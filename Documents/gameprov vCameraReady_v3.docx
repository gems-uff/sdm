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r w:rsidRPr="009E7559">
        <w:rPr>
          <w:rFonts w:ascii="Arial" w:hAnsi="Arial" w:cs="Arial"/>
          <w:b/>
          <w:bCs/>
          <w:sz w:val="28"/>
          <w:szCs w:val="28"/>
          <w:lang w:val="pt-BR"/>
        </w:rPr>
        <w:t>Provenance in Games</w:t>
      </w:r>
    </w:p>
    <w:p w:rsidR="009E7559" w:rsidRPr="00B030F9" w:rsidRDefault="009E7559" w:rsidP="009E7559">
      <w:pPr>
        <w:jc w:val="center"/>
        <w:rPr>
          <w:rFonts w:eastAsia="Calibri"/>
          <w:sz w:val="24"/>
          <w:szCs w:val="24"/>
          <w:lang w:val="pt-BR"/>
        </w:rPr>
      </w:pPr>
      <w:r w:rsidRPr="00B030F9">
        <w:rPr>
          <w:rFonts w:eastAsia="Calibri"/>
          <w:sz w:val="24"/>
          <w:szCs w:val="24"/>
          <w:lang w:val="pt-BR"/>
        </w:rPr>
        <w:t>Troy C. Kohwalter</w:t>
      </w:r>
      <w:r w:rsidRPr="00B030F9">
        <w:rPr>
          <w:rFonts w:eastAsia="Calibri"/>
          <w:sz w:val="24"/>
          <w:szCs w:val="24"/>
          <w:lang w:val="pt-BR"/>
        </w:rPr>
        <w:tab/>
      </w:r>
      <w:r w:rsidRPr="00B030F9">
        <w:rPr>
          <w:rFonts w:eastAsia="Calibri"/>
          <w:sz w:val="24"/>
          <w:szCs w:val="24"/>
          <w:lang w:val="pt-BR"/>
        </w:rPr>
        <w:tab/>
      </w:r>
      <w:bookmarkStart w:id="0" w:name="_GoBack"/>
      <w:bookmarkEnd w:id="0"/>
      <w:r w:rsidRPr="00B030F9">
        <w:rPr>
          <w:rFonts w:eastAsia="Calibri"/>
          <w:sz w:val="24"/>
          <w:szCs w:val="24"/>
          <w:lang w:val="pt-BR"/>
        </w:rPr>
        <w:t>Esteban W. G. Clua</w:t>
      </w:r>
      <w:r w:rsidRPr="00B030F9">
        <w:rPr>
          <w:rFonts w:eastAsia="Calibri"/>
          <w:sz w:val="24"/>
          <w:szCs w:val="24"/>
          <w:lang w:val="pt-BR"/>
        </w:rPr>
        <w:tab/>
      </w:r>
      <w:r w:rsidRPr="00B030F9">
        <w:rPr>
          <w:rFonts w:eastAsia="Calibri"/>
          <w:sz w:val="24"/>
          <w:szCs w:val="24"/>
          <w:lang w:val="pt-BR"/>
        </w:rPr>
        <w:tab/>
        <w:t>Leonardo G. P. Murta</w:t>
      </w:r>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r w:rsidRPr="00E55FBA">
        <w:rPr>
          <w:rFonts w:eastAsia="Calibri"/>
          <w:sz w:val="24"/>
          <w:szCs w:val="24"/>
          <w:lang w:val="pt-BR"/>
        </w:rPr>
        <w:br/>
      </w:r>
      <w:r>
        <w:rPr>
          <w:rFonts w:eastAsia="Calibri"/>
          <w:sz w:val="24"/>
          <w:szCs w:val="24"/>
          <w:lang w:val="pt-BR"/>
        </w:rPr>
        <w:t xml:space="preserve">Niterói, RJ, </w:t>
      </w:r>
      <w:r w:rsidR="009E7559" w:rsidRPr="00E55FBA">
        <w:rPr>
          <w:sz w:val="24"/>
          <w:szCs w:val="24"/>
          <w:lang w:val="pt-BR"/>
        </w:rPr>
        <w:t>Brazil</w:t>
      </w:r>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 xml:space="preserve">{tkohwalter, esteban, </w:t>
      </w:r>
      <w:r>
        <w:rPr>
          <w:rFonts w:ascii="Courier New" w:eastAsia="Calibri" w:hAnsi="Courier New" w:cs="Courier New"/>
          <w:sz w:val="18"/>
          <w:szCs w:val="18"/>
        </w:rPr>
        <w:t>leomurta}@ic.uff.br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E51BD8">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E51BD8">
        <w:fldChar w:fldCharType="separate"/>
      </w:r>
      <w:r w:rsidR="00D427C6" w:rsidRPr="00D427C6">
        <w:rPr>
          <w:szCs w:val="21"/>
        </w:rPr>
        <w:t>[Navarro 2002; Baker et al. 2003; Dantas et al. 2004; Figueiredo et al. 2010]</w:t>
      </w:r>
      <w:r w:rsidR="00E51BD8">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E51BD8">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E51BD8">
        <w:fldChar w:fldCharType="separate"/>
      </w:r>
      <w:r w:rsidR="00446950" w:rsidRPr="00446950">
        <w:rPr>
          <w:szCs w:val="21"/>
        </w:rPr>
        <w:t>[Chialvo and Bak 1999; Clark 1950]</w:t>
      </w:r>
      <w:r w:rsidR="00E51BD8">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E51BD8">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E51BD8">
        <w:fldChar w:fldCharType="separate"/>
      </w:r>
      <w:r w:rsidR="00446950" w:rsidRPr="00446950">
        <w:rPr>
          <w:szCs w:val="21"/>
        </w:rPr>
        <w:t>[2011]</w:t>
      </w:r>
      <w:r w:rsidR="00E51BD8">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E51BD8"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E51BD8" w:rsidRPr="00722892">
        <w:fldChar w:fldCharType="separate"/>
      </w:r>
      <w:r w:rsidR="00446950" w:rsidRPr="00446950">
        <w:rPr>
          <w:szCs w:val="21"/>
        </w:rPr>
        <w:t>[Consalvo and Dutton 2006]</w:t>
      </w:r>
      <w:r w:rsidR="00E51BD8"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r w:rsidR="00903E85" w:rsidRPr="001C76F3">
        <w:rPr>
          <w:i/>
        </w:rPr>
        <w:t>Playtracer</w:t>
      </w:r>
      <w:r w:rsidR="00903E85">
        <w:t xml:space="preserve"> </w:t>
      </w:r>
      <w:r w:rsidR="00E51BD8"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E51BD8" w:rsidRPr="00722892">
        <w:fldChar w:fldCharType="separate"/>
      </w:r>
      <w:r w:rsidR="00446950" w:rsidRPr="00446950">
        <w:rPr>
          <w:szCs w:val="21"/>
        </w:rPr>
        <w:t>[Andersen et al. 2010]</w:t>
      </w:r>
      <w:r w:rsidR="00E51BD8"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E51BD8">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E51BD8">
        <w:fldChar w:fldCharType="separate"/>
      </w:r>
      <w:r w:rsidR="00446950" w:rsidRPr="00446950">
        <w:rPr>
          <w:szCs w:val="21"/>
        </w:rPr>
        <w:t>[2011]</w:t>
      </w:r>
      <w:r w:rsidR="00E51BD8">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D427C6">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D427C6">
        <w:fldChar w:fldCharType="separate"/>
      </w:r>
      <w:r w:rsidR="00D427C6" w:rsidRPr="00D427C6">
        <w:rPr>
          <w:szCs w:val="21"/>
        </w:rPr>
        <w:t>[PREMIS Working Group 2005]</w:t>
      </w:r>
      <w:r w:rsidR="00D427C6">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E51BD8">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E51BD8">
        <w:fldChar w:fldCharType="separate"/>
      </w:r>
      <w:r w:rsidR="009E7559" w:rsidRPr="009E7559">
        <w:rPr>
          <w:szCs w:val="21"/>
        </w:rPr>
        <w:t>[Kohwalter et al. 2011]</w:t>
      </w:r>
      <w:r w:rsidR="00E51BD8">
        <w:fldChar w:fldCharType="end"/>
      </w:r>
      <w:r w:rsidR="00E51BD8">
        <w:fldChar w:fldCharType="begin"/>
      </w:r>
      <w:r w:rsidR="001C302A">
        <w:instrText xml:space="preserve"> ADDIN ZOTERO_TEMP </w:instrText>
      </w:r>
      <w:r w:rsidR="00E51BD8">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E51BD8">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51BD8">
        <w:fldChar w:fldCharType="separate"/>
      </w:r>
      <w:r w:rsidR="00446950" w:rsidRPr="00446950">
        <w:rPr>
          <w:szCs w:val="21"/>
        </w:rPr>
        <w:t>[Moreau et al. 2011]</w:t>
      </w:r>
      <w:r w:rsidR="00E51BD8">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E51BD8">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51BD8">
        <w:fldChar w:fldCharType="separate"/>
      </w:r>
      <w:r w:rsidR="00446950" w:rsidRPr="00446950">
        <w:rPr>
          <w:szCs w:val="21"/>
        </w:rPr>
        <w:t>[Moreau et al. 2011]</w:t>
      </w:r>
      <w:r w:rsidR="00E51BD8">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E51BD8">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E51BD8">
        <w:fldChar w:fldCharType="separate"/>
      </w:r>
      <w:r w:rsidR="00446950" w:rsidRPr="00446950">
        <w:rPr>
          <w:szCs w:val="21"/>
        </w:rPr>
        <w:t>[2011]</w:t>
      </w:r>
      <w:r w:rsidR="00E51BD8">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E51BD8" w:rsidRPr="005E6F23">
        <w:rPr>
          <w:b w:val="0"/>
        </w:rPr>
        <w:fldChar w:fldCharType="begin"/>
      </w:r>
      <w:r w:rsidRPr="005E6F23">
        <w:rPr>
          <w:b w:val="0"/>
        </w:rPr>
        <w:instrText xml:space="preserve"> SEQ Figure \* ARABIC </w:instrText>
      </w:r>
      <w:r w:rsidR="00E51BD8" w:rsidRPr="005E6F23">
        <w:rPr>
          <w:b w:val="0"/>
        </w:rPr>
        <w:fldChar w:fldCharType="separate"/>
      </w:r>
      <w:r w:rsidR="000275E6">
        <w:rPr>
          <w:b w:val="0"/>
          <w:noProof/>
        </w:rPr>
        <w:t>1</w:t>
      </w:r>
      <w:r w:rsidR="00E51BD8"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0275E6" w:rsidRPr="000275E6">
          <w:t>Figure 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E51BD8">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E51BD8">
        <w:fldChar w:fldCharType="separate"/>
      </w:r>
      <w:r w:rsidR="00AA1CCC" w:rsidRPr="00446950">
        <w:rPr>
          <w:szCs w:val="21"/>
        </w:rPr>
        <w:t>[2011]</w:t>
      </w:r>
      <w:r w:rsidR="00E51BD8">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E51BD8">
        <w:rPr>
          <w:vertAlign w:val="subscript"/>
        </w:rPr>
        <w:t>A1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0275E6" w:rsidRPr="000275E6">
          <w:t>Figure 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0275E6" w:rsidRPr="000275E6">
          <w:t>Figure 1</w:t>
        </w:r>
      </w:fldSimple>
      <w:r w:rsidR="00052D76">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E51BD8" w:rsidRPr="00C27ACC">
        <w:rPr>
          <w:b w:val="0"/>
        </w:rPr>
        <w:fldChar w:fldCharType="begin"/>
      </w:r>
      <w:r w:rsidRPr="00C27ACC">
        <w:rPr>
          <w:b w:val="0"/>
        </w:rPr>
        <w:instrText xml:space="preserve"> SEQ Figure \* ARABIC </w:instrText>
      </w:r>
      <w:r w:rsidR="00E51BD8" w:rsidRPr="00C27ACC">
        <w:rPr>
          <w:b w:val="0"/>
        </w:rPr>
        <w:fldChar w:fldCharType="separate"/>
      </w:r>
      <w:r w:rsidR="000275E6">
        <w:rPr>
          <w:b w:val="0"/>
          <w:noProof/>
        </w:rPr>
        <w:t>2</w:t>
      </w:r>
      <w:r w:rsidR="00E51BD8"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0275E6" w:rsidRPr="00C27ACC">
          <w:t xml:space="preserve">Figure </w:t>
        </w:r>
        <w:r w:rsidR="000275E6" w:rsidRPr="000275E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E51BD8">
        <w:fldChar w:fldCharType="begin"/>
      </w:r>
      <w:r w:rsidR="00EC508C">
        <w:instrText xml:space="preserve"> REF _Ref335235276 \h </w:instrText>
      </w:r>
      <w:r w:rsidR="00E51BD8">
        <w:fldChar w:fldCharType="separate"/>
      </w:r>
      <w:r w:rsidR="000275E6" w:rsidRPr="004A450C">
        <w:t xml:space="preserve">Figure </w:t>
      </w:r>
      <w:r w:rsidR="000275E6">
        <w:rPr>
          <w:noProof/>
        </w:rPr>
        <w:t>3</w:t>
      </w:r>
      <w:r w:rsidR="00E51BD8">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E51BD8" w:rsidRPr="00D427C6">
        <w:rPr>
          <w:sz w:val="18"/>
          <w:szCs w:val="18"/>
        </w:rPr>
        <w:fldChar w:fldCharType="begin"/>
      </w:r>
      <w:r w:rsidRPr="00D427C6">
        <w:rPr>
          <w:sz w:val="18"/>
          <w:szCs w:val="18"/>
        </w:rPr>
        <w:instrText xml:space="preserve"> SEQ Figure \* ARABIC </w:instrText>
      </w:r>
      <w:r w:rsidR="00E51BD8" w:rsidRPr="00D427C6">
        <w:rPr>
          <w:sz w:val="18"/>
          <w:szCs w:val="18"/>
        </w:rPr>
        <w:fldChar w:fldCharType="separate"/>
      </w:r>
      <w:r w:rsidR="000275E6" w:rsidRPr="00D427C6">
        <w:rPr>
          <w:noProof/>
          <w:sz w:val="18"/>
          <w:szCs w:val="18"/>
        </w:rPr>
        <w:t>3</w:t>
      </w:r>
      <w:r w:rsidR="00E51BD8" w:rsidRPr="00D427C6">
        <w:rPr>
          <w:sz w:val="18"/>
          <w:szCs w:val="18"/>
        </w:rPr>
        <w:fldChar w:fldCharType="end"/>
      </w:r>
      <w:bookmarkEnd w:id="3"/>
      <w:r w:rsidRPr="00D427C6">
        <w:rPr>
          <w:sz w:val="18"/>
          <w:szCs w:val="18"/>
        </w:rPr>
        <w:t xml:space="preserve">: Process introduction. Source: </w:t>
      </w:r>
      <w:r w:rsidR="00E51BD8"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E51BD8" w:rsidRPr="00D427C6">
        <w:rPr>
          <w:b/>
          <w:sz w:val="18"/>
          <w:szCs w:val="18"/>
        </w:rPr>
        <w:fldChar w:fldCharType="separate"/>
      </w:r>
      <w:r w:rsidRPr="00D427C6">
        <w:rPr>
          <w:sz w:val="18"/>
          <w:szCs w:val="18"/>
        </w:rPr>
        <w:t>[Moreau et al. 2011]</w:t>
      </w:r>
      <w:r w:rsidR="00E51BD8"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E51BD8" w:rsidRPr="00052D76">
        <w:rPr>
          <w:b w:val="0"/>
        </w:rPr>
        <w:fldChar w:fldCharType="begin"/>
      </w:r>
      <w:r w:rsidRPr="00052D76">
        <w:rPr>
          <w:b w:val="0"/>
        </w:rPr>
        <w:instrText xml:space="preserve"> SEQ Figure \* ARABIC </w:instrText>
      </w:r>
      <w:r w:rsidR="00E51BD8" w:rsidRPr="00052D76">
        <w:rPr>
          <w:b w:val="0"/>
        </w:rPr>
        <w:fldChar w:fldCharType="separate"/>
      </w:r>
      <w:r w:rsidR="000275E6">
        <w:rPr>
          <w:b w:val="0"/>
          <w:noProof/>
        </w:rPr>
        <w:t>4</w:t>
      </w:r>
      <w:r w:rsidR="00E51BD8"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"wasDerivedFrom"</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0275E6" w:rsidRPr="000275E6">
          <w:t>Figure 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r w:rsidR="00930AD9" w:rsidRPr="00680A3A">
        <w:rPr>
          <w:i/>
        </w:rPr>
        <w:t>p</w:t>
      </w:r>
      <w:r w:rsidR="00E51BD8" w:rsidRPr="00E51BD8">
        <w:rPr>
          <w:i/>
          <w:vertAlign w:val="subscript"/>
        </w:rPr>
        <w:t>1</w:t>
      </w:r>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0275E6" w:rsidRPr="000275E6">
          <w:t>Figure 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0275E6" w:rsidRPr="000275E6">
          <w:t>Figure 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0275E6" w:rsidRPr="000275E6">
          <w:t>Figure 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E51BD8" w:rsidRPr="00052D76">
        <w:rPr>
          <w:b w:val="0"/>
        </w:rPr>
        <w:fldChar w:fldCharType="begin"/>
      </w:r>
      <w:r w:rsidRPr="00052D76">
        <w:rPr>
          <w:b w:val="0"/>
        </w:rPr>
        <w:instrText xml:space="preserve"> SEQ Figure \* ARABIC </w:instrText>
      </w:r>
      <w:r w:rsidR="00E51BD8" w:rsidRPr="00052D76">
        <w:rPr>
          <w:b w:val="0"/>
        </w:rPr>
        <w:fldChar w:fldCharType="separate"/>
      </w:r>
      <w:r w:rsidR="000275E6">
        <w:rPr>
          <w:b w:val="0"/>
          <w:noProof/>
        </w:rPr>
        <w:t>5</w:t>
      </w:r>
      <w:r w:rsidR="00E51BD8" w:rsidRPr="00052D76">
        <w:rPr>
          <w:b w:val="0"/>
        </w:rPr>
        <w:fldChar w:fldCharType="end"/>
      </w:r>
      <w:bookmarkEnd w:id="6"/>
      <w:r w:rsidRPr="00052D76">
        <w:rPr>
          <w:b w:val="0"/>
        </w:rPr>
        <w:t>: Data model diagram. Gray classes represents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E51BD8">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E51BD8">
        <w:fldChar w:fldCharType="separate"/>
      </w:r>
      <w:r w:rsidR="00446950" w:rsidRPr="00446950">
        <w:rPr>
          <w:szCs w:val="21"/>
        </w:rPr>
        <w:t>[Moret 1982]</w:t>
      </w:r>
      <w:r w:rsidR="00E51BD8">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0275E6" w:rsidRPr="000275E6">
          <w:t>Figure 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E51BD8" w:rsidRPr="00052D76">
        <w:rPr>
          <w:b w:val="0"/>
        </w:rPr>
        <w:fldChar w:fldCharType="begin"/>
      </w:r>
      <w:r w:rsidRPr="00052D76">
        <w:rPr>
          <w:b w:val="0"/>
        </w:rPr>
        <w:instrText xml:space="preserve"> SEQ Figure \* ARABIC </w:instrText>
      </w:r>
      <w:r w:rsidR="00E51BD8" w:rsidRPr="00052D76">
        <w:rPr>
          <w:b w:val="0"/>
        </w:rPr>
        <w:fldChar w:fldCharType="separate"/>
      </w:r>
      <w:r>
        <w:rPr>
          <w:b w:val="0"/>
          <w:noProof/>
        </w:rPr>
        <w:t>6</w:t>
      </w:r>
      <w:r w:rsidR="00E51BD8" w:rsidRPr="00052D76">
        <w:rPr>
          <w:b w:val="0"/>
        </w:rPr>
        <w:fldChar w:fldCharType="end"/>
      </w:r>
      <w:bookmarkEnd w:id="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E51BD8">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E51BD8">
        <w:fldChar w:fldCharType="separate"/>
      </w:r>
      <w:r w:rsidR="0076257A" w:rsidRPr="0076257A">
        <w:rPr>
          <w:szCs w:val="21"/>
        </w:rPr>
        <w:t>[Kohwalter et al. 2011]</w:t>
      </w:r>
      <w:r w:rsidR="00E51BD8">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E51BD8">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E51BD8">
        <w:fldChar w:fldCharType="separate"/>
      </w:r>
      <w:r w:rsidR="00446950" w:rsidRPr="00446950">
        <w:rPr>
          <w:szCs w:val="21"/>
        </w:rPr>
        <w:t>[Higgins 2010]</w:t>
      </w:r>
      <w:r w:rsidR="00E51BD8">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0275E6" w:rsidRPr="000275E6">
          <w:t>Figure 7</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D427C6" w:rsidRPr="00E51BD8">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E51BD8" w:rsidRPr="00D427C6">
                    <w:rPr>
                      <w:sz w:val="18"/>
                      <w:szCs w:val="18"/>
                    </w:rPr>
                    <w:fldChar w:fldCharType="begin"/>
                  </w:r>
                  <w:r w:rsidR="00850D77" w:rsidRPr="00D427C6">
                    <w:rPr>
                      <w:sz w:val="18"/>
                      <w:szCs w:val="18"/>
                    </w:rPr>
                    <w:instrText xml:space="preserve"> SEQ Figure \* ARABIC </w:instrText>
                  </w:r>
                  <w:r w:rsidR="00E51BD8" w:rsidRPr="00D427C6">
                    <w:rPr>
                      <w:sz w:val="18"/>
                      <w:szCs w:val="18"/>
                    </w:rPr>
                    <w:fldChar w:fldCharType="separate"/>
                  </w:r>
                  <w:r w:rsidR="00052D76" w:rsidRPr="00D427C6">
                    <w:rPr>
                      <w:noProof/>
                      <w:sz w:val="18"/>
                      <w:szCs w:val="18"/>
                    </w:rPr>
                    <w:t>8</w:t>
                  </w:r>
                  <w:r w:rsidR="00E51BD8"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E51BD8" w:rsidRPr="00052D76">
        <w:rPr>
          <w:b w:val="0"/>
        </w:rPr>
        <w:fldChar w:fldCharType="begin"/>
      </w:r>
      <w:r w:rsidRPr="00052D76">
        <w:rPr>
          <w:b w:val="0"/>
        </w:rPr>
        <w:instrText xml:space="preserve"> SEQ Figure \* ARABIC </w:instrText>
      </w:r>
      <w:r w:rsidR="00E51BD8" w:rsidRPr="00052D76">
        <w:rPr>
          <w:b w:val="0"/>
        </w:rPr>
        <w:fldChar w:fldCharType="separate"/>
      </w:r>
      <w:r w:rsidR="000275E6">
        <w:rPr>
          <w:b w:val="0"/>
          <w:noProof/>
        </w:rPr>
        <w:t>7</w:t>
      </w:r>
      <w:r w:rsidR="00E51BD8" w:rsidRPr="00052D76">
        <w:rPr>
          <w:b w:val="0"/>
        </w:rPr>
        <w:fldChar w:fldCharType="end"/>
      </w:r>
      <w:bookmarkEnd w:id="11"/>
      <w:r w:rsidRPr="00052D76">
        <w:rPr>
          <w:b w:val="0"/>
        </w:rPr>
        <w:t>: SDM's simplified class diagram. Adapted from [Kohwalter et al. 2011].</w:t>
      </w:r>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analysts tasks are illustrated in </w:t>
      </w:r>
      <w:r w:rsidR="00E51BD8">
        <w:fldChar w:fldCharType="begin"/>
      </w:r>
      <w:r>
        <w:instrText xml:space="preserve"> REF _Ref330394072 \h </w:instrText>
      </w:r>
      <w:r w:rsidR="00E51BD8">
        <w:fldChar w:fldCharType="separate"/>
      </w:r>
      <w:r w:rsidR="000275E6">
        <w:t xml:space="preserve">Figure </w:t>
      </w:r>
      <w:r w:rsidR="000275E6">
        <w:rPr>
          <w:noProof/>
        </w:rPr>
        <w:t>8</w:t>
      </w:r>
      <w:r w:rsidR="00E51BD8">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 xml:space="preserve">responsible for creating integration and </w:t>
      </w:r>
      <w:r w:rsidR="00876939">
        <w:lastRenderedPageBreak/>
        <w:t>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E51BD8" w:rsidRPr="00052D76">
        <w:rPr>
          <w:b w:val="0"/>
        </w:rPr>
        <w:fldChar w:fldCharType="begin"/>
      </w:r>
      <w:r w:rsidRPr="00052D76">
        <w:rPr>
          <w:b w:val="0"/>
        </w:rPr>
        <w:instrText xml:space="preserve"> SEQ Figure \* ARABIC </w:instrText>
      </w:r>
      <w:r w:rsidR="00E51BD8" w:rsidRPr="00052D76">
        <w:rPr>
          <w:b w:val="0"/>
        </w:rPr>
        <w:fldChar w:fldCharType="separate"/>
      </w:r>
      <w:r w:rsidR="000275E6">
        <w:rPr>
          <w:b w:val="0"/>
          <w:noProof/>
        </w:rPr>
        <w:t>9</w:t>
      </w:r>
      <w:r w:rsidR="00E51BD8"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0275E6" w:rsidRPr="000275E6">
          <w:t>Figure 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E51BD8">
        <w:fldChar w:fldCharType="begin"/>
      </w:r>
      <w:r w:rsidR="00923EC4">
        <w:instrText xml:space="preserve"> REF _Ref330394072 \h </w:instrText>
      </w:r>
      <w:r w:rsidR="00E51BD8">
        <w:fldChar w:fldCharType="separate"/>
      </w:r>
      <w:r w:rsidR="000275E6">
        <w:t xml:space="preserve">Figure </w:t>
      </w:r>
      <w:r w:rsidR="000275E6">
        <w:rPr>
          <w:noProof/>
        </w:rPr>
        <w:t>8</w:t>
      </w:r>
      <w:r w:rsidR="00E51BD8">
        <w:fldChar w:fldCharType="end"/>
      </w:r>
      <w:r w:rsidR="00923EC4">
        <w:t xml:space="preserve"> </w:t>
      </w:r>
      <w:r>
        <w:t>illustrates an example of such decision tree, belonging to the analyst role</w:t>
      </w:r>
      <w:r w:rsidR="009F7F31">
        <w:t xml:space="preserve"> and </w:t>
      </w:r>
      <w:fldSimple w:instr=" REF _Ref335239253 \h  \* MERGEFORMAT ">
        <w:r w:rsidR="000275E6" w:rsidRPr="000275E6">
          <w:t>Figure 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E51BD8">
        <w:fldChar w:fldCharType="begin"/>
      </w:r>
      <w:r w:rsidR="009E7E4C">
        <w:instrText xml:space="preserve"> REF _Ref330394550 \r \h </w:instrText>
      </w:r>
      <w:r w:rsidR="00E51BD8">
        <w:fldChar w:fldCharType="separate"/>
      </w:r>
      <w:r w:rsidR="000275E6">
        <w:t>3.3</w:t>
      </w:r>
      <w:r w:rsidR="00E51BD8">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0275E6" w:rsidRPr="00EF2E52">
          <w:t xml:space="preserve">Figure </w:t>
        </w:r>
        <w:r w:rsidR="000275E6" w:rsidRPr="000275E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0275E6" w:rsidRPr="009B6E0A">
          <w:t xml:space="preserve">Figure </w:t>
        </w:r>
        <w:r w:rsidR="000275E6" w:rsidRPr="000275E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0275E6" w:rsidRPr="00EF2E52">
          <w:t xml:space="preserve">Figure </w:t>
        </w:r>
        <w:r w:rsidR="000275E6" w:rsidRPr="000275E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E51BD8" w:rsidRPr="00EF2E52">
        <w:rPr>
          <w:b w:val="0"/>
        </w:rPr>
        <w:fldChar w:fldCharType="begin"/>
      </w:r>
      <w:r w:rsidRPr="00EF2E52">
        <w:rPr>
          <w:b w:val="0"/>
        </w:rPr>
        <w:instrText xml:space="preserve"> SEQ Figure \* ARABIC </w:instrText>
      </w:r>
      <w:r w:rsidR="00E51BD8" w:rsidRPr="00EF2E52">
        <w:rPr>
          <w:b w:val="0"/>
        </w:rPr>
        <w:fldChar w:fldCharType="separate"/>
      </w:r>
      <w:r w:rsidR="000275E6">
        <w:rPr>
          <w:b w:val="0"/>
          <w:noProof/>
        </w:rPr>
        <w:t>10</w:t>
      </w:r>
      <w:r w:rsidR="00E51BD8"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E51BD8" w:rsidRPr="009B6E0A">
        <w:rPr>
          <w:b w:val="0"/>
        </w:rPr>
        <w:fldChar w:fldCharType="begin"/>
      </w:r>
      <w:r w:rsidRPr="009B6E0A">
        <w:rPr>
          <w:b w:val="0"/>
        </w:rPr>
        <w:instrText xml:space="preserve"> SEQ Figure \* ARABIC </w:instrText>
      </w:r>
      <w:r w:rsidR="00E51BD8" w:rsidRPr="009B6E0A">
        <w:rPr>
          <w:b w:val="0"/>
        </w:rPr>
        <w:fldChar w:fldCharType="separate"/>
      </w:r>
      <w:r w:rsidR="000275E6">
        <w:rPr>
          <w:b w:val="0"/>
          <w:noProof/>
        </w:rPr>
        <w:t>11</w:t>
      </w:r>
      <w:r w:rsidR="00E51BD8"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r>
        <w:lastRenderedPageBreak/>
        <w:t>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learnability</w:t>
      </w:r>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We would like to thank CNPq,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E51BD8"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lastRenderedPageBreak/>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E51BD8"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916" w:rsidRDefault="00C62916" w:rsidP="00DC54C8">
      <w:pPr>
        <w:spacing w:before="0"/>
      </w:pPr>
      <w:r>
        <w:separator/>
      </w:r>
    </w:p>
  </w:endnote>
  <w:endnote w:type="continuationSeparator" w:id="1">
    <w:p w:rsidR="00C62916" w:rsidRDefault="00C62916"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916" w:rsidRDefault="00C62916" w:rsidP="00DC54C8">
      <w:pPr>
        <w:spacing w:before="0"/>
      </w:pPr>
      <w:r>
        <w:separator/>
      </w:r>
    </w:p>
  </w:footnote>
  <w:footnote w:type="continuationSeparator" w:id="1">
    <w:p w:rsidR="00C62916" w:rsidRDefault="00C62916"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20B1"/>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27C6"/>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00CE7F44-90D7-4EDE-9965-0126271E9BBD}" type="presOf" srcId="{2BEEED00-B133-46F3-9B7F-8EF3EFD999F1}" destId="{FD7A0172-CB25-4911-B3EF-667A39E7DCE7}" srcOrd="0" destOrd="0" presId="urn:microsoft.com/office/officeart/2005/8/layout/hierarchy2"/>
    <dgm:cxn modelId="{65E08AB1-E399-4299-88A3-B1C5674B3BEF}" type="presOf" srcId="{DC7403F1-0571-424F-8BE8-3CC1536FDE8C}" destId="{30099040-2BEC-46EB-AE9D-6A3BEF8052F4}" srcOrd="1" destOrd="0" presId="urn:microsoft.com/office/officeart/2005/8/layout/hierarchy2"/>
    <dgm:cxn modelId="{DAD88328-46BF-4D03-831F-711873C180C5}" type="presOf" srcId="{AD20F728-8A1C-431A-A057-084EFAE2370E}" destId="{E36CEAF0-998B-4A4B-BA8D-EFF57F7AB8FA}" srcOrd="0" destOrd="0" presId="urn:microsoft.com/office/officeart/2005/8/layout/hierarchy2"/>
    <dgm:cxn modelId="{95C73D5A-87C1-4A79-8DE5-A120ED2D5D58}" type="presOf" srcId="{167FAECA-7F86-4699-8440-417F2D217544}" destId="{EAE0073B-E695-4C6C-B978-B5E3B7024E20}" srcOrd="0" destOrd="0" presId="urn:microsoft.com/office/officeart/2005/8/layout/hierarchy2"/>
    <dgm:cxn modelId="{B6071530-2FA2-447E-ABC5-ACD7C8974C3A}" type="presOf" srcId="{526B4BB0-2314-4A44-8A2C-555C722A488D}" destId="{9ECD2900-0A9A-47D1-A756-67C34D750CCF}" srcOrd="0" destOrd="0" presId="urn:microsoft.com/office/officeart/2005/8/layout/hierarchy2"/>
    <dgm:cxn modelId="{00A13F50-87AE-498D-9CD7-B73AB3BCB73C}" type="presOf" srcId="{DD1E4FED-04E7-448F-B812-8BEE8486DD43}" destId="{13024C18-820A-4B62-BAEA-89D27D0765CD}" srcOrd="1" destOrd="0" presId="urn:microsoft.com/office/officeart/2005/8/layout/hierarchy2"/>
    <dgm:cxn modelId="{BC88BF8E-B348-4382-8F6E-8F4CFF5EAD19}" type="presOf" srcId="{29280282-54F1-45C6-8D42-4754C6BDCF91}" destId="{4A7F0945-CD52-46CF-9330-64955ED272D3}" srcOrd="0" destOrd="0" presId="urn:microsoft.com/office/officeart/2005/8/layout/hierarchy2"/>
    <dgm:cxn modelId="{F42CB37A-B9E5-4602-B9EB-F9BADF101905}" type="presOf" srcId="{87496514-96A4-4444-A6DB-6129F3F29F48}" destId="{935E24CC-008B-4BE9-B3EB-41EB22B15B73}" srcOrd="1" destOrd="0" presId="urn:microsoft.com/office/officeart/2005/8/layout/hierarchy2"/>
    <dgm:cxn modelId="{88AABF9A-A499-4FC4-8B2F-98A7167AB969}" type="presOf" srcId="{5C72BA27-4ED8-4268-8C59-0D96FD60F177}" destId="{6D38B18B-70EC-4AF7-A6FF-B5C7FE8D4DA4}" srcOrd="0" destOrd="0" presId="urn:microsoft.com/office/officeart/2005/8/layout/hierarchy2"/>
    <dgm:cxn modelId="{533FFB3D-830F-40E8-B2E0-C9D5FB71331B}" type="presOf" srcId="{15B13E3A-CE8B-4DDB-99F6-4A778AADA124}" destId="{3B8868D9-9F8B-47F9-99EF-A48BC6B2FF26}" srcOrd="0" destOrd="0" presId="urn:microsoft.com/office/officeart/2005/8/layout/hierarchy2"/>
    <dgm:cxn modelId="{63D09154-633F-4B78-A003-AF85C462880F}" type="presOf" srcId="{946EF0D6-3817-4E92-8FB9-6A907EBD07C9}" destId="{E6950A32-D71C-4EA5-88AE-3B3F0287DC19}" srcOrd="1" destOrd="0" presId="urn:microsoft.com/office/officeart/2005/8/layout/hierarchy2"/>
    <dgm:cxn modelId="{0952E13B-1F21-45C5-AE7E-5EA108A60209}" type="presOf" srcId="{5D61EA02-8BFA-4D0F-8E46-5E315580374A}" destId="{D5ACFD89-23A4-4CF0-A4C3-F21EF07981F7}" srcOrd="0" destOrd="0" presId="urn:microsoft.com/office/officeart/2005/8/layout/hierarchy2"/>
    <dgm:cxn modelId="{F4BCA327-D8B5-46F7-A438-98BF780C052F}" type="presOf" srcId="{75F630ED-A7FC-4A27-96D8-2461E5115420}" destId="{E6077319-7C6E-4777-97B3-CA97D1DAD822}" srcOrd="1" destOrd="0" presId="urn:microsoft.com/office/officeart/2005/8/layout/hierarchy2"/>
    <dgm:cxn modelId="{D59AE18D-599D-4A0E-B58F-F42FF9C88A9D}" type="presOf" srcId="{2BEEED00-B133-46F3-9B7F-8EF3EFD999F1}" destId="{C971E15B-3AB3-4DCE-BC91-B1D0C67824A6}" srcOrd="1" destOrd="0" presId="urn:microsoft.com/office/officeart/2005/8/layout/hierarchy2"/>
    <dgm:cxn modelId="{17515DA0-C3D1-4283-AB69-AED3FDD705FE}" type="presOf" srcId="{5A06D474-CF30-4D35-8779-5ED70C17EFCB}" destId="{41370F12-1FA0-4579-8285-C15FA148591C}" srcOrd="0" destOrd="0" presId="urn:microsoft.com/office/officeart/2005/8/layout/hierarchy2"/>
    <dgm:cxn modelId="{87CD2F32-96EB-484F-8176-CECF137435FB}" type="presOf" srcId="{986B7168-B57B-41C8-BFC6-0EBF5796DDB7}" destId="{346F9867-B732-44D3-B591-4FC16781C35B}" srcOrd="1"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E61A86DF-FF8D-4586-B43D-199D25F5D805}" srcId="{A6F2A7DE-2AF6-4487-959F-D397992022A4}" destId="{E2E4CF81-77EC-4CCE-8CBF-5EBF1BDFDD2A}" srcOrd="0" destOrd="0" parTransId="{05AFFF34-8020-4494-B0AF-3B8FCE859F02}" sibTransId="{EF61E1B0-9987-40EC-840C-30580C7CD5D4}"/>
    <dgm:cxn modelId="{3A6BC048-14B0-47B5-B82A-78C74D661E4A}" type="presOf" srcId="{8242B283-4BE2-4E85-BFEE-0EA44472760E}" destId="{65154119-D258-4A25-9837-29E60567675A}" srcOrd="1"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C7586B99-7E83-4203-87DB-EC9373888E2E}" type="presOf" srcId="{3AEBF0E2-45AF-4956-BF8F-20F6FA6CE5F6}" destId="{CC6B0A1C-BAB8-4AB7-9EF6-A7279AB3044F}" srcOrd="0" destOrd="0" presId="urn:microsoft.com/office/officeart/2005/8/layout/hierarchy2"/>
    <dgm:cxn modelId="{2F70A9E0-8ED9-4FC4-A835-C7B9C4C70B6A}" type="presOf" srcId="{986B7168-B57B-41C8-BFC6-0EBF5796DDB7}" destId="{2864DC2A-13C0-4E4B-A7F3-F63F340FA450}"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5910A018-03A5-41B0-8A05-94B82A9D313D}" srcId="{5D61EA02-8BFA-4D0F-8E46-5E315580374A}" destId="{5C72BA27-4ED8-4268-8C59-0D96FD60F177}" srcOrd="0" destOrd="0" parTransId="{2BEEED00-B133-46F3-9B7F-8EF3EFD999F1}" sibTransId="{DD07C94F-AFD1-4731-A3E5-6EDB007D742B}"/>
    <dgm:cxn modelId="{53482348-0AFF-492A-B092-AB6054969F10}" type="presOf" srcId="{1CE192A6-6AB3-4451-998F-D2635F17DFF1}" destId="{C2015C7B-D32C-4CE2-BC7D-C9E321ED4B0D}" srcOrd="1" destOrd="0" presId="urn:microsoft.com/office/officeart/2005/8/layout/hierarchy2"/>
    <dgm:cxn modelId="{A2279FA0-A3E5-4D42-BB11-E35BB4E088FD}" type="presOf" srcId="{FAB60589-855B-4933-8283-6EA08460BF7F}" destId="{6693197B-78B7-47EE-9FE1-10471704F946}" srcOrd="1" destOrd="0" presId="urn:microsoft.com/office/officeart/2005/8/layout/hierarchy2"/>
    <dgm:cxn modelId="{F5D23375-6E69-4E20-9334-0CD84DC40B14}" type="presOf" srcId="{811F41F9-23AE-4F3E-9695-05EB30B47BB2}" destId="{33F3F195-0D69-437A-AA03-20F248E1E632}" srcOrd="1"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9529E775-3EA7-45F1-A746-6BB16F45AF20}" type="presOf" srcId="{2B038B93-B8E9-4EE3-9443-436A929BCB09}" destId="{EDD898AC-163C-4B2A-929B-A80367C5CB73}"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5B9C0D41-CCA0-470C-8280-0C2A660EB00B}" type="presOf" srcId="{08EB2621-46CB-4202-ADE5-AB4B3522E59F}" destId="{240ABD63-9087-4546-89CF-88541F4CEF52}" srcOrd="0" destOrd="0" presId="urn:microsoft.com/office/officeart/2005/8/layout/hierarchy2"/>
    <dgm:cxn modelId="{C03BDB76-312B-4B17-B96D-6BC58E4031EE}" type="presOf" srcId="{D87D5094-0096-4ED0-8BEC-3E12D5CBBBF0}" destId="{605ED397-3BB2-4B24-BE01-C5E7F35EB3C0}" srcOrd="0" destOrd="0" presId="urn:microsoft.com/office/officeart/2005/8/layout/hierarchy2"/>
    <dgm:cxn modelId="{CCADECD9-B0B4-42F0-A23B-455A2EE0BAA0}" type="presOf" srcId="{1CE192A6-6AB3-4451-998F-D2635F17DFF1}" destId="{81DF227C-317B-417C-B837-BF4939219178}" srcOrd="0" destOrd="0" presId="urn:microsoft.com/office/officeart/2005/8/layout/hierarchy2"/>
    <dgm:cxn modelId="{B62F9B0B-F8E2-4055-B34E-2A136638FB34}" type="presOf" srcId="{76752B70-2FD8-4F70-8B44-25BFD449B474}" destId="{54743B2E-2B49-4B9C-BCFE-89B4A223022D}" srcOrd="0" destOrd="0" presId="urn:microsoft.com/office/officeart/2005/8/layout/hierarchy2"/>
    <dgm:cxn modelId="{CD13E348-1D2C-4934-90D2-73919AA4D579}" type="presOf" srcId="{F49A8C01-7410-48F0-BC22-AF5FC134600B}" destId="{1FB9E06D-EF2B-4048-9039-AD508A01931D}" srcOrd="0" destOrd="0" presId="urn:microsoft.com/office/officeart/2005/8/layout/hierarchy2"/>
    <dgm:cxn modelId="{CEF3FDE5-4DFC-4B7B-A1AB-5341D1DFEFE4}" type="presOf" srcId="{1CEB947C-EB39-4414-83A1-BE86AAF2267B}" destId="{26D8E710-F0D2-45EF-BDE9-84F12E45A85F}"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32BE9D50-C74B-4733-934B-FD4206173E09}" type="presOf" srcId="{2ABC8B2A-1AE0-4445-BB0F-A32B638FE792}" destId="{FC31CFF5-CDC9-4FC6-A745-A19F38E995B7}" srcOrd="0" destOrd="0" presId="urn:microsoft.com/office/officeart/2005/8/layout/hierarchy2"/>
    <dgm:cxn modelId="{D8388A05-C335-4598-A322-1E00E47E161E}" type="presOf" srcId="{058185CA-66DB-4273-A41B-CECD7A8DD30F}" destId="{F7DF3503-2E14-4B1A-9CBB-7E9883AC3E4A}"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F72AF288-62A2-4799-9DDB-F7A6A1773942}" type="presOf" srcId="{B09DDAA1-FA7F-414B-AEFC-8FD8AD30AEAB}" destId="{2CBD0876-E8DB-432A-A0C4-D664553F2B67}" srcOrd="0" destOrd="0" presId="urn:microsoft.com/office/officeart/2005/8/layout/hierarchy2"/>
    <dgm:cxn modelId="{681EB7B6-93BB-4F8B-960C-788EAB6F0783}" type="presOf" srcId="{55FAC393-4BEB-48FC-8ACB-8A77E52659C4}" destId="{265BA9A4-8B4E-4711-88C7-AB227C949A94}"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B5DDF5F4-A689-432A-82C9-CF6AEED00845}" type="presOf" srcId="{FAB60589-855B-4933-8283-6EA08460BF7F}" destId="{1889DF31-E9C1-45A1-88BE-8B18172A263A}" srcOrd="0" destOrd="0" presId="urn:microsoft.com/office/officeart/2005/8/layout/hierarchy2"/>
    <dgm:cxn modelId="{46151AB5-BD3D-4531-A0EE-C3E315677010}" type="presOf" srcId="{75F630ED-A7FC-4A27-96D8-2461E5115420}" destId="{4AA5200D-7B15-42DE-9422-B197E4970211}" srcOrd="0" destOrd="0" presId="urn:microsoft.com/office/officeart/2005/8/layout/hierarchy2"/>
    <dgm:cxn modelId="{E13637CF-59BD-4B91-A9C4-18441845AC89}" type="presOf" srcId="{90DC5E90-6F4B-47AA-87D8-9134DB917318}" destId="{16B11AF4-04C8-4F95-B50D-C951D10CBCFB}"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321D2251-C6A1-4E25-8722-6D28924529A0}" type="presOf" srcId="{811F41F9-23AE-4F3E-9695-05EB30B47BB2}" destId="{7D05C43C-DFC0-4A88-8A56-94706F21A1FA}"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C986FF61-513E-4092-8367-D2D64D8025D5}" type="presOf" srcId="{946EF0D6-3817-4E92-8FB9-6A907EBD07C9}" destId="{68438195-FD75-4EAF-817E-3D241C458B9B}" srcOrd="0" destOrd="0" presId="urn:microsoft.com/office/officeart/2005/8/layout/hierarchy2"/>
    <dgm:cxn modelId="{6562E62C-715F-4175-87E3-E1E6C7787BF9}" type="presOf" srcId="{9F12261C-2D8C-4E44-BC1A-1A217B62ECC2}" destId="{D88348ED-527A-4837-8156-098C1F615BFB}"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1D19D7B2-E924-4773-B704-90500D1EEB6E}" type="presOf" srcId="{A68335E5-009E-44DF-97AB-B7A1ACEA24EB}" destId="{6C681D0A-EFBE-40D7-8FA9-0029C727D1F3}" srcOrd="1" destOrd="0" presId="urn:microsoft.com/office/officeart/2005/8/layout/hierarchy2"/>
    <dgm:cxn modelId="{E1AB64C9-A3F6-403F-8EB7-BA2EA0C52E0E}" type="presOf" srcId="{9ADEECC3-7F9F-46A7-B5DA-4F3694F77112}" destId="{797FBD49-A139-409C-80D6-2992C6762477}"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8BA9538C-846B-4A02-88DB-4F26B1454F69}" type="presOf" srcId="{29280282-54F1-45C6-8D42-4754C6BDCF91}" destId="{9C019F64-9F54-4E42-B09D-B632A438C519}" srcOrd="1" destOrd="0" presId="urn:microsoft.com/office/officeart/2005/8/layout/hierarchy2"/>
    <dgm:cxn modelId="{DC600BDC-684B-44EE-B3B0-AEAFBA3AEEAE}" type="presOf" srcId="{9F12261C-2D8C-4E44-BC1A-1A217B62ECC2}" destId="{DD8AA6E0-BA21-42D8-8E4A-93AFF5B7CBEA}" srcOrd="1"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94D10A00-A887-412B-AAB7-6B680B76D9D8}" type="presOf" srcId="{B95568D8-D303-49EB-85AC-0942EA985617}" destId="{CF2F8359-8E2C-400E-A50D-384EDB3CA8A3}" srcOrd="0" destOrd="0" presId="urn:microsoft.com/office/officeart/2005/8/layout/hierarchy2"/>
    <dgm:cxn modelId="{C94ADDB7-C6D8-4A55-A52D-970814C64808}" type="presOf" srcId="{476EF9D4-D438-40F7-BC97-D488DFA755A1}" destId="{82063FD8-2DE8-42B1-AC01-6CDB0BC37358}" srcOrd="0" destOrd="0" presId="urn:microsoft.com/office/officeart/2005/8/layout/hierarchy2"/>
    <dgm:cxn modelId="{E9C40845-21B0-431D-AB14-71947E831D36}" type="presOf" srcId="{8242B283-4BE2-4E85-BFEE-0EA44472760E}" destId="{CB159F70-ABE8-4C17-9F22-0AB61C102E64}"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F9A075CB-3AB2-444C-ABD1-0ECF63F8F4B4}" type="presOf" srcId="{B09DDAA1-FA7F-414B-AEFC-8FD8AD30AEAB}" destId="{B5C8146A-0574-4C94-8DE4-9D4C27829023}" srcOrd="1" destOrd="0" presId="urn:microsoft.com/office/officeart/2005/8/layout/hierarchy2"/>
    <dgm:cxn modelId="{BDA1BEAD-BB54-4F38-B099-1BA2B372F685}" type="presOf" srcId="{F49A8C01-7410-48F0-BC22-AF5FC134600B}" destId="{3284F059-BB42-4147-B03D-CCCC684A12A7}"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7CE62615-D3EB-4D17-A0CD-EE395ACDAB9E}" type="presOf" srcId="{05AFFF34-8020-4494-B0AF-3B8FCE859F02}" destId="{C517C033-B09A-4E21-8604-8C0CA07E9762}" srcOrd="1" destOrd="0" presId="urn:microsoft.com/office/officeart/2005/8/layout/hierarchy2"/>
    <dgm:cxn modelId="{4E50C437-E82A-4A3A-BE08-417FB0F2FD4E}" type="presOf" srcId="{C9AB5B93-AA24-4987-A7EA-9F702A8D98DC}" destId="{F9C387D6-3DB2-43EE-A8C5-C98DF7AA1264}" srcOrd="0" destOrd="0" presId="urn:microsoft.com/office/officeart/2005/8/layout/hierarchy2"/>
    <dgm:cxn modelId="{64192908-ADD8-44BD-B5DD-88561C55E2DB}" type="presOf" srcId="{DD1E4FED-04E7-448F-B812-8BEE8486DD43}" destId="{D8394A56-8A48-43C9-8876-8EA39F4B73ED}" srcOrd="0" destOrd="0" presId="urn:microsoft.com/office/officeart/2005/8/layout/hierarchy2"/>
    <dgm:cxn modelId="{2159C801-1753-4C55-A7A4-19C46FE126FC}" type="presOf" srcId="{05AFFF34-8020-4494-B0AF-3B8FCE859F02}" destId="{21F216FC-1A29-4DA3-BE45-EBAAD540EDFF}" srcOrd="0" destOrd="0" presId="urn:microsoft.com/office/officeart/2005/8/layout/hierarchy2"/>
    <dgm:cxn modelId="{508ED8D4-B84F-4CC4-9E9F-1617B1C6564A}" type="presOf" srcId="{DC7403F1-0571-424F-8BE8-3CC1536FDE8C}" destId="{BF0567E6-6DA9-48ED-9A37-47285840FDF7}" srcOrd="0" destOrd="0" presId="urn:microsoft.com/office/officeart/2005/8/layout/hierarchy2"/>
    <dgm:cxn modelId="{182B73C5-D39E-4825-87D1-71F8ADD1EBEB}" type="presOf" srcId="{87496514-96A4-4444-A6DB-6129F3F29F48}" destId="{D2E7D7FB-33DA-439B-A6FF-8B6265094B81}" srcOrd="0" destOrd="0" presId="urn:microsoft.com/office/officeart/2005/8/layout/hierarchy2"/>
    <dgm:cxn modelId="{731F942A-5DBA-4160-A725-62B9D0689C5C}" type="presOf" srcId="{D87D5094-0096-4ED0-8BEC-3E12D5CBBBF0}" destId="{02A1F396-0D8F-41FA-A270-0769376E77F0}" srcOrd="1"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41D76A0B-C865-4E85-9BC2-9FF758DB3839}" srcId="{1CEB947C-EB39-4414-83A1-BE86AAF2267B}" destId="{90DC5E90-6F4B-47AA-87D8-9134DB917318}" srcOrd="0" destOrd="0" parTransId="{87496514-96A4-4444-A6DB-6129F3F29F48}" sibTransId="{CC19B6FF-AA7D-449F-95A5-ADD14B7BBB00}"/>
    <dgm:cxn modelId="{8FF66B56-0E45-4D3B-9860-981EF77EA4F5}" type="presOf" srcId="{A68335E5-009E-44DF-97AB-B7A1ACEA24EB}" destId="{2E830E8B-B241-4984-BFF5-BCC0806E238E}" srcOrd="0" destOrd="0" presId="urn:microsoft.com/office/officeart/2005/8/layout/hierarchy2"/>
    <dgm:cxn modelId="{F9DF2AD2-9E5A-4EEF-A15E-441DA32091CB}" type="presOf" srcId="{476EF9D4-D438-40F7-BC97-D488DFA755A1}" destId="{12C2DC85-DDAF-4F57-9841-150A97500304}" srcOrd="1" destOrd="0" presId="urn:microsoft.com/office/officeart/2005/8/layout/hierarchy2"/>
    <dgm:cxn modelId="{B45BBC02-1AA2-4E47-B2D4-50CA3DF3CD27}" type="presOf" srcId="{33C05A44-A2B6-4CDD-B983-9E8D17B54B1B}" destId="{B38E3594-CA56-4A29-BFDC-CA290103A3A6}" srcOrd="0" destOrd="0" presId="urn:microsoft.com/office/officeart/2005/8/layout/hierarchy2"/>
    <dgm:cxn modelId="{6D84E97F-E2EF-4BA9-BA2E-101B0D299E06}" type="presOf" srcId="{2E691FFF-7427-44F8-A8A7-0CB32246E31C}" destId="{0C7AD588-E19E-4FA4-8679-76D852021E3D}"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2CA887E7-0706-474D-AA62-9197B42EAD01}" type="presOf" srcId="{A6F2A7DE-2AF6-4487-959F-D397992022A4}" destId="{E7F03264-C14C-446F-BCBE-D61750AF3A77}" srcOrd="0" destOrd="0" presId="urn:microsoft.com/office/officeart/2005/8/layout/hierarchy2"/>
    <dgm:cxn modelId="{D4A73E70-E1FB-4104-A170-2C34BB10FCFD}" type="presOf" srcId="{C9AB5B93-AA24-4987-A7EA-9F702A8D98DC}" destId="{54AF12FD-3B65-46EE-9011-B900D4CBD75B}" srcOrd="1" destOrd="0" presId="urn:microsoft.com/office/officeart/2005/8/layout/hierarchy2"/>
    <dgm:cxn modelId="{AAE5175B-2DA4-47A5-A8C3-762E97836640}" type="presOf" srcId="{541A30EA-272A-418C-AFBA-B573FCDB56CE}" destId="{CC5F2D0D-E1E5-4C49-8DF7-2A61C5DA8A1D}" srcOrd="0" destOrd="0" presId="urn:microsoft.com/office/officeart/2005/8/layout/hierarchy2"/>
    <dgm:cxn modelId="{34B7B6AF-AADC-4CD3-8430-C68ADB234C9A}" type="presOf" srcId="{55FAC393-4BEB-48FC-8ACB-8A77E52659C4}" destId="{F9091B10-7237-43E5-93A5-0A860387BD22}" srcOrd="1"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918E7C59-44C4-4ADA-8019-9E2F1F9EA17C}" type="presOf" srcId="{E2E4CF81-77EC-4CCE-8CBF-5EBF1BDFDD2A}" destId="{238A04B6-8EF5-45CF-9164-325F1FDB3A44}" srcOrd="0" destOrd="0" presId="urn:microsoft.com/office/officeart/2005/8/layout/hierarchy2"/>
    <dgm:cxn modelId="{A4AEEDB1-7B16-4D42-84AC-3AB4ACB6B8E7}" type="presOf" srcId="{448C5BEE-4732-4357-B651-253BBAA9A8B7}" destId="{5A4405BA-2082-47F6-9FF1-48042B30A932}" srcOrd="0" destOrd="0" presId="urn:microsoft.com/office/officeart/2005/8/layout/hierarchy2"/>
    <dgm:cxn modelId="{3D5E22EB-0E54-4C02-B476-1F70D4E107E9}" type="presParOf" srcId="{CC5F2D0D-E1E5-4C49-8DF7-2A61C5DA8A1D}" destId="{4836E9C7-1D00-438F-B3B2-7F9CB5072224}" srcOrd="0" destOrd="0" presId="urn:microsoft.com/office/officeart/2005/8/layout/hierarchy2"/>
    <dgm:cxn modelId="{1B1C8E0D-B7E8-4FBB-94EA-407A95CABDCA}" type="presParOf" srcId="{4836E9C7-1D00-438F-B3B2-7F9CB5072224}" destId="{D5ACFD89-23A4-4CF0-A4C3-F21EF07981F7}" srcOrd="0" destOrd="0" presId="urn:microsoft.com/office/officeart/2005/8/layout/hierarchy2"/>
    <dgm:cxn modelId="{3BB74A6D-75B6-4438-9735-73F88E66169D}" type="presParOf" srcId="{4836E9C7-1D00-438F-B3B2-7F9CB5072224}" destId="{82CA0987-2977-4072-97D6-791AD3CF7947}" srcOrd="1" destOrd="0" presId="urn:microsoft.com/office/officeart/2005/8/layout/hierarchy2"/>
    <dgm:cxn modelId="{87A9F39A-1350-48B7-936B-0DF1927D92FF}" type="presParOf" srcId="{82CA0987-2977-4072-97D6-791AD3CF7947}" destId="{FD7A0172-CB25-4911-B3EF-667A39E7DCE7}" srcOrd="0" destOrd="0" presId="urn:microsoft.com/office/officeart/2005/8/layout/hierarchy2"/>
    <dgm:cxn modelId="{29CB1E73-77E8-4698-BD3F-A8F35A1C790D}" type="presParOf" srcId="{FD7A0172-CB25-4911-B3EF-667A39E7DCE7}" destId="{C971E15B-3AB3-4DCE-BC91-B1D0C67824A6}" srcOrd="0" destOrd="0" presId="urn:microsoft.com/office/officeart/2005/8/layout/hierarchy2"/>
    <dgm:cxn modelId="{99C7CFA7-8E30-44F3-845E-F488B6828922}" type="presParOf" srcId="{82CA0987-2977-4072-97D6-791AD3CF7947}" destId="{534A082A-40AD-4635-8AAB-1F71AB8888EE}" srcOrd="1" destOrd="0" presId="urn:microsoft.com/office/officeart/2005/8/layout/hierarchy2"/>
    <dgm:cxn modelId="{3CC66FBE-4CB7-47B0-AEC1-745AEE0B010C}" type="presParOf" srcId="{534A082A-40AD-4635-8AAB-1F71AB8888EE}" destId="{6D38B18B-70EC-4AF7-A6FF-B5C7FE8D4DA4}" srcOrd="0" destOrd="0" presId="urn:microsoft.com/office/officeart/2005/8/layout/hierarchy2"/>
    <dgm:cxn modelId="{4DC7F8F1-BEB7-4677-9975-88180EE6131B}" type="presParOf" srcId="{534A082A-40AD-4635-8AAB-1F71AB8888EE}" destId="{4B946D61-20E5-4755-A44A-B57CD5218A5D}" srcOrd="1" destOrd="0" presId="urn:microsoft.com/office/officeart/2005/8/layout/hierarchy2"/>
    <dgm:cxn modelId="{6FDC6B68-0581-46A9-8F96-5FD1EA7B98FA}" type="presParOf" srcId="{4B946D61-20E5-4755-A44A-B57CD5218A5D}" destId="{68438195-FD75-4EAF-817E-3D241C458B9B}" srcOrd="0" destOrd="0" presId="urn:microsoft.com/office/officeart/2005/8/layout/hierarchy2"/>
    <dgm:cxn modelId="{FBB1D68A-1749-4C84-8F27-9844AFEE3133}" type="presParOf" srcId="{68438195-FD75-4EAF-817E-3D241C458B9B}" destId="{E6950A32-D71C-4EA5-88AE-3B3F0287DC19}" srcOrd="0" destOrd="0" presId="urn:microsoft.com/office/officeart/2005/8/layout/hierarchy2"/>
    <dgm:cxn modelId="{594D426A-49EF-4199-AAB8-C555EDDF3D0F}" type="presParOf" srcId="{4B946D61-20E5-4755-A44A-B57CD5218A5D}" destId="{52422672-3E70-4BC8-BC5D-54AE606EFF81}" srcOrd="1" destOrd="0" presId="urn:microsoft.com/office/officeart/2005/8/layout/hierarchy2"/>
    <dgm:cxn modelId="{AF91BBB0-E2D1-4067-9031-3D2A6B4F041F}" type="presParOf" srcId="{52422672-3E70-4BC8-BC5D-54AE606EFF81}" destId="{EDD898AC-163C-4B2A-929B-A80367C5CB73}" srcOrd="0" destOrd="0" presId="urn:microsoft.com/office/officeart/2005/8/layout/hierarchy2"/>
    <dgm:cxn modelId="{D6544D45-5768-4D43-A5BD-67DFF4F9E225}" type="presParOf" srcId="{52422672-3E70-4BC8-BC5D-54AE606EFF81}" destId="{0FA6616D-6EA1-4836-AD86-6275C3D51DD1}" srcOrd="1" destOrd="0" presId="urn:microsoft.com/office/officeart/2005/8/layout/hierarchy2"/>
    <dgm:cxn modelId="{E07626F8-7DFC-46A6-AE4F-82A3EAB9ED32}" type="presParOf" srcId="{4B946D61-20E5-4755-A44A-B57CD5218A5D}" destId="{2CBD0876-E8DB-432A-A0C4-D664553F2B67}" srcOrd="2" destOrd="0" presId="urn:microsoft.com/office/officeart/2005/8/layout/hierarchy2"/>
    <dgm:cxn modelId="{B251BDB2-1C72-4340-A35F-2219073BCA2A}" type="presParOf" srcId="{2CBD0876-E8DB-432A-A0C4-D664553F2B67}" destId="{B5C8146A-0574-4C94-8DE4-9D4C27829023}" srcOrd="0" destOrd="0" presId="urn:microsoft.com/office/officeart/2005/8/layout/hierarchy2"/>
    <dgm:cxn modelId="{688B1D8C-49B6-4219-BC1E-3E335C990273}" type="presParOf" srcId="{4B946D61-20E5-4755-A44A-B57CD5218A5D}" destId="{33B1E37E-E51F-4756-A36C-5CE66904AB53}" srcOrd="3" destOrd="0" presId="urn:microsoft.com/office/officeart/2005/8/layout/hierarchy2"/>
    <dgm:cxn modelId="{AD7854ED-8573-4418-A138-F31831F3CC57}" type="presParOf" srcId="{33B1E37E-E51F-4756-A36C-5CE66904AB53}" destId="{5A4405BA-2082-47F6-9FF1-48042B30A932}" srcOrd="0" destOrd="0" presId="urn:microsoft.com/office/officeart/2005/8/layout/hierarchy2"/>
    <dgm:cxn modelId="{C6E8A8FE-AB2B-4732-87BE-95E45AF31EAC}" type="presParOf" srcId="{33B1E37E-E51F-4756-A36C-5CE66904AB53}" destId="{1E3C933A-509A-4793-BE5F-AFBAE693028B}" srcOrd="1" destOrd="0" presId="urn:microsoft.com/office/officeart/2005/8/layout/hierarchy2"/>
    <dgm:cxn modelId="{69EDDC20-E6DF-4FE3-AE96-164DA31BDEB5}" type="presParOf" srcId="{82CA0987-2977-4072-97D6-791AD3CF7947}" destId="{1FB9E06D-EF2B-4048-9039-AD508A01931D}" srcOrd="2" destOrd="0" presId="urn:microsoft.com/office/officeart/2005/8/layout/hierarchy2"/>
    <dgm:cxn modelId="{C33E4C6B-3FDF-456A-8576-FD6F0D03E834}" type="presParOf" srcId="{1FB9E06D-EF2B-4048-9039-AD508A01931D}" destId="{3284F059-BB42-4147-B03D-CCCC684A12A7}" srcOrd="0" destOrd="0" presId="urn:microsoft.com/office/officeart/2005/8/layout/hierarchy2"/>
    <dgm:cxn modelId="{A851260C-3F5E-4EE1-B98C-3A11F9F85369}" type="presParOf" srcId="{82CA0987-2977-4072-97D6-791AD3CF7947}" destId="{C51D7C66-CE84-4886-83BA-4C6DA9A40BDC}" srcOrd="3" destOrd="0" presId="urn:microsoft.com/office/officeart/2005/8/layout/hierarchy2"/>
    <dgm:cxn modelId="{1E9AC6C9-01A9-4F9C-A03D-70FE54B9FDF9}" type="presParOf" srcId="{C51D7C66-CE84-4886-83BA-4C6DA9A40BDC}" destId="{54743B2E-2B49-4B9C-BCFE-89B4A223022D}" srcOrd="0" destOrd="0" presId="urn:microsoft.com/office/officeart/2005/8/layout/hierarchy2"/>
    <dgm:cxn modelId="{7F23B7BE-0245-4527-A21C-650D5D31E1D6}" type="presParOf" srcId="{C51D7C66-CE84-4886-83BA-4C6DA9A40BDC}" destId="{27EB1AA2-FA2B-4889-A21B-9179BBFF8ED6}" srcOrd="1" destOrd="0" presId="urn:microsoft.com/office/officeart/2005/8/layout/hierarchy2"/>
    <dgm:cxn modelId="{DC47322F-C017-4B90-B763-CE802139ACA4}" type="presParOf" srcId="{27EB1AA2-FA2B-4889-A21B-9179BBFF8ED6}" destId="{1889DF31-E9C1-45A1-88BE-8B18172A263A}" srcOrd="0" destOrd="0" presId="urn:microsoft.com/office/officeart/2005/8/layout/hierarchy2"/>
    <dgm:cxn modelId="{63C4053D-7909-4EC2-B15C-DA4537D84BC1}" type="presParOf" srcId="{1889DF31-E9C1-45A1-88BE-8B18172A263A}" destId="{6693197B-78B7-47EE-9FE1-10471704F946}" srcOrd="0" destOrd="0" presId="urn:microsoft.com/office/officeart/2005/8/layout/hierarchy2"/>
    <dgm:cxn modelId="{3C124A06-C551-465E-A26A-4CCE74B0A326}" type="presParOf" srcId="{27EB1AA2-FA2B-4889-A21B-9179BBFF8ED6}" destId="{3BAB4446-30E3-4CE2-B996-8CCB97B38883}" srcOrd="1" destOrd="0" presId="urn:microsoft.com/office/officeart/2005/8/layout/hierarchy2"/>
    <dgm:cxn modelId="{3D5ED2D2-E994-4F5E-8C30-63579BC6B55D}" type="presParOf" srcId="{3BAB4446-30E3-4CE2-B996-8CCB97B38883}" destId="{797FBD49-A139-409C-80D6-2992C6762477}" srcOrd="0" destOrd="0" presId="urn:microsoft.com/office/officeart/2005/8/layout/hierarchy2"/>
    <dgm:cxn modelId="{EE8CD791-8809-4E0C-B5B7-FC66FF4E3146}" type="presParOf" srcId="{3BAB4446-30E3-4CE2-B996-8CCB97B38883}" destId="{31D18E03-2145-41C5-8A25-705D6BFA78D5}" srcOrd="1" destOrd="0" presId="urn:microsoft.com/office/officeart/2005/8/layout/hierarchy2"/>
    <dgm:cxn modelId="{120C035E-0580-445F-9F10-ECC596FDD18B}" type="presParOf" srcId="{31D18E03-2145-41C5-8A25-705D6BFA78D5}" destId="{4AA5200D-7B15-42DE-9422-B197E4970211}" srcOrd="0" destOrd="0" presId="urn:microsoft.com/office/officeart/2005/8/layout/hierarchy2"/>
    <dgm:cxn modelId="{6A843706-A30B-440B-BBE9-7C3625444F59}" type="presParOf" srcId="{4AA5200D-7B15-42DE-9422-B197E4970211}" destId="{E6077319-7C6E-4777-97B3-CA97D1DAD822}" srcOrd="0" destOrd="0" presId="urn:microsoft.com/office/officeart/2005/8/layout/hierarchy2"/>
    <dgm:cxn modelId="{D37D055E-2CB8-418B-AFFA-D2D5B214A721}" type="presParOf" srcId="{31D18E03-2145-41C5-8A25-705D6BFA78D5}" destId="{160396F2-C918-469D-B3DD-4DBBB7563CF1}" srcOrd="1" destOrd="0" presId="urn:microsoft.com/office/officeart/2005/8/layout/hierarchy2"/>
    <dgm:cxn modelId="{95FE6C62-016D-4A3B-9F22-CA1F681A9926}" type="presParOf" srcId="{160396F2-C918-469D-B3DD-4DBBB7563CF1}" destId="{3B8868D9-9F8B-47F9-99EF-A48BC6B2FF26}" srcOrd="0" destOrd="0" presId="urn:microsoft.com/office/officeart/2005/8/layout/hierarchy2"/>
    <dgm:cxn modelId="{662830AE-D15A-46C7-A91B-F5A6BDD4BA1F}" type="presParOf" srcId="{160396F2-C918-469D-B3DD-4DBBB7563CF1}" destId="{F1BA8509-48B6-44D9-B6F0-090B84E3C117}" srcOrd="1" destOrd="0" presId="urn:microsoft.com/office/officeart/2005/8/layout/hierarchy2"/>
    <dgm:cxn modelId="{C3C0D1D4-7EC5-45C1-861C-A5D3A835168F}" type="presParOf" srcId="{31D18E03-2145-41C5-8A25-705D6BFA78D5}" destId="{81DF227C-317B-417C-B837-BF4939219178}" srcOrd="2" destOrd="0" presId="urn:microsoft.com/office/officeart/2005/8/layout/hierarchy2"/>
    <dgm:cxn modelId="{4C709425-E42E-4F16-837D-5BA451CB6636}" type="presParOf" srcId="{81DF227C-317B-417C-B837-BF4939219178}" destId="{C2015C7B-D32C-4CE2-BC7D-C9E321ED4B0D}" srcOrd="0" destOrd="0" presId="urn:microsoft.com/office/officeart/2005/8/layout/hierarchy2"/>
    <dgm:cxn modelId="{5AE7133F-9DE1-4AB0-94B8-AC53A403D3B2}" type="presParOf" srcId="{31D18E03-2145-41C5-8A25-705D6BFA78D5}" destId="{1D2643D1-9721-4869-8B26-F7B57CCBA54C}" srcOrd="3" destOrd="0" presId="urn:microsoft.com/office/officeart/2005/8/layout/hierarchy2"/>
    <dgm:cxn modelId="{65AE52F7-15A2-415D-A2D3-85C98AB8D5E3}" type="presParOf" srcId="{1D2643D1-9721-4869-8B26-F7B57CCBA54C}" destId="{41370F12-1FA0-4579-8285-C15FA148591C}" srcOrd="0" destOrd="0" presId="urn:microsoft.com/office/officeart/2005/8/layout/hierarchy2"/>
    <dgm:cxn modelId="{0A6C94E8-46AB-4377-9F57-AA3F5BDBAD16}" type="presParOf" srcId="{1D2643D1-9721-4869-8B26-F7B57CCBA54C}" destId="{4012EABF-8046-4F68-B7F4-6930763191CD}" srcOrd="1" destOrd="0" presId="urn:microsoft.com/office/officeart/2005/8/layout/hierarchy2"/>
    <dgm:cxn modelId="{2ACC9122-C670-4A18-938B-B287280678D7}" type="presParOf" srcId="{27EB1AA2-FA2B-4889-A21B-9179BBFF8ED6}" destId="{2864DC2A-13C0-4E4B-A7F3-F63F340FA450}" srcOrd="2" destOrd="0" presId="urn:microsoft.com/office/officeart/2005/8/layout/hierarchy2"/>
    <dgm:cxn modelId="{3B82CCB0-454E-40BE-9F06-FCF0A611173F}" type="presParOf" srcId="{2864DC2A-13C0-4E4B-A7F3-F63F340FA450}" destId="{346F9867-B732-44D3-B591-4FC16781C35B}" srcOrd="0" destOrd="0" presId="urn:microsoft.com/office/officeart/2005/8/layout/hierarchy2"/>
    <dgm:cxn modelId="{915D5B0D-557C-4A79-BA22-4F3BF79A23A4}" type="presParOf" srcId="{27EB1AA2-FA2B-4889-A21B-9179BBFF8ED6}" destId="{1CCA5EC4-0B2E-48DA-9177-936A8E95D339}" srcOrd="3" destOrd="0" presId="urn:microsoft.com/office/officeart/2005/8/layout/hierarchy2"/>
    <dgm:cxn modelId="{CB81C9D4-8286-4118-81D4-1073ABE12A99}" type="presParOf" srcId="{1CCA5EC4-0B2E-48DA-9177-936A8E95D339}" destId="{B38E3594-CA56-4A29-BFDC-CA290103A3A6}" srcOrd="0" destOrd="0" presId="urn:microsoft.com/office/officeart/2005/8/layout/hierarchy2"/>
    <dgm:cxn modelId="{CBFE8D04-CC6E-437E-B7D9-068E5BDDFD23}" type="presParOf" srcId="{1CCA5EC4-0B2E-48DA-9177-936A8E95D339}" destId="{C5A0FD96-86B8-4A41-9D84-94EABE4C37F2}" srcOrd="1" destOrd="0" presId="urn:microsoft.com/office/officeart/2005/8/layout/hierarchy2"/>
    <dgm:cxn modelId="{6997D653-438B-4F05-ABF4-A33613E3B47E}" type="presParOf" srcId="{C5A0FD96-86B8-4A41-9D84-94EABE4C37F2}" destId="{2E830E8B-B241-4984-BFF5-BCC0806E238E}" srcOrd="0" destOrd="0" presId="urn:microsoft.com/office/officeart/2005/8/layout/hierarchy2"/>
    <dgm:cxn modelId="{FF5A92A5-069B-40C7-8AE7-6A3912E79ACF}" type="presParOf" srcId="{2E830E8B-B241-4984-BFF5-BCC0806E238E}" destId="{6C681D0A-EFBE-40D7-8FA9-0029C727D1F3}" srcOrd="0" destOrd="0" presId="urn:microsoft.com/office/officeart/2005/8/layout/hierarchy2"/>
    <dgm:cxn modelId="{44EFBF2B-856E-46F9-BE1F-7DA2DF7255DF}" type="presParOf" srcId="{C5A0FD96-86B8-4A41-9D84-94EABE4C37F2}" destId="{34D76B34-6EB6-4D02-986A-9A5B7465C171}" srcOrd="1" destOrd="0" presId="urn:microsoft.com/office/officeart/2005/8/layout/hierarchy2"/>
    <dgm:cxn modelId="{5F4B1C90-B648-49AC-83C0-036059AAEA8A}" type="presParOf" srcId="{34D76B34-6EB6-4D02-986A-9A5B7465C171}" destId="{EAE0073B-E695-4C6C-B978-B5E3B7024E20}" srcOrd="0" destOrd="0" presId="urn:microsoft.com/office/officeart/2005/8/layout/hierarchy2"/>
    <dgm:cxn modelId="{95E921DA-0CEE-4848-872D-C665CEB6AAF2}" type="presParOf" srcId="{34D76B34-6EB6-4D02-986A-9A5B7465C171}" destId="{15B5017A-F407-4601-B757-58B127DF9ECC}" srcOrd="1" destOrd="0" presId="urn:microsoft.com/office/officeart/2005/8/layout/hierarchy2"/>
    <dgm:cxn modelId="{E0FD57E9-1709-4D10-AEB0-116A9D32ED49}" type="presParOf" srcId="{82CA0987-2977-4072-97D6-791AD3CF7947}" destId="{D88348ED-527A-4837-8156-098C1F615BFB}" srcOrd="4" destOrd="0" presId="urn:microsoft.com/office/officeart/2005/8/layout/hierarchy2"/>
    <dgm:cxn modelId="{7C655C91-175A-4DCD-B30E-8CC0DDA8D3EE}" type="presParOf" srcId="{D88348ED-527A-4837-8156-098C1F615BFB}" destId="{DD8AA6E0-BA21-42D8-8E4A-93AFF5B7CBEA}" srcOrd="0" destOrd="0" presId="urn:microsoft.com/office/officeart/2005/8/layout/hierarchy2"/>
    <dgm:cxn modelId="{31550B71-181A-4D11-9933-17266DBF3A09}" type="presParOf" srcId="{82CA0987-2977-4072-97D6-791AD3CF7947}" destId="{22795D5D-6477-408C-8785-133C6F81E485}" srcOrd="5" destOrd="0" presId="urn:microsoft.com/office/officeart/2005/8/layout/hierarchy2"/>
    <dgm:cxn modelId="{0314A066-7407-47D6-8451-F1AFE3540B42}" type="presParOf" srcId="{22795D5D-6477-408C-8785-133C6F81E485}" destId="{0C7AD588-E19E-4FA4-8679-76D852021E3D}" srcOrd="0" destOrd="0" presId="urn:microsoft.com/office/officeart/2005/8/layout/hierarchy2"/>
    <dgm:cxn modelId="{5E2DB720-D924-4B64-AFD5-8CC8D48D920A}" type="presParOf" srcId="{22795D5D-6477-408C-8785-133C6F81E485}" destId="{931CE5FB-4819-4396-B9CF-E5B2AA7AF582}" srcOrd="1" destOrd="0" presId="urn:microsoft.com/office/officeart/2005/8/layout/hierarchy2"/>
    <dgm:cxn modelId="{1198DEAB-6666-4983-98CE-794659DA5E62}" type="presParOf" srcId="{931CE5FB-4819-4396-B9CF-E5B2AA7AF582}" destId="{F9C387D6-3DB2-43EE-A8C5-C98DF7AA1264}" srcOrd="0" destOrd="0" presId="urn:microsoft.com/office/officeart/2005/8/layout/hierarchy2"/>
    <dgm:cxn modelId="{C23D1ADC-8938-44A7-9414-4687F5C288DA}" type="presParOf" srcId="{F9C387D6-3DB2-43EE-A8C5-C98DF7AA1264}" destId="{54AF12FD-3B65-46EE-9011-B900D4CBD75B}" srcOrd="0" destOrd="0" presId="urn:microsoft.com/office/officeart/2005/8/layout/hierarchy2"/>
    <dgm:cxn modelId="{5A6C9E4E-C462-40D3-910A-CBFE4EB1F402}" type="presParOf" srcId="{931CE5FB-4819-4396-B9CF-E5B2AA7AF582}" destId="{2860C44C-8CEC-49E4-84FD-6CAB9BFEB225}" srcOrd="1" destOrd="0" presId="urn:microsoft.com/office/officeart/2005/8/layout/hierarchy2"/>
    <dgm:cxn modelId="{E7F5277E-0212-4081-ABB4-0E3C1BF5E36B}" type="presParOf" srcId="{2860C44C-8CEC-49E4-84FD-6CAB9BFEB225}" destId="{CC6B0A1C-BAB8-4AB7-9EF6-A7279AB3044F}" srcOrd="0" destOrd="0" presId="urn:microsoft.com/office/officeart/2005/8/layout/hierarchy2"/>
    <dgm:cxn modelId="{6BEBDE87-904D-4DA8-BC2F-0C69AE0B926C}" type="presParOf" srcId="{2860C44C-8CEC-49E4-84FD-6CAB9BFEB225}" destId="{58636A5C-0915-4FC5-916B-8EEEEF627EA0}" srcOrd="1" destOrd="0" presId="urn:microsoft.com/office/officeart/2005/8/layout/hierarchy2"/>
    <dgm:cxn modelId="{1B363855-9828-4700-9590-29C77E67527C}" type="presParOf" srcId="{82CA0987-2977-4072-97D6-791AD3CF7947}" destId="{82063FD8-2DE8-42B1-AC01-6CDB0BC37358}" srcOrd="6" destOrd="0" presId="urn:microsoft.com/office/officeart/2005/8/layout/hierarchy2"/>
    <dgm:cxn modelId="{B55E7DDD-583C-4E40-B315-715ABAED882A}" type="presParOf" srcId="{82063FD8-2DE8-42B1-AC01-6CDB0BC37358}" destId="{12C2DC85-DDAF-4F57-9841-150A97500304}" srcOrd="0" destOrd="0" presId="urn:microsoft.com/office/officeart/2005/8/layout/hierarchy2"/>
    <dgm:cxn modelId="{BDBCC550-CF54-44FE-8EF8-4041751CD3FF}" type="presParOf" srcId="{82CA0987-2977-4072-97D6-791AD3CF7947}" destId="{BB9F06D9-715A-43BB-BBE0-36022263CCCD}" srcOrd="7" destOrd="0" presId="urn:microsoft.com/office/officeart/2005/8/layout/hierarchy2"/>
    <dgm:cxn modelId="{99B4CE91-3BBD-4B63-8D8C-CB9AE11D79BF}" type="presParOf" srcId="{BB9F06D9-715A-43BB-BBE0-36022263CCCD}" destId="{26D8E710-F0D2-45EF-BDE9-84F12E45A85F}" srcOrd="0" destOrd="0" presId="urn:microsoft.com/office/officeart/2005/8/layout/hierarchy2"/>
    <dgm:cxn modelId="{C622034D-244F-4FAE-B419-8E055BE8AF63}" type="presParOf" srcId="{BB9F06D9-715A-43BB-BBE0-36022263CCCD}" destId="{49A1BD6B-7533-428F-A42D-5017EF29B777}" srcOrd="1" destOrd="0" presId="urn:microsoft.com/office/officeart/2005/8/layout/hierarchy2"/>
    <dgm:cxn modelId="{BA540E6E-BD64-4C12-BFCF-BB22867D4393}" type="presParOf" srcId="{49A1BD6B-7533-428F-A42D-5017EF29B777}" destId="{D2E7D7FB-33DA-439B-A6FF-8B6265094B81}" srcOrd="0" destOrd="0" presId="urn:microsoft.com/office/officeart/2005/8/layout/hierarchy2"/>
    <dgm:cxn modelId="{FCC5784E-D105-40F3-8889-32E406C42A0A}" type="presParOf" srcId="{D2E7D7FB-33DA-439B-A6FF-8B6265094B81}" destId="{935E24CC-008B-4BE9-B3EB-41EB22B15B73}" srcOrd="0" destOrd="0" presId="urn:microsoft.com/office/officeart/2005/8/layout/hierarchy2"/>
    <dgm:cxn modelId="{B32E694F-B6C0-44BD-B9E8-A1F45F4BD94D}" type="presParOf" srcId="{49A1BD6B-7533-428F-A42D-5017EF29B777}" destId="{E62C7F9E-FD58-4448-9155-836036332B8E}" srcOrd="1" destOrd="0" presId="urn:microsoft.com/office/officeart/2005/8/layout/hierarchy2"/>
    <dgm:cxn modelId="{F2891DFD-B3D3-4323-B13B-03240451E9B2}" type="presParOf" srcId="{E62C7F9E-FD58-4448-9155-836036332B8E}" destId="{16B11AF4-04C8-4F95-B50D-C951D10CBCFB}" srcOrd="0" destOrd="0" presId="urn:microsoft.com/office/officeart/2005/8/layout/hierarchy2"/>
    <dgm:cxn modelId="{C9B3D791-FFB4-411D-810F-7B1A71F23232}" type="presParOf" srcId="{E62C7F9E-FD58-4448-9155-836036332B8E}" destId="{A0AFD6A4-F26C-4F04-A84F-3C18E736E10C}" srcOrd="1" destOrd="0" presId="urn:microsoft.com/office/officeart/2005/8/layout/hierarchy2"/>
    <dgm:cxn modelId="{3768A8DE-33A8-4099-B0B9-A01340BD82E5}" type="presParOf" srcId="{A0AFD6A4-F26C-4F04-A84F-3C18E736E10C}" destId="{D8394A56-8A48-43C9-8876-8EA39F4B73ED}" srcOrd="0" destOrd="0" presId="urn:microsoft.com/office/officeart/2005/8/layout/hierarchy2"/>
    <dgm:cxn modelId="{10E5686B-6E36-4B3F-A035-F6C609E58BF2}" type="presParOf" srcId="{D8394A56-8A48-43C9-8876-8EA39F4B73ED}" destId="{13024C18-820A-4B62-BAEA-89D27D0765CD}" srcOrd="0" destOrd="0" presId="urn:microsoft.com/office/officeart/2005/8/layout/hierarchy2"/>
    <dgm:cxn modelId="{F8C90636-000C-4413-B486-250349091869}" type="presParOf" srcId="{A0AFD6A4-F26C-4F04-A84F-3C18E736E10C}" destId="{1C82C597-4470-40A1-9D25-FAF2BF07E192}" srcOrd="1" destOrd="0" presId="urn:microsoft.com/office/officeart/2005/8/layout/hierarchy2"/>
    <dgm:cxn modelId="{68B75D66-DBE3-4ADE-BCB3-DD617F8C3CC1}" type="presParOf" srcId="{1C82C597-4470-40A1-9D25-FAF2BF07E192}" destId="{F7DF3503-2E14-4B1A-9CBB-7E9883AC3E4A}" srcOrd="0" destOrd="0" presId="urn:microsoft.com/office/officeart/2005/8/layout/hierarchy2"/>
    <dgm:cxn modelId="{E1E691AC-D05D-452B-B335-614FB2A1AA91}" type="presParOf" srcId="{1C82C597-4470-40A1-9D25-FAF2BF07E192}" destId="{10260D0F-7A8A-453A-A0A9-7AB1CDBEDD4D}" srcOrd="1" destOrd="0" presId="urn:microsoft.com/office/officeart/2005/8/layout/hierarchy2"/>
    <dgm:cxn modelId="{8C75CD6A-0C82-432C-A612-84646242020A}" type="presParOf" srcId="{A0AFD6A4-F26C-4F04-A84F-3C18E736E10C}" destId="{7D05C43C-DFC0-4A88-8A56-94706F21A1FA}" srcOrd="2" destOrd="0" presId="urn:microsoft.com/office/officeart/2005/8/layout/hierarchy2"/>
    <dgm:cxn modelId="{AEF7ACD6-BB21-4CAF-8E02-316466FE172F}" type="presParOf" srcId="{7D05C43C-DFC0-4A88-8A56-94706F21A1FA}" destId="{33F3F195-0D69-437A-AA03-20F248E1E632}" srcOrd="0" destOrd="0" presId="urn:microsoft.com/office/officeart/2005/8/layout/hierarchy2"/>
    <dgm:cxn modelId="{49FE5A8E-B20F-4E5C-9821-B0FC829B671C}" type="presParOf" srcId="{A0AFD6A4-F26C-4F04-A84F-3C18E736E10C}" destId="{A821B035-8A9C-46FB-9E73-44314A1115AD}" srcOrd="3" destOrd="0" presId="urn:microsoft.com/office/officeart/2005/8/layout/hierarchy2"/>
    <dgm:cxn modelId="{EED10B97-7813-4458-B032-900FBC4F4FBC}" type="presParOf" srcId="{A821B035-8A9C-46FB-9E73-44314A1115AD}" destId="{9ECD2900-0A9A-47D1-A756-67C34D750CCF}" srcOrd="0" destOrd="0" presId="urn:microsoft.com/office/officeart/2005/8/layout/hierarchy2"/>
    <dgm:cxn modelId="{D7DE6C92-B17E-4339-92E7-87150B8916E1}" type="presParOf" srcId="{A821B035-8A9C-46FB-9E73-44314A1115AD}" destId="{3A25304D-E5C6-49B5-A259-2A0ABD45E35C}" srcOrd="1" destOrd="0" presId="urn:microsoft.com/office/officeart/2005/8/layout/hierarchy2"/>
    <dgm:cxn modelId="{E82F9EB4-28A3-4907-9B37-7674B937D221}" type="presParOf" srcId="{49A1BD6B-7533-428F-A42D-5017EF29B777}" destId="{265BA9A4-8B4E-4711-88C7-AB227C949A94}" srcOrd="2" destOrd="0" presId="urn:microsoft.com/office/officeart/2005/8/layout/hierarchy2"/>
    <dgm:cxn modelId="{A7C61CC3-C8CC-4708-A5D7-6DDADBD33D23}" type="presParOf" srcId="{265BA9A4-8B4E-4711-88C7-AB227C949A94}" destId="{F9091B10-7237-43E5-93A5-0A860387BD22}" srcOrd="0" destOrd="0" presId="urn:microsoft.com/office/officeart/2005/8/layout/hierarchy2"/>
    <dgm:cxn modelId="{7D936A55-8461-485A-B5A2-9537C5ECAFFF}" type="presParOf" srcId="{49A1BD6B-7533-428F-A42D-5017EF29B777}" destId="{F87A97B9-BE22-4B2E-9810-7E6351D74F66}" srcOrd="3" destOrd="0" presId="urn:microsoft.com/office/officeart/2005/8/layout/hierarchy2"/>
    <dgm:cxn modelId="{9FCBFCBD-4DE2-4C42-BB9C-B456E259B816}" type="presParOf" srcId="{F87A97B9-BE22-4B2E-9810-7E6351D74F66}" destId="{240ABD63-9087-4546-89CF-88541F4CEF52}" srcOrd="0" destOrd="0" presId="urn:microsoft.com/office/officeart/2005/8/layout/hierarchy2"/>
    <dgm:cxn modelId="{B1001DF1-69B8-4365-961F-E9CF1E036B50}" type="presParOf" srcId="{F87A97B9-BE22-4B2E-9810-7E6351D74F66}" destId="{5F8A3D0B-8C88-4314-90A2-53E524CB732B}" srcOrd="1" destOrd="0" presId="urn:microsoft.com/office/officeart/2005/8/layout/hierarchy2"/>
    <dgm:cxn modelId="{FD302AFD-D920-4BB7-8534-7C2681B5232F}" type="presParOf" srcId="{5F8A3D0B-8C88-4314-90A2-53E524CB732B}" destId="{BF0567E6-6DA9-48ED-9A37-47285840FDF7}" srcOrd="0" destOrd="0" presId="urn:microsoft.com/office/officeart/2005/8/layout/hierarchy2"/>
    <dgm:cxn modelId="{1C545615-99F1-4BFE-A2C2-4AFB01E0C5DE}" type="presParOf" srcId="{BF0567E6-6DA9-48ED-9A37-47285840FDF7}" destId="{30099040-2BEC-46EB-AE9D-6A3BEF8052F4}" srcOrd="0" destOrd="0" presId="urn:microsoft.com/office/officeart/2005/8/layout/hierarchy2"/>
    <dgm:cxn modelId="{AF60B020-1D99-43EF-9361-8DFF7784F63B}" type="presParOf" srcId="{5F8A3D0B-8C88-4314-90A2-53E524CB732B}" destId="{8B68CDD0-4452-4C80-9E5E-9AEC50B081C8}" srcOrd="1" destOrd="0" presId="urn:microsoft.com/office/officeart/2005/8/layout/hierarchy2"/>
    <dgm:cxn modelId="{ABEA12FE-4F89-4772-99A0-4EA9E3A2E86E}" type="presParOf" srcId="{8B68CDD0-4452-4C80-9E5E-9AEC50B081C8}" destId="{E7F03264-C14C-446F-BCBE-D61750AF3A77}" srcOrd="0" destOrd="0" presId="urn:microsoft.com/office/officeart/2005/8/layout/hierarchy2"/>
    <dgm:cxn modelId="{63C88EED-90AF-4C73-8420-373123642099}" type="presParOf" srcId="{8B68CDD0-4452-4C80-9E5E-9AEC50B081C8}" destId="{F12AF1B5-E90E-4DED-AEC6-0A3EB3D78347}" srcOrd="1" destOrd="0" presId="urn:microsoft.com/office/officeart/2005/8/layout/hierarchy2"/>
    <dgm:cxn modelId="{136E79F4-A213-4343-8FA4-2939CB094BAC}" type="presParOf" srcId="{F12AF1B5-E90E-4DED-AEC6-0A3EB3D78347}" destId="{21F216FC-1A29-4DA3-BE45-EBAAD540EDFF}" srcOrd="0" destOrd="0" presId="urn:microsoft.com/office/officeart/2005/8/layout/hierarchy2"/>
    <dgm:cxn modelId="{EAB0F823-E333-4272-8CB2-149DCA812E58}" type="presParOf" srcId="{21F216FC-1A29-4DA3-BE45-EBAAD540EDFF}" destId="{C517C033-B09A-4E21-8604-8C0CA07E9762}" srcOrd="0" destOrd="0" presId="urn:microsoft.com/office/officeart/2005/8/layout/hierarchy2"/>
    <dgm:cxn modelId="{677B73F8-1465-4F07-B589-5F6CF8A13D12}" type="presParOf" srcId="{F12AF1B5-E90E-4DED-AEC6-0A3EB3D78347}" destId="{268FC15B-6ECF-42F9-BB46-0EE2EF0C523A}" srcOrd="1" destOrd="0" presId="urn:microsoft.com/office/officeart/2005/8/layout/hierarchy2"/>
    <dgm:cxn modelId="{A2C738D0-3EFF-466A-8214-87FDCB6CBB1D}" type="presParOf" srcId="{268FC15B-6ECF-42F9-BB46-0EE2EF0C523A}" destId="{238A04B6-8EF5-45CF-9164-325F1FDB3A44}" srcOrd="0" destOrd="0" presId="urn:microsoft.com/office/officeart/2005/8/layout/hierarchy2"/>
    <dgm:cxn modelId="{B18EDECF-C31A-444E-9361-1D32D9E18F57}" type="presParOf" srcId="{268FC15B-6ECF-42F9-BB46-0EE2EF0C523A}" destId="{5524673C-3A9E-4814-9EC7-C5ACCA641D22}" srcOrd="1" destOrd="0" presId="urn:microsoft.com/office/officeart/2005/8/layout/hierarchy2"/>
    <dgm:cxn modelId="{4515C7AC-60CB-4D1C-9762-4D2E345F805A}" type="presParOf" srcId="{F12AF1B5-E90E-4DED-AEC6-0A3EB3D78347}" destId="{CB159F70-ABE8-4C17-9F22-0AB61C102E64}" srcOrd="2" destOrd="0" presId="urn:microsoft.com/office/officeart/2005/8/layout/hierarchy2"/>
    <dgm:cxn modelId="{94955F25-BF2D-42AC-93DD-F70F9A8D29B4}" type="presParOf" srcId="{CB159F70-ABE8-4C17-9F22-0AB61C102E64}" destId="{65154119-D258-4A25-9837-29E60567675A}" srcOrd="0" destOrd="0" presId="urn:microsoft.com/office/officeart/2005/8/layout/hierarchy2"/>
    <dgm:cxn modelId="{BF4D650D-51DA-4245-A609-A12EC8AFAA00}" type="presParOf" srcId="{F12AF1B5-E90E-4DED-AEC6-0A3EB3D78347}" destId="{66342CAE-E952-4D5C-AF0F-D8E08F34C7B7}" srcOrd="3" destOrd="0" presId="urn:microsoft.com/office/officeart/2005/8/layout/hierarchy2"/>
    <dgm:cxn modelId="{A4CFBE7A-FBBE-4599-B890-25B8A9C76F6B}" type="presParOf" srcId="{66342CAE-E952-4D5C-AF0F-D8E08F34C7B7}" destId="{CF2F8359-8E2C-400E-A50D-384EDB3CA8A3}" srcOrd="0" destOrd="0" presId="urn:microsoft.com/office/officeart/2005/8/layout/hierarchy2"/>
    <dgm:cxn modelId="{755997E9-7E8B-40AE-AB69-E1B3A9DD75E2}" type="presParOf" srcId="{66342CAE-E952-4D5C-AF0F-D8E08F34C7B7}" destId="{9C17A70B-9804-4C9E-9B21-B9608840F4F7}" srcOrd="1" destOrd="0" presId="urn:microsoft.com/office/officeart/2005/8/layout/hierarchy2"/>
    <dgm:cxn modelId="{C827A5B9-F879-412F-9CCF-2FF670889114}" type="presParOf" srcId="{5F8A3D0B-8C88-4314-90A2-53E524CB732B}" destId="{4A7F0945-CD52-46CF-9330-64955ED272D3}" srcOrd="2" destOrd="0" presId="urn:microsoft.com/office/officeart/2005/8/layout/hierarchy2"/>
    <dgm:cxn modelId="{AB48A4C3-7C05-4B0A-95A2-6A22F0F17185}" type="presParOf" srcId="{4A7F0945-CD52-46CF-9330-64955ED272D3}" destId="{9C019F64-9F54-4E42-B09D-B632A438C519}" srcOrd="0" destOrd="0" presId="urn:microsoft.com/office/officeart/2005/8/layout/hierarchy2"/>
    <dgm:cxn modelId="{BBCC18D3-8CE2-4410-A0AC-F7A002304963}" type="presParOf" srcId="{5F8A3D0B-8C88-4314-90A2-53E524CB732B}" destId="{E73807F3-7FD6-464E-90ED-2C6F07685807}" srcOrd="3" destOrd="0" presId="urn:microsoft.com/office/officeart/2005/8/layout/hierarchy2"/>
    <dgm:cxn modelId="{57F363DD-F848-45AC-ABA3-7DA48DF4EC35}" type="presParOf" srcId="{E73807F3-7FD6-464E-90ED-2C6F07685807}" destId="{E36CEAF0-998B-4A4B-BA8D-EFF57F7AB8FA}" srcOrd="0" destOrd="0" presId="urn:microsoft.com/office/officeart/2005/8/layout/hierarchy2"/>
    <dgm:cxn modelId="{88B7CB8E-D25B-454D-B1E9-7751DB51BFD0}" type="presParOf" srcId="{E73807F3-7FD6-464E-90ED-2C6F07685807}" destId="{E4D82B99-DF89-49E4-912C-E0AA27367A01}" srcOrd="1" destOrd="0" presId="urn:microsoft.com/office/officeart/2005/8/layout/hierarchy2"/>
    <dgm:cxn modelId="{6E96299E-AB97-4FC2-89CB-58B83157F046}" type="presParOf" srcId="{E4D82B99-DF89-49E4-912C-E0AA27367A01}" destId="{605ED397-3BB2-4B24-BE01-C5E7F35EB3C0}" srcOrd="0" destOrd="0" presId="urn:microsoft.com/office/officeart/2005/8/layout/hierarchy2"/>
    <dgm:cxn modelId="{C27D561B-2F10-4097-998D-157618E7C776}" type="presParOf" srcId="{605ED397-3BB2-4B24-BE01-C5E7F35EB3C0}" destId="{02A1F396-0D8F-41FA-A270-0769376E77F0}" srcOrd="0" destOrd="0" presId="urn:microsoft.com/office/officeart/2005/8/layout/hierarchy2"/>
    <dgm:cxn modelId="{492E1533-1524-45E2-A0E5-76C0CA7D8E27}" type="presParOf" srcId="{E4D82B99-DF89-49E4-912C-E0AA27367A01}" destId="{B6BC3AFD-E3ED-4071-898F-ECED1E5B706D}" srcOrd="1" destOrd="0" presId="urn:microsoft.com/office/officeart/2005/8/layout/hierarchy2"/>
    <dgm:cxn modelId="{C4FEC4C0-8552-4BA0-A18C-C4E87285879A}" type="presParOf" srcId="{B6BC3AFD-E3ED-4071-898F-ECED1E5B706D}" destId="{FC31CFF5-CDC9-4FC6-A745-A19F38E995B7}" srcOrd="0" destOrd="0" presId="urn:microsoft.com/office/officeart/2005/8/layout/hierarchy2"/>
    <dgm:cxn modelId="{B4F081C8-8659-4814-A3AF-3245E82D983C}" type="presParOf" srcId="{B6BC3AFD-E3ED-4071-898F-ECED1E5B706D}" destId="{53557962-1B04-4913-A8C3-69C6BD7A315C}" srcOrd="1" destOrd="0" presId="urn:microsoft.com/office/officeart/2005/8/layout/hierarchy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FF8BB-1638-4C74-B03A-20A33EEC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8680</Words>
  <Characters>49481</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cp:revision>
  <cp:lastPrinted>2012-08-01T17:30:00Z</cp:lastPrinted>
  <dcterms:created xsi:type="dcterms:W3CDTF">2012-09-13T12:42:00Z</dcterms:created>
  <dcterms:modified xsi:type="dcterms:W3CDTF">2012-09-14T17:21:00Z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