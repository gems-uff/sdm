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3F652E" w:rsidRDefault="00541A0F" w:rsidP="00541A0F">
      <w:pPr>
        <w:pStyle w:val="Paper-Title"/>
        <w:spacing w:after="60"/>
        <w:rPr>
          <w:b w:val="0"/>
          <w:sz w:val="32"/>
          <w:szCs w:val="32"/>
        </w:rPr>
      </w:pPr>
      <w:r>
        <w:t xml:space="preserve">Bloody Hell! Why did this happen? </w:t>
      </w:r>
      <w:r w:rsidR="004571D6">
        <w:t xml:space="preserve">- </w:t>
      </w:r>
      <w:commentRangeStart w:id="0"/>
      <w:r w:rsidR="003F652E">
        <w:t>Modeling Game Experiences with Provenance</w:t>
      </w:r>
    </w:p>
    <w:commentRangeEnd w:id="0"/>
    <w:p w:rsidR="008B197E" w:rsidRDefault="00541A0F">
      <w:pPr>
        <w:sectPr w:rsidR="008B197E" w:rsidSect="003B4153">
          <w:footerReference w:type="even" r:id="rId8"/>
          <w:pgSz w:w="12240" w:h="15840" w:code="1"/>
          <w:pgMar w:top="1080" w:right="1080" w:bottom="1440" w:left="1080" w:header="720" w:footer="720" w:gutter="0"/>
          <w:cols w:space="720"/>
        </w:sectPr>
      </w:pPr>
      <w:r>
        <w:rPr>
          <w:rStyle w:val="CommentReference"/>
        </w:rPr>
        <w:commentReference w:id="0"/>
      </w:r>
    </w:p>
    <w:p w:rsidR="008B197E" w:rsidRPr="00143203" w:rsidRDefault="00794E66">
      <w:pPr>
        <w:pStyle w:val="Author"/>
        <w:spacing w:after="0"/>
        <w:rPr>
          <w:spacing w:val="-2"/>
        </w:rPr>
      </w:pPr>
      <w:r w:rsidRPr="00143203">
        <w:rPr>
          <w:spacing w:val="-2"/>
        </w:rPr>
        <w:lastRenderedPageBreak/>
        <w:t xml:space="preserve">Troy </w:t>
      </w:r>
      <w:r w:rsidR="00193E3A" w:rsidRPr="00143203">
        <w:rPr>
          <w:spacing w:val="-2"/>
        </w:rPr>
        <w:t>C</w:t>
      </w:r>
      <w:r w:rsidR="004571D6" w:rsidRPr="00143203">
        <w:rPr>
          <w:spacing w:val="-2"/>
        </w:rPr>
        <w:t>.</w:t>
      </w:r>
      <w:r w:rsidR="00193E3A" w:rsidRPr="00143203">
        <w:rPr>
          <w:spacing w:val="-2"/>
        </w:rPr>
        <w:t xml:space="preserve"> </w:t>
      </w:r>
      <w:r w:rsidRPr="00143203">
        <w:rPr>
          <w:spacing w:val="-2"/>
        </w:rPr>
        <w:t>Kohwalter</w:t>
      </w:r>
    </w:p>
    <w:p w:rsidR="008B197E" w:rsidRPr="00143203" w:rsidRDefault="00794E66">
      <w:pPr>
        <w:pStyle w:val="Author"/>
        <w:spacing w:after="0"/>
        <w:rPr>
          <w:spacing w:val="-2"/>
        </w:rPr>
      </w:pPr>
      <w:r w:rsidRPr="00143203">
        <w:rPr>
          <w:spacing w:val="-2"/>
        </w:rPr>
        <w:lastRenderedPageBreak/>
        <w:t xml:space="preserve">Esteban </w:t>
      </w:r>
      <w:r w:rsidR="00193E3A" w:rsidRPr="00143203">
        <w:rPr>
          <w:spacing w:val="-2"/>
        </w:rPr>
        <w:t>G</w:t>
      </w:r>
      <w:r w:rsidR="004571D6" w:rsidRPr="00143203">
        <w:rPr>
          <w:spacing w:val="-2"/>
        </w:rPr>
        <w:t>.</w:t>
      </w:r>
      <w:r w:rsidR="00193E3A" w:rsidRPr="00143203">
        <w:rPr>
          <w:spacing w:val="-2"/>
        </w:rPr>
        <w:t xml:space="preserve"> W</w:t>
      </w:r>
      <w:r w:rsidR="004571D6" w:rsidRPr="00143203">
        <w:rPr>
          <w:spacing w:val="-2"/>
        </w:rPr>
        <w:t>.</w:t>
      </w:r>
      <w:r w:rsidR="00193E3A" w:rsidRPr="00143203">
        <w:rPr>
          <w:spacing w:val="-2"/>
        </w:rPr>
        <w:t xml:space="preserve"> </w:t>
      </w:r>
      <w:r w:rsidRPr="00143203">
        <w:rPr>
          <w:spacing w:val="-2"/>
        </w:rPr>
        <w:t>Clua</w:t>
      </w:r>
    </w:p>
    <w:p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rsidR="00FC66CA" w:rsidRPr="00C856F7" w:rsidRDefault="00FC66CA" w:rsidP="00FC66CA">
      <w:pPr>
        <w:pStyle w:val="Affiliations"/>
        <w:rPr>
          <w:spacing w:val="-2"/>
          <w:lang w:val="pt-BR"/>
        </w:rPr>
      </w:pPr>
      <w:commentRangeStart w:id="1"/>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proofErr w:type="gramStart"/>
      <w:r w:rsidRPr="00C856F7">
        <w:rPr>
          <w:spacing w:val="-2"/>
          <w:lang w:val="pt-BR"/>
        </w:rPr>
        <w:t>Brasil</w:t>
      </w:r>
      <w:proofErr w:type="gramEnd"/>
    </w:p>
    <w:p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w:t>
      </w:r>
      <w:proofErr w:type="gramEnd"/>
      <w:r w:rsidRPr="00C55F04">
        <w:rPr>
          <w:spacing w:val="-2"/>
        </w:rPr>
        <w:t>esteban</w:t>
      </w:r>
      <w:proofErr w:type="spellEnd"/>
      <w:r w:rsidRPr="00C55F04">
        <w:rPr>
          <w:spacing w:val="-2"/>
        </w:rPr>
        <w:t xml:space="preserve">, </w:t>
      </w:r>
      <w:proofErr w:type="spellStart"/>
      <w:r w:rsidRPr="00C55F04">
        <w:rPr>
          <w:spacing w:val="-2"/>
        </w:rPr>
        <w:t>leomurta</w:t>
      </w:r>
      <w:proofErr w:type="spellEnd"/>
      <w:r w:rsidRPr="00C55F04">
        <w:rPr>
          <w:spacing w:val="-2"/>
        </w:rPr>
        <w:t>}@ic.uff.br</w:t>
      </w:r>
    </w:p>
    <w:commentRangeEnd w:id="1"/>
    <w:p w:rsidR="00FC66CA" w:rsidRDefault="00541A0F">
      <w:pPr>
        <w:pStyle w:val="E-Mail"/>
        <w:rPr>
          <w:spacing w:val="-2"/>
        </w:rPr>
        <w:sectPr w:rsidR="00FC66CA" w:rsidSect="00FC66CA">
          <w:type w:val="continuous"/>
          <w:pgSz w:w="12240" w:h="15840" w:code="1"/>
          <w:pgMar w:top="1080" w:right="1080" w:bottom="1440" w:left="1080" w:header="720" w:footer="720" w:gutter="0"/>
          <w:cols w:space="0"/>
        </w:sectPr>
      </w:pPr>
      <w:r>
        <w:rPr>
          <w:rStyle w:val="CommentReference"/>
          <w:rFonts w:ascii="Times New Roman" w:hAnsi="Times New Roman"/>
        </w:rPr>
        <w:commentReference w:id="1"/>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xml:space="preserve">: understanding problems of </w:t>
      </w:r>
      <w:proofErr w:type="spellStart"/>
      <w:r w:rsidR="00032E29">
        <w:rPr>
          <w:rFonts w:eastAsia="Calibri"/>
        </w:rPr>
        <w:t>gameplay</w:t>
      </w:r>
      <w:proofErr w:type="spellEnd"/>
      <w:r w:rsidR="00032E29">
        <w:rPr>
          <w:rFonts w:eastAsia="Calibri"/>
        </w:rPr>
        <w:t>, data mining of specific situations</w:t>
      </w:r>
      <w:r>
        <w:rPr>
          <w:rFonts w:eastAsia="Calibri"/>
        </w:rPr>
        <w:t>,</w:t>
      </w:r>
      <w:r w:rsidR="00032E29">
        <w:rPr>
          <w:rFonts w:eastAsia="Calibri"/>
        </w:rPr>
        <w:t xml:space="preserve"> and even understanding educational results in serious games. We introduce a novel methodology 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r w:rsidR="007103A3" w:rsidRPr="00883A81">
        <w:rPr>
          <w:rFonts w:eastAsia="Calibri"/>
        </w:rPr>
        <w:t>We also instantiated th</w:t>
      </w:r>
      <w:r w:rsidR="00A27E79" w:rsidRPr="00883A81">
        <w:rPr>
          <w:rFonts w:eastAsia="Calibri"/>
        </w:rPr>
        <w:t xml:space="preserve">e </w:t>
      </w:r>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as a proof of concept,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proofErr w:type="spellStart"/>
      <w:r w:rsidR="00EE78B9">
        <w:rPr>
          <w:rFonts w:eastAsia="Calibri"/>
        </w:rPr>
        <w:t>gameplay</w:t>
      </w:r>
      <w:proofErr w:type="spellEnd"/>
      <w:r w:rsidR="00EE78B9">
        <w:rPr>
          <w:rFonts w:eastAsia="Calibri"/>
        </w:rPr>
        <w:t xml:space="preserve"> </w:t>
      </w:r>
      <w:r w:rsidR="00A27E79" w:rsidRPr="00883A81">
        <w:rPr>
          <w:rFonts w:eastAsia="Calibri"/>
        </w:rPr>
        <w:t>data</w:t>
      </w:r>
      <w:r w:rsidR="007103A3" w:rsidRPr="00883A81">
        <w:rPr>
          <w:rFonts w:eastAsia="Calibri"/>
        </w:rPr>
        <w:t xml:space="preserve">. </w:t>
      </w:r>
    </w:p>
    <w:p w:rsidR="008B197E" w:rsidRPr="000A4B7F" w:rsidRDefault="008B197E">
      <w:pPr>
        <w:spacing w:before="120" w:after="0"/>
      </w:pPr>
      <w:r w:rsidRPr="000A4B7F">
        <w:rPr>
          <w:b/>
          <w:sz w:val="24"/>
        </w:rPr>
        <w:t>Categories and Subject Descriptors</w:t>
      </w:r>
    </w:p>
    <w:p w:rsidR="00541A0F" w:rsidRDefault="002A03B6" w:rsidP="00541A0F">
      <w:pPr>
        <w:spacing w:after="120"/>
      </w:pPr>
      <w:r>
        <w:t>I.2.1 [</w:t>
      </w:r>
      <w:r w:rsidRPr="00541A0F">
        <w:rPr>
          <w:b/>
        </w:rPr>
        <w:t>Applications and Expert System</w:t>
      </w:r>
      <w:r>
        <w:t xml:space="preserve">]: Games; </w:t>
      </w:r>
      <w:commentRangeStart w:id="2"/>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commentRangeEnd w:id="2"/>
      <w:r w:rsidR="00541A0F">
        <w:rPr>
          <w:rStyle w:val="CommentReference"/>
        </w:rPr>
        <w:commentReference w:id="2"/>
      </w:r>
    </w:p>
    <w:p w:rsidR="008B197E" w:rsidRPr="000A4B7F" w:rsidRDefault="008B197E">
      <w:pPr>
        <w:spacing w:before="120" w:after="0"/>
      </w:pPr>
      <w:r w:rsidRPr="000A4B7F">
        <w:rPr>
          <w:b/>
          <w:sz w:val="24"/>
        </w:rPr>
        <w:t>General Terms</w:t>
      </w:r>
    </w:p>
    <w:p w:rsidR="008B197E" w:rsidRPr="000A4B7F" w:rsidRDefault="008B197E">
      <w:pPr>
        <w:spacing w:after="120"/>
      </w:pPr>
      <w:proofErr w:type="gramStart"/>
      <w:r w:rsidRPr="000A4B7F">
        <w:t>Documentation, Design, Human Factors, Theory.</w:t>
      </w:r>
      <w:proofErr w:type="gramEnd"/>
    </w:p>
    <w:p w:rsidR="008B197E" w:rsidRDefault="008B197E">
      <w:pPr>
        <w:spacing w:before="120" w:after="0"/>
      </w:pPr>
      <w:r>
        <w:rPr>
          <w:b/>
          <w:sz w:val="24"/>
        </w:rPr>
        <w:t>Keywords</w:t>
      </w:r>
    </w:p>
    <w:p w:rsidR="008B197E" w:rsidRDefault="00D95B09">
      <w:pPr>
        <w:spacing w:after="120"/>
      </w:pPr>
      <w:proofErr w:type="gramStart"/>
      <w:r>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rsidR="008B197E" w:rsidRDefault="008B197E">
      <w:pPr>
        <w:pStyle w:val="Heading1"/>
        <w:spacing w:before="120"/>
      </w:pPr>
      <w:r>
        <w:t>INTRODUCTION</w:t>
      </w:r>
    </w:p>
    <w:p w:rsidR="00794E66" w:rsidRPr="008D599E" w:rsidRDefault="00794E66" w:rsidP="00794E66">
      <w:pPr>
        <w:framePr w:w="4680" w:h="1977" w:hRule="exact" w:hSpace="187" w:wrap="around" w:vAnchor="page" w:hAnchor="page" w:x="1155" w:y="12605" w:anchorLock="1"/>
        <w:spacing w:after="120"/>
        <w:rPr>
          <w:iCs/>
          <w:color w:val="FF0000"/>
          <w:sz w:val="14"/>
        </w:rPr>
      </w:pPr>
    </w:p>
    <w:p w:rsidR="00794E66" w:rsidRDefault="00794E66" w:rsidP="00794E66">
      <w:pPr>
        <w:framePr w:w="4680" w:h="1977" w:hRule="exact" w:hSpace="187" w:wrap="around" w:vAnchor="page" w:hAnchor="page" w:x="1155" w:y="12605" w:anchorLock="1"/>
        <w:spacing w:after="0"/>
        <w:rPr>
          <w:sz w:val="16"/>
        </w:rPr>
      </w:pPr>
    </w:p>
    <w:p w:rsidR="00794E66" w:rsidRDefault="00794E66" w:rsidP="00794E66">
      <w:pPr>
        <w:framePr w:w="4680" w:h="1977" w:hRule="exact" w:hSpace="187" w:wrap="around" w:vAnchor="page" w:hAnchor="page" w:x="1155" w:y="12605" w:anchorLock="1"/>
        <w:rPr>
          <w:iCs/>
        </w:rPr>
      </w:pPr>
    </w:p>
    <w:p w:rsidR="00054212" w:rsidRDefault="00054212" w:rsidP="00054212">
      <w:pPr>
        <w:rPr>
          <w:ins w:id="3" w:author="Kohwalter" w:date="2012-12-07T21:36:00Z"/>
        </w:rPr>
      </w:pPr>
      <w:ins w:id="4" w:author="Kohwalter" w:date="2012-12-07T21:32:00Z">
        <w:r>
          <w:rPr>
            <w:rFonts w:eastAsia="Calibri"/>
          </w:rPr>
          <w:t xml:space="preserve">Winning or losing a game session is the final consequence of a series of decisions made during the game. The analysis and understanding of events, mistakes, and flows of a concrete game play may be useful for understanding </w:t>
        </w:r>
      </w:ins>
      <w:ins w:id="5" w:author="Kohwalter" w:date="2012-12-07T22:00:00Z">
        <w:r w:rsidR="00176A64">
          <w:rPr>
            <w:rFonts w:eastAsia="Calibri"/>
          </w:rPr>
          <w:t>the</w:t>
        </w:r>
      </w:ins>
      <w:ins w:id="6" w:author="Kohwalter" w:date="2012-12-07T21:38:00Z">
        <w:r>
          <w:rPr>
            <w:rFonts w:eastAsia="Calibri"/>
          </w:rPr>
          <w:t xml:space="preserve"> results achieved</w:t>
        </w:r>
      </w:ins>
      <w:ins w:id="7" w:author="Kohwalter" w:date="2012-12-07T21:32:00Z">
        <w:r>
          <w:rPr>
            <w:rFonts w:eastAsia="Calibri"/>
          </w:rPr>
          <w:t>.</w:t>
        </w:r>
      </w:ins>
      <w:ins w:id="8" w:author="Kohwalter" w:date="2012-12-07T21:33:00Z">
        <w:r>
          <w:rPr>
            <w:rFonts w:eastAsia="Calibri"/>
          </w:rPr>
          <w:t xml:space="preserve"> </w:t>
        </w:r>
        <w:r>
          <w:t>Traditional</w:t>
        </w:r>
        <w:r w:rsidRPr="003A6B92">
          <w:t xml:space="preserve"> games are limited in terms of analysis</w:t>
        </w:r>
        <w:r>
          <w:t xml:space="preserve"> of the obtained results</w:t>
        </w:r>
        <w:r w:rsidRPr="003A6B92">
          <w:t xml:space="preserve"> and do not allow the player to comprehend </w:t>
        </w:r>
      </w:ins>
      <w:ins w:id="9" w:author="Kohwalter" w:date="2012-12-07T21:34:00Z">
        <w:r>
          <w:t xml:space="preserve">the </w:t>
        </w:r>
      </w:ins>
      <w:ins w:id="10" w:author="Kohwalter" w:date="2012-12-07T21:35:00Z">
        <w:r>
          <w:t>story development</w:t>
        </w:r>
      </w:ins>
      <w:ins w:id="11" w:author="Kohwalter" w:date="2012-12-07T21:33:00Z">
        <w:r w:rsidRPr="003A6B92">
          <w:t xml:space="preserve"> throughout the game.</w:t>
        </w:r>
      </w:ins>
    </w:p>
    <w:p w:rsidR="0093604F" w:rsidRDefault="0093604F" w:rsidP="003A6B92">
      <w:pPr>
        <w:rPr>
          <w:ins w:id="12" w:author="Kohwalter" w:date="2012-12-07T21:53:00Z"/>
        </w:rPr>
      </w:pPr>
      <w:ins w:id="13" w:author="Kohwalter" w:date="2012-12-07T21:33:00Z">
        <w:r>
          <w:t>In many cases, th</w:t>
        </w:r>
      </w:ins>
      <w:ins w:id="14" w:author="Kohwalter" w:date="2012-12-07T21:52:00Z">
        <w:r>
          <w:t>e game flow</w:t>
        </w:r>
      </w:ins>
      <w:ins w:id="15" w:author="Kohwalter" w:date="2012-12-07T21:33:00Z">
        <w:r w:rsidR="00054212" w:rsidRPr="003A6B92">
          <w:t xml:space="preserve"> analysis is fundamental for detecting symptoms of problems that occurred due to wrong decision-making. </w:t>
        </w:r>
      </w:ins>
      <w:ins w:id="16" w:author="Kohwalter" w:date="2012-12-07T21:52:00Z">
        <w:r>
          <w:t>Without it, t</w:t>
        </w:r>
      </w:ins>
      <w:ins w:id="17" w:author="Kohwalter" w:date="2012-12-07T21:33:00Z">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ins>
      <w:ins w:id="18" w:author="Kohwalter" w:date="2012-12-07T22:01:00Z">
        <w:r w:rsidR="00E17D89">
          <w:t xml:space="preserve">game </w:t>
        </w:r>
      </w:ins>
      <w:ins w:id="19" w:author="Kohwalter" w:date="2012-12-07T21:33:00Z">
        <w:r w:rsidR="00054212" w:rsidRPr="003A6B92">
          <w:t xml:space="preserve">dynamics and </w:t>
        </w:r>
      </w:ins>
      <w:ins w:id="20" w:author="Kohwalter" w:date="2012-12-07T22:02:00Z">
        <w:r w:rsidR="00E17D89">
          <w:t>its</w:t>
        </w:r>
      </w:ins>
      <w:ins w:id="21" w:author="Kohwalter" w:date="2012-12-07T21:33:00Z">
        <w:r w:rsidR="00054212" w:rsidRPr="003A6B92">
          <w:t xml:space="preserve"> complexity, reproducing</w:t>
        </w:r>
        <w:r w:rsidR="00E17D89">
          <w:t xml:space="preserve"> the same state can be unviable</w:t>
        </w:r>
      </w:ins>
      <w:ins w:id="22" w:author="Kohwalter" w:date="2012-12-07T22:02:00Z">
        <w:r w:rsidR="00E17D89">
          <w:t>,</w:t>
        </w:r>
      </w:ins>
      <w:ins w:id="23" w:author="Kohwalter" w:date="2012-12-07T21:33:00Z">
        <w:r w:rsidR="00054212" w:rsidRPr="003A6B92">
          <w:t xml:space="preserve"> mak</w:t>
        </w:r>
      </w:ins>
      <w:ins w:id="24" w:author="Kohwalter" w:date="2012-12-07T22:03:00Z">
        <w:r w:rsidR="00E17D89">
          <w:t>ing</w:t>
        </w:r>
      </w:ins>
      <w:ins w:id="25" w:author="Kohwalter" w:date="2012-12-07T21:33:00Z">
        <w:r w:rsidR="00054212" w:rsidRPr="003A6B92">
          <w:t xml:space="preserve"> it difficult to replay and try new solutions.</w:t>
        </w:r>
      </w:ins>
      <w:ins w:id="26" w:author="Kohwalter" w:date="2012-12-07T21:41:00Z">
        <w:r w:rsidR="00054212">
          <w:t xml:space="preserve"> </w:t>
        </w:r>
      </w:ins>
    </w:p>
    <w:p w:rsidR="00054212" w:rsidRDefault="00054212" w:rsidP="003A6B92">
      <w:ins w:id="27" w:author="Kohwalter" w:date="2012-12-07T21:39:00Z">
        <w:r>
          <w:lastRenderedPageBreak/>
          <w:t xml:space="preserve">This </w:t>
        </w:r>
      </w:ins>
      <w:ins w:id="28" w:author="Kohwalter" w:date="2012-12-07T22:04:00Z">
        <w:r w:rsidR="00E17D89">
          <w:t xml:space="preserve">game flow </w:t>
        </w:r>
      </w:ins>
      <w:ins w:id="29" w:author="Kohwalter" w:date="2012-12-07T21:39:00Z">
        <w:r>
          <w:t xml:space="preserve">analysis also applies to </w:t>
        </w:r>
        <w:r w:rsidRPr="003A6B92">
          <w:t>serious game</w:t>
        </w:r>
        <w:r>
          <w:t>s</w:t>
        </w:r>
        <w:r w:rsidRPr="003A6B92">
          <w:t xml:space="preserve"> </w:t>
        </w:r>
        <w:r w:rsidR="00DA227D" w:rsidRPr="003A6B92">
          <w:fldChar w:fldCharType="begin"/>
        </w:r>
        <w: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C."}],"issued":{"year":1987,"month":5,"day":1}}}],"schema":"https://github.com/citation-style-language/schema/raw/master/csl-citation.json"} </w:instrText>
        </w:r>
        <w:r w:rsidR="00DA227D" w:rsidRPr="003A6B92">
          <w:fldChar w:fldCharType="separate"/>
        </w:r>
        <w:r w:rsidRPr="003A6B92">
          <w:t>[1]</w:t>
        </w:r>
        <w:r w:rsidR="00DA227D" w:rsidRPr="003A6B92">
          <w:fldChar w:fldCharType="end"/>
        </w:r>
        <w:r w:rsidRPr="003A6B92">
          <w:t>,</w:t>
        </w:r>
      </w:ins>
      <w:ins w:id="30" w:author="Kohwalter" w:date="2012-12-07T21:40:00Z">
        <w:r w:rsidRPr="00054212">
          <w:t xml:space="preserve"> </w:t>
        </w:r>
        <w:r w:rsidRPr="003A6B92">
          <w:t>which are games used for pu</w:t>
        </w:r>
        <w:r>
          <w:t>rposes other than entertainment</w:t>
        </w:r>
        <w:r w:rsidRPr="003A6B92">
          <w:t xml:space="preserve"> while still providing pleasure</w:t>
        </w:r>
        <w:r>
          <w:t xml:space="preserve">. </w:t>
        </w:r>
      </w:ins>
      <w:ins w:id="31" w:author="Kohwalter" w:date="2012-12-07T21:53:00Z">
        <w:r w:rsidR="0093604F">
          <w:t>Serious g</w:t>
        </w:r>
      </w:ins>
      <w:ins w:id="32" w:author="Kohwalter" w:date="2012-12-07T21:40:00Z">
        <w:r w:rsidRPr="003A6B92">
          <w:t xml:space="preserve">ames have been used for aiding students to learn and understand concepts taught in classrooms </w:t>
        </w:r>
        <w:r w:rsidR="00DA227D" w:rsidRPr="003A6B92">
          <w:fldChar w:fldCharType="begin"/>
        </w:r>
        <w:r>
          <w:instrText xml:space="preserve"> ADDIN ZOTERO_ITEM CSL_CITATION {"citationID":"RJru9eab","properties":{"unsorted":true,"formattedCitation":"[4, 20]","plainCitation":"[4, 20]"},"citationItems":[{"id":3,"uris":["http://zotero.org/users/1122386/items/IFHCHE9M"],"uri":["http://zotero.org/users/1122386/items/IFHCHE9M"],"itemData":{"id":3,"type":"article-journal","title":"Problems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Engineering(ICSE)","page":"614-621","shortTitle":"Problems and Programmers","author":[{"family":"Baker","given":"Alex"},{"family":"Navarro","given":"Emily"},{"family":"van der Hoek","given":"André"}],"issued":{"year":2003},"page-first":"614"},"label":"page"},{"id":113,"uris":["http://zotero.org/users/1122386/items/Q36ME54Z"],"uri":["http://zotero.org/users/1122386/items/Q36ME54Z"],"itemData":{"id":113,"type":"thesis","title":"Simse: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general.","note":"AAI3243955","shortTitle":"Simse","author":[{"family":"Navarro","given":"Emily"}],"issued":{"year":2006}}}],"schema":"https://github.com/citation-style-language/schema/raw/master/csl-citation.json"} </w:instrText>
        </w:r>
        <w:r w:rsidR="00DA227D" w:rsidRPr="003A6B92">
          <w:fldChar w:fldCharType="separate"/>
        </w:r>
        <w:r w:rsidRPr="00C55F04">
          <w:t>[4, 20]</w:t>
        </w:r>
        <w:r w:rsidR="00DA227D" w:rsidRPr="003A6B92">
          <w:fldChar w:fldCharType="end"/>
        </w:r>
        <w:r w:rsidRPr="003A6B92">
          <w:t xml:space="preserve"> due to their stimulating curiosity characteristic and </w:t>
        </w:r>
        <w:r>
          <w:t xml:space="preserve">for </w:t>
        </w:r>
        <w:r w:rsidRPr="003A6B92">
          <w:t xml:space="preserve">providing motivation for learning </w:t>
        </w:r>
        <w:r w:rsidR="00DA227D" w:rsidRPr="003A6B92">
          <w:fldChar w:fldCharType="begin"/>
        </w:r>
        <w:r>
          <w:instrText xml:space="preserve"> ADDIN ZOTERO_ITEM CSL_CITATION {"citationID":"om3j09i9e","properties":{"formattedCitation":"[24]","plainCitation":"[24]"},"citationItems":[{"id":25,"uris":["http://zotero.org/users/1122386/items/NMSC5CBC"],"uri":["http://zotero.org/users/1122386/items/NMSC5CBC"],"itemData":{"id":25,"type":"article-journal","title":"Fun, Play and Games: What Makes Games Engaging","container-title":"Digital Game-Based Learning","page":"1-31","author":[{"family":"Prensky","given":"Marc"}],"issued":{"year":2001},"page-first":"1"}}],"schema":"https://github.com/citation-style-language/schema/raw/master/csl-citation.json"} </w:instrText>
        </w:r>
        <w:r w:rsidR="00DA227D" w:rsidRPr="003A6B92">
          <w:fldChar w:fldCharType="separate"/>
        </w:r>
        <w:r w:rsidRPr="00C55F04">
          <w:t>[24]</w:t>
        </w:r>
        <w:r w:rsidR="00DA227D" w:rsidRPr="003A6B92">
          <w:fldChar w:fldCharType="end"/>
        </w:r>
        <w:r>
          <w:t>.</w:t>
        </w:r>
      </w:ins>
      <w:ins w:id="33" w:author="Kohwalter" w:date="2012-12-07T21:41:00Z">
        <w:r>
          <w:t xml:space="preserve"> Understanding </w:t>
        </w:r>
      </w:ins>
      <w:ins w:id="34" w:author="Kohwalter" w:date="2012-12-07T21:53:00Z">
        <w:r w:rsidR="0093604F">
          <w:t xml:space="preserve">the </w:t>
        </w:r>
      </w:ins>
      <w:ins w:id="35" w:author="Kohwalter" w:date="2012-12-07T21:41:00Z">
        <w:r w:rsidR="009E0962">
          <w:t xml:space="preserve">educational results obtained </w:t>
        </w:r>
      </w:ins>
      <w:ins w:id="36" w:author="Kohwalter" w:date="2012-12-07T21:42:00Z">
        <w:r w:rsidR="009E0962">
          <w:t>in a serious game</w:t>
        </w:r>
      </w:ins>
      <w:ins w:id="37" w:author="Kohwalter" w:date="2012-12-07T21:53:00Z">
        <w:r w:rsidR="0093604F">
          <w:t xml:space="preserve"> is important </w:t>
        </w:r>
      </w:ins>
      <w:ins w:id="38" w:author="Kohwalter" w:date="2012-12-07T21:41:00Z">
        <w:r w:rsidR="009E0962">
          <w:t xml:space="preserve">to </w:t>
        </w:r>
      </w:ins>
      <w:ins w:id="39" w:author="Kohwalter" w:date="2012-12-07T21:43:00Z">
        <w:r w:rsidR="009E0962">
          <w:t>assimilate</w:t>
        </w:r>
      </w:ins>
      <w:ins w:id="40" w:author="Kohwalter" w:date="2012-12-07T21:41:00Z">
        <w:r w:rsidR="009E0962">
          <w:t xml:space="preserve"> </w:t>
        </w:r>
      </w:ins>
      <w:ins w:id="41" w:author="Kohwalter" w:date="2012-12-07T21:43:00Z">
        <w:r w:rsidR="009E0962">
          <w:t xml:space="preserve">the </w:t>
        </w:r>
      </w:ins>
      <w:ins w:id="42" w:author="Kohwalter" w:date="2012-12-07T21:41:00Z">
        <w:r w:rsidR="009E0962">
          <w:t>knowledge</w:t>
        </w:r>
      </w:ins>
      <w:ins w:id="43" w:author="Kohwalter" w:date="2012-12-07T21:43:00Z">
        <w:r w:rsidR="009E0962">
          <w:t xml:space="preserve"> and concepts passed in the game.</w:t>
        </w:r>
      </w:ins>
      <w:ins w:id="44" w:author="Kohwalter" w:date="2012-12-07T21:44:00Z">
        <w:r w:rsidR="009E0962">
          <w:t xml:space="preserve"> </w:t>
        </w:r>
      </w:ins>
      <w:ins w:id="45" w:author="Kohwalter" w:date="2012-12-07T21:47:00Z">
        <w:r w:rsidR="009E0962">
          <w:t xml:space="preserve">In addition, </w:t>
        </w:r>
      </w:ins>
      <w:ins w:id="46" w:author="Kohwalter" w:date="2012-12-07T21:48:00Z">
        <w:r w:rsidR="009E0962">
          <w:t xml:space="preserve">examining </w:t>
        </w:r>
      </w:ins>
      <w:ins w:id="47" w:author="Kohwalter" w:date="2012-12-07T21:54:00Z">
        <w:r w:rsidR="0093604F">
          <w:t xml:space="preserve">the story </w:t>
        </w:r>
      </w:ins>
      <w:ins w:id="48" w:author="Kohwalter" w:date="2012-12-07T21:55:00Z">
        <w:r w:rsidR="0093604F">
          <w:t>progression</w:t>
        </w:r>
      </w:ins>
      <w:ins w:id="49" w:author="Kohwalter" w:date="2012-12-07T21:48:00Z">
        <w:r w:rsidR="009E0962">
          <w:t xml:space="preserve"> </w:t>
        </w:r>
      </w:ins>
      <w:ins w:id="50" w:author="Kohwalter" w:date="2012-12-07T21:58:00Z">
        <w:r w:rsidR="0093604F">
          <w:t>allows</w:t>
        </w:r>
      </w:ins>
      <w:ins w:id="51" w:author="Kohwalter" w:date="2012-12-07T21:48:00Z">
        <w:r w:rsidR="009E0962">
          <w:t xml:space="preserve"> </w:t>
        </w:r>
      </w:ins>
      <w:ins w:id="52" w:author="Kohwalter" w:date="2012-12-07T21:58:00Z">
        <w:r w:rsidR="0093604F">
          <w:t>the identification of</w:t>
        </w:r>
      </w:ins>
      <w:ins w:id="53" w:author="Kohwalter" w:date="2012-12-07T21:54:00Z">
        <w:r w:rsidR="0093604F">
          <w:t xml:space="preserve"> </w:t>
        </w:r>
      </w:ins>
      <w:ins w:id="54" w:author="Kohwalter" w:date="2012-12-07T21:49:00Z">
        <w:r w:rsidR="009E0962">
          <w:t>good and bad attitudes</w:t>
        </w:r>
      </w:ins>
      <w:ins w:id="55" w:author="Kohwalter" w:date="2012-12-07T21:55:00Z">
        <w:r w:rsidR="0093604F">
          <w:t xml:space="preserve"> made by the player</w:t>
        </w:r>
      </w:ins>
      <w:ins w:id="56" w:author="Kohwalter" w:date="2012-12-07T21:49:00Z">
        <w:r w:rsidR="009E0962">
          <w:t>.</w:t>
        </w:r>
      </w:ins>
      <w:ins w:id="57" w:author="Kohwalter" w:date="2012-12-07T21:58:00Z">
        <w:r w:rsidR="0093604F">
          <w:t xml:space="preserve"> This knowledge can be </w:t>
        </w:r>
      </w:ins>
      <w:ins w:id="58" w:author="Kohwalter" w:date="2012-12-07T21:59:00Z">
        <w:r w:rsidR="0093604F">
          <w:t>used in</w:t>
        </w:r>
      </w:ins>
      <w:ins w:id="59" w:author="Kohwalter" w:date="2012-12-07T21:58:00Z">
        <w:r w:rsidR="0093604F">
          <w:t xml:space="preserve"> the next game session</w:t>
        </w:r>
      </w:ins>
      <w:ins w:id="60" w:author="Kohwalter" w:date="2012-12-07T21:59:00Z">
        <w:r w:rsidR="0093604F">
          <w:t xml:space="preserve"> to</w:t>
        </w:r>
      </w:ins>
      <w:ins w:id="61" w:author="Kohwalter" w:date="2012-12-07T21:58:00Z">
        <w:r w:rsidR="0093604F">
          <w:t xml:space="preserve"> </w:t>
        </w:r>
      </w:ins>
      <w:ins w:id="62" w:author="Kohwalter" w:date="2012-12-07T21:59:00Z">
        <w:r w:rsidR="0093604F">
          <w:t>avoid</w:t>
        </w:r>
      </w:ins>
      <w:ins w:id="63" w:author="Kohwalter" w:date="2012-12-07T21:58:00Z">
        <w:r w:rsidR="0093604F">
          <w:t xml:space="preserve"> making the same mistakes.</w:t>
        </w:r>
      </w:ins>
    </w:p>
    <w:p w:rsidR="007103A3" w:rsidRPr="003A6B92" w:rsidRDefault="007103A3" w:rsidP="003A6B92">
      <w:r w:rsidRPr="003A6B92">
        <w:t xml:space="preserve">Neural studies about the learning capability of human brain </w:t>
      </w:r>
      <w:r w:rsidR="00DA227D"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DA227D" w:rsidRPr="003A6B92">
        <w:fldChar w:fldCharType="separate"/>
      </w:r>
      <w:r w:rsidR="00F73B3D" w:rsidRPr="00F73B3D">
        <w:t>[7, 9]</w:t>
      </w:r>
      <w:r w:rsidR="00DA227D"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game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w:t>
      </w:r>
      <w:r w:rsidR="00916E88" w:rsidRPr="003A6B92">
        <w:t xml:space="preserve"> </w:t>
      </w:r>
      <w:r w:rsidR="007C34BB" w:rsidRPr="003A6B92">
        <w:t xml:space="preserve">a </w:t>
      </w:r>
      <w:r w:rsidR="00712AE7" w:rsidRPr="003A6B92">
        <w:t>provenance</w:t>
      </w:r>
      <w:r w:rsidR="007C34BB" w:rsidRPr="003A6B92">
        <w:t xml:space="preserve"> graph</w:t>
      </w:r>
      <w:r w:rsidRPr="003A6B92">
        <w:t>. Provenance refers to the documented history of an object's life cycle and is generally used in the context of art</w:t>
      </w:r>
      <w:r w:rsidR="00DE47E0">
        <w:t>,</w:t>
      </w:r>
      <w:r w:rsidRPr="003A6B92">
        <w:t xml:space="preserve"> digital data</w:t>
      </w:r>
      <w:r w:rsidR="00DE47E0">
        <w:t>, and science</w:t>
      </w:r>
      <w:r w:rsidRPr="003A6B92">
        <w:t xml:space="preserve"> </w:t>
      </w:r>
      <w:r w:rsidR="00DA227D" w:rsidRPr="003A6B92">
        <w:fldChar w:fldCharType="begin"/>
      </w:r>
      <w:r w:rsidR="00DD6DD9">
        <w:instrText xml:space="preserve"> ADDIN ZOTERO_ITEM CSL_CITATION {"citationID":"3u7OzFfm","properties":{"formattedCitation":"[23]","plainCitation":"[23]"},"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Group","given":""}],"issued":{"year":2005},"page-first":"237"}}],"schema":"https://github.com/citation-style-language/schema/raw/master/csl-citation.json"} </w:instrText>
      </w:r>
      <w:r w:rsidR="00DA227D" w:rsidRPr="003A6B92">
        <w:fldChar w:fldCharType="separate"/>
      </w:r>
      <w:r w:rsidR="00C55F04" w:rsidRPr="00C55F04">
        <w:t>[23]</w:t>
      </w:r>
      <w:r w:rsidR="00DA227D" w:rsidRPr="003A6B92">
        <w:fldChar w:fldCharType="end"/>
      </w:r>
      <w:r w:rsidRPr="003A6B92">
        <w:t xml:space="preserve">. </w:t>
      </w:r>
    </w:p>
    <w:p w:rsidR="0001023A" w:rsidRDefault="00776B23" w:rsidP="003A6B92">
      <w:r w:rsidRPr="003A6B92">
        <w:t xml:space="preserve">In </w:t>
      </w:r>
      <w:r w:rsidR="00BD35A5">
        <w:t>our</w:t>
      </w:r>
      <w:r w:rsidR="00BD35A5" w:rsidRPr="003A6B92">
        <w:t xml:space="preserve"> </w:t>
      </w:r>
      <w:r w:rsidRPr="003A6B92">
        <w:t xml:space="preserve">previous work </w:t>
      </w:r>
      <w:r w:rsidR="00DA227D" w:rsidRPr="003A6B92">
        <w:fldChar w:fldCharType="begin"/>
      </w:r>
      <w:r w:rsidR="00DD6DD9">
        <w:instrText xml:space="preserve"> ADDIN ZOTERO_ITEM CSL_CITATION {"citationID":"CN98ySs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rsidRPr="003A6B92">
        <w:fldChar w:fldCharType="separate"/>
      </w:r>
      <w:r w:rsidR="00C55F04" w:rsidRPr="00C55F04">
        <w:t>[16]</w:t>
      </w:r>
      <w:r w:rsidR="00DA227D"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DA227D" w:rsidRPr="003A6B92">
        <w:fldChar w:fldCharType="begin"/>
      </w:r>
      <w:r w:rsidR="00DD6DD9">
        <w:instrText xml:space="preserve"> ADDIN ZOTERO_ITEM CSL_CITATION {"citationID":"CpTeI5RU","properties":{"formattedCitation":"[12]","plainCitation":"[12]"},"citationItems":[{"id":103,"uris":["http://zotero.org/users/1122386/items/9BDWBWD6"],"uri":["http://zotero.org/users/1122386/items/9BDWBWD6"],"itemData":{"id":103,"type":"article-journal","title":"Provenance for Computational Tasks: A Survey","container-title":"Computing in Science Engineering","page":"11 -21","volume":"10","issue":"3","abstract":"The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solution.","DOI":"10.1109/MCSE.2008.79","shortTitle":"Provenance for Computational Tasks","author":[{"family":"Freire","given":"J."},{"family":"Koop","given":"D."},{"family":"Santos","given":"E."},{"family":"Silva","given":"C.T."}],"issued":{"year":2008,"month":6},"page-first":"11"}}],"schema":"https://github.com/citation-style-language/schema/raw/master/csl-citation.json"} </w:instrText>
      </w:r>
      <w:r w:rsidR="00DA227D" w:rsidRPr="003A6B92">
        <w:fldChar w:fldCharType="separate"/>
      </w:r>
      <w:r w:rsidR="00F73B3D" w:rsidRPr="00F73B3D">
        <w:t>[12]</w:t>
      </w:r>
      <w:r w:rsidR="00DA227D"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thus </w:t>
      </w:r>
      <w:r w:rsidR="00B64FC9">
        <w:t xml:space="preserve">providing the means for </w:t>
      </w:r>
      <w:r w:rsidR="003C7836">
        <w:t>a post-game analysis</w:t>
      </w:r>
      <w:r w:rsidR="00AB0E5B" w:rsidRPr="003A6B92">
        <w:t>.</w:t>
      </w:r>
      <w:r w:rsidR="00916E88" w:rsidRPr="003A6B92">
        <w:t xml:space="preserve"> </w:t>
      </w:r>
      <w:ins w:id="64" w:author="esteban clua" w:date="2012-12-01T14:10:00Z">
        <w:r w:rsidR="00991C8A">
          <w:t xml:space="preserve">This </w:t>
        </w:r>
      </w:ins>
      <w:ins w:id="65" w:author="Kohwalter" w:date="2012-12-07T12:23:00Z">
        <w:r w:rsidR="00991C8A">
          <w:t>was</w:t>
        </w:r>
      </w:ins>
      <w:ins w:id="66" w:author="esteban clua" w:date="2012-12-01T14:10:00Z">
        <w:r w:rsidR="00991C8A">
          <w:t xml:space="preserve"> the first time that the provenance concept and formalization </w:t>
        </w:r>
      </w:ins>
      <w:ins w:id="67" w:author="esteban clua" w:date="2012-12-01T14:11:00Z">
        <w:r w:rsidR="00991C8A">
          <w:t>is</w:t>
        </w:r>
      </w:ins>
      <w:ins w:id="68" w:author="esteban clua" w:date="2012-12-01T14:10:00Z">
        <w:r w:rsidR="00991C8A">
          <w:t xml:space="preserve"> used in </w:t>
        </w:r>
      </w:ins>
      <w:ins w:id="69" w:author="esteban clua" w:date="2012-12-01T14:12:00Z">
        <w:r w:rsidR="00991C8A">
          <w:t xml:space="preserve">the representation of </w:t>
        </w:r>
      </w:ins>
      <w:ins w:id="70" w:author="esteban clua" w:date="2012-12-01T14:10:00Z">
        <w:r w:rsidR="00991C8A">
          <w:t>game flow.</w:t>
        </w:r>
      </w:ins>
      <w:r w:rsidR="00991C8A">
        <w:t xml:space="preserve">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r w:rsidR="00B64FC9">
        <w:t>introduced in the previous paper. However, differently from the previous work</w:t>
      </w:r>
      <w:r w:rsidR="007103A3" w:rsidRPr="003A6B92">
        <w:t>,</w:t>
      </w:r>
      <w:r w:rsidR="00B64FC9">
        <w:t xml:space="preserve"> which is focused on provenance gathering, this work focus on</w:t>
      </w:r>
      <w:r w:rsidR="007103A3" w:rsidRPr="003A6B92">
        <w:t xml:space="preserve"> </w:t>
      </w:r>
      <w:r w:rsidR="003A6B92" w:rsidRPr="003A6B92">
        <w:t>provenance</w:t>
      </w:r>
      <w:r w:rsidR="007103A3" w:rsidRPr="003A6B92">
        <w:t xml:space="preserve"> analysis. </w:t>
      </w:r>
    </w:p>
    <w:p w:rsidR="007103A3" w:rsidRPr="003A6B92" w:rsidRDefault="007103A3" w:rsidP="003A6B92">
      <w:r w:rsidRPr="003A6B92">
        <w:t>Th</w:t>
      </w:r>
      <w:r w:rsidR="00E779DA" w:rsidRPr="003A6B92">
        <w:t xml:space="preserve">e provenance analysis is done by processing the collected </w:t>
      </w:r>
      <w:proofErr w:type="spellStart"/>
      <w:r w:rsidR="00E779DA" w:rsidRPr="003A6B92">
        <w:t>gameplay</w:t>
      </w:r>
      <w:proofErr w:type="spellEnd"/>
      <w:r w:rsidR="00E779DA" w:rsidRPr="003A6B92">
        <w:t xml:space="preserve"> data and generating a provenance graph</w:t>
      </w:r>
      <w:r w:rsidRPr="003A6B92">
        <w:t xml:space="preserve">, </w:t>
      </w:r>
      <w:r w:rsidR="0001023A">
        <w:t>which relate</w:t>
      </w:r>
      <w:r w:rsidR="0001023A" w:rsidRPr="003A6B92">
        <w:t xml:space="preserve"> </w:t>
      </w:r>
      <w:r w:rsidR="003A6B92" w:rsidRPr="003A6B92">
        <w:t>the</w:t>
      </w:r>
      <w:r w:rsidRPr="003A6B92">
        <w:t xml:space="preserve"> actions</w:t>
      </w:r>
      <w:r w:rsidR="00542822">
        <w:t xml:space="preserve"> and events</w:t>
      </w:r>
      <w:r w:rsidRPr="003A6B92">
        <w:t xml:space="preserve"> </w:t>
      </w:r>
      <w:r w:rsidR="0001023A">
        <w:t>that occurred</w:t>
      </w:r>
      <w:r w:rsidR="0001023A" w:rsidRPr="003A6B92">
        <w:t xml:space="preserve"> </w:t>
      </w:r>
      <w:r w:rsidRPr="003A6B92">
        <w:t xml:space="preserve">during the game session. This </w:t>
      </w:r>
      <w:r w:rsidR="00E63E15" w:rsidRPr="003A6B92">
        <w:t>provenance</w:t>
      </w:r>
      <w:r w:rsidR="00542822">
        <w:t xml:space="preserve"> graph</w:t>
      </w:r>
      <w:r w:rsidR="00E63E15" w:rsidRPr="003A6B92">
        <w:t xml:space="preserve"> </w:t>
      </w:r>
      <w:r w:rsidR="003A6B92" w:rsidRPr="003A6B92">
        <w:t>allows the player</w:t>
      </w:r>
      <w:r w:rsidR="00E63E15" w:rsidRPr="003A6B92">
        <w:t xml:space="preserve"> </w:t>
      </w:r>
      <w:r w:rsidR="003A6B92" w:rsidRPr="003A6B92">
        <w:t xml:space="preserve">to </w:t>
      </w:r>
      <w:r w:rsidR="00E63E15" w:rsidRPr="003A6B92">
        <w:t>identify</w:t>
      </w:r>
      <w:r w:rsidRPr="003A6B92">
        <w:t xml:space="preserve"> critical </w:t>
      </w:r>
      <w:r w:rsidR="00AB0E5B" w:rsidRPr="003A6B92">
        <w:t>actions</w:t>
      </w:r>
      <w:r w:rsidRPr="003A6B92">
        <w:t xml:space="preserve"> that influence</w:t>
      </w:r>
      <w:r w:rsidR="00E63E15" w:rsidRPr="003A6B92">
        <w:t>d the game outcome</w:t>
      </w:r>
      <w:r w:rsidR="0005235B">
        <w:t xml:space="preserve"> and</w:t>
      </w:r>
      <w:r w:rsidR="00BD35A5">
        <w:t xml:space="preserve"> helps</w:t>
      </w:r>
      <w:r w:rsidRPr="003A6B92">
        <w:t xml:space="preserve"> to understand how </w:t>
      </w:r>
      <w:r w:rsidR="00BD35A5">
        <w:t>events were</w:t>
      </w:r>
      <w:r w:rsidRPr="003A6B92">
        <w:t xml:space="preserve"> </w:t>
      </w:r>
      <w:r w:rsidR="00E63E15" w:rsidRPr="003A6B92">
        <w:t>generated</w:t>
      </w:r>
      <w:r w:rsidRPr="003A6B92">
        <w:t xml:space="preserve"> and </w:t>
      </w:r>
      <w:r w:rsidR="00E63E15" w:rsidRPr="003A6B92">
        <w:t xml:space="preserve">which </w:t>
      </w:r>
      <w:r w:rsidRPr="003A6B92">
        <w:t xml:space="preserve">decisions influenced </w:t>
      </w:r>
      <w:r w:rsidR="00BD35A5">
        <w:t>them</w:t>
      </w:r>
      <w:r w:rsidRPr="003A6B92">
        <w:t xml:space="preserve">. This </w:t>
      </w:r>
      <w:r w:rsidR="00BD35A5">
        <w:t xml:space="preserve">process </w:t>
      </w:r>
      <w:r w:rsidRPr="003A6B92">
        <w:t>also aid</w:t>
      </w:r>
      <w:r w:rsidR="0001023A">
        <w:t>s</w:t>
      </w:r>
      <w:r w:rsidRPr="003A6B92">
        <w:t xml:space="preserve"> in the identification of mistakes, allowing the player to reflect upon them for future interactions.</w:t>
      </w:r>
    </w:p>
    <w:p w:rsidR="007103A3" w:rsidRPr="003A6B92" w:rsidRDefault="00E63E15" w:rsidP="003A6B92">
      <w:r w:rsidRPr="003A6B92">
        <w:t>The</w:t>
      </w:r>
      <w:r w:rsidR="007103A3" w:rsidRPr="003A6B92">
        <w:t xml:space="preserve"> </w:t>
      </w:r>
      <w:r w:rsidR="0005235B">
        <w:t xml:space="preserve">provenance in games </w:t>
      </w:r>
      <w:r w:rsidR="007103A3" w:rsidRPr="003A6B92">
        <w:t xml:space="preserve">framework </w:t>
      </w:r>
      <w:r w:rsidR="0001023A">
        <w:t>was</w:t>
      </w:r>
      <w:r w:rsidR="0001023A" w:rsidRPr="0005235B">
        <w:t xml:space="preserve"> </w:t>
      </w:r>
      <w:r w:rsidR="0005235B" w:rsidRPr="003A6B92">
        <w:t>previously</w:t>
      </w:r>
      <w:r w:rsidR="007103A3" w:rsidRPr="003A6B92">
        <w:t xml:space="preserve"> instantiated in the SDM game </w:t>
      </w:r>
      <w:r w:rsidR="00DA227D" w:rsidRPr="003A6B92">
        <w:fldChar w:fldCharType="begin"/>
      </w:r>
      <w:r w:rsidR="00DD6DD9">
        <w:instrText xml:space="preserve"> ADDIN ZOTERO_ITEM CSL_CITATION {"citationID":"TqPuJOzf","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DA227D" w:rsidRPr="003A6B92">
        <w:fldChar w:fldCharType="separate"/>
      </w:r>
      <w:r w:rsidR="00C55F04" w:rsidRPr="00C55F04">
        <w:t>[17]</w:t>
      </w:r>
      <w:r w:rsidR="00DA227D" w:rsidRPr="003A6B92">
        <w:fldChar w:fldCharType="end"/>
      </w:r>
      <w:r w:rsidR="00DA227D" w:rsidRPr="003A6B92">
        <w:fldChar w:fldCharType="begin"/>
      </w:r>
      <w:r w:rsidR="007103A3" w:rsidRPr="003A6B92">
        <w:instrText xml:space="preserve"> ADDIN ZOTERO_TEMP </w:instrText>
      </w:r>
      <w:r w:rsidR="00DA227D" w:rsidRPr="003A6B92">
        <w:fldChar w:fldCharType="end"/>
      </w:r>
      <w:r w:rsidR="007103A3" w:rsidRPr="003A6B92">
        <w:t xml:space="preserve"> as a proof of concept</w:t>
      </w:r>
      <w:r w:rsidR="00A76337">
        <w:t xml:space="preserve">. </w:t>
      </w:r>
      <w:r w:rsidR="007103A3" w:rsidRPr="003A6B92">
        <w:t xml:space="preserve">The SDM game focuses on introducing Software Engineering concepts and skills to undergraduate students. The new </w:t>
      </w:r>
      <w:r w:rsidR="0005235B">
        <w:t xml:space="preserve">and improved </w:t>
      </w:r>
      <w:r w:rsidR="007103A3" w:rsidRPr="003A6B92">
        <w:t>version of SDM</w:t>
      </w:r>
      <w:r w:rsidR="0005235B">
        <w:t xml:space="preserve"> presented in this paper</w:t>
      </w:r>
      <w:r w:rsidR="00BD35A5">
        <w:t xml:space="preserve"> </w:t>
      </w:r>
      <w:r w:rsidR="007103A3" w:rsidRPr="003A6B92">
        <w:t xml:space="preserve">includes provenance </w:t>
      </w:r>
      <w:r w:rsidR="0001023A">
        <w:t xml:space="preserve">gathering </w:t>
      </w:r>
      <w:r w:rsidR="0005235B">
        <w:t>and 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 xml:space="preserve">their actions and identify </w:t>
      </w:r>
      <w:r w:rsidR="007103A3" w:rsidRPr="003A6B92">
        <w:lastRenderedPageBreak/>
        <w:t>steps that lead to suc</w:t>
      </w:r>
      <w:r w:rsidR="003A6B92">
        <w:t>cessful or unsuccessful outcome</w:t>
      </w:r>
      <w:r w:rsidR="0001023A">
        <w:t>s</w:t>
      </w:r>
      <w:r w:rsidR="007103A3" w:rsidRPr="003A6B92">
        <w:t xml:space="preserve">. </w:t>
      </w:r>
      <w:r w:rsidR="00BD35A5">
        <w:t xml:space="preserve">While the 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w:t>
      </w:r>
      <w:proofErr w:type="spellStart"/>
      <w:r w:rsidR="00BD35A5">
        <w:t>gameplay</w:t>
      </w:r>
      <w:proofErr w:type="spellEnd"/>
      <w:r w:rsidR="00BD35A5">
        <w:t xml:space="preserve"> balancing, events and behaviors data mining</w:t>
      </w:r>
      <w:r w:rsidR="0001023A">
        <w:t>,</w:t>
      </w:r>
      <w:r w:rsidR="00BD35A5">
        <w:t xml:space="preserve"> and even storytelling enhancements.  </w:t>
      </w:r>
    </w:p>
    <w:p w:rsidR="007103A3" w:rsidRDefault="007103A3" w:rsidP="007103A3">
      <w:r w:rsidRPr="00BA276C">
        <w:t xml:space="preserve">This paper is organized as follows: Section </w:t>
      </w:r>
      <w:r w:rsidR="00DA227D">
        <w:fldChar w:fldCharType="begin"/>
      </w:r>
      <w:r w:rsidR="00C75488">
        <w:instrText xml:space="preserve"> REF _Ref341897935 \r \h </w:instrText>
      </w:r>
      <w:r w:rsidR="00DA227D">
        <w:fldChar w:fldCharType="separate"/>
      </w:r>
      <w:r w:rsidR="004571D6">
        <w:t>2</w:t>
      </w:r>
      <w:r w:rsidR="00DA227D">
        <w:fldChar w:fldCharType="end"/>
      </w:r>
      <w:r w:rsidRPr="00BA276C">
        <w:t xml:space="preserve"> provides </w:t>
      </w:r>
      <w:r w:rsidR="00E23DDC">
        <w:t xml:space="preserve">related work in the area of game </w:t>
      </w:r>
      <w:r w:rsidR="0005235B">
        <w:t xml:space="preserve">flow </w:t>
      </w:r>
      <w:r w:rsidR="00E23DDC">
        <w:t xml:space="preserve">analysis. Section </w:t>
      </w:r>
      <w:r w:rsidR="00DA227D">
        <w:fldChar w:fldCharType="begin"/>
      </w:r>
      <w:r w:rsidR="00C75488">
        <w:instrText xml:space="preserve"> REF _Ref341897940 \r \h </w:instrText>
      </w:r>
      <w:r w:rsidR="00DA227D">
        <w:fldChar w:fldCharType="separate"/>
      </w:r>
      <w:r w:rsidR="004571D6">
        <w:t>3</w:t>
      </w:r>
      <w:r w:rsidR="00DA227D">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DA227D">
        <w:fldChar w:fldCharType="begin"/>
      </w:r>
      <w:r w:rsidR="00C75488">
        <w:instrText xml:space="preserve"> REF _Ref341897971 \r \h </w:instrText>
      </w:r>
      <w:r w:rsidR="00DA227D">
        <w:fldChar w:fldCharType="separate"/>
      </w:r>
      <w:r w:rsidR="004571D6">
        <w:t>4</w:t>
      </w:r>
      <w:r w:rsidR="00DA227D">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DA227D">
        <w:fldChar w:fldCharType="begin"/>
      </w:r>
      <w:r w:rsidR="00080400">
        <w:instrText xml:space="preserve"> REF _Ref342663293 \n \h </w:instrText>
      </w:r>
      <w:r w:rsidR="00DA227D">
        <w:fldChar w:fldCharType="separate"/>
      </w:r>
      <w:r w:rsidR="004571D6">
        <w:t>5</w:t>
      </w:r>
      <w:r w:rsidR="00DA227D">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DA227D">
        <w:fldChar w:fldCharType="begin"/>
      </w:r>
      <w:r w:rsidR="00C75488">
        <w:instrText xml:space="preserve"> REF _Ref341897928 \r \h </w:instrText>
      </w:r>
      <w:r w:rsidR="00DA227D">
        <w:fldChar w:fldCharType="separate"/>
      </w:r>
      <w:r w:rsidR="004571D6">
        <w:t>6</w:t>
      </w:r>
      <w:r w:rsidR="00DA227D">
        <w:fldChar w:fldCharType="end"/>
      </w:r>
      <w:r w:rsidR="00BA276C" w:rsidRPr="00BA276C">
        <w:t xml:space="preserve"> </w:t>
      </w:r>
      <w:r w:rsidRPr="00BA276C">
        <w:t>presents the conclusions of this work and points out some future work.</w:t>
      </w:r>
    </w:p>
    <w:p w:rsidR="00663775" w:rsidRDefault="00663775" w:rsidP="00663775">
      <w:pPr>
        <w:pStyle w:val="Heading1"/>
        <w:spacing w:before="120"/>
      </w:pPr>
      <w:bookmarkStart w:id="71" w:name="_Ref341897935"/>
      <w:r>
        <w:t>RELATED WORK</w:t>
      </w:r>
      <w:bookmarkEnd w:id="71"/>
    </w:p>
    <w:p w:rsidR="00813A29" w:rsidRDefault="00687183" w:rsidP="001B1AAE">
      <w:r>
        <w:t xml:space="preserve">Warren </w:t>
      </w:r>
      <w:r w:rsidR="00DA227D">
        <w:fldChar w:fldCharType="begin"/>
      </w:r>
      <w:r w:rsidR="00DD6DD9">
        <w:instrText xml:space="preserve"> ADDIN ZOTERO_ITEM CSL_CITATION {"citationID":"8tpngnbjn","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DA227D">
        <w:fldChar w:fldCharType="separate"/>
      </w:r>
      <w:r w:rsidR="001C184E" w:rsidRPr="001C184E">
        <w:t>[13]</w:t>
      </w:r>
      <w:r w:rsidR="00DA227D">
        <w:fldChar w:fldCharType="end"/>
      </w:r>
      <w:r w:rsidR="00253065">
        <w:t xml:space="preserve"> proposes an informal</w:t>
      </w:r>
      <w:r w:rsidR="001B1AAE" w:rsidRPr="003A6B92">
        <w:t xml:space="preserve"> method to analyze the game flow using a flow graph, map</w:t>
      </w:r>
      <w:ins w:id="72" w:author="Kohwalter" w:date="2012-12-07T12:25:00Z">
        <w:r w:rsidR="006E0F24">
          <w:t>ping</w:t>
        </w:r>
      </w:ins>
      <w:r w:rsidR="001B1AAE" w:rsidRPr="003A6B92">
        <w:t xml:space="preserve"> </w:t>
      </w:r>
      <w:ins w:id="73" w:author="Kohwalter" w:date="2012-12-07T11:34:00Z">
        <w:r w:rsidR="00C575DE">
          <w:t xml:space="preserve">game </w:t>
        </w:r>
      </w:ins>
      <w:r w:rsidR="001B1AAE" w:rsidRPr="003A6B92">
        <w:t>actions</w:t>
      </w:r>
      <w:ins w:id="74" w:author="Kohwalter" w:date="2012-12-07T11:37:00Z">
        <w:r w:rsidR="00C575DE">
          <w:t xml:space="preserve"> and resources to vertexes</w:t>
        </w:r>
      </w:ins>
      <w:r w:rsidR="001B1AAE" w:rsidRPr="003A6B92">
        <w:t xml:space="preserve">. </w:t>
      </w:r>
      <w:ins w:id="75" w:author="Kohwalter" w:date="2012-12-07T16:35:00Z">
        <w:r w:rsidR="00FE4BE0">
          <w:t xml:space="preserve">By his definition, resources </w:t>
        </w:r>
      </w:ins>
      <w:ins w:id="76" w:author="Kohwalter" w:date="2012-12-07T16:36:00Z">
        <w:r w:rsidR="007D1ECD">
          <w:t xml:space="preserve">are dimensions of the game state which are quantifiable </w:t>
        </w:r>
      </w:ins>
      <w:ins w:id="77" w:author="Kohwalter" w:date="2012-12-08T00:00:00Z">
        <w:r w:rsidR="001928BB">
          <w:t>a</w:t>
        </w:r>
      </w:ins>
      <w:ins w:id="78" w:author="Kohwalter" w:date="2012-12-07T16:36:00Z">
        <w:r w:rsidR="007D1ECD">
          <w:t xml:space="preserve">nd actions are rules of the game that allowed the conversion of one resource to another. </w:t>
        </w:r>
      </w:ins>
      <w:proofErr w:type="spellStart"/>
      <w:r>
        <w:t>Consalvo</w:t>
      </w:r>
      <w:proofErr w:type="spellEnd"/>
      <w:r>
        <w:t xml:space="preserve"> </w:t>
      </w:r>
      <w:r w:rsidR="00DA227D">
        <w:fldChar w:fldCharType="begin"/>
      </w:r>
      <w:r w:rsidR="00DD6DD9">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author":[{"family":"Consalvo","given":"MIa"},{"family":"Dutton","given":"Nathan"}],"issued":{"year":2006,"month":12}}}],"schema":"https://github.com/citation-style-language/schema/raw/master/csl-citation.json"} </w:instrText>
      </w:r>
      <w:r w:rsidR="00DA227D">
        <w:fldChar w:fldCharType="separate"/>
      </w:r>
      <w:r w:rsidR="00BD7AE0" w:rsidRPr="00BD7AE0">
        <w:t>[10]</w:t>
      </w:r>
      <w:r w:rsidR="00DA227D">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w:t>
      </w:r>
      <w:proofErr w:type="spellStart"/>
      <w:r w:rsidR="001B1AAE" w:rsidRPr="003A6B92">
        <w:t>gameplay</w:t>
      </w:r>
      <w:proofErr w:type="spellEnd"/>
      <w:r w:rsidR="001B1AAE" w:rsidRPr="003A6B92">
        <w:t xml:space="preserve"> log to identify events caused by player choices. Another method, called </w:t>
      </w:r>
      <w:proofErr w:type="spellStart"/>
      <w:r w:rsidR="001B1AAE" w:rsidRPr="003A6B92">
        <w:t>Playtracer</w:t>
      </w:r>
      <w:proofErr w:type="spellEnd"/>
      <w:r w:rsidR="00DA227D">
        <w:fldChar w:fldCharType="begin"/>
      </w:r>
      <w:r w:rsidR="00DD6DD9">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year":2010},"accessed":{"year":2012,"month":9,"day":14},"page-first":"1–8"}}],"schema":"https://github.com/citation-style-language/schema/raw/master/csl-citation.json"} </w:instrText>
      </w:r>
      <w:r w:rsidR="00DA227D">
        <w:fldChar w:fldCharType="separate"/>
      </w:r>
      <w:r w:rsidR="00C55F04" w:rsidRPr="00C55F04">
        <w:t>[2]</w:t>
      </w:r>
      <w:r w:rsidR="00DA227D">
        <w:fldChar w:fldCharType="end"/>
      </w:r>
      <w:r w:rsidR="001B1AAE" w:rsidRPr="003A6B92">
        <w:t xml:space="preserve">, offers a way to visually analyze play steps, providing detailed visual representation of the actions taken by the player through the game. </w:t>
      </w:r>
    </w:p>
    <w:p w:rsidR="001B1AAE" w:rsidRDefault="001B1AAE" w:rsidP="001B1AAE">
      <w:r w:rsidRPr="003A6B92">
        <w:t>Besides</w:t>
      </w:r>
      <w:r w:rsidR="00DA227D">
        <w:fldChar w:fldCharType="begin"/>
      </w:r>
      <w:r w:rsidR="00DD6DD9">
        <w:instrText xml:space="preserve"> ADDIN ZOTERO_ITEM CSL_CITATION {"citationID":"10lu9pp5ho","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DA227D">
        <w:fldChar w:fldCharType="separate"/>
      </w:r>
      <w:r w:rsidR="001C184E" w:rsidRPr="001C184E">
        <w:t>[13]</w:t>
      </w:r>
      <w:r w:rsidR="00DA227D">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DA227D">
        <w:fldChar w:fldCharType="begin"/>
      </w:r>
      <w:r w:rsidR="00DD6DD9">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author":[{"family":"Cavazza","given":"M."},{"family":"Charles","given":"F."},{"family":"Mead","given":"S.J."}],"issued":{"year":2002,"month":8},"page-first":"17"}}],"schema":"https://github.com/citation-style-language/schema/raw/master/csl-citation.json"} </w:instrText>
      </w:r>
      <w:r w:rsidR="00DA227D">
        <w:fldChar w:fldCharType="separate"/>
      </w:r>
      <w:r w:rsidR="00F73B3D" w:rsidRPr="00F73B3D">
        <w:t>[6]</w:t>
      </w:r>
      <w:r w:rsidR="00DA227D">
        <w:fldChar w:fldCharType="end"/>
      </w:r>
      <w:r w:rsidR="00F73B3D">
        <w:t xml:space="preserve"> </w:t>
      </w:r>
      <w:r>
        <w:t xml:space="preserve">was </w:t>
      </w:r>
      <w:r w:rsidR="009930BC">
        <w:t>presented in</w:t>
      </w:r>
      <w:r>
        <w:t xml:space="preserve"> </w:t>
      </w:r>
      <w:r w:rsidR="00DA227D">
        <w:fldChar w:fldCharType="begin"/>
      </w:r>
      <w:r w:rsidR="00DD6DD9">
        <w:instrText xml:space="preserve"> ADDIN ZOTERO_ITEM CSL_CITATION {"citationID":"6Ne6atQZ","properties":{"formattedCitation":"[21]","plainCitation":"[21]"},"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Silva","given":"F.S.C."}],"issued":{"year":2009,"month":10},"page-first":"175"}}],"schema":"https://github.com/citation-style-language/schema/raw/master/csl-citation.json"} </w:instrText>
      </w:r>
      <w:r w:rsidR="00DA227D">
        <w:fldChar w:fldCharType="separate"/>
      </w:r>
      <w:r w:rsidR="00C55F04" w:rsidRPr="00C55F04">
        <w:t>[21]</w:t>
      </w:r>
      <w:r w:rsidR="00DA227D">
        <w:fldChar w:fldCharType="end"/>
      </w:r>
      <w:r>
        <w:t xml:space="preserve">. This method </w:t>
      </w:r>
      <w:r w:rsidR="00813A29">
        <w:t>organize</w:t>
      </w:r>
      <w:r>
        <w:t xml:space="preserve"> </w:t>
      </w:r>
      <w:r w:rsidR="009930BC">
        <w:t>the</w:t>
      </w:r>
      <w:r>
        <w:t xml:space="preserve"> story using PNF networks</w:t>
      </w:r>
      <w:r w:rsidR="00687183">
        <w:t xml:space="preserve"> </w:t>
      </w:r>
      <w:r w:rsidR="00DA227D">
        <w:fldChar w:fldCharType="begin"/>
      </w:r>
      <w:r w:rsidR="00DD6DD9">
        <w:instrText xml:space="preserve"> ADDIN ZOTERO_ITEM CSL_CITATION {"citationID":"asqhtsdah","properties":{"formattedCitation":"[22]","plainCitation":"[22]"},"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situations","DOI":"10.1109/CVPR.1998.698711","author":[{"family":"Pinhanez","given":"C.S."},{"family":"Bobick","given":"A.F."}],"issued":{"year":1998,"month":6},"page-first":"898"}}],"schema":"https://github.com/citation-style-language/schema/raw/master/csl-citation.json"} </w:instrText>
      </w:r>
      <w:r w:rsidR="00DA227D">
        <w:fldChar w:fldCharType="separate"/>
      </w:r>
      <w:r w:rsidR="00C55F04" w:rsidRPr="00C55F04">
        <w:t>[22]</w:t>
      </w:r>
      <w:r w:rsidR="00DA227D">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rsidR="008B197E" w:rsidRDefault="008B197E">
      <w:pPr>
        <w:pStyle w:val="Heading1"/>
        <w:spacing w:before="120"/>
      </w:pPr>
      <w:bookmarkStart w:id="79" w:name="_Ref341897940"/>
      <w:r>
        <w:t>P</w:t>
      </w:r>
      <w:r w:rsidR="007103A3">
        <w:t>ROVENANCE</w:t>
      </w:r>
      <w:bookmarkEnd w:id="79"/>
    </w:p>
    <w:p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DA227D">
        <w:fldChar w:fldCharType="begin"/>
      </w:r>
      <w:r w:rsidR="00DD6DD9">
        <w:instrText xml:space="preserve"> ADDIN ZOTERO_ITEM CSL_CITATION {"citationID":"riTykUD2","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DA227D">
        <w:fldChar w:fldCharType="separate"/>
      </w:r>
      <w:r w:rsidR="00C55F04" w:rsidRPr="00C55F04">
        <w:t>[18]</w:t>
      </w:r>
      <w:r w:rsidR="00DA227D">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DA227D">
        <w:fldChar w:fldCharType="begin"/>
      </w:r>
      <w:r w:rsidR="00DD6DD9">
        <w:instrText xml:space="preserve"> ADDIN ZOTERO_ITEM CSL_CITATION {"citationID":"pB4M6q5L","properties":{"formattedCitation":"[25]","plainCitation":"[25]"},"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Tilmes","given":""}],"issued":{"year":2012}}}],"schema":"https://github.com/citation-style-language/schema/raw/master/csl-citation.json"} </w:instrText>
      </w:r>
      <w:r w:rsidR="00DA227D">
        <w:fldChar w:fldCharType="separate"/>
      </w:r>
      <w:r w:rsidR="00C55F04" w:rsidRPr="00C55F04">
        <w:t>[25]</w:t>
      </w:r>
      <w:r w:rsidR="00DA227D">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DA227D">
        <w:fldChar w:fldCharType="begin"/>
      </w:r>
      <w:r w:rsidR="00DD6DD9">
        <w:instrText xml:space="preserve"> ADDIN ZOTERO_ITEM CSL_CITATION {"citationID":"bMe3vmIt","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DA227D">
        <w:fldChar w:fldCharType="separate"/>
      </w:r>
      <w:r w:rsidR="00C55F04" w:rsidRPr="00C55F04">
        <w:t>[18]</w:t>
      </w:r>
      <w:r w:rsidR="00DA227D">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ins w:id="80" w:author="Kohwalter" w:date="2012-12-07T16:42:00Z">
        <w:r w:rsidR="007D1ECD">
          <w:t xml:space="preserve">entity </w:t>
        </w:r>
      </w:ins>
      <w:r>
        <w:t xml:space="preserve">that can represent a physical object or </w:t>
      </w:r>
      <w:ins w:id="81" w:author="Kohwalter" w:date="2012-12-07T16:44:00Z">
        <w:r w:rsidR="007D1ECD">
          <w:t xml:space="preserve">its </w:t>
        </w:r>
      </w:ins>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DA227D">
        <w:fldChar w:fldCharType="begin"/>
      </w:r>
      <w:r w:rsidR="00570AF4">
        <w:instrText xml:space="preserve"> REF _Ref335238586 \h </w:instrText>
      </w:r>
      <w:r w:rsidR="00DA227D">
        <w:fldChar w:fldCharType="separate"/>
      </w:r>
      <w:r w:rsidR="004571D6" w:rsidRPr="00B50F8A">
        <w:t xml:space="preserve">Figure </w:t>
      </w:r>
      <w:r w:rsidR="004571D6">
        <w:rPr>
          <w:noProof/>
        </w:rPr>
        <w:t>1</w:t>
      </w:r>
      <w:r w:rsidR="00DA227D">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r w:rsidR="004B4BBC">
        <w:t>We present in the following</w:t>
      </w:r>
      <w:r>
        <w:t xml:space="preserve"> some important definitions </w:t>
      </w:r>
      <w:r w:rsidR="004B4BBC">
        <w:t xml:space="preserve">introduced by OPM </w:t>
      </w:r>
      <w:r w:rsidR="00DA227D">
        <w:fldChar w:fldCharType="begin"/>
      </w:r>
      <w:r w:rsidR="00DD6DD9">
        <w:instrText xml:space="preserve"> ADDIN ZOTERO_ITEM CSL_CITATION {"citationID":"PAW15wxs","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DA227D">
        <w:fldChar w:fldCharType="separate"/>
      </w:r>
      <w:r w:rsidR="00C55F04" w:rsidRPr="00C55F04">
        <w:t>[18]</w:t>
      </w:r>
      <w:r w:rsidR="00DA227D">
        <w:fldChar w:fldCharType="end"/>
      </w:r>
      <w:r>
        <w:t>.</w:t>
      </w:r>
    </w:p>
    <w:p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rsidR="00F10DCD" w:rsidRDefault="000D4566" w:rsidP="003F78A4">
      <w:pPr>
        <w:pStyle w:val="Heading1"/>
        <w:framePr w:hSpace="187" w:vSpace="144" w:wrap="around" w:hAnchor="text" w:xAlign="center" w:yAlign="top"/>
        <w:numPr>
          <w:ilvl w:val="0"/>
          <w:numId w:val="0"/>
        </w:numPr>
        <w:jc w:val="center"/>
      </w:pPr>
      <w:r>
        <w:rPr>
          <w:noProof/>
        </w:rPr>
        <w:drawing>
          <wp:inline distT="0" distB="0" distL="0" distR="0">
            <wp:extent cx="2347774" cy="24193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47774" cy="2419350"/>
                    </a:xfrm>
                    <a:prstGeom prst="rect">
                      <a:avLst/>
                    </a:prstGeom>
                    <a:noFill/>
                    <a:ln>
                      <a:noFill/>
                    </a:ln>
                  </pic:spPr>
                </pic:pic>
              </a:graphicData>
            </a:graphic>
          </wp:inline>
        </w:drawing>
      </w:r>
    </w:p>
    <w:p w:rsidR="00F10DCD" w:rsidRPr="00B50F8A" w:rsidRDefault="00F10DCD" w:rsidP="003F78A4">
      <w:pPr>
        <w:pStyle w:val="Caption"/>
        <w:framePr w:hSpace="187" w:vSpace="144" w:wrap="around" w:hAnchor="text" w:xAlign="center" w:yAlign="top"/>
      </w:pPr>
      <w:bookmarkStart w:id="82" w:name="_Ref335238586"/>
      <w:proofErr w:type="gramStart"/>
      <w:r w:rsidRPr="00B50F8A">
        <w:t xml:space="preserve">Figure </w:t>
      </w:r>
      <w:r w:rsidR="00DA227D">
        <w:fldChar w:fldCharType="begin"/>
      </w:r>
      <w:r w:rsidR="00DF4571">
        <w:instrText xml:space="preserve"> SEQ Figure \* ARABIC </w:instrText>
      </w:r>
      <w:r w:rsidR="00DA227D">
        <w:fldChar w:fldCharType="separate"/>
      </w:r>
      <w:r w:rsidR="004571D6">
        <w:rPr>
          <w:noProof/>
        </w:rPr>
        <w:t>1</w:t>
      </w:r>
      <w:r w:rsidR="00DA227D">
        <w:fldChar w:fldCharType="end"/>
      </w:r>
      <w:bookmarkEnd w:id="82"/>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DA227D">
        <w:fldChar w:fldCharType="begin"/>
      </w:r>
      <w:r w:rsidR="00DD6DD9">
        <w:instrText xml:space="preserve"> ADDIN ZOTERO_ITEM CSL_CITATION {"citationID":"MK8WeCA3","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DA227D">
        <w:fldChar w:fldCharType="separate"/>
      </w:r>
      <w:r w:rsidR="00C55F04" w:rsidRPr="00C55F04">
        <w:rPr>
          <w:rFonts w:cs="Times New Roman"/>
        </w:rPr>
        <w:t>[18]</w:t>
      </w:r>
      <w:r w:rsidR="00DA227D">
        <w:fldChar w:fldCharType="end"/>
      </w:r>
      <w:r w:rsidRPr="00B50F8A">
        <w:t>.</w:t>
      </w:r>
    </w:p>
    <w:p w:rsidR="007103A3" w:rsidRDefault="007103A3" w:rsidP="007103A3">
      <w:pPr>
        <w:rPr>
          <w:noProof/>
        </w:rPr>
      </w:pPr>
      <w:r>
        <w:t xml:space="preserve">In </w:t>
      </w:r>
      <w:r w:rsidR="00DA227D">
        <w:fldChar w:fldCharType="begin"/>
      </w:r>
      <w:r w:rsidR="00570AF4">
        <w:instrText xml:space="preserve"> REF _Ref335238586 \h </w:instrText>
      </w:r>
      <w:r w:rsidR="00DA227D">
        <w:fldChar w:fldCharType="separate"/>
      </w:r>
      <w:r w:rsidR="004571D6" w:rsidRPr="00B50F8A">
        <w:t xml:space="preserve">Figure </w:t>
      </w:r>
      <w:r w:rsidR="004571D6">
        <w:rPr>
          <w:noProof/>
        </w:rPr>
        <w:t>1</w:t>
      </w:r>
      <w:r w:rsidR="00DA227D">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 xml:space="preserve">while </w:t>
      </w:r>
      <w:proofErr w:type="gramStart"/>
      <w:r>
        <w:t>the</w:t>
      </w:r>
      <w:r w:rsidRPr="00885F3C">
        <w:t xml:space="preserve"> </w:t>
      </w:r>
      <w:r w:rsidRPr="00AA1CCC">
        <w:rPr>
          <w:i/>
        </w:rPr>
        <w:t>was</w:t>
      </w:r>
      <w:proofErr w:type="gramEnd"/>
      <w:r w:rsidRPr="00AA1CCC">
        <w:rPr>
          <w:i/>
        </w:rPr>
        <w:t xml:space="preserve"> generated by</w:t>
      </w:r>
      <w:r>
        <w:t xml:space="preserve"> edge </w:t>
      </w:r>
      <w:r w:rsidR="00D5605F">
        <w:t xml:space="preserve">indicates that </w:t>
      </w:r>
      <w:r>
        <w:t xml:space="preserve">an </w:t>
      </w:r>
      <w:r w:rsidRPr="00885F3C">
        <w:t xml:space="preserve">artifact was generated by a process. </w:t>
      </w:r>
      <w:r>
        <w:t xml:space="preserve">The letter "R" represents the roles under which these artifacts were used since a process may have used several artifacts. Likewise, </w:t>
      </w:r>
      <w:r w:rsidR="00D5605F">
        <w:t>a process may have generated many artifacts</w:t>
      </w:r>
      <w:r>
        <w:t>, and each would have a specific role.</w:t>
      </w:r>
      <w:r w:rsidRPr="00AC44C7">
        <w:t xml:space="preserve"> </w:t>
      </w:r>
      <w:r>
        <w:t xml:space="preserve">Roles are only </w:t>
      </w:r>
      <w:r>
        <w:lastRenderedPageBreak/>
        <w:t>meaningful in the context of the process where they are defined, and they are not defined by the OPM itself, but by the application domains. Roles are used on OPM to distinguish the involvement of artifacts in processes.</w:t>
      </w:r>
      <w:r>
        <w:rPr>
          <w:noProof/>
        </w:rPr>
        <w:t xml:space="preserve"> </w:t>
      </w:r>
    </w:p>
    <w:p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fldSimple w:instr=" REF _Ref341619051 \h  \* MERGEFORMAT ">
        <w:r w:rsidR="004571D6">
          <w:t xml:space="preserve">Figure </w:t>
        </w:r>
        <w:r w:rsidR="004571D6">
          <w:rPr>
            <w:noProof/>
          </w:rPr>
          <w:t>2</w:t>
        </w:r>
      </w:fldSimple>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rsidR="007103A3" w:rsidRDefault="00DA227D" w:rsidP="007103A3">
      <w:fldSimple w:instr=" REF _Ref335238586 \h  \* MERGEFORMAT ">
        <w:r w:rsidR="004571D6" w:rsidRPr="00B50F8A">
          <w:t xml:space="preserve">Figure </w:t>
        </w:r>
        <w:r w:rsidR="004571D6">
          <w:t>1</w:t>
        </w:r>
      </w:fldSimple>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rsidR="005931C2" w:rsidRDefault="005931C2" w:rsidP="003F78A4">
      <w:pPr>
        <w:keepNext/>
        <w:framePr w:hSpace="187" w:vSpace="144" w:wrap="around" w:hAnchor="text" w:xAlign="center" w:yAlign="top"/>
        <w:jc w:val="center"/>
      </w:pPr>
      <w:r>
        <w:rPr>
          <w:noProof/>
        </w:rPr>
        <w:drawing>
          <wp:inline distT="0" distB="0" distL="0" distR="0">
            <wp:extent cx="2389505" cy="1544320"/>
            <wp:effectExtent l="0" t="0" r="0" b="508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89505" cy="1544320"/>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83" w:name="_Ref341619051"/>
      <w:proofErr w:type="gramStart"/>
      <w:r>
        <w:t xml:space="preserve">Figure </w:t>
      </w:r>
      <w:r w:rsidR="00DA227D">
        <w:fldChar w:fldCharType="begin"/>
      </w:r>
      <w:r>
        <w:instrText xml:space="preserve"> SEQ Figure \* ARABIC </w:instrText>
      </w:r>
      <w:r w:rsidR="00DA227D">
        <w:fldChar w:fldCharType="separate"/>
      </w:r>
      <w:r w:rsidR="004571D6">
        <w:rPr>
          <w:noProof/>
        </w:rPr>
        <w:t>2</w:t>
      </w:r>
      <w:r w:rsidR="00DA227D">
        <w:fldChar w:fldCharType="end"/>
      </w:r>
      <w:bookmarkEnd w:id="83"/>
      <w:r>
        <w:t>.</w:t>
      </w:r>
      <w:proofErr w:type="gramEnd"/>
      <w:r>
        <w:t xml:space="preserve"> Provenance Class Diagram</w:t>
      </w:r>
    </w:p>
    <w:p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rsidR="008B197E" w:rsidRDefault="00441AE0" w:rsidP="006760A4">
      <w:pPr>
        <w:pStyle w:val="Heading2"/>
      </w:pPr>
      <w:r>
        <w:t>P</w:t>
      </w:r>
      <w:r w:rsidR="00934933">
        <w:t>rovenance</w:t>
      </w:r>
      <w:r w:rsidR="00A2096A">
        <w:t xml:space="preserve"> in Games</w:t>
      </w:r>
    </w:p>
    <w:p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ins w:id="84" w:author="Kohwalter" w:date="2012-12-07T14:51:00Z">
        <w:r w:rsidR="005D57F2">
          <w:t xml:space="preserve">is </w:t>
        </w:r>
      </w:ins>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DA227D" w:rsidRPr="00AB3F4A">
        <w:fldChar w:fldCharType="begin"/>
      </w:r>
      <w:r w:rsidR="00DD6DD9">
        <w:instrText xml:space="preserve"> ADDIN ZOTERO_ITEM CSL_CITATION {"citationID":"dXPerDW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rsidRPr="00AB3F4A">
        <w:fldChar w:fldCharType="separate"/>
      </w:r>
      <w:r w:rsidR="00C55F04" w:rsidRPr="00C55F04">
        <w:t>[16]</w:t>
      </w:r>
      <w:r w:rsidR="00DA227D"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DA227D">
        <w:fldChar w:fldCharType="begin"/>
      </w:r>
      <w:r w:rsidR="00DD6DD9">
        <w:instrText xml:space="preserve"> ADDIN ZOTERO_ITEM CSL_CITATION {"citationID":"2frpemjc4a","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DA227D">
        <w:fldChar w:fldCharType="separate"/>
      </w:r>
      <w:r w:rsidR="00C55F04" w:rsidRPr="00C55F04">
        <w:t>[18]</w:t>
      </w:r>
      <w:r w:rsidR="00DA227D">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DA227D">
        <w:fldChar w:fldCharType="begin"/>
      </w:r>
      <w:r w:rsidR="00DD6DD9">
        <w:instrText xml:space="preserve"> ADDIN ZOTERO_ITEM CSL_CITATION {"citationID":"NFZrTK0h","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DA227D">
        <w:fldChar w:fldCharType="separate"/>
      </w:r>
      <w:r w:rsidR="00C55F04" w:rsidRPr="00C55F04">
        <w:t>[18]</w:t>
      </w:r>
      <w:r w:rsidR="00DA227D">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DA227D">
        <w:fldChar w:fldCharType="begin"/>
      </w:r>
      <w:r w:rsidR="00DD6DD9">
        <w:instrText xml:space="preserve"> ADDIN ZOTERO_ITEM CSL_CITATION {"citationID":"2Jy9Z3pg","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DA227D">
        <w:fldChar w:fldCharType="separate"/>
      </w:r>
      <w:r w:rsidR="00C55F04" w:rsidRPr="00C55F04">
        <w:t>[18]</w:t>
      </w:r>
      <w:r w:rsidR="00DA227D">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DA227D">
        <w:rPr>
          <w:noProof/>
        </w:rPr>
        <w:fldChar w:fldCharType="begin"/>
      </w:r>
      <w:r w:rsidR="00DD6DD9">
        <w:rPr>
          <w:noProof/>
        </w:rPr>
        <w:instrText xml:space="preserve"> ADDIN ZOTERO_ITEM CSL_CITATION {"citationID":"lQy0l9xP","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rPr>
          <w:noProof/>
        </w:rPr>
        <w:fldChar w:fldCharType="separate"/>
      </w:r>
      <w:r w:rsidR="00C55F04" w:rsidRPr="00C55F04">
        <w:t>[16]</w:t>
      </w:r>
      <w:r w:rsidR="00DA227D">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DA227D">
        <w:fldChar w:fldCharType="begin"/>
      </w:r>
      <w:r w:rsidR="00DD6DD9">
        <w:instrText xml:space="preserve"> ADDIN ZOTERO_ITEM CSL_CITATION {"citationID":"qZCzonJf","properties":{"formattedCitation":"[19]","plainCitation":"[19]"},"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(CSUR)","page":"593-623","volume":"14","issue":"4","DOI":"10.1145/356893.356898","author":[{"family":"Moret","given":"Bernard"}],"issued":{"year":1982,"month":12},"page-first":"593"}}],"schema":"https://github.com/citation-style-language/schema/raw/master/csl-citation.json"} </w:instrText>
      </w:r>
      <w:r w:rsidR="00DA227D">
        <w:fldChar w:fldCharType="separate"/>
      </w:r>
      <w:r w:rsidR="00C55F04" w:rsidRPr="00C55F04">
        <w:t>[19]</w:t>
      </w:r>
      <w:r w:rsidR="00DA227D">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 xml:space="preserve">These generated actions and events are represented as </w:t>
      </w:r>
      <w:r w:rsidR="006B7501" w:rsidRPr="002F358B">
        <w:rPr>
          <w:i/>
        </w:rPr>
        <w:t>processes</w:t>
      </w:r>
      <w:r w:rsidR="006B7501">
        <w:t xml:space="preserve"> nodes in the provenance graph. </w:t>
      </w:r>
    </w:p>
    <w:p w:rsidR="005931C2" w:rsidRDefault="005931C2" w:rsidP="003F78A4">
      <w:pPr>
        <w:keepNext/>
        <w:framePr w:hSpace="187" w:vSpace="144" w:wrap="around" w:hAnchor="text" w:xAlign="center" w:yAlign="top"/>
        <w:jc w:val="center"/>
      </w:pPr>
      <w:r>
        <w:rPr>
          <w:noProof/>
        </w:rPr>
        <w:drawing>
          <wp:inline distT="0" distB="0" distL="0" distR="0">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94301" cy="2195771"/>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85" w:name="_Ref341623250"/>
      <w:proofErr w:type="gramStart"/>
      <w:r>
        <w:t xml:space="preserve">Figure </w:t>
      </w:r>
      <w:r w:rsidR="00DA227D">
        <w:fldChar w:fldCharType="begin"/>
      </w:r>
      <w:r>
        <w:instrText xml:space="preserve"> SEQ Figure \* ARABIC </w:instrText>
      </w:r>
      <w:r w:rsidR="00DA227D">
        <w:fldChar w:fldCharType="separate"/>
      </w:r>
      <w:r w:rsidR="004571D6">
        <w:rPr>
          <w:noProof/>
        </w:rPr>
        <w:t>3</w:t>
      </w:r>
      <w:r w:rsidR="00DA227D">
        <w:fldChar w:fldCharType="end"/>
      </w:r>
      <w:bookmarkEnd w:id="85"/>
      <w:r>
        <w:t>.</w:t>
      </w:r>
      <w:proofErr w:type="gramEnd"/>
      <w:r>
        <w:t xml:space="preserve"> </w:t>
      </w:r>
      <w:r w:rsidRPr="00983702">
        <w:t>Data model diagram. Gray classes represent provenance classes.</w:t>
      </w:r>
      <w:r>
        <w:t xml:space="preserve"> Source: </w:t>
      </w:r>
      <w:r w:rsidR="00DA227D">
        <w:fldChar w:fldCharType="begin"/>
      </w:r>
      <w:r w:rsidR="00DD6DD9">
        <w:instrText xml:space="preserve"> ADDIN ZOTERO_ITEM CSL_CITATION {"citationID":"Z9vAWmd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fldChar w:fldCharType="separate"/>
      </w:r>
      <w:r w:rsidR="00C55F04" w:rsidRPr="00C55F04">
        <w:rPr>
          <w:rFonts w:cs="Times New Roman"/>
        </w:rPr>
        <w:t>[16]</w:t>
      </w:r>
      <w:r w:rsidR="00DA227D">
        <w:fldChar w:fldCharType="end"/>
      </w:r>
      <w:r>
        <w:t>.</w:t>
      </w:r>
    </w:p>
    <w:p w:rsidR="008A067F" w:rsidRDefault="00594E5F" w:rsidP="002A16E9">
      <w:r>
        <w:t>Moreover,</w:t>
      </w:r>
      <w:r w:rsidR="00707A1A">
        <w:t xml:space="preserve"> in</w:t>
      </w:r>
      <w:r w:rsidR="00A2096A">
        <w:t xml:space="preserve"> </w:t>
      </w:r>
      <w:r w:rsidR="00DA227D">
        <w:fldChar w:fldCharType="begin"/>
      </w:r>
      <w:r w:rsidR="00DD6DD9">
        <w:instrText xml:space="preserve"> ADDIN ZOTERO_ITEM CSL_CITATION {"citationID":"Q8pVTBcX","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fldChar w:fldCharType="separate"/>
      </w:r>
      <w:r w:rsidR="00C55F04" w:rsidRPr="00C55F04">
        <w:t>[16]</w:t>
      </w:r>
      <w:r w:rsidR="00DA227D">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DA227D">
        <w:fldChar w:fldCharType="begin"/>
      </w:r>
      <w:r w:rsidR="00A2096A">
        <w:instrText xml:space="preserve"> REF _Ref341623250 \h </w:instrText>
      </w:r>
      <w:r w:rsidR="00DA227D">
        <w:fldChar w:fldCharType="separate"/>
      </w:r>
      <w:r w:rsidR="004571D6">
        <w:t xml:space="preserve">Figure </w:t>
      </w:r>
      <w:r w:rsidR="004571D6">
        <w:rPr>
          <w:noProof/>
        </w:rPr>
        <w:t>3</w:t>
      </w:r>
      <w:r w:rsidR="00DA227D">
        <w:fldChar w:fldCharType="end"/>
      </w:r>
      <w:r w:rsidR="00487D12">
        <w:t>. Besides this,</w:t>
      </w:r>
      <w:r w:rsidR="00A2096A">
        <w:t xml:space="preserve"> </w:t>
      </w:r>
      <w:r w:rsidR="00DA227D">
        <w:fldChar w:fldCharType="begin"/>
      </w:r>
      <w:r w:rsidR="00DD6DD9">
        <w:instrText xml:space="preserve"> ADDIN ZOTERO_ITEM CSL_CITATION {"citationID":"bFFA0Vz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fldChar w:fldCharType="separate"/>
      </w:r>
      <w:r w:rsidR="00C55F04" w:rsidRPr="00C55F04">
        <w:t>[16]</w:t>
      </w:r>
      <w:r w:rsidR="00DA227D">
        <w:fldChar w:fldCharType="end"/>
      </w:r>
      <w:r w:rsidR="00487D12">
        <w:t xml:space="preserve"> also presented an </w:t>
      </w:r>
      <w:r w:rsidR="00A2096A">
        <w:t xml:space="preserve">information structure to store collected </w:t>
      </w:r>
      <w:r w:rsidR="00C5055D">
        <w:t xml:space="preserve">game </w:t>
      </w:r>
      <w:r w:rsidR="00A2096A">
        <w:t>data</w:t>
      </w:r>
      <w:ins w:id="86" w:author="Kohwalter" w:date="2012-12-07T18:39:00Z">
        <w:r w:rsidR="00725EC1">
          <w:t xml:space="preserve"> </w:t>
        </w:r>
      </w:ins>
      <w:ins w:id="87" w:author="Kohwalter" w:date="2012-12-07T18:40:00Z">
        <w:r w:rsidR="00725EC1">
          <w:t xml:space="preserve">that </w:t>
        </w:r>
      </w:ins>
      <w:ins w:id="88" w:author="Kohwalter" w:date="2012-12-07T18:39:00Z">
        <w:r w:rsidR="00725EC1">
          <w:t>generat</w:t>
        </w:r>
      </w:ins>
      <w:ins w:id="89" w:author="Kohwalter" w:date="2012-12-07T18:40:00Z">
        <w:r w:rsidR="00725EC1">
          <w:t>es</w:t>
        </w:r>
      </w:ins>
      <w:ins w:id="90" w:author="Kohwalter" w:date="2012-12-07T18:39:00Z">
        <w:r w:rsidR="00725EC1">
          <w:t xml:space="preserve"> a game flow log</w:t>
        </w:r>
      </w:ins>
      <w:r w:rsidR="00A2096A">
        <w:t xml:space="preserve"> </w:t>
      </w:r>
      <w:r>
        <w:t>for provenance</w:t>
      </w:r>
      <w:r w:rsidR="00C5055D">
        <w:t xml:space="preserve"> </w:t>
      </w:r>
      <w:r w:rsidR="00A2096A">
        <w:t>analysis.</w:t>
      </w:r>
    </w:p>
    <w:p w:rsidR="008B197E" w:rsidRDefault="007103A3" w:rsidP="00BA276C">
      <w:pPr>
        <w:pStyle w:val="Heading1"/>
      </w:pPr>
      <w:bookmarkStart w:id="91" w:name="_Ref341897971"/>
      <w:r>
        <w:t>P</w:t>
      </w:r>
      <w:r w:rsidR="00BA276C">
        <w:t>ROVENANCE ANALYSIS</w:t>
      </w:r>
      <w:bookmarkEnd w:id="91"/>
    </w:p>
    <w:p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ins w:id="92" w:author="Kohwalter" w:date="2012-12-07T23:26:00Z">
        <w:r w:rsidR="00E5156E">
          <w:t xml:space="preserve"> named </w:t>
        </w:r>
        <w:proofErr w:type="spellStart"/>
        <w:r w:rsidR="00E5156E" w:rsidRPr="00E5156E">
          <w:rPr>
            <w:i/>
          </w:rPr>
          <w:t>PROoF</w:t>
        </w:r>
        <w:proofErr w:type="spellEnd"/>
        <w:r w:rsidR="00E5156E" w:rsidRPr="00E5156E">
          <w:rPr>
            <w:i/>
          </w:rPr>
          <w:t xml:space="preserve"> Viewer</w:t>
        </w:r>
        <w:r w:rsidR="00E5156E">
          <w:t xml:space="preserve"> (</w:t>
        </w:r>
        <w:proofErr w:type="spellStart"/>
        <w:r w:rsidR="00E5156E">
          <w:t>PROvenance</w:t>
        </w:r>
        <w:proofErr w:type="spellEnd"/>
        <w:r w:rsidR="00E5156E">
          <w:t xml:space="preserve"> Flow Viewer)</w:t>
        </w:r>
      </w:ins>
      <w:r w:rsidR="008E2B40">
        <w:t>,</w:t>
      </w:r>
      <w:r w:rsidR="008E2B40" w:rsidRPr="008E2B40">
        <w:t xml:space="preserve"> </w:t>
      </w:r>
      <w:ins w:id="93" w:author="Kohwalter" w:date="2012-12-07T23:27:00Z">
        <w:r w:rsidR="00E5156E">
          <w:t xml:space="preserve">which is </w:t>
        </w:r>
      </w:ins>
      <w:r w:rsidR="008E2B40">
        <w:t>based on</w:t>
      </w:r>
      <w:r w:rsidR="008E2B40" w:rsidRPr="004D5D37">
        <w:t xml:space="preserve"> JUNG </w:t>
      </w:r>
      <w:r w:rsidR="00DA227D" w:rsidRPr="004D5D37">
        <w:fldChar w:fldCharType="begin"/>
      </w:r>
      <w:r w:rsidR="00DD6DD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Nelson","given":""}],"issued":{"year":2010}}}],"schema":"https://github.com/citation-style-language/schema/raw/master/csl-citation.json"} </w:instrText>
      </w:r>
      <w:r w:rsidR="00DA227D" w:rsidRPr="004D5D37">
        <w:fldChar w:fldCharType="separate"/>
      </w:r>
      <w:r w:rsidR="001C184E" w:rsidRPr="001C184E">
        <w:t>[15]</w:t>
      </w:r>
      <w:r w:rsidR="00DA227D" w:rsidRPr="004D5D37">
        <w:fldChar w:fldCharType="end"/>
      </w:r>
      <w:r w:rsidR="008E2B40">
        <w:t>, allow</w:t>
      </w:r>
      <w:ins w:id="94" w:author="Kohwalter" w:date="2012-12-07T23:27:00Z">
        <w:r w:rsidR="00E5156E">
          <w:t>ing</w:t>
        </w:r>
      </w:ins>
      <w:r w:rsidR="008E2B40">
        <w:t xml:space="preserve"> the analysis of </w:t>
      </w:r>
      <w:ins w:id="95" w:author="Kohwalter" w:date="2012-12-07T18:40:00Z">
        <w:r w:rsidR="00743DC3">
          <w:t xml:space="preserve">generated </w:t>
        </w:r>
      </w:ins>
      <w:r w:rsidR="001B4014">
        <w:t>game</w:t>
      </w:r>
      <w:r w:rsidR="001B4014" w:rsidRPr="004D5D37">
        <w:t xml:space="preserve"> </w:t>
      </w:r>
      <w:ins w:id="96" w:author="Kohwalter" w:date="2012-12-07T18:40:00Z">
        <w:r w:rsidR="00743DC3">
          <w:t>flow log</w:t>
        </w:r>
      </w:ins>
      <w:r w:rsidR="001B4014" w:rsidRPr="004D5D37">
        <w:t xml:space="preserve"> </w:t>
      </w:r>
      <w:r w:rsidR="008E2B40">
        <w:t xml:space="preserve">through </w:t>
      </w:r>
      <w:r w:rsidR="001B4014">
        <w:t>a</w:t>
      </w:r>
      <w:r w:rsidR="003613D1">
        <w:t xml:space="preserve"> </w:t>
      </w:r>
      <w:r w:rsidR="001B4014" w:rsidRPr="004D5D37">
        <w:t xml:space="preserve">graph. </w:t>
      </w:r>
      <w:ins w:id="97" w:author="Kohwalter" w:date="2012-12-07T23:32:00Z">
        <w:r w:rsidR="00E5156E">
          <w:t xml:space="preserve">A game using the provenance in games framework will generate a game flow log </w:t>
        </w:r>
        <w:r w:rsidR="00E5156E">
          <w:lastRenderedPageBreak/>
          <w:t xml:space="preserve">that can be used by </w:t>
        </w:r>
        <w:proofErr w:type="spellStart"/>
        <w:r w:rsidR="00E5156E" w:rsidRPr="00E5156E">
          <w:rPr>
            <w:i/>
          </w:rPr>
          <w:t>PROoF</w:t>
        </w:r>
      </w:ins>
      <w:proofErr w:type="spellEnd"/>
      <w:ins w:id="98" w:author="Kohwalter" w:date="2012-12-07T23:33:00Z">
        <w:r w:rsidR="00E5156E" w:rsidRPr="00E5156E">
          <w:rPr>
            <w:i/>
          </w:rPr>
          <w:t xml:space="preserve"> Viewer</w:t>
        </w:r>
      </w:ins>
      <w:ins w:id="99" w:author="Kohwalter" w:date="2012-12-07T23:32:00Z">
        <w:r w:rsidR="00E5156E">
          <w:t>.</w:t>
        </w:r>
      </w:ins>
      <w:ins w:id="100" w:author="Kohwalter" w:date="2012-12-07T23:33:00Z">
        <w:r w:rsidR="00E5156E">
          <w:t xml:space="preserve"> </w:t>
        </w:r>
      </w:ins>
      <w:r w:rsidR="00DA227D">
        <w:fldChar w:fldCharType="begin"/>
      </w:r>
      <w:r w:rsidR="0066067F">
        <w:instrText xml:space="preserve"> REF _Ref342686854 \h </w:instrText>
      </w:r>
      <w:r w:rsidR="00DA227D">
        <w:fldChar w:fldCharType="separate"/>
      </w:r>
      <w:r w:rsidR="004571D6">
        <w:t xml:space="preserve">Figure </w:t>
      </w:r>
      <w:r w:rsidR="004571D6">
        <w:rPr>
          <w:noProof/>
        </w:rPr>
        <w:t>4</w:t>
      </w:r>
      <w:r w:rsidR="00DA227D">
        <w:fldChar w:fldCharType="end"/>
      </w:r>
      <w:r w:rsidR="0066067F">
        <w:t xml:space="preserve"> </w:t>
      </w:r>
      <w:ins w:id="101" w:author="Kohwalter" w:date="2012-12-07T23:33:00Z">
        <w:r w:rsidR="00E5156E" w:rsidRPr="0066067F">
          <w:t>illustrates those relationships.</w:t>
        </w:r>
      </w:ins>
    </w:p>
    <w:p w:rsidR="002F358B" w:rsidRDefault="006A23D6" w:rsidP="001B4014">
      <w:pPr>
        <w:rPr>
          <w:ins w:id="102" w:author="Kohwalter" w:date="2012-12-07T23:33:00Z"/>
        </w:rPr>
      </w:pPr>
      <w:r>
        <w:t>First</w:t>
      </w:r>
      <w:r w:rsidR="001B4014">
        <w:t>,</w:t>
      </w:r>
      <w:r w:rsidR="001B4014" w:rsidRPr="004D5D37">
        <w:t xml:space="preserve"> the </w:t>
      </w:r>
      <w:ins w:id="103" w:author="Kohwalter" w:date="2012-12-07T23:55:00Z">
        <w:r w:rsidR="00F74FD9">
          <w:t xml:space="preserve">game flow </w:t>
        </w:r>
      </w:ins>
      <w:ins w:id="104" w:author="Kohwalter" w:date="2012-12-07T18:41:00Z">
        <w:r w:rsidR="00743DC3">
          <w:t>log</w:t>
        </w:r>
      </w:ins>
      <w:ins w:id="105" w:author="Kohwalter" w:date="2012-12-07T16:55:00Z">
        <w:r w:rsidR="00606946">
          <w:t>, which contains game events,</w:t>
        </w:r>
      </w:ins>
      <w:ins w:id="106" w:author="Kohwalter" w:date="2012-12-07T16:52:00Z">
        <w:r w:rsidR="00606946">
          <w:t xml:space="preserve"> </w:t>
        </w:r>
      </w:ins>
      <w:ins w:id="107" w:author="Kohwalter" w:date="2012-12-07T16:55:00Z">
        <w:r w:rsidR="00606946">
          <w:t xml:space="preserve">is </w:t>
        </w:r>
      </w:ins>
      <w:r w:rsidR="001B4014" w:rsidRPr="004D5D37">
        <w:t>processed and used to generate a provenance graph for analysis.</w:t>
      </w:r>
      <w:r w:rsidR="001B4014">
        <w:t xml:space="preserve"> After </w:t>
      </w:r>
      <w:r>
        <w:t>that</w:t>
      </w:r>
      <w:r w:rsidR="001B4014">
        <w:t xml:space="preserve">, </w:t>
      </w:r>
      <w:r>
        <w:t>ou</w:t>
      </w:r>
      <w:r w:rsidR="006F42FC">
        <w:t>r</w:t>
      </w:r>
      <w:r>
        <w:t xml:space="preserve"> tool </w:t>
      </w:r>
      <w:r w:rsidR="00F10DCD">
        <w:t xml:space="preserve">creates the graph’s edges and nodes </w:t>
      </w:r>
      <w:r w:rsidR="003613D1">
        <w:t>following our defined rules to</w:t>
      </w:r>
      <w:r w:rsidR="00F10DCD">
        <w:t xml:space="preserve"> generate</w:t>
      </w:r>
      <w:r w:rsidR="001B4014">
        <w:t xml:space="preserve"> </w:t>
      </w:r>
      <w:r w:rsidR="00F10DCD">
        <w:t>the</w:t>
      </w:r>
      <w:r w:rsidR="001B4014">
        <w:t xml:space="preserve"> provenance graph. This graph is a representation of the game flow </w:t>
      </w:r>
      <w:ins w:id="108" w:author="Kohwalter" w:date="2012-12-07T18:39:00Z">
        <w:r w:rsidR="00725EC1">
          <w:t xml:space="preserve">log </w:t>
        </w:r>
      </w:ins>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ins w:id="109" w:author="Kohwalter" w:date="2012-12-07T16:53:00Z">
        <w:r w:rsidR="00606946">
          <w:t>is</w:t>
        </w:r>
      </w:ins>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ins w:id="110" w:author="Kohwalter" w:date="2012-12-07T16:53:00Z">
        <w:r w:rsidR="00606946">
          <w:t xml:space="preserve"> made </w:t>
        </w:r>
      </w:ins>
      <w:ins w:id="111" w:author="Kohwalter" w:date="2012-12-07T16:54:00Z">
        <w:r w:rsidR="00606946">
          <w:t>during analysis</w:t>
        </w:r>
      </w:ins>
      <w:r w:rsidR="001B4014">
        <w:t xml:space="preserve">. </w:t>
      </w:r>
    </w:p>
    <w:p w:rsidR="0066067F" w:rsidRDefault="0066067F" w:rsidP="000E18B6">
      <w:pPr>
        <w:keepNext/>
        <w:framePr w:hSpace="144" w:vSpace="144" w:wrap="around" w:hAnchor="text" w:xAlign="center" w:yAlign="top"/>
        <w:jc w:val="center"/>
        <w:rPr>
          <w:ins w:id="112" w:author="Kohwalter" w:date="2012-12-07T23:35:00Z"/>
        </w:rPr>
      </w:pPr>
      <w:r>
        <w:rPr>
          <w:noProof/>
        </w:rPr>
        <w:drawing>
          <wp:inline distT="0" distB="0" distL="0" distR="0">
            <wp:extent cx="1685714" cy="1035714"/>
            <wp:effectExtent l="19050" t="0" r="0" b="0"/>
            <wp:docPr id="2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685714" cy="1035714"/>
                    </a:xfrm>
                    <a:prstGeom prst="rect">
                      <a:avLst/>
                    </a:prstGeom>
                    <a:noFill/>
                    <a:ln w="9525">
                      <a:noFill/>
                      <a:miter lim="800000"/>
                      <a:headEnd/>
                      <a:tailEnd/>
                    </a:ln>
                  </pic:spPr>
                </pic:pic>
              </a:graphicData>
            </a:graphic>
          </wp:inline>
        </w:drawing>
      </w:r>
    </w:p>
    <w:p w:rsidR="0066067F" w:rsidRPr="0066067F" w:rsidRDefault="0066067F" w:rsidP="000E18B6">
      <w:pPr>
        <w:pStyle w:val="Caption"/>
        <w:framePr w:hSpace="144" w:vSpace="144" w:wrap="around" w:hAnchor="text" w:xAlign="center" w:yAlign="top"/>
      </w:pPr>
      <w:bookmarkStart w:id="113" w:name="_Ref342686854"/>
      <w:proofErr w:type="gramStart"/>
      <w:r>
        <w:t xml:space="preserve">Figure </w:t>
      </w:r>
      <w:r w:rsidR="00DA227D">
        <w:fldChar w:fldCharType="begin"/>
      </w:r>
      <w:r>
        <w:instrText xml:space="preserve"> SEQ Figure \* ARABIC </w:instrText>
      </w:r>
      <w:r w:rsidR="00DA227D">
        <w:fldChar w:fldCharType="separate"/>
      </w:r>
      <w:r w:rsidR="004571D6">
        <w:rPr>
          <w:noProof/>
        </w:rPr>
        <w:t>4</w:t>
      </w:r>
      <w:r w:rsidR="00DA227D">
        <w:fldChar w:fldCharType="end"/>
      </w:r>
      <w:bookmarkEnd w:id="113"/>
      <w:r>
        <w:t>.</w:t>
      </w:r>
      <w:proofErr w:type="gramEnd"/>
      <w:r>
        <w:t xml:space="preserve"> </w:t>
      </w:r>
      <w:proofErr w:type="gramStart"/>
      <w:r>
        <w:t xml:space="preserve">Relationships between a game using provenance in games framework and </w:t>
      </w:r>
      <w:proofErr w:type="spellStart"/>
      <w:r w:rsidRPr="0066067F">
        <w:rPr>
          <w:i/>
        </w:rPr>
        <w:t>PROoF</w:t>
      </w:r>
      <w:proofErr w:type="spellEnd"/>
      <w:r w:rsidRPr="0066067F">
        <w:rPr>
          <w:i/>
        </w:rPr>
        <w:t xml:space="preserve"> Viewer</w:t>
      </w:r>
      <w:r>
        <w:t>.</w:t>
      </w:r>
      <w:proofErr w:type="gramEnd"/>
    </w:p>
    <w:p w:rsidR="00103343" w:rsidRDefault="001B4014" w:rsidP="001B4014">
      <w:pPr>
        <w:rPr>
          <w:ins w:id="114" w:author="Kohwalter" w:date="2012-12-07T20:37:00Z"/>
        </w:rPr>
      </w:pPr>
      <w:r>
        <w:t xml:space="preserve">A small example of a generated provenance graph from exported data is illustrated by </w:t>
      </w:r>
      <w:r w:rsidR="00DA227D">
        <w:fldChar w:fldCharType="begin"/>
      </w:r>
      <w:r>
        <w:instrText xml:space="preserve"> REF _Ref341710011 \h </w:instrText>
      </w:r>
      <w:r w:rsidR="00DA227D">
        <w:fldChar w:fldCharType="separate"/>
      </w:r>
      <w:r w:rsidR="004571D6">
        <w:t xml:space="preserve">Figure </w:t>
      </w:r>
      <w:r w:rsidR="004571D6">
        <w:rPr>
          <w:noProof/>
        </w:rPr>
        <w:t>5</w:t>
      </w:r>
      <w:r w:rsidR="00DA227D">
        <w:fldChar w:fldCharType="end"/>
      </w:r>
      <w:r>
        <w:t>.</w:t>
      </w:r>
      <w:r w:rsidR="0024726A">
        <w:t xml:space="preserve"> </w:t>
      </w:r>
      <w:ins w:id="115" w:author="Kohwalter" w:date="2012-12-07T20:25:00Z">
        <w:r w:rsidR="00C66551">
          <w:t>As can be seen</w:t>
        </w:r>
      </w:ins>
      <w:ins w:id="116" w:author="Kohwalter" w:date="2012-12-07T20:40:00Z">
        <w:r w:rsidR="00C76452">
          <w:t xml:space="preserve"> in the figure</w:t>
        </w:r>
      </w:ins>
      <w:ins w:id="117" w:author="Kohwalter" w:date="2012-12-07T20:25:00Z">
        <w:r w:rsidR="00C66551">
          <w:t xml:space="preserve">, there is a chain of artifact nodes that represents </w:t>
        </w:r>
      </w:ins>
      <w:ins w:id="118" w:author="Kohwalter" w:date="2012-12-07T20:27:00Z">
        <w:r w:rsidR="00C66551">
          <w:t xml:space="preserve">the graph’s backbone, </w:t>
        </w:r>
      </w:ins>
      <w:ins w:id="119" w:author="Kohwalter" w:date="2012-12-07T20:29:00Z">
        <w:r w:rsidR="00C66551">
          <w:t>the main artifact that we want to analyze</w:t>
        </w:r>
      </w:ins>
      <w:ins w:id="120" w:author="Kohwalter" w:date="2012-12-07T20:30:00Z">
        <w:r w:rsidR="00C66551">
          <w:t xml:space="preserve"> and see what affect its evolution</w:t>
        </w:r>
      </w:ins>
      <w:ins w:id="121" w:author="Kohwalter" w:date="2012-12-07T20:26:00Z">
        <w:r w:rsidR="00C66551">
          <w:t>.</w:t>
        </w:r>
      </w:ins>
      <w:ins w:id="122" w:author="Kohwalter" w:date="2012-12-07T20:30:00Z">
        <w:r w:rsidR="00C66551">
          <w:t xml:space="preserve"> </w:t>
        </w:r>
      </w:ins>
      <w:ins w:id="123" w:author="Kohwalter" w:date="2012-12-07T20:33:00Z">
        <w:r w:rsidR="00103343">
          <w:t xml:space="preserve">In addition, </w:t>
        </w:r>
      </w:ins>
      <w:ins w:id="124" w:author="Kohwalter" w:date="2012-12-07T20:34:00Z">
        <w:r w:rsidR="00103343">
          <w:t>an edge in the provenance graph represents</w:t>
        </w:r>
      </w:ins>
      <w:ins w:id="125" w:author="Kohwalter" w:date="2012-12-07T20:31:00Z">
        <w:r w:rsidR="00103343">
          <w:t xml:space="preserve"> </w:t>
        </w:r>
      </w:ins>
      <w:ins w:id="126" w:author="Kohwalter" w:date="2012-12-07T20:32:00Z">
        <w:r w:rsidR="00103343">
          <w:t>relationships</w:t>
        </w:r>
      </w:ins>
      <w:ins w:id="127" w:author="Kohwalter" w:date="2012-12-07T20:31:00Z">
        <w:r w:rsidR="00103343">
          <w:t xml:space="preserve"> between nodes</w:t>
        </w:r>
      </w:ins>
      <w:ins w:id="128" w:author="Kohwalter" w:date="2012-12-07T20:32:00Z">
        <w:r w:rsidR="00103343">
          <w:t xml:space="preserve">,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ins>
      <w:ins w:id="129" w:author="Kohwalter" w:date="2012-12-07T20:26:00Z">
        <w:r w:rsidR="00C66551">
          <w:t xml:space="preserve"> </w:t>
        </w:r>
      </w:ins>
      <w:ins w:id="130" w:author="Kohwalter" w:date="2012-12-07T20:33:00Z">
        <w:r w:rsidR="00103343">
          <w:t xml:space="preserve">As such, processes nodes can be influenced positively or negatively by other process </w:t>
        </w:r>
      </w:ins>
      <w:ins w:id="131" w:author="Kohwalter" w:date="2012-12-07T20:35:00Z">
        <w:r w:rsidR="00103343">
          <w:t>and</w:t>
        </w:r>
      </w:ins>
      <w:ins w:id="132" w:author="Kohwalter" w:date="2012-12-07T20:33:00Z">
        <w:r w:rsidR="00103343">
          <w:t xml:space="preserve"> have relationships with </w:t>
        </w:r>
        <w:r w:rsidR="00103343" w:rsidRPr="00103343">
          <w:rPr>
            <w:i/>
          </w:rPr>
          <w:t>artifacts</w:t>
        </w:r>
      </w:ins>
      <w:ins w:id="133" w:author="Kohwalter" w:date="2012-12-07T20:34:00Z">
        <w:r w:rsidR="00103343">
          <w:t xml:space="preserve"> and </w:t>
        </w:r>
        <w:r w:rsidR="00103343" w:rsidRPr="00103343">
          <w:rPr>
            <w:i/>
          </w:rPr>
          <w:t>agents</w:t>
        </w:r>
      </w:ins>
      <w:ins w:id="134" w:author="Kohwalter" w:date="2012-12-07T20:33:00Z">
        <w:r w:rsidR="00103343">
          <w:t xml:space="preserve"> nodes. </w:t>
        </w:r>
      </w:ins>
      <w:ins w:id="135" w:author="Kohwalter" w:date="2012-12-07T20:35:00Z">
        <w:r w:rsidR="00103343">
          <w:t xml:space="preserve">The context of </w:t>
        </w:r>
      </w:ins>
      <w:ins w:id="136" w:author="Kohwalter" w:date="2012-12-07T20:37:00Z">
        <w:r w:rsidR="00103343">
          <w:t>such relationships</w:t>
        </w:r>
      </w:ins>
      <w:ins w:id="137" w:author="Kohwalter" w:date="2012-12-07T20:36:00Z">
        <w:r w:rsidR="00103343">
          <w:t xml:space="preserve"> </w:t>
        </w:r>
      </w:ins>
      <w:ins w:id="138" w:author="Kohwalter" w:date="2012-12-07T20:35:00Z">
        <w:r w:rsidR="00103343">
          <w:t>may vary according to the</w:t>
        </w:r>
      </w:ins>
      <w:ins w:id="139" w:author="Kohwalter" w:date="2012-12-07T20:36:00Z">
        <w:r w:rsidR="00103343">
          <w:t xml:space="preserve"> type of </w:t>
        </w:r>
      </w:ins>
      <w:ins w:id="140" w:author="Kohwalter" w:date="2012-12-07T20:37:00Z">
        <w:r w:rsidR="00103343">
          <w:t>relation</w:t>
        </w:r>
      </w:ins>
      <w:ins w:id="141" w:author="Kohwalter" w:date="2012-12-07T20:36:00Z">
        <w:r w:rsidR="00103343">
          <w:t xml:space="preserve"> between nodes. </w:t>
        </w:r>
      </w:ins>
    </w:p>
    <w:p w:rsidR="001B4014" w:rsidRDefault="003613D1" w:rsidP="001B4014">
      <w:pPr>
        <w:rPr>
          <w:ins w:id="142" w:author="Kohwalter" w:date="2012-12-07T19:03:00Z"/>
        </w:rPr>
      </w:pPr>
      <w:r>
        <w:t>Following the</w:t>
      </w:r>
      <w:r w:rsidR="0024726A">
        <w:t xml:space="preserve"> provenance notation</w:t>
      </w:r>
      <w:r>
        <w:t xml:space="preserve"> specification</w:t>
      </w:r>
      <w:r w:rsidR="00ED0BD0">
        <w:t xml:space="preserve">, </w:t>
      </w:r>
      <w:r>
        <w:t xml:space="preserve">each </w:t>
      </w:r>
      <w:r w:rsidR="00ED0BD0">
        <w:t>node shape</w:t>
      </w:r>
      <w:ins w:id="143" w:author="Kohwalter" w:date="2012-12-07T20:38:00Z">
        <w:r w:rsidR="00103343">
          <w:t xml:space="preserve"> in </w:t>
        </w:r>
        <w:r w:rsidR="00DA227D">
          <w:fldChar w:fldCharType="begin"/>
        </w:r>
        <w:r w:rsidR="00103343">
          <w:instrText xml:space="preserve"> REF _Ref341710011 \h </w:instrText>
        </w:r>
      </w:ins>
      <w:r w:rsidR="00DA227D">
        <w:fldChar w:fldCharType="separate"/>
      </w:r>
      <w:r w:rsidR="004571D6">
        <w:t xml:space="preserve">Figure </w:t>
      </w:r>
      <w:r w:rsidR="004571D6">
        <w:rPr>
          <w:noProof/>
        </w:rPr>
        <w:t>5</w:t>
      </w:r>
      <w:ins w:id="144" w:author="Kohwalter" w:date="2012-12-07T20:38:00Z">
        <w:r w:rsidR="00DA227D">
          <w:fldChar w:fldCharType="end"/>
        </w:r>
      </w:ins>
      <w:r w:rsidR="00ED0BD0">
        <w:t xml:space="preserve"> </w:t>
      </w:r>
      <w:r w:rsidR="00733B86">
        <w:t>is related to its</w:t>
      </w:r>
      <w:r w:rsidR="00ED0BD0">
        <w:t xml:space="preserve"> type</w:t>
      </w:r>
      <w:r w:rsidR="0024726A">
        <w:t>.</w:t>
      </w:r>
      <w:r w:rsidR="00ED0BD0">
        <w:t xml:space="preserve"> Square nodes represent </w:t>
      </w:r>
      <w:r w:rsidR="00ED0BD0" w:rsidRPr="00F44A98">
        <w:rPr>
          <w:i/>
        </w:rPr>
        <w:t>process</w:t>
      </w:r>
      <w:r w:rsidR="00ED0BD0">
        <w:t xml:space="preserve"> nodes, circles are </w:t>
      </w:r>
      <w:r w:rsidR="00ED0BD0" w:rsidRPr="00F44A98">
        <w:rPr>
          <w:i/>
        </w:rPr>
        <w:t>artifacts</w:t>
      </w:r>
      <w:r w:rsidR="00ED0BD0">
        <w:t xml:space="preserve"> nodes and an octagon represents </w:t>
      </w:r>
      <w:r w:rsidR="00ED0BD0" w:rsidRPr="00F44A98">
        <w:rPr>
          <w:i/>
        </w:rPr>
        <w:t>agent</w:t>
      </w:r>
      <w:r w:rsidR="00ED0BD0">
        <w:t xml:space="preserve"> nodes</w:t>
      </w:r>
      <w:r w:rsidR="008E74D8">
        <w:t>, as indicated by</w:t>
      </w:r>
      <w:r w:rsidR="007248C0">
        <w:t xml:space="preserve"> </w:t>
      </w:r>
      <w:r w:rsidR="00DA227D">
        <w:fldChar w:fldCharType="begin"/>
      </w:r>
      <w:r w:rsidR="007248C0">
        <w:instrText xml:space="preserve"> REF _Ref335238586 \h </w:instrText>
      </w:r>
      <w:r w:rsidR="00DA227D">
        <w:fldChar w:fldCharType="separate"/>
      </w:r>
      <w:r w:rsidR="004571D6" w:rsidRPr="00B50F8A">
        <w:t xml:space="preserve">Figure </w:t>
      </w:r>
      <w:r w:rsidR="004571D6">
        <w:rPr>
          <w:noProof/>
        </w:rPr>
        <w:t>1</w:t>
      </w:r>
      <w:r w:rsidR="00DA227D">
        <w:fldChar w:fldCharType="end"/>
      </w:r>
      <w:r w:rsidR="00ED0BD0" w:rsidRPr="008E74D8">
        <w:t>.</w:t>
      </w:r>
      <w:r w:rsidR="00A2004C">
        <w:t xml:space="preserve"> </w:t>
      </w:r>
      <w:ins w:id="145" w:author="Kohwalter" w:date="2012-12-07T19:00:00Z">
        <w:r w:rsidR="00294443">
          <w:t>The proposed tool has other features besides node types</w:t>
        </w:r>
      </w:ins>
      <w:ins w:id="146" w:author="Kohwalter" w:date="2012-12-07T19:02:00Z">
        <w:r w:rsidR="008A6004">
          <w:t xml:space="preserve"> shape</w:t>
        </w:r>
      </w:ins>
      <w:ins w:id="147" w:author="Kohwalter" w:date="2012-12-07T19:00:00Z">
        <w:r w:rsidR="00294443">
          <w:t>.</w:t>
        </w:r>
      </w:ins>
      <w:ins w:id="148" w:author="Kohwalter" w:date="2012-12-07T19:01:00Z">
        <w:r w:rsidR="00294443">
          <w:t xml:space="preserve"> It </w:t>
        </w:r>
      </w:ins>
      <w:ins w:id="149" w:author="Kohwalter" w:date="2012-12-07T19:02:00Z">
        <w:r w:rsidR="008A6004">
          <w:t xml:space="preserve">also </w:t>
        </w:r>
      </w:ins>
      <w:ins w:id="150" w:author="Kohwalter" w:date="2012-12-07T19:01:00Z">
        <w:r w:rsidR="00294443">
          <w:t>uses shape</w:t>
        </w:r>
      </w:ins>
      <w:ins w:id="151" w:author="Kohwalter" w:date="2012-12-07T19:02:00Z">
        <w:r w:rsidR="008A6004">
          <w:t>s</w:t>
        </w:r>
      </w:ins>
      <w:ins w:id="152" w:author="Kohwalter" w:date="2012-12-07T19:01:00Z">
        <w:r w:rsidR="00294443">
          <w:t xml:space="preserve"> and </w:t>
        </w:r>
      </w:ins>
      <w:ins w:id="153" w:author="Kohwalter" w:date="2012-12-07T19:02:00Z">
        <w:r w:rsidR="008A6004">
          <w:t>colors to distinguish displayed information as well as</w:t>
        </w:r>
      </w:ins>
      <w:ins w:id="154" w:author="Kohwalter" w:date="2012-12-07T19:01:00Z">
        <w:r w:rsidR="00294443">
          <w:t xml:space="preserve"> three types of different filters: </w:t>
        </w:r>
      </w:ins>
      <w:ins w:id="155" w:author="Kohwalter" w:date="2012-12-07T19:12:00Z">
        <w:r w:rsidR="00D11713">
          <w:t>node</w:t>
        </w:r>
      </w:ins>
      <w:ins w:id="156" w:author="Kohwalter" w:date="2012-12-07T19:01:00Z">
        <w:r w:rsidR="00294443">
          <w:t xml:space="preserve"> filter, </w:t>
        </w:r>
      </w:ins>
      <w:ins w:id="157" w:author="Kohwalter" w:date="2012-12-07T19:12:00Z">
        <w:r w:rsidR="00D11713">
          <w:t>edge</w:t>
        </w:r>
      </w:ins>
      <w:ins w:id="158" w:author="Kohwalter" w:date="2012-12-07T19:01:00Z">
        <w:r w:rsidR="008A6004">
          <w:t xml:space="preserve"> filter, and status filter.</w:t>
        </w:r>
      </w:ins>
    </w:p>
    <w:p w:rsidR="008A6004" w:rsidRDefault="008A6004" w:rsidP="008A6004">
      <w:pPr>
        <w:rPr>
          <w:ins w:id="159" w:author="Kohwalter" w:date="2012-12-07T19:04:00Z"/>
        </w:rPr>
      </w:pPr>
      <w:ins w:id="160" w:author="Kohwalter" w:date="2012-12-07T19:03:00Z">
        <w:r w:rsidRPr="00C51F5B">
          <w:t xml:space="preserve">The application uses shapes and colors to distinguish information. As previously noted, nodes have different shapes according to </w:t>
        </w:r>
        <w:r>
          <w:t>their</w:t>
        </w:r>
        <w:r w:rsidRPr="00C51F5B">
          <w:t xml:space="preserve"> type</w:t>
        </w:r>
        <w:r>
          <w:t>s</w:t>
        </w:r>
        <w:r w:rsidRPr="00C51F5B">
          <w:t xml:space="preserve">. However, it is also possible to differentiate a node from </w:t>
        </w:r>
        <w:r>
          <w:t>an</w:t>
        </w:r>
        <w:r w:rsidRPr="00C51F5B">
          <w:t xml:space="preserve">other with different borders </w:t>
        </w:r>
        <w:r>
          <w:t>and color</w:t>
        </w:r>
        <w:r w:rsidRPr="00C51F5B">
          <w:t xml:space="preserve">. As an example, </w:t>
        </w:r>
        <w:r w:rsidRPr="00CD3DF5">
          <w:rPr>
            <w:i/>
          </w:rPr>
          <w:t>processes</w:t>
        </w:r>
        <w:r w:rsidRPr="00C51F5B">
          <w:t xml:space="preserve"> that did not interact with other </w:t>
        </w:r>
        <w:r w:rsidRPr="00CD3DF5">
          <w:rPr>
            <w:i/>
          </w:rPr>
          <w:t>processes</w:t>
        </w:r>
        <w:r w:rsidRPr="00C51F5B">
          <w:t xml:space="preserve"> can be dotted</w:t>
        </w:r>
        <w:r>
          <w:t xml:space="preserve">, as illustrated in </w:t>
        </w:r>
        <w:r w:rsidR="00DA227D">
          <w:fldChar w:fldCharType="begin"/>
        </w:r>
        <w:r>
          <w:instrText xml:space="preserve"> REF _Ref341710011 \h </w:instrText>
        </w:r>
      </w:ins>
      <w:ins w:id="161" w:author="Kohwalter" w:date="2012-12-07T19:03:00Z">
        <w:r w:rsidR="00DA227D">
          <w:fldChar w:fldCharType="separate"/>
        </w:r>
      </w:ins>
      <w:r w:rsidR="004571D6">
        <w:t xml:space="preserve">Figure </w:t>
      </w:r>
      <w:r w:rsidR="004571D6">
        <w:rPr>
          <w:noProof/>
        </w:rPr>
        <w:t>5</w:t>
      </w:r>
      <w:ins w:id="162" w:author="Kohwalter" w:date="2012-12-07T19:03:00Z">
        <w:r w:rsidR="00DA227D">
          <w:fldChar w:fldCharType="end"/>
        </w:r>
        <w:r w:rsidRPr="00C51F5B">
          <w:t xml:space="preserve">. </w:t>
        </w:r>
        <w:r>
          <w:t>It is also possible to use different formats for</w:t>
        </w:r>
        <w:r w:rsidRPr="00C51F5B">
          <w:t xml:space="preserve"> edges. The thickness can be interpreted as how strong the relationship</w:t>
        </w:r>
        <w:r>
          <w:t xml:space="preserve"> is</w:t>
        </w:r>
        <w:r w:rsidRPr="00C51F5B">
          <w:t xml:space="preserve">. If the edge represents a low influence on the </w:t>
        </w:r>
        <w:r w:rsidRPr="00CD3DF5">
          <w:rPr>
            <w:i/>
          </w:rPr>
          <w:t>process</w:t>
        </w:r>
        <w:r w:rsidRPr="00C51F5B">
          <w:t xml:space="preserve">, it </w:t>
        </w:r>
        <w:r>
          <w:t>is drawn as a</w:t>
        </w:r>
        <w:r w:rsidRPr="00C51F5B">
          <w:t xml:space="preserve"> thin edge. If the influence is high, then it </w:t>
        </w:r>
        <w:r>
          <w:t>becomes a</w:t>
        </w:r>
        <w:r w:rsidRPr="00C51F5B">
          <w:t xml:space="preserve"> thicker</w:t>
        </w:r>
        <w:r>
          <w:t xml:space="preserve"> edge</w:t>
        </w:r>
        <w:r w:rsidRPr="00C51F5B">
          <w:t xml:space="preserve">. </w:t>
        </w:r>
      </w:ins>
    </w:p>
    <w:p w:rsidR="00AA2784" w:rsidRDefault="008A6004" w:rsidP="00C51F5B">
      <w:ins w:id="163" w:author="Kohwalter" w:date="2012-12-07T19:03:00Z">
        <w:r w:rsidRPr="00C51F5B">
          <w:t xml:space="preserve">Another resource </w:t>
        </w:r>
        <w:r>
          <w:t>present</w:t>
        </w:r>
        <w:r w:rsidRPr="00C51F5B">
          <w:t xml:space="preserve"> on edges is color. </w:t>
        </w:r>
      </w:ins>
      <w:ins w:id="164" w:author="Kohwalter" w:date="2012-12-07T19:06:00Z">
        <w:r>
          <w:t>There are three types of relationships: positive, which indicates a beneficial relation</w:t>
        </w:r>
      </w:ins>
      <w:ins w:id="165" w:author="Kohwalter" w:date="2012-12-07T19:08:00Z">
        <w:r>
          <w:t>;</w:t>
        </w:r>
      </w:ins>
      <w:ins w:id="166" w:author="Kohwalter" w:date="2012-12-07T19:06:00Z">
        <w:r>
          <w:t xml:space="preserve"> negative, which is a be</w:t>
        </w:r>
      </w:ins>
      <w:ins w:id="167" w:author="Kohwalter" w:date="2012-12-07T19:07:00Z">
        <w:r>
          <w:t>nign relation</w:t>
        </w:r>
      </w:ins>
      <w:ins w:id="168" w:author="Kohwalter" w:date="2012-12-07T19:08:00Z">
        <w:r>
          <w:t>;</w:t>
        </w:r>
      </w:ins>
      <w:ins w:id="169" w:author="Kohwalter" w:date="2012-12-07T19:07:00Z">
        <w:r>
          <w:t xml:space="preserve"> and neutral, which </w:t>
        </w:r>
      </w:ins>
      <w:ins w:id="170" w:author="Kohwalter" w:date="2012-12-07T19:08:00Z">
        <w:r>
          <w:t>is neither beneficial nor benign relation</w:t>
        </w:r>
      </w:ins>
      <w:ins w:id="171" w:author="Kohwalter" w:date="2012-12-07T19:07:00Z">
        <w:r>
          <w:t xml:space="preserve">. </w:t>
        </w:r>
      </w:ins>
      <w:ins w:id="172" w:author="Kohwalter" w:date="2012-12-07T19:03:00Z">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black for neutral. To emphasize </w:t>
        </w:r>
        <w:r>
          <w:t xml:space="preserve">the </w:t>
        </w:r>
        <w:r w:rsidRPr="00C51F5B">
          <w:t xml:space="preserve">neutral relationships lack of </w:t>
        </w:r>
        <w:r>
          <w:t>importance</w:t>
        </w:r>
        <w:r w:rsidRPr="00C51F5B">
          <w:t>, they can also be dotted.</w:t>
        </w:r>
        <w:r>
          <w:t xml:space="preserve"> These edge types are also illustrated in </w:t>
        </w:r>
        <w:r w:rsidR="00DA227D">
          <w:fldChar w:fldCharType="begin"/>
        </w:r>
        <w:r>
          <w:instrText xml:space="preserve"> REF _Ref341710011 \h </w:instrText>
        </w:r>
      </w:ins>
      <w:ins w:id="173" w:author="Kohwalter" w:date="2012-12-07T19:03:00Z">
        <w:r w:rsidR="00DA227D">
          <w:fldChar w:fldCharType="separate"/>
        </w:r>
      </w:ins>
      <w:r w:rsidR="004571D6">
        <w:t xml:space="preserve">Figure </w:t>
      </w:r>
      <w:r w:rsidR="004571D6">
        <w:rPr>
          <w:noProof/>
        </w:rPr>
        <w:t>5</w:t>
      </w:r>
      <w:ins w:id="174" w:author="Kohwalter" w:date="2012-12-07T19:03:00Z">
        <w:r w:rsidR="00DA227D">
          <w:fldChar w:fldCharType="end"/>
        </w:r>
      </w:ins>
      <w:r>
        <w:t>.</w:t>
      </w:r>
    </w:p>
    <w:p w:rsidR="004158B9" w:rsidRPr="00C51F5B" w:rsidRDefault="003613D1" w:rsidP="00C51F5B">
      <w:r>
        <w:lastRenderedPageBreak/>
        <w:t>In order to better analy</w:t>
      </w:r>
      <w:r w:rsidR="00801E9C">
        <w:t>z</w:t>
      </w:r>
      <w:r>
        <w:t>e graph data</w:t>
      </w:r>
      <w:r w:rsidR="001A63A2" w:rsidRPr="00C51F5B">
        <w:t xml:space="preserve">, </w:t>
      </w:r>
      <w:ins w:id="175" w:author="Kohwalter" w:date="2012-12-07T19:11:00Z">
        <w:r w:rsidR="008A6004">
          <w:t>the node filter</w:t>
        </w:r>
        <w:r w:rsidR="008A6004" w:rsidRPr="00C51F5B">
          <w:t xml:space="preserve"> </w:t>
        </w:r>
      </w:ins>
      <w:r w:rsidR="001B1CF9">
        <w:t>feature</w:t>
      </w:r>
      <w:r w:rsidR="001A63A2" w:rsidRPr="00C51F5B">
        <w:t xml:space="preserve"> </w:t>
      </w:r>
      <w:ins w:id="176" w:author="Kohwalter" w:date="2012-12-07T19:11:00Z">
        <w:r w:rsidR="008A6004">
          <w:t>is</w:t>
        </w:r>
      </w:ins>
      <w:ins w:id="177" w:author="Kohwalter" w:date="2012-12-07T19:12:00Z">
        <w:r w:rsidR="008A6004">
          <w:t xml:space="preserve"> also</w:t>
        </w:r>
      </w:ins>
      <w:ins w:id="178" w:author="Kohwalter" w:date="2012-12-07T19:11:00Z">
        <w:r w:rsidR="008A6004" w:rsidRPr="00C51F5B">
          <w:t xml:space="preserve"> </w:t>
        </w:r>
      </w:ins>
      <w:r w:rsidR="001A63A2" w:rsidRPr="00C51F5B">
        <w:t xml:space="preserve">available in the graph application. </w:t>
      </w:r>
      <w:ins w:id="179" w:author="Kohwalter" w:date="2012-12-07T14:49:00Z">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provoke any significant change. These elements act as noise and can be omitted during analysis.</w:t>
        </w:r>
      </w:ins>
      <w:ins w:id="180" w:author="Kohwalter" w:date="2012-12-07T14:50:00Z">
        <w:r w:rsidR="005D57F2">
          <w:t xml:space="preserve"> </w:t>
        </w:r>
      </w:ins>
      <w:ins w:id="181" w:author="Kohwalter" w:date="2012-12-07T14:52:00Z">
        <w:r w:rsidR="005D57F2">
          <w:t>To do this</w:t>
        </w:r>
      </w:ins>
      <w:r w:rsidR="001A63A2" w:rsidRPr="00C51F5B">
        <w:t xml:space="preserve">, it is possible to collapse nodes in order to reduce the graph size </w:t>
      </w:r>
      <w:r w:rsidR="005A15E8" w:rsidRPr="00C51F5B">
        <w:t xml:space="preserve">by changing the information display scale, grouping nearby nodes together and 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DA227D">
        <w:fldChar w:fldCharType="begin"/>
      </w:r>
      <w:r w:rsidR="00633AE7">
        <w:instrText xml:space="preserve"> REF _Ref341965572 \h </w:instrText>
      </w:r>
      <w:r w:rsidR="00DA227D">
        <w:fldChar w:fldCharType="separate"/>
      </w:r>
      <w:r w:rsidR="004571D6">
        <w:t xml:space="preserve">Figure </w:t>
      </w:r>
      <w:r w:rsidR="004571D6">
        <w:rPr>
          <w:noProof/>
        </w:rPr>
        <w:t>6</w:t>
      </w:r>
      <w:r w:rsidR="00DA227D">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ins w:id="182" w:author="Kohwalter" w:date="2012-12-07T11:45:00Z">
        <w:r w:rsidR="007248C0">
          <w:t xml:space="preserve"> Note the node size difference when collapsed.</w:t>
        </w:r>
      </w:ins>
      <w:r w:rsidR="00103343">
        <w:t xml:space="preserve"> </w:t>
      </w:r>
      <w:r w:rsidR="004158B9" w:rsidRPr="00C51F5B">
        <w:t xml:space="preserve">Another </w:t>
      </w:r>
      <w:ins w:id="183" w:author="Kohwalter" w:date="2012-12-07T19:13:00Z">
        <w:r w:rsidR="00D11713">
          <w:t>type of filter present</w:t>
        </w:r>
      </w:ins>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ins w:id="184" w:author="Kohwalter" w:date="2012-12-07T20:40:00Z">
        <w:r w:rsidR="00103343">
          <w:t xml:space="preserve">also </w:t>
        </w:r>
      </w:ins>
      <w:r w:rsidR="00C85371" w:rsidRPr="00C51F5B">
        <w:t>possible to filter edges by context and</w:t>
      </w:r>
      <w:ins w:id="185" w:author="Kohwalter" w:date="2012-12-07T20:40:00Z">
        <w:r w:rsidR="00103343">
          <w:t xml:space="preserve"> the</w:t>
        </w:r>
      </w:ins>
      <w:r w:rsidR="00C85371" w:rsidRPr="00C51F5B">
        <w:t xml:space="preserve"> type of relationship.</w:t>
      </w:r>
    </w:p>
    <w:p w:rsidR="004571D6" w:rsidRDefault="004571D6" w:rsidP="004571D6">
      <w:pPr>
        <w:keepNext/>
        <w:framePr w:hSpace="144" w:vSpace="144" w:wrap="around" w:hAnchor="text" w:xAlign="center" w:yAlign="bottom"/>
        <w:jc w:val="center"/>
      </w:pPr>
      <w:r>
        <w:rPr>
          <w:noProof/>
        </w:rPr>
        <w:drawing>
          <wp:inline distT="0" distB="0" distL="0" distR="0">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4571D6" w:rsidRDefault="004571D6" w:rsidP="004571D6">
      <w:pPr>
        <w:pStyle w:val="Caption"/>
        <w:framePr w:hSpace="144" w:vSpace="144" w:wrap="around" w:hAnchor="text" w:xAlign="center" w:yAlign="bottom"/>
      </w:pPr>
      <w:bookmarkStart w:id="186" w:name="_Ref341710011"/>
      <w:proofErr w:type="gramStart"/>
      <w:r>
        <w:t xml:space="preserve">Figure </w:t>
      </w:r>
      <w:r w:rsidR="00DA227D">
        <w:fldChar w:fldCharType="begin"/>
      </w:r>
      <w:r>
        <w:instrText xml:space="preserve"> SEQ Figure \* ARABIC </w:instrText>
      </w:r>
      <w:r w:rsidR="00DA227D">
        <w:fldChar w:fldCharType="separate"/>
      </w:r>
      <w:r>
        <w:rPr>
          <w:noProof/>
        </w:rPr>
        <w:t>5</w:t>
      </w:r>
      <w:r w:rsidR="00DA227D">
        <w:fldChar w:fldCharType="end"/>
      </w:r>
      <w:bookmarkEnd w:id="186"/>
      <w:r>
        <w:t>.</w:t>
      </w:r>
      <w:proofErr w:type="gramEnd"/>
      <w:r>
        <w:t xml:space="preserve"> </w:t>
      </w:r>
      <w:proofErr w:type="gramStart"/>
      <w:r>
        <w:t>Example of a generated provenance graph.</w:t>
      </w:r>
      <w:proofErr w:type="gramEnd"/>
    </w:p>
    <w:p w:rsidR="004571D6" w:rsidRDefault="004571D6" w:rsidP="004571D6">
      <w:pPr>
        <w:keepNext/>
        <w:framePr w:hSpace="144" w:vSpace="144" w:wrap="around" w:hAnchor="text" w:xAlign="center" w:yAlign="bottom"/>
        <w:jc w:val="center"/>
      </w:pPr>
      <w:r>
        <w:rPr>
          <w:noProof/>
        </w:rPr>
        <w:drawing>
          <wp:inline distT="0" distB="0" distL="0" distR="0">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58031" cy="815767"/>
                    </a:xfrm>
                    <a:prstGeom prst="rect">
                      <a:avLst/>
                    </a:prstGeom>
                    <a:noFill/>
                    <a:ln>
                      <a:noFill/>
                    </a:ln>
                  </pic:spPr>
                </pic:pic>
              </a:graphicData>
            </a:graphic>
          </wp:inline>
        </w:drawing>
      </w:r>
    </w:p>
    <w:p w:rsidR="004571D6" w:rsidRPr="004571D6" w:rsidRDefault="004571D6" w:rsidP="004571D6">
      <w:pPr>
        <w:pStyle w:val="Caption"/>
        <w:framePr w:hSpace="144" w:vSpace="144" w:wrap="around" w:hAnchor="text" w:xAlign="center" w:yAlign="bottom"/>
        <w:jc w:val="both"/>
      </w:pPr>
      <w:bookmarkStart w:id="187" w:name="_Ref341965572"/>
      <w:proofErr w:type="gramStart"/>
      <w:r>
        <w:t xml:space="preserve">Figure </w:t>
      </w:r>
      <w:r w:rsidR="00DA227D">
        <w:fldChar w:fldCharType="begin"/>
      </w:r>
      <w:r>
        <w:instrText xml:space="preserve"> SEQ Figure \* ARABIC </w:instrText>
      </w:r>
      <w:r w:rsidR="00DA227D">
        <w:fldChar w:fldCharType="separate"/>
      </w:r>
      <w:r>
        <w:rPr>
          <w:noProof/>
        </w:rPr>
        <w:t>6</w:t>
      </w:r>
      <w:r w:rsidR="00DA227D">
        <w:fldChar w:fldCharType="end"/>
      </w:r>
      <w:bookmarkEnd w:id="187"/>
      <w:r>
        <w:t>.</w:t>
      </w:r>
      <w:proofErr w:type="gramEnd"/>
      <w:r>
        <w:t xml:space="preserve"> </w:t>
      </w:r>
      <w:proofErr w:type="gramStart"/>
      <w:r>
        <w:t>Collapsing Nodes: the normal graph, containing an artifact, an agent, and three processes (a) and the grouping of all agent processes with the agent (b).</w:t>
      </w:r>
      <w:proofErr w:type="gramEnd"/>
    </w:p>
    <w:p w:rsidR="00251EA0" w:rsidRDefault="00D11713" w:rsidP="00251EA0">
      <w:ins w:id="188" w:author="Kohwalter" w:date="2012-12-07T19:15:00Z">
        <w:r>
          <w:t>The last</w:t>
        </w:r>
        <w:r w:rsidRPr="00251EA0">
          <w:t xml:space="preserve"> </w:t>
        </w:r>
      </w:ins>
      <w:r w:rsidR="00D27CA2">
        <w:t>filter present is the</w:t>
      </w:r>
      <w:r w:rsidR="00251EA0" w:rsidRPr="00251EA0">
        <w:t xml:space="preserve"> status filter. </w:t>
      </w:r>
      <w:r w:rsidR="0086288D">
        <w:t>When s</w:t>
      </w:r>
      <w:r w:rsidR="00251EA0" w:rsidRPr="00251EA0">
        <w:t xml:space="preserve">electing the desired </w:t>
      </w:r>
      <w:ins w:id="189" w:author="Kohwalter" w:date="2012-12-07T11:44:00Z">
        <w:r w:rsidR="00D12B84">
          <w:t>attribute</w:t>
        </w:r>
      </w:ins>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ins w:id="190" w:author="Kohwalter" w:date="2012-12-07T14:45:00Z">
        <w:r w:rsidR="00C71110">
          <w:t xml:space="preserve">It is used the </w:t>
        </w:r>
      </w:ins>
      <w:ins w:id="191" w:author="Kohwalter" w:date="2012-12-07T11:42:00Z">
        <w:r w:rsidR="00C71110">
          <w:t>traffic light rating system, which</w:t>
        </w:r>
      </w:ins>
      <w:ins w:id="192" w:author="Kohwalter" w:date="2012-12-07T11:43:00Z">
        <w:r w:rsidR="00C71110">
          <w:t xml:space="preserve"> indicates the status of the variable using red, </w:t>
        </w:r>
      </w:ins>
      <w:ins w:id="193" w:author="Kohwalter" w:date="2012-12-07T14:46:00Z">
        <w:r w:rsidR="00C71110">
          <w:t>yellow</w:t>
        </w:r>
      </w:ins>
      <w:ins w:id="194" w:author="Kohwalter" w:date="2012-12-07T11:43:00Z">
        <w:r w:rsidR="00C71110">
          <w:t xml:space="preserve"> or green color.</w:t>
        </w:r>
      </w:ins>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ins w:id="195" w:author="Kohwalter" w:date="2012-12-07T14:46:00Z">
        <w:r w:rsidR="00C71110">
          <w:t xml:space="preserve"> (red color)</w:t>
        </w:r>
      </w:ins>
      <w:r w:rsidR="00251EA0" w:rsidRPr="00251EA0">
        <w:t xml:space="preserve">. </w:t>
      </w:r>
      <w:r w:rsidR="002051DE">
        <w:t xml:space="preserve">Section </w:t>
      </w:r>
      <w:r w:rsidR="00DA227D">
        <w:fldChar w:fldCharType="begin"/>
      </w:r>
      <w:r w:rsidR="00D334E2">
        <w:instrText xml:space="preserve"> REF _Ref342663293 \n \h </w:instrText>
      </w:r>
      <w:r w:rsidR="00DA227D">
        <w:fldChar w:fldCharType="separate"/>
      </w:r>
      <w:r w:rsidR="004571D6">
        <w:t>5</w:t>
      </w:r>
      <w:r w:rsidR="00DA227D">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ins w:id="196" w:author="Kohwalter" w:date="2012-12-07T18:33:00Z">
        <w:r w:rsidR="00EA70CE">
          <w:t>, indentifying</w:t>
        </w:r>
      </w:ins>
      <w:r w:rsidR="00666B87" w:rsidRPr="00666B87">
        <w:t xml:space="preserve"> relevant actions that had an</w:t>
      </w:r>
      <w:r w:rsidR="00B51E70">
        <w:t xml:space="preserve"> </w:t>
      </w:r>
      <w:r w:rsidR="00666B87" w:rsidRPr="00666B87">
        <w:t xml:space="preserve">impact in the story or </w:t>
      </w:r>
      <w:ins w:id="197" w:author="Kohwalter" w:date="2012-12-07T18:34:00Z">
        <w:r w:rsidR="00EA70CE">
          <w:t>in the</w:t>
        </w:r>
      </w:ins>
      <w:r w:rsidR="00E43B71">
        <w:t xml:space="preserve"> desired</w:t>
      </w:r>
      <w:r w:rsidR="00666B87" w:rsidRPr="00666B87">
        <w:t xml:space="preserve"> </w:t>
      </w:r>
      <w:r w:rsidR="00E43B71">
        <w:t xml:space="preserve">type of </w:t>
      </w:r>
      <w:r w:rsidR="00666B87" w:rsidRPr="00666B87">
        <w:t>analysis</w:t>
      </w:r>
      <w:ins w:id="198" w:author="Kohwalter" w:date="2012-12-07T18:34:00Z">
        <w:r w:rsidR="00EA70CE">
          <w:t xml:space="preserve">. </w:t>
        </w:r>
      </w:ins>
      <w:ins w:id="199" w:author="Kohwalter" w:date="2012-12-07T18:36:00Z">
        <w:r w:rsidR="00EA70CE">
          <w:t>It is also possible to hide</w:t>
        </w:r>
      </w:ins>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 xml:space="preserve">rrelevant information can </w:t>
      </w:r>
      <w:r w:rsidR="00666B87" w:rsidRPr="00666B87">
        <w:lastRenderedPageBreak/>
        <w:t>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combat with an enemy and only after a few rounds it falls under the player's attacks. With the framework</w:t>
      </w:r>
      <w:r w:rsidR="00666B87" w:rsidRPr="00666B87">
        <w:t xml:space="preserve"> </w:t>
      </w:r>
      <w:r w:rsidR="0025754A">
        <w:t xml:space="preserve">proposed in </w:t>
      </w:r>
      <w:r w:rsidR="00DA227D">
        <w:fldChar w:fldCharType="begin"/>
      </w:r>
      <w:r w:rsidR="00DD6DD9">
        <w:instrText xml:space="preserve"> ADDIN ZOTERO_ITEM CSL_CITATION {"citationID":"hev2go7u5","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fldChar w:fldCharType="separate"/>
      </w:r>
      <w:r w:rsidR="00C55F04" w:rsidRPr="00C55F04">
        <w:t>[16]</w:t>
      </w:r>
      <w:r w:rsidR="00DA227D">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it is possible to reduce all </w:t>
      </w:r>
      <w:r w:rsidR="00CD3F97">
        <w:t>the</w:t>
      </w:r>
      <w:r w:rsidR="00CD3F97" w:rsidRPr="00666B87">
        <w:t xml:space="preserve"> </w:t>
      </w:r>
      <w:r w:rsidRPr="00666B87">
        <w:t>individual attack nodes to simply 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be completely omitted.</w:t>
      </w:r>
      <w:r w:rsidRPr="00666B87">
        <w:t xml:space="preserve"> </w:t>
      </w:r>
    </w:p>
    <w:p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rsidR="00966888" w:rsidRDefault="00966888" w:rsidP="00966888">
      <w:r>
        <w:t xml:space="preserve">Note however that this application does not provide inference </w:t>
      </w:r>
      <w:r w:rsidR="005E45F2">
        <w:t>for</w:t>
      </w:r>
      <w:r>
        <w:t xml:space="preserve"> the user, only the means necessary to infer. The player himself will need to decide which information </w:t>
      </w:r>
      <w:r w:rsidR="00E43B71">
        <w:t>is relevant for analysis</w:t>
      </w:r>
      <w:r>
        <w:t xml:space="preserve">. </w:t>
      </w:r>
      <w:ins w:id="200" w:author="Kohwalter" w:date="2012-12-07T11:15:00Z">
        <w:r w:rsidR="00E82829">
          <w:t>P</w:t>
        </w:r>
      </w:ins>
      <w:r>
        <w:t>rovid</w:t>
      </w:r>
      <w:ins w:id="201" w:author="Kohwalter" w:date="2012-12-07T11:15:00Z">
        <w:r w:rsidR="00E82829">
          <w:t>ing</w:t>
        </w:r>
      </w:ins>
      <w:r>
        <w:t xml:space="preserve"> </w:t>
      </w:r>
      <w:r w:rsidR="00CA78C8">
        <w:t xml:space="preserve">a generic </w:t>
      </w:r>
      <w:r>
        <w:t>inference</w:t>
      </w:r>
      <w:r w:rsidR="00CA78C8">
        <w:t xml:space="preserve"> strategy</w:t>
      </w:r>
      <w:r>
        <w:t xml:space="preserve"> is </w:t>
      </w:r>
      <w:ins w:id="202" w:author="Kohwalter" w:date="2012-12-07T23:46:00Z">
        <w:r w:rsidR="004571D6">
          <w:t>a</w:t>
        </w:r>
      </w:ins>
      <w:ins w:id="203" w:author="Kohwalter" w:date="2012-12-07T11:15:00Z">
        <w:r w:rsidR="00E82829">
          <w:t xml:space="preserve"> future work.</w:t>
        </w:r>
      </w:ins>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DA227D">
        <w:fldChar w:fldCharType="begin"/>
      </w:r>
      <w:r w:rsidR="00DD6DD9">
        <w:instrText xml:space="preserve"> ADDIN ZOTERO_ITEM CSL_CITATION {"citationID":"czTb2tcz","properties":{"formattedCitation":"[5, 8, 11, 14, 27]","plainCitation":"[5, 8, 11, 14, 27]"},"citationItems":[{"id":91,"uris":["http://zotero.org/users/1122386/items/36Q322NW"],"uri":["http://zotero.org/users/1122386/items/36Q322NW"],"itemData":{"id":91,"type":"article-journal","title":"Pattern recognition: An alternative to parameter identification in adaptive control","container-title":"Automatica","page":"197-202","volume":"13","issue":"2","abstract":"Practical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theory.","DOI":"10.1016/0005-1098(77)90046-2","shortTitle":"Pattern recognition","journalAbbreviation":"Automatica","author":[{"family":"Bristol","given":"Edgar H."}],"issued":{"year":1977,"month":3},"accessed":{"year":2012,"month":11,"day":25},"page-first":"197"}},{"id":99,"uris":["http://zotero.org/users/1122386/items/BZNHQUWN"],"uri":["http://zotero.org/users/1122386/items/BZNHQUWN"],"itemData":{"id":99,"type":"book","title":"Data mining methods for knowledge discovery","publisher":"Kluwer Academic Publishers","publisher-place":"Norwell, MA, USA","event-place":"Norwell, MA, USA","ISBN":"0-7923-8252-8","author":[{"family":"Cios","given":"Krzysztof"},{"family":"Pedrycz","given":"Witold"},{"family":"Swiniarski","given":"Roman W."}],"issued":{"year":1998}}},{"id":95,"uris":["http://zotero.org/users/1122386/items/J4Z35CTI"],"uri":["http://zotero.org/users/1122386/items/J4Z35CTI"],"itemData":{"id":95,"type":"article-journal","title":"From Data Mining to Knowledge Discovery in Databases","container-title":"AI Magazine","page":"37","volume":"17","issue":"3","abstract":"Data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author":[{"family":"Fayyad","given":"Usama"},{"family":"Piatetsky-Shapiro","given":"Gregory"},{"family":"Smyth","given":"Padhraic"}],"issued":{"year":1996,"month":3,"day":15},"accessed":{"year":2012,"month":11,"day":25},"page-first":"37"}},{"id":89,"uris":["http://zotero.org/users/1122386/items/BXUFGW57"],"uri":["http://zotero.org/users/1122386/items/BXUFGW57"],"itemData":{"id":89,"type":"book","title":"Data Mining: Concepts and Techniques","publisher":"Morgan Kaufmann","number-of-pages":"773","abstract":"Our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year":2006}}},{"id":93,"uris":["http://zotero.org/users/1122386/items/PEMSP3GI"],"uri":["http://zotero.org/users/1122386/items/PEMSP3GI"],"itemData":{"id":93,"type":"book","title":"Data Mining: Practical Machine Learning Tools and Techniques, Second Edition","publisher":"Morgan Kaufmann","number-of-pages":"559","abstract":"As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H."},{"family":"Frank","given":"Eibe"}],"issued":{"year":2005,"month":6,"day":8}}}],"schema":"https://github.com/citation-style-language/schema/raw/master/csl-citation.json"} </w:instrText>
      </w:r>
      <w:r w:rsidR="00DA227D">
        <w:fldChar w:fldCharType="separate"/>
      </w:r>
      <w:r w:rsidR="001C184E" w:rsidRPr="001C184E">
        <w:t>[5, 8, 11, 14, 27]</w:t>
      </w:r>
      <w:r w:rsidR="00DA227D">
        <w:fldChar w:fldCharType="end"/>
      </w:r>
      <w:r>
        <w:t>.</w:t>
      </w:r>
      <w:r w:rsidR="00CA78C8">
        <w:t xml:space="preserve"> </w:t>
      </w:r>
    </w:p>
    <w:p w:rsidR="008B197E" w:rsidRDefault="007A3B18">
      <w:pPr>
        <w:pStyle w:val="Heading1"/>
        <w:spacing w:before="120"/>
      </w:pPr>
      <w:bookmarkStart w:id="204" w:name="_Ref342663293"/>
      <w:r>
        <w:t>USAGE EXAMPLE</w:t>
      </w:r>
      <w:bookmarkEnd w:id="204"/>
    </w:p>
    <w:p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DA227D">
        <w:fldChar w:fldCharType="begin"/>
      </w:r>
      <w:r w:rsidR="00DD6DD9">
        <w:instrText xml:space="preserve"> ADDIN ZOTERO_ITEM CSL_CITATION {"citationID":"20nsnnauih","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fldChar w:fldCharType="separate"/>
      </w:r>
      <w:r w:rsidR="00C55F04" w:rsidRPr="00C55F04">
        <w:t>[16]</w:t>
      </w:r>
      <w:r w:rsidR="00DA227D">
        <w:fldChar w:fldCharType="end"/>
      </w:r>
      <w:r>
        <w:t>,</w:t>
      </w:r>
      <w:r w:rsidR="007103A3">
        <w:t xml:space="preserve"> </w:t>
      </w:r>
      <w:r w:rsidR="003B78C7">
        <w:t>in a</w:t>
      </w:r>
      <w:r w:rsidR="007103A3">
        <w:t xml:space="preserve"> Software Engineering educational </w:t>
      </w:r>
      <w:r w:rsidR="00CA78C8">
        <w:t xml:space="preserve">strategy </w:t>
      </w:r>
      <w:r w:rsidR="007103A3">
        <w:t xml:space="preserve">game named </w:t>
      </w:r>
      <w:r w:rsidR="007103A3" w:rsidRPr="00402416">
        <w:rPr>
          <w:i/>
        </w:rPr>
        <w:t>Software Development Manager</w:t>
      </w:r>
      <w:r w:rsidR="007103A3">
        <w:rPr>
          <w:i/>
        </w:rPr>
        <w:t xml:space="preserve"> </w:t>
      </w:r>
      <w:r w:rsidR="007103A3" w:rsidRPr="000573E0">
        <w:t>(SDM</w:t>
      </w:r>
      <w:r w:rsidR="007103A3">
        <w:t xml:space="preserve">) </w:t>
      </w:r>
      <w:r w:rsidR="00DA227D">
        <w:fldChar w:fldCharType="begin"/>
      </w:r>
      <w:r w:rsidR="00DD6DD9">
        <w:instrText xml:space="preserve"> ADDIN ZOTERO_ITEM CSL_CITATION {"citationID":"GdBoMwTt","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DA227D">
        <w:fldChar w:fldCharType="separate"/>
      </w:r>
      <w:r w:rsidR="00C55F04" w:rsidRPr="00C55F04">
        <w:t>[17]</w:t>
      </w:r>
      <w:r w:rsidR="00DA227D">
        <w:fldChar w:fldCharType="end"/>
      </w:r>
      <w:r w:rsidR="007103A3">
        <w:t xml:space="preserve">. The goal of SDM is to allow undergraduate students to understand the existing cause-effect </w:t>
      </w:r>
      <w:r w:rsidR="007103A3">
        <w:lastRenderedPageBreak/>
        <w:t xml:space="preserve">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rsidR="00FC66CA" w:rsidRDefault="00FC66CA" w:rsidP="003F78A4">
      <w:pPr>
        <w:keepNext/>
        <w:framePr w:hSpace="187" w:vSpace="144" w:wrap="around" w:hAnchor="text" w:xAlign="center" w:yAlign="bottom"/>
        <w:jc w:val="center"/>
      </w:pPr>
      <w:r>
        <w:rPr>
          <w:noProof/>
        </w:rPr>
        <w:drawing>
          <wp:inline distT="0" distB="0" distL="0" distR="0">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15696" cy="2175191"/>
                    </a:xfrm>
                    <a:prstGeom prst="rect">
                      <a:avLst/>
                    </a:prstGeom>
                    <a:noFill/>
                    <a:ln>
                      <a:noFill/>
                    </a:ln>
                  </pic:spPr>
                </pic:pic>
              </a:graphicData>
            </a:graphic>
          </wp:inline>
        </w:drawing>
      </w:r>
    </w:p>
    <w:p w:rsidR="00FC66CA" w:rsidRDefault="00FC66CA" w:rsidP="003F78A4">
      <w:pPr>
        <w:pStyle w:val="Caption"/>
        <w:framePr w:hSpace="187" w:vSpace="144" w:wrap="around" w:hAnchor="text" w:xAlign="center" w:yAlign="bottom"/>
      </w:pPr>
      <w:bookmarkStart w:id="205" w:name="_Ref341624046"/>
      <w:proofErr w:type="gramStart"/>
      <w:r w:rsidRPr="00B50F8A">
        <w:t xml:space="preserve">Figure </w:t>
      </w:r>
      <w:r w:rsidR="00DA227D">
        <w:fldChar w:fldCharType="begin"/>
      </w:r>
      <w:r>
        <w:instrText xml:space="preserve"> SEQ Figure \* ARABIC </w:instrText>
      </w:r>
      <w:r w:rsidR="00DA227D">
        <w:fldChar w:fldCharType="separate"/>
      </w:r>
      <w:r w:rsidR="004571D6">
        <w:rPr>
          <w:noProof/>
        </w:rPr>
        <w:t>7</w:t>
      </w:r>
      <w:r w:rsidR="00DA227D">
        <w:fldChar w:fldCharType="end"/>
      </w:r>
      <w:bookmarkEnd w:id="205"/>
      <w:r>
        <w:t>.</w:t>
      </w:r>
      <w:proofErr w:type="gramEnd"/>
      <w:r w:rsidRPr="00B50F8A">
        <w:t xml:space="preserve"> </w:t>
      </w:r>
      <w:proofErr w:type="gramStart"/>
      <w:r w:rsidRPr="00B50F8A">
        <w:t>SDM's simplified class diagram</w:t>
      </w:r>
      <w:r>
        <w:t>.</w:t>
      </w:r>
      <w:proofErr w:type="gramEnd"/>
    </w:p>
    <w:p w:rsidR="007103A3" w:rsidRDefault="007103A3" w:rsidP="007103A3">
      <w:r>
        <w:t xml:space="preserve">In SDM, which was developed using the game engine Unity3D </w:t>
      </w:r>
      <w:r w:rsidR="00DA227D">
        <w:fldChar w:fldCharType="begin"/>
      </w:r>
      <w:r w:rsidR="00DD6DD9">
        <w:instrText xml:space="preserve"> ADDIN ZOTERO_ITEM CSL_CITATION {"citationID":"to5I9ZBz","properties":{"formattedCitation":"[26]","plainCitation":"[26]"},"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DA227D">
        <w:fldChar w:fldCharType="separate"/>
      </w:r>
      <w:r w:rsidR="001C184E" w:rsidRPr="001C184E">
        <w:t>[26]</w:t>
      </w:r>
      <w:r w:rsidR="00DA227D">
        <w:fldChar w:fldCharType="end"/>
      </w:r>
      <w:r w:rsidR="00C31A0A">
        <w:t xml:space="preserve"> and </w:t>
      </w:r>
      <w:r w:rsidR="000B16B5">
        <w:t xml:space="preserve">had some elements </w:t>
      </w:r>
      <w:r w:rsidR="00C31A0A">
        <w:t xml:space="preserve">influenced by </w:t>
      </w:r>
      <w:r w:rsidR="00DA227D">
        <w:fldChar w:fldCharType="begin"/>
      </w:r>
      <w:r w:rsidR="00DD6DD9">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Story","URL":"http://itunes.apple.com/us/app/game-dev-story/id396085661?mt=8","issued":{"year":2010},"accessed":{"year":2011,"month":5,"day":5}}}],"schema":"https://github.com/citation-style-language/schema/raw/master/csl-citation.json"} </w:instrText>
      </w:r>
      <w:r w:rsidR="00DA227D">
        <w:fldChar w:fldCharType="separate"/>
      </w:r>
      <w:r w:rsidR="00DB0FEA" w:rsidRPr="00DB0FEA">
        <w:rPr>
          <w:szCs w:val="21"/>
        </w:rPr>
        <w:t>[3]</w:t>
      </w:r>
      <w:r w:rsidR="00DA227D">
        <w:fldChar w:fldCharType="end"/>
      </w:r>
      <w:r w:rsidR="00013305">
        <w:t>,</w:t>
      </w:r>
      <w:r>
        <w:t xml:space="preserve"> </w:t>
      </w:r>
      <w:r w:rsidR="00013305">
        <w:t>t</w:t>
      </w:r>
      <w:r>
        <w:t xml:space="preserve">he player has a team of employees that are used to develop software according to contracts made with customers. The </w:t>
      </w:r>
      <w:proofErr w:type="spellStart"/>
      <w:r>
        <w:t>gameplay</w:t>
      </w:r>
      <w:proofErr w:type="spellEnd"/>
      <w:r>
        <w:t xml:space="preserve"> and game mechanics are modeled presenting possibilities to the player to decide strategies for development and define the roles for each staff member. As in any contract, the software </w:t>
      </w:r>
      <w:r w:rsidR="008569BC">
        <w:t>has</w:t>
      </w:r>
      <w:r>
        <w:t xml:space="preserve"> requirements that must be followed during development. From a </w:t>
      </w:r>
      <w:proofErr w:type="spellStart"/>
      <w:r>
        <w:t>gameplay</w:t>
      </w:r>
      <w:proofErr w:type="spellEnd"/>
      <w: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731C3E" w:rsidRDefault="00731C3E" w:rsidP="00731C3E">
      <w:pPr>
        <w:keepNext/>
        <w:framePr w:hSpace="144" w:vSpace="144" w:wrap="around" w:hAnchor="text" w:xAlign="center" w:yAlign="bottom"/>
        <w:jc w:val="center"/>
      </w:pPr>
      <w:r>
        <w:rPr>
          <w:noProof/>
        </w:rPr>
        <w:drawing>
          <wp:inline distT="0" distB="0" distL="0" distR="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rsidR="00731C3E" w:rsidRPr="00570AF4" w:rsidRDefault="00731C3E" w:rsidP="00731C3E">
      <w:pPr>
        <w:pStyle w:val="Caption"/>
        <w:framePr w:hSpace="144" w:vSpace="144" w:wrap="around" w:hAnchor="text" w:xAlign="center" w:yAlign="bottom"/>
      </w:pPr>
      <w:bookmarkStart w:id="206" w:name="_Ref341624199"/>
      <w:proofErr w:type="gramStart"/>
      <w:r w:rsidRPr="00570AF4">
        <w:t xml:space="preserve">Figure </w:t>
      </w:r>
      <w:fldSimple w:instr=" SEQ Figure \* ARABIC ">
        <w:r>
          <w:rPr>
            <w:noProof/>
          </w:rPr>
          <w:t>8</w:t>
        </w:r>
      </w:fldSimple>
      <w:bookmarkEnd w:id="206"/>
      <w:r>
        <w:t>.</w:t>
      </w:r>
      <w:proofErr w:type="gramEnd"/>
      <w:r w:rsidRPr="00570AF4">
        <w:t xml:space="preserve"> Task Configuration window</w:t>
      </w:r>
      <w:r>
        <w:t>.</w:t>
      </w:r>
    </w:p>
    <w:p w:rsidR="007103A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DA227D">
        <w:fldChar w:fldCharType="begin"/>
      </w:r>
      <w:r w:rsidR="0060094B">
        <w:instrText xml:space="preserve"> REF _Ref341624046 \h </w:instrText>
      </w:r>
      <w:r w:rsidR="00DA227D">
        <w:fldChar w:fldCharType="separate"/>
      </w:r>
      <w:r w:rsidR="004571D6" w:rsidRPr="00B50F8A">
        <w:t xml:space="preserve">Figure </w:t>
      </w:r>
      <w:r w:rsidR="004571D6">
        <w:rPr>
          <w:noProof/>
        </w:rPr>
        <w:t>7</w:t>
      </w:r>
      <w:r w:rsidR="00DA227D">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DA227D">
        <w:fldChar w:fldCharType="begin"/>
      </w:r>
      <w:r w:rsidR="00DD6DD9">
        <w:instrText xml:space="preserve"> ADDIN ZOTERO_ITEM CSL_CITATION {"citationID":"anyOmEuU","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fldChar w:fldCharType="separate"/>
      </w:r>
      <w:r w:rsidR="00C55F04" w:rsidRPr="00C55F04">
        <w:t>[16]</w:t>
      </w:r>
      <w:r w:rsidR="00DA227D">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r w:rsidR="00DA227D">
        <w:fldChar w:fldCharType="begin"/>
      </w:r>
      <w:r w:rsidR="0060094B">
        <w:instrText xml:space="preserve"> REF _Ref341624199 \h </w:instrText>
      </w:r>
      <w:r w:rsidR="00DA227D">
        <w:fldChar w:fldCharType="separate"/>
      </w:r>
      <w:r w:rsidR="004571D6" w:rsidRPr="00570AF4">
        <w:t xml:space="preserve">Figure </w:t>
      </w:r>
      <w:r w:rsidR="004571D6">
        <w:rPr>
          <w:noProof/>
        </w:rPr>
        <w:t>8</w:t>
      </w:r>
      <w:r w:rsidR="00DA227D">
        <w:fldChar w:fldCharType="end"/>
      </w:r>
      <w:r w:rsidR="00080400">
        <w:t xml:space="preserve"> </w:t>
      </w:r>
      <w:ins w:id="207" w:author="Kohwalter" w:date="2012-12-07T17:14:00Z">
        <w:r w:rsidR="00080400">
          <w:t>illustrates new tasks available for each role</w:t>
        </w:r>
      </w:ins>
      <w:r w:rsidR="0060094B">
        <w:t>.</w:t>
      </w:r>
      <w:ins w:id="208" w:author="Kohwalter" w:date="2012-12-08T00:06:00Z">
        <w:r w:rsidR="00731C3E">
          <w:t xml:space="preserve"> P</w:t>
        </w:r>
      </w:ins>
      <w:ins w:id="209" w:author="Kohwalter" w:date="2012-12-07T17:17:00Z">
        <w:r w:rsidR="00ED7119">
          <w:t>rogrammer</w:t>
        </w:r>
      </w:ins>
      <w:ins w:id="210" w:author="Kohwalter" w:date="2012-12-08T00:06:00Z">
        <w:r w:rsidR="00731C3E">
          <w:t>s</w:t>
        </w:r>
      </w:ins>
      <w:ins w:id="211" w:author="Kohwalter" w:date="2012-12-07T17:17:00Z">
        <w:r w:rsidR="00ED7119">
          <w:t xml:space="preserve"> </w:t>
        </w:r>
      </w:ins>
      <w:ins w:id="212" w:author="Kohwalter" w:date="2012-12-08T00:06:00Z">
        <w:r w:rsidR="00731C3E">
          <w:t>are</w:t>
        </w:r>
      </w:ins>
      <w:ins w:id="213" w:author="Kohwalter" w:date="2012-12-07T17:17:00Z">
        <w:r w:rsidR="00ED7119">
          <w:t xml:space="preserve"> now responsible for the software evolution and repair</w:t>
        </w:r>
      </w:ins>
      <w:ins w:id="214" w:author="Kohwalter" w:date="2012-12-07T17:19:00Z">
        <w:r w:rsidR="00ED7119">
          <w:t xml:space="preserve">. The architect creates prototypes to aid the analyst during </w:t>
        </w:r>
      </w:ins>
      <w:ins w:id="215" w:author="Kohwalter" w:date="2012-12-07T17:23:00Z">
        <w:r w:rsidR="00ED7119">
          <w:t>elicitation</w:t>
        </w:r>
      </w:ins>
      <w:ins w:id="216" w:author="Kohwalter" w:date="2012-12-07T17:19:00Z">
        <w:r w:rsidR="00ED7119">
          <w:t xml:space="preserve"> as well as generate test cases. </w:t>
        </w:r>
      </w:ins>
      <w:ins w:id="217" w:author="Kohwalter" w:date="2012-12-07T17:21:00Z">
        <w:r w:rsidR="00ED7119">
          <w:t>Analysts have a new task</w:t>
        </w:r>
      </w:ins>
      <w:ins w:id="218" w:author="Kohwalter" w:date="2012-12-08T00:05:00Z">
        <w:r w:rsidR="00731C3E">
          <w:t>,</w:t>
        </w:r>
      </w:ins>
      <w:ins w:id="219" w:author="Kohwalter" w:date="2012-12-07T17:21:00Z">
        <w:r w:rsidR="00ED7119">
          <w:t xml:space="preserve"> </w:t>
        </w:r>
      </w:ins>
      <w:ins w:id="220" w:author="Kohwalter" w:date="2012-12-07T17:23:00Z">
        <w:r w:rsidR="00ED7119">
          <w:t>s</w:t>
        </w:r>
      </w:ins>
      <w:ins w:id="221" w:author="Kohwalter" w:date="2012-12-07T17:22:00Z">
        <w:r w:rsidR="00ED7119">
          <w:t>pecification</w:t>
        </w:r>
      </w:ins>
      <w:ins w:id="222" w:author="Kohwalter" w:date="2012-12-08T00:05:00Z">
        <w:r w:rsidR="00731C3E">
          <w:t>, and generate test cases</w:t>
        </w:r>
      </w:ins>
      <w:ins w:id="223" w:author="Kohwalter" w:date="2012-12-07T17:21:00Z">
        <w:r w:rsidR="00ED7119">
          <w:t xml:space="preserve">. </w:t>
        </w:r>
      </w:ins>
      <w:ins w:id="224" w:author="Kohwalter" w:date="2012-12-08T00:05:00Z">
        <w:r w:rsidR="00731C3E">
          <w:t>L</w:t>
        </w:r>
      </w:ins>
      <w:ins w:id="225" w:author="Kohwalter" w:date="2012-12-07T17:21:00Z">
        <w:r w:rsidR="00ED7119">
          <w:t xml:space="preserve">astly, the manager had his </w:t>
        </w:r>
      </w:ins>
      <w:ins w:id="226" w:author="Kohwalter" w:date="2012-12-07T17:22:00Z">
        <w:r w:rsidR="00ED7119">
          <w:t xml:space="preserve">aiding </w:t>
        </w:r>
      </w:ins>
      <w:ins w:id="227" w:author="Kohwalter" w:date="2012-12-07T17:21:00Z">
        <w:r w:rsidR="00ED7119">
          <w:t>task divided in</w:t>
        </w:r>
      </w:ins>
      <w:ins w:id="228" w:author="Kohwalter" w:date="2012-12-07T17:23:00Z">
        <w:r w:rsidR="00ED7119">
          <w:t>to</w:t>
        </w:r>
      </w:ins>
      <w:ins w:id="229" w:author="Kohwalter" w:date="2012-12-07T17:21:00Z">
        <w:r w:rsidR="00ED7119">
          <w:t xml:space="preserve"> three</w:t>
        </w:r>
      </w:ins>
      <w:ins w:id="230" w:author="Kohwalter" w:date="2012-12-07T17:22:00Z">
        <w:r w:rsidR="00ED7119">
          <w:t xml:space="preserve"> different types</w:t>
        </w:r>
      </w:ins>
      <w:ins w:id="231" w:author="Kohwalter" w:date="2012-12-07T17:21:00Z">
        <w:r w:rsidR="00ED7119">
          <w:t>.</w:t>
        </w:r>
      </w:ins>
    </w:p>
    <w:p w:rsidR="007103A3" w:rsidRDefault="007103A3" w:rsidP="007103A3">
      <w:pPr>
        <w:pStyle w:val="Heading2"/>
        <w:keepLines/>
        <w:tabs>
          <w:tab w:val="left" w:pos="288"/>
        </w:tabs>
        <w:spacing w:before="240"/>
        <w:ind w:left="576" w:hanging="576"/>
      </w:pPr>
      <w:r>
        <w:lastRenderedPageBreak/>
        <w:t xml:space="preserve">Information </w:t>
      </w:r>
      <w:r w:rsidR="00F42DEB">
        <w:t>Storage</w:t>
      </w:r>
    </w:p>
    <w:p w:rsidR="00C740DE" w:rsidRDefault="007103A3" w:rsidP="007103A3">
      <w:r w:rsidRPr="00486180">
        <w:t>The information structure used on SDM is similar to the one explained in</w:t>
      </w:r>
      <w:r w:rsidR="00486180" w:rsidRPr="00486180">
        <w:t xml:space="preserve"> </w:t>
      </w:r>
      <w:r w:rsidR="00DA227D" w:rsidRPr="00486180">
        <w:fldChar w:fldCharType="begin"/>
      </w:r>
      <w:r w:rsidR="00DD6DD9">
        <w:instrText xml:space="preserve"> ADDIN ZOTERO_ITEM CSL_CITATION {"citationID":"1dopjnek5t","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rsidRPr="00486180">
        <w:fldChar w:fldCharType="separate"/>
      </w:r>
      <w:r w:rsidR="00C55F04" w:rsidRPr="00C55F04">
        <w:t>[16]</w:t>
      </w:r>
      <w:r w:rsidR="00DA227D"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are executed, information </w:t>
      </w:r>
      <w:r w:rsidR="00B94557">
        <w:t xml:space="preserve">is </w:t>
      </w:r>
      <w:r w:rsidR="00C740DE">
        <w:t xml:space="preserve">collected and stored </w:t>
      </w:r>
      <w:r w:rsidR="00D67208">
        <w:t>for generating 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DA227D">
        <w:fldChar w:fldCharType="begin"/>
      </w:r>
      <w:r w:rsidR="00DD6DD9">
        <w:instrText xml:space="preserve"> ADDIN ZOTERO_ITEM CSL_CITATION {"citationID":"1o13qjmbjn","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fldChar w:fldCharType="separate"/>
      </w:r>
      <w:r w:rsidR="00C55F04" w:rsidRPr="00C55F04">
        <w:t>[16]</w:t>
      </w:r>
      <w:r w:rsidR="00DA227D">
        <w:fldChar w:fldCharType="end"/>
      </w:r>
      <w:r w:rsidR="00AB2601">
        <w:t xml:space="preserve"> and illustrated by </w:t>
      </w:r>
      <w:r w:rsidR="00DA227D">
        <w:fldChar w:fldCharType="begin"/>
      </w:r>
      <w:r w:rsidR="00AB2601">
        <w:instrText xml:space="preserve"> REF _Ref341623250 \h </w:instrText>
      </w:r>
      <w:r w:rsidR="00DA227D">
        <w:fldChar w:fldCharType="separate"/>
      </w:r>
      <w:r w:rsidR="004571D6">
        <w:t xml:space="preserve">Figure </w:t>
      </w:r>
      <w:r w:rsidR="004571D6">
        <w:rPr>
          <w:noProof/>
        </w:rPr>
        <w:t>3</w:t>
      </w:r>
      <w:r w:rsidR="00DA227D">
        <w:fldChar w:fldCharType="end"/>
      </w:r>
      <w:r w:rsidR="00B94557">
        <w:t>. Each nod</w:t>
      </w:r>
      <w:r w:rsidR="00AB2601">
        <w:t>e contains different information according to its type.</w:t>
      </w:r>
    </w:p>
    <w:p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ins w:id="232" w:author="Kohwalter" w:date="2012-12-07T11:49:00Z">
        <w:r w:rsidR="00950569">
          <w:t xml:space="preserve">information </w:t>
        </w:r>
      </w:ins>
      <w:ins w:id="233" w:author="Kohwalter" w:date="2012-12-07T11:51:00Z">
        <w:r w:rsidR="00950569">
          <w:t>about its</w:t>
        </w:r>
      </w:ins>
      <w:r w:rsidR="000C12B5">
        <w:t xml:space="preserve"> execut</w:t>
      </w:r>
      <w:ins w:id="234" w:author="Kohwalter" w:date="2012-12-07T11:51:00Z">
        <w:r w:rsidR="00950569">
          <w:t>ion</w:t>
        </w:r>
      </w:ins>
      <w:ins w:id="235" w:author="Kohwalter" w:date="2012-12-07T11:50:00Z">
        <w:r w:rsidR="00950569">
          <w:t xml:space="preserve">. Such as </w:t>
        </w:r>
      </w:ins>
      <w:r w:rsidR="00486180">
        <w:t>who executed it</w:t>
      </w:r>
      <w:ins w:id="236" w:author="Kohwalter" w:date="2012-12-07T11:51:00Z">
        <w:r w:rsidR="00950569">
          <w:t xml:space="preserve"> and</w:t>
        </w:r>
      </w:ins>
      <w:r w:rsidR="00486180">
        <w:t xml:space="preserve"> which task</w:t>
      </w:r>
      <w:ins w:id="237" w:author="Kohwalter" w:date="2012-12-07T11:52:00Z">
        <w:r w:rsidR="00950569">
          <w:t xml:space="preserve"> and</w:t>
        </w:r>
      </w:ins>
      <w:r w:rsidR="00486180">
        <w:t xml:space="preserve"> role </w:t>
      </w:r>
      <w:ins w:id="238" w:author="Kohwalter" w:date="2012-12-07T11:49:00Z">
        <w:r w:rsidR="00950569">
          <w:t xml:space="preserve">the employee </w:t>
        </w:r>
      </w:ins>
      <w:r w:rsidR="00486180">
        <w:t>was occupying, employee’s current morale and stamina stats, how many hours he worked that day</w:t>
      </w:r>
      <w:ins w:id="239" w:author="Kohwalter" w:date="2012-12-07T11:50:00Z">
        <w:r w:rsidR="00950569">
          <w:t xml:space="preserve"> and</w:t>
        </w:r>
      </w:ins>
      <w:r w:rsidR="00486180">
        <w:t xml:space="preserve"> credits spent to execute the action</w:t>
      </w:r>
      <w:ins w:id="240" w:author="Kohwalter" w:date="2012-12-07T11:50:00Z">
        <w:r w:rsidR="00950569">
          <w:t xml:space="preserve">. Lastly, </w:t>
        </w:r>
      </w:ins>
      <w:r w:rsidR="00486180">
        <w:t>the progress made in his task and a description of the action, explaining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ins w:id="241" w:author="Kohwalter" w:date="2012-12-07T11:55:00Z">
        <w:r w:rsidR="00254C14">
          <w:t>project information. Such as</w:t>
        </w:r>
      </w:ins>
      <w:r w:rsidR="00AA79D3">
        <w:t>, the day of its in</w:t>
      </w:r>
      <w:r w:rsidR="00254C14">
        <w:t>stance, the project’s deadline</w:t>
      </w:r>
      <w:r w:rsidR="003712A2">
        <w:t xml:space="preserve">, </w:t>
      </w:r>
      <w:r w:rsidR="00AA79D3">
        <w:t xml:space="preserve">how much coding was </w:t>
      </w:r>
      <w:r w:rsidR="00716E6F">
        <w:t>produced</w:t>
      </w:r>
      <w:ins w:id="242" w:author="Kohwalter" w:date="2012-12-07T11:55:00Z">
        <w:r w:rsidR="00254C14">
          <w:t xml:space="preserve"> and</w:t>
        </w:r>
      </w:ins>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ins w:id="243" w:author="Kohwalter" w:date="2012-12-07T11:58:00Z">
        <w:r w:rsidR="00254C14">
          <w:t>in the software</w:t>
        </w:r>
      </w:ins>
      <w:r w:rsidR="00AA79D3">
        <w:t xml:space="preserve">. </w:t>
      </w:r>
      <w:r w:rsidR="00DA227D">
        <w:fldChar w:fldCharType="begin"/>
      </w:r>
      <w:r w:rsidR="00433869">
        <w:instrText xml:space="preserve"> REF _Ref341884729 \h </w:instrText>
      </w:r>
      <w:r w:rsidR="00DA227D">
        <w:fldChar w:fldCharType="separate"/>
      </w:r>
      <w:r w:rsidR="004571D6">
        <w:t xml:space="preserve">Figure </w:t>
      </w:r>
      <w:r w:rsidR="004571D6">
        <w:rPr>
          <w:noProof/>
        </w:rPr>
        <w:t>9</w:t>
      </w:r>
      <w:r w:rsidR="00DA227D">
        <w:fldChar w:fldCharType="end"/>
      </w:r>
      <w:r w:rsidR="00433869">
        <w:t xml:space="preserve"> illustrates </w:t>
      </w:r>
      <w:r w:rsidR="00C51F5B">
        <w:t xml:space="preserve">an example of </w:t>
      </w:r>
      <w:r w:rsidR="00433869">
        <w:t>the data shown in the provenance graph according to the node’s type.</w:t>
      </w:r>
    </w:p>
    <w:p w:rsidR="00925593" w:rsidRDefault="00925593" w:rsidP="00925593">
      <w:pPr>
        <w:keepNext/>
      </w:pPr>
      <w:r>
        <w:t>After the data is collected and extracted, a provenance graph corresponding to that scenario is generated and displayed for analysis</w:t>
      </w:r>
      <w:r w:rsidR="00BB590A">
        <w:t xml:space="preserve">, similar to the one presented by </w:t>
      </w:r>
      <w:r w:rsidR="00DA227D">
        <w:fldChar w:fldCharType="begin"/>
      </w:r>
      <w:r w:rsidR="00BB590A">
        <w:instrText xml:space="preserve"> REF _Ref341710011 \h </w:instrText>
      </w:r>
      <w:r w:rsidR="00DA227D">
        <w:fldChar w:fldCharType="separate"/>
      </w:r>
      <w:r w:rsidR="004571D6">
        <w:t xml:space="preserve">Figure </w:t>
      </w:r>
      <w:r w:rsidR="004571D6">
        <w:rPr>
          <w:noProof/>
        </w:rPr>
        <w:t>5</w:t>
      </w:r>
      <w:r w:rsidR="00DA227D">
        <w:fldChar w:fldCharType="end"/>
      </w:r>
      <w:r w:rsidR="00BB590A">
        <w:t>.</w:t>
      </w:r>
    </w:p>
    <w:p w:rsidR="00433869" w:rsidRDefault="000D4566" w:rsidP="001928BB">
      <w:pPr>
        <w:keepNext/>
        <w:framePr w:hSpace="144" w:vSpace="144" w:wrap="around" w:hAnchor="text" w:xAlign="center" w:yAlign="top"/>
        <w:jc w:val="center"/>
      </w:pPr>
      <w:r>
        <w:rPr>
          <w:noProof/>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27680" cy="2174875"/>
                    </a:xfrm>
                    <a:prstGeom prst="rect">
                      <a:avLst/>
                    </a:prstGeom>
                    <a:noFill/>
                    <a:ln>
                      <a:noFill/>
                    </a:ln>
                  </pic:spPr>
                </pic:pic>
              </a:graphicData>
            </a:graphic>
          </wp:inline>
        </w:drawing>
      </w:r>
    </w:p>
    <w:p w:rsidR="00433869" w:rsidRDefault="00433869" w:rsidP="001928BB">
      <w:pPr>
        <w:pStyle w:val="Caption"/>
        <w:framePr w:hSpace="144" w:vSpace="144" w:wrap="around" w:hAnchor="text" w:xAlign="center" w:yAlign="top"/>
        <w:jc w:val="both"/>
      </w:pPr>
      <w:bookmarkStart w:id="244" w:name="_Ref341884729"/>
      <w:proofErr w:type="gramStart"/>
      <w:r>
        <w:t xml:space="preserve">Figure </w:t>
      </w:r>
      <w:r w:rsidR="00DA227D">
        <w:fldChar w:fldCharType="begin"/>
      </w:r>
      <w:r w:rsidR="00DF4571">
        <w:instrText xml:space="preserve"> SEQ Figure \* ARABIC </w:instrText>
      </w:r>
      <w:r w:rsidR="00DA227D">
        <w:fldChar w:fldCharType="separate"/>
      </w:r>
      <w:r w:rsidR="004571D6">
        <w:rPr>
          <w:noProof/>
        </w:rPr>
        <w:t>9</w:t>
      </w:r>
      <w:r w:rsidR="00DA227D">
        <w:fldChar w:fldCharType="end"/>
      </w:r>
      <w:bookmarkEnd w:id="244"/>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rsidR="007103A3" w:rsidRDefault="001B2EB1" w:rsidP="00E41CB4">
      <w:pPr>
        <w:pStyle w:val="Heading2"/>
      </w:pPr>
      <w:r>
        <w:t>Provenance Graph</w:t>
      </w:r>
    </w:p>
    <w:p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DA227D" w:rsidRPr="004D5D37">
        <w:fldChar w:fldCharType="begin"/>
      </w:r>
      <w:r w:rsidR="00DD6DD9">
        <w:instrText xml:space="preserve"> ADDIN ZOTERO_ITEM CSL_CITATION {"citationID":"1iag3q8nc","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DA227D" w:rsidRPr="004D5D37">
        <w:fldChar w:fldCharType="separate"/>
      </w:r>
      <w:r w:rsidR="00C55F04" w:rsidRPr="00C55F04">
        <w:t>[16]</w:t>
      </w:r>
      <w:r w:rsidR="00DA227D"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ins w:id="245" w:author="Kohwalter" w:date="2012-12-07T23:57:00Z">
        <w:r w:rsidR="001928BB">
          <w:t xml:space="preserve">to </w:t>
        </w:r>
        <w:proofErr w:type="spellStart"/>
        <w:r w:rsidR="001928BB" w:rsidRPr="001928BB">
          <w:rPr>
            <w:i/>
          </w:rPr>
          <w:t>PROof</w:t>
        </w:r>
        <w:proofErr w:type="spellEnd"/>
        <w:r w:rsidR="001928BB" w:rsidRPr="001928BB">
          <w:rPr>
            <w:i/>
          </w:rPr>
          <w:t xml:space="preserve"> Viewer</w:t>
        </w:r>
      </w:ins>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rsidR="00D308E2" w:rsidRDefault="00D308E2" w:rsidP="003F78A4">
      <w:pPr>
        <w:keepNext/>
        <w:framePr w:hSpace="187" w:vSpace="144" w:wrap="around" w:vAnchor="page" w:hAnchor="page" w:x="6340" w:y="1207" w:anchorLock="1"/>
        <w:jc w:val="center"/>
      </w:pPr>
      <w:r>
        <w:rPr>
          <w:noProof/>
        </w:rPr>
        <w:drawing>
          <wp:inline distT="0" distB="0" distL="0" distR="0">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6399" cy="1190792"/>
                    </a:xfrm>
                    <a:prstGeom prst="rect">
                      <a:avLst/>
                    </a:prstGeom>
                    <a:noFill/>
                    <a:ln>
                      <a:noFill/>
                    </a:ln>
                  </pic:spPr>
                </pic:pic>
              </a:graphicData>
            </a:graphic>
          </wp:inline>
        </w:drawing>
      </w:r>
    </w:p>
    <w:p w:rsidR="00D308E2" w:rsidRDefault="00D308E2" w:rsidP="003F78A4">
      <w:pPr>
        <w:pStyle w:val="Caption"/>
        <w:framePr w:hSpace="187" w:vSpace="144" w:wrap="around" w:vAnchor="page" w:hAnchor="page" w:x="6340" w:y="1207" w:anchorLock="1"/>
      </w:pPr>
      <w:bookmarkStart w:id="246" w:name="_Ref342049382"/>
      <w:proofErr w:type="gramStart"/>
      <w:r>
        <w:t xml:space="preserve">Figure </w:t>
      </w:r>
      <w:r w:rsidR="00DA227D">
        <w:fldChar w:fldCharType="begin"/>
      </w:r>
      <w:r>
        <w:instrText xml:space="preserve"> SEQ Figure \* ARABIC </w:instrText>
      </w:r>
      <w:r w:rsidR="00DA227D">
        <w:fldChar w:fldCharType="separate"/>
      </w:r>
      <w:r w:rsidR="004571D6">
        <w:rPr>
          <w:noProof/>
        </w:rPr>
        <w:t>10</w:t>
      </w:r>
      <w:r w:rsidR="00DA227D">
        <w:fldChar w:fldCharType="end"/>
      </w:r>
      <w:bookmarkEnd w:id="246"/>
      <w:r>
        <w:t>.</w:t>
      </w:r>
      <w:proofErr w:type="gramEnd"/>
      <w:r>
        <w:t xml:space="preserve"> </w:t>
      </w:r>
      <w:proofErr w:type="gramStart"/>
      <w:r>
        <w:t>An example of credits status filter.</w:t>
      </w:r>
      <w:proofErr w:type="gramEnd"/>
    </w:p>
    <w:p w:rsidR="00D308E2" w:rsidRDefault="00D308E2" w:rsidP="003F78A4">
      <w:pPr>
        <w:keepNext/>
        <w:framePr w:hSpace="187" w:vSpace="144" w:wrap="around" w:vAnchor="page" w:hAnchor="page" w:x="6340" w:y="1207" w:anchorLock="1"/>
        <w:jc w:val="center"/>
      </w:pPr>
      <w:r>
        <w:rPr>
          <w:noProof/>
        </w:rPr>
        <w:drawing>
          <wp:inline distT="0" distB="0" distL="0" distR="0">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33334" cy="1271429"/>
                    </a:xfrm>
                    <a:prstGeom prst="rect">
                      <a:avLst/>
                    </a:prstGeom>
                    <a:noFill/>
                    <a:ln>
                      <a:noFill/>
                    </a:ln>
                  </pic:spPr>
                </pic:pic>
              </a:graphicData>
            </a:graphic>
          </wp:inline>
        </w:drawing>
      </w:r>
    </w:p>
    <w:p w:rsidR="00D308E2" w:rsidRPr="002465E8" w:rsidRDefault="00D308E2" w:rsidP="003F78A4">
      <w:pPr>
        <w:pStyle w:val="Caption"/>
        <w:framePr w:hSpace="187" w:vSpace="144" w:wrap="around" w:vAnchor="page" w:hAnchor="page" w:x="6340" w:y="1207" w:anchorLock="1"/>
      </w:pPr>
      <w:bookmarkStart w:id="247" w:name="_Ref342051048"/>
      <w:proofErr w:type="gramStart"/>
      <w:r>
        <w:t xml:space="preserve">Figure </w:t>
      </w:r>
      <w:r w:rsidR="00DA227D">
        <w:fldChar w:fldCharType="begin"/>
      </w:r>
      <w:r>
        <w:instrText xml:space="preserve"> SEQ Figure \* ARABIC </w:instrText>
      </w:r>
      <w:r w:rsidR="00DA227D">
        <w:fldChar w:fldCharType="separate"/>
      </w:r>
      <w:r w:rsidR="004571D6">
        <w:rPr>
          <w:noProof/>
        </w:rPr>
        <w:t>11</w:t>
      </w:r>
      <w:r w:rsidR="00DA227D">
        <w:fldChar w:fldCharType="end"/>
      </w:r>
      <w:bookmarkEnd w:id="247"/>
      <w:r>
        <w:t>.</w:t>
      </w:r>
      <w:proofErr w:type="gramEnd"/>
      <w:r>
        <w:t xml:space="preserve"> Non-collapsed graph from </w:t>
      </w:r>
      <w:fldSimple w:instr=" REF _Ref342049382 \h  \* MERGEFORMAT ">
        <w:r w:rsidR="004571D6">
          <w:t xml:space="preserve">Figure </w:t>
        </w:r>
        <w:r w:rsidR="004571D6">
          <w:rPr>
            <w:noProof/>
          </w:rPr>
          <w:t>10</w:t>
        </w:r>
      </w:fldSimple>
      <w:r>
        <w:t xml:space="preserve"> using filter: Morale.</w:t>
      </w:r>
    </w:p>
    <w:p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FootnoteReference"/>
        </w:rPr>
        <w:footnoteReference w:id="1"/>
      </w:r>
      <w:r>
        <w:t xml:space="preserve">, </w:t>
      </w:r>
      <w:r w:rsidR="00DA227D">
        <w:fldChar w:fldCharType="begin"/>
      </w:r>
      <w:r w:rsidR="00236BEF">
        <w:instrText xml:space="preserve"> REF _Ref342049382 \h </w:instrText>
      </w:r>
      <w:r w:rsidR="00DA227D">
        <w:fldChar w:fldCharType="separate"/>
      </w:r>
      <w:r w:rsidR="004571D6">
        <w:t xml:space="preserve">Figure </w:t>
      </w:r>
      <w:r w:rsidR="004571D6">
        <w:rPr>
          <w:noProof/>
        </w:rPr>
        <w:t>10</w:t>
      </w:r>
      <w:r w:rsidR="00DA227D">
        <w:fldChar w:fldCharType="end"/>
      </w:r>
      <w:r w:rsidR="00236BEF">
        <w:t xml:space="preserve"> illustrates</w:t>
      </w:r>
      <w:r w:rsidR="0062121F">
        <w:t xml:space="preserve"> </w:t>
      </w:r>
      <w:r w:rsidR="006930BA">
        <w:t xml:space="preserve">a </w:t>
      </w:r>
      <w:ins w:id="248" w:author="Kohwalter" w:date="2012-12-07T14:37:00Z">
        <w:r w:rsidR="006930BA">
          <w:t xml:space="preserve">scenario </w:t>
        </w:r>
      </w:ins>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rsidR="00845719" w:rsidRDefault="00DA227D" w:rsidP="007103A3">
      <w:r>
        <w:fldChar w:fldCharType="begin"/>
      </w:r>
      <w:r w:rsidR="00717C6D">
        <w:instrText xml:space="preserve"> REF _Ref342049382 \h </w:instrText>
      </w:r>
      <w:r>
        <w:fldChar w:fldCharType="separate"/>
      </w:r>
      <w:r w:rsidR="004571D6">
        <w:t xml:space="preserve">Figure </w:t>
      </w:r>
      <w:r w:rsidR="004571D6">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ins w:id="249" w:author="Kohwalter" w:date="2012-12-07T12:01:00Z">
        <w:r w:rsidR="0007191D">
          <w:t xml:space="preserve">node </w:t>
        </w:r>
      </w:ins>
      <w:r w:rsidR="0007191D">
        <w:t>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ins w:id="250" w:author="Kohwalter" w:date="2012-12-07T12:01:00Z">
        <w:r w:rsidR="0007191D">
          <w:t>node</w:t>
        </w:r>
      </w:ins>
      <w:r w:rsidR="0007191D">
        <w:t xml:space="preserve"> </w:t>
      </w:r>
      <w:r w:rsidR="00717C6D">
        <w:t xml:space="preserve">1 and the resources used by the staff in </w:t>
      </w:r>
      <w:ins w:id="251" w:author="Kohwalter" w:date="2012-12-07T12:02:00Z">
        <w:r w:rsidR="0007191D">
          <w:t xml:space="preserve">node </w:t>
        </w:r>
      </w:ins>
      <w:r w:rsidR="0007191D">
        <w:t>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ins w:id="252" w:author="Kohwalter" w:date="2012-12-07T12:02:00Z">
        <w:r w:rsidR="0007191D">
          <w:t xml:space="preserve">node </w:t>
        </w:r>
      </w:ins>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employees. When that happens, employee’s morale is lowered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processes. </w:t>
      </w:r>
      <w:r w:rsidR="0005070C">
        <w:t>Observing</w:t>
      </w:r>
      <w:r w:rsidR="00C8083E">
        <w:t xml:space="preserve"> </w:t>
      </w:r>
      <w:r>
        <w:fldChar w:fldCharType="begin"/>
      </w:r>
      <w:r w:rsidR="00C8083E">
        <w:instrText xml:space="preserve"> REF _Ref342051048 \h </w:instrText>
      </w:r>
      <w:r>
        <w:fldChar w:fldCharType="separate"/>
      </w:r>
      <w:r w:rsidR="004571D6">
        <w:t xml:space="preserve">Figure </w:t>
      </w:r>
      <w:r w:rsidR="004571D6">
        <w:rPr>
          <w:noProof/>
        </w:rPr>
        <w:t>11</w:t>
      </w:r>
      <w:r>
        <w:fldChar w:fldCharType="end"/>
      </w:r>
      <w:r w:rsidR="00A43431">
        <w:t>,</w:t>
      </w:r>
      <w:r w:rsidR="00C8083E">
        <w:t xml:space="preserve"> we can </w:t>
      </w:r>
      <w:r w:rsidR="00A43431">
        <w:t xml:space="preserve">see employees’ morale getting lower by lack of payment. This helps </w:t>
      </w:r>
      <w:r w:rsidR="00A43431">
        <w:lastRenderedPageBreak/>
        <w:t>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t xml:space="preserve">working hours, and </w:t>
      </w:r>
      <w:r w:rsidR="00A53EB8">
        <w:t xml:space="preserve">the </w:t>
      </w:r>
      <w:r>
        <w:t>stamina and morale stats.</w:t>
      </w:r>
      <w:r w:rsidR="00D520D9">
        <w:t xml:space="preserve"> </w:t>
      </w:r>
      <w:r w:rsidR="00DA227D">
        <w:fldChar w:fldCharType="begin"/>
      </w:r>
      <w:r w:rsidR="00D520D9">
        <w:instrText xml:space="preserve"> REF _Ref342055190 \h </w:instrText>
      </w:r>
      <w:r w:rsidR="00DA227D">
        <w:fldChar w:fldCharType="separate"/>
      </w:r>
      <w:r w:rsidR="004571D6">
        <w:t xml:space="preserve">Figure </w:t>
      </w:r>
      <w:r w:rsidR="004571D6">
        <w:rPr>
          <w:noProof/>
        </w:rPr>
        <w:t>12</w:t>
      </w:r>
      <w:r w:rsidR="00DA227D">
        <w:fldChar w:fldCharType="end"/>
      </w:r>
      <w:r w:rsidR="00D520D9">
        <w:t xml:space="preserve"> illustrated an example.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rsidR="0080570D" w:rsidRDefault="00DA1252" w:rsidP="007103A3">
      <w:r>
        <w:t>Analyzing the picture</w:t>
      </w:r>
      <w:r w:rsidR="00ED437D">
        <w:t xml:space="preserve"> we can see that the programmer’s productivity fluctuated throughout </w:t>
      </w:r>
      <w:ins w:id="253" w:author="Kohwalter" w:date="2012-12-07T12:02:00Z">
        <w:r w:rsidR="0007191D">
          <w:t xml:space="preserve">nodes </w:t>
        </w:r>
      </w:ins>
      <w:r w:rsidR="00ED437D">
        <w:t xml:space="preserve">1 to 7. We can also see that </w:t>
      </w:r>
      <w:r w:rsidR="008E2625">
        <w:t>the manager did not cause this fluctuation</w:t>
      </w:r>
      <w:r w:rsidR="00ED437D">
        <w:t xml:space="preserve">, since his aid bonus did not have much variation. The variation from </w:t>
      </w:r>
      <w:ins w:id="254" w:author="Kohwalter" w:date="2012-12-07T12:02:00Z">
        <w:r w:rsidR="0007191D">
          <w:t xml:space="preserve">nodes </w:t>
        </w:r>
      </w:ins>
      <w:r w:rsidR="00ED437D">
        <w:t xml:space="preserve">1 to 2 in the programmer’s productivity was because </w:t>
      </w:r>
      <w:r w:rsidR="00902B3A">
        <w:t>t</w:t>
      </w:r>
      <w:r w:rsidR="00ED437D">
        <w:t xml:space="preserve">he </w:t>
      </w:r>
      <w:ins w:id="255" w:author="Kohwalter" w:date="2012-12-07T11:59:00Z">
        <w:r w:rsidR="00902B3A">
          <w:t xml:space="preserve">programmer </w:t>
        </w:r>
      </w:ins>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ins w:id="256" w:author="Kohwalter" w:date="2012-12-07T12:00:00Z">
        <w:r w:rsidR="0007191D">
          <w:t xml:space="preserve">By analyzing node </w:t>
        </w:r>
      </w:ins>
      <w:ins w:id="257" w:author="Kohwalter" w:date="2012-12-07T14:28:00Z">
        <w:r w:rsidR="00292092">
          <w:t>details</w:t>
        </w:r>
      </w:ins>
      <w:ins w:id="258" w:author="Kohwalter" w:date="2012-12-07T12:00:00Z">
        <w:r w:rsidR="0007191D">
          <w:t xml:space="preserve"> </w:t>
        </w:r>
      </w:ins>
      <w:ins w:id="259" w:author="Kohwalter" w:date="2012-12-07T14:38:00Z">
        <w:r w:rsidR="00C71110">
          <w:t>illustrated at</w:t>
        </w:r>
      </w:ins>
      <w:r w:rsidR="00292092">
        <w:t xml:space="preserve"> </w:t>
      </w:r>
      <w:r w:rsidR="00DA227D">
        <w:fldChar w:fldCharType="begin"/>
      </w:r>
      <w:r w:rsidR="00292092">
        <w:instrText xml:space="preserve"> REF _Ref342653524 \h </w:instrText>
      </w:r>
      <w:r w:rsidR="00DA227D">
        <w:fldChar w:fldCharType="separate"/>
      </w:r>
      <w:r w:rsidR="004571D6">
        <w:t xml:space="preserve">Figure </w:t>
      </w:r>
      <w:r w:rsidR="004571D6">
        <w:rPr>
          <w:noProof/>
        </w:rPr>
        <w:t>13</w:t>
      </w:r>
      <w:r w:rsidR="00DA227D">
        <w:fldChar w:fldCharType="end"/>
      </w:r>
      <w:ins w:id="260" w:author="Kohwalter" w:date="2012-12-07T12:00:00Z">
        <w:r w:rsidR="0007191D">
          <w:t>, the programmer</w:t>
        </w:r>
      </w:ins>
      <w:r w:rsidR="00ED437D">
        <w:t xml:space="preserve"> did a test-driven approach</w:t>
      </w:r>
      <w:ins w:id="261" w:author="Kohwalter" w:date="2012-12-07T14:28:00Z">
        <w:r w:rsidR="006930BA">
          <w:t xml:space="preserve"> in node 1</w:t>
        </w:r>
      </w:ins>
      <w:r w:rsidR="00ED437D">
        <w:t xml:space="preserve">, which reduces his productivity. </w:t>
      </w:r>
    </w:p>
    <w:p w:rsidR="00AA2784" w:rsidRDefault="00AA2784" w:rsidP="001928BB">
      <w:pPr>
        <w:keepNext/>
        <w:framePr w:hSpace="144" w:vSpace="144" w:wrap="around" w:hAnchor="text" w:xAlign="center" w:yAlign="bottom" w:anchorLock="1"/>
        <w:jc w:val="center"/>
      </w:pPr>
      <w:r>
        <w:rPr>
          <w:noProof/>
        </w:rPr>
        <w:drawing>
          <wp:inline distT="0" distB="0" distL="0" distR="0">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48571" cy="1497143"/>
                    </a:xfrm>
                    <a:prstGeom prst="rect">
                      <a:avLst/>
                    </a:prstGeom>
                    <a:noFill/>
                    <a:ln>
                      <a:noFill/>
                    </a:ln>
                  </pic:spPr>
                </pic:pic>
              </a:graphicData>
            </a:graphic>
          </wp:inline>
        </w:drawing>
      </w:r>
    </w:p>
    <w:p w:rsidR="00AA2784" w:rsidRDefault="00AA2784" w:rsidP="001928BB">
      <w:pPr>
        <w:pStyle w:val="Caption"/>
        <w:framePr w:hSpace="144" w:vSpace="144" w:wrap="around" w:hAnchor="text" w:xAlign="center" w:yAlign="bottom" w:anchorLock="1"/>
      </w:pPr>
      <w:bookmarkStart w:id="262" w:name="_Ref342055190"/>
      <w:proofErr w:type="gramStart"/>
      <w:r>
        <w:t xml:space="preserve">Figure </w:t>
      </w:r>
      <w:r w:rsidR="00DA227D">
        <w:fldChar w:fldCharType="begin"/>
      </w:r>
      <w:r>
        <w:instrText xml:space="preserve"> SEQ Figure \* ARABIC </w:instrText>
      </w:r>
      <w:r w:rsidR="00DA227D">
        <w:fldChar w:fldCharType="separate"/>
      </w:r>
      <w:r w:rsidR="004571D6">
        <w:rPr>
          <w:noProof/>
        </w:rPr>
        <w:t>12</w:t>
      </w:r>
      <w:r w:rsidR="00DA227D">
        <w:fldChar w:fldCharType="end"/>
      </w:r>
      <w:bookmarkEnd w:id="262"/>
      <w:r>
        <w:t>.</w:t>
      </w:r>
      <w:proofErr w:type="gramEnd"/>
      <w:r>
        <w:t xml:space="preserve"> Example of a provenance graph analysis.</w:t>
      </w:r>
    </w:p>
    <w:p w:rsidR="00AA2784" w:rsidRDefault="00AA2784" w:rsidP="001928BB">
      <w:pPr>
        <w:keepNext/>
        <w:framePr w:hSpace="144" w:vSpace="144" w:wrap="around" w:hAnchor="text" w:xAlign="center" w:yAlign="bottom" w:anchorLock="1"/>
        <w:jc w:val="center"/>
      </w:pPr>
      <w:r>
        <w:rPr>
          <w:noProof/>
        </w:rPr>
        <w:drawing>
          <wp:inline distT="0" distB="0" distL="0" distR="0">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rsidR="00AA2784" w:rsidRPr="00292092" w:rsidRDefault="00AA2784" w:rsidP="001928BB">
      <w:pPr>
        <w:pStyle w:val="Caption"/>
        <w:framePr w:hSpace="144" w:vSpace="144" w:wrap="around" w:hAnchor="text" w:xAlign="center" w:yAlign="bottom" w:anchorLock="1"/>
      </w:pPr>
      <w:bookmarkStart w:id="263" w:name="_Ref342653524"/>
      <w:proofErr w:type="gramStart"/>
      <w:r>
        <w:t xml:space="preserve">Figure </w:t>
      </w:r>
      <w:r w:rsidR="00DA227D">
        <w:fldChar w:fldCharType="begin"/>
      </w:r>
      <w:r>
        <w:instrText xml:space="preserve"> SEQ Figure \* ARABIC </w:instrText>
      </w:r>
      <w:r w:rsidR="00DA227D">
        <w:fldChar w:fldCharType="separate"/>
      </w:r>
      <w:r w:rsidR="004571D6">
        <w:rPr>
          <w:noProof/>
        </w:rPr>
        <w:t>13</w:t>
      </w:r>
      <w:r w:rsidR="00DA227D">
        <w:fldChar w:fldCharType="end"/>
      </w:r>
      <w:bookmarkEnd w:id="263"/>
      <w:r>
        <w:t>.</w:t>
      </w:r>
      <w:proofErr w:type="gramEnd"/>
      <w:r>
        <w:t xml:space="preserve"> Programmer’s node details from </w:t>
      </w:r>
      <w:r w:rsidR="00DA227D">
        <w:fldChar w:fldCharType="begin"/>
      </w:r>
      <w:r>
        <w:instrText xml:space="preserve"> REF _Ref342055190 \h </w:instrText>
      </w:r>
      <w:r w:rsidR="00DA227D">
        <w:fldChar w:fldCharType="separate"/>
      </w:r>
      <w:r w:rsidR="004571D6">
        <w:t xml:space="preserve">Figure </w:t>
      </w:r>
      <w:r w:rsidR="004571D6">
        <w:rPr>
          <w:noProof/>
        </w:rPr>
        <w:t>12</w:t>
      </w:r>
      <w:r w:rsidR="00DA227D">
        <w:fldChar w:fldCharType="end"/>
      </w:r>
      <w:r>
        <w:t>.</w:t>
      </w:r>
    </w:p>
    <w:p w:rsidR="00743DC3" w:rsidRDefault="00ED437D" w:rsidP="00743DC3">
      <w:r>
        <w:t xml:space="preserve">In </w:t>
      </w:r>
      <w:ins w:id="264" w:author="Kohwalter" w:date="2012-12-07T12:03:00Z">
        <w:r w:rsidR="00DF235D">
          <w:t xml:space="preserve">node </w:t>
        </w:r>
      </w:ins>
      <w:r>
        <w:t xml:space="preserve">2 he did an ad hoc approach, which maximizes his productivity </w:t>
      </w:r>
      <w:r w:rsidR="00DA1252">
        <w:t>at the cost of quality</w:t>
      </w:r>
      <w:r>
        <w:t>.</w:t>
      </w:r>
      <w:r w:rsidR="00DA1252">
        <w:t xml:space="preserve"> The change in </w:t>
      </w:r>
      <w:ins w:id="265" w:author="Kohwalter" w:date="2012-12-07T12:03:00Z">
        <w:r w:rsidR="00DF235D">
          <w:t xml:space="preserve">node </w:t>
        </w:r>
      </w:ins>
      <w:r w:rsidR="00DA1252">
        <w:t xml:space="preserve">3 can be identified by looking at his working hours, which can be done by looking at each individual node or by adding a filter, as shown </w:t>
      </w:r>
      <w:r w:rsidR="00EA4611">
        <w:t xml:space="preserve">in </w:t>
      </w:r>
      <w:r w:rsidR="00DA227D">
        <w:fldChar w:fldCharType="begin"/>
      </w:r>
      <w:r w:rsidR="00DA1252">
        <w:instrText xml:space="preserve"> REF _Ref342057094 \h </w:instrText>
      </w:r>
      <w:r w:rsidR="00DA227D">
        <w:fldChar w:fldCharType="separate"/>
      </w:r>
      <w:r w:rsidR="004571D6">
        <w:t xml:space="preserve">Figure </w:t>
      </w:r>
      <w:r w:rsidR="004571D6">
        <w:rPr>
          <w:noProof/>
        </w:rPr>
        <w:t>14</w:t>
      </w:r>
      <w:r w:rsidR="00DA227D">
        <w:fldChar w:fldCharType="end"/>
      </w:r>
      <w:r w:rsidR="00DA1252">
        <w:t>.</w:t>
      </w:r>
    </w:p>
    <w:p w:rsidR="004328F4" w:rsidRDefault="004328F4" w:rsidP="001928BB">
      <w:pPr>
        <w:keepNext/>
        <w:framePr w:hSpace="144" w:vSpace="144" w:wrap="around" w:hAnchor="page" w:x="6366" w:yAlign="bottom"/>
        <w:jc w:val="center"/>
      </w:pPr>
      <w:r>
        <w:rPr>
          <w:noProof/>
        </w:rPr>
        <w:drawing>
          <wp:inline distT="0" distB="0" distL="0" distR="0">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52527" cy="1351429"/>
                    </a:xfrm>
                    <a:prstGeom prst="rect">
                      <a:avLst/>
                    </a:prstGeom>
                    <a:noFill/>
                    <a:ln>
                      <a:noFill/>
                    </a:ln>
                  </pic:spPr>
                </pic:pic>
              </a:graphicData>
            </a:graphic>
          </wp:inline>
        </w:drawing>
      </w:r>
    </w:p>
    <w:p w:rsidR="004328F4" w:rsidRPr="002465E8" w:rsidRDefault="004328F4" w:rsidP="001928BB">
      <w:pPr>
        <w:pStyle w:val="Caption"/>
        <w:framePr w:hSpace="144" w:vSpace="144" w:wrap="around" w:hAnchor="page" w:x="6366" w:yAlign="bottom"/>
      </w:pPr>
      <w:bookmarkStart w:id="266" w:name="_Ref342057094"/>
      <w:proofErr w:type="gramStart"/>
      <w:r>
        <w:t xml:space="preserve">Figure </w:t>
      </w:r>
      <w:r w:rsidR="00DA227D">
        <w:fldChar w:fldCharType="begin"/>
      </w:r>
      <w:r>
        <w:instrText xml:space="preserve"> SEQ Figure \* ARABIC </w:instrText>
      </w:r>
      <w:r w:rsidR="00DA227D">
        <w:fldChar w:fldCharType="separate"/>
      </w:r>
      <w:r w:rsidR="004571D6">
        <w:rPr>
          <w:noProof/>
        </w:rPr>
        <w:t>14</w:t>
      </w:r>
      <w:r w:rsidR="00DA227D">
        <w:fldChar w:fldCharType="end"/>
      </w:r>
      <w:bookmarkEnd w:id="266"/>
      <w:r>
        <w:t>.</w:t>
      </w:r>
      <w:proofErr w:type="gramEnd"/>
      <w:r>
        <w:t xml:space="preserve"> Graph from </w:t>
      </w:r>
      <w:fldSimple w:instr=" REF _Ref342055190 \h  \* MERGEFORMAT ">
        <w:r w:rsidR="004571D6">
          <w:t xml:space="preserve">Figure </w:t>
        </w:r>
        <w:r w:rsidR="004571D6">
          <w:rPr>
            <w:noProof/>
          </w:rPr>
          <w:t>12</w:t>
        </w:r>
      </w:fldSimple>
      <w:r>
        <w:t xml:space="preserve"> using filter: working hours.</w:t>
      </w:r>
    </w:p>
    <w:p w:rsidR="004328F4" w:rsidRDefault="004328F4" w:rsidP="001928BB">
      <w:pPr>
        <w:keepNext/>
        <w:framePr w:hSpace="144" w:vSpace="144" w:wrap="around" w:hAnchor="page" w:x="6366" w:yAlign="bottom"/>
        <w:jc w:val="center"/>
      </w:pPr>
      <w:r>
        <w:rPr>
          <w:noProof/>
        </w:rPr>
        <w:drawing>
          <wp:inline distT="0" distB="0" distL="0" distR="0">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57143" cy="1388096"/>
                    </a:xfrm>
                    <a:prstGeom prst="rect">
                      <a:avLst/>
                    </a:prstGeom>
                    <a:noFill/>
                    <a:ln>
                      <a:noFill/>
                    </a:ln>
                  </pic:spPr>
                </pic:pic>
              </a:graphicData>
            </a:graphic>
          </wp:inline>
        </w:drawing>
      </w:r>
    </w:p>
    <w:p w:rsidR="004328F4" w:rsidRDefault="004328F4" w:rsidP="001928BB">
      <w:pPr>
        <w:keepNext/>
        <w:framePr w:hSpace="144" w:vSpace="144" w:wrap="around" w:hAnchor="page" w:x="6366" w:yAlign="bottom"/>
        <w:jc w:val="center"/>
      </w:pPr>
      <w:bookmarkStart w:id="267" w:name="_Ref342058250"/>
      <w:proofErr w:type="gramStart"/>
      <w:r w:rsidRPr="002465E8">
        <w:rPr>
          <w:b/>
        </w:rPr>
        <w:t xml:space="preserve">Figure </w:t>
      </w:r>
      <w:r w:rsidR="00DA227D" w:rsidRPr="002465E8">
        <w:rPr>
          <w:b/>
        </w:rPr>
        <w:fldChar w:fldCharType="begin"/>
      </w:r>
      <w:r w:rsidRPr="002465E8">
        <w:rPr>
          <w:b/>
        </w:rPr>
        <w:instrText xml:space="preserve"> SEQ Figure \* ARABIC </w:instrText>
      </w:r>
      <w:r w:rsidR="00DA227D" w:rsidRPr="002465E8">
        <w:rPr>
          <w:b/>
        </w:rPr>
        <w:fldChar w:fldCharType="separate"/>
      </w:r>
      <w:r w:rsidR="004571D6">
        <w:rPr>
          <w:b/>
          <w:noProof/>
        </w:rPr>
        <w:t>15</w:t>
      </w:r>
      <w:r w:rsidR="00DA227D" w:rsidRPr="002465E8">
        <w:rPr>
          <w:b/>
        </w:rPr>
        <w:fldChar w:fldCharType="end"/>
      </w:r>
      <w:bookmarkEnd w:id="267"/>
      <w:r w:rsidRPr="002465E8">
        <w:rPr>
          <w:b/>
        </w:rPr>
        <w:t>.</w:t>
      </w:r>
      <w:proofErr w:type="gramEnd"/>
      <w:r w:rsidRPr="002465E8">
        <w:rPr>
          <w:b/>
        </w:rPr>
        <w:t xml:space="preserve"> Graph from </w:t>
      </w:r>
      <w:fldSimple w:instr=" REF _Ref342055190 \h  \* MERGEFORMAT ">
        <w:r w:rsidR="004571D6" w:rsidRPr="004571D6">
          <w:rPr>
            <w:b/>
          </w:rPr>
          <w:t xml:space="preserve">Figure </w:t>
        </w:r>
        <w:r w:rsidR="004571D6" w:rsidRPr="004571D6">
          <w:rPr>
            <w:b/>
            <w:noProof/>
          </w:rPr>
          <w:t>12</w:t>
        </w:r>
      </w:fldSimple>
      <w:r w:rsidRPr="002465E8">
        <w:rPr>
          <w:b/>
        </w:rPr>
        <w:t xml:space="preserve"> </w:t>
      </w:r>
      <w:r>
        <w:rPr>
          <w:b/>
        </w:rPr>
        <w:t>using filter:</w:t>
      </w:r>
      <w:r w:rsidRPr="002465E8">
        <w:rPr>
          <w:b/>
        </w:rPr>
        <w:t xml:space="preserve"> stamina.</w:t>
      </w:r>
      <w:r w:rsidRPr="002465E8">
        <w:t xml:space="preserve"> </w:t>
      </w:r>
      <w:r>
        <w:rPr>
          <w:noProof/>
        </w:rPr>
        <w:drawing>
          <wp:inline distT="0" distB="0" distL="0" distR="0">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63006" cy="1382857"/>
                    </a:xfrm>
                    <a:prstGeom prst="rect">
                      <a:avLst/>
                    </a:prstGeom>
                    <a:noFill/>
                    <a:ln>
                      <a:noFill/>
                    </a:ln>
                  </pic:spPr>
                </pic:pic>
              </a:graphicData>
            </a:graphic>
          </wp:inline>
        </w:drawing>
      </w:r>
    </w:p>
    <w:p w:rsidR="004328F4" w:rsidRDefault="004328F4" w:rsidP="001928BB">
      <w:pPr>
        <w:pStyle w:val="Caption"/>
        <w:framePr w:hSpace="144" w:vSpace="144" w:wrap="around" w:hAnchor="page" w:x="6366" w:yAlign="bottom"/>
      </w:pPr>
      <w:bookmarkStart w:id="268" w:name="_Ref342058701"/>
      <w:proofErr w:type="gramStart"/>
      <w:r>
        <w:t xml:space="preserve">Figure </w:t>
      </w:r>
      <w:r w:rsidR="00DA227D">
        <w:fldChar w:fldCharType="begin"/>
      </w:r>
      <w:r>
        <w:instrText xml:space="preserve"> SEQ Figure \* ARABIC </w:instrText>
      </w:r>
      <w:r w:rsidR="00DA227D">
        <w:fldChar w:fldCharType="separate"/>
      </w:r>
      <w:r w:rsidR="004571D6">
        <w:rPr>
          <w:noProof/>
        </w:rPr>
        <w:t>16</w:t>
      </w:r>
      <w:r w:rsidR="00DA227D">
        <w:fldChar w:fldCharType="end"/>
      </w:r>
      <w:bookmarkEnd w:id="268"/>
      <w:r>
        <w:t>.</w:t>
      </w:r>
      <w:proofErr w:type="gramEnd"/>
      <w:r>
        <w:t xml:space="preserve"> </w:t>
      </w:r>
      <w:r w:rsidRPr="0099297E">
        <w:t xml:space="preserve">Graph from </w:t>
      </w:r>
      <w:r w:rsidR="00DA227D">
        <w:fldChar w:fldCharType="begin"/>
      </w:r>
      <w:r>
        <w:instrText xml:space="preserve"> REF _Ref342055190 \h </w:instrText>
      </w:r>
      <w:r w:rsidR="00DA227D">
        <w:fldChar w:fldCharType="separate"/>
      </w:r>
      <w:r w:rsidR="004571D6">
        <w:t xml:space="preserve">Figure </w:t>
      </w:r>
      <w:r w:rsidR="004571D6">
        <w:rPr>
          <w:noProof/>
        </w:rPr>
        <w:t>12</w:t>
      </w:r>
      <w:r w:rsidR="00DA227D">
        <w:fldChar w:fldCharType="end"/>
      </w:r>
      <w:r>
        <w:t xml:space="preserve"> using filter:</w:t>
      </w:r>
      <w:r w:rsidRPr="0099297E">
        <w:t xml:space="preserve"> </w:t>
      </w:r>
      <w:r>
        <w:t>morale</w:t>
      </w:r>
      <w:r w:rsidRPr="0099297E">
        <w:t>.</w:t>
      </w:r>
    </w:p>
    <w:p w:rsidR="00743DC3" w:rsidRDefault="00EA4611" w:rsidP="00743DC3">
      <w:r>
        <w:t xml:space="preserve">In </w:t>
      </w:r>
      <w:fldSimple w:instr=" REF _Ref342057094 \h  \* MERGEFORMAT ">
        <w:r w:rsidR="004571D6">
          <w:t xml:space="preserve">Figure </w:t>
        </w:r>
        <w:r w:rsidR="004571D6">
          <w:rPr>
            <w:noProof/>
          </w:rPr>
          <w:t>14</w:t>
        </w:r>
      </w:fldSimple>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ins w:id="269" w:author="Kohwalter" w:date="2012-12-07T12:03:00Z">
        <w:r w:rsidR="00DF235D">
          <w:t xml:space="preserve">node </w:t>
        </w:r>
      </w:ins>
      <w:r w:rsidR="00DA1252">
        <w:t xml:space="preserve">3 is red, it means the employee is doing extra hours, which increases his productivity. From </w:t>
      </w:r>
      <w:ins w:id="270" w:author="Kohwalter" w:date="2012-12-07T12:03:00Z">
        <w:r w:rsidR="00DF235D">
          <w:t>nodes</w:t>
        </w:r>
      </w:ins>
      <w:r w:rsidR="00DF235D">
        <w:t xml:space="preserve"> </w:t>
      </w:r>
      <w:r w:rsidR="00DA1252">
        <w:t xml:space="preserve">3 to 7, his working hours remained unaltered. </w:t>
      </w:r>
      <w:r w:rsidR="00321D61">
        <w:t>Therefore,</w:t>
      </w:r>
      <w:r w:rsidR="00DA1252">
        <w:t xml:space="preserve"> the change from </w:t>
      </w:r>
      <w:ins w:id="271" w:author="Kohwalter" w:date="2012-12-07T12:03:00Z">
        <w:r w:rsidR="00DF235D">
          <w:t xml:space="preserve">nodes </w:t>
        </w:r>
      </w:ins>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lastRenderedPageBreak/>
        <w:t xml:space="preserve">if we look at </w:t>
      </w:r>
      <w:ins w:id="272" w:author="Kohwalter" w:date="2012-12-07T12:03:00Z">
        <w:r w:rsidR="00DF235D">
          <w:t xml:space="preserve">node </w:t>
        </w:r>
      </w:ins>
      <w:r w:rsidR="00DA1252">
        <w:t>4, we can see a drop in his productivity.</w:t>
      </w:r>
    </w:p>
    <w:p w:rsidR="00743DC3" w:rsidRDefault="0080570D" w:rsidP="00743DC3">
      <w:r>
        <w:t xml:space="preserve">The task performed at </w:t>
      </w:r>
      <w:ins w:id="273" w:author="Kohwalter" w:date="2012-12-07T12:03:00Z">
        <w:r w:rsidR="00DF235D">
          <w:t>node</w:t>
        </w:r>
      </w:ins>
      <w:r w:rsidR="00DF235D">
        <w:t xml:space="preserve"> </w:t>
      </w:r>
      <w:r>
        <w:t xml:space="preserve">4 was design-code, </w:t>
      </w:r>
      <w:ins w:id="274" w:author="Kohwalter" w:date="2012-12-07T14:39:00Z">
        <w:r w:rsidR="00C71110">
          <w:t xml:space="preserve">as showed by </w:t>
        </w:r>
      </w:ins>
      <w:r w:rsidR="00DA227D">
        <w:fldChar w:fldCharType="begin"/>
      </w:r>
      <w:r w:rsidR="00C71110">
        <w:instrText xml:space="preserve"> REF _Ref342653524 \h </w:instrText>
      </w:r>
      <w:r w:rsidR="00DA227D">
        <w:fldChar w:fldCharType="separate"/>
      </w:r>
      <w:r w:rsidR="004571D6">
        <w:t xml:space="preserve">Figure </w:t>
      </w:r>
      <w:r w:rsidR="004571D6">
        <w:rPr>
          <w:noProof/>
        </w:rPr>
        <w:t>13</w:t>
      </w:r>
      <w:r w:rsidR="00DA227D">
        <w:fldChar w:fldCharType="end"/>
      </w:r>
      <w:r w:rsidR="00C71110">
        <w:t xml:space="preserve">, </w:t>
      </w:r>
      <w:r>
        <w:t>but even so there was a subtle decrease</w:t>
      </w:r>
      <w:r w:rsidR="00593521">
        <w:t xml:space="preserve"> due to changes in his stamina and morale</w:t>
      </w:r>
      <w:r>
        <w:t xml:space="preserve">. In </w:t>
      </w:r>
      <w:ins w:id="275" w:author="Kohwalter" w:date="2012-12-07T12:04:00Z">
        <w:r w:rsidR="00DF235D">
          <w:t>node</w:t>
        </w:r>
      </w:ins>
      <w:r w:rsidR="00DF235D">
        <w:t xml:space="preserve"> </w:t>
      </w:r>
      <w:r>
        <w:t>5 the change is more visible, especially because he was in ad hoc mode</w:t>
      </w:r>
      <w:r w:rsidR="00593521">
        <w:t xml:space="preserve">, same as </w:t>
      </w:r>
      <w:ins w:id="276" w:author="Kohwalter" w:date="2012-12-07T12:04:00Z">
        <w:r w:rsidR="00DF235D">
          <w:t xml:space="preserve">node </w:t>
        </w:r>
      </w:ins>
      <w:r w:rsidR="00593521">
        <w:t>3. H</w:t>
      </w:r>
      <w:r>
        <w:t>is working hours had not decreased</w:t>
      </w:r>
      <w:r w:rsidR="0005070C">
        <w:t>,</w:t>
      </w:r>
      <w:r>
        <w:t xml:space="preserve"> as noted </w:t>
      </w:r>
      <w:r w:rsidR="009B1791">
        <w:t xml:space="preserve">in </w:t>
      </w:r>
      <w:fldSimple w:instr=" REF _Ref342057094 \h  \* MERGEFORMAT ">
        <w:r w:rsidR="004571D6">
          <w:t xml:space="preserve">Figure </w:t>
        </w:r>
        <w:r w:rsidR="004571D6">
          <w:rPr>
            <w:noProof/>
          </w:rPr>
          <w:t>14</w:t>
        </w:r>
      </w:fldSimple>
      <w:r>
        <w:t xml:space="preserve">. This </w:t>
      </w:r>
      <w:r w:rsidR="00C157F7">
        <w:t xml:space="preserve">drastic </w:t>
      </w:r>
      <w:r>
        <w:t xml:space="preserve">change </w:t>
      </w:r>
      <w:ins w:id="277" w:author="Kohwalter" w:date="2012-12-07T14:41:00Z">
        <w:r w:rsidR="00C71110">
          <w:t xml:space="preserve">probably </w:t>
        </w:r>
      </w:ins>
      <w:r>
        <w:t xml:space="preserve">occurred because the programmer was 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rsidR="0080104F" w:rsidRDefault="0080570D" w:rsidP="00743DC3">
      <w:r>
        <w:t>By changing the filter</w:t>
      </w:r>
      <w:r w:rsidR="003A119E">
        <w:t xml:space="preserve"> again</w:t>
      </w:r>
      <w:r>
        <w:t xml:space="preserve"> to show stamina levels, we can see in </w:t>
      </w:r>
      <w:fldSimple w:instr=" REF _Ref342058250 \h  \* MERGEFORMAT ">
        <w:r w:rsidR="004571D6" w:rsidRPr="004571D6">
          <w:t xml:space="preserve">Figure </w:t>
        </w:r>
        <w:r w:rsidR="004571D6" w:rsidRPr="004571D6">
          <w:rPr>
            <w:noProof/>
          </w:rPr>
          <w:t>15</w:t>
        </w:r>
      </w:fldSimple>
      <w:r>
        <w:t xml:space="preserve"> that in </w:t>
      </w:r>
      <w:ins w:id="278" w:author="Kohwalter" w:date="2012-12-07T12:04:00Z">
        <w:r w:rsidR="00DF235D">
          <w:t xml:space="preserve">node </w:t>
        </w:r>
      </w:ins>
      <w:r>
        <w:t xml:space="preserve">3 his stamina </w:t>
      </w:r>
      <w:r w:rsidR="00C157F7">
        <w:t xml:space="preserve">indeed </w:t>
      </w:r>
      <w:r>
        <w:t xml:space="preserve">dropped to yellow because of the extra hours and in </w:t>
      </w:r>
      <w:ins w:id="279" w:author="Kohwalter" w:date="2012-12-07T12:04:00Z">
        <w:r w:rsidR="00DF235D">
          <w:t xml:space="preserve">node </w:t>
        </w:r>
      </w:ins>
      <w:r>
        <w:t>4 it reached red due to exhaustion.</w:t>
      </w:r>
      <w:r w:rsidR="00C157F7">
        <w:t xml:space="preserve"> Another side effect of his exhaustion was the change on the programmer’s morale, which also reached the red zone </w:t>
      </w:r>
      <w:r w:rsidR="00593521">
        <w:t xml:space="preserve">in </w:t>
      </w:r>
      <w:ins w:id="280" w:author="Kohwalter" w:date="2012-12-07T12:04:00Z">
        <w:r w:rsidR="00DF235D">
          <w:t xml:space="preserve">node </w:t>
        </w:r>
      </w:ins>
      <w:r w:rsidR="00593521">
        <w:t xml:space="preserve">5, </w:t>
      </w:r>
      <w:r w:rsidR="00C157F7">
        <w:t xml:space="preserve">as illustrated by </w:t>
      </w:r>
      <w:r w:rsidR="00DA227D">
        <w:fldChar w:fldCharType="begin"/>
      </w:r>
      <w:r w:rsidR="00C157F7">
        <w:instrText xml:space="preserve"> REF _Ref342058701 \h </w:instrText>
      </w:r>
      <w:r w:rsidR="00DA227D">
        <w:fldChar w:fldCharType="separate"/>
      </w:r>
      <w:r w:rsidR="004571D6">
        <w:t xml:space="preserve">Figure </w:t>
      </w:r>
      <w:r w:rsidR="004571D6">
        <w:rPr>
          <w:noProof/>
        </w:rPr>
        <w:t>16</w:t>
      </w:r>
      <w:r w:rsidR="00DA227D">
        <w:fldChar w:fldCharType="end"/>
      </w:r>
      <w:r w:rsidR="00C157F7">
        <w:t xml:space="preserve">. </w:t>
      </w:r>
      <w:r w:rsidR="00B856FF">
        <w:t xml:space="preserve">Lastly, the small variation from </w:t>
      </w:r>
      <w:ins w:id="281" w:author="Kohwalter" w:date="2012-12-07T12:04:00Z">
        <w:r w:rsidR="00B856FF">
          <w:t>nodes</w:t>
        </w:r>
      </w:ins>
      <w:r w:rsidR="00B856FF">
        <w:t xml:space="preserve"> 5 to 7 is due to a random range modifier during productivity computation, since the programmer is already working at minimal levels at the current configuration.</w:t>
      </w:r>
    </w:p>
    <w:p w:rsidR="00D308E2" w:rsidRDefault="00D308E2" w:rsidP="00D308E2">
      <w:pPr>
        <w:keepNext/>
      </w:pPr>
      <w:r>
        <w:t>With both the morale and stamina at lowest levels, the extra hours were not compensating his productivity loss. As previously shown, if his morale levels do not increase, the programmer might resign.</w:t>
      </w:r>
    </w:p>
    <w:p w:rsidR="008B197E" w:rsidRDefault="007103A3">
      <w:pPr>
        <w:pStyle w:val="Heading1"/>
        <w:spacing w:before="120"/>
      </w:pPr>
      <w:bookmarkStart w:id="282" w:name="_Ref341897928"/>
      <w:r>
        <w:t>CONCLUSION</w:t>
      </w:r>
      <w:bookmarkEnd w:id="282"/>
    </w:p>
    <w:p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w:t>
      </w:r>
      <w:r w:rsidRPr="00CF236C">
        <w:lastRenderedPageBreak/>
        <w:t xml:space="preserve">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and which events affected it.</w:t>
      </w:r>
    </w:p>
    <w:p w:rsidR="008675B8" w:rsidRPr="00CF236C" w:rsidRDefault="001A1840" w:rsidP="00CF236C">
      <w:r>
        <w:t>In this</w:t>
      </w:r>
      <w:r w:rsidRPr="00CF236C">
        <w:t xml:space="preserve"> </w:t>
      </w:r>
      <w:r w:rsidR="007103A3" w:rsidRPr="00CF236C">
        <w:t xml:space="preserve">paper </w:t>
      </w:r>
      <w:r>
        <w:t xml:space="preserve">we </w:t>
      </w:r>
      <w:r w:rsidR="008675B8" w:rsidRPr="00CF236C">
        <w:t xml:space="preserve">presented </w:t>
      </w:r>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ins w:id="283" w:author="Kohwalter" w:date="2012-12-07T23:44:00Z">
        <w:r w:rsidR="0066067F">
          <w:t xml:space="preserve">, and </w:t>
        </w:r>
      </w:ins>
      <w:ins w:id="284" w:author="Kohwalter" w:date="2012-12-07T23:45:00Z">
        <w:r w:rsidR="0066067F">
          <w:t>allow the visualization of</w:t>
        </w:r>
      </w:ins>
      <w:r w:rsidR="004E6B8C" w:rsidRPr="00740CCA">
        <w:t xml:space="preserve"> the collapsed graph in a separated window.</w:t>
      </w:r>
    </w:p>
    <w:p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w:t>
      </w:r>
      <w:proofErr w:type="spellStart"/>
      <w:r w:rsidR="007103A3" w:rsidRPr="00795B8A">
        <w:t>learnability</w:t>
      </w:r>
      <w:proofErr w:type="spellEnd"/>
      <w:r w:rsidR="007103A3" w:rsidRPr="00795B8A">
        <w:t xml:space="preserve"> </w:t>
      </w:r>
      <w:r w:rsidR="00795B8A" w:rsidRPr="00795B8A">
        <w:t xml:space="preserve">of using the provenance graph in order to understand better the </w:t>
      </w:r>
      <w:r w:rsidR="00484A83">
        <w:t>story</w:t>
      </w:r>
      <w:r w:rsidR="007103A3" w:rsidRPr="00795B8A">
        <w:t>.</w:t>
      </w:r>
    </w:p>
    <w:p w:rsidR="008B197E" w:rsidRDefault="008B197E">
      <w:pPr>
        <w:pStyle w:val="Heading1"/>
        <w:spacing w:before="120"/>
      </w:pPr>
      <w:r>
        <w:t>ACKNOWLEDGMENTS</w:t>
      </w:r>
    </w:p>
    <w:p w:rsidR="00794E66" w:rsidRDefault="00794E66" w:rsidP="00794E66">
      <w:r>
        <w:t xml:space="preserve">We would like to thank </w:t>
      </w:r>
      <w:proofErr w:type="spellStart"/>
      <w:r>
        <w:t>CNPq</w:t>
      </w:r>
      <w:proofErr w:type="spellEnd"/>
      <w:r>
        <w:t>, FAPERJ</w:t>
      </w:r>
      <w:r w:rsidR="00024273">
        <w:t>,</w:t>
      </w:r>
      <w:bookmarkStart w:id="285" w:name="_GoBack"/>
      <w:bookmarkEnd w:id="285"/>
      <w:r>
        <w:t xml:space="preserve"> and CAPES for the financial support.</w:t>
      </w:r>
    </w:p>
    <w:p w:rsidR="008B197E" w:rsidRDefault="008B197E">
      <w:pPr>
        <w:pStyle w:val="Heading1"/>
        <w:spacing w:before="120"/>
      </w:pPr>
      <w:r>
        <w:t>REFERENCES</w:t>
      </w:r>
    </w:p>
    <w:p w:rsidR="00DD6DD9" w:rsidRPr="00DD6DD9" w:rsidRDefault="00DA227D" w:rsidP="00DD6DD9">
      <w:pPr>
        <w:pStyle w:val="Bibliography"/>
      </w:pPr>
      <w:r>
        <w:fldChar w:fldCharType="begin"/>
      </w:r>
      <w:r w:rsidR="00DD6DD9">
        <w:instrText xml:space="preserve"> ADDIN ZOTERO_BIBL {"custom":[]} CSL_BIBLIOGRAPHY </w:instrText>
      </w:r>
      <w:r>
        <w:fldChar w:fldCharType="separate"/>
      </w:r>
      <w:r w:rsidR="00DD6DD9" w:rsidRPr="00DD6DD9">
        <w:t>[1]</w:t>
      </w:r>
      <w:r w:rsidR="00DD6DD9" w:rsidRPr="00DD6DD9">
        <w:tab/>
        <w:t xml:space="preserve">Abt, C.C. 1987. </w:t>
      </w:r>
      <w:r w:rsidR="00DD6DD9" w:rsidRPr="00DD6DD9">
        <w:rPr>
          <w:i/>
          <w:iCs/>
        </w:rPr>
        <w:t>Serious Games</w:t>
      </w:r>
      <w:r w:rsidR="00DD6DD9" w:rsidRPr="00DD6DD9">
        <w:t>. University Press of America.</w:t>
      </w:r>
    </w:p>
    <w:p w:rsidR="00DD6DD9" w:rsidRPr="00DD6DD9" w:rsidRDefault="00DD6DD9" w:rsidP="00DD6DD9">
      <w:pPr>
        <w:pStyle w:val="Bibliography"/>
      </w:pPr>
      <w:r w:rsidRPr="00DD6DD9">
        <w:t>[2]</w:t>
      </w:r>
      <w:r w:rsidRPr="00DD6DD9">
        <w:tab/>
        <w:t xml:space="preserve">Andersen, E. et al. 2010. Gameplay analysis through state projection. </w:t>
      </w:r>
      <w:r w:rsidRPr="00DD6DD9">
        <w:rPr>
          <w:i/>
          <w:iCs/>
        </w:rPr>
        <w:t>Proceedings of the Fifth International Conference on the Foundations of Digital Games</w:t>
      </w:r>
      <w:r w:rsidRPr="00DD6DD9">
        <w:t xml:space="preserve"> (New York, NY, USA, 2010), 1–8.</w:t>
      </w:r>
    </w:p>
    <w:p w:rsidR="00DD6DD9" w:rsidRPr="00DD6DD9" w:rsidRDefault="00DD6DD9" w:rsidP="00DD6DD9">
      <w:pPr>
        <w:pStyle w:val="Bibliography"/>
      </w:pPr>
      <w:r w:rsidRPr="00DD6DD9">
        <w:t>[3]</w:t>
      </w:r>
      <w:r w:rsidRPr="00DD6DD9">
        <w:tab/>
        <w:t xml:space="preserve">App Store - Game Dev Story: 2010. </w:t>
      </w:r>
      <w:r w:rsidRPr="00DD6DD9">
        <w:rPr>
          <w:i/>
          <w:iCs/>
        </w:rPr>
        <w:t>http://itunes.apple.com/us/app/game-dev-story/id396085661?mt=8</w:t>
      </w:r>
      <w:r w:rsidRPr="00DD6DD9">
        <w:t>. Accessed: 2011-05-05.</w:t>
      </w:r>
    </w:p>
    <w:p w:rsidR="00DD6DD9" w:rsidRPr="00DD6DD9" w:rsidRDefault="00DD6DD9" w:rsidP="00DD6DD9">
      <w:pPr>
        <w:pStyle w:val="Bibliography"/>
      </w:pPr>
      <w:r w:rsidRPr="00DD6DD9">
        <w:t>[4]</w:t>
      </w:r>
      <w:r w:rsidRPr="00DD6DD9">
        <w:tab/>
        <w:t xml:space="preserve">Baker, A. et al. 2003. Problems and Programmers: An Educational Software Engineering Card Game. </w:t>
      </w:r>
      <w:r w:rsidRPr="00DD6DD9">
        <w:rPr>
          <w:i/>
          <w:iCs/>
        </w:rPr>
        <w:t>International Conference on Software Engineering(ICSE)</w:t>
      </w:r>
      <w:r w:rsidRPr="00DD6DD9">
        <w:t>. (2003), 614–621.</w:t>
      </w:r>
    </w:p>
    <w:p w:rsidR="00DD6DD9" w:rsidRPr="00DD6DD9" w:rsidRDefault="00DD6DD9" w:rsidP="00DD6DD9">
      <w:pPr>
        <w:pStyle w:val="Bibliography"/>
      </w:pPr>
      <w:r w:rsidRPr="00DD6DD9">
        <w:t>[5]</w:t>
      </w:r>
      <w:r w:rsidRPr="00DD6DD9">
        <w:tab/>
        <w:t xml:space="preserve">Bristol, E.H. 1977. Pattern recognition: An alternative to parameter identification in adaptive control. </w:t>
      </w:r>
      <w:r w:rsidRPr="00DD6DD9">
        <w:rPr>
          <w:i/>
          <w:iCs/>
        </w:rPr>
        <w:t>Automatica</w:t>
      </w:r>
      <w:r w:rsidRPr="00DD6DD9">
        <w:t>. 13, 2 (Mar. 1977), 197–202.</w:t>
      </w:r>
    </w:p>
    <w:p w:rsidR="00DD6DD9" w:rsidRPr="00DD6DD9" w:rsidRDefault="00DD6DD9" w:rsidP="00DD6DD9">
      <w:pPr>
        <w:pStyle w:val="Bibliography"/>
      </w:pPr>
      <w:r w:rsidRPr="00DD6DD9">
        <w:t>[6]</w:t>
      </w:r>
      <w:r w:rsidRPr="00DD6DD9">
        <w:tab/>
        <w:t xml:space="preserve">Cavazza, M. et al. 2002. Character-based interactive storytelling. </w:t>
      </w:r>
      <w:r w:rsidRPr="00DD6DD9">
        <w:rPr>
          <w:i/>
          <w:iCs/>
        </w:rPr>
        <w:t>IEEE Intelligent Systems</w:t>
      </w:r>
      <w:r w:rsidRPr="00DD6DD9">
        <w:t>. 17, 4 (Aug. 2002), 17 – 24.</w:t>
      </w:r>
    </w:p>
    <w:p w:rsidR="00DD6DD9" w:rsidRPr="00DD6DD9" w:rsidRDefault="00DD6DD9" w:rsidP="00DD6DD9">
      <w:pPr>
        <w:pStyle w:val="Bibliography"/>
        <w:rPr>
          <w:lang w:val="pt-BR"/>
        </w:rPr>
      </w:pPr>
      <w:r w:rsidRPr="00DD6DD9">
        <w:t>[7]</w:t>
      </w:r>
      <w:r w:rsidRPr="00DD6DD9">
        <w:tab/>
        <w:t xml:space="preserve">Chialvo, D.R. and Bak, P. 1999. Learning from mistakes. </w:t>
      </w:r>
      <w:r w:rsidRPr="00DD6DD9">
        <w:rPr>
          <w:i/>
          <w:iCs/>
          <w:lang w:val="pt-BR"/>
        </w:rPr>
        <w:t>Neuroscience</w:t>
      </w:r>
      <w:r w:rsidRPr="00DD6DD9">
        <w:rPr>
          <w:lang w:val="pt-BR"/>
        </w:rPr>
        <w:t>. v. 90, 4 (Jun. 1999), 1137–1148.</w:t>
      </w:r>
    </w:p>
    <w:p w:rsidR="00DD6DD9" w:rsidRPr="00DD6DD9" w:rsidRDefault="00DD6DD9" w:rsidP="00DD6DD9">
      <w:pPr>
        <w:pStyle w:val="Bibliography"/>
      </w:pPr>
      <w:r w:rsidRPr="00DD6DD9">
        <w:rPr>
          <w:lang w:val="pt-BR"/>
        </w:rPr>
        <w:lastRenderedPageBreak/>
        <w:t>[8]</w:t>
      </w:r>
      <w:r w:rsidRPr="00DD6DD9">
        <w:rPr>
          <w:lang w:val="pt-BR"/>
        </w:rPr>
        <w:tab/>
        <w:t xml:space="preserve">Cios, K. et al. 1998. </w:t>
      </w:r>
      <w:r w:rsidRPr="00DD6DD9">
        <w:rPr>
          <w:i/>
          <w:iCs/>
        </w:rPr>
        <w:t>Data mining methods for knowledge discovery</w:t>
      </w:r>
      <w:r w:rsidRPr="00DD6DD9">
        <w:t>. Kluwer Academic Publishers.</w:t>
      </w:r>
    </w:p>
    <w:p w:rsidR="00DD6DD9" w:rsidRPr="00DD6DD9" w:rsidRDefault="00DD6DD9" w:rsidP="00DD6DD9">
      <w:pPr>
        <w:pStyle w:val="Bibliography"/>
      </w:pPr>
      <w:r w:rsidRPr="00DD6DD9">
        <w:t>[9]</w:t>
      </w:r>
      <w:r w:rsidRPr="00DD6DD9">
        <w:tab/>
        <w:t xml:space="preserve">Clark, G. 1950. The organization of behavior: A neuropsychological theory. </w:t>
      </w:r>
      <w:r w:rsidRPr="00DD6DD9">
        <w:rPr>
          <w:i/>
          <w:iCs/>
        </w:rPr>
        <w:t>The Journal of Comparative Neurology</w:t>
      </w:r>
      <w:r w:rsidRPr="00DD6DD9">
        <w:t>. v. 93, 3 (1950), 459–460.</w:t>
      </w:r>
    </w:p>
    <w:p w:rsidR="00DD6DD9" w:rsidRPr="00DD6DD9" w:rsidRDefault="00DD6DD9" w:rsidP="00DD6DD9">
      <w:pPr>
        <w:pStyle w:val="Bibliography"/>
      </w:pPr>
      <w:r w:rsidRPr="00DD6DD9">
        <w:t>[10]</w:t>
      </w:r>
      <w:r w:rsidRPr="00DD6DD9">
        <w:tab/>
        <w:t xml:space="preserve">Consalvo, Mi. and Dutton, N. 2006. Game analysis: Developing a methodological toolkit for the qualitative study of games. </w:t>
      </w:r>
      <w:r w:rsidRPr="00DD6DD9">
        <w:rPr>
          <w:i/>
          <w:iCs/>
        </w:rPr>
        <w:t>Game Studies</w:t>
      </w:r>
      <w:r w:rsidRPr="00DD6DD9">
        <w:t>. 6, 1 (Dec. 2006).</w:t>
      </w:r>
    </w:p>
    <w:p w:rsidR="00DD6DD9" w:rsidRPr="00DD6DD9" w:rsidRDefault="00DD6DD9" w:rsidP="00DD6DD9">
      <w:pPr>
        <w:pStyle w:val="Bibliography"/>
      </w:pPr>
      <w:r w:rsidRPr="00DD6DD9">
        <w:t>[11]</w:t>
      </w:r>
      <w:r w:rsidRPr="00DD6DD9">
        <w:tab/>
        <w:t xml:space="preserve">Fayyad, U. et al. 1996. From Data Mining to Knowledge Discovery in Databases. </w:t>
      </w:r>
      <w:r w:rsidRPr="00DD6DD9">
        <w:rPr>
          <w:i/>
          <w:iCs/>
        </w:rPr>
        <w:t>AI Magazine</w:t>
      </w:r>
      <w:r w:rsidRPr="00DD6DD9">
        <w:t>. 17, 3 (Mar. 1996), 37.</w:t>
      </w:r>
    </w:p>
    <w:p w:rsidR="00DD6DD9" w:rsidRPr="00DD6DD9" w:rsidRDefault="00DD6DD9" w:rsidP="00DD6DD9">
      <w:pPr>
        <w:pStyle w:val="Bibliography"/>
      </w:pPr>
      <w:r w:rsidRPr="00DD6DD9">
        <w:t>[12]</w:t>
      </w:r>
      <w:r w:rsidRPr="00DD6DD9">
        <w:tab/>
        <w:t xml:space="preserve">Freire, J. et al. 2008. Provenance for Computational Tasks: A Survey. </w:t>
      </w:r>
      <w:r w:rsidRPr="00DD6DD9">
        <w:rPr>
          <w:i/>
          <w:iCs/>
        </w:rPr>
        <w:t>Computing in Science Engineering</w:t>
      </w:r>
      <w:r w:rsidRPr="00DD6DD9">
        <w:t>. 10, 3 (Jun. 2008), 11 –21.</w:t>
      </w:r>
    </w:p>
    <w:p w:rsidR="00DD6DD9" w:rsidRPr="00DD6DD9" w:rsidRDefault="00DD6DD9" w:rsidP="00DD6DD9">
      <w:pPr>
        <w:pStyle w:val="Bibliography"/>
      </w:pPr>
      <w:r w:rsidRPr="00DD6DD9">
        <w:t>[13]</w:t>
      </w:r>
      <w:r w:rsidRPr="00DD6DD9">
        <w:tab/>
        <w:t xml:space="preserve">Game Analysis Using Resource-Infrastructure-Action Flow: 2011. </w:t>
      </w:r>
      <w:r w:rsidRPr="00DD6DD9">
        <w:rPr>
          <w:i/>
          <w:iCs/>
        </w:rPr>
        <w:t>http://ficial.wordpress.com/2011/10/23/game-analysis-using-resource-infrastructure-action-flow/</w:t>
      </w:r>
      <w:r w:rsidRPr="00DD6DD9">
        <w:t>. Accessed: 2012-10-19.</w:t>
      </w:r>
    </w:p>
    <w:p w:rsidR="00DD6DD9" w:rsidRPr="00DD6DD9" w:rsidRDefault="00DD6DD9" w:rsidP="00DD6DD9">
      <w:pPr>
        <w:pStyle w:val="Bibliography"/>
      </w:pPr>
      <w:r w:rsidRPr="00DD6DD9">
        <w:t>[14]</w:t>
      </w:r>
      <w:r w:rsidRPr="00DD6DD9">
        <w:tab/>
        <w:t xml:space="preserve">Han, J. and Kamber, M. 2006. </w:t>
      </w:r>
      <w:r w:rsidRPr="00DD6DD9">
        <w:rPr>
          <w:i/>
          <w:iCs/>
        </w:rPr>
        <w:t>Data Mining: Concepts and Techniques</w:t>
      </w:r>
      <w:r w:rsidRPr="00DD6DD9">
        <w:t>. Morgan Kaufmann.</w:t>
      </w:r>
    </w:p>
    <w:p w:rsidR="00DD6DD9" w:rsidRPr="00DD6DD9" w:rsidRDefault="00DD6DD9" w:rsidP="00DD6DD9">
      <w:pPr>
        <w:pStyle w:val="Bibliography"/>
      </w:pPr>
      <w:r w:rsidRPr="00DD6DD9">
        <w:t>[15]</w:t>
      </w:r>
      <w:r w:rsidRPr="00DD6DD9">
        <w:tab/>
        <w:t xml:space="preserve">Joshua O’Madadhain et al. 2010. </w:t>
      </w:r>
      <w:r w:rsidRPr="00DD6DD9">
        <w:rPr>
          <w:i/>
          <w:iCs/>
        </w:rPr>
        <w:t>JUNG: Java Universal Network/Graph Framework</w:t>
      </w:r>
      <w:r w:rsidRPr="00DD6DD9">
        <w:t>. Open-source.</w:t>
      </w:r>
    </w:p>
    <w:p w:rsidR="00DD6DD9" w:rsidRPr="00DD6DD9" w:rsidRDefault="00DD6DD9" w:rsidP="00DD6DD9">
      <w:pPr>
        <w:pStyle w:val="Bibliography"/>
      </w:pPr>
      <w:r w:rsidRPr="00DD6DD9">
        <w:t>[16]</w:t>
      </w:r>
      <w:r w:rsidRPr="00DD6DD9">
        <w:tab/>
        <w:t xml:space="preserve">Kohwalter, T. et al. 2012. Provenance in Games. </w:t>
      </w:r>
      <w:r w:rsidRPr="00DD6DD9">
        <w:rPr>
          <w:i/>
          <w:iCs/>
        </w:rPr>
        <w:t>2012 XI Brazilian Symposium on Games and Digital Entertainment (SBGAMES)</w:t>
      </w:r>
      <w:r w:rsidRPr="00DD6DD9">
        <w:t xml:space="preserve"> (Brasilia, Nov. 2012).</w:t>
      </w:r>
    </w:p>
    <w:p w:rsidR="00DD6DD9" w:rsidRPr="00DD6DD9" w:rsidRDefault="00DD6DD9" w:rsidP="00DD6DD9">
      <w:pPr>
        <w:pStyle w:val="Bibliography"/>
      </w:pPr>
      <w:r w:rsidRPr="00DD6DD9">
        <w:t>[17]</w:t>
      </w:r>
      <w:r w:rsidRPr="00DD6DD9">
        <w:tab/>
        <w:t xml:space="preserve">Kohwalter, T. et al. 2011. SDM – An Educational Game for Software Engineering. </w:t>
      </w:r>
      <w:r w:rsidRPr="00DD6DD9">
        <w:rPr>
          <w:i/>
          <w:iCs/>
        </w:rPr>
        <w:t>2011 X Brazilian Symposium on Games and Digital Entertainment (SBGAMES)</w:t>
      </w:r>
      <w:r w:rsidRPr="00DD6DD9">
        <w:t xml:space="preserve"> (Salvador, Nov. 2011).</w:t>
      </w:r>
    </w:p>
    <w:p w:rsidR="00DD6DD9" w:rsidRPr="00DD6DD9" w:rsidRDefault="00DD6DD9" w:rsidP="00DD6DD9">
      <w:pPr>
        <w:pStyle w:val="Bibliography"/>
      </w:pPr>
      <w:r w:rsidRPr="00DD6DD9">
        <w:t>[18]</w:t>
      </w:r>
      <w:r w:rsidRPr="00DD6DD9">
        <w:tab/>
        <w:t xml:space="preserve">Moreau, L. et al. 2011. The Open Provenance Model core specification (v1.1). </w:t>
      </w:r>
      <w:r w:rsidRPr="00DD6DD9">
        <w:rPr>
          <w:i/>
          <w:iCs/>
        </w:rPr>
        <w:t>In: Future Generation Computer Systems</w:t>
      </w:r>
      <w:r w:rsidRPr="00DD6DD9">
        <w:t>. 27, 6 (Jun. 2011), 743–756.</w:t>
      </w:r>
    </w:p>
    <w:p w:rsidR="00DD6DD9" w:rsidRPr="00DD6DD9" w:rsidRDefault="00DD6DD9" w:rsidP="00DD6DD9">
      <w:pPr>
        <w:pStyle w:val="Bibliography"/>
      </w:pPr>
      <w:r w:rsidRPr="00DD6DD9">
        <w:t>[19]</w:t>
      </w:r>
      <w:r w:rsidRPr="00DD6DD9">
        <w:tab/>
        <w:t xml:space="preserve">Moret, B. 1982. Decision Trees and Diagrams. </w:t>
      </w:r>
      <w:r w:rsidRPr="00DD6DD9">
        <w:rPr>
          <w:i/>
          <w:iCs/>
        </w:rPr>
        <w:t>In: ACM Computing Surveys (CSUR)</w:t>
      </w:r>
      <w:r w:rsidRPr="00DD6DD9">
        <w:t>. 14, 4 (Dec. 1982), 593–623.</w:t>
      </w:r>
    </w:p>
    <w:p w:rsidR="00DD6DD9" w:rsidRPr="00DD6DD9" w:rsidRDefault="00DD6DD9" w:rsidP="00DD6DD9">
      <w:pPr>
        <w:pStyle w:val="Bibliography"/>
      </w:pPr>
      <w:r w:rsidRPr="00DD6DD9">
        <w:t>[20]</w:t>
      </w:r>
      <w:r w:rsidRPr="00DD6DD9">
        <w:tab/>
        <w:t xml:space="preserve">Navarro, E. 2006. </w:t>
      </w:r>
      <w:r w:rsidRPr="00DD6DD9">
        <w:rPr>
          <w:i/>
          <w:iCs/>
        </w:rPr>
        <w:t>Simse: a software engineering simulation environment for software process education</w:t>
      </w:r>
      <w:r w:rsidRPr="00DD6DD9">
        <w:t>. California State University at Long Beach.</w:t>
      </w:r>
    </w:p>
    <w:p w:rsidR="00DD6DD9" w:rsidRPr="00DD6DD9" w:rsidRDefault="00DD6DD9" w:rsidP="00DD6DD9">
      <w:pPr>
        <w:pStyle w:val="Bibliography"/>
      </w:pPr>
      <w:r w:rsidRPr="00DD6DD9">
        <w:t>[21]</w:t>
      </w:r>
      <w:r w:rsidRPr="00DD6DD9">
        <w:tab/>
        <w:t xml:space="preserve">Passos, E.B. et al. 2009. Hierarchical PNF Networks - A Temporal Model of Events for the Representation and Dramatization of Storytelling. </w:t>
      </w:r>
      <w:r w:rsidRPr="00DD6DD9">
        <w:rPr>
          <w:i/>
          <w:iCs/>
        </w:rPr>
        <w:t>2009 VIII Brazilian Symposium on Games and Digital Entertainment (SBGAMES)</w:t>
      </w:r>
      <w:r w:rsidRPr="00DD6DD9">
        <w:t xml:space="preserve"> (Oct. 2009), 175 –184.</w:t>
      </w:r>
    </w:p>
    <w:p w:rsidR="00DD6DD9" w:rsidRPr="00DD6DD9" w:rsidRDefault="00DD6DD9" w:rsidP="00DD6DD9">
      <w:pPr>
        <w:pStyle w:val="Bibliography"/>
      </w:pPr>
      <w:r w:rsidRPr="00DD6DD9">
        <w:t>[22]</w:t>
      </w:r>
      <w:r w:rsidRPr="00DD6DD9">
        <w:tab/>
        <w:t xml:space="preserve">Pinhanez, C.S. and Bobick, A.F. 1998. Human action detection using PNF propagation of temporal constraints. </w:t>
      </w:r>
      <w:r w:rsidRPr="00DD6DD9">
        <w:rPr>
          <w:i/>
          <w:iCs/>
        </w:rPr>
        <w:t>1998 IEEE Computer Society Conference on Computer Vision and Pattern Recognition, 1998. Proceedings</w:t>
      </w:r>
      <w:r w:rsidRPr="00DD6DD9">
        <w:t xml:space="preserve"> (Jun. 1998), 898 –904.</w:t>
      </w:r>
    </w:p>
    <w:p w:rsidR="00DD6DD9" w:rsidRPr="00DD6DD9" w:rsidRDefault="00DD6DD9" w:rsidP="00DD6DD9">
      <w:pPr>
        <w:pStyle w:val="Bibliography"/>
      </w:pPr>
      <w:r w:rsidRPr="00DD6DD9">
        <w:t>[23]</w:t>
      </w:r>
      <w:r w:rsidRPr="00DD6DD9">
        <w:tab/>
        <w:t xml:space="preserve">PREMIS Working Group 2005. </w:t>
      </w:r>
      <w:r w:rsidRPr="00DD6DD9">
        <w:rPr>
          <w:i/>
          <w:iCs/>
        </w:rPr>
        <w:t>Data Dictionary for Preservation Metadata</w:t>
      </w:r>
      <w:r w:rsidRPr="00DD6DD9">
        <w:t>. Technical Report #Final Report of the PREMIS Working Group. Implementation Strategies (PREMIS).</w:t>
      </w:r>
    </w:p>
    <w:p w:rsidR="00DD6DD9" w:rsidRPr="00DD6DD9" w:rsidRDefault="00DD6DD9" w:rsidP="00DD6DD9">
      <w:pPr>
        <w:pStyle w:val="Bibliography"/>
      </w:pPr>
      <w:r w:rsidRPr="00DD6DD9">
        <w:t>[24]</w:t>
      </w:r>
      <w:r w:rsidRPr="00DD6DD9">
        <w:tab/>
        <w:t xml:space="preserve">Prensky, M. 2001. Fun, Play and Games: What Makes Games Engaging. </w:t>
      </w:r>
      <w:r w:rsidRPr="00DD6DD9">
        <w:rPr>
          <w:i/>
          <w:iCs/>
        </w:rPr>
        <w:t>Digital Game-Based Learning</w:t>
      </w:r>
      <w:r w:rsidRPr="00DD6DD9">
        <w:t>. (2001), 1–31.</w:t>
      </w:r>
    </w:p>
    <w:p w:rsidR="00DD6DD9" w:rsidRPr="00DD6DD9" w:rsidRDefault="00DD6DD9" w:rsidP="00DD6DD9">
      <w:pPr>
        <w:pStyle w:val="Bibliography"/>
      </w:pPr>
      <w:r w:rsidRPr="00DD6DD9">
        <w:t>[25]</w:t>
      </w:r>
      <w:r w:rsidRPr="00DD6DD9">
        <w:tab/>
        <w:t xml:space="preserve">PROV-DM: The PROV Data Model: 2012. </w:t>
      </w:r>
      <w:r w:rsidRPr="00DD6DD9">
        <w:rPr>
          <w:i/>
          <w:iCs/>
        </w:rPr>
        <w:t>http://www.w3.org/TR/prov-dm/</w:t>
      </w:r>
      <w:r w:rsidRPr="00DD6DD9">
        <w:t>.</w:t>
      </w:r>
    </w:p>
    <w:p w:rsidR="00DD6DD9" w:rsidRPr="00DD6DD9" w:rsidRDefault="00DD6DD9" w:rsidP="00DD6DD9">
      <w:pPr>
        <w:pStyle w:val="Bibliography"/>
      </w:pPr>
      <w:r w:rsidRPr="00DD6DD9">
        <w:t>[26]</w:t>
      </w:r>
      <w:r w:rsidRPr="00DD6DD9">
        <w:tab/>
        <w:t xml:space="preserve">Unity - 3D Game Engine: 2010. </w:t>
      </w:r>
      <w:r w:rsidRPr="00DD6DD9">
        <w:rPr>
          <w:i/>
          <w:iCs/>
        </w:rPr>
        <w:t>http://unity3d.com/</w:t>
      </w:r>
      <w:r w:rsidRPr="00DD6DD9">
        <w:t>. Accessed: 2011-05-05.</w:t>
      </w:r>
    </w:p>
    <w:p w:rsidR="00DD6DD9" w:rsidRPr="00DD6DD9" w:rsidRDefault="00DD6DD9" w:rsidP="00DD6DD9">
      <w:pPr>
        <w:pStyle w:val="Bibliography"/>
      </w:pPr>
      <w:r w:rsidRPr="00DD6DD9">
        <w:t>[27]</w:t>
      </w:r>
      <w:r w:rsidRPr="00DD6DD9">
        <w:tab/>
        <w:t xml:space="preserve">Witten, I.H. and Frank, E. 2005. </w:t>
      </w:r>
      <w:r w:rsidRPr="00DD6DD9">
        <w:rPr>
          <w:i/>
          <w:iCs/>
        </w:rPr>
        <w:t>Data Mining: Practical Machine Learning Tools and Techniques, Second Edition</w:t>
      </w:r>
      <w:r w:rsidRPr="00DD6DD9">
        <w:t>. Morgan Kaufmann.</w:t>
      </w:r>
    </w:p>
    <w:p w:rsidR="008B197E" w:rsidRDefault="00DA227D" w:rsidP="0025754A">
      <w:pPr>
        <w:pStyle w:val="Bibliography1"/>
        <w:sectPr w:rsidR="008B197E" w:rsidSect="003B4153">
          <w:type w:val="continuous"/>
          <w:pgSz w:w="12240" w:h="15840" w:code="1"/>
          <w:pgMar w:top="1080" w:right="1080" w:bottom="1440" w:left="1080" w:header="720" w:footer="720" w:gutter="0"/>
          <w:cols w:num="2" w:space="475"/>
        </w:sectPr>
      </w:pPr>
      <w:r>
        <w:fldChar w:fldCharType="end"/>
      </w:r>
    </w:p>
    <w:p w:rsidR="00DF3E46" w:rsidRPr="00122678" w:rsidRDefault="00DF3E46" w:rsidP="00D308E2">
      <w:pPr>
        <w:pStyle w:val="Paper-Title"/>
        <w:jc w:val="both"/>
        <w:rPr>
          <w:color w:val="FF0000"/>
        </w:rPr>
      </w:pPr>
    </w:p>
    <w:sectPr w:rsidR="00DF3E46" w:rsidRPr="0012267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ohwalter" w:date="2012-12-08T00:01:00Z" w:initials="K">
    <w:p w:rsidR="0066067F" w:rsidRDefault="0066067F" w:rsidP="00541A0F">
      <w:pPr>
        <w:pStyle w:val="Heading1"/>
        <w:numPr>
          <w:ilvl w:val="0"/>
          <w:numId w:val="0"/>
        </w:numPr>
        <w:shd w:val="clear" w:color="auto" w:fill="FFFFFF"/>
        <w:spacing w:before="0"/>
      </w:pPr>
      <w:r>
        <w:rPr>
          <w:rStyle w:val="CommentReference"/>
        </w:rPr>
        <w:annotationRef/>
      </w:r>
      <w:r>
        <w:t xml:space="preserve">From a previous paper in FDG: </w:t>
      </w:r>
    </w:p>
    <w:p w:rsidR="0066067F" w:rsidRDefault="0066067F" w:rsidP="00541A0F">
      <w:pPr>
        <w:pStyle w:val="Heading1"/>
        <w:numPr>
          <w:ilvl w:val="0"/>
          <w:numId w:val="0"/>
        </w:numPr>
        <w:shd w:val="clear" w:color="auto" w:fill="FFFFFF"/>
        <w:spacing w:before="0"/>
        <w:rPr>
          <w:rStyle w:val="Strong"/>
          <w:rFonts w:ascii="Arial" w:hAnsi="Arial" w:cs="Arial"/>
          <w:b/>
          <w:bCs w:val="0"/>
          <w:color w:val="000000"/>
        </w:rPr>
      </w:pPr>
      <w:proofErr w:type="spellStart"/>
      <w:r>
        <w:rPr>
          <w:rStyle w:val="Strong"/>
          <w:rFonts w:ascii="Arial" w:hAnsi="Arial" w:cs="Arial"/>
          <w:b/>
          <w:bCs w:val="0"/>
          <w:color w:val="000000"/>
        </w:rPr>
        <w:t>Arrrgghh</w:t>
      </w:r>
      <w:proofErr w:type="spellEnd"/>
      <w:proofErr w:type="gramStart"/>
      <w:r>
        <w:rPr>
          <w:rStyle w:val="Strong"/>
          <w:rFonts w:ascii="Arial" w:hAnsi="Arial" w:cs="Arial"/>
          <w:b/>
          <w:bCs w:val="0"/>
          <w:color w:val="000000"/>
        </w:rPr>
        <w:t>!!!:</w:t>
      </w:r>
      <w:proofErr w:type="gramEnd"/>
      <w:r>
        <w:rPr>
          <w:rStyle w:val="Strong"/>
          <w:rFonts w:ascii="Arial" w:hAnsi="Arial" w:cs="Arial"/>
          <w:b/>
          <w:bCs w:val="0"/>
          <w:color w:val="000000"/>
        </w:rPr>
        <w:t xml:space="preserve"> blending quantitative and qualitative methods to detect player frustration</w:t>
      </w:r>
    </w:p>
    <w:p w:rsidR="0066067F" w:rsidRDefault="0066067F" w:rsidP="00393818"/>
    <w:p w:rsidR="0066067F" w:rsidRPr="00393818" w:rsidRDefault="0066067F" w:rsidP="00393818">
      <w:pPr>
        <w:rPr>
          <w:lang w:val="pt-BR"/>
        </w:rPr>
      </w:pPr>
      <w:r w:rsidRPr="00393818">
        <w:rPr>
          <w:lang w:val="pt-BR"/>
        </w:rPr>
        <w:t xml:space="preserve">Acho que dessa forma </w:t>
      </w:r>
      <w:r w:rsidR="001928BB">
        <w:rPr>
          <w:lang w:val="pt-BR"/>
        </w:rPr>
        <w:t>agradam</w:t>
      </w:r>
      <w:r w:rsidRPr="00393818">
        <w:rPr>
          <w:lang w:val="pt-BR"/>
        </w:rPr>
        <w:t xml:space="preserve"> ambos os ti</w:t>
      </w:r>
      <w:r>
        <w:rPr>
          <w:lang w:val="pt-BR"/>
        </w:rPr>
        <w:t xml:space="preserve">pos de </w:t>
      </w:r>
      <w:r w:rsidR="001928BB">
        <w:rPr>
          <w:lang w:val="pt-BR"/>
        </w:rPr>
        <w:t>avaliadores</w:t>
      </w:r>
    </w:p>
    <w:p w:rsidR="0066067F" w:rsidRPr="00393818" w:rsidRDefault="0066067F">
      <w:pPr>
        <w:pStyle w:val="CommentText"/>
        <w:rPr>
          <w:lang w:val="pt-BR"/>
        </w:rPr>
      </w:pPr>
    </w:p>
  </w:comment>
  <w:comment w:id="1" w:author="Kohwalter" w:date="2012-12-07T21:05:00Z" w:initials="K">
    <w:p w:rsidR="0066067F" w:rsidRPr="00541A0F" w:rsidRDefault="0066067F">
      <w:pPr>
        <w:pStyle w:val="CommentText"/>
        <w:rPr>
          <w:lang w:val="pt-BR"/>
        </w:rPr>
      </w:pPr>
      <w:r>
        <w:rPr>
          <w:rStyle w:val="CommentReference"/>
        </w:rPr>
        <w:annotationRef/>
      </w:r>
      <w:r w:rsidRPr="00541A0F">
        <w:rPr>
          <w:lang w:val="pt-BR"/>
        </w:rPr>
        <w:t xml:space="preserve">Achei </w:t>
      </w:r>
      <w:r>
        <w:rPr>
          <w:lang w:val="pt-BR"/>
        </w:rPr>
        <w:t xml:space="preserve">alguns </w:t>
      </w:r>
      <w:proofErr w:type="spellStart"/>
      <w:r w:rsidRPr="00541A0F">
        <w:rPr>
          <w:lang w:val="pt-BR"/>
        </w:rPr>
        <w:t>paper</w:t>
      </w:r>
      <w:r>
        <w:rPr>
          <w:lang w:val="pt-BR"/>
        </w:rPr>
        <w:t>s</w:t>
      </w:r>
      <w:proofErr w:type="spellEnd"/>
      <w:r w:rsidRPr="00541A0F">
        <w:rPr>
          <w:lang w:val="pt-BR"/>
        </w:rPr>
        <w:t xml:space="preserve"> do </w:t>
      </w:r>
      <w:proofErr w:type="spellStart"/>
      <w:r w:rsidRPr="00541A0F">
        <w:rPr>
          <w:lang w:val="pt-BR"/>
        </w:rPr>
        <w:t>congress</w:t>
      </w:r>
      <w:proofErr w:type="spellEnd"/>
      <w:r w:rsidRPr="00541A0F">
        <w:rPr>
          <w:lang w:val="pt-BR"/>
        </w:rPr>
        <w:t xml:space="preserve"> que tem a mesma situaç</w:t>
      </w:r>
      <w:r>
        <w:rPr>
          <w:lang w:val="pt-BR"/>
        </w:rPr>
        <w:t>ão que nós Todos os autores com os mesmos endereços e final de email. Eles fizeram dessa forma.</w:t>
      </w:r>
    </w:p>
  </w:comment>
  <w:comment w:id="2" w:author="Kohwalter" w:date="2012-12-07T21:03:00Z" w:initials="K">
    <w:p w:rsidR="0066067F" w:rsidRPr="00541A0F" w:rsidRDefault="0066067F">
      <w:pPr>
        <w:pStyle w:val="CommentText"/>
        <w:rPr>
          <w:lang w:val="pt-BR"/>
        </w:rPr>
      </w:pPr>
      <w:r>
        <w:rPr>
          <w:rStyle w:val="CommentReference"/>
        </w:rPr>
        <w:annotationRef/>
      </w:r>
      <w:r w:rsidRPr="00541A0F">
        <w:rPr>
          <w:lang w:val="pt-BR"/>
        </w:rPr>
        <w:t xml:space="preserve">Achei esses, o mais comum é o </w:t>
      </w:r>
      <w:proofErr w:type="gramStart"/>
      <w:r w:rsidRPr="00541A0F">
        <w:rPr>
          <w:lang w:val="pt-BR"/>
        </w:rPr>
        <w:t>K.</w:t>
      </w:r>
      <w:proofErr w:type="gramEnd"/>
      <w:r w:rsidRPr="00541A0F">
        <w:rPr>
          <w:lang w:val="pt-BR"/>
        </w:rPr>
        <w:t>8.0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E17" w:rsidRDefault="008A1E17">
      <w:r>
        <w:separator/>
      </w:r>
    </w:p>
  </w:endnote>
  <w:endnote w:type="continuationSeparator" w:id="0">
    <w:p w:rsidR="008A1E17" w:rsidRDefault="008A1E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67F" w:rsidRDefault="00DA227D">
    <w:pPr>
      <w:pStyle w:val="Footer"/>
      <w:framePr w:wrap="around" w:vAnchor="text" w:hAnchor="margin" w:xAlign="center" w:y="1"/>
      <w:rPr>
        <w:rStyle w:val="PageNumber"/>
      </w:rPr>
    </w:pPr>
    <w:r>
      <w:rPr>
        <w:rStyle w:val="PageNumber"/>
      </w:rPr>
      <w:fldChar w:fldCharType="begin"/>
    </w:r>
    <w:r w:rsidR="0066067F">
      <w:rPr>
        <w:rStyle w:val="PageNumber"/>
      </w:rPr>
      <w:instrText xml:space="preserve">PAGE  </w:instrText>
    </w:r>
    <w:r>
      <w:rPr>
        <w:rStyle w:val="PageNumber"/>
      </w:rPr>
      <w:fldChar w:fldCharType="end"/>
    </w:r>
  </w:p>
  <w:p w:rsidR="0066067F" w:rsidRDefault="006606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E17" w:rsidRDefault="008A1E17">
      <w:r>
        <w:separator/>
      </w:r>
    </w:p>
  </w:footnote>
  <w:footnote w:type="continuationSeparator" w:id="0">
    <w:p w:rsidR="008A1E17" w:rsidRDefault="008A1E17">
      <w:r>
        <w:continuationSeparator/>
      </w:r>
    </w:p>
  </w:footnote>
  <w:footnote w:id="1">
    <w:p w:rsidR="0066067F" w:rsidRDefault="0066067F">
      <w:pPr>
        <w:pStyle w:val="FootnoteText"/>
      </w:pPr>
      <w:r>
        <w:rPr>
          <w:rStyle w:val="FootnoteReference"/>
        </w:rPr>
        <w:footnoteRef/>
      </w:r>
      <w:r>
        <w:t xml:space="preserve"> In order to reduce graph size and improve understanding for the examples presented, some in game modifiers were modified allowing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C88"/>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57CE"/>
    <w:rsid w:val="0007191D"/>
    <w:rsid w:val="00080400"/>
    <w:rsid w:val="0008331A"/>
    <w:rsid w:val="000853EC"/>
    <w:rsid w:val="000953CC"/>
    <w:rsid w:val="0009634A"/>
    <w:rsid w:val="0009635D"/>
    <w:rsid w:val="000A4B7F"/>
    <w:rsid w:val="000A6C98"/>
    <w:rsid w:val="000B16B5"/>
    <w:rsid w:val="000B5978"/>
    <w:rsid w:val="000B7507"/>
    <w:rsid w:val="000C12B5"/>
    <w:rsid w:val="000C213E"/>
    <w:rsid w:val="000C2E2B"/>
    <w:rsid w:val="000C5901"/>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1A54"/>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65E8"/>
    <w:rsid w:val="0024726A"/>
    <w:rsid w:val="00251EA0"/>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C4F1A"/>
    <w:rsid w:val="002C5F9C"/>
    <w:rsid w:val="002C609E"/>
    <w:rsid w:val="002D6A57"/>
    <w:rsid w:val="002D75CE"/>
    <w:rsid w:val="002E4B8A"/>
    <w:rsid w:val="002F0DA7"/>
    <w:rsid w:val="002F2B09"/>
    <w:rsid w:val="002F358B"/>
    <w:rsid w:val="002F43DA"/>
    <w:rsid w:val="002F606E"/>
    <w:rsid w:val="003032B2"/>
    <w:rsid w:val="003144FA"/>
    <w:rsid w:val="00317E39"/>
    <w:rsid w:val="00321D61"/>
    <w:rsid w:val="003406F0"/>
    <w:rsid w:val="00344DDD"/>
    <w:rsid w:val="00353BB8"/>
    <w:rsid w:val="003613D1"/>
    <w:rsid w:val="003642F2"/>
    <w:rsid w:val="00365F2F"/>
    <w:rsid w:val="003712A2"/>
    <w:rsid w:val="00375299"/>
    <w:rsid w:val="00382D2C"/>
    <w:rsid w:val="00382E12"/>
    <w:rsid w:val="003901B2"/>
    <w:rsid w:val="00393818"/>
    <w:rsid w:val="00395402"/>
    <w:rsid w:val="003A119E"/>
    <w:rsid w:val="003A26B2"/>
    <w:rsid w:val="003A6B92"/>
    <w:rsid w:val="003A75DF"/>
    <w:rsid w:val="003A7ADA"/>
    <w:rsid w:val="003B4153"/>
    <w:rsid w:val="003B49EC"/>
    <w:rsid w:val="003B78C7"/>
    <w:rsid w:val="003C7836"/>
    <w:rsid w:val="003E020F"/>
    <w:rsid w:val="003E3258"/>
    <w:rsid w:val="003F652E"/>
    <w:rsid w:val="003F78A4"/>
    <w:rsid w:val="00401479"/>
    <w:rsid w:val="00404C40"/>
    <w:rsid w:val="004158B9"/>
    <w:rsid w:val="004170EA"/>
    <w:rsid w:val="0043033B"/>
    <w:rsid w:val="004328F4"/>
    <w:rsid w:val="00433869"/>
    <w:rsid w:val="00434DBA"/>
    <w:rsid w:val="00435DC7"/>
    <w:rsid w:val="00440E49"/>
    <w:rsid w:val="00441AE0"/>
    <w:rsid w:val="00450CB4"/>
    <w:rsid w:val="004571D6"/>
    <w:rsid w:val="004604D8"/>
    <w:rsid w:val="0047363D"/>
    <w:rsid w:val="00474255"/>
    <w:rsid w:val="00481C7C"/>
    <w:rsid w:val="00484A83"/>
    <w:rsid w:val="00486180"/>
    <w:rsid w:val="00487D12"/>
    <w:rsid w:val="004B4BBC"/>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15E8"/>
    <w:rsid w:val="005A6765"/>
    <w:rsid w:val="005B6A93"/>
    <w:rsid w:val="005B7ABC"/>
    <w:rsid w:val="005C353A"/>
    <w:rsid w:val="005D5403"/>
    <w:rsid w:val="005D57F2"/>
    <w:rsid w:val="005E1358"/>
    <w:rsid w:val="005E45F2"/>
    <w:rsid w:val="005E7AC0"/>
    <w:rsid w:val="005F2028"/>
    <w:rsid w:val="0060094B"/>
    <w:rsid w:val="00603A4D"/>
    <w:rsid w:val="00606946"/>
    <w:rsid w:val="0061710B"/>
    <w:rsid w:val="00617570"/>
    <w:rsid w:val="0062121F"/>
    <w:rsid w:val="00624B2D"/>
    <w:rsid w:val="00626985"/>
    <w:rsid w:val="0062758A"/>
    <w:rsid w:val="0062776B"/>
    <w:rsid w:val="00630214"/>
    <w:rsid w:val="00632704"/>
    <w:rsid w:val="00633AE7"/>
    <w:rsid w:val="0063630A"/>
    <w:rsid w:val="00640782"/>
    <w:rsid w:val="00646AED"/>
    <w:rsid w:val="0065095C"/>
    <w:rsid w:val="0066067F"/>
    <w:rsid w:val="00662924"/>
    <w:rsid w:val="00663775"/>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2AE7"/>
    <w:rsid w:val="00716E6F"/>
    <w:rsid w:val="00717C6D"/>
    <w:rsid w:val="007246FF"/>
    <w:rsid w:val="007248C0"/>
    <w:rsid w:val="00725EC1"/>
    <w:rsid w:val="007266CC"/>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800B4B"/>
    <w:rsid w:val="0080104F"/>
    <w:rsid w:val="00801E9C"/>
    <w:rsid w:val="00803E67"/>
    <w:rsid w:val="0080570D"/>
    <w:rsid w:val="00810369"/>
    <w:rsid w:val="00813A29"/>
    <w:rsid w:val="00820256"/>
    <w:rsid w:val="008223D0"/>
    <w:rsid w:val="0083540D"/>
    <w:rsid w:val="00844E8B"/>
    <w:rsid w:val="00845719"/>
    <w:rsid w:val="00846EB6"/>
    <w:rsid w:val="008536AF"/>
    <w:rsid w:val="008536E0"/>
    <w:rsid w:val="008569BC"/>
    <w:rsid w:val="0086288D"/>
    <w:rsid w:val="008675B8"/>
    <w:rsid w:val="0087467E"/>
    <w:rsid w:val="00883A81"/>
    <w:rsid w:val="0089407C"/>
    <w:rsid w:val="008A067F"/>
    <w:rsid w:val="008A0CB5"/>
    <w:rsid w:val="008A1E17"/>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27AF"/>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E0962"/>
    <w:rsid w:val="009E2324"/>
    <w:rsid w:val="009E738F"/>
    <w:rsid w:val="009F334B"/>
    <w:rsid w:val="009F3CE2"/>
    <w:rsid w:val="009F42A2"/>
    <w:rsid w:val="009F6671"/>
    <w:rsid w:val="00A01334"/>
    <w:rsid w:val="00A020C5"/>
    <w:rsid w:val="00A105B5"/>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A2784"/>
    <w:rsid w:val="00AA79D3"/>
    <w:rsid w:val="00AB0E5B"/>
    <w:rsid w:val="00AB2601"/>
    <w:rsid w:val="00AB2FD6"/>
    <w:rsid w:val="00AB3F4A"/>
    <w:rsid w:val="00AB7DA7"/>
    <w:rsid w:val="00AC329B"/>
    <w:rsid w:val="00AC79A2"/>
    <w:rsid w:val="00AD2132"/>
    <w:rsid w:val="00AD5208"/>
    <w:rsid w:val="00AD5D94"/>
    <w:rsid w:val="00AE1D71"/>
    <w:rsid w:val="00AE2664"/>
    <w:rsid w:val="00AE5E7C"/>
    <w:rsid w:val="00B05D54"/>
    <w:rsid w:val="00B10633"/>
    <w:rsid w:val="00B16DC6"/>
    <w:rsid w:val="00B2508D"/>
    <w:rsid w:val="00B321BD"/>
    <w:rsid w:val="00B32E64"/>
    <w:rsid w:val="00B50F8A"/>
    <w:rsid w:val="00B51E70"/>
    <w:rsid w:val="00B530F0"/>
    <w:rsid w:val="00B64FC9"/>
    <w:rsid w:val="00B669E6"/>
    <w:rsid w:val="00B749CC"/>
    <w:rsid w:val="00B7791A"/>
    <w:rsid w:val="00B83390"/>
    <w:rsid w:val="00B8565F"/>
    <w:rsid w:val="00B856FF"/>
    <w:rsid w:val="00B901E6"/>
    <w:rsid w:val="00B911BD"/>
    <w:rsid w:val="00B94557"/>
    <w:rsid w:val="00B97062"/>
    <w:rsid w:val="00BA276C"/>
    <w:rsid w:val="00BB09DF"/>
    <w:rsid w:val="00BB2C9D"/>
    <w:rsid w:val="00BB4386"/>
    <w:rsid w:val="00BB5679"/>
    <w:rsid w:val="00BB590A"/>
    <w:rsid w:val="00BB5F92"/>
    <w:rsid w:val="00BB7B5B"/>
    <w:rsid w:val="00BC04E6"/>
    <w:rsid w:val="00BC504D"/>
    <w:rsid w:val="00BC79B7"/>
    <w:rsid w:val="00BD35A5"/>
    <w:rsid w:val="00BD7AE0"/>
    <w:rsid w:val="00BF25B5"/>
    <w:rsid w:val="00BF3405"/>
    <w:rsid w:val="00BF3697"/>
    <w:rsid w:val="00BF4E99"/>
    <w:rsid w:val="00C027AA"/>
    <w:rsid w:val="00C0336B"/>
    <w:rsid w:val="00C12F1E"/>
    <w:rsid w:val="00C157F7"/>
    <w:rsid w:val="00C16253"/>
    <w:rsid w:val="00C162BD"/>
    <w:rsid w:val="00C20116"/>
    <w:rsid w:val="00C22343"/>
    <w:rsid w:val="00C264F5"/>
    <w:rsid w:val="00C26750"/>
    <w:rsid w:val="00C26F03"/>
    <w:rsid w:val="00C31A0A"/>
    <w:rsid w:val="00C36E0E"/>
    <w:rsid w:val="00C438B9"/>
    <w:rsid w:val="00C5055D"/>
    <w:rsid w:val="00C51F5B"/>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1252"/>
    <w:rsid w:val="00DA227D"/>
    <w:rsid w:val="00DA65D0"/>
    <w:rsid w:val="00DA70EA"/>
    <w:rsid w:val="00DB0FEA"/>
    <w:rsid w:val="00DB5C14"/>
    <w:rsid w:val="00DD33D2"/>
    <w:rsid w:val="00DD6DD9"/>
    <w:rsid w:val="00DD7804"/>
    <w:rsid w:val="00DE145D"/>
    <w:rsid w:val="00DE47E0"/>
    <w:rsid w:val="00DF235D"/>
    <w:rsid w:val="00DF3E46"/>
    <w:rsid w:val="00DF4571"/>
    <w:rsid w:val="00E01BBE"/>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78B9"/>
    <w:rsid w:val="00EF07B8"/>
    <w:rsid w:val="00EF4CB6"/>
    <w:rsid w:val="00F02E12"/>
    <w:rsid w:val="00F10DCD"/>
    <w:rsid w:val="00F20670"/>
    <w:rsid w:val="00F2314E"/>
    <w:rsid w:val="00F2653A"/>
    <w:rsid w:val="00F26AF6"/>
    <w:rsid w:val="00F32325"/>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0991"/>
    <w:pPr>
      <w:spacing w:after="80"/>
      <w:jc w:val="both"/>
    </w:pPr>
    <w:rPr>
      <w:sz w:val="18"/>
    </w:rPr>
  </w:style>
  <w:style w:type="paragraph" w:styleId="Heading1">
    <w:name w:val="heading 1"/>
    <w:basedOn w:val="Normal"/>
    <w:next w:val="Normal"/>
    <w:uiPriority w:val="9"/>
    <w:qFormat/>
    <w:rsid w:val="00520991"/>
    <w:pPr>
      <w:keepNext/>
      <w:numPr>
        <w:numId w:val="1"/>
      </w:numPr>
      <w:spacing w:before="40" w:after="0"/>
      <w:jc w:val="left"/>
      <w:outlineLvl w:val="0"/>
    </w:pPr>
    <w:rPr>
      <w:b/>
      <w:kern w:val="28"/>
      <w:sz w:val="24"/>
    </w:rPr>
  </w:style>
  <w:style w:type="paragraph" w:styleId="Heading2">
    <w:name w:val="heading 2"/>
    <w:basedOn w:val="Heading1"/>
    <w:next w:val="Normal"/>
    <w:uiPriority w:val="9"/>
    <w:qFormat/>
    <w:rsid w:val="00520991"/>
    <w:pPr>
      <w:numPr>
        <w:ilvl w:val="1"/>
      </w:numPr>
      <w:outlineLvl w:val="1"/>
    </w:pPr>
  </w:style>
  <w:style w:type="paragraph" w:styleId="Heading3">
    <w:name w:val="heading 3"/>
    <w:basedOn w:val="Heading2"/>
    <w:next w:val="Normal"/>
    <w:uiPriority w:val="9"/>
    <w:qFormat/>
    <w:rsid w:val="00520991"/>
    <w:pPr>
      <w:numPr>
        <w:ilvl w:val="2"/>
      </w:numPr>
      <w:outlineLvl w:val="2"/>
    </w:pPr>
    <w:rPr>
      <w:b w:val="0"/>
      <w:i/>
      <w:sz w:val="22"/>
    </w:rPr>
  </w:style>
  <w:style w:type="paragraph" w:styleId="Heading4">
    <w:name w:val="heading 4"/>
    <w:basedOn w:val="Heading3"/>
    <w:next w:val="Normal"/>
    <w:uiPriority w:val="9"/>
    <w:qFormat/>
    <w:rsid w:val="00520991"/>
    <w:pPr>
      <w:numPr>
        <w:ilvl w:val="3"/>
      </w:numPr>
      <w:outlineLvl w:val="3"/>
    </w:pPr>
  </w:style>
  <w:style w:type="paragraph" w:styleId="Heading5">
    <w:name w:val="heading 5"/>
    <w:basedOn w:val="ListNumber3"/>
    <w:next w:val="Normal"/>
    <w:uiPriority w:val="9"/>
    <w:qFormat/>
    <w:rsid w:val="00520991"/>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rsid w:val="00520991"/>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rsid w:val="00520991"/>
    <w:pPr>
      <w:numPr>
        <w:ilvl w:val="6"/>
        <w:numId w:val="1"/>
      </w:numPr>
      <w:spacing w:before="240" w:after="60"/>
      <w:outlineLvl w:val="6"/>
    </w:pPr>
    <w:rPr>
      <w:rFonts w:ascii="Arial" w:hAnsi="Arial"/>
    </w:rPr>
  </w:style>
  <w:style w:type="paragraph" w:styleId="Heading8">
    <w:name w:val="heading 8"/>
    <w:basedOn w:val="Normal"/>
    <w:next w:val="Normal"/>
    <w:uiPriority w:val="9"/>
    <w:qFormat/>
    <w:rsid w:val="00520991"/>
    <w:pPr>
      <w:numPr>
        <w:ilvl w:val="7"/>
        <w:numId w:val="1"/>
      </w:numPr>
      <w:spacing w:before="240" w:after="60"/>
      <w:outlineLvl w:val="7"/>
    </w:pPr>
    <w:rPr>
      <w:rFonts w:ascii="Arial" w:hAnsi="Arial"/>
      <w:i/>
    </w:rPr>
  </w:style>
  <w:style w:type="paragraph" w:styleId="Heading9">
    <w:name w:val="heading 9"/>
    <w:basedOn w:val="Normal"/>
    <w:next w:val="Normal"/>
    <w:uiPriority w:val="9"/>
    <w:qFormat/>
    <w:rsid w:val="00520991"/>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20991"/>
    <w:rPr>
      <w:rFonts w:ascii="Times New Roman" w:hAnsi="Times New Roman"/>
      <w:sz w:val="18"/>
      <w:vertAlign w:val="superscript"/>
    </w:rPr>
  </w:style>
  <w:style w:type="paragraph" w:customStyle="1" w:styleId="Author">
    <w:name w:val="Author"/>
    <w:basedOn w:val="Normal"/>
    <w:rsid w:val="00520991"/>
    <w:pPr>
      <w:jc w:val="center"/>
    </w:pPr>
    <w:rPr>
      <w:rFonts w:ascii="Helvetica" w:hAnsi="Helvetica"/>
      <w:sz w:val="24"/>
    </w:rPr>
  </w:style>
  <w:style w:type="paragraph" w:customStyle="1" w:styleId="Paper-Title">
    <w:name w:val="Paper-Title"/>
    <w:basedOn w:val="Normal"/>
    <w:rsid w:val="00520991"/>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20991"/>
    <w:pPr>
      <w:ind w:left="144" w:hanging="144"/>
    </w:pPr>
  </w:style>
  <w:style w:type="paragraph" w:customStyle="1" w:styleId="Bullet">
    <w:name w:val="Bullet"/>
    <w:basedOn w:val="Normal"/>
    <w:rsid w:val="00520991"/>
    <w:pPr>
      <w:ind w:left="144" w:hanging="144"/>
    </w:pPr>
  </w:style>
  <w:style w:type="paragraph" w:styleId="Footer">
    <w:name w:val="footer"/>
    <w:basedOn w:val="Normal"/>
    <w:rsid w:val="00520991"/>
    <w:pPr>
      <w:tabs>
        <w:tab w:val="center" w:pos="4320"/>
        <w:tab w:val="right" w:pos="8640"/>
      </w:tabs>
    </w:pPr>
  </w:style>
  <w:style w:type="paragraph" w:customStyle="1" w:styleId="E-Mail">
    <w:name w:val="E-Mail"/>
    <w:basedOn w:val="Author"/>
    <w:rsid w:val="00520991"/>
    <w:pPr>
      <w:spacing w:after="60"/>
    </w:pPr>
  </w:style>
  <w:style w:type="paragraph" w:customStyle="1" w:styleId="Abstract">
    <w:name w:val="Abstract"/>
    <w:basedOn w:val="Heading1"/>
    <w:rsid w:val="00520991"/>
    <w:pPr>
      <w:numPr>
        <w:numId w:val="0"/>
      </w:numPr>
      <w:spacing w:before="0" w:after="120"/>
      <w:jc w:val="both"/>
      <w:outlineLvl w:val="9"/>
    </w:pPr>
    <w:rPr>
      <w:b w:val="0"/>
      <w:sz w:val="18"/>
    </w:rPr>
  </w:style>
  <w:style w:type="paragraph" w:styleId="ListNumber3">
    <w:name w:val="List Number 3"/>
    <w:basedOn w:val="Normal"/>
    <w:rsid w:val="00520991"/>
    <w:pPr>
      <w:ind w:left="1080" w:hanging="360"/>
    </w:pPr>
  </w:style>
  <w:style w:type="paragraph" w:customStyle="1" w:styleId="Captions">
    <w:name w:val="Captions"/>
    <w:basedOn w:val="Normal"/>
    <w:rsid w:val="00520991"/>
    <w:pPr>
      <w:framePr w:w="4680" w:h="2160" w:hRule="exact" w:hSpace="187" w:wrap="around" w:hAnchor="text" w:yAlign="bottom" w:anchorLock="1"/>
      <w:jc w:val="center"/>
    </w:pPr>
    <w:rPr>
      <w:b/>
    </w:rPr>
  </w:style>
  <w:style w:type="paragraph" w:customStyle="1" w:styleId="References">
    <w:name w:val="References"/>
    <w:basedOn w:val="Normal"/>
    <w:rsid w:val="00520991"/>
    <w:pPr>
      <w:numPr>
        <w:numId w:val="2"/>
      </w:numPr>
      <w:jc w:val="left"/>
    </w:pPr>
  </w:style>
  <w:style w:type="character" w:styleId="PageNumber">
    <w:name w:val="page number"/>
    <w:basedOn w:val="DefaultParagraphFont"/>
    <w:rsid w:val="00520991"/>
  </w:style>
  <w:style w:type="paragraph" w:styleId="BodyTextIndent">
    <w:name w:val="Body Text Indent"/>
    <w:basedOn w:val="Normal"/>
    <w:rsid w:val="00520991"/>
    <w:pPr>
      <w:spacing w:after="0"/>
      <w:ind w:firstLine="360"/>
    </w:pPr>
  </w:style>
  <w:style w:type="paragraph" w:styleId="DocumentMap">
    <w:name w:val="Document Map"/>
    <w:basedOn w:val="Normal"/>
    <w:semiHidden/>
    <w:rsid w:val="00520991"/>
    <w:pPr>
      <w:shd w:val="clear" w:color="auto" w:fill="000080"/>
    </w:pPr>
    <w:rPr>
      <w:rFonts w:ascii="Tahoma" w:hAnsi="Tahoma" w:cs="Tahoma"/>
    </w:rPr>
  </w:style>
  <w:style w:type="paragraph" w:styleId="Caption">
    <w:name w:val="caption"/>
    <w:basedOn w:val="Normal"/>
    <w:next w:val="Normal"/>
    <w:uiPriority w:val="35"/>
    <w:qFormat/>
    <w:rsid w:val="00520991"/>
    <w:pPr>
      <w:jc w:val="center"/>
    </w:pPr>
    <w:rPr>
      <w:rFonts w:cs="Miriam"/>
      <w:b/>
      <w:bCs/>
      <w:szCs w:val="18"/>
      <w:lang w:eastAsia="en-AU"/>
    </w:rPr>
  </w:style>
  <w:style w:type="paragraph" w:styleId="BodyText">
    <w:name w:val="Body Text"/>
    <w:basedOn w:val="Normal"/>
    <w:rsid w:val="00520991"/>
    <w:pPr>
      <w:framePr w:w="4680" w:h="2112" w:hRule="exact" w:hSpace="187" w:wrap="around" w:vAnchor="page" w:hAnchor="page" w:x="1155" w:y="12245" w:anchorLock="1"/>
      <w:spacing w:after="0"/>
    </w:pPr>
    <w:rPr>
      <w:sz w:val="16"/>
    </w:rPr>
  </w:style>
  <w:style w:type="character" w:styleId="Hyperlink">
    <w:name w:val="Hyperlink"/>
    <w:rsid w:val="00520991"/>
    <w:rPr>
      <w:color w:val="0000FF"/>
      <w:u w:val="single"/>
    </w:rPr>
  </w:style>
  <w:style w:type="paragraph" w:styleId="Header">
    <w:name w:val="header"/>
    <w:basedOn w:val="Normal"/>
    <w:rsid w:val="00520991"/>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qFormat="1"/>
    <w:lsdException w:name="Emphasis" w:qFormat="1"/>
    <w:lsdException w:name="Plai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val="x-none" w:eastAsia="x-none"/>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s>
</file>

<file path=word/webSettings.xml><?xml version="1.0" encoding="utf-8"?>
<w:webSettings xmlns:r="http://schemas.openxmlformats.org/officeDocument/2006/relationships" xmlns:w="http://schemas.openxmlformats.org/wordprocessingml/2006/main">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80F86D-AB13-4428-BBAE-66870B06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9</Pages>
  <Words>14144</Words>
  <Characters>80622</Characters>
  <Application>Microsoft Office Word</Application>
  <DocSecurity>0</DocSecurity>
  <Lines>671</Lines>
  <Paragraphs>189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Kohwalter</cp:lastModifiedBy>
  <cp:revision>69</cp:revision>
  <cp:lastPrinted>2011-01-13T12:51:00Z</cp:lastPrinted>
  <dcterms:created xsi:type="dcterms:W3CDTF">2012-12-07T03:03:00Z</dcterms:created>
  <dcterms:modified xsi:type="dcterms:W3CDTF">2012-12-08T02:12:00Z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zotero-version="3.0.8"&gt;&lt;session id="4lxkctCd"/&gt;&lt;style id="http://www.zotero.org/styles/acm-sig-proceedings" hasBibliography="1" bibliographyStyleHasBeenSet="1"/&gt;&lt;prefs&gt;&lt;pref name="fieldType" value="Field"/&gt;&lt;pref name="storeReference</vt:lpwstr>
  </property>
  <property fmtid="{D5CDD505-2E9C-101B-9397-08002B2CF9AE}" pid="4" name="ZOTERO_PREF_2">
    <vt:lpwstr>s" value="true"/&gt;&lt;pref name="noteType" value="0"/&gt;&lt;/prefs&gt;&lt;/data&gt;</vt:lpwstr>
  </property>
</Properties>
</file>