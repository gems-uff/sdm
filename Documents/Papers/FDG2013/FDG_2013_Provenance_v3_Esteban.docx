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197E" w:rsidRPr="003F652E" w:rsidRDefault="00541A0F" w:rsidP="00541A0F">
      <w:pPr>
        <w:pStyle w:val="Paper-Title"/>
        <w:spacing w:after="60"/>
        <w:rPr>
          <w:b w:val="0"/>
          <w:sz w:val="32"/>
          <w:szCs w:val="32"/>
        </w:rPr>
      </w:pPr>
      <w:r>
        <w:t xml:space="preserve">Bloody Hell! Why did this happen? </w:t>
      </w:r>
      <w:r w:rsidR="004571D6">
        <w:t xml:space="preserve">- </w:t>
      </w:r>
      <w:r w:rsidR="003F652E">
        <w:t>Modeling Game Experiences with Provenance</w:t>
      </w:r>
    </w:p>
    <w:p w:rsidR="008B197E" w:rsidRDefault="008B197E">
      <w:pPr>
        <w:sectPr w:rsidR="008B197E" w:rsidSect="003B4153">
          <w:footerReference w:type="even" r:id="rId9"/>
          <w:pgSz w:w="12240" w:h="15840" w:code="1"/>
          <w:pgMar w:top="1080" w:right="1080" w:bottom="1440" w:left="1080" w:header="720" w:footer="720" w:gutter="0"/>
          <w:cols w:space="720"/>
        </w:sectPr>
      </w:pPr>
    </w:p>
    <w:p w:rsidR="008B197E" w:rsidRPr="003B7559" w:rsidRDefault="00794E66">
      <w:pPr>
        <w:pStyle w:val="Author"/>
        <w:spacing w:after="0"/>
        <w:rPr>
          <w:spacing w:val="-2"/>
          <w:lang w:val="pt-BR"/>
          <w:rPrChange w:id="0" w:author="Micro" w:date="2012-12-11T11:31:00Z">
            <w:rPr>
              <w:spacing w:val="-2"/>
            </w:rPr>
          </w:rPrChange>
        </w:rPr>
      </w:pPr>
      <w:r w:rsidRPr="003B7559">
        <w:rPr>
          <w:spacing w:val="-2"/>
          <w:lang w:val="pt-BR"/>
          <w:rPrChange w:id="1" w:author="Micro" w:date="2012-12-11T11:31:00Z">
            <w:rPr>
              <w:spacing w:val="-2"/>
            </w:rPr>
          </w:rPrChange>
        </w:rPr>
        <w:lastRenderedPageBreak/>
        <w:t xml:space="preserve">Troy </w:t>
      </w:r>
      <w:r w:rsidR="00193E3A" w:rsidRPr="003B7559">
        <w:rPr>
          <w:spacing w:val="-2"/>
          <w:lang w:val="pt-BR"/>
          <w:rPrChange w:id="2" w:author="Micro" w:date="2012-12-11T11:31:00Z">
            <w:rPr>
              <w:spacing w:val="-2"/>
            </w:rPr>
          </w:rPrChange>
        </w:rPr>
        <w:t>C</w:t>
      </w:r>
      <w:r w:rsidR="004571D6" w:rsidRPr="003B7559">
        <w:rPr>
          <w:spacing w:val="-2"/>
          <w:lang w:val="pt-BR"/>
          <w:rPrChange w:id="3" w:author="Micro" w:date="2012-12-11T11:31:00Z">
            <w:rPr>
              <w:spacing w:val="-2"/>
            </w:rPr>
          </w:rPrChange>
        </w:rPr>
        <w:t>.</w:t>
      </w:r>
      <w:r w:rsidR="00193E3A" w:rsidRPr="003B7559">
        <w:rPr>
          <w:spacing w:val="-2"/>
          <w:lang w:val="pt-BR"/>
          <w:rPrChange w:id="4" w:author="Micro" w:date="2012-12-11T11:31:00Z">
            <w:rPr>
              <w:spacing w:val="-2"/>
            </w:rPr>
          </w:rPrChange>
        </w:rPr>
        <w:t xml:space="preserve"> </w:t>
      </w:r>
      <w:proofErr w:type="spellStart"/>
      <w:r w:rsidRPr="003B7559">
        <w:rPr>
          <w:spacing w:val="-2"/>
          <w:lang w:val="pt-BR"/>
          <w:rPrChange w:id="5" w:author="Micro" w:date="2012-12-11T11:31:00Z">
            <w:rPr>
              <w:spacing w:val="-2"/>
            </w:rPr>
          </w:rPrChange>
        </w:rPr>
        <w:t>Kohwalter</w:t>
      </w:r>
      <w:proofErr w:type="spellEnd"/>
    </w:p>
    <w:p w:rsidR="008B197E" w:rsidRPr="003B7559" w:rsidRDefault="00794E66">
      <w:pPr>
        <w:pStyle w:val="Author"/>
        <w:spacing w:after="0"/>
        <w:rPr>
          <w:spacing w:val="-2"/>
          <w:lang w:val="pt-BR"/>
          <w:rPrChange w:id="6" w:author="Micro" w:date="2012-12-11T11:31:00Z">
            <w:rPr>
              <w:spacing w:val="-2"/>
            </w:rPr>
          </w:rPrChange>
        </w:rPr>
      </w:pPr>
      <w:proofErr w:type="spellStart"/>
      <w:r w:rsidRPr="003B7559">
        <w:rPr>
          <w:spacing w:val="-2"/>
          <w:lang w:val="pt-BR"/>
          <w:rPrChange w:id="7" w:author="Micro" w:date="2012-12-11T11:31:00Z">
            <w:rPr>
              <w:spacing w:val="-2"/>
            </w:rPr>
          </w:rPrChange>
        </w:rPr>
        <w:lastRenderedPageBreak/>
        <w:t>Esteban</w:t>
      </w:r>
      <w:proofErr w:type="spellEnd"/>
      <w:r w:rsidRPr="003B7559">
        <w:rPr>
          <w:spacing w:val="-2"/>
          <w:lang w:val="pt-BR"/>
          <w:rPrChange w:id="8" w:author="Micro" w:date="2012-12-11T11:31:00Z">
            <w:rPr>
              <w:spacing w:val="-2"/>
            </w:rPr>
          </w:rPrChange>
        </w:rPr>
        <w:t xml:space="preserve"> </w:t>
      </w:r>
      <w:r w:rsidR="00193E3A" w:rsidRPr="003B7559">
        <w:rPr>
          <w:spacing w:val="-2"/>
          <w:lang w:val="pt-BR"/>
          <w:rPrChange w:id="9" w:author="Micro" w:date="2012-12-11T11:31:00Z">
            <w:rPr>
              <w:spacing w:val="-2"/>
            </w:rPr>
          </w:rPrChange>
        </w:rPr>
        <w:t>G</w:t>
      </w:r>
      <w:r w:rsidR="004571D6" w:rsidRPr="003B7559">
        <w:rPr>
          <w:spacing w:val="-2"/>
          <w:lang w:val="pt-BR"/>
          <w:rPrChange w:id="10" w:author="Micro" w:date="2012-12-11T11:31:00Z">
            <w:rPr>
              <w:spacing w:val="-2"/>
            </w:rPr>
          </w:rPrChange>
        </w:rPr>
        <w:t>.</w:t>
      </w:r>
      <w:r w:rsidR="00193E3A" w:rsidRPr="003B7559">
        <w:rPr>
          <w:spacing w:val="-2"/>
          <w:lang w:val="pt-BR"/>
          <w:rPrChange w:id="11" w:author="Micro" w:date="2012-12-11T11:31:00Z">
            <w:rPr>
              <w:spacing w:val="-2"/>
            </w:rPr>
          </w:rPrChange>
        </w:rPr>
        <w:t xml:space="preserve"> W</w:t>
      </w:r>
      <w:r w:rsidR="004571D6" w:rsidRPr="003B7559">
        <w:rPr>
          <w:spacing w:val="-2"/>
          <w:lang w:val="pt-BR"/>
          <w:rPrChange w:id="12" w:author="Micro" w:date="2012-12-11T11:31:00Z">
            <w:rPr>
              <w:spacing w:val="-2"/>
            </w:rPr>
          </w:rPrChange>
        </w:rPr>
        <w:t>.</w:t>
      </w:r>
      <w:r w:rsidR="00193E3A" w:rsidRPr="003B7559">
        <w:rPr>
          <w:spacing w:val="-2"/>
          <w:lang w:val="pt-BR"/>
          <w:rPrChange w:id="13" w:author="Micro" w:date="2012-12-11T11:31:00Z">
            <w:rPr>
              <w:spacing w:val="-2"/>
            </w:rPr>
          </w:rPrChange>
        </w:rPr>
        <w:t xml:space="preserve"> </w:t>
      </w:r>
      <w:proofErr w:type="spellStart"/>
      <w:r w:rsidRPr="003B7559">
        <w:rPr>
          <w:spacing w:val="-2"/>
          <w:lang w:val="pt-BR"/>
          <w:rPrChange w:id="14" w:author="Micro" w:date="2012-12-11T11:31:00Z">
            <w:rPr>
              <w:spacing w:val="-2"/>
            </w:rPr>
          </w:rPrChange>
        </w:rPr>
        <w:t>Clua</w:t>
      </w:r>
      <w:proofErr w:type="spellEnd"/>
    </w:p>
    <w:p w:rsidR="00FC66CA" w:rsidRPr="00FC66CA" w:rsidRDefault="00794E66" w:rsidP="00FC66CA">
      <w:pPr>
        <w:pStyle w:val="Author"/>
        <w:spacing w:after="0"/>
        <w:rPr>
          <w:spacing w:val="-2"/>
          <w:lang w:val="pt-BR"/>
        </w:rPr>
        <w:sectPr w:rsidR="00FC66CA" w:rsidRPr="00FC66CA" w:rsidSect="003B4153">
          <w:type w:val="continuous"/>
          <w:pgSz w:w="12240" w:h="15840" w:code="1"/>
          <w:pgMar w:top="1080" w:right="1080" w:bottom="1440" w:left="1080" w:header="720" w:footer="720" w:gutter="0"/>
          <w:cols w:num="3" w:space="0"/>
        </w:sectPr>
      </w:pPr>
      <w:r w:rsidRPr="00FC66CA">
        <w:rPr>
          <w:spacing w:val="-2"/>
          <w:lang w:val="pt-BR"/>
        </w:rPr>
        <w:lastRenderedPageBreak/>
        <w:t>Leonardo</w:t>
      </w:r>
      <w:r w:rsidR="00193E3A" w:rsidRPr="00FC66CA">
        <w:rPr>
          <w:spacing w:val="-2"/>
          <w:lang w:val="pt-BR"/>
        </w:rPr>
        <w:t xml:space="preserve"> G</w:t>
      </w:r>
      <w:r w:rsidR="004571D6">
        <w:rPr>
          <w:spacing w:val="-2"/>
          <w:lang w:val="pt-BR"/>
        </w:rPr>
        <w:t>.</w:t>
      </w:r>
      <w:r w:rsidR="00193E3A" w:rsidRPr="00FC66CA">
        <w:rPr>
          <w:spacing w:val="-2"/>
          <w:lang w:val="pt-BR"/>
        </w:rPr>
        <w:t xml:space="preserve"> P</w:t>
      </w:r>
      <w:r w:rsidR="004571D6">
        <w:rPr>
          <w:spacing w:val="-2"/>
          <w:lang w:val="pt-BR"/>
        </w:rPr>
        <w:t>.</w:t>
      </w:r>
      <w:r w:rsidRPr="00FC66CA">
        <w:rPr>
          <w:spacing w:val="-2"/>
          <w:lang w:val="pt-BR"/>
        </w:rPr>
        <w:t xml:space="preserve"> Murta</w:t>
      </w:r>
    </w:p>
    <w:p w:rsidR="00FC66CA" w:rsidRPr="00C856F7" w:rsidRDefault="00FC66CA" w:rsidP="00FC66CA">
      <w:pPr>
        <w:pStyle w:val="Affiliations"/>
        <w:rPr>
          <w:spacing w:val="-2"/>
          <w:lang w:val="pt-BR"/>
        </w:rPr>
      </w:pPr>
      <w:r>
        <w:rPr>
          <w:spacing w:val="-2"/>
          <w:lang w:val="pt-BR"/>
        </w:rPr>
        <w:lastRenderedPageBreak/>
        <w:t>Universidade Federal Fluminense</w:t>
      </w:r>
      <w:r w:rsidRPr="00C856F7">
        <w:rPr>
          <w:spacing w:val="-2"/>
          <w:lang w:val="pt-BR"/>
        </w:rPr>
        <w:br/>
        <w:t>Instituto de Computação</w:t>
      </w:r>
      <w:r>
        <w:rPr>
          <w:spacing w:val="-2"/>
          <w:lang w:val="pt-BR"/>
        </w:rPr>
        <w:t>, Passo da Pátria, 156, bloco</w:t>
      </w:r>
      <w:r w:rsidRPr="00C856F7">
        <w:rPr>
          <w:spacing w:val="-2"/>
          <w:lang w:val="pt-BR"/>
        </w:rPr>
        <w:t xml:space="preserve"> E, Niterói</w:t>
      </w:r>
      <w:r>
        <w:rPr>
          <w:spacing w:val="-2"/>
          <w:lang w:val="pt-BR"/>
        </w:rPr>
        <w:t xml:space="preserve"> </w:t>
      </w:r>
      <w:r w:rsidRPr="00C856F7">
        <w:rPr>
          <w:spacing w:val="-2"/>
          <w:lang w:val="pt-BR"/>
        </w:rPr>
        <w:t>-</w:t>
      </w:r>
      <w:r>
        <w:rPr>
          <w:spacing w:val="-2"/>
          <w:lang w:val="pt-BR"/>
        </w:rPr>
        <w:t xml:space="preserve"> </w:t>
      </w:r>
      <w:r w:rsidRPr="00C856F7">
        <w:rPr>
          <w:spacing w:val="-2"/>
          <w:lang w:val="pt-BR"/>
        </w:rPr>
        <w:t>RJ</w:t>
      </w:r>
      <w:r>
        <w:rPr>
          <w:spacing w:val="-2"/>
          <w:lang w:val="pt-BR"/>
        </w:rPr>
        <w:t xml:space="preserve"> </w:t>
      </w:r>
      <w:proofErr w:type="gramStart"/>
      <w:r w:rsidRPr="00C856F7">
        <w:rPr>
          <w:spacing w:val="-2"/>
          <w:lang w:val="pt-BR"/>
        </w:rPr>
        <w:t>Brasil</w:t>
      </w:r>
      <w:proofErr w:type="gramEnd"/>
    </w:p>
    <w:p w:rsidR="00FC66CA" w:rsidRPr="00FC66CA" w:rsidRDefault="00FC66CA" w:rsidP="00FC66CA">
      <w:pPr>
        <w:pStyle w:val="Author"/>
        <w:spacing w:after="0"/>
        <w:jc w:val="both"/>
        <w:rPr>
          <w:spacing w:val="-2"/>
          <w:lang w:val="pt-BR"/>
        </w:rPr>
        <w:sectPr w:rsidR="00FC66CA" w:rsidRPr="00FC66CA" w:rsidSect="00FC66CA">
          <w:type w:val="continuous"/>
          <w:pgSz w:w="12240" w:h="15840" w:code="1"/>
          <w:pgMar w:top="1080" w:right="1080" w:bottom="1440" w:left="1080" w:header="720" w:footer="720" w:gutter="0"/>
          <w:cols w:space="0"/>
        </w:sectPr>
      </w:pPr>
    </w:p>
    <w:p w:rsidR="00FC66CA" w:rsidRPr="00C55F04" w:rsidRDefault="00FC66CA" w:rsidP="00FC66CA">
      <w:pPr>
        <w:pStyle w:val="E-Mail"/>
        <w:rPr>
          <w:spacing w:val="-2"/>
        </w:rPr>
      </w:pPr>
      <w:r w:rsidRPr="00C55F04">
        <w:rPr>
          <w:spacing w:val="-2"/>
        </w:rPr>
        <w:lastRenderedPageBreak/>
        <w:t>{</w:t>
      </w:r>
      <w:proofErr w:type="spellStart"/>
      <w:proofErr w:type="gramStart"/>
      <w:r w:rsidRPr="00C55F04">
        <w:rPr>
          <w:spacing w:val="-2"/>
        </w:rPr>
        <w:t>tkohwalter,</w:t>
      </w:r>
      <w:proofErr w:type="gramEnd"/>
      <w:r w:rsidRPr="00C55F04">
        <w:rPr>
          <w:spacing w:val="-2"/>
        </w:rPr>
        <w:t>esteban</w:t>
      </w:r>
      <w:proofErr w:type="spellEnd"/>
      <w:r w:rsidRPr="00C55F04">
        <w:rPr>
          <w:spacing w:val="-2"/>
        </w:rPr>
        <w:t xml:space="preserve">, </w:t>
      </w:r>
      <w:proofErr w:type="spellStart"/>
      <w:r w:rsidRPr="00C55F04">
        <w:rPr>
          <w:spacing w:val="-2"/>
        </w:rPr>
        <w:t>leomurta</w:t>
      </w:r>
      <w:proofErr w:type="spellEnd"/>
      <w:r w:rsidRPr="00C55F04">
        <w:rPr>
          <w:spacing w:val="-2"/>
        </w:rPr>
        <w:t>}@ic.uff.br</w:t>
      </w:r>
    </w:p>
    <w:p w:rsidR="00FC66CA" w:rsidRDefault="00FC66CA">
      <w:pPr>
        <w:pStyle w:val="E-Mail"/>
        <w:rPr>
          <w:spacing w:val="-2"/>
        </w:rPr>
        <w:sectPr w:rsidR="00FC66CA" w:rsidSect="00FC66CA">
          <w:type w:val="continuous"/>
          <w:pgSz w:w="12240" w:h="15840" w:code="1"/>
          <w:pgMar w:top="1080" w:right="1080" w:bottom="1440" w:left="1080" w:header="720" w:footer="720" w:gutter="0"/>
          <w:cols w:space="0"/>
        </w:sectPr>
      </w:pPr>
    </w:p>
    <w:p w:rsidR="008B197E" w:rsidRDefault="008B197E">
      <w:pPr>
        <w:jc w:val="center"/>
        <w:sectPr w:rsidR="008B197E" w:rsidSect="003B4153">
          <w:type w:val="continuous"/>
          <w:pgSz w:w="12240" w:h="15840" w:code="1"/>
          <w:pgMar w:top="1080" w:right="1080" w:bottom="1440" w:left="1080" w:header="720" w:footer="720" w:gutter="0"/>
          <w:cols w:num="3" w:space="0"/>
        </w:sectPr>
      </w:pPr>
    </w:p>
    <w:p w:rsidR="008B197E" w:rsidRDefault="008B197E">
      <w:pPr>
        <w:spacing w:after="0"/>
      </w:pPr>
      <w:r>
        <w:rPr>
          <w:b/>
          <w:sz w:val="24"/>
        </w:rPr>
        <w:lastRenderedPageBreak/>
        <w:t>ABSTRACT</w:t>
      </w:r>
    </w:p>
    <w:p w:rsidR="007103A3" w:rsidRPr="00883A81" w:rsidRDefault="00810369" w:rsidP="00062618">
      <w:pPr>
        <w:rPr>
          <w:rFonts w:eastAsia="Calibri"/>
        </w:rPr>
      </w:pPr>
      <w:r>
        <w:rPr>
          <w:rFonts w:eastAsia="Calibri"/>
        </w:rPr>
        <w:t xml:space="preserve">Winning or </w:t>
      </w:r>
      <w:r w:rsidR="003F652E">
        <w:rPr>
          <w:rFonts w:eastAsia="Calibri"/>
        </w:rPr>
        <w:t>losing</w:t>
      </w:r>
      <w:r>
        <w:rPr>
          <w:rFonts w:eastAsia="Calibri"/>
        </w:rPr>
        <w:t xml:space="preserve"> a game session is the final consequence of a series of decisions </w:t>
      </w:r>
      <w:ins w:id="15" w:author="Micro" w:date="2012-12-11T11:31:00Z">
        <w:r w:rsidR="003B7559">
          <w:rPr>
            <w:rFonts w:eastAsia="Calibri"/>
          </w:rPr>
          <w:t xml:space="preserve">and actions </w:t>
        </w:r>
      </w:ins>
      <w:r>
        <w:rPr>
          <w:rFonts w:eastAsia="Calibri"/>
        </w:rPr>
        <w:t xml:space="preserve">made during the game. </w:t>
      </w:r>
      <w:r w:rsidR="00032E29">
        <w:rPr>
          <w:rFonts w:eastAsia="Calibri"/>
        </w:rPr>
        <w:t>The analysis and understanding of events, mistakes</w:t>
      </w:r>
      <w:r>
        <w:rPr>
          <w:rFonts w:eastAsia="Calibri"/>
        </w:rPr>
        <w:t>,</w:t>
      </w:r>
      <w:r w:rsidR="00032E29">
        <w:rPr>
          <w:rFonts w:eastAsia="Calibri"/>
        </w:rPr>
        <w:t xml:space="preserve"> and flows </w:t>
      </w:r>
      <w:r>
        <w:rPr>
          <w:rFonts w:eastAsia="Calibri"/>
        </w:rPr>
        <w:t>of</w:t>
      </w:r>
      <w:r w:rsidR="00032E29">
        <w:rPr>
          <w:rFonts w:eastAsia="Calibri"/>
        </w:rPr>
        <w:t xml:space="preserve"> a concrete game play may be useful </w:t>
      </w:r>
      <w:r>
        <w:rPr>
          <w:rFonts w:eastAsia="Calibri"/>
        </w:rPr>
        <w:t>for different reasons</w:t>
      </w:r>
      <w:r w:rsidR="00032E29">
        <w:rPr>
          <w:rFonts w:eastAsia="Calibri"/>
        </w:rPr>
        <w:t>: understanding problems of gameplay, data mining of specific situations</w:t>
      </w:r>
      <w:r>
        <w:rPr>
          <w:rFonts w:eastAsia="Calibri"/>
        </w:rPr>
        <w:t>,</w:t>
      </w:r>
      <w:r w:rsidR="00032E29">
        <w:rPr>
          <w:rFonts w:eastAsia="Calibri"/>
        </w:rPr>
        <w:t xml:space="preserve"> and even understanding educational </w:t>
      </w:r>
      <w:del w:id="16" w:author="Micro" w:date="2012-12-11T11:32:00Z">
        <w:r w:rsidR="00032E29" w:rsidDel="003B7559">
          <w:rPr>
            <w:rFonts w:eastAsia="Calibri"/>
          </w:rPr>
          <w:delText xml:space="preserve">results </w:delText>
        </w:r>
      </w:del>
      <w:ins w:id="17" w:author="Micro" w:date="2012-12-11T11:32:00Z">
        <w:r w:rsidR="003B7559">
          <w:rPr>
            <w:rFonts w:eastAsia="Calibri"/>
          </w:rPr>
          <w:t xml:space="preserve">aspects </w:t>
        </w:r>
      </w:ins>
      <w:r w:rsidR="00032E29">
        <w:rPr>
          <w:rFonts w:eastAsia="Calibri"/>
        </w:rPr>
        <w:t xml:space="preserve">in serious games. We introduce a novel methodology based on provenance concepts in order to model and represent a game flow. We model the </w:t>
      </w:r>
      <w:r w:rsidR="00F62741">
        <w:rPr>
          <w:rFonts w:eastAsia="Calibri"/>
        </w:rPr>
        <w:t xml:space="preserve">game </w:t>
      </w:r>
      <w:r w:rsidR="00032E29">
        <w:rPr>
          <w:rFonts w:eastAsia="Calibri"/>
        </w:rPr>
        <w:t xml:space="preserve">data </w:t>
      </w:r>
      <w:r w:rsidR="00B901E6">
        <w:rPr>
          <w:rFonts w:eastAsia="Calibri"/>
        </w:rPr>
        <w:t xml:space="preserve">and map it to provenance </w:t>
      </w:r>
      <w:r w:rsidR="00032E29">
        <w:rPr>
          <w:rFonts w:eastAsia="Calibri"/>
        </w:rPr>
        <w:t>in order to</w:t>
      </w:r>
      <w:r w:rsidR="00032E29" w:rsidRPr="00883A81">
        <w:rPr>
          <w:rFonts w:eastAsia="Calibri"/>
        </w:rPr>
        <w:t xml:space="preserve"> </w:t>
      </w:r>
      <w:r w:rsidR="00032E29">
        <w:rPr>
          <w:rFonts w:eastAsia="Calibri"/>
        </w:rPr>
        <w:t>generate a</w:t>
      </w:r>
      <w:r w:rsidR="00032E29" w:rsidRPr="00883A81">
        <w:rPr>
          <w:rFonts w:eastAsia="Calibri"/>
        </w:rPr>
        <w:t xml:space="preserve"> provenance graph</w:t>
      </w:r>
      <w:r w:rsidR="00032E29">
        <w:rPr>
          <w:rFonts w:eastAsia="Calibri"/>
        </w:rPr>
        <w:t>, used</w:t>
      </w:r>
      <w:r w:rsidR="00032E29" w:rsidRPr="00883A81">
        <w:rPr>
          <w:rFonts w:eastAsia="Calibri"/>
        </w:rPr>
        <w:t xml:space="preserve"> for analysis. </w:t>
      </w:r>
      <w:ins w:id="18" w:author="Micro" w:date="2012-12-11T11:32:00Z">
        <w:r w:rsidR="003B7559">
          <w:rPr>
            <w:rFonts w:eastAsia="Calibri"/>
          </w:rPr>
          <w:t xml:space="preserve">As a proof of </w:t>
        </w:r>
      </w:ins>
      <w:ins w:id="19" w:author="Micro" w:date="2012-12-11T11:33:00Z">
        <w:r w:rsidR="003B7559">
          <w:rPr>
            <w:rFonts w:eastAsia="Calibri"/>
          </w:rPr>
          <w:t>concept</w:t>
        </w:r>
      </w:ins>
      <w:ins w:id="20" w:author="Micro" w:date="2012-12-11T11:32:00Z">
        <w:r w:rsidR="003B7559">
          <w:rPr>
            <w:rFonts w:eastAsia="Calibri"/>
          </w:rPr>
          <w:t>,</w:t>
        </w:r>
      </w:ins>
      <w:ins w:id="21" w:author="Micro" w:date="2012-12-11T11:33:00Z">
        <w:r w:rsidR="003B7559">
          <w:rPr>
            <w:rFonts w:eastAsia="Calibri"/>
          </w:rPr>
          <w:t xml:space="preserve"> </w:t>
        </w:r>
      </w:ins>
      <w:del w:id="22" w:author="Micro" w:date="2012-12-11T11:33:00Z">
        <w:r w:rsidR="007103A3" w:rsidRPr="00883A81" w:rsidDel="003B7559">
          <w:rPr>
            <w:rFonts w:eastAsia="Calibri"/>
          </w:rPr>
          <w:delText>W</w:delText>
        </w:r>
      </w:del>
      <w:ins w:id="23" w:author="Micro" w:date="2012-12-11T11:33:00Z">
        <w:r w:rsidR="003B7559">
          <w:rPr>
            <w:rFonts w:eastAsia="Calibri"/>
          </w:rPr>
          <w:t>w</w:t>
        </w:r>
      </w:ins>
      <w:r w:rsidR="007103A3" w:rsidRPr="00883A81">
        <w:rPr>
          <w:rFonts w:eastAsia="Calibri"/>
        </w:rPr>
        <w:t xml:space="preserve">e also instantiated </w:t>
      </w:r>
      <w:del w:id="24" w:author="Micro" w:date="2012-12-11T11:33:00Z">
        <w:r w:rsidR="007103A3" w:rsidRPr="00883A81" w:rsidDel="003B7559">
          <w:rPr>
            <w:rFonts w:eastAsia="Calibri"/>
          </w:rPr>
          <w:delText>th</w:delText>
        </w:r>
        <w:r w:rsidR="00A27E79" w:rsidRPr="00883A81" w:rsidDel="003B7559">
          <w:rPr>
            <w:rFonts w:eastAsia="Calibri"/>
          </w:rPr>
          <w:delText xml:space="preserve">e </w:delText>
        </w:r>
      </w:del>
      <w:ins w:id="25" w:author="Micro" w:date="2012-12-11T11:33:00Z">
        <w:r w:rsidR="003B7559">
          <w:rPr>
            <w:rFonts w:eastAsia="Calibri"/>
          </w:rPr>
          <w:t>our proposed</w:t>
        </w:r>
        <w:r w:rsidR="003B7559" w:rsidRPr="00883A81">
          <w:rPr>
            <w:rFonts w:eastAsia="Calibri"/>
          </w:rPr>
          <w:t xml:space="preserve"> </w:t>
        </w:r>
      </w:ins>
      <w:r w:rsidR="007103A3" w:rsidRPr="00883A81">
        <w:rPr>
          <w:rFonts w:eastAsia="Calibri"/>
        </w:rPr>
        <w:t xml:space="preserve">framework </w:t>
      </w:r>
      <w:r w:rsidR="00D45B33">
        <w:rPr>
          <w:rFonts w:eastAsia="Calibri"/>
        </w:rPr>
        <w:t xml:space="preserve">and graph generation </w:t>
      </w:r>
      <w:r w:rsidR="007103A3" w:rsidRPr="00883A81">
        <w:rPr>
          <w:rFonts w:eastAsia="Calibri"/>
        </w:rPr>
        <w:t>in a Software Engineering game</w:t>
      </w:r>
      <w:del w:id="26" w:author="Micro" w:date="2012-12-11T11:33:00Z">
        <w:r w:rsidR="007103A3" w:rsidRPr="00883A81" w:rsidDel="003B7559">
          <w:rPr>
            <w:rFonts w:eastAsia="Calibri"/>
          </w:rPr>
          <w:delText xml:space="preserve"> as a proof of concept</w:delText>
        </w:r>
      </w:del>
      <w:r w:rsidR="007103A3" w:rsidRPr="00883A81">
        <w:rPr>
          <w:rFonts w:eastAsia="Calibri"/>
        </w:rPr>
        <w:t xml:space="preserve">, </w:t>
      </w:r>
      <w:r w:rsidR="00A27E79" w:rsidRPr="00883A81">
        <w:rPr>
          <w:rFonts w:eastAsia="Calibri"/>
        </w:rPr>
        <w:t>allowing</w:t>
      </w:r>
      <w:r w:rsidR="007103A3" w:rsidRPr="00883A81">
        <w:rPr>
          <w:rFonts w:eastAsia="Calibri"/>
        </w:rPr>
        <w:t xml:space="preserve"> player</w:t>
      </w:r>
      <w:r w:rsidR="005B7ABC">
        <w:rPr>
          <w:rFonts w:eastAsia="Calibri"/>
        </w:rPr>
        <w:t>s</w:t>
      </w:r>
      <w:r w:rsidR="007103A3" w:rsidRPr="00883A81">
        <w:rPr>
          <w:rFonts w:eastAsia="Calibri"/>
        </w:rPr>
        <w:t xml:space="preserve"> to identify </w:t>
      </w:r>
      <w:r w:rsidR="005B7ABC">
        <w:rPr>
          <w:rFonts w:eastAsia="Calibri"/>
        </w:rPr>
        <w:t>their</w:t>
      </w:r>
      <w:r w:rsidR="005B7ABC" w:rsidRPr="00883A81">
        <w:rPr>
          <w:rFonts w:eastAsia="Calibri"/>
        </w:rPr>
        <w:t xml:space="preserve"> </w:t>
      </w:r>
      <w:r w:rsidR="007103A3" w:rsidRPr="00883A81">
        <w:rPr>
          <w:rFonts w:eastAsia="Calibri"/>
        </w:rPr>
        <w:t>mistakes and learn through them</w:t>
      </w:r>
      <w:r w:rsidR="00A27E79" w:rsidRPr="00883A81">
        <w:rPr>
          <w:rFonts w:eastAsia="Calibri"/>
        </w:rPr>
        <w:t xml:space="preserve"> by analyzing the generated provenance graph from collected </w:t>
      </w:r>
      <w:r w:rsidR="00EE78B9">
        <w:rPr>
          <w:rFonts w:eastAsia="Calibri"/>
        </w:rPr>
        <w:t xml:space="preserve">gameplay </w:t>
      </w:r>
      <w:r w:rsidR="00A27E79" w:rsidRPr="00883A81">
        <w:rPr>
          <w:rFonts w:eastAsia="Calibri"/>
        </w:rPr>
        <w:t>data</w:t>
      </w:r>
      <w:r w:rsidR="007103A3" w:rsidRPr="00883A81">
        <w:rPr>
          <w:rFonts w:eastAsia="Calibri"/>
        </w:rPr>
        <w:t xml:space="preserve">. </w:t>
      </w:r>
    </w:p>
    <w:p w:rsidR="008B197E" w:rsidRPr="000A4B7F" w:rsidRDefault="008B197E">
      <w:pPr>
        <w:spacing w:before="120" w:after="0"/>
      </w:pPr>
      <w:r w:rsidRPr="000A4B7F">
        <w:rPr>
          <w:b/>
          <w:sz w:val="24"/>
        </w:rPr>
        <w:t>Categories and Subject Descriptors</w:t>
      </w:r>
    </w:p>
    <w:p w:rsidR="00541A0F" w:rsidRDefault="002A03B6" w:rsidP="00541A0F">
      <w:pPr>
        <w:spacing w:after="120"/>
      </w:pPr>
      <w:r>
        <w:t>I.2.1 [</w:t>
      </w:r>
      <w:r w:rsidRPr="00541A0F">
        <w:rPr>
          <w:b/>
        </w:rPr>
        <w:t>Applications and Expert System</w:t>
      </w:r>
      <w:r>
        <w:t xml:space="preserve">]: Games; </w:t>
      </w:r>
      <w:r w:rsidR="00541A0F">
        <w:t>K.3.0 [</w:t>
      </w:r>
      <w:r w:rsidR="00541A0F" w:rsidRPr="00541A0F">
        <w:rPr>
          <w:b/>
        </w:rPr>
        <w:t>Computer Uses in Education</w:t>
      </w:r>
      <w:r w:rsidR="00541A0F">
        <w:t>]</w:t>
      </w:r>
      <w:proofErr w:type="gramStart"/>
      <w:r w:rsidR="00541A0F">
        <w:t>:</w:t>
      </w:r>
      <w:r>
        <w:t>General</w:t>
      </w:r>
      <w:proofErr w:type="gramEnd"/>
      <w:r w:rsidR="00541A0F">
        <w:t xml:space="preserve">; </w:t>
      </w:r>
      <w:r w:rsidR="00541A0F" w:rsidRPr="00541A0F">
        <w:t>K.8.0 [</w:t>
      </w:r>
      <w:r w:rsidR="00541A0F" w:rsidRPr="00541A0F">
        <w:rPr>
          <w:b/>
        </w:rPr>
        <w:t>Personal Computing</w:t>
      </w:r>
      <w:r w:rsidR="00541A0F">
        <w:t>]: General -</w:t>
      </w:r>
      <w:r w:rsidR="00541A0F" w:rsidRPr="00541A0F">
        <w:t xml:space="preserve"> Games</w:t>
      </w:r>
    </w:p>
    <w:p w:rsidR="008B197E" w:rsidRPr="000A4B7F" w:rsidRDefault="008B197E">
      <w:pPr>
        <w:spacing w:before="120" w:after="0"/>
      </w:pPr>
      <w:r w:rsidRPr="000A4B7F">
        <w:rPr>
          <w:b/>
          <w:sz w:val="24"/>
        </w:rPr>
        <w:t>General Terms</w:t>
      </w:r>
    </w:p>
    <w:p w:rsidR="008B197E" w:rsidRPr="000A4B7F" w:rsidRDefault="008B197E">
      <w:pPr>
        <w:spacing w:after="120"/>
      </w:pPr>
      <w:proofErr w:type="gramStart"/>
      <w:r w:rsidRPr="000A4B7F">
        <w:t>Documentation, Design, Human Factors, Theory.</w:t>
      </w:r>
      <w:proofErr w:type="gramEnd"/>
    </w:p>
    <w:p w:rsidR="008B197E" w:rsidRDefault="008B197E">
      <w:pPr>
        <w:spacing w:before="120" w:after="0"/>
      </w:pPr>
      <w:r>
        <w:rPr>
          <w:b/>
          <w:sz w:val="24"/>
        </w:rPr>
        <w:t>Keywords</w:t>
      </w:r>
    </w:p>
    <w:p w:rsidR="008B197E" w:rsidRDefault="00D95B09">
      <w:pPr>
        <w:spacing w:after="120"/>
      </w:pPr>
      <w:proofErr w:type="gramStart"/>
      <w:r>
        <w:rPr>
          <w:rFonts w:eastAsia="Calibri"/>
        </w:rPr>
        <w:t>Provenance</w:t>
      </w:r>
      <w:r w:rsidR="007103A3" w:rsidRPr="00487720">
        <w:rPr>
          <w:rFonts w:eastAsia="Calibri"/>
        </w:rPr>
        <w:t xml:space="preserve">, </w:t>
      </w:r>
      <w:r w:rsidR="007103A3">
        <w:rPr>
          <w:rFonts w:eastAsia="Calibri"/>
        </w:rPr>
        <w:t>education, game analysis</w:t>
      </w:r>
      <w:r w:rsidR="00753775">
        <w:rPr>
          <w:rFonts w:eastAsia="Calibri"/>
        </w:rPr>
        <w:t>,</w:t>
      </w:r>
      <w:r w:rsidR="007103A3">
        <w:rPr>
          <w:rFonts w:eastAsia="Calibri"/>
        </w:rPr>
        <w:t xml:space="preserve"> action flow</w:t>
      </w:r>
      <w:r>
        <w:rPr>
          <w:rFonts w:eastAsia="Calibri"/>
        </w:rPr>
        <w:t>, graph</w:t>
      </w:r>
      <w:r w:rsidR="000A4B7F">
        <w:rPr>
          <w:rFonts w:eastAsia="Calibri"/>
        </w:rPr>
        <w:t>, story</w:t>
      </w:r>
      <w:r w:rsidR="00FC5271">
        <w:rPr>
          <w:rFonts w:eastAsia="Calibri"/>
        </w:rPr>
        <w:t>telling</w:t>
      </w:r>
      <w:r w:rsidR="00541A0F">
        <w:rPr>
          <w:rFonts w:eastAsia="Calibri"/>
        </w:rPr>
        <w:t>, learning</w:t>
      </w:r>
      <w:r w:rsidR="007103A3" w:rsidRPr="00487720">
        <w:rPr>
          <w:rFonts w:eastAsia="Calibri"/>
        </w:rPr>
        <w:t>.</w:t>
      </w:r>
      <w:proofErr w:type="gramEnd"/>
    </w:p>
    <w:p w:rsidR="008B197E" w:rsidRDefault="008B197E">
      <w:pPr>
        <w:pStyle w:val="Ttulo1"/>
        <w:spacing w:before="120"/>
      </w:pPr>
      <w:r>
        <w:t>INTRODUCTION</w:t>
      </w:r>
    </w:p>
    <w:p w:rsidR="00794E66" w:rsidRPr="008D599E" w:rsidRDefault="00794E66" w:rsidP="00794E66">
      <w:pPr>
        <w:framePr w:w="4680" w:h="1977" w:hRule="exact" w:hSpace="187" w:wrap="around" w:vAnchor="page" w:hAnchor="page" w:x="1155" w:y="12605" w:anchorLock="1"/>
        <w:spacing w:after="120"/>
        <w:rPr>
          <w:iCs/>
          <w:color w:val="FF0000"/>
          <w:sz w:val="14"/>
        </w:rPr>
      </w:pPr>
    </w:p>
    <w:p w:rsidR="00794E66" w:rsidRDefault="00794E66" w:rsidP="00794E66">
      <w:pPr>
        <w:framePr w:w="4680" w:h="1977" w:hRule="exact" w:hSpace="187" w:wrap="around" w:vAnchor="page" w:hAnchor="page" w:x="1155" w:y="12605" w:anchorLock="1"/>
        <w:spacing w:after="0"/>
        <w:rPr>
          <w:sz w:val="16"/>
        </w:rPr>
      </w:pPr>
    </w:p>
    <w:p w:rsidR="00794E66" w:rsidRDefault="00794E66" w:rsidP="00794E66">
      <w:pPr>
        <w:framePr w:w="4680" w:h="1977" w:hRule="exact" w:hSpace="187" w:wrap="around" w:vAnchor="page" w:hAnchor="page" w:x="1155" w:y="12605" w:anchorLock="1"/>
        <w:rPr>
          <w:iCs/>
        </w:rPr>
      </w:pPr>
    </w:p>
    <w:p w:rsidR="00054212" w:rsidRDefault="00054212" w:rsidP="00054212">
      <w:pPr>
        <w:rPr>
          <w:ins w:id="27" w:author="Kohwalter" w:date="2012-12-07T21:36:00Z"/>
        </w:rPr>
      </w:pPr>
      <w:commentRangeStart w:id="28"/>
      <w:ins w:id="29" w:author="Kohwalter" w:date="2012-12-07T21:32:00Z">
        <w:del w:id="30" w:author="Micro" w:date="2012-12-11T11:43:00Z">
          <w:r w:rsidDel="00B652A1">
            <w:rPr>
              <w:rFonts w:eastAsia="Calibri"/>
            </w:rPr>
            <w:delText>Winning or losing</w:delText>
          </w:r>
        </w:del>
      </w:ins>
      <w:ins w:id="31" w:author="Micro" w:date="2012-12-11T11:43:00Z">
        <w:r w:rsidR="00B652A1">
          <w:rPr>
            <w:rFonts w:eastAsia="Calibri"/>
          </w:rPr>
          <w:t>The conclusion of</w:t>
        </w:r>
      </w:ins>
      <w:ins w:id="32" w:author="Kohwalter" w:date="2012-12-07T21:32:00Z">
        <w:r>
          <w:rPr>
            <w:rFonts w:eastAsia="Calibri"/>
          </w:rPr>
          <w:t xml:space="preserve"> a game session </w:t>
        </w:r>
      </w:ins>
      <w:ins w:id="33" w:author="Micro" w:date="2012-12-11T11:44:00Z">
        <w:r w:rsidR="00B652A1">
          <w:rPr>
            <w:rFonts w:eastAsia="Calibri"/>
          </w:rPr>
          <w:t xml:space="preserve">derives from </w:t>
        </w:r>
      </w:ins>
      <w:ins w:id="34" w:author="Kohwalter" w:date="2012-12-07T21:32:00Z">
        <w:del w:id="35" w:author="Micro" w:date="2012-12-11T11:44:00Z">
          <w:r w:rsidDel="00B652A1">
            <w:rPr>
              <w:rFonts w:eastAsia="Calibri"/>
            </w:rPr>
            <w:delText xml:space="preserve">is the final consequence of </w:delText>
          </w:r>
        </w:del>
      </w:ins>
      <w:ins w:id="36" w:author="Micro" w:date="2012-12-11T11:44:00Z">
        <w:r w:rsidR="00B652A1">
          <w:rPr>
            <w:rFonts w:eastAsia="Calibri"/>
          </w:rPr>
          <w:t xml:space="preserve"> </w:t>
        </w:r>
      </w:ins>
      <w:ins w:id="37" w:author="Kohwalter" w:date="2012-12-07T21:32:00Z">
        <w:r>
          <w:rPr>
            <w:rFonts w:eastAsia="Calibri"/>
          </w:rPr>
          <w:t xml:space="preserve">a series of decisions </w:t>
        </w:r>
      </w:ins>
      <w:ins w:id="38" w:author="Micro" w:date="2012-12-11T11:37:00Z">
        <w:r w:rsidR="00B652A1">
          <w:rPr>
            <w:rFonts w:eastAsia="Calibri"/>
          </w:rPr>
          <w:t xml:space="preserve">and actions </w:t>
        </w:r>
      </w:ins>
      <w:ins w:id="39" w:author="Kohwalter" w:date="2012-12-07T21:32:00Z">
        <w:r>
          <w:rPr>
            <w:rFonts w:eastAsia="Calibri"/>
          </w:rPr>
          <w:t xml:space="preserve">made during the game. </w:t>
        </w:r>
      </w:ins>
      <w:ins w:id="40" w:author="Micro" w:date="2012-12-11T11:44:00Z">
        <w:r w:rsidR="00B652A1">
          <w:rPr>
            <w:rFonts w:eastAsia="Calibri"/>
          </w:rPr>
          <w:t xml:space="preserve">In many situations, </w:t>
        </w:r>
      </w:ins>
      <w:ins w:id="41" w:author="Kohwalter" w:date="2012-12-07T21:32:00Z">
        <w:del w:id="42" w:author="Micro" w:date="2012-12-11T11:44:00Z">
          <w:r w:rsidDel="00B652A1">
            <w:rPr>
              <w:rFonts w:eastAsia="Calibri"/>
            </w:rPr>
            <w:delText xml:space="preserve">The analysis </w:delText>
          </w:r>
        </w:del>
      </w:ins>
      <w:ins w:id="43" w:author="Micro" w:date="2012-12-11T11:44:00Z">
        <w:r w:rsidR="00B652A1">
          <w:rPr>
            <w:rFonts w:eastAsia="Calibri"/>
          </w:rPr>
          <w:t xml:space="preserve">analyzing </w:t>
        </w:r>
      </w:ins>
      <w:ins w:id="44" w:author="Kohwalter" w:date="2012-12-07T21:32:00Z">
        <w:r>
          <w:rPr>
            <w:rFonts w:eastAsia="Calibri"/>
          </w:rPr>
          <w:t xml:space="preserve">and understanding </w:t>
        </w:r>
        <w:del w:id="45" w:author="Micro" w:date="2012-12-11T11:45:00Z">
          <w:r w:rsidDel="00B652A1">
            <w:rPr>
              <w:rFonts w:eastAsia="Calibri"/>
            </w:rPr>
            <w:delText>of</w:delText>
          </w:r>
        </w:del>
      </w:ins>
      <w:ins w:id="46" w:author="Micro" w:date="2012-12-11T11:45:00Z">
        <w:r w:rsidR="00B652A1">
          <w:rPr>
            <w:rFonts w:eastAsia="Calibri"/>
          </w:rPr>
          <w:t>the</w:t>
        </w:r>
      </w:ins>
      <w:ins w:id="47" w:author="Kohwalter" w:date="2012-12-07T21:32:00Z">
        <w:r>
          <w:rPr>
            <w:rFonts w:eastAsia="Calibri"/>
          </w:rPr>
          <w:t xml:space="preserve"> events, </w:t>
        </w:r>
      </w:ins>
      <w:commentRangeEnd w:id="28"/>
      <w:r w:rsidR="00B652A1">
        <w:rPr>
          <w:rStyle w:val="Refdecomentrio"/>
        </w:rPr>
        <w:commentReference w:id="28"/>
      </w:r>
      <w:ins w:id="48" w:author="Kohwalter" w:date="2012-12-07T21:32:00Z">
        <w:r>
          <w:rPr>
            <w:rFonts w:eastAsia="Calibri"/>
          </w:rPr>
          <w:t xml:space="preserve">mistakes, and flows of a concrete game play may be useful for understanding </w:t>
        </w:r>
      </w:ins>
      <w:ins w:id="49" w:author="Kohwalter" w:date="2012-12-07T22:00:00Z">
        <w:r w:rsidR="00176A64">
          <w:rPr>
            <w:rFonts w:eastAsia="Calibri"/>
          </w:rPr>
          <w:t>the</w:t>
        </w:r>
      </w:ins>
      <w:ins w:id="50" w:author="Kohwalter" w:date="2012-12-07T21:38:00Z">
        <w:r>
          <w:rPr>
            <w:rFonts w:eastAsia="Calibri"/>
          </w:rPr>
          <w:t xml:space="preserve"> </w:t>
        </w:r>
      </w:ins>
      <w:ins w:id="51" w:author="Micro" w:date="2012-12-11T11:45:00Z">
        <w:r w:rsidR="00B652A1">
          <w:rPr>
            <w:rFonts w:eastAsia="Calibri"/>
          </w:rPr>
          <w:t xml:space="preserve">achieved </w:t>
        </w:r>
      </w:ins>
      <w:ins w:id="52" w:author="Kohwalter" w:date="2012-12-07T21:38:00Z">
        <w:r>
          <w:rPr>
            <w:rFonts w:eastAsia="Calibri"/>
          </w:rPr>
          <w:t>results</w:t>
        </w:r>
        <w:del w:id="53" w:author="Micro" w:date="2012-12-11T11:45:00Z">
          <w:r w:rsidDel="00B652A1">
            <w:rPr>
              <w:rFonts w:eastAsia="Calibri"/>
            </w:rPr>
            <w:delText xml:space="preserve"> achieved</w:delText>
          </w:r>
        </w:del>
      </w:ins>
      <w:ins w:id="54" w:author="Kohwalter" w:date="2012-12-07T21:32:00Z">
        <w:r>
          <w:rPr>
            <w:rFonts w:eastAsia="Calibri"/>
          </w:rPr>
          <w:t>.</w:t>
        </w:r>
      </w:ins>
      <w:ins w:id="55" w:author="Kohwalter" w:date="2012-12-07T21:33:00Z">
        <w:r>
          <w:rPr>
            <w:rFonts w:eastAsia="Calibri"/>
          </w:rPr>
          <w:t xml:space="preserve"> </w:t>
        </w:r>
        <w:r>
          <w:t>Traditional</w:t>
        </w:r>
        <w:r w:rsidRPr="003A6B92">
          <w:t xml:space="preserve"> games are limited in terms of analysis</w:t>
        </w:r>
        <w:r>
          <w:t xml:space="preserve"> of the obtained results</w:t>
        </w:r>
        <w:r w:rsidRPr="003A6B92">
          <w:t xml:space="preserve"> and do not allow the player to comprehend </w:t>
        </w:r>
      </w:ins>
      <w:ins w:id="56" w:author="Kohwalter" w:date="2012-12-07T21:34:00Z">
        <w:r>
          <w:t xml:space="preserve">the </w:t>
        </w:r>
      </w:ins>
      <w:ins w:id="57" w:author="Kohwalter" w:date="2012-12-07T21:35:00Z">
        <w:r>
          <w:t>story development</w:t>
        </w:r>
      </w:ins>
      <w:ins w:id="58" w:author="Kohwalter" w:date="2012-12-07T21:33:00Z">
        <w:r w:rsidRPr="003A6B92">
          <w:t xml:space="preserve"> throughout the game.</w:t>
        </w:r>
      </w:ins>
      <w:ins w:id="59" w:author="Micro" w:date="2012-12-11T11:46:00Z">
        <w:r w:rsidR="00B652A1">
          <w:t xml:space="preserve"> </w:t>
        </w:r>
      </w:ins>
    </w:p>
    <w:p w:rsidR="0093604F" w:rsidRDefault="0093604F" w:rsidP="003A6B92">
      <w:pPr>
        <w:rPr>
          <w:ins w:id="60" w:author="Kohwalter" w:date="2012-12-07T21:53:00Z"/>
        </w:rPr>
      </w:pPr>
      <w:ins w:id="61" w:author="Kohwalter" w:date="2012-12-07T21:33:00Z">
        <w:r>
          <w:t>In many cases, th</w:t>
        </w:r>
      </w:ins>
      <w:ins w:id="62" w:author="Kohwalter" w:date="2012-12-07T21:52:00Z">
        <w:r>
          <w:t>e game flow</w:t>
        </w:r>
      </w:ins>
      <w:ins w:id="63" w:author="Kohwalter" w:date="2012-12-07T21:33:00Z">
        <w:r w:rsidR="00054212" w:rsidRPr="003A6B92">
          <w:t xml:space="preserve"> analysis is fundamental for detecting symptoms of problems that occurred due to wrong decision-making</w:t>
        </w:r>
      </w:ins>
      <w:ins w:id="64" w:author="Micro" w:date="2012-12-11T11:46:00Z">
        <w:r w:rsidR="00B652A1">
          <w:t xml:space="preserve"> or even bad gameplay </w:t>
        </w:r>
        <w:r w:rsidR="00C11AA8">
          <w:t>project</w:t>
        </w:r>
      </w:ins>
      <w:ins w:id="65" w:author="Kohwalter" w:date="2012-12-07T21:33:00Z">
        <w:r w:rsidR="00054212" w:rsidRPr="003A6B92">
          <w:t xml:space="preserve">. </w:t>
        </w:r>
      </w:ins>
      <w:ins w:id="66" w:author="Kohwalter" w:date="2012-12-07T21:52:00Z">
        <w:r>
          <w:t>Without it, t</w:t>
        </w:r>
      </w:ins>
      <w:ins w:id="67" w:author="Kohwalter" w:date="2012-12-07T21:33:00Z">
        <w:r w:rsidR="00054212" w:rsidRPr="003A6B92">
          <w:t xml:space="preserve">he player would be required to play the game again and make different decisions to intuitively </w:t>
        </w:r>
        <w:r w:rsidR="00054212">
          <w:t>guess</w:t>
        </w:r>
        <w:r w:rsidR="00054212" w:rsidRPr="003A6B92">
          <w:t xml:space="preserve"> which ones were not adequate to the situation. However, depending on the </w:t>
        </w:r>
      </w:ins>
      <w:ins w:id="68" w:author="Kohwalter" w:date="2012-12-07T22:01:00Z">
        <w:r w:rsidR="00E17D89">
          <w:t xml:space="preserve">game </w:t>
        </w:r>
      </w:ins>
      <w:ins w:id="69" w:author="Kohwalter" w:date="2012-12-07T21:33:00Z">
        <w:r w:rsidR="00054212" w:rsidRPr="003A6B92">
          <w:lastRenderedPageBreak/>
          <w:t xml:space="preserve">dynamics and </w:t>
        </w:r>
      </w:ins>
      <w:ins w:id="70" w:author="Kohwalter" w:date="2012-12-07T22:02:00Z">
        <w:r w:rsidR="00E17D89">
          <w:t>its</w:t>
        </w:r>
      </w:ins>
      <w:ins w:id="71" w:author="Kohwalter" w:date="2012-12-07T21:33:00Z">
        <w:r w:rsidR="00054212" w:rsidRPr="003A6B92">
          <w:t xml:space="preserve"> complexity, reproducing</w:t>
        </w:r>
        <w:r w:rsidR="00E17D89">
          <w:t xml:space="preserve"> the same state can be unviable</w:t>
        </w:r>
      </w:ins>
      <w:ins w:id="72" w:author="Kohwalter" w:date="2012-12-07T22:02:00Z">
        <w:r w:rsidR="00E17D89">
          <w:t>,</w:t>
        </w:r>
      </w:ins>
      <w:ins w:id="73" w:author="Kohwalter" w:date="2012-12-07T21:33:00Z">
        <w:r w:rsidR="00054212" w:rsidRPr="003A6B92">
          <w:t xml:space="preserve"> mak</w:t>
        </w:r>
      </w:ins>
      <w:ins w:id="74" w:author="Kohwalter" w:date="2012-12-07T22:03:00Z">
        <w:r w:rsidR="00E17D89">
          <w:t>ing</w:t>
        </w:r>
      </w:ins>
      <w:ins w:id="75" w:author="Kohwalter" w:date="2012-12-07T21:33:00Z">
        <w:r w:rsidR="00054212" w:rsidRPr="003A6B92">
          <w:t xml:space="preserve"> it difficult to replay and try new solutions.</w:t>
        </w:r>
      </w:ins>
      <w:ins w:id="76" w:author="Kohwalter" w:date="2012-12-07T21:41:00Z">
        <w:r w:rsidR="00054212">
          <w:t xml:space="preserve"> </w:t>
        </w:r>
      </w:ins>
    </w:p>
    <w:p w:rsidR="00054212" w:rsidRDefault="00054212" w:rsidP="003A6B92">
      <w:ins w:id="77" w:author="Kohwalter" w:date="2012-12-07T21:39:00Z">
        <w:r>
          <w:t xml:space="preserve">This </w:t>
        </w:r>
      </w:ins>
      <w:ins w:id="78" w:author="Kohwalter" w:date="2012-12-07T22:04:00Z">
        <w:r w:rsidR="00E17D89">
          <w:t xml:space="preserve">game flow </w:t>
        </w:r>
      </w:ins>
      <w:ins w:id="79" w:author="Kohwalter" w:date="2012-12-07T21:39:00Z">
        <w:r>
          <w:t xml:space="preserve">analysis </w:t>
        </w:r>
        <w:del w:id="80" w:author="Micro" w:date="2012-12-11T11:48:00Z">
          <w:r w:rsidDel="00C11AA8">
            <w:delText>also applies</w:delText>
          </w:r>
        </w:del>
      </w:ins>
      <w:ins w:id="81" w:author="Micro" w:date="2012-12-11T11:48:00Z">
        <w:r w:rsidR="00C11AA8">
          <w:t>deserve particular attention for</w:t>
        </w:r>
      </w:ins>
      <w:ins w:id="82" w:author="Kohwalter" w:date="2012-12-07T21:39:00Z">
        <w:del w:id="83" w:author="Micro" w:date="2012-12-11T11:48:00Z">
          <w:r w:rsidDel="00C11AA8">
            <w:delText xml:space="preserve"> to</w:delText>
          </w:r>
        </w:del>
        <w:r>
          <w:t xml:space="preserve"> </w:t>
        </w:r>
        <w:r w:rsidRPr="003A6B92">
          <w:t>serious game</w:t>
        </w:r>
        <w:r>
          <w:t>s</w:t>
        </w:r>
        <w:r w:rsidRPr="003A6B92">
          <w:t xml:space="preserve"> </w:t>
        </w:r>
        <w:r w:rsidR="006209F7" w:rsidRPr="003A6B92">
          <w:fldChar w:fldCharType="begin"/>
        </w:r>
        <w:r>
          <w:instrText xml:space="preserve"> ADDIN ZOTERO_ITEM CSL_CITATION {"citationID":"IgTeBcJW","properties":{"formattedCitation":"[1]","plainCitation":"[1]"},"citationItems":[{"id":101,"uris":["http://zotero.org/users/1122386/items/QDZKG44F"],"uri":["http://zotero.org/users/1122386/items/QDZKG44F"],"itemData":{"id":101,"type":"book","title":"Serious Games","publisher":"University Press of America","number-of-pages":"200","abstract":"The author explores the ways in which games can be used to instruct and inform as well as provide pleasure. He uses innovative approaches to problem solving through individualized game techniques. Topics include: improving education with games; educational games for the physical and social sciences; games for the learning disadvantaged; games for occupational choice and training; games for planning and problem solving in government and industry; and the future of serious games. This book was originally published in 1970 by Viking Press.","ISBN":"9780819161482","language":"en","author":[{"family":"Abt","given":"Clark C."}],"issued":{"year":1987,"month":5,"day":1}}}],"schema":"https://github.com/citation-style-language/schema/raw/master/csl-citation.json"} </w:instrText>
        </w:r>
        <w:r w:rsidR="006209F7" w:rsidRPr="003A6B92">
          <w:fldChar w:fldCharType="separate"/>
        </w:r>
        <w:r w:rsidRPr="003A6B92">
          <w:t>[1]</w:t>
        </w:r>
        <w:r w:rsidR="006209F7" w:rsidRPr="003A6B92">
          <w:fldChar w:fldCharType="end"/>
        </w:r>
        <w:r w:rsidRPr="003A6B92">
          <w:t>,</w:t>
        </w:r>
      </w:ins>
      <w:ins w:id="84" w:author="Kohwalter" w:date="2012-12-07T21:40:00Z">
        <w:r w:rsidRPr="00054212">
          <w:t xml:space="preserve"> </w:t>
        </w:r>
        <w:r w:rsidRPr="003A6B92">
          <w:t>which are games used for pu</w:t>
        </w:r>
        <w:r>
          <w:t>rposes other than entertainment</w:t>
        </w:r>
        <w:r w:rsidRPr="003A6B92">
          <w:t xml:space="preserve"> while still providing pleasure</w:t>
        </w:r>
        <w:r>
          <w:t xml:space="preserve">. </w:t>
        </w:r>
      </w:ins>
      <w:ins w:id="85" w:author="Kohwalter" w:date="2012-12-07T21:53:00Z">
        <w:r w:rsidR="0093604F">
          <w:t>Serious g</w:t>
        </w:r>
      </w:ins>
      <w:ins w:id="86" w:author="Kohwalter" w:date="2012-12-07T21:40:00Z">
        <w:r w:rsidRPr="003A6B92">
          <w:t xml:space="preserve">ames have been used for aiding students to learn and understand concepts taught in classrooms </w:t>
        </w:r>
        <w:r w:rsidR="006209F7" w:rsidRPr="003A6B92">
          <w:fldChar w:fldCharType="begin"/>
        </w:r>
        <w:r>
          <w:instrText xml:space="preserve"> ADDIN ZOTERO_ITEM CSL_CITATION {"citationID":"RJru9eab","properties":{"unsorted":true,"formattedCitation":"[4, 20]","plainCitation":"[4, 20]"},"citationItems":[{"id":3,"uris":["http://zotero.org/users/1122386/items/IFHCHE9M"],"uri":["http://zotero.org/users/1122386/items/IFHCHE9M"],"itemData":{"id":3,"type":"article-journal","title":"Problems and Programmers: An Educational Software Engineering Card Game","container-title":"International Conference on Software Engineering(ICSE)","page":"614-621","shortTitle":"Problems and Programmers","author":[{"family":"Baker","given":"Alex"},{"family":"Navarro","given":"Emily"},{"family":"van der Hoek","given":"André"}],"issued":{"year":2003},"page-first":"614"},"label":"page"},{"id":113,"uris":["http://zotero.org/users/1122386/items/Q36ME54Z"],"uri":["http://zotero.org/users/1122386/items/Q36ME54Z"],"itemData":{"id":113,"type":"thesis","title":"Simse: a software engineering simulation environment for software process education","publisher":"California State University at Long Beach","publisher-place":"Long Beach, CA, USA","event-place":"Long Beach, CA, USA","abstract":"The typical software engineering education lacks a practical treatment of the processes of software engineering---students are presented with relevant process theory in lectures, but have only limited opportunity to put these concepts into practice in an associated class project. Simulation is a powerful educational tool that is commonly used to teach processes that are infeasible to practice in the real world. The work described in this dissertation is based on the hypothesis that simulation can bring to software engineering education the same kinds of benefits that it has brought to other domains. In particular, we believe that software process education can be improved by allowing students to practice, through a simulator, the activity of managing different kinds of quasi-realistic software engineering processes. To investigate this hypothesis, we used a three-part approach: (1) design and build SimSE, a graphical, interactive, educational, customizable, game-based simulation environment for software processes, (2) develop a set of simulation models to be used in seeding the environment, (3) evaluate the usage of the environment, both in actual software engineering courses, and in a series of formal, out-of-class experiments to gain an understanding of its various educational aspects. Some of the educational aspects explored in these experiments included how SimSE compares to traditional teaching techniques, and which learning theories are employed by students who play SimSE. Our evaluations strongly suggest that SimSE is a useful and educationally effective approach to teaching software process concepts. Students who play SimSE tend to learn the intended concepts, and find it a relatively enjoyable experience. These statements apply to students of different genders, academic performance levels, and industrial experience backgrounds. However, in order for SimSE to be used in the most effective way possible, our experience has demonstrated that it is crucial that it be used complementary to other educational techniques and accompanied by an adequate amount of direction and guidance given to the student. Our evaluations also suggested a number of promising directions for future research that can potentially increase the effectiveness of SimSE and be applied to educational simulation environments in general.","note":"AAI3243955","shortTitle":"Simse","author":[{"family":"Navarro","given":"Emily"}],"issued":{"year":2006}}}],"schema":"https://github.com/citation-style-language/schema/raw/master/csl-citation.json"} </w:instrText>
        </w:r>
        <w:r w:rsidR="006209F7" w:rsidRPr="003A6B92">
          <w:fldChar w:fldCharType="separate"/>
        </w:r>
        <w:r w:rsidRPr="00C55F04">
          <w:t>[4, 20]</w:t>
        </w:r>
        <w:r w:rsidR="006209F7" w:rsidRPr="003A6B92">
          <w:fldChar w:fldCharType="end"/>
        </w:r>
        <w:r w:rsidRPr="003A6B92">
          <w:t xml:space="preserve"> due to their stimulating curiosity characteristic and </w:t>
        </w:r>
        <w:r>
          <w:t xml:space="preserve">for </w:t>
        </w:r>
        <w:r w:rsidRPr="003A6B92">
          <w:t xml:space="preserve">providing motivation for learning </w:t>
        </w:r>
        <w:r w:rsidR="006209F7" w:rsidRPr="003A6B92">
          <w:fldChar w:fldCharType="begin"/>
        </w:r>
        <w:r>
          <w:instrText xml:space="preserve"> ADDIN ZOTERO_ITEM CSL_CITATION {"citationID":"om3j09i9e","properties":{"formattedCitation":"[24]","plainCitation":"[24]"},"citationItems":[{"id":25,"uris":["http://zotero.org/users/1122386/items/NMSC5CBC"],"uri":["http://zotero.org/users/1122386/items/NMSC5CBC"],"itemData":{"id":25,"type":"article-journal","title":"Fun, Play and Games: What Makes Games Engaging","container-title":"Digital Game-Based Learning","page":"1-31","author":[{"family":"Prensky","given":"Marc"}],"issued":{"year":2001},"page-first":"1"}}],"schema":"https://github.com/citation-style-language/schema/raw/master/csl-citation.json"} </w:instrText>
        </w:r>
        <w:r w:rsidR="006209F7" w:rsidRPr="003A6B92">
          <w:fldChar w:fldCharType="separate"/>
        </w:r>
        <w:r w:rsidRPr="00C55F04">
          <w:t>[24]</w:t>
        </w:r>
        <w:r w:rsidR="006209F7" w:rsidRPr="003A6B92">
          <w:fldChar w:fldCharType="end"/>
        </w:r>
        <w:r>
          <w:t>.</w:t>
        </w:r>
      </w:ins>
      <w:ins w:id="87" w:author="Kohwalter" w:date="2012-12-07T21:41:00Z">
        <w:r>
          <w:t xml:space="preserve"> Understanding </w:t>
        </w:r>
      </w:ins>
      <w:ins w:id="88" w:author="Kohwalter" w:date="2012-12-07T21:53:00Z">
        <w:r w:rsidR="0093604F">
          <w:t xml:space="preserve">the </w:t>
        </w:r>
      </w:ins>
      <w:ins w:id="89" w:author="Kohwalter" w:date="2012-12-07T21:41:00Z">
        <w:r w:rsidR="009E0962">
          <w:t xml:space="preserve">educational results obtained </w:t>
        </w:r>
      </w:ins>
      <w:ins w:id="90" w:author="Kohwalter" w:date="2012-12-07T21:42:00Z">
        <w:r w:rsidR="009E0962">
          <w:t>in a serious game</w:t>
        </w:r>
      </w:ins>
      <w:ins w:id="91" w:author="Kohwalter" w:date="2012-12-07T21:53:00Z">
        <w:r w:rsidR="0093604F">
          <w:t xml:space="preserve"> is important </w:t>
        </w:r>
      </w:ins>
      <w:ins w:id="92" w:author="Kohwalter" w:date="2012-12-07T21:41:00Z">
        <w:r w:rsidR="009E0962">
          <w:t xml:space="preserve">to </w:t>
        </w:r>
      </w:ins>
      <w:ins w:id="93" w:author="Kohwalter" w:date="2012-12-07T21:43:00Z">
        <w:r w:rsidR="009E0962">
          <w:t>assimilate</w:t>
        </w:r>
      </w:ins>
      <w:ins w:id="94" w:author="Kohwalter" w:date="2012-12-07T21:41:00Z">
        <w:r w:rsidR="009E0962">
          <w:t xml:space="preserve"> </w:t>
        </w:r>
      </w:ins>
      <w:ins w:id="95" w:author="Kohwalter" w:date="2012-12-07T21:43:00Z">
        <w:r w:rsidR="009E0962">
          <w:t xml:space="preserve">the </w:t>
        </w:r>
      </w:ins>
      <w:ins w:id="96" w:author="Kohwalter" w:date="2012-12-07T21:41:00Z">
        <w:r w:rsidR="009E0962">
          <w:t>knowledge</w:t>
        </w:r>
      </w:ins>
      <w:ins w:id="97" w:author="Kohwalter" w:date="2012-12-07T21:43:00Z">
        <w:r w:rsidR="009E0962">
          <w:t xml:space="preserve"> and concepts passed in the game.</w:t>
        </w:r>
      </w:ins>
      <w:ins w:id="98" w:author="Kohwalter" w:date="2012-12-07T21:44:00Z">
        <w:r w:rsidR="009E0962">
          <w:t xml:space="preserve"> </w:t>
        </w:r>
      </w:ins>
      <w:ins w:id="99" w:author="Kohwalter" w:date="2012-12-07T21:47:00Z">
        <w:r w:rsidR="009E0962">
          <w:t xml:space="preserve">In addition, </w:t>
        </w:r>
      </w:ins>
      <w:ins w:id="100" w:author="Kohwalter" w:date="2012-12-07T21:48:00Z">
        <w:r w:rsidR="009E0962">
          <w:t xml:space="preserve">examining </w:t>
        </w:r>
      </w:ins>
      <w:ins w:id="101" w:author="Kohwalter" w:date="2012-12-07T21:54:00Z">
        <w:r w:rsidR="0093604F">
          <w:t xml:space="preserve">the </w:t>
        </w:r>
      </w:ins>
      <w:ins w:id="102" w:author="Kohwalter" w:date="2012-12-10T19:39:00Z">
        <w:r w:rsidR="00715425">
          <w:t>game flow</w:t>
        </w:r>
      </w:ins>
      <w:ins w:id="103" w:author="Kohwalter" w:date="2012-12-07T21:48:00Z">
        <w:r w:rsidR="009E0962">
          <w:t xml:space="preserve"> </w:t>
        </w:r>
      </w:ins>
      <w:ins w:id="104" w:author="Kohwalter" w:date="2012-12-07T21:58:00Z">
        <w:r w:rsidR="0093604F">
          <w:t>allows</w:t>
        </w:r>
      </w:ins>
      <w:ins w:id="105" w:author="Kohwalter" w:date="2012-12-07T21:48:00Z">
        <w:r w:rsidR="009E0962">
          <w:t xml:space="preserve"> </w:t>
        </w:r>
      </w:ins>
      <w:ins w:id="106" w:author="Kohwalter" w:date="2012-12-07T21:58:00Z">
        <w:r w:rsidR="0093604F">
          <w:t>the identification of</w:t>
        </w:r>
      </w:ins>
      <w:ins w:id="107" w:author="Kohwalter" w:date="2012-12-07T21:54:00Z">
        <w:r w:rsidR="0093604F">
          <w:t xml:space="preserve"> </w:t>
        </w:r>
      </w:ins>
      <w:ins w:id="108" w:author="Kohwalter" w:date="2012-12-07T21:49:00Z">
        <w:r w:rsidR="009E0962">
          <w:t>good and bad attitudes</w:t>
        </w:r>
      </w:ins>
      <w:ins w:id="109" w:author="Kohwalter" w:date="2012-12-07T21:55:00Z">
        <w:r w:rsidR="0093604F">
          <w:t xml:space="preserve"> made by the player</w:t>
        </w:r>
      </w:ins>
      <w:ins w:id="110" w:author="Kohwalter" w:date="2012-12-07T21:49:00Z">
        <w:r w:rsidR="009E0962">
          <w:t>.</w:t>
        </w:r>
      </w:ins>
      <w:ins w:id="111" w:author="Kohwalter" w:date="2012-12-07T21:58:00Z">
        <w:r w:rsidR="0093604F">
          <w:t xml:space="preserve"> This knowledge can be </w:t>
        </w:r>
      </w:ins>
      <w:ins w:id="112" w:author="Kohwalter" w:date="2012-12-07T21:59:00Z">
        <w:r w:rsidR="0093604F">
          <w:t>used in</w:t>
        </w:r>
      </w:ins>
      <w:ins w:id="113" w:author="Kohwalter" w:date="2012-12-07T21:58:00Z">
        <w:r w:rsidR="0093604F">
          <w:t xml:space="preserve"> </w:t>
        </w:r>
      </w:ins>
      <w:ins w:id="114" w:author="Kohwalter" w:date="2012-12-10T19:41:00Z">
        <w:r w:rsidR="00715425">
          <w:t>future</w:t>
        </w:r>
      </w:ins>
      <w:ins w:id="115" w:author="Kohwalter" w:date="2012-12-07T21:58:00Z">
        <w:r w:rsidR="0093604F">
          <w:t xml:space="preserve"> game session</w:t>
        </w:r>
      </w:ins>
      <w:ins w:id="116" w:author="Kohwalter" w:date="2012-12-10T19:40:00Z">
        <w:r w:rsidR="00715425">
          <w:t>s</w:t>
        </w:r>
      </w:ins>
      <w:ins w:id="117" w:author="Kohwalter" w:date="2012-12-07T21:59:00Z">
        <w:r w:rsidR="0093604F">
          <w:t xml:space="preserve"> to</w:t>
        </w:r>
      </w:ins>
      <w:ins w:id="118" w:author="Kohwalter" w:date="2012-12-07T21:58:00Z">
        <w:r w:rsidR="0093604F">
          <w:t xml:space="preserve"> </w:t>
        </w:r>
      </w:ins>
      <w:ins w:id="119" w:author="Kohwalter" w:date="2012-12-07T21:59:00Z">
        <w:r w:rsidR="0093604F">
          <w:t>avoid</w:t>
        </w:r>
      </w:ins>
      <w:ins w:id="120" w:author="Kohwalter" w:date="2012-12-07T21:58:00Z">
        <w:r w:rsidR="0093604F">
          <w:t xml:space="preserve"> making the same mistakes</w:t>
        </w:r>
      </w:ins>
      <w:ins w:id="121" w:author="Micro" w:date="2012-12-11T11:49:00Z">
        <w:r w:rsidR="00C11AA8">
          <w:t xml:space="preserve"> or even to adjust gameplay features</w:t>
        </w:r>
      </w:ins>
      <w:ins w:id="122" w:author="Kohwalter" w:date="2012-12-07T21:58:00Z">
        <w:r w:rsidR="0093604F">
          <w:t>.</w:t>
        </w:r>
      </w:ins>
    </w:p>
    <w:p w:rsidR="007103A3" w:rsidRPr="003A6B92" w:rsidRDefault="007103A3" w:rsidP="003A6B92">
      <w:r w:rsidRPr="003A6B92">
        <w:t xml:space="preserve">Neural studies about the learning capability of human brain </w:t>
      </w:r>
      <w:r w:rsidR="006209F7" w:rsidRPr="003A6B92">
        <w:fldChar w:fldCharType="begin"/>
      </w:r>
      <w:r w:rsidR="00F73B3D">
        <w:instrText xml:space="preserve"> ADDIN ZOTERO_ITEM CSL_CITATION {"citationID":"1od9rmavq4","properties":{"formattedCitation":"[7, 9]","plainCitation":"[7, 9]"},"citationItems":[{"id":89,"uris":["http://zotero.org/users/local/ksghkIaS/items/7CJMFFIZ"],"itemData":{"id":89,"type":"article-journal","title":"Learning from mistakes","container-title":"Neuroscience","page":"1137-1148","volume":"v. 90","issue":"4","abstract":"We re-examine the commonly held view that learning and memory necessarily require potentiation of synapses. A simple neuronal model of self-organized learning with no positive reinforcement is presented. The strongest synapses are selected for propagation of activity. Active synaptic connections are temporarily “tagged” and subsequently depressed if the resulting output turns out to be unsuccessful. Thus, all learning occurs by mistakes. The model operates at a highly adaptive state with low activity. Previously stored patterns may be swiftly retrieved when the environment and the demands of the brain change. The combined process of: (i) activity selection by extremal “winner-take-all” dynamics; and (ii) the subsequent weeding out of synapses may be viewed as synaptic Darwinism.\n\nWe argue that all the features of the model are biologically plausible and discuss our results in light of recent experiments by Fitzsimonds et al. on back-propagation of long-term depression, by Xu et al. on facilitation of long-term depression in the hippocampus by behavioural stress, and by Frey and Morris on synaptic tagging.","DOI":"10.1016/S0306-4522(98)00472-2","author":[{"family":"Chialvo","given":"D.R."},{"family":"Bak","given":"P."}],"issued":{"year":1999,"month":6},"accessed":{"year":2012,"month":7,"day":5}},"label":"page"},{"id":92,"uris":["http://zotero.org/users/local/ksghkIaS/items/IJDN6HWS"],"itemData":{"id":92,"type":"article-journal","title":"The organization of behavior: A neuropsychological theory.","container-title":"The Journal of Comparative Neurology","page":"459–460","volume":"v. 93","issue":"3","DOI":"10.1002/cne.900930310","shortTitle":"The organization of behavior","language":"en","author":[{"family":"Clark","given":"George"}],"issued":{"year":1950},"accessed":{"year":2012,"month":7,"day":5}},"label":"page"}],"schema":"https://github.com/citation-style-language/schema/raw/master/csl-citation.json"} </w:instrText>
      </w:r>
      <w:r w:rsidR="006209F7" w:rsidRPr="003A6B92">
        <w:fldChar w:fldCharType="separate"/>
      </w:r>
      <w:r w:rsidR="00F73B3D" w:rsidRPr="00F73B3D">
        <w:t>[7, 9]</w:t>
      </w:r>
      <w:r w:rsidR="006209F7" w:rsidRPr="003A6B92">
        <w:fldChar w:fldCharType="end"/>
      </w:r>
      <w:r w:rsidRPr="003A6B92">
        <w:t xml:space="preserve"> state that the process of learning by correcting past mistakes </w:t>
      </w:r>
      <w:r w:rsidR="00440E49">
        <w:t>is</w:t>
      </w:r>
      <w:r w:rsidRPr="003A6B92">
        <w:t xml:space="preserve"> efficient</w:t>
      </w:r>
      <w:r w:rsidR="00440E49">
        <w:t xml:space="preserve"> and, consequently, desirable for the learning process</w:t>
      </w:r>
      <w:r w:rsidRPr="003A6B92">
        <w:t>. This process increases the</w:t>
      </w:r>
      <w:r w:rsidR="00536EF4">
        <w:t xml:space="preserve"> human</w:t>
      </w:r>
      <w:r w:rsidRPr="003A6B92">
        <w:t xml:space="preserve"> ability to adapt to new situations due to the rule of changing synaptic strengths, which ensures that synaptic changes occur only at neurons involved in wrong outputs. Nevertheless, in order to correct mistakes, it is fundamental to know which </w:t>
      </w:r>
      <w:r w:rsidR="000953CC" w:rsidRPr="003A6B92">
        <w:t xml:space="preserve">mistakes </w:t>
      </w:r>
      <w:r w:rsidR="00440E49">
        <w:t>occurred</w:t>
      </w:r>
      <w:r w:rsidRPr="003A6B92">
        <w:t xml:space="preserve">. </w:t>
      </w:r>
    </w:p>
    <w:p w:rsidR="00776B23" w:rsidRPr="003A6B92" w:rsidRDefault="007103A3" w:rsidP="003A6B92">
      <w:r w:rsidRPr="003A6B92">
        <w:t xml:space="preserve">The goal of this paper is to improve the </w:t>
      </w:r>
      <w:r w:rsidR="00916E88" w:rsidRPr="003A6B92">
        <w:t>player’s understanding</w:t>
      </w:r>
      <w:r w:rsidRPr="003A6B92">
        <w:t xml:space="preserve"> </w:t>
      </w:r>
      <w:r w:rsidR="00916E88" w:rsidRPr="003A6B92">
        <w:t xml:space="preserve">of </w:t>
      </w:r>
      <w:r w:rsidR="000953CC" w:rsidRPr="003A6B92">
        <w:t xml:space="preserve">the </w:t>
      </w:r>
      <w:r w:rsidR="000953CC" w:rsidRPr="00B652A1">
        <w:t>game</w:t>
      </w:r>
      <w:r w:rsidR="000953CC" w:rsidRPr="003A6B92">
        <w:t xml:space="preserve"> </w:t>
      </w:r>
      <w:r w:rsidR="00712AE7" w:rsidRPr="003A6B92">
        <w:t xml:space="preserve">flow, </w:t>
      </w:r>
      <w:r w:rsidR="00B64FC9">
        <w:t>providing insights on</w:t>
      </w:r>
      <w:r w:rsidR="00DE47E0">
        <w:t xml:space="preserve"> </w:t>
      </w:r>
      <w:r w:rsidR="00712AE7" w:rsidRPr="003A6B92">
        <w:t>how the story progressed</w:t>
      </w:r>
      <w:r w:rsidR="003A6B92" w:rsidRPr="003A6B92">
        <w:t xml:space="preserve"> and influences in the outcome</w:t>
      </w:r>
      <w:r w:rsidR="00AB0E5B" w:rsidRPr="003A6B92">
        <w:t xml:space="preserve">. </w:t>
      </w:r>
      <w:r w:rsidR="007C34BB" w:rsidRPr="003A6B92">
        <w:t>In order to improve understanding, we provide the means to analyze the game flow</w:t>
      </w:r>
      <w:r w:rsidR="00916E88" w:rsidRPr="003A6B92">
        <w:t xml:space="preserve"> by</w:t>
      </w:r>
      <w:r w:rsidR="007C34BB" w:rsidRPr="003A6B92">
        <w:t xml:space="preserve"> using</w:t>
      </w:r>
      <w:r w:rsidR="00916E88" w:rsidRPr="003A6B92">
        <w:t xml:space="preserve"> </w:t>
      </w:r>
      <w:r w:rsidR="007C34BB" w:rsidRPr="003A6B92">
        <w:t xml:space="preserve">a </w:t>
      </w:r>
      <w:r w:rsidR="00712AE7" w:rsidRPr="003A6B92">
        <w:t>provenance</w:t>
      </w:r>
      <w:r w:rsidR="007C34BB" w:rsidRPr="003A6B92">
        <w:t xml:space="preserve"> graph</w:t>
      </w:r>
      <w:r w:rsidRPr="003A6B92">
        <w:t>. Provenance refers to the documented history of an object's life cycle and is generally used in the context of art</w:t>
      </w:r>
      <w:r w:rsidR="00DE47E0">
        <w:t>,</w:t>
      </w:r>
      <w:r w:rsidRPr="003A6B92">
        <w:t xml:space="preserve"> digital data</w:t>
      </w:r>
      <w:r w:rsidR="00DE47E0">
        <w:t>, and science</w:t>
      </w:r>
      <w:r w:rsidRPr="003A6B92">
        <w:t xml:space="preserve"> </w:t>
      </w:r>
      <w:r w:rsidR="006209F7" w:rsidRPr="003A6B92">
        <w:fldChar w:fldCharType="begin"/>
      </w:r>
      <w:r w:rsidR="00DD6DD9">
        <w:instrText xml:space="preserve"> ADDIN ZOTERO_ITEM CSL_CITATION {"citationID":"3u7OzFfm","properties":{"formattedCitation":"[23]","plainCitation":"[23]"},"citationItems":[{"id":77,"uris":["http://zotero.org/users/1122386/items/DM3VUTFM"],"uri":["http://zotero.org/users/1122386/items/DM3VUTFM"],"itemData":{"id":77,"type":"report","title":"Data Dictionary for Preservation Metadata","publisher":"Implementation Strategies (PREMIS)","publisher-place":"Preservation Metadata","page":"237","genre":"Technical","event-place":"Preservation Metadata","URL":"http://www.oclc.org/research/projects/ pmwg/premis-final.pdf","number":"Final Report of the PREMIS Working Group","author":[{"family":"PREMIS Working Group","given":""}],"issued":{"year":2005},"page-first":"237"}}],"schema":"https://github.com/citation-style-language/schema/raw/master/csl-citation.json"} </w:instrText>
      </w:r>
      <w:r w:rsidR="006209F7" w:rsidRPr="003A6B92">
        <w:fldChar w:fldCharType="separate"/>
      </w:r>
      <w:r w:rsidR="00C55F04" w:rsidRPr="00C55F04">
        <w:t>[23]</w:t>
      </w:r>
      <w:r w:rsidR="006209F7" w:rsidRPr="003A6B92">
        <w:fldChar w:fldCharType="end"/>
      </w:r>
      <w:r w:rsidRPr="003A6B92">
        <w:t xml:space="preserve">. </w:t>
      </w:r>
    </w:p>
    <w:p w:rsidR="0001023A" w:rsidRDefault="00776B23" w:rsidP="003A6B92">
      <w:r w:rsidRPr="003A6B92">
        <w:t xml:space="preserve">In </w:t>
      </w:r>
      <w:r w:rsidR="00BD35A5">
        <w:t>our</w:t>
      </w:r>
      <w:r w:rsidR="00BD35A5" w:rsidRPr="003A6B92">
        <w:t xml:space="preserve"> </w:t>
      </w:r>
      <w:r w:rsidRPr="003A6B92">
        <w:t xml:space="preserve">previous work </w:t>
      </w:r>
      <w:r w:rsidR="006209F7" w:rsidRPr="003A6B92">
        <w:fldChar w:fldCharType="begin"/>
      </w:r>
      <w:r w:rsidR="00DD6DD9">
        <w:instrText xml:space="preserve"> ADDIN ZOTERO_ITEM CSL_CITATION {"citationID":"CN98ySsW","properties":{"formattedCitation":"[16]","plainCitation":"[16]"},"citationItems":[{"id":87,"uris":["http://zotero.org/users/1122386/items/9DCQB8VQ"],"uri":["http://zotero.org/users/1122386/items/9DCQB8VQ"],"itemData":{"id":87,"type":"paper-conference","title":"Provenance in Games","container-title":"2012 XI Brazilian Symposium on Games and Digital Entertainment (SBGAMES)","publisher":"In: XI SBGames","publisher-place":"Brasilia","event":"2012 XI Brazilian Symposium on Games and Digital Entertainment (SBGAMES)","event-place":"Brasilia","author":[{"family":"Kohwalter","given":"Troy"},{"family":"Clua","given":"Esteban"},{"family":"Murta","given":"Leonardo"}],"issued":{"year":2012,"month":11}}}],"schema":"https://github.com/citation-style-language/schema/raw/master/csl-citation.json"} </w:instrText>
      </w:r>
      <w:r w:rsidR="006209F7" w:rsidRPr="003A6B92">
        <w:fldChar w:fldCharType="separate"/>
      </w:r>
      <w:r w:rsidR="00C55F04" w:rsidRPr="00C55F04">
        <w:t>[16]</w:t>
      </w:r>
      <w:r w:rsidR="006209F7" w:rsidRPr="003A6B92">
        <w:fldChar w:fldCharType="end"/>
      </w:r>
      <w:r w:rsidRPr="003A6B92">
        <w:t xml:space="preserve">, </w:t>
      </w:r>
      <w:r w:rsidR="00DE47E0">
        <w:t>we</w:t>
      </w:r>
      <w:r w:rsidR="00C027AA" w:rsidRPr="003A6B92">
        <w:t xml:space="preserve"> introduced</w:t>
      </w:r>
      <w:r w:rsidRPr="003A6B92">
        <w:t xml:space="preserve"> the usage of digital provenance </w:t>
      </w:r>
      <w:r w:rsidR="006209F7" w:rsidRPr="003A6B92">
        <w:fldChar w:fldCharType="begin"/>
      </w:r>
      <w:r w:rsidR="00DD6DD9">
        <w:instrText xml:space="preserve"> ADDIN ZOTERO_ITEM CSL_CITATION {"citationID":"CpTeI5RU","properties":{"formattedCitation":"[12]","plainCitation":"[12]"},"citationItems":[{"id":103,"uris":["http://zotero.org/users/1122386/items/9BDWBWD6"],"uri":["http://zotero.org/users/1122386/items/9BDWBWD6"],"itemData":{"id":103,"type":"article-journal","title":"Provenance for Computational Tasks: A Survey","container-title":"Computing in Science Engineering","page":"11 -21","volume":"10","issue":"3","abstract":"The problem of systematically capturing and managing provenance for computational tasks has recently received significant attention because of its relevance to a wide range of domains and applications. The authors give an overview of important concepts related to provenance management, so that potential users can make informed decisions when selecting or designing a provenance solution.","DOI":"10.1109/MCSE.2008.79","shortTitle":"Provenance for Computational Tasks","author":[{"family":"Freire","given":"J."},{"family":"Koop","given":"D."},{"family":"Santos","given":"E."},{"family":"Silva","given":"C.T."}],"issued":{"year":2008,"month":6},"page-first":"11"}}],"schema":"https://github.com/citation-style-language/schema/raw/master/csl-citation.json"} </w:instrText>
      </w:r>
      <w:r w:rsidR="006209F7" w:rsidRPr="003A6B92">
        <w:fldChar w:fldCharType="separate"/>
      </w:r>
      <w:r w:rsidR="00F73B3D" w:rsidRPr="00F73B3D">
        <w:t>[12]</w:t>
      </w:r>
      <w:r w:rsidR="006209F7" w:rsidRPr="003A6B92">
        <w:fldChar w:fldCharType="end"/>
      </w:r>
      <w:r w:rsidR="00916E88" w:rsidRPr="003A6B92">
        <w:t xml:space="preserve"> in games</w:t>
      </w:r>
      <w:r w:rsidR="00AB0E5B" w:rsidRPr="003A6B92">
        <w:t xml:space="preserve">. </w:t>
      </w:r>
      <w:r w:rsidR="00B64FC9">
        <w:t>The main goal of the previous work was to</w:t>
      </w:r>
      <w:r w:rsidR="00DE47E0">
        <w:t xml:space="preserve"> </w:t>
      </w:r>
      <w:r w:rsidR="00B64FC9">
        <w:t>propose</w:t>
      </w:r>
      <w:r w:rsidR="00DE47E0">
        <w:t xml:space="preserve"> a</w:t>
      </w:r>
      <w:r w:rsidR="00DE47E0" w:rsidRPr="003A6B92">
        <w:t xml:space="preserve"> </w:t>
      </w:r>
      <w:r w:rsidR="00AB0E5B" w:rsidRPr="003A6B92">
        <w:t xml:space="preserve">framework </w:t>
      </w:r>
      <w:r w:rsidR="00B64FC9">
        <w:t xml:space="preserve">that </w:t>
      </w:r>
      <w:r w:rsidR="00AB0E5B" w:rsidRPr="003A6B92">
        <w:t>collect</w:t>
      </w:r>
      <w:r w:rsidR="00B64FC9">
        <w:t>s</w:t>
      </w:r>
      <w:r w:rsidR="00AB0E5B" w:rsidRPr="003A6B92">
        <w:t xml:space="preserve"> information during</w:t>
      </w:r>
      <w:r w:rsidR="003A6B92" w:rsidRPr="003A6B92">
        <w:t xml:space="preserve"> a game session and map</w:t>
      </w:r>
      <w:r w:rsidR="00B64FC9">
        <w:t>s</w:t>
      </w:r>
      <w:r w:rsidR="003A6B92" w:rsidRPr="003A6B92">
        <w:t xml:space="preserve"> </w:t>
      </w:r>
      <w:r w:rsidR="00B64FC9">
        <w:t xml:space="preserve">it </w:t>
      </w:r>
      <w:r w:rsidR="003A6B92" w:rsidRPr="003A6B92">
        <w:t>to provenance terms</w:t>
      </w:r>
      <w:r w:rsidR="003C7836">
        <w:t xml:space="preserve">, </w:t>
      </w:r>
      <w:del w:id="123" w:author="Micro" w:date="2012-12-11T11:51:00Z">
        <w:r w:rsidR="003C7836" w:rsidDel="00C11AA8">
          <w:delText xml:space="preserve">thus </w:delText>
        </w:r>
      </w:del>
      <w:r w:rsidR="00B64FC9">
        <w:t xml:space="preserve">providing the means for </w:t>
      </w:r>
      <w:r w:rsidR="003C7836">
        <w:t>a post-game analysis</w:t>
      </w:r>
      <w:r w:rsidR="00AB0E5B" w:rsidRPr="003A6B92">
        <w:t>.</w:t>
      </w:r>
      <w:r w:rsidR="00916E88" w:rsidRPr="003A6B92">
        <w:t xml:space="preserve"> </w:t>
      </w:r>
      <w:ins w:id="124" w:author="esteban clua" w:date="2012-12-01T14:10:00Z">
        <w:r w:rsidR="00991C8A">
          <w:t xml:space="preserve">This </w:t>
        </w:r>
      </w:ins>
      <w:ins w:id="125" w:author="Kohwalter" w:date="2012-12-07T12:23:00Z">
        <w:r w:rsidR="00991C8A">
          <w:t>was</w:t>
        </w:r>
      </w:ins>
      <w:ins w:id="126" w:author="esteban clua" w:date="2012-12-01T14:10:00Z">
        <w:r w:rsidR="00991C8A">
          <w:t xml:space="preserve"> the first time that the provenance concept and formalization </w:t>
        </w:r>
      </w:ins>
      <w:ins w:id="127" w:author="Kohwalter" w:date="2012-12-10T19:42:00Z">
        <w:r w:rsidR="00715425">
          <w:t>was</w:t>
        </w:r>
      </w:ins>
      <w:ins w:id="128" w:author="esteban clua" w:date="2012-12-01T14:10:00Z">
        <w:r w:rsidR="00991C8A">
          <w:t xml:space="preserve"> used in </w:t>
        </w:r>
      </w:ins>
      <w:ins w:id="129" w:author="esteban clua" w:date="2012-12-01T14:12:00Z">
        <w:r w:rsidR="00991C8A">
          <w:t xml:space="preserve">the representation of </w:t>
        </w:r>
      </w:ins>
      <w:ins w:id="130" w:author="esteban clua" w:date="2012-12-01T14:10:00Z">
        <w:r w:rsidR="00991C8A">
          <w:t>game flow.</w:t>
        </w:r>
      </w:ins>
      <w:r w:rsidR="00991C8A">
        <w:t xml:space="preserve"> </w:t>
      </w:r>
      <w:r w:rsidR="00BD35A5">
        <w:t>The</w:t>
      </w:r>
      <w:r w:rsidR="00BD35A5" w:rsidRPr="003A6B92">
        <w:t xml:space="preserve"> </w:t>
      </w:r>
      <w:r w:rsidR="00BD35A5">
        <w:t xml:space="preserve">present paper </w:t>
      </w:r>
      <w:r w:rsidR="007103A3" w:rsidRPr="003A6B92">
        <w:t xml:space="preserve">is </w:t>
      </w:r>
      <w:r w:rsidR="00E779DA" w:rsidRPr="003A6B92">
        <w:t>based on</w:t>
      </w:r>
      <w:r w:rsidR="007103A3" w:rsidRPr="003A6B92">
        <w:t xml:space="preserve"> </w:t>
      </w:r>
      <w:r w:rsidR="00B64FC9" w:rsidRPr="003A6B92">
        <w:t>t</w:t>
      </w:r>
      <w:r w:rsidR="00B64FC9">
        <w:t>he</w:t>
      </w:r>
      <w:r w:rsidR="00B64FC9" w:rsidRPr="003A6B92">
        <w:t xml:space="preserve"> </w:t>
      </w:r>
      <w:r w:rsidR="007103A3" w:rsidRPr="003A6B92">
        <w:t>framework</w:t>
      </w:r>
      <w:r w:rsidR="00E779DA" w:rsidRPr="003A6B92">
        <w:t xml:space="preserve"> </w:t>
      </w:r>
      <w:ins w:id="131" w:author="Micro" w:date="2012-12-11T15:30:00Z">
        <w:r w:rsidR="004D1D8B">
          <w:t xml:space="preserve">definition </w:t>
        </w:r>
      </w:ins>
      <w:r w:rsidR="00B64FC9">
        <w:t xml:space="preserve">introduced in the previous paper. However, </w:t>
      </w:r>
      <w:del w:id="132" w:author="Micro" w:date="2012-12-11T15:30:00Z">
        <w:r w:rsidR="00B64FC9" w:rsidDel="004D1D8B">
          <w:delText>differently from</w:delText>
        </w:r>
      </w:del>
      <w:ins w:id="133" w:author="Micro" w:date="2012-12-11T15:30:00Z">
        <w:r w:rsidR="004D1D8B">
          <w:t>while in</w:t>
        </w:r>
      </w:ins>
      <w:r w:rsidR="00B64FC9">
        <w:t xml:space="preserve"> the previous work</w:t>
      </w:r>
      <w:ins w:id="134" w:author="Micro" w:date="2012-12-11T15:30:00Z">
        <w:r w:rsidR="004D1D8B">
          <w:t xml:space="preserve"> </w:t>
        </w:r>
      </w:ins>
      <w:del w:id="135" w:author="Micro" w:date="2012-12-11T15:30:00Z">
        <w:r w:rsidR="007103A3" w:rsidRPr="003A6B92" w:rsidDel="004D1D8B">
          <w:delText>,</w:delText>
        </w:r>
        <w:r w:rsidR="00B64FC9" w:rsidDel="004D1D8B">
          <w:delText xml:space="preserve"> which is focused on</w:delText>
        </w:r>
      </w:del>
      <w:ins w:id="136" w:author="Micro" w:date="2012-12-11T15:30:00Z">
        <w:r w:rsidR="004D1D8B">
          <w:t>we introduced the</w:t>
        </w:r>
      </w:ins>
      <w:r w:rsidR="00B64FC9">
        <w:t xml:space="preserve"> provenance gathering, this work </w:t>
      </w:r>
      <w:del w:id="137" w:author="Micro" w:date="2012-12-11T15:31:00Z">
        <w:r w:rsidR="00B64FC9" w:rsidDel="004D1D8B">
          <w:delText xml:space="preserve">focus </w:delText>
        </w:r>
      </w:del>
      <w:ins w:id="138" w:author="Micro" w:date="2012-12-11T15:31:00Z">
        <w:r w:rsidR="004D1D8B">
          <w:t>introduces the</w:t>
        </w:r>
      </w:ins>
      <w:del w:id="139" w:author="Micro" w:date="2012-12-11T15:31:00Z">
        <w:r w:rsidR="00B64FC9" w:rsidDel="004D1D8B">
          <w:delText>on</w:delText>
        </w:r>
      </w:del>
      <w:r w:rsidR="007103A3" w:rsidRPr="003A6B92">
        <w:t xml:space="preserve"> </w:t>
      </w:r>
      <w:r w:rsidR="003A6B92" w:rsidRPr="003A6B92">
        <w:t>provenance</w:t>
      </w:r>
      <w:r w:rsidR="007103A3" w:rsidRPr="003A6B92">
        <w:t xml:space="preserve"> </w:t>
      </w:r>
      <w:commentRangeStart w:id="140"/>
      <w:ins w:id="141" w:author="Micro" w:date="2012-12-11T11:52:00Z">
        <w:r w:rsidR="00C11AA8">
          <w:t xml:space="preserve">construction </w:t>
        </w:r>
        <w:commentRangeEnd w:id="140"/>
        <w:r w:rsidR="00C11AA8">
          <w:rPr>
            <w:rStyle w:val="Refdecomentrio"/>
          </w:rPr>
          <w:commentReference w:id="140"/>
        </w:r>
        <w:r w:rsidR="00C11AA8">
          <w:t xml:space="preserve">and </w:t>
        </w:r>
      </w:ins>
      <w:r w:rsidR="007103A3" w:rsidRPr="003A6B92">
        <w:t>analysis</w:t>
      </w:r>
      <w:ins w:id="142" w:author="Micro" w:date="2012-12-11T15:31:00Z">
        <w:r w:rsidR="004D1D8B">
          <w:t xml:space="preserve"> methodology</w:t>
        </w:r>
      </w:ins>
      <w:r w:rsidR="007103A3" w:rsidRPr="003A6B92">
        <w:t xml:space="preserve">. </w:t>
      </w:r>
    </w:p>
    <w:p w:rsidR="007103A3" w:rsidRPr="003A6B92" w:rsidRDefault="007103A3" w:rsidP="003A6B92">
      <w:r w:rsidRPr="003A6B92">
        <w:t>Th</w:t>
      </w:r>
      <w:r w:rsidR="00E779DA" w:rsidRPr="003A6B92">
        <w:t>e provenance analysis is done by processing the collected gameplay data and generating a provenance graph</w:t>
      </w:r>
      <w:r w:rsidRPr="003A6B92">
        <w:t xml:space="preserve">, </w:t>
      </w:r>
      <w:r w:rsidR="0001023A">
        <w:t>which relate</w:t>
      </w:r>
      <w:r w:rsidR="0001023A" w:rsidRPr="003A6B92">
        <w:t xml:space="preserve"> </w:t>
      </w:r>
      <w:r w:rsidR="003A6B92" w:rsidRPr="003A6B92">
        <w:t>the</w:t>
      </w:r>
      <w:r w:rsidRPr="003A6B92">
        <w:t xml:space="preserve"> actions</w:t>
      </w:r>
      <w:r w:rsidR="00542822">
        <w:t xml:space="preserve"> and events</w:t>
      </w:r>
      <w:r w:rsidRPr="003A6B92">
        <w:t xml:space="preserve"> </w:t>
      </w:r>
      <w:r w:rsidR="0001023A">
        <w:t>that occurred</w:t>
      </w:r>
      <w:r w:rsidR="0001023A" w:rsidRPr="003A6B92">
        <w:t xml:space="preserve"> </w:t>
      </w:r>
      <w:r w:rsidRPr="003A6B92">
        <w:t xml:space="preserve">during the game session. This </w:t>
      </w:r>
      <w:r w:rsidR="00E63E15" w:rsidRPr="003A6B92">
        <w:t>provenance</w:t>
      </w:r>
      <w:r w:rsidR="00542822">
        <w:t xml:space="preserve"> graph</w:t>
      </w:r>
      <w:r w:rsidR="00E63E15" w:rsidRPr="003A6B92">
        <w:t xml:space="preserve"> </w:t>
      </w:r>
      <w:r w:rsidR="003A6B92" w:rsidRPr="003A6B92">
        <w:t>allows the player</w:t>
      </w:r>
      <w:r w:rsidR="00E63E15" w:rsidRPr="003A6B92">
        <w:t xml:space="preserve"> </w:t>
      </w:r>
      <w:r w:rsidR="003A6B92" w:rsidRPr="003A6B92">
        <w:t xml:space="preserve">to </w:t>
      </w:r>
      <w:r w:rsidR="00E63E15" w:rsidRPr="003A6B92">
        <w:t>identify</w:t>
      </w:r>
      <w:r w:rsidRPr="003A6B92">
        <w:t xml:space="preserve"> critical </w:t>
      </w:r>
      <w:r w:rsidR="00AB0E5B" w:rsidRPr="003A6B92">
        <w:t>actions</w:t>
      </w:r>
      <w:r w:rsidRPr="003A6B92">
        <w:t xml:space="preserve"> that influence</w:t>
      </w:r>
      <w:r w:rsidR="00E63E15" w:rsidRPr="003A6B92">
        <w:t>d the game outcome</w:t>
      </w:r>
      <w:r w:rsidR="0005235B">
        <w:t xml:space="preserve"> and</w:t>
      </w:r>
      <w:r w:rsidR="00BD35A5">
        <w:t xml:space="preserve"> helps</w:t>
      </w:r>
      <w:r w:rsidRPr="003A6B92">
        <w:t xml:space="preserve"> to understand how </w:t>
      </w:r>
      <w:r w:rsidR="00BD35A5">
        <w:t>events were</w:t>
      </w:r>
      <w:r w:rsidRPr="003A6B92">
        <w:t xml:space="preserve"> </w:t>
      </w:r>
      <w:r w:rsidR="00E63E15" w:rsidRPr="003A6B92">
        <w:t>generated</w:t>
      </w:r>
      <w:r w:rsidRPr="003A6B92">
        <w:t xml:space="preserve"> and </w:t>
      </w:r>
      <w:r w:rsidR="00E63E15" w:rsidRPr="003A6B92">
        <w:t xml:space="preserve">which </w:t>
      </w:r>
      <w:r w:rsidRPr="003A6B92">
        <w:t xml:space="preserve">decisions influenced </w:t>
      </w:r>
      <w:r w:rsidR="00BD35A5">
        <w:t>them</w:t>
      </w:r>
      <w:r w:rsidRPr="003A6B92">
        <w:t xml:space="preserve">. This </w:t>
      </w:r>
      <w:r w:rsidR="00BD35A5">
        <w:t xml:space="preserve">process </w:t>
      </w:r>
      <w:r w:rsidRPr="003A6B92">
        <w:t>also aid</w:t>
      </w:r>
      <w:r w:rsidR="0001023A">
        <w:t>s</w:t>
      </w:r>
      <w:r w:rsidRPr="003A6B92">
        <w:t xml:space="preserve"> in the identification of mistakes, allowing the player to reflect upon them for future interactions.</w:t>
      </w:r>
    </w:p>
    <w:p w:rsidR="007103A3" w:rsidRPr="003A6B92" w:rsidRDefault="00BF6667" w:rsidP="003A6B92">
      <w:ins w:id="143" w:author="Micro" w:date="2012-12-11T15:37:00Z">
        <w:r>
          <w:t xml:space="preserve">In this work, </w:t>
        </w:r>
      </w:ins>
      <w:del w:id="144" w:author="Micro" w:date="2012-12-11T15:37:00Z">
        <w:r w:rsidR="00E63E15" w:rsidRPr="003A6B92" w:rsidDel="00BF6667">
          <w:delText>T</w:delText>
        </w:r>
      </w:del>
      <w:ins w:id="145" w:author="Micro" w:date="2012-12-11T15:37:00Z">
        <w:r>
          <w:t>t</w:t>
        </w:r>
      </w:ins>
      <w:r w:rsidR="00E63E15" w:rsidRPr="003A6B92">
        <w:t>he</w:t>
      </w:r>
      <w:r w:rsidR="007103A3" w:rsidRPr="003A6B92">
        <w:t xml:space="preserve"> </w:t>
      </w:r>
      <w:r w:rsidR="0005235B">
        <w:t xml:space="preserve">provenance in games </w:t>
      </w:r>
      <w:r w:rsidR="007103A3" w:rsidRPr="003A6B92">
        <w:t xml:space="preserve">framework </w:t>
      </w:r>
      <w:del w:id="146" w:author="Micro" w:date="2012-12-11T15:37:00Z">
        <w:r w:rsidR="0001023A" w:rsidDel="00BF6667">
          <w:delText>was</w:delText>
        </w:r>
        <w:r w:rsidR="0001023A" w:rsidRPr="0005235B" w:rsidDel="00BF6667">
          <w:delText xml:space="preserve"> </w:delText>
        </w:r>
      </w:del>
      <w:ins w:id="147" w:author="Micro" w:date="2012-12-11T15:37:00Z">
        <w:r>
          <w:t>is</w:t>
        </w:r>
        <w:r w:rsidRPr="0005235B">
          <w:t xml:space="preserve"> </w:t>
        </w:r>
      </w:ins>
      <w:del w:id="148" w:author="Micro" w:date="2012-12-11T15:37:00Z">
        <w:r w:rsidR="0005235B" w:rsidRPr="003A6B92" w:rsidDel="00BF6667">
          <w:delText>previously</w:delText>
        </w:r>
        <w:r w:rsidR="007103A3" w:rsidRPr="003A6B92" w:rsidDel="00BF6667">
          <w:delText xml:space="preserve"> </w:delText>
        </w:r>
      </w:del>
      <w:r w:rsidR="007103A3" w:rsidRPr="003A6B92">
        <w:t xml:space="preserve">instantiated in the SDM game </w:t>
      </w:r>
      <w:r w:rsidR="006209F7" w:rsidRPr="003A6B92">
        <w:fldChar w:fldCharType="begin"/>
      </w:r>
      <w:r w:rsidR="00DD6DD9">
        <w:instrText xml:space="preserve"> ADDIN ZOTERO_ITEM CSL_CITATION {"citationID":"TqPuJOzf","properties":{"formattedCitation":"[17]","plainCitation":"[17]"},"citationItems":[{"id":5,"uris":["http://zotero.org/users/1122386/items/62BKPQUE"],"uri":["http://zotero.org/users/1122386/items/62BKPQUE"],"itemData":{"id":5,"type":"paper-conference","title":"SDM – An Educational Game for Software Engineering","container-title":"2011 X Brazilian Symposium on Games and Digital Entertainment (SBGAMES)","publisher":"In: X SBGames","publisher-place":"Salvador","event":"2011 X Brazilian Symposium on Games and Digital Entertainment (SBGAMES)","event-place":"Salvador","author":[{"family":"Kohwalter","given":"Troy"},{"family":"Clua","given":"Esteban"},{"family":"Murta","given":"Leonardo"}],"issued":{"year":2011,"month":11}}}],"schema":"https://github.com/citation-style-language/schema/raw/master/csl-citation.json"} </w:instrText>
      </w:r>
      <w:r w:rsidR="006209F7" w:rsidRPr="003A6B92">
        <w:fldChar w:fldCharType="separate"/>
      </w:r>
      <w:r w:rsidR="00C55F04" w:rsidRPr="00C55F04">
        <w:t>[17]</w:t>
      </w:r>
      <w:r w:rsidR="006209F7" w:rsidRPr="003A6B92">
        <w:fldChar w:fldCharType="end"/>
      </w:r>
      <w:r w:rsidR="006209F7" w:rsidRPr="003A6B92">
        <w:fldChar w:fldCharType="begin"/>
      </w:r>
      <w:r w:rsidR="007103A3" w:rsidRPr="003A6B92">
        <w:instrText xml:space="preserve"> ADDIN ZOTERO_TEMP </w:instrText>
      </w:r>
      <w:r w:rsidR="006209F7" w:rsidRPr="003A6B92">
        <w:fldChar w:fldCharType="end"/>
      </w:r>
      <w:r w:rsidR="007103A3" w:rsidRPr="003A6B92">
        <w:t xml:space="preserve"> as a proof of </w:t>
      </w:r>
      <w:r w:rsidR="007103A3" w:rsidRPr="003A6B92">
        <w:lastRenderedPageBreak/>
        <w:t>concept</w:t>
      </w:r>
      <w:r w:rsidR="00A76337">
        <w:t xml:space="preserve">. </w:t>
      </w:r>
      <w:r w:rsidR="007103A3" w:rsidRPr="003A6B92">
        <w:t xml:space="preserve">The SDM game focuses on introducing Software Engineering concepts and skills to undergraduate students. The new </w:t>
      </w:r>
      <w:r w:rsidR="0005235B">
        <w:t xml:space="preserve">and improved </w:t>
      </w:r>
      <w:r w:rsidR="007103A3" w:rsidRPr="003A6B92">
        <w:t>version of SDM</w:t>
      </w:r>
      <w:r w:rsidR="0005235B">
        <w:t xml:space="preserve"> presented in this paper</w:t>
      </w:r>
      <w:r w:rsidR="00BD35A5">
        <w:t xml:space="preserve"> </w:t>
      </w:r>
      <w:r w:rsidR="007103A3" w:rsidRPr="003A6B92">
        <w:t xml:space="preserve">includes provenance </w:t>
      </w:r>
      <w:r w:rsidR="0001023A">
        <w:t xml:space="preserve">gathering </w:t>
      </w:r>
      <w:r w:rsidR="0005235B">
        <w:t>and analysis</w:t>
      </w:r>
      <w:r w:rsidR="007103A3" w:rsidRPr="003A6B92">
        <w:t xml:space="preserve">, </w:t>
      </w:r>
      <w:r w:rsidR="0001023A">
        <w:t>allowing</w:t>
      </w:r>
      <w:r w:rsidR="007103A3" w:rsidRPr="003A6B92">
        <w:t xml:space="preserve"> students to </w:t>
      </w:r>
      <w:r w:rsidR="0001023A">
        <w:t>visualize</w:t>
      </w:r>
      <w:r w:rsidR="0001023A" w:rsidRPr="003A6B92">
        <w:t xml:space="preserve"> </w:t>
      </w:r>
      <w:r w:rsidR="007103A3" w:rsidRPr="003A6B92">
        <w:t>their actions and identify steps that lead to suc</w:t>
      </w:r>
      <w:r w:rsidR="003A6B92">
        <w:t>cessful or unsuccessful outcome</w:t>
      </w:r>
      <w:r w:rsidR="0001023A">
        <w:t>s</w:t>
      </w:r>
      <w:r w:rsidR="007103A3" w:rsidRPr="003A6B92">
        <w:t xml:space="preserve">. </w:t>
      </w:r>
      <w:r w:rsidR="00BD35A5">
        <w:t xml:space="preserve">While the main application of provenance in this paper is </w:t>
      </w:r>
      <w:r w:rsidR="0001023A">
        <w:t xml:space="preserve">over a </w:t>
      </w:r>
      <w:r w:rsidR="00BD35A5">
        <w:t xml:space="preserve">serious game, </w:t>
      </w:r>
      <w:r w:rsidR="0001023A">
        <w:t xml:space="preserve">we believe that the </w:t>
      </w:r>
      <w:r w:rsidR="00BD35A5">
        <w:t>concept</w:t>
      </w:r>
      <w:r w:rsidR="0001023A">
        <w:t>s discussed in this paper are applicable to other kinds of games and useful to support advanced analysis, such as</w:t>
      </w:r>
      <w:r w:rsidR="00BD35A5">
        <w:t xml:space="preserve"> gameplay balancing, events and behaviors data mining</w:t>
      </w:r>
      <w:r w:rsidR="0001023A">
        <w:t>,</w:t>
      </w:r>
      <w:r w:rsidR="00BD35A5">
        <w:t xml:space="preserve"> and even storytelling enhancements.  </w:t>
      </w:r>
    </w:p>
    <w:p w:rsidR="007103A3" w:rsidRDefault="007103A3" w:rsidP="007103A3">
      <w:r w:rsidRPr="00BA276C">
        <w:t xml:space="preserve">This paper is organized as follows: Section </w:t>
      </w:r>
      <w:r w:rsidR="006209F7">
        <w:fldChar w:fldCharType="begin"/>
      </w:r>
      <w:r w:rsidR="00C75488">
        <w:instrText xml:space="preserve"> REF _Ref341897935 \r \h </w:instrText>
      </w:r>
      <w:r w:rsidR="006209F7">
        <w:fldChar w:fldCharType="separate"/>
      </w:r>
      <w:r w:rsidR="004571D6">
        <w:t>2</w:t>
      </w:r>
      <w:r w:rsidR="006209F7">
        <w:fldChar w:fldCharType="end"/>
      </w:r>
      <w:r w:rsidRPr="00BA276C">
        <w:t xml:space="preserve"> provides </w:t>
      </w:r>
      <w:r w:rsidR="00E23DDC">
        <w:t xml:space="preserve">related work in the area of game </w:t>
      </w:r>
      <w:r w:rsidR="0005235B">
        <w:t xml:space="preserve">flow </w:t>
      </w:r>
      <w:r w:rsidR="00E23DDC">
        <w:t xml:space="preserve">analysis. Section </w:t>
      </w:r>
      <w:r w:rsidR="006209F7">
        <w:fldChar w:fldCharType="begin"/>
      </w:r>
      <w:r w:rsidR="00C75488">
        <w:instrText xml:space="preserve"> REF _Ref341897940 \r \h </w:instrText>
      </w:r>
      <w:r w:rsidR="006209F7">
        <w:fldChar w:fldCharType="separate"/>
      </w:r>
      <w:r w:rsidR="004571D6">
        <w:t>3</w:t>
      </w:r>
      <w:r w:rsidR="006209F7">
        <w:fldChar w:fldCharType="end"/>
      </w:r>
      <w:r w:rsidR="00E23DDC">
        <w:t xml:space="preserve"> provides </w:t>
      </w:r>
      <w:r w:rsidRPr="00BA276C">
        <w:t xml:space="preserve">some background on </w:t>
      </w:r>
      <w:r w:rsidR="0001023A">
        <w:t>p</w:t>
      </w:r>
      <w:r w:rsidRPr="00BA276C">
        <w:t xml:space="preserve">rovenance, explaining key definitions that are used in the </w:t>
      </w:r>
      <w:r w:rsidR="00BA276C">
        <w:t>provenance</w:t>
      </w:r>
      <w:r w:rsidR="00BA276C" w:rsidRPr="00BA276C">
        <w:t xml:space="preserve"> </w:t>
      </w:r>
      <w:r w:rsidRPr="00BA276C">
        <w:t>graph</w:t>
      </w:r>
      <w:r w:rsidR="00BA276C">
        <w:t xml:space="preserve">, as well as the framework used to </w:t>
      </w:r>
      <w:r w:rsidR="0001023A">
        <w:t xml:space="preserve">enable </w:t>
      </w:r>
      <w:r w:rsidR="00BA276C">
        <w:t xml:space="preserve">provenance </w:t>
      </w:r>
      <w:r w:rsidR="0001023A">
        <w:t xml:space="preserve">in </w:t>
      </w:r>
      <w:r w:rsidR="00BA276C">
        <w:t>games</w:t>
      </w:r>
      <w:r w:rsidRPr="00BA276C">
        <w:t xml:space="preserve">. Section </w:t>
      </w:r>
      <w:r w:rsidR="006209F7">
        <w:fldChar w:fldCharType="begin"/>
      </w:r>
      <w:r w:rsidR="00C75488">
        <w:instrText xml:space="preserve"> REF _Ref341897971 \r \h </w:instrText>
      </w:r>
      <w:r w:rsidR="006209F7">
        <w:fldChar w:fldCharType="separate"/>
      </w:r>
      <w:r w:rsidR="004571D6">
        <w:t>4</w:t>
      </w:r>
      <w:r w:rsidR="006209F7">
        <w:fldChar w:fldCharType="end"/>
      </w:r>
      <w:r w:rsidRPr="00BA276C">
        <w:t xml:space="preserve"> </w:t>
      </w:r>
      <w:r w:rsidRPr="00E23DDC">
        <w:t xml:space="preserve">presents the </w:t>
      </w:r>
      <w:r w:rsidR="00BA276C" w:rsidRPr="00E23DDC">
        <w:t>provenance analysis</w:t>
      </w:r>
      <w:r w:rsidR="00C75488">
        <w:t xml:space="preserve"> by using a</w:t>
      </w:r>
      <w:r w:rsidR="00BA276C" w:rsidRPr="00E23DDC">
        <w:t xml:space="preserve"> provenance graph</w:t>
      </w:r>
      <w:r w:rsidR="00C75488">
        <w:t xml:space="preserve"> and some features to aid in the analysis</w:t>
      </w:r>
      <w:r w:rsidR="00BA276C" w:rsidRPr="00E23DDC">
        <w:t>.</w:t>
      </w:r>
      <w:r w:rsidRPr="00E23DDC">
        <w:t xml:space="preserve"> Section</w:t>
      </w:r>
      <w:r w:rsidRPr="00BA276C">
        <w:t xml:space="preserve"> </w:t>
      </w:r>
      <w:r w:rsidR="006209F7">
        <w:fldChar w:fldCharType="begin"/>
      </w:r>
      <w:r w:rsidR="00080400">
        <w:instrText xml:space="preserve"> REF _Ref342663293 \n \h </w:instrText>
      </w:r>
      <w:r w:rsidR="006209F7">
        <w:fldChar w:fldCharType="separate"/>
      </w:r>
      <w:r w:rsidR="004571D6">
        <w:t>5</w:t>
      </w:r>
      <w:r w:rsidR="006209F7">
        <w:fldChar w:fldCharType="end"/>
      </w:r>
      <w:r w:rsidR="00080400">
        <w:t xml:space="preserve"> </w:t>
      </w:r>
      <w:r w:rsidRPr="00BA276C">
        <w:t xml:space="preserve">presents a proof of concept usage of the </w:t>
      </w:r>
      <w:r w:rsidR="00E23DDC">
        <w:t>analysis</w:t>
      </w:r>
      <w:r w:rsidRPr="00BA276C">
        <w:t xml:space="preserve"> </w:t>
      </w:r>
      <w:r w:rsidR="00E23DDC">
        <w:t>i</w:t>
      </w:r>
      <w:r w:rsidRPr="00BA276C">
        <w:t xml:space="preserve">n the SDM game. Finally, Section </w:t>
      </w:r>
      <w:r w:rsidR="006209F7">
        <w:fldChar w:fldCharType="begin"/>
      </w:r>
      <w:r w:rsidR="00C75488">
        <w:instrText xml:space="preserve"> REF _Ref341897928 \r \h </w:instrText>
      </w:r>
      <w:r w:rsidR="006209F7">
        <w:fldChar w:fldCharType="separate"/>
      </w:r>
      <w:r w:rsidR="004571D6">
        <w:t>6</w:t>
      </w:r>
      <w:r w:rsidR="006209F7">
        <w:fldChar w:fldCharType="end"/>
      </w:r>
      <w:r w:rsidR="00BA276C" w:rsidRPr="00BA276C">
        <w:t xml:space="preserve"> </w:t>
      </w:r>
      <w:r w:rsidRPr="00BA276C">
        <w:t>presents the conclusions of this work and points out some future work.</w:t>
      </w:r>
    </w:p>
    <w:p w:rsidR="00663775" w:rsidRDefault="00663775" w:rsidP="00663775">
      <w:pPr>
        <w:pStyle w:val="Ttulo1"/>
        <w:spacing w:before="120"/>
      </w:pPr>
      <w:bookmarkStart w:id="149" w:name="_Ref341897935"/>
      <w:r>
        <w:t>RELATED WORK</w:t>
      </w:r>
      <w:bookmarkEnd w:id="149"/>
    </w:p>
    <w:p w:rsidR="00813A29" w:rsidRDefault="00687183" w:rsidP="001B1AAE">
      <w:r>
        <w:t xml:space="preserve">Warren </w:t>
      </w:r>
      <w:r w:rsidR="006209F7">
        <w:fldChar w:fldCharType="begin"/>
      </w:r>
      <w:r w:rsidR="00DD6DD9">
        <w:instrText xml:space="preserve"> ADDIN ZOTERO_ITEM CSL_CITATION {"citationID":"8tpngnbjn","properties":{"formattedCitation":"[13]","plainCitation":"[13]"},"citationItems":[{"id":112,"uris":["http://zotero.org/users/1122386/items/IG3IFVNW"],"uri":["http://zotero.org/users/1122386/items/IG3IFVNW"],"itemData":{"id":112,"type":"webpage","title":"Game Analysis Using Resource-Infrastructure-Action Flow","container-title":"ficial Academia and Technology and Environment and Games and...","URL":"http://ficial.wordpress.com/2011/10/23/game-analysis-using-resource-infrastructure-action-flow/","author":[{"family":"Warren","given":"Chris"}],"issued":{"year":2011,"month":10},"accessed":{"year":2012,"month":10,"day":19}}}],"schema":"https://github.com/citation-style-language/schema/raw/master/csl-citation.json"} </w:instrText>
      </w:r>
      <w:r w:rsidR="006209F7">
        <w:fldChar w:fldCharType="separate"/>
      </w:r>
      <w:r w:rsidR="001C184E" w:rsidRPr="001C184E">
        <w:t>[13]</w:t>
      </w:r>
      <w:r w:rsidR="006209F7">
        <w:fldChar w:fldCharType="end"/>
      </w:r>
      <w:r w:rsidR="00253065">
        <w:t xml:space="preserve"> proposes an informal</w:t>
      </w:r>
      <w:r w:rsidR="001B1AAE" w:rsidRPr="003A6B92">
        <w:t xml:space="preserve"> method to analyze the game flow using a flow graph, map</w:t>
      </w:r>
      <w:ins w:id="150" w:author="Kohwalter" w:date="2012-12-07T12:25:00Z">
        <w:r w:rsidR="006E0F24">
          <w:t>ping</w:t>
        </w:r>
      </w:ins>
      <w:r w:rsidR="001B1AAE" w:rsidRPr="003A6B92">
        <w:t xml:space="preserve"> </w:t>
      </w:r>
      <w:ins w:id="151" w:author="Kohwalter" w:date="2012-12-07T11:34:00Z">
        <w:r w:rsidR="00C575DE">
          <w:t xml:space="preserve">game </w:t>
        </w:r>
      </w:ins>
      <w:r w:rsidR="001B1AAE" w:rsidRPr="003A6B92">
        <w:t>actions</w:t>
      </w:r>
      <w:ins w:id="152" w:author="Kohwalter" w:date="2012-12-07T11:37:00Z">
        <w:r w:rsidR="00C575DE">
          <w:t xml:space="preserve"> and resources to vertexes</w:t>
        </w:r>
      </w:ins>
      <w:r w:rsidR="001B1AAE" w:rsidRPr="003A6B92">
        <w:t xml:space="preserve">. </w:t>
      </w:r>
      <w:ins w:id="153" w:author="Kohwalter" w:date="2012-12-07T16:35:00Z">
        <w:r w:rsidR="00FE4BE0">
          <w:t xml:space="preserve">By his definition, resources </w:t>
        </w:r>
      </w:ins>
      <w:ins w:id="154" w:author="Kohwalter" w:date="2012-12-07T16:36:00Z">
        <w:r w:rsidR="007D1ECD">
          <w:t>are dimensions of the game state which are quantifiable</w:t>
        </w:r>
      </w:ins>
      <w:ins w:id="155" w:author="Kohwalter" w:date="2012-12-10T19:45:00Z">
        <w:r w:rsidR="00715425">
          <w:t xml:space="preserve">, while </w:t>
        </w:r>
      </w:ins>
      <w:ins w:id="156" w:author="Kohwalter" w:date="2012-12-07T16:36:00Z">
        <w:r w:rsidR="007D1ECD">
          <w:t xml:space="preserve">actions are rules of the game that allowed the conversion of one resource to another. </w:t>
        </w:r>
      </w:ins>
      <w:proofErr w:type="spellStart"/>
      <w:r>
        <w:t>Consalvo</w:t>
      </w:r>
      <w:proofErr w:type="spellEnd"/>
      <w:r>
        <w:t xml:space="preserve"> </w:t>
      </w:r>
      <w:r w:rsidR="006209F7">
        <w:fldChar w:fldCharType="begin"/>
      </w:r>
      <w:r w:rsidR="00DD6DD9">
        <w:instrText xml:space="preserve"> ADDIN ZOTERO_ITEM CSL_CITATION {"citationID":"1cmlnqfv8g","properties":{"formattedCitation":"[10]","plainCitation":"[10]"},"citationItems":[{"id":111,"uris":["http://zotero.org/users/1122386/items/FQKXCP8V"],"uri":["http://zotero.org/users/1122386/items/FQKXCP8V"],"itemData":{"id":111,"type":"article-journal","title":"Game analysis: Developing a methodological toolkit for the qualitative study of games","container-title":"Game Studies","volume":"6","issue":"1","abstract":"Although the study of digital games is steadily increasing, there has been little or no effort to develop a method for the qualitative, critical analysis of games as \"texts\" (broadly defined). This paper creates a template for such analyses by developing and explaining four areas that game researchers should consider when studying a game: Object Inventory, Interface Study, Interaction Map, and Gameplay Log. Through the use of an extended example (The Sims and three of its expansion packs: Livin' Large, House Party and Hot Date) as well as examples from different styles and genres of games, the case is made for employing these four areas or components as a (developing) methodology for the critical analysis of one or many digital games.","URL":"http://www.gamestudies.org/0601/articles/consalvo_dutton","author":[{"family":"Consalvo","given":"MIa"},{"family":"Dutton","given":"Nathan"}],"issued":{"year":2006,"month":12}}}],"schema":"https://github.com/citation-style-language/schema/raw/master/csl-citation.json"} </w:instrText>
      </w:r>
      <w:r w:rsidR="006209F7">
        <w:fldChar w:fldCharType="separate"/>
      </w:r>
      <w:r w:rsidR="00BD7AE0" w:rsidRPr="00BD7AE0">
        <w:t>[10]</w:t>
      </w:r>
      <w:r w:rsidR="006209F7">
        <w:fldChar w:fldCharType="end"/>
      </w:r>
      <w:r w:rsidR="00253065">
        <w:t xml:space="preserve"> presents a m</w:t>
      </w:r>
      <w:r w:rsidR="001B1AAE" w:rsidRPr="003A6B92">
        <w:t>ore formal approach</w:t>
      </w:r>
      <w:r w:rsidR="00253065">
        <w:t xml:space="preserve"> based on</w:t>
      </w:r>
      <w:r w:rsidR="001B1AAE" w:rsidRPr="003A6B92">
        <w:t xml:space="preserve"> metrics collected during the game session, creating a gameplay log to identify events caused by player choices. Another method, called </w:t>
      </w:r>
      <w:proofErr w:type="spellStart"/>
      <w:r w:rsidR="001B1AAE" w:rsidRPr="003A6B92">
        <w:t>Playtracer</w:t>
      </w:r>
      <w:proofErr w:type="spellEnd"/>
      <w:ins w:id="157" w:author="Kohwalter" w:date="2012-12-10T19:45:00Z">
        <w:r w:rsidR="00715425">
          <w:t xml:space="preserve"> </w:t>
        </w:r>
      </w:ins>
      <w:r w:rsidR="006209F7">
        <w:fldChar w:fldCharType="begin"/>
      </w:r>
      <w:r w:rsidR="00DD6DD9">
        <w:instrText xml:space="preserve"> ADDIN ZOTERO_ITEM CSL_CITATION {"citationID":"r3tv92mab","properties":{"formattedCitation":"[2]","plainCitation":"[2]"},"citationItems":[{"id":35,"uris":["http://zotero.org/users/1122386/items/HJTJW39W"],"uri":["http://zotero.org/users/1122386/items/HJTJW39W"],"itemData":{"id":35,"type":"paper-conference","title":"Gameplay analysis through state projection","container-title":"Proceedings of the Fifth International Conference on the Foundations of Digital Games","collection-title":"FDG '10","publisher":"ACM","publisher-place":"New York, NY, USA","page":"1–8","event-place":"New York, NY, USA","abstract":"Analysis of gameplay data is crucial for evaluating design decisions and refining a game experience. However, identifying player strategies and finding areas of confusion is difficult because a designer may not know what queries to ask or what patterns to look for in the data. To make this task easier, we present Playtracer, a method for visually analyzing play traces that is independent of a specific game's structure. Playtracer applies multidimensional scaling to cluster players and game states, providing a detailed visual representation of the paths the players take through a game. We evaluate our method by analyzing an educational puzzle game and highlighting common hypotheses, pitfalls, confusing elements, and anomalies. Our results suggest that Playtracer can be an effective tool for game analysis and improvement.","URL":"http://doi.acm.org/10.1145/1822348.1822349","DOI":"10.1145/1822348.1822349","ISBN":"978-1-60558-937-4","author":[{"family":"Andersen","given":"Erik"},{"family":"Liu","given":"Yun-En"},{"family":"Apter","given":"Ethan"},{"family":"Boucher-Genesse","given":"François"},{"family":"Popović","given":"Zoran"}],"issued":{"year":2010},"accessed":{"year":2012,"month":9,"day":14},"page-first":"1–8"}}],"schema":"https://github.com/citation-style-language/schema/raw/master/csl-citation.json"} </w:instrText>
      </w:r>
      <w:r w:rsidR="006209F7">
        <w:fldChar w:fldCharType="separate"/>
      </w:r>
      <w:r w:rsidR="00C55F04" w:rsidRPr="00C55F04">
        <w:t>[2]</w:t>
      </w:r>
      <w:r w:rsidR="006209F7">
        <w:fldChar w:fldCharType="end"/>
      </w:r>
      <w:r w:rsidR="001B1AAE" w:rsidRPr="003A6B92">
        <w:t xml:space="preserve">, offers a way to visually analyze play steps, providing detailed visual representation of the actions taken by the player through the game. </w:t>
      </w:r>
    </w:p>
    <w:p w:rsidR="001B1AAE" w:rsidRDefault="001B1AAE" w:rsidP="001B1AAE">
      <w:r w:rsidRPr="003A6B92">
        <w:t>Besides</w:t>
      </w:r>
      <w:ins w:id="158" w:author="Kohwalter" w:date="2012-12-10T19:45:00Z">
        <w:r w:rsidR="00715425">
          <w:t xml:space="preserve"> </w:t>
        </w:r>
      </w:ins>
      <w:r w:rsidR="006209F7">
        <w:fldChar w:fldCharType="begin"/>
      </w:r>
      <w:r w:rsidR="00DD6DD9">
        <w:instrText xml:space="preserve"> ADDIN ZOTERO_ITEM CSL_CITATION {"citationID":"10lu9pp5ho","properties":{"formattedCitation":"[13]","plainCitation":"[13]"},"citationItems":[{"id":112,"uris":["http://zotero.org/users/1122386/items/IG3IFVNW"],"uri":["http://zotero.org/users/1122386/items/IG3IFVNW"],"itemData":{"id":112,"type":"webpage","title":"Game Analysis Using Resource-Infrastructure-Action Flow","container-title":"ficial Academia and Technology and Environment and Games and...","URL":"http://ficial.wordpress.com/2011/10/23/game-analysis-using-resource-infrastructure-action-flow/","author":[{"family":"Warren","given":"Chris"}],"issued":{"year":2011,"month":10},"accessed":{"year":2012,"month":10,"day":19}}}],"schema":"https://github.com/citation-style-language/schema/raw/master/csl-citation.json"} </w:instrText>
      </w:r>
      <w:r w:rsidR="006209F7">
        <w:fldChar w:fldCharType="separate"/>
      </w:r>
      <w:r w:rsidR="001C184E" w:rsidRPr="001C184E">
        <w:t>[13]</w:t>
      </w:r>
      <w:r w:rsidR="006209F7">
        <w:fldChar w:fldCharType="end"/>
      </w:r>
      <w:r w:rsidRPr="003A6B92">
        <w:t xml:space="preserve">, which is superficially described in a blog, the other two methods are developer-oriented, meaning </w:t>
      </w:r>
      <w:r w:rsidR="00980B34">
        <w:t xml:space="preserve">that </w:t>
      </w:r>
      <w:r w:rsidRPr="003A6B92">
        <w:t>they aim to improve the quality of the game by providing feedback to the development team. Due to that, we could not find any concrete solution to provide feedback to the player.</w:t>
      </w:r>
    </w:p>
    <w:p w:rsidR="00365F2F" w:rsidRPr="0083540D" w:rsidRDefault="0083540D" w:rsidP="0083540D">
      <w:r>
        <w:t xml:space="preserve">Another method </w:t>
      </w:r>
      <w:r w:rsidR="0005235B">
        <w:t>that</w:t>
      </w:r>
      <w:r w:rsidR="00F73B3D">
        <w:t xml:space="preserve"> </w:t>
      </w:r>
      <w:r>
        <w:t>analyze</w:t>
      </w:r>
      <w:r w:rsidR="0005235B">
        <w:t>s</w:t>
      </w:r>
      <w:r>
        <w:t xml:space="preserve"> </w:t>
      </w:r>
      <w:r w:rsidR="00813A29">
        <w:t>a</w:t>
      </w:r>
      <w:r>
        <w:t xml:space="preserve"> story </w:t>
      </w:r>
      <w:r w:rsidR="0005235B">
        <w:t>in the field of</w:t>
      </w:r>
      <w:r w:rsidR="00F73B3D">
        <w:t xml:space="preserve"> interactive storytelling </w:t>
      </w:r>
      <w:r w:rsidR="006209F7">
        <w:fldChar w:fldCharType="begin"/>
      </w:r>
      <w:r w:rsidR="00DD6DD9">
        <w:instrText xml:space="preserve"> ADDIN ZOTERO_ITEM CSL_CITATION {"citationID":"fxVff8dW","properties":{"formattedCitation":"[6]","plainCitation":"[6]"},"citationItems":[{"id":107,"uris":["http://zotero.org/users/1122386/items/QUB9E4C2"],"uri":["http://zotero.org/users/1122386/items/QUB9E4C2"],"itemData":{"id":107,"type":"article-journal","title":"Character-based interactive storytelling","container-title":"IEEE Intelligent Systems","page":"17 - 24","volume":"17","issue":"4","abstract":"Interactive storytelling is a privileged application of intelligent visual actor technology. The authors introduce their character-based interactive storytelling prototype that uses hierarchical task network planning techniques, which support story generation and any-time user intervention.","DOI":"10.1109/MIS.2002.1024747","author":[{"family":"Cavazza","given":"M."},{"family":"Charles","given":"F."},{"family":"Mead","given":"S.J."}],"issued":{"year":2002,"month":8},"page-first":"17"}}],"schema":"https://github.com/citation-style-language/schema/raw/master/csl-citation.json"} </w:instrText>
      </w:r>
      <w:r w:rsidR="006209F7">
        <w:fldChar w:fldCharType="separate"/>
      </w:r>
      <w:r w:rsidR="00F73B3D" w:rsidRPr="00F73B3D">
        <w:t>[6]</w:t>
      </w:r>
      <w:r w:rsidR="006209F7">
        <w:fldChar w:fldCharType="end"/>
      </w:r>
      <w:r w:rsidR="00F73B3D">
        <w:t xml:space="preserve"> </w:t>
      </w:r>
      <w:r>
        <w:t xml:space="preserve">was </w:t>
      </w:r>
      <w:r w:rsidR="009930BC">
        <w:t>presented in</w:t>
      </w:r>
      <w:r>
        <w:t xml:space="preserve"> </w:t>
      </w:r>
      <w:r w:rsidR="006209F7">
        <w:fldChar w:fldCharType="begin"/>
      </w:r>
      <w:r w:rsidR="00DD6DD9">
        <w:instrText xml:space="preserve"> ADDIN ZOTERO_ITEM CSL_CITATION {"citationID":"6Ne6atQZ","properties":{"formattedCitation":"[21]","plainCitation":"[21]"},"citationItems":[{"id":105,"uris":["http://zotero.org/users/1122386/items/E8CU7ET5"],"uri":["http://zotero.org/users/1122386/items/E8CU7ET5"],"itemData":{"id":105,"type":"paper-conference","title":"Hierarchical PNF Networks - A Temporal Model of Events for the Representation and Dramatization of Storytelling","container-title":"2009 VIII Brazilian Symposium on Games and Digital Entertainment (SBGAMES)","page":"175 -184","event":"2009 VIII Brazilian Symposium on Games and Digital Entertainment (SBGAMES)","abstract":"Storytelling is an important feature in games and also other types of (semi) automated entertainment systems such as machinima and digital-TV. The majority of the current research in storytelling use precedence-based directed acyclic graphs, or even linear sequences, to model the ordering of events in a story. This approach makes it easier to plan, recognize and perform these events in real-time, but it is also too simple to represent complex human actions, which form the basis of the most interesting stories in this niche. PNF-Networks and Interval Scripting are frameworks to represent, recognize and perform human action that was proposed in the context of computer-aided theatre. In this paper we describe two extensions to this framework that were designed and developed to enable its use in larger scale storytelling systems: Hierarchical PNF-Networks and a template-based definition. Hierarchical PNF-Networks present lower complexity propagation heuristic while the definition language enables high-level and abstract description of the temporal structure of the actions and events that compose an interactive story or game.","DOI":"10.1109/SBGAMES.2009.28","author":[{"family":"Passos","given":"E.B."},{"family":"Montenegro","given":"A.A."},{"family":"Clua","given":"E.G."},{"family":"Pozzer","given":"C.T."},{"family":"da Silva","given":"F.S.C."}],"issued":{"year":2009,"month":10},"page-first":"175"}}],"schema":"https://github.com/citation-style-language/schema/raw/master/csl-citation.json"} </w:instrText>
      </w:r>
      <w:r w:rsidR="006209F7">
        <w:fldChar w:fldCharType="separate"/>
      </w:r>
      <w:r w:rsidR="00C55F04" w:rsidRPr="00C55F04">
        <w:t>[21]</w:t>
      </w:r>
      <w:r w:rsidR="006209F7">
        <w:fldChar w:fldCharType="end"/>
      </w:r>
      <w:r>
        <w:t xml:space="preserve">. This method </w:t>
      </w:r>
      <w:r w:rsidR="00813A29">
        <w:t>organize</w:t>
      </w:r>
      <w:r>
        <w:t xml:space="preserve"> </w:t>
      </w:r>
      <w:r w:rsidR="009930BC">
        <w:t>the</w:t>
      </w:r>
      <w:r>
        <w:t xml:space="preserve"> story using PNF networks</w:t>
      </w:r>
      <w:r w:rsidR="00687183">
        <w:t xml:space="preserve"> </w:t>
      </w:r>
      <w:r w:rsidR="006209F7">
        <w:fldChar w:fldCharType="begin"/>
      </w:r>
      <w:r w:rsidR="00DD6DD9">
        <w:instrText xml:space="preserve"> ADDIN ZOTERO_ITEM CSL_CITATION {"citationID":"asqhtsdah","properties":{"formattedCitation":"[22]","plainCitation":"[22]"},"citationItems":[{"id":109,"uris":["http://zotero.org/users/1122386/items/D45GJ2HF"],"uri":["http://zotero.org/users/1122386/items/D45GJ2HF"],"itemData":{"id":109,"type":"paper-conference","title":"Human action detection using PNF propagation of temporal constraints","container-title":"1998 IEEE Computer Society Conference on Computer Vision and Pattern Recognition, 1998. Proceedings","page":"898 -904","event":"1998 IEEE Computer Society Conference on Computer Vision and Pattern Recognition, 1998. Proceedings","abstract":"In this paper we develop a representation for the temporal structure inherent in human actions and demonstrate an effective method for using that representation to detect the occurrence of actions. The temporal structure of the action, sub-actions, events, and sensor information is described using a constraint network based on Allen's interval algebra. We map these networks onto a simpler, S-valued domain (past, now, fut) network-a PNF-network-to allow fast detection of actions and sub-actions. The occurrence of an action is computed by considering the minimal domain of its PNF-network, under constraints imposed by the current state of the sensors and the previous states of the network. We illustrate the approach with examples, showing that a major advantage of PNF propagation is the detection and removal of in-consistent situations","DOI":"10.1109/CVPR.1998.698711","author":[{"family":"Pinhanez","given":"C.S."},{"family":"Bobick","given":"A.F."}],"issued":{"year":1998,"month":6},"page-first":"898"}}],"schema":"https://github.com/citation-style-language/schema/raw/master/csl-citation.json"} </w:instrText>
      </w:r>
      <w:r w:rsidR="006209F7">
        <w:fldChar w:fldCharType="separate"/>
      </w:r>
      <w:r w:rsidR="00C55F04" w:rsidRPr="00C55F04">
        <w:t>[22]</w:t>
      </w:r>
      <w:r w:rsidR="006209F7">
        <w:fldChar w:fldCharType="end"/>
      </w:r>
      <w:r w:rsidR="00813A29">
        <w:t>,</w:t>
      </w:r>
      <w:r>
        <w:t xml:space="preserve"> represent</w:t>
      </w:r>
      <w:r w:rsidR="00813A29">
        <w:t>ing</w:t>
      </w:r>
      <w:r>
        <w:t xml:space="preserve"> the temporal structure of</w:t>
      </w:r>
      <w:r w:rsidR="009930BC">
        <w:t xml:space="preserve"> the events that make up the</w:t>
      </w:r>
      <w:r>
        <w:t xml:space="preserve"> plot</w:t>
      </w:r>
      <w:r w:rsidR="009930BC">
        <w:t xml:space="preserve">. This structure can </w:t>
      </w:r>
      <w:r w:rsidR="00813A29">
        <w:t xml:space="preserve">also </w:t>
      </w:r>
      <w:r w:rsidR="009930BC">
        <w:t>be used in the generation of new events to the story</w:t>
      </w:r>
      <w:r w:rsidR="00253065">
        <w:t>, but is restricted to temporal coherence between the game events</w:t>
      </w:r>
      <w:r w:rsidR="00AE5E7C">
        <w:t>, without providing insights of positive or negative reinforcements</w:t>
      </w:r>
      <w:r w:rsidR="009930BC">
        <w:t>.</w:t>
      </w:r>
    </w:p>
    <w:p w:rsidR="008B197E" w:rsidRDefault="008B197E">
      <w:pPr>
        <w:pStyle w:val="Ttulo1"/>
        <w:spacing w:before="120"/>
      </w:pPr>
      <w:bookmarkStart w:id="159" w:name="_Ref341897940"/>
      <w:r>
        <w:t>P</w:t>
      </w:r>
      <w:r w:rsidR="007103A3">
        <w:t>ROVENANCE</w:t>
      </w:r>
      <w:bookmarkEnd w:id="159"/>
    </w:p>
    <w:p w:rsidR="0047363D" w:rsidRDefault="007103A3" w:rsidP="00663775">
      <w:r w:rsidRPr="00BB07F2">
        <w:t xml:space="preserve">Provenance is well understood in the context of art or digital libraries, where it respectively refers to the documented history of an art object, or the documentation of processes in a digital object's life cycle. </w:t>
      </w:r>
      <w:r w:rsidRPr="007B6E45">
        <w:t>In 2006</w:t>
      </w:r>
      <w:r>
        <w:t>,</w:t>
      </w:r>
      <w:r w:rsidRPr="007B6E45">
        <w:t xml:space="preserve"> at </w:t>
      </w:r>
      <w:r>
        <w:t xml:space="preserve">the </w:t>
      </w:r>
      <w:r w:rsidRPr="007B6E45">
        <w:rPr>
          <w:i/>
        </w:rPr>
        <w:t>International Provenance and Annotation Workshop</w:t>
      </w:r>
      <w:r w:rsidR="00520991" w:rsidRPr="00520991">
        <w:t xml:space="preserve"> (IPAW)</w:t>
      </w:r>
      <w:r>
        <w:rPr>
          <w:i/>
        </w:rPr>
        <w:t>,</w:t>
      </w:r>
      <w:r w:rsidRPr="007B6E45">
        <w:t xml:space="preserve"> the participants were interested in </w:t>
      </w:r>
      <w:r>
        <w:t>the issues of data provenance, documentation, derivation</w:t>
      </w:r>
      <w:r w:rsidR="00213B7F">
        <w:t>,</w:t>
      </w:r>
      <w:r>
        <w:t xml:space="preserve"> and annotation. As a result, the </w:t>
      </w:r>
      <w:r w:rsidR="00520991" w:rsidRPr="00520991">
        <w:rPr>
          <w:i/>
        </w:rPr>
        <w:t>Open Provenance Model</w:t>
      </w:r>
      <w:r>
        <w:t xml:space="preserve"> (OPM) </w:t>
      </w:r>
      <w:r w:rsidR="006209F7">
        <w:fldChar w:fldCharType="begin"/>
      </w:r>
      <w:r w:rsidR="00DD6DD9">
        <w:instrText xml:space="preserve"> ADDIN ZOTERO_ITEM CSL_CITATION {"citationID":"riTykUD2","properties":{"formattedCitation":"[18]","plainCitation":"[18]"},"citationItems":[{"id":37,"uris":["http://zotero.org/users/1122386/items/4UM2NPVP"],"uri":["http://zotero.org/users/1122386/items/4UM2NPVP"],"itemData":{"id":37,"type":"article-journal","title":"The Open Provenance Model core specification (v1.1)","container-title":"In: Future Generation Computer Systems","page":"743-756","volume":"27","issue":"6","DOI":"10.1016/j.future.2010.07.005","author":[{"family":"Moreau","given":"Luc"},{"family":"Clifford","given":"Ben"},{"family":"Freire","given":"Juliana"},{"family":"Futrelle","given":"Joe"},{"family":"Gil","given":"Yolanda"},{"family":"Groth","given":"Paul"},{"family":"Kwasnikowska","given":"Natalia"},{"family":"Miles","given":"Simon"},{"family":"Missier","given":"Paolo"},{"family":"Myers","given":"Jim"},{"family":"Plale","given":"Beth"},{"family":"Simmhan","given":"Yogesh"},{"family":"Stephan","given":"Eric"},{"family":"den Bussche","given":"Jan Van"}],"issued":{"year":2011,"month":6},"accessed":{"year":2012,"month":6,"day":10},"page-first":"743"}}],"schema":"https://github.com/citation-style-language/schema/raw/master/csl-citation.json"} </w:instrText>
      </w:r>
      <w:r w:rsidR="006209F7">
        <w:fldChar w:fldCharType="separate"/>
      </w:r>
      <w:r w:rsidR="00C55F04" w:rsidRPr="00C55F04">
        <w:t>[18]</w:t>
      </w:r>
      <w:r w:rsidR="006209F7">
        <w:fldChar w:fldCharType="end"/>
      </w:r>
      <w:r>
        <w:t xml:space="preserve"> was created </w:t>
      </w:r>
      <w:r w:rsidR="00213B7F">
        <w:t xml:space="preserve">at </w:t>
      </w:r>
      <w:r>
        <w:t xml:space="preserve">the </w:t>
      </w:r>
      <w:r w:rsidR="00520991" w:rsidRPr="00520991">
        <w:rPr>
          <w:i/>
        </w:rPr>
        <w:t>Provenance Challenge</w:t>
      </w:r>
      <w:r w:rsidR="00213B7F">
        <w:t>, which</w:t>
      </w:r>
      <w:r>
        <w:t xml:space="preserve"> </w:t>
      </w:r>
      <w:r w:rsidR="00213B7F">
        <w:t>is</w:t>
      </w:r>
      <w:r>
        <w:t xml:space="preserve"> </w:t>
      </w:r>
      <w:r w:rsidR="00213B7F">
        <w:t>a collocated event of</w:t>
      </w:r>
      <w:r>
        <w:t xml:space="preserve"> </w:t>
      </w:r>
      <w:r w:rsidR="00213B7F">
        <w:t>IPAW</w:t>
      </w:r>
      <w:r>
        <w:t>.</w:t>
      </w:r>
      <w:r w:rsidR="00AB7DA7">
        <w:t xml:space="preserve"> Recently</w:t>
      </w:r>
      <w:r w:rsidR="00213B7F">
        <w:t>,</w:t>
      </w:r>
      <w:r w:rsidR="00AB7DA7">
        <w:t xml:space="preserve"> another provenance model was developed, </w:t>
      </w:r>
      <w:r w:rsidR="00F708F7">
        <w:t xml:space="preserve">named </w:t>
      </w:r>
      <w:r w:rsidR="00AB7DA7">
        <w:t xml:space="preserve">PROV </w:t>
      </w:r>
      <w:r w:rsidR="006209F7">
        <w:fldChar w:fldCharType="begin"/>
      </w:r>
      <w:r w:rsidR="00DD6DD9">
        <w:instrText xml:space="preserve"> ADDIN ZOTERO_ITEM CSL_CITATION {"citationID":"pB4M6q5L","properties":{"formattedCitation":"[25]","plainCitation":"[25]"},"citationItems":[{"id":76,"uris":["http://zotero.org/users/1122386/items/K8JAIXTU"],"uri":["http://zotero.org/users/1122386/items/K8JAIXTU"],"itemData":{"id":76,"type":"webpage","title":"PROV-DM: The PROV Data Model","URL":"http://www.w3.org/TR/prov-dm/","note":"Working Draft","shortTitle":"PROV-DM","language":"English","author":[{"family":"Khalid Belhajjame","given":""},{"family":"Reza B'Far","given":""},{"family":"James Cheney","given":""},{"family":"Stephen Cresswell","given":""},{"family":"Yolanda Gil","given":""},{"family":"Paul Groth","given":""},{"family":"Graham Klyne","given":""},{"family":"Jim McCusker","given":""},{"family":"Simon Miles","given":""},{"family":"James Myers","given":""},{"family":"Satya Sahoo","given":""},{"family":"Curt Tilmes","given":""}],"issued":{"year":2012}}}],"schema":"https://github.com/citation-style-language/schema/raw/master/csl-citation.json"} </w:instrText>
      </w:r>
      <w:r w:rsidR="006209F7">
        <w:fldChar w:fldCharType="separate"/>
      </w:r>
      <w:r w:rsidR="00C55F04" w:rsidRPr="00C55F04">
        <w:t>[25]</w:t>
      </w:r>
      <w:r w:rsidR="006209F7">
        <w:fldChar w:fldCharType="end"/>
      </w:r>
      <w:r w:rsidR="00AB7DA7">
        <w:t xml:space="preserve">, which can be viewed as a continuation of the OPM. Both models </w:t>
      </w:r>
      <w:r w:rsidR="00D67688">
        <w:t>aim</w:t>
      </w:r>
      <w:r w:rsidR="00AB7DA7">
        <w:t xml:space="preserve"> </w:t>
      </w:r>
      <w:r w:rsidR="005A6765">
        <w:t xml:space="preserve">at </w:t>
      </w:r>
      <w:r w:rsidR="00AB7DA7">
        <w:t>bring</w:t>
      </w:r>
      <w:r w:rsidR="005A6765">
        <w:t>ing</w:t>
      </w:r>
      <w:r w:rsidR="00AB7DA7">
        <w:t xml:space="preserve"> provenance concepts to digital data.</w:t>
      </w:r>
    </w:p>
    <w:p w:rsidR="007103A3" w:rsidRPr="007B6E45" w:rsidRDefault="005A6765" w:rsidP="008F6C7F">
      <w:r>
        <w:t>Both</w:t>
      </w:r>
      <w:r w:rsidR="00B97062">
        <w:t xml:space="preserve"> </w:t>
      </w:r>
      <w:r>
        <w:t>p</w:t>
      </w:r>
      <w:r w:rsidR="007103A3">
        <w:t xml:space="preserve">rovenance </w:t>
      </w:r>
      <w:r>
        <w:t>m</w:t>
      </w:r>
      <w:r w:rsidR="007103A3">
        <w:t>odel</w:t>
      </w:r>
      <w:r>
        <w:t>s</w:t>
      </w:r>
      <w:r w:rsidR="007103A3" w:rsidRPr="007B6E45">
        <w:t xml:space="preserve"> assume that provenance of objects </w:t>
      </w:r>
      <w:r w:rsidR="007103A3">
        <w:t>is</w:t>
      </w:r>
      <w:r w:rsidR="007103A3" w:rsidRPr="007B6E45">
        <w:t xml:space="preserve"> represented by an annotated causality graph, which is a directed acyclic graph enriched with annotations</w:t>
      </w:r>
      <w:r>
        <w:t>. These annotations</w:t>
      </w:r>
      <w:r w:rsidR="007103A3" w:rsidRPr="007B6E45">
        <w:t xml:space="preserve"> captur</w:t>
      </w:r>
      <w:r>
        <w:t>e</w:t>
      </w:r>
      <w:r w:rsidR="007103A3" w:rsidRPr="007B6E45">
        <w:t xml:space="preserve"> further information pertaining to execution. </w:t>
      </w:r>
      <w:r w:rsidR="007103A3">
        <w:t xml:space="preserve">According to </w:t>
      </w:r>
      <w:r w:rsidR="006209F7">
        <w:fldChar w:fldCharType="begin"/>
      </w:r>
      <w:r w:rsidR="00DD6DD9">
        <w:instrText xml:space="preserve"> ADDIN ZOTERO_ITEM CSL_CITATION {"citationID":"bMe3vmIt","properties":{"formattedCitation":"[18]","plainCitation":"[18]"},"citationItems":[{"id":37,"uris":["http://zotero.org/users/1122386/items/4UM2NPVP"],"uri":["http://zotero.org/users/1122386/items/4UM2NPVP"],"itemData":{"id":37,"type":"article-journal","title":"The Open Provenance Model core specification (v1.1)","container-title":"In: Future Generation Computer Systems","page":"743-756","volume":"27","issue":"6","DOI":"10.1016/j.future.2010.07.005","author":[{"family":"Moreau","given":"Luc"},{"family":"Clifford","given":"Ben"},{"family":"Freire","given":"Juliana"},{"family":"Futrelle","given":"Joe"},{"family":"Gil","given":"Yolanda"},{"family":"Groth","given":"Paul"},{"family":"Kwasnikowska","given":"Natalia"},{"family":"Miles","given":"Simon"},{"family":"Missier","given":"Paolo"},{"family":"Myers","given":"Jim"},{"family":"Plale","given":"Beth"},{"family":"Simmhan","given":"Yogesh"},{"family":"Stephan","given":"Eric"},{"family":"den Bussche","given":"Jan Van"}],"issued":{"year":2011,"month":6},"accessed":{"year":2012,"month":6,"day":10},"page-first":"743"},"suppress-author":true}],"schema":"https://github.com/citation-style-language/schema/raw/master/csl-citation.json"} </w:instrText>
      </w:r>
      <w:r w:rsidR="006209F7">
        <w:fldChar w:fldCharType="separate"/>
      </w:r>
      <w:r w:rsidR="00C55F04" w:rsidRPr="00C55F04">
        <w:t>[18]</w:t>
      </w:r>
      <w:r w:rsidR="006209F7">
        <w:fldChar w:fldCharType="end"/>
      </w:r>
      <w:r w:rsidR="007103A3" w:rsidRPr="007B6E45">
        <w:t xml:space="preserve">, a provenance graph is </w:t>
      </w:r>
      <w:r>
        <w:t>the</w:t>
      </w:r>
      <w:r w:rsidR="007103A3" w:rsidRPr="007B6E45">
        <w:t xml:space="preserve"> record of a past or curren</w:t>
      </w:r>
      <w:r w:rsidR="007103A3">
        <w:t>t execution</w:t>
      </w:r>
      <w:r w:rsidR="007103A3" w:rsidRPr="007B6E45">
        <w:t>, and not a description of something that could happen in the future.</w:t>
      </w:r>
      <w:r w:rsidR="007103A3">
        <w:t xml:space="preserve"> </w:t>
      </w:r>
    </w:p>
    <w:p w:rsidR="007103A3" w:rsidRDefault="007103A3" w:rsidP="007103A3">
      <w:r>
        <w:t xml:space="preserve">The </w:t>
      </w:r>
      <w:r w:rsidR="006F42FC">
        <w:t>provenance</w:t>
      </w:r>
      <w:r w:rsidRPr="00FB63E5">
        <w:t xml:space="preserve"> graph</w:t>
      </w:r>
      <w:r>
        <w:t xml:space="preserve"> is composed of </w:t>
      </w:r>
      <w:r w:rsidRPr="00A24E34">
        <w:t xml:space="preserve">nodes </w:t>
      </w:r>
      <w:r>
        <w:t xml:space="preserve">that </w:t>
      </w:r>
      <w:r w:rsidRPr="00A24E34">
        <w:t xml:space="preserve">can represent </w:t>
      </w:r>
      <w:r w:rsidRPr="00550DC9">
        <w:rPr>
          <w:i/>
        </w:rPr>
        <w:t>Artifacts</w:t>
      </w:r>
      <w:r w:rsidRPr="00A24E34">
        <w:t>,</w:t>
      </w:r>
      <w:r>
        <w:t xml:space="preserve"> </w:t>
      </w:r>
      <w:r w:rsidRPr="00550DC9">
        <w:rPr>
          <w:i/>
        </w:rPr>
        <w:t>Processes</w:t>
      </w:r>
      <w:r w:rsidR="005A6765">
        <w:t>,</w:t>
      </w:r>
      <w:r>
        <w:t xml:space="preserve"> and </w:t>
      </w:r>
      <w:r w:rsidRPr="00550DC9">
        <w:rPr>
          <w:i/>
        </w:rPr>
        <w:t>Agents</w:t>
      </w:r>
      <w:r>
        <w:t xml:space="preserve">. </w:t>
      </w:r>
      <w:r w:rsidRPr="00550DC9">
        <w:rPr>
          <w:i/>
        </w:rPr>
        <w:t>Artifacts</w:t>
      </w:r>
      <w:r w:rsidRPr="00A24E34">
        <w:t xml:space="preserve"> </w:t>
      </w:r>
      <w:r>
        <w:t xml:space="preserve">are an immutable </w:t>
      </w:r>
      <w:ins w:id="160" w:author="Kohwalter" w:date="2012-12-07T16:42:00Z">
        <w:r w:rsidR="007D1ECD">
          <w:t xml:space="preserve">entity </w:t>
        </w:r>
      </w:ins>
      <w:r>
        <w:t xml:space="preserve">that can represent a physical object or </w:t>
      </w:r>
      <w:ins w:id="161" w:author="Kohwalter" w:date="2012-12-07T16:44:00Z">
        <w:r w:rsidR="007D1ECD">
          <w:t xml:space="preserve">its </w:t>
        </w:r>
      </w:ins>
      <w:r>
        <w:t xml:space="preserve">digital representation in a computer system. </w:t>
      </w:r>
      <w:r w:rsidRPr="00550DC9">
        <w:rPr>
          <w:i/>
        </w:rPr>
        <w:t>Processes</w:t>
      </w:r>
      <w:r>
        <w:t xml:space="preserve"> are actions or a sequence of actions performed </w:t>
      </w:r>
      <w:r w:rsidR="005A6765">
        <w:t>over</w:t>
      </w:r>
      <w:r>
        <w:t xml:space="preserve"> artifacts and </w:t>
      </w:r>
      <w:r w:rsidR="005A6765">
        <w:t xml:space="preserve">producing </w:t>
      </w:r>
      <w:r>
        <w:t xml:space="preserve">new artifacts. </w:t>
      </w:r>
      <w:r w:rsidRPr="00550DC9">
        <w:rPr>
          <w:i/>
        </w:rPr>
        <w:t>Agents</w:t>
      </w:r>
      <w:r>
        <w:t xml:space="preserve"> are contextual entities acting as a catalyst of a process that can enable, facilitate, control</w:t>
      </w:r>
      <w:r w:rsidR="005A6765">
        <w:t>,</w:t>
      </w:r>
      <w:r>
        <w:t xml:space="preserve"> or affect its execution. The edges of the graph belong to one of the categories described in </w:t>
      </w:r>
      <w:r w:rsidR="006209F7">
        <w:fldChar w:fldCharType="begin"/>
      </w:r>
      <w:r w:rsidR="00570AF4">
        <w:instrText xml:space="preserve"> REF _Ref335238586 \h </w:instrText>
      </w:r>
      <w:r w:rsidR="006209F7">
        <w:fldChar w:fldCharType="separate"/>
      </w:r>
      <w:r w:rsidR="004571D6" w:rsidRPr="00B50F8A">
        <w:t xml:space="preserve">Figure </w:t>
      </w:r>
      <w:r w:rsidR="004571D6">
        <w:rPr>
          <w:noProof/>
        </w:rPr>
        <w:t>1</w:t>
      </w:r>
      <w:r w:rsidR="006209F7">
        <w:fldChar w:fldCharType="end"/>
      </w:r>
      <w:r>
        <w:t xml:space="preserve">, representing a causal dependency between </w:t>
      </w:r>
      <w:r w:rsidR="005A6765">
        <w:t xml:space="preserve">the </w:t>
      </w:r>
      <w:r>
        <w:t xml:space="preserve">source, </w:t>
      </w:r>
      <w:r w:rsidR="005A6765">
        <w:t xml:space="preserve">which denotes </w:t>
      </w:r>
      <w:r>
        <w:t xml:space="preserve">the effect, and </w:t>
      </w:r>
      <w:r w:rsidR="005A6765">
        <w:t xml:space="preserve">the </w:t>
      </w:r>
      <w:r>
        <w:t>destination</w:t>
      </w:r>
      <w:r w:rsidR="005A6765">
        <w:t>, which</w:t>
      </w:r>
      <w:r>
        <w:t xml:space="preserve"> denotes the cause. </w:t>
      </w:r>
      <w:del w:id="162" w:author="Micro" w:date="2012-12-11T15:39:00Z">
        <w:r w:rsidR="004B4BBC" w:rsidDel="00BF6667">
          <w:delText>We present in the f</w:delText>
        </w:r>
      </w:del>
      <w:ins w:id="163" w:author="Micro" w:date="2012-12-11T15:39:00Z">
        <w:r w:rsidR="00BF6667">
          <w:t>F</w:t>
        </w:r>
      </w:ins>
      <w:r w:rsidR="004B4BBC">
        <w:t>ollowing</w:t>
      </w:r>
      <w:ins w:id="164" w:author="Micro" w:date="2012-12-11T15:39:00Z">
        <w:r w:rsidR="00BF6667">
          <w:t xml:space="preserve"> we present</w:t>
        </w:r>
      </w:ins>
      <w:r>
        <w:t xml:space="preserve"> some important definitions </w:t>
      </w:r>
      <w:r w:rsidR="004B4BBC">
        <w:t xml:space="preserve">introduced by OPM </w:t>
      </w:r>
      <w:r w:rsidR="006209F7">
        <w:fldChar w:fldCharType="begin"/>
      </w:r>
      <w:r w:rsidR="00DD6DD9">
        <w:instrText xml:space="preserve"> ADDIN ZOTERO_ITEM CSL_CITATION {"citationID":"PAW15wxs","properties":{"formattedCitation":"[18]","plainCitation":"[18]"},"citationItems":[{"id":37,"uris":["http://zotero.org/users/1122386/items/4UM2NPVP"],"uri":["http://zotero.org/users/1122386/items/4UM2NPVP"],"itemData":{"id":37,"type":"article-journal","title":"The Open Provenance Model core specification (v1.1)","container-title":"In: Future Generation Computer Systems","page":"743-756","volume":"27","issue":"6","DOI":"10.1016/j.future.2010.07.005","author":[{"family":"Moreau","given":"Luc"},{"family":"Clifford","given":"Ben"},{"family":"Freire","given":"Juliana"},{"family":"Futrelle","given":"Joe"},{"family":"Gil","given":"Yolanda"},{"family":"Groth","given":"Paul"},{"family":"Kwasnikowska","given":"Natalia"},{"family":"Miles","given":"Simon"},{"family":"Missier","given":"Paolo"},{"family":"Myers","given":"Jim"},{"family":"Plale","given":"Beth"},{"family":"Simmhan","given":"Yogesh"},{"family":"Stephan","given":"Eric"},{"family":"den Bussche","given":"Jan Van"}],"issued":{"year":2011,"month":6},"accessed":{"year":2012,"month":6,"day":10},"page-first":"743"},"suppress-author":true}],"schema":"https://github.com/citation-style-language/schema/raw/master/csl-citation.json"} </w:instrText>
      </w:r>
      <w:r w:rsidR="006209F7">
        <w:fldChar w:fldCharType="separate"/>
      </w:r>
      <w:r w:rsidR="00C55F04" w:rsidRPr="00C55F04">
        <w:t>[18]</w:t>
      </w:r>
      <w:r w:rsidR="006209F7">
        <w:fldChar w:fldCharType="end"/>
      </w:r>
      <w:r>
        <w:t>.</w:t>
      </w:r>
    </w:p>
    <w:p w:rsidR="007103A3" w:rsidRPr="00680A3A" w:rsidRDefault="007103A3" w:rsidP="007103A3">
      <w:r w:rsidRPr="00680A3A">
        <w:rPr>
          <w:b/>
        </w:rPr>
        <w:t>Artifact Used by a Process</w:t>
      </w:r>
      <w:r w:rsidRPr="00680A3A">
        <w:t xml:space="preserve">:  A </w:t>
      </w:r>
      <w:r w:rsidRPr="00FD419C">
        <w:rPr>
          <w:i/>
        </w:rPr>
        <w:t>used</w:t>
      </w:r>
      <w:r w:rsidRPr="00680A3A">
        <w:t xml:space="preserve"> edge from process to an artifact is a causal relationship intended to indicate that the process required the availability of the artifact to be able to complete its execution. When several artifacts are connected to </w:t>
      </w:r>
      <w:r w:rsidR="004B4BBC">
        <w:t>the</w:t>
      </w:r>
      <w:r w:rsidRPr="00680A3A">
        <w:t xml:space="preserve"> same process by multiple </w:t>
      </w:r>
      <w:r w:rsidRPr="00FD419C">
        <w:rPr>
          <w:i/>
        </w:rPr>
        <w:t>used</w:t>
      </w:r>
      <w:r w:rsidRPr="00680A3A">
        <w:t xml:space="preserve"> edges, all of them were required for the process to complete.</w:t>
      </w:r>
    </w:p>
    <w:p w:rsidR="007103A3" w:rsidRPr="00680A3A" w:rsidRDefault="007103A3" w:rsidP="007103A3">
      <w:r w:rsidRPr="00680A3A">
        <w:rPr>
          <w:b/>
        </w:rPr>
        <w:t>Artifacts Generated by Processes</w:t>
      </w:r>
      <w:r w:rsidRPr="00680A3A">
        <w:t xml:space="preserve">: A </w:t>
      </w:r>
      <w:r w:rsidRPr="00AA1CCC">
        <w:rPr>
          <w:i/>
        </w:rPr>
        <w:t>was generated by</w:t>
      </w:r>
      <w:r w:rsidRPr="00680A3A">
        <w:t xml:space="preserve"> edge from an artifact to a process is a causal relationship intended to mean that the process was required to initiate its execution</w:t>
      </w:r>
      <w:r>
        <w:t xml:space="preserve"> in order to generate the artifact</w:t>
      </w:r>
      <w:r w:rsidRPr="00680A3A">
        <w:t xml:space="preserve">. When several artifacts are connected to the same process by multiple </w:t>
      </w:r>
      <w:r w:rsidRPr="00FD419C">
        <w:rPr>
          <w:i/>
        </w:rPr>
        <w:t>was generated by</w:t>
      </w:r>
      <w:r w:rsidRPr="00680A3A">
        <w:t xml:space="preserve"> edges, the process </w:t>
      </w:r>
      <w:r w:rsidR="004B4BBC">
        <w:t>was responsible to produce</w:t>
      </w:r>
      <w:r w:rsidRPr="00680A3A">
        <w:t xml:space="preserve"> all of them.</w:t>
      </w:r>
    </w:p>
    <w:p w:rsidR="007103A3" w:rsidRPr="00680A3A" w:rsidRDefault="007103A3" w:rsidP="007103A3">
      <w:r w:rsidRPr="00680A3A">
        <w:rPr>
          <w:b/>
        </w:rPr>
        <w:t>Process Triggered by Process</w:t>
      </w:r>
      <w:r w:rsidRPr="00680A3A">
        <w:t xml:space="preserve">: An edge </w:t>
      </w:r>
      <w:r w:rsidRPr="00FD419C">
        <w:rPr>
          <w:i/>
        </w:rPr>
        <w:t>was triggered by</w:t>
      </w:r>
      <w:r w:rsidRPr="00680A3A">
        <w:t xml:space="preserve"> from a process P</w:t>
      </w:r>
      <w:r w:rsidRPr="00E51BD8">
        <w:rPr>
          <w:vertAlign w:val="subscript"/>
        </w:rPr>
        <w:t>2</w:t>
      </w:r>
      <w:r w:rsidRPr="00680A3A">
        <w:t xml:space="preserve"> to a process P</w:t>
      </w:r>
      <w:r w:rsidRPr="00E51BD8">
        <w:rPr>
          <w:vertAlign w:val="subscript"/>
        </w:rPr>
        <w:t>1</w:t>
      </w:r>
      <w:r w:rsidRPr="00680A3A">
        <w:t xml:space="preserve"> is a causal dependency indicat</w:t>
      </w:r>
      <w:r w:rsidR="004B4BBC">
        <w:t>ing</w:t>
      </w:r>
      <w:r w:rsidRPr="00680A3A">
        <w:t xml:space="preserve"> that the start of process P</w:t>
      </w:r>
      <w:r w:rsidRPr="00E51BD8">
        <w:rPr>
          <w:vertAlign w:val="subscript"/>
        </w:rPr>
        <w:t>1</w:t>
      </w:r>
      <w:r w:rsidRPr="00680A3A">
        <w:t xml:space="preserve"> was required </w:t>
      </w:r>
      <w:r w:rsidR="004B4BBC">
        <w:t>to allow</w:t>
      </w:r>
      <w:r w:rsidR="004B4BBC" w:rsidRPr="00680A3A">
        <w:t xml:space="preserve"> </w:t>
      </w:r>
      <w:r w:rsidRPr="00680A3A">
        <w:t>P</w:t>
      </w:r>
      <w:r w:rsidRPr="00E51BD8">
        <w:rPr>
          <w:vertAlign w:val="subscript"/>
        </w:rPr>
        <w:t>2</w:t>
      </w:r>
      <w:r w:rsidRPr="00680A3A">
        <w:t xml:space="preserve"> to complete.</w:t>
      </w:r>
    </w:p>
    <w:p w:rsidR="007103A3" w:rsidRPr="00680A3A" w:rsidRDefault="007103A3" w:rsidP="007103A3">
      <w:r w:rsidRPr="00680A3A">
        <w:rPr>
          <w:b/>
        </w:rPr>
        <w:t>Artifact Derived from Artifact</w:t>
      </w:r>
      <w:r w:rsidRPr="00680A3A">
        <w:t xml:space="preserve">: An edge </w:t>
      </w:r>
      <w:r w:rsidRPr="00FD419C">
        <w:rPr>
          <w:i/>
        </w:rPr>
        <w:t>was derived from</w:t>
      </w:r>
      <w:r w:rsidRPr="00680A3A">
        <w:t xml:space="preserve"> </w:t>
      </w:r>
      <w:proofErr w:type="spellStart"/>
      <w:r w:rsidRPr="00680A3A">
        <w:t>from</w:t>
      </w:r>
      <w:proofErr w:type="spellEnd"/>
      <w:r w:rsidRPr="00680A3A">
        <w:t xml:space="preserve"> artifact A</w:t>
      </w:r>
      <w:r w:rsidRPr="00E51BD8">
        <w:rPr>
          <w:vertAlign w:val="subscript"/>
        </w:rPr>
        <w:t>2</w:t>
      </w:r>
      <w:r w:rsidRPr="00680A3A">
        <w:t xml:space="preserve"> to artifact A</w:t>
      </w:r>
      <w:r w:rsidRPr="00E51BD8">
        <w:rPr>
          <w:vertAlign w:val="subscript"/>
        </w:rPr>
        <w:t>1</w:t>
      </w:r>
      <w:r w:rsidRPr="00680A3A">
        <w:t xml:space="preserve"> is a causal relationship indicat</w:t>
      </w:r>
      <w:r w:rsidR="004B4BBC">
        <w:t>ing</w:t>
      </w:r>
      <w:r w:rsidRPr="00680A3A">
        <w:t xml:space="preserve"> that artifact A</w:t>
      </w:r>
      <w:r w:rsidRPr="00E51BD8">
        <w:rPr>
          <w:vertAlign w:val="subscript"/>
        </w:rPr>
        <w:t>1</w:t>
      </w:r>
      <w:r w:rsidRPr="00680A3A">
        <w:t xml:space="preserve"> should have been generated </w:t>
      </w:r>
      <w:r w:rsidR="001B5D8F">
        <w:t>in order to generate</w:t>
      </w:r>
      <w:r w:rsidR="001B5D8F" w:rsidRPr="00680A3A">
        <w:t xml:space="preserve"> </w:t>
      </w:r>
      <w:r w:rsidRPr="00680A3A">
        <w:t>A</w:t>
      </w:r>
      <w:r w:rsidRPr="00E51BD8">
        <w:rPr>
          <w:vertAlign w:val="subscript"/>
        </w:rPr>
        <w:t>2</w:t>
      </w:r>
      <w:r w:rsidRPr="00680A3A">
        <w:t>.  The piece of state associated with A</w:t>
      </w:r>
      <w:r w:rsidRPr="00E51BD8">
        <w:rPr>
          <w:vertAlign w:val="subscript"/>
        </w:rPr>
        <w:t>2</w:t>
      </w:r>
      <w:r w:rsidRPr="00680A3A">
        <w:t xml:space="preserve"> is dependent on the presence of </w:t>
      </w:r>
      <w:r w:rsidRPr="000C0CE3">
        <w:t>A</w:t>
      </w:r>
      <w:r w:rsidRPr="00E51BD8">
        <w:rPr>
          <w:vertAlign w:val="subscript"/>
        </w:rPr>
        <w:t>1</w:t>
      </w:r>
      <w:r w:rsidRPr="00680A3A">
        <w:t xml:space="preserve"> or on the piece of state associated with A</w:t>
      </w:r>
      <w:r w:rsidRPr="00E51BD8">
        <w:rPr>
          <w:vertAlign w:val="subscript"/>
        </w:rPr>
        <w:t>1</w:t>
      </w:r>
      <w:r w:rsidRPr="00680A3A">
        <w:t>.</w:t>
      </w:r>
    </w:p>
    <w:p w:rsidR="007103A3" w:rsidRPr="00680A3A" w:rsidRDefault="007103A3" w:rsidP="007103A3">
      <w:r w:rsidRPr="00680A3A">
        <w:rPr>
          <w:b/>
        </w:rPr>
        <w:t>Process Controlled by Agent</w:t>
      </w:r>
      <w:r w:rsidRPr="00680A3A">
        <w:t xml:space="preserve">: An edge </w:t>
      </w:r>
      <w:r w:rsidRPr="00FD419C">
        <w:rPr>
          <w:i/>
        </w:rPr>
        <w:t>was controlled by</w:t>
      </w:r>
      <w:r w:rsidRPr="00680A3A">
        <w:t xml:space="preserve"> from a process P to an agent Ag is a causal dependency </w:t>
      </w:r>
      <w:r w:rsidR="004B4BBC">
        <w:t>indicating</w:t>
      </w:r>
      <w:r w:rsidRPr="00680A3A">
        <w:t xml:space="preserve"> that agent Ag controlled the start and end of process P.</w:t>
      </w:r>
    </w:p>
    <w:p w:rsidR="00F10DCD" w:rsidRDefault="000D4566" w:rsidP="003F78A4">
      <w:pPr>
        <w:pStyle w:val="Ttulo1"/>
        <w:framePr w:hSpace="187" w:vSpace="144" w:wrap="around" w:hAnchor="text" w:xAlign="center" w:yAlign="top"/>
        <w:numPr>
          <w:ilvl w:val="0"/>
          <w:numId w:val="0"/>
        </w:numPr>
        <w:jc w:val="center"/>
      </w:pPr>
      <w:r>
        <w:rPr>
          <w:noProof/>
          <w:lang w:val="pt-BR" w:eastAsia="pt-BR"/>
        </w:rPr>
        <w:drawing>
          <wp:inline distT="0" distB="0" distL="0" distR="0">
            <wp:extent cx="2347774" cy="2419350"/>
            <wp:effectExtent l="19050" t="0" r="0" b="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347774" cy="2419350"/>
                    </a:xfrm>
                    <a:prstGeom prst="rect">
                      <a:avLst/>
                    </a:prstGeom>
                    <a:noFill/>
                    <a:ln>
                      <a:noFill/>
                    </a:ln>
                  </pic:spPr>
                </pic:pic>
              </a:graphicData>
            </a:graphic>
          </wp:inline>
        </w:drawing>
      </w:r>
    </w:p>
    <w:p w:rsidR="00F10DCD" w:rsidRPr="00B50F8A" w:rsidRDefault="00F10DCD" w:rsidP="003F78A4">
      <w:pPr>
        <w:pStyle w:val="Legenda"/>
        <w:framePr w:hSpace="187" w:vSpace="144" w:wrap="around" w:hAnchor="text" w:xAlign="center" w:yAlign="top"/>
      </w:pPr>
      <w:bookmarkStart w:id="165" w:name="_Ref335238586"/>
      <w:proofErr w:type="gramStart"/>
      <w:r w:rsidRPr="00B50F8A">
        <w:t xml:space="preserve">Figure </w:t>
      </w:r>
      <w:r w:rsidR="006209F7">
        <w:fldChar w:fldCharType="begin"/>
      </w:r>
      <w:r w:rsidR="00DF4571">
        <w:instrText xml:space="preserve"> SEQ Figure \* ARABIC </w:instrText>
      </w:r>
      <w:r w:rsidR="006209F7">
        <w:fldChar w:fldCharType="separate"/>
      </w:r>
      <w:r w:rsidR="004571D6">
        <w:rPr>
          <w:noProof/>
        </w:rPr>
        <w:t>1</w:t>
      </w:r>
      <w:r w:rsidR="006209F7">
        <w:fldChar w:fldCharType="end"/>
      </w:r>
      <w:bookmarkEnd w:id="165"/>
      <w:r w:rsidR="00567717">
        <w:t>.</w:t>
      </w:r>
      <w:proofErr w:type="gramEnd"/>
      <w:r w:rsidR="00567717">
        <w:t xml:space="preserve"> </w:t>
      </w:r>
      <w:proofErr w:type="gramStart"/>
      <w:r w:rsidR="00EB755B">
        <w:t>Example of e</w:t>
      </w:r>
      <w:r w:rsidR="00567717">
        <w:t>dges</w:t>
      </w:r>
      <w:r w:rsidR="00C911ED">
        <w:t xml:space="preserve"> </w:t>
      </w:r>
      <w:r w:rsidR="00567717">
        <w:t xml:space="preserve">and </w:t>
      </w:r>
      <w:r w:rsidR="00BF4E99">
        <w:t>t</w:t>
      </w:r>
      <w:r w:rsidRPr="00B50F8A">
        <w:t>imestamps in OPM.</w:t>
      </w:r>
      <w:proofErr w:type="gramEnd"/>
      <w:r w:rsidRPr="00B50F8A">
        <w:t xml:space="preserve"> Source: </w:t>
      </w:r>
      <w:r w:rsidR="006209F7">
        <w:fldChar w:fldCharType="begin"/>
      </w:r>
      <w:r w:rsidR="00DD6DD9">
        <w:instrText xml:space="preserve"> ADDIN ZOTERO_ITEM CSL_CITATION {"citationID":"MK8WeCA3","properties":{"formattedCitation":"[18]","plainCitation":"[18]"},"citationItems":[{"id":37,"uris":["http://zotero.org/users/1122386/items/4UM2NPVP"],"uri":["http://zotero.org/users/1122386/items/4UM2NPVP"],"itemData":{"id":37,"type":"article-journal","title":"The Open Provenance Model core specification (v1.1)","container-title":"In: Future Generation Computer Systems","page":"743-756","volume":"27","issue":"6","DOI":"10.1016/j.future.2010.07.005","author":[{"family":"Moreau","given":"Luc"},{"family":"Clifford","given":"Ben"},{"family":"Freire","given":"Juliana"},{"family":"Futrelle","given":"Joe"},{"family":"Gil","given":"Yolanda"},{"family":"Groth","given":"Paul"},{"family":"Kwasnikowska","given":"Natalia"},{"family":"Miles","given":"Simon"},{"family":"Missier","given":"Paolo"},{"family":"Myers","given":"Jim"},{"family":"Plale","given":"Beth"},{"family":"Simmhan","given":"Yogesh"},{"family":"Stephan","given":"Eric"},{"family":"den Bussche","given":"Jan Van"}],"issued":{"year":2011,"month":6},"accessed":{"year":2012,"month":6,"day":10},"page-first":"743"}}],"schema":"https://github.com/citation-style-language/schema/raw/master/csl-citation.json"} </w:instrText>
      </w:r>
      <w:r w:rsidR="006209F7">
        <w:fldChar w:fldCharType="separate"/>
      </w:r>
      <w:r w:rsidR="00C55F04" w:rsidRPr="00C55F04">
        <w:rPr>
          <w:rFonts w:cs="Times New Roman"/>
        </w:rPr>
        <w:t>[18]</w:t>
      </w:r>
      <w:r w:rsidR="006209F7">
        <w:fldChar w:fldCharType="end"/>
      </w:r>
      <w:r w:rsidRPr="00B50F8A">
        <w:t>.</w:t>
      </w:r>
    </w:p>
    <w:p w:rsidR="007103A3" w:rsidRDefault="007103A3" w:rsidP="007103A3">
      <w:pPr>
        <w:rPr>
          <w:noProof/>
        </w:rPr>
      </w:pPr>
      <w:r>
        <w:lastRenderedPageBreak/>
        <w:t xml:space="preserve">In </w:t>
      </w:r>
      <w:r w:rsidR="006209F7">
        <w:fldChar w:fldCharType="begin"/>
      </w:r>
      <w:r w:rsidR="00570AF4">
        <w:instrText xml:space="preserve"> REF _Ref335238586 \h </w:instrText>
      </w:r>
      <w:r w:rsidR="006209F7">
        <w:fldChar w:fldCharType="separate"/>
      </w:r>
      <w:r w:rsidR="004571D6" w:rsidRPr="00B50F8A">
        <w:t xml:space="preserve">Figure </w:t>
      </w:r>
      <w:r w:rsidR="004571D6">
        <w:rPr>
          <w:noProof/>
        </w:rPr>
        <w:t>1</w:t>
      </w:r>
      <w:r w:rsidR="006209F7">
        <w:fldChar w:fldCharType="end"/>
      </w:r>
      <w:r>
        <w:t>, t</w:t>
      </w:r>
      <w:r w:rsidRPr="00885F3C">
        <w:t xml:space="preserve">he </w:t>
      </w:r>
      <w:r>
        <w:t>edge</w:t>
      </w:r>
      <w:r w:rsidRPr="00885F3C">
        <w:t xml:space="preserve"> </w:t>
      </w:r>
      <w:r w:rsidRPr="00AA1CCC">
        <w:rPr>
          <w:i/>
        </w:rPr>
        <w:t>used</w:t>
      </w:r>
      <w:r>
        <w:t xml:space="preserve"> </w:t>
      </w:r>
      <w:r w:rsidR="001E6549">
        <w:t>means</w:t>
      </w:r>
      <w:r w:rsidR="001E6549" w:rsidRPr="00885F3C">
        <w:t xml:space="preserve"> </w:t>
      </w:r>
      <w:r w:rsidRPr="00885F3C">
        <w:t>that a process used a</w:t>
      </w:r>
      <w:r>
        <w:t>n</w:t>
      </w:r>
      <w:r w:rsidRPr="00885F3C">
        <w:t xml:space="preserve"> artifact</w:t>
      </w:r>
      <w:r>
        <w:t>,</w:t>
      </w:r>
      <w:r w:rsidRPr="00885F3C">
        <w:t xml:space="preserve"> </w:t>
      </w:r>
      <w:r>
        <w:t>while</w:t>
      </w:r>
      <w:del w:id="166" w:author="Kohwalter" w:date="2012-12-10T19:48:00Z">
        <w:r w:rsidDel="00715425">
          <w:delText xml:space="preserve"> the</w:delText>
        </w:r>
      </w:del>
      <w:r w:rsidRPr="00885F3C">
        <w:t xml:space="preserve"> </w:t>
      </w:r>
      <w:r w:rsidRPr="00AA1CCC">
        <w:rPr>
          <w:i/>
        </w:rPr>
        <w:t>was generated by</w:t>
      </w:r>
      <w:r>
        <w:t xml:space="preserve"> edge </w:t>
      </w:r>
      <w:r w:rsidR="00D5605F">
        <w:t xml:space="preserve">indicates that </w:t>
      </w:r>
      <w:r>
        <w:t xml:space="preserve">an </w:t>
      </w:r>
      <w:r w:rsidRPr="00885F3C">
        <w:t xml:space="preserve">artifact was generated by a process. </w:t>
      </w:r>
      <w:r>
        <w:t xml:space="preserve">The letter "R" represents the roles under which these artifacts were used since a process may have used several artifacts. Likewise, </w:t>
      </w:r>
      <w:r w:rsidR="00D5605F">
        <w:t>a process may have generated many artifacts</w:t>
      </w:r>
      <w:r>
        <w:t>, and each would have a specific role.</w:t>
      </w:r>
      <w:r w:rsidRPr="00AC44C7">
        <w:t xml:space="preserve"> </w:t>
      </w:r>
      <w:r>
        <w:t>Roles are only meaningful in the context of the process where they are defined, and they are not defined by the OPM itself, but by the application domains. Roles are used on OPM to distinguish the involvement of artifacts in processes.</w:t>
      </w:r>
      <w:r>
        <w:rPr>
          <w:noProof/>
        </w:rPr>
        <w:t xml:space="preserve"> </w:t>
      </w:r>
    </w:p>
    <w:p w:rsidR="007103A3" w:rsidRPr="00680A3A" w:rsidRDefault="007103A3" w:rsidP="007103A3">
      <w:r>
        <w:t xml:space="preserve">The edge </w:t>
      </w:r>
      <w:r>
        <w:rPr>
          <w:i/>
        </w:rPr>
        <w:t>was controlled by</w:t>
      </w:r>
      <w:r>
        <w:t xml:space="preserve"> </w:t>
      </w:r>
      <w:r w:rsidR="00217BE7">
        <w:t xml:space="preserve">means </w:t>
      </w:r>
      <w:r w:rsidR="00D5605F">
        <w:t xml:space="preserve">that an agent managed </w:t>
      </w:r>
      <w:r w:rsidR="00217BE7">
        <w:t>the</w:t>
      </w:r>
      <w:r>
        <w:t xml:space="preserve"> process, essentially acting as a catalyst or controller. Since </w:t>
      </w:r>
      <w:r w:rsidR="00D5605F">
        <w:t>several agents may have controlled a process</w:t>
      </w:r>
      <w:r>
        <w:t xml:space="preserve">, their roles are also identified as controllers. This type of dependency represents a control relationship and not a data derivation. The edge </w:t>
      </w:r>
      <w:r w:rsidR="00624B2D" w:rsidRPr="00624B2D">
        <w:rPr>
          <w:i/>
        </w:rPr>
        <w:t xml:space="preserve">was </w:t>
      </w:r>
      <w:r>
        <w:rPr>
          <w:i/>
        </w:rPr>
        <w:t>derived from</w:t>
      </w:r>
      <w:r>
        <w:t xml:space="preserve"> assert that artifact A</w:t>
      </w:r>
      <w:r w:rsidRPr="00E51BD8">
        <w:rPr>
          <w:vertAlign w:val="subscript"/>
        </w:rPr>
        <w:t>2</w:t>
      </w:r>
      <w:r>
        <w:t xml:space="preserve"> was derived from another artifact A</w:t>
      </w:r>
      <w:r w:rsidRPr="00E51BD8">
        <w:rPr>
          <w:vertAlign w:val="subscript"/>
        </w:rPr>
        <w:t>1</w:t>
      </w:r>
      <w:r>
        <w:t xml:space="preserve">, giving a dataflow view of the provenance. In contrast to the edge </w:t>
      </w:r>
      <w:r>
        <w:rPr>
          <w:i/>
        </w:rPr>
        <w:t>was derived from</w:t>
      </w:r>
      <w:r>
        <w:t xml:space="preserve">, an edge </w:t>
      </w:r>
      <w:r>
        <w:rPr>
          <w:i/>
        </w:rPr>
        <w:t>was triggered by</w:t>
      </w:r>
      <w:r>
        <w:t xml:space="preserve"> </w:t>
      </w:r>
      <w:r w:rsidR="00D5605F">
        <w:t>provides a</w:t>
      </w:r>
      <w:r>
        <w:t xml:space="preserve"> </w:t>
      </w:r>
      <w:r w:rsidR="00D5605F">
        <w:t xml:space="preserve">control flow </w:t>
      </w:r>
      <w:r>
        <w:t xml:space="preserve">view of </w:t>
      </w:r>
      <w:r w:rsidR="00D5605F">
        <w:t>the provenance.</w:t>
      </w:r>
      <w:r>
        <w:t xml:space="preserve"> </w:t>
      </w:r>
      <w:r w:rsidR="00BF6667">
        <w:fldChar w:fldCharType="begin"/>
      </w:r>
      <w:r w:rsidR="00BF6667">
        <w:instrText xml:space="preserve"> REF _Ref341619051 \h  \* MERGEFORMAT </w:instrText>
      </w:r>
      <w:r w:rsidR="00BF6667">
        <w:fldChar w:fldCharType="separate"/>
      </w:r>
      <w:r w:rsidR="004571D6">
        <w:t>Figure 2</w:t>
      </w:r>
      <w:r w:rsidR="00BF6667">
        <w:fldChar w:fldCharType="end"/>
      </w:r>
      <w:r w:rsidR="006B4A5C" w:rsidRPr="00AB3F4A">
        <w:t xml:space="preserve"> </w:t>
      </w:r>
      <w:r w:rsidR="00771167" w:rsidRPr="00AB3F4A">
        <w:t xml:space="preserve">illustrates the provenance class diagram </w:t>
      </w:r>
      <w:r w:rsidR="000853EC" w:rsidRPr="00AB3F4A">
        <w:t>with edges</w:t>
      </w:r>
      <w:r w:rsidR="00771167" w:rsidRPr="00AB3F4A">
        <w:t xml:space="preserve"> types.</w:t>
      </w:r>
    </w:p>
    <w:p w:rsidR="007103A3" w:rsidRDefault="007103A3" w:rsidP="007103A3">
      <w:r>
        <w:t xml:space="preserve">Moreover, the </w:t>
      </w:r>
      <w:r w:rsidR="009C06D0">
        <w:t>p</w:t>
      </w:r>
      <w:r>
        <w:t xml:space="preserve">rovenance </w:t>
      </w:r>
      <w:r w:rsidR="009C06D0">
        <w:t>m</w:t>
      </w:r>
      <w:r>
        <w:t>odel allows causality graphs to be used with time information. In this model, time is not used for deriving causality, but to validate causality claims, since if the same time clock is used to measure the time for both the effect and cause, then the time of an effect should be greater than the time of its cause.</w:t>
      </w:r>
    </w:p>
    <w:p w:rsidR="007103A3" w:rsidRDefault="007103A3" w:rsidP="007103A3">
      <w:r>
        <w:t xml:space="preserve">In addition, time may be associated to </w:t>
      </w:r>
      <w:r>
        <w:rPr>
          <w:i/>
        </w:rPr>
        <w:t>instantaneous occurrences</w:t>
      </w:r>
      <w:r>
        <w:t xml:space="preserve"> in a process. There are four types of occurrences, being denoted as </w:t>
      </w:r>
      <w:r w:rsidR="006C5A89">
        <w:rPr>
          <w:i/>
        </w:rPr>
        <w:t xml:space="preserve">creation </w:t>
      </w:r>
      <w:r w:rsidR="006C5A89">
        <w:t>and</w:t>
      </w:r>
      <w:r>
        <w:t xml:space="preserve"> </w:t>
      </w:r>
      <w:r>
        <w:rPr>
          <w:i/>
        </w:rPr>
        <w:t>use</w:t>
      </w:r>
      <w:r>
        <w:t xml:space="preserve"> for artifacts and </w:t>
      </w:r>
      <w:r>
        <w:rPr>
          <w:i/>
        </w:rPr>
        <w:t>starting</w:t>
      </w:r>
      <w:r>
        <w:t xml:space="preserve"> and </w:t>
      </w:r>
      <w:r>
        <w:rPr>
          <w:i/>
        </w:rPr>
        <w:t>ending</w:t>
      </w:r>
      <w:r>
        <w:t xml:space="preserve"> for processes. Given that time may be observed by someone, its accuracy is limited by the clock and the notion of time. This way, the model </w:t>
      </w:r>
      <w:r w:rsidR="00382D2C">
        <w:t>considers</w:t>
      </w:r>
      <w:r>
        <w:t xml:space="preserve"> an interval of accuracy to support the granularity used to represent time. With this, it is possible to state that an artifact was used no earlier than time t</w:t>
      </w:r>
      <w:r w:rsidRPr="00E51BD8">
        <w:rPr>
          <w:vertAlign w:val="subscript"/>
        </w:rPr>
        <w:t>1</w:t>
      </w:r>
      <w:r>
        <w:t xml:space="preserve"> and no later than time t</w:t>
      </w:r>
      <w:r w:rsidRPr="00E51BD8">
        <w:rPr>
          <w:vertAlign w:val="subscript"/>
        </w:rPr>
        <w:t>2</w:t>
      </w:r>
      <w:r>
        <w:t xml:space="preserve">, as an example. This rationale is analogous for processes. </w:t>
      </w:r>
    </w:p>
    <w:p w:rsidR="007103A3" w:rsidRDefault="00BF6667" w:rsidP="007103A3">
      <w:r>
        <w:fldChar w:fldCharType="begin"/>
      </w:r>
      <w:r>
        <w:instrText xml:space="preserve"> REF _Ref335238586 \h  \* MERGEFORMAT </w:instrText>
      </w:r>
      <w:r>
        <w:fldChar w:fldCharType="separate"/>
      </w:r>
      <w:r w:rsidR="004571D6" w:rsidRPr="00B50F8A">
        <w:t xml:space="preserve">Figure </w:t>
      </w:r>
      <w:r w:rsidR="004571D6">
        <w:t>1</w:t>
      </w:r>
      <w:r>
        <w:fldChar w:fldCharType="end"/>
      </w:r>
      <w:r w:rsidR="007103A3">
        <w:t xml:space="preserve"> indicates how time information can be expressed in the model. For </w:t>
      </w:r>
      <w:r w:rsidR="007103A3" w:rsidRPr="000654CD">
        <w:rPr>
          <w:i/>
        </w:rPr>
        <w:t>used</w:t>
      </w:r>
      <w:r w:rsidR="007103A3">
        <w:t xml:space="preserve"> and </w:t>
      </w:r>
      <w:r w:rsidR="007103A3" w:rsidRPr="000654CD">
        <w:rPr>
          <w:i/>
        </w:rPr>
        <w:t>was generated by</w:t>
      </w:r>
      <w:r w:rsidR="007103A3">
        <w:t xml:space="preserve"> edges, one timestamp can be used to express when the event happened. For </w:t>
      </w:r>
      <w:r w:rsidR="007103A3" w:rsidRPr="000654CD">
        <w:rPr>
          <w:i/>
        </w:rPr>
        <w:t>was controlled by</w:t>
      </w:r>
      <w:r w:rsidR="007103A3">
        <w:t xml:space="preserve"> edge two timestamps mark when the process started and terminated. For </w:t>
      </w:r>
      <w:r w:rsidR="007103A3" w:rsidRPr="000654CD">
        <w:rPr>
          <w:i/>
        </w:rPr>
        <w:t>was derived from</w:t>
      </w:r>
      <w:r w:rsidR="007103A3">
        <w:t xml:space="preserve"> and </w:t>
      </w:r>
      <w:r w:rsidR="007103A3" w:rsidRPr="000654CD">
        <w:rPr>
          <w:i/>
        </w:rPr>
        <w:t>was triggered by</w:t>
      </w:r>
      <w:r w:rsidR="007103A3">
        <w:t xml:space="preserve"> edges, one timestamp </w:t>
      </w:r>
      <w:r w:rsidR="00382D2C">
        <w:t xml:space="preserve">is adopted </w:t>
      </w:r>
      <w:r w:rsidR="007103A3">
        <w:t>to indicate when the artifact was used. Despite using timestamp, the time of occurrence itself is not enough to imply causality. The fact that process P</w:t>
      </w:r>
      <w:r w:rsidR="007103A3" w:rsidRPr="00E51BD8">
        <w:rPr>
          <w:vertAlign w:val="subscript"/>
        </w:rPr>
        <w:t>1</w:t>
      </w:r>
      <w:r w:rsidR="007103A3">
        <w:t xml:space="preserve"> happened before P</w:t>
      </w:r>
      <w:r w:rsidR="007103A3" w:rsidRPr="00E51BD8">
        <w:rPr>
          <w:vertAlign w:val="subscript"/>
        </w:rPr>
        <w:t>2</w:t>
      </w:r>
      <w:r w:rsidR="007103A3">
        <w:t xml:space="preserve"> is not enough information to infer that P</w:t>
      </w:r>
      <w:r w:rsidR="007103A3" w:rsidRPr="00E51BD8">
        <w:rPr>
          <w:vertAlign w:val="subscript"/>
        </w:rPr>
        <w:t>1</w:t>
      </w:r>
      <w:r w:rsidR="007103A3">
        <w:t xml:space="preserve"> </w:t>
      </w:r>
      <w:r w:rsidR="00382D2C">
        <w:t xml:space="preserve">triggered </w:t>
      </w:r>
      <w:r w:rsidR="007103A3">
        <w:t>P</w:t>
      </w:r>
      <w:r w:rsidR="007103A3" w:rsidRPr="00E51BD8">
        <w:rPr>
          <w:vertAlign w:val="subscript"/>
        </w:rPr>
        <w:t>2</w:t>
      </w:r>
      <w:r w:rsidR="007103A3">
        <w:t>.</w:t>
      </w:r>
    </w:p>
    <w:p w:rsidR="005931C2" w:rsidRDefault="005931C2" w:rsidP="003F78A4">
      <w:pPr>
        <w:keepNext/>
        <w:framePr w:hSpace="187" w:vSpace="144" w:wrap="around" w:hAnchor="text" w:xAlign="center" w:yAlign="top"/>
        <w:jc w:val="center"/>
      </w:pPr>
      <w:r>
        <w:rPr>
          <w:noProof/>
          <w:lang w:val="pt-BR" w:eastAsia="pt-BR"/>
        </w:rPr>
        <w:drawing>
          <wp:inline distT="0" distB="0" distL="0" distR="0">
            <wp:extent cx="2389505" cy="1544320"/>
            <wp:effectExtent l="0" t="0" r="0" b="5080"/>
            <wp:docPr id="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89505" cy="1544320"/>
                    </a:xfrm>
                    <a:prstGeom prst="rect">
                      <a:avLst/>
                    </a:prstGeom>
                    <a:noFill/>
                    <a:ln>
                      <a:noFill/>
                    </a:ln>
                  </pic:spPr>
                </pic:pic>
              </a:graphicData>
            </a:graphic>
          </wp:inline>
        </w:drawing>
      </w:r>
    </w:p>
    <w:p w:rsidR="005931C2" w:rsidRDefault="005931C2" w:rsidP="003F78A4">
      <w:pPr>
        <w:pStyle w:val="Legenda"/>
        <w:framePr w:hSpace="187" w:vSpace="144" w:wrap="around" w:hAnchor="text" w:xAlign="center" w:yAlign="top"/>
      </w:pPr>
      <w:bookmarkStart w:id="167" w:name="_Ref341619051"/>
      <w:proofErr w:type="gramStart"/>
      <w:r>
        <w:t xml:space="preserve">Figure </w:t>
      </w:r>
      <w:r w:rsidR="006209F7">
        <w:fldChar w:fldCharType="begin"/>
      </w:r>
      <w:r>
        <w:instrText xml:space="preserve"> SEQ Figure \* ARABIC </w:instrText>
      </w:r>
      <w:r w:rsidR="006209F7">
        <w:fldChar w:fldCharType="separate"/>
      </w:r>
      <w:r w:rsidR="004571D6">
        <w:rPr>
          <w:noProof/>
        </w:rPr>
        <w:t>2</w:t>
      </w:r>
      <w:r w:rsidR="006209F7">
        <w:fldChar w:fldCharType="end"/>
      </w:r>
      <w:bookmarkEnd w:id="167"/>
      <w:r>
        <w:t>.</w:t>
      </w:r>
      <w:proofErr w:type="gramEnd"/>
      <w:r>
        <w:t xml:space="preserve"> Provenance Class Diagram</w:t>
      </w:r>
    </w:p>
    <w:p w:rsidR="007103A3" w:rsidRPr="00BB7B5B" w:rsidRDefault="007103A3" w:rsidP="006C5A89">
      <w:pPr>
        <w:rPr>
          <w:color w:val="FF0000"/>
        </w:rPr>
      </w:pPr>
      <w:r>
        <w:t>Finally, the Open Provenance Model has defined the notion of a graph based on a set of syntactic rules and topological constraints. The provenance graph captures causal dependencies that can be summarized by means of transitive closure. Because of this, a set of completion rules and inferences can be used in the graph.</w:t>
      </w:r>
      <w:r w:rsidR="00E31628">
        <w:t xml:space="preserve"> </w:t>
      </w:r>
      <w:r>
        <w:t xml:space="preserve">When users want to find out the causes of an artifact or a process, their interest is in indirect causes that involve multiple transitions. </w:t>
      </w:r>
    </w:p>
    <w:p w:rsidR="008B197E" w:rsidRDefault="00441AE0" w:rsidP="006760A4">
      <w:pPr>
        <w:pStyle w:val="Ttulo2"/>
      </w:pPr>
      <w:r>
        <w:t>P</w:t>
      </w:r>
      <w:r w:rsidR="00934933">
        <w:t>rovenance</w:t>
      </w:r>
      <w:r w:rsidR="00A2096A">
        <w:t xml:space="preserve"> in Games</w:t>
      </w:r>
    </w:p>
    <w:p w:rsidR="007103A3" w:rsidRDefault="00133E4D" w:rsidP="001E3939">
      <w:r>
        <w:t xml:space="preserve">The </w:t>
      </w:r>
      <w:r w:rsidR="00771167" w:rsidRPr="00AB3F4A">
        <w:t>map</w:t>
      </w:r>
      <w:r>
        <w:t>ping of</w:t>
      </w:r>
      <w:r w:rsidR="00771167" w:rsidRPr="00AB3F4A">
        <w:t xml:space="preserve"> provenance nodes to their game counterpart</w:t>
      </w:r>
      <w:r>
        <w:t xml:space="preserve"> </w:t>
      </w:r>
      <w:ins w:id="168" w:author="Kohwalter" w:date="2012-12-07T14:51:00Z">
        <w:r w:rsidR="005D57F2">
          <w:t xml:space="preserve">is </w:t>
        </w:r>
      </w:ins>
      <w:r>
        <w:t xml:space="preserve">necessary </w:t>
      </w:r>
      <w:r w:rsidRPr="00AB3F4A">
        <w:t xml:space="preserve">to use a provenance </w:t>
      </w:r>
      <w:r>
        <w:t xml:space="preserve">graph </w:t>
      </w:r>
      <w:r w:rsidRPr="00AB3F4A">
        <w:t xml:space="preserve">for </w:t>
      </w:r>
      <w:r>
        <w:t xml:space="preserve">game flow </w:t>
      </w:r>
      <w:r w:rsidRPr="00AB3F4A">
        <w:t>analysis</w:t>
      </w:r>
      <w:r w:rsidR="00771167" w:rsidRPr="00AB3F4A">
        <w:t xml:space="preserve">. </w:t>
      </w:r>
      <w:r w:rsidR="00D54E0A">
        <w:t>We first proposed</w:t>
      </w:r>
      <w:r w:rsidR="00771167" w:rsidRPr="00AB3F4A">
        <w:t xml:space="preserve"> in</w:t>
      </w:r>
      <w:r w:rsidR="00646AED" w:rsidRPr="00AB3F4A">
        <w:t xml:space="preserve"> </w:t>
      </w:r>
      <w:r w:rsidR="006209F7" w:rsidRPr="00AB3F4A">
        <w:fldChar w:fldCharType="begin"/>
      </w:r>
      <w:r w:rsidR="00DD6DD9">
        <w:instrText xml:space="preserve"> ADDIN ZOTERO_ITEM CSL_CITATION {"citationID":"dXPerDWW","properties":{"formattedCitation":"[16]","plainCitation":"[16]"},"citationItems":[{"id":87,"uris":["http://zotero.org/users/1122386/items/9DCQB8VQ"],"uri":["http://zotero.org/users/1122386/items/9DCQB8VQ"],"itemData":{"id":87,"type":"paper-conference","title":"Provenance in Games","container-title":"2012 XI Brazilian Symposium on Games and Digital Entertainment (SBGAMES)","publisher":"In: XI SBGames","publisher-place":"Brasilia","event":"2012 XI Brazilian Symposium on Games and Digital Entertainment (SBGAMES)","event-place":"Brasilia","author":[{"family":"Kohwalter","given":"Troy"},{"family":"Clua","given":"Esteban"},{"family":"Murta","given":"Leonardo"}],"issued":{"year":2012,"month":11}}}],"schema":"https://github.com/citation-style-language/schema/raw/master/csl-citation.json"} </w:instrText>
      </w:r>
      <w:r w:rsidR="006209F7" w:rsidRPr="00AB3F4A">
        <w:fldChar w:fldCharType="separate"/>
      </w:r>
      <w:r w:rsidR="00C55F04" w:rsidRPr="00C55F04">
        <w:t>[16]</w:t>
      </w:r>
      <w:r w:rsidR="006209F7" w:rsidRPr="00AB3F4A">
        <w:fldChar w:fldCharType="end"/>
      </w:r>
      <w:r w:rsidR="001E3939" w:rsidRPr="00AB3F4A">
        <w:t xml:space="preserve"> </w:t>
      </w:r>
      <w:r w:rsidR="00771167" w:rsidRPr="00AB3F4A">
        <w:t>an adoption of provenance in the context of games, mapping each provenance node type to</w:t>
      </w:r>
      <w:r w:rsidR="00707A1A">
        <w:t xml:space="preserve"> </w:t>
      </w:r>
      <w:r w:rsidR="00771167" w:rsidRPr="00AB3F4A">
        <w:t xml:space="preserve">elements </w:t>
      </w:r>
      <w:r w:rsidR="00707A1A">
        <w:t>typically</w:t>
      </w:r>
      <w:r w:rsidR="00707A1A" w:rsidRPr="00AB3F4A">
        <w:t xml:space="preserve"> </w:t>
      </w:r>
      <w:r w:rsidR="00771167" w:rsidRPr="00AB3F4A">
        <w:t xml:space="preserve">present in games. </w:t>
      </w:r>
      <w:r w:rsidR="00B10633">
        <w:t>In</w:t>
      </w:r>
      <w:r w:rsidR="00B10633" w:rsidRPr="00AB3F4A">
        <w:t xml:space="preserve"> </w:t>
      </w:r>
      <w:r w:rsidR="00771167" w:rsidRPr="00AB3F4A">
        <w:t>such mapping,</w:t>
      </w:r>
      <w:r w:rsidR="001E3939" w:rsidRPr="00AB3F4A">
        <w:t xml:space="preserve"> </w:t>
      </w:r>
      <w:r w:rsidR="007103A3" w:rsidRPr="009848C5">
        <w:rPr>
          <w:i/>
        </w:rPr>
        <w:t>Artifacts</w:t>
      </w:r>
      <w:r w:rsidR="007103A3">
        <w:t>,</w:t>
      </w:r>
      <w:r w:rsidR="001E3939">
        <w:t xml:space="preserve"> which</w:t>
      </w:r>
      <w:r w:rsidR="007103A3">
        <w:t xml:space="preserve"> </w:t>
      </w:r>
      <w:r w:rsidR="009726D6">
        <w:t>consist on</w:t>
      </w:r>
      <w:r w:rsidR="007103A3">
        <w:t xml:space="preserve"> "</w:t>
      </w:r>
      <w:r w:rsidR="007103A3" w:rsidRPr="009848C5">
        <w:rPr>
          <w:i/>
        </w:rPr>
        <w:t>an immutable piece of state that can represent a physical object</w:t>
      </w:r>
      <w:r w:rsidR="007103A3">
        <w:t>"</w:t>
      </w:r>
      <w:r w:rsidR="00606946">
        <w:t xml:space="preserve"> </w:t>
      </w:r>
      <w:r w:rsidR="006209F7">
        <w:fldChar w:fldCharType="begin"/>
      </w:r>
      <w:r w:rsidR="00DD6DD9">
        <w:instrText xml:space="preserve"> ADDIN ZOTERO_ITEM CSL_CITATION {"citationID":"2frpemjc4a","properties":{"formattedCitation":"[18]","plainCitation":"[18]"},"citationItems":[{"id":37,"uris":["http://zotero.org/users/1122386/items/4UM2NPVP"],"uri":["http://zotero.org/users/1122386/items/4UM2NPVP"],"itemData":{"id":37,"type":"article-journal","title":"The Open Provenance Model core specification (v1.1)","container-title":"In: Future Generation Computer Systems","page":"743-756","volume":"27","issue":"6","DOI":"10.1016/j.future.2010.07.005","author":[{"family":"Moreau","given":"Luc"},{"family":"Clifford","given":"Ben"},{"family":"Freire","given":"Juliana"},{"family":"Futrelle","given":"Joe"},{"family":"Gil","given":"Yolanda"},{"family":"Groth","given":"Paul"},{"family":"Kwasnikowska","given":"Natalia"},{"family":"Miles","given":"Simon"},{"family":"Missier","given":"Paolo"},{"family":"Myers","given":"Jim"},{"family":"Plale","given":"Beth"},{"family":"Simmhan","given":"Yogesh"},{"family":"Stephan","given":"Eric"},{"family":"den Bussche","given":"Jan Van"}],"issued":{"year":2011,"month":6},"accessed":{"year":2012,"month":6,"day":10},"page-first":"743"}}],"schema":"https://github.com/citation-style-language/schema/raw/master/csl-citation.json"} </w:instrText>
      </w:r>
      <w:r w:rsidR="006209F7">
        <w:fldChar w:fldCharType="separate"/>
      </w:r>
      <w:r w:rsidR="00C55F04" w:rsidRPr="00C55F04">
        <w:t>[18]</w:t>
      </w:r>
      <w:r w:rsidR="006209F7">
        <w:fldChar w:fldCharType="end"/>
      </w:r>
      <w:r w:rsidR="009726D6">
        <w:t>,</w:t>
      </w:r>
      <w:r w:rsidR="001E3939">
        <w:t xml:space="preserve"> </w:t>
      </w:r>
      <w:r w:rsidR="006D607C">
        <w:t>were</w:t>
      </w:r>
      <w:r w:rsidR="001E3939">
        <w:t xml:space="preserve"> mapped to </w:t>
      </w:r>
      <w:r w:rsidR="00707A1A">
        <w:t xml:space="preserve">game </w:t>
      </w:r>
      <w:r w:rsidR="007103A3">
        <w:t xml:space="preserve">objects. </w:t>
      </w:r>
      <w:r w:rsidR="00707A1A">
        <w:t xml:space="preserve"> </w:t>
      </w:r>
      <w:r w:rsidR="00EA0829">
        <w:t>This</w:t>
      </w:r>
      <w:r w:rsidR="00707A1A">
        <w:t xml:space="preserve"> way, artifacts</w:t>
      </w:r>
      <w:r w:rsidR="007103A3">
        <w:t xml:space="preserve"> can be anything used in the game</w:t>
      </w:r>
      <w:r w:rsidR="00FC66CA">
        <w:t>, such</w:t>
      </w:r>
      <w:r w:rsidR="00707A1A">
        <w:t xml:space="preserve"> as </w:t>
      </w:r>
      <w:r w:rsidR="007103A3">
        <w:t xml:space="preserve">weapons, potions, legendary artifacts, magical objects, </w:t>
      </w:r>
      <w:r w:rsidR="00EA0829">
        <w:t>among others</w:t>
      </w:r>
      <w:r w:rsidR="00707A1A">
        <w:t xml:space="preserve">, </w:t>
      </w:r>
      <w:r w:rsidR="00EA0829">
        <w:t xml:space="preserve">when considering </w:t>
      </w:r>
      <w:r w:rsidR="00707A1A">
        <w:t>a typical RPG game</w:t>
      </w:r>
      <w:r w:rsidR="007103A3">
        <w:t>.</w:t>
      </w:r>
      <w:r w:rsidR="00707A1A">
        <w:t xml:space="preserve"> In essence, i</w:t>
      </w:r>
      <w:r w:rsidR="007103A3">
        <w:t xml:space="preserve">t can represent anything meaningful to the development of the game </w:t>
      </w:r>
      <w:r w:rsidR="00060AA3">
        <w:t>story</w:t>
      </w:r>
      <w:r w:rsidR="001E3939">
        <w:t xml:space="preserve"> or </w:t>
      </w:r>
      <w:r w:rsidR="00EA0829">
        <w:t xml:space="preserve">to </w:t>
      </w:r>
      <w:r w:rsidR="001E3939">
        <w:t>the scenery</w:t>
      </w:r>
      <w:r w:rsidR="007103A3">
        <w:t>.</w:t>
      </w:r>
    </w:p>
    <w:p w:rsidR="007103A3" w:rsidRDefault="006D607C" w:rsidP="007103A3">
      <w:r>
        <w:t>A</w:t>
      </w:r>
      <w:r w:rsidR="007103A3" w:rsidRPr="006F27F9">
        <w:rPr>
          <w:i/>
        </w:rPr>
        <w:t>gent</w:t>
      </w:r>
      <w:r w:rsidR="007103A3" w:rsidRPr="006D607C">
        <w:rPr>
          <w:i/>
        </w:rPr>
        <w:t>s</w:t>
      </w:r>
      <w:r>
        <w:t>, which "</w:t>
      </w:r>
      <w:r w:rsidRPr="009848C5">
        <w:rPr>
          <w:i/>
        </w:rPr>
        <w:t>are contextual entities acting as a catalyst of a process that can enable, facilitate, control or affect its execution</w:t>
      </w:r>
      <w:r>
        <w:t>"</w:t>
      </w:r>
      <w:r w:rsidR="00606946">
        <w:t xml:space="preserve"> </w:t>
      </w:r>
      <w:r w:rsidR="006209F7">
        <w:fldChar w:fldCharType="begin"/>
      </w:r>
      <w:r w:rsidR="00DD6DD9">
        <w:instrText xml:space="preserve"> ADDIN ZOTERO_ITEM CSL_CITATION {"citationID":"NFZrTK0h","properties":{"formattedCitation":"[18]","plainCitation":"[18]"},"citationItems":[{"id":37,"uris":["http://zotero.org/users/1122386/items/4UM2NPVP"],"uri":["http://zotero.org/users/1122386/items/4UM2NPVP"],"itemData":{"id":37,"type":"article-journal","title":"The Open Provenance Model core specification (v1.1)","container-title":"In: Future Generation Computer Systems","page":"743-756","volume":"27","issue":"6","DOI":"10.1016/j.future.2010.07.005","author":[{"family":"Moreau","given":"Luc"},{"family":"Clifford","given":"Ben"},{"family":"Freire","given":"Juliana"},{"family":"Futrelle","given":"Joe"},{"family":"Gil","given":"Yolanda"},{"family":"Groth","given":"Paul"},{"family":"Kwasnikowska","given":"Natalia"},{"family":"Miles","given":"Simon"},{"family":"Missier","given":"Paolo"},{"family":"Myers","given":"Jim"},{"family":"Plale","given":"Beth"},{"family":"Simmhan","given":"Yogesh"},{"family":"Stephan","given":"Eric"},{"family":"den Bussche","given":"Jan Van"}],"issued":{"year":2011,"month":6},"accessed":{"year":2012,"month":6,"day":10},"page-first":"743"}}],"schema":"https://github.com/citation-style-language/schema/raw/master/csl-citation.json"} </w:instrText>
      </w:r>
      <w:r w:rsidR="006209F7">
        <w:fldChar w:fldCharType="separate"/>
      </w:r>
      <w:r w:rsidR="00C55F04" w:rsidRPr="00C55F04">
        <w:t>[18]</w:t>
      </w:r>
      <w:r w:rsidR="006209F7">
        <w:fldChar w:fldCharType="end"/>
      </w:r>
      <w:r>
        <w:t>,</w:t>
      </w:r>
      <w:r w:rsidR="007103A3">
        <w:t xml:space="preserve"> </w:t>
      </w:r>
      <w:r>
        <w:t xml:space="preserve">were mapped as characters present in the game, </w:t>
      </w:r>
      <w:r w:rsidR="00737143">
        <w:t xml:space="preserve">such </w:t>
      </w:r>
      <w:r>
        <w:t>as non-playable characters (NPCs), players, and other entities, which can also be plot-managing entities</w:t>
      </w:r>
      <w:r w:rsidR="007103A3">
        <w:t>.</w:t>
      </w:r>
    </w:p>
    <w:p w:rsidR="00594E5F" w:rsidRDefault="007103A3" w:rsidP="002A16E9">
      <w:r>
        <w:t xml:space="preserve">Lastly, </w:t>
      </w:r>
      <w:r w:rsidRPr="006F27F9">
        <w:rPr>
          <w:i/>
        </w:rPr>
        <w:t>Process</w:t>
      </w:r>
      <w:r>
        <w:rPr>
          <w:i/>
        </w:rPr>
        <w:t>es</w:t>
      </w:r>
      <w:r w:rsidR="00BC04E6">
        <w:t>, which are</w:t>
      </w:r>
      <w:r>
        <w:t xml:space="preserve"> "</w:t>
      </w:r>
      <w:r w:rsidRPr="00993D9F">
        <w:rPr>
          <w:i/>
        </w:rPr>
        <w:t>actions or a sequence of actions performed or cause</w:t>
      </w:r>
      <w:r>
        <w:rPr>
          <w:i/>
        </w:rPr>
        <w:t>d</w:t>
      </w:r>
      <w:r w:rsidRPr="00993D9F">
        <w:rPr>
          <w:i/>
        </w:rPr>
        <w:t xml:space="preserve"> by artifacts</w:t>
      </w:r>
      <w:r>
        <w:t>"</w:t>
      </w:r>
      <w:r w:rsidR="00606946">
        <w:t xml:space="preserve"> </w:t>
      </w:r>
      <w:r w:rsidR="006209F7">
        <w:fldChar w:fldCharType="begin"/>
      </w:r>
      <w:r w:rsidR="00DD6DD9">
        <w:instrText xml:space="preserve"> ADDIN ZOTERO_ITEM CSL_CITATION {"citationID":"2Jy9Z3pg","properties":{"formattedCitation":"[18]","plainCitation":"[18]"},"citationItems":[{"id":37,"uris":["http://zotero.org/users/1122386/items/4UM2NPVP"],"uri":["http://zotero.org/users/1122386/items/4UM2NPVP"],"itemData":{"id":37,"type":"article-journal","title":"The Open Provenance Model core specification (v1.1)","container-title":"In: Future Generation Computer Systems","page":"743-756","volume":"27","issue":"6","DOI":"10.1016/j.future.2010.07.005","author":[{"family":"Moreau","given":"Luc"},{"family":"Clifford","given":"Ben"},{"family":"Freire","given":"Juliana"},{"family":"Futrelle","given":"Joe"},{"family":"Gil","given":"Yolanda"},{"family":"Groth","given":"Paul"},{"family":"Kwasnikowska","given":"Natalia"},{"family":"Miles","given":"Simon"},{"family":"Missier","given":"Paolo"},{"family":"Myers","given":"Jim"},{"family":"Plale","given":"Beth"},{"family":"Simmhan","given":"Yogesh"},{"family":"Stephan","given":"Eric"},{"family":"den Bussche","given":"Jan Van"}],"issued":{"year":2011,"month":6},"accessed":{"year":2012,"month":6,"day":10},"page-first":"743"}}],"schema":"https://github.com/citation-style-language/schema/raw/master/csl-citation.json"} </w:instrText>
      </w:r>
      <w:r w:rsidR="006209F7">
        <w:fldChar w:fldCharType="separate"/>
      </w:r>
      <w:r w:rsidR="00C55F04" w:rsidRPr="00C55F04">
        <w:t>[18]</w:t>
      </w:r>
      <w:r w:rsidR="006209F7">
        <w:fldChar w:fldCharType="end"/>
      </w:r>
      <w:r w:rsidR="00BC04E6">
        <w:t>,</w:t>
      </w:r>
      <w:r>
        <w:t xml:space="preserve"> </w:t>
      </w:r>
      <w:r w:rsidR="006D607C">
        <w:t>were mapped to</w:t>
      </w:r>
      <w:r>
        <w:t xml:space="preserve"> actions or events made by entities in the game.</w:t>
      </w:r>
      <w:r w:rsidR="002A16E9">
        <w:t xml:space="preserve"> In</w:t>
      </w:r>
      <w:r w:rsidR="006B7501">
        <w:rPr>
          <w:noProof/>
        </w:rPr>
        <w:t xml:space="preserve"> </w:t>
      </w:r>
      <w:r w:rsidR="006209F7">
        <w:rPr>
          <w:noProof/>
        </w:rPr>
        <w:fldChar w:fldCharType="begin"/>
      </w:r>
      <w:r w:rsidR="00DD6DD9">
        <w:rPr>
          <w:noProof/>
        </w:rPr>
        <w:instrText xml:space="preserve"> ADDIN ZOTERO_ITEM CSL_CITATION {"citationID":"lQy0l9xP","properties":{"formattedCitation":"[16]","plainCitation":"[16]"},"citationItems":[{"id":87,"uris":["http://zotero.org/users/1122386/items/9DCQB8VQ"],"uri":["http://zotero.org/users/1122386/items/9DCQB8VQ"],"itemData":{"id":87,"type":"paper-conference","title":"Provenance in Games","container-title":"2012 XI Brazilian Symposium on Games and Digital Entertainment (SBGAMES)","publisher":"In: XI SBGames","publisher-place":"Brasilia","event":"2012 XI Brazilian Symposium on Games and Digital Entertainment (SBGAMES)","event-place":"Brasilia","author":[{"family":"Kohwalter","given":"Troy"},{"family":"Clua","given":"Esteban"},{"family":"Murta","given":"Leonardo"}],"issued":{"year":2012,"month":11}}}],"schema":"https://github.com/citation-style-language/schema/raw/master/csl-citation.json"} </w:instrText>
      </w:r>
      <w:r w:rsidR="006209F7">
        <w:rPr>
          <w:noProof/>
        </w:rPr>
        <w:fldChar w:fldCharType="separate"/>
      </w:r>
      <w:r w:rsidR="00C55F04" w:rsidRPr="00C55F04">
        <w:t>[16]</w:t>
      </w:r>
      <w:r w:rsidR="006209F7">
        <w:rPr>
          <w:noProof/>
        </w:rPr>
        <w:fldChar w:fldCharType="end"/>
      </w:r>
      <w:r w:rsidR="002A16E9">
        <w:rPr>
          <w:noProof/>
        </w:rPr>
        <w:t>,</w:t>
      </w:r>
      <w:r w:rsidR="006B7501">
        <w:rPr>
          <w:noProof/>
        </w:rPr>
        <w:t xml:space="preserve"> the</w:t>
      </w:r>
      <w:r>
        <w:t xml:space="preserve"> </w:t>
      </w:r>
      <w:r w:rsidR="006B7501">
        <w:t xml:space="preserve">generation of </w:t>
      </w:r>
      <w:r>
        <w:t>actions and events</w:t>
      </w:r>
      <w:r w:rsidR="006B7501">
        <w:t xml:space="preserve"> are controlled by</w:t>
      </w:r>
      <w:r>
        <w:t xml:space="preserve"> </w:t>
      </w:r>
      <w:r w:rsidRPr="00646AED">
        <w:t>decision tree</w:t>
      </w:r>
      <w:r w:rsidR="006B7501" w:rsidRPr="00646AED">
        <w:t>s</w:t>
      </w:r>
      <w:r>
        <w:t xml:space="preserve"> </w:t>
      </w:r>
      <w:r w:rsidR="006209F7">
        <w:fldChar w:fldCharType="begin"/>
      </w:r>
      <w:r w:rsidR="00DD6DD9">
        <w:instrText xml:space="preserve"> ADDIN ZOTERO_ITEM CSL_CITATION {"citationID":"qZCzonJf","properties":{"formattedCitation":"[19]","plainCitation":"[19]"},"citationItems":[{"id":19,"uris":["http://zotero.org/users/1122386/items/FQF5U6TA"],"uri":["http://zotero.org/users/1122386/items/FQF5U6TA"],"itemData":{"id":19,"type":"article-journal","title":"Decision Trees and Diagrams","container-title":"In: ACM Computing Surveys (CSUR)","page":"593-623","volume":"14","issue":"4","DOI":"10.1145/356893.356898","author":[{"family":"Moret","given":"Bernard"}],"issued":{"year":1982,"month":12},"page-first":"593"}}],"schema":"https://github.com/citation-style-language/schema/raw/master/csl-citation.json"} </w:instrText>
      </w:r>
      <w:r w:rsidR="006209F7">
        <w:fldChar w:fldCharType="separate"/>
      </w:r>
      <w:r w:rsidR="00C55F04" w:rsidRPr="00C55F04">
        <w:t>[19]</w:t>
      </w:r>
      <w:r w:rsidR="006209F7">
        <w:fldChar w:fldCharType="end"/>
      </w:r>
      <w:r w:rsidR="002A16E9">
        <w:t>. However</w:t>
      </w:r>
      <w:r w:rsidR="00707A1A">
        <w:t>,</w:t>
      </w:r>
      <w:r w:rsidR="006B7501">
        <w:t xml:space="preserve"> any</w:t>
      </w:r>
      <w:r w:rsidR="00942BE5">
        <w:t xml:space="preserve"> decision making algorithm</w:t>
      </w:r>
      <w:r w:rsidR="002A16E9">
        <w:t xml:space="preserve"> can be used instead to control actions and behaviors</w:t>
      </w:r>
      <w:r>
        <w:t xml:space="preserve">. </w:t>
      </w:r>
      <w:r w:rsidR="006B7501">
        <w:t>T</w:t>
      </w:r>
      <w:bookmarkStart w:id="169" w:name="_GoBack"/>
      <w:bookmarkEnd w:id="169"/>
      <w:r w:rsidR="006B7501">
        <w:t xml:space="preserve">hese generated actions and events are represented as </w:t>
      </w:r>
      <w:r w:rsidR="006B7501" w:rsidRPr="002F358B">
        <w:rPr>
          <w:i/>
        </w:rPr>
        <w:t>processes</w:t>
      </w:r>
      <w:r w:rsidR="006B7501">
        <w:t xml:space="preserve"> nodes in the provenance graph. </w:t>
      </w:r>
    </w:p>
    <w:p w:rsidR="005931C2" w:rsidRDefault="005931C2" w:rsidP="003F78A4">
      <w:pPr>
        <w:keepNext/>
        <w:framePr w:hSpace="187" w:vSpace="144" w:wrap="around" w:hAnchor="text" w:xAlign="center" w:yAlign="top"/>
        <w:jc w:val="center"/>
      </w:pPr>
      <w:r>
        <w:rPr>
          <w:noProof/>
          <w:lang w:val="pt-BR" w:eastAsia="pt-BR"/>
        </w:rPr>
        <w:drawing>
          <wp:inline distT="0" distB="0" distL="0" distR="0">
            <wp:extent cx="2791974" cy="2193943"/>
            <wp:effectExtent l="19050" t="0" r="8376" b="0"/>
            <wp:docPr id="4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94301" cy="2195771"/>
                    </a:xfrm>
                    <a:prstGeom prst="rect">
                      <a:avLst/>
                    </a:prstGeom>
                    <a:noFill/>
                    <a:ln>
                      <a:noFill/>
                    </a:ln>
                  </pic:spPr>
                </pic:pic>
              </a:graphicData>
            </a:graphic>
          </wp:inline>
        </w:drawing>
      </w:r>
    </w:p>
    <w:p w:rsidR="005931C2" w:rsidRDefault="005931C2" w:rsidP="003F78A4">
      <w:pPr>
        <w:pStyle w:val="Legenda"/>
        <w:framePr w:hSpace="187" w:vSpace="144" w:wrap="around" w:hAnchor="text" w:xAlign="center" w:yAlign="top"/>
      </w:pPr>
      <w:bookmarkStart w:id="170" w:name="_Ref341623250"/>
      <w:proofErr w:type="gramStart"/>
      <w:r>
        <w:t xml:space="preserve">Figure </w:t>
      </w:r>
      <w:r w:rsidR="006209F7">
        <w:fldChar w:fldCharType="begin"/>
      </w:r>
      <w:r>
        <w:instrText xml:space="preserve"> SEQ Figure \* ARABIC </w:instrText>
      </w:r>
      <w:r w:rsidR="006209F7">
        <w:fldChar w:fldCharType="separate"/>
      </w:r>
      <w:r w:rsidR="004571D6">
        <w:rPr>
          <w:noProof/>
        </w:rPr>
        <w:t>3</w:t>
      </w:r>
      <w:r w:rsidR="006209F7">
        <w:fldChar w:fldCharType="end"/>
      </w:r>
      <w:bookmarkEnd w:id="170"/>
      <w:r>
        <w:t>.</w:t>
      </w:r>
      <w:proofErr w:type="gramEnd"/>
      <w:r>
        <w:t xml:space="preserve"> </w:t>
      </w:r>
      <w:r w:rsidRPr="00983702">
        <w:t>Data model diagram. Gray classes represent provenance classes.</w:t>
      </w:r>
      <w:r>
        <w:t xml:space="preserve"> Source: </w:t>
      </w:r>
      <w:r w:rsidR="006209F7">
        <w:fldChar w:fldCharType="begin"/>
      </w:r>
      <w:r w:rsidR="00DD6DD9">
        <w:instrText xml:space="preserve"> ADDIN ZOTERO_ITEM CSL_CITATION {"citationID":"Z9vAWmdl","properties":{"formattedCitation":"[16]","plainCitation":"[16]"},"citationItems":[{"id":87,"uris":["http://zotero.org/users/1122386/items/9DCQB8VQ"],"uri":["http://zotero.org/users/1122386/items/9DCQB8VQ"],"itemData":{"id":87,"type":"paper-conference","title":"Provenance in Games","container-title":"2012 XI Brazilian Symposium on Games and Digital Entertainment (SBGAMES)","publisher":"In: XI SBGames","publisher-place":"Brasilia","event":"2012 XI Brazilian Symposium on Games and Digital Entertainment (SBGAMES)","event-place":"Brasilia","author":[{"family":"Kohwalter","given":"Troy"},{"family":"Clua","given":"Esteban"},{"family":"Murta","given":"Leonardo"}],"issued":{"year":2012,"month":11}}}],"schema":"https://github.com/citation-style-language/schema/raw/master/csl-citation.json"} </w:instrText>
      </w:r>
      <w:r w:rsidR="006209F7">
        <w:fldChar w:fldCharType="separate"/>
      </w:r>
      <w:r w:rsidR="00C55F04" w:rsidRPr="00C55F04">
        <w:rPr>
          <w:rFonts w:cs="Times New Roman"/>
        </w:rPr>
        <w:t>[16]</w:t>
      </w:r>
      <w:r w:rsidR="006209F7">
        <w:fldChar w:fldCharType="end"/>
      </w:r>
      <w:r>
        <w:t>.</w:t>
      </w:r>
    </w:p>
    <w:p w:rsidR="008A067F" w:rsidRDefault="00594E5F" w:rsidP="002A16E9">
      <w:r>
        <w:t>Moreover,</w:t>
      </w:r>
      <w:r w:rsidR="00707A1A">
        <w:t xml:space="preserve"> in</w:t>
      </w:r>
      <w:r w:rsidR="00A2096A">
        <w:t xml:space="preserve"> </w:t>
      </w:r>
      <w:r w:rsidR="006209F7">
        <w:fldChar w:fldCharType="begin"/>
      </w:r>
      <w:r w:rsidR="00DD6DD9">
        <w:instrText xml:space="preserve"> ADDIN ZOTERO_ITEM CSL_CITATION {"citationID":"Q8pVTBcX","properties":{"formattedCitation":"[16]","plainCitation":"[16]"},"citationItems":[{"id":87,"uris":["http://zotero.org/users/1122386/items/9DCQB8VQ"],"uri":["http://zotero.org/users/1122386/items/9DCQB8VQ"],"itemData":{"id":87,"type":"paper-conference","title":"Provenance in Games","container-title":"2012 XI Brazilian Symposium on Games and Digital Entertainment (SBGAMES)","publisher":"In: XI SBGames","publisher-place":"Brasilia","event":"2012 XI Brazilian Symposium on Games and Digital Entertainment (SBGAMES)","event-place":"Brasilia","author":[{"family":"Kohwalter","given":"Troy"},{"family":"Clua","given":"Esteban"},{"family":"Murta","given":"Leonardo"}],"issued":{"year":2012,"month":11}}}],"schema":"https://github.com/citation-style-language/schema/raw/master/csl-citation.json"} </w:instrText>
      </w:r>
      <w:r w:rsidR="006209F7">
        <w:fldChar w:fldCharType="separate"/>
      </w:r>
      <w:r w:rsidR="00C55F04" w:rsidRPr="00C55F04">
        <w:t>[16]</w:t>
      </w:r>
      <w:r w:rsidR="006209F7">
        <w:fldChar w:fldCharType="end"/>
      </w:r>
      <w:r w:rsidR="00A2096A">
        <w:t xml:space="preserve"> </w:t>
      </w:r>
      <w:r w:rsidR="00707A1A">
        <w:t xml:space="preserve">we </w:t>
      </w:r>
      <w:r w:rsidR="00A2096A">
        <w:t xml:space="preserve">proposed a data model for </w:t>
      </w:r>
      <w:r w:rsidR="00C5055D">
        <w:t>provenance in games</w:t>
      </w:r>
      <w:r w:rsidR="00A2096A">
        <w:t xml:space="preserve">, </w:t>
      </w:r>
      <w:r>
        <w:t>which illustrates the provenance mapping and information examples that can be used for analysis, as shown</w:t>
      </w:r>
      <w:r w:rsidR="00A2096A">
        <w:t xml:space="preserve"> by </w:t>
      </w:r>
      <w:r w:rsidR="006209F7">
        <w:fldChar w:fldCharType="begin"/>
      </w:r>
      <w:r w:rsidR="00A2096A">
        <w:instrText xml:space="preserve"> REF _Ref341623250 \h </w:instrText>
      </w:r>
      <w:r w:rsidR="006209F7">
        <w:fldChar w:fldCharType="separate"/>
      </w:r>
      <w:r w:rsidR="004571D6">
        <w:t xml:space="preserve">Figure </w:t>
      </w:r>
      <w:r w:rsidR="004571D6">
        <w:rPr>
          <w:noProof/>
        </w:rPr>
        <w:t>3</w:t>
      </w:r>
      <w:r w:rsidR="006209F7">
        <w:fldChar w:fldCharType="end"/>
      </w:r>
      <w:r w:rsidR="00487D12">
        <w:t>. Besides this,</w:t>
      </w:r>
      <w:r w:rsidR="00A2096A">
        <w:t xml:space="preserve"> </w:t>
      </w:r>
      <w:r w:rsidR="006209F7">
        <w:fldChar w:fldCharType="begin"/>
      </w:r>
      <w:r w:rsidR="00DD6DD9">
        <w:instrText xml:space="preserve"> ADDIN ZOTERO_ITEM CSL_CITATION {"citationID":"bFFA0Vzl","properties":{"formattedCitation":"[16]","plainCitation":"[16]"},"citationItems":[{"id":87,"uris":["http://zotero.org/users/1122386/items/9DCQB8VQ"],"uri":["http://zotero.org/users/1122386/items/9DCQB8VQ"],"itemData":{"id":87,"type":"paper-conference","title":"Provenance in Games","container-title":"2012 XI Brazilian Symposium on Games and Digital Entertainment (SBGAMES)","publisher":"In: XI SBGames","publisher-place":"Brasilia","event":"2012 XI Brazilian Symposium on Games and Digital Entertainment (SBGAMES)","event-place":"Brasilia","author":[{"family":"Kohwalter","given":"Troy"},{"family":"Clua","given":"Esteban"},{"family":"Murta","given":"Leonardo"}],"issued":{"year":2012,"month":11}}}],"schema":"https://github.com/citation-style-language/schema/raw/master/csl-citation.json"} </w:instrText>
      </w:r>
      <w:r w:rsidR="006209F7">
        <w:fldChar w:fldCharType="separate"/>
      </w:r>
      <w:r w:rsidR="00C55F04" w:rsidRPr="00C55F04">
        <w:t>[16]</w:t>
      </w:r>
      <w:r w:rsidR="006209F7">
        <w:fldChar w:fldCharType="end"/>
      </w:r>
      <w:r w:rsidR="00487D12">
        <w:t xml:space="preserve"> also presented an </w:t>
      </w:r>
      <w:r w:rsidR="00A2096A">
        <w:t xml:space="preserve">information structure to store collected </w:t>
      </w:r>
      <w:r w:rsidR="00C5055D">
        <w:t xml:space="preserve">game </w:t>
      </w:r>
      <w:r w:rsidR="00A2096A">
        <w:t>data</w:t>
      </w:r>
      <w:ins w:id="171" w:author="Kohwalter" w:date="2012-12-07T18:39:00Z">
        <w:r w:rsidR="00725EC1">
          <w:t xml:space="preserve"> </w:t>
        </w:r>
      </w:ins>
      <w:ins w:id="172" w:author="Kohwalter" w:date="2012-12-10T19:51:00Z">
        <w:r w:rsidR="00BE30ED">
          <w:t>to</w:t>
        </w:r>
      </w:ins>
      <w:ins w:id="173" w:author="Kohwalter" w:date="2012-12-07T18:40:00Z">
        <w:r w:rsidR="00725EC1">
          <w:t xml:space="preserve"> </w:t>
        </w:r>
      </w:ins>
      <w:ins w:id="174" w:author="Kohwalter" w:date="2012-12-07T18:39:00Z">
        <w:r w:rsidR="00725EC1">
          <w:t>generat</w:t>
        </w:r>
      </w:ins>
      <w:ins w:id="175" w:author="Kohwalter" w:date="2012-12-07T18:40:00Z">
        <w:r w:rsidR="00BE30ED">
          <w:t>e</w:t>
        </w:r>
      </w:ins>
      <w:ins w:id="176" w:author="Kohwalter" w:date="2012-12-07T18:39:00Z">
        <w:r w:rsidR="00725EC1">
          <w:t xml:space="preserve"> a game flow log</w:t>
        </w:r>
      </w:ins>
      <w:r w:rsidR="00A2096A">
        <w:t xml:space="preserve"> </w:t>
      </w:r>
      <w:r>
        <w:t>for provenance</w:t>
      </w:r>
      <w:r w:rsidR="00C5055D">
        <w:t xml:space="preserve"> </w:t>
      </w:r>
      <w:r w:rsidR="00A2096A">
        <w:t>analysis.</w:t>
      </w:r>
    </w:p>
    <w:p w:rsidR="008B197E" w:rsidRDefault="007103A3" w:rsidP="00BA276C">
      <w:pPr>
        <w:pStyle w:val="Ttulo1"/>
      </w:pPr>
      <w:bookmarkStart w:id="177" w:name="_Ref341897971"/>
      <w:r>
        <w:t>P</w:t>
      </w:r>
      <w:r w:rsidR="00BA276C">
        <w:t>ROVENANCE ANALYSIS</w:t>
      </w:r>
      <w:bookmarkEnd w:id="177"/>
    </w:p>
    <w:p w:rsidR="001033EA" w:rsidRPr="0066067F" w:rsidRDefault="007103A3" w:rsidP="001B4014">
      <w:r w:rsidRPr="008A067F">
        <w:t xml:space="preserve">The purpose of collecting information during a game session is to be able to </w:t>
      </w:r>
      <w:r w:rsidR="008A067F" w:rsidRPr="008A067F">
        <w:t xml:space="preserve">generate a provenance graph and </w:t>
      </w:r>
      <w:r w:rsidRPr="008A067F">
        <w:t xml:space="preserve">use provenance techniques </w:t>
      </w:r>
      <w:r w:rsidR="008A067F" w:rsidRPr="008A067F">
        <w:t xml:space="preserve">in order </w:t>
      </w:r>
      <w:r w:rsidRPr="008A067F">
        <w:t xml:space="preserve">to analyze and infer the reasons of the outcome. </w:t>
      </w:r>
      <w:r w:rsidR="008E2B40">
        <w:t>In this paper we introduce a novel provenance visualization tool</w:t>
      </w:r>
      <w:ins w:id="178" w:author="Kohwalter" w:date="2012-12-07T23:26:00Z">
        <w:r w:rsidR="00E5156E">
          <w:t xml:space="preserve"> named </w:t>
        </w:r>
        <w:r w:rsidR="00E5156E" w:rsidRPr="00E5156E">
          <w:rPr>
            <w:i/>
          </w:rPr>
          <w:t>P</w:t>
        </w:r>
      </w:ins>
      <w:ins w:id="179" w:author="Kohwalter" w:date="2012-12-10T19:54:00Z">
        <w:r w:rsidR="002B5FE0">
          <w:rPr>
            <w:i/>
          </w:rPr>
          <w:t>ro</w:t>
        </w:r>
      </w:ins>
      <w:ins w:id="180" w:author="Kohwalter" w:date="2012-12-07T23:26:00Z">
        <w:r w:rsidR="00E5156E" w:rsidRPr="00E5156E">
          <w:rPr>
            <w:i/>
          </w:rPr>
          <w:t>o</w:t>
        </w:r>
      </w:ins>
      <w:ins w:id="181" w:author="Kohwalter" w:date="2012-12-10T19:54:00Z">
        <w:r w:rsidR="002B5FE0">
          <w:rPr>
            <w:i/>
          </w:rPr>
          <w:t>f</w:t>
        </w:r>
      </w:ins>
      <w:ins w:id="182" w:author="Kohwalter" w:date="2012-12-07T23:26:00Z">
        <w:r w:rsidR="00E5156E" w:rsidRPr="00E5156E">
          <w:rPr>
            <w:i/>
          </w:rPr>
          <w:t xml:space="preserve"> Viewer</w:t>
        </w:r>
        <w:r w:rsidR="00E5156E">
          <w:t xml:space="preserve"> (P</w:t>
        </w:r>
      </w:ins>
      <w:ins w:id="183" w:author="Kohwalter" w:date="2012-12-10T19:52:00Z">
        <w:r w:rsidR="002B5FE0">
          <w:t>ro</w:t>
        </w:r>
      </w:ins>
      <w:ins w:id="184" w:author="Kohwalter" w:date="2012-12-07T23:26:00Z">
        <w:r w:rsidR="00E5156E">
          <w:t>venance Flow Viewer)</w:t>
        </w:r>
      </w:ins>
      <w:r w:rsidR="008E2B40">
        <w:t>,</w:t>
      </w:r>
      <w:r w:rsidR="008E2B40" w:rsidRPr="008E2B40">
        <w:t xml:space="preserve"> </w:t>
      </w:r>
      <w:ins w:id="185" w:author="Kohwalter" w:date="2012-12-07T23:27:00Z">
        <w:r w:rsidR="00E5156E">
          <w:t xml:space="preserve">which is </w:t>
        </w:r>
      </w:ins>
      <w:r w:rsidR="008E2B40">
        <w:t>based on</w:t>
      </w:r>
      <w:r w:rsidR="008E2B40" w:rsidRPr="004D5D37">
        <w:t xml:space="preserve"> JUNG </w:t>
      </w:r>
      <w:r w:rsidR="006209F7" w:rsidRPr="004D5D37">
        <w:fldChar w:fldCharType="begin"/>
      </w:r>
      <w:r w:rsidR="00DD6DD9">
        <w:instrText xml:space="preserve"> ADDIN ZOTERO_ITEM CSL_CITATION {"citationID":"o45nhs8aa","properties":{"formattedCitation":"[15]","plainCitation":"[15]"},"citationItems":[{"id":88,"uris":["http://zotero.org/users/1122386/items/PP6SG3TE"],"uri":["http://zotero.org/users/1122386/items/PP6SG3TE"],"itemData":{"id":88,"type":"book","title":"JUNG: Java Universal Network/Graph Framework","publisher":"Open-source","publisher-place":"sourceforge","version":"2.0.1","event-place":"sourceforge","URL":"http://jung.sourceforge.net/","author":[{"family":"Joshua O'Madadhain","given":""},{"family":"Danyel Fisher","given":""},{"family":"Tom Nelson","given":""}],"issued":{"year":2010}}}],"schema":"https://github.com/citation-style-language/schema/raw/master/csl-citation.json"} </w:instrText>
      </w:r>
      <w:r w:rsidR="006209F7" w:rsidRPr="004D5D37">
        <w:fldChar w:fldCharType="separate"/>
      </w:r>
      <w:r w:rsidR="001C184E" w:rsidRPr="001C184E">
        <w:t>[15]</w:t>
      </w:r>
      <w:r w:rsidR="006209F7" w:rsidRPr="004D5D37">
        <w:fldChar w:fldCharType="end"/>
      </w:r>
      <w:ins w:id="186" w:author="Kohwalter" w:date="2012-12-10T19:53:00Z">
        <w:r w:rsidR="002B5FE0">
          <w:t xml:space="preserve"> and</w:t>
        </w:r>
      </w:ins>
      <w:r w:rsidR="008E2B40">
        <w:t xml:space="preserve"> allow</w:t>
      </w:r>
      <w:ins w:id="187" w:author="Kohwalter" w:date="2012-12-10T19:53:00Z">
        <w:r w:rsidR="002B5FE0">
          <w:t>s</w:t>
        </w:r>
      </w:ins>
      <w:r w:rsidR="008E2B40">
        <w:t xml:space="preserve"> the analysis of </w:t>
      </w:r>
      <w:ins w:id="188" w:author="Kohwalter" w:date="2012-12-07T18:40:00Z">
        <w:r w:rsidR="00743DC3">
          <w:lastRenderedPageBreak/>
          <w:t xml:space="preserve">generated </w:t>
        </w:r>
      </w:ins>
      <w:r w:rsidR="001B4014">
        <w:t>game</w:t>
      </w:r>
      <w:r w:rsidR="001B4014" w:rsidRPr="004D5D37">
        <w:t xml:space="preserve"> </w:t>
      </w:r>
      <w:ins w:id="189" w:author="Kohwalter" w:date="2012-12-07T18:40:00Z">
        <w:r w:rsidR="00743DC3">
          <w:t>flow log</w:t>
        </w:r>
      </w:ins>
      <w:r w:rsidR="001B4014" w:rsidRPr="004D5D37">
        <w:t xml:space="preserve"> </w:t>
      </w:r>
      <w:r w:rsidR="008E2B40">
        <w:t xml:space="preserve">through </w:t>
      </w:r>
      <w:r w:rsidR="001B4014">
        <w:t>a</w:t>
      </w:r>
      <w:r w:rsidR="003613D1">
        <w:t xml:space="preserve"> </w:t>
      </w:r>
      <w:r w:rsidR="001B4014" w:rsidRPr="004D5D37">
        <w:t xml:space="preserve">graph. </w:t>
      </w:r>
      <w:ins w:id="190" w:author="Kohwalter" w:date="2012-12-07T23:32:00Z">
        <w:r w:rsidR="00E5156E">
          <w:t xml:space="preserve">A game using the provenance in games framework will generate a game flow log that can be used by </w:t>
        </w:r>
        <w:r w:rsidR="00E5156E" w:rsidRPr="00E5156E">
          <w:rPr>
            <w:i/>
          </w:rPr>
          <w:t>P</w:t>
        </w:r>
      </w:ins>
      <w:ins w:id="191" w:author="Kohwalter" w:date="2012-12-10T19:54:00Z">
        <w:r w:rsidR="002B5FE0">
          <w:rPr>
            <w:i/>
          </w:rPr>
          <w:t>ro</w:t>
        </w:r>
      </w:ins>
      <w:ins w:id="192" w:author="Kohwalter" w:date="2012-12-07T23:32:00Z">
        <w:r w:rsidR="00E5156E" w:rsidRPr="00E5156E">
          <w:rPr>
            <w:i/>
          </w:rPr>
          <w:t>o</w:t>
        </w:r>
      </w:ins>
      <w:ins w:id="193" w:author="Kohwalter" w:date="2012-12-10T19:54:00Z">
        <w:r w:rsidR="002B5FE0">
          <w:rPr>
            <w:i/>
          </w:rPr>
          <w:t>f</w:t>
        </w:r>
      </w:ins>
      <w:ins w:id="194" w:author="Kohwalter" w:date="2012-12-07T23:33:00Z">
        <w:r w:rsidR="00E5156E" w:rsidRPr="00E5156E">
          <w:rPr>
            <w:i/>
          </w:rPr>
          <w:t xml:space="preserve"> Viewer</w:t>
        </w:r>
      </w:ins>
      <w:ins w:id="195" w:author="Kohwalter" w:date="2012-12-07T23:32:00Z">
        <w:r w:rsidR="00E5156E">
          <w:t>.</w:t>
        </w:r>
      </w:ins>
      <w:ins w:id="196" w:author="Kohwalter" w:date="2012-12-07T23:33:00Z">
        <w:r w:rsidR="00E5156E">
          <w:t xml:space="preserve"> </w:t>
        </w:r>
      </w:ins>
      <w:r w:rsidR="006209F7">
        <w:fldChar w:fldCharType="begin"/>
      </w:r>
      <w:r w:rsidR="0066067F">
        <w:instrText xml:space="preserve"> REF _Ref342686854 \h </w:instrText>
      </w:r>
      <w:r w:rsidR="006209F7">
        <w:fldChar w:fldCharType="separate"/>
      </w:r>
      <w:r w:rsidR="004571D6">
        <w:t xml:space="preserve">Figure </w:t>
      </w:r>
      <w:r w:rsidR="004571D6">
        <w:rPr>
          <w:noProof/>
        </w:rPr>
        <w:t>4</w:t>
      </w:r>
      <w:r w:rsidR="006209F7">
        <w:fldChar w:fldCharType="end"/>
      </w:r>
      <w:r w:rsidR="0066067F">
        <w:t xml:space="preserve"> </w:t>
      </w:r>
      <w:ins w:id="197" w:author="Kohwalter" w:date="2012-12-07T23:33:00Z">
        <w:r w:rsidR="00E5156E" w:rsidRPr="0066067F">
          <w:t xml:space="preserve">illustrates </w:t>
        </w:r>
      </w:ins>
      <w:ins w:id="198" w:author="Kohwalter" w:date="2012-12-10T19:54:00Z">
        <w:r w:rsidR="002B5FE0">
          <w:t>the</w:t>
        </w:r>
      </w:ins>
      <w:ins w:id="199" w:author="Kohwalter" w:date="2012-12-07T23:33:00Z">
        <w:r w:rsidR="00E5156E" w:rsidRPr="0066067F">
          <w:t xml:space="preserve"> relationships</w:t>
        </w:r>
      </w:ins>
      <w:ins w:id="200" w:author="Kohwalter" w:date="2012-12-10T19:54:00Z">
        <w:r w:rsidR="002B5FE0">
          <w:t xml:space="preserve"> between the game, </w:t>
        </w:r>
      </w:ins>
      <w:ins w:id="201" w:author="Kohwalter" w:date="2012-12-10T19:55:00Z">
        <w:r w:rsidR="002B5FE0">
          <w:t xml:space="preserve">using the </w:t>
        </w:r>
      </w:ins>
      <w:ins w:id="202" w:author="Kohwalter" w:date="2012-12-10T19:54:00Z">
        <w:r w:rsidR="002B5FE0">
          <w:t>framework</w:t>
        </w:r>
      </w:ins>
      <w:ins w:id="203" w:author="Kohwalter" w:date="2012-12-10T19:55:00Z">
        <w:r w:rsidR="002B5FE0">
          <w:t>,</w:t>
        </w:r>
      </w:ins>
      <w:ins w:id="204" w:author="Kohwalter" w:date="2012-12-10T19:54:00Z">
        <w:r w:rsidR="002B5FE0">
          <w:t xml:space="preserve"> and Proof Viewer</w:t>
        </w:r>
      </w:ins>
      <w:ins w:id="205" w:author="Kohwalter" w:date="2012-12-07T23:33:00Z">
        <w:r w:rsidR="00E5156E" w:rsidRPr="0066067F">
          <w:t>.</w:t>
        </w:r>
      </w:ins>
    </w:p>
    <w:p w:rsidR="002F358B" w:rsidRDefault="006A23D6" w:rsidP="001B4014">
      <w:pPr>
        <w:rPr>
          <w:ins w:id="206" w:author="Kohwalter" w:date="2012-12-07T23:33:00Z"/>
        </w:rPr>
      </w:pPr>
      <w:r>
        <w:t>First</w:t>
      </w:r>
      <w:r w:rsidR="001B4014">
        <w:t>,</w:t>
      </w:r>
      <w:r w:rsidR="001B4014" w:rsidRPr="004D5D37">
        <w:t xml:space="preserve"> the </w:t>
      </w:r>
      <w:ins w:id="207" w:author="Kohwalter" w:date="2012-12-07T23:55:00Z">
        <w:r w:rsidR="00F74FD9">
          <w:t xml:space="preserve">game flow </w:t>
        </w:r>
      </w:ins>
      <w:ins w:id="208" w:author="Kohwalter" w:date="2012-12-07T18:41:00Z">
        <w:r w:rsidR="00743DC3">
          <w:t>log</w:t>
        </w:r>
      </w:ins>
      <w:ins w:id="209" w:author="Kohwalter" w:date="2012-12-07T16:55:00Z">
        <w:r w:rsidR="00606946">
          <w:t>, which contains game events,</w:t>
        </w:r>
      </w:ins>
      <w:ins w:id="210" w:author="Kohwalter" w:date="2012-12-07T16:52:00Z">
        <w:r w:rsidR="00606946">
          <w:t xml:space="preserve"> </w:t>
        </w:r>
      </w:ins>
      <w:ins w:id="211" w:author="Kohwalter" w:date="2012-12-07T16:55:00Z">
        <w:r w:rsidR="00606946">
          <w:t xml:space="preserve">is </w:t>
        </w:r>
      </w:ins>
      <w:r w:rsidR="001B4014" w:rsidRPr="004D5D37">
        <w:t>processed and used to generate a provenance graph for analysis.</w:t>
      </w:r>
      <w:r w:rsidR="001B4014">
        <w:t xml:space="preserve"> After </w:t>
      </w:r>
      <w:r>
        <w:t>that</w:t>
      </w:r>
      <w:r w:rsidR="001B4014">
        <w:t xml:space="preserve">, </w:t>
      </w:r>
      <w:r>
        <w:t>ou</w:t>
      </w:r>
      <w:r w:rsidR="006F42FC">
        <w:t>r</w:t>
      </w:r>
      <w:r>
        <w:t xml:space="preserve"> tool </w:t>
      </w:r>
      <w:r w:rsidR="00F10DCD">
        <w:t xml:space="preserve">creates the graph’s edges and nodes </w:t>
      </w:r>
      <w:r w:rsidR="003613D1">
        <w:t>following our defined rules to</w:t>
      </w:r>
      <w:r w:rsidR="00F10DCD">
        <w:t xml:space="preserve"> generate</w:t>
      </w:r>
      <w:r w:rsidR="001B4014">
        <w:t xml:space="preserve"> </w:t>
      </w:r>
      <w:r w:rsidR="00F10DCD">
        <w:t>the</w:t>
      </w:r>
      <w:r w:rsidR="001B4014">
        <w:t xml:space="preserve"> provenance graph. This graph is a representation of the game flow </w:t>
      </w:r>
      <w:ins w:id="212" w:author="Kohwalter" w:date="2012-12-07T18:39:00Z">
        <w:r w:rsidR="00725EC1">
          <w:t xml:space="preserve">log </w:t>
        </w:r>
      </w:ins>
      <w:r w:rsidR="001B4014">
        <w:t xml:space="preserve">and is available for the user to interact and analyze, reaching his own decisions about </w:t>
      </w:r>
      <w:r w:rsidR="002F358B">
        <w:t xml:space="preserve">how </w:t>
      </w:r>
      <w:r w:rsidR="001B4014">
        <w:t xml:space="preserve">events occurred during the game and the outcome. The </w:t>
      </w:r>
      <w:r w:rsidR="00F10DCD">
        <w:t>user</w:t>
      </w:r>
      <w:r w:rsidR="001B4014">
        <w:t xml:space="preserve"> </w:t>
      </w:r>
      <w:ins w:id="213" w:author="Kohwalter" w:date="2012-12-07T16:53:00Z">
        <w:r w:rsidR="00606946">
          <w:t>is</w:t>
        </w:r>
      </w:ins>
      <w:r w:rsidR="001B4014">
        <w:t xml:space="preserve"> able to see t</w:t>
      </w:r>
      <w:r w:rsidR="00F10DCD">
        <w:t xml:space="preserve">he consequences of each action and </w:t>
      </w:r>
      <w:r w:rsidR="001B4014">
        <w:t>how they influenced other actions and the outcome</w:t>
      </w:r>
      <w:r w:rsidR="002F358B">
        <w:t>, as well as</w:t>
      </w:r>
      <w:r w:rsidR="001B4014">
        <w:t xml:space="preserve"> </w:t>
      </w:r>
      <w:r w:rsidR="00F10DCD">
        <w:t>manipulate</w:t>
      </w:r>
      <w:r w:rsidR="001B4014">
        <w:t xml:space="preserve"> the graph by omitting facts and collapsing chains of action for a better understanding and visualization</w:t>
      </w:r>
      <w:r w:rsidR="003613D1">
        <w:t xml:space="preserve"> process</w:t>
      </w:r>
      <w:r w:rsidR="001B4014">
        <w:t>. No information is lost in th</w:t>
      </w:r>
      <w:r w:rsidR="002F358B">
        <w:t>is</w:t>
      </w:r>
      <w:r w:rsidR="001B4014">
        <w:t xml:space="preserve"> process, so the player can undo changes</w:t>
      </w:r>
      <w:ins w:id="214" w:author="Kohwalter" w:date="2012-12-07T16:53:00Z">
        <w:r w:rsidR="00606946">
          <w:t xml:space="preserve"> made </w:t>
        </w:r>
      </w:ins>
      <w:ins w:id="215" w:author="Kohwalter" w:date="2012-12-07T16:54:00Z">
        <w:r w:rsidR="00606946">
          <w:t>during analysis</w:t>
        </w:r>
      </w:ins>
      <w:r w:rsidR="001B4014">
        <w:t xml:space="preserve">. </w:t>
      </w:r>
    </w:p>
    <w:p w:rsidR="0066067F" w:rsidRDefault="0066067F" w:rsidP="000E18B6">
      <w:pPr>
        <w:keepNext/>
        <w:framePr w:hSpace="144" w:vSpace="144" w:wrap="around" w:hAnchor="text" w:xAlign="center" w:yAlign="top"/>
        <w:jc w:val="center"/>
        <w:rPr>
          <w:ins w:id="216" w:author="Kohwalter" w:date="2012-12-07T23:35:00Z"/>
        </w:rPr>
      </w:pPr>
      <w:r>
        <w:rPr>
          <w:noProof/>
          <w:lang w:val="pt-BR" w:eastAsia="pt-BR"/>
        </w:rPr>
        <w:drawing>
          <wp:inline distT="0" distB="0" distL="0" distR="0">
            <wp:extent cx="1685714" cy="1035714"/>
            <wp:effectExtent l="19050" t="0" r="0" b="0"/>
            <wp:docPr id="25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srcRect/>
                    <a:stretch>
                      <a:fillRect/>
                    </a:stretch>
                  </pic:blipFill>
                  <pic:spPr bwMode="auto">
                    <a:xfrm>
                      <a:off x="0" y="0"/>
                      <a:ext cx="1685714" cy="1035714"/>
                    </a:xfrm>
                    <a:prstGeom prst="rect">
                      <a:avLst/>
                    </a:prstGeom>
                    <a:noFill/>
                    <a:ln w="9525">
                      <a:noFill/>
                      <a:miter lim="800000"/>
                      <a:headEnd/>
                      <a:tailEnd/>
                    </a:ln>
                  </pic:spPr>
                </pic:pic>
              </a:graphicData>
            </a:graphic>
          </wp:inline>
        </w:drawing>
      </w:r>
    </w:p>
    <w:p w:rsidR="0066067F" w:rsidRPr="0066067F" w:rsidRDefault="0066067F" w:rsidP="000E18B6">
      <w:pPr>
        <w:pStyle w:val="Legenda"/>
        <w:framePr w:hSpace="144" w:vSpace="144" w:wrap="around" w:hAnchor="text" w:xAlign="center" w:yAlign="top"/>
      </w:pPr>
      <w:bookmarkStart w:id="217" w:name="_Ref342686854"/>
      <w:proofErr w:type="gramStart"/>
      <w:r>
        <w:t xml:space="preserve">Figure </w:t>
      </w:r>
      <w:r w:rsidR="006209F7">
        <w:fldChar w:fldCharType="begin"/>
      </w:r>
      <w:r>
        <w:instrText xml:space="preserve"> SEQ Figure \* ARABIC </w:instrText>
      </w:r>
      <w:r w:rsidR="006209F7">
        <w:fldChar w:fldCharType="separate"/>
      </w:r>
      <w:r w:rsidR="004571D6">
        <w:rPr>
          <w:noProof/>
        </w:rPr>
        <w:t>4</w:t>
      </w:r>
      <w:r w:rsidR="006209F7">
        <w:fldChar w:fldCharType="end"/>
      </w:r>
      <w:bookmarkEnd w:id="217"/>
      <w:r>
        <w:t>.</w:t>
      </w:r>
      <w:proofErr w:type="gramEnd"/>
      <w:r>
        <w:t xml:space="preserve"> </w:t>
      </w:r>
      <w:proofErr w:type="gramStart"/>
      <w:r>
        <w:t xml:space="preserve">Relationships between a game using provenance in games framework and </w:t>
      </w:r>
      <w:r w:rsidRPr="0066067F">
        <w:rPr>
          <w:i/>
        </w:rPr>
        <w:t>P</w:t>
      </w:r>
      <w:r w:rsidR="002D1C6B">
        <w:rPr>
          <w:i/>
        </w:rPr>
        <w:t>ro</w:t>
      </w:r>
      <w:r w:rsidRPr="0066067F">
        <w:rPr>
          <w:i/>
        </w:rPr>
        <w:t>o</w:t>
      </w:r>
      <w:r w:rsidR="002D1C6B">
        <w:rPr>
          <w:i/>
        </w:rPr>
        <w:t>f</w:t>
      </w:r>
      <w:r w:rsidRPr="0066067F">
        <w:rPr>
          <w:i/>
        </w:rPr>
        <w:t xml:space="preserve"> Viewer</w:t>
      </w:r>
      <w:r>
        <w:t>.</w:t>
      </w:r>
      <w:proofErr w:type="gramEnd"/>
    </w:p>
    <w:p w:rsidR="00103343" w:rsidRDefault="001B4014" w:rsidP="001B4014">
      <w:pPr>
        <w:rPr>
          <w:ins w:id="218" w:author="Kohwalter" w:date="2012-12-07T20:37:00Z"/>
        </w:rPr>
      </w:pPr>
      <w:r>
        <w:t xml:space="preserve">A small example of a generated provenance graph from exported data is illustrated by </w:t>
      </w:r>
      <w:r w:rsidR="006209F7">
        <w:fldChar w:fldCharType="begin"/>
      </w:r>
      <w:r>
        <w:instrText xml:space="preserve"> REF _Ref341710011 \h </w:instrText>
      </w:r>
      <w:r w:rsidR="006209F7">
        <w:fldChar w:fldCharType="separate"/>
      </w:r>
      <w:r w:rsidR="004571D6">
        <w:t xml:space="preserve">Figure </w:t>
      </w:r>
      <w:r w:rsidR="004571D6">
        <w:rPr>
          <w:noProof/>
        </w:rPr>
        <w:t>5</w:t>
      </w:r>
      <w:r w:rsidR="006209F7">
        <w:fldChar w:fldCharType="end"/>
      </w:r>
      <w:r>
        <w:t>.</w:t>
      </w:r>
      <w:r w:rsidR="0024726A">
        <w:t xml:space="preserve"> </w:t>
      </w:r>
      <w:ins w:id="219" w:author="Kohwalter" w:date="2012-12-07T20:25:00Z">
        <w:r w:rsidR="00C66551">
          <w:t>As can be seen</w:t>
        </w:r>
      </w:ins>
      <w:ins w:id="220" w:author="Kohwalter" w:date="2012-12-07T20:40:00Z">
        <w:r w:rsidR="00C76452">
          <w:t xml:space="preserve"> in the figure</w:t>
        </w:r>
      </w:ins>
      <w:ins w:id="221" w:author="Kohwalter" w:date="2012-12-07T20:25:00Z">
        <w:r w:rsidR="00C66551">
          <w:t xml:space="preserve">, there is a chain of artifact nodes that represents </w:t>
        </w:r>
      </w:ins>
      <w:ins w:id="222" w:author="Kohwalter" w:date="2012-12-07T20:27:00Z">
        <w:r w:rsidR="00C66551">
          <w:t xml:space="preserve">the graph’s backbone, </w:t>
        </w:r>
      </w:ins>
      <w:ins w:id="223" w:author="Kohwalter" w:date="2012-12-07T20:29:00Z">
        <w:r w:rsidR="00C66551">
          <w:t>the main artifact that we want to analyze</w:t>
        </w:r>
      </w:ins>
      <w:ins w:id="224" w:author="Kohwalter" w:date="2012-12-07T20:30:00Z">
        <w:r w:rsidR="00C66551">
          <w:t xml:space="preserve"> and see what affect</w:t>
        </w:r>
      </w:ins>
      <w:ins w:id="225" w:author="Kohwalter" w:date="2012-12-10T20:04:00Z">
        <w:r w:rsidR="002D1C6B">
          <w:t>ed</w:t>
        </w:r>
      </w:ins>
      <w:ins w:id="226" w:author="Kohwalter" w:date="2012-12-07T20:30:00Z">
        <w:r w:rsidR="00C66551">
          <w:t xml:space="preserve"> its evolution</w:t>
        </w:r>
      </w:ins>
      <w:ins w:id="227" w:author="Kohwalter" w:date="2012-12-07T20:26:00Z">
        <w:r w:rsidR="00C66551">
          <w:t>.</w:t>
        </w:r>
      </w:ins>
      <w:ins w:id="228" w:author="Kohwalter" w:date="2012-12-07T20:30:00Z">
        <w:r w:rsidR="00C66551">
          <w:t xml:space="preserve"> </w:t>
        </w:r>
      </w:ins>
      <w:ins w:id="229" w:author="Kohwalter" w:date="2012-12-10T20:04:00Z">
        <w:r w:rsidR="002D1C6B">
          <w:t>The</w:t>
        </w:r>
      </w:ins>
      <w:ins w:id="230" w:author="Kohwalter" w:date="2012-12-07T20:34:00Z">
        <w:r w:rsidR="00103343">
          <w:t xml:space="preserve"> </w:t>
        </w:r>
      </w:ins>
      <w:ins w:id="231" w:author="Kohwalter" w:date="2012-12-10T20:04:00Z">
        <w:r w:rsidR="002D1C6B">
          <w:t>edges in the provenance graph represent</w:t>
        </w:r>
      </w:ins>
      <w:ins w:id="232" w:author="Kohwalter" w:date="2012-12-07T20:31:00Z">
        <w:r w:rsidR="00103343">
          <w:t xml:space="preserve"> </w:t>
        </w:r>
      </w:ins>
      <w:ins w:id="233" w:author="Kohwalter" w:date="2012-12-07T20:32:00Z">
        <w:r w:rsidR="00103343">
          <w:t>relationships</w:t>
        </w:r>
      </w:ins>
      <w:ins w:id="234" w:author="Kohwalter" w:date="2012-12-07T20:31:00Z">
        <w:r w:rsidR="00103343">
          <w:t xml:space="preserve"> between nodes</w:t>
        </w:r>
      </w:ins>
      <w:ins w:id="235" w:author="Kohwalter" w:date="2012-12-07T20:32:00Z">
        <w:r w:rsidR="00103343">
          <w:t xml:space="preserve">, which can be </w:t>
        </w:r>
        <w:r w:rsidR="00103343" w:rsidRPr="00103343">
          <w:rPr>
            <w:i/>
          </w:rPr>
          <w:t>agents</w:t>
        </w:r>
        <w:r w:rsidR="00103343">
          <w:t xml:space="preserve">, </w:t>
        </w:r>
        <w:r w:rsidR="00103343" w:rsidRPr="00103343">
          <w:rPr>
            <w:i/>
          </w:rPr>
          <w:t>artifacts</w:t>
        </w:r>
        <w:r w:rsidR="00103343">
          <w:t xml:space="preserve"> or </w:t>
        </w:r>
        <w:r w:rsidR="00103343" w:rsidRPr="00103343">
          <w:rPr>
            <w:i/>
          </w:rPr>
          <w:t>processes</w:t>
        </w:r>
        <w:r w:rsidR="00103343">
          <w:t>.</w:t>
        </w:r>
      </w:ins>
      <w:ins w:id="236" w:author="Kohwalter" w:date="2012-12-07T20:26:00Z">
        <w:r w:rsidR="00C66551">
          <w:t xml:space="preserve"> </w:t>
        </w:r>
      </w:ins>
      <w:ins w:id="237" w:author="Kohwalter" w:date="2012-12-07T20:33:00Z">
        <w:r w:rsidR="00103343">
          <w:t xml:space="preserve">As such, </w:t>
        </w:r>
        <w:r w:rsidR="00103343" w:rsidRPr="002D1C6B">
          <w:rPr>
            <w:i/>
          </w:rPr>
          <w:t>processes</w:t>
        </w:r>
        <w:r w:rsidR="00103343">
          <w:t xml:space="preserve"> nodes can be influenced positively or negatively by other </w:t>
        </w:r>
      </w:ins>
      <w:ins w:id="238" w:author="Kohwalter" w:date="2012-12-10T20:06:00Z">
        <w:r w:rsidR="002D1C6B" w:rsidRPr="002D1C6B">
          <w:rPr>
            <w:i/>
          </w:rPr>
          <w:t>process</w:t>
        </w:r>
      </w:ins>
      <w:ins w:id="239" w:author="Kohwalter" w:date="2012-12-07T20:33:00Z">
        <w:r w:rsidR="00103343">
          <w:t xml:space="preserve"> </w:t>
        </w:r>
      </w:ins>
      <w:ins w:id="240" w:author="Kohwalter" w:date="2012-12-07T20:35:00Z">
        <w:r w:rsidR="00103343">
          <w:t>and</w:t>
        </w:r>
      </w:ins>
      <w:ins w:id="241" w:author="Kohwalter" w:date="2012-12-07T20:33:00Z">
        <w:r w:rsidR="00103343">
          <w:t xml:space="preserve"> have relationships with </w:t>
        </w:r>
        <w:r w:rsidR="00103343" w:rsidRPr="00103343">
          <w:rPr>
            <w:i/>
          </w:rPr>
          <w:t>artifacts</w:t>
        </w:r>
      </w:ins>
      <w:ins w:id="242" w:author="Kohwalter" w:date="2012-12-07T20:34:00Z">
        <w:r w:rsidR="00103343">
          <w:t xml:space="preserve"> and </w:t>
        </w:r>
        <w:r w:rsidR="00103343" w:rsidRPr="00103343">
          <w:rPr>
            <w:i/>
          </w:rPr>
          <w:t>agents</w:t>
        </w:r>
      </w:ins>
      <w:ins w:id="243" w:author="Kohwalter" w:date="2012-12-07T20:33:00Z">
        <w:r w:rsidR="00103343">
          <w:t xml:space="preserve">. </w:t>
        </w:r>
      </w:ins>
      <w:ins w:id="244" w:author="Kohwalter" w:date="2012-12-07T20:35:00Z">
        <w:r w:rsidR="00103343">
          <w:t xml:space="preserve">The context of </w:t>
        </w:r>
      </w:ins>
      <w:ins w:id="245" w:author="Kohwalter" w:date="2012-12-07T20:37:00Z">
        <w:r w:rsidR="00103343">
          <w:t>such relationships</w:t>
        </w:r>
      </w:ins>
      <w:ins w:id="246" w:author="Kohwalter" w:date="2012-12-07T20:36:00Z">
        <w:r w:rsidR="00103343">
          <w:t xml:space="preserve"> </w:t>
        </w:r>
      </w:ins>
      <w:ins w:id="247" w:author="Kohwalter" w:date="2012-12-07T20:35:00Z">
        <w:r w:rsidR="00103343">
          <w:t>may vary according to the</w:t>
        </w:r>
      </w:ins>
      <w:ins w:id="248" w:author="Kohwalter" w:date="2012-12-07T20:36:00Z">
        <w:r w:rsidR="00103343">
          <w:t xml:space="preserve"> type of </w:t>
        </w:r>
      </w:ins>
      <w:ins w:id="249" w:author="Kohwalter" w:date="2012-12-07T20:37:00Z">
        <w:r w:rsidR="00103343">
          <w:t>relation</w:t>
        </w:r>
      </w:ins>
      <w:ins w:id="250" w:author="Kohwalter" w:date="2012-12-07T20:36:00Z">
        <w:r w:rsidR="00103343">
          <w:t xml:space="preserve"> between nodes. </w:t>
        </w:r>
      </w:ins>
    </w:p>
    <w:p w:rsidR="001B4014" w:rsidRDefault="003613D1" w:rsidP="001B4014">
      <w:pPr>
        <w:rPr>
          <w:ins w:id="251" w:author="Kohwalter" w:date="2012-12-07T19:03:00Z"/>
        </w:rPr>
      </w:pPr>
      <w:r>
        <w:t>Following the</w:t>
      </w:r>
      <w:r w:rsidR="0024726A">
        <w:t xml:space="preserve"> provenance notation</w:t>
      </w:r>
      <w:r>
        <w:t xml:space="preserve"> specification</w:t>
      </w:r>
      <w:r w:rsidR="00ED0BD0">
        <w:t xml:space="preserve">, </w:t>
      </w:r>
      <w:r>
        <w:t xml:space="preserve">each </w:t>
      </w:r>
      <w:r w:rsidR="00ED0BD0">
        <w:t>node shape</w:t>
      </w:r>
      <w:ins w:id="252" w:author="Kohwalter" w:date="2012-12-07T20:38:00Z">
        <w:r w:rsidR="00103343">
          <w:t xml:space="preserve"> in </w:t>
        </w:r>
        <w:r w:rsidR="006209F7">
          <w:fldChar w:fldCharType="begin"/>
        </w:r>
        <w:r w:rsidR="00103343">
          <w:instrText xml:space="preserve"> REF _Ref341710011 \h </w:instrText>
        </w:r>
      </w:ins>
      <w:r w:rsidR="006209F7">
        <w:fldChar w:fldCharType="separate"/>
      </w:r>
      <w:r w:rsidR="004571D6">
        <w:t xml:space="preserve">Figure </w:t>
      </w:r>
      <w:r w:rsidR="004571D6">
        <w:rPr>
          <w:noProof/>
        </w:rPr>
        <w:t>5</w:t>
      </w:r>
      <w:ins w:id="253" w:author="Kohwalter" w:date="2012-12-07T20:38:00Z">
        <w:r w:rsidR="006209F7">
          <w:fldChar w:fldCharType="end"/>
        </w:r>
      </w:ins>
      <w:r w:rsidR="00ED0BD0">
        <w:t xml:space="preserve"> </w:t>
      </w:r>
      <w:r w:rsidR="00733B86">
        <w:t>is related to its</w:t>
      </w:r>
      <w:r w:rsidR="00ED0BD0">
        <w:t xml:space="preserve"> type</w:t>
      </w:r>
      <w:r w:rsidR="0024726A">
        <w:t>.</w:t>
      </w:r>
      <w:r w:rsidR="00ED0BD0">
        <w:t xml:space="preserve"> Square nodes represent </w:t>
      </w:r>
      <w:r w:rsidR="00ED0BD0" w:rsidRPr="00F44A98">
        <w:rPr>
          <w:i/>
        </w:rPr>
        <w:t>process</w:t>
      </w:r>
      <w:r w:rsidR="00ED0BD0">
        <w:t xml:space="preserve"> nodes, circles are </w:t>
      </w:r>
      <w:r w:rsidR="00ED0BD0" w:rsidRPr="00F44A98">
        <w:rPr>
          <w:i/>
        </w:rPr>
        <w:t>artifacts</w:t>
      </w:r>
      <w:r w:rsidR="00ED0BD0">
        <w:t xml:space="preserve"> nodes and an octagon represents </w:t>
      </w:r>
      <w:r w:rsidR="00ED0BD0" w:rsidRPr="00F44A98">
        <w:rPr>
          <w:i/>
        </w:rPr>
        <w:t>agent</w:t>
      </w:r>
      <w:r w:rsidR="00ED0BD0">
        <w:t xml:space="preserve"> nodes</w:t>
      </w:r>
      <w:r w:rsidR="008E74D8">
        <w:t xml:space="preserve"> as indicated by</w:t>
      </w:r>
      <w:r w:rsidR="007248C0">
        <w:t xml:space="preserve"> </w:t>
      </w:r>
      <w:r w:rsidR="006209F7">
        <w:fldChar w:fldCharType="begin"/>
      </w:r>
      <w:r w:rsidR="007248C0">
        <w:instrText xml:space="preserve"> REF _Ref335238586 \h </w:instrText>
      </w:r>
      <w:r w:rsidR="006209F7">
        <w:fldChar w:fldCharType="separate"/>
      </w:r>
      <w:r w:rsidR="004571D6" w:rsidRPr="00B50F8A">
        <w:t xml:space="preserve">Figure </w:t>
      </w:r>
      <w:r w:rsidR="004571D6">
        <w:rPr>
          <w:noProof/>
        </w:rPr>
        <w:t>1</w:t>
      </w:r>
      <w:r w:rsidR="006209F7">
        <w:fldChar w:fldCharType="end"/>
      </w:r>
      <w:r w:rsidR="00ED0BD0" w:rsidRPr="008E74D8">
        <w:t>.</w:t>
      </w:r>
      <w:r w:rsidR="00A2004C">
        <w:t xml:space="preserve"> </w:t>
      </w:r>
      <w:ins w:id="254" w:author="Kohwalter" w:date="2012-12-10T20:08:00Z">
        <w:r w:rsidR="002D1C6B">
          <w:t>Proof Viewer</w:t>
        </w:r>
      </w:ins>
      <w:ins w:id="255" w:author="Kohwalter" w:date="2012-12-07T19:00:00Z">
        <w:r w:rsidR="00294443">
          <w:t xml:space="preserve"> has other features besides node </w:t>
        </w:r>
      </w:ins>
      <w:ins w:id="256" w:author="Kohwalter" w:date="2012-12-07T19:02:00Z">
        <w:r w:rsidR="008A6004">
          <w:t>shape</w:t>
        </w:r>
      </w:ins>
      <w:ins w:id="257" w:author="Kohwalter" w:date="2012-12-10T20:08:00Z">
        <w:r w:rsidR="002D1C6B">
          <w:t xml:space="preserve"> by type</w:t>
        </w:r>
      </w:ins>
      <w:ins w:id="258" w:author="Kohwalter" w:date="2012-12-07T19:00:00Z">
        <w:r w:rsidR="00294443">
          <w:t>.</w:t>
        </w:r>
      </w:ins>
      <w:ins w:id="259" w:author="Kohwalter" w:date="2012-12-07T19:01:00Z">
        <w:r w:rsidR="00294443">
          <w:t xml:space="preserve"> It </w:t>
        </w:r>
      </w:ins>
      <w:ins w:id="260" w:author="Kohwalter" w:date="2012-12-10T20:09:00Z">
        <w:r w:rsidR="002D1C6B">
          <w:t>is</w:t>
        </w:r>
      </w:ins>
      <w:ins w:id="261" w:author="Kohwalter" w:date="2012-12-07T19:02:00Z">
        <w:r w:rsidR="008A6004">
          <w:t xml:space="preserve"> </w:t>
        </w:r>
      </w:ins>
      <w:ins w:id="262" w:author="Kohwalter" w:date="2012-12-07T19:01:00Z">
        <w:r w:rsidR="00294443">
          <w:t>use</w:t>
        </w:r>
      </w:ins>
      <w:ins w:id="263" w:author="Kohwalter" w:date="2012-12-10T20:09:00Z">
        <w:r w:rsidR="002D1C6B">
          <w:t>d</w:t>
        </w:r>
      </w:ins>
      <w:ins w:id="264" w:author="Kohwalter" w:date="2012-12-07T19:01:00Z">
        <w:r w:rsidR="00294443">
          <w:t xml:space="preserve"> shape</w:t>
        </w:r>
      </w:ins>
      <w:ins w:id="265" w:author="Kohwalter" w:date="2012-12-07T19:02:00Z">
        <w:r w:rsidR="008A6004">
          <w:t>s</w:t>
        </w:r>
      </w:ins>
      <w:ins w:id="266" w:author="Kohwalter" w:date="2012-12-07T19:01:00Z">
        <w:r w:rsidR="00294443">
          <w:t xml:space="preserve"> and </w:t>
        </w:r>
      </w:ins>
      <w:ins w:id="267" w:author="Kohwalter" w:date="2012-12-07T19:02:00Z">
        <w:r w:rsidR="008A6004">
          <w:t xml:space="preserve">colors to distinguish displayed information </w:t>
        </w:r>
      </w:ins>
      <w:ins w:id="268" w:author="Kohwalter" w:date="2012-12-10T20:09:00Z">
        <w:r w:rsidR="002D1C6B">
          <w:t>and provides</w:t>
        </w:r>
      </w:ins>
      <w:ins w:id="269" w:author="Kohwalter" w:date="2012-12-07T19:01:00Z">
        <w:r w:rsidR="00294443">
          <w:t xml:space="preserve"> three types of filters: </w:t>
        </w:r>
      </w:ins>
      <w:ins w:id="270" w:author="Kohwalter" w:date="2012-12-07T19:12:00Z">
        <w:r w:rsidR="00D11713">
          <w:t>node</w:t>
        </w:r>
      </w:ins>
      <w:ins w:id="271" w:author="Kohwalter" w:date="2012-12-07T19:01:00Z">
        <w:r w:rsidR="00294443">
          <w:t xml:space="preserve"> filter, </w:t>
        </w:r>
      </w:ins>
      <w:ins w:id="272" w:author="Kohwalter" w:date="2012-12-07T19:12:00Z">
        <w:r w:rsidR="00D11713">
          <w:t>edge</w:t>
        </w:r>
      </w:ins>
      <w:ins w:id="273" w:author="Kohwalter" w:date="2012-12-07T19:01:00Z">
        <w:r w:rsidR="008A6004">
          <w:t xml:space="preserve"> filter, and status filter.</w:t>
        </w:r>
      </w:ins>
    </w:p>
    <w:p w:rsidR="008A6004" w:rsidRDefault="008A6004" w:rsidP="008A6004">
      <w:pPr>
        <w:rPr>
          <w:ins w:id="274" w:author="Kohwalter" w:date="2012-12-07T19:04:00Z"/>
        </w:rPr>
      </w:pPr>
      <w:ins w:id="275" w:author="Kohwalter" w:date="2012-12-07T19:03:00Z">
        <w:r w:rsidRPr="00C51F5B">
          <w:t>The application uses shapes and colors to distinguish information</w:t>
        </w:r>
      </w:ins>
      <w:ins w:id="276" w:author="Kohwalter" w:date="2012-12-10T20:09:00Z">
        <w:r w:rsidR="002D1C6B">
          <w:t>, aiding the visualization</w:t>
        </w:r>
      </w:ins>
      <w:ins w:id="277" w:author="Kohwalter" w:date="2012-12-07T19:03:00Z">
        <w:r w:rsidRPr="00C51F5B">
          <w:t xml:space="preserve">. As previously noted, nodes have different shapes according to </w:t>
        </w:r>
        <w:r>
          <w:t>their</w:t>
        </w:r>
        <w:r w:rsidRPr="00C51F5B">
          <w:t xml:space="preserve"> type</w:t>
        </w:r>
        <w:r>
          <w:t>s</w:t>
        </w:r>
        <w:r w:rsidRPr="00C51F5B">
          <w:t xml:space="preserve">. However, it is also possible to differentiate a node from </w:t>
        </w:r>
        <w:r>
          <w:t>an</w:t>
        </w:r>
        <w:r w:rsidRPr="00C51F5B">
          <w:t xml:space="preserve">other with different borders </w:t>
        </w:r>
        <w:r>
          <w:t>and color</w:t>
        </w:r>
      </w:ins>
      <w:ins w:id="278" w:author="Kohwalter" w:date="2012-12-10T20:10:00Z">
        <w:r w:rsidR="002D1C6B">
          <w:t>s</w:t>
        </w:r>
      </w:ins>
      <w:ins w:id="279" w:author="Kohwalter" w:date="2012-12-07T19:03:00Z">
        <w:r w:rsidRPr="00C51F5B">
          <w:t xml:space="preserve">. As an example, </w:t>
        </w:r>
        <w:r w:rsidRPr="00CD3DF5">
          <w:rPr>
            <w:i/>
          </w:rPr>
          <w:t>processes</w:t>
        </w:r>
        <w:r w:rsidRPr="00C51F5B">
          <w:t xml:space="preserve"> that did not interact with other </w:t>
        </w:r>
        <w:r w:rsidRPr="00CD3DF5">
          <w:rPr>
            <w:i/>
          </w:rPr>
          <w:t>processes</w:t>
        </w:r>
        <w:r w:rsidRPr="00C51F5B">
          <w:t xml:space="preserve"> can be dotted</w:t>
        </w:r>
        <w:r>
          <w:t xml:space="preserve">, as illustrated in </w:t>
        </w:r>
        <w:r w:rsidR="006209F7">
          <w:fldChar w:fldCharType="begin"/>
        </w:r>
        <w:r>
          <w:instrText xml:space="preserve"> REF _Ref341710011 \h </w:instrText>
        </w:r>
      </w:ins>
      <w:ins w:id="280" w:author="Kohwalter" w:date="2012-12-07T19:03:00Z">
        <w:r w:rsidR="006209F7">
          <w:fldChar w:fldCharType="separate"/>
        </w:r>
      </w:ins>
      <w:r w:rsidR="004571D6">
        <w:t xml:space="preserve">Figure </w:t>
      </w:r>
      <w:r w:rsidR="004571D6">
        <w:rPr>
          <w:noProof/>
        </w:rPr>
        <w:t>5</w:t>
      </w:r>
      <w:ins w:id="281" w:author="Kohwalter" w:date="2012-12-07T19:03:00Z">
        <w:r w:rsidR="006209F7">
          <w:fldChar w:fldCharType="end"/>
        </w:r>
        <w:r w:rsidRPr="00C51F5B">
          <w:t xml:space="preserve">. </w:t>
        </w:r>
        <w:r>
          <w:t>It is also possible to use different formats for</w:t>
        </w:r>
        <w:r w:rsidRPr="00C51F5B">
          <w:t xml:space="preserve"> edges. The thickness can be interpreted as how strong the relationship</w:t>
        </w:r>
        <w:r>
          <w:t xml:space="preserve"> is</w:t>
        </w:r>
        <w:r w:rsidRPr="00C51F5B">
          <w:t xml:space="preserve">. If the edge represents a low influence on the </w:t>
        </w:r>
        <w:r w:rsidRPr="00CD3DF5">
          <w:rPr>
            <w:i/>
          </w:rPr>
          <w:t>process</w:t>
        </w:r>
        <w:r w:rsidRPr="00C51F5B">
          <w:t xml:space="preserve">, it </w:t>
        </w:r>
        <w:r>
          <w:t>is drawn as a</w:t>
        </w:r>
        <w:r w:rsidRPr="00C51F5B">
          <w:t xml:space="preserve"> thin edge. If the influence is high, then it </w:t>
        </w:r>
        <w:r>
          <w:t>becomes a</w:t>
        </w:r>
        <w:r w:rsidRPr="00C51F5B">
          <w:t xml:space="preserve"> thicker</w:t>
        </w:r>
        <w:r>
          <w:t xml:space="preserve"> edge</w:t>
        </w:r>
        <w:r w:rsidRPr="00C51F5B">
          <w:t xml:space="preserve">. </w:t>
        </w:r>
      </w:ins>
    </w:p>
    <w:p w:rsidR="00AA2784" w:rsidRDefault="008A6004" w:rsidP="00C51F5B">
      <w:ins w:id="282" w:author="Kohwalter" w:date="2012-12-07T19:03:00Z">
        <w:r w:rsidRPr="00C51F5B">
          <w:t xml:space="preserve">Another resource </w:t>
        </w:r>
        <w:r>
          <w:t>present</w:t>
        </w:r>
        <w:r w:rsidRPr="00C51F5B">
          <w:t xml:space="preserve"> </w:t>
        </w:r>
      </w:ins>
      <w:ins w:id="283" w:author="Kohwalter" w:date="2012-12-10T20:11:00Z">
        <w:r w:rsidR="002D1C6B">
          <w:t>for</w:t>
        </w:r>
      </w:ins>
      <w:ins w:id="284" w:author="Kohwalter" w:date="2012-12-07T19:03:00Z">
        <w:r w:rsidRPr="00C51F5B">
          <w:t xml:space="preserve"> edges is color</w:t>
        </w:r>
      </w:ins>
      <w:ins w:id="285" w:author="Kohwalter" w:date="2012-12-10T20:11:00Z">
        <w:r w:rsidR="002D1C6B">
          <w:t xml:space="preserve"> to represent the type of relationship</w:t>
        </w:r>
      </w:ins>
      <w:ins w:id="286" w:author="Kohwalter" w:date="2012-12-07T19:03:00Z">
        <w:r w:rsidRPr="00C51F5B">
          <w:t xml:space="preserve">. </w:t>
        </w:r>
      </w:ins>
      <w:ins w:id="287" w:author="Kohwalter" w:date="2012-12-07T19:06:00Z">
        <w:r>
          <w:t>There are three types: positive, which indicates a beneficial relation</w:t>
        </w:r>
      </w:ins>
      <w:ins w:id="288" w:author="Kohwalter" w:date="2012-12-07T19:08:00Z">
        <w:r>
          <w:t>;</w:t>
        </w:r>
      </w:ins>
      <w:ins w:id="289" w:author="Kohwalter" w:date="2012-12-07T19:06:00Z">
        <w:r>
          <w:t xml:space="preserve"> negative, which is a be</w:t>
        </w:r>
      </w:ins>
      <w:ins w:id="290" w:author="Kohwalter" w:date="2012-12-07T19:07:00Z">
        <w:r>
          <w:t>nign relation</w:t>
        </w:r>
      </w:ins>
      <w:ins w:id="291" w:author="Kohwalter" w:date="2012-12-07T19:08:00Z">
        <w:r>
          <w:t>;</w:t>
        </w:r>
      </w:ins>
      <w:ins w:id="292" w:author="Kohwalter" w:date="2012-12-07T19:07:00Z">
        <w:r>
          <w:t xml:space="preserve"> and neutral, which </w:t>
        </w:r>
      </w:ins>
      <w:ins w:id="293" w:author="Kohwalter" w:date="2012-12-07T19:08:00Z">
        <w:r>
          <w:t>is neither beneficial nor benign</w:t>
        </w:r>
      </w:ins>
      <w:ins w:id="294" w:author="Kohwalter" w:date="2012-12-07T19:07:00Z">
        <w:r>
          <w:t xml:space="preserve">. </w:t>
        </w:r>
      </w:ins>
      <w:ins w:id="295" w:author="Kohwalter" w:date="2012-12-07T19:03:00Z">
        <w:r w:rsidRPr="00C51F5B">
          <w:t>For each type of relationship (positive, negative</w:t>
        </w:r>
        <w:r>
          <w:t>,</w:t>
        </w:r>
        <w:r w:rsidRPr="00C51F5B">
          <w:t xml:space="preserve"> and neutral) a different color</w:t>
        </w:r>
        <w:r>
          <w:t xml:space="preserve"> is used</w:t>
        </w:r>
        <w:r w:rsidRPr="00C51F5B">
          <w:t xml:space="preserve">. Green is used for positive influences, red for negative, and </w:t>
        </w:r>
        <w:r w:rsidRPr="00C51F5B">
          <w:lastRenderedPageBreak/>
          <w:t xml:space="preserve">black for neutral. To emphasize </w:t>
        </w:r>
        <w:r>
          <w:t xml:space="preserve">the </w:t>
        </w:r>
        <w:r w:rsidRPr="00C51F5B">
          <w:t xml:space="preserve">neutral relationships lack of </w:t>
        </w:r>
        <w:r>
          <w:t>importance</w:t>
        </w:r>
        <w:r w:rsidRPr="00C51F5B">
          <w:t>, they can also be dotted.</w:t>
        </w:r>
        <w:r>
          <w:t xml:space="preserve"> These edge types are also illustrated in </w:t>
        </w:r>
        <w:r w:rsidR="006209F7">
          <w:fldChar w:fldCharType="begin"/>
        </w:r>
        <w:r>
          <w:instrText xml:space="preserve"> REF _Ref341710011 \h </w:instrText>
        </w:r>
      </w:ins>
      <w:ins w:id="296" w:author="Kohwalter" w:date="2012-12-07T19:03:00Z">
        <w:r w:rsidR="006209F7">
          <w:fldChar w:fldCharType="separate"/>
        </w:r>
      </w:ins>
      <w:r w:rsidR="004571D6">
        <w:t xml:space="preserve">Figure </w:t>
      </w:r>
      <w:r w:rsidR="004571D6">
        <w:rPr>
          <w:noProof/>
        </w:rPr>
        <w:t>5</w:t>
      </w:r>
      <w:ins w:id="297" w:author="Kohwalter" w:date="2012-12-07T19:03:00Z">
        <w:r w:rsidR="006209F7">
          <w:fldChar w:fldCharType="end"/>
        </w:r>
      </w:ins>
      <w:r>
        <w:t>.</w:t>
      </w:r>
    </w:p>
    <w:p w:rsidR="004158B9" w:rsidRPr="00C51F5B" w:rsidRDefault="003613D1" w:rsidP="00C51F5B">
      <w:r>
        <w:t>In order to better analy</w:t>
      </w:r>
      <w:r w:rsidR="00801E9C">
        <w:t>z</w:t>
      </w:r>
      <w:r>
        <w:t>e graph data</w:t>
      </w:r>
      <w:r w:rsidR="001A63A2" w:rsidRPr="00C51F5B">
        <w:t xml:space="preserve">, </w:t>
      </w:r>
      <w:ins w:id="298" w:author="Kohwalter" w:date="2012-12-07T19:11:00Z">
        <w:r w:rsidR="008A6004">
          <w:t>the node filter</w:t>
        </w:r>
        <w:r w:rsidR="008A6004" w:rsidRPr="00C51F5B">
          <w:t xml:space="preserve"> </w:t>
        </w:r>
      </w:ins>
      <w:r w:rsidR="001B1CF9">
        <w:t>feature</w:t>
      </w:r>
      <w:r w:rsidR="001A63A2" w:rsidRPr="00C51F5B">
        <w:t xml:space="preserve"> </w:t>
      </w:r>
      <w:ins w:id="299" w:author="Kohwalter" w:date="2012-12-07T19:11:00Z">
        <w:r w:rsidR="008A6004">
          <w:t>is</w:t>
        </w:r>
      </w:ins>
      <w:ins w:id="300" w:author="Kohwalter" w:date="2012-12-07T19:12:00Z">
        <w:r w:rsidR="008A6004">
          <w:t xml:space="preserve"> also</w:t>
        </w:r>
      </w:ins>
      <w:ins w:id="301" w:author="Kohwalter" w:date="2012-12-07T19:11:00Z">
        <w:r w:rsidR="008A6004" w:rsidRPr="00C51F5B">
          <w:t xml:space="preserve"> </w:t>
        </w:r>
      </w:ins>
      <w:r w:rsidR="001A63A2" w:rsidRPr="00C51F5B">
        <w:t xml:space="preserve">available. </w:t>
      </w:r>
      <w:ins w:id="302" w:author="Kohwalter" w:date="2012-12-07T14:49:00Z">
        <w:r w:rsidR="005D57F2">
          <w:t xml:space="preserve">Since the graph is generated from collected game date, </w:t>
        </w:r>
        <w:r w:rsidR="005D57F2" w:rsidRPr="008A067F">
          <w:t xml:space="preserve">not </w:t>
        </w:r>
        <w:r w:rsidR="005D57F2">
          <w:t>all collected</w:t>
        </w:r>
        <w:r w:rsidR="005D57F2" w:rsidRPr="008A067F">
          <w:t xml:space="preserve"> information is relevant for every type of analysis. </w:t>
        </w:r>
        <w:r w:rsidR="005D57F2">
          <w:t>Thus, t</w:t>
        </w:r>
        <w:r w:rsidR="005D57F2" w:rsidRPr="008A067F">
          <w:t xml:space="preserve">he provenance graph </w:t>
        </w:r>
        <w:r w:rsidR="005D57F2">
          <w:t>might contain</w:t>
        </w:r>
        <w:r w:rsidR="005D57F2" w:rsidRPr="008A067F">
          <w:t xml:space="preserve"> actions that </w:t>
        </w:r>
        <w:r w:rsidR="005D57F2">
          <w:t>did</w:t>
        </w:r>
        <w:r w:rsidR="005D57F2" w:rsidRPr="008A067F">
          <w:t xml:space="preserve"> not provoke any significant change. These elements act as noise and can be omitted during analysis.</w:t>
        </w:r>
      </w:ins>
      <w:ins w:id="303" w:author="Kohwalter" w:date="2012-12-07T14:50:00Z">
        <w:r w:rsidR="005D57F2">
          <w:t xml:space="preserve"> </w:t>
        </w:r>
      </w:ins>
      <w:ins w:id="304" w:author="Kohwalter" w:date="2012-12-07T14:52:00Z">
        <w:r w:rsidR="005D57F2">
          <w:t>To do this</w:t>
        </w:r>
      </w:ins>
      <w:r w:rsidR="001A63A2" w:rsidRPr="00C51F5B">
        <w:t xml:space="preserve">, it is possible to collapse nodes in order to reduce the graph size </w:t>
      </w:r>
      <w:r w:rsidR="005A15E8" w:rsidRPr="00C51F5B">
        <w:t xml:space="preserve">by changing the information display scale, grouping nearby nodes together and thus changing the graph granularity. Another usage of collapse is to group </w:t>
      </w:r>
      <w:r w:rsidR="005A15E8" w:rsidRPr="00F44A98">
        <w:rPr>
          <w:i/>
        </w:rPr>
        <w:t>processes</w:t>
      </w:r>
      <w:r w:rsidR="005A15E8" w:rsidRPr="00C51F5B">
        <w:t xml:space="preserve"> from the same </w:t>
      </w:r>
      <w:r w:rsidR="005A15E8" w:rsidRPr="00F44A98">
        <w:rPr>
          <w:i/>
        </w:rPr>
        <w:t>agent</w:t>
      </w:r>
      <w:r w:rsidR="005A15E8" w:rsidRPr="00C51F5B">
        <w:t xml:space="preserve">, making easier to see all influences and changes that the </w:t>
      </w:r>
      <w:r w:rsidR="005A15E8" w:rsidRPr="00F44A98">
        <w:rPr>
          <w:i/>
        </w:rPr>
        <w:t>agent</w:t>
      </w:r>
      <w:r w:rsidR="005A15E8" w:rsidRPr="00C51F5B">
        <w:t xml:space="preserve"> did </w:t>
      </w:r>
      <w:r w:rsidR="004158B9" w:rsidRPr="00C51F5B">
        <w:t>throughout</w:t>
      </w:r>
      <w:r w:rsidR="005A15E8" w:rsidRPr="00C51F5B">
        <w:t xml:space="preserve"> the game.</w:t>
      </w:r>
      <w:r w:rsidR="00CF236C">
        <w:t xml:space="preserve"> </w:t>
      </w:r>
      <w:r w:rsidR="006209F7">
        <w:fldChar w:fldCharType="begin"/>
      </w:r>
      <w:r w:rsidR="00633AE7">
        <w:instrText xml:space="preserve"> REF _Ref341965572 \h </w:instrText>
      </w:r>
      <w:r w:rsidR="006209F7">
        <w:fldChar w:fldCharType="separate"/>
      </w:r>
      <w:r w:rsidR="004571D6">
        <w:t xml:space="preserve">Figure </w:t>
      </w:r>
      <w:r w:rsidR="004571D6">
        <w:rPr>
          <w:noProof/>
        </w:rPr>
        <w:t>6</w:t>
      </w:r>
      <w:r w:rsidR="006209F7">
        <w:fldChar w:fldCharType="end"/>
      </w:r>
      <w:r w:rsidR="00633AE7">
        <w:t xml:space="preserve"> illustrates a</w:t>
      </w:r>
      <w:r w:rsidR="006A5926">
        <w:t xml:space="preserve"> collapse by grouping an </w:t>
      </w:r>
      <w:r w:rsidR="006A5926" w:rsidRPr="00F44A98">
        <w:rPr>
          <w:i/>
        </w:rPr>
        <w:t>agent’s processes</w:t>
      </w:r>
      <w:r w:rsidR="006A5926">
        <w:t xml:space="preserve"> with the </w:t>
      </w:r>
      <w:r w:rsidR="006A5926" w:rsidRPr="00F44A98">
        <w:rPr>
          <w:i/>
        </w:rPr>
        <w:t>agent</w:t>
      </w:r>
      <w:r w:rsidR="00633AE7">
        <w:t>.</w:t>
      </w:r>
      <w:ins w:id="305" w:author="Kohwalter" w:date="2012-12-07T11:45:00Z">
        <w:r w:rsidR="007248C0">
          <w:t xml:space="preserve"> Note the node size difference when collapsed.</w:t>
        </w:r>
      </w:ins>
      <w:r w:rsidR="00103343">
        <w:t xml:space="preserve"> </w:t>
      </w:r>
      <w:r w:rsidR="004158B9" w:rsidRPr="00C51F5B">
        <w:t xml:space="preserve">Another </w:t>
      </w:r>
      <w:ins w:id="306" w:author="Kohwalter" w:date="2012-12-07T19:13:00Z">
        <w:r w:rsidR="00D11713">
          <w:t>type of filter present</w:t>
        </w:r>
      </w:ins>
      <w:r w:rsidR="0086288D">
        <w:t xml:space="preserve"> </w:t>
      </w:r>
      <w:r w:rsidR="00D27CA2" w:rsidRPr="00C51F5B">
        <w:t>is</w:t>
      </w:r>
      <w:r w:rsidR="0086288D">
        <w:t xml:space="preserve"> the</w:t>
      </w:r>
      <w:r w:rsidR="004158B9" w:rsidRPr="00C51F5B">
        <w:t xml:space="preserve"> </w:t>
      </w:r>
      <w:r w:rsidR="00F44A98">
        <w:t>edge</w:t>
      </w:r>
      <w:r w:rsidR="004158B9" w:rsidRPr="00C51F5B">
        <w:t xml:space="preserve"> filter.</w:t>
      </w:r>
      <w:r w:rsidR="00C85371" w:rsidRPr="00C51F5B">
        <w:t xml:space="preserve"> In the application it is </w:t>
      </w:r>
      <w:ins w:id="307" w:author="Kohwalter" w:date="2012-12-07T20:40:00Z">
        <w:r w:rsidR="00103343">
          <w:t xml:space="preserve">also </w:t>
        </w:r>
      </w:ins>
      <w:r w:rsidR="00C85371" w:rsidRPr="00C51F5B">
        <w:t>possible to filter edges by context and</w:t>
      </w:r>
      <w:ins w:id="308" w:author="Kohwalter" w:date="2012-12-07T20:40:00Z">
        <w:r w:rsidR="00103343">
          <w:t xml:space="preserve"> </w:t>
        </w:r>
      </w:ins>
      <w:ins w:id="309" w:author="Kohwalter" w:date="2012-12-10T20:13:00Z">
        <w:r w:rsidR="00B1261C">
          <w:t xml:space="preserve">by </w:t>
        </w:r>
      </w:ins>
      <w:ins w:id="310" w:author="Kohwalter" w:date="2012-12-07T20:40:00Z">
        <w:r w:rsidR="00103343">
          <w:t>the</w:t>
        </w:r>
      </w:ins>
      <w:r w:rsidR="00C85371" w:rsidRPr="00C51F5B">
        <w:t xml:space="preserve"> type of relationship.</w:t>
      </w:r>
    </w:p>
    <w:p w:rsidR="004571D6" w:rsidRDefault="004571D6" w:rsidP="004571D6">
      <w:pPr>
        <w:keepNext/>
        <w:framePr w:hSpace="144" w:vSpace="144" w:wrap="around" w:hAnchor="text" w:xAlign="center" w:yAlign="bottom"/>
        <w:jc w:val="center"/>
      </w:pPr>
      <w:r>
        <w:rPr>
          <w:noProof/>
          <w:lang w:val="pt-BR" w:eastAsia="pt-BR"/>
        </w:rPr>
        <w:drawing>
          <wp:inline distT="0" distB="0" distL="0" distR="0">
            <wp:extent cx="2554962" cy="2166287"/>
            <wp:effectExtent l="19050" t="0" r="0" b="0"/>
            <wp:docPr id="25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srcRect/>
                    <a:stretch>
                      <a:fillRect/>
                    </a:stretch>
                  </pic:blipFill>
                  <pic:spPr bwMode="auto">
                    <a:xfrm>
                      <a:off x="0" y="0"/>
                      <a:ext cx="2554962" cy="2166287"/>
                    </a:xfrm>
                    <a:prstGeom prst="rect">
                      <a:avLst/>
                    </a:prstGeom>
                    <a:noFill/>
                    <a:ln w="9525">
                      <a:noFill/>
                      <a:miter lim="800000"/>
                      <a:headEnd/>
                      <a:tailEnd/>
                    </a:ln>
                  </pic:spPr>
                </pic:pic>
              </a:graphicData>
            </a:graphic>
          </wp:inline>
        </w:drawing>
      </w:r>
    </w:p>
    <w:p w:rsidR="004571D6" w:rsidRDefault="004571D6" w:rsidP="004571D6">
      <w:pPr>
        <w:pStyle w:val="Legenda"/>
        <w:framePr w:hSpace="144" w:vSpace="144" w:wrap="around" w:hAnchor="text" w:xAlign="center" w:yAlign="bottom"/>
      </w:pPr>
      <w:bookmarkStart w:id="311" w:name="_Ref341710011"/>
      <w:proofErr w:type="gramStart"/>
      <w:r>
        <w:t xml:space="preserve">Figure </w:t>
      </w:r>
      <w:r w:rsidR="006209F7">
        <w:fldChar w:fldCharType="begin"/>
      </w:r>
      <w:r>
        <w:instrText xml:space="preserve"> SEQ Figure \* ARABIC </w:instrText>
      </w:r>
      <w:r w:rsidR="006209F7">
        <w:fldChar w:fldCharType="separate"/>
      </w:r>
      <w:r>
        <w:rPr>
          <w:noProof/>
        </w:rPr>
        <w:t>5</w:t>
      </w:r>
      <w:r w:rsidR="006209F7">
        <w:fldChar w:fldCharType="end"/>
      </w:r>
      <w:bookmarkEnd w:id="311"/>
      <w:r>
        <w:t>.</w:t>
      </w:r>
      <w:proofErr w:type="gramEnd"/>
      <w:r>
        <w:t xml:space="preserve"> </w:t>
      </w:r>
      <w:proofErr w:type="gramStart"/>
      <w:r>
        <w:t>Example of a generated provenance graph.</w:t>
      </w:r>
      <w:proofErr w:type="gramEnd"/>
    </w:p>
    <w:p w:rsidR="004571D6" w:rsidRDefault="004571D6" w:rsidP="004571D6">
      <w:pPr>
        <w:keepNext/>
        <w:framePr w:hSpace="144" w:vSpace="144" w:wrap="around" w:hAnchor="text" w:xAlign="center" w:yAlign="bottom"/>
        <w:jc w:val="center"/>
      </w:pPr>
      <w:r>
        <w:rPr>
          <w:noProof/>
          <w:lang w:val="pt-BR" w:eastAsia="pt-BR"/>
        </w:rPr>
        <w:drawing>
          <wp:inline distT="0" distB="0" distL="0" distR="0">
            <wp:extent cx="1958031" cy="815767"/>
            <wp:effectExtent l="19050" t="0" r="4119" b="0"/>
            <wp:docPr id="25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58031" cy="815767"/>
                    </a:xfrm>
                    <a:prstGeom prst="rect">
                      <a:avLst/>
                    </a:prstGeom>
                    <a:noFill/>
                    <a:ln>
                      <a:noFill/>
                    </a:ln>
                  </pic:spPr>
                </pic:pic>
              </a:graphicData>
            </a:graphic>
          </wp:inline>
        </w:drawing>
      </w:r>
    </w:p>
    <w:p w:rsidR="004571D6" w:rsidRPr="004571D6" w:rsidRDefault="004571D6" w:rsidP="004571D6">
      <w:pPr>
        <w:pStyle w:val="Legenda"/>
        <w:framePr w:hSpace="144" w:vSpace="144" w:wrap="around" w:hAnchor="text" w:xAlign="center" w:yAlign="bottom"/>
        <w:jc w:val="both"/>
      </w:pPr>
      <w:bookmarkStart w:id="312" w:name="_Ref341965572"/>
      <w:proofErr w:type="gramStart"/>
      <w:r>
        <w:t xml:space="preserve">Figure </w:t>
      </w:r>
      <w:r w:rsidR="006209F7">
        <w:fldChar w:fldCharType="begin"/>
      </w:r>
      <w:r>
        <w:instrText xml:space="preserve"> SEQ Figure \* ARABIC </w:instrText>
      </w:r>
      <w:r w:rsidR="006209F7">
        <w:fldChar w:fldCharType="separate"/>
      </w:r>
      <w:r>
        <w:rPr>
          <w:noProof/>
        </w:rPr>
        <w:t>6</w:t>
      </w:r>
      <w:r w:rsidR="006209F7">
        <w:fldChar w:fldCharType="end"/>
      </w:r>
      <w:bookmarkEnd w:id="312"/>
      <w:r>
        <w:t>.</w:t>
      </w:r>
      <w:proofErr w:type="gramEnd"/>
      <w:r>
        <w:t xml:space="preserve"> </w:t>
      </w:r>
      <w:proofErr w:type="gramStart"/>
      <w:r>
        <w:t>Collapsing Nodes: the normal graph, containing an artifact, an agent, and three processes (a) and the grouping of all agent processes with the agent (b).</w:t>
      </w:r>
      <w:proofErr w:type="gramEnd"/>
    </w:p>
    <w:p w:rsidR="00251EA0" w:rsidRDefault="00D11713" w:rsidP="00251EA0">
      <w:ins w:id="313" w:author="Kohwalter" w:date="2012-12-07T19:15:00Z">
        <w:r>
          <w:t>The last</w:t>
        </w:r>
        <w:r w:rsidRPr="00251EA0">
          <w:t xml:space="preserve"> </w:t>
        </w:r>
      </w:ins>
      <w:r w:rsidR="00D27CA2">
        <w:t>filter present is the</w:t>
      </w:r>
      <w:r w:rsidR="00251EA0" w:rsidRPr="00251EA0">
        <w:t xml:space="preserve"> status filter. </w:t>
      </w:r>
      <w:r w:rsidR="0086288D">
        <w:t>When s</w:t>
      </w:r>
      <w:r w:rsidR="00251EA0" w:rsidRPr="00251EA0">
        <w:t xml:space="preserve">electing the desired </w:t>
      </w:r>
      <w:ins w:id="314" w:author="Kohwalter" w:date="2012-12-07T11:44:00Z">
        <w:r w:rsidR="00D12B84">
          <w:t>attribute</w:t>
        </w:r>
      </w:ins>
      <w:r w:rsidR="00632704">
        <w:t>,</w:t>
      </w:r>
      <w:r w:rsidR="00251EA0" w:rsidRPr="00251EA0">
        <w:t xml:space="preserve"> all nodes </w:t>
      </w:r>
      <w:r w:rsidR="00801E9C">
        <w:t>with</w:t>
      </w:r>
      <w:r w:rsidR="00251EA0" w:rsidRPr="00251EA0">
        <w:t xml:space="preserve"> the </w:t>
      </w:r>
      <w:r w:rsidR="0086288D">
        <w:t xml:space="preserve">specified </w:t>
      </w:r>
      <w:r w:rsidR="00251EA0" w:rsidRPr="00251EA0">
        <w:t xml:space="preserve">status will </w:t>
      </w:r>
      <w:r w:rsidR="00F2314E">
        <w:t xml:space="preserve">have their colors </w:t>
      </w:r>
      <w:r w:rsidR="00251EA0" w:rsidRPr="00251EA0">
        <w:t>change</w:t>
      </w:r>
      <w:r w:rsidR="00F2314E">
        <w:t>d</w:t>
      </w:r>
      <w:r w:rsidR="00251EA0" w:rsidRPr="00251EA0">
        <w:t xml:space="preserve"> according to their respective values. </w:t>
      </w:r>
      <w:ins w:id="315" w:author="Kohwalter" w:date="2012-12-07T14:45:00Z">
        <w:r w:rsidR="00C71110">
          <w:t xml:space="preserve">It is used the </w:t>
        </w:r>
      </w:ins>
      <w:ins w:id="316" w:author="Kohwalter" w:date="2012-12-07T11:42:00Z">
        <w:r w:rsidR="00C71110">
          <w:t>traffic light rating system, which</w:t>
        </w:r>
      </w:ins>
      <w:ins w:id="317" w:author="Kohwalter" w:date="2012-12-07T11:43:00Z">
        <w:r w:rsidR="00C71110">
          <w:t xml:space="preserve"> indicates the status of the variable using red, </w:t>
        </w:r>
      </w:ins>
      <w:ins w:id="318" w:author="Kohwalter" w:date="2012-12-07T14:46:00Z">
        <w:r w:rsidR="00C71110">
          <w:t>yellow</w:t>
        </w:r>
      </w:ins>
      <w:ins w:id="319" w:author="Kohwalter" w:date="2012-12-07T11:43:00Z">
        <w:r w:rsidR="00C71110">
          <w:t xml:space="preserve"> or green color.</w:t>
        </w:r>
      </w:ins>
      <w:r w:rsidR="00C71110" w:rsidRPr="00251EA0">
        <w:t xml:space="preserve"> </w:t>
      </w:r>
      <w:r w:rsidR="00251EA0" w:rsidRPr="00251EA0">
        <w:t xml:space="preserve">As an example, imagine that we desire to analyze the player’s hit points (HP) value throughout the game. When filtered by </w:t>
      </w:r>
      <w:r w:rsidR="001750CA">
        <w:t xml:space="preserve">player’s </w:t>
      </w:r>
      <w:r w:rsidR="00251EA0" w:rsidRPr="00251EA0">
        <w:t>HP, all nodes that contain a player HP value</w:t>
      </w:r>
      <w:r w:rsidR="00C71110">
        <w:t xml:space="preserve"> will have their colors changed according to its value. </w:t>
      </w:r>
      <w:r w:rsidR="00251EA0" w:rsidRPr="00251EA0">
        <w:t xml:space="preserve">Activating this type of filter allow </w:t>
      </w:r>
      <w:r w:rsidR="0086288D">
        <w:t>the user</w:t>
      </w:r>
      <w:r w:rsidR="0086288D" w:rsidRPr="00251EA0">
        <w:t xml:space="preserve"> </w:t>
      </w:r>
      <w:r w:rsidR="00251EA0" w:rsidRPr="00251EA0">
        <w:t xml:space="preserve">to see the player’s </w:t>
      </w:r>
      <w:r w:rsidR="005E45F2">
        <w:t>HP</w:t>
      </w:r>
      <w:r w:rsidR="00251EA0" w:rsidRPr="00251EA0">
        <w:t xml:space="preserve"> throughout the game, making </w:t>
      </w:r>
      <w:r w:rsidR="00640782">
        <w:t xml:space="preserve">it </w:t>
      </w:r>
      <w:r w:rsidR="00251EA0" w:rsidRPr="00251EA0">
        <w:t>easier to identify situations where he might have had trouble</w:t>
      </w:r>
      <w:ins w:id="320" w:author="Kohwalter" w:date="2012-12-07T14:46:00Z">
        <w:r w:rsidR="00C71110">
          <w:t xml:space="preserve"> (red color)</w:t>
        </w:r>
      </w:ins>
      <w:r w:rsidR="00251EA0" w:rsidRPr="00251EA0">
        <w:t xml:space="preserve">. </w:t>
      </w:r>
      <w:r w:rsidR="002051DE">
        <w:t xml:space="preserve">Section </w:t>
      </w:r>
      <w:r w:rsidR="006209F7">
        <w:fldChar w:fldCharType="begin"/>
      </w:r>
      <w:r w:rsidR="00D334E2">
        <w:instrText xml:space="preserve"> REF _Ref342663293 \n \h </w:instrText>
      </w:r>
      <w:r w:rsidR="006209F7">
        <w:fldChar w:fldCharType="separate"/>
      </w:r>
      <w:r w:rsidR="004571D6">
        <w:t>5</w:t>
      </w:r>
      <w:r w:rsidR="006209F7">
        <w:fldChar w:fldCharType="end"/>
      </w:r>
      <w:r w:rsidR="00D334E2">
        <w:t xml:space="preserve"> </w:t>
      </w:r>
      <w:r w:rsidR="002051DE">
        <w:t xml:space="preserve">provides </w:t>
      </w:r>
      <w:r w:rsidR="00EA34CD">
        <w:t>more</w:t>
      </w:r>
      <w:r w:rsidR="002051DE">
        <w:t xml:space="preserve"> examples of th</w:t>
      </w:r>
      <w:r w:rsidR="005E45F2">
        <w:t>ose</w:t>
      </w:r>
      <w:r w:rsidR="002051DE">
        <w:t xml:space="preserve"> features used for analysis.</w:t>
      </w:r>
    </w:p>
    <w:p w:rsidR="0099024B" w:rsidRDefault="00AC79A2" w:rsidP="007103A3">
      <w:r>
        <w:t xml:space="preserve">Using </w:t>
      </w:r>
      <w:r w:rsidR="00CD3F97">
        <w:t xml:space="preserve">these </w:t>
      </w:r>
      <w:r w:rsidR="001B1CF9">
        <w:t>features</w:t>
      </w:r>
      <w:r>
        <w:t xml:space="preserve"> for graph manipulation and visualization, the user is able to</w:t>
      </w:r>
      <w:r w:rsidR="00666B87" w:rsidRPr="00666B87">
        <w:t xml:space="preserve"> interact with the provenance graph</w:t>
      </w:r>
      <w:ins w:id="321" w:author="Kohwalter" w:date="2012-12-07T18:33:00Z">
        <w:r w:rsidR="00B1261C">
          <w:t>, i</w:t>
        </w:r>
        <w:r w:rsidR="00EA70CE">
          <w:t>dentifying</w:t>
        </w:r>
      </w:ins>
      <w:r w:rsidR="00666B87" w:rsidRPr="00666B87">
        <w:t xml:space="preserve"> </w:t>
      </w:r>
      <w:r w:rsidR="00666B87" w:rsidRPr="00666B87">
        <w:lastRenderedPageBreak/>
        <w:t>relevant actions that had an</w:t>
      </w:r>
      <w:r w:rsidR="00B51E70">
        <w:t xml:space="preserve"> </w:t>
      </w:r>
      <w:r w:rsidR="00666B87" w:rsidRPr="00666B87">
        <w:t xml:space="preserve">impact in the story or </w:t>
      </w:r>
      <w:ins w:id="322" w:author="Kohwalter" w:date="2012-12-07T18:34:00Z">
        <w:r w:rsidR="00EA70CE">
          <w:t>in the</w:t>
        </w:r>
      </w:ins>
      <w:r w:rsidR="00E43B71">
        <w:t xml:space="preserve"> desired</w:t>
      </w:r>
      <w:r w:rsidR="00666B87" w:rsidRPr="00666B87">
        <w:t xml:space="preserve"> </w:t>
      </w:r>
      <w:r w:rsidR="00E43B71">
        <w:t xml:space="preserve">type of </w:t>
      </w:r>
      <w:r w:rsidR="00666B87" w:rsidRPr="00666B87">
        <w:t>analysis</w:t>
      </w:r>
      <w:ins w:id="323" w:author="Kohwalter" w:date="2012-12-07T18:34:00Z">
        <w:r w:rsidR="00EA70CE">
          <w:t xml:space="preserve">. </w:t>
        </w:r>
      </w:ins>
      <w:ins w:id="324" w:author="Kohwalter" w:date="2012-12-07T18:36:00Z">
        <w:r w:rsidR="00EA70CE">
          <w:t>It is also possible to hide</w:t>
        </w:r>
      </w:ins>
      <w:r w:rsidR="00CD3F97">
        <w:t xml:space="preserve"> information that</w:t>
      </w:r>
      <w:r w:rsidR="00666B87" w:rsidRPr="00666B87">
        <w:t xml:space="preserve"> might not be relevant to the</w:t>
      </w:r>
      <w:r w:rsidR="00CD3F97">
        <w:t xml:space="preserve"> desired</w:t>
      </w:r>
      <w:r w:rsidR="00666B87" w:rsidRPr="00666B87">
        <w:t xml:space="preserve"> analysis. </w:t>
      </w:r>
      <w:r w:rsidR="00E43B71">
        <w:t>I</w:t>
      </w:r>
      <w:r w:rsidR="00666B87" w:rsidRPr="00666B87">
        <w:t>rrelevant information can be omitted in the graph</w:t>
      </w:r>
      <w:r w:rsidR="00666B87">
        <w:t xml:space="preserve"> or grouped together</w:t>
      </w:r>
      <w:r w:rsidR="00E43B71">
        <w:t xml:space="preserve"> by features present</w:t>
      </w:r>
      <w:r w:rsidR="001750CA">
        <w:t>ed</w:t>
      </w:r>
      <w:r w:rsidR="00E43B71">
        <w:t xml:space="preserve"> in the application</w:t>
      </w:r>
      <w:r w:rsidR="00666B87" w:rsidRPr="00666B87">
        <w:t>.</w:t>
      </w:r>
      <w:r w:rsidR="007103A3" w:rsidRPr="00666B87">
        <w:t xml:space="preserve"> </w:t>
      </w:r>
    </w:p>
    <w:p w:rsidR="007103A3" w:rsidRPr="00666B87" w:rsidRDefault="007103A3" w:rsidP="007103A3">
      <w:r w:rsidRPr="00666B87">
        <w:t xml:space="preserve">As an example, </w:t>
      </w:r>
      <w:r w:rsidR="000C213E">
        <w:t>suppose</w:t>
      </w:r>
      <w:r w:rsidR="0025754A" w:rsidRPr="00666B87">
        <w:t xml:space="preserve"> </w:t>
      </w:r>
      <w:r w:rsidR="0025754A">
        <w:t>the</w:t>
      </w:r>
      <w:r w:rsidR="0025754A" w:rsidRPr="00666B87">
        <w:t xml:space="preserve"> </w:t>
      </w:r>
      <w:r w:rsidRPr="00666B87">
        <w:t xml:space="preserve">player </w:t>
      </w:r>
      <w:r w:rsidR="0025754A">
        <w:t>is</w:t>
      </w:r>
      <w:r w:rsidRPr="00666B87">
        <w:t xml:space="preserve"> </w:t>
      </w:r>
      <w:r w:rsidR="00CD3F97" w:rsidRPr="00666B87">
        <w:t>in</w:t>
      </w:r>
      <w:r w:rsidR="00CD3F97">
        <w:t xml:space="preserve"> </w:t>
      </w:r>
      <w:r w:rsidRPr="00666B87">
        <w:t>combat with an enemy and only after a few rounds it falls under the player's attacks. With the framework</w:t>
      </w:r>
      <w:r w:rsidR="00666B87" w:rsidRPr="00666B87">
        <w:t xml:space="preserve"> </w:t>
      </w:r>
      <w:r w:rsidR="0025754A">
        <w:t xml:space="preserve">proposed in </w:t>
      </w:r>
      <w:r w:rsidR="006209F7">
        <w:fldChar w:fldCharType="begin"/>
      </w:r>
      <w:r w:rsidR="00DD6DD9">
        <w:instrText xml:space="preserve"> ADDIN ZOTERO_ITEM CSL_CITATION {"citationID":"hev2go7u5","properties":{"formattedCitation":"[16]","plainCitation":"[16]"},"citationItems":[{"id":87,"uris":["http://zotero.org/users/1122386/items/9DCQB8VQ"],"uri":["http://zotero.org/users/1122386/items/9DCQB8VQ"],"itemData":{"id":87,"type":"paper-conference","title":"Provenance in Games","container-title":"2012 XI Brazilian Symposium on Games and Digital Entertainment (SBGAMES)","publisher":"In: XI SBGames","publisher-place":"Brasilia","event":"2012 XI Brazilian Symposium on Games and Digital Entertainment (SBGAMES)","event-place":"Brasilia","author":[{"family":"Kohwalter","given":"Troy"},{"family":"Clua","given":"Esteban"},{"family":"Murta","given":"Leonardo"}],"issued":{"year":2012,"month":11}}}],"schema":"https://github.com/citation-style-language/schema/raw/master/csl-citation.json"} </w:instrText>
      </w:r>
      <w:r w:rsidR="006209F7">
        <w:fldChar w:fldCharType="separate"/>
      </w:r>
      <w:r w:rsidR="00C55F04" w:rsidRPr="00C55F04">
        <w:t>[16]</w:t>
      </w:r>
      <w:r w:rsidR="006209F7">
        <w:fldChar w:fldCharType="end"/>
      </w:r>
      <w:r w:rsidRPr="00666B87">
        <w:t xml:space="preserve">, every </w:t>
      </w:r>
      <w:r w:rsidR="00E43B71">
        <w:t>interaction</w:t>
      </w:r>
      <w:r w:rsidRPr="00666B87">
        <w:t xml:space="preserve"> creates a node to represent the action taken by the player, which is attacking the enemy. This </w:t>
      </w:r>
      <w:r w:rsidR="00666B87">
        <w:t>may</w:t>
      </w:r>
      <w:r w:rsidR="00666B87" w:rsidRPr="00666B87">
        <w:t xml:space="preserve"> generate</w:t>
      </w:r>
      <w:r w:rsidRPr="00666B87">
        <w:t xml:space="preserve"> data that is unnecessary for analysis, so it is possible to reduce all </w:t>
      </w:r>
      <w:r w:rsidR="00CD3F97">
        <w:t>the</w:t>
      </w:r>
      <w:r w:rsidR="00CD3F97" w:rsidRPr="00666B87">
        <w:t xml:space="preserve"> </w:t>
      </w:r>
      <w:r w:rsidRPr="00666B87">
        <w:t>individual attack nodes to simply one node.</w:t>
      </w:r>
      <w:r w:rsidR="0025754A">
        <w:t xml:space="preserve"> </w:t>
      </w:r>
      <w:r w:rsidR="00CD3F97">
        <w:t xml:space="preserve">Another case </w:t>
      </w:r>
      <w:r w:rsidR="000C213E">
        <w:t>could</w:t>
      </w:r>
      <w:r w:rsidR="00CD3F97">
        <w:t xml:space="preserve"> </w:t>
      </w:r>
      <w:r w:rsidR="000C213E">
        <w:t>consist in a</w:t>
      </w:r>
      <w:r w:rsidR="0025754A">
        <w:t xml:space="preserve"> combat </w:t>
      </w:r>
      <w:r w:rsidR="000C213E">
        <w:t xml:space="preserve">that does </w:t>
      </w:r>
      <w:r w:rsidR="0025754A">
        <w:t>not generate any impact in the story outcome</w:t>
      </w:r>
      <w:r w:rsidR="00D71B09">
        <w:t xml:space="preserve">. In this case, </w:t>
      </w:r>
      <w:r w:rsidR="0025754A">
        <w:t xml:space="preserve">it </w:t>
      </w:r>
      <w:r w:rsidR="00D71B09">
        <w:t xml:space="preserve">could </w:t>
      </w:r>
      <w:r w:rsidR="0025754A">
        <w:t>be completely omitted.</w:t>
      </w:r>
      <w:r w:rsidRPr="00666B87">
        <w:t xml:space="preserve"> </w:t>
      </w:r>
    </w:p>
    <w:p w:rsidR="00E43B71" w:rsidRDefault="007103A3" w:rsidP="008F6C7F">
      <w:r w:rsidRPr="005E1358">
        <w:t>However</w:t>
      </w:r>
      <w:r w:rsidR="00B2508D">
        <w:t>, t</w:t>
      </w:r>
      <w:r w:rsidRPr="005E1358">
        <w:t>he player could have made other actions against the enemy, which are also considered a</w:t>
      </w:r>
      <w:r w:rsidR="00D71B09">
        <w:t>s</w:t>
      </w:r>
      <w:r w:rsidRPr="005E1358">
        <w:t xml:space="preserve"> form</w:t>
      </w:r>
      <w:r w:rsidR="00D71B09">
        <w:t>s</w:t>
      </w:r>
      <w:r w:rsidRPr="005E1358">
        <w:t xml:space="preserve"> of attack, such as casting a spell, a special attack </w:t>
      </w:r>
      <w:r w:rsidRPr="00CD3F97">
        <w:t>maneuver, or even healing hi</w:t>
      </w:r>
      <w:r w:rsidRPr="00B2508D">
        <w:t xml:space="preserve">mself in order to survive. These </w:t>
      </w:r>
      <w:r w:rsidRPr="005E1358">
        <w:t xml:space="preserve">actions are not duplicated, but can still be encapsulated for a </w:t>
      </w:r>
      <w:r w:rsidR="00D71B09">
        <w:t>general</w:t>
      </w:r>
      <w:r w:rsidR="00D71B09" w:rsidRPr="005E1358">
        <w:t xml:space="preserve"> </w:t>
      </w:r>
      <w:r w:rsidRPr="005E1358">
        <w:t>analysis, and</w:t>
      </w:r>
      <w:r w:rsidR="00D71B09">
        <w:t>,</w:t>
      </w:r>
      <w:r w:rsidRPr="005E1358">
        <w:t xml:space="preserve"> if necessary</w:t>
      </w:r>
      <w:r w:rsidR="00D71B09">
        <w:t>,</w:t>
      </w:r>
      <w:r w:rsidRPr="005E1358">
        <w:t xml:space="preserve"> expanded for a detailed analysis. Note that all collected information is preserved and the only change made is on how it is displayed. </w:t>
      </w:r>
    </w:p>
    <w:p w:rsidR="00966888" w:rsidRDefault="007103A3" w:rsidP="008F6C7F">
      <w:r w:rsidRPr="005E1358">
        <w:t xml:space="preserve">Since provenance is </w:t>
      </w:r>
      <w:r w:rsidR="00785D2E">
        <w:t>analyzed</w:t>
      </w:r>
      <w:r w:rsidRPr="005E1358">
        <w:t xml:space="preserve"> from the present to the past, the</w:t>
      </w:r>
      <w:r w:rsidR="00E43B71">
        <w:t xml:space="preserve"> battle</w:t>
      </w:r>
      <w:r w:rsidRPr="005E1358">
        <w:t xml:space="preserve"> </w:t>
      </w:r>
      <w:r w:rsidR="00E43B71" w:rsidRPr="005E1358">
        <w:t>outcome</w:t>
      </w:r>
      <w:r w:rsidR="00E43B71">
        <w:t xml:space="preserve"> </w:t>
      </w:r>
      <w:r w:rsidR="00E43B71" w:rsidRPr="005E1358">
        <w:t>is</w:t>
      </w:r>
      <w:r w:rsidRPr="005E1358">
        <w:t xml:space="preserve"> already known and can be used to decide </w:t>
      </w:r>
      <w:r w:rsidR="00A71D7A" w:rsidRPr="005E1358">
        <w:t>if it was</w:t>
      </w:r>
      <w:r w:rsidRPr="005E1358">
        <w:t xml:space="preserve"> relevant</w:t>
      </w:r>
      <w:r w:rsidR="00A71D7A" w:rsidRPr="005E1358">
        <w:t xml:space="preserve"> or not</w:t>
      </w:r>
      <w:r w:rsidRPr="005E1358">
        <w:t xml:space="preserve">. If the player was victorious with minor challenge, did not suffer severe wounds, or barely used any resources at his disposal, then the entire combat can be simplified </w:t>
      </w:r>
      <w:r w:rsidR="00785D2E">
        <w:t>in</w:t>
      </w:r>
      <w:r w:rsidRPr="005E1358">
        <w:t>to just one node representing that the player attacked the enemy and was victorious. However, if the combat was challenging or the player lost, it is interesting to show all action nodes for analysis</w:t>
      </w:r>
      <w:r w:rsidR="00C82DBC">
        <w:t xml:space="preserve">, allowing </w:t>
      </w:r>
      <w:r w:rsidRPr="005E1358">
        <w:t xml:space="preserve">the player </w:t>
      </w:r>
      <w:r w:rsidR="00C82DBC">
        <w:t>to</w:t>
      </w:r>
      <w:r w:rsidRPr="005E1358">
        <w:t xml:space="preserve"> </w:t>
      </w:r>
      <w:r w:rsidR="00A71D7A" w:rsidRPr="005E1358">
        <w:t>identify important facts that influenced the combat outcome</w:t>
      </w:r>
      <w:r w:rsidRPr="005E1358">
        <w:t xml:space="preserve">. </w:t>
      </w:r>
    </w:p>
    <w:p w:rsidR="00966888" w:rsidRDefault="00966888" w:rsidP="00966888">
      <w:r>
        <w:t xml:space="preserve">Note however that </w:t>
      </w:r>
      <w:ins w:id="325" w:author="Kohwalter" w:date="2012-12-10T20:14:00Z">
        <w:r w:rsidR="00B1261C">
          <w:t>Proof Viewer</w:t>
        </w:r>
      </w:ins>
      <w:r>
        <w:t xml:space="preserve"> does not provide inference </w:t>
      </w:r>
      <w:r w:rsidR="005E45F2">
        <w:t>for</w:t>
      </w:r>
      <w:r>
        <w:t xml:space="preserve"> the user, only the means necessary to infer. The player himself will need to decide which information </w:t>
      </w:r>
      <w:r w:rsidR="00E43B71">
        <w:t>is relevant for analysis</w:t>
      </w:r>
      <w:r>
        <w:t xml:space="preserve">. </w:t>
      </w:r>
      <w:ins w:id="326" w:author="Kohwalter" w:date="2012-12-07T11:15:00Z">
        <w:r w:rsidR="00E82829">
          <w:t>P</w:t>
        </w:r>
      </w:ins>
      <w:r>
        <w:t>rovid</w:t>
      </w:r>
      <w:ins w:id="327" w:author="Kohwalter" w:date="2012-12-07T11:15:00Z">
        <w:r w:rsidR="00E82829">
          <w:t>ing</w:t>
        </w:r>
      </w:ins>
      <w:r>
        <w:t xml:space="preserve"> </w:t>
      </w:r>
      <w:r w:rsidR="00CA78C8">
        <w:t xml:space="preserve">a generic </w:t>
      </w:r>
      <w:r>
        <w:t>inference</w:t>
      </w:r>
      <w:r w:rsidR="00CA78C8">
        <w:t xml:space="preserve"> strategy</w:t>
      </w:r>
      <w:r>
        <w:t xml:space="preserve"> is </w:t>
      </w:r>
      <w:ins w:id="328" w:author="Kohwalter" w:date="2012-12-07T23:46:00Z">
        <w:r w:rsidR="004571D6">
          <w:t>a</w:t>
        </w:r>
      </w:ins>
      <w:ins w:id="329" w:author="Kohwalter" w:date="2012-12-07T11:15:00Z">
        <w:r w:rsidR="00E82829">
          <w:t xml:space="preserve"> future work.</w:t>
        </w:r>
      </w:ins>
      <w:r>
        <w:t xml:space="preserve"> To infer something</w:t>
      </w:r>
      <w:r w:rsidR="00B2508D">
        <w:t xml:space="preserve"> and</w:t>
      </w:r>
      <w:r>
        <w:t xml:space="preserve"> decide if it is relevant or not for analysis is</w:t>
      </w:r>
      <w:r w:rsidR="00E43B71">
        <w:t xml:space="preserve"> a</w:t>
      </w:r>
      <w:r>
        <w:t xml:space="preserve"> complex </w:t>
      </w:r>
      <w:r w:rsidR="00E43B71">
        <w:t>process</w:t>
      </w:r>
      <w:r w:rsidR="00801E9C">
        <w:t xml:space="preserve">, which </w:t>
      </w:r>
      <w:r w:rsidR="00E43B71">
        <w:t xml:space="preserve">happens to be </w:t>
      </w:r>
      <w:r>
        <w:t>domain sensitive</w:t>
      </w:r>
      <w:r w:rsidR="00E43B71">
        <w:t>.</w:t>
      </w:r>
      <w:r>
        <w:t xml:space="preserve"> </w:t>
      </w:r>
      <w:r w:rsidR="00E43B71">
        <w:t>This type of decision making also i</w:t>
      </w:r>
      <w:r>
        <w:t xml:space="preserve">nvolve other areas of research </w:t>
      </w:r>
      <w:r w:rsidR="006209F7">
        <w:fldChar w:fldCharType="begin"/>
      </w:r>
      <w:r w:rsidR="00DD6DD9">
        <w:instrText xml:space="preserve"> ADDIN ZOTERO_ITEM CSL_CITATION {"citationID":"czTb2tcz","properties":{"formattedCitation":"[5, 8, 11, 14, 27]","plainCitation":"[5, 8, 11, 14, 27]"},"citationItems":[{"id":91,"uris":["http://zotero.org/users/1122386/items/36Q322NW"],"uri":["http://zotero.org/users/1122386/items/36Q322NW"],"itemData":{"id":91,"type":"article-journal","title":"Pattern recognition: An alternative to parameter identification in adaptive control","container-title":"Automatica","page":"197-202","volume":"13","issue":"2","abstract":"Practical models used in identification of process control processes must be too simplistic to give precise control information. However, these models can be used for adaptation if they are continuously readapted. But the identification then lacks the precision which might justify the analytic elaboration. One alternative has been to use pattern recognition as a means for allowing a computer system to characterize transient response computing readapted parameters which cause the control behavior to approach a desired transient ‘shape’. The paper summarizes work using pattern features as a basis for practice and theory.","DOI":"10.1016/0005-1098(77)90046-2","shortTitle":"Pattern recognition","journalAbbreviation":"Automatica","author":[{"family":"Bristol","given":"Edgar H."}],"issued":{"year":1977,"month":3},"accessed":{"year":2012,"month":11,"day":25},"page-first":"197"}},{"id":99,"uris":["http://zotero.org/users/1122386/items/BZNHQUWN"],"uri":["http://zotero.org/users/1122386/items/BZNHQUWN"],"itemData":{"id":99,"type":"book","title":"Data mining methods for knowledge discovery","publisher":"Kluwer Academic Publishers","publisher-place":"Norwell, MA, USA","event-place":"Norwell, MA, USA","ISBN":"0-7923-8252-8","author":[{"family":"Cios","given":"Krzysztof"},{"family":"Pedrycz","given":"Witold"},{"family":"Swiniarski","given":"Roman W."}],"issued":{"year":1998}}},{"id":95,"uris":["http://zotero.org/users/1122386/items/J4Z35CTI"],"uri":["http://zotero.org/users/1122386/items/J4Z35CTI"],"itemData":{"id":95,"type":"article-journal","title":"From Data Mining to Knowledge Discovery in Databases","container-title":"AI Magazine","page":"37","volume":"17","issue":"3","abstract":"Data mining and knowledge discovery in databases have been attracting a significant amount of research, industry, and media attention of late. What is all the excitement about? This article provides an overview of this emerging field, clarifying how data mining and knowledge discovery in databases are related both to each other and to related fields, such as machine learning, statistics, and databases. The article mentions particular real-world applications, specific data-mining techniques, challenges involved in real-world applications of knowledge discovery, and current and future research directions in the field.","DOI":"10.1609/aimag.v17i3.1230","author":[{"family":"Fayyad","given":"Usama"},{"family":"Piatetsky-Shapiro","given":"Gregory"},{"family":"Smyth","given":"Padhraic"}],"issued":{"year":1996,"month":3,"day":15},"accessed":{"year":2012,"month":11,"day":25},"page-first":"37"}},{"id":89,"uris":["http://zotero.org/users/1122386/items/BXUFGW57"],"uri":["http://zotero.org/users/1122386/items/BXUFGW57"],"itemData":{"id":89,"type":"book","title":"Data Mining: Concepts and Techniques","publisher":"Morgan Kaufmann","number-of-pages":"773","abstract":"Our ability to generate and collect data has been increasing rapidly. Not only are all of our business, scientific, and government transactions now computerized, but the widespread use of digital cameras, publication tools, and bar codes also generate data. On the collection side, scanned text and image platforms, satellite remote sensing systems, and the World Wide Web have flooded us with a tremendous amount of data. This explosive growth has generated an even more urgent need for new techniques and automated tools that can help us transform this data into useful information and knowledge.Like the first edition, voted the most popular data mining book by KD Nuggets readers, this book explores concepts and techniques for the discovery of patterns hidden in large data sets, focusing on issues relating to their feasibility, usefulness, effectiveness, and scalability. However, since the publication of the first edition, great progress has been made in the development of new data mining methods, systems, and applications. This new edition substantially enhances the first edition, and new chapters have been added to address recent developments on mining complex types of data- including stream data, sequence data, graph structured data, social network data, and multi-relational data. Whether you are a seasoned professional or a new student of data mining, this book has much to offer you:* A comprehensive, practical look at the concepts and techniques you need to know to get the most out of real business data.* Updates that incorporate input from readers, changes in the field, and more material on statistics and machine learning.* Dozens of algorithms and implementation examples, all in easily understood pseudo-code and suitable for use in real-world, large-scale data mining projects.* Complete classroom support for instructors at www.mkp.com/datamining2e companion site.","ISBN":"9781558609013","shortTitle":"Data Mining","language":"en","author":[{"family":"Han","given":"Jiawei"},{"family":"Kamber","given":"Micheline"}],"issued":{"year":2006}}},{"id":93,"uris":["http://zotero.org/users/1122386/items/PEMSP3GI"],"uri":["http://zotero.org/users/1122386/items/PEMSP3GI"],"itemData":{"id":93,"type":"book","title":"Data Mining: Practical Machine Learning Tools and Techniques, Second Edition","publisher":"Morgan Kaufmann","number-of-pages":"559","abstract":"As with any burgeoning technology that enjoys commercial attention, the use of data mining is surrounded by a great deal of hype. Exaggerated reports tell of secrets that can be uncovered by setting algorithms loose on oceans of data. But there is no magic in machine learning, no hidden power, no alchemy. Instead there is an identifiable body of practical techniques that can extract useful information from raw data. This book describes these techniques and shows how they work. The book is a major revision of the first edition that appeared in 1999. While the basic core remains the same, it has been updated to reflect the changes that have taken place over five years, and now has nearly double the references. The highlights for the new edition include thirty new technique sections; an enhanced Weka machine learning workbench, which now features an interactive interface; comprehensive information on neural networks; a new section on Bayesian networks; plus much more.* Algorithmic methods at the heart of successful data mining—including tried and true techniques as well as leading edge methods* Performance improvement techniques that work by transforming the input or output* Downloadable Weka, a collection of machine learning algorithms for data mining tasks, including tools for data pre-processing, classification, regression, clustering, association rules, and visualization—in a new, interactive interface","ISBN":"9780120884070","shortTitle":"Data Mining","language":"en","author":[{"family":"Witten","given":"Ian H."},{"family":"Frank","given":"Eibe"}],"issued":{"year":2005,"month":6,"day":8}}}],"schema":"https://github.com/citation-style-language/schema/raw/master/csl-citation.json"} </w:instrText>
      </w:r>
      <w:r w:rsidR="006209F7">
        <w:fldChar w:fldCharType="separate"/>
      </w:r>
      <w:r w:rsidR="001C184E" w:rsidRPr="001C184E">
        <w:t>[5, 8, 11, 14, 27]</w:t>
      </w:r>
      <w:r w:rsidR="006209F7">
        <w:fldChar w:fldCharType="end"/>
      </w:r>
      <w:r>
        <w:t>.</w:t>
      </w:r>
      <w:r w:rsidR="00CA78C8">
        <w:t xml:space="preserve"> </w:t>
      </w:r>
    </w:p>
    <w:p w:rsidR="008B197E" w:rsidRDefault="007A3B18">
      <w:pPr>
        <w:pStyle w:val="Ttulo1"/>
        <w:spacing w:before="120"/>
      </w:pPr>
      <w:bookmarkStart w:id="330" w:name="_Ref342663293"/>
      <w:r>
        <w:t>USAGE EXAMPLE</w:t>
      </w:r>
      <w:bookmarkEnd w:id="330"/>
    </w:p>
    <w:p w:rsidR="007103A3" w:rsidRDefault="000A6C98" w:rsidP="007103A3">
      <w:r>
        <w:t xml:space="preserve">We instantiated this </w:t>
      </w:r>
      <w:r w:rsidR="008569BC">
        <w:t xml:space="preserve">provenance analysis </w:t>
      </w:r>
      <w:r>
        <w:t>infrastructure, which uses</w:t>
      </w:r>
      <w:r w:rsidR="008569BC">
        <w:t xml:space="preserve"> the </w:t>
      </w:r>
      <w:r w:rsidR="007103A3">
        <w:t>proposed framework</w:t>
      </w:r>
      <w:r w:rsidR="008569BC">
        <w:t xml:space="preserve"> </w:t>
      </w:r>
      <w:r w:rsidR="0096536A">
        <w:t xml:space="preserve">presented </w:t>
      </w:r>
      <w:r w:rsidR="005F2028">
        <w:t xml:space="preserve">in </w:t>
      </w:r>
      <w:r w:rsidR="006209F7">
        <w:fldChar w:fldCharType="begin"/>
      </w:r>
      <w:r w:rsidR="00DD6DD9">
        <w:instrText xml:space="preserve"> ADDIN ZOTERO_ITEM CSL_CITATION {"citationID":"20nsnnauih","properties":{"formattedCitation":"[16]","plainCitation":"[16]"},"citationItems":[{"id":87,"uris":["http://zotero.org/users/1122386/items/9DCQB8VQ"],"uri":["http://zotero.org/users/1122386/items/9DCQB8VQ"],"itemData":{"id":87,"type":"paper-conference","title":"Provenance in Games","container-title":"2012 XI Brazilian Symposium on Games and Digital Entertainment (SBGAMES)","publisher":"In: XI SBGames","publisher-place":"Brasilia","event":"2012 XI Brazilian Symposium on Games and Digital Entertainment (SBGAMES)","event-place":"Brasilia","author":[{"family":"Kohwalter","given":"Troy"},{"family":"Clua","given":"Esteban"},{"family":"Murta","given":"Leonardo"}],"issued":{"year":2012,"month":11}}}],"schema":"https://github.com/citation-style-language/schema/raw/master/csl-citation.json"} </w:instrText>
      </w:r>
      <w:r w:rsidR="006209F7">
        <w:fldChar w:fldCharType="separate"/>
      </w:r>
      <w:r w:rsidR="00C55F04" w:rsidRPr="00C55F04">
        <w:t>[16]</w:t>
      </w:r>
      <w:r w:rsidR="006209F7">
        <w:fldChar w:fldCharType="end"/>
      </w:r>
      <w:r>
        <w:t>,</w:t>
      </w:r>
      <w:r w:rsidR="007103A3">
        <w:t xml:space="preserve"> </w:t>
      </w:r>
      <w:r w:rsidR="003B78C7">
        <w:t>in a</w:t>
      </w:r>
      <w:r w:rsidR="007103A3">
        <w:t xml:space="preserve"> Software </w:t>
      </w:r>
      <w:r w:rsidR="007103A3">
        <w:lastRenderedPageBreak/>
        <w:t xml:space="preserve">Engineering educational </w:t>
      </w:r>
      <w:r w:rsidR="00CA78C8">
        <w:t xml:space="preserve">strategy </w:t>
      </w:r>
      <w:r w:rsidR="007103A3">
        <w:t>game named</w:t>
      </w:r>
      <w:ins w:id="331" w:author="Kohwalter" w:date="2012-12-10T20:16:00Z">
        <w:r w:rsidR="00D4142A">
          <w:t xml:space="preserve"> SDM</w:t>
        </w:r>
      </w:ins>
      <w:r w:rsidR="007103A3">
        <w:t xml:space="preserve"> </w:t>
      </w:r>
      <w:ins w:id="332" w:author="Kohwalter" w:date="2012-12-10T20:16:00Z">
        <w:r w:rsidR="00D4142A">
          <w:t>(</w:t>
        </w:r>
      </w:ins>
      <w:r w:rsidR="007103A3" w:rsidRPr="00402416">
        <w:rPr>
          <w:i/>
        </w:rPr>
        <w:t>Software Development Manager</w:t>
      </w:r>
      <w:ins w:id="333" w:author="Kohwalter" w:date="2012-12-10T20:16:00Z">
        <w:r w:rsidR="00D4142A">
          <w:t>)</w:t>
        </w:r>
      </w:ins>
      <w:r w:rsidR="007103A3">
        <w:t xml:space="preserve"> </w:t>
      </w:r>
      <w:r w:rsidR="006209F7">
        <w:fldChar w:fldCharType="begin"/>
      </w:r>
      <w:r w:rsidR="00DD6DD9">
        <w:instrText xml:space="preserve"> ADDIN ZOTERO_ITEM CSL_CITATION {"citationID":"GdBoMwTt","properties":{"formattedCitation":"[17]","plainCitation":"[17]"},"citationItems":[{"id":5,"uris":["http://zotero.org/users/1122386/items/62BKPQUE"],"uri":["http://zotero.org/users/1122386/items/62BKPQUE"],"itemData":{"id":5,"type":"paper-conference","title":"SDM – An Educational Game for Software Engineering","container-title":"2011 X Brazilian Symposium on Games and Digital Entertainment (SBGAMES)","publisher":"In: X SBGames","publisher-place":"Salvador","event":"2011 X Brazilian Symposium on Games and Digital Entertainment (SBGAMES)","event-place":"Salvador","author":[{"family":"Kohwalter","given":"Troy"},{"family":"Clua","given":"Esteban"},{"family":"Murta","given":"Leonardo"}],"issued":{"year":2011,"month":11}}}],"schema":"https://github.com/citation-style-language/schema/raw/master/csl-citation.json"} </w:instrText>
      </w:r>
      <w:r w:rsidR="006209F7">
        <w:fldChar w:fldCharType="separate"/>
      </w:r>
      <w:r w:rsidR="00C55F04" w:rsidRPr="00C55F04">
        <w:t>[17]</w:t>
      </w:r>
      <w:r w:rsidR="006209F7">
        <w:fldChar w:fldCharType="end"/>
      </w:r>
      <w:r w:rsidR="007103A3">
        <w:t xml:space="preserve">. The goal of SDM is to allow undergraduate students to understand the existing cause-effect relationships in </w:t>
      </w:r>
      <w:r w:rsidR="003B78C7">
        <w:t xml:space="preserve">the </w:t>
      </w:r>
      <w:r w:rsidR="007103A3">
        <w:t>software development</w:t>
      </w:r>
      <w:r w:rsidR="00CA78C8">
        <w:t xml:space="preserve"> process</w:t>
      </w:r>
      <w:r w:rsidR="007103A3">
        <w:t>. As so, the adoption of provenance becomes an important instrument to better support knowledge acquisition, allowing the possibility of tracking mistakes made during a game session.</w:t>
      </w:r>
    </w:p>
    <w:p w:rsidR="00FC66CA" w:rsidRDefault="00FC66CA" w:rsidP="003F78A4">
      <w:pPr>
        <w:keepNext/>
        <w:framePr w:hSpace="187" w:vSpace="144" w:wrap="around" w:hAnchor="text" w:xAlign="center" w:yAlign="bottom"/>
        <w:jc w:val="center"/>
      </w:pPr>
      <w:r>
        <w:rPr>
          <w:noProof/>
          <w:lang w:val="pt-BR" w:eastAsia="pt-BR"/>
        </w:rPr>
        <w:drawing>
          <wp:inline distT="0" distB="0" distL="0" distR="0">
            <wp:extent cx="2015696" cy="2175191"/>
            <wp:effectExtent l="19050" t="0" r="3604" b="0"/>
            <wp:docPr id="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15696" cy="2175191"/>
                    </a:xfrm>
                    <a:prstGeom prst="rect">
                      <a:avLst/>
                    </a:prstGeom>
                    <a:noFill/>
                    <a:ln>
                      <a:noFill/>
                    </a:ln>
                  </pic:spPr>
                </pic:pic>
              </a:graphicData>
            </a:graphic>
          </wp:inline>
        </w:drawing>
      </w:r>
    </w:p>
    <w:p w:rsidR="00FC66CA" w:rsidRDefault="00FC66CA" w:rsidP="003F78A4">
      <w:pPr>
        <w:pStyle w:val="Legenda"/>
        <w:framePr w:hSpace="187" w:vSpace="144" w:wrap="around" w:hAnchor="text" w:xAlign="center" w:yAlign="bottom"/>
      </w:pPr>
      <w:bookmarkStart w:id="334" w:name="_Ref341624046"/>
      <w:proofErr w:type="gramStart"/>
      <w:r w:rsidRPr="00B50F8A">
        <w:t xml:space="preserve">Figure </w:t>
      </w:r>
      <w:r w:rsidR="006209F7">
        <w:fldChar w:fldCharType="begin"/>
      </w:r>
      <w:r>
        <w:instrText xml:space="preserve"> SEQ Figure \* ARABIC </w:instrText>
      </w:r>
      <w:r w:rsidR="006209F7">
        <w:fldChar w:fldCharType="separate"/>
      </w:r>
      <w:r w:rsidR="004571D6">
        <w:rPr>
          <w:noProof/>
        </w:rPr>
        <w:t>7</w:t>
      </w:r>
      <w:r w:rsidR="006209F7">
        <w:fldChar w:fldCharType="end"/>
      </w:r>
      <w:bookmarkEnd w:id="334"/>
      <w:r>
        <w:t>.</w:t>
      </w:r>
      <w:proofErr w:type="gramEnd"/>
      <w:r w:rsidRPr="00B50F8A">
        <w:t xml:space="preserve"> </w:t>
      </w:r>
      <w:proofErr w:type="gramStart"/>
      <w:r w:rsidRPr="00B50F8A">
        <w:t>SDM's simplified class diagram</w:t>
      </w:r>
      <w:r>
        <w:t>.</w:t>
      </w:r>
      <w:proofErr w:type="gramEnd"/>
    </w:p>
    <w:p w:rsidR="007103A3" w:rsidRDefault="007103A3" w:rsidP="007103A3">
      <w:r>
        <w:t xml:space="preserve">In SDM, which was developed using the game engine Unity3D </w:t>
      </w:r>
      <w:r w:rsidR="006209F7">
        <w:fldChar w:fldCharType="begin"/>
      </w:r>
      <w:r w:rsidR="00DD6DD9">
        <w:instrText xml:space="preserve"> ADDIN ZOTERO_ITEM CSL_CITATION {"citationID":"to5I9ZBz","properties":{"formattedCitation":"[26]","plainCitation":"[26]"},"citationItems":[{"id":14,"uris":["http://zotero.org/users/1122386/items/3UPFSSDB"],"uri":["http://zotero.org/users/1122386/items/3UPFSSDB"],"itemData":{"id":14,"type":"webpage","title":"Unity - 3D Game Engine","URL":"http://unity3d.com/","author":[{"family":"Higgins","given":"T"}],"issued":{"year":2010},"accessed":{"year":2011,"month":5,"day":5}}}],"schema":"https://github.com/citation-style-language/schema/raw/master/csl-citation.json"} </w:instrText>
      </w:r>
      <w:r w:rsidR="006209F7">
        <w:fldChar w:fldCharType="separate"/>
      </w:r>
      <w:r w:rsidR="001C184E" w:rsidRPr="001C184E">
        <w:t>[26]</w:t>
      </w:r>
      <w:r w:rsidR="006209F7">
        <w:fldChar w:fldCharType="end"/>
      </w:r>
      <w:r w:rsidR="00C31A0A">
        <w:t xml:space="preserve"> and </w:t>
      </w:r>
      <w:r w:rsidR="000B16B5">
        <w:t xml:space="preserve">had some elements </w:t>
      </w:r>
      <w:r w:rsidR="00C31A0A">
        <w:t xml:space="preserve">influenced by </w:t>
      </w:r>
      <w:r w:rsidR="006209F7">
        <w:fldChar w:fldCharType="begin"/>
      </w:r>
      <w:r w:rsidR="00DD6DD9">
        <w:instrText xml:space="preserve"> ADDIN ZOTERO_ITEM CSL_CITATION {"citationID":"1h1bgc1bgg","properties":{"formattedCitation":"[3]","plainCitation":"[3]"},"citationItems":[{"id":12,"uris":["http://zotero.org/users/1122386/items/9T4XM7ZU"],"uri":["http://zotero.org/users/1122386/items/9T4XM7ZU"],"itemData":{"id":12,"type":"webpage","title":"App Store - Game Dev Story","URL":"http://itunes.apple.com/us/app/game-dev-story/id396085661?mt=8","issued":{"year":2010},"accessed":{"year":2011,"month":5,"day":5}}}],"schema":"https://github.com/citation-style-language/schema/raw/master/csl-citation.json"} </w:instrText>
      </w:r>
      <w:r w:rsidR="006209F7">
        <w:fldChar w:fldCharType="separate"/>
      </w:r>
      <w:r w:rsidR="00DB0FEA" w:rsidRPr="00DB0FEA">
        <w:rPr>
          <w:szCs w:val="21"/>
        </w:rPr>
        <w:t>[3]</w:t>
      </w:r>
      <w:r w:rsidR="006209F7">
        <w:fldChar w:fldCharType="end"/>
      </w:r>
      <w:r w:rsidR="00013305">
        <w:t>,</w:t>
      </w:r>
      <w:r>
        <w:t xml:space="preserve"> </w:t>
      </w:r>
      <w:r w:rsidR="00013305">
        <w:t>t</w:t>
      </w:r>
      <w:r>
        <w:t xml:space="preserve">he player has a team of employees that are used to develop software according to contracts made with customers. The gameplay and game mechanics are modeled presenting possibilities to the player to decide strategies for development and define the roles for each staff member. As in any contract, the software </w:t>
      </w:r>
      <w:r w:rsidR="008569BC">
        <w:t>has</w:t>
      </w:r>
      <w:r>
        <w:t xml:space="preserve"> requirements that must be followed during development. From a gameplay point of view, these requirements help to balance the mechanics and rules. When the software is completed and delivered to the customer, there is a quality assessment of the software and a project completion payment accordingly to the product quality.</w:t>
      </w:r>
    </w:p>
    <w:p w:rsidR="00731C3E" w:rsidRDefault="00731C3E" w:rsidP="00731C3E">
      <w:pPr>
        <w:keepNext/>
        <w:framePr w:hSpace="144" w:vSpace="144" w:wrap="around" w:hAnchor="text" w:xAlign="center" w:yAlign="bottom"/>
        <w:jc w:val="center"/>
      </w:pPr>
      <w:r>
        <w:rPr>
          <w:noProof/>
          <w:lang w:val="pt-BR" w:eastAsia="pt-BR"/>
        </w:rPr>
        <w:drawing>
          <wp:inline distT="0" distB="0" distL="0" distR="0">
            <wp:extent cx="2357620" cy="2677297"/>
            <wp:effectExtent l="19050" t="0" r="4580" b="0"/>
            <wp:docPr id="25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srcRect/>
                    <a:stretch>
                      <a:fillRect/>
                    </a:stretch>
                  </pic:blipFill>
                  <pic:spPr bwMode="auto">
                    <a:xfrm>
                      <a:off x="0" y="0"/>
                      <a:ext cx="2357620" cy="2677297"/>
                    </a:xfrm>
                    <a:prstGeom prst="rect">
                      <a:avLst/>
                    </a:prstGeom>
                    <a:noFill/>
                    <a:ln w="9525">
                      <a:noFill/>
                      <a:miter lim="800000"/>
                      <a:headEnd/>
                      <a:tailEnd/>
                    </a:ln>
                  </pic:spPr>
                </pic:pic>
              </a:graphicData>
            </a:graphic>
          </wp:inline>
        </w:drawing>
      </w:r>
    </w:p>
    <w:p w:rsidR="00731C3E" w:rsidRPr="00570AF4" w:rsidRDefault="00731C3E" w:rsidP="00731C3E">
      <w:pPr>
        <w:pStyle w:val="Legenda"/>
        <w:framePr w:hSpace="144" w:vSpace="144" w:wrap="around" w:hAnchor="text" w:xAlign="center" w:yAlign="bottom"/>
      </w:pPr>
      <w:bookmarkStart w:id="335" w:name="_Ref341624199"/>
      <w:proofErr w:type="gramStart"/>
      <w:r w:rsidRPr="00570AF4">
        <w:t xml:space="preserve">Figure </w:t>
      </w:r>
      <w:fldSimple w:instr=" SEQ Figure \* ARABIC ">
        <w:r>
          <w:rPr>
            <w:noProof/>
          </w:rPr>
          <w:t>8</w:t>
        </w:r>
      </w:fldSimple>
      <w:bookmarkEnd w:id="335"/>
      <w:r>
        <w:t>.</w:t>
      </w:r>
      <w:proofErr w:type="gramEnd"/>
      <w:r w:rsidRPr="00570AF4">
        <w:t xml:space="preserve"> Task Configuration window</w:t>
      </w:r>
      <w:r>
        <w:t>.</w:t>
      </w:r>
    </w:p>
    <w:p w:rsidR="007103A3" w:rsidRDefault="007103A3" w:rsidP="008F6C7F">
      <w:r w:rsidRPr="000F0AEA">
        <w:t>Since SDM focuses in peop</w:t>
      </w:r>
      <w:r w:rsidR="008569BC">
        <w:t>le management, the main element</w:t>
      </w:r>
      <w:r w:rsidR="00CA78C8">
        <w:t>s</w:t>
      </w:r>
      <w:r w:rsidR="008569BC" w:rsidRPr="000F0AEA">
        <w:t xml:space="preserve"> of the game </w:t>
      </w:r>
      <w:r w:rsidR="00CA78C8">
        <w:t>are</w:t>
      </w:r>
      <w:r w:rsidR="00CA78C8" w:rsidRPr="000F0AEA">
        <w:t xml:space="preserve"> </w:t>
      </w:r>
      <w:r w:rsidRPr="000F0AEA">
        <w:t>employees, which represent the player’s labor force. Employees can perform different roles (</w:t>
      </w:r>
      <w:r w:rsidR="008569BC">
        <w:t>analyst</w:t>
      </w:r>
      <w:r w:rsidRPr="000F0AEA">
        <w:t xml:space="preserve">, </w:t>
      </w:r>
      <w:r w:rsidR="008569BC">
        <w:t>architect</w:t>
      </w:r>
      <w:r w:rsidRPr="000F0AEA">
        <w:t xml:space="preserve">, </w:t>
      </w:r>
      <w:r w:rsidR="008569BC">
        <w:t>manager</w:t>
      </w:r>
      <w:r w:rsidRPr="000F0AEA">
        <w:t xml:space="preserve">, </w:t>
      </w:r>
      <w:r w:rsidR="008569BC">
        <w:t>marketing, programmer</w:t>
      </w:r>
      <w:r w:rsidR="00DD33D2">
        <w:t>,</w:t>
      </w:r>
      <w:r w:rsidR="008569BC">
        <w:t xml:space="preserve"> and tester</w:t>
      </w:r>
      <w:r w:rsidRPr="000F0AEA">
        <w:t xml:space="preserve">), which </w:t>
      </w:r>
      <w:r w:rsidR="003A7ADA">
        <w:t>use</w:t>
      </w:r>
      <w:ins w:id="336" w:author="Kohwalter" w:date="2012-12-10T20:17:00Z">
        <w:r w:rsidR="00D4142A">
          <w:t>s</w:t>
        </w:r>
      </w:ins>
      <w:r w:rsidRPr="000F0AEA">
        <w:t xml:space="preserve"> </w:t>
      </w:r>
      <w:r w:rsidR="00776B23">
        <w:t xml:space="preserve">employee’s </w:t>
      </w:r>
      <w:r w:rsidRPr="000F0AEA">
        <w:t xml:space="preserve">attributes to calculate </w:t>
      </w:r>
      <w:r w:rsidR="00776B23">
        <w:t>his</w:t>
      </w:r>
      <w:r w:rsidRPr="000F0AEA">
        <w:t xml:space="preserve"> performance.</w:t>
      </w:r>
      <w:r w:rsidR="008569BC">
        <w:t xml:space="preserve"> </w:t>
      </w:r>
      <w:r w:rsidRPr="000F0AEA">
        <w:t xml:space="preserve">Another element present in the game is specialization, used to define the employee working competence.  With the specialization system, it is possible for employees to undergo training to learn new sets of skills. Also the concepts of working hours, morale, and stamina are used to modify the employee’s productivity. </w:t>
      </w:r>
      <w:r w:rsidR="006209F7">
        <w:fldChar w:fldCharType="begin"/>
      </w:r>
      <w:r w:rsidR="0060094B">
        <w:instrText xml:space="preserve"> REF _Ref341624046 \h </w:instrText>
      </w:r>
      <w:r w:rsidR="006209F7">
        <w:fldChar w:fldCharType="separate"/>
      </w:r>
      <w:r w:rsidR="004571D6" w:rsidRPr="00B50F8A">
        <w:t xml:space="preserve">Figure </w:t>
      </w:r>
      <w:r w:rsidR="004571D6">
        <w:rPr>
          <w:noProof/>
        </w:rPr>
        <w:t>7</w:t>
      </w:r>
      <w:r w:rsidR="006209F7">
        <w:fldChar w:fldCharType="end"/>
      </w:r>
      <w:r w:rsidR="0060094B">
        <w:t xml:space="preserve"> </w:t>
      </w:r>
      <w:r>
        <w:t>show</w:t>
      </w:r>
      <w:r w:rsidR="0060094B">
        <w:t>s</w:t>
      </w:r>
      <w:r>
        <w:t xml:space="preserve"> a simplified version of SDM’s class diagram focusing on the employee, showing his human attributes, types of specializations, the possibility of training to acquire specializations, and </w:t>
      </w:r>
      <w:r w:rsidR="00CA78C8">
        <w:t xml:space="preserve">how </w:t>
      </w:r>
      <w:r w:rsidR="003A7ADA">
        <w:t xml:space="preserve">an </w:t>
      </w:r>
      <w:r>
        <w:t>employee is affect by other employees that belong to the staff team. It also illustrates the project, its characteristics and requirement</w:t>
      </w:r>
      <w:r w:rsidR="00CA78C8">
        <w:t>s</w:t>
      </w:r>
      <w:r>
        <w:t>.</w:t>
      </w:r>
      <w:r w:rsidR="0060094B">
        <w:t xml:space="preserve"> </w:t>
      </w:r>
      <w:r w:rsidR="00CA78C8">
        <w:t xml:space="preserve">We included in </w:t>
      </w:r>
      <w:r w:rsidR="006209F7">
        <w:fldChar w:fldCharType="begin"/>
      </w:r>
      <w:r w:rsidR="00DD6DD9">
        <w:instrText xml:space="preserve"> ADDIN ZOTERO_ITEM CSL_CITATION {"citationID":"anyOmEuU","properties":{"formattedCitation":"[16]","plainCitation":"[16]"},"citationItems":[{"id":87,"uris":["http://zotero.org/users/1122386/items/9DCQB8VQ"],"uri":["http://zotero.org/users/1122386/items/9DCQB8VQ"],"itemData":{"id":87,"type":"paper-conference","title":"Provenance in Games","container-title":"2012 XI Brazilian Symposium on Games and Digital Entertainment (SBGAMES)","publisher":"In: XI SBGames","publisher-place":"Brasilia","event":"2012 XI Brazilian Symposium on Games and Digital Entertainment (SBGAMES)","event-place":"Brasilia","author":[{"family":"Kohwalter","given":"Troy"},{"family":"Clua","given":"Esteban"},{"family":"Murta","given":"Leonardo"}],"issued":{"year":2012,"month":11}}}],"schema":"https://github.com/citation-style-language/schema/raw/master/csl-citation.json"} </w:instrText>
      </w:r>
      <w:r w:rsidR="006209F7">
        <w:fldChar w:fldCharType="separate"/>
      </w:r>
      <w:r w:rsidR="00C55F04" w:rsidRPr="00C55F04">
        <w:t>[16]</w:t>
      </w:r>
      <w:r w:rsidR="006209F7">
        <w:fldChar w:fldCharType="end"/>
      </w:r>
      <w:r w:rsidR="0060094B">
        <w:t xml:space="preserve"> </w:t>
      </w:r>
      <w:r w:rsidR="00CA78C8">
        <w:t>different</w:t>
      </w:r>
      <w:r w:rsidR="0060094B">
        <w:t xml:space="preserve"> changes in the game, introducing new concepts and expanding employee behaviors and actions, including some significant role responsibilities changes</w:t>
      </w:r>
      <w:r w:rsidR="00080400">
        <w:t>.</w:t>
      </w:r>
      <w:r w:rsidR="0060094B">
        <w:t xml:space="preserve"> </w:t>
      </w:r>
      <w:r w:rsidR="006209F7">
        <w:fldChar w:fldCharType="begin"/>
      </w:r>
      <w:r w:rsidR="0060094B">
        <w:instrText xml:space="preserve"> REF _Ref341624199 \h </w:instrText>
      </w:r>
      <w:r w:rsidR="006209F7">
        <w:fldChar w:fldCharType="separate"/>
      </w:r>
      <w:r w:rsidR="004571D6" w:rsidRPr="00570AF4">
        <w:t xml:space="preserve">Figure </w:t>
      </w:r>
      <w:r w:rsidR="004571D6">
        <w:rPr>
          <w:noProof/>
        </w:rPr>
        <w:t>8</w:t>
      </w:r>
      <w:r w:rsidR="006209F7">
        <w:fldChar w:fldCharType="end"/>
      </w:r>
      <w:r w:rsidR="00080400">
        <w:t xml:space="preserve"> </w:t>
      </w:r>
      <w:ins w:id="337" w:author="Kohwalter" w:date="2012-12-07T17:14:00Z">
        <w:r w:rsidR="00080400">
          <w:t>illustrates new tasks available for each role</w:t>
        </w:r>
      </w:ins>
      <w:r w:rsidR="0060094B">
        <w:t>.</w:t>
      </w:r>
      <w:ins w:id="338" w:author="Kohwalter" w:date="2012-12-08T00:06:00Z">
        <w:r w:rsidR="00731C3E">
          <w:t xml:space="preserve"> P</w:t>
        </w:r>
      </w:ins>
      <w:ins w:id="339" w:author="Kohwalter" w:date="2012-12-07T17:17:00Z">
        <w:r w:rsidR="00ED7119">
          <w:t>rogrammer</w:t>
        </w:r>
      </w:ins>
      <w:ins w:id="340" w:author="Kohwalter" w:date="2012-12-08T00:06:00Z">
        <w:r w:rsidR="00731C3E">
          <w:t>s</w:t>
        </w:r>
      </w:ins>
      <w:ins w:id="341" w:author="Kohwalter" w:date="2012-12-07T17:17:00Z">
        <w:r w:rsidR="00ED7119">
          <w:t xml:space="preserve"> </w:t>
        </w:r>
      </w:ins>
      <w:ins w:id="342" w:author="Kohwalter" w:date="2012-12-08T00:06:00Z">
        <w:r w:rsidR="00731C3E">
          <w:t>are</w:t>
        </w:r>
      </w:ins>
      <w:ins w:id="343" w:author="Kohwalter" w:date="2012-12-07T17:17:00Z">
        <w:r w:rsidR="00ED7119">
          <w:t xml:space="preserve"> now responsible for the software evolution and repair</w:t>
        </w:r>
      </w:ins>
      <w:ins w:id="344" w:author="Kohwalter" w:date="2012-12-07T17:19:00Z">
        <w:r w:rsidR="00ED7119">
          <w:t xml:space="preserve">. </w:t>
        </w:r>
      </w:ins>
      <w:ins w:id="345" w:author="Kohwalter" w:date="2012-12-10T20:19:00Z">
        <w:r w:rsidR="00D4142A">
          <w:t>Architects create</w:t>
        </w:r>
      </w:ins>
      <w:ins w:id="346" w:author="Kohwalter" w:date="2012-12-07T17:19:00Z">
        <w:r w:rsidR="00ED7119">
          <w:t xml:space="preserve"> prototypes to aid the analyst during </w:t>
        </w:r>
      </w:ins>
      <w:ins w:id="347" w:author="Kohwalter" w:date="2012-12-07T17:23:00Z">
        <w:r w:rsidR="00ED7119">
          <w:lastRenderedPageBreak/>
          <w:t>elicitation</w:t>
        </w:r>
      </w:ins>
      <w:ins w:id="348" w:author="Kohwalter" w:date="2012-12-07T17:19:00Z">
        <w:r w:rsidR="00ED7119">
          <w:t xml:space="preserve"> as well as generate test cases. </w:t>
        </w:r>
      </w:ins>
      <w:ins w:id="349" w:author="Kohwalter" w:date="2012-12-07T17:21:00Z">
        <w:r w:rsidR="00D4142A">
          <w:t>Analysts have</w:t>
        </w:r>
        <w:r w:rsidR="00ED7119">
          <w:t xml:space="preserve"> new task</w:t>
        </w:r>
      </w:ins>
      <w:ins w:id="350" w:author="Kohwalter" w:date="2012-12-10T20:19:00Z">
        <w:r w:rsidR="00D4142A">
          <w:t>s</w:t>
        </w:r>
      </w:ins>
      <w:ins w:id="351" w:author="Kohwalter" w:date="2012-12-08T00:05:00Z">
        <w:r w:rsidR="00731C3E">
          <w:t>,</w:t>
        </w:r>
      </w:ins>
      <w:ins w:id="352" w:author="Kohwalter" w:date="2012-12-07T17:21:00Z">
        <w:r w:rsidR="00ED7119">
          <w:t xml:space="preserve"> </w:t>
        </w:r>
      </w:ins>
      <w:ins w:id="353" w:author="Kohwalter" w:date="2012-12-07T17:23:00Z">
        <w:r w:rsidR="00ED7119">
          <w:t>s</w:t>
        </w:r>
      </w:ins>
      <w:ins w:id="354" w:author="Kohwalter" w:date="2012-12-07T17:22:00Z">
        <w:r w:rsidR="00ED7119">
          <w:t>pecification</w:t>
        </w:r>
      </w:ins>
      <w:ins w:id="355" w:author="Kohwalter" w:date="2012-12-08T00:05:00Z">
        <w:r w:rsidR="00D4142A">
          <w:t xml:space="preserve"> and</w:t>
        </w:r>
        <w:r w:rsidR="00731C3E">
          <w:t xml:space="preserve"> test cases</w:t>
        </w:r>
      </w:ins>
      <w:ins w:id="356" w:author="Kohwalter" w:date="2012-12-10T20:20:00Z">
        <w:r w:rsidR="00D4142A">
          <w:t xml:space="preserve"> generation</w:t>
        </w:r>
      </w:ins>
      <w:ins w:id="357" w:author="Kohwalter" w:date="2012-12-07T17:21:00Z">
        <w:r w:rsidR="00ED7119">
          <w:t xml:space="preserve">. </w:t>
        </w:r>
      </w:ins>
      <w:ins w:id="358" w:author="Kohwalter" w:date="2012-12-08T00:05:00Z">
        <w:r w:rsidR="00731C3E">
          <w:t>L</w:t>
        </w:r>
      </w:ins>
      <w:ins w:id="359" w:author="Kohwalter" w:date="2012-12-07T17:21:00Z">
        <w:r w:rsidR="00ED7119">
          <w:t xml:space="preserve">astly, the manager had his </w:t>
        </w:r>
      </w:ins>
      <w:ins w:id="360" w:author="Kohwalter" w:date="2012-12-07T17:22:00Z">
        <w:r w:rsidR="00ED7119">
          <w:t xml:space="preserve">aiding </w:t>
        </w:r>
      </w:ins>
      <w:ins w:id="361" w:author="Kohwalter" w:date="2012-12-07T17:21:00Z">
        <w:r w:rsidR="00ED7119">
          <w:t>task divided in</w:t>
        </w:r>
      </w:ins>
      <w:ins w:id="362" w:author="Kohwalter" w:date="2012-12-07T17:23:00Z">
        <w:r w:rsidR="00ED7119">
          <w:t>to</w:t>
        </w:r>
      </w:ins>
      <w:ins w:id="363" w:author="Kohwalter" w:date="2012-12-07T17:21:00Z">
        <w:r w:rsidR="00ED7119">
          <w:t xml:space="preserve"> three</w:t>
        </w:r>
      </w:ins>
      <w:ins w:id="364" w:author="Kohwalter" w:date="2012-12-07T17:22:00Z">
        <w:r w:rsidR="00ED7119">
          <w:t xml:space="preserve"> different types</w:t>
        </w:r>
      </w:ins>
      <w:ins w:id="365" w:author="Kohwalter" w:date="2012-12-07T17:21:00Z">
        <w:r w:rsidR="00ED7119">
          <w:t>.</w:t>
        </w:r>
      </w:ins>
    </w:p>
    <w:p w:rsidR="007103A3" w:rsidRDefault="007103A3" w:rsidP="007103A3">
      <w:pPr>
        <w:pStyle w:val="Ttulo2"/>
        <w:keepLines/>
        <w:tabs>
          <w:tab w:val="left" w:pos="288"/>
        </w:tabs>
        <w:spacing w:before="240"/>
        <w:ind w:left="576" w:hanging="576"/>
      </w:pPr>
      <w:r>
        <w:t xml:space="preserve">Information </w:t>
      </w:r>
      <w:r w:rsidR="00F42DEB">
        <w:t>Storage</w:t>
      </w:r>
    </w:p>
    <w:p w:rsidR="00C740DE" w:rsidRDefault="007103A3" w:rsidP="007103A3">
      <w:r w:rsidRPr="00486180">
        <w:t>The information structure used on SDM is similar to the one explained in</w:t>
      </w:r>
      <w:r w:rsidR="00486180" w:rsidRPr="00486180">
        <w:t xml:space="preserve"> </w:t>
      </w:r>
      <w:r w:rsidR="006209F7" w:rsidRPr="00486180">
        <w:fldChar w:fldCharType="begin"/>
      </w:r>
      <w:r w:rsidR="00DD6DD9">
        <w:instrText xml:space="preserve"> ADDIN ZOTERO_ITEM CSL_CITATION {"citationID":"1dopjnek5t","properties":{"formattedCitation":"[16]","plainCitation":"[16]"},"citationItems":[{"id":87,"uris":["http://zotero.org/users/1122386/items/9DCQB8VQ"],"uri":["http://zotero.org/users/1122386/items/9DCQB8VQ"],"itemData":{"id":87,"type":"paper-conference","title":"Provenance in Games","container-title":"2012 XI Brazilian Symposium on Games and Digital Entertainment (SBGAMES)","publisher":"In: XI SBGames","publisher-place":"Brasilia","event":"2012 XI Brazilian Symposium on Games and Digital Entertainment (SBGAMES)","event-place":"Brasilia","author":[{"family":"Kohwalter","given":"Troy"},{"family":"Clua","given":"Esteban"},{"family":"Murta","given":"Leonardo"}],"issued":{"year":2012,"month":11}}}],"schema":"https://github.com/citation-style-language/schema/raw/master/csl-citation.json"} </w:instrText>
      </w:r>
      <w:r w:rsidR="006209F7" w:rsidRPr="00486180">
        <w:fldChar w:fldCharType="separate"/>
      </w:r>
      <w:r w:rsidR="00C55F04" w:rsidRPr="00C55F04">
        <w:t>[16]</w:t>
      </w:r>
      <w:r w:rsidR="006209F7" w:rsidRPr="00486180">
        <w:fldChar w:fldCharType="end"/>
      </w:r>
      <w:r w:rsidRPr="00486180">
        <w:t xml:space="preserve">. As such, each project contains </w:t>
      </w:r>
      <w:r w:rsidR="00D67208">
        <w:t xml:space="preserve">a </w:t>
      </w:r>
      <w:r w:rsidR="00486180" w:rsidRPr="00486180">
        <w:t>list</w:t>
      </w:r>
      <w:r w:rsidR="00486180">
        <w:t xml:space="preserve"> of</w:t>
      </w:r>
      <w:r w:rsidR="00486180" w:rsidRPr="00486180">
        <w:t xml:space="preserve"> employees that </w:t>
      </w:r>
      <w:r w:rsidR="00486180">
        <w:t>were involved</w:t>
      </w:r>
      <w:r w:rsidR="00486180" w:rsidRPr="00486180">
        <w:t xml:space="preserve"> in it</w:t>
      </w:r>
      <w:r w:rsidR="00B83390">
        <w:t>s development</w:t>
      </w:r>
      <w:r w:rsidRPr="00486180">
        <w:t xml:space="preserve">. Each employee has a list of actions </w:t>
      </w:r>
      <w:r w:rsidR="00486180" w:rsidRPr="00486180">
        <w:t>executed as well as</w:t>
      </w:r>
      <w:r w:rsidRPr="00486180">
        <w:t xml:space="preserve"> links to other actions in case of external influences.</w:t>
      </w:r>
      <w:r w:rsidR="00486180">
        <w:t xml:space="preserve"> </w:t>
      </w:r>
      <w:r w:rsidR="00C740DE">
        <w:t xml:space="preserve">Throughout the game, when actions are executed, information </w:t>
      </w:r>
      <w:r w:rsidR="00B94557">
        <w:t xml:space="preserve">is </w:t>
      </w:r>
      <w:r w:rsidR="00C740DE">
        <w:t xml:space="preserve">collected and stored </w:t>
      </w:r>
      <w:r w:rsidR="00D67208">
        <w:t>for generating the provenance graph used during</w:t>
      </w:r>
      <w:r w:rsidR="00C740DE">
        <w:t xml:space="preserve"> post-game analysis. Since provenance graph</w:t>
      </w:r>
      <w:r w:rsidR="00AB2601">
        <w:t>s</w:t>
      </w:r>
      <w:r w:rsidR="00C740DE">
        <w:t xml:space="preserve"> contains three types of nodes</w:t>
      </w:r>
      <w:r w:rsidR="00B83390">
        <w:t xml:space="preserve"> (</w:t>
      </w:r>
      <w:r w:rsidR="00C740DE" w:rsidRPr="00B94557">
        <w:rPr>
          <w:i/>
        </w:rPr>
        <w:t>processes</w:t>
      </w:r>
      <w:r w:rsidR="00C740DE">
        <w:t xml:space="preserve">, </w:t>
      </w:r>
      <w:r w:rsidR="00C740DE" w:rsidRPr="00B94557">
        <w:rPr>
          <w:i/>
        </w:rPr>
        <w:t>agents</w:t>
      </w:r>
      <w:r w:rsidR="00AB2601">
        <w:t>,</w:t>
      </w:r>
      <w:r w:rsidR="00C740DE">
        <w:t xml:space="preserve"> and </w:t>
      </w:r>
      <w:r w:rsidR="00C740DE" w:rsidRPr="00B94557">
        <w:rPr>
          <w:i/>
        </w:rPr>
        <w:t>artifacts</w:t>
      </w:r>
      <w:r w:rsidR="00B83390">
        <w:t>)</w:t>
      </w:r>
      <w:r w:rsidR="00C740DE">
        <w:t xml:space="preserve">, </w:t>
      </w:r>
      <w:r w:rsidR="00AB2601">
        <w:t>the collected information is mapped to each type</w:t>
      </w:r>
      <w:r w:rsidR="00B83390">
        <w:t>,</w:t>
      </w:r>
      <w:r w:rsidR="00AB2601">
        <w:t xml:space="preserve"> according to the data model explained in </w:t>
      </w:r>
      <w:r w:rsidR="006209F7">
        <w:fldChar w:fldCharType="begin"/>
      </w:r>
      <w:r w:rsidR="00DD6DD9">
        <w:instrText xml:space="preserve"> ADDIN ZOTERO_ITEM CSL_CITATION {"citationID":"1o13qjmbjn","properties":{"formattedCitation":"[16]","plainCitation":"[16]"},"citationItems":[{"id":87,"uris":["http://zotero.org/users/1122386/items/9DCQB8VQ"],"uri":["http://zotero.org/users/1122386/items/9DCQB8VQ"],"itemData":{"id":87,"type":"paper-conference","title":"Provenance in Games","container-title":"2012 XI Brazilian Symposium on Games and Digital Entertainment (SBGAMES)","publisher":"In: XI SBGames","publisher-place":"Brasilia","event":"2012 XI Brazilian Symposium on Games and Digital Entertainment (SBGAMES)","event-place":"Brasilia","author":[{"family":"Kohwalter","given":"Troy"},{"family":"Clua","given":"Esteban"},{"family":"Murta","given":"Leonardo"}],"issued":{"year":2012,"month":11}}}],"schema":"https://github.com/citation-style-language/schema/raw/master/csl-citation.json"} </w:instrText>
      </w:r>
      <w:r w:rsidR="006209F7">
        <w:fldChar w:fldCharType="separate"/>
      </w:r>
      <w:r w:rsidR="00C55F04" w:rsidRPr="00C55F04">
        <w:t>[16]</w:t>
      </w:r>
      <w:r w:rsidR="006209F7">
        <w:fldChar w:fldCharType="end"/>
      </w:r>
      <w:r w:rsidR="00AB2601">
        <w:t xml:space="preserve"> and illustrated by </w:t>
      </w:r>
      <w:r w:rsidR="006209F7">
        <w:fldChar w:fldCharType="begin"/>
      </w:r>
      <w:r w:rsidR="00AB2601">
        <w:instrText xml:space="preserve"> REF _Ref341623250 \h </w:instrText>
      </w:r>
      <w:r w:rsidR="006209F7">
        <w:fldChar w:fldCharType="separate"/>
      </w:r>
      <w:r w:rsidR="004571D6">
        <w:t xml:space="preserve">Figure </w:t>
      </w:r>
      <w:r w:rsidR="004571D6">
        <w:rPr>
          <w:noProof/>
        </w:rPr>
        <w:t>3</w:t>
      </w:r>
      <w:r w:rsidR="006209F7">
        <w:fldChar w:fldCharType="end"/>
      </w:r>
      <w:r w:rsidR="00B94557">
        <w:t>. Each nod</w:t>
      </w:r>
      <w:r w:rsidR="00AB2601">
        <w:t>e contains different information according to its type.</w:t>
      </w:r>
    </w:p>
    <w:p w:rsidR="007103A3" w:rsidRDefault="00520991" w:rsidP="007103A3">
      <w:r w:rsidRPr="00520991">
        <w:rPr>
          <w:i/>
        </w:rPr>
        <w:t>P</w:t>
      </w:r>
      <w:r w:rsidR="00486180" w:rsidRPr="001725AB">
        <w:rPr>
          <w:i/>
        </w:rPr>
        <w:t>rocesses</w:t>
      </w:r>
      <w:r w:rsidR="00C740DE">
        <w:t xml:space="preserve"> nodes</w:t>
      </w:r>
      <w:r w:rsidR="00486180">
        <w:t xml:space="preserve">, which represents actions executed during the game by employees, </w:t>
      </w:r>
      <w:r w:rsidR="000C12B5">
        <w:t>stores</w:t>
      </w:r>
      <w:r w:rsidR="00486180">
        <w:t xml:space="preserve"> </w:t>
      </w:r>
      <w:ins w:id="366" w:author="Kohwalter" w:date="2012-12-07T11:49:00Z">
        <w:r w:rsidR="00950569">
          <w:t xml:space="preserve">information </w:t>
        </w:r>
      </w:ins>
      <w:ins w:id="367" w:author="Kohwalter" w:date="2012-12-07T11:51:00Z">
        <w:r w:rsidR="00950569">
          <w:t>about its</w:t>
        </w:r>
      </w:ins>
      <w:r w:rsidR="000C12B5">
        <w:t xml:space="preserve"> execut</w:t>
      </w:r>
      <w:ins w:id="368" w:author="Kohwalter" w:date="2012-12-07T11:51:00Z">
        <w:r w:rsidR="00950569">
          <w:t>ion</w:t>
        </w:r>
      </w:ins>
      <w:ins w:id="369" w:author="Kohwalter" w:date="2012-12-07T11:50:00Z">
        <w:r w:rsidR="00950569">
          <w:t xml:space="preserve">. Such as </w:t>
        </w:r>
      </w:ins>
      <w:r w:rsidR="00486180">
        <w:t>who executed it</w:t>
      </w:r>
      <w:ins w:id="370" w:author="Kohwalter" w:date="2012-12-10T20:20:00Z">
        <w:r w:rsidR="00D4142A">
          <w:t>,</w:t>
        </w:r>
      </w:ins>
      <w:r w:rsidR="00486180">
        <w:t xml:space="preserve"> which task</w:t>
      </w:r>
      <w:ins w:id="371" w:author="Kohwalter" w:date="2012-12-07T11:52:00Z">
        <w:r w:rsidR="00950569">
          <w:t xml:space="preserve"> and</w:t>
        </w:r>
      </w:ins>
      <w:r w:rsidR="00486180">
        <w:t xml:space="preserve"> role </w:t>
      </w:r>
      <w:ins w:id="372" w:author="Kohwalter" w:date="2012-12-07T11:49:00Z">
        <w:r w:rsidR="00950569">
          <w:t xml:space="preserve">the employee </w:t>
        </w:r>
      </w:ins>
      <w:r w:rsidR="00486180">
        <w:t xml:space="preserve">was occupying, </w:t>
      </w:r>
      <w:ins w:id="373" w:author="Kohwalter" w:date="2012-12-10T20:21:00Z">
        <w:r w:rsidR="00D4142A">
          <w:t xml:space="preserve">as well as the </w:t>
        </w:r>
      </w:ins>
      <w:r w:rsidR="00486180">
        <w:t xml:space="preserve">current morale and stamina </w:t>
      </w:r>
      <w:ins w:id="374" w:author="Kohwalter" w:date="2012-12-10T20:21:00Z">
        <w:r w:rsidR="00D4142A">
          <w:t>stats. Work</w:t>
        </w:r>
      </w:ins>
      <w:ins w:id="375" w:author="Kohwalter" w:date="2012-12-10T20:22:00Z">
        <w:r w:rsidR="00D4142A">
          <w:t>ed</w:t>
        </w:r>
      </w:ins>
      <w:ins w:id="376" w:author="Kohwalter" w:date="2012-12-10T20:21:00Z">
        <w:r w:rsidR="00D4142A">
          <w:t xml:space="preserve"> hours</w:t>
        </w:r>
      </w:ins>
      <w:r w:rsidR="00486180">
        <w:t xml:space="preserve"> </w:t>
      </w:r>
      <w:ins w:id="377" w:author="Kohwalter" w:date="2012-12-07T11:50:00Z">
        <w:r w:rsidR="00950569">
          <w:t>and</w:t>
        </w:r>
      </w:ins>
      <w:r w:rsidR="00486180">
        <w:t xml:space="preserve"> credits spent to execute the action</w:t>
      </w:r>
      <w:ins w:id="378" w:author="Kohwalter" w:date="2012-12-10T20:22:00Z">
        <w:r w:rsidR="00D4142A">
          <w:t xml:space="preserve"> are also stored</w:t>
        </w:r>
      </w:ins>
      <w:ins w:id="379" w:author="Kohwalter" w:date="2012-12-07T11:50:00Z">
        <w:r w:rsidR="00950569">
          <w:t xml:space="preserve">. Lastly, </w:t>
        </w:r>
      </w:ins>
      <w:r w:rsidR="00486180">
        <w:t>the progress made in his task and a description of the action, explaining his decision making</w:t>
      </w:r>
      <w:r w:rsidR="001725AB">
        <w:t xml:space="preserve"> process</w:t>
      </w:r>
      <w:r w:rsidR="00486180">
        <w:t>. Besides th</w:t>
      </w:r>
      <w:r w:rsidR="00C740DE">
        <w:t>ose</w:t>
      </w:r>
      <w:r w:rsidR="00486180">
        <w:t>, if the action had any external influences</w:t>
      </w:r>
      <w:r w:rsidR="00506B01">
        <w:t>,</w:t>
      </w:r>
      <w:r w:rsidR="00AB2601">
        <w:t xml:space="preserve"> or used or altered an artifact</w:t>
      </w:r>
      <w:r w:rsidR="00486180">
        <w:t xml:space="preserve">, </w:t>
      </w:r>
      <w:r w:rsidR="00C740DE">
        <w:t xml:space="preserve">a link to the action that </w:t>
      </w:r>
      <w:r w:rsidR="00AB2601">
        <w:t>affects</w:t>
      </w:r>
      <w:r w:rsidR="00C740DE">
        <w:t xml:space="preserve"> its execution</w:t>
      </w:r>
      <w:r w:rsidR="00AB2601">
        <w:t xml:space="preserve"> and the artifact</w:t>
      </w:r>
      <w:r w:rsidR="00716E6F">
        <w:t xml:space="preserve"> is included</w:t>
      </w:r>
      <w:r w:rsidR="00C740DE">
        <w:t>.</w:t>
      </w:r>
    </w:p>
    <w:p w:rsidR="00C740DE" w:rsidRDefault="00C740DE" w:rsidP="007103A3">
      <w:r w:rsidRPr="001725AB">
        <w:rPr>
          <w:i/>
        </w:rPr>
        <w:t>Agent</w:t>
      </w:r>
      <w:r>
        <w:t xml:space="preserve"> nodes, representing employees, store the employee’s name, his current staff grade, his level, human attributes which are used in the game, and specializations.</w:t>
      </w:r>
    </w:p>
    <w:p w:rsidR="00AB2601" w:rsidRDefault="00AB2601" w:rsidP="00803E67">
      <w:r w:rsidRPr="001725AB">
        <w:rPr>
          <w:i/>
        </w:rPr>
        <w:t>Artifact</w:t>
      </w:r>
      <w:r>
        <w:t xml:space="preserve"> nodes vary according to its type. In SDM </w:t>
      </w:r>
      <w:r w:rsidR="00716E6F">
        <w:t>we use</w:t>
      </w:r>
      <w:r>
        <w:t xml:space="preserve"> three types of </w:t>
      </w:r>
      <w:r w:rsidRPr="001725AB">
        <w:rPr>
          <w:i/>
        </w:rPr>
        <w:t>artifacts</w:t>
      </w:r>
      <w:r>
        <w:t>: Prototypes, produced by architects and consumed by analysts; Test Cases, produced by analysts, architects</w:t>
      </w:r>
      <w:r w:rsidR="00803E67">
        <w:t>,</w:t>
      </w:r>
      <w:r>
        <w:t xml:space="preserve"> and programmers and consumed by testers; and Project, which represents the software development progress and is considered the main </w:t>
      </w:r>
      <w:r w:rsidRPr="001725AB">
        <w:rPr>
          <w:i/>
        </w:rPr>
        <w:t>artifact</w:t>
      </w:r>
      <w:r>
        <w:t xml:space="preserve"> for analysis.</w:t>
      </w:r>
      <w:r w:rsidR="00801E9C" w:rsidDel="00801E9C">
        <w:t xml:space="preserve"> </w:t>
      </w:r>
      <w:r w:rsidR="00803E67">
        <w:t>The</w:t>
      </w:r>
      <w:r w:rsidR="004E54AE">
        <w:t xml:space="preserve"> project type</w:t>
      </w:r>
      <w:r>
        <w:t xml:space="preserve"> </w:t>
      </w:r>
      <w:r w:rsidRPr="004E54AE">
        <w:rPr>
          <w:i/>
        </w:rPr>
        <w:t>artifact</w:t>
      </w:r>
      <w:r w:rsidR="00AA79D3">
        <w:t xml:space="preserve"> store</w:t>
      </w:r>
      <w:r w:rsidR="00803E67">
        <w:t>s</w:t>
      </w:r>
      <w:r w:rsidR="00AA79D3">
        <w:t xml:space="preserve"> </w:t>
      </w:r>
      <w:ins w:id="380" w:author="Kohwalter" w:date="2012-12-07T11:55:00Z">
        <w:r w:rsidR="00244F9B">
          <w:t>project information</w:t>
        </w:r>
        <w:r w:rsidR="00254C14">
          <w:t xml:space="preserve"> </w:t>
        </w:r>
      </w:ins>
      <w:ins w:id="381" w:author="Kohwalter" w:date="2012-12-10T20:23:00Z">
        <w:r w:rsidR="00244F9B">
          <w:t>s</w:t>
        </w:r>
      </w:ins>
      <w:ins w:id="382" w:author="Kohwalter" w:date="2012-12-07T11:55:00Z">
        <w:r w:rsidR="00254C14">
          <w:t>uch as</w:t>
        </w:r>
      </w:ins>
      <w:r w:rsidR="00AA79D3">
        <w:t>, the day of its in</w:t>
      </w:r>
      <w:r w:rsidR="00254C14">
        <w:t>stance, the project’s deadline</w:t>
      </w:r>
      <w:r w:rsidR="003712A2">
        <w:t xml:space="preserve">, </w:t>
      </w:r>
      <w:r w:rsidR="00AA79D3">
        <w:t xml:space="preserve">how much coding was </w:t>
      </w:r>
      <w:r w:rsidR="00716E6F">
        <w:t>produced</w:t>
      </w:r>
      <w:ins w:id="383" w:author="Kohwalter" w:date="2012-12-07T11:55:00Z">
        <w:r w:rsidR="00254C14">
          <w:t xml:space="preserve"> and</w:t>
        </w:r>
      </w:ins>
      <w:r w:rsidR="00AA79D3">
        <w:t xml:space="preserve"> the code overall quality</w:t>
      </w:r>
      <w:r w:rsidR="00254C14">
        <w:t>.</w:t>
      </w:r>
      <w:r w:rsidR="00AA79D3">
        <w:t xml:space="preserve"> </w:t>
      </w:r>
      <w:r w:rsidR="00254C14">
        <w:t xml:space="preserve">It also stores the </w:t>
      </w:r>
      <w:r w:rsidR="00AA79D3">
        <w:t>clients requirements identified and modeled by analysts, how many credits is paid each month to the player</w:t>
      </w:r>
      <w:r w:rsidR="00254C14">
        <w:t>, how much credits the player has available,</w:t>
      </w:r>
      <w:r w:rsidR="00AA79D3">
        <w:t xml:space="preserve"> and the state of each type of bugs </w:t>
      </w:r>
      <w:ins w:id="384" w:author="Kohwalter" w:date="2012-12-07T11:58:00Z">
        <w:r w:rsidR="00254C14">
          <w:t>in the software</w:t>
        </w:r>
      </w:ins>
      <w:r w:rsidR="00AA79D3">
        <w:t xml:space="preserve">. </w:t>
      </w:r>
      <w:r w:rsidR="006209F7">
        <w:fldChar w:fldCharType="begin"/>
      </w:r>
      <w:r w:rsidR="00433869">
        <w:instrText xml:space="preserve"> REF _Ref341884729 \h </w:instrText>
      </w:r>
      <w:r w:rsidR="006209F7">
        <w:fldChar w:fldCharType="separate"/>
      </w:r>
      <w:r w:rsidR="004571D6">
        <w:t xml:space="preserve">Figure </w:t>
      </w:r>
      <w:r w:rsidR="004571D6">
        <w:rPr>
          <w:noProof/>
        </w:rPr>
        <w:t>9</w:t>
      </w:r>
      <w:r w:rsidR="006209F7">
        <w:fldChar w:fldCharType="end"/>
      </w:r>
      <w:r w:rsidR="00433869">
        <w:t xml:space="preserve"> illustrates </w:t>
      </w:r>
      <w:r w:rsidR="00C51F5B">
        <w:t xml:space="preserve">an example of </w:t>
      </w:r>
      <w:r w:rsidR="00433869">
        <w:t xml:space="preserve">the data shown in </w:t>
      </w:r>
      <w:del w:id="385" w:author="Kohwalter" w:date="2012-12-10T20:24:00Z">
        <w:r w:rsidR="00433869" w:rsidDel="00244F9B">
          <w:delText>the provenance graph</w:delText>
        </w:r>
      </w:del>
      <w:ins w:id="386" w:author="Kohwalter" w:date="2012-12-10T20:24:00Z">
        <w:r w:rsidR="00244F9B">
          <w:t>Proof Viewer</w:t>
        </w:r>
      </w:ins>
      <w:r w:rsidR="00433869">
        <w:t xml:space="preserve"> according to the node’s type.</w:t>
      </w:r>
    </w:p>
    <w:p w:rsidR="00925593" w:rsidRDefault="00925593" w:rsidP="00925593">
      <w:pPr>
        <w:keepNext/>
      </w:pPr>
      <w:r>
        <w:t>After the data is collected and extracted, a provenance graph corresponding to that scenario is generated and displayed for analysis</w:t>
      </w:r>
      <w:r w:rsidR="00BB590A">
        <w:t xml:space="preserve">, similar to the one presented by </w:t>
      </w:r>
      <w:r w:rsidR="006209F7">
        <w:fldChar w:fldCharType="begin"/>
      </w:r>
      <w:r w:rsidR="00BB590A">
        <w:instrText xml:space="preserve"> REF _Ref341710011 \h </w:instrText>
      </w:r>
      <w:r w:rsidR="006209F7">
        <w:fldChar w:fldCharType="separate"/>
      </w:r>
      <w:r w:rsidR="004571D6">
        <w:t xml:space="preserve">Figure </w:t>
      </w:r>
      <w:r w:rsidR="004571D6">
        <w:rPr>
          <w:noProof/>
        </w:rPr>
        <w:t>5</w:t>
      </w:r>
      <w:r w:rsidR="006209F7">
        <w:fldChar w:fldCharType="end"/>
      </w:r>
      <w:r w:rsidR="00BB590A">
        <w:t>.</w:t>
      </w:r>
    </w:p>
    <w:p w:rsidR="00433869" w:rsidRDefault="000D4566" w:rsidP="001928BB">
      <w:pPr>
        <w:keepNext/>
        <w:framePr w:hSpace="144" w:vSpace="144" w:wrap="around" w:hAnchor="text" w:xAlign="center" w:yAlign="top"/>
        <w:jc w:val="center"/>
      </w:pPr>
      <w:r>
        <w:rPr>
          <w:noProof/>
          <w:lang w:val="pt-BR" w:eastAsia="pt-BR"/>
        </w:rPr>
        <w:drawing>
          <wp:inline distT="0" distB="0" distL="0" distR="0">
            <wp:extent cx="3027680" cy="21748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27680" cy="2174875"/>
                    </a:xfrm>
                    <a:prstGeom prst="rect">
                      <a:avLst/>
                    </a:prstGeom>
                    <a:noFill/>
                    <a:ln>
                      <a:noFill/>
                    </a:ln>
                  </pic:spPr>
                </pic:pic>
              </a:graphicData>
            </a:graphic>
          </wp:inline>
        </w:drawing>
      </w:r>
    </w:p>
    <w:p w:rsidR="00433869" w:rsidRDefault="00433869" w:rsidP="001928BB">
      <w:pPr>
        <w:pStyle w:val="Legenda"/>
        <w:framePr w:hSpace="144" w:vSpace="144" w:wrap="around" w:hAnchor="text" w:xAlign="center" w:yAlign="top"/>
        <w:jc w:val="both"/>
      </w:pPr>
      <w:bookmarkStart w:id="387" w:name="_Ref341884729"/>
      <w:proofErr w:type="gramStart"/>
      <w:r>
        <w:t xml:space="preserve">Figure </w:t>
      </w:r>
      <w:r w:rsidR="006209F7">
        <w:fldChar w:fldCharType="begin"/>
      </w:r>
      <w:r w:rsidR="00DF4571">
        <w:instrText xml:space="preserve"> SEQ Figure \* ARABIC </w:instrText>
      </w:r>
      <w:r w:rsidR="006209F7">
        <w:fldChar w:fldCharType="separate"/>
      </w:r>
      <w:r w:rsidR="004571D6">
        <w:rPr>
          <w:noProof/>
        </w:rPr>
        <w:t>9</w:t>
      </w:r>
      <w:r w:rsidR="006209F7">
        <w:fldChar w:fldCharType="end"/>
      </w:r>
      <w:bookmarkEnd w:id="387"/>
      <w:r>
        <w:t>.</w:t>
      </w:r>
      <w:proofErr w:type="gramEnd"/>
      <w:r>
        <w:t xml:space="preserve"> Information data in the provenance graph. </w:t>
      </w:r>
      <w:r w:rsidR="00FB493E">
        <w:t>T</w:t>
      </w:r>
      <w:r>
        <w:t>he</w:t>
      </w:r>
      <w:r w:rsidR="009352B3">
        <w:t xml:space="preserve"> project’s</w:t>
      </w:r>
      <w:r>
        <w:t xml:space="preserve"> </w:t>
      </w:r>
      <w:r w:rsidRPr="009352B3">
        <w:rPr>
          <w:i/>
        </w:rPr>
        <w:t>artifact</w:t>
      </w:r>
      <w:r>
        <w:t xml:space="preserve"> node data</w:t>
      </w:r>
      <w:r w:rsidR="00FB493E">
        <w:t xml:space="preserve"> (a),</w:t>
      </w:r>
      <w:r>
        <w:t xml:space="preserve"> </w:t>
      </w:r>
      <w:r w:rsidR="009352B3">
        <w:t>employee’s</w:t>
      </w:r>
      <w:r>
        <w:t xml:space="preserve"> </w:t>
      </w:r>
      <w:r w:rsidRPr="009352B3">
        <w:rPr>
          <w:i/>
        </w:rPr>
        <w:t>agent</w:t>
      </w:r>
      <w:r>
        <w:t xml:space="preserve"> node data</w:t>
      </w:r>
      <w:r w:rsidR="00FB493E">
        <w:t xml:space="preserve"> (b), </w:t>
      </w:r>
      <w:r>
        <w:t>a</w:t>
      </w:r>
      <w:r w:rsidR="009352B3">
        <w:t>ction’s</w:t>
      </w:r>
      <w:r>
        <w:t xml:space="preserve"> </w:t>
      </w:r>
      <w:r w:rsidRPr="009352B3">
        <w:rPr>
          <w:i/>
        </w:rPr>
        <w:t>process</w:t>
      </w:r>
      <w:r>
        <w:t xml:space="preserve"> node data</w:t>
      </w:r>
      <w:r w:rsidR="009352B3">
        <w:t xml:space="preserve"> </w:t>
      </w:r>
      <w:r w:rsidR="00FB493E">
        <w:t>(c), and</w:t>
      </w:r>
      <w:r>
        <w:t xml:space="preserve"> an edge data</w:t>
      </w:r>
      <w:r w:rsidR="009352B3">
        <w:t xml:space="preserve"> </w:t>
      </w:r>
      <w:r w:rsidR="00FB493E">
        <w:t>(d)</w:t>
      </w:r>
      <w:r>
        <w:t>.</w:t>
      </w:r>
    </w:p>
    <w:p w:rsidR="007103A3" w:rsidRDefault="001B2EB1" w:rsidP="00E41CB4">
      <w:pPr>
        <w:pStyle w:val="Ttulo2"/>
      </w:pPr>
      <w:r>
        <w:t>Provenance Graph</w:t>
      </w:r>
    </w:p>
    <w:p w:rsidR="00F65F8A" w:rsidRDefault="007103A3" w:rsidP="007103A3">
      <w:r w:rsidRPr="004D5D37">
        <w:t xml:space="preserve">With </w:t>
      </w:r>
      <w:r w:rsidR="00716E6F">
        <w:t xml:space="preserve">the </w:t>
      </w:r>
      <w:r w:rsidRPr="004D5D37">
        <w:t xml:space="preserve">adaptations </w:t>
      </w:r>
      <w:r w:rsidR="00F65F8A" w:rsidRPr="004D5D37">
        <w:t xml:space="preserve">made </w:t>
      </w:r>
      <w:r w:rsidRPr="004D5D37">
        <w:t xml:space="preserve">in </w:t>
      </w:r>
      <w:r w:rsidR="00716E6F">
        <w:t xml:space="preserve">the original </w:t>
      </w:r>
      <w:r w:rsidRPr="004D5D37">
        <w:t>SDM</w:t>
      </w:r>
      <w:r w:rsidR="00F65F8A" w:rsidRPr="004D5D37">
        <w:t xml:space="preserve"> </w:t>
      </w:r>
      <w:r w:rsidR="00716E6F">
        <w:t>concepts</w:t>
      </w:r>
      <w:r w:rsidR="00716E6F" w:rsidRPr="004D5D37">
        <w:t xml:space="preserve"> </w:t>
      </w:r>
      <w:r w:rsidR="006209F7" w:rsidRPr="004D5D37">
        <w:fldChar w:fldCharType="begin"/>
      </w:r>
      <w:r w:rsidR="00DD6DD9">
        <w:instrText xml:space="preserve"> ADDIN ZOTERO_ITEM CSL_CITATION {"citationID":"1iag3q8nc","properties":{"formattedCitation":"[16]","plainCitation":"[16]"},"citationItems":[{"id":87,"uris":["http://zotero.org/users/1122386/items/9DCQB8VQ"],"uri":["http://zotero.org/users/1122386/items/9DCQB8VQ"],"itemData":{"id":87,"type":"paper-conference","title":"Provenance in Games","container-title":"2012 XI Brazilian Symposium on Games and Digital Entertainment (SBGAMES)","publisher":"In: XI SBGames","publisher-place":"Brasilia","event":"2012 XI Brazilian Symposium on Games and Digital Entertainment (SBGAMES)","event-place":"Brasilia","author":[{"family":"Kohwalter","given":"Troy"},{"family":"Clua","given":"Esteban"},{"family":"Murta","given":"Leonardo"}],"issued":{"year":2012,"month":11}}}],"schema":"https://github.com/citation-style-language/schema/raw/master/csl-citation.json"} </w:instrText>
      </w:r>
      <w:r w:rsidR="006209F7" w:rsidRPr="004D5D37">
        <w:fldChar w:fldCharType="separate"/>
      </w:r>
      <w:r w:rsidR="00C55F04" w:rsidRPr="00C55F04">
        <w:t>[16]</w:t>
      </w:r>
      <w:r w:rsidR="006209F7" w:rsidRPr="004D5D37">
        <w:fldChar w:fldCharType="end"/>
      </w:r>
      <w:r w:rsidRPr="004D5D37">
        <w:t xml:space="preserve">, it is possible to use the collected data for provenance analysis. </w:t>
      </w:r>
      <w:r w:rsidR="00617570">
        <w:t>T</w:t>
      </w:r>
      <w:r w:rsidRPr="004D5D37">
        <w:t>he</w:t>
      </w:r>
      <w:r w:rsidR="00617570">
        <w:t xml:space="preserve"> collected game</w:t>
      </w:r>
      <w:r w:rsidRPr="004D5D37">
        <w:t xml:space="preserve"> data </w:t>
      </w:r>
      <w:r w:rsidR="00F65F8A" w:rsidRPr="004D5D37">
        <w:t>is</w:t>
      </w:r>
      <w:r w:rsidRPr="004D5D37">
        <w:t xml:space="preserve"> exported </w:t>
      </w:r>
      <w:ins w:id="388" w:author="Kohwalter" w:date="2012-12-07T23:57:00Z">
        <w:r w:rsidR="001928BB">
          <w:t xml:space="preserve">to </w:t>
        </w:r>
        <w:r w:rsidR="001928BB" w:rsidRPr="001928BB">
          <w:rPr>
            <w:i/>
          </w:rPr>
          <w:t>P</w:t>
        </w:r>
      </w:ins>
      <w:ins w:id="389" w:author="Kohwalter" w:date="2012-12-10T20:25:00Z">
        <w:r w:rsidR="00244F9B">
          <w:rPr>
            <w:i/>
          </w:rPr>
          <w:t>ro</w:t>
        </w:r>
      </w:ins>
      <w:ins w:id="390" w:author="Kohwalter" w:date="2012-12-07T23:57:00Z">
        <w:r w:rsidR="001928BB" w:rsidRPr="001928BB">
          <w:rPr>
            <w:i/>
          </w:rPr>
          <w:t>of Viewer</w:t>
        </w:r>
      </w:ins>
      <w:r w:rsidR="00F65F8A" w:rsidRPr="004D5D37">
        <w:t xml:space="preserve">. </w:t>
      </w:r>
      <w:r w:rsidR="004D5D37" w:rsidRPr="004D5D37">
        <w:t xml:space="preserve">In </w:t>
      </w:r>
      <w:r w:rsidR="0062121F">
        <w:t>that application,</w:t>
      </w:r>
      <w:r w:rsidR="004D5D37" w:rsidRPr="004D5D37">
        <w:t xml:space="preserve"> the data is processed and used to generate a provenance graph for analysis.</w:t>
      </w:r>
    </w:p>
    <w:p w:rsidR="00D308E2" w:rsidRDefault="00D308E2" w:rsidP="003F78A4">
      <w:pPr>
        <w:keepNext/>
        <w:framePr w:hSpace="187" w:vSpace="144" w:wrap="around" w:vAnchor="page" w:hAnchor="page" w:x="6340" w:y="1207" w:anchorLock="1"/>
        <w:jc w:val="center"/>
      </w:pPr>
      <w:r>
        <w:rPr>
          <w:noProof/>
          <w:lang w:val="pt-BR" w:eastAsia="pt-BR"/>
        </w:rPr>
        <w:drawing>
          <wp:inline distT="0" distB="0" distL="0" distR="0">
            <wp:extent cx="2586399" cy="1190792"/>
            <wp:effectExtent l="19050" t="0" r="4401" b="0"/>
            <wp:docPr id="21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86399" cy="1190792"/>
                    </a:xfrm>
                    <a:prstGeom prst="rect">
                      <a:avLst/>
                    </a:prstGeom>
                    <a:noFill/>
                    <a:ln>
                      <a:noFill/>
                    </a:ln>
                  </pic:spPr>
                </pic:pic>
              </a:graphicData>
            </a:graphic>
          </wp:inline>
        </w:drawing>
      </w:r>
    </w:p>
    <w:p w:rsidR="00D308E2" w:rsidRDefault="00D308E2" w:rsidP="003F78A4">
      <w:pPr>
        <w:pStyle w:val="Legenda"/>
        <w:framePr w:hSpace="187" w:vSpace="144" w:wrap="around" w:vAnchor="page" w:hAnchor="page" w:x="6340" w:y="1207" w:anchorLock="1"/>
      </w:pPr>
      <w:bookmarkStart w:id="391" w:name="_Ref342049382"/>
      <w:proofErr w:type="gramStart"/>
      <w:r>
        <w:t xml:space="preserve">Figure </w:t>
      </w:r>
      <w:r w:rsidR="006209F7">
        <w:fldChar w:fldCharType="begin"/>
      </w:r>
      <w:r>
        <w:instrText xml:space="preserve"> SEQ Figure \* ARABIC </w:instrText>
      </w:r>
      <w:r w:rsidR="006209F7">
        <w:fldChar w:fldCharType="separate"/>
      </w:r>
      <w:r w:rsidR="004571D6">
        <w:rPr>
          <w:noProof/>
        </w:rPr>
        <w:t>10</w:t>
      </w:r>
      <w:r w:rsidR="006209F7">
        <w:fldChar w:fldCharType="end"/>
      </w:r>
      <w:bookmarkEnd w:id="391"/>
      <w:r>
        <w:t>.</w:t>
      </w:r>
      <w:proofErr w:type="gramEnd"/>
      <w:r>
        <w:t xml:space="preserve"> </w:t>
      </w:r>
      <w:proofErr w:type="gramStart"/>
      <w:r>
        <w:t>An example of credits status filter.</w:t>
      </w:r>
      <w:proofErr w:type="gramEnd"/>
    </w:p>
    <w:p w:rsidR="00D308E2" w:rsidRDefault="00D308E2" w:rsidP="003F78A4">
      <w:pPr>
        <w:keepNext/>
        <w:framePr w:hSpace="187" w:vSpace="144" w:wrap="around" w:vAnchor="page" w:hAnchor="page" w:x="6340" w:y="1207" w:anchorLock="1"/>
        <w:jc w:val="center"/>
      </w:pPr>
      <w:r>
        <w:rPr>
          <w:noProof/>
          <w:lang w:val="pt-BR" w:eastAsia="pt-BR"/>
        </w:rPr>
        <w:drawing>
          <wp:inline distT="0" distB="0" distL="0" distR="0">
            <wp:extent cx="2733334" cy="1271429"/>
            <wp:effectExtent l="19050" t="0" r="0" b="0"/>
            <wp:docPr id="21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733334" cy="1271429"/>
                    </a:xfrm>
                    <a:prstGeom prst="rect">
                      <a:avLst/>
                    </a:prstGeom>
                    <a:noFill/>
                    <a:ln>
                      <a:noFill/>
                    </a:ln>
                  </pic:spPr>
                </pic:pic>
              </a:graphicData>
            </a:graphic>
          </wp:inline>
        </w:drawing>
      </w:r>
    </w:p>
    <w:p w:rsidR="00D308E2" w:rsidRPr="002465E8" w:rsidRDefault="00D308E2" w:rsidP="003F78A4">
      <w:pPr>
        <w:pStyle w:val="Legenda"/>
        <w:framePr w:hSpace="187" w:vSpace="144" w:wrap="around" w:vAnchor="page" w:hAnchor="page" w:x="6340" w:y="1207" w:anchorLock="1"/>
      </w:pPr>
      <w:bookmarkStart w:id="392" w:name="_Ref342051048"/>
      <w:proofErr w:type="gramStart"/>
      <w:r>
        <w:t xml:space="preserve">Figure </w:t>
      </w:r>
      <w:r w:rsidR="006209F7">
        <w:fldChar w:fldCharType="begin"/>
      </w:r>
      <w:r>
        <w:instrText xml:space="preserve"> SEQ Figure \* ARABIC </w:instrText>
      </w:r>
      <w:r w:rsidR="006209F7">
        <w:fldChar w:fldCharType="separate"/>
      </w:r>
      <w:r w:rsidR="004571D6">
        <w:rPr>
          <w:noProof/>
        </w:rPr>
        <w:t>11</w:t>
      </w:r>
      <w:r w:rsidR="006209F7">
        <w:fldChar w:fldCharType="end"/>
      </w:r>
      <w:bookmarkEnd w:id="392"/>
      <w:r>
        <w:t>.</w:t>
      </w:r>
      <w:proofErr w:type="gramEnd"/>
      <w:r>
        <w:t xml:space="preserve"> Non-collapsed graph from </w:t>
      </w:r>
      <w:r w:rsidR="00BF6667">
        <w:fldChar w:fldCharType="begin"/>
      </w:r>
      <w:r w:rsidR="00BF6667">
        <w:instrText xml:space="preserve"> REF _Ref342049382 \h  \* MERGEFORMAT </w:instrText>
      </w:r>
      <w:r w:rsidR="00BF6667">
        <w:fldChar w:fldCharType="separate"/>
      </w:r>
      <w:r w:rsidR="004571D6">
        <w:t xml:space="preserve">Figure </w:t>
      </w:r>
      <w:r w:rsidR="004571D6">
        <w:rPr>
          <w:noProof/>
        </w:rPr>
        <w:t>10</w:t>
      </w:r>
      <w:r w:rsidR="00BF6667">
        <w:fldChar w:fldCharType="end"/>
      </w:r>
      <w:r>
        <w:t xml:space="preserve"> using filter: Morale.</w:t>
      </w:r>
    </w:p>
    <w:p w:rsidR="00717C6D" w:rsidRDefault="00845719" w:rsidP="007103A3">
      <w:r>
        <w:t xml:space="preserve">By analyzing the graph </w:t>
      </w:r>
      <w:r w:rsidR="0062121F">
        <w:t>it is possible to</w:t>
      </w:r>
      <w:r>
        <w:t xml:space="preserve"> reach some conclusions of why the story progressed the way it did. As an example</w:t>
      </w:r>
      <w:r w:rsidR="006930BA">
        <w:rPr>
          <w:rStyle w:val="Refdenotaderodap"/>
        </w:rPr>
        <w:footnoteReference w:id="1"/>
      </w:r>
      <w:r>
        <w:t xml:space="preserve">, </w:t>
      </w:r>
      <w:r w:rsidR="006209F7">
        <w:fldChar w:fldCharType="begin"/>
      </w:r>
      <w:r w:rsidR="00236BEF">
        <w:instrText xml:space="preserve"> REF _Ref342049382 \h </w:instrText>
      </w:r>
      <w:r w:rsidR="006209F7">
        <w:fldChar w:fldCharType="separate"/>
      </w:r>
      <w:r w:rsidR="004571D6">
        <w:t xml:space="preserve">Figure </w:t>
      </w:r>
      <w:r w:rsidR="004571D6">
        <w:rPr>
          <w:noProof/>
        </w:rPr>
        <w:t>10</w:t>
      </w:r>
      <w:r w:rsidR="006209F7">
        <w:fldChar w:fldCharType="end"/>
      </w:r>
      <w:r w:rsidR="00236BEF">
        <w:t xml:space="preserve"> illustrates</w:t>
      </w:r>
      <w:r w:rsidR="0062121F">
        <w:t xml:space="preserve"> </w:t>
      </w:r>
      <w:r w:rsidR="006930BA">
        <w:t xml:space="preserve">a </w:t>
      </w:r>
      <w:ins w:id="397" w:author="Kohwalter" w:date="2012-12-07T14:37:00Z">
        <w:r w:rsidR="006930BA">
          <w:t xml:space="preserve">scenario </w:t>
        </w:r>
      </w:ins>
      <w:r w:rsidR="00236BEF">
        <w:t xml:space="preserve">where the player </w:t>
      </w:r>
      <w:r w:rsidR="0062121F">
        <w:t>had credits problem</w:t>
      </w:r>
      <w:r w:rsidR="00236BEF">
        <w:t>.</w:t>
      </w:r>
      <w:r w:rsidR="0062121F">
        <w:t xml:space="preserve"> Credits are the monetary coin in the game.</w:t>
      </w:r>
      <w:r w:rsidR="00236BEF">
        <w:t xml:space="preserve"> To simplify the picture, some collapses were made, omitting most of the </w:t>
      </w:r>
      <w:r w:rsidR="00236BEF" w:rsidRPr="0062121F">
        <w:rPr>
          <w:i/>
        </w:rPr>
        <w:t>agent’s</w:t>
      </w:r>
      <w:r w:rsidR="00236BEF">
        <w:t xml:space="preserve"> </w:t>
      </w:r>
      <w:r w:rsidR="00236BEF" w:rsidRPr="0062121F">
        <w:rPr>
          <w:i/>
        </w:rPr>
        <w:t>processes</w:t>
      </w:r>
      <w:r w:rsidR="00236BEF">
        <w:t xml:space="preserve">. The </w:t>
      </w:r>
      <w:r w:rsidR="00236BEF" w:rsidRPr="0062121F">
        <w:rPr>
          <w:i/>
        </w:rPr>
        <w:t>artifacts</w:t>
      </w:r>
      <w:r w:rsidR="00236BEF">
        <w:t xml:space="preserve"> represent instances of the development stage, including the player’s </w:t>
      </w:r>
      <w:r w:rsidR="009837CB">
        <w:t>credit</w:t>
      </w:r>
      <w:r w:rsidR="00236BEF">
        <w:t xml:space="preserve"> value. </w:t>
      </w:r>
      <w:r w:rsidR="00717C6D">
        <w:t xml:space="preserve">The </w:t>
      </w:r>
      <w:r w:rsidR="00717C6D" w:rsidRPr="0062121F">
        <w:rPr>
          <w:i/>
        </w:rPr>
        <w:t>processes</w:t>
      </w:r>
      <w:r w:rsidR="00717C6D">
        <w:t xml:space="preserve"> </w:t>
      </w:r>
      <w:r w:rsidR="0062121F">
        <w:t xml:space="preserve">present </w:t>
      </w:r>
      <w:r w:rsidR="00717C6D">
        <w:t>in the picture represent hiring actions</w:t>
      </w:r>
      <w:r w:rsidR="0062121F">
        <w:t xml:space="preserve"> </w:t>
      </w:r>
      <w:r w:rsidR="001A7819">
        <w:t xml:space="preserve">in </w:t>
      </w:r>
      <w:r w:rsidR="0062121F">
        <w:t>gray</w:t>
      </w:r>
      <w:r w:rsidR="00717C6D">
        <w:t xml:space="preserve"> and resignations</w:t>
      </w:r>
      <w:r w:rsidR="0062121F">
        <w:t xml:space="preserve"> </w:t>
      </w:r>
      <w:r w:rsidR="001A7819">
        <w:t xml:space="preserve">in </w:t>
      </w:r>
      <w:r w:rsidR="0062121F">
        <w:t>brown</w:t>
      </w:r>
      <w:r w:rsidR="00717C6D">
        <w:t>.</w:t>
      </w:r>
    </w:p>
    <w:p w:rsidR="00845719" w:rsidRDefault="006209F7" w:rsidP="007103A3">
      <w:r>
        <w:fldChar w:fldCharType="begin"/>
      </w:r>
      <w:r w:rsidR="00717C6D">
        <w:instrText xml:space="preserve"> REF _Ref342049382 \h </w:instrText>
      </w:r>
      <w:r>
        <w:fldChar w:fldCharType="separate"/>
      </w:r>
      <w:r w:rsidR="004571D6">
        <w:t xml:space="preserve">Figure </w:t>
      </w:r>
      <w:r w:rsidR="004571D6">
        <w:rPr>
          <w:noProof/>
        </w:rPr>
        <w:t>10</w:t>
      </w:r>
      <w:r>
        <w:fldChar w:fldCharType="end"/>
      </w:r>
      <w:r w:rsidR="00717C6D">
        <w:t xml:space="preserve"> </w:t>
      </w:r>
      <w:r w:rsidR="001A7819">
        <w:t xml:space="preserve">was </w:t>
      </w:r>
      <w:r w:rsidR="00236BEF">
        <w:t xml:space="preserve">already </w:t>
      </w:r>
      <w:r w:rsidR="001A7819">
        <w:t xml:space="preserve">subject to </w:t>
      </w:r>
      <w:r w:rsidR="00236BEF">
        <w:t xml:space="preserve">credits filter, </w:t>
      </w:r>
      <w:r w:rsidR="001B513D">
        <w:t>both in the edges and in the nodes</w:t>
      </w:r>
      <w:r w:rsidR="00236BEF">
        <w:t xml:space="preserve">. In </w:t>
      </w:r>
      <w:ins w:id="398" w:author="Kohwalter" w:date="2012-12-07T12:01:00Z">
        <w:r w:rsidR="0007191D">
          <w:t xml:space="preserve">node </w:t>
        </w:r>
      </w:ins>
      <w:r w:rsidR="0007191D">
        <w:t>1</w:t>
      </w:r>
      <w:r w:rsidR="00236BEF">
        <w:t xml:space="preserve">, the project had a substantial credits income and a new employee </w:t>
      </w:r>
      <w:r w:rsidR="0062121F">
        <w:t xml:space="preserve">was </w:t>
      </w:r>
      <w:r w:rsidR="00236BEF">
        <w:t xml:space="preserve">hired, as marked by the thick green edge </w:t>
      </w:r>
      <w:r w:rsidR="0005070C">
        <w:t xml:space="preserve">for </w:t>
      </w:r>
      <w:r w:rsidR="00236BEF">
        <w:t>an</w:t>
      </w:r>
      <w:r w:rsidR="00236BEF" w:rsidRPr="0062121F">
        <w:rPr>
          <w:i/>
        </w:rPr>
        <w:t xml:space="preserve"> agent </w:t>
      </w:r>
      <w:r w:rsidR="00236BEF">
        <w:t xml:space="preserve">and thick red edge </w:t>
      </w:r>
      <w:r w:rsidR="0005070C">
        <w:t xml:space="preserve">for </w:t>
      </w:r>
      <w:r w:rsidR="00236BEF">
        <w:t xml:space="preserve">a gray dotted </w:t>
      </w:r>
      <w:r w:rsidR="00236BEF" w:rsidRPr="0062121F">
        <w:rPr>
          <w:i/>
        </w:rPr>
        <w:t>process</w:t>
      </w:r>
      <w:r w:rsidR="00236BEF">
        <w:t>. The player’s credits are also in a green zone as marked by the project’s node color.</w:t>
      </w:r>
      <w:r w:rsidR="00717C6D">
        <w:t xml:space="preserve"> However, due to the hiring fee paid in </w:t>
      </w:r>
      <w:ins w:id="399" w:author="Kohwalter" w:date="2012-12-07T12:01:00Z">
        <w:r w:rsidR="0007191D">
          <w:t>node</w:t>
        </w:r>
      </w:ins>
      <w:r w:rsidR="0007191D">
        <w:t xml:space="preserve"> </w:t>
      </w:r>
      <w:r w:rsidR="00717C6D">
        <w:t xml:space="preserve">1 and the resources used by the staff in </w:t>
      </w:r>
      <w:ins w:id="400" w:author="Kohwalter" w:date="2012-12-07T12:02:00Z">
        <w:r w:rsidR="0007191D">
          <w:t xml:space="preserve">node </w:t>
        </w:r>
      </w:ins>
      <w:r w:rsidR="0007191D">
        <w:t>2</w:t>
      </w:r>
      <w:r w:rsidR="00717C6D">
        <w:t>, the player’s credits changed to</w:t>
      </w:r>
      <w:r w:rsidR="00C8083E">
        <w:t xml:space="preserve"> a</w:t>
      </w:r>
      <w:r w:rsidR="00717C6D">
        <w:t xml:space="preserve"> yellow</w:t>
      </w:r>
      <w:r w:rsidR="00C8083E">
        <w:t xml:space="preserve"> zone</w:t>
      </w:r>
      <w:r w:rsidR="00717C6D">
        <w:t xml:space="preserve">, even with the minor income from </w:t>
      </w:r>
      <w:r w:rsidR="00717C6D" w:rsidRPr="0062121F">
        <w:rPr>
          <w:i/>
        </w:rPr>
        <w:t>agent</w:t>
      </w:r>
      <w:r w:rsidR="0007191D">
        <w:t xml:space="preserve"> A</w:t>
      </w:r>
      <w:r w:rsidR="00717C6D">
        <w:t xml:space="preserve">. In </w:t>
      </w:r>
      <w:ins w:id="401" w:author="Kohwalter" w:date="2012-12-07T12:02:00Z">
        <w:r w:rsidR="0007191D">
          <w:t xml:space="preserve">node </w:t>
        </w:r>
      </w:ins>
      <w:r w:rsidR="00717C6D">
        <w:t>3</w:t>
      </w:r>
      <w:r w:rsidR="003A75DF">
        <w:t>,</w:t>
      </w:r>
      <w:r w:rsidR="00717C6D">
        <w:t xml:space="preserve"> the player’s credits </w:t>
      </w:r>
      <w:r w:rsidR="00C8083E">
        <w:t>changed to</w:t>
      </w:r>
      <w:r w:rsidR="00717C6D">
        <w:t xml:space="preserve"> red zone</w:t>
      </w:r>
      <w:r w:rsidR="00C8083E">
        <w:t xml:space="preserve"> due to payments</w:t>
      </w:r>
      <w:r w:rsidR="0005070C">
        <w:t xml:space="preserve"> process</w:t>
      </w:r>
      <w:r w:rsidR="00717C6D">
        <w:t xml:space="preserve">, meaning that his resources are almost empty and will not have enough credits to </w:t>
      </w:r>
      <w:r w:rsidR="0062121F">
        <w:t xml:space="preserve">keep </w:t>
      </w:r>
      <w:r w:rsidR="00717C6D">
        <w:t>pay</w:t>
      </w:r>
      <w:r w:rsidR="0062121F">
        <w:t>ing</w:t>
      </w:r>
      <w:r w:rsidR="00717C6D">
        <w:t xml:space="preserve"> </w:t>
      </w:r>
      <w:r w:rsidR="0062121F">
        <w:t xml:space="preserve">his </w:t>
      </w:r>
      <w:r w:rsidR="00717C6D">
        <w:t xml:space="preserve">employees. When that happens, employee’s morale is lowered due </w:t>
      </w:r>
      <w:r w:rsidR="00717C6D">
        <w:lastRenderedPageBreak/>
        <w:t>to the lack of payment</w:t>
      </w:r>
      <w:r w:rsidR="00C8083E">
        <w:t xml:space="preserve"> and if</w:t>
      </w:r>
      <w:r w:rsidR="00717C6D">
        <w:t xml:space="preserve"> </w:t>
      </w:r>
      <w:r w:rsidR="00C8083E">
        <w:t xml:space="preserve">it </w:t>
      </w:r>
      <w:r w:rsidR="00717C6D">
        <w:t>reach</w:t>
      </w:r>
      <w:r w:rsidR="00C8083E">
        <w:t>es</w:t>
      </w:r>
      <w:r w:rsidR="00717C6D">
        <w:t xml:space="preserve"> </w:t>
      </w:r>
      <w:r w:rsidR="00C8083E">
        <w:t>red zone</w:t>
      </w:r>
      <w:r w:rsidR="00717C6D">
        <w:t xml:space="preserve">, </w:t>
      </w:r>
      <w:r w:rsidR="00C8083E">
        <w:t xml:space="preserve">they </w:t>
      </w:r>
      <w:r w:rsidR="00583067">
        <w:t>can</w:t>
      </w:r>
      <w:r w:rsidR="00C8083E">
        <w:t xml:space="preserve"> resign</w:t>
      </w:r>
      <w:r w:rsidR="00717C6D">
        <w:t xml:space="preserve">, as shown by brown </w:t>
      </w:r>
      <w:r w:rsidR="00717C6D" w:rsidRPr="00244F9B">
        <w:rPr>
          <w:i/>
          <w:rPrChange w:id="402" w:author="Kohwalter" w:date="2012-12-10T20:26:00Z">
            <w:rPr/>
          </w:rPrChange>
        </w:rPr>
        <w:t>processes</w:t>
      </w:r>
      <w:r w:rsidR="00717C6D">
        <w:t xml:space="preserve">. </w:t>
      </w:r>
      <w:r w:rsidR="0005070C">
        <w:t>Observing</w:t>
      </w:r>
      <w:r w:rsidR="00C8083E">
        <w:t xml:space="preserve"> </w:t>
      </w:r>
      <w:r>
        <w:fldChar w:fldCharType="begin"/>
      </w:r>
      <w:r w:rsidR="00C8083E">
        <w:instrText xml:space="preserve"> REF _Ref342051048 \h </w:instrText>
      </w:r>
      <w:r>
        <w:fldChar w:fldCharType="separate"/>
      </w:r>
      <w:r w:rsidR="004571D6">
        <w:t xml:space="preserve">Figure </w:t>
      </w:r>
      <w:r w:rsidR="004571D6">
        <w:rPr>
          <w:noProof/>
        </w:rPr>
        <w:t>11</w:t>
      </w:r>
      <w:r>
        <w:fldChar w:fldCharType="end"/>
      </w:r>
      <w:r w:rsidR="00A43431">
        <w:t>,</w:t>
      </w:r>
      <w:r w:rsidR="00C8083E">
        <w:t xml:space="preserve"> we can </w:t>
      </w:r>
      <w:r w:rsidR="00A43431">
        <w:t>see employees’ morale getting lower by lack of payment. This helps us to understand why they</w:t>
      </w:r>
      <w:r w:rsidR="00C8083E">
        <w:t xml:space="preserve"> </w:t>
      </w:r>
      <w:r w:rsidR="00A43431">
        <w:t>resigned</w:t>
      </w:r>
      <w:r w:rsidR="00C8083E">
        <w:t>.</w:t>
      </w:r>
      <w:r w:rsidR="0062121F">
        <w:t xml:space="preserve"> Without credits to hire new employees and without a staff, the player </w:t>
      </w:r>
      <w:r w:rsidR="00A53EB8">
        <w:t xml:space="preserve">looses </w:t>
      </w:r>
      <w:r w:rsidR="0062121F">
        <w:t>the game.</w:t>
      </w:r>
    </w:p>
    <w:p w:rsidR="00DA1252" w:rsidRDefault="003901B2" w:rsidP="007103A3">
      <w:r>
        <w:t xml:space="preserve">Another example of analysis is by checking </w:t>
      </w:r>
      <w:r w:rsidR="008E5363">
        <w:t>employee</w:t>
      </w:r>
      <w:r>
        <w:t xml:space="preserve"> productivity and </w:t>
      </w:r>
      <w:r w:rsidR="008E5363">
        <w:t>understanding</w:t>
      </w:r>
      <w:r>
        <w:t xml:space="preserve"> why variations occurred. In SDM, productivity is defined by the </w:t>
      </w:r>
      <w:r w:rsidR="00A53EB8">
        <w:t xml:space="preserve">executed </w:t>
      </w:r>
      <w:r>
        <w:t>task</w:t>
      </w:r>
      <w:r w:rsidR="00ED437D">
        <w:t xml:space="preserve">, </w:t>
      </w:r>
      <w:r w:rsidR="00A53EB8">
        <w:t>the amount of</w:t>
      </w:r>
      <w:r w:rsidR="00ED437D">
        <w:t xml:space="preserve"> outside help</w:t>
      </w:r>
      <w:r>
        <w:t xml:space="preserve">, </w:t>
      </w:r>
      <w:r w:rsidR="00A53EB8">
        <w:t xml:space="preserve">the </w:t>
      </w:r>
      <w:r>
        <w:t xml:space="preserve">employee’s job (junior, mid-level, and senior), </w:t>
      </w:r>
      <w:r w:rsidR="00A53EB8">
        <w:t xml:space="preserve">the </w:t>
      </w:r>
      <w:r>
        <w:t xml:space="preserve">working hours, and </w:t>
      </w:r>
      <w:r w:rsidR="00A53EB8">
        <w:t xml:space="preserve">the </w:t>
      </w:r>
      <w:r>
        <w:t>stamina and morale stats.</w:t>
      </w:r>
      <w:r w:rsidR="00D520D9">
        <w:t xml:space="preserve"> </w:t>
      </w:r>
      <w:r w:rsidR="006209F7">
        <w:fldChar w:fldCharType="begin"/>
      </w:r>
      <w:r w:rsidR="00D520D9">
        <w:instrText xml:space="preserve"> REF _Ref342055190 \h </w:instrText>
      </w:r>
      <w:r w:rsidR="006209F7">
        <w:fldChar w:fldCharType="separate"/>
      </w:r>
      <w:r w:rsidR="004571D6">
        <w:t xml:space="preserve">Figure </w:t>
      </w:r>
      <w:r w:rsidR="004571D6">
        <w:rPr>
          <w:noProof/>
        </w:rPr>
        <w:t>12</w:t>
      </w:r>
      <w:r w:rsidR="006209F7">
        <w:fldChar w:fldCharType="end"/>
      </w:r>
      <w:r w:rsidR="00D520D9">
        <w:t xml:space="preserve"> illustrate</w:t>
      </w:r>
      <w:ins w:id="403" w:author="Kohwalter" w:date="2012-12-10T20:27:00Z">
        <w:r w:rsidR="00962527">
          <w:t>s</w:t>
        </w:r>
      </w:ins>
      <w:del w:id="404" w:author="Kohwalter" w:date="2012-12-10T20:27:00Z">
        <w:r w:rsidR="00D520D9" w:rsidDel="00962527">
          <w:delText>d</w:delText>
        </w:r>
      </w:del>
      <w:r w:rsidR="00D520D9">
        <w:t xml:space="preserve"> an example</w:t>
      </w:r>
      <w:ins w:id="405" w:author="Kohwalter" w:date="2012-12-10T20:27:00Z">
        <w:r w:rsidR="00962527">
          <w:t xml:space="preserve"> scenario</w:t>
        </w:r>
      </w:ins>
      <w:r w:rsidR="00D520D9">
        <w:t xml:space="preserve">. To simplify </w:t>
      </w:r>
      <w:r w:rsidR="0004138E">
        <w:t xml:space="preserve">the </w:t>
      </w:r>
      <w:r w:rsidR="00D520D9">
        <w:t xml:space="preserve">graph visualization due to size limits, we focus only in two </w:t>
      </w:r>
      <w:r w:rsidR="00D520D9" w:rsidRPr="008E5363">
        <w:rPr>
          <w:i/>
        </w:rPr>
        <w:t>agents</w:t>
      </w:r>
      <w:r w:rsidR="00D520D9">
        <w:t xml:space="preserve"> and the main </w:t>
      </w:r>
      <w:r w:rsidR="00D520D9" w:rsidRPr="008E5363">
        <w:rPr>
          <w:i/>
        </w:rPr>
        <w:t>artifact</w:t>
      </w:r>
      <w:r w:rsidR="00D520D9">
        <w:t xml:space="preserve"> known as “project”. </w:t>
      </w:r>
      <w:r w:rsidR="00ED437D">
        <w:t xml:space="preserve">Those </w:t>
      </w:r>
      <w:r w:rsidR="00ED437D" w:rsidRPr="008E5363">
        <w:rPr>
          <w:i/>
        </w:rPr>
        <w:t>agent’s</w:t>
      </w:r>
      <w:r w:rsidR="00ED437D">
        <w:t xml:space="preserve"> roles are programmer and manager, with the manager </w:t>
      </w:r>
      <w:r w:rsidR="008E5363">
        <w:t xml:space="preserve">acting </w:t>
      </w:r>
      <w:r w:rsidR="0005070C">
        <w:t xml:space="preserve">as </w:t>
      </w:r>
      <w:r w:rsidR="00ED437D">
        <w:t xml:space="preserve">a supporting role </w:t>
      </w:r>
      <w:r w:rsidR="008E5363">
        <w:t>for</w:t>
      </w:r>
      <w:r w:rsidR="00ED437D">
        <w:t xml:space="preserve"> the programmer. </w:t>
      </w:r>
    </w:p>
    <w:p w:rsidR="0080570D" w:rsidRDefault="00DA1252" w:rsidP="007103A3">
      <w:r>
        <w:t>Analyzing the picture</w:t>
      </w:r>
      <w:r w:rsidR="00ED437D">
        <w:t xml:space="preserve"> we can see that the programmer’s productivity fluctuated throughout </w:t>
      </w:r>
      <w:ins w:id="406" w:author="Kohwalter" w:date="2012-12-07T12:02:00Z">
        <w:r w:rsidR="0007191D">
          <w:t xml:space="preserve">nodes </w:t>
        </w:r>
      </w:ins>
      <w:r w:rsidR="00ED437D">
        <w:t xml:space="preserve">1 to 7. We can also see that </w:t>
      </w:r>
      <w:r w:rsidR="008E2625">
        <w:t>the manager did not cause this fluctuation</w:t>
      </w:r>
      <w:r w:rsidR="00ED437D">
        <w:t xml:space="preserve">, since his aid bonus did not have much variation. The variation from </w:t>
      </w:r>
      <w:ins w:id="407" w:author="Kohwalter" w:date="2012-12-07T12:02:00Z">
        <w:r w:rsidR="0007191D">
          <w:t xml:space="preserve">nodes </w:t>
        </w:r>
      </w:ins>
      <w:r w:rsidR="00ED437D">
        <w:t xml:space="preserve">1 to 2 in the programmer’s productivity was because </w:t>
      </w:r>
      <w:r w:rsidR="00902B3A">
        <w:t>t</w:t>
      </w:r>
      <w:r w:rsidR="00ED437D">
        <w:t xml:space="preserve">he </w:t>
      </w:r>
      <w:ins w:id="408" w:author="Kohwalter" w:date="2012-12-07T11:59:00Z">
        <w:r w:rsidR="00902B3A">
          <w:t xml:space="preserve">programmer </w:t>
        </w:r>
      </w:ins>
      <w:r w:rsidR="00ED437D">
        <w:t>performed different task</w:t>
      </w:r>
      <w:r w:rsidR="0005070C">
        <w:t xml:space="preserve">s. </w:t>
      </w:r>
      <w:r w:rsidR="00DF3E46">
        <w:t xml:space="preserve">There are three different types of tasks in the picture for the programmer: Test-driven, which has reduced productivity for more quality, design-code, which is treated as the default type of programming, and ad hoc, which increases productivity at the cost of quality. </w:t>
      </w:r>
      <w:ins w:id="409" w:author="Kohwalter" w:date="2012-12-07T12:00:00Z">
        <w:r w:rsidR="0007191D">
          <w:t xml:space="preserve">By analyzing node </w:t>
        </w:r>
      </w:ins>
      <w:ins w:id="410" w:author="Kohwalter" w:date="2012-12-07T14:28:00Z">
        <w:r w:rsidR="00292092">
          <w:t>details</w:t>
        </w:r>
      </w:ins>
      <w:ins w:id="411" w:author="Kohwalter" w:date="2012-12-07T12:00:00Z">
        <w:r w:rsidR="0007191D">
          <w:t xml:space="preserve"> </w:t>
        </w:r>
      </w:ins>
      <w:ins w:id="412" w:author="Kohwalter" w:date="2012-12-07T14:38:00Z">
        <w:r w:rsidR="00C71110">
          <w:t>illustrated at</w:t>
        </w:r>
      </w:ins>
      <w:r w:rsidR="00292092">
        <w:t xml:space="preserve"> </w:t>
      </w:r>
      <w:r w:rsidR="006209F7">
        <w:fldChar w:fldCharType="begin"/>
      </w:r>
      <w:r w:rsidR="00292092">
        <w:instrText xml:space="preserve"> REF _Ref342653524 \h </w:instrText>
      </w:r>
      <w:r w:rsidR="006209F7">
        <w:fldChar w:fldCharType="separate"/>
      </w:r>
      <w:r w:rsidR="004571D6">
        <w:t xml:space="preserve">Figure </w:t>
      </w:r>
      <w:r w:rsidR="004571D6">
        <w:rPr>
          <w:noProof/>
        </w:rPr>
        <w:t>13</w:t>
      </w:r>
      <w:r w:rsidR="006209F7">
        <w:fldChar w:fldCharType="end"/>
      </w:r>
      <w:ins w:id="413" w:author="Kohwalter" w:date="2012-12-07T12:00:00Z">
        <w:r w:rsidR="0007191D">
          <w:t>, the programmer</w:t>
        </w:r>
      </w:ins>
      <w:r w:rsidR="00ED437D">
        <w:t xml:space="preserve"> did a test-driven approach</w:t>
      </w:r>
      <w:ins w:id="414" w:author="Kohwalter" w:date="2012-12-07T14:28:00Z">
        <w:r w:rsidR="006930BA">
          <w:t xml:space="preserve"> in node 1</w:t>
        </w:r>
      </w:ins>
      <w:r w:rsidR="00ED437D">
        <w:t xml:space="preserve">, which reduces his productivity. </w:t>
      </w:r>
    </w:p>
    <w:p w:rsidR="00AA2784" w:rsidRDefault="00AA2784" w:rsidP="001928BB">
      <w:pPr>
        <w:keepNext/>
        <w:framePr w:hSpace="144" w:vSpace="144" w:wrap="around" w:hAnchor="text" w:xAlign="center" w:yAlign="bottom" w:anchorLock="1"/>
        <w:jc w:val="center"/>
      </w:pPr>
      <w:r>
        <w:rPr>
          <w:noProof/>
          <w:lang w:val="pt-BR" w:eastAsia="pt-BR"/>
        </w:rPr>
        <w:drawing>
          <wp:inline distT="0" distB="0" distL="0" distR="0">
            <wp:extent cx="2548571" cy="1497143"/>
            <wp:effectExtent l="19050" t="0" r="4129" b="0"/>
            <wp:docPr id="24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548571" cy="1497143"/>
                    </a:xfrm>
                    <a:prstGeom prst="rect">
                      <a:avLst/>
                    </a:prstGeom>
                    <a:noFill/>
                    <a:ln>
                      <a:noFill/>
                    </a:ln>
                  </pic:spPr>
                </pic:pic>
              </a:graphicData>
            </a:graphic>
          </wp:inline>
        </w:drawing>
      </w:r>
    </w:p>
    <w:p w:rsidR="00AA2784" w:rsidRDefault="00AA2784" w:rsidP="001928BB">
      <w:pPr>
        <w:pStyle w:val="Legenda"/>
        <w:framePr w:hSpace="144" w:vSpace="144" w:wrap="around" w:hAnchor="text" w:xAlign="center" w:yAlign="bottom" w:anchorLock="1"/>
      </w:pPr>
      <w:bookmarkStart w:id="415" w:name="_Ref342055190"/>
      <w:proofErr w:type="gramStart"/>
      <w:r>
        <w:t xml:space="preserve">Figure </w:t>
      </w:r>
      <w:r w:rsidR="006209F7">
        <w:fldChar w:fldCharType="begin"/>
      </w:r>
      <w:r>
        <w:instrText xml:space="preserve"> SEQ Figure \* ARABIC </w:instrText>
      </w:r>
      <w:r w:rsidR="006209F7">
        <w:fldChar w:fldCharType="separate"/>
      </w:r>
      <w:r w:rsidR="004571D6">
        <w:rPr>
          <w:noProof/>
        </w:rPr>
        <w:t>12</w:t>
      </w:r>
      <w:r w:rsidR="006209F7">
        <w:fldChar w:fldCharType="end"/>
      </w:r>
      <w:bookmarkEnd w:id="415"/>
      <w:r>
        <w:t>.</w:t>
      </w:r>
      <w:proofErr w:type="gramEnd"/>
      <w:r>
        <w:t xml:space="preserve"> Example of a provenance graph analysis.</w:t>
      </w:r>
    </w:p>
    <w:p w:rsidR="00AA2784" w:rsidRDefault="00AA2784" w:rsidP="001928BB">
      <w:pPr>
        <w:keepNext/>
        <w:framePr w:hSpace="144" w:vSpace="144" w:wrap="around" w:hAnchor="text" w:xAlign="center" w:yAlign="bottom" w:anchorLock="1"/>
        <w:jc w:val="center"/>
      </w:pPr>
      <w:r>
        <w:rPr>
          <w:noProof/>
          <w:lang w:val="pt-BR" w:eastAsia="pt-BR"/>
        </w:rPr>
        <w:drawing>
          <wp:inline distT="0" distB="0" distL="0" distR="0">
            <wp:extent cx="2995981" cy="1562904"/>
            <wp:effectExtent l="19050" t="0" r="0" b="0"/>
            <wp:docPr id="24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srcRect/>
                    <a:stretch>
                      <a:fillRect/>
                    </a:stretch>
                  </pic:blipFill>
                  <pic:spPr bwMode="auto">
                    <a:xfrm>
                      <a:off x="0" y="0"/>
                      <a:ext cx="2998514" cy="1564225"/>
                    </a:xfrm>
                    <a:prstGeom prst="rect">
                      <a:avLst/>
                    </a:prstGeom>
                    <a:noFill/>
                    <a:ln w="9525">
                      <a:noFill/>
                      <a:miter lim="800000"/>
                      <a:headEnd/>
                      <a:tailEnd/>
                    </a:ln>
                  </pic:spPr>
                </pic:pic>
              </a:graphicData>
            </a:graphic>
          </wp:inline>
        </w:drawing>
      </w:r>
    </w:p>
    <w:p w:rsidR="00AA2784" w:rsidRPr="00292092" w:rsidRDefault="00AA2784" w:rsidP="001928BB">
      <w:pPr>
        <w:pStyle w:val="Legenda"/>
        <w:framePr w:hSpace="144" w:vSpace="144" w:wrap="around" w:hAnchor="text" w:xAlign="center" w:yAlign="bottom" w:anchorLock="1"/>
      </w:pPr>
      <w:bookmarkStart w:id="416" w:name="_Ref342653524"/>
      <w:proofErr w:type="gramStart"/>
      <w:r>
        <w:t xml:space="preserve">Figure </w:t>
      </w:r>
      <w:r w:rsidR="006209F7">
        <w:fldChar w:fldCharType="begin"/>
      </w:r>
      <w:r>
        <w:instrText xml:space="preserve"> SEQ Figure \* ARABIC </w:instrText>
      </w:r>
      <w:r w:rsidR="006209F7">
        <w:fldChar w:fldCharType="separate"/>
      </w:r>
      <w:r w:rsidR="004571D6">
        <w:rPr>
          <w:noProof/>
        </w:rPr>
        <w:t>13</w:t>
      </w:r>
      <w:r w:rsidR="006209F7">
        <w:fldChar w:fldCharType="end"/>
      </w:r>
      <w:bookmarkEnd w:id="416"/>
      <w:r>
        <w:t>.</w:t>
      </w:r>
      <w:proofErr w:type="gramEnd"/>
      <w:r>
        <w:t xml:space="preserve"> Programmer’s node details from </w:t>
      </w:r>
      <w:r w:rsidR="006209F7">
        <w:fldChar w:fldCharType="begin"/>
      </w:r>
      <w:r>
        <w:instrText xml:space="preserve"> REF _Ref342055190 \h </w:instrText>
      </w:r>
      <w:r w:rsidR="006209F7">
        <w:fldChar w:fldCharType="separate"/>
      </w:r>
      <w:r w:rsidR="004571D6">
        <w:t xml:space="preserve">Figure </w:t>
      </w:r>
      <w:r w:rsidR="004571D6">
        <w:rPr>
          <w:noProof/>
        </w:rPr>
        <w:t>12</w:t>
      </w:r>
      <w:r w:rsidR="006209F7">
        <w:fldChar w:fldCharType="end"/>
      </w:r>
      <w:r>
        <w:t>.</w:t>
      </w:r>
    </w:p>
    <w:p w:rsidR="00743DC3" w:rsidRDefault="00ED437D" w:rsidP="00743DC3">
      <w:r>
        <w:t xml:space="preserve">In </w:t>
      </w:r>
      <w:ins w:id="417" w:author="Kohwalter" w:date="2012-12-07T12:03:00Z">
        <w:r w:rsidR="00DF235D">
          <w:t xml:space="preserve">node </w:t>
        </w:r>
      </w:ins>
      <w:r>
        <w:t xml:space="preserve">2 he did an ad hoc approach, which maximizes his productivity </w:t>
      </w:r>
      <w:r w:rsidR="00DA1252">
        <w:t>at the cost of quality</w:t>
      </w:r>
      <w:r>
        <w:t>.</w:t>
      </w:r>
      <w:r w:rsidR="00DA1252">
        <w:t xml:space="preserve"> The change in </w:t>
      </w:r>
      <w:ins w:id="418" w:author="Kohwalter" w:date="2012-12-07T12:03:00Z">
        <w:r w:rsidR="00DF235D">
          <w:t xml:space="preserve">node </w:t>
        </w:r>
      </w:ins>
      <w:r w:rsidR="00DA1252">
        <w:t xml:space="preserve">3 can be identified by looking at his working hours, which can be done by looking at each individual node or by adding a filter, as shown </w:t>
      </w:r>
      <w:r w:rsidR="00EA4611">
        <w:t xml:space="preserve">in </w:t>
      </w:r>
      <w:r w:rsidR="006209F7">
        <w:fldChar w:fldCharType="begin"/>
      </w:r>
      <w:r w:rsidR="00DA1252">
        <w:instrText xml:space="preserve"> REF _Ref342057094 \h </w:instrText>
      </w:r>
      <w:r w:rsidR="006209F7">
        <w:fldChar w:fldCharType="separate"/>
      </w:r>
      <w:r w:rsidR="004571D6">
        <w:t xml:space="preserve">Figure </w:t>
      </w:r>
      <w:r w:rsidR="004571D6">
        <w:rPr>
          <w:noProof/>
        </w:rPr>
        <w:t>14</w:t>
      </w:r>
      <w:r w:rsidR="006209F7">
        <w:fldChar w:fldCharType="end"/>
      </w:r>
      <w:r w:rsidR="00DA1252">
        <w:t>.</w:t>
      </w:r>
    </w:p>
    <w:p w:rsidR="004328F4" w:rsidRDefault="004328F4" w:rsidP="001928BB">
      <w:pPr>
        <w:keepNext/>
        <w:framePr w:hSpace="144" w:vSpace="144" w:wrap="around" w:hAnchor="page" w:x="6366" w:yAlign="bottom"/>
        <w:jc w:val="center"/>
      </w:pPr>
      <w:r>
        <w:rPr>
          <w:noProof/>
          <w:lang w:val="pt-BR" w:eastAsia="pt-BR"/>
        </w:rPr>
        <w:drawing>
          <wp:inline distT="0" distB="0" distL="0" distR="0">
            <wp:extent cx="2352527" cy="1351429"/>
            <wp:effectExtent l="19050" t="0" r="0" b="0"/>
            <wp:docPr id="240"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352527" cy="1351429"/>
                    </a:xfrm>
                    <a:prstGeom prst="rect">
                      <a:avLst/>
                    </a:prstGeom>
                    <a:noFill/>
                    <a:ln>
                      <a:noFill/>
                    </a:ln>
                  </pic:spPr>
                </pic:pic>
              </a:graphicData>
            </a:graphic>
          </wp:inline>
        </w:drawing>
      </w:r>
    </w:p>
    <w:p w:rsidR="004328F4" w:rsidRPr="002465E8" w:rsidRDefault="004328F4" w:rsidP="001928BB">
      <w:pPr>
        <w:pStyle w:val="Legenda"/>
        <w:framePr w:hSpace="144" w:vSpace="144" w:wrap="around" w:hAnchor="page" w:x="6366" w:yAlign="bottom"/>
      </w:pPr>
      <w:bookmarkStart w:id="419" w:name="_Ref342057094"/>
      <w:proofErr w:type="gramStart"/>
      <w:r>
        <w:t xml:space="preserve">Figure </w:t>
      </w:r>
      <w:r w:rsidR="006209F7">
        <w:fldChar w:fldCharType="begin"/>
      </w:r>
      <w:r>
        <w:instrText xml:space="preserve"> SEQ Figure \* ARABIC </w:instrText>
      </w:r>
      <w:r w:rsidR="006209F7">
        <w:fldChar w:fldCharType="separate"/>
      </w:r>
      <w:r w:rsidR="004571D6">
        <w:rPr>
          <w:noProof/>
        </w:rPr>
        <w:t>14</w:t>
      </w:r>
      <w:r w:rsidR="006209F7">
        <w:fldChar w:fldCharType="end"/>
      </w:r>
      <w:bookmarkEnd w:id="419"/>
      <w:r>
        <w:t>.</w:t>
      </w:r>
      <w:proofErr w:type="gramEnd"/>
      <w:r>
        <w:t xml:space="preserve"> Graph from </w:t>
      </w:r>
      <w:r w:rsidR="00BF6667">
        <w:fldChar w:fldCharType="begin"/>
      </w:r>
      <w:r w:rsidR="00BF6667">
        <w:instrText xml:space="preserve"> REF _Ref342055190 \h  \* MERGEFORMAT </w:instrText>
      </w:r>
      <w:r w:rsidR="00BF6667">
        <w:fldChar w:fldCharType="separate"/>
      </w:r>
      <w:r w:rsidR="004571D6">
        <w:t xml:space="preserve">Figure </w:t>
      </w:r>
      <w:r w:rsidR="004571D6">
        <w:rPr>
          <w:noProof/>
        </w:rPr>
        <w:t>12</w:t>
      </w:r>
      <w:r w:rsidR="00BF6667">
        <w:fldChar w:fldCharType="end"/>
      </w:r>
      <w:r>
        <w:t xml:space="preserve"> using filter: working hours.</w:t>
      </w:r>
    </w:p>
    <w:p w:rsidR="004328F4" w:rsidRDefault="004328F4" w:rsidP="001928BB">
      <w:pPr>
        <w:keepNext/>
        <w:framePr w:hSpace="144" w:vSpace="144" w:wrap="around" w:hAnchor="page" w:x="6366" w:yAlign="bottom"/>
        <w:jc w:val="center"/>
      </w:pPr>
      <w:r>
        <w:rPr>
          <w:noProof/>
          <w:lang w:val="pt-BR" w:eastAsia="pt-BR"/>
        </w:rPr>
        <w:drawing>
          <wp:inline distT="0" distB="0" distL="0" distR="0">
            <wp:extent cx="2357143" cy="1388096"/>
            <wp:effectExtent l="19050" t="0" r="5057" b="0"/>
            <wp:docPr id="241"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357143" cy="1388096"/>
                    </a:xfrm>
                    <a:prstGeom prst="rect">
                      <a:avLst/>
                    </a:prstGeom>
                    <a:noFill/>
                    <a:ln>
                      <a:noFill/>
                    </a:ln>
                  </pic:spPr>
                </pic:pic>
              </a:graphicData>
            </a:graphic>
          </wp:inline>
        </w:drawing>
      </w:r>
    </w:p>
    <w:p w:rsidR="004328F4" w:rsidRDefault="004328F4" w:rsidP="001928BB">
      <w:pPr>
        <w:keepNext/>
        <w:framePr w:hSpace="144" w:vSpace="144" w:wrap="around" w:hAnchor="page" w:x="6366" w:yAlign="bottom"/>
        <w:jc w:val="center"/>
      </w:pPr>
      <w:bookmarkStart w:id="420" w:name="_Ref342058250"/>
      <w:proofErr w:type="gramStart"/>
      <w:r w:rsidRPr="002465E8">
        <w:rPr>
          <w:b/>
        </w:rPr>
        <w:t xml:space="preserve">Figure </w:t>
      </w:r>
      <w:r w:rsidR="006209F7" w:rsidRPr="002465E8">
        <w:rPr>
          <w:b/>
        </w:rPr>
        <w:fldChar w:fldCharType="begin"/>
      </w:r>
      <w:r w:rsidRPr="002465E8">
        <w:rPr>
          <w:b/>
        </w:rPr>
        <w:instrText xml:space="preserve"> SEQ Figure \* ARABIC </w:instrText>
      </w:r>
      <w:r w:rsidR="006209F7" w:rsidRPr="002465E8">
        <w:rPr>
          <w:b/>
        </w:rPr>
        <w:fldChar w:fldCharType="separate"/>
      </w:r>
      <w:r w:rsidR="004571D6">
        <w:rPr>
          <w:b/>
          <w:noProof/>
        </w:rPr>
        <w:t>15</w:t>
      </w:r>
      <w:r w:rsidR="006209F7" w:rsidRPr="002465E8">
        <w:rPr>
          <w:b/>
        </w:rPr>
        <w:fldChar w:fldCharType="end"/>
      </w:r>
      <w:bookmarkEnd w:id="420"/>
      <w:r w:rsidRPr="002465E8">
        <w:rPr>
          <w:b/>
        </w:rPr>
        <w:t>.</w:t>
      </w:r>
      <w:proofErr w:type="gramEnd"/>
      <w:r w:rsidRPr="002465E8">
        <w:rPr>
          <w:b/>
        </w:rPr>
        <w:t xml:space="preserve"> Graph from </w:t>
      </w:r>
      <w:r w:rsidR="00BF6667">
        <w:fldChar w:fldCharType="begin"/>
      </w:r>
      <w:r w:rsidR="00BF6667">
        <w:instrText xml:space="preserve"> REF _Ref342055190 \h  \* MERGEFORMAT </w:instrText>
      </w:r>
      <w:r w:rsidR="00BF6667">
        <w:fldChar w:fldCharType="separate"/>
      </w:r>
      <w:r w:rsidR="004571D6" w:rsidRPr="004571D6">
        <w:rPr>
          <w:b/>
        </w:rPr>
        <w:t xml:space="preserve">Figure </w:t>
      </w:r>
      <w:r w:rsidR="004571D6" w:rsidRPr="004571D6">
        <w:rPr>
          <w:b/>
          <w:noProof/>
        </w:rPr>
        <w:t>12</w:t>
      </w:r>
      <w:r w:rsidR="00BF6667">
        <w:fldChar w:fldCharType="end"/>
      </w:r>
      <w:r w:rsidRPr="002465E8">
        <w:rPr>
          <w:b/>
        </w:rPr>
        <w:t xml:space="preserve"> </w:t>
      </w:r>
      <w:r>
        <w:rPr>
          <w:b/>
        </w:rPr>
        <w:t>using filter:</w:t>
      </w:r>
      <w:r w:rsidRPr="002465E8">
        <w:rPr>
          <w:b/>
        </w:rPr>
        <w:t xml:space="preserve"> stamina.</w:t>
      </w:r>
      <w:r w:rsidRPr="002465E8">
        <w:t xml:space="preserve"> </w:t>
      </w:r>
      <w:r>
        <w:rPr>
          <w:noProof/>
          <w:lang w:val="pt-BR" w:eastAsia="pt-BR"/>
        </w:rPr>
        <w:drawing>
          <wp:inline distT="0" distB="0" distL="0" distR="0">
            <wp:extent cx="2363006" cy="1382857"/>
            <wp:effectExtent l="19050" t="0" r="0" b="0"/>
            <wp:docPr id="24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363006" cy="1382857"/>
                    </a:xfrm>
                    <a:prstGeom prst="rect">
                      <a:avLst/>
                    </a:prstGeom>
                    <a:noFill/>
                    <a:ln>
                      <a:noFill/>
                    </a:ln>
                  </pic:spPr>
                </pic:pic>
              </a:graphicData>
            </a:graphic>
          </wp:inline>
        </w:drawing>
      </w:r>
    </w:p>
    <w:p w:rsidR="004328F4" w:rsidRDefault="004328F4" w:rsidP="001928BB">
      <w:pPr>
        <w:pStyle w:val="Legenda"/>
        <w:framePr w:hSpace="144" w:vSpace="144" w:wrap="around" w:hAnchor="page" w:x="6366" w:yAlign="bottom"/>
      </w:pPr>
      <w:bookmarkStart w:id="421" w:name="_Ref342058701"/>
      <w:proofErr w:type="gramStart"/>
      <w:r>
        <w:t xml:space="preserve">Figure </w:t>
      </w:r>
      <w:r w:rsidR="006209F7">
        <w:fldChar w:fldCharType="begin"/>
      </w:r>
      <w:r>
        <w:instrText xml:space="preserve"> SEQ Figure \* ARABIC </w:instrText>
      </w:r>
      <w:r w:rsidR="006209F7">
        <w:fldChar w:fldCharType="separate"/>
      </w:r>
      <w:r w:rsidR="004571D6">
        <w:rPr>
          <w:noProof/>
        </w:rPr>
        <w:t>16</w:t>
      </w:r>
      <w:r w:rsidR="006209F7">
        <w:fldChar w:fldCharType="end"/>
      </w:r>
      <w:bookmarkEnd w:id="421"/>
      <w:r>
        <w:t>.</w:t>
      </w:r>
      <w:proofErr w:type="gramEnd"/>
      <w:r>
        <w:t xml:space="preserve"> </w:t>
      </w:r>
      <w:r w:rsidRPr="0099297E">
        <w:t xml:space="preserve">Graph from </w:t>
      </w:r>
      <w:r w:rsidR="006209F7">
        <w:fldChar w:fldCharType="begin"/>
      </w:r>
      <w:r>
        <w:instrText xml:space="preserve"> REF _Ref342055190 \h </w:instrText>
      </w:r>
      <w:r w:rsidR="006209F7">
        <w:fldChar w:fldCharType="separate"/>
      </w:r>
      <w:r w:rsidR="004571D6">
        <w:t xml:space="preserve">Figure </w:t>
      </w:r>
      <w:r w:rsidR="004571D6">
        <w:rPr>
          <w:noProof/>
        </w:rPr>
        <w:t>12</w:t>
      </w:r>
      <w:r w:rsidR="006209F7">
        <w:fldChar w:fldCharType="end"/>
      </w:r>
      <w:r>
        <w:t xml:space="preserve"> using filter:</w:t>
      </w:r>
      <w:r w:rsidRPr="0099297E">
        <w:t xml:space="preserve"> </w:t>
      </w:r>
      <w:r>
        <w:t>morale</w:t>
      </w:r>
      <w:r w:rsidRPr="0099297E">
        <w:t>.</w:t>
      </w:r>
    </w:p>
    <w:p w:rsidR="00743DC3" w:rsidRDefault="00EA4611" w:rsidP="00743DC3">
      <w:r>
        <w:t xml:space="preserve">In </w:t>
      </w:r>
      <w:r w:rsidR="00BF6667">
        <w:fldChar w:fldCharType="begin"/>
      </w:r>
      <w:r w:rsidR="00BF6667">
        <w:instrText xml:space="preserve"> REF _Ref342057094 \h  \* MERGEFORMAT </w:instrText>
      </w:r>
      <w:r w:rsidR="00BF6667">
        <w:fldChar w:fldCharType="separate"/>
      </w:r>
      <w:r w:rsidR="004571D6">
        <w:t xml:space="preserve">Figure </w:t>
      </w:r>
      <w:r w:rsidR="004571D6">
        <w:rPr>
          <w:noProof/>
        </w:rPr>
        <w:t>14</w:t>
      </w:r>
      <w:r w:rsidR="00BF6667">
        <w:fldChar w:fldCharType="end"/>
      </w:r>
      <w:r w:rsidR="00DA1252">
        <w:t xml:space="preserve"> we can see</w:t>
      </w:r>
      <w:r>
        <w:t xml:space="preserve"> via the change from yellow to </w:t>
      </w:r>
      <w:r w:rsidR="00C71110">
        <w:t>red that</w:t>
      </w:r>
      <w:r w:rsidR="00DA1252">
        <w:t xml:space="preserve"> the programmer’s </w:t>
      </w:r>
      <w:r>
        <w:t xml:space="preserve">working </w:t>
      </w:r>
      <w:r w:rsidR="00DA1252">
        <w:t>hours</w:t>
      </w:r>
      <w:r w:rsidR="00321D61">
        <w:t xml:space="preserve"> per da</w:t>
      </w:r>
      <w:r>
        <w:t xml:space="preserve">y </w:t>
      </w:r>
      <w:r w:rsidR="00DA1252">
        <w:t xml:space="preserve">increased. Since the </w:t>
      </w:r>
      <w:r w:rsidR="00DA1252" w:rsidRPr="003A119E">
        <w:rPr>
          <w:i/>
        </w:rPr>
        <w:t>process</w:t>
      </w:r>
      <w:r w:rsidR="00DA1252">
        <w:t xml:space="preserve"> node in </w:t>
      </w:r>
      <w:ins w:id="422" w:author="Kohwalter" w:date="2012-12-07T12:03:00Z">
        <w:r w:rsidR="00DF235D">
          <w:t xml:space="preserve">node </w:t>
        </w:r>
      </w:ins>
      <w:r w:rsidR="00DA1252">
        <w:t xml:space="preserve">3 is red, it means the employee is doing extra hours, </w:t>
      </w:r>
      <w:r w:rsidR="00DA1252">
        <w:lastRenderedPageBreak/>
        <w:t xml:space="preserve">which increases his productivity. From </w:t>
      </w:r>
      <w:ins w:id="423" w:author="Kohwalter" w:date="2012-12-07T12:03:00Z">
        <w:r w:rsidR="00DF235D">
          <w:t>nodes</w:t>
        </w:r>
      </w:ins>
      <w:r w:rsidR="00DF235D">
        <w:t xml:space="preserve"> </w:t>
      </w:r>
      <w:r w:rsidR="00DA1252">
        <w:t xml:space="preserve">3 to 7, his working hours remained unaltered. </w:t>
      </w:r>
      <w:r w:rsidR="00321D61">
        <w:t>Therefore,</w:t>
      </w:r>
      <w:r w:rsidR="00DA1252">
        <w:t xml:space="preserve"> the change from </w:t>
      </w:r>
      <w:ins w:id="424" w:author="Kohwalter" w:date="2012-12-07T12:03:00Z">
        <w:r w:rsidR="00DF235D">
          <w:t xml:space="preserve">nodes </w:t>
        </w:r>
      </w:ins>
      <w:r w:rsidR="00DA1252">
        <w:t xml:space="preserve">2 to 3 </w:t>
      </w:r>
      <w:r w:rsidR="003A119E">
        <w:t>was</w:t>
      </w:r>
      <w:r w:rsidR="00DA1252">
        <w:t xml:space="preserve"> </w:t>
      </w:r>
      <w:r w:rsidR="0005070C">
        <w:t>mainly due</w:t>
      </w:r>
      <w:r w:rsidR="00DA1252">
        <w:t xml:space="preserve"> the change on his daily working time. </w:t>
      </w:r>
      <w:r w:rsidR="00321D61">
        <w:t xml:space="preserve">However, </w:t>
      </w:r>
      <w:r w:rsidR="00DA1252">
        <w:t xml:space="preserve">if we look at </w:t>
      </w:r>
      <w:ins w:id="425" w:author="Kohwalter" w:date="2012-12-07T12:03:00Z">
        <w:r w:rsidR="00DF235D">
          <w:t xml:space="preserve">node </w:t>
        </w:r>
      </w:ins>
      <w:r w:rsidR="00DA1252">
        <w:t>4, we can see a drop in his productivity.</w:t>
      </w:r>
    </w:p>
    <w:p w:rsidR="00743DC3" w:rsidRDefault="0080570D" w:rsidP="00743DC3">
      <w:r>
        <w:t xml:space="preserve">The task performed at </w:t>
      </w:r>
      <w:ins w:id="426" w:author="Kohwalter" w:date="2012-12-07T12:03:00Z">
        <w:r w:rsidR="00DF235D">
          <w:t>node</w:t>
        </w:r>
      </w:ins>
      <w:r w:rsidR="00DF235D">
        <w:t xml:space="preserve"> </w:t>
      </w:r>
      <w:r>
        <w:t xml:space="preserve">4 was design-code, </w:t>
      </w:r>
      <w:ins w:id="427" w:author="Kohwalter" w:date="2012-12-07T14:39:00Z">
        <w:r w:rsidR="00C71110">
          <w:t xml:space="preserve">as showed by </w:t>
        </w:r>
      </w:ins>
      <w:r w:rsidR="006209F7">
        <w:fldChar w:fldCharType="begin"/>
      </w:r>
      <w:r w:rsidR="00C71110">
        <w:instrText xml:space="preserve"> REF _Ref342653524 \h </w:instrText>
      </w:r>
      <w:r w:rsidR="006209F7">
        <w:fldChar w:fldCharType="separate"/>
      </w:r>
      <w:r w:rsidR="004571D6">
        <w:t xml:space="preserve">Figure </w:t>
      </w:r>
      <w:r w:rsidR="004571D6">
        <w:rPr>
          <w:noProof/>
        </w:rPr>
        <w:t>13</w:t>
      </w:r>
      <w:r w:rsidR="006209F7">
        <w:fldChar w:fldCharType="end"/>
      </w:r>
      <w:r w:rsidR="00C71110">
        <w:t xml:space="preserve">, </w:t>
      </w:r>
      <w:r>
        <w:t>but even so there was a subtle decrease</w:t>
      </w:r>
      <w:r w:rsidR="00593521">
        <w:t xml:space="preserve"> due to changes in his stamina and morale</w:t>
      </w:r>
      <w:r>
        <w:t xml:space="preserve">. In </w:t>
      </w:r>
      <w:ins w:id="428" w:author="Kohwalter" w:date="2012-12-07T12:04:00Z">
        <w:r w:rsidR="00DF235D">
          <w:t>node</w:t>
        </w:r>
      </w:ins>
      <w:r w:rsidR="00DF235D">
        <w:t xml:space="preserve"> </w:t>
      </w:r>
      <w:r>
        <w:t>5 the change is more visible, especially because he was in ad hoc mode</w:t>
      </w:r>
      <w:r w:rsidR="00593521">
        <w:t xml:space="preserve">, same as </w:t>
      </w:r>
      <w:ins w:id="429" w:author="Kohwalter" w:date="2012-12-07T12:04:00Z">
        <w:r w:rsidR="00DF235D">
          <w:t xml:space="preserve">node </w:t>
        </w:r>
      </w:ins>
      <w:r w:rsidR="00593521">
        <w:t>3. H</w:t>
      </w:r>
      <w:r>
        <w:t>is working hours had not decreased</w:t>
      </w:r>
      <w:r w:rsidR="0005070C">
        <w:t>,</w:t>
      </w:r>
      <w:r>
        <w:t xml:space="preserve"> as noted </w:t>
      </w:r>
      <w:r w:rsidR="009B1791">
        <w:t xml:space="preserve">in </w:t>
      </w:r>
      <w:r w:rsidR="00BF6667">
        <w:fldChar w:fldCharType="begin"/>
      </w:r>
      <w:r w:rsidR="00BF6667">
        <w:instrText xml:space="preserve"> REF _Ref342057094 \h  \* MERGEFORMAT </w:instrText>
      </w:r>
      <w:r w:rsidR="00BF6667">
        <w:fldChar w:fldCharType="separate"/>
      </w:r>
      <w:r w:rsidR="004571D6">
        <w:t xml:space="preserve">Figure </w:t>
      </w:r>
      <w:r w:rsidR="004571D6">
        <w:rPr>
          <w:noProof/>
        </w:rPr>
        <w:t>14</w:t>
      </w:r>
      <w:r w:rsidR="00BF6667">
        <w:fldChar w:fldCharType="end"/>
      </w:r>
      <w:r>
        <w:t xml:space="preserve">. This </w:t>
      </w:r>
      <w:r w:rsidR="00C157F7">
        <w:t xml:space="preserve">drastic </w:t>
      </w:r>
      <w:r>
        <w:t xml:space="preserve">change </w:t>
      </w:r>
      <w:ins w:id="430" w:author="Kohwalter" w:date="2012-12-07T14:41:00Z">
        <w:r w:rsidR="00C71110">
          <w:t xml:space="preserve">probably </w:t>
        </w:r>
      </w:ins>
      <w:r>
        <w:t xml:space="preserve">occurred because the programmer was getting tired, meaning his stamina </w:t>
      </w:r>
      <w:r w:rsidR="00C157F7">
        <w:t xml:space="preserve">was </w:t>
      </w:r>
      <w:r>
        <w:t>dropp</w:t>
      </w:r>
      <w:r w:rsidR="00C157F7">
        <w:t>ing</w:t>
      </w:r>
      <w:r>
        <w:t xml:space="preserve"> </w:t>
      </w:r>
      <w:r w:rsidR="00593521">
        <w:t>because of the</w:t>
      </w:r>
      <w:r>
        <w:t xml:space="preserve"> extra hours</w:t>
      </w:r>
      <w:r w:rsidR="00593521">
        <w:t xml:space="preserve"> he was doing</w:t>
      </w:r>
      <w:r>
        <w:t xml:space="preserve">. </w:t>
      </w:r>
    </w:p>
    <w:p w:rsidR="0080104F" w:rsidRDefault="0080570D" w:rsidP="00743DC3">
      <w:r>
        <w:t>By changing the filter</w:t>
      </w:r>
      <w:r w:rsidR="003A119E">
        <w:t xml:space="preserve"> again</w:t>
      </w:r>
      <w:r>
        <w:t xml:space="preserve"> to show stamina levels, we can see in </w:t>
      </w:r>
      <w:r w:rsidR="00BF6667">
        <w:fldChar w:fldCharType="begin"/>
      </w:r>
      <w:r w:rsidR="00BF6667">
        <w:instrText xml:space="preserve"> REF _Ref342058250 \h  \* MERGEFORMAT </w:instrText>
      </w:r>
      <w:r w:rsidR="00BF6667">
        <w:fldChar w:fldCharType="separate"/>
      </w:r>
      <w:r w:rsidR="004571D6" w:rsidRPr="004571D6">
        <w:t xml:space="preserve">Figure </w:t>
      </w:r>
      <w:r w:rsidR="004571D6" w:rsidRPr="004571D6">
        <w:rPr>
          <w:noProof/>
        </w:rPr>
        <w:t>15</w:t>
      </w:r>
      <w:r w:rsidR="00BF6667">
        <w:fldChar w:fldCharType="end"/>
      </w:r>
      <w:r>
        <w:t xml:space="preserve"> that in </w:t>
      </w:r>
      <w:ins w:id="431" w:author="Kohwalter" w:date="2012-12-07T12:04:00Z">
        <w:r w:rsidR="00DF235D">
          <w:t xml:space="preserve">node </w:t>
        </w:r>
      </w:ins>
      <w:r>
        <w:t xml:space="preserve">3 his stamina </w:t>
      </w:r>
      <w:r w:rsidR="00C157F7">
        <w:t xml:space="preserve">indeed </w:t>
      </w:r>
      <w:r>
        <w:t xml:space="preserve">dropped to yellow because of the extra hours and in </w:t>
      </w:r>
      <w:ins w:id="432" w:author="Kohwalter" w:date="2012-12-07T12:04:00Z">
        <w:r w:rsidR="00DF235D">
          <w:t xml:space="preserve">node </w:t>
        </w:r>
      </w:ins>
      <w:r>
        <w:t>4 it reached red due to exhaustion.</w:t>
      </w:r>
      <w:r w:rsidR="00C157F7">
        <w:t xml:space="preserve"> Another side effect of his exhaustion was the change on the programmer’s morale, which also reached the red zone </w:t>
      </w:r>
      <w:r w:rsidR="00593521">
        <w:t xml:space="preserve">in </w:t>
      </w:r>
      <w:ins w:id="433" w:author="Kohwalter" w:date="2012-12-07T12:04:00Z">
        <w:r w:rsidR="00DF235D">
          <w:t xml:space="preserve">node </w:t>
        </w:r>
      </w:ins>
      <w:r w:rsidR="00593521">
        <w:t xml:space="preserve">5, </w:t>
      </w:r>
      <w:r w:rsidR="00C157F7">
        <w:t xml:space="preserve">as illustrated by </w:t>
      </w:r>
      <w:r w:rsidR="006209F7">
        <w:fldChar w:fldCharType="begin"/>
      </w:r>
      <w:r w:rsidR="00C157F7">
        <w:instrText xml:space="preserve"> REF _Ref342058701 \h </w:instrText>
      </w:r>
      <w:r w:rsidR="006209F7">
        <w:fldChar w:fldCharType="separate"/>
      </w:r>
      <w:r w:rsidR="004571D6">
        <w:t xml:space="preserve">Figure </w:t>
      </w:r>
      <w:r w:rsidR="004571D6">
        <w:rPr>
          <w:noProof/>
        </w:rPr>
        <w:t>16</w:t>
      </w:r>
      <w:r w:rsidR="006209F7">
        <w:fldChar w:fldCharType="end"/>
      </w:r>
      <w:r w:rsidR="00C157F7">
        <w:t xml:space="preserve">. </w:t>
      </w:r>
      <w:r w:rsidR="00B856FF">
        <w:t xml:space="preserve">Lastly, the small variation from </w:t>
      </w:r>
      <w:ins w:id="434" w:author="Kohwalter" w:date="2012-12-07T12:04:00Z">
        <w:r w:rsidR="00B856FF">
          <w:t>nodes</w:t>
        </w:r>
      </w:ins>
      <w:r w:rsidR="00B856FF">
        <w:t xml:space="preserve"> 5 to 7 is due to a random range modifier during productivity computation, since the programmer is already working at minimal levels at the current configuration.</w:t>
      </w:r>
    </w:p>
    <w:p w:rsidR="00D308E2" w:rsidRDefault="00D308E2" w:rsidP="00D308E2">
      <w:pPr>
        <w:keepNext/>
      </w:pPr>
      <w:r>
        <w:lastRenderedPageBreak/>
        <w:t>With both the morale and stamina at lowest levels, the extra hours were not compensating his productivity loss. As previously shown, if his morale levels do not increase, the programmer might resign.</w:t>
      </w:r>
    </w:p>
    <w:p w:rsidR="008B197E" w:rsidRDefault="007103A3">
      <w:pPr>
        <w:pStyle w:val="Ttulo1"/>
        <w:spacing w:before="120"/>
      </w:pPr>
      <w:bookmarkStart w:id="435" w:name="_Ref341897928"/>
      <w:r>
        <w:t>CONCLUSION</w:t>
      </w:r>
      <w:bookmarkEnd w:id="435"/>
    </w:p>
    <w:p w:rsidR="007103A3" w:rsidRPr="00CF236C" w:rsidRDefault="007103A3" w:rsidP="00CF236C">
      <w:r w:rsidRPr="00CF236C">
        <w:t xml:space="preserve">This paper proposed a new </w:t>
      </w:r>
      <w:r w:rsidR="008675B8" w:rsidRPr="00CF236C">
        <w:t xml:space="preserve">type of game flow analysis by using </w:t>
      </w:r>
      <w:r w:rsidR="001F6DA6">
        <w:t xml:space="preserve">a </w:t>
      </w:r>
      <w:r w:rsidRPr="00CF236C">
        <w:t>provenance in games</w:t>
      </w:r>
      <w:r w:rsidR="00C76D54">
        <w:t xml:space="preserve"> </w:t>
      </w:r>
      <w:r w:rsidR="00C76D54" w:rsidRPr="00CF236C">
        <w:t>framework</w:t>
      </w:r>
      <w:r w:rsidR="001F6DA6">
        <w:t>.</w:t>
      </w:r>
      <w:r w:rsidRPr="00CF236C">
        <w:t xml:space="preserve"> </w:t>
      </w:r>
      <w:r w:rsidR="001F6DA6">
        <w:t xml:space="preserve">It </w:t>
      </w:r>
      <w:r w:rsidR="001F6DA6" w:rsidRPr="00CF236C">
        <w:t>allow</w:t>
      </w:r>
      <w:r w:rsidR="001F6DA6">
        <w:t>s</w:t>
      </w:r>
      <w:r w:rsidR="001F6DA6" w:rsidRPr="00CF236C">
        <w:t xml:space="preserve"> </w:t>
      </w:r>
      <w:r w:rsidRPr="00CF236C">
        <w:t xml:space="preserve">post game analysis to discover </w:t>
      </w:r>
      <w:r w:rsidR="001F6DA6">
        <w:t>issues</w:t>
      </w:r>
      <w:r w:rsidR="001F6DA6" w:rsidRPr="00CF236C">
        <w:t xml:space="preserve"> </w:t>
      </w:r>
      <w:r w:rsidRPr="00CF236C">
        <w:t>that contributed to</w:t>
      </w:r>
      <w:r w:rsidR="00CE7697">
        <w:t xml:space="preserve"> specific game flows and</w:t>
      </w:r>
      <w:r w:rsidRPr="00CF236C">
        <w:t xml:space="preserve"> result</w:t>
      </w:r>
      <w:r w:rsidR="001F6DA6">
        <w:t>s</w:t>
      </w:r>
      <w:r w:rsidR="008675B8" w:rsidRPr="00CF236C">
        <w:t xml:space="preserve"> achieved throughout the</w:t>
      </w:r>
      <w:r w:rsidRPr="00CF236C">
        <w:t xml:space="preserve"> gaming session. This </w:t>
      </w:r>
      <w:r w:rsidR="008675B8" w:rsidRPr="00CF236C">
        <w:t>analysis</w:t>
      </w:r>
      <w:r w:rsidRPr="00CF236C">
        <w:t xml:space="preserve"> can be used on games to improve understanding </w:t>
      </w:r>
      <w:r w:rsidR="001D4B91">
        <w:t>of the</w:t>
      </w:r>
      <w:r w:rsidRPr="00CF236C">
        <w:t xml:space="preserve"> game flow and identifying actions that influenced the outcome, aiding the player to understand why </w:t>
      </w:r>
      <w:r w:rsidR="001D4B91">
        <w:t>they</w:t>
      </w:r>
      <w:r w:rsidR="001D4B91" w:rsidRPr="00CF236C">
        <w:t xml:space="preserve"> </w:t>
      </w:r>
      <w:r w:rsidRPr="00CF236C">
        <w:t xml:space="preserve">happened the way </w:t>
      </w:r>
      <w:r w:rsidR="001D4B91">
        <w:t>they</w:t>
      </w:r>
      <w:r w:rsidR="001D4B91" w:rsidRPr="00CF236C">
        <w:t xml:space="preserve"> </w:t>
      </w:r>
      <w:r w:rsidRPr="00CF236C">
        <w:t xml:space="preserve">did. </w:t>
      </w:r>
      <w:r w:rsidR="008675B8" w:rsidRPr="00CF236C">
        <w:t>It can also be used to analyze a game story development, how it was generated</w:t>
      </w:r>
      <w:r w:rsidR="001D4B91">
        <w:t>,</w:t>
      </w:r>
      <w:r w:rsidR="008675B8" w:rsidRPr="00CF236C">
        <w:t xml:space="preserve"> and which events affected it.</w:t>
      </w:r>
    </w:p>
    <w:p w:rsidR="008675B8" w:rsidRPr="00CF236C" w:rsidRDefault="001A1840" w:rsidP="00CF236C">
      <w:r>
        <w:t>In this</w:t>
      </w:r>
      <w:r w:rsidRPr="00CF236C">
        <w:t xml:space="preserve"> </w:t>
      </w:r>
      <w:r w:rsidR="007103A3" w:rsidRPr="00CF236C">
        <w:t xml:space="preserve">paper </w:t>
      </w:r>
      <w:r>
        <w:t xml:space="preserve">we </w:t>
      </w:r>
      <w:r w:rsidR="008675B8" w:rsidRPr="00CF236C">
        <w:t xml:space="preserve">presented </w:t>
      </w:r>
      <w:ins w:id="436" w:author="Kohwalter" w:date="2012-12-10T20:33:00Z">
        <w:r w:rsidR="00726960">
          <w:t xml:space="preserve">the Proof Viewer, </w:t>
        </w:r>
      </w:ins>
      <w:r w:rsidR="00C61C6E">
        <w:t>a tool</w:t>
      </w:r>
      <w:r w:rsidR="008675B8" w:rsidRPr="00CF236C">
        <w:t xml:space="preserve"> to </w:t>
      </w:r>
      <w:r>
        <w:t xml:space="preserve">visually </w:t>
      </w:r>
      <w:r w:rsidR="008675B8" w:rsidRPr="00CF236C">
        <w:t>aid the analysis</w:t>
      </w:r>
      <w:r w:rsidR="00C61C6E">
        <w:t xml:space="preserve"> by manipulating the generated provenance graph from collected data</w:t>
      </w:r>
      <w:r w:rsidR="008675B8" w:rsidRPr="00CF236C">
        <w:t xml:space="preserve">. </w:t>
      </w:r>
      <w:r w:rsidR="001D4B91">
        <w:t>We</w:t>
      </w:r>
      <w:r w:rsidR="001D4B91" w:rsidRPr="00CF236C">
        <w:t xml:space="preserve"> </w:t>
      </w:r>
      <w:r w:rsidR="007103A3" w:rsidRPr="00CF236C">
        <w:t xml:space="preserve">also showed a game in which our proposed </w:t>
      </w:r>
      <w:r w:rsidR="008675B8" w:rsidRPr="00CF236C">
        <w:t>provenance analysis</w:t>
      </w:r>
      <w:r w:rsidR="007103A3" w:rsidRPr="00CF236C">
        <w:t xml:space="preserve"> </w:t>
      </w:r>
      <w:r w:rsidR="008675B8" w:rsidRPr="00CF236C">
        <w:t xml:space="preserve">was </w:t>
      </w:r>
      <w:r w:rsidR="007103A3" w:rsidRPr="00CF236C">
        <w:t>instantiated</w:t>
      </w:r>
      <w:r>
        <w:t>, with some flow and elements</w:t>
      </w:r>
      <w:r w:rsidR="00C61C6E">
        <w:t xml:space="preserve"> examples</w:t>
      </w:r>
      <w:r w:rsidR="008675B8" w:rsidRPr="00CF236C">
        <w:t>. During the game session,</w:t>
      </w:r>
      <w:r w:rsidR="007103A3" w:rsidRPr="00CF236C">
        <w:t xml:space="preserve"> </w:t>
      </w:r>
      <w:r w:rsidR="008675B8" w:rsidRPr="00CF236C">
        <w:t>information is collected</w:t>
      </w:r>
      <w:r w:rsidR="001D4B91">
        <w:t>,</w:t>
      </w:r>
      <w:r w:rsidR="008675B8" w:rsidRPr="00CF236C">
        <w:t xml:space="preserve"> </w:t>
      </w:r>
      <w:r w:rsidR="00484A83">
        <w:t>generating a game flow log, which is</w:t>
      </w:r>
      <w:r w:rsidR="008675B8" w:rsidRPr="00CF236C">
        <w:t xml:space="preserve"> used in a </w:t>
      </w:r>
      <w:r w:rsidR="007103A3" w:rsidRPr="00CF236C">
        <w:t xml:space="preserve">post analysis </w:t>
      </w:r>
      <w:r w:rsidR="00484A83">
        <w:t>to</w:t>
      </w:r>
      <w:r w:rsidR="008675B8" w:rsidRPr="00CF236C">
        <w:t xml:space="preserve"> generat</w:t>
      </w:r>
      <w:r w:rsidR="00484A83">
        <w:t>e</w:t>
      </w:r>
      <w:r w:rsidR="008675B8" w:rsidRPr="00CF236C">
        <w:t xml:space="preserve"> a provenance graph</w:t>
      </w:r>
      <w:r w:rsidR="007103A3" w:rsidRPr="00CF236C">
        <w:t xml:space="preserve">. </w:t>
      </w:r>
      <w:r>
        <w:t>We</w:t>
      </w:r>
      <w:r w:rsidRPr="00CF236C">
        <w:t xml:space="preserve"> </w:t>
      </w:r>
      <w:r w:rsidR="008675B8" w:rsidRPr="00CF236C">
        <w:t xml:space="preserve">also explained some analysis features that can be done in the provenance graph to aid or refine the analysis. </w:t>
      </w:r>
    </w:p>
    <w:p w:rsidR="001150C2" w:rsidRDefault="007103A3" w:rsidP="00740CCA">
      <w:r w:rsidRPr="00740CCA">
        <w:t>However,</w:t>
      </w:r>
      <w:r w:rsidR="001150C2" w:rsidRPr="00740CCA">
        <w:t xml:space="preserve"> there are still some limitations. If the provenance graph is too large</w:t>
      </w:r>
      <w:r w:rsidR="004E6B8C" w:rsidRPr="00740CCA">
        <w:t xml:space="preserve">, by the order of </w:t>
      </w:r>
      <w:r w:rsidR="00F20670" w:rsidRPr="00740CCA">
        <w:t>thousands</w:t>
      </w:r>
      <w:r w:rsidR="004E6B8C" w:rsidRPr="00740CCA">
        <w:t xml:space="preserve"> </w:t>
      </w:r>
      <w:r w:rsidR="001A1840">
        <w:t xml:space="preserve">of </w:t>
      </w:r>
      <w:r w:rsidR="004E6B8C" w:rsidRPr="00740CCA">
        <w:t>nodes</w:t>
      </w:r>
      <w:r w:rsidR="001150C2" w:rsidRPr="00740CCA">
        <w:t xml:space="preserve">, even using the granularity filter, there will be some visualization </w:t>
      </w:r>
      <w:r w:rsidR="001A1840">
        <w:t>limitations</w:t>
      </w:r>
      <w:r w:rsidR="004E6B8C" w:rsidRPr="00740CCA">
        <w:t xml:space="preserve">, not to mention </w:t>
      </w:r>
      <w:r w:rsidR="00143203">
        <w:t>performance</w:t>
      </w:r>
      <w:r w:rsidR="004E6B8C" w:rsidRPr="00740CCA">
        <w:t xml:space="preserve"> </w:t>
      </w:r>
      <w:r w:rsidR="00C22343">
        <w:t xml:space="preserve">degradation </w:t>
      </w:r>
      <w:r w:rsidR="004E6B8C" w:rsidRPr="00740CCA">
        <w:t>when executing filters</w:t>
      </w:r>
      <w:r w:rsidR="001150C2" w:rsidRPr="00740CCA">
        <w:t xml:space="preserve">. </w:t>
      </w:r>
      <w:r w:rsidR="004E6B8C" w:rsidRPr="00740CCA">
        <w:t xml:space="preserve">Due to the </w:t>
      </w:r>
      <w:r w:rsidR="00484A83">
        <w:t xml:space="preserve">graph </w:t>
      </w:r>
      <w:r w:rsidR="004E6B8C" w:rsidRPr="00740CCA">
        <w:t xml:space="preserve">size, </w:t>
      </w:r>
      <w:r w:rsidR="001150C2" w:rsidRPr="00740CCA">
        <w:t>information contained in collapsed nodes</w:t>
      </w:r>
      <w:r w:rsidR="004E6B8C" w:rsidRPr="00740CCA">
        <w:t xml:space="preserve"> will </w:t>
      </w:r>
      <w:r w:rsidR="00484A83">
        <w:t xml:space="preserve">also </w:t>
      </w:r>
      <w:r w:rsidR="004E6B8C" w:rsidRPr="00740CCA">
        <w:t>have visualization issues</w:t>
      </w:r>
      <w:r w:rsidR="001150C2" w:rsidRPr="00740CCA">
        <w:t xml:space="preserve">. </w:t>
      </w:r>
      <w:r w:rsidR="004E6B8C" w:rsidRPr="00740CCA">
        <w:t>This happens because</w:t>
      </w:r>
      <w:r w:rsidR="001150C2" w:rsidRPr="00740CCA">
        <w:t xml:space="preserve"> the collapsed node is actually a graph, </w:t>
      </w:r>
      <w:r w:rsidR="004E6B8C" w:rsidRPr="00740CCA">
        <w:t xml:space="preserve">and </w:t>
      </w:r>
      <w:r w:rsidR="001150C2" w:rsidRPr="00740CCA">
        <w:t>the information displayed is a list of all nodes</w:t>
      </w:r>
      <w:r w:rsidR="00484A83">
        <w:t xml:space="preserve"> contained in it</w:t>
      </w:r>
      <w:r w:rsidR="001150C2" w:rsidRPr="00740CCA">
        <w:t xml:space="preserve"> with their respective </w:t>
      </w:r>
      <w:r w:rsidR="004E6B8C" w:rsidRPr="00740CCA">
        <w:t>information</w:t>
      </w:r>
      <w:r w:rsidR="001150C2" w:rsidRPr="00740CCA">
        <w:t>.</w:t>
      </w:r>
      <w:r w:rsidR="004E6B8C" w:rsidRPr="00740CCA">
        <w:t xml:space="preserve"> One way to deal with this problem is to filter the displayed information from the graph-node to only a few, more important</w:t>
      </w:r>
      <w:r w:rsidR="00484A83">
        <w:t xml:space="preserve"> or relevant</w:t>
      </w:r>
      <w:r w:rsidR="004E6B8C" w:rsidRPr="00740CCA">
        <w:t xml:space="preserve"> ones</w:t>
      </w:r>
      <w:ins w:id="437" w:author="Kohwalter" w:date="2012-12-07T23:44:00Z">
        <w:r w:rsidR="0066067F">
          <w:t xml:space="preserve">, and </w:t>
        </w:r>
      </w:ins>
      <w:ins w:id="438" w:author="Kohwalter" w:date="2012-12-10T20:34:00Z">
        <w:r w:rsidR="00726960">
          <w:t>display</w:t>
        </w:r>
      </w:ins>
      <w:ins w:id="439" w:author="Kohwalter" w:date="2012-12-07T23:45:00Z">
        <w:r w:rsidR="0066067F">
          <w:t xml:space="preserve"> the visualization of</w:t>
        </w:r>
      </w:ins>
      <w:r w:rsidR="004E6B8C" w:rsidRPr="00740CCA">
        <w:t xml:space="preserve"> the collapsed graph in a separated window.</w:t>
      </w:r>
    </w:p>
    <w:p w:rsidR="007103A3" w:rsidRPr="00753775" w:rsidRDefault="00A32AC8" w:rsidP="007103A3">
      <w:pPr>
        <w:rPr>
          <w:color w:val="FF0000"/>
        </w:rPr>
      </w:pPr>
      <w:r>
        <w:t>Currently,</w:t>
      </w:r>
      <w:r w:rsidR="00BC79B7">
        <w:t xml:space="preserve"> we do not make inferences to the user, but let the user decide what he </w:t>
      </w:r>
      <w:r w:rsidR="00024273">
        <w:t>wants</w:t>
      </w:r>
      <w:r w:rsidR="00BC79B7">
        <w:t xml:space="preserve"> to infer. </w:t>
      </w:r>
      <w:r w:rsidR="00795B8A">
        <w:t xml:space="preserve">Studies in this area can be </w:t>
      </w:r>
      <w:r w:rsidR="001A1840">
        <w:t xml:space="preserve">made </w:t>
      </w:r>
      <w:r w:rsidR="00795B8A">
        <w:t xml:space="preserve">in order to identify information that can be safely omitted from the user without </w:t>
      </w:r>
      <w:r>
        <w:t>affecting</w:t>
      </w:r>
      <w:r w:rsidR="00795B8A">
        <w:t xml:space="preserve"> the overall analysis. Another interesting research is to</w:t>
      </w:r>
      <w:r w:rsidR="001A1840">
        <w:t xml:space="preserve"> automatically</w:t>
      </w:r>
      <w:r w:rsidR="00795B8A">
        <w:t xml:space="preserve"> identify patterns in the game flow. Lastly, we plan </w:t>
      </w:r>
      <w:r w:rsidR="00484A83">
        <w:t>on</w:t>
      </w:r>
      <w:r w:rsidR="00795B8A">
        <w:t xml:space="preserve"> work</w:t>
      </w:r>
      <w:r w:rsidR="00484A83">
        <w:t>ing</w:t>
      </w:r>
      <w:r w:rsidR="00795B8A">
        <w:t xml:space="preserve"> </w:t>
      </w:r>
      <w:r w:rsidR="00484A83">
        <w:t>i</w:t>
      </w:r>
      <w:r w:rsidR="00795B8A">
        <w:t>n different graph visualization layouts</w:t>
      </w:r>
      <w:r w:rsidR="00484A83">
        <w:t xml:space="preserve"> </w:t>
      </w:r>
      <w:r w:rsidR="00795B8A">
        <w:t xml:space="preserve">and run </w:t>
      </w:r>
      <w:r w:rsidR="007103A3" w:rsidRPr="00795B8A">
        <w:t xml:space="preserve">experiments to evaluate the aspects of learnability </w:t>
      </w:r>
      <w:r w:rsidR="00795B8A" w:rsidRPr="00795B8A">
        <w:t xml:space="preserve">of using the provenance graph in order to understand better the </w:t>
      </w:r>
      <w:r w:rsidR="00484A83">
        <w:t>story</w:t>
      </w:r>
      <w:r w:rsidR="007103A3" w:rsidRPr="00795B8A">
        <w:t>.</w:t>
      </w:r>
    </w:p>
    <w:p w:rsidR="008B197E" w:rsidRDefault="008B197E">
      <w:pPr>
        <w:pStyle w:val="Ttulo1"/>
        <w:spacing w:before="120"/>
      </w:pPr>
      <w:r>
        <w:t>ACKNOWLEDGMENTS</w:t>
      </w:r>
    </w:p>
    <w:p w:rsidR="00794E66" w:rsidRDefault="00794E66" w:rsidP="00794E66">
      <w:r>
        <w:t xml:space="preserve">We would like to thank </w:t>
      </w:r>
      <w:proofErr w:type="spellStart"/>
      <w:r>
        <w:t>CNPq</w:t>
      </w:r>
      <w:proofErr w:type="spellEnd"/>
      <w:r>
        <w:t>, FAPERJ</w:t>
      </w:r>
      <w:r w:rsidR="00024273">
        <w:t>,</w:t>
      </w:r>
      <w:r>
        <w:t xml:space="preserve"> and CAPES for the financial support.</w:t>
      </w:r>
    </w:p>
    <w:p w:rsidR="008B197E" w:rsidRDefault="008B197E">
      <w:pPr>
        <w:pStyle w:val="Ttulo1"/>
        <w:spacing w:before="120"/>
      </w:pPr>
      <w:r>
        <w:t>REFERENCES</w:t>
      </w:r>
    </w:p>
    <w:p w:rsidR="00DD6DD9" w:rsidRPr="00DD6DD9" w:rsidRDefault="006209F7" w:rsidP="00DD6DD9">
      <w:pPr>
        <w:pStyle w:val="Bibliografia"/>
      </w:pPr>
      <w:r>
        <w:fldChar w:fldCharType="begin"/>
      </w:r>
      <w:r w:rsidR="00DD6DD9">
        <w:instrText xml:space="preserve"> ADDIN ZOTERO_BIBL {"custom":[]} CSL_BIBLIOGRAPHY </w:instrText>
      </w:r>
      <w:r>
        <w:fldChar w:fldCharType="separate"/>
      </w:r>
      <w:r w:rsidR="00DD6DD9" w:rsidRPr="00DD6DD9">
        <w:t>[1]</w:t>
      </w:r>
      <w:r w:rsidR="00DD6DD9" w:rsidRPr="00DD6DD9">
        <w:tab/>
        <w:t xml:space="preserve">Abt, C.C. 1987. </w:t>
      </w:r>
      <w:r w:rsidR="00DD6DD9" w:rsidRPr="00DD6DD9">
        <w:rPr>
          <w:i/>
          <w:iCs/>
        </w:rPr>
        <w:t>Serious Games</w:t>
      </w:r>
      <w:r w:rsidR="00DD6DD9" w:rsidRPr="00DD6DD9">
        <w:t xml:space="preserve">. </w:t>
      </w:r>
      <w:proofErr w:type="gramStart"/>
      <w:r w:rsidR="00DD6DD9" w:rsidRPr="00DD6DD9">
        <w:t>University Press of America.</w:t>
      </w:r>
      <w:proofErr w:type="gramEnd"/>
      <w:ins w:id="440" w:author="Micro" w:date="2012-12-11T14:53:00Z">
        <w:r w:rsidR="00DC7A17">
          <w:t xml:space="preserve"> </w:t>
        </w:r>
      </w:ins>
    </w:p>
    <w:p w:rsidR="00DD6DD9" w:rsidRPr="00DD6DD9" w:rsidRDefault="00DD6DD9" w:rsidP="00DD6DD9">
      <w:pPr>
        <w:pStyle w:val="Bibliografia"/>
      </w:pPr>
      <w:r w:rsidRPr="00DD6DD9">
        <w:t>[2]</w:t>
      </w:r>
      <w:r w:rsidRPr="00DD6DD9">
        <w:tab/>
        <w:t xml:space="preserve">Andersen, E. et al. 2010. Gameplay analysis through state projection. </w:t>
      </w:r>
      <w:r w:rsidRPr="00DD6DD9">
        <w:rPr>
          <w:i/>
          <w:iCs/>
        </w:rPr>
        <w:t>Proceedings of the Fifth International Conference on the Foundations of Digital Games</w:t>
      </w:r>
      <w:r w:rsidRPr="00DD6DD9">
        <w:t xml:space="preserve"> (New York, NY, USA, 2010), 1–8.</w:t>
      </w:r>
    </w:p>
    <w:p w:rsidR="00DD6DD9" w:rsidRPr="00DD6DD9" w:rsidRDefault="00DD6DD9" w:rsidP="00DD6DD9">
      <w:pPr>
        <w:pStyle w:val="Bibliografia"/>
      </w:pPr>
      <w:r w:rsidRPr="00DD6DD9">
        <w:t>[3]</w:t>
      </w:r>
      <w:r w:rsidRPr="00DD6DD9">
        <w:tab/>
        <w:t xml:space="preserve">App Store - Game Dev Story: 2010. </w:t>
      </w:r>
      <w:r w:rsidRPr="00DD6DD9">
        <w:rPr>
          <w:i/>
          <w:iCs/>
        </w:rPr>
        <w:t>http://itunes.apple.com/us/app/game-dev-story/id396085661?mt=8</w:t>
      </w:r>
      <w:r w:rsidRPr="00DD6DD9">
        <w:t>. Accessed: 2011-05-05.</w:t>
      </w:r>
    </w:p>
    <w:p w:rsidR="00DD6DD9" w:rsidRPr="00DD6DD9" w:rsidRDefault="00DD6DD9" w:rsidP="00DD6DD9">
      <w:pPr>
        <w:pStyle w:val="Bibliografia"/>
      </w:pPr>
      <w:r w:rsidRPr="00DD6DD9">
        <w:lastRenderedPageBreak/>
        <w:t>[4]</w:t>
      </w:r>
      <w:r w:rsidRPr="00DD6DD9">
        <w:tab/>
        <w:t xml:space="preserve">Baker, A. et al. 2003. Problems and Programmers: An Educational Software Engineering Card Game. </w:t>
      </w:r>
      <w:r w:rsidRPr="00DD6DD9">
        <w:rPr>
          <w:i/>
          <w:iCs/>
        </w:rPr>
        <w:t>International Conference on Software Engineering(ICSE)</w:t>
      </w:r>
      <w:r w:rsidRPr="00DD6DD9">
        <w:t>. (2003), 614–621.</w:t>
      </w:r>
    </w:p>
    <w:p w:rsidR="00DD6DD9" w:rsidRPr="00DD6DD9" w:rsidRDefault="00DD6DD9" w:rsidP="00DD6DD9">
      <w:pPr>
        <w:pStyle w:val="Bibliografia"/>
      </w:pPr>
      <w:r w:rsidRPr="00DD6DD9">
        <w:t>[5]</w:t>
      </w:r>
      <w:r w:rsidRPr="00DD6DD9">
        <w:tab/>
        <w:t xml:space="preserve">Bristol, E.H. 1977. Pattern recognition: An alternative to parameter identification in adaptive control. </w:t>
      </w:r>
      <w:r w:rsidRPr="00DD6DD9">
        <w:rPr>
          <w:i/>
          <w:iCs/>
        </w:rPr>
        <w:t>Automatica</w:t>
      </w:r>
      <w:r w:rsidRPr="00DD6DD9">
        <w:t>. 13, 2 (Mar. 1977), 197–202.</w:t>
      </w:r>
    </w:p>
    <w:p w:rsidR="00DD6DD9" w:rsidRPr="00DD6DD9" w:rsidRDefault="00DD6DD9" w:rsidP="00DD6DD9">
      <w:pPr>
        <w:pStyle w:val="Bibliografia"/>
      </w:pPr>
      <w:r w:rsidRPr="00DD6DD9">
        <w:t>[6]</w:t>
      </w:r>
      <w:r w:rsidRPr="00DD6DD9">
        <w:tab/>
        <w:t xml:space="preserve">Cavazza, M. et al. 2002. Character-based interactive storytelling. </w:t>
      </w:r>
      <w:r w:rsidRPr="00DD6DD9">
        <w:rPr>
          <w:i/>
          <w:iCs/>
        </w:rPr>
        <w:t>IEEE Intelligent Systems</w:t>
      </w:r>
      <w:r w:rsidRPr="00DD6DD9">
        <w:t>. 17, 4 (Aug. 2002), 17 – 24.</w:t>
      </w:r>
    </w:p>
    <w:p w:rsidR="00DD6DD9" w:rsidRPr="003B7559" w:rsidRDefault="00DD6DD9" w:rsidP="00DD6DD9">
      <w:pPr>
        <w:pStyle w:val="Bibliografia"/>
        <w:rPr>
          <w:rPrChange w:id="441" w:author="Micro" w:date="2012-12-11T11:31:00Z">
            <w:rPr>
              <w:lang w:val="pt-BR"/>
            </w:rPr>
          </w:rPrChange>
        </w:rPr>
      </w:pPr>
      <w:r w:rsidRPr="00DD6DD9">
        <w:t>[7]</w:t>
      </w:r>
      <w:r w:rsidRPr="00DD6DD9">
        <w:tab/>
        <w:t xml:space="preserve">Chialvo, D.R. and Bak, P. 1999. Learning from mistakes. </w:t>
      </w:r>
      <w:proofErr w:type="gramStart"/>
      <w:r w:rsidRPr="003B7559">
        <w:rPr>
          <w:i/>
          <w:iCs/>
          <w:rPrChange w:id="442" w:author="Micro" w:date="2012-12-11T11:31:00Z">
            <w:rPr>
              <w:i/>
              <w:iCs/>
              <w:lang w:val="pt-BR"/>
            </w:rPr>
          </w:rPrChange>
        </w:rPr>
        <w:t>Neuroscience</w:t>
      </w:r>
      <w:r w:rsidRPr="003B7559">
        <w:rPr>
          <w:rPrChange w:id="443" w:author="Micro" w:date="2012-12-11T11:31:00Z">
            <w:rPr>
              <w:lang w:val="pt-BR"/>
            </w:rPr>
          </w:rPrChange>
        </w:rPr>
        <w:t>.</w:t>
      </w:r>
      <w:proofErr w:type="gramEnd"/>
      <w:r w:rsidRPr="003B7559">
        <w:rPr>
          <w:rPrChange w:id="444" w:author="Micro" w:date="2012-12-11T11:31:00Z">
            <w:rPr>
              <w:lang w:val="pt-BR"/>
            </w:rPr>
          </w:rPrChange>
        </w:rPr>
        <w:t xml:space="preserve"> v. 90, 4 (Jun. 1999), 1137–1148.</w:t>
      </w:r>
    </w:p>
    <w:p w:rsidR="00DD6DD9" w:rsidRPr="00DD6DD9" w:rsidRDefault="00DD6DD9" w:rsidP="00DD6DD9">
      <w:pPr>
        <w:pStyle w:val="Bibliografia"/>
      </w:pPr>
      <w:r w:rsidRPr="003B7559">
        <w:rPr>
          <w:rPrChange w:id="445" w:author="Micro" w:date="2012-12-11T11:31:00Z">
            <w:rPr>
              <w:lang w:val="pt-BR"/>
            </w:rPr>
          </w:rPrChange>
        </w:rPr>
        <w:t>[8]</w:t>
      </w:r>
      <w:r w:rsidRPr="003B7559">
        <w:rPr>
          <w:rPrChange w:id="446" w:author="Micro" w:date="2012-12-11T11:31:00Z">
            <w:rPr>
              <w:lang w:val="pt-BR"/>
            </w:rPr>
          </w:rPrChange>
        </w:rPr>
        <w:tab/>
      </w:r>
      <w:proofErr w:type="spellStart"/>
      <w:r w:rsidRPr="003B7559">
        <w:rPr>
          <w:rPrChange w:id="447" w:author="Micro" w:date="2012-12-11T11:31:00Z">
            <w:rPr>
              <w:lang w:val="pt-BR"/>
            </w:rPr>
          </w:rPrChange>
        </w:rPr>
        <w:t>Cios</w:t>
      </w:r>
      <w:proofErr w:type="spellEnd"/>
      <w:r w:rsidRPr="003B7559">
        <w:rPr>
          <w:rPrChange w:id="448" w:author="Micro" w:date="2012-12-11T11:31:00Z">
            <w:rPr>
              <w:lang w:val="pt-BR"/>
            </w:rPr>
          </w:rPrChange>
        </w:rPr>
        <w:t xml:space="preserve">, K. et al. 1998. </w:t>
      </w:r>
      <w:r w:rsidRPr="00DD6DD9">
        <w:rPr>
          <w:i/>
          <w:iCs/>
        </w:rPr>
        <w:t>Data mining methods for knowledge discovery</w:t>
      </w:r>
      <w:r w:rsidRPr="00DD6DD9">
        <w:t>. Kluwer Academic Publishers.</w:t>
      </w:r>
    </w:p>
    <w:p w:rsidR="00DD6DD9" w:rsidRPr="00DD6DD9" w:rsidRDefault="00DD6DD9" w:rsidP="00DD6DD9">
      <w:pPr>
        <w:pStyle w:val="Bibliografia"/>
      </w:pPr>
      <w:r w:rsidRPr="00DD6DD9">
        <w:t>[9]</w:t>
      </w:r>
      <w:r w:rsidRPr="00DD6DD9">
        <w:tab/>
        <w:t xml:space="preserve">Clark, G. 1950. The organization of behavior: A neuropsychological theory. </w:t>
      </w:r>
      <w:r w:rsidRPr="00DD6DD9">
        <w:rPr>
          <w:i/>
          <w:iCs/>
        </w:rPr>
        <w:t>The Journal of Comparative Neurology</w:t>
      </w:r>
      <w:r w:rsidRPr="00DD6DD9">
        <w:t>. v. 93, 3 (1950), 459–460.</w:t>
      </w:r>
    </w:p>
    <w:p w:rsidR="00DD6DD9" w:rsidRPr="00DD6DD9" w:rsidRDefault="00DD6DD9" w:rsidP="00DD6DD9">
      <w:pPr>
        <w:pStyle w:val="Bibliografia"/>
      </w:pPr>
      <w:r w:rsidRPr="00DD6DD9">
        <w:t>[10]</w:t>
      </w:r>
      <w:r w:rsidRPr="00DD6DD9">
        <w:tab/>
        <w:t xml:space="preserve">Consalvo, Mi. and Dutton, N. 2006. Game analysis: Developing a methodological toolkit for the qualitative study of games. </w:t>
      </w:r>
      <w:r w:rsidRPr="00DD6DD9">
        <w:rPr>
          <w:i/>
          <w:iCs/>
        </w:rPr>
        <w:t>Game Studies</w:t>
      </w:r>
      <w:r w:rsidRPr="00DD6DD9">
        <w:t>. 6, 1 (Dec. 2006).</w:t>
      </w:r>
    </w:p>
    <w:p w:rsidR="00DD6DD9" w:rsidRPr="00DD6DD9" w:rsidRDefault="00DD6DD9" w:rsidP="00DD6DD9">
      <w:pPr>
        <w:pStyle w:val="Bibliografia"/>
      </w:pPr>
      <w:r w:rsidRPr="00DD6DD9">
        <w:t>[11]</w:t>
      </w:r>
      <w:r w:rsidRPr="00DD6DD9">
        <w:tab/>
        <w:t xml:space="preserve">Fayyad, U. et al. 1996. From Data Mining to Knowledge Discovery in Databases. </w:t>
      </w:r>
      <w:r w:rsidRPr="00DD6DD9">
        <w:rPr>
          <w:i/>
          <w:iCs/>
        </w:rPr>
        <w:t>AI Magazine</w:t>
      </w:r>
      <w:r w:rsidRPr="00DD6DD9">
        <w:t>. 17, 3 (Mar. 1996), 37.</w:t>
      </w:r>
    </w:p>
    <w:p w:rsidR="00DD6DD9" w:rsidRPr="00DD6DD9" w:rsidRDefault="00DD6DD9" w:rsidP="00DD6DD9">
      <w:pPr>
        <w:pStyle w:val="Bibliografia"/>
      </w:pPr>
      <w:r w:rsidRPr="00DD6DD9">
        <w:t>[12]</w:t>
      </w:r>
      <w:r w:rsidRPr="00DD6DD9">
        <w:tab/>
        <w:t xml:space="preserve">Freire, J. et al. 2008. Provenance for Computational Tasks: A Survey. </w:t>
      </w:r>
      <w:r w:rsidRPr="00DD6DD9">
        <w:rPr>
          <w:i/>
          <w:iCs/>
        </w:rPr>
        <w:t>Computing in Science Engineering</w:t>
      </w:r>
      <w:r w:rsidRPr="00DD6DD9">
        <w:t>. 10, 3 (Jun. 2008), 11 –21.</w:t>
      </w:r>
    </w:p>
    <w:p w:rsidR="00DD6DD9" w:rsidRPr="00DD6DD9" w:rsidRDefault="00DD6DD9" w:rsidP="00DD6DD9">
      <w:pPr>
        <w:pStyle w:val="Bibliografia"/>
      </w:pPr>
      <w:r w:rsidRPr="00DD6DD9">
        <w:t>[13]</w:t>
      </w:r>
      <w:r w:rsidRPr="00DD6DD9">
        <w:tab/>
        <w:t xml:space="preserve">Game Analysis Using Resource-Infrastructure-Action Flow: 2011. </w:t>
      </w:r>
      <w:r w:rsidRPr="00DD6DD9">
        <w:rPr>
          <w:i/>
          <w:iCs/>
        </w:rPr>
        <w:t>http://ficial.wordpress.com/2011/10/23/game-analysis-using-resource-infrastructure-action-flow/</w:t>
      </w:r>
      <w:r w:rsidRPr="00DD6DD9">
        <w:t>. Accessed: 2012-10-19.</w:t>
      </w:r>
    </w:p>
    <w:p w:rsidR="00DD6DD9" w:rsidRPr="00DD6DD9" w:rsidRDefault="00DD6DD9" w:rsidP="00DD6DD9">
      <w:pPr>
        <w:pStyle w:val="Bibliografia"/>
      </w:pPr>
      <w:r w:rsidRPr="00DD6DD9">
        <w:t>[14]</w:t>
      </w:r>
      <w:r w:rsidRPr="00DD6DD9">
        <w:tab/>
        <w:t xml:space="preserve">Han, J. and Kamber, M. 2006. </w:t>
      </w:r>
      <w:r w:rsidRPr="00DD6DD9">
        <w:rPr>
          <w:i/>
          <w:iCs/>
        </w:rPr>
        <w:t>Data Mining: Concepts and Techniques</w:t>
      </w:r>
      <w:r w:rsidRPr="00DD6DD9">
        <w:t>. Morgan Kaufmann.</w:t>
      </w:r>
    </w:p>
    <w:p w:rsidR="00DD6DD9" w:rsidRPr="00DD6DD9" w:rsidRDefault="00DD6DD9" w:rsidP="00DD6DD9">
      <w:pPr>
        <w:pStyle w:val="Bibliografia"/>
      </w:pPr>
      <w:r w:rsidRPr="00DD6DD9">
        <w:t>[15]</w:t>
      </w:r>
      <w:r w:rsidRPr="00DD6DD9">
        <w:tab/>
        <w:t xml:space="preserve">Joshua O’Madadhain et al. 2010. </w:t>
      </w:r>
      <w:r w:rsidRPr="00DD6DD9">
        <w:rPr>
          <w:i/>
          <w:iCs/>
        </w:rPr>
        <w:t>JUNG: Java Universal Network/Graph Framework</w:t>
      </w:r>
      <w:r w:rsidRPr="00DD6DD9">
        <w:t>. Open-source.</w:t>
      </w:r>
    </w:p>
    <w:p w:rsidR="00DD6DD9" w:rsidRPr="00DD6DD9" w:rsidRDefault="00DD6DD9" w:rsidP="00DD6DD9">
      <w:pPr>
        <w:pStyle w:val="Bibliografia"/>
      </w:pPr>
      <w:r w:rsidRPr="00DD6DD9">
        <w:t>[16]</w:t>
      </w:r>
      <w:r w:rsidRPr="00DD6DD9">
        <w:tab/>
        <w:t xml:space="preserve">Kohwalter, T. et al. 2012. Provenance in Games. </w:t>
      </w:r>
      <w:r w:rsidRPr="00DD6DD9">
        <w:rPr>
          <w:i/>
          <w:iCs/>
        </w:rPr>
        <w:t>2012 XI Brazilian Symposium on Games and Digital Entertainment (SBGAMES)</w:t>
      </w:r>
      <w:r w:rsidRPr="00DD6DD9">
        <w:t xml:space="preserve"> (Brasilia, Nov. 2012).</w:t>
      </w:r>
    </w:p>
    <w:p w:rsidR="00DD6DD9" w:rsidRPr="00DD6DD9" w:rsidRDefault="00DD6DD9" w:rsidP="00DD6DD9">
      <w:pPr>
        <w:pStyle w:val="Bibliografia"/>
      </w:pPr>
      <w:r w:rsidRPr="00DD6DD9">
        <w:t>[17]</w:t>
      </w:r>
      <w:r w:rsidRPr="00DD6DD9">
        <w:tab/>
        <w:t xml:space="preserve">Kohwalter, T. et al. 2011. SDM – An Educational Game for Software Engineering. </w:t>
      </w:r>
      <w:r w:rsidRPr="00DD6DD9">
        <w:rPr>
          <w:i/>
          <w:iCs/>
        </w:rPr>
        <w:t>2011 X Brazilian Symposium on Games and Digital Entertainment (SBGAMES)</w:t>
      </w:r>
      <w:r w:rsidRPr="00DD6DD9">
        <w:t xml:space="preserve"> (Salvador, Nov. 2011).</w:t>
      </w:r>
    </w:p>
    <w:p w:rsidR="00DD6DD9" w:rsidRPr="00DD6DD9" w:rsidRDefault="00DD6DD9" w:rsidP="00DD6DD9">
      <w:pPr>
        <w:pStyle w:val="Bibliografia"/>
      </w:pPr>
      <w:r w:rsidRPr="00DD6DD9">
        <w:t>[18]</w:t>
      </w:r>
      <w:r w:rsidRPr="00DD6DD9">
        <w:tab/>
        <w:t xml:space="preserve">Moreau, L. et al. 2011. The Open Provenance Model core specification (v1.1). </w:t>
      </w:r>
      <w:r w:rsidRPr="00DD6DD9">
        <w:rPr>
          <w:i/>
          <w:iCs/>
        </w:rPr>
        <w:t>In: Future Generation Computer Systems</w:t>
      </w:r>
      <w:r w:rsidRPr="00DD6DD9">
        <w:t>. 27, 6 (Jun. 2011), 743–756.</w:t>
      </w:r>
    </w:p>
    <w:p w:rsidR="00DD6DD9" w:rsidRPr="00DD6DD9" w:rsidRDefault="00DD6DD9" w:rsidP="00DD6DD9">
      <w:pPr>
        <w:pStyle w:val="Bibliografia"/>
      </w:pPr>
      <w:r w:rsidRPr="00DD6DD9">
        <w:t>[19]</w:t>
      </w:r>
      <w:r w:rsidRPr="00DD6DD9">
        <w:tab/>
        <w:t xml:space="preserve">Moret, B. 1982. Decision Trees and Diagrams. </w:t>
      </w:r>
      <w:r w:rsidRPr="00DD6DD9">
        <w:rPr>
          <w:i/>
          <w:iCs/>
        </w:rPr>
        <w:t>In: ACM Computing Surveys (CSUR)</w:t>
      </w:r>
      <w:r w:rsidRPr="00DD6DD9">
        <w:t>. 14, 4 (Dec. 1982), 593–623.</w:t>
      </w:r>
    </w:p>
    <w:p w:rsidR="00DD6DD9" w:rsidRPr="00DD6DD9" w:rsidRDefault="00DD6DD9" w:rsidP="00DD6DD9">
      <w:pPr>
        <w:pStyle w:val="Bibliografia"/>
      </w:pPr>
      <w:r w:rsidRPr="00DD6DD9">
        <w:t>[20]</w:t>
      </w:r>
      <w:r w:rsidRPr="00DD6DD9">
        <w:tab/>
        <w:t xml:space="preserve">Navarro, E. 2006. </w:t>
      </w:r>
      <w:r w:rsidRPr="00DD6DD9">
        <w:rPr>
          <w:i/>
          <w:iCs/>
        </w:rPr>
        <w:t>Simse: a software engineering simulation environment for software process education</w:t>
      </w:r>
      <w:r w:rsidRPr="00DD6DD9">
        <w:t>. California State University at Long Beach.</w:t>
      </w:r>
    </w:p>
    <w:p w:rsidR="00DD6DD9" w:rsidRPr="00DD6DD9" w:rsidRDefault="00DD6DD9" w:rsidP="00DD6DD9">
      <w:pPr>
        <w:pStyle w:val="Bibliografia"/>
      </w:pPr>
      <w:r w:rsidRPr="00DD6DD9">
        <w:t>[21]</w:t>
      </w:r>
      <w:r w:rsidRPr="00DD6DD9">
        <w:tab/>
        <w:t xml:space="preserve">Passos, E.B. et al. 2009. Hierarchical PNF Networks - A Temporal Model of Events for the Representation and Dramatization of Storytelling. </w:t>
      </w:r>
      <w:r w:rsidRPr="00DD6DD9">
        <w:rPr>
          <w:i/>
          <w:iCs/>
        </w:rPr>
        <w:t>2009 VIII Brazilian Symposium on Games and Digital Entertainment (SBGAMES)</w:t>
      </w:r>
      <w:r w:rsidRPr="00DD6DD9">
        <w:t xml:space="preserve"> (Oct. 2009), 175 –184.</w:t>
      </w:r>
    </w:p>
    <w:p w:rsidR="00DD6DD9" w:rsidRPr="00DD6DD9" w:rsidRDefault="00DD6DD9" w:rsidP="00DD6DD9">
      <w:pPr>
        <w:pStyle w:val="Bibliografia"/>
      </w:pPr>
      <w:r w:rsidRPr="00DD6DD9">
        <w:t>[22]</w:t>
      </w:r>
      <w:r w:rsidRPr="00DD6DD9">
        <w:tab/>
        <w:t xml:space="preserve">Pinhanez, C.S. and Bobick, A.F. 1998. Human action detection using PNF propagation of temporal constraints. </w:t>
      </w:r>
      <w:r w:rsidRPr="00DD6DD9">
        <w:rPr>
          <w:i/>
          <w:iCs/>
        </w:rPr>
        <w:t>1998 IEEE Computer Society Conference on Computer Vision and Pattern Recognition, 1998. Proceedings</w:t>
      </w:r>
      <w:r w:rsidRPr="00DD6DD9">
        <w:t xml:space="preserve"> (Jun. 1998), 898 –904.</w:t>
      </w:r>
    </w:p>
    <w:p w:rsidR="00DD6DD9" w:rsidRPr="00DD6DD9" w:rsidRDefault="00DD6DD9" w:rsidP="00DD6DD9">
      <w:pPr>
        <w:pStyle w:val="Bibliografia"/>
      </w:pPr>
      <w:r w:rsidRPr="00DD6DD9">
        <w:lastRenderedPageBreak/>
        <w:t>[23]</w:t>
      </w:r>
      <w:r w:rsidRPr="00DD6DD9">
        <w:tab/>
        <w:t xml:space="preserve">PREMIS Working Group 2005. </w:t>
      </w:r>
      <w:r w:rsidRPr="00DD6DD9">
        <w:rPr>
          <w:i/>
          <w:iCs/>
        </w:rPr>
        <w:t>Data Dictionary for Preservation Metadata</w:t>
      </w:r>
      <w:r w:rsidRPr="00DD6DD9">
        <w:t>. Technical Report #Final Report of the PREMIS Working Group. Implementation Strategies (PREMIS).</w:t>
      </w:r>
    </w:p>
    <w:p w:rsidR="00DD6DD9" w:rsidRPr="00DD6DD9" w:rsidRDefault="00DD6DD9" w:rsidP="00DD6DD9">
      <w:pPr>
        <w:pStyle w:val="Bibliografia"/>
      </w:pPr>
      <w:r w:rsidRPr="00DD6DD9">
        <w:t>[24]</w:t>
      </w:r>
      <w:r w:rsidRPr="00DD6DD9">
        <w:tab/>
        <w:t xml:space="preserve">Prensky, M. 2001. Fun, Play and Games: What Makes Games Engaging. </w:t>
      </w:r>
      <w:r w:rsidRPr="00DD6DD9">
        <w:rPr>
          <w:i/>
          <w:iCs/>
        </w:rPr>
        <w:t>Digital Game-Based Learning</w:t>
      </w:r>
      <w:r w:rsidRPr="00DD6DD9">
        <w:t>. (2001), 1–31.</w:t>
      </w:r>
    </w:p>
    <w:p w:rsidR="00DD6DD9" w:rsidRPr="00DD6DD9" w:rsidRDefault="00DD6DD9" w:rsidP="00DD6DD9">
      <w:pPr>
        <w:pStyle w:val="Bibliografia"/>
      </w:pPr>
      <w:r w:rsidRPr="00DD6DD9">
        <w:t>[25]</w:t>
      </w:r>
      <w:r w:rsidRPr="00DD6DD9">
        <w:tab/>
        <w:t xml:space="preserve">PROV-DM: The PROV Data Model: 2012. </w:t>
      </w:r>
      <w:r w:rsidRPr="00DD6DD9">
        <w:rPr>
          <w:i/>
          <w:iCs/>
        </w:rPr>
        <w:t>http://www.w3.org/TR/prov-dm/</w:t>
      </w:r>
      <w:r w:rsidRPr="00DD6DD9">
        <w:t>.</w:t>
      </w:r>
    </w:p>
    <w:p w:rsidR="00DD6DD9" w:rsidRPr="00DD6DD9" w:rsidRDefault="00DD6DD9" w:rsidP="00DD6DD9">
      <w:pPr>
        <w:pStyle w:val="Bibliografia"/>
      </w:pPr>
      <w:r w:rsidRPr="00DD6DD9">
        <w:lastRenderedPageBreak/>
        <w:t>[26]</w:t>
      </w:r>
      <w:r w:rsidRPr="00DD6DD9">
        <w:tab/>
        <w:t xml:space="preserve">Unity - 3D Game Engine: 2010. </w:t>
      </w:r>
      <w:r w:rsidRPr="00DD6DD9">
        <w:rPr>
          <w:i/>
          <w:iCs/>
        </w:rPr>
        <w:t>http://unity3d.com/</w:t>
      </w:r>
      <w:r w:rsidRPr="00DD6DD9">
        <w:t>. Accessed: 2011-05-05.</w:t>
      </w:r>
    </w:p>
    <w:p w:rsidR="00DD6DD9" w:rsidRPr="00DD6DD9" w:rsidRDefault="00DD6DD9" w:rsidP="00DD6DD9">
      <w:pPr>
        <w:pStyle w:val="Bibliografia"/>
      </w:pPr>
      <w:r w:rsidRPr="00DD6DD9">
        <w:t>[27]</w:t>
      </w:r>
      <w:r w:rsidRPr="00DD6DD9">
        <w:tab/>
        <w:t xml:space="preserve">Witten, I.H. and Frank, E. 2005. </w:t>
      </w:r>
      <w:r w:rsidRPr="00DD6DD9">
        <w:rPr>
          <w:i/>
          <w:iCs/>
        </w:rPr>
        <w:t>Data Mining: Practical Machine Learning Tools and Techniques, Second Edition</w:t>
      </w:r>
      <w:r w:rsidRPr="00DD6DD9">
        <w:t>. Morgan Kaufmann.</w:t>
      </w:r>
    </w:p>
    <w:p w:rsidR="008B197E" w:rsidRDefault="006209F7" w:rsidP="0025754A">
      <w:pPr>
        <w:pStyle w:val="Bibliography1"/>
        <w:sectPr w:rsidR="008B197E" w:rsidSect="003B4153">
          <w:type w:val="continuous"/>
          <w:pgSz w:w="12240" w:h="15840" w:code="1"/>
          <w:pgMar w:top="1080" w:right="1080" w:bottom="1440" w:left="1080" w:header="720" w:footer="720" w:gutter="0"/>
          <w:cols w:num="2" w:space="475"/>
        </w:sectPr>
      </w:pPr>
      <w:r>
        <w:fldChar w:fldCharType="end"/>
      </w:r>
    </w:p>
    <w:p w:rsidR="00DF3E46" w:rsidRPr="00122678" w:rsidRDefault="00DF3E46" w:rsidP="00D308E2">
      <w:pPr>
        <w:pStyle w:val="Paper-Title"/>
        <w:jc w:val="both"/>
        <w:rPr>
          <w:color w:val="FF0000"/>
        </w:rPr>
      </w:pPr>
    </w:p>
    <w:sectPr w:rsidR="00DF3E46" w:rsidRPr="00122678" w:rsidSect="003B4153">
      <w:type w:val="continuous"/>
      <w:pgSz w:w="12240" w:h="15840" w:code="1"/>
      <w:pgMar w:top="1080" w:right="1080" w:bottom="1440" w:left="1080" w:header="720" w:footer="720"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8" w:author="Micro" w:date="2012-12-11T11:55:00Z" w:initials="M">
    <w:p w:rsidR="00BF6667" w:rsidRPr="00B652A1" w:rsidRDefault="00BF6667">
      <w:pPr>
        <w:pStyle w:val="Textodecomentrio"/>
        <w:rPr>
          <w:lang w:val="pt-BR"/>
        </w:rPr>
      </w:pPr>
      <w:r>
        <w:rPr>
          <w:rStyle w:val="Refdecomentrio"/>
        </w:rPr>
        <w:annotationRef/>
      </w:r>
      <w:r w:rsidRPr="00B652A1">
        <w:rPr>
          <w:lang w:val="pt-BR"/>
        </w:rPr>
        <w:t xml:space="preserve">Esta </w:t>
      </w:r>
      <w:proofErr w:type="spellStart"/>
      <w:r w:rsidRPr="00B652A1">
        <w:rPr>
          <w:lang w:val="pt-BR"/>
        </w:rPr>
        <w:t>identico</w:t>
      </w:r>
      <w:proofErr w:type="spellEnd"/>
      <w:r w:rsidRPr="00B652A1">
        <w:rPr>
          <w:lang w:val="pt-BR"/>
        </w:rPr>
        <w:t xml:space="preserve"> a primeira frase do abstract… vou tentar mudar um pouco…</w:t>
      </w:r>
    </w:p>
  </w:comment>
  <w:comment w:id="140" w:author="Micro" w:date="2012-12-11T11:55:00Z" w:initials="M">
    <w:p w:rsidR="00BF6667" w:rsidRPr="00C11AA8" w:rsidRDefault="00BF6667">
      <w:pPr>
        <w:pStyle w:val="Textodecomentrio"/>
        <w:rPr>
          <w:lang w:val="pt-BR"/>
        </w:rPr>
      </w:pPr>
      <w:r>
        <w:rPr>
          <w:rStyle w:val="Refdecomentrio"/>
        </w:rPr>
        <w:annotationRef/>
      </w:r>
      <w:r w:rsidRPr="00C11AA8">
        <w:rPr>
          <w:lang w:val="pt-BR"/>
        </w:rPr>
        <w:t xml:space="preserve">Podemos dizer que neste </w:t>
      </w:r>
      <w:proofErr w:type="spellStart"/>
      <w:r w:rsidRPr="00C11AA8">
        <w:rPr>
          <w:lang w:val="pt-BR"/>
        </w:rPr>
        <w:t>paper</w:t>
      </w:r>
      <w:proofErr w:type="spellEnd"/>
      <w:r w:rsidRPr="00C11AA8">
        <w:rPr>
          <w:lang w:val="pt-BR"/>
        </w:rPr>
        <w:t xml:space="preserve"> </w:t>
      </w:r>
      <w:proofErr w:type="spellStart"/>
      <w:r w:rsidRPr="00C11AA8">
        <w:rPr>
          <w:lang w:val="pt-BR"/>
        </w:rPr>
        <w:t>contribuimos</w:t>
      </w:r>
      <w:proofErr w:type="spellEnd"/>
      <w:r w:rsidRPr="00C11AA8">
        <w:rPr>
          <w:lang w:val="pt-BR"/>
        </w:rPr>
        <w:t xml:space="preserve"> </w:t>
      </w:r>
      <w:proofErr w:type="spellStart"/>
      <w:r w:rsidRPr="00C11AA8">
        <w:rPr>
          <w:lang w:val="pt-BR"/>
        </w:rPr>
        <w:t>tambem</w:t>
      </w:r>
      <w:proofErr w:type="spellEnd"/>
      <w:r w:rsidRPr="00C11AA8">
        <w:rPr>
          <w:lang w:val="pt-BR"/>
        </w:rPr>
        <w:t xml:space="preserve"> com a </w:t>
      </w:r>
      <w:proofErr w:type="spellStart"/>
      <w:r w:rsidRPr="00C11AA8">
        <w:rPr>
          <w:lang w:val="pt-BR"/>
        </w:rPr>
        <w:t>construcao</w:t>
      </w:r>
      <w:proofErr w:type="spellEnd"/>
      <w:r w:rsidRPr="00C11AA8">
        <w:rPr>
          <w:lang w:val="pt-BR"/>
        </w:rPr>
        <w:t xml:space="preserve">, certo? </w:t>
      </w:r>
      <w:r>
        <w:rPr>
          <w:lang w:val="pt-BR"/>
        </w:rPr>
        <w:t xml:space="preserve">Meu medo eh do revisor pensar que estamos neste </w:t>
      </w:r>
      <w:proofErr w:type="spellStart"/>
      <w:r>
        <w:rPr>
          <w:lang w:val="pt-BR"/>
        </w:rPr>
        <w:t>paper</w:t>
      </w:r>
      <w:proofErr w:type="spellEnd"/>
      <w:r>
        <w:rPr>
          <w:lang w:val="pt-BR"/>
        </w:rPr>
        <w:t xml:space="preserve"> apenas aplicando um conceito que foi já publicado, parecendo que não há tanta contribuição em relação ao </w:t>
      </w:r>
      <w:proofErr w:type="spellStart"/>
      <w:r>
        <w:rPr>
          <w:lang w:val="pt-BR"/>
        </w:rPr>
        <w:t>paper</w:t>
      </w:r>
      <w:proofErr w:type="spellEnd"/>
      <w:r>
        <w:rPr>
          <w:lang w:val="pt-BR"/>
        </w:rPr>
        <w:t xml:space="preserve"> anterior.</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A04BD" w:rsidRDefault="005A04BD">
      <w:r>
        <w:separator/>
      </w:r>
    </w:p>
  </w:endnote>
  <w:endnote w:type="continuationSeparator" w:id="0">
    <w:p w:rsidR="005A04BD" w:rsidRDefault="005A04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altName w:val=" Helvetica"/>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iriam">
    <w:panose1 w:val="020B0502050101010101"/>
    <w:charset w:val="B1"/>
    <w:family w:val="swiss"/>
    <w:pitch w:val="variable"/>
    <w:sig w:usb0="00000801" w:usb1="00000000" w:usb2="00000000" w:usb3="00000000" w:csb0="0000002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6667" w:rsidRDefault="00BF6667">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rsidR="00BF6667" w:rsidRDefault="00BF6667">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A04BD" w:rsidRDefault="005A04BD">
      <w:r>
        <w:separator/>
      </w:r>
    </w:p>
  </w:footnote>
  <w:footnote w:type="continuationSeparator" w:id="0">
    <w:p w:rsidR="005A04BD" w:rsidRDefault="005A04BD">
      <w:r>
        <w:continuationSeparator/>
      </w:r>
    </w:p>
  </w:footnote>
  <w:footnote w:id="1">
    <w:p w:rsidR="00BF6667" w:rsidRDefault="00BF6667">
      <w:pPr>
        <w:pStyle w:val="Textodenotaderodap"/>
      </w:pPr>
      <w:r>
        <w:rPr>
          <w:rStyle w:val="Refdenotaderodap"/>
        </w:rPr>
        <w:footnoteRef/>
      </w:r>
      <w:r>
        <w:t xml:space="preserve"> In order to reduce graph size and </w:t>
      </w:r>
      <w:ins w:id="393" w:author="Kohwalter" w:date="2012-12-10T20:31:00Z">
        <w:r>
          <w:t xml:space="preserve">provide a </w:t>
        </w:r>
      </w:ins>
      <w:ins w:id="394" w:author="Kohwalter" w:date="2012-12-10T20:32:00Z">
        <w:r>
          <w:t>quicker</w:t>
        </w:r>
      </w:ins>
      <w:ins w:id="395" w:author="Kohwalter" w:date="2012-12-10T20:31:00Z">
        <w:r>
          <w:t xml:space="preserve"> </w:t>
        </w:r>
      </w:ins>
      <w:r>
        <w:t xml:space="preserve">understanding for the examples presented, some in game modifiers were modified </w:t>
      </w:r>
      <w:ins w:id="396" w:author="Kohwalter" w:date="2012-12-10T20:25:00Z">
        <w:r>
          <w:t xml:space="preserve">to allow </w:t>
        </w:r>
      </w:ins>
      <w:r>
        <w:t>faster state transitions.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EB76B4F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2">
    <w:nsid w:val="574F49C3"/>
    <w:multiLevelType w:val="hybridMultilevel"/>
    <w:tmpl w:val="08DC55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08CF"/>
    <w:rsid w:val="00001C88"/>
    <w:rsid w:val="00004B73"/>
    <w:rsid w:val="000056CE"/>
    <w:rsid w:val="0001023A"/>
    <w:rsid w:val="00011AFF"/>
    <w:rsid w:val="00013305"/>
    <w:rsid w:val="00015594"/>
    <w:rsid w:val="00016D54"/>
    <w:rsid w:val="00024273"/>
    <w:rsid w:val="00025F6B"/>
    <w:rsid w:val="00032E29"/>
    <w:rsid w:val="000355F6"/>
    <w:rsid w:val="0004138E"/>
    <w:rsid w:val="0005070C"/>
    <w:rsid w:val="0005235B"/>
    <w:rsid w:val="00054212"/>
    <w:rsid w:val="00060AA3"/>
    <w:rsid w:val="00062618"/>
    <w:rsid w:val="000657CE"/>
    <w:rsid w:val="0007191D"/>
    <w:rsid w:val="00080400"/>
    <w:rsid w:val="0008331A"/>
    <w:rsid w:val="000853EC"/>
    <w:rsid w:val="000953CC"/>
    <w:rsid w:val="0009634A"/>
    <w:rsid w:val="0009635D"/>
    <w:rsid w:val="000A4B7F"/>
    <w:rsid w:val="000A6C98"/>
    <w:rsid w:val="000B16B5"/>
    <w:rsid w:val="000B5978"/>
    <w:rsid w:val="000B7507"/>
    <w:rsid w:val="000C12B5"/>
    <w:rsid w:val="000C213E"/>
    <w:rsid w:val="000C2E2B"/>
    <w:rsid w:val="000C5901"/>
    <w:rsid w:val="000D2DED"/>
    <w:rsid w:val="000D4566"/>
    <w:rsid w:val="000E026C"/>
    <w:rsid w:val="000E18B6"/>
    <w:rsid w:val="000E2159"/>
    <w:rsid w:val="000E54AA"/>
    <w:rsid w:val="00103343"/>
    <w:rsid w:val="001033EA"/>
    <w:rsid w:val="001150C2"/>
    <w:rsid w:val="00122678"/>
    <w:rsid w:val="00133E4D"/>
    <w:rsid w:val="001378B9"/>
    <w:rsid w:val="001422B2"/>
    <w:rsid w:val="00143203"/>
    <w:rsid w:val="0015622D"/>
    <w:rsid w:val="001578EE"/>
    <w:rsid w:val="00172159"/>
    <w:rsid w:val="001725AB"/>
    <w:rsid w:val="001750CA"/>
    <w:rsid w:val="00176A64"/>
    <w:rsid w:val="00177E51"/>
    <w:rsid w:val="001900B7"/>
    <w:rsid w:val="001928BB"/>
    <w:rsid w:val="00193E3A"/>
    <w:rsid w:val="001944D2"/>
    <w:rsid w:val="00196FDF"/>
    <w:rsid w:val="001A1840"/>
    <w:rsid w:val="001A2146"/>
    <w:rsid w:val="001A63A2"/>
    <w:rsid w:val="001A7819"/>
    <w:rsid w:val="001B1500"/>
    <w:rsid w:val="001B1AAE"/>
    <w:rsid w:val="001B1CF9"/>
    <w:rsid w:val="001B2EB1"/>
    <w:rsid w:val="001B4014"/>
    <w:rsid w:val="001B513D"/>
    <w:rsid w:val="001B5D8F"/>
    <w:rsid w:val="001C184E"/>
    <w:rsid w:val="001D1A54"/>
    <w:rsid w:val="001D4B91"/>
    <w:rsid w:val="001D7FA1"/>
    <w:rsid w:val="001E3939"/>
    <w:rsid w:val="001E4A9D"/>
    <w:rsid w:val="001E6549"/>
    <w:rsid w:val="001F6DA6"/>
    <w:rsid w:val="002051DE"/>
    <w:rsid w:val="00213B7F"/>
    <w:rsid w:val="00217BE7"/>
    <w:rsid w:val="00230B6C"/>
    <w:rsid w:val="00231FEE"/>
    <w:rsid w:val="00236BEF"/>
    <w:rsid w:val="00242D15"/>
    <w:rsid w:val="002449B8"/>
    <w:rsid w:val="00244F9B"/>
    <w:rsid w:val="002465E8"/>
    <w:rsid w:val="0024726A"/>
    <w:rsid w:val="00251EA0"/>
    <w:rsid w:val="00253065"/>
    <w:rsid w:val="00254C14"/>
    <w:rsid w:val="00257009"/>
    <w:rsid w:val="0025754A"/>
    <w:rsid w:val="00261EB6"/>
    <w:rsid w:val="00280DCD"/>
    <w:rsid w:val="00281123"/>
    <w:rsid w:val="00292092"/>
    <w:rsid w:val="00293CAC"/>
    <w:rsid w:val="00294443"/>
    <w:rsid w:val="0029526C"/>
    <w:rsid w:val="002A03B6"/>
    <w:rsid w:val="002A16E9"/>
    <w:rsid w:val="002A3BC1"/>
    <w:rsid w:val="002B5FE0"/>
    <w:rsid w:val="002C4F1A"/>
    <w:rsid w:val="002C5F9C"/>
    <w:rsid w:val="002C609E"/>
    <w:rsid w:val="002D1C6B"/>
    <w:rsid w:val="002D6A57"/>
    <w:rsid w:val="002D75CE"/>
    <w:rsid w:val="002E4B8A"/>
    <w:rsid w:val="002F0DA7"/>
    <w:rsid w:val="002F2B09"/>
    <w:rsid w:val="002F358B"/>
    <w:rsid w:val="002F43DA"/>
    <w:rsid w:val="002F606E"/>
    <w:rsid w:val="003032B2"/>
    <w:rsid w:val="003144FA"/>
    <w:rsid w:val="00317E39"/>
    <w:rsid w:val="00321D61"/>
    <w:rsid w:val="003406F0"/>
    <w:rsid w:val="00344DDD"/>
    <w:rsid w:val="00353BB8"/>
    <w:rsid w:val="003613D1"/>
    <w:rsid w:val="003642F2"/>
    <w:rsid w:val="00365F2F"/>
    <w:rsid w:val="003712A2"/>
    <w:rsid w:val="00375299"/>
    <w:rsid w:val="00382D2C"/>
    <w:rsid w:val="00382E12"/>
    <w:rsid w:val="003901B2"/>
    <w:rsid w:val="00393818"/>
    <w:rsid w:val="00395402"/>
    <w:rsid w:val="003A119E"/>
    <w:rsid w:val="003A26B2"/>
    <w:rsid w:val="003A6B92"/>
    <w:rsid w:val="003A75DF"/>
    <w:rsid w:val="003A7ADA"/>
    <w:rsid w:val="003B4153"/>
    <w:rsid w:val="003B49EC"/>
    <w:rsid w:val="003B7559"/>
    <w:rsid w:val="003B78C7"/>
    <w:rsid w:val="003C7836"/>
    <w:rsid w:val="003E020F"/>
    <w:rsid w:val="003E3258"/>
    <w:rsid w:val="003F652E"/>
    <w:rsid w:val="003F78A4"/>
    <w:rsid w:val="00401479"/>
    <w:rsid w:val="00404C40"/>
    <w:rsid w:val="004158B9"/>
    <w:rsid w:val="004170EA"/>
    <w:rsid w:val="0043033B"/>
    <w:rsid w:val="004328F4"/>
    <w:rsid w:val="00433869"/>
    <w:rsid w:val="00434DBA"/>
    <w:rsid w:val="00435DC7"/>
    <w:rsid w:val="00440E49"/>
    <w:rsid w:val="00441AE0"/>
    <w:rsid w:val="00450CB4"/>
    <w:rsid w:val="004571D6"/>
    <w:rsid w:val="004604D8"/>
    <w:rsid w:val="0047363D"/>
    <w:rsid w:val="00474255"/>
    <w:rsid w:val="00481C7C"/>
    <w:rsid w:val="00484A83"/>
    <w:rsid w:val="00486180"/>
    <w:rsid w:val="00487D12"/>
    <w:rsid w:val="004B4BBC"/>
    <w:rsid w:val="004D1D8B"/>
    <w:rsid w:val="004D1FD3"/>
    <w:rsid w:val="004D38A2"/>
    <w:rsid w:val="004D5D37"/>
    <w:rsid w:val="004E54AE"/>
    <w:rsid w:val="004E6B8C"/>
    <w:rsid w:val="004E7F98"/>
    <w:rsid w:val="004F27B8"/>
    <w:rsid w:val="004F4B4D"/>
    <w:rsid w:val="004F55BC"/>
    <w:rsid w:val="004F7C5B"/>
    <w:rsid w:val="00506B01"/>
    <w:rsid w:val="005074E5"/>
    <w:rsid w:val="00520991"/>
    <w:rsid w:val="00524863"/>
    <w:rsid w:val="00535A6F"/>
    <w:rsid w:val="00536DA5"/>
    <w:rsid w:val="00536EF4"/>
    <w:rsid w:val="005413BF"/>
    <w:rsid w:val="00541A0F"/>
    <w:rsid w:val="00542822"/>
    <w:rsid w:val="0054559F"/>
    <w:rsid w:val="0055233C"/>
    <w:rsid w:val="00561D91"/>
    <w:rsid w:val="00567717"/>
    <w:rsid w:val="00570AF4"/>
    <w:rsid w:val="00571801"/>
    <w:rsid w:val="00571CED"/>
    <w:rsid w:val="00583067"/>
    <w:rsid w:val="005842F9"/>
    <w:rsid w:val="005931C2"/>
    <w:rsid w:val="00593521"/>
    <w:rsid w:val="00594E5F"/>
    <w:rsid w:val="005A04BD"/>
    <w:rsid w:val="005A15E8"/>
    <w:rsid w:val="005A6765"/>
    <w:rsid w:val="005B6A93"/>
    <w:rsid w:val="005B7ABC"/>
    <w:rsid w:val="005C353A"/>
    <w:rsid w:val="005D5403"/>
    <w:rsid w:val="005D57F2"/>
    <w:rsid w:val="005E1358"/>
    <w:rsid w:val="005E45F2"/>
    <w:rsid w:val="005E7AC0"/>
    <w:rsid w:val="005F2028"/>
    <w:rsid w:val="0060094B"/>
    <w:rsid w:val="00603A4D"/>
    <w:rsid w:val="00606946"/>
    <w:rsid w:val="0061710B"/>
    <w:rsid w:val="00617570"/>
    <w:rsid w:val="006209F7"/>
    <w:rsid w:val="0062121F"/>
    <w:rsid w:val="00624B2D"/>
    <w:rsid w:val="00626985"/>
    <w:rsid w:val="0062758A"/>
    <w:rsid w:val="0062776B"/>
    <w:rsid w:val="00630214"/>
    <w:rsid w:val="00632704"/>
    <w:rsid w:val="00633AE7"/>
    <w:rsid w:val="0063630A"/>
    <w:rsid w:val="00640782"/>
    <w:rsid w:val="00646AED"/>
    <w:rsid w:val="0065095C"/>
    <w:rsid w:val="0066067F"/>
    <w:rsid w:val="00662924"/>
    <w:rsid w:val="00663775"/>
    <w:rsid w:val="00666ACE"/>
    <w:rsid w:val="00666B87"/>
    <w:rsid w:val="006760A4"/>
    <w:rsid w:val="006813B8"/>
    <w:rsid w:val="006819B4"/>
    <w:rsid w:val="0068547D"/>
    <w:rsid w:val="00687183"/>
    <w:rsid w:val="006930BA"/>
    <w:rsid w:val="0069356A"/>
    <w:rsid w:val="006A044B"/>
    <w:rsid w:val="006A1A49"/>
    <w:rsid w:val="006A1FA3"/>
    <w:rsid w:val="006A23D6"/>
    <w:rsid w:val="006A5292"/>
    <w:rsid w:val="006A5926"/>
    <w:rsid w:val="006B07AE"/>
    <w:rsid w:val="006B4A5C"/>
    <w:rsid w:val="006B5C5A"/>
    <w:rsid w:val="006B6527"/>
    <w:rsid w:val="006B7501"/>
    <w:rsid w:val="006C18DE"/>
    <w:rsid w:val="006C5A89"/>
    <w:rsid w:val="006D451E"/>
    <w:rsid w:val="006D607C"/>
    <w:rsid w:val="006E0F24"/>
    <w:rsid w:val="006E1274"/>
    <w:rsid w:val="006E3EE1"/>
    <w:rsid w:val="006F3F37"/>
    <w:rsid w:val="006F42FC"/>
    <w:rsid w:val="006F5A09"/>
    <w:rsid w:val="007073E3"/>
    <w:rsid w:val="00707A1A"/>
    <w:rsid w:val="007103A3"/>
    <w:rsid w:val="00712AE7"/>
    <w:rsid w:val="00715425"/>
    <w:rsid w:val="00716E6F"/>
    <w:rsid w:val="00717C6D"/>
    <w:rsid w:val="007246FF"/>
    <w:rsid w:val="007248C0"/>
    <w:rsid w:val="00725EC1"/>
    <w:rsid w:val="007266CC"/>
    <w:rsid w:val="00726960"/>
    <w:rsid w:val="00731C3E"/>
    <w:rsid w:val="00733B86"/>
    <w:rsid w:val="00734B2B"/>
    <w:rsid w:val="00736B0C"/>
    <w:rsid w:val="00737143"/>
    <w:rsid w:val="00740CCA"/>
    <w:rsid w:val="00743DC3"/>
    <w:rsid w:val="007505DA"/>
    <w:rsid w:val="00753775"/>
    <w:rsid w:val="0077042C"/>
    <w:rsid w:val="00771167"/>
    <w:rsid w:val="00775291"/>
    <w:rsid w:val="00775EAC"/>
    <w:rsid w:val="00776B23"/>
    <w:rsid w:val="00777DDF"/>
    <w:rsid w:val="00785D2E"/>
    <w:rsid w:val="00793DF2"/>
    <w:rsid w:val="007943EF"/>
    <w:rsid w:val="00794E66"/>
    <w:rsid w:val="00795B8A"/>
    <w:rsid w:val="00796CB3"/>
    <w:rsid w:val="007A3A6A"/>
    <w:rsid w:val="007A3B18"/>
    <w:rsid w:val="007A3B7A"/>
    <w:rsid w:val="007A7167"/>
    <w:rsid w:val="007C08CF"/>
    <w:rsid w:val="007C0B8B"/>
    <w:rsid w:val="007C34BB"/>
    <w:rsid w:val="007C3600"/>
    <w:rsid w:val="007C449C"/>
    <w:rsid w:val="007C5C33"/>
    <w:rsid w:val="007D1ECD"/>
    <w:rsid w:val="007E4AA2"/>
    <w:rsid w:val="007E76FE"/>
    <w:rsid w:val="00800B4B"/>
    <w:rsid w:val="0080104F"/>
    <w:rsid w:val="00801E9C"/>
    <w:rsid w:val="00803E67"/>
    <w:rsid w:val="0080570D"/>
    <w:rsid w:val="00810369"/>
    <w:rsid w:val="00813A29"/>
    <w:rsid w:val="00820256"/>
    <w:rsid w:val="008223D0"/>
    <w:rsid w:val="0083540D"/>
    <w:rsid w:val="00844E8B"/>
    <w:rsid w:val="00845719"/>
    <w:rsid w:val="00846EB6"/>
    <w:rsid w:val="008536AF"/>
    <w:rsid w:val="008536E0"/>
    <w:rsid w:val="008569BC"/>
    <w:rsid w:val="0086288D"/>
    <w:rsid w:val="008675B8"/>
    <w:rsid w:val="0087467E"/>
    <w:rsid w:val="00883A81"/>
    <w:rsid w:val="0089407C"/>
    <w:rsid w:val="008A067F"/>
    <w:rsid w:val="008A0CB5"/>
    <w:rsid w:val="008A1E17"/>
    <w:rsid w:val="008A6004"/>
    <w:rsid w:val="008A7C56"/>
    <w:rsid w:val="008A7DCF"/>
    <w:rsid w:val="008B197E"/>
    <w:rsid w:val="008B37FC"/>
    <w:rsid w:val="008B5DCC"/>
    <w:rsid w:val="008D4761"/>
    <w:rsid w:val="008D599E"/>
    <w:rsid w:val="008E2625"/>
    <w:rsid w:val="008E2B40"/>
    <w:rsid w:val="008E5363"/>
    <w:rsid w:val="008E74D8"/>
    <w:rsid w:val="008F0723"/>
    <w:rsid w:val="008F6C7F"/>
    <w:rsid w:val="00902B3A"/>
    <w:rsid w:val="00916E88"/>
    <w:rsid w:val="00925593"/>
    <w:rsid w:val="009266D8"/>
    <w:rsid w:val="00930390"/>
    <w:rsid w:val="00934933"/>
    <w:rsid w:val="009352B3"/>
    <w:rsid w:val="0093604F"/>
    <w:rsid w:val="00942BE5"/>
    <w:rsid w:val="00947CF3"/>
    <w:rsid w:val="00950569"/>
    <w:rsid w:val="009527AF"/>
    <w:rsid w:val="00962527"/>
    <w:rsid w:val="0096536A"/>
    <w:rsid w:val="00966888"/>
    <w:rsid w:val="009726D6"/>
    <w:rsid w:val="00980B34"/>
    <w:rsid w:val="009837CB"/>
    <w:rsid w:val="00983C19"/>
    <w:rsid w:val="0098575C"/>
    <w:rsid w:val="009879BE"/>
    <w:rsid w:val="0099024B"/>
    <w:rsid w:val="00990794"/>
    <w:rsid w:val="00991C8A"/>
    <w:rsid w:val="009930BC"/>
    <w:rsid w:val="009B1791"/>
    <w:rsid w:val="009B30DE"/>
    <w:rsid w:val="009B701B"/>
    <w:rsid w:val="009C06D0"/>
    <w:rsid w:val="009D5C8D"/>
    <w:rsid w:val="009E0962"/>
    <w:rsid w:val="009E2324"/>
    <w:rsid w:val="009E738F"/>
    <w:rsid w:val="009F334B"/>
    <w:rsid w:val="009F3CE2"/>
    <w:rsid w:val="009F42A2"/>
    <w:rsid w:val="009F6671"/>
    <w:rsid w:val="00A01334"/>
    <w:rsid w:val="00A020C5"/>
    <w:rsid w:val="00A105B5"/>
    <w:rsid w:val="00A2004C"/>
    <w:rsid w:val="00A2096A"/>
    <w:rsid w:val="00A27E79"/>
    <w:rsid w:val="00A32AC8"/>
    <w:rsid w:val="00A43431"/>
    <w:rsid w:val="00A45514"/>
    <w:rsid w:val="00A53EB8"/>
    <w:rsid w:val="00A55656"/>
    <w:rsid w:val="00A60949"/>
    <w:rsid w:val="00A62C69"/>
    <w:rsid w:val="00A65D1F"/>
    <w:rsid w:val="00A66E61"/>
    <w:rsid w:val="00A71D7A"/>
    <w:rsid w:val="00A725F8"/>
    <w:rsid w:val="00A76337"/>
    <w:rsid w:val="00A93826"/>
    <w:rsid w:val="00AA2784"/>
    <w:rsid w:val="00AA79D3"/>
    <w:rsid w:val="00AB0E5B"/>
    <w:rsid w:val="00AB2601"/>
    <w:rsid w:val="00AB2FD6"/>
    <w:rsid w:val="00AB3F4A"/>
    <w:rsid w:val="00AB7DA7"/>
    <w:rsid w:val="00AC329B"/>
    <w:rsid w:val="00AC79A2"/>
    <w:rsid w:val="00AD2132"/>
    <w:rsid w:val="00AD5208"/>
    <w:rsid w:val="00AD5D94"/>
    <w:rsid w:val="00AE1D71"/>
    <w:rsid w:val="00AE2664"/>
    <w:rsid w:val="00AE5E7C"/>
    <w:rsid w:val="00B05D54"/>
    <w:rsid w:val="00B078A8"/>
    <w:rsid w:val="00B10633"/>
    <w:rsid w:val="00B1261C"/>
    <w:rsid w:val="00B16DC6"/>
    <w:rsid w:val="00B2508D"/>
    <w:rsid w:val="00B321BD"/>
    <w:rsid w:val="00B32E64"/>
    <w:rsid w:val="00B50F8A"/>
    <w:rsid w:val="00B51E70"/>
    <w:rsid w:val="00B530F0"/>
    <w:rsid w:val="00B64FC9"/>
    <w:rsid w:val="00B652A1"/>
    <w:rsid w:val="00B669E6"/>
    <w:rsid w:val="00B749CC"/>
    <w:rsid w:val="00B7791A"/>
    <w:rsid w:val="00B83390"/>
    <w:rsid w:val="00B8565F"/>
    <w:rsid w:val="00B856FF"/>
    <w:rsid w:val="00B901E6"/>
    <w:rsid w:val="00B911BD"/>
    <w:rsid w:val="00B94557"/>
    <w:rsid w:val="00B97062"/>
    <w:rsid w:val="00BA276C"/>
    <w:rsid w:val="00BB09DF"/>
    <w:rsid w:val="00BB2C9D"/>
    <w:rsid w:val="00BB4386"/>
    <w:rsid w:val="00BB5679"/>
    <w:rsid w:val="00BB590A"/>
    <w:rsid w:val="00BB5F92"/>
    <w:rsid w:val="00BB7B5B"/>
    <w:rsid w:val="00BC04E6"/>
    <w:rsid w:val="00BC504D"/>
    <w:rsid w:val="00BC79B7"/>
    <w:rsid w:val="00BD35A5"/>
    <w:rsid w:val="00BD7AE0"/>
    <w:rsid w:val="00BE2986"/>
    <w:rsid w:val="00BE30ED"/>
    <w:rsid w:val="00BF25B5"/>
    <w:rsid w:val="00BF3405"/>
    <w:rsid w:val="00BF3697"/>
    <w:rsid w:val="00BF4E99"/>
    <w:rsid w:val="00BF6667"/>
    <w:rsid w:val="00C027AA"/>
    <w:rsid w:val="00C0336B"/>
    <w:rsid w:val="00C11AA8"/>
    <w:rsid w:val="00C12F1E"/>
    <w:rsid w:val="00C157F7"/>
    <w:rsid w:val="00C16253"/>
    <w:rsid w:val="00C162BD"/>
    <w:rsid w:val="00C20116"/>
    <w:rsid w:val="00C22343"/>
    <w:rsid w:val="00C264F5"/>
    <w:rsid w:val="00C26750"/>
    <w:rsid w:val="00C26F03"/>
    <w:rsid w:val="00C31A0A"/>
    <w:rsid w:val="00C3252B"/>
    <w:rsid w:val="00C36E0E"/>
    <w:rsid w:val="00C438B9"/>
    <w:rsid w:val="00C5055D"/>
    <w:rsid w:val="00C51F5B"/>
    <w:rsid w:val="00C55F04"/>
    <w:rsid w:val="00C575DE"/>
    <w:rsid w:val="00C61C6E"/>
    <w:rsid w:val="00C66551"/>
    <w:rsid w:val="00C71110"/>
    <w:rsid w:val="00C740DE"/>
    <w:rsid w:val="00C746CE"/>
    <w:rsid w:val="00C75488"/>
    <w:rsid w:val="00C76452"/>
    <w:rsid w:val="00C76CAD"/>
    <w:rsid w:val="00C76D54"/>
    <w:rsid w:val="00C8083E"/>
    <w:rsid w:val="00C82DBC"/>
    <w:rsid w:val="00C85371"/>
    <w:rsid w:val="00C856F7"/>
    <w:rsid w:val="00C911ED"/>
    <w:rsid w:val="00CA5631"/>
    <w:rsid w:val="00CA6AB3"/>
    <w:rsid w:val="00CA7451"/>
    <w:rsid w:val="00CA78C8"/>
    <w:rsid w:val="00CB267D"/>
    <w:rsid w:val="00CB4646"/>
    <w:rsid w:val="00CB5606"/>
    <w:rsid w:val="00CC4F1D"/>
    <w:rsid w:val="00CD3DF5"/>
    <w:rsid w:val="00CD3F97"/>
    <w:rsid w:val="00CD54E7"/>
    <w:rsid w:val="00CD7EC6"/>
    <w:rsid w:val="00CE7697"/>
    <w:rsid w:val="00CF0116"/>
    <w:rsid w:val="00CF1EC4"/>
    <w:rsid w:val="00CF236C"/>
    <w:rsid w:val="00D04E95"/>
    <w:rsid w:val="00D11713"/>
    <w:rsid w:val="00D12B84"/>
    <w:rsid w:val="00D27CA2"/>
    <w:rsid w:val="00D308E2"/>
    <w:rsid w:val="00D3292B"/>
    <w:rsid w:val="00D334E2"/>
    <w:rsid w:val="00D35564"/>
    <w:rsid w:val="00D4142A"/>
    <w:rsid w:val="00D45B33"/>
    <w:rsid w:val="00D50D71"/>
    <w:rsid w:val="00D520D9"/>
    <w:rsid w:val="00D54E0A"/>
    <w:rsid w:val="00D5605F"/>
    <w:rsid w:val="00D67208"/>
    <w:rsid w:val="00D67688"/>
    <w:rsid w:val="00D71B09"/>
    <w:rsid w:val="00D72742"/>
    <w:rsid w:val="00D73D30"/>
    <w:rsid w:val="00D76D2B"/>
    <w:rsid w:val="00D77251"/>
    <w:rsid w:val="00D8200A"/>
    <w:rsid w:val="00D91CED"/>
    <w:rsid w:val="00D95814"/>
    <w:rsid w:val="00D95B09"/>
    <w:rsid w:val="00D97B1D"/>
    <w:rsid w:val="00DA1252"/>
    <w:rsid w:val="00DA227D"/>
    <w:rsid w:val="00DA65D0"/>
    <w:rsid w:val="00DA70EA"/>
    <w:rsid w:val="00DB0FEA"/>
    <w:rsid w:val="00DB5C14"/>
    <w:rsid w:val="00DC7A17"/>
    <w:rsid w:val="00DD33D2"/>
    <w:rsid w:val="00DD6DD9"/>
    <w:rsid w:val="00DD7804"/>
    <w:rsid w:val="00DE145D"/>
    <w:rsid w:val="00DE47E0"/>
    <w:rsid w:val="00DF235D"/>
    <w:rsid w:val="00DF3E46"/>
    <w:rsid w:val="00DF4571"/>
    <w:rsid w:val="00E01BBE"/>
    <w:rsid w:val="00E17D89"/>
    <w:rsid w:val="00E23DDC"/>
    <w:rsid w:val="00E247D8"/>
    <w:rsid w:val="00E261D8"/>
    <w:rsid w:val="00E26518"/>
    <w:rsid w:val="00E31628"/>
    <w:rsid w:val="00E3178B"/>
    <w:rsid w:val="00E32931"/>
    <w:rsid w:val="00E351F8"/>
    <w:rsid w:val="00E359B4"/>
    <w:rsid w:val="00E363DF"/>
    <w:rsid w:val="00E40401"/>
    <w:rsid w:val="00E41CB4"/>
    <w:rsid w:val="00E43B71"/>
    <w:rsid w:val="00E43E1B"/>
    <w:rsid w:val="00E43F83"/>
    <w:rsid w:val="00E445BF"/>
    <w:rsid w:val="00E44609"/>
    <w:rsid w:val="00E46FDE"/>
    <w:rsid w:val="00E474DB"/>
    <w:rsid w:val="00E5156E"/>
    <w:rsid w:val="00E63E15"/>
    <w:rsid w:val="00E678BA"/>
    <w:rsid w:val="00E779DA"/>
    <w:rsid w:val="00E82829"/>
    <w:rsid w:val="00E84A22"/>
    <w:rsid w:val="00E91907"/>
    <w:rsid w:val="00EA0829"/>
    <w:rsid w:val="00EA34CD"/>
    <w:rsid w:val="00EA4611"/>
    <w:rsid w:val="00EA70CE"/>
    <w:rsid w:val="00EB0AE9"/>
    <w:rsid w:val="00EB755B"/>
    <w:rsid w:val="00EC1669"/>
    <w:rsid w:val="00EC1F6A"/>
    <w:rsid w:val="00ED0BD0"/>
    <w:rsid w:val="00ED3356"/>
    <w:rsid w:val="00ED3D93"/>
    <w:rsid w:val="00ED437D"/>
    <w:rsid w:val="00ED7119"/>
    <w:rsid w:val="00EE0795"/>
    <w:rsid w:val="00EE598A"/>
    <w:rsid w:val="00EE78B9"/>
    <w:rsid w:val="00EF07B8"/>
    <w:rsid w:val="00EF4CB6"/>
    <w:rsid w:val="00F02E12"/>
    <w:rsid w:val="00F10DCD"/>
    <w:rsid w:val="00F20670"/>
    <w:rsid w:val="00F2314E"/>
    <w:rsid w:val="00F2653A"/>
    <w:rsid w:val="00F26AF6"/>
    <w:rsid w:val="00F32325"/>
    <w:rsid w:val="00F41DA6"/>
    <w:rsid w:val="00F42DEB"/>
    <w:rsid w:val="00F44A98"/>
    <w:rsid w:val="00F453B5"/>
    <w:rsid w:val="00F4789C"/>
    <w:rsid w:val="00F54CA8"/>
    <w:rsid w:val="00F55E77"/>
    <w:rsid w:val="00F5619A"/>
    <w:rsid w:val="00F62741"/>
    <w:rsid w:val="00F63D15"/>
    <w:rsid w:val="00F65F8A"/>
    <w:rsid w:val="00F66C01"/>
    <w:rsid w:val="00F708F7"/>
    <w:rsid w:val="00F73B3D"/>
    <w:rsid w:val="00F74FD9"/>
    <w:rsid w:val="00F8369E"/>
    <w:rsid w:val="00F96495"/>
    <w:rsid w:val="00FA2C05"/>
    <w:rsid w:val="00FA451F"/>
    <w:rsid w:val="00FB0434"/>
    <w:rsid w:val="00FB1619"/>
    <w:rsid w:val="00FB493E"/>
    <w:rsid w:val="00FB570A"/>
    <w:rsid w:val="00FC00B8"/>
    <w:rsid w:val="00FC12D9"/>
    <w:rsid w:val="00FC5271"/>
    <w:rsid w:val="00FC66CA"/>
    <w:rsid w:val="00FD57C1"/>
    <w:rsid w:val="00FE4B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caption" w:uiPriority="35" w:qFormat="1"/>
    <w:lsdException w:name="Title" w:qFormat="1"/>
    <w:lsdException w:name="Subtitle" w:qFormat="1"/>
    <w:lsdException w:name="Strong" w:uiPriority="22" w:qFormat="1"/>
    <w:lsdException w:name="Emphasis" w:qFormat="1"/>
    <w:lsdException w:name="Plain Text" w:uiPriority="99"/>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after="80"/>
      <w:jc w:val="both"/>
    </w:pPr>
    <w:rPr>
      <w:sz w:val="18"/>
    </w:rPr>
  </w:style>
  <w:style w:type="paragraph" w:styleId="Ttulo1">
    <w:name w:val="heading 1"/>
    <w:basedOn w:val="Normal"/>
    <w:next w:val="Normal"/>
    <w:uiPriority w:val="9"/>
    <w:qFormat/>
    <w:pPr>
      <w:keepNext/>
      <w:numPr>
        <w:numId w:val="1"/>
      </w:numPr>
      <w:spacing w:before="40" w:after="0"/>
      <w:jc w:val="left"/>
      <w:outlineLvl w:val="0"/>
    </w:pPr>
    <w:rPr>
      <w:b/>
      <w:kern w:val="28"/>
      <w:sz w:val="24"/>
    </w:rPr>
  </w:style>
  <w:style w:type="paragraph" w:styleId="Ttulo2">
    <w:name w:val="heading 2"/>
    <w:basedOn w:val="Ttulo1"/>
    <w:next w:val="Normal"/>
    <w:uiPriority w:val="9"/>
    <w:qFormat/>
    <w:pPr>
      <w:numPr>
        <w:ilvl w:val="1"/>
      </w:numPr>
      <w:outlineLvl w:val="1"/>
    </w:pPr>
  </w:style>
  <w:style w:type="paragraph" w:styleId="Ttulo3">
    <w:name w:val="heading 3"/>
    <w:basedOn w:val="Ttulo2"/>
    <w:next w:val="Normal"/>
    <w:uiPriority w:val="9"/>
    <w:qFormat/>
    <w:pPr>
      <w:numPr>
        <w:ilvl w:val="2"/>
      </w:numPr>
      <w:outlineLvl w:val="2"/>
    </w:pPr>
    <w:rPr>
      <w:b w:val="0"/>
      <w:i/>
      <w:sz w:val="22"/>
    </w:rPr>
  </w:style>
  <w:style w:type="paragraph" w:styleId="Ttulo4">
    <w:name w:val="heading 4"/>
    <w:basedOn w:val="Ttulo3"/>
    <w:next w:val="Normal"/>
    <w:uiPriority w:val="9"/>
    <w:qFormat/>
    <w:pPr>
      <w:numPr>
        <w:ilvl w:val="3"/>
      </w:numPr>
      <w:outlineLvl w:val="3"/>
    </w:pPr>
  </w:style>
  <w:style w:type="paragraph" w:styleId="Ttulo5">
    <w:name w:val="heading 5"/>
    <w:basedOn w:val="Numerada3"/>
    <w:next w:val="Normal"/>
    <w:uiPriority w:val="9"/>
    <w:qFormat/>
    <w:pPr>
      <w:numPr>
        <w:ilvl w:val="4"/>
        <w:numId w:val="1"/>
      </w:numPr>
      <w:spacing w:before="40" w:after="0"/>
      <w:ind w:left="0" w:firstLine="0"/>
      <w:jc w:val="left"/>
      <w:outlineLvl w:val="4"/>
    </w:pPr>
    <w:rPr>
      <w:i/>
      <w:sz w:val="22"/>
    </w:rPr>
  </w:style>
  <w:style w:type="paragraph" w:styleId="Ttulo6">
    <w:name w:val="heading 6"/>
    <w:basedOn w:val="Normal"/>
    <w:next w:val="Normal"/>
    <w:uiPriority w:val="9"/>
    <w:qFormat/>
    <w:pPr>
      <w:numPr>
        <w:ilvl w:val="5"/>
        <w:numId w:val="1"/>
      </w:numPr>
      <w:spacing w:before="240" w:after="60"/>
      <w:outlineLvl w:val="5"/>
    </w:pPr>
    <w:rPr>
      <w:rFonts w:ascii="Arial" w:hAnsi="Arial"/>
      <w:i/>
      <w:sz w:val="22"/>
    </w:rPr>
  </w:style>
  <w:style w:type="paragraph" w:styleId="Ttulo7">
    <w:name w:val="heading 7"/>
    <w:basedOn w:val="Normal"/>
    <w:next w:val="Normal"/>
    <w:uiPriority w:val="9"/>
    <w:qFormat/>
    <w:pPr>
      <w:numPr>
        <w:ilvl w:val="6"/>
        <w:numId w:val="1"/>
      </w:numPr>
      <w:spacing w:before="240" w:after="60"/>
      <w:outlineLvl w:val="6"/>
    </w:pPr>
    <w:rPr>
      <w:rFonts w:ascii="Arial" w:hAnsi="Arial"/>
    </w:rPr>
  </w:style>
  <w:style w:type="paragraph" w:styleId="Ttulo8">
    <w:name w:val="heading 8"/>
    <w:basedOn w:val="Normal"/>
    <w:next w:val="Normal"/>
    <w:uiPriority w:val="9"/>
    <w:qFormat/>
    <w:pPr>
      <w:numPr>
        <w:ilvl w:val="7"/>
        <w:numId w:val="1"/>
      </w:numPr>
      <w:spacing w:before="240" w:after="60"/>
      <w:outlineLvl w:val="7"/>
    </w:pPr>
    <w:rPr>
      <w:rFonts w:ascii="Arial" w:hAnsi="Arial"/>
      <w:i/>
    </w:rPr>
  </w:style>
  <w:style w:type="paragraph" w:styleId="Ttulo9">
    <w:name w:val="heading 9"/>
    <w:basedOn w:val="Normal"/>
    <w:next w:val="Normal"/>
    <w:uiPriority w:val="9"/>
    <w:qFormat/>
    <w:pPr>
      <w:numPr>
        <w:ilvl w:val="8"/>
        <w:numId w:val="1"/>
      </w:numPr>
      <w:spacing w:before="240" w:after="60"/>
      <w:outlineLvl w:val="8"/>
    </w:pPr>
    <w:rPr>
      <w:rFonts w:ascii="Arial" w:hAnsi="Arial"/>
      <w:i/>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Refdenotaderodap">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Textodenotaderodap">
    <w:name w:val="footnote text"/>
    <w:basedOn w:val="Normal"/>
    <w:semiHidden/>
    <w:pPr>
      <w:ind w:left="144" w:hanging="144"/>
    </w:pPr>
  </w:style>
  <w:style w:type="paragraph" w:customStyle="1" w:styleId="Bullet">
    <w:name w:val="Bullet"/>
    <w:basedOn w:val="Normal"/>
    <w:pPr>
      <w:ind w:left="144" w:hanging="144"/>
    </w:pPr>
  </w:style>
  <w:style w:type="paragraph" w:styleId="Rodap">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Ttulo1"/>
    <w:pPr>
      <w:numPr>
        <w:numId w:val="0"/>
      </w:numPr>
      <w:spacing w:before="0" w:after="120"/>
      <w:jc w:val="both"/>
      <w:outlineLvl w:val="9"/>
    </w:pPr>
    <w:rPr>
      <w:b w:val="0"/>
      <w:sz w:val="18"/>
    </w:rPr>
  </w:style>
  <w:style w:type="paragraph" w:styleId="Numerada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Nmerodepgina">
    <w:name w:val="page number"/>
    <w:basedOn w:val="Fontepargpadro"/>
  </w:style>
  <w:style w:type="paragraph" w:styleId="Recuodecorpodetexto">
    <w:name w:val="Body Text Indent"/>
    <w:basedOn w:val="Normal"/>
    <w:pPr>
      <w:spacing w:after="0"/>
      <w:ind w:firstLine="360"/>
    </w:pPr>
  </w:style>
  <w:style w:type="paragraph" w:styleId="MapadoDocumento">
    <w:name w:val="Document Map"/>
    <w:basedOn w:val="Normal"/>
    <w:semiHidden/>
    <w:pPr>
      <w:shd w:val="clear" w:color="auto" w:fill="000080"/>
    </w:pPr>
    <w:rPr>
      <w:rFonts w:ascii="Tahoma" w:hAnsi="Tahoma" w:cs="Tahoma"/>
    </w:rPr>
  </w:style>
  <w:style w:type="paragraph" w:styleId="Legenda">
    <w:name w:val="caption"/>
    <w:basedOn w:val="Normal"/>
    <w:next w:val="Normal"/>
    <w:uiPriority w:val="35"/>
    <w:qFormat/>
    <w:pPr>
      <w:jc w:val="center"/>
    </w:pPr>
    <w:rPr>
      <w:rFonts w:cs="Miriam"/>
      <w:b/>
      <w:bCs/>
      <w:szCs w:val="18"/>
      <w:lang w:eastAsia="en-AU"/>
    </w:rPr>
  </w:style>
  <w:style w:type="paragraph" w:styleId="Corpodetexto">
    <w:name w:val="Body Text"/>
    <w:basedOn w:val="Normal"/>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Cabealho">
    <w:name w:val="header"/>
    <w:basedOn w:val="Normal"/>
    <w:pPr>
      <w:tabs>
        <w:tab w:val="center" w:pos="4320"/>
        <w:tab w:val="right" w:pos="8640"/>
      </w:tabs>
    </w:pPr>
  </w:style>
  <w:style w:type="character" w:styleId="HiperlinkVisitado">
    <w:name w:val="FollowedHyperlink"/>
    <w:rsid w:val="0062758A"/>
    <w:rPr>
      <w:color w:val="800080"/>
      <w:u w:val="single"/>
    </w:rPr>
  </w:style>
  <w:style w:type="paragraph" w:customStyle="1" w:styleId="ColorfulList-Accent11">
    <w:name w:val="Colorful List - Accent 11"/>
    <w:basedOn w:val="Normal"/>
    <w:uiPriority w:val="34"/>
    <w:qFormat/>
    <w:rsid w:val="007103A3"/>
    <w:pPr>
      <w:tabs>
        <w:tab w:val="left" w:pos="288"/>
      </w:tabs>
      <w:spacing w:before="100" w:beforeAutospacing="1" w:after="0"/>
      <w:ind w:left="720" w:right="432"/>
      <w:contextualSpacing/>
      <w:jc w:val="left"/>
    </w:pPr>
    <w:rPr>
      <w:rFonts w:eastAsia="Calibri"/>
      <w:sz w:val="20"/>
    </w:rPr>
  </w:style>
  <w:style w:type="paragraph" w:customStyle="1" w:styleId="Bibliography1">
    <w:name w:val="Bibliography1"/>
    <w:basedOn w:val="Normal"/>
    <w:next w:val="Normal"/>
    <w:uiPriority w:val="37"/>
    <w:unhideWhenUsed/>
    <w:rsid w:val="00794E66"/>
    <w:pPr>
      <w:tabs>
        <w:tab w:val="left" w:pos="504"/>
      </w:tabs>
      <w:spacing w:after="0"/>
      <w:ind w:left="504" w:hanging="504"/>
    </w:pPr>
  </w:style>
  <w:style w:type="paragraph" w:styleId="TextosemFormatao">
    <w:name w:val="Plain Text"/>
    <w:basedOn w:val="Normal"/>
    <w:link w:val="PlainTextChar"/>
    <w:uiPriority w:val="99"/>
    <w:unhideWhenUsed/>
    <w:rsid w:val="004D38A2"/>
    <w:pPr>
      <w:spacing w:after="0"/>
      <w:jc w:val="left"/>
    </w:pPr>
    <w:rPr>
      <w:rFonts w:ascii="Consolas" w:eastAsia="Calibri" w:hAnsi="Consolas"/>
      <w:sz w:val="21"/>
      <w:szCs w:val="21"/>
      <w:lang w:val="x-none" w:eastAsia="x-none"/>
    </w:rPr>
  </w:style>
  <w:style w:type="character" w:customStyle="1" w:styleId="PlainTextChar">
    <w:name w:val="Plain Text Char"/>
    <w:link w:val="TextosemFormatao"/>
    <w:uiPriority w:val="99"/>
    <w:rsid w:val="004D38A2"/>
    <w:rPr>
      <w:rFonts w:ascii="Consolas" w:eastAsia="Calibri" w:hAnsi="Consolas" w:cs="Consolas"/>
      <w:sz w:val="21"/>
      <w:szCs w:val="21"/>
    </w:rPr>
  </w:style>
  <w:style w:type="character" w:styleId="Refdecomentrio">
    <w:name w:val="annotation reference"/>
    <w:rsid w:val="00122678"/>
    <w:rPr>
      <w:sz w:val="16"/>
      <w:szCs w:val="16"/>
    </w:rPr>
  </w:style>
  <w:style w:type="paragraph" w:styleId="Textodecomentrio">
    <w:name w:val="annotation text"/>
    <w:basedOn w:val="Normal"/>
    <w:link w:val="CommentTextChar"/>
    <w:rsid w:val="00122678"/>
    <w:rPr>
      <w:sz w:val="20"/>
    </w:rPr>
  </w:style>
  <w:style w:type="character" w:customStyle="1" w:styleId="CommentTextChar">
    <w:name w:val="Comment Text Char"/>
    <w:basedOn w:val="Fontepargpadro"/>
    <w:link w:val="Textodecomentrio"/>
    <w:rsid w:val="00122678"/>
  </w:style>
  <w:style w:type="paragraph" w:styleId="Assuntodocomentrio">
    <w:name w:val="annotation subject"/>
    <w:basedOn w:val="Textodecomentrio"/>
    <w:next w:val="Textodecomentrio"/>
    <w:link w:val="CommentSubjectChar"/>
    <w:rsid w:val="00122678"/>
    <w:rPr>
      <w:b/>
      <w:bCs/>
      <w:lang w:val="x-none" w:eastAsia="x-none"/>
    </w:rPr>
  </w:style>
  <w:style w:type="character" w:customStyle="1" w:styleId="CommentSubjectChar">
    <w:name w:val="Comment Subject Char"/>
    <w:link w:val="Assuntodocomentrio"/>
    <w:rsid w:val="00122678"/>
    <w:rPr>
      <w:b/>
      <w:bCs/>
    </w:rPr>
  </w:style>
  <w:style w:type="paragraph" w:styleId="Textodebalo">
    <w:name w:val="Balloon Text"/>
    <w:basedOn w:val="Normal"/>
    <w:link w:val="BalloonTextChar"/>
    <w:rsid w:val="00122678"/>
    <w:pPr>
      <w:spacing w:after="0"/>
    </w:pPr>
    <w:rPr>
      <w:rFonts w:ascii="Tahoma" w:hAnsi="Tahoma"/>
      <w:sz w:val="16"/>
      <w:szCs w:val="16"/>
      <w:lang w:val="x-none" w:eastAsia="x-none"/>
    </w:rPr>
  </w:style>
  <w:style w:type="character" w:customStyle="1" w:styleId="BalloonTextChar">
    <w:name w:val="Balloon Text Char"/>
    <w:link w:val="Textodebalo"/>
    <w:rsid w:val="00122678"/>
    <w:rPr>
      <w:rFonts w:ascii="Tahoma" w:hAnsi="Tahoma" w:cs="Tahoma"/>
      <w:sz w:val="16"/>
      <w:szCs w:val="16"/>
    </w:rPr>
  </w:style>
  <w:style w:type="paragraph" w:customStyle="1" w:styleId="ColorfulShading-Accent11">
    <w:name w:val="Colorful Shading - Accent 11"/>
    <w:hidden/>
    <w:uiPriority w:val="99"/>
    <w:semiHidden/>
    <w:rsid w:val="005074E5"/>
    <w:rPr>
      <w:sz w:val="18"/>
    </w:rPr>
  </w:style>
  <w:style w:type="paragraph" w:styleId="Reviso">
    <w:name w:val="Revision"/>
    <w:hidden/>
    <w:uiPriority w:val="99"/>
    <w:semiHidden/>
    <w:rsid w:val="002F0DA7"/>
    <w:rPr>
      <w:sz w:val="18"/>
    </w:rPr>
  </w:style>
  <w:style w:type="paragraph" w:styleId="Bibliografia">
    <w:name w:val="Bibliography"/>
    <w:basedOn w:val="Normal"/>
    <w:next w:val="Normal"/>
    <w:uiPriority w:val="37"/>
    <w:unhideWhenUsed/>
    <w:rsid w:val="00687183"/>
  </w:style>
  <w:style w:type="character" w:styleId="Forte">
    <w:name w:val="Strong"/>
    <w:basedOn w:val="Fontepargpadro"/>
    <w:uiPriority w:val="22"/>
    <w:qFormat/>
    <w:rsid w:val="00541A0F"/>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caption" w:uiPriority="35" w:qFormat="1"/>
    <w:lsdException w:name="Title" w:qFormat="1"/>
    <w:lsdException w:name="Subtitle" w:qFormat="1"/>
    <w:lsdException w:name="Strong" w:uiPriority="22" w:qFormat="1"/>
    <w:lsdException w:name="Emphasis" w:qFormat="1"/>
    <w:lsdException w:name="Plain Text" w:uiPriority="99"/>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after="80"/>
      <w:jc w:val="both"/>
    </w:pPr>
    <w:rPr>
      <w:sz w:val="18"/>
    </w:rPr>
  </w:style>
  <w:style w:type="paragraph" w:styleId="Ttulo1">
    <w:name w:val="heading 1"/>
    <w:basedOn w:val="Normal"/>
    <w:next w:val="Normal"/>
    <w:uiPriority w:val="9"/>
    <w:qFormat/>
    <w:pPr>
      <w:keepNext/>
      <w:numPr>
        <w:numId w:val="1"/>
      </w:numPr>
      <w:spacing w:before="40" w:after="0"/>
      <w:jc w:val="left"/>
      <w:outlineLvl w:val="0"/>
    </w:pPr>
    <w:rPr>
      <w:b/>
      <w:kern w:val="28"/>
      <w:sz w:val="24"/>
    </w:rPr>
  </w:style>
  <w:style w:type="paragraph" w:styleId="Ttulo2">
    <w:name w:val="heading 2"/>
    <w:basedOn w:val="Ttulo1"/>
    <w:next w:val="Normal"/>
    <w:uiPriority w:val="9"/>
    <w:qFormat/>
    <w:pPr>
      <w:numPr>
        <w:ilvl w:val="1"/>
      </w:numPr>
      <w:outlineLvl w:val="1"/>
    </w:pPr>
  </w:style>
  <w:style w:type="paragraph" w:styleId="Ttulo3">
    <w:name w:val="heading 3"/>
    <w:basedOn w:val="Ttulo2"/>
    <w:next w:val="Normal"/>
    <w:uiPriority w:val="9"/>
    <w:qFormat/>
    <w:pPr>
      <w:numPr>
        <w:ilvl w:val="2"/>
      </w:numPr>
      <w:outlineLvl w:val="2"/>
    </w:pPr>
    <w:rPr>
      <w:b w:val="0"/>
      <w:i/>
      <w:sz w:val="22"/>
    </w:rPr>
  </w:style>
  <w:style w:type="paragraph" w:styleId="Ttulo4">
    <w:name w:val="heading 4"/>
    <w:basedOn w:val="Ttulo3"/>
    <w:next w:val="Normal"/>
    <w:uiPriority w:val="9"/>
    <w:qFormat/>
    <w:pPr>
      <w:numPr>
        <w:ilvl w:val="3"/>
      </w:numPr>
      <w:outlineLvl w:val="3"/>
    </w:pPr>
  </w:style>
  <w:style w:type="paragraph" w:styleId="Ttulo5">
    <w:name w:val="heading 5"/>
    <w:basedOn w:val="Numerada3"/>
    <w:next w:val="Normal"/>
    <w:uiPriority w:val="9"/>
    <w:qFormat/>
    <w:pPr>
      <w:numPr>
        <w:ilvl w:val="4"/>
        <w:numId w:val="1"/>
      </w:numPr>
      <w:spacing w:before="40" w:after="0"/>
      <w:ind w:left="0" w:firstLine="0"/>
      <w:jc w:val="left"/>
      <w:outlineLvl w:val="4"/>
    </w:pPr>
    <w:rPr>
      <w:i/>
      <w:sz w:val="22"/>
    </w:rPr>
  </w:style>
  <w:style w:type="paragraph" w:styleId="Ttulo6">
    <w:name w:val="heading 6"/>
    <w:basedOn w:val="Normal"/>
    <w:next w:val="Normal"/>
    <w:uiPriority w:val="9"/>
    <w:qFormat/>
    <w:pPr>
      <w:numPr>
        <w:ilvl w:val="5"/>
        <w:numId w:val="1"/>
      </w:numPr>
      <w:spacing w:before="240" w:after="60"/>
      <w:outlineLvl w:val="5"/>
    </w:pPr>
    <w:rPr>
      <w:rFonts w:ascii="Arial" w:hAnsi="Arial"/>
      <w:i/>
      <w:sz w:val="22"/>
    </w:rPr>
  </w:style>
  <w:style w:type="paragraph" w:styleId="Ttulo7">
    <w:name w:val="heading 7"/>
    <w:basedOn w:val="Normal"/>
    <w:next w:val="Normal"/>
    <w:uiPriority w:val="9"/>
    <w:qFormat/>
    <w:pPr>
      <w:numPr>
        <w:ilvl w:val="6"/>
        <w:numId w:val="1"/>
      </w:numPr>
      <w:spacing w:before="240" w:after="60"/>
      <w:outlineLvl w:val="6"/>
    </w:pPr>
    <w:rPr>
      <w:rFonts w:ascii="Arial" w:hAnsi="Arial"/>
    </w:rPr>
  </w:style>
  <w:style w:type="paragraph" w:styleId="Ttulo8">
    <w:name w:val="heading 8"/>
    <w:basedOn w:val="Normal"/>
    <w:next w:val="Normal"/>
    <w:uiPriority w:val="9"/>
    <w:qFormat/>
    <w:pPr>
      <w:numPr>
        <w:ilvl w:val="7"/>
        <w:numId w:val="1"/>
      </w:numPr>
      <w:spacing w:before="240" w:after="60"/>
      <w:outlineLvl w:val="7"/>
    </w:pPr>
    <w:rPr>
      <w:rFonts w:ascii="Arial" w:hAnsi="Arial"/>
      <w:i/>
    </w:rPr>
  </w:style>
  <w:style w:type="paragraph" w:styleId="Ttulo9">
    <w:name w:val="heading 9"/>
    <w:basedOn w:val="Normal"/>
    <w:next w:val="Normal"/>
    <w:uiPriority w:val="9"/>
    <w:qFormat/>
    <w:pPr>
      <w:numPr>
        <w:ilvl w:val="8"/>
        <w:numId w:val="1"/>
      </w:numPr>
      <w:spacing w:before="240" w:after="60"/>
      <w:outlineLvl w:val="8"/>
    </w:pPr>
    <w:rPr>
      <w:rFonts w:ascii="Arial" w:hAnsi="Arial"/>
      <w:i/>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Refdenotaderodap">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Textodenotaderodap">
    <w:name w:val="footnote text"/>
    <w:basedOn w:val="Normal"/>
    <w:semiHidden/>
    <w:pPr>
      <w:ind w:left="144" w:hanging="144"/>
    </w:pPr>
  </w:style>
  <w:style w:type="paragraph" w:customStyle="1" w:styleId="Bullet">
    <w:name w:val="Bullet"/>
    <w:basedOn w:val="Normal"/>
    <w:pPr>
      <w:ind w:left="144" w:hanging="144"/>
    </w:pPr>
  </w:style>
  <w:style w:type="paragraph" w:styleId="Rodap">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Ttulo1"/>
    <w:pPr>
      <w:numPr>
        <w:numId w:val="0"/>
      </w:numPr>
      <w:spacing w:before="0" w:after="120"/>
      <w:jc w:val="both"/>
      <w:outlineLvl w:val="9"/>
    </w:pPr>
    <w:rPr>
      <w:b w:val="0"/>
      <w:sz w:val="18"/>
    </w:rPr>
  </w:style>
  <w:style w:type="paragraph" w:styleId="Numerada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Nmerodepgina">
    <w:name w:val="page number"/>
    <w:basedOn w:val="Fontepargpadro"/>
  </w:style>
  <w:style w:type="paragraph" w:styleId="Recuodecorpodetexto">
    <w:name w:val="Body Text Indent"/>
    <w:basedOn w:val="Normal"/>
    <w:pPr>
      <w:spacing w:after="0"/>
      <w:ind w:firstLine="360"/>
    </w:pPr>
  </w:style>
  <w:style w:type="paragraph" w:styleId="MapadoDocumento">
    <w:name w:val="Document Map"/>
    <w:basedOn w:val="Normal"/>
    <w:semiHidden/>
    <w:pPr>
      <w:shd w:val="clear" w:color="auto" w:fill="000080"/>
    </w:pPr>
    <w:rPr>
      <w:rFonts w:ascii="Tahoma" w:hAnsi="Tahoma" w:cs="Tahoma"/>
    </w:rPr>
  </w:style>
  <w:style w:type="paragraph" w:styleId="Legenda">
    <w:name w:val="caption"/>
    <w:basedOn w:val="Normal"/>
    <w:next w:val="Normal"/>
    <w:uiPriority w:val="35"/>
    <w:qFormat/>
    <w:pPr>
      <w:jc w:val="center"/>
    </w:pPr>
    <w:rPr>
      <w:rFonts w:cs="Miriam"/>
      <w:b/>
      <w:bCs/>
      <w:szCs w:val="18"/>
      <w:lang w:eastAsia="en-AU"/>
    </w:rPr>
  </w:style>
  <w:style w:type="paragraph" w:styleId="Corpodetexto">
    <w:name w:val="Body Text"/>
    <w:basedOn w:val="Normal"/>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Cabealho">
    <w:name w:val="header"/>
    <w:basedOn w:val="Normal"/>
    <w:pPr>
      <w:tabs>
        <w:tab w:val="center" w:pos="4320"/>
        <w:tab w:val="right" w:pos="8640"/>
      </w:tabs>
    </w:pPr>
  </w:style>
  <w:style w:type="character" w:styleId="HiperlinkVisitado">
    <w:name w:val="FollowedHyperlink"/>
    <w:rsid w:val="0062758A"/>
    <w:rPr>
      <w:color w:val="800080"/>
      <w:u w:val="single"/>
    </w:rPr>
  </w:style>
  <w:style w:type="paragraph" w:customStyle="1" w:styleId="ColorfulList-Accent11">
    <w:name w:val="Colorful List - Accent 11"/>
    <w:basedOn w:val="Normal"/>
    <w:uiPriority w:val="34"/>
    <w:qFormat/>
    <w:rsid w:val="007103A3"/>
    <w:pPr>
      <w:tabs>
        <w:tab w:val="left" w:pos="288"/>
      </w:tabs>
      <w:spacing w:before="100" w:beforeAutospacing="1" w:after="0"/>
      <w:ind w:left="720" w:right="432"/>
      <w:contextualSpacing/>
      <w:jc w:val="left"/>
    </w:pPr>
    <w:rPr>
      <w:rFonts w:eastAsia="Calibri"/>
      <w:sz w:val="20"/>
    </w:rPr>
  </w:style>
  <w:style w:type="paragraph" w:customStyle="1" w:styleId="Bibliography1">
    <w:name w:val="Bibliography1"/>
    <w:basedOn w:val="Normal"/>
    <w:next w:val="Normal"/>
    <w:uiPriority w:val="37"/>
    <w:unhideWhenUsed/>
    <w:rsid w:val="00794E66"/>
    <w:pPr>
      <w:tabs>
        <w:tab w:val="left" w:pos="504"/>
      </w:tabs>
      <w:spacing w:after="0"/>
      <w:ind w:left="504" w:hanging="504"/>
    </w:pPr>
  </w:style>
  <w:style w:type="paragraph" w:styleId="TextosemFormatao">
    <w:name w:val="Plain Text"/>
    <w:basedOn w:val="Normal"/>
    <w:link w:val="PlainTextChar"/>
    <w:uiPriority w:val="99"/>
    <w:unhideWhenUsed/>
    <w:rsid w:val="004D38A2"/>
    <w:pPr>
      <w:spacing w:after="0"/>
      <w:jc w:val="left"/>
    </w:pPr>
    <w:rPr>
      <w:rFonts w:ascii="Consolas" w:eastAsia="Calibri" w:hAnsi="Consolas"/>
      <w:sz w:val="21"/>
      <w:szCs w:val="21"/>
      <w:lang w:val="x-none" w:eastAsia="x-none"/>
    </w:rPr>
  </w:style>
  <w:style w:type="character" w:customStyle="1" w:styleId="PlainTextChar">
    <w:name w:val="Plain Text Char"/>
    <w:link w:val="TextosemFormatao"/>
    <w:uiPriority w:val="99"/>
    <w:rsid w:val="004D38A2"/>
    <w:rPr>
      <w:rFonts w:ascii="Consolas" w:eastAsia="Calibri" w:hAnsi="Consolas" w:cs="Consolas"/>
      <w:sz w:val="21"/>
      <w:szCs w:val="21"/>
    </w:rPr>
  </w:style>
  <w:style w:type="character" w:styleId="Refdecomentrio">
    <w:name w:val="annotation reference"/>
    <w:rsid w:val="00122678"/>
    <w:rPr>
      <w:sz w:val="16"/>
      <w:szCs w:val="16"/>
    </w:rPr>
  </w:style>
  <w:style w:type="paragraph" w:styleId="Textodecomentrio">
    <w:name w:val="annotation text"/>
    <w:basedOn w:val="Normal"/>
    <w:link w:val="CommentTextChar"/>
    <w:rsid w:val="00122678"/>
    <w:rPr>
      <w:sz w:val="20"/>
    </w:rPr>
  </w:style>
  <w:style w:type="character" w:customStyle="1" w:styleId="CommentTextChar">
    <w:name w:val="Comment Text Char"/>
    <w:basedOn w:val="Fontepargpadro"/>
    <w:link w:val="Textodecomentrio"/>
    <w:rsid w:val="00122678"/>
  </w:style>
  <w:style w:type="paragraph" w:styleId="Assuntodocomentrio">
    <w:name w:val="annotation subject"/>
    <w:basedOn w:val="Textodecomentrio"/>
    <w:next w:val="Textodecomentrio"/>
    <w:link w:val="CommentSubjectChar"/>
    <w:rsid w:val="00122678"/>
    <w:rPr>
      <w:b/>
      <w:bCs/>
      <w:lang w:val="x-none" w:eastAsia="x-none"/>
    </w:rPr>
  </w:style>
  <w:style w:type="character" w:customStyle="1" w:styleId="CommentSubjectChar">
    <w:name w:val="Comment Subject Char"/>
    <w:link w:val="Assuntodocomentrio"/>
    <w:rsid w:val="00122678"/>
    <w:rPr>
      <w:b/>
      <w:bCs/>
    </w:rPr>
  </w:style>
  <w:style w:type="paragraph" w:styleId="Textodebalo">
    <w:name w:val="Balloon Text"/>
    <w:basedOn w:val="Normal"/>
    <w:link w:val="BalloonTextChar"/>
    <w:rsid w:val="00122678"/>
    <w:pPr>
      <w:spacing w:after="0"/>
    </w:pPr>
    <w:rPr>
      <w:rFonts w:ascii="Tahoma" w:hAnsi="Tahoma"/>
      <w:sz w:val="16"/>
      <w:szCs w:val="16"/>
      <w:lang w:val="x-none" w:eastAsia="x-none"/>
    </w:rPr>
  </w:style>
  <w:style w:type="character" w:customStyle="1" w:styleId="BalloonTextChar">
    <w:name w:val="Balloon Text Char"/>
    <w:link w:val="Textodebalo"/>
    <w:rsid w:val="00122678"/>
    <w:rPr>
      <w:rFonts w:ascii="Tahoma" w:hAnsi="Tahoma" w:cs="Tahoma"/>
      <w:sz w:val="16"/>
      <w:szCs w:val="16"/>
    </w:rPr>
  </w:style>
  <w:style w:type="paragraph" w:customStyle="1" w:styleId="ColorfulShading-Accent11">
    <w:name w:val="Colorful Shading - Accent 11"/>
    <w:hidden/>
    <w:uiPriority w:val="99"/>
    <w:semiHidden/>
    <w:rsid w:val="005074E5"/>
    <w:rPr>
      <w:sz w:val="18"/>
    </w:rPr>
  </w:style>
  <w:style w:type="paragraph" w:styleId="Reviso">
    <w:name w:val="Revision"/>
    <w:hidden/>
    <w:uiPriority w:val="99"/>
    <w:semiHidden/>
    <w:rsid w:val="002F0DA7"/>
    <w:rPr>
      <w:sz w:val="18"/>
    </w:rPr>
  </w:style>
  <w:style w:type="paragraph" w:styleId="Bibliografia">
    <w:name w:val="Bibliography"/>
    <w:basedOn w:val="Normal"/>
    <w:next w:val="Normal"/>
    <w:uiPriority w:val="37"/>
    <w:unhideWhenUsed/>
    <w:rsid w:val="00687183"/>
  </w:style>
  <w:style w:type="character" w:styleId="Forte">
    <w:name w:val="Strong"/>
    <w:basedOn w:val="Fontepargpadro"/>
    <w:uiPriority w:val="22"/>
    <w:qFormat/>
    <w:rsid w:val="00541A0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91074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theme" Target="theme/theme1.xml"/><Relationship Id="rId10" Type="http://schemas.openxmlformats.org/officeDocument/2006/relationships/comments" Target="comments.xml"/><Relationship Id="rId19" Type="http://schemas.openxmlformats.org/officeDocument/2006/relationships/image" Target="media/image9.png"/><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844F8AD-148B-4038-84BE-1A49CF1336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328</TotalTime>
  <Pages>9</Pages>
  <Words>14872</Words>
  <Characters>80310</Characters>
  <Application>Microsoft Office Word</Application>
  <DocSecurity>0</DocSecurity>
  <Lines>669</Lines>
  <Paragraphs>189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Proceedings Template - WORD</vt:lpstr>
      <vt:lpstr>Proceedings Template - WORD</vt:lpstr>
    </vt:vector>
  </TitlesOfParts>
  <Company>ACM</Company>
  <LinksUpToDate>false</LinksUpToDate>
  <CharactersWithSpaces>94993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cp:lastModifiedBy>Micro</cp:lastModifiedBy>
  <cp:revision>6</cp:revision>
  <cp:lastPrinted>2011-01-13T12:51:00Z</cp:lastPrinted>
  <dcterms:created xsi:type="dcterms:W3CDTF">2012-12-11T13:34:00Z</dcterms:created>
  <dcterms:modified xsi:type="dcterms:W3CDTF">2012-12-11T19:01:00Z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y fmtid="{D5CDD505-2E9C-101B-9397-08002B2CF9AE}" pid="3" name="ZOTERO_PREF_1">
    <vt:lpwstr>&lt;data data-version="3" zotero-version="3.0.8"&gt;&lt;session id="4lxkctCd"/&gt;&lt;style id="http://www.zotero.org/styles/acm-sig-proceedings" hasBibliography="1" bibliographyStyleHasBeenSet="1"/&gt;&lt;prefs&gt;&lt;pref name="fieldType" value="Field"/&gt;&lt;pref name="storeReference</vt:lpwstr>
  </property>
  <property fmtid="{D5CDD505-2E9C-101B-9397-08002B2CF9AE}" pid="4" name="ZOTERO_PREF_2">
    <vt:lpwstr>s" value="true"/&gt;&lt;pref name="noteType" value="0"/&gt;&lt;/prefs&gt;&lt;/data&gt;</vt:lpwstr>
  </property>
</Properties>
</file>