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4D801" w14:textId="77777777" w:rsidR="008B197E" w:rsidRPr="003F652E" w:rsidRDefault="008A1F91" w:rsidP="00541A0F">
      <w:pPr>
        <w:pStyle w:val="Paper-Title"/>
        <w:spacing w:after="60"/>
        <w:rPr>
          <w:b w:val="0"/>
          <w:sz w:val="32"/>
          <w:szCs w:val="32"/>
        </w:rPr>
      </w:pPr>
      <w:ins w:id="0" w:author="Leonardo Gresta Paulino Murta" w:date="2012-12-19T09:27:00Z">
        <w:r>
          <w:t>“</w:t>
        </w:r>
      </w:ins>
      <w:r w:rsidR="00541A0F">
        <w:t>Bloody Hell! Why did this happen?</w:t>
      </w:r>
      <w:ins w:id="1" w:author="Leonardo Gresta Paulino Murta" w:date="2012-12-19T09:28:00Z">
        <w:r>
          <w:t>”</w:t>
        </w:r>
      </w:ins>
      <w:ins w:id="2" w:author="Leonardo Gresta Paulino Murta" w:date="2012-12-19T09:27:00Z">
        <w:r>
          <w:br/>
        </w:r>
      </w:ins>
      <w:del w:id="3" w:author="Leonardo Gresta Paulino Murta" w:date="2012-12-19T09:27:00Z">
        <w:r w:rsidR="00541A0F" w:rsidDel="008A1F91">
          <w:delText xml:space="preserve"> </w:delText>
        </w:r>
        <w:r w:rsidR="004571D6" w:rsidDel="008A1F91">
          <w:delText xml:space="preserve">- </w:delText>
        </w:r>
      </w:del>
      <w:r w:rsidR="003F652E">
        <w:t>Modeling Game Experiences with Provenance</w:t>
      </w:r>
    </w:p>
    <w:p w14:paraId="1EEF7283"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6308D564" w14:textId="77777777" w:rsidR="008B197E" w:rsidRPr="00AC785B" w:rsidRDefault="005F3EF7">
      <w:pPr>
        <w:pStyle w:val="Author"/>
        <w:spacing w:after="0"/>
        <w:rPr>
          <w:spacing w:val="-2"/>
        </w:rPr>
      </w:pPr>
      <w:r w:rsidRPr="00AC785B">
        <w:rPr>
          <w:spacing w:val="-2"/>
        </w:rPr>
        <w:lastRenderedPageBreak/>
        <w:t xml:space="preserve">Troy C. </w:t>
      </w:r>
      <w:proofErr w:type="spellStart"/>
      <w:r w:rsidRPr="00AC785B">
        <w:rPr>
          <w:spacing w:val="-2"/>
        </w:rPr>
        <w:t>Kohwalter</w:t>
      </w:r>
      <w:proofErr w:type="spellEnd"/>
    </w:p>
    <w:p w14:paraId="64EF5A4E" w14:textId="77777777" w:rsidR="008B197E" w:rsidRPr="00AC785B" w:rsidRDefault="005F3EF7">
      <w:pPr>
        <w:pStyle w:val="Author"/>
        <w:spacing w:after="0"/>
        <w:rPr>
          <w:spacing w:val="-2"/>
        </w:rPr>
      </w:pPr>
      <w:r w:rsidRPr="00AC785B">
        <w:rPr>
          <w:spacing w:val="-2"/>
        </w:rPr>
        <w:lastRenderedPageBreak/>
        <w:t xml:space="preserve">Esteban G. W. </w:t>
      </w:r>
      <w:proofErr w:type="spellStart"/>
      <w:r w:rsidRPr="00AC785B">
        <w:rPr>
          <w:spacing w:val="-2"/>
        </w:rPr>
        <w:t>Clua</w:t>
      </w:r>
      <w:proofErr w:type="spellEnd"/>
    </w:p>
    <w:p w14:paraId="4D6861A3" w14:textId="77777777"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14:paraId="38769B5B" w14:textId="77777777"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r w:rsidRPr="00C856F7">
        <w:rPr>
          <w:spacing w:val="-2"/>
          <w:lang w:val="pt-BR"/>
        </w:rPr>
        <w:t>Brasil</w:t>
      </w:r>
    </w:p>
    <w:p w14:paraId="3932D68A" w14:textId="77777777"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14:paraId="6E5D35DC" w14:textId="77777777"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tkohwalter,esteban</w:t>
      </w:r>
      <w:proofErr w:type="spellEnd"/>
      <w:proofErr w:type="gramEnd"/>
      <w:r w:rsidRPr="00C55F04">
        <w:rPr>
          <w:spacing w:val="-2"/>
        </w:rPr>
        <w:t xml:space="preserve">, </w:t>
      </w:r>
      <w:proofErr w:type="spellStart"/>
      <w:r w:rsidRPr="00C55F04">
        <w:rPr>
          <w:spacing w:val="-2"/>
        </w:rPr>
        <w:t>leomurta</w:t>
      </w:r>
      <w:proofErr w:type="spellEnd"/>
      <w:r w:rsidRPr="00C55F04">
        <w:rPr>
          <w:spacing w:val="-2"/>
        </w:rPr>
        <w:t>}@ic.uff.br</w:t>
      </w:r>
    </w:p>
    <w:p w14:paraId="08E82EF0" w14:textId="77777777"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14:paraId="4E5D63F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FD0A5BD" w14:textId="77777777" w:rsidR="008B197E" w:rsidRDefault="008B197E">
      <w:pPr>
        <w:spacing w:after="0"/>
      </w:pPr>
      <w:r>
        <w:rPr>
          <w:b/>
          <w:sz w:val="24"/>
        </w:rPr>
        <w:lastRenderedPageBreak/>
        <w:t>ABSTRACT</w:t>
      </w:r>
    </w:p>
    <w:p w14:paraId="3273278A" w14:textId="77777777"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ins w:id="4" w:author="Micro" w:date="2012-12-11T11:31:00Z">
        <w:r w:rsidR="003B7559">
          <w:rPr>
            <w:rFonts w:eastAsia="Calibri"/>
          </w:rPr>
          <w:t xml:space="preserve">and actions </w:t>
        </w:r>
      </w:ins>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ins w:id="5" w:author="Micro" w:date="2012-12-11T11:32:00Z">
        <w:r w:rsidR="003B7559">
          <w:rPr>
            <w:rFonts w:eastAsia="Calibri"/>
          </w:rPr>
          <w:t xml:space="preserve">aspects </w:t>
        </w:r>
      </w:ins>
      <w:r w:rsidR="00032E29">
        <w:rPr>
          <w:rFonts w:eastAsia="Calibri"/>
        </w:rPr>
        <w:t xml:space="preserve">in serious games. We introduce a novel </w:t>
      </w:r>
      <w:del w:id="6" w:author="Leonardo Gresta Paulino Murta" w:date="2012-12-19T09:29:00Z">
        <w:r w:rsidR="00032E29" w:rsidDel="008A1F91">
          <w:rPr>
            <w:rFonts w:eastAsia="Calibri"/>
          </w:rPr>
          <w:delText xml:space="preserve">methodology </w:delText>
        </w:r>
      </w:del>
      <w:ins w:id="7" w:author="Leonardo Gresta Paulino Murta" w:date="2012-12-19T09:29:00Z">
        <w:r w:rsidR="008A1F91">
          <w:rPr>
            <w:rFonts w:eastAsia="Calibri"/>
          </w:rPr>
          <w:t xml:space="preserve">approach </w:t>
        </w:r>
      </w:ins>
      <w:r w:rsidR="00032E29">
        <w:rPr>
          <w:rFonts w:eastAsia="Calibri"/>
        </w:rPr>
        <w:t xml:space="preserve">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ins w:id="8" w:author="Micro" w:date="2012-12-11T11:32:00Z">
        <w:r w:rsidR="003B7559">
          <w:rPr>
            <w:rFonts w:eastAsia="Calibri"/>
          </w:rPr>
          <w:t xml:space="preserve">As a proof of </w:t>
        </w:r>
      </w:ins>
      <w:ins w:id="9" w:author="Micro" w:date="2012-12-11T11:33:00Z">
        <w:r w:rsidR="003B7559">
          <w:rPr>
            <w:rFonts w:eastAsia="Calibri"/>
          </w:rPr>
          <w:t>concept</w:t>
        </w:r>
      </w:ins>
      <w:ins w:id="10" w:author="Micro" w:date="2012-12-11T11:32:00Z">
        <w:r w:rsidR="003B7559">
          <w:rPr>
            <w:rFonts w:eastAsia="Calibri"/>
          </w:rPr>
          <w:t>,</w:t>
        </w:r>
      </w:ins>
      <w:ins w:id="11" w:author="Micro" w:date="2012-12-11T11:33:00Z">
        <w:r w:rsidR="003B7559">
          <w:rPr>
            <w:rFonts w:eastAsia="Calibri"/>
          </w:rPr>
          <w:t xml:space="preserve"> w</w:t>
        </w:r>
      </w:ins>
      <w:r w:rsidR="007103A3" w:rsidRPr="00883A81">
        <w:rPr>
          <w:rFonts w:eastAsia="Calibri"/>
        </w:rPr>
        <w:t xml:space="preserve">e also instantiated </w:t>
      </w:r>
      <w:ins w:id="12" w:author="Micro" w:date="2012-12-11T11:33:00Z">
        <w:r w:rsidR="003B7559">
          <w:rPr>
            <w:rFonts w:eastAsia="Calibri"/>
          </w:rPr>
          <w:t>our proposed</w:t>
        </w:r>
        <w:r w:rsidR="003B7559" w:rsidRPr="00883A81">
          <w:rPr>
            <w:rFonts w:eastAsia="Calibri"/>
          </w:rPr>
          <w:t xml:space="preserve"> </w:t>
        </w:r>
      </w:ins>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14:paraId="06C0B7EC" w14:textId="77777777" w:rsidR="008B197E" w:rsidRPr="000A4B7F" w:rsidRDefault="008B197E">
      <w:pPr>
        <w:spacing w:before="120" w:after="0"/>
      </w:pPr>
      <w:r w:rsidRPr="000A4B7F">
        <w:rPr>
          <w:b/>
          <w:sz w:val="24"/>
        </w:rPr>
        <w:t>Categories and Subject Descriptors</w:t>
      </w:r>
    </w:p>
    <w:p w14:paraId="2A5C8398" w14:textId="77777777"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14:paraId="3A31342A" w14:textId="77777777" w:rsidR="008B197E" w:rsidRPr="000A4B7F" w:rsidRDefault="008B197E">
      <w:pPr>
        <w:spacing w:before="120" w:after="0"/>
      </w:pPr>
      <w:r w:rsidRPr="000A4B7F">
        <w:rPr>
          <w:b/>
          <w:sz w:val="24"/>
        </w:rPr>
        <w:t>General Terms</w:t>
      </w:r>
    </w:p>
    <w:p w14:paraId="0CAAEFD9" w14:textId="77777777" w:rsidR="008B197E" w:rsidRPr="000A4B7F" w:rsidRDefault="008B197E">
      <w:pPr>
        <w:spacing w:after="120"/>
      </w:pPr>
      <w:proofErr w:type="gramStart"/>
      <w:r w:rsidRPr="000A4B7F">
        <w:t>Documentation, Design, Human Factors, Theory.</w:t>
      </w:r>
      <w:proofErr w:type="gramEnd"/>
    </w:p>
    <w:p w14:paraId="14C02157" w14:textId="77777777" w:rsidR="008B197E" w:rsidRDefault="008B197E">
      <w:pPr>
        <w:spacing w:before="120" w:after="0"/>
      </w:pPr>
      <w:r>
        <w:rPr>
          <w:b/>
          <w:sz w:val="24"/>
        </w:rPr>
        <w:t>Keywords</w:t>
      </w:r>
    </w:p>
    <w:p w14:paraId="29CBC15A" w14:textId="77777777"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14:paraId="08C55CC3" w14:textId="77777777" w:rsidR="008B197E" w:rsidRDefault="008B197E">
      <w:pPr>
        <w:pStyle w:val="Heading1"/>
        <w:spacing w:before="120"/>
      </w:pPr>
      <w:r>
        <w:t>INTRODUCTION</w:t>
      </w:r>
    </w:p>
    <w:p w14:paraId="168447C2" w14:textId="77777777" w:rsidR="00794E66" w:rsidRPr="008D599E" w:rsidRDefault="00794E66" w:rsidP="00794E66">
      <w:pPr>
        <w:framePr w:w="4680" w:h="1977" w:hRule="exact" w:hSpace="187" w:wrap="around" w:vAnchor="page" w:hAnchor="page" w:x="1155" w:y="12605" w:anchorLock="1"/>
        <w:spacing w:after="120"/>
        <w:rPr>
          <w:iCs/>
          <w:color w:val="FF0000"/>
          <w:sz w:val="14"/>
        </w:rPr>
      </w:pPr>
    </w:p>
    <w:p w14:paraId="6BC1A9AD" w14:textId="77777777" w:rsidR="00794E66" w:rsidRDefault="00794E66" w:rsidP="00794E66">
      <w:pPr>
        <w:framePr w:w="4680" w:h="1977" w:hRule="exact" w:hSpace="187" w:wrap="around" w:vAnchor="page" w:hAnchor="page" w:x="1155" w:y="12605" w:anchorLock="1"/>
        <w:spacing w:after="0"/>
        <w:rPr>
          <w:sz w:val="16"/>
        </w:rPr>
      </w:pPr>
    </w:p>
    <w:p w14:paraId="7F9747A2" w14:textId="77777777" w:rsidR="00794E66" w:rsidRDefault="00794E66" w:rsidP="00794E66">
      <w:pPr>
        <w:framePr w:w="4680" w:h="1977" w:hRule="exact" w:hSpace="187" w:wrap="around" w:vAnchor="page" w:hAnchor="page" w:x="1155" w:y="12605" w:anchorLock="1"/>
        <w:rPr>
          <w:iCs/>
        </w:rPr>
      </w:pPr>
    </w:p>
    <w:p w14:paraId="69A4005E" w14:textId="77777777" w:rsidR="00054212" w:rsidRDefault="00B652A1" w:rsidP="00054212">
      <w:pPr>
        <w:rPr>
          <w:ins w:id="13" w:author="Kohwalter" w:date="2012-12-07T21:36:00Z"/>
        </w:rPr>
      </w:pPr>
      <w:commentRangeStart w:id="14"/>
      <w:ins w:id="15" w:author="Micro" w:date="2012-12-11T11:43:00Z">
        <w:r>
          <w:rPr>
            <w:rFonts w:eastAsia="Calibri"/>
          </w:rPr>
          <w:t>The conclusion of</w:t>
        </w:r>
      </w:ins>
      <w:ins w:id="16" w:author="Kohwalter" w:date="2012-12-07T21:32:00Z">
        <w:r w:rsidR="00054212">
          <w:rPr>
            <w:rFonts w:eastAsia="Calibri"/>
          </w:rPr>
          <w:t xml:space="preserve"> a game session </w:t>
        </w:r>
      </w:ins>
      <w:ins w:id="17" w:author="Micro" w:date="2012-12-11T11:44:00Z">
        <w:r>
          <w:rPr>
            <w:rFonts w:eastAsia="Calibri"/>
          </w:rPr>
          <w:t xml:space="preserve">derives from </w:t>
        </w:r>
      </w:ins>
      <w:ins w:id="18" w:author="Kohwalter" w:date="2012-12-07T21:32:00Z">
        <w:r w:rsidR="00054212">
          <w:rPr>
            <w:rFonts w:eastAsia="Calibri"/>
          </w:rPr>
          <w:t xml:space="preserve">a series of decisions </w:t>
        </w:r>
      </w:ins>
      <w:ins w:id="19" w:author="Micro" w:date="2012-12-11T11:37:00Z">
        <w:r>
          <w:rPr>
            <w:rFonts w:eastAsia="Calibri"/>
          </w:rPr>
          <w:t xml:space="preserve">and actions </w:t>
        </w:r>
      </w:ins>
      <w:ins w:id="20" w:author="Kohwalter" w:date="2012-12-07T21:32:00Z">
        <w:r w:rsidR="00054212">
          <w:rPr>
            <w:rFonts w:eastAsia="Calibri"/>
          </w:rPr>
          <w:t xml:space="preserve">made during the game. </w:t>
        </w:r>
      </w:ins>
      <w:ins w:id="21" w:author="Micro" w:date="2012-12-11T11:44:00Z">
        <w:r>
          <w:rPr>
            <w:rFonts w:eastAsia="Calibri"/>
          </w:rPr>
          <w:t xml:space="preserve">In many situations, analyzing </w:t>
        </w:r>
      </w:ins>
      <w:ins w:id="22" w:author="Kohwalter" w:date="2012-12-07T21:32:00Z">
        <w:r w:rsidR="00054212">
          <w:rPr>
            <w:rFonts w:eastAsia="Calibri"/>
          </w:rPr>
          <w:t xml:space="preserve">and understanding </w:t>
        </w:r>
      </w:ins>
      <w:ins w:id="23" w:author="Micro" w:date="2012-12-11T11:45:00Z">
        <w:r>
          <w:rPr>
            <w:rFonts w:eastAsia="Calibri"/>
          </w:rPr>
          <w:t>the</w:t>
        </w:r>
      </w:ins>
      <w:ins w:id="24" w:author="Kohwalter" w:date="2012-12-07T21:32:00Z">
        <w:r w:rsidR="00054212">
          <w:rPr>
            <w:rFonts w:eastAsia="Calibri"/>
          </w:rPr>
          <w:t xml:space="preserve"> events, </w:t>
        </w:r>
      </w:ins>
      <w:commentRangeEnd w:id="14"/>
      <w:r>
        <w:rPr>
          <w:rStyle w:val="CommentReference"/>
        </w:rPr>
        <w:commentReference w:id="14"/>
      </w:r>
      <w:ins w:id="25" w:author="Kohwalter" w:date="2012-12-07T21:32:00Z">
        <w:r w:rsidR="00054212">
          <w:rPr>
            <w:rFonts w:eastAsia="Calibri"/>
          </w:rPr>
          <w:t xml:space="preserve">mistakes, and flows of a concrete game play may be useful for understanding </w:t>
        </w:r>
      </w:ins>
      <w:ins w:id="26" w:author="Kohwalter" w:date="2012-12-07T22:00:00Z">
        <w:r w:rsidR="00176A64">
          <w:rPr>
            <w:rFonts w:eastAsia="Calibri"/>
          </w:rPr>
          <w:t>the</w:t>
        </w:r>
      </w:ins>
      <w:ins w:id="27" w:author="Kohwalter" w:date="2012-12-07T21:38:00Z">
        <w:r w:rsidR="00054212">
          <w:rPr>
            <w:rFonts w:eastAsia="Calibri"/>
          </w:rPr>
          <w:t xml:space="preserve"> </w:t>
        </w:r>
      </w:ins>
      <w:ins w:id="28" w:author="Micro" w:date="2012-12-11T11:45:00Z">
        <w:r>
          <w:rPr>
            <w:rFonts w:eastAsia="Calibri"/>
          </w:rPr>
          <w:t xml:space="preserve">achieved </w:t>
        </w:r>
      </w:ins>
      <w:ins w:id="29" w:author="Kohwalter" w:date="2012-12-07T21:38:00Z">
        <w:r w:rsidR="00054212">
          <w:rPr>
            <w:rFonts w:eastAsia="Calibri"/>
          </w:rPr>
          <w:t>results</w:t>
        </w:r>
      </w:ins>
      <w:ins w:id="30" w:author="Kohwalter" w:date="2012-12-07T21:32:00Z">
        <w:r w:rsidR="00054212">
          <w:rPr>
            <w:rFonts w:eastAsia="Calibri"/>
          </w:rPr>
          <w:t>.</w:t>
        </w:r>
      </w:ins>
      <w:ins w:id="31" w:author="Kohwalter" w:date="2012-12-07T21:33:00Z">
        <w:r w:rsidR="00054212">
          <w:rPr>
            <w:rFonts w:eastAsia="Calibri"/>
          </w:rPr>
          <w:t xml:space="preserve"> </w:t>
        </w:r>
        <w:commentRangeStart w:id="32"/>
        <w:r w:rsidR="00054212">
          <w:t>Traditional</w:t>
        </w:r>
        <w:r w:rsidR="00054212" w:rsidRPr="003A6B92">
          <w:t xml:space="preserve"> games are limited in terms of analysis</w:t>
        </w:r>
        <w:r w:rsidR="00054212">
          <w:t xml:space="preserve"> of the obtained results</w:t>
        </w:r>
        <w:r w:rsidR="00054212" w:rsidRPr="003A6B92">
          <w:t xml:space="preserve"> and do not allow the player to comprehend </w:t>
        </w:r>
      </w:ins>
      <w:ins w:id="33" w:author="Kohwalter" w:date="2012-12-07T21:34:00Z">
        <w:r w:rsidR="00054212">
          <w:t xml:space="preserve">the </w:t>
        </w:r>
      </w:ins>
      <w:ins w:id="34" w:author="Kohwalter" w:date="2012-12-07T21:35:00Z">
        <w:r w:rsidR="00054212">
          <w:t>story development</w:t>
        </w:r>
      </w:ins>
      <w:ins w:id="35" w:author="Kohwalter" w:date="2012-12-07T21:33:00Z">
        <w:r w:rsidR="00054212" w:rsidRPr="003A6B92">
          <w:t xml:space="preserve"> throughout the game.</w:t>
        </w:r>
      </w:ins>
      <w:ins w:id="36" w:author="Micro" w:date="2012-12-11T11:46:00Z">
        <w:r>
          <w:t xml:space="preserve"> </w:t>
        </w:r>
      </w:ins>
      <w:commentRangeEnd w:id="32"/>
      <w:r w:rsidR="0048712A">
        <w:rPr>
          <w:rStyle w:val="CommentReference"/>
        </w:rPr>
        <w:commentReference w:id="32"/>
      </w:r>
    </w:p>
    <w:p w14:paraId="53AF135A" w14:textId="77777777" w:rsidR="0093604F" w:rsidRDefault="0093604F" w:rsidP="003A6B92">
      <w:pPr>
        <w:rPr>
          <w:ins w:id="37" w:author="Kohwalter" w:date="2012-12-07T21:53:00Z"/>
        </w:rPr>
      </w:pPr>
      <w:ins w:id="38" w:author="Kohwalter" w:date="2012-12-07T21:33:00Z">
        <w:r>
          <w:t>In many cases, th</w:t>
        </w:r>
      </w:ins>
      <w:ins w:id="39" w:author="Kohwalter" w:date="2012-12-07T21:52:00Z">
        <w:r>
          <w:t>e game flow</w:t>
        </w:r>
      </w:ins>
      <w:ins w:id="40" w:author="Kohwalter" w:date="2012-12-07T21:33:00Z">
        <w:r w:rsidR="00054212" w:rsidRPr="003A6B92">
          <w:t xml:space="preserve"> analysis is fundamental for detecting symptoms of problems that occurred due to wrong decision-making</w:t>
        </w:r>
      </w:ins>
      <w:ins w:id="41" w:author="Micro" w:date="2012-12-11T11:46:00Z">
        <w:r w:rsidR="00B652A1">
          <w:t xml:space="preserve"> or even bad gameplay </w:t>
        </w:r>
        <w:r w:rsidR="00C11AA8">
          <w:t>project</w:t>
        </w:r>
      </w:ins>
      <w:ins w:id="42" w:author="Kohwalter" w:date="2012-12-07T21:33:00Z">
        <w:r w:rsidR="00054212" w:rsidRPr="003A6B92">
          <w:t xml:space="preserve">. </w:t>
        </w:r>
      </w:ins>
      <w:ins w:id="43" w:author="Kohwalter" w:date="2012-12-07T21:52:00Z">
        <w:r>
          <w:t>Without it, t</w:t>
        </w:r>
      </w:ins>
      <w:ins w:id="44"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45" w:author="Kohwalter" w:date="2012-12-07T22:01:00Z">
        <w:r w:rsidR="00E17D89">
          <w:t xml:space="preserve">game </w:t>
        </w:r>
      </w:ins>
      <w:ins w:id="46" w:author="Kohwalter" w:date="2012-12-07T21:33:00Z">
        <w:r w:rsidR="00054212" w:rsidRPr="003A6B92">
          <w:t xml:space="preserve">dynamics and </w:t>
        </w:r>
      </w:ins>
      <w:ins w:id="47" w:author="Kohwalter" w:date="2012-12-07T22:02:00Z">
        <w:r w:rsidR="00E17D89">
          <w:t>its</w:t>
        </w:r>
      </w:ins>
      <w:ins w:id="48" w:author="Kohwalter" w:date="2012-12-07T21:33:00Z">
        <w:r w:rsidR="00054212" w:rsidRPr="003A6B92">
          <w:t xml:space="preserve"> complexity, reproducing</w:t>
        </w:r>
        <w:r w:rsidR="00E17D89">
          <w:t xml:space="preserve"> the same state can be </w:t>
        </w:r>
        <w:r w:rsidR="00E17D89">
          <w:lastRenderedPageBreak/>
          <w:t>unviable</w:t>
        </w:r>
      </w:ins>
      <w:ins w:id="49" w:author="Kohwalter" w:date="2012-12-07T22:02:00Z">
        <w:r w:rsidR="00E17D89">
          <w:t>,</w:t>
        </w:r>
      </w:ins>
      <w:ins w:id="50" w:author="Kohwalter" w:date="2012-12-07T21:33:00Z">
        <w:r w:rsidR="00054212" w:rsidRPr="003A6B92">
          <w:t xml:space="preserve"> mak</w:t>
        </w:r>
      </w:ins>
      <w:ins w:id="51" w:author="Kohwalter" w:date="2012-12-07T22:03:00Z">
        <w:r w:rsidR="00E17D89">
          <w:t>ing</w:t>
        </w:r>
      </w:ins>
      <w:ins w:id="52" w:author="Kohwalter" w:date="2012-12-07T21:33:00Z">
        <w:r w:rsidR="00054212" w:rsidRPr="003A6B92">
          <w:t xml:space="preserve"> it difficult to replay and try new solutions.</w:t>
        </w:r>
      </w:ins>
      <w:ins w:id="53" w:author="Kohwalter" w:date="2012-12-07T21:41:00Z">
        <w:r w:rsidR="00054212">
          <w:t xml:space="preserve"> </w:t>
        </w:r>
      </w:ins>
    </w:p>
    <w:p w14:paraId="7E865189" w14:textId="77777777" w:rsidR="00054212" w:rsidRDefault="00054212" w:rsidP="003A6B92">
      <w:ins w:id="54" w:author="Kohwalter" w:date="2012-12-07T21:39:00Z">
        <w:r>
          <w:t xml:space="preserve">This </w:t>
        </w:r>
      </w:ins>
      <w:ins w:id="55" w:author="Kohwalter" w:date="2012-12-07T22:04:00Z">
        <w:r w:rsidR="00E17D89">
          <w:t xml:space="preserve">game flow </w:t>
        </w:r>
      </w:ins>
      <w:ins w:id="56" w:author="Kohwalter" w:date="2012-12-07T21:39:00Z">
        <w:r>
          <w:t xml:space="preserve">analysis </w:t>
        </w:r>
      </w:ins>
      <w:ins w:id="57" w:author="Micro" w:date="2012-12-11T11:48:00Z">
        <w:r w:rsidR="00C11AA8">
          <w:t>deserve particular attention for</w:t>
        </w:r>
      </w:ins>
      <w:ins w:id="58" w:author="Kohwalter" w:date="2012-12-07T21:39:00Z">
        <w:r>
          <w:t xml:space="preserve"> </w:t>
        </w:r>
        <w:r w:rsidRPr="003A6B92">
          <w:t>serious game</w:t>
        </w:r>
        <w:r>
          <w:t>s</w:t>
        </w:r>
        <w:r w:rsidRPr="003A6B92">
          <w:t xml:space="preserve"> </w:t>
        </w:r>
        <w:r w:rsidR="00BA4358"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BA4358" w:rsidRPr="003A6B92">
          <w:fldChar w:fldCharType="separate"/>
        </w:r>
        <w:r w:rsidRPr="003A6B92">
          <w:t>[1]</w:t>
        </w:r>
        <w:r w:rsidR="00BA4358" w:rsidRPr="003A6B92">
          <w:fldChar w:fldCharType="end"/>
        </w:r>
        <w:r w:rsidRPr="003A6B92">
          <w:t>,</w:t>
        </w:r>
      </w:ins>
      <w:ins w:id="59"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60" w:author="Kohwalter" w:date="2012-12-07T21:53:00Z">
        <w:r w:rsidR="0093604F">
          <w:t>Serious g</w:t>
        </w:r>
      </w:ins>
      <w:ins w:id="61" w:author="Kohwalter" w:date="2012-12-07T21:40:00Z">
        <w:r w:rsidRPr="003A6B92">
          <w:t xml:space="preserve">ames have been used for aiding students to learn and understand concepts taught in classrooms </w:t>
        </w:r>
        <w:r w:rsidR="00BA4358"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BA4358" w:rsidRPr="003A6B92">
          <w:fldChar w:fldCharType="separate"/>
        </w:r>
        <w:r w:rsidRPr="00C55F04">
          <w:t>[4, 20]</w:t>
        </w:r>
        <w:r w:rsidR="00BA4358" w:rsidRPr="003A6B92">
          <w:fldChar w:fldCharType="end"/>
        </w:r>
        <w:r w:rsidRPr="003A6B92">
          <w:t xml:space="preserve"> due to their stimulating curiosity characteristic and </w:t>
        </w:r>
        <w:r>
          <w:t xml:space="preserve">for </w:t>
        </w:r>
        <w:r w:rsidRPr="003A6B92">
          <w:t xml:space="preserve">providing motivation for learning </w:t>
        </w:r>
        <w:r w:rsidR="00BA4358"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BA4358" w:rsidRPr="003A6B92">
          <w:fldChar w:fldCharType="separate"/>
        </w:r>
        <w:r w:rsidRPr="00C55F04">
          <w:t>[24]</w:t>
        </w:r>
        <w:r w:rsidR="00BA4358" w:rsidRPr="003A6B92">
          <w:fldChar w:fldCharType="end"/>
        </w:r>
        <w:r>
          <w:t>.</w:t>
        </w:r>
      </w:ins>
      <w:ins w:id="62" w:author="Kohwalter" w:date="2012-12-07T21:41:00Z">
        <w:r>
          <w:t xml:space="preserve"> Understanding </w:t>
        </w:r>
      </w:ins>
      <w:ins w:id="63" w:author="Kohwalter" w:date="2012-12-07T21:53:00Z">
        <w:r w:rsidR="0093604F">
          <w:t xml:space="preserve">the </w:t>
        </w:r>
      </w:ins>
      <w:ins w:id="64" w:author="Kohwalter" w:date="2012-12-07T21:41:00Z">
        <w:r w:rsidR="009E0962">
          <w:t xml:space="preserve">educational results obtained </w:t>
        </w:r>
      </w:ins>
      <w:ins w:id="65" w:author="Kohwalter" w:date="2012-12-07T21:42:00Z">
        <w:r w:rsidR="009E0962">
          <w:t>in a serious game</w:t>
        </w:r>
      </w:ins>
      <w:ins w:id="66" w:author="Kohwalter" w:date="2012-12-07T21:53:00Z">
        <w:r w:rsidR="0093604F">
          <w:t xml:space="preserve"> is important </w:t>
        </w:r>
      </w:ins>
      <w:ins w:id="67" w:author="Kohwalter" w:date="2012-12-07T21:41:00Z">
        <w:r w:rsidR="009E0962">
          <w:t xml:space="preserve">to </w:t>
        </w:r>
      </w:ins>
      <w:ins w:id="68" w:author="Kohwalter" w:date="2012-12-07T21:43:00Z">
        <w:r w:rsidR="009E0962">
          <w:t>assimilate</w:t>
        </w:r>
      </w:ins>
      <w:ins w:id="69" w:author="Kohwalter" w:date="2012-12-07T21:41:00Z">
        <w:r w:rsidR="009E0962">
          <w:t xml:space="preserve"> </w:t>
        </w:r>
      </w:ins>
      <w:ins w:id="70" w:author="Kohwalter" w:date="2012-12-07T21:43:00Z">
        <w:r w:rsidR="009E0962">
          <w:t xml:space="preserve">the </w:t>
        </w:r>
      </w:ins>
      <w:ins w:id="71" w:author="Kohwalter" w:date="2012-12-07T21:41:00Z">
        <w:r w:rsidR="009E0962">
          <w:t>knowledge</w:t>
        </w:r>
      </w:ins>
      <w:ins w:id="72" w:author="Kohwalter" w:date="2012-12-07T21:43:00Z">
        <w:r w:rsidR="009E0962">
          <w:t xml:space="preserve"> and concepts passed in the game.</w:t>
        </w:r>
      </w:ins>
      <w:ins w:id="73" w:author="Kohwalter" w:date="2012-12-07T21:44:00Z">
        <w:r w:rsidR="009E0962">
          <w:t xml:space="preserve"> </w:t>
        </w:r>
      </w:ins>
      <w:ins w:id="74" w:author="Kohwalter" w:date="2012-12-07T21:47:00Z">
        <w:r w:rsidR="009E0962">
          <w:t xml:space="preserve">In addition, </w:t>
        </w:r>
      </w:ins>
      <w:ins w:id="75" w:author="Kohwalter" w:date="2012-12-07T21:48:00Z">
        <w:r w:rsidR="009E0962">
          <w:t xml:space="preserve">examining </w:t>
        </w:r>
      </w:ins>
      <w:ins w:id="76" w:author="Kohwalter" w:date="2012-12-07T21:54:00Z">
        <w:r w:rsidR="0093604F">
          <w:t xml:space="preserve">the </w:t>
        </w:r>
      </w:ins>
      <w:ins w:id="77" w:author="Kohwalter" w:date="2012-12-10T19:39:00Z">
        <w:r w:rsidR="00715425">
          <w:t>game flow</w:t>
        </w:r>
      </w:ins>
      <w:ins w:id="78" w:author="Kohwalter" w:date="2012-12-07T21:48:00Z">
        <w:r w:rsidR="009E0962">
          <w:t xml:space="preserve"> </w:t>
        </w:r>
      </w:ins>
      <w:ins w:id="79" w:author="Kohwalter" w:date="2012-12-07T21:58:00Z">
        <w:r w:rsidR="0093604F">
          <w:t>allows</w:t>
        </w:r>
      </w:ins>
      <w:ins w:id="80" w:author="Kohwalter" w:date="2012-12-07T21:48:00Z">
        <w:r w:rsidR="009E0962">
          <w:t xml:space="preserve"> </w:t>
        </w:r>
      </w:ins>
      <w:ins w:id="81" w:author="Kohwalter" w:date="2012-12-07T21:58:00Z">
        <w:r w:rsidR="0093604F">
          <w:t>the identification of</w:t>
        </w:r>
      </w:ins>
      <w:ins w:id="82" w:author="Kohwalter" w:date="2012-12-07T21:54:00Z">
        <w:r w:rsidR="0093604F">
          <w:t xml:space="preserve"> </w:t>
        </w:r>
      </w:ins>
      <w:ins w:id="83" w:author="Kohwalter" w:date="2012-12-07T21:49:00Z">
        <w:r w:rsidR="009E0962">
          <w:t>good and bad attitudes</w:t>
        </w:r>
      </w:ins>
      <w:ins w:id="84" w:author="Kohwalter" w:date="2012-12-07T21:55:00Z">
        <w:r w:rsidR="0093604F">
          <w:t xml:space="preserve"> made by the player</w:t>
        </w:r>
      </w:ins>
      <w:ins w:id="85" w:author="Kohwalter" w:date="2012-12-07T21:49:00Z">
        <w:r w:rsidR="009E0962">
          <w:t>.</w:t>
        </w:r>
      </w:ins>
      <w:ins w:id="86" w:author="Kohwalter" w:date="2012-12-07T21:58:00Z">
        <w:r w:rsidR="0093604F">
          <w:t xml:space="preserve"> This knowledge can be </w:t>
        </w:r>
      </w:ins>
      <w:ins w:id="87" w:author="Kohwalter" w:date="2012-12-07T21:59:00Z">
        <w:r w:rsidR="0093604F">
          <w:t>used in</w:t>
        </w:r>
      </w:ins>
      <w:ins w:id="88" w:author="Kohwalter" w:date="2012-12-07T21:58:00Z">
        <w:r w:rsidR="0093604F">
          <w:t xml:space="preserve"> </w:t>
        </w:r>
      </w:ins>
      <w:ins w:id="89" w:author="Kohwalter" w:date="2012-12-10T19:41:00Z">
        <w:r w:rsidR="00715425">
          <w:t>future</w:t>
        </w:r>
      </w:ins>
      <w:ins w:id="90" w:author="Kohwalter" w:date="2012-12-07T21:58:00Z">
        <w:r w:rsidR="0093604F">
          <w:t xml:space="preserve"> game session</w:t>
        </w:r>
      </w:ins>
      <w:ins w:id="91" w:author="Kohwalter" w:date="2012-12-10T19:40:00Z">
        <w:r w:rsidR="00715425">
          <w:t>s</w:t>
        </w:r>
      </w:ins>
      <w:ins w:id="92" w:author="Kohwalter" w:date="2012-12-07T21:59:00Z">
        <w:r w:rsidR="0093604F">
          <w:t xml:space="preserve"> to</w:t>
        </w:r>
      </w:ins>
      <w:ins w:id="93" w:author="Kohwalter" w:date="2012-12-07T21:58:00Z">
        <w:r w:rsidR="0093604F">
          <w:t xml:space="preserve"> </w:t>
        </w:r>
      </w:ins>
      <w:ins w:id="94" w:author="Kohwalter" w:date="2012-12-07T21:59:00Z">
        <w:r w:rsidR="0093604F">
          <w:t>avoid</w:t>
        </w:r>
      </w:ins>
      <w:ins w:id="95" w:author="Kohwalter" w:date="2012-12-07T21:58:00Z">
        <w:r w:rsidR="0093604F">
          <w:t xml:space="preserve"> making the same mistakes</w:t>
        </w:r>
      </w:ins>
      <w:ins w:id="96" w:author="Micro" w:date="2012-12-11T11:49:00Z">
        <w:r w:rsidR="00C11AA8">
          <w:t xml:space="preserve"> or even to adjust gameplay features</w:t>
        </w:r>
      </w:ins>
      <w:ins w:id="97" w:author="Kohwalter" w:date="2012-12-07T21:58:00Z">
        <w:r w:rsidR="0093604F">
          <w:t>.</w:t>
        </w:r>
      </w:ins>
    </w:p>
    <w:p w14:paraId="01F2FFEA" w14:textId="77777777" w:rsidR="007103A3" w:rsidRPr="003A6B92" w:rsidRDefault="007103A3" w:rsidP="003A6B92">
      <w:r w:rsidRPr="003A6B92">
        <w:t xml:space="preserve">Neural studies about the learning capability of human brain </w:t>
      </w:r>
      <w:r w:rsidR="00BA4358"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BA4358" w:rsidRPr="003A6B92">
        <w:fldChar w:fldCharType="separate"/>
      </w:r>
      <w:r w:rsidR="00F73B3D" w:rsidRPr="00F73B3D">
        <w:t>[7, 9]</w:t>
      </w:r>
      <w:r w:rsidR="00BA4358"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14:paraId="62507352" w14:textId="77777777"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del w:id="98" w:author="Leonardo Gresta Paulino Murta" w:date="2012-12-19T09:52:00Z">
        <w:r w:rsidR="00916E88" w:rsidRPr="003A6B92" w:rsidDel="00AB4CC5">
          <w:delText xml:space="preserve"> </w:delText>
        </w:r>
        <w:r w:rsidR="007C34BB" w:rsidRPr="003A6B92" w:rsidDel="00AB4CC5">
          <w:delText>a</w:delText>
        </w:r>
      </w:del>
      <w:r w:rsidR="007C34BB" w:rsidRPr="003A6B92">
        <w:t xml:space="preserve"> </w:t>
      </w:r>
      <w:r w:rsidR="00712AE7" w:rsidRPr="003A6B92">
        <w:t>provenance</w:t>
      </w:r>
      <w:del w:id="99" w:author="Leonardo Gresta Paulino Murta" w:date="2012-12-19T09:52:00Z">
        <w:r w:rsidR="007C34BB" w:rsidRPr="003A6B92" w:rsidDel="00AB4CC5">
          <w:delText xml:space="preserve"> graph</w:delText>
        </w:r>
      </w:del>
      <w:r w:rsidRPr="003A6B92">
        <w:t xml:space="preserve">. </w:t>
      </w:r>
      <w:commentRangeStart w:id="100"/>
      <w:r w:rsidRPr="003A6B92">
        <w:t>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BA4358"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BA4358" w:rsidRPr="003A6B92">
        <w:fldChar w:fldCharType="separate"/>
      </w:r>
      <w:r w:rsidR="00C55F04" w:rsidRPr="00C55F04">
        <w:t>[23]</w:t>
      </w:r>
      <w:r w:rsidR="00BA4358" w:rsidRPr="003A6B92">
        <w:fldChar w:fldCharType="end"/>
      </w:r>
      <w:r w:rsidRPr="003A6B92">
        <w:t xml:space="preserve">. </w:t>
      </w:r>
      <w:commentRangeEnd w:id="100"/>
      <w:r w:rsidR="009D5F0B">
        <w:rPr>
          <w:rStyle w:val="CommentReference"/>
        </w:rPr>
        <w:commentReference w:id="100"/>
      </w:r>
    </w:p>
    <w:p w14:paraId="4364FD4A" w14:textId="77777777" w:rsidR="0001023A" w:rsidRDefault="00776B23" w:rsidP="003A6B92">
      <w:r w:rsidRPr="003A6B92">
        <w:t xml:space="preserve">In </w:t>
      </w:r>
      <w:r w:rsidR="00BD35A5">
        <w:t>our</w:t>
      </w:r>
      <w:r w:rsidR="00BD35A5" w:rsidRPr="003A6B92">
        <w:t xml:space="preserve"> </w:t>
      </w:r>
      <w:r w:rsidRPr="003A6B92">
        <w:t xml:space="preserve">previous work </w:t>
      </w:r>
      <w:r w:rsidR="00BA4358"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3A6B92">
        <w:fldChar w:fldCharType="separate"/>
      </w:r>
      <w:r w:rsidR="00C55F04" w:rsidRPr="00C55F04">
        <w:t>[16]</w:t>
      </w:r>
      <w:r w:rsidR="00BA4358"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BA4358"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BA4358" w:rsidRPr="003A6B92">
        <w:fldChar w:fldCharType="separate"/>
      </w:r>
      <w:r w:rsidR="00F73B3D" w:rsidRPr="00F73B3D">
        <w:t>[12]</w:t>
      </w:r>
      <w:r w:rsidR="00BA4358"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r w:rsidR="00B64FC9">
        <w:t xml:space="preserve">providing the means for </w:t>
      </w:r>
      <w:r w:rsidR="003C7836">
        <w:t>a post-game analysis</w:t>
      </w:r>
      <w:r w:rsidR="00AB0E5B" w:rsidRPr="003A6B92">
        <w:t>.</w:t>
      </w:r>
      <w:r w:rsidR="00916E88" w:rsidRPr="003A6B92">
        <w:t xml:space="preserve"> </w:t>
      </w:r>
      <w:ins w:id="101" w:author="esteban clua" w:date="2012-12-01T14:10:00Z">
        <w:r w:rsidR="00991C8A">
          <w:t xml:space="preserve">This </w:t>
        </w:r>
      </w:ins>
      <w:ins w:id="102" w:author="Kohwalter" w:date="2012-12-07T12:23:00Z">
        <w:r w:rsidR="00991C8A">
          <w:t>was</w:t>
        </w:r>
      </w:ins>
      <w:ins w:id="103" w:author="esteban clua" w:date="2012-12-01T14:10:00Z">
        <w:r w:rsidR="00991C8A">
          <w:t xml:space="preserve"> the first time that the provenance concept and formalization </w:t>
        </w:r>
      </w:ins>
      <w:ins w:id="104" w:author="Kohwalter" w:date="2012-12-10T19:42:00Z">
        <w:r w:rsidR="00715425">
          <w:t>was</w:t>
        </w:r>
      </w:ins>
      <w:ins w:id="105" w:author="esteban clua" w:date="2012-12-01T14:10:00Z">
        <w:r w:rsidR="00991C8A">
          <w:t xml:space="preserve"> used in </w:t>
        </w:r>
      </w:ins>
      <w:ins w:id="106" w:author="esteban clua" w:date="2012-12-01T14:12:00Z">
        <w:r w:rsidR="00991C8A">
          <w:t xml:space="preserve">the representation of </w:t>
        </w:r>
      </w:ins>
      <w:ins w:id="107"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ins w:id="108" w:author="Micro" w:date="2012-12-11T15:30:00Z">
        <w:r w:rsidR="004D1D8B">
          <w:t xml:space="preserve">definition </w:t>
        </w:r>
      </w:ins>
      <w:r w:rsidR="00B64FC9">
        <w:t xml:space="preserve">introduced in the previous paper. However, </w:t>
      </w:r>
      <w:ins w:id="109" w:author="Micro" w:date="2012-12-11T15:30:00Z">
        <w:r w:rsidR="004D1D8B">
          <w:t>while in</w:t>
        </w:r>
      </w:ins>
      <w:r w:rsidR="00B64FC9">
        <w:t xml:space="preserve"> the previous work</w:t>
      </w:r>
      <w:ins w:id="110" w:author="Micro" w:date="2012-12-11T15:30:00Z">
        <w:r w:rsidR="004D1D8B">
          <w:t xml:space="preserve"> we introduced the</w:t>
        </w:r>
      </w:ins>
      <w:r w:rsidR="00B64FC9">
        <w:t xml:space="preserve"> provenance gathering, this work </w:t>
      </w:r>
      <w:ins w:id="111" w:author="Micro" w:date="2012-12-11T15:31:00Z">
        <w:r w:rsidR="004D1D8B">
          <w:t>introduces the</w:t>
        </w:r>
      </w:ins>
      <w:r w:rsidR="007103A3" w:rsidRPr="003A6B92">
        <w:t xml:space="preserve"> </w:t>
      </w:r>
      <w:r w:rsidR="003A6B92" w:rsidRPr="003A6B92">
        <w:t>provenance</w:t>
      </w:r>
      <w:ins w:id="112" w:author="Kohwalter" w:date="2012-12-13T11:06:00Z">
        <w:r w:rsidR="00BB494F">
          <w:t xml:space="preserve"> graph</w:t>
        </w:r>
      </w:ins>
      <w:r w:rsidR="007103A3" w:rsidRPr="003A6B92">
        <w:t xml:space="preserve"> </w:t>
      </w:r>
      <w:commentRangeStart w:id="113"/>
      <w:ins w:id="114" w:author="Micro" w:date="2012-12-11T11:52:00Z">
        <w:r w:rsidR="00C11AA8">
          <w:t xml:space="preserve">construction </w:t>
        </w:r>
        <w:commentRangeEnd w:id="113"/>
        <w:r w:rsidR="00C11AA8">
          <w:rPr>
            <w:rStyle w:val="CommentReference"/>
          </w:rPr>
          <w:commentReference w:id="113"/>
        </w:r>
        <w:r w:rsidR="00C11AA8">
          <w:t xml:space="preserve">and </w:t>
        </w:r>
      </w:ins>
      <w:r w:rsidR="007103A3" w:rsidRPr="003A6B92">
        <w:t>analysis</w:t>
      </w:r>
      <w:ins w:id="115" w:author="Micro" w:date="2012-12-11T15:31:00Z">
        <w:r w:rsidR="004D1D8B">
          <w:t xml:space="preserve"> methodology</w:t>
        </w:r>
      </w:ins>
      <w:r w:rsidR="007103A3" w:rsidRPr="003A6B92">
        <w:t xml:space="preserve">. </w:t>
      </w:r>
    </w:p>
    <w:p w14:paraId="1455CAF7" w14:textId="77777777" w:rsidR="007103A3" w:rsidRPr="003A6B92" w:rsidRDefault="007103A3" w:rsidP="003A6B92">
      <w:commentRangeStart w:id="116"/>
      <w:r w:rsidRPr="003A6B92">
        <w:t>Th</w:t>
      </w:r>
      <w:r w:rsidR="00E779DA" w:rsidRPr="003A6B92">
        <w:t>e provenance analysis is done by processing the collected gameplay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commentRangeEnd w:id="116"/>
      <w:r w:rsidR="004A0F5C">
        <w:rPr>
          <w:rStyle w:val="CommentReference"/>
        </w:rPr>
        <w:commentReference w:id="116"/>
      </w:r>
    </w:p>
    <w:p w14:paraId="3A58195B" w14:textId="77777777" w:rsidR="007103A3" w:rsidRPr="003A6B92" w:rsidRDefault="00BF6667" w:rsidP="003A6B92">
      <w:ins w:id="117" w:author="Micro" w:date="2012-12-11T15:37:00Z">
        <w:r>
          <w:t>In this work, t</w:t>
        </w:r>
      </w:ins>
      <w:r w:rsidR="00E63E15" w:rsidRPr="003A6B92">
        <w:t>he</w:t>
      </w:r>
      <w:r w:rsidR="007103A3" w:rsidRPr="003A6B92">
        <w:t xml:space="preserve"> </w:t>
      </w:r>
      <w:r w:rsidR="0005235B">
        <w:t xml:space="preserve">provenance in games </w:t>
      </w:r>
      <w:r w:rsidR="007103A3" w:rsidRPr="003A6B92">
        <w:t xml:space="preserve">framework </w:t>
      </w:r>
      <w:ins w:id="118" w:author="Micro" w:date="2012-12-11T15:37:00Z">
        <w:r>
          <w:t>is</w:t>
        </w:r>
        <w:r w:rsidRPr="0005235B">
          <w:t xml:space="preserve"> </w:t>
        </w:r>
      </w:ins>
      <w:r w:rsidR="007103A3" w:rsidRPr="003A6B92">
        <w:t xml:space="preserve">instantiated in the SDM game </w:t>
      </w:r>
      <w:r w:rsidR="00BA4358"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BA4358" w:rsidRPr="003A6B92">
        <w:fldChar w:fldCharType="separate"/>
      </w:r>
      <w:r w:rsidR="00C55F04" w:rsidRPr="00C55F04">
        <w:t>[17]</w:t>
      </w:r>
      <w:r w:rsidR="00BA4358" w:rsidRPr="003A6B92">
        <w:fldChar w:fldCharType="end"/>
      </w:r>
      <w:r w:rsidR="00BA4358" w:rsidRPr="003A6B92">
        <w:fldChar w:fldCharType="begin"/>
      </w:r>
      <w:r w:rsidR="007103A3" w:rsidRPr="003A6B92">
        <w:instrText xml:space="preserve"> ADDIN ZOTERO_TEMP </w:instrText>
      </w:r>
      <w:r w:rsidR="00BA4358"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 xml:space="preserve">version of </w:t>
      </w:r>
      <w:r w:rsidR="007103A3" w:rsidRPr="003A6B92">
        <w:lastRenderedPageBreak/>
        <w:t>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14:paraId="60D197AA" w14:textId="77777777" w:rsidR="007103A3" w:rsidRDefault="007103A3" w:rsidP="007103A3">
      <w:r w:rsidRPr="00BA276C">
        <w:t xml:space="preserve">This paper </w:t>
      </w:r>
      <w:proofErr w:type="gramStart"/>
      <w:r w:rsidRPr="00BA276C">
        <w:t>is organized</w:t>
      </w:r>
      <w:proofErr w:type="gramEnd"/>
      <w:r w:rsidRPr="00BA276C">
        <w:t xml:space="preserve"> as follows: Section </w:t>
      </w:r>
      <w:r w:rsidR="00BA4358">
        <w:fldChar w:fldCharType="begin"/>
      </w:r>
      <w:r w:rsidR="00C75488">
        <w:instrText xml:space="preserve"> REF _Ref341897935 \r \h </w:instrText>
      </w:r>
      <w:r w:rsidR="00BA4358">
        <w:fldChar w:fldCharType="separate"/>
      </w:r>
      <w:r w:rsidR="004571D6">
        <w:t>2</w:t>
      </w:r>
      <w:r w:rsidR="00BA4358">
        <w:fldChar w:fldCharType="end"/>
      </w:r>
      <w:r w:rsidRPr="00BA276C">
        <w:t xml:space="preserve"> provides </w:t>
      </w:r>
      <w:r w:rsidR="00E23DDC">
        <w:t xml:space="preserve">related work in the area of game </w:t>
      </w:r>
      <w:r w:rsidR="0005235B">
        <w:t xml:space="preserve">flow </w:t>
      </w:r>
      <w:r w:rsidR="00E23DDC">
        <w:t xml:space="preserve">analysis. Section </w:t>
      </w:r>
      <w:r w:rsidR="00BA4358">
        <w:fldChar w:fldCharType="begin"/>
      </w:r>
      <w:r w:rsidR="00C75488">
        <w:instrText xml:space="preserve"> REF _Ref341897940 \r \h </w:instrText>
      </w:r>
      <w:r w:rsidR="00BA4358">
        <w:fldChar w:fldCharType="separate"/>
      </w:r>
      <w:proofErr w:type="gramStart"/>
      <w:r w:rsidR="004571D6">
        <w:t>3</w:t>
      </w:r>
      <w:proofErr w:type="gramEnd"/>
      <w:r w:rsidR="00BA4358">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BA4358">
        <w:fldChar w:fldCharType="begin"/>
      </w:r>
      <w:r w:rsidR="00C75488">
        <w:instrText xml:space="preserve"> REF _Ref341897971 \r \h </w:instrText>
      </w:r>
      <w:r w:rsidR="00BA4358">
        <w:fldChar w:fldCharType="separate"/>
      </w:r>
      <w:proofErr w:type="gramStart"/>
      <w:r w:rsidR="004571D6">
        <w:t>4</w:t>
      </w:r>
      <w:proofErr w:type="gramEnd"/>
      <w:r w:rsidR="00BA4358">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BA4358">
        <w:fldChar w:fldCharType="begin"/>
      </w:r>
      <w:r w:rsidR="00080400">
        <w:instrText xml:space="preserve"> REF _Ref342663293 \n \h </w:instrText>
      </w:r>
      <w:r w:rsidR="00BA4358">
        <w:fldChar w:fldCharType="separate"/>
      </w:r>
      <w:proofErr w:type="gramStart"/>
      <w:r w:rsidR="004571D6">
        <w:t>5</w:t>
      </w:r>
      <w:proofErr w:type="gramEnd"/>
      <w:r w:rsidR="00BA4358">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BA4358">
        <w:fldChar w:fldCharType="begin"/>
      </w:r>
      <w:r w:rsidR="00C75488">
        <w:instrText xml:space="preserve"> REF _Ref341897928 \r \h </w:instrText>
      </w:r>
      <w:r w:rsidR="00BA4358">
        <w:fldChar w:fldCharType="separate"/>
      </w:r>
      <w:r w:rsidR="004571D6">
        <w:t>6</w:t>
      </w:r>
      <w:r w:rsidR="00BA4358">
        <w:fldChar w:fldCharType="end"/>
      </w:r>
      <w:r w:rsidR="00BA276C" w:rsidRPr="00BA276C">
        <w:t xml:space="preserve"> </w:t>
      </w:r>
      <w:r w:rsidRPr="00BA276C">
        <w:t>presents the conclusions of this work and points out some future work.</w:t>
      </w:r>
    </w:p>
    <w:p w14:paraId="63B44C44" w14:textId="77777777" w:rsidR="00663775" w:rsidRDefault="00663775" w:rsidP="00663775">
      <w:pPr>
        <w:pStyle w:val="Heading1"/>
        <w:spacing w:before="120"/>
      </w:pPr>
      <w:bookmarkStart w:id="119" w:name="_Ref341897935"/>
      <w:r>
        <w:t>RELATED WORK</w:t>
      </w:r>
      <w:bookmarkEnd w:id="119"/>
    </w:p>
    <w:p w14:paraId="16DEC20B" w14:textId="77777777" w:rsidR="00813A29" w:rsidRDefault="00687183" w:rsidP="001B1AAE">
      <w:r>
        <w:t xml:space="preserve">Warren </w:t>
      </w:r>
      <w:r w:rsidR="00BA4358">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BA4358">
        <w:fldChar w:fldCharType="separate"/>
      </w:r>
      <w:r w:rsidR="001C184E" w:rsidRPr="001C184E">
        <w:t>[13]</w:t>
      </w:r>
      <w:r w:rsidR="00BA4358">
        <w:fldChar w:fldCharType="end"/>
      </w:r>
      <w:r w:rsidR="00253065">
        <w:t xml:space="preserve"> proposes an informal</w:t>
      </w:r>
      <w:r w:rsidR="001B1AAE" w:rsidRPr="003A6B92">
        <w:t xml:space="preserve"> method to analyze the game flow using a flow graph, map</w:t>
      </w:r>
      <w:ins w:id="120" w:author="Kohwalter" w:date="2012-12-07T12:25:00Z">
        <w:r w:rsidR="006E0F24">
          <w:t>ping</w:t>
        </w:r>
      </w:ins>
      <w:r w:rsidR="001B1AAE" w:rsidRPr="003A6B92">
        <w:t xml:space="preserve"> </w:t>
      </w:r>
      <w:ins w:id="121" w:author="Kohwalter" w:date="2012-12-07T11:34:00Z">
        <w:r w:rsidR="00C575DE">
          <w:t xml:space="preserve">game </w:t>
        </w:r>
      </w:ins>
      <w:r w:rsidR="001B1AAE" w:rsidRPr="003A6B92">
        <w:t>actions</w:t>
      </w:r>
      <w:ins w:id="122" w:author="Kohwalter" w:date="2012-12-07T11:37:00Z">
        <w:r w:rsidR="00C575DE">
          <w:t xml:space="preserve"> and resources to vertexes</w:t>
        </w:r>
      </w:ins>
      <w:r w:rsidR="001B1AAE" w:rsidRPr="003A6B92">
        <w:t xml:space="preserve">. </w:t>
      </w:r>
      <w:ins w:id="123" w:author="Kohwalter" w:date="2012-12-07T16:35:00Z">
        <w:r w:rsidR="00FE4BE0">
          <w:t xml:space="preserve">By his definition, resources </w:t>
        </w:r>
      </w:ins>
      <w:ins w:id="124" w:author="Kohwalter" w:date="2012-12-07T16:36:00Z">
        <w:r w:rsidR="007D1ECD">
          <w:t>are dimensions of the game state which are quantifiable</w:t>
        </w:r>
      </w:ins>
      <w:ins w:id="125" w:author="Kohwalter" w:date="2012-12-10T19:45:00Z">
        <w:r w:rsidR="00715425">
          <w:t xml:space="preserve">, while </w:t>
        </w:r>
      </w:ins>
      <w:ins w:id="126" w:author="Kohwalter" w:date="2012-12-07T16:36:00Z">
        <w:r w:rsidR="007D1ECD">
          <w:t xml:space="preserve">actions are rules of the game that allowed the conversion of one resource to another. </w:t>
        </w:r>
      </w:ins>
      <w:proofErr w:type="spellStart"/>
      <w:r>
        <w:t>Consalvo</w:t>
      </w:r>
      <w:proofErr w:type="spellEnd"/>
      <w:r>
        <w:t xml:space="preserve"> </w:t>
      </w:r>
      <w:r w:rsidR="00BA4358">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BA4358">
        <w:fldChar w:fldCharType="separate"/>
      </w:r>
      <w:r w:rsidR="00BD7AE0" w:rsidRPr="00BD7AE0">
        <w:t>[10]</w:t>
      </w:r>
      <w:r w:rsidR="00BA4358">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ins w:id="127" w:author="Kohwalter" w:date="2012-12-10T19:45:00Z">
        <w:r w:rsidR="00715425">
          <w:t xml:space="preserve"> </w:t>
        </w:r>
      </w:ins>
      <w:r w:rsidR="00BA4358">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BA4358">
        <w:fldChar w:fldCharType="separate"/>
      </w:r>
      <w:r w:rsidR="00C55F04" w:rsidRPr="00C55F04">
        <w:t>[2]</w:t>
      </w:r>
      <w:r w:rsidR="00BA4358">
        <w:fldChar w:fldCharType="end"/>
      </w:r>
      <w:r w:rsidR="001B1AAE" w:rsidRPr="003A6B92">
        <w:t xml:space="preserve">, offers a way to visually analyze play steps, providing detailed visual representation of the actions taken by the player through the game. </w:t>
      </w:r>
    </w:p>
    <w:p w14:paraId="7AC6E4B4" w14:textId="77777777" w:rsidR="001B1AAE" w:rsidRDefault="001B1AAE" w:rsidP="001B1AAE">
      <w:r w:rsidRPr="003A6B92">
        <w:t>Besides</w:t>
      </w:r>
      <w:ins w:id="128" w:author="Kohwalter" w:date="2012-12-10T19:45:00Z">
        <w:r w:rsidR="00715425">
          <w:t xml:space="preserve"> </w:t>
        </w:r>
      </w:ins>
      <w:r w:rsidR="00BA4358">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BA4358">
        <w:fldChar w:fldCharType="separate"/>
      </w:r>
      <w:r w:rsidR="001C184E" w:rsidRPr="001C184E">
        <w:t>[13]</w:t>
      </w:r>
      <w:r w:rsidR="00BA4358">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14:paraId="3B40BCE2" w14:textId="77777777"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BA4358">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BA4358">
        <w:fldChar w:fldCharType="separate"/>
      </w:r>
      <w:r w:rsidR="00F73B3D" w:rsidRPr="00F73B3D">
        <w:t>[6]</w:t>
      </w:r>
      <w:r w:rsidR="00BA4358">
        <w:fldChar w:fldCharType="end"/>
      </w:r>
      <w:r w:rsidR="00F73B3D">
        <w:t xml:space="preserve"> </w:t>
      </w:r>
      <w:r>
        <w:t xml:space="preserve">was </w:t>
      </w:r>
      <w:r w:rsidR="009930BC">
        <w:t>presented in</w:t>
      </w:r>
      <w:r>
        <w:t xml:space="preserve"> </w:t>
      </w:r>
      <w:r w:rsidR="00BA4358">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BA4358">
        <w:fldChar w:fldCharType="separate"/>
      </w:r>
      <w:r w:rsidR="00C55F04" w:rsidRPr="00C55F04">
        <w:t>[21]</w:t>
      </w:r>
      <w:r w:rsidR="00BA4358">
        <w:fldChar w:fldCharType="end"/>
      </w:r>
      <w:r>
        <w:t xml:space="preserve">. This method </w:t>
      </w:r>
      <w:r w:rsidR="00813A29">
        <w:t>organize</w:t>
      </w:r>
      <w:r>
        <w:t xml:space="preserve"> </w:t>
      </w:r>
      <w:r w:rsidR="009930BC">
        <w:t>the</w:t>
      </w:r>
      <w:r>
        <w:t xml:space="preserve"> story using PNF networks</w:t>
      </w:r>
      <w:r w:rsidR="00687183">
        <w:t xml:space="preserve"> </w:t>
      </w:r>
      <w:r w:rsidR="00BA4358">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BA4358">
        <w:fldChar w:fldCharType="separate"/>
      </w:r>
      <w:r w:rsidR="00C55F04" w:rsidRPr="00C55F04">
        <w:t>[22]</w:t>
      </w:r>
      <w:r w:rsidR="00BA4358">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14:paraId="3D9B0EBB" w14:textId="77777777" w:rsidR="008B197E" w:rsidRDefault="008B197E">
      <w:pPr>
        <w:pStyle w:val="Heading1"/>
        <w:spacing w:before="120"/>
      </w:pPr>
      <w:bookmarkStart w:id="129" w:name="_Ref341897940"/>
      <w:r>
        <w:t>P</w:t>
      </w:r>
      <w:r w:rsidR="007103A3">
        <w:t>ROVENANCE</w:t>
      </w:r>
      <w:bookmarkEnd w:id="129"/>
    </w:p>
    <w:p w14:paraId="0090F39B" w14:textId="77777777"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BA4358">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BA4358">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BA4358">
        <w:fldChar w:fldCharType="separate"/>
      </w:r>
      <w:r w:rsidR="00C55F04" w:rsidRPr="00C55F04">
        <w:t>[25]</w:t>
      </w:r>
      <w:r w:rsidR="00BA4358">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14:paraId="53DE225A" w14:textId="77777777"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BA4358">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BA4358">
        <w:fldChar w:fldCharType="separate"/>
      </w:r>
      <w:r w:rsidR="00C55F04" w:rsidRPr="00C55F04">
        <w:t>[18]</w:t>
      </w:r>
      <w:r w:rsidR="00BA4358">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14:paraId="0BD8B483" w14:textId="77777777"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130" w:author="Kohwalter" w:date="2012-12-07T16:42:00Z">
        <w:r w:rsidR="007D1ECD">
          <w:t xml:space="preserve">entity </w:t>
        </w:r>
      </w:ins>
      <w:r>
        <w:t xml:space="preserve">that can represent a physical object or </w:t>
      </w:r>
      <w:ins w:id="131"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BA4358">
        <w:fldChar w:fldCharType="begin"/>
      </w:r>
      <w:r w:rsidR="00570AF4">
        <w:instrText xml:space="preserve"> REF _Ref335238586 \h </w:instrText>
      </w:r>
      <w:r w:rsidR="00BA4358">
        <w:fldChar w:fldCharType="separate"/>
      </w:r>
      <w:r w:rsidR="004571D6" w:rsidRPr="00B50F8A">
        <w:t xml:space="preserve">Figure </w:t>
      </w:r>
      <w:r w:rsidR="004571D6">
        <w:rPr>
          <w:noProof/>
        </w:rPr>
        <w:t>1</w:t>
      </w:r>
      <w:r w:rsidR="00BA4358">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ins w:id="132" w:author="Micro" w:date="2012-12-11T15:39:00Z">
        <w:r w:rsidR="00BF6667">
          <w:t>F</w:t>
        </w:r>
      </w:ins>
      <w:r w:rsidR="004B4BBC">
        <w:t>ollowing</w:t>
      </w:r>
      <w:ins w:id="133" w:author="Micro" w:date="2012-12-11T15:39:00Z">
        <w:r w:rsidR="00BF6667">
          <w:t xml:space="preserve"> we present</w:t>
        </w:r>
      </w:ins>
      <w:r>
        <w:t xml:space="preserve"> some important definitions </w:t>
      </w:r>
      <w:r w:rsidR="004B4BBC">
        <w:t xml:space="preserve">introduced by OPM </w:t>
      </w:r>
      <w:r w:rsidR="00BA4358">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BA4358">
        <w:fldChar w:fldCharType="separate"/>
      </w:r>
      <w:r w:rsidR="00C55F04" w:rsidRPr="00C55F04">
        <w:t>[18]</w:t>
      </w:r>
      <w:r w:rsidR="00BA4358">
        <w:fldChar w:fldCharType="end"/>
      </w:r>
      <w:r>
        <w:t>.</w:t>
      </w:r>
    </w:p>
    <w:p w14:paraId="1391AE0E" w14:textId="77777777"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14:paraId="56CF05DC" w14:textId="77777777"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14:paraId="5F209A4B" w14:textId="77777777"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14:paraId="00CC1321" w14:textId="77777777"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14:paraId="30069156" w14:textId="77777777"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14:paraId="07025A80" w14:textId="77777777" w:rsidR="00F10DCD" w:rsidRDefault="000D4566" w:rsidP="003F78A4">
      <w:pPr>
        <w:pStyle w:val="Heading1"/>
        <w:framePr w:hSpace="187" w:vSpace="144" w:wrap="around" w:hAnchor="text" w:xAlign="center" w:yAlign="top"/>
        <w:numPr>
          <w:ilvl w:val="0"/>
          <w:numId w:val="0"/>
        </w:numPr>
        <w:jc w:val="center"/>
      </w:pPr>
      <w:r>
        <w:rPr>
          <w:noProof/>
        </w:rPr>
        <w:drawing>
          <wp:inline distT="0" distB="0" distL="0" distR="0" wp14:anchorId="23D6CA02" wp14:editId="02108533">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7774" cy="2419350"/>
                    </a:xfrm>
                    <a:prstGeom prst="rect">
                      <a:avLst/>
                    </a:prstGeom>
                    <a:noFill/>
                    <a:ln>
                      <a:noFill/>
                    </a:ln>
                  </pic:spPr>
                </pic:pic>
              </a:graphicData>
            </a:graphic>
          </wp:inline>
        </w:drawing>
      </w:r>
    </w:p>
    <w:p w14:paraId="00569FB5" w14:textId="77777777" w:rsidR="00F10DCD" w:rsidRPr="00B50F8A" w:rsidRDefault="00F10DCD" w:rsidP="003F78A4">
      <w:pPr>
        <w:pStyle w:val="Caption"/>
        <w:framePr w:hSpace="187" w:vSpace="144" w:wrap="around" w:hAnchor="text" w:xAlign="center" w:yAlign="top"/>
      </w:pPr>
      <w:bookmarkStart w:id="134" w:name="_Ref335238586"/>
      <w:proofErr w:type="gramStart"/>
      <w:r w:rsidRPr="00B50F8A">
        <w:t xml:space="preserve">Figure </w:t>
      </w:r>
      <w:r w:rsidR="00BA4358">
        <w:fldChar w:fldCharType="begin"/>
      </w:r>
      <w:r w:rsidR="00DF4571">
        <w:instrText xml:space="preserve"> SEQ Figure \* ARABIC </w:instrText>
      </w:r>
      <w:r w:rsidR="00BA4358">
        <w:fldChar w:fldCharType="separate"/>
      </w:r>
      <w:r w:rsidR="004571D6">
        <w:rPr>
          <w:noProof/>
        </w:rPr>
        <w:t>1</w:t>
      </w:r>
      <w:r w:rsidR="00BA4358">
        <w:fldChar w:fldCharType="end"/>
      </w:r>
      <w:bookmarkEnd w:id="134"/>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BA4358">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rPr>
          <w:rFonts w:cs="Times New Roman"/>
        </w:rPr>
        <w:t>[18]</w:t>
      </w:r>
      <w:r w:rsidR="00BA4358">
        <w:fldChar w:fldCharType="end"/>
      </w:r>
      <w:r w:rsidRPr="00B50F8A">
        <w:t>.</w:t>
      </w:r>
    </w:p>
    <w:p w14:paraId="16398B41" w14:textId="77777777" w:rsidR="007103A3" w:rsidRDefault="007103A3" w:rsidP="007103A3">
      <w:pPr>
        <w:rPr>
          <w:noProof/>
        </w:rPr>
      </w:pPr>
      <w:r>
        <w:t xml:space="preserve">In </w:t>
      </w:r>
      <w:r w:rsidR="00BA4358">
        <w:fldChar w:fldCharType="begin"/>
      </w:r>
      <w:r w:rsidR="00570AF4">
        <w:instrText xml:space="preserve"> REF _Ref335238586 \h </w:instrText>
      </w:r>
      <w:r w:rsidR="00BA4358">
        <w:fldChar w:fldCharType="separate"/>
      </w:r>
      <w:r w:rsidR="004571D6" w:rsidRPr="00B50F8A">
        <w:t xml:space="preserve">Figure </w:t>
      </w:r>
      <w:r w:rsidR="004571D6">
        <w:rPr>
          <w:noProof/>
        </w:rPr>
        <w:t>1</w:t>
      </w:r>
      <w:r w:rsidR="00BA4358">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del w:id="135" w:author="Kohwalter" w:date="2012-12-10T19:48:00Z">
        <w:r w:rsidDel="00715425">
          <w:delText xml:space="preserve"> the</w:delText>
        </w:r>
      </w:del>
      <w:r w:rsidRPr="00885F3C">
        <w:t xml:space="preserve"> </w:t>
      </w:r>
      <w:r w:rsidRPr="00AA1CCC">
        <w:rPr>
          <w:i/>
        </w:rPr>
        <w:t>was generated by</w:t>
      </w:r>
      <w:r>
        <w:t xml:space="preserve"> edge </w:t>
      </w:r>
      <w:r w:rsidR="00D5605F">
        <w:t xml:space="preserve">indicates that </w:t>
      </w:r>
      <w:proofErr w:type="gramStart"/>
      <w:r>
        <w:t xml:space="preserve">an </w:t>
      </w:r>
      <w:r w:rsidRPr="00885F3C">
        <w:t>artifact was generated by a process</w:t>
      </w:r>
      <w:proofErr w:type="gramEnd"/>
      <w:r w:rsidRPr="00885F3C">
        <w:t xml:space="preserve">. </w:t>
      </w:r>
      <w:r>
        <w:t xml:space="preserve">The letter "R" represents the roles under </w:t>
      </w:r>
      <w:r>
        <w:lastRenderedPageBreak/>
        <w:t xml:space="preserve">which these artifacts were used since a process may have used several artifacts. Likewise, </w:t>
      </w:r>
      <w:r w:rsidR="00D5605F">
        <w:t>a process may have generated many artifacts</w:t>
      </w:r>
      <w:r>
        <w:t>, and each would have a specific role.</w:t>
      </w:r>
      <w:r w:rsidRPr="00AC44C7">
        <w:t xml:space="preserve"> </w:t>
      </w:r>
      <w:r>
        <w:t>Roles are only meaningful in the context of the process where they are defined, and they are not defined by the OPM itself, but by the application domains. Roles are used on OPM to distinguish the involvement of artifacts in processes.</w:t>
      </w:r>
      <w:r>
        <w:rPr>
          <w:noProof/>
        </w:rPr>
        <w:t xml:space="preserve"> </w:t>
      </w:r>
    </w:p>
    <w:p w14:paraId="38A00A0E" w14:textId="77777777"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r w:rsidR="008A1F91">
        <w:fldChar w:fldCharType="begin"/>
      </w:r>
      <w:r w:rsidR="008A1F91">
        <w:instrText xml:space="preserve"> REF _Ref341619051 \h  \* MERGEFORMAT </w:instrText>
      </w:r>
      <w:r w:rsidR="008A1F91">
        <w:fldChar w:fldCharType="separate"/>
      </w:r>
      <w:r w:rsidR="004571D6">
        <w:t>Figure 2</w:t>
      </w:r>
      <w:r w:rsidR="008A1F91">
        <w:fldChar w:fldCharType="end"/>
      </w:r>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14:paraId="6EAE8595" w14:textId="77777777"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14:paraId="38478C3B" w14:textId="77777777"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14:paraId="2BDB8AE0" w14:textId="77777777" w:rsidR="007103A3" w:rsidRDefault="008A1F91" w:rsidP="007103A3">
      <w:r>
        <w:fldChar w:fldCharType="begin"/>
      </w:r>
      <w:r>
        <w:instrText xml:space="preserve"> REF _Ref335238586 \h  \* MERGEFORMAT </w:instrText>
      </w:r>
      <w:r>
        <w:fldChar w:fldCharType="separate"/>
      </w:r>
      <w:r w:rsidR="004571D6" w:rsidRPr="00B50F8A">
        <w:t xml:space="preserve">Figure </w:t>
      </w:r>
      <w:r w:rsidR="004571D6">
        <w:t>1</w:t>
      </w:r>
      <w:r>
        <w:fldChar w:fldCharType="end"/>
      </w:r>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14:paraId="206B8C3E" w14:textId="77777777" w:rsidR="005931C2" w:rsidRDefault="00AC785B" w:rsidP="003F78A4">
      <w:pPr>
        <w:keepNext/>
        <w:framePr w:hSpace="187" w:vSpace="144" w:wrap="around" w:hAnchor="text" w:xAlign="center" w:yAlign="top"/>
        <w:jc w:val="center"/>
      </w:pPr>
      <w:r>
        <w:rPr>
          <w:noProof/>
        </w:rPr>
        <w:drawing>
          <wp:inline distT="0" distB="0" distL="0" distR="0" wp14:anchorId="4ED29A2B" wp14:editId="007136A6">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601208" cy="1112634"/>
                    </a:xfrm>
                    <a:prstGeom prst="rect">
                      <a:avLst/>
                    </a:prstGeom>
                    <a:noFill/>
                    <a:ln w="9525">
                      <a:noFill/>
                      <a:miter lim="800000"/>
                      <a:headEnd/>
                      <a:tailEnd/>
                    </a:ln>
                  </pic:spPr>
                </pic:pic>
              </a:graphicData>
            </a:graphic>
          </wp:inline>
        </w:drawing>
      </w:r>
    </w:p>
    <w:p w14:paraId="58EFEA55" w14:textId="77777777" w:rsidR="005931C2" w:rsidRDefault="005931C2" w:rsidP="003F78A4">
      <w:pPr>
        <w:pStyle w:val="Caption"/>
        <w:framePr w:hSpace="187" w:vSpace="144" w:wrap="around" w:hAnchor="text" w:xAlign="center" w:yAlign="top"/>
      </w:pPr>
      <w:bookmarkStart w:id="136" w:name="_Ref341619051"/>
      <w:proofErr w:type="gramStart"/>
      <w:r>
        <w:t xml:space="preserve">Figure </w:t>
      </w:r>
      <w:r w:rsidR="00BA4358">
        <w:fldChar w:fldCharType="begin"/>
      </w:r>
      <w:r>
        <w:instrText xml:space="preserve"> SEQ Figure \* ARABIC </w:instrText>
      </w:r>
      <w:r w:rsidR="00BA4358">
        <w:fldChar w:fldCharType="separate"/>
      </w:r>
      <w:r w:rsidR="004571D6">
        <w:rPr>
          <w:noProof/>
        </w:rPr>
        <w:t>2</w:t>
      </w:r>
      <w:r w:rsidR="00BA4358">
        <w:fldChar w:fldCharType="end"/>
      </w:r>
      <w:bookmarkEnd w:id="136"/>
      <w:r>
        <w:t>.</w:t>
      </w:r>
      <w:proofErr w:type="gramEnd"/>
      <w:r>
        <w:t xml:space="preserve"> Provenance Class Diagram</w:t>
      </w:r>
    </w:p>
    <w:p w14:paraId="06FDA77C" w14:textId="77777777"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14:paraId="4C0EE30A" w14:textId="77777777" w:rsidR="008B197E" w:rsidRDefault="00441AE0" w:rsidP="006760A4">
      <w:pPr>
        <w:pStyle w:val="Heading2"/>
      </w:pPr>
      <w:r>
        <w:t>P</w:t>
      </w:r>
      <w:r w:rsidR="00934933">
        <w:t>rovenance</w:t>
      </w:r>
      <w:r w:rsidR="00A2096A">
        <w:t xml:space="preserve"> in Games</w:t>
      </w:r>
    </w:p>
    <w:p w14:paraId="7228C9CD" w14:textId="77777777"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137"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BA4358"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AB3F4A">
        <w:fldChar w:fldCharType="separate"/>
      </w:r>
      <w:r w:rsidR="00C55F04" w:rsidRPr="00C55F04">
        <w:t>[16]</w:t>
      </w:r>
      <w:r w:rsidR="00BA4358"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BA4358">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14:paraId="21D2AF24" w14:textId="77777777"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BA4358">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14:paraId="2A95C0AF" w14:textId="77777777"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BA4358">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BA4358">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Pr>
          <w:noProof/>
        </w:rPr>
        <w:fldChar w:fldCharType="separate"/>
      </w:r>
      <w:r w:rsidR="00C55F04" w:rsidRPr="00C55F04">
        <w:t>[16]</w:t>
      </w:r>
      <w:r w:rsidR="00BA4358">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BA4358">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BA4358">
        <w:fldChar w:fldCharType="separate"/>
      </w:r>
      <w:r w:rsidR="00C55F04" w:rsidRPr="00C55F04">
        <w:t>[19]</w:t>
      </w:r>
      <w:r w:rsidR="00BA4358">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 xml:space="preserve">These generated actions and events are represented as </w:t>
      </w:r>
      <w:r w:rsidR="006B7501" w:rsidRPr="002F358B">
        <w:rPr>
          <w:i/>
        </w:rPr>
        <w:t>processes</w:t>
      </w:r>
      <w:r w:rsidR="006B7501">
        <w:t xml:space="preserve"> nodes in the provenance graph. </w:t>
      </w:r>
    </w:p>
    <w:p w14:paraId="4E0DD3CA" w14:textId="77777777" w:rsidR="005931C2" w:rsidRDefault="005931C2" w:rsidP="003F78A4">
      <w:pPr>
        <w:keepNext/>
        <w:framePr w:hSpace="187" w:vSpace="144" w:wrap="around" w:hAnchor="text" w:xAlign="center" w:yAlign="top"/>
        <w:jc w:val="center"/>
      </w:pPr>
      <w:r>
        <w:rPr>
          <w:noProof/>
        </w:rPr>
        <w:drawing>
          <wp:inline distT="0" distB="0" distL="0" distR="0" wp14:anchorId="124A2C50" wp14:editId="4292C0C5">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14:paraId="0382BA89" w14:textId="77777777" w:rsidR="005931C2" w:rsidRDefault="005931C2" w:rsidP="003F78A4">
      <w:pPr>
        <w:pStyle w:val="Caption"/>
        <w:framePr w:hSpace="187" w:vSpace="144" w:wrap="around" w:hAnchor="text" w:xAlign="center" w:yAlign="top"/>
      </w:pPr>
      <w:bookmarkStart w:id="138" w:name="_Ref341623250"/>
      <w:proofErr w:type="gramStart"/>
      <w:r>
        <w:t xml:space="preserve">Figure </w:t>
      </w:r>
      <w:r w:rsidR="00BA4358">
        <w:fldChar w:fldCharType="begin"/>
      </w:r>
      <w:r>
        <w:instrText xml:space="preserve"> SEQ Figure \* ARABIC </w:instrText>
      </w:r>
      <w:r w:rsidR="00BA4358">
        <w:fldChar w:fldCharType="separate"/>
      </w:r>
      <w:r w:rsidR="004571D6">
        <w:rPr>
          <w:noProof/>
        </w:rPr>
        <w:t>3</w:t>
      </w:r>
      <w:r w:rsidR="00BA4358">
        <w:fldChar w:fldCharType="end"/>
      </w:r>
      <w:bookmarkEnd w:id="138"/>
      <w:r>
        <w:t>.</w:t>
      </w:r>
      <w:proofErr w:type="gramEnd"/>
      <w:r>
        <w:t xml:space="preserve"> </w:t>
      </w:r>
      <w:r w:rsidRPr="00983702">
        <w:t>Data model diagram. Gray classes represent provenance classes.</w:t>
      </w:r>
      <w:r>
        <w:t xml:space="preserve"> Source: </w:t>
      </w:r>
      <w:r w:rsidR="00BA4358">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rPr>
          <w:rFonts w:cs="Times New Roman"/>
        </w:rPr>
        <w:t>[16]</w:t>
      </w:r>
      <w:r w:rsidR="00BA4358">
        <w:fldChar w:fldCharType="end"/>
      </w:r>
      <w:r>
        <w:t>.</w:t>
      </w:r>
    </w:p>
    <w:p w14:paraId="493ADE8E" w14:textId="77777777" w:rsidR="008A067F" w:rsidRDefault="00594E5F" w:rsidP="002A16E9">
      <w:r>
        <w:t>Moreover,</w:t>
      </w:r>
      <w:r w:rsidR="00707A1A">
        <w:t xml:space="preserve"> in</w:t>
      </w:r>
      <w:r w:rsidR="00A2096A">
        <w:t xml:space="preserve"> </w:t>
      </w:r>
      <w:r w:rsidR="00BA4358">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BA4358">
        <w:fldChar w:fldCharType="begin"/>
      </w:r>
      <w:r w:rsidR="00A2096A">
        <w:instrText xml:space="preserve"> REF _Ref341623250 \h </w:instrText>
      </w:r>
      <w:r w:rsidR="00BA4358">
        <w:fldChar w:fldCharType="separate"/>
      </w:r>
      <w:r w:rsidR="004571D6">
        <w:t xml:space="preserve">Figure </w:t>
      </w:r>
      <w:r w:rsidR="004571D6">
        <w:rPr>
          <w:noProof/>
        </w:rPr>
        <w:t>3</w:t>
      </w:r>
      <w:r w:rsidR="00BA4358">
        <w:fldChar w:fldCharType="end"/>
      </w:r>
      <w:r w:rsidR="00487D12">
        <w:t>. Besides this,</w:t>
      </w:r>
      <w:r w:rsidR="00A2096A">
        <w:t xml:space="preserve"> </w:t>
      </w:r>
      <w:r w:rsidR="00BA4358">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487D12">
        <w:t xml:space="preserve"> also presented an </w:t>
      </w:r>
      <w:r w:rsidR="00A2096A">
        <w:t xml:space="preserve">information structure to store collected </w:t>
      </w:r>
      <w:r w:rsidR="00C5055D">
        <w:t xml:space="preserve">game </w:t>
      </w:r>
      <w:r w:rsidR="00A2096A">
        <w:t>data</w:t>
      </w:r>
      <w:ins w:id="139" w:author="Kohwalter" w:date="2012-12-07T18:39:00Z">
        <w:r w:rsidR="00725EC1">
          <w:t xml:space="preserve"> </w:t>
        </w:r>
      </w:ins>
      <w:ins w:id="140" w:author="Kohwalter" w:date="2012-12-10T19:51:00Z">
        <w:r w:rsidR="00BE30ED">
          <w:t>to</w:t>
        </w:r>
      </w:ins>
      <w:ins w:id="141" w:author="Kohwalter" w:date="2012-12-07T18:40:00Z">
        <w:r w:rsidR="00725EC1">
          <w:t xml:space="preserve"> </w:t>
        </w:r>
      </w:ins>
      <w:ins w:id="142" w:author="Kohwalter" w:date="2012-12-07T18:39:00Z">
        <w:r w:rsidR="00725EC1">
          <w:t>generat</w:t>
        </w:r>
      </w:ins>
      <w:ins w:id="143" w:author="Kohwalter" w:date="2012-12-07T18:40:00Z">
        <w:r w:rsidR="00BE30ED">
          <w:t>e</w:t>
        </w:r>
      </w:ins>
      <w:ins w:id="144" w:author="Kohwalter" w:date="2012-12-07T18:39:00Z">
        <w:r w:rsidR="00725EC1">
          <w:t xml:space="preserve"> a game flow log</w:t>
        </w:r>
      </w:ins>
      <w:r w:rsidR="00A2096A">
        <w:t xml:space="preserve"> </w:t>
      </w:r>
      <w:r>
        <w:t>for provenance</w:t>
      </w:r>
      <w:r w:rsidR="00C5055D">
        <w:t xml:space="preserve"> </w:t>
      </w:r>
      <w:r w:rsidR="00A2096A">
        <w:t>analysis.</w:t>
      </w:r>
    </w:p>
    <w:p w14:paraId="7278BDAE" w14:textId="77777777" w:rsidR="008B197E" w:rsidRDefault="007103A3" w:rsidP="00BA276C">
      <w:pPr>
        <w:pStyle w:val="Heading1"/>
      </w:pPr>
      <w:bookmarkStart w:id="145" w:name="_Ref341897971"/>
      <w:r>
        <w:t>P</w:t>
      </w:r>
      <w:r w:rsidR="00BA276C">
        <w:t>ROVENANCE ANALYSIS</w:t>
      </w:r>
      <w:bookmarkEnd w:id="145"/>
    </w:p>
    <w:p w14:paraId="1D11C316" w14:textId="77777777"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146" w:author="Kohwalter" w:date="2012-12-07T23:26:00Z">
        <w:r w:rsidR="00E5156E">
          <w:t xml:space="preserve"> named </w:t>
        </w:r>
        <w:r w:rsidR="00E5156E" w:rsidRPr="00E5156E">
          <w:rPr>
            <w:i/>
          </w:rPr>
          <w:t>P</w:t>
        </w:r>
      </w:ins>
      <w:ins w:id="147" w:author="Kohwalter" w:date="2012-12-10T19:54:00Z">
        <w:r w:rsidR="002B5FE0">
          <w:rPr>
            <w:i/>
          </w:rPr>
          <w:t>ro</w:t>
        </w:r>
      </w:ins>
      <w:ins w:id="148" w:author="Kohwalter" w:date="2012-12-07T23:26:00Z">
        <w:r w:rsidR="00E5156E" w:rsidRPr="00E5156E">
          <w:rPr>
            <w:i/>
          </w:rPr>
          <w:t>o</w:t>
        </w:r>
      </w:ins>
      <w:ins w:id="149" w:author="Kohwalter" w:date="2012-12-10T19:54:00Z">
        <w:r w:rsidR="002B5FE0">
          <w:rPr>
            <w:i/>
          </w:rPr>
          <w:t>f</w:t>
        </w:r>
      </w:ins>
      <w:ins w:id="150" w:author="Kohwalter" w:date="2012-12-07T23:26:00Z">
        <w:r w:rsidR="00E5156E" w:rsidRPr="00E5156E">
          <w:rPr>
            <w:i/>
          </w:rPr>
          <w:t xml:space="preserve"> Viewer</w:t>
        </w:r>
        <w:r w:rsidR="00E5156E">
          <w:t xml:space="preserve"> (P</w:t>
        </w:r>
      </w:ins>
      <w:ins w:id="151" w:author="Kohwalter" w:date="2012-12-10T19:52:00Z">
        <w:r w:rsidR="002B5FE0">
          <w:t>ro</w:t>
        </w:r>
      </w:ins>
      <w:ins w:id="152" w:author="Kohwalter" w:date="2012-12-07T23:26:00Z">
        <w:r w:rsidR="00E5156E">
          <w:t>venance Flow Viewer)</w:t>
        </w:r>
      </w:ins>
      <w:r w:rsidR="008E2B40">
        <w:t>,</w:t>
      </w:r>
      <w:r w:rsidR="008E2B40" w:rsidRPr="008E2B40">
        <w:t xml:space="preserve"> </w:t>
      </w:r>
      <w:ins w:id="153" w:author="Kohwalter" w:date="2012-12-07T23:27:00Z">
        <w:r w:rsidR="00E5156E">
          <w:t xml:space="preserve">which is </w:t>
        </w:r>
      </w:ins>
      <w:r w:rsidR="008E2B40">
        <w:t>based on</w:t>
      </w:r>
      <w:r w:rsidR="008E2B40" w:rsidRPr="004D5D37">
        <w:t xml:space="preserve"> JUNG </w:t>
      </w:r>
      <w:r w:rsidR="00BA4358"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BA4358" w:rsidRPr="004D5D37">
        <w:fldChar w:fldCharType="separate"/>
      </w:r>
      <w:r w:rsidR="001C184E" w:rsidRPr="001C184E">
        <w:t>[15]</w:t>
      </w:r>
      <w:r w:rsidR="00BA4358" w:rsidRPr="004D5D37">
        <w:fldChar w:fldCharType="end"/>
      </w:r>
      <w:ins w:id="154" w:author="Kohwalter" w:date="2012-12-10T19:53:00Z">
        <w:r w:rsidR="002B5FE0">
          <w:t xml:space="preserve"> and</w:t>
        </w:r>
      </w:ins>
      <w:r w:rsidR="008E2B40">
        <w:t xml:space="preserve"> allow</w:t>
      </w:r>
      <w:ins w:id="155" w:author="Kohwalter" w:date="2012-12-10T19:53:00Z">
        <w:r w:rsidR="002B5FE0">
          <w:t>s</w:t>
        </w:r>
      </w:ins>
      <w:r w:rsidR="008E2B40">
        <w:t xml:space="preserve"> the analysis of </w:t>
      </w:r>
      <w:ins w:id="156" w:author="Kohwalter" w:date="2012-12-07T18:40:00Z">
        <w:r w:rsidR="00743DC3">
          <w:t xml:space="preserve">generated </w:t>
        </w:r>
      </w:ins>
      <w:r w:rsidR="001B4014">
        <w:t>game</w:t>
      </w:r>
      <w:r w:rsidR="001B4014" w:rsidRPr="004D5D37">
        <w:t xml:space="preserve"> </w:t>
      </w:r>
      <w:ins w:id="157"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158" w:author="Kohwalter" w:date="2012-12-07T23:32:00Z">
        <w:r w:rsidR="00E5156E">
          <w:t xml:space="preserve">A game using the provenance in games framework </w:t>
        </w:r>
        <w:del w:id="159" w:author="Leonardo Gresta Paulino Murta" w:date="2012-12-19T09:56:00Z">
          <w:r w:rsidR="00E5156E" w:rsidDel="00461C25">
            <w:delText>will</w:delText>
          </w:r>
        </w:del>
      </w:ins>
      <w:ins w:id="160" w:author="Leonardo Gresta Paulino Murta" w:date="2012-12-19T09:56:00Z">
        <w:r w:rsidR="00461C25">
          <w:t>is able to</w:t>
        </w:r>
      </w:ins>
      <w:ins w:id="161" w:author="Kohwalter" w:date="2012-12-07T23:32:00Z">
        <w:r w:rsidR="00E5156E">
          <w:t xml:space="preserve"> generate a game flow log that </w:t>
        </w:r>
        <w:proofErr w:type="gramStart"/>
        <w:r w:rsidR="00E5156E">
          <w:t xml:space="preserve">can be </w:t>
        </w:r>
        <w:del w:id="162" w:author="Leonardo Gresta Paulino Murta" w:date="2012-12-19T09:56:00Z">
          <w:r w:rsidR="00E5156E" w:rsidDel="00461C25">
            <w:delText>used</w:delText>
          </w:r>
        </w:del>
      </w:ins>
      <w:ins w:id="163" w:author="Leonardo Gresta Paulino Murta" w:date="2012-12-19T09:56:00Z">
        <w:r w:rsidR="00461C25">
          <w:t>analyzed</w:t>
        </w:r>
      </w:ins>
      <w:proofErr w:type="gramEnd"/>
      <w:ins w:id="164" w:author="Kohwalter" w:date="2012-12-07T23:32:00Z">
        <w:r w:rsidR="00E5156E">
          <w:t xml:space="preserve"> by </w:t>
        </w:r>
        <w:r w:rsidR="00E5156E" w:rsidRPr="00E5156E">
          <w:rPr>
            <w:i/>
          </w:rPr>
          <w:t>P</w:t>
        </w:r>
      </w:ins>
      <w:ins w:id="165" w:author="Kohwalter" w:date="2012-12-10T19:54:00Z">
        <w:r w:rsidR="002B5FE0">
          <w:rPr>
            <w:i/>
          </w:rPr>
          <w:t>ro</w:t>
        </w:r>
      </w:ins>
      <w:ins w:id="166" w:author="Kohwalter" w:date="2012-12-07T23:32:00Z">
        <w:r w:rsidR="00E5156E" w:rsidRPr="00E5156E">
          <w:rPr>
            <w:i/>
          </w:rPr>
          <w:t>o</w:t>
        </w:r>
      </w:ins>
      <w:ins w:id="167" w:author="Kohwalter" w:date="2012-12-10T19:54:00Z">
        <w:r w:rsidR="002B5FE0">
          <w:rPr>
            <w:i/>
          </w:rPr>
          <w:t>f</w:t>
        </w:r>
      </w:ins>
      <w:ins w:id="168" w:author="Kohwalter" w:date="2012-12-07T23:33:00Z">
        <w:r w:rsidR="00E5156E" w:rsidRPr="00E5156E">
          <w:rPr>
            <w:i/>
          </w:rPr>
          <w:t xml:space="preserve"> Viewer</w:t>
        </w:r>
      </w:ins>
      <w:ins w:id="169" w:author="Kohwalter" w:date="2012-12-07T23:32:00Z">
        <w:r w:rsidR="00E5156E">
          <w:t>.</w:t>
        </w:r>
      </w:ins>
      <w:ins w:id="170" w:author="Kohwalter" w:date="2012-12-07T23:33:00Z">
        <w:r w:rsidR="00E5156E">
          <w:t xml:space="preserve"> </w:t>
        </w:r>
      </w:ins>
      <w:r w:rsidR="00BA4358">
        <w:fldChar w:fldCharType="begin"/>
      </w:r>
      <w:r w:rsidR="0066067F">
        <w:instrText xml:space="preserve"> REF _Ref342686854 \h </w:instrText>
      </w:r>
      <w:r w:rsidR="00BA4358">
        <w:fldChar w:fldCharType="separate"/>
      </w:r>
      <w:r w:rsidR="004571D6">
        <w:t xml:space="preserve">Figure </w:t>
      </w:r>
      <w:r w:rsidR="004571D6">
        <w:rPr>
          <w:noProof/>
        </w:rPr>
        <w:t>4</w:t>
      </w:r>
      <w:r w:rsidR="00BA4358">
        <w:fldChar w:fldCharType="end"/>
      </w:r>
      <w:r w:rsidR="0066067F">
        <w:t xml:space="preserve"> </w:t>
      </w:r>
      <w:ins w:id="171" w:author="Kohwalter" w:date="2012-12-07T23:33:00Z">
        <w:r w:rsidR="00E5156E" w:rsidRPr="0066067F">
          <w:t xml:space="preserve">illustrates </w:t>
        </w:r>
      </w:ins>
      <w:ins w:id="172" w:author="Kohwalter" w:date="2012-12-10T19:54:00Z">
        <w:r w:rsidR="002B5FE0">
          <w:t>the</w:t>
        </w:r>
      </w:ins>
      <w:ins w:id="173" w:author="Kohwalter" w:date="2012-12-07T23:33:00Z">
        <w:r w:rsidR="00E5156E" w:rsidRPr="0066067F">
          <w:t xml:space="preserve"> </w:t>
        </w:r>
        <w:r w:rsidR="00E5156E" w:rsidRPr="0066067F">
          <w:lastRenderedPageBreak/>
          <w:t>relationships</w:t>
        </w:r>
      </w:ins>
      <w:ins w:id="174" w:author="Kohwalter" w:date="2012-12-10T19:54:00Z">
        <w:r w:rsidR="002B5FE0">
          <w:t xml:space="preserve"> between the game, </w:t>
        </w:r>
      </w:ins>
      <w:ins w:id="175" w:author="Kohwalter" w:date="2012-12-10T19:55:00Z">
        <w:r w:rsidR="002B5FE0">
          <w:t xml:space="preserve">using the </w:t>
        </w:r>
      </w:ins>
      <w:ins w:id="176" w:author="Kohwalter" w:date="2012-12-10T19:54:00Z">
        <w:r w:rsidR="002B5FE0">
          <w:t>framework</w:t>
        </w:r>
      </w:ins>
      <w:ins w:id="177" w:author="Kohwalter" w:date="2012-12-10T19:55:00Z">
        <w:r w:rsidR="002B5FE0">
          <w:t>,</w:t>
        </w:r>
      </w:ins>
      <w:ins w:id="178" w:author="Kohwalter" w:date="2012-12-10T19:54:00Z">
        <w:r w:rsidR="002B5FE0">
          <w:t xml:space="preserve"> and Proof Viewer</w:t>
        </w:r>
      </w:ins>
      <w:ins w:id="179" w:author="Kohwalter" w:date="2012-12-07T23:33:00Z">
        <w:r w:rsidR="00E5156E" w:rsidRPr="0066067F">
          <w:t>.</w:t>
        </w:r>
      </w:ins>
    </w:p>
    <w:p w14:paraId="4D75D4AB" w14:textId="77777777" w:rsidR="002F358B" w:rsidRDefault="006A23D6" w:rsidP="001B4014">
      <w:pPr>
        <w:rPr>
          <w:ins w:id="180" w:author="Kohwalter" w:date="2012-12-07T23:33:00Z"/>
        </w:rPr>
      </w:pPr>
      <w:r>
        <w:t>First</w:t>
      </w:r>
      <w:r w:rsidR="001B4014">
        <w:t>,</w:t>
      </w:r>
      <w:r w:rsidR="001B4014" w:rsidRPr="004D5D37">
        <w:t xml:space="preserve"> the </w:t>
      </w:r>
      <w:ins w:id="181" w:author="Kohwalter" w:date="2012-12-07T23:55:00Z">
        <w:r w:rsidR="00F74FD9">
          <w:t xml:space="preserve">game flow </w:t>
        </w:r>
      </w:ins>
      <w:ins w:id="182" w:author="Kohwalter" w:date="2012-12-07T18:41:00Z">
        <w:r w:rsidR="00743DC3">
          <w:t>log</w:t>
        </w:r>
      </w:ins>
      <w:ins w:id="183" w:author="Kohwalter" w:date="2012-12-07T16:55:00Z">
        <w:r w:rsidR="00606946">
          <w:t>, which contains game events,</w:t>
        </w:r>
      </w:ins>
      <w:ins w:id="184" w:author="Kohwalter" w:date="2012-12-07T16:52:00Z">
        <w:r w:rsidR="00606946">
          <w:t xml:space="preserve"> </w:t>
        </w:r>
      </w:ins>
      <w:ins w:id="185" w:author="Kohwalter" w:date="2012-12-07T16:55:00Z">
        <w:r w:rsidR="00606946">
          <w:t xml:space="preserve">is </w:t>
        </w:r>
      </w:ins>
      <w:r w:rsidR="001B4014" w:rsidRPr="004D5D37">
        <w:t>processed and used to generate a provenance graph for analysis.</w:t>
      </w:r>
      <w:r w:rsidR="001B4014">
        <w:t xml:space="preserve"> 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ins w:id="186"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187"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188" w:author="Kohwalter" w:date="2012-12-07T16:53:00Z">
        <w:r w:rsidR="00606946">
          <w:t xml:space="preserve"> made </w:t>
        </w:r>
      </w:ins>
      <w:ins w:id="189" w:author="Kohwalter" w:date="2012-12-07T16:54:00Z">
        <w:r w:rsidR="00606946">
          <w:t>during analysis</w:t>
        </w:r>
      </w:ins>
      <w:r w:rsidR="001B4014">
        <w:t xml:space="preserve">. </w:t>
      </w:r>
    </w:p>
    <w:p w14:paraId="3C6C8E5F" w14:textId="77777777" w:rsidR="0066067F" w:rsidRDefault="00950E10" w:rsidP="000E18B6">
      <w:pPr>
        <w:keepNext/>
        <w:framePr w:hSpace="144" w:vSpace="144" w:wrap="around" w:hAnchor="text" w:xAlign="center" w:yAlign="top"/>
        <w:jc w:val="center"/>
        <w:rPr>
          <w:ins w:id="190" w:author="Kohwalter" w:date="2012-12-07T23:35:00Z"/>
        </w:rPr>
      </w:pPr>
      <w:r>
        <w:rPr>
          <w:noProof/>
        </w:rPr>
        <w:drawing>
          <wp:inline distT="0" distB="0" distL="0" distR="0" wp14:anchorId="12FA2464" wp14:editId="2152D1D1">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14:paraId="2B9E9BB8" w14:textId="77777777" w:rsidR="0066067F" w:rsidRPr="0066067F" w:rsidRDefault="0066067F" w:rsidP="000E18B6">
      <w:pPr>
        <w:pStyle w:val="Caption"/>
        <w:framePr w:hSpace="144" w:vSpace="144" w:wrap="around" w:hAnchor="text" w:xAlign="center" w:yAlign="top"/>
      </w:pPr>
      <w:bookmarkStart w:id="191" w:name="_Ref342686854"/>
      <w:proofErr w:type="gramStart"/>
      <w:r>
        <w:t xml:space="preserve">Figure </w:t>
      </w:r>
      <w:r w:rsidR="00BA4358">
        <w:fldChar w:fldCharType="begin"/>
      </w:r>
      <w:r>
        <w:instrText xml:space="preserve"> SEQ Figure \* ARABIC </w:instrText>
      </w:r>
      <w:r w:rsidR="00BA4358">
        <w:fldChar w:fldCharType="separate"/>
      </w:r>
      <w:r w:rsidR="004571D6">
        <w:rPr>
          <w:noProof/>
        </w:rPr>
        <w:t>4</w:t>
      </w:r>
      <w:r w:rsidR="00BA4358">
        <w:fldChar w:fldCharType="end"/>
      </w:r>
      <w:bookmarkEnd w:id="191"/>
      <w:r>
        <w:t>.</w:t>
      </w:r>
      <w:proofErr w:type="gramEnd"/>
      <w:r>
        <w:t xml:space="preserve"> Relationships between a </w:t>
      </w:r>
      <w:proofErr w:type="gramStart"/>
      <w:r>
        <w:t>game using</w:t>
      </w:r>
      <w:proofErr w:type="gramEnd"/>
      <w:r>
        <w:t xml:space="preserve">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
    <w:p w14:paraId="7EC8A713" w14:textId="77777777" w:rsidR="00103343" w:rsidRDefault="001B4014" w:rsidP="001B4014">
      <w:pPr>
        <w:rPr>
          <w:ins w:id="192" w:author="Kohwalter" w:date="2012-12-07T20:37:00Z"/>
        </w:rPr>
      </w:pPr>
      <w:proofErr w:type="gramStart"/>
      <w:r>
        <w:t xml:space="preserve">A small example of a generated provenance graph from exported data is illustrated by </w:t>
      </w:r>
      <w:r w:rsidR="00BA4358">
        <w:fldChar w:fldCharType="begin"/>
      </w:r>
      <w:r>
        <w:instrText xml:space="preserve"> REF _Ref341710011 \h </w:instrText>
      </w:r>
      <w:r w:rsidR="00BA4358">
        <w:fldChar w:fldCharType="separate"/>
      </w:r>
      <w:r w:rsidR="004571D6">
        <w:t xml:space="preserve">Figure </w:t>
      </w:r>
      <w:r w:rsidR="004571D6">
        <w:rPr>
          <w:noProof/>
        </w:rPr>
        <w:t>5</w:t>
      </w:r>
      <w:proofErr w:type="gramEnd"/>
      <w:r w:rsidR="00BA4358">
        <w:fldChar w:fldCharType="end"/>
      </w:r>
      <w:r>
        <w:t>.</w:t>
      </w:r>
      <w:r w:rsidR="0024726A">
        <w:t xml:space="preserve"> </w:t>
      </w:r>
      <w:moveToRangeStart w:id="193" w:author="Leonardo Gresta Paulino Murta" w:date="2012-12-19T10:01:00Z" w:name="move217530635"/>
      <w:moveTo w:id="194" w:author="Leonardo Gresta Paulino Murta" w:date="2012-12-19T10:01:00Z">
        <w:r w:rsidR="0066682D">
          <w:t xml:space="preserve">Following the provenance notation specification, each node shape in </w:t>
        </w:r>
        <w:r w:rsidR="0066682D">
          <w:fldChar w:fldCharType="begin"/>
        </w:r>
        <w:r w:rsidR="0066682D">
          <w:instrText xml:space="preserve"> REF _Ref341710011 \h </w:instrText>
        </w:r>
        <w:r w:rsidR="0066682D">
          <w:fldChar w:fldCharType="separate"/>
        </w:r>
      </w:moveTo>
      <w:r w:rsidR="0066682D">
        <w:t xml:space="preserve">Figure </w:t>
      </w:r>
      <w:r w:rsidR="0066682D">
        <w:rPr>
          <w:noProof/>
        </w:rPr>
        <w:t>5</w:t>
      </w:r>
      <w:moveTo w:id="195" w:author="Leonardo Gresta Paulino Murta" w:date="2012-12-19T10:01:00Z">
        <w:r w:rsidR="0066682D">
          <w:fldChar w:fldCharType="end"/>
        </w:r>
        <w:r w:rsidR="0066682D">
          <w:t xml:space="preserve"> </w:t>
        </w:r>
        <w:proofErr w:type="gramStart"/>
        <w:r w:rsidR="0066682D">
          <w:t>is related</w:t>
        </w:r>
        <w:proofErr w:type="gramEnd"/>
        <w:r w:rsidR="0066682D">
          <w:t xml:space="preserve"> to its type. Square nodes represent </w:t>
        </w:r>
        <w:r w:rsidR="0066682D" w:rsidRPr="00F44A98">
          <w:rPr>
            <w:i/>
          </w:rPr>
          <w:t>process</w:t>
        </w:r>
        <w:r w:rsidR="0066682D">
          <w:t xml:space="preserve"> nodes, circles are </w:t>
        </w:r>
        <w:proofErr w:type="gramStart"/>
        <w:r w:rsidR="0066682D" w:rsidRPr="00F44A98">
          <w:rPr>
            <w:i/>
          </w:rPr>
          <w:t>artifacts</w:t>
        </w:r>
        <w:proofErr w:type="gramEnd"/>
        <w:r w:rsidR="0066682D">
          <w:t xml:space="preserve"> nodes and an octagon represents </w:t>
        </w:r>
        <w:r w:rsidR="0066682D" w:rsidRPr="00F44A98">
          <w:rPr>
            <w:i/>
          </w:rPr>
          <w:t>agent</w:t>
        </w:r>
        <w:r w:rsidR="0066682D">
          <w:t xml:space="preserve"> nodes as indicated by </w:t>
        </w:r>
        <w:r w:rsidR="0066682D">
          <w:fldChar w:fldCharType="begin"/>
        </w:r>
        <w:r w:rsidR="0066682D">
          <w:instrText xml:space="preserve"> REF _Ref335238586 \h </w:instrText>
        </w:r>
        <w:r w:rsidR="0066682D">
          <w:fldChar w:fldCharType="separate"/>
        </w:r>
      </w:moveTo>
      <w:r w:rsidR="0066682D" w:rsidRPr="00B50F8A">
        <w:t xml:space="preserve">Figure </w:t>
      </w:r>
      <w:r w:rsidR="0066682D">
        <w:rPr>
          <w:noProof/>
        </w:rPr>
        <w:t>1</w:t>
      </w:r>
      <w:moveTo w:id="196" w:author="Leonardo Gresta Paulino Murta" w:date="2012-12-19T10:01:00Z">
        <w:r w:rsidR="0066682D">
          <w:fldChar w:fldCharType="end"/>
        </w:r>
        <w:r w:rsidR="0066682D" w:rsidRPr="008E74D8">
          <w:t>.</w:t>
        </w:r>
      </w:moveTo>
      <w:moveToRangeEnd w:id="193"/>
      <w:ins w:id="197" w:author="Leonardo Gresta Paulino Murta" w:date="2012-12-19T10:01:00Z">
        <w:r w:rsidR="0066682D">
          <w:t xml:space="preserve"> </w:t>
        </w:r>
      </w:ins>
      <w:ins w:id="198" w:author="Kohwalter" w:date="2012-12-07T20:25:00Z">
        <w:r w:rsidR="00C66551">
          <w:t>As can be seen</w:t>
        </w:r>
      </w:ins>
      <w:ins w:id="199" w:author="Kohwalter" w:date="2012-12-07T20:40:00Z">
        <w:r w:rsidR="00C76452">
          <w:t xml:space="preserve"> in the figure</w:t>
        </w:r>
      </w:ins>
      <w:ins w:id="200" w:author="Kohwalter" w:date="2012-12-07T20:25:00Z">
        <w:r w:rsidR="00C66551">
          <w:t xml:space="preserve">, there is a chain of artifact nodes that represents </w:t>
        </w:r>
      </w:ins>
      <w:ins w:id="201" w:author="Kohwalter" w:date="2012-12-07T20:27:00Z">
        <w:r w:rsidR="00C66551">
          <w:t xml:space="preserve">the graph’s </w:t>
        </w:r>
        <w:proofErr w:type="gramStart"/>
        <w:r w:rsidR="00C66551">
          <w:t>backbone,</w:t>
        </w:r>
        <w:proofErr w:type="gramEnd"/>
        <w:r w:rsidR="00C66551">
          <w:t xml:space="preserve"> </w:t>
        </w:r>
      </w:ins>
      <w:ins w:id="202" w:author="Kohwalter" w:date="2012-12-07T20:29:00Z">
        <w:del w:id="203" w:author="Leonardo Gresta Paulino Murta" w:date="2012-12-19T09:58:00Z">
          <w:r w:rsidR="00C66551" w:rsidDel="001D2F28">
            <w:delText>the main artifact that we want to analyze</w:delText>
          </w:r>
        </w:del>
      </w:ins>
      <w:ins w:id="204" w:author="Kohwalter" w:date="2012-12-07T20:30:00Z">
        <w:del w:id="205" w:author="Leonardo Gresta Paulino Murta" w:date="2012-12-19T09:58:00Z">
          <w:r w:rsidR="00C66551" w:rsidDel="001D2F28">
            <w:delText xml:space="preserve"> and see what affect</w:delText>
          </w:r>
        </w:del>
      </w:ins>
      <w:ins w:id="206" w:author="Kohwalter" w:date="2012-12-10T20:04:00Z">
        <w:del w:id="207" w:author="Leonardo Gresta Paulino Murta" w:date="2012-12-19T09:58:00Z">
          <w:r w:rsidR="002D1C6B" w:rsidDel="001D2F28">
            <w:delText>ed</w:delText>
          </w:r>
        </w:del>
      </w:ins>
      <w:ins w:id="208" w:author="Kohwalter" w:date="2012-12-07T20:30:00Z">
        <w:del w:id="209" w:author="Leonardo Gresta Paulino Murta" w:date="2012-12-19T09:58:00Z">
          <w:r w:rsidR="00C66551" w:rsidDel="001D2F28">
            <w:delText xml:space="preserve"> its evolution</w:delText>
          </w:r>
        </w:del>
      </w:ins>
      <w:ins w:id="210" w:author="Kohwalter" w:date="2012-12-07T20:26:00Z">
        <w:del w:id="211" w:author="Leonardo Gresta Paulino Murta" w:date="2012-12-19T09:58:00Z">
          <w:r w:rsidR="00C66551" w:rsidDel="001D2F28">
            <w:delText>.</w:delText>
          </w:r>
        </w:del>
      </w:ins>
      <w:ins w:id="212" w:author="Kohwalter" w:date="2012-12-07T20:30:00Z">
        <w:del w:id="213" w:author="Leonardo Gresta Paulino Murta" w:date="2012-12-19T09:58:00Z">
          <w:r w:rsidR="00C66551" w:rsidDel="001D2F28">
            <w:delText xml:space="preserve"> </w:delText>
          </w:r>
        </w:del>
      </w:ins>
      <w:ins w:id="214" w:author="Kohwalter" w:date="2012-12-10T20:04:00Z">
        <w:r w:rsidR="002D1C6B">
          <w:t>The</w:t>
        </w:r>
      </w:ins>
      <w:ins w:id="215" w:author="Kohwalter" w:date="2012-12-07T20:34:00Z">
        <w:r w:rsidR="00103343">
          <w:t xml:space="preserve"> </w:t>
        </w:r>
      </w:ins>
      <w:ins w:id="216" w:author="Kohwalter" w:date="2012-12-10T20:04:00Z">
        <w:r w:rsidR="002D1C6B">
          <w:t>edges in the provenance graph represent</w:t>
        </w:r>
      </w:ins>
      <w:ins w:id="217" w:author="Kohwalter" w:date="2012-12-07T20:31:00Z">
        <w:r w:rsidR="00103343">
          <w:t xml:space="preserve"> </w:t>
        </w:r>
      </w:ins>
      <w:ins w:id="218" w:author="Kohwalter" w:date="2012-12-07T20:32:00Z">
        <w:r w:rsidR="00103343">
          <w:t>relationships</w:t>
        </w:r>
      </w:ins>
      <w:ins w:id="219" w:author="Kohwalter" w:date="2012-12-07T20:31:00Z">
        <w:r w:rsidR="00103343">
          <w:t xml:space="preserve"> between nodes</w:t>
        </w:r>
      </w:ins>
      <w:ins w:id="220"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221" w:author="Kohwalter" w:date="2012-12-07T20:26:00Z">
        <w:r w:rsidR="00C66551">
          <w:t xml:space="preserve"> </w:t>
        </w:r>
      </w:ins>
      <w:ins w:id="222" w:author="Kohwalter" w:date="2012-12-07T20:33:00Z">
        <w:r w:rsidR="00103343">
          <w:t xml:space="preserve">As such, </w:t>
        </w:r>
        <w:r w:rsidR="00103343" w:rsidRPr="002D1C6B">
          <w:rPr>
            <w:i/>
          </w:rPr>
          <w:t>processes</w:t>
        </w:r>
        <w:r w:rsidR="00103343">
          <w:t xml:space="preserve"> nodes can be influenced positively or negatively by other </w:t>
        </w:r>
      </w:ins>
      <w:ins w:id="223" w:author="Kohwalter" w:date="2012-12-10T20:06:00Z">
        <w:r w:rsidR="002D1C6B" w:rsidRPr="002D1C6B">
          <w:rPr>
            <w:i/>
          </w:rPr>
          <w:t>process</w:t>
        </w:r>
      </w:ins>
      <w:ins w:id="224" w:author="Kohwalter" w:date="2012-12-07T20:33:00Z">
        <w:r w:rsidR="00103343">
          <w:t xml:space="preserve"> </w:t>
        </w:r>
      </w:ins>
      <w:ins w:id="225" w:author="Kohwalter" w:date="2012-12-07T20:35:00Z">
        <w:r w:rsidR="00103343">
          <w:t>and</w:t>
        </w:r>
      </w:ins>
      <w:ins w:id="226" w:author="Kohwalter" w:date="2012-12-07T20:33:00Z">
        <w:r w:rsidR="00103343">
          <w:t xml:space="preserve"> have relationships with </w:t>
        </w:r>
        <w:r w:rsidR="00103343" w:rsidRPr="00103343">
          <w:rPr>
            <w:i/>
          </w:rPr>
          <w:t>artifacts</w:t>
        </w:r>
      </w:ins>
      <w:ins w:id="227" w:author="Kohwalter" w:date="2012-12-07T20:34:00Z">
        <w:r w:rsidR="00103343">
          <w:t xml:space="preserve"> and </w:t>
        </w:r>
        <w:r w:rsidR="00103343" w:rsidRPr="00103343">
          <w:rPr>
            <w:i/>
          </w:rPr>
          <w:t>agents</w:t>
        </w:r>
      </w:ins>
      <w:ins w:id="228" w:author="Kohwalter" w:date="2012-12-07T20:33:00Z">
        <w:r w:rsidR="00103343">
          <w:t xml:space="preserve">. </w:t>
        </w:r>
      </w:ins>
      <w:ins w:id="229" w:author="Kohwalter" w:date="2012-12-07T20:35:00Z">
        <w:r w:rsidR="00103343">
          <w:t xml:space="preserve">The context of </w:t>
        </w:r>
      </w:ins>
      <w:ins w:id="230" w:author="Kohwalter" w:date="2012-12-07T20:37:00Z">
        <w:r w:rsidR="00103343">
          <w:t>such relationships</w:t>
        </w:r>
      </w:ins>
      <w:ins w:id="231" w:author="Kohwalter" w:date="2012-12-07T20:36:00Z">
        <w:r w:rsidR="00103343">
          <w:t xml:space="preserve"> </w:t>
        </w:r>
      </w:ins>
      <w:ins w:id="232" w:author="Kohwalter" w:date="2012-12-07T20:35:00Z">
        <w:r w:rsidR="00103343">
          <w:t>may vary according to the</w:t>
        </w:r>
      </w:ins>
      <w:ins w:id="233" w:author="Kohwalter" w:date="2012-12-07T20:36:00Z">
        <w:r w:rsidR="00103343">
          <w:t xml:space="preserve"> type of </w:t>
        </w:r>
      </w:ins>
      <w:ins w:id="234" w:author="Kohwalter" w:date="2012-12-07T20:37:00Z">
        <w:r w:rsidR="00103343">
          <w:t>relation</w:t>
        </w:r>
      </w:ins>
      <w:ins w:id="235" w:author="Kohwalter" w:date="2012-12-07T20:36:00Z">
        <w:r w:rsidR="00103343">
          <w:t xml:space="preserve"> between nodes. </w:t>
        </w:r>
      </w:ins>
    </w:p>
    <w:p w14:paraId="72BE7DCF" w14:textId="77777777" w:rsidR="001B4014" w:rsidDel="0066682D" w:rsidRDefault="003613D1" w:rsidP="001B4014">
      <w:pPr>
        <w:rPr>
          <w:ins w:id="236" w:author="Kohwalter" w:date="2012-12-07T19:03:00Z"/>
          <w:del w:id="237" w:author="Leonardo Gresta Paulino Murta" w:date="2012-12-19T10:02:00Z"/>
        </w:rPr>
      </w:pPr>
      <w:moveFromRangeStart w:id="238" w:author="Leonardo Gresta Paulino Murta" w:date="2012-12-19T10:01:00Z" w:name="move217530635"/>
      <w:moveFrom w:id="239" w:author="Leonardo Gresta Paulino Murta" w:date="2012-12-19T10:01:00Z">
        <w:r w:rsidDel="0066682D">
          <w:t>Following the</w:t>
        </w:r>
        <w:r w:rsidR="0024726A" w:rsidDel="0066682D">
          <w:t xml:space="preserve"> provenance notation</w:t>
        </w:r>
        <w:r w:rsidDel="0066682D">
          <w:t xml:space="preserve"> specification</w:t>
        </w:r>
        <w:r w:rsidR="00ED0BD0" w:rsidDel="0066682D">
          <w:t xml:space="preserve">, </w:t>
        </w:r>
        <w:r w:rsidDel="0066682D">
          <w:t xml:space="preserve">each </w:t>
        </w:r>
        <w:r w:rsidR="00ED0BD0" w:rsidDel="0066682D">
          <w:t>node shape</w:t>
        </w:r>
        <w:ins w:id="240" w:author="Kohwalter" w:date="2012-12-07T20:38:00Z">
          <w:r w:rsidR="00103343" w:rsidDel="0066682D">
            <w:t xml:space="preserve"> in </w:t>
          </w:r>
          <w:r w:rsidR="00BA4358" w:rsidDel="0066682D">
            <w:fldChar w:fldCharType="begin"/>
          </w:r>
          <w:r w:rsidR="00103343" w:rsidDel="0066682D">
            <w:instrText xml:space="preserve"> REF _Ref341710011 \h </w:instrText>
          </w:r>
        </w:ins>
        <w:r w:rsidR="00BA4358" w:rsidDel="0066682D">
          <w:fldChar w:fldCharType="separate"/>
        </w:r>
        <w:r w:rsidR="004571D6" w:rsidDel="0066682D">
          <w:t xml:space="preserve">Figure </w:t>
        </w:r>
        <w:r w:rsidR="004571D6" w:rsidDel="0066682D">
          <w:rPr>
            <w:noProof/>
          </w:rPr>
          <w:t>5</w:t>
        </w:r>
        <w:ins w:id="241" w:author="Kohwalter" w:date="2012-12-07T20:38:00Z">
          <w:r w:rsidR="00BA4358" w:rsidDel="0066682D">
            <w:fldChar w:fldCharType="end"/>
          </w:r>
        </w:ins>
        <w:r w:rsidR="00ED0BD0" w:rsidDel="0066682D">
          <w:t xml:space="preserve"> </w:t>
        </w:r>
        <w:r w:rsidR="00733B86" w:rsidDel="0066682D">
          <w:t>is related to its</w:t>
        </w:r>
        <w:r w:rsidR="00ED0BD0" w:rsidDel="0066682D">
          <w:t xml:space="preserve"> type</w:t>
        </w:r>
        <w:r w:rsidR="0024726A" w:rsidDel="0066682D">
          <w:t>.</w:t>
        </w:r>
        <w:r w:rsidR="00ED0BD0" w:rsidDel="0066682D">
          <w:t xml:space="preserve"> Square nodes represent </w:t>
        </w:r>
        <w:r w:rsidR="00ED0BD0" w:rsidRPr="00F44A98" w:rsidDel="0066682D">
          <w:rPr>
            <w:i/>
          </w:rPr>
          <w:t>process</w:t>
        </w:r>
        <w:r w:rsidR="00ED0BD0" w:rsidDel="0066682D">
          <w:t xml:space="preserve"> nodes, circles are </w:t>
        </w:r>
        <w:r w:rsidR="00ED0BD0" w:rsidRPr="00F44A98" w:rsidDel="0066682D">
          <w:rPr>
            <w:i/>
          </w:rPr>
          <w:t>artifacts</w:t>
        </w:r>
        <w:r w:rsidR="00ED0BD0" w:rsidDel="0066682D">
          <w:t xml:space="preserve"> nodes and an octagon represents </w:t>
        </w:r>
        <w:r w:rsidR="00ED0BD0" w:rsidRPr="00F44A98" w:rsidDel="0066682D">
          <w:rPr>
            <w:i/>
          </w:rPr>
          <w:t>agent</w:t>
        </w:r>
        <w:r w:rsidR="00ED0BD0" w:rsidDel="0066682D">
          <w:t xml:space="preserve"> nodes</w:t>
        </w:r>
        <w:r w:rsidR="008E74D8" w:rsidDel="0066682D">
          <w:t xml:space="preserve"> as indicated by</w:t>
        </w:r>
        <w:r w:rsidR="007248C0" w:rsidDel="0066682D">
          <w:t xml:space="preserve"> </w:t>
        </w:r>
        <w:r w:rsidR="00BA4358" w:rsidDel="0066682D">
          <w:fldChar w:fldCharType="begin"/>
        </w:r>
        <w:r w:rsidR="007248C0" w:rsidDel="0066682D">
          <w:instrText xml:space="preserve"> REF _Ref335238586 \h </w:instrText>
        </w:r>
        <w:r w:rsidR="00BA4358" w:rsidDel="0066682D">
          <w:fldChar w:fldCharType="separate"/>
        </w:r>
        <w:r w:rsidR="004571D6" w:rsidRPr="00B50F8A" w:rsidDel="0066682D">
          <w:t xml:space="preserve">Figure </w:t>
        </w:r>
        <w:r w:rsidR="004571D6" w:rsidDel="0066682D">
          <w:rPr>
            <w:noProof/>
          </w:rPr>
          <w:t>1</w:t>
        </w:r>
        <w:r w:rsidR="00BA4358" w:rsidDel="0066682D">
          <w:fldChar w:fldCharType="end"/>
        </w:r>
        <w:r w:rsidR="00ED0BD0" w:rsidRPr="008E74D8" w:rsidDel="0066682D">
          <w:t>.</w:t>
        </w:r>
        <w:r w:rsidR="00A2004C" w:rsidDel="0066682D">
          <w:t xml:space="preserve"> </w:t>
        </w:r>
      </w:moveFrom>
      <w:moveFromRangeEnd w:id="238"/>
      <w:ins w:id="242" w:author="Kohwalter" w:date="2012-12-10T20:08:00Z">
        <w:r w:rsidR="002D1C6B">
          <w:t>Proof Viewer</w:t>
        </w:r>
      </w:ins>
      <w:ins w:id="243" w:author="Kohwalter" w:date="2012-12-07T19:00:00Z">
        <w:r w:rsidR="00294443">
          <w:t xml:space="preserve"> has other features besides node </w:t>
        </w:r>
      </w:ins>
      <w:ins w:id="244" w:author="Kohwalter" w:date="2012-12-07T19:02:00Z">
        <w:r w:rsidR="008A6004">
          <w:t>shape</w:t>
        </w:r>
      </w:ins>
      <w:ins w:id="245" w:author="Kohwalter" w:date="2012-12-10T20:08:00Z">
        <w:r w:rsidR="002D1C6B">
          <w:t xml:space="preserve"> by type</w:t>
        </w:r>
      </w:ins>
      <w:ins w:id="246" w:author="Kohwalter" w:date="2012-12-07T19:00:00Z">
        <w:r w:rsidR="00294443">
          <w:t>.</w:t>
        </w:r>
      </w:ins>
      <w:ins w:id="247" w:author="Kohwalter" w:date="2012-12-07T19:01:00Z">
        <w:r w:rsidR="00294443">
          <w:t xml:space="preserve"> It </w:t>
        </w:r>
      </w:ins>
      <w:ins w:id="248" w:author="Kohwalter" w:date="2012-12-10T20:09:00Z">
        <w:del w:id="249" w:author="Leonardo Gresta Paulino Murta" w:date="2012-12-19T09:59:00Z">
          <w:r w:rsidR="002D1C6B" w:rsidDel="001D2F28">
            <w:delText>is</w:delText>
          </w:r>
        </w:del>
      </w:ins>
      <w:ins w:id="250" w:author="Kohwalter" w:date="2012-12-07T19:02:00Z">
        <w:del w:id="251" w:author="Leonardo Gresta Paulino Murta" w:date="2012-12-19T09:59:00Z">
          <w:r w:rsidR="008A6004" w:rsidDel="001D2F28">
            <w:delText xml:space="preserve"> </w:delText>
          </w:r>
        </w:del>
      </w:ins>
      <w:ins w:id="252" w:author="Kohwalter" w:date="2012-12-07T19:01:00Z">
        <w:r w:rsidR="00294443">
          <w:t>use</w:t>
        </w:r>
      </w:ins>
      <w:ins w:id="253" w:author="Leonardo Gresta Paulino Murta" w:date="2012-12-19T09:59:00Z">
        <w:r w:rsidR="001D2F28">
          <w:t>s</w:t>
        </w:r>
      </w:ins>
      <w:ins w:id="254" w:author="Kohwalter" w:date="2012-12-10T20:09:00Z">
        <w:del w:id="255" w:author="Leonardo Gresta Paulino Murta" w:date="2012-12-19T09:59:00Z">
          <w:r w:rsidR="002D1C6B" w:rsidDel="001D2F28">
            <w:delText>d</w:delText>
          </w:r>
        </w:del>
      </w:ins>
      <w:ins w:id="256" w:author="Kohwalter" w:date="2012-12-07T19:01:00Z">
        <w:r w:rsidR="00294443">
          <w:t xml:space="preserve"> shape</w:t>
        </w:r>
      </w:ins>
      <w:ins w:id="257" w:author="Kohwalter" w:date="2012-12-07T19:02:00Z">
        <w:r w:rsidR="008A6004">
          <w:t>s</w:t>
        </w:r>
      </w:ins>
      <w:ins w:id="258" w:author="Kohwalter" w:date="2012-12-07T19:01:00Z">
        <w:r w:rsidR="00294443">
          <w:t xml:space="preserve"> and </w:t>
        </w:r>
      </w:ins>
      <w:ins w:id="259" w:author="Kohwalter" w:date="2012-12-07T19:02:00Z">
        <w:r w:rsidR="008A6004">
          <w:t xml:space="preserve">colors to distinguish displayed information </w:t>
        </w:r>
      </w:ins>
      <w:ins w:id="260" w:author="Kohwalter" w:date="2012-12-10T20:09:00Z">
        <w:r w:rsidR="002D1C6B">
          <w:t>and provides</w:t>
        </w:r>
      </w:ins>
      <w:ins w:id="261" w:author="Kohwalter" w:date="2012-12-07T19:01:00Z">
        <w:r w:rsidR="00294443">
          <w:t xml:space="preserve"> three types of filters: </w:t>
        </w:r>
      </w:ins>
      <w:ins w:id="262" w:author="Kohwalter" w:date="2012-12-07T19:12:00Z">
        <w:r w:rsidR="00D11713">
          <w:t>node</w:t>
        </w:r>
      </w:ins>
      <w:ins w:id="263" w:author="Kohwalter" w:date="2012-12-07T19:01:00Z">
        <w:r w:rsidR="00294443">
          <w:t xml:space="preserve"> filter, </w:t>
        </w:r>
      </w:ins>
      <w:ins w:id="264" w:author="Kohwalter" w:date="2012-12-07T19:12:00Z">
        <w:r w:rsidR="00D11713">
          <w:t>edge</w:t>
        </w:r>
      </w:ins>
      <w:ins w:id="265" w:author="Kohwalter" w:date="2012-12-07T19:01:00Z">
        <w:r w:rsidR="008A6004">
          <w:t xml:space="preserve"> filter, and status filter.</w:t>
        </w:r>
      </w:ins>
      <w:ins w:id="266" w:author="Leonardo Gresta Paulino Murta" w:date="2012-12-19T10:02:00Z">
        <w:r w:rsidR="0066682D">
          <w:t xml:space="preserve"> </w:t>
        </w:r>
      </w:ins>
    </w:p>
    <w:p w14:paraId="10ED5C6C" w14:textId="77777777" w:rsidR="008A6004" w:rsidRDefault="008A6004" w:rsidP="008A6004">
      <w:pPr>
        <w:rPr>
          <w:ins w:id="267" w:author="Kohwalter" w:date="2012-12-07T19:04:00Z"/>
        </w:rPr>
      </w:pPr>
      <w:ins w:id="268" w:author="Kohwalter" w:date="2012-12-07T19:03:00Z">
        <w:del w:id="269" w:author="Leonardo Gresta Paulino Murta" w:date="2012-12-19T10:00:00Z">
          <w:r w:rsidRPr="00C51F5B" w:rsidDel="0066682D">
            <w:delText>The application uses shapes and colors to distinguish information</w:delText>
          </w:r>
        </w:del>
      </w:ins>
      <w:ins w:id="270" w:author="Kohwalter" w:date="2012-12-10T20:09:00Z">
        <w:del w:id="271" w:author="Leonardo Gresta Paulino Murta" w:date="2012-12-19T10:00:00Z">
          <w:r w:rsidR="002D1C6B" w:rsidDel="0066682D">
            <w:delText>, aiding the visualization</w:delText>
          </w:r>
        </w:del>
      </w:ins>
      <w:ins w:id="272" w:author="Kohwalter" w:date="2012-12-07T19:03:00Z">
        <w:del w:id="273" w:author="Leonardo Gresta Paulino Murta" w:date="2012-12-19T10:00:00Z">
          <w:r w:rsidRPr="00C51F5B" w:rsidDel="0066682D">
            <w:delText xml:space="preserve">. </w:delText>
          </w:r>
        </w:del>
        <w:r w:rsidRPr="00C51F5B">
          <w:t xml:space="preserve">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ins>
      <w:ins w:id="274" w:author="Kohwalter" w:date="2012-12-10T20:10:00Z">
        <w:r w:rsidR="002D1C6B">
          <w:t>s</w:t>
        </w:r>
      </w:ins>
      <w:ins w:id="275" w:author="Kohwalter" w:date="2012-12-07T19:03:00Z">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BA4358">
          <w:fldChar w:fldCharType="begin"/>
        </w:r>
        <w:r>
          <w:instrText xml:space="preserve"> REF _Ref341710011 \h </w:instrText>
        </w:r>
      </w:ins>
      <w:ins w:id="276" w:author="Kohwalter" w:date="2012-12-07T19:03:00Z">
        <w:r w:rsidR="00BA4358">
          <w:fldChar w:fldCharType="separate"/>
        </w:r>
      </w:ins>
      <w:r w:rsidR="004571D6">
        <w:t xml:space="preserve">Figure </w:t>
      </w:r>
      <w:r w:rsidR="004571D6">
        <w:rPr>
          <w:noProof/>
        </w:rPr>
        <w:t>5</w:t>
      </w:r>
      <w:ins w:id="277" w:author="Kohwalter" w:date="2012-12-07T19:03:00Z">
        <w:r w:rsidR="00BA4358">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14:paraId="7CFF5633" w14:textId="77777777" w:rsidR="00AA2784" w:rsidRDefault="008A6004" w:rsidP="00C51F5B">
      <w:ins w:id="278" w:author="Kohwalter" w:date="2012-12-07T19:03:00Z">
        <w:r w:rsidRPr="00C51F5B">
          <w:t xml:space="preserve">Another resource </w:t>
        </w:r>
        <w:r>
          <w:t>present</w:t>
        </w:r>
        <w:r w:rsidRPr="00C51F5B">
          <w:t xml:space="preserve"> </w:t>
        </w:r>
      </w:ins>
      <w:ins w:id="279" w:author="Kohwalter" w:date="2012-12-10T20:11:00Z">
        <w:r w:rsidR="002D1C6B">
          <w:t>for</w:t>
        </w:r>
      </w:ins>
      <w:ins w:id="280" w:author="Kohwalter" w:date="2012-12-07T19:03:00Z">
        <w:r w:rsidRPr="00C51F5B">
          <w:t xml:space="preserve"> edges is color</w:t>
        </w:r>
      </w:ins>
      <w:ins w:id="281" w:author="Kohwalter" w:date="2012-12-10T20:11:00Z">
        <w:r w:rsidR="002D1C6B">
          <w:t xml:space="preserve"> to represent the type of relationship</w:t>
        </w:r>
      </w:ins>
      <w:ins w:id="282" w:author="Kohwalter" w:date="2012-12-07T19:03:00Z">
        <w:r w:rsidRPr="00C51F5B">
          <w:t xml:space="preserve">. </w:t>
        </w:r>
      </w:ins>
      <w:ins w:id="283" w:author="Kohwalter" w:date="2012-12-07T19:06:00Z">
        <w:r>
          <w:t>There are three types</w:t>
        </w:r>
      </w:ins>
      <w:ins w:id="284" w:author="Leonardo Gresta Paulino Murta" w:date="2012-12-19T10:03:00Z">
        <w:r w:rsidR="002B56C5">
          <w:t xml:space="preserve"> of relationship</w:t>
        </w:r>
      </w:ins>
      <w:ins w:id="285" w:author="Kohwalter" w:date="2012-12-07T19:06:00Z">
        <w:r>
          <w:t>: positive, which indicates a beneficial relation</w:t>
        </w:r>
      </w:ins>
      <w:ins w:id="286" w:author="Kohwalter" w:date="2012-12-07T19:08:00Z">
        <w:r>
          <w:t>;</w:t>
        </w:r>
      </w:ins>
      <w:ins w:id="287" w:author="Kohwalter" w:date="2012-12-07T19:06:00Z">
        <w:r>
          <w:t xml:space="preserve"> negative, which is a </w:t>
        </w:r>
        <w:commentRangeStart w:id="288"/>
        <w:r>
          <w:t>be</w:t>
        </w:r>
      </w:ins>
      <w:ins w:id="289" w:author="Kohwalter" w:date="2012-12-07T19:07:00Z">
        <w:r>
          <w:t xml:space="preserve">nign </w:t>
        </w:r>
      </w:ins>
      <w:commentRangeEnd w:id="288"/>
      <w:r w:rsidR="00711FD9">
        <w:rPr>
          <w:rStyle w:val="CommentReference"/>
        </w:rPr>
        <w:commentReference w:id="288"/>
      </w:r>
      <w:ins w:id="290" w:author="Kohwalter" w:date="2012-12-07T19:07:00Z">
        <w:r>
          <w:t>relation</w:t>
        </w:r>
      </w:ins>
      <w:proofErr w:type="gramStart"/>
      <w:ins w:id="291" w:author="Kohwalter" w:date="2012-12-07T19:08:00Z">
        <w:r>
          <w:t>;</w:t>
        </w:r>
      </w:ins>
      <w:proofErr w:type="gramEnd"/>
      <w:ins w:id="292" w:author="Kohwalter" w:date="2012-12-07T19:07:00Z">
        <w:r>
          <w:t xml:space="preserve"> and neutral, which </w:t>
        </w:r>
      </w:ins>
      <w:ins w:id="293" w:author="Kohwalter" w:date="2012-12-07T19:08:00Z">
        <w:r>
          <w:t xml:space="preserve">is neither </w:t>
        </w:r>
        <w:commentRangeStart w:id="294"/>
        <w:r>
          <w:t>beneficial nor benign</w:t>
        </w:r>
      </w:ins>
      <w:commentRangeEnd w:id="294"/>
      <w:r w:rsidR="00711FD9">
        <w:rPr>
          <w:rStyle w:val="CommentReference"/>
        </w:rPr>
        <w:commentReference w:id="294"/>
      </w:r>
      <w:ins w:id="295" w:author="Kohwalter" w:date="2012-12-07T19:07:00Z">
        <w:r>
          <w:t xml:space="preserve">. </w:t>
        </w:r>
      </w:ins>
      <w:ins w:id="296"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w:t>
        </w:r>
        <w:proofErr w:type="gramStart"/>
        <w:r w:rsidRPr="00C51F5B">
          <w:t>relationships</w:t>
        </w:r>
        <w:proofErr w:type="gramEnd"/>
        <w:r w:rsidRPr="00C51F5B">
          <w:t xml:space="preserve"> lack of </w:t>
        </w:r>
        <w:r>
          <w:t>importance</w:t>
        </w:r>
        <w:r w:rsidRPr="00C51F5B">
          <w:t xml:space="preserve">, they can </w:t>
        </w:r>
        <w:commentRangeStart w:id="297"/>
        <w:r w:rsidRPr="00C51F5B">
          <w:t xml:space="preserve">also </w:t>
        </w:r>
      </w:ins>
      <w:commentRangeEnd w:id="297"/>
      <w:r w:rsidR="00711FD9">
        <w:rPr>
          <w:rStyle w:val="CommentReference"/>
        </w:rPr>
        <w:commentReference w:id="297"/>
      </w:r>
      <w:ins w:id="298" w:author="Kohwalter" w:date="2012-12-07T19:03:00Z">
        <w:r w:rsidRPr="00C51F5B">
          <w:t>be dotted.</w:t>
        </w:r>
        <w:r>
          <w:t xml:space="preserve"> These edge types </w:t>
        </w:r>
        <w:proofErr w:type="gramStart"/>
        <w:r>
          <w:t xml:space="preserve">are </w:t>
        </w:r>
        <w:del w:id="299" w:author="Leonardo Gresta Paulino Murta" w:date="2012-12-19T10:06:00Z">
          <w:r w:rsidDel="00711FD9">
            <w:delText xml:space="preserve">also </w:delText>
          </w:r>
        </w:del>
        <w:r>
          <w:t>illustrated</w:t>
        </w:r>
        <w:proofErr w:type="gramEnd"/>
        <w:r>
          <w:t xml:space="preserve"> in </w:t>
        </w:r>
        <w:r w:rsidR="00BA4358">
          <w:fldChar w:fldCharType="begin"/>
        </w:r>
        <w:r>
          <w:instrText xml:space="preserve"> REF _Ref341710011 \h </w:instrText>
        </w:r>
      </w:ins>
      <w:ins w:id="300" w:author="Kohwalter" w:date="2012-12-07T19:03:00Z">
        <w:r w:rsidR="00BA4358">
          <w:fldChar w:fldCharType="separate"/>
        </w:r>
      </w:ins>
      <w:r w:rsidR="004571D6">
        <w:t xml:space="preserve">Figure </w:t>
      </w:r>
      <w:r w:rsidR="004571D6">
        <w:rPr>
          <w:noProof/>
        </w:rPr>
        <w:t>5</w:t>
      </w:r>
      <w:ins w:id="301" w:author="Kohwalter" w:date="2012-12-07T19:03:00Z">
        <w:r w:rsidR="00BA4358">
          <w:fldChar w:fldCharType="end"/>
        </w:r>
      </w:ins>
      <w:r>
        <w:t>.</w:t>
      </w:r>
    </w:p>
    <w:p w14:paraId="6A9AE0DB" w14:textId="77777777" w:rsidR="004158B9" w:rsidRPr="00C51F5B" w:rsidRDefault="003613D1" w:rsidP="00C51F5B">
      <w:r>
        <w:t>In order to better analy</w:t>
      </w:r>
      <w:r w:rsidR="00801E9C">
        <w:t>z</w:t>
      </w:r>
      <w:r>
        <w:t>e graph data</w:t>
      </w:r>
      <w:r w:rsidR="001A63A2" w:rsidRPr="00C51F5B">
        <w:t xml:space="preserve">, </w:t>
      </w:r>
      <w:ins w:id="302" w:author="Kohwalter" w:date="2012-12-07T19:11:00Z">
        <w:r w:rsidR="008A6004">
          <w:t>the node filter</w:t>
        </w:r>
        <w:r w:rsidR="008A6004" w:rsidRPr="00C51F5B">
          <w:t xml:space="preserve"> </w:t>
        </w:r>
      </w:ins>
      <w:r w:rsidR="001B1CF9">
        <w:t>feature</w:t>
      </w:r>
      <w:r w:rsidR="001A63A2" w:rsidRPr="00C51F5B">
        <w:t xml:space="preserve"> </w:t>
      </w:r>
      <w:ins w:id="303" w:author="Kohwalter" w:date="2012-12-07T19:11:00Z">
        <w:r w:rsidR="008A6004">
          <w:t>is</w:t>
        </w:r>
      </w:ins>
      <w:ins w:id="304" w:author="Kohwalter" w:date="2012-12-07T19:12:00Z">
        <w:r w:rsidR="008A6004">
          <w:t xml:space="preserve"> also</w:t>
        </w:r>
      </w:ins>
      <w:ins w:id="305" w:author="Kohwalter" w:date="2012-12-07T19:11:00Z">
        <w:r w:rsidR="008A6004" w:rsidRPr="00C51F5B">
          <w:t xml:space="preserve"> </w:t>
        </w:r>
      </w:ins>
      <w:r w:rsidR="001A63A2" w:rsidRPr="00C51F5B">
        <w:t xml:space="preserve">available. </w:t>
      </w:r>
      <w:ins w:id="306"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ins>
      <w:ins w:id="307" w:author="Kohwalter" w:date="2012-12-07T14:50:00Z">
        <w:r w:rsidR="005D57F2">
          <w:t xml:space="preserve"> </w:t>
        </w:r>
      </w:ins>
      <w:ins w:id="308" w:author="Kohwalter" w:date="2012-12-07T14:52:00Z">
        <w:r w:rsidR="005D57F2">
          <w:t>To do this</w:t>
        </w:r>
      </w:ins>
      <w:r w:rsidR="001A63A2" w:rsidRPr="00C51F5B">
        <w:t xml:space="preserve">, it is possible to </w:t>
      </w:r>
      <w:r w:rsidR="001A63A2" w:rsidRPr="00C51F5B">
        <w:lastRenderedPageBreak/>
        <w:t xml:space="preserve">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BA4358">
        <w:fldChar w:fldCharType="begin"/>
      </w:r>
      <w:r w:rsidR="00633AE7">
        <w:instrText xml:space="preserve"> REF _Ref341965572 \h </w:instrText>
      </w:r>
      <w:r w:rsidR="00BA4358">
        <w:fldChar w:fldCharType="separate"/>
      </w:r>
      <w:r w:rsidR="004571D6">
        <w:t xml:space="preserve">Figure </w:t>
      </w:r>
      <w:r w:rsidR="004571D6">
        <w:rPr>
          <w:noProof/>
        </w:rPr>
        <w:t>6</w:t>
      </w:r>
      <w:r w:rsidR="00BA4358">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309" w:author="Kohwalter" w:date="2012-12-07T11:45:00Z">
        <w:r w:rsidR="007248C0">
          <w:t xml:space="preserve"> Note the node size difference when collapsed.</w:t>
        </w:r>
      </w:ins>
      <w:r w:rsidR="00103343">
        <w:t xml:space="preserve"> </w:t>
      </w:r>
      <w:r w:rsidR="004158B9" w:rsidRPr="00C51F5B">
        <w:t xml:space="preserve">Another </w:t>
      </w:r>
      <w:ins w:id="310"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311" w:author="Kohwalter" w:date="2012-12-07T20:40:00Z">
        <w:r w:rsidR="00103343">
          <w:t xml:space="preserve">also </w:t>
        </w:r>
      </w:ins>
      <w:r w:rsidR="00C85371" w:rsidRPr="00C51F5B">
        <w:t>possible to filter edges by context and</w:t>
      </w:r>
      <w:ins w:id="312" w:author="Kohwalter" w:date="2012-12-07T20:40:00Z">
        <w:r w:rsidR="00103343">
          <w:t xml:space="preserve"> </w:t>
        </w:r>
      </w:ins>
      <w:ins w:id="313" w:author="Kohwalter" w:date="2012-12-10T20:13:00Z">
        <w:r w:rsidR="00B1261C">
          <w:t xml:space="preserve">by </w:t>
        </w:r>
      </w:ins>
      <w:ins w:id="314" w:author="Kohwalter" w:date="2012-12-07T20:40:00Z">
        <w:r w:rsidR="00103343">
          <w:t>the</w:t>
        </w:r>
      </w:ins>
      <w:r w:rsidR="00C85371" w:rsidRPr="00C51F5B">
        <w:t xml:space="preserve"> type of relationship.</w:t>
      </w:r>
    </w:p>
    <w:p w14:paraId="52B114FD" w14:textId="77777777" w:rsidR="004571D6" w:rsidRDefault="004571D6" w:rsidP="004571D6">
      <w:pPr>
        <w:keepNext/>
        <w:framePr w:hSpace="144" w:vSpace="144" w:wrap="around" w:hAnchor="text" w:xAlign="center" w:yAlign="bottom"/>
        <w:jc w:val="center"/>
      </w:pPr>
      <w:r>
        <w:rPr>
          <w:noProof/>
        </w:rPr>
        <w:drawing>
          <wp:inline distT="0" distB="0" distL="0" distR="0" wp14:anchorId="01480F54" wp14:editId="4480B92C">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14:paraId="6E7F092C" w14:textId="77777777" w:rsidR="004571D6" w:rsidRDefault="004571D6" w:rsidP="004571D6">
      <w:pPr>
        <w:pStyle w:val="Caption"/>
        <w:framePr w:hSpace="144" w:vSpace="144" w:wrap="around" w:hAnchor="text" w:xAlign="center" w:yAlign="bottom"/>
      </w:pPr>
      <w:bookmarkStart w:id="315" w:name="_Ref341710011"/>
      <w:proofErr w:type="gramStart"/>
      <w:r>
        <w:t xml:space="preserve">Figure </w:t>
      </w:r>
      <w:r w:rsidR="00BA4358">
        <w:fldChar w:fldCharType="begin"/>
      </w:r>
      <w:r>
        <w:instrText xml:space="preserve"> SEQ Figure \* ARABIC </w:instrText>
      </w:r>
      <w:r w:rsidR="00BA4358">
        <w:fldChar w:fldCharType="separate"/>
      </w:r>
      <w:r>
        <w:rPr>
          <w:noProof/>
        </w:rPr>
        <w:t>5</w:t>
      </w:r>
      <w:r w:rsidR="00BA4358">
        <w:fldChar w:fldCharType="end"/>
      </w:r>
      <w:bookmarkEnd w:id="315"/>
      <w:r>
        <w:t>.</w:t>
      </w:r>
      <w:proofErr w:type="gramEnd"/>
      <w:r>
        <w:t xml:space="preserve"> </w:t>
      </w:r>
      <w:proofErr w:type="gramStart"/>
      <w:r>
        <w:t>Example of a generated provenance graph.</w:t>
      </w:r>
      <w:proofErr w:type="gramEnd"/>
    </w:p>
    <w:p w14:paraId="1A8FBFF8" w14:textId="77777777" w:rsidR="004571D6" w:rsidRDefault="004571D6" w:rsidP="004571D6">
      <w:pPr>
        <w:keepNext/>
        <w:framePr w:hSpace="144" w:vSpace="144" w:wrap="around" w:hAnchor="text" w:xAlign="center" w:yAlign="bottom"/>
        <w:jc w:val="center"/>
      </w:pPr>
      <w:r>
        <w:rPr>
          <w:noProof/>
        </w:rPr>
        <w:drawing>
          <wp:inline distT="0" distB="0" distL="0" distR="0" wp14:anchorId="194C948B" wp14:editId="29EB6958">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14:paraId="17C43EA0" w14:textId="77777777" w:rsidR="004571D6" w:rsidRPr="004571D6" w:rsidRDefault="004571D6" w:rsidP="004571D6">
      <w:pPr>
        <w:pStyle w:val="Caption"/>
        <w:framePr w:hSpace="144" w:vSpace="144" w:wrap="around" w:hAnchor="text" w:xAlign="center" w:yAlign="bottom"/>
        <w:jc w:val="both"/>
      </w:pPr>
      <w:bookmarkStart w:id="316" w:name="_Ref341965572"/>
      <w:proofErr w:type="gramStart"/>
      <w:r>
        <w:t xml:space="preserve">Figure </w:t>
      </w:r>
      <w:r w:rsidR="00BA4358">
        <w:fldChar w:fldCharType="begin"/>
      </w:r>
      <w:r>
        <w:instrText xml:space="preserve"> SEQ Figure \* ARABIC </w:instrText>
      </w:r>
      <w:r w:rsidR="00BA4358">
        <w:fldChar w:fldCharType="separate"/>
      </w:r>
      <w:r>
        <w:rPr>
          <w:noProof/>
        </w:rPr>
        <w:t>6</w:t>
      </w:r>
      <w:r w:rsidR="00BA4358">
        <w:fldChar w:fldCharType="end"/>
      </w:r>
      <w:bookmarkEnd w:id="316"/>
      <w:r>
        <w:t>.</w:t>
      </w:r>
      <w:proofErr w:type="gramEnd"/>
      <w:r>
        <w:t xml:space="preserve"> </w:t>
      </w:r>
      <w:proofErr w:type="gramStart"/>
      <w:r>
        <w:t>Collapsing Nodes: the normal graph, containing an artifact, an agent, and three processes (a) and the grouping of all agent processes with the agent (b).</w:t>
      </w:r>
      <w:proofErr w:type="gramEnd"/>
    </w:p>
    <w:p w14:paraId="5EA33612" w14:textId="6C6AAA0F" w:rsidR="00251EA0" w:rsidRDefault="00D11713" w:rsidP="00251EA0">
      <w:ins w:id="317"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318"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319" w:author="Kohwalter" w:date="2012-12-07T14:45:00Z">
        <w:r w:rsidR="00C71110">
          <w:t xml:space="preserve">It </w:t>
        </w:r>
      </w:ins>
      <w:ins w:id="320" w:author="Leonardo Gresta Paulino Murta" w:date="2012-12-19T10:08:00Z">
        <w:r w:rsidR="00E05421">
          <w:t>uses</w:t>
        </w:r>
      </w:ins>
      <w:ins w:id="321" w:author="Kohwalter" w:date="2012-12-07T14:45:00Z">
        <w:del w:id="322" w:author="Leonardo Gresta Paulino Murta" w:date="2012-12-19T10:08:00Z">
          <w:r w:rsidR="00C71110" w:rsidDel="00E05421">
            <w:delText>is used</w:delText>
          </w:r>
        </w:del>
        <w:r w:rsidR="00C71110">
          <w:t xml:space="preserve"> the </w:t>
        </w:r>
      </w:ins>
      <w:commentRangeStart w:id="323"/>
      <w:ins w:id="324" w:author="Kohwalter" w:date="2012-12-07T11:42:00Z">
        <w:r w:rsidR="00C71110">
          <w:t xml:space="preserve">traffic light </w:t>
        </w:r>
        <w:del w:id="325" w:author="Leonardo Gresta Paulino Murta" w:date="2012-12-19T10:08:00Z">
          <w:r w:rsidR="00C71110" w:rsidDel="00E05421">
            <w:delText>rating system</w:delText>
          </w:r>
        </w:del>
      </w:ins>
      <w:ins w:id="326" w:author="Leonardo Gresta Paulino Murta" w:date="2012-12-19T10:08:00Z">
        <w:r w:rsidR="00E05421">
          <w:t>scale</w:t>
        </w:r>
        <w:commentRangeEnd w:id="323"/>
        <w:r w:rsidR="00E05421">
          <w:rPr>
            <w:rStyle w:val="CommentReference"/>
          </w:rPr>
          <w:commentReference w:id="323"/>
        </w:r>
      </w:ins>
      <w:ins w:id="328" w:author="Kohwalter" w:date="2012-12-07T11:42:00Z">
        <w:r w:rsidR="00C71110">
          <w:t>, which</w:t>
        </w:r>
      </w:ins>
      <w:ins w:id="329" w:author="Kohwalter" w:date="2012-12-07T11:43:00Z">
        <w:r w:rsidR="00C71110">
          <w:t xml:space="preserve"> indicates the status of the variable using red, </w:t>
        </w:r>
      </w:ins>
      <w:ins w:id="330" w:author="Kohwalter" w:date="2012-12-07T14:46:00Z">
        <w:r w:rsidR="00C71110">
          <w:t>yellow</w:t>
        </w:r>
      </w:ins>
      <w:ins w:id="331" w:author="Leonardo Gresta Paulino Murta" w:date="2012-12-19T10:09:00Z">
        <w:r w:rsidR="00BB6974">
          <w:t>,</w:t>
        </w:r>
      </w:ins>
      <w:ins w:id="332"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333" w:author="Kohwalter" w:date="2012-12-07T14:46:00Z">
        <w:r w:rsidR="00C71110">
          <w:t xml:space="preserve"> (red color)</w:t>
        </w:r>
      </w:ins>
      <w:r w:rsidR="00251EA0" w:rsidRPr="00251EA0">
        <w:t xml:space="preserve">. </w:t>
      </w:r>
      <w:r w:rsidR="002051DE">
        <w:t xml:space="preserve">Section </w:t>
      </w:r>
      <w:r w:rsidR="00BA4358">
        <w:fldChar w:fldCharType="begin"/>
      </w:r>
      <w:r w:rsidR="00D334E2">
        <w:instrText xml:space="preserve"> REF _Ref342663293 \n \h </w:instrText>
      </w:r>
      <w:r w:rsidR="00BA4358">
        <w:fldChar w:fldCharType="separate"/>
      </w:r>
      <w:proofErr w:type="gramStart"/>
      <w:r w:rsidR="004571D6">
        <w:t>5</w:t>
      </w:r>
      <w:proofErr w:type="gramEnd"/>
      <w:r w:rsidR="00BA4358">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14:paraId="365E485A" w14:textId="77777777"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334" w:author="Kohwalter" w:date="2012-12-07T18:33:00Z">
        <w:r w:rsidR="00B1261C">
          <w:t>, i</w:t>
        </w:r>
        <w:r w:rsidR="00EA70CE">
          <w:t>dentifying</w:t>
        </w:r>
      </w:ins>
      <w:r w:rsidR="00666B87" w:rsidRPr="00666B87">
        <w:t xml:space="preserve"> relevant actions that had an</w:t>
      </w:r>
      <w:r w:rsidR="00B51E70">
        <w:t xml:space="preserve"> </w:t>
      </w:r>
      <w:r w:rsidR="00666B87" w:rsidRPr="00666B87">
        <w:t xml:space="preserve">impact in the story or </w:t>
      </w:r>
      <w:ins w:id="335"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336" w:author="Kohwalter" w:date="2012-12-07T18:34:00Z">
        <w:r w:rsidR="00EA70CE">
          <w:t xml:space="preserve">. </w:t>
        </w:r>
      </w:ins>
      <w:ins w:id="337"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14:paraId="5A0A692E" w14:textId="77777777"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BA4358">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w:t>
      </w:r>
      <w:r w:rsidRPr="00666B87">
        <w:lastRenderedPageBreak/>
        <w:t xml:space="preserve">it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14:paraId="5C71E44C" w14:textId="77777777"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14:paraId="1850289B" w14:textId="77777777"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14:paraId="5632727D" w14:textId="77777777" w:rsidR="00966888" w:rsidRDefault="00966888" w:rsidP="00966888">
      <w:r>
        <w:t xml:space="preserve">Note however that </w:t>
      </w:r>
      <w:ins w:id="338" w:author="Kohwalter" w:date="2012-12-10T20:14:00Z">
        <w:r w:rsidR="00B1261C">
          <w:t>Proof Viewer</w:t>
        </w:r>
      </w:ins>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ins w:id="339" w:author="Kohwalter" w:date="2012-12-07T11:15:00Z">
        <w:r w:rsidR="00E82829">
          <w:t>P</w:t>
        </w:r>
      </w:ins>
      <w:r>
        <w:t>rovid</w:t>
      </w:r>
      <w:ins w:id="340" w:author="Kohwalter" w:date="2012-12-07T11:15:00Z">
        <w:r w:rsidR="00E82829">
          <w:t>ing</w:t>
        </w:r>
      </w:ins>
      <w:r>
        <w:t xml:space="preserve"> </w:t>
      </w:r>
      <w:r w:rsidR="00CA78C8">
        <w:t xml:space="preserve">a generic </w:t>
      </w:r>
      <w:r>
        <w:t>inference</w:t>
      </w:r>
      <w:r w:rsidR="00CA78C8">
        <w:t xml:space="preserve"> strategy</w:t>
      </w:r>
      <w:r>
        <w:t xml:space="preserve"> is </w:t>
      </w:r>
      <w:ins w:id="341" w:author="Kohwalter" w:date="2012-12-07T23:46:00Z">
        <w:r w:rsidR="004571D6">
          <w:t>a</w:t>
        </w:r>
      </w:ins>
      <w:ins w:id="342"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BA4358">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BA4358">
        <w:fldChar w:fldCharType="separate"/>
      </w:r>
      <w:r w:rsidR="001C184E" w:rsidRPr="001C184E">
        <w:t>[5, 8, 11, 14, 27]</w:t>
      </w:r>
      <w:r w:rsidR="00BA4358">
        <w:fldChar w:fldCharType="end"/>
      </w:r>
      <w:r>
        <w:t>.</w:t>
      </w:r>
      <w:r w:rsidR="00CA78C8">
        <w:t xml:space="preserve"> </w:t>
      </w:r>
    </w:p>
    <w:p w14:paraId="685EF761" w14:textId="77777777" w:rsidR="008B197E" w:rsidRDefault="007A3B18">
      <w:pPr>
        <w:pStyle w:val="Heading1"/>
        <w:spacing w:before="120"/>
      </w:pPr>
      <w:bookmarkStart w:id="343" w:name="_Ref342663293"/>
      <w:r>
        <w:t>USAGE EXAMPLE</w:t>
      </w:r>
      <w:bookmarkEnd w:id="343"/>
    </w:p>
    <w:p w14:paraId="1E453981" w14:textId="77777777"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BA4358">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ins w:id="344" w:author="Kohwalter" w:date="2012-12-10T20:16:00Z">
        <w:r w:rsidR="00D4142A">
          <w:t xml:space="preserve"> SDM</w:t>
        </w:r>
      </w:ins>
      <w:r w:rsidR="007103A3">
        <w:t xml:space="preserve"> </w:t>
      </w:r>
      <w:ins w:id="345" w:author="Kohwalter" w:date="2012-12-10T20:16:00Z">
        <w:r w:rsidR="00D4142A">
          <w:t>(</w:t>
        </w:r>
      </w:ins>
      <w:r w:rsidR="007103A3" w:rsidRPr="00402416">
        <w:rPr>
          <w:i/>
        </w:rPr>
        <w:t>Software Development Manager</w:t>
      </w:r>
      <w:ins w:id="346" w:author="Kohwalter" w:date="2012-12-10T20:16:00Z">
        <w:r w:rsidR="00D4142A">
          <w:t>)</w:t>
        </w:r>
      </w:ins>
      <w:r w:rsidR="007103A3">
        <w:t xml:space="preserve"> </w:t>
      </w:r>
      <w:r w:rsidR="00BA4358">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BA4358">
        <w:fldChar w:fldCharType="separate"/>
      </w:r>
      <w:r w:rsidR="00C55F04" w:rsidRPr="00C55F04">
        <w:t>[17]</w:t>
      </w:r>
      <w:r w:rsidR="00BA4358">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14:paraId="60BBC79A" w14:textId="77777777" w:rsidR="00FC66CA" w:rsidRDefault="00FC66CA" w:rsidP="003F78A4">
      <w:pPr>
        <w:keepNext/>
        <w:framePr w:hSpace="187" w:vSpace="144" w:wrap="around" w:hAnchor="text" w:xAlign="center" w:yAlign="bottom"/>
        <w:jc w:val="center"/>
      </w:pPr>
      <w:r>
        <w:rPr>
          <w:noProof/>
        </w:rPr>
        <w:drawing>
          <wp:inline distT="0" distB="0" distL="0" distR="0" wp14:anchorId="47352E6F" wp14:editId="5E432D84">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14:paraId="1EE55290" w14:textId="77777777" w:rsidR="00FC66CA" w:rsidRDefault="00FC66CA" w:rsidP="003F78A4">
      <w:pPr>
        <w:pStyle w:val="Caption"/>
        <w:framePr w:hSpace="187" w:vSpace="144" w:wrap="around" w:hAnchor="text" w:xAlign="center" w:yAlign="bottom"/>
      </w:pPr>
      <w:bookmarkStart w:id="347" w:name="_Ref341624046"/>
      <w:proofErr w:type="gramStart"/>
      <w:r w:rsidRPr="00B50F8A">
        <w:t xml:space="preserve">Figure </w:t>
      </w:r>
      <w:r w:rsidR="00BA4358">
        <w:fldChar w:fldCharType="begin"/>
      </w:r>
      <w:r>
        <w:instrText xml:space="preserve"> SEQ Figure \* ARABIC </w:instrText>
      </w:r>
      <w:r w:rsidR="00BA4358">
        <w:fldChar w:fldCharType="separate"/>
      </w:r>
      <w:r w:rsidR="004571D6">
        <w:rPr>
          <w:noProof/>
        </w:rPr>
        <w:t>7</w:t>
      </w:r>
      <w:r w:rsidR="00BA4358">
        <w:fldChar w:fldCharType="end"/>
      </w:r>
      <w:bookmarkEnd w:id="347"/>
      <w:r>
        <w:t>.</w:t>
      </w:r>
      <w:proofErr w:type="gramEnd"/>
      <w:r w:rsidRPr="00B50F8A">
        <w:t xml:space="preserve"> </w:t>
      </w:r>
      <w:proofErr w:type="gramStart"/>
      <w:r w:rsidRPr="00B50F8A">
        <w:t>SDM's simplified class diagram</w:t>
      </w:r>
      <w:r>
        <w:t>.</w:t>
      </w:r>
      <w:proofErr w:type="gramEnd"/>
    </w:p>
    <w:p w14:paraId="5E9D1C34" w14:textId="77777777" w:rsidR="007103A3" w:rsidRDefault="007103A3" w:rsidP="007103A3">
      <w:r>
        <w:t xml:space="preserve">In SDM, which was developed using the game engine Unity3D </w:t>
      </w:r>
      <w:r w:rsidR="00BA4358">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BA4358">
        <w:fldChar w:fldCharType="separate"/>
      </w:r>
      <w:r w:rsidR="001C184E" w:rsidRPr="001C184E">
        <w:t>[26]</w:t>
      </w:r>
      <w:r w:rsidR="00BA4358">
        <w:fldChar w:fldCharType="end"/>
      </w:r>
      <w:r w:rsidR="00C31A0A">
        <w:t xml:space="preserve"> and </w:t>
      </w:r>
      <w:r w:rsidR="000B16B5">
        <w:t xml:space="preserve">had some elements </w:t>
      </w:r>
      <w:r w:rsidR="00C31A0A">
        <w:t xml:space="preserve">influenced by </w:t>
      </w:r>
      <w:r w:rsidR="00BA4358">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BA4358">
        <w:fldChar w:fldCharType="separate"/>
      </w:r>
      <w:r w:rsidR="00DB0FEA" w:rsidRPr="00DB0FEA">
        <w:rPr>
          <w:szCs w:val="21"/>
        </w:rPr>
        <w:t>[3]</w:t>
      </w:r>
      <w:r w:rsidR="00BA4358">
        <w:fldChar w:fldCharType="end"/>
      </w:r>
      <w:r w:rsidR="00013305">
        <w:t>,</w:t>
      </w:r>
      <w:r>
        <w:t xml:space="preserve"> </w:t>
      </w:r>
      <w:r w:rsidR="00013305">
        <w:t>t</w:t>
      </w:r>
      <w:r>
        <w:t xml:space="preserve">he player has a team of employees that are used to develop software according to </w:t>
      </w:r>
      <w:r>
        <w:lastRenderedPageBreak/>
        <w:t xml:space="preserve">contracts made with customers. The gameplay and game 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14:paraId="4C4FD214" w14:textId="77777777" w:rsidR="00731C3E" w:rsidRDefault="00731C3E" w:rsidP="00731C3E">
      <w:pPr>
        <w:keepNext/>
        <w:framePr w:hSpace="144" w:vSpace="144" w:wrap="around" w:hAnchor="text" w:xAlign="center" w:yAlign="bottom"/>
        <w:jc w:val="center"/>
      </w:pPr>
      <w:r>
        <w:rPr>
          <w:noProof/>
        </w:rPr>
        <w:drawing>
          <wp:inline distT="0" distB="0" distL="0" distR="0" wp14:anchorId="52360EF2" wp14:editId="7EE84CA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14:paraId="2D3B2547" w14:textId="77777777" w:rsidR="00731C3E" w:rsidRPr="00570AF4" w:rsidRDefault="00731C3E" w:rsidP="00731C3E">
      <w:pPr>
        <w:pStyle w:val="Caption"/>
        <w:framePr w:hSpace="144" w:vSpace="144" w:wrap="around" w:hAnchor="text" w:xAlign="center" w:yAlign="bottom"/>
      </w:pPr>
      <w:bookmarkStart w:id="348" w:name="_Ref341624199"/>
      <w:proofErr w:type="gramStart"/>
      <w:r w:rsidRPr="00570AF4">
        <w:t xml:space="preserve">Figure </w:t>
      </w:r>
      <w:fldSimple w:instr=" SEQ Figure \* ARABIC ">
        <w:r>
          <w:rPr>
            <w:noProof/>
          </w:rPr>
          <w:t>8</w:t>
        </w:r>
      </w:fldSimple>
      <w:bookmarkEnd w:id="348"/>
      <w:r>
        <w:t>.</w:t>
      </w:r>
      <w:proofErr w:type="gramEnd"/>
      <w:r w:rsidRPr="00570AF4">
        <w:t xml:space="preserve"> Task Configuration window</w:t>
      </w:r>
      <w:r>
        <w:t>.</w:t>
      </w:r>
    </w:p>
    <w:p w14:paraId="5111F0BB" w14:textId="650B0865"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ins w:id="349" w:author="Kohwalter" w:date="2012-12-10T20:17:00Z">
        <w:r w:rsidR="00D4142A">
          <w:t>s</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BA4358">
        <w:fldChar w:fldCharType="begin"/>
      </w:r>
      <w:r w:rsidR="0060094B">
        <w:instrText xml:space="preserve"> REF _Ref341624046 \h </w:instrText>
      </w:r>
      <w:r w:rsidR="00BA4358">
        <w:fldChar w:fldCharType="separate"/>
      </w:r>
      <w:r w:rsidR="004571D6" w:rsidRPr="00B50F8A">
        <w:t xml:space="preserve">Figure </w:t>
      </w:r>
      <w:r w:rsidR="004571D6">
        <w:rPr>
          <w:noProof/>
        </w:rPr>
        <w:t>7</w:t>
      </w:r>
      <w:r w:rsidR="00BA4358">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BA4358">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BA4358">
        <w:fldChar w:fldCharType="begin"/>
      </w:r>
      <w:r w:rsidR="0060094B">
        <w:instrText xml:space="preserve"> REF _Ref341624199 \h </w:instrText>
      </w:r>
      <w:r w:rsidR="00BA4358">
        <w:fldChar w:fldCharType="separate"/>
      </w:r>
      <w:r w:rsidR="004571D6" w:rsidRPr="00570AF4">
        <w:t xml:space="preserve">Figure </w:t>
      </w:r>
      <w:r w:rsidR="004571D6">
        <w:rPr>
          <w:noProof/>
        </w:rPr>
        <w:t>8</w:t>
      </w:r>
      <w:r w:rsidR="00BA4358">
        <w:fldChar w:fldCharType="end"/>
      </w:r>
      <w:r w:rsidR="00080400">
        <w:t xml:space="preserve"> </w:t>
      </w:r>
      <w:ins w:id="350" w:author="Kohwalter" w:date="2012-12-07T17:14:00Z">
        <w:r w:rsidR="00080400">
          <w:t>illustrates new tasks available for each role</w:t>
        </w:r>
      </w:ins>
      <w:r w:rsidR="0060094B">
        <w:t>.</w:t>
      </w:r>
      <w:ins w:id="351" w:author="Kohwalter" w:date="2012-12-08T00:06:00Z">
        <w:r w:rsidR="00731C3E">
          <w:t xml:space="preserve"> P</w:t>
        </w:r>
      </w:ins>
      <w:ins w:id="352" w:author="Kohwalter" w:date="2012-12-07T17:17:00Z">
        <w:r w:rsidR="00ED7119">
          <w:t>rogrammer</w:t>
        </w:r>
      </w:ins>
      <w:ins w:id="353" w:author="Kohwalter" w:date="2012-12-08T00:06:00Z">
        <w:r w:rsidR="00731C3E">
          <w:t>s</w:t>
        </w:r>
      </w:ins>
      <w:ins w:id="354" w:author="Kohwalter" w:date="2012-12-07T17:17:00Z">
        <w:r w:rsidR="00ED7119">
          <w:t xml:space="preserve"> </w:t>
        </w:r>
      </w:ins>
      <w:ins w:id="355" w:author="Kohwalter" w:date="2012-12-08T00:06:00Z">
        <w:r w:rsidR="00731C3E">
          <w:t>are</w:t>
        </w:r>
      </w:ins>
      <w:ins w:id="356" w:author="Kohwalter" w:date="2012-12-07T17:17:00Z">
        <w:r w:rsidR="00ED7119">
          <w:t xml:space="preserve"> now responsible for the software evolution and repair</w:t>
        </w:r>
      </w:ins>
      <w:ins w:id="357" w:author="Kohwalter" w:date="2012-12-07T17:19:00Z">
        <w:r w:rsidR="00ED7119">
          <w:t xml:space="preserve">. </w:t>
        </w:r>
      </w:ins>
      <w:ins w:id="358" w:author="Kohwalter" w:date="2012-12-10T20:19:00Z">
        <w:r w:rsidR="00D4142A">
          <w:t>Architects create</w:t>
        </w:r>
      </w:ins>
      <w:ins w:id="359" w:author="Kohwalter" w:date="2012-12-07T17:19:00Z">
        <w:r w:rsidR="00ED7119">
          <w:t xml:space="preserve"> prototypes to aid the analyst during </w:t>
        </w:r>
      </w:ins>
      <w:ins w:id="360" w:author="Kohwalter" w:date="2012-12-07T17:23:00Z">
        <w:r w:rsidR="00ED7119">
          <w:t>elicitation</w:t>
        </w:r>
      </w:ins>
      <w:ins w:id="361" w:author="Kohwalter" w:date="2012-12-07T17:19:00Z">
        <w:r w:rsidR="00ED7119">
          <w:t xml:space="preserve"> as well as generate test cases. </w:t>
        </w:r>
      </w:ins>
      <w:ins w:id="362" w:author="Kohwalter" w:date="2012-12-07T17:21:00Z">
        <w:r w:rsidR="00D4142A">
          <w:t xml:space="preserve">Analysts </w:t>
        </w:r>
        <w:del w:id="363" w:author="Leonardo Gresta Paulino Murta" w:date="2012-12-19T10:11:00Z">
          <w:r w:rsidR="00D4142A" w:rsidDel="000A68CE">
            <w:delText>have</w:delText>
          </w:r>
          <w:r w:rsidR="00ED7119" w:rsidDel="000A68CE">
            <w:delText xml:space="preserve"> new task</w:delText>
          </w:r>
        </w:del>
      </w:ins>
      <w:ins w:id="364" w:author="Kohwalter" w:date="2012-12-10T20:19:00Z">
        <w:del w:id="365" w:author="Leonardo Gresta Paulino Murta" w:date="2012-12-19T10:11:00Z">
          <w:r w:rsidR="00D4142A" w:rsidDel="000A68CE">
            <w:delText>s</w:delText>
          </w:r>
        </w:del>
      </w:ins>
      <w:ins w:id="366" w:author="Kohwalter" w:date="2012-12-08T00:05:00Z">
        <w:del w:id="367" w:author="Leonardo Gresta Paulino Murta" w:date="2012-12-19T10:11:00Z">
          <w:r w:rsidR="00731C3E" w:rsidDel="000A68CE">
            <w:delText>,</w:delText>
          </w:r>
        </w:del>
      </w:ins>
      <w:ins w:id="368" w:author="Leonardo Gresta Paulino Murta" w:date="2012-12-19T10:11:00Z">
        <w:r w:rsidR="000A68CE">
          <w:t>write</w:t>
        </w:r>
      </w:ins>
      <w:ins w:id="369" w:author="Kohwalter" w:date="2012-12-07T17:21:00Z">
        <w:r w:rsidR="00ED7119">
          <w:t xml:space="preserve"> </w:t>
        </w:r>
      </w:ins>
      <w:ins w:id="370" w:author="Kohwalter" w:date="2012-12-07T17:23:00Z">
        <w:r w:rsidR="00ED7119">
          <w:t>s</w:t>
        </w:r>
      </w:ins>
      <w:ins w:id="371" w:author="Kohwalter" w:date="2012-12-07T17:22:00Z">
        <w:r w:rsidR="00ED7119">
          <w:t>pecification</w:t>
        </w:r>
      </w:ins>
      <w:ins w:id="372" w:author="Kohwalter" w:date="2012-12-08T00:05:00Z">
        <w:r w:rsidR="00D4142A">
          <w:t xml:space="preserve"> and</w:t>
        </w:r>
        <w:r w:rsidR="00731C3E">
          <w:t xml:space="preserve"> </w:t>
        </w:r>
      </w:ins>
      <w:ins w:id="373" w:author="Leonardo Gresta Paulino Murta" w:date="2012-12-19T10:11:00Z">
        <w:r w:rsidR="000A68CE">
          <w:t xml:space="preserve">generate </w:t>
        </w:r>
      </w:ins>
      <w:ins w:id="374" w:author="Kohwalter" w:date="2012-12-08T00:05:00Z">
        <w:r w:rsidR="00731C3E">
          <w:t>test cases</w:t>
        </w:r>
      </w:ins>
      <w:ins w:id="375" w:author="Kohwalter" w:date="2012-12-10T20:20:00Z">
        <w:del w:id="376" w:author="Leonardo Gresta Paulino Murta" w:date="2012-12-19T10:11:00Z">
          <w:r w:rsidR="00D4142A" w:rsidDel="000A68CE">
            <w:delText xml:space="preserve"> generation</w:delText>
          </w:r>
        </w:del>
      </w:ins>
      <w:ins w:id="377" w:author="Kohwalter" w:date="2012-12-07T17:21:00Z">
        <w:r w:rsidR="00ED7119">
          <w:t xml:space="preserve">. </w:t>
        </w:r>
      </w:ins>
      <w:ins w:id="378" w:author="Kohwalter" w:date="2012-12-08T00:05:00Z">
        <w:r w:rsidR="00731C3E">
          <w:t>L</w:t>
        </w:r>
      </w:ins>
      <w:ins w:id="379" w:author="Kohwalter" w:date="2012-12-07T17:21:00Z">
        <w:r w:rsidR="00ED7119">
          <w:t xml:space="preserve">astly, the manager had his </w:t>
        </w:r>
      </w:ins>
      <w:ins w:id="380" w:author="Kohwalter" w:date="2012-12-07T17:22:00Z">
        <w:r w:rsidR="00ED7119">
          <w:t xml:space="preserve">aiding </w:t>
        </w:r>
      </w:ins>
      <w:ins w:id="381" w:author="Kohwalter" w:date="2012-12-07T17:21:00Z">
        <w:r w:rsidR="00ED7119">
          <w:t>task divided in</w:t>
        </w:r>
      </w:ins>
      <w:ins w:id="382" w:author="Kohwalter" w:date="2012-12-07T17:23:00Z">
        <w:r w:rsidR="00ED7119">
          <w:t>to</w:t>
        </w:r>
      </w:ins>
      <w:ins w:id="383" w:author="Kohwalter" w:date="2012-12-07T17:21:00Z">
        <w:r w:rsidR="00ED7119">
          <w:t xml:space="preserve"> three</w:t>
        </w:r>
      </w:ins>
      <w:ins w:id="384" w:author="Kohwalter" w:date="2012-12-07T17:22:00Z">
        <w:r w:rsidR="00ED7119">
          <w:t xml:space="preserve"> different types</w:t>
        </w:r>
      </w:ins>
      <w:ins w:id="385" w:author="Kohwalter" w:date="2012-12-07T17:21:00Z">
        <w:r w:rsidR="00ED7119">
          <w:t>.</w:t>
        </w:r>
      </w:ins>
    </w:p>
    <w:p w14:paraId="384D0AE7" w14:textId="77777777" w:rsidR="007103A3" w:rsidRDefault="007103A3" w:rsidP="007103A3">
      <w:pPr>
        <w:pStyle w:val="Heading2"/>
        <w:keepLines/>
        <w:tabs>
          <w:tab w:val="left" w:pos="288"/>
        </w:tabs>
        <w:spacing w:before="240"/>
        <w:ind w:left="576" w:hanging="576"/>
      </w:pPr>
      <w:r>
        <w:t xml:space="preserve">Information </w:t>
      </w:r>
      <w:r w:rsidR="00F42DEB">
        <w:t>Storage</w:t>
      </w:r>
    </w:p>
    <w:p w14:paraId="7EA81901" w14:textId="77777777" w:rsidR="00C740DE" w:rsidRDefault="007103A3" w:rsidP="007103A3">
      <w:r w:rsidRPr="00486180">
        <w:t>The information structure used on SDM is similar to the one explained in</w:t>
      </w:r>
      <w:r w:rsidR="00486180" w:rsidRPr="00486180">
        <w:t xml:space="preserve"> </w:t>
      </w:r>
      <w:r w:rsidR="00BA4358"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486180">
        <w:fldChar w:fldCharType="separate"/>
      </w:r>
      <w:r w:rsidR="00C55F04" w:rsidRPr="00C55F04">
        <w:t>[16]</w:t>
      </w:r>
      <w:r w:rsidR="00BA4358"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w:t>
      </w:r>
      <w:r w:rsidR="00C740DE">
        <w:lastRenderedPageBreak/>
        <w:t xml:space="preserve">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BA4358">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AB2601">
        <w:t xml:space="preserve"> and illustrated by </w:t>
      </w:r>
      <w:r w:rsidR="00BA4358">
        <w:fldChar w:fldCharType="begin"/>
      </w:r>
      <w:r w:rsidR="00AB2601">
        <w:instrText xml:space="preserve"> REF _Ref341623250 \h </w:instrText>
      </w:r>
      <w:r w:rsidR="00BA4358">
        <w:fldChar w:fldCharType="separate"/>
      </w:r>
      <w:r w:rsidR="004571D6">
        <w:t xml:space="preserve">Figure </w:t>
      </w:r>
      <w:r w:rsidR="004571D6">
        <w:rPr>
          <w:noProof/>
        </w:rPr>
        <w:t>3</w:t>
      </w:r>
      <w:r w:rsidR="00BA4358">
        <w:fldChar w:fldCharType="end"/>
      </w:r>
      <w:r w:rsidR="00B94557">
        <w:t>. Each nod</w:t>
      </w:r>
      <w:r w:rsidR="00AB2601">
        <w:t>e contains different information according to its type.</w:t>
      </w:r>
    </w:p>
    <w:p w14:paraId="11D43A72" w14:textId="0F012D08"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386" w:author="Kohwalter" w:date="2012-12-07T11:49:00Z">
        <w:r w:rsidR="00950569">
          <w:t xml:space="preserve">information </w:t>
        </w:r>
      </w:ins>
      <w:ins w:id="387" w:author="Kohwalter" w:date="2012-12-07T11:51:00Z">
        <w:r w:rsidR="00950569">
          <w:t>about its</w:t>
        </w:r>
      </w:ins>
      <w:r w:rsidR="000C12B5">
        <w:t xml:space="preserve"> execut</w:t>
      </w:r>
      <w:ins w:id="388" w:author="Kohwalter" w:date="2012-12-07T11:51:00Z">
        <w:r w:rsidR="00950569">
          <w:t>ion</w:t>
        </w:r>
      </w:ins>
      <w:ins w:id="389" w:author="Kohwalter" w:date="2012-12-07T11:50:00Z">
        <w:r w:rsidR="00950569">
          <w:t xml:space="preserve">. </w:t>
        </w:r>
      </w:ins>
      <w:ins w:id="390" w:author="Leonardo Gresta Paulino Murta" w:date="2012-12-19T10:12:00Z">
        <w:r w:rsidR="000A68CE">
          <w:t>This information includes</w:t>
        </w:r>
      </w:ins>
      <w:ins w:id="391" w:author="Kohwalter" w:date="2012-12-07T11:50:00Z">
        <w:del w:id="392" w:author="Leonardo Gresta Paulino Murta" w:date="2012-12-19T10:12:00Z">
          <w:r w:rsidR="00950569" w:rsidDel="000A68CE">
            <w:delText>Such as</w:delText>
          </w:r>
        </w:del>
        <w:r w:rsidR="00950569">
          <w:t xml:space="preserve"> </w:t>
        </w:r>
      </w:ins>
      <w:r w:rsidR="00486180">
        <w:t>who executed it</w:t>
      </w:r>
      <w:ins w:id="393" w:author="Kohwalter" w:date="2012-12-10T20:20:00Z">
        <w:r w:rsidR="00D4142A">
          <w:t>,</w:t>
        </w:r>
      </w:ins>
      <w:r w:rsidR="00486180">
        <w:t xml:space="preserve"> which task</w:t>
      </w:r>
      <w:ins w:id="394" w:author="Kohwalter" w:date="2012-12-07T11:52:00Z">
        <w:r w:rsidR="00950569">
          <w:t xml:space="preserve"> and</w:t>
        </w:r>
      </w:ins>
      <w:r w:rsidR="00486180">
        <w:t xml:space="preserve"> role </w:t>
      </w:r>
      <w:ins w:id="395" w:author="Kohwalter" w:date="2012-12-07T11:49:00Z">
        <w:r w:rsidR="00950569">
          <w:t xml:space="preserve">the employee </w:t>
        </w:r>
      </w:ins>
      <w:r w:rsidR="00486180">
        <w:t xml:space="preserve">was occupying, </w:t>
      </w:r>
      <w:ins w:id="396" w:author="Kohwalter" w:date="2012-12-10T20:21:00Z">
        <w:r w:rsidR="00D4142A">
          <w:t xml:space="preserve">as well as the </w:t>
        </w:r>
      </w:ins>
      <w:r w:rsidR="00486180">
        <w:t xml:space="preserve">current morale and stamina </w:t>
      </w:r>
      <w:ins w:id="397" w:author="Kohwalter" w:date="2012-12-10T20:21:00Z">
        <w:r w:rsidR="00D4142A">
          <w:t>stat</w:t>
        </w:r>
      </w:ins>
      <w:ins w:id="398" w:author="Leonardo Gresta Paulino Murta" w:date="2012-12-19T10:12:00Z">
        <w:r w:rsidR="000A68CE">
          <w:t>u</w:t>
        </w:r>
      </w:ins>
      <w:ins w:id="399" w:author="Kohwalter" w:date="2012-12-10T20:21:00Z">
        <w:r w:rsidR="00D4142A">
          <w:t>s. Work</w:t>
        </w:r>
      </w:ins>
      <w:ins w:id="400" w:author="Kohwalter" w:date="2012-12-10T20:22:00Z">
        <w:r w:rsidR="00D4142A">
          <w:t>ed</w:t>
        </w:r>
      </w:ins>
      <w:ins w:id="401" w:author="Kohwalter" w:date="2012-12-10T20:21:00Z">
        <w:r w:rsidR="00D4142A">
          <w:t xml:space="preserve"> hours</w:t>
        </w:r>
      </w:ins>
      <w:r w:rsidR="00486180">
        <w:t xml:space="preserve"> </w:t>
      </w:r>
      <w:ins w:id="402" w:author="Kohwalter" w:date="2012-12-07T11:50:00Z">
        <w:r w:rsidR="00950569">
          <w:t>and</w:t>
        </w:r>
      </w:ins>
      <w:r w:rsidR="00486180">
        <w:t xml:space="preserve"> credits spent to execute the action</w:t>
      </w:r>
      <w:ins w:id="403" w:author="Kohwalter" w:date="2012-12-10T20:22:00Z">
        <w:r w:rsidR="00D4142A">
          <w:t xml:space="preserve"> are also stored</w:t>
        </w:r>
      </w:ins>
      <w:ins w:id="404" w:author="Kohwalter" w:date="2012-12-07T11:50:00Z">
        <w:r w:rsidR="00950569">
          <w:t xml:space="preserve">. Lastly, </w:t>
        </w:r>
      </w:ins>
      <w:r w:rsidR="00486180">
        <w:t>the progress made in his task and a description of the action, explaining</w:t>
      </w:r>
      <w:bookmarkStart w:id="405" w:name="_GoBack"/>
      <w:bookmarkEnd w:id="405"/>
      <w:r w:rsidR="00486180">
        <w:t xml:space="preserve">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14:paraId="15D2DD4A" w14:textId="77777777"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14:paraId="55802A5C" w14:textId="77777777"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406" w:author="Kohwalter" w:date="2012-12-07T11:55:00Z">
        <w:r w:rsidR="00244F9B">
          <w:t>project information</w:t>
        </w:r>
        <w:r w:rsidR="00254C14">
          <w:t xml:space="preserve"> </w:t>
        </w:r>
      </w:ins>
      <w:ins w:id="407" w:author="Kohwalter" w:date="2012-12-10T20:23:00Z">
        <w:r w:rsidR="00244F9B">
          <w:t>s</w:t>
        </w:r>
      </w:ins>
      <w:ins w:id="408" w:author="Kohwalter" w:date="2012-12-07T11:55:00Z">
        <w:r w:rsidR="00254C14">
          <w:t>uch as</w:t>
        </w:r>
      </w:ins>
      <w:r w:rsidR="00AA79D3">
        <w:t>, the day of its in</w:t>
      </w:r>
      <w:r w:rsidR="00254C14">
        <w:t>stance, the project’s deadline</w:t>
      </w:r>
      <w:r w:rsidR="003712A2">
        <w:t xml:space="preserve">, </w:t>
      </w:r>
      <w:r w:rsidR="00AA79D3">
        <w:t xml:space="preserve">how much coding was </w:t>
      </w:r>
      <w:r w:rsidR="00716E6F">
        <w:t>produced</w:t>
      </w:r>
      <w:ins w:id="409"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410" w:author="Kohwalter" w:date="2012-12-07T11:58:00Z">
        <w:r w:rsidR="00254C14">
          <w:t>in the software</w:t>
        </w:r>
      </w:ins>
      <w:r w:rsidR="00AA79D3">
        <w:t xml:space="preserve">. </w:t>
      </w:r>
      <w:r w:rsidR="00BA4358">
        <w:fldChar w:fldCharType="begin"/>
      </w:r>
      <w:r w:rsidR="00433869">
        <w:instrText xml:space="preserve"> REF _Ref341884729 \h </w:instrText>
      </w:r>
      <w:r w:rsidR="00BA4358">
        <w:fldChar w:fldCharType="separate"/>
      </w:r>
      <w:r w:rsidR="004571D6">
        <w:t xml:space="preserve">Figure </w:t>
      </w:r>
      <w:r w:rsidR="004571D6">
        <w:rPr>
          <w:noProof/>
        </w:rPr>
        <w:t>9</w:t>
      </w:r>
      <w:r w:rsidR="00BA4358">
        <w:fldChar w:fldCharType="end"/>
      </w:r>
      <w:r w:rsidR="00433869">
        <w:t xml:space="preserve"> illustrates </w:t>
      </w:r>
      <w:r w:rsidR="00C51F5B">
        <w:t xml:space="preserve">an example of </w:t>
      </w:r>
      <w:r w:rsidR="00433869">
        <w:t xml:space="preserve">the data shown in </w:t>
      </w:r>
      <w:del w:id="411" w:author="Kohwalter" w:date="2012-12-10T20:24:00Z">
        <w:r w:rsidR="00433869" w:rsidDel="00244F9B">
          <w:delText>the provenance graph</w:delText>
        </w:r>
      </w:del>
      <w:ins w:id="412" w:author="Kohwalter" w:date="2012-12-10T20:24:00Z">
        <w:r w:rsidR="00244F9B">
          <w:t>Proof Viewer</w:t>
        </w:r>
      </w:ins>
      <w:r w:rsidR="00433869">
        <w:t xml:space="preserve"> according to the node’s type.</w:t>
      </w:r>
    </w:p>
    <w:p w14:paraId="30E5FA64" w14:textId="77777777" w:rsidR="00925593" w:rsidRDefault="00925593" w:rsidP="00925593">
      <w:pPr>
        <w:keepNext/>
      </w:pPr>
      <w:r>
        <w:t xml:space="preserve">After the data </w:t>
      </w:r>
      <w:proofErr w:type="gramStart"/>
      <w:r>
        <w:t>is collected and extracted,</w:t>
      </w:r>
      <w:proofErr w:type="gramEnd"/>
      <w:r>
        <w:t xml:space="preserve"> a provenance graph corresponding to that scenario is generated and displayed for analysis</w:t>
      </w:r>
      <w:r w:rsidR="00BB590A">
        <w:t xml:space="preserve">, similar to the one presented by </w:t>
      </w:r>
      <w:r w:rsidR="00BA4358">
        <w:fldChar w:fldCharType="begin"/>
      </w:r>
      <w:r w:rsidR="00BB590A">
        <w:instrText xml:space="preserve"> REF _Ref341710011 \h </w:instrText>
      </w:r>
      <w:r w:rsidR="00BA4358">
        <w:fldChar w:fldCharType="separate"/>
      </w:r>
      <w:r w:rsidR="004571D6">
        <w:t xml:space="preserve">Figure </w:t>
      </w:r>
      <w:r w:rsidR="004571D6">
        <w:rPr>
          <w:noProof/>
        </w:rPr>
        <w:t>5</w:t>
      </w:r>
      <w:r w:rsidR="00BA4358">
        <w:fldChar w:fldCharType="end"/>
      </w:r>
      <w:r w:rsidR="00BB590A">
        <w:t>.</w:t>
      </w:r>
    </w:p>
    <w:p w14:paraId="01C3A88C" w14:textId="77777777" w:rsidR="00433869" w:rsidRDefault="000D4566" w:rsidP="001928BB">
      <w:pPr>
        <w:keepNext/>
        <w:framePr w:hSpace="144" w:vSpace="144" w:wrap="around" w:hAnchor="text" w:xAlign="center" w:yAlign="top"/>
        <w:jc w:val="center"/>
      </w:pPr>
      <w:r>
        <w:rPr>
          <w:noProof/>
        </w:rPr>
        <w:drawing>
          <wp:inline distT="0" distB="0" distL="0" distR="0" wp14:anchorId="30D099DA" wp14:editId="4DAB0042">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14:paraId="4A25AAA5" w14:textId="77777777" w:rsidR="00433869" w:rsidRDefault="00433869" w:rsidP="001928BB">
      <w:pPr>
        <w:pStyle w:val="Caption"/>
        <w:framePr w:hSpace="144" w:vSpace="144" w:wrap="around" w:hAnchor="text" w:xAlign="center" w:yAlign="top"/>
        <w:jc w:val="both"/>
      </w:pPr>
      <w:bookmarkStart w:id="413" w:name="_Ref341884729"/>
      <w:proofErr w:type="gramStart"/>
      <w:r>
        <w:t xml:space="preserve">Figure </w:t>
      </w:r>
      <w:r w:rsidR="00BA4358">
        <w:fldChar w:fldCharType="begin"/>
      </w:r>
      <w:r w:rsidR="00DF4571">
        <w:instrText xml:space="preserve"> SEQ Figure \* ARABIC </w:instrText>
      </w:r>
      <w:r w:rsidR="00BA4358">
        <w:fldChar w:fldCharType="separate"/>
      </w:r>
      <w:r w:rsidR="004571D6">
        <w:rPr>
          <w:noProof/>
        </w:rPr>
        <w:t>9</w:t>
      </w:r>
      <w:r w:rsidR="00BA4358">
        <w:fldChar w:fldCharType="end"/>
      </w:r>
      <w:bookmarkEnd w:id="413"/>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14:paraId="22106718" w14:textId="77777777" w:rsidR="007103A3" w:rsidRDefault="001B2EB1" w:rsidP="00E41CB4">
      <w:pPr>
        <w:pStyle w:val="Heading2"/>
      </w:pPr>
      <w:r>
        <w:t>Provenance Graph</w:t>
      </w:r>
    </w:p>
    <w:p w14:paraId="6A4FC474" w14:textId="77777777"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BA4358"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4D5D37">
        <w:fldChar w:fldCharType="separate"/>
      </w:r>
      <w:r w:rsidR="00C55F04" w:rsidRPr="00C55F04">
        <w:t>[16]</w:t>
      </w:r>
      <w:r w:rsidR="00BA4358"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414" w:author="Kohwalter" w:date="2012-12-07T23:57:00Z">
        <w:r w:rsidR="001928BB">
          <w:t xml:space="preserve">to </w:t>
        </w:r>
        <w:r w:rsidR="001928BB" w:rsidRPr="001928BB">
          <w:rPr>
            <w:i/>
          </w:rPr>
          <w:t>P</w:t>
        </w:r>
      </w:ins>
      <w:ins w:id="415" w:author="Kohwalter" w:date="2012-12-10T20:25:00Z">
        <w:r w:rsidR="00244F9B">
          <w:rPr>
            <w:i/>
          </w:rPr>
          <w:t>ro</w:t>
        </w:r>
      </w:ins>
      <w:ins w:id="416" w:author="Kohwalter" w:date="2012-12-07T23:57:00Z">
        <w:r w:rsidR="001928BB" w:rsidRPr="001928BB">
          <w:rPr>
            <w:i/>
          </w:rPr>
          <w:t>of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14:paraId="113093F3" w14:textId="77777777" w:rsidR="00D308E2" w:rsidRDefault="00D308E2" w:rsidP="003F78A4">
      <w:pPr>
        <w:keepNext/>
        <w:framePr w:hSpace="187" w:vSpace="144" w:wrap="around" w:vAnchor="page" w:hAnchor="page" w:x="6340" w:y="1207" w:anchorLock="1"/>
        <w:jc w:val="center"/>
      </w:pPr>
      <w:r>
        <w:rPr>
          <w:noProof/>
        </w:rPr>
        <w:drawing>
          <wp:inline distT="0" distB="0" distL="0" distR="0" wp14:anchorId="3435C96E" wp14:editId="0E7D588E">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14:paraId="0FA883C8" w14:textId="77777777" w:rsidR="00D308E2" w:rsidRDefault="00D308E2" w:rsidP="003F78A4">
      <w:pPr>
        <w:pStyle w:val="Caption"/>
        <w:framePr w:hSpace="187" w:vSpace="144" w:wrap="around" w:vAnchor="page" w:hAnchor="page" w:x="6340" w:y="1207" w:anchorLock="1"/>
      </w:pPr>
      <w:bookmarkStart w:id="417" w:name="_Ref342049382"/>
      <w:proofErr w:type="gramStart"/>
      <w:r>
        <w:t xml:space="preserve">Figure </w:t>
      </w:r>
      <w:r w:rsidR="00BA4358">
        <w:fldChar w:fldCharType="begin"/>
      </w:r>
      <w:r>
        <w:instrText xml:space="preserve"> SEQ Figure \* ARABIC </w:instrText>
      </w:r>
      <w:r w:rsidR="00BA4358">
        <w:fldChar w:fldCharType="separate"/>
      </w:r>
      <w:r w:rsidR="004571D6">
        <w:rPr>
          <w:noProof/>
        </w:rPr>
        <w:t>10</w:t>
      </w:r>
      <w:r w:rsidR="00BA4358">
        <w:fldChar w:fldCharType="end"/>
      </w:r>
      <w:bookmarkEnd w:id="417"/>
      <w:r>
        <w:t>.</w:t>
      </w:r>
      <w:proofErr w:type="gramEnd"/>
      <w:r>
        <w:t xml:space="preserve"> </w:t>
      </w:r>
      <w:proofErr w:type="gramStart"/>
      <w:r>
        <w:t>An example of credits status filter.</w:t>
      </w:r>
      <w:proofErr w:type="gramEnd"/>
    </w:p>
    <w:p w14:paraId="4ED45377" w14:textId="77777777" w:rsidR="00D308E2" w:rsidRDefault="00D308E2" w:rsidP="003F78A4">
      <w:pPr>
        <w:keepNext/>
        <w:framePr w:hSpace="187" w:vSpace="144" w:wrap="around" w:vAnchor="page" w:hAnchor="page" w:x="6340" w:y="1207" w:anchorLock="1"/>
        <w:jc w:val="center"/>
      </w:pPr>
      <w:r>
        <w:rPr>
          <w:noProof/>
        </w:rPr>
        <w:drawing>
          <wp:inline distT="0" distB="0" distL="0" distR="0" wp14:anchorId="79BB0005" wp14:editId="15FCC81D">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14:paraId="4292E4D5" w14:textId="77777777" w:rsidR="00D308E2" w:rsidRPr="002465E8" w:rsidRDefault="00D308E2" w:rsidP="003F78A4">
      <w:pPr>
        <w:pStyle w:val="Caption"/>
        <w:framePr w:hSpace="187" w:vSpace="144" w:wrap="around" w:vAnchor="page" w:hAnchor="page" w:x="6340" w:y="1207" w:anchorLock="1"/>
      </w:pPr>
      <w:bookmarkStart w:id="418" w:name="_Ref342051048"/>
      <w:proofErr w:type="gramStart"/>
      <w:r>
        <w:t xml:space="preserve">Figure </w:t>
      </w:r>
      <w:r w:rsidR="00BA4358">
        <w:fldChar w:fldCharType="begin"/>
      </w:r>
      <w:r>
        <w:instrText xml:space="preserve"> SEQ Figure \* ARABIC </w:instrText>
      </w:r>
      <w:r w:rsidR="00BA4358">
        <w:fldChar w:fldCharType="separate"/>
      </w:r>
      <w:r w:rsidR="004571D6">
        <w:rPr>
          <w:noProof/>
        </w:rPr>
        <w:t>11</w:t>
      </w:r>
      <w:r w:rsidR="00BA4358">
        <w:fldChar w:fldCharType="end"/>
      </w:r>
      <w:bookmarkEnd w:id="418"/>
      <w:r>
        <w:t>.</w:t>
      </w:r>
      <w:proofErr w:type="gramEnd"/>
      <w:r>
        <w:t xml:space="preserve"> Non-collapsed graph from </w:t>
      </w:r>
      <w:r w:rsidR="008A1F91">
        <w:fldChar w:fldCharType="begin"/>
      </w:r>
      <w:r w:rsidR="008A1F91">
        <w:instrText xml:space="preserve"> REF _Ref342049382 \h  \* MERGEFORMAT </w:instrText>
      </w:r>
      <w:r w:rsidR="008A1F91">
        <w:fldChar w:fldCharType="separate"/>
      </w:r>
      <w:r w:rsidR="004571D6">
        <w:t xml:space="preserve">Figure </w:t>
      </w:r>
      <w:r w:rsidR="004571D6">
        <w:rPr>
          <w:noProof/>
        </w:rPr>
        <w:t>10</w:t>
      </w:r>
      <w:r w:rsidR="008A1F91">
        <w:fldChar w:fldCharType="end"/>
      </w:r>
      <w:r>
        <w:t xml:space="preserve"> using filter: Morale.</w:t>
      </w:r>
    </w:p>
    <w:p w14:paraId="186188BD" w14:textId="77777777"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1"/>
      </w:r>
      <w:r>
        <w:t xml:space="preserve">, </w:t>
      </w:r>
      <w:r w:rsidR="00BA4358">
        <w:fldChar w:fldCharType="begin"/>
      </w:r>
      <w:r w:rsidR="00236BEF">
        <w:instrText xml:space="preserve"> REF _Ref342049382 \h </w:instrText>
      </w:r>
      <w:r w:rsidR="00BA4358">
        <w:fldChar w:fldCharType="separate"/>
      </w:r>
      <w:r w:rsidR="004571D6">
        <w:t xml:space="preserve">Figure </w:t>
      </w:r>
      <w:r w:rsidR="004571D6">
        <w:rPr>
          <w:noProof/>
        </w:rPr>
        <w:t>10</w:t>
      </w:r>
      <w:r w:rsidR="00BA4358">
        <w:fldChar w:fldCharType="end"/>
      </w:r>
      <w:r w:rsidR="00236BEF">
        <w:t xml:space="preserve"> illustrates</w:t>
      </w:r>
      <w:r w:rsidR="0062121F">
        <w:t xml:space="preserve"> </w:t>
      </w:r>
      <w:r w:rsidR="006930BA">
        <w:t xml:space="preserve">a </w:t>
      </w:r>
      <w:ins w:id="423"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14:paraId="70C76777" w14:textId="77777777" w:rsidR="00845719" w:rsidRDefault="00BA4358"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424"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425" w:author="Kohwalter" w:date="2012-12-07T12:01:00Z">
        <w:r w:rsidR="0007191D">
          <w:t>node</w:t>
        </w:r>
      </w:ins>
      <w:r w:rsidR="0007191D">
        <w:t xml:space="preserve"> </w:t>
      </w:r>
      <w:r w:rsidR="00717C6D">
        <w:t xml:space="preserve">1 and the resources used by the staff in </w:t>
      </w:r>
      <w:ins w:id="426"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427"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Pr="00BA4358">
        <w:rPr>
          <w:i/>
          <w:rPrChange w:id="428" w:author="Kohwalter" w:date="2012-12-10T20:26:00Z">
            <w:rPr/>
          </w:rPrChange>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14:paraId="2CD931E6" w14:textId="77777777"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lastRenderedPageBreak/>
        <w:t xml:space="preserve">working hours, and </w:t>
      </w:r>
      <w:r w:rsidR="00A53EB8">
        <w:t xml:space="preserve">the </w:t>
      </w:r>
      <w:r>
        <w:t>stamina and morale stats.</w:t>
      </w:r>
      <w:r w:rsidR="00D520D9">
        <w:t xml:space="preserve"> </w:t>
      </w:r>
      <w:r w:rsidR="00BA4358">
        <w:fldChar w:fldCharType="begin"/>
      </w:r>
      <w:r w:rsidR="00D520D9">
        <w:instrText xml:space="preserve"> REF _Ref342055190 \h </w:instrText>
      </w:r>
      <w:r w:rsidR="00BA4358">
        <w:fldChar w:fldCharType="separate"/>
      </w:r>
      <w:r w:rsidR="004571D6">
        <w:t xml:space="preserve">Figure </w:t>
      </w:r>
      <w:r w:rsidR="004571D6">
        <w:rPr>
          <w:noProof/>
        </w:rPr>
        <w:t>12</w:t>
      </w:r>
      <w:r w:rsidR="00BA4358">
        <w:fldChar w:fldCharType="end"/>
      </w:r>
      <w:r w:rsidR="00D520D9">
        <w:t xml:space="preserve"> illustrate</w:t>
      </w:r>
      <w:ins w:id="429" w:author="Kohwalter" w:date="2012-12-10T20:27:00Z">
        <w:r w:rsidR="00962527">
          <w:t>s</w:t>
        </w:r>
      </w:ins>
      <w:del w:id="430" w:author="Kohwalter" w:date="2012-12-10T20:27:00Z">
        <w:r w:rsidR="00D520D9" w:rsidDel="00962527">
          <w:delText>d</w:delText>
        </w:r>
      </w:del>
      <w:r w:rsidR="00D520D9">
        <w:t xml:space="preserve"> an example</w:t>
      </w:r>
      <w:ins w:id="431" w:author="Kohwalter" w:date="2012-12-10T20:27:00Z">
        <w:r w:rsidR="00962527">
          <w:t xml:space="preserve"> scenario</w:t>
        </w:r>
      </w:ins>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14:paraId="235C0D2A" w14:textId="77777777" w:rsidR="0080570D" w:rsidRDefault="00DA1252" w:rsidP="007103A3">
      <w:r>
        <w:t>Analyzing the picture</w:t>
      </w:r>
      <w:r w:rsidR="00ED437D">
        <w:t xml:space="preserve"> we can see that the programmer’s productivity fluctuated throughout </w:t>
      </w:r>
      <w:ins w:id="432"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433" w:author="Kohwalter" w:date="2012-12-07T12:02:00Z">
        <w:r w:rsidR="0007191D">
          <w:t xml:space="preserve">nodes </w:t>
        </w:r>
      </w:ins>
      <w:r w:rsidR="00ED437D">
        <w:t xml:space="preserve">1 to 2 in the programmer’s productivity was because </w:t>
      </w:r>
      <w:r w:rsidR="00902B3A">
        <w:t>t</w:t>
      </w:r>
      <w:r w:rsidR="00ED437D">
        <w:t xml:space="preserve">he </w:t>
      </w:r>
      <w:ins w:id="434"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435" w:author="Kohwalter" w:date="2012-12-07T12:00:00Z">
        <w:r w:rsidR="0007191D">
          <w:t xml:space="preserve">By analyzing node </w:t>
        </w:r>
      </w:ins>
      <w:ins w:id="436" w:author="Kohwalter" w:date="2012-12-07T14:28:00Z">
        <w:r w:rsidR="00292092">
          <w:t>details</w:t>
        </w:r>
      </w:ins>
      <w:ins w:id="437" w:author="Kohwalter" w:date="2012-12-07T12:00:00Z">
        <w:r w:rsidR="0007191D">
          <w:t xml:space="preserve"> </w:t>
        </w:r>
      </w:ins>
      <w:ins w:id="438" w:author="Kohwalter" w:date="2012-12-07T14:38:00Z">
        <w:r w:rsidR="00C71110">
          <w:t>illustrated at</w:t>
        </w:r>
      </w:ins>
      <w:r w:rsidR="00292092">
        <w:t xml:space="preserve"> </w:t>
      </w:r>
      <w:r w:rsidR="00BA4358">
        <w:fldChar w:fldCharType="begin"/>
      </w:r>
      <w:r w:rsidR="00292092">
        <w:instrText xml:space="preserve"> REF _Ref342653524 \h </w:instrText>
      </w:r>
      <w:r w:rsidR="00BA4358">
        <w:fldChar w:fldCharType="separate"/>
      </w:r>
      <w:r w:rsidR="004571D6">
        <w:t xml:space="preserve">Figure </w:t>
      </w:r>
      <w:r w:rsidR="004571D6">
        <w:rPr>
          <w:noProof/>
        </w:rPr>
        <w:t>13</w:t>
      </w:r>
      <w:r w:rsidR="00BA4358">
        <w:fldChar w:fldCharType="end"/>
      </w:r>
      <w:ins w:id="439" w:author="Kohwalter" w:date="2012-12-07T12:00:00Z">
        <w:r w:rsidR="0007191D">
          <w:t>, the programmer</w:t>
        </w:r>
      </w:ins>
      <w:r w:rsidR="00ED437D">
        <w:t xml:space="preserve"> did a test-driven approach</w:t>
      </w:r>
      <w:ins w:id="440" w:author="Kohwalter" w:date="2012-12-07T14:28:00Z">
        <w:r w:rsidR="006930BA">
          <w:t xml:space="preserve"> in node 1</w:t>
        </w:r>
      </w:ins>
      <w:r w:rsidR="00ED437D">
        <w:t xml:space="preserve">, which reduces his productivity. </w:t>
      </w:r>
    </w:p>
    <w:p w14:paraId="1D71B81C" w14:textId="77777777" w:rsidR="00AA2784" w:rsidRDefault="00AA2784" w:rsidP="001928BB">
      <w:pPr>
        <w:keepNext/>
        <w:framePr w:hSpace="144" w:vSpace="144" w:wrap="around" w:hAnchor="text" w:xAlign="center" w:yAlign="bottom" w:anchorLock="1"/>
        <w:jc w:val="center"/>
      </w:pPr>
      <w:r>
        <w:rPr>
          <w:noProof/>
        </w:rPr>
        <w:drawing>
          <wp:inline distT="0" distB="0" distL="0" distR="0" wp14:anchorId="1D95C399" wp14:editId="157D8DDD">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14:paraId="2EB0D853" w14:textId="77777777" w:rsidR="00AA2784" w:rsidRDefault="00AA2784" w:rsidP="001928BB">
      <w:pPr>
        <w:pStyle w:val="Caption"/>
        <w:framePr w:hSpace="144" w:vSpace="144" w:wrap="around" w:hAnchor="text" w:xAlign="center" w:yAlign="bottom" w:anchorLock="1"/>
      </w:pPr>
      <w:bookmarkStart w:id="441" w:name="_Ref342055190"/>
      <w:proofErr w:type="gramStart"/>
      <w:r>
        <w:t xml:space="preserve">Figure </w:t>
      </w:r>
      <w:r w:rsidR="00BA4358">
        <w:fldChar w:fldCharType="begin"/>
      </w:r>
      <w:r>
        <w:instrText xml:space="preserve"> SEQ Figure \* ARABIC </w:instrText>
      </w:r>
      <w:r w:rsidR="00BA4358">
        <w:fldChar w:fldCharType="separate"/>
      </w:r>
      <w:r w:rsidR="004571D6">
        <w:rPr>
          <w:noProof/>
        </w:rPr>
        <w:t>12</w:t>
      </w:r>
      <w:r w:rsidR="00BA4358">
        <w:fldChar w:fldCharType="end"/>
      </w:r>
      <w:bookmarkEnd w:id="441"/>
      <w:r>
        <w:t>.</w:t>
      </w:r>
      <w:proofErr w:type="gramEnd"/>
      <w:r>
        <w:t xml:space="preserve"> Example of a provenance graph analysis.</w:t>
      </w:r>
    </w:p>
    <w:p w14:paraId="5167ACF0" w14:textId="77777777" w:rsidR="00AA2784" w:rsidRDefault="00AA2784" w:rsidP="001928BB">
      <w:pPr>
        <w:keepNext/>
        <w:framePr w:hSpace="144" w:vSpace="144" w:wrap="around" w:hAnchor="text" w:xAlign="center" w:yAlign="bottom" w:anchorLock="1"/>
        <w:jc w:val="center"/>
      </w:pPr>
      <w:r>
        <w:rPr>
          <w:noProof/>
        </w:rPr>
        <w:drawing>
          <wp:inline distT="0" distB="0" distL="0" distR="0" wp14:anchorId="0CB8237E" wp14:editId="0F3641D6">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14:paraId="1162434A" w14:textId="77777777" w:rsidR="00AA2784" w:rsidRPr="00292092" w:rsidRDefault="00AA2784" w:rsidP="001928BB">
      <w:pPr>
        <w:pStyle w:val="Caption"/>
        <w:framePr w:hSpace="144" w:vSpace="144" w:wrap="around" w:hAnchor="text" w:xAlign="center" w:yAlign="bottom" w:anchorLock="1"/>
      </w:pPr>
      <w:bookmarkStart w:id="442" w:name="_Ref342653524"/>
      <w:proofErr w:type="gramStart"/>
      <w:r>
        <w:t xml:space="preserve">Figure </w:t>
      </w:r>
      <w:r w:rsidR="00BA4358">
        <w:fldChar w:fldCharType="begin"/>
      </w:r>
      <w:r>
        <w:instrText xml:space="preserve"> SEQ Figure \* ARABIC </w:instrText>
      </w:r>
      <w:r w:rsidR="00BA4358">
        <w:fldChar w:fldCharType="separate"/>
      </w:r>
      <w:r w:rsidR="004571D6">
        <w:rPr>
          <w:noProof/>
        </w:rPr>
        <w:t>13</w:t>
      </w:r>
      <w:r w:rsidR="00BA4358">
        <w:fldChar w:fldCharType="end"/>
      </w:r>
      <w:bookmarkEnd w:id="442"/>
      <w:r>
        <w:t>.</w:t>
      </w:r>
      <w:proofErr w:type="gramEnd"/>
      <w:r>
        <w:t xml:space="preserve"> </w:t>
      </w:r>
      <w:proofErr w:type="gramStart"/>
      <w:r>
        <w:t xml:space="preserve">Programmer’s node details from </w:t>
      </w:r>
      <w:r w:rsidR="00BA4358">
        <w:fldChar w:fldCharType="begin"/>
      </w:r>
      <w:r>
        <w:instrText xml:space="preserve"> REF _Ref342055190 \h </w:instrText>
      </w:r>
      <w:r w:rsidR="00BA4358">
        <w:fldChar w:fldCharType="separate"/>
      </w:r>
      <w:r w:rsidR="004571D6">
        <w:t xml:space="preserve">Figure </w:t>
      </w:r>
      <w:r w:rsidR="004571D6">
        <w:rPr>
          <w:noProof/>
        </w:rPr>
        <w:t>12</w:t>
      </w:r>
      <w:r w:rsidR="00BA4358">
        <w:fldChar w:fldCharType="end"/>
      </w:r>
      <w:r>
        <w:t>.</w:t>
      </w:r>
      <w:proofErr w:type="gramEnd"/>
    </w:p>
    <w:p w14:paraId="01BC2808" w14:textId="77777777" w:rsidR="00743DC3" w:rsidRDefault="00ED437D" w:rsidP="00743DC3">
      <w:r>
        <w:t xml:space="preserve">In </w:t>
      </w:r>
      <w:ins w:id="443"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444"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BA4358">
        <w:fldChar w:fldCharType="begin"/>
      </w:r>
      <w:r w:rsidR="00DA1252">
        <w:instrText xml:space="preserve"> REF _Ref342057094 \h </w:instrText>
      </w:r>
      <w:r w:rsidR="00BA4358">
        <w:fldChar w:fldCharType="separate"/>
      </w:r>
      <w:r w:rsidR="004571D6">
        <w:t xml:space="preserve">Figure </w:t>
      </w:r>
      <w:r w:rsidR="004571D6">
        <w:rPr>
          <w:noProof/>
        </w:rPr>
        <w:t>14</w:t>
      </w:r>
      <w:r w:rsidR="00BA4358">
        <w:fldChar w:fldCharType="end"/>
      </w:r>
      <w:r w:rsidR="00DA1252">
        <w:t>.</w:t>
      </w:r>
    </w:p>
    <w:p w14:paraId="2A586C96" w14:textId="77777777" w:rsidR="004328F4" w:rsidRDefault="004328F4" w:rsidP="001928BB">
      <w:pPr>
        <w:keepNext/>
        <w:framePr w:hSpace="144" w:vSpace="144" w:wrap="around" w:hAnchor="page" w:x="6366" w:yAlign="bottom"/>
        <w:jc w:val="center"/>
      </w:pPr>
      <w:r>
        <w:rPr>
          <w:noProof/>
        </w:rPr>
        <w:drawing>
          <wp:inline distT="0" distB="0" distL="0" distR="0" wp14:anchorId="2F8876E6" wp14:editId="21462C53">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14:paraId="1D4A7A62" w14:textId="77777777" w:rsidR="004328F4" w:rsidRPr="002465E8" w:rsidRDefault="004328F4" w:rsidP="001928BB">
      <w:pPr>
        <w:pStyle w:val="Caption"/>
        <w:framePr w:hSpace="144" w:vSpace="144" w:wrap="around" w:hAnchor="page" w:x="6366" w:yAlign="bottom"/>
      </w:pPr>
      <w:bookmarkStart w:id="445" w:name="_Ref342057094"/>
      <w:proofErr w:type="gramStart"/>
      <w:r>
        <w:t xml:space="preserve">Figure </w:t>
      </w:r>
      <w:r w:rsidR="00BA4358">
        <w:fldChar w:fldCharType="begin"/>
      </w:r>
      <w:r>
        <w:instrText xml:space="preserve"> SEQ Figure \* ARABIC </w:instrText>
      </w:r>
      <w:r w:rsidR="00BA4358">
        <w:fldChar w:fldCharType="separate"/>
      </w:r>
      <w:r w:rsidR="004571D6">
        <w:rPr>
          <w:noProof/>
        </w:rPr>
        <w:t>14</w:t>
      </w:r>
      <w:r w:rsidR="00BA4358">
        <w:fldChar w:fldCharType="end"/>
      </w:r>
      <w:bookmarkEnd w:id="445"/>
      <w:r>
        <w:t>.</w:t>
      </w:r>
      <w:proofErr w:type="gramEnd"/>
      <w:r>
        <w:t xml:space="preserve"> Graph from </w:t>
      </w:r>
      <w:r w:rsidR="008A1F91">
        <w:fldChar w:fldCharType="begin"/>
      </w:r>
      <w:r w:rsidR="008A1F91">
        <w:instrText xml:space="preserve"> REF _Ref342055190 \h  \* MERGEFORMAT </w:instrText>
      </w:r>
      <w:r w:rsidR="008A1F91">
        <w:fldChar w:fldCharType="separate"/>
      </w:r>
      <w:r w:rsidR="004571D6">
        <w:t xml:space="preserve">Figure </w:t>
      </w:r>
      <w:r w:rsidR="004571D6">
        <w:rPr>
          <w:noProof/>
        </w:rPr>
        <w:t>12</w:t>
      </w:r>
      <w:r w:rsidR="008A1F91">
        <w:fldChar w:fldCharType="end"/>
      </w:r>
      <w:r>
        <w:t xml:space="preserve"> using filter: working hours.</w:t>
      </w:r>
    </w:p>
    <w:p w14:paraId="4D45BB72" w14:textId="77777777" w:rsidR="004328F4" w:rsidRDefault="004328F4" w:rsidP="001928BB">
      <w:pPr>
        <w:keepNext/>
        <w:framePr w:hSpace="144" w:vSpace="144" w:wrap="around" w:hAnchor="page" w:x="6366" w:yAlign="bottom"/>
        <w:jc w:val="center"/>
      </w:pPr>
      <w:r>
        <w:rPr>
          <w:noProof/>
        </w:rPr>
        <w:drawing>
          <wp:inline distT="0" distB="0" distL="0" distR="0" wp14:anchorId="1C1F2CAB" wp14:editId="73015EA8">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14:paraId="0734E6F3" w14:textId="77777777" w:rsidR="004328F4" w:rsidRDefault="004328F4" w:rsidP="001928BB">
      <w:pPr>
        <w:keepNext/>
        <w:framePr w:hSpace="144" w:vSpace="144" w:wrap="around" w:hAnchor="page" w:x="6366" w:yAlign="bottom"/>
        <w:jc w:val="center"/>
      </w:pPr>
      <w:bookmarkStart w:id="446" w:name="_Ref342058250"/>
      <w:proofErr w:type="gramStart"/>
      <w:r w:rsidRPr="002465E8">
        <w:rPr>
          <w:b/>
        </w:rPr>
        <w:t xml:space="preserve">Figure </w:t>
      </w:r>
      <w:r w:rsidR="00BA4358" w:rsidRPr="002465E8">
        <w:rPr>
          <w:b/>
        </w:rPr>
        <w:fldChar w:fldCharType="begin"/>
      </w:r>
      <w:r w:rsidRPr="002465E8">
        <w:rPr>
          <w:b/>
        </w:rPr>
        <w:instrText xml:space="preserve"> SEQ Figure \* ARABIC </w:instrText>
      </w:r>
      <w:r w:rsidR="00BA4358" w:rsidRPr="002465E8">
        <w:rPr>
          <w:b/>
        </w:rPr>
        <w:fldChar w:fldCharType="separate"/>
      </w:r>
      <w:r w:rsidR="004571D6">
        <w:rPr>
          <w:b/>
          <w:noProof/>
        </w:rPr>
        <w:t>15</w:t>
      </w:r>
      <w:r w:rsidR="00BA4358" w:rsidRPr="002465E8">
        <w:rPr>
          <w:b/>
        </w:rPr>
        <w:fldChar w:fldCharType="end"/>
      </w:r>
      <w:bookmarkEnd w:id="446"/>
      <w:r w:rsidRPr="002465E8">
        <w:rPr>
          <w:b/>
        </w:rPr>
        <w:t>.</w:t>
      </w:r>
      <w:proofErr w:type="gramEnd"/>
      <w:r w:rsidRPr="002465E8">
        <w:rPr>
          <w:b/>
        </w:rPr>
        <w:t xml:space="preserve"> Graph from </w:t>
      </w:r>
      <w:r w:rsidR="008A1F91">
        <w:fldChar w:fldCharType="begin"/>
      </w:r>
      <w:r w:rsidR="008A1F91">
        <w:instrText xml:space="preserve"> REF _Ref342055190 \h  \* MERGEFORMAT </w:instrText>
      </w:r>
      <w:r w:rsidR="008A1F91">
        <w:fldChar w:fldCharType="separate"/>
      </w:r>
      <w:r w:rsidR="004571D6" w:rsidRPr="004571D6">
        <w:rPr>
          <w:b/>
        </w:rPr>
        <w:t xml:space="preserve">Figure </w:t>
      </w:r>
      <w:r w:rsidR="004571D6" w:rsidRPr="004571D6">
        <w:rPr>
          <w:b/>
          <w:noProof/>
        </w:rPr>
        <w:t>12</w:t>
      </w:r>
      <w:r w:rsidR="008A1F91">
        <w:fldChar w:fldCharType="end"/>
      </w:r>
      <w:r w:rsidRPr="002465E8">
        <w:rPr>
          <w:b/>
        </w:rPr>
        <w:t xml:space="preserve"> </w:t>
      </w:r>
      <w:r>
        <w:rPr>
          <w:b/>
        </w:rPr>
        <w:t>using filter:</w:t>
      </w:r>
      <w:r w:rsidRPr="002465E8">
        <w:rPr>
          <w:b/>
        </w:rPr>
        <w:t xml:space="preserve"> stamina.</w:t>
      </w:r>
      <w:r w:rsidRPr="002465E8">
        <w:t xml:space="preserve"> </w:t>
      </w:r>
      <w:r>
        <w:rPr>
          <w:noProof/>
        </w:rPr>
        <w:drawing>
          <wp:inline distT="0" distB="0" distL="0" distR="0" wp14:anchorId="16993843" wp14:editId="0F10251B">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14:paraId="138CA649" w14:textId="77777777" w:rsidR="004328F4" w:rsidRDefault="004328F4" w:rsidP="001928BB">
      <w:pPr>
        <w:pStyle w:val="Caption"/>
        <w:framePr w:hSpace="144" w:vSpace="144" w:wrap="around" w:hAnchor="page" w:x="6366" w:yAlign="bottom"/>
      </w:pPr>
      <w:bookmarkStart w:id="447" w:name="_Ref342058701"/>
      <w:proofErr w:type="gramStart"/>
      <w:r>
        <w:t xml:space="preserve">Figure </w:t>
      </w:r>
      <w:r w:rsidR="00BA4358">
        <w:fldChar w:fldCharType="begin"/>
      </w:r>
      <w:r>
        <w:instrText xml:space="preserve"> SEQ Figure \* ARABIC </w:instrText>
      </w:r>
      <w:r w:rsidR="00BA4358">
        <w:fldChar w:fldCharType="separate"/>
      </w:r>
      <w:r w:rsidR="004571D6">
        <w:rPr>
          <w:noProof/>
        </w:rPr>
        <w:t>16</w:t>
      </w:r>
      <w:r w:rsidR="00BA4358">
        <w:fldChar w:fldCharType="end"/>
      </w:r>
      <w:bookmarkEnd w:id="447"/>
      <w:r>
        <w:t>.</w:t>
      </w:r>
      <w:proofErr w:type="gramEnd"/>
      <w:r>
        <w:t xml:space="preserve"> </w:t>
      </w:r>
      <w:r w:rsidRPr="0099297E">
        <w:t xml:space="preserve">Graph from </w:t>
      </w:r>
      <w:r w:rsidR="00BA4358">
        <w:fldChar w:fldCharType="begin"/>
      </w:r>
      <w:r>
        <w:instrText xml:space="preserve"> REF _Ref342055190 \h </w:instrText>
      </w:r>
      <w:r w:rsidR="00BA4358">
        <w:fldChar w:fldCharType="separate"/>
      </w:r>
      <w:r w:rsidR="004571D6">
        <w:t xml:space="preserve">Figure </w:t>
      </w:r>
      <w:r w:rsidR="004571D6">
        <w:rPr>
          <w:noProof/>
        </w:rPr>
        <w:t>12</w:t>
      </w:r>
      <w:r w:rsidR="00BA4358">
        <w:fldChar w:fldCharType="end"/>
      </w:r>
      <w:r>
        <w:t xml:space="preserve"> using filter:</w:t>
      </w:r>
      <w:r w:rsidRPr="0099297E">
        <w:t xml:space="preserve"> </w:t>
      </w:r>
      <w:r>
        <w:t>morale</w:t>
      </w:r>
      <w:r w:rsidRPr="0099297E">
        <w:t>.</w:t>
      </w:r>
    </w:p>
    <w:p w14:paraId="15D4063B" w14:textId="77777777" w:rsidR="00743DC3" w:rsidRDefault="00EA4611" w:rsidP="00743DC3">
      <w:r>
        <w:t xml:space="preserve">In </w:t>
      </w:r>
      <w:r w:rsidR="008A1F91">
        <w:fldChar w:fldCharType="begin"/>
      </w:r>
      <w:r w:rsidR="008A1F91">
        <w:instrText xml:space="preserve"> REF _Ref342057094 \h  \* MERGEFORMAT </w:instrText>
      </w:r>
      <w:r w:rsidR="008A1F91">
        <w:fldChar w:fldCharType="separate"/>
      </w:r>
      <w:r w:rsidR="004571D6">
        <w:t xml:space="preserve">Figure </w:t>
      </w:r>
      <w:r w:rsidR="004571D6">
        <w:rPr>
          <w:noProof/>
        </w:rPr>
        <w:t>14</w:t>
      </w:r>
      <w:r w:rsidR="008A1F91">
        <w:fldChar w:fldCharType="end"/>
      </w:r>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448" w:author="Kohwalter" w:date="2012-12-07T12:03:00Z">
        <w:r w:rsidR="00DF235D">
          <w:t xml:space="preserve">node </w:t>
        </w:r>
      </w:ins>
      <w:r w:rsidR="00DA1252">
        <w:t xml:space="preserve">3 is red, it means the employee is doing extra hours, which increases his productivity. From </w:t>
      </w:r>
      <w:ins w:id="449"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450"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ins w:id="451" w:author="Kohwalter" w:date="2012-12-07T12:03:00Z">
        <w:r w:rsidR="00DF235D">
          <w:t xml:space="preserve">node </w:t>
        </w:r>
      </w:ins>
      <w:r w:rsidR="00DA1252">
        <w:t>4, we can see a drop in his productivity.</w:t>
      </w:r>
    </w:p>
    <w:p w14:paraId="01FFB265" w14:textId="77777777" w:rsidR="00743DC3" w:rsidRDefault="0080570D" w:rsidP="00743DC3">
      <w:r>
        <w:t xml:space="preserve">The task performed at </w:t>
      </w:r>
      <w:ins w:id="452" w:author="Kohwalter" w:date="2012-12-07T12:03:00Z">
        <w:r w:rsidR="00DF235D">
          <w:t>node</w:t>
        </w:r>
      </w:ins>
      <w:r w:rsidR="00DF235D">
        <w:t xml:space="preserve"> </w:t>
      </w:r>
      <w:r>
        <w:t xml:space="preserve">4 was design-code, </w:t>
      </w:r>
      <w:ins w:id="453" w:author="Kohwalter" w:date="2012-12-07T14:39:00Z">
        <w:r w:rsidR="00C71110">
          <w:t xml:space="preserve">as showed by </w:t>
        </w:r>
      </w:ins>
      <w:r w:rsidR="00BA4358">
        <w:fldChar w:fldCharType="begin"/>
      </w:r>
      <w:r w:rsidR="00C71110">
        <w:instrText xml:space="preserve"> REF _Ref342653524 \h </w:instrText>
      </w:r>
      <w:r w:rsidR="00BA4358">
        <w:fldChar w:fldCharType="separate"/>
      </w:r>
      <w:r w:rsidR="004571D6">
        <w:t xml:space="preserve">Figure </w:t>
      </w:r>
      <w:r w:rsidR="004571D6">
        <w:rPr>
          <w:noProof/>
        </w:rPr>
        <w:t>13</w:t>
      </w:r>
      <w:r w:rsidR="00BA4358">
        <w:fldChar w:fldCharType="end"/>
      </w:r>
      <w:r w:rsidR="00C71110">
        <w:t xml:space="preserve">, </w:t>
      </w:r>
      <w:r>
        <w:t>but even so there was a subtle decrease</w:t>
      </w:r>
      <w:r w:rsidR="00593521">
        <w:t xml:space="preserve"> due to changes in his stamina and morale</w:t>
      </w:r>
      <w:r>
        <w:t xml:space="preserve">. In </w:t>
      </w:r>
      <w:ins w:id="454" w:author="Kohwalter" w:date="2012-12-07T12:04:00Z">
        <w:r w:rsidR="00DF235D">
          <w:t>node</w:t>
        </w:r>
      </w:ins>
      <w:r w:rsidR="00DF235D">
        <w:t xml:space="preserve"> </w:t>
      </w:r>
      <w:r>
        <w:t>5 the change is more visible, especially because he was in ad hoc mode</w:t>
      </w:r>
      <w:r w:rsidR="00593521">
        <w:t xml:space="preserve">, same as </w:t>
      </w:r>
      <w:ins w:id="455" w:author="Kohwalter" w:date="2012-12-07T12:04:00Z">
        <w:r w:rsidR="00DF235D">
          <w:t xml:space="preserve">node </w:t>
        </w:r>
      </w:ins>
      <w:r w:rsidR="00593521">
        <w:t>3. H</w:t>
      </w:r>
      <w:r>
        <w:t>is working hours had not decreased</w:t>
      </w:r>
      <w:r w:rsidR="0005070C">
        <w:t>,</w:t>
      </w:r>
      <w:r>
        <w:t xml:space="preserve"> as noted </w:t>
      </w:r>
      <w:r w:rsidR="009B1791">
        <w:t xml:space="preserve">in </w:t>
      </w:r>
      <w:r w:rsidR="008A1F91">
        <w:fldChar w:fldCharType="begin"/>
      </w:r>
      <w:r w:rsidR="008A1F91">
        <w:instrText xml:space="preserve"> REF _Ref342057094 \h  \* MERGEFORMAT </w:instrText>
      </w:r>
      <w:r w:rsidR="008A1F91">
        <w:fldChar w:fldCharType="separate"/>
      </w:r>
      <w:r w:rsidR="004571D6">
        <w:t xml:space="preserve">Figure </w:t>
      </w:r>
      <w:r w:rsidR="004571D6">
        <w:rPr>
          <w:noProof/>
        </w:rPr>
        <w:t>14</w:t>
      </w:r>
      <w:r w:rsidR="008A1F91">
        <w:fldChar w:fldCharType="end"/>
      </w:r>
      <w:r>
        <w:t xml:space="preserve">. This </w:t>
      </w:r>
      <w:r w:rsidR="00C157F7">
        <w:lastRenderedPageBreak/>
        <w:t xml:space="preserve">drastic </w:t>
      </w:r>
      <w:r>
        <w:t xml:space="preserve">change </w:t>
      </w:r>
      <w:ins w:id="456" w:author="Kohwalter" w:date="2012-12-07T14:41:00Z">
        <w:r w:rsidR="00C71110">
          <w:t xml:space="preserve">probably </w:t>
        </w:r>
      </w:ins>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14:paraId="496B7F91" w14:textId="77777777" w:rsidR="0080104F" w:rsidRDefault="0080570D" w:rsidP="00743DC3">
      <w:r>
        <w:t>By changing the filter</w:t>
      </w:r>
      <w:r w:rsidR="003A119E">
        <w:t xml:space="preserve"> again</w:t>
      </w:r>
      <w:r>
        <w:t xml:space="preserve"> to show stamina levels, we can see in </w:t>
      </w:r>
      <w:r w:rsidR="008A1F91">
        <w:fldChar w:fldCharType="begin"/>
      </w:r>
      <w:r w:rsidR="008A1F91">
        <w:instrText xml:space="preserve"> REF _Ref342058250 \h  \* MERGEFORMAT </w:instrText>
      </w:r>
      <w:r w:rsidR="008A1F91">
        <w:fldChar w:fldCharType="separate"/>
      </w:r>
      <w:r w:rsidR="004571D6" w:rsidRPr="004571D6">
        <w:t xml:space="preserve">Figure </w:t>
      </w:r>
      <w:r w:rsidR="004571D6" w:rsidRPr="004571D6">
        <w:rPr>
          <w:noProof/>
        </w:rPr>
        <w:t>15</w:t>
      </w:r>
      <w:r w:rsidR="008A1F91">
        <w:fldChar w:fldCharType="end"/>
      </w:r>
      <w:r>
        <w:t xml:space="preserve"> that in </w:t>
      </w:r>
      <w:ins w:id="457" w:author="Kohwalter" w:date="2012-12-07T12:04:00Z">
        <w:r w:rsidR="00DF235D">
          <w:t xml:space="preserve">node </w:t>
        </w:r>
      </w:ins>
      <w:r>
        <w:t xml:space="preserve">3 his stamina </w:t>
      </w:r>
      <w:r w:rsidR="00C157F7">
        <w:t xml:space="preserve">indeed </w:t>
      </w:r>
      <w:r>
        <w:t xml:space="preserve">dropped to yellow because of the extra hours and in </w:t>
      </w:r>
      <w:ins w:id="458"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459" w:author="Kohwalter" w:date="2012-12-07T12:04:00Z">
        <w:r w:rsidR="00DF235D">
          <w:t xml:space="preserve">node </w:t>
        </w:r>
      </w:ins>
      <w:r w:rsidR="00593521">
        <w:t xml:space="preserve">5, </w:t>
      </w:r>
      <w:r w:rsidR="00C157F7">
        <w:t xml:space="preserve">as illustrated by </w:t>
      </w:r>
      <w:r w:rsidR="00BA4358">
        <w:fldChar w:fldCharType="begin"/>
      </w:r>
      <w:r w:rsidR="00C157F7">
        <w:instrText xml:space="preserve"> REF _Ref342058701 \h </w:instrText>
      </w:r>
      <w:r w:rsidR="00BA4358">
        <w:fldChar w:fldCharType="separate"/>
      </w:r>
      <w:r w:rsidR="004571D6">
        <w:t xml:space="preserve">Figure </w:t>
      </w:r>
      <w:r w:rsidR="004571D6">
        <w:rPr>
          <w:noProof/>
        </w:rPr>
        <w:t>16</w:t>
      </w:r>
      <w:r w:rsidR="00BA4358">
        <w:fldChar w:fldCharType="end"/>
      </w:r>
      <w:r w:rsidR="00C157F7">
        <w:t xml:space="preserve">. </w:t>
      </w:r>
      <w:r w:rsidR="00B856FF">
        <w:t xml:space="preserve">Lastly, the small variation from </w:t>
      </w:r>
      <w:ins w:id="460"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14:paraId="3C09C455" w14:textId="77777777"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14:paraId="5DBDB583" w14:textId="77777777" w:rsidR="008B197E" w:rsidRDefault="007103A3">
      <w:pPr>
        <w:pStyle w:val="Heading1"/>
        <w:spacing w:before="120"/>
      </w:pPr>
      <w:bookmarkStart w:id="461" w:name="_Ref341897928"/>
      <w:r>
        <w:t>CONCLUSION</w:t>
      </w:r>
      <w:bookmarkEnd w:id="461"/>
    </w:p>
    <w:p w14:paraId="51E94B1D" w14:textId="77777777"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w:t>
      </w:r>
      <w:r w:rsidR="008675B8" w:rsidRPr="00CF236C">
        <w:lastRenderedPageBreak/>
        <w:t>and which events affected it.</w:t>
      </w:r>
    </w:p>
    <w:p w14:paraId="7DF38048" w14:textId="77777777"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ins w:id="462" w:author="Kohwalter" w:date="2012-12-10T20:33:00Z">
        <w:r w:rsidR="00726960">
          <w:t xml:space="preserve">the Proof Viewer, </w:t>
        </w:r>
      </w:ins>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14:paraId="018D47D1" w14:textId="77777777"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463" w:author="Kohwalter" w:date="2012-12-07T23:44:00Z">
        <w:r w:rsidR="0066067F">
          <w:t xml:space="preserve">, and </w:t>
        </w:r>
      </w:ins>
      <w:ins w:id="464" w:author="Kohwalter" w:date="2012-12-10T20:34:00Z">
        <w:r w:rsidR="00726960">
          <w:t>display</w:t>
        </w:r>
      </w:ins>
      <w:ins w:id="465" w:author="Kohwalter" w:date="2012-12-07T23:45:00Z">
        <w:r w:rsidR="0066067F">
          <w:t xml:space="preserve"> the visualization of</w:t>
        </w:r>
      </w:ins>
      <w:r w:rsidR="004E6B8C" w:rsidRPr="00740CCA">
        <w:t xml:space="preserve"> the collapsed graph in a separated window.</w:t>
      </w:r>
    </w:p>
    <w:p w14:paraId="2408C191" w14:textId="77777777"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14:paraId="7EF6AAB2" w14:textId="77777777" w:rsidR="008B197E" w:rsidRDefault="008B197E">
      <w:pPr>
        <w:pStyle w:val="Heading1"/>
        <w:spacing w:before="120"/>
      </w:pPr>
      <w:r>
        <w:t>ACKNOWLEDGMENTS</w:t>
      </w:r>
    </w:p>
    <w:p w14:paraId="57FF5DE5" w14:textId="77777777"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14:paraId="7AC1F9B9" w14:textId="77777777" w:rsidR="008B197E" w:rsidRDefault="008B197E">
      <w:pPr>
        <w:pStyle w:val="Heading1"/>
        <w:spacing w:before="120"/>
      </w:pPr>
      <w:r>
        <w:t>REFERENCES</w:t>
      </w:r>
    </w:p>
    <w:p w14:paraId="7E961EBF" w14:textId="77777777" w:rsidR="00DD6DD9" w:rsidRPr="00DD6DD9" w:rsidRDefault="00BA4358" w:rsidP="00DD6DD9">
      <w:pPr>
        <w:pStyle w:val="Bibliography"/>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University Press of America.</w:t>
      </w:r>
      <w:ins w:id="466" w:author="Micro" w:date="2012-12-11T14:53:00Z">
        <w:r w:rsidR="00DC7A17">
          <w:t xml:space="preserve"> </w:t>
        </w:r>
      </w:ins>
    </w:p>
    <w:p w14:paraId="60267EFE" w14:textId="77777777" w:rsidR="00DD6DD9" w:rsidRPr="00DD6DD9" w:rsidRDefault="00DD6DD9" w:rsidP="00DD6DD9">
      <w:pPr>
        <w:pStyle w:val="Bibliography"/>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14:paraId="3FE2CEFC" w14:textId="77777777" w:rsidR="00DD6DD9" w:rsidRPr="00DD6DD9" w:rsidRDefault="00DD6DD9" w:rsidP="00DD6DD9">
      <w:pPr>
        <w:pStyle w:val="Bibliography"/>
      </w:pPr>
      <w:r w:rsidRPr="00DD6DD9">
        <w:t>[3]</w:t>
      </w:r>
      <w:r w:rsidRPr="00DD6DD9">
        <w:tab/>
        <w:t xml:space="preserve">App Store - Game Dev Story: 2010. </w:t>
      </w:r>
      <w:r w:rsidRPr="00DD6DD9">
        <w:rPr>
          <w:i/>
          <w:iCs/>
        </w:rPr>
        <w:t>http://itunes.apple.com/us/app/game-dev-story/id396085661?mt=8</w:t>
      </w:r>
      <w:r w:rsidRPr="00DD6DD9">
        <w:t>. Accessed: 2011-05-05.</w:t>
      </w:r>
    </w:p>
    <w:p w14:paraId="7B2B64EC" w14:textId="77777777" w:rsidR="00DD6DD9" w:rsidRPr="00DD6DD9" w:rsidRDefault="00DD6DD9" w:rsidP="00DD6DD9">
      <w:pPr>
        <w:pStyle w:val="Bibliography"/>
      </w:pPr>
      <w:r w:rsidRPr="00DD6DD9">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14:paraId="4ACBA799" w14:textId="77777777" w:rsidR="00DD6DD9" w:rsidRPr="00DD6DD9" w:rsidRDefault="00DD6DD9" w:rsidP="00DD6DD9">
      <w:pPr>
        <w:pStyle w:val="Bibliography"/>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14:paraId="01E967C9" w14:textId="77777777" w:rsidR="00DD6DD9" w:rsidRPr="00DD6DD9" w:rsidRDefault="00DD6DD9" w:rsidP="00DD6DD9">
      <w:pPr>
        <w:pStyle w:val="Bibliography"/>
      </w:pPr>
      <w:r w:rsidRPr="00DD6DD9">
        <w:t>[6]</w:t>
      </w:r>
      <w:r w:rsidRPr="00DD6DD9">
        <w:tab/>
        <w:t xml:space="preserve">Cavazza, M. et al. 2002. Character-based interactive storytelling. </w:t>
      </w:r>
      <w:r w:rsidRPr="00DD6DD9">
        <w:rPr>
          <w:i/>
          <w:iCs/>
        </w:rPr>
        <w:t>IEEE Intelligent Systems</w:t>
      </w:r>
      <w:r w:rsidRPr="00DD6DD9">
        <w:t>. 17, 4 (Aug. 2002), 17 – 24.</w:t>
      </w:r>
    </w:p>
    <w:p w14:paraId="723F3D45" w14:textId="77777777" w:rsidR="00DD6DD9" w:rsidRPr="00AC785B" w:rsidRDefault="00DD6DD9" w:rsidP="00DD6DD9">
      <w:pPr>
        <w:pStyle w:val="Bibliography"/>
        <w:rPr>
          <w:lang w:val="pt-BR"/>
        </w:rPr>
      </w:pPr>
      <w:r w:rsidRPr="00DD6DD9">
        <w:t>[7]</w:t>
      </w:r>
      <w:r w:rsidRPr="00DD6DD9">
        <w:tab/>
        <w:t xml:space="preserve">Chialvo, D.R. and Bak, P. 1999. Learning from mistakes. </w:t>
      </w:r>
      <w:r w:rsidR="005F3EF7" w:rsidRPr="00AC785B">
        <w:rPr>
          <w:i/>
          <w:iCs/>
          <w:lang w:val="pt-BR"/>
        </w:rPr>
        <w:t>Neuroscience</w:t>
      </w:r>
      <w:r w:rsidR="005F3EF7" w:rsidRPr="00AC785B">
        <w:rPr>
          <w:lang w:val="pt-BR"/>
        </w:rPr>
        <w:t>. v. 90, 4 (Jun. 1999), 1137–1148.</w:t>
      </w:r>
    </w:p>
    <w:p w14:paraId="7F1E6332" w14:textId="77777777" w:rsidR="00DD6DD9" w:rsidRPr="00DD6DD9" w:rsidRDefault="00BA4358" w:rsidP="00DD6DD9">
      <w:pPr>
        <w:pStyle w:val="Bibliography"/>
      </w:pPr>
      <w:r>
        <w:rPr>
          <w:lang w:val="pt-BR"/>
        </w:rPr>
        <w:t>[8]</w:t>
      </w:r>
      <w:r>
        <w:rPr>
          <w:lang w:val="pt-BR"/>
        </w:rPr>
        <w:tab/>
        <w:t xml:space="preserve">Cios, K. et al. 1998. </w:t>
      </w:r>
      <w:r w:rsidR="00DD6DD9" w:rsidRPr="00DD6DD9">
        <w:rPr>
          <w:i/>
          <w:iCs/>
        </w:rPr>
        <w:t>Data mining methods for knowledge discovery</w:t>
      </w:r>
      <w:r w:rsidR="00DD6DD9" w:rsidRPr="00DD6DD9">
        <w:t>. Kluwer Academic Publishers.</w:t>
      </w:r>
    </w:p>
    <w:p w14:paraId="4BD071EB" w14:textId="77777777" w:rsidR="00DD6DD9" w:rsidRPr="00DD6DD9" w:rsidRDefault="00DD6DD9" w:rsidP="00DD6DD9">
      <w:pPr>
        <w:pStyle w:val="Bibliography"/>
      </w:pPr>
      <w:r w:rsidRPr="00DD6DD9">
        <w:lastRenderedPageBreak/>
        <w:t>[9]</w:t>
      </w:r>
      <w:r w:rsidRPr="00DD6DD9">
        <w:tab/>
        <w:t xml:space="preserve">Clark, G. 1950. The organization of behavior: A neuropsychological theory. </w:t>
      </w:r>
      <w:r w:rsidRPr="00DD6DD9">
        <w:rPr>
          <w:i/>
          <w:iCs/>
        </w:rPr>
        <w:t>The Journal of Comparative Neurology</w:t>
      </w:r>
      <w:r w:rsidRPr="00DD6DD9">
        <w:t>. v. 93, 3 (1950), 459–460.</w:t>
      </w:r>
    </w:p>
    <w:p w14:paraId="16AF2ED9" w14:textId="77777777" w:rsidR="00DD6DD9" w:rsidRPr="00DD6DD9" w:rsidRDefault="00DD6DD9" w:rsidP="00DD6DD9">
      <w:pPr>
        <w:pStyle w:val="Bibliography"/>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14:paraId="59A4F294" w14:textId="77777777" w:rsidR="00DD6DD9" w:rsidRPr="00DD6DD9" w:rsidRDefault="00DD6DD9" w:rsidP="00DD6DD9">
      <w:pPr>
        <w:pStyle w:val="Bibliography"/>
      </w:pPr>
      <w:r w:rsidRPr="00DD6DD9">
        <w:t>[11]</w:t>
      </w:r>
      <w:r w:rsidRPr="00DD6DD9">
        <w:tab/>
        <w:t xml:space="preserve">Fayyad, U. et al. 1996. From Data Mining to Knowledge Discovery in Databases. </w:t>
      </w:r>
      <w:r w:rsidRPr="00DD6DD9">
        <w:rPr>
          <w:i/>
          <w:iCs/>
        </w:rPr>
        <w:t>AI Magazine</w:t>
      </w:r>
      <w:r w:rsidRPr="00DD6DD9">
        <w:t>. 17, 3 (Mar. 1996), 37.</w:t>
      </w:r>
    </w:p>
    <w:p w14:paraId="27FAF700" w14:textId="77777777" w:rsidR="00DD6DD9" w:rsidRPr="00DD6DD9" w:rsidRDefault="00DD6DD9" w:rsidP="00DD6DD9">
      <w:pPr>
        <w:pStyle w:val="Bibliography"/>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14:paraId="61E28FAB" w14:textId="77777777" w:rsidR="00DD6DD9" w:rsidRPr="00DD6DD9" w:rsidRDefault="00DD6DD9" w:rsidP="00DD6DD9">
      <w:pPr>
        <w:pStyle w:val="Bibliography"/>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14:paraId="4BAE76B3" w14:textId="77777777" w:rsidR="00DD6DD9" w:rsidRPr="00DD6DD9" w:rsidRDefault="00DD6DD9" w:rsidP="00DD6DD9">
      <w:pPr>
        <w:pStyle w:val="Bibliography"/>
      </w:pPr>
      <w:r w:rsidRPr="00DD6DD9">
        <w:t>[14]</w:t>
      </w:r>
      <w:r w:rsidRPr="00DD6DD9">
        <w:tab/>
        <w:t xml:space="preserve">Han, J. and Kamber, M. 2006. </w:t>
      </w:r>
      <w:r w:rsidRPr="00DD6DD9">
        <w:rPr>
          <w:i/>
          <w:iCs/>
        </w:rPr>
        <w:t>Data Mining: Concepts and Techniques</w:t>
      </w:r>
      <w:r w:rsidRPr="00DD6DD9">
        <w:t>. Morgan Kaufmann.</w:t>
      </w:r>
    </w:p>
    <w:p w14:paraId="7F0C9A39" w14:textId="77777777" w:rsidR="00DD6DD9" w:rsidRPr="00DD6DD9" w:rsidRDefault="00DD6DD9" w:rsidP="00DD6DD9">
      <w:pPr>
        <w:pStyle w:val="Bibliography"/>
      </w:pPr>
      <w:r w:rsidRPr="00DD6DD9">
        <w:t>[15]</w:t>
      </w:r>
      <w:r w:rsidRPr="00DD6DD9">
        <w:tab/>
        <w:t xml:space="preserve">Joshua O’Madadhain et al. 2010. </w:t>
      </w:r>
      <w:r w:rsidRPr="00DD6DD9">
        <w:rPr>
          <w:i/>
          <w:iCs/>
        </w:rPr>
        <w:t>JUNG: Java Universal Network/Graph Framework</w:t>
      </w:r>
      <w:r w:rsidRPr="00DD6DD9">
        <w:t>. Open-source.</w:t>
      </w:r>
    </w:p>
    <w:p w14:paraId="21857DD0" w14:textId="77777777" w:rsidR="00DD6DD9" w:rsidRPr="00DD6DD9" w:rsidRDefault="00DD6DD9" w:rsidP="00DD6DD9">
      <w:pPr>
        <w:pStyle w:val="Bibliography"/>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14:paraId="193846D8" w14:textId="77777777" w:rsidR="00DD6DD9" w:rsidRPr="00DD6DD9" w:rsidRDefault="00DD6DD9" w:rsidP="00DD6DD9">
      <w:pPr>
        <w:pStyle w:val="Bibliography"/>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14:paraId="1F027B60" w14:textId="77777777" w:rsidR="00DD6DD9" w:rsidRPr="00DD6DD9" w:rsidRDefault="00DD6DD9" w:rsidP="00DD6DD9">
      <w:pPr>
        <w:pStyle w:val="Bibliography"/>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14:paraId="3D43E07A" w14:textId="77777777" w:rsidR="00DD6DD9" w:rsidRPr="00DD6DD9" w:rsidRDefault="00DD6DD9" w:rsidP="00DD6DD9">
      <w:pPr>
        <w:pStyle w:val="Bibliography"/>
      </w:pPr>
      <w:r w:rsidRPr="00DD6DD9">
        <w:t>[19]</w:t>
      </w:r>
      <w:r w:rsidRPr="00DD6DD9">
        <w:tab/>
        <w:t xml:space="preserve">Moret, B. 1982. Decision Trees and Diagrams. </w:t>
      </w:r>
      <w:r w:rsidRPr="00DD6DD9">
        <w:rPr>
          <w:i/>
          <w:iCs/>
        </w:rPr>
        <w:t>In: ACM Computing Surveys (CSUR)</w:t>
      </w:r>
      <w:r w:rsidRPr="00DD6DD9">
        <w:t>. 14, 4 (Dec. 1982), 593–623.</w:t>
      </w:r>
    </w:p>
    <w:p w14:paraId="7007708C" w14:textId="77777777" w:rsidR="00DD6DD9" w:rsidRPr="00DD6DD9" w:rsidRDefault="00DD6DD9" w:rsidP="00DD6DD9">
      <w:pPr>
        <w:pStyle w:val="Bibliography"/>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14:paraId="6875AEF5" w14:textId="77777777" w:rsidR="00DD6DD9" w:rsidRPr="00DD6DD9" w:rsidRDefault="00DD6DD9" w:rsidP="00DD6DD9">
      <w:pPr>
        <w:pStyle w:val="Bibliography"/>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14:paraId="05C5CFD7" w14:textId="77777777" w:rsidR="00DD6DD9" w:rsidRPr="00DD6DD9" w:rsidRDefault="00DD6DD9" w:rsidP="00DD6DD9">
      <w:pPr>
        <w:pStyle w:val="Bibliography"/>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14:paraId="10C30EA0" w14:textId="77777777" w:rsidR="00DD6DD9" w:rsidRPr="00DD6DD9" w:rsidRDefault="00DD6DD9" w:rsidP="00DD6DD9">
      <w:pPr>
        <w:pStyle w:val="Bibliography"/>
      </w:pPr>
      <w:r w:rsidRPr="00DD6DD9">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14:paraId="2614C759" w14:textId="77777777" w:rsidR="00DD6DD9" w:rsidRPr="00DD6DD9" w:rsidRDefault="00DD6DD9" w:rsidP="00DD6DD9">
      <w:pPr>
        <w:pStyle w:val="Bibliography"/>
      </w:pPr>
      <w:r w:rsidRPr="00DD6DD9">
        <w:t>[24]</w:t>
      </w:r>
      <w:r w:rsidRPr="00DD6DD9">
        <w:tab/>
        <w:t xml:space="preserve">Prensky, M. 2001. Fun, Play and Games: What Makes Games Engaging. </w:t>
      </w:r>
      <w:r w:rsidRPr="00DD6DD9">
        <w:rPr>
          <w:i/>
          <w:iCs/>
        </w:rPr>
        <w:t>Digital Game-Based Learning</w:t>
      </w:r>
      <w:r w:rsidRPr="00DD6DD9">
        <w:t>. (2001), 1–31.</w:t>
      </w:r>
    </w:p>
    <w:p w14:paraId="06307628" w14:textId="77777777" w:rsidR="00DD6DD9" w:rsidRPr="00DD6DD9" w:rsidRDefault="00DD6DD9" w:rsidP="00DD6DD9">
      <w:pPr>
        <w:pStyle w:val="Bibliography"/>
      </w:pPr>
      <w:r w:rsidRPr="00DD6DD9">
        <w:t>[25]</w:t>
      </w:r>
      <w:r w:rsidRPr="00DD6DD9">
        <w:tab/>
        <w:t xml:space="preserve">PROV-DM: The PROV Data Model: 2012. </w:t>
      </w:r>
      <w:r w:rsidRPr="00DD6DD9">
        <w:rPr>
          <w:i/>
          <w:iCs/>
        </w:rPr>
        <w:t>http://www.w3.org/TR/prov-dm/</w:t>
      </w:r>
      <w:r w:rsidRPr="00DD6DD9">
        <w:t>.</w:t>
      </w:r>
    </w:p>
    <w:p w14:paraId="0C318153" w14:textId="77777777" w:rsidR="00DD6DD9" w:rsidRPr="00DD6DD9" w:rsidRDefault="00DD6DD9" w:rsidP="00DD6DD9">
      <w:pPr>
        <w:pStyle w:val="Bibliography"/>
      </w:pPr>
      <w:r w:rsidRPr="00DD6DD9">
        <w:t>[26]</w:t>
      </w:r>
      <w:r w:rsidRPr="00DD6DD9">
        <w:tab/>
        <w:t xml:space="preserve">Unity - 3D Game Engine: 2010. </w:t>
      </w:r>
      <w:r w:rsidRPr="00DD6DD9">
        <w:rPr>
          <w:i/>
          <w:iCs/>
        </w:rPr>
        <w:t>http://unity3d.com/</w:t>
      </w:r>
      <w:r w:rsidRPr="00DD6DD9">
        <w:t>. Accessed: 2011-05-05.</w:t>
      </w:r>
    </w:p>
    <w:p w14:paraId="623B07BF" w14:textId="77777777" w:rsidR="00DD6DD9" w:rsidRPr="00DD6DD9" w:rsidRDefault="00DD6DD9" w:rsidP="00DD6DD9">
      <w:pPr>
        <w:pStyle w:val="Bibliography"/>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14:paraId="0DA505E1" w14:textId="77777777" w:rsidR="008B197E" w:rsidRDefault="00BA4358"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14:paraId="0EDF33E6" w14:textId="77777777"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icro" w:date="2012-12-11T11:55:00Z" w:initials="M">
    <w:p w14:paraId="796C2A36" w14:textId="77777777" w:rsidR="000A68CE" w:rsidRPr="00B652A1" w:rsidRDefault="000A68CE">
      <w:pPr>
        <w:pStyle w:val="CommentText"/>
        <w:rPr>
          <w:lang w:val="pt-BR"/>
        </w:rPr>
      </w:pPr>
      <w:r>
        <w:rPr>
          <w:rStyle w:val="CommentReference"/>
        </w:rPr>
        <w:annotationRef/>
      </w:r>
      <w:r w:rsidRPr="00B652A1">
        <w:rPr>
          <w:lang w:val="pt-BR"/>
        </w:rPr>
        <w:t xml:space="preserve">Esta </w:t>
      </w:r>
      <w:proofErr w:type="spellStart"/>
      <w:r w:rsidRPr="00B652A1">
        <w:rPr>
          <w:lang w:val="pt-BR"/>
        </w:rPr>
        <w:t>identico</w:t>
      </w:r>
      <w:proofErr w:type="spellEnd"/>
      <w:r w:rsidRPr="00B652A1">
        <w:rPr>
          <w:lang w:val="pt-BR"/>
        </w:rPr>
        <w:t xml:space="preserve"> a primeira frase do abstract… vou tentar mudar um pouco…</w:t>
      </w:r>
    </w:p>
  </w:comment>
  <w:comment w:id="32" w:author="Leonardo Gresta Paulino Murta" w:date="2012-12-19T09:44:00Z" w:initials="LG">
    <w:p w14:paraId="459C5CAB" w14:textId="77777777" w:rsidR="000A68CE" w:rsidRDefault="000A68CE">
      <w:pPr>
        <w:pStyle w:val="CommentText"/>
      </w:pPr>
      <w:r>
        <w:rPr>
          <w:rStyle w:val="CommentReference"/>
        </w:rPr>
        <w:annotationRef/>
      </w:r>
      <w:proofErr w:type="spellStart"/>
      <w:r>
        <w:t>Achei</w:t>
      </w:r>
      <w:proofErr w:type="spellEnd"/>
      <w:r>
        <w:t xml:space="preserve"> </w:t>
      </w:r>
      <w:proofErr w:type="spellStart"/>
      <w:r>
        <w:t>que</w:t>
      </w:r>
      <w:proofErr w:type="spellEnd"/>
      <w:r>
        <w:t xml:space="preserve"> </w:t>
      </w:r>
      <w:proofErr w:type="spellStart"/>
      <w:r>
        <w:t>essa</w:t>
      </w:r>
      <w:proofErr w:type="spellEnd"/>
      <w:r>
        <w:t xml:space="preserve"> </w:t>
      </w:r>
      <w:proofErr w:type="spellStart"/>
      <w:r>
        <w:t>frase</w:t>
      </w:r>
      <w:proofErr w:type="spellEnd"/>
      <w:r>
        <w:t xml:space="preserve"> tem um </w:t>
      </w:r>
      <w:proofErr w:type="spellStart"/>
      <w:r>
        <w:t>propósito</w:t>
      </w:r>
      <w:proofErr w:type="spellEnd"/>
      <w:r>
        <w:t xml:space="preserve"> </w:t>
      </w:r>
      <w:proofErr w:type="spellStart"/>
      <w:r>
        <w:t>diferente</w:t>
      </w:r>
      <w:proofErr w:type="spellEnd"/>
      <w:r>
        <w:t xml:space="preserve"> do restante do </w:t>
      </w:r>
      <w:proofErr w:type="spellStart"/>
      <w:r>
        <w:t>parágrafo</w:t>
      </w:r>
      <w:proofErr w:type="spellEnd"/>
      <w:r>
        <w:t xml:space="preserve">. Na </w:t>
      </w:r>
      <w:proofErr w:type="spellStart"/>
      <w:r>
        <w:t>verdade</w:t>
      </w:r>
      <w:proofErr w:type="spellEnd"/>
      <w:r>
        <w:t xml:space="preserve">, </w:t>
      </w:r>
      <w:proofErr w:type="spellStart"/>
      <w:r>
        <w:t>ela</w:t>
      </w:r>
      <w:proofErr w:type="spellEnd"/>
      <w:r>
        <w:t xml:space="preserve"> </w:t>
      </w:r>
      <w:proofErr w:type="spellStart"/>
      <w:r>
        <w:t>mereceria</w:t>
      </w:r>
      <w:proofErr w:type="spellEnd"/>
      <w:r>
        <w:t xml:space="preserve"> </w:t>
      </w:r>
      <w:proofErr w:type="spellStart"/>
      <w:r>
        <w:t>ser</w:t>
      </w:r>
      <w:proofErr w:type="spellEnd"/>
      <w:r>
        <w:t xml:space="preserve"> </w:t>
      </w:r>
      <w:proofErr w:type="spellStart"/>
      <w:r>
        <w:t>promovida</w:t>
      </w:r>
      <w:proofErr w:type="spellEnd"/>
      <w:r>
        <w:t xml:space="preserve"> a </w:t>
      </w:r>
      <w:proofErr w:type="spellStart"/>
      <w:r>
        <w:t>parágrafo</w:t>
      </w:r>
      <w:proofErr w:type="spellEnd"/>
      <w:r>
        <w:t xml:space="preserve">, </w:t>
      </w:r>
      <w:proofErr w:type="spellStart"/>
      <w:r>
        <w:t>contendo</w:t>
      </w:r>
      <w:proofErr w:type="spellEnd"/>
      <w:r>
        <w:t xml:space="preserve"> </w:t>
      </w:r>
      <w:proofErr w:type="spellStart"/>
      <w:r>
        <w:t>sentenças</w:t>
      </w:r>
      <w:proofErr w:type="spellEnd"/>
      <w:r>
        <w:t xml:space="preserve"> de </w:t>
      </w:r>
      <w:proofErr w:type="spellStart"/>
      <w:r>
        <w:t>apoio</w:t>
      </w:r>
      <w:proofErr w:type="spellEnd"/>
      <w:r>
        <w:t xml:space="preserve"> </w:t>
      </w:r>
      <w:proofErr w:type="spellStart"/>
      <w:r>
        <w:t>que</w:t>
      </w:r>
      <w:proofErr w:type="spellEnd"/>
      <w:r>
        <w:t xml:space="preserve"> </w:t>
      </w:r>
      <w:proofErr w:type="spellStart"/>
      <w:r>
        <w:t>ajudassem</w:t>
      </w:r>
      <w:proofErr w:type="spellEnd"/>
      <w:r>
        <w:t xml:space="preserve"> a </w:t>
      </w:r>
      <w:proofErr w:type="spellStart"/>
      <w:r>
        <w:t>embasar</w:t>
      </w:r>
      <w:proofErr w:type="spellEnd"/>
      <w:r>
        <w:t xml:space="preserve"> </w:t>
      </w:r>
      <w:proofErr w:type="spellStart"/>
      <w:r>
        <w:t>essa</w:t>
      </w:r>
      <w:proofErr w:type="spellEnd"/>
      <w:r>
        <w:t xml:space="preserve"> </w:t>
      </w:r>
      <w:proofErr w:type="spellStart"/>
      <w:r>
        <w:t>afirmação</w:t>
      </w:r>
      <w:proofErr w:type="spellEnd"/>
      <w:r>
        <w:t>.</w:t>
      </w:r>
    </w:p>
    <w:p w14:paraId="1A9BDA20" w14:textId="77777777" w:rsidR="000A68CE" w:rsidRDefault="000A68CE">
      <w:pPr>
        <w:pStyle w:val="CommentText"/>
      </w:pPr>
    </w:p>
    <w:p w14:paraId="680BB478" w14:textId="77777777" w:rsidR="000A68CE" w:rsidRDefault="000A68CE">
      <w:pPr>
        <w:pStyle w:val="CommentText"/>
      </w:pPr>
      <w:r>
        <w:t xml:space="preserve">Mas com </w:t>
      </w:r>
      <w:proofErr w:type="spellStart"/>
      <w:r>
        <w:t>isso</w:t>
      </w:r>
      <w:proofErr w:type="spellEnd"/>
      <w:r>
        <w:t xml:space="preserve"> </w:t>
      </w:r>
      <w:proofErr w:type="spellStart"/>
      <w:r>
        <w:t>este</w:t>
      </w:r>
      <w:proofErr w:type="spellEnd"/>
      <w:r>
        <w:t xml:space="preserve"> </w:t>
      </w:r>
      <w:proofErr w:type="spellStart"/>
      <w:r>
        <w:t>parágrafo</w:t>
      </w:r>
      <w:proofErr w:type="spellEnd"/>
      <w:r>
        <w:t xml:space="preserve"> </w:t>
      </w:r>
      <w:proofErr w:type="spellStart"/>
      <w:r>
        <w:t>ficaria</w:t>
      </w:r>
      <w:proofErr w:type="spellEnd"/>
      <w:r>
        <w:t xml:space="preserve"> </w:t>
      </w:r>
      <w:proofErr w:type="spellStart"/>
      <w:r>
        <w:t>muito</w:t>
      </w:r>
      <w:proofErr w:type="spellEnd"/>
      <w:r>
        <w:t xml:space="preserve"> </w:t>
      </w:r>
      <w:proofErr w:type="spellStart"/>
      <w:r>
        <w:t>pequeno</w:t>
      </w:r>
      <w:proofErr w:type="spellEnd"/>
      <w:r>
        <w:t xml:space="preserve">, e </w:t>
      </w:r>
      <w:proofErr w:type="spellStart"/>
      <w:r>
        <w:t>precisaria</w:t>
      </w:r>
      <w:proofErr w:type="spellEnd"/>
      <w:r>
        <w:t xml:space="preserve"> de um </w:t>
      </w:r>
      <w:proofErr w:type="spellStart"/>
      <w:r>
        <w:t>investimento</w:t>
      </w:r>
      <w:proofErr w:type="spellEnd"/>
      <w:r>
        <w:t>.</w:t>
      </w:r>
    </w:p>
    <w:p w14:paraId="24175E4D" w14:textId="77777777" w:rsidR="000A68CE" w:rsidRDefault="000A68CE">
      <w:pPr>
        <w:pStyle w:val="CommentText"/>
      </w:pPr>
    </w:p>
    <w:p w14:paraId="2F89695E" w14:textId="77777777" w:rsidR="000A68CE" w:rsidRDefault="000A68CE">
      <w:pPr>
        <w:pStyle w:val="CommentText"/>
      </w:pPr>
      <w:r>
        <w:t xml:space="preserve">Se </w:t>
      </w:r>
      <w:proofErr w:type="spellStart"/>
      <w:r>
        <w:t>vc</w:t>
      </w:r>
      <w:proofErr w:type="spellEnd"/>
      <w:r>
        <w:t xml:space="preserve"> </w:t>
      </w:r>
      <w:proofErr w:type="spellStart"/>
      <w:r>
        <w:t>extrair</w:t>
      </w:r>
      <w:proofErr w:type="spellEnd"/>
      <w:r>
        <w:t xml:space="preserve"> </w:t>
      </w:r>
      <w:proofErr w:type="spellStart"/>
      <w:r>
        <w:t>essa</w:t>
      </w:r>
      <w:proofErr w:type="spellEnd"/>
      <w:r>
        <w:t xml:space="preserve"> </w:t>
      </w:r>
      <w:proofErr w:type="spellStart"/>
      <w:r>
        <w:t>frase</w:t>
      </w:r>
      <w:proofErr w:type="spellEnd"/>
      <w:r>
        <w:t xml:space="preserve"> </w:t>
      </w:r>
      <w:proofErr w:type="spellStart"/>
      <w:r>
        <w:t>para</w:t>
      </w:r>
      <w:proofErr w:type="spellEnd"/>
      <w:r>
        <w:t xml:space="preserve"> outro </w:t>
      </w:r>
      <w:proofErr w:type="spellStart"/>
      <w:r>
        <w:t>parágrafo</w:t>
      </w:r>
      <w:proofErr w:type="spellEnd"/>
      <w:r>
        <w:t xml:space="preserve">, </w:t>
      </w:r>
      <w:proofErr w:type="spellStart"/>
      <w:r>
        <w:t>acho</w:t>
      </w:r>
      <w:proofErr w:type="spellEnd"/>
      <w:r>
        <w:t xml:space="preserve"> </w:t>
      </w:r>
      <w:proofErr w:type="spellStart"/>
      <w:r>
        <w:t>que</w:t>
      </w:r>
      <w:proofErr w:type="spellEnd"/>
      <w:r>
        <w:t xml:space="preserve"> o </w:t>
      </w:r>
      <w:proofErr w:type="spellStart"/>
      <w:r>
        <w:t>melhor</w:t>
      </w:r>
      <w:proofErr w:type="spellEnd"/>
      <w:r>
        <w:t xml:space="preserve"> </w:t>
      </w:r>
      <w:proofErr w:type="spellStart"/>
      <w:r>
        <w:t>lugar</w:t>
      </w:r>
      <w:proofErr w:type="spellEnd"/>
      <w:r>
        <w:t xml:space="preserve"> </w:t>
      </w:r>
      <w:proofErr w:type="spellStart"/>
      <w:r>
        <w:t>para</w:t>
      </w:r>
      <w:proofErr w:type="spellEnd"/>
      <w:r>
        <w:t xml:space="preserve"> </w:t>
      </w:r>
      <w:proofErr w:type="spellStart"/>
      <w:r>
        <w:t>esse</w:t>
      </w:r>
      <w:proofErr w:type="spellEnd"/>
      <w:r>
        <w:t xml:space="preserve"> </w:t>
      </w:r>
      <w:proofErr w:type="spellStart"/>
      <w:r>
        <w:t>parágrafo</w:t>
      </w:r>
      <w:proofErr w:type="spellEnd"/>
      <w:r>
        <w:t xml:space="preserve"> é </w:t>
      </w:r>
      <w:proofErr w:type="spellStart"/>
      <w:r>
        <w:t>justamente</w:t>
      </w:r>
      <w:proofErr w:type="spellEnd"/>
      <w:r>
        <w:t xml:space="preserve"> antes do </w:t>
      </w:r>
      <w:proofErr w:type="spellStart"/>
      <w:r>
        <w:t>parágrafo</w:t>
      </w:r>
      <w:proofErr w:type="spellEnd"/>
      <w:r>
        <w:t xml:space="preserve"> </w:t>
      </w:r>
      <w:proofErr w:type="spellStart"/>
      <w:r>
        <w:t>que</w:t>
      </w:r>
      <w:proofErr w:type="spellEnd"/>
      <w:r>
        <w:t xml:space="preserve"> </w:t>
      </w:r>
      <w:proofErr w:type="spellStart"/>
      <w:r>
        <w:t>vc</w:t>
      </w:r>
      <w:proofErr w:type="spellEnd"/>
      <w:r>
        <w:t xml:space="preserve"> </w:t>
      </w:r>
      <w:proofErr w:type="spellStart"/>
      <w:r>
        <w:t>diz</w:t>
      </w:r>
      <w:proofErr w:type="spellEnd"/>
      <w:r>
        <w:t xml:space="preserve"> “The goal of this paper…”</w:t>
      </w:r>
    </w:p>
  </w:comment>
  <w:comment w:id="100" w:author="Leonardo Gresta Paulino Murta" w:date="2012-12-19T09:54:00Z" w:initials="LG">
    <w:p w14:paraId="459C1A3C" w14:textId="77777777" w:rsidR="000A68CE" w:rsidRDefault="000A68CE">
      <w:pPr>
        <w:pStyle w:val="CommentText"/>
      </w:pPr>
      <w:r>
        <w:rPr>
          <w:rStyle w:val="CommentReference"/>
        </w:rPr>
        <w:annotationRef/>
      </w:r>
      <w:proofErr w:type="spellStart"/>
      <w:r>
        <w:t>Tiraria</w:t>
      </w:r>
      <w:proofErr w:type="spellEnd"/>
      <w:r>
        <w:t xml:space="preserve"> </w:t>
      </w:r>
      <w:proofErr w:type="spellStart"/>
      <w:r>
        <w:t>isso</w:t>
      </w:r>
      <w:proofErr w:type="spellEnd"/>
      <w:r>
        <w:t xml:space="preserve"> </w:t>
      </w:r>
      <w:proofErr w:type="spellStart"/>
      <w:r>
        <w:t>daqui</w:t>
      </w:r>
      <w:proofErr w:type="spellEnd"/>
      <w:r>
        <w:t xml:space="preserve">. O </w:t>
      </w:r>
      <w:proofErr w:type="spellStart"/>
      <w:r>
        <w:t>propósito</w:t>
      </w:r>
      <w:proofErr w:type="spellEnd"/>
      <w:r>
        <w:t xml:space="preserve"> </w:t>
      </w:r>
      <w:proofErr w:type="spellStart"/>
      <w:r>
        <w:t>desse</w:t>
      </w:r>
      <w:proofErr w:type="spellEnd"/>
      <w:r>
        <w:t xml:space="preserve"> </w:t>
      </w:r>
      <w:proofErr w:type="spellStart"/>
      <w:r>
        <w:t>parágrafo</w:t>
      </w:r>
      <w:proofErr w:type="spellEnd"/>
      <w:r>
        <w:t xml:space="preserve"> é </w:t>
      </w:r>
      <w:proofErr w:type="spellStart"/>
      <w:r>
        <w:t>falar</w:t>
      </w:r>
      <w:proofErr w:type="spellEnd"/>
      <w:r>
        <w:t xml:space="preserve"> o </w:t>
      </w:r>
      <w:proofErr w:type="spellStart"/>
      <w:r>
        <w:t>objetivo</w:t>
      </w:r>
      <w:proofErr w:type="spellEnd"/>
      <w:r>
        <w:t xml:space="preserve"> do </w:t>
      </w:r>
      <w:proofErr w:type="spellStart"/>
      <w:r>
        <w:t>artigo</w:t>
      </w:r>
      <w:proofErr w:type="spellEnd"/>
      <w:r>
        <w:t xml:space="preserve">. </w:t>
      </w:r>
      <w:proofErr w:type="spellStart"/>
      <w:r>
        <w:t>Essa</w:t>
      </w:r>
      <w:proofErr w:type="spellEnd"/>
      <w:r>
        <w:t xml:space="preserve"> </w:t>
      </w:r>
      <w:proofErr w:type="spellStart"/>
      <w:r>
        <w:t>definição</w:t>
      </w:r>
      <w:proofErr w:type="spellEnd"/>
      <w:r>
        <w:t xml:space="preserve"> </w:t>
      </w:r>
      <w:proofErr w:type="spellStart"/>
      <w:r>
        <w:t>está</w:t>
      </w:r>
      <w:proofErr w:type="spellEnd"/>
      <w:r>
        <w:t xml:space="preserve"> </w:t>
      </w:r>
      <w:proofErr w:type="spellStart"/>
      <w:r>
        <w:t>sobrando</w:t>
      </w:r>
      <w:proofErr w:type="spellEnd"/>
      <w:r>
        <w:t xml:space="preserve">. </w:t>
      </w:r>
      <w:proofErr w:type="spellStart"/>
      <w:r>
        <w:t>Poderia</w:t>
      </w:r>
      <w:proofErr w:type="spellEnd"/>
      <w:r>
        <w:t xml:space="preserve"> </w:t>
      </w:r>
      <w:proofErr w:type="spellStart"/>
      <w:r>
        <w:t>migrá</w:t>
      </w:r>
      <w:proofErr w:type="spellEnd"/>
      <w:r>
        <w:t xml:space="preserve">-la </w:t>
      </w:r>
      <w:proofErr w:type="spellStart"/>
      <w:r>
        <w:t>para</w:t>
      </w:r>
      <w:proofErr w:type="spellEnd"/>
      <w:r>
        <w:t xml:space="preserve"> a </w:t>
      </w:r>
      <w:proofErr w:type="spellStart"/>
      <w:r>
        <w:t>seção</w:t>
      </w:r>
      <w:proofErr w:type="spellEnd"/>
      <w:r>
        <w:t xml:space="preserve"> 3 </w:t>
      </w:r>
      <w:proofErr w:type="spellStart"/>
      <w:r>
        <w:t>ou</w:t>
      </w:r>
      <w:proofErr w:type="spellEnd"/>
      <w:r>
        <w:t xml:space="preserve"> </w:t>
      </w:r>
      <w:proofErr w:type="spellStart"/>
      <w:r>
        <w:t>colocar</w:t>
      </w:r>
      <w:proofErr w:type="spellEnd"/>
      <w:r>
        <w:t xml:space="preserve"> </w:t>
      </w:r>
      <w:proofErr w:type="spellStart"/>
      <w:r>
        <w:t>como</w:t>
      </w:r>
      <w:proofErr w:type="spellEnd"/>
      <w:r>
        <w:t xml:space="preserve"> </w:t>
      </w:r>
      <w:proofErr w:type="spellStart"/>
      <w:r>
        <w:t>uma</w:t>
      </w:r>
      <w:proofErr w:type="spellEnd"/>
      <w:r>
        <w:t xml:space="preserve"> nota de </w:t>
      </w:r>
      <w:proofErr w:type="spellStart"/>
      <w:r>
        <w:t>rodapé</w:t>
      </w:r>
      <w:proofErr w:type="spellEnd"/>
      <w:r>
        <w:t>.</w:t>
      </w:r>
    </w:p>
  </w:comment>
  <w:comment w:id="113" w:author="Micro" w:date="2012-12-11T11:55:00Z" w:initials="M">
    <w:p w14:paraId="10A73688" w14:textId="77777777" w:rsidR="000A68CE" w:rsidRPr="00C11AA8" w:rsidRDefault="000A68CE">
      <w:pPr>
        <w:pStyle w:val="CommentText"/>
        <w:rPr>
          <w:lang w:val="pt-BR"/>
        </w:rPr>
      </w:pPr>
      <w:r>
        <w:rPr>
          <w:rStyle w:val="CommentReference"/>
        </w:rPr>
        <w:annotationRef/>
      </w:r>
      <w:r w:rsidRPr="00C11AA8">
        <w:rPr>
          <w:lang w:val="pt-BR"/>
        </w:rPr>
        <w:t xml:space="preserve">Podemos dizer que neste </w:t>
      </w:r>
      <w:proofErr w:type="spellStart"/>
      <w:r w:rsidRPr="00C11AA8">
        <w:rPr>
          <w:lang w:val="pt-BR"/>
        </w:rPr>
        <w:t>paper</w:t>
      </w:r>
      <w:proofErr w:type="spellEnd"/>
      <w:r w:rsidRPr="00C11AA8">
        <w:rPr>
          <w:lang w:val="pt-BR"/>
        </w:rPr>
        <w:t xml:space="preserve"> </w:t>
      </w:r>
      <w:proofErr w:type="spellStart"/>
      <w:r w:rsidRPr="00C11AA8">
        <w:rPr>
          <w:lang w:val="pt-BR"/>
        </w:rPr>
        <w:t>contribuimos</w:t>
      </w:r>
      <w:proofErr w:type="spellEnd"/>
      <w:r w:rsidRPr="00C11AA8">
        <w:rPr>
          <w:lang w:val="pt-BR"/>
        </w:rPr>
        <w:t xml:space="preserve"> </w:t>
      </w:r>
      <w:proofErr w:type="spellStart"/>
      <w:r w:rsidRPr="00C11AA8">
        <w:rPr>
          <w:lang w:val="pt-BR"/>
        </w:rPr>
        <w:t>tambem</w:t>
      </w:r>
      <w:proofErr w:type="spellEnd"/>
      <w:r w:rsidRPr="00C11AA8">
        <w:rPr>
          <w:lang w:val="pt-BR"/>
        </w:rPr>
        <w:t xml:space="preserve"> com a </w:t>
      </w:r>
      <w:proofErr w:type="spellStart"/>
      <w:r w:rsidRPr="00C11AA8">
        <w:rPr>
          <w:lang w:val="pt-BR"/>
        </w:rPr>
        <w:t>construcao</w:t>
      </w:r>
      <w:proofErr w:type="spellEnd"/>
      <w:r w:rsidRPr="00C11AA8">
        <w:rPr>
          <w:lang w:val="pt-BR"/>
        </w:rPr>
        <w:t xml:space="preserve">, certo? </w:t>
      </w:r>
      <w:r>
        <w:rPr>
          <w:lang w:val="pt-BR"/>
        </w:rPr>
        <w:t xml:space="preserve">Meu medo eh do revisor pensar que estamos neste </w:t>
      </w:r>
      <w:proofErr w:type="spellStart"/>
      <w:r>
        <w:rPr>
          <w:lang w:val="pt-BR"/>
        </w:rPr>
        <w:t>paper</w:t>
      </w:r>
      <w:proofErr w:type="spellEnd"/>
      <w:r>
        <w:rPr>
          <w:lang w:val="pt-BR"/>
        </w:rPr>
        <w:t xml:space="preserve"> apenas aplicando um conceito que foi já publicado, parecendo que não há tanta contribuição em relação ao </w:t>
      </w:r>
      <w:proofErr w:type="spellStart"/>
      <w:r>
        <w:rPr>
          <w:lang w:val="pt-BR"/>
        </w:rPr>
        <w:t>paper</w:t>
      </w:r>
      <w:proofErr w:type="spellEnd"/>
      <w:r>
        <w:rPr>
          <w:lang w:val="pt-BR"/>
        </w:rPr>
        <w:t xml:space="preserve"> anterior.</w:t>
      </w:r>
    </w:p>
  </w:comment>
  <w:comment w:id="116" w:author="Leonardo Gresta Paulino Murta" w:date="2012-12-19T09:54:00Z" w:initials="LG">
    <w:p w14:paraId="79E3C4DD" w14:textId="77777777" w:rsidR="000A68CE" w:rsidRDefault="000A68CE">
      <w:pPr>
        <w:pStyle w:val="CommentText"/>
      </w:pPr>
      <w:r>
        <w:rPr>
          <w:rStyle w:val="CommentReference"/>
        </w:rPr>
        <w:annotationRef/>
      </w:r>
      <w:proofErr w:type="spellStart"/>
      <w:r>
        <w:t>Juntaria</w:t>
      </w:r>
      <w:proofErr w:type="spellEnd"/>
      <w:r>
        <w:t xml:space="preserve"> </w:t>
      </w:r>
      <w:proofErr w:type="spellStart"/>
      <w:r>
        <w:t>esse</w:t>
      </w:r>
      <w:proofErr w:type="spellEnd"/>
      <w:r>
        <w:t xml:space="preserve"> </w:t>
      </w:r>
      <w:proofErr w:type="spellStart"/>
      <w:r>
        <w:t>parágrafo</w:t>
      </w:r>
      <w:proofErr w:type="spellEnd"/>
      <w:r>
        <w:t xml:space="preserve"> (</w:t>
      </w:r>
      <w:proofErr w:type="spellStart"/>
      <w:r>
        <w:t>quem</w:t>
      </w:r>
      <w:proofErr w:type="spellEnd"/>
      <w:r>
        <w:t xml:space="preserve"> </w:t>
      </w:r>
      <w:proofErr w:type="spellStart"/>
      <w:r>
        <w:t>sabe</w:t>
      </w:r>
      <w:proofErr w:type="spellEnd"/>
      <w:r>
        <w:t xml:space="preserve"> com </w:t>
      </w:r>
      <w:proofErr w:type="spellStart"/>
      <w:r>
        <w:t>algum</w:t>
      </w:r>
      <w:proofErr w:type="spellEnd"/>
      <w:r>
        <w:t xml:space="preserve"> </w:t>
      </w:r>
      <w:proofErr w:type="spellStart"/>
      <w:r>
        <w:t>ajuste</w:t>
      </w:r>
      <w:proofErr w:type="spellEnd"/>
      <w:r>
        <w:t xml:space="preserve">) </w:t>
      </w:r>
      <w:proofErr w:type="spellStart"/>
      <w:r>
        <w:t>ao</w:t>
      </w:r>
      <w:proofErr w:type="spellEnd"/>
      <w:r>
        <w:t xml:space="preserve"> </w:t>
      </w:r>
      <w:proofErr w:type="spellStart"/>
      <w:r>
        <w:t>parágrafo</w:t>
      </w:r>
      <w:proofErr w:type="spellEnd"/>
      <w:r>
        <w:t xml:space="preserve"> “The goal of this paper…</w:t>
      </w:r>
      <w:proofErr w:type="gramStart"/>
      <w:r>
        <w:t>”.</w:t>
      </w:r>
      <w:proofErr w:type="gramEnd"/>
      <w:r>
        <w:t xml:space="preserve"> </w:t>
      </w:r>
      <w:proofErr w:type="spellStart"/>
      <w:r>
        <w:t>Ou</w:t>
      </w:r>
      <w:proofErr w:type="spellEnd"/>
      <w:r>
        <w:t xml:space="preserve"> </w:t>
      </w:r>
      <w:proofErr w:type="spellStart"/>
      <w:r>
        <w:t>seja</w:t>
      </w:r>
      <w:proofErr w:type="spellEnd"/>
      <w:r>
        <w:t xml:space="preserve">, </w:t>
      </w:r>
      <w:proofErr w:type="spellStart"/>
      <w:r>
        <w:t>este</w:t>
      </w:r>
      <w:proofErr w:type="spellEnd"/>
      <w:r>
        <w:t xml:space="preserve"> </w:t>
      </w:r>
      <w:proofErr w:type="spellStart"/>
      <w:r>
        <w:t>ficaria</w:t>
      </w:r>
      <w:proofErr w:type="spellEnd"/>
      <w:r>
        <w:t xml:space="preserve"> </w:t>
      </w:r>
      <w:proofErr w:type="spellStart"/>
      <w:r>
        <w:t>concatenado</w:t>
      </w:r>
      <w:proofErr w:type="spellEnd"/>
      <w:r>
        <w:t xml:space="preserve"> no final. Com </w:t>
      </w:r>
      <w:proofErr w:type="spellStart"/>
      <w:r>
        <w:t>isso</w:t>
      </w:r>
      <w:proofErr w:type="spellEnd"/>
      <w:r>
        <w:t xml:space="preserve">, </w:t>
      </w:r>
      <w:proofErr w:type="spellStart"/>
      <w:r>
        <w:t>conseguiríamos</w:t>
      </w:r>
      <w:proofErr w:type="spellEnd"/>
      <w:r>
        <w:t xml:space="preserve"> </w:t>
      </w:r>
      <w:proofErr w:type="spellStart"/>
      <w:r>
        <w:t>deixar</w:t>
      </w:r>
      <w:proofErr w:type="spellEnd"/>
      <w:r>
        <w:t xml:space="preserve"> junta </w:t>
      </w:r>
      <w:proofErr w:type="spellStart"/>
      <w:r>
        <w:t>toda</w:t>
      </w:r>
      <w:proofErr w:type="spellEnd"/>
      <w:r>
        <w:t xml:space="preserve"> a parte </w:t>
      </w:r>
      <w:proofErr w:type="spellStart"/>
      <w:r>
        <w:t>que</w:t>
      </w:r>
      <w:proofErr w:type="spellEnd"/>
      <w:r>
        <w:t xml:space="preserve"> </w:t>
      </w:r>
      <w:proofErr w:type="spellStart"/>
      <w:r>
        <w:t>fala</w:t>
      </w:r>
      <w:proofErr w:type="spellEnd"/>
      <w:r>
        <w:t xml:space="preserve"> “o </w:t>
      </w:r>
      <w:proofErr w:type="spellStart"/>
      <w:r>
        <w:t>que</w:t>
      </w:r>
      <w:proofErr w:type="spellEnd"/>
      <w:r>
        <w:t>” e “</w:t>
      </w:r>
      <w:proofErr w:type="spellStart"/>
      <w:r>
        <w:t>como</w:t>
      </w:r>
      <w:proofErr w:type="spellEnd"/>
      <w:r>
        <w:t xml:space="preserve">” </w:t>
      </w:r>
      <w:proofErr w:type="spellStart"/>
      <w:r>
        <w:t>solucionamos</w:t>
      </w:r>
      <w:proofErr w:type="spellEnd"/>
      <w:r>
        <w:t xml:space="preserve"> o </w:t>
      </w:r>
      <w:proofErr w:type="spellStart"/>
      <w:r>
        <w:t>problema</w:t>
      </w:r>
      <w:proofErr w:type="spellEnd"/>
      <w:r>
        <w:t>.</w:t>
      </w:r>
    </w:p>
  </w:comment>
  <w:comment w:id="288" w:author="Leonardo Gresta Paulino Murta" w:date="2012-12-19T10:05:00Z" w:initials="LG">
    <w:p w14:paraId="32043ABD" w14:textId="77777777" w:rsidR="000A68CE" w:rsidRDefault="000A68CE">
      <w:pPr>
        <w:pStyle w:val="CommentText"/>
      </w:pPr>
      <w:r>
        <w:rPr>
          <w:rStyle w:val="CommentReference"/>
        </w:rPr>
        <w:annotationRef/>
      </w:r>
      <w:proofErr w:type="spellStart"/>
      <w:r>
        <w:t>Isso</w:t>
      </w:r>
      <w:proofErr w:type="spellEnd"/>
      <w:r>
        <w:t xml:space="preserve"> </w:t>
      </w:r>
      <w:proofErr w:type="spellStart"/>
      <w:r>
        <w:t>não</w:t>
      </w:r>
      <w:proofErr w:type="spellEnd"/>
      <w:r>
        <w:t xml:space="preserve"> </w:t>
      </w:r>
      <w:proofErr w:type="spellStart"/>
      <w:r>
        <w:t>faz</w:t>
      </w:r>
      <w:proofErr w:type="spellEnd"/>
      <w:r>
        <w:t xml:space="preserve"> </w:t>
      </w:r>
      <w:proofErr w:type="spellStart"/>
      <w:r>
        <w:t>sentido</w:t>
      </w:r>
      <w:proofErr w:type="spellEnd"/>
      <w:r>
        <w:t xml:space="preserve">. A </w:t>
      </w:r>
      <w:proofErr w:type="spellStart"/>
      <w:r>
        <w:t>influência</w:t>
      </w:r>
      <w:proofErr w:type="spellEnd"/>
      <w:r>
        <w:t xml:space="preserve"> </w:t>
      </w:r>
      <w:proofErr w:type="spellStart"/>
      <w:r>
        <w:t>negativa</w:t>
      </w:r>
      <w:proofErr w:type="spellEnd"/>
      <w:r>
        <w:t xml:space="preserve"> é </w:t>
      </w:r>
      <w:proofErr w:type="spellStart"/>
      <w:r>
        <w:t>benigna</w:t>
      </w:r>
      <w:proofErr w:type="spellEnd"/>
      <w:r>
        <w:t>?</w:t>
      </w:r>
    </w:p>
  </w:comment>
  <w:comment w:id="294" w:author="Leonardo Gresta Paulino Murta" w:date="2012-12-19T10:05:00Z" w:initials="LG">
    <w:p w14:paraId="674E203A" w14:textId="77777777" w:rsidR="000A68CE" w:rsidRDefault="000A68CE">
      <w:pPr>
        <w:pStyle w:val="CommentText"/>
      </w:pPr>
      <w:r>
        <w:rPr>
          <w:rStyle w:val="CommentReference"/>
        </w:rPr>
        <w:annotationRef/>
      </w:r>
      <w:proofErr w:type="spellStart"/>
      <w:r>
        <w:t>Benéfico</w:t>
      </w:r>
      <w:proofErr w:type="spellEnd"/>
      <w:r>
        <w:t xml:space="preserve"> e </w:t>
      </w:r>
      <w:proofErr w:type="spellStart"/>
      <w:r>
        <w:t>Benigno</w:t>
      </w:r>
      <w:proofErr w:type="spellEnd"/>
      <w:r>
        <w:t xml:space="preserve"> </w:t>
      </w:r>
      <w:proofErr w:type="spellStart"/>
      <w:r>
        <w:t>são</w:t>
      </w:r>
      <w:proofErr w:type="spellEnd"/>
      <w:r>
        <w:t xml:space="preserve"> </w:t>
      </w:r>
      <w:proofErr w:type="spellStart"/>
      <w:r>
        <w:t>sinônimos</w:t>
      </w:r>
      <w:proofErr w:type="spellEnd"/>
      <w:r>
        <w:t xml:space="preserve">, </w:t>
      </w:r>
      <w:proofErr w:type="spellStart"/>
      <w:r>
        <w:t>não</w:t>
      </w:r>
      <w:proofErr w:type="spellEnd"/>
      <w:r>
        <w:t>?</w:t>
      </w:r>
    </w:p>
  </w:comment>
  <w:comment w:id="297" w:author="Leonardo Gresta Paulino Murta" w:date="2012-12-19T10:06:00Z" w:initials="LG">
    <w:p w14:paraId="3B373A6C" w14:textId="77777777" w:rsidR="000A68CE" w:rsidRDefault="000A68CE">
      <w:pPr>
        <w:pStyle w:val="CommentText"/>
      </w:pPr>
      <w:r>
        <w:rPr>
          <w:rStyle w:val="CommentReference"/>
        </w:rPr>
        <w:annotationRef/>
      </w:r>
      <w:proofErr w:type="spellStart"/>
      <w:r>
        <w:t>Isso</w:t>
      </w:r>
      <w:proofErr w:type="spellEnd"/>
      <w:r>
        <w:t xml:space="preserve"> é </w:t>
      </w:r>
      <w:proofErr w:type="spellStart"/>
      <w:r>
        <w:t>uma</w:t>
      </w:r>
      <w:proofErr w:type="spellEnd"/>
      <w:r>
        <w:t xml:space="preserve"> </w:t>
      </w:r>
      <w:proofErr w:type="spellStart"/>
      <w:r>
        <w:t>opção</w:t>
      </w:r>
      <w:proofErr w:type="spellEnd"/>
      <w:r>
        <w:t xml:space="preserve"> </w:t>
      </w:r>
      <w:proofErr w:type="spellStart"/>
      <w:r>
        <w:t>ou</w:t>
      </w:r>
      <w:proofErr w:type="spellEnd"/>
      <w:r>
        <w:t xml:space="preserve"> é </w:t>
      </w:r>
      <w:proofErr w:type="spellStart"/>
      <w:r>
        <w:t>sempre</w:t>
      </w:r>
      <w:proofErr w:type="spellEnd"/>
      <w:r>
        <w:t xml:space="preserve"> </w:t>
      </w:r>
      <w:proofErr w:type="spellStart"/>
      <w:r>
        <w:t>assim</w:t>
      </w:r>
      <w:proofErr w:type="spellEnd"/>
      <w:r>
        <w:t>?</w:t>
      </w:r>
    </w:p>
  </w:comment>
  <w:comment w:id="323" w:author="Leonardo Gresta Paulino Murta" w:date="2012-12-19T10:08:00Z" w:initials="LG">
    <w:p w14:paraId="0D0593E9" w14:textId="7FDD6B4F" w:rsidR="000A68CE" w:rsidRDefault="000A68CE">
      <w:pPr>
        <w:pStyle w:val="CommentText"/>
      </w:pPr>
      <w:ins w:id="327" w:author="Leonardo Gresta Paulino Murta" w:date="2012-12-19T10:08:00Z">
        <w:r>
          <w:rPr>
            <w:rStyle w:val="CommentReference"/>
          </w:rPr>
          <w:annotationRef/>
        </w:r>
      </w:ins>
      <w:r>
        <w:t xml:space="preserve">Cite o </w:t>
      </w:r>
      <w:proofErr w:type="spellStart"/>
      <w:r>
        <w:t>livro</w:t>
      </w:r>
      <w:proofErr w:type="spellEnd"/>
      <w:r>
        <w:t xml:space="preserve"> do Diehl (Software Visualization).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7E8F9" w14:textId="77777777" w:rsidR="000A68CE" w:rsidRDefault="000A68CE">
      <w:r>
        <w:separator/>
      </w:r>
    </w:p>
  </w:endnote>
  <w:endnote w:type="continuationSeparator" w:id="0">
    <w:p w14:paraId="0D10291D" w14:textId="77777777" w:rsidR="000A68CE" w:rsidRDefault="000A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07AD" w14:textId="77777777" w:rsidR="000A68CE" w:rsidRDefault="000A68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1F42B3" w14:textId="77777777" w:rsidR="000A68CE" w:rsidRDefault="000A68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9E22F" w14:textId="77777777" w:rsidR="000A68CE" w:rsidRDefault="000A68CE">
      <w:r>
        <w:separator/>
      </w:r>
    </w:p>
  </w:footnote>
  <w:footnote w:type="continuationSeparator" w:id="0">
    <w:p w14:paraId="30503B4E" w14:textId="77777777" w:rsidR="000A68CE" w:rsidRDefault="000A68CE">
      <w:r>
        <w:continuationSeparator/>
      </w:r>
    </w:p>
  </w:footnote>
  <w:footnote w:id="1">
    <w:p w14:paraId="22126B3A" w14:textId="77777777" w:rsidR="000A68CE" w:rsidRDefault="000A68CE">
      <w:pPr>
        <w:pStyle w:val="FootnoteText"/>
      </w:pPr>
      <w:r>
        <w:rPr>
          <w:rStyle w:val="FootnoteReference"/>
        </w:rPr>
        <w:footnoteRef/>
      </w:r>
      <w:r>
        <w:t xml:space="preserve"> In order to reduce graph size and </w:t>
      </w:r>
      <w:ins w:id="419" w:author="Kohwalter" w:date="2012-12-10T20:31:00Z">
        <w:r>
          <w:t xml:space="preserve">provide a </w:t>
        </w:r>
      </w:ins>
      <w:ins w:id="420" w:author="Kohwalter" w:date="2012-12-10T20:32:00Z">
        <w:r>
          <w:t>quicker</w:t>
        </w:r>
      </w:ins>
      <w:ins w:id="421" w:author="Kohwalter" w:date="2012-12-10T20:31:00Z">
        <w:r>
          <w:t xml:space="preserve"> </w:t>
        </w:r>
      </w:ins>
      <w:r>
        <w:t xml:space="preserve">understanding for the examples presented, some in game modifiers were modified </w:t>
      </w:r>
      <w:ins w:id="422" w:author="Kohwalter" w:date="2012-12-10T20:25:00Z">
        <w:r>
          <w:t xml:space="preserve">to allow </w:t>
        </w:r>
      </w:ins>
      <w:r>
        <w:t>faster state transitions.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8CE"/>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0BE5"/>
    <w:rsid w:val="001D1A54"/>
    <w:rsid w:val="001D2F28"/>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6C5"/>
    <w:rsid w:val="002B5FE0"/>
    <w:rsid w:val="002C4F1A"/>
    <w:rsid w:val="002C5F9C"/>
    <w:rsid w:val="002C609E"/>
    <w:rsid w:val="002D1C6B"/>
    <w:rsid w:val="002D6A57"/>
    <w:rsid w:val="002D75CE"/>
    <w:rsid w:val="002E4B8A"/>
    <w:rsid w:val="002F0DA7"/>
    <w:rsid w:val="002F2B09"/>
    <w:rsid w:val="002F358B"/>
    <w:rsid w:val="002F43DA"/>
    <w:rsid w:val="002F606E"/>
    <w:rsid w:val="003015F8"/>
    <w:rsid w:val="003032B2"/>
    <w:rsid w:val="003144FA"/>
    <w:rsid w:val="00317E39"/>
    <w:rsid w:val="00321D61"/>
    <w:rsid w:val="003406F0"/>
    <w:rsid w:val="00344DDD"/>
    <w:rsid w:val="00353BB8"/>
    <w:rsid w:val="003613D1"/>
    <w:rsid w:val="003642F2"/>
    <w:rsid w:val="00365F2F"/>
    <w:rsid w:val="003712A2"/>
    <w:rsid w:val="003737AA"/>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61C25"/>
    <w:rsid w:val="0047363D"/>
    <w:rsid w:val="00474255"/>
    <w:rsid w:val="00481C7C"/>
    <w:rsid w:val="00484A83"/>
    <w:rsid w:val="00486180"/>
    <w:rsid w:val="0048712A"/>
    <w:rsid w:val="00487D12"/>
    <w:rsid w:val="004A0F5C"/>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5F3EF7"/>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82D"/>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1FD9"/>
    <w:rsid w:val="00712AE7"/>
    <w:rsid w:val="00715425"/>
    <w:rsid w:val="00716E6F"/>
    <w:rsid w:val="00717C6D"/>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04EC"/>
    <w:rsid w:val="008536AF"/>
    <w:rsid w:val="008536E0"/>
    <w:rsid w:val="008569BC"/>
    <w:rsid w:val="0086288D"/>
    <w:rsid w:val="008675B8"/>
    <w:rsid w:val="0087467E"/>
    <w:rsid w:val="00883A81"/>
    <w:rsid w:val="0089407C"/>
    <w:rsid w:val="008A067F"/>
    <w:rsid w:val="008A0CB5"/>
    <w:rsid w:val="008A1E17"/>
    <w:rsid w:val="008A1F91"/>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0E10"/>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D5F0B"/>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4CC5"/>
    <w:rsid w:val="00AB7DA7"/>
    <w:rsid w:val="00AC329B"/>
    <w:rsid w:val="00AC785B"/>
    <w:rsid w:val="00AC79A2"/>
    <w:rsid w:val="00AD2132"/>
    <w:rsid w:val="00AD5208"/>
    <w:rsid w:val="00AD5D94"/>
    <w:rsid w:val="00AE1D71"/>
    <w:rsid w:val="00AE2664"/>
    <w:rsid w:val="00AE5E7C"/>
    <w:rsid w:val="00B05D54"/>
    <w:rsid w:val="00B078A8"/>
    <w:rsid w:val="00B10633"/>
    <w:rsid w:val="00B1261C"/>
    <w:rsid w:val="00B16DC6"/>
    <w:rsid w:val="00B2508D"/>
    <w:rsid w:val="00B321BD"/>
    <w:rsid w:val="00B32E64"/>
    <w:rsid w:val="00B50F8A"/>
    <w:rsid w:val="00B51E70"/>
    <w:rsid w:val="00B530F0"/>
    <w:rsid w:val="00B64FC9"/>
    <w:rsid w:val="00B652A1"/>
    <w:rsid w:val="00B669E6"/>
    <w:rsid w:val="00B749CC"/>
    <w:rsid w:val="00B7791A"/>
    <w:rsid w:val="00B83390"/>
    <w:rsid w:val="00B8565F"/>
    <w:rsid w:val="00B856FF"/>
    <w:rsid w:val="00B901E6"/>
    <w:rsid w:val="00B911BD"/>
    <w:rsid w:val="00B94557"/>
    <w:rsid w:val="00B97062"/>
    <w:rsid w:val="00BA276C"/>
    <w:rsid w:val="00BA4358"/>
    <w:rsid w:val="00BB09DF"/>
    <w:rsid w:val="00BB2C9D"/>
    <w:rsid w:val="00BB4386"/>
    <w:rsid w:val="00BB494F"/>
    <w:rsid w:val="00BB5679"/>
    <w:rsid w:val="00BB590A"/>
    <w:rsid w:val="00BB5F92"/>
    <w:rsid w:val="00BB6974"/>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39E5"/>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05421"/>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BC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EF7"/>
    <w:pPr>
      <w:spacing w:after="80"/>
      <w:jc w:val="both"/>
    </w:pPr>
    <w:rPr>
      <w:sz w:val="18"/>
    </w:rPr>
  </w:style>
  <w:style w:type="paragraph" w:styleId="Heading1">
    <w:name w:val="heading 1"/>
    <w:basedOn w:val="Normal"/>
    <w:next w:val="Normal"/>
    <w:uiPriority w:val="9"/>
    <w:qFormat/>
    <w:rsid w:val="005F3EF7"/>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F3EF7"/>
    <w:pPr>
      <w:numPr>
        <w:ilvl w:val="1"/>
      </w:numPr>
      <w:outlineLvl w:val="1"/>
    </w:pPr>
  </w:style>
  <w:style w:type="paragraph" w:styleId="Heading3">
    <w:name w:val="heading 3"/>
    <w:basedOn w:val="Heading2"/>
    <w:next w:val="Normal"/>
    <w:uiPriority w:val="9"/>
    <w:qFormat/>
    <w:rsid w:val="005F3EF7"/>
    <w:pPr>
      <w:numPr>
        <w:ilvl w:val="2"/>
      </w:numPr>
      <w:outlineLvl w:val="2"/>
    </w:pPr>
    <w:rPr>
      <w:b w:val="0"/>
      <w:i/>
      <w:sz w:val="22"/>
    </w:rPr>
  </w:style>
  <w:style w:type="paragraph" w:styleId="Heading4">
    <w:name w:val="heading 4"/>
    <w:basedOn w:val="Heading3"/>
    <w:next w:val="Normal"/>
    <w:uiPriority w:val="9"/>
    <w:qFormat/>
    <w:rsid w:val="005F3EF7"/>
    <w:pPr>
      <w:numPr>
        <w:ilvl w:val="3"/>
      </w:numPr>
      <w:outlineLvl w:val="3"/>
    </w:pPr>
  </w:style>
  <w:style w:type="paragraph" w:styleId="Heading5">
    <w:name w:val="heading 5"/>
    <w:basedOn w:val="ListNumber3"/>
    <w:next w:val="Normal"/>
    <w:uiPriority w:val="9"/>
    <w:qFormat/>
    <w:rsid w:val="005F3EF7"/>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F3EF7"/>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F3EF7"/>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F3EF7"/>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F3E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F3EF7"/>
    <w:rPr>
      <w:rFonts w:ascii="Times New Roman" w:hAnsi="Times New Roman"/>
      <w:sz w:val="18"/>
      <w:vertAlign w:val="superscript"/>
    </w:rPr>
  </w:style>
  <w:style w:type="paragraph" w:customStyle="1" w:styleId="Author">
    <w:name w:val="Author"/>
    <w:basedOn w:val="Normal"/>
    <w:rsid w:val="005F3EF7"/>
    <w:pPr>
      <w:jc w:val="center"/>
    </w:pPr>
    <w:rPr>
      <w:rFonts w:ascii="Helvetica" w:hAnsi="Helvetica"/>
      <w:sz w:val="24"/>
    </w:rPr>
  </w:style>
  <w:style w:type="paragraph" w:customStyle="1" w:styleId="Paper-Title">
    <w:name w:val="Paper-Title"/>
    <w:basedOn w:val="Normal"/>
    <w:rsid w:val="005F3EF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F3EF7"/>
    <w:pPr>
      <w:ind w:left="144" w:hanging="144"/>
    </w:pPr>
  </w:style>
  <w:style w:type="paragraph" w:customStyle="1" w:styleId="Bullet">
    <w:name w:val="Bullet"/>
    <w:basedOn w:val="Normal"/>
    <w:rsid w:val="005F3EF7"/>
    <w:pPr>
      <w:ind w:left="144" w:hanging="144"/>
    </w:pPr>
  </w:style>
  <w:style w:type="paragraph" w:styleId="Footer">
    <w:name w:val="footer"/>
    <w:basedOn w:val="Normal"/>
    <w:rsid w:val="005F3EF7"/>
    <w:pPr>
      <w:tabs>
        <w:tab w:val="center" w:pos="4320"/>
        <w:tab w:val="right" w:pos="8640"/>
      </w:tabs>
    </w:pPr>
  </w:style>
  <w:style w:type="paragraph" w:customStyle="1" w:styleId="E-Mail">
    <w:name w:val="E-Mail"/>
    <w:basedOn w:val="Author"/>
    <w:rsid w:val="005F3EF7"/>
    <w:pPr>
      <w:spacing w:after="60"/>
    </w:pPr>
  </w:style>
  <w:style w:type="paragraph" w:customStyle="1" w:styleId="Abstract">
    <w:name w:val="Abstract"/>
    <w:basedOn w:val="Heading1"/>
    <w:rsid w:val="005F3EF7"/>
    <w:pPr>
      <w:numPr>
        <w:numId w:val="0"/>
      </w:numPr>
      <w:spacing w:before="0" w:after="120"/>
      <w:jc w:val="both"/>
      <w:outlineLvl w:val="9"/>
    </w:pPr>
    <w:rPr>
      <w:b w:val="0"/>
      <w:sz w:val="18"/>
    </w:rPr>
  </w:style>
  <w:style w:type="paragraph" w:styleId="ListNumber3">
    <w:name w:val="List Number 3"/>
    <w:basedOn w:val="Normal"/>
    <w:rsid w:val="005F3EF7"/>
    <w:pPr>
      <w:ind w:left="1080" w:hanging="360"/>
    </w:pPr>
  </w:style>
  <w:style w:type="paragraph" w:customStyle="1" w:styleId="Captions">
    <w:name w:val="Captions"/>
    <w:basedOn w:val="Normal"/>
    <w:rsid w:val="005F3EF7"/>
    <w:pPr>
      <w:framePr w:w="4680" w:h="2160" w:hRule="exact" w:hSpace="187" w:wrap="around" w:hAnchor="text" w:yAlign="bottom" w:anchorLock="1"/>
      <w:jc w:val="center"/>
    </w:pPr>
    <w:rPr>
      <w:b/>
    </w:rPr>
  </w:style>
  <w:style w:type="paragraph" w:customStyle="1" w:styleId="References">
    <w:name w:val="References"/>
    <w:basedOn w:val="Normal"/>
    <w:rsid w:val="005F3EF7"/>
    <w:pPr>
      <w:numPr>
        <w:numId w:val="2"/>
      </w:numPr>
      <w:jc w:val="left"/>
    </w:pPr>
  </w:style>
  <w:style w:type="character" w:styleId="PageNumber">
    <w:name w:val="page number"/>
    <w:basedOn w:val="DefaultParagraphFont"/>
    <w:rsid w:val="005F3EF7"/>
  </w:style>
  <w:style w:type="paragraph" w:styleId="BodyTextIndent">
    <w:name w:val="Body Text Indent"/>
    <w:basedOn w:val="Normal"/>
    <w:rsid w:val="005F3EF7"/>
    <w:pPr>
      <w:spacing w:after="0"/>
      <w:ind w:firstLine="360"/>
    </w:pPr>
  </w:style>
  <w:style w:type="paragraph" w:styleId="DocumentMap">
    <w:name w:val="Document Map"/>
    <w:basedOn w:val="Normal"/>
    <w:semiHidden/>
    <w:rsid w:val="005F3EF7"/>
    <w:pPr>
      <w:shd w:val="clear" w:color="auto" w:fill="000080"/>
    </w:pPr>
    <w:rPr>
      <w:rFonts w:ascii="Tahoma" w:hAnsi="Tahoma" w:cs="Tahoma"/>
    </w:rPr>
  </w:style>
  <w:style w:type="paragraph" w:styleId="Caption">
    <w:name w:val="caption"/>
    <w:basedOn w:val="Normal"/>
    <w:next w:val="Normal"/>
    <w:uiPriority w:val="35"/>
    <w:qFormat/>
    <w:rsid w:val="005F3EF7"/>
    <w:pPr>
      <w:jc w:val="center"/>
    </w:pPr>
    <w:rPr>
      <w:rFonts w:cs="Miriam"/>
      <w:b/>
      <w:bCs/>
      <w:szCs w:val="18"/>
      <w:lang w:eastAsia="en-AU"/>
    </w:rPr>
  </w:style>
  <w:style w:type="paragraph" w:styleId="BodyText">
    <w:name w:val="Body Text"/>
    <w:basedOn w:val="Normal"/>
    <w:rsid w:val="005F3EF7"/>
    <w:pPr>
      <w:framePr w:w="4680" w:h="2112" w:hRule="exact" w:hSpace="187" w:wrap="around" w:vAnchor="page" w:hAnchor="page" w:x="1155" w:y="12245" w:anchorLock="1"/>
      <w:spacing w:after="0"/>
    </w:pPr>
    <w:rPr>
      <w:sz w:val="16"/>
    </w:rPr>
  </w:style>
  <w:style w:type="character" w:styleId="Hyperlink">
    <w:name w:val="Hyperlink"/>
    <w:rsid w:val="005F3EF7"/>
    <w:rPr>
      <w:color w:val="0000FF"/>
      <w:u w:val="single"/>
    </w:rPr>
  </w:style>
  <w:style w:type="paragraph" w:styleId="Header">
    <w:name w:val="header"/>
    <w:basedOn w:val="Normal"/>
    <w:rsid w:val="005F3EF7"/>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1C11A-7712-BA4D-8962-1DCAEEBF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14234</Words>
  <Characters>81137</Characters>
  <Application>Microsoft Macintosh Word</Application>
  <DocSecurity>0</DocSecurity>
  <Lines>676</Lines>
  <Paragraphs>190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Leonardo Gresta Paulino Murta</cp:lastModifiedBy>
  <cp:revision>5</cp:revision>
  <cp:lastPrinted>2011-01-13T12:51:00Z</cp:lastPrinted>
  <dcterms:created xsi:type="dcterms:W3CDTF">2012-12-13T13:04:00Z</dcterms:created>
  <dcterms:modified xsi:type="dcterms:W3CDTF">2012-12-19T12:13:00Z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