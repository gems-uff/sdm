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51B04" w14:textId="77777777" w:rsidR="008B197E" w:rsidRDefault="00C027AA">
      <w:pPr>
        <w:pStyle w:val="Paper-Title"/>
        <w:spacing w:after="60"/>
      </w:pPr>
      <w:commentRangeStart w:id="0"/>
      <w:commentRangeStart w:id="1"/>
      <w:commentRangeStart w:id="2"/>
      <w:commentRangeStart w:id="3"/>
      <w:proofErr w:type="gramStart"/>
      <w:r>
        <w:t>Bloody Hell!</w:t>
      </w:r>
      <w:proofErr w:type="gramEnd"/>
      <w:r>
        <w:t xml:space="preserve"> Why did this happen?</w:t>
      </w:r>
      <w:r w:rsidR="002A3BC1">
        <w:t xml:space="preserve"> </w:t>
      </w:r>
      <w:commentRangeEnd w:id="0"/>
      <w:r w:rsidR="0063630A">
        <w:rPr>
          <w:rStyle w:val="CommentReference"/>
          <w:rFonts w:ascii="Times New Roman" w:hAnsi="Times New Roman"/>
          <w:b w:val="0"/>
        </w:rPr>
        <w:commentReference w:id="0"/>
      </w:r>
      <w:commentRangeEnd w:id="1"/>
      <w:r w:rsidR="008A0CB5">
        <w:rPr>
          <w:rStyle w:val="CommentReference"/>
          <w:rFonts w:ascii="Times New Roman" w:hAnsi="Times New Roman"/>
          <w:b w:val="0"/>
        </w:rPr>
        <w:commentReference w:id="1"/>
      </w:r>
      <w:commentRangeEnd w:id="2"/>
      <w:r w:rsidR="009B30DE">
        <w:rPr>
          <w:rStyle w:val="CommentReference"/>
          <w:rFonts w:ascii="Times New Roman" w:hAnsi="Times New Roman"/>
          <w:b w:val="0"/>
        </w:rPr>
        <w:commentReference w:id="2"/>
      </w:r>
      <w:commentRangeEnd w:id="3"/>
      <w:r w:rsidR="009879BE">
        <w:rPr>
          <w:rStyle w:val="CommentReference"/>
          <w:rFonts w:ascii="Times New Roman" w:hAnsi="Times New Roman"/>
          <w:b w:val="0"/>
        </w:rPr>
        <w:commentReference w:id="3"/>
      </w:r>
    </w:p>
    <w:p w14:paraId="2CEA2526" w14:textId="77777777" w:rsidR="008B197E" w:rsidRDefault="008B197E">
      <w:pPr>
        <w:sectPr w:rsidR="008B197E" w:rsidSect="003B4153">
          <w:footerReference w:type="even" r:id="rId10"/>
          <w:pgSz w:w="12240" w:h="15840" w:code="1"/>
          <w:pgMar w:top="1080" w:right="1080" w:bottom="1440" w:left="1080" w:header="720" w:footer="720" w:gutter="0"/>
          <w:cols w:space="720"/>
        </w:sectPr>
      </w:pPr>
    </w:p>
    <w:p w14:paraId="2D9FDB3A" w14:textId="77777777" w:rsidR="008B197E" w:rsidRDefault="00794E66">
      <w:pPr>
        <w:pStyle w:val="Author"/>
        <w:spacing w:after="0"/>
        <w:rPr>
          <w:spacing w:val="-2"/>
        </w:rPr>
      </w:pPr>
      <w:r>
        <w:rPr>
          <w:spacing w:val="-2"/>
        </w:rPr>
        <w:lastRenderedPageBreak/>
        <w:t xml:space="preserve">Troy </w:t>
      </w:r>
      <w:r w:rsidR="00193E3A">
        <w:rPr>
          <w:spacing w:val="-2"/>
        </w:rPr>
        <w:t xml:space="preserve">C </w:t>
      </w:r>
      <w:proofErr w:type="spellStart"/>
      <w:r>
        <w:rPr>
          <w:spacing w:val="-2"/>
        </w:rPr>
        <w:t>Kohwalter</w:t>
      </w:r>
      <w:proofErr w:type="spellEnd"/>
    </w:p>
    <w:p w14:paraId="68AA114A" w14:textId="77777777" w:rsidR="00BB590A" w:rsidRDefault="00BB590A">
      <w:pPr>
        <w:pStyle w:val="E-Mail"/>
        <w:rPr>
          <w:ins w:id="4" w:author="Kohwalter" w:date="2012-12-03T17:53:00Z"/>
          <w:spacing w:val="-2"/>
        </w:rPr>
      </w:pPr>
    </w:p>
    <w:p w14:paraId="5F664030" w14:textId="77777777" w:rsidR="00BB590A" w:rsidRDefault="00BB590A">
      <w:pPr>
        <w:pStyle w:val="E-Mail"/>
        <w:rPr>
          <w:ins w:id="5" w:author="Kohwalter" w:date="2012-12-03T17:53:00Z"/>
          <w:spacing w:val="-2"/>
        </w:rPr>
      </w:pPr>
    </w:p>
    <w:p w14:paraId="70B95863" w14:textId="77777777" w:rsidR="008B197E" w:rsidRDefault="008F0723">
      <w:pPr>
        <w:pStyle w:val="E-Mail"/>
        <w:rPr>
          <w:spacing w:val="-2"/>
        </w:rPr>
      </w:pPr>
      <w:r>
        <w:rPr>
          <w:spacing w:val="-2"/>
        </w:rPr>
        <w:t>tkohwalter@ic.uff.br</w:t>
      </w:r>
    </w:p>
    <w:p w14:paraId="1180BDD6" w14:textId="77777777" w:rsidR="008B197E" w:rsidRDefault="008B197E">
      <w:pPr>
        <w:pStyle w:val="Author"/>
        <w:spacing w:after="0"/>
        <w:rPr>
          <w:spacing w:val="-2"/>
        </w:rPr>
      </w:pPr>
      <w:r>
        <w:rPr>
          <w:spacing w:val="-2"/>
        </w:rPr>
        <w:br w:type="column"/>
      </w:r>
      <w:r w:rsidR="00794E66">
        <w:rPr>
          <w:spacing w:val="-2"/>
        </w:rPr>
        <w:lastRenderedPageBreak/>
        <w:t xml:space="preserve">Esteban </w:t>
      </w:r>
      <w:r w:rsidR="00193E3A">
        <w:rPr>
          <w:spacing w:val="-2"/>
        </w:rPr>
        <w:t xml:space="preserve">G W </w:t>
      </w:r>
      <w:proofErr w:type="spellStart"/>
      <w:r w:rsidR="00794E66">
        <w:rPr>
          <w:spacing w:val="-2"/>
        </w:rPr>
        <w:t>Clua</w:t>
      </w:r>
      <w:proofErr w:type="spellEnd"/>
    </w:p>
    <w:p w14:paraId="12FF7590" w14:textId="77777777" w:rsidR="008B197E" w:rsidRPr="00C856F7" w:rsidRDefault="00C856F7">
      <w:pPr>
        <w:pStyle w:val="Affiliations"/>
        <w:rPr>
          <w:spacing w:val="-2"/>
          <w:lang w:val="pt-BR"/>
        </w:rPr>
      </w:pPr>
      <w:commentRangeStart w:id="6"/>
      <w:ins w:id="7" w:author="Kohwalter" w:date="2012-12-03T17:51:00Z">
        <w:r>
          <w:rPr>
            <w:spacing w:val="-2"/>
            <w:lang w:val="pt-BR"/>
          </w:rPr>
          <w:t>Universidade Federal Fluminense</w:t>
        </w:r>
      </w:ins>
      <w:del w:id="8" w:author="Kohwalter" w:date="2012-12-03T17:51:00Z">
        <w:r w:rsidR="00794E66" w:rsidRPr="00C856F7" w:rsidDel="00C856F7">
          <w:rPr>
            <w:spacing w:val="-2"/>
            <w:lang w:val="pt-BR"/>
          </w:rPr>
          <w:delText>UFF</w:delText>
        </w:r>
      </w:del>
      <w:r w:rsidR="008B197E" w:rsidRPr="00C856F7">
        <w:rPr>
          <w:spacing w:val="-2"/>
          <w:lang w:val="pt-BR"/>
        </w:rPr>
        <w:br/>
      </w:r>
      <w:commentRangeStart w:id="9"/>
      <w:commentRangeStart w:id="10"/>
      <w:ins w:id="11" w:author="Kohwalter" w:date="2012-12-03T17:50:00Z">
        <w:r w:rsidRPr="00C856F7">
          <w:rPr>
            <w:spacing w:val="-2"/>
            <w:lang w:val="pt-BR"/>
          </w:rPr>
          <w:t>Instituto de Computação</w:t>
        </w:r>
      </w:ins>
      <w:commentRangeEnd w:id="9"/>
      <w:ins w:id="12" w:author="Kohwalter" w:date="2012-12-03T18:20:00Z">
        <w:r w:rsidR="00062618">
          <w:rPr>
            <w:rStyle w:val="CommentReference"/>
            <w:rFonts w:ascii="Times New Roman" w:hAnsi="Times New Roman"/>
          </w:rPr>
          <w:commentReference w:id="9"/>
        </w:r>
      </w:ins>
      <w:commentRangeEnd w:id="10"/>
      <w:r w:rsidR="009879BE">
        <w:rPr>
          <w:rStyle w:val="CommentReference"/>
          <w:rFonts w:ascii="Times New Roman" w:hAnsi="Times New Roman"/>
        </w:rPr>
        <w:commentReference w:id="10"/>
      </w:r>
      <w:ins w:id="13" w:author="Kohwalter" w:date="2012-12-03T17:50:00Z">
        <w:r>
          <w:rPr>
            <w:spacing w:val="-2"/>
            <w:lang w:val="pt-BR"/>
          </w:rPr>
          <w:t xml:space="preserve">, Passo da </w:t>
        </w:r>
      </w:ins>
      <w:ins w:id="14" w:author="Kohwalter" w:date="2012-12-03T19:16:00Z">
        <w:r w:rsidR="007246FF">
          <w:rPr>
            <w:spacing w:val="-2"/>
            <w:lang w:val="pt-BR"/>
          </w:rPr>
          <w:t>Pátria</w:t>
        </w:r>
      </w:ins>
      <w:ins w:id="15" w:author="Kohwalter" w:date="2012-12-03T17:50:00Z">
        <w:r>
          <w:rPr>
            <w:spacing w:val="-2"/>
            <w:lang w:val="pt-BR"/>
          </w:rPr>
          <w:t>, 156, bl</w:t>
        </w:r>
      </w:ins>
      <w:ins w:id="16" w:author="Kohwalter" w:date="2012-12-03T18:19:00Z">
        <w:r w:rsidR="00A93826">
          <w:rPr>
            <w:spacing w:val="-2"/>
            <w:lang w:val="pt-BR"/>
          </w:rPr>
          <w:t>oco</w:t>
        </w:r>
      </w:ins>
      <w:ins w:id="17" w:author="Kohwalter" w:date="2012-12-03T17:50:00Z">
        <w:r w:rsidRPr="00C856F7">
          <w:rPr>
            <w:spacing w:val="-2"/>
            <w:lang w:val="pt-BR"/>
          </w:rPr>
          <w:t xml:space="preserve"> E, </w:t>
        </w:r>
      </w:ins>
      <w:ins w:id="18" w:author="Kohwalter" w:date="2012-12-03T18:19:00Z">
        <w:r w:rsidR="00A93826" w:rsidRPr="00C856F7">
          <w:rPr>
            <w:spacing w:val="-2"/>
            <w:lang w:val="pt-BR"/>
          </w:rPr>
          <w:t>Niterói</w:t>
        </w:r>
      </w:ins>
      <w:ins w:id="19" w:author="Kohwalter" w:date="2012-12-03T17:50:00Z">
        <w:r>
          <w:rPr>
            <w:spacing w:val="-2"/>
            <w:lang w:val="pt-BR"/>
          </w:rPr>
          <w:t xml:space="preserve"> </w:t>
        </w:r>
        <w:r w:rsidRPr="00C856F7">
          <w:rPr>
            <w:spacing w:val="-2"/>
            <w:lang w:val="pt-BR"/>
          </w:rPr>
          <w:t>-</w:t>
        </w:r>
        <w:r>
          <w:rPr>
            <w:spacing w:val="-2"/>
            <w:lang w:val="pt-BR"/>
          </w:rPr>
          <w:t xml:space="preserve"> </w:t>
        </w:r>
        <w:r w:rsidRPr="00C856F7">
          <w:rPr>
            <w:spacing w:val="-2"/>
            <w:lang w:val="pt-BR"/>
          </w:rPr>
          <w:t>RJ</w:t>
        </w:r>
        <w:r>
          <w:rPr>
            <w:spacing w:val="-2"/>
            <w:lang w:val="pt-BR"/>
          </w:rPr>
          <w:t xml:space="preserve"> </w:t>
        </w:r>
      </w:ins>
      <w:commentRangeStart w:id="20"/>
      <w:commentRangeStart w:id="21"/>
      <w:commentRangeEnd w:id="6"/>
      <w:ins w:id="22" w:author="Kohwalter" w:date="2012-12-03T18:19:00Z">
        <w:r w:rsidR="00A93826" w:rsidRPr="00C856F7">
          <w:rPr>
            <w:spacing w:val="-2"/>
            <w:lang w:val="pt-BR"/>
          </w:rPr>
          <w:t>Brasil</w:t>
        </w:r>
      </w:ins>
      <w:ins w:id="23" w:author="Kohwalter" w:date="2012-12-03T17:54:00Z">
        <w:r w:rsidR="00BB590A">
          <w:rPr>
            <w:rStyle w:val="CommentReference"/>
            <w:rFonts w:ascii="Times New Roman" w:hAnsi="Times New Roman"/>
          </w:rPr>
          <w:commentReference w:id="6"/>
        </w:r>
      </w:ins>
      <w:commentRangeEnd w:id="20"/>
      <w:ins w:id="24" w:author="Kohwalter" w:date="2012-12-03T18:21:00Z">
        <w:r w:rsidR="00062618">
          <w:rPr>
            <w:rStyle w:val="CommentReference"/>
            <w:rFonts w:ascii="Times New Roman" w:hAnsi="Times New Roman"/>
          </w:rPr>
          <w:commentReference w:id="20"/>
        </w:r>
      </w:ins>
      <w:commentRangeEnd w:id="21"/>
      <w:r w:rsidR="009879BE">
        <w:rPr>
          <w:rStyle w:val="CommentReference"/>
          <w:rFonts w:ascii="Times New Roman" w:hAnsi="Times New Roman"/>
        </w:rPr>
        <w:commentReference w:id="21"/>
      </w:r>
    </w:p>
    <w:p w14:paraId="6D4DDF57" w14:textId="77777777" w:rsidR="008B197E" w:rsidRDefault="008F0723">
      <w:pPr>
        <w:pStyle w:val="E-Mail"/>
        <w:rPr>
          <w:spacing w:val="-2"/>
        </w:rPr>
      </w:pPr>
      <w:r>
        <w:rPr>
          <w:spacing w:val="-2"/>
        </w:rPr>
        <w:t>esteban@ic.uff.br</w:t>
      </w:r>
    </w:p>
    <w:p w14:paraId="5F7DF820" w14:textId="77777777" w:rsidR="008B197E" w:rsidRDefault="008B197E">
      <w:pPr>
        <w:pStyle w:val="Author"/>
        <w:spacing w:after="0"/>
        <w:rPr>
          <w:spacing w:val="-2"/>
        </w:rPr>
      </w:pPr>
      <w:r>
        <w:rPr>
          <w:spacing w:val="-2"/>
        </w:rPr>
        <w:br w:type="column"/>
      </w:r>
      <w:r w:rsidR="00794E66">
        <w:rPr>
          <w:spacing w:val="-2"/>
        </w:rPr>
        <w:lastRenderedPageBreak/>
        <w:t>Leonardo</w:t>
      </w:r>
      <w:r w:rsidR="00193E3A">
        <w:rPr>
          <w:spacing w:val="-2"/>
        </w:rPr>
        <w:t xml:space="preserve"> G P</w:t>
      </w:r>
      <w:r w:rsidR="00794E66">
        <w:rPr>
          <w:spacing w:val="-2"/>
        </w:rPr>
        <w:t xml:space="preserve"> Murta</w:t>
      </w:r>
    </w:p>
    <w:p w14:paraId="7EA4D6A3" w14:textId="77777777" w:rsidR="00BB590A" w:rsidRDefault="00BB590A">
      <w:pPr>
        <w:pStyle w:val="E-Mail"/>
        <w:rPr>
          <w:ins w:id="25" w:author="Kohwalter" w:date="2012-12-03T17:53:00Z"/>
          <w:spacing w:val="-2"/>
          <w:lang w:val="pt-BR"/>
        </w:rPr>
      </w:pPr>
    </w:p>
    <w:p w14:paraId="14CB2474" w14:textId="77777777" w:rsidR="00BB590A" w:rsidRDefault="00BB590A">
      <w:pPr>
        <w:pStyle w:val="E-Mail"/>
        <w:rPr>
          <w:ins w:id="26" w:author="Kohwalter" w:date="2012-12-03T17:53:00Z"/>
          <w:spacing w:val="-2"/>
          <w:lang w:val="pt-BR"/>
        </w:rPr>
      </w:pPr>
    </w:p>
    <w:p w14:paraId="504225B8" w14:textId="77777777" w:rsidR="008B197E" w:rsidRDefault="008F0723">
      <w:pPr>
        <w:pStyle w:val="E-Mail"/>
        <w:rPr>
          <w:spacing w:val="-2"/>
        </w:rPr>
      </w:pPr>
      <w:r>
        <w:rPr>
          <w:spacing w:val="-2"/>
        </w:rPr>
        <w:t>leomurta@ic.uff.br</w:t>
      </w:r>
    </w:p>
    <w:p w14:paraId="14ADEACC" w14:textId="77777777" w:rsidR="008B197E" w:rsidRDefault="008B197E">
      <w:pPr>
        <w:pStyle w:val="E-Mail"/>
        <w:rPr>
          <w:spacing w:val="-2"/>
        </w:rPr>
      </w:pPr>
    </w:p>
    <w:p w14:paraId="6F155D9D" w14:textId="77777777" w:rsidR="008B197E" w:rsidRDefault="008B197E">
      <w:pPr>
        <w:pStyle w:val="E-Mail"/>
      </w:pPr>
    </w:p>
    <w:p w14:paraId="21B53125"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F2B1B81" w14:textId="77777777" w:rsidR="008B197E" w:rsidRDefault="008B197E">
      <w:pPr>
        <w:spacing w:after="0"/>
      </w:pPr>
      <w:r>
        <w:rPr>
          <w:b/>
          <w:sz w:val="24"/>
        </w:rPr>
        <w:lastRenderedPageBreak/>
        <w:t>ABSTRACT</w:t>
      </w:r>
    </w:p>
    <w:p w14:paraId="73CAED24" w14:textId="77777777" w:rsidR="007103A3" w:rsidRPr="00883A81" w:rsidRDefault="00810369" w:rsidP="00062618">
      <w:pPr>
        <w:rPr>
          <w:rFonts w:eastAsia="Calibri"/>
        </w:rPr>
      </w:pPr>
      <w:ins w:id="27" w:author="Leonardo Gresta Paulino Murta" w:date="2012-12-05T17:56:00Z">
        <w:r>
          <w:rPr>
            <w:rFonts w:eastAsia="Calibri"/>
          </w:rPr>
          <w:t>W</w:t>
        </w:r>
      </w:ins>
      <w:ins w:id="28" w:author="Leonardo Gresta Paulino Murta" w:date="2012-12-05T17:55:00Z">
        <w:r>
          <w:rPr>
            <w:rFonts w:eastAsia="Calibri"/>
          </w:rPr>
          <w:t xml:space="preserve">inning or loosing </w:t>
        </w:r>
      </w:ins>
      <w:ins w:id="29" w:author="Leonardo Gresta Paulino Murta" w:date="2012-12-05T17:56:00Z">
        <w:r>
          <w:rPr>
            <w:rFonts w:eastAsia="Calibri"/>
          </w:rPr>
          <w:t xml:space="preserve">a game session </w:t>
        </w:r>
      </w:ins>
      <w:ins w:id="30" w:author="Leonardo Gresta Paulino Murta" w:date="2012-12-05T17:55:00Z">
        <w:r>
          <w:rPr>
            <w:rFonts w:eastAsia="Calibri"/>
          </w:rPr>
          <w:t xml:space="preserve">is the final consequence of </w:t>
        </w:r>
      </w:ins>
      <w:ins w:id="31" w:author="Leonardo Gresta Paulino Murta" w:date="2012-12-05T17:56:00Z">
        <w:r>
          <w:rPr>
            <w:rFonts w:eastAsia="Calibri"/>
          </w:rPr>
          <w:t xml:space="preserve">a </w:t>
        </w:r>
      </w:ins>
      <w:ins w:id="32" w:author="Leonardo Gresta Paulino Murta" w:date="2012-12-05T17:58:00Z">
        <w:r>
          <w:rPr>
            <w:rFonts w:eastAsia="Calibri"/>
          </w:rPr>
          <w:t>series</w:t>
        </w:r>
      </w:ins>
      <w:ins w:id="33" w:author="Leonardo Gresta Paulino Murta" w:date="2012-12-05T17:56:00Z">
        <w:r>
          <w:rPr>
            <w:rFonts w:eastAsia="Calibri"/>
          </w:rPr>
          <w:t xml:space="preserve"> of decisions </w:t>
        </w:r>
      </w:ins>
      <w:ins w:id="34" w:author="Leonardo Gresta Paulino Murta" w:date="2012-12-05T17:59:00Z">
        <w:r>
          <w:rPr>
            <w:rFonts w:eastAsia="Calibri"/>
          </w:rPr>
          <w:t>made</w:t>
        </w:r>
      </w:ins>
      <w:ins w:id="35" w:author="Leonardo Gresta Paulino Murta" w:date="2012-12-05T17:57:00Z">
        <w:r>
          <w:rPr>
            <w:rFonts w:eastAsia="Calibri"/>
          </w:rPr>
          <w:t xml:space="preserve"> during the game.</w:t>
        </w:r>
      </w:ins>
      <w:ins w:id="36" w:author="Leonardo Gresta Paulino Murta" w:date="2012-12-05T17:55:00Z">
        <w:r>
          <w:rPr>
            <w:rFonts w:eastAsia="Calibri"/>
          </w:rPr>
          <w:t xml:space="preserve"> </w:t>
        </w:r>
      </w:ins>
      <w:ins w:id="37" w:author="Kohwalter" w:date="2012-12-03T18:06:00Z">
        <w:r w:rsidR="00032E29">
          <w:rPr>
            <w:rFonts w:eastAsia="Calibri"/>
          </w:rPr>
          <w:t>The analysis and understanding of events, mistakes</w:t>
        </w:r>
      </w:ins>
      <w:ins w:id="38" w:author="Leonardo Gresta Paulino Murta" w:date="2012-12-05T17:53:00Z">
        <w:r>
          <w:rPr>
            <w:rFonts w:eastAsia="Calibri"/>
          </w:rPr>
          <w:t>,</w:t>
        </w:r>
      </w:ins>
      <w:ins w:id="39" w:author="Kohwalter" w:date="2012-12-03T18:06:00Z">
        <w:r w:rsidR="00032E29">
          <w:rPr>
            <w:rFonts w:eastAsia="Calibri"/>
          </w:rPr>
          <w:t xml:space="preserve"> and flows </w:t>
        </w:r>
        <w:del w:id="40" w:author="Leonardo Gresta Paulino Murta" w:date="2012-12-05T17:59:00Z">
          <w:r w:rsidR="00032E29" w:rsidDel="00810369">
            <w:rPr>
              <w:rFonts w:eastAsia="Calibri"/>
            </w:rPr>
            <w:delText>at</w:delText>
          </w:r>
        </w:del>
      </w:ins>
      <w:ins w:id="41" w:author="Leonardo Gresta Paulino Murta" w:date="2012-12-05T17:59:00Z">
        <w:r>
          <w:rPr>
            <w:rFonts w:eastAsia="Calibri"/>
          </w:rPr>
          <w:t>of</w:t>
        </w:r>
      </w:ins>
      <w:ins w:id="42" w:author="Kohwalter" w:date="2012-12-03T18:06:00Z">
        <w:r w:rsidR="00032E29">
          <w:rPr>
            <w:rFonts w:eastAsia="Calibri"/>
          </w:rPr>
          <w:t xml:space="preserve"> a concrete game play may be </w:t>
        </w:r>
        <w:del w:id="43" w:author="Leonardo Gresta Paulino Murta" w:date="2012-12-05T17:53:00Z">
          <w:r w:rsidR="00032E29" w:rsidDel="00810369">
            <w:rPr>
              <w:rFonts w:eastAsia="Calibri"/>
            </w:rPr>
            <w:delText xml:space="preserve">very </w:delText>
          </w:r>
        </w:del>
        <w:r w:rsidR="00032E29">
          <w:rPr>
            <w:rFonts w:eastAsia="Calibri"/>
          </w:rPr>
          <w:t xml:space="preserve">useful </w:t>
        </w:r>
        <w:del w:id="44" w:author="Leonardo Gresta Paulino Murta" w:date="2012-12-05T17:54:00Z">
          <w:r w:rsidR="00032E29" w:rsidDel="00810369">
            <w:rPr>
              <w:rFonts w:eastAsia="Calibri"/>
            </w:rPr>
            <w:delText>in many aspects</w:delText>
          </w:r>
        </w:del>
      </w:ins>
      <w:ins w:id="45" w:author="Leonardo Gresta Paulino Murta" w:date="2012-12-05T17:54:00Z">
        <w:r>
          <w:rPr>
            <w:rFonts w:eastAsia="Calibri"/>
          </w:rPr>
          <w:t>for different reasons</w:t>
        </w:r>
      </w:ins>
      <w:ins w:id="46" w:author="Kohwalter" w:date="2012-12-03T18:06:00Z">
        <w:r w:rsidR="00032E29">
          <w:rPr>
            <w:rFonts w:eastAsia="Calibri"/>
          </w:rPr>
          <w:t>: understanding problems of gameplay, data mining of specific situations</w:t>
        </w:r>
      </w:ins>
      <w:ins w:id="47" w:author="Leonardo Gresta Paulino Murta" w:date="2012-12-05T17:54:00Z">
        <w:r>
          <w:rPr>
            <w:rFonts w:eastAsia="Calibri"/>
          </w:rPr>
          <w:t>,</w:t>
        </w:r>
      </w:ins>
      <w:ins w:id="48" w:author="Kohwalter" w:date="2012-12-03T18:06:00Z">
        <w:r w:rsidR="00032E29">
          <w:rPr>
            <w:rFonts w:eastAsia="Calibri"/>
          </w:rPr>
          <w:t xml:space="preserve"> and even understanding educational results in serious games. We introduce a novel and </w:t>
        </w:r>
        <w:commentRangeStart w:id="49"/>
        <w:r w:rsidR="00032E29">
          <w:rPr>
            <w:rFonts w:eastAsia="Calibri"/>
          </w:rPr>
          <w:t xml:space="preserve">efficient </w:t>
        </w:r>
      </w:ins>
      <w:commentRangeEnd w:id="49"/>
      <w:r>
        <w:rPr>
          <w:rStyle w:val="CommentReference"/>
        </w:rPr>
        <w:commentReference w:id="49"/>
      </w:r>
      <w:ins w:id="50" w:author="Kohwalter" w:date="2012-12-03T18:06:00Z">
        <w:r w:rsidR="00032E29">
          <w:rPr>
            <w:rFonts w:eastAsia="Calibri"/>
          </w:rPr>
          <w:t xml:space="preserve">methodology based on provenance concepts in order to model and represent a game flow. We model the </w:t>
        </w:r>
      </w:ins>
      <w:ins w:id="51" w:author="Kohwalter" w:date="2012-12-03T18:12:00Z">
        <w:r w:rsidR="00F62741">
          <w:rPr>
            <w:rFonts w:eastAsia="Calibri"/>
          </w:rPr>
          <w:t xml:space="preserve">game </w:t>
        </w:r>
      </w:ins>
      <w:ins w:id="52" w:author="Kohwalter" w:date="2012-12-03T18:06:00Z">
        <w:r w:rsidR="00032E29">
          <w:rPr>
            <w:rFonts w:eastAsia="Calibri"/>
          </w:rPr>
          <w:t xml:space="preserve">data </w:t>
        </w:r>
      </w:ins>
      <w:ins w:id="53" w:author="Kohwalter" w:date="2012-12-03T18:15:00Z">
        <w:r w:rsidR="00B901E6">
          <w:rPr>
            <w:rFonts w:eastAsia="Calibri"/>
          </w:rPr>
          <w:t xml:space="preserve">and map it to provenance </w:t>
        </w:r>
      </w:ins>
      <w:ins w:id="54" w:author="Kohwalter" w:date="2012-12-03T18:06:00Z">
        <w:r w:rsidR="00032E29">
          <w:rPr>
            <w:rFonts w:eastAsia="Calibri"/>
          </w:rPr>
          <w:t>in order to</w:t>
        </w:r>
        <w:r w:rsidR="00032E29" w:rsidRPr="00883A81">
          <w:rPr>
            <w:rFonts w:eastAsia="Calibri"/>
          </w:rPr>
          <w:t xml:space="preserve"> </w:t>
        </w:r>
        <w:r w:rsidR="00032E29">
          <w:rPr>
            <w:rFonts w:eastAsia="Calibri"/>
          </w:rPr>
          <w:t>generate a</w:t>
        </w:r>
        <w:r w:rsidR="00032E29" w:rsidRPr="00883A81">
          <w:rPr>
            <w:rFonts w:eastAsia="Calibri"/>
          </w:rPr>
          <w:t xml:space="preserve"> provenance graph</w:t>
        </w:r>
        <w:r w:rsidR="00032E29">
          <w:rPr>
            <w:rFonts w:eastAsia="Calibri"/>
          </w:rPr>
          <w:t xml:space="preserve">, </w:t>
        </w:r>
        <w:del w:id="55" w:author="Leonardo Gresta Paulino Murta" w:date="2012-12-05T18:02:00Z">
          <w:r w:rsidR="00032E29" w:rsidDel="005B7ABC">
            <w:rPr>
              <w:rFonts w:eastAsia="Calibri"/>
            </w:rPr>
            <w:delText xml:space="preserve">which is then </w:delText>
          </w:r>
        </w:del>
        <w:r w:rsidR="00032E29">
          <w:rPr>
            <w:rFonts w:eastAsia="Calibri"/>
          </w:rPr>
          <w:t>used</w:t>
        </w:r>
        <w:r w:rsidR="00032E29" w:rsidRPr="00883A81">
          <w:rPr>
            <w:rFonts w:eastAsia="Calibri"/>
          </w:rPr>
          <w:t xml:space="preserve"> for analysis. </w:t>
        </w:r>
      </w:ins>
      <w:commentRangeStart w:id="56"/>
      <w:del w:id="57" w:author="Kohwalter" w:date="2012-12-03T18:06:00Z">
        <w:r w:rsidR="007103A3" w:rsidRPr="000A4B7F" w:rsidDel="00032E29">
          <w:rPr>
            <w:rFonts w:eastAsia="Calibri"/>
          </w:rPr>
          <w:delText>Serious games have been used to aid the understanding of concepts that are taught in theoretical classes.</w:delText>
        </w:r>
        <w:r w:rsidR="007103A3" w:rsidDel="00032E29">
          <w:rPr>
            <w:rFonts w:eastAsia="Calibri"/>
          </w:rPr>
          <w:delText xml:space="preserve"> However, mistakes made by players may result in failure to complete the game objectives. These mistakes, which are usually difficult to spot or reproduce in subsequent trials, directly jeopardize the learning capabilities of serious </w:delText>
        </w:r>
      </w:del>
      <w:ins w:id="58" w:author="esteban clua" w:date="2012-12-01T13:48:00Z">
        <w:del w:id="59" w:author="Kohwalter" w:date="2012-12-03T18:06:00Z">
          <w:r w:rsidR="008D4761" w:rsidDel="00032E29">
            <w:rPr>
              <w:rFonts w:eastAsia="Calibri"/>
            </w:rPr>
            <w:delText xml:space="preserve">these </w:delText>
          </w:r>
        </w:del>
      </w:ins>
      <w:del w:id="60" w:author="Kohwalter" w:date="2012-12-03T18:06:00Z">
        <w:r w:rsidR="007103A3" w:rsidDel="00032E29">
          <w:rPr>
            <w:rFonts w:eastAsia="Calibri"/>
          </w:rPr>
          <w:delText xml:space="preserve">games. </w:delText>
        </w:r>
        <w:r w:rsidR="007103A3" w:rsidRPr="00883A81" w:rsidDel="00032E29">
          <w:rPr>
            <w:rFonts w:eastAsia="Calibri"/>
          </w:rPr>
          <w:delText xml:space="preserve">In order to solve this issue, this paper </w:delText>
        </w:r>
        <w:r w:rsidR="00D45B33" w:rsidDel="00032E29">
          <w:rPr>
            <w:rFonts w:eastAsia="Calibri"/>
          </w:rPr>
          <w:delText>provides the means</w:delText>
        </w:r>
      </w:del>
      <w:ins w:id="61" w:author="esteban clua" w:date="2012-12-01T13:49:00Z">
        <w:del w:id="62" w:author="Kohwalter" w:date="2012-12-03T18:16:00Z">
          <w:r w:rsidR="008D4761" w:rsidDel="00B901E6">
            <w:rPr>
              <w:rFonts w:eastAsia="Calibri"/>
            </w:rPr>
            <w:delText>introduces a novel methodology capable</w:delText>
          </w:r>
        </w:del>
      </w:ins>
      <w:del w:id="63" w:author="Kohwalter" w:date="2012-12-03T18:16:00Z">
        <w:r w:rsidR="00D45B33" w:rsidDel="00B901E6">
          <w:rPr>
            <w:rFonts w:eastAsia="Calibri"/>
          </w:rPr>
          <w:delText xml:space="preserve"> to analyze</w:delText>
        </w:r>
        <w:r w:rsidR="00A27E79" w:rsidRPr="00883A81" w:rsidDel="00B901E6">
          <w:rPr>
            <w:rFonts w:eastAsia="Calibri"/>
          </w:rPr>
          <w:delText xml:space="preserve"> </w:delText>
        </w:r>
        <w:r w:rsidR="00D45B33" w:rsidDel="00B901E6">
          <w:rPr>
            <w:rFonts w:eastAsia="Calibri"/>
          </w:rPr>
          <w:delText>the game flow</w:delText>
        </w:r>
        <w:r w:rsidR="00A27E79" w:rsidRPr="00883A81" w:rsidDel="00B901E6">
          <w:rPr>
            <w:rFonts w:eastAsia="Calibri"/>
          </w:rPr>
          <w:delText>,</w:delText>
        </w:r>
        <w:r w:rsidR="007103A3" w:rsidRPr="00883A81" w:rsidDel="00B901E6">
          <w:rPr>
            <w:rFonts w:eastAsia="Calibri"/>
          </w:rPr>
          <w:delText xml:space="preserve"> allowing </w:delText>
        </w:r>
        <w:r w:rsidR="00D45B33" w:rsidDel="00B901E6">
          <w:rPr>
            <w:rFonts w:eastAsia="Calibri"/>
          </w:rPr>
          <w:delText>the player</w:delText>
        </w:r>
        <w:r w:rsidR="007103A3" w:rsidRPr="00883A81" w:rsidDel="00B901E6">
          <w:rPr>
            <w:rFonts w:eastAsia="Calibri"/>
          </w:rPr>
          <w:delText xml:space="preserve"> to understand the effects </w:delText>
        </w:r>
        <w:r w:rsidR="00EB0AE9" w:rsidDel="00B901E6">
          <w:rPr>
            <w:rFonts w:eastAsia="Calibri"/>
          </w:rPr>
          <w:delText>from</w:delText>
        </w:r>
        <w:r w:rsidR="007103A3" w:rsidRPr="00883A81" w:rsidDel="00B901E6">
          <w:rPr>
            <w:rFonts w:eastAsia="Calibri"/>
          </w:rPr>
          <w:delText xml:space="preserve"> decisions made</w:delText>
        </w:r>
        <w:r w:rsidR="00A27E79" w:rsidRPr="00883A81" w:rsidDel="00B901E6">
          <w:rPr>
            <w:rFonts w:eastAsia="Calibri"/>
          </w:rPr>
          <w:delText xml:space="preserve"> throughout the game</w:delText>
        </w:r>
        <w:r w:rsidR="007103A3" w:rsidRPr="00883A81" w:rsidDel="00B901E6">
          <w:rPr>
            <w:rFonts w:eastAsia="Calibri"/>
          </w:rPr>
          <w:delText xml:space="preserve">. To do so, we </w:delText>
        </w:r>
        <w:r w:rsidR="00EB0AE9" w:rsidDel="00B901E6">
          <w:rPr>
            <w:rFonts w:eastAsia="Calibri"/>
          </w:rPr>
          <w:delText>use</w:delText>
        </w:r>
        <w:r w:rsidR="00A27E79" w:rsidRPr="00883A81" w:rsidDel="00B901E6">
          <w:rPr>
            <w:rFonts w:eastAsia="Calibri"/>
          </w:rPr>
          <w:delText xml:space="preserve"> </w:delText>
        </w:r>
        <w:r w:rsidR="00EE78B9" w:rsidRPr="00883A81" w:rsidDel="00B901E6">
          <w:rPr>
            <w:rFonts w:eastAsia="Calibri"/>
          </w:rPr>
          <w:delText xml:space="preserve">a previously proposed framework that </w:delText>
        </w:r>
        <w:r w:rsidR="00EE78B9" w:rsidDel="00B901E6">
          <w:rPr>
            <w:rFonts w:eastAsia="Calibri"/>
          </w:rPr>
          <w:delText>collects</w:delText>
        </w:r>
        <w:r w:rsidR="007103A3" w:rsidRPr="00883A81" w:rsidDel="00B901E6">
          <w:rPr>
            <w:rFonts w:eastAsia="Calibri"/>
          </w:rPr>
          <w:delText xml:space="preserve"> gameplay data</w:delText>
        </w:r>
        <w:r w:rsidR="00EB0AE9" w:rsidDel="00B901E6">
          <w:rPr>
            <w:rFonts w:eastAsia="Calibri"/>
          </w:rPr>
          <w:delText>.</w:delText>
        </w:r>
        <w:r w:rsidR="00EE78B9" w:rsidDel="00B901E6">
          <w:rPr>
            <w:rFonts w:eastAsia="Calibri"/>
          </w:rPr>
          <w:delText xml:space="preserve"> </w:delText>
        </w:r>
        <w:r w:rsidR="003C7836" w:rsidDel="00B901E6">
          <w:rPr>
            <w:rFonts w:eastAsia="Calibri"/>
          </w:rPr>
          <w:delText>T</w:delText>
        </w:r>
        <w:r w:rsidR="00EE78B9" w:rsidDel="00B901E6">
          <w:rPr>
            <w:rFonts w:eastAsia="Calibri"/>
          </w:rPr>
          <w:delText xml:space="preserve">his data </w:delText>
        </w:r>
        <w:r w:rsidR="003C7836" w:rsidDel="00B901E6">
          <w:rPr>
            <w:rFonts w:eastAsia="Calibri"/>
          </w:rPr>
          <w:delText xml:space="preserve">is used </w:delText>
        </w:r>
        <w:r w:rsidR="00EE78B9" w:rsidDel="00B901E6">
          <w:rPr>
            <w:rFonts w:eastAsia="Calibri"/>
          </w:rPr>
          <w:delText>to</w:delText>
        </w:r>
        <w:r w:rsidR="00A27E79" w:rsidRPr="00883A81" w:rsidDel="00B901E6">
          <w:rPr>
            <w:rFonts w:eastAsia="Calibri"/>
          </w:rPr>
          <w:delText xml:space="preserve"> </w:delText>
        </w:r>
        <w:r w:rsidR="00EE78B9" w:rsidDel="00B901E6">
          <w:rPr>
            <w:rFonts w:eastAsia="Calibri"/>
          </w:rPr>
          <w:delText>generate a</w:delText>
        </w:r>
        <w:r w:rsidR="00A27E79" w:rsidRPr="00883A81" w:rsidDel="00B901E6">
          <w:rPr>
            <w:rFonts w:eastAsia="Calibri"/>
          </w:rPr>
          <w:delText xml:space="preserve"> provenance graph</w:delText>
        </w:r>
        <w:r w:rsidR="00EE78B9" w:rsidDel="00B901E6">
          <w:rPr>
            <w:rFonts w:eastAsia="Calibri"/>
          </w:rPr>
          <w:delText xml:space="preserve">, which is </w:delText>
        </w:r>
        <w:r w:rsidR="003C7836" w:rsidDel="00B901E6">
          <w:rPr>
            <w:rFonts w:eastAsia="Calibri"/>
          </w:rPr>
          <w:delText xml:space="preserve">then </w:delText>
        </w:r>
        <w:r w:rsidR="00EE78B9" w:rsidDel="00B901E6">
          <w:rPr>
            <w:rFonts w:eastAsia="Calibri"/>
          </w:rPr>
          <w:delText>used</w:delText>
        </w:r>
        <w:r w:rsidR="00A27E79" w:rsidRPr="00883A81" w:rsidDel="00B901E6">
          <w:rPr>
            <w:rFonts w:eastAsia="Calibri"/>
          </w:rPr>
          <w:delText xml:space="preserve"> for</w:delText>
        </w:r>
        <w:r w:rsidR="007103A3" w:rsidRPr="00883A81" w:rsidDel="00B901E6">
          <w:rPr>
            <w:rFonts w:eastAsia="Calibri"/>
          </w:rPr>
          <w:delText xml:space="preserve"> analysis. </w:delText>
        </w:r>
      </w:del>
      <w:r w:rsidR="007103A3" w:rsidRPr="00883A81">
        <w:rPr>
          <w:rFonts w:eastAsia="Calibri"/>
        </w:rPr>
        <w:t>We also instantiated th</w:t>
      </w:r>
      <w:r w:rsidR="00A27E79" w:rsidRPr="00883A81">
        <w:rPr>
          <w:rFonts w:eastAsia="Calibri"/>
        </w:rPr>
        <w:t xml:space="preserve">e </w:t>
      </w:r>
      <w:r w:rsidR="007103A3" w:rsidRPr="00883A81">
        <w:rPr>
          <w:rFonts w:eastAsia="Calibri"/>
        </w:rPr>
        <w:t xml:space="preserve">framework </w:t>
      </w:r>
      <w:r w:rsidR="00D45B33">
        <w:rPr>
          <w:rFonts w:eastAsia="Calibri"/>
        </w:rPr>
        <w:t xml:space="preserve">and graph generation </w:t>
      </w:r>
      <w:r w:rsidR="007103A3" w:rsidRPr="00883A81">
        <w:rPr>
          <w:rFonts w:eastAsia="Calibri"/>
        </w:rPr>
        <w:t xml:space="preserve">in a Software Engineering game as a proof of concept, </w:t>
      </w:r>
      <w:r w:rsidR="00A27E79" w:rsidRPr="00883A81">
        <w:rPr>
          <w:rFonts w:eastAsia="Calibri"/>
        </w:rPr>
        <w:t>allowing</w:t>
      </w:r>
      <w:r w:rsidR="007103A3" w:rsidRPr="00883A81">
        <w:rPr>
          <w:rFonts w:eastAsia="Calibri"/>
        </w:rPr>
        <w:t xml:space="preserve"> </w:t>
      </w:r>
      <w:del w:id="64" w:author="Leonardo Gresta Paulino Murta" w:date="2012-12-05T18:02:00Z">
        <w:r w:rsidR="007103A3" w:rsidRPr="00883A81" w:rsidDel="005B7ABC">
          <w:rPr>
            <w:rFonts w:eastAsia="Calibri"/>
          </w:rPr>
          <w:delText xml:space="preserve">the </w:delText>
        </w:r>
      </w:del>
      <w:r w:rsidR="007103A3" w:rsidRPr="00883A81">
        <w:rPr>
          <w:rFonts w:eastAsia="Calibri"/>
        </w:rPr>
        <w:t>player</w:t>
      </w:r>
      <w:ins w:id="65" w:author="Leonardo Gresta Paulino Murta" w:date="2012-12-05T18:02:00Z">
        <w:r w:rsidR="005B7ABC">
          <w:rPr>
            <w:rFonts w:eastAsia="Calibri"/>
          </w:rPr>
          <w:t>s</w:t>
        </w:r>
      </w:ins>
      <w:r w:rsidR="007103A3" w:rsidRPr="00883A81">
        <w:rPr>
          <w:rFonts w:eastAsia="Calibri"/>
        </w:rPr>
        <w:t xml:space="preserve"> to identify </w:t>
      </w:r>
      <w:del w:id="66" w:author="Leonardo Gresta Paulino Murta" w:date="2012-12-05T18:02:00Z">
        <w:r w:rsidR="007103A3" w:rsidRPr="00883A81" w:rsidDel="005B7ABC">
          <w:rPr>
            <w:rFonts w:eastAsia="Calibri"/>
          </w:rPr>
          <w:delText xml:space="preserve">his </w:delText>
        </w:r>
      </w:del>
      <w:ins w:id="67" w:author="Leonardo Gresta Paulino Murta" w:date="2012-12-05T18:02:00Z">
        <w:r w:rsidR="005B7ABC">
          <w:rPr>
            <w:rFonts w:eastAsia="Calibri"/>
          </w:rPr>
          <w:t>their</w:t>
        </w:r>
        <w:r w:rsidR="005B7ABC" w:rsidRPr="00883A81">
          <w:rPr>
            <w:rFonts w:eastAsia="Calibri"/>
          </w:rPr>
          <w:t xml:space="preserve"> </w:t>
        </w:r>
      </w:ins>
      <w:r w:rsidR="007103A3" w:rsidRPr="00883A81">
        <w:rPr>
          <w:rFonts w:eastAsia="Calibri"/>
        </w:rPr>
        <w:t>mistakes and learn through them</w:t>
      </w:r>
      <w:r w:rsidR="00A27E79" w:rsidRPr="00883A81">
        <w:rPr>
          <w:rFonts w:eastAsia="Calibri"/>
        </w:rPr>
        <w:t xml:space="preserve"> by analyzing the generated provenance graph from collected </w:t>
      </w:r>
      <w:r w:rsidR="00EE78B9">
        <w:rPr>
          <w:rFonts w:eastAsia="Calibri"/>
        </w:rPr>
        <w:t xml:space="preserve">gameplay </w:t>
      </w:r>
      <w:r w:rsidR="00A27E79" w:rsidRPr="00883A81">
        <w:rPr>
          <w:rFonts w:eastAsia="Calibri"/>
        </w:rPr>
        <w:t>data</w:t>
      </w:r>
      <w:r w:rsidR="007103A3" w:rsidRPr="00883A81">
        <w:rPr>
          <w:rFonts w:eastAsia="Calibri"/>
        </w:rPr>
        <w:t xml:space="preserve">. </w:t>
      </w:r>
      <w:commentRangeEnd w:id="56"/>
      <w:r w:rsidR="008D4761">
        <w:rPr>
          <w:rStyle w:val="CommentReference"/>
        </w:rPr>
        <w:commentReference w:id="56"/>
      </w:r>
    </w:p>
    <w:p w14:paraId="4AF870A5" w14:textId="77777777" w:rsidR="008B197E" w:rsidRPr="000A4B7F" w:rsidRDefault="008B197E">
      <w:pPr>
        <w:spacing w:before="120" w:after="0"/>
      </w:pPr>
      <w:commentRangeStart w:id="68"/>
      <w:r w:rsidRPr="000A4B7F">
        <w:rPr>
          <w:b/>
          <w:sz w:val="24"/>
        </w:rPr>
        <w:t>Categories and Subject Descriptors</w:t>
      </w:r>
    </w:p>
    <w:p w14:paraId="38063971" w14:textId="77777777" w:rsidR="008B197E" w:rsidRPr="000A4B7F" w:rsidRDefault="000657CE">
      <w:pPr>
        <w:spacing w:after="120"/>
        <w:rPr>
          <w:i/>
          <w:iCs/>
        </w:rPr>
      </w:pPr>
      <w:commentRangeStart w:id="69"/>
      <w:r w:rsidRPr="000A4B7F">
        <w:t>J</w:t>
      </w:r>
      <w:r w:rsidR="008B197E" w:rsidRPr="000A4B7F">
        <w:t>.</w:t>
      </w:r>
      <w:r w:rsidRPr="000A4B7F">
        <w:t>1</w:t>
      </w:r>
      <w:r w:rsidR="008B197E" w:rsidRPr="000A4B7F">
        <w:t xml:space="preserve"> [</w:t>
      </w:r>
      <w:r w:rsidRPr="000A4B7F">
        <w:rPr>
          <w:b/>
          <w:bCs/>
        </w:rPr>
        <w:t>Administrative Data Processing</w:t>
      </w:r>
      <w:r w:rsidR="008B197E" w:rsidRPr="000A4B7F">
        <w:t xml:space="preserve">]: </w:t>
      </w:r>
      <w:r w:rsidRPr="000A4B7F">
        <w:t>Education.</w:t>
      </w:r>
      <w:r w:rsidR="00CD54E7" w:rsidRPr="000A4B7F">
        <w:t xml:space="preserve"> </w:t>
      </w:r>
      <w:r w:rsidRPr="000A4B7F">
        <w:t>I.7.5 [</w:t>
      </w:r>
      <w:r w:rsidRPr="000A4B7F">
        <w:rPr>
          <w:b/>
        </w:rPr>
        <w:t>Document Capture</w:t>
      </w:r>
      <w:r w:rsidRPr="000A4B7F">
        <w:t>]: Document Analysis</w:t>
      </w:r>
      <w:r w:rsidR="008B197E" w:rsidRPr="000A4B7F">
        <w:rPr>
          <w:i/>
          <w:iCs/>
        </w:rPr>
        <w:t xml:space="preserve">. </w:t>
      </w:r>
      <w:r w:rsidR="00CD54E7" w:rsidRPr="000A4B7F">
        <w:rPr>
          <w:i/>
          <w:iCs/>
        </w:rPr>
        <w:t xml:space="preserve"> </w:t>
      </w:r>
      <w:r w:rsidRPr="000A4B7F">
        <w:t>H.3.2 [</w:t>
      </w:r>
      <w:r w:rsidRPr="000A4B7F">
        <w:rPr>
          <w:b/>
        </w:rPr>
        <w:t>Information Storage</w:t>
      </w:r>
      <w:r w:rsidRPr="000A4B7F">
        <w:t>]: File organization and record classification</w:t>
      </w:r>
      <w:r w:rsidRPr="000A4B7F">
        <w:rPr>
          <w:i/>
          <w:iCs/>
        </w:rPr>
        <w:t>.</w:t>
      </w:r>
      <w:r w:rsidR="00CD54E7" w:rsidRPr="000A4B7F">
        <w:rPr>
          <w:i/>
          <w:iCs/>
        </w:rPr>
        <w:t xml:space="preserve"> </w:t>
      </w:r>
      <w:r w:rsidRPr="000A4B7F">
        <w:t>E.1 [</w:t>
      </w:r>
      <w:r w:rsidRPr="000A4B7F">
        <w:rPr>
          <w:b/>
        </w:rPr>
        <w:t>Data Structures</w:t>
      </w:r>
      <w:r w:rsidRPr="000A4B7F">
        <w:t>]: Graphs</w:t>
      </w:r>
      <w:r w:rsidRPr="000A4B7F">
        <w:rPr>
          <w:i/>
          <w:iCs/>
        </w:rPr>
        <w:t>.</w:t>
      </w:r>
      <w:r w:rsidR="00CD54E7" w:rsidRPr="000A4B7F">
        <w:rPr>
          <w:i/>
          <w:iCs/>
        </w:rPr>
        <w:t xml:space="preserve"> </w:t>
      </w:r>
      <w:r w:rsidRPr="000A4B7F">
        <w:rPr>
          <w:i/>
          <w:iCs/>
        </w:rPr>
        <w:t xml:space="preserve"> </w:t>
      </w:r>
      <w:r w:rsidRPr="000A4B7F">
        <w:t>D.2.12 [</w:t>
      </w:r>
      <w:r w:rsidRPr="000A4B7F">
        <w:rPr>
          <w:b/>
        </w:rPr>
        <w:t>Interoperability</w:t>
      </w:r>
      <w:r w:rsidRPr="000A4B7F">
        <w:t>]: Data mapping</w:t>
      </w:r>
      <w:r w:rsidRPr="000A4B7F">
        <w:rPr>
          <w:i/>
          <w:iCs/>
        </w:rPr>
        <w:t>.</w:t>
      </w:r>
      <w:commentRangeEnd w:id="69"/>
      <w:r w:rsidR="00EF4CB6">
        <w:rPr>
          <w:rStyle w:val="CommentReference"/>
        </w:rPr>
        <w:commentReference w:id="69"/>
      </w:r>
    </w:p>
    <w:p w14:paraId="61D6732C" w14:textId="77777777" w:rsidR="008B197E" w:rsidRPr="000A4B7F" w:rsidRDefault="008B197E">
      <w:pPr>
        <w:spacing w:before="120" w:after="0"/>
      </w:pPr>
      <w:r w:rsidRPr="000A4B7F">
        <w:rPr>
          <w:b/>
          <w:sz w:val="24"/>
        </w:rPr>
        <w:t>General Terms</w:t>
      </w:r>
    </w:p>
    <w:p w14:paraId="7B0D57FE" w14:textId="77777777" w:rsidR="008B197E" w:rsidRPr="000A4B7F" w:rsidRDefault="008B197E">
      <w:pPr>
        <w:spacing w:after="120"/>
      </w:pPr>
      <w:proofErr w:type="gramStart"/>
      <w:r w:rsidRPr="000A4B7F">
        <w:t>Documentation, Design, Human Factors, Theory.</w:t>
      </w:r>
      <w:proofErr w:type="gramEnd"/>
    </w:p>
    <w:commentRangeEnd w:id="68"/>
    <w:p w14:paraId="49F59286" w14:textId="77777777" w:rsidR="008B197E" w:rsidRDefault="009266D8">
      <w:pPr>
        <w:spacing w:before="120" w:after="0"/>
      </w:pPr>
      <w:r>
        <w:rPr>
          <w:rStyle w:val="CommentReference"/>
        </w:rPr>
        <w:commentReference w:id="68"/>
      </w:r>
      <w:r w:rsidR="008B197E">
        <w:rPr>
          <w:b/>
          <w:sz w:val="24"/>
        </w:rPr>
        <w:t>Keywords</w:t>
      </w:r>
    </w:p>
    <w:p w14:paraId="6D030435" w14:textId="77777777" w:rsidR="008B197E" w:rsidRDefault="00D95B09">
      <w:pPr>
        <w:spacing w:after="120"/>
      </w:pPr>
      <w:proofErr w:type="gramStart"/>
      <w:r>
        <w:rPr>
          <w:rFonts w:eastAsia="Calibri"/>
        </w:rPr>
        <w:t>Provenance</w:t>
      </w:r>
      <w:r w:rsidR="007103A3" w:rsidRPr="00487720">
        <w:rPr>
          <w:rFonts w:eastAsia="Calibri"/>
        </w:rPr>
        <w:t xml:space="preserve">, </w:t>
      </w:r>
      <w:r w:rsidR="007103A3">
        <w:rPr>
          <w:rFonts w:eastAsia="Calibri"/>
        </w:rPr>
        <w:t>education, game analysis</w:t>
      </w:r>
      <w:r w:rsidR="00753775">
        <w:rPr>
          <w:rFonts w:eastAsia="Calibri"/>
        </w:rPr>
        <w:t>,</w:t>
      </w:r>
      <w:r w:rsidR="007103A3">
        <w:rPr>
          <w:rFonts w:eastAsia="Calibri"/>
        </w:rPr>
        <w:t xml:space="preserve"> action flow</w:t>
      </w:r>
      <w:r>
        <w:rPr>
          <w:rFonts w:eastAsia="Calibri"/>
        </w:rPr>
        <w:t>, graph</w:t>
      </w:r>
      <w:r w:rsidR="000A4B7F">
        <w:rPr>
          <w:rFonts w:eastAsia="Calibri"/>
        </w:rPr>
        <w:t>, story</w:t>
      </w:r>
      <w:r w:rsidR="00FC5271">
        <w:rPr>
          <w:rFonts w:eastAsia="Calibri"/>
        </w:rPr>
        <w:t>telling</w:t>
      </w:r>
      <w:r w:rsidR="007103A3" w:rsidRPr="00487720">
        <w:rPr>
          <w:rFonts w:eastAsia="Calibri"/>
        </w:rPr>
        <w:t>.</w:t>
      </w:r>
      <w:proofErr w:type="gramEnd"/>
    </w:p>
    <w:p w14:paraId="27C543D1" w14:textId="77777777" w:rsidR="008B197E" w:rsidRDefault="008B197E">
      <w:pPr>
        <w:pStyle w:val="Heading1"/>
        <w:spacing w:before="120"/>
      </w:pPr>
      <w:r>
        <w:t>INTRODUCTION</w:t>
      </w:r>
    </w:p>
    <w:p w14:paraId="55C76564" w14:textId="77777777" w:rsidR="00794E66" w:rsidRPr="008D599E" w:rsidRDefault="00794E66" w:rsidP="00794E66">
      <w:pPr>
        <w:framePr w:w="4680" w:h="1977" w:hRule="exact" w:hSpace="187" w:wrap="around" w:vAnchor="page" w:hAnchor="page" w:x="1155" w:y="12605" w:anchorLock="1"/>
        <w:spacing w:after="120"/>
        <w:rPr>
          <w:iCs/>
          <w:color w:val="FF0000"/>
          <w:sz w:val="14"/>
        </w:rPr>
      </w:pPr>
    </w:p>
    <w:p w14:paraId="5D899D92" w14:textId="77777777" w:rsidR="00794E66" w:rsidRDefault="00794E66" w:rsidP="00794E66">
      <w:pPr>
        <w:framePr w:w="4680" w:h="1977" w:hRule="exact" w:hSpace="187" w:wrap="around" w:vAnchor="page" w:hAnchor="page" w:x="1155" w:y="12605" w:anchorLock="1"/>
        <w:spacing w:after="0"/>
        <w:rPr>
          <w:sz w:val="16"/>
        </w:rPr>
      </w:pPr>
    </w:p>
    <w:p w14:paraId="036EC7A1" w14:textId="77777777" w:rsidR="00794E66" w:rsidRDefault="00794E66" w:rsidP="00794E66">
      <w:pPr>
        <w:framePr w:w="4680" w:h="1977" w:hRule="exact" w:hSpace="187" w:wrap="around" w:vAnchor="page" w:hAnchor="page" w:x="1155" w:y="12605" w:anchorLock="1"/>
        <w:rPr>
          <w:iCs/>
        </w:rPr>
      </w:pPr>
    </w:p>
    <w:p w14:paraId="4BED19F2" w14:textId="77777777" w:rsidR="007103A3" w:rsidRPr="003A6B92" w:rsidRDefault="007103A3" w:rsidP="003A6B92">
      <w:commentRangeStart w:id="70"/>
      <w:r w:rsidRPr="003A6B92">
        <w:t>Games</w:t>
      </w:r>
      <w:del w:id="71" w:author="Leonardo Gresta Paulino Murta" w:date="2012-12-05T18:05:00Z">
        <w:r w:rsidRPr="003A6B92" w:rsidDel="00EF4CB6">
          <w:delText xml:space="preserve"> </w:delText>
        </w:r>
      </w:del>
      <w:r w:rsidRPr="003A6B92">
        <w:t xml:space="preserve"> have been used for aiding students to learn and understand concepts taught in classrooms </w:t>
      </w:r>
      <w:r w:rsidRPr="003A6B92">
        <w:fldChar w:fldCharType="begin"/>
      </w:r>
      <w:r w:rsidR="00F73B3D">
        <w:instrText xml:space="preserve"> ADDIN ZOTERO_ITEM CSL_CITATION {"citationID":"3lSOwoap","properties":{"unsorted":true,"formattedCitation":"[4, 20]","plainCitation":"[4, 20]"},"citationItems":[{"id":3,"uris":["http://zotero.org/users/1122386/items/IFHCHE9M"],"uri":["http://zotero.org/users/1122386/items/IFHCHE9M"],"label":"page"},{"id":23,"uris":["http://zotero.org/users/1122386/items/I3V6XI2K"],"uri":["http://zotero.org/users/1122386/items/I3V6XI2K"],"label":"page"}],"schema":"https://github.com/citation-style-language/schema/raw/master/csl-citation.json"} </w:instrText>
      </w:r>
      <w:r w:rsidRPr="003A6B92">
        <w:fldChar w:fldCharType="separate"/>
      </w:r>
      <w:r w:rsidR="00F73B3D" w:rsidRPr="00F73B3D">
        <w:t>[4, 20]</w:t>
      </w:r>
      <w:r w:rsidRPr="003A6B92">
        <w:fldChar w:fldCharType="end"/>
      </w:r>
      <w:r w:rsidR="008569BC" w:rsidRPr="003A6B92">
        <w:t xml:space="preserve"> due to their stimulating curiosity</w:t>
      </w:r>
      <w:r w:rsidR="003032B2" w:rsidRPr="003A6B92">
        <w:t xml:space="preserve"> characteristic</w:t>
      </w:r>
      <w:r w:rsidR="008569BC" w:rsidRPr="003A6B92">
        <w:t xml:space="preserve"> and </w:t>
      </w:r>
      <w:r w:rsidR="003C7836">
        <w:t xml:space="preserve">for </w:t>
      </w:r>
      <w:r w:rsidR="008569BC" w:rsidRPr="003A6B92">
        <w:t xml:space="preserve">providing motivation for learning </w:t>
      </w:r>
      <w:r w:rsidR="008569BC" w:rsidRPr="003A6B92">
        <w:fldChar w:fldCharType="begin"/>
      </w:r>
      <w:r w:rsidR="00F73B3D">
        <w:instrText xml:space="preserve"> ADDIN ZOTERO_ITEM CSL_CITATION {"citationID":"om3j09i9e","properties":{"formattedCitation":"[23]","plainCitation":"[23]"},"citationItems":[{"id":25,"uris":["http://zotero.org/users/1122386/items/NMSC5CBC"],"uri":["http://zotero.org/users/1122386/items/NMSC5CBC"]}],"schema":"https://github.com/citation-style-language/schema/raw/master/csl-citation.json"} </w:instrText>
      </w:r>
      <w:r w:rsidR="008569BC" w:rsidRPr="003A6B92">
        <w:fldChar w:fldCharType="separate"/>
      </w:r>
      <w:r w:rsidR="00F73B3D" w:rsidRPr="00F73B3D">
        <w:t>[23]</w:t>
      </w:r>
      <w:r w:rsidR="008569BC" w:rsidRPr="003A6B92">
        <w:fldChar w:fldCharType="end"/>
      </w:r>
      <w:r w:rsidRPr="003A6B92">
        <w:t>.</w:t>
      </w:r>
      <w:r w:rsidR="00DB0FEA" w:rsidRPr="003A6B92">
        <w:t xml:space="preserve"> This type of game</w:t>
      </w:r>
      <w:ins w:id="72" w:author="esteban clua" w:date="2012-12-01T14:03:00Z">
        <w:r w:rsidR="00734B2B">
          <w:t>s</w:t>
        </w:r>
      </w:ins>
      <w:r w:rsidR="00DB0FEA" w:rsidRPr="003A6B92">
        <w:t xml:space="preserve"> </w:t>
      </w:r>
      <w:del w:id="73" w:author="esteban clua" w:date="2012-12-01T14:03:00Z">
        <w:r w:rsidR="00DB0FEA" w:rsidRPr="003A6B92" w:rsidDel="00734B2B">
          <w:delText xml:space="preserve">is </w:delText>
        </w:r>
      </w:del>
      <w:ins w:id="74" w:author="esteban clua" w:date="2012-12-01T14:03:00Z">
        <w:r w:rsidR="00734B2B">
          <w:t>are</w:t>
        </w:r>
        <w:r w:rsidR="00734B2B" w:rsidRPr="003A6B92">
          <w:t xml:space="preserve"> </w:t>
        </w:r>
      </w:ins>
      <w:r w:rsidR="00DB0FEA" w:rsidRPr="003A6B92">
        <w:t>called serious game</w:t>
      </w:r>
      <w:ins w:id="75" w:author="esteban clua" w:date="2012-12-01T14:03:00Z">
        <w:r w:rsidR="00734B2B">
          <w:t>s</w:t>
        </w:r>
      </w:ins>
      <w:r w:rsidR="00DB0FEA" w:rsidRPr="003A6B92">
        <w:t xml:space="preserve"> </w:t>
      </w:r>
      <w:r w:rsidR="00DB0FEA" w:rsidRPr="003A6B92">
        <w:fldChar w:fldCharType="begin"/>
      </w:r>
      <w:r w:rsidR="00C027AA" w:rsidRPr="003A6B92">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C."}],"issued":{"year":1987,"month":5,"day":1}}}],"schema":"https://github.com/citation-style-language/schema/raw/master/csl-citation.json"} </w:instrText>
      </w:r>
      <w:r w:rsidR="00DB0FEA" w:rsidRPr="003A6B92">
        <w:fldChar w:fldCharType="separate"/>
      </w:r>
      <w:r w:rsidR="00C027AA" w:rsidRPr="003A6B92">
        <w:t>[1]</w:t>
      </w:r>
      <w:r w:rsidR="00DB0FEA" w:rsidRPr="003A6B92">
        <w:fldChar w:fldCharType="end"/>
      </w:r>
      <w:r w:rsidR="00DB0FEA" w:rsidRPr="003A6B92">
        <w:t>, which are games used for pu</w:t>
      </w:r>
      <w:r w:rsidR="003C7836">
        <w:t>rposes other than entertainment</w:t>
      </w:r>
      <w:r w:rsidR="00DB0FEA" w:rsidRPr="003A6B92">
        <w:t xml:space="preserve"> while still providing pleasure.</w:t>
      </w:r>
      <w:r w:rsidRPr="003A6B92">
        <w:t xml:space="preserve"> </w:t>
      </w:r>
      <w:del w:id="76" w:author="esteban clua" w:date="2012-12-01T14:04:00Z">
        <w:r w:rsidRPr="003A6B92" w:rsidDel="00734B2B">
          <w:delText>However, traditional</w:delText>
        </w:r>
      </w:del>
      <w:ins w:id="77" w:author="esteban clua" w:date="2012-12-01T14:04:00Z">
        <w:r w:rsidR="00734B2B">
          <w:t>Traditional,</w:t>
        </w:r>
      </w:ins>
      <w:r w:rsidRPr="003A6B92">
        <w:t xml:space="preserve"> serious games are limited in terms of analysis</w:t>
      </w:r>
      <w:ins w:id="78" w:author="esteban clua" w:date="2012-12-01T14:05:00Z">
        <w:r w:rsidR="00734B2B">
          <w:t xml:space="preserve"> of the obtained results</w:t>
        </w:r>
      </w:ins>
      <w:r w:rsidRPr="003A6B92">
        <w:t>, and do not allow the player to deeply comprehend decisions made throughout the game</w:t>
      </w:r>
      <w:ins w:id="79" w:author="esteban clua" w:date="2012-12-01T14:05:00Z">
        <w:r w:rsidR="00734B2B">
          <w:t xml:space="preserve"> after finishing it</w:t>
        </w:r>
      </w:ins>
      <w:r w:rsidRPr="003A6B92">
        <w:t>. In many cases, this analysis is fundamental for detecting symptoms of problems that occurred due to wrong</w:t>
      </w:r>
      <w:commentRangeEnd w:id="70"/>
      <w:r w:rsidR="00EF4CB6">
        <w:rPr>
          <w:rStyle w:val="CommentReference"/>
        </w:rPr>
        <w:commentReference w:id="70"/>
      </w:r>
      <w:r w:rsidRPr="003A6B92">
        <w:t xml:space="preserve"> decision-making. The player would be required to play the game again and make different decisions to intuitively </w:t>
      </w:r>
      <w:del w:id="80" w:author="esteban clua" w:date="2012-12-01T14:06:00Z">
        <w:r w:rsidRPr="003A6B92" w:rsidDel="00734B2B">
          <w:delText>figure out</w:delText>
        </w:r>
      </w:del>
      <w:ins w:id="81" w:author="esteban clua" w:date="2012-12-01T14:06:00Z">
        <w:r w:rsidR="00734B2B">
          <w:t>guess</w:t>
        </w:r>
      </w:ins>
      <w:r w:rsidRPr="003A6B92">
        <w:t xml:space="preserve"> which ones were not adequate to the situation. However, depending on the </w:t>
      </w:r>
      <w:r w:rsidRPr="003A6B92">
        <w:lastRenderedPageBreak/>
        <w:t>dynamics and the complexity of the game, reproducing the same state can be unviable, making it difficult to replay it and try new solutions.</w:t>
      </w:r>
    </w:p>
    <w:p w14:paraId="62092411" w14:textId="77777777" w:rsidR="007103A3" w:rsidRPr="003A6B92" w:rsidRDefault="007103A3" w:rsidP="003A6B92">
      <w:r w:rsidRPr="003A6B92">
        <w:t xml:space="preserve">Neural studies about the learning capability of human brain </w:t>
      </w:r>
      <w:r w:rsidRPr="003A6B92">
        <w:fldChar w:fldCharType="begin"/>
      </w:r>
      <w:r w:rsidR="00F73B3D">
        <w:instrText xml:space="preserve"> ADDIN ZOTERO_ITEM CSL_CITATION {"citationID":"1od9rmavq4","properties":{"formattedCitation":"[7, 9]","plainCitation":"[7, 9]"},"citationItems":[{"id":89,"uris":["http://zotero.org/users/local/ksghkIaS/items/7CJMFFIZ"],"itemData":{"id":89,"type":"article-journal","title":"Learning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Pr="003A6B92">
        <w:fldChar w:fldCharType="separate"/>
      </w:r>
      <w:r w:rsidR="00F73B3D" w:rsidRPr="00F73B3D">
        <w:t>[7, 9]</w:t>
      </w:r>
      <w:r w:rsidRPr="003A6B92">
        <w:fldChar w:fldCharType="end"/>
      </w:r>
      <w:r w:rsidRPr="003A6B92">
        <w:t xml:space="preserve"> state that the process of learning by correcting past mistakes </w:t>
      </w:r>
      <w:del w:id="82" w:author="Leonardo Gresta Paulino Murta" w:date="2012-12-05T18:14:00Z">
        <w:r w:rsidRPr="003A6B92" w:rsidDel="00440E49">
          <w:delText>can be very</w:delText>
        </w:r>
      </w:del>
      <w:ins w:id="83" w:author="Leonardo Gresta Paulino Murta" w:date="2012-12-05T18:14:00Z">
        <w:r w:rsidR="00440E49">
          <w:t>is</w:t>
        </w:r>
      </w:ins>
      <w:r w:rsidRPr="003A6B92">
        <w:t xml:space="preserve"> efficient</w:t>
      </w:r>
      <w:ins w:id="84" w:author="Leonardo Gresta Paulino Murta" w:date="2012-12-05T18:14:00Z">
        <w:r w:rsidR="00440E49">
          <w:t xml:space="preserve"> and, consequently, desirable for the learning process</w:t>
        </w:r>
      </w:ins>
      <w:r w:rsidRPr="003A6B92">
        <w:t>. This process increases the</w:t>
      </w:r>
      <w:ins w:id="85" w:author="esteban clua" w:date="2012-12-01T14:10:00Z">
        <w:r w:rsidR="00536EF4">
          <w:t xml:space="preserve"> human</w:t>
        </w:r>
      </w:ins>
      <w:r w:rsidRPr="003A6B92">
        <w:t xml:space="preserve"> ability to adapt to new situations due to the rule of changing synaptic strengths, which ensures that synaptic changes occur only at neurons involved in wrong outputs. Nevertheless, in order to correct mistakes, it is fundamental to know which </w:t>
      </w:r>
      <w:del w:id="86" w:author="esteban clua" w:date="2012-12-01T14:10:00Z">
        <w:r w:rsidR="000953CC" w:rsidRPr="003A6B92" w:rsidDel="00536EF4">
          <w:delText xml:space="preserve">the </w:delText>
        </w:r>
      </w:del>
      <w:r w:rsidR="000953CC" w:rsidRPr="003A6B92">
        <w:t xml:space="preserve">mistakes </w:t>
      </w:r>
      <w:del w:id="87" w:author="Leonardo Gresta Paulino Murta" w:date="2012-12-05T18:13:00Z">
        <w:r w:rsidR="000953CC" w:rsidRPr="003A6B92" w:rsidDel="00440E49">
          <w:delText>are</w:delText>
        </w:r>
      </w:del>
      <w:ins w:id="88" w:author="Leonardo Gresta Paulino Murta" w:date="2012-12-05T18:13:00Z">
        <w:r w:rsidR="00440E49">
          <w:t>occurred</w:t>
        </w:r>
      </w:ins>
      <w:r w:rsidRPr="003A6B92">
        <w:t xml:space="preserve">. </w:t>
      </w:r>
    </w:p>
    <w:p w14:paraId="13B98123" w14:textId="77777777" w:rsidR="00776B23" w:rsidRPr="003A6B92" w:rsidRDefault="007103A3" w:rsidP="003A6B92">
      <w:r w:rsidRPr="003A6B92">
        <w:t xml:space="preserve">The goal of this paper is to improve the </w:t>
      </w:r>
      <w:r w:rsidR="00916E88" w:rsidRPr="003A6B92">
        <w:t>player’s understanding</w:t>
      </w:r>
      <w:r w:rsidRPr="003A6B92">
        <w:t xml:space="preserve"> </w:t>
      </w:r>
      <w:r w:rsidR="00916E88" w:rsidRPr="003A6B92">
        <w:t xml:space="preserve">of </w:t>
      </w:r>
      <w:r w:rsidR="000953CC" w:rsidRPr="003A6B92">
        <w:t xml:space="preserve">the game </w:t>
      </w:r>
      <w:r w:rsidR="00712AE7" w:rsidRPr="003A6B92">
        <w:t xml:space="preserve">flow, </w:t>
      </w:r>
      <w:ins w:id="89" w:author="Leonardo Gresta Paulino Murta" w:date="2012-12-05T18:59:00Z">
        <w:r w:rsidR="00B64FC9">
          <w:t>providing insights on</w:t>
        </w:r>
      </w:ins>
      <w:ins w:id="90" w:author="Leonardo Gresta Paulino Murta" w:date="2012-12-05T18:28:00Z">
        <w:r w:rsidR="00DE47E0">
          <w:t xml:space="preserve"> </w:t>
        </w:r>
      </w:ins>
      <w:r w:rsidR="00712AE7" w:rsidRPr="003A6B92">
        <w:t>how the story progressed</w:t>
      </w:r>
      <w:r w:rsidR="003A6B92" w:rsidRPr="003A6B92">
        <w:t xml:space="preserve"> and influences in the outcome</w:t>
      </w:r>
      <w:r w:rsidR="00AB0E5B" w:rsidRPr="003A6B92">
        <w:t xml:space="preserve">. </w:t>
      </w:r>
      <w:r w:rsidR="007C34BB" w:rsidRPr="003A6B92">
        <w:t>In order to improve understanding, we provide the means to analyze the game flow</w:t>
      </w:r>
      <w:r w:rsidR="00916E88" w:rsidRPr="003A6B92">
        <w:t xml:space="preserve"> by</w:t>
      </w:r>
      <w:r w:rsidR="007C34BB" w:rsidRPr="003A6B92">
        <w:t xml:space="preserve"> using</w:t>
      </w:r>
      <w:r w:rsidR="00916E88" w:rsidRPr="003A6B92">
        <w:t xml:space="preserve"> </w:t>
      </w:r>
      <w:r w:rsidR="007C34BB" w:rsidRPr="003A6B92">
        <w:t xml:space="preserve">a </w:t>
      </w:r>
      <w:r w:rsidR="00712AE7" w:rsidRPr="003A6B92">
        <w:t>provenance</w:t>
      </w:r>
      <w:r w:rsidR="007C34BB" w:rsidRPr="003A6B92">
        <w:t xml:space="preserve"> graph</w:t>
      </w:r>
      <w:r w:rsidRPr="003A6B92">
        <w:t>. Provenance refers to the documented history of an object's life cycle and is generally used in the context of art</w:t>
      </w:r>
      <w:ins w:id="91" w:author="Leonardo Gresta Paulino Murta" w:date="2012-12-05T18:29:00Z">
        <w:r w:rsidR="00DE47E0">
          <w:t>,</w:t>
        </w:r>
      </w:ins>
      <w:r w:rsidRPr="003A6B92">
        <w:t xml:space="preserve"> </w:t>
      </w:r>
      <w:del w:id="92" w:author="Leonardo Gresta Paulino Murta" w:date="2012-12-05T18:29:00Z">
        <w:r w:rsidRPr="003A6B92" w:rsidDel="00DE47E0">
          <w:delText xml:space="preserve">or </w:delText>
        </w:r>
      </w:del>
      <w:r w:rsidRPr="003A6B92">
        <w:t>digital data</w:t>
      </w:r>
      <w:ins w:id="93" w:author="Leonardo Gresta Paulino Murta" w:date="2012-12-05T18:29:00Z">
        <w:r w:rsidR="00DE47E0">
          <w:t>, and science</w:t>
        </w:r>
      </w:ins>
      <w:r w:rsidRPr="003A6B92">
        <w:t xml:space="preserve"> </w:t>
      </w:r>
      <w:r w:rsidRPr="003A6B92">
        <w:fldChar w:fldCharType="begin"/>
      </w:r>
      <w:r w:rsidR="00F73B3D">
        <w:instrText xml:space="preserve"> ADDIN ZOTERO_ITEM CSL_CITATION {"citationID":"3u7OzFfm","properties":{"formattedCitation":"[22]","plainCitation":"[22]"},"citationItems":[{"id":77,"uris":["http://zotero.org/users/1122386/items/DM3VUTFM"],"uri":["http://zotero.org/users/1122386/items/DM3VUTFM"]}],"schema":"https://github.com/citation-style-language/schema/raw/master/csl-citation.json"} </w:instrText>
      </w:r>
      <w:r w:rsidRPr="003A6B92">
        <w:fldChar w:fldCharType="separate"/>
      </w:r>
      <w:r w:rsidR="00F73B3D" w:rsidRPr="00F73B3D">
        <w:t>[22]</w:t>
      </w:r>
      <w:r w:rsidRPr="003A6B92">
        <w:fldChar w:fldCharType="end"/>
      </w:r>
      <w:r w:rsidRPr="003A6B92">
        <w:t xml:space="preserve">. </w:t>
      </w:r>
      <w:commentRangeStart w:id="94"/>
      <w:ins w:id="95" w:author="esteban clua" w:date="2012-12-01T14:10:00Z">
        <w:r w:rsidR="00536EF4">
          <w:t>This is the first t</w:t>
        </w:r>
        <w:r w:rsidR="00BD35A5">
          <w:t>ime that the provenance concept</w:t>
        </w:r>
        <w:r w:rsidR="00536EF4">
          <w:t xml:space="preserve"> and formalization </w:t>
        </w:r>
      </w:ins>
      <w:ins w:id="96" w:author="esteban clua" w:date="2012-12-01T14:11:00Z">
        <w:r w:rsidR="00BD35A5">
          <w:t>is</w:t>
        </w:r>
      </w:ins>
      <w:ins w:id="97" w:author="esteban clua" w:date="2012-12-01T14:10:00Z">
        <w:r w:rsidR="00536EF4">
          <w:t xml:space="preserve"> used in </w:t>
        </w:r>
      </w:ins>
      <w:ins w:id="98" w:author="esteban clua" w:date="2012-12-01T14:12:00Z">
        <w:r w:rsidR="00BD35A5">
          <w:t xml:space="preserve">the representation of </w:t>
        </w:r>
      </w:ins>
      <w:ins w:id="99" w:author="esteban clua" w:date="2012-12-01T14:10:00Z">
        <w:r w:rsidR="00BD35A5">
          <w:t>game flow</w:t>
        </w:r>
        <w:r w:rsidR="00536EF4">
          <w:t>.</w:t>
        </w:r>
      </w:ins>
      <w:commentRangeEnd w:id="94"/>
      <w:r w:rsidR="00DE47E0">
        <w:rPr>
          <w:rStyle w:val="CommentReference"/>
        </w:rPr>
        <w:commentReference w:id="94"/>
      </w:r>
    </w:p>
    <w:p w14:paraId="4E9BD0D7" w14:textId="77777777" w:rsidR="00776B23" w:rsidRPr="003A6B92" w:rsidDel="00B64FC9" w:rsidRDefault="00776B23" w:rsidP="003A6B92">
      <w:pPr>
        <w:rPr>
          <w:del w:id="100" w:author="Leonardo Gresta Paulino Murta" w:date="2012-12-05T19:03:00Z"/>
        </w:rPr>
      </w:pPr>
      <w:r w:rsidRPr="003A6B92">
        <w:t xml:space="preserve">In </w:t>
      </w:r>
      <w:del w:id="101" w:author="esteban clua" w:date="2012-12-01T14:11:00Z">
        <w:r w:rsidR="00AB0E5B" w:rsidRPr="003A6B92" w:rsidDel="00BD35A5">
          <w:delText>the</w:delText>
        </w:r>
        <w:r w:rsidRPr="003A6B92" w:rsidDel="00BD35A5">
          <w:delText xml:space="preserve"> </w:delText>
        </w:r>
      </w:del>
      <w:ins w:id="102" w:author="esteban clua" w:date="2012-12-01T14:11:00Z">
        <w:r w:rsidR="00BD35A5">
          <w:t>our</w:t>
        </w:r>
        <w:r w:rsidR="00BD35A5" w:rsidRPr="003A6B92">
          <w:t xml:space="preserve"> </w:t>
        </w:r>
      </w:ins>
      <w:r w:rsidRPr="003A6B92">
        <w:t xml:space="preserve">previous work </w:t>
      </w:r>
      <w:r w:rsidRPr="003A6B92">
        <w:fldChar w:fldCharType="begin"/>
      </w:r>
      <w:r w:rsidR="00F73B3D">
        <w:instrText xml:space="preserve"> ADDIN ZOTERO_ITEM CSL_CITATION {"citationID":"CN98ySsW","properties":{"formattedCitation":"[16]","plainCitation":"[16]"},"citationItems":[{"id":87,"uris":["http://zotero.org/users/1122386/items/9DCQB8VQ"],"uri":["http://zotero.org/users/1122386/items/9DCQB8VQ"]}],"schema":"https://github.com/citation-style-language/schema/raw/master/csl-citation.json"} </w:instrText>
      </w:r>
      <w:r w:rsidRPr="003A6B92">
        <w:fldChar w:fldCharType="separate"/>
      </w:r>
      <w:r w:rsidR="00F73B3D" w:rsidRPr="00F73B3D">
        <w:t>[16]</w:t>
      </w:r>
      <w:r w:rsidRPr="003A6B92">
        <w:fldChar w:fldCharType="end"/>
      </w:r>
      <w:r w:rsidRPr="003A6B92">
        <w:t xml:space="preserve">, </w:t>
      </w:r>
      <w:ins w:id="103" w:author="Leonardo Gresta Paulino Murta" w:date="2012-12-05T18:30:00Z">
        <w:r w:rsidR="00DE47E0">
          <w:t>we</w:t>
        </w:r>
      </w:ins>
      <w:del w:id="104" w:author="Leonardo Gresta Paulino Murta" w:date="2012-12-05T18:30:00Z">
        <w:r w:rsidR="00C027AA" w:rsidRPr="003A6B92" w:rsidDel="00DE47E0">
          <w:delText>it is</w:delText>
        </w:r>
      </w:del>
      <w:r w:rsidR="00C027AA" w:rsidRPr="003A6B92">
        <w:t xml:space="preserve"> introduced</w:t>
      </w:r>
      <w:r w:rsidRPr="003A6B92">
        <w:t xml:space="preserve"> the usage of digital provenance </w:t>
      </w:r>
      <w:r w:rsidRPr="003A6B92">
        <w:fldChar w:fldCharType="begin"/>
      </w:r>
      <w:r w:rsidR="00F73B3D">
        <w:instrText xml:space="preserve"> ADDIN ZOTERO_ITEM CSL_CITATION {"citationID":"CpTeI5RU","properties":{"formattedCitation":"[12]","plainCitation":"[12]"},"citationItems":[{"id":103,"uris":["http://zotero.org/users/1122386/items/9BDWBWD6"],"uri":["http://zotero.org/users/1122386/items/9BDWBWD6"]}],"schema":"https://github.com/citation-style-language/schema/raw/master/csl-citation.json"} </w:instrText>
      </w:r>
      <w:r w:rsidRPr="003A6B92">
        <w:fldChar w:fldCharType="separate"/>
      </w:r>
      <w:r w:rsidR="00F73B3D" w:rsidRPr="00F73B3D">
        <w:t>[12]</w:t>
      </w:r>
      <w:r w:rsidRPr="003A6B92">
        <w:fldChar w:fldCharType="end"/>
      </w:r>
      <w:r w:rsidR="00916E88" w:rsidRPr="003A6B92">
        <w:t xml:space="preserve"> in games</w:t>
      </w:r>
      <w:del w:id="105" w:author="Leonardo Gresta Paulino Murta" w:date="2012-12-05T18:31:00Z">
        <w:r w:rsidR="003A6B92" w:rsidRPr="003A6B92" w:rsidDel="00DE47E0">
          <w:delText xml:space="preserve"> by using the proposed framework</w:delText>
        </w:r>
      </w:del>
      <w:r w:rsidR="00AB0E5B" w:rsidRPr="003A6B92">
        <w:t xml:space="preserve">. </w:t>
      </w:r>
      <w:ins w:id="106" w:author="Leonardo Gresta Paulino Murta" w:date="2012-12-05T19:02:00Z">
        <w:r w:rsidR="00B64FC9">
          <w:t xml:space="preserve">The main goal of </w:t>
        </w:r>
      </w:ins>
      <w:ins w:id="107" w:author="Leonardo Gresta Paulino Murta" w:date="2012-12-05T19:07:00Z">
        <w:r w:rsidR="00B64FC9">
          <w:t>the</w:t>
        </w:r>
      </w:ins>
      <w:ins w:id="108" w:author="Leonardo Gresta Paulino Murta" w:date="2012-12-05T19:02:00Z">
        <w:r w:rsidR="00B64FC9">
          <w:t xml:space="preserve"> previous work was to</w:t>
        </w:r>
      </w:ins>
      <w:ins w:id="109" w:author="Leonardo Gresta Paulino Murta" w:date="2012-12-05T18:31:00Z">
        <w:r w:rsidR="00DE47E0">
          <w:t xml:space="preserve"> </w:t>
        </w:r>
      </w:ins>
      <w:ins w:id="110" w:author="Leonardo Gresta Paulino Murta" w:date="2012-12-05T19:04:00Z">
        <w:r w:rsidR="00B64FC9">
          <w:t>propose</w:t>
        </w:r>
      </w:ins>
      <w:ins w:id="111" w:author="Leonardo Gresta Paulino Murta" w:date="2012-12-05T18:31:00Z">
        <w:r w:rsidR="00DE47E0">
          <w:t xml:space="preserve"> </w:t>
        </w:r>
      </w:ins>
      <w:del w:id="112" w:author="Leonardo Gresta Paulino Murta" w:date="2012-12-05T18:32:00Z">
        <w:r w:rsidR="00AB0E5B" w:rsidRPr="003A6B92" w:rsidDel="00DE47E0">
          <w:delText xml:space="preserve">The </w:delText>
        </w:r>
      </w:del>
      <w:ins w:id="113" w:author="Leonardo Gresta Paulino Murta" w:date="2012-12-05T18:32:00Z">
        <w:r w:rsidR="00DE47E0">
          <w:t>a</w:t>
        </w:r>
        <w:r w:rsidR="00DE47E0" w:rsidRPr="003A6B92">
          <w:t xml:space="preserve"> </w:t>
        </w:r>
      </w:ins>
      <w:r w:rsidR="00AB0E5B" w:rsidRPr="003A6B92">
        <w:t xml:space="preserve">framework </w:t>
      </w:r>
      <w:ins w:id="114" w:author="Leonardo Gresta Paulino Murta" w:date="2012-12-05T18:33:00Z">
        <w:r w:rsidR="00B64FC9">
          <w:t xml:space="preserve">that </w:t>
        </w:r>
      </w:ins>
      <w:del w:id="115" w:author="Leonardo Gresta Paulino Murta" w:date="2012-12-05T18:33:00Z">
        <w:r w:rsidR="00AB0E5B" w:rsidRPr="003A6B92" w:rsidDel="00B64FC9">
          <w:delText xml:space="preserve">provides the means to use provenance techniques for analysis by </w:delText>
        </w:r>
      </w:del>
      <w:r w:rsidR="00AB0E5B" w:rsidRPr="003A6B92">
        <w:t>collect</w:t>
      </w:r>
      <w:ins w:id="116" w:author="Leonardo Gresta Paulino Murta" w:date="2012-12-05T18:33:00Z">
        <w:r w:rsidR="00B64FC9">
          <w:t>s</w:t>
        </w:r>
      </w:ins>
      <w:del w:id="117" w:author="Leonardo Gresta Paulino Murta" w:date="2012-12-05T18:33:00Z">
        <w:r w:rsidR="00AB0E5B" w:rsidRPr="003A6B92" w:rsidDel="00B64FC9">
          <w:delText>ing</w:delText>
        </w:r>
      </w:del>
      <w:r w:rsidR="00AB0E5B" w:rsidRPr="003A6B92">
        <w:t xml:space="preserve"> information during</w:t>
      </w:r>
      <w:r w:rsidR="003A6B92" w:rsidRPr="003A6B92">
        <w:t xml:space="preserve"> a game session and map</w:t>
      </w:r>
      <w:ins w:id="118" w:author="Leonardo Gresta Paulino Murta" w:date="2012-12-05T18:33:00Z">
        <w:r w:rsidR="00B64FC9">
          <w:t>s</w:t>
        </w:r>
      </w:ins>
      <w:del w:id="119" w:author="Leonardo Gresta Paulino Murta" w:date="2012-12-05T18:33:00Z">
        <w:r w:rsidR="003A6B92" w:rsidRPr="003A6B92" w:rsidDel="00B64FC9">
          <w:delText>ping</w:delText>
        </w:r>
      </w:del>
      <w:r w:rsidR="003A6B92" w:rsidRPr="003A6B92">
        <w:t xml:space="preserve"> </w:t>
      </w:r>
      <w:ins w:id="120" w:author="Leonardo Gresta Paulino Murta" w:date="2012-12-05T19:07:00Z">
        <w:r w:rsidR="00B64FC9">
          <w:t xml:space="preserve">it </w:t>
        </w:r>
      </w:ins>
      <w:r w:rsidR="003A6B92" w:rsidRPr="003A6B92">
        <w:t>to provenance terms</w:t>
      </w:r>
      <w:r w:rsidR="003C7836">
        <w:t xml:space="preserve">, thus </w:t>
      </w:r>
      <w:del w:id="121" w:author="Leonardo Gresta Paulino Murta" w:date="2012-12-05T19:02:00Z">
        <w:r w:rsidR="003C7836" w:rsidDel="00B64FC9">
          <w:delText xml:space="preserve">allowing </w:delText>
        </w:r>
      </w:del>
      <w:ins w:id="122" w:author="Leonardo Gresta Paulino Murta" w:date="2012-12-05T19:02:00Z">
        <w:r w:rsidR="00B64FC9">
          <w:t xml:space="preserve">providing the means for </w:t>
        </w:r>
      </w:ins>
      <w:r w:rsidR="003C7836">
        <w:t>a post-game analysis</w:t>
      </w:r>
      <w:r w:rsidR="00AB0E5B" w:rsidRPr="003A6B92">
        <w:t>.</w:t>
      </w:r>
      <w:r w:rsidR="00916E88" w:rsidRPr="003A6B92">
        <w:t xml:space="preserve"> </w:t>
      </w:r>
    </w:p>
    <w:p w14:paraId="4AA799A1" w14:textId="77777777" w:rsidR="0001023A" w:rsidRDefault="007103A3" w:rsidP="003A6B92">
      <w:pPr>
        <w:rPr>
          <w:ins w:id="123" w:author="Leonardo Gresta Paulino Murta" w:date="2012-12-05T19:07:00Z"/>
        </w:rPr>
      </w:pPr>
      <w:del w:id="124" w:author="esteban clua" w:date="2012-12-01T14:12:00Z">
        <w:r w:rsidRPr="003A6B92" w:rsidDel="00BD35A5">
          <w:delText xml:space="preserve">Our </w:delText>
        </w:r>
      </w:del>
      <w:ins w:id="125" w:author="esteban clua" w:date="2012-12-01T14:12:00Z">
        <w:r w:rsidR="00BD35A5">
          <w:t>The</w:t>
        </w:r>
        <w:r w:rsidR="00BD35A5" w:rsidRPr="003A6B92">
          <w:t xml:space="preserve"> </w:t>
        </w:r>
      </w:ins>
      <w:del w:id="126" w:author="Leonardo Gresta Paulino Murta" w:date="2012-12-05T19:03:00Z">
        <w:r w:rsidRPr="003A6B92" w:rsidDel="00B64FC9">
          <w:delText xml:space="preserve">proposal </w:delText>
        </w:r>
      </w:del>
      <w:ins w:id="127" w:author="esteban clua" w:date="2012-12-01T14:12:00Z">
        <w:del w:id="128" w:author="Leonardo Gresta Paulino Murta" w:date="2012-12-05T19:03:00Z">
          <w:r w:rsidR="00BD35A5" w:rsidDel="00B64FC9">
            <w:delText xml:space="preserve">of the </w:delText>
          </w:r>
        </w:del>
        <w:r w:rsidR="00BD35A5">
          <w:t xml:space="preserve">present paper </w:t>
        </w:r>
      </w:ins>
      <w:proofErr w:type="gramStart"/>
      <w:r w:rsidRPr="003A6B92">
        <w:t xml:space="preserve">is </w:t>
      </w:r>
      <w:r w:rsidR="00E779DA" w:rsidRPr="003A6B92">
        <w:t>based</w:t>
      </w:r>
      <w:proofErr w:type="gramEnd"/>
      <w:r w:rsidR="00E779DA" w:rsidRPr="003A6B92">
        <w:t xml:space="preserve"> on</w:t>
      </w:r>
      <w:r w:rsidRPr="003A6B92">
        <w:t xml:space="preserve"> </w:t>
      </w:r>
      <w:del w:id="129" w:author="Leonardo Gresta Paulino Murta" w:date="2012-12-05T19:03:00Z">
        <w:r w:rsidR="00AB0E5B" w:rsidRPr="003A6B92" w:rsidDel="00B64FC9">
          <w:delText>th</w:delText>
        </w:r>
        <w:r w:rsidR="00542822" w:rsidDel="00B64FC9">
          <w:delText>at</w:delText>
        </w:r>
        <w:r w:rsidRPr="003A6B92" w:rsidDel="00B64FC9">
          <w:delText xml:space="preserve"> </w:delText>
        </w:r>
      </w:del>
      <w:ins w:id="130" w:author="Leonardo Gresta Paulino Murta" w:date="2012-12-05T19:03:00Z">
        <w:r w:rsidR="00B64FC9" w:rsidRPr="003A6B92">
          <w:t>t</w:t>
        </w:r>
        <w:r w:rsidR="00B64FC9">
          <w:t>he</w:t>
        </w:r>
        <w:r w:rsidR="00B64FC9" w:rsidRPr="003A6B92">
          <w:t xml:space="preserve"> </w:t>
        </w:r>
      </w:ins>
      <w:r w:rsidRPr="003A6B92">
        <w:t>framework</w:t>
      </w:r>
      <w:r w:rsidR="00E779DA" w:rsidRPr="003A6B92">
        <w:t xml:space="preserve"> </w:t>
      </w:r>
      <w:ins w:id="131" w:author="Leonardo Gresta Paulino Murta" w:date="2012-12-05T19:04:00Z">
        <w:r w:rsidR="00B64FC9">
          <w:t>introduced in the previous paper</w:t>
        </w:r>
      </w:ins>
      <w:ins w:id="132" w:author="Leonardo Gresta Paulino Murta" w:date="2012-12-05T19:05:00Z">
        <w:r w:rsidR="00B64FC9">
          <w:t>. However, differently from the previous work</w:t>
        </w:r>
      </w:ins>
      <w:del w:id="133" w:author="Leonardo Gresta Paulino Murta" w:date="2012-12-05T19:04:00Z">
        <w:r w:rsidR="00E779DA" w:rsidRPr="003A6B92" w:rsidDel="00B64FC9">
          <w:delText xml:space="preserve">presented </w:delText>
        </w:r>
      </w:del>
      <w:del w:id="134" w:author="Leonardo Gresta Paulino Murta" w:date="2012-12-05T19:03:00Z">
        <w:r w:rsidR="00E779DA" w:rsidRPr="003A6B92" w:rsidDel="00B64FC9">
          <w:delText xml:space="preserve">at </w:delText>
        </w:r>
      </w:del>
      <w:del w:id="135" w:author="Leonardo Gresta Paulino Murta" w:date="2012-12-05T19:04:00Z">
        <w:r w:rsidR="00E779DA" w:rsidRPr="003A6B92" w:rsidDel="00B64FC9">
          <w:fldChar w:fldCharType="begin"/>
        </w:r>
        <w:r w:rsidR="00F73B3D" w:rsidDel="00B64FC9">
          <w:delInstrText xml:space="preserve"> ADDIN ZOTERO_ITEM CSL_CITATION {"citationID":"2ik9nkp7iv","properties":{"formattedCitation":"[16]","plainCitation":"[16]"},"citationItems":[{"id":87,"uris":["http://zotero.org/users/1122386/items/9DCQB8VQ"],"uri":["http://zotero.org/users/1122386/items/9DCQB8VQ"]}],"schema":"https://github.com/citation-style-language/schema/raw/master/csl-citation.json"} </w:delInstrText>
        </w:r>
        <w:r w:rsidR="00E779DA" w:rsidRPr="003A6B92" w:rsidDel="00B64FC9">
          <w:fldChar w:fldCharType="separate"/>
        </w:r>
        <w:r w:rsidR="00F73B3D" w:rsidRPr="00F73B3D" w:rsidDel="00B64FC9">
          <w:delText>[16]</w:delText>
        </w:r>
        <w:r w:rsidR="00E779DA" w:rsidRPr="003A6B92" w:rsidDel="00B64FC9">
          <w:fldChar w:fldCharType="end"/>
        </w:r>
      </w:del>
      <w:r w:rsidRPr="003A6B92">
        <w:t>,</w:t>
      </w:r>
      <w:ins w:id="136" w:author="Leonardo Gresta Paulino Murta" w:date="2012-12-05T19:05:00Z">
        <w:r w:rsidR="00B64FC9">
          <w:t xml:space="preserve"> which is focused on provenance gathering, this work focus on</w:t>
        </w:r>
      </w:ins>
      <w:del w:id="137" w:author="Leonardo Gresta Paulino Murta" w:date="2012-12-05T19:06:00Z">
        <w:r w:rsidRPr="003A6B92" w:rsidDel="00B64FC9">
          <w:delText xml:space="preserve"> </w:delText>
        </w:r>
        <w:r w:rsidR="00AB0E5B" w:rsidRPr="003A6B92" w:rsidDel="00B64FC9">
          <w:delText>using</w:delText>
        </w:r>
        <w:r w:rsidR="00E779DA" w:rsidRPr="003A6B92" w:rsidDel="00B64FC9">
          <w:delText xml:space="preserve"> </w:delText>
        </w:r>
        <w:r w:rsidR="00AB0E5B" w:rsidRPr="003A6B92" w:rsidDel="00B64FC9">
          <w:delText xml:space="preserve">the collected data </w:delText>
        </w:r>
        <w:r w:rsidR="00E779DA" w:rsidRPr="003A6B92" w:rsidDel="00B64FC9">
          <w:delText>for a</w:delText>
        </w:r>
      </w:del>
      <w:r w:rsidRPr="003A6B92">
        <w:t xml:space="preserve"> </w:t>
      </w:r>
      <w:del w:id="138" w:author="Leonardo Gresta Paulino Murta" w:date="2012-12-05T19:06:00Z">
        <w:r w:rsidRPr="003A6B92" w:rsidDel="00B64FC9">
          <w:delText>post-game</w:delText>
        </w:r>
        <w:r w:rsidR="003A6B92" w:rsidRPr="003A6B92" w:rsidDel="00B64FC9">
          <w:delText xml:space="preserve"> </w:delText>
        </w:r>
      </w:del>
      <w:r w:rsidR="003A6B92" w:rsidRPr="003A6B92">
        <w:t>provenance</w:t>
      </w:r>
      <w:r w:rsidRPr="003A6B92">
        <w:t xml:space="preserve"> analysis. </w:t>
      </w:r>
    </w:p>
    <w:p w14:paraId="1ABD80F2" w14:textId="77777777" w:rsidR="007103A3" w:rsidRPr="003A6B92" w:rsidRDefault="007103A3" w:rsidP="003A6B92">
      <w:proofErr w:type="gramStart"/>
      <w:r w:rsidRPr="003A6B92">
        <w:t>Th</w:t>
      </w:r>
      <w:r w:rsidR="00E779DA" w:rsidRPr="003A6B92">
        <w:t>e provenance analysis is done by processing the collected gameplay data and generating a provenance graph</w:t>
      </w:r>
      <w:proofErr w:type="gramEnd"/>
      <w:r w:rsidRPr="003A6B92">
        <w:t xml:space="preserve">, </w:t>
      </w:r>
      <w:del w:id="139" w:author="Leonardo Gresta Paulino Murta" w:date="2012-12-05T19:08:00Z">
        <w:r w:rsidR="00E779DA" w:rsidRPr="003A6B92" w:rsidDel="0001023A">
          <w:delText>mapping</w:delText>
        </w:r>
        <w:r w:rsidR="003A6B92" w:rsidRPr="003A6B92" w:rsidDel="0001023A">
          <w:delText xml:space="preserve"> </w:delText>
        </w:r>
      </w:del>
      <w:ins w:id="140" w:author="Leonardo Gresta Paulino Murta" w:date="2012-12-05T19:08:00Z">
        <w:r w:rsidR="0001023A">
          <w:t>which relate</w:t>
        </w:r>
        <w:r w:rsidR="0001023A" w:rsidRPr="003A6B92">
          <w:t xml:space="preserve"> </w:t>
        </w:r>
      </w:ins>
      <w:r w:rsidR="003A6B92" w:rsidRPr="003A6B92">
        <w:t>the</w:t>
      </w:r>
      <w:r w:rsidRPr="003A6B92">
        <w:t xml:space="preserve"> actions</w:t>
      </w:r>
      <w:r w:rsidR="00542822">
        <w:t xml:space="preserve"> and events</w:t>
      </w:r>
      <w:r w:rsidRPr="003A6B92">
        <w:t xml:space="preserve"> </w:t>
      </w:r>
      <w:del w:id="141" w:author="Leonardo Gresta Paulino Murta" w:date="2012-12-05T19:08:00Z">
        <w:r w:rsidRPr="003A6B92" w:rsidDel="0001023A">
          <w:delText xml:space="preserve">made </w:delText>
        </w:r>
      </w:del>
      <w:ins w:id="142" w:author="Leonardo Gresta Paulino Murta" w:date="2012-12-05T19:08:00Z">
        <w:r w:rsidR="0001023A">
          <w:t>that occurred</w:t>
        </w:r>
        <w:r w:rsidR="0001023A" w:rsidRPr="003A6B92">
          <w:t xml:space="preserve"> </w:t>
        </w:r>
      </w:ins>
      <w:r w:rsidRPr="003A6B92">
        <w:t xml:space="preserve">during the game session. This </w:t>
      </w:r>
      <w:r w:rsidR="00E63E15" w:rsidRPr="003A6B92">
        <w:t>provenance</w:t>
      </w:r>
      <w:r w:rsidR="00542822">
        <w:t xml:space="preserve"> graph</w:t>
      </w:r>
      <w:r w:rsidR="00E63E15" w:rsidRPr="003A6B92">
        <w:t xml:space="preserve"> </w:t>
      </w:r>
      <w:r w:rsidR="003A6B92" w:rsidRPr="003A6B92">
        <w:t>allows the player</w:t>
      </w:r>
      <w:r w:rsidR="00E63E15" w:rsidRPr="003A6B92">
        <w:t xml:space="preserve"> </w:t>
      </w:r>
      <w:r w:rsidR="003A6B92" w:rsidRPr="003A6B92">
        <w:t xml:space="preserve">to </w:t>
      </w:r>
      <w:r w:rsidR="00E63E15" w:rsidRPr="003A6B92">
        <w:t>identify</w:t>
      </w:r>
      <w:r w:rsidRPr="003A6B92">
        <w:t xml:space="preserve"> critical </w:t>
      </w:r>
      <w:r w:rsidR="00AB0E5B" w:rsidRPr="003A6B92">
        <w:t>actions</w:t>
      </w:r>
      <w:r w:rsidRPr="003A6B92">
        <w:t xml:space="preserve"> that influence</w:t>
      </w:r>
      <w:r w:rsidR="00E63E15" w:rsidRPr="003A6B92">
        <w:t xml:space="preserve">d </w:t>
      </w:r>
      <w:del w:id="143" w:author="esteban clua" w:date="2012-12-01T14:13:00Z">
        <w:r w:rsidR="00AB0E5B" w:rsidRPr="003A6B92" w:rsidDel="00BD35A5">
          <w:delText xml:space="preserve">in </w:delText>
        </w:r>
      </w:del>
      <w:r w:rsidR="00E63E15" w:rsidRPr="003A6B92">
        <w:t>the game outcome</w:t>
      </w:r>
      <w:r w:rsidR="0005235B">
        <w:t xml:space="preserve"> and</w:t>
      </w:r>
      <w:ins w:id="144" w:author="esteban clua" w:date="2012-12-01T14:13:00Z">
        <w:r w:rsidR="00BD35A5">
          <w:t xml:space="preserve"> helps</w:t>
        </w:r>
      </w:ins>
      <w:r w:rsidRPr="003A6B92">
        <w:t xml:space="preserve"> to understand how </w:t>
      </w:r>
      <w:del w:id="145" w:author="Kohwalter" w:date="2012-12-03T17:26:00Z">
        <w:r w:rsidRPr="003A6B92" w:rsidDel="00A76337">
          <w:delText xml:space="preserve">the </w:delText>
        </w:r>
      </w:del>
      <w:del w:id="146" w:author="esteban clua" w:date="2012-12-01T14:13:00Z">
        <w:r w:rsidRPr="003A6B92" w:rsidDel="00BD35A5">
          <w:delText xml:space="preserve">outcome </w:delText>
        </w:r>
      </w:del>
      <w:ins w:id="147" w:author="esteban clua" w:date="2012-12-01T14:13:00Z">
        <w:r w:rsidR="00BD35A5">
          <w:t xml:space="preserve">events </w:t>
        </w:r>
        <w:proofErr w:type="gramStart"/>
        <w:r w:rsidR="00BD35A5">
          <w:t>were</w:t>
        </w:r>
      </w:ins>
      <w:del w:id="148" w:author="esteban clua" w:date="2012-12-01T14:13:00Z">
        <w:r w:rsidRPr="003A6B92" w:rsidDel="00BD35A5">
          <w:delText>was</w:delText>
        </w:r>
      </w:del>
      <w:r w:rsidRPr="003A6B92">
        <w:t xml:space="preserve"> </w:t>
      </w:r>
      <w:r w:rsidR="00E63E15" w:rsidRPr="003A6B92">
        <w:t>generated</w:t>
      </w:r>
      <w:proofErr w:type="gramEnd"/>
      <w:r w:rsidRPr="003A6B92">
        <w:t xml:space="preserve"> and </w:t>
      </w:r>
      <w:r w:rsidR="00E63E15" w:rsidRPr="003A6B92">
        <w:t xml:space="preserve">which </w:t>
      </w:r>
      <w:r w:rsidRPr="003A6B92">
        <w:t xml:space="preserve">decisions influenced </w:t>
      </w:r>
      <w:del w:id="149" w:author="esteban clua" w:date="2012-12-01T14:14:00Z">
        <w:r w:rsidR="00E63E15" w:rsidRPr="003A6B92" w:rsidDel="00BD35A5">
          <w:delText xml:space="preserve">in </w:delText>
        </w:r>
      </w:del>
      <w:ins w:id="150" w:author="esteban clua" w:date="2012-12-01T14:14:00Z">
        <w:del w:id="151" w:author="Kohwalter" w:date="2012-12-03T17:27:00Z">
          <w:r w:rsidR="00BD35A5" w:rsidDel="00A76337">
            <w:delText xml:space="preserve">on </w:delText>
          </w:r>
        </w:del>
        <w:r w:rsidR="00BD35A5">
          <w:t>them</w:t>
        </w:r>
      </w:ins>
      <w:del w:id="152" w:author="esteban clua" w:date="2012-12-01T14:14:00Z">
        <w:r w:rsidRPr="003A6B92" w:rsidDel="00BD35A5">
          <w:delText>it</w:delText>
        </w:r>
      </w:del>
      <w:r w:rsidRPr="003A6B92">
        <w:t xml:space="preserve">. This </w:t>
      </w:r>
      <w:ins w:id="153" w:author="esteban clua" w:date="2012-12-01T14:14:00Z">
        <w:r w:rsidR="00BD35A5">
          <w:t xml:space="preserve">process </w:t>
        </w:r>
      </w:ins>
      <w:r w:rsidRPr="003A6B92">
        <w:t>also aid</w:t>
      </w:r>
      <w:ins w:id="154" w:author="Leonardo Gresta Paulino Murta" w:date="2012-12-05T19:09:00Z">
        <w:r w:rsidR="0001023A">
          <w:t>s</w:t>
        </w:r>
      </w:ins>
      <w:r w:rsidRPr="003A6B92">
        <w:t xml:space="preserve"> in the identification of mistakes, allowing the player to reflect upon them for future interactions.</w:t>
      </w:r>
    </w:p>
    <w:p w14:paraId="73087404" w14:textId="77777777" w:rsidR="007103A3" w:rsidRPr="003A6B92" w:rsidRDefault="00E63E15" w:rsidP="003A6B92">
      <w:r w:rsidRPr="003A6B92">
        <w:t>The</w:t>
      </w:r>
      <w:r w:rsidR="007103A3" w:rsidRPr="003A6B92">
        <w:t xml:space="preserve"> </w:t>
      </w:r>
      <w:r w:rsidR="0005235B">
        <w:t xml:space="preserve">provenance in games </w:t>
      </w:r>
      <w:r w:rsidR="007103A3" w:rsidRPr="003A6B92">
        <w:t xml:space="preserve">framework </w:t>
      </w:r>
      <w:del w:id="155" w:author="Leonardo Gresta Paulino Murta" w:date="2012-12-05T19:10:00Z">
        <w:r w:rsidR="007103A3" w:rsidRPr="003A6B92" w:rsidDel="0001023A">
          <w:delText>w</w:delText>
        </w:r>
        <w:r w:rsidR="003A6B92" w:rsidRPr="003A6B92" w:rsidDel="0001023A">
          <w:delText>ere</w:delText>
        </w:r>
        <w:r w:rsidR="0005235B" w:rsidRPr="0005235B" w:rsidDel="0001023A">
          <w:delText xml:space="preserve"> </w:delText>
        </w:r>
      </w:del>
      <w:ins w:id="156" w:author="Leonardo Gresta Paulino Murta" w:date="2012-12-05T19:10:00Z">
        <w:r w:rsidR="0001023A">
          <w:t>was</w:t>
        </w:r>
        <w:r w:rsidR="0001023A" w:rsidRPr="0005235B">
          <w:t xml:space="preserve"> </w:t>
        </w:r>
      </w:ins>
      <w:r w:rsidR="0005235B" w:rsidRPr="003A6B92">
        <w:t>previously</w:t>
      </w:r>
      <w:r w:rsidR="007103A3" w:rsidRPr="003A6B92">
        <w:t xml:space="preserve"> instantiated in the SDM game </w:t>
      </w:r>
      <w:r w:rsidR="007103A3" w:rsidRPr="003A6B92">
        <w:fldChar w:fldCharType="begin"/>
      </w:r>
      <w:r w:rsidR="00F73B3D">
        <w:instrText xml:space="preserve"> ADDIN ZOTERO_ITEM CSL_CITATION {"citationID":"TqPuJOzf","properties":{"formattedCitation":"[17]","plainCitation":"[17]"},"citationItems":[{"id":5,"uris":["http://zotero.org/users/1122386/items/62BKPQUE"],"uri":["http://zotero.org/users/1122386/items/62BKPQUE"]}],"schema":"https://github.com/citation-style-language/schema/raw/master/csl-citation.json"} </w:instrText>
      </w:r>
      <w:r w:rsidR="007103A3" w:rsidRPr="003A6B92">
        <w:fldChar w:fldCharType="separate"/>
      </w:r>
      <w:r w:rsidR="00F73B3D" w:rsidRPr="00F73B3D">
        <w:t>[17]</w:t>
      </w:r>
      <w:r w:rsidR="007103A3" w:rsidRPr="003A6B92">
        <w:fldChar w:fldCharType="end"/>
      </w:r>
      <w:r w:rsidR="007103A3" w:rsidRPr="003A6B92">
        <w:fldChar w:fldCharType="begin"/>
      </w:r>
      <w:r w:rsidR="007103A3" w:rsidRPr="003A6B92">
        <w:instrText xml:space="preserve"> ADDIN ZOTERO_TEMP </w:instrText>
      </w:r>
      <w:r w:rsidR="007103A3" w:rsidRPr="003A6B92">
        <w:fldChar w:fldCharType="end"/>
      </w:r>
      <w:r w:rsidR="007103A3" w:rsidRPr="003A6B92">
        <w:t xml:space="preserve"> as a proof of concept</w:t>
      </w:r>
      <w:del w:id="157" w:author="Kohwalter" w:date="2012-12-03T17:27:00Z">
        <w:r w:rsidR="0005235B" w:rsidDel="00A76337">
          <w:delText>,</w:delText>
        </w:r>
        <w:commentRangeStart w:id="158"/>
        <w:r w:rsidR="0005235B" w:rsidDel="00A76337">
          <w:delText xml:space="preserve"> however the analysis was not yet ready for integration</w:delText>
        </w:r>
        <w:r w:rsidR="007103A3" w:rsidRPr="003A6B92" w:rsidDel="00A76337">
          <w:delText xml:space="preserve">. </w:delText>
        </w:r>
      </w:del>
      <w:commentRangeEnd w:id="158"/>
      <w:ins w:id="159" w:author="Kohwalter" w:date="2012-12-03T17:27:00Z">
        <w:r w:rsidR="00A76337">
          <w:t xml:space="preserve">. </w:t>
        </w:r>
      </w:ins>
      <w:r w:rsidR="00BD35A5">
        <w:rPr>
          <w:rStyle w:val="CommentReference"/>
        </w:rPr>
        <w:commentReference w:id="158"/>
      </w:r>
      <w:r w:rsidR="007103A3" w:rsidRPr="003A6B92">
        <w:t xml:space="preserve">The SDM game focuses on introducing Software Engineering concepts and skills to undergraduate students. The new </w:t>
      </w:r>
      <w:r w:rsidR="0005235B">
        <w:t xml:space="preserve">and improved </w:t>
      </w:r>
      <w:r w:rsidR="007103A3" w:rsidRPr="003A6B92">
        <w:t>version of SDM</w:t>
      </w:r>
      <w:r w:rsidR="0005235B">
        <w:t xml:space="preserve"> presented in this paper</w:t>
      </w:r>
      <w:ins w:id="160" w:author="esteban clua" w:date="2012-12-01T14:15:00Z">
        <w:r w:rsidR="00BD35A5">
          <w:t xml:space="preserve"> </w:t>
        </w:r>
      </w:ins>
      <w:del w:id="161" w:author="esteban clua" w:date="2012-12-01T14:15:00Z">
        <w:r w:rsidR="007103A3" w:rsidRPr="003A6B92" w:rsidDel="00BD35A5">
          <w:delText xml:space="preserve">, which </w:delText>
        </w:r>
      </w:del>
      <w:r w:rsidR="007103A3" w:rsidRPr="003A6B92">
        <w:t xml:space="preserve">includes provenance </w:t>
      </w:r>
      <w:del w:id="162" w:author="Leonardo Gresta Paulino Murta" w:date="2012-12-05T19:10:00Z">
        <w:r w:rsidR="007103A3" w:rsidRPr="003A6B92" w:rsidDel="0001023A">
          <w:delText>support</w:delText>
        </w:r>
        <w:r w:rsidR="0005235B" w:rsidDel="0001023A">
          <w:delText xml:space="preserve"> </w:delText>
        </w:r>
      </w:del>
      <w:ins w:id="163" w:author="Leonardo Gresta Paulino Murta" w:date="2012-12-05T19:10:00Z">
        <w:r w:rsidR="0001023A">
          <w:t xml:space="preserve">gathering </w:t>
        </w:r>
      </w:ins>
      <w:r w:rsidR="0005235B">
        <w:t>and analysis</w:t>
      </w:r>
      <w:r w:rsidR="007103A3" w:rsidRPr="003A6B92">
        <w:t xml:space="preserve">, </w:t>
      </w:r>
      <w:ins w:id="164" w:author="Leonardo Gresta Paulino Murta" w:date="2012-12-05T19:15:00Z">
        <w:r w:rsidR="0001023A">
          <w:t>allowing</w:t>
        </w:r>
      </w:ins>
      <w:del w:id="165" w:author="Leonardo Gresta Paulino Murta" w:date="2012-12-05T19:15:00Z">
        <w:r w:rsidR="007103A3" w:rsidRPr="003A6B92" w:rsidDel="0001023A">
          <w:delText>allows</w:delText>
        </w:r>
      </w:del>
      <w:r w:rsidR="007103A3" w:rsidRPr="003A6B92">
        <w:t xml:space="preserve"> students to </w:t>
      </w:r>
      <w:del w:id="166" w:author="Leonardo Gresta Paulino Murta" w:date="2012-12-05T19:10:00Z">
        <w:r w:rsidR="007103A3" w:rsidRPr="003A6B92" w:rsidDel="0001023A">
          <w:delText xml:space="preserve">analyze </w:delText>
        </w:r>
      </w:del>
      <w:ins w:id="167" w:author="Leonardo Gresta Paulino Murta" w:date="2012-12-05T19:10:00Z">
        <w:r w:rsidR="0001023A">
          <w:t>visualize</w:t>
        </w:r>
        <w:r w:rsidR="0001023A" w:rsidRPr="003A6B92">
          <w:t xml:space="preserve"> </w:t>
        </w:r>
      </w:ins>
      <w:r w:rsidR="007103A3" w:rsidRPr="003A6B92">
        <w:t>their actions and identify steps that lead to suc</w:t>
      </w:r>
      <w:r w:rsidR="003A6B92">
        <w:t>cessful or unsuccessful outcome</w:t>
      </w:r>
      <w:ins w:id="168" w:author="Leonardo Gresta Paulino Murta" w:date="2012-12-05T19:11:00Z">
        <w:r w:rsidR="0001023A">
          <w:t>s</w:t>
        </w:r>
      </w:ins>
      <w:r w:rsidR="007103A3" w:rsidRPr="003A6B92">
        <w:t xml:space="preserve">. </w:t>
      </w:r>
      <w:ins w:id="169" w:author="esteban clua" w:date="2012-12-01T14:16:00Z">
        <w:r w:rsidR="00BD35A5">
          <w:t xml:space="preserve">While the main application of provenance in this paper is </w:t>
        </w:r>
      </w:ins>
      <w:ins w:id="170" w:author="esteban clua" w:date="2012-12-01T14:17:00Z">
        <w:del w:id="171" w:author="Leonardo Gresta Paulino Murta" w:date="2012-12-05T19:11:00Z">
          <w:r w:rsidR="00BD35A5" w:rsidDel="0001023A">
            <w:delText xml:space="preserve">applied </w:delText>
          </w:r>
        </w:del>
      </w:ins>
      <w:ins w:id="172" w:author="Leonardo Gresta Paulino Murta" w:date="2012-12-05T19:11:00Z">
        <w:r w:rsidR="0001023A">
          <w:t xml:space="preserve">over a </w:t>
        </w:r>
      </w:ins>
      <w:ins w:id="173" w:author="esteban clua" w:date="2012-12-01T14:18:00Z">
        <w:del w:id="174" w:author="Leonardo Gresta Paulino Murta" w:date="2012-12-05T19:11:00Z">
          <w:r w:rsidR="00BD35A5" w:rsidDel="0001023A">
            <w:delText>at</w:delText>
          </w:r>
        </w:del>
      </w:ins>
      <w:ins w:id="175" w:author="esteban clua" w:date="2012-12-01T14:16:00Z">
        <w:del w:id="176" w:author="Leonardo Gresta Paulino Murta" w:date="2012-12-05T19:11:00Z">
          <w:r w:rsidR="00BD35A5" w:rsidDel="0001023A">
            <w:delText xml:space="preserve"> </w:delText>
          </w:r>
        </w:del>
        <w:r w:rsidR="00BD35A5">
          <w:t>serious game</w:t>
        </w:r>
        <w:del w:id="177" w:author="Leonardo Gresta Paulino Murta" w:date="2012-12-05T19:11:00Z">
          <w:r w:rsidR="00BD35A5" w:rsidDel="0001023A">
            <w:delText>s analysis and education</w:delText>
          </w:r>
        </w:del>
        <w:r w:rsidR="00BD35A5">
          <w:t xml:space="preserve">, </w:t>
        </w:r>
      </w:ins>
      <w:ins w:id="178" w:author="Leonardo Gresta Paulino Murta" w:date="2012-12-05T19:11:00Z">
        <w:r w:rsidR="0001023A">
          <w:t xml:space="preserve">we believe that the </w:t>
        </w:r>
      </w:ins>
      <w:ins w:id="179" w:author="esteban clua" w:date="2012-12-01T14:16:00Z">
        <w:del w:id="180" w:author="Leonardo Gresta Paulino Murta" w:date="2012-12-05T19:12:00Z">
          <w:r w:rsidR="00BD35A5" w:rsidDel="0001023A">
            <w:delText xml:space="preserve">our </w:delText>
          </w:r>
        </w:del>
      </w:ins>
      <w:ins w:id="181" w:author="esteban clua" w:date="2012-12-01T14:18:00Z">
        <w:del w:id="182" w:author="Leonardo Gresta Paulino Murta" w:date="2012-12-05T19:12:00Z">
          <w:r w:rsidR="00BD35A5" w:rsidDel="0001023A">
            <w:delText xml:space="preserve">novel </w:delText>
          </w:r>
        </w:del>
      </w:ins>
      <w:ins w:id="183" w:author="esteban clua" w:date="2012-12-01T14:16:00Z">
        <w:r w:rsidR="00BD35A5">
          <w:t>concept</w:t>
        </w:r>
      </w:ins>
      <w:ins w:id="184" w:author="Leonardo Gresta Paulino Murta" w:date="2012-12-05T19:12:00Z">
        <w:r w:rsidR="0001023A">
          <w:t>s discussed in this paper are applicable to other kinds of games</w:t>
        </w:r>
      </w:ins>
      <w:ins w:id="185" w:author="Leonardo Gresta Paulino Murta" w:date="2012-12-05T19:13:00Z">
        <w:r w:rsidR="0001023A">
          <w:t xml:space="preserve"> and useful to support </w:t>
        </w:r>
      </w:ins>
      <w:ins w:id="186" w:author="Leonardo Gresta Paulino Murta" w:date="2012-12-05T19:14:00Z">
        <w:r w:rsidR="0001023A">
          <w:t>advanced analysis, such as</w:t>
        </w:r>
      </w:ins>
      <w:ins w:id="187" w:author="esteban clua" w:date="2012-12-01T14:16:00Z">
        <w:del w:id="188" w:author="Leonardo Gresta Paulino Murta" w:date="2012-12-05T19:14:00Z">
          <w:r w:rsidR="00BD35A5" w:rsidDel="0001023A">
            <w:delText xml:space="preserve"> may be used in many other aspects in games, allowing in the future</w:delText>
          </w:r>
        </w:del>
      </w:ins>
      <w:ins w:id="189" w:author="esteban clua" w:date="2012-12-01T14:17:00Z">
        <w:del w:id="190" w:author="Leonardo Gresta Paulino Murta" w:date="2012-12-05T19:14:00Z">
          <w:r w:rsidR="00BD35A5" w:rsidDel="0001023A">
            <w:delText xml:space="preserve"> studies of</w:delText>
          </w:r>
        </w:del>
      </w:ins>
      <w:ins w:id="191" w:author="esteban clua" w:date="2012-12-01T14:16:00Z">
        <w:r w:rsidR="00BD35A5">
          <w:t xml:space="preserve"> gameplay balancing, </w:t>
        </w:r>
      </w:ins>
      <w:ins w:id="192" w:author="esteban clua" w:date="2012-12-01T14:17:00Z">
        <w:r w:rsidR="00BD35A5">
          <w:t>events and behaviors data mining</w:t>
        </w:r>
      </w:ins>
      <w:ins w:id="193" w:author="Leonardo Gresta Paulino Murta" w:date="2012-12-05T19:14:00Z">
        <w:r w:rsidR="0001023A">
          <w:t>,</w:t>
        </w:r>
      </w:ins>
      <w:ins w:id="194" w:author="esteban clua" w:date="2012-12-01T14:17:00Z">
        <w:r w:rsidR="00BD35A5">
          <w:t xml:space="preserve"> and even storytelling</w:t>
        </w:r>
      </w:ins>
      <w:ins w:id="195" w:author="esteban clua" w:date="2012-12-01T14:18:00Z">
        <w:r w:rsidR="00BD35A5">
          <w:t xml:space="preserve"> enhancements. </w:t>
        </w:r>
      </w:ins>
      <w:ins w:id="196" w:author="esteban clua" w:date="2012-12-01T14:17:00Z">
        <w:r w:rsidR="00BD35A5">
          <w:t xml:space="preserve"> </w:t>
        </w:r>
      </w:ins>
    </w:p>
    <w:p w14:paraId="2657AED2" w14:textId="77777777" w:rsidR="007103A3" w:rsidRDefault="007103A3" w:rsidP="007103A3">
      <w:r w:rsidRPr="00BA276C">
        <w:lastRenderedPageBreak/>
        <w:t xml:space="preserve">This paper </w:t>
      </w:r>
      <w:proofErr w:type="gramStart"/>
      <w:r w:rsidRPr="00BA276C">
        <w:t>is organized</w:t>
      </w:r>
      <w:proofErr w:type="gramEnd"/>
      <w:r w:rsidRPr="00BA276C">
        <w:t xml:space="preserve"> as follows: Section </w:t>
      </w:r>
      <w:r w:rsidR="00C75488">
        <w:fldChar w:fldCharType="begin"/>
      </w:r>
      <w:r w:rsidR="00C75488">
        <w:instrText xml:space="preserve"> REF _Ref341897935 \r \h </w:instrText>
      </w:r>
      <w:r w:rsidR="00C75488">
        <w:fldChar w:fldCharType="separate"/>
      </w:r>
      <w:r w:rsidR="009266D8">
        <w:t>2</w:t>
      </w:r>
      <w:r w:rsidR="00C75488">
        <w:fldChar w:fldCharType="end"/>
      </w:r>
      <w:r w:rsidRPr="00BA276C">
        <w:t xml:space="preserve"> provides </w:t>
      </w:r>
      <w:r w:rsidR="00E23DDC">
        <w:t xml:space="preserve">related work in the area of game </w:t>
      </w:r>
      <w:r w:rsidR="0005235B">
        <w:t xml:space="preserve">flow </w:t>
      </w:r>
      <w:r w:rsidR="00E23DDC">
        <w:t xml:space="preserve">analysis. Section </w:t>
      </w:r>
      <w:r w:rsidR="00C75488">
        <w:fldChar w:fldCharType="begin"/>
      </w:r>
      <w:r w:rsidR="00C75488">
        <w:instrText xml:space="preserve"> REF _Ref341897940 \r \h </w:instrText>
      </w:r>
      <w:r w:rsidR="00C75488">
        <w:fldChar w:fldCharType="separate"/>
      </w:r>
      <w:proofErr w:type="gramStart"/>
      <w:r w:rsidR="009266D8">
        <w:t>3</w:t>
      </w:r>
      <w:proofErr w:type="gramEnd"/>
      <w:r w:rsidR="00C75488">
        <w:fldChar w:fldCharType="end"/>
      </w:r>
      <w:r w:rsidR="00E23DDC">
        <w:t xml:space="preserve"> provides </w:t>
      </w:r>
      <w:r w:rsidRPr="00BA276C">
        <w:t xml:space="preserve">some background on </w:t>
      </w:r>
      <w:del w:id="197" w:author="Leonardo Gresta Paulino Murta" w:date="2012-12-05T19:15:00Z">
        <w:r w:rsidRPr="00BA276C" w:rsidDel="0001023A">
          <w:delText xml:space="preserve">the </w:delText>
        </w:r>
      </w:del>
      <w:ins w:id="198" w:author="Leonardo Gresta Paulino Murta" w:date="2012-12-05T19:15:00Z">
        <w:r w:rsidR="0001023A">
          <w:t>p</w:t>
        </w:r>
      </w:ins>
      <w:del w:id="199" w:author="Leonardo Gresta Paulino Murta" w:date="2012-12-05T19:15:00Z">
        <w:r w:rsidRPr="00BA276C" w:rsidDel="0001023A">
          <w:delText>P</w:delText>
        </w:r>
      </w:del>
      <w:r w:rsidRPr="00BA276C">
        <w:t>rovenance</w:t>
      </w:r>
      <w:del w:id="200" w:author="Leonardo Gresta Paulino Murta" w:date="2012-12-05T19:15:00Z">
        <w:r w:rsidRPr="00BA276C" w:rsidDel="0001023A">
          <w:delText xml:space="preserve"> Model</w:delText>
        </w:r>
      </w:del>
      <w:r w:rsidRPr="00BA276C">
        <w:t xml:space="preserve">, explaining key definitions that are used in the </w:t>
      </w:r>
      <w:r w:rsidR="00BA276C">
        <w:t>provenance</w:t>
      </w:r>
      <w:r w:rsidR="00BA276C" w:rsidRPr="00BA276C">
        <w:t xml:space="preserve"> </w:t>
      </w:r>
      <w:r w:rsidRPr="00BA276C">
        <w:t>graph</w:t>
      </w:r>
      <w:r w:rsidR="00BA276C">
        <w:t xml:space="preserve">, as well as the framework used to </w:t>
      </w:r>
      <w:del w:id="201" w:author="Leonardo Gresta Paulino Murta" w:date="2012-12-05T19:15:00Z">
        <w:r w:rsidR="00BA276C" w:rsidDel="0001023A">
          <w:delText xml:space="preserve">bring </w:delText>
        </w:r>
      </w:del>
      <w:ins w:id="202" w:author="Leonardo Gresta Paulino Murta" w:date="2012-12-05T19:15:00Z">
        <w:r w:rsidR="0001023A">
          <w:t xml:space="preserve">enable </w:t>
        </w:r>
      </w:ins>
      <w:r w:rsidR="00BA276C">
        <w:t xml:space="preserve">provenance </w:t>
      </w:r>
      <w:del w:id="203" w:author="Leonardo Gresta Paulino Murta" w:date="2012-12-05T19:16:00Z">
        <w:r w:rsidR="00BA276C" w:rsidDel="0001023A">
          <w:delText xml:space="preserve">to </w:delText>
        </w:r>
      </w:del>
      <w:ins w:id="204" w:author="Leonardo Gresta Paulino Murta" w:date="2012-12-05T19:16:00Z">
        <w:r w:rsidR="0001023A">
          <w:t xml:space="preserve">in </w:t>
        </w:r>
      </w:ins>
      <w:r w:rsidR="00BA276C">
        <w:t>games</w:t>
      </w:r>
      <w:r w:rsidRPr="00BA276C">
        <w:t xml:space="preserve">. Section </w:t>
      </w:r>
      <w:r w:rsidR="00C75488">
        <w:fldChar w:fldCharType="begin"/>
      </w:r>
      <w:r w:rsidR="00C75488">
        <w:instrText xml:space="preserve"> REF _Ref341897971 \r \h </w:instrText>
      </w:r>
      <w:r w:rsidR="00C75488">
        <w:fldChar w:fldCharType="separate"/>
      </w:r>
      <w:proofErr w:type="gramStart"/>
      <w:r w:rsidR="009266D8">
        <w:t>4</w:t>
      </w:r>
      <w:proofErr w:type="gramEnd"/>
      <w:r w:rsidR="00C75488">
        <w:fldChar w:fldCharType="end"/>
      </w:r>
      <w:r w:rsidRPr="00BA276C">
        <w:t xml:space="preserve"> </w:t>
      </w:r>
      <w:r w:rsidRPr="00E23DDC">
        <w:t xml:space="preserve">presents the </w:t>
      </w:r>
      <w:r w:rsidR="00BA276C" w:rsidRPr="00E23DDC">
        <w:t>provenance analysis</w:t>
      </w:r>
      <w:r w:rsidR="00C75488">
        <w:t xml:space="preserve"> by using a</w:t>
      </w:r>
      <w:r w:rsidR="00BA276C" w:rsidRPr="00E23DDC">
        <w:t xml:space="preserve"> provenance graph</w:t>
      </w:r>
      <w:r w:rsidR="00C75488">
        <w:t xml:space="preserve"> and some features to aid in the analysis</w:t>
      </w:r>
      <w:r w:rsidR="00BA276C" w:rsidRPr="00E23DDC">
        <w:t>.</w:t>
      </w:r>
      <w:r w:rsidRPr="00E23DDC">
        <w:t xml:space="preserve"> Section</w:t>
      </w:r>
      <w:r w:rsidRPr="00BA276C">
        <w:t xml:space="preserve"> </w:t>
      </w:r>
      <w:r w:rsidR="00C75488">
        <w:fldChar w:fldCharType="begin"/>
      </w:r>
      <w:r w:rsidR="00C75488">
        <w:instrText xml:space="preserve"> REF _Ref341897878 \r \h </w:instrText>
      </w:r>
      <w:r w:rsidR="00C75488">
        <w:fldChar w:fldCharType="separate"/>
      </w:r>
      <w:proofErr w:type="gramStart"/>
      <w:r w:rsidR="009266D8">
        <w:t>5</w:t>
      </w:r>
      <w:proofErr w:type="gramEnd"/>
      <w:r w:rsidR="00C75488">
        <w:fldChar w:fldCharType="end"/>
      </w:r>
      <w:r w:rsidRPr="00BA276C">
        <w:t xml:space="preserve"> presents a proof of concept usage of the </w:t>
      </w:r>
      <w:r w:rsidR="00E23DDC">
        <w:t>analysis</w:t>
      </w:r>
      <w:r w:rsidRPr="00BA276C">
        <w:t xml:space="preserve"> </w:t>
      </w:r>
      <w:r w:rsidR="00E23DDC">
        <w:t>i</w:t>
      </w:r>
      <w:r w:rsidRPr="00BA276C">
        <w:t xml:space="preserve">n the SDM game. Finally, Section </w:t>
      </w:r>
      <w:r w:rsidR="00C75488">
        <w:fldChar w:fldCharType="begin"/>
      </w:r>
      <w:r w:rsidR="00C75488">
        <w:instrText xml:space="preserve"> REF _Ref341897928 \r \h </w:instrText>
      </w:r>
      <w:r w:rsidR="00C75488">
        <w:fldChar w:fldCharType="separate"/>
      </w:r>
      <w:r w:rsidR="009266D8">
        <w:t>6</w:t>
      </w:r>
      <w:r w:rsidR="00C75488">
        <w:fldChar w:fldCharType="end"/>
      </w:r>
      <w:r w:rsidR="00BA276C" w:rsidRPr="00BA276C">
        <w:t xml:space="preserve"> </w:t>
      </w:r>
      <w:r w:rsidRPr="00BA276C">
        <w:t>presents the conclusions of this work and points out some future work.</w:t>
      </w:r>
    </w:p>
    <w:p w14:paraId="0CDA8163" w14:textId="77777777" w:rsidR="00663775" w:rsidRDefault="00663775" w:rsidP="00663775">
      <w:pPr>
        <w:pStyle w:val="Heading1"/>
        <w:spacing w:before="120"/>
      </w:pPr>
      <w:bookmarkStart w:id="205" w:name="_Ref341897935"/>
      <w:r>
        <w:t>RELATED WORK</w:t>
      </w:r>
      <w:bookmarkEnd w:id="205"/>
    </w:p>
    <w:commentRangeStart w:id="206"/>
    <w:commentRangeStart w:id="207"/>
    <w:p w14:paraId="35A2774D" w14:textId="77777777" w:rsidR="00813A29" w:rsidRDefault="00253065" w:rsidP="001B1AAE">
      <w:ins w:id="208" w:author="esteban clua" w:date="2012-12-01T14:33:00Z">
        <w:r w:rsidRPr="003A6B92">
          <w:fldChar w:fldCharType="begin"/>
        </w:r>
        <w:r>
          <w:instrText xml:space="preserve"> ADDIN ZOTERO_ITEM CSL_CITATION {"citationID":"DdrnzA6a","properties":{"formattedCitation":"[25]","plainCitation":"[25]"},"citationItems":[{"id":86,"uris":["http://zotero.org/users/local/ksghkIaS/items/NPRTCFPV"],"itemData":{"id":86,"type":"post-weblog","title":"Game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Pr="003A6B92">
          <w:fldChar w:fldCharType="separate"/>
        </w:r>
        <w:r w:rsidRPr="00F73B3D">
          <w:t>[25]</w:t>
        </w:r>
        <w:r w:rsidRPr="003A6B92">
          <w:fldChar w:fldCharType="end"/>
        </w:r>
        <w:commentRangeEnd w:id="206"/>
        <w:r>
          <w:rPr>
            <w:rStyle w:val="CommentReference"/>
          </w:rPr>
          <w:commentReference w:id="206"/>
        </w:r>
        <w:r>
          <w:t xml:space="preserve"> </w:t>
        </w:r>
        <w:proofErr w:type="gramStart"/>
        <w:r>
          <w:t>proposes</w:t>
        </w:r>
      </w:ins>
      <w:commentRangeEnd w:id="207"/>
      <w:proofErr w:type="gramEnd"/>
      <w:r w:rsidR="00980B34">
        <w:rPr>
          <w:rStyle w:val="CommentReference"/>
        </w:rPr>
        <w:commentReference w:id="207"/>
      </w:r>
      <w:ins w:id="209" w:author="esteban clua" w:date="2012-12-01T14:33:00Z">
        <w:r>
          <w:t xml:space="preserve"> </w:t>
        </w:r>
      </w:ins>
      <w:del w:id="210" w:author="esteban clua" w:date="2012-12-01T14:33:00Z">
        <w:r w:rsidR="001B1AAE" w:rsidRPr="003A6B92" w:rsidDel="00253065">
          <w:delText>A</w:delText>
        </w:r>
      </w:del>
      <w:ins w:id="211" w:author="esteban clua" w:date="2012-12-01T14:33:00Z">
        <w:r>
          <w:t>an informal</w:t>
        </w:r>
      </w:ins>
      <w:r w:rsidR="001B1AAE" w:rsidRPr="003A6B92">
        <w:t xml:space="preserve"> method to analyze the game flow using a flow graph, which </w:t>
      </w:r>
      <w:commentRangeStart w:id="212"/>
      <w:r w:rsidR="001B1AAE" w:rsidRPr="003A6B92">
        <w:t>maps actions</w:t>
      </w:r>
      <w:commentRangeEnd w:id="212"/>
      <w:r w:rsidR="00980B34">
        <w:rPr>
          <w:rStyle w:val="CommentReference"/>
        </w:rPr>
        <w:commentReference w:id="212"/>
      </w:r>
      <w:del w:id="213" w:author="esteban clua" w:date="2012-12-01T14:33:00Z">
        <w:r w:rsidR="001B1AAE" w:rsidRPr="003A6B92" w:rsidDel="00253065">
          <w:delText xml:space="preserve">, was informally proposed by </w:delText>
        </w:r>
        <w:commentRangeStart w:id="214"/>
        <w:commentRangeStart w:id="215"/>
        <w:commentRangeStart w:id="216"/>
        <w:r w:rsidR="001B1AAE" w:rsidRPr="003A6B92" w:rsidDel="00253065">
          <w:fldChar w:fldCharType="begin"/>
        </w:r>
        <w:r w:rsidR="00F73B3D" w:rsidDel="00253065">
          <w:delInstrText xml:space="preserve"> ADDIN ZOTERO_ITEM CSL_CITATION {"citationID":"DdrnzA6a","properties":{"formattedCitation":"[25]","plainCitation":"[25]"},"citationItems":[{"id":86,"uris":["http://zotero.org/users/local/ksghkIaS/items/NPRTCFPV"],"itemData":{"id":86,"type":"post-weblog","title":"Game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delInstrText>
        </w:r>
        <w:r w:rsidR="001B1AAE" w:rsidRPr="003A6B92" w:rsidDel="00253065">
          <w:fldChar w:fldCharType="separate"/>
        </w:r>
        <w:r w:rsidR="00F73B3D" w:rsidRPr="00F73B3D" w:rsidDel="00253065">
          <w:delText>[25]</w:delText>
        </w:r>
        <w:r w:rsidR="001B1AAE" w:rsidRPr="003A6B92" w:rsidDel="00253065">
          <w:fldChar w:fldCharType="end"/>
        </w:r>
        <w:commentRangeEnd w:id="214"/>
        <w:r w:rsidDel="00253065">
          <w:rPr>
            <w:rStyle w:val="CommentReference"/>
          </w:rPr>
          <w:commentReference w:id="214"/>
        </w:r>
      </w:del>
      <w:commentRangeEnd w:id="215"/>
      <w:r w:rsidR="00A76337">
        <w:rPr>
          <w:rStyle w:val="CommentReference"/>
        </w:rPr>
        <w:commentReference w:id="215"/>
      </w:r>
      <w:commentRangeEnd w:id="216"/>
      <w:r w:rsidR="00BF3405">
        <w:rPr>
          <w:rStyle w:val="CommentReference"/>
        </w:rPr>
        <w:commentReference w:id="216"/>
      </w:r>
      <w:r w:rsidR="001B1AAE" w:rsidRPr="003A6B92">
        <w:t xml:space="preserve">. </w:t>
      </w:r>
      <w:commentRangeStart w:id="217"/>
      <w:ins w:id="218" w:author="esteban clua" w:date="2012-12-01T14:33:00Z">
        <w:r w:rsidRPr="003A6B92">
          <w:fldChar w:fldCharType="begin"/>
        </w:r>
        <w:r>
          <w:instrText xml:space="preserve"> ADDIN ZOTERO_ITEM CSL_CITATION {"citationID":"oo2W9gWI","properties":{"formattedCitation":"[10]","plainCitation":"[10]"},"citationItems":[{"id":85,"uris":["http://zotero.org/users/local/ksghkIaS/items/FAVT4VJV"],"itemData":{"id":85,"type":"article-journal","title":"Game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Pr="003A6B92">
          <w:fldChar w:fldCharType="separate"/>
        </w:r>
        <w:r w:rsidRPr="00F73B3D">
          <w:t>[10]</w:t>
        </w:r>
        <w:r w:rsidRPr="003A6B92">
          <w:fldChar w:fldCharType="end"/>
        </w:r>
        <w:r>
          <w:t xml:space="preserve"> </w:t>
        </w:r>
        <w:proofErr w:type="gramStart"/>
        <w:r>
          <w:t>presents</w:t>
        </w:r>
      </w:ins>
      <w:commentRangeEnd w:id="217"/>
      <w:proofErr w:type="gramEnd"/>
      <w:r w:rsidR="00980B34">
        <w:rPr>
          <w:rStyle w:val="CommentReference"/>
        </w:rPr>
        <w:commentReference w:id="217"/>
      </w:r>
      <w:ins w:id="219" w:author="esteban clua" w:date="2012-12-01T14:33:00Z">
        <w:r>
          <w:t xml:space="preserve"> a </w:t>
        </w:r>
      </w:ins>
      <w:del w:id="220" w:author="esteban clua" w:date="2012-12-01T14:34:00Z">
        <w:r w:rsidR="001B1AAE" w:rsidRPr="003A6B92" w:rsidDel="00253065">
          <w:delText>M</w:delText>
        </w:r>
      </w:del>
      <w:ins w:id="221" w:author="esteban clua" w:date="2012-12-01T14:34:00Z">
        <w:r>
          <w:t>m</w:t>
        </w:r>
      </w:ins>
      <w:r w:rsidR="001B1AAE" w:rsidRPr="003A6B92">
        <w:t>ore formal approach</w:t>
      </w:r>
      <w:ins w:id="222" w:author="esteban clua" w:date="2012-12-01T14:34:00Z">
        <w:r>
          <w:t xml:space="preserve"> based on</w:t>
        </w:r>
      </w:ins>
      <w:del w:id="223" w:author="esteban clua" w:date="2012-12-01T14:34:00Z">
        <w:r w:rsidR="001B1AAE" w:rsidRPr="003A6B92" w:rsidDel="00253065">
          <w:delText>es</w:delText>
        </w:r>
      </w:del>
      <w:r w:rsidR="001B1AAE" w:rsidRPr="003A6B92">
        <w:t xml:space="preserve"> </w:t>
      </w:r>
      <w:del w:id="224" w:author="esteban clua" w:date="2012-12-01T14:34:00Z">
        <w:r w:rsidR="001B1AAE" w:rsidRPr="003A6B92" w:rsidDel="00253065">
          <w:delText xml:space="preserve">were also proposed by </w:delText>
        </w:r>
      </w:del>
      <w:del w:id="225" w:author="esteban clua" w:date="2012-12-01T14:33:00Z">
        <w:r w:rsidR="001B1AAE" w:rsidRPr="003A6B92" w:rsidDel="00253065">
          <w:fldChar w:fldCharType="begin"/>
        </w:r>
        <w:r w:rsidR="00F73B3D" w:rsidDel="00253065">
          <w:delInstrText xml:space="preserve"> ADDIN ZOTERO_ITEM CSL_CITATION {"citationID":"oo2W9gWI","properties":{"formattedCitation":"[10]","plainCitation":"[10]"},"citationItems":[{"id":85,"uris":["http://zotero.org/users/local/ksghkIaS/items/FAVT4VJV"],"itemData":{"id":85,"type":"article-journal","title":"Game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delInstrText>
        </w:r>
        <w:r w:rsidR="001B1AAE" w:rsidRPr="003A6B92" w:rsidDel="00253065">
          <w:fldChar w:fldCharType="separate"/>
        </w:r>
        <w:r w:rsidR="00F73B3D" w:rsidRPr="00F73B3D" w:rsidDel="00253065">
          <w:delText>[10]</w:delText>
        </w:r>
        <w:r w:rsidR="001B1AAE" w:rsidRPr="003A6B92" w:rsidDel="00253065">
          <w:fldChar w:fldCharType="end"/>
        </w:r>
        <w:r w:rsidR="001B1AAE" w:rsidRPr="003A6B92" w:rsidDel="00253065">
          <w:delText xml:space="preserve">, </w:delText>
        </w:r>
      </w:del>
      <w:del w:id="226" w:author="esteban clua" w:date="2012-12-01T14:34:00Z">
        <w:r w:rsidR="001B1AAE" w:rsidRPr="003A6B92" w:rsidDel="00253065">
          <w:delText xml:space="preserve">in which the analysis is done by </w:delText>
        </w:r>
      </w:del>
      <w:r w:rsidR="001B1AAE" w:rsidRPr="003A6B92">
        <w:t xml:space="preserve">metrics collected during the game session, creating a gameplay log to identify events caused by player choices. Another method, called </w:t>
      </w:r>
      <w:proofErr w:type="spellStart"/>
      <w:r w:rsidR="001B1AAE" w:rsidRPr="003A6B92">
        <w:t>Playtracer</w:t>
      </w:r>
      <w:proofErr w:type="spellEnd"/>
      <w:r w:rsidR="001B1AAE" w:rsidRPr="003A6B92">
        <w:t xml:space="preserve"> </w:t>
      </w:r>
      <w:r w:rsidR="001B1AAE" w:rsidRPr="003A6B92">
        <w:fldChar w:fldCharType="begin"/>
      </w:r>
      <w:r w:rsidR="001B1AAE" w:rsidRPr="003A6B92">
        <w:instrText xml:space="preserve"> ADDIN ZOTERO_ITEM CSL_CITATION {"citationID":"w8UXohAz","properties":{"formattedCitation":"[2]","plainCitation":"[2]"},"citationItems":[{"id":87,"uris":["http://zotero.org/users/local/ksghkIaS/items/D9WEM2WU"],"itemData":{"id":87,"type":"article-journal","title":"Gameplay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1B1AAE" w:rsidRPr="003A6B92">
        <w:fldChar w:fldCharType="separate"/>
      </w:r>
      <w:r w:rsidR="001B1AAE" w:rsidRPr="003A6B92">
        <w:t>[2]</w:t>
      </w:r>
      <w:r w:rsidR="001B1AAE" w:rsidRPr="003A6B92">
        <w:fldChar w:fldCharType="end"/>
      </w:r>
      <w:r w:rsidR="001B1AAE" w:rsidRPr="003A6B92">
        <w:t xml:space="preserve">, offers a way to visually analyze play steps, providing detailed visual representation of the actions taken by the player through the game. </w:t>
      </w:r>
    </w:p>
    <w:p w14:paraId="34C791A0" w14:textId="77777777" w:rsidR="001B1AAE" w:rsidRDefault="001B1AAE" w:rsidP="001B1AAE">
      <w:r w:rsidRPr="003A6B92">
        <w:t xml:space="preserve">Besides </w:t>
      </w:r>
      <w:r w:rsidRPr="003A6B92">
        <w:fldChar w:fldCharType="begin"/>
      </w:r>
      <w:r w:rsidR="00F73B3D">
        <w:instrText xml:space="preserve"> ADDIN ZOTERO_ITEM CSL_CITATION {"citationID":"8L7f5PEr","properties":{"formattedCitation":"[25]","plainCitation":"[25]"},"citationItems":[{"id":86,"uris":["http://zotero.org/users/local/ksghkIaS/items/NPRTCFPV"],"itemData":{"id":86,"type":"post-weblog","title":"Game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Pr="003A6B92">
        <w:fldChar w:fldCharType="separate"/>
      </w:r>
      <w:r w:rsidR="00F73B3D" w:rsidRPr="00F73B3D">
        <w:t>[25]</w:t>
      </w:r>
      <w:r w:rsidRPr="003A6B92">
        <w:fldChar w:fldCharType="end"/>
      </w:r>
      <w:del w:id="227" w:author="Leonardo Gresta Paulino Murta" w:date="2012-12-05T19:24:00Z">
        <w:r w:rsidRPr="003A6B92" w:rsidDel="00980B34">
          <w:delText xml:space="preserve"> proposal</w:delText>
        </w:r>
      </w:del>
      <w:r w:rsidRPr="003A6B92">
        <w:t xml:space="preserve">, which is superficially described in a blog, the other two methods are developer-oriented, meaning </w:t>
      </w:r>
      <w:ins w:id="228" w:author="Leonardo Gresta Paulino Murta" w:date="2012-12-05T19:24:00Z">
        <w:r w:rsidR="00980B34">
          <w:t xml:space="preserve">that </w:t>
        </w:r>
      </w:ins>
      <w:r w:rsidRPr="003A6B92">
        <w:t>they aim to improve the quality of the game by providing feedback to the development team. Due to that, we could not find any concrete solution to provide feedback to the player.</w:t>
      </w:r>
    </w:p>
    <w:p w14:paraId="672A79FE" w14:textId="77777777" w:rsidR="00365F2F" w:rsidRPr="0083540D" w:rsidRDefault="0083540D" w:rsidP="0083540D">
      <w:r>
        <w:t xml:space="preserve">Another method </w:t>
      </w:r>
      <w:r w:rsidR="0005235B">
        <w:t>that</w:t>
      </w:r>
      <w:r w:rsidR="00F73B3D">
        <w:t xml:space="preserve"> </w:t>
      </w:r>
      <w:r>
        <w:t>analyze</w:t>
      </w:r>
      <w:r w:rsidR="0005235B">
        <w:t>s</w:t>
      </w:r>
      <w:r>
        <w:t xml:space="preserve"> </w:t>
      </w:r>
      <w:r w:rsidR="00813A29">
        <w:t>a</w:t>
      </w:r>
      <w:r>
        <w:t xml:space="preserve"> story </w:t>
      </w:r>
      <w:r w:rsidR="0005235B">
        <w:t>in the field of</w:t>
      </w:r>
      <w:r w:rsidR="00F73B3D">
        <w:t xml:space="preserve"> interactive storytelling </w:t>
      </w:r>
      <w:r w:rsidR="00F73B3D">
        <w:fldChar w:fldCharType="begin"/>
      </w:r>
      <w:r w:rsidR="00F73B3D">
        <w:instrText xml:space="preserve"> ADDIN ZOTERO_ITEM CSL_CITATION {"citationID":"fxVff8dW","properties":{"formattedCitation":"[6]","plainCitation":"[6]"},"citationItems":[{"id":107,"uris":["http://zotero.org/users/1122386/items/QUB9E4C2"],"uri":["http://zotero.org/users/1122386/items/QUB9E4C2"],"itemData":{"id":107,"type":"article-journal","title":"Character-based interactive storytelling","container-title":"IEEE Intelligent Systems","page":"17 - 24","volume":"17","issue":"4","abstract":"Interactive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author":[{"family":"Cavazza","given":"M."},{"family":"Charles","given":"F."},{"family":"Mead","given":"S.J."}],"issued":{"year":2002,"month":8},"page-first":"17"}}],"schema":"https://github.com/citation-style-language/schema/raw/master/csl-citation.json"} </w:instrText>
      </w:r>
      <w:r w:rsidR="00F73B3D">
        <w:fldChar w:fldCharType="separate"/>
      </w:r>
      <w:r w:rsidR="00F73B3D" w:rsidRPr="00F73B3D">
        <w:t>[6]</w:t>
      </w:r>
      <w:r w:rsidR="00F73B3D">
        <w:fldChar w:fldCharType="end"/>
      </w:r>
      <w:r w:rsidR="00F73B3D">
        <w:t xml:space="preserve"> </w:t>
      </w:r>
      <w:r>
        <w:t xml:space="preserve">was </w:t>
      </w:r>
      <w:r w:rsidR="009930BC">
        <w:t>presented in</w:t>
      </w:r>
      <w:r>
        <w:t xml:space="preserve"> </w:t>
      </w:r>
      <w:commentRangeStart w:id="229"/>
      <w:r w:rsidR="00813A29">
        <w:fldChar w:fldCharType="begin"/>
      </w:r>
      <w:r w:rsidR="00F73B3D">
        <w:instrText xml:space="preserve"> ADDIN ZOTERO_ITEM CSL_CITATION {"citationID":"6Ne6atQZ","properties":{"formattedCitation":"[21]","plainCitation":"[21]"},"citationItems":[{"id":105,"uris":["http://zotero.org/users/1122386/items/E8CU7ET5"],"uri":["http://zotero.org/users/1122386/items/E8CU7ET5"]}],"schema":"https://github.com/citation-style-language/schema/raw/master/csl-citation.json"} </w:instrText>
      </w:r>
      <w:r w:rsidR="00813A29">
        <w:fldChar w:fldCharType="separate"/>
      </w:r>
      <w:r w:rsidR="00F73B3D" w:rsidRPr="00F73B3D">
        <w:t>[21]</w:t>
      </w:r>
      <w:r w:rsidR="00813A29">
        <w:fldChar w:fldCharType="end"/>
      </w:r>
      <w:commentRangeEnd w:id="229"/>
      <w:r w:rsidR="00E44609">
        <w:rPr>
          <w:rStyle w:val="CommentReference"/>
        </w:rPr>
        <w:commentReference w:id="229"/>
      </w:r>
      <w:r>
        <w:t xml:space="preserve">. This method </w:t>
      </w:r>
      <w:r w:rsidR="00813A29">
        <w:t>organize</w:t>
      </w:r>
      <w:r>
        <w:t xml:space="preserve"> </w:t>
      </w:r>
      <w:r w:rsidR="009930BC">
        <w:t>the</w:t>
      </w:r>
      <w:r>
        <w:t xml:space="preserve"> story using PNF networks</w:t>
      </w:r>
      <w:r w:rsidR="009930BC">
        <w:t xml:space="preserve"> </w:t>
      </w:r>
      <w:commentRangeStart w:id="230"/>
      <w:r w:rsidR="009930BC">
        <w:fldChar w:fldCharType="begin"/>
      </w:r>
      <w:r w:rsidR="00F73B3D">
        <w:instrText xml:space="preserve"> ADDIN ZOTERO_ITEM CSL_CITATION {"citationID":"4PbHHh8M","properties":{"formattedCitation":"[21]","plainCitation":"[21]"},"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Silva","given":"F.S.C."}],"issued":{"year":2009,"month":10},"page-first":"175"}}],"schema":"https://github.com/citation-style-language/schema/raw/master/csl-citation.json"} </w:instrText>
      </w:r>
      <w:r w:rsidR="009930BC">
        <w:fldChar w:fldCharType="separate"/>
      </w:r>
      <w:r w:rsidR="00F73B3D" w:rsidRPr="00F73B3D">
        <w:t>[21]</w:t>
      </w:r>
      <w:r w:rsidR="009930BC">
        <w:fldChar w:fldCharType="end"/>
      </w:r>
      <w:r w:rsidR="00813A29">
        <w:t>,</w:t>
      </w:r>
      <w:commentRangeEnd w:id="230"/>
      <w:r w:rsidR="00980B34">
        <w:rPr>
          <w:rStyle w:val="CommentReference"/>
        </w:rPr>
        <w:commentReference w:id="230"/>
      </w:r>
      <w:r>
        <w:t xml:space="preserve"> represent</w:t>
      </w:r>
      <w:r w:rsidR="00813A29">
        <w:t>ing</w:t>
      </w:r>
      <w:r>
        <w:t xml:space="preserve"> the temporal structure of</w:t>
      </w:r>
      <w:r w:rsidR="009930BC">
        <w:t xml:space="preserve"> the events that make up the</w:t>
      </w:r>
      <w:r>
        <w:t xml:space="preserve"> plot</w:t>
      </w:r>
      <w:r w:rsidR="009930BC">
        <w:t xml:space="preserve">. This structure </w:t>
      </w:r>
      <w:proofErr w:type="gramStart"/>
      <w:r w:rsidR="009930BC">
        <w:t xml:space="preserve">can </w:t>
      </w:r>
      <w:r w:rsidR="00813A29">
        <w:t xml:space="preserve">also </w:t>
      </w:r>
      <w:r w:rsidR="009930BC">
        <w:t>be used</w:t>
      </w:r>
      <w:proofErr w:type="gramEnd"/>
      <w:r w:rsidR="009930BC">
        <w:t xml:space="preserve"> in the generation of new events to the story</w:t>
      </w:r>
      <w:ins w:id="231" w:author="esteban clua" w:date="2012-12-01T14:35:00Z">
        <w:r w:rsidR="00253065">
          <w:t>, but is restricted to temporal coherence between the game events</w:t>
        </w:r>
      </w:ins>
      <w:ins w:id="232" w:author="Leonardo Gresta Paulino Murta" w:date="2012-12-05T19:27:00Z">
        <w:r w:rsidR="00AE5E7C">
          <w:t>, without providing insights of positive or negative reinforcements</w:t>
        </w:r>
      </w:ins>
      <w:r w:rsidR="009930BC">
        <w:t>.</w:t>
      </w:r>
    </w:p>
    <w:p w14:paraId="6397016E" w14:textId="77777777" w:rsidR="008B197E" w:rsidRDefault="008B197E">
      <w:pPr>
        <w:pStyle w:val="Heading1"/>
        <w:spacing w:before="120"/>
      </w:pPr>
      <w:bookmarkStart w:id="233" w:name="_Ref341897940"/>
      <w:r>
        <w:t>P</w:t>
      </w:r>
      <w:r w:rsidR="007103A3">
        <w:t>ROVENANCE</w:t>
      </w:r>
      <w:bookmarkEnd w:id="233"/>
    </w:p>
    <w:p w14:paraId="331EB1FA" w14:textId="77777777" w:rsidR="0047363D" w:rsidRDefault="007103A3" w:rsidP="00663775">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t>,</w:t>
      </w:r>
      <w:r w:rsidRPr="007B6E45">
        <w:t xml:space="preserve"> at </w:t>
      </w:r>
      <w:r>
        <w:t xml:space="preserve">the </w:t>
      </w:r>
      <w:r w:rsidRPr="007B6E45">
        <w:rPr>
          <w:i/>
        </w:rPr>
        <w:t>International Provenance and Annotation Workshop</w:t>
      </w:r>
      <w:ins w:id="234" w:author="Leonardo Gresta Paulino Murta" w:date="2012-12-05T19:30:00Z">
        <w:r w:rsidR="00213B7F" w:rsidRPr="00213B7F">
          <w:rPr>
            <w:rPrChange w:id="235" w:author="Leonardo Gresta Paulino Murta" w:date="2012-12-05T19:30:00Z">
              <w:rPr>
                <w:i/>
              </w:rPr>
            </w:rPrChange>
          </w:rPr>
          <w:t xml:space="preserve"> (IPAW)</w:t>
        </w:r>
      </w:ins>
      <w:r>
        <w:rPr>
          <w:i/>
        </w:rPr>
        <w:t>,</w:t>
      </w:r>
      <w:r w:rsidRPr="007B6E45">
        <w:t xml:space="preserve"> the participants were interested in </w:t>
      </w:r>
      <w:r>
        <w:t>the issues of data provenance, documentation, derivation</w:t>
      </w:r>
      <w:ins w:id="236" w:author="Leonardo Gresta Paulino Murta" w:date="2012-12-05T19:31:00Z">
        <w:r w:rsidR="00213B7F">
          <w:t>,</w:t>
        </w:r>
      </w:ins>
      <w:r>
        <w:t xml:space="preserve"> and annotation. As a result, the </w:t>
      </w:r>
      <w:r w:rsidRPr="00213B7F">
        <w:rPr>
          <w:i/>
          <w:rPrChange w:id="237" w:author="Leonardo Gresta Paulino Murta" w:date="2012-12-05T19:31:00Z">
            <w:rPr/>
          </w:rPrChange>
        </w:rPr>
        <w:t>Open Provenance Model</w:t>
      </w:r>
      <w:r>
        <w:t xml:space="preserve"> (OPM) </w:t>
      </w:r>
      <w:r>
        <w:fldChar w:fldCharType="begin"/>
      </w:r>
      <w:r w:rsidR="00F73B3D">
        <w:instrText xml:space="preserve"> ADDIN ZOTERO_ITEM CSL_CITATION {"citationID":"riTykUD2","properties":{"formattedCitation":"[18]","plainCitation":"[18]"},"citationItems":[{"id":37,"uris":["http://zotero.org/users/1122386/items/4UM2NPVP"],"uri":["http://zotero.org/users/1122386/items/4UM2NPVP"]}],"schema":"https://github.com/citation-style-language/schema/raw/master/csl-citation.json"} </w:instrText>
      </w:r>
      <w:r>
        <w:fldChar w:fldCharType="separate"/>
      </w:r>
      <w:r w:rsidR="00F73B3D" w:rsidRPr="00F73B3D">
        <w:t>[18]</w:t>
      </w:r>
      <w:r>
        <w:fldChar w:fldCharType="end"/>
      </w:r>
      <w:r>
        <w:t xml:space="preserve"> was created </w:t>
      </w:r>
      <w:del w:id="238" w:author="Leonardo Gresta Paulino Murta" w:date="2012-12-05T19:39:00Z">
        <w:r w:rsidDel="00213B7F">
          <w:delText xml:space="preserve">from </w:delText>
        </w:r>
      </w:del>
      <w:ins w:id="239" w:author="Leonardo Gresta Paulino Murta" w:date="2012-12-05T19:39:00Z">
        <w:r w:rsidR="00213B7F">
          <w:t xml:space="preserve">at </w:t>
        </w:r>
      </w:ins>
      <w:r>
        <w:t xml:space="preserve">the </w:t>
      </w:r>
      <w:r w:rsidRPr="00213B7F">
        <w:rPr>
          <w:i/>
          <w:rPrChange w:id="240" w:author="Leonardo Gresta Paulino Murta" w:date="2012-12-05T19:32:00Z">
            <w:rPr/>
          </w:rPrChange>
        </w:rPr>
        <w:t>Provenance Challenge</w:t>
      </w:r>
      <w:ins w:id="241" w:author="Leonardo Gresta Paulino Murta" w:date="2012-12-05T19:39:00Z">
        <w:r w:rsidR="00213B7F">
          <w:t>, which</w:t>
        </w:r>
      </w:ins>
      <w:r>
        <w:t xml:space="preserve"> </w:t>
      </w:r>
      <w:del w:id="242" w:author="Leonardo Gresta Paulino Murta" w:date="2012-12-05T19:39:00Z">
        <w:r w:rsidDel="00213B7F">
          <w:delText>that was</w:delText>
        </w:r>
      </w:del>
      <w:ins w:id="243" w:author="Leonardo Gresta Paulino Murta" w:date="2012-12-05T19:39:00Z">
        <w:r w:rsidR="00213B7F">
          <w:t>is</w:t>
        </w:r>
      </w:ins>
      <w:r>
        <w:t xml:space="preserve"> </w:t>
      </w:r>
      <w:ins w:id="244" w:author="Leonardo Gresta Paulino Murta" w:date="2012-12-05T19:31:00Z">
        <w:r w:rsidR="00213B7F">
          <w:t>a collocated event of</w:t>
        </w:r>
      </w:ins>
      <w:del w:id="245" w:author="Leonardo Gresta Paulino Murta" w:date="2012-12-05T19:31:00Z">
        <w:r w:rsidDel="00213B7F">
          <w:delText>held in</w:delText>
        </w:r>
      </w:del>
      <w:r>
        <w:t xml:space="preserve"> </w:t>
      </w:r>
      <w:del w:id="246" w:author="Leonardo Gresta Paulino Murta" w:date="2012-12-05T19:32:00Z">
        <w:r w:rsidDel="00213B7F">
          <w:delText>that workshop</w:delText>
        </w:r>
      </w:del>
      <w:ins w:id="247" w:author="Leonardo Gresta Paulino Murta" w:date="2012-12-05T19:32:00Z">
        <w:r w:rsidR="00213B7F">
          <w:t>IPAW</w:t>
        </w:r>
      </w:ins>
      <w:r>
        <w:t>.</w:t>
      </w:r>
      <w:r w:rsidR="00AB7DA7">
        <w:t xml:space="preserve"> Recently</w:t>
      </w:r>
      <w:ins w:id="248" w:author="Leonardo Gresta Paulino Murta" w:date="2012-12-05T19:32:00Z">
        <w:r w:rsidR="00213B7F">
          <w:t>,</w:t>
        </w:r>
      </w:ins>
      <w:r w:rsidR="00AB7DA7">
        <w:t xml:space="preserve"> another provenance model was developed, </w:t>
      </w:r>
      <w:ins w:id="249" w:author="Micro" w:date="2012-12-03T12:56:00Z">
        <w:r w:rsidR="00F708F7">
          <w:t xml:space="preserve">named </w:t>
        </w:r>
        <w:del w:id="250" w:author="Leonardo Gresta Paulino Murta" w:date="2012-12-05T19:39:00Z">
          <w:r w:rsidR="00F708F7" w:rsidDel="00213B7F">
            <w:delText xml:space="preserve">as </w:delText>
          </w:r>
        </w:del>
      </w:ins>
      <w:del w:id="251" w:author="Leonardo Gresta Paulino Murta" w:date="2012-12-05T19:39:00Z">
        <w:r w:rsidR="00AB7DA7" w:rsidDel="00213B7F">
          <w:delText xml:space="preserve">the </w:delText>
        </w:r>
      </w:del>
      <w:r w:rsidR="00AB7DA7">
        <w:t xml:space="preserve">PROV </w:t>
      </w:r>
      <w:commentRangeStart w:id="252"/>
      <w:r w:rsidR="00AB7DA7">
        <w:t xml:space="preserve">Model Primer </w:t>
      </w:r>
      <w:commentRangeEnd w:id="252"/>
      <w:r w:rsidR="00213B7F">
        <w:rPr>
          <w:rStyle w:val="CommentReference"/>
        </w:rPr>
        <w:commentReference w:id="252"/>
      </w:r>
      <w:r w:rsidR="006C5A89">
        <w:fldChar w:fldCharType="begin"/>
      </w:r>
      <w:r w:rsidR="00F73B3D">
        <w:instrText xml:space="preserve"> ADDIN ZOTERO_ITEM CSL_CITATION {"citationID":"pB4M6q5L","properties":{"formattedCitation":"[15]","plainCitation":"[15]"},"citationItems":[{"id":76,"uris":["http://zotero.org/users/1122386/items/K8JAIXTU"],"uri":["http://zotero.org/users/1122386/items/K8JAIXTU"]}],"schema":"https://github.com/citation-style-language/schema/raw/master/csl-citation.json"} </w:instrText>
      </w:r>
      <w:r w:rsidR="006C5A89">
        <w:fldChar w:fldCharType="separate"/>
      </w:r>
      <w:r w:rsidR="00F73B3D" w:rsidRPr="00F73B3D">
        <w:t>[15]</w:t>
      </w:r>
      <w:r w:rsidR="006C5A89">
        <w:fldChar w:fldCharType="end"/>
      </w:r>
      <w:r w:rsidR="00AB7DA7">
        <w:t>, which can be viewed as a continuation of the OPM</w:t>
      </w:r>
      <w:del w:id="253" w:author="Leonardo Gresta Paulino Murta" w:date="2012-12-05T19:44:00Z">
        <w:r w:rsidR="00AB7DA7" w:rsidDel="005A6765">
          <w:delText xml:space="preserve">, since the later </w:delText>
        </w:r>
      </w:del>
      <w:del w:id="254" w:author="Leonardo Gresta Paulino Murta" w:date="2012-12-05T19:43:00Z">
        <w:r w:rsidR="00AB7DA7" w:rsidDel="005A6765">
          <w:delText>fell into disuse</w:delText>
        </w:r>
      </w:del>
      <w:r w:rsidR="00AB7DA7">
        <w:t xml:space="preserve">. Both models </w:t>
      </w:r>
      <w:r w:rsidR="00D67688">
        <w:t>aim</w:t>
      </w:r>
      <w:r w:rsidR="00AB7DA7">
        <w:t xml:space="preserve"> </w:t>
      </w:r>
      <w:del w:id="255" w:author="Leonardo Gresta Paulino Murta" w:date="2012-12-05T19:44:00Z">
        <w:r w:rsidR="00AB7DA7" w:rsidDel="005A6765">
          <w:delText xml:space="preserve">to </w:delText>
        </w:r>
      </w:del>
      <w:ins w:id="256" w:author="Leonardo Gresta Paulino Murta" w:date="2012-12-05T19:44:00Z">
        <w:r w:rsidR="005A6765">
          <w:t xml:space="preserve">at </w:t>
        </w:r>
      </w:ins>
      <w:r w:rsidR="00AB7DA7">
        <w:t>bring</w:t>
      </w:r>
      <w:ins w:id="257" w:author="Leonardo Gresta Paulino Murta" w:date="2012-12-05T19:44:00Z">
        <w:r w:rsidR="005A6765">
          <w:t>ing</w:t>
        </w:r>
      </w:ins>
      <w:r w:rsidR="00AB7DA7">
        <w:t xml:space="preserve"> provenance concepts to digital data.</w:t>
      </w:r>
    </w:p>
    <w:p w14:paraId="3B9E9591" w14:textId="77777777" w:rsidR="007103A3" w:rsidRPr="007B6E45" w:rsidRDefault="007103A3" w:rsidP="008F6C7F">
      <w:del w:id="258" w:author="Leonardo Gresta Paulino Murta" w:date="2012-12-05T19:44:00Z">
        <w:r w:rsidDel="005A6765">
          <w:delText xml:space="preserve">In </w:delText>
        </w:r>
        <w:r w:rsidR="00B97062" w:rsidDel="005A6765">
          <w:delText>t</w:delText>
        </w:r>
      </w:del>
      <w:ins w:id="259" w:author="Leonardo Gresta Paulino Murta" w:date="2012-12-05T19:45:00Z">
        <w:r w:rsidR="005A6765">
          <w:t>Both</w:t>
        </w:r>
      </w:ins>
      <w:del w:id="260" w:author="Leonardo Gresta Paulino Murta" w:date="2012-12-05T19:45:00Z">
        <w:r w:rsidR="00B97062" w:rsidDel="005A6765">
          <w:delText>he</w:delText>
        </w:r>
      </w:del>
      <w:r w:rsidR="00B97062">
        <w:t xml:space="preserve"> </w:t>
      </w:r>
      <w:ins w:id="261" w:author="Leonardo Gresta Paulino Murta" w:date="2012-12-05T19:45:00Z">
        <w:r w:rsidR="005A6765">
          <w:t>p</w:t>
        </w:r>
      </w:ins>
      <w:del w:id="262" w:author="Leonardo Gresta Paulino Murta" w:date="2012-12-05T19:45:00Z">
        <w:r w:rsidDel="005A6765">
          <w:delText>P</w:delText>
        </w:r>
      </w:del>
      <w:r>
        <w:t xml:space="preserve">rovenance </w:t>
      </w:r>
      <w:ins w:id="263" w:author="Leonardo Gresta Paulino Murta" w:date="2012-12-05T19:45:00Z">
        <w:r w:rsidR="005A6765">
          <w:t>m</w:t>
        </w:r>
      </w:ins>
      <w:del w:id="264" w:author="Leonardo Gresta Paulino Murta" w:date="2012-12-05T19:45:00Z">
        <w:r w:rsidDel="005A6765">
          <w:delText>M</w:delText>
        </w:r>
      </w:del>
      <w:r>
        <w:t>odel</w:t>
      </w:r>
      <w:ins w:id="265" w:author="Leonardo Gresta Paulino Murta" w:date="2012-12-05T19:45:00Z">
        <w:r w:rsidR="005A6765">
          <w:t>s</w:t>
        </w:r>
      </w:ins>
      <w:del w:id="266" w:author="Leonardo Gresta Paulino Murta" w:date="2012-12-05T19:44:00Z">
        <w:r w:rsidDel="005A6765">
          <w:delText>, it is</w:delText>
        </w:r>
      </w:del>
      <w:r w:rsidRPr="007B6E45">
        <w:t xml:space="preserve"> assume</w:t>
      </w:r>
      <w:del w:id="267" w:author="Leonardo Gresta Paulino Murta" w:date="2012-12-05T19:45:00Z">
        <w:r w:rsidDel="005A6765">
          <w:delText>d</w:delText>
        </w:r>
      </w:del>
      <w:r w:rsidRPr="007B6E45">
        <w:t xml:space="preserve"> that provenance of objects </w:t>
      </w:r>
      <w:r>
        <w:t>is</w:t>
      </w:r>
      <w:r w:rsidRPr="007B6E45">
        <w:t xml:space="preserve"> represented by an annotated causality graph, which is a directed acyclic graph enriched with annotations</w:t>
      </w:r>
      <w:ins w:id="268" w:author="Leonardo Gresta Paulino Murta" w:date="2012-12-05T19:45:00Z">
        <w:r w:rsidR="005A6765">
          <w:t>. These annotations</w:t>
        </w:r>
      </w:ins>
      <w:r w:rsidRPr="007B6E45">
        <w:t xml:space="preserve"> captur</w:t>
      </w:r>
      <w:ins w:id="269" w:author="Leonardo Gresta Paulino Murta" w:date="2012-12-05T19:45:00Z">
        <w:r w:rsidR="005A6765">
          <w:t>e</w:t>
        </w:r>
      </w:ins>
      <w:del w:id="270" w:author="Leonardo Gresta Paulino Murta" w:date="2012-12-05T19:45:00Z">
        <w:r w:rsidRPr="007B6E45" w:rsidDel="005A6765">
          <w:delText>ing</w:delText>
        </w:r>
      </w:del>
      <w:r w:rsidRPr="007B6E45">
        <w:t xml:space="preserve"> further information pertaining to execution. </w:t>
      </w:r>
      <w:r>
        <w:t xml:space="preserve">According to </w:t>
      </w:r>
      <w:r>
        <w:fldChar w:fldCharType="begin"/>
      </w:r>
      <w:r w:rsidR="00F73B3D">
        <w:instrText xml:space="preserve"> ADDIN ZOTERO_ITEM CSL_CITATION {"citationID":"bMe3vmIt","properties":{"formattedCitation":"[18]","plainCitation":"[18]"},"citationItems":[{"id":37,"uris":["http://zotero.org/users/1122386/items/4UM2NPVP"],"uri":["http://zotero.org/users/1122386/items/4UM2NPVP"],"suppress-author":true}],"schema":"https://github.com/citation-style-language/schema/raw/master/csl-citation.json"} </w:instrText>
      </w:r>
      <w:r>
        <w:fldChar w:fldCharType="separate"/>
      </w:r>
      <w:r w:rsidR="00F73B3D" w:rsidRPr="00F73B3D">
        <w:t>[18]</w:t>
      </w:r>
      <w:r>
        <w:fldChar w:fldCharType="end"/>
      </w:r>
      <w:r w:rsidRPr="007B6E45">
        <w:t xml:space="preserve">, a provenance graph is </w:t>
      </w:r>
      <w:ins w:id="271" w:author="Leonardo Gresta Paulino Murta" w:date="2012-12-05T19:46:00Z">
        <w:r w:rsidR="005A6765">
          <w:t>the</w:t>
        </w:r>
      </w:ins>
      <w:del w:id="272" w:author="Leonardo Gresta Paulino Murta" w:date="2012-12-05T19:46:00Z">
        <w:r w:rsidRPr="007B6E45" w:rsidDel="005A6765">
          <w:delText>a</w:delText>
        </w:r>
      </w:del>
      <w:r w:rsidRPr="007B6E45">
        <w:t xml:space="preserve"> record of a past or curren</w:t>
      </w:r>
      <w:r>
        <w:t>t execution</w:t>
      </w:r>
      <w:r w:rsidRPr="007B6E45">
        <w:t>, and not a description of something that could happen in the future.</w:t>
      </w:r>
      <w:r>
        <w:t xml:space="preserve"> </w:t>
      </w:r>
    </w:p>
    <w:p w14:paraId="4DDCBC08" w14:textId="77777777" w:rsidR="007103A3" w:rsidRDefault="007103A3" w:rsidP="007103A3">
      <w:r>
        <w:t xml:space="preserve">The </w:t>
      </w:r>
      <w:commentRangeStart w:id="273"/>
      <w:r>
        <w:t>causality</w:t>
      </w:r>
      <w:r w:rsidRPr="00FB63E5">
        <w:t xml:space="preserve"> graph</w:t>
      </w:r>
      <w:r>
        <w:t xml:space="preserve"> </w:t>
      </w:r>
      <w:commentRangeEnd w:id="273"/>
      <w:r w:rsidR="005A6765">
        <w:rPr>
          <w:rStyle w:val="CommentReference"/>
        </w:rPr>
        <w:commentReference w:id="273"/>
      </w:r>
      <w:r>
        <w:t xml:space="preserve">is composed of </w:t>
      </w:r>
      <w:r w:rsidRPr="00A24E34">
        <w:t xml:space="preserve">nodes </w:t>
      </w:r>
      <w:r>
        <w:t xml:space="preserve">that </w:t>
      </w:r>
      <w:r w:rsidRPr="00A24E34">
        <w:t xml:space="preserve">can represent </w:t>
      </w:r>
      <w:r w:rsidRPr="00550DC9">
        <w:rPr>
          <w:i/>
        </w:rPr>
        <w:t>Artifacts</w:t>
      </w:r>
      <w:r w:rsidRPr="00A24E34">
        <w:t>,</w:t>
      </w:r>
      <w:r>
        <w:t xml:space="preserve"> </w:t>
      </w:r>
      <w:r w:rsidRPr="00550DC9">
        <w:rPr>
          <w:i/>
        </w:rPr>
        <w:t>Processes</w:t>
      </w:r>
      <w:ins w:id="274" w:author="Leonardo Gresta Paulino Murta" w:date="2012-12-05T19:48:00Z">
        <w:r w:rsidR="005A6765">
          <w:t>,</w:t>
        </w:r>
      </w:ins>
      <w:r>
        <w:t xml:space="preserve"> and </w:t>
      </w:r>
      <w:r w:rsidRPr="00550DC9">
        <w:rPr>
          <w:i/>
        </w:rPr>
        <w:t>Agents</w:t>
      </w:r>
      <w:r>
        <w:t xml:space="preserve">. </w:t>
      </w:r>
      <w:r w:rsidRPr="00550DC9">
        <w:rPr>
          <w:i/>
        </w:rPr>
        <w:t>Artifacts</w:t>
      </w:r>
      <w:r w:rsidRPr="00A24E34">
        <w:t xml:space="preserve"> </w:t>
      </w:r>
      <w:r>
        <w:t xml:space="preserve">are an immutable </w:t>
      </w:r>
      <w:commentRangeStart w:id="275"/>
      <w:r>
        <w:t>piece of state</w:t>
      </w:r>
      <w:commentRangeEnd w:id="275"/>
      <w:r w:rsidR="005A6765">
        <w:rPr>
          <w:rStyle w:val="CommentReference"/>
        </w:rPr>
        <w:commentReference w:id="275"/>
      </w:r>
      <w:r>
        <w:t xml:space="preserve"> that can represent a physical object or a </w:t>
      </w:r>
      <w:commentRangeStart w:id="276"/>
      <w:r>
        <w:t>digital representation</w:t>
      </w:r>
      <w:commentRangeEnd w:id="276"/>
      <w:r w:rsidR="005A6765">
        <w:rPr>
          <w:rStyle w:val="CommentReference"/>
        </w:rPr>
        <w:commentReference w:id="276"/>
      </w:r>
      <w:r>
        <w:t xml:space="preserve"> in a computer system. </w:t>
      </w:r>
      <w:r w:rsidRPr="00550DC9">
        <w:rPr>
          <w:i/>
        </w:rPr>
        <w:t>Processes</w:t>
      </w:r>
      <w:r>
        <w:t xml:space="preserve"> are actions or a sequence of actions performed </w:t>
      </w:r>
      <w:del w:id="277" w:author="Leonardo Gresta Paulino Murta" w:date="2012-12-05T19:51:00Z">
        <w:r w:rsidDel="005A6765">
          <w:delText>or caused by</w:delText>
        </w:r>
      </w:del>
      <w:ins w:id="278" w:author="Leonardo Gresta Paulino Murta" w:date="2012-12-05T19:51:00Z">
        <w:r w:rsidR="005A6765">
          <w:t>over</w:t>
        </w:r>
      </w:ins>
      <w:r>
        <w:t xml:space="preserve"> artifacts and </w:t>
      </w:r>
      <w:del w:id="279" w:author="Leonardo Gresta Paulino Murta" w:date="2012-12-05T19:51:00Z">
        <w:r w:rsidDel="005A6765">
          <w:delText xml:space="preserve">results </w:delText>
        </w:r>
      </w:del>
      <w:ins w:id="280" w:author="Leonardo Gresta Paulino Murta" w:date="2012-12-05T19:51:00Z">
        <w:r w:rsidR="005A6765">
          <w:t xml:space="preserve">producing </w:t>
        </w:r>
      </w:ins>
      <w:del w:id="281" w:author="Leonardo Gresta Paulino Murta" w:date="2012-12-05T19:51:00Z">
        <w:r w:rsidDel="005A6765">
          <w:delText xml:space="preserve">in </w:delText>
        </w:r>
      </w:del>
      <w:r>
        <w:t xml:space="preserve">new artifacts. </w:t>
      </w:r>
      <w:r w:rsidRPr="00550DC9">
        <w:rPr>
          <w:i/>
        </w:rPr>
        <w:t>Agents</w:t>
      </w:r>
      <w:r>
        <w:t xml:space="preserve"> are contextual entities acting as a catalyst of a process that can enable, facilitate, control</w:t>
      </w:r>
      <w:ins w:id="282" w:author="Leonardo Gresta Paulino Murta" w:date="2012-12-05T19:51:00Z">
        <w:r w:rsidR="005A6765">
          <w:t>,</w:t>
        </w:r>
      </w:ins>
      <w:r>
        <w:t xml:space="preserve"> or affect its execution. The edges of the graph belong to one of the categories described in </w:t>
      </w:r>
      <w:r w:rsidR="00570AF4">
        <w:fldChar w:fldCharType="begin"/>
      </w:r>
      <w:r w:rsidR="00570AF4">
        <w:instrText xml:space="preserve"> REF _Ref335238586 \h </w:instrText>
      </w:r>
      <w:r w:rsidR="00570AF4">
        <w:fldChar w:fldCharType="separate"/>
      </w:r>
      <w:r w:rsidR="009266D8" w:rsidRPr="00B50F8A">
        <w:t xml:space="preserve">Figure </w:t>
      </w:r>
      <w:r w:rsidR="009266D8">
        <w:rPr>
          <w:noProof/>
        </w:rPr>
        <w:t>1</w:t>
      </w:r>
      <w:r w:rsidR="00570AF4">
        <w:fldChar w:fldCharType="end"/>
      </w:r>
      <w:r>
        <w:t xml:space="preserve">, representing a causal dependency between </w:t>
      </w:r>
      <w:del w:id="283" w:author="Leonardo Gresta Paulino Murta" w:date="2012-12-05T19:53:00Z">
        <w:r w:rsidDel="005A6765">
          <w:delText xml:space="preserve">its </w:delText>
        </w:r>
      </w:del>
      <w:ins w:id="284" w:author="Leonardo Gresta Paulino Murta" w:date="2012-12-05T19:53:00Z">
        <w:r w:rsidR="005A6765">
          <w:t xml:space="preserve">the </w:t>
        </w:r>
      </w:ins>
      <w:r>
        <w:t xml:space="preserve">source, </w:t>
      </w:r>
      <w:del w:id="285" w:author="Leonardo Gresta Paulino Murta" w:date="2012-12-05T19:52:00Z">
        <w:r w:rsidDel="005A6765">
          <w:delText xml:space="preserve">denoting </w:delText>
        </w:r>
      </w:del>
      <w:ins w:id="286" w:author="Leonardo Gresta Paulino Murta" w:date="2012-12-05T19:52:00Z">
        <w:r w:rsidR="005A6765">
          <w:t xml:space="preserve">which denotes </w:t>
        </w:r>
      </w:ins>
      <w:r>
        <w:t xml:space="preserve">the effect, and </w:t>
      </w:r>
      <w:del w:id="287" w:author="Leonardo Gresta Paulino Murta" w:date="2012-12-05T19:53:00Z">
        <w:r w:rsidDel="005A6765">
          <w:delText xml:space="preserve">its </w:delText>
        </w:r>
      </w:del>
      <w:ins w:id="288" w:author="Leonardo Gresta Paulino Murta" w:date="2012-12-05T19:53:00Z">
        <w:r w:rsidR="005A6765">
          <w:t xml:space="preserve">the </w:t>
        </w:r>
      </w:ins>
      <w:r>
        <w:t>destination</w:t>
      </w:r>
      <w:ins w:id="289" w:author="Leonardo Gresta Paulino Murta" w:date="2012-12-05T19:52:00Z">
        <w:r w:rsidR="005A6765">
          <w:t>, which</w:t>
        </w:r>
      </w:ins>
      <w:del w:id="290" w:author="Leonardo Gresta Paulino Murta" w:date="2012-12-05T19:52:00Z">
        <w:r w:rsidDel="005A6765">
          <w:delText xml:space="preserve"> that</w:delText>
        </w:r>
      </w:del>
      <w:r>
        <w:t xml:space="preserve"> denotes the cause. </w:t>
      </w:r>
      <w:del w:id="291" w:author="Leonardo Gresta Paulino Murta" w:date="2012-12-05T19:53:00Z">
        <w:r w:rsidDel="004B4BBC">
          <w:delText xml:space="preserve">Below </w:delText>
        </w:r>
      </w:del>
      <w:ins w:id="292" w:author="Leonardo Gresta Paulino Murta" w:date="2012-12-05T19:53:00Z">
        <w:r w:rsidR="004B4BBC">
          <w:t>We present in the following</w:t>
        </w:r>
      </w:ins>
      <w:del w:id="293" w:author="Leonardo Gresta Paulino Murta" w:date="2012-12-05T19:53:00Z">
        <w:r w:rsidDel="004B4BBC">
          <w:delText>are</w:delText>
        </w:r>
      </w:del>
      <w:r>
        <w:t xml:space="preserve"> some important definitions </w:t>
      </w:r>
      <w:del w:id="294" w:author="Leonardo Gresta Paulino Murta" w:date="2012-12-05T19:53:00Z">
        <w:r w:rsidDel="004B4BBC">
          <w:delText xml:space="preserve">in </w:delText>
        </w:r>
      </w:del>
      <w:ins w:id="295" w:author="Leonardo Gresta Paulino Murta" w:date="2012-12-05T19:53:00Z">
        <w:r w:rsidR="004B4BBC">
          <w:t>introduced by OPM</w:t>
        </w:r>
      </w:ins>
      <w:ins w:id="296" w:author="Leonardo Gresta Paulino Murta" w:date="2012-12-05T19:54:00Z">
        <w:r w:rsidR="004B4BBC">
          <w:t xml:space="preserve"> </w:t>
        </w:r>
      </w:ins>
      <w:del w:id="297" w:author="Leonardo Gresta Paulino Murta" w:date="2012-12-05T19:54:00Z">
        <w:r w:rsidDel="004B4BBC">
          <w:delText xml:space="preserve">the Open Provenance Model according to </w:delText>
        </w:r>
      </w:del>
      <w:r>
        <w:fldChar w:fldCharType="begin"/>
      </w:r>
      <w:r w:rsidR="00F73B3D">
        <w:instrText xml:space="preserve"> ADDIN ZOTERO_ITEM CSL_CITATION {"citationID":"PAW15wxs","properties":{"formattedCitation":"[18]","plainCitation":"[18]"},"citationItems":[{"id":37,"uris":["http://zotero.org/users/1122386/items/4UM2NPVP"],"uri":["http://zotero.org/users/1122386/items/4UM2NPVP"],"suppress-author":true}],"schema":"https://github.com/citation-style-language/schema/raw/master/csl-citation.json"} </w:instrText>
      </w:r>
      <w:r>
        <w:fldChar w:fldCharType="separate"/>
      </w:r>
      <w:r w:rsidR="00F73B3D" w:rsidRPr="00F73B3D">
        <w:t>[18]</w:t>
      </w:r>
      <w:r>
        <w:fldChar w:fldCharType="end"/>
      </w:r>
      <w:r>
        <w:t>.</w:t>
      </w:r>
    </w:p>
    <w:p w14:paraId="28266F60" w14:textId="77777777" w:rsidR="007103A3" w:rsidRPr="00680A3A" w:rsidRDefault="007103A3" w:rsidP="007103A3">
      <w:commentRangeStart w:id="298"/>
      <w:r w:rsidRPr="00680A3A">
        <w:rPr>
          <w:b/>
        </w:rPr>
        <w:t>Causal Relationship</w:t>
      </w:r>
      <w:r w:rsidRPr="00680A3A">
        <w:t>: Represented by an arc and denotes the presence of a causal dependency between the source (effect) and the destination (cause).</w:t>
      </w:r>
      <w:commentRangeEnd w:id="298"/>
      <w:r w:rsidR="004B4BBC">
        <w:rPr>
          <w:rStyle w:val="CommentReference"/>
        </w:rPr>
        <w:commentReference w:id="298"/>
      </w:r>
    </w:p>
    <w:p w14:paraId="658B8200" w14:textId="77777777" w:rsidR="007103A3" w:rsidRPr="00680A3A" w:rsidRDefault="007103A3" w:rsidP="007103A3">
      <w:r w:rsidRPr="00680A3A">
        <w:rPr>
          <w:b/>
        </w:rPr>
        <w:t>Artifact Used by a Process</w:t>
      </w:r>
      <w:r w:rsidRPr="00680A3A">
        <w:t xml:space="preserve">:  A </w:t>
      </w:r>
      <w:del w:id="299" w:author="Leonardo Gresta Paulino Murta" w:date="2012-12-05T19:57:00Z">
        <w:r w:rsidDel="004B4BBC">
          <w:delText>[</w:delText>
        </w:r>
      </w:del>
      <w:r w:rsidRPr="00FD419C">
        <w:rPr>
          <w:i/>
        </w:rPr>
        <w:t>used</w:t>
      </w:r>
      <w:del w:id="300" w:author="Leonardo Gresta Paulino Murta" w:date="2012-12-05T19:57:00Z">
        <w:r w:rsidDel="004B4BBC">
          <w:delText>]</w:delText>
        </w:r>
      </w:del>
      <w:r w:rsidRPr="00680A3A">
        <w:t xml:space="preserve"> edge from process to an artifact is a causal relationship intended to indicate that the process required the availability of the artifact to be able to complete its execution. When several artifacts </w:t>
      </w:r>
      <w:proofErr w:type="gramStart"/>
      <w:r w:rsidRPr="00680A3A">
        <w:t>are connected</w:t>
      </w:r>
      <w:proofErr w:type="gramEnd"/>
      <w:r w:rsidRPr="00680A3A">
        <w:t xml:space="preserve"> to </w:t>
      </w:r>
      <w:ins w:id="301" w:author="Leonardo Gresta Paulino Murta" w:date="2012-12-05T19:58:00Z">
        <w:r w:rsidR="004B4BBC">
          <w:t>the</w:t>
        </w:r>
      </w:ins>
      <w:del w:id="302" w:author="Leonardo Gresta Paulino Murta" w:date="2012-12-05T19:58:00Z">
        <w:r w:rsidRPr="00680A3A" w:rsidDel="004B4BBC">
          <w:delText>a</w:delText>
        </w:r>
      </w:del>
      <w:r w:rsidRPr="00680A3A">
        <w:t xml:space="preserve"> same process by multiple </w:t>
      </w:r>
      <w:del w:id="303" w:author="Leonardo Gresta Paulino Murta" w:date="2012-12-05T19:58:00Z">
        <w:r w:rsidDel="004B4BBC">
          <w:delText>[</w:delText>
        </w:r>
      </w:del>
      <w:r w:rsidRPr="00FD419C">
        <w:rPr>
          <w:i/>
        </w:rPr>
        <w:t>used</w:t>
      </w:r>
      <w:del w:id="304" w:author="Leonardo Gresta Paulino Murta" w:date="2012-12-05T19:58:00Z">
        <w:r w:rsidDel="004B4BBC">
          <w:delText>]</w:delText>
        </w:r>
      </w:del>
      <w:r w:rsidRPr="00680A3A">
        <w:t xml:space="preserve"> edges, all of them were required for the process to complete.</w:t>
      </w:r>
    </w:p>
    <w:p w14:paraId="340728D2" w14:textId="77777777" w:rsidR="007103A3" w:rsidRPr="00680A3A" w:rsidRDefault="007103A3" w:rsidP="007103A3">
      <w:r w:rsidRPr="00680A3A">
        <w:rPr>
          <w:b/>
        </w:rPr>
        <w:t>Artifacts Generated by Processes</w:t>
      </w:r>
      <w:r w:rsidRPr="00680A3A">
        <w:t xml:space="preserve">: A </w:t>
      </w:r>
      <w:del w:id="305" w:author="Leonardo Gresta Paulino Murta" w:date="2012-12-05T19:58:00Z">
        <w:r w:rsidDel="004B4BBC">
          <w:delText>[</w:delText>
        </w:r>
      </w:del>
      <w:r w:rsidRPr="00AA1CCC">
        <w:rPr>
          <w:i/>
        </w:rPr>
        <w:t>was generated by</w:t>
      </w:r>
      <w:del w:id="306" w:author="Leonardo Gresta Paulino Murta" w:date="2012-12-05T19:58:00Z">
        <w:r w:rsidDel="004B4BBC">
          <w:delText>]</w:delText>
        </w:r>
      </w:del>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w:t>
      </w:r>
      <w:proofErr w:type="gramStart"/>
      <w:r w:rsidRPr="00680A3A">
        <w:t>are connected</w:t>
      </w:r>
      <w:proofErr w:type="gramEnd"/>
      <w:r w:rsidRPr="00680A3A">
        <w:t xml:space="preserve"> to the same process by multiple </w:t>
      </w:r>
      <w:del w:id="307" w:author="Leonardo Gresta Paulino Murta" w:date="2012-12-05T19:59:00Z">
        <w:r w:rsidDel="004B4BBC">
          <w:delText>[</w:delText>
        </w:r>
      </w:del>
      <w:r w:rsidRPr="00FD419C">
        <w:rPr>
          <w:i/>
        </w:rPr>
        <w:t>was generated by</w:t>
      </w:r>
      <w:del w:id="308" w:author="Leonardo Gresta Paulino Murta" w:date="2012-12-05T19:59:00Z">
        <w:r w:rsidDel="004B4BBC">
          <w:delText>]</w:delText>
        </w:r>
      </w:del>
      <w:r w:rsidRPr="00680A3A">
        <w:t xml:space="preserve"> edges, the process </w:t>
      </w:r>
      <w:ins w:id="309" w:author="Leonardo Gresta Paulino Murta" w:date="2012-12-05T19:59:00Z">
        <w:r w:rsidR="004B4BBC">
          <w:t xml:space="preserve">was responsible to </w:t>
        </w:r>
      </w:ins>
      <w:del w:id="310" w:author="Leonardo Gresta Paulino Murta" w:date="2012-12-05T19:59:00Z">
        <w:r w:rsidRPr="00680A3A" w:rsidDel="004B4BBC">
          <w:delText>must begin for</w:delText>
        </w:r>
      </w:del>
      <w:ins w:id="311" w:author="Leonardo Gresta Paulino Murta" w:date="2012-12-05T19:59:00Z">
        <w:r w:rsidR="004B4BBC">
          <w:t>produce</w:t>
        </w:r>
      </w:ins>
      <w:r w:rsidRPr="00680A3A">
        <w:t xml:space="preserve"> all of them</w:t>
      </w:r>
      <w:del w:id="312" w:author="Leonardo Gresta Paulino Murta" w:date="2012-12-05T19:59:00Z">
        <w:r w:rsidRPr="00680A3A" w:rsidDel="004B4BBC">
          <w:delText xml:space="preserve"> to be generated</w:delText>
        </w:r>
      </w:del>
      <w:r w:rsidRPr="00680A3A">
        <w:t>.</w:t>
      </w:r>
    </w:p>
    <w:p w14:paraId="11B5CC92" w14:textId="77777777" w:rsidR="007103A3" w:rsidRPr="00680A3A" w:rsidRDefault="007103A3" w:rsidP="007103A3">
      <w:r w:rsidRPr="00680A3A">
        <w:rPr>
          <w:b/>
        </w:rPr>
        <w:t>Process Triggered by Process</w:t>
      </w:r>
      <w:r w:rsidRPr="00680A3A">
        <w:t xml:space="preserve">: An edge </w:t>
      </w:r>
      <w:del w:id="313" w:author="Leonardo Gresta Paulino Murta" w:date="2012-12-05T19:59:00Z">
        <w:r w:rsidDel="004B4BBC">
          <w:delText>[</w:delText>
        </w:r>
      </w:del>
      <w:proofErr w:type="gramStart"/>
      <w:r w:rsidRPr="00FD419C">
        <w:rPr>
          <w:i/>
        </w:rPr>
        <w:t>was triggered</w:t>
      </w:r>
      <w:proofErr w:type="gramEnd"/>
      <w:r w:rsidRPr="00FD419C">
        <w:rPr>
          <w:i/>
        </w:rPr>
        <w:t xml:space="preserve"> by</w:t>
      </w:r>
      <w:del w:id="314" w:author="Leonardo Gresta Paulino Murta" w:date="2012-12-05T19:59:00Z">
        <w:r w:rsidDel="004B4BBC">
          <w:delText>]</w:delText>
        </w:r>
      </w:del>
      <w:r w:rsidRPr="00680A3A">
        <w:t xml:space="preserve"> from a process P</w:t>
      </w:r>
      <w:r w:rsidRPr="00E51BD8">
        <w:rPr>
          <w:vertAlign w:val="subscript"/>
        </w:rPr>
        <w:t>2</w:t>
      </w:r>
      <w:r w:rsidRPr="00680A3A">
        <w:t xml:space="preserve"> to a process P</w:t>
      </w:r>
      <w:r w:rsidRPr="00E51BD8">
        <w:rPr>
          <w:vertAlign w:val="subscript"/>
        </w:rPr>
        <w:t>1</w:t>
      </w:r>
      <w:r w:rsidRPr="00680A3A">
        <w:t xml:space="preserve"> is a causal dependency </w:t>
      </w:r>
      <w:del w:id="315" w:author="Leonardo Gresta Paulino Murta" w:date="2012-12-05T20:00:00Z">
        <w:r w:rsidRPr="00680A3A" w:rsidDel="004B4BBC">
          <w:delText xml:space="preserve">that </w:delText>
        </w:r>
      </w:del>
      <w:r w:rsidRPr="00680A3A">
        <w:t>indicat</w:t>
      </w:r>
      <w:ins w:id="316" w:author="Leonardo Gresta Paulino Murta" w:date="2012-12-05T20:00:00Z">
        <w:r w:rsidR="004B4BBC">
          <w:t>ing</w:t>
        </w:r>
      </w:ins>
      <w:del w:id="317" w:author="Leonardo Gresta Paulino Murta" w:date="2012-12-05T20:00:00Z">
        <w:r w:rsidRPr="00680A3A" w:rsidDel="004B4BBC">
          <w:delText>es</w:delText>
        </w:r>
      </w:del>
      <w:r w:rsidRPr="00680A3A">
        <w:t xml:space="preserve"> that the start of process P</w:t>
      </w:r>
      <w:r w:rsidRPr="00E51BD8">
        <w:rPr>
          <w:vertAlign w:val="subscript"/>
        </w:rPr>
        <w:t>1</w:t>
      </w:r>
      <w:r w:rsidRPr="00680A3A">
        <w:t xml:space="preserve"> was required </w:t>
      </w:r>
      <w:del w:id="318" w:author="Leonardo Gresta Paulino Murta" w:date="2012-12-05T20:00:00Z">
        <w:r w:rsidRPr="00680A3A" w:rsidDel="004B4BBC">
          <w:delText xml:space="preserve">for </w:delText>
        </w:r>
      </w:del>
      <w:ins w:id="319" w:author="Leonardo Gresta Paulino Murta" w:date="2012-12-05T20:00:00Z">
        <w:r w:rsidR="004B4BBC">
          <w:t>to allow</w:t>
        </w:r>
        <w:r w:rsidR="004B4BBC" w:rsidRPr="00680A3A">
          <w:t xml:space="preserve"> </w:t>
        </w:r>
      </w:ins>
      <w:r w:rsidRPr="00680A3A">
        <w:t>P</w:t>
      </w:r>
      <w:r w:rsidRPr="00E51BD8">
        <w:rPr>
          <w:vertAlign w:val="subscript"/>
        </w:rPr>
        <w:t>2</w:t>
      </w:r>
      <w:r w:rsidRPr="00680A3A">
        <w:t xml:space="preserve"> </w:t>
      </w:r>
      <w:del w:id="320" w:author="Leonardo Gresta Paulino Murta" w:date="2012-12-05T20:00:00Z">
        <w:r w:rsidRPr="00680A3A" w:rsidDel="004B4BBC">
          <w:delText xml:space="preserve">to be able </w:delText>
        </w:r>
      </w:del>
      <w:r w:rsidRPr="00680A3A">
        <w:t>to complete.</w:t>
      </w:r>
    </w:p>
    <w:p w14:paraId="0675AD12" w14:textId="77777777" w:rsidR="007103A3" w:rsidRPr="00680A3A" w:rsidRDefault="007103A3" w:rsidP="007103A3">
      <w:r w:rsidRPr="00680A3A">
        <w:rPr>
          <w:b/>
        </w:rPr>
        <w:t>Artifact Derived from Artifact</w:t>
      </w:r>
      <w:r w:rsidRPr="00680A3A">
        <w:t xml:space="preserve">: An edge </w:t>
      </w:r>
      <w:del w:id="321" w:author="Leonardo Gresta Paulino Murta" w:date="2012-12-05T20:00:00Z">
        <w:r w:rsidDel="004B4BBC">
          <w:delText>[</w:delText>
        </w:r>
      </w:del>
      <w:r w:rsidRPr="00FD419C">
        <w:rPr>
          <w:i/>
        </w:rPr>
        <w:t>was derived from</w:t>
      </w:r>
      <w:del w:id="322" w:author="Leonardo Gresta Paulino Murta" w:date="2012-12-05T20:00:00Z">
        <w:r w:rsidDel="004B4BBC">
          <w:delText>]</w:delText>
        </w:r>
      </w:del>
      <w:r w:rsidRPr="00680A3A">
        <w:t xml:space="preserve"> </w:t>
      </w:r>
      <w:proofErr w:type="spellStart"/>
      <w:r w:rsidRPr="00680A3A">
        <w:t>from</w:t>
      </w:r>
      <w:proofErr w:type="spellEnd"/>
      <w:r w:rsidRPr="00680A3A">
        <w:t xml:space="preserve"> artifact A</w:t>
      </w:r>
      <w:r w:rsidRPr="00E51BD8">
        <w:rPr>
          <w:vertAlign w:val="subscript"/>
        </w:rPr>
        <w:t>2</w:t>
      </w:r>
      <w:r w:rsidRPr="00680A3A">
        <w:t xml:space="preserve"> to artifact A</w:t>
      </w:r>
      <w:r w:rsidRPr="00E51BD8">
        <w:rPr>
          <w:vertAlign w:val="subscript"/>
        </w:rPr>
        <w:t>1</w:t>
      </w:r>
      <w:r w:rsidRPr="00680A3A">
        <w:t xml:space="preserve"> is a </w:t>
      </w:r>
      <w:commentRangeStart w:id="323"/>
      <w:r w:rsidRPr="00680A3A">
        <w:t xml:space="preserve">causal relationship </w:t>
      </w:r>
      <w:del w:id="324" w:author="Kohwalter" w:date="2012-12-03T19:13:00Z">
        <w:r w:rsidRPr="00680A3A" w:rsidDel="001B5D8F">
          <w:delText xml:space="preserve">that </w:delText>
        </w:r>
      </w:del>
      <w:ins w:id="325" w:author="Kohwalter" w:date="2012-12-03T19:13:00Z">
        <w:del w:id="326" w:author="Leonardo Gresta Paulino Murta" w:date="2012-12-05T20:01:00Z">
          <w:r w:rsidR="001B5D8F" w:rsidDel="004B4BBC">
            <w:delText>which</w:delText>
          </w:r>
          <w:r w:rsidR="001B5D8F" w:rsidRPr="00680A3A" w:rsidDel="004B4BBC">
            <w:delText xml:space="preserve"> </w:delText>
          </w:r>
        </w:del>
      </w:ins>
      <w:r w:rsidRPr="00680A3A">
        <w:t>indicat</w:t>
      </w:r>
      <w:ins w:id="327" w:author="Leonardo Gresta Paulino Murta" w:date="2012-12-05T20:01:00Z">
        <w:r w:rsidR="004B4BBC">
          <w:t>ing</w:t>
        </w:r>
      </w:ins>
      <w:del w:id="328" w:author="Leonardo Gresta Paulino Murta" w:date="2012-12-05T20:01:00Z">
        <w:r w:rsidRPr="00680A3A" w:rsidDel="004B4BBC">
          <w:delText>es</w:delText>
        </w:r>
      </w:del>
      <w:r w:rsidRPr="00680A3A">
        <w:t xml:space="preserve"> that artifact A</w:t>
      </w:r>
      <w:r w:rsidRPr="00E51BD8">
        <w:rPr>
          <w:vertAlign w:val="subscript"/>
        </w:rPr>
        <w:t>1</w:t>
      </w:r>
      <w:r w:rsidRPr="00680A3A">
        <w:t xml:space="preserve"> should have been generated </w:t>
      </w:r>
      <w:del w:id="329" w:author="Kohwalter" w:date="2012-12-03T19:14:00Z">
        <w:r w:rsidRPr="00680A3A" w:rsidDel="001B5D8F">
          <w:delText xml:space="preserve">for </w:delText>
        </w:r>
      </w:del>
      <w:ins w:id="330" w:author="Kohwalter" w:date="2012-12-03T19:14:00Z">
        <w:r w:rsidR="001B5D8F">
          <w:t>in order to generate</w:t>
        </w:r>
        <w:r w:rsidR="001B5D8F" w:rsidRPr="00680A3A">
          <w:t xml:space="preserve"> </w:t>
        </w:r>
      </w:ins>
      <w:r w:rsidRPr="00680A3A">
        <w:t>A</w:t>
      </w:r>
      <w:r w:rsidRPr="00E51BD8">
        <w:rPr>
          <w:vertAlign w:val="subscript"/>
        </w:rPr>
        <w:t>2</w:t>
      </w:r>
      <w:del w:id="331" w:author="Kohwalter" w:date="2012-12-03T19:14:00Z">
        <w:r w:rsidRPr="00680A3A" w:rsidDel="001B5D8F">
          <w:delText xml:space="preserve"> to be generated</w:delText>
        </w:r>
      </w:del>
      <w:r w:rsidRPr="00680A3A">
        <w:t xml:space="preserve">.  </w:t>
      </w:r>
      <w:commentRangeEnd w:id="323"/>
      <w:r w:rsidR="001E6549">
        <w:rPr>
          <w:rStyle w:val="CommentReference"/>
        </w:rPr>
        <w:commentReference w:id="323"/>
      </w:r>
      <w:r w:rsidRPr="00680A3A">
        <w:t>The piece of state associated with A</w:t>
      </w:r>
      <w:r w:rsidRPr="00E51BD8">
        <w:rPr>
          <w:vertAlign w:val="subscript"/>
        </w:rPr>
        <w:t>2</w:t>
      </w:r>
      <w:r w:rsidRPr="00680A3A">
        <w:t xml:space="preserve"> is dependent on the presence of </w:t>
      </w:r>
      <w:r w:rsidRPr="000C0CE3">
        <w:t>A</w:t>
      </w:r>
      <w:r w:rsidRPr="00E51BD8">
        <w:rPr>
          <w:vertAlign w:val="subscript"/>
        </w:rPr>
        <w:t>1</w:t>
      </w:r>
      <w:r w:rsidRPr="00680A3A">
        <w:t xml:space="preserve"> or on the piece of state associated with A</w:t>
      </w:r>
      <w:r w:rsidRPr="00E51BD8">
        <w:rPr>
          <w:vertAlign w:val="subscript"/>
        </w:rPr>
        <w:t>1</w:t>
      </w:r>
      <w:r w:rsidRPr="00680A3A">
        <w:t>.</w:t>
      </w:r>
    </w:p>
    <w:p w14:paraId="6B7D4F92" w14:textId="77777777" w:rsidR="007103A3" w:rsidRPr="00680A3A" w:rsidRDefault="007103A3" w:rsidP="007103A3">
      <w:r w:rsidRPr="00680A3A">
        <w:rPr>
          <w:b/>
        </w:rPr>
        <w:t>Process Controlled by Agent</w:t>
      </w:r>
      <w:r w:rsidRPr="00680A3A">
        <w:t xml:space="preserve">: An edge </w:t>
      </w:r>
      <w:del w:id="332" w:author="Leonardo Gresta Paulino Murta" w:date="2012-12-05T20:02:00Z">
        <w:r w:rsidDel="004B4BBC">
          <w:delText>[</w:delText>
        </w:r>
      </w:del>
      <w:proofErr w:type="gramStart"/>
      <w:r w:rsidRPr="00FD419C">
        <w:rPr>
          <w:i/>
        </w:rPr>
        <w:t>was controlled</w:t>
      </w:r>
      <w:proofErr w:type="gramEnd"/>
      <w:r w:rsidRPr="00FD419C">
        <w:rPr>
          <w:i/>
        </w:rPr>
        <w:t xml:space="preserve"> by</w:t>
      </w:r>
      <w:del w:id="333" w:author="Leonardo Gresta Paulino Murta" w:date="2012-12-05T20:02:00Z">
        <w:r w:rsidDel="004B4BBC">
          <w:delText>]</w:delText>
        </w:r>
      </w:del>
      <w:r w:rsidRPr="00680A3A">
        <w:t xml:space="preserve"> from a process P to an agent Ag is a causal dependency </w:t>
      </w:r>
      <w:del w:id="334" w:author="Leonardo Gresta Paulino Murta" w:date="2012-12-05T20:02:00Z">
        <w:r w:rsidRPr="00680A3A" w:rsidDel="004B4BBC">
          <w:delText>that indicates</w:delText>
        </w:r>
      </w:del>
      <w:ins w:id="335" w:author="Leonardo Gresta Paulino Murta" w:date="2012-12-05T20:02:00Z">
        <w:r w:rsidR="004B4BBC">
          <w:t>indicating</w:t>
        </w:r>
      </w:ins>
      <w:r w:rsidRPr="00680A3A">
        <w:t xml:space="preserve"> that agent Ag controlled the start and end of process P.</w:t>
      </w:r>
    </w:p>
    <w:p w14:paraId="4162918B" w14:textId="77777777" w:rsidR="00F10DCD" w:rsidRDefault="000D4566" w:rsidP="000E026C">
      <w:pPr>
        <w:pStyle w:val="Heading1"/>
        <w:framePr w:h="4621" w:hRule="exact" w:hSpace="187" w:vSpace="144" w:wrap="around" w:hAnchor="text" w:xAlign="center" w:yAlign="top"/>
        <w:numPr>
          <w:ilvl w:val="0"/>
          <w:numId w:val="0"/>
        </w:numPr>
      </w:pPr>
      <w:r>
        <w:rPr>
          <w:noProof/>
        </w:rPr>
        <w:drawing>
          <wp:inline distT="0" distB="0" distL="0" distR="0" wp14:anchorId="7BDFB215" wp14:editId="4FBFB921">
            <wp:extent cx="2520315" cy="25971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315" cy="2597150"/>
                    </a:xfrm>
                    <a:prstGeom prst="rect">
                      <a:avLst/>
                    </a:prstGeom>
                    <a:noFill/>
                    <a:ln>
                      <a:noFill/>
                    </a:ln>
                  </pic:spPr>
                </pic:pic>
              </a:graphicData>
            </a:graphic>
          </wp:inline>
        </w:drawing>
      </w:r>
    </w:p>
    <w:p w14:paraId="7D7664EC" w14:textId="77777777" w:rsidR="00F10DCD" w:rsidRPr="00B50F8A" w:rsidRDefault="00F10DCD" w:rsidP="000E026C">
      <w:pPr>
        <w:pStyle w:val="Caption"/>
        <w:framePr w:h="4621" w:hRule="exact" w:hSpace="187" w:vSpace="144" w:wrap="around" w:hAnchor="text" w:xAlign="center" w:yAlign="top"/>
      </w:pPr>
      <w:bookmarkStart w:id="336" w:name="_Ref335238586"/>
      <w:proofErr w:type="gramStart"/>
      <w:r w:rsidRPr="00B50F8A">
        <w:t xml:space="preserve">Figure </w:t>
      </w:r>
      <w:fldSimple w:instr=" SEQ Figure \* ARABIC ">
        <w:r w:rsidR="00813A29">
          <w:rPr>
            <w:noProof/>
          </w:rPr>
          <w:t>1</w:t>
        </w:r>
      </w:fldSimple>
      <w:bookmarkEnd w:id="336"/>
      <w:r w:rsidR="00567717">
        <w:t>.</w:t>
      </w:r>
      <w:proofErr w:type="gramEnd"/>
      <w:r w:rsidR="00567717">
        <w:t xml:space="preserve"> </w:t>
      </w:r>
      <w:proofErr w:type="gramStart"/>
      <w:r w:rsidR="00EB755B">
        <w:t>Example of e</w:t>
      </w:r>
      <w:r w:rsidR="00567717">
        <w:t>dges</w:t>
      </w:r>
      <w:r w:rsidR="00C911ED">
        <w:t xml:space="preserve"> </w:t>
      </w:r>
      <w:r w:rsidR="00567717">
        <w:t xml:space="preserve">and </w:t>
      </w:r>
      <w:r w:rsidR="00BF4E99">
        <w:t>t</w:t>
      </w:r>
      <w:r w:rsidRPr="00B50F8A">
        <w:t>imestamps in OPM.</w:t>
      </w:r>
      <w:proofErr w:type="gramEnd"/>
      <w:r w:rsidRPr="00B50F8A">
        <w:t xml:space="preserve"> Source: </w:t>
      </w:r>
      <w:r>
        <w:fldChar w:fldCharType="begin"/>
      </w:r>
      <w:r w:rsidR="00F73B3D">
        <w:instrText xml:space="preserve"> ADDIN ZOTERO_ITEM CSL_CITATION {"citationID":"MK8WeCA3","properties":{"formattedCitation":"[18]","plainCitation":"[18]"},"citationItems":[{"id":37,"uris":["http://zotero.org/users/1122386/items/4UM2NPVP"],"uri":["http://zotero.org/users/1122386/items/4UM2NPVP"]}],"schema":"https://github.com/citation-style-language/schema/raw/master/csl-citation.json"} </w:instrText>
      </w:r>
      <w:r>
        <w:fldChar w:fldCharType="separate"/>
      </w:r>
      <w:r w:rsidR="00F73B3D" w:rsidRPr="00F73B3D">
        <w:rPr>
          <w:rFonts w:cs="Times New Roman"/>
        </w:rPr>
        <w:t>[18]</w:t>
      </w:r>
      <w:r>
        <w:fldChar w:fldCharType="end"/>
      </w:r>
      <w:r w:rsidRPr="00B50F8A">
        <w:t>.</w:t>
      </w:r>
    </w:p>
    <w:p w14:paraId="420AB35C" w14:textId="77777777" w:rsidR="007103A3" w:rsidRPr="00680A3A" w:rsidRDefault="007103A3" w:rsidP="007103A3">
      <w:commentRangeStart w:id="337"/>
      <w:r w:rsidRPr="00680A3A">
        <w:rPr>
          <w:b/>
        </w:rPr>
        <w:t>Role</w:t>
      </w:r>
      <w:r w:rsidRPr="00680A3A">
        <w:t>: Designates an artifact or agent's function in a process.</w:t>
      </w:r>
      <w:commentRangeEnd w:id="337"/>
      <w:r w:rsidR="004B4BBC">
        <w:rPr>
          <w:rStyle w:val="CommentReference"/>
        </w:rPr>
        <w:commentReference w:id="337"/>
      </w:r>
    </w:p>
    <w:p w14:paraId="2F8FB38E" w14:textId="77777777" w:rsidR="007103A3" w:rsidRDefault="007103A3" w:rsidP="007103A3">
      <w:pPr>
        <w:rPr>
          <w:noProof/>
        </w:rPr>
      </w:pPr>
      <w:r>
        <w:t xml:space="preserve">In </w:t>
      </w:r>
      <w:r w:rsidR="00570AF4">
        <w:fldChar w:fldCharType="begin"/>
      </w:r>
      <w:r w:rsidR="00570AF4">
        <w:instrText xml:space="preserve"> REF _Ref335238586 \h </w:instrText>
      </w:r>
      <w:r w:rsidR="00570AF4">
        <w:fldChar w:fldCharType="separate"/>
      </w:r>
      <w:r w:rsidR="00813A29" w:rsidRPr="00B50F8A">
        <w:t xml:space="preserve">Figure </w:t>
      </w:r>
      <w:r w:rsidR="00813A29">
        <w:rPr>
          <w:noProof/>
        </w:rPr>
        <w:t>1</w:t>
      </w:r>
      <w:r w:rsidR="00570AF4">
        <w:fldChar w:fldCharType="end"/>
      </w:r>
      <w:r>
        <w:t>, t</w:t>
      </w:r>
      <w:r w:rsidRPr="00885F3C">
        <w:t xml:space="preserve">he </w:t>
      </w:r>
      <w:r>
        <w:t>edge</w:t>
      </w:r>
      <w:r w:rsidRPr="00885F3C">
        <w:t xml:space="preserve"> </w:t>
      </w:r>
      <w:del w:id="338" w:author="Leonardo Gresta Paulino Murta" w:date="2012-12-05T20:03:00Z">
        <w:r w:rsidDel="004B4BBC">
          <w:delText>[</w:delText>
        </w:r>
      </w:del>
      <w:r w:rsidRPr="00AA1CCC">
        <w:rPr>
          <w:i/>
        </w:rPr>
        <w:t>used</w:t>
      </w:r>
      <w:del w:id="339" w:author="Leonardo Gresta Paulino Murta" w:date="2012-12-05T20:03:00Z">
        <w:r w:rsidDel="004B4BBC">
          <w:delText>]</w:delText>
        </w:r>
      </w:del>
      <w:r>
        <w:t xml:space="preserve"> </w:t>
      </w:r>
      <w:del w:id="340" w:author="Micro" w:date="2012-12-03T13:03:00Z">
        <w:r w:rsidRPr="00885F3C" w:rsidDel="001E6549">
          <w:delText xml:space="preserve">say </w:delText>
        </w:r>
      </w:del>
      <w:ins w:id="341" w:author="Micro" w:date="2012-12-03T13:03:00Z">
        <w:r w:rsidR="001E6549">
          <w:t>means</w:t>
        </w:r>
        <w:r w:rsidR="001E6549" w:rsidRPr="00885F3C">
          <w:t xml:space="preserve"> </w:t>
        </w:r>
      </w:ins>
      <w:r w:rsidRPr="00885F3C">
        <w:t>that a process used a</w:t>
      </w:r>
      <w:r>
        <w:t>n</w:t>
      </w:r>
      <w:r w:rsidRPr="00885F3C">
        <w:t xml:space="preserve"> artifact</w:t>
      </w:r>
      <w:r>
        <w:t>,</w:t>
      </w:r>
      <w:r w:rsidRPr="00885F3C">
        <w:t xml:space="preserve"> </w:t>
      </w:r>
      <w:r>
        <w:t xml:space="preserve">while </w:t>
      </w:r>
      <w:proofErr w:type="gramStart"/>
      <w:r>
        <w:t>the</w:t>
      </w:r>
      <w:r w:rsidRPr="00885F3C">
        <w:t xml:space="preserve"> </w:t>
      </w:r>
      <w:del w:id="342" w:author="Leonardo Gresta Paulino Murta" w:date="2012-12-05T20:11:00Z">
        <w:r w:rsidDel="00D5605F">
          <w:delText>[</w:delText>
        </w:r>
      </w:del>
      <w:r w:rsidRPr="00AA1CCC">
        <w:rPr>
          <w:i/>
        </w:rPr>
        <w:t>was</w:t>
      </w:r>
      <w:proofErr w:type="gramEnd"/>
      <w:r w:rsidRPr="00AA1CCC">
        <w:rPr>
          <w:i/>
        </w:rPr>
        <w:t xml:space="preserve"> generated by</w:t>
      </w:r>
      <w:del w:id="343" w:author="Leonardo Gresta Paulino Murta" w:date="2012-12-05T20:11:00Z">
        <w:r w:rsidDel="00D5605F">
          <w:delText>]</w:delText>
        </w:r>
      </w:del>
      <w:r>
        <w:t xml:space="preserve"> edge </w:t>
      </w:r>
      <w:ins w:id="344" w:author="Leonardo Gresta Paulino Murta" w:date="2012-12-05T20:11:00Z">
        <w:r w:rsidR="00D5605F">
          <w:t xml:space="preserve">indicates that </w:t>
        </w:r>
      </w:ins>
      <w:r>
        <w:t xml:space="preserve">an </w:t>
      </w:r>
      <w:r w:rsidRPr="00885F3C">
        <w:t xml:space="preserve">artifact was generated by a process. </w:t>
      </w:r>
      <w:r>
        <w:t xml:space="preserve">The letter "R" represents the roles under which these artifacts </w:t>
      </w:r>
      <w:proofErr w:type="gramStart"/>
      <w:r>
        <w:t>were used</w:t>
      </w:r>
      <w:proofErr w:type="gramEnd"/>
      <w:r>
        <w:t xml:space="preserve"> since a process may have used several artifacts. Likewise, </w:t>
      </w:r>
      <w:del w:id="345" w:author="Leonardo Gresta Paulino Murta" w:date="2012-12-05T20:12:00Z">
        <w:r w:rsidDel="00D5605F">
          <w:delText>many artifacts may have been generated by a process</w:delText>
        </w:r>
      </w:del>
      <w:ins w:id="346" w:author="Leonardo Gresta Paulino Murta" w:date="2012-12-05T20:12:00Z">
        <w:r w:rsidR="00D5605F">
          <w:t>a process may have generated many artifacts</w:t>
        </w:r>
      </w:ins>
      <w:r>
        <w:t>, and each would have a specific role.</w:t>
      </w:r>
      <w:r w:rsidRPr="00AC44C7">
        <w:t xml:space="preserve"> </w:t>
      </w:r>
      <w:r>
        <w:t xml:space="preserve">Roles are only meaningful in the context of the process where they </w:t>
      </w:r>
      <w:proofErr w:type="gramStart"/>
      <w:r>
        <w:t>are defined</w:t>
      </w:r>
      <w:proofErr w:type="gramEnd"/>
      <w:r>
        <w:t xml:space="preserve">, and they are not defined by the OPM itself, but by the application </w:t>
      </w:r>
      <w:r>
        <w:lastRenderedPageBreak/>
        <w:t xml:space="preserve">domains. Roles </w:t>
      </w:r>
      <w:proofErr w:type="gramStart"/>
      <w:r>
        <w:t>are used</w:t>
      </w:r>
      <w:proofErr w:type="gramEnd"/>
      <w:r>
        <w:t xml:space="preserve"> on OPM to distinguish the involvement of artifacts in processes.</w:t>
      </w:r>
      <w:r>
        <w:rPr>
          <w:noProof/>
        </w:rPr>
        <w:t xml:space="preserve"> </w:t>
      </w:r>
    </w:p>
    <w:p w14:paraId="36E80DFA" w14:textId="77777777" w:rsidR="007103A3" w:rsidRPr="00680A3A" w:rsidRDefault="007103A3" w:rsidP="007103A3">
      <w:r>
        <w:t xml:space="preserve">The edge </w:t>
      </w:r>
      <w:del w:id="347" w:author="Leonardo Gresta Paulino Murta" w:date="2012-12-05T20:12:00Z">
        <w:r w:rsidDel="00D5605F">
          <w:delText>[</w:delText>
        </w:r>
      </w:del>
      <w:proofErr w:type="gramStart"/>
      <w:r>
        <w:rPr>
          <w:i/>
        </w:rPr>
        <w:t>was controlled</w:t>
      </w:r>
      <w:proofErr w:type="gramEnd"/>
      <w:r>
        <w:rPr>
          <w:i/>
        </w:rPr>
        <w:t xml:space="preserve"> by</w:t>
      </w:r>
      <w:del w:id="348" w:author="Leonardo Gresta Paulino Murta" w:date="2012-12-05T20:12:00Z">
        <w:r w:rsidRPr="00E701EB" w:rsidDel="00D5605F">
          <w:delText>]</w:delText>
        </w:r>
      </w:del>
      <w:r>
        <w:t xml:space="preserve"> </w:t>
      </w:r>
      <w:r w:rsidR="00217BE7">
        <w:t xml:space="preserve">means </w:t>
      </w:r>
      <w:ins w:id="349" w:author="Leonardo Gresta Paulino Murta" w:date="2012-12-05T20:13:00Z">
        <w:r w:rsidR="00D5605F">
          <w:t xml:space="preserve">that an agent managed </w:t>
        </w:r>
      </w:ins>
      <w:r w:rsidR="00217BE7">
        <w:t>the</w:t>
      </w:r>
      <w:r>
        <w:t xml:space="preserve"> process</w:t>
      </w:r>
      <w:del w:id="350" w:author="Leonardo Gresta Paulino Murta" w:date="2012-12-05T20:13:00Z">
        <w:r w:rsidDel="00D5605F">
          <w:delText xml:space="preserve"> was </w:delText>
        </w:r>
        <w:r w:rsidR="00217BE7" w:rsidDel="00D5605F">
          <w:delText xml:space="preserve">managed </w:delText>
        </w:r>
        <w:r w:rsidDel="00D5605F">
          <w:delText>by an agent</w:delText>
        </w:r>
      </w:del>
      <w:r>
        <w:t xml:space="preserve">, essentially acting as a catalyst or controller. Since </w:t>
      </w:r>
      <w:del w:id="351" w:author="Leonardo Gresta Paulino Murta" w:date="2012-12-05T20:12:00Z">
        <w:r w:rsidDel="00D5605F">
          <w:delText>a process may have been controlled by several agents</w:delText>
        </w:r>
      </w:del>
      <w:ins w:id="352" w:author="Leonardo Gresta Paulino Murta" w:date="2012-12-05T20:12:00Z">
        <w:r w:rsidR="00D5605F">
          <w:t>several agents may have controlled a process</w:t>
        </w:r>
      </w:ins>
      <w:r>
        <w:t xml:space="preserve">, their roles </w:t>
      </w:r>
      <w:proofErr w:type="gramStart"/>
      <w:r>
        <w:t>are also identified</w:t>
      </w:r>
      <w:proofErr w:type="gramEnd"/>
      <w:r>
        <w:t xml:space="preserve"> as controllers. This type of dependency represents a control relationship and not a data derivation. The edge </w:t>
      </w:r>
      <w:del w:id="353" w:author="Leonardo Gresta Paulino Murta" w:date="2012-12-05T20:14:00Z">
        <w:r w:rsidDel="00D5605F">
          <w:delText>[</w:delText>
        </w:r>
      </w:del>
      <w:r w:rsidR="00624B2D" w:rsidRPr="00624B2D">
        <w:rPr>
          <w:i/>
        </w:rPr>
        <w:t xml:space="preserve">was </w:t>
      </w:r>
      <w:r>
        <w:rPr>
          <w:i/>
        </w:rPr>
        <w:t>derived from</w:t>
      </w:r>
      <w:del w:id="354" w:author="Leonardo Gresta Paulino Murta" w:date="2012-12-05T20:14:00Z">
        <w:r w:rsidDel="00D5605F">
          <w:delText>]</w:delText>
        </w:r>
      </w:del>
      <w:r>
        <w:t xml:space="preserve"> assert that artifact A</w:t>
      </w:r>
      <w:r w:rsidRPr="00E51BD8">
        <w:rPr>
          <w:vertAlign w:val="subscript"/>
        </w:rPr>
        <w:t>2</w:t>
      </w:r>
      <w:r>
        <w:t xml:space="preserve"> was derived from another artifact A</w:t>
      </w:r>
      <w:r w:rsidRPr="00E51BD8">
        <w:rPr>
          <w:vertAlign w:val="subscript"/>
        </w:rPr>
        <w:t>1</w:t>
      </w:r>
      <w:r>
        <w:t>, giving a</w:t>
      </w:r>
      <w:del w:id="355" w:author="Leonardo Gresta Paulino Murta" w:date="2012-12-05T20:15:00Z">
        <w:r w:rsidDel="00D5605F">
          <w:delText>n</w:delText>
        </w:r>
      </w:del>
      <w:r>
        <w:t xml:space="preserve"> </w:t>
      </w:r>
      <w:del w:id="356" w:author="Leonardo Gresta Paulino Murta" w:date="2012-12-05T20:15:00Z">
        <w:r w:rsidDel="00D5605F">
          <w:delText xml:space="preserve">oriented </w:delText>
        </w:r>
      </w:del>
      <w:r>
        <w:t xml:space="preserve">dataflow view of the provenance. In contrast to the edge </w:t>
      </w:r>
      <w:del w:id="357" w:author="Leonardo Gresta Paulino Murta" w:date="2012-12-05T20:14:00Z">
        <w:r w:rsidDel="00D5605F">
          <w:delText>[</w:delText>
        </w:r>
      </w:del>
      <w:r>
        <w:rPr>
          <w:i/>
        </w:rPr>
        <w:t>was derived from</w:t>
      </w:r>
      <w:del w:id="358" w:author="Leonardo Gresta Paulino Murta" w:date="2012-12-05T20:14:00Z">
        <w:r w:rsidDel="00D5605F">
          <w:delText>]</w:delText>
        </w:r>
      </w:del>
      <w:r>
        <w:t xml:space="preserve">, an edge </w:t>
      </w:r>
      <w:del w:id="359" w:author="Leonardo Gresta Paulino Murta" w:date="2012-12-05T20:14:00Z">
        <w:r w:rsidDel="00D5605F">
          <w:delText>[</w:delText>
        </w:r>
      </w:del>
      <w:r>
        <w:rPr>
          <w:i/>
        </w:rPr>
        <w:t>was triggered by</w:t>
      </w:r>
      <w:del w:id="360" w:author="Leonardo Gresta Paulino Murta" w:date="2012-12-05T20:14:00Z">
        <w:r w:rsidDel="00D5605F">
          <w:delText>]</w:delText>
        </w:r>
      </w:del>
      <w:r>
        <w:t xml:space="preserve"> </w:t>
      </w:r>
      <w:del w:id="361" w:author="Leonardo Gresta Paulino Murta" w:date="2012-12-05T20:14:00Z">
        <w:r w:rsidDel="00D5605F">
          <w:delText>allows a process to have an</w:delText>
        </w:r>
      </w:del>
      <w:ins w:id="362" w:author="Leonardo Gresta Paulino Murta" w:date="2012-12-05T20:14:00Z">
        <w:r w:rsidR="00D5605F">
          <w:t>provides a</w:t>
        </w:r>
      </w:ins>
      <w:r>
        <w:t xml:space="preserve"> </w:t>
      </w:r>
      <w:del w:id="363" w:author="Leonardo Gresta Paulino Murta" w:date="2012-12-05T20:15:00Z">
        <w:r w:rsidDel="00D5605F">
          <w:delText xml:space="preserve">oriented </w:delText>
        </w:r>
      </w:del>
      <w:ins w:id="364" w:author="Leonardo Gresta Paulino Murta" w:date="2012-12-05T20:15:00Z">
        <w:r w:rsidR="00D5605F">
          <w:t xml:space="preserve">control flow </w:t>
        </w:r>
      </w:ins>
      <w:r>
        <w:t xml:space="preserve">view of </w:t>
      </w:r>
      <w:del w:id="365" w:author="Leonardo Gresta Paulino Murta" w:date="2012-12-05T20:15:00Z">
        <w:r w:rsidDel="00D5605F">
          <w:delText>past executions.</w:delText>
        </w:r>
      </w:del>
      <w:ins w:id="366" w:author="Leonardo Gresta Paulino Murta" w:date="2012-12-05T20:15:00Z">
        <w:r w:rsidR="00D5605F">
          <w:t>the provenance.</w:t>
        </w:r>
      </w:ins>
      <w:r>
        <w:t xml:space="preserve"> </w:t>
      </w:r>
      <w:r w:rsidR="006B4A5C" w:rsidRPr="00AB3F4A">
        <w:fldChar w:fldCharType="begin"/>
      </w:r>
      <w:r w:rsidR="006B4A5C" w:rsidRPr="00AB3F4A">
        <w:instrText xml:space="preserve"> REF _Ref341619051 \h </w:instrText>
      </w:r>
      <w:r w:rsidR="00771167" w:rsidRPr="00AB3F4A">
        <w:instrText xml:space="preserve"> \* MERGEFORMAT </w:instrText>
      </w:r>
      <w:r w:rsidR="006B4A5C" w:rsidRPr="00AB3F4A">
        <w:fldChar w:fldCharType="separate"/>
      </w:r>
      <w:r w:rsidR="00813A29">
        <w:t xml:space="preserve">Figure </w:t>
      </w:r>
      <w:r w:rsidR="00813A29">
        <w:rPr>
          <w:noProof/>
        </w:rPr>
        <w:t>2</w:t>
      </w:r>
      <w:r w:rsidR="006B4A5C" w:rsidRPr="00AB3F4A">
        <w:fldChar w:fldCharType="end"/>
      </w:r>
      <w:r w:rsidR="006B4A5C" w:rsidRPr="00AB3F4A">
        <w:t xml:space="preserve"> </w:t>
      </w:r>
      <w:r w:rsidR="00771167" w:rsidRPr="00AB3F4A">
        <w:t xml:space="preserve">illustrates the provenance class diagram </w:t>
      </w:r>
      <w:r w:rsidR="000853EC" w:rsidRPr="00AB3F4A">
        <w:t xml:space="preserve">with </w:t>
      </w:r>
      <w:proofErr w:type="gramStart"/>
      <w:r w:rsidR="000853EC" w:rsidRPr="00AB3F4A">
        <w:t>edges</w:t>
      </w:r>
      <w:proofErr w:type="gramEnd"/>
      <w:r w:rsidR="00771167" w:rsidRPr="00AB3F4A">
        <w:t xml:space="preserve"> types.</w:t>
      </w:r>
    </w:p>
    <w:p w14:paraId="7F6CFCEB" w14:textId="77777777" w:rsidR="00F10DCD" w:rsidRDefault="000D4566">
      <w:pPr>
        <w:keepNext/>
        <w:framePr w:w="4450" w:h="2836" w:hSpace="187" w:vSpace="144" w:wrap="around" w:hAnchor="text" w:xAlign="center" w:yAlign="top"/>
        <w:jc w:val="center"/>
        <w:pPrChange w:id="367" w:author="Kohwalter" w:date="2012-12-03T19:07:00Z">
          <w:pPr>
            <w:keepNext/>
            <w:framePr w:w="4450" w:h="3226" w:hSpace="187" w:vSpace="144" w:wrap="around" w:hAnchor="text" w:xAlign="center" w:yAlign="top"/>
            <w:jc w:val="center"/>
          </w:pPr>
        </w:pPrChange>
      </w:pPr>
      <w:r>
        <w:rPr>
          <w:noProof/>
        </w:rPr>
        <w:drawing>
          <wp:inline distT="0" distB="0" distL="0" distR="0" wp14:anchorId="092DF73D" wp14:editId="4372A73E">
            <wp:extent cx="2389505" cy="1544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9505" cy="1544320"/>
                    </a:xfrm>
                    <a:prstGeom prst="rect">
                      <a:avLst/>
                    </a:prstGeom>
                    <a:noFill/>
                    <a:ln>
                      <a:noFill/>
                    </a:ln>
                  </pic:spPr>
                </pic:pic>
              </a:graphicData>
            </a:graphic>
          </wp:inline>
        </w:drawing>
      </w:r>
    </w:p>
    <w:p w14:paraId="132FC00E" w14:textId="77777777" w:rsidR="00F10DCD" w:rsidRDefault="00F10DCD">
      <w:pPr>
        <w:pStyle w:val="Caption"/>
        <w:framePr w:w="4450" w:h="2836" w:hSpace="187" w:vSpace="144" w:wrap="around" w:hAnchor="text" w:xAlign="center" w:yAlign="top"/>
        <w:pPrChange w:id="368" w:author="Kohwalter" w:date="2012-12-03T19:07:00Z">
          <w:pPr>
            <w:pStyle w:val="Caption"/>
            <w:framePr w:w="4450" w:h="3226" w:hSpace="187" w:vSpace="144" w:wrap="around" w:hAnchor="text" w:xAlign="center" w:yAlign="top"/>
          </w:pPr>
        </w:pPrChange>
      </w:pPr>
      <w:bookmarkStart w:id="369" w:name="_Ref341619051"/>
      <w:proofErr w:type="gramStart"/>
      <w:r>
        <w:t xml:space="preserve">Figure </w:t>
      </w:r>
      <w:fldSimple w:instr=" SEQ Figure \* ARABIC ">
        <w:r w:rsidR="00813A29">
          <w:rPr>
            <w:noProof/>
          </w:rPr>
          <w:t>2</w:t>
        </w:r>
      </w:fldSimple>
      <w:bookmarkEnd w:id="369"/>
      <w:r>
        <w:t>.</w:t>
      </w:r>
      <w:proofErr w:type="gramEnd"/>
      <w:r>
        <w:t xml:space="preserve"> Provenance Class Diagram</w:t>
      </w:r>
    </w:p>
    <w:p w14:paraId="29E79627" w14:textId="23A96B07" w:rsidR="007103A3" w:rsidRDefault="007103A3" w:rsidP="007103A3">
      <w:r>
        <w:t xml:space="preserve">Moreover, the </w:t>
      </w:r>
      <w:ins w:id="370" w:author="Leonardo Gresta Paulino Murta" w:date="2012-12-05T20:16:00Z">
        <w:r w:rsidR="009C06D0">
          <w:t>p</w:t>
        </w:r>
      </w:ins>
      <w:del w:id="371" w:author="Leonardo Gresta Paulino Murta" w:date="2012-12-05T20:16:00Z">
        <w:r w:rsidDel="009C06D0">
          <w:delText>P</w:delText>
        </w:r>
      </w:del>
      <w:r>
        <w:t xml:space="preserve">rovenance </w:t>
      </w:r>
      <w:ins w:id="372" w:author="Leonardo Gresta Paulino Murta" w:date="2012-12-05T20:16:00Z">
        <w:r w:rsidR="009C06D0">
          <w:t>m</w:t>
        </w:r>
      </w:ins>
      <w:del w:id="373" w:author="Leonardo Gresta Paulino Murta" w:date="2012-12-05T20:16:00Z">
        <w:r w:rsidDel="009C06D0">
          <w:delText>M</w:delText>
        </w:r>
      </w:del>
      <w:r>
        <w:t xml:space="preserve">odel allows causality graphs to </w:t>
      </w:r>
      <w:proofErr w:type="gramStart"/>
      <w:r>
        <w:t>be used</w:t>
      </w:r>
      <w:proofErr w:type="gramEnd"/>
      <w:r>
        <w:t xml:space="preserve">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14:paraId="3478316F" w14:textId="3EDDC17A" w:rsidR="007103A3" w:rsidRDefault="007103A3" w:rsidP="007103A3">
      <w:r>
        <w:t xml:space="preserve">In addition, time may be associated to </w:t>
      </w:r>
      <w:r>
        <w:rPr>
          <w:i/>
        </w:rPr>
        <w:t>instantaneous occurrences</w:t>
      </w:r>
      <w:r>
        <w:t xml:space="preserve"> in a process. There are four types of </w:t>
      </w:r>
      <w:del w:id="374" w:author="Leonardo Gresta Paulino Murta" w:date="2012-12-05T20:17:00Z">
        <w:r w:rsidDel="00382D2C">
          <w:delText xml:space="preserve">this </w:delText>
        </w:r>
      </w:del>
      <w:r>
        <w:t xml:space="preserve">occurrences, </w:t>
      </w:r>
      <w:proofErr w:type="gramStart"/>
      <w:r>
        <w:t>being denoted</w:t>
      </w:r>
      <w:proofErr w:type="gramEnd"/>
      <w:r>
        <w:t xml:space="preserve"> as </w:t>
      </w:r>
      <w:r w:rsidR="006C5A89">
        <w:rPr>
          <w:i/>
        </w:rPr>
        <w:t xml:space="preserve">creation </w:t>
      </w:r>
      <w:r w:rsidR="006C5A89">
        <w:t>and</w:t>
      </w:r>
      <w:r>
        <w:t xml:space="preserve"> </w:t>
      </w:r>
      <w:r>
        <w:rPr>
          <w:i/>
        </w:rPr>
        <w:t>use</w:t>
      </w:r>
      <w:r>
        <w:t xml:space="preserve"> for artifacts and </w:t>
      </w:r>
      <w:r>
        <w:rPr>
          <w:i/>
        </w:rPr>
        <w:t>starting</w:t>
      </w:r>
      <w:r>
        <w:t xml:space="preserve"> and </w:t>
      </w:r>
      <w:r>
        <w:rPr>
          <w:i/>
        </w:rPr>
        <w:t>ending</w:t>
      </w:r>
      <w:r>
        <w:t xml:space="preserve"> for processes. Given that </w:t>
      </w:r>
      <w:proofErr w:type="gramStart"/>
      <w:r>
        <w:t>time may be observed by someone</w:t>
      </w:r>
      <w:proofErr w:type="gramEnd"/>
      <w:r>
        <w:t xml:space="preserve">, its accuracy is limited by the clock and the notion of time. This way, the model </w:t>
      </w:r>
      <w:ins w:id="375" w:author="Leonardo Gresta Paulino Murta" w:date="2012-12-05T20:18:00Z">
        <w:r w:rsidR="00382D2C">
          <w:t>considers</w:t>
        </w:r>
      </w:ins>
      <w:del w:id="376" w:author="Leonardo Gresta Paulino Murta" w:date="2012-12-05T20:18:00Z">
        <w:r w:rsidDel="00382D2C">
          <w:delText>allows for</w:delText>
        </w:r>
      </w:del>
      <w:r>
        <w:t xml:space="preserve"> an interval of accuracy to support the granularity used to represent time. With this, it is possible to state that an artifact </w:t>
      </w:r>
      <w:proofErr w:type="gramStart"/>
      <w:r>
        <w:t>was used</w:t>
      </w:r>
      <w:proofErr w:type="gramEnd"/>
      <w:r>
        <w:t xml:space="preserve"> no earlier than time t</w:t>
      </w:r>
      <w:r w:rsidRPr="00E51BD8">
        <w:rPr>
          <w:vertAlign w:val="subscript"/>
        </w:rPr>
        <w:t>1</w:t>
      </w:r>
      <w:r>
        <w:t xml:space="preserve"> and no later than time t</w:t>
      </w:r>
      <w:r w:rsidRPr="00E51BD8">
        <w:rPr>
          <w:vertAlign w:val="subscript"/>
        </w:rPr>
        <w:t>2</w:t>
      </w:r>
      <w:r>
        <w:t xml:space="preserve">, as an example. This rationale is analogous for processes. </w:t>
      </w:r>
    </w:p>
    <w:p w14:paraId="020D2BF2" w14:textId="7F426B70" w:rsidR="007103A3" w:rsidRDefault="007103A3" w:rsidP="007103A3">
      <w:r>
        <w:fldChar w:fldCharType="begin"/>
      </w:r>
      <w:r>
        <w:instrText xml:space="preserve"> REF _Ref335238586 \h  \* MERGEFORMAT </w:instrText>
      </w:r>
      <w:r>
        <w:fldChar w:fldCharType="separate"/>
      </w:r>
      <w:r w:rsidR="00813A29" w:rsidRPr="00B50F8A">
        <w:t xml:space="preserve">Figure </w:t>
      </w:r>
      <w:r w:rsidR="00813A29">
        <w:t>1</w:t>
      </w:r>
      <w:r>
        <w:fldChar w:fldCharType="end"/>
      </w:r>
      <w:r>
        <w:t xml:space="preserve"> indicates how time information </w:t>
      </w:r>
      <w:proofErr w:type="gramStart"/>
      <w:r>
        <w:t>can be expressed</w:t>
      </w:r>
      <w:proofErr w:type="gramEnd"/>
      <w:r>
        <w:t xml:space="preserve"> in the model. For </w:t>
      </w:r>
      <w:del w:id="377" w:author="Leonardo Gresta Paulino Murta" w:date="2012-12-05T20:19:00Z">
        <w:r w:rsidDel="00382D2C">
          <w:delText>[</w:delText>
        </w:r>
      </w:del>
      <w:r w:rsidRPr="000654CD">
        <w:rPr>
          <w:i/>
        </w:rPr>
        <w:t>used</w:t>
      </w:r>
      <w:del w:id="378" w:author="Leonardo Gresta Paulino Murta" w:date="2012-12-05T20:19:00Z">
        <w:r w:rsidDel="00382D2C">
          <w:delText>]</w:delText>
        </w:r>
      </w:del>
      <w:r>
        <w:t xml:space="preserve"> and </w:t>
      </w:r>
      <w:del w:id="379" w:author="Leonardo Gresta Paulino Murta" w:date="2012-12-05T20:19:00Z">
        <w:r w:rsidDel="00382D2C">
          <w:delText>[</w:delText>
        </w:r>
      </w:del>
      <w:r w:rsidRPr="000654CD">
        <w:rPr>
          <w:i/>
        </w:rPr>
        <w:t>was generated by</w:t>
      </w:r>
      <w:del w:id="380" w:author="Leonardo Gresta Paulino Murta" w:date="2012-12-05T20:19:00Z">
        <w:r w:rsidDel="00382D2C">
          <w:delText>]</w:delText>
        </w:r>
      </w:del>
      <w:r>
        <w:t xml:space="preserve"> edges, one timestamp can be used to express when the event happened. For </w:t>
      </w:r>
      <w:del w:id="381" w:author="Leonardo Gresta Paulino Murta" w:date="2012-12-05T20:19:00Z">
        <w:r w:rsidDel="00382D2C">
          <w:delText>[</w:delText>
        </w:r>
      </w:del>
      <w:r w:rsidRPr="000654CD">
        <w:rPr>
          <w:i/>
        </w:rPr>
        <w:t>was controlled by</w:t>
      </w:r>
      <w:del w:id="382" w:author="Leonardo Gresta Paulino Murta" w:date="2012-12-05T20:19:00Z">
        <w:r w:rsidDel="00382D2C">
          <w:delText>]</w:delText>
        </w:r>
      </w:del>
      <w:r>
        <w:t xml:space="preserve"> edge two timestamps mark</w:t>
      </w:r>
      <w:del w:id="383" w:author="Leonardo Gresta Paulino Murta" w:date="2012-12-05T20:19:00Z">
        <w:r w:rsidDel="00382D2C">
          <w:delText>s</w:delText>
        </w:r>
      </w:del>
      <w:r>
        <w:t xml:space="preserve"> when the process started and terminated. For </w:t>
      </w:r>
      <w:del w:id="384" w:author="Leonardo Gresta Paulino Murta" w:date="2012-12-05T20:19:00Z">
        <w:r w:rsidDel="00382D2C">
          <w:delText>[</w:delText>
        </w:r>
      </w:del>
      <w:proofErr w:type="gramStart"/>
      <w:r w:rsidRPr="000654CD">
        <w:rPr>
          <w:i/>
        </w:rPr>
        <w:t>was derived from</w:t>
      </w:r>
      <w:proofErr w:type="gramEnd"/>
      <w:del w:id="385" w:author="Leonardo Gresta Paulino Murta" w:date="2012-12-05T20:19:00Z">
        <w:r w:rsidDel="00382D2C">
          <w:delText>]</w:delText>
        </w:r>
      </w:del>
      <w:r>
        <w:t xml:space="preserve"> and </w:t>
      </w:r>
      <w:del w:id="386" w:author="Leonardo Gresta Paulino Murta" w:date="2012-12-05T20:19:00Z">
        <w:r w:rsidDel="00382D2C">
          <w:delText>[</w:delText>
        </w:r>
      </w:del>
      <w:r w:rsidRPr="000654CD">
        <w:rPr>
          <w:i/>
        </w:rPr>
        <w:t>was triggered by</w:t>
      </w:r>
      <w:del w:id="387" w:author="Leonardo Gresta Paulino Murta" w:date="2012-12-05T20:19:00Z">
        <w:r w:rsidDel="00382D2C">
          <w:delText>]</w:delText>
        </w:r>
      </w:del>
      <w:r>
        <w:t xml:space="preserve"> edges, one timestamp </w:t>
      </w:r>
      <w:ins w:id="388" w:author="Leonardo Gresta Paulino Murta" w:date="2012-12-05T20:19:00Z">
        <w:r w:rsidR="00382D2C">
          <w:t xml:space="preserve">is </w:t>
        </w:r>
      </w:ins>
      <w:ins w:id="389" w:author="Leonardo Gresta Paulino Murta" w:date="2012-12-05T20:20:00Z">
        <w:r w:rsidR="00382D2C">
          <w:t xml:space="preserve">adopted </w:t>
        </w:r>
      </w:ins>
      <w:r>
        <w:t>to indicate when the artifact was used. Despite using timestamp, the time of occurrence itself is not enough to imply causality. The fact that process P</w:t>
      </w:r>
      <w:r w:rsidRPr="00E51BD8">
        <w:rPr>
          <w:vertAlign w:val="subscript"/>
        </w:rPr>
        <w:t>1</w:t>
      </w:r>
      <w:r>
        <w:t xml:space="preserve"> happened before P</w:t>
      </w:r>
      <w:r w:rsidRPr="00E51BD8">
        <w:rPr>
          <w:vertAlign w:val="subscript"/>
        </w:rPr>
        <w:t>2</w:t>
      </w:r>
      <w:r>
        <w:t xml:space="preserve"> is not enough information to infer that P</w:t>
      </w:r>
      <w:r w:rsidRPr="00E51BD8">
        <w:rPr>
          <w:vertAlign w:val="subscript"/>
        </w:rPr>
        <w:t>1</w:t>
      </w:r>
      <w:r>
        <w:t xml:space="preserve"> </w:t>
      </w:r>
      <w:del w:id="390" w:author="Leonardo Gresta Paulino Murta" w:date="2012-12-05T20:20:00Z">
        <w:r w:rsidDel="00382D2C">
          <w:delText xml:space="preserve">caused </w:delText>
        </w:r>
      </w:del>
      <w:ins w:id="391" w:author="Leonardo Gresta Paulino Murta" w:date="2012-12-05T20:20:00Z">
        <w:r w:rsidR="00382D2C">
          <w:t xml:space="preserve">triggered </w:t>
        </w:r>
      </w:ins>
      <w:r>
        <w:t>P</w:t>
      </w:r>
      <w:r w:rsidRPr="00E51BD8">
        <w:rPr>
          <w:vertAlign w:val="subscript"/>
        </w:rPr>
        <w:t>2</w:t>
      </w:r>
      <w:del w:id="392" w:author="Leonardo Gresta Paulino Murta" w:date="2012-12-05T20:20:00Z">
        <w:r w:rsidDel="00382D2C">
          <w:delText xml:space="preserve"> to happen</w:delText>
        </w:r>
      </w:del>
      <w:r>
        <w:t>.</w:t>
      </w:r>
    </w:p>
    <w:p w14:paraId="4E5B945E" w14:textId="77777777" w:rsidR="007103A3" w:rsidRPr="00BB7B5B" w:rsidRDefault="007103A3" w:rsidP="006C5A89">
      <w:pPr>
        <w:rPr>
          <w:color w:val="FF0000"/>
        </w:rPr>
      </w:pPr>
      <w:r>
        <w:t xml:space="preserve">Finally, the Open Provenance Model has defined the notion of a graph based on a set of syntactic rules and topological constraints. The provenance graph captures causal dependencies that </w:t>
      </w:r>
      <w:proofErr w:type="gramStart"/>
      <w:r>
        <w:t>can be summarized</w:t>
      </w:r>
      <w:proofErr w:type="gramEnd"/>
      <w:r>
        <w:t xml:space="preserve"> by means of transitive closure. Because of this, a set of completion rules and inferences </w:t>
      </w:r>
      <w:proofErr w:type="gramStart"/>
      <w:r>
        <w:t>can be used</w:t>
      </w:r>
      <w:proofErr w:type="gramEnd"/>
      <w:r>
        <w:t xml:space="preserve"> in the graph.</w:t>
      </w:r>
      <w:r w:rsidR="00E31628">
        <w:t xml:space="preserve"> </w:t>
      </w:r>
      <w:r>
        <w:t xml:space="preserve">When users want to find out the causes of an artifact or a process, their interest is in indirect causes that involve multiple transitions. </w:t>
      </w:r>
    </w:p>
    <w:p w14:paraId="2A57AF7F" w14:textId="77777777" w:rsidR="008B197E" w:rsidRDefault="00441AE0" w:rsidP="006760A4">
      <w:pPr>
        <w:pStyle w:val="Heading2"/>
      </w:pPr>
      <w:r>
        <w:t>P</w:t>
      </w:r>
      <w:r w:rsidR="00934933">
        <w:t>rovenance</w:t>
      </w:r>
      <w:r w:rsidR="00A2096A">
        <w:t xml:space="preserve"> in Games</w:t>
      </w:r>
    </w:p>
    <w:p w14:paraId="00F46159" w14:textId="4C5B73C1" w:rsidR="007103A3" w:rsidRDefault="00771167" w:rsidP="001E3939">
      <w:del w:id="393" w:author="Leonardo Gresta Paulino Murta" w:date="2012-12-05T20:23:00Z">
        <w:r w:rsidRPr="00AB3F4A" w:rsidDel="00133E4D">
          <w:delText xml:space="preserve">To use a provenance </w:delText>
        </w:r>
      </w:del>
      <w:ins w:id="394" w:author="Micro" w:date="2012-12-03T13:10:00Z">
        <w:del w:id="395" w:author="Leonardo Gresta Paulino Murta" w:date="2012-12-05T20:23:00Z">
          <w:r w:rsidR="00D54E0A" w:rsidDel="00133E4D">
            <w:delText xml:space="preserve">methodology </w:delText>
          </w:r>
        </w:del>
      </w:ins>
      <w:del w:id="396" w:author="Leonardo Gresta Paulino Murta" w:date="2012-12-05T20:23:00Z">
        <w:r w:rsidRPr="00AB3F4A" w:rsidDel="00133E4D">
          <w:delText xml:space="preserve">for </w:delText>
        </w:r>
      </w:del>
      <w:ins w:id="397" w:author="Micro" w:date="2012-12-03T13:10:00Z">
        <w:del w:id="398" w:author="Leonardo Gresta Paulino Murta" w:date="2012-12-05T20:23:00Z">
          <w:r w:rsidR="00D54E0A" w:rsidDel="00133E4D">
            <w:delText xml:space="preserve">game flow </w:delText>
          </w:r>
        </w:del>
      </w:ins>
      <w:del w:id="399" w:author="Leonardo Gresta Paulino Murta" w:date="2012-12-05T20:23:00Z">
        <w:r w:rsidRPr="00AB3F4A" w:rsidDel="00133E4D">
          <w:delText>analysis, i</w:delText>
        </w:r>
      </w:del>
      <w:proofErr w:type="gramStart"/>
      <w:ins w:id="400" w:author="Leonardo Gresta Paulino Murta" w:date="2012-12-05T20:23:00Z">
        <w:r w:rsidR="00133E4D">
          <w:t xml:space="preserve">The </w:t>
        </w:r>
      </w:ins>
      <w:del w:id="401" w:author="Leonardo Gresta Paulino Murta" w:date="2012-12-05T20:23:00Z">
        <w:r w:rsidRPr="00AB3F4A" w:rsidDel="00133E4D">
          <w:delText xml:space="preserve">t is necessary to </w:delText>
        </w:r>
      </w:del>
      <w:r w:rsidRPr="00AB3F4A">
        <w:t>map</w:t>
      </w:r>
      <w:ins w:id="402" w:author="Leonardo Gresta Paulino Murta" w:date="2012-12-05T20:23:00Z">
        <w:r w:rsidR="00133E4D">
          <w:t>ping of</w:t>
        </w:r>
      </w:ins>
      <w:r w:rsidRPr="00AB3F4A">
        <w:t xml:space="preserve"> provenance nodes to their game counterpart</w:t>
      </w:r>
      <w:ins w:id="403" w:author="Leonardo Gresta Paulino Murta" w:date="2012-12-05T20:23:00Z">
        <w:r w:rsidR="00133E4D">
          <w:t xml:space="preserve"> </w:t>
        </w:r>
      </w:ins>
      <w:ins w:id="404" w:author="Leonardo Gresta Paulino Murta" w:date="2012-12-05T20:24:00Z">
        <w:r w:rsidR="00133E4D">
          <w:t xml:space="preserve">in necessary </w:t>
        </w:r>
      </w:ins>
      <w:ins w:id="405" w:author="Leonardo Gresta Paulino Murta" w:date="2012-12-05T20:23:00Z">
        <w:r w:rsidR="00133E4D" w:rsidRPr="00AB3F4A">
          <w:t xml:space="preserve">to use a provenance </w:t>
        </w:r>
        <w:r w:rsidR="00133E4D">
          <w:t xml:space="preserve">graph </w:t>
        </w:r>
        <w:r w:rsidR="00133E4D" w:rsidRPr="00AB3F4A">
          <w:t xml:space="preserve">for </w:t>
        </w:r>
        <w:r w:rsidR="00133E4D">
          <w:t xml:space="preserve">game flow </w:t>
        </w:r>
        <w:r w:rsidR="00133E4D" w:rsidRPr="00AB3F4A">
          <w:t>analysis</w:t>
        </w:r>
      </w:ins>
      <w:r w:rsidRPr="00AB3F4A">
        <w:t>.</w:t>
      </w:r>
      <w:proofErr w:type="gramEnd"/>
      <w:r w:rsidRPr="00AB3F4A">
        <w:t xml:space="preserve"> </w:t>
      </w:r>
      <w:del w:id="406" w:author="Micro" w:date="2012-12-03T13:10:00Z">
        <w:r w:rsidRPr="00AB3F4A" w:rsidDel="00D54E0A">
          <w:delText xml:space="preserve">It </w:delText>
        </w:r>
      </w:del>
      <w:ins w:id="407" w:author="Micro" w:date="2012-12-03T13:10:00Z">
        <w:r w:rsidR="00D54E0A">
          <w:t>We first proposed</w:t>
        </w:r>
      </w:ins>
      <w:del w:id="408" w:author="Micro" w:date="2012-12-03T13:11:00Z">
        <w:r w:rsidRPr="00AB3F4A" w:rsidDel="00D54E0A">
          <w:delText>is proposed</w:delText>
        </w:r>
      </w:del>
      <w:r w:rsidRPr="00AB3F4A">
        <w:t xml:space="preserve"> in</w:t>
      </w:r>
      <w:r w:rsidR="00646AED" w:rsidRPr="00AB3F4A">
        <w:t xml:space="preserve"> </w:t>
      </w:r>
      <w:commentRangeStart w:id="409"/>
      <w:r w:rsidR="001E3939" w:rsidRPr="00AB3F4A">
        <w:fldChar w:fldCharType="begin"/>
      </w:r>
      <w:r w:rsidR="00F73B3D">
        <w:instrText xml:space="preserve"> ADDIN ZOTERO_ITEM CSL_CITATION {"citationID":"dXPerDWW","properties":{"formattedCitation":"[16]","plainCitation":"[16]"},"citationItems":[{"id":87,"uris":["http://zotero.org/users/1122386/items/9DCQB8VQ"],"uri":["http://zotero.org/users/1122386/items/9DCQB8VQ"]}],"schema":"https://github.com/citation-style-language/schema/raw/master/csl-citation.json"} </w:instrText>
      </w:r>
      <w:r w:rsidR="001E3939" w:rsidRPr="00AB3F4A">
        <w:fldChar w:fldCharType="separate"/>
      </w:r>
      <w:r w:rsidR="00F73B3D" w:rsidRPr="00F73B3D">
        <w:t>[16]</w:t>
      </w:r>
      <w:r w:rsidR="001E3939" w:rsidRPr="00AB3F4A">
        <w:fldChar w:fldCharType="end"/>
      </w:r>
      <w:r w:rsidR="001E3939" w:rsidRPr="00AB3F4A">
        <w:t xml:space="preserve"> </w:t>
      </w:r>
      <w:commentRangeEnd w:id="409"/>
      <w:r w:rsidR="00707A1A">
        <w:rPr>
          <w:rStyle w:val="CommentReference"/>
        </w:rPr>
        <w:commentReference w:id="409"/>
      </w:r>
      <w:r w:rsidRPr="00AB3F4A">
        <w:t xml:space="preserve">an adoption of provenance in the context of </w:t>
      </w:r>
      <w:r w:rsidRPr="00AB3F4A">
        <w:lastRenderedPageBreak/>
        <w:t>games, mapping each provenance node type to</w:t>
      </w:r>
      <w:ins w:id="410" w:author="Micro" w:date="2012-12-03T13:11:00Z">
        <w:r w:rsidR="00707A1A">
          <w:t xml:space="preserve"> </w:t>
        </w:r>
      </w:ins>
      <w:del w:id="411" w:author="Micro" w:date="2012-12-03T13:11:00Z">
        <w:r w:rsidRPr="00AB3F4A" w:rsidDel="00707A1A">
          <w:delText xml:space="preserve"> </w:delText>
        </w:r>
      </w:del>
      <w:r w:rsidRPr="00AB3F4A">
        <w:t xml:space="preserve">elements </w:t>
      </w:r>
      <w:ins w:id="412" w:author="Micro" w:date="2012-12-03T13:11:00Z">
        <w:r w:rsidR="00707A1A">
          <w:t>typically</w:t>
        </w:r>
        <w:r w:rsidR="00707A1A" w:rsidRPr="00AB3F4A">
          <w:t xml:space="preserve"> </w:t>
        </w:r>
      </w:ins>
      <w:r w:rsidRPr="00AB3F4A">
        <w:t xml:space="preserve">present in games. </w:t>
      </w:r>
      <w:del w:id="413" w:author="Leonardo Gresta Paulino Murta" w:date="2012-12-05T22:08:00Z">
        <w:r w:rsidRPr="00AB3F4A" w:rsidDel="009726D6">
          <w:delText xml:space="preserve">At </w:delText>
        </w:r>
      </w:del>
      <w:ins w:id="414" w:author="Leonardo Gresta Paulino Murta" w:date="2012-12-05T22:00:00Z">
        <w:r w:rsidR="00B10633">
          <w:t>In</w:t>
        </w:r>
        <w:r w:rsidR="00B10633" w:rsidRPr="00AB3F4A">
          <w:t xml:space="preserve"> </w:t>
        </w:r>
      </w:ins>
      <w:r w:rsidRPr="00AB3F4A">
        <w:t>such mapping,</w:t>
      </w:r>
      <w:r w:rsidR="001E3939" w:rsidRPr="00AB3F4A">
        <w:t xml:space="preserve"> </w:t>
      </w:r>
      <w:r w:rsidR="007103A3" w:rsidRPr="009848C5">
        <w:rPr>
          <w:i/>
        </w:rPr>
        <w:t>Artifacts</w:t>
      </w:r>
      <w:r w:rsidR="007103A3">
        <w:t>,</w:t>
      </w:r>
      <w:r w:rsidR="001E3939">
        <w:t xml:space="preserve"> which</w:t>
      </w:r>
      <w:r w:rsidR="007103A3">
        <w:t xml:space="preserve"> </w:t>
      </w:r>
      <w:del w:id="415" w:author="Leonardo Gresta Paulino Murta" w:date="2012-12-05T22:08:00Z">
        <w:r w:rsidR="007103A3" w:rsidDel="009726D6">
          <w:delText xml:space="preserve">provenance </w:delText>
        </w:r>
      </w:del>
      <w:ins w:id="416" w:author="Leonardo Gresta Paulino Murta" w:date="2012-12-05T22:08:00Z">
        <w:r w:rsidR="009726D6">
          <w:t>consist on</w:t>
        </w:r>
      </w:ins>
      <w:del w:id="417" w:author="Leonardo Gresta Paulino Murta" w:date="2012-12-05T22:08:00Z">
        <w:r w:rsidR="007103A3" w:rsidDel="009726D6">
          <w:delText xml:space="preserve">definition states </w:delText>
        </w:r>
        <w:r w:rsidDel="009726D6">
          <w:delText>as</w:delText>
        </w:r>
      </w:del>
      <w:r w:rsidR="007103A3">
        <w:t xml:space="preserve"> </w:t>
      </w:r>
      <w:commentRangeStart w:id="418"/>
      <w:r w:rsidR="007103A3">
        <w:t>"</w:t>
      </w:r>
      <w:r w:rsidR="007103A3" w:rsidRPr="009848C5">
        <w:rPr>
          <w:i/>
        </w:rPr>
        <w:t>an immutable piece of state that can represent a physical object</w:t>
      </w:r>
      <w:del w:id="419" w:author="Leonardo Gresta Paulino Murta" w:date="2012-12-05T22:08:00Z">
        <w:r w:rsidR="007103A3" w:rsidDel="009726D6">
          <w:delText xml:space="preserve"> […]</w:delText>
        </w:r>
      </w:del>
      <w:r w:rsidR="007103A3">
        <w:t>"</w:t>
      </w:r>
      <w:commentRangeEnd w:id="418"/>
      <w:r w:rsidR="009726D6">
        <w:rPr>
          <w:rStyle w:val="CommentReference"/>
        </w:rPr>
        <w:commentReference w:id="418"/>
      </w:r>
      <w:ins w:id="420" w:author="Leonardo Gresta Paulino Murta" w:date="2012-12-05T22:09:00Z">
        <w:r w:rsidR="009726D6">
          <w:t>,</w:t>
        </w:r>
      </w:ins>
      <w:r w:rsidR="001E3939">
        <w:t xml:space="preserve"> </w:t>
      </w:r>
      <w:proofErr w:type="gramStart"/>
      <w:r w:rsidR="006D607C">
        <w:t>were</w:t>
      </w:r>
      <w:r w:rsidR="001E3939">
        <w:t xml:space="preserve"> mapped</w:t>
      </w:r>
      <w:proofErr w:type="gramEnd"/>
      <w:r w:rsidR="001E3939">
        <w:t xml:space="preserve"> to </w:t>
      </w:r>
      <w:ins w:id="421" w:author="Micro" w:date="2012-12-03T13:12:00Z">
        <w:r w:rsidR="00707A1A">
          <w:t xml:space="preserve">game </w:t>
        </w:r>
      </w:ins>
      <w:r w:rsidR="007103A3">
        <w:t xml:space="preserve">objects. </w:t>
      </w:r>
      <w:del w:id="422" w:author="Micro" w:date="2012-12-03T13:13:00Z">
        <w:r w:rsidR="007103A3" w:rsidDel="00707A1A">
          <w:delText>A</w:delText>
        </w:r>
      </w:del>
      <w:del w:id="423" w:author="Micro" w:date="2012-12-03T13:12:00Z">
        <w:r w:rsidR="007103A3" w:rsidDel="00707A1A">
          <w:delText>n</w:delText>
        </w:r>
      </w:del>
      <w:del w:id="424" w:author="Micro" w:date="2012-12-03T13:13:00Z">
        <w:r w:rsidR="007103A3" w:rsidDel="00707A1A">
          <w:delText xml:space="preserve"> object</w:delText>
        </w:r>
      </w:del>
      <w:ins w:id="425" w:author="Micro" w:date="2012-12-03T13:13:00Z">
        <w:r w:rsidR="00707A1A">
          <w:t xml:space="preserve"> </w:t>
        </w:r>
        <w:del w:id="426" w:author="Leonardo Gresta Paulino Murta" w:date="2012-12-05T22:01:00Z">
          <w:r w:rsidR="00707A1A" w:rsidDel="00EA0829">
            <w:delText>In such a</w:delText>
          </w:r>
        </w:del>
      </w:ins>
      <w:ins w:id="427" w:author="Leonardo Gresta Paulino Murta" w:date="2012-12-05T22:01:00Z">
        <w:r w:rsidR="00EA0829">
          <w:t>This</w:t>
        </w:r>
      </w:ins>
      <w:ins w:id="428" w:author="Micro" w:date="2012-12-03T13:13:00Z">
        <w:r w:rsidR="00707A1A">
          <w:t xml:space="preserve"> way, artifacts</w:t>
        </w:r>
      </w:ins>
      <w:r w:rsidR="007103A3">
        <w:t xml:space="preserve"> can be anything used in the game, </w:t>
      </w:r>
      <w:del w:id="429" w:author="Micro" w:date="2012-12-03T13:14:00Z">
        <w:r w:rsidR="007103A3" w:rsidDel="00707A1A">
          <w:delText xml:space="preserve">for example in the case of an RPG, </w:delText>
        </w:r>
        <w:r w:rsidR="007103A3" w:rsidRPr="00427219" w:rsidDel="00707A1A">
          <w:rPr>
            <w:i/>
          </w:rPr>
          <w:delText>Artifacts</w:delText>
        </w:r>
        <w:r w:rsidR="007103A3" w:rsidDel="00707A1A">
          <w:delText xml:space="preserve"> can represent </w:delText>
        </w:r>
      </w:del>
      <w:ins w:id="430" w:author="Micro" w:date="2012-12-03T13:14:00Z">
        <w:r w:rsidR="00707A1A">
          <w:t xml:space="preserve"> such as </w:t>
        </w:r>
      </w:ins>
      <w:r w:rsidR="007103A3">
        <w:t xml:space="preserve">weapons, potions, legendary artifacts, magical objects, </w:t>
      </w:r>
      <w:del w:id="431" w:author="Leonardo Gresta Paulino Murta" w:date="2012-12-05T22:01:00Z">
        <w:r w:rsidR="007103A3" w:rsidDel="00EA0829">
          <w:delText>etc</w:delText>
        </w:r>
      </w:del>
      <w:ins w:id="432" w:author="Leonardo Gresta Paulino Murta" w:date="2012-12-05T22:01:00Z">
        <w:r w:rsidR="00EA0829">
          <w:t>among others</w:t>
        </w:r>
      </w:ins>
      <w:ins w:id="433" w:author="Micro" w:date="2012-12-03T13:14:00Z">
        <w:r w:rsidR="00707A1A">
          <w:t xml:space="preserve">, </w:t>
        </w:r>
      </w:ins>
      <w:ins w:id="434" w:author="Leonardo Gresta Paulino Murta" w:date="2012-12-05T22:02:00Z">
        <w:r w:rsidR="00EA0829">
          <w:t xml:space="preserve">when considering </w:t>
        </w:r>
      </w:ins>
      <w:ins w:id="435" w:author="Micro" w:date="2012-12-03T13:14:00Z">
        <w:del w:id="436" w:author="Leonardo Gresta Paulino Murta" w:date="2012-12-05T22:02:00Z">
          <w:r w:rsidR="00707A1A" w:rsidDel="00EA0829">
            <w:delText xml:space="preserve">in </w:delText>
          </w:r>
        </w:del>
        <w:r w:rsidR="00707A1A">
          <w:t>a typical RPG game</w:t>
        </w:r>
      </w:ins>
      <w:r w:rsidR="007103A3">
        <w:t>.</w:t>
      </w:r>
      <w:ins w:id="437" w:author="Micro" w:date="2012-12-03T13:14:00Z">
        <w:r w:rsidR="00707A1A">
          <w:t xml:space="preserve"> In essence, </w:t>
        </w:r>
      </w:ins>
      <w:del w:id="438" w:author="Micro" w:date="2012-12-03T13:15:00Z">
        <w:r w:rsidR="007103A3" w:rsidDel="00707A1A">
          <w:delText xml:space="preserve"> I</w:delText>
        </w:r>
      </w:del>
      <w:ins w:id="439" w:author="Micro" w:date="2012-12-03T13:15:00Z">
        <w:r w:rsidR="00707A1A">
          <w:t>i</w:t>
        </w:r>
      </w:ins>
      <w:r w:rsidR="007103A3">
        <w:t xml:space="preserve">t can represent anything meaningful to the development of the game </w:t>
      </w:r>
      <w:commentRangeStart w:id="440"/>
      <w:r w:rsidR="007103A3">
        <w:t>history</w:t>
      </w:r>
      <w:commentRangeEnd w:id="440"/>
      <w:r w:rsidR="00EA0829">
        <w:rPr>
          <w:rStyle w:val="CommentReference"/>
        </w:rPr>
        <w:commentReference w:id="440"/>
      </w:r>
      <w:r w:rsidR="001E3939">
        <w:t xml:space="preserve"> or </w:t>
      </w:r>
      <w:ins w:id="441" w:author="Leonardo Gresta Paulino Murta" w:date="2012-12-05T22:02:00Z">
        <w:r w:rsidR="00EA0829">
          <w:t xml:space="preserve">to </w:t>
        </w:r>
      </w:ins>
      <w:r w:rsidR="001E3939">
        <w:t>the scenery</w:t>
      </w:r>
      <w:r w:rsidR="007103A3">
        <w:t>.</w:t>
      </w:r>
    </w:p>
    <w:p w14:paraId="3A474E60" w14:textId="0D831B60" w:rsidR="007103A3" w:rsidRDefault="006D607C" w:rsidP="007103A3">
      <w:r>
        <w:t>A</w:t>
      </w:r>
      <w:r w:rsidR="007103A3" w:rsidRPr="006F27F9">
        <w:rPr>
          <w:i/>
        </w:rPr>
        <w:t>gent</w:t>
      </w:r>
      <w:r w:rsidR="007103A3" w:rsidRPr="006D607C">
        <w:rPr>
          <w:i/>
        </w:rPr>
        <w:t>s</w:t>
      </w:r>
      <w:r>
        <w:t xml:space="preserve">, which </w:t>
      </w:r>
      <w:del w:id="442" w:author="Leonardo Gresta Paulino Murta" w:date="2012-12-05T22:10:00Z">
        <w:r w:rsidDel="00737143">
          <w:delText xml:space="preserve">in provenance </w:delText>
        </w:r>
      </w:del>
      <w:r>
        <w:t>"</w:t>
      </w:r>
      <w:r w:rsidRPr="009848C5">
        <w:rPr>
          <w:i/>
        </w:rPr>
        <w:t>are contextual entities acting as a catalyst of a process that can enable, facilitate, control or affect its execution</w:t>
      </w:r>
      <w:r>
        <w:t>",</w:t>
      </w:r>
      <w:r w:rsidR="007103A3">
        <w:t xml:space="preserve"> </w:t>
      </w:r>
      <w:r>
        <w:t xml:space="preserve">were mapped as characters present in the game, </w:t>
      </w:r>
      <w:ins w:id="443" w:author="Leonardo Gresta Paulino Murta" w:date="2012-12-05T22:10:00Z">
        <w:r w:rsidR="00737143">
          <w:t xml:space="preserve">such </w:t>
        </w:r>
      </w:ins>
      <w:r>
        <w:t>as non-playable characters (NPCs)</w:t>
      </w:r>
      <w:del w:id="444" w:author="Micro" w:date="2012-12-03T13:15:00Z">
        <w:r w:rsidDel="00707A1A">
          <w:delText>, monsters</w:delText>
        </w:r>
      </w:del>
      <w:r>
        <w:t>, players, and other entities, which can also be plot-managing entities</w:t>
      </w:r>
      <w:r w:rsidR="007103A3">
        <w:t>.</w:t>
      </w:r>
    </w:p>
    <w:p w14:paraId="5C9697CF" w14:textId="671C7AD4" w:rsidR="00594E5F" w:rsidRDefault="007103A3" w:rsidP="002A16E9">
      <w:r>
        <w:t xml:space="preserve">Lastly, </w:t>
      </w:r>
      <w:r w:rsidRPr="006F27F9">
        <w:rPr>
          <w:i/>
        </w:rPr>
        <w:t>Process</w:t>
      </w:r>
      <w:r>
        <w:rPr>
          <w:i/>
        </w:rPr>
        <w:t>es</w:t>
      </w:r>
      <w:ins w:id="445" w:author="Leonardo Gresta Paulino Murta" w:date="2012-12-05T22:13:00Z">
        <w:r w:rsidR="00BC04E6">
          <w:t>, which are</w:t>
        </w:r>
      </w:ins>
      <w:r>
        <w:t xml:space="preserve"> </w:t>
      </w:r>
      <w:del w:id="446" w:author="Leonardo Gresta Paulino Murta" w:date="2012-12-05T22:13:00Z">
        <w:r w:rsidR="006D607C" w:rsidDel="00BC04E6">
          <w:delText xml:space="preserve">by </w:delText>
        </w:r>
        <w:r w:rsidDel="00BC04E6">
          <w:delText xml:space="preserve">its definition </w:delText>
        </w:r>
        <w:r w:rsidR="006D607C" w:rsidDel="00BC04E6">
          <w:delText xml:space="preserve">of </w:delText>
        </w:r>
      </w:del>
      <w:r>
        <w:t>"</w:t>
      </w:r>
      <w:r w:rsidRPr="00993D9F">
        <w:rPr>
          <w:i/>
        </w:rPr>
        <w:t>actions or a sequence of actions performed or cause</w:t>
      </w:r>
      <w:r>
        <w:rPr>
          <w:i/>
        </w:rPr>
        <w:t>d</w:t>
      </w:r>
      <w:r w:rsidRPr="00993D9F">
        <w:rPr>
          <w:i/>
        </w:rPr>
        <w:t xml:space="preserve"> by artifacts</w:t>
      </w:r>
      <w:del w:id="447" w:author="Leonardo Gresta Paulino Murta" w:date="2012-12-05T22:13:00Z">
        <w:r w:rsidRPr="00327ED9" w:rsidDel="00BC04E6">
          <w:delText xml:space="preserve"> […]</w:delText>
        </w:r>
      </w:del>
      <w:r>
        <w:t>"</w:t>
      </w:r>
      <w:ins w:id="448" w:author="Leonardo Gresta Paulino Murta" w:date="2012-12-05T22:13:00Z">
        <w:r w:rsidR="00BC04E6">
          <w:t>,</w:t>
        </w:r>
      </w:ins>
      <w:r>
        <w:t xml:space="preserve"> </w:t>
      </w:r>
      <w:r w:rsidR="006D607C">
        <w:t>were mapped to</w:t>
      </w:r>
      <w:r>
        <w:t xml:space="preserve"> actions or events made by entities in the game.</w:t>
      </w:r>
      <w:r w:rsidR="002A16E9">
        <w:t xml:space="preserve"> In</w:t>
      </w:r>
      <w:r w:rsidR="006B7501">
        <w:rPr>
          <w:noProof/>
        </w:rPr>
        <w:t xml:space="preserve"> </w:t>
      </w:r>
      <w:r w:rsidR="006B7501">
        <w:rPr>
          <w:noProof/>
        </w:rPr>
        <w:fldChar w:fldCharType="begin"/>
      </w:r>
      <w:r w:rsidR="00F73B3D">
        <w:rPr>
          <w:noProof/>
        </w:rPr>
        <w:instrText xml:space="preserve"> ADDIN ZOTERO_ITEM CSL_CITATION {"citationID":"lQy0l9xP","properties":{"formattedCitation":"[16]","plainCitation":"[16]"},"citationItems":[{"id":87,"uris":["http://zotero.org/users/1122386/items/9DCQB8VQ"],"uri":["http://zotero.org/users/1122386/items/9DCQB8VQ"]}],"schema":"https://github.com/citation-style-language/schema/raw/master/csl-citation.json"} </w:instrText>
      </w:r>
      <w:r w:rsidR="006B7501">
        <w:rPr>
          <w:noProof/>
        </w:rPr>
        <w:fldChar w:fldCharType="separate"/>
      </w:r>
      <w:r w:rsidR="00F73B3D" w:rsidRPr="00F73B3D">
        <w:t>[16]</w:t>
      </w:r>
      <w:r w:rsidR="006B7501">
        <w:rPr>
          <w:noProof/>
        </w:rPr>
        <w:fldChar w:fldCharType="end"/>
      </w:r>
      <w:r w:rsidR="002A16E9">
        <w:rPr>
          <w:noProof/>
        </w:rPr>
        <w:t>,</w:t>
      </w:r>
      <w:r w:rsidR="006B7501">
        <w:rPr>
          <w:noProof/>
        </w:rPr>
        <w:t xml:space="preserve"> the</w:t>
      </w:r>
      <w:r>
        <w:t xml:space="preserve"> </w:t>
      </w:r>
      <w:r w:rsidR="006B7501">
        <w:t xml:space="preserve">generation of </w:t>
      </w:r>
      <w:r>
        <w:t>actions and events</w:t>
      </w:r>
      <w:r w:rsidR="006B7501">
        <w:t xml:space="preserve"> are controlled by</w:t>
      </w:r>
      <w:r>
        <w:t xml:space="preserve"> </w:t>
      </w:r>
      <w:r w:rsidRPr="00646AED">
        <w:t>decision tree</w:t>
      </w:r>
      <w:r w:rsidR="006B7501" w:rsidRPr="00646AED">
        <w:t>s</w:t>
      </w:r>
      <w:r>
        <w:t xml:space="preserve"> </w:t>
      </w:r>
      <w:r w:rsidR="004D1FD3">
        <w:fldChar w:fldCharType="begin"/>
      </w:r>
      <w:r w:rsidR="00F73B3D">
        <w:instrText xml:space="preserve"> ADDIN ZOTERO_ITEM CSL_CITATION {"citationID":"qZCzonJf","properties":{"formattedCitation":"[19]","plainCitation":"[19]"},"citationItems":[{"id":19,"uris":["http://zotero.org/users/1122386/items/FQF5U6TA"],"uri":["http://zotero.org/users/1122386/items/FQF5U6TA"]}],"schema":"https://github.com/citation-style-language/schema/raw/master/csl-citation.json"} </w:instrText>
      </w:r>
      <w:r w:rsidR="004D1FD3">
        <w:fldChar w:fldCharType="separate"/>
      </w:r>
      <w:r w:rsidR="00F73B3D" w:rsidRPr="00F73B3D">
        <w:t>[19]</w:t>
      </w:r>
      <w:r w:rsidR="004D1FD3">
        <w:fldChar w:fldCharType="end"/>
      </w:r>
      <w:r w:rsidR="002A16E9">
        <w:t>. However</w:t>
      </w:r>
      <w:ins w:id="449" w:author="Micro" w:date="2012-12-03T13:15:00Z">
        <w:r w:rsidR="00707A1A">
          <w:t>,</w:t>
        </w:r>
      </w:ins>
      <w:r w:rsidR="006B7501">
        <w:t xml:space="preserve"> any</w:t>
      </w:r>
      <w:r w:rsidR="00942BE5">
        <w:t xml:space="preserve"> </w:t>
      </w:r>
      <w:proofErr w:type="gramStart"/>
      <w:r w:rsidR="00942BE5">
        <w:t>decision making</w:t>
      </w:r>
      <w:proofErr w:type="gramEnd"/>
      <w:r w:rsidR="00942BE5">
        <w:t xml:space="preserve"> algorithm</w:t>
      </w:r>
      <w:r w:rsidR="002A16E9">
        <w:t xml:space="preserve"> can be used instead to control actions and behaviors</w:t>
      </w:r>
      <w:r>
        <w:t xml:space="preserve">. </w:t>
      </w:r>
      <w:r w:rsidR="006B7501">
        <w:t xml:space="preserve">These generated actions and events are represented as </w:t>
      </w:r>
      <w:proofErr w:type="gramStart"/>
      <w:r w:rsidR="006B7501" w:rsidRPr="002F358B">
        <w:rPr>
          <w:i/>
        </w:rPr>
        <w:t>processes</w:t>
      </w:r>
      <w:proofErr w:type="gramEnd"/>
      <w:r w:rsidR="006B7501">
        <w:t xml:space="preserve"> nodes in the provenance graph. </w:t>
      </w:r>
    </w:p>
    <w:p w14:paraId="184ACAD3" w14:textId="77777777" w:rsidR="00F10DCD" w:rsidRDefault="000D4566" w:rsidP="00AD5D94">
      <w:pPr>
        <w:keepNext/>
        <w:framePr w:hSpace="187" w:vSpace="144" w:wrap="around" w:hAnchor="margin" w:xAlign="right" w:yAlign="bottom"/>
      </w:pPr>
      <w:r>
        <w:rPr>
          <w:noProof/>
        </w:rPr>
        <w:drawing>
          <wp:inline distT="0" distB="0" distL="0" distR="0" wp14:anchorId="2086C553" wp14:editId="6D4CC5C9">
            <wp:extent cx="3050540" cy="2397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40" cy="2397125"/>
                    </a:xfrm>
                    <a:prstGeom prst="rect">
                      <a:avLst/>
                    </a:prstGeom>
                    <a:noFill/>
                    <a:ln>
                      <a:noFill/>
                    </a:ln>
                  </pic:spPr>
                </pic:pic>
              </a:graphicData>
            </a:graphic>
          </wp:inline>
        </w:drawing>
      </w:r>
    </w:p>
    <w:p w14:paraId="0853C657" w14:textId="77777777" w:rsidR="00F10DCD" w:rsidRDefault="00F10DCD" w:rsidP="00AD5D94">
      <w:pPr>
        <w:pStyle w:val="Caption"/>
        <w:framePr w:hSpace="187" w:vSpace="144" w:wrap="around" w:hAnchor="margin" w:xAlign="right" w:yAlign="bottom"/>
      </w:pPr>
      <w:bookmarkStart w:id="450" w:name="_Ref341623250"/>
      <w:proofErr w:type="gramStart"/>
      <w:r>
        <w:t xml:space="preserve">Figure </w:t>
      </w:r>
      <w:fldSimple w:instr=" SEQ Figure \* ARABIC ">
        <w:r w:rsidR="00813A29">
          <w:rPr>
            <w:noProof/>
          </w:rPr>
          <w:t>3</w:t>
        </w:r>
      </w:fldSimple>
      <w:bookmarkEnd w:id="450"/>
      <w:r>
        <w:t>.</w:t>
      </w:r>
      <w:proofErr w:type="gramEnd"/>
      <w:r>
        <w:t xml:space="preserve"> </w:t>
      </w:r>
      <w:r w:rsidRPr="00983702">
        <w:t>Data model diagram. Gray classes represent provenance classes.</w:t>
      </w:r>
      <w:r>
        <w:t xml:space="preserve"> Source: </w:t>
      </w:r>
      <w:r>
        <w:fldChar w:fldCharType="begin"/>
      </w:r>
      <w:r w:rsidR="00F73B3D">
        <w:instrText xml:space="preserve"> ADDIN ZOTERO_ITEM CSL_CITATION {"citationID":"Z9vAWmdl","properties":{"formattedCitation":"[16]","plainCitation":"[16]"},"citationItems":[{"id":87,"uris":["http://zotero.org/users/1122386/items/9DCQB8VQ"],"uri":["http://zotero.org/users/1122386/items/9DCQB8VQ"]}],"schema":"https://github.com/citation-style-language/schema/raw/master/csl-citation.json"} </w:instrText>
      </w:r>
      <w:r>
        <w:fldChar w:fldCharType="separate"/>
      </w:r>
      <w:r w:rsidR="00F73B3D" w:rsidRPr="00F73B3D">
        <w:rPr>
          <w:rFonts w:cs="Times New Roman"/>
        </w:rPr>
        <w:t>[16]</w:t>
      </w:r>
      <w:r>
        <w:fldChar w:fldCharType="end"/>
      </w:r>
      <w:r>
        <w:t>.</w:t>
      </w:r>
    </w:p>
    <w:p w14:paraId="10ECA83D" w14:textId="77777777" w:rsidR="008A067F" w:rsidRDefault="00594E5F" w:rsidP="002A16E9">
      <w:r>
        <w:t>Moreover,</w:t>
      </w:r>
      <w:ins w:id="451" w:author="Micro" w:date="2012-12-03T13:16:00Z">
        <w:r w:rsidR="00707A1A">
          <w:t xml:space="preserve"> in</w:t>
        </w:r>
      </w:ins>
      <w:r w:rsidR="00A2096A">
        <w:t xml:space="preserve"> </w:t>
      </w:r>
      <w:r w:rsidR="00A2096A">
        <w:fldChar w:fldCharType="begin"/>
      </w:r>
      <w:r w:rsidR="00F73B3D">
        <w:instrText xml:space="preserve"> ADDIN ZOTERO_ITEM CSL_CITATION {"citationID":"Q8pVTBcX","properties":{"formattedCitation":"[16]","plainCitation":"[16]"},"citationItems":[{"id":87,"uris":["http://zotero.org/users/1122386/items/9DCQB8VQ"],"uri":["http://zotero.org/users/1122386/items/9DCQB8VQ"]}],"schema":"https://github.com/citation-style-language/schema/raw/master/csl-citation.json"} </w:instrText>
      </w:r>
      <w:r w:rsidR="00A2096A">
        <w:fldChar w:fldCharType="separate"/>
      </w:r>
      <w:r w:rsidR="00F73B3D" w:rsidRPr="00F73B3D">
        <w:t>[16]</w:t>
      </w:r>
      <w:r w:rsidR="00A2096A">
        <w:fldChar w:fldCharType="end"/>
      </w:r>
      <w:r w:rsidR="00A2096A">
        <w:t xml:space="preserve"> </w:t>
      </w:r>
      <w:ins w:id="452" w:author="Micro" w:date="2012-12-03T13:16:00Z">
        <w:r w:rsidR="00707A1A">
          <w:t xml:space="preserve">we </w:t>
        </w:r>
      </w:ins>
      <w:r w:rsidR="00A2096A">
        <w:t xml:space="preserve">proposed a data model for </w:t>
      </w:r>
      <w:r w:rsidR="00C5055D">
        <w:t>provenance in games</w:t>
      </w:r>
      <w:r w:rsidR="00A2096A">
        <w:t xml:space="preserve">, </w:t>
      </w:r>
      <w:r>
        <w:t>which illustrates the provenance mapping and information examples that can be used for analysis, as shown</w:t>
      </w:r>
      <w:r w:rsidR="00A2096A">
        <w:t xml:space="preserve"> by </w:t>
      </w:r>
      <w:r w:rsidR="00A2096A">
        <w:fldChar w:fldCharType="begin"/>
      </w:r>
      <w:r w:rsidR="00A2096A">
        <w:instrText xml:space="preserve"> REF _Ref341623250 \h </w:instrText>
      </w:r>
      <w:r w:rsidR="00A2096A">
        <w:fldChar w:fldCharType="separate"/>
      </w:r>
      <w:r w:rsidR="00813A29">
        <w:t xml:space="preserve">Figure </w:t>
      </w:r>
      <w:r w:rsidR="00813A29">
        <w:rPr>
          <w:noProof/>
        </w:rPr>
        <w:t>3</w:t>
      </w:r>
      <w:r w:rsidR="00A2096A">
        <w:fldChar w:fldCharType="end"/>
      </w:r>
      <w:r w:rsidR="00487D12">
        <w:t xml:space="preserve">. </w:t>
      </w:r>
      <w:proofErr w:type="gramStart"/>
      <w:r w:rsidR="00487D12">
        <w:t>Besides this,</w:t>
      </w:r>
      <w:r w:rsidR="00A2096A">
        <w:t xml:space="preserve"> </w:t>
      </w:r>
      <w:r w:rsidR="00487D12">
        <w:fldChar w:fldCharType="begin"/>
      </w:r>
      <w:r w:rsidR="00F73B3D">
        <w:instrText xml:space="preserve"> ADDIN ZOTERO_ITEM CSL_CITATION {"citationID":"bFFA0Vzl","properties":{"formattedCitation":"[16]","plainCitation":"[16]"},"citationItems":[{"id":87,"uris":["http://zotero.org/users/1122386/items/9DCQB8VQ"],"uri":["http://zotero.org/users/1122386/items/9DCQB8VQ"]}],"schema":"https://github.com/citation-style-language/schema/raw/master/csl-citation.json"} </w:instrText>
      </w:r>
      <w:r w:rsidR="00487D12">
        <w:fldChar w:fldCharType="separate"/>
      </w:r>
      <w:r w:rsidR="00F73B3D" w:rsidRPr="00F73B3D">
        <w:t>[16]</w:t>
      </w:r>
      <w:r w:rsidR="00487D12">
        <w:fldChar w:fldCharType="end"/>
      </w:r>
      <w:r w:rsidR="00487D12">
        <w:t xml:space="preserve"> also presented an </w:t>
      </w:r>
      <w:r w:rsidR="00A2096A">
        <w:t xml:space="preserve">information structure to store collected </w:t>
      </w:r>
      <w:r w:rsidR="00C5055D">
        <w:t xml:space="preserve">game </w:t>
      </w:r>
      <w:r w:rsidR="00A2096A">
        <w:t xml:space="preserve">data </w:t>
      </w:r>
      <w:r>
        <w:t>for provenance</w:t>
      </w:r>
      <w:r w:rsidR="00C5055D">
        <w:t xml:space="preserve"> </w:t>
      </w:r>
      <w:r w:rsidR="00A2096A">
        <w:t>analysis.</w:t>
      </w:r>
      <w:proofErr w:type="gramEnd"/>
    </w:p>
    <w:p w14:paraId="61FEDB37" w14:textId="77777777" w:rsidR="008B197E" w:rsidRDefault="007103A3" w:rsidP="00BA276C">
      <w:pPr>
        <w:pStyle w:val="Heading1"/>
      </w:pPr>
      <w:bookmarkStart w:id="453" w:name="_Ref341897971"/>
      <w:r>
        <w:t>P</w:t>
      </w:r>
      <w:r w:rsidR="00BA276C">
        <w:t>ROVENANCE ANALYSIS</w:t>
      </w:r>
      <w:bookmarkEnd w:id="453"/>
    </w:p>
    <w:p w14:paraId="092CA985" w14:textId="77777777" w:rsidR="007103A3" w:rsidRDefault="007103A3" w:rsidP="007103A3">
      <w:r w:rsidRPr="008A067F">
        <w:t xml:space="preserve">The purpose of collecting information during a game session is to be able to </w:t>
      </w:r>
      <w:r w:rsidR="008A067F" w:rsidRPr="008A067F">
        <w:t xml:space="preserve">generate a provenance graph and </w:t>
      </w:r>
      <w:r w:rsidRPr="008A067F">
        <w:t xml:space="preserve">use provenance techniques </w:t>
      </w:r>
      <w:r w:rsidR="008A067F" w:rsidRPr="008A067F">
        <w:t xml:space="preserve">in order </w:t>
      </w:r>
      <w:r w:rsidRPr="008A067F">
        <w:t xml:space="preserve">to analyze and infer the reasons of the outcome. </w:t>
      </w:r>
      <w:commentRangeStart w:id="454"/>
      <w:r w:rsidRPr="008A067F">
        <w:t xml:space="preserve">However, not </w:t>
      </w:r>
      <w:r w:rsidR="00F10DCD">
        <w:t xml:space="preserve">all </w:t>
      </w:r>
      <w:r w:rsidR="001B4014">
        <w:t>collected</w:t>
      </w:r>
      <w:r w:rsidRPr="008A067F">
        <w:t xml:space="preserve"> information </w:t>
      </w:r>
      <w:r w:rsidR="00FC12D9" w:rsidRPr="008A067F">
        <w:t>is</w:t>
      </w:r>
      <w:r w:rsidRPr="008A067F">
        <w:t xml:space="preserve"> relevant for </w:t>
      </w:r>
      <w:r w:rsidR="008A067F" w:rsidRPr="008A067F">
        <w:t xml:space="preserve">every type of </w:t>
      </w:r>
      <w:r w:rsidRPr="008A067F">
        <w:t xml:space="preserve">analysis. </w:t>
      </w:r>
      <w:r w:rsidR="00F10DCD">
        <w:t>Thus, t</w:t>
      </w:r>
      <w:r w:rsidRPr="008A067F">
        <w:t xml:space="preserve">he provenance graph </w:t>
      </w:r>
      <w:r w:rsidR="00F10DCD">
        <w:t>might contain</w:t>
      </w:r>
      <w:r w:rsidRPr="008A067F">
        <w:t xml:space="preserve"> actions that </w:t>
      </w:r>
      <w:r w:rsidR="00F10DCD">
        <w:t>did</w:t>
      </w:r>
      <w:r w:rsidR="00FC12D9" w:rsidRPr="008A067F">
        <w:t xml:space="preserve"> not </w:t>
      </w:r>
      <w:r w:rsidRPr="008A067F">
        <w:t xml:space="preserve">provoke any significant change. These elements act as noise and </w:t>
      </w:r>
      <w:proofErr w:type="gramStart"/>
      <w:r w:rsidRPr="008A067F">
        <w:t>can be omitted</w:t>
      </w:r>
      <w:proofErr w:type="gramEnd"/>
      <w:r w:rsidRPr="008A067F">
        <w:t xml:space="preserve"> during analysis.</w:t>
      </w:r>
      <w:commentRangeEnd w:id="454"/>
      <w:r w:rsidR="00A725F8">
        <w:rPr>
          <w:rStyle w:val="CommentReference"/>
        </w:rPr>
        <w:commentReference w:id="454"/>
      </w:r>
    </w:p>
    <w:p w14:paraId="1170134F" w14:textId="74A02E9E" w:rsidR="002F358B" w:rsidRDefault="008E2B40" w:rsidP="001B4014">
      <w:commentRangeStart w:id="455"/>
      <w:ins w:id="456" w:author="Leonardo Gresta Paulino Murta" w:date="2012-12-06T16:17:00Z">
        <w:r>
          <w:t xml:space="preserve">In this paper </w:t>
        </w:r>
      </w:ins>
      <w:commentRangeEnd w:id="455"/>
      <w:ins w:id="457" w:author="Leonardo Gresta Paulino Murta" w:date="2012-12-06T16:23:00Z">
        <w:r w:rsidR="0009635D">
          <w:rPr>
            <w:rStyle w:val="CommentReference"/>
          </w:rPr>
          <w:commentReference w:id="455"/>
        </w:r>
      </w:ins>
      <w:ins w:id="458" w:author="Leonardo Gresta Paulino Murta" w:date="2012-12-06T16:17:00Z">
        <w:r>
          <w:t>we introduce a novel provenance visualization tool,</w:t>
        </w:r>
        <w:r w:rsidRPr="008E2B40">
          <w:t xml:space="preserve"> </w:t>
        </w:r>
        <w:r>
          <w:t>based on</w:t>
        </w:r>
        <w:r w:rsidRPr="004D5D37">
          <w:t xml:space="preserve"> JUNG </w:t>
        </w:r>
        <w:r w:rsidRPr="004D5D37">
          <w:fldChar w:fldCharType="begin"/>
        </w:r>
        <w:r>
          <w:instrText xml:space="preserve"> ADDIN ZOTERO_ITEM CSL_CITATION {"citationID":"o45nhs8aa","properties":{"formattedCitation":"[14]","plainCitation":"[14]"},"citationItems":[{"id":88,"uris":["http://zotero.org/users/1122386/items/PP6SG3TE"],"uri":["http://zotero.org/users/1122386/items/PP6SG3TE"]}],"schema":"https://github.com/citation-style-language/schema/raw/master/csl-citation.json"} </w:instrText>
        </w:r>
        <w:r w:rsidRPr="004D5D37">
          <w:fldChar w:fldCharType="separate"/>
        </w:r>
        <w:r w:rsidRPr="00F73B3D">
          <w:t>[14]</w:t>
        </w:r>
        <w:r w:rsidRPr="004D5D37">
          <w:fldChar w:fldCharType="end"/>
        </w:r>
        <w:r>
          <w:t xml:space="preserve">, which </w:t>
        </w:r>
      </w:ins>
      <w:ins w:id="459" w:author="Leonardo Gresta Paulino Murta" w:date="2012-12-06T16:18:00Z">
        <w:r>
          <w:t xml:space="preserve">allows the analysis of </w:t>
        </w:r>
      </w:ins>
      <w:del w:id="460" w:author="Leonardo Gresta Paulino Murta" w:date="2012-12-06T16:17:00Z">
        <w:r w:rsidR="001B4014" w:rsidDel="008E2B40">
          <w:delText>T</w:delText>
        </w:r>
        <w:r w:rsidR="001B4014" w:rsidRPr="004D5D37" w:rsidDel="008E2B40">
          <w:delText>he</w:delText>
        </w:r>
        <w:r w:rsidR="001B4014" w:rsidDel="008E2B40">
          <w:delText xml:space="preserve"> </w:delText>
        </w:r>
      </w:del>
      <w:r w:rsidR="001B4014">
        <w:t>collect</w:t>
      </w:r>
      <w:ins w:id="461" w:author="Leonardo Gresta Paulino Murta" w:date="2012-12-06T16:17:00Z">
        <w:r>
          <w:t>ed</w:t>
        </w:r>
      </w:ins>
      <w:del w:id="462" w:author="Leonardo Gresta Paulino Murta" w:date="2012-12-06T16:17:00Z">
        <w:r w:rsidR="001B4014" w:rsidDel="008E2B40">
          <w:delText>ed</w:delText>
        </w:r>
      </w:del>
      <w:r w:rsidR="001B4014">
        <w:t xml:space="preserve"> game</w:t>
      </w:r>
      <w:r w:rsidR="001B4014" w:rsidRPr="004D5D37">
        <w:t xml:space="preserve"> data </w:t>
      </w:r>
      <w:ins w:id="463" w:author="Leonardo Gresta Paulino Murta" w:date="2012-12-06T16:18:00Z">
        <w:r>
          <w:t xml:space="preserve">through </w:t>
        </w:r>
      </w:ins>
      <w:del w:id="464" w:author="Leonardo Gresta Paulino Murta" w:date="2012-12-06T16:18:00Z">
        <w:r w:rsidR="00F10DCD" w:rsidDel="008E2B40">
          <w:delText xml:space="preserve">is </w:delText>
        </w:r>
      </w:del>
      <w:del w:id="465" w:author="Leonardo Gresta Paulino Murta" w:date="2012-12-06T16:14:00Z">
        <w:r w:rsidR="001B4014" w:rsidDel="00A725F8">
          <w:delText xml:space="preserve">used </w:delText>
        </w:r>
      </w:del>
      <w:del w:id="466" w:author="Leonardo Gresta Paulino Murta" w:date="2012-12-06T16:18:00Z">
        <w:r w:rsidR="001B4014" w:rsidDel="008E2B40">
          <w:delText xml:space="preserve">by </w:delText>
        </w:r>
      </w:del>
      <w:r w:rsidR="001B4014">
        <w:t>a</w:t>
      </w:r>
      <w:ins w:id="467" w:author="Micro" w:date="2012-12-03T14:01:00Z">
        <w:r w:rsidR="003613D1">
          <w:t xml:space="preserve"> </w:t>
        </w:r>
        <w:del w:id="468" w:author="Leonardo Gresta Paulino Murta" w:date="2012-12-06T16:14:00Z">
          <w:r w:rsidR="003613D1" w:rsidDel="00A725F8">
            <w:delText>novel</w:delText>
          </w:r>
        </w:del>
      </w:ins>
      <w:del w:id="469" w:author="Leonardo Gresta Paulino Murta" w:date="2012-12-06T16:14:00Z">
        <w:r w:rsidR="001B4014" w:rsidRPr="004D5D37" w:rsidDel="00A725F8">
          <w:delText xml:space="preserve"> </w:delText>
        </w:r>
      </w:del>
      <w:r w:rsidR="001B4014" w:rsidRPr="004D5D37">
        <w:t>graph</w:t>
      </w:r>
      <w:del w:id="470" w:author="Leonardo Gresta Paulino Murta" w:date="2012-12-06T16:18:00Z">
        <w:r w:rsidR="001B4014" w:rsidRPr="004D5D37" w:rsidDel="008E2B40">
          <w:delText xml:space="preserve"> visualization tool</w:delText>
        </w:r>
      </w:del>
      <w:ins w:id="471" w:author="Micro" w:date="2012-12-03T14:03:00Z">
        <w:del w:id="472" w:author="Leonardo Gresta Paulino Murta" w:date="2012-12-06T16:18:00Z">
          <w:r w:rsidR="003613D1" w:rsidDel="008E2B40">
            <w:delText xml:space="preserve">, </w:delText>
          </w:r>
        </w:del>
        <w:del w:id="473" w:author="Leonardo Gresta Paulino Murta" w:date="2012-12-06T16:15:00Z">
          <w:r w:rsidR="003613D1" w:rsidDel="00A725F8">
            <w:delText>which is</w:delText>
          </w:r>
        </w:del>
      </w:ins>
      <w:del w:id="474" w:author="Leonardo Gresta Paulino Murta" w:date="2012-12-06T16:15:00Z">
        <w:r w:rsidR="001B4014" w:rsidRPr="004D5D37" w:rsidDel="00A725F8">
          <w:delText xml:space="preserve"> </w:delText>
        </w:r>
      </w:del>
      <w:commentRangeStart w:id="475"/>
      <w:commentRangeStart w:id="476"/>
      <w:del w:id="477" w:author="Micro" w:date="2012-12-03T14:03:00Z">
        <w:r w:rsidR="001B4014" w:rsidDel="003613D1">
          <w:delText>implemented</w:delText>
        </w:r>
        <w:commentRangeEnd w:id="475"/>
        <w:r w:rsidR="00404C40" w:rsidDel="003613D1">
          <w:rPr>
            <w:rStyle w:val="CommentReference"/>
          </w:rPr>
          <w:commentReference w:id="475"/>
        </w:r>
      </w:del>
      <w:commentRangeEnd w:id="476"/>
      <w:r w:rsidR="00293CAC">
        <w:rPr>
          <w:rStyle w:val="CommentReference"/>
        </w:rPr>
        <w:commentReference w:id="476"/>
      </w:r>
      <w:del w:id="478" w:author="Micro" w:date="2012-12-03T14:03:00Z">
        <w:r w:rsidR="001B4014" w:rsidDel="003613D1">
          <w:delText xml:space="preserve"> using</w:delText>
        </w:r>
      </w:del>
      <w:ins w:id="479" w:author="Micro" w:date="2012-12-03T14:03:00Z">
        <w:del w:id="480" w:author="Leonardo Gresta Paulino Murta" w:date="2012-12-06T16:17:00Z">
          <w:r w:rsidR="003613D1" w:rsidDel="008E2B40">
            <w:delText>based on</w:delText>
          </w:r>
        </w:del>
      </w:ins>
      <w:del w:id="481" w:author="Leonardo Gresta Paulino Murta" w:date="2012-12-06T16:17:00Z">
        <w:r w:rsidR="001B4014" w:rsidRPr="004D5D37" w:rsidDel="008E2B40">
          <w:delText xml:space="preserve"> JUNG </w:delText>
        </w:r>
        <w:r w:rsidR="001B4014" w:rsidRPr="004D5D37" w:rsidDel="008E2B40">
          <w:fldChar w:fldCharType="begin"/>
        </w:r>
        <w:r w:rsidR="00F73B3D" w:rsidDel="008E2B40">
          <w:delInstrText xml:space="preserve"> ADDIN ZOTERO_ITEM CSL_CITATION {"citationID":"o45nhs8aa","properties":{"formattedCitation":"[14]","plainCitation":"[14]"},"citationItems":[{"id":88,"uris":["http://zotero.org/users/1122386/items/PP6SG3TE"],"uri":["http://zotero.org/users/1122386/items/PP6SG3TE"]}],"schema":"https://github.com/citation-style-language/schema/raw/master/csl-citation.json"} </w:delInstrText>
        </w:r>
        <w:r w:rsidR="001B4014" w:rsidRPr="004D5D37" w:rsidDel="008E2B40">
          <w:fldChar w:fldCharType="separate"/>
        </w:r>
        <w:r w:rsidR="00F73B3D" w:rsidRPr="00F73B3D" w:rsidDel="008E2B40">
          <w:delText>[14]</w:delText>
        </w:r>
        <w:r w:rsidR="001B4014" w:rsidRPr="004D5D37" w:rsidDel="008E2B40">
          <w:fldChar w:fldCharType="end"/>
        </w:r>
      </w:del>
      <w:r w:rsidR="001B4014" w:rsidRPr="004D5D37">
        <w:t xml:space="preserve">. </w:t>
      </w:r>
      <w:ins w:id="482" w:author="Leonardo Gresta Paulino Murta" w:date="2012-12-06T16:19:00Z">
        <w:r w:rsidR="006A23D6">
          <w:t>First</w:t>
        </w:r>
      </w:ins>
      <w:del w:id="483" w:author="Leonardo Gresta Paulino Murta" w:date="2012-12-06T16:19:00Z">
        <w:r w:rsidR="001B4014" w:rsidRPr="004D5D37" w:rsidDel="006A23D6">
          <w:delText xml:space="preserve">In </w:delText>
        </w:r>
        <w:r w:rsidR="00F10DCD" w:rsidDel="006A23D6">
          <w:delText>this application</w:delText>
        </w:r>
      </w:del>
      <w:r w:rsidR="001B4014">
        <w:t>,</w:t>
      </w:r>
      <w:r w:rsidR="001B4014" w:rsidRPr="004D5D37">
        <w:t xml:space="preserve"> the </w:t>
      </w:r>
      <w:ins w:id="484" w:author="Leonardo Gresta Paulino Murta" w:date="2012-12-06T16:19:00Z">
        <w:r w:rsidR="006A23D6">
          <w:t xml:space="preserve">game events are </w:t>
        </w:r>
      </w:ins>
      <w:del w:id="485" w:author="Leonardo Gresta Paulino Murta" w:date="2012-12-06T16:19:00Z">
        <w:r w:rsidR="001B4014" w:rsidRPr="004D5D37" w:rsidDel="006A23D6">
          <w:delText xml:space="preserve">data is </w:delText>
        </w:r>
      </w:del>
      <w:r w:rsidR="001B4014" w:rsidRPr="004D5D37">
        <w:t>processed and used to generate a provenance graph for analysis.</w:t>
      </w:r>
      <w:r w:rsidR="001B4014">
        <w:t xml:space="preserve"> After </w:t>
      </w:r>
      <w:del w:id="486" w:author="Leonardo Gresta Paulino Murta" w:date="2012-12-06T16:20:00Z">
        <w:r w:rsidR="001B4014" w:rsidDel="006A23D6">
          <w:delText>processing the data</w:delText>
        </w:r>
      </w:del>
      <w:ins w:id="487" w:author="Leonardo Gresta Paulino Murta" w:date="2012-12-06T16:20:00Z">
        <w:r w:rsidR="006A23D6">
          <w:t>that</w:t>
        </w:r>
      </w:ins>
      <w:r w:rsidR="001B4014">
        <w:t xml:space="preserve">, the </w:t>
      </w:r>
      <w:del w:id="488" w:author="Leonardo Gresta Paulino Murta" w:date="2012-12-06T16:20:00Z">
        <w:r w:rsidR="00F10DCD" w:rsidDel="006A23D6">
          <w:delText xml:space="preserve">application </w:delText>
        </w:r>
      </w:del>
      <w:ins w:id="489" w:author="Leonardo Gresta Paulino Murta" w:date="2012-12-06T16:20:00Z">
        <w:r w:rsidR="006A23D6">
          <w:t xml:space="preserve">out tool </w:t>
        </w:r>
      </w:ins>
      <w:r w:rsidR="00F10DCD">
        <w:t xml:space="preserve">creates the graph’s edges and nodes </w:t>
      </w:r>
      <w:ins w:id="490" w:author="Micro" w:date="2012-12-03T14:04:00Z">
        <w:r w:rsidR="003613D1">
          <w:t xml:space="preserve">following our defined rules and </w:t>
        </w:r>
      </w:ins>
      <w:r w:rsidR="00F10DCD">
        <w:t>according to their types</w:t>
      </w:r>
      <w:ins w:id="491" w:author="Micro" w:date="2012-12-03T14:04:00Z">
        <w:r w:rsidR="003613D1">
          <w:t xml:space="preserve">. </w:t>
        </w:r>
        <w:commentRangeStart w:id="492"/>
        <w:r w:rsidR="003613D1">
          <w:t xml:space="preserve">These data </w:t>
        </w:r>
        <w:proofErr w:type="gramStart"/>
        <w:r w:rsidR="003613D1">
          <w:t>are</w:t>
        </w:r>
      </w:ins>
      <w:r w:rsidR="00F10DCD">
        <w:t xml:space="preserve"> written in </w:t>
      </w:r>
      <w:del w:id="493" w:author="Micro" w:date="2012-12-03T14:04:00Z">
        <w:r w:rsidR="00F10DCD" w:rsidDel="003613D1">
          <w:delText xml:space="preserve">the </w:delText>
        </w:r>
      </w:del>
      <w:ins w:id="494" w:author="Micro" w:date="2012-12-03T14:04:00Z">
        <w:r w:rsidR="003613D1">
          <w:t xml:space="preserve">separated </w:t>
        </w:r>
      </w:ins>
      <w:r w:rsidR="00F10DCD">
        <w:t>file</w:t>
      </w:r>
      <w:ins w:id="495" w:author="Micro" w:date="2012-12-03T14:05:00Z">
        <w:r w:rsidR="003613D1">
          <w:t>s</w:t>
        </w:r>
      </w:ins>
      <w:commentRangeEnd w:id="492"/>
      <w:r w:rsidR="00280DCD">
        <w:rPr>
          <w:rStyle w:val="CommentReference"/>
        </w:rPr>
        <w:commentReference w:id="492"/>
      </w:r>
      <w:r w:rsidR="00F10DCD">
        <w:t xml:space="preserve"> and</w:t>
      </w:r>
      <w:ins w:id="496" w:author="Micro" w:date="2012-12-03T14:05:00Z">
        <w:r w:rsidR="003613D1">
          <w:t xml:space="preserve"> used to</w:t>
        </w:r>
      </w:ins>
      <w:r w:rsidR="00F10DCD">
        <w:t xml:space="preserve"> generate</w:t>
      </w:r>
      <w:del w:id="497" w:author="Micro" w:date="2012-12-03T14:05:00Z">
        <w:r w:rsidR="00F10DCD" w:rsidDel="003613D1">
          <w:delText>s</w:delText>
        </w:r>
      </w:del>
      <w:r w:rsidR="001B4014">
        <w:t xml:space="preserve"> </w:t>
      </w:r>
      <w:r w:rsidR="00F10DCD">
        <w:t>the</w:t>
      </w:r>
      <w:r w:rsidR="001B4014">
        <w:t xml:space="preserve"> provenance graph</w:t>
      </w:r>
      <w:proofErr w:type="gramEnd"/>
      <w:r w:rsidR="001B4014">
        <w:t xml:space="preserve">. This </w:t>
      </w:r>
      <w:r w:rsidR="001B4014">
        <w:lastRenderedPageBreak/>
        <w:t xml:space="preserve">graph is a representation of the game flow and is available for the user to interact and analyze, reaching his own decisions about </w:t>
      </w:r>
      <w:r w:rsidR="002F358B">
        <w:t xml:space="preserve">how </w:t>
      </w:r>
      <w:r w:rsidR="001B4014">
        <w:t xml:space="preserve">events occurred during the game and the outcome. The </w:t>
      </w:r>
      <w:r w:rsidR="00F10DCD">
        <w:t>user</w:t>
      </w:r>
      <w:r w:rsidR="001B4014">
        <w:t xml:space="preserve"> will be able to see t</w:t>
      </w:r>
      <w:r w:rsidR="00F10DCD">
        <w:t xml:space="preserve">he consequences of each action and </w:t>
      </w:r>
      <w:r w:rsidR="001B4014">
        <w:t>how they influenced other actions and the outcome</w:t>
      </w:r>
      <w:r w:rsidR="002F358B">
        <w:t>, as well as</w:t>
      </w:r>
      <w:r w:rsidR="001B4014">
        <w:t xml:space="preserve"> </w:t>
      </w:r>
      <w:r w:rsidR="00F10DCD">
        <w:t>manipulate</w:t>
      </w:r>
      <w:r w:rsidR="001B4014">
        <w:t xml:space="preserve"> the graph by omitting facts and collapsing chains of action for a better understanding and visualization</w:t>
      </w:r>
      <w:ins w:id="498" w:author="Micro" w:date="2012-12-03T14:05:00Z">
        <w:r w:rsidR="003613D1">
          <w:t xml:space="preserve"> process</w:t>
        </w:r>
      </w:ins>
      <w:r w:rsidR="001B4014">
        <w:t>. No information is lost in th</w:t>
      </w:r>
      <w:r w:rsidR="002F358B">
        <w:t>is</w:t>
      </w:r>
      <w:r w:rsidR="001B4014">
        <w:t xml:space="preserve"> process, so the player can undo the changes. </w:t>
      </w:r>
    </w:p>
    <w:p w14:paraId="13A175D3" w14:textId="77777777" w:rsidR="001B4014" w:rsidRDefault="001B4014" w:rsidP="001B4014">
      <w:proofErr w:type="gramStart"/>
      <w:r>
        <w:t xml:space="preserve">A small example of a generated provenance graph from </w:t>
      </w:r>
      <w:commentRangeStart w:id="499"/>
      <w:r>
        <w:t xml:space="preserve">exported </w:t>
      </w:r>
      <w:commentRangeEnd w:id="499"/>
      <w:r w:rsidR="00B7791A">
        <w:rPr>
          <w:rStyle w:val="CommentReference"/>
        </w:rPr>
        <w:commentReference w:id="499"/>
      </w:r>
      <w:r>
        <w:t xml:space="preserve">data is illustrated </w:t>
      </w:r>
      <w:commentRangeStart w:id="500"/>
      <w:r>
        <w:t xml:space="preserve">by </w:t>
      </w:r>
      <w:r>
        <w:fldChar w:fldCharType="begin"/>
      </w:r>
      <w:r>
        <w:instrText xml:space="preserve"> REF _Ref341710011 \h </w:instrText>
      </w:r>
      <w:r>
        <w:fldChar w:fldCharType="separate"/>
      </w:r>
      <w:r w:rsidR="00813A29">
        <w:t xml:space="preserve">Figure </w:t>
      </w:r>
      <w:r w:rsidR="00813A29">
        <w:rPr>
          <w:noProof/>
        </w:rPr>
        <w:t>4</w:t>
      </w:r>
      <w:proofErr w:type="gramEnd"/>
      <w:r>
        <w:fldChar w:fldCharType="end"/>
      </w:r>
      <w:commentRangeEnd w:id="500"/>
      <w:r w:rsidR="009F3CE2">
        <w:rPr>
          <w:rStyle w:val="CommentReference"/>
        </w:rPr>
        <w:commentReference w:id="500"/>
      </w:r>
      <w:r>
        <w:t>.</w:t>
      </w:r>
      <w:r w:rsidR="0024726A">
        <w:t xml:space="preserve"> </w:t>
      </w:r>
      <w:del w:id="501" w:author="Micro" w:date="2012-12-03T14:06:00Z">
        <w:r w:rsidR="0024726A" w:rsidDel="003613D1">
          <w:delText xml:space="preserve">By </w:delText>
        </w:r>
      </w:del>
      <w:ins w:id="502" w:author="Micro" w:date="2012-12-03T14:06:00Z">
        <w:r w:rsidR="003613D1">
          <w:t>Following the</w:t>
        </w:r>
      </w:ins>
      <w:del w:id="503" w:author="Micro" w:date="2012-12-03T14:06:00Z">
        <w:r w:rsidR="0024726A" w:rsidDel="003613D1">
          <w:delText>the</w:delText>
        </w:r>
      </w:del>
      <w:r w:rsidR="0024726A">
        <w:t xml:space="preserve"> provenance notation</w:t>
      </w:r>
      <w:ins w:id="504" w:author="Micro" w:date="2012-12-03T14:06:00Z">
        <w:r w:rsidR="003613D1">
          <w:t xml:space="preserve"> specification</w:t>
        </w:r>
      </w:ins>
      <w:r w:rsidR="00ED0BD0">
        <w:t xml:space="preserve">, </w:t>
      </w:r>
      <w:del w:id="505" w:author="Micro" w:date="2012-12-03T14:06:00Z">
        <w:r w:rsidR="00ED0BD0" w:rsidDel="003613D1">
          <w:delText xml:space="preserve">a </w:delText>
        </w:r>
      </w:del>
      <w:ins w:id="506" w:author="Micro" w:date="2012-12-03T14:06:00Z">
        <w:r w:rsidR="003613D1">
          <w:t xml:space="preserve">each </w:t>
        </w:r>
      </w:ins>
      <w:r w:rsidR="00ED0BD0">
        <w:t xml:space="preserve">node shape </w:t>
      </w:r>
      <w:proofErr w:type="gramStart"/>
      <w:r w:rsidR="00733B86">
        <w:t>is related</w:t>
      </w:r>
      <w:proofErr w:type="gramEnd"/>
      <w:r w:rsidR="00733B86">
        <w:t xml:space="preserve"> to its</w:t>
      </w:r>
      <w:r w:rsidR="00ED0BD0">
        <w:t xml:space="preserve"> type</w:t>
      </w:r>
      <w:r w:rsidR="0024726A">
        <w:t>.</w:t>
      </w:r>
      <w:r w:rsidR="00ED0BD0">
        <w:t xml:space="preserve"> Square nodes represent </w:t>
      </w:r>
      <w:r w:rsidR="00ED0BD0" w:rsidRPr="00F44A98">
        <w:rPr>
          <w:i/>
        </w:rPr>
        <w:t>process</w:t>
      </w:r>
      <w:r w:rsidR="00ED0BD0">
        <w:t xml:space="preserve"> nodes, circles are </w:t>
      </w:r>
      <w:proofErr w:type="gramStart"/>
      <w:r w:rsidR="00ED0BD0" w:rsidRPr="00F44A98">
        <w:rPr>
          <w:i/>
        </w:rPr>
        <w:t>artifacts</w:t>
      </w:r>
      <w:proofErr w:type="gramEnd"/>
      <w:r w:rsidR="00ED0BD0">
        <w:t xml:space="preserve"> nodes and an octagon represents </w:t>
      </w:r>
      <w:r w:rsidR="00ED0BD0" w:rsidRPr="00F44A98">
        <w:rPr>
          <w:i/>
        </w:rPr>
        <w:t>agent</w:t>
      </w:r>
      <w:r w:rsidR="00ED0BD0">
        <w:t xml:space="preserve"> nodes</w:t>
      </w:r>
      <w:r w:rsidR="008E74D8">
        <w:t xml:space="preserve">, as indicated by </w:t>
      </w:r>
      <w:r w:rsidR="008E74D8">
        <w:fldChar w:fldCharType="begin"/>
      </w:r>
      <w:r w:rsidR="008E74D8">
        <w:instrText xml:space="preserve"> REF _Ref341964934 \h </w:instrText>
      </w:r>
      <w:r w:rsidR="008E74D8">
        <w:fldChar w:fldCharType="separate"/>
      </w:r>
      <w:r w:rsidR="00813A29">
        <w:t xml:space="preserve">Figure </w:t>
      </w:r>
      <w:r w:rsidR="00813A29">
        <w:rPr>
          <w:noProof/>
        </w:rPr>
        <w:t>5</w:t>
      </w:r>
      <w:r w:rsidR="008E74D8">
        <w:fldChar w:fldCharType="end"/>
      </w:r>
      <w:r w:rsidR="00ED0BD0" w:rsidRPr="008E74D8">
        <w:t>.</w:t>
      </w:r>
      <w:r w:rsidR="00A2004C">
        <w:t xml:space="preserve"> </w:t>
      </w:r>
      <w:r w:rsidR="00382E12">
        <w:t>O</w:t>
      </w:r>
      <w:r w:rsidR="00A2004C">
        <w:t xml:space="preserve">ther features present in the graph </w:t>
      </w:r>
      <w:proofErr w:type="gramStart"/>
      <w:r w:rsidR="00A2004C">
        <w:t>are explained</w:t>
      </w:r>
      <w:proofErr w:type="gramEnd"/>
      <w:r w:rsidR="00A2004C">
        <w:t xml:space="preserve"> below.</w:t>
      </w:r>
    </w:p>
    <w:p w14:paraId="3431D501" w14:textId="77777777" w:rsidR="004604D8" w:rsidRDefault="000D4566" w:rsidP="002465E8">
      <w:pPr>
        <w:keepNext/>
        <w:framePr w:w="4723" w:h="4104" w:hSpace="187" w:vSpace="144" w:wrap="around" w:hAnchor="text" w:xAlign="center" w:yAlign="bottom"/>
      </w:pPr>
      <w:r>
        <w:rPr>
          <w:noProof/>
        </w:rPr>
        <w:drawing>
          <wp:inline distT="0" distB="0" distL="0" distR="0" wp14:anchorId="354C988C" wp14:editId="5684F552">
            <wp:extent cx="2896870" cy="2443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6870" cy="2443480"/>
                    </a:xfrm>
                    <a:prstGeom prst="rect">
                      <a:avLst/>
                    </a:prstGeom>
                    <a:noFill/>
                    <a:ln>
                      <a:noFill/>
                    </a:ln>
                  </pic:spPr>
                </pic:pic>
              </a:graphicData>
            </a:graphic>
          </wp:inline>
        </w:drawing>
      </w:r>
    </w:p>
    <w:p w14:paraId="76C5476D" w14:textId="77777777" w:rsidR="004604D8" w:rsidRDefault="004604D8" w:rsidP="002465E8">
      <w:pPr>
        <w:pStyle w:val="Caption"/>
        <w:framePr w:w="4723" w:h="4104" w:hSpace="187" w:vSpace="144" w:wrap="around" w:hAnchor="text" w:xAlign="center" w:yAlign="bottom"/>
      </w:pPr>
      <w:bookmarkStart w:id="507" w:name="_Ref341710011"/>
      <w:proofErr w:type="gramStart"/>
      <w:r>
        <w:t xml:space="preserve">Figure </w:t>
      </w:r>
      <w:fldSimple w:instr=" SEQ Figure \* ARABIC ">
        <w:r w:rsidR="00813A29">
          <w:rPr>
            <w:noProof/>
          </w:rPr>
          <w:t>4</w:t>
        </w:r>
      </w:fldSimple>
      <w:bookmarkEnd w:id="507"/>
      <w:r w:rsidR="007E76FE">
        <w:t>.</w:t>
      </w:r>
      <w:proofErr w:type="gramEnd"/>
      <w:r w:rsidR="007E76FE">
        <w:t xml:space="preserve"> </w:t>
      </w:r>
      <w:proofErr w:type="gramStart"/>
      <w:r w:rsidR="007E76FE">
        <w:t>Example of a generated p</w:t>
      </w:r>
      <w:r>
        <w:t xml:space="preserve">rovenance </w:t>
      </w:r>
      <w:r w:rsidR="007E76FE">
        <w:t>graph</w:t>
      </w:r>
      <w:r>
        <w:t>.</w:t>
      </w:r>
      <w:proofErr w:type="gramEnd"/>
      <w:r>
        <w:t xml:space="preserve"> </w:t>
      </w:r>
    </w:p>
    <w:p w14:paraId="0952060E" w14:textId="77777777" w:rsidR="00567717" w:rsidRPr="00567717" w:rsidRDefault="00567717" w:rsidP="00567717">
      <w:pPr>
        <w:framePr w:w="4723" w:h="4104" w:hSpace="187" w:vSpace="144" w:wrap="around" w:hAnchor="text" w:xAlign="center" w:yAlign="bottom"/>
        <w:rPr>
          <w:lang w:eastAsia="en-AU"/>
        </w:rPr>
      </w:pPr>
    </w:p>
    <w:p w14:paraId="2ABEF877" w14:textId="77777777" w:rsidR="002465E8" w:rsidRDefault="000D4566" w:rsidP="002465E8">
      <w:pPr>
        <w:keepNext/>
        <w:framePr w:w="4723" w:h="4104" w:hSpace="187" w:vSpace="144" w:wrap="around" w:hAnchor="text" w:xAlign="center" w:yAlign="bottom"/>
        <w:jc w:val="center"/>
      </w:pPr>
      <w:r>
        <w:rPr>
          <w:noProof/>
          <w:color w:val="FF0000"/>
        </w:rPr>
        <w:drawing>
          <wp:inline distT="0" distB="0" distL="0" distR="0" wp14:anchorId="45C4290C" wp14:editId="11679E88">
            <wp:extent cx="1014095" cy="4229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4095" cy="422910"/>
                    </a:xfrm>
                    <a:prstGeom prst="rect">
                      <a:avLst/>
                    </a:prstGeom>
                    <a:noFill/>
                    <a:ln>
                      <a:noFill/>
                    </a:ln>
                  </pic:spPr>
                </pic:pic>
              </a:graphicData>
            </a:graphic>
          </wp:inline>
        </w:drawing>
      </w:r>
    </w:p>
    <w:p w14:paraId="7B4EBB9A" w14:textId="77777777" w:rsidR="002465E8" w:rsidRPr="002465E8" w:rsidRDefault="002465E8" w:rsidP="002465E8">
      <w:pPr>
        <w:pStyle w:val="Caption"/>
        <w:framePr w:w="4723" w:h="4104" w:hSpace="187" w:vSpace="144" w:wrap="around" w:hAnchor="text" w:xAlign="center" w:yAlign="bottom"/>
        <w:rPr>
          <w:color w:val="FF0000"/>
        </w:rPr>
      </w:pPr>
      <w:bookmarkStart w:id="508" w:name="_Ref341964934"/>
      <w:commentRangeStart w:id="509"/>
      <w:proofErr w:type="gramStart"/>
      <w:r>
        <w:t xml:space="preserve">Figure </w:t>
      </w:r>
      <w:commentRangeEnd w:id="509"/>
      <w:r w:rsidR="00947CF3">
        <w:rPr>
          <w:rStyle w:val="CommentReference"/>
          <w:rFonts w:cs="Times New Roman"/>
          <w:b w:val="0"/>
          <w:bCs w:val="0"/>
          <w:lang w:eastAsia="en-US"/>
        </w:rPr>
        <w:commentReference w:id="509"/>
      </w:r>
      <w:fldSimple w:instr=" SEQ Figure \* ARABIC ">
        <w:r>
          <w:rPr>
            <w:noProof/>
          </w:rPr>
          <w:t>5</w:t>
        </w:r>
      </w:fldSimple>
      <w:bookmarkEnd w:id="508"/>
      <w:r>
        <w:t>.</w:t>
      </w:r>
      <w:proofErr w:type="gramEnd"/>
      <w:r>
        <w:t xml:space="preserve"> </w:t>
      </w:r>
      <w:proofErr w:type="gramStart"/>
      <w:r>
        <w:t>Node shapes by type.</w:t>
      </w:r>
      <w:proofErr w:type="gramEnd"/>
      <w:r>
        <w:t xml:space="preserve"> Figure (a) is an artifact node. Figure (b) an agent node and (c) a process node.</w:t>
      </w:r>
    </w:p>
    <w:p w14:paraId="16800300" w14:textId="77777777" w:rsidR="005A15E8" w:rsidRDefault="001A63A2" w:rsidP="00C51F5B">
      <w:pPr>
        <w:rPr>
          <w:color w:val="FF0000"/>
        </w:rPr>
      </w:pPr>
      <w:del w:id="510" w:author="Micro" w:date="2012-12-03T14:07:00Z">
        <w:r w:rsidRPr="00C51F5B" w:rsidDel="003613D1">
          <w:delText xml:space="preserve">To </w:delText>
        </w:r>
      </w:del>
      <w:ins w:id="511" w:author="Micro" w:date="2012-12-03T14:07:00Z">
        <w:r w:rsidR="003613D1">
          <w:t xml:space="preserve">In order to better </w:t>
        </w:r>
        <w:proofErr w:type="gramStart"/>
        <w:r w:rsidR="003613D1">
          <w:t>analy</w:t>
        </w:r>
        <w:del w:id="512" w:author="Kohwalter" w:date="2012-12-03T17:36:00Z">
          <w:r w:rsidR="003613D1" w:rsidDel="00801E9C">
            <w:delText>s</w:delText>
          </w:r>
        </w:del>
      </w:ins>
      <w:ins w:id="513" w:author="Kohwalter" w:date="2012-12-03T17:36:00Z">
        <w:r w:rsidR="00801E9C">
          <w:t>z</w:t>
        </w:r>
      </w:ins>
      <w:ins w:id="514" w:author="Micro" w:date="2012-12-03T14:07:00Z">
        <w:r w:rsidR="003613D1">
          <w:t>e graph data</w:t>
        </w:r>
      </w:ins>
      <w:proofErr w:type="gramEnd"/>
      <w:del w:id="515" w:author="Micro" w:date="2012-12-03T14:07:00Z">
        <w:r w:rsidRPr="00C51F5B" w:rsidDel="003613D1">
          <w:delText>aid the graph analysis</w:delText>
        </w:r>
      </w:del>
      <w:r w:rsidRPr="00C51F5B">
        <w:t xml:space="preserve">, some </w:t>
      </w:r>
      <w:commentRangeStart w:id="516"/>
      <w:r w:rsidR="001B1CF9">
        <w:t>features</w:t>
      </w:r>
      <w:r w:rsidRPr="00C51F5B">
        <w:t xml:space="preserve"> </w:t>
      </w:r>
      <w:commentRangeEnd w:id="516"/>
      <w:r w:rsidR="00317E39">
        <w:rPr>
          <w:rStyle w:val="CommentReference"/>
        </w:rPr>
        <w:commentReference w:id="516"/>
      </w:r>
      <w:r w:rsidRPr="00C51F5B">
        <w:t xml:space="preserve">are available in the graph application. As previously mentioned, it is possible to collapse nodes in order to reduce the graph size </w:t>
      </w:r>
      <w:r w:rsidR="005A15E8" w:rsidRPr="00C51F5B">
        <w:t xml:space="preserve">by changing the information display scale, grouping nearby nodes together and thus changing the graph granularity. Another usage of collapse is to group </w:t>
      </w:r>
      <w:r w:rsidR="005A15E8" w:rsidRPr="00F44A98">
        <w:rPr>
          <w:i/>
        </w:rPr>
        <w:t>processes</w:t>
      </w:r>
      <w:r w:rsidR="005A15E8" w:rsidRPr="00C51F5B">
        <w:t xml:space="preserve"> from the same </w:t>
      </w:r>
      <w:r w:rsidR="005A15E8" w:rsidRPr="00F44A98">
        <w:rPr>
          <w:i/>
        </w:rPr>
        <w:t>agent</w:t>
      </w:r>
      <w:r w:rsidR="005A15E8" w:rsidRPr="00C51F5B">
        <w:t xml:space="preserve">, making </w:t>
      </w:r>
      <w:del w:id="517" w:author="Micro" w:date="2012-12-03T14:08:00Z">
        <w:r w:rsidR="005A15E8" w:rsidRPr="00C51F5B" w:rsidDel="0086288D">
          <w:delText xml:space="preserve">it </w:delText>
        </w:r>
      </w:del>
      <w:r w:rsidR="005A15E8" w:rsidRPr="00C51F5B">
        <w:t xml:space="preserve">easier to see all influences and changes that the </w:t>
      </w:r>
      <w:r w:rsidR="005A15E8" w:rsidRPr="00F44A98">
        <w:rPr>
          <w:i/>
        </w:rPr>
        <w:t>agent</w:t>
      </w:r>
      <w:r w:rsidR="005A15E8" w:rsidRPr="00C51F5B">
        <w:t xml:space="preserve"> did </w:t>
      </w:r>
      <w:r w:rsidR="004158B9" w:rsidRPr="00C51F5B">
        <w:t>throughout</w:t>
      </w:r>
      <w:r w:rsidR="005A15E8" w:rsidRPr="00C51F5B">
        <w:t xml:space="preserve"> the game.</w:t>
      </w:r>
      <w:r w:rsidR="00CF236C">
        <w:t xml:space="preserve"> </w:t>
      </w:r>
      <w:r w:rsidR="00633AE7">
        <w:fldChar w:fldCharType="begin"/>
      </w:r>
      <w:r w:rsidR="00633AE7">
        <w:instrText xml:space="preserve"> REF _Ref341965572 \h </w:instrText>
      </w:r>
      <w:r w:rsidR="00633AE7">
        <w:fldChar w:fldCharType="separate"/>
      </w:r>
      <w:r w:rsidR="00813A29">
        <w:t xml:space="preserve">Figure </w:t>
      </w:r>
      <w:r w:rsidR="00813A29">
        <w:rPr>
          <w:noProof/>
        </w:rPr>
        <w:t>6</w:t>
      </w:r>
      <w:r w:rsidR="00633AE7">
        <w:fldChar w:fldCharType="end"/>
      </w:r>
      <w:r w:rsidR="00633AE7">
        <w:t xml:space="preserve"> illustrates a</w:t>
      </w:r>
      <w:r w:rsidR="006A5926">
        <w:t xml:space="preserve"> collapse by grouping an </w:t>
      </w:r>
      <w:r w:rsidR="006A5926" w:rsidRPr="00F44A98">
        <w:rPr>
          <w:i/>
        </w:rPr>
        <w:t>agent’s processes</w:t>
      </w:r>
      <w:r w:rsidR="006A5926">
        <w:t xml:space="preserve"> with the </w:t>
      </w:r>
      <w:r w:rsidR="006A5926" w:rsidRPr="00F44A98">
        <w:rPr>
          <w:i/>
        </w:rPr>
        <w:t>agent</w:t>
      </w:r>
      <w:r w:rsidR="00633AE7">
        <w:t>.</w:t>
      </w:r>
    </w:p>
    <w:p w14:paraId="47FFDACF" w14:textId="6E7ECDF3" w:rsidR="004158B9" w:rsidRPr="00C51F5B" w:rsidRDefault="004158B9" w:rsidP="00C51F5B">
      <w:r w:rsidRPr="00C51F5B">
        <w:t xml:space="preserve">Another </w:t>
      </w:r>
      <w:r w:rsidR="00D27CA2">
        <w:t xml:space="preserve">feature </w:t>
      </w:r>
      <w:del w:id="518" w:author="Micro" w:date="2012-12-03T14:08:00Z">
        <w:r w:rsidR="00F44A98" w:rsidDel="0086288D">
          <w:delText xml:space="preserve">present </w:delText>
        </w:r>
      </w:del>
      <w:ins w:id="519" w:author="Micro" w:date="2012-12-03T14:08:00Z">
        <w:r w:rsidR="0086288D">
          <w:t xml:space="preserve">defined and implemented </w:t>
        </w:r>
      </w:ins>
      <w:r w:rsidR="00D27CA2" w:rsidRPr="00C51F5B">
        <w:t>is</w:t>
      </w:r>
      <w:ins w:id="520" w:author="Micro" w:date="2012-12-03T14:08:00Z">
        <w:r w:rsidR="0086288D">
          <w:t xml:space="preserve"> the</w:t>
        </w:r>
      </w:ins>
      <w:r w:rsidRPr="00C51F5B">
        <w:t xml:space="preserve"> </w:t>
      </w:r>
      <w:r w:rsidR="00F44A98">
        <w:t>edge</w:t>
      </w:r>
      <w:r w:rsidRPr="00C51F5B">
        <w:t xml:space="preserve"> </w:t>
      </w:r>
      <w:commentRangeStart w:id="521"/>
      <w:r w:rsidRPr="00C51F5B">
        <w:t>filter</w:t>
      </w:r>
      <w:commentRangeEnd w:id="521"/>
      <w:r w:rsidR="00775EAC">
        <w:rPr>
          <w:rStyle w:val="CommentReference"/>
        </w:rPr>
        <w:commentReference w:id="521"/>
      </w:r>
      <w:r w:rsidRPr="00C51F5B">
        <w:t xml:space="preserve">. An edge in the provenance graph represents </w:t>
      </w:r>
      <w:ins w:id="522" w:author="Leonardo Gresta Paulino Murta" w:date="2012-12-06T16:52:00Z">
        <w:r w:rsidR="00524863">
          <w:t>the</w:t>
        </w:r>
      </w:ins>
      <w:del w:id="523" w:author="Leonardo Gresta Paulino Murta" w:date="2012-12-06T16:52:00Z">
        <w:r w:rsidR="00C85371" w:rsidRPr="00C51F5B" w:rsidDel="00524863">
          <w:delText>a</w:delText>
        </w:r>
      </w:del>
      <w:r w:rsidR="00C85371" w:rsidRPr="00C51F5B">
        <w:t xml:space="preserve"> relationship</w:t>
      </w:r>
      <w:r w:rsidRPr="00C51F5B">
        <w:t xml:space="preserve"> between nodes. </w:t>
      </w:r>
      <w:proofErr w:type="gramStart"/>
      <w:r w:rsidRPr="00C51F5B">
        <w:t>Depending on the context,</w:t>
      </w:r>
      <w:proofErr w:type="gramEnd"/>
      <w:r w:rsidRPr="00C51F5B">
        <w:t xml:space="preserve"> </w:t>
      </w:r>
      <w:proofErr w:type="gramStart"/>
      <w:r w:rsidRPr="00C51F5B">
        <w:t>it</w:t>
      </w:r>
      <w:proofErr w:type="gramEnd"/>
      <w:r w:rsidRPr="00C51F5B">
        <w:t xml:space="preserve"> is possible to have multiple types of </w:t>
      </w:r>
      <w:r w:rsidR="00C85371" w:rsidRPr="00C51F5B">
        <w:t>relations</w:t>
      </w:r>
      <w:del w:id="524" w:author="Micro" w:date="2012-12-03T14:09:00Z">
        <w:r w:rsidR="00C85371" w:rsidRPr="00C51F5B" w:rsidDel="0086288D">
          <w:delText xml:space="preserve">, </w:delText>
        </w:r>
      </w:del>
      <w:ins w:id="525" w:author="Micro" w:date="2012-12-03T14:09:00Z">
        <w:r w:rsidR="0086288D">
          <w:t>:</w:t>
        </w:r>
        <w:r w:rsidR="0086288D" w:rsidRPr="00C51F5B">
          <w:t xml:space="preserve"> </w:t>
        </w:r>
      </w:ins>
      <w:r w:rsidR="00C85371" w:rsidRPr="00C51F5B">
        <w:t>positive, negative</w:t>
      </w:r>
      <w:ins w:id="526" w:author="Leonardo Gresta Paulino Murta" w:date="2012-12-06T16:53:00Z">
        <w:r w:rsidR="00524863">
          <w:t>,</w:t>
        </w:r>
      </w:ins>
      <w:r w:rsidR="00C85371" w:rsidRPr="00C51F5B">
        <w:t xml:space="preserve"> and even neutral</w:t>
      </w:r>
      <w:ins w:id="527" w:author="Micro" w:date="2012-12-03T14:09:00Z">
        <w:del w:id="528" w:author="Leonardo Gresta Paulino Murta" w:date="2012-12-06T16:53:00Z">
          <w:r w:rsidR="0086288D" w:rsidDel="00524863">
            <w:delText>.</w:delText>
          </w:r>
        </w:del>
      </w:ins>
      <w:del w:id="529" w:author="Micro" w:date="2012-12-03T14:09:00Z">
        <w:r w:rsidR="00C85371" w:rsidRPr="00C51F5B" w:rsidDel="0086288D">
          <w:delText xml:space="preserve"> relations</w:delText>
        </w:r>
      </w:del>
      <w:r w:rsidRPr="00C51F5B">
        <w:t>.</w:t>
      </w:r>
      <w:r w:rsidR="00C85371" w:rsidRPr="00C51F5B">
        <w:t xml:space="preserve"> </w:t>
      </w:r>
      <w:r w:rsidR="00C20116" w:rsidRPr="00C51F5B">
        <w:t xml:space="preserve">Neutral relations are those that did not improved nor prejudice other </w:t>
      </w:r>
      <w:r w:rsidR="00C20116" w:rsidRPr="00F44A98">
        <w:rPr>
          <w:i/>
        </w:rPr>
        <w:t>processes</w:t>
      </w:r>
      <w:r w:rsidR="00F44A98">
        <w:t xml:space="preserve"> or </w:t>
      </w:r>
      <w:r w:rsidR="00F44A98">
        <w:rPr>
          <w:i/>
        </w:rPr>
        <w:t>artifacts</w:t>
      </w:r>
      <w:r w:rsidR="00C20116" w:rsidRPr="00C51F5B">
        <w:t xml:space="preserve">. </w:t>
      </w:r>
      <w:commentRangeStart w:id="530"/>
      <w:r w:rsidR="00C85371" w:rsidRPr="00C51F5B">
        <w:t xml:space="preserve">Besides this, the context of the edge may vary. In the </w:t>
      </w:r>
      <w:proofErr w:type="gramStart"/>
      <w:r w:rsidR="00C85371" w:rsidRPr="00C51F5B">
        <w:t>application</w:t>
      </w:r>
      <w:proofErr w:type="gramEnd"/>
      <w:r w:rsidR="00C85371" w:rsidRPr="00C51F5B">
        <w:t xml:space="preserve"> it is possible to filter edges by context and </w:t>
      </w:r>
      <w:r w:rsidR="00F44A98">
        <w:t xml:space="preserve">the </w:t>
      </w:r>
      <w:r w:rsidR="00C85371" w:rsidRPr="00C51F5B">
        <w:t>type of relationship</w:t>
      </w:r>
      <w:commentRangeEnd w:id="530"/>
      <w:r w:rsidR="00524863">
        <w:rPr>
          <w:rStyle w:val="CommentReference"/>
        </w:rPr>
        <w:commentReference w:id="530"/>
      </w:r>
      <w:r w:rsidR="00C85371" w:rsidRPr="00C51F5B">
        <w:t>.</w:t>
      </w:r>
    </w:p>
    <w:p w14:paraId="3D7A1FCD" w14:textId="428EF6F6" w:rsidR="00C20116" w:rsidRDefault="009E738F" w:rsidP="00C51F5B">
      <w:pPr>
        <w:rPr>
          <w:color w:val="FF0000"/>
        </w:rPr>
      </w:pPr>
      <w:r w:rsidRPr="00C51F5B">
        <w:t>The application</w:t>
      </w:r>
      <w:r w:rsidR="009D5C8D" w:rsidRPr="00C51F5B">
        <w:t xml:space="preserve"> also uses shapes and colors to distinguish information. As </w:t>
      </w:r>
      <w:ins w:id="531" w:author="Leonardo Gresta Paulino Murta" w:date="2012-12-06T16:55:00Z">
        <w:r w:rsidR="006A5292" w:rsidRPr="00C51F5B">
          <w:t xml:space="preserve">previously </w:t>
        </w:r>
      </w:ins>
      <w:r w:rsidR="009D5C8D" w:rsidRPr="00C51F5B">
        <w:t>noted</w:t>
      </w:r>
      <w:del w:id="532" w:author="Leonardo Gresta Paulino Murta" w:date="2012-12-06T16:55:00Z">
        <w:r w:rsidR="009D5C8D" w:rsidRPr="00C51F5B" w:rsidDel="006A5292">
          <w:delText xml:space="preserve"> previously</w:delText>
        </w:r>
      </w:del>
      <w:r w:rsidR="009D5C8D" w:rsidRPr="00C51F5B">
        <w:t xml:space="preserve">, nodes have different shapes according to </w:t>
      </w:r>
      <w:del w:id="533" w:author="Leonardo Gresta Paulino Murta" w:date="2012-12-06T16:55:00Z">
        <w:r w:rsidR="009D5C8D" w:rsidRPr="00C51F5B" w:rsidDel="006A5292">
          <w:delText xml:space="preserve">its </w:delText>
        </w:r>
      </w:del>
      <w:ins w:id="534" w:author="Leonardo Gresta Paulino Murta" w:date="2012-12-06T16:55:00Z">
        <w:r w:rsidR="006A5292">
          <w:t>their</w:t>
        </w:r>
        <w:r w:rsidR="006A5292" w:rsidRPr="00C51F5B">
          <w:t xml:space="preserve"> </w:t>
        </w:r>
      </w:ins>
      <w:r w:rsidR="009D5C8D" w:rsidRPr="00C51F5B">
        <w:t>type</w:t>
      </w:r>
      <w:ins w:id="535" w:author="Leonardo Gresta Paulino Murta" w:date="2012-12-06T16:55:00Z">
        <w:r w:rsidR="006A5292">
          <w:t>s</w:t>
        </w:r>
      </w:ins>
      <w:r w:rsidR="009D5C8D" w:rsidRPr="00C51F5B">
        <w:t xml:space="preserve">. However, it is also possible to </w:t>
      </w:r>
      <w:r w:rsidR="009D5C8D" w:rsidRPr="00C51F5B">
        <w:lastRenderedPageBreak/>
        <w:t xml:space="preserve">differentiate a node from </w:t>
      </w:r>
      <w:r w:rsidR="00CD3DF5">
        <w:t>an</w:t>
      </w:r>
      <w:r w:rsidR="009D5C8D" w:rsidRPr="00C51F5B">
        <w:t xml:space="preserve">other with different borders </w:t>
      </w:r>
      <w:r w:rsidR="00CD3DF5">
        <w:t>and</w:t>
      </w:r>
      <w:r w:rsidR="00D27CA2">
        <w:t xml:space="preserve"> color</w:t>
      </w:r>
      <w:r w:rsidR="009D5C8D" w:rsidRPr="00C51F5B">
        <w:t xml:space="preserve">. As an example, </w:t>
      </w:r>
      <w:r w:rsidR="009D5C8D" w:rsidRPr="00CD3DF5">
        <w:rPr>
          <w:i/>
        </w:rPr>
        <w:t>processes</w:t>
      </w:r>
      <w:r w:rsidR="009D5C8D" w:rsidRPr="00C51F5B">
        <w:t xml:space="preserve"> that did not interact with other </w:t>
      </w:r>
      <w:r w:rsidR="009D5C8D" w:rsidRPr="00CD3DF5">
        <w:rPr>
          <w:i/>
        </w:rPr>
        <w:t>processes</w:t>
      </w:r>
      <w:r w:rsidR="00D27CA2">
        <w:t xml:space="preserve">, or </w:t>
      </w:r>
      <w:commentRangeStart w:id="536"/>
      <w:r w:rsidR="00D27CA2">
        <w:t xml:space="preserve">special types of </w:t>
      </w:r>
      <w:r w:rsidR="00D27CA2" w:rsidRPr="00CD3DF5">
        <w:rPr>
          <w:i/>
        </w:rPr>
        <w:t>processes</w:t>
      </w:r>
      <w:commentRangeEnd w:id="536"/>
      <w:r w:rsidR="006A5292">
        <w:rPr>
          <w:rStyle w:val="CommentReference"/>
        </w:rPr>
        <w:commentReference w:id="536"/>
      </w:r>
      <w:r w:rsidR="00D27CA2">
        <w:t>,</w:t>
      </w:r>
      <w:r w:rsidR="009D5C8D" w:rsidRPr="00C51F5B">
        <w:t xml:space="preserve"> can be </w:t>
      </w:r>
      <w:commentRangeStart w:id="537"/>
      <w:r w:rsidR="009D5C8D" w:rsidRPr="00C51F5B">
        <w:t>dotted</w:t>
      </w:r>
      <w:commentRangeEnd w:id="537"/>
      <w:r w:rsidR="006A5292">
        <w:rPr>
          <w:rStyle w:val="CommentReference"/>
        </w:rPr>
        <w:commentReference w:id="537"/>
      </w:r>
      <w:r w:rsidR="009D5C8D" w:rsidRPr="00C51F5B">
        <w:t xml:space="preserve">. </w:t>
      </w:r>
      <w:commentRangeStart w:id="538"/>
      <w:r w:rsidR="009D5C8D" w:rsidRPr="00C51F5B">
        <w:t>Bo</w:t>
      </w:r>
      <w:r w:rsidR="00C20116" w:rsidRPr="00C51F5B">
        <w:t xml:space="preserve">rders </w:t>
      </w:r>
      <w:proofErr w:type="gramStart"/>
      <w:r w:rsidR="00C20116" w:rsidRPr="00C51F5B">
        <w:t>can also be used</w:t>
      </w:r>
      <w:proofErr w:type="gramEnd"/>
      <w:r w:rsidR="00C20116" w:rsidRPr="00C51F5B">
        <w:t xml:space="preserve"> on edges.</w:t>
      </w:r>
      <w:r w:rsidR="009D5C8D" w:rsidRPr="00C51F5B">
        <w:t xml:space="preserve"> </w:t>
      </w:r>
      <w:commentRangeEnd w:id="538"/>
      <w:r w:rsidR="00DE145D">
        <w:rPr>
          <w:rStyle w:val="CommentReference"/>
        </w:rPr>
        <w:commentReference w:id="538"/>
      </w:r>
      <w:r w:rsidR="00C20116" w:rsidRPr="00C51F5B">
        <w:t>T</w:t>
      </w:r>
      <w:r w:rsidR="009D5C8D" w:rsidRPr="00C51F5B">
        <w:t xml:space="preserve">he thickness </w:t>
      </w:r>
      <w:proofErr w:type="gramStart"/>
      <w:r w:rsidR="009D5C8D" w:rsidRPr="00C51F5B">
        <w:t>can be interpreted</w:t>
      </w:r>
      <w:proofErr w:type="gramEnd"/>
      <w:r w:rsidR="009D5C8D" w:rsidRPr="00C51F5B">
        <w:t xml:space="preserve"> as </w:t>
      </w:r>
      <w:r w:rsidR="00C20116" w:rsidRPr="00C51F5B">
        <w:t xml:space="preserve">an </w:t>
      </w:r>
      <w:commentRangeStart w:id="539"/>
      <w:r w:rsidR="00C20116" w:rsidRPr="00C51F5B">
        <w:t xml:space="preserve">estimative </w:t>
      </w:r>
      <w:commentRangeEnd w:id="539"/>
      <w:r w:rsidR="00DE145D">
        <w:rPr>
          <w:rStyle w:val="CommentReference"/>
        </w:rPr>
        <w:commentReference w:id="539"/>
      </w:r>
      <w:r w:rsidR="00C20116" w:rsidRPr="00C51F5B">
        <w:t>of how strong the relationship</w:t>
      </w:r>
      <w:r w:rsidR="00CD3DF5">
        <w:t xml:space="preserve"> is</w:t>
      </w:r>
      <w:r w:rsidR="00C20116" w:rsidRPr="00C51F5B">
        <w:t xml:space="preserve">. If the edge represents a low influence on the </w:t>
      </w:r>
      <w:r w:rsidR="00C20116" w:rsidRPr="00CD3DF5">
        <w:rPr>
          <w:i/>
        </w:rPr>
        <w:t>process</w:t>
      </w:r>
      <w:r w:rsidR="00C20116" w:rsidRPr="00C51F5B">
        <w:t xml:space="preserve">, it </w:t>
      </w:r>
      <w:proofErr w:type="gramStart"/>
      <w:ins w:id="540" w:author="Leonardo Gresta Paulino Murta" w:date="2012-12-06T16:58:00Z">
        <w:r w:rsidR="00DE145D">
          <w:t xml:space="preserve">is </w:t>
        </w:r>
      </w:ins>
      <w:del w:id="541" w:author="Leonardo Gresta Paulino Murta" w:date="2012-12-06T16:58:00Z">
        <w:r w:rsidR="00C20116" w:rsidRPr="00C51F5B" w:rsidDel="00DE145D">
          <w:delText>will be a</w:delText>
        </w:r>
      </w:del>
      <w:ins w:id="542" w:author="Leonardo Gresta Paulino Murta" w:date="2012-12-06T16:59:00Z">
        <w:r w:rsidR="00983C19">
          <w:t>drawn</w:t>
        </w:r>
        <w:proofErr w:type="gramEnd"/>
        <w:r w:rsidR="00DE145D">
          <w:t xml:space="preserve"> </w:t>
        </w:r>
      </w:ins>
      <w:ins w:id="543" w:author="Leonardo Gresta Paulino Murta" w:date="2012-12-06T17:00:00Z">
        <w:r w:rsidR="00983C19">
          <w:t>as a</w:t>
        </w:r>
      </w:ins>
      <w:r w:rsidR="00C20116" w:rsidRPr="00C51F5B">
        <w:t xml:space="preserve"> thin edge. If the influence is high, then it </w:t>
      </w:r>
      <w:del w:id="544" w:author="Leonardo Gresta Paulino Murta" w:date="2012-12-06T16:59:00Z">
        <w:r w:rsidR="00C20116" w:rsidRPr="00C51F5B" w:rsidDel="00983C19">
          <w:delText xml:space="preserve">will </w:delText>
        </w:r>
      </w:del>
      <w:ins w:id="545" w:author="Leonardo Gresta Paulino Murta" w:date="2012-12-06T16:59:00Z">
        <w:r w:rsidR="00983C19">
          <w:t>becomes a</w:t>
        </w:r>
      </w:ins>
      <w:del w:id="546" w:author="Leonardo Gresta Paulino Murta" w:date="2012-12-06T16:59:00Z">
        <w:r w:rsidR="00C20116" w:rsidRPr="00C51F5B" w:rsidDel="00983C19">
          <w:delText>be</w:delText>
        </w:r>
      </w:del>
      <w:r w:rsidR="00C20116" w:rsidRPr="00C51F5B">
        <w:t xml:space="preserve"> thicker</w:t>
      </w:r>
      <w:ins w:id="547" w:author="Leonardo Gresta Paulino Murta" w:date="2012-12-06T16:59:00Z">
        <w:r w:rsidR="00983C19">
          <w:t xml:space="preserve"> edge</w:t>
        </w:r>
      </w:ins>
      <w:r w:rsidR="00C20116" w:rsidRPr="00C51F5B">
        <w:t xml:space="preserve">. Another resource </w:t>
      </w:r>
      <w:r w:rsidR="00CD3DF5">
        <w:t>present</w:t>
      </w:r>
      <w:r w:rsidR="00C20116" w:rsidRPr="00C51F5B">
        <w:t xml:space="preserve"> on edges is color. </w:t>
      </w:r>
      <w:proofErr w:type="gramStart"/>
      <w:r w:rsidR="00C20116" w:rsidRPr="00C51F5B">
        <w:t>For each type of relationship</w:t>
      </w:r>
      <w:proofErr w:type="gramEnd"/>
      <w:r w:rsidR="00C20116" w:rsidRPr="00C51F5B">
        <w:t xml:space="preserve"> (positive, negative</w:t>
      </w:r>
      <w:ins w:id="548" w:author="Leonardo Gresta Paulino Murta" w:date="2012-12-06T17:00:00Z">
        <w:r w:rsidR="00983C19">
          <w:t>,</w:t>
        </w:r>
      </w:ins>
      <w:r w:rsidR="00C20116" w:rsidRPr="00C51F5B">
        <w:t xml:space="preserve"> and neutral) </w:t>
      </w:r>
      <w:del w:id="549" w:author="Leonardo Gresta Paulino Murta" w:date="2012-12-06T17:00:00Z">
        <w:r w:rsidR="00C20116" w:rsidRPr="00C51F5B" w:rsidDel="00983C19">
          <w:delText xml:space="preserve">is used </w:delText>
        </w:r>
      </w:del>
      <w:r w:rsidR="00C20116" w:rsidRPr="00C51F5B">
        <w:t>a different color</w:t>
      </w:r>
      <w:ins w:id="550" w:author="Leonardo Gresta Paulino Murta" w:date="2012-12-06T17:00:00Z">
        <w:r w:rsidR="00983C19">
          <w:t xml:space="preserve"> is used</w:t>
        </w:r>
      </w:ins>
      <w:r w:rsidR="00C20116" w:rsidRPr="00C51F5B">
        <w:t xml:space="preserve">. Green is used for positive influences, red for negative, and black for neutral. To emphasize </w:t>
      </w:r>
      <w:ins w:id="551" w:author="Leonardo Gresta Paulino Murta" w:date="2012-12-06T17:01:00Z">
        <w:r w:rsidR="00983C19">
          <w:t xml:space="preserve">the </w:t>
        </w:r>
      </w:ins>
      <w:r w:rsidR="00C20116" w:rsidRPr="00C51F5B">
        <w:t xml:space="preserve">neutral </w:t>
      </w:r>
      <w:proofErr w:type="gramStart"/>
      <w:r w:rsidR="00C20116" w:rsidRPr="00C51F5B">
        <w:t>relationships</w:t>
      </w:r>
      <w:proofErr w:type="gramEnd"/>
      <w:r w:rsidR="00571801" w:rsidRPr="00C51F5B">
        <w:t xml:space="preserve"> lack of </w:t>
      </w:r>
      <w:del w:id="552" w:author="Leonardo Gresta Paulino Murta" w:date="2012-12-06T17:01:00Z">
        <w:r w:rsidR="00571801" w:rsidRPr="00C51F5B" w:rsidDel="00983C19">
          <w:delText>impact</w:delText>
        </w:r>
      </w:del>
      <w:ins w:id="553" w:author="Leonardo Gresta Paulino Murta" w:date="2012-12-06T17:01:00Z">
        <w:r w:rsidR="00983C19">
          <w:t>importance</w:t>
        </w:r>
      </w:ins>
      <w:r w:rsidR="00C20116" w:rsidRPr="00C51F5B">
        <w:t>, they can also be dotted.</w:t>
      </w:r>
      <w:r w:rsidR="001944D2">
        <w:t xml:space="preserve"> </w:t>
      </w:r>
      <w:commentRangeStart w:id="554"/>
      <w:r w:rsidR="001944D2">
        <w:t xml:space="preserve">These edge types </w:t>
      </w:r>
      <w:proofErr w:type="gramStart"/>
      <w:r w:rsidR="001944D2">
        <w:t>are illustrated</w:t>
      </w:r>
      <w:proofErr w:type="gramEnd"/>
      <w:r w:rsidR="001944D2">
        <w:t xml:space="preserve"> </w:t>
      </w:r>
      <w:del w:id="555" w:author="Micro" w:date="2012-12-03T14:10:00Z">
        <w:r w:rsidR="00CD3DF5" w:rsidDel="0086288D">
          <w:delText>at</w:delText>
        </w:r>
        <w:r w:rsidR="001944D2" w:rsidDel="0086288D">
          <w:delText xml:space="preserve"> </w:delText>
        </w:r>
      </w:del>
      <w:ins w:id="556" w:author="Micro" w:date="2012-12-03T14:10:00Z">
        <w:r w:rsidR="0086288D">
          <w:t xml:space="preserve">in </w:t>
        </w:r>
      </w:ins>
      <w:r w:rsidR="001944D2">
        <w:fldChar w:fldCharType="begin"/>
      </w:r>
      <w:r w:rsidR="001944D2">
        <w:instrText xml:space="preserve"> REF _Ref341967313 \h </w:instrText>
      </w:r>
      <w:r w:rsidR="001944D2">
        <w:fldChar w:fldCharType="separate"/>
      </w:r>
      <w:r w:rsidR="00813A29">
        <w:t xml:space="preserve">Figure </w:t>
      </w:r>
      <w:r w:rsidR="00813A29">
        <w:rPr>
          <w:noProof/>
        </w:rPr>
        <w:t>7</w:t>
      </w:r>
      <w:r w:rsidR="001944D2">
        <w:fldChar w:fldCharType="end"/>
      </w:r>
      <w:r w:rsidR="001944D2">
        <w:t>.</w:t>
      </w:r>
      <w:commentRangeEnd w:id="554"/>
      <w:r w:rsidR="00D50D71">
        <w:rPr>
          <w:rStyle w:val="CommentReference"/>
        </w:rPr>
        <w:commentReference w:id="554"/>
      </w:r>
    </w:p>
    <w:p w14:paraId="1122C4D5" w14:textId="77777777" w:rsidR="00925593" w:rsidRDefault="000D4566" w:rsidP="002465E8">
      <w:pPr>
        <w:keepNext/>
        <w:framePr w:w="4781" w:hSpace="187" w:vSpace="144" w:wrap="around" w:hAnchor="page" w:x="6337" w:yAlign="bottom"/>
        <w:jc w:val="center"/>
      </w:pPr>
      <w:r>
        <w:rPr>
          <w:noProof/>
        </w:rPr>
        <w:drawing>
          <wp:inline distT="0" distB="0" distL="0" distR="0" wp14:anchorId="4F3993D5" wp14:editId="6EE936B5">
            <wp:extent cx="2581910" cy="10756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910" cy="1075690"/>
                    </a:xfrm>
                    <a:prstGeom prst="rect">
                      <a:avLst/>
                    </a:prstGeom>
                    <a:noFill/>
                    <a:ln>
                      <a:noFill/>
                    </a:ln>
                  </pic:spPr>
                </pic:pic>
              </a:graphicData>
            </a:graphic>
          </wp:inline>
        </w:drawing>
      </w:r>
    </w:p>
    <w:p w14:paraId="7DE5CC2F" w14:textId="00B0D305" w:rsidR="00925593" w:rsidRDefault="00925593" w:rsidP="002465E8">
      <w:pPr>
        <w:pStyle w:val="Caption"/>
        <w:framePr w:w="4781" w:hSpace="187" w:vSpace="144" w:wrap="around" w:hAnchor="page" w:x="6337" w:yAlign="bottom"/>
        <w:jc w:val="both"/>
      </w:pPr>
      <w:bookmarkStart w:id="557" w:name="_Ref341965572"/>
      <w:commentRangeStart w:id="558"/>
      <w:proofErr w:type="gramStart"/>
      <w:r>
        <w:t xml:space="preserve">Figure </w:t>
      </w:r>
      <w:commentRangeEnd w:id="558"/>
      <w:r w:rsidR="000056CE">
        <w:rPr>
          <w:rStyle w:val="CommentReference"/>
          <w:rFonts w:cs="Times New Roman"/>
          <w:b w:val="0"/>
          <w:bCs w:val="0"/>
          <w:lang w:eastAsia="en-US"/>
        </w:rPr>
        <w:commentReference w:id="558"/>
      </w:r>
      <w:fldSimple w:instr=" SEQ Figure \* ARABIC ">
        <w:r w:rsidR="00813A29">
          <w:rPr>
            <w:noProof/>
          </w:rPr>
          <w:t>6</w:t>
        </w:r>
      </w:fldSimple>
      <w:bookmarkEnd w:id="557"/>
      <w:r>
        <w:t>.</w:t>
      </w:r>
      <w:proofErr w:type="gramEnd"/>
      <w:r>
        <w:t xml:space="preserve"> Collapsing Nodes</w:t>
      </w:r>
      <w:ins w:id="559" w:author="Leonardo Gresta Paulino Murta" w:date="2012-12-06T16:43:00Z">
        <w:r w:rsidR="00844E8B">
          <w:t>:</w:t>
        </w:r>
      </w:ins>
      <w:del w:id="560" w:author="Leonardo Gresta Paulino Murta" w:date="2012-12-06T16:43:00Z">
        <w:r w:rsidDel="00844E8B">
          <w:delText>.</w:delText>
        </w:r>
      </w:del>
      <w:r>
        <w:t xml:space="preserve"> </w:t>
      </w:r>
      <w:del w:id="561" w:author="Leonardo Gresta Paulino Murta" w:date="2012-12-06T16:43:00Z">
        <w:r w:rsidDel="00844E8B">
          <w:delText>Figure (a) is t</w:delText>
        </w:r>
      </w:del>
      <w:ins w:id="562" w:author="Leonardo Gresta Paulino Murta" w:date="2012-12-06T16:43:00Z">
        <w:r w:rsidR="00844E8B">
          <w:t>t</w:t>
        </w:r>
      </w:ins>
      <w:r>
        <w:t>he normal graph</w:t>
      </w:r>
      <w:r w:rsidR="00B669E6">
        <w:t>, containing an artifact, an agent, and three processes</w:t>
      </w:r>
      <w:ins w:id="563" w:author="Leonardo Gresta Paulino Murta" w:date="2012-12-06T16:43:00Z">
        <w:r w:rsidR="00844E8B">
          <w:t xml:space="preserve"> (a) and the</w:t>
        </w:r>
      </w:ins>
      <w:del w:id="564" w:author="Leonardo Gresta Paulino Murta" w:date="2012-12-06T16:43:00Z">
        <w:r w:rsidDel="00844E8B">
          <w:delText>.</w:delText>
        </w:r>
      </w:del>
      <w:r>
        <w:t xml:space="preserve"> </w:t>
      </w:r>
      <w:del w:id="565" w:author="Leonardo Gresta Paulino Murta" w:date="2012-12-06T16:43:00Z">
        <w:r w:rsidDel="00844E8B">
          <w:delText xml:space="preserve">Figure (b) is the </w:delText>
        </w:r>
      </w:del>
      <w:r>
        <w:t>grouping of all agent processes</w:t>
      </w:r>
      <w:r w:rsidR="0043033B">
        <w:t xml:space="preserve"> with the agent</w:t>
      </w:r>
      <w:ins w:id="566" w:author="Leonardo Gresta Paulino Murta" w:date="2012-12-06T16:44:00Z">
        <w:r w:rsidR="00844E8B">
          <w:t xml:space="preserve"> (b)</w:t>
        </w:r>
      </w:ins>
      <w:r>
        <w:t>.</w:t>
      </w:r>
      <w:r w:rsidR="00C36E0E">
        <w:t xml:space="preserve"> </w:t>
      </w:r>
      <w:commentRangeStart w:id="567"/>
      <w:r w:rsidR="00C36E0E">
        <w:t xml:space="preserve">Note the </w:t>
      </w:r>
      <w:r w:rsidR="00796CB3">
        <w:t xml:space="preserve">node </w:t>
      </w:r>
      <w:r w:rsidR="00C36E0E">
        <w:t>size difference.</w:t>
      </w:r>
      <w:commentRangeEnd w:id="567"/>
      <w:r w:rsidR="00844E8B">
        <w:rPr>
          <w:rStyle w:val="CommentReference"/>
          <w:rFonts w:cs="Times New Roman"/>
          <w:b w:val="0"/>
          <w:bCs w:val="0"/>
          <w:lang w:eastAsia="en-US"/>
        </w:rPr>
        <w:commentReference w:id="567"/>
      </w:r>
    </w:p>
    <w:p w14:paraId="73D718BD" w14:textId="77777777" w:rsidR="002465E8" w:rsidRDefault="000D4566" w:rsidP="002465E8">
      <w:pPr>
        <w:keepNext/>
        <w:framePr w:w="4781" w:hSpace="187" w:vSpace="144" w:wrap="around" w:hAnchor="page" w:x="6337" w:yAlign="bottom"/>
        <w:jc w:val="center"/>
      </w:pPr>
      <w:r>
        <w:rPr>
          <w:noProof/>
        </w:rPr>
        <w:drawing>
          <wp:inline distT="0" distB="0" distL="0" distR="0" wp14:anchorId="03E49FEA" wp14:editId="74D785AF">
            <wp:extent cx="1498600" cy="968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8600" cy="968375"/>
                    </a:xfrm>
                    <a:prstGeom prst="rect">
                      <a:avLst/>
                    </a:prstGeom>
                    <a:noFill/>
                    <a:ln>
                      <a:noFill/>
                    </a:ln>
                  </pic:spPr>
                </pic:pic>
              </a:graphicData>
            </a:graphic>
          </wp:inline>
        </w:drawing>
      </w:r>
    </w:p>
    <w:p w14:paraId="1DDCF9A2" w14:textId="77777777" w:rsidR="002465E8" w:rsidRPr="002465E8" w:rsidRDefault="002465E8" w:rsidP="002465E8">
      <w:pPr>
        <w:pStyle w:val="Caption"/>
        <w:framePr w:w="4781" w:hSpace="187" w:vSpace="144" w:wrap="around" w:hAnchor="page" w:x="6337" w:yAlign="bottom"/>
        <w:jc w:val="both"/>
      </w:pPr>
      <w:bookmarkStart w:id="568" w:name="_Ref341967313"/>
      <w:proofErr w:type="gramStart"/>
      <w:r>
        <w:t xml:space="preserve">Figure </w:t>
      </w:r>
      <w:fldSimple w:instr=" SEQ Figure \* ARABIC ">
        <w:r>
          <w:rPr>
            <w:noProof/>
          </w:rPr>
          <w:t>7</w:t>
        </w:r>
      </w:fldSimple>
      <w:bookmarkEnd w:id="568"/>
      <w:r>
        <w:t>.</w:t>
      </w:r>
      <w:proofErr w:type="gramEnd"/>
      <w:r>
        <w:t xml:space="preserve"> </w:t>
      </w:r>
      <w:proofErr w:type="gramStart"/>
      <w:r>
        <w:t>Edge types.</w:t>
      </w:r>
      <w:proofErr w:type="gramEnd"/>
      <w:r>
        <w:t xml:space="preserve"> A dotted edge </w:t>
      </w:r>
      <w:proofErr w:type="gramStart"/>
      <w:r>
        <w:t>is used</w:t>
      </w:r>
      <w:proofErr w:type="gramEnd"/>
      <w:r>
        <w:t xml:space="preserve"> for neutral relationships, and straight lines for influences. Note different colors and thickness for influences. Red </w:t>
      </w:r>
      <w:proofErr w:type="gramStart"/>
      <w:r>
        <w:t>is used</w:t>
      </w:r>
      <w:proofErr w:type="gramEnd"/>
      <w:r>
        <w:t xml:space="preserve"> for negative influence and green for positive. The thicker the edge, the more it </w:t>
      </w:r>
      <w:ins w:id="569" w:author="Micro" w:date="2012-12-03T14:12:00Z">
        <w:r w:rsidR="0086288D">
          <w:t xml:space="preserve">is </w:t>
        </w:r>
      </w:ins>
      <w:r>
        <w:t>influenced.</w:t>
      </w:r>
    </w:p>
    <w:p w14:paraId="41616FC7" w14:textId="3289BE94" w:rsidR="00251EA0" w:rsidRDefault="00251EA0" w:rsidP="00251EA0">
      <w:r w:rsidRPr="00251EA0">
        <w:t xml:space="preserve">Another </w:t>
      </w:r>
      <w:r w:rsidR="00D27CA2">
        <w:t>filter present is the</w:t>
      </w:r>
      <w:r w:rsidRPr="00251EA0">
        <w:t xml:space="preserve"> </w:t>
      </w:r>
      <w:commentRangeStart w:id="570"/>
      <w:r w:rsidRPr="00251EA0">
        <w:t>status filter</w:t>
      </w:r>
      <w:commentRangeEnd w:id="570"/>
      <w:r w:rsidR="00D50D71">
        <w:rPr>
          <w:rStyle w:val="CommentReference"/>
        </w:rPr>
        <w:commentReference w:id="570"/>
      </w:r>
      <w:r w:rsidRPr="00251EA0">
        <w:t xml:space="preserve">. </w:t>
      </w:r>
      <w:ins w:id="571" w:author="Micro" w:date="2012-12-03T14:11:00Z">
        <w:r w:rsidR="0086288D">
          <w:t>When s</w:t>
        </w:r>
      </w:ins>
      <w:del w:id="572" w:author="Micro" w:date="2012-12-03T14:11:00Z">
        <w:r w:rsidRPr="00251EA0" w:rsidDel="0086288D">
          <w:delText>S</w:delText>
        </w:r>
      </w:del>
      <w:r w:rsidRPr="00251EA0">
        <w:t xml:space="preserve">electing the desired </w:t>
      </w:r>
      <w:commentRangeStart w:id="573"/>
      <w:r w:rsidRPr="00251EA0">
        <w:t>status</w:t>
      </w:r>
      <w:commentRangeEnd w:id="573"/>
      <w:r w:rsidR="00632704">
        <w:rPr>
          <w:rStyle w:val="CommentReference"/>
        </w:rPr>
        <w:commentReference w:id="573"/>
      </w:r>
      <w:ins w:id="574" w:author="Leonardo Gresta Paulino Murta" w:date="2012-12-06T17:09:00Z">
        <w:r w:rsidR="00632704">
          <w:t>,</w:t>
        </w:r>
      </w:ins>
      <w:ins w:id="575" w:author="Kohwalter" w:date="2012-12-03T19:10:00Z">
        <w:del w:id="576" w:author="Leonardo Gresta Paulino Murta" w:date="2012-12-06T17:09:00Z">
          <w:r w:rsidR="00F2314E" w:rsidDel="00632704">
            <w:delText>.</w:delText>
          </w:r>
        </w:del>
      </w:ins>
      <w:del w:id="577" w:author="Kohwalter" w:date="2012-12-03T17:38:00Z">
        <w:r w:rsidRPr="00251EA0" w:rsidDel="00801E9C">
          <w:delText>,</w:delText>
        </w:r>
      </w:del>
      <w:r w:rsidRPr="00251EA0">
        <w:t xml:space="preserve"> all nodes </w:t>
      </w:r>
      <w:del w:id="578" w:author="Kohwalter" w:date="2012-12-03T17:37:00Z">
        <w:r w:rsidRPr="00251EA0" w:rsidDel="00801E9C">
          <w:delText>that have</w:delText>
        </w:r>
      </w:del>
      <w:ins w:id="579" w:author="Kohwalter" w:date="2012-12-03T17:37:00Z">
        <w:r w:rsidR="00801E9C">
          <w:t>with</w:t>
        </w:r>
      </w:ins>
      <w:r w:rsidRPr="00251EA0">
        <w:t xml:space="preserve"> the </w:t>
      </w:r>
      <w:ins w:id="580" w:author="Micro" w:date="2012-12-03T14:11:00Z">
        <w:r w:rsidR="0086288D">
          <w:t xml:space="preserve">specified </w:t>
        </w:r>
      </w:ins>
      <w:del w:id="581" w:author="Kohwalter" w:date="2012-12-03T19:09:00Z">
        <w:r w:rsidRPr="00251EA0" w:rsidDel="00F2314E">
          <w:delText xml:space="preserve">filtered </w:delText>
        </w:r>
      </w:del>
      <w:r w:rsidRPr="00251EA0">
        <w:t xml:space="preserve">status will </w:t>
      </w:r>
      <w:ins w:id="582" w:author="Kohwalter" w:date="2012-12-03T19:10:00Z">
        <w:r w:rsidR="00F2314E">
          <w:t xml:space="preserve">have their colors </w:t>
        </w:r>
      </w:ins>
      <w:r w:rsidRPr="00251EA0">
        <w:t>change</w:t>
      </w:r>
      <w:ins w:id="583" w:author="Kohwalter" w:date="2012-12-03T19:10:00Z">
        <w:r w:rsidR="00F2314E">
          <w:t>d</w:t>
        </w:r>
      </w:ins>
      <w:r w:rsidRPr="00251EA0">
        <w:t xml:space="preserve"> </w:t>
      </w:r>
      <w:del w:id="584" w:author="Kohwalter" w:date="2012-12-03T19:10:00Z">
        <w:r w:rsidRPr="00251EA0" w:rsidDel="00F2314E">
          <w:delText xml:space="preserve">their colors </w:delText>
        </w:r>
      </w:del>
      <w:r w:rsidRPr="00251EA0">
        <w:t xml:space="preserve">according to their respective values. As an example, imagine that we desire to analyze the player’s hit points (HP) value throughout the game. When filtered by </w:t>
      </w:r>
      <w:r w:rsidR="001750CA">
        <w:t xml:space="preserve">player’s </w:t>
      </w:r>
      <w:r w:rsidRPr="00251EA0">
        <w:t xml:space="preserve">HP, all nodes that contain a player HP value will have their colors changed by </w:t>
      </w:r>
      <w:commentRangeStart w:id="585"/>
      <w:r w:rsidRPr="00251EA0">
        <w:t>green if the value is above 75%, yellow if value is between 40% and 75%</w:t>
      </w:r>
      <w:r w:rsidR="001750CA">
        <w:t>,</w:t>
      </w:r>
      <w:r w:rsidRPr="00251EA0">
        <w:t xml:space="preserve"> and red if below 40%. </w:t>
      </w:r>
      <w:commentRangeEnd w:id="585"/>
      <w:r w:rsidR="007A3B7A">
        <w:rPr>
          <w:rStyle w:val="CommentReference"/>
        </w:rPr>
        <w:commentReference w:id="585"/>
      </w:r>
      <w:r w:rsidRPr="00251EA0">
        <w:t xml:space="preserve">Activating this type of filter allow </w:t>
      </w:r>
      <w:del w:id="586" w:author="Micro" w:date="2012-12-03T14:13:00Z">
        <w:r w:rsidRPr="00251EA0" w:rsidDel="0086288D">
          <w:delText xml:space="preserve">us </w:delText>
        </w:r>
      </w:del>
      <w:ins w:id="587" w:author="Micro" w:date="2012-12-03T14:13:00Z">
        <w:r w:rsidR="0086288D">
          <w:t>the user</w:t>
        </w:r>
        <w:r w:rsidR="0086288D" w:rsidRPr="00251EA0">
          <w:t xml:space="preserve"> </w:t>
        </w:r>
      </w:ins>
      <w:r w:rsidRPr="00251EA0">
        <w:t xml:space="preserve">to see the player’s </w:t>
      </w:r>
      <w:r w:rsidR="005E45F2">
        <w:t>HP</w:t>
      </w:r>
      <w:r w:rsidRPr="00251EA0">
        <w:t xml:space="preserve"> throughout the game, making </w:t>
      </w:r>
      <w:ins w:id="588" w:author="Leonardo Gresta Paulino Murta" w:date="2012-12-06T23:42:00Z">
        <w:r w:rsidR="00640782">
          <w:t xml:space="preserve">it </w:t>
        </w:r>
      </w:ins>
      <w:del w:id="589" w:author="Micro" w:date="2012-12-03T14:13:00Z">
        <w:r w:rsidRPr="00251EA0" w:rsidDel="0086288D">
          <w:delText xml:space="preserve">it </w:delText>
        </w:r>
      </w:del>
      <w:r w:rsidRPr="00251EA0">
        <w:t xml:space="preserve">easier to identify situations where he might have had trouble. </w:t>
      </w:r>
      <w:r w:rsidR="002051DE">
        <w:t xml:space="preserve">Section </w:t>
      </w:r>
      <w:r w:rsidR="002051DE">
        <w:fldChar w:fldCharType="begin"/>
      </w:r>
      <w:r w:rsidR="002051DE">
        <w:instrText xml:space="preserve"> REF _Ref341897878 \r \h </w:instrText>
      </w:r>
      <w:r w:rsidR="002051DE">
        <w:fldChar w:fldCharType="separate"/>
      </w:r>
      <w:proofErr w:type="gramStart"/>
      <w:r w:rsidR="00813A29">
        <w:t>5</w:t>
      </w:r>
      <w:proofErr w:type="gramEnd"/>
      <w:r w:rsidR="002051DE">
        <w:fldChar w:fldCharType="end"/>
      </w:r>
      <w:r w:rsidR="002051DE">
        <w:t xml:space="preserve"> provides </w:t>
      </w:r>
      <w:r w:rsidR="00EA34CD">
        <w:t>more</w:t>
      </w:r>
      <w:r w:rsidR="002051DE">
        <w:t xml:space="preserve"> examples of th</w:t>
      </w:r>
      <w:r w:rsidR="005E45F2">
        <w:t>ose</w:t>
      </w:r>
      <w:r w:rsidR="002051DE">
        <w:t xml:space="preserve"> features used for analysis.</w:t>
      </w:r>
      <w:r w:rsidR="00230B6C">
        <w:t xml:space="preserve"> </w:t>
      </w:r>
      <w:commentRangeStart w:id="590"/>
      <w:r w:rsidR="00230B6C">
        <w:t xml:space="preserve">Lastly, selecting a node will highlight </w:t>
      </w:r>
      <w:commentRangeStart w:id="591"/>
      <w:r w:rsidR="00230B6C">
        <w:t>its neighbors.</w:t>
      </w:r>
      <w:commentRangeEnd w:id="590"/>
      <w:r w:rsidR="00640782">
        <w:rPr>
          <w:rStyle w:val="CommentReference"/>
        </w:rPr>
        <w:commentReference w:id="590"/>
      </w:r>
    </w:p>
    <w:p w14:paraId="5209FA69" w14:textId="77777777" w:rsidR="00E43B71" w:rsidRDefault="00AC79A2" w:rsidP="007103A3">
      <w:commentRangeStart w:id="592"/>
      <w:r>
        <w:t xml:space="preserve">Using </w:t>
      </w:r>
      <w:del w:id="593" w:author="Micro" w:date="2012-12-03T14:14:00Z">
        <w:r w:rsidDel="00CD3F97">
          <w:delText>th</w:delText>
        </w:r>
        <w:r w:rsidR="005E45F2" w:rsidDel="00CD3F97">
          <w:delText>o</w:delText>
        </w:r>
        <w:r w:rsidDel="00CD3F97">
          <w:delText xml:space="preserve">se </w:delText>
        </w:r>
      </w:del>
      <w:ins w:id="594" w:author="Micro" w:date="2012-12-03T14:14:00Z">
        <w:r w:rsidR="00CD3F97">
          <w:t xml:space="preserve">these </w:t>
        </w:r>
      </w:ins>
      <w:r w:rsidR="001B1CF9">
        <w:t>features</w:t>
      </w:r>
      <w:r>
        <w:t xml:space="preserve"> for graph manipulation and visualization, the user is able to</w:t>
      </w:r>
      <w:r w:rsidR="00666B87" w:rsidRPr="00666B87">
        <w:t xml:space="preserve"> interact with the provenance graph</w:t>
      </w:r>
      <w:r>
        <w:t xml:space="preserve"> and </w:t>
      </w:r>
      <w:r w:rsidR="00666B87" w:rsidRPr="00666B87">
        <w:t>identify relevant actions that had an</w:t>
      </w:r>
      <w:r w:rsidR="00B51E70">
        <w:t xml:space="preserve"> </w:t>
      </w:r>
      <w:r w:rsidR="00666B87" w:rsidRPr="00666B87">
        <w:t>impact in the story or is relevant to the</w:t>
      </w:r>
      <w:r w:rsidR="00E43B71">
        <w:t xml:space="preserve"> desired</w:t>
      </w:r>
      <w:r w:rsidR="00666B87" w:rsidRPr="00666B87">
        <w:t xml:space="preserve"> </w:t>
      </w:r>
      <w:r w:rsidR="00E43B71">
        <w:t xml:space="preserve">type of </w:t>
      </w:r>
      <w:r w:rsidR="00666B87" w:rsidRPr="00666B87">
        <w:t>analysis</w:t>
      </w:r>
      <w:ins w:id="595" w:author="Micro" w:date="2012-12-03T14:15:00Z">
        <w:r w:rsidR="00CD3F97">
          <w:t xml:space="preserve"> and hide information that</w:t>
        </w:r>
        <w:del w:id="596" w:author="Leonardo Gresta Paulino Murta" w:date="2012-12-06T23:44:00Z">
          <w:r w:rsidR="00CD3F97" w:rsidDel="0055233C">
            <w:delText xml:space="preserve"> </w:delText>
          </w:r>
        </w:del>
      </w:ins>
      <w:del w:id="597" w:author="Kohwalter" w:date="2012-12-03T17:39:00Z">
        <w:r w:rsidR="00666B87" w:rsidRPr="00666B87" w:rsidDel="00801E9C">
          <w:delText>.</w:delText>
        </w:r>
      </w:del>
      <w:r w:rsidR="00666B87" w:rsidRPr="00666B87">
        <w:t xml:space="preserve"> </w:t>
      </w:r>
      <w:del w:id="598" w:author="Micro" w:date="2012-12-03T14:15:00Z">
        <w:r w:rsidR="00666B87" w:rsidRPr="00666B87" w:rsidDel="00CD3F97">
          <w:delText xml:space="preserve">However, other </w:delText>
        </w:r>
        <w:r w:rsidR="001750CA" w:rsidRPr="00666B87" w:rsidDel="00CD3F97">
          <w:delText>information</w:delText>
        </w:r>
        <w:r w:rsidR="00666B87" w:rsidRPr="00666B87" w:rsidDel="00CD3F97">
          <w:delText xml:space="preserve"> </w:delText>
        </w:r>
        <w:r w:rsidR="001750CA" w:rsidDel="00CD3F97">
          <w:delText>is</w:delText>
        </w:r>
        <w:r w:rsidR="00666B87" w:rsidRPr="00666B87" w:rsidDel="00CD3F97">
          <w:delText xml:space="preserve"> also present in the graph, information that </w:delText>
        </w:r>
      </w:del>
      <w:r w:rsidR="00666B87" w:rsidRPr="00666B87">
        <w:t>might not be relevant to the</w:t>
      </w:r>
      <w:ins w:id="599" w:author="Micro" w:date="2012-12-03T14:15:00Z">
        <w:r w:rsidR="00CD3F97">
          <w:t xml:space="preserve"> desired</w:t>
        </w:r>
      </w:ins>
      <w:r w:rsidR="00666B87" w:rsidRPr="00666B87">
        <w:t xml:space="preserve"> analysis.</w:t>
      </w:r>
      <w:commentRangeEnd w:id="592"/>
      <w:r w:rsidR="0055233C">
        <w:rPr>
          <w:rStyle w:val="CommentReference"/>
        </w:rPr>
        <w:commentReference w:id="592"/>
      </w:r>
      <w:r w:rsidR="00666B87" w:rsidRPr="00666B87">
        <w:t xml:space="preserve"> </w:t>
      </w:r>
      <w:commentRangeEnd w:id="591"/>
      <w:r w:rsidR="00CD3F97">
        <w:rPr>
          <w:rStyle w:val="CommentReference"/>
        </w:rPr>
        <w:commentReference w:id="591"/>
      </w:r>
    </w:p>
    <w:p w14:paraId="63D8752B" w14:textId="34714A7C" w:rsidR="007103A3" w:rsidRPr="00666B87" w:rsidRDefault="00E43B71" w:rsidP="007103A3">
      <w:r>
        <w:t>I</w:t>
      </w:r>
      <w:r w:rsidR="00666B87" w:rsidRPr="00666B87">
        <w:t xml:space="preserve">rrelevant information </w:t>
      </w:r>
      <w:proofErr w:type="gramStart"/>
      <w:r w:rsidR="00666B87" w:rsidRPr="00666B87">
        <w:t>can be omitted in the graph</w:t>
      </w:r>
      <w:r w:rsidR="00666B87">
        <w:t xml:space="preserve"> or grouped together</w:t>
      </w:r>
      <w:r>
        <w:t xml:space="preserve"> by features present</w:t>
      </w:r>
      <w:r w:rsidR="001750CA">
        <w:t>ed</w:t>
      </w:r>
      <w:r>
        <w:t xml:space="preserve"> in the application</w:t>
      </w:r>
      <w:proofErr w:type="gramEnd"/>
      <w:r w:rsidR="00666B87" w:rsidRPr="00666B87">
        <w:t>.</w:t>
      </w:r>
      <w:r w:rsidR="007103A3" w:rsidRPr="00666B87">
        <w:t xml:space="preserve"> As an example, </w:t>
      </w:r>
      <w:del w:id="600" w:author="Leonardo Gresta Paulino Murta" w:date="2012-12-06T23:45:00Z">
        <w:r w:rsidR="007103A3" w:rsidRPr="00666B87" w:rsidDel="000C213E">
          <w:delText xml:space="preserve">we may </w:delText>
        </w:r>
        <w:r w:rsidR="0025754A" w:rsidDel="000C213E">
          <w:delText>be in a situation that</w:delText>
        </w:r>
      </w:del>
      <w:ins w:id="601" w:author="Leonardo Gresta Paulino Murta" w:date="2012-12-06T23:45:00Z">
        <w:r w:rsidR="000C213E">
          <w:t>suppose</w:t>
        </w:r>
      </w:ins>
      <w:r w:rsidR="0025754A" w:rsidRPr="00666B87">
        <w:t xml:space="preserve"> </w:t>
      </w:r>
      <w:r w:rsidR="0025754A">
        <w:t>the</w:t>
      </w:r>
      <w:r w:rsidR="0025754A" w:rsidRPr="00666B87">
        <w:t xml:space="preserve"> </w:t>
      </w:r>
      <w:r w:rsidR="007103A3" w:rsidRPr="00666B87">
        <w:t xml:space="preserve">player </w:t>
      </w:r>
      <w:del w:id="602" w:author="Micro" w:date="2012-12-03T14:17:00Z">
        <w:r w:rsidR="007103A3" w:rsidRPr="00666B87" w:rsidDel="00CD3F97">
          <w:delText>in</w:delText>
        </w:r>
        <w:r w:rsidR="0025754A" w:rsidDel="00CD3F97">
          <w:delText xml:space="preserve"> </w:delText>
        </w:r>
      </w:del>
      <w:r w:rsidR="0025754A">
        <w:t>is</w:t>
      </w:r>
      <w:r w:rsidR="007103A3" w:rsidRPr="00666B87">
        <w:t xml:space="preserve"> </w:t>
      </w:r>
      <w:ins w:id="603" w:author="Micro" w:date="2012-12-03T14:17:00Z">
        <w:r w:rsidR="00CD3F97" w:rsidRPr="00666B87">
          <w:t>in</w:t>
        </w:r>
        <w:r w:rsidR="00CD3F97">
          <w:t xml:space="preserve"> </w:t>
        </w:r>
      </w:ins>
      <w:r w:rsidR="007103A3" w:rsidRPr="00666B87">
        <w:t>combat with an enemy and only after a few rounds it falls under the player's attacks. With the framework</w:t>
      </w:r>
      <w:r w:rsidR="00666B87" w:rsidRPr="00666B87">
        <w:t xml:space="preserve"> </w:t>
      </w:r>
      <w:r w:rsidR="0025754A">
        <w:t xml:space="preserve">proposed in </w:t>
      </w:r>
      <w:r w:rsidR="0025754A">
        <w:fldChar w:fldCharType="begin"/>
      </w:r>
      <w:r w:rsidR="00F73B3D">
        <w:instrText xml:space="preserve"> ADDIN ZOTERO_ITEM CSL_CITATION {"citationID":"hev2go7u5","properties":{"formattedCitation":"[16]","plainCitation":"[16]"},"citationItems":[{"id":87,"uris":["http://zotero.org/users/1122386/items/9DCQB8VQ"],"uri":["http://zotero.org/users/1122386/items/9DCQB8VQ"]}],"schema":"https://github.com/citation-style-language/schema/raw/master/csl-citation.json"} </w:instrText>
      </w:r>
      <w:r w:rsidR="0025754A">
        <w:fldChar w:fldCharType="separate"/>
      </w:r>
      <w:r w:rsidR="00F73B3D" w:rsidRPr="00F73B3D">
        <w:t>[16]</w:t>
      </w:r>
      <w:r w:rsidR="0025754A">
        <w:fldChar w:fldCharType="end"/>
      </w:r>
      <w:r w:rsidR="007103A3" w:rsidRPr="00666B87">
        <w:t xml:space="preserve">, every </w:t>
      </w:r>
      <w:r>
        <w:t>interaction</w:t>
      </w:r>
      <w:r w:rsidR="007103A3" w:rsidRPr="00666B87">
        <w:t xml:space="preserve"> </w:t>
      </w:r>
      <w:r w:rsidR="007103A3" w:rsidRPr="00666B87">
        <w:lastRenderedPageBreak/>
        <w:t xml:space="preserve">creates a node to represent the action taken by the player, which is attacking the enemy. This </w:t>
      </w:r>
      <w:r w:rsidR="00666B87">
        <w:t>may</w:t>
      </w:r>
      <w:r w:rsidR="00666B87" w:rsidRPr="00666B87">
        <w:t xml:space="preserve"> generate</w:t>
      </w:r>
      <w:r w:rsidR="007103A3" w:rsidRPr="00666B87">
        <w:t xml:space="preserve"> data that is unnecessary for analysis, so it is possible to reduce all </w:t>
      </w:r>
      <w:del w:id="604" w:author="Micro" w:date="2012-12-03T14:17:00Z">
        <w:r w:rsidR="007103A3" w:rsidRPr="00666B87" w:rsidDel="00CD3F97">
          <w:delText xml:space="preserve">these </w:delText>
        </w:r>
      </w:del>
      <w:ins w:id="605" w:author="Micro" w:date="2012-12-03T14:17:00Z">
        <w:r w:rsidR="00CD3F97">
          <w:t>the</w:t>
        </w:r>
        <w:r w:rsidR="00CD3F97" w:rsidRPr="00666B87">
          <w:t xml:space="preserve"> </w:t>
        </w:r>
      </w:ins>
      <w:r w:rsidR="007103A3" w:rsidRPr="00666B87">
        <w:t>individual attack nodes to simply one node.</w:t>
      </w:r>
      <w:r w:rsidR="0025754A">
        <w:t xml:space="preserve"> </w:t>
      </w:r>
      <w:del w:id="606" w:author="Micro" w:date="2012-12-03T14:17:00Z">
        <w:r w:rsidR="0025754A" w:rsidDel="00CD3F97">
          <w:delText xml:space="preserve">Or </w:delText>
        </w:r>
      </w:del>
      <w:ins w:id="607" w:author="Micro" w:date="2012-12-03T14:17:00Z">
        <w:r w:rsidR="00CD3F97">
          <w:t xml:space="preserve">Another case </w:t>
        </w:r>
        <w:del w:id="608" w:author="Leonardo Gresta Paulino Murta" w:date="2012-12-06T23:47:00Z">
          <w:r w:rsidR="00CD3F97" w:rsidDel="000C213E">
            <w:delText>should</w:delText>
          </w:r>
        </w:del>
      </w:ins>
      <w:ins w:id="609" w:author="Leonardo Gresta Paulino Murta" w:date="2012-12-06T23:47:00Z">
        <w:r w:rsidR="000C213E">
          <w:t>could</w:t>
        </w:r>
      </w:ins>
      <w:ins w:id="610" w:author="Micro" w:date="2012-12-03T14:17:00Z">
        <w:r w:rsidR="00CD3F97">
          <w:t xml:space="preserve"> </w:t>
        </w:r>
        <w:del w:id="611" w:author="Leonardo Gresta Paulino Murta" w:date="2012-12-06T23:47:00Z">
          <w:r w:rsidR="00CD3F97" w:rsidDel="000C213E">
            <w:delText>be</w:delText>
          </w:r>
        </w:del>
      </w:ins>
      <w:ins w:id="612" w:author="Leonardo Gresta Paulino Murta" w:date="2012-12-06T23:47:00Z">
        <w:r w:rsidR="000C213E">
          <w:t xml:space="preserve">consist in </w:t>
        </w:r>
      </w:ins>
      <w:ins w:id="613" w:author="Micro" w:date="2012-12-03T14:17:00Z">
        <w:del w:id="614" w:author="Leonardo Gresta Paulino Murta" w:date="2012-12-06T23:47:00Z">
          <w:r w:rsidR="00CD3F97" w:rsidDel="000C213E">
            <w:delText xml:space="preserve"> </w:delText>
          </w:r>
        </w:del>
      </w:ins>
      <w:del w:id="615" w:author="Leonardo Gresta Paulino Murta" w:date="2012-12-06T23:47:00Z">
        <w:r w:rsidR="0025754A" w:rsidDel="000C213E">
          <w:delText>if the</w:delText>
        </w:r>
      </w:del>
      <w:ins w:id="616" w:author="Leonardo Gresta Paulino Murta" w:date="2012-12-06T23:47:00Z">
        <w:r w:rsidR="000C213E">
          <w:t>a</w:t>
        </w:r>
      </w:ins>
      <w:r w:rsidR="0025754A">
        <w:t xml:space="preserve"> combat </w:t>
      </w:r>
      <w:del w:id="617" w:author="Leonardo Gresta Paulino Murta" w:date="2012-12-06T23:47:00Z">
        <w:r w:rsidR="0025754A" w:rsidDel="000C213E">
          <w:delText xml:space="preserve">did </w:delText>
        </w:r>
      </w:del>
      <w:ins w:id="618" w:author="Leonardo Gresta Paulino Murta" w:date="2012-12-06T23:47:00Z">
        <w:r w:rsidR="000C213E">
          <w:t xml:space="preserve">that does </w:t>
        </w:r>
      </w:ins>
      <w:r w:rsidR="0025754A">
        <w:t>not generate</w:t>
      </w:r>
      <w:ins w:id="619" w:author="Micro" w:date="2012-12-03T14:18:00Z">
        <w:del w:id="620" w:author="Leonardo Gresta Paulino Murta" w:date="2012-12-06T23:47:00Z">
          <w:r w:rsidR="00B2508D" w:rsidDel="000C213E">
            <w:delText>s</w:delText>
          </w:r>
        </w:del>
      </w:ins>
      <w:r w:rsidR="0025754A">
        <w:t xml:space="preserve"> any impact in the story outcome</w:t>
      </w:r>
      <w:ins w:id="621" w:author="Leonardo Gresta Paulino Murta" w:date="2012-12-06T23:48:00Z">
        <w:r w:rsidR="00D71B09">
          <w:t xml:space="preserve">. In this case, </w:t>
        </w:r>
      </w:ins>
      <w:del w:id="622" w:author="Leonardo Gresta Paulino Murta" w:date="2012-12-06T23:48:00Z">
        <w:r w:rsidR="0025754A" w:rsidDel="00D71B09">
          <w:delText>,</w:delText>
        </w:r>
      </w:del>
      <w:ins w:id="623" w:author="Micro" w:date="2012-12-03T14:18:00Z">
        <w:del w:id="624" w:author="Leonardo Gresta Paulino Murta" w:date="2012-12-06T23:47:00Z">
          <w:r w:rsidR="00CD3F97" w:rsidDel="00D71B09">
            <w:delText xml:space="preserve"> where</w:delText>
          </w:r>
        </w:del>
      </w:ins>
      <w:del w:id="625" w:author="Leonardo Gresta Paulino Murta" w:date="2012-12-06T23:47:00Z">
        <w:r w:rsidR="0025754A" w:rsidDel="00D71B09">
          <w:delText xml:space="preserve"> </w:delText>
        </w:r>
      </w:del>
      <w:r w:rsidR="0025754A">
        <w:t xml:space="preserve">it </w:t>
      </w:r>
      <w:del w:id="626" w:author="Leonardo Gresta Paulino Murta" w:date="2012-12-06T23:48:00Z">
        <w:r w:rsidR="0025754A" w:rsidDel="00D71B09">
          <w:delText xml:space="preserve">may </w:delText>
        </w:r>
      </w:del>
      <w:proofErr w:type="gramStart"/>
      <w:ins w:id="627" w:author="Leonardo Gresta Paulino Murta" w:date="2012-12-06T23:48:00Z">
        <w:r w:rsidR="00D71B09">
          <w:t xml:space="preserve">could </w:t>
        </w:r>
      </w:ins>
      <w:r w:rsidR="0025754A">
        <w:t>be completely omitted</w:t>
      </w:r>
      <w:proofErr w:type="gramEnd"/>
      <w:r w:rsidR="0025754A">
        <w:t>.</w:t>
      </w:r>
      <w:r w:rsidR="007103A3" w:rsidRPr="00666B87">
        <w:t xml:space="preserve"> </w:t>
      </w:r>
    </w:p>
    <w:p w14:paraId="0213E976" w14:textId="1B96DEF4" w:rsidR="00E43B71" w:rsidRDefault="007103A3" w:rsidP="008F6C7F">
      <w:r w:rsidRPr="005E1358">
        <w:t>However</w:t>
      </w:r>
      <w:ins w:id="628" w:author="Micro" w:date="2012-12-03T14:20:00Z">
        <w:r w:rsidR="00B2508D">
          <w:t>,</w:t>
        </w:r>
      </w:ins>
      <w:del w:id="629" w:author="Micro" w:date="2012-12-03T14:20:00Z">
        <w:r w:rsidRPr="005E1358" w:rsidDel="00B2508D">
          <w:delText xml:space="preserve">, that is not always true. </w:delText>
        </w:r>
      </w:del>
      <w:ins w:id="630" w:author="Micro" w:date="2012-12-03T14:20:00Z">
        <w:r w:rsidR="00B2508D">
          <w:t xml:space="preserve"> </w:t>
        </w:r>
      </w:ins>
      <w:del w:id="631" w:author="Micro" w:date="2012-12-03T14:20:00Z">
        <w:r w:rsidRPr="005E1358" w:rsidDel="00B2508D">
          <w:delText>T</w:delText>
        </w:r>
      </w:del>
      <w:ins w:id="632" w:author="Micro" w:date="2012-12-03T14:20:00Z">
        <w:r w:rsidR="00B2508D">
          <w:t>t</w:t>
        </w:r>
      </w:ins>
      <w:r w:rsidRPr="005E1358">
        <w:t>he player could have made other actions against the enemy, which are also considered a</w:t>
      </w:r>
      <w:ins w:id="633" w:author="Leonardo Gresta Paulino Murta" w:date="2012-12-06T23:48:00Z">
        <w:r w:rsidR="00D71B09">
          <w:t>s</w:t>
        </w:r>
      </w:ins>
      <w:r w:rsidRPr="005E1358">
        <w:t xml:space="preserve"> form</w:t>
      </w:r>
      <w:ins w:id="634" w:author="Leonardo Gresta Paulino Murta" w:date="2012-12-06T23:48:00Z">
        <w:r w:rsidR="00D71B09">
          <w:t>s</w:t>
        </w:r>
      </w:ins>
      <w:r w:rsidRPr="005E1358">
        <w:t xml:space="preserve"> of attack, such as casting a spell, </w:t>
      </w:r>
      <w:del w:id="635" w:author="Leonardo Gresta Paulino Murta" w:date="2012-12-06T23:48:00Z">
        <w:r w:rsidRPr="005E1358" w:rsidDel="00D71B09">
          <w:delText xml:space="preserve">or </w:delText>
        </w:r>
      </w:del>
      <w:r w:rsidRPr="005E1358">
        <w:t xml:space="preserve">a special attack </w:t>
      </w:r>
      <w:r w:rsidRPr="00CD3F97">
        <w:t>maneuver, or even healing hi</w:t>
      </w:r>
      <w:r w:rsidRPr="00B2508D">
        <w:t xml:space="preserve">mself in order to survive. These </w:t>
      </w:r>
      <w:r w:rsidRPr="005E1358">
        <w:t xml:space="preserve">actions </w:t>
      </w:r>
      <w:proofErr w:type="gramStart"/>
      <w:r w:rsidRPr="005E1358">
        <w:t>are not duplicated</w:t>
      </w:r>
      <w:proofErr w:type="gramEnd"/>
      <w:r w:rsidRPr="005E1358">
        <w:t xml:space="preserve">, but can still be encapsulated for a </w:t>
      </w:r>
      <w:del w:id="636" w:author="Leonardo Gresta Paulino Murta" w:date="2012-12-06T23:49:00Z">
        <w:r w:rsidRPr="005E1358" w:rsidDel="00D71B09">
          <w:delText xml:space="preserve">superficial </w:delText>
        </w:r>
      </w:del>
      <w:ins w:id="637" w:author="Leonardo Gresta Paulino Murta" w:date="2012-12-06T23:49:00Z">
        <w:r w:rsidR="00D71B09">
          <w:t>general</w:t>
        </w:r>
        <w:r w:rsidR="00D71B09" w:rsidRPr="005E1358">
          <w:t xml:space="preserve"> </w:t>
        </w:r>
      </w:ins>
      <w:r w:rsidRPr="005E1358">
        <w:t>analysis, and</w:t>
      </w:r>
      <w:ins w:id="638" w:author="Leonardo Gresta Paulino Murta" w:date="2012-12-06T23:49:00Z">
        <w:r w:rsidR="00D71B09">
          <w:t>,</w:t>
        </w:r>
      </w:ins>
      <w:r w:rsidRPr="005E1358">
        <w:t xml:space="preserve"> if necessary</w:t>
      </w:r>
      <w:ins w:id="639" w:author="Leonardo Gresta Paulino Murta" w:date="2012-12-06T23:49:00Z">
        <w:r w:rsidR="00D71B09">
          <w:t>,</w:t>
        </w:r>
      </w:ins>
      <w:r w:rsidRPr="005E1358">
        <w:t xml:space="preserve"> </w:t>
      </w:r>
      <w:del w:id="640" w:author="Leonardo Gresta Paulino Murta" w:date="2012-12-06T23:49:00Z">
        <w:r w:rsidRPr="005E1358" w:rsidDel="00D71B09">
          <w:delText xml:space="preserve">can be </w:delText>
        </w:r>
      </w:del>
      <w:r w:rsidRPr="005E1358">
        <w:t xml:space="preserve">expanded for a detailed analysis. Note that all collected information is preserved and the only change made is on how it </w:t>
      </w:r>
      <w:proofErr w:type="gramStart"/>
      <w:r w:rsidRPr="005E1358">
        <w:t>is displayed</w:t>
      </w:r>
      <w:proofErr w:type="gramEnd"/>
      <w:r w:rsidRPr="005E1358">
        <w:t xml:space="preserve">. </w:t>
      </w:r>
    </w:p>
    <w:p w14:paraId="50F00A7D" w14:textId="6D841E73" w:rsidR="00966888" w:rsidRDefault="007103A3" w:rsidP="008F6C7F">
      <w:r w:rsidRPr="005E1358">
        <w:t xml:space="preserve">Since provenance is </w:t>
      </w:r>
      <w:ins w:id="641" w:author="Leonardo Gresta Paulino Murta" w:date="2012-12-06T23:51:00Z">
        <w:r w:rsidR="00785D2E">
          <w:t>ana</w:t>
        </w:r>
      </w:ins>
      <w:del w:id="642" w:author="Leonardo Gresta Paulino Murta" w:date="2012-12-06T23:51:00Z">
        <w:r w:rsidRPr="005E1358" w:rsidDel="00785D2E">
          <w:delText>an analysis</w:delText>
        </w:r>
      </w:del>
      <w:ins w:id="643" w:author="Leonardo Gresta Paulino Murta" w:date="2012-12-06T23:51:00Z">
        <w:r w:rsidR="00785D2E">
          <w:t>lyzed</w:t>
        </w:r>
      </w:ins>
      <w:r w:rsidRPr="005E1358">
        <w:t xml:space="preserve"> from the present to the past, the</w:t>
      </w:r>
      <w:r w:rsidR="00E43B71">
        <w:t xml:space="preserve"> battle</w:t>
      </w:r>
      <w:r w:rsidRPr="005E1358">
        <w:t xml:space="preserve"> </w:t>
      </w:r>
      <w:r w:rsidR="00E43B71" w:rsidRPr="005E1358">
        <w:t>outcome</w:t>
      </w:r>
      <w:r w:rsidR="00E43B71">
        <w:t xml:space="preserve"> </w:t>
      </w:r>
      <w:r w:rsidR="00E43B71" w:rsidRPr="005E1358">
        <w:t>is</w:t>
      </w:r>
      <w:r w:rsidRPr="005E1358">
        <w:t xml:space="preserve"> already known and can be used to decide </w:t>
      </w:r>
      <w:r w:rsidR="00A71D7A" w:rsidRPr="005E1358">
        <w:t>if it was</w:t>
      </w:r>
      <w:r w:rsidRPr="005E1358">
        <w:t xml:space="preserve"> relevant</w:t>
      </w:r>
      <w:r w:rsidR="00A71D7A" w:rsidRPr="005E1358">
        <w:t xml:space="preserve"> or not</w:t>
      </w:r>
      <w:r w:rsidRPr="005E1358">
        <w:t xml:space="preserve">. If the player was victorious with minor challenge, did not suffer severe wounds, or barely used any resources at his disposal, then the entire combat can be simplified </w:t>
      </w:r>
      <w:ins w:id="644" w:author="Leonardo Gresta Paulino Murta" w:date="2012-12-06T23:51:00Z">
        <w:r w:rsidR="00785D2E">
          <w:t>in</w:t>
        </w:r>
      </w:ins>
      <w:r w:rsidRPr="005E1358">
        <w:t>to just one node representing that the player attacked the enemy and was victorious. However, if the combat was challenging or the player lost, it is interesting to show all action nodes for analysis</w:t>
      </w:r>
      <w:ins w:id="645" w:author="Leonardo Gresta Paulino Murta" w:date="2012-12-06T23:52:00Z">
        <w:r w:rsidR="00C82DBC">
          <w:t xml:space="preserve">, allowing </w:t>
        </w:r>
      </w:ins>
      <w:del w:id="646" w:author="Leonardo Gresta Paulino Murta" w:date="2012-12-06T23:52:00Z">
        <w:r w:rsidRPr="005E1358" w:rsidDel="00C82DBC">
          <w:delText xml:space="preserve"> so </w:delText>
        </w:r>
      </w:del>
      <w:r w:rsidRPr="005E1358">
        <w:t xml:space="preserve">the player </w:t>
      </w:r>
      <w:ins w:id="647" w:author="Leonardo Gresta Paulino Murta" w:date="2012-12-06T23:52:00Z">
        <w:r w:rsidR="00C82DBC">
          <w:t>to</w:t>
        </w:r>
      </w:ins>
      <w:del w:id="648" w:author="Leonardo Gresta Paulino Murta" w:date="2012-12-06T23:52:00Z">
        <w:r w:rsidRPr="005E1358" w:rsidDel="00C82DBC">
          <w:delText xml:space="preserve">can </w:delText>
        </w:r>
        <w:r w:rsidR="00A71D7A" w:rsidRPr="005E1358" w:rsidDel="00C82DBC">
          <w:delText xml:space="preserve">analyze </w:delText>
        </w:r>
        <w:r w:rsidRPr="005E1358" w:rsidDel="00C82DBC">
          <w:delText>the combat and</w:delText>
        </w:r>
      </w:del>
      <w:r w:rsidRPr="005E1358">
        <w:t xml:space="preserve"> </w:t>
      </w:r>
      <w:r w:rsidR="00A71D7A" w:rsidRPr="005E1358">
        <w:t>identify important facts that influenced the combat outcome</w:t>
      </w:r>
      <w:r w:rsidRPr="005E1358">
        <w:t xml:space="preserve">. </w:t>
      </w:r>
    </w:p>
    <w:p w14:paraId="23CF4737" w14:textId="77777777" w:rsidR="001B5D8F" w:rsidRDefault="000D4566">
      <w:pPr>
        <w:keepNext/>
        <w:framePr w:w="4170" w:h="4846" w:hRule="exact" w:hSpace="187" w:vSpace="144" w:wrap="around" w:vAnchor="page" w:hAnchor="text" w:xAlign="center" w:y="9646"/>
        <w:jc w:val="center"/>
        <w:pPrChange w:id="649" w:author="Kohwalter" w:date="2012-12-03T19:15:00Z">
          <w:pPr>
            <w:keepNext/>
            <w:framePr w:w="4170" w:h="4576" w:hRule="exact" w:hSpace="187" w:vSpace="144" w:wrap="around" w:vAnchor="page" w:hAnchor="text" w:xAlign="center" w:y="9946"/>
            <w:jc w:val="center"/>
          </w:pPr>
        </w:pPrChange>
      </w:pPr>
      <w:r>
        <w:rPr>
          <w:noProof/>
        </w:rPr>
        <w:drawing>
          <wp:inline distT="0" distB="0" distL="0" distR="0" wp14:anchorId="0B3074D3" wp14:editId="5CFE8C01">
            <wp:extent cx="2527935" cy="2727960"/>
            <wp:effectExtent l="0" t="0" r="1206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935" cy="2727960"/>
                    </a:xfrm>
                    <a:prstGeom prst="rect">
                      <a:avLst/>
                    </a:prstGeom>
                    <a:noFill/>
                    <a:ln>
                      <a:noFill/>
                    </a:ln>
                  </pic:spPr>
                </pic:pic>
              </a:graphicData>
            </a:graphic>
          </wp:inline>
        </w:drawing>
      </w:r>
    </w:p>
    <w:p w14:paraId="61EBBF60" w14:textId="77777777" w:rsidR="001B5D8F" w:rsidRPr="00B50F8A" w:rsidRDefault="001B5D8F">
      <w:pPr>
        <w:pStyle w:val="Caption"/>
        <w:framePr w:w="4170" w:h="4846" w:hRule="exact" w:hSpace="187" w:vSpace="144" w:wrap="around" w:vAnchor="page" w:hAnchor="text" w:xAlign="center" w:y="9646"/>
        <w:pPrChange w:id="650" w:author="Kohwalter" w:date="2012-12-03T19:15:00Z">
          <w:pPr>
            <w:pStyle w:val="Caption"/>
            <w:framePr w:w="4170" w:h="4576" w:hRule="exact" w:hSpace="187" w:vSpace="144" w:wrap="around" w:vAnchor="page" w:hAnchor="text" w:xAlign="center" w:y="9946"/>
          </w:pPr>
        </w:pPrChange>
      </w:pPr>
      <w:bookmarkStart w:id="651" w:name="_Ref341624046"/>
      <w:proofErr w:type="gramStart"/>
      <w:r w:rsidRPr="00B50F8A">
        <w:t xml:space="preserve">Figure </w:t>
      </w:r>
      <w:fldSimple w:instr=" SEQ Figure \* ARABIC ">
        <w:r>
          <w:rPr>
            <w:noProof/>
          </w:rPr>
          <w:t>8</w:t>
        </w:r>
      </w:fldSimple>
      <w:bookmarkEnd w:id="651"/>
      <w:r>
        <w:t>.</w:t>
      </w:r>
      <w:proofErr w:type="gramEnd"/>
      <w:r w:rsidRPr="00B50F8A">
        <w:t xml:space="preserve"> </w:t>
      </w:r>
      <w:proofErr w:type="gramStart"/>
      <w:r w:rsidRPr="00B50F8A">
        <w:t>SDM's simplified class diagram.</w:t>
      </w:r>
      <w:proofErr w:type="gramEnd"/>
      <w:r w:rsidRPr="00B50F8A">
        <w:t xml:space="preserve"> </w:t>
      </w:r>
      <w:r>
        <w:t xml:space="preserve">Source: </w:t>
      </w:r>
      <w:r>
        <w:fldChar w:fldCharType="begin"/>
      </w:r>
      <w:r>
        <w:instrText xml:space="preserve"> ADDIN ZOTERO_ITEM CSL_CITATION {"citationID":"bpxHP9Nc","properties":{"formattedCitation":"[16]","plainCitation":"[16]"},"citationItems":[{"id":87,"uris":["http://zotero.org/users/1122386/items/9DCQB8VQ"],"uri":["http://zotero.org/users/1122386/items/9DCQB8VQ"]}],"schema":"https://github.com/citation-style-language/schema/raw/master/csl-citation.json"} </w:instrText>
      </w:r>
      <w:r>
        <w:fldChar w:fldCharType="separate"/>
      </w:r>
      <w:r w:rsidRPr="00F73B3D">
        <w:rPr>
          <w:rFonts w:cs="Times New Roman"/>
        </w:rPr>
        <w:t>[16]</w:t>
      </w:r>
      <w:r>
        <w:fldChar w:fldCharType="end"/>
      </w:r>
      <w:r>
        <w:t>.</w:t>
      </w:r>
    </w:p>
    <w:p w14:paraId="2C19C122" w14:textId="77777777" w:rsidR="00966888" w:rsidRDefault="00966888" w:rsidP="00966888">
      <w:r>
        <w:t xml:space="preserve">Note however that this application does not provide inference </w:t>
      </w:r>
      <w:r w:rsidR="005E45F2">
        <w:t>for</w:t>
      </w:r>
      <w:r>
        <w:t xml:space="preserve"> the user, only the means necessary to infer. The player himself will need to decide which information </w:t>
      </w:r>
      <w:r w:rsidR="00E43B71">
        <w:t>is relevant for analysis</w:t>
      </w:r>
      <w:r>
        <w:t xml:space="preserve">. </w:t>
      </w:r>
      <w:commentRangeStart w:id="652"/>
      <w:r>
        <w:t xml:space="preserve">The reason we do not provide </w:t>
      </w:r>
      <w:del w:id="653" w:author="Micro" w:date="2012-12-03T15:57:00Z">
        <w:r w:rsidDel="00CA78C8">
          <w:delText xml:space="preserve">such </w:delText>
        </w:r>
      </w:del>
      <w:ins w:id="654" w:author="Micro" w:date="2012-12-03T15:57:00Z">
        <w:r w:rsidR="00CA78C8">
          <w:t xml:space="preserve">a generic </w:t>
        </w:r>
      </w:ins>
      <w:r>
        <w:t>inference</w:t>
      </w:r>
      <w:ins w:id="655" w:author="Micro" w:date="2012-12-03T15:57:00Z">
        <w:r w:rsidR="00CA78C8">
          <w:t xml:space="preserve"> strategy</w:t>
        </w:r>
      </w:ins>
      <w:del w:id="656" w:author="Micro" w:date="2012-12-03T15:57:00Z">
        <w:r w:rsidDel="00CA78C8">
          <w:delText>s</w:delText>
        </w:r>
      </w:del>
      <w:r>
        <w:t xml:space="preserve"> is due to its complexity.</w:t>
      </w:r>
      <w:commentRangeEnd w:id="652"/>
      <w:r w:rsidR="00C82DBC">
        <w:rPr>
          <w:rStyle w:val="CommentReference"/>
        </w:rPr>
        <w:commentReference w:id="652"/>
      </w:r>
      <w:r>
        <w:t xml:space="preserve"> To infer something</w:t>
      </w:r>
      <w:ins w:id="657" w:author="Micro" w:date="2012-12-03T14:23:00Z">
        <w:r w:rsidR="00B2508D">
          <w:t xml:space="preserve"> and</w:t>
        </w:r>
      </w:ins>
      <w:del w:id="658" w:author="Micro" w:date="2012-12-03T14:23:00Z">
        <w:r w:rsidDel="00B2508D">
          <w:delText>,</w:delText>
        </w:r>
      </w:del>
      <w:r>
        <w:t xml:space="preserve"> decide if it is relevant or not for analysis is</w:t>
      </w:r>
      <w:r w:rsidR="00E43B71">
        <w:t xml:space="preserve"> a</w:t>
      </w:r>
      <w:r>
        <w:t xml:space="preserve"> complex </w:t>
      </w:r>
      <w:r w:rsidR="00E43B71">
        <w:t>process</w:t>
      </w:r>
      <w:ins w:id="659" w:author="Kohwalter" w:date="2012-12-03T17:40:00Z">
        <w:r w:rsidR="00801E9C">
          <w:t xml:space="preserve">, which </w:t>
        </w:r>
      </w:ins>
      <w:del w:id="660" w:author="Kohwalter" w:date="2012-12-03T17:41:00Z">
        <w:r w:rsidR="00E43B71" w:rsidDel="00801E9C">
          <w:delText xml:space="preserve"> </w:delText>
        </w:r>
        <w:r w:rsidDel="00801E9C">
          <w:delText xml:space="preserve">and </w:delText>
        </w:r>
      </w:del>
      <w:r w:rsidR="00E43B71">
        <w:t xml:space="preserve">happens to be </w:t>
      </w:r>
      <w:r>
        <w:t>domain sensitive</w:t>
      </w:r>
      <w:r w:rsidR="00E43B71">
        <w:t>.</w:t>
      </w:r>
      <w:r>
        <w:t xml:space="preserve"> </w:t>
      </w:r>
      <w:r w:rsidR="00E43B71">
        <w:t>This type of decision making also i</w:t>
      </w:r>
      <w:r>
        <w:t xml:space="preserve">nvolve other areas of research </w:t>
      </w:r>
      <w:r>
        <w:fldChar w:fldCharType="begin"/>
      </w:r>
      <w:r w:rsidR="00F73B3D">
        <w:instrText xml:space="preserve"> ADDIN ZOTERO_ITEM CSL_CITATION {"citationID":"czTb2tcz","properties":{"formattedCitation":"[5, 8, 11, 13, 26]","plainCitation":"[5, 8, 11, 13, 26]"},"citationItems":[{"id":91,"uris":["http://zotero.org/users/1122386/items/36Q322NW"],"uri":["http://zotero.org/users/1122386/items/36Q322NW"]},{"id":99,"uris":["http://zotero.org/users/1122386/items/BZNHQUWN"],"uri":["http://zotero.org/users/1122386/items/BZNHQUWN"]},{"id":95,"uris":["http://zotero.org/users/1122386/items/J4Z35CTI"],"uri":["http://zotero.org/users/1122386/items/J4Z35CTI"]},{"id":89,"uris":["http://zotero.org/users/1122386/items/BXUFGW57"],"uri":["http://zotero.org/users/1122386/items/BXUFGW57"]},{"id":93,"uris":["http://zotero.org/users/1122386/items/PEMSP3GI"],"uri":["http://zotero.org/users/1122386/items/PEMSP3GI"]}],"schema":"https://github.com/citation-style-language/schema/raw/master/csl-citation.json"} </w:instrText>
      </w:r>
      <w:r>
        <w:fldChar w:fldCharType="separate"/>
      </w:r>
      <w:r w:rsidR="00F73B3D" w:rsidRPr="00F73B3D">
        <w:t>[5, 8, 11, 13, 26]</w:t>
      </w:r>
      <w:r>
        <w:fldChar w:fldCharType="end"/>
      </w:r>
      <w:r>
        <w:t>.</w:t>
      </w:r>
      <w:ins w:id="661" w:author="Micro" w:date="2012-12-03T15:57:00Z">
        <w:r w:rsidR="00CA78C8">
          <w:t xml:space="preserve"> </w:t>
        </w:r>
      </w:ins>
    </w:p>
    <w:p w14:paraId="73130778" w14:textId="77777777" w:rsidR="00C76CAD" w:rsidRPr="005E1358" w:rsidDel="00801E9C" w:rsidRDefault="00C76CAD" w:rsidP="00C76CAD">
      <w:pPr>
        <w:rPr>
          <w:del w:id="662" w:author="Kohwalter" w:date="2012-12-03T17:41:00Z"/>
        </w:rPr>
      </w:pPr>
      <w:commentRangeStart w:id="663"/>
      <w:del w:id="664" w:author="Kohwalter" w:date="2012-12-03T17:41:00Z">
        <w:r w:rsidRPr="005E1358" w:rsidDel="00801E9C">
          <w:delText xml:space="preserve">Understanding the reasons of the outcome, the player is able to learn from his decisions and </w:delText>
        </w:r>
        <w:r w:rsidR="00A71D7A" w:rsidRPr="005E1358" w:rsidDel="00801E9C">
          <w:delText xml:space="preserve">discover </w:delText>
        </w:r>
        <w:r w:rsidRPr="005E1358" w:rsidDel="00801E9C">
          <w:delText xml:space="preserve">more efficient ways to </w:delText>
        </w:r>
        <w:r w:rsidR="00A71D7A" w:rsidRPr="005E1358" w:rsidDel="00801E9C">
          <w:delText>accomplish his goals</w:delText>
        </w:r>
        <w:r w:rsidRPr="005E1358" w:rsidDel="00801E9C">
          <w:delText>. In addition, it allows the perception of mistakes made that should be avoided in the future.</w:delText>
        </w:r>
        <w:commentRangeEnd w:id="663"/>
        <w:r w:rsidR="00CA78C8" w:rsidDel="00801E9C">
          <w:rPr>
            <w:rStyle w:val="CommentReference"/>
          </w:rPr>
          <w:commentReference w:id="663"/>
        </w:r>
      </w:del>
    </w:p>
    <w:p w14:paraId="3C1289CB" w14:textId="72EE2B6B" w:rsidR="008B197E" w:rsidRDefault="00BB7B5B">
      <w:pPr>
        <w:pStyle w:val="Heading1"/>
        <w:spacing w:before="120"/>
      </w:pPr>
      <w:bookmarkStart w:id="665" w:name="_Ref341897878"/>
      <w:del w:id="666" w:author="Leonardo Gresta Paulino Murta" w:date="2012-12-06T23:50:00Z">
        <w:r w:rsidDel="007A3B18">
          <w:delText>APPLICATION</w:delText>
        </w:r>
      </w:del>
      <w:bookmarkEnd w:id="665"/>
      <w:ins w:id="667" w:author="Leonardo Gresta Paulino Murta" w:date="2012-12-06T23:50:00Z">
        <w:r w:rsidR="007A3B18">
          <w:t>USAGE EXAMPLE</w:t>
        </w:r>
      </w:ins>
    </w:p>
    <w:p w14:paraId="2E3D0CAF" w14:textId="24E1F543" w:rsidR="007103A3" w:rsidRDefault="007103A3" w:rsidP="007103A3">
      <w:del w:id="668" w:author="Leonardo Gresta Paulino Murta" w:date="2012-12-06T23:56:00Z">
        <w:r w:rsidDel="000A6C98">
          <w:delText xml:space="preserve">The </w:delText>
        </w:r>
      </w:del>
      <w:ins w:id="669" w:author="Leonardo Gresta Paulino Murta" w:date="2012-12-06T23:56:00Z">
        <w:r w:rsidR="000A6C98">
          <w:t xml:space="preserve">We instantiated this </w:t>
        </w:r>
      </w:ins>
      <w:r w:rsidR="008569BC">
        <w:t xml:space="preserve">provenance analysis </w:t>
      </w:r>
      <w:ins w:id="670" w:author="Leonardo Gresta Paulino Murta" w:date="2012-12-06T23:57:00Z">
        <w:r w:rsidR="000A6C98">
          <w:t>infrastructure, which uses</w:t>
        </w:r>
      </w:ins>
      <w:del w:id="671" w:author="Leonardo Gresta Paulino Murta" w:date="2012-12-06T23:57:00Z">
        <w:r w:rsidR="008569BC" w:rsidDel="000A6C98">
          <w:delText>using</w:delText>
        </w:r>
      </w:del>
      <w:r w:rsidR="008569BC">
        <w:t xml:space="preserve"> the </w:t>
      </w:r>
      <w:r>
        <w:t>proposed framework</w:t>
      </w:r>
      <w:r w:rsidR="008569BC">
        <w:t xml:space="preserve"> </w:t>
      </w:r>
      <w:r w:rsidR="0096536A">
        <w:t xml:space="preserve">presented </w:t>
      </w:r>
      <w:del w:id="672" w:author="Leonardo Gresta Paulino Murta" w:date="2012-12-06T23:54:00Z">
        <w:r w:rsidR="0096536A" w:rsidDel="005F2028">
          <w:delText>at</w:delText>
        </w:r>
        <w:r w:rsidR="008569BC" w:rsidDel="005F2028">
          <w:delText xml:space="preserve"> </w:delText>
        </w:r>
      </w:del>
      <w:ins w:id="673" w:author="Leonardo Gresta Paulino Murta" w:date="2012-12-06T23:54:00Z">
        <w:r w:rsidR="005F2028">
          <w:t xml:space="preserve">in </w:t>
        </w:r>
      </w:ins>
      <w:r w:rsidR="008569BC">
        <w:fldChar w:fldCharType="begin"/>
      </w:r>
      <w:r w:rsidR="00F73B3D">
        <w:instrText xml:space="preserve"> ADDIN ZOTERO_ITEM CSL_CITATION {"citationID":"20nsnnauih","properties":{"formattedCitation":"[16]","plainCitation":"[16]"},"citationItems":[{"id":87,"uris":["http://zotero.org/users/1122386/items/9DCQB8VQ"],"uri":["http://zotero.org/users/1122386/items/9DCQB8VQ"]}],"schema":"https://github.com/citation-style-language/schema/raw/master/csl-citation.json"} </w:instrText>
      </w:r>
      <w:r w:rsidR="008569BC">
        <w:fldChar w:fldCharType="separate"/>
      </w:r>
      <w:r w:rsidR="00F73B3D" w:rsidRPr="00F73B3D">
        <w:t>[16]</w:t>
      </w:r>
      <w:r w:rsidR="008569BC">
        <w:fldChar w:fldCharType="end"/>
      </w:r>
      <w:ins w:id="674" w:author="Leonardo Gresta Paulino Murta" w:date="2012-12-06T23:57:00Z">
        <w:r w:rsidR="000A6C98">
          <w:t>,</w:t>
        </w:r>
      </w:ins>
      <w:del w:id="675" w:author="Leonardo Gresta Paulino Murta" w:date="2012-12-06T23:57:00Z">
        <w:r w:rsidDel="000A6C98">
          <w:delText xml:space="preserve"> was instantiated</w:delText>
        </w:r>
      </w:del>
      <w:r>
        <w:t xml:space="preserve"> </w:t>
      </w:r>
      <w:del w:id="676" w:author="Leonardo Gresta Paulino Murta" w:date="2012-12-06T23:54:00Z">
        <w:r w:rsidR="00013305" w:rsidDel="003B78C7">
          <w:delText xml:space="preserve">and improved upon </w:delText>
        </w:r>
        <w:r w:rsidDel="003B78C7">
          <w:delText>in a</w:delText>
        </w:r>
      </w:del>
      <w:ins w:id="677" w:author="Leonardo Gresta Paulino Murta" w:date="2012-12-06T23:54:00Z">
        <w:r w:rsidR="003B78C7">
          <w:t>in a</w:t>
        </w:r>
      </w:ins>
      <w:r>
        <w:t xml:space="preserve"> Software Engineering educational </w:t>
      </w:r>
      <w:ins w:id="678" w:author="Micro" w:date="2012-12-03T16:02:00Z">
        <w:r w:rsidR="00CA78C8">
          <w:t xml:space="preserve">strategy </w:t>
        </w:r>
      </w:ins>
      <w:r>
        <w:t xml:space="preserve">game named </w:t>
      </w:r>
      <w:r w:rsidRPr="00402416">
        <w:rPr>
          <w:i/>
        </w:rPr>
        <w:t>Software Development Manager</w:t>
      </w:r>
      <w:r>
        <w:rPr>
          <w:i/>
        </w:rPr>
        <w:t xml:space="preserve"> </w:t>
      </w:r>
      <w:r w:rsidRPr="000573E0">
        <w:t>(SDM</w:t>
      </w:r>
      <w:r>
        <w:t xml:space="preserve">) </w:t>
      </w:r>
      <w:r>
        <w:fldChar w:fldCharType="begin"/>
      </w:r>
      <w:r w:rsidR="00F73B3D">
        <w:instrText xml:space="preserve"> ADDIN ZOTERO_ITEM CSL_CITATION {"citationID":"GdBoMwTt","properties":{"formattedCitation":"[17]","plainCitation":"[17]"},"citationItems":[{"id":5,"uris":["http://zotero.org/users/1122386/items/62BKPQUE"],"uri":["http://zotero.org/users/1122386/items/62BKPQUE"]}],"schema":"https://github.com/citation-style-language/schema/raw/master/csl-citation.json"} </w:instrText>
      </w:r>
      <w:r>
        <w:fldChar w:fldCharType="separate"/>
      </w:r>
      <w:r w:rsidR="00F73B3D" w:rsidRPr="00F73B3D">
        <w:t>[17]</w:t>
      </w:r>
      <w:r>
        <w:fldChar w:fldCharType="end"/>
      </w:r>
      <w:r>
        <w:t xml:space="preserve">. The goal of SDM is to allow undergraduate students to understand the existing cause-effect </w:t>
      </w:r>
      <w:r>
        <w:lastRenderedPageBreak/>
        <w:t xml:space="preserve">relationships in </w:t>
      </w:r>
      <w:ins w:id="679" w:author="Leonardo Gresta Paulino Murta" w:date="2012-12-06T23:55:00Z">
        <w:r w:rsidR="003B78C7">
          <w:t xml:space="preserve">the </w:t>
        </w:r>
      </w:ins>
      <w:r>
        <w:t>software development</w:t>
      </w:r>
      <w:ins w:id="680" w:author="Micro" w:date="2012-12-03T16:01:00Z">
        <w:r w:rsidR="00CA78C8">
          <w:t xml:space="preserve"> process</w:t>
        </w:r>
      </w:ins>
      <w:r>
        <w:t>. As so, the adoption of provenance becomes an important instrument to better support knowledge acquisition, allowing the possibility of tracking mistakes made during a game session.</w:t>
      </w:r>
    </w:p>
    <w:p w14:paraId="771C6A8A" w14:textId="3D4AF150" w:rsidR="007103A3" w:rsidRDefault="007103A3" w:rsidP="007103A3">
      <w:r>
        <w:t xml:space="preserve">In SDM, which was developed using the game engine Unity3D </w:t>
      </w:r>
      <w:r>
        <w:fldChar w:fldCharType="begin"/>
      </w:r>
      <w:r w:rsidR="00F73B3D">
        <w:instrText xml:space="preserve"> ADDIN ZOTERO_ITEM CSL_CITATION {"citationID":"to5I9ZBz","properties":{"formattedCitation":"[24]","plainCitation":"[24]"},"citationItems":[{"id":14,"uris":["http://zotero.org/users/1122386/items/3UPFSSDB"],"uri":["http://zotero.org/users/1122386/items/3UPFSSDB"]}],"schema":"https://github.com/citation-style-language/schema/raw/master/csl-citation.json"} </w:instrText>
      </w:r>
      <w:r>
        <w:fldChar w:fldCharType="separate"/>
      </w:r>
      <w:r w:rsidR="00F73B3D" w:rsidRPr="00F73B3D">
        <w:t>[24]</w:t>
      </w:r>
      <w:r>
        <w:fldChar w:fldCharType="end"/>
      </w:r>
      <w:r w:rsidR="00C31A0A">
        <w:t xml:space="preserve"> and </w:t>
      </w:r>
      <w:r w:rsidR="000B16B5">
        <w:t xml:space="preserve">had some elements </w:t>
      </w:r>
      <w:r w:rsidR="00C31A0A">
        <w:t xml:space="preserve">influenced by </w:t>
      </w:r>
      <w:r w:rsidR="00C31A0A">
        <w:fldChar w:fldCharType="begin"/>
      </w:r>
      <w:r w:rsidR="00C027AA">
        <w:instrText xml:space="preserve"> ADDIN ZOTERO_ITEM CSL_CITATION {"citationID":"1h1bgc1bgg","properties":{"formattedCitation":"[3]","plainCitation":"[3]"},"citationItems":[{"id":12,"uris":["http://zotero.org/users/1122386/items/9T4XM7ZU"],"uri":["http://zotero.org/users/1122386/items/9T4XM7ZU"]}],"schema":"https://github.com/citation-style-language/schema/raw/master/csl-citation.json"} </w:instrText>
      </w:r>
      <w:r w:rsidR="00C31A0A">
        <w:fldChar w:fldCharType="separate"/>
      </w:r>
      <w:r w:rsidR="00DB0FEA" w:rsidRPr="00DB0FEA">
        <w:rPr>
          <w:szCs w:val="21"/>
        </w:rPr>
        <w:t>[3]</w:t>
      </w:r>
      <w:r w:rsidR="00C31A0A">
        <w:fldChar w:fldCharType="end"/>
      </w:r>
      <w:r w:rsidR="00013305">
        <w:t>,</w:t>
      </w:r>
      <w:r>
        <w:t xml:space="preserve"> </w:t>
      </w:r>
      <w:r w:rsidR="00013305">
        <w:t>t</w:t>
      </w:r>
      <w:r>
        <w:t xml:space="preserve">he player has a team of employees that are used to develop software according to contracts made with customers. The gameplay and game mechanics </w:t>
      </w:r>
      <w:proofErr w:type="gramStart"/>
      <w:r>
        <w:t>are modeled</w:t>
      </w:r>
      <w:proofErr w:type="gramEnd"/>
      <w:r>
        <w:t xml:space="preserve"> presenting possibilities to the player to decide strategies for development and define the roles for each staff member. As in any contract, the software </w:t>
      </w:r>
      <w:r w:rsidR="008569BC">
        <w:t>has</w:t>
      </w:r>
      <w:r>
        <w:t xml:space="preserve"> requirements that </w:t>
      </w:r>
      <w:proofErr w:type="gramStart"/>
      <w:r>
        <w:t>must be followed</w:t>
      </w:r>
      <w:proofErr w:type="gramEnd"/>
      <w:r>
        <w:t xml:space="preserve"> during development. From a gameplay point of view, these requirements help to balance the mechanics and rules. When the software </w:t>
      </w:r>
      <w:proofErr w:type="gramStart"/>
      <w:r>
        <w:t>is completed and delivered to the customer,</w:t>
      </w:r>
      <w:proofErr w:type="gramEnd"/>
      <w:r>
        <w:t xml:space="preserve"> there is a quality assessment of the software and a project completion payment accordingly to the product quality.</w:t>
      </w:r>
    </w:p>
    <w:p w14:paraId="18302F97" w14:textId="77777777" w:rsidR="00813A29" w:rsidRDefault="000D4566" w:rsidP="00567717">
      <w:pPr>
        <w:keepNext/>
        <w:framePr w:w="4309" w:hSpace="144" w:vSpace="144" w:wrap="around" w:hAnchor="text" w:xAlign="center" w:yAlign="bottom"/>
        <w:jc w:val="center"/>
      </w:pPr>
      <w:r>
        <w:rPr>
          <w:noProof/>
        </w:rPr>
        <w:drawing>
          <wp:inline distT="0" distB="0" distL="0" distR="0" wp14:anchorId="2C4DFBE6" wp14:editId="46C571DC">
            <wp:extent cx="2689225" cy="3042920"/>
            <wp:effectExtent l="0" t="0" r="3175" b="50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9225" cy="3042920"/>
                    </a:xfrm>
                    <a:prstGeom prst="rect">
                      <a:avLst/>
                    </a:prstGeom>
                    <a:noFill/>
                    <a:ln>
                      <a:noFill/>
                    </a:ln>
                  </pic:spPr>
                </pic:pic>
              </a:graphicData>
            </a:graphic>
          </wp:inline>
        </w:drawing>
      </w:r>
    </w:p>
    <w:p w14:paraId="0B9E6649" w14:textId="77777777" w:rsidR="00813A29" w:rsidRPr="00570AF4" w:rsidRDefault="00813A29" w:rsidP="00567717">
      <w:pPr>
        <w:pStyle w:val="Caption"/>
        <w:framePr w:w="4309" w:hSpace="144" w:vSpace="144" w:wrap="around" w:hAnchor="text" w:xAlign="center" w:yAlign="bottom"/>
      </w:pPr>
      <w:bookmarkStart w:id="681" w:name="_Ref341624199"/>
      <w:proofErr w:type="gramStart"/>
      <w:r w:rsidRPr="00570AF4">
        <w:t xml:space="preserve">Figure </w:t>
      </w:r>
      <w:fldSimple w:instr=" SEQ Figure \* ARABIC ">
        <w:r>
          <w:rPr>
            <w:noProof/>
          </w:rPr>
          <w:t>9</w:t>
        </w:r>
      </w:fldSimple>
      <w:bookmarkEnd w:id="681"/>
      <w:r>
        <w:t>.</w:t>
      </w:r>
      <w:proofErr w:type="gramEnd"/>
      <w:r w:rsidRPr="00570AF4">
        <w:t xml:space="preserve"> Task Configuration window</w:t>
      </w:r>
      <w:r>
        <w:t xml:space="preserve">. </w:t>
      </w:r>
      <w:commentRangeStart w:id="682"/>
      <w:r>
        <w:t xml:space="preserve">Source: </w:t>
      </w:r>
      <w:r>
        <w:fldChar w:fldCharType="begin"/>
      </w:r>
      <w:r w:rsidR="00F73B3D">
        <w:instrText xml:space="preserve"> ADDIN ZOTERO_ITEM CSL_CITATION {"citationID":"m8G604pz","properties":{"formattedCitation":"[16]","plainCitation":"[16]"},"citationItems":[{"id":87,"uris":["http://zotero.org/users/1122386/items/9DCQB8VQ"],"uri":["http://zotero.org/users/1122386/items/9DCQB8VQ"]}],"schema":"https://github.com/citation-style-language/schema/raw/master/csl-citation.json"} </w:instrText>
      </w:r>
      <w:r>
        <w:fldChar w:fldCharType="separate"/>
      </w:r>
      <w:r w:rsidR="00F73B3D" w:rsidRPr="00F73B3D">
        <w:rPr>
          <w:rFonts w:cs="Times New Roman"/>
        </w:rPr>
        <w:t>[16]</w:t>
      </w:r>
      <w:r>
        <w:fldChar w:fldCharType="end"/>
      </w:r>
      <w:commentRangeEnd w:id="682"/>
      <w:r w:rsidR="005D5403">
        <w:rPr>
          <w:rStyle w:val="CommentReference"/>
          <w:rFonts w:cs="Times New Roman"/>
          <w:b w:val="0"/>
          <w:bCs w:val="0"/>
          <w:lang w:eastAsia="en-US"/>
        </w:rPr>
        <w:commentReference w:id="682"/>
      </w:r>
      <w:r>
        <w:t>.</w:t>
      </w:r>
    </w:p>
    <w:p w14:paraId="56C6BB5C" w14:textId="5C881C2C" w:rsidR="007103A3" w:rsidRDefault="007103A3" w:rsidP="008F6C7F">
      <w:r w:rsidRPr="000F0AEA">
        <w:t>Since SDM focuses in peop</w:t>
      </w:r>
      <w:r w:rsidR="008569BC">
        <w:t>le management, the main element</w:t>
      </w:r>
      <w:ins w:id="683" w:author="Micro" w:date="2012-12-03T16:03:00Z">
        <w:r w:rsidR="00CA78C8">
          <w:t>s</w:t>
        </w:r>
      </w:ins>
      <w:r w:rsidR="008569BC" w:rsidRPr="000F0AEA">
        <w:t xml:space="preserve"> of the game </w:t>
      </w:r>
      <w:del w:id="684" w:author="Micro" w:date="2012-12-03T16:03:00Z">
        <w:r w:rsidR="008569BC" w:rsidRPr="000F0AEA" w:rsidDel="00CA78C8">
          <w:delText>is</w:delText>
        </w:r>
        <w:r w:rsidRPr="000F0AEA" w:rsidDel="00CA78C8">
          <w:delText xml:space="preserve"> </w:delText>
        </w:r>
      </w:del>
      <w:ins w:id="685" w:author="Micro" w:date="2012-12-03T16:03:00Z">
        <w:r w:rsidR="00CA78C8">
          <w:t>are</w:t>
        </w:r>
        <w:r w:rsidR="00CA78C8" w:rsidRPr="000F0AEA">
          <w:t xml:space="preserve"> </w:t>
        </w:r>
      </w:ins>
      <w:r w:rsidRPr="000F0AEA">
        <w:t>employees, which represent the player’s labor force. Employees can perform different roles (</w:t>
      </w:r>
      <w:r w:rsidR="008569BC">
        <w:t>analyst</w:t>
      </w:r>
      <w:r w:rsidRPr="000F0AEA">
        <w:t xml:space="preserve">, </w:t>
      </w:r>
      <w:r w:rsidR="008569BC">
        <w:t>architect</w:t>
      </w:r>
      <w:r w:rsidRPr="000F0AEA">
        <w:t xml:space="preserve">, </w:t>
      </w:r>
      <w:r w:rsidR="008569BC">
        <w:t>manager</w:t>
      </w:r>
      <w:r w:rsidRPr="000F0AEA">
        <w:t xml:space="preserve">, </w:t>
      </w:r>
      <w:r w:rsidR="008569BC">
        <w:t>marketing, programmer</w:t>
      </w:r>
      <w:ins w:id="686" w:author="Leonardo Gresta Paulino Murta" w:date="2012-12-07T00:00:00Z">
        <w:r w:rsidR="00DD33D2">
          <w:t>,</w:t>
        </w:r>
      </w:ins>
      <w:r w:rsidR="008569BC">
        <w:t xml:space="preserve"> and tester</w:t>
      </w:r>
      <w:r w:rsidRPr="000F0AEA">
        <w:t xml:space="preserve">), which </w:t>
      </w:r>
      <w:del w:id="687" w:author="Leonardo Gresta Paulino Murta" w:date="2012-12-07T00:00:00Z">
        <w:r w:rsidR="00776B23" w:rsidDel="003A7ADA">
          <w:delText>uses</w:delText>
        </w:r>
      </w:del>
      <w:ins w:id="688" w:author="Leonardo Gresta Paulino Murta" w:date="2012-12-07T00:00:00Z">
        <w:r w:rsidR="003A7ADA">
          <w:t>use</w:t>
        </w:r>
      </w:ins>
      <w:r w:rsidRPr="000F0AEA">
        <w:t xml:space="preserve"> </w:t>
      </w:r>
      <w:r w:rsidR="00776B23">
        <w:t xml:space="preserve">employee’s </w:t>
      </w:r>
      <w:r w:rsidRPr="000F0AEA">
        <w:t xml:space="preserve">attributes to calculate </w:t>
      </w:r>
      <w:r w:rsidR="00776B23">
        <w:t>his</w:t>
      </w:r>
      <w:r w:rsidRPr="000F0AEA">
        <w:t xml:space="preserve"> performance.</w:t>
      </w:r>
      <w:r w:rsidR="008569BC">
        <w:t xml:space="preserve"> </w:t>
      </w:r>
      <w:r w:rsidRPr="000F0AEA">
        <w:t xml:space="preserve">Another element present in the game is specialization, used to define the employee working competence.  With the specialization system, it is possible for employees to undergo training to learn new sets of skills. </w:t>
      </w:r>
      <w:proofErr w:type="gramStart"/>
      <w:r w:rsidRPr="000F0AEA">
        <w:t>Also</w:t>
      </w:r>
      <w:proofErr w:type="gramEnd"/>
      <w:r w:rsidRPr="000F0AEA">
        <w:t xml:space="preserve"> the concepts of working hours, morale, and stamina are used to modify the employee’s productivity. </w:t>
      </w:r>
      <w:r w:rsidR="0060094B">
        <w:fldChar w:fldCharType="begin"/>
      </w:r>
      <w:r w:rsidR="0060094B">
        <w:instrText xml:space="preserve"> REF _Ref341624046 \h </w:instrText>
      </w:r>
      <w:r w:rsidR="0060094B">
        <w:fldChar w:fldCharType="separate"/>
      </w:r>
      <w:r w:rsidR="00813A29" w:rsidRPr="00B50F8A">
        <w:t xml:space="preserve">Figure </w:t>
      </w:r>
      <w:r w:rsidR="00813A29">
        <w:rPr>
          <w:noProof/>
        </w:rPr>
        <w:t>8</w:t>
      </w:r>
      <w:r w:rsidR="0060094B">
        <w:fldChar w:fldCharType="end"/>
      </w:r>
      <w:r w:rsidR="0060094B">
        <w:t xml:space="preserve"> </w:t>
      </w:r>
      <w:r>
        <w:t>show</w:t>
      </w:r>
      <w:r w:rsidR="0060094B">
        <w:t>s</w:t>
      </w:r>
      <w:r>
        <w:t xml:space="preserve"> a simplified version of SDM’s class diagram focusing on the employee, showing his human attributes, types of specializations, the possibility of training to acquire specializations, and </w:t>
      </w:r>
      <w:del w:id="689" w:author="Micro" w:date="2012-12-03T16:04:00Z">
        <w:r w:rsidDel="00CA78C8">
          <w:delText xml:space="preserve">that </w:delText>
        </w:r>
      </w:del>
      <w:ins w:id="690" w:author="Micro" w:date="2012-12-03T16:04:00Z">
        <w:r w:rsidR="00CA78C8">
          <w:t xml:space="preserve">how </w:t>
        </w:r>
      </w:ins>
      <w:del w:id="691" w:author="Leonardo Gresta Paulino Murta" w:date="2012-12-07T00:01:00Z">
        <w:r w:rsidDel="003A7ADA">
          <w:delText xml:space="preserve">the </w:delText>
        </w:r>
      </w:del>
      <w:ins w:id="692" w:author="Leonardo Gresta Paulino Murta" w:date="2012-12-07T00:01:00Z">
        <w:r w:rsidR="003A7ADA">
          <w:t xml:space="preserve">an </w:t>
        </w:r>
      </w:ins>
      <w:r>
        <w:t>employee is affect by other employees that belong to the staff team. It also illustrates the project, its characteristics and requirement</w:t>
      </w:r>
      <w:ins w:id="693" w:author="Micro" w:date="2012-12-03T16:04:00Z">
        <w:r w:rsidR="00CA78C8">
          <w:t>s</w:t>
        </w:r>
      </w:ins>
      <w:r>
        <w:t>.</w:t>
      </w:r>
      <w:r w:rsidR="0060094B">
        <w:t xml:space="preserve"> </w:t>
      </w:r>
      <w:del w:id="694" w:author="Micro" w:date="2012-12-03T16:05:00Z">
        <w:r w:rsidR="0060094B" w:rsidDel="00CA78C8">
          <w:delText xml:space="preserve">Also, </w:delText>
        </w:r>
      </w:del>
      <w:ins w:id="695" w:author="Micro" w:date="2012-12-03T16:05:00Z">
        <w:r w:rsidR="00CA78C8">
          <w:t xml:space="preserve">We included in </w:t>
        </w:r>
      </w:ins>
      <w:r w:rsidR="0060094B">
        <w:fldChar w:fldCharType="begin"/>
      </w:r>
      <w:r w:rsidR="00F73B3D">
        <w:instrText xml:space="preserve"> ADDIN ZOTERO_ITEM CSL_CITATION {"citationID":"anyOmEuU","properties":{"formattedCitation":"[16]","plainCitation":"[16]"},"citationItems":[{"id":87,"uris":["http://zotero.org/users/1122386/items/9DCQB8VQ"],"uri":["http://zotero.org/users/1122386/items/9DCQB8VQ"]}],"schema":"https://github.com/citation-style-language/schema/raw/master/csl-citation.json"} </w:instrText>
      </w:r>
      <w:r w:rsidR="0060094B">
        <w:fldChar w:fldCharType="separate"/>
      </w:r>
      <w:r w:rsidR="00F73B3D" w:rsidRPr="00F73B3D">
        <w:t>[16]</w:t>
      </w:r>
      <w:r w:rsidR="0060094B">
        <w:fldChar w:fldCharType="end"/>
      </w:r>
      <w:r w:rsidR="0060094B">
        <w:t xml:space="preserve"> </w:t>
      </w:r>
      <w:del w:id="696" w:author="Micro" w:date="2012-12-03T16:05:00Z">
        <w:r w:rsidR="0060094B" w:rsidDel="00CA78C8">
          <w:delText>made some</w:delText>
        </w:r>
      </w:del>
      <w:ins w:id="697" w:author="Micro" w:date="2012-12-03T16:05:00Z">
        <w:r w:rsidR="00CA78C8">
          <w:t>different</w:t>
        </w:r>
      </w:ins>
      <w:r w:rsidR="0060094B">
        <w:t xml:space="preserve"> changes in the game, introducing new concepts and expanding employee behaviors and actions, including </w:t>
      </w:r>
      <w:commentRangeStart w:id="698"/>
      <w:r w:rsidR="0060094B">
        <w:t xml:space="preserve">some significant role responsibilities changes illustrated </w:t>
      </w:r>
      <w:del w:id="699" w:author="Leonardo Gresta Paulino Murta" w:date="2012-12-07T00:02:00Z">
        <w:r w:rsidR="0060094B" w:rsidDel="005D5403">
          <w:delText xml:space="preserve">at </w:delText>
        </w:r>
      </w:del>
      <w:ins w:id="700" w:author="Leonardo Gresta Paulino Murta" w:date="2012-12-07T00:02:00Z">
        <w:r w:rsidR="005D5403">
          <w:t xml:space="preserve">in </w:t>
        </w:r>
      </w:ins>
      <w:r w:rsidR="0060094B">
        <w:fldChar w:fldCharType="begin"/>
      </w:r>
      <w:r w:rsidR="0060094B">
        <w:instrText xml:space="preserve"> REF _Ref341624199 \h </w:instrText>
      </w:r>
      <w:r w:rsidR="0060094B">
        <w:fldChar w:fldCharType="separate"/>
      </w:r>
      <w:r w:rsidR="00813A29" w:rsidRPr="00570AF4">
        <w:t xml:space="preserve">Figure </w:t>
      </w:r>
      <w:r w:rsidR="00813A29">
        <w:rPr>
          <w:noProof/>
        </w:rPr>
        <w:t>9</w:t>
      </w:r>
      <w:r w:rsidR="0060094B">
        <w:fldChar w:fldCharType="end"/>
      </w:r>
      <w:commentRangeEnd w:id="698"/>
      <w:r w:rsidR="005D5403">
        <w:rPr>
          <w:rStyle w:val="CommentReference"/>
        </w:rPr>
        <w:commentReference w:id="698"/>
      </w:r>
      <w:r w:rsidR="0060094B">
        <w:t>.</w:t>
      </w:r>
    </w:p>
    <w:p w14:paraId="210EA525" w14:textId="77777777" w:rsidR="007103A3" w:rsidRDefault="007103A3" w:rsidP="007103A3">
      <w:pPr>
        <w:pStyle w:val="Heading2"/>
        <w:keepLines/>
        <w:tabs>
          <w:tab w:val="left" w:pos="288"/>
        </w:tabs>
        <w:spacing w:before="240"/>
        <w:ind w:left="576" w:hanging="576"/>
      </w:pPr>
      <w:r>
        <w:lastRenderedPageBreak/>
        <w:t xml:space="preserve">Information </w:t>
      </w:r>
      <w:r w:rsidR="00F42DEB">
        <w:t>Storage</w:t>
      </w:r>
    </w:p>
    <w:p w14:paraId="49E2456C" w14:textId="3874CB83" w:rsidR="00C740DE" w:rsidRDefault="007103A3" w:rsidP="007103A3">
      <w:r w:rsidRPr="00486180">
        <w:t>The information structure used on SDM is similar to the one explained in</w:t>
      </w:r>
      <w:r w:rsidR="00486180" w:rsidRPr="00486180">
        <w:t xml:space="preserve"> </w:t>
      </w:r>
      <w:r w:rsidR="00486180" w:rsidRPr="00486180">
        <w:fldChar w:fldCharType="begin"/>
      </w:r>
      <w:r w:rsidR="00F73B3D">
        <w:instrText xml:space="preserve"> ADDIN ZOTERO_ITEM CSL_CITATION {"citationID":"1dopjnek5t","properties":{"formattedCitation":"[16]","plainCitation":"[16]"},"citationItems":[{"id":87,"uris":["http://zotero.org/users/1122386/items/9DCQB8VQ"],"uri":["http://zotero.org/users/1122386/items/9DCQB8VQ"]}],"schema":"https://github.com/citation-style-language/schema/raw/master/csl-citation.json"} </w:instrText>
      </w:r>
      <w:r w:rsidR="00486180" w:rsidRPr="00486180">
        <w:fldChar w:fldCharType="separate"/>
      </w:r>
      <w:r w:rsidR="00F73B3D" w:rsidRPr="00F73B3D">
        <w:t>[16]</w:t>
      </w:r>
      <w:r w:rsidR="00486180" w:rsidRPr="00486180">
        <w:fldChar w:fldCharType="end"/>
      </w:r>
      <w:r w:rsidRPr="00486180">
        <w:t xml:space="preserve">. As such, each project contains </w:t>
      </w:r>
      <w:ins w:id="701" w:author="Leonardo Gresta Paulino Murta" w:date="2012-12-07T00:04:00Z">
        <w:r w:rsidR="00D67208">
          <w:t xml:space="preserve">a </w:t>
        </w:r>
      </w:ins>
      <w:r w:rsidR="00486180" w:rsidRPr="00486180">
        <w:t>list</w:t>
      </w:r>
      <w:r w:rsidR="00486180">
        <w:t xml:space="preserve"> of</w:t>
      </w:r>
      <w:r w:rsidR="00486180" w:rsidRPr="00486180">
        <w:t xml:space="preserve"> employees that </w:t>
      </w:r>
      <w:r w:rsidR="00486180">
        <w:t>were involved</w:t>
      </w:r>
      <w:r w:rsidR="00486180" w:rsidRPr="00486180">
        <w:t xml:space="preserve"> in it</w:t>
      </w:r>
      <w:ins w:id="702" w:author="Micro" w:date="2012-12-03T16:06:00Z">
        <w:r w:rsidR="00B83390">
          <w:t>s development</w:t>
        </w:r>
      </w:ins>
      <w:r w:rsidRPr="00486180">
        <w:t xml:space="preserve">. Each employee has a list of actions </w:t>
      </w:r>
      <w:r w:rsidR="00486180" w:rsidRPr="00486180">
        <w:t>executed as well as</w:t>
      </w:r>
      <w:r w:rsidRPr="00486180">
        <w:t xml:space="preserve"> links to other actions in case of external influences.</w:t>
      </w:r>
      <w:r w:rsidR="00486180">
        <w:t xml:space="preserve"> </w:t>
      </w:r>
      <w:r w:rsidR="00C740DE">
        <w:t xml:space="preserve">Throughout the game, when actions </w:t>
      </w:r>
      <w:proofErr w:type="gramStart"/>
      <w:r w:rsidR="00C740DE">
        <w:t>are executed</w:t>
      </w:r>
      <w:proofErr w:type="gramEnd"/>
      <w:r w:rsidR="00C740DE">
        <w:t xml:space="preserve">, information </w:t>
      </w:r>
      <w:r w:rsidR="00B94557">
        <w:t xml:space="preserve">is </w:t>
      </w:r>
      <w:r w:rsidR="00C740DE">
        <w:t xml:space="preserve">collected and stored </w:t>
      </w:r>
      <w:ins w:id="703" w:author="Leonardo Gresta Paulino Murta" w:date="2012-12-07T00:05:00Z">
        <w:r w:rsidR="00D67208">
          <w:t>for generating the provenance graph used during</w:t>
        </w:r>
      </w:ins>
      <w:del w:id="704" w:author="Leonardo Gresta Paulino Murta" w:date="2012-12-07T00:05:00Z">
        <w:r w:rsidR="00C740DE" w:rsidDel="00D67208">
          <w:delText>for</w:delText>
        </w:r>
      </w:del>
      <w:r w:rsidR="00C740DE">
        <w:t xml:space="preserve"> post-game analysis</w:t>
      </w:r>
      <w:del w:id="705" w:author="Leonardo Gresta Paulino Murta" w:date="2012-12-07T00:05:00Z">
        <w:r w:rsidR="00B94557" w:rsidDel="00D67208">
          <w:delText xml:space="preserve"> and </w:delText>
        </w:r>
      </w:del>
      <w:del w:id="706" w:author="Micro" w:date="2012-12-03T16:06:00Z">
        <w:r w:rsidR="00B94557" w:rsidDel="00B83390">
          <w:delText>to</w:delText>
        </w:r>
      </w:del>
      <w:del w:id="707" w:author="Leonardo Gresta Paulino Murta" w:date="2012-12-07T00:05:00Z">
        <w:r w:rsidR="00B94557" w:rsidDel="00D67208">
          <w:delText xml:space="preserve"> </w:delText>
        </w:r>
      </w:del>
      <w:ins w:id="708" w:author="Micro" w:date="2012-12-03T16:06:00Z">
        <w:del w:id="709" w:author="Leonardo Gresta Paulino Murta" w:date="2012-12-07T00:05:00Z">
          <w:r w:rsidR="00B83390" w:rsidDel="00D67208">
            <w:delText xml:space="preserve">for </w:delText>
          </w:r>
        </w:del>
      </w:ins>
      <w:del w:id="710" w:author="Leonardo Gresta Paulino Murta" w:date="2012-12-07T00:05:00Z">
        <w:r w:rsidR="00B94557" w:rsidDel="00D67208">
          <w:delText>generat</w:delText>
        </w:r>
      </w:del>
      <w:ins w:id="711" w:author="Micro" w:date="2012-12-03T16:06:00Z">
        <w:del w:id="712" w:author="Leonardo Gresta Paulino Murta" w:date="2012-12-07T00:05:00Z">
          <w:r w:rsidR="00B83390" w:rsidDel="00D67208">
            <w:delText>ing</w:delText>
          </w:r>
        </w:del>
      </w:ins>
      <w:del w:id="713" w:author="Leonardo Gresta Paulino Murta" w:date="2012-12-07T00:05:00Z">
        <w:r w:rsidR="00B94557" w:rsidDel="00D67208">
          <w:delText>e</w:delText>
        </w:r>
        <w:r w:rsidR="00C740DE" w:rsidDel="00D67208">
          <w:delText xml:space="preserve"> </w:delText>
        </w:r>
        <w:r w:rsidR="00B94557" w:rsidDel="00D67208">
          <w:delText>the</w:delText>
        </w:r>
        <w:r w:rsidR="00C740DE" w:rsidDel="00D67208">
          <w:delText xml:space="preserve"> provenance graph</w:delText>
        </w:r>
      </w:del>
      <w:r w:rsidR="00C740DE">
        <w:t>. Since provenance graph</w:t>
      </w:r>
      <w:r w:rsidR="00AB2601">
        <w:t>s</w:t>
      </w:r>
      <w:r w:rsidR="00C740DE">
        <w:t xml:space="preserve"> contains three types of nodes</w:t>
      </w:r>
      <w:ins w:id="714" w:author="Micro" w:date="2012-12-03T16:07:00Z">
        <w:r w:rsidR="00B83390">
          <w:t xml:space="preserve"> (</w:t>
        </w:r>
      </w:ins>
      <w:del w:id="715" w:author="Micro" w:date="2012-12-03T16:07:00Z">
        <w:r w:rsidR="00C740DE" w:rsidDel="00B83390">
          <w:delText xml:space="preserve">, </w:delText>
        </w:r>
      </w:del>
      <w:r w:rsidR="00C740DE" w:rsidRPr="00B94557">
        <w:rPr>
          <w:i/>
        </w:rPr>
        <w:t>processes</w:t>
      </w:r>
      <w:r w:rsidR="00C740DE">
        <w:t xml:space="preserve">, </w:t>
      </w:r>
      <w:r w:rsidR="00C740DE" w:rsidRPr="00B94557">
        <w:rPr>
          <w:i/>
        </w:rPr>
        <w:t>agents</w:t>
      </w:r>
      <w:r w:rsidR="00AB2601">
        <w:t>,</w:t>
      </w:r>
      <w:r w:rsidR="00C740DE">
        <w:t xml:space="preserve"> and </w:t>
      </w:r>
      <w:r w:rsidR="00C740DE" w:rsidRPr="00B94557">
        <w:rPr>
          <w:i/>
        </w:rPr>
        <w:t>artifacts</w:t>
      </w:r>
      <w:ins w:id="716" w:author="Micro" w:date="2012-12-03T16:07:00Z">
        <w:r w:rsidR="00B83390">
          <w:t>)</w:t>
        </w:r>
      </w:ins>
      <w:r w:rsidR="00C740DE">
        <w:t xml:space="preserve">, </w:t>
      </w:r>
      <w:r w:rsidR="00AB2601">
        <w:t>the collected information is mapped to each type</w:t>
      </w:r>
      <w:ins w:id="717" w:author="Micro" w:date="2012-12-03T16:07:00Z">
        <w:r w:rsidR="00B83390">
          <w:t>,</w:t>
        </w:r>
      </w:ins>
      <w:r w:rsidR="00AB2601">
        <w:t xml:space="preserve"> according to the data model explained in </w:t>
      </w:r>
      <w:r w:rsidR="00AB2601">
        <w:fldChar w:fldCharType="begin"/>
      </w:r>
      <w:r w:rsidR="00F73B3D">
        <w:instrText xml:space="preserve"> ADDIN ZOTERO_ITEM CSL_CITATION {"citationID":"1o13qjmbjn","properties":{"formattedCitation":"[16]","plainCitation":"[16]"},"citationItems":[{"id":87,"uris":["http://zotero.org/users/1122386/items/9DCQB8VQ"],"uri":["http://zotero.org/users/1122386/items/9DCQB8VQ"]}],"schema":"https://github.com/citation-style-language/schema/raw/master/csl-citation.json"} </w:instrText>
      </w:r>
      <w:r w:rsidR="00AB2601">
        <w:fldChar w:fldCharType="separate"/>
      </w:r>
      <w:r w:rsidR="00F73B3D" w:rsidRPr="00F73B3D">
        <w:t>[16]</w:t>
      </w:r>
      <w:r w:rsidR="00AB2601">
        <w:fldChar w:fldCharType="end"/>
      </w:r>
      <w:r w:rsidR="00AB2601">
        <w:t xml:space="preserve"> and illustrated by </w:t>
      </w:r>
      <w:r w:rsidR="00AB2601">
        <w:fldChar w:fldCharType="begin"/>
      </w:r>
      <w:r w:rsidR="00AB2601">
        <w:instrText xml:space="preserve"> REF _Ref341623250 \h </w:instrText>
      </w:r>
      <w:r w:rsidR="00AB2601">
        <w:fldChar w:fldCharType="separate"/>
      </w:r>
      <w:r w:rsidR="00813A29">
        <w:t xml:space="preserve">Figure </w:t>
      </w:r>
      <w:r w:rsidR="00813A29">
        <w:rPr>
          <w:noProof/>
        </w:rPr>
        <w:t>3</w:t>
      </w:r>
      <w:r w:rsidR="00AB2601">
        <w:fldChar w:fldCharType="end"/>
      </w:r>
      <w:r w:rsidR="00B94557">
        <w:t>. Each nod</w:t>
      </w:r>
      <w:r w:rsidR="00AB2601">
        <w:t>e contains different information according to its type.</w:t>
      </w:r>
    </w:p>
    <w:p w14:paraId="088E16EE" w14:textId="41781FE5" w:rsidR="007103A3" w:rsidRDefault="00486180" w:rsidP="007103A3">
      <w:commentRangeStart w:id="718"/>
      <w:del w:id="719" w:author="Leonardo Gresta Paulino Murta" w:date="2012-12-07T00:07:00Z">
        <w:r w:rsidRPr="000C12B5" w:rsidDel="000C12B5">
          <w:rPr>
            <w:i/>
            <w:rPrChange w:id="720" w:author="Leonardo Gresta Paulino Murta" w:date="2012-12-07T00:07:00Z">
              <w:rPr/>
            </w:rPrChange>
          </w:rPr>
          <w:delText xml:space="preserve">For </w:delText>
        </w:r>
      </w:del>
      <w:ins w:id="721" w:author="Micro" w:date="2012-12-03T16:08:00Z">
        <w:del w:id="722" w:author="Leonardo Gresta Paulino Murta" w:date="2012-12-07T00:07:00Z">
          <w:r w:rsidR="00716E6F" w:rsidRPr="000C12B5" w:rsidDel="000C12B5">
            <w:rPr>
              <w:i/>
              <w:rPrChange w:id="723" w:author="Leonardo Gresta Paulino Murta" w:date="2012-12-07T00:07:00Z">
                <w:rPr/>
              </w:rPrChange>
            </w:rPr>
            <w:delText xml:space="preserve">the </w:delText>
          </w:r>
        </w:del>
      </w:ins>
      <w:del w:id="724" w:author="Leonardo Gresta Paulino Murta" w:date="2012-12-07T00:07:00Z">
        <w:r w:rsidRPr="000C12B5" w:rsidDel="000C12B5">
          <w:rPr>
            <w:i/>
          </w:rPr>
          <w:delText>p</w:delText>
        </w:r>
      </w:del>
      <w:proofErr w:type="gramStart"/>
      <w:ins w:id="725" w:author="Leonardo Gresta Paulino Murta" w:date="2012-12-07T00:07:00Z">
        <w:r w:rsidR="000C12B5" w:rsidRPr="000C12B5">
          <w:rPr>
            <w:i/>
            <w:rPrChange w:id="726" w:author="Leonardo Gresta Paulino Murta" w:date="2012-12-07T00:07:00Z">
              <w:rPr/>
            </w:rPrChange>
          </w:rPr>
          <w:t>P</w:t>
        </w:r>
      </w:ins>
      <w:r w:rsidRPr="001725AB">
        <w:rPr>
          <w:i/>
        </w:rPr>
        <w:t>rocesses</w:t>
      </w:r>
      <w:r w:rsidR="00C740DE">
        <w:t xml:space="preserve"> nodes</w:t>
      </w:r>
      <w:r>
        <w:t xml:space="preserve">, which represents actions executed during the game by employees, </w:t>
      </w:r>
      <w:ins w:id="727" w:author="Micro" w:date="2012-12-03T16:08:00Z">
        <w:del w:id="728" w:author="Leonardo Gresta Paulino Murta" w:date="2012-12-07T00:07:00Z">
          <w:r w:rsidR="00716E6F" w:rsidDel="000C12B5">
            <w:delText xml:space="preserve">it </w:delText>
          </w:r>
        </w:del>
      </w:ins>
      <w:del w:id="729" w:author="Leonardo Gresta Paulino Murta" w:date="2012-12-07T00:07:00Z">
        <w:r w:rsidDel="000C12B5">
          <w:delText>is stored</w:delText>
        </w:r>
      </w:del>
      <w:ins w:id="730" w:author="Leonardo Gresta Paulino Murta" w:date="2012-12-07T00:07:00Z">
        <w:r w:rsidR="000C12B5">
          <w:t>stores</w:t>
        </w:r>
      </w:ins>
      <w:r>
        <w:t xml:space="preserve"> when it </w:t>
      </w:r>
      <w:del w:id="731" w:author="Leonardo Gresta Paulino Murta" w:date="2012-12-07T00:07:00Z">
        <w:r w:rsidDel="000C12B5">
          <w:delText>occurred</w:delText>
        </w:r>
      </w:del>
      <w:ins w:id="732" w:author="Leonardo Gresta Paulino Murta" w:date="2012-12-07T00:07:00Z">
        <w:r w:rsidR="000C12B5">
          <w:t>was executed</w:t>
        </w:r>
      </w:ins>
      <w:r>
        <w:t>, who executed it, which task was executed</w:t>
      </w:r>
      <w:r w:rsidR="00C740DE">
        <w:t>, which</w:t>
      </w:r>
      <w:r>
        <w:t xml:space="preserve"> role was </w:t>
      </w:r>
      <w:commentRangeStart w:id="733"/>
      <w:r>
        <w:t xml:space="preserve">he </w:t>
      </w:r>
      <w:commentRangeEnd w:id="733"/>
      <w:r w:rsidR="000C12B5">
        <w:rPr>
          <w:rStyle w:val="CommentReference"/>
        </w:rPr>
        <w:commentReference w:id="733"/>
      </w:r>
      <w:r>
        <w:t>occupying, the employee’s current morale and stamina stats, how many hours he worked that day, how much credits was spent to execute the action, the progress made in his task and a description of the action, explaining his decision making</w:t>
      </w:r>
      <w:r w:rsidR="001725AB">
        <w:t xml:space="preserve"> process</w:t>
      </w:r>
      <w:r>
        <w:t>.</w:t>
      </w:r>
      <w:proofErr w:type="gramEnd"/>
      <w:r>
        <w:t xml:space="preserve"> </w:t>
      </w:r>
      <w:commentRangeEnd w:id="718"/>
      <w:r w:rsidR="00D67208">
        <w:rPr>
          <w:rStyle w:val="CommentReference"/>
        </w:rPr>
        <w:commentReference w:id="718"/>
      </w:r>
      <w:r>
        <w:t>Besides th</w:t>
      </w:r>
      <w:r w:rsidR="00C740DE">
        <w:t>ose</w:t>
      </w:r>
      <w:r>
        <w:t>, if the action had any external influences</w:t>
      </w:r>
      <w:ins w:id="734" w:author="Leonardo Gresta Paulino Murta" w:date="2012-12-07T00:09:00Z">
        <w:r w:rsidR="00506B01">
          <w:t>,</w:t>
        </w:r>
      </w:ins>
      <w:r w:rsidR="00AB2601">
        <w:t xml:space="preserve"> or </w:t>
      </w:r>
      <w:del w:id="735" w:author="Leonardo Gresta Paulino Murta" w:date="2012-12-07T00:09:00Z">
        <w:r w:rsidR="00AB2601" w:rsidDel="00506B01">
          <w:delText xml:space="preserve">if </w:delText>
        </w:r>
      </w:del>
      <w:r w:rsidR="00AB2601">
        <w:t>used or altered an artifact</w:t>
      </w:r>
      <w:r>
        <w:t xml:space="preserve">, </w:t>
      </w:r>
      <w:r w:rsidR="00C740DE">
        <w:t xml:space="preserve">a link to the action that </w:t>
      </w:r>
      <w:r w:rsidR="00AB2601">
        <w:t>affects</w:t>
      </w:r>
      <w:r w:rsidR="00C740DE">
        <w:t xml:space="preserve"> its execution</w:t>
      </w:r>
      <w:r w:rsidR="00AB2601">
        <w:t xml:space="preserve"> and the artifact</w:t>
      </w:r>
      <w:ins w:id="736" w:author="Micro" w:date="2012-12-03T16:09:00Z">
        <w:r w:rsidR="00716E6F">
          <w:t xml:space="preserve"> is included</w:t>
        </w:r>
      </w:ins>
      <w:r w:rsidR="00C740DE">
        <w:t>.</w:t>
      </w:r>
    </w:p>
    <w:p w14:paraId="4E126201" w14:textId="77777777" w:rsidR="00C740DE" w:rsidRDefault="00C740DE" w:rsidP="007103A3">
      <w:r w:rsidRPr="001725AB">
        <w:rPr>
          <w:i/>
        </w:rPr>
        <w:t>Agent</w:t>
      </w:r>
      <w:r>
        <w:t xml:space="preserve"> nodes, representing employees, store</w:t>
      </w:r>
      <w:del w:id="737" w:author="Leonardo Gresta Paulino Murta" w:date="2012-12-07T00:10:00Z">
        <w:r w:rsidDel="00506B01">
          <w:delText>s</w:delText>
        </w:r>
      </w:del>
      <w:r>
        <w:t xml:space="preserve"> the employee’s name, his current staff grade, his level, human </w:t>
      </w:r>
      <w:proofErr w:type="gramStart"/>
      <w:r>
        <w:t>attributes which</w:t>
      </w:r>
      <w:proofErr w:type="gramEnd"/>
      <w:r>
        <w:t xml:space="preserve"> are used in the game, and specializations.</w:t>
      </w:r>
    </w:p>
    <w:p w14:paraId="3246AD63" w14:textId="67DF03B5" w:rsidR="00AB2601" w:rsidDel="00801E9C" w:rsidRDefault="00AB2601" w:rsidP="007103A3">
      <w:pPr>
        <w:rPr>
          <w:del w:id="738" w:author="Kohwalter" w:date="2012-12-03T17:43:00Z"/>
        </w:rPr>
      </w:pPr>
      <w:r w:rsidRPr="001725AB">
        <w:rPr>
          <w:i/>
        </w:rPr>
        <w:t>Artifact</w:t>
      </w:r>
      <w:r>
        <w:t xml:space="preserve"> nodes vary according to its type. In SDM </w:t>
      </w:r>
      <w:del w:id="739" w:author="Micro" w:date="2012-12-03T16:09:00Z">
        <w:r w:rsidR="001725AB" w:rsidDel="00716E6F">
          <w:delText>are</w:delText>
        </w:r>
        <w:r w:rsidDel="00716E6F">
          <w:delText xml:space="preserve"> used</w:delText>
        </w:r>
      </w:del>
      <w:ins w:id="740" w:author="Micro" w:date="2012-12-03T16:09:00Z">
        <w:r w:rsidR="00716E6F">
          <w:t>we use</w:t>
        </w:r>
      </w:ins>
      <w:r>
        <w:t xml:space="preserve"> three types of </w:t>
      </w:r>
      <w:r w:rsidRPr="001725AB">
        <w:rPr>
          <w:i/>
        </w:rPr>
        <w:t>artifacts</w:t>
      </w:r>
      <w:r>
        <w:t>: Prototypes, produced by architects and consumed by analysts; Test Cases, produced by analysts, architects</w:t>
      </w:r>
      <w:ins w:id="741" w:author="Leonardo Gresta Paulino Murta" w:date="2012-12-07T00:10:00Z">
        <w:r w:rsidR="00803E67">
          <w:t>,</w:t>
        </w:r>
      </w:ins>
      <w:r>
        <w:t xml:space="preserve"> and programmers and consumed by testers; and Project, which represents the software development progress and is considered the main </w:t>
      </w:r>
      <w:r w:rsidRPr="001725AB">
        <w:rPr>
          <w:i/>
        </w:rPr>
        <w:t>artifact</w:t>
      </w:r>
      <w:r>
        <w:t xml:space="preserve"> for analysis.</w:t>
      </w:r>
      <w:ins w:id="742" w:author="Kohwalter" w:date="2012-12-03T17:43:00Z">
        <w:r w:rsidR="00801E9C" w:rsidDel="00801E9C">
          <w:t xml:space="preserve"> </w:t>
        </w:r>
      </w:ins>
      <w:commentRangeStart w:id="743"/>
      <w:del w:id="744" w:author="Kohwalter" w:date="2012-12-03T17:43:00Z">
        <w:r w:rsidDel="00801E9C">
          <w:delText xml:space="preserve"> </w:delText>
        </w:r>
        <w:commentRangeStart w:id="745"/>
        <w:r w:rsidDel="00801E9C">
          <w:delText>The first two types at the moment are equals in terms of information stored</w:delText>
        </w:r>
      </w:del>
      <w:del w:id="746" w:author="Kohwalter" w:date="2012-12-03T17:42:00Z">
        <w:r w:rsidDel="00801E9C">
          <w:delText xml:space="preserve">. </w:delText>
        </w:r>
        <w:commentRangeEnd w:id="745"/>
        <w:r w:rsidR="00716E6F" w:rsidDel="00801E9C">
          <w:rPr>
            <w:rStyle w:val="CommentReference"/>
          </w:rPr>
          <w:commentReference w:id="745"/>
        </w:r>
        <w:commentRangeStart w:id="747"/>
        <w:r w:rsidDel="00801E9C">
          <w:delText>W</w:delText>
        </w:r>
      </w:del>
      <w:del w:id="748" w:author="Kohwalter" w:date="2012-12-03T17:43:00Z">
        <w:r w:rsidDel="00801E9C">
          <w:delText xml:space="preserve">hen it was created and </w:delText>
        </w:r>
        <w:r w:rsidR="004E54AE" w:rsidDel="00801E9C">
          <w:delText xml:space="preserve">its </w:delText>
        </w:r>
        <w:r w:rsidDel="00801E9C">
          <w:delText>type</w:delText>
        </w:r>
        <w:r w:rsidR="00F54CA8" w:rsidDel="00801E9C">
          <w:delText>: prototype, acception</w:delText>
        </w:r>
      </w:del>
      <w:ins w:id="749" w:author="Micro" w:date="2012-12-03T16:10:00Z">
        <w:del w:id="750" w:author="Kohwalter" w:date="2012-12-03T17:43:00Z">
          <w:r w:rsidR="00716E6F" w:rsidDel="00801E9C">
            <w:delText>acceptation</w:delText>
          </w:r>
        </w:del>
      </w:ins>
      <w:del w:id="751" w:author="Kohwalter" w:date="2012-12-03T17:43:00Z">
        <w:r w:rsidR="00F54CA8" w:rsidDel="00801E9C">
          <w:delText xml:space="preserve">, integration, system </w:delText>
        </w:r>
        <w:r w:rsidR="004E54AE" w:rsidDel="00801E9C">
          <w:delText>or</w:delText>
        </w:r>
        <w:r w:rsidR="00F54CA8" w:rsidDel="00801E9C">
          <w:delText xml:space="preserve"> unitary test cases</w:delText>
        </w:r>
        <w:r w:rsidDel="00801E9C">
          <w:delText xml:space="preserve">. </w:delText>
        </w:r>
        <w:commentRangeEnd w:id="747"/>
        <w:r w:rsidR="00716E6F" w:rsidDel="00801E9C">
          <w:rPr>
            <w:rStyle w:val="CommentReference"/>
          </w:rPr>
          <w:commentReference w:id="747"/>
        </w:r>
      </w:del>
    </w:p>
    <w:p w14:paraId="5C766D74" w14:textId="714A911E" w:rsidR="00AB2601" w:rsidRDefault="004E54AE" w:rsidP="00803E67">
      <w:del w:id="752" w:author="Leonardo Gresta Paulino Murta" w:date="2012-12-07T00:11:00Z">
        <w:r w:rsidDel="00803E67">
          <w:delText>For</w:delText>
        </w:r>
      </w:del>
      <w:proofErr w:type="gramStart"/>
      <w:ins w:id="753" w:author="Leonardo Gresta Paulino Murta" w:date="2012-12-07T00:11:00Z">
        <w:r w:rsidR="00803E67">
          <w:t>The</w:t>
        </w:r>
      </w:ins>
      <w:r>
        <w:t xml:space="preserve"> project type</w:t>
      </w:r>
      <w:r w:rsidR="00AB2601">
        <w:t xml:space="preserve"> </w:t>
      </w:r>
      <w:r w:rsidR="00AB2601" w:rsidRPr="004E54AE">
        <w:rPr>
          <w:i/>
        </w:rPr>
        <w:t>artifact</w:t>
      </w:r>
      <w:del w:id="754" w:author="Leonardo Gresta Paulino Murta" w:date="2012-12-07T00:11:00Z">
        <w:r w:rsidR="00AB2601" w:rsidDel="00803E67">
          <w:delText xml:space="preserve">, </w:delText>
        </w:r>
        <w:r w:rsidR="00AA79D3" w:rsidDel="00803E67">
          <w:delText>it is</w:delText>
        </w:r>
      </w:del>
      <w:r w:rsidR="00AA79D3">
        <w:t xml:space="preserve"> store</w:t>
      </w:r>
      <w:ins w:id="755" w:author="Leonardo Gresta Paulino Murta" w:date="2012-12-07T00:11:00Z">
        <w:r w:rsidR="00803E67">
          <w:t>s</w:t>
        </w:r>
      </w:ins>
      <w:del w:id="756" w:author="Leonardo Gresta Paulino Murta" w:date="2012-12-07T00:11:00Z">
        <w:r w:rsidR="00AA79D3" w:rsidDel="00803E67">
          <w:delText>d</w:delText>
        </w:r>
      </w:del>
      <w:r w:rsidR="00AA79D3">
        <w:t xml:space="preserve"> the name of the project, the day of its instance, the project’s deadline, </w:t>
      </w:r>
      <w:ins w:id="757" w:author="Kohwalter" w:date="2012-12-03T17:45:00Z">
        <w:r w:rsidR="003712A2">
          <w:t xml:space="preserve">how much credits the player </w:t>
        </w:r>
        <w:del w:id="758" w:author="Leonardo Gresta Paulino Murta" w:date="2012-12-07T00:11:00Z">
          <w:r w:rsidR="003712A2" w:rsidDel="00803E67">
            <w:delText>have</w:delText>
          </w:r>
        </w:del>
      </w:ins>
      <w:ins w:id="759" w:author="Leonardo Gresta Paulino Murta" w:date="2012-12-07T00:11:00Z">
        <w:r w:rsidR="00803E67">
          <w:t>has</w:t>
        </w:r>
      </w:ins>
      <w:ins w:id="760" w:author="Kohwalter" w:date="2012-12-03T17:45:00Z">
        <w:r w:rsidR="003712A2">
          <w:t xml:space="preserve">, </w:t>
        </w:r>
      </w:ins>
      <w:r w:rsidR="00AA79D3">
        <w:t xml:space="preserve">how much coding was </w:t>
      </w:r>
      <w:del w:id="761" w:author="Micro" w:date="2012-12-03T16:11:00Z">
        <w:r w:rsidR="00AA79D3" w:rsidDel="00716E6F">
          <w:delText>coded</w:delText>
        </w:r>
      </w:del>
      <w:ins w:id="762" w:author="Micro" w:date="2012-12-03T16:11:00Z">
        <w:r w:rsidR="00716E6F">
          <w:t>produced</w:t>
        </w:r>
      </w:ins>
      <w:r w:rsidR="00AA79D3">
        <w:t>, the code overall quality, the clients requirements identified and modeled by analysts, how many credits is paid each month to the player and the state of each type of bugs found and repaired.</w:t>
      </w:r>
      <w:commentRangeEnd w:id="743"/>
      <w:r w:rsidR="00803E67">
        <w:rPr>
          <w:rStyle w:val="CommentReference"/>
        </w:rPr>
        <w:commentReference w:id="743"/>
      </w:r>
      <w:proofErr w:type="gramEnd"/>
      <w:r w:rsidR="00AA79D3">
        <w:t xml:space="preserve"> </w:t>
      </w:r>
      <w:commentRangeStart w:id="763"/>
      <w:del w:id="764" w:author="Kohwalter" w:date="2012-12-03T17:45:00Z">
        <w:r w:rsidR="00AA79D3" w:rsidDel="003712A2">
          <w:delText xml:space="preserve">Lastly, how many credits the player had at that </w:delText>
        </w:r>
        <w:r w:rsidR="00196FDF" w:rsidDel="003712A2">
          <w:delText>instance</w:delText>
        </w:r>
        <w:commentRangeEnd w:id="763"/>
        <w:r w:rsidR="00716E6F" w:rsidDel="003712A2">
          <w:rPr>
            <w:rStyle w:val="CommentReference"/>
          </w:rPr>
          <w:commentReference w:id="763"/>
        </w:r>
        <w:r w:rsidR="00AA79D3" w:rsidDel="003712A2">
          <w:delText>.</w:delText>
        </w:r>
        <w:r w:rsidR="00433869" w:rsidDel="003712A2">
          <w:delText xml:space="preserve"> </w:delText>
        </w:r>
      </w:del>
      <w:r w:rsidR="00433869">
        <w:fldChar w:fldCharType="begin"/>
      </w:r>
      <w:r w:rsidR="00433869">
        <w:instrText xml:space="preserve"> REF _Ref341884729 \h </w:instrText>
      </w:r>
      <w:r w:rsidR="00433869">
        <w:fldChar w:fldCharType="separate"/>
      </w:r>
      <w:r w:rsidR="00813A29">
        <w:t xml:space="preserve">Figure </w:t>
      </w:r>
      <w:r w:rsidR="00813A29">
        <w:rPr>
          <w:noProof/>
        </w:rPr>
        <w:t>10</w:t>
      </w:r>
      <w:r w:rsidR="00433869">
        <w:fldChar w:fldCharType="end"/>
      </w:r>
      <w:r w:rsidR="00433869">
        <w:t xml:space="preserve"> illustrates </w:t>
      </w:r>
      <w:r w:rsidR="00C51F5B">
        <w:t xml:space="preserve">an example of </w:t>
      </w:r>
      <w:r w:rsidR="00433869">
        <w:t>the data shown in the provenance graph according to the node’s type.</w:t>
      </w:r>
    </w:p>
    <w:p w14:paraId="4651E7B6" w14:textId="77777777" w:rsidR="00925593" w:rsidRDefault="00925593" w:rsidP="00925593">
      <w:pPr>
        <w:keepNext/>
      </w:pPr>
      <w:r>
        <w:t xml:space="preserve">After the data </w:t>
      </w:r>
      <w:proofErr w:type="gramStart"/>
      <w:r>
        <w:t>is collected and extracted,</w:t>
      </w:r>
      <w:proofErr w:type="gramEnd"/>
      <w:r>
        <w:t xml:space="preserve"> a provenance graph </w:t>
      </w:r>
      <w:r>
        <w:lastRenderedPageBreak/>
        <w:t xml:space="preserve">corresponding to that scenario is generated and displayed for </w:t>
      </w:r>
      <w:commentRangeStart w:id="765"/>
      <w:r>
        <w:t>analysis</w:t>
      </w:r>
      <w:commentRangeEnd w:id="765"/>
      <w:r w:rsidR="00716E6F">
        <w:rPr>
          <w:rStyle w:val="CommentReference"/>
        </w:rPr>
        <w:commentReference w:id="765"/>
      </w:r>
      <w:ins w:id="766" w:author="Kohwalter" w:date="2012-12-03T18:03:00Z">
        <w:r w:rsidR="00BB590A">
          <w:t xml:space="preserve">, similar to the one presented by </w:t>
        </w:r>
        <w:r w:rsidR="00BB590A">
          <w:fldChar w:fldCharType="begin"/>
        </w:r>
        <w:r w:rsidR="00BB590A">
          <w:instrText xml:space="preserve"> REF _Ref341710011 \h </w:instrText>
        </w:r>
      </w:ins>
      <w:r w:rsidR="00BB590A">
        <w:fldChar w:fldCharType="separate"/>
      </w:r>
      <w:ins w:id="767" w:author="Kohwalter" w:date="2012-12-03T18:03:00Z">
        <w:r w:rsidR="00BB590A">
          <w:t xml:space="preserve">Figure </w:t>
        </w:r>
        <w:r w:rsidR="00BB590A">
          <w:rPr>
            <w:noProof/>
          </w:rPr>
          <w:t>4</w:t>
        </w:r>
        <w:r w:rsidR="00BB590A">
          <w:fldChar w:fldCharType="end"/>
        </w:r>
      </w:ins>
      <w:del w:id="768" w:author="Kohwalter" w:date="2012-12-03T18:03:00Z">
        <w:r w:rsidDel="00BB590A">
          <w:delText>.</w:delText>
        </w:r>
      </w:del>
      <w:ins w:id="769" w:author="Kohwalter" w:date="2012-12-03T18:00:00Z">
        <w:r w:rsidR="00BB590A">
          <w:t>.</w:t>
        </w:r>
      </w:ins>
    </w:p>
    <w:p w14:paraId="4F331286" w14:textId="77777777" w:rsidR="00433869" w:rsidRDefault="000D4566" w:rsidP="00AD5D94">
      <w:pPr>
        <w:keepNext/>
        <w:framePr w:w="4766" w:h="4277" w:hSpace="187" w:vSpace="144" w:wrap="around" w:hAnchor="text" w:xAlign="center" w:yAlign="bottom"/>
        <w:jc w:val="center"/>
      </w:pPr>
      <w:r>
        <w:rPr>
          <w:noProof/>
        </w:rPr>
        <w:drawing>
          <wp:inline distT="0" distB="0" distL="0" distR="0" wp14:anchorId="1FADCD74" wp14:editId="69AFAE62">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7680" cy="2174875"/>
                    </a:xfrm>
                    <a:prstGeom prst="rect">
                      <a:avLst/>
                    </a:prstGeom>
                    <a:noFill/>
                    <a:ln>
                      <a:noFill/>
                    </a:ln>
                  </pic:spPr>
                </pic:pic>
              </a:graphicData>
            </a:graphic>
          </wp:inline>
        </w:drawing>
      </w:r>
    </w:p>
    <w:p w14:paraId="755A7D9C" w14:textId="77777777" w:rsidR="00433869" w:rsidRDefault="00433869" w:rsidP="00AD5D94">
      <w:pPr>
        <w:pStyle w:val="Caption"/>
        <w:framePr w:w="4766" w:h="4277" w:hSpace="187" w:vSpace="144" w:wrap="around" w:hAnchor="text" w:xAlign="center" w:yAlign="bottom"/>
        <w:jc w:val="both"/>
      </w:pPr>
      <w:bookmarkStart w:id="770" w:name="_Ref341884729"/>
      <w:proofErr w:type="gramStart"/>
      <w:r>
        <w:t xml:space="preserve">Figure </w:t>
      </w:r>
      <w:fldSimple w:instr=" SEQ Figure \* ARABIC ">
        <w:r w:rsidR="00813A29">
          <w:rPr>
            <w:noProof/>
          </w:rPr>
          <w:t>10</w:t>
        </w:r>
      </w:fldSimple>
      <w:bookmarkEnd w:id="770"/>
      <w:r>
        <w:t>.</w:t>
      </w:r>
      <w:proofErr w:type="gramEnd"/>
      <w:r>
        <w:t xml:space="preserve"> </w:t>
      </w:r>
      <w:proofErr w:type="gramStart"/>
      <w:r>
        <w:t xml:space="preserve">Information data in the provenance </w:t>
      </w:r>
      <w:commentRangeStart w:id="771"/>
      <w:r>
        <w:t>graph.</w:t>
      </w:r>
      <w:proofErr w:type="gramEnd"/>
      <w:r>
        <w:t xml:space="preserve"> </w:t>
      </w:r>
      <w:del w:id="772" w:author="Micro" w:date="2012-12-03T16:13:00Z">
        <w:r w:rsidDel="00716E6F">
          <w:delText xml:space="preserve">Figure </w:delText>
        </w:r>
      </w:del>
      <w:r>
        <w:t xml:space="preserve">(a) </w:t>
      </w:r>
      <w:proofErr w:type="gramStart"/>
      <w:r>
        <w:t>is</w:t>
      </w:r>
      <w:proofErr w:type="gramEnd"/>
      <w:r>
        <w:t xml:space="preserve"> the main artifact node data</w:t>
      </w:r>
      <w:r w:rsidR="00BB09DF">
        <w:t xml:space="preserve"> (Project)</w:t>
      </w:r>
      <w:r>
        <w:t xml:space="preserve">. </w:t>
      </w:r>
      <w:del w:id="773" w:author="Micro" w:date="2012-12-03T16:13:00Z">
        <w:r w:rsidDel="00716E6F">
          <w:delText xml:space="preserve">Figure </w:delText>
        </w:r>
      </w:del>
      <w:r>
        <w:t xml:space="preserve">(b) </w:t>
      </w:r>
      <w:proofErr w:type="gramStart"/>
      <w:r>
        <w:t>is</w:t>
      </w:r>
      <w:proofErr w:type="gramEnd"/>
      <w:r>
        <w:t xml:space="preserve"> an agent no</w:t>
      </w:r>
      <w:commentRangeEnd w:id="771"/>
      <w:r w:rsidR="007073E3">
        <w:rPr>
          <w:rStyle w:val="CommentReference"/>
          <w:rFonts w:cs="Times New Roman"/>
          <w:b w:val="0"/>
          <w:bCs w:val="0"/>
          <w:lang w:eastAsia="en-US"/>
        </w:rPr>
        <w:commentReference w:id="771"/>
      </w:r>
      <w:r>
        <w:t>de data</w:t>
      </w:r>
      <w:r w:rsidR="00BB09DF">
        <w:t xml:space="preserve"> (Employee)</w:t>
      </w:r>
      <w:r>
        <w:t xml:space="preserve">. </w:t>
      </w:r>
      <w:del w:id="774" w:author="Micro" w:date="2012-12-03T16:13:00Z">
        <w:r w:rsidDel="00716E6F">
          <w:delText xml:space="preserve">Figure </w:delText>
        </w:r>
      </w:del>
      <w:r>
        <w:t xml:space="preserve">(c) </w:t>
      </w:r>
      <w:proofErr w:type="gramStart"/>
      <w:r>
        <w:t>is</w:t>
      </w:r>
      <w:proofErr w:type="gramEnd"/>
      <w:r>
        <w:t xml:space="preserve"> a process node data</w:t>
      </w:r>
      <w:r w:rsidR="00BB09DF">
        <w:t xml:space="preserve"> (actions)</w:t>
      </w:r>
      <w:r>
        <w:t xml:space="preserve"> and </w:t>
      </w:r>
      <w:del w:id="775" w:author="Micro" w:date="2012-12-03T16:13:00Z">
        <w:r w:rsidDel="00716E6F">
          <w:delText xml:space="preserve">Figure </w:delText>
        </w:r>
      </w:del>
      <w:r>
        <w:t>(d) an edge data</w:t>
      </w:r>
      <w:r w:rsidR="00BB09DF">
        <w:t xml:space="preserve"> (influences)</w:t>
      </w:r>
      <w:r>
        <w:t>.</w:t>
      </w:r>
    </w:p>
    <w:p w14:paraId="2B91CF32" w14:textId="77777777" w:rsidR="007103A3" w:rsidRDefault="001B2EB1" w:rsidP="00E41CB4">
      <w:pPr>
        <w:pStyle w:val="Heading2"/>
      </w:pPr>
      <w:commentRangeStart w:id="776"/>
      <w:commentRangeStart w:id="777"/>
      <w:r>
        <w:t>Provenance Graph</w:t>
      </w:r>
      <w:commentRangeEnd w:id="776"/>
      <w:r w:rsidR="001B1500">
        <w:rPr>
          <w:rStyle w:val="CommentReference"/>
          <w:b w:val="0"/>
          <w:kern w:val="0"/>
        </w:rPr>
        <w:commentReference w:id="776"/>
      </w:r>
      <w:commentRangeEnd w:id="777"/>
      <w:r w:rsidR="00DB5C14">
        <w:rPr>
          <w:rStyle w:val="CommentReference"/>
          <w:b w:val="0"/>
          <w:kern w:val="0"/>
        </w:rPr>
        <w:commentReference w:id="777"/>
      </w:r>
    </w:p>
    <w:p w14:paraId="13C67F05" w14:textId="2F5DE6D2" w:rsidR="00F65F8A" w:rsidRDefault="007103A3" w:rsidP="007103A3">
      <w:r w:rsidRPr="004D5D37">
        <w:t xml:space="preserve">With </w:t>
      </w:r>
      <w:ins w:id="778" w:author="Micro" w:date="2012-12-03T16:12:00Z">
        <w:r w:rsidR="00716E6F">
          <w:t xml:space="preserve">the </w:t>
        </w:r>
      </w:ins>
      <w:r w:rsidRPr="004D5D37">
        <w:t xml:space="preserve">adaptations </w:t>
      </w:r>
      <w:r w:rsidR="00F65F8A" w:rsidRPr="004D5D37">
        <w:t xml:space="preserve">made </w:t>
      </w:r>
      <w:r w:rsidRPr="004D5D37">
        <w:t xml:space="preserve">in </w:t>
      </w:r>
      <w:ins w:id="779" w:author="Micro" w:date="2012-12-03T16:12:00Z">
        <w:r w:rsidR="00716E6F">
          <w:t xml:space="preserve">the original </w:t>
        </w:r>
      </w:ins>
      <w:r w:rsidRPr="004D5D37">
        <w:t>SDM</w:t>
      </w:r>
      <w:r w:rsidR="00F65F8A" w:rsidRPr="004D5D37">
        <w:t xml:space="preserve"> </w:t>
      </w:r>
      <w:del w:id="780" w:author="Micro" w:date="2012-12-03T16:12:00Z">
        <w:r w:rsidR="00F65F8A" w:rsidRPr="004D5D37" w:rsidDel="00716E6F">
          <w:delText xml:space="preserve">at </w:delText>
        </w:r>
      </w:del>
      <w:ins w:id="781" w:author="Micro" w:date="2012-12-03T16:12:00Z">
        <w:r w:rsidR="00716E6F">
          <w:t>concepts</w:t>
        </w:r>
        <w:r w:rsidR="00716E6F" w:rsidRPr="004D5D37">
          <w:t xml:space="preserve"> </w:t>
        </w:r>
      </w:ins>
      <w:r w:rsidR="00F65F8A" w:rsidRPr="004D5D37">
        <w:fldChar w:fldCharType="begin"/>
      </w:r>
      <w:r w:rsidR="00F73B3D">
        <w:instrText xml:space="preserve"> ADDIN ZOTERO_ITEM CSL_CITATION {"citationID":"1iag3q8nc","properties":{"formattedCitation":"[16]","plainCitation":"[16]"},"citationItems":[{"id":87,"uris":["http://zotero.org/users/1122386/items/9DCQB8VQ"],"uri":["http://zotero.org/users/1122386/items/9DCQB8VQ"]}],"schema":"https://github.com/citation-style-language/schema/raw/master/csl-citation.json"} </w:instrText>
      </w:r>
      <w:r w:rsidR="00F65F8A" w:rsidRPr="004D5D37">
        <w:fldChar w:fldCharType="separate"/>
      </w:r>
      <w:r w:rsidR="00F73B3D" w:rsidRPr="00F73B3D">
        <w:t>[16]</w:t>
      </w:r>
      <w:r w:rsidR="00F65F8A" w:rsidRPr="004D5D37">
        <w:fldChar w:fldCharType="end"/>
      </w:r>
      <w:r w:rsidRPr="004D5D37">
        <w:t xml:space="preserve">, it is possible to use the collected data for provenance analysis. </w:t>
      </w:r>
      <w:r w:rsidR="00617570">
        <w:t>T</w:t>
      </w:r>
      <w:r w:rsidRPr="004D5D37">
        <w:t>he</w:t>
      </w:r>
      <w:r w:rsidR="00617570">
        <w:t xml:space="preserve"> collected game</w:t>
      </w:r>
      <w:r w:rsidRPr="004D5D37">
        <w:t xml:space="preserve"> data </w:t>
      </w:r>
      <w:proofErr w:type="gramStart"/>
      <w:r w:rsidR="00F65F8A" w:rsidRPr="004D5D37">
        <w:t>is</w:t>
      </w:r>
      <w:r w:rsidRPr="004D5D37">
        <w:t xml:space="preserve"> exported</w:t>
      </w:r>
      <w:proofErr w:type="gramEnd"/>
      <w:r w:rsidRPr="004D5D37">
        <w:t xml:space="preserve"> for </w:t>
      </w:r>
      <w:commentRangeStart w:id="782"/>
      <w:del w:id="783" w:author="Leonardo Gresta Paulino Murta" w:date="2012-12-07T00:14:00Z">
        <w:r w:rsidRPr="004D5D37" w:rsidDel="007073E3">
          <w:delText xml:space="preserve">an </w:delText>
        </w:r>
      </w:del>
      <w:ins w:id="784" w:author="Leonardo Gresta Paulino Murta" w:date="2012-12-07T00:14:00Z">
        <w:r w:rsidR="007073E3">
          <w:t>the</w:t>
        </w:r>
        <w:r w:rsidR="007073E3" w:rsidRPr="004D5D37">
          <w:t xml:space="preserve"> </w:t>
        </w:r>
        <w:r w:rsidR="007073E3">
          <w:t xml:space="preserve">previously introduced </w:t>
        </w:r>
      </w:ins>
      <w:del w:id="785" w:author="Leonardo Gresta Paulino Murta" w:date="2012-12-07T00:14:00Z">
        <w:r w:rsidRPr="004D5D37" w:rsidDel="007073E3">
          <w:delText xml:space="preserve">external </w:delText>
        </w:r>
      </w:del>
      <w:r w:rsidR="00F65F8A" w:rsidRPr="004D5D37">
        <w:t xml:space="preserve">graph </w:t>
      </w:r>
      <w:r w:rsidRPr="004D5D37">
        <w:t>visualization tool</w:t>
      </w:r>
      <w:commentRangeEnd w:id="782"/>
      <w:r w:rsidR="007073E3">
        <w:rPr>
          <w:rStyle w:val="CommentReference"/>
        </w:rPr>
        <w:commentReference w:id="782"/>
      </w:r>
      <w:r w:rsidR="0062121F">
        <w:t xml:space="preserve">, </w:t>
      </w:r>
      <w:commentRangeStart w:id="786"/>
      <w:r w:rsidR="0062121F">
        <w:t xml:space="preserve">which uses </w:t>
      </w:r>
      <w:r w:rsidR="00F65F8A" w:rsidRPr="004D5D37">
        <w:t>JUNG</w:t>
      </w:r>
      <w:commentRangeEnd w:id="786"/>
      <w:r w:rsidR="009837CB">
        <w:rPr>
          <w:rStyle w:val="CommentReference"/>
        </w:rPr>
        <w:commentReference w:id="786"/>
      </w:r>
      <w:r w:rsidR="00F65F8A" w:rsidRPr="004D5D37">
        <w:t xml:space="preserve">. </w:t>
      </w:r>
      <w:r w:rsidR="004D5D37" w:rsidRPr="004D5D37">
        <w:t xml:space="preserve">In </w:t>
      </w:r>
      <w:r w:rsidR="0062121F">
        <w:t>that application,</w:t>
      </w:r>
      <w:r w:rsidR="004D5D37" w:rsidRPr="004D5D37">
        <w:t xml:space="preserve"> the data is processed and used to generate a provenance graph for analysis.</w:t>
      </w:r>
    </w:p>
    <w:p w14:paraId="41038BBA" w14:textId="77777777" w:rsidR="009266D8" w:rsidRDefault="000D4566" w:rsidP="002465E8">
      <w:pPr>
        <w:keepNext/>
        <w:framePr w:hSpace="187" w:vSpace="144" w:wrap="around" w:hAnchor="text" w:xAlign="center" w:yAlign="bottom" w:anchorLock="1"/>
        <w:jc w:val="center"/>
      </w:pPr>
      <w:r>
        <w:rPr>
          <w:noProof/>
        </w:rPr>
        <w:drawing>
          <wp:inline distT="0" distB="0" distL="0" distR="0" wp14:anchorId="13C1DE3D" wp14:editId="0F778E93">
            <wp:extent cx="2797175" cy="1283335"/>
            <wp:effectExtent l="0" t="0" r="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7175" cy="1283335"/>
                    </a:xfrm>
                    <a:prstGeom prst="rect">
                      <a:avLst/>
                    </a:prstGeom>
                    <a:noFill/>
                    <a:ln>
                      <a:noFill/>
                    </a:ln>
                  </pic:spPr>
                </pic:pic>
              </a:graphicData>
            </a:graphic>
          </wp:inline>
        </w:drawing>
      </w:r>
    </w:p>
    <w:p w14:paraId="40143F27" w14:textId="77777777" w:rsidR="009266D8" w:rsidRDefault="009266D8" w:rsidP="002465E8">
      <w:pPr>
        <w:pStyle w:val="Caption"/>
        <w:framePr w:hSpace="187" w:vSpace="144" w:wrap="around" w:hAnchor="text" w:xAlign="center" w:yAlign="bottom" w:anchorLock="1"/>
      </w:pPr>
      <w:bookmarkStart w:id="787" w:name="_Ref342049382"/>
      <w:proofErr w:type="gramStart"/>
      <w:r>
        <w:t xml:space="preserve">Figure </w:t>
      </w:r>
      <w:fldSimple w:instr=" SEQ Figure \* ARABIC ">
        <w:r w:rsidR="00813A29">
          <w:rPr>
            <w:noProof/>
          </w:rPr>
          <w:t>11</w:t>
        </w:r>
      </w:fldSimple>
      <w:bookmarkEnd w:id="787"/>
      <w:r w:rsidR="0015622D">
        <w:t>.</w:t>
      </w:r>
      <w:proofErr w:type="gramEnd"/>
      <w:r w:rsidR="00013305">
        <w:t xml:space="preserve"> </w:t>
      </w:r>
      <w:proofErr w:type="gramStart"/>
      <w:r w:rsidR="0015622D">
        <w:t>An e</w:t>
      </w:r>
      <w:r w:rsidR="00013305">
        <w:t xml:space="preserve">xample of </w:t>
      </w:r>
      <w:r w:rsidR="00E32931">
        <w:t>credits status</w:t>
      </w:r>
      <w:r w:rsidR="00013305">
        <w:t xml:space="preserve"> </w:t>
      </w:r>
      <w:r w:rsidR="0062121F">
        <w:t>filter</w:t>
      </w:r>
      <w:r w:rsidR="00E32931">
        <w:t>.</w:t>
      </w:r>
      <w:proofErr w:type="gramEnd"/>
    </w:p>
    <w:p w14:paraId="63C79A2D" w14:textId="77777777" w:rsidR="002465E8" w:rsidRDefault="000D4566" w:rsidP="002465E8">
      <w:pPr>
        <w:keepNext/>
        <w:framePr w:hSpace="187" w:vSpace="144" w:wrap="around" w:hAnchor="text" w:xAlign="center" w:yAlign="bottom" w:anchorLock="1"/>
        <w:jc w:val="center"/>
      </w:pPr>
      <w:r>
        <w:rPr>
          <w:noProof/>
        </w:rPr>
        <w:drawing>
          <wp:inline distT="0" distB="0" distL="0" distR="0" wp14:anchorId="78A54AA8" wp14:editId="782E0424">
            <wp:extent cx="2797175" cy="1298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7175" cy="1298575"/>
                    </a:xfrm>
                    <a:prstGeom prst="rect">
                      <a:avLst/>
                    </a:prstGeom>
                    <a:noFill/>
                    <a:ln>
                      <a:noFill/>
                    </a:ln>
                  </pic:spPr>
                </pic:pic>
              </a:graphicData>
            </a:graphic>
          </wp:inline>
        </w:drawing>
      </w:r>
    </w:p>
    <w:p w14:paraId="7B729679" w14:textId="77777777" w:rsidR="002465E8" w:rsidRPr="002465E8" w:rsidRDefault="002465E8" w:rsidP="002465E8">
      <w:pPr>
        <w:pStyle w:val="Caption"/>
        <w:framePr w:hSpace="187" w:vSpace="144" w:wrap="around" w:hAnchor="text" w:xAlign="center" w:yAlign="bottom" w:anchorLock="1"/>
      </w:pPr>
      <w:bookmarkStart w:id="788" w:name="_Ref342051048"/>
      <w:proofErr w:type="gramStart"/>
      <w:r>
        <w:t xml:space="preserve">Figure </w:t>
      </w:r>
      <w:fldSimple w:instr=" SEQ Figure \* ARABIC ">
        <w:r>
          <w:rPr>
            <w:noProof/>
          </w:rPr>
          <w:t>12</w:t>
        </w:r>
      </w:fldSimple>
      <w:bookmarkEnd w:id="788"/>
      <w:r>
        <w:t>.</w:t>
      </w:r>
      <w:proofErr w:type="gramEnd"/>
      <w:r>
        <w:t xml:space="preserve"> </w:t>
      </w:r>
      <w:proofErr w:type="gramStart"/>
      <w:r>
        <w:t xml:space="preserve">Morale Filter on non-collapsed graph from </w:t>
      </w:r>
      <w:r>
        <w:fldChar w:fldCharType="begin"/>
      </w:r>
      <w:r>
        <w:instrText xml:space="preserve"> REF _Ref342049382 \h </w:instrText>
      </w:r>
      <w:r>
        <w:fldChar w:fldCharType="separate"/>
      </w:r>
      <w:r>
        <w:t xml:space="preserve">Figure </w:t>
      </w:r>
      <w:r>
        <w:rPr>
          <w:noProof/>
        </w:rPr>
        <w:t>11</w:t>
      </w:r>
      <w:r>
        <w:fldChar w:fldCharType="end"/>
      </w:r>
      <w:r>
        <w:t>.</w:t>
      </w:r>
      <w:proofErr w:type="gramEnd"/>
    </w:p>
    <w:p w14:paraId="76038FE6" w14:textId="1F1FD657" w:rsidR="00717C6D" w:rsidRDefault="00845719" w:rsidP="007103A3">
      <w:r>
        <w:t xml:space="preserve">By analyzing the </w:t>
      </w:r>
      <w:proofErr w:type="gramStart"/>
      <w:r>
        <w:t>graph</w:t>
      </w:r>
      <w:proofErr w:type="gramEnd"/>
      <w:r>
        <w:t xml:space="preserve"> </w:t>
      </w:r>
      <w:r w:rsidR="0062121F">
        <w:t>it is possible to</w:t>
      </w:r>
      <w:r>
        <w:t xml:space="preserve"> reach some conclusions of why the story progressed the way it did. As an example, </w:t>
      </w:r>
      <w:r w:rsidR="00236BEF">
        <w:fldChar w:fldCharType="begin"/>
      </w:r>
      <w:r w:rsidR="00236BEF">
        <w:instrText xml:space="preserve"> REF _Ref342049382 \h </w:instrText>
      </w:r>
      <w:r w:rsidR="00236BEF">
        <w:fldChar w:fldCharType="separate"/>
      </w:r>
      <w:r w:rsidR="00813A29">
        <w:t xml:space="preserve">Figure </w:t>
      </w:r>
      <w:r w:rsidR="00813A29">
        <w:rPr>
          <w:noProof/>
        </w:rPr>
        <w:t>11</w:t>
      </w:r>
      <w:r w:rsidR="00236BEF">
        <w:fldChar w:fldCharType="end"/>
      </w:r>
      <w:r w:rsidR="00236BEF">
        <w:t xml:space="preserve"> illustrates</w:t>
      </w:r>
      <w:r w:rsidR="0062121F">
        <w:t xml:space="preserve"> </w:t>
      </w:r>
      <w:proofErr w:type="gramStart"/>
      <w:ins w:id="789" w:author="Leonardo Gresta Paulino Murta" w:date="2012-12-07T00:15:00Z">
        <w:r w:rsidR="009837CB">
          <w:t xml:space="preserve">a </w:t>
        </w:r>
      </w:ins>
      <w:del w:id="790" w:author="Micro" w:date="2012-12-03T16:14:00Z">
        <w:r w:rsidR="0062121F" w:rsidDel="0005070C">
          <w:delText>scenery</w:delText>
        </w:r>
      </w:del>
      <w:ins w:id="791" w:author="Micro" w:date="2012-12-03T16:14:00Z">
        <w:r w:rsidR="0005070C">
          <w:t>scenery</w:t>
        </w:r>
      </w:ins>
      <w:proofErr w:type="gramEnd"/>
      <w:r w:rsidR="00236BEF">
        <w:t xml:space="preserve"> where the player </w:t>
      </w:r>
      <w:r w:rsidR="0062121F">
        <w:t>had credits problem</w:t>
      </w:r>
      <w:r w:rsidR="00236BEF">
        <w:t>.</w:t>
      </w:r>
      <w:r w:rsidR="0062121F">
        <w:t xml:space="preserve"> Credits are the monetary coin in the game.</w:t>
      </w:r>
      <w:r w:rsidR="00236BEF">
        <w:t xml:space="preserve"> To simplify the picture, some collapses </w:t>
      </w:r>
      <w:proofErr w:type="gramStart"/>
      <w:r w:rsidR="00236BEF">
        <w:t>were made</w:t>
      </w:r>
      <w:proofErr w:type="gramEnd"/>
      <w:r w:rsidR="00236BEF">
        <w:t xml:space="preserve">, omitting most of the </w:t>
      </w:r>
      <w:r w:rsidR="00236BEF" w:rsidRPr="0062121F">
        <w:rPr>
          <w:i/>
        </w:rPr>
        <w:t>agent’s</w:t>
      </w:r>
      <w:r w:rsidR="00236BEF">
        <w:t xml:space="preserve"> </w:t>
      </w:r>
      <w:r w:rsidR="00236BEF" w:rsidRPr="0062121F">
        <w:rPr>
          <w:i/>
        </w:rPr>
        <w:t>processes</w:t>
      </w:r>
      <w:r w:rsidR="00236BEF">
        <w:t xml:space="preserve">. The </w:t>
      </w:r>
      <w:r w:rsidR="00236BEF" w:rsidRPr="0062121F">
        <w:rPr>
          <w:i/>
        </w:rPr>
        <w:t>artifacts</w:t>
      </w:r>
      <w:r w:rsidR="00236BEF">
        <w:t xml:space="preserve"> </w:t>
      </w:r>
      <w:del w:id="792" w:author="Micro" w:date="2012-12-03T16:14:00Z">
        <w:r w:rsidR="00236BEF" w:rsidDel="0005070C">
          <w:delText xml:space="preserve">shown </w:delText>
        </w:r>
      </w:del>
      <w:r w:rsidR="00236BEF">
        <w:t xml:space="preserve">represent instances of the development stage, including the player’s </w:t>
      </w:r>
      <w:del w:id="793" w:author="Leonardo Gresta Paulino Murta" w:date="2012-12-07T00:16:00Z">
        <w:r w:rsidR="00236BEF" w:rsidDel="009837CB">
          <w:delText>credits</w:delText>
        </w:r>
      </w:del>
      <w:ins w:id="794" w:author="Leonardo Gresta Paulino Murta" w:date="2012-12-07T00:16:00Z">
        <w:r w:rsidR="009837CB">
          <w:t>credit</w:t>
        </w:r>
      </w:ins>
      <w:r w:rsidR="00236BEF">
        <w:t xml:space="preserve"> value. </w:t>
      </w:r>
      <w:r w:rsidR="00717C6D">
        <w:t xml:space="preserve">The </w:t>
      </w:r>
      <w:r w:rsidR="00717C6D" w:rsidRPr="0062121F">
        <w:rPr>
          <w:i/>
        </w:rPr>
        <w:t>processes</w:t>
      </w:r>
      <w:r w:rsidR="00717C6D">
        <w:t xml:space="preserve"> </w:t>
      </w:r>
      <w:r w:rsidR="0062121F">
        <w:t xml:space="preserve">present </w:t>
      </w:r>
      <w:r w:rsidR="00717C6D">
        <w:t>in the picture represent hiring actions</w:t>
      </w:r>
      <w:r w:rsidR="0062121F">
        <w:t xml:space="preserve"> </w:t>
      </w:r>
      <w:del w:id="795" w:author="Leonardo Gresta Paulino Murta" w:date="2012-12-07T00:16:00Z">
        <w:r w:rsidR="0062121F" w:rsidDel="001A7819">
          <w:delText xml:space="preserve">for </w:delText>
        </w:r>
      </w:del>
      <w:ins w:id="796" w:author="Leonardo Gresta Paulino Murta" w:date="2012-12-07T00:17:00Z">
        <w:r w:rsidR="001A7819">
          <w:t>in</w:t>
        </w:r>
      </w:ins>
      <w:ins w:id="797" w:author="Leonardo Gresta Paulino Murta" w:date="2012-12-07T00:16:00Z">
        <w:r w:rsidR="001A7819">
          <w:t xml:space="preserve"> </w:t>
        </w:r>
      </w:ins>
      <w:r w:rsidR="0062121F">
        <w:t>gray</w:t>
      </w:r>
      <w:r w:rsidR="00717C6D">
        <w:t xml:space="preserve"> and resignations</w:t>
      </w:r>
      <w:r w:rsidR="0062121F">
        <w:t xml:space="preserve"> </w:t>
      </w:r>
      <w:del w:id="798" w:author="Leonardo Gresta Paulino Murta" w:date="2012-12-07T00:17:00Z">
        <w:r w:rsidR="0062121F" w:rsidDel="001A7819">
          <w:delText xml:space="preserve">for </w:delText>
        </w:r>
      </w:del>
      <w:ins w:id="799" w:author="Leonardo Gresta Paulino Murta" w:date="2012-12-07T00:17:00Z">
        <w:r w:rsidR="001A7819">
          <w:t xml:space="preserve">in </w:t>
        </w:r>
      </w:ins>
      <w:r w:rsidR="0062121F">
        <w:t>brown</w:t>
      </w:r>
      <w:r w:rsidR="00717C6D">
        <w:t>.</w:t>
      </w:r>
    </w:p>
    <w:p w14:paraId="01B452C9" w14:textId="7580ABE7" w:rsidR="00845719" w:rsidRDefault="00236BEF" w:rsidP="007103A3">
      <w:del w:id="800" w:author="Leonardo Gresta Paulino Murta" w:date="2012-12-07T00:18:00Z">
        <w:r w:rsidDel="001A7819">
          <w:delText xml:space="preserve">In </w:delText>
        </w:r>
      </w:del>
      <w:r w:rsidR="00717C6D">
        <w:fldChar w:fldCharType="begin"/>
      </w:r>
      <w:r w:rsidR="00717C6D">
        <w:instrText xml:space="preserve"> REF _Ref342049382 \h </w:instrText>
      </w:r>
      <w:r w:rsidR="00717C6D">
        <w:fldChar w:fldCharType="separate"/>
      </w:r>
      <w:r w:rsidR="00813A29">
        <w:t xml:space="preserve">Figure </w:t>
      </w:r>
      <w:r w:rsidR="00813A29">
        <w:rPr>
          <w:noProof/>
        </w:rPr>
        <w:t>11</w:t>
      </w:r>
      <w:r w:rsidR="00717C6D">
        <w:fldChar w:fldCharType="end"/>
      </w:r>
      <w:r w:rsidR="00717C6D">
        <w:t xml:space="preserve"> </w:t>
      </w:r>
      <w:ins w:id="801" w:author="Leonardo Gresta Paulino Murta" w:date="2012-12-07T00:18:00Z">
        <w:r w:rsidR="001A7819">
          <w:t xml:space="preserve">was </w:t>
        </w:r>
      </w:ins>
      <w:del w:id="802" w:author="Leonardo Gresta Paulino Murta" w:date="2012-12-07T00:18:00Z">
        <w:r w:rsidR="0062121F" w:rsidDel="001A7819">
          <w:delText xml:space="preserve">it </w:delText>
        </w:r>
        <w:r w:rsidR="00717C6D" w:rsidDel="001A7819">
          <w:delText>i</w:delText>
        </w:r>
        <w:r w:rsidDel="001A7819">
          <w:delText xml:space="preserve">s </w:delText>
        </w:r>
      </w:del>
      <w:r>
        <w:t xml:space="preserve">already </w:t>
      </w:r>
      <w:del w:id="803" w:author="Leonardo Gresta Paulino Murta" w:date="2012-12-07T00:18:00Z">
        <w:r w:rsidDel="001A7819">
          <w:delText xml:space="preserve">applied </w:delText>
        </w:r>
      </w:del>
      <w:ins w:id="804" w:author="Leonardo Gresta Paulino Murta" w:date="2012-12-07T00:18:00Z">
        <w:r w:rsidR="001A7819">
          <w:t xml:space="preserve">subject to </w:t>
        </w:r>
      </w:ins>
      <w:r>
        <w:t xml:space="preserve">credits filter, </w:t>
      </w:r>
      <w:del w:id="805" w:author="Leonardo Gresta Paulino Murta" w:date="2012-12-07T00:18:00Z">
        <w:r w:rsidDel="001B513D">
          <w:delText>both in the edges and nodes</w:delText>
        </w:r>
      </w:del>
      <w:ins w:id="806" w:author="Leonardo Gresta Paulino Murta" w:date="2012-12-07T00:18:00Z">
        <w:r w:rsidR="001B513D">
          <w:t>both in the edges and in the nodes</w:t>
        </w:r>
      </w:ins>
      <w:r>
        <w:t xml:space="preserve">. In </w:t>
      </w:r>
      <w:commentRangeStart w:id="807"/>
      <w:r>
        <w:t>(1)</w:t>
      </w:r>
      <w:commentRangeEnd w:id="807"/>
      <w:r w:rsidR="001B513D">
        <w:rPr>
          <w:rStyle w:val="CommentReference"/>
        </w:rPr>
        <w:commentReference w:id="807"/>
      </w:r>
      <w:r>
        <w:t xml:space="preserve">, the project had a substantial credits income and a new employee </w:t>
      </w:r>
      <w:r w:rsidR="0062121F">
        <w:t xml:space="preserve">was </w:t>
      </w:r>
      <w:r>
        <w:t xml:space="preserve">hired, as marked by the thick green edge </w:t>
      </w:r>
      <w:del w:id="808" w:author="Micro" w:date="2012-12-03T16:15:00Z">
        <w:r w:rsidDel="0005070C">
          <w:delText xml:space="preserve">to </w:delText>
        </w:r>
      </w:del>
      <w:ins w:id="809" w:author="Micro" w:date="2012-12-03T16:15:00Z">
        <w:r w:rsidR="0005070C">
          <w:t xml:space="preserve">for </w:t>
        </w:r>
      </w:ins>
      <w:r>
        <w:t>an</w:t>
      </w:r>
      <w:r w:rsidRPr="0062121F">
        <w:rPr>
          <w:i/>
        </w:rPr>
        <w:t xml:space="preserve"> agent </w:t>
      </w:r>
      <w:r>
        <w:t xml:space="preserve">and thick red edge </w:t>
      </w:r>
      <w:del w:id="810" w:author="Micro" w:date="2012-12-03T16:15:00Z">
        <w:r w:rsidDel="0005070C">
          <w:delText xml:space="preserve">to </w:delText>
        </w:r>
      </w:del>
      <w:ins w:id="811" w:author="Micro" w:date="2012-12-03T16:15:00Z">
        <w:r w:rsidR="0005070C">
          <w:t xml:space="preserve">for </w:t>
        </w:r>
      </w:ins>
      <w:r>
        <w:t xml:space="preserve">a gray dotted </w:t>
      </w:r>
      <w:r w:rsidRPr="0062121F">
        <w:rPr>
          <w:i/>
        </w:rPr>
        <w:t>process</w:t>
      </w:r>
      <w:r>
        <w:t>. The player’s credits are also in a green zone as marked by the project’s node color.</w:t>
      </w:r>
      <w:r w:rsidR="00717C6D">
        <w:t xml:space="preserve"> However, due to the hiring fee paid in (1) and the resources used by the staff in (2), the player’s credits changed to</w:t>
      </w:r>
      <w:r w:rsidR="00C8083E">
        <w:t xml:space="preserve"> a</w:t>
      </w:r>
      <w:r w:rsidR="00717C6D">
        <w:t xml:space="preserve"> yellow</w:t>
      </w:r>
      <w:r w:rsidR="00C8083E">
        <w:t xml:space="preserve"> zone</w:t>
      </w:r>
      <w:r w:rsidR="00717C6D">
        <w:t xml:space="preserve">, even with the minor income from </w:t>
      </w:r>
      <w:r w:rsidR="00717C6D" w:rsidRPr="0062121F">
        <w:rPr>
          <w:i/>
        </w:rPr>
        <w:t>agent</w:t>
      </w:r>
      <w:r w:rsidR="00717C6D">
        <w:t xml:space="preserve"> (A). In (3)</w:t>
      </w:r>
      <w:ins w:id="812" w:author="Leonardo Gresta Paulino Murta" w:date="2012-12-07T00:21:00Z">
        <w:r w:rsidR="003A75DF">
          <w:t>,</w:t>
        </w:r>
      </w:ins>
      <w:r w:rsidR="00717C6D">
        <w:t xml:space="preserve"> the player’s credits </w:t>
      </w:r>
      <w:r w:rsidR="00C8083E">
        <w:t>changed to</w:t>
      </w:r>
      <w:r w:rsidR="00717C6D">
        <w:t xml:space="preserve"> red zone</w:t>
      </w:r>
      <w:r w:rsidR="00C8083E">
        <w:t xml:space="preserve"> due to payments</w:t>
      </w:r>
      <w:ins w:id="813" w:author="Micro" w:date="2012-12-03T16:16:00Z">
        <w:r w:rsidR="0005070C">
          <w:t xml:space="preserve"> process</w:t>
        </w:r>
      </w:ins>
      <w:r w:rsidR="00717C6D">
        <w:t xml:space="preserve">, meaning that his resources are almost empty and will not have enough credits to </w:t>
      </w:r>
      <w:r w:rsidR="0062121F">
        <w:t xml:space="preserve">keep </w:t>
      </w:r>
      <w:r w:rsidR="00717C6D">
        <w:t>pay</w:t>
      </w:r>
      <w:r w:rsidR="0062121F">
        <w:t>ing</w:t>
      </w:r>
      <w:r w:rsidR="00717C6D">
        <w:t xml:space="preserve"> </w:t>
      </w:r>
      <w:r w:rsidR="0062121F">
        <w:t xml:space="preserve">his </w:t>
      </w:r>
      <w:r w:rsidR="00717C6D">
        <w:t xml:space="preserve">employees. When that happens, employee’s morale </w:t>
      </w:r>
      <w:proofErr w:type="gramStart"/>
      <w:r w:rsidR="00717C6D">
        <w:t>is lowered</w:t>
      </w:r>
      <w:proofErr w:type="gramEnd"/>
      <w:r w:rsidR="00717C6D">
        <w:t xml:space="preserve"> due to the lack of payment</w:t>
      </w:r>
      <w:r w:rsidR="00C8083E">
        <w:t xml:space="preserve"> and if</w:t>
      </w:r>
      <w:r w:rsidR="00717C6D">
        <w:t xml:space="preserve"> </w:t>
      </w:r>
      <w:r w:rsidR="00C8083E">
        <w:t xml:space="preserve">it </w:t>
      </w:r>
      <w:r w:rsidR="00717C6D">
        <w:t>reach</w:t>
      </w:r>
      <w:r w:rsidR="00C8083E">
        <w:t>es</w:t>
      </w:r>
      <w:r w:rsidR="00717C6D">
        <w:t xml:space="preserve"> </w:t>
      </w:r>
      <w:r w:rsidR="00C8083E">
        <w:t>red zone</w:t>
      </w:r>
      <w:r w:rsidR="00717C6D">
        <w:t xml:space="preserve">, </w:t>
      </w:r>
      <w:r w:rsidR="00C8083E">
        <w:t xml:space="preserve">they </w:t>
      </w:r>
      <w:r w:rsidR="00583067">
        <w:t>can</w:t>
      </w:r>
      <w:r w:rsidR="00C8083E">
        <w:t xml:space="preserve"> resign</w:t>
      </w:r>
      <w:r w:rsidR="00717C6D">
        <w:t xml:space="preserve">, as shown by brown processes. </w:t>
      </w:r>
      <w:del w:id="814" w:author="Micro" w:date="2012-12-03T16:16:00Z">
        <w:r w:rsidR="00C8083E" w:rsidDel="0005070C">
          <w:delText>By looking at</w:delText>
        </w:r>
      </w:del>
      <w:ins w:id="815" w:author="Micro" w:date="2012-12-03T16:16:00Z">
        <w:r w:rsidR="0005070C">
          <w:t>Observing</w:t>
        </w:r>
      </w:ins>
      <w:r w:rsidR="00C8083E">
        <w:t xml:space="preserve"> </w:t>
      </w:r>
      <w:r w:rsidR="00C8083E">
        <w:fldChar w:fldCharType="begin"/>
      </w:r>
      <w:r w:rsidR="00C8083E">
        <w:instrText xml:space="preserve"> REF _Ref342051048 \h </w:instrText>
      </w:r>
      <w:r w:rsidR="00C8083E">
        <w:fldChar w:fldCharType="separate"/>
      </w:r>
      <w:r w:rsidR="00813A29">
        <w:t xml:space="preserve">Figure </w:t>
      </w:r>
      <w:r w:rsidR="00813A29">
        <w:rPr>
          <w:noProof/>
        </w:rPr>
        <w:t>12</w:t>
      </w:r>
      <w:r w:rsidR="00C8083E">
        <w:fldChar w:fldCharType="end"/>
      </w:r>
      <w:ins w:id="816" w:author="Leonardo Gresta Paulino Murta" w:date="2012-12-07T00:23:00Z">
        <w:r w:rsidR="00A43431">
          <w:t>,</w:t>
        </w:r>
      </w:ins>
      <w:r w:rsidR="00C8083E">
        <w:t xml:space="preserve"> we can </w:t>
      </w:r>
      <w:del w:id="817" w:author="Leonardo Gresta Paulino Murta" w:date="2012-12-07T00:23:00Z">
        <w:r w:rsidR="00C8083E" w:rsidDel="00A43431">
          <w:delText>see each employee’s morale getting lower by lack of payment and why they</w:delText>
        </w:r>
      </w:del>
      <w:ins w:id="818" w:author="Leonardo Gresta Paulino Murta" w:date="2012-12-07T00:23:00Z">
        <w:r w:rsidR="00A43431">
          <w:t>see employees’ morale getting lower by lack of payment</w:t>
        </w:r>
      </w:ins>
      <w:ins w:id="819" w:author="Leonardo Gresta Paulino Murta" w:date="2012-12-07T00:24:00Z">
        <w:r w:rsidR="00A43431">
          <w:t xml:space="preserve">. This helps us to understand </w:t>
        </w:r>
      </w:ins>
      <w:ins w:id="820" w:author="Leonardo Gresta Paulino Murta" w:date="2012-12-07T00:23:00Z">
        <w:r w:rsidR="00A43431">
          <w:t>why they</w:t>
        </w:r>
      </w:ins>
      <w:r w:rsidR="00C8083E">
        <w:t xml:space="preserve"> </w:t>
      </w:r>
      <w:del w:id="821" w:author="Leonardo Gresta Paulino Murta" w:date="2012-12-07T00:24:00Z">
        <w:r w:rsidR="00C8083E" w:rsidDel="00A43431">
          <w:delText>asked their resignation</w:delText>
        </w:r>
      </w:del>
      <w:ins w:id="822" w:author="Leonardo Gresta Paulino Murta" w:date="2012-12-07T00:24:00Z">
        <w:r w:rsidR="00A43431">
          <w:t>resigned</w:t>
        </w:r>
      </w:ins>
      <w:r w:rsidR="00C8083E">
        <w:t>.</w:t>
      </w:r>
      <w:r w:rsidR="0062121F">
        <w:t xml:space="preserve"> Without </w:t>
      </w:r>
      <w:del w:id="823" w:author="Leonardo Gresta Paulino Murta" w:date="2012-12-07T00:25:00Z">
        <w:r w:rsidR="0062121F" w:rsidDel="00A53EB8">
          <w:delText xml:space="preserve">the </w:delText>
        </w:r>
      </w:del>
      <w:r w:rsidR="0062121F">
        <w:t xml:space="preserve">credits to hire new employees and without a staff, the player </w:t>
      </w:r>
      <w:del w:id="824" w:author="Leonardo Gresta Paulino Murta" w:date="2012-12-07T00:25:00Z">
        <w:r w:rsidR="0062121F" w:rsidDel="00A53EB8">
          <w:delText xml:space="preserve">lost </w:delText>
        </w:r>
      </w:del>
      <w:ins w:id="825" w:author="Leonardo Gresta Paulino Murta" w:date="2012-12-07T00:25:00Z">
        <w:r w:rsidR="00A53EB8">
          <w:t xml:space="preserve">looses </w:t>
        </w:r>
      </w:ins>
      <w:r w:rsidR="0062121F">
        <w:t>the game.</w:t>
      </w:r>
    </w:p>
    <w:p w14:paraId="7DD88F9B" w14:textId="18FF4D0F" w:rsidR="00DA1252" w:rsidRDefault="003901B2" w:rsidP="007103A3">
      <w:r>
        <w:t xml:space="preserve">Another example of analysis is by checking </w:t>
      </w:r>
      <w:r w:rsidR="008E5363">
        <w:t>employee</w:t>
      </w:r>
      <w:r>
        <w:t xml:space="preserve"> productivity and </w:t>
      </w:r>
      <w:r w:rsidR="008E5363">
        <w:t>understanding</w:t>
      </w:r>
      <w:r>
        <w:t xml:space="preserve"> why variations occurred. In SDM, productivity </w:t>
      </w:r>
      <w:proofErr w:type="gramStart"/>
      <w:r>
        <w:t>is defined</w:t>
      </w:r>
      <w:proofErr w:type="gramEnd"/>
      <w:r>
        <w:t xml:space="preserve"> by the </w:t>
      </w:r>
      <w:ins w:id="826" w:author="Leonardo Gresta Paulino Murta" w:date="2012-12-07T00:26:00Z">
        <w:r w:rsidR="00A53EB8">
          <w:t xml:space="preserve">executed </w:t>
        </w:r>
      </w:ins>
      <w:r>
        <w:t>task</w:t>
      </w:r>
      <w:del w:id="827" w:author="Leonardo Gresta Paulino Murta" w:date="2012-12-07T00:26:00Z">
        <w:r w:rsidDel="00A53EB8">
          <w:delText xml:space="preserve"> executed</w:delText>
        </w:r>
      </w:del>
      <w:r w:rsidR="00ED437D">
        <w:t xml:space="preserve">, </w:t>
      </w:r>
      <w:del w:id="828" w:author="Leonardo Gresta Paulino Murta" w:date="2012-12-07T00:26:00Z">
        <w:r w:rsidR="00ED437D" w:rsidDel="00A53EB8">
          <w:delText>if had any</w:delText>
        </w:r>
      </w:del>
      <w:ins w:id="829" w:author="Leonardo Gresta Paulino Murta" w:date="2012-12-07T00:26:00Z">
        <w:r w:rsidR="00A53EB8">
          <w:t>the amount of</w:t>
        </w:r>
      </w:ins>
      <w:r w:rsidR="00ED437D">
        <w:t xml:space="preserve"> outside help</w:t>
      </w:r>
      <w:r>
        <w:t xml:space="preserve">, </w:t>
      </w:r>
      <w:ins w:id="830" w:author="Leonardo Gresta Paulino Murta" w:date="2012-12-07T00:26:00Z">
        <w:r w:rsidR="00A53EB8">
          <w:t xml:space="preserve">the </w:t>
        </w:r>
      </w:ins>
      <w:r>
        <w:t xml:space="preserve">employee’s job (junior, mid-level, and senior), </w:t>
      </w:r>
      <w:ins w:id="831" w:author="Leonardo Gresta Paulino Murta" w:date="2012-12-07T00:26:00Z">
        <w:r w:rsidR="00A53EB8">
          <w:t xml:space="preserve">the </w:t>
        </w:r>
      </w:ins>
      <w:r>
        <w:t xml:space="preserve">working </w:t>
      </w:r>
      <w:r>
        <w:lastRenderedPageBreak/>
        <w:t xml:space="preserve">hours, and </w:t>
      </w:r>
      <w:ins w:id="832" w:author="Leonardo Gresta Paulino Murta" w:date="2012-12-07T00:26:00Z">
        <w:r w:rsidR="00A53EB8">
          <w:t xml:space="preserve">the </w:t>
        </w:r>
      </w:ins>
      <w:r>
        <w:t>stamina and morale stats.</w:t>
      </w:r>
      <w:r w:rsidR="00D520D9">
        <w:t xml:space="preserve"> </w:t>
      </w:r>
      <w:r w:rsidR="00D520D9">
        <w:fldChar w:fldCharType="begin"/>
      </w:r>
      <w:r w:rsidR="00D520D9">
        <w:instrText xml:space="preserve"> REF _Ref342055190 \h </w:instrText>
      </w:r>
      <w:r w:rsidR="00D520D9">
        <w:fldChar w:fldCharType="separate"/>
      </w:r>
      <w:r w:rsidR="00813A29">
        <w:t xml:space="preserve">Figure </w:t>
      </w:r>
      <w:r w:rsidR="00813A29">
        <w:rPr>
          <w:noProof/>
        </w:rPr>
        <w:t>13</w:t>
      </w:r>
      <w:r w:rsidR="00D520D9">
        <w:fldChar w:fldCharType="end"/>
      </w:r>
      <w:r w:rsidR="00D520D9">
        <w:t xml:space="preserve"> illustrated an example. To simplify </w:t>
      </w:r>
      <w:ins w:id="833" w:author="Leonardo Gresta Paulino Murta" w:date="2012-12-07T00:27:00Z">
        <w:r w:rsidR="0004138E">
          <w:t xml:space="preserve">the </w:t>
        </w:r>
      </w:ins>
      <w:r w:rsidR="00D520D9">
        <w:t xml:space="preserve">graph visualization due to size limits, we </w:t>
      </w:r>
      <w:del w:id="834" w:author="Leonardo Gresta Paulino Murta" w:date="2012-12-07T00:27:00Z">
        <w:r w:rsidR="00D520D9" w:rsidDel="0004138E">
          <w:delText xml:space="preserve">will </w:delText>
        </w:r>
      </w:del>
      <w:r w:rsidR="00D520D9">
        <w:t xml:space="preserve">focus only in two </w:t>
      </w:r>
      <w:r w:rsidR="00D520D9" w:rsidRPr="008E5363">
        <w:rPr>
          <w:i/>
        </w:rPr>
        <w:t>agents</w:t>
      </w:r>
      <w:r w:rsidR="00D520D9">
        <w:t xml:space="preserve"> and the main </w:t>
      </w:r>
      <w:r w:rsidR="00D520D9" w:rsidRPr="008E5363">
        <w:rPr>
          <w:i/>
        </w:rPr>
        <w:t>artifact</w:t>
      </w:r>
      <w:r w:rsidR="00D520D9">
        <w:t xml:space="preserve"> known as “project”. </w:t>
      </w:r>
      <w:del w:id="835" w:author="Leonardo Gresta Paulino Murta" w:date="2012-12-07T00:27:00Z">
        <w:r w:rsidR="00ED437D" w:rsidDel="0004138E">
          <w:delText xml:space="preserve"> </w:delText>
        </w:r>
      </w:del>
      <w:r w:rsidR="00ED437D">
        <w:t xml:space="preserve">Those </w:t>
      </w:r>
      <w:r w:rsidR="00ED437D" w:rsidRPr="008E5363">
        <w:rPr>
          <w:i/>
        </w:rPr>
        <w:t>agent’s</w:t>
      </w:r>
      <w:r w:rsidR="00ED437D">
        <w:t xml:space="preserve"> roles are programmer and manager, with the manager </w:t>
      </w:r>
      <w:r w:rsidR="008E5363">
        <w:t xml:space="preserve">acting </w:t>
      </w:r>
      <w:del w:id="836" w:author="Micro" w:date="2012-12-03T16:17:00Z">
        <w:r w:rsidR="008E5363" w:rsidDel="0005070C">
          <w:delText>on</w:delText>
        </w:r>
        <w:r w:rsidR="00ED437D" w:rsidDel="0005070C">
          <w:delText xml:space="preserve"> </w:delText>
        </w:r>
      </w:del>
      <w:ins w:id="837" w:author="Micro" w:date="2012-12-03T16:17:00Z">
        <w:r w:rsidR="0005070C">
          <w:t xml:space="preserve">as </w:t>
        </w:r>
      </w:ins>
      <w:r w:rsidR="00ED437D">
        <w:t xml:space="preserve">a supporting role </w:t>
      </w:r>
      <w:r w:rsidR="008E5363">
        <w:t>for</w:t>
      </w:r>
      <w:r w:rsidR="00ED437D">
        <w:t xml:space="preserve"> the programmer. </w:t>
      </w:r>
    </w:p>
    <w:p w14:paraId="780A1C0D" w14:textId="3EC638AD" w:rsidR="0080570D" w:rsidRDefault="00DA1252" w:rsidP="007103A3">
      <w:r>
        <w:t xml:space="preserve">Analyzing the </w:t>
      </w:r>
      <w:proofErr w:type="gramStart"/>
      <w:r>
        <w:t>picture</w:t>
      </w:r>
      <w:proofErr w:type="gramEnd"/>
      <w:r w:rsidR="00ED437D">
        <w:t xml:space="preserve"> we can see that the programmer’s productivity fluctuated throughout (1) to (7). We can also see that </w:t>
      </w:r>
      <w:del w:id="838" w:author="Leonardo Gresta Paulino Murta" w:date="2012-12-07T00:29:00Z">
        <w:r w:rsidR="00ED437D" w:rsidDel="008E2625">
          <w:delText>this fluctuation was not caused by the manager</w:delText>
        </w:r>
      </w:del>
      <w:ins w:id="839" w:author="Leonardo Gresta Paulino Murta" w:date="2012-12-07T00:29:00Z">
        <w:r w:rsidR="008E2625">
          <w:t>the manager did not cause this fluctuation</w:t>
        </w:r>
      </w:ins>
      <w:r w:rsidR="00ED437D">
        <w:t xml:space="preserve">, since his aid bonus did not have much variation. The variation from (1) to (2) in the programmer’s productivity was because </w:t>
      </w:r>
      <w:commentRangeStart w:id="840"/>
      <w:r w:rsidR="00ED437D">
        <w:t xml:space="preserve">he </w:t>
      </w:r>
      <w:commentRangeEnd w:id="840"/>
      <w:r w:rsidR="008E2625">
        <w:rPr>
          <w:rStyle w:val="CommentReference"/>
        </w:rPr>
        <w:commentReference w:id="840"/>
      </w:r>
      <w:r w:rsidR="00ED437D">
        <w:t>performed different task</w:t>
      </w:r>
      <w:ins w:id="841" w:author="Micro" w:date="2012-12-03T16:18:00Z">
        <w:r w:rsidR="0005070C">
          <w:t>s.</w:t>
        </w:r>
      </w:ins>
      <w:del w:id="842" w:author="Micro" w:date="2012-12-03T16:18:00Z">
        <w:r w:rsidR="00ED437D" w:rsidDel="0005070C">
          <w:delText>s, i</w:delText>
        </w:r>
      </w:del>
      <w:ins w:id="843" w:author="Micro" w:date="2012-12-03T16:18:00Z">
        <w:r w:rsidR="0005070C">
          <w:t xml:space="preserve"> I</w:t>
        </w:r>
      </w:ins>
      <w:r w:rsidR="00ED437D">
        <w:t xml:space="preserve">n (1) he </w:t>
      </w:r>
      <w:commentRangeStart w:id="844"/>
      <w:r w:rsidR="00ED437D">
        <w:t>did a test-driven approach</w:t>
      </w:r>
      <w:commentRangeEnd w:id="844"/>
      <w:r w:rsidR="00D95814">
        <w:rPr>
          <w:rStyle w:val="CommentReference"/>
        </w:rPr>
        <w:commentReference w:id="844"/>
      </w:r>
      <w:r w:rsidR="00ED437D">
        <w:t xml:space="preserve">, which reduces his productivity. </w:t>
      </w:r>
      <w:commentRangeStart w:id="845"/>
      <w:r w:rsidR="0080570D">
        <w:t xml:space="preserve">There are three different types of tasks </w:t>
      </w:r>
      <w:r w:rsidR="003A119E">
        <w:t xml:space="preserve">in the picture </w:t>
      </w:r>
      <w:r w:rsidR="0080570D">
        <w:t>for the programmer: Test-driven, which has reduced productivity for more quality, design-code, which is treated as the default type of programming, and ad hoc, which increases productivity at the cost of quality.</w:t>
      </w:r>
      <w:commentRangeEnd w:id="845"/>
      <w:r w:rsidR="00D95814">
        <w:rPr>
          <w:rStyle w:val="CommentReference"/>
        </w:rPr>
        <w:commentReference w:id="845"/>
      </w:r>
    </w:p>
    <w:p w14:paraId="36E32179" w14:textId="0D61887C" w:rsidR="00FB570A" w:rsidRDefault="00ED437D" w:rsidP="007103A3">
      <w:r>
        <w:t xml:space="preserve">In (2) he did an ad hoc approach, which maximizes his productivity </w:t>
      </w:r>
      <w:r w:rsidR="00DA1252">
        <w:t>at the cost of quality</w:t>
      </w:r>
      <w:r>
        <w:t>.</w:t>
      </w:r>
      <w:r w:rsidR="00DA1252">
        <w:t xml:space="preserve"> The change in (3) can be identified by looking at his working hours, which can be done by looking at each individual node or by adding a filter, as shown </w:t>
      </w:r>
      <w:del w:id="846" w:author="Leonardo Gresta Paulino Murta" w:date="2012-12-07T00:33:00Z">
        <w:r w:rsidR="00DA1252" w:rsidDel="00EA4611">
          <w:delText xml:space="preserve">by </w:delText>
        </w:r>
      </w:del>
      <w:ins w:id="847" w:author="Leonardo Gresta Paulino Murta" w:date="2012-12-07T00:33:00Z">
        <w:r w:rsidR="00EA4611">
          <w:t xml:space="preserve">in </w:t>
        </w:r>
      </w:ins>
      <w:r w:rsidR="00DA1252">
        <w:fldChar w:fldCharType="begin"/>
      </w:r>
      <w:r w:rsidR="00DA1252">
        <w:instrText xml:space="preserve"> REF _Ref342057094 \h </w:instrText>
      </w:r>
      <w:r w:rsidR="00DA1252">
        <w:fldChar w:fldCharType="separate"/>
      </w:r>
      <w:r w:rsidR="00813A29">
        <w:t xml:space="preserve">Figure </w:t>
      </w:r>
      <w:r w:rsidR="00813A29">
        <w:rPr>
          <w:noProof/>
        </w:rPr>
        <w:t>14</w:t>
      </w:r>
      <w:r w:rsidR="00DA1252">
        <w:fldChar w:fldCharType="end"/>
      </w:r>
      <w:r w:rsidR="00DA1252">
        <w:t>.</w:t>
      </w:r>
    </w:p>
    <w:p w14:paraId="4287F773" w14:textId="7C9030D4" w:rsidR="00C157F7" w:rsidRDefault="00DA1252" w:rsidP="0080570D">
      <w:pPr>
        <w:keepNext/>
      </w:pPr>
      <w:del w:id="848" w:author="Leonardo Gresta Paulino Murta" w:date="2012-12-07T00:33:00Z">
        <w:r w:rsidDel="00EA4611">
          <w:delText xml:space="preserve">At </w:delText>
        </w:r>
      </w:del>
      <w:ins w:id="849" w:author="Leonardo Gresta Paulino Murta" w:date="2012-12-07T00:33:00Z">
        <w:r w:rsidR="00EA4611">
          <w:t xml:space="preserve">In </w:t>
        </w:r>
      </w:ins>
      <w:r>
        <w:fldChar w:fldCharType="begin"/>
      </w:r>
      <w:r>
        <w:instrText xml:space="preserve"> REF _Ref342057094 \h </w:instrText>
      </w:r>
      <w:r w:rsidR="0080570D">
        <w:instrText xml:space="preserve"> \* MERGEFORMAT </w:instrText>
      </w:r>
      <w:r>
        <w:fldChar w:fldCharType="separate"/>
      </w:r>
      <w:r w:rsidR="00813A29">
        <w:t xml:space="preserve">Figure </w:t>
      </w:r>
      <w:r w:rsidR="00813A29">
        <w:rPr>
          <w:noProof/>
        </w:rPr>
        <w:t>14</w:t>
      </w:r>
      <w:r>
        <w:fldChar w:fldCharType="end"/>
      </w:r>
      <w:r>
        <w:t>, we can see</w:t>
      </w:r>
      <w:ins w:id="850" w:author="Leonardo Gresta Paulino Murta" w:date="2012-12-07T00:34:00Z">
        <w:r w:rsidR="00EA4611">
          <w:t xml:space="preserve">, </w:t>
        </w:r>
      </w:ins>
      <w:ins w:id="851" w:author="Leonardo Gresta Paulino Murta" w:date="2012-12-07T00:35:00Z">
        <w:r w:rsidR="00EA4611">
          <w:t>via</w:t>
        </w:r>
      </w:ins>
      <w:ins w:id="852" w:author="Leonardo Gresta Paulino Murta" w:date="2012-12-07T00:34:00Z">
        <w:r w:rsidR="00EA4611">
          <w:t xml:space="preserve"> the change from yellow to red,</w:t>
        </w:r>
      </w:ins>
      <w:r>
        <w:t xml:space="preserve"> that the programmer’s </w:t>
      </w:r>
      <w:del w:id="853" w:author="Leonardo Gresta Paulino Murta" w:date="2012-12-07T00:34:00Z">
        <w:r w:rsidDel="00EA4611">
          <w:delText xml:space="preserve">daily </w:delText>
        </w:r>
      </w:del>
      <w:ins w:id="854" w:author="Leonardo Gresta Paulino Murta" w:date="2012-12-07T00:34:00Z">
        <w:r w:rsidR="00EA4611">
          <w:t xml:space="preserve">working </w:t>
        </w:r>
      </w:ins>
      <w:r>
        <w:t>hours</w:t>
      </w:r>
      <w:ins w:id="855" w:author="Leonardo Gresta Paulino Murta" w:date="2012-12-07T00:34:00Z">
        <w:r w:rsidR="00321D61">
          <w:t xml:space="preserve"> per da</w:t>
        </w:r>
        <w:r w:rsidR="00EA4611">
          <w:t>y</w:t>
        </w:r>
      </w:ins>
      <w:del w:id="856" w:author="Leonardo Gresta Paulino Murta" w:date="2012-12-07T00:33:00Z">
        <w:r w:rsidDel="00EA4611">
          <w:delText xml:space="preserve"> </w:delText>
        </w:r>
        <w:r w:rsidR="003A119E" w:rsidDel="00EA4611">
          <w:delText xml:space="preserve">were </w:delText>
        </w:r>
      </w:del>
      <w:ins w:id="857" w:author="Leonardo Gresta Paulino Murta" w:date="2012-12-07T00:33:00Z">
        <w:r w:rsidR="00EA4611">
          <w:t xml:space="preserve"> </w:t>
        </w:r>
      </w:ins>
      <w:r>
        <w:t>increased</w:t>
      </w:r>
      <w:del w:id="858" w:author="Leonardo Gresta Paulino Murta" w:date="2012-12-07T00:34:00Z">
        <w:r w:rsidDel="00EA4611">
          <w:delText xml:space="preserve"> by the change from yellow to red</w:delText>
        </w:r>
      </w:del>
      <w:r>
        <w:t xml:space="preserve">. </w:t>
      </w:r>
      <w:commentRangeStart w:id="859"/>
      <w:r>
        <w:t>There are three different colors to this filter</w:t>
      </w:r>
      <w:ins w:id="860" w:author="Micro" w:date="2012-12-03T16:19:00Z">
        <w:r w:rsidR="0005070C">
          <w:t>:</w:t>
        </w:r>
      </w:ins>
      <w:del w:id="861" w:author="Micro" w:date="2012-12-03T16:19:00Z">
        <w:r w:rsidDel="0005070C">
          <w:delText>,</w:delText>
        </w:r>
      </w:del>
      <w:r>
        <w:t xml:space="preserve"> green for under-working, yellow for default, and red for over-working in a daily basis. </w:t>
      </w:r>
      <w:commentRangeEnd w:id="859"/>
      <w:r w:rsidR="00321D61">
        <w:rPr>
          <w:rStyle w:val="CommentReference"/>
        </w:rPr>
        <w:commentReference w:id="859"/>
      </w:r>
      <w:r>
        <w:t xml:space="preserve">Since the </w:t>
      </w:r>
      <w:r w:rsidRPr="003A119E">
        <w:rPr>
          <w:i/>
        </w:rPr>
        <w:t>process</w:t>
      </w:r>
      <w:r>
        <w:t xml:space="preserve"> node in (3) is red, it means the employee is doing extra hours, which increases his productivity. From (3) to (7), his working hours remained unaltered. </w:t>
      </w:r>
      <w:del w:id="862" w:author="Leonardo Gresta Paulino Murta" w:date="2012-12-07T00:36:00Z">
        <w:r w:rsidDel="00321D61">
          <w:delText>So</w:delText>
        </w:r>
      </w:del>
      <w:ins w:id="863" w:author="Leonardo Gresta Paulino Murta" w:date="2012-12-07T00:36:00Z">
        <w:r w:rsidR="00321D61">
          <w:t>Therefore,</w:t>
        </w:r>
      </w:ins>
      <w:r>
        <w:t xml:space="preserve"> the change from (2) to (3) </w:t>
      </w:r>
      <w:r w:rsidR="003A119E">
        <w:t>was</w:t>
      </w:r>
      <w:r>
        <w:t xml:space="preserve"> </w:t>
      </w:r>
      <w:ins w:id="864" w:author="Micro" w:date="2012-12-03T16:19:00Z">
        <w:r w:rsidR="0005070C">
          <w:t>mainly due</w:t>
        </w:r>
      </w:ins>
      <w:del w:id="865" w:author="Micro" w:date="2012-12-03T16:19:00Z">
        <w:r w:rsidDel="0005070C">
          <w:delText>because</w:delText>
        </w:r>
      </w:del>
      <w:r>
        <w:t xml:space="preserve"> the change on his daily working time. </w:t>
      </w:r>
      <w:del w:id="866" w:author="Leonardo Gresta Paulino Murta" w:date="2012-12-07T00:36:00Z">
        <w:r w:rsidDel="00321D61">
          <w:delText xml:space="preserve">But </w:delText>
        </w:r>
      </w:del>
      <w:ins w:id="867" w:author="Leonardo Gresta Paulino Murta" w:date="2012-12-07T00:36:00Z">
        <w:r w:rsidR="00321D61">
          <w:t xml:space="preserve">However, </w:t>
        </w:r>
      </w:ins>
      <w:r>
        <w:t xml:space="preserve">if we look at (4), we can see a drop in his productivity. </w:t>
      </w:r>
    </w:p>
    <w:p w14:paraId="752CBE1B" w14:textId="77777777" w:rsidR="002465E8" w:rsidRDefault="000D4566" w:rsidP="002465E8">
      <w:pPr>
        <w:keepNext/>
        <w:framePr w:h="6264" w:hRule="exact" w:hSpace="187" w:vSpace="144" w:wrap="around" w:hAnchor="text" w:xAlign="center" w:yAlign="bottom"/>
        <w:jc w:val="center"/>
      </w:pPr>
      <w:r>
        <w:rPr>
          <w:noProof/>
        </w:rPr>
        <w:drawing>
          <wp:inline distT="0" distB="0" distL="0" distR="0" wp14:anchorId="1861D5B0" wp14:editId="7C4F771B">
            <wp:extent cx="2988945" cy="175958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8945" cy="1759585"/>
                    </a:xfrm>
                    <a:prstGeom prst="rect">
                      <a:avLst/>
                    </a:prstGeom>
                    <a:noFill/>
                    <a:ln>
                      <a:noFill/>
                    </a:ln>
                  </pic:spPr>
                </pic:pic>
              </a:graphicData>
            </a:graphic>
          </wp:inline>
        </w:drawing>
      </w:r>
    </w:p>
    <w:p w14:paraId="50860F03" w14:textId="77777777" w:rsidR="002465E8" w:rsidRDefault="002465E8" w:rsidP="002465E8">
      <w:pPr>
        <w:pStyle w:val="Caption"/>
        <w:framePr w:h="6264" w:hRule="exact" w:hSpace="187" w:vSpace="144" w:wrap="around" w:hAnchor="text" w:xAlign="center" w:yAlign="bottom"/>
      </w:pPr>
      <w:bookmarkStart w:id="868" w:name="_Ref342055190"/>
      <w:proofErr w:type="gramStart"/>
      <w:r>
        <w:t xml:space="preserve">Figure </w:t>
      </w:r>
      <w:fldSimple w:instr=" SEQ Figure \* ARABIC ">
        <w:r>
          <w:rPr>
            <w:noProof/>
          </w:rPr>
          <w:t>13</w:t>
        </w:r>
      </w:fldSimple>
      <w:bookmarkEnd w:id="868"/>
      <w:r>
        <w:t>.</w:t>
      </w:r>
      <w:proofErr w:type="gramEnd"/>
      <w:r>
        <w:t xml:space="preserve"> </w:t>
      </w:r>
      <w:proofErr w:type="gramStart"/>
      <w:r>
        <w:t>Example of a provenance graph analysis.</w:t>
      </w:r>
      <w:proofErr w:type="gramEnd"/>
    </w:p>
    <w:p w14:paraId="41FAD403" w14:textId="77777777" w:rsidR="002465E8" w:rsidRDefault="000D4566" w:rsidP="002465E8">
      <w:pPr>
        <w:keepNext/>
        <w:framePr w:h="6264" w:hRule="exact" w:hSpace="187" w:vSpace="144" w:wrap="around" w:hAnchor="text" w:xAlign="center" w:yAlign="bottom"/>
        <w:jc w:val="center"/>
      </w:pPr>
      <w:r>
        <w:rPr>
          <w:noProof/>
        </w:rPr>
        <w:drawing>
          <wp:inline distT="0" distB="0" distL="0" distR="0" wp14:anchorId="0F995387" wp14:editId="08261A51">
            <wp:extent cx="2966085" cy="17132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6085" cy="1713230"/>
                    </a:xfrm>
                    <a:prstGeom prst="rect">
                      <a:avLst/>
                    </a:prstGeom>
                    <a:noFill/>
                    <a:ln>
                      <a:noFill/>
                    </a:ln>
                  </pic:spPr>
                </pic:pic>
              </a:graphicData>
            </a:graphic>
          </wp:inline>
        </w:drawing>
      </w:r>
    </w:p>
    <w:p w14:paraId="4EA43C79" w14:textId="77777777" w:rsidR="002465E8" w:rsidRDefault="002465E8" w:rsidP="002465E8">
      <w:pPr>
        <w:pStyle w:val="Caption"/>
        <w:framePr w:h="6264" w:hRule="exact" w:hSpace="187" w:vSpace="144" w:wrap="around" w:hAnchor="text" w:xAlign="center" w:yAlign="bottom"/>
      </w:pPr>
      <w:bookmarkStart w:id="869" w:name="_Ref342057094"/>
      <w:proofErr w:type="gramStart"/>
      <w:r>
        <w:t xml:space="preserve">Figure </w:t>
      </w:r>
      <w:fldSimple w:instr=" SEQ Figure \* ARABIC ">
        <w:r>
          <w:rPr>
            <w:noProof/>
          </w:rPr>
          <w:t>14</w:t>
        </w:r>
      </w:fldSimple>
      <w:bookmarkEnd w:id="869"/>
      <w:r>
        <w:t>.</w:t>
      </w:r>
      <w:proofErr w:type="gramEnd"/>
      <w:r>
        <w:t xml:space="preserve"> Graph from </w:t>
      </w:r>
      <w:r>
        <w:fldChar w:fldCharType="begin"/>
      </w:r>
      <w:r>
        <w:instrText xml:space="preserve"> REF _Ref342055190 \h  \* MERGEFORMAT </w:instrText>
      </w:r>
      <w:r>
        <w:fldChar w:fldCharType="separate"/>
      </w:r>
      <w:r>
        <w:t xml:space="preserve">Figure </w:t>
      </w:r>
      <w:r>
        <w:rPr>
          <w:noProof/>
        </w:rPr>
        <w:t>13</w:t>
      </w:r>
      <w:r>
        <w:fldChar w:fldCharType="end"/>
      </w:r>
      <w:r>
        <w:t xml:space="preserve"> </w:t>
      </w:r>
      <w:r w:rsidR="00F41DA6">
        <w:t>using filter: working hours.</w:t>
      </w:r>
    </w:p>
    <w:p w14:paraId="0DB0CF71" w14:textId="77777777" w:rsidR="002465E8" w:rsidRPr="002465E8" w:rsidRDefault="002465E8" w:rsidP="002465E8">
      <w:pPr>
        <w:framePr w:h="6264" w:hRule="exact" w:hSpace="187" w:vSpace="144" w:wrap="around" w:hAnchor="text" w:xAlign="center" w:yAlign="bottom"/>
        <w:rPr>
          <w:lang w:eastAsia="en-AU"/>
        </w:rPr>
      </w:pPr>
    </w:p>
    <w:p w14:paraId="5312E197" w14:textId="45B5AE31" w:rsidR="00C157F7" w:rsidRDefault="0080570D" w:rsidP="0080570D">
      <w:pPr>
        <w:keepNext/>
      </w:pPr>
      <w:commentRangeStart w:id="870"/>
      <w:r>
        <w:t xml:space="preserve">The task performed at (4) was design-code, but even so there was </w:t>
      </w:r>
      <w:r>
        <w:lastRenderedPageBreak/>
        <w:t>a subtle decrease</w:t>
      </w:r>
      <w:r w:rsidR="00593521">
        <w:t xml:space="preserve"> due to changes in his stamina and morale</w:t>
      </w:r>
      <w:r>
        <w:t>.</w:t>
      </w:r>
      <w:commentRangeEnd w:id="870"/>
      <w:r w:rsidR="009B1791">
        <w:rPr>
          <w:rStyle w:val="CommentReference"/>
        </w:rPr>
        <w:commentReference w:id="870"/>
      </w:r>
      <w:r>
        <w:t xml:space="preserve"> In (5) the change is more visible, especially because he was in ad hoc mode</w:t>
      </w:r>
      <w:r w:rsidR="00593521">
        <w:t xml:space="preserve">, same </w:t>
      </w:r>
      <w:del w:id="871" w:author="Micro" w:date="2012-12-03T16:20:00Z">
        <w:r w:rsidR="00593521" w:rsidDel="0005070C">
          <w:delText xml:space="preserve">mode </w:delText>
        </w:r>
      </w:del>
      <w:r w:rsidR="00593521">
        <w:t>as (3). H</w:t>
      </w:r>
      <w:r>
        <w:t>is working hours had not decreased</w:t>
      </w:r>
      <w:ins w:id="872" w:author="Micro" w:date="2012-12-03T16:20:00Z">
        <w:r w:rsidR="0005070C">
          <w:t>,</w:t>
        </w:r>
      </w:ins>
      <w:r>
        <w:t xml:space="preserve"> as noted </w:t>
      </w:r>
      <w:del w:id="873" w:author="Leonardo Gresta Paulino Murta" w:date="2012-12-07T00:37:00Z">
        <w:r w:rsidDel="009B1791">
          <w:delText xml:space="preserve">by </w:delText>
        </w:r>
      </w:del>
      <w:ins w:id="874" w:author="Leonardo Gresta Paulino Murta" w:date="2012-12-07T00:37:00Z">
        <w:r w:rsidR="009B1791">
          <w:t xml:space="preserve">in </w:t>
        </w:r>
      </w:ins>
      <w:r>
        <w:fldChar w:fldCharType="begin"/>
      </w:r>
      <w:r>
        <w:instrText xml:space="preserve"> REF _Ref342057094 \h  \* MERGEFORMAT </w:instrText>
      </w:r>
      <w:r>
        <w:fldChar w:fldCharType="separate"/>
      </w:r>
      <w:r w:rsidR="00813A29">
        <w:t xml:space="preserve">Figure </w:t>
      </w:r>
      <w:r w:rsidR="00813A29">
        <w:rPr>
          <w:noProof/>
        </w:rPr>
        <w:t>14</w:t>
      </w:r>
      <w:r>
        <w:fldChar w:fldCharType="end"/>
      </w:r>
      <w:r>
        <w:t xml:space="preserve">. This </w:t>
      </w:r>
      <w:r w:rsidR="00C157F7">
        <w:t xml:space="preserve">drastic </w:t>
      </w:r>
      <w:r>
        <w:t xml:space="preserve">change occurred because the programmer was getting tired, meaning his stamina </w:t>
      </w:r>
      <w:r w:rsidR="00C157F7">
        <w:t xml:space="preserve">was </w:t>
      </w:r>
      <w:r>
        <w:t>dropp</w:t>
      </w:r>
      <w:r w:rsidR="00C157F7">
        <w:t>ing</w:t>
      </w:r>
      <w:r>
        <w:t xml:space="preserve"> </w:t>
      </w:r>
      <w:r w:rsidR="00593521">
        <w:t>because of the</w:t>
      </w:r>
      <w:r>
        <w:t xml:space="preserve"> extra hours</w:t>
      </w:r>
      <w:r w:rsidR="00593521">
        <w:t xml:space="preserve"> he was doing</w:t>
      </w:r>
      <w:r>
        <w:t xml:space="preserve">. </w:t>
      </w:r>
    </w:p>
    <w:p w14:paraId="166538E5" w14:textId="1A64D50E" w:rsidR="00567717" w:rsidRDefault="0080570D" w:rsidP="0080570D">
      <w:pPr>
        <w:keepNext/>
      </w:pPr>
      <w:commentRangeStart w:id="875"/>
      <w:r>
        <w:t>By changing the filter</w:t>
      </w:r>
      <w:r w:rsidR="003A119E">
        <w:t xml:space="preserve"> again</w:t>
      </w:r>
      <w:r>
        <w:t xml:space="preserve"> to show stamina levels, we can see in </w:t>
      </w:r>
      <w:r w:rsidR="00C157F7">
        <w:fldChar w:fldCharType="begin"/>
      </w:r>
      <w:r w:rsidR="00C157F7">
        <w:instrText xml:space="preserve"> REF _Ref342058250 \h </w:instrText>
      </w:r>
      <w:r w:rsidR="00C157F7">
        <w:fldChar w:fldCharType="separate"/>
      </w:r>
      <w:r w:rsidR="00813A29">
        <w:t xml:space="preserve">Figure </w:t>
      </w:r>
      <w:r w:rsidR="00813A29">
        <w:rPr>
          <w:noProof/>
        </w:rPr>
        <w:t>15</w:t>
      </w:r>
      <w:r w:rsidR="00C157F7">
        <w:fldChar w:fldCharType="end"/>
      </w:r>
      <w:r>
        <w:t xml:space="preserve"> that in (3) his stamina </w:t>
      </w:r>
      <w:r w:rsidR="00C157F7">
        <w:t xml:space="preserve">indeed </w:t>
      </w:r>
      <w:r>
        <w:t xml:space="preserve">dropped </w:t>
      </w:r>
      <w:commentRangeEnd w:id="875"/>
      <w:r w:rsidR="009B1791">
        <w:rPr>
          <w:rStyle w:val="CommentReference"/>
        </w:rPr>
        <w:commentReference w:id="875"/>
      </w:r>
      <w:r>
        <w:t>to yellow because of the extra hours and in (4) it reached red due to exhaustion.</w:t>
      </w:r>
      <w:r w:rsidR="00C157F7">
        <w:t xml:space="preserve"> Another side effect of his exhaustion was the change on the programmer’s morale, which also reached the red zone </w:t>
      </w:r>
      <w:r w:rsidR="00593521">
        <w:t xml:space="preserve">in (5), </w:t>
      </w:r>
      <w:r w:rsidR="00C157F7">
        <w:t xml:space="preserve">as illustrated by </w:t>
      </w:r>
      <w:r w:rsidR="00C157F7">
        <w:fldChar w:fldCharType="begin"/>
      </w:r>
      <w:r w:rsidR="00C157F7">
        <w:instrText xml:space="preserve"> REF _Ref342058701 \h </w:instrText>
      </w:r>
      <w:r w:rsidR="00C157F7">
        <w:fldChar w:fldCharType="separate"/>
      </w:r>
      <w:r w:rsidR="00813A29">
        <w:t xml:space="preserve">Figure </w:t>
      </w:r>
      <w:r w:rsidR="00813A29">
        <w:rPr>
          <w:noProof/>
        </w:rPr>
        <w:t>16</w:t>
      </w:r>
      <w:r w:rsidR="00C157F7">
        <w:fldChar w:fldCharType="end"/>
      </w:r>
      <w:r w:rsidR="00C157F7">
        <w:t>. With both the morale and stamina at lowest levels, the extra hours were not compensating</w:t>
      </w:r>
      <w:r w:rsidR="00593521">
        <w:t xml:space="preserve"> his productivity</w:t>
      </w:r>
      <w:ins w:id="876" w:author="Leonardo Gresta Paulino Murta" w:date="2012-12-07T00:41:00Z">
        <w:r w:rsidR="007C0B8B">
          <w:t xml:space="preserve"> loss</w:t>
        </w:r>
      </w:ins>
      <w:r w:rsidR="00C157F7">
        <w:t xml:space="preserve">. </w:t>
      </w:r>
      <w:r w:rsidR="000C5901">
        <w:t xml:space="preserve">As </w:t>
      </w:r>
      <w:ins w:id="877" w:author="Leonardo Gresta Paulino Murta" w:date="2012-12-07T00:41:00Z">
        <w:r w:rsidR="007C0B8B">
          <w:t xml:space="preserve">previously </w:t>
        </w:r>
      </w:ins>
      <w:r w:rsidR="000C5901">
        <w:t>shown</w:t>
      </w:r>
      <w:del w:id="878" w:author="Leonardo Gresta Paulino Murta" w:date="2012-12-07T00:41:00Z">
        <w:r w:rsidR="000C5901" w:rsidDel="007C0B8B">
          <w:delText xml:space="preserve"> previous</w:delText>
        </w:r>
        <w:r w:rsidR="00593521" w:rsidDel="007C0B8B">
          <w:delText>ly</w:delText>
        </w:r>
      </w:del>
      <w:r w:rsidR="000C5901">
        <w:t xml:space="preserve">, if his morale levels </w:t>
      </w:r>
      <w:del w:id="879" w:author="Leonardo Gresta Paulino Murta" w:date="2012-12-07T00:41:00Z">
        <w:r w:rsidR="000C5901" w:rsidDel="007C0B8B">
          <w:delText>don’t</w:delText>
        </w:r>
      </w:del>
      <w:ins w:id="880" w:author="Leonardo Gresta Paulino Murta" w:date="2012-12-07T00:41:00Z">
        <w:r w:rsidR="007C0B8B">
          <w:t>do not</w:t>
        </w:r>
      </w:ins>
      <w:r w:rsidR="000C5901">
        <w:t xml:space="preserve"> </w:t>
      </w:r>
      <w:r w:rsidR="00593521">
        <w:t>increase</w:t>
      </w:r>
      <w:ins w:id="881" w:author="Leonardo Gresta Paulino Murta" w:date="2012-12-07T00:41:00Z">
        <w:r w:rsidR="007C0B8B">
          <w:t>,</w:t>
        </w:r>
      </w:ins>
      <w:r w:rsidR="000C5901">
        <w:t xml:space="preserve"> the programmer might resign. </w:t>
      </w:r>
      <w:r w:rsidR="00593521">
        <w:t>Lastly, t</w:t>
      </w:r>
      <w:r w:rsidR="00C157F7">
        <w:t xml:space="preserve">he small variation from (5) to (7) is due to a random </w:t>
      </w:r>
      <w:r w:rsidR="00CB267D">
        <w:t xml:space="preserve">range </w:t>
      </w:r>
      <w:r w:rsidR="00C157F7">
        <w:t xml:space="preserve">modifier during </w:t>
      </w:r>
      <w:r w:rsidR="00CB267D">
        <w:t>productivity</w:t>
      </w:r>
      <w:r w:rsidR="00C157F7">
        <w:t xml:space="preserve"> computation</w:t>
      </w:r>
      <w:r w:rsidR="00BB4386">
        <w:t>, since the programmer is already working at minimal levels at the current configuration</w:t>
      </w:r>
      <w:r w:rsidR="00C157F7">
        <w:t>.</w:t>
      </w:r>
    </w:p>
    <w:p w14:paraId="44447744" w14:textId="77777777" w:rsidR="002465E8" w:rsidRDefault="000D4566" w:rsidP="00F41DA6">
      <w:pPr>
        <w:keepNext/>
        <w:framePr w:h="6271" w:hRule="exact" w:hSpace="187" w:vSpace="144" w:wrap="around" w:hAnchor="text" w:xAlign="center" w:yAlign="bottom"/>
        <w:jc w:val="center"/>
      </w:pPr>
      <w:bookmarkStart w:id="882" w:name="_Ref341897928"/>
      <w:r>
        <w:rPr>
          <w:noProof/>
        </w:rPr>
        <w:drawing>
          <wp:inline distT="0" distB="0" distL="0" distR="0" wp14:anchorId="38CC58B6" wp14:editId="12741C4E">
            <wp:extent cx="3012440" cy="1774825"/>
            <wp:effectExtent l="0" t="0" r="1016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2440" cy="1774825"/>
                    </a:xfrm>
                    <a:prstGeom prst="rect">
                      <a:avLst/>
                    </a:prstGeom>
                    <a:noFill/>
                    <a:ln>
                      <a:noFill/>
                    </a:ln>
                  </pic:spPr>
                </pic:pic>
              </a:graphicData>
            </a:graphic>
          </wp:inline>
        </w:drawing>
      </w:r>
    </w:p>
    <w:p w14:paraId="11A04FE3" w14:textId="77777777" w:rsidR="002465E8" w:rsidRDefault="002465E8" w:rsidP="00F41DA6">
      <w:pPr>
        <w:keepNext/>
        <w:framePr w:h="6271" w:hRule="exact" w:hSpace="187" w:vSpace="144" w:wrap="around" w:hAnchor="text" w:xAlign="center" w:yAlign="bottom"/>
        <w:jc w:val="center"/>
      </w:pPr>
      <w:bookmarkStart w:id="883" w:name="_Ref342058250"/>
      <w:proofErr w:type="gramStart"/>
      <w:r w:rsidRPr="002465E8">
        <w:rPr>
          <w:b/>
        </w:rPr>
        <w:t xml:space="preserve">Figure </w:t>
      </w:r>
      <w:r w:rsidRPr="002465E8">
        <w:rPr>
          <w:b/>
        </w:rPr>
        <w:fldChar w:fldCharType="begin"/>
      </w:r>
      <w:r w:rsidRPr="002465E8">
        <w:rPr>
          <w:b/>
        </w:rPr>
        <w:instrText xml:space="preserve"> SEQ Figure \* ARABIC </w:instrText>
      </w:r>
      <w:r w:rsidRPr="002465E8">
        <w:rPr>
          <w:b/>
        </w:rPr>
        <w:fldChar w:fldCharType="separate"/>
      </w:r>
      <w:r w:rsidRPr="002465E8">
        <w:rPr>
          <w:b/>
          <w:noProof/>
        </w:rPr>
        <w:t>15</w:t>
      </w:r>
      <w:r w:rsidRPr="002465E8">
        <w:rPr>
          <w:b/>
        </w:rPr>
        <w:fldChar w:fldCharType="end"/>
      </w:r>
      <w:bookmarkEnd w:id="883"/>
      <w:r w:rsidRPr="002465E8">
        <w:rPr>
          <w:b/>
        </w:rPr>
        <w:t>.</w:t>
      </w:r>
      <w:proofErr w:type="gramEnd"/>
      <w:r w:rsidRPr="002465E8">
        <w:rPr>
          <w:b/>
        </w:rPr>
        <w:t xml:space="preserve"> Graph from </w:t>
      </w:r>
      <w:r w:rsidRPr="002465E8">
        <w:rPr>
          <w:b/>
        </w:rPr>
        <w:fldChar w:fldCharType="begin"/>
      </w:r>
      <w:r w:rsidRPr="002465E8">
        <w:rPr>
          <w:b/>
        </w:rPr>
        <w:instrText xml:space="preserve"> REF _Ref342055190 \h  \* MERGEFORMAT </w:instrText>
      </w:r>
      <w:r w:rsidRPr="002465E8">
        <w:rPr>
          <w:b/>
        </w:rPr>
      </w:r>
      <w:r w:rsidRPr="002465E8">
        <w:rPr>
          <w:b/>
        </w:rPr>
        <w:fldChar w:fldCharType="separate"/>
      </w:r>
      <w:r w:rsidRPr="002465E8">
        <w:rPr>
          <w:b/>
        </w:rPr>
        <w:t xml:space="preserve">Figure </w:t>
      </w:r>
      <w:r w:rsidRPr="002465E8">
        <w:rPr>
          <w:b/>
          <w:noProof/>
        </w:rPr>
        <w:t>13</w:t>
      </w:r>
      <w:r w:rsidRPr="002465E8">
        <w:rPr>
          <w:b/>
        </w:rPr>
        <w:fldChar w:fldCharType="end"/>
      </w:r>
      <w:r w:rsidRPr="002465E8">
        <w:rPr>
          <w:b/>
        </w:rPr>
        <w:t xml:space="preserve"> </w:t>
      </w:r>
      <w:r w:rsidR="00F41DA6">
        <w:rPr>
          <w:b/>
        </w:rPr>
        <w:t>using filter:</w:t>
      </w:r>
      <w:r w:rsidRPr="002465E8">
        <w:rPr>
          <w:b/>
        </w:rPr>
        <w:t xml:space="preserve"> stamina.</w:t>
      </w:r>
      <w:r w:rsidRPr="002465E8">
        <w:t xml:space="preserve"> </w:t>
      </w:r>
      <w:r w:rsidR="000D4566">
        <w:rPr>
          <w:noProof/>
        </w:rPr>
        <w:drawing>
          <wp:inline distT="0" distB="0" distL="0" distR="0" wp14:anchorId="0B6E9C2E" wp14:editId="2D6A3AE6">
            <wp:extent cx="2988945" cy="1744345"/>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8945" cy="1744345"/>
                    </a:xfrm>
                    <a:prstGeom prst="rect">
                      <a:avLst/>
                    </a:prstGeom>
                    <a:noFill/>
                    <a:ln>
                      <a:noFill/>
                    </a:ln>
                  </pic:spPr>
                </pic:pic>
              </a:graphicData>
            </a:graphic>
          </wp:inline>
        </w:drawing>
      </w:r>
    </w:p>
    <w:p w14:paraId="4E256552" w14:textId="77777777" w:rsidR="002465E8" w:rsidRDefault="002465E8" w:rsidP="00F41DA6">
      <w:pPr>
        <w:pStyle w:val="Caption"/>
        <w:framePr w:h="6271" w:hRule="exact" w:hSpace="187" w:vSpace="144" w:wrap="around" w:hAnchor="text" w:xAlign="center" w:yAlign="bottom"/>
      </w:pPr>
      <w:bookmarkStart w:id="884" w:name="_Ref342058701"/>
      <w:proofErr w:type="gramStart"/>
      <w:r>
        <w:t xml:space="preserve">Figure </w:t>
      </w:r>
      <w:fldSimple w:instr=" SEQ Figure \* ARABIC ">
        <w:r>
          <w:rPr>
            <w:noProof/>
          </w:rPr>
          <w:t>16</w:t>
        </w:r>
      </w:fldSimple>
      <w:bookmarkEnd w:id="884"/>
      <w:r>
        <w:t>.</w:t>
      </w:r>
      <w:proofErr w:type="gramEnd"/>
      <w:r>
        <w:t xml:space="preserve"> </w:t>
      </w:r>
      <w:r w:rsidRPr="0099297E">
        <w:t xml:space="preserve">Graph from Figure 13 </w:t>
      </w:r>
      <w:r w:rsidR="00F41DA6">
        <w:t>using filter:</w:t>
      </w:r>
      <w:r w:rsidRPr="0099297E">
        <w:t xml:space="preserve"> </w:t>
      </w:r>
      <w:r>
        <w:t>morale</w:t>
      </w:r>
      <w:r w:rsidRPr="0099297E">
        <w:t>.</w:t>
      </w:r>
    </w:p>
    <w:p w14:paraId="0BACDAED" w14:textId="77777777" w:rsidR="002465E8" w:rsidRDefault="002465E8" w:rsidP="00F41DA6">
      <w:pPr>
        <w:pStyle w:val="Caption"/>
        <w:framePr w:h="6271" w:hRule="exact" w:hSpace="187" w:vSpace="144" w:wrap="around" w:hAnchor="text" w:xAlign="center" w:yAlign="bottom"/>
      </w:pPr>
    </w:p>
    <w:p w14:paraId="01576B4D" w14:textId="77777777" w:rsidR="008B197E" w:rsidRDefault="007103A3">
      <w:pPr>
        <w:pStyle w:val="Heading1"/>
        <w:spacing w:before="120"/>
      </w:pPr>
      <w:r>
        <w:t>CONCLUSION</w:t>
      </w:r>
      <w:bookmarkEnd w:id="882"/>
    </w:p>
    <w:p w14:paraId="11BC1B1A" w14:textId="1812B3A2" w:rsidR="007103A3" w:rsidRPr="00CF236C" w:rsidRDefault="007103A3" w:rsidP="00CF236C">
      <w:r w:rsidRPr="00CF236C">
        <w:t xml:space="preserve">This paper proposed a new </w:t>
      </w:r>
      <w:r w:rsidR="008675B8" w:rsidRPr="00CF236C">
        <w:t xml:space="preserve">type of game flow analysis by using </w:t>
      </w:r>
      <w:ins w:id="885" w:author="Leonardo Gresta Paulino Murta" w:date="2012-12-07T00:42:00Z">
        <w:r w:rsidR="001F6DA6">
          <w:t xml:space="preserve">a </w:t>
        </w:r>
      </w:ins>
      <w:del w:id="886" w:author="Micro" w:date="2012-12-03T16:23:00Z">
        <w:r w:rsidR="008675B8" w:rsidRPr="00CF236C" w:rsidDel="0005070C">
          <w:delText xml:space="preserve">a </w:delText>
        </w:r>
      </w:del>
      <w:r w:rsidRPr="00CF236C">
        <w:t>provenance in games</w:t>
      </w:r>
      <w:r w:rsidR="00C76D54">
        <w:t xml:space="preserve"> </w:t>
      </w:r>
      <w:r w:rsidR="00C76D54" w:rsidRPr="00CF236C">
        <w:t>framework</w:t>
      </w:r>
      <w:ins w:id="887" w:author="Leonardo Gresta Paulino Murta" w:date="2012-12-07T00:43:00Z">
        <w:r w:rsidR="001F6DA6">
          <w:t>.</w:t>
        </w:r>
      </w:ins>
      <w:del w:id="888" w:author="Leonardo Gresta Paulino Murta" w:date="2012-12-07T00:43:00Z">
        <w:r w:rsidRPr="00CF236C" w:rsidDel="001F6DA6">
          <w:delText>,</w:delText>
        </w:r>
      </w:del>
      <w:r w:rsidRPr="00CF236C">
        <w:t xml:space="preserve"> </w:t>
      </w:r>
      <w:ins w:id="889" w:author="Leonardo Gresta Paulino Murta" w:date="2012-12-07T00:43:00Z">
        <w:r w:rsidR="001F6DA6">
          <w:t xml:space="preserve">It </w:t>
        </w:r>
      </w:ins>
      <w:del w:id="890" w:author="Leonardo Gresta Paulino Murta" w:date="2012-12-07T00:43:00Z">
        <w:r w:rsidRPr="00CF236C" w:rsidDel="001F6DA6">
          <w:delText xml:space="preserve">allowing </w:delText>
        </w:r>
      </w:del>
      <w:ins w:id="891" w:author="Leonardo Gresta Paulino Murta" w:date="2012-12-07T00:43:00Z">
        <w:r w:rsidR="001F6DA6" w:rsidRPr="00CF236C">
          <w:t>allow</w:t>
        </w:r>
        <w:r w:rsidR="001F6DA6">
          <w:t>s</w:t>
        </w:r>
        <w:r w:rsidR="001F6DA6" w:rsidRPr="00CF236C">
          <w:t xml:space="preserve"> </w:t>
        </w:r>
      </w:ins>
      <w:r w:rsidRPr="00CF236C">
        <w:t xml:space="preserve">post game analysis to discover </w:t>
      </w:r>
      <w:del w:id="892" w:author="Leonardo Gresta Paulino Murta" w:date="2012-12-07T00:43:00Z">
        <w:r w:rsidRPr="00CF236C" w:rsidDel="001F6DA6">
          <w:delText xml:space="preserve">points </w:delText>
        </w:r>
      </w:del>
      <w:ins w:id="893" w:author="Leonardo Gresta Paulino Murta" w:date="2012-12-07T00:43:00Z">
        <w:r w:rsidR="001F6DA6">
          <w:t>issues</w:t>
        </w:r>
        <w:r w:rsidR="001F6DA6" w:rsidRPr="00CF236C">
          <w:t xml:space="preserve"> </w:t>
        </w:r>
      </w:ins>
      <w:r w:rsidRPr="00CF236C">
        <w:t>that contributed to</w:t>
      </w:r>
      <w:ins w:id="894" w:author="Micro" w:date="2012-12-03T16:24:00Z">
        <w:r w:rsidR="00CE7697">
          <w:t xml:space="preserve"> </w:t>
        </w:r>
      </w:ins>
      <w:ins w:id="895" w:author="Micro" w:date="2012-12-03T16:23:00Z">
        <w:r w:rsidR="00CE7697">
          <w:t>specific game flows and</w:t>
        </w:r>
      </w:ins>
      <w:del w:id="896" w:author="Micro" w:date="2012-12-03T16:24:00Z">
        <w:r w:rsidRPr="00CF236C" w:rsidDel="00CE7697">
          <w:delText xml:space="preserve"> the</w:delText>
        </w:r>
      </w:del>
      <w:r w:rsidRPr="00CF236C">
        <w:t xml:space="preserve"> result</w:t>
      </w:r>
      <w:ins w:id="897" w:author="Leonardo Gresta Paulino Murta" w:date="2012-12-07T00:43:00Z">
        <w:r w:rsidR="001F6DA6">
          <w:t>s</w:t>
        </w:r>
      </w:ins>
      <w:del w:id="898" w:author="Leonardo Gresta Paulino Murta" w:date="2012-12-07T00:43:00Z">
        <w:r w:rsidR="008675B8" w:rsidRPr="00CF236C" w:rsidDel="001F6DA6">
          <w:delText>s</w:delText>
        </w:r>
      </w:del>
      <w:r w:rsidR="008675B8" w:rsidRPr="00CF236C">
        <w:t xml:space="preserve"> achieved throughout the</w:t>
      </w:r>
      <w:r w:rsidRPr="00CF236C">
        <w:t xml:space="preserve"> gaming session. This </w:t>
      </w:r>
      <w:r w:rsidR="008675B8" w:rsidRPr="00CF236C">
        <w:t>analysis</w:t>
      </w:r>
      <w:r w:rsidRPr="00CF236C">
        <w:t xml:space="preserve"> can be used on games to improve understanding </w:t>
      </w:r>
      <w:del w:id="899" w:author="Micro" w:date="2012-12-03T16:24:00Z">
        <w:r w:rsidRPr="00CF236C" w:rsidDel="00CE7697">
          <w:delText xml:space="preserve">by </w:delText>
        </w:r>
      </w:del>
      <w:ins w:id="900" w:author="Micro" w:date="2012-12-03T16:24:00Z">
        <w:del w:id="901" w:author="Leonardo Gresta Paulino Murta" w:date="2012-12-07T00:44:00Z">
          <w:r w:rsidR="00CE7697" w:rsidDel="001D4B91">
            <w:delText>and</w:delText>
          </w:r>
          <w:r w:rsidR="00CE7697" w:rsidRPr="00CF236C" w:rsidDel="001D4B91">
            <w:delText xml:space="preserve"> </w:delText>
          </w:r>
        </w:del>
      </w:ins>
      <w:del w:id="902" w:author="Leonardo Gresta Paulino Murta" w:date="2012-12-07T00:44:00Z">
        <w:r w:rsidRPr="00CF236C" w:rsidDel="001D4B91">
          <w:delText>analyzing</w:delText>
        </w:r>
      </w:del>
      <w:ins w:id="903" w:author="Leonardo Gresta Paulino Murta" w:date="2012-12-07T00:44:00Z">
        <w:r w:rsidR="001D4B91">
          <w:t>of the</w:t>
        </w:r>
      </w:ins>
      <w:r w:rsidRPr="00CF236C">
        <w:t xml:space="preserve"> game flow and identifying actions that influenced the outcome, aiding the player to understand why </w:t>
      </w:r>
      <w:del w:id="904" w:author="Leonardo Gresta Paulino Murta" w:date="2012-12-07T00:44:00Z">
        <w:r w:rsidRPr="00CF236C" w:rsidDel="001D4B91">
          <w:delText xml:space="preserve">it </w:delText>
        </w:r>
      </w:del>
      <w:ins w:id="905" w:author="Leonardo Gresta Paulino Murta" w:date="2012-12-07T00:44:00Z">
        <w:r w:rsidR="001D4B91">
          <w:t>they</w:t>
        </w:r>
        <w:r w:rsidR="001D4B91" w:rsidRPr="00CF236C">
          <w:t xml:space="preserve"> </w:t>
        </w:r>
      </w:ins>
      <w:r w:rsidRPr="00CF236C">
        <w:t xml:space="preserve">happened the way </w:t>
      </w:r>
      <w:del w:id="906" w:author="Leonardo Gresta Paulino Murta" w:date="2012-12-07T00:44:00Z">
        <w:r w:rsidRPr="00CF236C" w:rsidDel="001D4B91">
          <w:delText xml:space="preserve">it </w:delText>
        </w:r>
      </w:del>
      <w:ins w:id="907" w:author="Leonardo Gresta Paulino Murta" w:date="2012-12-07T00:44:00Z">
        <w:r w:rsidR="001D4B91">
          <w:t>they</w:t>
        </w:r>
        <w:r w:rsidR="001D4B91" w:rsidRPr="00CF236C">
          <w:t xml:space="preserve"> </w:t>
        </w:r>
      </w:ins>
      <w:r w:rsidRPr="00CF236C">
        <w:t xml:space="preserve">did. </w:t>
      </w:r>
      <w:r w:rsidR="008675B8" w:rsidRPr="00CF236C">
        <w:t xml:space="preserve">It </w:t>
      </w:r>
      <w:proofErr w:type="gramStart"/>
      <w:r w:rsidR="008675B8" w:rsidRPr="00CF236C">
        <w:t>can also be used</w:t>
      </w:r>
      <w:proofErr w:type="gramEnd"/>
      <w:r w:rsidR="008675B8" w:rsidRPr="00CF236C">
        <w:t xml:space="preserve"> to analyze a game story development, how it was generated</w:t>
      </w:r>
      <w:ins w:id="908" w:author="Leonardo Gresta Paulino Murta" w:date="2012-12-07T00:44:00Z">
        <w:r w:rsidR="001D4B91">
          <w:t>,</w:t>
        </w:r>
      </w:ins>
      <w:r w:rsidR="008675B8" w:rsidRPr="00CF236C">
        <w:t xml:space="preserve"> and which events affected it.</w:t>
      </w:r>
    </w:p>
    <w:p w14:paraId="78687BC6" w14:textId="38D467D5" w:rsidR="008675B8" w:rsidRPr="00CF236C" w:rsidRDefault="007103A3" w:rsidP="00CF236C">
      <w:del w:id="909" w:author="Micro" w:date="2012-12-03T16:28:00Z">
        <w:r w:rsidRPr="00CF236C" w:rsidDel="001A1840">
          <w:delText xml:space="preserve">This </w:delText>
        </w:r>
      </w:del>
      <w:ins w:id="910" w:author="Micro" w:date="2012-12-03T16:28:00Z">
        <w:r w:rsidR="001A1840">
          <w:t>In this</w:t>
        </w:r>
        <w:r w:rsidR="001A1840" w:rsidRPr="00CF236C">
          <w:t xml:space="preserve"> </w:t>
        </w:r>
      </w:ins>
      <w:proofErr w:type="gramStart"/>
      <w:r w:rsidRPr="00CF236C">
        <w:t>paper</w:t>
      </w:r>
      <w:proofErr w:type="gramEnd"/>
      <w:r w:rsidRPr="00CF236C">
        <w:t xml:space="preserve"> </w:t>
      </w:r>
      <w:ins w:id="911" w:author="Micro" w:date="2012-12-03T16:28:00Z">
        <w:r w:rsidR="001A1840">
          <w:t xml:space="preserve">we </w:t>
        </w:r>
      </w:ins>
      <w:r w:rsidR="008675B8" w:rsidRPr="00CF236C">
        <w:t xml:space="preserve">presented </w:t>
      </w:r>
      <w:r w:rsidR="00C61C6E">
        <w:t>a tool</w:t>
      </w:r>
      <w:r w:rsidR="008675B8" w:rsidRPr="00CF236C">
        <w:t xml:space="preserve"> to </w:t>
      </w:r>
      <w:ins w:id="912" w:author="Micro" w:date="2012-12-03T16:27:00Z">
        <w:r w:rsidR="001A1840">
          <w:t xml:space="preserve">visually </w:t>
        </w:r>
      </w:ins>
      <w:r w:rsidR="008675B8" w:rsidRPr="00CF236C">
        <w:t>aid the analysis</w:t>
      </w:r>
      <w:r w:rsidR="00C61C6E">
        <w:t xml:space="preserve"> by manipulating the generated provenance graph from collected data</w:t>
      </w:r>
      <w:r w:rsidR="008675B8" w:rsidRPr="00CF236C">
        <w:t xml:space="preserve">. </w:t>
      </w:r>
      <w:del w:id="913" w:author="Leonardo Gresta Paulino Murta" w:date="2012-12-07T00:45:00Z">
        <w:r w:rsidR="008675B8" w:rsidRPr="00CF236C" w:rsidDel="001D4B91">
          <w:delText xml:space="preserve">It </w:delText>
        </w:r>
      </w:del>
      <w:ins w:id="914" w:author="Leonardo Gresta Paulino Murta" w:date="2012-12-07T00:45:00Z">
        <w:r w:rsidR="001D4B91">
          <w:t>We</w:t>
        </w:r>
        <w:r w:rsidR="001D4B91" w:rsidRPr="00CF236C">
          <w:t xml:space="preserve"> </w:t>
        </w:r>
      </w:ins>
      <w:r w:rsidRPr="00CF236C">
        <w:t xml:space="preserve">also showed a game in which our proposed </w:t>
      </w:r>
      <w:r w:rsidR="008675B8" w:rsidRPr="00CF236C">
        <w:t>provenance analysis</w:t>
      </w:r>
      <w:r w:rsidRPr="00CF236C">
        <w:t xml:space="preserve"> </w:t>
      </w:r>
      <w:r w:rsidR="008675B8" w:rsidRPr="00CF236C">
        <w:lastRenderedPageBreak/>
        <w:t xml:space="preserve">was </w:t>
      </w:r>
      <w:r w:rsidRPr="00CF236C">
        <w:t>instantiated</w:t>
      </w:r>
      <w:ins w:id="915" w:author="Micro" w:date="2012-12-03T16:27:00Z">
        <w:r w:rsidR="001A1840">
          <w:t>, with some flow and elements</w:t>
        </w:r>
      </w:ins>
      <w:del w:id="916" w:author="Micro" w:date="2012-12-03T16:27:00Z">
        <w:r w:rsidR="00C61C6E" w:rsidDel="001A1840">
          <w:delText xml:space="preserve"> and some</w:delText>
        </w:r>
      </w:del>
      <w:r w:rsidR="00C61C6E">
        <w:t xml:space="preserve"> examples</w:t>
      </w:r>
      <w:r w:rsidR="008675B8" w:rsidRPr="00CF236C">
        <w:t>. During the game session,</w:t>
      </w:r>
      <w:r w:rsidRPr="00CF236C">
        <w:t xml:space="preserve"> </w:t>
      </w:r>
      <w:r w:rsidR="008675B8" w:rsidRPr="00CF236C">
        <w:t xml:space="preserve">information </w:t>
      </w:r>
      <w:proofErr w:type="gramStart"/>
      <w:r w:rsidR="008675B8" w:rsidRPr="00CF236C">
        <w:t>is collected</w:t>
      </w:r>
      <w:proofErr w:type="gramEnd"/>
      <w:ins w:id="917" w:author="Leonardo Gresta Paulino Murta" w:date="2012-12-07T00:45:00Z">
        <w:r w:rsidR="001D4B91">
          <w:t>,</w:t>
        </w:r>
      </w:ins>
      <w:r w:rsidR="008675B8" w:rsidRPr="00CF236C">
        <w:t xml:space="preserve"> </w:t>
      </w:r>
      <w:r w:rsidR="00484A83">
        <w:t xml:space="preserve">generating a </w:t>
      </w:r>
      <w:commentRangeStart w:id="918"/>
      <w:r w:rsidR="00484A83">
        <w:t>game flow log</w:t>
      </w:r>
      <w:commentRangeEnd w:id="918"/>
      <w:r w:rsidR="001D4B91">
        <w:rPr>
          <w:rStyle w:val="CommentReference"/>
        </w:rPr>
        <w:commentReference w:id="918"/>
      </w:r>
      <w:r w:rsidR="00484A83">
        <w:t>, which is</w:t>
      </w:r>
      <w:r w:rsidR="008675B8" w:rsidRPr="00CF236C">
        <w:t xml:space="preserve"> used in a </w:t>
      </w:r>
      <w:r w:rsidRPr="00CF236C">
        <w:t xml:space="preserve">post analysis </w:t>
      </w:r>
      <w:r w:rsidR="00484A83">
        <w:t>to</w:t>
      </w:r>
      <w:r w:rsidR="008675B8" w:rsidRPr="00CF236C">
        <w:t xml:space="preserve"> generat</w:t>
      </w:r>
      <w:r w:rsidR="00484A83">
        <w:t>e</w:t>
      </w:r>
      <w:r w:rsidR="008675B8" w:rsidRPr="00CF236C">
        <w:t xml:space="preserve"> a provenance graph</w:t>
      </w:r>
      <w:r w:rsidRPr="00CF236C">
        <w:t xml:space="preserve">. </w:t>
      </w:r>
      <w:del w:id="919" w:author="Micro" w:date="2012-12-03T16:28:00Z">
        <w:r w:rsidR="008675B8" w:rsidRPr="00CF236C" w:rsidDel="001A1840">
          <w:delText xml:space="preserve">It </w:delText>
        </w:r>
      </w:del>
      <w:ins w:id="920" w:author="Micro" w:date="2012-12-03T16:28:00Z">
        <w:r w:rsidR="001A1840">
          <w:t>We</w:t>
        </w:r>
        <w:r w:rsidR="001A1840" w:rsidRPr="00CF236C">
          <w:t xml:space="preserve"> </w:t>
        </w:r>
      </w:ins>
      <w:r w:rsidR="008675B8" w:rsidRPr="00CF236C">
        <w:t xml:space="preserve">also explained some analysis features that </w:t>
      </w:r>
      <w:proofErr w:type="gramStart"/>
      <w:r w:rsidR="008675B8" w:rsidRPr="00CF236C">
        <w:t>can be done</w:t>
      </w:r>
      <w:proofErr w:type="gramEnd"/>
      <w:r w:rsidR="008675B8" w:rsidRPr="00CF236C">
        <w:t xml:space="preserve"> in the provenance graph to aid or refine the analysis. </w:t>
      </w:r>
    </w:p>
    <w:p w14:paraId="5B6163A3" w14:textId="07F4FC43" w:rsidR="001150C2" w:rsidRDefault="007103A3" w:rsidP="00740CCA">
      <w:r w:rsidRPr="00740CCA">
        <w:t>However,</w:t>
      </w:r>
      <w:r w:rsidR="001150C2" w:rsidRPr="00740CCA">
        <w:t xml:space="preserve"> there are still some limitations. If the provenance graph is too large</w:t>
      </w:r>
      <w:r w:rsidR="004E6B8C" w:rsidRPr="00740CCA">
        <w:t xml:space="preserve">, by the order of </w:t>
      </w:r>
      <w:r w:rsidR="00F20670" w:rsidRPr="00740CCA">
        <w:t>thousands</w:t>
      </w:r>
      <w:r w:rsidR="004E6B8C" w:rsidRPr="00740CCA">
        <w:t xml:space="preserve"> </w:t>
      </w:r>
      <w:ins w:id="921" w:author="Micro" w:date="2012-12-03T16:28:00Z">
        <w:r w:rsidR="001A1840">
          <w:t xml:space="preserve">of </w:t>
        </w:r>
      </w:ins>
      <w:r w:rsidR="004E6B8C" w:rsidRPr="00740CCA">
        <w:t>nodes</w:t>
      </w:r>
      <w:r w:rsidR="001150C2" w:rsidRPr="00740CCA">
        <w:t xml:space="preserve">, even using the granularity filter, there will be some visualization </w:t>
      </w:r>
      <w:del w:id="922" w:author="Micro" w:date="2012-12-03T16:28:00Z">
        <w:r w:rsidR="001150C2" w:rsidRPr="00740CCA" w:rsidDel="001A1840">
          <w:delText>problems</w:delText>
        </w:r>
      </w:del>
      <w:ins w:id="923" w:author="Micro" w:date="2012-12-03T16:28:00Z">
        <w:r w:rsidR="001A1840">
          <w:t>limitations</w:t>
        </w:r>
      </w:ins>
      <w:r w:rsidR="004E6B8C" w:rsidRPr="00740CCA">
        <w:t xml:space="preserve">, not to mention </w:t>
      </w:r>
      <w:proofErr w:type="gramStart"/>
      <w:r w:rsidR="00484A83">
        <w:t xml:space="preserve">a </w:t>
      </w:r>
      <w:del w:id="924" w:author="Leonardo Gresta Paulino Murta" w:date="2012-12-07T00:47:00Z">
        <w:r w:rsidR="004E6B8C" w:rsidRPr="00740CCA" w:rsidDel="00C22343">
          <w:delText xml:space="preserve">lower </w:delText>
        </w:r>
      </w:del>
      <w:r w:rsidR="004E6B8C" w:rsidRPr="00740CCA">
        <w:t>performance</w:t>
      </w:r>
      <w:proofErr w:type="gramEnd"/>
      <w:r w:rsidR="004E6B8C" w:rsidRPr="00740CCA">
        <w:t xml:space="preserve"> </w:t>
      </w:r>
      <w:ins w:id="925" w:author="Leonardo Gresta Paulino Murta" w:date="2012-12-07T00:47:00Z">
        <w:r w:rsidR="00C22343">
          <w:t xml:space="preserve">degradation </w:t>
        </w:r>
      </w:ins>
      <w:r w:rsidR="004E6B8C" w:rsidRPr="00740CCA">
        <w:t>when executing filters</w:t>
      </w:r>
      <w:r w:rsidR="001150C2" w:rsidRPr="00740CCA">
        <w:t xml:space="preserve">. </w:t>
      </w:r>
      <w:r w:rsidR="004E6B8C" w:rsidRPr="00740CCA">
        <w:t xml:space="preserve">Due to the </w:t>
      </w:r>
      <w:r w:rsidR="00484A83">
        <w:t xml:space="preserve">graph </w:t>
      </w:r>
      <w:r w:rsidR="004E6B8C" w:rsidRPr="00740CCA">
        <w:t xml:space="preserve">size, </w:t>
      </w:r>
      <w:r w:rsidR="001150C2" w:rsidRPr="00740CCA">
        <w:t>information contained in collapsed nodes</w:t>
      </w:r>
      <w:r w:rsidR="004E6B8C" w:rsidRPr="00740CCA">
        <w:t xml:space="preserve"> will </w:t>
      </w:r>
      <w:r w:rsidR="00484A83">
        <w:t xml:space="preserve">also </w:t>
      </w:r>
      <w:r w:rsidR="004E6B8C" w:rsidRPr="00740CCA">
        <w:t>have visualization issues</w:t>
      </w:r>
      <w:r w:rsidR="001150C2" w:rsidRPr="00740CCA">
        <w:t xml:space="preserve">. </w:t>
      </w:r>
      <w:r w:rsidR="004E6B8C" w:rsidRPr="00740CCA">
        <w:t>This happens because</w:t>
      </w:r>
      <w:r w:rsidR="001150C2" w:rsidRPr="00740CCA">
        <w:t xml:space="preserve"> the collapsed node is actually a graph, </w:t>
      </w:r>
      <w:r w:rsidR="004E6B8C" w:rsidRPr="00740CCA">
        <w:t xml:space="preserve">and </w:t>
      </w:r>
      <w:r w:rsidR="001150C2" w:rsidRPr="00740CCA">
        <w:t>the information displayed is a list of all nodes</w:t>
      </w:r>
      <w:r w:rsidR="00484A83">
        <w:t xml:space="preserve"> contained in it</w:t>
      </w:r>
      <w:r w:rsidR="001150C2" w:rsidRPr="00740CCA">
        <w:t xml:space="preserve"> with their respective </w:t>
      </w:r>
      <w:r w:rsidR="004E6B8C" w:rsidRPr="00740CCA">
        <w:t>information</w:t>
      </w:r>
      <w:r w:rsidR="001150C2" w:rsidRPr="00740CCA">
        <w:t>.</w:t>
      </w:r>
      <w:r w:rsidR="004E6B8C" w:rsidRPr="00740CCA">
        <w:t xml:space="preserve"> </w:t>
      </w:r>
      <w:commentRangeStart w:id="926"/>
      <w:r w:rsidR="004E6B8C" w:rsidRPr="00740CCA">
        <w:t>One way to deal with this problem is to filter the displayed information from the graph-node to only a few, more important</w:t>
      </w:r>
      <w:r w:rsidR="00484A83">
        <w:t xml:space="preserve"> or relevant</w:t>
      </w:r>
      <w:r w:rsidR="004E6B8C" w:rsidRPr="00740CCA">
        <w:t xml:space="preserve"> ones, or to display a summary </w:t>
      </w:r>
      <w:r w:rsidR="00484A83">
        <w:t xml:space="preserve">as if it was only one node </w:t>
      </w:r>
      <w:r w:rsidR="004E6B8C" w:rsidRPr="00740CCA">
        <w:t xml:space="preserve">and provide the possibility </w:t>
      </w:r>
      <w:r w:rsidR="00484A83">
        <w:t>of</w:t>
      </w:r>
      <w:r w:rsidR="004E6B8C" w:rsidRPr="00740CCA">
        <w:t xml:space="preserve"> view</w:t>
      </w:r>
      <w:r w:rsidR="00484A83">
        <w:t>ing</w:t>
      </w:r>
      <w:r w:rsidR="004E6B8C" w:rsidRPr="00740CCA">
        <w:t xml:space="preserve"> the collapsed graph in a separated window.</w:t>
      </w:r>
      <w:commentRangeEnd w:id="926"/>
      <w:r w:rsidR="00A32AC8">
        <w:rPr>
          <w:rStyle w:val="CommentReference"/>
        </w:rPr>
        <w:commentReference w:id="926"/>
      </w:r>
    </w:p>
    <w:p w14:paraId="42383A75" w14:textId="11E3B261" w:rsidR="007103A3" w:rsidRPr="00753775" w:rsidRDefault="00A32AC8" w:rsidP="007103A3">
      <w:pPr>
        <w:rPr>
          <w:color w:val="FF0000"/>
        </w:rPr>
      </w:pPr>
      <w:ins w:id="927" w:author="Leonardo Gresta Paulino Murta" w:date="2012-12-07T00:49:00Z">
        <w:r>
          <w:t>Currently</w:t>
        </w:r>
      </w:ins>
      <w:del w:id="928" w:author="Leonardo Gresta Paulino Murta" w:date="2012-12-07T00:49:00Z">
        <w:r w:rsidR="00BC79B7" w:rsidDel="00A32AC8">
          <w:delText>Another limitation is that</w:delText>
        </w:r>
      </w:del>
      <w:ins w:id="929" w:author="Leonardo Gresta Paulino Murta" w:date="2012-12-07T00:49:00Z">
        <w:r>
          <w:t>,</w:t>
        </w:r>
      </w:ins>
      <w:r w:rsidR="00BC79B7">
        <w:t xml:space="preserve"> we do not make inferences to the user, but let the user decide what he </w:t>
      </w:r>
      <w:del w:id="930" w:author="Leonardo Gresta Paulino Murta" w:date="2012-12-07T00:50:00Z">
        <w:r w:rsidR="00BC79B7" w:rsidDel="00024273">
          <w:delText>want</w:delText>
        </w:r>
      </w:del>
      <w:ins w:id="931" w:author="Leonardo Gresta Paulino Murta" w:date="2012-12-07T00:50:00Z">
        <w:r w:rsidR="00024273">
          <w:t>wants</w:t>
        </w:r>
      </w:ins>
      <w:r w:rsidR="00BC79B7">
        <w:t xml:space="preserve"> to infer. </w:t>
      </w:r>
      <w:r w:rsidR="00795B8A">
        <w:t xml:space="preserve">Studies in this area </w:t>
      </w:r>
      <w:proofErr w:type="gramStart"/>
      <w:r w:rsidR="00795B8A">
        <w:t xml:space="preserve">can be </w:t>
      </w:r>
      <w:del w:id="932" w:author="Micro" w:date="2012-12-03T16:29:00Z">
        <w:r w:rsidR="00795B8A" w:rsidDel="001A1840">
          <w:delText xml:space="preserve">researched </w:delText>
        </w:r>
      </w:del>
      <w:ins w:id="933" w:author="Micro" w:date="2012-12-03T16:29:00Z">
        <w:r w:rsidR="001A1840">
          <w:t>made</w:t>
        </w:r>
        <w:proofErr w:type="gramEnd"/>
        <w:r w:rsidR="001A1840">
          <w:t xml:space="preserve"> </w:t>
        </w:r>
      </w:ins>
      <w:r w:rsidR="00795B8A">
        <w:t xml:space="preserve">in order to identify information that can be safely omitted from the user without </w:t>
      </w:r>
      <w:del w:id="934" w:author="Leonardo Gresta Paulino Murta" w:date="2012-12-07T00:49:00Z">
        <w:r w:rsidR="00795B8A" w:rsidDel="00A32AC8">
          <w:delText>impacting</w:delText>
        </w:r>
      </w:del>
      <w:ins w:id="935" w:author="Leonardo Gresta Paulino Murta" w:date="2012-12-07T00:49:00Z">
        <w:r>
          <w:t>affecting</w:t>
        </w:r>
      </w:ins>
      <w:r w:rsidR="00795B8A">
        <w:t xml:space="preserve"> </w:t>
      </w:r>
      <w:del w:id="936" w:author="Leonardo Gresta Paulino Murta" w:date="2012-12-07T00:49:00Z">
        <w:r w:rsidR="00484A83" w:rsidDel="00A32AC8">
          <w:delText xml:space="preserve">in </w:delText>
        </w:r>
      </w:del>
      <w:r w:rsidR="00795B8A">
        <w:t>the overall analysis. Another interesting research is to</w:t>
      </w:r>
      <w:ins w:id="937" w:author="Micro" w:date="2012-12-03T16:30:00Z">
        <w:r w:rsidR="001A1840">
          <w:t xml:space="preserve"> automatically</w:t>
        </w:r>
      </w:ins>
      <w:r w:rsidR="00795B8A">
        <w:t xml:space="preserve"> identify patterns in the game flow. Lastly, we plan </w:t>
      </w:r>
      <w:r w:rsidR="00484A83">
        <w:t>on</w:t>
      </w:r>
      <w:r w:rsidR="00795B8A">
        <w:t xml:space="preserve"> work</w:t>
      </w:r>
      <w:r w:rsidR="00484A83">
        <w:t>ing</w:t>
      </w:r>
      <w:r w:rsidR="00795B8A">
        <w:t xml:space="preserve"> </w:t>
      </w:r>
      <w:r w:rsidR="00484A83">
        <w:t>i</w:t>
      </w:r>
      <w:r w:rsidR="00795B8A">
        <w:t>n different graph visualization layouts</w:t>
      </w:r>
      <w:r w:rsidR="00484A83">
        <w:t xml:space="preserve"> </w:t>
      </w:r>
      <w:r w:rsidR="00795B8A">
        <w:t xml:space="preserve">and run </w:t>
      </w:r>
      <w:r w:rsidR="007103A3" w:rsidRPr="00795B8A">
        <w:t xml:space="preserve">experiments to evaluate the aspects of learnability </w:t>
      </w:r>
      <w:r w:rsidR="00795B8A" w:rsidRPr="00795B8A">
        <w:t xml:space="preserve">of using the provenance graph in order to understand better the </w:t>
      </w:r>
      <w:r w:rsidR="00484A83">
        <w:t>story</w:t>
      </w:r>
      <w:r w:rsidR="007103A3" w:rsidRPr="00795B8A">
        <w:t>.</w:t>
      </w:r>
    </w:p>
    <w:p w14:paraId="022776F8" w14:textId="77777777" w:rsidR="008B197E" w:rsidRDefault="008B197E">
      <w:pPr>
        <w:pStyle w:val="Heading1"/>
        <w:spacing w:before="120"/>
      </w:pPr>
      <w:r>
        <w:t>ACKNOWLEDGMENTS</w:t>
      </w:r>
    </w:p>
    <w:p w14:paraId="3F0BC11D" w14:textId="74938D02" w:rsidR="00794E66" w:rsidRDefault="00794E66" w:rsidP="00794E66">
      <w:r>
        <w:t xml:space="preserve">We would like to thank </w:t>
      </w:r>
      <w:proofErr w:type="spellStart"/>
      <w:r>
        <w:t>CNPq</w:t>
      </w:r>
      <w:proofErr w:type="spellEnd"/>
      <w:r>
        <w:t>, FAPERJ</w:t>
      </w:r>
      <w:ins w:id="938" w:author="Leonardo Gresta Paulino Murta" w:date="2012-12-07T00:50:00Z">
        <w:r w:rsidR="00024273">
          <w:t>,</w:t>
        </w:r>
      </w:ins>
      <w:bookmarkStart w:id="939" w:name="_GoBack"/>
      <w:bookmarkEnd w:id="939"/>
      <w:r>
        <w:t xml:space="preserve"> and CAPES for the financial support.</w:t>
      </w:r>
    </w:p>
    <w:p w14:paraId="40FC5825" w14:textId="77777777" w:rsidR="008B197E" w:rsidRDefault="008B197E">
      <w:pPr>
        <w:pStyle w:val="Heading1"/>
        <w:spacing w:before="120"/>
      </w:pPr>
      <w:commentRangeStart w:id="940"/>
      <w:r>
        <w:t>REFERENCES</w:t>
      </w:r>
      <w:commentRangeEnd w:id="940"/>
      <w:r w:rsidR="00A020C5">
        <w:rPr>
          <w:rStyle w:val="CommentReference"/>
          <w:b w:val="0"/>
          <w:kern w:val="0"/>
        </w:rPr>
        <w:commentReference w:id="940"/>
      </w:r>
    </w:p>
    <w:p w14:paraId="2BCE4F6C" w14:textId="77777777" w:rsidR="00F73B3D" w:rsidRPr="00F73B3D" w:rsidRDefault="00794E66" w:rsidP="00F73B3D">
      <w:pPr>
        <w:pStyle w:val="Bibliography1"/>
      </w:pPr>
      <w:r>
        <w:fldChar w:fldCharType="begin"/>
      </w:r>
      <w:r w:rsidR="009930BC">
        <w:instrText xml:space="preserve"> ADDIN ZOTERO_BIBL {"custom":[]} CSL_BIBLIOGRAPHY </w:instrText>
      </w:r>
      <w:r>
        <w:fldChar w:fldCharType="separate"/>
      </w:r>
      <w:r w:rsidR="00F73B3D" w:rsidRPr="00F73B3D">
        <w:t>[1]</w:t>
      </w:r>
      <w:r w:rsidR="00F73B3D" w:rsidRPr="00F73B3D">
        <w:tab/>
        <w:t xml:space="preserve">Abt, C.C. 1987. </w:t>
      </w:r>
      <w:r w:rsidR="00F73B3D" w:rsidRPr="00F73B3D">
        <w:rPr>
          <w:i/>
          <w:iCs/>
        </w:rPr>
        <w:t>Serious Games</w:t>
      </w:r>
      <w:r w:rsidR="00F73B3D" w:rsidRPr="00F73B3D">
        <w:t>. University Press of America.</w:t>
      </w:r>
    </w:p>
    <w:p w14:paraId="24C99CC1" w14:textId="77777777" w:rsidR="00F73B3D" w:rsidRPr="00F73B3D" w:rsidRDefault="00F73B3D" w:rsidP="00F73B3D">
      <w:pPr>
        <w:pStyle w:val="Bibliography1"/>
      </w:pPr>
      <w:r w:rsidRPr="00F73B3D">
        <w:t>[2]</w:t>
      </w:r>
      <w:r w:rsidRPr="00F73B3D">
        <w:tab/>
        <w:t xml:space="preserve">Andersen, E. et al. 2010. Gameplay analysis through state projection. </w:t>
      </w:r>
      <w:r w:rsidRPr="00F73B3D">
        <w:rPr>
          <w:i/>
          <w:iCs/>
        </w:rPr>
        <w:t>In: ACM Press</w:t>
      </w:r>
      <w:r w:rsidRPr="00F73B3D">
        <w:t>. (2010), 1–8.</w:t>
      </w:r>
    </w:p>
    <w:p w14:paraId="658F6CA1" w14:textId="77777777" w:rsidR="00F73B3D" w:rsidRPr="00F73B3D" w:rsidRDefault="00F73B3D" w:rsidP="00F73B3D">
      <w:pPr>
        <w:pStyle w:val="Bibliography1"/>
      </w:pPr>
      <w:r w:rsidRPr="00F73B3D">
        <w:t>[3]</w:t>
      </w:r>
      <w:r w:rsidRPr="00F73B3D">
        <w:tab/>
        <w:t xml:space="preserve">App Store - Game Dev Story: 2010. </w:t>
      </w:r>
      <w:r w:rsidRPr="00F73B3D">
        <w:rPr>
          <w:i/>
          <w:iCs/>
        </w:rPr>
        <w:t>http://itunes.apple.com/us/app/game-dev-story/id396085661?mt=8</w:t>
      </w:r>
      <w:r w:rsidRPr="00F73B3D">
        <w:t>. Accessed: 2011-05-05.</w:t>
      </w:r>
    </w:p>
    <w:p w14:paraId="4A47587F" w14:textId="77777777" w:rsidR="00F73B3D" w:rsidRPr="00F73B3D" w:rsidRDefault="00F73B3D" w:rsidP="00F73B3D">
      <w:pPr>
        <w:pStyle w:val="Bibliography1"/>
      </w:pPr>
      <w:r w:rsidRPr="00F73B3D">
        <w:t>[4]</w:t>
      </w:r>
      <w:r w:rsidRPr="00F73B3D">
        <w:tab/>
        <w:t xml:space="preserve">Baker, A. et al. 2003. Problems and Programmers: An Educational Software Engineering Card Game. </w:t>
      </w:r>
      <w:r w:rsidRPr="00F73B3D">
        <w:rPr>
          <w:i/>
          <w:iCs/>
        </w:rPr>
        <w:t>In: ICSE</w:t>
      </w:r>
      <w:r w:rsidRPr="00F73B3D">
        <w:t>. (2003), 614–621.</w:t>
      </w:r>
    </w:p>
    <w:p w14:paraId="2E1ACB37" w14:textId="77777777" w:rsidR="00F73B3D" w:rsidRPr="00F73B3D" w:rsidRDefault="00F73B3D" w:rsidP="00F73B3D">
      <w:pPr>
        <w:pStyle w:val="Bibliography1"/>
      </w:pPr>
      <w:r w:rsidRPr="00F73B3D">
        <w:t>[5]</w:t>
      </w:r>
      <w:r w:rsidRPr="00F73B3D">
        <w:tab/>
        <w:t xml:space="preserve">Bristol, E.H. 1977. Pattern recognition: An alternative to parameter identification in adaptive control. </w:t>
      </w:r>
      <w:r w:rsidRPr="00F73B3D">
        <w:rPr>
          <w:i/>
          <w:iCs/>
        </w:rPr>
        <w:t>Automatica</w:t>
      </w:r>
      <w:r w:rsidRPr="00F73B3D">
        <w:t>. 13, 2 (Mar. 1977), 197–202.</w:t>
      </w:r>
    </w:p>
    <w:p w14:paraId="54F2D6F8" w14:textId="77777777" w:rsidR="00F73B3D" w:rsidRPr="00F73B3D" w:rsidRDefault="00F73B3D" w:rsidP="00F73B3D">
      <w:pPr>
        <w:pStyle w:val="Bibliography1"/>
      </w:pPr>
      <w:r w:rsidRPr="00F73B3D">
        <w:t>[6]</w:t>
      </w:r>
      <w:r w:rsidRPr="00F73B3D">
        <w:tab/>
        <w:t xml:space="preserve">Cavazza, M. et al. 2002. Character-based interactive storytelling. </w:t>
      </w:r>
      <w:r w:rsidRPr="00F73B3D">
        <w:rPr>
          <w:i/>
          <w:iCs/>
        </w:rPr>
        <w:t>IEEE Intelligent Systems</w:t>
      </w:r>
      <w:r w:rsidRPr="00F73B3D">
        <w:t>. 17, 4 (Aug. 2002), 17 – 24.</w:t>
      </w:r>
    </w:p>
    <w:p w14:paraId="032DC7B5" w14:textId="77777777" w:rsidR="00F73B3D" w:rsidRPr="00F708F7" w:rsidRDefault="00F73B3D" w:rsidP="00F73B3D">
      <w:pPr>
        <w:pStyle w:val="Bibliography1"/>
      </w:pPr>
      <w:r w:rsidRPr="00F73B3D">
        <w:t>[7]</w:t>
      </w:r>
      <w:r w:rsidRPr="00F73B3D">
        <w:tab/>
        <w:t xml:space="preserve">Chialvo, D.R. and Bak, P. 1999. Learning from mistakes. </w:t>
      </w:r>
      <w:r w:rsidRPr="00F708F7">
        <w:rPr>
          <w:i/>
          <w:iCs/>
        </w:rPr>
        <w:t>Neuroscience</w:t>
      </w:r>
      <w:r w:rsidRPr="00F708F7">
        <w:t>. v. 90, 4 (Jun. 1999), 1137–1148.</w:t>
      </w:r>
    </w:p>
    <w:p w14:paraId="0E53158B" w14:textId="77777777" w:rsidR="00F73B3D" w:rsidRPr="00F73B3D" w:rsidRDefault="00F73B3D" w:rsidP="00F73B3D">
      <w:pPr>
        <w:pStyle w:val="Bibliography1"/>
      </w:pPr>
      <w:r w:rsidRPr="00F708F7">
        <w:lastRenderedPageBreak/>
        <w:t>[8]</w:t>
      </w:r>
      <w:r w:rsidRPr="00F708F7">
        <w:tab/>
        <w:t xml:space="preserve">Cios, K. et al. 1998. </w:t>
      </w:r>
      <w:r w:rsidRPr="00F73B3D">
        <w:rPr>
          <w:i/>
          <w:iCs/>
        </w:rPr>
        <w:t>Data mining methods for knowledge discovery</w:t>
      </w:r>
      <w:r w:rsidRPr="00F73B3D">
        <w:t>. Kluwer Academic Publishers.</w:t>
      </w:r>
    </w:p>
    <w:p w14:paraId="246E1E1D" w14:textId="77777777" w:rsidR="00F73B3D" w:rsidRPr="00F73B3D" w:rsidRDefault="00F73B3D" w:rsidP="00F73B3D">
      <w:pPr>
        <w:pStyle w:val="Bibliography1"/>
      </w:pPr>
      <w:r w:rsidRPr="00F73B3D">
        <w:t>[9]</w:t>
      </w:r>
      <w:r w:rsidRPr="00F73B3D">
        <w:tab/>
        <w:t xml:space="preserve">Clark, G. 1950. The organization of behavior: A neuropsychological theory. </w:t>
      </w:r>
      <w:r w:rsidRPr="00F73B3D">
        <w:rPr>
          <w:i/>
          <w:iCs/>
        </w:rPr>
        <w:t>The Journal of Comparative Neurology</w:t>
      </w:r>
      <w:r w:rsidRPr="00F73B3D">
        <w:t>. v. 93, 3 (1950), 459–460.</w:t>
      </w:r>
    </w:p>
    <w:p w14:paraId="2F85F3E3" w14:textId="77777777" w:rsidR="00F73B3D" w:rsidRPr="00F73B3D" w:rsidRDefault="00F73B3D" w:rsidP="00F73B3D">
      <w:pPr>
        <w:pStyle w:val="Bibliography1"/>
      </w:pPr>
      <w:r w:rsidRPr="00F73B3D">
        <w:t>[10]</w:t>
      </w:r>
      <w:r w:rsidRPr="00F73B3D">
        <w:tab/>
        <w:t xml:space="preserve">Consalvo, M. and Dutton, N. 2006. Game analysis: Developing a methodological toolkit for the qualitative study of games. </w:t>
      </w:r>
      <w:r w:rsidRPr="00F73B3D">
        <w:rPr>
          <w:i/>
          <w:iCs/>
        </w:rPr>
        <w:t>In: Game Studies</w:t>
      </w:r>
      <w:r w:rsidRPr="00F73B3D">
        <w:t>. v. 6, (2006).</w:t>
      </w:r>
    </w:p>
    <w:p w14:paraId="40EA0B87" w14:textId="77777777" w:rsidR="00F73B3D" w:rsidRPr="00F73B3D" w:rsidRDefault="00F73B3D" w:rsidP="00F73B3D">
      <w:pPr>
        <w:pStyle w:val="Bibliography1"/>
      </w:pPr>
      <w:r w:rsidRPr="00F73B3D">
        <w:t>[11]</w:t>
      </w:r>
      <w:r w:rsidRPr="00F73B3D">
        <w:tab/>
        <w:t xml:space="preserve">Fayyad, U. et al. 1996. From Data Mining to Knowledge Discovery in Databases. </w:t>
      </w:r>
      <w:r w:rsidRPr="00F73B3D">
        <w:rPr>
          <w:i/>
          <w:iCs/>
        </w:rPr>
        <w:t>AI Magazine</w:t>
      </w:r>
      <w:r w:rsidRPr="00F73B3D">
        <w:t>. 17, 3 (Mar. 1996), 37.</w:t>
      </w:r>
    </w:p>
    <w:p w14:paraId="6DC91F7E" w14:textId="77777777" w:rsidR="00F73B3D" w:rsidRPr="00F73B3D" w:rsidRDefault="00F73B3D" w:rsidP="00F73B3D">
      <w:pPr>
        <w:pStyle w:val="Bibliography1"/>
      </w:pPr>
      <w:r w:rsidRPr="00F73B3D">
        <w:t>[12]</w:t>
      </w:r>
      <w:r w:rsidRPr="00F73B3D">
        <w:tab/>
        <w:t xml:space="preserve">Freire, J. et al. 2008. Provenance for Computational Tasks: A Survey. </w:t>
      </w:r>
      <w:r w:rsidRPr="00F73B3D">
        <w:rPr>
          <w:i/>
          <w:iCs/>
        </w:rPr>
        <w:t>Computing in Science Engineering</w:t>
      </w:r>
      <w:r w:rsidRPr="00F73B3D">
        <w:t>. 10, 3 (Jun. 2008), 11 –21.</w:t>
      </w:r>
    </w:p>
    <w:p w14:paraId="57CA22BA" w14:textId="77777777" w:rsidR="00F73B3D" w:rsidRPr="00F73B3D" w:rsidRDefault="00F73B3D" w:rsidP="00F73B3D">
      <w:pPr>
        <w:pStyle w:val="Bibliography1"/>
      </w:pPr>
      <w:r w:rsidRPr="00F73B3D">
        <w:t>[13]</w:t>
      </w:r>
      <w:r w:rsidRPr="00F73B3D">
        <w:tab/>
        <w:t xml:space="preserve">Han, J. and Kamber, M. 2006. </w:t>
      </w:r>
      <w:r w:rsidRPr="00F73B3D">
        <w:rPr>
          <w:i/>
          <w:iCs/>
        </w:rPr>
        <w:t>Data Mining: Concepts and Techniques</w:t>
      </w:r>
      <w:r w:rsidRPr="00F73B3D">
        <w:t>. Morgan Kaufmann.</w:t>
      </w:r>
    </w:p>
    <w:p w14:paraId="00A32073" w14:textId="77777777" w:rsidR="00F73B3D" w:rsidRPr="00F73B3D" w:rsidRDefault="00F73B3D" w:rsidP="00F73B3D">
      <w:pPr>
        <w:pStyle w:val="Bibliography1"/>
      </w:pPr>
      <w:r w:rsidRPr="00F73B3D">
        <w:t>[14]</w:t>
      </w:r>
      <w:r w:rsidRPr="00F73B3D">
        <w:tab/>
        <w:t xml:space="preserve">Joshua O’Madadhain et al. 2010. </w:t>
      </w:r>
      <w:r w:rsidRPr="00F73B3D">
        <w:rPr>
          <w:i/>
          <w:iCs/>
        </w:rPr>
        <w:t>JUNG: Java Universal Network/Graph Framework</w:t>
      </w:r>
      <w:r w:rsidRPr="00F73B3D">
        <w:t>. Open-source.</w:t>
      </w:r>
    </w:p>
    <w:p w14:paraId="0D209E51" w14:textId="77777777" w:rsidR="00F73B3D" w:rsidRPr="00F73B3D" w:rsidRDefault="00F73B3D" w:rsidP="00F73B3D">
      <w:pPr>
        <w:pStyle w:val="Bibliography1"/>
      </w:pPr>
      <w:r w:rsidRPr="00F73B3D">
        <w:t>[15]</w:t>
      </w:r>
      <w:r w:rsidRPr="00F73B3D">
        <w:tab/>
        <w:t>Khalid Belhajjame et al. 2012. PROV-DM: The PROV Data Model. Working Draft.</w:t>
      </w:r>
    </w:p>
    <w:p w14:paraId="3766484B" w14:textId="77777777" w:rsidR="00F73B3D" w:rsidRPr="00F73B3D" w:rsidRDefault="00F73B3D" w:rsidP="00F73B3D">
      <w:pPr>
        <w:pStyle w:val="Bibliography1"/>
      </w:pPr>
      <w:r w:rsidRPr="00F73B3D">
        <w:t>[16]</w:t>
      </w:r>
      <w:r w:rsidRPr="00F73B3D">
        <w:tab/>
        <w:t>Kohwalter, T. et al. 2012. Provenance in Games. (Brasilia, 2012).</w:t>
      </w:r>
    </w:p>
    <w:p w14:paraId="69F0336E" w14:textId="77777777" w:rsidR="00F73B3D" w:rsidRPr="00F73B3D" w:rsidRDefault="00F73B3D" w:rsidP="00F73B3D">
      <w:pPr>
        <w:pStyle w:val="Bibliography1"/>
      </w:pPr>
      <w:r w:rsidRPr="00F73B3D">
        <w:t>[17]</w:t>
      </w:r>
      <w:r w:rsidRPr="00F73B3D">
        <w:tab/>
        <w:t>Kohwalter, T. et al. 2011. SDM – An Educational Game for Software Engineering. (Salvador, 2011).</w:t>
      </w:r>
    </w:p>
    <w:p w14:paraId="3EF204BD" w14:textId="77777777" w:rsidR="00F73B3D" w:rsidRPr="00F73B3D" w:rsidRDefault="00F73B3D" w:rsidP="00F73B3D">
      <w:pPr>
        <w:pStyle w:val="Bibliography1"/>
      </w:pPr>
      <w:r w:rsidRPr="00F73B3D">
        <w:t>[18]</w:t>
      </w:r>
      <w:r w:rsidRPr="00F73B3D">
        <w:tab/>
        <w:t xml:space="preserve">Moreau, L. et al. 2011. The Open Provenance Model core specification (v1.1). </w:t>
      </w:r>
      <w:r w:rsidRPr="00F73B3D">
        <w:rPr>
          <w:i/>
          <w:iCs/>
        </w:rPr>
        <w:t>In: Future Generation Computer Systems</w:t>
      </w:r>
      <w:r w:rsidRPr="00F73B3D">
        <w:t>. 27, 6 (Jun. 2011), 743–756.</w:t>
      </w:r>
    </w:p>
    <w:p w14:paraId="65AC9136" w14:textId="77777777" w:rsidR="00F73B3D" w:rsidRPr="00F73B3D" w:rsidRDefault="00F73B3D" w:rsidP="00F73B3D">
      <w:pPr>
        <w:pStyle w:val="Bibliography1"/>
      </w:pPr>
      <w:r w:rsidRPr="00F73B3D">
        <w:t>[19]</w:t>
      </w:r>
      <w:r w:rsidRPr="00F73B3D">
        <w:tab/>
        <w:t xml:space="preserve">Moret, B. 1982. Decision Trees and Diagrams. </w:t>
      </w:r>
      <w:r w:rsidRPr="00F73B3D">
        <w:rPr>
          <w:i/>
          <w:iCs/>
        </w:rPr>
        <w:t>In: ACM Computing Surveys (CSUR)</w:t>
      </w:r>
      <w:r w:rsidRPr="00F73B3D">
        <w:t>. 14, 4 (Dec. 1982), 593–623.</w:t>
      </w:r>
    </w:p>
    <w:p w14:paraId="284BBA8E" w14:textId="77777777" w:rsidR="00F73B3D" w:rsidRPr="00F73B3D" w:rsidRDefault="00F73B3D" w:rsidP="00F73B3D">
      <w:pPr>
        <w:pStyle w:val="Bibliography1"/>
      </w:pPr>
      <w:r w:rsidRPr="00F73B3D">
        <w:t>[20]</w:t>
      </w:r>
      <w:r w:rsidRPr="00F73B3D">
        <w:tab/>
        <w:t xml:space="preserve">Navarro, E. 2002. SimSE: A Software Engineering Simulation Environment for Software Process Education. </w:t>
      </w:r>
      <w:r w:rsidRPr="00F73B3D">
        <w:rPr>
          <w:i/>
          <w:iCs/>
        </w:rPr>
        <w:t>In: ICS</w:t>
      </w:r>
      <w:r w:rsidRPr="00F73B3D">
        <w:t>. (2002).</w:t>
      </w:r>
    </w:p>
    <w:p w14:paraId="7C40AFAD" w14:textId="77777777" w:rsidR="00F73B3D" w:rsidRPr="00F73B3D" w:rsidRDefault="00F73B3D" w:rsidP="00F73B3D">
      <w:pPr>
        <w:pStyle w:val="Bibliography1"/>
      </w:pPr>
      <w:r w:rsidRPr="00F73B3D">
        <w:t>[21]</w:t>
      </w:r>
      <w:r w:rsidRPr="00F73B3D">
        <w:tab/>
        <w:t xml:space="preserve">Passos, E.B. et al. 2009. Hierarchical PNF Networks - A Temporal Model of Events for the Representation and Dramatization of Storytelling. </w:t>
      </w:r>
      <w:r w:rsidRPr="00F73B3D">
        <w:rPr>
          <w:i/>
          <w:iCs/>
        </w:rPr>
        <w:t>2009 VIII Brazilian Symposium on Games and Digital Entertainment (SBGAMES)</w:t>
      </w:r>
      <w:r w:rsidRPr="00F73B3D">
        <w:t xml:space="preserve"> (Oct. 2009), 175 –184.</w:t>
      </w:r>
    </w:p>
    <w:p w14:paraId="58A074BC" w14:textId="77777777" w:rsidR="00F73B3D" w:rsidRPr="00F73B3D" w:rsidRDefault="00F73B3D" w:rsidP="00F73B3D">
      <w:pPr>
        <w:pStyle w:val="Bibliography1"/>
      </w:pPr>
      <w:r w:rsidRPr="00F73B3D">
        <w:t>[22]</w:t>
      </w:r>
      <w:r w:rsidRPr="00F73B3D">
        <w:tab/>
        <w:t xml:space="preserve">PREMIS Working Group 2005. </w:t>
      </w:r>
      <w:r w:rsidRPr="00F73B3D">
        <w:rPr>
          <w:i/>
          <w:iCs/>
        </w:rPr>
        <w:t>Data Dictionary for Preservation Metadata</w:t>
      </w:r>
      <w:r w:rsidRPr="00F73B3D">
        <w:t>. Technical Report #Final Report of the PREMIS Working Group. Implementation Strategies (PREMIS).</w:t>
      </w:r>
    </w:p>
    <w:p w14:paraId="1EAB37ED" w14:textId="77777777" w:rsidR="00F73B3D" w:rsidRPr="00F73B3D" w:rsidRDefault="00F73B3D" w:rsidP="00F73B3D">
      <w:pPr>
        <w:pStyle w:val="Bibliography1"/>
      </w:pPr>
      <w:r w:rsidRPr="00F73B3D">
        <w:t>[23]</w:t>
      </w:r>
      <w:r w:rsidRPr="00F73B3D">
        <w:tab/>
        <w:t xml:space="preserve">Prensky, M. 2001. Fun, Play and Games: What Makes Games Engaging. </w:t>
      </w:r>
      <w:r w:rsidRPr="00F73B3D">
        <w:rPr>
          <w:i/>
          <w:iCs/>
        </w:rPr>
        <w:t>In: Digital Game-Based Learning</w:t>
      </w:r>
      <w:r w:rsidRPr="00F73B3D">
        <w:t>. (2001).</w:t>
      </w:r>
    </w:p>
    <w:p w14:paraId="298D3A98" w14:textId="77777777" w:rsidR="00F73B3D" w:rsidRPr="00F73B3D" w:rsidRDefault="00F73B3D" w:rsidP="00F73B3D">
      <w:pPr>
        <w:pStyle w:val="Bibliography1"/>
      </w:pPr>
      <w:r w:rsidRPr="00F73B3D">
        <w:t>[24]</w:t>
      </w:r>
      <w:r w:rsidRPr="00F73B3D">
        <w:tab/>
        <w:t xml:space="preserve">Unity - 3D Game Engine: 2010. </w:t>
      </w:r>
      <w:r w:rsidRPr="00F73B3D">
        <w:rPr>
          <w:i/>
          <w:iCs/>
        </w:rPr>
        <w:t>http://unity3d.com/</w:t>
      </w:r>
      <w:r w:rsidRPr="00F73B3D">
        <w:t>. Accessed: 2011-05-05.</w:t>
      </w:r>
    </w:p>
    <w:p w14:paraId="2A0D953D" w14:textId="77777777" w:rsidR="00F73B3D" w:rsidRPr="00F73B3D" w:rsidRDefault="00F73B3D" w:rsidP="00F73B3D">
      <w:pPr>
        <w:pStyle w:val="Bibliography1"/>
      </w:pPr>
      <w:r w:rsidRPr="00F73B3D">
        <w:t>[25]</w:t>
      </w:r>
      <w:r w:rsidRPr="00F73B3D">
        <w:tab/>
        <w:t xml:space="preserve">Warren, C. 2011. Game Analysis Using Resource-Infrastructure-Action Flow. </w:t>
      </w:r>
      <w:r w:rsidRPr="00F73B3D">
        <w:rPr>
          <w:i/>
          <w:iCs/>
        </w:rPr>
        <w:t>Ficial</w:t>
      </w:r>
      <w:r w:rsidRPr="00F73B3D">
        <w:t>.</w:t>
      </w:r>
    </w:p>
    <w:p w14:paraId="66230B97" w14:textId="77777777" w:rsidR="00F73B3D" w:rsidRPr="00F73B3D" w:rsidRDefault="00F73B3D" w:rsidP="00F73B3D">
      <w:pPr>
        <w:pStyle w:val="Bibliography1"/>
      </w:pPr>
      <w:r w:rsidRPr="00F73B3D">
        <w:t>[26]</w:t>
      </w:r>
      <w:r w:rsidRPr="00F73B3D">
        <w:tab/>
        <w:t xml:space="preserve">Witten, I.H. and Frank, E. 2005. </w:t>
      </w:r>
      <w:r w:rsidRPr="00F73B3D">
        <w:rPr>
          <w:i/>
          <w:iCs/>
        </w:rPr>
        <w:t>Data Mining: Practical Machine Learning Tools and Techniques, Second Edition</w:t>
      </w:r>
      <w:r w:rsidRPr="00F73B3D">
        <w:t>. Morgan Kaufmann.</w:t>
      </w:r>
    </w:p>
    <w:p w14:paraId="6980962A" w14:textId="77777777" w:rsidR="008B197E" w:rsidRDefault="00794E66" w:rsidP="0025754A">
      <w:pPr>
        <w:pStyle w:val="Bibliography1"/>
        <w:sectPr w:rsidR="008B197E" w:rsidSect="003B4153">
          <w:type w:val="continuous"/>
          <w:pgSz w:w="12240" w:h="15840" w:code="1"/>
          <w:pgMar w:top="1080" w:right="1080" w:bottom="1440" w:left="1080" w:header="720" w:footer="720" w:gutter="0"/>
          <w:cols w:num="2" w:space="475"/>
        </w:sectPr>
      </w:pPr>
      <w:r>
        <w:fldChar w:fldCharType="end"/>
      </w:r>
    </w:p>
    <w:p w14:paraId="050DC232" w14:textId="77777777" w:rsidR="008B197E" w:rsidRPr="00122678" w:rsidRDefault="008B197E" w:rsidP="00F73B3D">
      <w:pPr>
        <w:pStyle w:val="Paper-Title"/>
        <w:jc w:val="both"/>
        <w:rPr>
          <w:color w:val="FF0000"/>
        </w:rPr>
      </w:pPr>
    </w:p>
    <w:sectPr w:rsidR="008B197E" w:rsidRPr="00122678" w:rsidSect="003B4153">
      <w:type w:val="continuous"/>
      <w:pgSz w:w="12240" w:h="15840" w:code="1"/>
      <w:pgMar w:top="1080" w:right="1080" w:bottom="144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ohwalter" w:date="2012-12-03T18:22:00Z" w:initials="K">
    <w:p w14:paraId="5F624725" w14:textId="77777777" w:rsidR="00A32AC8" w:rsidRDefault="00A32AC8">
      <w:pPr>
        <w:pStyle w:val="CommentText"/>
      </w:pPr>
      <w:r>
        <w:rPr>
          <w:rStyle w:val="CommentReference"/>
        </w:rPr>
        <w:annotationRef/>
      </w:r>
      <w:r>
        <w:t>Game flow analysis using a provenance graph</w:t>
      </w:r>
    </w:p>
  </w:comment>
  <w:comment w:id="1" w:author="Kohwalter" w:date="2012-12-03T18:22:00Z" w:initials="K">
    <w:p w14:paraId="58503C1E" w14:textId="77777777" w:rsidR="00A32AC8" w:rsidRPr="00F708F7" w:rsidRDefault="00A32AC8">
      <w:pPr>
        <w:pStyle w:val="CommentText"/>
        <w:rPr>
          <w:lang w:val="pt-BR"/>
        </w:rPr>
      </w:pPr>
      <w:r>
        <w:rPr>
          <w:rStyle w:val="CommentReference"/>
        </w:rPr>
        <w:annotationRef/>
      </w:r>
      <w:proofErr w:type="spellStart"/>
      <w:r w:rsidRPr="00F708F7">
        <w:rPr>
          <w:lang w:val="pt-BR"/>
        </w:rPr>
        <w:t>Title</w:t>
      </w:r>
      <w:proofErr w:type="spellEnd"/>
      <w:r w:rsidRPr="00F708F7">
        <w:rPr>
          <w:lang w:val="pt-BR"/>
        </w:rPr>
        <w:t xml:space="preserve"> !?</w:t>
      </w:r>
    </w:p>
  </w:comment>
  <w:comment w:id="2" w:author="esteban clua" w:date="2012-12-03T18:22:00Z" w:initials="ec">
    <w:p w14:paraId="191F3766" w14:textId="77777777" w:rsidR="00A32AC8" w:rsidRPr="00F708F7" w:rsidRDefault="00A32AC8">
      <w:pPr>
        <w:pStyle w:val="CommentText"/>
        <w:rPr>
          <w:lang w:val="pt-BR"/>
        </w:rPr>
      </w:pPr>
      <w:r>
        <w:rPr>
          <w:rStyle w:val="CommentReference"/>
        </w:rPr>
        <w:annotationRef/>
      </w:r>
      <w:r w:rsidRPr="00F708F7">
        <w:rPr>
          <w:lang w:val="pt-BR"/>
        </w:rPr>
        <w:t xml:space="preserve">É realmente um titulo bacana, mas arriscado… se pegarmos um revisor puritano corremos o risco do cara nem ler o abstract, </w:t>
      </w:r>
      <w:proofErr w:type="spellStart"/>
      <w:r w:rsidRPr="00F708F7">
        <w:rPr>
          <w:lang w:val="pt-BR"/>
        </w:rPr>
        <w:t>hehehe</w:t>
      </w:r>
      <w:proofErr w:type="spellEnd"/>
      <w:r w:rsidRPr="00F708F7">
        <w:rPr>
          <w:lang w:val="pt-BR"/>
        </w:rPr>
        <w:t xml:space="preserve">… algumas </w:t>
      </w:r>
      <w:proofErr w:type="spellStart"/>
      <w:r w:rsidRPr="00F708F7">
        <w:rPr>
          <w:lang w:val="pt-BR"/>
        </w:rPr>
        <w:t>sugestoes</w:t>
      </w:r>
      <w:proofErr w:type="spellEnd"/>
      <w:r w:rsidRPr="00F708F7">
        <w:rPr>
          <w:lang w:val="pt-BR"/>
        </w:rPr>
        <w:t>:</w:t>
      </w:r>
    </w:p>
    <w:p w14:paraId="5D9CF821" w14:textId="77777777" w:rsidR="00A32AC8" w:rsidRDefault="00A32AC8">
      <w:pPr>
        <w:pStyle w:val="CommentText"/>
      </w:pPr>
      <w:r>
        <w:t>A Provenience Modeling system applied to games</w:t>
      </w:r>
    </w:p>
    <w:p w14:paraId="69E7ED0B" w14:textId="77777777" w:rsidR="00A32AC8" w:rsidRDefault="00A32AC8">
      <w:pPr>
        <w:pStyle w:val="CommentText"/>
      </w:pPr>
      <w:r>
        <w:t>Modeling Game experiences with Provenience</w:t>
      </w:r>
    </w:p>
    <w:p w14:paraId="017D9DC9" w14:textId="77777777" w:rsidR="00A32AC8" w:rsidRDefault="00A32AC8">
      <w:pPr>
        <w:pStyle w:val="CommentText"/>
      </w:pPr>
    </w:p>
    <w:p w14:paraId="4B1AD2E1" w14:textId="77777777" w:rsidR="00A32AC8" w:rsidRDefault="00A32AC8">
      <w:pPr>
        <w:pStyle w:val="CommentText"/>
      </w:pPr>
    </w:p>
  </w:comment>
  <w:comment w:id="3" w:author="Leonardo Gresta Paulino Murta" w:date="2012-12-05T15:40:00Z" w:initials="LG">
    <w:p w14:paraId="5F18D7AE" w14:textId="77777777" w:rsidR="00A32AC8" w:rsidRDefault="00A32AC8">
      <w:pPr>
        <w:pStyle w:val="CommentText"/>
      </w:pPr>
      <w:r>
        <w:rPr>
          <w:rStyle w:val="CommentReference"/>
        </w:rPr>
        <w:annotationRef/>
      </w:r>
      <w:proofErr w:type="spellStart"/>
      <w:r>
        <w:t>Então</w:t>
      </w:r>
      <w:proofErr w:type="spellEnd"/>
      <w:r>
        <w:t xml:space="preserve">… o </w:t>
      </w:r>
      <w:proofErr w:type="spellStart"/>
      <w:r>
        <w:t>que</w:t>
      </w:r>
      <w:proofErr w:type="spellEnd"/>
      <w:r>
        <w:t xml:space="preserve"> </w:t>
      </w:r>
      <w:proofErr w:type="spellStart"/>
      <w:r>
        <w:t>vcs</w:t>
      </w:r>
      <w:proofErr w:type="spellEnd"/>
      <w:r>
        <w:t xml:space="preserve"> </w:t>
      </w:r>
      <w:proofErr w:type="spellStart"/>
      <w:r>
        <w:t>decidirem</w:t>
      </w:r>
      <w:proofErr w:type="spellEnd"/>
      <w:r>
        <w:t xml:space="preserve"> </w:t>
      </w:r>
      <w:proofErr w:type="spellStart"/>
      <w:r>
        <w:t>em</w:t>
      </w:r>
      <w:proofErr w:type="spellEnd"/>
      <w:r>
        <w:t xml:space="preserve"> </w:t>
      </w:r>
      <w:proofErr w:type="spellStart"/>
      <w:r>
        <w:t>relação</w:t>
      </w:r>
      <w:proofErr w:type="spellEnd"/>
      <w:r>
        <w:t xml:space="preserve"> </w:t>
      </w:r>
      <w:proofErr w:type="spellStart"/>
      <w:r>
        <w:t>ao</w:t>
      </w:r>
      <w:proofErr w:type="spellEnd"/>
      <w:r>
        <w:t xml:space="preserve"> </w:t>
      </w:r>
      <w:proofErr w:type="spellStart"/>
      <w:r>
        <w:t>título</w:t>
      </w:r>
      <w:proofErr w:type="spellEnd"/>
      <w:r>
        <w:t xml:space="preserve">, </w:t>
      </w:r>
      <w:proofErr w:type="spellStart"/>
      <w:r>
        <w:t>está</w:t>
      </w:r>
      <w:proofErr w:type="spellEnd"/>
      <w:r>
        <w:t xml:space="preserve"> ok </w:t>
      </w:r>
      <w:proofErr w:type="spellStart"/>
      <w:r>
        <w:t>para</w:t>
      </w:r>
      <w:proofErr w:type="spellEnd"/>
      <w:r>
        <w:t xml:space="preserve"> </w:t>
      </w:r>
      <w:proofErr w:type="spellStart"/>
      <w:r>
        <w:t>mim</w:t>
      </w:r>
      <w:proofErr w:type="spellEnd"/>
      <w:r>
        <w:t xml:space="preserve">. Mas </w:t>
      </w:r>
      <w:proofErr w:type="spellStart"/>
      <w:r>
        <w:t>que</w:t>
      </w:r>
      <w:proofErr w:type="spellEnd"/>
      <w:r>
        <w:t xml:space="preserve"> </w:t>
      </w:r>
      <w:proofErr w:type="spellStart"/>
      <w:r>
        <w:t>esse</w:t>
      </w:r>
      <w:proofErr w:type="spellEnd"/>
      <w:r>
        <w:t xml:space="preserve"> </w:t>
      </w:r>
      <w:proofErr w:type="spellStart"/>
      <w:r>
        <w:t>ficou</w:t>
      </w:r>
      <w:proofErr w:type="spellEnd"/>
      <w:r>
        <w:t xml:space="preserve"> </w:t>
      </w:r>
      <w:proofErr w:type="spellStart"/>
      <w:r>
        <w:t>divertido</w:t>
      </w:r>
      <w:proofErr w:type="spellEnd"/>
      <w:r>
        <w:t xml:space="preserve">, </w:t>
      </w:r>
      <w:proofErr w:type="spellStart"/>
      <w:r>
        <w:t>isso</w:t>
      </w:r>
      <w:proofErr w:type="spellEnd"/>
      <w:r>
        <w:t xml:space="preserve"> </w:t>
      </w:r>
      <w:proofErr w:type="spellStart"/>
      <w:r>
        <w:t>ficou</w:t>
      </w:r>
      <w:proofErr w:type="spellEnd"/>
      <w:r>
        <w:t>.</w:t>
      </w:r>
    </w:p>
  </w:comment>
  <w:comment w:id="9" w:author="Kohwalter" w:date="2012-12-03T18:22:00Z" w:initials="K">
    <w:p w14:paraId="571720A0" w14:textId="77777777" w:rsidR="00A32AC8" w:rsidRDefault="00A32AC8">
      <w:pPr>
        <w:pStyle w:val="CommentText"/>
      </w:pPr>
      <w:r>
        <w:rPr>
          <w:rStyle w:val="CommentReference"/>
        </w:rPr>
        <w:annotationRef/>
      </w:r>
      <w:proofErr w:type="spellStart"/>
      <w:r>
        <w:t>Colocar</w:t>
      </w:r>
      <w:proofErr w:type="spellEnd"/>
      <w:r>
        <w:t xml:space="preserve"> </w:t>
      </w:r>
      <w:proofErr w:type="spellStart"/>
      <w:r>
        <w:t>em</w:t>
      </w:r>
      <w:proofErr w:type="spellEnd"/>
      <w:r>
        <w:t xml:space="preserve"> ingles?</w:t>
      </w:r>
    </w:p>
  </w:comment>
  <w:comment w:id="10" w:author="Leonardo Gresta Paulino Murta" w:date="2012-12-05T15:44:00Z" w:initials="LG">
    <w:p w14:paraId="2D4B81FA" w14:textId="77777777" w:rsidR="00A32AC8" w:rsidRDefault="00A32AC8">
      <w:pPr>
        <w:pStyle w:val="CommentText"/>
      </w:pPr>
      <w:r>
        <w:rPr>
          <w:rStyle w:val="CommentReference"/>
        </w:rPr>
        <w:annotationRef/>
      </w:r>
      <w:proofErr w:type="spellStart"/>
      <w:r>
        <w:t>Tanto</w:t>
      </w:r>
      <w:proofErr w:type="spellEnd"/>
      <w:r>
        <w:t xml:space="preserve"> </w:t>
      </w:r>
      <w:proofErr w:type="spellStart"/>
      <w:r>
        <w:t>faz</w:t>
      </w:r>
      <w:proofErr w:type="spellEnd"/>
      <w:r>
        <w:t xml:space="preserve">. </w:t>
      </w:r>
      <w:proofErr w:type="spellStart"/>
      <w:r>
        <w:t>Eu</w:t>
      </w:r>
      <w:proofErr w:type="spellEnd"/>
      <w:r>
        <w:t xml:space="preserve"> </w:t>
      </w:r>
      <w:proofErr w:type="spellStart"/>
      <w:r>
        <w:t>tenho</w:t>
      </w:r>
      <w:proofErr w:type="spellEnd"/>
      <w:r>
        <w:t xml:space="preserve"> </w:t>
      </w:r>
      <w:proofErr w:type="spellStart"/>
      <w:r>
        <w:t>mantido</w:t>
      </w:r>
      <w:proofErr w:type="spellEnd"/>
      <w:r>
        <w:t xml:space="preserve"> </w:t>
      </w:r>
      <w:proofErr w:type="spellStart"/>
      <w:r>
        <w:t>em</w:t>
      </w:r>
      <w:proofErr w:type="spellEnd"/>
      <w:r>
        <w:t xml:space="preserve"> </w:t>
      </w:r>
      <w:proofErr w:type="spellStart"/>
      <w:r>
        <w:t>português</w:t>
      </w:r>
      <w:proofErr w:type="spellEnd"/>
      <w:r>
        <w:t xml:space="preserve">. </w:t>
      </w:r>
      <w:proofErr w:type="spellStart"/>
      <w:r>
        <w:t>Quanto</w:t>
      </w:r>
      <w:proofErr w:type="spellEnd"/>
      <w:r>
        <w:t xml:space="preserve"> </w:t>
      </w:r>
      <w:proofErr w:type="spellStart"/>
      <w:r>
        <w:t>aos</w:t>
      </w:r>
      <w:proofErr w:type="spellEnd"/>
      <w:r>
        <w:t xml:space="preserve"> e-mails, </w:t>
      </w:r>
      <w:proofErr w:type="spellStart"/>
      <w:r>
        <w:t>tente</w:t>
      </w:r>
      <w:proofErr w:type="spellEnd"/>
      <w:r>
        <w:t xml:space="preserve"> </w:t>
      </w:r>
      <w:proofErr w:type="spellStart"/>
      <w:r>
        <w:t>ver</w:t>
      </w:r>
      <w:proofErr w:type="spellEnd"/>
      <w:r>
        <w:t xml:space="preserve"> </w:t>
      </w:r>
      <w:proofErr w:type="spellStart"/>
      <w:r>
        <w:t>alguns</w:t>
      </w:r>
      <w:proofErr w:type="spellEnd"/>
      <w:r>
        <w:t xml:space="preserve"> </w:t>
      </w:r>
      <w:proofErr w:type="spellStart"/>
      <w:r>
        <w:t>artigos</w:t>
      </w:r>
      <w:proofErr w:type="spellEnd"/>
      <w:r>
        <w:t xml:space="preserve"> </w:t>
      </w:r>
      <w:proofErr w:type="spellStart"/>
      <w:r>
        <w:t>que</w:t>
      </w:r>
      <w:proofErr w:type="spellEnd"/>
      <w:r>
        <w:t xml:space="preserve"> </w:t>
      </w:r>
      <w:proofErr w:type="spellStart"/>
      <w:r>
        <w:t>seguem</w:t>
      </w:r>
      <w:proofErr w:type="spellEnd"/>
      <w:r>
        <w:t xml:space="preserve"> </w:t>
      </w:r>
      <w:proofErr w:type="spellStart"/>
      <w:r>
        <w:t>esse</w:t>
      </w:r>
      <w:proofErr w:type="spellEnd"/>
      <w:r>
        <w:t xml:space="preserve"> template </w:t>
      </w:r>
      <w:proofErr w:type="spellStart"/>
      <w:r>
        <w:t>para</w:t>
      </w:r>
      <w:proofErr w:type="spellEnd"/>
      <w:r>
        <w:t xml:space="preserve"> </w:t>
      </w:r>
      <w:proofErr w:type="spellStart"/>
      <w:r>
        <w:t>ver</w:t>
      </w:r>
      <w:proofErr w:type="spellEnd"/>
      <w:r>
        <w:t xml:space="preserve"> </w:t>
      </w:r>
      <w:proofErr w:type="spellStart"/>
      <w:r>
        <w:t>como</w:t>
      </w:r>
      <w:proofErr w:type="spellEnd"/>
      <w:r>
        <w:t xml:space="preserve"> as </w:t>
      </w:r>
      <w:proofErr w:type="spellStart"/>
      <w:r>
        <w:t>pessoas</w:t>
      </w:r>
      <w:proofErr w:type="spellEnd"/>
      <w:r>
        <w:t xml:space="preserve"> </w:t>
      </w:r>
      <w:proofErr w:type="spellStart"/>
      <w:r>
        <w:t>colocam</w:t>
      </w:r>
      <w:proofErr w:type="spellEnd"/>
      <w:r>
        <w:t xml:space="preserve">. </w:t>
      </w:r>
      <w:proofErr w:type="spellStart"/>
      <w:r>
        <w:t>Eu</w:t>
      </w:r>
      <w:proofErr w:type="spellEnd"/>
      <w:r>
        <w:t xml:space="preserve"> </w:t>
      </w:r>
      <w:proofErr w:type="spellStart"/>
      <w:r>
        <w:t>acho</w:t>
      </w:r>
      <w:proofErr w:type="spellEnd"/>
      <w:r>
        <w:t xml:space="preserve"> </w:t>
      </w:r>
      <w:proofErr w:type="spellStart"/>
      <w:r>
        <w:t>que</w:t>
      </w:r>
      <w:proofErr w:type="spellEnd"/>
      <w:r>
        <w:t xml:space="preserve"> </w:t>
      </w:r>
      <w:proofErr w:type="spellStart"/>
      <w:r>
        <w:t>deveria</w:t>
      </w:r>
      <w:proofErr w:type="spellEnd"/>
      <w:r>
        <w:t xml:space="preserve"> </w:t>
      </w:r>
      <w:proofErr w:type="spellStart"/>
      <w:r>
        <w:t>ser</w:t>
      </w:r>
      <w:proofErr w:type="spellEnd"/>
      <w:r>
        <w:t xml:space="preserve"> {</w:t>
      </w:r>
      <w:proofErr w:type="spellStart"/>
      <w:r>
        <w:t>tkohwalter</w:t>
      </w:r>
      <w:proofErr w:type="spellEnd"/>
      <w:r>
        <w:t xml:space="preserve">, </w:t>
      </w:r>
      <w:proofErr w:type="spellStart"/>
      <w:r>
        <w:t>esteban</w:t>
      </w:r>
      <w:proofErr w:type="spellEnd"/>
      <w:r>
        <w:t xml:space="preserve">, </w:t>
      </w:r>
      <w:proofErr w:type="spellStart"/>
      <w:r>
        <w:t>leomurta</w:t>
      </w:r>
      <w:proofErr w:type="spellEnd"/>
      <w:r>
        <w:t>}@ic.uff.br</w:t>
      </w:r>
    </w:p>
  </w:comment>
  <w:comment w:id="6" w:author="Kohwalter" w:date="2012-12-03T18:22:00Z" w:initials="K">
    <w:p w14:paraId="44C62438" w14:textId="77777777" w:rsidR="00A32AC8" w:rsidRDefault="00A32AC8">
      <w:pPr>
        <w:pStyle w:val="CommentText"/>
      </w:pPr>
      <w:r>
        <w:rPr>
          <w:rStyle w:val="CommentReference"/>
        </w:rPr>
        <w:annotationRef/>
      </w:r>
      <w:r>
        <w:t>From paper format: If only one address is needed, center all address text. For two addresses, use two centered tabs, and so on. For more than three authors, you may have to improvise.</w:t>
      </w:r>
      <w:r>
        <w:rPr>
          <w:rStyle w:val="FootnoteReference"/>
        </w:rPr>
        <w:footnoteRef/>
      </w:r>
    </w:p>
  </w:comment>
  <w:comment w:id="20" w:author="Kohwalter" w:date="2012-12-03T18:22:00Z" w:initials="K">
    <w:p w14:paraId="00684E5E" w14:textId="77777777" w:rsidR="00A32AC8" w:rsidRDefault="00A32AC8">
      <w:pPr>
        <w:pStyle w:val="CommentText"/>
      </w:pPr>
      <w:r>
        <w:rPr>
          <w:rStyle w:val="CommentReference"/>
        </w:rPr>
        <w:annotationRef/>
      </w:r>
      <w:proofErr w:type="spellStart"/>
      <w:r>
        <w:t>Colocar</w:t>
      </w:r>
      <w:proofErr w:type="spellEnd"/>
      <w:r>
        <w:t xml:space="preserve"> </w:t>
      </w:r>
      <w:proofErr w:type="spellStart"/>
      <w:r>
        <w:t>em</w:t>
      </w:r>
      <w:proofErr w:type="spellEnd"/>
      <w:r>
        <w:t xml:space="preserve"> ingles (Brazil)?</w:t>
      </w:r>
    </w:p>
  </w:comment>
  <w:comment w:id="21" w:author="Leonardo Gresta Paulino Murta" w:date="2012-12-05T15:45:00Z" w:initials="LG">
    <w:p w14:paraId="3C930D58" w14:textId="77777777" w:rsidR="00A32AC8" w:rsidRDefault="00A32AC8">
      <w:pPr>
        <w:pStyle w:val="CommentText"/>
      </w:pPr>
      <w:r>
        <w:rPr>
          <w:rStyle w:val="CommentReference"/>
        </w:rPr>
        <w:annotationRef/>
      </w:r>
      <w:proofErr w:type="spellStart"/>
      <w:r>
        <w:t>Isso</w:t>
      </w:r>
      <w:proofErr w:type="spellEnd"/>
      <w:r>
        <w:t xml:space="preserve"> </w:t>
      </w:r>
      <w:proofErr w:type="spellStart"/>
      <w:r>
        <w:t>sim</w:t>
      </w:r>
      <w:proofErr w:type="spellEnd"/>
      <w:r>
        <w:t xml:space="preserve">, tem </w:t>
      </w:r>
      <w:proofErr w:type="spellStart"/>
      <w:r>
        <w:t>que</w:t>
      </w:r>
      <w:proofErr w:type="spellEnd"/>
      <w:r>
        <w:t xml:space="preserve"> </w:t>
      </w:r>
      <w:proofErr w:type="spellStart"/>
      <w:r>
        <w:t>ser</w:t>
      </w:r>
      <w:proofErr w:type="spellEnd"/>
      <w:r>
        <w:t xml:space="preserve"> </w:t>
      </w:r>
      <w:proofErr w:type="spellStart"/>
      <w:r>
        <w:t>em</w:t>
      </w:r>
      <w:proofErr w:type="spellEnd"/>
      <w:r>
        <w:t xml:space="preserve"> </w:t>
      </w:r>
      <w:proofErr w:type="spellStart"/>
      <w:proofErr w:type="gramStart"/>
      <w:r>
        <w:t>ingles.O</w:t>
      </w:r>
      <w:proofErr w:type="spellEnd"/>
      <w:proofErr w:type="gramEnd"/>
      <w:r>
        <w:t xml:space="preserve"> </w:t>
      </w:r>
      <w:proofErr w:type="spellStart"/>
      <w:r>
        <w:t>resto</w:t>
      </w:r>
      <w:proofErr w:type="spellEnd"/>
      <w:r>
        <w:t xml:space="preserve"> é </w:t>
      </w:r>
      <w:proofErr w:type="spellStart"/>
      <w:r>
        <w:t>nome</w:t>
      </w:r>
      <w:proofErr w:type="spellEnd"/>
      <w:r>
        <w:t xml:space="preserve"> </w:t>
      </w:r>
      <w:proofErr w:type="spellStart"/>
      <w:r>
        <w:t>próprio</w:t>
      </w:r>
      <w:proofErr w:type="spellEnd"/>
      <w:r>
        <w:t xml:space="preserve"> e </w:t>
      </w:r>
      <w:proofErr w:type="spellStart"/>
      <w:r>
        <w:t>endereço</w:t>
      </w:r>
      <w:proofErr w:type="spellEnd"/>
      <w:r>
        <w:t xml:space="preserve"> local, </w:t>
      </w:r>
      <w:proofErr w:type="spellStart"/>
      <w:r>
        <w:t>então</w:t>
      </w:r>
      <w:proofErr w:type="spellEnd"/>
      <w:r>
        <w:t xml:space="preserve"> </w:t>
      </w:r>
      <w:proofErr w:type="spellStart"/>
      <w:r>
        <w:t>pode</w:t>
      </w:r>
      <w:proofErr w:type="spellEnd"/>
      <w:r>
        <w:t xml:space="preserve"> </w:t>
      </w:r>
      <w:proofErr w:type="spellStart"/>
      <w:r>
        <w:t>manter</w:t>
      </w:r>
      <w:proofErr w:type="spellEnd"/>
      <w:r>
        <w:t xml:space="preserve"> </w:t>
      </w:r>
      <w:proofErr w:type="spellStart"/>
      <w:r>
        <w:t>em</w:t>
      </w:r>
      <w:proofErr w:type="spellEnd"/>
      <w:r>
        <w:t xml:space="preserve"> </w:t>
      </w:r>
      <w:proofErr w:type="spellStart"/>
      <w:r>
        <w:t>português</w:t>
      </w:r>
      <w:proofErr w:type="spellEnd"/>
      <w:r>
        <w:t>.</w:t>
      </w:r>
    </w:p>
  </w:comment>
  <w:comment w:id="49" w:author="Leonardo Gresta Paulino Murta" w:date="2012-12-05T18:00:00Z" w:initials="LG">
    <w:p w14:paraId="7073AE5A" w14:textId="77777777" w:rsidR="00A32AC8" w:rsidRDefault="00A32AC8">
      <w:pPr>
        <w:pStyle w:val="CommentText"/>
      </w:pPr>
      <w:r>
        <w:rPr>
          <w:rStyle w:val="CommentReference"/>
        </w:rPr>
        <w:annotationRef/>
      </w:r>
      <w:proofErr w:type="spellStart"/>
      <w:r>
        <w:t>Por</w:t>
      </w:r>
      <w:proofErr w:type="spellEnd"/>
      <w:r>
        <w:t xml:space="preserve"> </w:t>
      </w:r>
      <w:proofErr w:type="spellStart"/>
      <w:r>
        <w:t>que</w:t>
      </w:r>
      <w:proofErr w:type="spellEnd"/>
      <w:r>
        <w:t xml:space="preserve"> </w:t>
      </w:r>
      <w:proofErr w:type="spellStart"/>
      <w:r>
        <w:t>eficiente</w:t>
      </w:r>
      <w:proofErr w:type="spellEnd"/>
      <w:r>
        <w:t xml:space="preserve">? </w:t>
      </w:r>
      <w:proofErr w:type="spellStart"/>
      <w:r>
        <w:t>Eficiente</w:t>
      </w:r>
      <w:proofErr w:type="spellEnd"/>
      <w:r>
        <w:t xml:space="preserve"> tem a </w:t>
      </w:r>
      <w:proofErr w:type="spellStart"/>
      <w:r>
        <w:t>ver</w:t>
      </w:r>
      <w:proofErr w:type="spellEnd"/>
      <w:r>
        <w:t xml:space="preserve"> com </w:t>
      </w:r>
      <w:proofErr w:type="spellStart"/>
      <w:r>
        <w:t>baixo</w:t>
      </w:r>
      <w:proofErr w:type="spellEnd"/>
      <w:r>
        <w:t xml:space="preserve"> consume de </w:t>
      </w:r>
      <w:proofErr w:type="spellStart"/>
      <w:r>
        <w:t>recursos</w:t>
      </w:r>
      <w:proofErr w:type="spellEnd"/>
      <w:r>
        <w:t xml:space="preserve"> no </w:t>
      </w:r>
      <w:proofErr w:type="spellStart"/>
      <w:r>
        <w:t>decorrer</w:t>
      </w:r>
      <w:proofErr w:type="spellEnd"/>
      <w:r>
        <w:t xml:space="preserve"> do tempo.</w:t>
      </w:r>
    </w:p>
  </w:comment>
  <w:comment w:id="56" w:author="esteban clua" w:date="2012-12-03T18:22:00Z" w:initials="ec">
    <w:p w14:paraId="20F4A291" w14:textId="77777777" w:rsidR="00A32AC8" w:rsidRDefault="00A32AC8">
      <w:pPr>
        <w:pStyle w:val="CommentText"/>
      </w:pPr>
      <w:r>
        <w:rPr>
          <w:rStyle w:val="CommentReference"/>
        </w:rPr>
        <w:annotationRef/>
      </w:r>
      <w:r w:rsidRPr="00F708F7">
        <w:rPr>
          <w:lang w:val="pt-BR"/>
        </w:rPr>
        <w:t xml:space="preserve">Pra falar a verdade eu reescreveria o abstract todo, tentando dar mais ênfase a novidade da modelagem baseada em </w:t>
      </w:r>
      <w:proofErr w:type="spellStart"/>
      <w:r w:rsidRPr="00F708F7">
        <w:rPr>
          <w:lang w:val="pt-BR"/>
        </w:rPr>
        <w:t>proveniencia</w:t>
      </w:r>
      <w:proofErr w:type="spellEnd"/>
      <w:r w:rsidRPr="00F708F7">
        <w:rPr>
          <w:lang w:val="pt-BR"/>
        </w:rPr>
        <w:t xml:space="preserve"> e tentando </w:t>
      </w:r>
      <w:proofErr w:type="spellStart"/>
      <w:r w:rsidRPr="00F708F7">
        <w:rPr>
          <w:lang w:val="pt-BR"/>
        </w:rPr>
        <w:t>generalizer</w:t>
      </w:r>
      <w:proofErr w:type="spellEnd"/>
      <w:r w:rsidRPr="00F708F7">
        <w:rPr>
          <w:lang w:val="pt-BR"/>
        </w:rPr>
        <w:t xml:space="preserve"> um pouco mais do que aplicar a </w:t>
      </w:r>
      <w:proofErr w:type="spellStart"/>
      <w:r w:rsidRPr="00F708F7">
        <w:rPr>
          <w:lang w:val="pt-BR"/>
        </w:rPr>
        <w:t>serious</w:t>
      </w:r>
      <w:proofErr w:type="spellEnd"/>
      <w:r w:rsidRPr="00F708F7">
        <w:rPr>
          <w:lang w:val="pt-BR"/>
        </w:rPr>
        <w:t xml:space="preserve"> games. </w:t>
      </w:r>
      <w:proofErr w:type="spellStart"/>
      <w:r>
        <w:t>Vejam</w:t>
      </w:r>
      <w:proofErr w:type="spellEnd"/>
      <w:r>
        <w:t xml:space="preserve"> </w:t>
      </w:r>
      <w:proofErr w:type="spellStart"/>
      <w:r>
        <w:t>abaixo</w:t>
      </w:r>
      <w:proofErr w:type="spellEnd"/>
      <w:r>
        <w:t>:</w:t>
      </w:r>
    </w:p>
    <w:p w14:paraId="640D4F7E" w14:textId="77777777" w:rsidR="00A32AC8" w:rsidRDefault="00A32AC8">
      <w:pPr>
        <w:pStyle w:val="CommentText"/>
      </w:pPr>
    </w:p>
    <w:p w14:paraId="6DAF852A" w14:textId="77777777" w:rsidR="00A32AC8" w:rsidRDefault="00A32AC8" w:rsidP="006813B8">
      <w:pPr>
        <w:rPr>
          <w:rFonts w:eastAsia="Calibri"/>
        </w:rPr>
      </w:pPr>
      <w:r>
        <w:rPr>
          <w:rFonts w:eastAsia="Calibri"/>
        </w:rPr>
        <w:t xml:space="preserve">The analysis and understanding of events, mistakes and flows at a concrete game play may be very useful in many aspects: understanding problems of gameplay, data mining of specific situations and even understanding of educational results in serious games. We introduce a novel and efficient methodology, based on provenance concepts, in order to model and represent a game flow. </w:t>
      </w:r>
    </w:p>
    <w:p w14:paraId="019487C9" w14:textId="77777777" w:rsidR="00A32AC8" w:rsidRPr="00883A81" w:rsidRDefault="00A32AC8" w:rsidP="006813B8">
      <w:pPr>
        <w:rPr>
          <w:rFonts w:eastAsia="Calibri"/>
        </w:rPr>
      </w:pPr>
      <w:r>
        <w:rPr>
          <w:rFonts w:eastAsia="Calibri"/>
        </w:rPr>
        <w:t>We model and map the data in order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which is then used</w:t>
      </w:r>
      <w:r w:rsidRPr="00883A81">
        <w:rPr>
          <w:rFonts w:eastAsia="Calibri"/>
        </w:rPr>
        <w:t xml:space="preserve"> for analysis. We also instantiated the framework </w:t>
      </w:r>
      <w:r>
        <w:rPr>
          <w:rFonts w:eastAsia="Calibri"/>
        </w:rPr>
        <w:t xml:space="preserve">and graph generation </w:t>
      </w:r>
      <w:r w:rsidRPr="00883A81">
        <w:rPr>
          <w:rFonts w:eastAsia="Calibri"/>
        </w:rPr>
        <w:t xml:space="preserve">in a Software Engineering game as a proof of concept, allowing the player to identify his mistakes and learn through them by analyzing the generated provenance graph from collected </w:t>
      </w:r>
      <w:r>
        <w:rPr>
          <w:rFonts w:eastAsia="Calibri"/>
        </w:rPr>
        <w:t xml:space="preserve">gameplay </w:t>
      </w:r>
      <w:r w:rsidRPr="00883A81">
        <w:rPr>
          <w:rFonts w:eastAsia="Calibri"/>
        </w:rPr>
        <w:t xml:space="preserve">data. </w:t>
      </w:r>
    </w:p>
    <w:p w14:paraId="3A29D04F" w14:textId="77777777" w:rsidR="00A32AC8" w:rsidRDefault="00A32AC8">
      <w:pPr>
        <w:pStyle w:val="CommentText"/>
      </w:pPr>
    </w:p>
  </w:comment>
  <w:comment w:id="69" w:author="Leonardo Gresta Paulino Murta" w:date="2012-12-05T18:04:00Z" w:initials="LG">
    <w:p w14:paraId="71293992" w14:textId="77777777" w:rsidR="00A32AC8" w:rsidRDefault="00A32AC8">
      <w:pPr>
        <w:pStyle w:val="CommentText"/>
      </w:pPr>
      <w:r>
        <w:rPr>
          <w:rStyle w:val="CommentReference"/>
        </w:rPr>
        <w:annotationRef/>
      </w:r>
      <w:proofErr w:type="spellStart"/>
      <w:r>
        <w:t>Fiquei</w:t>
      </w:r>
      <w:proofErr w:type="spellEnd"/>
      <w:r>
        <w:t xml:space="preserve"> </w:t>
      </w:r>
      <w:proofErr w:type="spellStart"/>
      <w:r>
        <w:t>achando</w:t>
      </w:r>
      <w:proofErr w:type="spellEnd"/>
      <w:r>
        <w:t xml:space="preserve"> </w:t>
      </w:r>
      <w:proofErr w:type="spellStart"/>
      <w:r>
        <w:t>que</w:t>
      </w:r>
      <w:proofErr w:type="spellEnd"/>
      <w:r>
        <w:t xml:space="preserve"> tem </w:t>
      </w:r>
      <w:proofErr w:type="spellStart"/>
      <w:r>
        <w:t>muita</w:t>
      </w:r>
      <w:proofErr w:type="spellEnd"/>
      <w:r>
        <w:t xml:space="preserve"> </w:t>
      </w:r>
      <w:proofErr w:type="spellStart"/>
      <w:r>
        <w:t>coisa</w:t>
      </w:r>
      <w:proofErr w:type="spellEnd"/>
      <w:r>
        <w:t xml:space="preserve"> </w:t>
      </w:r>
      <w:proofErr w:type="spellStart"/>
      <w:r>
        <w:t>aqui</w:t>
      </w:r>
      <w:proofErr w:type="spellEnd"/>
      <w:r>
        <w:t xml:space="preserve">. </w:t>
      </w:r>
      <w:proofErr w:type="spellStart"/>
      <w:r>
        <w:t>Tente</w:t>
      </w:r>
      <w:proofErr w:type="spellEnd"/>
      <w:r>
        <w:t xml:space="preserve"> </w:t>
      </w:r>
      <w:proofErr w:type="spellStart"/>
      <w:r>
        <w:t>dar</w:t>
      </w:r>
      <w:proofErr w:type="spellEnd"/>
      <w:r>
        <w:t xml:space="preserve"> </w:t>
      </w:r>
      <w:proofErr w:type="spellStart"/>
      <w:r>
        <w:t>uma</w:t>
      </w:r>
      <w:proofErr w:type="spellEnd"/>
      <w:r>
        <w:t xml:space="preserve"> </w:t>
      </w:r>
      <w:proofErr w:type="spellStart"/>
      <w:r>
        <w:t>olhada</w:t>
      </w:r>
      <w:proofErr w:type="spellEnd"/>
      <w:r>
        <w:t xml:space="preserve"> o </w:t>
      </w:r>
      <w:proofErr w:type="spellStart"/>
      <w:r>
        <w:t>que</w:t>
      </w:r>
      <w:proofErr w:type="spellEnd"/>
      <w:r>
        <w:t xml:space="preserve"> </w:t>
      </w:r>
      <w:proofErr w:type="spellStart"/>
      <w:r>
        <w:t>normalmente</w:t>
      </w:r>
      <w:proofErr w:type="spellEnd"/>
      <w:r>
        <w:t xml:space="preserve"> é </w:t>
      </w:r>
      <w:proofErr w:type="spellStart"/>
      <w:r>
        <w:t>citado</w:t>
      </w:r>
      <w:proofErr w:type="spellEnd"/>
      <w:r>
        <w:t xml:space="preserve"> </w:t>
      </w:r>
      <w:proofErr w:type="spellStart"/>
      <w:r>
        <w:t>pelo</w:t>
      </w:r>
      <w:proofErr w:type="spellEnd"/>
      <w:r>
        <w:t xml:space="preserve"> </w:t>
      </w:r>
      <w:proofErr w:type="spellStart"/>
      <w:r>
        <w:t>pessoal</w:t>
      </w:r>
      <w:proofErr w:type="spellEnd"/>
      <w:r>
        <w:t xml:space="preserve"> de </w:t>
      </w:r>
      <w:proofErr w:type="spellStart"/>
      <w:r>
        <w:t>jogos</w:t>
      </w:r>
      <w:proofErr w:type="spellEnd"/>
      <w:r>
        <w:t xml:space="preserve"> e </w:t>
      </w:r>
      <w:proofErr w:type="spellStart"/>
      <w:r>
        <w:t>pelo</w:t>
      </w:r>
      <w:proofErr w:type="spellEnd"/>
      <w:r>
        <w:t xml:space="preserve"> </w:t>
      </w:r>
      <w:proofErr w:type="spellStart"/>
      <w:r>
        <w:t>pessoal</w:t>
      </w:r>
      <w:proofErr w:type="spellEnd"/>
      <w:r>
        <w:t xml:space="preserve"> de </w:t>
      </w:r>
      <w:proofErr w:type="spellStart"/>
      <w:r>
        <w:t>proveniência</w:t>
      </w:r>
      <w:proofErr w:type="spellEnd"/>
      <w:r>
        <w:t>.</w:t>
      </w:r>
    </w:p>
  </w:comment>
  <w:comment w:id="68" w:author="Kohwalter" w:date="2012-12-03T18:22:00Z" w:initials="K">
    <w:p w14:paraId="5592774C" w14:textId="77777777" w:rsidR="00A32AC8" w:rsidRPr="00C438B9" w:rsidRDefault="00A32AC8">
      <w:pPr>
        <w:pStyle w:val="CommentText"/>
        <w:rPr>
          <w:lang w:val="pt-BR"/>
        </w:rPr>
      </w:pPr>
      <w:r>
        <w:rPr>
          <w:rStyle w:val="CommentReference"/>
        </w:rPr>
        <w:annotationRef/>
      </w:r>
      <w:r w:rsidRPr="00C438B9">
        <w:rPr>
          <w:lang w:val="pt-BR"/>
        </w:rPr>
        <w:t>Conferir</w:t>
      </w:r>
    </w:p>
  </w:comment>
  <w:comment w:id="70" w:author="Leonardo Gresta Paulino Murta" w:date="2012-12-05T18:10:00Z" w:initials="LG">
    <w:p w14:paraId="6EF76FC1" w14:textId="77777777" w:rsidR="00A32AC8" w:rsidRDefault="00A32AC8">
      <w:pPr>
        <w:pStyle w:val="CommentText"/>
      </w:pPr>
      <w:r>
        <w:rPr>
          <w:rStyle w:val="CommentReference"/>
        </w:rPr>
        <w:annotationRef/>
      </w:r>
      <w:proofErr w:type="spellStart"/>
      <w:r>
        <w:t>Acho</w:t>
      </w:r>
      <w:proofErr w:type="spellEnd"/>
      <w:r>
        <w:t xml:space="preserve"> </w:t>
      </w:r>
      <w:proofErr w:type="spellStart"/>
      <w:r>
        <w:t>que</w:t>
      </w:r>
      <w:proofErr w:type="spellEnd"/>
      <w:r>
        <w:t xml:space="preserve"> </w:t>
      </w:r>
      <w:proofErr w:type="spellStart"/>
      <w:r>
        <w:t>aqui</w:t>
      </w:r>
      <w:proofErr w:type="spellEnd"/>
      <w:r>
        <w:t xml:space="preserve"> </w:t>
      </w:r>
      <w:proofErr w:type="spellStart"/>
      <w:r>
        <w:t>poderia</w:t>
      </w:r>
      <w:proofErr w:type="spellEnd"/>
      <w:r>
        <w:t xml:space="preserve"> </w:t>
      </w:r>
      <w:proofErr w:type="spellStart"/>
      <w:r>
        <w:t>iniciar</w:t>
      </w:r>
      <w:proofErr w:type="spellEnd"/>
      <w:r>
        <w:t xml:space="preserve"> com o </w:t>
      </w:r>
      <w:proofErr w:type="spellStart"/>
      <w:r>
        <w:t>mesmo</w:t>
      </w:r>
      <w:proofErr w:type="spellEnd"/>
      <w:r>
        <w:t xml:space="preserve"> tom do </w:t>
      </w:r>
      <w:proofErr w:type="spellStart"/>
      <w:r>
        <w:t>resumo</w:t>
      </w:r>
      <w:proofErr w:type="spellEnd"/>
      <w:r>
        <w:t xml:space="preserve">, </w:t>
      </w:r>
      <w:proofErr w:type="spellStart"/>
      <w:r>
        <w:t>sem</w:t>
      </w:r>
      <w:proofErr w:type="spellEnd"/>
      <w:r>
        <w:t xml:space="preserve"> </w:t>
      </w:r>
      <w:proofErr w:type="spellStart"/>
      <w:r>
        <w:t>focar</w:t>
      </w:r>
      <w:proofErr w:type="spellEnd"/>
      <w:r>
        <w:t xml:space="preserve"> </w:t>
      </w:r>
      <w:proofErr w:type="spellStart"/>
      <w:r>
        <w:t>em</w:t>
      </w:r>
      <w:proofErr w:type="spellEnd"/>
      <w:r>
        <w:t xml:space="preserve"> </w:t>
      </w:r>
      <w:proofErr w:type="spellStart"/>
      <w:r>
        <w:t>jogos</w:t>
      </w:r>
      <w:proofErr w:type="spellEnd"/>
      <w:r>
        <w:t xml:space="preserve"> </w:t>
      </w:r>
      <w:proofErr w:type="spellStart"/>
      <w:r>
        <w:t>sérios</w:t>
      </w:r>
      <w:proofErr w:type="spellEnd"/>
      <w:r>
        <w:t xml:space="preserve">. </w:t>
      </w:r>
      <w:proofErr w:type="spellStart"/>
      <w:r>
        <w:t>Aí</w:t>
      </w:r>
      <w:proofErr w:type="spellEnd"/>
      <w:r>
        <w:t xml:space="preserve">, </w:t>
      </w:r>
      <w:proofErr w:type="spellStart"/>
      <w:r>
        <w:t>discutiria</w:t>
      </w:r>
      <w:proofErr w:type="spellEnd"/>
      <w:r>
        <w:t xml:space="preserve"> o </w:t>
      </w:r>
      <w:proofErr w:type="spellStart"/>
      <w:r>
        <w:t>problema</w:t>
      </w:r>
      <w:proofErr w:type="spellEnd"/>
      <w:r>
        <w:t xml:space="preserve"> de forma </w:t>
      </w:r>
      <w:proofErr w:type="spellStart"/>
      <w:r>
        <w:t>isenta</w:t>
      </w:r>
      <w:proofErr w:type="spellEnd"/>
      <w:r>
        <w:t xml:space="preserve">, e no final </w:t>
      </w:r>
      <w:proofErr w:type="spellStart"/>
      <w:r>
        <w:t>poderia</w:t>
      </w:r>
      <w:proofErr w:type="spellEnd"/>
      <w:r>
        <w:t xml:space="preserve"> </w:t>
      </w:r>
      <w:proofErr w:type="spellStart"/>
      <w:r>
        <w:t>dizer</w:t>
      </w:r>
      <w:proofErr w:type="spellEnd"/>
      <w:r>
        <w:t xml:space="preserve"> </w:t>
      </w:r>
      <w:proofErr w:type="spellStart"/>
      <w:r>
        <w:t>que</w:t>
      </w:r>
      <w:proofErr w:type="spellEnd"/>
      <w:r>
        <w:t xml:space="preserve"> </w:t>
      </w:r>
      <w:proofErr w:type="spellStart"/>
      <w:r>
        <w:t>esse</w:t>
      </w:r>
      <w:proofErr w:type="spellEnd"/>
      <w:r>
        <w:t xml:space="preserve"> </w:t>
      </w:r>
      <w:proofErr w:type="spellStart"/>
      <w:r>
        <w:t>problema</w:t>
      </w:r>
      <w:proofErr w:type="spellEnd"/>
      <w:r>
        <w:t xml:space="preserve"> se </w:t>
      </w:r>
      <w:proofErr w:type="spellStart"/>
      <w:r>
        <w:t>agrava</w:t>
      </w:r>
      <w:proofErr w:type="spellEnd"/>
      <w:r>
        <w:t xml:space="preserve"> </w:t>
      </w:r>
      <w:proofErr w:type="spellStart"/>
      <w:r>
        <w:t>nos</w:t>
      </w:r>
      <w:proofErr w:type="spellEnd"/>
      <w:r>
        <w:t xml:space="preserve"> </w:t>
      </w:r>
      <w:proofErr w:type="spellStart"/>
      <w:r>
        <w:t>jogos</w:t>
      </w:r>
      <w:proofErr w:type="spellEnd"/>
      <w:r>
        <w:t xml:space="preserve"> </w:t>
      </w:r>
      <w:proofErr w:type="spellStart"/>
      <w:r>
        <w:t>sérios</w:t>
      </w:r>
      <w:proofErr w:type="spellEnd"/>
      <w:r>
        <w:t xml:space="preserve">, </w:t>
      </w:r>
      <w:proofErr w:type="spellStart"/>
      <w:r>
        <w:t>pois</w:t>
      </w:r>
      <w:proofErr w:type="spellEnd"/>
      <w:r>
        <w:t xml:space="preserve"> o </w:t>
      </w:r>
      <w:proofErr w:type="spellStart"/>
      <w:r>
        <w:t>intuito</w:t>
      </w:r>
      <w:proofErr w:type="spellEnd"/>
      <w:r>
        <w:t xml:space="preserve"> é </w:t>
      </w:r>
      <w:proofErr w:type="spellStart"/>
      <w:r>
        <w:t>justamente</w:t>
      </w:r>
      <w:proofErr w:type="spellEnd"/>
      <w:r>
        <w:t xml:space="preserve"> </w:t>
      </w:r>
      <w:proofErr w:type="spellStart"/>
      <w:r>
        <w:t>reforçar</w:t>
      </w:r>
      <w:proofErr w:type="spellEnd"/>
      <w:r>
        <w:t xml:space="preserve"> boas </w:t>
      </w:r>
      <w:proofErr w:type="spellStart"/>
      <w:r>
        <w:t>atitudes</w:t>
      </w:r>
      <w:proofErr w:type="spellEnd"/>
      <w:r>
        <w:t xml:space="preserve"> e </w:t>
      </w:r>
      <w:proofErr w:type="spellStart"/>
      <w:r>
        <w:t>corrigir</w:t>
      </w:r>
      <w:proofErr w:type="spellEnd"/>
      <w:r>
        <w:t xml:space="preserve"> </w:t>
      </w:r>
      <w:proofErr w:type="spellStart"/>
      <w:r>
        <w:t>atitudes</w:t>
      </w:r>
      <w:proofErr w:type="spellEnd"/>
      <w:r>
        <w:t xml:space="preserve"> ruins do </w:t>
      </w:r>
      <w:proofErr w:type="spellStart"/>
      <w:r>
        <w:t>jogador</w:t>
      </w:r>
      <w:proofErr w:type="spellEnd"/>
      <w:r>
        <w:t xml:space="preserve">. Com </w:t>
      </w:r>
      <w:proofErr w:type="spellStart"/>
      <w:r>
        <w:t>isso</w:t>
      </w:r>
      <w:proofErr w:type="spellEnd"/>
      <w:r>
        <w:t xml:space="preserve"> o </w:t>
      </w:r>
      <w:proofErr w:type="spellStart"/>
      <w:r>
        <w:t>discurso</w:t>
      </w:r>
      <w:proofErr w:type="spellEnd"/>
      <w:r>
        <w:t xml:space="preserve"> </w:t>
      </w:r>
      <w:proofErr w:type="spellStart"/>
      <w:r>
        <w:t>ficará</w:t>
      </w:r>
      <w:proofErr w:type="spellEnd"/>
      <w:r>
        <w:t xml:space="preserve"> </w:t>
      </w:r>
      <w:proofErr w:type="spellStart"/>
      <w:r>
        <w:t>mais</w:t>
      </w:r>
      <w:proofErr w:type="spellEnd"/>
      <w:r>
        <w:t xml:space="preserve"> </w:t>
      </w:r>
      <w:proofErr w:type="spellStart"/>
      <w:r>
        <w:t>redondo</w:t>
      </w:r>
      <w:proofErr w:type="spellEnd"/>
      <w:r>
        <w:t xml:space="preserve">, e </w:t>
      </w:r>
      <w:proofErr w:type="spellStart"/>
      <w:r>
        <w:t>deixando</w:t>
      </w:r>
      <w:proofErr w:type="spellEnd"/>
      <w:r>
        <w:t xml:space="preserve"> </w:t>
      </w:r>
      <w:proofErr w:type="spellStart"/>
      <w:r>
        <w:t>claro</w:t>
      </w:r>
      <w:proofErr w:type="spellEnd"/>
      <w:r>
        <w:t xml:space="preserve"> </w:t>
      </w:r>
      <w:proofErr w:type="spellStart"/>
      <w:r>
        <w:t>que</w:t>
      </w:r>
      <w:proofErr w:type="spellEnd"/>
      <w:r>
        <w:t xml:space="preserve"> o </w:t>
      </w:r>
      <w:proofErr w:type="spellStart"/>
      <w:r>
        <w:t>que</w:t>
      </w:r>
      <w:proofErr w:type="spellEnd"/>
      <w:r>
        <w:t xml:space="preserve"> é </w:t>
      </w:r>
      <w:proofErr w:type="spellStart"/>
      <w:r>
        <w:t>proposto</w:t>
      </w:r>
      <w:proofErr w:type="spellEnd"/>
      <w:r>
        <w:t xml:space="preserve"> serve </w:t>
      </w:r>
      <w:proofErr w:type="spellStart"/>
      <w:r>
        <w:t>para</w:t>
      </w:r>
      <w:proofErr w:type="spellEnd"/>
      <w:r>
        <w:t xml:space="preserve"> </w:t>
      </w:r>
      <w:proofErr w:type="spellStart"/>
      <w:r>
        <w:t>qq</w:t>
      </w:r>
      <w:proofErr w:type="spellEnd"/>
      <w:r>
        <w:t xml:space="preserve"> </w:t>
      </w:r>
      <w:proofErr w:type="spellStart"/>
      <w:r>
        <w:t>jogo</w:t>
      </w:r>
      <w:proofErr w:type="spellEnd"/>
      <w:r>
        <w:t xml:space="preserve">, mas </w:t>
      </w:r>
      <w:proofErr w:type="spellStart"/>
      <w:r>
        <w:t>ganha</w:t>
      </w:r>
      <w:proofErr w:type="spellEnd"/>
      <w:r>
        <w:t xml:space="preserve"> </w:t>
      </w:r>
      <w:proofErr w:type="spellStart"/>
      <w:r>
        <w:t>importência</w:t>
      </w:r>
      <w:proofErr w:type="spellEnd"/>
      <w:r>
        <w:t xml:space="preserve"> </w:t>
      </w:r>
      <w:proofErr w:type="spellStart"/>
      <w:r>
        <w:t>em</w:t>
      </w:r>
      <w:proofErr w:type="spellEnd"/>
      <w:r>
        <w:t xml:space="preserve"> </w:t>
      </w:r>
      <w:proofErr w:type="spellStart"/>
      <w:r>
        <w:t>jogos</w:t>
      </w:r>
      <w:proofErr w:type="spellEnd"/>
      <w:r>
        <w:t xml:space="preserve"> </w:t>
      </w:r>
      <w:proofErr w:type="spellStart"/>
      <w:r>
        <w:t>sérios</w:t>
      </w:r>
      <w:proofErr w:type="spellEnd"/>
      <w:r>
        <w:t>.</w:t>
      </w:r>
    </w:p>
  </w:comment>
  <w:comment w:id="94" w:author="Leonardo Gresta Paulino Murta" w:date="2012-12-05T18:30:00Z" w:initials="LG">
    <w:p w14:paraId="25873474" w14:textId="77777777" w:rsidR="00A32AC8" w:rsidRDefault="00A32AC8">
      <w:pPr>
        <w:pStyle w:val="CommentText"/>
      </w:pPr>
      <w:r>
        <w:rPr>
          <w:rStyle w:val="CommentReference"/>
        </w:rPr>
        <w:annotationRef/>
      </w:r>
      <w:r>
        <w:t xml:space="preserve">Mas e o </w:t>
      </w:r>
      <w:proofErr w:type="spellStart"/>
      <w:r>
        <w:t>seu</w:t>
      </w:r>
      <w:proofErr w:type="spellEnd"/>
      <w:r>
        <w:t xml:space="preserve"> </w:t>
      </w:r>
      <w:proofErr w:type="spellStart"/>
      <w:r>
        <w:t>artigo</w:t>
      </w:r>
      <w:proofErr w:type="spellEnd"/>
      <w:r>
        <w:t xml:space="preserve"> anterior?</w:t>
      </w:r>
    </w:p>
  </w:comment>
  <w:comment w:id="158" w:author="esteban clua" w:date="2012-12-03T18:22:00Z" w:initials="ec">
    <w:p w14:paraId="4EF40B00" w14:textId="77777777" w:rsidR="00A32AC8" w:rsidRPr="00F708F7" w:rsidRDefault="00A32AC8">
      <w:pPr>
        <w:pStyle w:val="CommentText"/>
        <w:rPr>
          <w:lang w:val="pt-BR"/>
        </w:rPr>
      </w:pPr>
      <w:r>
        <w:rPr>
          <w:rStyle w:val="CommentReference"/>
        </w:rPr>
        <w:annotationRef/>
      </w:r>
      <w:r w:rsidRPr="00F708F7">
        <w:rPr>
          <w:lang w:val="pt-BR"/>
        </w:rPr>
        <w:t xml:space="preserve">Está </w:t>
      </w:r>
      <w:proofErr w:type="spellStart"/>
      <w:r w:rsidRPr="00F708F7">
        <w:rPr>
          <w:lang w:val="pt-BR"/>
        </w:rPr>
        <w:t>confuse</w:t>
      </w:r>
      <w:proofErr w:type="spellEnd"/>
      <w:r w:rsidRPr="00F708F7">
        <w:rPr>
          <w:lang w:val="pt-BR"/>
        </w:rPr>
        <w:t xml:space="preserve"> e pode gerar má </w:t>
      </w:r>
      <w:proofErr w:type="spellStart"/>
      <w:r w:rsidRPr="00F708F7">
        <w:rPr>
          <w:lang w:val="pt-BR"/>
        </w:rPr>
        <w:t>interpretacao</w:t>
      </w:r>
      <w:proofErr w:type="spellEnd"/>
      <w:r w:rsidRPr="00F708F7">
        <w:rPr>
          <w:lang w:val="pt-BR"/>
        </w:rPr>
        <w:t xml:space="preserve">... acho melhor </w:t>
      </w:r>
      <w:proofErr w:type="spellStart"/>
      <w:r w:rsidRPr="00F708F7">
        <w:rPr>
          <w:lang w:val="pt-BR"/>
        </w:rPr>
        <w:t>nao</w:t>
      </w:r>
      <w:proofErr w:type="spellEnd"/>
      <w:r w:rsidRPr="00F708F7">
        <w:rPr>
          <w:lang w:val="pt-BR"/>
        </w:rPr>
        <w:t xml:space="preserve"> falar isto...</w:t>
      </w:r>
    </w:p>
  </w:comment>
  <w:comment w:id="206" w:author="esteban clua" w:date="2012-12-03T18:22:00Z" w:initials="ec">
    <w:p w14:paraId="0356D612" w14:textId="77777777" w:rsidR="00A32AC8" w:rsidRPr="00F708F7" w:rsidRDefault="00A32AC8" w:rsidP="00253065">
      <w:pPr>
        <w:pStyle w:val="CommentText"/>
        <w:rPr>
          <w:lang w:val="pt-BR"/>
        </w:rPr>
      </w:pPr>
      <w:r>
        <w:rPr>
          <w:rStyle w:val="CommentReference"/>
        </w:rPr>
        <w:annotationRef/>
      </w:r>
      <w:r w:rsidRPr="00F708F7">
        <w:rPr>
          <w:lang w:val="pt-BR"/>
        </w:rPr>
        <w:t xml:space="preserve">De onde é este </w:t>
      </w:r>
      <w:proofErr w:type="spellStart"/>
      <w:r w:rsidRPr="00F708F7">
        <w:rPr>
          <w:lang w:val="pt-BR"/>
        </w:rPr>
        <w:t>paper</w:t>
      </w:r>
      <w:proofErr w:type="spellEnd"/>
      <w:r w:rsidRPr="00F708F7">
        <w:rPr>
          <w:lang w:val="pt-BR"/>
        </w:rPr>
        <w:t xml:space="preserve"> do Warren? Não diz a “</w:t>
      </w:r>
      <w:proofErr w:type="spellStart"/>
      <w:r w:rsidRPr="00F708F7">
        <w:rPr>
          <w:lang w:val="pt-BR"/>
        </w:rPr>
        <w:t>proveniencia</w:t>
      </w:r>
      <w:proofErr w:type="spellEnd"/>
      <w:r w:rsidRPr="00F708F7">
        <w:rPr>
          <w:lang w:val="pt-BR"/>
        </w:rPr>
        <w:t>”</w:t>
      </w:r>
    </w:p>
  </w:comment>
  <w:comment w:id="207" w:author="Leonardo Gresta Paulino Murta" w:date="2012-12-05T19:18:00Z" w:initials="LG">
    <w:p w14:paraId="355F2690" w14:textId="77777777" w:rsidR="00A32AC8" w:rsidRDefault="00A32AC8">
      <w:pPr>
        <w:pStyle w:val="CommentText"/>
      </w:pPr>
      <w:r>
        <w:rPr>
          <w:rStyle w:val="CommentReference"/>
        </w:rPr>
        <w:annotationRef/>
      </w:r>
      <w:proofErr w:type="spellStart"/>
      <w:r>
        <w:t>Acho</w:t>
      </w:r>
      <w:proofErr w:type="spellEnd"/>
      <w:r>
        <w:t xml:space="preserve"> </w:t>
      </w:r>
      <w:proofErr w:type="spellStart"/>
      <w:r>
        <w:t>estranho</w:t>
      </w:r>
      <w:proofErr w:type="spellEnd"/>
      <w:r>
        <w:t xml:space="preserve"> </w:t>
      </w:r>
      <w:proofErr w:type="spellStart"/>
      <w:r>
        <w:t>começar</w:t>
      </w:r>
      <w:proofErr w:type="spellEnd"/>
      <w:r>
        <w:t xml:space="preserve"> com um </w:t>
      </w:r>
      <w:proofErr w:type="spellStart"/>
      <w:r>
        <w:t>referência</w:t>
      </w:r>
      <w:proofErr w:type="spellEnd"/>
      <w:r>
        <w:t xml:space="preserve">. </w:t>
      </w:r>
      <w:proofErr w:type="spellStart"/>
      <w:r>
        <w:t>Colocaria</w:t>
      </w:r>
      <w:proofErr w:type="spellEnd"/>
      <w:r>
        <w:t xml:space="preserve">: </w:t>
      </w:r>
      <w:proofErr w:type="spellStart"/>
      <w:r>
        <w:t>Fulano</w:t>
      </w:r>
      <w:proofErr w:type="spellEnd"/>
      <w:r>
        <w:t xml:space="preserve"> [25] proposes…</w:t>
      </w:r>
    </w:p>
  </w:comment>
  <w:comment w:id="212" w:author="Leonardo Gresta Paulino Murta" w:date="2012-12-05T19:18:00Z" w:initials="LG">
    <w:p w14:paraId="1E573ABB" w14:textId="77777777" w:rsidR="00A32AC8" w:rsidRDefault="00A32AC8">
      <w:pPr>
        <w:pStyle w:val="CommentText"/>
      </w:pPr>
      <w:r>
        <w:rPr>
          <w:rStyle w:val="CommentReference"/>
        </w:rPr>
        <w:annotationRef/>
      </w:r>
      <w:proofErr w:type="spellStart"/>
      <w:r>
        <w:t>Mapeia</w:t>
      </w:r>
      <w:proofErr w:type="spellEnd"/>
      <w:r>
        <w:t xml:space="preserve"> </w:t>
      </w:r>
      <w:proofErr w:type="spellStart"/>
      <w:r>
        <w:t>ações</w:t>
      </w:r>
      <w:proofErr w:type="spellEnd"/>
      <w:r>
        <w:t xml:space="preserve"> </w:t>
      </w:r>
      <w:proofErr w:type="spellStart"/>
      <w:r>
        <w:t>em</w:t>
      </w:r>
      <w:proofErr w:type="spellEnd"/>
      <w:r>
        <w:t xml:space="preserve"> </w:t>
      </w:r>
      <w:proofErr w:type="spellStart"/>
      <w:r>
        <w:t>que</w:t>
      </w:r>
      <w:proofErr w:type="spellEnd"/>
      <w:r>
        <w:t>?</w:t>
      </w:r>
    </w:p>
  </w:comment>
  <w:comment w:id="214" w:author="esteban clua" w:date="2012-12-03T18:22:00Z" w:initials="ec">
    <w:p w14:paraId="1374D84D" w14:textId="77777777" w:rsidR="00A32AC8" w:rsidRPr="00F708F7" w:rsidRDefault="00A32AC8">
      <w:pPr>
        <w:pStyle w:val="CommentText"/>
        <w:rPr>
          <w:lang w:val="pt-BR"/>
        </w:rPr>
      </w:pPr>
      <w:r>
        <w:rPr>
          <w:rStyle w:val="CommentReference"/>
        </w:rPr>
        <w:annotationRef/>
      </w:r>
      <w:r w:rsidRPr="00F708F7">
        <w:rPr>
          <w:lang w:val="pt-BR"/>
        </w:rPr>
        <w:t xml:space="preserve">De onde é este </w:t>
      </w:r>
      <w:proofErr w:type="spellStart"/>
      <w:r w:rsidRPr="00F708F7">
        <w:rPr>
          <w:lang w:val="pt-BR"/>
        </w:rPr>
        <w:t>paper</w:t>
      </w:r>
      <w:proofErr w:type="spellEnd"/>
      <w:r w:rsidRPr="00F708F7">
        <w:rPr>
          <w:lang w:val="pt-BR"/>
        </w:rPr>
        <w:t xml:space="preserve"> do Warren? Não diz a “</w:t>
      </w:r>
      <w:proofErr w:type="spellStart"/>
      <w:r w:rsidRPr="00F708F7">
        <w:rPr>
          <w:lang w:val="pt-BR"/>
        </w:rPr>
        <w:t>proveniencia</w:t>
      </w:r>
      <w:proofErr w:type="spellEnd"/>
      <w:r w:rsidRPr="00F708F7">
        <w:rPr>
          <w:lang w:val="pt-BR"/>
        </w:rPr>
        <w:t>”</w:t>
      </w:r>
    </w:p>
  </w:comment>
  <w:comment w:id="215" w:author="Kohwalter" w:date="2012-12-03T18:22:00Z" w:initials="K">
    <w:p w14:paraId="049AB694" w14:textId="77777777" w:rsidR="00A32AC8" w:rsidRPr="00A76337" w:rsidRDefault="00A32AC8">
      <w:pPr>
        <w:pStyle w:val="CommentText"/>
        <w:rPr>
          <w:lang w:val="pt-BR"/>
        </w:rPr>
      </w:pPr>
      <w:r>
        <w:rPr>
          <w:rStyle w:val="CommentReference"/>
        </w:rPr>
        <w:annotationRef/>
      </w:r>
      <w:r w:rsidRPr="00A76337">
        <w:rPr>
          <w:lang w:val="pt-BR"/>
        </w:rPr>
        <w:t xml:space="preserve">Ele não é um </w:t>
      </w:r>
      <w:proofErr w:type="spellStart"/>
      <w:r w:rsidRPr="00A76337">
        <w:rPr>
          <w:lang w:val="pt-BR"/>
        </w:rPr>
        <w:t>paper</w:t>
      </w:r>
      <w:proofErr w:type="spellEnd"/>
      <w:r w:rsidRPr="00A76337">
        <w:rPr>
          <w:lang w:val="pt-BR"/>
        </w:rPr>
        <w:t xml:space="preserve">, </w:t>
      </w:r>
      <w:r>
        <w:rPr>
          <w:lang w:val="pt-BR"/>
        </w:rPr>
        <w:t>foi apenas uma ideia registrada em um blog. É sobre uma ideia de mapear as ações executadas dentro do jogo e gerar um grafo.</w:t>
      </w:r>
    </w:p>
  </w:comment>
  <w:comment w:id="216" w:author="Leonardo Gresta Paulino Murta" w:date="2012-12-05T15:50:00Z" w:initials="LG">
    <w:p w14:paraId="3E5AEC82" w14:textId="77777777" w:rsidR="00A32AC8" w:rsidRDefault="00A32AC8">
      <w:pPr>
        <w:pStyle w:val="CommentText"/>
      </w:pPr>
      <w:r>
        <w:rPr>
          <w:rStyle w:val="CommentReference"/>
        </w:rPr>
        <w:annotationRef/>
      </w:r>
      <w:r>
        <w:t xml:space="preserve">Mas </w:t>
      </w:r>
      <w:proofErr w:type="spellStart"/>
      <w:r>
        <w:t>então</w:t>
      </w:r>
      <w:proofErr w:type="spellEnd"/>
      <w:r>
        <w:t xml:space="preserve"> cite </w:t>
      </w:r>
      <w:proofErr w:type="spellStart"/>
      <w:r>
        <w:t>como</w:t>
      </w:r>
      <w:proofErr w:type="spellEnd"/>
      <w:r>
        <w:t xml:space="preserve"> site, </w:t>
      </w:r>
      <w:proofErr w:type="spellStart"/>
      <w:r>
        <w:t>colocando</w:t>
      </w:r>
      <w:proofErr w:type="spellEnd"/>
      <w:r>
        <w:t xml:space="preserve"> o link e a </w:t>
      </w:r>
      <w:proofErr w:type="spellStart"/>
      <w:r>
        <w:t>última</w:t>
      </w:r>
      <w:proofErr w:type="spellEnd"/>
      <w:r>
        <w:t xml:space="preserve"> data de </w:t>
      </w:r>
      <w:proofErr w:type="spellStart"/>
      <w:r>
        <w:t>acesso</w:t>
      </w:r>
      <w:proofErr w:type="spellEnd"/>
      <w:r>
        <w:t xml:space="preserve">. </w:t>
      </w:r>
      <w:proofErr w:type="spellStart"/>
      <w:r>
        <w:t>Veja</w:t>
      </w:r>
      <w:proofErr w:type="spellEnd"/>
      <w:r>
        <w:t xml:space="preserve"> </w:t>
      </w:r>
      <w:proofErr w:type="spellStart"/>
      <w:r>
        <w:t>na</w:t>
      </w:r>
      <w:proofErr w:type="spellEnd"/>
      <w:r>
        <w:t xml:space="preserve"> </w:t>
      </w:r>
      <w:proofErr w:type="spellStart"/>
      <w:r>
        <w:t>minha</w:t>
      </w:r>
      <w:proofErr w:type="spellEnd"/>
      <w:r>
        <w:t xml:space="preserve"> </w:t>
      </w:r>
      <w:proofErr w:type="spellStart"/>
      <w:r>
        <w:t>tese</w:t>
      </w:r>
      <w:proofErr w:type="spellEnd"/>
      <w:r>
        <w:t xml:space="preserve"> de DSc </w:t>
      </w:r>
      <w:proofErr w:type="spellStart"/>
      <w:r>
        <w:t>que</w:t>
      </w:r>
      <w:proofErr w:type="spellEnd"/>
      <w:r>
        <w:t xml:space="preserve"> tem </w:t>
      </w:r>
      <w:proofErr w:type="spellStart"/>
      <w:r>
        <w:t>vários</w:t>
      </w:r>
      <w:proofErr w:type="spellEnd"/>
      <w:r>
        <w:t xml:space="preserve"> </w:t>
      </w:r>
      <w:proofErr w:type="spellStart"/>
      <w:r>
        <w:t>assim</w:t>
      </w:r>
      <w:proofErr w:type="spellEnd"/>
      <w:r>
        <w:t>.</w:t>
      </w:r>
    </w:p>
  </w:comment>
  <w:comment w:id="217" w:author="Leonardo Gresta Paulino Murta" w:date="2012-12-05T19:19:00Z" w:initials="LG">
    <w:p w14:paraId="41301F87" w14:textId="77777777" w:rsidR="00A32AC8" w:rsidRDefault="00A32AC8">
      <w:pPr>
        <w:pStyle w:val="CommentText"/>
      </w:pPr>
      <w:r>
        <w:rPr>
          <w:rStyle w:val="CommentReference"/>
        </w:rPr>
        <w:annotationRef/>
      </w:r>
      <w:r>
        <w:t xml:space="preserve">Idem </w:t>
      </w:r>
      <w:proofErr w:type="spellStart"/>
      <w:r>
        <w:t>ao</w:t>
      </w:r>
      <w:proofErr w:type="spellEnd"/>
      <w:r>
        <w:t xml:space="preserve"> </w:t>
      </w:r>
      <w:proofErr w:type="spellStart"/>
      <w:r>
        <w:t>comentário</w:t>
      </w:r>
      <w:proofErr w:type="spellEnd"/>
      <w:r>
        <w:t xml:space="preserve"> anterior </w:t>
      </w:r>
      <w:proofErr w:type="spellStart"/>
      <w:r>
        <w:t>sobre</w:t>
      </w:r>
      <w:proofErr w:type="spellEnd"/>
      <w:r>
        <w:t xml:space="preserve"> </w:t>
      </w:r>
      <w:proofErr w:type="spellStart"/>
      <w:r>
        <w:t>começar</w:t>
      </w:r>
      <w:proofErr w:type="spellEnd"/>
      <w:r>
        <w:t xml:space="preserve"> com </w:t>
      </w:r>
      <w:proofErr w:type="spellStart"/>
      <w:r>
        <w:t>referência</w:t>
      </w:r>
      <w:proofErr w:type="spellEnd"/>
      <w:r>
        <w:t>.</w:t>
      </w:r>
    </w:p>
  </w:comment>
  <w:comment w:id="229" w:author="Kohwalter" w:date="2012-12-03T18:22:00Z" w:initials="K">
    <w:p w14:paraId="6E3651E3" w14:textId="77777777" w:rsidR="00A32AC8" w:rsidRPr="00E44609" w:rsidRDefault="00A32AC8">
      <w:pPr>
        <w:pStyle w:val="CommentText"/>
        <w:rPr>
          <w:lang w:val="pt-BR"/>
        </w:rPr>
      </w:pPr>
      <w:r>
        <w:rPr>
          <w:rStyle w:val="CommentReference"/>
        </w:rPr>
        <w:annotationRef/>
      </w:r>
      <w:r w:rsidRPr="00E44609">
        <w:rPr>
          <w:lang w:val="pt-BR"/>
        </w:rPr>
        <w:t xml:space="preserve">Referenciei o </w:t>
      </w:r>
      <w:proofErr w:type="spellStart"/>
      <w:r w:rsidRPr="00E44609">
        <w:rPr>
          <w:lang w:val="pt-BR"/>
        </w:rPr>
        <w:t>paper</w:t>
      </w:r>
      <w:proofErr w:type="spellEnd"/>
      <w:r w:rsidRPr="00E44609">
        <w:rPr>
          <w:lang w:val="pt-BR"/>
        </w:rPr>
        <w:t xml:space="preserve"> de</w:t>
      </w:r>
      <w:r>
        <w:rPr>
          <w:lang w:val="pt-BR"/>
        </w:rPr>
        <w:t xml:space="preserve"> PNF em vez da tese, pois ela esta em português.</w:t>
      </w:r>
    </w:p>
  </w:comment>
  <w:comment w:id="230" w:author="Leonardo Gresta Paulino Murta" w:date="2012-12-05T19:27:00Z" w:initials="LG">
    <w:p w14:paraId="34F0551F" w14:textId="77777777" w:rsidR="00A32AC8" w:rsidRDefault="00A32AC8">
      <w:pPr>
        <w:pStyle w:val="CommentText"/>
      </w:pPr>
      <w:r>
        <w:rPr>
          <w:rStyle w:val="CommentReference"/>
        </w:rPr>
        <w:annotationRef/>
      </w:r>
      <w:proofErr w:type="spellStart"/>
      <w:r>
        <w:t>Ele</w:t>
      </w:r>
      <w:proofErr w:type="spellEnd"/>
      <w:r>
        <w:t xml:space="preserve"> </w:t>
      </w:r>
      <w:proofErr w:type="spellStart"/>
      <w:r>
        <w:t>mesmo</w:t>
      </w:r>
      <w:proofErr w:type="spellEnd"/>
      <w:r>
        <w:t xml:space="preserve"> </w:t>
      </w:r>
      <w:proofErr w:type="spellStart"/>
      <w:r>
        <w:t>que</w:t>
      </w:r>
      <w:proofErr w:type="spellEnd"/>
      <w:r>
        <w:t xml:space="preserve"> </w:t>
      </w:r>
      <w:proofErr w:type="spellStart"/>
      <w:r>
        <w:t>criou</w:t>
      </w:r>
      <w:proofErr w:type="spellEnd"/>
      <w:r>
        <w:t xml:space="preserve"> </w:t>
      </w:r>
      <w:proofErr w:type="spellStart"/>
      <w:r>
        <w:t>esse</w:t>
      </w:r>
      <w:proofErr w:type="spellEnd"/>
      <w:r>
        <w:t xml:space="preserve"> </w:t>
      </w:r>
      <w:proofErr w:type="spellStart"/>
      <w:r>
        <w:t>conceito</w:t>
      </w:r>
      <w:proofErr w:type="spellEnd"/>
      <w:r>
        <w:t xml:space="preserve"> (PNF networks)? Se </w:t>
      </w:r>
      <w:proofErr w:type="spellStart"/>
      <w:r>
        <w:t>não</w:t>
      </w:r>
      <w:proofErr w:type="spellEnd"/>
      <w:r>
        <w:t xml:space="preserve">, cite </w:t>
      </w:r>
      <w:proofErr w:type="spellStart"/>
      <w:r>
        <w:t>quem</w:t>
      </w:r>
      <w:proofErr w:type="spellEnd"/>
      <w:r>
        <w:t xml:space="preserve"> </w:t>
      </w:r>
      <w:proofErr w:type="spellStart"/>
      <w:r>
        <w:t>criou</w:t>
      </w:r>
      <w:proofErr w:type="spellEnd"/>
      <w:r>
        <w:t xml:space="preserve">. Se </w:t>
      </w:r>
      <w:proofErr w:type="spellStart"/>
      <w:r>
        <w:t>sim</w:t>
      </w:r>
      <w:proofErr w:type="spellEnd"/>
      <w:r>
        <w:t xml:space="preserve">, </w:t>
      </w:r>
      <w:proofErr w:type="spellStart"/>
      <w:r>
        <w:t>diga</w:t>
      </w:r>
      <w:proofErr w:type="spellEnd"/>
      <w:r>
        <w:t xml:space="preserve"> </w:t>
      </w:r>
      <w:proofErr w:type="spellStart"/>
      <w:r>
        <w:t>que</w:t>
      </w:r>
      <w:proofErr w:type="spellEnd"/>
      <w:r>
        <w:t xml:space="preserve"> </w:t>
      </w:r>
      <w:proofErr w:type="spellStart"/>
      <w:r>
        <w:t>foi</w:t>
      </w:r>
      <w:proofErr w:type="spellEnd"/>
      <w:r>
        <w:t xml:space="preserve"> </w:t>
      </w:r>
      <w:proofErr w:type="spellStart"/>
      <w:r>
        <w:t>introduzido</w:t>
      </w:r>
      <w:proofErr w:type="spellEnd"/>
      <w:r>
        <w:t xml:space="preserve"> </w:t>
      </w:r>
      <w:proofErr w:type="spellStart"/>
      <w:r>
        <w:t>pelo</w:t>
      </w:r>
      <w:proofErr w:type="spellEnd"/>
      <w:r>
        <w:t xml:space="preserve"> </w:t>
      </w:r>
      <w:proofErr w:type="spellStart"/>
      <w:r>
        <w:t>próprio</w:t>
      </w:r>
      <w:proofErr w:type="spellEnd"/>
      <w:r>
        <w:t xml:space="preserve"> </w:t>
      </w:r>
      <w:proofErr w:type="spellStart"/>
      <w:r>
        <w:t>artigo</w:t>
      </w:r>
      <w:proofErr w:type="spellEnd"/>
      <w:r>
        <w:t xml:space="preserve">. </w:t>
      </w:r>
      <w:proofErr w:type="spellStart"/>
      <w:r>
        <w:t>Fica</w:t>
      </w:r>
      <w:proofErr w:type="spellEnd"/>
      <w:r>
        <w:t xml:space="preserve"> </w:t>
      </w:r>
      <w:proofErr w:type="spellStart"/>
      <w:r>
        <w:t>estranho</w:t>
      </w:r>
      <w:proofErr w:type="spellEnd"/>
      <w:r>
        <w:t xml:space="preserve"> </w:t>
      </w:r>
      <w:proofErr w:type="spellStart"/>
      <w:r>
        <w:t>duas</w:t>
      </w:r>
      <w:proofErr w:type="spellEnd"/>
      <w:r>
        <w:t xml:space="preserve"> </w:t>
      </w:r>
      <w:proofErr w:type="spellStart"/>
      <w:r>
        <w:t>citações</w:t>
      </w:r>
      <w:proofErr w:type="spellEnd"/>
      <w:r>
        <w:t xml:space="preserve"> </w:t>
      </w:r>
      <w:proofErr w:type="spellStart"/>
      <w:r>
        <w:t>para</w:t>
      </w:r>
      <w:proofErr w:type="spellEnd"/>
      <w:r>
        <w:t xml:space="preserve"> o </w:t>
      </w:r>
      <w:proofErr w:type="spellStart"/>
      <w:r>
        <w:t>mesmo</w:t>
      </w:r>
      <w:proofErr w:type="spellEnd"/>
      <w:r>
        <w:t xml:space="preserve"> </w:t>
      </w:r>
      <w:proofErr w:type="spellStart"/>
      <w:r>
        <w:t>trabalho</w:t>
      </w:r>
      <w:proofErr w:type="spellEnd"/>
      <w:r>
        <w:t xml:space="preserve"> </w:t>
      </w:r>
      <w:proofErr w:type="spellStart"/>
      <w:r>
        <w:t>tão</w:t>
      </w:r>
      <w:proofErr w:type="spellEnd"/>
      <w:r>
        <w:t xml:space="preserve"> </w:t>
      </w:r>
      <w:proofErr w:type="spellStart"/>
      <w:r>
        <w:t>próximas</w:t>
      </w:r>
      <w:proofErr w:type="spellEnd"/>
      <w:r>
        <w:t>.</w:t>
      </w:r>
    </w:p>
  </w:comment>
  <w:comment w:id="252" w:author="Leonardo Gresta Paulino Murta" w:date="2012-12-05T19:41:00Z" w:initials="LG">
    <w:p w14:paraId="02FE5038" w14:textId="77777777" w:rsidR="00A32AC8" w:rsidRDefault="00A32AC8">
      <w:pPr>
        <w:pStyle w:val="CommentText"/>
      </w:pPr>
      <w:r>
        <w:rPr>
          <w:rStyle w:val="CommentReference"/>
        </w:rPr>
        <w:annotationRef/>
      </w:r>
      <w:r>
        <w:t xml:space="preserve">Tem </w:t>
      </w:r>
      <w:proofErr w:type="spellStart"/>
      <w:r>
        <w:t>certeza</w:t>
      </w:r>
      <w:proofErr w:type="spellEnd"/>
      <w:r>
        <w:t xml:space="preserve"> </w:t>
      </w:r>
      <w:proofErr w:type="spellStart"/>
      <w:r>
        <w:t>que</w:t>
      </w:r>
      <w:proofErr w:type="spellEnd"/>
      <w:r>
        <w:t xml:space="preserve"> </w:t>
      </w:r>
      <w:proofErr w:type="spellStart"/>
      <w:r>
        <w:t>isso</w:t>
      </w:r>
      <w:proofErr w:type="spellEnd"/>
      <w:r>
        <w:t xml:space="preserve"> </w:t>
      </w:r>
      <w:proofErr w:type="spellStart"/>
      <w:r>
        <w:t>faz</w:t>
      </w:r>
      <w:proofErr w:type="spellEnd"/>
      <w:r>
        <w:t xml:space="preserve"> parte do </w:t>
      </w:r>
      <w:proofErr w:type="spellStart"/>
      <w:r>
        <w:t>nome</w:t>
      </w:r>
      <w:proofErr w:type="spellEnd"/>
      <w:r>
        <w:t>?</w:t>
      </w:r>
    </w:p>
  </w:comment>
  <w:comment w:id="273" w:author="Leonardo Gresta Paulino Murta" w:date="2012-12-05T19:47:00Z" w:initials="LG">
    <w:p w14:paraId="71583288" w14:textId="77777777" w:rsidR="00A32AC8" w:rsidRDefault="00A32AC8">
      <w:pPr>
        <w:pStyle w:val="CommentText"/>
      </w:pPr>
      <w:r>
        <w:rPr>
          <w:rStyle w:val="CommentReference"/>
        </w:rPr>
        <w:annotationRef/>
      </w:r>
      <w:proofErr w:type="spellStart"/>
      <w:r>
        <w:t>Não</w:t>
      </w:r>
      <w:proofErr w:type="spellEnd"/>
      <w:r>
        <w:t xml:space="preserve"> use </w:t>
      </w:r>
      <w:proofErr w:type="spellStart"/>
      <w:r>
        <w:t>sinônimos</w:t>
      </w:r>
      <w:proofErr w:type="spellEnd"/>
      <w:r>
        <w:t xml:space="preserve"> </w:t>
      </w:r>
      <w:proofErr w:type="spellStart"/>
      <w:r>
        <w:t>para</w:t>
      </w:r>
      <w:proofErr w:type="spellEnd"/>
      <w:r>
        <w:t xml:space="preserve"> </w:t>
      </w:r>
      <w:proofErr w:type="spellStart"/>
      <w:r>
        <w:t>palavras</w:t>
      </w:r>
      <w:proofErr w:type="spellEnd"/>
      <w:r>
        <w:t xml:space="preserve"> </w:t>
      </w:r>
      <w:proofErr w:type="spellStart"/>
      <w:r>
        <w:t>que</w:t>
      </w:r>
      <w:proofErr w:type="spellEnd"/>
      <w:r>
        <w:t xml:space="preserve"> </w:t>
      </w:r>
      <w:proofErr w:type="spellStart"/>
      <w:r>
        <w:t>fazem</w:t>
      </w:r>
      <w:proofErr w:type="spellEnd"/>
      <w:r>
        <w:t xml:space="preserve"> parte do </w:t>
      </w:r>
      <w:proofErr w:type="spellStart"/>
      <w:r>
        <w:t>seu</w:t>
      </w:r>
      <w:proofErr w:type="spellEnd"/>
      <w:r>
        <w:t xml:space="preserve"> </w:t>
      </w:r>
      <w:proofErr w:type="spellStart"/>
      <w:r>
        <w:t>espaço</w:t>
      </w:r>
      <w:proofErr w:type="spellEnd"/>
      <w:r>
        <w:t xml:space="preserve"> do </w:t>
      </w:r>
      <w:proofErr w:type="spellStart"/>
      <w:r>
        <w:t>discurso</w:t>
      </w:r>
      <w:proofErr w:type="spellEnd"/>
      <w:r>
        <w:t xml:space="preserve"> (</w:t>
      </w:r>
      <w:proofErr w:type="spellStart"/>
      <w:r>
        <w:t>domínio</w:t>
      </w:r>
      <w:proofErr w:type="spellEnd"/>
      <w:r>
        <w:t xml:space="preserve">). </w:t>
      </w:r>
      <w:proofErr w:type="spellStart"/>
      <w:r>
        <w:t>Vc</w:t>
      </w:r>
      <w:proofErr w:type="spellEnd"/>
      <w:r>
        <w:t xml:space="preserve"> </w:t>
      </w:r>
      <w:proofErr w:type="spellStart"/>
      <w:r>
        <w:t>já</w:t>
      </w:r>
      <w:proofErr w:type="spellEnd"/>
      <w:r>
        <w:t xml:space="preserve"> </w:t>
      </w:r>
      <w:proofErr w:type="spellStart"/>
      <w:r>
        <w:t>definiu</w:t>
      </w:r>
      <w:proofErr w:type="spellEnd"/>
      <w:r>
        <w:t xml:space="preserve"> provenance graph. Use </w:t>
      </w:r>
      <w:proofErr w:type="spellStart"/>
      <w:r>
        <w:t>esse</w:t>
      </w:r>
      <w:proofErr w:type="spellEnd"/>
      <w:r>
        <w:t xml:space="preserve"> </w:t>
      </w:r>
      <w:proofErr w:type="spellStart"/>
      <w:r>
        <w:t>termo</w:t>
      </w:r>
      <w:proofErr w:type="spellEnd"/>
      <w:r>
        <w:t xml:space="preserve"> do </w:t>
      </w:r>
      <w:proofErr w:type="spellStart"/>
      <w:r>
        <w:t>início</w:t>
      </w:r>
      <w:proofErr w:type="spellEnd"/>
      <w:r>
        <w:t xml:space="preserve"> </w:t>
      </w:r>
      <w:proofErr w:type="spellStart"/>
      <w:r>
        <w:t>ao</w:t>
      </w:r>
      <w:proofErr w:type="spellEnd"/>
      <w:r>
        <w:t xml:space="preserve"> </w:t>
      </w:r>
      <w:proofErr w:type="spellStart"/>
      <w:r>
        <w:t>fim</w:t>
      </w:r>
      <w:proofErr w:type="spellEnd"/>
      <w:r>
        <w:t>.</w:t>
      </w:r>
    </w:p>
  </w:comment>
  <w:comment w:id="275" w:author="Leonardo Gresta Paulino Murta" w:date="2012-12-05T19:49:00Z" w:initials="LG">
    <w:p w14:paraId="5F978278" w14:textId="77777777" w:rsidR="00A32AC8" w:rsidRDefault="00A32AC8">
      <w:pPr>
        <w:pStyle w:val="CommentText"/>
      </w:pPr>
      <w:r>
        <w:rPr>
          <w:rStyle w:val="CommentReference"/>
        </w:rPr>
        <w:annotationRef/>
      </w:r>
      <w:r>
        <w:t xml:space="preserve">O </w:t>
      </w:r>
      <w:proofErr w:type="spellStart"/>
      <w:r>
        <w:t>que</w:t>
      </w:r>
      <w:proofErr w:type="spellEnd"/>
      <w:r>
        <w:t xml:space="preserve"> é piece of state?</w:t>
      </w:r>
    </w:p>
  </w:comment>
  <w:comment w:id="276" w:author="Leonardo Gresta Paulino Murta" w:date="2012-12-05T19:50:00Z" w:initials="LG">
    <w:p w14:paraId="52751820" w14:textId="77777777" w:rsidR="00A32AC8" w:rsidRDefault="00A32AC8">
      <w:pPr>
        <w:pStyle w:val="CommentText"/>
      </w:pPr>
      <w:r>
        <w:rPr>
          <w:rStyle w:val="CommentReference"/>
        </w:rPr>
        <w:annotationRef/>
      </w:r>
      <w:proofErr w:type="spellStart"/>
      <w:r>
        <w:t>Representação</w:t>
      </w:r>
      <w:proofErr w:type="spellEnd"/>
      <w:r>
        <w:t xml:space="preserve"> digital de </w:t>
      </w:r>
      <w:proofErr w:type="spellStart"/>
      <w:r>
        <w:t>que</w:t>
      </w:r>
      <w:proofErr w:type="spellEnd"/>
      <w:r>
        <w:t xml:space="preserve">? Do </w:t>
      </w:r>
      <w:proofErr w:type="spellStart"/>
      <w:r>
        <w:t>objeto</w:t>
      </w:r>
      <w:proofErr w:type="spellEnd"/>
      <w:r>
        <w:t xml:space="preserve">? Se </w:t>
      </w:r>
      <w:proofErr w:type="spellStart"/>
      <w:r>
        <w:t>sim</w:t>
      </w:r>
      <w:proofErr w:type="spellEnd"/>
      <w:r>
        <w:t xml:space="preserve">, </w:t>
      </w:r>
      <w:proofErr w:type="spellStart"/>
      <w:r>
        <w:t>deveria</w:t>
      </w:r>
      <w:proofErr w:type="spellEnd"/>
      <w:r>
        <w:t xml:space="preserve"> </w:t>
      </w:r>
      <w:proofErr w:type="spellStart"/>
      <w:r>
        <w:t>ser</w:t>
      </w:r>
      <w:proofErr w:type="spellEnd"/>
      <w:r>
        <w:t xml:space="preserve"> “its” no </w:t>
      </w:r>
      <w:proofErr w:type="spellStart"/>
      <w:r>
        <w:t>lugar</w:t>
      </w:r>
      <w:proofErr w:type="spellEnd"/>
      <w:r>
        <w:t xml:space="preserve"> de “a”.</w:t>
      </w:r>
    </w:p>
  </w:comment>
  <w:comment w:id="298" w:author="Leonardo Gresta Paulino Murta" w:date="2012-12-05T19:57:00Z" w:initials="LG">
    <w:p w14:paraId="712B57FE" w14:textId="77777777" w:rsidR="00A32AC8" w:rsidRDefault="00A32AC8">
      <w:pPr>
        <w:pStyle w:val="CommentText"/>
      </w:pPr>
      <w:r>
        <w:rPr>
          <w:rStyle w:val="CommentReference"/>
        </w:rPr>
        <w:annotationRef/>
      </w:r>
      <w:proofErr w:type="spellStart"/>
      <w:r>
        <w:t>Esse</w:t>
      </w:r>
      <w:proofErr w:type="spellEnd"/>
      <w:r>
        <w:t xml:space="preserve"> </w:t>
      </w:r>
      <w:proofErr w:type="spellStart"/>
      <w:r>
        <w:t>não</w:t>
      </w:r>
      <w:proofErr w:type="spellEnd"/>
      <w:r>
        <w:t xml:space="preserve"> </w:t>
      </w:r>
      <w:proofErr w:type="spellStart"/>
      <w:r>
        <w:t>está</w:t>
      </w:r>
      <w:proofErr w:type="spellEnd"/>
      <w:r>
        <w:t xml:space="preserve"> </w:t>
      </w:r>
      <w:proofErr w:type="spellStart"/>
      <w:r>
        <w:t>na</w:t>
      </w:r>
      <w:proofErr w:type="spellEnd"/>
      <w:r>
        <w:t xml:space="preserve"> </w:t>
      </w:r>
      <w:proofErr w:type="spellStart"/>
      <w:r>
        <w:t>figura</w:t>
      </w:r>
      <w:proofErr w:type="spellEnd"/>
      <w:r>
        <w:t xml:space="preserve">, </w:t>
      </w:r>
      <w:proofErr w:type="spellStart"/>
      <w:r>
        <w:t>certo</w:t>
      </w:r>
      <w:proofErr w:type="spellEnd"/>
      <w:r>
        <w:t xml:space="preserve">? </w:t>
      </w:r>
      <w:proofErr w:type="spellStart"/>
      <w:r>
        <w:t>Achei</w:t>
      </w:r>
      <w:proofErr w:type="spellEnd"/>
      <w:r>
        <w:t xml:space="preserve"> </w:t>
      </w:r>
      <w:proofErr w:type="spellStart"/>
      <w:r>
        <w:t>ele</w:t>
      </w:r>
      <w:proofErr w:type="spellEnd"/>
      <w:r>
        <w:t xml:space="preserve"> </w:t>
      </w:r>
      <w:proofErr w:type="spellStart"/>
      <w:r>
        <w:t>meio</w:t>
      </w:r>
      <w:proofErr w:type="spellEnd"/>
      <w:r>
        <w:t xml:space="preserve"> </w:t>
      </w:r>
      <w:proofErr w:type="spellStart"/>
      <w:r>
        <w:t>redundante</w:t>
      </w:r>
      <w:proofErr w:type="spellEnd"/>
      <w:r>
        <w:t xml:space="preserve"> com o </w:t>
      </w:r>
      <w:proofErr w:type="spellStart"/>
      <w:r>
        <w:t>que</w:t>
      </w:r>
      <w:proofErr w:type="spellEnd"/>
      <w:r>
        <w:t xml:space="preserve"> </w:t>
      </w:r>
      <w:proofErr w:type="spellStart"/>
      <w:r>
        <w:t>já</w:t>
      </w:r>
      <w:proofErr w:type="spellEnd"/>
      <w:r>
        <w:t xml:space="preserve"> </w:t>
      </w:r>
      <w:proofErr w:type="spellStart"/>
      <w:r>
        <w:t>foi</w:t>
      </w:r>
      <w:proofErr w:type="spellEnd"/>
      <w:r>
        <w:t xml:space="preserve"> </w:t>
      </w:r>
      <w:proofErr w:type="spellStart"/>
      <w:r>
        <w:t>explicado</w:t>
      </w:r>
      <w:proofErr w:type="spellEnd"/>
      <w:r>
        <w:t xml:space="preserve"> de forma </w:t>
      </w:r>
      <w:proofErr w:type="spellStart"/>
      <w:r>
        <w:t>geral</w:t>
      </w:r>
      <w:proofErr w:type="spellEnd"/>
      <w:r>
        <w:t xml:space="preserve"> no </w:t>
      </w:r>
      <w:proofErr w:type="spellStart"/>
      <w:r>
        <w:t>parágrafo</w:t>
      </w:r>
      <w:proofErr w:type="spellEnd"/>
      <w:r>
        <w:t xml:space="preserve"> anterior, e </w:t>
      </w:r>
      <w:proofErr w:type="spellStart"/>
      <w:r>
        <w:t>denominado</w:t>
      </w:r>
      <w:proofErr w:type="spellEnd"/>
      <w:r>
        <w:t xml:space="preserve"> de edge. </w:t>
      </w:r>
      <w:proofErr w:type="spellStart"/>
      <w:r>
        <w:t>Qual</w:t>
      </w:r>
      <w:proofErr w:type="spellEnd"/>
      <w:r>
        <w:t xml:space="preserve"> </w:t>
      </w:r>
      <w:proofErr w:type="spellStart"/>
      <w:r>
        <w:t>então</w:t>
      </w:r>
      <w:proofErr w:type="spellEnd"/>
      <w:r>
        <w:t xml:space="preserve"> é a </w:t>
      </w:r>
      <w:proofErr w:type="spellStart"/>
      <w:r>
        <w:t>diferença</w:t>
      </w:r>
      <w:proofErr w:type="spellEnd"/>
      <w:r>
        <w:t xml:space="preserve"> de um edge </w:t>
      </w:r>
      <w:proofErr w:type="spellStart"/>
      <w:r>
        <w:t>para</w:t>
      </w:r>
      <w:proofErr w:type="spellEnd"/>
      <w:r>
        <w:t xml:space="preserve"> um arc?</w:t>
      </w:r>
    </w:p>
  </w:comment>
  <w:comment w:id="323" w:author="Micro" w:date="2012-12-03T18:22:00Z" w:initials="M">
    <w:p w14:paraId="26DB9958" w14:textId="77777777" w:rsidR="00A32AC8" w:rsidRPr="001E6549" w:rsidRDefault="00A32AC8">
      <w:pPr>
        <w:pStyle w:val="CommentText"/>
        <w:rPr>
          <w:lang w:val="pt-BR"/>
        </w:rPr>
      </w:pPr>
      <w:r>
        <w:rPr>
          <w:rStyle w:val="CommentReference"/>
        </w:rPr>
        <w:annotationRef/>
      </w:r>
      <w:r w:rsidRPr="001E6549">
        <w:rPr>
          <w:lang w:val="pt-BR"/>
        </w:rPr>
        <w:t>Esta frase esta um pouco confusa… veja se consegue reescrever…</w:t>
      </w:r>
    </w:p>
  </w:comment>
  <w:comment w:id="337" w:author="Leonardo Gresta Paulino Murta" w:date="2012-12-05T20:03:00Z" w:initials="LG">
    <w:p w14:paraId="5196985D" w14:textId="77777777" w:rsidR="00A32AC8" w:rsidRDefault="00A32AC8">
      <w:pPr>
        <w:pStyle w:val="CommentText"/>
      </w:pPr>
      <w:r>
        <w:rPr>
          <w:rStyle w:val="CommentReference"/>
        </w:rPr>
        <w:annotationRef/>
      </w:r>
      <w:proofErr w:type="spellStart"/>
      <w:r>
        <w:t>Isso</w:t>
      </w:r>
      <w:proofErr w:type="spellEnd"/>
      <w:r>
        <w:t xml:space="preserve"> </w:t>
      </w:r>
      <w:proofErr w:type="spellStart"/>
      <w:r>
        <w:t>aqui</w:t>
      </w:r>
      <w:proofErr w:type="spellEnd"/>
      <w:r>
        <w:t xml:space="preserve"> </w:t>
      </w:r>
      <w:proofErr w:type="spellStart"/>
      <w:r>
        <w:t>tb</w:t>
      </w:r>
      <w:proofErr w:type="spellEnd"/>
      <w:r>
        <w:t xml:space="preserve"> </w:t>
      </w:r>
      <w:proofErr w:type="spellStart"/>
      <w:r>
        <w:t>não</w:t>
      </w:r>
      <w:proofErr w:type="spellEnd"/>
      <w:r>
        <w:t xml:space="preserve"> </w:t>
      </w:r>
      <w:proofErr w:type="spellStart"/>
      <w:r>
        <w:t>está</w:t>
      </w:r>
      <w:proofErr w:type="spellEnd"/>
      <w:r>
        <w:t xml:space="preserve"> </w:t>
      </w:r>
      <w:proofErr w:type="spellStart"/>
      <w:r>
        <w:t>ajudando</w:t>
      </w:r>
      <w:proofErr w:type="spellEnd"/>
      <w:r>
        <w:t xml:space="preserve"> </w:t>
      </w:r>
      <w:proofErr w:type="spellStart"/>
      <w:r>
        <w:t>muito</w:t>
      </w:r>
      <w:proofErr w:type="spellEnd"/>
      <w:r>
        <w:t xml:space="preserve"> </w:t>
      </w:r>
      <w:proofErr w:type="spellStart"/>
      <w:r>
        <w:t>assim</w:t>
      </w:r>
      <w:proofErr w:type="spellEnd"/>
      <w:r>
        <w:t xml:space="preserve">. </w:t>
      </w:r>
      <w:proofErr w:type="spellStart"/>
      <w:r>
        <w:t>Acho</w:t>
      </w:r>
      <w:proofErr w:type="spellEnd"/>
      <w:r>
        <w:t xml:space="preserve"> </w:t>
      </w:r>
      <w:proofErr w:type="spellStart"/>
      <w:r>
        <w:t>que</w:t>
      </w:r>
      <w:proofErr w:type="spellEnd"/>
      <w:r>
        <w:t xml:space="preserve"> </w:t>
      </w:r>
      <w:proofErr w:type="spellStart"/>
      <w:r>
        <w:t>basta</w:t>
      </w:r>
      <w:proofErr w:type="spellEnd"/>
      <w:r>
        <w:t xml:space="preserve"> a </w:t>
      </w:r>
      <w:proofErr w:type="spellStart"/>
      <w:r>
        <w:t>discussão</w:t>
      </w:r>
      <w:proofErr w:type="spellEnd"/>
      <w:r>
        <w:t xml:space="preserve"> do </w:t>
      </w:r>
      <w:proofErr w:type="spellStart"/>
      <w:r>
        <w:t>parágrafo</w:t>
      </w:r>
      <w:proofErr w:type="spellEnd"/>
      <w:r>
        <w:t xml:space="preserve"> </w:t>
      </w:r>
      <w:proofErr w:type="spellStart"/>
      <w:r>
        <w:t>seguinte</w:t>
      </w:r>
      <w:proofErr w:type="spellEnd"/>
      <w:r>
        <w:t>.</w:t>
      </w:r>
    </w:p>
  </w:comment>
  <w:comment w:id="409" w:author="Micro" w:date="2012-12-03T18:22:00Z" w:initials="M">
    <w:p w14:paraId="196007FF" w14:textId="77777777" w:rsidR="00A32AC8" w:rsidRPr="00707A1A" w:rsidRDefault="00A32AC8">
      <w:pPr>
        <w:pStyle w:val="CommentText"/>
        <w:rPr>
          <w:lang w:val="pt-BR"/>
        </w:rPr>
      </w:pPr>
      <w:r>
        <w:rPr>
          <w:rStyle w:val="CommentReference"/>
        </w:rPr>
        <w:annotationRef/>
      </w:r>
      <w:r w:rsidRPr="00707A1A">
        <w:rPr>
          <w:lang w:val="pt-BR"/>
        </w:rPr>
        <w:t xml:space="preserve">Como estamos nos baseando muito no trabalho do </w:t>
      </w:r>
      <w:proofErr w:type="spellStart"/>
      <w:r w:rsidRPr="00707A1A">
        <w:rPr>
          <w:lang w:val="pt-BR"/>
        </w:rPr>
        <w:t>SBGames</w:t>
      </w:r>
      <w:proofErr w:type="spellEnd"/>
      <w:r w:rsidRPr="00707A1A">
        <w:rPr>
          <w:lang w:val="pt-BR"/>
        </w:rPr>
        <w:t xml:space="preserve">, acho legal deixar mais evidente </w:t>
      </w:r>
      <w:r>
        <w:rPr>
          <w:lang w:val="pt-BR"/>
        </w:rPr>
        <w:t>que no texto que este já eh um trabalho nosso e que neste estamos estendendo. Valoriza mais que a ideia inovadora eh nossa mesmo...</w:t>
      </w:r>
    </w:p>
  </w:comment>
  <w:comment w:id="418" w:author="Leonardo Gresta Paulino Murta" w:date="2012-12-05T22:09:00Z" w:initials="LG">
    <w:p w14:paraId="3F27F829" w14:textId="1BF620F7" w:rsidR="00A32AC8" w:rsidRDefault="00A32AC8">
      <w:pPr>
        <w:pStyle w:val="CommentText"/>
      </w:pPr>
      <w:r>
        <w:rPr>
          <w:rStyle w:val="CommentReference"/>
        </w:rPr>
        <w:annotationRef/>
      </w:r>
      <w:r>
        <w:t xml:space="preserve">Cite a </w:t>
      </w:r>
      <w:proofErr w:type="spellStart"/>
      <w:r>
        <w:t>fonte</w:t>
      </w:r>
      <w:proofErr w:type="spellEnd"/>
      <w:r>
        <w:t xml:space="preserve"> </w:t>
      </w:r>
      <w:proofErr w:type="spellStart"/>
      <w:r>
        <w:t>sempre</w:t>
      </w:r>
      <w:proofErr w:type="spellEnd"/>
      <w:r>
        <w:t xml:space="preserve"> </w:t>
      </w:r>
      <w:proofErr w:type="spellStart"/>
      <w:r>
        <w:t>que</w:t>
      </w:r>
      <w:proofErr w:type="spellEnd"/>
      <w:r>
        <w:t xml:space="preserve"> </w:t>
      </w:r>
      <w:proofErr w:type="spellStart"/>
      <w:r>
        <w:t>colocar</w:t>
      </w:r>
      <w:proofErr w:type="spellEnd"/>
      <w:r>
        <w:t xml:space="preserve"> </w:t>
      </w:r>
      <w:proofErr w:type="spellStart"/>
      <w:r>
        <w:t>algum</w:t>
      </w:r>
      <w:proofErr w:type="spellEnd"/>
      <w:r>
        <w:t xml:space="preserve"> </w:t>
      </w:r>
      <w:proofErr w:type="spellStart"/>
      <w:r>
        <w:t>texto</w:t>
      </w:r>
      <w:proofErr w:type="spellEnd"/>
      <w:r>
        <w:t xml:space="preserve"> entre </w:t>
      </w:r>
      <w:proofErr w:type="spellStart"/>
      <w:r>
        <w:t>aspas</w:t>
      </w:r>
      <w:proofErr w:type="spellEnd"/>
      <w:r>
        <w:t xml:space="preserve">. Vale </w:t>
      </w:r>
      <w:proofErr w:type="spellStart"/>
      <w:r>
        <w:t>para</w:t>
      </w:r>
      <w:proofErr w:type="spellEnd"/>
      <w:r>
        <w:t xml:space="preserve"> </w:t>
      </w:r>
      <w:proofErr w:type="spellStart"/>
      <w:r>
        <w:t>os</w:t>
      </w:r>
      <w:proofErr w:type="spellEnd"/>
      <w:r>
        <w:t xml:space="preserve"> </w:t>
      </w:r>
      <w:proofErr w:type="spellStart"/>
      <w:r>
        <w:t>demais</w:t>
      </w:r>
      <w:proofErr w:type="spellEnd"/>
      <w:r>
        <w:t>.</w:t>
      </w:r>
    </w:p>
  </w:comment>
  <w:comment w:id="440" w:author="Leonardo Gresta Paulino Murta" w:date="2012-12-05T22:03:00Z" w:initials="LG">
    <w:p w14:paraId="7F8301B8" w14:textId="2C935106" w:rsidR="00A32AC8" w:rsidRDefault="00A32AC8">
      <w:pPr>
        <w:pStyle w:val="CommentText"/>
      </w:pPr>
      <w:r>
        <w:rPr>
          <w:rStyle w:val="CommentReference"/>
        </w:rPr>
        <w:annotationRef/>
      </w:r>
      <w:r>
        <w:t xml:space="preserve">Tem </w:t>
      </w:r>
      <w:proofErr w:type="spellStart"/>
      <w:r>
        <w:t>hora</w:t>
      </w:r>
      <w:proofErr w:type="spellEnd"/>
      <w:r>
        <w:t xml:space="preserve"> </w:t>
      </w:r>
      <w:proofErr w:type="spellStart"/>
      <w:r>
        <w:t>que</w:t>
      </w:r>
      <w:proofErr w:type="spellEnd"/>
      <w:r>
        <w:t xml:space="preserve"> </w:t>
      </w:r>
      <w:proofErr w:type="spellStart"/>
      <w:r>
        <w:t>vc</w:t>
      </w:r>
      <w:proofErr w:type="spellEnd"/>
      <w:r>
        <w:t xml:space="preserve"> </w:t>
      </w:r>
      <w:proofErr w:type="spellStart"/>
      <w:r>
        <w:t>usa</w:t>
      </w:r>
      <w:proofErr w:type="spellEnd"/>
      <w:r>
        <w:t xml:space="preserve"> story. Tem </w:t>
      </w:r>
      <w:proofErr w:type="spellStart"/>
      <w:r>
        <w:t>hora</w:t>
      </w:r>
      <w:proofErr w:type="spellEnd"/>
      <w:r>
        <w:t xml:space="preserve"> </w:t>
      </w:r>
      <w:proofErr w:type="spellStart"/>
      <w:r>
        <w:t>que</w:t>
      </w:r>
      <w:proofErr w:type="spellEnd"/>
      <w:r>
        <w:t xml:space="preserve"> </w:t>
      </w:r>
      <w:proofErr w:type="spellStart"/>
      <w:r>
        <w:t>vc</w:t>
      </w:r>
      <w:proofErr w:type="spellEnd"/>
      <w:r>
        <w:t xml:space="preserve"> </w:t>
      </w:r>
      <w:proofErr w:type="spellStart"/>
      <w:r>
        <w:t>usa</w:t>
      </w:r>
      <w:proofErr w:type="spellEnd"/>
      <w:r>
        <w:t xml:space="preserve"> history. </w:t>
      </w:r>
      <w:proofErr w:type="spellStart"/>
      <w:r>
        <w:t>Tente</w:t>
      </w:r>
      <w:proofErr w:type="spellEnd"/>
      <w:r>
        <w:t xml:space="preserve"> </w:t>
      </w:r>
      <w:proofErr w:type="spellStart"/>
      <w:r>
        <w:t>dar</w:t>
      </w:r>
      <w:proofErr w:type="spellEnd"/>
      <w:r>
        <w:t xml:space="preserve"> </w:t>
      </w:r>
      <w:proofErr w:type="spellStart"/>
      <w:r>
        <w:t>uma</w:t>
      </w:r>
      <w:proofErr w:type="spellEnd"/>
      <w:r>
        <w:t xml:space="preserve"> </w:t>
      </w:r>
      <w:proofErr w:type="spellStart"/>
      <w:r>
        <w:t>analisada</w:t>
      </w:r>
      <w:proofErr w:type="spellEnd"/>
      <w:r>
        <w:t xml:space="preserve"> </w:t>
      </w:r>
      <w:proofErr w:type="spellStart"/>
      <w:r>
        <w:t>nisso</w:t>
      </w:r>
      <w:proofErr w:type="spellEnd"/>
      <w:r>
        <w:t xml:space="preserve">, </w:t>
      </w:r>
      <w:proofErr w:type="spellStart"/>
      <w:r>
        <w:t>para</w:t>
      </w:r>
      <w:proofErr w:type="spellEnd"/>
      <w:r>
        <w:t xml:space="preserve"> </w:t>
      </w:r>
      <w:proofErr w:type="spellStart"/>
      <w:r>
        <w:t>ver</w:t>
      </w:r>
      <w:proofErr w:type="spellEnd"/>
      <w:r>
        <w:t xml:space="preserve"> se o </w:t>
      </w:r>
      <w:proofErr w:type="spellStart"/>
      <w:r>
        <w:t>uso</w:t>
      </w:r>
      <w:proofErr w:type="spellEnd"/>
      <w:r>
        <w:t xml:space="preserve"> </w:t>
      </w:r>
      <w:proofErr w:type="spellStart"/>
      <w:r>
        <w:t>está</w:t>
      </w:r>
      <w:proofErr w:type="spellEnd"/>
      <w:r>
        <w:t xml:space="preserve"> </w:t>
      </w:r>
      <w:proofErr w:type="spellStart"/>
      <w:r>
        <w:t>correto</w:t>
      </w:r>
      <w:proofErr w:type="spellEnd"/>
      <w:r>
        <w:t>.</w:t>
      </w:r>
    </w:p>
  </w:comment>
  <w:comment w:id="454" w:author="Leonardo Gresta Paulino Murta" w:date="2012-12-06T16:16:00Z" w:initials="LG">
    <w:p w14:paraId="1A77A20A" w14:textId="08DB2E65" w:rsidR="00A32AC8" w:rsidRDefault="00A32AC8">
      <w:pPr>
        <w:pStyle w:val="CommentText"/>
      </w:pPr>
      <w:r>
        <w:rPr>
          <w:rStyle w:val="CommentReference"/>
        </w:rPr>
        <w:annotationRef/>
      </w:r>
      <w:proofErr w:type="spellStart"/>
      <w:r>
        <w:t>Acho</w:t>
      </w:r>
      <w:proofErr w:type="spellEnd"/>
      <w:r>
        <w:t xml:space="preserve"> </w:t>
      </w:r>
      <w:proofErr w:type="spellStart"/>
      <w:r>
        <w:t>que</w:t>
      </w:r>
      <w:proofErr w:type="spellEnd"/>
      <w:r>
        <w:t xml:space="preserve"> </w:t>
      </w:r>
      <w:proofErr w:type="spellStart"/>
      <w:r>
        <w:t>isso</w:t>
      </w:r>
      <w:proofErr w:type="spellEnd"/>
      <w:r>
        <w:t xml:space="preserve"> </w:t>
      </w:r>
      <w:proofErr w:type="spellStart"/>
      <w:r>
        <w:t>já</w:t>
      </w:r>
      <w:proofErr w:type="spellEnd"/>
      <w:r>
        <w:t xml:space="preserve"> é feature da </w:t>
      </w:r>
      <w:proofErr w:type="spellStart"/>
      <w:r>
        <w:t>nossa</w:t>
      </w:r>
      <w:proofErr w:type="spellEnd"/>
      <w:r>
        <w:t xml:space="preserve"> </w:t>
      </w:r>
      <w:proofErr w:type="spellStart"/>
      <w:r>
        <w:t>proposta</w:t>
      </w:r>
      <w:proofErr w:type="spellEnd"/>
      <w:r>
        <w:t xml:space="preserve">, </w:t>
      </w:r>
      <w:proofErr w:type="spellStart"/>
      <w:r>
        <w:t>então</w:t>
      </w:r>
      <w:proofErr w:type="spellEnd"/>
      <w:r>
        <w:t xml:space="preserve"> </w:t>
      </w:r>
      <w:proofErr w:type="spellStart"/>
      <w:r>
        <w:t>falaria</w:t>
      </w:r>
      <w:proofErr w:type="spellEnd"/>
      <w:r>
        <w:t xml:space="preserve"> </w:t>
      </w:r>
      <w:proofErr w:type="spellStart"/>
      <w:r>
        <w:t>primeiro</w:t>
      </w:r>
      <w:proofErr w:type="spellEnd"/>
      <w:r>
        <w:t xml:space="preserve"> da </w:t>
      </w:r>
      <w:proofErr w:type="spellStart"/>
      <w:r>
        <w:t>nossa</w:t>
      </w:r>
      <w:proofErr w:type="spellEnd"/>
      <w:r>
        <w:t xml:space="preserve"> </w:t>
      </w:r>
      <w:proofErr w:type="spellStart"/>
      <w:r>
        <w:t>proposta</w:t>
      </w:r>
      <w:proofErr w:type="spellEnd"/>
      <w:r>
        <w:t xml:space="preserve"> e </w:t>
      </w:r>
      <w:proofErr w:type="spellStart"/>
      <w:r>
        <w:t>depois</w:t>
      </w:r>
      <w:proofErr w:type="spellEnd"/>
      <w:r>
        <w:t xml:space="preserve"> </w:t>
      </w:r>
      <w:proofErr w:type="spellStart"/>
      <w:r>
        <w:t>entraria</w:t>
      </w:r>
      <w:proofErr w:type="spellEnd"/>
      <w:r>
        <w:t xml:space="preserve"> </w:t>
      </w:r>
      <w:proofErr w:type="spellStart"/>
      <w:r>
        <w:t>nessas</w:t>
      </w:r>
      <w:proofErr w:type="spellEnd"/>
      <w:r>
        <w:t xml:space="preserve"> features.</w:t>
      </w:r>
    </w:p>
  </w:comment>
  <w:comment w:id="455" w:author="Leonardo Gresta Paulino Murta" w:date="2012-12-06T17:10:00Z" w:initials="LG">
    <w:p w14:paraId="31652953" w14:textId="429776DE" w:rsidR="00A32AC8" w:rsidRDefault="00A32AC8">
      <w:pPr>
        <w:pStyle w:val="CommentText"/>
      </w:pPr>
      <w:r>
        <w:rPr>
          <w:rStyle w:val="CommentReference"/>
        </w:rPr>
        <w:annotationRef/>
      </w:r>
      <w:proofErr w:type="spellStart"/>
      <w:r>
        <w:t>Esse</w:t>
      </w:r>
      <w:proofErr w:type="spellEnd"/>
      <w:r>
        <w:t xml:space="preserve"> </w:t>
      </w:r>
      <w:proofErr w:type="spellStart"/>
      <w:r>
        <w:t>parágrafo</w:t>
      </w:r>
      <w:proofErr w:type="spellEnd"/>
      <w:r>
        <w:t xml:space="preserve"> </w:t>
      </w:r>
      <w:proofErr w:type="spellStart"/>
      <w:r>
        <w:t>não</w:t>
      </w:r>
      <w:proofErr w:type="spellEnd"/>
      <w:r>
        <w:t xml:space="preserve"> </w:t>
      </w:r>
      <w:proofErr w:type="spellStart"/>
      <w:r>
        <w:t>está</w:t>
      </w:r>
      <w:proofErr w:type="spellEnd"/>
      <w:r>
        <w:t xml:space="preserve"> legal. </w:t>
      </w:r>
      <w:proofErr w:type="spellStart"/>
      <w:r>
        <w:t>Mexi</w:t>
      </w:r>
      <w:proofErr w:type="spellEnd"/>
      <w:r>
        <w:t xml:space="preserve"> um </w:t>
      </w:r>
      <w:proofErr w:type="spellStart"/>
      <w:r>
        <w:t>pouco</w:t>
      </w:r>
      <w:proofErr w:type="spellEnd"/>
      <w:r>
        <w:t xml:space="preserve"> </w:t>
      </w:r>
      <w:proofErr w:type="spellStart"/>
      <w:r>
        <w:t>nele</w:t>
      </w:r>
      <w:proofErr w:type="spellEnd"/>
      <w:r>
        <w:t xml:space="preserve">, mas continua </w:t>
      </w:r>
      <w:proofErr w:type="spellStart"/>
      <w:r>
        <w:t>longo</w:t>
      </w:r>
      <w:proofErr w:type="spellEnd"/>
      <w:r>
        <w:t xml:space="preserve"> </w:t>
      </w:r>
      <w:proofErr w:type="spellStart"/>
      <w:r>
        <w:t>demais</w:t>
      </w:r>
      <w:proofErr w:type="spellEnd"/>
      <w:r>
        <w:t xml:space="preserve"> e com </w:t>
      </w:r>
      <w:proofErr w:type="spellStart"/>
      <w:r>
        <w:t>frases</w:t>
      </w:r>
      <w:proofErr w:type="spellEnd"/>
      <w:r>
        <w:t xml:space="preserve"> </w:t>
      </w:r>
      <w:proofErr w:type="spellStart"/>
      <w:r>
        <w:t>longas</w:t>
      </w:r>
      <w:proofErr w:type="spellEnd"/>
      <w:r>
        <w:t xml:space="preserve">. No </w:t>
      </w:r>
      <w:proofErr w:type="spellStart"/>
      <w:r>
        <w:t>geral</w:t>
      </w:r>
      <w:proofErr w:type="spellEnd"/>
      <w:r>
        <w:t xml:space="preserve">, </w:t>
      </w:r>
      <w:proofErr w:type="spellStart"/>
      <w:r>
        <w:t>passaria</w:t>
      </w:r>
      <w:proofErr w:type="spellEnd"/>
      <w:r>
        <w:t xml:space="preserve"> </w:t>
      </w:r>
      <w:proofErr w:type="spellStart"/>
      <w:r>
        <w:t>essa</w:t>
      </w:r>
      <w:proofErr w:type="spellEnd"/>
      <w:r>
        <w:t xml:space="preserve"> </w:t>
      </w:r>
      <w:proofErr w:type="spellStart"/>
      <w:r>
        <w:t>primeira</w:t>
      </w:r>
      <w:proofErr w:type="spellEnd"/>
      <w:r>
        <w:t xml:space="preserve"> </w:t>
      </w:r>
      <w:proofErr w:type="spellStart"/>
      <w:r>
        <w:t>frase</w:t>
      </w:r>
      <w:proofErr w:type="spellEnd"/>
      <w:r>
        <w:t xml:space="preserve"> </w:t>
      </w:r>
      <w:proofErr w:type="spellStart"/>
      <w:r>
        <w:t>para</w:t>
      </w:r>
      <w:proofErr w:type="spellEnd"/>
      <w:r>
        <w:t xml:space="preserve"> o </w:t>
      </w:r>
      <w:proofErr w:type="spellStart"/>
      <w:r>
        <w:t>parágrafo</w:t>
      </w:r>
      <w:proofErr w:type="spellEnd"/>
      <w:r>
        <w:t xml:space="preserve"> anterior, no </w:t>
      </w:r>
      <w:proofErr w:type="spellStart"/>
      <w:r>
        <w:t>lugar</w:t>
      </w:r>
      <w:proofErr w:type="spellEnd"/>
      <w:r>
        <w:t xml:space="preserve"> da parte </w:t>
      </w:r>
      <w:proofErr w:type="spellStart"/>
      <w:r>
        <w:t>que</w:t>
      </w:r>
      <w:proofErr w:type="spellEnd"/>
      <w:r>
        <w:t xml:space="preserve"> </w:t>
      </w:r>
      <w:proofErr w:type="spellStart"/>
      <w:r>
        <w:t>disse</w:t>
      </w:r>
      <w:proofErr w:type="spellEnd"/>
      <w:r>
        <w:t xml:space="preserve"> </w:t>
      </w:r>
      <w:proofErr w:type="spellStart"/>
      <w:r>
        <w:t>que</w:t>
      </w:r>
      <w:proofErr w:type="spellEnd"/>
      <w:r>
        <w:t xml:space="preserve"> </w:t>
      </w:r>
      <w:proofErr w:type="spellStart"/>
      <w:r>
        <w:t>deveria</w:t>
      </w:r>
      <w:proofErr w:type="spellEnd"/>
      <w:r>
        <w:t xml:space="preserve"> </w:t>
      </w:r>
      <w:proofErr w:type="spellStart"/>
      <w:r>
        <w:t>vir</w:t>
      </w:r>
      <w:proofErr w:type="spellEnd"/>
      <w:r>
        <w:t xml:space="preserve"> </w:t>
      </w:r>
      <w:proofErr w:type="spellStart"/>
      <w:r>
        <w:t>depois</w:t>
      </w:r>
      <w:proofErr w:type="spellEnd"/>
      <w:r>
        <w:t xml:space="preserve">. </w:t>
      </w:r>
      <w:proofErr w:type="spellStart"/>
      <w:r>
        <w:t>Aí</w:t>
      </w:r>
      <w:proofErr w:type="spellEnd"/>
      <w:r>
        <w:t xml:space="preserve"> </w:t>
      </w:r>
      <w:proofErr w:type="spellStart"/>
      <w:r>
        <w:t>daria</w:t>
      </w:r>
      <w:proofErr w:type="spellEnd"/>
      <w:r>
        <w:t xml:space="preserve"> </w:t>
      </w:r>
      <w:proofErr w:type="spellStart"/>
      <w:r>
        <w:t>uma</w:t>
      </w:r>
      <w:proofErr w:type="spellEnd"/>
      <w:r>
        <w:t xml:space="preserve"> </w:t>
      </w:r>
      <w:proofErr w:type="spellStart"/>
      <w:r>
        <w:t>relida</w:t>
      </w:r>
      <w:proofErr w:type="spellEnd"/>
      <w:r>
        <w:t xml:space="preserve"> no restante </w:t>
      </w:r>
      <w:proofErr w:type="spellStart"/>
      <w:r>
        <w:t>para</w:t>
      </w:r>
      <w:proofErr w:type="spellEnd"/>
      <w:r>
        <w:t xml:space="preserve"> </w:t>
      </w:r>
      <w:proofErr w:type="spellStart"/>
      <w:r>
        <w:t>melhorar</w:t>
      </w:r>
      <w:proofErr w:type="spellEnd"/>
      <w:r>
        <w:t xml:space="preserve"> a </w:t>
      </w:r>
      <w:proofErr w:type="spellStart"/>
      <w:r>
        <w:t>coesão</w:t>
      </w:r>
      <w:proofErr w:type="spellEnd"/>
      <w:r>
        <w:t>.</w:t>
      </w:r>
    </w:p>
  </w:comment>
  <w:comment w:id="475" w:author="Kohwalter" w:date="2012-12-03T18:22:00Z" w:initials="K">
    <w:p w14:paraId="141F7DCF" w14:textId="77777777" w:rsidR="00A32AC8" w:rsidRPr="00404C40" w:rsidRDefault="00A32AC8">
      <w:pPr>
        <w:pStyle w:val="CommentText"/>
        <w:rPr>
          <w:lang w:val="pt-BR"/>
        </w:rPr>
      </w:pPr>
      <w:r>
        <w:rPr>
          <w:rStyle w:val="CommentReference"/>
        </w:rPr>
        <w:annotationRef/>
      </w:r>
      <w:r w:rsidRPr="00404C40">
        <w:rPr>
          <w:lang w:val="pt-BR"/>
        </w:rPr>
        <w:t>Criar um nome para o aplicativo ?</w:t>
      </w:r>
    </w:p>
  </w:comment>
  <w:comment w:id="476" w:author="Leonardo Gresta Paulino Murta" w:date="2012-12-05T17:31:00Z" w:initials="LG">
    <w:p w14:paraId="172A1C35" w14:textId="77777777" w:rsidR="00A32AC8" w:rsidRDefault="00A32AC8">
      <w:pPr>
        <w:pStyle w:val="CommentText"/>
      </w:pPr>
      <w:r>
        <w:rPr>
          <w:rStyle w:val="CommentReference"/>
        </w:rPr>
        <w:annotationRef/>
      </w:r>
      <w:r>
        <w:t xml:space="preserve">É </w:t>
      </w:r>
      <w:proofErr w:type="spellStart"/>
      <w:r>
        <w:t>bom</w:t>
      </w:r>
      <w:proofErr w:type="spellEnd"/>
      <w:r>
        <w:t xml:space="preserve">. </w:t>
      </w:r>
      <w:proofErr w:type="spellStart"/>
      <w:r>
        <w:t>Qual</w:t>
      </w:r>
      <w:proofErr w:type="spellEnd"/>
      <w:r>
        <w:t xml:space="preserve">? O </w:t>
      </w:r>
      <w:proofErr w:type="spellStart"/>
      <w:r>
        <w:t>quanto</w:t>
      </w:r>
      <w:proofErr w:type="spellEnd"/>
      <w:r>
        <w:t xml:space="preserve"> </w:t>
      </w:r>
      <w:proofErr w:type="spellStart"/>
      <w:r>
        <w:t>ele</w:t>
      </w:r>
      <w:proofErr w:type="spellEnd"/>
      <w:r>
        <w:t xml:space="preserve"> é </w:t>
      </w:r>
      <w:proofErr w:type="spellStart"/>
      <w:r>
        <w:t>acoplado</w:t>
      </w:r>
      <w:proofErr w:type="spellEnd"/>
      <w:r>
        <w:t xml:space="preserve"> </w:t>
      </w:r>
      <w:proofErr w:type="spellStart"/>
      <w:r>
        <w:t>ao</w:t>
      </w:r>
      <w:proofErr w:type="spellEnd"/>
      <w:r>
        <w:t xml:space="preserve"> SDM, a </w:t>
      </w:r>
      <w:proofErr w:type="spellStart"/>
      <w:r>
        <w:t>jogos</w:t>
      </w:r>
      <w:proofErr w:type="spellEnd"/>
      <w:r>
        <w:t xml:space="preserve"> </w:t>
      </w:r>
      <w:proofErr w:type="spellStart"/>
      <w:r>
        <w:t>em</w:t>
      </w:r>
      <w:proofErr w:type="spellEnd"/>
      <w:r>
        <w:t xml:space="preserve"> </w:t>
      </w:r>
      <w:proofErr w:type="spellStart"/>
      <w:r>
        <w:t>geral</w:t>
      </w:r>
      <w:proofErr w:type="spellEnd"/>
      <w:r>
        <w:t xml:space="preserve"> </w:t>
      </w:r>
      <w:proofErr w:type="spellStart"/>
      <w:r>
        <w:t>ou</w:t>
      </w:r>
      <w:proofErr w:type="spellEnd"/>
      <w:r>
        <w:t xml:space="preserve"> </w:t>
      </w:r>
      <w:proofErr w:type="spellStart"/>
      <w:r>
        <w:t>pode</w:t>
      </w:r>
      <w:proofErr w:type="spellEnd"/>
      <w:r>
        <w:t xml:space="preserve"> </w:t>
      </w:r>
      <w:proofErr w:type="spellStart"/>
      <w:r>
        <w:t>ser</w:t>
      </w:r>
      <w:proofErr w:type="spellEnd"/>
      <w:r>
        <w:t xml:space="preserve"> </w:t>
      </w:r>
      <w:proofErr w:type="spellStart"/>
      <w:r>
        <w:t>usado</w:t>
      </w:r>
      <w:proofErr w:type="spellEnd"/>
      <w:r>
        <w:t xml:space="preserve"> </w:t>
      </w:r>
      <w:proofErr w:type="spellStart"/>
      <w:r>
        <w:t>para</w:t>
      </w:r>
      <w:proofErr w:type="spellEnd"/>
      <w:r>
        <w:t xml:space="preserve"> </w:t>
      </w:r>
      <w:proofErr w:type="spellStart"/>
      <w:r>
        <w:t>análise</w:t>
      </w:r>
      <w:proofErr w:type="spellEnd"/>
      <w:r>
        <w:t xml:space="preserve"> de outros </w:t>
      </w:r>
      <w:proofErr w:type="spellStart"/>
      <w:r>
        <w:t>tipos</w:t>
      </w:r>
      <w:proofErr w:type="spellEnd"/>
      <w:r>
        <w:t xml:space="preserve"> de </w:t>
      </w:r>
      <w:proofErr w:type="spellStart"/>
      <w:r>
        <w:t>proveniência</w:t>
      </w:r>
      <w:proofErr w:type="spellEnd"/>
      <w:r>
        <w:t xml:space="preserve">? </w:t>
      </w:r>
      <w:proofErr w:type="spellStart"/>
      <w:r>
        <w:t>Seria</w:t>
      </w:r>
      <w:proofErr w:type="spellEnd"/>
      <w:r>
        <w:t xml:space="preserve"> </w:t>
      </w:r>
      <w:proofErr w:type="spellStart"/>
      <w:r>
        <w:t>bem</w:t>
      </w:r>
      <w:proofErr w:type="spellEnd"/>
      <w:r>
        <w:t xml:space="preserve"> legal se </w:t>
      </w:r>
      <w:proofErr w:type="spellStart"/>
      <w:r>
        <w:t>ele</w:t>
      </w:r>
      <w:proofErr w:type="spellEnd"/>
      <w:r>
        <w:t xml:space="preserve"> fosse </w:t>
      </w:r>
      <w:proofErr w:type="spellStart"/>
      <w:r>
        <w:t>generico</w:t>
      </w:r>
      <w:proofErr w:type="spellEnd"/>
      <w:r>
        <w:t xml:space="preserve">. </w:t>
      </w:r>
      <w:proofErr w:type="spellStart"/>
      <w:r>
        <w:t>Aí</w:t>
      </w:r>
      <w:proofErr w:type="spellEnd"/>
      <w:r>
        <w:t xml:space="preserve"> </w:t>
      </w:r>
      <w:proofErr w:type="spellStart"/>
      <w:r>
        <w:t>poderia</w:t>
      </w:r>
      <w:proofErr w:type="spellEnd"/>
      <w:r>
        <w:t xml:space="preserve"> </w:t>
      </w:r>
      <w:proofErr w:type="spellStart"/>
      <w:r>
        <w:t>ser</w:t>
      </w:r>
      <w:proofErr w:type="spellEnd"/>
      <w:r>
        <w:t xml:space="preserve"> </w:t>
      </w:r>
      <w:proofErr w:type="spellStart"/>
      <w:r>
        <w:t>algo</w:t>
      </w:r>
      <w:proofErr w:type="spellEnd"/>
      <w:r>
        <w:t xml:space="preserve"> </w:t>
      </w:r>
      <w:proofErr w:type="spellStart"/>
      <w:r>
        <w:t>como</w:t>
      </w:r>
      <w:proofErr w:type="spellEnd"/>
      <w:r>
        <w:t xml:space="preserve"> Provenance Viewer </w:t>
      </w:r>
      <w:proofErr w:type="spellStart"/>
      <w:r>
        <w:t>ou</w:t>
      </w:r>
      <w:proofErr w:type="spellEnd"/>
      <w:r>
        <w:t xml:space="preserve"> </w:t>
      </w:r>
      <w:proofErr w:type="spellStart"/>
      <w:r>
        <w:t>algo</w:t>
      </w:r>
      <w:proofErr w:type="spellEnd"/>
      <w:r>
        <w:t xml:space="preserve"> </w:t>
      </w:r>
      <w:proofErr w:type="spellStart"/>
      <w:r>
        <w:t>assim</w:t>
      </w:r>
      <w:proofErr w:type="spellEnd"/>
      <w:r>
        <w:t>…</w:t>
      </w:r>
    </w:p>
    <w:p w14:paraId="4588E4F6" w14:textId="77777777" w:rsidR="00A32AC8" w:rsidRDefault="00A32AC8">
      <w:pPr>
        <w:pStyle w:val="CommentText"/>
      </w:pPr>
    </w:p>
    <w:p w14:paraId="2FC484B0" w14:textId="77777777" w:rsidR="00A32AC8" w:rsidRDefault="00A32AC8">
      <w:pPr>
        <w:pStyle w:val="CommentText"/>
      </w:pPr>
      <w:r>
        <w:t xml:space="preserve">Se </w:t>
      </w:r>
      <w:proofErr w:type="spellStart"/>
      <w:r>
        <w:t>ele</w:t>
      </w:r>
      <w:proofErr w:type="spellEnd"/>
      <w:r>
        <w:t xml:space="preserve"> for </w:t>
      </w:r>
      <w:proofErr w:type="spellStart"/>
      <w:r>
        <w:t>generico</w:t>
      </w:r>
      <w:proofErr w:type="spellEnd"/>
      <w:r>
        <w:t xml:space="preserve">, </w:t>
      </w:r>
      <w:proofErr w:type="spellStart"/>
      <w:r>
        <w:t>dá</w:t>
      </w:r>
      <w:proofErr w:type="spellEnd"/>
      <w:r>
        <w:t xml:space="preserve"> </w:t>
      </w:r>
      <w:proofErr w:type="spellStart"/>
      <w:r>
        <w:t>para</w:t>
      </w:r>
      <w:proofErr w:type="spellEnd"/>
      <w:r>
        <w:t xml:space="preserve"> </w:t>
      </w:r>
      <w:proofErr w:type="spellStart"/>
      <w:r>
        <w:t>pensar</w:t>
      </w:r>
      <w:proofErr w:type="spellEnd"/>
      <w:r>
        <w:t xml:space="preserve"> </w:t>
      </w:r>
      <w:proofErr w:type="spellStart"/>
      <w:r>
        <w:t>em</w:t>
      </w:r>
      <w:proofErr w:type="spellEnd"/>
      <w:r>
        <w:t xml:space="preserve"> </w:t>
      </w:r>
      <w:proofErr w:type="spellStart"/>
      <w:r>
        <w:t>publicar</w:t>
      </w:r>
      <w:proofErr w:type="spellEnd"/>
      <w:r>
        <w:t xml:space="preserve"> </w:t>
      </w:r>
      <w:proofErr w:type="spellStart"/>
      <w:r>
        <w:t>tb</w:t>
      </w:r>
      <w:proofErr w:type="spellEnd"/>
      <w:r>
        <w:t xml:space="preserve"> emu ma </w:t>
      </w:r>
      <w:proofErr w:type="spellStart"/>
      <w:r>
        <w:t>conferência</w:t>
      </w:r>
      <w:proofErr w:type="spellEnd"/>
      <w:r>
        <w:t xml:space="preserve"> de </w:t>
      </w:r>
      <w:proofErr w:type="spellStart"/>
      <w:r>
        <w:t>proveniência</w:t>
      </w:r>
      <w:proofErr w:type="spellEnd"/>
      <w:r>
        <w:t>.</w:t>
      </w:r>
    </w:p>
  </w:comment>
  <w:comment w:id="492" w:author="Leonardo Gresta Paulino Murta" w:date="2012-12-06T16:22:00Z" w:initials="LG">
    <w:p w14:paraId="2AA1272D" w14:textId="3CA1B0D4" w:rsidR="00A32AC8" w:rsidRDefault="00A32AC8">
      <w:pPr>
        <w:pStyle w:val="CommentText"/>
      </w:pPr>
      <w:r>
        <w:rPr>
          <w:rStyle w:val="CommentReference"/>
        </w:rPr>
        <w:annotationRef/>
      </w:r>
      <w:proofErr w:type="spellStart"/>
      <w:r>
        <w:t>Esse</w:t>
      </w:r>
      <w:proofErr w:type="spellEnd"/>
      <w:r>
        <w:t xml:space="preserve"> </w:t>
      </w:r>
      <w:proofErr w:type="spellStart"/>
      <w:r>
        <w:t>mecanismo</w:t>
      </w:r>
      <w:proofErr w:type="spellEnd"/>
      <w:r>
        <w:t xml:space="preserve"> de </w:t>
      </w:r>
      <w:proofErr w:type="spellStart"/>
      <w:r>
        <w:t>troca</w:t>
      </w:r>
      <w:proofErr w:type="spellEnd"/>
      <w:r>
        <w:t xml:space="preserve"> de dados entre o </w:t>
      </w:r>
      <w:proofErr w:type="spellStart"/>
      <w:r>
        <w:t>jogo</w:t>
      </w:r>
      <w:proofErr w:type="spellEnd"/>
      <w:r>
        <w:t xml:space="preserve"> e a </w:t>
      </w:r>
      <w:proofErr w:type="spellStart"/>
      <w:r>
        <w:t>ferramenta</w:t>
      </w:r>
      <w:proofErr w:type="spellEnd"/>
      <w:r>
        <w:t xml:space="preserve"> de </w:t>
      </w:r>
      <w:proofErr w:type="spellStart"/>
      <w:r>
        <w:t>visualização</w:t>
      </w:r>
      <w:proofErr w:type="spellEnd"/>
      <w:r>
        <w:t xml:space="preserve"> </w:t>
      </w:r>
      <w:proofErr w:type="spellStart"/>
      <w:r>
        <w:t>não</w:t>
      </w:r>
      <w:proofErr w:type="spellEnd"/>
      <w:r>
        <w:t xml:space="preserve"> </w:t>
      </w:r>
      <w:proofErr w:type="spellStart"/>
      <w:r>
        <w:t>ficou</w:t>
      </w:r>
      <w:proofErr w:type="spellEnd"/>
      <w:r>
        <w:t xml:space="preserve"> legal. </w:t>
      </w:r>
      <w:proofErr w:type="spellStart"/>
      <w:r>
        <w:t>Vc</w:t>
      </w:r>
      <w:proofErr w:type="spellEnd"/>
      <w:r>
        <w:t xml:space="preserve"> </w:t>
      </w:r>
      <w:proofErr w:type="spellStart"/>
      <w:r>
        <w:t>está</w:t>
      </w:r>
      <w:proofErr w:type="spellEnd"/>
      <w:r>
        <w:t xml:space="preserve"> </w:t>
      </w:r>
      <w:proofErr w:type="spellStart"/>
      <w:r>
        <w:t>usando</w:t>
      </w:r>
      <w:proofErr w:type="spellEnd"/>
      <w:r>
        <w:t xml:space="preserve"> um </w:t>
      </w:r>
      <w:proofErr w:type="spellStart"/>
      <w:r>
        <w:t>formato</w:t>
      </w:r>
      <w:proofErr w:type="spellEnd"/>
      <w:r>
        <w:t xml:space="preserve"> </w:t>
      </w:r>
      <w:proofErr w:type="spellStart"/>
      <w:r>
        <w:t>proprietário</w:t>
      </w:r>
      <w:proofErr w:type="spellEnd"/>
      <w:r>
        <w:t xml:space="preserve"> e </w:t>
      </w:r>
      <w:proofErr w:type="spellStart"/>
      <w:r>
        <w:t>obscuro</w:t>
      </w:r>
      <w:proofErr w:type="spellEnd"/>
      <w:r>
        <w:t xml:space="preserve">. Se fosse um XML com </w:t>
      </w:r>
      <w:proofErr w:type="spellStart"/>
      <w:r>
        <w:t>esquema</w:t>
      </w:r>
      <w:proofErr w:type="spellEnd"/>
      <w:r>
        <w:t xml:space="preserve"> </w:t>
      </w:r>
      <w:proofErr w:type="spellStart"/>
      <w:r>
        <w:t>bem</w:t>
      </w:r>
      <w:proofErr w:type="spellEnd"/>
      <w:r>
        <w:t xml:space="preserve"> </w:t>
      </w:r>
      <w:proofErr w:type="spellStart"/>
      <w:r>
        <w:t>definido</w:t>
      </w:r>
      <w:proofErr w:type="spellEnd"/>
      <w:r>
        <w:t xml:space="preserve"> (de </w:t>
      </w:r>
      <w:proofErr w:type="spellStart"/>
      <w:r>
        <w:t>preferência</w:t>
      </w:r>
      <w:proofErr w:type="spellEnd"/>
      <w:r>
        <w:t xml:space="preserve">, do OPM </w:t>
      </w:r>
      <w:proofErr w:type="spellStart"/>
      <w:r>
        <w:t>ou</w:t>
      </w:r>
      <w:proofErr w:type="spellEnd"/>
      <w:r>
        <w:t xml:space="preserve"> </w:t>
      </w:r>
      <w:proofErr w:type="spellStart"/>
      <w:r>
        <w:t>Prov</w:t>
      </w:r>
      <w:proofErr w:type="spellEnd"/>
      <w:r>
        <w:t xml:space="preserve">), </w:t>
      </w:r>
      <w:proofErr w:type="spellStart"/>
      <w:r>
        <w:t>valeria</w:t>
      </w:r>
      <w:proofErr w:type="spellEnd"/>
      <w:r>
        <w:t xml:space="preserve"> </w:t>
      </w:r>
      <w:proofErr w:type="gramStart"/>
      <w:r>
        <w:t xml:space="preserve">a  </w:t>
      </w:r>
      <w:proofErr w:type="spellStart"/>
      <w:r>
        <w:t>pena</w:t>
      </w:r>
      <w:proofErr w:type="spellEnd"/>
      <w:proofErr w:type="gramEnd"/>
      <w:r>
        <w:t xml:space="preserve"> </w:t>
      </w:r>
      <w:proofErr w:type="spellStart"/>
      <w:r>
        <w:t>discutir</w:t>
      </w:r>
      <w:proofErr w:type="spellEnd"/>
      <w:r>
        <w:t xml:space="preserve">. Mas da forma </w:t>
      </w:r>
      <w:proofErr w:type="spellStart"/>
      <w:r>
        <w:t>que</w:t>
      </w:r>
      <w:proofErr w:type="spellEnd"/>
      <w:r>
        <w:t xml:space="preserve"> </w:t>
      </w:r>
      <w:proofErr w:type="spellStart"/>
      <w:r>
        <w:t>está</w:t>
      </w:r>
      <w:proofErr w:type="spellEnd"/>
      <w:r>
        <w:t xml:space="preserve">, </w:t>
      </w:r>
      <w:proofErr w:type="spellStart"/>
      <w:r>
        <w:t>não</w:t>
      </w:r>
      <w:proofErr w:type="spellEnd"/>
      <w:r>
        <w:t xml:space="preserve"> </w:t>
      </w:r>
      <w:proofErr w:type="spellStart"/>
      <w:r>
        <w:t>acho</w:t>
      </w:r>
      <w:proofErr w:type="spellEnd"/>
      <w:r>
        <w:t xml:space="preserve"> </w:t>
      </w:r>
      <w:proofErr w:type="spellStart"/>
      <w:r>
        <w:t>que</w:t>
      </w:r>
      <w:proofErr w:type="spellEnd"/>
      <w:r>
        <w:t xml:space="preserve"> vale a </w:t>
      </w:r>
      <w:proofErr w:type="spellStart"/>
      <w:r>
        <w:t>pena</w:t>
      </w:r>
      <w:proofErr w:type="spellEnd"/>
      <w:r>
        <w:t xml:space="preserve"> </w:t>
      </w:r>
      <w:proofErr w:type="spellStart"/>
      <w:r>
        <w:t>chamarmos</w:t>
      </w:r>
      <w:proofErr w:type="spellEnd"/>
      <w:r>
        <w:t xml:space="preserve"> a </w:t>
      </w:r>
      <w:proofErr w:type="spellStart"/>
      <w:r>
        <w:t>atenção</w:t>
      </w:r>
      <w:proofErr w:type="spellEnd"/>
      <w:r>
        <w:t xml:space="preserve"> </w:t>
      </w:r>
      <w:proofErr w:type="spellStart"/>
      <w:r>
        <w:t>para</w:t>
      </w:r>
      <w:proofErr w:type="spellEnd"/>
      <w:r>
        <w:t xml:space="preserve"> </w:t>
      </w:r>
      <w:proofErr w:type="spellStart"/>
      <w:r>
        <w:t>isso</w:t>
      </w:r>
      <w:proofErr w:type="spellEnd"/>
      <w:r>
        <w:t>.</w:t>
      </w:r>
    </w:p>
  </w:comment>
  <w:comment w:id="499" w:author="Leonardo Gresta Paulino Murta" w:date="2012-12-06T16:38:00Z" w:initials="LG">
    <w:p w14:paraId="3B1C60CE" w14:textId="749BA851" w:rsidR="00A32AC8" w:rsidRDefault="00A32AC8">
      <w:pPr>
        <w:pStyle w:val="CommentText"/>
      </w:pPr>
      <w:r>
        <w:rPr>
          <w:rStyle w:val="CommentReference"/>
        </w:rPr>
        <w:annotationRef/>
      </w:r>
      <w:proofErr w:type="spellStart"/>
      <w:r>
        <w:t>Acho</w:t>
      </w:r>
      <w:proofErr w:type="spellEnd"/>
      <w:r>
        <w:t xml:space="preserve"> </w:t>
      </w:r>
      <w:proofErr w:type="spellStart"/>
      <w:r>
        <w:t>que</w:t>
      </w:r>
      <w:proofErr w:type="spellEnd"/>
      <w:r>
        <w:t xml:space="preserve"> </w:t>
      </w:r>
      <w:proofErr w:type="spellStart"/>
      <w:r>
        <w:t>merece</w:t>
      </w:r>
      <w:proofErr w:type="spellEnd"/>
      <w:r>
        <w:t xml:space="preserve"> </w:t>
      </w:r>
      <w:proofErr w:type="spellStart"/>
      <w:r>
        <w:t>uma</w:t>
      </w:r>
      <w:proofErr w:type="spellEnd"/>
      <w:r>
        <w:t xml:space="preserve"> </w:t>
      </w:r>
      <w:proofErr w:type="spellStart"/>
      <w:r>
        <w:t>figura</w:t>
      </w:r>
      <w:proofErr w:type="spellEnd"/>
      <w:r>
        <w:t xml:space="preserve"> no </w:t>
      </w:r>
      <w:proofErr w:type="spellStart"/>
      <w:r>
        <w:t>início</w:t>
      </w:r>
      <w:proofErr w:type="spellEnd"/>
      <w:r>
        <w:t xml:space="preserve"> </w:t>
      </w:r>
      <w:proofErr w:type="spellStart"/>
      <w:r>
        <w:t>dessa</w:t>
      </w:r>
      <w:proofErr w:type="spellEnd"/>
      <w:r>
        <w:t xml:space="preserve"> </w:t>
      </w:r>
      <w:proofErr w:type="spellStart"/>
      <w:r>
        <w:t>seção</w:t>
      </w:r>
      <w:proofErr w:type="spellEnd"/>
      <w:r>
        <w:t xml:space="preserve"> </w:t>
      </w:r>
      <w:proofErr w:type="spellStart"/>
      <w:r>
        <w:t>que</w:t>
      </w:r>
      <w:proofErr w:type="spellEnd"/>
      <w:r>
        <w:t xml:space="preserve"> </w:t>
      </w:r>
      <w:proofErr w:type="spellStart"/>
      <w:r>
        <w:t>mostre</w:t>
      </w:r>
      <w:proofErr w:type="spellEnd"/>
      <w:r>
        <w:t xml:space="preserve"> a </w:t>
      </w:r>
      <w:proofErr w:type="spellStart"/>
      <w:r>
        <w:t>relação</w:t>
      </w:r>
      <w:proofErr w:type="spellEnd"/>
      <w:r>
        <w:t xml:space="preserve"> entre </w:t>
      </w:r>
      <w:proofErr w:type="spellStart"/>
      <w:r>
        <w:t>os</w:t>
      </w:r>
      <w:proofErr w:type="spellEnd"/>
      <w:r>
        <w:t xml:space="preserve"> “</w:t>
      </w:r>
      <w:proofErr w:type="spellStart"/>
      <w:r>
        <w:t>módulos</w:t>
      </w:r>
      <w:proofErr w:type="spellEnd"/>
      <w:r>
        <w:t xml:space="preserve">” da </w:t>
      </w:r>
      <w:proofErr w:type="spellStart"/>
      <w:r>
        <w:t>sua</w:t>
      </w:r>
      <w:proofErr w:type="spellEnd"/>
      <w:r>
        <w:t xml:space="preserve"> </w:t>
      </w:r>
      <w:proofErr w:type="spellStart"/>
      <w:r>
        <w:t>abordagem</w:t>
      </w:r>
      <w:proofErr w:type="spellEnd"/>
      <w:r>
        <w:t xml:space="preserve">. </w:t>
      </w:r>
      <w:proofErr w:type="spellStart"/>
      <w:r>
        <w:t>Temos</w:t>
      </w:r>
      <w:proofErr w:type="spellEnd"/>
      <w:r>
        <w:t xml:space="preserve"> o </w:t>
      </w:r>
      <w:proofErr w:type="spellStart"/>
      <w:r>
        <w:t>jogo</w:t>
      </w:r>
      <w:proofErr w:type="spellEnd"/>
      <w:r>
        <w:t xml:space="preserve"> </w:t>
      </w:r>
      <w:proofErr w:type="spellStart"/>
      <w:r>
        <w:t>em</w:t>
      </w:r>
      <w:proofErr w:type="spellEnd"/>
      <w:r>
        <w:t xml:space="preserve"> </w:t>
      </w:r>
      <w:proofErr w:type="spellStart"/>
      <w:r>
        <w:t>si</w:t>
      </w:r>
      <w:proofErr w:type="spellEnd"/>
      <w:r>
        <w:t xml:space="preserve">, </w:t>
      </w:r>
      <w:proofErr w:type="spellStart"/>
      <w:r>
        <w:t>temos</w:t>
      </w:r>
      <w:proofErr w:type="spellEnd"/>
      <w:r>
        <w:t xml:space="preserve"> o framework de </w:t>
      </w:r>
      <w:proofErr w:type="spellStart"/>
      <w:r>
        <w:t>coleta</w:t>
      </w:r>
      <w:proofErr w:type="spellEnd"/>
      <w:r>
        <w:t xml:space="preserve">, </w:t>
      </w:r>
      <w:proofErr w:type="spellStart"/>
      <w:r>
        <w:t>temos</w:t>
      </w:r>
      <w:proofErr w:type="spellEnd"/>
      <w:r>
        <w:t xml:space="preserve"> o </w:t>
      </w:r>
      <w:proofErr w:type="spellStart"/>
      <w:r>
        <w:t>visualizador</w:t>
      </w:r>
      <w:proofErr w:type="spellEnd"/>
      <w:r>
        <w:t xml:space="preserve">. Uma </w:t>
      </w:r>
      <w:proofErr w:type="spellStart"/>
      <w:r>
        <w:t>figura</w:t>
      </w:r>
      <w:proofErr w:type="spellEnd"/>
      <w:r>
        <w:t xml:space="preserve"> </w:t>
      </w:r>
      <w:proofErr w:type="spellStart"/>
      <w:r>
        <w:t>deixaria</w:t>
      </w:r>
      <w:proofErr w:type="spellEnd"/>
      <w:r>
        <w:t xml:space="preserve"> </w:t>
      </w:r>
      <w:proofErr w:type="spellStart"/>
      <w:r>
        <w:t>claro</w:t>
      </w:r>
      <w:proofErr w:type="spellEnd"/>
      <w:r>
        <w:t xml:space="preserve"> </w:t>
      </w:r>
      <w:proofErr w:type="spellStart"/>
      <w:r>
        <w:t>isso</w:t>
      </w:r>
      <w:proofErr w:type="spellEnd"/>
      <w:r>
        <w:t xml:space="preserve"> </w:t>
      </w:r>
      <w:proofErr w:type="spellStart"/>
      <w:r>
        <w:t>tudo</w:t>
      </w:r>
      <w:proofErr w:type="spellEnd"/>
      <w:r>
        <w:t xml:space="preserve">. </w:t>
      </w:r>
    </w:p>
  </w:comment>
  <w:comment w:id="500" w:author="Leonardo Gresta Paulino Murta" w:date="2012-12-06T16:49:00Z" w:initials="LG">
    <w:p w14:paraId="5CBCCEE8" w14:textId="5EDC78A4" w:rsidR="00A32AC8" w:rsidRDefault="00A32AC8">
      <w:pPr>
        <w:pStyle w:val="CommentText"/>
      </w:pPr>
      <w:r>
        <w:rPr>
          <w:rStyle w:val="CommentReference"/>
        </w:rPr>
        <w:annotationRef/>
      </w:r>
      <w:proofErr w:type="spellStart"/>
      <w:r>
        <w:t>Quando</w:t>
      </w:r>
      <w:proofErr w:type="spellEnd"/>
      <w:r>
        <w:t xml:space="preserve"> </w:t>
      </w:r>
      <w:proofErr w:type="spellStart"/>
      <w:r>
        <w:t>colocar</w:t>
      </w:r>
      <w:proofErr w:type="spellEnd"/>
      <w:r>
        <w:t xml:space="preserve"> </w:t>
      </w:r>
      <w:proofErr w:type="spellStart"/>
      <w:r>
        <w:t>uma</w:t>
      </w:r>
      <w:proofErr w:type="spellEnd"/>
      <w:r>
        <w:t xml:space="preserve"> </w:t>
      </w:r>
      <w:proofErr w:type="spellStart"/>
      <w:r>
        <w:t>figura</w:t>
      </w:r>
      <w:proofErr w:type="spellEnd"/>
      <w:r>
        <w:t xml:space="preserve">, </w:t>
      </w:r>
      <w:proofErr w:type="spellStart"/>
      <w:r>
        <w:t>tente</w:t>
      </w:r>
      <w:proofErr w:type="spellEnd"/>
      <w:r>
        <w:t xml:space="preserve"> </w:t>
      </w:r>
      <w:proofErr w:type="spellStart"/>
      <w:r>
        <w:t>explorar</w:t>
      </w:r>
      <w:proofErr w:type="spellEnd"/>
      <w:r>
        <w:t xml:space="preserve"> </w:t>
      </w:r>
      <w:proofErr w:type="spellStart"/>
      <w:r>
        <w:t>mais</w:t>
      </w:r>
      <w:proofErr w:type="spellEnd"/>
      <w:r>
        <w:t xml:space="preserve"> </w:t>
      </w:r>
      <w:proofErr w:type="spellStart"/>
      <w:r>
        <w:t>seu</w:t>
      </w:r>
      <w:proofErr w:type="spellEnd"/>
      <w:r>
        <w:t xml:space="preserve"> </w:t>
      </w:r>
      <w:proofErr w:type="spellStart"/>
      <w:r>
        <w:t>conteúdo</w:t>
      </w:r>
      <w:proofErr w:type="spellEnd"/>
      <w:r>
        <w:t xml:space="preserve"> no </w:t>
      </w:r>
      <w:proofErr w:type="spellStart"/>
      <w:r>
        <w:t>texto</w:t>
      </w:r>
      <w:proofErr w:type="spellEnd"/>
      <w:r>
        <w:t xml:space="preserve">. </w:t>
      </w:r>
      <w:proofErr w:type="spellStart"/>
      <w:r>
        <w:t>Ou</w:t>
      </w:r>
      <w:proofErr w:type="spellEnd"/>
      <w:r>
        <w:t xml:space="preserve"> </w:t>
      </w:r>
      <w:proofErr w:type="spellStart"/>
      <w:r>
        <w:t>seja</w:t>
      </w:r>
      <w:proofErr w:type="spellEnd"/>
      <w:r>
        <w:t xml:space="preserve">, </w:t>
      </w:r>
      <w:proofErr w:type="spellStart"/>
      <w:r>
        <w:t>escreva</w:t>
      </w:r>
      <w:proofErr w:type="spellEnd"/>
      <w:r>
        <w:t xml:space="preserve"> no </w:t>
      </w:r>
      <w:proofErr w:type="spellStart"/>
      <w:r>
        <w:t>texto</w:t>
      </w:r>
      <w:proofErr w:type="spellEnd"/>
      <w:r>
        <w:t xml:space="preserve"> o </w:t>
      </w:r>
      <w:proofErr w:type="spellStart"/>
      <w:r>
        <w:t>que</w:t>
      </w:r>
      <w:proofErr w:type="spellEnd"/>
      <w:r>
        <w:t xml:space="preserve"> </w:t>
      </w:r>
      <w:proofErr w:type="spellStart"/>
      <w:r>
        <w:t>vc</w:t>
      </w:r>
      <w:proofErr w:type="spellEnd"/>
      <w:r>
        <w:t xml:space="preserve"> </w:t>
      </w:r>
      <w:proofErr w:type="spellStart"/>
      <w:r>
        <w:t>quer</w:t>
      </w:r>
      <w:proofErr w:type="spellEnd"/>
      <w:r>
        <w:t xml:space="preserve"> </w:t>
      </w:r>
      <w:proofErr w:type="spellStart"/>
      <w:r>
        <w:t>que</w:t>
      </w:r>
      <w:proofErr w:type="spellEnd"/>
      <w:r>
        <w:t xml:space="preserve"> o </w:t>
      </w:r>
      <w:proofErr w:type="spellStart"/>
      <w:r>
        <w:t>leitor</w:t>
      </w:r>
      <w:proofErr w:type="spellEnd"/>
      <w:r>
        <w:t xml:space="preserve"> observe </w:t>
      </w:r>
      <w:proofErr w:type="spellStart"/>
      <w:r>
        <w:t>na</w:t>
      </w:r>
      <w:proofErr w:type="spellEnd"/>
      <w:r>
        <w:t xml:space="preserve"> </w:t>
      </w:r>
      <w:proofErr w:type="spellStart"/>
      <w:r>
        <w:t>figura</w:t>
      </w:r>
      <w:proofErr w:type="spellEnd"/>
      <w:r>
        <w:t xml:space="preserve">. </w:t>
      </w:r>
      <w:proofErr w:type="spellStart"/>
      <w:r>
        <w:t>Aqui</w:t>
      </w:r>
      <w:proofErr w:type="spellEnd"/>
      <w:r>
        <w:t xml:space="preserve"> </w:t>
      </w:r>
      <w:proofErr w:type="spellStart"/>
      <w:r>
        <w:t>poderia</w:t>
      </w:r>
      <w:proofErr w:type="spellEnd"/>
      <w:r>
        <w:t xml:space="preserve"> </w:t>
      </w:r>
      <w:proofErr w:type="spellStart"/>
      <w:r>
        <w:t>ter</w:t>
      </w:r>
      <w:proofErr w:type="spellEnd"/>
      <w:r>
        <w:t xml:space="preserve"> </w:t>
      </w:r>
      <w:proofErr w:type="spellStart"/>
      <w:r>
        <w:t>algo</w:t>
      </w:r>
      <w:proofErr w:type="spellEnd"/>
      <w:r>
        <w:t xml:space="preserve"> </w:t>
      </w:r>
      <w:proofErr w:type="spellStart"/>
      <w:r>
        <w:t>como</w:t>
      </w:r>
      <w:proofErr w:type="spellEnd"/>
      <w:r>
        <w:t xml:space="preserve">: Como </w:t>
      </w:r>
      <w:proofErr w:type="spellStart"/>
      <w:r>
        <w:t>pode</w:t>
      </w:r>
      <w:proofErr w:type="spellEnd"/>
      <w:r>
        <w:t xml:space="preserve"> </w:t>
      </w:r>
      <w:proofErr w:type="spellStart"/>
      <w:r>
        <w:t>ser</w:t>
      </w:r>
      <w:proofErr w:type="spellEnd"/>
      <w:r>
        <w:t xml:space="preserve"> </w:t>
      </w:r>
      <w:proofErr w:type="spellStart"/>
      <w:r>
        <w:t>observado</w:t>
      </w:r>
      <w:proofErr w:type="spellEnd"/>
      <w:r>
        <w:t xml:space="preserve">, </w:t>
      </w:r>
      <w:proofErr w:type="spellStart"/>
      <w:r>
        <w:t>existe</w:t>
      </w:r>
      <w:proofErr w:type="spellEnd"/>
      <w:r>
        <w:t xml:space="preserve"> um </w:t>
      </w:r>
      <w:proofErr w:type="spellStart"/>
      <w:r>
        <w:t>encadeamento</w:t>
      </w:r>
      <w:proofErr w:type="spellEnd"/>
      <w:r>
        <w:t xml:space="preserve"> de </w:t>
      </w:r>
      <w:proofErr w:type="spellStart"/>
      <w:r>
        <w:t>nós</w:t>
      </w:r>
      <w:proofErr w:type="spellEnd"/>
      <w:r>
        <w:t xml:space="preserve"> de </w:t>
      </w:r>
      <w:proofErr w:type="spellStart"/>
      <w:r>
        <w:t>artefato</w:t>
      </w:r>
      <w:proofErr w:type="spellEnd"/>
      <w:r>
        <w:t xml:space="preserve">, </w:t>
      </w:r>
      <w:proofErr w:type="spellStart"/>
      <w:r>
        <w:t>que</w:t>
      </w:r>
      <w:proofErr w:type="spellEnd"/>
      <w:r>
        <w:t xml:space="preserve"> </w:t>
      </w:r>
      <w:proofErr w:type="spellStart"/>
      <w:r>
        <w:t>representa</w:t>
      </w:r>
      <w:proofErr w:type="spellEnd"/>
      <w:r>
        <w:t xml:space="preserve">…. </w:t>
      </w:r>
      <w:proofErr w:type="spellStart"/>
      <w:r>
        <w:t>Além</w:t>
      </w:r>
      <w:proofErr w:type="spellEnd"/>
      <w:r>
        <w:t xml:space="preserve"> disso, </w:t>
      </w:r>
      <w:proofErr w:type="spellStart"/>
      <w:r>
        <w:t>nós</w:t>
      </w:r>
      <w:proofErr w:type="spellEnd"/>
      <w:r>
        <w:t xml:space="preserve"> de </w:t>
      </w:r>
      <w:proofErr w:type="spellStart"/>
      <w:r>
        <w:t>processo</w:t>
      </w:r>
      <w:proofErr w:type="spellEnd"/>
      <w:r>
        <w:t xml:space="preserve"> </w:t>
      </w:r>
      <w:proofErr w:type="spellStart"/>
      <w:r>
        <w:t>podem</w:t>
      </w:r>
      <w:proofErr w:type="spellEnd"/>
      <w:r>
        <w:t xml:space="preserve"> </w:t>
      </w:r>
      <w:proofErr w:type="spellStart"/>
      <w:r>
        <w:t>ser</w:t>
      </w:r>
      <w:proofErr w:type="spellEnd"/>
      <w:r>
        <w:t xml:space="preserve"> </w:t>
      </w:r>
      <w:proofErr w:type="spellStart"/>
      <w:r>
        <w:t>influenciados</w:t>
      </w:r>
      <w:proofErr w:type="spellEnd"/>
      <w:r>
        <w:t xml:space="preserve"> </w:t>
      </w:r>
      <w:proofErr w:type="spellStart"/>
      <w:r>
        <w:t>positiva</w:t>
      </w:r>
      <w:proofErr w:type="spellEnd"/>
      <w:r>
        <w:t xml:space="preserve"> </w:t>
      </w:r>
      <w:proofErr w:type="spellStart"/>
      <w:r>
        <w:t>ou</w:t>
      </w:r>
      <w:proofErr w:type="spellEnd"/>
      <w:r>
        <w:t xml:space="preserve"> </w:t>
      </w:r>
      <w:proofErr w:type="spellStart"/>
      <w:r>
        <w:t>negativamente</w:t>
      </w:r>
      <w:proofErr w:type="spellEnd"/>
      <w:r>
        <w:t xml:space="preserve"> </w:t>
      </w:r>
      <w:proofErr w:type="spellStart"/>
      <w:r>
        <w:t>por</w:t>
      </w:r>
      <w:proofErr w:type="spellEnd"/>
      <w:r>
        <w:t xml:space="preserve"> outros </w:t>
      </w:r>
      <w:proofErr w:type="spellStart"/>
      <w:r>
        <w:t>nós</w:t>
      </w:r>
      <w:proofErr w:type="spellEnd"/>
      <w:r>
        <w:t xml:space="preserve"> de </w:t>
      </w:r>
      <w:proofErr w:type="spellStart"/>
      <w:r>
        <w:t>processo</w:t>
      </w:r>
      <w:proofErr w:type="spellEnd"/>
      <w:r>
        <w:t xml:space="preserve"> </w:t>
      </w:r>
      <w:proofErr w:type="spellStart"/>
      <w:r>
        <w:t>ou</w:t>
      </w:r>
      <w:proofErr w:type="spellEnd"/>
      <w:r>
        <w:t xml:space="preserve"> </w:t>
      </w:r>
      <w:proofErr w:type="spellStart"/>
      <w:r>
        <w:t>nós</w:t>
      </w:r>
      <w:proofErr w:type="spellEnd"/>
      <w:r>
        <w:t xml:space="preserve"> de </w:t>
      </w:r>
      <w:proofErr w:type="spellStart"/>
      <w:r>
        <w:t>artefato</w:t>
      </w:r>
      <w:proofErr w:type="spellEnd"/>
      <w:r>
        <w:t>…</w:t>
      </w:r>
    </w:p>
  </w:comment>
  <w:comment w:id="509" w:author="Leonardo Gresta Paulino Murta" w:date="2012-12-06T16:40:00Z" w:initials="LG">
    <w:p w14:paraId="48A1CA0D" w14:textId="44DFE3C5" w:rsidR="00A32AC8" w:rsidRDefault="00A32AC8">
      <w:pPr>
        <w:pStyle w:val="CommentText"/>
      </w:pPr>
      <w:r>
        <w:rPr>
          <w:rStyle w:val="CommentReference"/>
        </w:rPr>
        <w:annotationRef/>
      </w:r>
      <w:proofErr w:type="spellStart"/>
      <w:r>
        <w:t>Dispensável</w:t>
      </w:r>
      <w:proofErr w:type="spellEnd"/>
      <w:r>
        <w:t xml:space="preserve">. </w:t>
      </w:r>
      <w:proofErr w:type="spellStart"/>
      <w:r>
        <w:t>Vc</w:t>
      </w:r>
      <w:proofErr w:type="spellEnd"/>
      <w:r>
        <w:t xml:space="preserve"> </w:t>
      </w:r>
      <w:proofErr w:type="spellStart"/>
      <w:r>
        <w:t>pode</w:t>
      </w:r>
      <w:proofErr w:type="spellEnd"/>
      <w:r>
        <w:t xml:space="preserve"> </w:t>
      </w:r>
      <w:proofErr w:type="spellStart"/>
      <w:r>
        <w:t>citar</w:t>
      </w:r>
      <w:proofErr w:type="spellEnd"/>
      <w:r>
        <w:t xml:space="preserve"> a </w:t>
      </w:r>
      <w:proofErr w:type="spellStart"/>
      <w:r>
        <w:t>própria</w:t>
      </w:r>
      <w:proofErr w:type="spellEnd"/>
      <w:r>
        <w:t xml:space="preserve"> </w:t>
      </w:r>
      <w:proofErr w:type="spellStart"/>
      <w:r>
        <w:t>figura</w:t>
      </w:r>
      <w:proofErr w:type="spellEnd"/>
      <w:r>
        <w:t xml:space="preserve"> 1.</w:t>
      </w:r>
    </w:p>
  </w:comment>
  <w:comment w:id="516" w:author="Leonardo Gresta Paulino Murta" w:date="2012-12-06T16:42:00Z" w:initials="LG">
    <w:p w14:paraId="276AF5DC" w14:textId="5659BBC4" w:rsidR="00A32AC8" w:rsidRDefault="00A32AC8">
      <w:pPr>
        <w:pStyle w:val="CommentText"/>
      </w:pPr>
      <w:r>
        <w:rPr>
          <w:rStyle w:val="CommentReference"/>
        </w:rPr>
        <w:annotationRef/>
      </w:r>
      <w:proofErr w:type="spellStart"/>
      <w:r>
        <w:t>Aqui</w:t>
      </w:r>
      <w:proofErr w:type="spellEnd"/>
      <w:r>
        <w:t xml:space="preserve"> </w:t>
      </w:r>
      <w:proofErr w:type="spellStart"/>
      <w:r>
        <w:t>que</w:t>
      </w:r>
      <w:proofErr w:type="spellEnd"/>
      <w:r>
        <w:t xml:space="preserve"> </w:t>
      </w:r>
      <w:proofErr w:type="spellStart"/>
      <w:r>
        <w:t>acho</w:t>
      </w:r>
      <w:proofErr w:type="spellEnd"/>
      <w:r>
        <w:t xml:space="preserve"> o local </w:t>
      </w:r>
      <w:proofErr w:type="spellStart"/>
      <w:r>
        <w:t>mais</w:t>
      </w:r>
      <w:proofErr w:type="spellEnd"/>
      <w:r>
        <w:t xml:space="preserve"> </w:t>
      </w:r>
      <w:proofErr w:type="spellStart"/>
      <w:r>
        <w:t>apropriado</w:t>
      </w:r>
      <w:proofErr w:type="spellEnd"/>
      <w:r>
        <w:t xml:space="preserve"> </w:t>
      </w:r>
      <w:proofErr w:type="spellStart"/>
      <w:r>
        <w:t>para</w:t>
      </w:r>
      <w:proofErr w:type="spellEnd"/>
      <w:r>
        <w:t xml:space="preserve"> </w:t>
      </w:r>
      <w:proofErr w:type="spellStart"/>
      <w:r>
        <w:t>vc</w:t>
      </w:r>
      <w:proofErr w:type="spellEnd"/>
      <w:r>
        <w:t xml:space="preserve"> </w:t>
      </w:r>
      <w:proofErr w:type="spellStart"/>
      <w:r>
        <w:t>colocar</w:t>
      </w:r>
      <w:proofErr w:type="spellEnd"/>
      <w:r>
        <w:t xml:space="preserve"> a </w:t>
      </w:r>
      <w:proofErr w:type="spellStart"/>
      <w:r>
        <w:t>frase</w:t>
      </w:r>
      <w:proofErr w:type="spellEnd"/>
      <w:r>
        <w:t xml:space="preserve"> </w:t>
      </w:r>
      <w:proofErr w:type="spellStart"/>
      <w:r>
        <w:t>que</w:t>
      </w:r>
      <w:proofErr w:type="spellEnd"/>
      <w:r>
        <w:t xml:space="preserve"> </w:t>
      </w:r>
      <w:proofErr w:type="spellStart"/>
      <w:r>
        <w:t>marquei</w:t>
      </w:r>
      <w:proofErr w:type="spellEnd"/>
      <w:r>
        <w:t xml:space="preserve"> no </w:t>
      </w:r>
      <w:proofErr w:type="spellStart"/>
      <w:r>
        <w:t>primeiro</w:t>
      </w:r>
      <w:proofErr w:type="spellEnd"/>
      <w:r>
        <w:t xml:space="preserve"> </w:t>
      </w:r>
      <w:proofErr w:type="spellStart"/>
      <w:r>
        <w:t>parágrafo</w:t>
      </w:r>
      <w:proofErr w:type="spellEnd"/>
      <w:r>
        <w:t xml:space="preserve"> </w:t>
      </w:r>
      <w:proofErr w:type="spellStart"/>
      <w:r>
        <w:t>dessa</w:t>
      </w:r>
      <w:proofErr w:type="spellEnd"/>
      <w:r>
        <w:t xml:space="preserve"> </w:t>
      </w:r>
      <w:proofErr w:type="spellStart"/>
      <w:r>
        <w:t>seção</w:t>
      </w:r>
      <w:proofErr w:type="spellEnd"/>
      <w:r>
        <w:t>.</w:t>
      </w:r>
    </w:p>
  </w:comment>
  <w:comment w:id="521" w:author="Leonardo Gresta Paulino Murta" w:date="2012-12-06T16:52:00Z" w:initials="LG">
    <w:p w14:paraId="3E32C0DF" w14:textId="4895BAD9" w:rsidR="00A32AC8" w:rsidRDefault="00A32AC8">
      <w:pPr>
        <w:pStyle w:val="CommentText"/>
      </w:pPr>
      <w:r>
        <w:rPr>
          <w:rStyle w:val="CommentReference"/>
        </w:rPr>
        <w:annotationRef/>
      </w:r>
      <w:r>
        <w:t xml:space="preserve">Antes de </w:t>
      </w:r>
      <w:proofErr w:type="spellStart"/>
      <w:r>
        <w:t>entrar</w:t>
      </w:r>
      <w:proofErr w:type="spellEnd"/>
      <w:r>
        <w:t xml:space="preserve"> no </w:t>
      </w:r>
      <w:proofErr w:type="spellStart"/>
      <w:r>
        <w:t>parágrafo</w:t>
      </w:r>
      <w:proofErr w:type="spellEnd"/>
      <w:r>
        <w:t xml:space="preserve"> </w:t>
      </w:r>
      <w:proofErr w:type="spellStart"/>
      <w:r>
        <w:t>que</w:t>
      </w:r>
      <w:proofErr w:type="spellEnd"/>
      <w:r>
        <w:t xml:space="preserve"> </w:t>
      </w:r>
      <w:proofErr w:type="spellStart"/>
      <w:r>
        <w:t>detalha</w:t>
      </w:r>
      <w:proofErr w:type="spellEnd"/>
      <w:r>
        <w:t xml:space="preserve"> </w:t>
      </w:r>
      <w:proofErr w:type="spellStart"/>
      <w:r>
        <w:t>cada</w:t>
      </w:r>
      <w:proofErr w:type="spellEnd"/>
      <w:r>
        <w:t xml:space="preserve"> feature, </w:t>
      </w:r>
      <w:proofErr w:type="spellStart"/>
      <w:r>
        <w:t>acho</w:t>
      </w:r>
      <w:proofErr w:type="spellEnd"/>
      <w:r>
        <w:t xml:space="preserve"> </w:t>
      </w:r>
      <w:proofErr w:type="spellStart"/>
      <w:r>
        <w:t>que</w:t>
      </w:r>
      <w:proofErr w:type="spellEnd"/>
      <w:r>
        <w:t xml:space="preserve"> </w:t>
      </w:r>
      <w:proofErr w:type="spellStart"/>
      <w:r>
        <w:t>seria</w:t>
      </w:r>
      <w:proofErr w:type="spellEnd"/>
      <w:r>
        <w:t xml:space="preserve"> </w:t>
      </w:r>
      <w:proofErr w:type="spellStart"/>
      <w:r>
        <w:t>bom</w:t>
      </w:r>
      <w:proofErr w:type="spellEnd"/>
      <w:r>
        <w:t xml:space="preserve"> </w:t>
      </w:r>
      <w:proofErr w:type="spellStart"/>
      <w:r>
        <w:t>ter</w:t>
      </w:r>
      <w:proofErr w:type="spellEnd"/>
      <w:r>
        <w:t xml:space="preserve"> um </w:t>
      </w:r>
      <w:proofErr w:type="spellStart"/>
      <w:r>
        <w:t>parágrafo</w:t>
      </w:r>
      <w:proofErr w:type="spellEnd"/>
      <w:r>
        <w:t xml:space="preserve"> </w:t>
      </w:r>
      <w:proofErr w:type="spellStart"/>
      <w:r>
        <w:t>que</w:t>
      </w:r>
      <w:proofErr w:type="spellEnd"/>
      <w:r>
        <w:t xml:space="preserve"> </w:t>
      </w:r>
      <w:proofErr w:type="spellStart"/>
      <w:r>
        <w:t>enumere</w:t>
      </w:r>
      <w:proofErr w:type="spellEnd"/>
      <w:r>
        <w:t xml:space="preserve"> </w:t>
      </w:r>
      <w:proofErr w:type="spellStart"/>
      <w:r>
        <w:t>quais</w:t>
      </w:r>
      <w:proofErr w:type="spellEnd"/>
      <w:r>
        <w:t xml:space="preserve"> </w:t>
      </w:r>
      <w:proofErr w:type="spellStart"/>
      <w:r>
        <w:t>são</w:t>
      </w:r>
      <w:proofErr w:type="spellEnd"/>
      <w:r>
        <w:t xml:space="preserve"> </w:t>
      </w:r>
      <w:proofErr w:type="spellStart"/>
      <w:r>
        <w:t>essas</w:t>
      </w:r>
      <w:proofErr w:type="spellEnd"/>
      <w:r>
        <w:t xml:space="preserve"> features. </w:t>
      </w:r>
      <w:proofErr w:type="spellStart"/>
      <w:r>
        <w:t>Por</w:t>
      </w:r>
      <w:proofErr w:type="spellEnd"/>
      <w:r>
        <w:t xml:space="preserve"> </w:t>
      </w:r>
      <w:proofErr w:type="spellStart"/>
      <w:r>
        <w:t>exemplo</w:t>
      </w:r>
      <w:proofErr w:type="spellEnd"/>
      <w:r>
        <w:t xml:space="preserve">: A </w:t>
      </w:r>
      <w:proofErr w:type="spellStart"/>
      <w:r>
        <w:t>ferramenta</w:t>
      </w:r>
      <w:proofErr w:type="spellEnd"/>
      <w:r>
        <w:t xml:space="preserve"> </w:t>
      </w:r>
      <w:proofErr w:type="spellStart"/>
      <w:r>
        <w:t>proposta</w:t>
      </w:r>
      <w:proofErr w:type="spellEnd"/>
      <w:r>
        <w:t xml:space="preserve"> </w:t>
      </w:r>
      <w:proofErr w:type="spellStart"/>
      <w:r>
        <w:t>conta</w:t>
      </w:r>
      <w:proofErr w:type="spellEnd"/>
      <w:r>
        <w:t xml:space="preserve"> com as </w:t>
      </w:r>
      <w:proofErr w:type="spellStart"/>
      <w:r>
        <w:t>funcionalidades</w:t>
      </w:r>
      <w:proofErr w:type="spellEnd"/>
      <w:r>
        <w:t xml:space="preserve"> A, B e C. A </w:t>
      </w:r>
      <w:proofErr w:type="spellStart"/>
      <w:r>
        <w:t>funcionalidade</w:t>
      </w:r>
      <w:proofErr w:type="spellEnd"/>
      <w:r>
        <w:t xml:space="preserve"> A…</w:t>
      </w:r>
    </w:p>
    <w:p w14:paraId="332DE4B9" w14:textId="20F57147" w:rsidR="00A32AC8" w:rsidRDefault="00A32AC8">
      <w:pPr>
        <w:pStyle w:val="CommentText"/>
      </w:pPr>
      <w:proofErr w:type="spellStart"/>
      <w:r>
        <w:t>Já</w:t>
      </w:r>
      <w:proofErr w:type="spellEnd"/>
      <w:r>
        <w:t xml:space="preserve"> a </w:t>
      </w:r>
      <w:proofErr w:type="spellStart"/>
      <w:r>
        <w:t>funcionalidade</w:t>
      </w:r>
      <w:proofErr w:type="spellEnd"/>
      <w:r>
        <w:t xml:space="preserve"> B…</w:t>
      </w:r>
    </w:p>
    <w:p w14:paraId="03076B64" w14:textId="404583AA" w:rsidR="00A32AC8" w:rsidRDefault="00A32AC8">
      <w:pPr>
        <w:pStyle w:val="CommentText"/>
      </w:pPr>
      <w:proofErr w:type="spellStart"/>
      <w:r>
        <w:t>Por</w:t>
      </w:r>
      <w:proofErr w:type="spellEnd"/>
      <w:r>
        <w:t xml:space="preserve"> </w:t>
      </w:r>
      <w:proofErr w:type="spellStart"/>
      <w:r>
        <w:t>fim</w:t>
      </w:r>
      <w:proofErr w:type="spellEnd"/>
      <w:r>
        <w:t xml:space="preserve">, a </w:t>
      </w:r>
      <w:proofErr w:type="spellStart"/>
      <w:r>
        <w:t>funcionalidade</w:t>
      </w:r>
      <w:proofErr w:type="spellEnd"/>
      <w:r>
        <w:t xml:space="preserve"> C.</w:t>
      </w:r>
    </w:p>
    <w:p w14:paraId="4EAF9074" w14:textId="77777777" w:rsidR="00A32AC8" w:rsidRDefault="00A32AC8">
      <w:pPr>
        <w:pStyle w:val="CommentText"/>
      </w:pPr>
    </w:p>
    <w:p w14:paraId="45D8F337" w14:textId="0AAB511E" w:rsidR="00A32AC8" w:rsidRDefault="00A32AC8">
      <w:pPr>
        <w:pStyle w:val="CommentText"/>
      </w:pPr>
      <w:proofErr w:type="spellStart"/>
      <w:r>
        <w:t>Esse</w:t>
      </w:r>
      <w:proofErr w:type="spellEnd"/>
      <w:r>
        <w:t xml:space="preserve"> </w:t>
      </w:r>
      <w:proofErr w:type="spellStart"/>
      <w:r>
        <w:t>estilo</w:t>
      </w:r>
      <w:proofErr w:type="spellEnd"/>
      <w:r>
        <w:t xml:space="preserve"> </w:t>
      </w:r>
      <w:proofErr w:type="spellStart"/>
      <w:r>
        <w:t>faz</w:t>
      </w:r>
      <w:proofErr w:type="spellEnd"/>
      <w:r>
        <w:t xml:space="preserve"> o </w:t>
      </w:r>
      <w:proofErr w:type="spellStart"/>
      <w:r>
        <w:t>leitor</w:t>
      </w:r>
      <w:proofErr w:type="spellEnd"/>
      <w:r>
        <w:t xml:space="preserve"> </w:t>
      </w:r>
      <w:proofErr w:type="spellStart"/>
      <w:r>
        <w:t>ter</w:t>
      </w:r>
      <w:proofErr w:type="spellEnd"/>
      <w:r>
        <w:t xml:space="preserve"> </w:t>
      </w:r>
      <w:proofErr w:type="spellStart"/>
      <w:r>
        <w:t>sempre</w:t>
      </w:r>
      <w:proofErr w:type="spellEnd"/>
      <w:r>
        <w:t xml:space="preserve"> </w:t>
      </w:r>
      <w:proofErr w:type="spellStart"/>
      <w:r>
        <w:t>domínio</w:t>
      </w:r>
      <w:proofErr w:type="spellEnd"/>
      <w:r>
        <w:t xml:space="preserve"> do </w:t>
      </w:r>
      <w:proofErr w:type="spellStart"/>
      <w:r>
        <w:t>ponto</w:t>
      </w:r>
      <w:proofErr w:type="spellEnd"/>
      <w:r>
        <w:t xml:space="preserve"> </w:t>
      </w:r>
      <w:proofErr w:type="spellStart"/>
      <w:r>
        <w:t>que</w:t>
      </w:r>
      <w:proofErr w:type="spellEnd"/>
      <w:r>
        <w:t xml:space="preserve"> </w:t>
      </w:r>
      <w:proofErr w:type="spellStart"/>
      <w:r>
        <w:t>ele</w:t>
      </w:r>
      <w:proofErr w:type="spellEnd"/>
      <w:r>
        <w:t xml:space="preserve"> </w:t>
      </w:r>
      <w:proofErr w:type="spellStart"/>
      <w:r>
        <w:t>está</w:t>
      </w:r>
      <w:proofErr w:type="spellEnd"/>
      <w:r>
        <w:t xml:space="preserve"> no </w:t>
      </w:r>
      <w:proofErr w:type="spellStart"/>
      <w:r>
        <w:t>texto</w:t>
      </w:r>
      <w:proofErr w:type="spellEnd"/>
      <w:r>
        <w:t xml:space="preserve">, e o </w:t>
      </w:r>
      <w:proofErr w:type="spellStart"/>
      <w:r>
        <w:t>que</w:t>
      </w:r>
      <w:proofErr w:type="spellEnd"/>
      <w:r>
        <w:t xml:space="preserve"> </w:t>
      </w:r>
      <w:proofErr w:type="spellStart"/>
      <w:r>
        <w:t>virá</w:t>
      </w:r>
      <w:proofErr w:type="spellEnd"/>
      <w:r>
        <w:t xml:space="preserve"> </w:t>
      </w:r>
      <w:proofErr w:type="spellStart"/>
      <w:r>
        <w:t>pela</w:t>
      </w:r>
      <w:proofErr w:type="spellEnd"/>
      <w:r>
        <w:t xml:space="preserve"> </w:t>
      </w:r>
      <w:proofErr w:type="spellStart"/>
      <w:r>
        <w:t>frente</w:t>
      </w:r>
      <w:proofErr w:type="spellEnd"/>
      <w:r>
        <w:t>.</w:t>
      </w:r>
    </w:p>
  </w:comment>
  <w:comment w:id="530" w:author="Leonardo Gresta Paulino Murta" w:date="2012-12-06T16:55:00Z" w:initials="LG">
    <w:p w14:paraId="11AFC30A" w14:textId="6C1559F2" w:rsidR="00A32AC8" w:rsidRDefault="00A32AC8">
      <w:pPr>
        <w:pStyle w:val="CommentText"/>
      </w:pPr>
      <w:r>
        <w:rPr>
          <w:rStyle w:val="CommentReference"/>
        </w:rPr>
        <w:annotationRef/>
      </w:r>
      <w:proofErr w:type="spellStart"/>
      <w:r>
        <w:t>Vc</w:t>
      </w:r>
      <w:proofErr w:type="spellEnd"/>
      <w:r>
        <w:t xml:space="preserve"> </w:t>
      </w:r>
      <w:proofErr w:type="spellStart"/>
      <w:r>
        <w:t>falou</w:t>
      </w:r>
      <w:proofErr w:type="spellEnd"/>
      <w:r>
        <w:t xml:space="preserve"> </w:t>
      </w:r>
      <w:proofErr w:type="spellStart"/>
      <w:r>
        <w:t>que</w:t>
      </w:r>
      <w:proofErr w:type="spellEnd"/>
      <w:r>
        <w:t xml:space="preserve"> tem 3, </w:t>
      </w:r>
      <w:proofErr w:type="spellStart"/>
      <w:r>
        <w:t>citou</w:t>
      </w:r>
      <w:proofErr w:type="spellEnd"/>
      <w:r>
        <w:t xml:space="preserve"> o neutron mas </w:t>
      </w:r>
      <w:proofErr w:type="spellStart"/>
      <w:r>
        <w:t>não</w:t>
      </w:r>
      <w:proofErr w:type="spellEnd"/>
      <w:r>
        <w:t xml:space="preserve"> </w:t>
      </w:r>
      <w:proofErr w:type="spellStart"/>
      <w:r>
        <w:t>detalhou</w:t>
      </w:r>
      <w:proofErr w:type="spellEnd"/>
      <w:r>
        <w:t xml:space="preserve"> o positive e </w:t>
      </w:r>
      <w:proofErr w:type="spellStart"/>
      <w:r>
        <w:t>negativo</w:t>
      </w:r>
      <w:proofErr w:type="spellEnd"/>
      <w:r>
        <w:t xml:space="preserve">. </w:t>
      </w:r>
      <w:proofErr w:type="spellStart"/>
      <w:r>
        <w:t>Além</w:t>
      </w:r>
      <w:proofErr w:type="spellEnd"/>
      <w:r>
        <w:t xml:space="preserve"> disso, explore as </w:t>
      </w:r>
      <w:proofErr w:type="spellStart"/>
      <w:r>
        <w:t>figuras</w:t>
      </w:r>
      <w:proofErr w:type="spellEnd"/>
      <w:r>
        <w:t xml:space="preserve"> </w:t>
      </w:r>
      <w:proofErr w:type="spellStart"/>
      <w:r>
        <w:t>nas</w:t>
      </w:r>
      <w:proofErr w:type="spellEnd"/>
      <w:r>
        <w:t xml:space="preserve"> </w:t>
      </w:r>
      <w:proofErr w:type="spellStart"/>
      <w:r>
        <w:t>explicações</w:t>
      </w:r>
      <w:proofErr w:type="spellEnd"/>
      <w:r>
        <w:t xml:space="preserve">. </w:t>
      </w:r>
      <w:proofErr w:type="spellStart"/>
      <w:r>
        <w:t>Veja</w:t>
      </w:r>
      <w:proofErr w:type="spellEnd"/>
      <w:r>
        <w:t xml:space="preserve"> </w:t>
      </w:r>
      <w:proofErr w:type="spellStart"/>
      <w:r>
        <w:t>como</w:t>
      </w:r>
      <w:proofErr w:type="spellEnd"/>
      <w:r>
        <w:t xml:space="preserve"> </w:t>
      </w:r>
      <w:proofErr w:type="spellStart"/>
      <w:r>
        <w:t>esse</w:t>
      </w:r>
      <w:proofErr w:type="spellEnd"/>
      <w:r>
        <w:t xml:space="preserve"> </w:t>
      </w:r>
      <w:proofErr w:type="spellStart"/>
      <w:r>
        <w:t>parágrafo</w:t>
      </w:r>
      <w:proofErr w:type="spellEnd"/>
      <w:r>
        <w:t xml:space="preserve"> </w:t>
      </w:r>
      <w:proofErr w:type="spellStart"/>
      <w:r>
        <w:t>parece</w:t>
      </w:r>
      <w:proofErr w:type="spellEnd"/>
      <w:r>
        <w:t xml:space="preserve"> com o </w:t>
      </w:r>
      <w:proofErr w:type="spellStart"/>
      <w:r>
        <w:t>que</w:t>
      </w:r>
      <w:proofErr w:type="spellEnd"/>
      <w:r>
        <w:t xml:space="preserve"> </w:t>
      </w:r>
      <w:proofErr w:type="spellStart"/>
      <w:r>
        <w:t>eu</w:t>
      </w:r>
      <w:proofErr w:type="spellEnd"/>
      <w:r>
        <w:t xml:space="preserve"> </w:t>
      </w:r>
      <w:proofErr w:type="spellStart"/>
      <w:r>
        <w:t>comentei</w:t>
      </w:r>
      <w:proofErr w:type="spellEnd"/>
      <w:r>
        <w:t xml:space="preserve"> </w:t>
      </w:r>
      <w:proofErr w:type="spellStart"/>
      <w:r>
        <w:t>quanto</w:t>
      </w:r>
      <w:proofErr w:type="spellEnd"/>
      <w:r>
        <w:t xml:space="preserve"> a </w:t>
      </w:r>
      <w:proofErr w:type="spellStart"/>
      <w:r>
        <w:t>explorar</w:t>
      </w:r>
      <w:proofErr w:type="spellEnd"/>
      <w:r>
        <w:t xml:space="preserve"> no </w:t>
      </w:r>
      <w:proofErr w:type="spellStart"/>
      <w:r>
        <w:t>texto</w:t>
      </w:r>
      <w:proofErr w:type="spellEnd"/>
      <w:r>
        <w:t xml:space="preserve"> a </w:t>
      </w:r>
      <w:proofErr w:type="spellStart"/>
      <w:r>
        <w:t>figura</w:t>
      </w:r>
      <w:proofErr w:type="spellEnd"/>
      <w:r>
        <w:t xml:space="preserve"> 4.</w:t>
      </w:r>
    </w:p>
  </w:comment>
  <w:comment w:id="536" w:author="Leonardo Gresta Paulino Murta" w:date="2012-12-06T16:56:00Z" w:initials="LG">
    <w:p w14:paraId="56EB79C7" w14:textId="1F8A6B92" w:rsidR="00A32AC8" w:rsidRDefault="00A32AC8">
      <w:pPr>
        <w:pStyle w:val="CommentText"/>
      </w:pPr>
      <w:r>
        <w:rPr>
          <w:rStyle w:val="CommentReference"/>
        </w:rPr>
        <w:annotationRef/>
      </w:r>
      <w:r>
        <w:t xml:space="preserve">O </w:t>
      </w:r>
      <w:proofErr w:type="spellStart"/>
      <w:r>
        <w:t>que</w:t>
      </w:r>
      <w:proofErr w:type="spellEnd"/>
      <w:r>
        <w:t xml:space="preserve"> é </w:t>
      </w:r>
      <w:proofErr w:type="spellStart"/>
      <w:r>
        <w:t>isso</w:t>
      </w:r>
      <w:proofErr w:type="spellEnd"/>
      <w:r>
        <w:t xml:space="preserve">? </w:t>
      </w:r>
      <w:proofErr w:type="spellStart"/>
      <w:r>
        <w:t>Foi</w:t>
      </w:r>
      <w:proofErr w:type="spellEnd"/>
      <w:r>
        <w:t xml:space="preserve"> </w:t>
      </w:r>
      <w:proofErr w:type="spellStart"/>
      <w:r>
        <w:t>explicado</w:t>
      </w:r>
      <w:proofErr w:type="spellEnd"/>
      <w:r>
        <w:t>?</w:t>
      </w:r>
    </w:p>
  </w:comment>
  <w:comment w:id="537" w:author="Leonardo Gresta Paulino Murta" w:date="2012-12-06T16:57:00Z" w:initials="LG">
    <w:p w14:paraId="1C4D84FA" w14:textId="23CAD1C7" w:rsidR="00A32AC8" w:rsidRDefault="00A32AC8">
      <w:pPr>
        <w:pStyle w:val="CommentText"/>
      </w:pPr>
      <w:r>
        <w:rPr>
          <w:rStyle w:val="CommentReference"/>
        </w:rPr>
        <w:annotationRef/>
      </w:r>
      <w:r>
        <w:t xml:space="preserve">Se </w:t>
      </w:r>
      <w:proofErr w:type="spellStart"/>
      <w:r>
        <w:t>tivesse</w:t>
      </w:r>
      <w:proofErr w:type="spellEnd"/>
      <w:r>
        <w:t xml:space="preserve"> </w:t>
      </w:r>
      <w:proofErr w:type="spellStart"/>
      <w:r>
        <w:t>isso</w:t>
      </w:r>
      <w:proofErr w:type="spellEnd"/>
      <w:r>
        <w:t xml:space="preserve"> </w:t>
      </w:r>
      <w:proofErr w:type="spellStart"/>
      <w:r>
        <w:t>em</w:t>
      </w:r>
      <w:proofErr w:type="spellEnd"/>
      <w:r>
        <w:t xml:space="preserve"> </w:t>
      </w:r>
      <w:proofErr w:type="spellStart"/>
      <w:r>
        <w:t>uma</w:t>
      </w:r>
      <w:proofErr w:type="spellEnd"/>
      <w:r>
        <w:t xml:space="preserve"> das </w:t>
      </w:r>
      <w:proofErr w:type="spellStart"/>
      <w:r>
        <w:t>figuras</w:t>
      </w:r>
      <w:proofErr w:type="spellEnd"/>
      <w:r>
        <w:t xml:space="preserve"> (fig 4), </w:t>
      </w:r>
      <w:proofErr w:type="spellStart"/>
      <w:r>
        <w:t>seria</w:t>
      </w:r>
      <w:proofErr w:type="spellEnd"/>
      <w:r>
        <w:t xml:space="preserve"> </w:t>
      </w:r>
      <w:proofErr w:type="spellStart"/>
      <w:r>
        <w:t>fácil</w:t>
      </w:r>
      <w:proofErr w:type="spellEnd"/>
      <w:r>
        <w:t xml:space="preserve"> </w:t>
      </w:r>
      <w:proofErr w:type="spellStart"/>
      <w:r>
        <w:t>entender</w:t>
      </w:r>
      <w:proofErr w:type="spellEnd"/>
      <w:r>
        <w:t xml:space="preserve"> </w:t>
      </w:r>
      <w:proofErr w:type="spellStart"/>
      <w:r>
        <w:t>ao</w:t>
      </w:r>
      <w:proofErr w:type="spellEnd"/>
      <w:r>
        <w:t xml:space="preserve"> </w:t>
      </w:r>
      <w:proofErr w:type="spellStart"/>
      <w:r>
        <w:t>mostrar</w:t>
      </w:r>
      <w:proofErr w:type="spellEnd"/>
      <w:r>
        <w:t xml:space="preserve"> </w:t>
      </w:r>
      <w:proofErr w:type="spellStart"/>
      <w:r>
        <w:t>para</w:t>
      </w:r>
      <w:proofErr w:type="spellEnd"/>
      <w:r>
        <w:t xml:space="preserve"> o </w:t>
      </w:r>
      <w:proofErr w:type="spellStart"/>
      <w:r>
        <w:t>leitor</w:t>
      </w:r>
      <w:proofErr w:type="spellEnd"/>
      <w:r>
        <w:t>.</w:t>
      </w:r>
    </w:p>
  </w:comment>
  <w:comment w:id="538" w:author="Leonardo Gresta Paulino Murta" w:date="2012-12-06T16:57:00Z" w:initials="LG">
    <w:p w14:paraId="67268B4D" w14:textId="3B36F93B" w:rsidR="00A32AC8" w:rsidRDefault="00A32AC8">
      <w:pPr>
        <w:pStyle w:val="CommentText"/>
      </w:pPr>
      <w:r>
        <w:rPr>
          <w:rStyle w:val="CommentReference"/>
        </w:rPr>
        <w:annotationRef/>
      </w:r>
      <w:r>
        <w:t xml:space="preserve">Como </w:t>
      </w:r>
      <w:proofErr w:type="spellStart"/>
      <w:r>
        <w:t>assim</w:t>
      </w:r>
      <w:proofErr w:type="spellEnd"/>
      <w:r>
        <w:t xml:space="preserve"> </w:t>
      </w:r>
      <w:proofErr w:type="spellStart"/>
      <w:r>
        <w:t>borda</w:t>
      </w:r>
      <w:proofErr w:type="spellEnd"/>
      <w:r>
        <w:t xml:space="preserve"> </w:t>
      </w:r>
      <w:proofErr w:type="spellStart"/>
      <w:r>
        <w:t>em</w:t>
      </w:r>
      <w:proofErr w:type="spellEnd"/>
      <w:r>
        <w:t xml:space="preserve"> edge</w:t>
      </w:r>
      <w:proofErr w:type="gramStart"/>
      <w:r>
        <w:t>?!?</w:t>
      </w:r>
      <w:proofErr w:type="gramEnd"/>
    </w:p>
  </w:comment>
  <w:comment w:id="539" w:author="Leonardo Gresta Paulino Murta" w:date="2012-12-06T16:58:00Z" w:initials="LG">
    <w:p w14:paraId="470428D2" w14:textId="462BE289" w:rsidR="00A32AC8" w:rsidRDefault="00A32AC8">
      <w:pPr>
        <w:pStyle w:val="CommentText"/>
      </w:pPr>
      <w:r>
        <w:rPr>
          <w:rStyle w:val="CommentReference"/>
        </w:rPr>
        <w:annotationRef/>
      </w:r>
      <w:r>
        <w:t xml:space="preserve">Como </w:t>
      </w:r>
      <w:proofErr w:type="spellStart"/>
      <w:r>
        <w:t>assim</w:t>
      </w:r>
      <w:proofErr w:type="spellEnd"/>
      <w:r>
        <w:t xml:space="preserve"> estimative, se o </w:t>
      </w:r>
      <w:proofErr w:type="spellStart"/>
      <w:r>
        <w:t>que</w:t>
      </w:r>
      <w:proofErr w:type="spellEnd"/>
      <w:r>
        <w:t xml:space="preserve"> </w:t>
      </w:r>
      <w:proofErr w:type="spellStart"/>
      <w:r>
        <w:t>vc</w:t>
      </w:r>
      <w:proofErr w:type="spellEnd"/>
      <w:r>
        <w:t xml:space="preserve"> tem é valor real?</w:t>
      </w:r>
    </w:p>
  </w:comment>
  <w:comment w:id="554" w:author="Leonardo Gresta Paulino Murta" w:date="2012-12-06T17:08:00Z" w:initials="LG">
    <w:p w14:paraId="2DC4A899" w14:textId="5C7AF65F" w:rsidR="00A32AC8" w:rsidRDefault="00A32AC8">
      <w:pPr>
        <w:pStyle w:val="CommentText"/>
      </w:pPr>
      <w:r>
        <w:rPr>
          <w:rStyle w:val="CommentReference"/>
        </w:rPr>
        <w:annotationRef/>
      </w:r>
      <w:proofErr w:type="spellStart"/>
      <w:r>
        <w:t>Poderia</w:t>
      </w:r>
      <w:proofErr w:type="spellEnd"/>
      <w:r>
        <w:t xml:space="preserve"> </w:t>
      </w:r>
      <w:proofErr w:type="spellStart"/>
      <w:r>
        <w:t>explorar</w:t>
      </w:r>
      <w:proofErr w:type="spellEnd"/>
      <w:r>
        <w:t xml:space="preserve"> a </w:t>
      </w:r>
      <w:proofErr w:type="spellStart"/>
      <w:r>
        <w:t>figura</w:t>
      </w:r>
      <w:proofErr w:type="spellEnd"/>
      <w:r>
        <w:t xml:space="preserve"> 4 </w:t>
      </w:r>
      <w:proofErr w:type="spellStart"/>
      <w:r>
        <w:t>aqui</w:t>
      </w:r>
      <w:proofErr w:type="spellEnd"/>
      <w:r>
        <w:t>.</w:t>
      </w:r>
    </w:p>
  </w:comment>
  <w:comment w:id="558" w:author="Leonardo Gresta Paulino Murta" w:date="2012-12-06T16:50:00Z" w:initials="LG">
    <w:p w14:paraId="4B0D038B" w14:textId="43E1E0C2" w:rsidR="00A32AC8" w:rsidRDefault="00A32AC8">
      <w:pPr>
        <w:pStyle w:val="CommentText"/>
      </w:pPr>
      <w:r>
        <w:rPr>
          <w:rStyle w:val="CommentReference"/>
        </w:rPr>
        <w:annotationRef/>
      </w:r>
      <w:proofErr w:type="spellStart"/>
      <w:r>
        <w:t>Veja</w:t>
      </w:r>
      <w:proofErr w:type="spellEnd"/>
      <w:r>
        <w:t xml:space="preserve"> </w:t>
      </w:r>
      <w:proofErr w:type="spellStart"/>
      <w:r>
        <w:t>como</w:t>
      </w:r>
      <w:proofErr w:type="spellEnd"/>
      <w:r>
        <w:t xml:space="preserve"> </w:t>
      </w:r>
      <w:proofErr w:type="spellStart"/>
      <w:r>
        <w:t>fiz</w:t>
      </w:r>
      <w:proofErr w:type="spellEnd"/>
      <w:r>
        <w:t xml:space="preserve"> </w:t>
      </w:r>
      <w:proofErr w:type="spellStart"/>
      <w:r>
        <w:t>para</w:t>
      </w:r>
      <w:proofErr w:type="spellEnd"/>
      <w:r>
        <w:t xml:space="preserve"> </w:t>
      </w:r>
      <w:proofErr w:type="spellStart"/>
      <w:r>
        <w:t>citar</w:t>
      </w:r>
      <w:proofErr w:type="spellEnd"/>
      <w:r>
        <w:t xml:space="preserve"> (a) e (b) no </w:t>
      </w:r>
      <w:proofErr w:type="spellStart"/>
      <w:r>
        <w:t>texto</w:t>
      </w:r>
      <w:proofErr w:type="spellEnd"/>
      <w:r>
        <w:t xml:space="preserve">. </w:t>
      </w:r>
      <w:proofErr w:type="spellStart"/>
      <w:r>
        <w:t>Não</w:t>
      </w:r>
      <w:proofErr w:type="spellEnd"/>
      <w:r>
        <w:t xml:space="preserve"> se </w:t>
      </w:r>
      <w:proofErr w:type="spellStart"/>
      <w:r>
        <w:t>cita</w:t>
      </w:r>
      <w:proofErr w:type="spellEnd"/>
      <w:r>
        <w:t xml:space="preserve"> </w:t>
      </w:r>
      <w:proofErr w:type="spellStart"/>
      <w:r>
        <w:t>direto</w:t>
      </w:r>
      <w:proofErr w:type="spellEnd"/>
      <w:r>
        <w:t xml:space="preserve">, </w:t>
      </w:r>
      <w:proofErr w:type="spellStart"/>
      <w:r>
        <w:t>pois</w:t>
      </w:r>
      <w:proofErr w:type="spellEnd"/>
      <w:r>
        <w:t xml:space="preserve"> </w:t>
      </w:r>
      <w:proofErr w:type="spellStart"/>
      <w:r>
        <w:t>texto</w:t>
      </w:r>
      <w:proofErr w:type="spellEnd"/>
      <w:r>
        <w:t xml:space="preserve"> entre parentheses é de </w:t>
      </w:r>
      <w:proofErr w:type="spellStart"/>
      <w:r>
        <w:t>leitura</w:t>
      </w:r>
      <w:proofErr w:type="spellEnd"/>
      <w:r>
        <w:t xml:space="preserve"> </w:t>
      </w:r>
      <w:proofErr w:type="spellStart"/>
      <w:r>
        <w:t>opcional</w:t>
      </w:r>
      <w:proofErr w:type="spellEnd"/>
      <w:r>
        <w:t>.</w:t>
      </w:r>
    </w:p>
  </w:comment>
  <w:comment w:id="567" w:author="Leonardo Gresta Paulino Murta" w:date="2012-12-06T16:44:00Z" w:initials="LG">
    <w:p w14:paraId="1A9C25FC" w14:textId="0E2B3BC2" w:rsidR="00A32AC8" w:rsidRDefault="00A32AC8">
      <w:pPr>
        <w:pStyle w:val="CommentText"/>
      </w:pPr>
      <w:r>
        <w:rPr>
          <w:rStyle w:val="CommentReference"/>
        </w:rPr>
        <w:annotationRef/>
      </w:r>
      <w:proofErr w:type="spellStart"/>
      <w:r>
        <w:t>Essa</w:t>
      </w:r>
      <w:proofErr w:type="spellEnd"/>
      <w:r>
        <w:t xml:space="preserve"> </w:t>
      </w:r>
      <w:proofErr w:type="spellStart"/>
      <w:r>
        <w:t>informação</w:t>
      </w:r>
      <w:proofErr w:type="spellEnd"/>
      <w:r>
        <w:t xml:space="preserve"> </w:t>
      </w:r>
      <w:proofErr w:type="spellStart"/>
      <w:r>
        <w:t>deveria</w:t>
      </w:r>
      <w:proofErr w:type="spellEnd"/>
      <w:r>
        <w:t xml:space="preserve"> </w:t>
      </w:r>
      <w:proofErr w:type="spellStart"/>
      <w:r>
        <w:t>estar</w:t>
      </w:r>
      <w:proofErr w:type="spellEnd"/>
      <w:r>
        <w:t xml:space="preserve"> no </w:t>
      </w:r>
      <w:proofErr w:type="spellStart"/>
      <w:r>
        <w:t>texto</w:t>
      </w:r>
      <w:proofErr w:type="spellEnd"/>
      <w:r>
        <w:t xml:space="preserve">. </w:t>
      </w:r>
      <w:proofErr w:type="spellStart"/>
      <w:r>
        <w:t>Não</w:t>
      </w:r>
      <w:proofErr w:type="spellEnd"/>
      <w:r>
        <w:t xml:space="preserve"> </w:t>
      </w:r>
      <w:proofErr w:type="spellStart"/>
      <w:r>
        <w:t>sobrecarregue</w:t>
      </w:r>
      <w:proofErr w:type="spellEnd"/>
      <w:r>
        <w:t xml:space="preserve"> as </w:t>
      </w:r>
      <w:proofErr w:type="spellStart"/>
      <w:r>
        <w:t>legendas</w:t>
      </w:r>
      <w:proofErr w:type="spellEnd"/>
      <w:r>
        <w:t>.</w:t>
      </w:r>
    </w:p>
  </w:comment>
  <w:comment w:id="570" w:author="Leonardo Gresta Paulino Murta" w:date="2012-12-06T17:09:00Z" w:initials="LG">
    <w:p w14:paraId="744A923F" w14:textId="0BE2AC0D" w:rsidR="00A32AC8" w:rsidRDefault="00A32AC8">
      <w:pPr>
        <w:pStyle w:val="CommentText"/>
      </w:pPr>
      <w:r>
        <w:rPr>
          <w:rStyle w:val="CommentReference"/>
        </w:rPr>
        <w:annotationRef/>
      </w:r>
      <w:proofErr w:type="spellStart"/>
      <w:r>
        <w:t>Veja</w:t>
      </w:r>
      <w:proofErr w:type="spellEnd"/>
      <w:r>
        <w:t xml:space="preserve"> </w:t>
      </w:r>
      <w:proofErr w:type="spellStart"/>
      <w:r>
        <w:t>que</w:t>
      </w:r>
      <w:proofErr w:type="spellEnd"/>
      <w:r>
        <w:t xml:space="preserve"> surge </w:t>
      </w:r>
      <w:proofErr w:type="spellStart"/>
      <w:r>
        <w:t>mais</w:t>
      </w:r>
      <w:proofErr w:type="spellEnd"/>
      <w:r>
        <w:t xml:space="preserve"> um </w:t>
      </w:r>
      <w:proofErr w:type="spellStart"/>
      <w:r>
        <w:t>filtro</w:t>
      </w:r>
      <w:proofErr w:type="spellEnd"/>
      <w:r>
        <w:t xml:space="preserve">. O </w:t>
      </w:r>
      <w:proofErr w:type="spellStart"/>
      <w:r>
        <w:t>leitor</w:t>
      </w:r>
      <w:proofErr w:type="spellEnd"/>
      <w:r>
        <w:t xml:space="preserve"> </w:t>
      </w:r>
      <w:proofErr w:type="spellStart"/>
      <w:r>
        <w:t>não</w:t>
      </w:r>
      <w:proofErr w:type="spellEnd"/>
      <w:r>
        <w:t xml:space="preserve"> </w:t>
      </w:r>
      <w:proofErr w:type="spellStart"/>
      <w:r>
        <w:t>sabe</w:t>
      </w:r>
      <w:proofErr w:type="spellEnd"/>
      <w:r>
        <w:t xml:space="preserve"> se esse </w:t>
      </w:r>
      <w:proofErr w:type="spellStart"/>
      <w:r>
        <w:t>será</w:t>
      </w:r>
      <w:proofErr w:type="spellEnd"/>
      <w:r>
        <w:t xml:space="preserve"> o </w:t>
      </w:r>
      <w:proofErr w:type="spellStart"/>
      <w:r>
        <w:t>último</w:t>
      </w:r>
      <w:proofErr w:type="spellEnd"/>
      <w:r>
        <w:t xml:space="preserve"> ou se </w:t>
      </w:r>
      <w:proofErr w:type="spellStart"/>
      <w:r>
        <w:t>virão</w:t>
      </w:r>
      <w:proofErr w:type="spellEnd"/>
      <w:r>
        <w:t xml:space="preserve"> outros 5. Por isso enumerar antes, como expliquei. A leitura de artigo </w:t>
      </w:r>
      <w:proofErr w:type="spellStart"/>
      <w:r>
        <w:t>científico</w:t>
      </w:r>
      <w:proofErr w:type="spellEnd"/>
      <w:r>
        <w:t xml:space="preserve"> deve ser </w:t>
      </w:r>
      <w:proofErr w:type="spellStart"/>
      <w:r>
        <w:t>previsível</w:t>
      </w:r>
      <w:proofErr w:type="spellEnd"/>
      <w:r>
        <w:t>.</w:t>
      </w:r>
    </w:p>
  </w:comment>
  <w:comment w:id="573" w:author="Leonardo Gresta Paulino Murta" w:date="2012-12-06T17:10:00Z" w:initials="LG">
    <w:p w14:paraId="00C58C20" w14:textId="558AC9B3" w:rsidR="00A32AC8" w:rsidRDefault="00A32AC8">
      <w:pPr>
        <w:pStyle w:val="CommentText"/>
      </w:pPr>
      <w:r>
        <w:rPr>
          <w:rStyle w:val="CommentReference"/>
        </w:rPr>
        <w:annotationRef/>
      </w:r>
      <w:proofErr w:type="spellStart"/>
      <w:r>
        <w:t>Não</w:t>
      </w:r>
      <w:proofErr w:type="spellEnd"/>
      <w:r>
        <w:t xml:space="preserve"> </w:t>
      </w:r>
      <w:proofErr w:type="spellStart"/>
      <w:r>
        <w:t>seria</w:t>
      </w:r>
      <w:proofErr w:type="spellEnd"/>
      <w:r>
        <w:t xml:space="preserve"> attribute?</w:t>
      </w:r>
    </w:p>
  </w:comment>
  <w:comment w:id="585" w:author="Leonardo Gresta Paulino Murta" w:date="2012-12-06T17:12:00Z" w:initials="LG">
    <w:p w14:paraId="64AA9B32" w14:textId="4A2E03B7" w:rsidR="00A32AC8" w:rsidRDefault="00A32AC8">
      <w:pPr>
        <w:pStyle w:val="CommentText"/>
      </w:pPr>
      <w:r>
        <w:rPr>
          <w:rStyle w:val="CommentReference"/>
        </w:rPr>
        <w:annotationRef/>
      </w:r>
      <w:r>
        <w:t xml:space="preserve">Tem </w:t>
      </w:r>
      <w:proofErr w:type="spellStart"/>
      <w:r>
        <w:t>que</w:t>
      </w:r>
      <w:proofErr w:type="spellEnd"/>
      <w:r>
        <w:t xml:space="preserve"> </w:t>
      </w:r>
      <w:proofErr w:type="spellStart"/>
      <w:r>
        <w:t>ser</w:t>
      </w:r>
      <w:proofErr w:type="spellEnd"/>
      <w:r>
        <w:t xml:space="preserve"> </w:t>
      </w:r>
      <w:proofErr w:type="spellStart"/>
      <w:r>
        <w:t>uma</w:t>
      </w:r>
      <w:proofErr w:type="spellEnd"/>
      <w:r>
        <w:t xml:space="preserve"> </w:t>
      </w:r>
      <w:proofErr w:type="spellStart"/>
      <w:r>
        <w:t>escala</w:t>
      </w:r>
      <w:proofErr w:type="spellEnd"/>
      <w:r>
        <w:t xml:space="preserve"> discrete? </w:t>
      </w:r>
      <w:proofErr w:type="spellStart"/>
      <w:r>
        <w:t>Não</w:t>
      </w:r>
      <w:proofErr w:type="spellEnd"/>
      <w:r>
        <w:t xml:space="preserve"> </w:t>
      </w:r>
      <w:proofErr w:type="spellStart"/>
      <w:r>
        <w:t>poderia</w:t>
      </w:r>
      <w:proofErr w:type="spellEnd"/>
      <w:r>
        <w:t xml:space="preserve"> </w:t>
      </w:r>
      <w:proofErr w:type="spellStart"/>
      <w:r>
        <w:t>usar</w:t>
      </w:r>
      <w:proofErr w:type="spellEnd"/>
      <w:r>
        <w:t xml:space="preserve"> a </w:t>
      </w:r>
      <w:proofErr w:type="spellStart"/>
      <w:r>
        <w:t>escala</w:t>
      </w:r>
      <w:proofErr w:type="spellEnd"/>
      <w:r>
        <w:t xml:space="preserve"> traffic light </w:t>
      </w:r>
      <w:proofErr w:type="spellStart"/>
      <w:r>
        <w:t>aqui</w:t>
      </w:r>
      <w:proofErr w:type="spellEnd"/>
      <w:r>
        <w:t xml:space="preserve">, fazendo uma </w:t>
      </w:r>
      <w:proofErr w:type="spellStart"/>
      <w:r>
        <w:t>variação</w:t>
      </w:r>
      <w:proofErr w:type="spellEnd"/>
      <w:r>
        <w:t xml:space="preserve"> "</w:t>
      </w:r>
      <w:proofErr w:type="spellStart"/>
      <w:r>
        <w:t>contínua</w:t>
      </w:r>
      <w:proofErr w:type="spellEnd"/>
      <w:r>
        <w:t xml:space="preserve">" de verde a </w:t>
      </w:r>
      <w:proofErr w:type="spellStart"/>
      <w:r>
        <w:t>vermelho</w:t>
      </w:r>
      <w:proofErr w:type="spellEnd"/>
      <w:r>
        <w:t>?</w:t>
      </w:r>
    </w:p>
  </w:comment>
  <w:comment w:id="590" w:author="Leonardo Gresta Paulino Murta" w:date="2012-12-06T23:43:00Z" w:initials="LG">
    <w:p w14:paraId="7174FCCE" w14:textId="4E602F5E" w:rsidR="00A32AC8" w:rsidRDefault="00A32AC8">
      <w:pPr>
        <w:pStyle w:val="CommentText"/>
      </w:pPr>
      <w:r>
        <w:rPr>
          <w:rStyle w:val="CommentReference"/>
        </w:rPr>
        <w:annotationRef/>
      </w:r>
      <w:proofErr w:type="spellStart"/>
      <w:r>
        <w:t>Ficou</w:t>
      </w:r>
      <w:proofErr w:type="spellEnd"/>
      <w:r>
        <w:t xml:space="preserve"> </w:t>
      </w:r>
      <w:proofErr w:type="spellStart"/>
      <w:r>
        <w:t>solto</w:t>
      </w:r>
      <w:proofErr w:type="spellEnd"/>
      <w:r>
        <w:t xml:space="preserve">, </w:t>
      </w:r>
      <w:proofErr w:type="spellStart"/>
      <w:r>
        <w:t>sem</w:t>
      </w:r>
      <w:proofErr w:type="spellEnd"/>
      <w:r>
        <w:t xml:space="preserve"> </w:t>
      </w:r>
      <w:proofErr w:type="spellStart"/>
      <w:r>
        <w:t>uma</w:t>
      </w:r>
      <w:proofErr w:type="spellEnd"/>
      <w:r>
        <w:t xml:space="preserve"> </w:t>
      </w:r>
      <w:proofErr w:type="spellStart"/>
      <w:r>
        <w:t>explicação</w:t>
      </w:r>
      <w:proofErr w:type="spellEnd"/>
      <w:r>
        <w:t xml:space="preserve"> de </w:t>
      </w:r>
      <w:proofErr w:type="spellStart"/>
      <w:r>
        <w:t>para</w:t>
      </w:r>
      <w:proofErr w:type="spellEnd"/>
      <w:r>
        <w:t xml:space="preserve"> </w:t>
      </w:r>
      <w:proofErr w:type="spellStart"/>
      <w:r>
        <w:t>que</w:t>
      </w:r>
      <w:proofErr w:type="spellEnd"/>
      <w:r>
        <w:t xml:space="preserve"> </w:t>
      </w:r>
      <w:proofErr w:type="spellStart"/>
      <w:r>
        <w:t>isso</w:t>
      </w:r>
      <w:proofErr w:type="spellEnd"/>
      <w:r>
        <w:t xml:space="preserve"> é </w:t>
      </w:r>
      <w:proofErr w:type="spellStart"/>
      <w:r>
        <w:t>útil</w:t>
      </w:r>
      <w:proofErr w:type="spellEnd"/>
      <w:r>
        <w:t>.</w:t>
      </w:r>
    </w:p>
  </w:comment>
  <w:comment w:id="592" w:author="Leonardo Gresta Paulino Murta" w:date="2012-12-06T23:45:00Z" w:initials="LG">
    <w:p w14:paraId="7C755E9D" w14:textId="150C6E64" w:rsidR="00A32AC8" w:rsidRDefault="00A32AC8">
      <w:pPr>
        <w:pStyle w:val="CommentText"/>
      </w:pPr>
      <w:r>
        <w:rPr>
          <w:rStyle w:val="CommentReference"/>
        </w:rPr>
        <w:annotationRef/>
      </w:r>
      <w:proofErr w:type="spellStart"/>
      <w:r>
        <w:t>Evite</w:t>
      </w:r>
      <w:proofErr w:type="spellEnd"/>
      <w:r>
        <w:t xml:space="preserve"> </w:t>
      </w:r>
      <w:proofErr w:type="spellStart"/>
      <w:r>
        <w:t>parágrafos</w:t>
      </w:r>
      <w:proofErr w:type="spellEnd"/>
      <w:r>
        <w:t xml:space="preserve"> com </w:t>
      </w:r>
      <w:proofErr w:type="spellStart"/>
      <w:r>
        <w:t>só uma</w:t>
      </w:r>
      <w:proofErr w:type="spellEnd"/>
      <w:r>
        <w:t xml:space="preserve"> frase, e evite frases com 5 </w:t>
      </w:r>
      <w:proofErr w:type="spellStart"/>
      <w:r>
        <w:t>linhas</w:t>
      </w:r>
      <w:proofErr w:type="spellEnd"/>
      <w:r>
        <w:t>.</w:t>
      </w:r>
    </w:p>
  </w:comment>
  <w:comment w:id="591" w:author="Micro" w:date="2012-12-03T18:22:00Z" w:initials="M">
    <w:p w14:paraId="21232D2E" w14:textId="77777777" w:rsidR="00A32AC8" w:rsidRPr="00CD3F97" w:rsidRDefault="00A32AC8">
      <w:pPr>
        <w:pStyle w:val="CommentText"/>
        <w:rPr>
          <w:lang w:val="pt-BR"/>
        </w:rPr>
      </w:pPr>
      <w:r>
        <w:rPr>
          <w:rStyle w:val="CommentReference"/>
        </w:rPr>
        <w:annotationRef/>
      </w:r>
      <w:proofErr w:type="spellStart"/>
      <w:r w:rsidRPr="00CD3F97">
        <w:rPr>
          <w:lang w:val="pt-BR"/>
        </w:rPr>
        <w:t>Voce</w:t>
      </w:r>
      <w:proofErr w:type="spellEnd"/>
      <w:r w:rsidRPr="00CD3F97">
        <w:rPr>
          <w:lang w:val="pt-BR"/>
        </w:rPr>
        <w:t xml:space="preserve"> esta falando muito das ferramentas que auxiliam a ver o grafo. </w:t>
      </w:r>
      <w:r>
        <w:rPr>
          <w:lang w:val="pt-BR"/>
        </w:rPr>
        <w:t>Para a proposta que temos, acho isto pouco relevante e eventualmente pode-se ate deixar bem resumido...</w:t>
      </w:r>
    </w:p>
  </w:comment>
  <w:comment w:id="652" w:author="Leonardo Gresta Paulino Murta" w:date="2012-12-06T23:53:00Z" w:initials="LG">
    <w:p w14:paraId="7F3F8D2C" w14:textId="24662E7E" w:rsidR="00A32AC8" w:rsidRDefault="00A32AC8">
      <w:pPr>
        <w:pStyle w:val="CommentText"/>
      </w:pPr>
      <w:r>
        <w:rPr>
          <w:rStyle w:val="CommentReference"/>
        </w:rPr>
        <w:annotationRef/>
      </w:r>
      <w:proofErr w:type="spellStart"/>
      <w:r>
        <w:t>Não</w:t>
      </w:r>
      <w:proofErr w:type="spellEnd"/>
      <w:r>
        <w:t xml:space="preserve"> </w:t>
      </w:r>
      <w:proofErr w:type="spellStart"/>
      <w:r>
        <w:t>colocaria</w:t>
      </w:r>
      <w:proofErr w:type="spellEnd"/>
      <w:r>
        <w:t xml:space="preserve"> </w:t>
      </w:r>
      <w:proofErr w:type="spellStart"/>
      <w:r>
        <w:t>dessa</w:t>
      </w:r>
      <w:proofErr w:type="spellEnd"/>
      <w:r>
        <w:t xml:space="preserve"> forma. </w:t>
      </w:r>
      <w:proofErr w:type="spellStart"/>
      <w:r>
        <w:t>Nós</w:t>
      </w:r>
      <w:proofErr w:type="spellEnd"/>
      <w:r>
        <w:t xml:space="preserve">, </w:t>
      </w:r>
      <w:proofErr w:type="spellStart"/>
      <w:r>
        <w:t>pesquisadores</w:t>
      </w:r>
      <w:proofErr w:type="spellEnd"/>
      <w:r>
        <w:t xml:space="preserve">, </w:t>
      </w:r>
      <w:proofErr w:type="spellStart"/>
      <w:r>
        <w:t>normalmente</w:t>
      </w:r>
      <w:proofErr w:type="spellEnd"/>
      <w:r>
        <w:t xml:space="preserve"> </w:t>
      </w:r>
      <w:proofErr w:type="spellStart"/>
      <w:r>
        <w:t>gostamos</w:t>
      </w:r>
      <w:proofErr w:type="spellEnd"/>
      <w:r>
        <w:t xml:space="preserve"> de </w:t>
      </w:r>
      <w:proofErr w:type="spellStart"/>
      <w:r>
        <w:t>problemas</w:t>
      </w:r>
      <w:proofErr w:type="spellEnd"/>
      <w:r>
        <w:t xml:space="preserve"> </w:t>
      </w:r>
      <w:proofErr w:type="spellStart"/>
      <w:r>
        <w:t>complexos</w:t>
      </w:r>
      <w:proofErr w:type="spellEnd"/>
      <w:r>
        <w:t xml:space="preserve">. </w:t>
      </w:r>
      <w:proofErr w:type="spellStart"/>
      <w:r>
        <w:t>Deixaria</w:t>
      </w:r>
      <w:proofErr w:type="spellEnd"/>
      <w:r>
        <w:t xml:space="preserve"> </w:t>
      </w:r>
      <w:proofErr w:type="spellStart"/>
      <w:r>
        <w:t>isso</w:t>
      </w:r>
      <w:proofErr w:type="spellEnd"/>
      <w:r>
        <w:t xml:space="preserve"> </w:t>
      </w:r>
      <w:proofErr w:type="spellStart"/>
      <w:r>
        <w:t>como</w:t>
      </w:r>
      <w:proofErr w:type="spellEnd"/>
      <w:r>
        <w:t xml:space="preserve"> </w:t>
      </w:r>
      <w:proofErr w:type="spellStart"/>
      <w:r>
        <w:t>trabalho</w:t>
      </w:r>
      <w:proofErr w:type="spellEnd"/>
      <w:r>
        <w:t xml:space="preserve"> </w:t>
      </w:r>
      <w:proofErr w:type="spellStart"/>
      <w:r>
        <w:t>futuro</w:t>
      </w:r>
      <w:proofErr w:type="spellEnd"/>
      <w:r>
        <w:t xml:space="preserve">. </w:t>
      </w:r>
      <w:proofErr w:type="spellStart"/>
      <w:r>
        <w:t>Quem</w:t>
      </w:r>
      <w:proofErr w:type="spellEnd"/>
      <w:r>
        <w:t xml:space="preserve"> </w:t>
      </w:r>
      <w:proofErr w:type="spellStart"/>
      <w:r>
        <w:t>sabe</w:t>
      </w:r>
      <w:proofErr w:type="spellEnd"/>
      <w:r>
        <w:t xml:space="preserve"> um </w:t>
      </w:r>
      <w:proofErr w:type="spellStart"/>
      <w:r>
        <w:t>doutorado</w:t>
      </w:r>
      <w:proofErr w:type="spellEnd"/>
      <w:proofErr w:type="gramStart"/>
      <w:r>
        <w:t>?!?</w:t>
      </w:r>
      <w:proofErr w:type="gramEnd"/>
    </w:p>
  </w:comment>
  <w:comment w:id="663" w:author="Micro" w:date="2012-12-03T18:22:00Z" w:initials="M">
    <w:p w14:paraId="5D88FDFF" w14:textId="77777777" w:rsidR="00A32AC8" w:rsidRPr="00CA78C8" w:rsidRDefault="00A32AC8">
      <w:pPr>
        <w:pStyle w:val="CommentText"/>
        <w:rPr>
          <w:lang w:val="pt-BR"/>
        </w:rPr>
      </w:pPr>
      <w:r>
        <w:rPr>
          <w:rStyle w:val="CommentReference"/>
        </w:rPr>
        <w:annotationRef/>
      </w:r>
      <w:r w:rsidRPr="00CA78C8">
        <w:rPr>
          <w:lang w:val="pt-BR"/>
        </w:rPr>
        <w:t xml:space="preserve">Estou achando </w:t>
      </w:r>
      <w:r>
        <w:rPr>
          <w:lang w:val="pt-BR"/>
        </w:rPr>
        <w:t>este paragrafo</w:t>
      </w:r>
      <w:r w:rsidRPr="00CA78C8">
        <w:rPr>
          <w:lang w:val="pt-BR"/>
        </w:rPr>
        <w:t xml:space="preserve"> redundante e repetitiv</w:t>
      </w:r>
      <w:r>
        <w:rPr>
          <w:lang w:val="pt-BR"/>
        </w:rPr>
        <w:t>o</w:t>
      </w:r>
    </w:p>
  </w:comment>
  <w:comment w:id="682" w:author="Leonardo Gresta Paulino Murta" w:date="2012-12-07T00:03:00Z" w:initials="LG">
    <w:p w14:paraId="05C2A6AB" w14:textId="1030DB7C" w:rsidR="00A32AC8" w:rsidRDefault="00A32AC8">
      <w:pPr>
        <w:pStyle w:val="CommentText"/>
      </w:pPr>
      <w:r>
        <w:rPr>
          <w:rStyle w:val="CommentReference"/>
        </w:rPr>
        <w:annotationRef/>
      </w:r>
      <w:r>
        <w:t xml:space="preserve">Se a </w:t>
      </w:r>
      <w:proofErr w:type="spellStart"/>
      <w:r>
        <w:t>figura</w:t>
      </w:r>
      <w:proofErr w:type="spellEnd"/>
      <w:r>
        <w:t xml:space="preserve"> </w:t>
      </w:r>
      <w:proofErr w:type="spellStart"/>
      <w:r>
        <w:t>vem</w:t>
      </w:r>
      <w:proofErr w:type="spellEnd"/>
      <w:r>
        <w:t xml:space="preserve"> de um </w:t>
      </w:r>
      <w:proofErr w:type="spellStart"/>
      <w:r>
        <w:t>artigo</w:t>
      </w:r>
      <w:proofErr w:type="spellEnd"/>
      <w:r>
        <w:t xml:space="preserve"> </w:t>
      </w:r>
      <w:proofErr w:type="spellStart"/>
      <w:r>
        <w:t>que</w:t>
      </w:r>
      <w:proofErr w:type="spellEnd"/>
      <w:r>
        <w:t xml:space="preserve"> é </w:t>
      </w:r>
      <w:proofErr w:type="spellStart"/>
      <w:r>
        <w:t>seu</w:t>
      </w:r>
      <w:proofErr w:type="spellEnd"/>
      <w:r>
        <w:t xml:space="preserve">, </w:t>
      </w:r>
      <w:proofErr w:type="spellStart"/>
      <w:r>
        <w:t>não</w:t>
      </w:r>
      <w:proofErr w:type="spellEnd"/>
      <w:r>
        <w:t xml:space="preserve"> </w:t>
      </w:r>
      <w:proofErr w:type="spellStart"/>
      <w:r>
        <w:t>precisa</w:t>
      </w:r>
      <w:proofErr w:type="spellEnd"/>
      <w:r>
        <w:t xml:space="preserve"> </w:t>
      </w:r>
      <w:proofErr w:type="spellStart"/>
      <w:r>
        <w:t>citar</w:t>
      </w:r>
      <w:proofErr w:type="spellEnd"/>
      <w:r>
        <w:t xml:space="preserve"> a </w:t>
      </w:r>
      <w:proofErr w:type="spellStart"/>
      <w:r>
        <w:t>fonte</w:t>
      </w:r>
      <w:proofErr w:type="spellEnd"/>
      <w:r>
        <w:t xml:space="preserve">. Vale </w:t>
      </w:r>
      <w:proofErr w:type="spellStart"/>
      <w:r>
        <w:t>para</w:t>
      </w:r>
      <w:proofErr w:type="spellEnd"/>
      <w:r>
        <w:t xml:space="preserve"> as </w:t>
      </w:r>
      <w:proofErr w:type="spellStart"/>
      <w:r>
        <w:t>demais</w:t>
      </w:r>
      <w:proofErr w:type="spellEnd"/>
      <w:r>
        <w:t>.</w:t>
      </w:r>
    </w:p>
  </w:comment>
  <w:comment w:id="698" w:author="Leonardo Gresta Paulino Murta" w:date="2012-12-07T00:04:00Z" w:initials="LG">
    <w:p w14:paraId="502359C1" w14:textId="35573180" w:rsidR="00A32AC8" w:rsidRDefault="00A32AC8">
      <w:pPr>
        <w:pStyle w:val="CommentText"/>
      </w:pPr>
      <w:r>
        <w:rPr>
          <w:rStyle w:val="CommentReference"/>
        </w:rPr>
        <w:annotationRef/>
      </w:r>
      <w:r>
        <w:t xml:space="preserve">Como </w:t>
      </w:r>
      <w:proofErr w:type="spellStart"/>
      <w:r>
        <w:t>já</w:t>
      </w:r>
      <w:proofErr w:type="spellEnd"/>
      <w:r>
        <w:t xml:space="preserve"> </w:t>
      </w:r>
      <w:proofErr w:type="spellStart"/>
      <w:r>
        <w:t>disse</w:t>
      </w:r>
      <w:proofErr w:type="spellEnd"/>
      <w:r>
        <w:t xml:space="preserve"> antes, </w:t>
      </w:r>
      <w:proofErr w:type="spellStart"/>
      <w:r>
        <w:t>vc</w:t>
      </w:r>
      <w:proofErr w:type="spellEnd"/>
      <w:r>
        <w:t xml:space="preserve"> </w:t>
      </w:r>
      <w:proofErr w:type="spellStart"/>
      <w:r>
        <w:t>precisa</w:t>
      </w:r>
      <w:proofErr w:type="spellEnd"/>
      <w:r>
        <w:t xml:space="preserve"> </w:t>
      </w:r>
      <w:proofErr w:type="spellStart"/>
      <w:r>
        <w:t>guiar</w:t>
      </w:r>
      <w:proofErr w:type="spellEnd"/>
      <w:r>
        <w:t xml:space="preserve"> o </w:t>
      </w:r>
      <w:proofErr w:type="spellStart"/>
      <w:r>
        <w:t>leitor</w:t>
      </w:r>
      <w:proofErr w:type="spellEnd"/>
      <w:r>
        <w:t xml:space="preserve"> </w:t>
      </w:r>
      <w:proofErr w:type="spellStart"/>
      <w:r>
        <w:t>na</w:t>
      </w:r>
      <w:proofErr w:type="spellEnd"/>
      <w:r>
        <w:t xml:space="preserve"> </w:t>
      </w:r>
      <w:proofErr w:type="spellStart"/>
      <w:r>
        <w:t>leitura</w:t>
      </w:r>
      <w:proofErr w:type="spellEnd"/>
      <w:r>
        <w:t xml:space="preserve"> da </w:t>
      </w:r>
      <w:proofErr w:type="spellStart"/>
      <w:r>
        <w:t>figura</w:t>
      </w:r>
      <w:proofErr w:type="spellEnd"/>
      <w:r>
        <w:t xml:space="preserve">. </w:t>
      </w:r>
      <w:proofErr w:type="spellStart"/>
      <w:r>
        <w:t>Essas</w:t>
      </w:r>
      <w:proofErr w:type="spellEnd"/>
      <w:r>
        <w:t xml:space="preserve"> </w:t>
      </w:r>
      <w:proofErr w:type="spellStart"/>
      <w:r>
        <w:t>mudanças</w:t>
      </w:r>
      <w:proofErr w:type="spellEnd"/>
      <w:r>
        <w:t xml:space="preserve"> </w:t>
      </w:r>
      <w:proofErr w:type="spellStart"/>
      <w:r>
        <w:t>significantes</w:t>
      </w:r>
      <w:proofErr w:type="spellEnd"/>
      <w:r>
        <w:t xml:space="preserve"> de </w:t>
      </w:r>
      <w:proofErr w:type="spellStart"/>
      <w:r>
        <w:t>responsabilidade</w:t>
      </w:r>
      <w:proofErr w:type="spellEnd"/>
      <w:r>
        <w:t xml:space="preserve"> de </w:t>
      </w:r>
      <w:proofErr w:type="spellStart"/>
      <w:r>
        <w:t>papéis</w:t>
      </w:r>
      <w:proofErr w:type="spellEnd"/>
      <w:r>
        <w:t xml:space="preserve"> é o </w:t>
      </w:r>
      <w:proofErr w:type="spellStart"/>
      <w:r>
        <w:t>que</w:t>
      </w:r>
      <w:proofErr w:type="spellEnd"/>
      <w:r>
        <w:t xml:space="preserve"> </w:t>
      </w:r>
      <w:proofErr w:type="spellStart"/>
      <w:r>
        <w:t>nessa</w:t>
      </w:r>
      <w:proofErr w:type="spellEnd"/>
      <w:r>
        <w:t xml:space="preserve"> </w:t>
      </w:r>
      <w:proofErr w:type="spellStart"/>
      <w:r>
        <w:t>figura</w:t>
      </w:r>
      <w:proofErr w:type="spellEnd"/>
      <w:r>
        <w:t>?</w:t>
      </w:r>
    </w:p>
  </w:comment>
  <w:comment w:id="733" w:author="Leonardo Gresta Paulino Murta" w:date="2012-12-07T00:08:00Z" w:initials="LG">
    <w:p w14:paraId="7424AE8A" w14:textId="4B3BE64C" w:rsidR="00A32AC8" w:rsidRDefault="00A32AC8">
      <w:pPr>
        <w:pStyle w:val="CommentText"/>
      </w:pPr>
      <w:r>
        <w:rPr>
          <w:rStyle w:val="CommentReference"/>
        </w:rPr>
        <w:annotationRef/>
      </w:r>
      <w:r>
        <w:t xml:space="preserve">He </w:t>
      </w:r>
      <w:proofErr w:type="spellStart"/>
      <w:r>
        <w:t>aqui</w:t>
      </w:r>
      <w:proofErr w:type="spellEnd"/>
      <w:r>
        <w:t xml:space="preserve"> é </w:t>
      </w:r>
      <w:proofErr w:type="spellStart"/>
      <w:r>
        <w:t>quem</w:t>
      </w:r>
      <w:proofErr w:type="spellEnd"/>
      <w:r>
        <w:t xml:space="preserve">? O </w:t>
      </w:r>
      <w:proofErr w:type="spellStart"/>
      <w:r>
        <w:t>processo</w:t>
      </w:r>
      <w:proofErr w:type="spellEnd"/>
      <w:r>
        <w:t>? It?</w:t>
      </w:r>
    </w:p>
  </w:comment>
  <w:comment w:id="718" w:author="Leonardo Gresta Paulino Murta" w:date="2012-12-07T00:06:00Z" w:initials="LG">
    <w:p w14:paraId="74CFFAC6" w14:textId="17D07B54" w:rsidR="00A32AC8" w:rsidRDefault="00A32AC8">
      <w:pPr>
        <w:pStyle w:val="CommentText"/>
      </w:pPr>
      <w:r>
        <w:rPr>
          <w:rStyle w:val="CommentReference"/>
        </w:rPr>
        <w:annotationRef/>
      </w:r>
      <w:proofErr w:type="spellStart"/>
      <w:r>
        <w:t>Até</w:t>
      </w:r>
      <w:proofErr w:type="spellEnd"/>
      <w:r>
        <w:t xml:space="preserve"> o </w:t>
      </w:r>
      <w:proofErr w:type="spellStart"/>
      <w:r>
        <w:t>meu</w:t>
      </w:r>
      <w:proofErr w:type="spellEnd"/>
      <w:r>
        <w:t xml:space="preserve"> word </w:t>
      </w:r>
      <w:proofErr w:type="spellStart"/>
      <w:r>
        <w:t>reclamou</w:t>
      </w:r>
      <w:proofErr w:type="spellEnd"/>
      <w:r>
        <w:t xml:space="preserve"> do </w:t>
      </w:r>
      <w:proofErr w:type="spellStart"/>
      <w:r>
        <w:t>tamanho</w:t>
      </w:r>
      <w:proofErr w:type="spellEnd"/>
      <w:r>
        <w:t xml:space="preserve"> </w:t>
      </w:r>
      <w:proofErr w:type="spellStart"/>
      <w:r>
        <w:t>dessa</w:t>
      </w:r>
      <w:proofErr w:type="spellEnd"/>
      <w:r>
        <w:t xml:space="preserve"> </w:t>
      </w:r>
      <w:proofErr w:type="spellStart"/>
      <w:r>
        <w:t>frase</w:t>
      </w:r>
      <w:proofErr w:type="spellEnd"/>
      <w:r>
        <w:t xml:space="preserve">. 7 </w:t>
      </w:r>
      <w:proofErr w:type="spellStart"/>
      <w:r>
        <w:t>linhas</w:t>
      </w:r>
      <w:proofErr w:type="spellEnd"/>
      <w:r>
        <w:t xml:space="preserve">. </w:t>
      </w:r>
      <w:proofErr w:type="spellStart"/>
      <w:r>
        <w:t>Frases</w:t>
      </w:r>
      <w:proofErr w:type="spellEnd"/>
      <w:r>
        <w:t xml:space="preserve"> </w:t>
      </w:r>
      <w:proofErr w:type="spellStart"/>
      <w:r>
        <w:t>não</w:t>
      </w:r>
      <w:proofErr w:type="spellEnd"/>
      <w:r>
        <w:t xml:space="preserve"> </w:t>
      </w:r>
      <w:proofErr w:type="spellStart"/>
      <w:r>
        <w:t>deveriam</w:t>
      </w:r>
      <w:proofErr w:type="spellEnd"/>
      <w:r>
        <w:t xml:space="preserve"> passer de 2 </w:t>
      </w:r>
      <w:proofErr w:type="spellStart"/>
      <w:r>
        <w:t>linhas</w:t>
      </w:r>
      <w:proofErr w:type="spellEnd"/>
      <w:r>
        <w:t xml:space="preserve">, no </w:t>
      </w:r>
      <w:proofErr w:type="spellStart"/>
      <w:r>
        <w:t>máximo</w:t>
      </w:r>
      <w:proofErr w:type="spellEnd"/>
      <w:r>
        <w:t xml:space="preserve"> 3.</w:t>
      </w:r>
    </w:p>
  </w:comment>
  <w:comment w:id="745" w:author="Micro" w:date="2012-12-03T18:22:00Z" w:initials="M">
    <w:p w14:paraId="6B8519FE" w14:textId="77777777" w:rsidR="00A32AC8" w:rsidRDefault="00A32AC8">
      <w:pPr>
        <w:pStyle w:val="CommentText"/>
      </w:pPr>
      <w:r>
        <w:rPr>
          <w:rStyle w:val="CommentReference"/>
        </w:rPr>
        <w:annotationRef/>
      </w:r>
      <w:proofErr w:type="spellStart"/>
      <w:r>
        <w:t>Precisa</w:t>
      </w:r>
      <w:proofErr w:type="spellEnd"/>
      <w:r>
        <w:t xml:space="preserve"> </w:t>
      </w:r>
      <w:proofErr w:type="spellStart"/>
      <w:r>
        <w:t>mencionar</w:t>
      </w:r>
      <w:proofErr w:type="spellEnd"/>
      <w:r>
        <w:t xml:space="preserve"> </w:t>
      </w:r>
      <w:proofErr w:type="spellStart"/>
      <w:r>
        <w:t>este</w:t>
      </w:r>
      <w:proofErr w:type="spellEnd"/>
      <w:r>
        <w:t xml:space="preserve"> </w:t>
      </w:r>
      <w:proofErr w:type="spellStart"/>
      <w:r>
        <w:t>detalhe</w:t>
      </w:r>
      <w:proofErr w:type="spellEnd"/>
      <w:proofErr w:type="gramStart"/>
      <w:r>
        <w:t>???</w:t>
      </w:r>
      <w:proofErr w:type="gramEnd"/>
      <w:r>
        <w:t xml:space="preserve"> </w:t>
      </w:r>
    </w:p>
  </w:comment>
  <w:comment w:id="747" w:author="Micro" w:date="2012-12-03T18:22:00Z" w:initials="M">
    <w:p w14:paraId="6C4316DD" w14:textId="77777777" w:rsidR="00A32AC8" w:rsidRPr="00716E6F" w:rsidRDefault="00A32AC8">
      <w:pPr>
        <w:pStyle w:val="CommentText"/>
        <w:rPr>
          <w:lang w:val="pt-BR"/>
        </w:rPr>
      </w:pPr>
      <w:r>
        <w:rPr>
          <w:rStyle w:val="CommentReference"/>
        </w:rPr>
        <w:annotationRef/>
      </w:r>
      <w:r w:rsidRPr="00716E6F">
        <w:rPr>
          <w:lang w:val="pt-BR"/>
        </w:rPr>
        <w:t>Esta frase ficou meio solta…</w:t>
      </w:r>
    </w:p>
  </w:comment>
  <w:comment w:id="743" w:author="Leonardo Gresta Paulino Murta" w:date="2012-12-07T00:12:00Z" w:initials="LG">
    <w:p w14:paraId="4806F4E3" w14:textId="73FB0C08" w:rsidR="00A32AC8" w:rsidRDefault="00A32AC8">
      <w:pPr>
        <w:pStyle w:val="CommentText"/>
      </w:pPr>
      <w:r>
        <w:rPr>
          <w:rStyle w:val="CommentReference"/>
        </w:rPr>
        <w:annotationRef/>
      </w:r>
      <w:proofErr w:type="spellStart"/>
      <w:r>
        <w:t>Outra</w:t>
      </w:r>
      <w:proofErr w:type="spellEnd"/>
      <w:r>
        <w:t xml:space="preserve"> </w:t>
      </w:r>
      <w:proofErr w:type="spellStart"/>
      <w:r>
        <w:t>frase</w:t>
      </w:r>
      <w:proofErr w:type="spellEnd"/>
      <w:r>
        <w:t xml:space="preserve"> longa.</w:t>
      </w:r>
    </w:p>
  </w:comment>
  <w:comment w:id="763" w:author="Micro" w:date="2012-12-03T18:22:00Z" w:initials="M">
    <w:p w14:paraId="64D10435" w14:textId="77777777" w:rsidR="00A32AC8" w:rsidRPr="00716E6F" w:rsidRDefault="00A32AC8">
      <w:pPr>
        <w:pStyle w:val="CommentText"/>
        <w:rPr>
          <w:lang w:val="pt-BR"/>
        </w:rPr>
      </w:pPr>
      <w:r>
        <w:rPr>
          <w:rStyle w:val="CommentReference"/>
        </w:rPr>
        <w:annotationRef/>
      </w:r>
      <w:r w:rsidRPr="00716E6F">
        <w:rPr>
          <w:lang w:val="pt-BR"/>
        </w:rPr>
        <w:t>Frase solta…</w:t>
      </w:r>
    </w:p>
  </w:comment>
  <w:comment w:id="765" w:author="Micro" w:date="2012-12-03T18:22:00Z" w:initials="M">
    <w:p w14:paraId="419B630F" w14:textId="77777777" w:rsidR="00A32AC8" w:rsidRPr="00716E6F" w:rsidRDefault="00A32AC8">
      <w:pPr>
        <w:pStyle w:val="CommentText"/>
        <w:rPr>
          <w:lang w:val="pt-BR"/>
        </w:rPr>
      </w:pPr>
      <w:r>
        <w:rPr>
          <w:rStyle w:val="CommentReference"/>
        </w:rPr>
        <w:annotationRef/>
      </w:r>
      <w:r w:rsidRPr="00716E6F">
        <w:rPr>
          <w:lang w:val="pt-BR"/>
        </w:rPr>
        <w:t xml:space="preserve">Colocar Referencia para as figuras </w:t>
      </w:r>
      <w:proofErr w:type="spellStart"/>
      <w:r w:rsidRPr="00716E6F">
        <w:rPr>
          <w:lang w:val="pt-BR"/>
        </w:rPr>
        <w:t>correspondents</w:t>
      </w:r>
      <w:proofErr w:type="spellEnd"/>
      <w:r w:rsidRPr="00716E6F">
        <w:rPr>
          <w:lang w:val="pt-BR"/>
        </w:rPr>
        <w:t>…</w:t>
      </w:r>
    </w:p>
  </w:comment>
  <w:comment w:id="771" w:author="Leonardo Gresta Paulino Murta" w:date="2012-12-07T00:13:00Z" w:initials="LG">
    <w:p w14:paraId="0F9E9EC4" w14:textId="79E59BA8" w:rsidR="00A32AC8" w:rsidRDefault="00A32AC8">
      <w:pPr>
        <w:pStyle w:val="CommentText"/>
      </w:pPr>
      <w:r>
        <w:rPr>
          <w:rStyle w:val="CommentReference"/>
        </w:rPr>
        <w:annotationRef/>
      </w:r>
      <w:proofErr w:type="spellStart"/>
      <w:r>
        <w:t>Ajustar</w:t>
      </w:r>
      <w:proofErr w:type="spellEnd"/>
      <w:r>
        <w:t xml:space="preserve"> </w:t>
      </w:r>
      <w:proofErr w:type="spellStart"/>
      <w:r>
        <w:t>esse</w:t>
      </w:r>
      <w:proofErr w:type="spellEnd"/>
      <w:r>
        <w:t xml:space="preserve"> (a), (b) </w:t>
      </w:r>
      <w:proofErr w:type="spellStart"/>
      <w:r>
        <w:t>como</w:t>
      </w:r>
      <w:proofErr w:type="spellEnd"/>
      <w:r>
        <w:t xml:space="preserve"> </w:t>
      </w:r>
      <w:proofErr w:type="spellStart"/>
      <w:r>
        <w:t>falei</w:t>
      </w:r>
      <w:proofErr w:type="spellEnd"/>
      <w:r>
        <w:t xml:space="preserve"> antes.</w:t>
      </w:r>
    </w:p>
  </w:comment>
  <w:comment w:id="776" w:author="Kohwalter" w:date="2012-12-03T18:22:00Z" w:initials="K">
    <w:p w14:paraId="01340F51" w14:textId="77777777" w:rsidR="00A32AC8" w:rsidRPr="001B1500" w:rsidRDefault="00A32AC8">
      <w:pPr>
        <w:pStyle w:val="CommentText"/>
        <w:rPr>
          <w:lang w:val="pt-BR"/>
        </w:rPr>
      </w:pPr>
      <w:r>
        <w:rPr>
          <w:rStyle w:val="CommentReference"/>
        </w:rPr>
        <w:annotationRef/>
      </w:r>
      <w:r w:rsidRPr="001B1500">
        <w:rPr>
          <w:lang w:val="pt-BR"/>
        </w:rPr>
        <w:t xml:space="preserve">Explicar que para manter </w:t>
      </w:r>
      <w:r>
        <w:rPr>
          <w:lang w:val="pt-BR"/>
        </w:rPr>
        <w:t>os grafos dos exemplos pequenos,</w:t>
      </w:r>
      <w:r w:rsidRPr="001B1500">
        <w:rPr>
          <w:lang w:val="pt-BR"/>
        </w:rPr>
        <w:t xml:space="preserve"> os modificadores </w:t>
      </w:r>
      <w:r>
        <w:rPr>
          <w:lang w:val="pt-BR"/>
        </w:rPr>
        <w:t xml:space="preserve">usados </w:t>
      </w:r>
      <w:r w:rsidRPr="001B1500">
        <w:rPr>
          <w:lang w:val="pt-BR"/>
        </w:rPr>
        <w:t>no jogo foram alterados?</w:t>
      </w:r>
    </w:p>
  </w:comment>
  <w:comment w:id="777" w:author="Leonardo Gresta Paulino Murta" w:date="2012-12-05T17:34:00Z" w:initials="LG">
    <w:p w14:paraId="453C5A3C" w14:textId="77777777" w:rsidR="00A32AC8" w:rsidRDefault="00A32AC8">
      <w:pPr>
        <w:pStyle w:val="CommentText"/>
      </w:pPr>
      <w:r>
        <w:rPr>
          <w:rStyle w:val="CommentReference"/>
        </w:rPr>
        <w:annotationRef/>
      </w:r>
      <w:r>
        <w:t xml:space="preserve">Como </w:t>
      </w:r>
      <w:proofErr w:type="spellStart"/>
      <w:r>
        <w:t>neste</w:t>
      </w:r>
      <w:proofErr w:type="spellEnd"/>
      <w:r>
        <w:t xml:space="preserve"> </w:t>
      </w:r>
      <w:proofErr w:type="spellStart"/>
      <w:r>
        <w:t>artigo</w:t>
      </w:r>
      <w:proofErr w:type="spellEnd"/>
      <w:r>
        <w:t xml:space="preserve"> </w:t>
      </w:r>
      <w:proofErr w:type="spellStart"/>
      <w:r>
        <w:t>não</w:t>
      </w:r>
      <w:proofErr w:type="spellEnd"/>
      <w:r>
        <w:t xml:space="preserve"> </w:t>
      </w:r>
      <w:proofErr w:type="spellStart"/>
      <w:r>
        <w:t>discutimos</w:t>
      </w:r>
      <w:proofErr w:type="spellEnd"/>
      <w:r>
        <w:t xml:space="preserve"> </w:t>
      </w:r>
      <w:proofErr w:type="spellStart"/>
      <w:r>
        <w:t>os</w:t>
      </w:r>
      <w:proofErr w:type="spellEnd"/>
      <w:r>
        <w:t xml:space="preserve"> </w:t>
      </w:r>
      <w:proofErr w:type="spellStart"/>
      <w:r>
        <w:t>detalhes</w:t>
      </w:r>
      <w:proofErr w:type="spellEnd"/>
      <w:r>
        <w:t xml:space="preserve"> dos </w:t>
      </w:r>
      <w:proofErr w:type="spellStart"/>
      <w:r>
        <w:t>modificadores</w:t>
      </w:r>
      <w:proofErr w:type="spellEnd"/>
      <w:r>
        <w:t xml:space="preserve">, </w:t>
      </w:r>
      <w:proofErr w:type="spellStart"/>
      <w:r>
        <w:t>não</w:t>
      </w:r>
      <w:proofErr w:type="spellEnd"/>
      <w:r>
        <w:t xml:space="preserve"> é fundamental. Mas de </w:t>
      </w:r>
      <w:proofErr w:type="spellStart"/>
      <w:r>
        <w:t>fato</w:t>
      </w:r>
      <w:proofErr w:type="spellEnd"/>
      <w:r>
        <w:t xml:space="preserve">, se </w:t>
      </w:r>
      <w:proofErr w:type="spellStart"/>
      <w:r>
        <w:t>alguém</w:t>
      </w:r>
      <w:proofErr w:type="spellEnd"/>
      <w:r>
        <w:t xml:space="preserve"> </w:t>
      </w:r>
      <w:proofErr w:type="spellStart"/>
      <w:r>
        <w:t>que</w:t>
      </w:r>
      <w:proofErr w:type="spellEnd"/>
      <w:r>
        <w:t xml:space="preserve"> </w:t>
      </w:r>
      <w:proofErr w:type="spellStart"/>
      <w:r>
        <w:t>conhece</w:t>
      </w:r>
      <w:proofErr w:type="spellEnd"/>
      <w:r>
        <w:t xml:space="preserve"> SDM </w:t>
      </w:r>
      <w:proofErr w:type="spellStart"/>
      <w:r>
        <w:t>ler</w:t>
      </w:r>
      <w:proofErr w:type="spellEnd"/>
      <w:r>
        <w:t xml:space="preserve"> </w:t>
      </w:r>
      <w:proofErr w:type="spellStart"/>
      <w:r>
        <w:t>esse</w:t>
      </w:r>
      <w:proofErr w:type="spellEnd"/>
      <w:r>
        <w:t xml:space="preserve"> </w:t>
      </w:r>
      <w:proofErr w:type="spellStart"/>
      <w:r>
        <w:t>artigo</w:t>
      </w:r>
      <w:proofErr w:type="spellEnd"/>
      <w:r>
        <w:t xml:space="preserve">, </w:t>
      </w:r>
      <w:proofErr w:type="spellStart"/>
      <w:r>
        <w:t>poderá</w:t>
      </w:r>
      <w:proofErr w:type="spellEnd"/>
      <w:r>
        <w:t xml:space="preserve"> </w:t>
      </w:r>
      <w:proofErr w:type="spellStart"/>
      <w:r>
        <w:t>estranhar</w:t>
      </w:r>
      <w:proofErr w:type="spellEnd"/>
      <w:r>
        <w:t xml:space="preserve"> </w:t>
      </w:r>
      <w:proofErr w:type="spellStart"/>
      <w:r>
        <w:t>isso</w:t>
      </w:r>
      <w:proofErr w:type="spellEnd"/>
      <w:r>
        <w:t xml:space="preserve">. </w:t>
      </w:r>
      <w:proofErr w:type="spellStart"/>
      <w:r>
        <w:t>Quem</w:t>
      </w:r>
      <w:proofErr w:type="spellEnd"/>
      <w:r>
        <w:t xml:space="preserve"> </w:t>
      </w:r>
      <w:proofErr w:type="spellStart"/>
      <w:r>
        <w:t>sabe</w:t>
      </w:r>
      <w:proofErr w:type="spellEnd"/>
      <w:r>
        <w:t xml:space="preserve"> </w:t>
      </w:r>
      <w:proofErr w:type="spellStart"/>
      <w:r>
        <w:t>uma</w:t>
      </w:r>
      <w:proofErr w:type="spellEnd"/>
      <w:r>
        <w:t xml:space="preserve"> nota de </w:t>
      </w:r>
      <w:proofErr w:type="spellStart"/>
      <w:r>
        <w:t>rodapé</w:t>
      </w:r>
      <w:proofErr w:type="spellEnd"/>
      <w:r>
        <w:t>?</w:t>
      </w:r>
    </w:p>
  </w:comment>
  <w:comment w:id="782" w:author="Leonardo Gresta Paulino Murta" w:date="2012-12-07T00:14:00Z" w:initials="LG">
    <w:p w14:paraId="5C106BE1" w14:textId="319EA116" w:rsidR="00A32AC8" w:rsidRDefault="00A32AC8">
      <w:pPr>
        <w:pStyle w:val="CommentText"/>
      </w:pPr>
      <w:r>
        <w:rPr>
          <w:rStyle w:val="CommentReference"/>
        </w:rPr>
        <w:annotationRef/>
      </w:r>
      <w:proofErr w:type="spellStart"/>
      <w:r>
        <w:t>Pode</w:t>
      </w:r>
      <w:proofErr w:type="spellEnd"/>
      <w:r>
        <w:t xml:space="preserve"> </w:t>
      </w:r>
      <w:proofErr w:type="spellStart"/>
      <w:r>
        <w:t>ser</w:t>
      </w:r>
      <w:proofErr w:type="spellEnd"/>
      <w:r>
        <w:t xml:space="preserve"> </w:t>
      </w:r>
      <w:proofErr w:type="spellStart"/>
      <w:r>
        <w:t>mesmo</w:t>
      </w:r>
      <w:proofErr w:type="spellEnd"/>
      <w:r>
        <w:t xml:space="preserve"> </w:t>
      </w:r>
      <w:proofErr w:type="spellStart"/>
      <w:r>
        <w:t>bom</w:t>
      </w:r>
      <w:proofErr w:type="spellEnd"/>
      <w:r>
        <w:t xml:space="preserve"> </w:t>
      </w:r>
      <w:proofErr w:type="spellStart"/>
      <w:r>
        <w:t>dar</w:t>
      </w:r>
      <w:proofErr w:type="spellEnd"/>
      <w:r>
        <w:t xml:space="preserve"> um </w:t>
      </w:r>
      <w:proofErr w:type="spellStart"/>
      <w:r>
        <w:t>nome</w:t>
      </w:r>
      <w:proofErr w:type="spellEnd"/>
      <w:r>
        <w:t xml:space="preserve"> a </w:t>
      </w:r>
      <w:proofErr w:type="spellStart"/>
      <w:r>
        <w:t>ela</w:t>
      </w:r>
      <w:proofErr w:type="spellEnd"/>
      <w:r>
        <w:t>.</w:t>
      </w:r>
    </w:p>
  </w:comment>
  <w:comment w:id="786" w:author="Leonardo Gresta Paulino Murta" w:date="2012-12-07T00:15:00Z" w:initials="LG">
    <w:p w14:paraId="31E2DA4D" w14:textId="1DAEE65E" w:rsidR="00A32AC8" w:rsidRDefault="00A32AC8">
      <w:pPr>
        <w:pStyle w:val="CommentText"/>
      </w:pPr>
      <w:r>
        <w:rPr>
          <w:rStyle w:val="CommentReference"/>
        </w:rPr>
        <w:annotationRef/>
      </w:r>
      <w:proofErr w:type="spellStart"/>
      <w:r>
        <w:t>Já</w:t>
      </w:r>
      <w:proofErr w:type="spellEnd"/>
      <w:r>
        <w:t xml:space="preserve"> </w:t>
      </w:r>
      <w:proofErr w:type="spellStart"/>
      <w:r>
        <w:t>foi</w:t>
      </w:r>
      <w:proofErr w:type="spellEnd"/>
      <w:r>
        <w:t xml:space="preserve"> ditto antes.</w:t>
      </w:r>
    </w:p>
  </w:comment>
  <w:comment w:id="807" w:author="Leonardo Gresta Paulino Murta" w:date="2012-12-07T00:20:00Z" w:initials="LG">
    <w:p w14:paraId="6F3831E7" w14:textId="705554FA" w:rsidR="00A32AC8" w:rsidRDefault="00A32AC8">
      <w:pPr>
        <w:pStyle w:val="CommentText"/>
      </w:pPr>
      <w:r>
        <w:rPr>
          <w:rStyle w:val="CommentReference"/>
        </w:rPr>
        <w:annotationRef/>
      </w:r>
      <w:proofErr w:type="spellStart"/>
      <w:r>
        <w:t>Não</w:t>
      </w:r>
      <w:proofErr w:type="spellEnd"/>
      <w:r>
        <w:t xml:space="preserve"> se </w:t>
      </w:r>
      <w:proofErr w:type="spellStart"/>
      <w:r>
        <w:t>coloca</w:t>
      </w:r>
      <w:proofErr w:type="spellEnd"/>
      <w:r>
        <w:t xml:space="preserve"> </w:t>
      </w:r>
      <w:proofErr w:type="spellStart"/>
      <w:r>
        <w:t>texto</w:t>
      </w:r>
      <w:proofErr w:type="spellEnd"/>
      <w:r>
        <w:t xml:space="preserve"> de </w:t>
      </w:r>
      <w:proofErr w:type="spellStart"/>
      <w:r>
        <w:t>leitura</w:t>
      </w:r>
      <w:proofErr w:type="spellEnd"/>
      <w:r>
        <w:t xml:space="preserve"> </w:t>
      </w:r>
      <w:proofErr w:type="spellStart"/>
      <w:r>
        <w:t>obrigatória</w:t>
      </w:r>
      <w:proofErr w:type="spellEnd"/>
      <w:r>
        <w:t xml:space="preserve"> entre parentheses. </w:t>
      </w:r>
      <w:proofErr w:type="spellStart"/>
      <w:r>
        <w:t>Aqui</w:t>
      </w:r>
      <w:proofErr w:type="spellEnd"/>
      <w:r>
        <w:t xml:space="preserve"> </w:t>
      </w:r>
      <w:proofErr w:type="spellStart"/>
      <w:r>
        <w:t>poderia</w:t>
      </w:r>
      <w:proofErr w:type="spellEnd"/>
      <w:r>
        <w:t xml:space="preserve"> </w:t>
      </w:r>
      <w:proofErr w:type="spellStart"/>
      <w:r>
        <w:t>ser</w:t>
      </w:r>
      <w:proofErr w:type="spellEnd"/>
      <w:r>
        <w:t xml:space="preserve"> “In node 1, …”</w:t>
      </w:r>
    </w:p>
  </w:comment>
  <w:comment w:id="840" w:author="Leonardo Gresta Paulino Murta" w:date="2012-12-07T00:30:00Z" w:initials="LG">
    <w:p w14:paraId="0D45F491" w14:textId="6C346DC1" w:rsidR="00A32AC8" w:rsidRDefault="00A32AC8">
      <w:pPr>
        <w:pStyle w:val="CommentText"/>
      </w:pPr>
      <w:r>
        <w:rPr>
          <w:rStyle w:val="CommentReference"/>
        </w:rPr>
        <w:annotationRef/>
      </w:r>
      <w:proofErr w:type="spellStart"/>
      <w:r>
        <w:t>Quem</w:t>
      </w:r>
      <w:proofErr w:type="spellEnd"/>
      <w:r>
        <w:t xml:space="preserve">? Manager </w:t>
      </w:r>
      <w:proofErr w:type="spellStart"/>
      <w:r>
        <w:t>ou</w:t>
      </w:r>
      <w:proofErr w:type="spellEnd"/>
      <w:r>
        <w:t xml:space="preserve"> programmer. </w:t>
      </w:r>
      <w:proofErr w:type="spellStart"/>
      <w:r>
        <w:t>Quando</w:t>
      </w:r>
      <w:proofErr w:type="spellEnd"/>
      <w:r>
        <w:t xml:space="preserve"> </w:t>
      </w:r>
      <w:proofErr w:type="spellStart"/>
      <w:r>
        <w:t>fica</w:t>
      </w:r>
      <w:proofErr w:type="spellEnd"/>
      <w:r>
        <w:t xml:space="preserve"> </w:t>
      </w:r>
      <w:proofErr w:type="spellStart"/>
      <w:r>
        <w:t>ambiguo</w:t>
      </w:r>
      <w:proofErr w:type="spellEnd"/>
      <w:r>
        <w:t xml:space="preserve">, tem </w:t>
      </w:r>
      <w:proofErr w:type="spellStart"/>
      <w:r>
        <w:t>que</w:t>
      </w:r>
      <w:proofErr w:type="spellEnd"/>
      <w:r>
        <w:t xml:space="preserve"> </w:t>
      </w:r>
      <w:proofErr w:type="spellStart"/>
      <w:r>
        <w:t>repetir</w:t>
      </w:r>
      <w:proofErr w:type="spellEnd"/>
      <w:r>
        <w:t>.</w:t>
      </w:r>
    </w:p>
  </w:comment>
  <w:comment w:id="844" w:author="Leonardo Gresta Paulino Murta" w:date="2012-12-07T00:31:00Z" w:initials="LG">
    <w:p w14:paraId="45703379" w14:textId="178160EA" w:rsidR="00A32AC8" w:rsidRDefault="00A32AC8">
      <w:pPr>
        <w:pStyle w:val="CommentText"/>
      </w:pPr>
      <w:r>
        <w:rPr>
          <w:rStyle w:val="CommentReference"/>
        </w:rPr>
        <w:annotationRef/>
      </w:r>
      <w:proofErr w:type="spellStart"/>
      <w:r>
        <w:t>Onde</w:t>
      </w:r>
      <w:proofErr w:type="spellEnd"/>
      <w:r>
        <w:t xml:space="preserve"> </w:t>
      </w:r>
      <w:proofErr w:type="spellStart"/>
      <w:r>
        <w:t>vc</w:t>
      </w:r>
      <w:proofErr w:type="spellEnd"/>
      <w:r>
        <w:t xml:space="preserve"> </w:t>
      </w:r>
      <w:proofErr w:type="spellStart"/>
      <w:r>
        <w:t>conseguiu</w:t>
      </w:r>
      <w:proofErr w:type="spellEnd"/>
      <w:r>
        <w:t xml:space="preserve"> </w:t>
      </w:r>
      <w:proofErr w:type="spellStart"/>
      <w:r>
        <w:t>ver</w:t>
      </w:r>
      <w:proofErr w:type="spellEnd"/>
      <w:r>
        <w:t xml:space="preserve"> </w:t>
      </w:r>
      <w:proofErr w:type="spellStart"/>
      <w:r>
        <w:t>isso</w:t>
      </w:r>
      <w:proofErr w:type="spellEnd"/>
      <w:r>
        <w:t xml:space="preserve"> </w:t>
      </w:r>
      <w:proofErr w:type="spellStart"/>
      <w:r>
        <w:t>na</w:t>
      </w:r>
      <w:proofErr w:type="spellEnd"/>
      <w:r>
        <w:t xml:space="preserve"> </w:t>
      </w:r>
      <w:proofErr w:type="spellStart"/>
      <w:r>
        <w:t>figura</w:t>
      </w:r>
      <w:proofErr w:type="spellEnd"/>
      <w:r>
        <w:t xml:space="preserve">? </w:t>
      </w:r>
      <w:proofErr w:type="spellStart"/>
      <w:r>
        <w:t>Eu</w:t>
      </w:r>
      <w:proofErr w:type="spellEnd"/>
      <w:r>
        <w:t xml:space="preserve"> </w:t>
      </w:r>
      <w:proofErr w:type="spellStart"/>
      <w:r>
        <w:t>não</w:t>
      </w:r>
      <w:proofErr w:type="spellEnd"/>
      <w:r>
        <w:t xml:space="preserve"> </w:t>
      </w:r>
      <w:proofErr w:type="spellStart"/>
      <w:r>
        <w:t>consegui</w:t>
      </w:r>
      <w:proofErr w:type="spellEnd"/>
      <w:r>
        <w:t>.</w:t>
      </w:r>
    </w:p>
  </w:comment>
  <w:comment w:id="845" w:author="Leonardo Gresta Paulino Murta" w:date="2012-12-07T00:32:00Z" w:initials="LG">
    <w:p w14:paraId="0A1C6AB0" w14:textId="0DC03180" w:rsidR="00A32AC8" w:rsidRDefault="00A32AC8">
      <w:pPr>
        <w:pStyle w:val="CommentText"/>
      </w:pPr>
      <w:r>
        <w:rPr>
          <w:rStyle w:val="CommentReference"/>
        </w:rPr>
        <w:annotationRef/>
      </w:r>
      <w:r>
        <w:t xml:space="preserve">A </w:t>
      </w:r>
      <w:proofErr w:type="spellStart"/>
      <w:r>
        <w:t>frase</w:t>
      </w:r>
      <w:proofErr w:type="spellEnd"/>
      <w:r>
        <w:t xml:space="preserve"> anterior a </w:t>
      </w:r>
      <w:proofErr w:type="spellStart"/>
      <w:r>
        <w:t>essa</w:t>
      </w:r>
      <w:proofErr w:type="spellEnd"/>
      <w:r>
        <w:t xml:space="preserve"> </w:t>
      </w:r>
      <w:proofErr w:type="spellStart"/>
      <w:r>
        <w:t>fala</w:t>
      </w:r>
      <w:proofErr w:type="spellEnd"/>
      <w:r>
        <w:t xml:space="preserve"> de test-driven, e </w:t>
      </w:r>
      <w:proofErr w:type="spellStart"/>
      <w:r>
        <w:t>só</w:t>
      </w:r>
      <w:proofErr w:type="spellEnd"/>
      <w:r>
        <w:t xml:space="preserve"> </w:t>
      </w:r>
      <w:proofErr w:type="spellStart"/>
      <w:r>
        <w:t>aqui</w:t>
      </w:r>
      <w:proofErr w:type="spellEnd"/>
      <w:r>
        <w:t xml:space="preserve"> </w:t>
      </w:r>
      <w:proofErr w:type="spellStart"/>
      <w:r>
        <w:t>vc</w:t>
      </w:r>
      <w:proofErr w:type="spellEnd"/>
      <w:r>
        <w:t xml:space="preserve"> </w:t>
      </w:r>
      <w:proofErr w:type="spellStart"/>
      <w:r>
        <w:t>explica</w:t>
      </w:r>
      <w:proofErr w:type="spellEnd"/>
      <w:r>
        <w:t xml:space="preserve"> </w:t>
      </w:r>
      <w:proofErr w:type="spellStart"/>
      <w:r>
        <w:t>que</w:t>
      </w:r>
      <w:proofErr w:type="spellEnd"/>
      <w:r>
        <w:t xml:space="preserve"> tem </w:t>
      </w:r>
      <w:proofErr w:type="spellStart"/>
      <w:r>
        <w:t>três</w:t>
      </w:r>
      <w:proofErr w:type="spellEnd"/>
      <w:r>
        <w:t xml:space="preserve"> </w:t>
      </w:r>
      <w:proofErr w:type="spellStart"/>
      <w:r>
        <w:t>tipos</w:t>
      </w:r>
      <w:proofErr w:type="spellEnd"/>
      <w:r>
        <w:t>. Inverter.</w:t>
      </w:r>
    </w:p>
  </w:comment>
  <w:comment w:id="859" w:author="Leonardo Gresta Paulino Murta" w:date="2012-12-07T00:36:00Z" w:initials="LG">
    <w:p w14:paraId="4989FE0A" w14:textId="3E3B0C09" w:rsidR="00A32AC8" w:rsidRDefault="00A32AC8">
      <w:pPr>
        <w:pStyle w:val="CommentText"/>
      </w:pPr>
      <w:r>
        <w:rPr>
          <w:rStyle w:val="CommentReference"/>
        </w:rPr>
        <w:annotationRef/>
      </w:r>
      <w:proofErr w:type="spellStart"/>
      <w:r>
        <w:t>Novamente</w:t>
      </w:r>
      <w:proofErr w:type="spellEnd"/>
      <w:r>
        <w:t xml:space="preserve">, </w:t>
      </w:r>
      <w:proofErr w:type="spellStart"/>
      <w:r>
        <w:t>vc</w:t>
      </w:r>
      <w:proofErr w:type="spellEnd"/>
      <w:r>
        <w:t xml:space="preserve"> </w:t>
      </w:r>
      <w:proofErr w:type="spellStart"/>
      <w:r>
        <w:t>fala</w:t>
      </w:r>
      <w:proofErr w:type="spellEnd"/>
      <w:r>
        <w:t xml:space="preserve"> </w:t>
      </w:r>
      <w:proofErr w:type="spellStart"/>
      <w:r>
        <w:t>algo</w:t>
      </w:r>
      <w:proofErr w:type="spellEnd"/>
      <w:r>
        <w:t xml:space="preserve"> antes e </w:t>
      </w:r>
      <w:proofErr w:type="spellStart"/>
      <w:r>
        <w:t>explica</w:t>
      </w:r>
      <w:proofErr w:type="spellEnd"/>
      <w:r>
        <w:t xml:space="preserve"> </w:t>
      </w:r>
      <w:proofErr w:type="spellStart"/>
      <w:r>
        <w:t>depois</w:t>
      </w:r>
      <w:proofErr w:type="spellEnd"/>
      <w:r>
        <w:t xml:space="preserve">. </w:t>
      </w:r>
      <w:proofErr w:type="spellStart"/>
      <w:r>
        <w:t>Essa</w:t>
      </w:r>
      <w:proofErr w:type="spellEnd"/>
      <w:r>
        <w:t xml:space="preserve"> </w:t>
      </w:r>
      <w:proofErr w:type="spellStart"/>
      <w:r>
        <w:t>explicação</w:t>
      </w:r>
      <w:proofErr w:type="spellEnd"/>
      <w:r>
        <w:t xml:space="preserve"> </w:t>
      </w:r>
      <w:proofErr w:type="spellStart"/>
      <w:r>
        <w:t>não</w:t>
      </w:r>
      <w:proofErr w:type="spellEnd"/>
      <w:r>
        <w:t xml:space="preserve"> </w:t>
      </w:r>
      <w:proofErr w:type="spellStart"/>
      <w:r>
        <w:t>deveria</w:t>
      </w:r>
      <w:proofErr w:type="spellEnd"/>
      <w:r>
        <w:t xml:space="preserve"> </w:t>
      </w:r>
      <w:proofErr w:type="spellStart"/>
      <w:r>
        <w:t>estar</w:t>
      </w:r>
      <w:proofErr w:type="spellEnd"/>
      <w:r>
        <w:t xml:space="preserve"> </w:t>
      </w:r>
      <w:proofErr w:type="spellStart"/>
      <w:r>
        <w:t>na</w:t>
      </w:r>
      <w:proofErr w:type="spellEnd"/>
      <w:r>
        <w:t xml:space="preserve"> </w:t>
      </w:r>
      <w:proofErr w:type="spellStart"/>
      <w:r>
        <w:t>seção</w:t>
      </w:r>
      <w:proofErr w:type="spellEnd"/>
      <w:r>
        <w:t xml:space="preserve"> </w:t>
      </w:r>
      <w:proofErr w:type="spellStart"/>
      <w:r>
        <w:t>onde</w:t>
      </w:r>
      <w:proofErr w:type="spellEnd"/>
      <w:r>
        <w:t xml:space="preserve"> </w:t>
      </w:r>
      <w:proofErr w:type="spellStart"/>
      <w:r>
        <w:t>vc</w:t>
      </w:r>
      <w:proofErr w:type="spellEnd"/>
      <w:r>
        <w:t xml:space="preserve"> </w:t>
      </w:r>
      <w:proofErr w:type="spellStart"/>
      <w:r>
        <w:t>fala</w:t>
      </w:r>
      <w:proofErr w:type="spellEnd"/>
      <w:r>
        <w:t xml:space="preserve"> das </w:t>
      </w:r>
      <w:proofErr w:type="spellStart"/>
      <w:r>
        <w:t>possibilidades</w:t>
      </w:r>
      <w:proofErr w:type="spellEnd"/>
      <w:r>
        <w:t xml:space="preserve"> de </w:t>
      </w:r>
      <w:proofErr w:type="spellStart"/>
      <w:r>
        <w:t>visualização</w:t>
      </w:r>
      <w:proofErr w:type="spellEnd"/>
      <w:r>
        <w:t>?</w:t>
      </w:r>
    </w:p>
  </w:comment>
  <w:comment w:id="870" w:author="Leonardo Gresta Paulino Murta" w:date="2012-12-07T00:38:00Z" w:initials="LG">
    <w:p w14:paraId="5719173E" w14:textId="72CF07B3" w:rsidR="00A32AC8" w:rsidRDefault="00A32AC8">
      <w:pPr>
        <w:pStyle w:val="CommentText"/>
      </w:pPr>
      <w:r>
        <w:rPr>
          <w:rStyle w:val="CommentReference"/>
        </w:rPr>
        <w:annotationRef/>
      </w:r>
      <w:r>
        <w:t xml:space="preserve">Mas </w:t>
      </w:r>
      <w:proofErr w:type="spellStart"/>
      <w:r>
        <w:t>vc</w:t>
      </w:r>
      <w:proofErr w:type="spellEnd"/>
      <w:r>
        <w:t xml:space="preserve"> </w:t>
      </w:r>
      <w:proofErr w:type="spellStart"/>
      <w:r>
        <w:t>consegue</w:t>
      </w:r>
      <w:proofErr w:type="spellEnd"/>
      <w:r>
        <w:t xml:space="preserve"> </w:t>
      </w:r>
      <w:proofErr w:type="spellStart"/>
      <w:r>
        <w:t>ver</w:t>
      </w:r>
      <w:proofErr w:type="spellEnd"/>
      <w:r>
        <w:t xml:space="preserve"> </w:t>
      </w:r>
      <w:proofErr w:type="spellStart"/>
      <w:r>
        <w:t>isso</w:t>
      </w:r>
      <w:proofErr w:type="spellEnd"/>
      <w:r>
        <w:t xml:space="preserve"> </w:t>
      </w:r>
      <w:proofErr w:type="spellStart"/>
      <w:r>
        <w:t>na</w:t>
      </w:r>
      <w:proofErr w:type="spellEnd"/>
      <w:r>
        <w:t xml:space="preserve"> </w:t>
      </w:r>
      <w:proofErr w:type="spellStart"/>
      <w:r>
        <w:t>figura</w:t>
      </w:r>
      <w:proofErr w:type="spellEnd"/>
      <w:r>
        <w:t xml:space="preserve"> 14? </w:t>
      </w:r>
      <w:proofErr w:type="spellStart"/>
      <w:r>
        <w:t>Eu</w:t>
      </w:r>
      <w:proofErr w:type="spellEnd"/>
      <w:r>
        <w:t xml:space="preserve"> </w:t>
      </w:r>
      <w:proofErr w:type="spellStart"/>
      <w:r>
        <w:t>não</w:t>
      </w:r>
      <w:proofErr w:type="spellEnd"/>
      <w:r>
        <w:t xml:space="preserve"> </w:t>
      </w:r>
      <w:proofErr w:type="spellStart"/>
      <w:r>
        <w:t>consegui</w:t>
      </w:r>
      <w:proofErr w:type="spellEnd"/>
      <w:r>
        <w:t xml:space="preserve">. </w:t>
      </w:r>
      <w:proofErr w:type="spellStart"/>
      <w:r>
        <w:t>Não</w:t>
      </w:r>
      <w:proofErr w:type="spellEnd"/>
      <w:r>
        <w:t xml:space="preserve"> </w:t>
      </w:r>
      <w:proofErr w:type="spellStart"/>
      <w:r>
        <w:t>solte</w:t>
      </w:r>
      <w:proofErr w:type="spellEnd"/>
      <w:r>
        <w:t xml:space="preserve"> </w:t>
      </w:r>
      <w:proofErr w:type="spellStart"/>
      <w:r>
        <w:t>seu</w:t>
      </w:r>
      <w:proofErr w:type="spellEnd"/>
      <w:r>
        <w:t xml:space="preserve"> </w:t>
      </w:r>
      <w:proofErr w:type="spellStart"/>
      <w:r>
        <w:t>leitor</w:t>
      </w:r>
      <w:proofErr w:type="spellEnd"/>
      <w:r>
        <w:t xml:space="preserve">. </w:t>
      </w:r>
      <w:proofErr w:type="spellStart"/>
      <w:r>
        <w:t>Guie</w:t>
      </w:r>
      <w:proofErr w:type="spellEnd"/>
      <w:r>
        <w:t xml:space="preserve"> </w:t>
      </w:r>
      <w:proofErr w:type="spellStart"/>
      <w:r>
        <w:t>ele</w:t>
      </w:r>
      <w:proofErr w:type="spellEnd"/>
      <w:r>
        <w:t xml:space="preserve"> </w:t>
      </w:r>
      <w:proofErr w:type="spellStart"/>
      <w:r>
        <w:t>sempre</w:t>
      </w:r>
      <w:proofErr w:type="spellEnd"/>
      <w:r>
        <w:t>.</w:t>
      </w:r>
    </w:p>
  </w:comment>
  <w:comment w:id="875" w:author="Leonardo Gresta Paulino Murta" w:date="2012-12-07T00:40:00Z" w:initials="LG">
    <w:p w14:paraId="54D6A9F5" w14:textId="6234654A" w:rsidR="00A32AC8" w:rsidRDefault="00A32AC8">
      <w:pPr>
        <w:pStyle w:val="CommentText"/>
      </w:pPr>
      <w:r>
        <w:rPr>
          <w:rStyle w:val="CommentReference"/>
        </w:rPr>
        <w:annotationRef/>
      </w:r>
      <w:proofErr w:type="spellStart"/>
      <w:r>
        <w:t>Então</w:t>
      </w:r>
      <w:proofErr w:type="spellEnd"/>
      <w:r>
        <w:t xml:space="preserve"> o </w:t>
      </w:r>
      <w:proofErr w:type="spellStart"/>
      <w:r>
        <w:t>comentário</w:t>
      </w:r>
      <w:proofErr w:type="spellEnd"/>
      <w:r>
        <w:t xml:space="preserve"> do </w:t>
      </w:r>
      <w:proofErr w:type="spellStart"/>
      <w:r>
        <w:t>parágrafo</w:t>
      </w:r>
      <w:proofErr w:type="spellEnd"/>
      <w:r>
        <w:t xml:space="preserve"> anterior era </w:t>
      </w:r>
      <w:proofErr w:type="spellStart"/>
      <w:r>
        <w:t>uma</w:t>
      </w:r>
      <w:proofErr w:type="spellEnd"/>
      <w:r>
        <w:t xml:space="preserve"> </w:t>
      </w:r>
      <w:proofErr w:type="spellStart"/>
      <w:r>
        <w:t>suposição</w:t>
      </w:r>
      <w:proofErr w:type="spellEnd"/>
      <w:r>
        <w:t xml:space="preserve">, </w:t>
      </w:r>
      <w:proofErr w:type="spellStart"/>
      <w:r>
        <w:t>pois</w:t>
      </w:r>
      <w:proofErr w:type="spellEnd"/>
      <w:r>
        <w:t xml:space="preserve"> </w:t>
      </w:r>
      <w:proofErr w:type="spellStart"/>
      <w:r>
        <w:t>só</w:t>
      </w:r>
      <w:proofErr w:type="spellEnd"/>
      <w:r>
        <w:t xml:space="preserve"> agora </w:t>
      </w:r>
      <w:proofErr w:type="spellStart"/>
      <w:r>
        <w:t>houve</w:t>
      </w:r>
      <w:proofErr w:type="spellEnd"/>
      <w:r>
        <w:t xml:space="preserve"> a </w:t>
      </w:r>
      <w:proofErr w:type="spellStart"/>
      <w:r>
        <w:t>troca</w:t>
      </w:r>
      <w:proofErr w:type="spellEnd"/>
      <w:r>
        <w:t xml:space="preserve"> no </w:t>
      </w:r>
      <w:proofErr w:type="spellStart"/>
      <w:r>
        <w:t>filtro</w:t>
      </w:r>
      <w:proofErr w:type="spellEnd"/>
      <w:r>
        <w:t xml:space="preserve">? </w:t>
      </w:r>
      <w:proofErr w:type="spellStart"/>
      <w:r>
        <w:t>Isso</w:t>
      </w:r>
      <w:proofErr w:type="spellEnd"/>
      <w:r>
        <w:t xml:space="preserve"> tem </w:t>
      </w:r>
      <w:proofErr w:type="spellStart"/>
      <w:r>
        <w:t>que</w:t>
      </w:r>
      <w:proofErr w:type="spellEnd"/>
      <w:r>
        <w:t xml:space="preserve"> </w:t>
      </w:r>
      <w:proofErr w:type="spellStart"/>
      <w:r>
        <w:t>ficar</w:t>
      </w:r>
      <w:proofErr w:type="spellEnd"/>
      <w:r>
        <w:t xml:space="preserve"> </w:t>
      </w:r>
      <w:proofErr w:type="spellStart"/>
      <w:r>
        <w:t>claro</w:t>
      </w:r>
      <w:proofErr w:type="spellEnd"/>
      <w:r>
        <w:t xml:space="preserve"> no </w:t>
      </w:r>
      <w:proofErr w:type="spellStart"/>
      <w:r>
        <w:t>texto</w:t>
      </w:r>
      <w:proofErr w:type="spellEnd"/>
      <w:r>
        <w:t>.</w:t>
      </w:r>
    </w:p>
    <w:p w14:paraId="0507E89A" w14:textId="77777777" w:rsidR="00A32AC8" w:rsidRDefault="00A32AC8">
      <w:pPr>
        <w:pStyle w:val="CommentText"/>
      </w:pPr>
    </w:p>
    <w:p w14:paraId="1B7310D9" w14:textId="7EC829F3" w:rsidR="00A32AC8" w:rsidRDefault="00A32AC8">
      <w:pPr>
        <w:pStyle w:val="CommentText"/>
      </w:pPr>
      <w:proofErr w:type="spellStart"/>
      <w:r>
        <w:t>Além</w:t>
      </w:r>
      <w:proofErr w:type="spellEnd"/>
      <w:r>
        <w:t xml:space="preserve"> disso, se </w:t>
      </w:r>
      <w:proofErr w:type="spellStart"/>
      <w:r>
        <w:t>preocupe</w:t>
      </w:r>
      <w:proofErr w:type="spellEnd"/>
      <w:r>
        <w:t xml:space="preserve"> com a </w:t>
      </w:r>
      <w:proofErr w:type="spellStart"/>
      <w:r>
        <w:t>coesão</w:t>
      </w:r>
      <w:proofErr w:type="spellEnd"/>
      <w:r>
        <w:t xml:space="preserve"> dos </w:t>
      </w:r>
      <w:proofErr w:type="spellStart"/>
      <w:r>
        <w:t>parágrafos</w:t>
      </w:r>
      <w:proofErr w:type="spellEnd"/>
      <w:r>
        <w:t xml:space="preserve">. </w:t>
      </w:r>
      <w:proofErr w:type="spellStart"/>
      <w:r>
        <w:t>Ou</w:t>
      </w:r>
      <w:proofErr w:type="spellEnd"/>
      <w:r>
        <w:t xml:space="preserve"> </w:t>
      </w:r>
      <w:proofErr w:type="spellStart"/>
      <w:r>
        <w:t>seja</w:t>
      </w:r>
      <w:proofErr w:type="spellEnd"/>
      <w:r>
        <w:t xml:space="preserve">, um </w:t>
      </w:r>
      <w:proofErr w:type="spellStart"/>
      <w:r>
        <w:t>parágrafo</w:t>
      </w:r>
      <w:proofErr w:type="spellEnd"/>
      <w:r>
        <w:t xml:space="preserve"> </w:t>
      </w:r>
      <w:proofErr w:type="spellStart"/>
      <w:r>
        <w:t>deve</w:t>
      </w:r>
      <w:proofErr w:type="spellEnd"/>
      <w:r>
        <w:t xml:space="preserve"> </w:t>
      </w:r>
      <w:proofErr w:type="spellStart"/>
      <w:r>
        <w:t>tratar</w:t>
      </w:r>
      <w:proofErr w:type="spellEnd"/>
      <w:r>
        <w:t xml:space="preserve"> de um </w:t>
      </w:r>
      <w:proofErr w:type="spellStart"/>
      <w:r>
        <w:t>único</w:t>
      </w:r>
      <w:proofErr w:type="spellEnd"/>
      <w:r>
        <w:t xml:space="preserve"> </w:t>
      </w:r>
      <w:proofErr w:type="spellStart"/>
      <w:r>
        <w:t>assunto</w:t>
      </w:r>
      <w:proofErr w:type="spellEnd"/>
      <w:r>
        <w:t>.</w:t>
      </w:r>
    </w:p>
  </w:comment>
  <w:comment w:id="918" w:author="Leonardo Gresta Paulino Murta" w:date="2012-12-07T00:46:00Z" w:initials="LG">
    <w:p w14:paraId="42CFFA05" w14:textId="7BA36AB2" w:rsidR="00A32AC8" w:rsidRDefault="00A32AC8">
      <w:pPr>
        <w:pStyle w:val="CommentText"/>
      </w:pPr>
      <w:r>
        <w:rPr>
          <w:rStyle w:val="CommentReference"/>
        </w:rPr>
        <w:annotationRef/>
      </w:r>
      <w:proofErr w:type="spellStart"/>
      <w:r>
        <w:t>Esse</w:t>
      </w:r>
      <w:proofErr w:type="spellEnd"/>
      <w:r>
        <w:t xml:space="preserve"> </w:t>
      </w:r>
      <w:proofErr w:type="spellStart"/>
      <w:r>
        <w:t>termo</w:t>
      </w:r>
      <w:proofErr w:type="spellEnd"/>
      <w:r>
        <w:t xml:space="preserve"> </w:t>
      </w:r>
      <w:proofErr w:type="spellStart"/>
      <w:r>
        <w:t>parece</w:t>
      </w:r>
      <w:proofErr w:type="spellEnd"/>
      <w:r>
        <w:t xml:space="preserve"> </w:t>
      </w:r>
      <w:proofErr w:type="spellStart"/>
      <w:r>
        <w:t>ter</w:t>
      </w:r>
      <w:proofErr w:type="spellEnd"/>
      <w:r>
        <w:t xml:space="preserve"> </w:t>
      </w:r>
      <w:proofErr w:type="spellStart"/>
      <w:r>
        <w:t>surgido</w:t>
      </w:r>
      <w:proofErr w:type="spellEnd"/>
      <w:r>
        <w:t xml:space="preserve"> </w:t>
      </w:r>
      <w:proofErr w:type="spellStart"/>
      <w:r>
        <w:t>aqui</w:t>
      </w:r>
      <w:proofErr w:type="spellEnd"/>
      <w:r>
        <w:t xml:space="preserve">. Use </w:t>
      </w:r>
      <w:proofErr w:type="spellStart"/>
      <w:r>
        <w:t>ele</w:t>
      </w:r>
      <w:proofErr w:type="spellEnd"/>
      <w:r>
        <w:t xml:space="preserve"> </w:t>
      </w:r>
      <w:proofErr w:type="spellStart"/>
      <w:r>
        <w:t>desde</w:t>
      </w:r>
      <w:proofErr w:type="spellEnd"/>
      <w:r>
        <w:t xml:space="preserve"> o </w:t>
      </w:r>
      <w:proofErr w:type="spellStart"/>
      <w:r>
        <w:t>início</w:t>
      </w:r>
      <w:proofErr w:type="spellEnd"/>
      <w:r>
        <w:t xml:space="preserve">, e </w:t>
      </w:r>
      <w:proofErr w:type="spellStart"/>
      <w:r>
        <w:t>coloque</w:t>
      </w:r>
      <w:proofErr w:type="spellEnd"/>
      <w:r>
        <w:t xml:space="preserve"> </w:t>
      </w:r>
      <w:proofErr w:type="spellStart"/>
      <w:r>
        <w:t>na</w:t>
      </w:r>
      <w:proofErr w:type="spellEnd"/>
      <w:r>
        <w:t xml:space="preserve"> </w:t>
      </w:r>
      <w:proofErr w:type="spellStart"/>
      <w:r>
        <w:t>tal</w:t>
      </w:r>
      <w:proofErr w:type="spellEnd"/>
      <w:r>
        <w:t xml:space="preserve"> </w:t>
      </w:r>
      <w:proofErr w:type="spellStart"/>
      <w:r>
        <w:t>figura</w:t>
      </w:r>
      <w:proofErr w:type="spellEnd"/>
      <w:r>
        <w:t xml:space="preserve"> da </w:t>
      </w:r>
      <w:proofErr w:type="spellStart"/>
      <w:r>
        <w:t>arquitetura</w:t>
      </w:r>
      <w:proofErr w:type="spellEnd"/>
      <w:r>
        <w:t xml:space="preserve">. Mas </w:t>
      </w:r>
      <w:proofErr w:type="spellStart"/>
      <w:r>
        <w:t>não</w:t>
      </w:r>
      <w:proofErr w:type="spellEnd"/>
      <w:r>
        <w:t xml:space="preserve"> use </w:t>
      </w:r>
      <w:proofErr w:type="spellStart"/>
      <w:r>
        <w:t>sinônimos</w:t>
      </w:r>
      <w:proofErr w:type="spellEnd"/>
      <w:r>
        <w:t xml:space="preserve">. </w:t>
      </w:r>
      <w:proofErr w:type="spellStart"/>
      <w:r>
        <w:t>Escolha</w:t>
      </w:r>
      <w:proofErr w:type="spellEnd"/>
      <w:r>
        <w:t xml:space="preserve"> um </w:t>
      </w:r>
      <w:proofErr w:type="spellStart"/>
      <w:r>
        <w:t>termo</w:t>
      </w:r>
      <w:proofErr w:type="spellEnd"/>
      <w:r>
        <w:t xml:space="preserve"> e use </w:t>
      </w:r>
      <w:proofErr w:type="spellStart"/>
      <w:r>
        <w:t>sempre</w:t>
      </w:r>
      <w:proofErr w:type="spellEnd"/>
      <w:r>
        <w:t xml:space="preserve"> o </w:t>
      </w:r>
      <w:proofErr w:type="spellStart"/>
      <w:r>
        <w:t>mesmo</w:t>
      </w:r>
      <w:proofErr w:type="spellEnd"/>
      <w:r>
        <w:t xml:space="preserve">. </w:t>
      </w:r>
      <w:proofErr w:type="spellStart"/>
      <w:r>
        <w:t>Isso</w:t>
      </w:r>
      <w:proofErr w:type="spellEnd"/>
      <w:r>
        <w:t xml:space="preserve"> </w:t>
      </w:r>
      <w:proofErr w:type="spellStart"/>
      <w:r>
        <w:t>dará</w:t>
      </w:r>
      <w:proofErr w:type="spellEnd"/>
      <w:r>
        <w:t xml:space="preserve"> </w:t>
      </w:r>
      <w:proofErr w:type="spellStart"/>
      <w:r>
        <w:t>semântica</w:t>
      </w:r>
      <w:proofErr w:type="spellEnd"/>
      <w:r>
        <w:t xml:space="preserve"> </w:t>
      </w:r>
      <w:proofErr w:type="spellStart"/>
      <w:r>
        <w:t>ao</w:t>
      </w:r>
      <w:proofErr w:type="spellEnd"/>
      <w:r>
        <w:t xml:space="preserve"> </w:t>
      </w:r>
      <w:proofErr w:type="spellStart"/>
      <w:r>
        <w:t>termo</w:t>
      </w:r>
      <w:proofErr w:type="spellEnd"/>
      <w:r>
        <w:t xml:space="preserve"> </w:t>
      </w:r>
      <w:proofErr w:type="spellStart"/>
      <w:r>
        <w:t>escolhido</w:t>
      </w:r>
      <w:proofErr w:type="spellEnd"/>
      <w:r>
        <w:t>.</w:t>
      </w:r>
    </w:p>
  </w:comment>
  <w:comment w:id="926" w:author="Leonardo Gresta Paulino Murta" w:date="2012-12-07T00:48:00Z" w:initials="LG">
    <w:p w14:paraId="779AE0F8" w14:textId="790B42AE" w:rsidR="00A32AC8" w:rsidRDefault="00A32AC8">
      <w:pPr>
        <w:pStyle w:val="CommentText"/>
      </w:pPr>
      <w:r>
        <w:rPr>
          <w:rStyle w:val="CommentReference"/>
        </w:rPr>
        <w:annotationRef/>
      </w:r>
      <w:proofErr w:type="spellStart"/>
      <w:r>
        <w:t>Frase</w:t>
      </w:r>
      <w:proofErr w:type="spellEnd"/>
      <w:r>
        <w:t xml:space="preserve"> </w:t>
      </w:r>
      <w:proofErr w:type="spellStart"/>
      <w:r>
        <w:t>grande</w:t>
      </w:r>
      <w:proofErr w:type="spellEnd"/>
      <w:r>
        <w:t xml:space="preserve">. </w:t>
      </w:r>
      <w:proofErr w:type="spellStart"/>
      <w:r>
        <w:t>Confesso</w:t>
      </w:r>
      <w:proofErr w:type="spellEnd"/>
      <w:r>
        <w:t xml:space="preserve"> </w:t>
      </w:r>
      <w:proofErr w:type="spellStart"/>
      <w:r>
        <w:t>que</w:t>
      </w:r>
      <w:proofErr w:type="spellEnd"/>
      <w:r>
        <w:t xml:space="preserve"> no final </w:t>
      </w:r>
      <w:proofErr w:type="spellStart"/>
      <w:r>
        <w:t>já</w:t>
      </w:r>
      <w:proofErr w:type="spellEnd"/>
      <w:r>
        <w:t xml:space="preserve"> </w:t>
      </w:r>
      <w:proofErr w:type="spellStart"/>
      <w:r>
        <w:t>não</w:t>
      </w:r>
      <w:proofErr w:type="spellEnd"/>
      <w:r>
        <w:t xml:space="preserve"> </w:t>
      </w:r>
      <w:proofErr w:type="spellStart"/>
      <w:r>
        <w:t>estava</w:t>
      </w:r>
      <w:proofErr w:type="spellEnd"/>
      <w:r>
        <w:t xml:space="preserve"> </w:t>
      </w:r>
      <w:proofErr w:type="spellStart"/>
      <w:r>
        <w:t>entendendo</w:t>
      </w:r>
      <w:proofErr w:type="spellEnd"/>
      <w:r>
        <w:t xml:space="preserve"> </w:t>
      </w:r>
      <w:proofErr w:type="spellStart"/>
      <w:r>
        <w:t>mais</w:t>
      </w:r>
      <w:proofErr w:type="spellEnd"/>
      <w:r>
        <w:t>…</w:t>
      </w:r>
    </w:p>
  </w:comment>
  <w:comment w:id="940" w:author="Leonardo Gresta Paulino Murta" w:date="2012-12-05T22:18:00Z" w:initials="LG">
    <w:p w14:paraId="4D2F063F" w14:textId="512CAFA9" w:rsidR="00A32AC8" w:rsidRDefault="00A32AC8">
      <w:pPr>
        <w:pStyle w:val="CommentText"/>
      </w:pPr>
      <w:r>
        <w:rPr>
          <w:rStyle w:val="CommentReference"/>
        </w:rPr>
        <w:annotationRef/>
      </w:r>
      <w:r>
        <w:t xml:space="preserve">Tem </w:t>
      </w:r>
      <w:proofErr w:type="spellStart"/>
      <w:r>
        <w:t>que</w:t>
      </w:r>
      <w:proofErr w:type="spellEnd"/>
      <w:r>
        <w:t xml:space="preserve"> </w:t>
      </w:r>
      <w:proofErr w:type="spellStart"/>
      <w:r>
        <w:t>revisar</w:t>
      </w:r>
      <w:proofErr w:type="spellEnd"/>
      <w:r>
        <w:t xml:space="preserve"> </w:t>
      </w:r>
      <w:proofErr w:type="spellStart"/>
      <w:r>
        <w:t>por</w:t>
      </w:r>
      <w:proofErr w:type="spellEnd"/>
      <w:r>
        <w:t xml:space="preserve"> complete </w:t>
      </w:r>
      <w:proofErr w:type="spellStart"/>
      <w:r>
        <w:t>todas</w:t>
      </w:r>
      <w:proofErr w:type="spellEnd"/>
      <w:r>
        <w:t xml:space="preserve"> as </w:t>
      </w:r>
      <w:proofErr w:type="spellStart"/>
      <w:r>
        <w:t>citações</w:t>
      </w:r>
      <w:proofErr w:type="spellEnd"/>
      <w:r>
        <w:t xml:space="preserve">. </w:t>
      </w:r>
      <w:proofErr w:type="spellStart"/>
      <w:r>
        <w:t>Por</w:t>
      </w:r>
      <w:proofErr w:type="spellEnd"/>
      <w:r>
        <w:t xml:space="preserve"> </w:t>
      </w:r>
      <w:proofErr w:type="spellStart"/>
      <w:r>
        <w:t>exemplo</w:t>
      </w:r>
      <w:proofErr w:type="spellEnd"/>
      <w:r>
        <w:t xml:space="preserve">, a 16 </w:t>
      </w:r>
      <w:proofErr w:type="spellStart"/>
      <w:r>
        <w:t>não</w:t>
      </w:r>
      <w:proofErr w:type="spellEnd"/>
      <w:r>
        <w:t xml:space="preserve"> </w:t>
      </w:r>
      <w:proofErr w:type="spellStart"/>
      <w:r>
        <w:t>fala</w:t>
      </w:r>
      <w:proofErr w:type="spellEnd"/>
      <w:r>
        <w:t xml:space="preserve"> o local </w:t>
      </w:r>
      <w:proofErr w:type="spellStart"/>
      <w:r>
        <w:t>onde</w:t>
      </w:r>
      <w:proofErr w:type="spellEnd"/>
      <w:r>
        <w:t xml:space="preserve"> </w:t>
      </w:r>
      <w:proofErr w:type="spellStart"/>
      <w:r>
        <w:t>foi</w:t>
      </w:r>
      <w:proofErr w:type="spellEnd"/>
      <w:r>
        <w:t xml:space="preserve"> </w:t>
      </w:r>
      <w:proofErr w:type="spellStart"/>
      <w:r>
        <w:t>publicado</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148EF" w14:textId="77777777" w:rsidR="00A32AC8" w:rsidRDefault="00A32AC8">
      <w:r>
        <w:separator/>
      </w:r>
    </w:p>
  </w:endnote>
  <w:endnote w:type="continuationSeparator" w:id="0">
    <w:p w14:paraId="5021AE42" w14:textId="77777777" w:rsidR="00A32AC8" w:rsidRDefault="00A32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B01FD" w14:textId="77777777" w:rsidR="00A32AC8" w:rsidRDefault="00A32A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B82AA4" w14:textId="77777777" w:rsidR="00A32AC8" w:rsidRDefault="00A32A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955E0" w14:textId="77777777" w:rsidR="00A32AC8" w:rsidRDefault="00A32AC8">
      <w:r>
        <w:separator/>
      </w:r>
    </w:p>
  </w:footnote>
  <w:footnote w:type="continuationSeparator" w:id="0">
    <w:p w14:paraId="4DB54500" w14:textId="77777777" w:rsidR="00A32AC8" w:rsidRDefault="00A32A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sDel="0" w:formatting="0"/>
  <w:trackRevision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4B73"/>
    <w:rsid w:val="000056CE"/>
    <w:rsid w:val="0001023A"/>
    <w:rsid w:val="00013305"/>
    <w:rsid w:val="00015594"/>
    <w:rsid w:val="00016D54"/>
    <w:rsid w:val="00024273"/>
    <w:rsid w:val="00032E29"/>
    <w:rsid w:val="000355F6"/>
    <w:rsid w:val="0004138E"/>
    <w:rsid w:val="0005070C"/>
    <w:rsid w:val="0005235B"/>
    <w:rsid w:val="00062618"/>
    <w:rsid w:val="000657CE"/>
    <w:rsid w:val="0008331A"/>
    <w:rsid w:val="000853EC"/>
    <w:rsid w:val="000953CC"/>
    <w:rsid w:val="0009634A"/>
    <w:rsid w:val="0009635D"/>
    <w:rsid w:val="000A4B7F"/>
    <w:rsid w:val="000A6C98"/>
    <w:rsid w:val="000B16B5"/>
    <w:rsid w:val="000B5978"/>
    <w:rsid w:val="000B7507"/>
    <w:rsid w:val="000C12B5"/>
    <w:rsid w:val="000C213E"/>
    <w:rsid w:val="000C2E2B"/>
    <w:rsid w:val="000C5901"/>
    <w:rsid w:val="000D4566"/>
    <w:rsid w:val="000E026C"/>
    <w:rsid w:val="000E2159"/>
    <w:rsid w:val="000E54AA"/>
    <w:rsid w:val="001150C2"/>
    <w:rsid w:val="00122678"/>
    <w:rsid w:val="00133E4D"/>
    <w:rsid w:val="001378B9"/>
    <w:rsid w:val="001422B2"/>
    <w:rsid w:val="0015622D"/>
    <w:rsid w:val="001578EE"/>
    <w:rsid w:val="00172159"/>
    <w:rsid w:val="001725AB"/>
    <w:rsid w:val="001750CA"/>
    <w:rsid w:val="00177E51"/>
    <w:rsid w:val="001900B7"/>
    <w:rsid w:val="00193E3A"/>
    <w:rsid w:val="001944D2"/>
    <w:rsid w:val="00196FDF"/>
    <w:rsid w:val="001A1840"/>
    <w:rsid w:val="001A2146"/>
    <w:rsid w:val="001A63A2"/>
    <w:rsid w:val="001A7819"/>
    <w:rsid w:val="001B1500"/>
    <w:rsid w:val="001B1AAE"/>
    <w:rsid w:val="001B1CF9"/>
    <w:rsid w:val="001B2EB1"/>
    <w:rsid w:val="001B4014"/>
    <w:rsid w:val="001B513D"/>
    <w:rsid w:val="001B5D8F"/>
    <w:rsid w:val="001D4B91"/>
    <w:rsid w:val="001D7FA1"/>
    <w:rsid w:val="001E3939"/>
    <w:rsid w:val="001E4A9D"/>
    <w:rsid w:val="001E6549"/>
    <w:rsid w:val="001F6DA6"/>
    <w:rsid w:val="002051DE"/>
    <w:rsid w:val="00213B7F"/>
    <w:rsid w:val="00217BE7"/>
    <w:rsid w:val="00230B6C"/>
    <w:rsid w:val="00236BEF"/>
    <w:rsid w:val="00242D15"/>
    <w:rsid w:val="002449B8"/>
    <w:rsid w:val="002465E8"/>
    <w:rsid w:val="0024726A"/>
    <w:rsid w:val="00251EA0"/>
    <w:rsid w:val="00253065"/>
    <w:rsid w:val="00257009"/>
    <w:rsid w:val="0025754A"/>
    <w:rsid w:val="00261EB6"/>
    <w:rsid w:val="00280DCD"/>
    <w:rsid w:val="00281123"/>
    <w:rsid w:val="00293CAC"/>
    <w:rsid w:val="002A16E9"/>
    <w:rsid w:val="002A3BC1"/>
    <w:rsid w:val="002C4F1A"/>
    <w:rsid w:val="002C5F9C"/>
    <w:rsid w:val="002C609E"/>
    <w:rsid w:val="002D6A57"/>
    <w:rsid w:val="002D75CE"/>
    <w:rsid w:val="002E4B8A"/>
    <w:rsid w:val="002F0DA7"/>
    <w:rsid w:val="002F2B09"/>
    <w:rsid w:val="002F358B"/>
    <w:rsid w:val="002F606E"/>
    <w:rsid w:val="003032B2"/>
    <w:rsid w:val="003144FA"/>
    <w:rsid w:val="00317E39"/>
    <w:rsid w:val="00321D61"/>
    <w:rsid w:val="00344DDD"/>
    <w:rsid w:val="00353BB8"/>
    <w:rsid w:val="003613D1"/>
    <w:rsid w:val="003642F2"/>
    <w:rsid w:val="00365F2F"/>
    <w:rsid w:val="003712A2"/>
    <w:rsid w:val="00375299"/>
    <w:rsid w:val="00382D2C"/>
    <w:rsid w:val="00382E12"/>
    <w:rsid w:val="003901B2"/>
    <w:rsid w:val="00395402"/>
    <w:rsid w:val="003A119E"/>
    <w:rsid w:val="003A26B2"/>
    <w:rsid w:val="003A6B92"/>
    <w:rsid w:val="003A75DF"/>
    <w:rsid w:val="003A7ADA"/>
    <w:rsid w:val="003B4153"/>
    <w:rsid w:val="003B49EC"/>
    <w:rsid w:val="003B78C7"/>
    <w:rsid w:val="003C7836"/>
    <w:rsid w:val="003E020F"/>
    <w:rsid w:val="003E3258"/>
    <w:rsid w:val="00401479"/>
    <w:rsid w:val="00404C40"/>
    <w:rsid w:val="004158B9"/>
    <w:rsid w:val="004170EA"/>
    <w:rsid w:val="0043033B"/>
    <w:rsid w:val="00433869"/>
    <w:rsid w:val="00434DBA"/>
    <w:rsid w:val="00435DC7"/>
    <w:rsid w:val="00440E49"/>
    <w:rsid w:val="00441AE0"/>
    <w:rsid w:val="00450CB4"/>
    <w:rsid w:val="004604D8"/>
    <w:rsid w:val="0047363D"/>
    <w:rsid w:val="00474255"/>
    <w:rsid w:val="00481C7C"/>
    <w:rsid w:val="00484A83"/>
    <w:rsid w:val="00486180"/>
    <w:rsid w:val="00487D12"/>
    <w:rsid w:val="004B4BBC"/>
    <w:rsid w:val="004D1FD3"/>
    <w:rsid w:val="004D38A2"/>
    <w:rsid w:val="004D5D37"/>
    <w:rsid w:val="004E54AE"/>
    <w:rsid w:val="004E6B8C"/>
    <w:rsid w:val="004E7F98"/>
    <w:rsid w:val="004F27B8"/>
    <w:rsid w:val="004F4B4D"/>
    <w:rsid w:val="004F55BC"/>
    <w:rsid w:val="004F7C5B"/>
    <w:rsid w:val="00506B01"/>
    <w:rsid w:val="005074E5"/>
    <w:rsid w:val="00524863"/>
    <w:rsid w:val="00535A6F"/>
    <w:rsid w:val="00536EF4"/>
    <w:rsid w:val="005413BF"/>
    <w:rsid w:val="00542822"/>
    <w:rsid w:val="0054559F"/>
    <w:rsid w:val="0055233C"/>
    <w:rsid w:val="00561D91"/>
    <w:rsid w:val="00567717"/>
    <w:rsid w:val="00570AF4"/>
    <w:rsid w:val="00571801"/>
    <w:rsid w:val="00571CED"/>
    <w:rsid w:val="00583067"/>
    <w:rsid w:val="005842F9"/>
    <w:rsid w:val="00593521"/>
    <w:rsid w:val="00594E5F"/>
    <w:rsid w:val="005A15E8"/>
    <w:rsid w:val="005A6765"/>
    <w:rsid w:val="005B6A93"/>
    <w:rsid w:val="005B7ABC"/>
    <w:rsid w:val="005C353A"/>
    <w:rsid w:val="005D5403"/>
    <w:rsid w:val="005E1358"/>
    <w:rsid w:val="005E45F2"/>
    <w:rsid w:val="005E7AC0"/>
    <w:rsid w:val="005F2028"/>
    <w:rsid w:val="0060094B"/>
    <w:rsid w:val="00603A4D"/>
    <w:rsid w:val="0061710B"/>
    <w:rsid w:val="00617570"/>
    <w:rsid w:val="0062121F"/>
    <w:rsid w:val="00624B2D"/>
    <w:rsid w:val="00626985"/>
    <w:rsid w:val="0062758A"/>
    <w:rsid w:val="0062776B"/>
    <w:rsid w:val="00630214"/>
    <w:rsid w:val="00632704"/>
    <w:rsid w:val="00633AE7"/>
    <w:rsid w:val="0063630A"/>
    <w:rsid w:val="00640782"/>
    <w:rsid w:val="00646AED"/>
    <w:rsid w:val="0065095C"/>
    <w:rsid w:val="00662924"/>
    <w:rsid w:val="00663775"/>
    <w:rsid w:val="00666B87"/>
    <w:rsid w:val="006760A4"/>
    <w:rsid w:val="006813B8"/>
    <w:rsid w:val="006819B4"/>
    <w:rsid w:val="0068547D"/>
    <w:rsid w:val="0069356A"/>
    <w:rsid w:val="006A044B"/>
    <w:rsid w:val="006A1A49"/>
    <w:rsid w:val="006A1FA3"/>
    <w:rsid w:val="006A23D6"/>
    <w:rsid w:val="006A5292"/>
    <w:rsid w:val="006A5926"/>
    <w:rsid w:val="006B07AE"/>
    <w:rsid w:val="006B4A5C"/>
    <w:rsid w:val="006B5C5A"/>
    <w:rsid w:val="006B6527"/>
    <w:rsid w:val="006B7501"/>
    <w:rsid w:val="006C18DE"/>
    <w:rsid w:val="006C5A89"/>
    <w:rsid w:val="006D451E"/>
    <w:rsid w:val="006D607C"/>
    <w:rsid w:val="006E1274"/>
    <w:rsid w:val="006F5A09"/>
    <w:rsid w:val="007073E3"/>
    <w:rsid w:val="00707A1A"/>
    <w:rsid w:val="007103A3"/>
    <w:rsid w:val="00712AE7"/>
    <w:rsid w:val="00716E6F"/>
    <w:rsid w:val="00717C6D"/>
    <w:rsid w:val="007246FF"/>
    <w:rsid w:val="007266CC"/>
    <w:rsid w:val="00733B86"/>
    <w:rsid w:val="00734B2B"/>
    <w:rsid w:val="00736B0C"/>
    <w:rsid w:val="00737143"/>
    <w:rsid w:val="00740CCA"/>
    <w:rsid w:val="007505DA"/>
    <w:rsid w:val="00753775"/>
    <w:rsid w:val="0077042C"/>
    <w:rsid w:val="00771167"/>
    <w:rsid w:val="00775291"/>
    <w:rsid w:val="00775EAC"/>
    <w:rsid w:val="00776B23"/>
    <w:rsid w:val="00777DDF"/>
    <w:rsid w:val="00785D2E"/>
    <w:rsid w:val="00793DF2"/>
    <w:rsid w:val="007943EF"/>
    <w:rsid w:val="00794E66"/>
    <w:rsid w:val="00795B8A"/>
    <w:rsid w:val="00796CB3"/>
    <w:rsid w:val="007A3A6A"/>
    <w:rsid w:val="007A3B18"/>
    <w:rsid w:val="007A3B7A"/>
    <w:rsid w:val="007A7167"/>
    <w:rsid w:val="007C08CF"/>
    <w:rsid w:val="007C0B8B"/>
    <w:rsid w:val="007C34BB"/>
    <w:rsid w:val="007C3600"/>
    <w:rsid w:val="007C449C"/>
    <w:rsid w:val="007C5C33"/>
    <w:rsid w:val="007E4AA2"/>
    <w:rsid w:val="007E76FE"/>
    <w:rsid w:val="00800B4B"/>
    <w:rsid w:val="00801E9C"/>
    <w:rsid w:val="00803E67"/>
    <w:rsid w:val="0080570D"/>
    <w:rsid w:val="00810369"/>
    <w:rsid w:val="00813A29"/>
    <w:rsid w:val="00820256"/>
    <w:rsid w:val="008223D0"/>
    <w:rsid w:val="0083540D"/>
    <w:rsid w:val="00844E8B"/>
    <w:rsid w:val="00845719"/>
    <w:rsid w:val="00846EB6"/>
    <w:rsid w:val="008536AF"/>
    <w:rsid w:val="008536E0"/>
    <w:rsid w:val="008569BC"/>
    <w:rsid w:val="0086288D"/>
    <w:rsid w:val="008675B8"/>
    <w:rsid w:val="0087467E"/>
    <w:rsid w:val="00883A81"/>
    <w:rsid w:val="008A067F"/>
    <w:rsid w:val="008A0CB5"/>
    <w:rsid w:val="008A7C56"/>
    <w:rsid w:val="008A7DCF"/>
    <w:rsid w:val="008B197E"/>
    <w:rsid w:val="008B37FC"/>
    <w:rsid w:val="008B5DCC"/>
    <w:rsid w:val="008D4761"/>
    <w:rsid w:val="008D599E"/>
    <w:rsid w:val="008E2625"/>
    <w:rsid w:val="008E2B40"/>
    <w:rsid w:val="008E5363"/>
    <w:rsid w:val="008E74D8"/>
    <w:rsid w:val="008F0723"/>
    <w:rsid w:val="008F6C7F"/>
    <w:rsid w:val="00916E88"/>
    <w:rsid w:val="00925593"/>
    <w:rsid w:val="009266D8"/>
    <w:rsid w:val="00930390"/>
    <w:rsid w:val="00934933"/>
    <w:rsid w:val="00942BE5"/>
    <w:rsid w:val="00947CF3"/>
    <w:rsid w:val="009527AF"/>
    <w:rsid w:val="0096536A"/>
    <w:rsid w:val="00966888"/>
    <w:rsid w:val="009726D6"/>
    <w:rsid w:val="00980B34"/>
    <w:rsid w:val="009837CB"/>
    <w:rsid w:val="00983C19"/>
    <w:rsid w:val="009879BE"/>
    <w:rsid w:val="00990794"/>
    <w:rsid w:val="009930BC"/>
    <w:rsid w:val="009B1791"/>
    <w:rsid w:val="009B30DE"/>
    <w:rsid w:val="009B701B"/>
    <w:rsid w:val="009C06D0"/>
    <w:rsid w:val="009D5C8D"/>
    <w:rsid w:val="009E2324"/>
    <w:rsid w:val="009E738F"/>
    <w:rsid w:val="009F334B"/>
    <w:rsid w:val="009F3CE2"/>
    <w:rsid w:val="009F42A2"/>
    <w:rsid w:val="009F6671"/>
    <w:rsid w:val="00A01334"/>
    <w:rsid w:val="00A020C5"/>
    <w:rsid w:val="00A105B5"/>
    <w:rsid w:val="00A2004C"/>
    <w:rsid w:val="00A2096A"/>
    <w:rsid w:val="00A27E79"/>
    <w:rsid w:val="00A32AC8"/>
    <w:rsid w:val="00A43431"/>
    <w:rsid w:val="00A53EB8"/>
    <w:rsid w:val="00A55656"/>
    <w:rsid w:val="00A62C69"/>
    <w:rsid w:val="00A65D1F"/>
    <w:rsid w:val="00A66E61"/>
    <w:rsid w:val="00A71D7A"/>
    <w:rsid w:val="00A725F8"/>
    <w:rsid w:val="00A76337"/>
    <w:rsid w:val="00A93826"/>
    <w:rsid w:val="00AA79D3"/>
    <w:rsid w:val="00AB0E5B"/>
    <w:rsid w:val="00AB2601"/>
    <w:rsid w:val="00AB2FD6"/>
    <w:rsid w:val="00AB3F4A"/>
    <w:rsid w:val="00AB7DA7"/>
    <w:rsid w:val="00AC329B"/>
    <w:rsid w:val="00AC79A2"/>
    <w:rsid w:val="00AD2132"/>
    <w:rsid w:val="00AD5208"/>
    <w:rsid w:val="00AD5D94"/>
    <w:rsid w:val="00AE1D71"/>
    <w:rsid w:val="00AE2664"/>
    <w:rsid w:val="00AE5E7C"/>
    <w:rsid w:val="00B05D54"/>
    <w:rsid w:val="00B10633"/>
    <w:rsid w:val="00B16DC6"/>
    <w:rsid w:val="00B2508D"/>
    <w:rsid w:val="00B321BD"/>
    <w:rsid w:val="00B32E64"/>
    <w:rsid w:val="00B50F8A"/>
    <w:rsid w:val="00B51E70"/>
    <w:rsid w:val="00B530F0"/>
    <w:rsid w:val="00B64FC9"/>
    <w:rsid w:val="00B669E6"/>
    <w:rsid w:val="00B749CC"/>
    <w:rsid w:val="00B7791A"/>
    <w:rsid w:val="00B83390"/>
    <w:rsid w:val="00B8565F"/>
    <w:rsid w:val="00B901E6"/>
    <w:rsid w:val="00B94557"/>
    <w:rsid w:val="00B97062"/>
    <w:rsid w:val="00BA276C"/>
    <w:rsid w:val="00BB09DF"/>
    <w:rsid w:val="00BB2C9D"/>
    <w:rsid w:val="00BB4386"/>
    <w:rsid w:val="00BB5679"/>
    <w:rsid w:val="00BB590A"/>
    <w:rsid w:val="00BB7B5B"/>
    <w:rsid w:val="00BC04E6"/>
    <w:rsid w:val="00BC504D"/>
    <w:rsid w:val="00BC79B7"/>
    <w:rsid w:val="00BD35A5"/>
    <w:rsid w:val="00BF3405"/>
    <w:rsid w:val="00BF3697"/>
    <w:rsid w:val="00BF4E99"/>
    <w:rsid w:val="00C027AA"/>
    <w:rsid w:val="00C0336B"/>
    <w:rsid w:val="00C157F7"/>
    <w:rsid w:val="00C162BD"/>
    <w:rsid w:val="00C20116"/>
    <w:rsid w:val="00C22343"/>
    <w:rsid w:val="00C264F5"/>
    <w:rsid w:val="00C26750"/>
    <w:rsid w:val="00C26F03"/>
    <w:rsid w:val="00C31A0A"/>
    <w:rsid w:val="00C36E0E"/>
    <w:rsid w:val="00C438B9"/>
    <w:rsid w:val="00C5055D"/>
    <w:rsid w:val="00C51F5B"/>
    <w:rsid w:val="00C61C6E"/>
    <w:rsid w:val="00C740DE"/>
    <w:rsid w:val="00C746CE"/>
    <w:rsid w:val="00C75488"/>
    <w:rsid w:val="00C76CAD"/>
    <w:rsid w:val="00C76D54"/>
    <w:rsid w:val="00C8083E"/>
    <w:rsid w:val="00C82DBC"/>
    <w:rsid w:val="00C85371"/>
    <w:rsid w:val="00C856F7"/>
    <w:rsid w:val="00C911ED"/>
    <w:rsid w:val="00CA5631"/>
    <w:rsid w:val="00CA7451"/>
    <w:rsid w:val="00CA78C8"/>
    <w:rsid w:val="00CB267D"/>
    <w:rsid w:val="00CB4646"/>
    <w:rsid w:val="00CB5606"/>
    <w:rsid w:val="00CD3DF5"/>
    <w:rsid w:val="00CD3F97"/>
    <w:rsid w:val="00CD54E7"/>
    <w:rsid w:val="00CD7EC6"/>
    <w:rsid w:val="00CE7697"/>
    <w:rsid w:val="00CF0116"/>
    <w:rsid w:val="00CF236C"/>
    <w:rsid w:val="00D27CA2"/>
    <w:rsid w:val="00D3292B"/>
    <w:rsid w:val="00D45B33"/>
    <w:rsid w:val="00D50D71"/>
    <w:rsid w:val="00D520D9"/>
    <w:rsid w:val="00D54E0A"/>
    <w:rsid w:val="00D5605F"/>
    <w:rsid w:val="00D67208"/>
    <w:rsid w:val="00D67688"/>
    <w:rsid w:val="00D71B09"/>
    <w:rsid w:val="00D72742"/>
    <w:rsid w:val="00D73D30"/>
    <w:rsid w:val="00D76D2B"/>
    <w:rsid w:val="00D77251"/>
    <w:rsid w:val="00D8200A"/>
    <w:rsid w:val="00D91CED"/>
    <w:rsid w:val="00D95814"/>
    <w:rsid w:val="00D95B09"/>
    <w:rsid w:val="00DA1252"/>
    <w:rsid w:val="00DA65D0"/>
    <w:rsid w:val="00DA70EA"/>
    <w:rsid w:val="00DB0FEA"/>
    <w:rsid w:val="00DB5C14"/>
    <w:rsid w:val="00DD33D2"/>
    <w:rsid w:val="00DD7804"/>
    <w:rsid w:val="00DE145D"/>
    <w:rsid w:val="00DE47E0"/>
    <w:rsid w:val="00E23DDC"/>
    <w:rsid w:val="00E247D8"/>
    <w:rsid w:val="00E26518"/>
    <w:rsid w:val="00E31628"/>
    <w:rsid w:val="00E3178B"/>
    <w:rsid w:val="00E32931"/>
    <w:rsid w:val="00E351F8"/>
    <w:rsid w:val="00E359B4"/>
    <w:rsid w:val="00E363DF"/>
    <w:rsid w:val="00E40401"/>
    <w:rsid w:val="00E41CB4"/>
    <w:rsid w:val="00E43B71"/>
    <w:rsid w:val="00E43E1B"/>
    <w:rsid w:val="00E43F83"/>
    <w:rsid w:val="00E445BF"/>
    <w:rsid w:val="00E44609"/>
    <w:rsid w:val="00E46FDE"/>
    <w:rsid w:val="00E474DB"/>
    <w:rsid w:val="00E63E15"/>
    <w:rsid w:val="00E678BA"/>
    <w:rsid w:val="00E779DA"/>
    <w:rsid w:val="00EA0829"/>
    <w:rsid w:val="00EA34CD"/>
    <w:rsid w:val="00EA4611"/>
    <w:rsid w:val="00EB0AE9"/>
    <w:rsid w:val="00EB755B"/>
    <w:rsid w:val="00EC1669"/>
    <w:rsid w:val="00EC1F6A"/>
    <w:rsid w:val="00ED0BD0"/>
    <w:rsid w:val="00ED3D93"/>
    <w:rsid w:val="00ED437D"/>
    <w:rsid w:val="00EE0795"/>
    <w:rsid w:val="00EE78B9"/>
    <w:rsid w:val="00EF07B8"/>
    <w:rsid w:val="00EF4CB6"/>
    <w:rsid w:val="00F02E12"/>
    <w:rsid w:val="00F10DCD"/>
    <w:rsid w:val="00F20670"/>
    <w:rsid w:val="00F2314E"/>
    <w:rsid w:val="00F2653A"/>
    <w:rsid w:val="00F26AF6"/>
    <w:rsid w:val="00F32325"/>
    <w:rsid w:val="00F41DA6"/>
    <w:rsid w:val="00F42DEB"/>
    <w:rsid w:val="00F44A98"/>
    <w:rsid w:val="00F4789C"/>
    <w:rsid w:val="00F54CA8"/>
    <w:rsid w:val="00F55E77"/>
    <w:rsid w:val="00F5619A"/>
    <w:rsid w:val="00F62741"/>
    <w:rsid w:val="00F63D15"/>
    <w:rsid w:val="00F65F8A"/>
    <w:rsid w:val="00F66C01"/>
    <w:rsid w:val="00F708F7"/>
    <w:rsid w:val="00F73B3D"/>
    <w:rsid w:val="00F96495"/>
    <w:rsid w:val="00FA2C05"/>
    <w:rsid w:val="00FA451F"/>
    <w:rsid w:val="00FB0434"/>
    <w:rsid w:val="00FB1619"/>
    <w:rsid w:val="00FB570A"/>
    <w:rsid w:val="00FC12D9"/>
    <w:rsid w:val="00FC5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70FA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qFormat="1"/>
    <w:lsdException w:name="Emphasis" w:qFormat="1"/>
    <w:lsdException w:name="Plai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uiPriority w:val="9"/>
    <w:qFormat/>
    <w:pPr>
      <w:keepNext/>
      <w:numPr>
        <w:numId w:val="1"/>
      </w:numPr>
      <w:spacing w:before="40" w:after="0"/>
      <w:jc w:val="left"/>
      <w:outlineLvl w:val="0"/>
    </w:pPr>
    <w:rPr>
      <w:b/>
      <w:kern w:val="28"/>
      <w:sz w:val="24"/>
    </w:rPr>
  </w:style>
  <w:style w:type="paragraph" w:styleId="Heading2">
    <w:name w:val="heading 2"/>
    <w:basedOn w:val="Heading1"/>
    <w:next w:val="Normal"/>
    <w:uiPriority w:val="9"/>
    <w:qFormat/>
    <w:pPr>
      <w:numPr>
        <w:ilvl w:val="1"/>
      </w:numPr>
      <w:outlineLvl w:val="1"/>
    </w:pPr>
  </w:style>
  <w:style w:type="paragraph" w:styleId="Heading3">
    <w:name w:val="heading 3"/>
    <w:basedOn w:val="Heading2"/>
    <w:next w:val="Normal"/>
    <w:uiPriority w:val="9"/>
    <w:qFormat/>
    <w:pPr>
      <w:numPr>
        <w:ilvl w:val="2"/>
      </w:numPr>
      <w:outlineLvl w:val="2"/>
    </w:pPr>
    <w:rPr>
      <w:b w:val="0"/>
      <w:i/>
      <w:sz w:val="22"/>
    </w:rPr>
  </w:style>
  <w:style w:type="paragraph" w:styleId="Heading4">
    <w:name w:val="heading 4"/>
    <w:basedOn w:val="Heading3"/>
    <w:next w:val="Normal"/>
    <w:uiPriority w:val="9"/>
    <w:qFormat/>
    <w:pPr>
      <w:numPr>
        <w:ilvl w:val="3"/>
      </w:numPr>
      <w:outlineLvl w:val="3"/>
    </w:pPr>
  </w:style>
  <w:style w:type="paragraph" w:styleId="Heading5">
    <w:name w:val="heading 5"/>
    <w:basedOn w:val="ListNumber3"/>
    <w:next w:val="Normal"/>
    <w:uiPriority w:val="9"/>
    <w:qFormat/>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pPr>
      <w:numPr>
        <w:ilvl w:val="6"/>
        <w:numId w:val="1"/>
      </w:numPr>
      <w:spacing w:before="240" w:after="60"/>
      <w:outlineLvl w:val="6"/>
    </w:pPr>
    <w:rPr>
      <w:rFonts w:ascii="Arial" w:hAnsi="Arial"/>
    </w:rPr>
  </w:style>
  <w:style w:type="paragraph" w:styleId="Heading8">
    <w:name w:val="heading 8"/>
    <w:basedOn w:val="Normal"/>
    <w:next w:val="Normal"/>
    <w:uiPriority w:val="9"/>
    <w:qFormat/>
    <w:pPr>
      <w:numPr>
        <w:ilvl w:val="7"/>
        <w:numId w:val="1"/>
      </w:numPr>
      <w:spacing w:before="240" w:after="60"/>
      <w:outlineLvl w:val="7"/>
    </w:pPr>
    <w:rPr>
      <w:rFonts w:ascii="Arial" w:hAnsi="Arial"/>
      <w:i/>
    </w:rPr>
  </w:style>
  <w:style w:type="paragraph" w:styleId="Heading9">
    <w:name w:val="heading 9"/>
    <w:basedOn w:val="Normal"/>
    <w:next w:val="Normal"/>
    <w:uiPriority w:val="9"/>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lang w:val="x-none" w:eastAsia="x-none"/>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lang w:val="x-none" w:eastAsia="x-none"/>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lang w:val="x-none" w:eastAsia="x-none"/>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qFormat="1"/>
    <w:lsdException w:name="Emphasis" w:qFormat="1"/>
    <w:lsdException w:name="Plai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uiPriority w:val="9"/>
    <w:qFormat/>
    <w:pPr>
      <w:keepNext/>
      <w:numPr>
        <w:numId w:val="1"/>
      </w:numPr>
      <w:spacing w:before="40" w:after="0"/>
      <w:jc w:val="left"/>
      <w:outlineLvl w:val="0"/>
    </w:pPr>
    <w:rPr>
      <w:b/>
      <w:kern w:val="28"/>
      <w:sz w:val="24"/>
    </w:rPr>
  </w:style>
  <w:style w:type="paragraph" w:styleId="Heading2">
    <w:name w:val="heading 2"/>
    <w:basedOn w:val="Heading1"/>
    <w:next w:val="Normal"/>
    <w:uiPriority w:val="9"/>
    <w:qFormat/>
    <w:pPr>
      <w:numPr>
        <w:ilvl w:val="1"/>
      </w:numPr>
      <w:outlineLvl w:val="1"/>
    </w:pPr>
  </w:style>
  <w:style w:type="paragraph" w:styleId="Heading3">
    <w:name w:val="heading 3"/>
    <w:basedOn w:val="Heading2"/>
    <w:next w:val="Normal"/>
    <w:uiPriority w:val="9"/>
    <w:qFormat/>
    <w:pPr>
      <w:numPr>
        <w:ilvl w:val="2"/>
      </w:numPr>
      <w:outlineLvl w:val="2"/>
    </w:pPr>
    <w:rPr>
      <w:b w:val="0"/>
      <w:i/>
      <w:sz w:val="22"/>
    </w:rPr>
  </w:style>
  <w:style w:type="paragraph" w:styleId="Heading4">
    <w:name w:val="heading 4"/>
    <w:basedOn w:val="Heading3"/>
    <w:next w:val="Normal"/>
    <w:uiPriority w:val="9"/>
    <w:qFormat/>
    <w:pPr>
      <w:numPr>
        <w:ilvl w:val="3"/>
      </w:numPr>
      <w:outlineLvl w:val="3"/>
    </w:pPr>
  </w:style>
  <w:style w:type="paragraph" w:styleId="Heading5">
    <w:name w:val="heading 5"/>
    <w:basedOn w:val="ListNumber3"/>
    <w:next w:val="Normal"/>
    <w:uiPriority w:val="9"/>
    <w:qFormat/>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pPr>
      <w:numPr>
        <w:ilvl w:val="6"/>
        <w:numId w:val="1"/>
      </w:numPr>
      <w:spacing w:before="240" w:after="60"/>
      <w:outlineLvl w:val="6"/>
    </w:pPr>
    <w:rPr>
      <w:rFonts w:ascii="Arial" w:hAnsi="Arial"/>
    </w:rPr>
  </w:style>
  <w:style w:type="paragraph" w:styleId="Heading8">
    <w:name w:val="heading 8"/>
    <w:basedOn w:val="Normal"/>
    <w:next w:val="Normal"/>
    <w:uiPriority w:val="9"/>
    <w:qFormat/>
    <w:pPr>
      <w:numPr>
        <w:ilvl w:val="7"/>
        <w:numId w:val="1"/>
      </w:numPr>
      <w:spacing w:before="240" w:after="60"/>
      <w:outlineLvl w:val="7"/>
    </w:pPr>
    <w:rPr>
      <w:rFonts w:ascii="Arial" w:hAnsi="Arial"/>
      <w:i/>
    </w:rPr>
  </w:style>
  <w:style w:type="paragraph" w:styleId="Heading9">
    <w:name w:val="heading 9"/>
    <w:basedOn w:val="Normal"/>
    <w:next w:val="Normal"/>
    <w:uiPriority w:val="9"/>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lang w:val="x-none" w:eastAsia="x-none"/>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lang w:val="x-none" w:eastAsia="x-none"/>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lang w:val="x-none" w:eastAsia="x-none"/>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DF9754-8406-A248-AEF8-E51F258A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10234</Words>
  <Characters>58340</Characters>
  <Application>Microsoft Macintosh Word</Application>
  <DocSecurity>0</DocSecurity>
  <Lines>486</Lines>
  <Paragraphs>136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68438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Leonardo Gresta Paulino Murta</cp:lastModifiedBy>
  <cp:revision>12</cp:revision>
  <cp:lastPrinted>2011-01-13T12:51:00Z</cp:lastPrinted>
  <dcterms:created xsi:type="dcterms:W3CDTF">2012-12-03T19:30:00Z</dcterms:created>
  <dcterms:modified xsi:type="dcterms:W3CDTF">2012-12-07T02:50:00Z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zotero-version="3.0.8"&gt;&lt;session id="dLTpDlHz"/&gt;&lt;style id="http://www.zotero.org/styles/acm-sig-proceedings" hasBibliography="1" bibliographyStyleHasBeenSet="1"/&gt;&lt;prefs&gt;&lt;pref name="fieldType" value="Field"/&gt;&lt;pref name="storeReference</vt:lpwstr>
  </property>
  <property fmtid="{D5CDD505-2E9C-101B-9397-08002B2CF9AE}" pid="4" name="ZOTERO_PREF_2">
    <vt:lpwstr>s" value="true"/&gt;&lt;pref name="noteType" value="0"/&gt;&lt;/prefs&gt;&lt;/data&gt;</vt:lpwstr>
  </property>
</Properties>
</file>