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9B288D">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9B288D">
        <w:fldChar w:fldCharType="separate"/>
      </w:r>
      <w:r w:rsidR="00D427C6" w:rsidRPr="00D427C6">
        <w:rPr>
          <w:szCs w:val="21"/>
        </w:rPr>
        <w:t>[Navarro 2002; Baker et al. 2003; Dantas et al. 2004; Figueiredo et al. 2010]</w:t>
      </w:r>
      <w:r w:rsidR="009B288D">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9B288D">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9B288D">
        <w:fldChar w:fldCharType="separate"/>
      </w:r>
      <w:r w:rsidR="00446950" w:rsidRPr="00446950">
        <w:rPr>
          <w:szCs w:val="21"/>
        </w:rPr>
        <w:t>[Chialvo and Bak 1999; Clark 1950]</w:t>
      </w:r>
      <w:r w:rsidR="009B288D">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257540">
        <w:t>mistakes are</w:t>
      </w:r>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9B288D">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9B288D">
        <w:fldChar w:fldCharType="separate"/>
      </w:r>
      <w:r w:rsidR="00446950" w:rsidRPr="00446950">
        <w:rPr>
          <w:szCs w:val="21"/>
        </w:rPr>
        <w:t>[2011]</w:t>
      </w:r>
      <w:r w:rsidR="009B288D">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9B288D"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9B288D" w:rsidRPr="00722892">
        <w:fldChar w:fldCharType="separate"/>
      </w:r>
      <w:r w:rsidR="00446950" w:rsidRPr="00446950">
        <w:rPr>
          <w:szCs w:val="21"/>
        </w:rPr>
        <w:t>[Consalvo and Dutton 2006]</w:t>
      </w:r>
      <w:r w:rsidR="009B288D"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9B288D"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9B288D" w:rsidRPr="00722892">
        <w:fldChar w:fldCharType="separate"/>
      </w:r>
      <w:r w:rsidR="00446950" w:rsidRPr="00446950">
        <w:rPr>
          <w:szCs w:val="21"/>
        </w:rPr>
        <w:t>[Andersen et al. 2010]</w:t>
      </w:r>
      <w:r w:rsidR="009B288D"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9B288D">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9B288D">
        <w:fldChar w:fldCharType="separate"/>
      </w:r>
      <w:r w:rsidR="00446950" w:rsidRPr="00446950">
        <w:rPr>
          <w:szCs w:val="21"/>
        </w:rPr>
        <w:t>[2011]</w:t>
      </w:r>
      <w:r w:rsidR="009B288D">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9B288D">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9B288D">
        <w:fldChar w:fldCharType="separate"/>
      </w:r>
      <w:r w:rsidR="00D427C6" w:rsidRPr="00D427C6">
        <w:rPr>
          <w:szCs w:val="21"/>
        </w:rPr>
        <w:t>[PREMIS Working Group 2005]</w:t>
      </w:r>
      <w:r w:rsidR="009B288D">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9B288D">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9B288D">
        <w:fldChar w:fldCharType="separate"/>
      </w:r>
      <w:r w:rsidR="009E7559" w:rsidRPr="009E7559">
        <w:rPr>
          <w:szCs w:val="21"/>
        </w:rPr>
        <w:t>[Kohwalter et al. 2011]</w:t>
      </w:r>
      <w:r w:rsidR="009B288D">
        <w:fldChar w:fldCharType="end"/>
      </w:r>
      <w:r w:rsidR="009B288D">
        <w:fldChar w:fldCharType="begin"/>
      </w:r>
      <w:r w:rsidR="001C302A">
        <w:instrText xml:space="preserve"> ADDIN ZOTERO_TEMP </w:instrText>
      </w:r>
      <w:r w:rsidR="009B288D">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w:t>
      </w:r>
      <w:r w:rsidR="00F62F92">
        <w:t>5</w:t>
      </w:r>
      <w:r w:rsidR="00553CAC">
        <w:t xml:space="preserve">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9B288D">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9B288D">
        <w:fldChar w:fldCharType="separate"/>
      </w:r>
      <w:r w:rsidR="00446950" w:rsidRPr="00446950">
        <w:rPr>
          <w:szCs w:val="21"/>
        </w:rPr>
        <w:t>[Moreau et al. 2011]</w:t>
      </w:r>
      <w:r w:rsidR="009B288D">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9B288D">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9B288D">
        <w:fldChar w:fldCharType="separate"/>
      </w:r>
      <w:r w:rsidR="00446950" w:rsidRPr="00446950">
        <w:rPr>
          <w:szCs w:val="21"/>
        </w:rPr>
        <w:t>[Moreau et al. 2011]</w:t>
      </w:r>
      <w:r w:rsidR="009B288D">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9B288D">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9B288D">
        <w:fldChar w:fldCharType="separate"/>
      </w:r>
      <w:r w:rsidR="00446950" w:rsidRPr="00446950">
        <w:rPr>
          <w:szCs w:val="21"/>
        </w:rPr>
        <w:t>[2011]</w:t>
      </w:r>
      <w:r w:rsidR="009B288D">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9B288D" w:rsidRPr="005E6F23">
        <w:rPr>
          <w:b w:val="0"/>
        </w:rPr>
        <w:fldChar w:fldCharType="begin"/>
      </w:r>
      <w:r w:rsidRPr="005E6F23">
        <w:rPr>
          <w:b w:val="0"/>
        </w:rPr>
        <w:instrText xml:space="preserve"> SEQ Figure \* ARABIC </w:instrText>
      </w:r>
      <w:r w:rsidR="009B288D" w:rsidRPr="005E6F23">
        <w:rPr>
          <w:b w:val="0"/>
        </w:rPr>
        <w:fldChar w:fldCharType="separate"/>
      </w:r>
      <w:r w:rsidR="00EA2F76">
        <w:rPr>
          <w:b w:val="0"/>
          <w:noProof/>
        </w:rPr>
        <w:t>1</w:t>
      </w:r>
      <w:r w:rsidR="009B288D"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9B288D">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9B288D">
        <w:fldChar w:fldCharType="separate"/>
      </w:r>
      <w:r w:rsidR="00AA1CCC" w:rsidRPr="00446950">
        <w:rPr>
          <w:szCs w:val="21"/>
        </w:rPr>
        <w:t>[2011]</w:t>
      </w:r>
      <w:r w:rsidR="009B288D">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0C0CE3">
        <w:t>A</w:t>
      </w:r>
      <w:r w:rsidR="00E51BD8" w:rsidRPr="00E51BD8">
        <w:rPr>
          <w:vertAlign w:val="subscript"/>
        </w:rPr>
        <w:t>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w:t>
      </w:r>
      <w:r w:rsidR="003F0CF4">
        <w:t>means</w:t>
      </w:r>
      <w:r w:rsidR="00D03BCE">
        <w:t xml:space="preserve"> th</w:t>
      </w:r>
      <w:r w:rsidR="003F0CF4">
        <w:t>e</w:t>
      </w:r>
      <w:r w:rsidR="00D03BCE">
        <w:t xml:space="preserve">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3F0CF4">
        <w:rPr>
          <w:i/>
        </w:rPr>
        <w:t xml:space="preserve">creation </w:t>
      </w:r>
      <w:r w:rsidR="003F0CF4">
        <w:t>and</w:t>
      </w:r>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w:t>
      </w:r>
      <w:r w:rsidR="00B50DC0">
        <w:lastRenderedPageBreak/>
        <w:t>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9B288D" w:rsidRPr="00C27ACC">
        <w:rPr>
          <w:b w:val="0"/>
        </w:rPr>
        <w:fldChar w:fldCharType="begin"/>
      </w:r>
      <w:r w:rsidRPr="00C27ACC">
        <w:rPr>
          <w:b w:val="0"/>
        </w:rPr>
        <w:instrText xml:space="preserve"> SEQ Figure \* ARABIC </w:instrText>
      </w:r>
      <w:r w:rsidR="009B288D" w:rsidRPr="00C27ACC">
        <w:rPr>
          <w:b w:val="0"/>
        </w:rPr>
        <w:fldChar w:fldCharType="separate"/>
      </w:r>
      <w:r w:rsidR="00EA2F76">
        <w:rPr>
          <w:b w:val="0"/>
          <w:noProof/>
        </w:rPr>
        <w:t>2</w:t>
      </w:r>
      <w:r w:rsidR="009B288D"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9B288D">
        <w:fldChar w:fldCharType="begin"/>
      </w:r>
      <w:r w:rsidR="00EC508C">
        <w:instrText xml:space="preserve"> REF _Ref335235276 \h </w:instrText>
      </w:r>
      <w:r w:rsidR="009B288D">
        <w:fldChar w:fldCharType="separate"/>
      </w:r>
      <w:r w:rsidR="00EA2F76" w:rsidRPr="00D427C6">
        <w:rPr>
          <w:sz w:val="18"/>
          <w:szCs w:val="18"/>
        </w:rPr>
        <w:t xml:space="preserve">Figure </w:t>
      </w:r>
      <w:r w:rsidR="00EA2F76">
        <w:rPr>
          <w:noProof/>
          <w:sz w:val="18"/>
          <w:szCs w:val="18"/>
        </w:rPr>
        <w:t>3</w:t>
      </w:r>
      <w:r w:rsidR="009B288D">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3F0CF4">
        <w:t xml:space="preserve"> hide</w:t>
      </w:r>
      <w:r w:rsidR="00AC44C7">
        <w:t xml:space="preserve"> the presence of an intermediary process. However, the converse rule does not </w:t>
      </w:r>
      <w:r w:rsidR="00400D6F">
        <w:t xml:space="preserve">work </w:t>
      </w:r>
      <w:r w:rsidR="00AC44C7">
        <w:t xml:space="preserve">without </w:t>
      </w:r>
      <w:r w:rsidR="006754C6">
        <w:lastRenderedPageBreak/>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9B288D" w:rsidRPr="00D427C6">
        <w:rPr>
          <w:sz w:val="18"/>
          <w:szCs w:val="18"/>
        </w:rPr>
        <w:fldChar w:fldCharType="begin"/>
      </w:r>
      <w:r w:rsidRPr="00D427C6">
        <w:rPr>
          <w:sz w:val="18"/>
          <w:szCs w:val="18"/>
        </w:rPr>
        <w:instrText xml:space="preserve"> SEQ Figure \* ARABIC </w:instrText>
      </w:r>
      <w:r w:rsidR="009B288D" w:rsidRPr="00D427C6">
        <w:rPr>
          <w:sz w:val="18"/>
          <w:szCs w:val="18"/>
        </w:rPr>
        <w:fldChar w:fldCharType="separate"/>
      </w:r>
      <w:r w:rsidR="00EA2F76">
        <w:rPr>
          <w:noProof/>
          <w:sz w:val="18"/>
          <w:szCs w:val="18"/>
        </w:rPr>
        <w:t>3</w:t>
      </w:r>
      <w:r w:rsidR="009B288D" w:rsidRPr="00D427C6">
        <w:rPr>
          <w:sz w:val="18"/>
          <w:szCs w:val="18"/>
        </w:rPr>
        <w:fldChar w:fldCharType="end"/>
      </w:r>
      <w:bookmarkEnd w:id="3"/>
      <w:r w:rsidRPr="00D427C6">
        <w:rPr>
          <w:sz w:val="18"/>
          <w:szCs w:val="18"/>
        </w:rPr>
        <w:t xml:space="preserve">: Process introduction. Source: </w:t>
      </w:r>
      <w:r w:rsidR="009B288D"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9B288D" w:rsidRPr="00D427C6">
        <w:rPr>
          <w:b/>
          <w:sz w:val="18"/>
          <w:szCs w:val="18"/>
        </w:rPr>
        <w:fldChar w:fldCharType="separate"/>
      </w:r>
      <w:r w:rsidRPr="00D427C6">
        <w:rPr>
          <w:sz w:val="18"/>
          <w:szCs w:val="18"/>
        </w:rPr>
        <w:t>[Moreau et al. 2011]</w:t>
      </w:r>
      <w:r w:rsidR="009B288D"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9B288D" w:rsidRPr="00052D76">
        <w:rPr>
          <w:b w:val="0"/>
        </w:rPr>
        <w:fldChar w:fldCharType="begin"/>
      </w:r>
      <w:r w:rsidRPr="00052D76">
        <w:rPr>
          <w:b w:val="0"/>
        </w:rPr>
        <w:instrText xml:space="preserve"> SEQ Figure \* ARABIC </w:instrText>
      </w:r>
      <w:r w:rsidR="009B288D" w:rsidRPr="00052D76">
        <w:rPr>
          <w:b w:val="0"/>
        </w:rPr>
        <w:fldChar w:fldCharType="separate"/>
      </w:r>
      <w:r w:rsidR="00EA2F76">
        <w:rPr>
          <w:b w:val="0"/>
          <w:noProof/>
        </w:rPr>
        <w:t>4</w:t>
      </w:r>
      <w:r w:rsidR="009B288D"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proofErr w:type="gramStart"/>
      <w:r w:rsidR="00930AD9" w:rsidRPr="00680A3A">
        <w:rPr>
          <w:i/>
        </w:rPr>
        <w:t>p</w:t>
      </w:r>
      <w:r w:rsidR="00E51BD8" w:rsidRPr="00E51BD8">
        <w:rPr>
          <w:i/>
          <w:vertAlign w:val="subscript"/>
        </w:rPr>
        <w:t>1</w:t>
      </w:r>
      <w:r w:rsidR="00930AD9">
        <w:t>,</w:t>
      </w:r>
      <w:proofErr w:type="gramEnd"/>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r w:rsidR="003F0CF4">
        <w:t>intelligence</w:t>
      </w:r>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w:t>
      </w:r>
      <w:r>
        <w:lastRenderedPageBreak/>
        <w:t xml:space="preserve">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xml:space="preserve">, </w:t>
      </w:r>
      <w:r w:rsidR="000F0F27">
        <w:lastRenderedPageBreak/>
        <w:t>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9B288D" w:rsidRPr="00052D76">
        <w:rPr>
          <w:b w:val="0"/>
        </w:rPr>
        <w:fldChar w:fldCharType="begin"/>
      </w:r>
      <w:r w:rsidRPr="00052D76">
        <w:rPr>
          <w:b w:val="0"/>
        </w:rPr>
        <w:instrText xml:space="preserve"> SEQ Figure \* ARABIC </w:instrText>
      </w:r>
      <w:r w:rsidR="009B288D" w:rsidRPr="00052D76">
        <w:rPr>
          <w:b w:val="0"/>
        </w:rPr>
        <w:fldChar w:fldCharType="separate"/>
      </w:r>
      <w:r w:rsidR="00EA2F76">
        <w:rPr>
          <w:b w:val="0"/>
          <w:noProof/>
        </w:rPr>
        <w:t>5</w:t>
      </w:r>
      <w:r w:rsidR="009B288D"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9B288D">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9B288D">
        <w:fldChar w:fldCharType="separate"/>
      </w:r>
      <w:r w:rsidR="00446950" w:rsidRPr="00446950">
        <w:rPr>
          <w:szCs w:val="21"/>
        </w:rPr>
        <w:t>[Moret 1982]</w:t>
      </w:r>
      <w:r w:rsidR="009B288D">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tab/>
      </w:r>
      <w:r w:rsidR="00A41C35">
        <w:t xml:space="preserve">Entities present in a scene, or place, can be represented in a similar way as actions. </w:t>
      </w:r>
      <w:r>
        <w:t xml:space="preserve">Each scene </w:t>
      </w:r>
      <w:r w:rsidR="004B4506">
        <w:t xml:space="preserve">has </w:t>
      </w:r>
      <w:r>
        <w:lastRenderedPageBreak/>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9B288D" w:rsidRPr="00052D76">
        <w:rPr>
          <w:b w:val="0"/>
        </w:rPr>
        <w:fldChar w:fldCharType="begin"/>
      </w:r>
      <w:r w:rsidRPr="00052D76">
        <w:rPr>
          <w:b w:val="0"/>
        </w:rPr>
        <w:instrText xml:space="preserve"> SEQ Figure \* ARABIC </w:instrText>
      </w:r>
      <w:r w:rsidR="009B288D" w:rsidRPr="00052D76">
        <w:rPr>
          <w:b w:val="0"/>
        </w:rPr>
        <w:fldChar w:fldCharType="separate"/>
      </w:r>
      <w:r w:rsidR="00D5507D">
        <w:rPr>
          <w:b w:val="0"/>
          <w:noProof/>
        </w:rPr>
        <w:t>6</w:t>
      </w:r>
      <w:r w:rsidR="009B288D" w:rsidRPr="00052D76">
        <w:rPr>
          <w:b w:val="0"/>
        </w:rPr>
        <w:fldChar w:fldCharType="end"/>
      </w:r>
      <w:bookmarkEnd w:id="8"/>
      <w:r w:rsidRPr="00052D76">
        <w:rPr>
          <w:b w:val="0"/>
        </w:rPr>
        <w:t>: Example of structure</w:t>
      </w:r>
    </w:p>
    <w:p w:rsidR="00753B38" w:rsidRPr="002852A9"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w:t>
      </w:r>
      <w:r w:rsidR="00F333E4">
        <w:lastRenderedPageBreak/>
        <w:t>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9B288D">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9B288D">
        <w:fldChar w:fldCharType="separate"/>
      </w:r>
      <w:r w:rsidR="0076257A" w:rsidRPr="0076257A">
        <w:rPr>
          <w:szCs w:val="21"/>
        </w:rPr>
        <w:t>[Kohwalter et al. 2011]</w:t>
      </w:r>
      <w:r w:rsidR="009B288D">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9B288D">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9B288D">
        <w:fldChar w:fldCharType="separate"/>
      </w:r>
      <w:r w:rsidR="00446950" w:rsidRPr="00446950">
        <w:rPr>
          <w:szCs w:val="21"/>
        </w:rPr>
        <w:t>[Higgins 2010]</w:t>
      </w:r>
      <w:r w:rsidR="009B288D">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r w:rsidR="00D5507D">
        <w:t>has</w:t>
      </w:r>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w:t>
      </w:r>
      <w:r w:rsidRPr="000F0AEA">
        <w:lastRenderedPageBreak/>
        <w:t xml:space="preserve">concepts of working hours, morale, and stamina are used to modify the employee’s productivity. </w:t>
      </w:r>
      <w:fldSimple w:instr=" REF _Ref335239141 \h  \* MERGEFORMAT ">
        <w:r w:rsidR="00D5507D" w:rsidRPr="00052D76">
          <w:t xml:space="preserve">Figure </w:t>
        </w:r>
        <w:r w:rsidR="00D5507D" w:rsidRPr="00D5507D">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9B288D" w:rsidRPr="009B288D">
        <w:rPr>
          <w:noProof/>
          <w:lang w:val="pt-BR" w:eastAsia="pt-BR"/>
        </w:rPr>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9B288D" w:rsidRPr="00D427C6">
                    <w:rPr>
                      <w:sz w:val="18"/>
                      <w:szCs w:val="18"/>
                    </w:rPr>
                    <w:fldChar w:fldCharType="begin"/>
                  </w:r>
                  <w:r w:rsidR="00850D77" w:rsidRPr="00D427C6">
                    <w:rPr>
                      <w:sz w:val="18"/>
                      <w:szCs w:val="18"/>
                    </w:rPr>
                    <w:instrText xml:space="preserve"> SEQ Figure \* ARABIC </w:instrText>
                  </w:r>
                  <w:r w:rsidR="009B288D" w:rsidRPr="00D427C6">
                    <w:rPr>
                      <w:sz w:val="18"/>
                      <w:szCs w:val="18"/>
                    </w:rPr>
                    <w:fldChar w:fldCharType="separate"/>
                  </w:r>
                  <w:r w:rsidR="00D5507D">
                    <w:rPr>
                      <w:noProof/>
                      <w:sz w:val="18"/>
                      <w:szCs w:val="18"/>
                    </w:rPr>
                    <w:t>7</w:t>
                  </w:r>
                  <w:r w:rsidR="009B288D"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9B288D" w:rsidRPr="00052D76">
        <w:rPr>
          <w:b w:val="0"/>
        </w:rPr>
        <w:fldChar w:fldCharType="begin"/>
      </w:r>
      <w:r w:rsidRPr="00052D76">
        <w:rPr>
          <w:b w:val="0"/>
        </w:rPr>
        <w:instrText xml:space="preserve"> SEQ Figure \* ARABIC </w:instrText>
      </w:r>
      <w:r w:rsidR="009B288D" w:rsidRPr="00052D76">
        <w:rPr>
          <w:b w:val="0"/>
        </w:rPr>
        <w:fldChar w:fldCharType="separate"/>
      </w:r>
      <w:r w:rsidR="00D5507D">
        <w:rPr>
          <w:b w:val="0"/>
          <w:noProof/>
        </w:rPr>
        <w:t>8</w:t>
      </w:r>
      <w:r w:rsidR="009B288D"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lastRenderedPageBreak/>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r w:rsidR="00D5507D">
        <w:t>analysts’</w:t>
      </w:r>
      <w:r>
        <w:t xml:space="preserve"> tasks are illustrated in </w:t>
      </w:r>
      <w:r w:rsidR="009B288D">
        <w:fldChar w:fldCharType="begin"/>
      </w:r>
      <w:r>
        <w:instrText xml:space="preserve"> REF _Ref330394072 \h </w:instrText>
      </w:r>
      <w:r w:rsidR="009B288D">
        <w:fldChar w:fldCharType="separate"/>
      </w:r>
      <w:r w:rsidR="003714A0" w:rsidRPr="00D427C6">
        <w:rPr>
          <w:sz w:val="18"/>
          <w:szCs w:val="18"/>
        </w:rPr>
        <w:t xml:space="preserve">Figure </w:t>
      </w:r>
      <w:r w:rsidR="003714A0">
        <w:rPr>
          <w:noProof/>
          <w:sz w:val="18"/>
          <w:szCs w:val="18"/>
        </w:rPr>
        <w:t>7</w:t>
      </w:r>
      <w:r w:rsidR="009B288D">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lastRenderedPageBreak/>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9B288D" w:rsidRPr="00052D76">
        <w:rPr>
          <w:b w:val="0"/>
        </w:rPr>
        <w:fldChar w:fldCharType="begin"/>
      </w:r>
      <w:r w:rsidRPr="00052D76">
        <w:rPr>
          <w:b w:val="0"/>
        </w:rPr>
        <w:instrText xml:space="preserve"> SEQ Figure \* ARABIC </w:instrText>
      </w:r>
      <w:r w:rsidR="009B288D" w:rsidRPr="00052D76">
        <w:rPr>
          <w:b w:val="0"/>
        </w:rPr>
        <w:fldChar w:fldCharType="separate"/>
      </w:r>
      <w:r w:rsidR="00EA2F76">
        <w:rPr>
          <w:b w:val="0"/>
          <w:noProof/>
        </w:rPr>
        <w:t>9</w:t>
      </w:r>
      <w:r w:rsidR="009B288D"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proofErr w:type="gramStart"/>
      <w:r w:rsidR="00AF180C">
        <w:t>affect</w:t>
      </w:r>
      <w:proofErr w:type="gramEnd"/>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9B288D">
        <w:fldChar w:fldCharType="begin"/>
      </w:r>
      <w:r w:rsidR="00923EC4">
        <w:instrText xml:space="preserve"> REF _Ref330394072 \h </w:instrText>
      </w:r>
      <w:r w:rsidR="009B288D">
        <w:fldChar w:fldCharType="separate"/>
      </w:r>
      <w:r w:rsidR="00EA2F76" w:rsidRPr="00D427C6">
        <w:rPr>
          <w:sz w:val="18"/>
          <w:szCs w:val="18"/>
        </w:rPr>
        <w:t xml:space="preserve">Figure </w:t>
      </w:r>
      <w:r w:rsidR="00EA2F76" w:rsidRPr="00D427C6">
        <w:rPr>
          <w:noProof/>
          <w:sz w:val="18"/>
          <w:szCs w:val="18"/>
        </w:rPr>
        <w:t>8</w:t>
      </w:r>
      <w:r w:rsidR="009B288D">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 xml:space="preserve">the type of </w:t>
      </w:r>
      <w:r w:rsidR="005577CA">
        <w:lastRenderedPageBreak/>
        <w:t>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9B288D">
        <w:fldChar w:fldCharType="begin"/>
      </w:r>
      <w:r w:rsidR="009E7E4C">
        <w:instrText xml:space="preserve"> REF _Ref330394550 \r \h </w:instrText>
      </w:r>
      <w:r w:rsidR="009B288D">
        <w:fldChar w:fldCharType="separate"/>
      </w:r>
      <w:r w:rsidR="00EA2F76">
        <w:t>3.3</w:t>
      </w:r>
      <w:r w:rsidR="009B288D">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9B288D" w:rsidRPr="00EF2E52">
        <w:rPr>
          <w:b w:val="0"/>
        </w:rPr>
        <w:fldChar w:fldCharType="begin"/>
      </w:r>
      <w:r w:rsidRPr="00EF2E52">
        <w:rPr>
          <w:b w:val="0"/>
        </w:rPr>
        <w:instrText xml:space="preserve"> SEQ Figure \* ARABIC </w:instrText>
      </w:r>
      <w:r w:rsidR="009B288D" w:rsidRPr="00EF2E52">
        <w:rPr>
          <w:b w:val="0"/>
        </w:rPr>
        <w:fldChar w:fldCharType="separate"/>
      </w:r>
      <w:r w:rsidR="00EA2F76">
        <w:rPr>
          <w:b w:val="0"/>
          <w:noProof/>
        </w:rPr>
        <w:t>10</w:t>
      </w:r>
      <w:r w:rsidR="009B288D"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9B288D" w:rsidRPr="009B6E0A">
        <w:rPr>
          <w:b w:val="0"/>
        </w:rPr>
        <w:fldChar w:fldCharType="begin"/>
      </w:r>
      <w:r w:rsidRPr="009B6E0A">
        <w:rPr>
          <w:b w:val="0"/>
        </w:rPr>
        <w:instrText xml:space="preserve"> SEQ Figure \* ARABIC </w:instrText>
      </w:r>
      <w:r w:rsidR="009B288D" w:rsidRPr="009B6E0A">
        <w:rPr>
          <w:b w:val="0"/>
        </w:rPr>
        <w:fldChar w:fldCharType="separate"/>
      </w:r>
      <w:r w:rsidR="00EA2F76">
        <w:rPr>
          <w:b w:val="0"/>
          <w:noProof/>
        </w:rPr>
        <w:t>11</w:t>
      </w:r>
      <w:r w:rsidR="009B288D"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lastRenderedPageBreak/>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r w:rsidR="002D00F6">
        <w:t>adaptations</w:t>
      </w:r>
      <w:r w:rsidR="00335BA7">
        <w:t xml:space="preserve"> for </w:t>
      </w:r>
      <w:r w:rsidR="002D00F6">
        <w:t>video</w:t>
      </w:r>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9B288D"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lastRenderedPageBreak/>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9B288D"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37C" w:rsidRDefault="00A5237C" w:rsidP="00DC54C8">
      <w:pPr>
        <w:spacing w:before="0"/>
      </w:pPr>
      <w:r>
        <w:separator/>
      </w:r>
    </w:p>
  </w:endnote>
  <w:endnote w:type="continuationSeparator" w:id="0">
    <w:p w:rsidR="00A5237C" w:rsidRDefault="00A5237C"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37C" w:rsidRDefault="00A5237C" w:rsidP="00DC54C8">
      <w:pPr>
        <w:spacing w:before="0"/>
      </w:pPr>
      <w:r>
        <w:separator/>
      </w:r>
    </w:p>
  </w:footnote>
  <w:footnote w:type="continuationSeparator" w:id="0">
    <w:p w:rsidR="00A5237C" w:rsidRDefault="00A5237C"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0CE3"/>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D7A80"/>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57540"/>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D00F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14A0"/>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0CF4"/>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6598"/>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288D"/>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237C"/>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489"/>
    <w:rsid w:val="00B648B2"/>
    <w:rsid w:val="00B71939"/>
    <w:rsid w:val="00B83ABD"/>
    <w:rsid w:val="00B84A0F"/>
    <w:rsid w:val="00B87F75"/>
    <w:rsid w:val="00B91A10"/>
    <w:rsid w:val="00BB07F2"/>
    <w:rsid w:val="00BB5E3A"/>
    <w:rsid w:val="00BB6126"/>
    <w:rsid w:val="00BB77B6"/>
    <w:rsid w:val="00BC3E87"/>
    <w:rsid w:val="00BD0D96"/>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3289"/>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507D"/>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17285"/>
    <w:rsid w:val="00F21EF2"/>
    <w:rsid w:val="00F22C91"/>
    <w:rsid w:val="00F25AD7"/>
    <w:rsid w:val="00F333E4"/>
    <w:rsid w:val="00F44BB1"/>
    <w:rsid w:val="00F51C3F"/>
    <w:rsid w:val="00F572BD"/>
    <w:rsid w:val="00F610D5"/>
    <w:rsid w:val="00F62F92"/>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41B370AD-B267-4C70-A622-E979C9272DB2}" type="presOf" srcId="{DD1E4FED-04E7-448F-B812-8BEE8486DD43}" destId="{D8394A56-8A48-43C9-8876-8EA39F4B73ED}"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7730BCE3-4A40-45DC-886E-B7D053BE41AE}" type="presOf" srcId="{DC7403F1-0571-424F-8BE8-3CC1536FDE8C}" destId="{BF0567E6-6DA9-48ED-9A37-47285840FDF7}" srcOrd="0"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75DDD355-7FBA-4013-B0DA-01EA6BDC96A6}" type="presOf" srcId="{526B4BB0-2314-4A44-8A2C-555C722A488D}" destId="{9ECD2900-0A9A-47D1-A756-67C34D750CCF}"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A145774D-0CA9-4F06-AC01-AAC00B6798AE}" type="presOf" srcId="{D87D5094-0096-4ED0-8BEC-3E12D5CBBBF0}" destId="{02A1F396-0D8F-41FA-A270-0769376E77F0}" srcOrd="1" destOrd="0" presId="urn:microsoft.com/office/officeart/2005/8/layout/hierarchy2"/>
    <dgm:cxn modelId="{EE38C33C-AC14-4A75-8181-3911644093B7}" type="presOf" srcId="{A6F2A7DE-2AF6-4487-959F-D397992022A4}" destId="{E7F03264-C14C-446F-BCBE-D61750AF3A77}"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7A582382-55BB-4892-94DF-6448B0F6886A}" type="presOf" srcId="{55FAC393-4BEB-48FC-8ACB-8A77E52659C4}" destId="{F9091B10-7237-43E5-93A5-0A860387BD22}" srcOrd="1" destOrd="0" presId="urn:microsoft.com/office/officeart/2005/8/layout/hierarchy2"/>
    <dgm:cxn modelId="{6139494B-FF53-40FE-9EC7-E21D1BF5971C}" type="presOf" srcId="{DC7403F1-0571-424F-8BE8-3CC1536FDE8C}" destId="{30099040-2BEC-46EB-AE9D-6A3BEF8052F4}" srcOrd="1" destOrd="0" presId="urn:microsoft.com/office/officeart/2005/8/layout/hierarchy2"/>
    <dgm:cxn modelId="{60EE864E-5DD4-4C6F-AE43-E666C65AC485}" type="presOf" srcId="{A68335E5-009E-44DF-97AB-B7A1ACEA24EB}" destId="{2E830E8B-B241-4984-BFF5-BCC0806E238E}" srcOrd="0" destOrd="0" presId="urn:microsoft.com/office/officeart/2005/8/layout/hierarchy2"/>
    <dgm:cxn modelId="{17F093D9-5BC3-4A5C-B77E-B53089898E68}" type="presOf" srcId="{5C72BA27-4ED8-4268-8C59-0D96FD60F177}" destId="{6D38B18B-70EC-4AF7-A6FF-B5C7FE8D4DA4}"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741C1B67-E63B-4405-82AC-28DAF0707D24}" type="presOf" srcId="{986B7168-B57B-41C8-BFC6-0EBF5796DDB7}" destId="{2864DC2A-13C0-4E4B-A7F3-F63F340FA450}" srcOrd="0" destOrd="0" presId="urn:microsoft.com/office/officeart/2005/8/layout/hierarchy2"/>
    <dgm:cxn modelId="{6648B239-BC44-4C12-8FFE-2D6EEDBCD462}" type="presOf" srcId="{E2E4CF81-77EC-4CCE-8CBF-5EBF1BDFDD2A}" destId="{238A04B6-8EF5-45CF-9164-325F1FDB3A44}" srcOrd="0" destOrd="0" presId="urn:microsoft.com/office/officeart/2005/8/layout/hierarchy2"/>
    <dgm:cxn modelId="{057C3261-DF42-4F05-95F5-BFA1610D9617}" type="presOf" srcId="{2ABC8B2A-1AE0-4445-BB0F-A32B638FE792}" destId="{FC31CFF5-CDC9-4FC6-A745-A19F38E995B7}" srcOrd="0" destOrd="0" presId="urn:microsoft.com/office/officeart/2005/8/layout/hierarchy2"/>
    <dgm:cxn modelId="{A1FBE645-FB16-4567-8113-5B2AB38A13C0}" type="presOf" srcId="{29280282-54F1-45C6-8D42-4754C6BDCF91}" destId="{9C019F64-9F54-4E42-B09D-B632A438C519}" srcOrd="1" destOrd="0" presId="urn:microsoft.com/office/officeart/2005/8/layout/hierarchy2"/>
    <dgm:cxn modelId="{45F8D0C2-19C2-407B-A6F8-D3736F6B9ECF}" type="presOf" srcId="{3AEBF0E2-45AF-4956-BF8F-20F6FA6CE5F6}" destId="{CC6B0A1C-BAB8-4AB7-9EF6-A7279AB3044F}"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822CE42B-87B3-4907-BD07-33709549AF03}" srcId="{2E691FFF-7427-44F8-A8A7-0CB32246E31C}" destId="{3AEBF0E2-45AF-4956-BF8F-20F6FA6CE5F6}" srcOrd="0" destOrd="0" parTransId="{C9AB5B93-AA24-4987-A7EA-9F702A8D98DC}" sibTransId="{3579E251-C5F1-4AEA-BC0C-852059257770}"/>
    <dgm:cxn modelId="{E61A86DF-FF8D-4586-B43D-199D25F5D805}" srcId="{A6F2A7DE-2AF6-4487-959F-D397992022A4}" destId="{E2E4CF81-77EC-4CCE-8CBF-5EBF1BDFDD2A}" srcOrd="0" destOrd="0" parTransId="{05AFFF34-8020-4494-B0AF-3B8FCE859F02}" sibTransId="{EF61E1B0-9987-40EC-840C-30580C7CD5D4}"/>
    <dgm:cxn modelId="{B358FC56-65E0-4C2F-8F73-CBD3DE45D29C}" type="presOf" srcId="{75F630ED-A7FC-4A27-96D8-2461E5115420}" destId="{E6077319-7C6E-4777-97B3-CA97D1DAD822}" srcOrd="1" destOrd="0" presId="urn:microsoft.com/office/officeart/2005/8/layout/hierarchy2"/>
    <dgm:cxn modelId="{BDB80A33-C978-43DD-BFB1-72ED643D26E9}" type="presOf" srcId="{B95568D8-D303-49EB-85AC-0942EA985617}" destId="{CF2F8359-8E2C-400E-A50D-384EDB3CA8A3}" srcOrd="0" destOrd="0" presId="urn:microsoft.com/office/officeart/2005/8/layout/hierarchy2"/>
    <dgm:cxn modelId="{A81CB8AE-A44E-4B5B-A33B-67CF7F0BF30A}" type="presOf" srcId="{DD1E4FED-04E7-448F-B812-8BEE8486DD43}" destId="{13024C18-820A-4B62-BAEA-89D27D0765CD}" srcOrd="1" destOrd="0" presId="urn:microsoft.com/office/officeart/2005/8/layout/hierarchy2"/>
    <dgm:cxn modelId="{7E6EABF1-9D65-4892-AAA5-1C5C30E242CD}" type="presOf" srcId="{D87D5094-0096-4ED0-8BEC-3E12D5CBBBF0}" destId="{605ED397-3BB2-4B24-BE01-C5E7F35EB3C0}" srcOrd="0" destOrd="0" presId="urn:microsoft.com/office/officeart/2005/8/layout/hierarchy2"/>
    <dgm:cxn modelId="{8FE8EF0D-E341-437C-BB75-D2347BCB44A4}" type="presOf" srcId="{448C5BEE-4732-4357-B651-253BBAA9A8B7}" destId="{5A4405BA-2082-47F6-9FF1-48042B30A932}"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9F1BA44A-103B-48A9-A961-EE6606543C4A}" type="presOf" srcId="{476EF9D4-D438-40F7-BC97-D488DFA755A1}" destId="{82063FD8-2DE8-42B1-AC01-6CDB0BC37358}" srcOrd="0" destOrd="0" presId="urn:microsoft.com/office/officeart/2005/8/layout/hierarchy2"/>
    <dgm:cxn modelId="{0A58454A-0DA6-402C-B84E-1411F44AD585}" type="presOf" srcId="{05AFFF34-8020-4494-B0AF-3B8FCE859F02}" destId="{C517C033-B09A-4E21-8604-8C0CA07E9762}" srcOrd="1" destOrd="0" presId="urn:microsoft.com/office/officeart/2005/8/layout/hierarchy2"/>
    <dgm:cxn modelId="{53B00EC0-CEA6-4C3D-802E-9E07C8115699}" type="presOf" srcId="{C9AB5B93-AA24-4987-A7EA-9F702A8D98DC}" destId="{54AF12FD-3B65-46EE-9011-B900D4CBD75B}" srcOrd="1"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AB953938-1451-4D42-B79F-12237CBD984D}" type="presOf" srcId="{2BEEED00-B133-46F3-9B7F-8EF3EFD999F1}" destId="{C971E15B-3AB3-4DCE-BC91-B1D0C67824A6}" srcOrd="1" destOrd="0" presId="urn:microsoft.com/office/officeart/2005/8/layout/hierarchy2"/>
    <dgm:cxn modelId="{FF79B76E-BFFB-47C9-AE01-E1AD2AD3B698}" type="presOf" srcId="{29280282-54F1-45C6-8D42-4754C6BDCF91}" destId="{4A7F0945-CD52-46CF-9330-64955ED272D3}" srcOrd="0" destOrd="0" presId="urn:microsoft.com/office/officeart/2005/8/layout/hierarchy2"/>
    <dgm:cxn modelId="{C06CB0BC-BBD8-440C-9DDC-9B3D23B5B7E7}" type="presOf" srcId="{AD20F728-8A1C-431A-A057-084EFAE2370E}" destId="{E36CEAF0-998B-4A4B-BA8D-EFF57F7AB8FA}" srcOrd="0" destOrd="0" presId="urn:microsoft.com/office/officeart/2005/8/layout/hierarchy2"/>
    <dgm:cxn modelId="{BC7521B0-A279-4AC8-A0E9-51F313ADAE9F}" type="presOf" srcId="{8242B283-4BE2-4E85-BFEE-0EA44472760E}" destId="{65154119-D258-4A25-9837-29E60567675A}" srcOrd="1"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5698E143-0B4D-458C-9057-3EFCD8736D57}" type="presOf" srcId="{541A30EA-272A-418C-AFBA-B573FCDB56CE}" destId="{CC5F2D0D-E1E5-4C49-8DF7-2A61C5DA8A1D}" srcOrd="0" destOrd="0" presId="urn:microsoft.com/office/officeart/2005/8/layout/hierarchy2"/>
    <dgm:cxn modelId="{E3E5102A-D1FF-4C00-BCB5-29138E8777C4}" type="presOf" srcId="{167FAECA-7F86-4699-8440-417F2D217544}" destId="{EAE0073B-E695-4C6C-B978-B5E3B7024E20}"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175645B4-CB9D-4761-B91C-67BBD4DA990B}" type="presOf" srcId="{811F41F9-23AE-4F3E-9695-05EB30B47BB2}" destId="{33F3F195-0D69-437A-AA03-20F248E1E632}" srcOrd="1" destOrd="0" presId="urn:microsoft.com/office/officeart/2005/8/layout/hierarchy2"/>
    <dgm:cxn modelId="{3903F400-5397-4405-BFB2-525E823F0FB2}" type="presOf" srcId="{058185CA-66DB-4273-A41B-CECD7A8DD30F}" destId="{F7DF3503-2E14-4B1A-9CBB-7E9883AC3E4A}"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EABA987B-7FB2-4D2B-A506-9D93534C3682}" type="presOf" srcId="{1CE192A6-6AB3-4451-998F-D2635F17DFF1}" destId="{C2015C7B-D32C-4CE2-BC7D-C9E321ED4B0D}" srcOrd="1" destOrd="0" presId="urn:microsoft.com/office/officeart/2005/8/layout/hierarchy2"/>
    <dgm:cxn modelId="{A7DE5B5F-6D40-45EA-9B27-8422EF11F5C2}" type="presOf" srcId="{5A06D474-CF30-4D35-8779-5ED70C17EFCB}" destId="{41370F12-1FA0-4579-8285-C15FA148591C}" srcOrd="0" destOrd="0" presId="urn:microsoft.com/office/officeart/2005/8/layout/hierarchy2"/>
    <dgm:cxn modelId="{194FBB2F-D8CF-44A6-9900-C01D0BA2831A}" type="presOf" srcId="{5D61EA02-8BFA-4D0F-8E46-5E315580374A}" destId="{D5ACFD89-23A4-4CF0-A4C3-F21EF07981F7}"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ACDAA9E5-462D-4EB9-A341-98D668D78FFF}" type="presOf" srcId="{87496514-96A4-4444-A6DB-6129F3F29F48}" destId="{935E24CC-008B-4BE9-B3EB-41EB22B15B73}" srcOrd="1"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B95951D3-69CC-4C12-9A47-747EB9B729D6}" type="presOf" srcId="{946EF0D6-3817-4E92-8FB9-6A907EBD07C9}" destId="{E6950A32-D71C-4EA5-88AE-3B3F0287DC19}" srcOrd="1" destOrd="0" presId="urn:microsoft.com/office/officeart/2005/8/layout/hierarchy2"/>
    <dgm:cxn modelId="{C645A3C2-9EE6-4691-9453-9CB7A1F77F19}" type="presOf" srcId="{946EF0D6-3817-4E92-8FB9-6A907EBD07C9}" destId="{68438195-FD75-4EAF-817E-3D241C458B9B}" srcOrd="0" destOrd="0" presId="urn:microsoft.com/office/officeart/2005/8/layout/hierarchy2"/>
    <dgm:cxn modelId="{A95CE90E-339E-4A03-A2BD-A1E9B5FD7B62}" type="presOf" srcId="{C9AB5B93-AA24-4987-A7EA-9F702A8D98DC}" destId="{F9C387D6-3DB2-43EE-A8C5-C98DF7AA1264}" srcOrd="0" destOrd="0" presId="urn:microsoft.com/office/officeart/2005/8/layout/hierarchy2"/>
    <dgm:cxn modelId="{BFBFE9CE-92EB-4F79-A8EB-11073362D3CD}" type="presOf" srcId="{15B13E3A-CE8B-4DDB-99F6-4A778AADA124}" destId="{3B8868D9-9F8B-47F9-99EF-A48BC6B2FF26}" srcOrd="0" destOrd="0" presId="urn:microsoft.com/office/officeart/2005/8/layout/hierarchy2"/>
    <dgm:cxn modelId="{14E18B71-FE64-44E8-955A-8296CAF0F9CE}" type="presOf" srcId="{811F41F9-23AE-4F3E-9695-05EB30B47BB2}" destId="{7D05C43C-DFC0-4A88-8A56-94706F21A1FA}"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019E58B1-27E9-4FFC-9C4B-EE80C4B4AC70}" type="presOf" srcId="{75F630ED-A7FC-4A27-96D8-2461E5115420}" destId="{4AA5200D-7B15-42DE-9422-B197E4970211}" srcOrd="0" destOrd="0" presId="urn:microsoft.com/office/officeart/2005/8/layout/hierarchy2"/>
    <dgm:cxn modelId="{0089E2EC-06A4-467D-8B31-70E66FEA84A2}" type="presOf" srcId="{9F12261C-2D8C-4E44-BC1A-1A217B62ECC2}" destId="{DD8AA6E0-BA21-42D8-8E4A-93AFF5B7CBEA}" srcOrd="1" destOrd="0" presId="urn:microsoft.com/office/officeart/2005/8/layout/hierarchy2"/>
    <dgm:cxn modelId="{1BB22D73-B905-42FE-ACCD-DC4164A53A02}" type="presOf" srcId="{F49A8C01-7410-48F0-BC22-AF5FC134600B}" destId="{3284F059-BB42-4147-B03D-CCCC684A12A7}"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ED6B2643-11C2-4E5D-B746-B701B0068C2B}" type="presOf" srcId="{55FAC393-4BEB-48FC-8ACB-8A77E52659C4}" destId="{265BA9A4-8B4E-4711-88C7-AB227C949A94}" srcOrd="0" destOrd="0" presId="urn:microsoft.com/office/officeart/2005/8/layout/hierarchy2"/>
    <dgm:cxn modelId="{81FBA0AE-BC33-4F2C-9E91-2AF48F294DD1}" type="presOf" srcId="{76752B70-2FD8-4F70-8B44-25BFD449B474}" destId="{54743B2E-2B49-4B9C-BCFE-89B4A223022D}" srcOrd="0" destOrd="0" presId="urn:microsoft.com/office/officeart/2005/8/layout/hierarchy2"/>
    <dgm:cxn modelId="{C93084B4-9D2F-447E-96EF-D4330E4CBA7C}" type="presOf" srcId="{B09DDAA1-FA7F-414B-AEFC-8FD8AD30AEAB}" destId="{2CBD0876-E8DB-432A-A0C4-D664553F2B67}" srcOrd="0" destOrd="0" presId="urn:microsoft.com/office/officeart/2005/8/layout/hierarchy2"/>
    <dgm:cxn modelId="{D15D0006-8323-451A-B90D-99B77569A236}" type="presOf" srcId="{9F12261C-2D8C-4E44-BC1A-1A217B62ECC2}" destId="{D88348ED-527A-4837-8156-098C1F615BFB}" srcOrd="0" destOrd="0" presId="urn:microsoft.com/office/officeart/2005/8/layout/hierarchy2"/>
    <dgm:cxn modelId="{7968C56F-9885-4006-BEB4-6D1CE00DD204}" type="presOf" srcId="{90DC5E90-6F4B-47AA-87D8-9134DB917318}" destId="{16B11AF4-04C8-4F95-B50D-C951D10CBCFB}" srcOrd="0" destOrd="0" presId="urn:microsoft.com/office/officeart/2005/8/layout/hierarchy2"/>
    <dgm:cxn modelId="{557F7CF0-E094-409F-A7D2-44198C955923}" type="presOf" srcId="{FAB60589-855B-4933-8283-6EA08460BF7F}" destId="{1889DF31-E9C1-45A1-88BE-8B18172A263A}" srcOrd="0" destOrd="0" presId="urn:microsoft.com/office/officeart/2005/8/layout/hierarchy2"/>
    <dgm:cxn modelId="{A3918111-6B74-4788-A76E-F33BBDBDEDF9}" type="presOf" srcId="{F49A8C01-7410-48F0-BC22-AF5FC134600B}" destId="{1FB9E06D-EF2B-4048-9039-AD508A01931D}" srcOrd="0" destOrd="0" presId="urn:microsoft.com/office/officeart/2005/8/layout/hierarchy2"/>
    <dgm:cxn modelId="{2309BEE6-35E1-4CB3-8074-2BD199155FB7}" type="presOf" srcId="{1CEB947C-EB39-4414-83A1-BE86AAF2267B}" destId="{26D8E710-F0D2-45EF-BDE9-84F12E45A85F}" srcOrd="0" destOrd="0" presId="urn:microsoft.com/office/officeart/2005/8/layout/hierarchy2"/>
    <dgm:cxn modelId="{24BF6858-57C1-46FE-853F-20296B15BBC2}" type="presOf" srcId="{986B7168-B57B-41C8-BFC6-0EBF5796DDB7}" destId="{346F9867-B732-44D3-B591-4FC16781C35B}" srcOrd="1" destOrd="0" presId="urn:microsoft.com/office/officeart/2005/8/layout/hierarchy2"/>
    <dgm:cxn modelId="{F84B9D3C-5394-478D-904D-011A3B858B70}" type="presOf" srcId="{2BEEED00-B133-46F3-9B7F-8EF3EFD999F1}" destId="{FD7A0172-CB25-4911-B3EF-667A39E7DCE7}"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9C71350E-C617-45B7-AA23-033A243C1A04}" type="presOf" srcId="{FAB60589-855B-4933-8283-6EA08460BF7F}" destId="{6693197B-78B7-47EE-9FE1-10471704F946}" srcOrd="1" destOrd="0" presId="urn:microsoft.com/office/officeart/2005/8/layout/hierarchy2"/>
    <dgm:cxn modelId="{9C0AE0AD-1133-4AB1-B8D5-2A11744B46BD}" type="presOf" srcId="{08EB2621-46CB-4202-ADE5-AB4B3522E59F}" destId="{240ABD63-9087-4546-89CF-88541F4CEF52}" srcOrd="0" destOrd="0" presId="urn:microsoft.com/office/officeart/2005/8/layout/hierarchy2"/>
    <dgm:cxn modelId="{AC70ED19-E43B-4FC5-8319-86F4A31C5054}" type="presOf" srcId="{476EF9D4-D438-40F7-BC97-D488DFA755A1}" destId="{12C2DC85-DDAF-4F57-9841-150A97500304}" srcOrd="1" destOrd="0" presId="urn:microsoft.com/office/officeart/2005/8/layout/hierarchy2"/>
    <dgm:cxn modelId="{0D9E8B50-4BDC-4352-B7F2-A42876A2B051}" type="presOf" srcId="{9ADEECC3-7F9F-46A7-B5DA-4F3694F77112}" destId="{797FBD49-A139-409C-80D6-2992C6762477}" srcOrd="0" destOrd="0" presId="urn:microsoft.com/office/officeart/2005/8/layout/hierarchy2"/>
    <dgm:cxn modelId="{2A38689A-9141-479B-ACA2-5B2C86AC9166}" type="presOf" srcId="{A68335E5-009E-44DF-97AB-B7A1ACEA24EB}" destId="{6C681D0A-EFBE-40D7-8FA9-0029C727D1F3}" srcOrd="1" destOrd="0" presId="urn:microsoft.com/office/officeart/2005/8/layout/hierarchy2"/>
    <dgm:cxn modelId="{F1343271-8FAE-4769-9E60-6239B18CD7F9}" type="presOf" srcId="{8242B283-4BE2-4E85-BFEE-0EA44472760E}" destId="{CB159F70-ABE8-4C17-9F22-0AB61C102E64}" srcOrd="0" destOrd="0" presId="urn:microsoft.com/office/officeart/2005/8/layout/hierarchy2"/>
    <dgm:cxn modelId="{C9AC37C3-039D-4F1D-856A-C30A310F5CA1}" type="presOf" srcId="{33C05A44-A2B6-4CDD-B983-9E8D17B54B1B}" destId="{B38E3594-CA56-4A29-BFDC-CA290103A3A6}" srcOrd="0" destOrd="0" presId="urn:microsoft.com/office/officeart/2005/8/layout/hierarchy2"/>
    <dgm:cxn modelId="{B79C3A54-8DB7-47D7-B8FA-43739D850CC3}" type="presOf" srcId="{B09DDAA1-FA7F-414B-AEFC-8FD8AD30AEAB}" destId="{B5C8146A-0574-4C94-8DE4-9D4C27829023}" srcOrd="1"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1A2C7191-F8CD-4030-8443-3C1A4BA185CC}" type="presOf" srcId="{2B038B93-B8E9-4EE3-9443-436A929BCB09}" destId="{EDD898AC-163C-4B2A-929B-A80367C5CB73}"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F375416E-D18D-4F0A-B9A9-10DEF9DDCF12}" srcId="{76752B70-2FD8-4F70-8B44-25BFD449B474}" destId="{33C05A44-A2B6-4CDD-B983-9E8D17B54B1B}" srcOrd="1" destOrd="0" parTransId="{986B7168-B57B-41C8-BFC6-0EBF5796DDB7}" sibTransId="{E0503955-EABC-4A5E-967E-79D884C93AFD}"/>
    <dgm:cxn modelId="{AAA3C9B8-6C88-4832-A417-20C38CCBDCDE}" type="presOf" srcId="{2E691FFF-7427-44F8-A8A7-0CB32246E31C}" destId="{0C7AD588-E19E-4FA4-8679-76D852021E3D}" srcOrd="0" destOrd="0" presId="urn:microsoft.com/office/officeart/2005/8/layout/hierarchy2"/>
    <dgm:cxn modelId="{8A800F1E-8196-4BEC-A8B2-79D025D93450}" type="presOf" srcId="{05AFFF34-8020-4494-B0AF-3B8FCE859F02}" destId="{21F216FC-1A29-4DA3-BE45-EBAAD540EDFF}" srcOrd="0" destOrd="0" presId="urn:microsoft.com/office/officeart/2005/8/layout/hierarchy2"/>
    <dgm:cxn modelId="{D5317B99-FBA5-47BA-BC94-0161BC688469}" type="presOf" srcId="{1CE192A6-6AB3-4451-998F-D2635F17DFF1}" destId="{81DF227C-317B-417C-B837-BF4939219178}" srcOrd="0" destOrd="0" presId="urn:microsoft.com/office/officeart/2005/8/layout/hierarchy2"/>
    <dgm:cxn modelId="{B1D58511-5CBF-4D3C-8EB5-43BB3BCBD50B}" type="presOf" srcId="{87496514-96A4-4444-A6DB-6129F3F29F48}" destId="{D2E7D7FB-33DA-439B-A6FF-8B6265094B81}" srcOrd="0" destOrd="0" presId="urn:microsoft.com/office/officeart/2005/8/layout/hierarchy2"/>
    <dgm:cxn modelId="{1A1EEDA2-66F9-4EED-B484-4B67B1202280}" type="presParOf" srcId="{CC5F2D0D-E1E5-4C49-8DF7-2A61C5DA8A1D}" destId="{4836E9C7-1D00-438F-B3B2-7F9CB5072224}" srcOrd="0" destOrd="0" presId="urn:microsoft.com/office/officeart/2005/8/layout/hierarchy2"/>
    <dgm:cxn modelId="{6DD84E95-E0D5-4DDA-8C3A-C51BFE3D949B}" type="presParOf" srcId="{4836E9C7-1D00-438F-B3B2-7F9CB5072224}" destId="{D5ACFD89-23A4-4CF0-A4C3-F21EF07981F7}" srcOrd="0" destOrd="0" presId="urn:microsoft.com/office/officeart/2005/8/layout/hierarchy2"/>
    <dgm:cxn modelId="{C9B0BE30-DC40-4B73-8816-749C470247AC}" type="presParOf" srcId="{4836E9C7-1D00-438F-B3B2-7F9CB5072224}" destId="{82CA0987-2977-4072-97D6-791AD3CF7947}" srcOrd="1" destOrd="0" presId="urn:microsoft.com/office/officeart/2005/8/layout/hierarchy2"/>
    <dgm:cxn modelId="{C2AD0D96-0027-4960-8C78-581CE2468186}" type="presParOf" srcId="{82CA0987-2977-4072-97D6-791AD3CF7947}" destId="{FD7A0172-CB25-4911-B3EF-667A39E7DCE7}" srcOrd="0" destOrd="0" presId="urn:microsoft.com/office/officeart/2005/8/layout/hierarchy2"/>
    <dgm:cxn modelId="{A845EA50-281C-472E-BC2E-1174B9A5412D}" type="presParOf" srcId="{FD7A0172-CB25-4911-B3EF-667A39E7DCE7}" destId="{C971E15B-3AB3-4DCE-BC91-B1D0C67824A6}" srcOrd="0" destOrd="0" presId="urn:microsoft.com/office/officeart/2005/8/layout/hierarchy2"/>
    <dgm:cxn modelId="{7F8798A6-4D98-4067-8B28-33EB0125D7EF}" type="presParOf" srcId="{82CA0987-2977-4072-97D6-791AD3CF7947}" destId="{534A082A-40AD-4635-8AAB-1F71AB8888EE}" srcOrd="1" destOrd="0" presId="urn:microsoft.com/office/officeart/2005/8/layout/hierarchy2"/>
    <dgm:cxn modelId="{EFD82488-D291-4D6A-9065-3D8C846885F8}" type="presParOf" srcId="{534A082A-40AD-4635-8AAB-1F71AB8888EE}" destId="{6D38B18B-70EC-4AF7-A6FF-B5C7FE8D4DA4}" srcOrd="0" destOrd="0" presId="urn:microsoft.com/office/officeart/2005/8/layout/hierarchy2"/>
    <dgm:cxn modelId="{F0484DDD-F102-4D41-B981-D1639CB43981}" type="presParOf" srcId="{534A082A-40AD-4635-8AAB-1F71AB8888EE}" destId="{4B946D61-20E5-4755-A44A-B57CD5218A5D}" srcOrd="1" destOrd="0" presId="urn:microsoft.com/office/officeart/2005/8/layout/hierarchy2"/>
    <dgm:cxn modelId="{320E700D-5849-4706-B04B-133FAC084BA0}" type="presParOf" srcId="{4B946D61-20E5-4755-A44A-B57CD5218A5D}" destId="{68438195-FD75-4EAF-817E-3D241C458B9B}" srcOrd="0" destOrd="0" presId="urn:microsoft.com/office/officeart/2005/8/layout/hierarchy2"/>
    <dgm:cxn modelId="{E011F63B-C71C-4CD3-B29F-CF738B037ADB}" type="presParOf" srcId="{68438195-FD75-4EAF-817E-3D241C458B9B}" destId="{E6950A32-D71C-4EA5-88AE-3B3F0287DC19}" srcOrd="0" destOrd="0" presId="urn:microsoft.com/office/officeart/2005/8/layout/hierarchy2"/>
    <dgm:cxn modelId="{4944F800-A7BA-429F-94D5-4188DA36EBDA}" type="presParOf" srcId="{4B946D61-20E5-4755-A44A-B57CD5218A5D}" destId="{52422672-3E70-4BC8-BC5D-54AE606EFF81}" srcOrd="1" destOrd="0" presId="urn:microsoft.com/office/officeart/2005/8/layout/hierarchy2"/>
    <dgm:cxn modelId="{4256D67F-0626-43DF-BE1A-8693551C27C9}" type="presParOf" srcId="{52422672-3E70-4BC8-BC5D-54AE606EFF81}" destId="{EDD898AC-163C-4B2A-929B-A80367C5CB73}" srcOrd="0" destOrd="0" presId="urn:microsoft.com/office/officeart/2005/8/layout/hierarchy2"/>
    <dgm:cxn modelId="{2798C5CF-4065-42ED-B0BD-DDF3F366535B}" type="presParOf" srcId="{52422672-3E70-4BC8-BC5D-54AE606EFF81}" destId="{0FA6616D-6EA1-4836-AD86-6275C3D51DD1}" srcOrd="1" destOrd="0" presId="urn:microsoft.com/office/officeart/2005/8/layout/hierarchy2"/>
    <dgm:cxn modelId="{271E3E0B-BE2D-437C-9BB2-C2D2706CBA40}" type="presParOf" srcId="{4B946D61-20E5-4755-A44A-B57CD5218A5D}" destId="{2CBD0876-E8DB-432A-A0C4-D664553F2B67}" srcOrd="2" destOrd="0" presId="urn:microsoft.com/office/officeart/2005/8/layout/hierarchy2"/>
    <dgm:cxn modelId="{04A81224-2CFF-4E9B-9C8C-4D93BB83A8C7}" type="presParOf" srcId="{2CBD0876-E8DB-432A-A0C4-D664553F2B67}" destId="{B5C8146A-0574-4C94-8DE4-9D4C27829023}" srcOrd="0" destOrd="0" presId="urn:microsoft.com/office/officeart/2005/8/layout/hierarchy2"/>
    <dgm:cxn modelId="{86FB2478-ACD9-4A5A-91AC-B0E31A50F245}" type="presParOf" srcId="{4B946D61-20E5-4755-A44A-B57CD5218A5D}" destId="{33B1E37E-E51F-4756-A36C-5CE66904AB53}" srcOrd="3" destOrd="0" presId="urn:microsoft.com/office/officeart/2005/8/layout/hierarchy2"/>
    <dgm:cxn modelId="{36DDBBF0-D14B-48CC-BC40-420C3D16EE00}" type="presParOf" srcId="{33B1E37E-E51F-4756-A36C-5CE66904AB53}" destId="{5A4405BA-2082-47F6-9FF1-48042B30A932}" srcOrd="0" destOrd="0" presId="urn:microsoft.com/office/officeart/2005/8/layout/hierarchy2"/>
    <dgm:cxn modelId="{002D8028-8A50-4E0E-986E-581154B06DFD}" type="presParOf" srcId="{33B1E37E-E51F-4756-A36C-5CE66904AB53}" destId="{1E3C933A-509A-4793-BE5F-AFBAE693028B}" srcOrd="1" destOrd="0" presId="urn:microsoft.com/office/officeart/2005/8/layout/hierarchy2"/>
    <dgm:cxn modelId="{925BB5DC-B878-4688-9642-109476AAF7A5}" type="presParOf" srcId="{82CA0987-2977-4072-97D6-791AD3CF7947}" destId="{1FB9E06D-EF2B-4048-9039-AD508A01931D}" srcOrd="2" destOrd="0" presId="urn:microsoft.com/office/officeart/2005/8/layout/hierarchy2"/>
    <dgm:cxn modelId="{D506AB63-DC3D-445F-A2F2-E2DE72EC1696}" type="presParOf" srcId="{1FB9E06D-EF2B-4048-9039-AD508A01931D}" destId="{3284F059-BB42-4147-B03D-CCCC684A12A7}" srcOrd="0" destOrd="0" presId="urn:microsoft.com/office/officeart/2005/8/layout/hierarchy2"/>
    <dgm:cxn modelId="{BDEA95B3-5319-410F-ADFF-2D53C52303CF}" type="presParOf" srcId="{82CA0987-2977-4072-97D6-791AD3CF7947}" destId="{C51D7C66-CE84-4886-83BA-4C6DA9A40BDC}" srcOrd="3" destOrd="0" presId="urn:microsoft.com/office/officeart/2005/8/layout/hierarchy2"/>
    <dgm:cxn modelId="{D1AED824-EBAE-4290-B064-F6760B84BAC2}" type="presParOf" srcId="{C51D7C66-CE84-4886-83BA-4C6DA9A40BDC}" destId="{54743B2E-2B49-4B9C-BCFE-89B4A223022D}" srcOrd="0" destOrd="0" presId="urn:microsoft.com/office/officeart/2005/8/layout/hierarchy2"/>
    <dgm:cxn modelId="{A3552BDE-7535-426E-B0EF-407AFACADC92}" type="presParOf" srcId="{C51D7C66-CE84-4886-83BA-4C6DA9A40BDC}" destId="{27EB1AA2-FA2B-4889-A21B-9179BBFF8ED6}" srcOrd="1" destOrd="0" presId="urn:microsoft.com/office/officeart/2005/8/layout/hierarchy2"/>
    <dgm:cxn modelId="{4B10B76C-6CDA-4A4C-A311-A19412DA4118}" type="presParOf" srcId="{27EB1AA2-FA2B-4889-A21B-9179BBFF8ED6}" destId="{1889DF31-E9C1-45A1-88BE-8B18172A263A}" srcOrd="0" destOrd="0" presId="urn:microsoft.com/office/officeart/2005/8/layout/hierarchy2"/>
    <dgm:cxn modelId="{64E4E513-0C00-4F29-95EF-B221AC02823F}" type="presParOf" srcId="{1889DF31-E9C1-45A1-88BE-8B18172A263A}" destId="{6693197B-78B7-47EE-9FE1-10471704F946}" srcOrd="0" destOrd="0" presId="urn:microsoft.com/office/officeart/2005/8/layout/hierarchy2"/>
    <dgm:cxn modelId="{B7820E85-6F23-41A4-9F7F-193289FAA282}" type="presParOf" srcId="{27EB1AA2-FA2B-4889-A21B-9179BBFF8ED6}" destId="{3BAB4446-30E3-4CE2-B996-8CCB97B38883}" srcOrd="1" destOrd="0" presId="urn:microsoft.com/office/officeart/2005/8/layout/hierarchy2"/>
    <dgm:cxn modelId="{6C360D20-19EF-4F5F-9D68-DB1A7388662D}" type="presParOf" srcId="{3BAB4446-30E3-4CE2-B996-8CCB97B38883}" destId="{797FBD49-A139-409C-80D6-2992C6762477}" srcOrd="0" destOrd="0" presId="urn:microsoft.com/office/officeart/2005/8/layout/hierarchy2"/>
    <dgm:cxn modelId="{37CE1386-02B3-4D37-A2C2-61A0896C872F}" type="presParOf" srcId="{3BAB4446-30E3-4CE2-B996-8CCB97B38883}" destId="{31D18E03-2145-41C5-8A25-705D6BFA78D5}" srcOrd="1" destOrd="0" presId="urn:microsoft.com/office/officeart/2005/8/layout/hierarchy2"/>
    <dgm:cxn modelId="{A1162334-6FFB-4DA5-94BB-121798334293}" type="presParOf" srcId="{31D18E03-2145-41C5-8A25-705D6BFA78D5}" destId="{4AA5200D-7B15-42DE-9422-B197E4970211}" srcOrd="0" destOrd="0" presId="urn:microsoft.com/office/officeart/2005/8/layout/hierarchy2"/>
    <dgm:cxn modelId="{D9654F9E-2DB1-448A-BBC2-E23A1A80225B}" type="presParOf" srcId="{4AA5200D-7B15-42DE-9422-B197E4970211}" destId="{E6077319-7C6E-4777-97B3-CA97D1DAD822}" srcOrd="0" destOrd="0" presId="urn:microsoft.com/office/officeart/2005/8/layout/hierarchy2"/>
    <dgm:cxn modelId="{4748FF57-9502-41E0-B963-BCF5B36A9B83}" type="presParOf" srcId="{31D18E03-2145-41C5-8A25-705D6BFA78D5}" destId="{160396F2-C918-469D-B3DD-4DBBB7563CF1}" srcOrd="1" destOrd="0" presId="urn:microsoft.com/office/officeart/2005/8/layout/hierarchy2"/>
    <dgm:cxn modelId="{254CE2C5-1C73-444C-9D6E-134DF27FF378}" type="presParOf" srcId="{160396F2-C918-469D-B3DD-4DBBB7563CF1}" destId="{3B8868D9-9F8B-47F9-99EF-A48BC6B2FF26}" srcOrd="0" destOrd="0" presId="urn:microsoft.com/office/officeart/2005/8/layout/hierarchy2"/>
    <dgm:cxn modelId="{B3570923-06C9-4E72-A550-AA5597520832}" type="presParOf" srcId="{160396F2-C918-469D-B3DD-4DBBB7563CF1}" destId="{F1BA8509-48B6-44D9-B6F0-090B84E3C117}" srcOrd="1" destOrd="0" presId="urn:microsoft.com/office/officeart/2005/8/layout/hierarchy2"/>
    <dgm:cxn modelId="{A9736582-CC24-49AE-B649-E09B0A649A61}" type="presParOf" srcId="{31D18E03-2145-41C5-8A25-705D6BFA78D5}" destId="{81DF227C-317B-417C-B837-BF4939219178}" srcOrd="2" destOrd="0" presId="urn:microsoft.com/office/officeart/2005/8/layout/hierarchy2"/>
    <dgm:cxn modelId="{6E32C445-5ECC-47FA-A670-BDB514AF443F}" type="presParOf" srcId="{81DF227C-317B-417C-B837-BF4939219178}" destId="{C2015C7B-D32C-4CE2-BC7D-C9E321ED4B0D}" srcOrd="0" destOrd="0" presId="urn:microsoft.com/office/officeart/2005/8/layout/hierarchy2"/>
    <dgm:cxn modelId="{382ECE3A-ACE0-477E-AC1F-B71FD88E7398}" type="presParOf" srcId="{31D18E03-2145-41C5-8A25-705D6BFA78D5}" destId="{1D2643D1-9721-4869-8B26-F7B57CCBA54C}" srcOrd="3" destOrd="0" presId="urn:microsoft.com/office/officeart/2005/8/layout/hierarchy2"/>
    <dgm:cxn modelId="{2C62A019-19FA-4336-A060-BD5E385D215E}" type="presParOf" srcId="{1D2643D1-9721-4869-8B26-F7B57CCBA54C}" destId="{41370F12-1FA0-4579-8285-C15FA148591C}" srcOrd="0" destOrd="0" presId="urn:microsoft.com/office/officeart/2005/8/layout/hierarchy2"/>
    <dgm:cxn modelId="{41F668BB-461A-4841-B93E-75DEE2C603FC}" type="presParOf" srcId="{1D2643D1-9721-4869-8B26-F7B57CCBA54C}" destId="{4012EABF-8046-4F68-B7F4-6930763191CD}" srcOrd="1" destOrd="0" presId="urn:microsoft.com/office/officeart/2005/8/layout/hierarchy2"/>
    <dgm:cxn modelId="{3B3656EC-CD2A-4602-A89F-B7CE750C24EB}" type="presParOf" srcId="{27EB1AA2-FA2B-4889-A21B-9179BBFF8ED6}" destId="{2864DC2A-13C0-4E4B-A7F3-F63F340FA450}" srcOrd="2" destOrd="0" presId="urn:microsoft.com/office/officeart/2005/8/layout/hierarchy2"/>
    <dgm:cxn modelId="{EA2F7EA5-183F-479F-8987-CE585E5065D4}" type="presParOf" srcId="{2864DC2A-13C0-4E4B-A7F3-F63F340FA450}" destId="{346F9867-B732-44D3-B591-4FC16781C35B}" srcOrd="0" destOrd="0" presId="urn:microsoft.com/office/officeart/2005/8/layout/hierarchy2"/>
    <dgm:cxn modelId="{3AC54032-0E3B-4AF1-9646-2F38F10BF0E1}" type="presParOf" srcId="{27EB1AA2-FA2B-4889-A21B-9179BBFF8ED6}" destId="{1CCA5EC4-0B2E-48DA-9177-936A8E95D339}" srcOrd="3" destOrd="0" presId="urn:microsoft.com/office/officeart/2005/8/layout/hierarchy2"/>
    <dgm:cxn modelId="{F360F88C-2485-41BE-90FA-5176288A11A6}" type="presParOf" srcId="{1CCA5EC4-0B2E-48DA-9177-936A8E95D339}" destId="{B38E3594-CA56-4A29-BFDC-CA290103A3A6}" srcOrd="0" destOrd="0" presId="urn:microsoft.com/office/officeart/2005/8/layout/hierarchy2"/>
    <dgm:cxn modelId="{DC9BEA67-B75E-4A81-8294-613CDA4AA886}" type="presParOf" srcId="{1CCA5EC4-0B2E-48DA-9177-936A8E95D339}" destId="{C5A0FD96-86B8-4A41-9D84-94EABE4C37F2}" srcOrd="1" destOrd="0" presId="urn:microsoft.com/office/officeart/2005/8/layout/hierarchy2"/>
    <dgm:cxn modelId="{00A83807-A640-4E49-A484-0AF2AB04EC0C}" type="presParOf" srcId="{C5A0FD96-86B8-4A41-9D84-94EABE4C37F2}" destId="{2E830E8B-B241-4984-BFF5-BCC0806E238E}" srcOrd="0" destOrd="0" presId="urn:microsoft.com/office/officeart/2005/8/layout/hierarchy2"/>
    <dgm:cxn modelId="{BCCBAFD0-6895-4712-B99D-7E20C1466998}" type="presParOf" srcId="{2E830E8B-B241-4984-BFF5-BCC0806E238E}" destId="{6C681D0A-EFBE-40D7-8FA9-0029C727D1F3}" srcOrd="0" destOrd="0" presId="urn:microsoft.com/office/officeart/2005/8/layout/hierarchy2"/>
    <dgm:cxn modelId="{FDC3F271-E7A0-45D9-BB27-67E360D93F6C}" type="presParOf" srcId="{C5A0FD96-86B8-4A41-9D84-94EABE4C37F2}" destId="{34D76B34-6EB6-4D02-986A-9A5B7465C171}" srcOrd="1" destOrd="0" presId="urn:microsoft.com/office/officeart/2005/8/layout/hierarchy2"/>
    <dgm:cxn modelId="{172CC37F-73AF-4A1C-AFF1-6E3A93CDE582}" type="presParOf" srcId="{34D76B34-6EB6-4D02-986A-9A5B7465C171}" destId="{EAE0073B-E695-4C6C-B978-B5E3B7024E20}" srcOrd="0" destOrd="0" presId="urn:microsoft.com/office/officeart/2005/8/layout/hierarchy2"/>
    <dgm:cxn modelId="{2DD7BC3D-5A1A-4923-B8A8-CC4908B6D77B}" type="presParOf" srcId="{34D76B34-6EB6-4D02-986A-9A5B7465C171}" destId="{15B5017A-F407-4601-B757-58B127DF9ECC}" srcOrd="1" destOrd="0" presId="urn:microsoft.com/office/officeart/2005/8/layout/hierarchy2"/>
    <dgm:cxn modelId="{615AB33B-D48A-466B-86EF-804FCD71B557}" type="presParOf" srcId="{82CA0987-2977-4072-97D6-791AD3CF7947}" destId="{D88348ED-527A-4837-8156-098C1F615BFB}" srcOrd="4" destOrd="0" presId="urn:microsoft.com/office/officeart/2005/8/layout/hierarchy2"/>
    <dgm:cxn modelId="{DDF21AE5-23D7-4293-94EA-722D8A8E72AD}" type="presParOf" srcId="{D88348ED-527A-4837-8156-098C1F615BFB}" destId="{DD8AA6E0-BA21-42D8-8E4A-93AFF5B7CBEA}" srcOrd="0" destOrd="0" presId="urn:microsoft.com/office/officeart/2005/8/layout/hierarchy2"/>
    <dgm:cxn modelId="{154104B4-8289-4203-91EC-7C76C18E3B09}" type="presParOf" srcId="{82CA0987-2977-4072-97D6-791AD3CF7947}" destId="{22795D5D-6477-408C-8785-133C6F81E485}" srcOrd="5" destOrd="0" presId="urn:microsoft.com/office/officeart/2005/8/layout/hierarchy2"/>
    <dgm:cxn modelId="{83207682-D0CD-40BC-85BA-D48695E40BFD}" type="presParOf" srcId="{22795D5D-6477-408C-8785-133C6F81E485}" destId="{0C7AD588-E19E-4FA4-8679-76D852021E3D}" srcOrd="0" destOrd="0" presId="urn:microsoft.com/office/officeart/2005/8/layout/hierarchy2"/>
    <dgm:cxn modelId="{C01EA40C-0D12-4EBB-AD44-C2248526C74C}" type="presParOf" srcId="{22795D5D-6477-408C-8785-133C6F81E485}" destId="{931CE5FB-4819-4396-B9CF-E5B2AA7AF582}" srcOrd="1" destOrd="0" presId="urn:microsoft.com/office/officeart/2005/8/layout/hierarchy2"/>
    <dgm:cxn modelId="{D002E1E2-3F91-4353-A2D4-71400C12DAC0}" type="presParOf" srcId="{931CE5FB-4819-4396-B9CF-E5B2AA7AF582}" destId="{F9C387D6-3DB2-43EE-A8C5-C98DF7AA1264}" srcOrd="0" destOrd="0" presId="urn:microsoft.com/office/officeart/2005/8/layout/hierarchy2"/>
    <dgm:cxn modelId="{631D80B1-59C5-4148-BDF5-F3B065BA52B3}" type="presParOf" srcId="{F9C387D6-3DB2-43EE-A8C5-C98DF7AA1264}" destId="{54AF12FD-3B65-46EE-9011-B900D4CBD75B}" srcOrd="0" destOrd="0" presId="urn:microsoft.com/office/officeart/2005/8/layout/hierarchy2"/>
    <dgm:cxn modelId="{07B81D04-8033-48C2-942A-20FFFE4ABF07}" type="presParOf" srcId="{931CE5FB-4819-4396-B9CF-E5B2AA7AF582}" destId="{2860C44C-8CEC-49E4-84FD-6CAB9BFEB225}" srcOrd="1" destOrd="0" presId="urn:microsoft.com/office/officeart/2005/8/layout/hierarchy2"/>
    <dgm:cxn modelId="{D485F191-A656-4D6F-BE6E-2143F8F28C72}" type="presParOf" srcId="{2860C44C-8CEC-49E4-84FD-6CAB9BFEB225}" destId="{CC6B0A1C-BAB8-4AB7-9EF6-A7279AB3044F}" srcOrd="0" destOrd="0" presId="urn:microsoft.com/office/officeart/2005/8/layout/hierarchy2"/>
    <dgm:cxn modelId="{2CDFCF0E-3A13-4DCE-BB3A-4510789AE69E}" type="presParOf" srcId="{2860C44C-8CEC-49E4-84FD-6CAB9BFEB225}" destId="{58636A5C-0915-4FC5-916B-8EEEEF627EA0}" srcOrd="1" destOrd="0" presId="urn:microsoft.com/office/officeart/2005/8/layout/hierarchy2"/>
    <dgm:cxn modelId="{030CF78F-6C5E-4BE7-99A1-38E40FB33082}" type="presParOf" srcId="{82CA0987-2977-4072-97D6-791AD3CF7947}" destId="{82063FD8-2DE8-42B1-AC01-6CDB0BC37358}" srcOrd="6" destOrd="0" presId="urn:microsoft.com/office/officeart/2005/8/layout/hierarchy2"/>
    <dgm:cxn modelId="{F8928794-3A64-4A8D-9354-D2BF7C79396A}" type="presParOf" srcId="{82063FD8-2DE8-42B1-AC01-6CDB0BC37358}" destId="{12C2DC85-DDAF-4F57-9841-150A97500304}" srcOrd="0" destOrd="0" presId="urn:microsoft.com/office/officeart/2005/8/layout/hierarchy2"/>
    <dgm:cxn modelId="{7CF7057D-E904-4E5F-994D-616F5F401728}" type="presParOf" srcId="{82CA0987-2977-4072-97D6-791AD3CF7947}" destId="{BB9F06D9-715A-43BB-BBE0-36022263CCCD}" srcOrd="7" destOrd="0" presId="urn:microsoft.com/office/officeart/2005/8/layout/hierarchy2"/>
    <dgm:cxn modelId="{1D80C6A2-6EAF-4630-A528-39B31EC1B454}" type="presParOf" srcId="{BB9F06D9-715A-43BB-BBE0-36022263CCCD}" destId="{26D8E710-F0D2-45EF-BDE9-84F12E45A85F}" srcOrd="0" destOrd="0" presId="urn:microsoft.com/office/officeart/2005/8/layout/hierarchy2"/>
    <dgm:cxn modelId="{510B21C8-D1F0-4A9D-B87E-9C0EB9C65441}" type="presParOf" srcId="{BB9F06D9-715A-43BB-BBE0-36022263CCCD}" destId="{49A1BD6B-7533-428F-A42D-5017EF29B777}" srcOrd="1" destOrd="0" presId="urn:microsoft.com/office/officeart/2005/8/layout/hierarchy2"/>
    <dgm:cxn modelId="{69525BAB-302A-47F7-85FE-A2ECCE4D4157}" type="presParOf" srcId="{49A1BD6B-7533-428F-A42D-5017EF29B777}" destId="{D2E7D7FB-33DA-439B-A6FF-8B6265094B81}" srcOrd="0" destOrd="0" presId="urn:microsoft.com/office/officeart/2005/8/layout/hierarchy2"/>
    <dgm:cxn modelId="{4025F149-3B15-4222-8292-10E5130C3365}" type="presParOf" srcId="{D2E7D7FB-33DA-439B-A6FF-8B6265094B81}" destId="{935E24CC-008B-4BE9-B3EB-41EB22B15B73}" srcOrd="0" destOrd="0" presId="urn:microsoft.com/office/officeart/2005/8/layout/hierarchy2"/>
    <dgm:cxn modelId="{6168116C-FC18-436E-AB73-48B6E20967A0}" type="presParOf" srcId="{49A1BD6B-7533-428F-A42D-5017EF29B777}" destId="{E62C7F9E-FD58-4448-9155-836036332B8E}" srcOrd="1" destOrd="0" presId="urn:microsoft.com/office/officeart/2005/8/layout/hierarchy2"/>
    <dgm:cxn modelId="{491417B5-AF48-452E-910C-D3BDBE941605}" type="presParOf" srcId="{E62C7F9E-FD58-4448-9155-836036332B8E}" destId="{16B11AF4-04C8-4F95-B50D-C951D10CBCFB}" srcOrd="0" destOrd="0" presId="urn:microsoft.com/office/officeart/2005/8/layout/hierarchy2"/>
    <dgm:cxn modelId="{65BB17A2-1747-4960-B92B-580C9AEA36E5}" type="presParOf" srcId="{E62C7F9E-FD58-4448-9155-836036332B8E}" destId="{A0AFD6A4-F26C-4F04-A84F-3C18E736E10C}" srcOrd="1" destOrd="0" presId="urn:microsoft.com/office/officeart/2005/8/layout/hierarchy2"/>
    <dgm:cxn modelId="{35BA90E7-ABC2-4393-B64A-B9A3A9186614}" type="presParOf" srcId="{A0AFD6A4-F26C-4F04-A84F-3C18E736E10C}" destId="{D8394A56-8A48-43C9-8876-8EA39F4B73ED}" srcOrd="0" destOrd="0" presId="urn:microsoft.com/office/officeart/2005/8/layout/hierarchy2"/>
    <dgm:cxn modelId="{4E56E1BA-4C81-466A-8B6A-6F0C4956E7A0}" type="presParOf" srcId="{D8394A56-8A48-43C9-8876-8EA39F4B73ED}" destId="{13024C18-820A-4B62-BAEA-89D27D0765CD}" srcOrd="0" destOrd="0" presId="urn:microsoft.com/office/officeart/2005/8/layout/hierarchy2"/>
    <dgm:cxn modelId="{8800C73F-EB3A-4E83-B6E8-C2963A8BA506}" type="presParOf" srcId="{A0AFD6A4-F26C-4F04-A84F-3C18E736E10C}" destId="{1C82C597-4470-40A1-9D25-FAF2BF07E192}" srcOrd="1" destOrd="0" presId="urn:microsoft.com/office/officeart/2005/8/layout/hierarchy2"/>
    <dgm:cxn modelId="{8AF08812-D9E6-433F-9C42-CF3E5A045931}" type="presParOf" srcId="{1C82C597-4470-40A1-9D25-FAF2BF07E192}" destId="{F7DF3503-2E14-4B1A-9CBB-7E9883AC3E4A}" srcOrd="0" destOrd="0" presId="urn:microsoft.com/office/officeart/2005/8/layout/hierarchy2"/>
    <dgm:cxn modelId="{9CFF3F01-94C9-4E43-8977-3B0FE815790C}" type="presParOf" srcId="{1C82C597-4470-40A1-9D25-FAF2BF07E192}" destId="{10260D0F-7A8A-453A-A0A9-7AB1CDBEDD4D}" srcOrd="1" destOrd="0" presId="urn:microsoft.com/office/officeart/2005/8/layout/hierarchy2"/>
    <dgm:cxn modelId="{4CD52868-4C16-4200-BA70-528B3E9502DE}" type="presParOf" srcId="{A0AFD6A4-F26C-4F04-A84F-3C18E736E10C}" destId="{7D05C43C-DFC0-4A88-8A56-94706F21A1FA}" srcOrd="2" destOrd="0" presId="urn:microsoft.com/office/officeart/2005/8/layout/hierarchy2"/>
    <dgm:cxn modelId="{775D07B4-46EF-4358-9162-2CBF6F7E7E64}" type="presParOf" srcId="{7D05C43C-DFC0-4A88-8A56-94706F21A1FA}" destId="{33F3F195-0D69-437A-AA03-20F248E1E632}" srcOrd="0" destOrd="0" presId="urn:microsoft.com/office/officeart/2005/8/layout/hierarchy2"/>
    <dgm:cxn modelId="{F9419A71-6C00-40CD-9576-2C681FEDF029}" type="presParOf" srcId="{A0AFD6A4-F26C-4F04-A84F-3C18E736E10C}" destId="{A821B035-8A9C-46FB-9E73-44314A1115AD}" srcOrd="3" destOrd="0" presId="urn:microsoft.com/office/officeart/2005/8/layout/hierarchy2"/>
    <dgm:cxn modelId="{80FCC52F-F376-4854-BCFF-47D60256B649}" type="presParOf" srcId="{A821B035-8A9C-46FB-9E73-44314A1115AD}" destId="{9ECD2900-0A9A-47D1-A756-67C34D750CCF}" srcOrd="0" destOrd="0" presId="urn:microsoft.com/office/officeart/2005/8/layout/hierarchy2"/>
    <dgm:cxn modelId="{86CB5BDA-98D3-4310-B05C-0C83755CD7A5}" type="presParOf" srcId="{A821B035-8A9C-46FB-9E73-44314A1115AD}" destId="{3A25304D-E5C6-49B5-A259-2A0ABD45E35C}" srcOrd="1" destOrd="0" presId="urn:microsoft.com/office/officeart/2005/8/layout/hierarchy2"/>
    <dgm:cxn modelId="{63CD89EE-3ADF-4A58-8816-A5BBC6B2613A}" type="presParOf" srcId="{49A1BD6B-7533-428F-A42D-5017EF29B777}" destId="{265BA9A4-8B4E-4711-88C7-AB227C949A94}" srcOrd="2" destOrd="0" presId="urn:microsoft.com/office/officeart/2005/8/layout/hierarchy2"/>
    <dgm:cxn modelId="{A27F531F-8FD3-4E0C-8419-2C246DD8F081}" type="presParOf" srcId="{265BA9A4-8B4E-4711-88C7-AB227C949A94}" destId="{F9091B10-7237-43E5-93A5-0A860387BD22}" srcOrd="0" destOrd="0" presId="urn:microsoft.com/office/officeart/2005/8/layout/hierarchy2"/>
    <dgm:cxn modelId="{252960FF-BA33-4730-BC74-DF0EE57582EF}" type="presParOf" srcId="{49A1BD6B-7533-428F-A42D-5017EF29B777}" destId="{F87A97B9-BE22-4B2E-9810-7E6351D74F66}" srcOrd="3" destOrd="0" presId="urn:microsoft.com/office/officeart/2005/8/layout/hierarchy2"/>
    <dgm:cxn modelId="{52BB4773-2464-4657-9418-9944C04BFCE2}" type="presParOf" srcId="{F87A97B9-BE22-4B2E-9810-7E6351D74F66}" destId="{240ABD63-9087-4546-89CF-88541F4CEF52}" srcOrd="0" destOrd="0" presId="urn:microsoft.com/office/officeart/2005/8/layout/hierarchy2"/>
    <dgm:cxn modelId="{307D4D78-EE72-4843-A6D0-4134A54389F2}" type="presParOf" srcId="{F87A97B9-BE22-4B2E-9810-7E6351D74F66}" destId="{5F8A3D0B-8C88-4314-90A2-53E524CB732B}" srcOrd="1" destOrd="0" presId="urn:microsoft.com/office/officeart/2005/8/layout/hierarchy2"/>
    <dgm:cxn modelId="{6D502696-A151-4977-B96E-C02CCB023E7D}" type="presParOf" srcId="{5F8A3D0B-8C88-4314-90A2-53E524CB732B}" destId="{BF0567E6-6DA9-48ED-9A37-47285840FDF7}" srcOrd="0" destOrd="0" presId="urn:microsoft.com/office/officeart/2005/8/layout/hierarchy2"/>
    <dgm:cxn modelId="{0693FD21-61AF-4826-8564-B2AD3729FA09}" type="presParOf" srcId="{BF0567E6-6DA9-48ED-9A37-47285840FDF7}" destId="{30099040-2BEC-46EB-AE9D-6A3BEF8052F4}" srcOrd="0" destOrd="0" presId="urn:microsoft.com/office/officeart/2005/8/layout/hierarchy2"/>
    <dgm:cxn modelId="{FCD9A88A-4110-451C-A145-F2489DE2F1BD}" type="presParOf" srcId="{5F8A3D0B-8C88-4314-90A2-53E524CB732B}" destId="{8B68CDD0-4452-4C80-9E5E-9AEC50B081C8}" srcOrd="1" destOrd="0" presId="urn:microsoft.com/office/officeart/2005/8/layout/hierarchy2"/>
    <dgm:cxn modelId="{C4A8F7AA-5CEB-435B-AF9A-42E2167269F1}" type="presParOf" srcId="{8B68CDD0-4452-4C80-9E5E-9AEC50B081C8}" destId="{E7F03264-C14C-446F-BCBE-D61750AF3A77}" srcOrd="0" destOrd="0" presId="urn:microsoft.com/office/officeart/2005/8/layout/hierarchy2"/>
    <dgm:cxn modelId="{5FEAF64C-FE81-47AE-AF79-1AE66EDA58F0}" type="presParOf" srcId="{8B68CDD0-4452-4C80-9E5E-9AEC50B081C8}" destId="{F12AF1B5-E90E-4DED-AEC6-0A3EB3D78347}" srcOrd="1" destOrd="0" presId="urn:microsoft.com/office/officeart/2005/8/layout/hierarchy2"/>
    <dgm:cxn modelId="{AB6AF615-6C0A-4F13-873A-0E24EA46C36D}" type="presParOf" srcId="{F12AF1B5-E90E-4DED-AEC6-0A3EB3D78347}" destId="{21F216FC-1A29-4DA3-BE45-EBAAD540EDFF}" srcOrd="0" destOrd="0" presId="urn:microsoft.com/office/officeart/2005/8/layout/hierarchy2"/>
    <dgm:cxn modelId="{87491BFB-9F8E-4937-9C67-B739C9FF874E}" type="presParOf" srcId="{21F216FC-1A29-4DA3-BE45-EBAAD540EDFF}" destId="{C517C033-B09A-4E21-8604-8C0CA07E9762}" srcOrd="0" destOrd="0" presId="urn:microsoft.com/office/officeart/2005/8/layout/hierarchy2"/>
    <dgm:cxn modelId="{42CC658A-20FB-45AC-A491-61AE648C84BD}" type="presParOf" srcId="{F12AF1B5-E90E-4DED-AEC6-0A3EB3D78347}" destId="{268FC15B-6ECF-42F9-BB46-0EE2EF0C523A}" srcOrd="1" destOrd="0" presId="urn:microsoft.com/office/officeart/2005/8/layout/hierarchy2"/>
    <dgm:cxn modelId="{A3E86631-4823-44DF-91C5-B7C484AD813A}" type="presParOf" srcId="{268FC15B-6ECF-42F9-BB46-0EE2EF0C523A}" destId="{238A04B6-8EF5-45CF-9164-325F1FDB3A44}" srcOrd="0" destOrd="0" presId="urn:microsoft.com/office/officeart/2005/8/layout/hierarchy2"/>
    <dgm:cxn modelId="{F3352C2B-223B-4D63-9580-2F77CF5E0EE2}" type="presParOf" srcId="{268FC15B-6ECF-42F9-BB46-0EE2EF0C523A}" destId="{5524673C-3A9E-4814-9EC7-C5ACCA641D22}" srcOrd="1" destOrd="0" presId="urn:microsoft.com/office/officeart/2005/8/layout/hierarchy2"/>
    <dgm:cxn modelId="{80E96126-A794-41CF-A631-E74719754B47}" type="presParOf" srcId="{F12AF1B5-E90E-4DED-AEC6-0A3EB3D78347}" destId="{CB159F70-ABE8-4C17-9F22-0AB61C102E64}" srcOrd="2" destOrd="0" presId="urn:microsoft.com/office/officeart/2005/8/layout/hierarchy2"/>
    <dgm:cxn modelId="{1A89E752-12E2-4C19-9504-55066FA69235}" type="presParOf" srcId="{CB159F70-ABE8-4C17-9F22-0AB61C102E64}" destId="{65154119-D258-4A25-9837-29E60567675A}" srcOrd="0" destOrd="0" presId="urn:microsoft.com/office/officeart/2005/8/layout/hierarchy2"/>
    <dgm:cxn modelId="{711DA514-B3D5-4CB6-9C0C-80219E25E462}" type="presParOf" srcId="{F12AF1B5-E90E-4DED-AEC6-0A3EB3D78347}" destId="{66342CAE-E952-4D5C-AF0F-D8E08F34C7B7}" srcOrd="3" destOrd="0" presId="urn:microsoft.com/office/officeart/2005/8/layout/hierarchy2"/>
    <dgm:cxn modelId="{8A6F9AEB-9743-45ED-8377-4FF89847DE56}" type="presParOf" srcId="{66342CAE-E952-4D5C-AF0F-D8E08F34C7B7}" destId="{CF2F8359-8E2C-400E-A50D-384EDB3CA8A3}" srcOrd="0" destOrd="0" presId="urn:microsoft.com/office/officeart/2005/8/layout/hierarchy2"/>
    <dgm:cxn modelId="{ACFB3CD9-61ED-4207-B452-CBC3CA8955AA}" type="presParOf" srcId="{66342CAE-E952-4D5C-AF0F-D8E08F34C7B7}" destId="{9C17A70B-9804-4C9E-9B21-B9608840F4F7}" srcOrd="1" destOrd="0" presId="urn:microsoft.com/office/officeart/2005/8/layout/hierarchy2"/>
    <dgm:cxn modelId="{5DCBE4BB-0996-43CA-BECD-F96F19A2173D}" type="presParOf" srcId="{5F8A3D0B-8C88-4314-90A2-53E524CB732B}" destId="{4A7F0945-CD52-46CF-9330-64955ED272D3}" srcOrd="2" destOrd="0" presId="urn:microsoft.com/office/officeart/2005/8/layout/hierarchy2"/>
    <dgm:cxn modelId="{22416164-8BE2-43F9-802F-14B5530A863C}" type="presParOf" srcId="{4A7F0945-CD52-46CF-9330-64955ED272D3}" destId="{9C019F64-9F54-4E42-B09D-B632A438C519}" srcOrd="0" destOrd="0" presId="urn:microsoft.com/office/officeart/2005/8/layout/hierarchy2"/>
    <dgm:cxn modelId="{DAC3CA3B-F695-43AC-A829-3D65F01A1D08}" type="presParOf" srcId="{5F8A3D0B-8C88-4314-90A2-53E524CB732B}" destId="{E73807F3-7FD6-464E-90ED-2C6F07685807}" srcOrd="3" destOrd="0" presId="urn:microsoft.com/office/officeart/2005/8/layout/hierarchy2"/>
    <dgm:cxn modelId="{B6EFC321-5D04-45E4-9108-D8623E0419AA}" type="presParOf" srcId="{E73807F3-7FD6-464E-90ED-2C6F07685807}" destId="{E36CEAF0-998B-4A4B-BA8D-EFF57F7AB8FA}" srcOrd="0" destOrd="0" presId="urn:microsoft.com/office/officeart/2005/8/layout/hierarchy2"/>
    <dgm:cxn modelId="{225D955D-7179-4D3F-8FBF-8E6F35F66FC1}" type="presParOf" srcId="{E73807F3-7FD6-464E-90ED-2C6F07685807}" destId="{E4D82B99-DF89-49E4-912C-E0AA27367A01}" srcOrd="1" destOrd="0" presId="urn:microsoft.com/office/officeart/2005/8/layout/hierarchy2"/>
    <dgm:cxn modelId="{413E998B-6718-410F-9355-D76D27D78984}" type="presParOf" srcId="{E4D82B99-DF89-49E4-912C-E0AA27367A01}" destId="{605ED397-3BB2-4B24-BE01-C5E7F35EB3C0}" srcOrd="0" destOrd="0" presId="urn:microsoft.com/office/officeart/2005/8/layout/hierarchy2"/>
    <dgm:cxn modelId="{8454C0A8-E9FA-4AB2-9C6A-3B8F8909B590}" type="presParOf" srcId="{605ED397-3BB2-4B24-BE01-C5E7F35EB3C0}" destId="{02A1F396-0D8F-41FA-A270-0769376E77F0}" srcOrd="0" destOrd="0" presId="urn:microsoft.com/office/officeart/2005/8/layout/hierarchy2"/>
    <dgm:cxn modelId="{B90648DF-B890-4735-9978-63964B7A93A7}" type="presParOf" srcId="{E4D82B99-DF89-49E4-912C-E0AA27367A01}" destId="{B6BC3AFD-E3ED-4071-898F-ECED1E5B706D}" srcOrd="1" destOrd="0" presId="urn:microsoft.com/office/officeart/2005/8/layout/hierarchy2"/>
    <dgm:cxn modelId="{01A879A8-6BEB-43F3-A9B1-AD7541DD2894}" type="presParOf" srcId="{B6BC3AFD-E3ED-4071-898F-ECED1E5B706D}" destId="{FC31CFF5-CDC9-4FC6-A745-A19F38E995B7}" srcOrd="0" destOrd="0" presId="urn:microsoft.com/office/officeart/2005/8/layout/hierarchy2"/>
    <dgm:cxn modelId="{A1C4CD7B-9357-4E31-897B-0BFB443356E6}"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467DC7-6B3D-41BC-B33D-94868C97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8678</Words>
  <Characters>49467</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16</cp:revision>
  <cp:lastPrinted>2012-09-16T12:30:00Z</cp:lastPrinted>
  <dcterms:created xsi:type="dcterms:W3CDTF">2012-09-13T12:42:00Z</dcterms:created>
  <dcterms:modified xsi:type="dcterms:W3CDTF">2012-11-26T17:53:00Z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