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66FF3" w14:textId="77777777" w:rsidR="009303D9" w:rsidRPr="00111BC6" w:rsidRDefault="004A5B2B" w:rsidP="001B2D5E">
      <w:pPr>
        <w:pStyle w:val="Ttulo1"/>
      </w:pPr>
      <w:r>
        <w:t>“</w:t>
      </w:r>
      <w:commentRangeStart w:id="0"/>
      <w:r w:rsidR="00F3308B">
        <w:t>Bloody Hell! Why did this happen</w:t>
      </w:r>
      <w:proofErr w:type="gramStart"/>
      <w:r>
        <w:t>!</w:t>
      </w:r>
      <w:r w:rsidR="00F3308B">
        <w:t>?</w:t>
      </w:r>
      <w:proofErr w:type="gramEnd"/>
      <w:r w:rsidR="00F3308B">
        <w:t xml:space="preserve">” </w:t>
      </w:r>
      <w:r w:rsidR="000C7117">
        <w:t>Representing</w:t>
      </w:r>
      <w:commentRangeStart w:id="1"/>
      <w:commentRangeStart w:id="2"/>
      <w:r w:rsidR="00F3308B">
        <w:t xml:space="preserve"> </w:t>
      </w:r>
      <w:commentRangeEnd w:id="1"/>
      <w:r w:rsidR="00016889">
        <w:rPr>
          <w:rStyle w:val="CommentReference"/>
          <w:b w:val="0"/>
        </w:rPr>
        <w:commentReference w:id="1"/>
      </w:r>
      <w:commentRangeEnd w:id="2"/>
      <w:r w:rsidR="00FE6C65">
        <w:rPr>
          <w:rStyle w:val="CommentReference"/>
          <w:b w:val="0"/>
        </w:rPr>
        <w:commentReference w:id="2"/>
      </w:r>
      <w:commentRangeStart w:id="3"/>
      <w:r w:rsidR="00F3308B">
        <w:t>Game Experiences with Provenance</w:t>
      </w:r>
      <w:commentRangeEnd w:id="0"/>
      <w:r w:rsidR="00373A14">
        <w:rPr>
          <w:rStyle w:val="CommentReference"/>
          <w:b w:val="0"/>
        </w:rPr>
        <w:commentReference w:id="0"/>
      </w:r>
      <w:commentRangeEnd w:id="3"/>
      <w:r w:rsidR="009F2D52">
        <w:rPr>
          <w:rStyle w:val="CommentReference"/>
          <w:b w:val="0"/>
        </w:rPr>
        <w:commentReference w:id="3"/>
      </w:r>
    </w:p>
    <w:p w14:paraId="24018BCE" w14:textId="77777777" w:rsidR="009303D9" w:rsidRPr="00D92A2A" w:rsidRDefault="002B54E3" w:rsidP="001B2D5E">
      <w:pPr>
        <w:pStyle w:val="author0"/>
        <w:rPr>
          <w:lang w:val="pt-BR"/>
          <w:rPrChange w:id="4" w:author="Kohwalter" w:date="2013-05-29T22:32:00Z">
            <w:rPr/>
          </w:rPrChange>
        </w:rPr>
      </w:pPr>
      <w:r w:rsidRPr="00D92A2A">
        <w:rPr>
          <w:lang w:val="pt-BR"/>
          <w:rPrChange w:id="5" w:author="Kohwalter" w:date="2013-05-29T22:32:00Z">
            <w:rPr/>
          </w:rPrChange>
        </w:rPr>
        <w:t xml:space="preserve">Troy C. </w:t>
      </w:r>
      <w:proofErr w:type="spellStart"/>
      <w:r w:rsidRPr="00D92A2A">
        <w:rPr>
          <w:lang w:val="pt-BR"/>
          <w:rPrChange w:id="6" w:author="Kohwalter" w:date="2013-05-29T22:32:00Z">
            <w:rPr/>
          </w:rPrChange>
        </w:rPr>
        <w:t>Kohwalter</w:t>
      </w:r>
      <w:proofErr w:type="spellEnd"/>
      <w:r w:rsidRPr="00D92A2A">
        <w:rPr>
          <w:lang w:val="pt-BR"/>
          <w:rPrChange w:id="7" w:author="Kohwalter" w:date="2013-05-29T22:32:00Z">
            <w:rPr/>
          </w:rPrChange>
        </w:rPr>
        <w:t xml:space="preserve">, </w:t>
      </w:r>
      <w:proofErr w:type="spellStart"/>
      <w:r w:rsidRPr="00D92A2A">
        <w:rPr>
          <w:lang w:val="pt-BR"/>
          <w:rPrChange w:id="8" w:author="Kohwalter" w:date="2013-05-29T22:32:00Z">
            <w:rPr/>
          </w:rPrChange>
        </w:rPr>
        <w:t>Esteban</w:t>
      </w:r>
      <w:proofErr w:type="spellEnd"/>
      <w:r w:rsidRPr="00D92A2A">
        <w:rPr>
          <w:lang w:val="pt-BR"/>
          <w:rPrChange w:id="9" w:author="Kohwalter" w:date="2013-05-29T22:32:00Z">
            <w:rPr/>
          </w:rPrChange>
        </w:rPr>
        <w:t xml:space="preserve"> G. W. </w:t>
      </w:r>
      <w:proofErr w:type="spellStart"/>
      <w:r w:rsidRPr="00D92A2A">
        <w:rPr>
          <w:lang w:val="pt-BR"/>
          <w:rPrChange w:id="10" w:author="Kohwalter" w:date="2013-05-29T22:32:00Z">
            <w:rPr/>
          </w:rPrChange>
        </w:rPr>
        <w:t>Clua</w:t>
      </w:r>
      <w:proofErr w:type="spellEnd"/>
      <w:r w:rsidRPr="00D92A2A">
        <w:rPr>
          <w:lang w:val="pt-BR"/>
          <w:rPrChange w:id="11" w:author="Kohwalter" w:date="2013-05-29T22:32:00Z">
            <w:rPr/>
          </w:rPrChange>
        </w:rPr>
        <w:t>, Leonardo G. P. Murta</w:t>
      </w:r>
    </w:p>
    <w:p w14:paraId="6A5D1F19" w14:textId="77777777"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r w:rsidRPr="002B54E3">
        <w:rPr>
          <w:lang w:val="pt-BR"/>
        </w:rPr>
        <w:t>Brazil</w:t>
      </w:r>
      <w:proofErr w:type="spellEnd"/>
    </w:p>
    <w:p w14:paraId="117EE3F1" w14:textId="77777777" w:rsidR="009303D9" w:rsidRPr="00A41C8B" w:rsidRDefault="002B54E3" w:rsidP="00A41C8B">
      <w:pPr>
        <w:pStyle w:val="address"/>
        <w:rPr>
          <w:rStyle w:val="e-mail"/>
        </w:rPr>
      </w:pPr>
      <w:r w:rsidRPr="00A41C8B">
        <w:rPr>
          <w:rStyle w:val="e-mail"/>
        </w:rPr>
        <w:t>{tkohwalter, esteban, leomurta}@ic.uff.br</w:t>
      </w:r>
    </w:p>
    <w:p w14:paraId="4BFB5091" w14:textId="77777777" w:rsidR="00B34235" w:rsidRPr="00666BA7" w:rsidRDefault="00B34235" w:rsidP="001E007D">
      <w:pPr>
        <w:pStyle w:val="Affiliation"/>
        <w:jc w:val="both"/>
        <w:sectPr w:rsidR="00B34235" w:rsidRPr="00666BA7" w:rsidSect="00A41BF3">
          <w:headerReference w:type="even" r:id="rId10"/>
          <w:headerReference w:type="default" r:id="rId11"/>
          <w:footerReference w:type="even" r:id="rId12"/>
          <w:footerReference w:type="default" r:id="rId13"/>
          <w:headerReference w:type="first" r:id="rId14"/>
          <w:footerReference w:type="first" r:id="rId15"/>
          <w:type w:val="continuous"/>
          <w:pgSz w:w="11906" w:h="16838" w:code="1"/>
          <w:pgMar w:top="2948" w:right="2494" w:bottom="2948" w:left="2494" w:header="2381" w:footer="2324" w:gutter="0"/>
          <w:cols w:space="720"/>
          <w:titlePg/>
          <w:docGrid w:linePitch="360"/>
        </w:sectPr>
      </w:pPr>
    </w:p>
    <w:p w14:paraId="034EB77A" w14:textId="77777777"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relate</w:t>
      </w:r>
      <w:bookmarkStart w:id="12" w:name="_GoBack"/>
      <w:bookmarkEnd w:id="12"/>
      <w:r w:rsidR="00016889">
        <w:rPr>
          <w:rFonts w:eastAsia="Calibri"/>
        </w:rPr>
        <w:t xml:space="preserve">d to </w:t>
      </w:r>
      <w:r>
        <w:rPr>
          <w:rFonts w:eastAsia="Calibri"/>
        </w:rPr>
        <w:t>gameplay,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 xml:space="preserve">aspects in serious </w:t>
      </w:r>
      <w:proofErr w:type="gramStart"/>
      <w:r>
        <w:rPr>
          <w:rFonts w:eastAsia="Calibri"/>
        </w:rPr>
        <w:t>games</w:t>
      </w:r>
      <w:proofErr w:type="gramEnd"/>
      <w:r>
        <w:rPr>
          <w:rFonts w:eastAsia="Calibri"/>
        </w:rPr>
        <w:t xml:space="preserve">. We introduce a novel approach based on provenance concepts in order to model and represent a game flow. We model the game data and map it to provenance </w:t>
      </w:r>
      <w:del w:id="13" w:author="Leonardo Murta" w:date="2013-06-03T05:57:00Z">
        <w:r w:rsidDel="002949BF">
          <w:rPr>
            <w:rFonts w:eastAsia="Calibri"/>
          </w:rPr>
          <w:delText xml:space="preserve">in order </w:delText>
        </w:r>
      </w:del>
      <w:r>
        <w:rPr>
          <w:rFonts w:eastAsia="Calibri"/>
        </w:rPr>
        <w:t>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w:t>
      </w:r>
      <w:ins w:id="14" w:author="Leonardo Murta" w:date="2013-06-03T05:57:00Z">
        <w:r w:rsidR="002949BF">
          <w:rPr>
            <w:rFonts w:eastAsia="Calibri"/>
          </w:rPr>
          <w:t xml:space="preserve">conceptual </w:t>
        </w:r>
      </w:ins>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14:paraId="7DE16CE7" w14:textId="77777777"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14:paraId="4C1BD2DB" w14:textId="77777777" w:rsidR="00B34235" w:rsidRPr="00596186" w:rsidRDefault="00B34235" w:rsidP="001B2D5E">
      <w:pPr>
        <w:pStyle w:val="heading1"/>
        <w:rPr>
          <w:sz w:val="24"/>
        </w:rPr>
      </w:pPr>
      <w:r w:rsidRPr="00596186">
        <w:rPr>
          <w:sz w:val="24"/>
        </w:rPr>
        <w:t>Introduction</w:t>
      </w:r>
    </w:p>
    <w:p w14:paraId="6274EC8E" w14:textId="6CA484E3"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r w:rsidRPr="0096178A">
        <w:t>gameplay</w:t>
      </w:r>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del w:id="15" w:author="Kohwalter" w:date="2013-05-29T20:09:00Z">
        <w:r w:rsidRPr="0096178A" w:rsidDel="0051365B">
          <w:delText xml:space="preserve">Without </w:delText>
        </w:r>
        <w:r w:rsidDel="0051365B">
          <w:delText>this</w:delText>
        </w:r>
      </w:del>
      <w:ins w:id="16" w:author="Kohwalter" w:date="2013-05-29T20:09:00Z">
        <w:r w:rsidR="00C73272">
          <w:t>Besides that, w</w:t>
        </w:r>
        <w:r w:rsidR="0051365B">
          <w:t>it</w:t>
        </w:r>
      </w:ins>
      <w:ins w:id="17" w:author="Kohwalter" w:date="2013-05-29T20:20:00Z">
        <w:r w:rsidR="00C73272">
          <w:t>h</w:t>
        </w:r>
      </w:ins>
      <w:ins w:id="18" w:author="Kohwalter" w:date="2013-05-29T20:09:00Z">
        <w:r w:rsidR="0051365B">
          <w:t>out any formalized process, this</w:t>
        </w:r>
      </w:ins>
      <w:r>
        <w:t xml:space="preserve"> type of analysis</w:t>
      </w:r>
      <w:ins w:id="19" w:author="Kohwalter" w:date="2013-05-29T20:10:00Z">
        <w:r w:rsidR="0051365B">
          <w:t xml:space="preserve"> may be subjective and</w:t>
        </w:r>
      </w:ins>
      <w:ins w:id="20" w:author="Leonardo Murta" w:date="2013-06-04T22:40:00Z">
        <w:r w:rsidR="00E54C24">
          <w:t>,</w:t>
        </w:r>
      </w:ins>
      <w:ins w:id="21" w:author="Kohwalter" w:date="2013-05-29T20:10:00Z">
        <w:r w:rsidR="0051365B">
          <w:t xml:space="preserve"> depending on the game</w:t>
        </w:r>
      </w:ins>
      <w:ins w:id="22" w:author="Leonardo Murta" w:date="2013-06-04T22:42:00Z">
        <w:r w:rsidR="00950563" w:rsidRPr="0096178A">
          <w:t xml:space="preserve"> dynamics and its complexity</w:t>
        </w:r>
      </w:ins>
      <w:r w:rsidRPr="0096178A">
        <w:t xml:space="preserve">, </w:t>
      </w:r>
      <w:r w:rsidR="0038158F">
        <w:t>it</w:t>
      </w:r>
      <w:r w:rsidRPr="0096178A">
        <w:t xml:space="preserve"> would </w:t>
      </w:r>
      <w:del w:id="23" w:author="Leonardo Murta" w:date="2013-06-04T22:40:00Z">
        <w:r w:rsidRPr="0096178A" w:rsidDel="00E54C24">
          <w:delText>be requir</w:delText>
        </w:r>
      </w:del>
      <w:ins w:id="24" w:author="Leonardo Murta" w:date="2013-06-04T22:40:00Z">
        <w:r w:rsidR="00E54C24">
          <w:t xml:space="preserve">require </w:t>
        </w:r>
      </w:ins>
      <w:ins w:id="25" w:author="Leonardo Murta" w:date="2013-06-04T22:41:00Z">
        <w:r w:rsidR="00E54C24">
          <w:t xml:space="preserve">playing </w:t>
        </w:r>
      </w:ins>
      <w:del w:id="26" w:author="Leonardo Murta" w:date="2013-06-04T22:40:00Z">
        <w:r w:rsidRPr="0096178A" w:rsidDel="00E54C24">
          <w:delText>ed</w:delText>
        </w:r>
      </w:del>
      <w:del w:id="27" w:author="Leonardo Murta" w:date="2013-06-04T22:41:00Z">
        <w:r w:rsidRPr="0096178A" w:rsidDel="00E54C24">
          <w:delText xml:space="preserve"> to play</w:delText>
        </w:r>
      </w:del>
      <w:del w:id="28" w:author="Leonardo Murta" w:date="2013-06-04T22:42:00Z">
        <w:r w:rsidRPr="0096178A" w:rsidDel="00950563">
          <w:delText xml:space="preserve"> </w:delText>
        </w:r>
      </w:del>
      <w:del w:id="29" w:author="Kohwalter" w:date="2013-05-29T20:10:00Z">
        <w:r w:rsidRPr="0096178A" w:rsidDel="0051365B">
          <w:delText>the game</w:delText>
        </w:r>
      </w:del>
      <w:ins w:id="30" w:author="Leonardo Murta" w:date="2013-06-04T22:43:00Z">
        <w:r w:rsidR="00950563">
          <w:t>the game</w:t>
        </w:r>
      </w:ins>
      <w:ins w:id="31" w:author="Kohwalter" w:date="2013-05-29T20:10:00Z">
        <w:del w:id="32" w:author="Leonardo Murta" w:date="2013-06-04T22:43:00Z">
          <w:r w:rsidR="0051365B" w:rsidDel="00950563">
            <w:delText>it</w:delText>
          </w:r>
        </w:del>
      </w:ins>
      <w:r w:rsidRPr="0096178A">
        <w:t xml:space="preserve"> </w:t>
      </w:r>
      <w:ins w:id="33" w:author="Leonardo Murta" w:date="2013-06-04T22:41:00Z">
        <w:r w:rsidR="00950563">
          <w:t>successively,</w:t>
        </w:r>
      </w:ins>
      <w:del w:id="34" w:author="Leonardo Murta" w:date="2013-06-04T22:41:00Z">
        <w:r w:rsidRPr="0096178A" w:rsidDel="00950563">
          <w:delText>again</w:delText>
        </w:r>
      </w:del>
      <w:r w:rsidRPr="0096178A">
        <w:t xml:space="preserve"> </w:t>
      </w:r>
      <w:del w:id="35" w:author="Leonardo Murta" w:date="2013-06-04T22:41:00Z">
        <w:r w:rsidRPr="0096178A" w:rsidDel="00950563">
          <w:delText xml:space="preserve">and </w:delText>
        </w:r>
      </w:del>
      <w:r w:rsidRPr="0096178A">
        <w:t>mak</w:t>
      </w:r>
      <w:ins w:id="36" w:author="Leonardo Murta" w:date="2013-06-04T22:41:00Z">
        <w:r w:rsidR="00950563">
          <w:t>ing the</w:t>
        </w:r>
      </w:ins>
      <w:del w:id="37" w:author="Leonardo Murta" w:date="2013-06-04T22:41:00Z">
        <w:r w:rsidRPr="0096178A" w:rsidDel="00950563">
          <w:delText>e</w:delText>
        </w:r>
      </w:del>
      <w:r w:rsidRPr="0096178A">
        <w:t xml:space="preserve"> </w:t>
      </w:r>
      <w:r w:rsidR="0038158F">
        <w:t>same</w:t>
      </w:r>
      <w:r w:rsidRPr="0096178A">
        <w:t xml:space="preserve"> decisions</w:t>
      </w:r>
      <w:ins w:id="38" w:author="Leonardo Murta" w:date="2013-06-04T22:41:00Z">
        <w:r w:rsidR="00950563">
          <w:t>,</w:t>
        </w:r>
      </w:ins>
      <w:r w:rsidRPr="0096178A">
        <w:t xml:space="preserve"> to intuitively guess which ones were </w:t>
      </w:r>
      <w:r w:rsidR="0038158F">
        <w:t xml:space="preserve">responsible for generating the </w:t>
      </w:r>
      <w:ins w:id="39" w:author="Leonardo Murta" w:date="2013-06-04T22:43:00Z">
        <w:r w:rsidR="00950563">
          <w:t xml:space="preserve">observed </w:t>
        </w:r>
      </w:ins>
      <w:del w:id="40" w:author="Leonardo Murta" w:date="2013-06-04T22:42:00Z">
        <w:r w:rsidR="0038158F" w:rsidDel="00950563">
          <w:delText>problem</w:delText>
        </w:r>
        <w:r w:rsidRPr="0096178A" w:rsidDel="00950563">
          <w:delText xml:space="preserve"> depending on the game</w:delText>
        </w:r>
      </w:del>
      <w:ins w:id="41" w:author="Leonardo Murta" w:date="2013-06-04T22:42:00Z">
        <w:r w:rsidR="00950563">
          <w:t>effects</w:t>
        </w:r>
      </w:ins>
      <w:del w:id="42" w:author="Leonardo Murta" w:date="2013-06-04T22:42:00Z">
        <w:r w:rsidRPr="0096178A" w:rsidDel="00950563">
          <w:delText xml:space="preserve"> dynamics and its complexity</w:delText>
        </w:r>
      </w:del>
      <w:ins w:id="43" w:author="Kohwalter" w:date="2013-05-29T20:40:00Z">
        <w:r w:rsidR="00A727FF">
          <w:t>. Thus</w:t>
        </w:r>
      </w:ins>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examining the game flow a</w:t>
      </w:r>
      <w:r>
        <w:t>l</w:t>
      </w:r>
      <w:r>
        <w:t>lows the identific</w:t>
      </w:r>
      <w:r>
        <w:t>a</w:t>
      </w:r>
      <w:r>
        <w:t>tion of good and bad attitudes made by the player. This knowledge can be used in future game sessions to avoid making the same mi</w:t>
      </w:r>
      <w:r>
        <w:t>s</w:t>
      </w:r>
      <w:r>
        <w:t>takes or even to adjust gameplay features.</w:t>
      </w:r>
    </w:p>
    <w:p w14:paraId="3AA3EAFD" w14:textId="64B3ED5B" w:rsidR="006A70A8" w:rsidRDefault="00A80B2E" w:rsidP="006A70A8">
      <w:r>
        <w:t>The</w:t>
      </w:r>
      <w:r w:rsidR="006A70A8">
        <w:t xml:space="preserve"> analysis process for detecting gameplay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DA46A2">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DA46A2">
        <w:fldChar w:fldCharType="separate"/>
      </w:r>
      <w:r w:rsidR="00241AB3" w:rsidRPr="009E6A19">
        <w:t>[1]</w:t>
      </w:r>
      <w:r w:rsidR="00DA46A2">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 xml:space="preserve">who </w:t>
      </w:r>
      <w:proofErr w:type="gramStart"/>
      <w:r w:rsidR="009E6A19">
        <w:t>were recruited</w:t>
      </w:r>
      <w:proofErr w:type="gramEnd"/>
      <w:r w:rsidR="009E6A19">
        <w:t xml:space="preserve"> to play the game in an 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important issues in the game. However, developers have little control over the beta testers’ gameplay experience or the env</w:t>
      </w:r>
      <w:r w:rsidR="009E6A19">
        <w:t>i</w:t>
      </w:r>
      <w:r w:rsidR="009E6A19">
        <w:t xml:space="preserve">ronment </w:t>
      </w:r>
      <w:del w:id="44" w:author="Leonardo Murta" w:date="2013-06-04T22:45:00Z">
        <w:r w:rsidR="009E6A19" w:rsidDel="00297966">
          <w:delText>due to the fact that</w:delText>
        </w:r>
      </w:del>
      <w:ins w:id="45" w:author="Leonardo Murta" w:date="2013-06-04T22:45:00Z">
        <w:r w:rsidR="00297966">
          <w:t>because</w:t>
        </w:r>
      </w:ins>
      <w:r w:rsidR="009E6A19">
        <w:t xml:space="preserve"> they can play at home. </w:t>
      </w:r>
    </w:p>
    <w:p w14:paraId="3D7AB8DD" w14:textId="1F1992A0"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r w:rsidR="00241AB3">
        <w:t>gameplay</w:t>
      </w:r>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 xml:space="preserve">The provenance analysis </w:t>
      </w:r>
      <w:del w:id="46" w:author="Leonardo Murta" w:date="2013-06-04T22:47:00Z">
        <w:r w:rsidRPr="003A6B92" w:rsidDel="00297966">
          <w:delText>is done</w:delText>
        </w:r>
      </w:del>
      <w:ins w:id="47" w:author="Leonardo Murta" w:date="2013-06-04T22:47:00Z">
        <w:r w:rsidR="00297966">
          <w:t>requires</w:t>
        </w:r>
      </w:ins>
      <w:del w:id="48" w:author="Leonardo Murta" w:date="2013-06-04T22:47:00Z">
        <w:r w:rsidRPr="003A6B92" w:rsidDel="00297966">
          <w:delText xml:space="preserve"> by</w:delText>
        </w:r>
      </w:del>
      <w:r w:rsidRPr="003A6B92">
        <w:t xml:space="preserve"> processing the co</w:t>
      </w:r>
      <w:r w:rsidRPr="003A6B92">
        <w:t>l</w:t>
      </w:r>
      <w:r w:rsidRPr="003A6B92">
        <w:t xml:space="preserve">lected gameplay data and generating a provenance graph, </w:t>
      </w:r>
      <w:r>
        <w:t>which relate</w:t>
      </w:r>
      <w:ins w:id="49" w:author="Leonardo Murta" w:date="2013-06-04T22:47:00Z">
        <w:r w:rsidR="00297966">
          <w:t>s</w:t>
        </w:r>
      </w:ins>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w:t>
      </w:r>
      <w:r w:rsidRPr="003A6B92">
        <w:t>n</w:t>
      </w:r>
      <w:r w:rsidRPr="003A6B92">
        <w:t>tify critical actions that influenced the game outcome</w:t>
      </w:r>
      <w:r>
        <w:t xml:space="preserve"> and helps</w:t>
      </w:r>
      <w:r w:rsidRPr="003A6B92">
        <w:t xml:space="preserve"> to understand how </w:t>
      </w:r>
      <w:r>
        <w:t xml:space="preserve">events </w:t>
      </w:r>
      <w:proofErr w:type="gramStart"/>
      <w:r>
        <w:t>were</w:t>
      </w:r>
      <w:r w:rsidRPr="003A6B92">
        <w:t xml:space="preserve"> generated</w:t>
      </w:r>
      <w:proofErr w:type="gramEnd"/>
      <w:r w:rsidRPr="003A6B92">
        <w:t xml:space="preserve"> and which decisions influenced </w:t>
      </w:r>
      <w:r>
        <w:t>them</w:t>
      </w:r>
      <w:r w:rsidRPr="003A6B92">
        <w:t xml:space="preserve">. This </w:t>
      </w:r>
      <w:r w:rsidR="006B338A">
        <w:t>analysis</w:t>
      </w:r>
      <w:r>
        <w:t xml:space="preserve"> </w:t>
      </w:r>
      <w:proofErr w:type="gramStart"/>
      <w:r w:rsidR="006B338A">
        <w:t>could be used</w:t>
      </w:r>
      <w:proofErr w:type="gramEnd"/>
      <w:r w:rsidR="006B338A">
        <w:t xml:space="preserve"> in conjunction with the beta testing in order to</w:t>
      </w:r>
      <w:r w:rsidRPr="003A6B92">
        <w:t xml:space="preserve"> aid in the identification of </w:t>
      </w:r>
      <w:r w:rsidR="006B338A">
        <w:t>gam</w:t>
      </w:r>
      <w:r w:rsidR="006B338A">
        <w:t>e</w:t>
      </w:r>
      <w:r w:rsidR="006B338A">
        <w:t>play or technical issues</w:t>
      </w:r>
      <w:r w:rsidR="00241AB3">
        <w:t>,</w:t>
      </w:r>
      <w:r w:rsidRPr="003A6B92">
        <w:t xml:space="preserve"> allowing the </w:t>
      </w:r>
      <w:r w:rsidR="006B338A">
        <w:t>designer</w:t>
      </w:r>
      <w:r w:rsidRPr="003A6B92">
        <w:t xml:space="preserve"> to </w:t>
      </w:r>
      <w:r w:rsidR="006B338A">
        <w:t>analyze the tester’s feedback report and the gameplay data from the game session.</w:t>
      </w:r>
    </w:p>
    <w:p w14:paraId="2812BEAB" w14:textId="593D09DF" w:rsidR="00666BA7" w:rsidRPr="003A6B92" w:rsidRDefault="00666BA7" w:rsidP="005614AE">
      <w:r w:rsidRPr="003A6B92">
        <w:t xml:space="preserve">In </w:t>
      </w:r>
      <w:r>
        <w:t>our</w:t>
      </w:r>
      <w:r w:rsidRPr="003A6B92">
        <w:t xml:space="preserve"> previous work </w:t>
      </w:r>
      <w:r w:rsidR="00DA46A2"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3A6B92">
        <w:fldChar w:fldCharType="separate"/>
      </w:r>
      <w:r w:rsidR="009E6A19" w:rsidRPr="009E6A19">
        <w:t>[2]</w:t>
      </w:r>
      <w:r w:rsidR="00DA46A2" w:rsidRPr="003A6B92">
        <w:fldChar w:fldCharType="end"/>
      </w:r>
      <w:r w:rsidRPr="003A6B92">
        <w:t xml:space="preserve">, </w:t>
      </w:r>
      <w:r>
        <w:t>we</w:t>
      </w:r>
      <w:r w:rsidRPr="003A6B92">
        <w:t xml:space="preserve"> introduced the usage of digital provenance </w:t>
      </w:r>
      <w:r w:rsidR="00DA46A2"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DA46A2" w:rsidRPr="003A6B92">
        <w:fldChar w:fldCharType="separate"/>
      </w:r>
      <w:r w:rsidR="009E6A19" w:rsidRPr="009E6A19">
        <w:t>[3]</w:t>
      </w:r>
      <w:r w:rsidR="00DA46A2"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proofErr w:type="gramStart"/>
      <w:r w:rsidRPr="003A6B92">
        <w:t>is based</w:t>
      </w:r>
      <w:proofErr w:type="gramEnd"/>
      <w:r w:rsidRPr="003A6B92">
        <w:t xml:space="preserve">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del w:id="50" w:author="Leonardo Murta" w:date="2013-06-04T22:49:00Z">
        <w:r w:rsidDel="001A24D9">
          <w:delText xml:space="preserve">we </w:delText>
        </w:r>
      </w:del>
      <w:ins w:id="51" w:author="Leonardo Murta" w:date="2013-06-04T22:49:00Z">
        <w:r w:rsidR="001A24D9">
          <w:t>focused on</w:t>
        </w:r>
      </w:ins>
      <w:del w:id="52" w:author="Leonardo Murta" w:date="2013-06-04T22:49:00Z">
        <w:r w:rsidDel="001A24D9">
          <w:delText>introduced</w:delText>
        </w:r>
      </w:del>
      <w:r>
        <w:t xml:space="preserve"> the provenance gathering, this work </w:t>
      </w:r>
      <w:ins w:id="53" w:author="Leonardo Murta" w:date="2013-06-04T22:49:00Z">
        <w:r w:rsidR="001A24D9">
          <w:t>f</w:t>
        </w:r>
        <w:r w:rsidR="001A24D9">
          <w:t>o</w:t>
        </w:r>
        <w:r w:rsidR="001A24D9">
          <w:t>cus</w:t>
        </w:r>
        <w:r w:rsidR="00230BCE">
          <w:t>es</w:t>
        </w:r>
        <w:r w:rsidR="001A24D9">
          <w:t xml:space="preserve"> on </w:t>
        </w:r>
      </w:ins>
      <w:del w:id="54" w:author="Leonardo Murta" w:date="2013-06-04T22:49:00Z">
        <w:r w:rsidDel="001A24D9">
          <w:delText xml:space="preserve">introduces </w:delText>
        </w:r>
      </w:del>
      <w:r>
        <w:t>the</w:t>
      </w:r>
      <w:r w:rsidRPr="003A6B92">
        <w:t xml:space="preserve"> provenance</w:t>
      </w:r>
      <w:r>
        <w:t xml:space="preserve"> graph</w:t>
      </w:r>
      <w:r w:rsidRPr="003A6B92">
        <w:t xml:space="preserve"> </w:t>
      </w:r>
      <w:r>
        <w:t xml:space="preserve">construction </w:t>
      </w:r>
      <w:ins w:id="55" w:author="Leonardo Murta" w:date="2013-06-04T22:50:00Z">
        <w:r w:rsidR="00230BCE">
          <w:t xml:space="preserve">and manipulation </w:t>
        </w:r>
      </w:ins>
      <w:del w:id="56" w:author="Leonardo Murta" w:date="2013-06-04T22:49:00Z">
        <w:r w:rsidR="0038158F" w:rsidDel="00230BCE">
          <w:delText>to be used during</w:delText>
        </w:r>
      </w:del>
      <w:ins w:id="57" w:author="Leonardo Murta" w:date="2013-06-04T22:49:00Z">
        <w:r w:rsidR="00230BCE">
          <w:t>to support</w:t>
        </w:r>
      </w:ins>
      <w:r w:rsidR="0038158F">
        <w:t xml:space="preserve"> analysis</w:t>
      </w:r>
      <w:r w:rsidRPr="003A6B92">
        <w:t xml:space="preserve">. </w:t>
      </w:r>
      <w:r w:rsidR="005614AE">
        <w:t xml:space="preserve">Even though </w:t>
      </w:r>
      <w:r>
        <w:t xml:space="preserve">the </w:t>
      </w:r>
      <w:del w:id="58" w:author="Leonardo Murta" w:date="2013-06-04T22:50:00Z">
        <w:r w:rsidR="00C904C9" w:rsidDel="00230BCE">
          <w:delText>e</w:delText>
        </w:r>
        <w:r w:rsidR="00C904C9" w:rsidDel="00230BCE">
          <w:delText>x</w:delText>
        </w:r>
        <w:r w:rsidR="00C904C9" w:rsidDel="00230BCE">
          <w:delText xml:space="preserve">ample </w:delText>
        </w:r>
      </w:del>
      <w:ins w:id="59" w:author="Leonardo Murta" w:date="2013-06-04T22:50:00Z">
        <w:r w:rsidR="00230BCE">
          <w:t xml:space="preserve">scenario </w:t>
        </w:r>
      </w:ins>
      <w:del w:id="60" w:author="Leonardo Murta" w:date="2013-06-04T22:50:00Z">
        <w:r w:rsidDel="00230BCE">
          <w:delText xml:space="preserve">of </w:delText>
        </w:r>
        <w:r w:rsidR="00C904C9" w:rsidDel="00230BCE">
          <w:delText xml:space="preserve">usage for </w:delText>
        </w:r>
        <w:r w:rsidDel="00230BCE">
          <w:delText xml:space="preserve">provenance </w:delText>
        </w:r>
      </w:del>
      <w:r w:rsidR="005614AE">
        <w:t xml:space="preserve">used </w:t>
      </w:r>
      <w:r>
        <w:t xml:space="preserve">in this paper is over a serious game, we believe that the concepts discussed </w:t>
      </w:r>
      <w:del w:id="61" w:author="Leonardo Murta" w:date="2013-06-04T22:50:00Z">
        <w:r w:rsidDel="00230BCE">
          <w:delText>in this paper</w:delText>
        </w:r>
      </w:del>
      <w:ins w:id="62" w:author="Leonardo Murta" w:date="2013-06-04T22:50:00Z">
        <w:r w:rsidR="00230BCE">
          <w:t>here</w:t>
        </w:r>
      </w:ins>
      <w:r>
        <w:t xml:space="preserve"> are applicable to </w:t>
      </w:r>
      <w:r w:rsidR="00241AB3">
        <w:t xml:space="preserve">any </w:t>
      </w:r>
      <w:r>
        <w:t>kind</w:t>
      </w:r>
      <w:del w:id="63" w:author="Leonardo Murta" w:date="2013-06-04T22:50:00Z">
        <w:r w:rsidDel="00230BCE">
          <w:delText>s</w:delText>
        </w:r>
      </w:del>
      <w:r>
        <w:t xml:space="preserve"> of game</w:t>
      </w:r>
      <w:del w:id="64" w:author="Leonardo Murta" w:date="2013-06-04T22:51:00Z">
        <w:r w:rsidDel="00230BCE">
          <w:delText>s</w:delText>
        </w:r>
      </w:del>
      <w:r>
        <w:t xml:space="preserve"> and </w:t>
      </w:r>
      <w:ins w:id="65" w:author="Leonardo Murta" w:date="2013-06-04T22:51:00Z">
        <w:r w:rsidR="00230BCE">
          <w:t xml:space="preserve">are </w:t>
        </w:r>
      </w:ins>
      <w:r>
        <w:t xml:space="preserve">useful to support advanced </w:t>
      </w:r>
      <w:ins w:id="66" w:author="Leonardo Murta" w:date="2013-06-04T22:52:00Z">
        <w:r w:rsidR="007E358E">
          <w:t xml:space="preserve">game flow </w:t>
        </w:r>
      </w:ins>
      <w:r>
        <w:t xml:space="preserve">analysis, such as gameplay </w:t>
      </w:r>
      <w:r w:rsidR="00B34FE6">
        <w:t xml:space="preserve">design and </w:t>
      </w:r>
      <w:r>
        <w:t>ba</w:t>
      </w:r>
      <w:r>
        <w:t>l</w:t>
      </w:r>
      <w:r>
        <w:t xml:space="preserve">ancing, data mining, and even </w:t>
      </w:r>
      <w:r w:rsidR="00B34FE6">
        <w:t xml:space="preserve">for </w:t>
      </w:r>
      <w:r>
        <w:t>storytelling</w:t>
      </w:r>
      <w:r w:rsidR="0038158F">
        <w:t>.</w:t>
      </w:r>
    </w:p>
    <w:p w14:paraId="72296B6D" w14:textId="0442B6E8" w:rsidR="00B34235" w:rsidRPr="00975E62" w:rsidRDefault="00B34235" w:rsidP="001B2D5E">
      <w:r w:rsidRPr="00975E62">
        <w:t xml:space="preserve">This paper </w:t>
      </w:r>
      <w:proofErr w:type="gramStart"/>
      <w:r w:rsidRPr="00975E62">
        <w:t>is organized</w:t>
      </w:r>
      <w:proofErr w:type="gramEnd"/>
      <w:r w:rsidRPr="00975E62">
        <w:t xml:space="preserve"> as follows: Section </w:t>
      </w:r>
      <w:r w:rsidR="00DA46A2">
        <w:fldChar w:fldCharType="begin"/>
      </w:r>
      <w:r>
        <w:instrText xml:space="preserve"> REF _Ref350269111 \r \h </w:instrText>
      </w:r>
      <w:r w:rsidR="00DA46A2">
        <w:fldChar w:fldCharType="separate"/>
      </w:r>
      <w:r w:rsidR="00894EB4">
        <w:t>2</w:t>
      </w:r>
      <w:r w:rsidR="00DA46A2">
        <w:fldChar w:fldCharType="end"/>
      </w:r>
      <w:r>
        <w:t xml:space="preserve"> </w:t>
      </w:r>
      <w:r w:rsidRPr="00975E62">
        <w:t xml:space="preserve">provides related work in the area of game flow analysis. Section </w:t>
      </w:r>
      <w:r w:rsidR="00DA46A2">
        <w:fldChar w:fldCharType="begin"/>
      </w:r>
      <w:r>
        <w:instrText xml:space="preserve"> REF _Ref350269125 \r \h </w:instrText>
      </w:r>
      <w:r w:rsidR="00DA46A2">
        <w:fldChar w:fldCharType="separate"/>
      </w:r>
      <w:proofErr w:type="gramStart"/>
      <w:r w:rsidR="00894EB4">
        <w:t>3</w:t>
      </w:r>
      <w:proofErr w:type="gramEnd"/>
      <w:r w:rsidR="00DA46A2">
        <w:fldChar w:fldCharType="end"/>
      </w:r>
      <w:r>
        <w:t xml:space="preserve"> </w:t>
      </w:r>
      <w:r w:rsidRPr="00975E62">
        <w:t>provide</w:t>
      </w:r>
      <w:r>
        <w:t>s</w:t>
      </w:r>
      <w:r w:rsidRPr="00975E62">
        <w:t xml:space="preserve"> </w:t>
      </w:r>
      <w:r>
        <w:t xml:space="preserve">a </w:t>
      </w:r>
      <w:r w:rsidRPr="00975E62">
        <w:t>background on provenance</w:t>
      </w:r>
      <w:ins w:id="67" w:author="Leonardo Murta" w:date="2013-06-04T22:53:00Z">
        <w:r w:rsidR="007E358E">
          <w:t>,</w:t>
        </w:r>
      </w:ins>
      <w:r w:rsidRPr="00975E62">
        <w:t xml:space="preserve"> </w:t>
      </w:r>
      <w:r>
        <w:t xml:space="preserve">and Section </w:t>
      </w:r>
      <w:r w:rsidR="00DA46A2">
        <w:fldChar w:fldCharType="begin"/>
      </w:r>
      <w:r w:rsidR="00266942">
        <w:instrText xml:space="preserve"> REF _Ref350608012 \r \h </w:instrText>
      </w:r>
      <w:r w:rsidR="00DA46A2">
        <w:fldChar w:fldCharType="separate"/>
      </w:r>
      <w:r w:rsidR="00894EB4">
        <w:t>4</w:t>
      </w:r>
      <w:r w:rsidR="00DA46A2">
        <w:fldChar w:fldCharType="end"/>
      </w:r>
      <w:r>
        <w:t xml:space="preserve"> introduces our framework for provenance gathering</w:t>
      </w:r>
      <w:r w:rsidRPr="00975E62">
        <w:t xml:space="preserve">. Section </w:t>
      </w:r>
      <w:r w:rsidR="00DA46A2">
        <w:fldChar w:fldCharType="begin"/>
      </w:r>
      <w:r>
        <w:instrText xml:space="preserve"> REF _Ref350269138 \r \h </w:instrText>
      </w:r>
      <w:r w:rsidR="00DA46A2">
        <w:fldChar w:fldCharType="separate"/>
      </w:r>
      <w:proofErr w:type="gramStart"/>
      <w:r w:rsidR="00894EB4">
        <w:t>5</w:t>
      </w:r>
      <w:proofErr w:type="gramEnd"/>
      <w:r w:rsidR="00DA46A2">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DA46A2">
        <w:fldChar w:fldCharType="begin"/>
      </w:r>
      <w:r w:rsidR="00BA4CB1">
        <w:instrText xml:space="preserve"> REF _Ref350607599 \r \h </w:instrText>
      </w:r>
      <w:r w:rsidR="00DA46A2">
        <w:fldChar w:fldCharType="separate"/>
      </w:r>
      <w:proofErr w:type="gramStart"/>
      <w:r w:rsidR="00894EB4">
        <w:t>6</w:t>
      </w:r>
      <w:proofErr w:type="gramEnd"/>
      <w:r w:rsidR="00DA46A2">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del w:id="68" w:author="Leonardo Murta" w:date="2013-06-04T22:53:00Z">
        <w:r w:rsidR="00E52E06" w:rsidDel="007E358E">
          <w:delText xml:space="preserve">providing </w:delText>
        </w:r>
      </w:del>
      <w:ins w:id="69" w:author="Leonardo Murta" w:date="2013-06-04T22:53:00Z">
        <w:r w:rsidR="007E358E">
          <w:t xml:space="preserve">with </w:t>
        </w:r>
      </w:ins>
      <w:r w:rsidR="00E52E06">
        <w:t>visualization examples</w:t>
      </w:r>
      <w:r w:rsidRPr="00975E62">
        <w:t>. F</w:t>
      </w:r>
      <w:r w:rsidRPr="00975E62">
        <w:t>i</w:t>
      </w:r>
      <w:r w:rsidRPr="00975E62">
        <w:t xml:space="preserve">nally, Section </w:t>
      </w:r>
      <w:r w:rsidR="002949BF">
        <w:fldChar w:fldCharType="begin"/>
      </w:r>
      <w:r w:rsidR="002949BF">
        <w:instrText xml:space="preserve"> REF _Ref341897928 \r \h  \* MERGEFORMAT </w:instrText>
      </w:r>
      <w:r w:rsidR="002949BF">
        <w:fldChar w:fldCharType="separate"/>
      </w:r>
      <w:r w:rsidR="00894EB4">
        <w:t>7</w:t>
      </w:r>
      <w:r w:rsidR="002949BF">
        <w:fldChar w:fldCharType="end"/>
      </w:r>
      <w:r w:rsidRPr="00975E62">
        <w:t xml:space="preserve"> </w:t>
      </w:r>
      <w:del w:id="70" w:author="Leonardo Murta" w:date="2013-06-04T22:54:00Z">
        <w:r w:rsidRPr="00975E62" w:rsidDel="003A2D3D">
          <w:delText>presents the conclusions of</w:delText>
        </w:r>
      </w:del>
      <w:ins w:id="71" w:author="Leonardo Murta" w:date="2013-06-04T22:54:00Z">
        <w:r w:rsidR="003A2D3D">
          <w:t>concludes</w:t>
        </w:r>
      </w:ins>
      <w:r w:rsidRPr="00975E62">
        <w:t xml:space="preserve"> this work and points out some future work.</w:t>
      </w:r>
    </w:p>
    <w:p w14:paraId="3A0B357A" w14:textId="77777777" w:rsidR="00B34235" w:rsidRPr="00596186" w:rsidRDefault="00B34235" w:rsidP="001B2D5E">
      <w:pPr>
        <w:pStyle w:val="heading1"/>
        <w:rPr>
          <w:sz w:val="24"/>
        </w:rPr>
      </w:pPr>
      <w:bookmarkStart w:id="72" w:name="_Ref350269111"/>
      <w:r w:rsidRPr="00596186">
        <w:rPr>
          <w:sz w:val="24"/>
        </w:rPr>
        <w:t>Related Work</w:t>
      </w:r>
      <w:bookmarkEnd w:id="72"/>
    </w:p>
    <w:p w14:paraId="5B0F4CFB" w14:textId="4EB841D3" w:rsidR="00B34235" w:rsidRPr="001B2D5E" w:rsidRDefault="001E0B08" w:rsidP="00A41C8B">
      <w:r w:rsidRPr="001B2D5E">
        <w:t xml:space="preserve">In the digital game domain, </w:t>
      </w:r>
      <w:r w:rsidR="00B34235" w:rsidRPr="001B2D5E">
        <w:t xml:space="preserve">Warren </w:t>
      </w:r>
      <w:r w:rsidR="00DA46A2"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DA46A2" w:rsidRPr="001B2D5E">
        <w:fldChar w:fldCharType="separate"/>
      </w:r>
      <w:r w:rsidR="009E6A19" w:rsidRPr="009E6A19">
        <w:t>[4]</w:t>
      </w:r>
      <w:r w:rsidR="00DA46A2" w:rsidRPr="001B2D5E">
        <w:fldChar w:fldCharType="end"/>
      </w:r>
      <w:r w:rsidR="00B34235" w:rsidRPr="001B2D5E">
        <w:t xml:space="preserve"> proposes an informal method to analyze the game flow using a flow graph, mapping game actions and resources </w:t>
      </w:r>
      <w:ins w:id="73" w:author="Leonardo Murta" w:date="2013-06-04T22:54:00Z">
        <w:r w:rsidR="000E0D73">
          <w:t>in</w:t>
        </w:r>
      </w:ins>
      <w:r w:rsidR="00B34235" w:rsidRPr="001B2D5E">
        <w:t>to vert</w:t>
      </w:r>
      <w:r w:rsidR="00967983">
        <w:t>ices</w:t>
      </w:r>
      <w:r w:rsidR="00B34235" w:rsidRPr="001B2D5E">
        <w:t xml:space="preserve">. By his definition, resources are dimensions of the game state </w:t>
      </w:r>
      <w:commentRangeStart w:id="74"/>
      <w:del w:id="75" w:author="Leonardo Murta" w:date="2013-06-04T22:54:00Z">
        <w:r w:rsidR="00B34235" w:rsidRPr="001B2D5E" w:rsidDel="000E0D73">
          <w:delText xml:space="preserve">which </w:delText>
        </w:r>
      </w:del>
      <w:ins w:id="76" w:author="Leonardo Murta" w:date="2013-06-04T22:54:00Z">
        <w:r w:rsidR="000E0D73">
          <w:t>that</w:t>
        </w:r>
        <w:r w:rsidR="000E0D73" w:rsidRPr="001B2D5E">
          <w:t xml:space="preserve"> </w:t>
        </w:r>
        <w:commentRangeEnd w:id="74"/>
        <w:r w:rsidR="000E0D73">
          <w:rPr>
            <w:rStyle w:val="CommentReference"/>
          </w:rPr>
          <w:commentReference w:id="74"/>
        </w:r>
      </w:ins>
      <w:r w:rsidR="00B34235" w:rsidRPr="001B2D5E">
        <w:t xml:space="preserve">are quantifiable, while actions are rules of the game that allowed the conversion of one resource </w:t>
      </w:r>
      <w:ins w:id="78" w:author="Leonardo Murta" w:date="2013-06-04T22:55:00Z">
        <w:r w:rsidR="000F1503">
          <w:t>in</w:t>
        </w:r>
      </w:ins>
      <w:r w:rsidR="00B34235" w:rsidRPr="001B2D5E">
        <w:t xml:space="preserve">to another. </w:t>
      </w:r>
      <w:proofErr w:type="spellStart"/>
      <w:r w:rsidR="00B34235" w:rsidRPr="001B2D5E">
        <w:t>Consalvo</w:t>
      </w:r>
      <w:proofErr w:type="spellEnd"/>
      <w:r w:rsidR="00B34235" w:rsidRPr="001B2D5E">
        <w:t xml:space="preserve"> </w:t>
      </w:r>
      <w:r w:rsidR="00DA46A2"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DA46A2" w:rsidRPr="001B2D5E">
        <w:fldChar w:fldCharType="separate"/>
      </w:r>
      <w:r w:rsidR="009E6A19" w:rsidRPr="009E6A19">
        <w:t>[5]</w:t>
      </w:r>
      <w:r w:rsidR="00DA46A2" w:rsidRPr="001B2D5E">
        <w:fldChar w:fldCharType="end"/>
      </w:r>
      <w:r w:rsidR="00B34235" w:rsidRPr="001B2D5E">
        <w:t xml:space="preserve"> presents a more formal approach based on metrics collected during the game session, creating a gameplay log to identify events caused by player choices. </w:t>
      </w:r>
      <w:commentRangeStart w:id="79"/>
      <w:proofErr w:type="spellStart"/>
      <w:r w:rsidR="00B34235" w:rsidRPr="009D04F9">
        <w:rPr>
          <w:i/>
        </w:rPr>
        <w:lastRenderedPageBreak/>
        <w:t>Playtracer</w:t>
      </w:r>
      <w:proofErr w:type="spellEnd"/>
      <w:r w:rsidR="00B34235" w:rsidRPr="001B2D5E">
        <w:t xml:space="preserve"> </w:t>
      </w:r>
      <w:commentRangeEnd w:id="79"/>
      <w:r w:rsidR="00C16A48">
        <w:rPr>
          <w:rStyle w:val="CommentReference"/>
        </w:rPr>
        <w:commentReference w:id="79"/>
      </w:r>
      <w:r w:rsidR="00DA46A2"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DA46A2" w:rsidRPr="001B2D5E">
        <w:fldChar w:fldCharType="separate"/>
      </w:r>
      <w:r w:rsidR="009E6A19" w:rsidRPr="009E6A19">
        <w:t>[6]</w:t>
      </w:r>
      <w:r w:rsidR="00DA46A2" w:rsidRPr="001B2D5E">
        <w:fldChar w:fldCharType="end"/>
      </w:r>
      <w:r w:rsidR="004A5B2B">
        <w:t xml:space="preserve"> proposes </w:t>
      </w:r>
      <w:r w:rsidR="00B34235" w:rsidRPr="001B2D5E">
        <w:t>to visually analyze play steps, providing detailed visual re</w:t>
      </w:r>
      <w:r w:rsidR="00B34235" w:rsidRPr="001B2D5E">
        <w:t>p</w:t>
      </w:r>
      <w:r w:rsidR="00B34235" w:rsidRPr="001B2D5E">
        <w:t xml:space="preserve">resentation of the actions taken by the player through the game. </w:t>
      </w:r>
    </w:p>
    <w:p w14:paraId="750913D8" w14:textId="5069D274" w:rsidR="00B34235" w:rsidRPr="001B2D5E" w:rsidRDefault="00B34235" w:rsidP="00A41C8B">
      <w:del w:id="80" w:author="Kohwalter" w:date="2013-05-29T20:21:00Z">
        <w:r w:rsidRPr="001B2D5E" w:rsidDel="00C73272">
          <w:delText xml:space="preserve">Besides </w:delText>
        </w:r>
        <w:r w:rsidR="00DA46A2" w:rsidRPr="001B2D5E" w:rsidDel="00C73272">
          <w:fldChar w:fldCharType="begin"/>
        </w:r>
        <w:r w:rsidR="009E6A19" w:rsidDel="00C73272">
          <w:del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delInstrText>
        </w:r>
        <w:r w:rsidR="00DA46A2" w:rsidRPr="001B2D5E" w:rsidDel="00C73272">
          <w:fldChar w:fldCharType="separate"/>
        </w:r>
        <w:r w:rsidR="009E6A19" w:rsidRPr="009E6A19" w:rsidDel="00C73272">
          <w:delText>[4]</w:delText>
        </w:r>
        <w:r w:rsidR="00DA46A2" w:rsidRPr="001B2D5E" w:rsidDel="00C73272">
          <w:fldChar w:fldCharType="end"/>
        </w:r>
        <w:r w:rsidRPr="001B2D5E" w:rsidDel="00C73272">
          <w:delText xml:space="preserve">, </w:delText>
        </w:r>
        <w:commentRangeStart w:id="81"/>
        <w:r w:rsidRPr="001B2D5E" w:rsidDel="00C73272">
          <w:delText>which is superficially d</w:delText>
        </w:r>
        <w:r w:rsidRPr="001B2D5E" w:rsidDel="00C73272">
          <w:delText>e</w:delText>
        </w:r>
        <w:r w:rsidRPr="001B2D5E" w:rsidDel="00C73272">
          <w:delText xml:space="preserve">scribed in a blog, </w:delText>
        </w:r>
        <w:commentRangeEnd w:id="81"/>
        <w:r w:rsidR="004A5B2B" w:rsidDel="00C73272">
          <w:rPr>
            <w:rStyle w:val="CommentReference"/>
          </w:rPr>
          <w:commentReference w:id="81"/>
        </w:r>
        <w:r w:rsidRPr="001B2D5E" w:rsidDel="00C73272">
          <w:delText>the other two</w:delText>
        </w:r>
      </w:del>
      <w:ins w:id="82" w:author="Kohwalter" w:date="2013-05-29T20:21:00Z">
        <w:r w:rsidR="00C73272">
          <w:t>These three</w:t>
        </w:r>
      </w:ins>
      <w:r w:rsidRPr="001B2D5E">
        <w:t xml:space="preserve"> </w:t>
      </w:r>
      <w:del w:id="83" w:author="Leonardo Murta" w:date="2013-06-04T22:57:00Z">
        <w:r w:rsidRPr="001B2D5E" w:rsidDel="00C268F0">
          <w:delText xml:space="preserve">methods </w:delText>
        </w:r>
      </w:del>
      <w:ins w:id="84" w:author="Leonardo Murta" w:date="2013-06-04T22:57:00Z">
        <w:r w:rsidR="00C268F0">
          <w:t>approaches</w:t>
        </w:r>
        <w:r w:rsidR="00C268F0" w:rsidRPr="001B2D5E">
          <w:t xml:space="preserve"> </w:t>
        </w:r>
      </w:ins>
      <w:r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DA46A2"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DA46A2" w:rsidRPr="001B2D5E">
        <w:fldChar w:fldCharType="separate"/>
      </w:r>
      <w:r w:rsidR="00461264" w:rsidRPr="009F2D52">
        <w:t>[5]</w:t>
      </w:r>
      <w:r w:rsidR="00DA46A2"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del w:id="85" w:author="Leonardo Murta" w:date="2013-06-04T22:57:00Z">
        <w:r w:rsidR="00323052" w:rsidDel="00C268F0">
          <w:delText xml:space="preserve">the </w:delText>
        </w:r>
      </w:del>
      <w:proofErr w:type="spellStart"/>
      <w:r w:rsidR="00323052" w:rsidRPr="009D04F9">
        <w:rPr>
          <w:i/>
        </w:rPr>
        <w:t>Playtracer</w:t>
      </w:r>
      <w:proofErr w:type="spellEnd"/>
      <w:r w:rsidR="00323052" w:rsidRPr="001B2D5E">
        <w:t xml:space="preserve"> </w:t>
      </w:r>
      <w:r w:rsidR="00DA46A2"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DA46A2" w:rsidRPr="001B2D5E">
        <w:fldChar w:fldCharType="separate"/>
      </w:r>
      <w:r w:rsidR="00323052" w:rsidRPr="009E6A19">
        <w:t>[6]</w:t>
      </w:r>
      <w:r w:rsidR="00DA46A2" w:rsidRPr="001B2D5E">
        <w:fldChar w:fldCharType="end"/>
      </w:r>
      <w:r w:rsidR="00323052">
        <w:t xml:space="preserve"> </w:t>
      </w:r>
      <w:del w:id="86" w:author="Leonardo Murta" w:date="2013-06-04T22:58:00Z">
        <w:r w:rsidR="00323052" w:rsidDel="001C6EF8">
          <w:delText>is more interested in</w:delText>
        </w:r>
      </w:del>
      <w:ins w:id="87" w:author="Leonardo Murta" w:date="2013-06-04T22:58:00Z">
        <w:r w:rsidR="001C6EF8">
          <w:t>focuses on</w:t>
        </w:r>
      </w:ins>
      <w:r w:rsidR="00323052">
        <w:t xml:space="preserve"> identifying</w:t>
      </w:r>
      <w:ins w:id="88" w:author="Leonardo Murta" w:date="2013-06-04T22:57:00Z">
        <w:r w:rsidR="001C6EF8">
          <w:t xml:space="preserve"> the</w:t>
        </w:r>
      </w:ins>
      <w:r w:rsidR="00323052">
        <w:t xml:space="preserve"> player’s strat</w:t>
      </w:r>
      <w:r w:rsidR="00323052">
        <w:t>e</w:t>
      </w:r>
      <w:r w:rsidR="00323052">
        <w:t>gies by visually analyzing play traces instead of using queries.</w:t>
      </w:r>
    </w:p>
    <w:p w14:paraId="784B3D6D" w14:textId="59273450" w:rsidR="00B34235" w:rsidRDefault="00B34235" w:rsidP="00A41C8B">
      <w:pPr>
        <w:rPr>
          <w:ins w:id="89" w:author="Kohwalter" w:date="2013-05-29T22:15:00Z"/>
        </w:rPr>
      </w:pPr>
      <w:r w:rsidRPr="001B2D5E">
        <w:t xml:space="preserve">Another </w:t>
      </w:r>
      <w:del w:id="90" w:author="Leonardo Murta" w:date="2013-06-04T22:58:00Z">
        <w:r w:rsidRPr="001B2D5E" w:rsidDel="001C6EF8">
          <w:delText xml:space="preserve">method </w:delText>
        </w:r>
      </w:del>
      <w:ins w:id="91" w:author="Leonardo Murta" w:date="2013-06-04T22:58:00Z">
        <w:r w:rsidR="001C6EF8">
          <w:t>approach</w:t>
        </w:r>
        <w:r w:rsidR="001C6EF8" w:rsidRPr="001B2D5E">
          <w:t xml:space="preserve"> </w:t>
        </w:r>
      </w:ins>
      <w:r w:rsidRPr="001B2D5E">
        <w:t xml:space="preserve">that analyzes a story in the field of interactive storytelling </w:t>
      </w:r>
      <w:r w:rsidR="00DA46A2"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DA46A2" w:rsidRPr="001B2D5E">
        <w:fldChar w:fldCharType="separate"/>
      </w:r>
      <w:r w:rsidR="009E6A19" w:rsidRPr="009E6A19">
        <w:t>[7]</w:t>
      </w:r>
      <w:r w:rsidR="00DA46A2" w:rsidRPr="001B2D5E">
        <w:fldChar w:fldCharType="end"/>
      </w:r>
      <w:r w:rsidRPr="001B2D5E">
        <w:t xml:space="preserve"> was presented in </w:t>
      </w:r>
      <w:r w:rsidR="00DA46A2"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DA46A2" w:rsidRPr="001B2D5E">
        <w:fldChar w:fldCharType="separate"/>
      </w:r>
      <w:r w:rsidR="009E6A19" w:rsidRPr="009E6A19">
        <w:t>[8]</w:t>
      </w:r>
      <w:r w:rsidR="00DA46A2" w:rsidRPr="001B2D5E">
        <w:fldChar w:fldCharType="end"/>
      </w:r>
      <w:r w:rsidRPr="001B2D5E">
        <w:t xml:space="preserve">. </w:t>
      </w:r>
      <w:ins w:id="92" w:author="Leonardo Murta" w:date="2013-06-04T22:58:00Z">
        <w:r w:rsidR="001C6EF8">
          <w:t xml:space="preserve">It </w:t>
        </w:r>
      </w:ins>
      <w:del w:id="93" w:author="Leonardo Murta" w:date="2013-06-04T22:58:00Z">
        <w:r w:rsidRPr="001B2D5E" w:rsidDel="001C6EF8">
          <w:delText xml:space="preserve">This method </w:delText>
        </w:r>
      </w:del>
      <w:r w:rsidRPr="001B2D5E">
        <w:t>organize</w:t>
      </w:r>
      <w:ins w:id="94" w:author="Leonardo Murta" w:date="2013-06-04T22:58:00Z">
        <w:r w:rsidR="001C6EF8">
          <w:t>s</w:t>
        </w:r>
      </w:ins>
      <w:r w:rsidRPr="001B2D5E">
        <w:t xml:space="preserve"> the story using </w:t>
      </w:r>
      <w:proofErr w:type="spellStart"/>
      <w:r w:rsidRPr="001B2D5E">
        <w:t>PNF</w:t>
      </w:r>
      <w:proofErr w:type="spellEnd"/>
      <w:r w:rsidRPr="001B2D5E">
        <w:t xml:space="preserve"> networks </w:t>
      </w:r>
      <w:r w:rsidR="00DA46A2"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DA46A2" w:rsidRPr="001B2D5E">
        <w:fldChar w:fldCharType="separate"/>
      </w:r>
      <w:r w:rsidR="009E6A19" w:rsidRPr="009E6A19">
        <w:t>[9]</w:t>
      </w:r>
      <w:r w:rsidR="00DA46A2" w:rsidRPr="001B2D5E">
        <w:fldChar w:fldCharType="end"/>
      </w:r>
      <w:r w:rsidRPr="001B2D5E">
        <w:t>, repr</w:t>
      </w:r>
      <w:r w:rsidRPr="001B2D5E">
        <w:t>e</w:t>
      </w:r>
      <w:r w:rsidRPr="001B2D5E">
        <w:t xml:space="preserve">senting the temporal structure of the events that make up the plot. This structure </w:t>
      </w:r>
      <w:proofErr w:type="gramStart"/>
      <w:r w:rsidRPr="001B2D5E">
        <w:t>can also be used</w:t>
      </w:r>
      <w:proofErr w:type="gramEnd"/>
      <w:r w:rsidRPr="001B2D5E">
        <w:t xml:space="preserve"> in the generation of new events to the story</w:t>
      </w:r>
      <w:ins w:id="95" w:author="Leonardo Murta" w:date="2013-06-04T22:59:00Z">
        <w:r w:rsidR="001C6EF8">
          <w:t>. However,</w:t>
        </w:r>
      </w:ins>
      <w:del w:id="96" w:author="Leonardo Murta" w:date="2013-06-04T22:59:00Z">
        <w:r w:rsidRPr="001B2D5E" w:rsidDel="001C6EF8">
          <w:delText>, but</w:delText>
        </w:r>
      </w:del>
      <w:ins w:id="97" w:author="Leonardo Murta" w:date="2013-06-04T22:59:00Z">
        <w:r w:rsidR="001C6EF8">
          <w:t xml:space="preserve"> it</w:t>
        </w:r>
      </w:ins>
      <w:r w:rsidRPr="001B2D5E">
        <w:t xml:space="preserve"> is restricted to temporal c</w:t>
      </w:r>
      <w:r w:rsidRPr="001B2D5E">
        <w:t>o</w:t>
      </w:r>
      <w:r w:rsidRPr="001B2D5E">
        <w:t xml:space="preserve">herence </w:t>
      </w:r>
      <w:del w:id="98" w:author="Leonardo Murta" w:date="2013-06-04T22:59:00Z">
        <w:r w:rsidRPr="001B2D5E" w:rsidDel="001C6EF8">
          <w:delText xml:space="preserve">between </w:delText>
        </w:r>
      </w:del>
      <w:ins w:id="99" w:author="Leonardo Murta" w:date="2013-06-04T22:59:00Z">
        <w:r w:rsidR="001C6EF8">
          <w:t>among</w:t>
        </w:r>
        <w:r w:rsidR="001C6EF8" w:rsidRPr="001B2D5E">
          <w:t xml:space="preserve"> </w:t>
        </w:r>
      </w:ins>
      <w:r w:rsidRPr="001B2D5E">
        <w:t>the game events, without providing insights of positive or negative rei</w:t>
      </w:r>
      <w:r w:rsidRPr="001B2D5E">
        <w:t>n</w:t>
      </w:r>
      <w:r w:rsidRPr="001B2D5E">
        <w:t>forcements.</w:t>
      </w:r>
    </w:p>
    <w:p w14:paraId="79807774" w14:textId="245BEDD9" w:rsidR="00F11AC0" w:rsidRPr="001B2D5E" w:rsidRDefault="00F11AC0" w:rsidP="00A41C8B">
      <w:ins w:id="100" w:author="Kohwalter" w:date="2013-05-29T22:15:00Z">
        <w:r>
          <w:t xml:space="preserve">Lastly, </w:t>
        </w:r>
        <w:del w:id="101" w:author="Leonardo Murta" w:date="2013-06-04T22:59:00Z">
          <w:r w:rsidDel="001C6EF8">
            <w:delText>there is</w:delText>
          </w:r>
        </w:del>
      </w:ins>
      <w:ins w:id="102" w:author="Leonardo Murta" w:date="2013-06-04T22:59:00Z">
        <w:r w:rsidR="001C6EF8">
          <w:t>the</w:t>
        </w:r>
      </w:ins>
      <w:ins w:id="103" w:author="Kohwalter" w:date="2013-05-29T22:15:00Z">
        <w:r>
          <w:t xml:space="preserve"> </w:t>
        </w:r>
      </w:ins>
      <w:ins w:id="104" w:author="Kohwalter" w:date="2013-05-29T22:19:00Z">
        <w:r w:rsidRPr="00F11AC0">
          <w:rPr>
            <w:i/>
          </w:rPr>
          <w:t>Game Analytics</w:t>
        </w:r>
      </w:ins>
      <w:ins w:id="105" w:author="Kohwalter" w:date="2013-05-29T22:21:00Z">
        <w:r>
          <w:rPr>
            <w:i/>
          </w:rPr>
          <w:t xml:space="preserve"> </w:t>
        </w:r>
      </w:ins>
      <w:ins w:id="106" w:author="Kohwalter" w:date="2013-05-29T22:20:00Z">
        <w:r w:rsidR="00DA46A2">
          <w:rPr>
            <w:i/>
          </w:rPr>
          <w:fldChar w:fldCharType="begin"/>
        </w:r>
      </w:ins>
      <w:ins w:id="107" w:author="Kohwalter" w:date="2013-05-29T22:23:00Z">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ins>
      <w:r w:rsidR="00DA46A2">
        <w:rPr>
          <w:i/>
        </w:rPr>
        <w:fldChar w:fldCharType="separate"/>
      </w:r>
      <w:ins w:id="108" w:author="Kohwalter" w:date="2013-05-29T22:20:00Z">
        <w:r w:rsidRPr="00F11AC0">
          <w:t>[10]</w:t>
        </w:r>
        <w:r w:rsidR="00DA46A2">
          <w:rPr>
            <w:i/>
          </w:rPr>
          <w:fldChar w:fldCharType="end"/>
        </w:r>
      </w:ins>
      <w:ins w:id="109" w:author="Kohwalter" w:date="2013-05-29T22:15:00Z">
        <w:r w:rsidRPr="00F11AC0">
          <w:rPr>
            <w:i/>
          </w:rPr>
          <w:t xml:space="preserve"> </w:t>
        </w:r>
        <w:r>
          <w:t xml:space="preserve">from </w:t>
        </w:r>
      </w:ins>
      <w:ins w:id="110" w:author="Kohwalter" w:date="2013-05-29T22:20:00Z">
        <w:r>
          <w:t>U</w:t>
        </w:r>
      </w:ins>
      <w:ins w:id="111" w:author="Kohwalter" w:date="2013-05-29T22:15:00Z">
        <w:r>
          <w:t>nity3D</w:t>
        </w:r>
      </w:ins>
      <w:ins w:id="112" w:author="Kohwalter" w:date="2013-05-29T22:21:00Z">
        <w:r>
          <w:t xml:space="preserve"> </w:t>
        </w:r>
        <w:r w:rsidR="00DA46A2">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ins>
      <w:r w:rsidR="00DA46A2">
        <w:fldChar w:fldCharType="separate"/>
      </w:r>
      <w:ins w:id="113" w:author="Kohwalter" w:date="2013-05-29T22:21:00Z">
        <w:r w:rsidRPr="00F11AC0">
          <w:t>[11]</w:t>
        </w:r>
        <w:r w:rsidR="00DA46A2">
          <w:fldChar w:fldCharType="end"/>
        </w:r>
      </w:ins>
      <w:ins w:id="114" w:author="Kohwalter" w:date="2013-05-29T22:15:00Z">
        <w:del w:id="115" w:author="Leonardo Murta" w:date="2013-06-04T22:59:00Z">
          <w:r w:rsidDel="001C6EF8">
            <w:delText>, which</w:delText>
          </w:r>
        </w:del>
        <w:r>
          <w:t xml:space="preserve"> allows </w:t>
        </w:r>
      </w:ins>
      <w:ins w:id="116" w:author="Kohwalter" w:date="2013-05-29T22:17:00Z">
        <w:r>
          <w:t>visualizing</w:t>
        </w:r>
      </w:ins>
      <w:ins w:id="117" w:author="Kohwalter" w:date="2013-05-29T22:15:00Z">
        <w:r>
          <w:t xml:space="preserve"> game d</w:t>
        </w:r>
        <w:r>
          <w:t>a</w:t>
        </w:r>
        <w:r>
          <w:t xml:space="preserve">ta as </w:t>
        </w:r>
      </w:ins>
      <w:ins w:id="118" w:author="Kohwalter" w:date="2013-05-29T22:16:00Z">
        <w:r>
          <w:t xml:space="preserve">heat maps directly on the scene. This identifies bottlenecks and </w:t>
        </w:r>
      </w:ins>
      <w:ins w:id="119" w:author="Kohwalter" w:date="2013-05-29T22:17:00Z">
        <w:r>
          <w:t xml:space="preserve">hotspots, </w:t>
        </w:r>
      </w:ins>
      <w:ins w:id="120" w:author="Leonardo Murta" w:date="2013-06-04T23:00:00Z">
        <w:r w:rsidR="009D1CAF">
          <w:t xml:space="preserve">and </w:t>
        </w:r>
      </w:ins>
      <w:ins w:id="121" w:author="Kohwalter" w:date="2013-05-29T22:17:00Z">
        <w:r>
          <w:t>u</w:t>
        </w:r>
        <w:r>
          <w:t>n</w:t>
        </w:r>
        <w:r>
          <w:t>derused</w:t>
        </w:r>
        <w:del w:id="122" w:author="Leonardo Murta" w:date="2013-06-04T23:00:00Z">
          <w:r w:rsidDel="0052707F">
            <w:delText>,</w:delText>
          </w:r>
        </w:del>
        <w:r>
          <w:t xml:space="preserve"> and overused areas of the game. It also measures the game retention rate</w:t>
        </w:r>
      </w:ins>
      <w:ins w:id="123" w:author="Kohwalter" w:date="2013-05-29T22:18:00Z">
        <w:r>
          <w:t>, where pla</w:t>
        </w:r>
        <w:r>
          <w:t>y</w:t>
        </w:r>
        <w:r>
          <w:t>ers are stopping playing, and</w:t>
        </w:r>
      </w:ins>
      <w:ins w:id="124" w:author="Kohwalter" w:date="2013-05-29T22:19:00Z">
        <w:r>
          <w:t xml:space="preserve"> how the game progression develops</w:t>
        </w:r>
      </w:ins>
      <w:ins w:id="125" w:author="Kohwalter" w:date="2013-05-29T22:18:00Z">
        <w:r>
          <w:t>.</w:t>
        </w:r>
      </w:ins>
    </w:p>
    <w:p w14:paraId="50739CE5" w14:textId="77777777" w:rsidR="00B34235" w:rsidRPr="00596186" w:rsidRDefault="00B34235" w:rsidP="00596186">
      <w:pPr>
        <w:pStyle w:val="heading1"/>
        <w:rPr>
          <w:sz w:val="24"/>
        </w:rPr>
      </w:pPr>
      <w:bookmarkStart w:id="126" w:name="_Ref350269125"/>
      <w:r w:rsidRPr="00596186">
        <w:rPr>
          <w:sz w:val="24"/>
        </w:rPr>
        <w:t>Provenance</w:t>
      </w:r>
      <w:bookmarkEnd w:id="126"/>
    </w:p>
    <w:p w14:paraId="7E56CB7D" w14:textId="799F3F96" w:rsidR="00B34235" w:rsidRPr="001B2D5E" w:rsidRDefault="00B34235" w:rsidP="00A41C8B">
      <w:pPr>
        <w:pStyle w:val="p1a"/>
      </w:pPr>
      <w:r w:rsidRPr="001B2D5E">
        <w:t xml:space="preserve">Provenance is well understood in the context of art or digital libraries, </w:t>
      </w:r>
      <w:commentRangeStart w:id="127"/>
      <w:r w:rsidRPr="001B2D5E">
        <w:t>where it r</w:t>
      </w:r>
      <w:r w:rsidRPr="001B2D5E">
        <w:t>e</w:t>
      </w:r>
      <w:r w:rsidRPr="001B2D5E">
        <w:t>spectively refers to the documented history of an art object, or the documentation of processes in a digital object's life cycle</w:t>
      </w:r>
      <w:commentRangeEnd w:id="127"/>
      <w:r w:rsidR="001228AC">
        <w:rPr>
          <w:rStyle w:val="CommentReference"/>
        </w:rPr>
        <w:commentReference w:id="127"/>
      </w:r>
      <w:r w:rsidRPr="001B2D5E">
        <w:t xml:space="preserve">. In 2006, at the </w:t>
      </w:r>
      <w:r w:rsidR="001B06A8" w:rsidRPr="001B06A8">
        <w:rPr>
          <w:i/>
        </w:rPr>
        <w:t>International Provenance and Annotation Workshop</w:t>
      </w:r>
      <w:r w:rsidRPr="001B2D5E">
        <w:t xml:space="preserve"> (</w:t>
      </w:r>
      <w:proofErr w:type="spellStart"/>
      <w:r w:rsidRPr="001B2D5E">
        <w:t>IPAW</w:t>
      </w:r>
      <w:proofErr w:type="spellEnd"/>
      <w:r w:rsidRPr="001B2D5E">
        <w:t>)</w:t>
      </w:r>
      <w:r w:rsidR="00FC70DE">
        <w:t xml:space="preserve"> </w:t>
      </w:r>
      <w:r w:rsidR="00DA46A2">
        <w:fldChar w:fldCharType="begin"/>
      </w:r>
      <w:r w:rsidR="00F11AC0">
        <w:instrText xml:space="preserve"> ADDIN ZOTERO_ITEM CSL_CITATION {"citationID":"2q6quls357","properties":{"formattedCitation":"[12]","plainCitation":"[12]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DA46A2">
        <w:fldChar w:fldCharType="separate"/>
      </w:r>
      <w:r w:rsidR="00F11AC0" w:rsidRPr="00F11AC0">
        <w:t>[12]</w:t>
      </w:r>
      <w:r w:rsidR="00DA46A2">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w:t>
      </w:r>
      <w:proofErr w:type="spellStart"/>
      <w:r w:rsidRPr="001B2D5E">
        <w:t>OPM</w:t>
      </w:r>
      <w:proofErr w:type="spellEnd"/>
      <w:r w:rsidRPr="001B2D5E">
        <w:t xml:space="preserve">) </w:t>
      </w:r>
      <w:r w:rsidR="00DA46A2" w:rsidRPr="001B2D5E">
        <w:fldChar w:fldCharType="begin"/>
      </w:r>
      <w:r w:rsidR="00F11AC0">
        <w:instrText xml:space="preserve"> ADDIN ZOTERO_ITEM CSL_CITATION {"citationID":"riTykUD2","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A46A2" w:rsidRPr="001B2D5E">
        <w:fldChar w:fldCharType="separate"/>
      </w:r>
      <w:r w:rsidR="00F11AC0" w:rsidRPr="00F11AC0">
        <w:t>[13]</w:t>
      </w:r>
      <w:r w:rsidR="00DA46A2"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DA46A2">
        <w:fldChar w:fldCharType="begin"/>
      </w:r>
      <w:r w:rsidR="00F11AC0">
        <w:instrText xml:space="preserve"> ADDIN ZOTERO_ITEM CSL_CITATION {"citationID":"1ofrb7aj33","properties":{"formattedCitation":"[14]","plainCitation":"[14]"},"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A46A2">
        <w:fldChar w:fldCharType="separate"/>
      </w:r>
      <w:r w:rsidR="00F11AC0" w:rsidRPr="00F11AC0">
        <w:t>[14]</w:t>
      </w:r>
      <w:r w:rsidR="00DA46A2">
        <w:fldChar w:fldCharType="end"/>
      </w:r>
      <w:r w:rsidRPr="001B2D5E">
        <w:t xml:space="preserve">, which is a collocated event of </w:t>
      </w:r>
      <w:proofErr w:type="spellStart"/>
      <w:r w:rsidRPr="001B2D5E">
        <w:t>IPAW</w:t>
      </w:r>
      <w:proofErr w:type="spellEnd"/>
      <w:r w:rsidRPr="001B2D5E">
        <w:t>. Recently, another provenance model was d</w:t>
      </w:r>
      <w:r w:rsidRPr="001B2D5E">
        <w:t>e</w:t>
      </w:r>
      <w:r w:rsidRPr="001B2D5E">
        <w:t xml:space="preserve">veloped, named </w:t>
      </w:r>
      <w:proofErr w:type="spellStart"/>
      <w:r w:rsidRPr="001B2D5E">
        <w:t>PROV</w:t>
      </w:r>
      <w:proofErr w:type="spellEnd"/>
      <w:r w:rsidRPr="001B2D5E">
        <w:t xml:space="preserve"> </w:t>
      </w:r>
      <w:r w:rsidR="00DA46A2" w:rsidRPr="001B2D5E">
        <w:fldChar w:fldCharType="begin"/>
      </w:r>
      <w:r w:rsidR="00F11AC0">
        <w:instrText xml:space="preserve"> ADDIN ZOTERO_ITEM CSL_CITATION {"citationID":"pB4M6q5L","properties":{"formattedCitation":"[15]","plainCitation":"[15]"},"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A46A2" w:rsidRPr="001B2D5E">
        <w:fldChar w:fldCharType="separate"/>
      </w:r>
      <w:r w:rsidR="00F11AC0" w:rsidRPr="00F11AC0">
        <w:t>[15]</w:t>
      </w:r>
      <w:r w:rsidR="00DA46A2" w:rsidRPr="001B2D5E">
        <w:fldChar w:fldCharType="end"/>
      </w:r>
      <w:r w:rsidRPr="001B2D5E">
        <w:t xml:space="preserve">, which can be viewed as </w:t>
      </w:r>
      <w:ins w:id="128" w:author="Leonardo Murta" w:date="2013-06-04T23:03:00Z">
        <w:r w:rsidR="00021FA4">
          <w:t xml:space="preserve">the successor </w:t>
        </w:r>
      </w:ins>
      <w:del w:id="129" w:author="Leonardo Murta" w:date="2013-06-04T23:03:00Z">
        <w:r w:rsidRPr="001B2D5E" w:rsidDel="00021FA4">
          <w:delText xml:space="preserve">a continuation </w:delText>
        </w:r>
      </w:del>
      <w:r w:rsidRPr="001B2D5E">
        <w:t xml:space="preserve">of </w:t>
      </w:r>
      <w:del w:id="130" w:author="Leonardo Murta" w:date="2013-06-04T23:03:00Z">
        <w:r w:rsidRPr="001B2D5E" w:rsidDel="00021FA4">
          <w:delText xml:space="preserve">the </w:delText>
        </w:r>
      </w:del>
      <w:proofErr w:type="spellStart"/>
      <w:r w:rsidRPr="001B2D5E">
        <w:t>OPM</w:t>
      </w:r>
      <w:proofErr w:type="spellEnd"/>
      <w:r w:rsidRPr="001B2D5E">
        <w:t xml:space="preserve">. </w:t>
      </w:r>
      <w:commentRangeStart w:id="131"/>
      <w:commentRangeStart w:id="132"/>
      <w:commentRangeStart w:id="133"/>
      <w:r w:rsidRPr="001B2D5E">
        <w:t>Both models aim at bringing provenance concepts to digital data.</w:t>
      </w:r>
      <w:commentRangeEnd w:id="131"/>
      <w:r w:rsidR="00E82CB1">
        <w:rPr>
          <w:rStyle w:val="CommentReference"/>
        </w:rPr>
        <w:commentReference w:id="131"/>
      </w:r>
      <w:commentRangeEnd w:id="132"/>
      <w:r w:rsidR="0000576F">
        <w:rPr>
          <w:rStyle w:val="CommentReference"/>
        </w:rPr>
        <w:commentReference w:id="132"/>
      </w:r>
      <w:commentRangeEnd w:id="133"/>
      <w:r w:rsidR="007541C3">
        <w:rPr>
          <w:rStyle w:val="CommentReference"/>
        </w:rPr>
        <w:commentReference w:id="133"/>
      </w:r>
    </w:p>
    <w:p w14:paraId="62C9737E" w14:textId="77777777"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DA46A2" w:rsidRPr="00A41C8B">
        <w:fldChar w:fldCharType="begin"/>
      </w:r>
      <w:r w:rsidR="00F11AC0">
        <w:instrText xml:space="preserve"> ADDIN ZOTERO_ITEM CSL_CITATION {"citationID":"bMe3vmIt","properties":{"formattedCitation":"[13]","plainCitation":"[13]"},"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A46A2" w:rsidRPr="00A41C8B">
        <w:fldChar w:fldCharType="separate"/>
      </w:r>
      <w:r w:rsidR="00F11AC0" w:rsidRPr="00F11AC0">
        <w:t>[13]</w:t>
      </w:r>
      <w:r w:rsidR="00DA46A2" w:rsidRPr="00A41C8B">
        <w:fldChar w:fldCharType="end"/>
      </w:r>
      <w:r w:rsidRPr="00A41C8B">
        <w:t xml:space="preserve">, a provenance graph is the record of a past or current execution, and not a description of something that could happen in the future. </w:t>
      </w:r>
    </w:p>
    <w:p w14:paraId="656096FE" w14:textId="1683A612"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w:t>
      </w:r>
      <w:proofErr w:type="spellStart"/>
      <w:r w:rsidR="00FC70DE">
        <w:t>OPM</w:t>
      </w:r>
      <w:proofErr w:type="spellEnd"/>
      <w:r w:rsidR="00FC70DE">
        <w:t xml:space="preserve">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w:t>
      </w:r>
      <w:proofErr w:type="spellStart"/>
      <w:r w:rsidR="00FC70DE">
        <w:t>PROV</w:t>
      </w:r>
      <w:proofErr w:type="spellEnd"/>
      <w:ins w:id="134" w:author="Leonardo Murta" w:date="2013-06-04T23:07:00Z">
        <w:r w:rsidR="00A21FB8">
          <w:t xml:space="preserve">, </w:t>
        </w:r>
      </w:ins>
      <w:del w:id="135" w:author="Leonardo Murta" w:date="2013-06-04T23:07:00Z">
        <w:r w:rsidR="00FC70DE" w:rsidDel="00A21FB8">
          <w:delText xml:space="preserve"> (</w:delText>
        </w:r>
      </w:del>
      <w:del w:id="136" w:author="Leonardo Murta" w:date="2013-06-04T23:06:00Z">
        <w:r w:rsidR="00FC70DE" w:rsidDel="00A21FB8">
          <w:delText xml:space="preserve">and </w:delText>
        </w:r>
      </w:del>
      <w:r w:rsidR="00FC70DE">
        <w:t>similar</w:t>
      </w:r>
      <w:ins w:id="137" w:author="Leonardo Murta" w:date="2013-06-04T23:07:00Z">
        <w:r w:rsidR="00A21FB8">
          <w:t>ly</w:t>
        </w:r>
      </w:ins>
      <w:r w:rsidR="00FC70DE">
        <w:t xml:space="preserve"> to </w:t>
      </w:r>
      <w:r w:rsidR="001B06A8" w:rsidRPr="001B06A8">
        <w:rPr>
          <w:i/>
        </w:rPr>
        <w:t>artifacts</w:t>
      </w:r>
      <w:r w:rsidR="00FC70DE">
        <w:t xml:space="preserve"> in </w:t>
      </w:r>
      <w:proofErr w:type="spellStart"/>
      <w:r w:rsidR="00FC70DE">
        <w:t>OPM</w:t>
      </w:r>
      <w:proofErr w:type="spellEnd"/>
      <w:ins w:id="138" w:author="Leonardo Murta" w:date="2013-06-04T23:07:00Z">
        <w:r w:rsidR="00A21FB8">
          <w:t>,</w:t>
        </w:r>
      </w:ins>
      <w:del w:id="139" w:author="Leonardo Murta" w:date="2013-06-04T23:07:00Z">
        <w:r w:rsidR="00FC70DE" w:rsidDel="00A21FB8">
          <w:delText>)</w:delText>
        </w:r>
      </w:del>
      <w:r w:rsidR="00FC70DE">
        <w:t xml:space="preserve"> represent physical or digital objects </w:t>
      </w:r>
      <w:r w:rsidR="004A5B2B">
        <w:t xml:space="preserve">such as </w:t>
      </w:r>
      <w:r w:rsidR="00FC70DE">
        <w:t xml:space="preserve">a document, the web, or material objects. </w:t>
      </w:r>
      <w:r w:rsidR="00FC70DE" w:rsidRPr="003A3241">
        <w:rPr>
          <w:i/>
        </w:rPr>
        <w:t>Activities</w:t>
      </w:r>
      <w:r w:rsidR="00FC70DE">
        <w:t xml:space="preserve">, </w:t>
      </w:r>
      <w:del w:id="140" w:author="Leonardo Murta" w:date="2013-06-04T23:07:00Z">
        <w:r w:rsidR="00FC70DE" w:rsidDel="00A21FB8">
          <w:delText xml:space="preserve">which are </w:delText>
        </w:r>
      </w:del>
      <w:r w:rsidR="00FC70DE">
        <w:t>similar</w:t>
      </w:r>
      <w:ins w:id="141" w:author="Leonardo Murta" w:date="2013-06-04T23:07:00Z">
        <w:r w:rsidR="00A21FB8">
          <w:t>ly</w:t>
        </w:r>
      </w:ins>
      <w:r w:rsidR="00FC70DE">
        <w:t xml:space="preserve"> to </w:t>
      </w:r>
      <w:r w:rsidR="00FC70DE" w:rsidRPr="003A3241">
        <w:rPr>
          <w:i/>
        </w:rPr>
        <w:t>processes</w:t>
      </w:r>
      <w:r w:rsidR="00FC70DE">
        <w:t xml:space="preserve"> in </w:t>
      </w:r>
      <w:proofErr w:type="spellStart"/>
      <w:r w:rsidR="00FC70DE">
        <w:t>OPM</w:t>
      </w:r>
      <w:proofErr w:type="spellEnd"/>
      <w:r w:rsidR="00FC70DE">
        <w:t xml:space="preserve">,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del w:id="142" w:author="Leonardo Murta" w:date="2013-06-04T23:07:00Z">
        <w:r w:rsidR="00FC70DE" w:rsidDel="00A21FB8">
          <w:delText xml:space="preserve"> (in both models)</w:delText>
        </w:r>
      </w:del>
      <w:r w:rsidR="00FC70DE">
        <w:t xml:space="preserve"> is a pe</w:t>
      </w:r>
      <w:r w:rsidR="00FC70DE">
        <w:t>r</w:t>
      </w:r>
      <w:r w:rsidR="00FC70DE">
        <w:t xml:space="preserve">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the effect, and the dest</w:t>
      </w:r>
      <w:r w:rsidRPr="001B2D5E">
        <w:t>i</w:t>
      </w:r>
      <w:r w:rsidRPr="001B2D5E">
        <w:t xml:space="preserve">nation, which </w:t>
      </w:r>
      <w:r w:rsidR="00FC70DE">
        <w:t>is</w:t>
      </w:r>
      <w:r w:rsidR="00FC70DE" w:rsidRPr="001B2D5E">
        <w:t xml:space="preserve"> </w:t>
      </w:r>
      <w:r w:rsidRPr="001B2D5E">
        <w:t>the cause.</w:t>
      </w:r>
    </w:p>
    <w:p w14:paraId="458D6F88" w14:textId="77777777" w:rsidR="009E5173" w:rsidRPr="001B2D5E" w:rsidRDefault="00B34235" w:rsidP="00A41C8B">
      <w:r w:rsidRPr="001B2D5E">
        <w:t xml:space="preserve">Finally, </w:t>
      </w:r>
      <w:proofErr w:type="spellStart"/>
      <w:r w:rsidR="00FC70DE">
        <w:t>OPM</w:t>
      </w:r>
      <w:proofErr w:type="spellEnd"/>
      <w:r w:rsidRPr="001B2D5E">
        <w:t xml:space="preserve"> </w:t>
      </w:r>
      <w:r w:rsidR="00954002">
        <w:t xml:space="preserve">and </w:t>
      </w:r>
      <w:proofErr w:type="spellStart"/>
      <w:r w:rsidR="00954002">
        <w:t>PROV</w:t>
      </w:r>
      <w:proofErr w:type="spellEnd"/>
      <w:r w:rsidR="00954002">
        <w:t xml:space="preserve">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w:t>
      </w:r>
      <w:r w:rsidRPr="001B2D5E">
        <w:lastRenderedPageBreak/>
        <w:t xml:space="preserve">causal dependencies </w:t>
      </w:r>
      <w:r w:rsidR="00954002">
        <w:t xml:space="preserve">between elements and </w:t>
      </w:r>
      <w:proofErr w:type="gramStart"/>
      <w:r w:rsidRPr="001B2D5E">
        <w:t>can be summarized</w:t>
      </w:r>
      <w:proofErr w:type="gramEnd"/>
      <w:r w:rsidRPr="001B2D5E">
        <w:t xml:space="preserve"> by means of transitive </w:t>
      </w:r>
      <w:r w:rsidR="00954002">
        <w:t>rules</w:t>
      </w:r>
      <w:r w:rsidRPr="001B2D5E">
        <w:t>. Because of this, set</w:t>
      </w:r>
      <w:r w:rsidR="00954002">
        <w:t>s</w:t>
      </w:r>
      <w:r w:rsidRPr="001B2D5E">
        <w:t xml:space="preserve"> of completion rules and inferences </w:t>
      </w:r>
      <w:proofErr w:type="gramStart"/>
      <w:r w:rsidRPr="001B2D5E">
        <w:t>can be used</w:t>
      </w:r>
      <w:proofErr w:type="gramEnd"/>
      <w:r w:rsidRPr="001B2D5E">
        <w:t xml:space="preserve">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143" w:name="_Ref350442803"/>
    </w:p>
    <w:p w14:paraId="5DFC8567" w14:textId="77777777" w:rsidR="0031789B" w:rsidRPr="00596186" w:rsidRDefault="00B34235" w:rsidP="001B2D5E">
      <w:pPr>
        <w:pStyle w:val="heading1"/>
        <w:rPr>
          <w:sz w:val="24"/>
        </w:rPr>
      </w:pPr>
      <w:bookmarkStart w:id="144" w:name="_Ref350608012"/>
      <w:commentRangeStart w:id="145"/>
      <w:r w:rsidRPr="00596186">
        <w:rPr>
          <w:sz w:val="24"/>
        </w:rPr>
        <w:t>Provenance in Games</w:t>
      </w:r>
      <w:bookmarkEnd w:id="143"/>
      <w:bookmarkEnd w:id="144"/>
      <w:commentRangeEnd w:id="145"/>
      <w:r w:rsidR="00F80206">
        <w:rPr>
          <w:rStyle w:val="CommentReference"/>
          <w:b w:val="0"/>
          <w:bCs w:val="0"/>
        </w:rPr>
        <w:commentReference w:id="145"/>
      </w:r>
    </w:p>
    <w:p w14:paraId="3B96A7D2" w14:textId="7C2BFB3A"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ins w:id="146" w:author="Leonardo Murta" w:date="2013-06-04T23:13:00Z">
        <w:r w:rsidR="00955D76">
          <w:t>in</w:t>
        </w:r>
      </w:ins>
      <w:r w:rsidRPr="00764289">
        <w:t xml:space="preserve">to elements that </w:t>
      </w:r>
      <w:proofErr w:type="gramStart"/>
      <w:r w:rsidRPr="00764289">
        <w:t>can be represented</w:t>
      </w:r>
      <w:proofErr w:type="gramEnd"/>
      <w:r w:rsidRPr="00764289">
        <w:t xml:space="preserve"> in games. As mentioned </w:t>
      </w:r>
      <w:del w:id="147" w:author="Leonardo Murta" w:date="2013-06-04T23:13:00Z">
        <w:r w:rsidRPr="00764289" w:rsidDel="00955D76">
          <w:delText xml:space="preserve">at </w:delText>
        </w:r>
      </w:del>
      <w:ins w:id="148" w:author="Leonardo Murta" w:date="2013-06-04T23:13:00Z">
        <w:r w:rsidR="00955D76">
          <w:t>in</w:t>
        </w:r>
        <w:r w:rsidR="00955D76" w:rsidRPr="00764289">
          <w:t xml:space="preserve"> </w:t>
        </w:r>
      </w:ins>
      <w:r>
        <w:t xml:space="preserve">section </w:t>
      </w:r>
      <w:r w:rsidR="00DA46A2">
        <w:fldChar w:fldCharType="begin"/>
      </w:r>
      <w:r>
        <w:instrText xml:space="preserve"> REF _Ref350269125 \r \h </w:instrText>
      </w:r>
      <w:r w:rsidR="00DA46A2">
        <w:fldChar w:fldCharType="separate"/>
      </w:r>
      <w:proofErr w:type="gramStart"/>
      <w:r w:rsidR="00894EB4">
        <w:t>3</w:t>
      </w:r>
      <w:proofErr w:type="gramEnd"/>
      <w:r w:rsidR="00DA46A2">
        <w:fldChar w:fldCharType="end"/>
      </w:r>
      <w:r w:rsidRPr="00764289">
        <w:t xml:space="preserve">, </w:t>
      </w:r>
      <w:del w:id="149" w:author="Leonardo Murta" w:date="2013-06-04T23:13:00Z">
        <w:r w:rsidRPr="00764289" w:rsidDel="00955D76">
          <w:delText xml:space="preserve">the </w:delText>
        </w:r>
      </w:del>
      <w:proofErr w:type="spellStart"/>
      <w:r w:rsidRPr="00764289">
        <w:t>O</w:t>
      </w:r>
      <w:del w:id="150" w:author="Leonardo Murta" w:date="2013-06-04T23:13:00Z">
        <w:r w:rsidRPr="00764289" w:rsidDel="00955D76">
          <w:delText xml:space="preserve">pen </w:delText>
        </w:r>
      </w:del>
      <w:r w:rsidRPr="00764289">
        <w:t>P</w:t>
      </w:r>
      <w:del w:id="151" w:author="Leonardo Murta" w:date="2013-06-04T23:13:00Z">
        <w:r w:rsidRPr="00764289" w:rsidDel="00955D76">
          <w:delText xml:space="preserve">rovenance </w:delText>
        </w:r>
      </w:del>
      <w:r w:rsidRPr="00764289">
        <w:t>M</w:t>
      </w:r>
      <w:proofErr w:type="spellEnd"/>
      <w:del w:id="152" w:author="Leonardo Murta" w:date="2013-06-04T23:13:00Z">
        <w:r w:rsidRPr="00764289" w:rsidDel="00955D76">
          <w:delText>odel</w:delText>
        </w:r>
      </w:del>
      <w:r w:rsidRPr="00764289">
        <w:t xml:space="preserve"> and </w:t>
      </w:r>
      <w:proofErr w:type="spellStart"/>
      <w:r w:rsidRPr="00764289">
        <w:t>PROV</w:t>
      </w:r>
      <w:proofErr w:type="spellEnd"/>
      <w:r w:rsidRPr="00764289">
        <w:t xml:space="preserve">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ins w:id="153" w:author="Leonardo Murta" w:date="2013-06-04T23:13:00Z">
        <w:r w:rsidR="00955D76">
          <w:t>,</w:t>
        </w:r>
      </w:ins>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chapter the terms used in </w:t>
      </w:r>
      <w:proofErr w:type="spellStart"/>
      <w:r w:rsidRPr="00764289">
        <w:t>PROV</w:t>
      </w:r>
      <w:proofErr w:type="spellEnd"/>
      <w:r w:rsidRPr="00764289">
        <w:t xml:space="preserve"> (entities, activ</w:t>
      </w:r>
      <w:r w:rsidRPr="00764289">
        <w:t>i</w:t>
      </w:r>
      <w:r w:rsidRPr="00764289">
        <w:t>ties, and agents).</w:t>
      </w:r>
    </w:p>
    <w:p w14:paraId="1DB0F03E" w14:textId="3415BA57"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proofErr w:type="gramStart"/>
      <w:r>
        <w:t>are defined</w:t>
      </w:r>
      <w:proofErr w:type="gramEnd"/>
      <w:r>
        <w:t xml:space="preserve"> as</w:t>
      </w:r>
      <w:r w:rsidR="00764289" w:rsidRPr="00764289">
        <w:t xml:space="preserve"> physical or digital objects.</w:t>
      </w:r>
      <w:ins w:id="154" w:author="esteban clua" w:date="2013-05-29T12:43:00Z">
        <w:r>
          <w:t xml:space="preserve"> Trivially,</w:t>
        </w:r>
      </w:ins>
      <w:r w:rsidR="00764289" w:rsidRPr="00764289">
        <w:t xml:space="preserve"> </w:t>
      </w:r>
      <w:ins w:id="155" w:author="esteban clua" w:date="2013-05-29T12:41:00Z">
        <w:r>
          <w:t xml:space="preserve">in our approach </w:t>
        </w:r>
      </w:ins>
      <w:ins w:id="156" w:author="esteban clua" w:date="2013-05-29T12:42:00Z">
        <w:r>
          <w:t xml:space="preserve">they </w:t>
        </w:r>
        <w:del w:id="157" w:author="Leonardo Murta" w:date="2013-06-04T23:14:00Z">
          <w:r w:rsidDel="00EB1863">
            <w:delText>will be mapped</w:delText>
          </w:r>
        </w:del>
      </w:ins>
      <w:proofErr w:type="gramStart"/>
      <w:ins w:id="158" w:author="Leonardo Murta" w:date="2013-06-04T23:14:00Z">
        <w:r w:rsidR="00EB1863">
          <w:t>are</w:t>
        </w:r>
      </w:ins>
      <w:ins w:id="159" w:author="esteban clua" w:date="2013-05-29T12:42:00Z">
        <w:r>
          <w:t xml:space="preserve"> </w:t>
        </w:r>
      </w:ins>
      <w:ins w:id="160" w:author="Leonardo Murta" w:date="2013-06-04T23:15:00Z">
        <w:r w:rsidR="003C39E8">
          <w:t>mapped</w:t>
        </w:r>
        <w:proofErr w:type="gramEnd"/>
        <w:r w:rsidR="003C39E8">
          <w:t xml:space="preserve"> </w:t>
        </w:r>
      </w:ins>
      <w:ins w:id="161" w:author="Leonardo Murta" w:date="2013-06-04T23:14:00Z">
        <w:r w:rsidR="00EB1863">
          <w:t>in</w:t>
        </w:r>
      </w:ins>
      <w:ins w:id="162" w:author="esteban clua" w:date="2013-05-29T12:42:00Z">
        <w:r>
          <w:t xml:space="preserve">to </w:t>
        </w:r>
      </w:ins>
      <w:ins w:id="163" w:author="esteban clua" w:date="2013-05-29T12:43:00Z">
        <w:del w:id="164" w:author="Kohwalter" w:date="2013-05-29T20:24:00Z">
          <w:r w:rsidDel="00C73272">
            <w:delText xml:space="preserve">game </w:delText>
          </w:r>
        </w:del>
      </w:ins>
      <w:commentRangeStart w:id="165"/>
      <w:commentRangeStart w:id="166"/>
      <w:ins w:id="167" w:author="esteban clua" w:date="2013-05-29T12:42:00Z">
        <w:r>
          <w:t>objects</w:t>
        </w:r>
      </w:ins>
      <w:commentRangeEnd w:id="165"/>
      <w:ins w:id="168" w:author="esteban clua" w:date="2013-05-29T12:48:00Z">
        <w:r w:rsidR="00FF382F">
          <w:rPr>
            <w:rStyle w:val="CommentReference"/>
          </w:rPr>
          <w:commentReference w:id="165"/>
        </w:r>
      </w:ins>
      <w:ins w:id="169" w:author="Kohwalter" w:date="2013-05-29T20:24:00Z">
        <w:r w:rsidR="00C73272">
          <w:t xml:space="preserve"> present in the game</w:t>
        </w:r>
      </w:ins>
      <w:commentRangeEnd w:id="166"/>
      <w:ins w:id="170" w:author="Kohwalter" w:date="2013-05-29T20:34:00Z">
        <w:r w:rsidR="002E06B7">
          <w:rPr>
            <w:rStyle w:val="CommentReference"/>
          </w:rPr>
          <w:commentReference w:id="166"/>
        </w:r>
      </w:ins>
      <w:ins w:id="171" w:author="Kohwalter" w:date="2013-05-29T20:32:00Z">
        <w:r w:rsidR="002E06B7">
          <w:t xml:space="preserve">, </w:t>
        </w:r>
        <w:del w:id="172" w:author="Leonardo Murta" w:date="2013-06-04T23:16:00Z">
          <w:r w:rsidR="002E06B7" w:rsidDel="003C39E8">
            <w:delText>like</w:delText>
          </w:r>
        </w:del>
      </w:ins>
      <w:ins w:id="173" w:author="Leonardo Murta" w:date="2013-06-04T23:16:00Z">
        <w:r w:rsidR="003C39E8">
          <w:t>such as</w:t>
        </w:r>
      </w:ins>
      <w:ins w:id="174" w:author="Kohwalter" w:date="2013-05-29T20:32:00Z">
        <w:r w:rsidR="002E06B7">
          <w:t xml:space="preserve"> weapons and potions</w:t>
        </w:r>
      </w:ins>
      <w:ins w:id="175" w:author="esteban clua" w:date="2013-05-29T12:42:00Z">
        <w:r>
          <w:t>.</w:t>
        </w:r>
      </w:ins>
      <w:ins w:id="176" w:author="esteban clua" w:date="2013-05-29T12:41:00Z">
        <w:r>
          <w:t xml:space="preserve"> </w:t>
        </w:r>
      </w:ins>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t xml:space="preserve">tion, or anything with responsibilities. In the game context, agents </w:t>
      </w:r>
      <w:proofErr w:type="gramStart"/>
      <w:ins w:id="177" w:author="Leonardo Murta" w:date="2013-06-04T23:15:00Z">
        <w:r w:rsidR="003C39E8">
          <w:t>are</w:t>
        </w:r>
      </w:ins>
      <w:del w:id="178" w:author="Leonardo Murta" w:date="2013-06-04T23:15:00Z">
        <w:r w:rsidR="00FF382F" w:rsidDel="003C39E8">
          <w:delText>will</w:delText>
        </w:r>
        <w:r w:rsidR="00FF382F" w:rsidRPr="00764289" w:rsidDel="003C39E8">
          <w:delText xml:space="preserve"> </w:delText>
        </w:r>
        <w:r w:rsidR="00764289" w:rsidRPr="00764289" w:rsidDel="003C39E8">
          <w:delText>be</w:delText>
        </w:r>
      </w:del>
      <w:r w:rsidR="00764289" w:rsidRPr="00764289">
        <w:t xml:space="preserve"> mapped</w:t>
      </w:r>
      <w:proofErr w:type="gramEnd"/>
      <w:r w:rsidR="00764289" w:rsidRPr="00764289">
        <w:t xml:space="preserve"> </w:t>
      </w:r>
      <w:ins w:id="179" w:author="Leonardo Murta" w:date="2013-06-04T23:15:00Z">
        <w:r w:rsidR="003C39E8">
          <w:t>in</w:t>
        </w:r>
      </w:ins>
      <w:r w:rsidR="00764289" w:rsidRPr="00764289">
        <w:t xml:space="preserve">to </w:t>
      </w:r>
      <w:commentRangeStart w:id="180"/>
      <w:r w:rsidR="00FF382F">
        <w:t>characters</w:t>
      </w:r>
      <w:r w:rsidR="00FF382F" w:rsidRPr="00764289">
        <w:t xml:space="preserve"> </w:t>
      </w:r>
      <w:commentRangeEnd w:id="180"/>
      <w:r w:rsidR="00FF382F">
        <w:rPr>
          <w:rStyle w:val="CommentReference"/>
        </w:rPr>
        <w:commentReference w:id="180"/>
      </w:r>
      <w:r w:rsidR="00764289" w:rsidRPr="00764289">
        <w:t>present in the game</w:t>
      </w:r>
      <w:ins w:id="181" w:author="Leonardo Murta" w:date="2013-06-04T23:16:00Z">
        <w:r w:rsidR="003C39E8">
          <w:t>, such as</w:t>
        </w:r>
      </w:ins>
      <w:del w:id="182" w:author="Leonardo Murta" w:date="2013-06-04T23:16:00Z">
        <w:r w:rsidR="00764289" w:rsidRPr="00764289" w:rsidDel="003C39E8">
          <w:delText>:</w:delText>
        </w:r>
      </w:del>
      <w:r w:rsidR="00764289" w:rsidRPr="00764289">
        <w:t xml:space="preserve"> non-playable characters (</w:t>
      </w:r>
      <w:proofErr w:type="spellStart"/>
      <w:r w:rsidR="00764289" w:rsidRPr="00764289">
        <w:t>NPCs</w:t>
      </w:r>
      <w:proofErr w:type="spellEnd"/>
      <w:r w:rsidR="00764289" w:rsidRPr="00764289">
        <w:t>), monsters, and players. It can also be used to map event controllers, plot triggers, or the game’s artificial intell</w:t>
      </w:r>
      <w:r w:rsidR="00764289" w:rsidRPr="00764289">
        <w:t>i</w:t>
      </w:r>
      <w:r w:rsidR="00764289" w:rsidRPr="00764289">
        <w:t xml:space="preserve">gence overseer that manages the plot. </w:t>
      </w:r>
      <w:commentRangeStart w:id="183"/>
      <w:ins w:id="184" w:author="Kohwalter" w:date="2013-05-29T20:28:00Z">
        <w:r w:rsidR="002E06B7">
          <w:t xml:space="preserve">Thus, </w:t>
        </w:r>
        <w:r w:rsidR="002E06B7" w:rsidRPr="002E06B7">
          <w:rPr>
            <w:i/>
          </w:rPr>
          <w:t>agent</w:t>
        </w:r>
      </w:ins>
      <w:ins w:id="185" w:author="Kohwalter" w:date="2013-05-29T20:30:00Z">
        <w:r w:rsidR="002E06B7">
          <w:rPr>
            <w:i/>
          </w:rPr>
          <w:t>s</w:t>
        </w:r>
      </w:ins>
      <w:ins w:id="186" w:author="Kohwalter" w:date="2013-05-29T20:28:00Z">
        <w:r w:rsidR="002E06B7">
          <w:t xml:space="preserve"> represent </w:t>
        </w:r>
      </w:ins>
      <w:ins w:id="187" w:author="Kohwalter" w:date="2013-05-29T20:29:00Z">
        <w:r w:rsidR="002E06B7">
          <w:t>beings</w:t>
        </w:r>
      </w:ins>
      <w:ins w:id="188" w:author="Kohwalter" w:date="2013-05-29T20:28:00Z">
        <w:r w:rsidR="002E06B7">
          <w:t xml:space="preserve"> </w:t>
        </w:r>
      </w:ins>
      <w:ins w:id="189" w:author="Kohwalter" w:date="2013-05-29T20:29:00Z">
        <w:r w:rsidR="002E06B7">
          <w:t>capable of making</w:t>
        </w:r>
      </w:ins>
      <w:ins w:id="190" w:author="Kohwalter" w:date="2013-05-29T20:28:00Z">
        <w:r w:rsidR="002E06B7">
          <w:t xml:space="preserve"> decisions, while </w:t>
        </w:r>
      </w:ins>
      <w:ins w:id="191" w:author="Kohwalter" w:date="2013-05-29T20:30:00Z">
        <w:r w:rsidR="002E06B7" w:rsidRPr="002E06B7">
          <w:rPr>
            <w:i/>
          </w:rPr>
          <w:t>entities</w:t>
        </w:r>
        <w:r w:rsidR="002E06B7">
          <w:rPr>
            <w:i/>
          </w:rPr>
          <w:t xml:space="preserve"> </w:t>
        </w:r>
        <w:r w:rsidR="002E06B7">
          <w:t>represent</w:t>
        </w:r>
      </w:ins>
      <w:ins w:id="192" w:author="Kohwalter" w:date="2013-05-29T20:29:00Z">
        <w:r w:rsidR="002E06B7">
          <w:t xml:space="preserve"> inanimate objects</w:t>
        </w:r>
      </w:ins>
      <w:ins w:id="193" w:author="Kohwalter" w:date="2013-05-29T20:28:00Z">
        <w:r w:rsidR="002E06B7">
          <w:t xml:space="preserve">. </w:t>
        </w:r>
      </w:ins>
      <w:commentRangeEnd w:id="183"/>
      <w:ins w:id="194" w:author="Kohwalter" w:date="2013-05-29T20:33:00Z">
        <w:r w:rsidR="002E06B7">
          <w:rPr>
            <w:rStyle w:val="CommentReference"/>
          </w:rPr>
          <w:commentReference w:id="183"/>
        </w:r>
      </w:ins>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w:t>
      </w:r>
      <w:proofErr w:type="gramStart"/>
      <w:r w:rsidR="00764289" w:rsidRPr="00764289">
        <w:t>are defined</w:t>
      </w:r>
      <w:proofErr w:type="gramEnd"/>
      <w:r w:rsidR="00764289" w:rsidRPr="00764289">
        <w:t xml:space="preserve"> as actions taken by agents or interactions with other agents or entities. </w:t>
      </w:r>
      <w:r w:rsidR="00FF382F">
        <w:t>In</w:t>
      </w:r>
      <w:r w:rsidR="00764289" w:rsidRPr="00764289">
        <w:t xml:space="preserve"> </w:t>
      </w:r>
      <w:ins w:id="195" w:author="Leonardo Murta" w:date="2013-06-04T23:17:00Z">
        <w:r w:rsidR="00936F60">
          <w:t>the</w:t>
        </w:r>
      </w:ins>
      <w:del w:id="196" w:author="Leonardo Murta" w:date="2013-06-04T23:17:00Z">
        <w:r w:rsidR="00764289" w:rsidRPr="00764289" w:rsidDel="00936F60">
          <w:delText>a</w:delText>
        </w:r>
      </w:del>
      <w:r w:rsidR="00764289" w:rsidRPr="00764289">
        <w:t xml:space="preserve"> game context, </w:t>
      </w:r>
      <w:r w:rsidR="00764289" w:rsidRPr="009948E0">
        <w:rPr>
          <w:i/>
        </w:rPr>
        <w:t>activities</w:t>
      </w:r>
      <w:r w:rsidR="00764289" w:rsidRPr="00764289">
        <w:t xml:space="preserve"> </w:t>
      </w:r>
      <w:ins w:id="197" w:author="Leonardo Murta" w:date="2013-06-04T23:17:00Z">
        <w:r w:rsidR="00936F60">
          <w:t>are</w:t>
        </w:r>
      </w:ins>
      <w:del w:id="198" w:author="Leonardo Murta" w:date="2013-06-04T23:17:00Z">
        <w:r w:rsidR="00FF382F" w:rsidDel="00936F60">
          <w:delText>will</w:delText>
        </w:r>
        <w:r w:rsidR="00FF382F" w:rsidRPr="00764289" w:rsidDel="00936F60">
          <w:delText xml:space="preserve"> </w:delText>
        </w:r>
        <w:r w:rsidR="00764289" w:rsidRPr="00764289" w:rsidDel="00936F60">
          <w:delText>be</w:delText>
        </w:r>
      </w:del>
      <w:r w:rsidR="00764289" w:rsidRPr="00764289">
        <w:t xml:space="preserve"> </w:t>
      </w:r>
      <w:r w:rsidR="00FF382F">
        <w:t>defined</w:t>
      </w:r>
      <w:r w:rsidR="00FF382F" w:rsidRPr="00764289">
        <w:t xml:space="preserve"> </w:t>
      </w:r>
      <w:r w:rsidR="00764289" w:rsidRPr="00764289">
        <w:t>as actions or events executed throug</w:t>
      </w:r>
      <w:r w:rsidR="00764289" w:rsidRPr="00764289">
        <w:t>h</w:t>
      </w:r>
      <w:r w:rsidR="00764289" w:rsidRPr="00764289">
        <w:t xml:space="preserve">out the game, </w:t>
      </w:r>
      <w:del w:id="199" w:author="Leonardo Murta" w:date="2013-06-04T23:17:00Z">
        <w:r w:rsidR="00764289" w:rsidRPr="00764289" w:rsidDel="00936F60">
          <w:delText xml:space="preserve">like </w:delText>
        </w:r>
      </w:del>
      <w:ins w:id="200" w:author="Leonardo Murta" w:date="2013-06-04T23:17:00Z">
        <w:r w:rsidR="00936F60">
          <w:t>such as</w:t>
        </w:r>
        <w:r w:rsidR="00936F60" w:rsidRPr="00764289">
          <w:t xml:space="preserve"> </w:t>
        </w:r>
      </w:ins>
      <w:r w:rsidR="00764289" w:rsidRPr="00764289">
        <w:t>attacking, dodging, and jumping.</w:t>
      </w:r>
    </w:p>
    <w:p w14:paraId="27FD42E8" w14:textId="77777777" w:rsidR="00764289" w:rsidRPr="00764289" w:rsidRDefault="00764289" w:rsidP="00764289">
      <w:r w:rsidRPr="00764289">
        <w:t xml:space="preserve">With all three types of vertex mapped into the game context, it is also necessary to map their causal relations to create the provenance graph. The </w:t>
      </w:r>
      <w:proofErr w:type="spellStart"/>
      <w:r w:rsidRPr="00764289">
        <w:t>PROV</w:t>
      </w:r>
      <w:proofErr w:type="spellEnd"/>
      <w:r w:rsidRPr="00764289">
        <w:t xml:space="preserve"> model defines some causal relations that can be used similarly to their original context. </w:t>
      </w:r>
      <w:commentRangeStart w:id="201"/>
      <w:r w:rsidRPr="00764289">
        <w:t>However, it also provides rules to extend these relationships to be more suitable to a game context</w:t>
      </w:r>
      <w:commentRangeEnd w:id="201"/>
      <w:r w:rsidR="006E3B1E">
        <w:rPr>
          <w:rStyle w:val="CommentReference"/>
        </w:rPr>
        <w:commentReference w:id="201"/>
      </w:r>
      <w:r w:rsidRPr="00764289">
        <w:t xml:space="preserve">. </w:t>
      </w:r>
      <w:commentRangeStart w:id="202"/>
      <w:r w:rsidRPr="00764289">
        <w:t xml:space="preserve">For </w:t>
      </w:r>
      <w:r w:rsidR="00FF382F">
        <w:t>instance</w:t>
      </w:r>
      <w:r w:rsidRPr="00764289">
        <w:t xml:space="preserve">, creating 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affects</w:t>
      </w:r>
      <w:r w:rsidRPr="00764289">
        <w:t xml:space="preserve"> specific core mechanics </w:t>
      </w:r>
      <w:r w:rsidR="009948E0">
        <w:t xml:space="preserve">from the game, </w:t>
      </w:r>
      <w:r w:rsidRPr="00764289">
        <w:t>like attack rolls</w:t>
      </w:r>
      <w:r w:rsidR="009948E0">
        <w:t xml:space="preserve">, healing, and interactions with </w:t>
      </w:r>
      <w:proofErr w:type="spellStart"/>
      <w:r w:rsidR="009948E0">
        <w:t>NPCs</w:t>
      </w:r>
      <w:proofErr w:type="spellEnd"/>
      <w:r w:rsidR="009948E0">
        <w:t xml:space="preserve"> or objects</w:t>
      </w:r>
      <w:r w:rsidRPr="00764289">
        <w:t>.</w:t>
      </w:r>
      <w:commentRangeEnd w:id="202"/>
      <w:r w:rsidR="00410E6A">
        <w:rPr>
          <w:rStyle w:val="CommentReference"/>
        </w:rPr>
        <w:commentReference w:id="202"/>
      </w:r>
      <w:r w:rsidRPr="00764289">
        <w:t xml:space="preserve"> </w:t>
      </w:r>
      <w:proofErr w:type="gramStart"/>
      <w:r w:rsidRPr="00764289">
        <w:t>Also</w:t>
      </w:r>
      <w:proofErr w:type="gramEnd"/>
      <w:r w:rsidRPr="00764289">
        <w:t xml:space="preserve">, the </w:t>
      </w:r>
      <w:proofErr w:type="spellStart"/>
      <w:r w:rsidRPr="00764289">
        <w:t>PROV</w:t>
      </w:r>
      <w:proofErr w:type="spellEnd"/>
      <w:r w:rsidRPr="00764289">
        <w:t xml:space="preserve"> model deals well with the aspect of time, which can be heavily explored in games, especially on games focused on storytelling. </w:t>
      </w:r>
    </w:p>
    <w:p w14:paraId="39FC8397" w14:textId="68783DED" w:rsidR="00764289" w:rsidRDefault="00764289" w:rsidP="0087428D">
      <w:r w:rsidRPr="00764289">
        <w:t xml:space="preserve">Each NPC in the game </w:t>
      </w:r>
      <w:ins w:id="203" w:author="Leonardo Murta" w:date="2013-06-04T23:22:00Z">
        <w:r w:rsidR="00473C88">
          <w:t xml:space="preserve">should explicitly model its </w:t>
        </w:r>
      </w:ins>
      <w:del w:id="204" w:author="Leonardo Murta" w:date="2013-06-04T23:22:00Z">
        <w:r w:rsidRPr="00764289" w:rsidDel="00473C88">
          <w:delText xml:space="preserve">requires a </w:delText>
        </w:r>
      </w:del>
      <w:r w:rsidRPr="00764289">
        <w:t xml:space="preserve">behavior </w:t>
      </w:r>
      <w:del w:id="205" w:author="Leonardo Murta" w:date="2013-06-04T23:22:00Z">
        <w:r w:rsidRPr="00764289" w:rsidDel="00473C88">
          <w:delText xml:space="preserve">controller </w:delText>
        </w:r>
      </w:del>
      <w:r w:rsidRPr="00764289">
        <w:t xml:space="preserve">in order to generate and control </w:t>
      </w:r>
      <w:del w:id="206" w:author="Leonardo Murta" w:date="2013-06-04T23:22:00Z">
        <w:r w:rsidRPr="00764289" w:rsidDel="00473C88">
          <w:delText xml:space="preserve">his </w:delText>
        </w:r>
      </w:del>
      <w:ins w:id="207" w:author="Leonardo Murta" w:date="2013-06-04T23:22:00Z">
        <w:r w:rsidR="00473C88">
          <w:t>its</w:t>
        </w:r>
        <w:r w:rsidR="00473C88" w:rsidRPr="00764289">
          <w:t xml:space="preserve"> </w:t>
        </w:r>
      </w:ins>
      <w:r w:rsidRPr="00764289">
        <w:t>actions, providing an array of behavior possibilities. For example, d</w:t>
      </w:r>
      <w:r w:rsidRPr="00764289">
        <w:t>e</w:t>
      </w:r>
      <w:r w:rsidRPr="00764289">
        <w:t>cision trees</w:t>
      </w:r>
      <w:r>
        <w:t xml:space="preserve"> </w:t>
      </w:r>
      <w:r w:rsidR="00DA46A2">
        <w:fldChar w:fldCharType="begin"/>
      </w:r>
      <w:r w:rsidR="00F11AC0">
        <w:instrText xml:space="preserve"> ADDIN ZOTERO_ITEM CSL_CITATION {"citationID":"110f6k5t8a","properties":{"formattedCitation":"[16]","plainCitation":"[16]"},"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DA46A2">
        <w:fldChar w:fldCharType="separate"/>
      </w:r>
      <w:r w:rsidR="00F11AC0" w:rsidRPr="00F11AC0">
        <w:t>[16]</w:t>
      </w:r>
      <w:r w:rsidR="00DA46A2">
        <w:fldChar w:fldCharType="end"/>
      </w:r>
      <w:r w:rsidR="00F62D66">
        <w:t xml:space="preserve"> </w:t>
      </w:r>
      <w:r w:rsidR="00FF382F" w:rsidRPr="00764289">
        <w:t xml:space="preserve">can be used </w:t>
      </w:r>
      <w:r w:rsidR="00F62D66">
        <w:t xml:space="preserve">to </w:t>
      </w:r>
      <w:del w:id="208" w:author="Leonardo Murta" w:date="2013-06-04T23:22:00Z">
        <w:r w:rsidR="00F62D66" w:rsidDel="00473C88">
          <w:delText xml:space="preserve">control </w:delText>
        </w:r>
      </w:del>
      <w:ins w:id="209" w:author="Leonardo Murta" w:date="2013-06-04T23:22:00Z">
        <w:r w:rsidR="00473C88">
          <w:t xml:space="preserve">model </w:t>
        </w:r>
      </w:ins>
      <w:r w:rsidR="00F62D66">
        <w:t xml:space="preserve">the NPC’s behaviors. </w:t>
      </w:r>
      <w:del w:id="210" w:author="Leonardo Murta" w:date="2013-06-04T23:23:00Z">
        <w:r w:rsidR="00F62D66" w:rsidDel="00A05A73">
          <w:delText xml:space="preserve">What is </w:delText>
        </w:r>
        <w:r w:rsidR="009948E0" w:rsidDel="00A05A73">
          <w:delText>required</w:delText>
        </w:r>
        <w:r w:rsidR="00F62D66" w:rsidDel="00A05A73">
          <w:delText xml:space="preserve"> from the behavior controller is to</w:delText>
        </w:r>
      </w:del>
      <w:ins w:id="211" w:author="Leonardo Murta" w:date="2013-06-04T23:23:00Z">
        <w:r w:rsidR="00A05A73">
          <w:t xml:space="preserve">With this explicit model, </w:t>
        </w:r>
      </w:ins>
      <w:ins w:id="212" w:author="Leonardo Murta" w:date="2013-06-04T23:26:00Z">
        <w:r w:rsidR="004877F1">
          <w:t>a behavior controller can</w:t>
        </w:r>
      </w:ins>
      <w:ins w:id="213" w:author="Leonardo Murta" w:date="2013-06-04T23:23:00Z">
        <w:r w:rsidR="00A05A73">
          <w:t xml:space="preserve"> </w:t>
        </w:r>
      </w:ins>
      <w:del w:id="214" w:author="Leonardo Murta" w:date="2013-06-04T23:23:00Z">
        <w:r w:rsidR="00F62D66" w:rsidDel="00A05A73">
          <w:delText xml:space="preserve"> </w:delText>
        </w:r>
      </w:del>
      <w:del w:id="215" w:author="Leonardo Murta" w:date="2013-06-04T23:26:00Z">
        <w:r w:rsidR="00F62D66" w:rsidDel="004877F1">
          <w:delText>store</w:delText>
        </w:r>
      </w:del>
      <w:ins w:id="216" w:author="Leonardo Murta" w:date="2013-06-04T23:26:00Z">
        <w:r w:rsidR="004877F1">
          <w:t>register</w:t>
        </w:r>
      </w:ins>
      <w:r w:rsidR="00F62D66">
        <w:t xml:space="preserve"> information</w:t>
      </w:r>
      <w:r w:rsidRPr="00764289">
        <w:t xml:space="preserve"> </w:t>
      </w:r>
      <w:r w:rsidR="006C7142">
        <w:t xml:space="preserve">about the action </w:t>
      </w:r>
      <w:r w:rsidRPr="00764289">
        <w:t xml:space="preserve">when </w:t>
      </w:r>
      <w:r w:rsidR="00FF382F">
        <w:t>it</w:t>
      </w:r>
      <w:r w:rsidR="00F62D66">
        <w:t xml:space="preserve"> </w:t>
      </w:r>
      <w:proofErr w:type="gramStart"/>
      <w:r w:rsidR="00F62D66">
        <w:t xml:space="preserve">is </w:t>
      </w:r>
      <w:r w:rsidRPr="00764289">
        <w:t>executed</w:t>
      </w:r>
      <w:proofErr w:type="gramEnd"/>
      <w:r w:rsidRPr="00764289">
        <w:t>.</w:t>
      </w:r>
      <w:r w:rsidR="009948E0">
        <w:t xml:space="preserve"> </w:t>
      </w:r>
      <w:r w:rsidRPr="00764289">
        <w:t>A</w:t>
      </w:r>
      <w:r w:rsidRPr="00764289">
        <w:t>c</w:t>
      </w:r>
      <w:r w:rsidRPr="00764289">
        <w:t xml:space="preserve">tions </w:t>
      </w:r>
      <w:proofErr w:type="gramStart"/>
      <w:r w:rsidRPr="00764289">
        <w:t>can be represented</w:t>
      </w:r>
      <w:proofErr w:type="gramEnd"/>
      <w:r w:rsidRPr="00764289">
        <w:t xml:space="preserve"> by a series of attributes that provide a description and the context of the action, allowing the creation of a provenance graph. As illustrated by</w:t>
      </w:r>
      <w:r>
        <w:t xml:space="preserve"> </w:t>
      </w:r>
      <w:r w:rsidR="00DA46A2">
        <w:fldChar w:fldCharType="begin"/>
      </w:r>
      <w:r w:rsidR="00C9453A">
        <w:instrText xml:space="preserve"> REF _Ref357175827 \h </w:instrText>
      </w:r>
      <w:r w:rsidR="00DA46A2">
        <w:fldChar w:fldCharType="separate"/>
      </w:r>
      <w:r w:rsidR="00894EB4">
        <w:rPr>
          <w:b/>
        </w:rPr>
        <w:t xml:space="preserve">Fig. </w:t>
      </w:r>
      <w:r w:rsidR="00894EB4" w:rsidRPr="00894EB4">
        <w:rPr>
          <w:b/>
          <w:noProof/>
        </w:rPr>
        <w:t>1</w:t>
      </w:r>
      <w:r w:rsidR="00DA46A2">
        <w:fldChar w:fldCharType="end"/>
      </w:r>
      <w:r w:rsidRPr="00764289">
        <w:t xml:space="preserve">, every action needs some information: a reason for its existence, why the action </w:t>
      </w:r>
      <w:proofErr w:type="gramStart"/>
      <w:r w:rsidRPr="00764289">
        <w:t>was pe</w:t>
      </w:r>
      <w:r w:rsidRPr="00764289">
        <w:t>r</w:t>
      </w:r>
      <w:r w:rsidRPr="00764289">
        <w:t>formed</w:t>
      </w:r>
      <w:proofErr w:type="gramEnd"/>
      <w:r w:rsidRPr="00764289">
        <w:t>, what triggered it, and who performed the action. In addition, the time of its occu</w:t>
      </w:r>
      <w:r w:rsidRPr="00764289">
        <w:t>r</w:t>
      </w:r>
      <w:r w:rsidRPr="00764289">
        <w:t xml:space="preserve">rence can be important depending of the reason of using provenance. The </w:t>
      </w:r>
      <w:r w:rsidRPr="00764289">
        <w:lastRenderedPageBreak/>
        <w:t xml:space="preserve">main reason of using provenance is to produce a graph containing details that </w:t>
      </w:r>
      <w:proofErr w:type="gramStart"/>
      <w:r w:rsidRPr="00764289">
        <w:t>can be tracked</w:t>
      </w:r>
      <w:proofErr w:type="gramEnd"/>
      <w:r w:rsidRPr="00764289">
        <w:t xml:space="preserve"> to determine why something occurred the way it did. Therefore, with this assumption, the time of the action, the person who did </w:t>
      </w:r>
      <w:proofErr w:type="gramStart"/>
      <w:r w:rsidRPr="00764289">
        <w:t xml:space="preserve">it, </w:t>
      </w:r>
      <w:ins w:id="217" w:author="Leonardo Murta" w:date="2013-06-04T23:27:00Z">
        <w:r w:rsidR="008240E9">
          <w:t xml:space="preserve">and </w:t>
        </w:r>
      </w:ins>
      <w:ins w:id="218" w:author="Leonardo Murta" w:date="2013-06-04T23:26:00Z">
        <w:r w:rsidR="004877F1">
          <w:t xml:space="preserve">the effects of </w:t>
        </w:r>
      </w:ins>
      <w:del w:id="219" w:author="Leonardo Murta" w:date="2013-06-04T23:27:00Z">
        <w:r w:rsidRPr="00764289" w:rsidDel="004877F1">
          <w:delText xml:space="preserve">what </w:delText>
        </w:r>
      </w:del>
      <w:r w:rsidRPr="00764289">
        <w:t>the</w:t>
      </w:r>
      <w:proofErr w:type="gramEnd"/>
      <w:r w:rsidRPr="00764289">
        <w:t xml:space="preserve"> a</w:t>
      </w:r>
      <w:r w:rsidRPr="00764289">
        <w:t>c</w:t>
      </w:r>
      <w:r w:rsidRPr="00764289">
        <w:t>tion</w:t>
      </w:r>
      <w:ins w:id="220" w:author="Leonardo Murta" w:date="2013-06-04T23:27:00Z">
        <w:r w:rsidR="008240E9">
          <w:t xml:space="preserve"> </w:t>
        </w:r>
      </w:ins>
      <w:del w:id="221" w:author="Leonardo Murta" w:date="2013-06-04T23:27:00Z">
        <w:r w:rsidRPr="00764289" w:rsidDel="004877F1">
          <w:delText xml:space="preserve"> produced</w:delText>
        </w:r>
        <w:r w:rsidRPr="00764289" w:rsidDel="008240E9">
          <w:delText>, and what its affect should</w:delText>
        </w:r>
      </w:del>
      <w:ins w:id="222" w:author="Leonardo Murta" w:date="2013-06-04T23:27:00Z">
        <w:r w:rsidR="008240E9">
          <w:t>can</w:t>
        </w:r>
      </w:ins>
      <w:r w:rsidRPr="00764289">
        <w:t xml:space="preserve"> be recorded for</w:t>
      </w:r>
      <w:r w:rsidR="00FF382F">
        <w:t xml:space="preserve"> future</w:t>
      </w:r>
      <w:r w:rsidRPr="00764289">
        <w:t xml:space="preserve"> analysis. </w:t>
      </w:r>
    </w:p>
    <w:p w14:paraId="2751125F" w14:textId="77777777" w:rsidR="00C9453A" w:rsidRDefault="00934CE2" w:rsidP="00C90A9E">
      <w:pPr>
        <w:keepNext/>
        <w:framePr w:hSpace="187" w:wrap="around" w:hAnchor="text" w:yAlign="top"/>
        <w:spacing w:after="120"/>
        <w:ind w:firstLine="0"/>
        <w:jc w:val="center"/>
      </w:pPr>
      <w:r>
        <w:rPr>
          <w:noProof/>
          <w:lang w:eastAsia="en-US"/>
        </w:rPr>
        <w:drawing>
          <wp:inline distT="0" distB="0" distL="0" distR="0" wp14:anchorId="3A1171C7" wp14:editId="4A46A533">
            <wp:extent cx="3743325" cy="2758706"/>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743567" cy="2758885"/>
                    </a:xfrm>
                    <a:prstGeom prst="rect">
                      <a:avLst/>
                    </a:prstGeom>
                    <a:noFill/>
                    <a:ln w="9525">
                      <a:noFill/>
                      <a:miter lim="800000"/>
                      <a:headEnd/>
                      <a:tailEnd/>
                    </a:ln>
                  </pic:spPr>
                </pic:pic>
              </a:graphicData>
            </a:graphic>
          </wp:inline>
        </w:drawing>
      </w:r>
    </w:p>
    <w:p w14:paraId="6C3A8A2B" w14:textId="77777777" w:rsidR="00C9453A" w:rsidRDefault="00C9453A" w:rsidP="0087428D">
      <w:pPr>
        <w:pStyle w:val="figurecaption0"/>
        <w:framePr w:hSpace="187" w:wrap="around" w:hAnchor="text" w:yAlign="top"/>
      </w:pPr>
      <w:bookmarkStart w:id="223" w:name="_Ref357175827"/>
      <w:proofErr w:type="gramStart"/>
      <w:r>
        <w:rPr>
          <w:b/>
        </w:rPr>
        <w:t xml:space="preserve">Fig. </w:t>
      </w:r>
      <w:fldSimple w:instr=" SEQ &quot;Figure&quot; \* MERGEFORMAT ">
        <w:r w:rsidR="00894EB4" w:rsidRPr="00894EB4">
          <w:rPr>
            <w:b/>
            <w:noProof/>
          </w:rPr>
          <w:t>1</w:t>
        </w:r>
      </w:fldSimple>
      <w:bookmarkEnd w:id="223"/>
      <w:r>
        <w:rPr>
          <w:b/>
        </w:rPr>
        <w:t>.</w:t>
      </w:r>
      <w:proofErr w:type="gramEnd"/>
      <w:r>
        <w:t xml:space="preserve"> </w:t>
      </w:r>
      <w:r w:rsidRPr="00C9453A">
        <w:t>Data</w:t>
      </w:r>
      <w:r w:rsidRPr="001E187B">
        <w:t xml:space="preserve"> model diagram. Gray classes represent </w:t>
      </w:r>
      <w:r>
        <w:t xml:space="preserve">generic </w:t>
      </w:r>
      <w:r w:rsidRPr="001E187B">
        <w:t>provenance classes.</w:t>
      </w:r>
    </w:p>
    <w:p w14:paraId="1CD394A6" w14:textId="6AAF8646" w:rsidR="00764289" w:rsidRPr="00764289" w:rsidRDefault="00764289" w:rsidP="00764289">
      <w:r w:rsidRPr="00764289">
        <w:t xml:space="preserve">For example, </w:t>
      </w:r>
      <w:ins w:id="224" w:author="Leonardo Murta" w:date="2013-06-04T23:28:00Z">
        <w:r w:rsidR="0065009E">
          <w:t xml:space="preserve">assume that </w:t>
        </w:r>
      </w:ins>
      <w:r w:rsidRPr="00764289">
        <w:t>a</w:t>
      </w:r>
      <w:r w:rsidR="00FF382F">
        <w:t xml:space="preserve">n enemy </w:t>
      </w:r>
      <w:r w:rsidRPr="00764289">
        <w:t xml:space="preserve">attacked the player and scored a hit causing some damage, which in turns decreases the player’s hit points (HP). </w:t>
      </w:r>
      <w:proofErr w:type="gramStart"/>
      <w:r w:rsidRPr="00764289">
        <w:t xml:space="preserve">The relevant </w:t>
      </w:r>
      <w:ins w:id="225" w:author="Leonardo Murta" w:date="2013-06-04T23:28:00Z">
        <w:r w:rsidR="0065009E">
          <w:t xml:space="preserve">pieces of </w:t>
        </w:r>
      </w:ins>
      <w:r w:rsidRPr="00764289">
        <w:t xml:space="preserve">information for this action </w:t>
      </w:r>
      <w:ins w:id="226" w:author="Leonardo Murta" w:date="2013-06-04T23:29:00Z">
        <w:r w:rsidR="0065009E">
          <w:t>are</w:t>
        </w:r>
      </w:ins>
      <w:del w:id="227" w:author="Leonardo Murta" w:date="2013-06-04T23:29:00Z">
        <w:r w:rsidRPr="00764289" w:rsidDel="0065009E">
          <w:delText>i</w:delText>
        </w:r>
      </w:del>
      <w:del w:id="228" w:author="Leonardo Murta" w:date="2013-06-04T23:28:00Z">
        <w:r w:rsidRPr="00764289" w:rsidDel="0065009E">
          <w:delText>s</w:delText>
        </w:r>
      </w:del>
      <w:r w:rsidRPr="00764289">
        <w:t xml:space="preserve">: when it was executed (time, turn, or combat round), who executed it (in this case, the </w:t>
      </w:r>
      <w:r w:rsidR="00FF382F">
        <w:t>enemy</w:t>
      </w:r>
      <w:r w:rsidRPr="00764289">
        <w:t>), why it was executed (was it a sp</w:t>
      </w:r>
      <w:r w:rsidRPr="00764289">
        <w:t>e</w:t>
      </w:r>
      <w:r w:rsidRPr="00764289">
        <w:t>cial attack used because his HP was low</w:t>
      </w:r>
      <w:r w:rsidR="00FF382F">
        <w:t>,</w:t>
      </w:r>
      <w:r w:rsidRPr="00764289">
        <w:t xml:space="preserve"> </w:t>
      </w:r>
      <w:r w:rsidR="00FF382F">
        <w:t>o</w:t>
      </w:r>
      <w:r w:rsidRPr="00764289">
        <w:t>r a normal attack?), who this action affec</w:t>
      </w:r>
      <w:r w:rsidRPr="00764289">
        <w:t>t</w:t>
      </w:r>
      <w:r w:rsidRPr="00764289">
        <w:t>ed (in this case, the player), and the consequences of this action (decreased the pla</w:t>
      </w:r>
      <w:r w:rsidRPr="00764289">
        <w:t>y</w:t>
      </w:r>
      <w:r w:rsidRPr="00764289">
        <w:t>er’s HP).</w:t>
      </w:r>
      <w:proofErr w:type="gramEnd"/>
      <w:r w:rsidRPr="00764289">
        <w:t xml:space="preserve"> If the action affects more than one character, then it is important to record all </w:t>
      </w:r>
      <w:commentRangeStart w:id="229"/>
      <w:r w:rsidR="00FF382F">
        <w:t>entities</w:t>
      </w:r>
      <w:r w:rsidR="00FF382F" w:rsidRPr="00764289">
        <w:t xml:space="preserve"> </w:t>
      </w:r>
      <w:commentRangeEnd w:id="229"/>
      <w:r w:rsidR="000B697F">
        <w:rPr>
          <w:rStyle w:val="CommentReference"/>
        </w:rPr>
        <w:commentReference w:id="229"/>
      </w:r>
      <w:r w:rsidRPr="00764289">
        <w:t>i</w:t>
      </w:r>
      <w:r w:rsidRPr="00764289">
        <w:t>n</w:t>
      </w:r>
      <w:r w:rsidRPr="00764289">
        <w:t xml:space="preserve">volved and how the action affected each one. For example, suppose that the attack action was actually a buffing attack, which provides a boost to the </w:t>
      </w:r>
      <w:r w:rsidR="00FF382F">
        <w:t>enemy</w:t>
      </w:r>
      <w:r w:rsidRPr="00764289">
        <w:t>’s allies and does da</w:t>
      </w:r>
      <w:r w:rsidRPr="00764289">
        <w:t>m</w:t>
      </w:r>
      <w:r w:rsidRPr="00764289">
        <w:t xml:space="preserve">age to the target. In this case, aside from recording the inflicted damage, </w:t>
      </w:r>
      <w:r w:rsidR="00FF382F">
        <w:t xml:space="preserve">it </w:t>
      </w:r>
      <w:r w:rsidRPr="00764289">
        <w:t xml:space="preserve">should also </w:t>
      </w:r>
      <w:del w:id="230" w:author="Leonardo Murta" w:date="2013-06-04T23:30:00Z">
        <w:r w:rsidRPr="00764289" w:rsidDel="000B697F">
          <w:delText xml:space="preserve">be </w:delText>
        </w:r>
      </w:del>
      <w:r w:rsidRPr="00764289">
        <w:t>re</w:t>
      </w:r>
      <w:r w:rsidRPr="00764289">
        <w:t>c</w:t>
      </w:r>
      <w:r w:rsidRPr="00764289">
        <w:t>ord</w:t>
      </w:r>
      <w:del w:id="231" w:author="Leonardo Murta" w:date="2013-06-04T23:30:00Z">
        <w:r w:rsidRPr="00764289" w:rsidDel="000B697F">
          <w:delText>ed</w:delText>
        </w:r>
      </w:del>
      <w:r w:rsidRPr="00764289">
        <w:t xml:space="preserve"> the buff received by the </w:t>
      </w:r>
      <w:r w:rsidR="00FF382F">
        <w:t>enemy</w:t>
      </w:r>
      <w:r w:rsidRPr="00764289">
        <w:t>’s allies.</w:t>
      </w:r>
    </w:p>
    <w:p w14:paraId="7BFA760C" w14:textId="1C6B2408" w:rsidR="00764289" w:rsidRDefault="00764289" w:rsidP="009948E0">
      <w:r w:rsidRPr="00764289">
        <w:t xml:space="preserve">Events also work in a similar way as actions, with the difference in who triggered them, since events are not necessary tied to </w:t>
      </w:r>
      <w:commentRangeStart w:id="232"/>
      <w:r w:rsidRPr="00764289">
        <w:t>persons</w:t>
      </w:r>
      <w:commentRangeEnd w:id="232"/>
      <w:r w:rsidR="00AD4E1F">
        <w:rPr>
          <w:rStyle w:val="CommentReference"/>
        </w:rPr>
        <w:commentReference w:id="232"/>
      </w:r>
      <w:r w:rsidRPr="00764289">
        <w:t>. For objects, its name, type, loc</w:t>
      </w:r>
      <w:r w:rsidRPr="00764289">
        <w:t>a</w:t>
      </w:r>
      <w:r w:rsidRPr="00764289">
        <w:t>tion, importance</w:t>
      </w:r>
      <w:ins w:id="233" w:author="Leonardo Murta" w:date="2013-06-04T23:32:00Z">
        <w:r w:rsidR="00044DD4">
          <w:t>,</w:t>
        </w:r>
      </w:ins>
      <w:r w:rsidRPr="00764289">
        <w:t xml:space="preserve"> and the events that </w:t>
      </w:r>
      <w:proofErr w:type="gramStart"/>
      <w:r w:rsidRPr="00764289">
        <w:t>are generated</w:t>
      </w:r>
      <w:proofErr w:type="gramEnd"/>
      <w:r w:rsidRPr="00764289">
        <w:t xml:space="preserve">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w:t>
      </w:r>
      <w:proofErr w:type="gramStart"/>
      <w:r w:rsidR="009948E0">
        <w:t>is used</w:t>
      </w:r>
      <w:proofErr w:type="gramEnd"/>
      <w:r w:rsidR="009948E0">
        <w:t xml:space="preserve">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ins w:id="234" w:author="Leonardo Murta" w:date="2013-06-04T23:34:00Z">
        <w:r w:rsidR="00611B2E">
          <w:t xml:space="preserve">all relevant data </w:t>
        </w:r>
        <w:proofErr w:type="gramStart"/>
        <w:r w:rsidR="00611B2E">
          <w:t>should be registered</w:t>
        </w:r>
        <w:proofErr w:type="gramEnd"/>
        <w:r w:rsidR="00611B2E">
          <w:t>, preferentially at fine grain</w:t>
        </w:r>
      </w:ins>
      <w:del w:id="235" w:author="Leonardo Murta" w:date="2013-06-04T23:34:00Z">
        <w:r w:rsidR="009948E0" w:rsidRPr="00764289" w:rsidDel="00611B2E">
          <w:delText>it is recommended to store relevant data</w:delText>
        </w:r>
      </w:del>
      <w:r w:rsidR="009948E0" w:rsidRPr="00764289">
        <w:t xml:space="preserve">. The way of measuring relevance </w:t>
      </w:r>
      <w:r w:rsidR="009948E0" w:rsidRPr="00764289">
        <w:lastRenderedPageBreak/>
        <w:t>varies from game to game</w:t>
      </w:r>
      <w:ins w:id="236" w:author="Leonardo Murta" w:date="2013-06-04T23:35:00Z">
        <w:r w:rsidR="00611B2E">
          <w:t>,</w:t>
        </w:r>
      </w:ins>
      <w:del w:id="237" w:author="Leonardo Murta" w:date="2013-06-04T23:35:00Z">
        <w:r w:rsidR="009948E0" w:rsidRPr="00764289" w:rsidDel="00611B2E">
          <w:delText>s</w:delText>
        </w:r>
      </w:del>
      <w:r w:rsidR="009948E0" w:rsidRPr="00764289">
        <w:t xml:space="preserve"> but </w:t>
      </w:r>
      <w:proofErr w:type="gramStart"/>
      <w:r w:rsidR="009948E0" w:rsidRPr="00764289">
        <w:t>ideally</w:t>
      </w:r>
      <w:proofErr w:type="gramEnd"/>
      <w:r w:rsidR="009948E0" w:rsidRPr="00764289">
        <w:t xml:space="preserve"> it is any information that can be used to aid </w:t>
      </w:r>
      <w:del w:id="238" w:author="Leonardo Murta" w:date="2013-06-04T23:35:00Z">
        <w:r w:rsidR="009948E0" w:rsidRPr="00764289" w:rsidDel="00611B2E">
          <w:delText xml:space="preserve">during </w:delText>
        </w:r>
      </w:del>
      <w:ins w:id="239" w:author="Leonardo Murta" w:date="2013-06-04T23:35:00Z">
        <w:r w:rsidR="00611B2E">
          <w:t>the</w:t>
        </w:r>
        <w:r w:rsidR="00611B2E" w:rsidRPr="00764289">
          <w:t xml:space="preserve"> </w:t>
        </w:r>
      </w:ins>
      <w:r w:rsidR="009948E0" w:rsidRPr="00764289">
        <w:t>analysis pr</w:t>
      </w:r>
      <w:r w:rsidR="009948E0" w:rsidRPr="00764289">
        <w:t>o</w:t>
      </w:r>
      <w:r w:rsidR="009948E0">
        <w:t>cess.</w:t>
      </w:r>
    </w:p>
    <w:p w14:paraId="528FB114" w14:textId="77777777" w:rsidR="00B34235" w:rsidRPr="00596186" w:rsidRDefault="00B34235" w:rsidP="001B2D5E">
      <w:pPr>
        <w:pStyle w:val="heading1"/>
        <w:rPr>
          <w:sz w:val="24"/>
        </w:rPr>
      </w:pPr>
      <w:bookmarkStart w:id="240" w:name="_Ref350269138"/>
      <w:r w:rsidRPr="00596186">
        <w:rPr>
          <w:sz w:val="24"/>
        </w:rPr>
        <w:t xml:space="preserve">Provenance </w:t>
      </w:r>
      <w:bookmarkEnd w:id="240"/>
      <w:r w:rsidR="00FC73FC" w:rsidRPr="00596186">
        <w:rPr>
          <w:sz w:val="24"/>
        </w:rPr>
        <w:t>Visualization</w:t>
      </w:r>
    </w:p>
    <w:p w14:paraId="6D893CE1" w14:textId="5DFD736F"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ins w:id="241" w:author="Leonardo Murta" w:date="2013-06-04T23:47:00Z">
        <w:r w:rsidR="00EF1911">
          <w:t>s</w:t>
        </w:r>
      </w:ins>
      <w:r w:rsidRPr="00D3580A">
        <w:t xml:space="preserve">. In this paper we introduce a provenance visualization tool named </w:t>
      </w:r>
      <w:commentRangeStart w:id="242"/>
      <w:r w:rsidR="001B06A8" w:rsidRPr="001B06A8">
        <w:rPr>
          <w:i/>
        </w:rPr>
        <w:t>Proof Vie</w:t>
      </w:r>
      <w:r w:rsidR="001B06A8" w:rsidRPr="001B06A8">
        <w:rPr>
          <w:i/>
        </w:rPr>
        <w:t>w</w:t>
      </w:r>
      <w:r w:rsidR="001B06A8" w:rsidRPr="001B06A8">
        <w:rPr>
          <w:i/>
        </w:rPr>
        <w:t>er</w:t>
      </w:r>
      <w:r w:rsidRPr="00D3580A">
        <w:t xml:space="preserve"> (Provenance Flow Viewer)</w:t>
      </w:r>
      <w:commentRangeEnd w:id="242"/>
      <w:r w:rsidR="00906756">
        <w:rPr>
          <w:rStyle w:val="CommentReference"/>
        </w:rPr>
        <w:commentReference w:id="242"/>
      </w:r>
      <w:r w:rsidRPr="00D3580A">
        <w:t xml:space="preserve">, which </w:t>
      </w:r>
      <w:commentRangeStart w:id="243"/>
      <w:r w:rsidRPr="00D3580A">
        <w:t xml:space="preserve">is based on </w:t>
      </w:r>
      <w:commentRangeEnd w:id="243"/>
      <w:r w:rsidR="00906756">
        <w:rPr>
          <w:rStyle w:val="CommentReference"/>
        </w:rPr>
        <w:commentReference w:id="243"/>
      </w:r>
      <w:r w:rsidRPr="00D3580A">
        <w:t xml:space="preserve">JUNG </w:t>
      </w:r>
      <w:r w:rsidR="00DA46A2" w:rsidRPr="00D3580A">
        <w:fldChar w:fldCharType="begin"/>
      </w:r>
      <w:r w:rsidR="00F11AC0">
        <w:instrText xml:space="preserve"> ADDIN ZOTERO_ITEM CSL_CITATION {"citationID":"o45nhs8aa","properties":{"formattedCitation":"[17]","plainCitation":"[17]"},"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DA46A2" w:rsidRPr="00D3580A">
        <w:fldChar w:fldCharType="separate"/>
      </w:r>
      <w:r w:rsidR="00F11AC0" w:rsidRPr="00F11AC0">
        <w:t>[17]</w:t>
      </w:r>
      <w:r w:rsidR="00DA46A2" w:rsidRPr="00D3580A">
        <w:fldChar w:fldCharType="end"/>
      </w:r>
      <w:r w:rsidRPr="00D3580A">
        <w:t xml:space="preserve"> and allows </w:t>
      </w:r>
      <w:r w:rsidR="00373A14">
        <w:t>detailed</w:t>
      </w:r>
      <w:r w:rsidR="00373A14" w:rsidRPr="00D3580A">
        <w:t xml:space="preserve"> </w:t>
      </w:r>
      <w:r w:rsidRPr="00D3580A">
        <w:t xml:space="preserve">analysis of </w:t>
      </w:r>
      <w:ins w:id="244" w:author="Leonardo Murta" w:date="2013-06-04T23:48:00Z">
        <w:r w:rsidR="00906756">
          <w:t>a previously gathered</w:t>
        </w:r>
      </w:ins>
      <w:del w:id="245" w:author="Leonardo Murta" w:date="2013-06-04T23:48:00Z">
        <w:r w:rsidRPr="00D3580A" w:rsidDel="00906756">
          <w:delText>generated</w:delText>
        </w:r>
      </w:del>
      <w:r w:rsidRPr="00D3580A">
        <w:t xml:space="preserve"> game flow log through a graph. A game using the </w:t>
      </w:r>
      <w:r w:rsidR="001B06A8" w:rsidRPr="001B06A8">
        <w:rPr>
          <w:i/>
        </w:rPr>
        <w:t>provenance in games</w:t>
      </w:r>
      <w:r w:rsidRPr="00D3580A">
        <w:t xml:space="preserve"> </w:t>
      </w:r>
      <w:ins w:id="246" w:author="Leonardo Murta" w:date="2013-06-04T23:49:00Z">
        <w:r w:rsidR="00253E77">
          <w:t xml:space="preserve">conceptual </w:t>
        </w:r>
      </w:ins>
      <w:r w:rsidRPr="00D3580A">
        <w:t xml:space="preserve">framework is able to generate </w:t>
      </w:r>
      <w:r w:rsidRPr="00F62D66">
        <w:rPr>
          <w:i/>
        </w:rPr>
        <w:t>a game flow log</w:t>
      </w:r>
      <w:r w:rsidRPr="00D3580A">
        <w:t xml:space="preserve"> that </w:t>
      </w:r>
      <w:proofErr w:type="gramStart"/>
      <w:r w:rsidRPr="00D3580A">
        <w:t>can be analyzed</w:t>
      </w:r>
      <w:proofErr w:type="gramEnd"/>
      <w:r w:rsidRPr="00D3580A">
        <w:t xml:space="preserve"> by </w:t>
      </w:r>
      <w:r w:rsidR="001B06A8" w:rsidRPr="001B06A8">
        <w:rPr>
          <w:i/>
        </w:rPr>
        <w:t>Proof Viewer</w:t>
      </w:r>
      <w:r w:rsidRPr="00D3580A">
        <w:t xml:space="preserve">. </w:t>
      </w:r>
      <w:r w:rsidR="00DA46A2">
        <w:fldChar w:fldCharType="begin"/>
      </w:r>
      <w:r w:rsidR="00314D21">
        <w:instrText xml:space="preserve"> REF _Ref356558147 \h </w:instrText>
      </w:r>
      <w:r w:rsidR="00DA46A2">
        <w:fldChar w:fldCharType="separate"/>
      </w:r>
      <w:r w:rsidR="00894EB4">
        <w:rPr>
          <w:b/>
        </w:rPr>
        <w:t xml:space="preserve">Fig. </w:t>
      </w:r>
      <w:r w:rsidR="00894EB4" w:rsidRPr="00894EB4">
        <w:rPr>
          <w:b/>
          <w:noProof/>
        </w:rPr>
        <w:t>2</w:t>
      </w:r>
      <w:r w:rsidR="00DA46A2">
        <w:fldChar w:fldCharType="end"/>
      </w:r>
      <w:r w:rsidR="00314D21">
        <w:t xml:space="preserve"> </w:t>
      </w:r>
      <w:r w:rsidRPr="00D3580A">
        <w:t xml:space="preserve">illustrates the relationships between the game, using the framework, and </w:t>
      </w:r>
      <w:r w:rsidRPr="00F62D66">
        <w:rPr>
          <w:i/>
        </w:rPr>
        <w:t>Proof Viewer</w:t>
      </w:r>
      <w:r w:rsidRPr="00D3580A">
        <w:t>.</w:t>
      </w:r>
    </w:p>
    <w:p w14:paraId="44F1842A" w14:textId="77777777" w:rsidR="001B2D5E" w:rsidRDefault="00393BB8" w:rsidP="00C90A9E">
      <w:pPr>
        <w:keepNext/>
        <w:spacing w:before="240" w:after="120"/>
        <w:jc w:val="center"/>
      </w:pPr>
      <w:r>
        <w:rPr>
          <w:noProof/>
          <w:lang w:eastAsia="en-US"/>
        </w:rPr>
        <w:drawing>
          <wp:inline distT="0" distB="0" distL="0" distR="0" wp14:anchorId="133C816D" wp14:editId="133DFBA8">
            <wp:extent cx="2672145" cy="78994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674567" cy="790656"/>
                    </a:xfrm>
                    <a:prstGeom prst="rect">
                      <a:avLst/>
                    </a:prstGeom>
                    <a:noFill/>
                    <a:ln w="9525">
                      <a:noFill/>
                      <a:miter lim="800000"/>
                      <a:headEnd/>
                      <a:tailEnd/>
                    </a:ln>
                  </pic:spPr>
                </pic:pic>
              </a:graphicData>
            </a:graphic>
          </wp:inline>
        </w:drawing>
      </w:r>
    </w:p>
    <w:p w14:paraId="006825FD" w14:textId="068CEEB3" w:rsidR="001B2D5E" w:rsidRPr="00F839C7" w:rsidRDefault="001B2D5E" w:rsidP="001B2D5E">
      <w:pPr>
        <w:pStyle w:val="figurecaption0"/>
        <w:jc w:val="both"/>
      </w:pPr>
      <w:bookmarkStart w:id="247" w:name="_Ref356558147"/>
      <w:proofErr w:type="gramStart"/>
      <w:r>
        <w:rPr>
          <w:b/>
        </w:rPr>
        <w:t xml:space="preserve">Fig. </w:t>
      </w:r>
      <w:fldSimple w:instr=" SEQ &quot;Figure&quot; \* MERGEFORMAT ">
        <w:r w:rsidR="00894EB4" w:rsidRPr="00894EB4">
          <w:rPr>
            <w:b/>
            <w:noProof/>
          </w:rPr>
          <w:t>2</w:t>
        </w:r>
      </w:fldSimple>
      <w:bookmarkEnd w:id="247"/>
      <w:r>
        <w:rPr>
          <w:b/>
        </w:rPr>
        <w:t>.</w:t>
      </w:r>
      <w:proofErr w:type="gramEnd"/>
      <w:r>
        <w:t xml:space="preserve"> </w:t>
      </w:r>
      <w:r w:rsidRPr="001B2D5E">
        <w:t>Relationships</w:t>
      </w:r>
      <w:r w:rsidRPr="008074E8">
        <w:t xml:space="preserve"> between a </w:t>
      </w:r>
      <w:proofErr w:type="gramStart"/>
      <w:r w:rsidRPr="008074E8">
        <w:t>game using</w:t>
      </w:r>
      <w:proofErr w:type="gramEnd"/>
      <w:r w:rsidRPr="008074E8">
        <w:t xml:space="preserve"> </w:t>
      </w:r>
      <w:r w:rsidRPr="00921782">
        <w:rPr>
          <w:i/>
        </w:rPr>
        <w:t>provenance in games</w:t>
      </w:r>
      <w:r w:rsidRPr="008074E8">
        <w:t xml:space="preserve"> </w:t>
      </w:r>
      <w:ins w:id="248" w:author="Leonardo Murta" w:date="2013-06-04T23:49:00Z">
        <w:r w:rsidR="00253E77">
          <w:t xml:space="preserve">conceptual </w:t>
        </w:r>
      </w:ins>
      <w:r w:rsidRPr="008074E8">
        <w:t>framework</w:t>
      </w:r>
      <w:r w:rsidR="002B3614">
        <w:t>, ge</w:t>
      </w:r>
      <w:r w:rsidR="002B3614">
        <w:t>n</w:t>
      </w:r>
      <w:r w:rsidR="002B3614">
        <w:t xml:space="preserve">erating the </w:t>
      </w:r>
      <w:r w:rsidR="002B3614" w:rsidRPr="002B3614">
        <w:rPr>
          <w:i/>
        </w:rPr>
        <w:t>game flow log</w:t>
      </w:r>
      <w:r w:rsidR="002B3614">
        <w:t>,</w:t>
      </w:r>
      <w:r w:rsidRPr="008074E8">
        <w:t xml:space="preserve"> and</w:t>
      </w:r>
      <w:r>
        <w:t xml:space="preserve"> the</w:t>
      </w:r>
      <w:r w:rsidRPr="008074E8">
        <w:t xml:space="preserve"> </w:t>
      </w:r>
      <w:r w:rsidRPr="00F80D29">
        <w:rPr>
          <w:i/>
        </w:rPr>
        <w:t>Proof Viewer</w:t>
      </w:r>
      <w:r w:rsidR="002B3614">
        <w:t xml:space="preserve">, which uses the </w:t>
      </w:r>
      <w:r w:rsidR="002B3614" w:rsidRPr="002B3614">
        <w:rPr>
          <w:i/>
        </w:rPr>
        <w:t>game flow log</w:t>
      </w:r>
      <w:r w:rsidR="002B3614">
        <w:t xml:space="preserve"> to generate the </w:t>
      </w:r>
      <w:ins w:id="249" w:author="Leonardo Murta" w:date="2013-06-04T23:50:00Z">
        <w:r w:rsidR="00253E77">
          <w:t xml:space="preserve">provenance </w:t>
        </w:r>
      </w:ins>
      <w:r w:rsidR="002B3614">
        <w:t>graph.</w:t>
      </w:r>
    </w:p>
    <w:p w14:paraId="36860F83" w14:textId="135BA133"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proofErr w:type="gramStart"/>
      <w:r w:rsidR="00373A14">
        <w:t>events</w:t>
      </w:r>
      <w:proofErr w:type="gramEnd"/>
      <w:r w:rsidR="00373A14">
        <w:t xml:space="preserve"> and causes</w:t>
      </w:r>
      <w:r w:rsidRPr="00975E62">
        <w:t xml:space="preserve"> about how events occurred during the game</w:t>
      </w:r>
      <w:ins w:id="250" w:author="Leonardo Murta" w:date="2013-06-04T23:51:00Z">
        <w:r w:rsidR="00253E77">
          <w:t>,</w:t>
        </w:r>
      </w:ins>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14:paraId="500DDBB3" w14:textId="31FC7C00" w:rsidR="0087428D" w:rsidRDefault="00DA46A2" w:rsidP="0087428D">
      <w:r>
        <w:fldChar w:fldCharType="begin"/>
      </w:r>
      <w:r w:rsidR="00373A14">
        <w:instrText xml:space="preserve"> REF _Ref356558255 \h </w:instrText>
      </w:r>
      <w:r>
        <w:fldChar w:fldCharType="separate"/>
      </w:r>
      <w:proofErr w:type="gramStart"/>
      <w:r w:rsidR="00894EB4">
        <w:rPr>
          <w:b/>
        </w:rPr>
        <w:t xml:space="preserve">Fig. </w:t>
      </w:r>
      <w:r w:rsidR="00894EB4" w:rsidRPr="00894EB4">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del w:id="251" w:author="Leonardo Murta" w:date="2013-06-04T23:51:00Z">
        <w:r w:rsidR="00B34235" w:rsidRPr="00975E62" w:rsidDel="0016394D">
          <w:delText xml:space="preserve"> from exported data</w:delText>
        </w:r>
      </w:del>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w:t>
      </w:r>
      <w:r w:rsidR="00373A14">
        <w:t>m</w:t>
      </w:r>
      <w:r w:rsidR="00373A14">
        <w:t>ple</w:t>
      </w:r>
      <w:r w:rsidR="00CE319B">
        <w:t xml:space="preserve"> </w:t>
      </w:r>
      <w:proofErr w:type="gramStart"/>
      <w:r w:rsidR="00B34235" w:rsidRPr="00975E62">
        <w:t>is related</w:t>
      </w:r>
      <w:proofErr w:type="gramEnd"/>
      <w:r w:rsidR="00B34235" w:rsidRPr="00975E62">
        <w:t xml:space="preserve">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del w:id="252" w:author="Leonardo Murta" w:date="2013-06-04T23:51:00Z">
        <w:r w:rsidR="00D81246" w:rsidRPr="00975E62" w:rsidDel="0016394D">
          <w:delText xml:space="preserve"> </w:delText>
        </w:r>
        <w:r w:rsidR="00D81246" w:rsidDel="0016394D">
          <w:delText>vertices</w:delText>
        </w:r>
      </w:del>
      <w:proofErr w:type="gramStart"/>
      <w:r w:rsidR="00B34235" w:rsidRPr="00975E62">
        <w:t>,</w:t>
      </w:r>
      <w:proofErr w:type="gramEnd"/>
      <w:r w:rsidR="00B34235" w:rsidRPr="00975E62">
        <w:t xml:space="preserve"> circles </w:t>
      </w:r>
      <w:ins w:id="253" w:author="Leonardo Murta" w:date="2013-06-04T23:52:00Z">
        <w:r w:rsidR="0016394D">
          <w:t xml:space="preserve">represent </w:t>
        </w:r>
      </w:ins>
      <w:del w:id="254" w:author="Leonardo Murta" w:date="2013-06-04T23:52:00Z">
        <w:r w:rsidR="00B34235" w:rsidRPr="00975E62" w:rsidDel="0016394D">
          <w:delText xml:space="preserve">are </w:delText>
        </w:r>
      </w:del>
      <w:r w:rsidR="00D81246">
        <w:rPr>
          <w:i/>
        </w:rPr>
        <w:t>entities</w:t>
      </w:r>
      <w:del w:id="255" w:author="Leonardo Murta" w:date="2013-06-04T23:52:00Z">
        <w:r w:rsidR="00D81246" w:rsidRPr="00975E62" w:rsidDel="0016394D">
          <w:delText xml:space="preserve"> </w:delText>
        </w:r>
        <w:r w:rsidR="00D81246" w:rsidDel="0016394D">
          <w:delText>vertices</w:delText>
        </w:r>
      </w:del>
      <w:r w:rsidR="00D81246" w:rsidRPr="00975E62">
        <w:t xml:space="preserve"> </w:t>
      </w:r>
      <w:r w:rsidR="00B34235" w:rsidRPr="00975E62">
        <w:t xml:space="preserve">and </w:t>
      </w:r>
      <w:del w:id="256" w:author="Leonardo Murta" w:date="2013-06-04T23:52:00Z">
        <w:r w:rsidR="00B34235" w:rsidRPr="00975E62" w:rsidDel="0016394D">
          <w:delText xml:space="preserve">an </w:delText>
        </w:r>
      </w:del>
      <w:r w:rsidR="00B34235" w:rsidRPr="00975E62">
        <w:t>octagon</w:t>
      </w:r>
      <w:ins w:id="257" w:author="Leonardo Murta" w:date="2013-06-04T23:52:00Z">
        <w:r w:rsidR="0016394D">
          <w:t>s</w:t>
        </w:r>
      </w:ins>
      <w:r w:rsidR="00B34235" w:rsidRPr="00975E62">
        <w:t xml:space="preserve"> repr</w:t>
      </w:r>
      <w:r w:rsidR="00B34235" w:rsidRPr="00975E62">
        <w:t>e</w:t>
      </w:r>
      <w:r w:rsidR="00B34235" w:rsidRPr="00975E62">
        <w:t xml:space="preserve">sents </w:t>
      </w:r>
      <w:r w:rsidR="00B34235" w:rsidRPr="00975E62">
        <w:rPr>
          <w:i/>
        </w:rPr>
        <w:t>agent</w:t>
      </w:r>
      <w:ins w:id="258" w:author="Leonardo Murta" w:date="2013-06-04T23:52:00Z">
        <w:r w:rsidR="0016394D">
          <w:rPr>
            <w:i/>
          </w:rPr>
          <w:t>s</w:t>
        </w:r>
      </w:ins>
      <w:del w:id="259" w:author="Leonardo Murta" w:date="2013-06-04T23:52:00Z">
        <w:r w:rsidR="00B34235" w:rsidRPr="00975E62" w:rsidDel="0016394D">
          <w:delText xml:space="preserve"> </w:delText>
        </w:r>
        <w:r w:rsidR="00D81246" w:rsidDel="0016394D">
          <w:delText>vertices</w:delText>
        </w:r>
      </w:del>
      <w:r w:rsidR="00B34235" w:rsidRPr="00975E62">
        <w:t xml:space="preserve">. The edges in the provenance graph represent relationships between </w:t>
      </w:r>
      <w:r w:rsidR="00D81246">
        <w:t>ve</w:t>
      </w:r>
      <w:r w:rsidR="00D81246">
        <w:t>r</w:t>
      </w:r>
      <w:r w:rsidR="00D81246">
        <w:t>tices</w:t>
      </w:r>
      <w:r w:rsidR="00B34235" w:rsidRPr="00975E62">
        <w:t xml:space="preserve">, which can be </w:t>
      </w:r>
      <w:r w:rsidR="00B34235" w:rsidRPr="00975E62">
        <w:rPr>
          <w:i/>
        </w:rPr>
        <w:t>agents</w:t>
      </w:r>
      <w:r w:rsidR="00B34235" w:rsidRPr="00975E62">
        <w:t xml:space="preserve">, </w:t>
      </w:r>
      <w:proofErr w:type="gramStart"/>
      <w:r w:rsidR="00D81246">
        <w:rPr>
          <w:i/>
        </w:rPr>
        <w:t>entities</w:t>
      </w:r>
      <w:proofErr w:type="gramEnd"/>
      <w:r w:rsidR="00D81246" w:rsidRPr="00975E62">
        <w:t xml:space="preserve"> </w:t>
      </w:r>
      <w:r w:rsidR="00B34235" w:rsidRPr="00975E62">
        <w:t xml:space="preserve">or </w:t>
      </w:r>
      <w:r w:rsidR="00D81246">
        <w:rPr>
          <w:i/>
        </w:rPr>
        <w:t>activities</w:t>
      </w:r>
      <w:r w:rsidR="00B34235" w:rsidRPr="00975E62">
        <w:t xml:space="preserve">. As such, </w:t>
      </w:r>
      <w:proofErr w:type="gramStart"/>
      <w:r w:rsidR="00D81246">
        <w:rPr>
          <w:i/>
        </w:rPr>
        <w:t>activities</w:t>
      </w:r>
      <w:proofErr w:type="gramEnd"/>
      <w:r w:rsidR="00D81246" w:rsidRPr="00975E62">
        <w:t xml:space="preserve"> </w:t>
      </w:r>
      <w:r w:rsidR="00D81246">
        <w:t>vertices</w:t>
      </w:r>
      <w:r w:rsidR="00D81246" w:rsidRPr="00975E62">
        <w:t xml:space="preserve"> </w:t>
      </w:r>
      <w:r w:rsidR="00B34235" w:rsidRPr="00975E62">
        <w:t xml:space="preserve">can be </w:t>
      </w:r>
      <w:del w:id="260" w:author="Leonardo Murta" w:date="2013-06-04T23:52:00Z">
        <w:r w:rsidR="00B34235" w:rsidRPr="00975E62" w:rsidDel="00287E67">
          <w:delText xml:space="preserve">influenced </w:delText>
        </w:r>
      </w:del>
      <w:r w:rsidR="00B34235" w:rsidRPr="00975E62">
        <w:t xml:space="preserve">positively or negatively </w:t>
      </w:r>
      <w:ins w:id="261" w:author="Leonardo Murta" w:date="2013-06-04T23:52:00Z">
        <w:r w:rsidR="00287E67" w:rsidRPr="00975E62">
          <w:t xml:space="preserve">influenced </w:t>
        </w:r>
      </w:ins>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w:t>
      </w:r>
      <w:r w:rsidR="00B34235" w:rsidRPr="00975E62">
        <w:t>d</w:t>
      </w:r>
      <w:r w:rsidR="00B34235" w:rsidRPr="00975E62">
        <w:t xml:space="preserve">ing to the type of relation between </w:t>
      </w:r>
      <w:r w:rsidR="00D81246">
        <w:t>vertices</w:t>
      </w:r>
      <w:r w:rsidR="00B34235" w:rsidRPr="00975E62">
        <w:t xml:space="preserve">. </w:t>
      </w:r>
    </w:p>
    <w:p w14:paraId="3EB2325A" w14:textId="566E10B0"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w:t>
      </w:r>
      <w:commentRangeStart w:id="262"/>
      <w:r w:rsidRPr="00975E62">
        <w:t xml:space="preserve">three types of filters: </w:t>
      </w:r>
      <w:r w:rsidR="00D81246">
        <w:t>vertex</w:t>
      </w:r>
      <w:r w:rsidRPr="00975E62">
        <w:t>, edge</w:t>
      </w:r>
      <w:ins w:id="263" w:author="Leonardo Murta" w:date="2013-06-04T23:54:00Z">
        <w:r w:rsidR="00C56869">
          <w:t>,</w:t>
        </w:r>
      </w:ins>
      <w:r w:rsidRPr="00975E62">
        <w:t xml:space="preserve"> and status filter</w:t>
      </w:r>
      <w:commentRangeEnd w:id="262"/>
      <w:r w:rsidR="00385373">
        <w:rPr>
          <w:rStyle w:val="CommentReference"/>
        </w:rPr>
        <w:commentReference w:id="262"/>
      </w:r>
      <w:r w:rsidRPr="00975E62">
        <w:t xml:space="preserve">. As previously noted, </w:t>
      </w:r>
      <w:r w:rsidR="00D81246">
        <w:t>vertices</w:t>
      </w:r>
      <w:r w:rsidR="00D81246" w:rsidRPr="00975E62">
        <w:t xml:space="preserve"> </w:t>
      </w:r>
      <w:r w:rsidRPr="00975E62">
        <w:t xml:space="preserve">have different shapes according to their types. However, it is also possible to differentiate </w:t>
      </w:r>
      <w:r w:rsidR="00373A14">
        <w:t>one</w:t>
      </w:r>
      <w:r w:rsidRPr="00975E62">
        <w:t xml:space="preserve"> </w:t>
      </w:r>
      <w:r w:rsidR="00D81246">
        <w:t>vertex</w:t>
      </w:r>
      <w:r w:rsidR="00D81246" w:rsidRPr="00975E62">
        <w:t xml:space="preserve"> </w:t>
      </w:r>
      <w:r w:rsidRPr="00975E62">
        <w:t xml:space="preserve">from another </w:t>
      </w:r>
      <w:r w:rsidRPr="00975E62">
        <w:lastRenderedPageBreak/>
        <w:t xml:space="preserve">with different borders and colors. As an example, </w:t>
      </w:r>
      <w:r w:rsidR="00D81246">
        <w:rPr>
          <w:i/>
        </w:rPr>
        <w:t>activities</w:t>
      </w:r>
      <w:r w:rsidR="00D81246" w:rsidRPr="00975E62">
        <w:t xml:space="preserve"> </w:t>
      </w:r>
      <w:r w:rsidRPr="00975E62">
        <w:t xml:space="preserve">that </w:t>
      </w:r>
      <w:del w:id="264" w:author="Leonardo Murta" w:date="2013-06-04T23:54:00Z">
        <w:r w:rsidRPr="00975E62" w:rsidDel="00C56869">
          <w:delText xml:space="preserve">did </w:delText>
        </w:r>
      </w:del>
      <w:ins w:id="265" w:author="Leonardo Murta" w:date="2013-06-04T23:54:00Z">
        <w:r w:rsidR="00C56869">
          <w:t>do</w:t>
        </w:r>
        <w:r w:rsidR="00C56869" w:rsidRPr="00975E62">
          <w:t xml:space="preserve"> </w:t>
        </w:r>
      </w:ins>
      <w:r w:rsidRPr="00975E62">
        <w:t xml:space="preserve">not interact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DA46A2">
        <w:fldChar w:fldCharType="begin"/>
      </w:r>
      <w:r w:rsidR="00016BD2">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rsidRPr="00975E62">
        <w:t xml:space="preserve">. </w:t>
      </w:r>
    </w:p>
    <w:p w14:paraId="554275BE" w14:textId="696F45D8" w:rsidR="00B34235" w:rsidRDefault="00700221" w:rsidP="00700221">
      <w:r>
        <w:t>D</w:t>
      </w:r>
      <w:r w:rsidRPr="0096178A">
        <w:t xml:space="preserve">ifferent formats </w:t>
      </w:r>
      <w:proofErr w:type="gramStart"/>
      <w:r>
        <w:t>can also be used</w:t>
      </w:r>
      <w:proofErr w:type="gramEnd"/>
      <w:r>
        <w:t xml:space="preserve"> </w:t>
      </w:r>
      <w:r w:rsidRPr="0096178A">
        <w:t>for edges</w:t>
      </w:r>
      <w:r>
        <w:t>, as well as colors</w:t>
      </w:r>
      <w:r w:rsidRPr="0096178A">
        <w:t xml:space="preserve">. The thickness </w:t>
      </w:r>
      <w:del w:id="266" w:author="Leonardo Murta" w:date="2013-06-04T23:55:00Z">
        <w:r w:rsidRPr="0096178A" w:rsidDel="00C56869">
          <w:delText xml:space="preserve">can be interpreted </w:delText>
        </w:r>
      </w:del>
      <w:proofErr w:type="spellStart"/>
      <w:ins w:id="267" w:author="Leonardo Murta" w:date="2013-06-04T23:55:00Z">
        <w:r w:rsidR="00C56869">
          <w:t>shows</w:t>
        </w:r>
      </w:ins>
      <w:r w:rsidRPr="0096178A">
        <w:t>as</w:t>
      </w:r>
      <w:proofErr w:type="spellEnd"/>
      <w:r w:rsidRPr="0096178A">
        <w:t xml:space="preserve"> how strong the relationship is. </w:t>
      </w:r>
      <w:del w:id="268" w:author="Leonardo Murta" w:date="2013-06-04T23:55:00Z">
        <w:r w:rsidRPr="0096178A" w:rsidDel="005A6FD9">
          <w:delText>If the</w:delText>
        </w:r>
      </w:del>
      <w:ins w:id="269" w:author="Leonardo Murta" w:date="2013-06-04T23:55:00Z">
        <w:r w:rsidR="005A6FD9">
          <w:t>A thin</w:t>
        </w:r>
      </w:ins>
      <w:r w:rsidRPr="0096178A">
        <w:t xml:space="preserve"> edge represents a low influence on the </w:t>
      </w:r>
      <w:r>
        <w:rPr>
          <w:i/>
        </w:rPr>
        <w:t>activity</w:t>
      </w:r>
      <w:del w:id="270" w:author="Leonardo Murta" w:date="2013-06-04T23:55:00Z">
        <w:r w:rsidRPr="0096178A" w:rsidDel="005A6FD9">
          <w:delText>, it is drawn as a thin edge</w:delText>
        </w:r>
      </w:del>
      <w:r w:rsidRPr="0096178A">
        <w:t xml:space="preserve">. </w:t>
      </w:r>
      <w:proofErr w:type="gramStart"/>
      <w:ins w:id="271" w:author="Leonardo Murta" w:date="2013-06-04T23:55:00Z">
        <w:r w:rsidR="005A6FD9">
          <w:t xml:space="preserve">On the other hand, </w:t>
        </w:r>
      </w:ins>
      <w:ins w:id="272" w:author="Leonardo Murta" w:date="2013-06-04T23:56:00Z">
        <w:r w:rsidR="005A6FD9">
          <w:t>the higher the influence, the ticker the edge</w:t>
        </w:r>
      </w:ins>
      <w:del w:id="273" w:author="Leonardo Murta" w:date="2013-06-04T23:55:00Z">
        <w:r w:rsidRPr="0096178A" w:rsidDel="005A6FD9">
          <w:delText xml:space="preserve">If </w:delText>
        </w:r>
      </w:del>
      <w:del w:id="274" w:author="Leonardo Murta" w:date="2013-06-04T23:56:00Z">
        <w:r w:rsidRPr="0096178A" w:rsidDel="005A6FD9">
          <w:delText xml:space="preserve">the influence is high, then </w:delText>
        </w:r>
      </w:del>
      <w:del w:id="275" w:author="Leonardo Murta" w:date="2013-06-04T23:55:00Z">
        <w:r w:rsidRPr="0096178A" w:rsidDel="005A6FD9">
          <w:delText>i</w:delText>
        </w:r>
        <w:r w:rsidDel="005A6FD9">
          <w:delText xml:space="preserve">t </w:delText>
        </w:r>
      </w:del>
      <w:del w:id="276" w:author="Leonardo Murta" w:date="2013-06-04T23:56:00Z">
        <w:r w:rsidDel="005A6FD9">
          <w:delText xml:space="preserve">becomes </w:delText>
        </w:r>
        <w:r w:rsidRPr="0096178A" w:rsidDel="005A6FD9">
          <w:delText>thicker</w:delText>
        </w:r>
      </w:del>
      <w:r w:rsidRPr="0096178A">
        <w:t>.</w:t>
      </w:r>
      <w:proofErr w:type="gramEnd"/>
      <w:r w:rsidRPr="0096178A">
        <w:t xml:space="preserve"> </w:t>
      </w:r>
      <w:r>
        <w:t xml:space="preserve">This feature </w:t>
      </w:r>
      <w:proofErr w:type="gramStart"/>
      <w:r>
        <w:t>can be used</w:t>
      </w:r>
      <w:proofErr w:type="gramEnd"/>
      <w:r>
        <w:t xml:space="preserve"> to quickly identify strong influences in the graph just by looking at the edge’s thickness. The edge’s co</w:t>
      </w:r>
      <w:r>
        <w:t>l</w:t>
      </w:r>
      <w:r>
        <w:t xml:space="preserve">or </w:t>
      </w:r>
      <w:proofErr w:type="gramStart"/>
      <w:r>
        <w:t>is used</w:t>
      </w:r>
      <w:proofErr w:type="gramEnd"/>
      <w:r w:rsidRPr="0096178A">
        <w:t xml:space="preserve"> to represent the type of relationship</w:t>
      </w:r>
      <w:r>
        <w:t xml:space="preserve">, which can be any of these </w:t>
      </w:r>
      <w:r w:rsidRPr="0096178A">
        <w:t>three types: positive, which indicates a beneficial relation; neg</w:t>
      </w:r>
      <w:r w:rsidRPr="0096178A">
        <w:t>a</w:t>
      </w:r>
      <w:r w:rsidRPr="0096178A">
        <w:t>tive, which is a prejudicial relation; and neutral, which is neither beneficial nor prej</w:t>
      </w:r>
      <w:r w:rsidRPr="0096178A">
        <w:t>u</w:t>
      </w:r>
      <w:r w:rsidRPr="0096178A">
        <w:t>dicial. For each type of relatio</w:t>
      </w:r>
      <w:r w:rsidRPr="0096178A">
        <w:t>n</w:t>
      </w:r>
      <w:r w:rsidRPr="0096178A">
        <w:t>ship (positive, negative, and ne</w:t>
      </w:r>
      <w:r w:rsidRPr="00FD0A60">
        <w:t>utral)</w:t>
      </w:r>
      <w:ins w:id="277" w:author="Leonardo Murta" w:date="2013-06-04T23:57:00Z">
        <w:r w:rsidR="004309E8">
          <w:t>,</w:t>
        </w:r>
      </w:ins>
      <w:r w:rsidRPr="00FD0A60">
        <w:t xml:space="preserve"> a different color is used. Green is used for pos</w:t>
      </w:r>
      <w:r w:rsidRPr="00FD0A60">
        <w:t>i</w:t>
      </w:r>
      <w:r w:rsidRPr="00FD0A60">
        <w:t xml:space="preserve">tive influences, red for negative, and black for neutral. </w:t>
      </w:r>
      <w:commentRangeStart w:id="278"/>
      <w:r w:rsidRPr="00FD0A60">
        <w:t xml:space="preserve">It is also possible to make the edge </w:t>
      </w:r>
      <w:del w:id="279" w:author="Leonardo Murta" w:date="2013-06-04T23:58:00Z">
        <w:r w:rsidRPr="00FD0A60" w:rsidDel="004309E8">
          <w:delText xml:space="preserve">to be </w:delText>
        </w:r>
      </w:del>
      <w:r w:rsidRPr="00FD0A60">
        <w:t xml:space="preserve">dashed in order to emphasize </w:t>
      </w:r>
      <w:r w:rsidR="00382BCA">
        <w:t>either its</w:t>
      </w:r>
      <w:r w:rsidR="00382BCA" w:rsidRPr="00FD0A60">
        <w:t xml:space="preserve"> </w:t>
      </w:r>
      <w:r w:rsidRPr="00FD0A60">
        <w:t>i</w:t>
      </w:r>
      <w:r w:rsidRPr="00FD0A60">
        <w:t>m</w:t>
      </w:r>
      <w:r w:rsidRPr="00FD0A60">
        <w:t xml:space="preserve">portance or lack </w:t>
      </w:r>
      <w:proofErr w:type="gramStart"/>
      <w:r w:rsidRPr="00FD0A60">
        <w:t>of</w:t>
      </w:r>
      <w:proofErr w:type="gramEnd"/>
      <w:r w:rsidRPr="00FD0A60">
        <w:t xml:space="preserve">. </w:t>
      </w:r>
      <w:commentRangeEnd w:id="278"/>
      <w:r w:rsidR="004309E8">
        <w:rPr>
          <w:rStyle w:val="CommentReference"/>
        </w:rPr>
        <w:commentReference w:id="278"/>
      </w:r>
      <w:r w:rsidR="00B34235" w:rsidRPr="00975E62">
        <w:t xml:space="preserve">These edge types </w:t>
      </w:r>
      <w:proofErr w:type="gramStart"/>
      <w:r w:rsidR="00B34235" w:rsidRPr="00975E62">
        <w:t xml:space="preserve">are </w:t>
      </w:r>
      <w:r w:rsidR="00016BD2">
        <w:t xml:space="preserve">also </w:t>
      </w:r>
      <w:r w:rsidR="00B34235" w:rsidRPr="00975E62">
        <w:t>illustrated</w:t>
      </w:r>
      <w:proofErr w:type="gramEnd"/>
      <w:r w:rsidR="00B34235" w:rsidRPr="00975E62">
        <w:t xml:space="preserve"> </w:t>
      </w:r>
      <w:del w:id="280" w:author="Leonardo Murta" w:date="2013-06-04T23:58:00Z">
        <w:r w:rsidR="00016BD2" w:rsidDel="00BF7010">
          <w:delText>at</w:delText>
        </w:r>
        <w:r w:rsidR="00016BD2" w:rsidRPr="00975E62" w:rsidDel="00BF7010">
          <w:delText xml:space="preserve"> </w:delText>
        </w:r>
      </w:del>
      <w:ins w:id="281" w:author="Leonardo Murta" w:date="2013-06-04T23:58:00Z">
        <w:r w:rsidR="00BF7010">
          <w:t>in</w:t>
        </w:r>
        <w:r w:rsidR="00BF7010" w:rsidRPr="00975E62">
          <w:t xml:space="preserve"> </w:t>
        </w:r>
      </w:ins>
      <w:r w:rsidR="00DA46A2">
        <w:fldChar w:fldCharType="begin"/>
      </w:r>
      <w:r w:rsidR="00016BD2">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t xml:space="preserve">, where </w:t>
      </w:r>
      <w:r w:rsidRPr="00FD0A60">
        <w:t>neutral edges are dashed to emphasize their lack of importance</w:t>
      </w:r>
      <w:r>
        <w:t>.</w:t>
      </w:r>
    </w:p>
    <w:p w14:paraId="71ABEC10" w14:textId="77777777"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14:anchorId="4BEC1354" wp14:editId="3AAE594E">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14:paraId="6B8C0D2F" w14:textId="77777777" w:rsidR="0087428D" w:rsidRDefault="0087428D" w:rsidP="0087428D">
      <w:pPr>
        <w:pStyle w:val="figurecaption0"/>
        <w:framePr w:hSpace="187" w:wrap="around" w:hAnchor="text" w:yAlign="top"/>
      </w:pPr>
      <w:bookmarkStart w:id="282" w:name="_Ref356558255"/>
      <w:proofErr w:type="gramStart"/>
      <w:r>
        <w:rPr>
          <w:b/>
        </w:rPr>
        <w:t xml:space="preserve">Fig. </w:t>
      </w:r>
      <w:fldSimple w:instr=" SEQ &quot;Figure&quot; \* MERGEFORMAT ">
        <w:r w:rsidR="00894EB4" w:rsidRPr="00894EB4">
          <w:rPr>
            <w:b/>
            <w:noProof/>
          </w:rPr>
          <w:t>3</w:t>
        </w:r>
      </w:fldSimple>
      <w:bookmarkEnd w:id="282"/>
      <w:r>
        <w:rPr>
          <w:b/>
        </w:rPr>
        <w:t>.</w:t>
      </w:r>
      <w:proofErr w:type="gramEnd"/>
      <w:r>
        <w:t xml:space="preserve"> </w:t>
      </w:r>
      <w:proofErr w:type="gramStart"/>
      <w:r w:rsidRPr="001B2D5E">
        <w:t>Example</w:t>
      </w:r>
      <w:r w:rsidRPr="008074E8">
        <w:t xml:space="preserve"> of a generated provenance graph.</w:t>
      </w:r>
      <w:proofErr w:type="gramEnd"/>
    </w:p>
    <w:p w14:paraId="76E2A926" w14:textId="2E3355CB" w:rsidR="009722CD" w:rsidRDefault="00B34235" w:rsidP="00C90A9E">
      <w:proofErr w:type="gramStart"/>
      <w:r w:rsidRPr="00975E62">
        <w:t>In order to better analyze</w:t>
      </w:r>
      <w:proofErr w:type="gramEnd"/>
      <w:r w:rsidRPr="00975E62">
        <w:t xml:space="preserve"> graph data, the </w:t>
      </w:r>
      <w:r w:rsidR="00D81246">
        <w:t>vertex</w:t>
      </w:r>
      <w:r w:rsidR="00D81246" w:rsidRPr="00975E62">
        <w:t xml:space="preserve"> </w:t>
      </w:r>
      <w:r w:rsidRPr="00975E62">
        <w:t xml:space="preserve">filter feature is also available. Since the graph </w:t>
      </w:r>
      <w:proofErr w:type="gramStart"/>
      <w:r w:rsidRPr="00975E62">
        <w:t>is ge</w:t>
      </w:r>
      <w:r w:rsidR="00666BA7">
        <w:t>nerated</w:t>
      </w:r>
      <w:proofErr w:type="gramEnd"/>
      <w:r w:rsidR="00666BA7">
        <w:t xml:space="preserve"> from collected game data</w:t>
      </w:r>
      <w:r w:rsidRPr="00975E62">
        <w:t xml:space="preserve">, not all collected information is relevant for every type of analysis. Thus, the provenance graph might contain actions that did not provoke any significant change. These elements act as noise and </w:t>
      </w:r>
      <w:proofErr w:type="gramStart"/>
      <w:r w:rsidRPr="00975E62">
        <w:t>can be omitted</w:t>
      </w:r>
      <w:proofErr w:type="gramEnd"/>
      <w:r w:rsidRPr="00975E62">
        <w:t xml:space="preserve"> during analysis. </w:t>
      </w:r>
      <w:commentRangeStart w:id="283"/>
      <w:r w:rsidRPr="00975E62">
        <w:t xml:space="preserve">To do </w:t>
      </w:r>
      <w:del w:id="284" w:author="Leonardo Murta" w:date="2013-06-05T00:00:00Z">
        <w:r w:rsidRPr="00975E62" w:rsidDel="003D1C88">
          <w:delText>this</w:delText>
        </w:r>
      </w:del>
      <w:ins w:id="285" w:author="Leonardo Murta" w:date="2013-06-05T00:00:00Z">
        <w:r w:rsidR="003D1C88">
          <w:t>so</w:t>
        </w:r>
      </w:ins>
      <w:r w:rsidRPr="00975E62">
        <w:t xml:space="preserve">,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proofErr w:type="gramStart"/>
      <w:r w:rsidRPr="00975E62">
        <w:t>together</w:t>
      </w:r>
      <w:proofErr w:type="gramEnd"/>
      <w:r w:rsidRPr="00975E62">
        <w:t xml:space="preserve"> and thus changing the graph granularity. </w:t>
      </w:r>
      <w:commentRangeEnd w:id="283"/>
      <w:r w:rsidR="003D1C88">
        <w:rPr>
          <w:rStyle w:val="CommentReference"/>
        </w:rPr>
        <w:commentReference w:id="283"/>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proofErr w:type="gramStart"/>
      <w:r w:rsidRPr="00975E62">
        <w:lastRenderedPageBreak/>
        <w:t>es</w:t>
      </w:r>
      <w:proofErr w:type="gramEnd"/>
      <w:r w:rsidRPr="00975E62">
        <w:t xml:space="preserve"> that the </w:t>
      </w:r>
      <w:r w:rsidRPr="00975E62">
        <w:rPr>
          <w:i/>
        </w:rPr>
        <w:t>agent</w:t>
      </w:r>
      <w:r w:rsidRPr="00975E62">
        <w:t xml:space="preserve"> did throughout the game. </w:t>
      </w:r>
      <w:r w:rsidR="00AD4635">
        <w:t>S</w:t>
      </w:r>
      <w:r w:rsidR="00016BD2">
        <w:t xml:space="preserve">imilar edges that have the same target </w:t>
      </w:r>
      <w:proofErr w:type="gramStart"/>
      <w:r w:rsidR="00016BD2">
        <w:t>are also grouped</w:t>
      </w:r>
      <w:proofErr w:type="gramEnd"/>
      <w:r w:rsidR="00AD4635">
        <w:t xml:space="preserve"> together when collapsing vertices</w:t>
      </w:r>
      <w:r w:rsidR="00016BD2">
        <w:t xml:space="preserve">, as shown </w:t>
      </w:r>
      <w:del w:id="286" w:author="Leonardo Murta" w:date="2013-06-05T00:02:00Z">
        <w:r w:rsidR="00016BD2" w:rsidDel="00495491">
          <w:delText>by</w:delText>
        </w:r>
        <w:r w:rsidR="00AD4635" w:rsidDel="00495491">
          <w:delText xml:space="preserve"> </w:delText>
        </w:r>
      </w:del>
      <w:ins w:id="287" w:author="Leonardo Murta" w:date="2013-06-05T00:02:00Z">
        <w:r w:rsidR="00495491">
          <w:t xml:space="preserve">in </w:t>
        </w:r>
      </w:ins>
      <w:r w:rsidR="00DA46A2">
        <w:fldChar w:fldCharType="begin"/>
      </w:r>
      <w:r w:rsidR="00AD4635">
        <w:instrText xml:space="preserve"> REF _Ref357178673 \h </w:instrText>
      </w:r>
      <w:r w:rsidR="00DA46A2">
        <w:fldChar w:fldCharType="separate"/>
      </w:r>
      <w:r w:rsidR="00894EB4">
        <w:rPr>
          <w:b/>
        </w:rPr>
        <w:t xml:space="preserve">Fig. </w:t>
      </w:r>
      <w:r w:rsidR="00894EB4" w:rsidRPr="00894EB4">
        <w:rPr>
          <w:b/>
          <w:noProof/>
        </w:rPr>
        <w:t>4</w:t>
      </w:r>
      <w:r w:rsidR="00DA46A2">
        <w:fldChar w:fldCharType="end"/>
      </w:r>
      <w:r w:rsidR="00016BD2">
        <w:t>.</w:t>
      </w:r>
      <w:r w:rsidR="00BC4AB5">
        <w:t xml:space="preserve"> The collapsed edge’s information </w:t>
      </w:r>
      <w:proofErr w:type="gramStart"/>
      <w:r w:rsidR="00BC4AB5">
        <w:t>is calculated</w:t>
      </w:r>
      <w:proofErr w:type="gramEnd"/>
      <w:r w:rsidR="00BC4AB5">
        <w:t xml:space="preserve"> by the sum or average </w:t>
      </w:r>
      <w:r w:rsidR="00F9446D">
        <w:t>(</w:t>
      </w:r>
      <w:commentRangeStart w:id="288"/>
      <w:r w:rsidR="00F9446D">
        <w:t>depending on the edge type</w:t>
      </w:r>
      <w:commentRangeEnd w:id="288"/>
      <w:r w:rsidR="00495491">
        <w:rPr>
          <w:rStyle w:val="CommentReference"/>
        </w:rPr>
        <w:commentReference w:id="288"/>
      </w:r>
      <w:r w:rsidR="00F9446D">
        <w:t xml:space="preserve">) </w:t>
      </w:r>
      <w:r w:rsidR="00BC4AB5">
        <w:t>of the values from the collapsed edges.</w:t>
      </w:r>
      <w:r w:rsidR="00016BD2">
        <w:t xml:space="preserve"> </w:t>
      </w:r>
      <w:r w:rsidRPr="00975E62">
        <w:t xml:space="preserve">Another type of filter present </w:t>
      </w:r>
      <w:ins w:id="289" w:author="Leonardo Murta" w:date="2013-06-05T00:03:00Z">
        <w:r w:rsidR="004854B7">
          <w:t xml:space="preserve">in </w:t>
        </w:r>
        <w:r w:rsidR="004854B7">
          <w:rPr>
            <w:i/>
          </w:rPr>
          <w:t xml:space="preserve">Proof Viewer </w:t>
        </w:r>
      </w:ins>
      <w:r w:rsidRPr="00975E62">
        <w:t>is the edge fi</w:t>
      </w:r>
      <w:r w:rsidRPr="00975E62">
        <w:t>l</w:t>
      </w:r>
      <w:r w:rsidRPr="00975E62">
        <w:t>ter</w:t>
      </w:r>
      <w:r w:rsidR="00D81246">
        <w:t>, which</w:t>
      </w:r>
      <w:r w:rsidRPr="00975E62">
        <w:t xml:space="preserve"> filter</w:t>
      </w:r>
      <w:r w:rsidR="00D81246">
        <w:t>s</w:t>
      </w:r>
      <w:r w:rsidRPr="00975E62">
        <w:t xml:space="preserve"> edges by context and by the type of relationship.</w:t>
      </w:r>
    </w:p>
    <w:p w14:paraId="7080185A" w14:textId="77777777" w:rsidR="005A4C6B" w:rsidRDefault="00C73272" w:rsidP="00C90A9E">
      <w:pPr>
        <w:keepNext/>
        <w:spacing w:before="240"/>
        <w:ind w:firstLine="0"/>
        <w:jc w:val="center"/>
      </w:pPr>
      <w:r>
        <w:rPr>
          <w:noProof/>
          <w:lang w:eastAsia="en-US"/>
        </w:rPr>
        <w:drawing>
          <wp:inline distT="0" distB="0" distL="0" distR="0" wp14:anchorId="4DA4CC5E" wp14:editId="4641137B">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14:paraId="7D333724" w14:textId="07648D64" w:rsidR="006663EA" w:rsidRPr="00975E62" w:rsidRDefault="00F9446D" w:rsidP="00F9446D">
      <w:pPr>
        <w:pStyle w:val="figurecaption0"/>
        <w:jc w:val="both"/>
      </w:pPr>
      <w:bookmarkStart w:id="290" w:name="_Ref357178673"/>
      <w:proofErr w:type="gramStart"/>
      <w:r>
        <w:rPr>
          <w:b/>
        </w:rPr>
        <w:t xml:space="preserve">Fig. </w:t>
      </w:r>
      <w:fldSimple w:instr=" SEQ &quot;Figure&quot; \* MERGEFORMAT ">
        <w:r w:rsidR="00894EB4" w:rsidRPr="00894EB4">
          <w:rPr>
            <w:b/>
            <w:noProof/>
          </w:rPr>
          <w:t>4</w:t>
        </w:r>
      </w:fldSimple>
      <w:bookmarkEnd w:id="290"/>
      <w:r>
        <w:rPr>
          <w:b/>
        </w:rPr>
        <w:t>.</w:t>
      </w:r>
      <w:proofErr w:type="gramEnd"/>
      <w:r>
        <w:t xml:space="preserve"> </w:t>
      </w:r>
      <w:proofErr w:type="gramStart"/>
      <w:r w:rsidRPr="00F9446D">
        <w:t>Collapsing</w:t>
      </w:r>
      <w:r>
        <w:t xml:space="preserve"> vertices.</w:t>
      </w:r>
      <w:proofErr w:type="gramEnd"/>
      <w:r>
        <w:t xml:space="preserve"> </w:t>
      </w:r>
      <w:r w:rsidR="00C73272">
        <w:t>T</w:t>
      </w:r>
      <w:r>
        <w:t xml:space="preserve">he original state showing four </w:t>
      </w:r>
      <w:r w:rsidRPr="00F9446D">
        <w:rPr>
          <w:i/>
        </w:rPr>
        <w:t>activities</w:t>
      </w:r>
      <w:r>
        <w:t xml:space="preserve"> and two </w:t>
      </w:r>
      <w:r w:rsidRPr="00F9446D">
        <w:rPr>
          <w:i/>
        </w:rPr>
        <w:t>entities</w:t>
      </w:r>
      <w:r>
        <w:t xml:space="preserve"> with edges </w:t>
      </w:r>
      <w:del w:id="291" w:author="Leonardo Murta" w:date="2013-06-05T00:04:00Z">
        <w:r w:rsidDel="0097349D">
          <w:delText xml:space="preserve">from </w:delText>
        </w:r>
      </w:del>
      <w:ins w:id="292" w:author="Leonardo Murta" w:date="2013-06-05T00:04:00Z">
        <w:r w:rsidR="0097349D">
          <w:t xml:space="preserve">of </w:t>
        </w:r>
      </w:ins>
      <w:r>
        <w:t>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xml:space="preserve">. </w:t>
      </w:r>
      <w:ins w:id="293" w:author="Leonardo Murta" w:date="2013-06-05T00:04:00Z">
        <w:r w:rsidR="0097349D">
          <w:t>T</w:t>
        </w:r>
      </w:ins>
      <w:del w:id="294" w:author="Leonardo Murta" w:date="2013-06-05T00:04:00Z">
        <w:r w:rsidDel="0097349D">
          <w:delText>Note t</w:delText>
        </w:r>
      </w:del>
      <w:r>
        <w:t>he size of the resulting edge is bigger than the original ones as a resulting from summing each edge’s values.</w:t>
      </w:r>
    </w:p>
    <w:p w14:paraId="30D7696C" w14:textId="5310EB35"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w:t>
      </w:r>
      <w:del w:id="295" w:author="Leonardo Murta" w:date="2013-06-05T00:06:00Z">
        <w:r w:rsidRPr="00975E62" w:rsidDel="003426AD">
          <w:delText xml:space="preserve">will </w:delText>
        </w:r>
      </w:del>
      <w:r w:rsidRPr="00975E62">
        <w:t xml:space="preserve">have their colors changed according to their respective values. It uses the traffic light scale </w:t>
      </w:r>
      <w:r w:rsidR="00DA46A2" w:rsidRPr="00975E62">
        <w:fldChar w:fldCharType="begin"/>
      </w:r>
      <w:r w:rsidR="00F11AC0">
        <w:instrText xml:space="preserve"> ADDIN ZOTERO_ITEM CSL_CITATION {"citationID":"1io2lg2n20","properties":{"formattedCitation":"[18]","plainCitation":"[18]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DA46A2" w:rsidRPr="00975E62">
        <w:fldChar w:fldCharType="separate"/>
      </w:r>
      <w:r w:rsidR="00F11AC0" w:rsidRPr="00F11AC0">
        <w:t>[18]</w:t>
      </w:r>
      <w:r w:rsidR="00DA46A2" w:rsidRPr="00975E62">
        <w:fldChar w:fldCharType="end"/>
      </w:r>
      <w:r w:rsidRPr="00975E62">
        <w:t xml:space="preserve">, which indicates the status of the variable using </w:t>
      </w:r>
      <w:commentRangeStart w:id="296"/>
      <w:r w:rsidRPr="00975E62">
        <w:t xml:space="preserve">red, yellow, or green </w:t>
      </w:r>
      <w:commentRangeEnd w:id="296"/>
      <w:r w:rsidR="003426AD">
        <w:rPr>
          <w:rStyle w:val="CommentReference"/>
        </w:rPr>
        <w:commentReference w:id="296"/>
      </w:r>
      <w:r w:rsidRPr="00975E62">
        <w:t xml:space="preserve">color. As an example, imagine that we desire to analyze the player’s </w:t>
      </w:r>
      <w:r w:rsidR="002B5963">
        <w:t>financial situation</w:t>
      </w:r>
      <w:r w:rsidRPr="00975E62">
        <w:t xml:space="preserve"> throughout the game. When filtered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t>
      </w:r>
      <w:del w:id="297" w:author="Leonardo Murta" w:date="2013-06-05T00:07:00Z">
        <w:r w:rsidRPr="00975E62" w:rsidDel="00065519">
          <w:delText xml:space="preserve">will </w:delText>
        </w:r>
      </w:del>
      <w:r w:rsidRPr="00975E62">
        <w:t>have their colors changed a</w:t>
      </w:r>
      <w:r w:rsidRPr="00975E62">
        <w:t>c</w:t>
      </w:r>
      <w:r w:rsidRPr="00975E62">
        <w:t xml:space="preserve">cording to </w:t>
      </w:r>
      <w:del w:id="298" w:author="Leonardo Murta" w:date="2013-06-05T00:07:00Z">
        <w:r w:rsidRPr="00975E62" w:rsidDel="00065519">
          <w:delText xml:space="preserve">its </w:delText>
        </w:r>
      </w:del>
      <w:ins w:id="299" w:author="Leonardo Murta" w:date="2013-06-05T00:07:00Z">
        <w:r w:rsidR="00065519">
          <w:t>their</w:t>
        </w:r>
        <w:r w:rsidR="00065519" w:rsidRPr="00975E62">
          <w:t xml:space="preserve"> </w:t>
        </w:r>
      </w:ins>
      <w:r w:rsidRPr="00975E62">
        <w:t>value</w:t>
      </w:r>
      <w:ins w:id="300" w:author="Leonardo Murta" w:date="2013-06-05T00:07:00Z">
        <w:r w:rsidR="00065519">
          <w:t>s</w:t>
        </w:r>
      </w:ins>
      <w:r w:rsidRPr="00975E62">
        <w:t xml:space="preserve">. Activating this type of </w:t>
      </w:r>
      <w:commentRangeStart w:id="301"/>
      <w:r w:rsidRPr="00975E62">
        <w:t xml:space="preserve">filter </w:t>
      </w:r>
      <w:commentRangeEnd w:id="301"/>
      <w:r w:rsidR="000C4094">
        <w:rPr>
          <w:rStyle w:val="CommentReference"/>
        </w:rPr>
        <w:commentReference w:id="301"/>
      </w:r>
      <w:r w:rsidRPr="00975E62">
        <w:t xml:space="preserve">allow the </w:t>
      </w:r>
      <w:r w:rsidR="00D81246">
        <w:t xml:space="preserve">developer </w:t>
      </w:r>
      <w:r w:rsidRPr="00975E62">
        <w:t>to see the pla</w:t>
      </w:r>
      <w:r w:rsidRPr="00975E62">
        <w:t>y</w:t>
      </w:r>
      <w:r w:rsidRPr="00975E62">
        <w:t xml:space="preserve">er’s </w:t>
      </w:r>
      <w:r w:rsidR="002B5963">
        <w:t>finances</w:t>
      </w:r>
      <w:r w:rsidR="002B5963" w:rsidRPr="00975E62">
        <w:t xml:space="preserve"> </w:t>
      </w:r>
      <w:r w:rsidRPr="00975E62">
        <w:t xml:space="preserve">throughout the game, making it easier to identify situations where he might have had </w:t>
      </w:r>
      <w:r w:rsidR="002B5963">
        <w:t>financial problems</w:t>
      </w:r>
      <w:r w:rsidRPr="00975E62">
        <w:t xml:space="preserve"> (red color). Section </w:t>
      </w:r>
      <w:r w:rsidR="00DA46A2">
        <w:fldChar w:fldCharType="begin"/>
      </w:r>
      <w:r w:rsidR="00236606">
        <w:instrText xml:space="preserve"> REF _Ref350607599 \r \h </w:instrText>
      </w:r>
      <w:r w:rsidR="00DA46A2">
        <w:fldChar w:fldCharType="separate"/>
      </w:r>
      <w:proofErr w:type="gramStart"/>
      <w:r w:rsidR="00894EB4">
        <w:t>6</w:t>
      </w:r>
      <w:proofErr w:type="gramEnd"/>
      <w:r w:rsidR="00DA46A2">
        <w:fldChar w:fldCharType="end"/>
      </w:r>
      <w:r w:rsidR="00236606">
        <w:t xml:space="preserve"> </w:t>
      </w:r>
      <w:r w:rsidRPr="00975E62">
        <w:t xml:space="preserve">provides more examples of those </w:t>
      </w:r>
      <w:commentRangeStart w:id="302"/>
      <w:r w:rsidRPr="00975E62">
        <w:t>features</w:t>
      </w:r>
      <w:commentRangeEnd w:id="302"/>
      <w:r w:rsidR="000C4094">
        <w:rPr>
          <w:rStyle w:val="CommentReference"/>
        </w:rPr>
        <w:commentReference w:id="302"/>
      </w:r>
      <w:r w:rsidRPr="00975E62">
        <w:t>.</w:t>
      </w:r>
    </w:p>
    <w:p w14:paraId="52F42C20" w14:textId="77777777"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 xml:space="preserve">be used to analyze player’s behavior, detecting situations that the player had difficulties or </w:t>
      </w:r>
      <w:proofErr w:type="gramStart"/>
      <w:r w:rsidR="00D81246">
        <w:t>didn’t</w:t>
      </w:r>
      <w:proofErr w:type="gramEnd"/>
      <w:r w:rsidR="00D81246">
        <w:t xml:space="preserve"> behave accor</w:t>
      </w:r>
      <w:r w:rsidR="00D81246">
        <w:t>d</w:t>
      </w:r>
      <w:r w:rsidR="00D81246">
        <w:t>ing to the developer</w:t>
      </w:r>
      <w:r w:rsidR="002B3614">
        <w:t>’s</w:t>
      </w:r>
      <w:r w:rsidR="00D81246">
        <w:t xml:space="preserve"> plan. </w:t>
      </w:r>
      <w:commentRangeStart w:id="303"/>
      <w:r w:rsidR="00D81246">
        <w:t xml:space="preserve">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 xml:space="preserve">nformation </w:t>
      </w:r>
      <w:proofErr w:type="gramStart"/>
      <w:r w:rsidRPr="00975E62">
        <w:t>can be omi</w:t>
      </w:r>
      <w:r w:rsidRPr="00975E62">
        <w:t>t</w:t>
      </w:r>
      <w:r w:rsidRPr="00975E62">
        <w:t>ted in the graph or grouped together by features presented in the application</w:t>
      </w:r>
      <w:proofErr w:type="gramEnd"/>
      <w:r w:rsidRPr="00975E62">
        <w:t xml:space="preserve">. </w:t>
      </w:r>
      <w:commentRangeEnd w:id="303"/>
      <w:r w:rsidR="0097225C">
        <w:rPr>
          <w:rStyle w:val="CommentReference"/>
        </w:rPr>
        <w:commentReference w:id="303"/>
      </w:r>
    </w:p>
    <w:p w14:paraId="7C4DA3EF" w14:textId="77777777" w:rsidR="007307F5" w:rsidRDefault="000E3B78" w:rsidP="007307F5">
      <w:pPr>
        <w:pStyle w:val="heading2"/>
      </w:pPr>
      <w:r>
        <w:t>Granularity</w:t>
      </w:r>
    </w:p>
    <w:p w14:paraId="4996FFA2" w14:textId="497539A5"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w:t>
      </w:r>
      <w:del w:id="304" w:author="Leonardo Murta" w:date="2013-06-05T00:12:00Z">
        <w:r w:rsidRPr="005A4C6B" w:rsidDel="00017699">
          <w:delText xml:space="preserve">to be </w:delText>
        </w:r>
      </w:del>
      <w:r w:rsidRPr="005A4C6B">
        <w:t>overwhelming</w:t>
      </w:r>
      <w:del w:id="305" w:author="Leonardo Murta" w:date="2013-06-05T00:12:00Z">
        <w:r w:rsidRPr="005A4C6B" w:rsidDel="00017699">
          <w:delText xml:space="preserve"> </w:delText>
        </w:r>
        <w:r w:rsidR="00607311" w:rsidDel="00017699">
          <w:delText>for the anal</w:delText>
        </w:r>
        <w:r w:rsidR="00607311" w:rsidDel="00017699">
          <w:delText>y</w:delText>
        </w:r>
        <w:r w:rsidR="00607311" w:rsidDel="00017699">
          <w:delText>sis stage</w:delText>
        </w:r>
      </w:del>
      <w:r w:rsidRPr="005A4C6B">
        <w:t xml:space="preserve">, even when making pre-filtering during the generation of the </w:t>
      </w:r>
      <w:r w:rsidRPr="005A4C6B">
        <w:rPr>
          <w:i/>
        </w:rPr>
        <w:t>game flow log</w:t>
      </w:r>
      <w:r w:rsidRPr="005A4C6B">
        <w:t xml:space="preserve">. One way to avoid such situations is to show the provenance graph with some filters selected instead of its full extension. For example, before showing the graph to the user, it is possible to </w:t>
      </w:r>
      <w:del w:id="306" w:author="Leonardo Murta" w:date="2013-06-05T00:13:00Z">
        <w:r w:rsidRPr="005A4C6B" w:rsidDel="00017699">
          <w:delText xml:space="preserve">use </w:delText>
        </w:r>
      </w:del>
      <w:r w:rsidRPr="005A4C6B">
        <w:t>collapses</w:t>
      </w:r>
      <w:ins w:id="307" w:author="Leonardo Murta" w:date="2013-06-05T00:13:00Z">
        <w:r w:rsidR="00017699">
          <w:t xml:space="preserve"> less relevant vertices</w:t>
        </w:r>
      </w:ins>
      <w:r w:rsidRPr="005A4C6B">
        <w:t xml:space="preserve"> to reduce the graph’s size. </w:t>
      </w:r>
      <w:r w:rsidR="00607311">
        <w:t>For instance, c</w:t>
      </w:r>
      <w:r w:rsidRPr="005A4C6B">
        <w:t xml:space="preserve">ombats </w:t>
      </w:r>
      <w:r w:rsidR="00607311">
        <w:t>sta</w:t>
      </w:r>
      <w:r w:rsidR="00607311">
        <w:t>g</w:t>
      </w:r>
      <w:r w:rsidR="00607311">
        <w:t xml:space="preserve">es </w:t>
      </w:r>
      <w:proofErr w:type="gramStart"/>
      <w:r w:rsidRPr="005A4C6B">
        <w:t>can be identified and collapsed into a single vertex for each instance</w:t>
      </w:r>
      <w:proofErr w:type="gramEnd"/>
      <w:r w:rsidRPr="005A4C6B">
        <w:t>. Pla</w:t>
      </w:r>
      <w:r w:rsidRPr="005A4C6B">
        <w:t>c</w:t>
      </w:r>
      <w:r w:rsidRPr="005A4C6B">
        <w:t xml:space="preserve">es visited </w:t>
      </w:r>
      <w:r w:rsidRPr="005A4C6B">
        <w:lastRenderedPageBreak/>
        <w:t xml:space="preserve">in the game </w:t>
      </w:r>
      <w:proofErr w:type="gramStart"/>
      <w:r w:rsidRPr="005A4C6B">
        <w:t>can also be collapsed</w:t>
      </w:r>
      <w:proofErr w:type="gramEnd"/>
      <w:r w:rsidRPr="005A4C6B">
        <w:t xml:space="preserve"> into a single vertex, containing all intera</w:t>
      </w:r>
      <w:r w:rsidRPr="005A4C6B">
        <w:t>c</w:t>
      </w:r>
      <w:r w:rsidRPr="005A4C6B">
        <w:t xml:space="preserve">tions made in that location. </w:t>
      </w:r>
      <w:commentRangeStart w:id="308"/>
      <w:r w:rsidRPr="005A4C6B">
        <w:t xml:space="preserve">It is also possible to </w:t>
      </w:r>
      <w:del w:id="309" w:author="Leonardo Murta" w:date="2013-06-05T00:14:00Z">
        <w:r w:rsidRPr="005A4C6B" w:rsidDel="00BA108C">
          <w:delText xml:space="preserve">have </w:delText>
        </w:r>
      </w:del>
      <w:r w:rsidRPr="005A4C6B">
        <w:t>collapse</w:t>
      </w:r>
      <w:ins w:id="310" w:author="Leonardo Murta" w:date="2013-06-05T00:14:00Z">
        <w:r w:rsidR="00BA108C">
          <w:t xml:space="preserve"> collapsed vertices</w:t>
        </w:r>
      </w:ins>
      <w:del w:id="311" w:author="Leonardo Murta" w:date="2013-06-05T00:14:00Z">
        <w:r w:rsidRPr="005A4C6B" w:rsidDel="00BA108C">
          <w:delText>s inside co</w:delText>
        </w:r>
        <w:r w:rsidRPr="005A4C6B" w:rsidDel="00BA108C">
          <w:delText>l</w:delText>
        </w:r>
        <w:r w:rsidRPr="005A4C6B" w:rsidDel="00BA108C">
          <w:delText>lapses</w:delText>
        </w:r>
      </w:del>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to expand only the situ</w:t>
      </w:r>
      <w:r w:rsidR="00BF3D38">
        <w:t>a</w:t>
      </w:r>
      <w:r w:rsidR="00BF3D38">
        <w:t xml:space="preserve">tions he desires to analyze. </w:t>
      </w:r>
      <w:commentRangeEnd w:id="308"/>
      <w:r w:rsidR="00BA108C">
        <w:rPr>
          <w:rStyle w:val="CommentReference"/>
        </w:rPr>
        <w:commentReference w:id="308"/>
      </w:r>
    </w:p>
    <w:p w14:paraId="40D9D4C6" w14:textId="2717DBA6" w:rsidR="005A4C6B" w:rsidRPr="005A4C6B" w:rsidRDefault="00607311" w:rsidP="005A4C6B">
      <w:commentRangeStart w:id="312"/>
      <w:r>
        <w:t xml:space="preserve">In our </w:t>
      </w:r>
      <w:proofErr w:type="gramStart"/>
      <w:r>
        <w:t>implementation</w:t>
      </w:r>
      <w:proofErr w:type="gramEnd"/>
      <w:r>
        <w:t xml:space="preserve"> it</w:t>
      </w:r>
      <w:r w:rsidRPr="005A4C6B">
        <w:t xml:space="preserve"> </w:t>
      </w:r>
      <w:r w:rsidR="005A4C6B" w:rsidRPr="005A4C6B">
        <w:t>is also possible to go beyond that. Instead of collapsing all combats and l</w:t>
      </w:r>
      <w:r w:rsidR="005A4C6B" w:rsidRPr="005A4C6B">
        <w:t>o</w:t>
      </w:r>
      <w:r w:rsidR="005A4C6B" w:rsidRPr="005A4C6B">
        <w:t xml:space="preserve">cations, filters </w:t>
      </w:r>
      <w:proofErr w:type="gramStart"/>
      <w:r w:rsidR="005A4C6B" w:rsidRPr="005A4C6B">
        <w:t>can be used</w:t>
      </w:r>
      <w:proofErr w:type="gramEnd"/>
      <w:r w:rsidR="005A4C6B" w:rsidRPr="005A4C6B">
        <w:t xml:space="preserve"> to decide which combats or locations were not rel</w:t>
      </w:r>
      <w:r w:rsidR="005A4C6B" w:rsidRPr="005A4C6B">
        <w:t>e</w:t>
      </w:r>
      <w:r w:rsidR="005A4C6B" w:rsidRPr="005A4C6B">
        <w:t xml:space="preserve">vant to the story, or had no noticeable impact in the player’s journey, while keeping important events visible to the </w:t>
      </w:r>
      <w:r w:rsidR="006B318F">
        <w:t>developer</w:t>
      </w:r>
      <w:r w:rsidR="005A4C6B" w:rsidRPr="005A4C6B">
        <w:t>.</w:t>
      </w:r>
      <w:commentRangeEnd w:id="312"/>
      <w:r w:rsidR="001C570A">
        <w:rPr>
          <w:rStyle w:val="CommentReference"/>
        </w:rPr>
        <w:commentReference w:id="312"/>
      </w:r>
      <w:r w:rsidR="005A4C6B" w:rsidRPr="005A4C6B">
        <w:t xml:space="preserve"> This is possible because prov</w:t>
      </w:r>
      <w:r w:rsidR="005A4C6B" w:rsidRPr="005A4C6B">
        <w:t>e</w:t>
      </w:r>
      <w:r w:rsidR="005A4C6B" w:rsidRPr="005A4C6B">
        <w:t xml:space="preserve">nance </w:t>
      </w:r>
      <w:proofErr w:type="gramStart"/>
      <w:r w:rsidR="005A4C6B" w:rsidRPr="005A4C6B">
        <w:t>is analyzed</w:t>
      </w:r>
      <w:proofErr w:type="gramEnd"/>
      <w:r w:rsidR="005A4C6B" w:rsidRPr="005A4C6B">
        <w:t xml:space="preserve"> from the present to the past. This way, combats outcomes </w:t>
      </w:r>
      <w:proofErr w:type="gramStart"/>
      <w:r w:rsidR="005A4C6B" w:rsidRPr="005A4C6B">
        <w:t>are known</w:t>
      </w:r>
      <w:proofErr w:type="gramEnd"/>
      <w:r w:rsidR="005A4C6B" w:rsidRPr="005A4C6B">
        <w:t xml:space="preserve"> and can be used to decide if they are relevant or not. If the player was victor</w:t>
      </w:r>
      <w:r w:rsidR="005A4C6B" w:rsidRPr="005A4C6B">
        <w:t>i</w:t>
      </w:r>
      <w:r w:rsidR="005A4C6B" w:rsidRPr="005A4C6B">
        <w:t>ous with minor challenge, did not suffer s</w:t>
      </w:r>
      <w:r w:rsidR="005A4C6B" w:rsidRPr="005A4C6B">
        <w:t>e</w:t>
      </w:r>
      <w:r w:rsidR="005A4C6B" w:rsidRPr="005A4C6B">
        <w:t>vere wounds, or barely used any resources at his disposal, t</w:t>
      </w:r>
      <w:commentRangeStart w:id="313"/>
      <w:r w:rsidR="005A4C6B" w:rsidRPr="005A4C6B">
        <w:t xml:space="preserve">hen the entire combat </w:t>
      </w:r>
      <w:proofErr w:type="gramStart"/>
      <w:r w:rsidR="005A4C6B" w:rsidRPr="005A4C6B">
        <w:t>can be simplified</w:t>
      </w:r>
      <w:proofErr w:type="gramEnd"/>
      <w:r w:rsidR="005A4C6B" w:rsidRPr="005A4C6B">
        <w:t xml:space="preserve"> into just one vertex represen</w:t>
      </w:r>
      <w:r w:rsidR="005A4C6B" w:rsidRPr="005A4C6B">
        <w:t>t</w:t>
      </w:r>
      <w:r w:rsidR="005A4C6B" w:rsidRPr="005A4C6B">
        <w:t>ing the combat with the enemy</w:t>
      </w:r>
      <w:commentRangeEnd w:id="313"/>
      <w:r>
        <w:rPr>
          <w:rStyle w:val="CommentReference"/>
        </w:rPr>
        <w:commentReference w:id="313"/>
      </w:r>
      <w:r w:rsidR="005A4C6B" w:rsidRPr="005A4C6B">
        <w:t xml:space="preserve">. However, if the combat was challenging or the player lost, it </w:t>
      </w:r>
      <w:r>
        <w:t>may be</w:t>
      </w:r>
      <w:r w:rsidRPr="005A4C6B">
        <w:t xml:space="preserve"> </w:t>
      </w:r>
      <w:r w:rsidR="005A4C6B" w:rsidRPr="005A4C6B">
        <w:t>inte</w:t>
      </w:r>
      <w:r w:rsidR="005A4C6B" w:rsidRPr="005A4C6B">
        <w:t>r</w:t>
      </w:r>
      <w:r w:rsidR="005A4C6B" w:rsidRPr="005A4C6B">
        <w:t xml:space="preserve">esting to display all actions for </w:t>
      </w:r>
      <w:r>
        <w:t xml:space="preserve">a correct </w:t>
      </w:r>
      <w:r w:rsidR="005A4C6B" w:rsidRPr="005A4C6B">
        <w:t>analysis, allowing the player to identify i</w:t>
      </w:r>
      <w:r w:rsidR="005A4C6B" w:rsidRPr="005A4C6B">
        <w:t>m</w:t>
      </w:r>
      <w:r w:rsidR="005A4C6B" w:rsidRPr="005A4C6B">
        <w:t>portant facts that influenced the combat outcome</w:t>
      </w:r>
      <w:commentRangeStart w:id="314"/>
      <w:r w:rsidR="005A4C6B" w:rsidRPr="005A4C6B">
        <w:t xml:space="preserve">. </w:t>
      </w:r>
      <w:ins w:id="315" w:author="Kohwalter" w:date="2013-05-29T20:18:00Z">
        <w:r w:rsidR="00C73272">
          <w:t xml:space="preserve">Note that this type of filter </w:t>
        </w:r>
      </w:ins>
      <w:ins w:id="316" w:author="Kohwalter" w:date="2013-05-29T20:19:00Z">
        <w:r w:rsidR="00C73272">
          <w:t xml:space="preserve">is </w:t>
        </w:r>
      </w:ins>
      <w:ins w:id="317" w:author="Kohwalter" w:date="2013-05-29T22:33:00Z">
        <w:r w:rsidR="00D92A2A">
          <w:t xml:space="preserve">heavily </w:t>
        </w:r>
      </w:ins>
      <w:ins w:id="318" w:author="Kohwalter" w:date="2013-05-29T20:19:00Z">
        <w:r w:rsidR="00C73272">
          <w:t xml:space="preserve">dependable of the game context, so </w:t>
        </w:r>
        <w:del w:id="319" w:author="Leonardo Murta" w:date="2013-06-05T00:20:00Z">
          <w:r w:rsidR="00C73272" w:rsidDel="00BA0E9D">
            <w:delText>each game would be r</w:delText>
          </w:r>
          <w:r w:rsidR="00C73272" w:rsidDel="00BA0E9D">
            <w:delText>e</w:delText>
          </w:r>
          <w:r w:rsidR="00C73272" w:rsidDel="00BA0E9D">
            <w:delText xml:space="preserve">quired to have </w:delText>
          </w:r>
        </w:del>
      </w:ins>
      <w:ins w:id="320" w:author="Kohwalter" w:date="2013-05-29T22:33:00Z">
        <w:del w:id="321" w:author="Leonardo Murta" w:date="2013-06-05T00:20:00Z">
          <w:r w:rsidR="00D92A2A" w:rsidDel="00BA0E9D">
            <w:delText>its own</w:delText>
          </w:r>
        </w:del>
      </w:ins>
      <w:ins w:id="322" w:author="Leonardo Murta" w:date="2013-06-05T00:20:00Z">
        <w:r w:rsidR="00BA0E9D">
          <w:t>a specific</w:t>
        </w:r>
      </w:ins>
      <w:ins w:id="323" w:author="Kohwalter" w:date="2013-05-29T20:46:00Z">
        <w:r w:rsidR="00A727FF">
          <w:t xml:space="preserve"> </w:t>
        </w:r>
      </w:ins>
      <w:ins w:id="324" w:author="Kohwalter" w:date="2013-05-29T20:19:00Z">
        <w:r w:rsidR="00C73272">
          <w:t xml:space="preserve">set of filters </w:t>
        </w:r>
        <w:del w:id="325" w:author="Leonardo Murta" w:date="2013-06-05T00:20:00Z">
          <w:r w:rsidR="00C73272" w:rsidDel="00BA0E9D">
            <w:delText>for this function</w:delText>
          </w:r>
        </w:del>
      </w:ins>
      <w:proofErr w:type="gramStart"/>
      <w:ins w:id="326" w:author="Leonardo Murta" w:date="2013-06-05T00:20:00Z">
        <w:r w:rsidR="00BA0E9D">
          <w:t>should be implemented</w:t>
        </w:r>
        <w:proofErr w:type="gramEnd"/>
        <w:r w:rsidR="00BA0E9D">
          <w:t xml:space="preserve"> for each individual game</w:t>
        </w:r>
      </w:ins>
      <w:ins w:id="327" w:author="Kohwalter" w:date="2013-05-29T20:19:00Z">
        <w:r w:rsidR="00C73272">
          <w:t>.</w:t>
        </w:r>
      </w:ins>
      <w:commentRangeEnd w:id="314"/>
      <w:r w:rsidR="00231CE1">
        <w:rPr>
          <w:rStyle w:val="CommentReference"/>
        </w:rPr>
        <w:commentReference w:id="314"/>
      </w:r>
    </w:p>
    <w:p w14:paraId="7FC4917C" w14:textId="26A964FE"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t>
      </w:r>
      <w:del w:id="328" w:author="Leonardo Murta" w:date="2013-06-05T00:21:00Z">
        <w:r w:rsidDel="000C0395">
          <w:delText xml:space="preserve">will </w:delText>
        </w:r>
      </w:del>
      <w:r>
        <w:t>need to create their own inference rules cu</w:t>
      </w:r>
      <w:r>
        <w:t>s</w:t>
      </w:r>
      <w:r>
        <w:t>tomized to their games, such as clustering sequences of actions and identifying irrel</w:t>
      </w:r>
      <w:r>
        <w:t>e</w:t>
      </w:r>
      <w:r>
        <w:t xml:space="preserve">vant sections that </w:t>
      </w:r>
      <w:proofErr w:type="gramStart"/>
      <w:r>
        <w:t>can be omitted</w:t>
      </w:r>
      <w:proofErr w:type="gramEnd"/>
      <w:r>
        <w:t xml:space="preserve">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DA46A2" w:rsidRPr="00975E62">
        <w:fldChar w:fldCharType="begin"/>
      </w:r>
      <w:r w:rsidR="00F11AC0">
        <w:instrText xml:space="preserve"> ADDIN ZOTERO_ITEM CSL_CITATION {"citationID":"czTb2tcz","properties":{"formattedCitation":"{\\rtf [19\\uc0\\u8211{}23]}","plainCitation":"[19–23]"},"citationItems":[{"id":91,"uris":["http://zotero.org/users/1122386/items/36Q322NW"],"uri":["http://zotero.org/users/1122386/items/36Q322NW"],"itemData":{"id":91,"type":"article-journal","title":"Pattern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DA46A2" w:rsidRPr="00975E62">
        <w:fldChar w:fldCharType="separate"/>
      </w:r>
      <w:r w:rsidR="00F11AC0" w:rsidRPr="00F11AC0">
        <w:t>[19–23]</w:t>
      </w:r>
      <w:r w:rsidR="00DA46A2" w:rsidRPr="00975E62">
        <w:fldChar w:fldCharType="end"/>
      </w:r>
      <w:r w:rsidR="00B34235" w:rsidRPr="00975E62">
        <w:t xml:space="preserve">. </w:t>
      </w:r>
    </w:p>
    <w:p w14:paraId="330E2EEB" w14:textId="77777777" w:rsidR="00B34235" w:rsidRPr="00596186" w:rsidRDefault="001368F1" w:rsidP="001B2D5E">
      <w:pPr>
        <w:pStyle w:val="heading1"/>
        <w:rPr>
          <w:sz w:val="24"/>
        </w:rPr>
      </w:pPr>
      <w:bookmarkStart w:id="329" w:name="_Ref350607599"/>
      <w:commentRangeStart w:id="330"/>
      <w:commentRangeStart w:id="331"/>
      <w:commentRangeStart w:id="332"/>
      <w:r w:rsidRPr="00596186">
        <w:rPr>
          <w:sz w:val="24"/>
        </w:rPr>
        <w:t xml:space="preserve">Using </w:t>
      </w:r>
      <w:r w:rsidR="00B34235" w:rsidRPr="00596186">
        <w:rPr>
          <w:sz w:val="24"/>
        </w:rPr>
        <w:t xml:space="preserve">Provenance </w:t>
      </w:r>
      <w:r w:rsidRPr="00596186">
        <w:rPr>
          <w:sz w:val="24"/>
        </w:rPr>
        <w:t>in a Game</w:t>
      </w:r>
      <w:bookmarkEnd w:id="329"/>
      <w:commentRangeEnd w:id="330"/>
      <w:r w:rsidR="00121F42" w:rsidRPr="00596186">
        <w:rPr>
          <w:rStyle w:val="CommentReference"/>
          <w:b w:val="0"/>
          <w:bCs w:val="0"/>
          <w:sz w:val="24"/>
          <w:szCs w:val="24"/>
        </w:rPr>
        <w:commentReference w:id="330"/>
      </w:r>
      <w:commentRangeEnd w:id="331"/>
      <w:commentRangeEnd w:id="332"/>
      <w:r w:rsidR="00A10ADC">
        <w:rPr>
          <w:rStyle w:val="CommentReference"/>
          <w:b w:val="0"/>
          <w:bCs w:val="0"/>
        </w:rPr>
        <w:commentReference w:id="332"/>
      </w:r>
      <w:r w:rsidR="00F132C4" w:rsidRPr="00596186">
        <w:rPr>
          <w:rStyle w:val="CommentReference"/>
          <w:b w:val="0"/>
          <w:bCs w:val="0"/>
          <w:sz w:val="24"/>
          <w:szCs w:val="24"/>
        </w:rPr>
        <w:commentReference w:id="331"/>
      </w:r>
    </w:p>
    <w:p w14:paraId="422AC45D" w14:textId="19B89146" w:rsidR="00B34235" w:rsidRPr="001B2D5E" w:rsidRDefault="00B34235" w:rsidP="00A41C8B">
      <w:pPr>
        <w:pStyle w:val="p1a"/>
      </w:pPr>
      <w:r w:rsidRPr="001B2D5E">
        <w:t xml:space="preserve">We instantiated this provenance analysis infrastructure, which uses the proposed framework presented in </w:t>
      </w:r>
      <w:r w:rsidR="00DA46A2"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001368F1">
        <w:t xml:space="preserve"> and described </w:t>
      </w:r>
      <w:del w:id="333" w:author="Leonardo Murta" w:date="2013-06-05T00:23:00Z">
        <w:r w:rsidR="001368F1" w:rsidDel="00A10ADC">
          <w:delText xml:space="preserve">at </w:delText>
        </w:r>
      </w:del>
      <w:ins w:id="334" w:author="Leonardo Murta" w:date="2013-06-05T00:23:00Z">
        <w:r w:rsidR="00A10ADC">
          <w:t xml:space="preserve">in </w:t>
        </w:r>
      </w:ins>
      <w:r w:rsidR="001368F1">
        <w:t xml:space="preserve">section </w:t>
      </w:r>
      <w:r w:rsidR="00DA46A2">
        <w:fldChar w:fldCharType="begin"/>
      </w:r>
      <w:r w:rsidR="001368F1">
        <w:instrText xml:space="preserve"> REF _Ref350608012 \r \h </w:instrText>
      </w:r>
      <w:r w:rsidR="00DA46A2">
        <w:fldChar w:fldCharType="separate"/>
      </w:r>
      <w:r w:rsidR="00894EB4">
        <w:t>4</w:t>
      </w:r>
      <w:r w:rsidR="00DA46A2">
        <w:fldChar w:fldCharType="end"/>
      </w:r>
      <w:r w:rsidR="001368F1">
        <w:t>,</w:t>
      </w:r>
      <w:r w:rsidRPr="001B2D5E">
        <w:t xml:space="preserve"> in a Software Engineering ed</w:t>
      </w:r>
      <w:r w:rsidRPr="001B2D5E">
        <w:t>u</w:t>
      </w:r>
      <w:r w:rsidRPr="001B2D5E">
        <w:t xml:space="preserve">cational strategy game named </w:t>
      </w:r>
      <w:proofErr w:type="spellStart"/>
      <w:r w:rsidRPr="001B2D5E">
        <w:t>SDM</w:t>
      </w:r>
      <w:proofErr w:type="spellEnd"/>
      <w:r w:rsidRPr="001B2D5E">
        <w:t xml:space="preserve"> (Software Development Manager) </w:t>
      </w:r>
      <w:r w:rsidR="00DA46A2" w:rsidRPr="001B2D5E">
        <w:fldChar w:fldCharType="begin"/>
      </w:r>
      <w:r w:rsidR="00F11AC0">
        <w:instrText xml:space="preserve"> ADDIN ZOTERO_ITEM CSL_CITATION {"citationID":"GdBoMwTt","properties":{"formattedCitation":"[24]","plainCitation":"[24]"},"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DA46A2" w:rsidRPr="001B2D5E">
        <w:fldChar w:fldCharType="separate"/>
      </w:r>
      <w:r w:rsidR="00F11AC0" w:rsidRPr="00F11AC0">
        <w:t>[24]</w:t>
      </w:r>
      <w:r w:rsidR="00DA46A2" w:rsidRPr="001B2D5E">
        <w:fldChar w:fldCharType="end"/>
      </w:r>
      <w:r w:rsidRPr="001B2D5E">
        <w:t xml:space="preserve">. The goal of </w:t>
      </w:r>
      <w:proofErr w:type="spellStart"/>
      <w:r w:rsidRPr="001B2D5E">
        <w:t>SDM</w:t>
      </w:r>
      <w:proofErr w:type="spellEnd"/>
      <w:r w:rsidRPr="001B2D5E">
        <w:t xml:space="preserve">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 xml:space="preserve">lowing </w:t>
      </w:r>
      <w:del w:id="335" w:author="Leonardo Murta" w:date="2013-06-05T00:24:00Z">
        <w:r w:rsidRPr="001B2D5E" w:rsidDel="00053FC8">
          <w:delText xml:space="preserve">the possibility of </w:delText>
        </w:r>
      </w:del>
      <w:r w:rsidRPr="001B2D5E">
        <w:t>tracking mistakes made during a game session</w:t>
      </w:r>
      <w:r w:rsidR="00897A30">
        <w:t xml:space="preserve"> or identifying game mechanics that requires tinkering</w:t>
      </w:r>
      <w:r w:rsidRPr="001B2D5E">
        <w:t>.</w:t>
      </w:r>
    </w:p>
    <w:p w14:paraId="7DBBF933" w14:textId="53BF3B9C" w:rsidR="00897A30" w:rsidRDefault="00897A30" w:rsidP="00897A30">
      <w:r w:rsidRPr="00897A30">
        <w:t xml:space="preserve">In </w:t>
      </w:r>
      <w:proofErr w:type="spellStart"/>
      <w:r w:rsidRPr="00897A30">
        <w:t>SDM</w:t>
      </w:r>
      <w:proofErr w:type="spellEnd"/>
      <w:r w:rsidRPr="00897A30">
        <w:t xml:space="preserve">, </w:t>
      </w:r>
      <w:commentRangeStart w:id="336"/>
      <w:r w:rsidRPr="00897A30">
        <w:t xml:space="preserve">which was developed using the game engine Unity3D </w:t>
      </w:r>
      <w:r w:rsidR="00DA46A2" w:rsidRPr="00897A30">
        <w:fldChar w:fldCharType="begin"/>
      </w:r>
      <w:r w:rsidR="00F11AC0">
        <w:instrText xml:space="preserve"> ADDIN ZOTERO_ITEM CSL_CITATION {"citationID":"to5I9ZBz","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DA46A2" w:rsidRPr="00897A30">
        <w:fldChar w:fldCharType="separate"/>
      </w:r>
      <w:r w:rsidR="00F11AC0" w:rsidRPr="00F11AC0">
        <w:t>[11]</w:t>
      </w:r>
      <w:r w:rsidR="00DA46A2" w:rsidRPr="00897A30">
        <w:fldChar w:fldCharType="end"/>
      </w:r>
      <w:r w:rsidRPr="00897A30">
        <w:t xml:space="preserve">, </w:t>
      </w:r>
      <w:commentRangeEnd w:id="336"/>
      <w:r w:rsidR="00053FC8">
        <w:rPr>
          <w:rStyle w:val="CommentReference"/>
        </w:rPr>
        <w:commentReference w:id="336"/>
      </w:r>
      <w:r w:rsidRPr="00897A30">
        <w:t xml:space="preserve">the player has a team of employees that </w:t>
      </w:r>
      <w:del w:id="337" w:author="Leonardo Murta" w:date="2013-06-05T00:25:00Z">
        <w:r w:rsidRPr="00897A30" w:rsidDel="00C002D0">
          <w:delText xml:space="preserve">are </w:delText>
        </w:r>
      </w:del>
      <w:ins w:id="338" w:author="Leonardo Murta" w:date="2013-06-05T00:25:00Z">
        <w:r w:rsidR="00C002D0">
          <w:t>is</w:t>
        </w:r>
        <w:r w:rsidR="00C002D0" w:rsidRPr="00897A30">
          <w:t xml:space="preserve"> </w:t>
        </w:r>
      </w:ins>
      <w:r w:rsidRPr="00897A30">
        <w:t xml:space="preserve">used to develop software according to contracts made with customers. The gameplay and game mechanics </w:t>
      </w:r>
      <w:proofErr w:type="gramStart"/>
      <w:r w:rsidRPr="00897A30">
        <w:t>are modeled</w:t>
      </w:r>
      <w:proofErr w:type="gramEnd"/>
      <w:r w:rsidRPr="00897A30">
        <w:t xml:space="preserve"> presenting possibil</w:t>
      </w:r>
      <w:r w:rsidRPr="00897A30">
        <w:t>i</w:t>
      </w:r>
      <w:r w:rsidRPr="00897A30">
        <w:t>ties to the player</w:t>
      </w:r>
      <w:ins w:id="339" w:author="Leonardo Murta" w:date="2013-06-05T00:26:00Z">
        <w:r w:rsidR="00C002D0">
          <w:t>, which</w:t>
        </w:r>
      </w:ins>
      <w:r w:rsidRPr="00897A30">
        <w:t xml:space="preserve"> </w:t>
      </w:r>
      <w:del w:id="340" w:author="Leonardo Murta" w:date="2013-06-05T00:26:00Z">
        <w:r w:rsidRPr="00897A30" w:rsidDel="00C002D0">
          <w:delText xml:space="preserve">to </w:delText>
        </w:r>
      </w:del>
      <w:r w:rsidRPr="00897A30">
        <w:t>decide</w:t>
      </w:r>
      <w:ins w:id="341" w:author="Leonardo Murta" w:date="2013-06-05T00:26:00Z">
        <w:r w:rsidR="00C002D0">
          <w:t>s</w:t>
        </w:r>
      </w:ins>
      <w:r w:rsidRPr="00897A30">
        <w:t xml:space="preserve"> strategies for development and define</w:t>
      </w:r>
      <w:ins w:id="342" w:author="Leonardo Murta" w:date="2013-06-05T00:26:00Z">
        <w:r w:rsidR="00C002D0">
          <w:t>s</w:t>
        </w:r>
      </w:ins>
      <w:r w:rsidRPr="00897A30">
        <w:t xml:space="preserve"> the roles for each staff member. As in any contract, the software has requirements that </w:t>
      </w:r>
      <w:proofErr w:type="gramStart"/>
      <w:r w:rsidRPr="00897A30">
        <w:t>must be followed</w:t>
      </w:r>
      <w:proofErr w:type="gramEnd"/>
      <w:r w:rsidRPr="00897A30">
        <w:t xml:space="preserve"> during development. From a gameplay point of view, these requirements </w:t>
      </w:r>
      <w:r w:rsidRPr="00897A30">
        <w:lastRenderedPageBreak/>
        <w:t xml:space="preserve">help to balance the mechanics and rules. When the software </w:t>
      </w:r>
      <w:proofErr w:type="gramStart"/>
      <w:r w:rsidRPr="00897A30">
        <w:t>is completed and deli</w:t>
      </w:r>
      <w:r w:rsidRPr="00897A30">
        <w:t>v</w:t>
      </w:r>
      <w:r w:rsidRPr="00897A30">
        <w:t>ered to the customer,</w:t>
      </w:r>
      <w:proofErr w:type="gramEnd"/>
      <w:r w:rsidRPr="00897A30">
        <w:t xml:space="preserve"> there is a quality assessment of the software and a project co</w:t>
      </w:r>
      <w:r w:rsidRPr="00897A30">
        <w:t>m</w:t>
      </w:r>
      <w:r w:rsidRPr="00897A30">
        <w:t>pletion payment accordingly to the product quality.</w:t>
      </w:r>
      <w:r w:rsidR="00F132C4">
        <w:t xml:space="preserve"> </w:t>
      </w:r>
      <w:commentRangeStart w:id="343"/>
      <w:commentRangeStart w:id="344"/>
      <w:ins w:id="345" w:author="Kohwalter" w:date="2013-05-29T21:54:00Z">
        <w:r w:rsidR="00DA46A2">
          <w:fldChar w:fldCharType="begin"/>
        </w:r>
        <w:r w:rsidR="00F132C4">
          <w:instrText xml:space="preserve"> REF _Ref357627734 \h </w:instrText>
        </w:r>
      </w:ins>
      <w:ins w:id="346" w:author="Kohwalter" w:date="2013-05-29T21:54:00Z">
        <w:r w:rsidR="00DA46A2">
          <w:fldChar w:fldCharType="separate"/>
        </w:r>
      </w:ins>
      <w:r w:rsidR="00894EB4">
        <w:rPr>
          <w:b/>
        </w:rPr>
        <w:t xml:space="preserve">Fig. </w:t>
      </w:r>
      <w:r w:rsidR="00894EB4">
        <w:rPr>
          <w:b/>
          <w:noProof/>
        </w:rPr>
        <w:t>5</w:t>
      </w:r>
      <w:ins w:id="347" w:author="Kohwalter" w:date="2013-05-29T21:54:00Z">
        <w:r w:rsidR="00DA46A2">
          <w:fldChar w:fldCharType="end"/>
        </w:r>
        <w:r w:rsidR="00F132C4">
          <w:t xml:space="preserve"> </w:t>
        </w:r>
        <w:del w:id="348" w:author="Leonardo Murta" w:date="2013-06-05T00:27:00Z">
          <w:r w:rsidR="00F132C4" w:rsidDel="0095438A">
            <w:delText>is</w:delText>
          </w:r>
        </w:del>
      </w:ins>
      <w:ins w:id="349" w:author="Leonardo Murta" w:date="2013-06-05T00:27:00Z">
        <w:r w:rsidR="0095438A">
          <w:t>presents</w:t>
        </w:r>
      </w:ins>
      <w:ins w:id="350" w:author="Kohwalter" w:date="2013-05-29T21:54:00Z">
        <w:r w:rsidR="00F132C4">
          <w:t xml:space="preserve"> a screenshot </w:t>
        </w:r>
        <w:del w:id="351" w:author="Leonardo Murta" w:date="2013-06-05T00:27:00Z">
          <w:r w:rsidR="00F132C4" w:rsidDel="0095438A">
            <w:delText>taken du</w:delText>
          </w:r>
          <w:r w:rsidR="00F132C4" w:rsidDel="0095438A">
            <w:delText>r</w:delText>
          </w:r>
          <w:r w:rsidR="00F132C4" w:rsidDel="0095438A">
            <w:delText>ing a game session from</w:delText>
          </w:r>
        </w:del>
      </w:ins>
      <w:ins w:id="352" w:author="Leonardo Murta" w:date="2013-06-05T00:27:00Z">
        <w:r w:rsidR="0095438A">
          <w:t>of</w:t>
        </w:r>
      </w:ins>
      <w:ins w:id="353" w:author="Kohwalter" w:date="2013-05-29T21:54:00Z">
        <w:r w:rsidR="00F132C4">
          <w:t xml:space="preserve"> </w:t>
        </w:r>
        <w:proofErr w:type="spellStart"/>
        <w:r w:rsidR="00F132C4">
          <w:t>SDM</w:t>
        </w:r>
      </w:ins>
      <w:proofErr w:type="spellEnd"/>
      <w:ins w:id="354" w:author="Leonardo Murta" w:date="2013-06-05T00:27:00Z">
        <w:r w:rsidR="0095438A">
          <w:t xml:space="preserve"> in action</w:t>
        </w:r>
      </w:ins>
      <w:ins w:id="355" w:author="Kohwalter" w:date="2013-05-29T21:54:00Z">
        <w:r w:rsidR="00F132C4">
          <w:t>.</w:t>
        </w:r>
      </w:ins>
      <w:commentRangeEnd w:id="343"/>
      <w:ins w:id="356" w:author="Kohwalter" w:date="2013-05-29T22:34:00Z">
        <w:r w:rsidR="0080299C">
          <w:rPr>
            <w:rStyle w:val="CommentReference"/>
          </w:rPr>
          <w:commentReference w:id="343"/>
        </w:r>
      </w:ins>
      <w:commentRangeEnd w:id="344"/>
      <w:r w:rsidR="0095438A">
        <w:rPr>
          <w:rStyle w:val="CommentReference"/>
        </w:rPr>
        <w:commentReference w:id="344"/>
      </w:r>
    </w:p>
    <w:p w14:paraId="2F541C6E" w14:textId="77777777" w:rsidR="00D56052" w:rsidRDefault="00D56052" w:rsidP="00C90A9E">
      <w:pPr>
        <w:keepNext/>
        <w:spacing w:before="240" w:after="120"/>
        <w:ind w:firstLine="0"/>
      </w:pPr>
      <w:r>
        <w:rPr>
          <w:noProof/>
          <w:lang w:eastAsia="en-US"/>
        </w:rPr>
        <w:drawing>
          <wp:inline distT="0" distB="0" distL="0" distR="0" wp14:anchorId="49952DA6" wp14:editId="7B051C95">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14:paraId="48D36806" w14:textId="2CF84407" w:rsidR="00D56052" w:rsidRDefault="00D56052" w:rsidP="00D56052">
      <w:pPr>
        <w:pStyle w:val="figurecaption0"/>
      </w:pPr>
      <w:bookmarkStart w:id="357" w:name="_Ref357627734"/>
      <w:proofErr w:type="gramStart"/>
      <w:r>
        <w:rPr>
          <w:b/>
        </w:rPr>
        <w:t xml:space="preserve">Fig. </w:t>
      </w:r>
      <w:fldSimple w:instr=" SEQ &quot;Figure&quot; \* MERGEFORMAT ">
        <w:r w:rsidR="00894EB4">
          <w:rPr>
            <w:b/>
            <w:noProof/>
          </w:rPr>
          <w:t>5</w:t>
        </w:r>
      </w:fldSimple>
      <w:bookmarkEnd w:id="357"/>
      <w:r>
        <w:rPr>
          <w:b/>
        </w:rPr>
        <w:t>.</w:t>
      </w:r>
      <w:proofErr w:type="gramEnd"/>
      <w:r>
        <w:t xml:space="preserve"> </w:t>
      </w:r>
      <w:r w:rsidRPr="00D56052">
        <w:t>Screen</w:t>
      </w:r>
      <w:ins w:id="358" w:author="Leonardo Murta" w:date="2013-06-05T00:27:00Z">
        <w:r w:rsidR="00960782">
          <w:t>shot</w:t>
        </w:r>
      </w:ins>
      <w:r>
        <w:t xml:space="preserve"> from a game session </w:t>
      </w:r>
      <w:del w:id="359" w:author="Leonardo Murta" w:date="2013-06-05T00:27:00Z">
        <w:r w:rsidDel="00960782">
          <w:delText xml:space="preserve">from </w:delText>
        </w:r>
      </w:del>
      <w:ins w:id="360" w:author="Leonardo Murta" w:date="2013-06-05T00:27:00Z">
        <w:r w:rsidR="00960782">
          <w:t xml:space="preserve">in </w:t>
        </w:r>
      </w:ins>
      <w:proofErr w:type="spellStart"/>
      <w:r>
        <w:t>SDM</w:t>
      </w:r>
      <w:proofErr w:type="spellEnd"/>
    </w:p>
    <w:p w14:paraId="714A93A1" w14:textId="66A0DC65" w:rsidR="00897A30" w:rsidRDefault="00897A30" w:rsidP="00897A30">
      <w:r w:rsidRPr="0030598F">
        <w:t xml:space="preserve">Since </w:t>
      </w:r>
      <w:proofErr w:type="spellStart"/>
      <w:r w:rsidRPr="0030598F">
        <w:t>SDM</w:t>
      </w:r>
      <w:proofErr w:type="spellEnd"/>
      <w:r w:rsidRPr="0030598F">
        <w:t xml:space="preserve">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del w:id="361" w:author="Leonardo Murta" w:date="2013-06-05T00:28:00Z">
        <w:r w:rsidDel="00586BCC">
          <w:delText>s</w:delText>
        </w:r>
      </w:del>
      <w:r w:rsidRPr="0030598F">
        <w:t xml:space="preserve"> </w:t>
      </w:r>
      <w:r>
        <w:t>the employee</w:t>
      </w:r>
      <w:ins w:id="362" w:author="Leonardo Murta" w:date="2013-06-05T00:28:00Z">
        <w:r w:rsidR="00586BCC">
          <w:t>s</w:t>
        </w:r>
      </w:ins>
      <w:r>
        <w:t>’</w:t>
      </w:r>
      <w:del w:id="363" w:author="Leonardo Murta" w:date="2013-06-05T00:28:00Z">
        <w:r w:rsidDel="00586BCC">
          <w:delText>s</w:delText>
        </w:r>
      </w:del>
      <w:r>
        <w:t xml:space="preserve"> </w:t>
      </w:r>
      <w:r w:rsidRPr="0030598F">
        <w:t xml:space="preserve">attributes to calculate </w:t>
      </w:r>
      <w:del w:id="364" w:author="Leonardo Murta" w:date="2013-06-05T00:28:00Z">
        <w:r w:rsidDel="00577160">
          <w:delText>his</w:delText>
        </w:r>
        <w:r w:rsidRPr="0030598F" w:rsidDel="00577160">
          <w:delText xml:space="preserve"> </w:delText>
        </w:r>
      </w:del>
      <w:ins w:id="365" w:author="Leonardo Murta" w:date="2013-06-05T00:28:00Z">
        <w:r w:rsidR="00577160">
          <w:t>their</w:t>
        </w:r>
        <w:r w:rsidR="00577160" w:rsidRPr="0030598F">
          <w:t xml:space="preserve"> </w:t>
        </w:r>
      </w:ins>
      <w:r w:rsidRPr="0030598F">
        <w:t>performance</w:t>
      </w:r>
      <w:r>
        <w:t xml:space="preserve"> depending on the </w:t>
      </w:r>
      <w:r w:rsidR="00607311">
        <w:t xml:space="preserve">respective </w:t>
      </w:r>
      <w:r>
        <w:t>role</w:t>
      </w:r>
      <w:ins w:id="366" w:author="Leonardo Murta" w:date="2013-06-05T00:28:00Z">
        <w:r w:rsidR="00577160">
          <w:t>s</w:t>
        </w:r>
      </w:ins>
      <w:r w:rsidRPr="0030598F">
        <w:t>. Another element present in the game is specialization, used to define t</w:t>
      </w:r>
      <w:r>
        <w:t>he e</w:t>
      </w:r>
      <w:r>
        <w:t>m</w:t>
      </w:r>
      <w:r>
        <w:t>ployee working competence.</w:t>
      </w:r>
      <w:r w:rsidRPr="0030598F">
        <w:t xml:space="preserve"> With the specialization system, it is possible for e</w:t>
      </w:r>
      <w:r w:rsidRPr="0030598F">
        <w:t>m</w:t>
      </w:r>
      <w:r w:rsidRPr="0030598F">
        <w:t xml:space="preserve">ployees to undergo training to learn new sets of skills. </w:t>
      </w:r>
      <w:proofErr w:type="gramStart"/>
      <w:r w:rsidRPr="0030598F">
        <w:t>Also</w:t>
      </w:r>
      <w:proofErr w:type="gramEnd"/>
      <w:r w:rsidRPr="0030598F">
        <w:t xml:space="preserve"> the concepts of working hours, m</w:t>
      </w:r>
      <w:r w:rsidRPr="0030598F">
        <w:t>o</w:t>
      </w:r>
      <w:r w:rsidRPr="0030598F">
        <w:t>rale</w:t>
      </w:r>
      <w:ins w:id="367" w:author="Leonardo Murta" w:date="2013-06-05T00:30:00Z">
        <w:r w:rsidR="00577160">
          <w:t>,</w:t>
        </w:r>
      </w:ins>
      <w:commentRangeStart w:id="368"/>
      <w:del w:id="369" w:author="esteban clua" w:date="2013-05-29T19:27:00Z">
        <w:r w:rsidRPr="0030598F" w:rsidDel="00607311">
          <w:delText>,</w:delText>
        </w:r>
      </w:del>
      <w:commentRangeEnd w:id="368"/>
      <w:r w:rsidR="000C7117">
        <w:rPr>
          <w:rStyle w:val="CommentReference"/>
        </w:rPr>
        <w:commentReference w:id="368"/>
      </w:r>
      <w:r w:rsidRPr="0030598F">
        <w:t xml:space="preserve"> and stamina are used to modify the employee’s productivity. </w:t>
      </w:r>
      <w:r w:rsidR="00DA46A2">
        <w:fldChar w:fldCharType="begin"/>
      </w:r>
      <w:r>
        <w:instrText xml:space="preserve"> REF _Ref356564091 \h </w:instrText>
      </w:r>
      <w:r w:rsidR="00DA46A2">
        <w:fldChar w:fldCharType="separate"/>
      </w:r>
      <w:r w:rsidR="00894EB4">
        <w:rPr>
          <w:b/>
        </w:rPr>
        <w:t xml:space="preserve">Fig. </w:t>
      </w:r>
      <w:r w:rsidR="00894EB4" w:rsidRPr="00894EB4">
        <w:rPr>
          <w:b/>
          <w:noProof/>
        </w:rPr>
        <w:t>6</w:t>
      </w:r>
      <w:r w:rsidR="00DA46A2">
        <w:fldChar w:fldCharType="end"/>
      </w:r>
      <w:r>
        <w:t xml:space="preserve"> </w:t>
      </w:r>
      <w:r w:rsidRPr="0030598F">
        <w:t xml:space="preserve">shows a simplified version of </w:t>
      </w:r>
      <w:proofErr w:type="spellStart"/>
      <w:r w:rsidRPr="0030598F">
        <w:t>SDM’s</w:t>
      </w:r>
      <w:proofErr w:type="spellEnd"/>
      <w:r w:rsidRPr="0030598F">
        <w:t xml:space="preserve"> class diagram focusing on the employee, </w:t>
      </w:r>
      <w:del w:id="370" w:author="Leonardo Murta" w:date="2013-06-05T00:29:00Z">
        <w:r w:rsidRPr="0030598F" w:rsidDel="00577160">
          <w:delText>sho</w:delText>
        </w:r>
        <w:r w:rsidRPr="0030598F" w:rsidDel="00577160">
          <w:delText>w</w:delText>
        </w:r>
        <w:r w:rsidRPr="0030598F" w:rsidDel="00577160">
          <w:delText>ing</w:delText>
        </w:r>
      </w:del>
      <w:ins w:id="371" w:author="Leonardo Murta" w:date="2013-06-05T00:29:00Z">
        <w:r w:rsidR="00577160" w:rsidRPr="0030598F">
          <w:t>di</w:t>
        </w:r>
        <w:r w:rsidR="00577160" w:rsidRPr="0030598F">
          <w:t>s</w:t>
        </w:r>
        <w:r w:rsidR="00577160" w:rsidRPr="0030598F">
          <w:t>play</w:t>
        </w:r>
        <w:r w:rsidR="00577160">
          <w:t>ing</w:t>
        </w:r>
      </w:ins>
      <w:r w:rsidRPr="0030598F">
        <w:t xml:space="preserve"> his human attributes, types of specializations, the possibility of training to a</w:t>
      </w:r>
      <w:r w:rsidRPr="0030598F">
        <w:t>c</w:t>
      </w:r>
      <w:r w:rsidRPr="0030598F">
        <w:t>quire specializations</w:t>
      </w:r>
      <w:ins w:id="372" w:author="Leonardo Murta" w:date="2013-06-05T00:29:00Z">
        <w:r w:rsidR="00577160">
          <w:t>,</w:t>
        </w:r>
      </w:ins>
      <w:commentRangeStart w:id="373"/>
      <w:del w:id="374" w:author="esteban clua" w:date="2013-05-29T19:27:00Z">
        <w:r w:rsidRPr="0030598F" w:rsidDel="00607311">
          <w:delText>,</w:delText>
        </w:r>
      </w:del>
      <w:commentRangeEnd w:id="373"/>
      <w:r w:rsidR="000C7117">
        <w:rPr>
          <w:rStyle w:val="CommentReference"/>
        </w:rPr>
        <w:commentReference w:id="373"/>
      </w:r>
      <w:r w:rsidRPr="0030598F">
        <w:t xml:space="preserve"> and that the employee is affect</w:t>
      </w:r>
      <w:r w:rsidR="006B318F">
        <w:t>ed</w:t>
      </w:r>
      <w:r w:rsidRPr="0030598F">
        <w:t xml:space="preserve"> by </w:t>
      </w:r>
      <w:ins w:id="375" w:author="Leonardo Murta" w:date="2013-06-05T00:30:00Z">
        <w:r w:rsidR="007A5966">
          <w:t xml:space="preserve">the </w:t>
        </w:r>
      </w:ins>
      <w:r w:rsidRPr="0030598F">
        <w:t xml:space="preserve">other employees </w:t>
      </w:r>
      <w:ins w:id="376" w:author="Leonardo Murta" w:date="2013-06-05T00:30:00Z">
        <w:r w:rsidR="007A5966">
          <w:t xml:space="preserve">in </w:t>
        </w:r>
      </w:ins>
      <w:del w:id="377" w:author="Leonardo Murta" w:date="2013-06-05T00:30:00Z">
        <w:r w:rsidRPr="0030598F" w:rsidDel="007A5966">
          <w:delText xml:space="preserve">that belong to </w:delText>
        </w:r>
      </w:del>
      <w:r w:rsidRPr="0030598F">
        <w:t xml:space="preserve">the staff team. It also illustrates the project, its </w:t>
      </w:r>
      <w:proofErr w:type="gramStart"/>
      <w:r w:rsidRPr="0030598F">
        <w:t>characteristics</w:t>
      </w:r>
      <w:proofErr w:type="gramEnd"/>
      <w:r w:rsidRPr="0030598F">
        <w:t xml:space="preserve"> and requir</w:t>
      </w:r>
      <w:r w:rsidRPr="0030598F">
        <w:t>e</w:t>
      </w:r>
      <w:r w:rsidRPr="0030598F">
        <w:t>ment.</w:t>
      </w:r>
    </w:p>
    <w:p w14:paraId="550E8571" w14:textId="77777777" w:rsidR="00A64A25" w:rsidRPr="0030598F" w:rsidRDefault="00A64A25" w:rsidP="00C90A9E">
      <w:pPr>
        <w:pStyle w:val="heading1"/>
        <w:framePr w:hSpace="187" w:wrap="around" w:vAnchor="page" w:hAnchor="margin" w:y="6380"/>
        <w:numPr>
          <w:ilvl w:val="0"/>
          <w:numId w:val="0"/>
        </w:numPr>
        <w:spacing w:before="240" w:after="120"/>
        <w:ind w:left="567"/>
      </w:pPr>
      <w:r>
        <w:rPr>
          <w:noProof/>
          <w:lang w:eastAsia="en-US"/>
        </w:rPr>
        <w:lastRenderedPageBreak/>
        <w:drawing>
          <wp:inline distT="0" distB="0" distL="0" distR="0" wp14:anchorId="0E2673D2" wp14:editId="74360425">
            <wp:extent cx="3829050" cy="35653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843709" cy="3579009"/>
                    </a:xfrm>
                    <a:prstGeom prst="rect">
                      <a:avLst/>
                    </a:prstGeom>
                    <a:noFill/>
                    <a:ln w="9525">
                      <a:noFill/>
                      <a:miter lim="800000"/>
                      <a:headEnd/>
                      <a:tailEnd/>
                    </a:ln>
                  </pic:spPr>
                </pic:pic>
              </a:graphicData>
            </a:graphic>
          </wp:inline>
        </w:drawing>
      </w:r>
    </w:p>
    <w:p w14:paraId="292226EE" w14:textId="77777777" w:rsidR="00A64A25" w:rsidRPr="00086C74" w:rsidRDefault="00A64A25" w:rsidP="000C7117">
      <w:pPr>
        <w:pStyle w:val="figurecaption0"/>
        <w:framePr w:hSpace="187" w:wrap="around" w:vAnchor="page" w:hAnchor="margin" w:y="6380"/>
        <w:spacing w:after="120"/>
      </w:pPr>
      <w:bookmarkStart w:id="378" w:name="_Ref356564091"/>
      <w:commentRangeStart w:id="379"/>
      <w:proofErr w:type="gramStart"/>
      <w:r>
        <w:rPr>
          <w:b/>
        </w:rPr>
        <w:t>Fig</w:t>
      </w:r>
      <w:commentRangeEnd w:id="379"/>
      <w:r w:rsidR="00B2470D">
        <w:rPr>
          <w:rStyle w:val="CommentReference"/>
        </w:rPr>
        <w:commentReference w:id="379"/>
      </w:r>
      <w:r>
        <w:rPr>
          <w:b/>
        </w:rPr>
        <w:t>.</w:t>
      </w:r>
      <w:proofErr w:type="gramEnd"/>
      <w:r>
        <w:rPr>
          <w:b/>
        </w:rPr>
        <w:t xml:space="preserve"> </w:t>
      </w:r>
      <w:proofErr w:type="gramStart"/>
      <w:r w:rsidR="00E54C24">
        <w:fldChar w:fldCharType="begin"/>
      </w:r>
      <w:r w:rsidR="00E54C24">
        <w:instrText xml:space="preserve"> SEQ "Figure" \* MERGEFORMAT </w:instrText>
      </w:r>
      <w:r w:rsidR="00E54C24">
        <w:fldChar w:fldCharType="separate"/>
      </w:r>
      <w:r w:rsidR="00894EB4" w:rsidRPr="00894EB4">
        <w:rPr>
          <w:b/>
          <w:noProof/>
        </w:rPr>
        <w:t>6</w:t>
      </w:r>
      <w:r w:rsidR="00E54C24">
        <w:rPr>
          <w:b/>
          <w:noProof/>
        </w:rPr>
        <w:fldChar w:fldCharType="end"/>
      </w:r>
      <w:bookmarkEnd w:id="378"/>
      <w:r>
        <w:rPr>
          <w:b/>
        </w:rPr>
        <w:t>.</w:t>
      </w:r>
      <w:proofErr w:type="gramEnd"/>
      <w:r>
        <w:t xml:space="preserve"> </w:t>
      </w:r>
      <w:proofErr w:type="spellStart"/>
      <w:r w:rsidRPr="00897A30">
        <w:t>SDM</w:t>
      </w:r>
      <w:proofErr w:type="spellEnd"/>
      <w:r w:rsidRPr="00B97EAB">
        <w:t xml:space="preserve"> simplified class diagram</w:t>
      </w:r>
    </w:p>
    <w:p w14:paraId="1E3C3B00" w14:textId="77777777" w:rsidR="00B34235" w:rsidRPr="00A03E84" w:rsidRDefault="00B34235" w:rsidP="001B2D5E">
      <w:pPr>
        <w:pStyle w:val="heading2"/>
      </w:pPr>
      <w:commentRangeStart w:id="380"/>
      <w:r w:rsidRPr="00A03E84">
        <w:t xml:space="preserve">Information </w:t>
      </w:r>
      <w:commentRangeEnd w:id="380"/>
      <w:r w:rsidR="00D41E64">
        <w:rPr>
          <w:rStyle w:val="CommentReference"/>
          <w:b w:val="0"/>
          <w:bCs w:val="0"/>
          <w:iCs w:val="0"/>
        </w:rPr>
        <w:commentReference w:id="380"/>
      </w:r>
      <w:r w:rsidRPr="00A03E84">
        <w:t>Storage</w:t>
      </w:r>
    </w:p>
    <w:p w14:paraId="07B02DDE" w14:textId="235F9457" w:rsidR="00607311" w:rsidRPr="000C7117" w:rsidRDefault="00B34235" w:rsidP="000C7117">
      <w:pPr>
        <w:pStyle w:val="p1a"/>
      </w:pPr>
      <w:r w:rsidRPr="001B2D5E">
        <w:t xml:space="preserve">The information structure used on </w:t>
      </w:r>
      <w:proofErr w:type="spellStart"/>
      <w:r w:rsidRPr="001B2D5E">
        <w:t>SDM</w:t>
      </w:r>
      <w:proofErr w:type="spellEnd"/>
      <w:r w:rsidRPr="001B2D5E">
        <w:t xml:space="preserve"> is similar to the one explained in </w:t>
      </w:r>
      <w:r w:rsidR="00DA46A2"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Pr="001B2D5E">
        <w:t xml:space="preserve">. As such, each project contains a list of employees that </w:t>
      </w:r>
      <w:del w:id="381" w:author="Leonardo Murta" w:date="2013-06-05T00:33:00Z">
        <w:r w:rsidRPr="001B2D5E" w:rsidDel="00586B4F">
          <w:delText xml:space="preserve">were </w:delText>
        </w:r>
      </w:del>
      <w:ins w:id="382" w:author="Leonardo Murta" w:date="2013-06-05T00:33:00Z">
        <w:r w:rsidR="00586B4F">
          <w:t>are</w:t>
        </w:r>
        <w:r w:rsidR="00586B4F" w:rsidRPr="001B2D5E">
          <w:t xml:space="preserve"> </w:t>
        </w:r>
      </w:ins>
      <w:r w:rsidRPr="001B2D5E">
        <w:t xml:space="preserve">involved in its development. Each employee has a list of actions executed as well as links to other actions in case of external influences. Throughout the game, information </w:t>
      </w:r>
      <w:proofErr w:type="gramStart"/>
      <w:r w:rsidRPr="001B2D5E">
        <w:t xml:space="preserve">is collected and stored for generating the provenance graph used </w:t>
      </w:r>
      <w:del w:id="383" w:author="Leonardo Murta" w:date="2013-06-05T00:33:00Z">
        <w:r w:rsidR="001368F1" w:rsidDel="00586B4F">
          <w:delText>for</w:delText>
        </w:r>
        <w:r w:rsidRPr="001B2D5E" w:rsidDel="00586B4F">
          <w:delText xml:space="preserve"> </w:delText>
        </w:r>
      </w:del>
      <w:ins w:id="384" w:author="Leonardo Murta" w:date="2013-06-05T00:33:00Z">
        <w:r w:rsidR="00586B4F">
          <w:t>during</w:t>
        </w:r>
        <w:r w:rsidR="00586B4F" w:rsidRPr="001B2D5E">
          <w:t xml:space="preserve"> </w:t>
        </w:r>
      </w:ins>
      <w:r w:rsidRPr="001B2D5E">
        <w:t>analysis</w:t>
      </w:r>
      <w:proofErr w:type="gramEnd"/>
      <w:r w:rsidRPr="001B2D5E">
        <w:t>.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DA46A2"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1B2D5E">
        <w:fldChar w:fldCharType="separate"/>
      </w:r>
      <w:r w:rsidR="009E6A19" w:rsidRPr="009E6A19">
        <w:t>[2]</w:t>
      </w:r>
      <w:r w:rsidR="00DA46A2" w:rsidRPr="001B2D5E">
        <w:fldChar w:fldCharType="end"/>
      </w:r>
      <w:r w:rsidRPr="001B2D5E">
        <w:t xml:space="preserve"> and illustrated</w:t>
      </w:r>
      <w:r w:rsidR="002C0510">
        <w:t xml:space="preserve"> </w:t>
      </w:r>
      <w:r w:rsidRPr="001B2D5E">
        <w:t>by</w:t>
      </w:r>
      <w:r w:rsidR="008537B9">
        <w:t xml:space="preserve"> </w:t>
      </w:r>
      <w:r w:rsidR="00DA46A2">
        <w:fldChar w:fldCharType="begin"/>
      </w:r>
      <w:r w:rsidR="008537B9">
        <w:instrText xml:space="preserve"> REF _Ref357175827 \h </w:instrText>
      </w:r>
      <w:r w:rsidR="00DA46A2">
        <w:fldChar w:fldCharType="separate"/>
      </w:r>
      <w:r w:rsidR="00894EB4">
        <w:rPr>
          <w:b/>
        </w:rPr>
        <w:t xml:space="preserve">Fig. </w:t>
      </w:r>
      <w:r w:rsidR="00894EB4" w:rsidRPr="00894EB4">
        <w:rPr>
          <w:b/>
          <w:noProof/>
        </w:rPr>
        <w:t>1</w:t>
      </w:r>
      <w:r w:rsidR="00DA46A2">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14:paraId="0CDC6057" w14:textId="40E29838"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del w:id="385" w:author="Leonardo Murta" w:date="2013-06-05T00:34:00Z">
        <w:r w:rsidR="00B34235" w:rsidRPr="001B2D5E" w:rsidDel="00586B4F">
          <w:delText xml:space="preserve">its </w:delText>
        </w:r>
      </w:del>
      <w:ins w:id="386" w:author="Leonardo Murta" w:date="2013-06-05T00:34:00Z">
        <w:r w:rsidR="00586B4F">
          <w:t>their</w:t>
        </w:r>
        <w:r w:rsidR="00586B4F" w:rsidRPr="001B2D5E">
          <w:t xml:space="preserve"> </w:t>
        </w:r>
      </w:ins>
      <w:r w:rsidR="00B34235" w:rsidRPr="001B2D5E">
        <w:t>execution</w:t>
      </w:r>
      <w:ins w:id="387" w:author="Leonardo Murta" w:date="2013-06-05T00:34:00Z">
        <w:r w:rsidR="00586B4F">
          <w:t>s</w:t>
        </w:r>
      </w:ins>
      <w:r w:rsidR="00B34235" w:rsidRPr="001B2D5E">
        <w:t xml:space="preserve">. This information includes who executed it, which task and role the employee was occupying, as well as the current morale and stamina status. Worked hours and credits spent to execute the action are also stored. </w:t>
      </w:r>
      <w:commentRangeStart w:id="388"/>
      <w:r w:rsidR="00B34235" w:rsidRPr="001B2D5E">
        <w:t xml:space="preserve">Lastly, the progress made in his task and a description of the action, explaining his decision making process. </w:t>
      </w:r>
      <w:commentRangeEnd w:id="388"/>
      <w:r w:rsidR="00A73E8A">
        <w:rPr>
          <w:rStyle w:val="CommentReference"/>
        </w:rPr>
        <w:commentReference w:id="388"/>
      </w:r>
      <w:commentRangeStart w:id="389"/>
      <w:r w:rsidR="00B34235" w:rsidRPr="001B2D5E">
        <w:t>Besides those, if the action had any external influences, or used or altered an artifact, a link to the action that affects its execution and the artifact is included.</w:t>
      </w:r>
      <w:commentRangeEnd w:id="389"/>
      <w:r w:rsidR="00A73E8A">
        <w:rPr>
          <w:rStyle w:val="CommentReference"/>
        </w:rPr>
        <w:commentReference w:id="389"/>
      </w:r>
    </w:p>
    <w:p w14:paraId="7D68900A" w14:textId="1FA09178" w:rsidR="00B34235" w:rsidRDefault="001B06A8" w:rsidP="00A41C8B">
      <w:r w:rsidRPr="001B06A8">
        <w:rPr>
          <w:i/>
        </w:rPr>
        <w:lastRenderedPageBreak/>
        <w:t>Agent</w:t>
      </w:r>
      <w:r w:rsidR="00B34235" w:rsidRPr="001B2D5E">
        <w:t xml:space="preserve"> </w:t>
      </w:r>
      <w:r w:rsidR="00A913E3">
        <w:t>vertices</w:t>
      </w:r>
      <w:r w:rsidR="00B34235" w:rsidRPr="001B2D5E">
        <w:t>, representing employees, store the employee’s name, his current staff grade, his level, human attributes</w:t>
      </w:r>
      <w:ins w:id="390" w:author="Leonardo Murta" w:date="2013-06-05T00:39:00Z">
        <w:r w:rsidR="00AF7678">
          <w:t>,</w:t>
        </w:r>
      </w:ins>
      <w:r w:rsidR="00B34235" w:rsidRPr="001B2D5E">
        <w:t xml:space="preserve"> which </w:t>
      </w:r>
      <w:proofErr w:type="gramStart"/>
      <w:r w:rsidR="00B34235" w:rsidRPr="001B2D5E">
        <w:t>are used</w:t>
      </w:r>
      <w:proofErr w:type="gramEnd"/>
      <w:r w:rsidR="00B34235" w:rsidRPr="001B2D5E">
        <w:t xml:space="preserve"> in the game, and specializ</w:t>
      </w:r>
      <w:r w:rsidR="00B34235" w:rsidRPr="001B2D5E">
        <w:t>a</w:t>
      </w:r>
      <w:r w:rsidR="00B34235" w:rsidRPr="001B2D5E">
        <w:t xml:space="preserve">tions. </w:t>
      </w:r>
      <w:proofErr w:type="gramStart"/>
      <w:r w:rsidRPr="001B06A8">
        <w:rPr>
          <w:i/>
        </w:rPr>
        <w:t>Entities</w:t>
      </w:r>
      <w:proofErr w:type="gramEnd"/>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 xml:space="preserve">All information from the game </w:t>
      </w:r>
      <w:proofErr w:type="gramStart"/>
      <w:r w:rsidR="00A64A25">
        <w:t>is collected</w:t>
      </w:r>
      <w:proofErr w:type="gramEnd"/>
      <w:r w:rsidR="00A64A25">
        <w:t xml:space="preserve"> in real time, during the ex</w:t>
      </w:r>
      <w:r w:rsidR="00A64A25">
        <w:t>e</w:t>
      </w:r>
      <w:r w:rsidR="00A64A25">
        <w:t xml:space="preserve">cution of actions and events. </w:t>
      </w:r>
      <w:r w:rsidR="00B34235" w:rsidRPr="001B2D5E">
        <w:t xml:space="preserve">After the data </w:t>
      </w:r>
      <w:proofErr w:type="gramStart"/>
      <w:r w:rsidR="00B34235" w:rsidRPr="001B2D5E">
        <w:t>is collected and extracted,</w:t>
      </w:r>
      <w:proofErr w:type="gramEnd"/>
      <w:r w:rsidR="00B34235" w:rsidRPr="001B2D5E">
        <w:t xml:space="preserve"> a provenance graph corresponding to that scenario is generated and displayed for analysis, similar</w:t>
      </w:r>
      <w:ins w:id="391" w:author="Leonardo Murta" w:date="2013-06-05T00:40:00Z">
        <w:r w:rsidR="00AF7678">
          <w:t>ly</w:t>
        </w:r>
      </w:ins>
      <w:r w:rsidR="00B34235" w:rsidRPr="001B2D5E">
        <w:t xml:space="preserve"> to the one presented by </w:t>
      </w:r>
      <w:r w:rsidR="00DA46A2">
        <w:fldChar w:fldCharType="begin"/>
      </w:r>
      <w:r w:rsidR="00A913E3">
        <w:instrText xml:space="preserve"> REF _Ref356558255 \h </w:instrText>
      </w:r>
      <w:r w:rsidR="00DA46A2">
        <w:fldChar w:fldCharType="separate"/>
      </w:r>
      <w:r w:rsidR="00894EB4">
        <w:rPr>
          <w:b/>
        </w:rPr>
        <w:t xml:space="preserve">Fig. </w:t>
      </w:r>
      <w:r w:rsidR="00894EB4" w:rsidRPr="00894EB4">
        <w:rPr>
          <w:b/>
          <w:noProof/>
        </w:rPr>
        <w:t>3</w:t>
      </w:r>
      <w:r w:rsidR="00DA46A2">
        <w:fldChar w:fldCharType="end"/>
      </w:r>
      <w:r w:rsidR="00B34235" w:rsidRPr="001B2D5E">
        <w:t>.</w:t>
      </w:r>
    </w:p>
    <w:p w14:paraId="2F6AD6CE" w14:textId="77777777" w:rsidR="00B34235" w:rsidRPr="00A03E84" w:rsidRDefault="00B34235" w:rsidP="001B2D5E">
      <w:pPr>
        <w:pStyle w:val="heading2"/>
      </w:pPr>
      <w:r w:rsidRPr="00A03E84">
        <w:t>Provenance Graph</w:t>
      </w:r>
    </w:p>
    <w:p w14:paraId="30BF6A63" w14:textId="77777777" w:rsidR="00B34235" w:rsidRPr="00975E62" w:rsidRDefault="00B34235" w:rsidP="001B2D5E">
      <w:pPr>
        <w:pStyle w:val="p1a"/>
      </w:pPr>
      <w:r w:rsidRPr="00A03E84">
        <w:t xml:space="preserve">With the adaptations made in the original </w:t>
      </w:r>
      <w:proofErr w:type="spellStart"/>
      <w:r w:rsidRPr="00A03E84">
        <w:t>SDM</w:t>
      </w:r>
      <w:proofErr w:type="spellEnd"/>
      <w:r w:rsidRPr="00975E62">
        <w:t xml:space="preserve"> </w:t>
      </w:r>
      <w:r w:rsidR="00DA46A2"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DA46A2" w:rsidRPr="00975E62">
        <w:fldChar w:fldCharType="separate"/>
      </w:r>
      <w:r w:rsidR="009E6A19" w:rsidRPr="009E6A19">
        <w:t>[2]</w:t>
      </w:r>
      <w:r w:rsidR="00DA46A2"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w:t>
      </w:r>
      <w:proofErr w:type="gramStart"/>
      <w:r w:rsidRPr="00975E62">
        <w:t>is exported</w:t>
      </w:r>
      <w:proofErr w:type="gramEnd"/>
      <w:r w:rsidRPr="00975E62">
        <w:t xml:space="preserve"> to </w:t>
      </w:r>
      <w:r w:rsidRPr="00975E62">
        <w:rPr>
          <w:i/>
        </w:rPr>
        <w:t>Proof 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14:paraId="3A6131BB" w14:textId="61F151DE"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DA46A2">
        <w:fldChar w:fldCharType="begin"/>
      </w:r>
      <w:r w:rsidR="00C9453A">
        <w:instrText xml:space="preserve"> REF _Ref357175673 \h </w:instrText>
      </w:r>
      <w:r w:rsidR="00DA46A2">
        <w:fldChar w:fldCharType="separate"/>
      </w:r>
      <w:r w:rsidR="00894EB4">
        <w:rPr>
          <w:b/>
        </w:rPr>
        <w:t xml:space="preserve">Fig. </w:t>
      </w:r>
      <w:r w:rsidR="00894EB4" w:rsidRPr="00894EB4">
        <w:rPr>
          <w:b/>
          <w:noProof/>
        </w:rPr>
        <w:t>7</w:t>
      </w:r>
      <w:r w:rsidR="00DA46A2">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t>
      </w:r>
      <w:proofErr w:type="gramStart"/>
      <w:r w:rsidRPr="00975E62">
        <w:t>were made</w:t>
      </w:r>
      <w:proofErr w:type="gramEnd"/>
      <w:r w:rsidRPr="00975E62">
        <w:t xml:space="preserv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 xml:space="preserve">and </w:t>
      </w:r>
      <w:proofErr w:type="gramStart"/>
      <w:r>
        <w:t>are colored</w:t>
      </w:r>
      <w:proofErr w:type="gramEnd"/>
      <w:r>
        <w:t xml:space="preserve">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ins w:id="394" w:author="Leonardo Murta" w:date="2013-06-05T00:43:00Z">
        <w:r w:rsidR="000C5445">
          <w:t xml:space="preserve">ning actions </w:t>
        </w:r>
      </w:ins>
      <w:del w:id="395" w:author="Leonardo Murta" w:date="2013-06-05T00:43:00Z">
        <w:r w:rsidRPr="00975E62" w:rsidDel="000C5445">
          <w:delText xml:space="preserve">nations </w:delText>
        </w:r>
      </w:del>
      <w:r w:rsidRPr="00975E62">
        <w:t>in brown.</w:t>
      </w:r>
    </w:p>
    <w:p w14:paraId="3DBD9DA3" w14:textId="77777777" w:rsidR="00F132C4" w:rsidRPr="00975E62" w:rsidRDefault="00F132C4" w:rsidP="00C90A9E">
      <w:pPr>
        <w:spacing w:before="240" w:after="120"/>
        <w:ind w:firstLine="0"/>
        <w:jc w:val="center"/>
      </w:pPr>
      <w:r w:rsidRPr="00975E62">
        <w:rPr>
          <w:noProof/>
          <w:lang w:eastAsia="en-US"/>
        </w:rPr>
        <w:drawing>
          <wp:inline distT="0" distB="0" distL="0" distR="0" wp14:anchorId="5749FCDF" wp14:editId="4C76D38C">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0449" cy="1666875"/>
                    </a:xfrm>
                    <a:prstGeom prst="rect">
                      <a:avLst/>
                    </a:prstGeom>
                    <a:noFill/>
                    <a:ln>
                      <a:noFill/>
                    </a:ln>
                  </pic:spPr>
                </pic:pic>
              </a:graphicData>
            </a:graphic>
          </wp:inline>
        </w:drawing>
      </w:r>
    </w:p>
    <w:p w14:paraId="2E5553BA" w14:textId="77777777" w:rsidR="00F132C4" w:rsidRDefault="00F132C4" w:rsidP="00F132C4">
      <w:pPr>
        <w:pStyle w:val="figurecaption0"/>
      </w:pPr>
      <w:bookmarkStart w:id="396" w:name="_Ref357175673"/>
      <w:bookmarkStart w:id="397" w:name="_Ref357175577"/>
      <w:proofErr w:type="gramStart"/>
      <w:r>
        <w:rPr>
          <w:b/>
        </w:rPr>
        <w:t xml:space="preserve">Fig. </w:t>
      </w:r>
      <w:fldSimple w:instr=" SEQ &quot;Figure&quot; \* MERGEFORMAT ">
        <w:r w:rsidR="00894EB4" w:rsidRPr="00894EB4">
          <w:rPr>
            <w:b/>
            <w:noProof/>
          </w:rPr>
          <w:t>7</w:t>
        </w:r>
      </w:fldSimple>
      <w:bookmarkEnd w:id="396"/>
      <w:r>
        <w:rPr>
          <w:b/>
        </w:rPr>
        <w:t>.</w:t>
      </w:r>
      <w:proofErr w:type="gramEnd"/>
      <w:r>
        <w:t xml:space="preserve"> </w:t>
      </w:r>
      <w:proofErr w:type="gramStart"/>
      <w:r w:rsidRPr="001B2D5E">
        <w:t>An</w:t>
      </w:r>
      <w:r w:rsidRPr="008074E8">
        <w:t xml:space="preserve"> example of credits status filter.</w:t>
      </w:r>
      <w:bookmarkEnd w:id="397"/>
      <w:proofErr w:type="gramEnd"/>
      <w:r w:rsidRPr="00111BC6">
        <w:rPr>
          <w:noProof/>
        </w:rPr>
        <w:t xml:space="preserve"> </w:t>
      </w:r>
    </w:p>
    <w:p w14:paraId="1A79D46C" w14:textId="3F88515E" w:rsidR="00541476" w:rsidRDefault="00DA46A2" w:rsidP="00C9453A">
      <w:r>
        <w:fldChar w:fldCharType="begin"/>
      </w:r>
      <w:r w:rsidR="00C9453A">
        <w:instrText xml:space="preserve"> REF _Ref357175673 \h </w:instrText>
      </w:r>
      <w:r>
        <w:fldChar w:fldCharType="separate"/>
      </w:r>
      <w:r w:rsidR="00894EB4">
        <w:rPr>
          <w:b/>
        </w:rPr>
        <w:t xml:space="preserve">Fig. </w:t>
      </w:r>
      <w:r w:rsidR="00894EB4" w:rsidRPr="00894EB4">
        <w:rPr>
          <w:b/>
          <w:noProof/>
        </w:rPr>
        <w:t>7</w:t>
      </w:r>
      <w:r>
        <w:fldChar w:fldCharType="end"/>
      </w:r>
      <w:r w:rsidR="00C9453A">
        <w:t xml:space="preserve"> </w:t>
      </w:r>
      <w:r w:rsidR="00B34235" w:rsidRPr="00975E62">
        <w:t xml:space="preserve">was already subject </w:t>
      </w:r>
      <w:del w:id="398" w:author="Leonardo Murta" w:date="2013-06-05T00:44:00Z">
        <w:r w:rsidR="00B34235" w:rsidRPr="00975E62" w:rsidDel="000C5445">
          <w:delText xml:space="preserve">to </w:delText>
        </w:r>
      </w:del>
      <w:ins w:id="399" w:author="Leonardo Murta" w:date="2013-06-05T00:44:00Z">
        <w:r w:rsidR="000C5445">
          <w:t>of</w:t>
        </w:r>
        <w:r w:rsidR="000C5445" w:rsidRPr="00975E62">
          <w:t xml:space="preserve"> </w:t>
        </w:r>
      </w:ins>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del w:id="400" w:author="Leonardo Murta" w:date="2013-06-05T00:45:00Z">
        <w:r w:rsidR="00B34235" w:rsidRPr="00975E62" w:rsidDel="000C5445">
          <w:delText xml:space="preserve">for </w:delText>
        </w:r>
      </w:del>
      <w:ins w:id="401" w:author="Leonardo Murta" w:date="2013-06-05T00:45:00Z">
        <w:r w:rsidR="000C5445">
          <w:t>to</w:t>
        </w:r>
        <w:r w:rsidR="000C5445" w:rsidRPr="00975E62">
          <w:t xml:space="preserve"> </w:t>
        </w:r>
      </w:ins>
      <w:r w:rsidR="00B34235" w:rsidRPr="00975E62">
        <w:t>an</w:t>
      </w:r>
      <w:r w:rsidR="00B34235" w:rsidRPr="00975E62">
        <w:rPr>
          <w:i/>
        </w:rPr>
        <w:t xml:space="preserve"> agent </w:t>
      </w:r>
      <w:r w:rsidR="00B34235" w:rsidRPr="00975E62">
        <w:t xml:space="preserve">and thick red edge </w:t>
      </w:r>
      <w:del w:id="402" w:author="Leonardo Murta" w:date="2013-06-05T00:45:00Z">
        <w:r w:rsidR="00B34235" w:rsidRPr="00975E62" w:rsidDel="000C5445">
          <w:delText xml:space="preserve">for </w:delText>
        </w:r>
      </w:del>
      <w:ins w:id="403" w:author="Leonardo Murta" w:date="2013-06-05T00:45:00Z">
        <w:r w:rsidR="000C5445">
          <w:t>to</w:t>
        </w:r>
        <w:r w:rsidR="000C5445" w:rsidRPr="00975E62">
          <w:t xml:space="preserve"> </w:t>
        </w:r>
      </w:ins>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w:t>
      </w:r>
      <w:r w:rsidR="00B34235" w:rsidRPr="00975E62">
        <w:lastRenderedPageBreak/>
        <w:t xml:space="preserve">the player’s credits changed to a yellow zone, even with the minor income from </w:t>
      </w:r>
      <w:r w:rsidR="00B34235" w:rsidRPr="00975E62">
        <w:rPr>
          <w:i/>
        </w:rPr>
        <w:t>agent</w:t>
      </w:r>
      <w:r w:rsidR="00C9453A">
        <w:t xml:space="preserve"> A.</w:t>
      </w:r>
    </w:p>
    <w:p w14:paraId="4ED70282" w14:textId="50B83EFD"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ins w:id="404" w:author="Leonardo Murta" w:date="2013-06-05T00:46:00Z">
        <w:r w:rsidR="009B2409">
          <w:t xml:space="preserve">he </w:t>
        </w:r>
      </w:ins>
      <w:r w:rsidRPr="00975E62">
        <w:t>will not have enough credits to keep paying his employees. When that happens, employee</w:t>
      </w:r>
      <w:ins w:id="405" w:author="Leonardo Murta" w:date="2013-06-05T00:47:00Z">
        <w:r w:rsidR="00C30767">
          <w:t>s</w:t>
        </w:r>
      </w:ins>
      <w:r w:rsidRPr="00975E62">
        <w:t>’</w:t>
      </w:r>
      <w:del w:id="406" w:author="Leonardo Murta" w:date="2013-06-05T00:47:00Z">
        <w:r w:rsidRPr="00975E62" w:rsidDel="00C30767">
          <w:delText>s</w:delText>
        </w:r>
      </w:del>
      <w:r w:rsidRPr="00975E62">
        <w:t xml:space="preserve"> morale </w:t>
      </w:r>
      <w:proofErr w:type="gramStart"/>
      <w:r w:rsidRPr="00975E62">
        <w:t>is lowered</w:t>
      </w:r>
      <w:proofErr w:type="gramEnd"/>
      <w:r w:rsidRPr="00975E62">
        <w:t xml:space="preserve"> due to the lack of payment and if it reaches red zone, they can resign, as shown by brown </w:t>
      </w:r>
      <w:r w:rsidR="00AD63DE">
        <w:rPr>
          <w:i/>
        </w:rPr>
        <w:t>activities</w:t>
      </w:r>
      <w:r w:rsidRPr="00975E62">
        <w:t>. Observing</w:t>
      </w:r>
      <w:r w:rsidR="008537B9">
        <w:t xml:space="preserve"> </w:t>
      </w:r>
      <w:r w:rsidR="00DA46A2">
        <w:fldChar w:fldCharType="begin"/>
      </w:r>
      <w:r w:rsidR="008537B9">
        <w:instrText xml:space="preserve"> REF _Ref357176295 \h </w:instrText>
      </w:r>
      <w:r w:rsidR="00DA46A2">
        <w:fldChar w:fldCharType="separate"/>
      </w:r>
      <w:r w:rsidR="00894EB4">
        <w:rPr>
          <w:b/>
        </w:rPr>
        <w:t xml:space="preserve">Fig. </w:t>
      </w:r>
      <w:r w:rsidR="00894EB4" w:rsidRPr="00894EB4">
        <w:rPr>
          <w:b/>
          <w:noProof/>
        </w:rPr>
        <w:t>8</w:t>
      </w:r>
      <w:r w:rsidR="00DA46A2">
        <w:fldChar w:fldCharType="end"/>
      </w:r>
      <w:r w:rsidRPr="00975E62">
        <w:t xml:space="preserve">, we can see </w:t>
      </w:r>
      <w:ins w:id="407" w:author="Leonardo Murta" w:date="2013-06-05T00:48:00Z">
        <w:r w:rsidR="00C30767">
          <w:t xml:space="preserve">the </w:t>
        </w:r>
      </w:ins>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14:paraId="298815D0" w14:textId="77777777" w:rsidR="00086C74" w:rsidRPr="00975E62" w:rsidRDefault="00086C74" w:rsidP="00C90A9E">
      <w:pPr>
        <w:spacing w:before="240" w:after="120"/>
        <w:ind w:firstLine="0"/>
        <w:jc w:val="center"/>
      </w:pPr>
      <w:r w:rsidRPr="00975E62">
        <w:rPr>
          <w:noProof/>
          <w:lang w:eastAsia="en-US"/>
        </w:rPr>
        <w:drawing>
          <wp:inline distT="0" distB="0" distL="0" distR="0" wp14:anchorId="059E8837" wp14:editId="2DDC5E1A">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2802" cy="1675863"/>
                    </a:xfrm>
                    <a:prstGeom prst="rect">
                      <a:avLst/>
                    </a:prstGeom>
                    <a:noFill/>
                    <a:ln>
                      <a:noFill/>
                    </a:ln>
                  </pic:spPr>
                </pic:pic>
              </a:graphicData>
            </a:graphic>
          </wp:inline>
        </w:drawing>
      </w:r>
    </w:p>
    <w:p w14:paraId="64B98535" w14:textId="77777777" w:rsidR="00086C74" w:rsidRDefault="008537B9" w:rsidP="008537B9">
      <w:pPr>
        <w:pStyle w:val="figurecaption0"/>
      </w:pPr>
      <w:bookmarkStart w:id="408" w:name="_Ref357176295"/>
      <w:proofErr w:type="gramStart"/>
      <w:r>
        <w:rPr>
          <w:b/>
        </w:rPr>
        <w:t xml:space="preserve">Fig. </w:t>
      </w:r>
      <w:fldSimple w:instr=" SEQ &quot;Figure&quot; \* MERGEFORMAT ">
        <w:r w:rsidR="00894EB4" w:rsidRPr="00894EB4">
          <w:rPr>
            <w:b/>
            <w:noProof/>
          </w:rPr>
          <w:t>8</w:t>
        </w:r>
      </w:fldSimple>
      <w:bookmarkEnd w:id="408"/>
      <w:r>
        <w:rPr>
          <w:b/>
        </w:rPr>
        <w:t>.</w:t>
      </w:r>
      <w:proofErr w:type="gramEnd"/>
      <w:r>
        <w:t xml:space="preserve"> </w:t>
      </w:r>
      <w:r w:rsidR="00086C74" w:rsidRPr="008537B9">
        <w:t>Non-collapsed</w:t>
      </w:r>
      <w:r w:rsidR="00A20CA1">
        <w:t xml:space="preserve"> provenance</w:t>
      </w:r>
      <w:r w:rsidR="00086C74" w:rsidRPr="008074E8">
        <w:t xml:space="preserve"> graph from </w:t>
      </w:r>
      <w:r w:rsidR="00DA46A2">
        <w:fldChar w:fldCharType="begin"/>
      </w:r>
      <w:r>
        <w:instrText xml:space="preserve"> REF _Ref357175673 \h </w:instrText>
      </w:r>
      <w:r w:rsidR="00DA46A2">
        <w:fldChar w:fldCharType="separate"/>
      </w:r>
      <w:r w:rsidR="00894EB4">
        <w:rPr>
          <w:b/>
        </w:rPr>
        <w:t xml:space="preserve">Fig. </w:t>
      </w:r>
      <w:r w:rsidR="00894EB4" w:rsidRPr="00894EB4">
        <w:rPr>
          <w:b/>
          <w:noProof/>
        </w:rPr>
        <w:t>7</w:t>
      </w:r>
      <w:r w:rsidR="00DA46A2">
        <w:fldChar w:fldCharType="end"/>
      </w:r>
      <w:r>
        <w:t xml:space="preserve"> using filter: Morale</w:t>
      </w:r>
    </w:p>
    <w:p w14:paraId="3C382862" w14:textId="05E24F81" w:rsidR="00B34235" w:rsidRDefault="00AD63DE" w:rsidP="001B2D5E">
      <w:r>
        <w:t xml:space="preserve">This analysis </w:t>
      </w:r>
      <w:proofErr w:type="gramStart"/>
      <w:r>
        <w:t>can be used</w:t>
      </w:r>
      <w:proofErr w:type="gramEnd"/>
      <w:r>
        <w:t xml:space="preserve">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w:t>
      </w:r>
      <w:commentRangeStart w:id="409"/>
      <w:r w:rsidR="00EC6E88">
        <w:t xml:space="preserve">If </w:t>
      </w:r>
      <w:r w:rsidR="00A20CA1">
        <w:t>it was necessary to hire a new employee</w:t>
      </w:r>
      <w:r w:rsidR="00EC6E88">
        <w:t xml:space="preserve">, then </w:t>
      </w:r>
      <w:proofErr w:type="gramStart"/>
      <w:r w:rsidR="00EC6E88">
        <w:t>there is a problem that</w:t>
      </w:r>
      <w:proofErr w:type="gramEnd"/>
      <w:r w:rsidR="00EC6E88">
        <w:t xml:space="preserve"> requires immediate attention</w:t>
      </w:r>
      <w:r w:rsidR="00A20CA1">
        <w:t>,</w:t>
      </w:r>
      <w:r w:rsidR="00EC6E88">
        <w:t xml:space="preserve"> since the game requires the player to hire a new e</w:t>
      </w:r>
      <w:r w:rsidR="00EC6E88">
        <w:t>m</w:t>
      </w:r>
      <w:r w:rsidR="00EC6E88">
        <w:t>ployee in order to co</w:t>
      </w:r>
      <w:r w:rsidR="00EC6E88">
        <w:t>m</w:t>
      </w:r>
      <w:r w:rsidR="00EC6E88">
        <w:t>plete his objective</w:t>
      </w:r>
      <w:commentRangeEnd w:id="409"/>
      <w:r w:rsidR="007272CA">
        <w:rPr>
          <w:rStyle w:val="CommentReference"/>
        </w:rPr>
        <w:commentReference w:id="409"/>
      </w:r>
      <w:r w:rsidR="00EC6E88">
        <w:t>.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14:paraId="5172012E" w14:textId="7BCCE1B6" w:rsidR="00086C74" w:rsidRDefault="00B34235" w:rsidP="001A27C7">
      <w:r w:rsidRPr="00975E62">
        <w:t xml:space="preserve">Another example of analysis is </w:t>
      </w:r>
      <w:del w:id="410" w:author="Leonardo Murta" w:date="2013-06-05T00:51:00Z">
        <w:r w:rsidRPr="00975E62" w:rsidDel="009D1E72">
          <w:delText xml:space="preserve">by </w:delText>
        </w:r>
      </w:del>
      <w:r w:rsidRPr="00975E62">
        <w:t xml:space="preserve">checking </w:t>
      </w:r>
      <w:ins w:id="411" w:author="Leonardo Murta" w:date="2013-06-05T00:51:00Z">
        <w:r w:rsidR="009D1E72">
          <w:t xml:space="preserve">the </w:t>
        </w:r>
      </w:ins>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xml:space="preserve">. In </w:t>
      </w:r>
      <w:proofErr w:type="spellStart"/>
      <w:r w:rsidRPr="00975E62">
        <w:t>SDM</w:t>
      </w:r>
      <w:proofErr w:type="spellEnd"/>
      <w:r w:rsidRPr="00975E62">
        <w:t xml:space="preserve">, productivity </w:t>
      </w:r>
      <w:proofErr w:type="gramStart"/>
      <w:r w:rsidRPr="00975E62">
        <w:t>is defined</w:t>
      </w:r>
      <w:proofErr w:type="gramEnd"/>
      <w:r w:rsidRPr="00975E62">
        <w:t xml:space="preserve">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DA46A2">
        <w:fldChar w:fldCharType="begin"/>
      </w:r>
      <w:r w:rsidR="00A24654">
        <w:instrText xml:space="preserve"> REF _Ref356744283 \h </w:instrText>
      </w:r>
      <w:r w:rsidR="00DA46A2">
        <w:fldChar w:fldCharType="separate"/>
      </w:r>
      <w:r w:rsidR="00894EB4">
        <w:rPr>
          <w:b/>
        </w:rPr>
        <w:t xml:space="preserve">Fig. </w:t>
      </w:r>
      <w:r w:rsidR="00894EB4" w:rsidRPr="00894EB4">
        <w:rPr>
          <w:b/>
          <w:noProof/>
        </w:rPr>
        <w:t>9</w:t>
      </w:r>
      <w:r w:rsidR="00DA46A2">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14:paraId="1DA429CA" w14:textId="65AAD4BC" w:rsidR="00B34235" w:rsidRDefault="00B34235" w:rsidP="001B2D5E">
      <w:r w:rsidRPr="00975E62">
        <w:t xml:space="preserve">Analyzing the </w:t>
      </w:r>
      <w:proofErr w:type="gramStart"/>
      <w:r w:rsidRPr="00975E62">
        <w:t>picture</w:t>
      </w:r>
      <w:proofErr w:type="gramEnd"/>
      <w:r w:rsidRPr="00975E62">
        <w:t xml:space="preserv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del w:id="412" w:author="Leonardo Murta" w:date="2013-06-05T00:53:00Z">
        <w:r w:rsidRPr="00975E62" w:rsidDel="000C2CD5">
          <w:delText xml:space="preserve"> did an ad hoc approach, which</w:delText>
        </w:r>
      </w:del>
      <w:r w:rsidRPr="00975E62">
        <w:t xml:space="preserve"> maximizes his productivity at the cost of quality. </w:t>
      </w:r>
      <w:r w:rsidR="00A64A25">
        <w:t xml:space="preserve">This information, as well as other details about the vertex, </w:t>
      </w:r>
      <w:proofErr w:type="gramStart"/>
      <w:r w:rsidR="00A64A25">
        <w:t>is displayed</w:t>
      </w:r>
      <w:proofErr w:type="gramEnd"/>
      <w:r w:rsidR="00A64A25">
        <w:t xml:space="preserve"> in the vertex’s tooltip. </w:t>
      </w:r>
      <w:r w:rsidRPr="00975E62">
        <w:t xml:space="preserve">The change in </w:t>
      </w:r>
      <w:r w:rsidR="003F0B25">
        <w:t>ve</w:t>
      </w:r>
      <w:r w:rsidR="003F0B25">
        <w:t>r</w:t>
      </w:r>
      <w:r w:rsidR="003F0B25">
        <w:t>tex</w:t>
      </w:r>
      <w:r w:rsidR="003F0B25" w:rsidRPr="00975E62">
        <w:t xml:space="preserve"> </w:t>
      </w:r>
      <w:r w:rsidRPr="00975E62">
        <w:t xml:space="preserve">3 </w:t>
      </w:r>
      <w:r w:rsidRPr="00975E62">
        <w:lastRenderedPageBreak/>
        <w:t xml:space="preserve">can be identified by </w:t>
      </w:r>
      <w:del w:id="413" w:author="Leonardo Murta" w:date="2013-06-05T00:54:00Z">
        <w:r w:rsidRPr="00975E62" w:rsidDel="000C2CD5">
          <w:delText xml:space="preserve">looking </w:delText>
        </w:r>
      </w:del>
      <w:ins w:id="414" w:author="Leonardo Murta" w:date="2013-06-05T00:54:00Z">
        <w:r w:rsidR="000C2CD5">
          <w:t>observing</w:t>
        </w:r>
      </w:ins>
      <w:del w:id="415" w:author="Leonardo Murta" w:date="2013-06-05T00:54:00Z">
        <w:r w:rsidRPr="00975E62" w:rsidDel="000C2CD5">
          <w:delText>at</w:delText>
        </w:r>
      </w:del>
      <w:r w:rsidRPr="00975E62">
        <w:t xml:space="preserve"> his working hours, which can be done by looking at each individual </w:t>
      </w:r>
      <w:r w:rsidR="003F0B25">
        <w:t>vertex</w:t>
      </w:r>
      <w:r w:rsidR="003F0B25" w:rsidRPr="00975E62">
        <w:t xml:space="preserve"> </w:t>
      </w:r>
      <w:r w:rsidRPr="00975E62">
        <w:t xml:space="preserve">or by adding a filter, as shown in </w:t>
      </w:r>
      <w:r w:rsidR="00DA46A2">
        <w:fldChar w:fldCharType="begin"/>
      </w:r>
      <w:r w:rsidR="00A24654">
        <w:instrText xml:space="preserve"> REF _Ref356744340 \h </w:instrText>
      </w:r>
      <w:r w:rsidR="00DA46A2">
        <w:fldChar w:fldCharType="separate"/>
      </w:r>
      <w:r w:rsidR="00894EB4">
        <w:rPr>
          <w:b/>
        </w:rPr>
        <w:t xml:space="preserve">Fig. </w:t>
      </w:r>
      <w:r w:rsidR="00894EB4" w:rsidRPr="00894EB4">
        <w:rPr>
          <w:b/>
          <w:noProof/>
        </w:rPr>
        <w:t>10</w:t>
      </w:r>
      <w:r w:rsidR="00DA46A2">
        <w:fldChar w:fldCharType="end"/>
      </w:r>
      <w:r w:rsidRPr="00975E62">
        <w:t>.</w:t>
      </w:r>
    </w:p>
    <w:p w14:paraId="3DE3E953" w14:textId="77777777" w:rsidR="00B65CC9" w:rsidRDefault="00B65CC9" w:rsidP="00B65CC9">
      <w:pPr>
        <w:ind w:firstLine="0"/>
        <w:jc w:val="center"/>
      </w:pPr>
      <w:r w:rsidRPr="00975E62">
        <w:rPr>
          <w:noProof/>
          <w:lang w:eastAsia="en-US"/>
        </w:rPr>
        <w:drawing>
          <wp:inline distT="0" distB="0" distL="0" distR="0" wp14:anchorId="7A12E728" wp14:editId="423ACFF5">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1465" cy="1727947"/>
                    </a:xfrm>
                    <a:prstGeom prst="rect">
                      <a:avLst/>
                    </a:prstGeom>
                    <a:noFill/>
                    <a:ln>
                      <a:noFill/>
                    </a:ln>
                  </pic:spPr>
                </pic:pic>
              </a:graphicData>
            </a:graphic>
          </wp:inline>
        </w:drawing>
      </w:r>
    </w:p>
    <w:p w14:paraId="6B7ADECE" w14:textId="77777777" w:rsidR="00B65CC9" w:rsidRDefault="00B65CC9" w:rsidP="00B65CC9">
      <w:pPr>
        <w:pStyle w:val="figurecaption0"/>
        <w:jc w:val="both"/>
      </w:pPr>
      <w:bookmarkStart w:id="416" w:name="_Ref356744283"/>
      <w:proofErr w:type="gramStart"/>
      <w:r>
        <w:rPr>
          <w:b/>
        </w:rPr>
        <w:t xml:space="preserve">Fig. </w:t>
      </w:r>
      <w:fldSimple w:instr=" SEQ &quot;Figure&quot; \* MERGEFORMAT ">
        <w:r w:rsidR="00894EB4" w:rsidRPr="00894EB4">
          <w:rPr>
            <w:b/>
            <w:noProof/>
          </w:rPr>
          <w:t>9</w:t>
        </w:r>
      </w:fldSimple>
      <w:bookmarkEnd w:id="416"/>
      <w:r>
        <w:rPr>
          <w:b/>
        </w:rPr>
        <w:t>.</w:t>
      </w:r>
      <w:proofErr w:type="gramEnd"/>
      <w:r>
        <w:t xml:space="preserve"> </w:t>
      </w:r>
      <w:proofErr w:type="gramStart"/>
      <w:r w:rsidRPr="001B2D5E">
        <w:t>Example</w:t>
      </w:r>
      <w:r w:rsidRPr="008074E8">
        <w:t xml:space="preserve"> of a provenance graph analysis</w:t>
      </w:r>
      <w:r w:rsidRPr="00975E62">
        <w:t>.</w:t>
      </w:r>
      <w:proofErr w:type="gramEnd"/>
      <w:r>
        <w:t xml:space="preserve"> The entity is project’s stages of the develo</w:t>
      </w:r>
      <w:r>
        <w:t>p</w:t>
      </w:r>
      <w:r>
        <w:t>ment. Agents are employees from the development staff, with the programmer being the upper agent and the manager the lower one.</w:t>
      </w:r>
    </w:p>
    <w:p w14:paraId="63C273E1" w14:textId="77777777" w:rsidR="00B65CC9" w:rsidRPr="00975E62" w:rsidRDefault="00B65CC9" w:rsidP="00B65CC9">
      <w:pPr>
        <w:keepNext/>
        <w:spacing w:before="120" w:after="120"/>
        <w:ind w:firstLine="0"/>
        <w:jc w:val="center"/>
      </w:pPr>
      <w:r>
        <w:rPr>
          <w:noProof/>
          <w:lang w:eastAsia="en-US"/>
        </w:rPr>
        <w:drawing>
          <wp:inline distT="0" distB="0" distL="0" distR="0" wp14:anchorId="6548CF88" wp14:editId="354E72F7">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14:paraId="35E46012" w14:textId="77777777" w:rsidR="00B65CC9" w:rsidRPr="00975E62" w:rsidRDefault="00B65CC9" w:rsidP="00B65CC9">
      <w:pPr>
        <w:pStyle w:val="figurecaption0"/>
      </w:pPr>
      <w:bookmarkStart w:id="417" w:name="_Ref356744340"/>
      <w:bookmarkStart w:id="418" w:name="_Ref350357840"/>
      <w:proofErr w:type="gramStart"/>
      <w:r>
        <w:rPr>
          <w:b/>
        </w:rPr>
        <w:t xml:space="preserve">Fig. </w:t>
      </w:r>
      <w:fldSimple w:instr=" SEQ &quot;Figure&quot; \* MERGEFORMAT ">
        <w:r w:rsidR="00894EB4" w:rsidRPr="00894EB4">
          <w:rPr>
            <w:b/>
            <w:noProof/>
          </w:rPr>
          <w:t>10</w:t>
        </w:r>
      </w:fldSimple>
      <w:bookmarkEnd w:id="417"/>
      <w:r>
        <w:rPr>
          <w:b/>
        </w:rPr>
        <w:t>.</w:t>
      </w:r>
      <w:proofErr w:type="gramEnd"/>
      <w:r>
        <w:t xml:space="preserve"> Same g</w:t>
      </w:r>
      <w:r w:rsidRPr="001B2D5E">
        <w:t>raph</w:t>
      </w:r>
      <w:r w:rsidRPr="008074E8">
        <w:t xml:space="preserve"> </w:t>
      </w:r>
      <w:r>
        <w:t>of</w:t>
      </w:r>
      <w:r w:rsidRPr="008074E8">
        <w:t xml:space="preserve"> </w:t>
      </w:r>
      <w:r w:rsidR="00DA46A2">
        <w:fldChar w:fldCharType="begin"/>
      </w:r>
      <w:r>
        <w:instrText xml:space="preserve"> REF _Ref356744283 \h </w:instrText>
      </w:r>
      <w:r w:rsidR="00DA46A2">
        <w:fldChar w:fldCharType="separate"/>
      </w:r>
      <w:r w:rsidR="00894EB4">
        <w:rPr>
          <w:b/>
        </w:rPr>
        <w:t xml:space="preserve">Fig. </w:t>
      </w:r>
      <w:r w:rsidR="00894EB4" w:rsidRPr="00894EB4">
        <w:rPr>
          <w:b/>
          <w:noProof/>
        </w:rPr>
        <w:t>9</w:t>
      </w:r>
      <w:r w:rsidR="00DA46A2">
        <w:fldChar w:fldCharType="end"/>
      </w:r>
      <w:r w:rsidRPr="008074E8">
        <w:t xml:space="preserve"> </w:t>
      </w:r>
      <w:r>
        <w:t xml:space="preserve">but </w:t>
      </w:r>
      <w:r w:rsidRPr="008074E8">
        <w:t xml:space="preserve">using </w:t>
      </w:r>
      <w:commentRangeStart w:id="419"/>
      <w:r w:rsidRPr="008074E8">
        <w:t>filter</w:t>
      </w:r>
      <w:r>
        <w:t>s</w:t>
      </w:r>
      <w:commentRangeEnd w:id="419"/>
      <w:r w:rsidR="00CD7884">
        <w:rPr>
          <w:rStyle w:val="CommentReference"/>
        </w:rPr>
        <w:commentReference w:id="419"/>
      </w:r>
      <w:r w:rsidRPr="008074E8">
        <w:t>: working hours</w:t>
      </w:r>
      <w:r>
        <w:t xml:space="preserve"> (a), stamina (b), and morale (c)</w:t>
      </w:r>
      <w:r w:rsidRPr="008074E8">
        <w:t>.</w:t>
      </w:r>
      <w:bookmarkEnd w:id="418"/>
    </w:p>
    <w:p w14:paraId="15466A82" w14:textId="77777777" w:rsidR="00B34235" w:rsidRDefault="00B34235" w:rsidP="001B2D5E">
      <w:r w:rsidRPr="00975E62">
        <w:t xml:space="preserve">In </w:t>
      </w:r>
      <w:r w:rsidR="00DA46A2">
        <w:fldChar w:fldCharType="begin"/>
      </w:r>
      <w:r w:rsidR="00A24654">
        <w:instrText xml:space="preserve"> REF _Ref356744340 \h </w:instrText>
      </w:r>
      <w:r w:rsidR="00DA46A2">
        <w:fldChar w:fldCharType="separate"/>
      </w:r>
      <w:proofErr w:type="gramStart"/>
      <w:r w:rsidR="00894EB4">
        <w:rPr>
          <w:b/>
        </w:rPr>
        <w:t xml:space="preserve">Fig. </w:t>
      </w:r>
      <w:r w:rsidR="00894EB4" w:rsidRPr="00894EB4">
        <w:rPr>
          <w:b/>
          <w:noProof/>
        </w:rPr>
        <w:t>10</w:t>
      </w:r>
      <w:proofErr w:type="gramEnd"/>
      <w:r w:rsidR="00DA46A2">
        <w:fldChar w:fldCharType="end"/>
      </w:r>
      <w:r w:rsidRPr="00975E62">
        <w:t xml:space="preserve"> </w:t>
      </w:r>
      <w:r w:rsidR="00A20CA1">
        <w:t>one</w:t>
      </w:r>
      <w:r w:rsidR="00A20CA1" w:rsidRPr="00975E62">
        <w:t xml:space="preserve"> </w:t>
      </w:r>
      <w:r w:rsidRPr="00975E62">
        <w:t xml:space="preserve">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14:paraId="4970BA25" w14:textId="4AEBA833" w:rsidR="00F03C85" w:rsidRDefault="00B34235" w:rsidP="00487A90">
      <w:r w:rsidRPr="00975E62">
        <w:t xml:space="preserve">By changing the filter again to show stamina levels, we can see </w:t>
      </w:r>
      <w:del w:id="420" w:author="Leonardo Murta" w:date="2013-06-05T01:03:00Z">
        <w:r w:rsidRPr="00975E62" w:rsidDel="00A234BA">
          <w:delText>in</w:delText>
        </w:r>
        <w:r w:rsidDel="00A234BA">
          <w:delText xml:space="preserve"> </w:delText>
        </w:r>
        <w:r w:rsidR="00DA46A2" w:rsidDel="00A234BA">
          <w:fldChar w:fldCharType="begin"/>
        </w:r>
        <w:r w:rsidR="00A24654" w:rsidDel="00A234BA">
          <w:delInstrText xml:space="preserve"> REF _Ref356744340 \h </w:delInstrText>
        </w:r>
        <w:r w:rsidR="00DA46A2" w:rsidDel="00A234BA">
          <w:fldChar w:fldCharType="separate"/>
        </w:r>
        <w:r w:rsidR="00894EB4" w:rsidDel="00A234BA">
          <w:rPr>
            <w:b/>
          </w:rPr>
          <w:delText xml:space="preserve">Fig. </w:delText>
        </w:r>
        <w:r w:rsidR="00894EB4" w:rsidRPr="00894EB4" w:rsidDel="00A234BA">
          <w:rPr>
            <w:b/>
            <w:noProof/>
          </w:rPr>
          <w:delText>10</w:delText>
        </w:r>
        <w:r w:rsidR="00DA46A2" w:rsidDel="00A234BA">
          <w:fldChar w:fldCharType="end"/>
        </w:r>
        <w:r w:rsidRPr="00975E62" w:rsidDel="00A234BA">
          <w:delText xml:space="preserve"> </w:delText>
        </w:r>
      </w:del>
      <w:r w:rsidRPr="00975E62">
        <w:t xml:space="preserve">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w:t>
      </w:r>
      <w:r w:rsidRPr="00975E62">
        <w:lastRenderedPageBreak/>
        <w:t>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w:t>
      </w:r>
      <w:r w:rsidR="00487A90">
        <w:t>v</w:t>
      </w:r>
      <w:r w:rsidR="00487A90">
        <w:t>iors caused by game modifiers.</w:t>
      </w:r>
    </w:p>
    <w:p w14:paraId="04A1EAC5" w14:textId="77777777" w:rsidR="00B34235" w:rsidRPr="00596186" w:rsidRDefault="00B34235" w:rsidP="001B2D5E">
      <w:pPr>
        <w:pStyle w:val="heading1"/>
        <w:rPr>
          <w:sz w:val="24"/>
        </w:rPr>
      </w:pPr>
      <w:bookmarkStart w:id="421" w:name="_Ref341897928"/>
      <w:r w:rsidRPr="00596186">
        <w:rPr>
          <w:sz w:val="24"/>
        </w:rPr>
        <w:t>C</w:t>
      </w:r>
      <w:bookmarkEnd w:id="421"/>
      <w:r w:rsidRPr="00596186">
        <w:rPr>
          <w:sz w:val="24"/>
        </w:rPr>
        <w:t>onclusion</w:t>
      </w:r>
    </w:p>
    <w:p w14:paraId="52B84C6D" w14:textId="77777777" w:rsidR="002F17F4" w:rsidRDefault="00B34235" w:rsidP="001B2D5E">
      <w:pPr>
        <w:pStyle w:val="p1a"/>
      </w:pPr>
      <w:r w:rsidRPr="00975E62">
        <w:t xml:space="preserve">This paper </w:t>
      </w:r>
      <w:r w:rsidR="006917E8">
        <w:t xml:space="preserve">introduces new perspectives on </w:t>
      </w:r>
      <w:r w:rsidR="006543F0">
        <w:t>gameplay</w:t>
      </w:r>
      <w:r w:rsidR="00A20CA1">
        <w:t xml:space="preserve"> modeling and</w:t>
      </w:r>
      <w:r w:rsidR="006543F0">
        <w:t xml:space="preserve"> analysis</w:t>
      </w:r>
      <w:r w:rsidR="006917E8">
        <w:t>, levera</w:t>
      </w:r>
      <w:r w:rsidR="006917E8">
        <w:t>g</w:t>
      </w:r>
      <w:r w:rsidR="006917E8">
        <w:t>ing the current state of the art, based on game</w:t>
      </w:r>
      <w:r w:rsidR="00666BA7">
        <w:t>play</w:t>
      </w:r>
      <w:r w:rsidR="006917E8">
        <w:t xml:space="preserve">, to a </w:t>
      </w:r>
      <w:r w:rsidR="00CA33A8">
        <w:t xml:space="preserve">level where the game </w:t>
      </w:r>
      <w:r w:rsidR="001627E8">
        <w:t>prov</w:t>
      </w:r>
      <w:r w:rsidR="001627E8">
        <w:t>e</w:t>
      </w:r>
      <w:r w:rsidR="001627E8">
        <w:t>nance</w:t>
      </w:r>
      <w:r w:rsidR="00CA33A8">
        <w:t xml:space="preserve"> can </w:t>
      </w:r>
      <w:r w:rsidR="006543F0">
        <w:t>aid the detection of gameplay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gameplay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14:paraId="0358C8AB" w14:textId="58D7D87B" w:rsidR="0031789B" w:rsidRDefault="008E78ED" w:rsidP="001B2D5E">
      <w:r>
        <w:t xml:space="preserve">The provenance visualization can </w:t>
      </w:r>
      <w:r w:rsidR="00121F42">
        <w:t xml:space="preserve">happen </w:t>
      </w:r>
      <w:r>
        <w:t xml:space="preserve">both </w:t>
      </w:r>
      <w:r w:rsidR="002F17F4">
        <w:t xml:space="preserve">on-the-fly or </w:t>
      </w:r>
      <w:del w:id="422" w:author="Leonardo Murta" w:date="2013-06-05T01:05:00Z">
        <w:r w:rsidR="002F17F4" w:rsidDel="007D79B1">
          <w:delText xml:space="preserve">in </w:delText>
        </w:r>
      </w:del>
      <w:r w:rsidR="002F17F4">
        <w:t>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 xml:space="preserve">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w:t>
      </w:r>
      <w:proofErr w:type="gramStart"/>
      <w:r w:rsidR="00B34235" w:rsidRPr="00975E62">
        <w:t>can also be used</w:t>
      </w:r>
      <w:proofErr w:type="gramEnd"/>
      <w:r w:rsidR="00B34235" w:rsidRPr="00975E62">
        <w:t xml:space="preserve"> to analyze a game story development, how it was generated, and which events affected it.</w:t>
      </w:r>
    </w:p>
    <w:p w14:paraId="0016FE26" w14:textId="59B3D34C" w:rsidR="00B34235" w:rsidRPr="00BA48DA" w:rsidRDefault="00B34235" w:rsidP="001B2D5E">
      <w:r w:rsidRPr="00975E62">
        <w:t xml:space="preserve">Currently, we do not make inferences to the user, but let the user </w:t>
      </w:r>
      <w:r w:rsidR="00062CB1">
        <w:t xml:space="preserve">or developers </w:t>
      </w:r>
      <w:del w:id="423" w:author="Leonardo Murta" w:date="2013-06-05T01:06:00Z">
        <w:r w:rsidR="00062CB1" w:rsidDel="007D79B1">
          <w:delText xml:space="preserve">to </w:delText>
        </w:r>
      </w:del>
      <w:r w:rsidRPr="00975E62">
        <w:t>d</w:t>
      </w:r>
      <w:r w:rsidRPr="00975E62">
        <w:t>e</w:t>
      </w:r>
      <w:r w:rsidRPr="00975E62">
        <w:t xml:space="preserve">cide what </w:t>
      </w:r>
      <w:r w:rsidR="00062CB1">
        <w:t xml:space="preserve">needs to </w:t>
      </w:r>
      <w:proofErr w:type="gramStart"/>
      <w:r w:rsidR="00062CB1">
        <w:t>be</w:t>
      </w:r>
      <w:r w:rsidRPr="00975E62">
        <w:t xml:space="preserve"> infer</w:t>
      </w:r>
      <w:r w:rsidR="00062CB1">
        <w:t>red</w:t>
      </w:r>
      <w:proofErr w:type="gramEnd"/>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w:t>
      </w:r>
      <w:proofErr w:type="gramStart"/>
      <w:r w:rsidRPr="00975E62">
        <w:t>can be made</w:t>
      </w:r>
      <w:proofErr w:type="gramEnd"/>
      <w:r w:rsidRPr="00975E62">
        <w:t xml:space="preserv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424"/>
      <w:proofErr w:type="gramStart"/>
      <w:r w:rsidRPr="00975E62">
        <w:t xml:space="preserve">and </w:t>
      </w:r>
      <w:r w:rsidR="0002714D">
        <w:t>also</w:t>
      </w:r>
      <w:proofErr w:type="gramEnd"/>
      <w:r w:rsidR="0002714D">
        <w:t xml:space="preserve">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w:t>
      </w:r>
      <w:commentRangeEnd w:id="424"/>
      <w:r w:rsidR="00B42EF9">
        <w:t xml:space="preserve"> </w:t>
      </w:r>
      <w:commentRangeStart w:id="425"/>
      <w:r w:rsidR="00B42EF9">
        <w:t xml:space="preserve">in </w:t>
      </w:r>
      <w:commentRangeEnd w:id="425"/>
      <w:r w:rsidR="00121F42">
        <w:rPr>
          <w:rStyle w:val="CommentReference"/>
        </w:rPr>
        <w:commentReference w:id="425"/>
      </w:r>
      <w:r w:rsidR="00B42EF9">
        <w:t>the game</w:t>
      </w:r>
      <w:r w:rsidR="00027831">
        <w:rPr>
          <w:rStyle w:val="CommentReference"/>
        </w:rPr>
        <w:commentReference w:id="424"/>
      </w:r>
      <w:r w:rsidRPr="00975E62">
        <w:t>.</w:t>
      </w:r>
    </w:p>
    <w:p w14:paraId="0D20A9DC" w14:textId="77777777" w:rsidR="001D0247" w:rsidRDefault="001D0247" w:rsidP="0000576F">
      <w:pPr>
        <w:ind w:firstLine="0"/>
      </w:pPr>
    </w:p>
    <w:p w14:paraId="39211D4A" w14:textId="77777777"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xml:space="preserve">, </w:t>
      </w:r>
      <w:proofErr w:type="spellStart"/>
      <w:r w:rsidRPr="00975E62">
        <w:t>FAPERJ</w:t>
      </w:r>
      <w:proofErr w:type="spellEnd"/>
      <w:r w:rsidRPr="00975E62">
        <w:t>, and CAPES for the financial support.</w:t>
      </w:r>
    </w:p>
    <w:p w14:paraId="466D6223" w14:textId="77777777" w:rsidR="00B34235" w:rsidRPr="00975E62" w:rsidRDefault="00B34235" w:rsidP="00E8377A">
      <w:pPr>
        <w:pStyle w:val="heading1"/>
        <w:numPr>
          <w:ilvl w:val="0"/>
          <w:numId w:val="0"/>
        </w:numPr>
        <w:ind w:left="567" w:hanging="567"/>
      </w:pPr>
      <w:r w:rsidRPr="00FE7E57">
        <w:rPr>
          <w:sz w:val="24"/>
        </w:rPr>
        <w:t>References</w:t>
      </w:r>
    </w:p>
    <w:p w14:paraId="6D5AC090" w14:textId="77777777" w:rsidR="00F11AC0" w:rsidRPr="00F11AC0" w:rsidRDefault="00DA46A2" w:rsidP="00F11AC0">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F11AC0" w:rsidRPr="00F11AC0">
        <w:rPr>
          <w:sz w:val="18"/>
        </w:rPr>
        <w:t>1.</w:t>
      </w:r>
      <w:r w:rsidR="00F11AC0" w:rsidRPr="00F11AC0">
        <w:rPr>
          <w:sz w:val="18"/>
        </w:rPr>
        <w:tab/>
        <w:t xml:space="preserve"> Davis, J., Steury, K., Pagulayan, R.: A survey method for assessing perceptions of a game: The consumer playtest in game design. Game Studies. 5, (2005).</w:t>
      </w:r>
    </w:p>
    <w:p w14:paraId="4D9A4B13" w14:textId="77777777" w:rsidR="00F11AC0" w:rsidRPr="00F11AC0" w:rsidRDefault="00F11AC0" w:rsidP="00F11AC0">
      <w:pPr>
        <w:pStyle w:val="Bibliography"/>
        <w:spacing w:line="220" w:lineRule="atLeast"/>
        <w:ind w:left="389" w:hanging="389"/>
        <w:rPr>
          <w:sz w:val="18"/>
        </w:rPr>
      </w:pPr>
      <w:r w:rsidRPr="00F11AC0">
        <w:rPr>
          <w:sz w:val="18"/>
        </w:rPr>
        <w:t>2.</w:t>
      </w:r>
      <w:r w:rsidRPr="00F11AC0">
        <w:rPr>
          <w:sz w:val="18"/>
        </w:rPr>
        <w:tab/>
        <w:t xml:space="preserve"> Kohwalter, T., Clua, E., Murta, L.: Provenance in Games. 2012 XI Brazilian Symposium on Games and Digital Entertainment (SBGAMES). In: XI SBGames, Brasilia (2012).</w:t>
      </w:r>
    </w:p>
    <w:p w14:paraId="333EEDFF" w14:textId="77777777" w:rsidR="00F11AC0" w:rsidRPr="00F11AC0" w:rsidRDefault="00F11AC0" w:rsidP="00F11AC0">
      <w:pPr>
        <w:pStyle w:val="Bibliography"/>
        <w:spacing w:line="220" w:lineRule="atLeast"/>
        <w:ind w:left="389" w:hanging="389"/>
        <w:rPr>
          <w:sz w:val="18"/>
        </w:rPr>
      </w:pPr>
      <w:r w:rsidRPr="00F11AC0">
        <w:rPr>
          <w:sz w:val="18"/>
        </w:rPr>
        <w:t>3.</w:t>
      </w:r>
      <w:r w:rsidRPr="00F11AC0">
        <w:rPr>
          <w:sz w:val="18"/>
        </w:rPr>
        <w:tab/>
        <w:t xml:space="preserve"> Freire, J., Koop, D., Santos, E., Silva, C.T.: Provenance for Computational Tasks: A Survey. Computing in Science Engineering. 10, 11 –21 (2008).</w:t>
      </w:r>
    </w:p>
    <w:p w14:paraId="103D1E2A" w14:textId="77777777" w:rsidR="00F11AC0" w:rsidRPr="00F11AC0" w:rsidRDefault="00F11AC0" w:rsidP="00F11AC0">
      <w:pPr>
        <w:pStyle w:val="Bibliography"/>
        <w:spacing w:line="220" w:lineRule="atLeast"/>
        <w:ind w:left="389" w:hanging="389"/>
        <w:rPr>
          <w:sz w:val="18"/>
        </w:rPr>
      </w:pPr>
      <w:r w:rsidRPr="00F11AC0">
        <w:rPr>
          <w:sz w:val="18"/>
        </w:rPr>
        <w:lastRenderedPageBreak/>
        <w:t>4.</w:t>
      </w:r>
      <w:r w:rsidRPr="00F11AC0">
        <w:rPr>
          <w:sz w:val="18"/>
        </w:rPr>
        <w:tab/>
        <w:t xml:space="preserve"> Warren, C.: Game Analysis Using Resource-Infrastructure-Action Flow, http://ficial.wordpress.com/2011/10/23/game-analysis-using-resource-infrastructure-action-flow/.</w:t>
      </w:r>
    </w:p>
    <w:p w14:paraId="13BAF286" w14:textId="77777777" w:rsidR="00F11AC0" w:rsidRPr="00F11AC0" w:rsidRDefault="00F11AC0" w:rsidP="00F11AC0">
      <w:pPr>
        <w:pStyle w:val="Bibliography"/>
        <w:spacing w:line="220" w:lineRule="atLeast"/>
        <w:ind w:left="389" w:hanging="389"/>
        <w:rPr>
          <w:sz w:val="18"/>
        </w:rPr>
      </w:pPr>
      <w:r w:rsidRPr="00F11AC0">
        <w:rPr>
          <w:sz w:val="18"/>
        </w:rPr>
        <w:t>5.</w:t>
      </w:r>
      <w:r w:rsidRPr="00F11AC0">
        <w:rPr>
          <w:sz w:val="18"/>
        </w:rPr>
        <w:tab/>
        <w:t xml:space="preserve"> Consalvo, Mi., Dutton, N.: Game analysis: Developing a methodological toolkit for the qualitative study of games. Game Studies. 6, (2006).</w:t>
      </w:r>
    </w:p>
    <w:p w14:paraId="05F6BA2D" w14:textId="77777777" w:rsidR="00F11AC0" w:rsidRPr="00F11AC0" w:rsidRDefault="00F11AC0" w:rsidP="00F11AC0">
      <w:pPr>
        <w:pStyle w:val="Bibliography"/>
        <w:spacing w:line="220" w:lineRule="atLeast"/>
        <w:ind w:left="389" w:hanging="389"/>
        <w:rPr>
          <w:sz w:val="18"/>
        </w:rPr>
      </w:pPr>
      <w:r w:rsidRPr="00F11AC0">
        <w:rPr>
          <w:sz w:val="18"/>
        </w:rPr>
        <w:t>6.</w:t>
      </w:r>
      <w:r w:rsidRPr="00F11AC0">
        <w:rPr>
          <w:sz w:val="18"/>
        </w:rPr>
        <w:tab/>
        <w:t xml:space="preserve"> Andersen, E., Liu, Y.-E., Apter, E., Boucher-Genesse, F., Popović, Z.: Gameplay analysis through state projection. Proceedings of the Fifth International Conference on the Found</w:t>
      </w:r>
      <w:r w:rsidRPr="00F11AC0">
        <w:rPr>
          <w:sz w:val="18"/>
        </w:rPr>
        <w:t>a</w:t>
      </w:r>
      <w:r w:rsidRPr="00F11AC0">
        <w:rPr>
          <w:sz w:val="18"/>
        </w:rPr>
        <w:t>tions of Digital Games. pp. 1–8. ACM, New York, NY, USA (2010).</w:t>
      </w:r>
    </w:p>
    <w:p w14:paraId="65510C5D" w14:textId="77777777" w:rsidR="00F11AC0" w:rsidRPr="00F11AC0" w:rsidRDefault="00F11AC0" w:rsidP="00F11AC0">
      <w:pPr>
        <w:pStyle w:val="Bibliography"/>
        <w:spacing w:line="220" w:lineRule="atLeast"/>
        <w:ind w:left="389" w:hanging="389"/>
        <w:rPr>
          <w:sz w:val="18"/>
        </w:rPr>
      </w:pPr>
      <w:r w:rsidRPr="00F11AC0">
        <w:rPr>
          <w:sz w:val="18"/>
        </w:rPr>
        <w:t>7.</w:t>
      </w:r>
      <w:r w:rsidRPr="00F11AC0">
        <w:rPr>
          <w:sz w:val="18"/>
        </w:rPr>
        <w:tab/>
        <w:t xml:space="preserve"> Cavazza, M., Charles, F., Mead, S.J.: Character-based interactive storytelling. IEEE Inte</w:t>
      </w:r>
      <w:r w:rsidRPr="00F11AC0">
        <w:rPr>
          <w:sz w:val="18"/>
        </w:rPr>
        <w:t>l</w:t>
      </w:r>
      <w:r w:rsidRPr="00F11AC0">
        <w:rPr>
          <w:sz w:val="18"/>
        </w:rPr>
        <w:t>ligent Systems. 17, 17 – 24 (2002).</w:t>
      </w:r>
    </w:p>
    <w:p w14:paraId="71543894" w14:textId="77777777" w:rsidR="00F11AC0" w:rsidRPr="00F11AC0" w:rsidRDefault="00F11AC0" w:rsidP="00F11AC0">
      <w:pPr>
        <w:pStyle w:val="Bibliography"/>
        <w:spacing w:line="220" w:lineRule="atLeast"/>
        <w:ind w:left="389" w:hanging="389"/>
        <w:rPr>
          <w:sz w:val="18"/>
        </w:rPr>
      </w:pPr>
      <w:r w:rsidRPr="00F11AC0">
        <w:rPr>
          <w:sz w:val="18"/>
        </w:rPr>
        <w:t>8.</w:t>
      </w:r>
      <w:r w:rsidRPr="00F11AC0">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14:paraId="470B7C14" w14:textId="77777777" w:rsidR="00F11AC0" w:rsidRPr="00F11AC0" w:rsidRDefault="00F11AC0" w:rsidP="00F11AC0">
      <w:pPr>
        <w:pStyle w:val="Bibliography"/>
        <w:spacing w:line="220" w:lineRule="atLeast"/>
        <w:ind w:left="389" w:hanging="389"/>
        <w:rPr>
          <w:sz w:val="18"/>
        </w:rPr>
      </w:pPr>
      <w:r w:rsidRPr="00F11AC0">
        <w:rPr>
          <w:sz w:val="18"/>
        </w:rPr>
        <w:t>9.</w:t>
      </w:r>
      <w:r w:rsidRPr="00F11AC0">
        <w:rPr>
          <w:sz w:val="18"/>
        </w:rPr>
        <w:tab/>
        <w:t xml:space="preserve"> Pinhanez, C.S., Bobick, A.F.: Human action detection using PNF propagation of te</w:t>
      </w:r>
      <w:r w:rsidRPr="00F11AC0">
        <w:rPr>
          <w:sz w:val="18"/>
        </w:rPr>
        <w:t>m</w:t>
      </w:r>
      <w:r w:rsidRPr="00F11AC0">
        <w:rPr>
          <w:sz w:val="18"/>
        </w:rPr>
        <w:t>poral constraints. 1998 IEEE Computer Society Conference on Computer Vision and Pa</w:t>
      </w:r>
      <w:r w:rsidRPr="00F11AC0">
        <w:rPr>
          <w:sz w:val="18"/>
        </w:rPr>
        <w:t>t</w:t>
      </w:r>
      <w:r w:rsidRPr="00F11AC0">
        <w:rPr>
          <w:sz w:val="18"/>
        </w:rPr>
        <w:t>tern Recognition, 1998. Proceedings. pp. 898 –904 (1998).</w:t>
      </w:r>
    </w:p>
    <w:p w14:paraId="1EA3DDEA" w14:textId="77777777" w:rsidR="00F11AC0" w:rsidRPr="00F11AC0" w:rsidRDefault="00F11AC0" w:rsidP="00F11AC0">
      <w:pPr>
        <w:pStyle w:val="Bibliography"/>
        <w:spacing w:line="220" w:lineRule="atLeast"/>
        <w:ind w:left="389" w:hanging="389"/>
        <w:rPr>
          <w:sz w:val="18"/>
        </w:rPr>
      </w:pPr>
      <w:r w:rsidRPr="00F11AC0">
        <w:rPr>
          <w:sz w:val="18"/>
        </w:rPr>
        <w:t>10.</w:t>
      </w:r>
      <w:r w:rsidRPr="00F11AC0">
        <w:rPr>
          <w:sz w:val="18"/>
        </w:rPr>
        <w:tab/>
        <w:t xml:space="preserve"> Wulff, M., Hansen, M., Thurau, C.: GameAnalytics For Game Developers Know the facts Improve and Monetize, http://www.gameanalytics.com/.</w:t>
      </w:r>
    </w:p>
    <w:p w14:paraId="0F851AE6" w14:textId="77777777" w:rsidR="00F11AC0" w:rsidRPr="00F11AC0" w:rsidRDefault="00F11AC0" w:rsidP="00F11AC0">
      <w:pPr>
        <w:pStyle w:val="Bibliography"/>
        <w:spacing w:line="220" w:lineRule="atLeast"/>
        <w:ind w:left="389" w:hanging="389"/>
        <w:rPr>
          <w:sz w:val="18"/>
        </w:rPr>
      </w:pPr>
      <w:r w:rsidRPr="00F11AC0">
        <w:rPr>
          <w:sz w:val="18"/>
        </w:rPr>
        <w:t>11.</w:t>
      </w:r>
      <w:r w:rsidRPr="00F11AC0">
        <w:rPr>
          <w:sz w:val="18"/>
        </w:rPr>
        <w:tab/>
        <w:t xml:space="preserve"> Higgins, T.: Unity - 3D Game Engine, http://unity3d.com/.</w:t>
      </w:r>
    </w:p>
    <w:p w14:paraId="0065A893" w14:textId="77777777" w:rsidR="00F11AC0" w:rsidRPr="00F11AC0" w:rsidRDefault="00F11AC0" w:rsidP="00F11AC0">
      <w:pPr>
        <w:pStyle w:val="Bibliography"/>
        <w:spacing w:line="220" w:lineRule="atLeast"/>
        <w:ind w:left="389" w:hanging="389"/>
        <w:rPr>
          <w:sz w:val="18"/>
        </w:rPr>
      </w:pPr>
      <w:r w:rsidRPr="00F11AC0">
        <w:rPr>
          <w:sz w:val="18"/>
        </w:rPr>
        <w:t>12.</w:t>
      </w:r>
      <w:r w:rsidRPr="00F11AC0">
        <w:rPr>
          <w:sz w:val="18"/>
        </w:rPr>
        <w:tab/>
        <w:t xml:space="preserve"> Moreau, L., Foster, I., Freire, J., Frew, J., Groth, P., McGuiness, D.: IPAW, http://www.ipaw.info/.</w:t>
      </w:r>
    </w:p>
    <w:p w14:paraId="5700B9A9" w14:textId="77777777" w:rsidR="00F11AC0" w:rsidRPr="00F11AC0" w:rsidRDefault="00F11AC0" w:rsidP="00F11AC0">
      <w:pPr>
        <w:pStyle w:val="Bibliography"/>
        <w:spacing w:line="220" w:lineRule="atLeast"/>
        <w:ind w:left="389" w:hanging="389"/>
        <w:rPr>
          <w:sz w:val="18"/>
        </w:rPr>
      </w:pPr>
      <w:r w:rsidRPr="00F11AC0">
        <w:rPr>
          <w:sz w:val="18"/>
        </w:rPr>
        <w:t>13.</w:t>
      </w:r>
      <w:r w:rsidRPr="00F11AC0">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14:paraId="51DF7351" w14:textId="77777777" w:rsidR="00F11AC0" w:rsidRPr="00F11AC0" w:rsidRDefault="00F11AC0" w:rsidP="00F11AC0">
      <w:pPr>
        <w:pStyle w:val="Bibliography"/>
        <w:spacing w:line="220" w:lineRule="atLeast"/>
        <w:ind w:left="389" w:hanging="389"/>
        <w:rPr>
          <w:sz w:val="18"/>
        </w:rPr>
      </w:pPr>
      <w:r w:rsidRPr="00F11AC0">
        <w:rPr>
          <w:sz w:val="18"/>
        </w:rPr>
        <w:t>14.</w:t>
      </w:r>
      <w:r w:rsidRPr="00F11AC0">
        <w:rPr>
          <w:sz w:val="18"/>
        </w:rPr>
        <w:tab/>
        <w:t xml:space="preserve"> Miles, S., Heasley, J., Szalay, A., Moreau, L., Groth, P.: Provenance Challenge WIKI, http://twiki.ipaw.info/bin/view/Challenge/.</w:t>
      </w:r>
    </w:p>
    <w:p w14:paraId="0457DA5F" w14:textId="77777777" w:rsidR="00F11AC0" w:rsidRPr="00F11AC0" w:rsidRDefault="00F11AC0" w:rsidP="00F11AC0">
      <w:pPr>
        <w:pStyle w:val="Bibliography"/>
        <w:spacing w:line="220" w:lineRule="atLeast"/>
        <w:ind w:left="389" w:hanging="389"/>
        <w:rPr>
          <w:sz w:val="18"/>
        </w:rPr>
      </w:pPr>
      <w:r w:rsidRPr="00F11AC0">
        <w:rPr>
          <w:sz w:val="18"/>
        </w:rPr>
        <w:t>15.</w:t>
      </w:r>
      <w:r w:rsidRPr="00F11AC0">
        <w:rPr>
          <w:sz w:val="18"/>
        </w:rPr>
        <w:tab/>
        <w:t xml:space="preserve"> Moreau, L., Missier, P.: PROV-DM: The PROV Data Model, http://www.w3.org/TR/prov-dm/.</w:t>
      </w:r>
    </w:p>
    <w:p w14:paraId="39613039" w14:textId="77777777" w:rsidR="00F11AC0" w:rsidRPr="00F11AC0" w:rsidRDefault="00F11AC0" w:rsidP="00F11AC0">
      <w:pPr>
        <w:pStyle w:val="Bibliography"/>
        <w:spacing w:line="220" w:lineRule="atLeast"/>
        <w:ind w:left="389" w:hanging="389"/>
        <w:rPr>
          <w:sz w:val="18"/>
        </w:rPr>
      </w:pPr>
      <w:r w:rsidRPr="00F11AC0">
        <w:rPr>
          <w:sz w:val="18"/>
        </w:rPr>
        <w:t>16.</w:t>
      </w:r>
      <w:r w:rsidRPr="00F11AC0">
        <w:rPr>
          <w:sz w:val="18"/>
        </w:rPr>
        <w:tab/>
        <w:t xml:space="preserve"> Moret, B.: Decision Trees and Diagrams. In: ACM Computing Surveys (CSUR). 14, 593–623 (1982).</w:t>
      </w:r>
    </w:p>
    <w:p w14:paraId="6083E002" w14:textId="77777777" w:rsidR="00F11AC0" w:rsidRPr="00F11AC0" w:rsidRDefault="00F11AC0" w:rsidP="00F11AC0">
      <w:pPr>
        <w:pStyle w:val="Bibliography"/>
        <w:spacing w:line="220" w:lineRule="atLeast"/>
        <w:ind w:left="389" w:hanging="389"/>
        <w:rPr>
          <w:sz w:val="18"/>
        </w:rPr>
      </w:pPr>
      <w:r w:rsidRPr="00F11AC0">
        <w:rPr>
          <w:sz w:val="18"/>
        </w:rPr>
        <w:t>17.</w:t>
      </w:r>
      <w:r w:rsidRPr="00F11AC0">
        <w:rPr>
          <w:sz w:val="18"/>
        </w:rPr>
        <w:tab/>
        <w:t xml:space="preserve"> Joshua O’Madadhain, Danyel Fisher, Tom Nelson: JUNG: Java Universal Ne</w:t>
      </w:r>
      <w:r w:rsidRPr="00F11AC0">
        <w:rPr>
          <w:sz w:val="18"/>
        </w:rPr>
        <w:t>t</w:t>
      </w:r>
      <w:r w:rsidRPr="00F11AC0">
        <w:rPr>
          <w:sz w:val="18"/>
        </w:rPr>
        <w:t>work/Graph Framework. Open-source, sourceforge (2010).</w:t>
      </w:r>
    </w:p>
    <w:p w14:paraId="3E359CBF" w14:textId="77777777" w:rsidR="00F11AC0" w:rsidRPr="00F11AC0" w:rsidRDefault="00F11AC0" w:rsidP="00F11AC0">
      <w:pPr>
        <w:pStyle w:val="Bibliography"/>
        <w:spacing w:line="220" w:lineRule="atLeast"/>
        <w:ind w:left="389" w:hanging="389"/>
        <w:rPr>
          <w:sz w:val="18"/>
        </w:rPr>
      </w:pPr>
      <w:r w:rsidRPr="00F11AC0">
        <w:rPr>
          <w:sz w:val="18"/>
        </w:rPr>
        <w:t>18.</w:t>
      </w:r>
      <w:r w:rsidRPr="00F11AC0">
        <w:rPr>
          <w:sz w:val="18"/>
        </w:rPr>
        <w:tab/>
        <w:t xml:space="preserve"> Diehl, S.: Software Visualization: Visualizing the Structure, Behaviour, and Evolution of Software. Springer (2007).</w:t>
      </w:r>
    </w:p>
    <w:p w14:paraId="29CB1412" w14:textId="77777777" w:rsidR="00F11AC0" w:rsidRPr="00F11AC0" w:rsidRDefault="00F11AC0" w:rsidP="00F11AC0">
      <w:pPr>
        <w:pStyle w:val="Bibliography"/>
        <w:spacing w:line="220" w:lineRule="atLeast"/>
        <w:ind w:left="389" w:hanging="389"/>
        <w:rPr>
          <w:sz w:val="18"/>
        </w:rPr>
      </w:pPr>
      <w:r w:rsidRPr="00F11AC0">
        <w:rPr>
          <w:sz w:val="18"/>
        </w:rPr>
        <w:t>19.</w:t>
      </w:r>
      <w:r w:rsidRPr="00F11AC0">
        <w:rPr>
          <w:sz w:val="18"/>
        </w:rPr>
        <w:tab/>
        <w:t xml:space="preserve"> Bristol, E.H.: Pattern recognition: An alternative to parameter identification in adaptive control. Automatica. 13, 197–202 (1977).</w:t>
      </w:r>
    </w:p>
    <w:p w14:paraId="6ECDB15B" w14:textId="77777777" w:rsidR="00F11AC0" w:rsidRPr="00F11AC0" w:rsidRDefault="00F11AC0" w:rsidP="00F11AC0">
      <w:pPr>
        <w:pStyle w:val="Bibliography"/>
        <w:spacing w:line="220" w:lineRule="atLeast"/>
        <w:ind w:left="389" w:hanging="389"/>
        <w:rPr>
          <w:sz w:val="18"/>
        </w:rPr>
      </w:pPr>
      <w:r w:rsidRPr="00F11AC0">
        <w:rPr>
          <w:sz w:val="18"/>
        </w:rPr>
        <w:t>20.</w:t>
      </w:r>
      <w:r w:rsidRPr="00F11AC0">
        <w:rPr>
          <w:sz w:val="18"/>
        </w:rPr>
        <w:tab/>
        <w:t xml:space="preserve"> Cios, K., Pedrycz, W., Swiniarski, R.W.: Data mining methods for knowledge discovery. Kluwer Academic Publishers, Norwell, MA, USA (1998).</w:t>
      </w:r>
    </w:p>
    <w:p w14:paraId="6419E073" w14:textId="77777777" w:rsidR="00F11AC0" w:rsidRPr="00F11AC0" w:rsidRDefault="00F11AC0" w:rsidP="00F11AC0">
      <w:pPr>
        <w:pStyle w:val="Bibliography"/>
        <w:spacing w:line="220" w:lineRule="atLeast"/>
        <w:ind w:left="389" w:hanging="389"/>
        <w:rPr>
          <w:sz w:val="18"/>
        </w:rPr>
      </w:pPr>
      <w:r w:rsidRPr="00F11AC0">
        <w:rPr>
          <w:sz w:val="18"/>
        </w:rPr>
        <w:t>21.</w:t>
      </w:r>
      <w:r w:rsidRPr="00F11AC0">
        <w:rPr>
          <w:sz w:val="18"/>
        </w:rPr>
        <w:tab/>
        <w:t xml:space="preserve"> Fayyad, U., Piatetsky-Shapiro, G., Smyth, P.: From Data Mining to Knowledge Disco</w:t>
      </w:r>
      <w:r w:rsidRPr="00F11AC0">
        <w:rPr>
          <w:sz w:val="18"/>
        </w:rPr>
        <w:t>v</w:t>
      </w:r>
      <w:r w:rsidRPr="00F11AC0">
        <w:rPr>
          <w:sz w:val="18"/>
        </w:rPr>
        <w:t>ery in Databases. AI Magazine. 17, 37 (1996).</w:t>
      </w:r>
    </w:p>
    <w:p w14:paraId="4FC4874C" w14:textId="77777777" w:rsidR="00F11AC0" w:rsidRPr="00F11AC0" w:rsidRDefault="00F11AC0" w:rsidP="00F11AC0">
      <w:pPr>
        <w:pStyle w:val="Bibliography"/>
        <w:spacing w:line="220" w:lineRule="atLeast"/>
        <w:ind w:left="389" w:hanging="389"/>
        <w:rPr>
          <w:sz w:val="18"/>
        </w:rPr>
      </w:pPr>
      <w:r w:rsidRPr="00F11AC0">
        <w:rPr>
          <w:sz w:val="18"/>
        </w:rPr>
        <w:t>22.</w:t>
      </w:r>
      <w:r w:rsidRPr="00F11AC0">
        <w:rPr>
          <w:sz w:val="18"/>
        </w:rPr>
        <w:tab/>
        <w:t xml:space="preserve"> Han, J., Kamber, M.: Data Mining: Concepts and Techniques. Morgan Kaufmann (2006).</w:t>
      </w:r>
    </w:p>
    <w:p w14:paraId="4187618D" w14:textId="77777777" w:rsidR="00F11AC0" w:rsidRPr="00F11AC0" w:rsidRDefault="00F11AC0" w:rsidP="00F11AC0">
      <w:pPr>
        <w:pStyle w:val="Bibliography"/>
        <w:spacing w:line="220" w:lineRule="atLeast"/>
        <w:ind w:left="389" w:hanging="389"/>
        <w:rPr>
          <w:sz w:val="18"/>
        </w:rPr>
      </w:pPr>
      <w:r w:rsidRPr="00F11AC0">
        <w:rPr>
          <w:sz w:val="18"/>
        </w:rPr>
        <w:t>23.</w:t>
      </w:r>
      <w:r w:rsidRPr="00F11AC0">
        <w:rPr>
          <w:sz w:val="18"/>
        </w:rPr>
        <w:tab/>
        <w:t xml:space="preserve"> Witten, I.H., Frank, E.: Data Mining: Practical Machine Learning Tools and Techniques, Second Edition. Morgan Kaufmann (2005).</w:t>
      </w:r>
    </w:p>
    <w:p w14:paraId="01B62A21" w14:textId="77777777" w:rsidR="00F11AC0" w:rsidRPr="00F11AC0" w:rsidRDefault="00F11AC0" w:rsidP="00F11AC0">
      <w:pPr>
        <w:pStyle w:val="Bibliography"/>
        <w:spacing w:line="220" w:lineRule="atLeast"/>
        <w:ind w:left="389" w:hanging="389"/>
        <w:rPr>
          <w:sz w:val="18"/>
        </w:rPr>
      </w:pPr>
      <w:r w:rsidRPr="00F11AC0">
        <w:rPr>
          <w:sz w:val="18"/>
        </w:rPr>
        <w:t>24.</w:t>
      </w:r>
      <w:r w:rsidRPr="00F11AC0">
        <w:rPr>
          <w:sz w:val="18"/>
        </w:rPr>
        <w:tab/>
        <w:t xml:space="preserve"> Kohwalter, T., Clua, E., Murta, L.: SDM – An Educational Game for Software Enginee</w:t>
      </w:r>
      <w:r w:rsidRPr="00F11AC0">
        <w:rPr>
          <w:sz w:val="18"/>
        </w:rPr>
        <w:t>r</w:t>
      </w:r>
      <w:r w:rsidRPr="00F11AC0">
        <w:rPr>
          <w:sz w:val="18"/>
        </w:rPr>
        <w:t>ing. 2011 X Brazilian Symposium on Games and Digital Entertainment (SBGAMES). In: X SBGames, Salvador (2011).</w:t>
      </w:r>
    </w:p>
    <w:p w14:paraId="447AE78A" w14:textId="77777777" w:rsidR="009303D9" w:rsidRDefault="00DA46A2"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steban clua" w:date="2013-05-29T22:35:00Z" w:initials="ec">
    <w:p w14:paraId="1D9D506A" w14:textId="77777777" w:rsidR="007D79B1" w:rsidRPr="0051365B" w:rsidRDefault="007D79B1">
      <w:pPr>
        <w:pStyle w:val="CommentText"/>
        <w:rPr>
          <w:lang w:val="pt-BR"/>
        </w:rPr>
      </w:pPr>
      <w:r>
        <w:rPr>
          <w:rStyle w:val="CommentReference"/>
        </w:rPr>
        <w:annotationRef/>
      </w:r>
      <w:r w:rsidRPr="0051365B">
        <w:rPr>
          <w:lang w:val="pt-BR"/>
        </w:rPr>
        <w:t xml:space="preserve">O que seria melhor: </w:t>
      </w:r>
      <w:proofErr w:type="spellStart"/>
      <w:r w:rsidRPr="0051365B">
        <w:rPr>
          <w:lang w:val="pt-BR"/>
        </w:rPr>
        <w:t>modeling</w:t>
      </w:r>
      <w:proofErr w:type="spellEnd"/>
      <w:r w:rsidRPr="0051365B">
        <w:rPr>
          <w:lang w:val="pt-BR"/>
        </w:rPr>
        <w:t xml:space="preserve"> </w:t>
      </w:r>
      <w:proofErr w:type="spellStart"/>
      <w:r w:rsidRPr="0051365B">
        <w:rPr>
          <w:lang w:val="pt-BR"/>
        </w:rPr>
        <w:t>our</w:t>
      </w:r>
      <w:proofErr w:type="spellEnd"/>
      <w:r w:rsidRPr="0051365B">
        <w:rPr>
          <w:lang w:val="pt-BR"/>
        </w:rPr>
        <w:t xml:space="preserve"> </w:t>
      </w:r>
      <w:proofErr w:type="spellStart"/>
      <w:r w:rsidRPr="0051365B">
        <w:rPr>
          <w:lang w:val="pt-BR"/>
        </w:rPr>
        <w:t>representing</w:t>
      </w:r>
      <w:proofErr w:type="spellEnd"/>
      <w:r w:rsidRPr="0051365B">
        <w:rPr>
          <w:lang w:val="pt-BR"/>
        </w:rPr>
        <w:t xml:space="preserve"> ? (ou ambos)</w:t>
      </w:r>
    </w:p>
  </w:comment>
  <w:comment w:id="2" w:author="Leonardo Murta" w:date="2013-06-04T23:46:00Z" w:initials="LM">
    <w:p w14:paraId="24DE0C95" w14:textId="4A8EAB43" w:rsidR="007D79B1" w:rsidRDefault="007D79B1">
      <w:pPr>
        <w:pStyle w:val="CommentText"/>
      </w:pPr>
      <w:r>
        <w:rPr>
          <w:rStyle w:val="CommentReference"/>
        </w:rPr>
        <w:annotationRef/>
      </w:r>
      <w:proofErr w:type="spellStart"/>
      <w:r>
        <w:t>Acho</w:t>
      </w:r>
      <w:proofErr w:type="spellEnd"/>
      <w:r>
        <w:t xml:space="preserve"> </w:t>
      </w:r>
      <w:proofErr w:type="spellStart"/>
      <w:r>
        <w:t>que</w:t>
      </w:r>
      <w:proofErr w:type="spellEnd"/>
      <w:r>
        <w:t xml:space="preserve"> ambos tem </w:t>
      </w:r>
      <w:proofErr w:type="spellStart"/>
      <w:r>
        <w:t>mais</w:t>
      </w:r>
      <w:proofErr w:type="spellEnd"/>
      <w:r>
        <w:t xml:space="preserve"> </w:t>
      </w:r>
      <w:proofErr w:type="spellStart"/>
      <w:r>
        <w:t>cara</w:t>
      </w:r>
      <w:proofErr w:type="spellEnd"/>
      <w:r>
        <w:t xml:space="preserve"> de gathering e </w:t>
      </w:r>
      <w:proofErr w:type="spellStart"/>
      <w:r>
        <w:t>não</w:t>
      </w:r>
      <w:proofErr w:type="spellEnd"/>
      <w:r>
        <w:t xml:space="preserve"> visualization, </w:t>
      </w:r>
      <w:proofErr w:type="spellStart"/>
      <w:r>
        <w:t>que</w:t>
      </w:r>
      <w:proofErr w:type="spellEnd"/>
      <w:r>
        <w:t xml:space="preserve"> é o </w:t>
      </w:r>
      <w:proofErr w:type="spellStart"/>
      <w:r>
        <w:t>foco</w:t>
      </w:r>
      <w:proofErr w:type="spellEnd"/>
      <w:r>
        <w:t xml:space="preserve"> </w:t>
      </w:r>
      <w:proofErr w:type="spellStart"/>
      <w:r>
        <w:t>deste</w:t>
      </w:r>
      <w:proofErr w:type="spellEnd"/>
      <w:r>
        <w:t xml:space="preserve"> </w:t>
      </w:r>
      <w:proofErr w:type="spellStart"/>
      <w:r>
        <w:t>artigo</w:t>
      </w:r>
      <w:proofErr w:type="spellEnd"/>
      <w:r>
        <w:t xml:space="preserve">. </w:t>
      </w:r>
      <w:proofErr w:type="spellStart"/>
      <w:r>
        <w:t>Será</w:t>
      </w:r>
      <w:proofErr w:type="spellEnd"/>
      <w:r>
        <w:t xml:space="preserve"> </w:t>
      </w:r>
      <w:proofErr w:type="spellStart"/>
      <w:r>
        <w:t>que</w:t>
      </w:r>
      <w:proofErr w:type="spellEnd"/>
      <w:r>
        <w:t xml:space="preserve"> “Understanding” </w:t>
      </w:r>
      <w:proofErr w:type="spellStart"/>
      <w:r>
        <w:t>não</w:t>
      </w:r>
      <w:proofErr w:type="spellEnd"/>
      <w:r>
        <w:t xml:space="preserve"> é </w:t>
      </w:r>
      <w:proofErr w:type="spellStart"/>
      <w:r>
        <w:t>melhor</w:t>
      </w:r>
      <w:proofErr w:type="spellEnd"/>
      <w:r>
        <w:t>?</w:t>
      </w:r>
    </w:p>
  </w:comment>
  <w:comment w:id="0" w:author="esteban clua" w:date="2013-05-29T22:35:00Z" w:initials="ec">
    <w:p w14:paraId="3722AE74" w14:textId="77777777" w:rsidR="007D79B1" w:rsidRPr="0051365B" w:rsidRDefault="007D79B1">
      <w:pPr>
        <w:pStyle w:val="CommentText"/>
        <w:rPr>
          <w:lang w:val="pt-BR"/>
        </w:rPr>
      </w:pPr>
      <w:r>
        <w:rPr>
          <w:rStyle w:val="CommentReference"/>
        </w:rPr>
        <w:annotationRef/>
      </w:r>
      <w:r w:rsidRPr="0051365B">
        <w:rPr>
          <w:lang w:val="pt-BR"/>
        </w:rPr>
        <w:t xml:space="preserve">Dá uma olhada nesta ferramenta do </w:t>
      </w:r>
      <w:proofErr w:type="spellStart"/>
      <w:r w:rsidRPr="0051365B">
        <w:rPr>
          <w:lang w:val="pt-BR"/>
        </w:rPr>
        <w:t>unity</w:t>
      </w:r>
      <w:proofErr w:type="spellEnd"/>
      <w:r w:rsidRPr="0051365B">
        <w:rPr>
          <w:lang w:val="pt-BR"/>
        </w:rPr>
        <w:t xml:space="preserve">: </w:t>
      </w:r>
      <w:hyperlink r:id="rId1" w:history="1">
        <w:r w:rsidRPr="0051365B">
          <w:rPr>
            <w:rStyle w:val="Hyperlink"/>
            <w:lang w:val="pt-BR"/>
          </w:rPr>
          <w:t>http://www.gam</w:t>
        </w:r>
        <w:r w:rsidRPr="0051365B">
          <w:rPr>
            <w:rStyle w:val="Hyperlink"/>
            <w:lang w:val="pt-BR"/>
          </w:rPr>
          <w:t>e</w:t>
        </w:r>
        <w:r w:rsidRPr="0051365B">
          <w:rPr>
            <w:rStyle w:val="Hyperlink"/>
            <w:lang w:val="pt-BR"/>
          </w:rPr>
          <w:t>analytics.com/</w:t>
        </w:r>
      </w:hyperlink>
      <w:r w:rsidRPr="0051365B">
        <w:rPr>
          <w:lang w:val="pt-BR"/>
        </w:rPr>
        <w:t xml:space="preserve">  Talvez mereça alguma citação no </w:t>
      </w:r>
      <w:proofErr w:type="spellStart"/>
      <w:r w:rsidRPr="0051365B">
        <w:rPr>
          <w:lang w:val="pt-BR"/>
        </w:rPr>
        <w:t>paper</w:t>
      </w:r>
      <w:proofErr w:type="spellEnd"/>
    </w:p>
  </w:comment>
  <w:comment w:id="3" w:author="Kohwalter" w:date="2013-05-29T22:35:00Z" w:initials="K">
    <w:p w14:paraId="488B579B" w14:textId="77777777" w:rsidR="007D79B1" w:rsidRPr="00D92A2A" w:rsidRDefault="007D79B1">
      <w:pPr>
        <w:pStyle w:val="CommentText"/>
        <w:rPr>
          <w:lang w:val="pt-BR"/>
        </w:rPr>
      </w:pPr>
      <w:r>
        <w:rPr>
          <w:rStyle w:val="CommentReference"/>
        </w:rPr>
        <w:annotationRef/>
      </w:r>
      <w:r w:rsidRPr="00D92A2A">
        <w:rPr>
          <w:lang w:val="pt-BR"/>
        </w:rPr>
        <w:t>Citei em trabalhos relacionados</w:t>
      </w:r>
    </w:p>
  </w:comment>
  <w:comment w:id="74" w:author="Leonardo Murta" w:date="2013-06-04T22:55:00Z" w:initials="LM">
    <w:p w14:paraId="2AAA1FD4" w14:textId="6A88F3E2" w:rsidR="007D79B1" w:rsidRDefault="007D79B1">
      <w:pPr>
        <w:pStyle w:val="CommentText"/>
      </w:pPr>
      <w:ins w:id="77" w:author="Leonardo Murta" w:date="2013-06-04T22:54:00Z">
        <w:r>
          <w:rPr>
            <w:rStyle w:val="CommentReference"/>
          </w:rPr>
          <w:annotationRef/>
        </w:r>
      </w:ins>
      <w:proofErr w:type="spellStart"/>
      <w:r>
        <w:t>Veja</w:t>
      </w:r>
      <w:proofErr w:type="spellEnd"/>
      <w:r>
        <w:t xml:space="preserve"> a </w:t>
      </w:r>
      <w:proofErr w:type="spellStart"/>
      <w:r>
        <w:t>diferença</w:t>
      </w:r>
      <w:proofErr w:type="spellEnd"/>
      <w:r>
        <w:t xml:space="preserve"> de that </w:t>
      </w:r>
      <w:proofErr w:type="spellStart"/>
      <w:r>
        <w:t>para</w:t>
      </w:r>
      <w:proofErr w:type="spellEnd"/>
      <w:r>
        <w:t xml:space="preserve"> which.</w:t>
      </w:r>
    </w:p>
  </w:comment>
  <w:comment w:id="79" w:author="Leonardo Murta" w:date="2013-06-04T22:56:00Z" w:initials="LM">
    <w:p w14:paraId="194B4D8F" w14:textId="09CFACD6" w:rsidR="007D79B1" w:rsidRDefault="007D79B1">
      <w:pPr>
        <w:pStyle w:val="CommentText"/>
      </w:pPr>
      <w:r>
        <w:rPr>
          <w:rStyle w:val="CommentReference"/>
        </w:rPr>
        <w:annotationRef/>
      </w:r>
      <w:proofErr w:type="spellStart"/>
      <w:r>
        <w:t>Isso</w:t>
      </w:r>
      <w:proofErr w:type="spellEnd"/>
      <w:r>
        <w:t xml:space="preserve"> é o </w:t>
      </w:r>
      <w:proofErr w:type="spellStart"/>
      <w:r>
        <w:t>nome</w:t>
      </w:r>
      <w:proofErr w:type="spellEnd"/>
      <w:r>
        <w:t xml:space="preserve"> de um </w:t>
      </w:r>
      <w:proofErr w:type="spellStart"/>
      <w:r>
        <w:t>autor</w:t>
      </w:r>
      <w:proofErr w:type="spellEnd"/>
      <w:r>
        <w:t xml:space="preserve">? Se for </w:t>
      </w:r>
      <w:proofErr w:type="spellStart"/>
      <w:r>
        <w:t>uma</w:t>
      </w:r>
      <w:proofErr w:type="spellEnd"/>
      <w:r>
        <w:t xml:space="preserve"> </w:t>
      </w:r>
      <w:proofErr w:type="spellStart"/>
      <w:r>
        <w:t>ferramenta</w:t>
      </w:r>
      <w:proofErr w:type="spellEnd"/>
      <w:r>
        <w:t xml:space="preserve">, </w:t>
      </w:r>
      <w:proofErr w:type="spellStart"/>
      <w:r>
        <w:t>ela</w:t>
      </w:r>
      <w:proofErr w:type="spellEnd"/>
      <w:r>
        <w:t xml:space="preserve"> </w:t>
      </w:r>
      <w:proofErr w:type="spellStart"/>
      <w:r>
        <w:t>não</w:t>
      </w:r>
      <w:proofErr w:type="spellEnd"/>
      <w:r>
        <w:t xml:space="preserve"> </w:t>
      </w:r>
      <w:proofErr w:type="spellStart"/>
      <w:r>
        <w:t>propõe</w:t>
      </w:r>
      <w:proofErr w:type="spellEnd"/>
      <w:r>
        <w:t xml:space="preserve">. </w:t>
      </w:r>
      <w:proofErr w:type="spellStart"/>
      <w:r>
        <w:t>Ela</w:t>
      </w:r>
      <w:proofErr w:type="spellEnd"/>
      <w:r>
        <w:t xml:space="preserve"> </w:t>
      </w:r>
      <w:proofErr w:type="spellStart"/>
      <w:r>
        <w:t>permite</w:t>
      </w:r>
      <w:proofErr w:type="spellEnd"/>
      <w:r>
        <w:t xml:space="preserve"> </w:t>
      </w:r>
      <w:proofErr w:type="spellStart"/>
      <w:r>
        <w:t>ou</w:t>
      </w:r>
      <w:proofErr w:type="spellEnd"/>
      <w:r>
        <w:t xml:space="preserve"> </w:t>
      </w:r>
      <w:proofErr w:type="spellStart"/>
      <w:r>
        <w:t>disponibiliza</w:t>
      </w:r>
      <w:proofErr w:type="spellEnd"/>
      <w:r>
        <w:t>…</w:t>
      </w:r>
    </w:p>
  </w:comment>
  <w:comment w:id="81" w:author="esteban clua" w:date="2013-05-29T22:35:00Z" w:initials="ec">
    <w:p w14:paraId="0EEAC070" w14:textId="77777777" w:rsidR="007D79B1" w:rsidRPr="0051365B" w:rsidRDefault="007D79B1">
      <w:pPr>
        <w:pStyle w:val="CommentText"/>
        <w:rPr>
          <w:lang w:val="pt-BR"/>
        </w:rPr>
      </w:pPr>
      <w:r>
        <w:rPr>
          <w:rStyle w:val="CommentReference"/>
        </w:rPr>
        <w:annotationRef/>
      </w:r>
      <w:r w:rsidRPr="0051365B">
        <w:rPr>
          <w:lang w:val="pt-BR"/>
        </w:rPr>
        <w:t xml:space="preserve">Fica muito estranho dizer isto, ao meu ver. Se está num blog, talvez possamos dizer que ele também é </w:t>
      </w:r>
      <w:proofErr w:type="spellStart"/>
      <w:r w:rsidRPr="0051365B">
        <w:rPr>
          <w:lang w:val="pt-BR"/>
        </w:rPr>
        <w:t>developer</w:t>
      </w:r>
      <w:proofErr w:type="spellEnd"/>
      <w:r w:rsidRPr="0051365B">
        <w:rPr>
          <w:lang w:val="pt-BR"/>
        </w:rPr>
        <w:t xml:space="preserve"> </w:t>
      </w:r>
      <w:proofErr w:type="spellStart"/>
      <w:r w:rsidRPr="0051365B">
        <w:rPr>
          <w:lang w:val="pt-BR"/>
        </w:rPr>
        <w:t>oriented</w:t>
      </w:r>
      <w:proofErr w:type="spellEnd"/>
      <w:r w:rsidRPr="0051365B">
        <w:rPr>
          <w:lang w:val="pt-BR"/>
        </w:rPr>
        <w:t xml:space="preserve">, generalizando esta afirmação para todos os demais. </w:t>
      </w:r>
    </w:p>
  </w:comment>
  <w:comment w:id="127" w:author="Leonardo Murta" w:date="2013-06-04T23:02:00Z" w:initials="LM">
    <w:p w14:paraId="07BBC092" w14:textId="0961ABA7" w:rsidR="007D79B1" w:rsidRDefault="007D79B1">
      <w:pPr>
        <w:pStyle w:val="CommentText"/>
      </w:pPr>
      <w:r>
        <w:rPr>
          <w:rStyle w:val="CommentReference"/>
        </w:rPr>
        <w:annotationRef/>
      </w:r>
      <w:r>
        <w:t>Refs?</w:t>
      </w:r>
    </w:p>
  </w:comment>
  <w:comment w:id="131" w:author="esteban clua" w:date="2013-05-29T22:35:00Z" w:initials="ec">
    <w:p w14:paraId="5EE54621" w14:textId="77777777" w:rsidR="007D79B1" w:rsidRPr="0051365B" w:rsidRDefault="007D79B1">
      <w:pPr>
        <w:pStyle w:val="CommentText"/>
        <w:rPr>
          <w:lang w:val="pt-BR"/>
        </w:rPr>
      </w:pPr>
      <w:r>
        <w:rPr>
          <w:rStyle w:val="CommentReference"/>
        </w:rPr>
        <w:annotationRef/>
      </w:r>
      <w:r w:rsidRPr="0051365B">
        <w:rPr>
          <w:lang w:val="pt-BR"/>
        </w:rPr>
        <w:t xml:space="preserve">Como ainda temos espaço para um par de parágrafos, sugiro acrescentar neste parágrafo alguns exemplos de uso de </w:t>
      </w:r>
      <w:proofErr w:type="spellStart"/>
      <w:r w:rsidRPr="0051365B">
        <w:rPr>
          <w:lang w:val="pt-BR"/>
        </w:rPr>
        <w:t>proveniencia</w:t>
      </w:r>
      <w:proofErr w:type="spellEnd"/>
      <w:r w:rsidRPr="0051365B">
        <w:rPr>
          <w:lang w:val="pt-BR"/>
        </w:rPr>
        <w:t xml:space="preserve"> em ES.</w:t>
      </w:r>
    </w:p>
  </w:comment>
  <w:comment w:id="132" w:author="Kohwalter" w:date="2013-05-29T22:35:00Z" w:initials="K">
    <w:p w14:paraId="1CC037BB" w14:textId="77777777" w:rsidR="007D79B1" w:rsidRDefault="007D79B1">
      <w:pPr>
        <w:pStyle w:val="CommentText"/>
        <w:rPr>
          <w:lang w:val="pt-BR"/>
        </w:rPr>
      </w:pPr>
      <w:r>
        <w:rPr>
          <w:rStyle w:val="CommentReference"/>
        </w:rPr>
        <w:annotationRef/>
      </w:r>
      <w:r w:rsidRPr="0000576F">
        <w:rPr>
          <w:lang w:val="pt-BR"/>
        </w:rPr>
        <w:t xml:space="preserve">Mas colocando figura do </w:t>
      </w:r>
      <w:proofErr w:type="spellStart"/>
      <w:r w:rsidRPr="0000576F">
        <w:rPr>
          <w:lang w:val="pt-BR"/>
        </w:rPr>
        <w:t>SDM</w:t>
      </w:r>
      <w:proofErr w:type="spellEnd"/>
      <w:r w:rsidRPr="0000576F">
        <w:rPr>
          <w:lang w:val="pt-BR"/>
        </w:rPr>
        <w:t xml:space="preserve"> vai </w:t>
      </w:r>
      <w:proofErr w:type="spellStart"/>
      <w:r w:rsidRPr="0000576F">
        <w:rPr>
          <w:lang w:val="pt-BR"/>
        </w:rPr>
        <w:t>consumer</w:t>
      </w:r>
      <w:proofErr w:type="spellEnd"/>
      <w:r w:rsidRPr="0000576F">
        <w:rPr>
          <w:lang w:val="pt-BR"/>
        </w:rPr>
        <w:t xml:space="preserve"> o espaço sobrando. </w:t>
      </w:r>
      <w:r>
        <w:rPr>
          <w:lang w:val="pt-BR"/>
        </w:rPr>
        <w:t>Vou colocar a figura e quando Leo revisar ele comenta.</w:t>
      </w:r>
    </w:p>
    <w:p w14:paraId="1526CF50" w14:textId="77777777" w:rsidR="007D79B1" w:rsidRDefault="007D79B1">
      <w:pPr>
        <w:pStyle w:val="CommentText"/>
        <w:rPr>
          <w:lang w:val="pt-BR"/>
        </w:rPr>
      </w:pPr>
    </w:p>
    <w:p w14:paraId="0CEBE364" w14:textId="77777777" w:rsidR="007D79B1" w:rsidRDefault="007D79B1">
      <w:pPr>
        <w:pStyle w:val="CommentText"/>
        <w:rPr>
          <w:lang w:val="pt-BR"/>
        </w:rPr>
      </w:pPr>
      <w:proofErr w:type="spellStart"/>
      <w:r>
        <w:rPr>
          <w:lang w:val="pt-BR"/>
        </w:rPr>
        <w:t>Alem</w:t>
      </w:r>
      <w:proofErr w:type="spellEnd"/>
      <w:r>
        <w:rPr>
          <w:lang w:val="pt-BR"/>
        </w:rPr>
        <w:t xml:space="preserve"> disso, se colocar exemplo de use de </w:t>
      </w:r>
      <w:proofErr w:type="spellStart"/>
      <w:r>
        <w:rPr>
          <w:lang w:val="pt-BR"/>
        </w:rPr>
        <w:t>prov</w:t>
      </w:r>
      <w:proofErr w:type="spellEnd"/>
      <w:r>
        <w:rPr>
          <w:lang w:val="pt-BR"/>
        </w:rPr>
        <w:t xml:space="preserve"> em ES, não creio que também sobre espaço para colocar a figura do exemplo, sendo assim apenas texto. </w:t>
      </w:r>
    </w:p>
    <w:p w14:paraId="507F3710" w14:textId="77777777" w:rsidR="007D79B1" w:rsidRDefault="007D79B1">
      <w:pPr>
        <w:pStyle w:val="CommentText"/>
        <w:rPr>
          <w:lang w:val="pt-BR"/>
        </w:rPr>
      </w:pPr>
      <w:r>
        <w:rPr>
          <w:lang w:val="pt-BR"/>
        </w:rPr>
        <w:t xml:space="preserve">Esse formato </w:t>
      </w:r>
      <w:proofErr w:type="spellStart"/>
      <w:r>
        <w:rPr>
          <w:lang w:val="pt-BR"/>
        </w:rPr>
        <w:t>springer</w:t>
      </w:r>
      <w:proofErr w:type="spellEnd"/>
      <w:r>
        <w:rPr>
          <w:lang w:val="pt-BR"/>
        </w:rPr>
        <w:t>....</w:t>
      </w:r>
    </w:p>
    <w:p w14:paraId="3B704272" w14:textId="77777777" w:rsidR="007D79B1" w:rsidRDefault="007D79B1">
      <w:pPr>
        <w:pStyle w:val="CommentText"/>
        <w:rPr>
          <w:lang w:val="pt-BR"/>
        </w:rPr>
      </w:pPr>
    </w:p>
    <w:p w14:paraId="5CB1DCE3" w14:textId="77777777" w:rsidR="007D79B1" w:rsidRPr="0000576F" w:rsidRDefault="007D79B1">
      <w:pPr>
        <w:pStyle w:val="CommentText"/>
        <w:rPr>
          <w:lang w:val="pt-BR"/>
        </w:rPr>
      </w:pPr>
    </w:p>
  </w:comment>
  <w:comment w:id="133" w:author="Leonardo Murta" w:date="2013-06-04T23:05:00Z" w:initials="LM">
    <w:p w14:paraId="079F1F58" w14:textId="3959A323" w:rsidR="007D79B1" w:rsidRDefault="007D79B1">
      <w:pPr>
        <w:pStyle w:val="CommentText"/>
      </w:pPr>
      <w:r>
        <w:rPr>
          <w:rStyle w:val="CommentReference"/>
        </w:rPr>
        <w:annotationRef/>
      </w:r>
      <w:proofErr w:type="spellStart"/>
      <w:r>
        <w:t>Proveniência</w:t>
      </w:r>
      <w:proofErr w:type="spellEnd"/>
      <w:r>
        <w:t xml:space="preserve"> </w:t>
      </w:r>
      <w:proofErr w:type="spellStart"/>
      <w:r>
        <w:t>não</w:t>
      </w:r>
      <w:proofErr w:type="spellEnd"/>
      <w:r>
        <w:t xml:space="preserve"> é </w:t>
      </w:r>
      <w:proofErr w:type="spellStart"/>
      <w:r>
        <w:t>usado</w:t>
      </w:r>
      <w:proofErr w:type="spellEnd"/>
      <w:r>
        <w:t xml:space="preserve"> </w:t>
      </w:r>
      <w:proofErr w:type="spellStart"/>
      <w:r>
        <w:t>em</w:t>
      </w:r>
      <w:proofErr w:type="spellEnd"/>
      <w:r>
        <w:t xml:space="preserve"> </w:t>
      </w:r>
      <w:proofErr w:type="spellStart"/>
      <w:r>
        <w:t>ES</w:t>
      </w:r>
      <w:proofErr w:type="spellEnd"/>
      <w:r>
        <w:t xml:space="preserve">. É usado em experimentos </w:t>
      </w:r>
      <w:proofErr w:type="spellStart"/>
      <w:r>
        <w:t>científ</w:t>
      </w:r>
      <w:proofErr w:type="spellEnd"/>
      <w:r>
        <w:t xml:space="preserve">icos. O que </w:t>
      </w:r>
      <w:proofErr w:type="spellStart"/>
      <w:r>
        <w:t>há</w:t>
      </w:r>
      <w:proofErr w:type="spellEnd"/>
      <w:r>
        <w:t xml:space="preserve"> em ES mais próximo de </w:t>
      </w:r>
      <w:proofErr w:type="spellStart"/>
      <w:r>
        <w:t>proveniência</w:t>
      </w:r>
      <w:proofErr w:type="spellEnd"/>
      <w:r>
        <w:t xml:space="preserve"> é rastreabilidade, que </w:t>
      </w:r>
      <w:proofErr w:type="spellStart"/>
      <w:r>
        <w:t>não</w:t>
      </w:r>
      <w:proofErr w:type="spellEnd"/>
      <w:r>
        <w:t xml:space="preserve"> vem ao </w:t>
      </w:r>
      <w:proofErr w:type="spellStart"/>
      <w:r>
        <w:t>caso</w:t>
      </w:r>
      <w:proofErr w:type="spellEnd"/>
      <w:r>
        <w:t>...</w:t>
      </w:r>
    </w:p>
  </w:comment>
  <w:comment w:id="145" w:author="Leonardo Murta" w:date="2013-06-04T23:45:00Z" w:initials="LM">
    <w:p w14:paraId="585EDE4B" w14:textId="7C6CDB08" w:rsidR="007D79B1" w:rsidRDefault="007D79B1">
      <w:pPr>
        <w:pStyle w:val="CommentText"/>
      </w:pPr>
      <w:r>
        <w:rPr>
          <w:rStyle w:val="CommentReference"/>
        </w:rPr>
        <w:annotationRef/>
      </w:r>
      <w:proofErr w:type="spellStart"/>
      <w:r>
        <w:t>Será</w:t>
      </w:r>
      <w:proofErr w:type="spellEnd"/>
      <w:r>
        <w:t xml:space="preserve"> </w:t>
      </w:r>
      <w:proofErr w:type="spellStart"/>
      <w:r>
        <w:t>que</w:t>
      </w:r>
      <w:proofErr w:type="spellEnd"/>
      <w:r>
        <w:t xml:space="preserve"> </w:t>
      </w:r>
      <w:proofErr w:type="spellStart"/>
      <w:r>
        <w:t>aqui</w:t>
      </w:r>
      <w:proofErr w:type="spellEnd"/>
      <w:r>
        <w:t xml:space="preserve"> </w:t>
      </w:r>
      <w:proofErr w:type="spellStart"/>
      <w:r>
        <w:t>não</w:t>
      </w:r>
      <w:proofErr w:type="spellEnd"/>
      <w:r>
        <w:t xml:space="preserve"> é “Provenance Gathering in Games”? </w:t>
      </w:r>
      <w:proofErr w:type="spellStart"/>
      <w:r>
        <w:t>Isso</w:t>
      </w:r>
      <w:proofErr w:type="spellEnd"/>
      <w:r>
        <w:t xml:space="preserve"> </w:t>
      </w:r>
      <w:proofErr w:type="spellStart"/>
      <w:r>
        <w:t>fica</w:t>
      </w:r>
      <w:proofErr w:type="spellEnd"/>
      <w:r>
        <w:t xml:space="preserve"> </w:t>
      </w:r>
      <w:proofErr w:type="spellStart"/>
      <w:r>
        <w:t>melhor</w:t>
      </w:r>
      <w:proofErr w:type="spellEnd"/>
      <w:r>
        <w:t xml:space="preserve"> </w:t>
      </w:r>
      <w:proofErr w:type="spellStart"/>
      <w:r>
        <w:t>balanceado</w:t>
      </w:r>
      <w:proofErr w:type="spellEnd"/>
      <w:r>
        <w:t xml:space="preserve"> com o </w:t>
      </w:r>
      <w:proofErr w:type="spellStart"/>
      <w:r>
        <w:t>título</w:t>
      </w:r>
      <w:proofErr w:type="spellEnd"/>
      <w:r>
        <w:t xml:space="preserve"> da </w:t>
      </w:r>
      <w:proofErr w:type="spellStart"/>
      <w:r>
        <w:t>seção</w:t>
      </w:r>
      <w:proofErr w:type="spellEnd"/>
      <w:r>
        <w:t xml:space="preserve"> </w:t>
      </w:r>
      <w:proofErr w:type="spellStart"/>
      <w:r>
        <w:t>seguinte</w:t>
      </w:r>
      <w:proofErr w:type="spellEnd"/>
      <w:r>
        <w:t xml:space="preserve">. Provenance in Games é o </w:t>
      </w:r>
      <w:proofErr w:type="spellStart"/>
      <w:r>
        <w:t>todo</w:t>
      </w:r>
      <w:proofErr w:type="spellEnd"/>
      <w:r>
        <w:t xml:space="preserve">, </w:t>
      </w:r>
      <w:proofErr w:type="spellStart"/>
      <w:r>
        <w:t>que</w:t>
      </w:r>
      <w:proofErr w:type="spellEnd"/>
      <w:r>
        <w:t xml:space="preserve"> </w:t>
      </w:r>
      <w:proofErr w:type="spellStart"/>
      <w:r>
        <w:t>engloba</w:t>
      </w:r>
      <w:proofErr w:type="spellEnd"/>
      <w:r>
        <w:t xml:space="preserve"> </w:t>
      </w:r>
      <w:proofErr w:type="spellStart"/>
      <w:r>
        <w:t>coleta</w:t>
      </w:r>
      <w:proofErr w:type="spellEnd"/>
      <w:r>
        <w:t xml:space="preserve"> e </w:t>
      </w:r>
      <w:proofErr w:type="spellStart"/>
      <w:r>
        <w:t>visualização</w:t>
      </w:r>
      <w:proofErr w:type="spellEnd"/>
      <w:r>
        <w:t>.</w:t>
      </w:r>
    </w:p>
  </w:comment>
  <w:comment w:id="165" w:author="esteban clua" w:date="2013-05-29T22:35:00Z" w:initials="ec">
    <w:p w14:paraId="2E73E9A0" w14:textId="77777777" w:rsidR="007D79B1" w:rsidRPr="0051365B" w:rsidRDefault="007D79B1">
      <w:pPr>
        <w:pStyle w:val="CommentText"/>
        <w:rPr>
          <w:lang w:val="pt-BR"/>
        </w:rPr>
      </w:pPr>
      <w:r>
        <w:rPr>
          <w:rStyle w:val="CommentReference"/>
        </w:rPr>
        <w:annotationRef/>
      </w:r>
      <w:r w:rsidRPr="0051365B">
        <w:rPr>
          <w:lang w:val="pt-BR"/>
        </w:rPr>
        <w:t>Sugiro explicar aqui o que dif</w:t>
      </w:r>
      <w:r w:rsidRPr="0051365B">
        <w:rPr>
          <w:lang w:val="pt-BR"/>
        </w:rPr>
        <w:t>e</w:t>
      </w:r>
      <w:r w:rsidRPr="0051365B">
        <w:rPr>
          <w:lang w:val="pt-BR"/>
        </w:rPr>
        <w:t xml:space="preserve">rencia um game </w:t>
      </w:r>
      <w:proofErr w:type="spellStart"/>
      <w:r w:rsidRPr="0051365B">
        <w:rPr>
          <w:lang w:val="pt-BR"/>
        </w:rPr>
        <w:t>object</w:t>
      </w:r>
      <w:proofErr w:type="spellEnd"/>
      <w:r w:rsidRPr="0051365B">
        <w:rPr>
          <w:lang w:val="pt-BR"/>
        </w:rPr>
        <w:t xml:space="preserve"> de um agente.</w:t>
      </w:r>
    </w:p>
  </w:comment>
  <w:comment w:id="166" w:author="Kohwalter" w:date="2013-05-29T22:35:00Z" w:initials="K">
    <w:p w14:paraId="2FD66DF3" w14:textId="77777777" w:rsidR="007D79B1" w:rsidRDefault="007D79B1">
      <w:pPr>
        <w:pStyle w:val="CommentText"/>
        <w:rPr>
          <w:lang w:val="pt-BR"/>
        </w:rPr>
      </w:pPr>
      <w:r>
        <w:rPr>
          <w:rStyle w:val="CommentReference"/>
        </w:rPr>
        <w:annotationRef/>
      </w:r>
      <w:r w:rsidRPr="002E06B7">
        <w:rPr>
          <w:lang w:val="pt-BR"/>
        </w:rPr>
        <w:t>Preferi colocar dessa forma (</w:t>
      </w:r>
      <w:proofErr w:type="spellStart"/>
      <w:r w:rsidRPr="002E06B7">
        <w:rPr>
          <w:lang w:val="pt-BR"/>
        </w:rPr>
        <w:t>objects</w:t>
      </w:r>
      <w:proofErr w:type="spellEnd"/>
      <w:r w:rsidRPr="002E06B7">
        <w:rPr>
          <w:lang w:val="pt-BR"/>
        </w:rPr>
        <w:t xml:space="preserve"> </w:t>
      </w:r>
      <w:proofErr w:type="spellStart"/>
      <w:r w:rsidRPr="002E06B7">
        <w:rPr>
          <w:lang w:val="pt-BR"/>
        </w:rPr>
        <w:t>present</w:t>
      </w:r>
      <w:proofErr w:type="spellEnd"/>
      <w:r w:rsidRPr="002E06B7">
        <w:rPr>
          <w:lang w:val="pt-BR"/>
        </w:rPr>
        <w:t xml:space="preserve"> in </w:t>
      </w:r>
      <w:proofErr w:type="spellStart"/>
      <w:r w:rsidRPr="002E06B7">
        <w:rPr>
          <w:lang w:val="pt-BR"/>
        </w:rPr>
        <w:t>the</w:t>
      </w:r>
      <w:proofErr w:type="spellEnd"/>
      <w:r w:rsidRPr="002E06B7">
        <w:rPr>
          <w:lang w:val="pt-BR"/>
        </w:rPr>
        <w:t xml:space="preserve"> game, em vez de game </w:t>
      </w:r>
      <w:proofErr w:type="spellStart"/>
      <w:r w:rsidRPr="002E06B7">
        <w:rPr>
          <w:lang w:val="pt-BR"/>
        </w:rPr>
        <w:t>o</w:t>
      </w:r>
      <w:r w:rsidRPr="002E06B7">
        <w:rPr>
          <w:lang w:val="pt-BR"/>
        </w:rPr>
        <w:t>b</w:t>
      </w:r>
      <w:r w:rsidRPr="002E06B7">
        <w:rPr>
          <w:lang w:val="pt-BR"/>
        </w:rPr>
        <w:t>jects</w:t>
      </w:r>
      <w:proofErr w:type="spellEnd"/>
      <w:r w:rsidRPr="002E06B7">
        <w:rPr>
          <w:lang w:val="pt-BR"/>
        </w:rPr>
        <w:t>) para evitar confus</w:t>
      </w:r>
      <w:r>
        <w:rPr>
          <w:lang w:val="pt-BR"/>
        </w:rPr>
        <w:t xml:space="preserve">ão.  </w:t>
      </w:r>
    </w:p>
    <w:p w14:paraId="5044E06A" w14:textId="77777777" w:rsidR="007D79B1" w:rsidRDefault="007D79B1">
      <w:pPr>
        <w:pStyle w:val="CommentText"/>
        <w:rPr>
          <w:lang w:val="pt-BR"/>
        </w:rPr>
      </w:pPr>
    </w:p>
    <w:p w14:paraId="7D6213E0" w14:textId="77777777" w:rsidR="007D79B1" w:rsidRDefault="007D79B1">
      <w:pPr>
        <w:pStyle w:val="CommentText"/>
        <w:rPr>
          <w:lang w:val="pt-BR"/>
        </w:rPr>
      </w:pPr>
      <w:r>
        <w:rPr>
          <w:lang w:val="pt-BR"/>
        </w:rPr>
        <w:t xml:space="preserve">Por exemplo, no </w:t>
      </w:r>
      <w:proofErr w:type="spellStart"/>
      <w:r>
        <w:rPr>
          <w:lang w:val="pt-BR"/>
        </w:rPr>
        <w:t>unity</w:t>
      </w:r>
      <w:proofErr w:type="spellEnd"/>
      <w:r>
        <w:rPr>
          <w:lang w:val="pt-BR"/>
        </w:rPr>
        <w:t xml:space="preserve"> um game </w:t>
      </w:r>
      <w:proofErr w:type="spellStart"/>
      <w:r>
        <w:rPr>
          <w:lang w:val="pt-BR"/>
        </w:rPr>
        <w:t>object</w:t>
      </w:r>
      <w:proofErr w:type="spellEnd"/>
      <w:r>
        <w:rPr>
          <w:lang w:val="pt-BR"/>
        </w:rPr>
        <w:t xml:space="preserve"> é um </w:t>
      </w:r>
      <w:proofErr w:type="spellStart"/>
      <w:r>
        <w:rPr>
          <w:lang w:val="pt-BR"/>
        </w:rPr>
        <w:t>cointa</w:t>
      </w:r>
      <w:r>
        <w:rPr>
          <w:lang w:val="pt-BR"/>
        </w:rPr>
        <w:t>i</w:t>
      </w:r>
      <w:r>
        <w:rPr>
          <w:lang w:val="pt-BR"/>
        </w:rPr>
        <w:t>ner</w:t>
      </w:r>
      <w:proofErr w:type="spellEnd"/>
      <w:r>
        <w:rPr>
          <w:lang w:val="pt-BR"/>
        </w:rPr>
        <w:t xml:space="preserve"> para os componentes. </w:t>
      </w:r>
      <w:proofErr w:type="spellStart"/>
      <w:r>
        <w:rPr>
          <w:lang w:val="pt-BR"/>
        </w:rPr>
        <w:t>Vc</w:t>
      </w:r>
      <w:proofErr w:type="spellEnd"/>
      <w:r>
        <w:rPr>
          <w:lang w:val="pt-BR"/>
        </w:rPr>
        <w:t xml:space="preserve"> cria um game </w:t>
      </w:r>
      <w:proofErr w:type="spellStart"/>
      <w:r>
        <w:rPr>
          <w:lang w:val="pt-BR"/>
        </w:rPr>
        <w:t>object</w:t>
      </w:r>
      <w:proofErr w:type="spellEnd"/>
      <w:r>
        <w:rPr>
          <w:lang w:val="pt-BR"/>
        </w:rPr>
        <w:t xml:space="preserve"> e coloca os scripts, a malha (caso tenha), texturas, etc. </w:t>
      </w:r>
    </w:p>
    <w:p w14:paraId="36A1829E" w14:textId="77777777" w:rsidR="007D79B1" w:rsidRDefault="007D79B1">
      <w:pPr>
        <w:pStyle w:val="CommentText"/>
        <w:rPr>
          <w:lang w:val="pt-BR"/>
        </w:rPr>
      </w:pPr>
    </w:p>
    <w:p w14:paraId="6D1CC62E" w14:textId="77777777" w:rsidR="007D79B1" w:rsidRPr="002E06B7" w:rsidRDefault="007D79B1">
      <w:pPr>
        <w:pStyle w:val="CommentText"/>
        <w:rPr>
          <w:lang w:val="pt-BR"/>
        </w:rPr>
      </w:pPr>
      <w:r>
        <w:rPr>
          <w:lang w:val="pt-BR"/>
        </w:rPr>
        <w:t xml:space="preserve">Então no fim, um personagem é um Game </w:t>
      </w:r>
      <w:proofErr w:type="spellStart"/>
      <w:r>
        <w:rPr>
          <w:lang w:val="pt-BR"/>
        </w:rPr>
        <w:t>Object</w:t>
      </w:r>
      <w:proofErr w:type="spellEnd"/>
      <w:r>
        <w:rPr>
          <w:lang w:val="pt-BR"/>
        </w:rPr>
        <w:t xml:space="preserve"> no </w:t>
      </w:r>
      <w:proofErr w:type="spellStart"/>
      <w:r>
        <w:rPr>
          <w:lang w:val="pt-BR"/>
        </w:rPr>
        <w:t>unity</w:t>
      </w:r>
      <w:proofErr w:type="spellEnd"/>
      <w:r>
        <w:rPr>
          <w:lang w:val="pt-BR"/>
        </w:rPr>
        <w:t>. Isso não era o que eu queria dizer nessa frase. Mas sim objetos inanimados.</w:t>
      </w:r>
    </w:p>
  </w:comment>
  <w:comment w:id="180" w:author="esteban clua" w:date="2013-05-29T22:35:00Z" w:initials="ec">
    <w:p w14:paraId="03EBCA4D" w14:textId="77777777" w:rsidR="007D79B1" w:rsidRPr="0051365B" w:rsidRDefault="007D79B1">
      <w:pPr>
        <w:pStyle w:val="CommentText"/>
        <w:rPr>
          <w:lang w:val="pt-BR"/>
        </w:rPr>
      </w:pPr>
      <w:r>
        <w:rPr>
          <w:rStyle w:val="CommentReference"/>
        </w:rPr>
        <w:annotationRef/>
      </w:r>
      <w:r w:rsidRPr="0051365B">
        <w:rPr>
          <w:lang w:val="pt-BR"/>
        </w:rPr>
        <w:t xml:space="preserve">Porque </w:t>
      </w:r>
      <w:proofErr w:type="spellStart"/>
      <w:r w:rsidRPr="0051365B">
        <w:rPr>
          <w:lang w:val="pt-BR"/>
        </w:rPr>
        <w:t>characters</w:t>
      </w:r>
      <w:proofErr w:type="spellEnd"/>
      <w:r w:rsidRPr="0051365B">
        <w:rPr>
          <w:lang w:val="pt-BR"/>
        </w:rPr>
        <w:t xml:space="preserve"> não são </w:t>
      </w:r>
      <w:proofErr w:type="spellStart"/>
      <w:r w:rsidRPr="0051365B">
        <w:rPr>
          <w:lang w:val="pt-BR"/>
        </w:rPr>
        <w:t>o</w:t>
      </w:r>
      <w:r w:rsidRPr="0051365B">
        <w:rPr>
          <w:lang w:val="pt-BR"/>
        </w:rPr>
        <w:t>b</w:t>
      </w:r>
      <w:r w:rsidRPr="0051365B">
        <w:rPr>
          <w:lang w:val="pt-BR"/>
        </w:rPr>
        <w:t>jects</w:t>
      </w:r>
      <w:proofErr w:type="spellEnd"/>
      <w:r w:rsidRPr="0051365B">
        <w:rPr>
          <w:lang w:val="pt-BR"/>
        </w:rPr>
        <w:t xml:space="preserve"> também? Pela definição não está clara a dif</w:t>
      </w:r>
      <w:r w:rsidRPr="0051365B">
        <w:rPr>
          <w:lang w:val="pt-BR"/>
        </w:rPr>
        <w:t>e</w:t>
      </w:r>
      <w:r w:rsidRPr="0051365B">
        <w:rPr>
          <w:lang w:val="pt-BR"/>
        </w:rPr>
        <w:t>rença.</w:t>
      </w:r>
    </w:p>
  </w:comment>
  <w:comment w:id="183" w:author="Kohwalter" w:date="2013-05-29T22:35:00Z" w:initials="K">
    <w:p w14:paraId="07BC9B8E" w14:textId="77777777" w:rsidR="007D79B1" w:rsidRPr="002E06B7" w:rsidRDefault="007D79B1">
      <w:pPr>
        <w:pStyle w:val="CommentText"/>
        <w:rPr>
          <w:lang w:val="pt-BR"/>
        </w:rPr>
      </w:pPr>
      <w:r>
        <w:rPr>
          <w:rStyle w:val="CommentReference"/>
        </w:rPr>
        <w:annotationRef/>
      </w:r>
      <w:r w:rsidRPr="002E06B7">
        <w:rPr>
          <w:lang w:val="pt-BR"/>
        </w:rPr>
        <w:t>Acho que agora a diferença est</w:t>
      </w:r>
      <w:r>
        <w:rPr>
          <w:lang w:val="pt-BR"/>
        </w:rPr>
        <w:t xml:space="preserve">á mais clara e engloba a explicação de game </w:t>
      </w:r>
      <w:proofErr w:type="spellStart"/>
      <w:r>
        <w:rPr>
          <w:lang w:val="pt-BR"/>
        </w:rPr>
        <w:t>objects</w:t>
      </w:r>
      <w:proofErr w:type="spellEnd"/>
      <w:r>
        <w:rPr>
          <w:lang w:val="pt-BR"/>
        </w:rPr>
        <w:t>.</w:t>
      </w:r>
    </w:p>
  </w:comment>
  <w:comment w:id="201" w:author="Leonardo Murta" w:date="2013-06-04T23:19:00Z" w:initials="LM">
    <w:p w14:paraId="1E59FF82" w14:textId="506925C1" w:rsidR="007D79B1" w:rsidRDefault="007D79B1">
      <w:pPr>
        <w:pStyle w:val="CommentText"/>
      </w:pPr>
      <w:r>
        <w:rPr>
          <w:rStyle w:val="CommentReference"/>
        </w:rPr>
        <w:annotationRef/>
      </w:r>
      <w:proofErr w:type="spellStart"/>
      <w:r>
        <w:t>Pelo</w:t>
      </w:r>
      <w:proofErr w:type="spellEnd"/>
      <w:r>
        <w:t xml:space="preserve"> </w:t>
      </w:r>
      <w:proofErr w:type="spellStart"/>
      <w:r>
        <w:t>que</w:t>
      </w:r>
      <w:proofErr w:type="spellEnd"/>
      <w:r>
        <w:t xml:space="preserve"> </w:t>
      </w:r>
      <w:proofErr w:type="spellStart"/>
      <w:r>
        <w:t>está</w:t>
      </w:r>
      <w:proofErr w:type="spellEnd"/>
      <w:r>
        <w:t xml:space="preserve"> </w:t>
      </w:r>
      <w:proofErr w:type="spellStart"/>
      <w:r>
        <w:t>escrito</w:t>
      </w:r>
      <w:proofErr w:type="spellEnd"/>
      <w:r>
        <w:t xml:space="preserve"> </w:t>
      </w:r>
      <w:proofErr w:type="spellStart"/>
      <w:r>
        <w:t>aqui</w:t>
      </w:r>
      <w:proofErr w:type="spellEnd"/>
      <w:r>
        <w:t xml:space="preserve">, </w:t>
      </w:r>
      <w:proofErr w:type="spellStart"/>
      <w:r>
        <w:t>parece</w:t>
      </w:r>
      <w:proofErr w:type="spellEnd"/>
      <w:r>
        <w:t xml:space="preserve"> </w:t>
      </w:r>
      <w:proofErr w:type="spellStart"/>
      <w:r>
        <w:t>que</w:t>
      </w:r>
      <w:proofErr w:type="spellEnd"/>
      <w:r>
        <w:t xml:space="preserve"> PROV </w:t>
      </w:r>
      <w:proofErr w:type="spellStart"/>
      <w:r>
        <w:t>já</w:t>
      </w:r>
      <w:proofErr w:type="spellEnd"/>
      <w:r>
        <w:t xml:space="preserve"> pensava no "game context", </w:t>
      </w:r>
      <w:proofErr w:type="spellStart"/>
      <w:r>
        <w:t>já</w:t>
      </w:r>
      <w:proofErr w:type="spellEnd"/>
      <w:r>
        <w:t xml:space="preserve"> </w:t>
      </w:r>
      <w:proofErr w:type="spellStart"/>
      <w:r>
        <w:t>que</w:t>
      </w:r>
      <w:proofErr w:type="spellEnd"/>
      <w:r>
        <w:t xml:space="preserve"> ele forneceu algo para esse </w:t>
      </w:r>
      <w:proofErr w:type="spellStart"/>
      <w:r>
        <w:t>fim</w:t>
      </w:r>
      <w:proofErr w:type="spellEnd"/>
      <w:r>
        <w:t>.</w:t>
      </w:r>
    </w:p>
  </w:comment>
  <w:comment w:id="202" w:author="Leonardo Murta" w:date="2013-06-04T23:20:00Z" w:initials="LM">
    <w:p w14:paraId="1C901068" w14:textId="7EB4BDE6" w:rsidR="007D79B1" w:rsidRDefault="007D79B1">
      <w:pPr>
        <w:pStyle w:val="CommentText"/>
      </w:pPr>
      <w:r>
        <w:rPr>
          <w:rStyle w:val="CommentReference"/>
        </w:rPr>
        <w:annotationRef/>
      </w:r>
      <w:proofErr w:type="spellStart"/>
      <w:r>
        <w:t>Essa</w:t>
      </w:r>
      <w:proofErr w:type="spellEnd"/>
      <w:r>
        <w:t xml:space="preserve"> </w:t>
      </w:r>
      <w:proofErr w:type="spellStart"/>
      <w:r>
        <w:t>frase</w:t>
      </w:r>
      <w:proofErr w:type="spellEnd"/>
      <w:r>
        <w:t xml:space="preserve"> </w:t>
      </w:r>
      <w:proofErr w:type="spellStart"/>
      <w:r>
        <w:t>está</w:t>
      </w:r>
      <w:proofErr w:type="spellEnd"/>
      <w:r>
        <w:t xml:space="preserve"> </w:t>
      </w:r>
      <w:proofErr w:type="spellStart"/>
      <w:r>
        <w:t>estranha</w:t>
      </w:r>
      <w:proofErr w:type="spellEnd"/>
      <w:r>
        <w:t xml:space="preserve">. </w:t>
      </w:r>
      <w:proofErr w:type="spellStart"/>
      <w:r>
        <w:t>Dá</w:t>
      </w:r>
      <w:proofErr w:type="spellEnd"/>
      <w:r>
        <w:t xml:space="preserve"> a </w:t>
      </w:r>
      <w:proofErr w:type="spellStart"/>
      <w:r>
        <w:t>impressão</w:t>
      </w:r>
      <w:proofErr w:type="spellEnd"/>
      <w:r>
        <w:t xml:space="preserve"> </w:t>
      </w:r>
      <w:proofErr w:type="spellStart"/>
      <w:r>
        <w:t>que</w:t>
      </w:r>
      <w:proofErr w:type="spellEnd"/>
      <w:r>
        <w:t xml:space="preserve"> </w:t>
      </w:r>
      <w:proofErr w:type="spellStart"/>
      <w:r>
        <w:t>falta</w:t>
      </w:r>
      <w:proofErr w:type="spellEnd"/>
      <w:r>
        <w:t xml:space="preserve"> </w:t>
      </w:r>
      <w:proofErr w:type="spellStart"/>
      <w:r>
        <w:t>uma</w:t>
      </w:r>
      <w:proofErr w:type="spellEnd"/>
      <w:r>
        <w:t xml:space="preserve"> </w:t>
      </w:r>
      <w:proofErr w:type="spellStart"/>
      <w:r>
        <w:t>conclusão</w:t>
      </w:r>
      <w:proofErr w:type="spellEnd"/>
      <w:r>
        <w:t xml:space="preserve"> por causa do creating no </w:t>
      </w:r>
      <w:proofErr w:type="spellStart"/>
      <w:r>
        <w:t>início</w:t>
      </w:r>
      <w:proofErr w:type="spellEnd"/>
      <w:r>
        <w:t>.</w:t>
      </w:r>
    </w:p>
  </w:comment>
  <w:comment w:id="229" w:author="Leonardo Murta" w:date="2013-06-04T23:31:00Z" w:initials="LM">
    <w:p w14:paraId="76EFFB22" w14:textId="7DD53D37" w:rsidR="007D79B1" w:rsidRDefault="007D79B1">
      <w:pPr>
        <w:pStyle w:val="CommentText"/>
      </w:pPr>
      <w:r>
        <w:rPr>
          <w:rStyle w:val="CommentReference"/>
        </w:rPr>
        <w:annotationRef/>
      </w:r>
      <w:r>
        <w:t xml:space="preserve">Entities </w:t>
      </w:r>
      <w:proofErr w:type="spellStart"/>
      <w:r>
        <w:t>ou</w:t>
      </w:r>
      <w:proofErr w:type="spellEnd"/>
      <w:r>
        <w:t xml:space="preserve"> agents? </w:t>
      </w:r>
      <w:proofErr w:type="spellStart"/>
      <w:r>
        <w:t>Ou</w:t>
      </w:r>
      <w:proofErr w:type="spellEnd"/>
      <w:r>
        <w:t xml:space="preserve"> ambos?</w:t>
      </w:r>
    </w:p>
  </w:comment>
  <w:comment w:id="232" w:author="Leonardo Murta" w:date="2013-06-04T23:32:00Z" w:initials="LM">
    <w:p w14:paraId="7F5A4420" w14:textId="5933B31E" w:rsidR="007D79B1" w:rsidRDefault="007D79B1">
      <w:pPr>
        <w:pStyle w:val="CommentText"/>
      </w:pPr>
      <w:r>
        <w:rPr>
          <w:rStyle w:val="CommentReference"/>
        </w:rPr>
        <w:annotationRef/>
      </w:r>
      <w:r>
        <w:t xml:space="preserve">Person é </w:t>
      </w:r>
      <w:proofErr w:type="spellStart"/>
      <w:r>
        <w:t>sinônimo</w:t>
      </w:r>
      <w:proofErr w:type="spellEnd"/>
      <w:r>
        <w:t xml:space="preserve"> de character? Se </w:t>
      </w:r>
      <w:proofErr w:type="spellStart"/>
      <w:r>
        <w:t>sim</w:t>
      </w:r>
      <w:proofErr w:type="spellEnd"/>
      <w:r>
        <w:t xml:space="preserve">, </w:t>
      </w:r>
      <w:proofErr w:type="spellStart"/>
      <w:r>
        <w:t>não</w:t>
      </w:r>
      <w:proofErr w:type="spellEnd"/>
      <w:r>
        <w:t xml:space="preserve"> use. </w:t>
      </w:r>
      <w:proofErr w:type="spellStart"/>
      <w:r>
        <w:t>Evite</w:t>
      </w:r>
      <w:proofErr w:type="spellEnd"/>
      <w:r>
        <w:t xml:space="preserve"> </w:t>
      </w:r>
      <w:proofErr w:type="spellStart"/>
      <w:r>
        <w:t>sinônimos</w:t>
      </w:r>
      <w:proofErr w:type="spellEnd"/>
      <w:r>
        <w:t xml:space="preserve"> no </w:t>
      </w:r>
      <w:proofErr w:type="spellStart"/>
      <w:r>
        <w:t>domínio</w:t>
      </w:r>
      <w:proofErr w:type="spellEnd"/>
      <w:r>
        <w:t xml:space="preserve"> do </w:t>
      </w:r>
      <w:proofErr w:type="spellStart"/>
      <w:r>
        <w:t>discurso</w:t>
      </w:r>
      <w:proofErr w:type="spellEnd"/>
      <w:r>
        <w:t>. Revise no restante.</w:t>
      </w:r>
    </w:p>
  </w:comment>
  <w:comment w:id="242" w:author="Leonardo Murta" w:date="2013-06-04T23:47:00Z" w:initials="LM">
    <w:p w14:paraId="0F7DF668" w14:textId="25F84CEF" w:rsidR="007D79B1" w:rsidRDefault="007D79B1">
      <w:pPr>
        <w:pStyle w:val="CommentText"/>
      </w:pPr>
      <w:r>
        <w:rPr>
          <w:rStyle w:val="CommentReference"/>
        </w:rPr>
        <w:annotationRef/>
      </w:r>
      <w:proofErr w:type="spellStart"/>
      <w:r>
        <w:t>Até</w:t>
      </w:r>
      <w:proofErr w:type="spellEnd"/>
      <w:r>
        <w:t xml:space="preserve"> agora </w:t>
      </w:r>
      <w:proofErr w:type="spellStart"/>
      <w:r>
        <w:t>não</w:t>
      </w:r>
      <w:proofErr w:type="spellEnd"/>
      <w:r>
        <w:t xml:space="preserve"> </w:t>
      </w:r>
      <w:proofErr w:type="spellStart"/>
      <w:r>
        <w:t>entendi</w:t>
      </w:r>
      <w:proofErr w:type="spellEnd"/>
      <w:r>
        <w:t xml:space="preserve"> de </w:t>
      </w:r>
      <w:proofErr w:type="spellStart"/>
      <w:r>
        <w:t>onde</w:t>
      </w:r>
      <w:proofErr w:type="spellEnd"/>
      <w:r>
        <w:t xml:space="preserve"> </w:t>
      </w:r>
      <w:proofErr w:type="spellStart"/>
      <w:r>
        <w:t>vem</w:t>
      </w:r>
      <w:proofErr w:type="spellEnd"/>
      <w:r>
        <w:t xml:space="preserve"> </w:t>
      </w:r>
      <w:proofErr w:type="spellStart"/>
      <w:r>
        <w:t>os</w:t>
      </w:r>
      <w:proofErr w:type="spellEnd"/>
      <w:r>
        <w:t xml:space="preserve"> </w:t>
      </w:r>
      <w:proofErr w:type="spellStart"/>
      <w:r>
        <w:t>dois</w:t>
      </w:r>
      <w:proofErr w:type="spellEnd"/>
      <w:r>
        <w:t xml:space="preserve"> “o” de Proof.</w:t>
      </w:r>
    </w:p>
  </w:comment>
  <w:comment w:id="243" w:author="Leonardo Murta" w:date="2013-06-04T23:48:00Z" w:initials="LM">
    <w:p w14:paraId="5A27D1AE" w14:textId="34D7FBD9" w:rsidR="007D79B1" w:rsidRDefault="007D79B1">
      <w:pPr>
        <w:pStyle w:val="CommentText"/>
      </w:pPr>
      <w:r>
        <w:rPr>
          <w:rStyle w:val="CommentReference"/>
        </w:rPr>
        <w:annotationRef/>
      </w:r>
      <w:proofErr w:type="spellStart"/>
      <w:r>
        <w:t>Ela</w:t>
      </w:r>
      <w:proofErr w:type="spellEnd"/>
      <w:r>
        <w:t xml:space="preserve"> </w:t>
      </w:r>
      <w:proofErr w:type="spellStart"/>
      <w:r>
        <w:t>não</w:t>
      </w:r>
      <w:proofErr w:type="spellEnd"/>
      <w:r>
        <w:t xml:space="preserve"> é “</w:t>
      </w:r>
      <w:proofErr w:type="spellStart"/>
      <w:r>
        <w:t>baseada</w:t>
      </w:r>
      <w:proofErr w:type="spellEnd"/>
      <w:r>
        <w:t xml:space="preserve"> no JUNG”. </w:t>
      </w:r>
      <w:proofErr w:type="spellStart"/>
      <w:r>
        <w:t>Ela</w:t>
      </w:r>
      <w:proofErr w:type="spellEnd"/>
      <w:r>
        <w:t xml:space="preserve"> </w:t>
      </w:r>
      <w:proofErr w:type="spellStart"/>
      <w:r>
        <w:t>usa</w:t>
      </w:r>
      <w:proofErr w:type="spellEnd"/>
      <w:r>
        <w:t xml:space="preserve"> o JUNG.</w:t>
      </w:r>
    </w:p>
  </w:comment>
  <w:comment w:id="262" w:author="Leonardo Murta" w:date="2013-06-05T00:06:00Z" w:initials="LM">
    <w:p w14:paraId="305E5154" w14:textId="23BB46D4" w:rsidR="007D79B1" w:rsidRDefault="007D79B1">
      <w:pPr>
        <w:pStyle w:val="CommentText"/>
      </w:pPr>
      <w:r>
        <w:rPr>
          <w:rStyle w:val="CommentReference"/>
        </w:rPr>
        <w:annotationRef/>
      </w:r>
      <w:r>
        <w:t xml:space="preserve">O status é um filter? </w:t>
      </w:r>
      <w:proofErr w:type="spellStart"/>
      <w:r>
        <w:t>Ele</w:t>
      </w:r>
      <w:proofErr w:type="spellEnd"/>
      <w:r>
        <w:t xml:space="preserve"> </w:t>
      </w:r>
      <w:proofErr w:type="spellStart"/>
      <w:r>
        <w:t>filtra</w:t>
      </w:r>
      <w:proofErr w:type="spellEnd"/>
      <w:r>
        <w:t xml:space="preserve"> o </w:t>
      </w:r>
      <w:proofErr w:type="spellStart"/>
      <w:r>
        <w:t>que</w:t>
      </w:r>
      <w:proofErr w:type="spellEnd"/>
      <w:r>
        <w:t>?</w:t>
      </w:r>
    </w:p>
  </w:comment>
  <w:comment w:id="278" w:author="Leonardo Murta" w:date="2013-06-04T23:59:00Z" w:initials="LM">
    <w:p w14:paraId="16701A64" w14:textId="7C8B9BFC" w:rsidR="007D79B1" w:rsidRDefault="007D79B1">
      <w:pPr>
        <w:pStyle w:val="CommentText"/>
      </w:pPr>
      <w:r>
        <w:rPr>
          <w:rStyle w:val="CommentReference"/>
        </w:rPr>
        <w:annotationRef/>
      </w:r>
      <w:proofErr w:type="spellStart"/>
      <w:r>
        <w:t>Confuso</w:t>
      </w:r>
      <w:proofErr w:type="spellEnd"/>
      <w:r>
        <w:t xml:space="preserve">! </w:t>
      </w:r>
      <w:proofErr w:type="spellStart"/>
      <w:r>
        <w:t>Afinal</w:t>
      </w:r>
      <w:proofErr w:type="spellEnd"/>
      <w:r>
        <w:t xml:space="preserve">, dashed </w:t>
      </w:r>
      <w:proofErr w:type="spellStart"/>
      <w:r>
        <w:t>repr</w:t>
      </w:r>
      <w:r>
        <w:t>e</w:t>
      </w:r>
      <w:r>
        <w:t>senta</w:t>
      </w:r>
      <w:proofErr w:type="spellEnd"/>
      <w:r>
        <w:t xml:space="preserve"> o </w:t>
      </w:r>
      <w:proofErr w:type="spellStart"/>
      <w:r>
        <w:t>que</w:t>
      </w:r>
      <w:proofErr w:type="spellEnd"/>
      <w:r>
        <w:t xml:space="preserve">? </w:t>
      </w:r>
      <w:proofErr w:type="spellStart"/>
      <w:r>
        <w:t>Não</w:t>
      </w:r>
      <w:proofErr w:type="spellEnd"/>
      <w:r>
        <w:t xml:space="preserve"> </w:t>
      </w:r>
      <w:proofErr w:type="spellStart"/>
      <w:r>
        <w:t>dá</w:t>
      </w:r>
      <w:proofErr w:type="spellEnd"/>
      <w:r>
        <w:t xml:space="preserve"> </w:t>
      </w:r>
      <w:proofErr w:type="spellStart"/>
      <w:r>
        <w:t>para</w:t>
      </w:r>
      <w:proofErr w:type="spellEnd"/>
      <w:r>
        <w:t xml:space="preserve"> </w:t>
      </w:r>
      <w:proofErr w:type="spellStart"/>
      <w:r>
        <w:t>falar</w:t>
      </w:r>
      <w:proofErr w:type="spellEnd"/>
      <w:r>
        <w:t xml:space="preserve"> de forma </w:t>
      </w:r>
      <w:proofErr w:type="spellStart"/>
      <w:r>
        <w:t>genérica</w:t>
      </w:r>
      <w:proofErr w:type="spellEnd"/>
      <w:r>
        <w:t xml:space="preserve">. </w:t>
      </w:r>
      <w:proofErr w:type="spellStart"/>
      <w:r>
        <w:t>Vc</w:t>
      </w:r>
      <w:proofErr w:type="spellEnd"/>
      <w:r>
        <w:t xml:space="preserve"> </w:t>
      </w:r>
      <w:proofErr w:type="spellStart"/>
      <w:r>
        <w:t>deve</w:t>
      </w:r>
      <w:proofErr w:type="spellEnd"/>
      <w:r>
        <w:t xml:space="preserve"> se </w:t>
      </w:r>
      <w:proofErr w:type="spellStart"/>
      <w:r>
        <w:t>posicionar</w:t>
      </w:r>
      <w:proofErr w:type="spellEnd"/>
      <w:r>
        <w:t xml:space="preserve"> e </w:t>
      </w:r>
      <w:proofErr w:type="spellStart"/>
      <w:r>
        <w:t>dizer</w:t>
      </w:r>
      <w:proofErr w:type="spellEnd"/>
      <w:r>
        <w:t xml:space="preserve"> o </w:t>
      </w:r>
      <w:proofErr w:type="spellStart"/>
      <w:r>
        <w:t>que</w:t>
      </w:r>
      <w:proofErr w:type="spellEnd"/>
      <w:r>
        <w:t xml:space="preserve"> é a </w:t>
      </w:r>
      <w:proofErr w:type="spellStart"/>
      <w:r>
        <w:t>semântica</w:t>
      </w:r>
      <w:proofErr w:type="spellEnd"/>
      <w:r>
        <w:t xml:space="preserve"> das </w:t>
      </w:r>
      <w:proofErr w:type="spellStart"/>
      <w:r>
        <w:t>coisas</w:t>
      </w:r>
      <w:proofErr w:type="spellEnd"/>
      <w:r>
        <w:t xml:space="preserve">, de forma </w:t>
      </w:r>
      <w:proofErr w:type="spellStart"/>
      <w:r>
        <w:t>precisa</w:t>
      </w:r>
      <w:proofErr w:type="spellEnd"/>
      <w:r>
        <w:t>.</w:t>
      </w:r>
    </w:p>
  </w:comment>
  <w:comment w:id="283" w:author="Leonardo Murta" w:date="2013-06-05T00:01:00Z" w:initials="LM">
    <w:p w14:paraId="613D8870" w14:textId="21C5031A" w:rsidR="007D79B1" w:rsidRDefault="007D79B1">
      <w:pPr>
        <w:pStyle w:val="CommentText"/>
      </w:pPr>
      <w:r>
        <w:rPr>
          <w:rStyle w:val="CommentReference"/>
        </w:rPr>
        <w:annotationRef/>
      </w:r>
      <w:proofErr w:type="spellStart"/>
      <w:r>
        <w:t>Pensando</w:t>
      </w:r>
      <w:proofErr w:type="spellEnd"/>
      <w:r>
        <w:t xml:space="preserve"> no DSc, </w:t>
      </w:r>
      <w:proofErr w:type="spellStart"/>
      <w:r>
        <w:t>uma</w:t>
      </w:r>
      <w:proofErr w:type="spellEnd"/>
      <w:r>
        <w:t xml:space="preserve"> das </w:t>
      </w:r>
      <w:proofErr w:type="spellStart"/>
      <w:r>
        <w:t>coisas</w:t>
      </w:r>
      <w:proofErr w:type="spellEnd"/>
      <w:r>
        <w:t xml:space="preserve"> </w:t>
      </w:r>
      <w:proofErr w:type="spellStart"/>
      <w:r>
        <w:t>que</w:t>
      </w:r>
      <w:proofErr w:type="spellEnd"/>
      <w:r>
        <w:t xml:space="preserve"> </w:t>
      </w:r>
      <w:proofErr w:type="spellStart"/>
      <w:r>
        <w:t>poderíamos</w:t>
      </w:r>
      <w:proofErr w:type="spellEnd"/>
      <w:r>
        <w:t xml:space="preserve"> </w:t>
      </w:r>
      <w:proofErr w:type="spellStart"/>
      <w:r>
        <w:t>trabalhar</w:t>
      </w:r>
      <w:proofErr w:type="spellEnd"/>
      <w:r>
        <w:t xml:space="preserve"> é Zoom </w:t>
      </w:r>
      <w:proofErr w:type="spellStart"/>
      <w:r>
        <w:t>semântico</w:t>
      </w:r>
      <w:proofErr w:type="spellEnd"/>
      <w:r>
        <w:t xml:space="preserve"> </w:t>
      </w:r>
      <w:proofErr w:type="spellStart"/>
      <w:r>
        <w:t>usando</w:t>
      </w:r>
      <w:proofErr w:type="spellEnd"/>
      <w:r>
        <w:t xml:space="preserve"> </w:t>
      </w:r>
      <w:proofErr w:type="spellStart"/>
      <w:r>
        <w:t>essa</w:t>
      </w:r>
      <w:proofErr w:type="spellEnd"/>
      <w:r>
        <w:t xml:space="preserve"> feature de </w:t>
      </w:r>
      <w:proofErr w:type="spellStart"/>
      <w:r>
        <w:t>agrupamento</w:t>
      </w:r>
      <w:proofErr w:type="spellEnd"/>
      <w:r>
        <w:t xml:space="preserve"> de forma </w:t>
      </w:r>
      <w:proofErr w:type="spellStart"/>
      <w:r>
        <w:t>a</w:t>
      </w:r>
      <w:r>
        <w:t>u</w:t>
      </w:r>
      <w:r>
        <w:t>tomática</w:t>
      </w:r>
      <w:proofErr w:type="spellEnd"/>
      <w:r>
        <w:t xml:space="preserve">. </w:t>
      </w:r>
      <w:proofErr w:type="spellStart"/>
      <w:r>
        <w:t>Ou</w:t>
      </w:r>
      <w:proofErr w:type="spellEnd"/>
      <w:r>
        <w:t xml:space="preserve"> </w:t>
      </w:r>
      <w:proofErr w:type="spellStart"/>
      <w:r>
        <w:t>seja</w:t>
      </w:r>
      <w:proofErr w:type="spellEnd"/>
      <w:r>
        <w:t xml:space="preserve">, </w:t>
      </w:r>
      <w:proofErr w:type="spellStart"/>
      <w:r>
        <w:t>quanto</w:t>
      </w:r>
      <w:proofErr w:type="spellEnd"/>
      <w:r>
        <w:t xml:space="preserve"> </w:t>
      </w:r>
      <w:proofErr w:type="spellStart"/>
      <w:r>
        <w:t>mais</w:t>
      </w:r>
      <w:proofErr w:type="spellEnd"/>
      <w:r>
        <w:t xml:space="preserve"> </w:t>
      </w:r>
      <w:proofErr w:type="spellStart"/>
      <w:r>
        <w:t>longe</w:t>
      </w:r>
      <w:proofErr w:type="spellEnd"/>
      <w:r>
        <w:t xml:space="preserve">, </w:t>
      </w:r>
      <w:proofErr w:type="spellStart"/>
      <w:r>
        <w:t>menos</w:t>
      </w:r>
      <w:proofErr w:type="spellEnd"/>
      <w:r>
        <w:t xml:space="preserve"> </w:t>
      </w:r>
      <w:proofErr w:type="spellStart"/>
      <w:r>
        <w:t>d</w:t>
      </w:r>
      <w:r>
        <w:t>e</w:t>
      </w:r>
      <w:r>
        <w:t>talhes</w:t>
      </w:r>
      <w:proofErr w:type="spellEnd"/>
      <w:r>
        <w:t xml:space="preserve">. </w:t>
      </w:r>
      <w:proofErr w:type="spellStart"/>
      <w:r>
        <w:t>Anota</w:t>
      </w:r>
      <w:proofErr w:type="spellEnd"/>
      <w:r>
        <w:t xml:space="preserve"> </w:t>
      </w:r>
      <w:proofErr w:type="spellStart"/>
      <w:r>
        <w:t>aí</w:t>
      </w:r>
      <w:proofErr w:type="spellEnd"/>
      <w:r>
        <w:t>…</w:t>
      </w:r>
    </w:p>
  </w:comment>
  <w:comment w:id="288" w:author="Leonardo Murta" w:date="2013-06-05T00:03:00Z" w:initials="LM">
    <w:p w14:paraId="528AD9AD" w14:textId="18FE9C77" w:rsidR="007D79B1" w:rsidRDefault="007D79B1">
      <w:pPr>
        <w:pStyle w:val="CommentText"/>
      </w:pPr>
      <w:r>
        <w:rPr>
          <w:rStyle w:val="CommentReference"/>
        </w:rPr>
        <w:annotationRef/>
      </w:r>
      <w:proofErr w:type="spellStart"/>
      <w:r>
        <w:t>Poderia</w:t>
      </w:r>
      <w:proofErr w:type="spellEnd"/>
      <w:r>
        <w:t xml:space="preserve"> </w:t>
      </w:r>
      <w:proofErr w:type="spellStart"/>
      <w:r>
        <w:t>citar</w:t>
      </w:r>
      <w:proofErr w:type="spellEnd"/>
      <w:r>
        <w:t xml:space="preserve"> um </w:t>
      </w:r>
      <w:proofErr w:type="spellStart"/>
      <w:r>
        <w:t>exemplo</w:t>
      </w:r>
      <w:proofErr w:type="spellEnd"/>
      <w:r>
        <w:t xml:space="preserve"> de </w:t>
      </w:r>
      <w:proofErr w:type="spellStart"/>
      <w:r>
        <w:t>cada</w:t>
      </w:r>
      <w:proofErr w:type="spellEnd"/>
      <w:r>
        <w:t>.</w:t>
      </w:r>
    </w:p>
  </w:comment>
  <w:comment w:id="296" w:author="Leonardo Murta" w:date="2013-06-05T00:07:00Z" w:initials="LM">
    <w:p w14:paraId="6B17C656" w14:textId="7CEE662A" w:rsidR="007D79B1" w:rsidRDefault="007D79B1">
      <w:pPr>
        <w:pStyle w:val="CommentText"/>
      </w:pPr>
      <w:r>
        <w:rPr>
          <w:rStyle w:val="CommentReference"/>
        </w:rPr>
        <w:annotationRef/>
      </w:r>
      <w:proofErr w:type="spellStart"/>
      <w:r>
        <w:t>Só</w:t>
      </w:r>
      <w:proofErr w:type="spellEnd"/>
      <w:r>
        <w:t xml:space="preserve"> </w:t>
      </w:r>
      <w:proofErr w:type="spellStart"/>
      <w:r>
        <w:t>três</w:t>
      </w:r>
      <w:proofErr w:type="spellEnd"/>
      <w:r>
        <w:t xml:space="preserve"> cores </w:t>
      </w:r>
      <w:proofErr w:type="spellStart"/>
      <w:r>
        <w:t>ou</w:t>
      </w:r>
      <w:proofErr w:type="spellEnd"/>
      <w:r>
        <w:t xml:space="preserve"> </w:t>
      </w:r>
      <w:proofErr w:type="spellStart"/>
      <w:r>
        <w:t>uma</w:t>
      </w:r>
      <w:proofErr w:type="spellEnd"/>
      <w:r>
        <w:t xml:space="preserve"> </w:t>
      </w:r>
      <w:proofErr w:type="spellStart"/>
      <w:r>
        <w:t>escala</w:t>
      </w:r>
      <w:proofErr w:type="spellEnd"/>
      <w:r>
        <w:t xml:space="preserve"> de tons </w:t>
      </w:r>
      <w:proofErr w:type="spellStart"/>
      <w:r>
        <w:t>que</w:t>
      </w:r>
      <w:proofErr w:type="spellEnd"/>
      <w:r>
        <w:t xml:space="preserve"> </w:t>
      </w:r>
      <w:proofErr w:type="spellStart"/>
      <w:r>
        <w:t>passa</w:t>
      </w:r>
      <w:proofErr w:type="spellEnd"/>
      <w:r>
        <w:t xml:space="preserve"> </w:t>
      </w:r>
      <w:proofErr w:type="spellStart"/>
      <w:r>
        <w:t>por</w:t>
      </w:r>
      <w:proofErr w:type="spellEnd"/>
      <w:r>
        <w:t xml:space="preserve"> </w:t>
      </w:r>
      <w:proofErr w:type="spellStart"/>
      <w:r>
        <w:t>essas</w:t>
      </w:r>
      <w:proofErr w:type="spellEnd"/>
      <w:r>
        <w:t xml:space="preserve"> cores?</w:t>
      </w:r>
    </w:p>
  </w:comment>
  <w:comment w:id="301" w:author="Leonardo Murta" w:date="2013-06-05T00:08:00Z" w:initials="LM">
    <w:p w14:paraId="3C861E7D" w14:textId="3DA68FEE" w:rsidR="007D79B1" w:rsidRDefault="007D79B1">
      <w:pPr>
        <w:pStyle w:val="CommentText"/>
      </w:pPr>
      <w:r>
        <w:rPr>
          <w:rStyle w:val="CommentReference"/>
        </w:rPr>
        <w:annotationRef/>
      </w:r>
      <w:r>
        <w:t xml:space="preserve">Mas </w:t>
      </w:r>
      <w:proofErr w:type="spellStart"/>
      <w:r>
        <w:t>isso</w:t>
      </w:r>
      <w:proofErr w:type="spellEnd"/>
      <w:r>
        <w:t xml:space="preserve"> é um </w:t>
      </w:r>
      <w:proofErr w:type="spellStart"/>
      <w:r>
        <w:t>filtro</w:t>
      </w:r>
      <w:proofErr w:type="spellEnd"/>
      <w:r>
        <w:t xml:space="preserve">? </w:t>
      </w:r>
      <w:proofErr w:type="spellStart"/>
      <w:r>
        <w:t>Parece</w:t>
      </w:r>
      <w:proofErr w:type="spellEnd"/>
      <w:r>
        <w:t xml:space="preserve"> </w:t>
      </w:r>
      <w:proofErr w:type="spellStart"/>
      <w:r>
        <w:t>estar</w:t>
      </w:r>
      <w:proofErr w:type="spellEnd"/>
      <w:r>
        <w:t xml:space="preserve"> </w:t>
      </w:r>
      <w:proofErr w:type="spellStart"/>
      <w:r>
        <w:t>colocando</w:t>
      </w:r>
      <w:proofErr w:type="spellEnd"/>
      <w:r>
        <w:t xml:space="preserve"> </w:t>
      </w:r>
      <w:proofErr w:type="spellStart"/>
      <w:r>
        <w:t>informação</w:t>
      </w:r>
      <w:proofErr w:type="spellEnd"/>
      <w:r>
        <w:t xml:space="preserve"> e </w:t>
      </w:r>
      <w:proofErr w:type="spellStart"/>
      <w:r>
        <w:t>não</w:t>
      </w:r>
      <w:proofErr w:type="spellEnd"/>
      <w:r>
        <w:t xml:space="preserve"> </w:t>
      </w:r>
      <w:proofErr w:type="spellStart"/>
      <w:r>
        <w:t>filtrando</w:t>
      </w:r>
      <w:proofErr w:type="spellEnd"/>
      <w:r>
        <w:t>.</w:t>
      </w:r>
    </w:p>
  </w:comment>
  <w:comment w:id="302" w:author="Leonardo Murta" w:date="2013-06-05T00:09:00Z" w:initials="LM">
    <w:p w14:paraId="6343D1D1" w14:textId="5FCDCA5A" w:rsidR="007D79B1" w:rsidRDefault="007D79B1">
      <w:pPr>
        <w:pStyle w:val="CommentText"/>
      </w:pPr>
      <w:r>
        <w:rPr>
          <w:rStyle w:val="CommentReference"/>
        </w:rPr>
        <w:annotationRef/>
      </w:r>
      <w:r>
        <w:t xml:space="preserve">Feature é um </w:t>
      </w:r>
      <w:proofErr w:type="spellStart"/>
      <w:r>
        <w:t>nome</w:t>
      </w:r>
      <w:proofErr w:type="spellEnd"/>
      <w:r>
        <w:t xml:space="preserve"> </w:t>
      </w:r>
      <w:proofErr w:type="spellStart"/>
      <w:r>
        <w:t>generico</w:t>
      </w:r>
      <w:proofErr w:type="spellEnd"/>
      <w:r>
        <w:t xml:space="preserve"> </w:t>
      </w:r>
      <w:proofErr w:type="spellStart"/>
      <w:r>
        <w:t>melhor</w:t>
      </w:r>
      <w:proofErr w:type="spellEnd"/>
      <w:r>
        <w:t xml:space="preserve"> </w:t>
      </w:r>
      <w:proofErr w:type="spellStart"/>
      <w:r>
        <w:t>que</w:t>
      </w:r>
      <w:proofErr w:type="spellEnd"/>
      <w:r>
        <w:t xml:space="preserve"> filter </w:t>
      </w:r>
      <w:proofErr w:type="spellStart"/>
      <w:r>
        <w:t>para</w:t>
      </w:r>
      <w:proofErr w:type="spellEnd"/>
      <w:r>
        <w:t xml:space="preserve"> </w:t>
      </w:r>
      <w:proofErr w:type="spellStart"/>
      <w:r>
        <w:t>isso</w:t>
      </w:r>
      <w:proofErr w:type="spellEnd"/>
      <w:r>
        <w:t>.</w:t>
      </w:r>
    </w:p>
  </w:comment>
  <w:comment w:id="303" w:author="Leonardo Murta" w:date="2013-06-05T00:11:00Z" w:initials="LM">
    <w:p w14:paraId="5859EA07" w14:textId="6E7AB122" w:rsidR="007D79B1" w:rsidRDefault="007D79B1">
      <w:pPr>
        <w:pStyle w:val="CommentText"/>
      </w:pPr>
      <w:r>
        <w:rPr>
          <w:rStyle w:val="CommentReference"/>
        </w:rPr>
        <w:annotationRef/>
      </w:r>
      <w:proofErr w:type="spellStart"/>
      <w:r>
        <w:t>Isso</w:t>
      </w:r>
      <w:proofErr w:type="spellEnd"/>
      <w:r>
        <w:t xml:space="preserve"> </w:t>
      </w:r>
      <w:proofErr w:type="spellStart"/>
      <w:r>
        <w:t>aqui</w:t>
      </w:r>
      <w:proofErr w:type="spellEnd"/>
      <w:r>
        <w:t xml:space="preserve"> </w:t>
      </w:r>
      <w:proofErr w:type="spellStart"/>
      <w:r>
        <w:t>não</w:t>
      </w:r>
      <w:proofErr w:type="spellEnd"/>
      <w:r>
        <w:t xml:space="preserve"> </w:t>
      </w:r>
      <w:proofErr w:type="spellStart"/>
      <w:r>
        <w:t>combina</w:t>
      </w:r>
      <w:proofErr w:type="spellEnd"/>
      <w:r>
        <w:t xml:space="preserve"> com o </w:t>
      </w:r>
      <w:proofErr w:type="spellStart"/>
      <w:r>
        <w:t>que</w:t>
      </w:r>
      <w:proofErr w:type="spellEnd"/>
      <w:r>
        <w:t xml:space="preserve"> </w:t>
      </w:r>
      <w:proofErr w:type="spellStart"/>
      <w:r>
        <w:t>vem</w:t>
      </w:r>
      <w:proofErr w:type="spellEnd"/>
      <w:r>
        <w:t xml:space="preserve"> antes. </w:t>
      </w:r>
      <w:proofErr w:type="spellStart"/>
      <w:r>
        <w:t>Vc</w:t>
      </w:r>
      <w:proofErr w:type="spellEnd"/>
      <w:r>
        <w:t xml:space="preserve"> </w:t>
      </w:r>
      <w:proofErr w:type="spellStart"/>
      <w:r>
        <w:t>estava</w:t>
      </w:r>
      <w:proofErr w:type="spellEnd"/>
      <w:r>
        <w:t xml:space="preserve"> </w:t>
      </w:r>
      <w:proofErr w:type="spellStart"/>
      <w:r>
        <w:t>falando</w:t>
      </w:r>
      <w:proofErr w:type="spellEnd"/>
      <w:r>
        <w:t xml:space="preserve"> de </w:t>
      </w:r>
      <w:proofErr w:type="spellStart"/>
      <w:r>
        <w:t>aplicações</w:t>
      </w:r>
      <w:proofErr w:type="spellEnd"/>
      <w:r>
        <w:t xml:space="preserve"> </w:t>
      </w:r>
      <w:proofErr w:type="spellStart"/>
      <w:r>
        <w:t>possíveis</w:t>
      </w:r>
      <w:proofErr w:type="spellEnd"/>
      <w:r>
        <w:t xml:space="preserve">, e </w:t>
      </w:r>
      <w:proofErr w:type="spellStart"/>
      <w:r>
        <w:t>aqui</w:t>
      </w:r>
      <w:proofErr w:type="spellEnd"/>
      <w:r>
        <w:t xml:space="preserve"> </w:t>
      </w:r>
      <w:proofErr w:type="spellStart"/>
      <w:r>
        <w:t>começou</w:t>
      </w:r>
      <w:proofErr w:type="spellEnd"/>
      <w:r>
        <w:t xml:space="preserve"> a </w:t>
      </w:r>
      <w:proofErr w:type="spellStart"/>
      <w:r>
        <w:t>falar</w:t>
      </w:r>
      <w:proofErr w:type="spellEnd"/>
      <w:r>
        <w:t xml:space="preserve"> de features. </w:t>
      </w:r>
      <w:proofErr w:type="spellStart"/>
      <w:r>
        <w:t>P</w:t>
      </w:r>
      <w:r>
        <w:t>o</w:t>
      </w:r>
      <w:r>
        <w:t>deria</w:t>
      </w:r>
      <w:proofErr w:type="spellEnd"/>
      <w:r>
        <w:t xml:space="preserve"> remover </w:t>
      </w:r>
      <w:proofErr w:type="spellStart"/>
      <w:r>
        <w:t>isso</w:t>
      </w:r>
      <w:proofErr w:type="spellEnd"/>
      <w:r>
        <w:t xml:space="preserve"> </w:t>
      </w:r>
      <w:proofErr w:type="spellStart"/>
      <w:r>
        <w:t>aqui</w:t>
      </w:r>
      <w:proofErr w:type="spellEnd"/>
      <w:r>
        <w:t xml:space="preserve"> e </w:t>
      </w:r>
      <w:proofErr w:type="spellStart"/>
      <w:r>
        <w:t>terminar</w:t>
      </w:r>
      <w:proofErr w:type="spellEnd"/>
      <w:r>
        <w:t xml:space="preserve"> </w:t>
      </w:r>
      <w:proofErr w:type="spellStart"/>
      <w:r>
        <w:t>falando</w:t>
      </w:r>
      <w:proofErr w:type="spellEnd"/>
      <w:r>
        <w:t xml:space="preserve"> o </w:t>
      </w:r>
      <w:proofErr w:type="spellStart"/>
      <w:r>
        <w:t>que</w:t>
      </w:r>
      <w:proofErr w:type="spellEnd"/>
      <w:r>
        <w:t xml:space="preserve"> é </w:t>
      </w:r>
      <w:proofErr w:type="spellStart"/>
      <w:r>
        <w:t>discutido</w:t>
      </w:r>
      <w:proofErr w:type="spellEnd"/>
      <w:r>
        <w:t xml:space="preserve"> no restante da </w:t>
      </w:r>
      <w:proofErr w:type="spellStart"/>
      <w:r>
        <w:t>seção</w:t>
      </w:r>
      <w:proofErr w:type="spellEnd"/>
      <w:r>
        <w:t>.</w:t>
      </w:r>
    </w:p>
  </w:comment>
  <w:comment w:id="308" w:author="Leonardo Murta" w:date="2013-06-05T00:15:00Z" w:initials="LM">
    <w:p w14:paraId="29BD14DC" w14:textId="3143E763" w:rsidR="007D79B1" w:rsidRDefault="007D79B1">
      <w:pPr>
        <w:pStyle w:val="CommentText"/>
      </w:pPr>
      <w:r>
        <w:rPr>
          <w:rStyle w:val="CommentReference"/>
        </w:rPr>
        <w:annotationRef/>
      </w:r>
      <w:proofErr w:type="spellStart"/>
      <w:r>
        <w:t>Isso</w:t>
      </w:r>
      <w:proofErr w:type="spellEnd"/>
      <w:r>
        <w:t xml:space="preserve"> </w:t>
      </w:r>
      <w:proofErr w:type="spellStart"/>
      <w:r>
        <w:t>aqui</w:t>
      </w:r>
      <w:proofErr w:type="spellEnd"/>
      <w:r>
        <w:t xml:space="preserve"> é </w:t>
      </w:r>
      <w:proofErr w:type="spellStart"/>
      <w:r>
        <w:t>outra</w:t>
      </w:r>
      <w:proofErr w:type="spellEnd"/>
      <w:r>
        <w:t xml:space="preserve"> </w:t>
      </w:r>
      <w:proofErr w:type="spellStart"/>
      <w:r>
        <w:t>coisa</w:t>
      </w:r>
      <w:proofErr w:type="spellEnd"/>
      <w:r>
        <w:t xml:space="preserve"> legal </w:t>
      </w:r>
      <w:proofErr w:type="spellStart"/>
      <w:r>
        <w:t>para</w:t>
      </w:r>
      <w:proofErr w:type="spellEnd"/>
      <w:r>
        <w:t xml:space="preserve"> o DSc. Como </w:t>
      </w:r>
      <w:proofErr w:type="spellStart"/>
      <w:r>
        <w:t>conseguir</w:t>
      </w:r>
      <w:proofErr w:type="spellEnd"/>
      <w:r>
        <w:t xml:space="preserve"> </w:t>
      </w:r>
      <w:proofErr w:type="spellStart"/>
      <w:r>
        <w:t>fazer</w:t>
      </w:r>
      <w:proofErr w:type="spellEnd"/>
      <w:r>
        <w:t xml:space="preserve"> </w:t>
      </w:r>
      <w:proofErr w:type="spellStart"/>
      <w:r>
        <w:t>isso</w:t>
      </w:r>
      <w:proofErr w:type="spellEnd"/>
      <w:r>
        <w:t xml:space="preserve"> de forma </w:t>
      </w:r>
      <w:proofErr w:type="spellStart"/>
      <w:r>
        <w:t>automa</w:t>
      </w:r>
      <w:r>
        <w:t>t</w:t>
      </w:r>
      <w:r>
        <w:t>ica</w:t>
      </w:r>
      <w:proofErr w:type="spellEnd"/>
      <w:r>
        <w:t>?</w:t>
      </w:r>
    </w:p>
  </w:comment>
  <w:comment w:id="312" w:author="Leonardo Murta" w:date="2013-06-05T00:18:00Z" w:initials="LM">
    <w:p w14:paraId="7FF1984E" w14:textId="284F9034" w:rsidR="007D79B1" w:rsidRDefault="007D79B1">
      <w:pPr>
        <w:pStyle w:val="CommentText"/>
      </w:pPr>
      <w:r>
        <w:rPr>
          <w:rStyle w:val="CommentReference"/>
        </w:rPr>
        <w:annotationRef/>
      </w:r>
      <w:r>
        <w:t xml:space="preserve">Mas </w:t>
      </w:r>
      <w:proofErr w:type="spellStart"/>
      <w:r>
        <w:t>nossa</w:t>
      </w:r>
      <w:proofErr w:type="spellEnd"/>
      <w:r>
        <w:t xml:space="preserve"> </w:t>
      </w:r>
      <w:proofErr w:type="spellStart"/>
      <w:r>
        <w:t>implementação</w:t>
      </w:r>
      <w:proofErr w:type="spellEnd"/>
      <w:r>
        <w:t xml:space="preserve"> </w:t>
      </w:r>
      <w:proofErr w:type="spellStart"/>
      <w:r>
        <w:t>faz</w:t>
      </w:r>
      <w:proofErr w:type="spellEnd"/>
      <w:r>
        <w:t xml:space="preserve"> </w:t>
      </w:r>
      <w:proofErr w:type="spellStart"/>
      <w:r>
        <w:t>isso</w:t>
      </w:r>
      <w:proofErr w:type="spellEnd"/>
      <w:r>
        <w:t xml:space="preserve"> </w:t>
      </w:r>
      <w:proofErr w:type="spellStart"/>
      <w:r>
        <w:t>hoje</w:t>
      </w:r>
      <w:proofErr w:type="spellEnd"/>
      <w:r>
        <w:t xml:space="preserve">? </w:t>
      </w:r>
      <w:proofErr w:type="spellStart"/>
      <w:r>
        <w:t>Eu</w:t>
      </w:r>
      <w:proofErr w:type="spellEnd"/>
      <w:r>
        <w:t xml:space="preserve"> </w:t>
      </w:r>
      <w:proofErr w:type="spellStart"/>
      <w:r>
        <w:t>sei</w:t>
      </w:r>
      <w:proofErr w:type="spellEnd"/>
      <w:r>
        <w:t xml:space="preserve"> </w:t>
      </w:r>
      <w:proofErr w:type="spellStart"/>
      <w:r>
        <w:t>que</w:t>
      </w:r>
      <w:proofErr w:type="spellEnd"/>
      <w:r>
        <w:t xml:space="preserve"> tem </w:t>
      </w:r>
      <w:proofErr w:type="spellStart"/>
      <w:r>
        <w:t>filtros</w:t>
      </w:r>
      <w:proofErr w:type="spellEnd"/>
      <w:r>
        <w:t xml:space="preserve"> </w:t>
      </w:r>
      <w:proofErr w:type="spellStart"/>
      <w:r>
        <w:t>lá</w:t>
      </w:r>
      <w:proofErr w:type="spellEnd"/>
      <w:r>
        <w:t xml:space="preserve">, mas </w:t>
      </w:r>
      <w:proofErr w:type="spellStart"/>
      <w:r>
        <w:t>aqui</w:t>
      </w:r>
      <w:proofErr w:type="spellEnd"/>
      <w:r>
        <w:t xml:space="preserve"> </w:t>
      </w:r>
      <w:proofErr w:type="spellStart"/>
      <w:r>
        <w:t>parece</w:t>
      </w:r>
      <w:proofErr w:type="spellEnd"/>
      <w:r>
        <w:t xml:space="preserve"> </w:t>
      </w:r>
      <w:proofErr w:type="spellStart"/>
      <w:r>
        <w:t>estar</w:t>
      </w:r>
      <w:proofErr w:type="spellEnd"/>
      <w:r>
        <w:t xml:space="preserve"> </w:t>
      </w:r>
      <w:proofErr w:type="spellStart"/>
      <w:r>
        <w:t>vendendo</w:t>
      </w:r>
      <w:proofErr w:type="spellEnd"/>
      <w:r>
        <w:t xml:space="preserve"> </w:t>
      </w:r>
      <w:proofErr w:type="spellStart"/>
      <w:r>
        <w:t>algo</w:t>
      </w:r>
      <w:proofErr w:type="spellEnd"/>
      <w:r>
        <w:t xml:space="preserve"> </w:t>
      </w:r>
      <w:proofErr w:type="spellStart"/>
      <w:r>
        <w:t>além</w:t>
      </w:r>
      <w:proofErr w:type="spellEnd"/>
      <w:r>
        <w:t xml:space="preserve">, </w:t>
      </w:r>
      <w:proofErr w:type="spellStart"/>
      <w:r>
        <w:t>não</w:t>
      </w:r>
      <w:proofErr w:type="spellEnd"/>
      <w:r>
        <w:t>?</w:t>
      </w:r>
    </w:p>
  </w:comment>
  <w:comment w:id="313" w:author="esteban clua" w:date="2013-05-29T22:35:00Z" w:initials="ec">
    <w:p w14:paraId="69A8572C" w14:textId="77777777" w:rsidR="007D79B1" w:rsidRPr="0051365B" w:rsidRDefault="007D79B1">
      <w:pPr>
        <w:pStyle w:val="CommentText"/>
        <w:rPr>
          <w:lang w:val="pt-BR"/>
        </w:rPr>
      </w:pPr>
      <w:r>
        <w:rPr>
          <w:rStyle w:val="CommentReference"/>
        </w:rPr>
        <w:annotationRef/>
      </w:r>
      <w:r w:rsidRPr="0051365B">
        <w:rPr>
          <w:lang w:val="pt-BR"/>
        </w:rPr>
        <w:t>para este tipo de filtro a impl</w:t>
      </w:r>
      <w:r w:rsidRPr="0051365B">
        <w:rPr>
          <w:lang w:val="pt-BR"/>
        </w:rPr>
        <w:t>e</w:t>
      </w:r>
      <w:r w:rsidRPr="0051365B">
        <w:rPr>
          <w:lang w:val="pt-BR"/>
        </w:rPr>
        <w:t>mentação não ficaria dependente demais do contexto do jogo?</w:t>
      </w:r>
    </w:p>
  </w:comment>
  <w:comment w:id="314" w:author="Leonardo Murta" w:date="2013-06-05T00:21:00Z" w:initials="LM">
    <w:p w14:paraId="1A070536" w14:textId="29395185" w:rsidR="007D79B1" w:rsidRDefault="007D79B1">
      <w:pPr>
        <w:pStyle w:val="CommentText"/>
      </w:pPr>
      <w:r>
        <w:rPr>
          <w:rStyle w:val="CommentReference"/>
        </w:rPr>
        <w:annotationRef/>
      </w:r>
      <w:r>
        <w:t xml:space="preserve">Ok, mas </w:t>
      </w:r>
      <w:proofErr w:type="spellStart"/>
      <w:r>
        <w:t>em</w:t>
      </w:r>
      <w:proofErr w:type="spellEnd"/>
      <w:r>
        <w:t xml:space="preserve"> </w:t>
      </w:r>
      <w:proofErr w:type="spellStart"/>
      <w:r>
        <w:t>algum</w:t>
      </w:r>
      <w:proofErr w:type="spellEnd"/>
      <w:r>
        <w:t xml:space="preserve"> </w:t>
      </w:r>
      <w:proofErr w:type="spellStart"/>
      <w:r>
        <w:t>grau</w:t>
      </w:r>
      <w:proofErr w:type="spellEnd"/>
      <w:r>
        <w:t xml:space="preserve"> </w:t>
      </w:r>
      <w:proofErr w:type="spellStart"/>
      <w:r>
        <w:t>acho</w:t>
      </w:r>
      <w:proofErr w:type="spellEnd"/>
      <w:r>
        <w:t xml:space="preserve"> </w:t>
      </w:r>
      <w:proofErr w:type="spellStart"/>
      <w:r>
        <w:t>que</w:t>
      </w:r>
      <w:proofErr w:type="spellEnd"/>
      <w:r>
        <w:t xml:space="preserve"> </w:t>
      </w:r>
      <w:proofErr w:type="spellStart"/>
      <w:r>
        <w:t>dá</w:t>
      </w:r>
      <w:proofErr w:type="spellEnd"/>
      <w:r>
        <w:t xml:space="preserve"> </w:t>
      </w:r>
      <w:proofErr w:type="spellStart"/>
      <w:r>
        <w:t>para</w:t>
      </w:r>
      <w:proofErr w:type="spellEnd"/>
      <w:r>
        <w:t xml:space="preserve"> </w:t>
      </w:r>
      <w:proofErr w:type="spellStart"/>
      <w:r>
        <w:t>fazer</w:t>
      </w:r>
      <w:proofErr w:type="spellEnd"/>
      <w:r>
        <w:t xml:space="preserve"> </w:t>
      </w:r>
      <w:proofErr w:type="spellStart"/>
      <w:r>
        <w:t>filtros</w:t>
      </w:r>
      <w:proofErr w:type="spellEnd"/>
      <w:r>
        <w:t xml:space="preserve"> </w:t>
      </w:r>
      <w:proofErr w:type="spellStart"/>
      <w:r>
        <w:t>independentes</w:t>
      </w:r>
      <w:proofErr w:type="spellEnd"/>
      <w:r>
        <w:t xml:space="preserve"> do </w:t>
      </w:r>
      <w:proofErr w:type="spellStart"/>
      <w:r>
        <w:t>jogo</w:t>
      </w:r>
      <w:proofErr w:type="spellEnd"/>
      <w:r>
        <w:t xml:space="preserve">, </w:t>
      </w:r>
      <w:proofErr w:type="spellStart"/>
      <w:r>
        <w:t>que</w:t>
      </w:r>
      <w:proofErr w:type="spellEnd"/>
      <w:r>
        <w:t xml:space="preserve"> </w:t>
      </w:r>
      <w:proofErr w:type="spellStart"/>
      <w:r>
        <w:t>partam</w:t>
      </w:r>
      <w:proofErr w:type="spellEnd"/>
      <w:r>
        <w:t xml:space="preserve"> do </w:t>
      </w:r>
      <w:proofErr w:type="spellStart"/>
      <w:r>
        <w:t>fim</w:t>
      </w:r>
      <w:proofErr w:type="spellEnd"/>
      <w:r>
        <w:t xml:space="preserve"> do </w:t>
      </w:r>
      <w:proofErr w:type="spellStart"/>
      <w:r>
        <w:t>grafo</w:t>
      </w:r>
      <w:proofErr w:type="spellEnd"/>
      <w:r>
        <w:t xml:space="preserve"> e </w:t>
      </w:r>
      <w:proofErr w:type="spellStart"/>
      <w:r>
        <w:t>omitam</w:t>
      </w:r>
      <w:proofErr w:type="spellEnd"/>
      <w:r>
        <w:t xml:space="preserve"> </w:t>
      </w:r>
      <w:proofErr w:type="spellStart"/>
      <w:r>
        <w:t>coisas</w:t>
      </w:r>
      <w:proofErr w:type="spellEnd"/>
      <w:r>
        <w:t xml:space="preserve"> </w:t>
      </w:r>
      <w:proofErr w:type="spellStart"/>
      <w:r>
        <w:t>pouco</w:t>
      </w:r>
      <w:proofErr w:type="spellEnd"/>
      <w:r>
        <w:t xml:space="preserve"> </w:t>
      </w:r>
      <w:proofErr w:type="spellStart"/>
      <w:r>
        <w:t>relevantes</w:t>
      </w:r>
      <w:proofErr w:type="spellEnd"/>
      <w:r>
        <w:t>.</w:t>
      </w:r>
    </w:p>
  </w:comment>
  <w:comment w:id="330" w:author="esteban clua" w:date="2013-05-29T22:35:00Z" w:initials="ec">
    <w:p w14:paraId="7A2522D9" w14:textId="77777777" w:rsidR="007D79B1" w:rsidRPr="0051365B" w:rsidRDefault="007D79B1">
      <w:pPr>
        <w:pStyle w:val="CommentText"/>
        <w:rPr>
          <w:lang w:val="pt-BR"/>
        </w:rPr>
      </w:pPr>
      <w:r>
        <w:rPr>
          <w:rStyle w:val="CommentReference"/>
        </w:rPr>
        <w:annotationRef/>
      </w:r>
      <w:r w:rsidRPr="0051365B">
        <w:rPr>
          <w:lang w:val="pt-BR"/>
        </w:rPr>
        <w:t xml:space="preserve">Não tem nenhuma figura do </w:t>
      </w:r>
      <w:proofErr w:type="spellStart"/>
      <w:r w:rsidRPr="0051365B">
        <w:rPr>
          <w:lang w:val="pt-BR"/>
        </w:rPr>
        <w:t>SDM</w:t>
      </w:r>
      <w:proofErr w:type="spellEnd"/>
      <w:r w:rsidRPr="0051365B">
        <w:rPr>
          <w:lang w:val="pt-BR"/>
        </w:rPr>
        <w:t xml:space="preserve">… </w:t>
      </w:r>
    </w:p>
  </w:comment>
  <w:comment w:id="332" w:author="Leonardo Murta" w:date="2013-06-05T00:23:00Z" w:initials="LM">
    <w:p w14:paraId="5285CB1B" w14:textId="5037C68F" w:rsidR="007D79B1" w:rsidRDefault="007D79B1">
      <w:pPr>
        <w:pStyle w:val="CommentText"/>
      </w:pPr>
      <w:r>
        <w:rPr>
          <w:rStyle w:val="CommentReference"/>
        </w:rPr>
        <w:annotationRef/>
      </w:r>
      <w:proofErr w:type="spellStart"/>
      <w:r>
        <w:t>Será</w:t>
      </w:r>
      <w:proofErr w:type="spellEnd"/>
      <w:r>
        <w:t xml:space="preserve"> </w:t>
      </w:r>
      <w:proofErr w:type="spellStart"/>
      <w:r>
        <w:t>que</w:t>
      </w:r>
      <w:proofErr w:type="spellEnd"/>
      <w:r>
        <w:t xml:space="preserve"> o </w:t>
      </w:r>
      <w:proofErr w:type="spellStart"/>
      <w:r>
        <w:t>título</w:t>
      </w:r>
      <w:proofErr w:type="spellEnd"/>
      <w:r>
        <w:t xml:space="preserve"> </w:t>
      </w:r>
      <w:proofErr w:type="spellStart"/>
      <w:r>
        <w:t>aqui</w:t>
      </w:r>
      <w:proofErr w:type="spellEnd"/>
      <w:r>
        <w:t xml:space="preserve"> </w:t>
      </w:r>
      <w:proofErr w:type="spellStart"/>
      <w:r>
        <w:t>não</w:t>
      </w:r>
      <w:proofErr w:type="spellEnd"/>
      <w:r>
        <w:t xml:space="preserve"> </w:t>
      </w:r>
      <w:proofErr w:type="spellStart"/>
      <w:r>
        <w:t>p</w:t>
      </w:r>
      <w:r>
        <w:t>o</w:t>
      </w:r>
      <w:r>
        <w:t>deria</w:t>
      </w:r>
      <w:proofErr w:type="spellEnd"/>
      <w:r>
        <w:t xml:space="preserve"> </w:t>
      </w:r>
      <w:proofErr w:type="spellStart"/>
      <w:r>
        <w:t>ser</w:t>
      </w:r>
      <w:proofErr w:type="spellEnd"/>
      <w:r>
        <w:t xml:space="preserve"> “Case Study” </w:t>
      </w:r>
      <w:proofErr w:type="spellStart"/>
      <w:r>
        <w:t>ou</w:t>
      </w:r>
      <w:proofErr w:type="spellEnd"/>
      <w:r>
        <w:t xml:space="preserve"> </w:t>
      </w:r>
      <w:proofErr w:type="spellStart"/>
      <w:r>
        <w:t>algo</w:t>
      </w:r>
      <w:proofErr w:type="spellEnd"/>
      <w:r>
        <w:t xml:space="preserve"> </w:t>
      </w:r>
      <w:proofErr w:type="spellStart"/>
      <w:r>
        <w:t>assim</w:t>
      </w:r>
      <w:proofErr w:type="spellEnd"/>
      <w:r>
        <w:t>?</w:t>
      </w:r>
    </w:p>
  </w:comment>
  <w:comment w:id="331" w:author="Kohwalter" w:date="2013-05-29T22:35:00Z" w:initials="K">
    <w:p w14:paraId="7DB6E64D" w14:textId="77777777" w:rsidR="007D79B1" w:rsidRPr="0080299C" w:rsidRDefault="007D79B1">
      <w:pPr>
        <w:pStyle w:val="CommentText"/>
        <w:rPr>
          <w:lang w:val="pt-BR"/>
        </w:rPr>
      </w:pPr>
      <w:r>
        <w:rPr>
          <w:rStyle w:val="CommentReference"/>
        </w:rPr>
        <w:annotationRef/>
      </w:r>
      <w:r w:rsidRPr="0080299C">
        <w:rPr>
          <w:lang w:val="pt-BR"/>
        </w:rPr>
        <w:t>Agora tem….</w:t>
      </w:r>
    </w:p>
  </w:comment>
  <w:comment w:id="336" w:author="Leonardo Murta" w:date="2013-06-05T00:25:00Z" w:initials="LM">
    <w:p w14:paraId="1A5F1BCC" w14:textId="0260837A" w:rsidR="007D79B1" w:rsidRDefault="007D79B1">
      <w:pPr>
        <w:pStyle w:val="CommentText"/>
      </w:pPr>
      <w:r>
        <w:rPr>
          <w:rStyle w:val="CommentReference"/>
        </w:rPr>
        <w:annotationRef/>
      </w:r>
      <w:r>
        <w:t xml:space="preserve">É </w:t>
      </w:r>
      <w:proofErr w:type="spellStart"/>
      <w:r>
        <w:t>relevante</w:t>
      </w:r>
      <w:proofErr w:type="spellEnd"/>
      <w:r>
        <w:t xml:space="preserve"> </w:t>
      </w:r>
      <w:proofErr w:type="spellStart"/>
      <w:r>
        <w:t>falar</w:t>
      </w:r>
      <w:proofErr w:type="spellEnd"/>
      <w:r>
        <w:t xml:space="preserve"> </w:t>
      </w:r>
      <w:proofErr w:type="spellStart"/>
      <w:r>
        <w:t>isso</w:t>
      </w:r>
      <w:proofErr w:type="spellEnd"/>
      <w:r>
        <w:t xml:space="preserve"> </w:t>
      </w:r>
      <w:proofErr w:type="spellStart"/>
      <w:r>
        <w:t>aqui</w:t>
      </w:r>
      <w:proofErr w:type="spellEnd"/>
      <w:r>
        <w:t>?</w:t>
      </w:r>
    </w:p>
  </w:comment>
  <w:comment w:id="343" w:author="Kohwalter" w:date="2013-05-29T22:35:00Z" w:initials="K">
    <w:p w14:paraId="6CAE0165" w14:textId="77777777" w:rsidR="007D79B1" w:rsidRPr="0080299C" w:rsidRDefault="007D79B1">
      <w:pPr>
        <w:pStyle w:val="CommentText"/>
        <w:rPr>
          <w:lang w:val="pt-BR"/>
        </w:rPr>
      </w:pPr>
      <w:r>
        <w:rPr>
          <w:rStyle w:val="CommentReference"/>
        </w:rPr>
        <w:annotationRef/>
      </w:r>
      <w:r w:rsidRPr="0080299C">
        <w:rPr>
          <w:lang w:val="pt-BR"/>
        </w:rPr>
        <w:t xml:space="preserve">Será que </w:t>
      </w:r>
      <w:r>
        <w:rPr>
          <w:lang w:val="pt-BR"/>
        </w:rPr>
        <w:t xml:space="preserve">devo </w:t>
      </w:r>
      <w:r w:rsidRPr="0080299C">
        <w:rPr>
          <w:lang w:val="pt-BR"/>
        </w:rPr>
        <w:t>descrevo a figura?</w:t>
      </w:r>
    </w:p>
  </w:comment>
  <w:comment w:id="344" w:author="Leonardo Murta" w:date="2013-06-05T00:32:00Z" w:initials="LM">
    <w:p w14:paraId="2FEF9560" w14:textId="19E598D4" w:rsidR="007D79B1" w:rsidRDefault="007D79B1">
      <w:pPr>
        <w:pStyle w:val="CommentText"/>
      </w:pPr>
      <w:r>
        <w:rPr>
          <w:rStyle w:val="CommentReference"/>
        </w:rPr>
        <w:annotationRef/>
      </w:r>
      <w:proofErr w:type="spellStart"/>
      <w:r>
        <w:t>Sim</w:t>
      </w:r>
      <w:proofErr w:type="spellEnd"/>
      <w:r>
        <w:t xml:space="preserve">, </w:t>
      </w:r>
      <w:proofErr w:type="spellStart"/>
      <w:r>
        <w:t>ao</w:t>
      </w:r>
      <w:proofErr w:type="spellEnd"/>
      <w:r>
        <w:t xml:space="preserve"> </w:t>
      </w:r>
      <w:proofErr w:type="spellStart"/>
      <w:r>
        <w:t>menos</w:t>
      </w:r>
      <w:proofErr w:type="spellEnd"/>
      <w:r>
        <w:t xml:space="preserve"> </w:t>
      </w:r>
      <w:proofErr w:type="spellStart"/>
      <w:r>
        <w:t>minimame</w:t>
      </w:r>
      <w:r>
        <w:t>n</w:t>
      </w:r>
      <w:r>
        <w:t>te</w:t>
      </w:r>
      <w:proofErr w:type="spellEnd"/>
      <w:r>
        <w:t xml:space="preserve">. Mas </w:t>
      </w:r>
      <w:proofErr w:type="spellStart"/>
      <w:r>
        <w:t>acho</w:t>
      </w:r>
      <w:proofErr w:type="spellEnd"/>
      <w:r>
        <w:t xml:space="preserve"> </w:t>
      </w:r>
      <w:proofErr w:type="spellStart"/>
      <w:r>
        <w:t>que</w:t>
      </w:r>
      <w:proofErr w:type="spellEnd"/>
      <w:r>
        <w:t xml:space="preserve"> </w:t>
      </w:r>
      <w:proofErr w:type="spellStart"/>
      <w:r>
        <w:t>vc</w:t>
      </w:r>
      <w:proofErr w:type="spellEnd"/>
      <w:r>
        <w:t xml:space="preserve"> </w:t>
      </w:r>
      <w:proofErr w:type="spellStart"/>
      <w:r>
        <w:t>poderia</w:t>
      </w:r>
      <w:proofErr w:type="spellEnd"/>
      <w:r>
        <w:t xml:space="preserve"> </w:t>
      </w:r>
      <w:proofErr w:type="spellStart"/>
      <w:r>
        <w:t>usar</w:t>
      </w:r>
      <w:proofErr w:type="spellEnd"/>
      <w:r>
        <w:t xml:space="preserve"> o </w:t>
      </w:r>
      <w:proofErr w:type="spellStart"/>
      <w:r>
        <w:t>texto</w:t>
      </w:r>
      <w:proofErr w:type="spellEnd"/>
      <w:r>
        <w:t xml:space="preserve"> </w:t>
      </w:r>
      <w:proofErr w:type="spellStart"/>
      <w:r>
        <w:t>que</w:t>
      </w:r>
      <w:proofErr w:type="spellEnd"/>
      <w:r>
        <w:t xml:space="preserve"> </w:t>
      </w:r>
      <w:proofErr w:type="spellStart"/>
      <w:r>
        <w:t>já</w:t>
      </w:r>
      <w:proofErr w:type="spellEnd"/>
      <w:r>
        <w:t xml:space="preserve"> </w:t>
      </w:r>
      <w:proofErr w:type="spellStart"/>
      <w:r>
        <w:t>existe</w:t>
      </w:r>
      <w:proofErr w:type="spellEnd"/>
      <w:r>
        <w:t xml:space="preserve"> e </w:t>
      </w:r>
      <w:proofErr w:type="spellStart"/>
      <w:r>
        <w:t>apontar</w:t>
      </w:r>
      <w:proofErr w:type="spellEnd"/>
      <w:r>
        <w:t xml:space="preserve"> </w:t>
      </w:r>
      <w:proofErr w:type="spellStart"/>
      <w:r>
        <w:t>para</w:t>
      </w:r>
      <w:proofErr w:type="spellEnd"/>
      <w:r>
        <w:t xml:space="preserve"> </w:t>
      </w:r>
      <w:proofErr w:type="spellStart"/>
      <w:r>
        <w:t>locais</w:t>
      </w:r>
      <w:proofErr w:type="spellEnd"/>
      <w:r>
        <w:t xml:space="preserve"> </w:t>
      </w:r>
      <w:proofErr w:type="spellStart"/>
      <w:r>
        <w:t>na</w:t>
      </w:r>
      <w:proofErr w:type="spellEnd"/>
      <w:r>
        <w:t xml:space="preserve"> </w:t>
      </w:r>
      <w:proofErr w:type="spellStart"/>
      <w:r>
        <w:t>figura</w:t>
      </w:r>
      <w:proofErr w:type="spellEnd"/>
      <w:r>
        <w:t xml:space="preserve"> </w:t>
      </w:r>
      <w:proofErr w:type="spellStart"/>
      <w:r>
        <w:t>que</w:t>
      </w:r>
      <w:proofErr w:type="spellEnd"/>
      <w:r>
        <w:t xml:space="preserve"> </w:t>
      </w:r>
      <w:proofErr w:type="spellStart"/>
      <w:r>
        <w:t>exemplif</w:t>
      </w:r>
      <w:r>
        <w:t>i</w:t>
      </w:r>
      <w:r>
        <w:t>cam</w:t>
      </w:r>
      <w:proofErr w:type="spellEnd"/>
      <w:r>
        <w:t>.</w:t>
      </w:r>
    </w:p>
  </w:comment>
  <w:comment w:id="368" w:author="Kohwalter" w:date="2013-05-29T22:35:00Z" w:initials="K">
    <w:p w14:paraId="6A786F68" w14:textId="77777777" w:rsidR="007D79B1" w:rsidRPr="0000576F" w:rsidRDefault="007D79B1">
      <w:pPr>
        <w:pStyle w:val="CommentText"/>
        <w:rPr>
          <w:lang w:val="pt-BR"/>
        </w:rPr>
      </w:pPr>
      <w:r>
        <w:rPr>
          <w:rStyle w:val="CommentReference"/>
        </w:rPr>
        <w:annotationRef/>
      </w:r>
      <w:r w:rsidRPr="0000576F">
        <w:rPr>
          <w:lang w:val="pt-BR"/>
        </w:rPr>
        <w:t>Aqui tem virgula, certo ?</w:t>
      </w:r>
    </w:p>
  </w:comment>
  <w:comment w:id="373" w:author="Kohwalter" w:date="2013-05-29T22:35:00Z" w:initials="K">
    <w:p w14:paraId="2956E264" w14:textId="77777777" w:rsidR="007D79B1" w:rsidRPr="0000576F" w:rsidRDefault="007D79B1">
      <w:pPr>
        <w:pStyle w:val="CommentText"/>
        <w:rPr>
          <w:lang w:val="pt-BR"/>
        </w:rPr>
      </w:pPr>
      <w:r>
        <w:rPr>
          <w:rStyle w:val="CommentReference"/>
        </w:rPr>
        <w:annotationRef/>
      </w:r>
      <w:r w:rsidRPr="0000576F">
        <w:rPr>
          <w:lang w:val="pt-BR"/>
        </w:rPr>
        <w:t>idem</w:t>
      </w:r>
    </w:p>
  </w:comment>
  <w:comment w:id="379" w:author="Leonardo Murta" w:date="2013-06-05T00:41:00Z" w:initials="LM">
    <w:p w14:paraId="2F1E102D" w14:textId="69D1095D" w:rsidR="007D79B1" w:rsidRDefault="007D79B1">
      <w:pPr>
        <w:pStyle w:val="CommentText"/>
      </w:pPr>
      <w:r>
        <w:rPr>
          <w:rStyle w:val="CommentReference"/>
        </w:rPr>
        <w:annotationRef/>
      </w:r>
      <w:proofErr w:type="spellStart"/>
      <w:r>
        <w:t>Achei</w:t>
      </w:r>
      <w:proofErr w:type="spellEnd"/>
      <w:r>
        <w:t xml:space="preserve"> </w:t>
      </w:r>
      <w:proofErr w:type="spellStart"/>
      <w:r>
        <w:t>que</w:t>
      </w:r>
      <w:proofErr w:type="spellEnd"/>
      <w:r>
        <w:t xml:space="preserve"> </w:t>
      </w:r>
      <w:proofErr w:type="spellStart"/>
      <w:r>
        <w:t>essa</w:t>
      </w:r>
      <w:proofErr w:type="spellEnd"/>
      <w:r>
        <w:t xml:space="preserve"> </w:t>
      </w:r>
      <w:proofErr w:type="spellStart"/>
      <w:r>
        <w:t>figura</w:t>
      </w:r>
      <w:proofErr w:type="spellEnd"/>
      <w:r>
        <w:t xml:space="preserve"> </w:t>
      </w:r>
      <w:proofErr w:type="spellStart"/>
      <w:r>
        <w:t>ficou</w:t>
      </w:r>
      <w:proofErr w:type="spellEnd"/>
      <w:r>
        <w:t xml:space="preserve"> </w:t>
      </w:r>
      <w:proofErr w:type="spellStart"/>
      <w:r>
        <w:t>meio</w:t>
      </w:r>
      <w:proofErr w:type="spellEnd"/>
      <w:r>
        <w:t xml:space="preserve"> </w:t>
      </w:r>
      <w:proofErr w:type="spellStart"/>
      <w:r>
        <w:t>solta</w:t>
      </w:r>
      <w:proofErr w:type="spellEnd"/>
      <w:r>
        <w:t xml:space="preserve"> </w:t>
      </w:r>
      <w:proofErr w:type="spellStart"/>
      <w:r>
        <w:t>dentro</w:t>
      </w:r>
      <w:proofErr w:type="spellEnd"/>
      <w:r>
        <w:t xml:space="preserve"> </w:t>
      </w:r>
      <w:proofErr w:type="spellStart"/>
      <w:r>
        <w:t>dessa</w:t>
      </w:r>
      <w:proofErr w:type="spellEnd"/>
      <w:r>
        <w:t xml:space="preserve"> </w:t>
      </w:r>
      <w:proofErr w:type="spellStart"/>
      <w:r>
        <w:t>seção</w:t>
      </w:r>
      <w:proofErr w:type="spellEnd"/>
      <w:r>
        <w:t xml:space="preserve">. </w:t>
      </w:r>
      <w:proofErr w:type="spellStart"/>
      <w:r>
        <w:t>Não</w:t>
      </w:r>
      <w:proofErr w:type="spellEnd"/>
      <w:r>
        <w:t xml:space="preserve"> </w:t>
      </w:r>
      <w:proofErr w:type="spellStart"/>
      <w:r>
        <w:t>faria</w:t>
      </w:r>
      <w:proofErr w:type="spellEnd"/>
      <w:r>
        <w:t xml:space="preserve"> </w:t>
      </w:r>
      <w:proofErr w:type="spellStart"/>
      <w:r>
        <w:t>sentido</w:t>
      </w:r>
      <w:proofErr w:type="spellEnd"/>
      <w:r>
        <w:t xml:space="preserve"> </w:t>
      </w:r>
      <w:proofErr w:type="spellStart"/>
      <w:r>
        <w:t>ela</w:t>
      </w:r>
      <w:proofErr w:type="spellEnd"/>
      <w:r>
        <w:t xml:space="preserve"> </w:t>
      </w:r>
      <w:proofErr w:type="spellStart"/>
      <w:r>
        <w:t>ter</w:t>
      </w:r>
      <w:proofErr w:type="spellEnd"/>
      <w:r>
        <w:t xml:space="preserve"> </w:t>
      </w:r>
      <w:proofErr w:type="spellStart"/>
      <w:r>
        <w:t>suas</w:t>
      </w:r>
      <w:proofErr w:type="spellEnd"/>
      <w:r>
        <w:t xml:space="preserve"> classes </w:t>
      </w:r>
      <w:proofErr w:type="spellStart"/>
      <w:r>
        <w:t>herdando</w:t>
      </w:r>
      <w:proofErr w:type="spellEnd"/>
      <w:r>
        <w:t xml:space="preserve"> das classes </w:t>
      </w:r>
      <w:proofErr w:type="spellStart"/>
      <w:r>
        <w:t>genéricas</w:t>
      </w:r>
      <w:proofErr w:type="spellEnd"/>
      <w:r>
        <w:t xml:space="preserve"> de </w:t>
      </w:r>
      <w:proofErr w:type="spellStart"/>
      <w:r>
        <w:t>jogos</w:t>
      </w:r>
      <w:proofErr w:type="spellEnd"/>
      <w:r>
        <w:t xml:space="preserve"> </w:t>
      </w:r>
      <w:proofErr w:type="spellStart"/>
      <w:r>
        <w:t>exibidas</w:t>
      </w:r>
      <w:proofErr w:type="spellEnd"/>
      <w:r>
        <w:t xml:space="preserve"> </w:t>
      </w:r>
      <w:proofErr w:type="spellStart"/>
      <w:r>
        <w:t>na</w:t>
      </w:r>
      <w:proofErr w:type="spellEnd"/>
      <w:r>
        <w:t xml:space="preserve"> </w:t>
      </w:r>
      <w:proofErr w:type="spellStart"/>
      <w:r>
        <w:t>figura</w:t>
      </w:r>
      <w:proofErr w:type="spellEnd"/>
      <w:r>
        <w:t xml:space="preserve"> 1? </w:t>
      </w:r>
    </w:p>
  </w:comment>
  <w:comment w:id="380" w:author="Leonardo Murta" w:date="2013-06-05T00:32:00Z" w:initials="LM">
    <w:p w14:paraId="13EEDBC3" w14:textId="1C05AC82" w:rsidR="007D79B1" w:rsidRDefault="007D79B1">
      <w:pPr>
        <w:pStyle w:val="CommentText"/>
      </w:pPr>
      <w:r>
        <w:rPr>
          <w:rStyle w:val="CommentReference"/>
        </w:rPr>
        <w:annotationRef/>
      </w:r>
      <w:proofErr w:type="spellStart"/>
      <w:r>
        <w:t>Sempre</w:t>
      </w:r>
      <w:proofErr w:type="spellEnd"/>
      <w:r>
        <w:t xml:space="preserve"> </w:t>
      </w:r>
      <w:proofErr w:type="spellStart"/>
      <w:r>
        <w:t>que</w:t>
      </w:r>
      <w:proofErr w:type="spellEnd"/>
      <w:r>
        <w:t xml:space="preserve"> for </w:t>
      </w:r>
      <w:proofErr w:type="spellStart"/>
      <w:r>
        <w:t>ter</w:t>
      </w:r>
      <w:proofErr w:type="spellEnd"/>
      <w:r>
        <w:t xml:space="preserve"> </w:t>
      </w:r>
      <w:proofErr w:type="spellStart"/>
      <w:r>
        <w:t>subseção</w:t>
      </w:r>
      <w:proofErr w:type="spellEnd"/>
      <w:r>
        <w:t xml:space="preserve">, </w:t>
      </w:r>
      <w:proofErr w:type="spellStart"/>
      <w:r>
        <w:t>deixe</w:t>
      </w:r>
      <w:proofErr w:type="spellEnd"/>
      <w:r>
        <w:t xml:space="preserve"> </w:t>
      </w:r>
      <w:proofErr w:type="spellStart"/>
      <w:r>
        <w:t>claro</w:t>
      </w:r>
      <w:proofErr w:type="spellEnd"/>
      <w:r>
        <w:t xml:space="preserve"> </w:t>
      </w:r>
      <w:proofErr w:type="spellStart"/>
      <w:r>
        <w:t>para</w:t>
      </w:r>
      <w:proofErr w:type="spellEnd"/>
      <w:r>
        <w:t xml:space="preserve"> o </w:t>
      </w:r>
      <w:proofErr w:type="spellStart"/>
      <w:r>
        <w:t>leitor</w:t>
      </w:r>
      <w:proofErr w:type="spellEnd"/>
      <w:r>
        <w:t xml:space="preserve"> o </w:t>
      </w:r>
      <w:proofErr w:type="spellStart"/>
      <w:r>
        <w:t>que</w:t>
      </w:r>
      <w:proofErr w:type="spellEnd"/>
      <w:r>
        <w:t xml:space="preserve"> </w:t>
      </w:r>
      <w:proofErr w:type="spellStart"/>
      <w:r>
        <w:t>vem</w:t>
      </w:r>
      <w:proofErr w:type="spellEnd"/>
      <w:r>
        <w:t xml:space="preserve"> </w:t>
      </w:r>
      <w:proofErr w:type="spellStart"/>
      <w:r>
        <w:t>pela</w:t>
      </w:r>
      <w:proofErr w:type="spellEnd"/>
      <w:r>
        <w:t xml:space="preserve"> </w:t>
      </w:r>
      <w:proofErr w:type="spellStart"/>
      <w:r>
        <w:t>frente</w:t>
      </w:r>
      <w:proofErr w:type="spellEnd"/>
      <w:r>
        <w:t>.</w:t>
      </w:r>
    </w:p>
  </w:comment>
  <w:comment w:id="388" w:author="Leonardo Murta" w:date="2013-06-05T00:38:00Z" w:initials="LM">
    <w:p w14:paraId="645E2C95" w14:textId="25996D57" w:rsidR="007D79B1" w:rsidRDefault="007D79B1">
      <w:pPr>
        <w:pStyle w:val="CommentText"/>
      </w:pPr>
      <w:r>
        <w:rPr>
          <w:rStyle w:val="CommentReference"/>
        </w:rPr>
        <w:annotationRef/>
      </w:r>
      <w:proofErr w:type="spellStart"/>
      <w:r>
        <w:t>Frase</w:t>
      </w:r>
      <w:proofErr w:type="spellEnd"/>
      <w:r>
        <w:t xml:space="preserve"> </w:t>
      </w:r>
      <w:proofErr w:type="spellStart"/>
      <w:r>
        <w:t>sem</w:t>
      </w:r>
      <w:proofErr w:type="spellEnd"/>
      <w:r>
        <w:t xml:space="preserve"> </w:t>
      </w:r>
      <w:proofErr w:type="spellStart"/>
      <w:r>
        <w:t>sentido</w:t>
      </w:r>
      <w:proofErr w:type="spellEnd"/>
      <w:r>
        <w:t>.</w:t>
      </w:r>
    </w:p>
  </w:comment>
  <w:comment w:id="389" w:author="Leonardo Murta" w:date="2013-06-05T00:39:00Z" w:initials="LM">
    <w:p w14:paraId="4DB14AF4" w14:textId="60DF0501" w:rsidR="007D79B1" w:rsidRDefault="007D79B1">
      <w:pPr>
        <w:pStyle w:val="CommentText"/>
      </w:pPr>
      <w:r>
        <w:rPr>
          <w:rStyle w:val="CommentReference"/>
        </w:rPr>
        <w:annotationRef/>
      </w:r>
      <w:proofErr w:type="spellStart"/>
      <w:r>
        <w:t>Essa</w:t>
      </w:r>
      <w:proofErr w:type="spellEnd"/>
      <w:r>
        <w:t xml:space="preserve"> </w:t>
      </w:r>
      <w:proofErr w:type="spellStart"/>
      <w:r>
        <w:t>tb</w:t>
      </w:r>
      <w:proofErr w:type="spellEnd"/>
      <w:r>
        <w:t xml:space="preserve">. </w:t>
      </w:r>
      <w:proofErr w:type="spellStart"/>
      <w:r>
        <w:t>Incluido</w:t>
      </w:r>
      <w:proofErr w:type="spellEnd"/>
      <w:r>
        <w:t xml:space="preserve"> </w:t>
      </w:r>
      <w:proofErr w:type="spellStart"/>
      <w:r>
        <w:t>onde</w:t>
      </w:r>
      <w:proofErr w:type="spellEnd"/>
      <w:r>
        <w:t>?</w:t>
      </w:r>
    </w:p>
  </w:comment>
  <w:comment w:id="409" w:author="Leonardo Murta" w:date="2013-06-05T00:50:00Z" w:initials="LM">
    <w:p w14:paraId="33AC2164" w14:textId="5B44DD61" w:rsidR="007D79B1" w:rsidRDefault="007D79B1">
      <w:pPr>
        <w:pStyle w:val="CommentText"/>
      </w:pPr>
      <w:r>
        <w:rPr>
          <w:rStyle w:val="CommentReference"/>
        </w:rPr>
        <w:annotationRef/>
      </w:r>
      <w:proofErr w:type="spellStart"/>
      <w:r>
        <w:t>Frase</w:t>
      </w:r>
      <w:proofErr w:type="spellEnd"/>
      <w:r>
        <w:t xml:space="preserve"> </w:t>
      </w:r>
      <w:proofErr w:type="spellStart"/>
      <w:r>
        <w:t>bem</w:t>
      </w:r>
      <w:proofErr w:type="spellEnd"/>
      <w:r>
        <w:t xml:space="preserve"> </w:t>
      </w:r>
      <w:proofErr w:type="spellStart"/>
      <w:r>
        <w:t>estranha</w:t>
      </w:r>
      <w:proofErr w:type="spellEnd"/>
      <w:r>
        <w:t>. Circular.</w:t>
      </w:r>
    </w:p>
  </w:comment>
  <w:comment w:id="419" w:author="Leonardo Murta" w:date="2013-06-05T00:56:00Z" w:initials="LM">
    <w:p w14:paraId="2E1305FB" w14:textId="5EF34B46" w:rsidR="007D79B1" w:rsidRDefault="007D79B1">
      <w:pPr>
        <w:pStyle w:val="CommentText"/>
      </w:pPr>
      <w:r>
        <w:rPr>
          <w:rStyle w:val="CommentReference"/>
        </w:rPr>
        <w:annotationRef/>
      </w:r>
      <w:proofErr w:type="spellStart"/>
      <w:r>
        <w:t>Pois</w:t>
      </w:r>
      <w:proofErr w:type="spellEnd"/>
      <w:r>
        <w:t xml:space="preserve"> é… mas </w:t>
      </w:r>
      <w:proofErr w:type="spellStart"/>
      <w:r>
        <w:t>não</w:t>
      </w:r>
      <w:proofErr w:type="spellEnd"/>
      <w:r>
        <w:t xml:space="preserve"> </w:t>
      </w:r>
      <w:proofErr w:type="spellStart"/>
      <w:r>
        <w:t>houve</w:t>
      </w:r>
      <w:proofErr w:type="spellEnd"/>
      <w:r>
        <w:t xml:space="preserve"> </w:t>
      </w:r>
      <w:proofErr w:type="spellStart"/>
      <w:r>
        <w:t>filtr</w:t>
      </w:r>
      <w:r>
        <w:t>a</w:t>
      </w:r>
      <w:r>
        <w:t>gem</w:t>
      </w:r>
      <w:proofErr w:type="spellEnd"/>
      <w:r>
        <w:t xml:space="preserve"> e </w:t>
      </w:r>
      <w:proofErr w:type="spellStart"/>
      <w:r>
        <w:t>sim</w:t>
      </w:r>
      <w:proofErr w:type="spellEnd"/>
      <w:r>
        <w:t xml:space="preserve"> </w:t>
      </w:r>
      <w:proofErr w:type="spellStart"/>
      <w:r>
        <w:t>anotação</w:t>
      </w:r>
      <w:proofErr w:type="spellEnd"/>
      <w:r>
        <w:t xml:space="preserve"> com cores. </w:t>
      </w:r>
      <w:proofErr w:type="spellStart"/>
      <w:r>
        <w:t>Ou</w:t>
      </w:r>
      <w:proofErr w:type="spellEnd"/>
      <w:r>
        <w:t xml:space="preserve"> </w:t>
      </w:r>
      <w:proofErr w:type="spellStart"/>
      <w:r>
        <w:t>seja</w:t>
      </w:r>
      <w:proofErr w:type="spellEnd"/>
      <w:r>
        <w:t xml:space="preserve">, </w:t>
      </w:r>
      <w:proofErr w:type="spellStart"/>
      <w:r>
        <w:t>houve</w:t>
      </w:r>
      <w:proofErr w:type="spellEnd"/>
      <w:r>
        <w:t xml:space="preserve"> </w:t>
      </w:r>
      <w:proofErr w:type="spellStart"/>
      <w:r>
        <w:t>adição</w:t>
      </w:r>
      <w:proofErr w:type="spellEnd"/>
      <w:r>
        <w:t xml:space="preserve"> e </w:t>
      </w:r>
      <w:proofErr w:type="spellStart"/>
      <w:r>
        <w:t>não</w:t>
      </w:r>
      <w:proofErr w:type="spellEnd"/>
      <w:r>
        <w:t xml:space="preserve"> </w:t>
      </w:r>
      <w:proofErr w:type="spellStart"/>
      <w:r>
        <w:t>remoção</w:t>
      </w:r>
      <w:proofErr w:type="spellEnd"/>
      <w:r>
        <w:t xml:space="preserve"> de </w:t>
      </w:r>
      <w:proofErr w:type="spellStart"/>
      <w:r>
        <w:t>informação</w:t>
      </w:r>
      <w:proofErr w:type="spellEnd"/>
      <w:r>
        <w:t>.</w:t>
      </w:r>
    </w:p>
  </w:comment>
  <w:comment w:id="425" w:author="esteban clua" w:date="2013-05-29T22:35:00Z" w:initials="ec">
    <w:p w14:paraId="0537E89A" w14:textId="77777777" w:rsidR="007D79B1" w:rsidRPr="0051365B" w:rsidRDefault="007D79B1">
      <w:pPr>
        <w:pStyle w:val="CommentText"/>
        <w:rPr>
          <w:lang w:val="pt-BR"/>
        </w:rPr>
      </w:pPr>
      <w:r>
        <w:rPr>
          <w:rStyle w:val="CommentReference"/>
        </w:rPr>
        <w:annotationRef/>
      </w:r>
      <w:r w:rsidRPr="0051365B">
        <w:rPr>
          <w:lang w:val="pt-BR"/>
        </w:rPr>
        <w:t>Na minha opinião pode deixar…</w:t>
      </w:r>
    </w:p>
  </w:comment>
  <w:comment w:id="424" w:author="Kohwalter" w:date="2013-05-29T22:35:00Z" w:initials="K">
    <w:p w14:paraId="4CE3205B" w14:textId="77777777" w:rsidR="007D79B1" w:rsidRPr="00027831" w:rsidRDefault="007D79B1">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r w:rsidRPr="00027831">
        <w:rPr>
          <w:lang w:val="pt-BR"/>
        </w:rPr>
        <w:t>developers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4ECB3" w14:textId="77777777" w:rsidR="007D79B1" w:rsidRDefault="007D79B1" w:rsidP="00B34235">
      <w:r>
        <w:separator/>
      </w:r>
    </w:p>
  </w:endnote>
  <w:endnote w:type="continuationSeparator" w:id="0">
    <w:p w14:paraId="506975A8" w14:textId="77777777" w:rsidR="007D79B1" w:rsidRDefault="007D79B1" w:rsidP="00B3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Miriam">
    <w:charset w:val="B1"/>
    <w:family w:val="swiss"/>
    <w:pitch w:val="variable"/>
    <w:sig w:usb0="00000801" w:usb1="00000000" w:usb2="00000000" w:usb3="00000000" w:csb0="0000002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A6284" w14:textId="77777777" w:rsidR="007D79B1" w:rsidRDefault="007D79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13D7D" w14:textId="77777777" w:rsidR="007D79B1" w:rsidRDefault="007D79B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5E449" w14:textId="77777777" w:rsidR="007D79B1" w:rsidRDefault="007D79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BDFF6" w14:textId="77777777" w:rsidR="007D79B1" w:rsidRDefault="007D79B1" w:rsidP="00B34235">
      <w:r>
        <w:separator/>
      </w:r>
    </w:p>
  </w:footnote>
  <w:footnote w:type="continuationSeparator" w:id="0">
    <w:p w14:paraId="5E667B43" w14:textId="77777777" w:rsidR="007D79B1" w:rsidRDefault="007D79B1" w:rsidP="00B34235">
      <w:r>
        <w:continuationSeparator/>
      </w:r>
    </w:p>
  </w:footnote>
  <w:footnote w:id="1">
    <w:p w14:paraId="3FF509A6" w14:textId="124FE0D5" w:rsidR="007D79B1" w:rsidRDefault="007D79B1">
      <w:pPr>
        <w:pStyle w:val="FootnoteText"/>
      </w:pPr>
      <w:r>
        <w:rPr>
          <w:rStyle w:val="FootnoteReference"/>
        </w:rPr>
        <w:footnoteRef/>
      </w:r>
      <w:r>
        <w:t xml:space="preserve"> </w:t>
      </w:r>
      <w:r>
        <w:tab/>
        <w:t xml:space="preserve">In order to reduce graph size and provide a quicker understanding for the </w:t>
      </w:r>
      <w:ins w:id="392" w:author="Leonardo Murta" w:date="2013-06-05T00:42:00Z">
        <w:r>
          <w:t xml:space="preserve">presented </w:t>
        </w:r>
      </w:ins>
      <w:r>
        <w:t>exa</w:t>
      </w:r>
      <w:r>
        <w:t>m</w:t>
      </w:r>
      <w:r>
        <w:t>ples</w:t>
      </w:r>
      <w:del w:id="393" w:author="Leonardo Murta" w:date="2013-06-05T00:42:00Z">
        <w:r w:rsidDel="00E24482">
          <w:delText xml:space="preserve"> presen</w:delText>
        </w:r>
        <w:r w:rsidDel="00E24482">
          <w:delText>t</w:delText>
        </w:r>
        <w:r w:rsidDel="00E24482">
          <w:delText>ed</w:delText>
        </w:r>
      </w:del>
      <w:r>
        <w:t xml:space="preserve">, some in game parameters </w:t>
      </w:r>
      <w:proofErr w:type="gramStart"/>
      <w:r>
        <w:t>were configured</w:t>
      </w:r>
      <w:proofErr w:type="gramEnd"/>
      <w:r>
        <w:t xml:space="preserve"> to allow faster state transitions.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CC3E8" w14:textId="77777777" w:rsidR="007D79B1" w:rsidRDefault="007D79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E023" w14:textId="77777777" w:rsidR="007D79B1" w:rsidRDefault="007D79B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6A3CD" w14:textId="77777777" w:rsidR="007D79B1" w:rsidRDefault="007D79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C213A3"/>
    <w:rsid w:val="0000576F"/>
    <w:rsid w:val="0001631D"/>
    <w:rsid w:val="00016889"/>
    <w:rsid w:val="00016BD2"/>
    <w:rsid w:val="00017699"/>
    <w:rsid w:val="00021FA4"/>
    <w:rsid w:val="0002714D"/>
    <w:rsid w:val="00027831"/>
    <w:rsid w:val="00030388"/>
    <w:rsid w:val="000304EC"/>
    <w:rsid w:val="00030D56"/>
    <w:rsid w:val="00044DD4"/>
    <w:rsid w:val="00053FC8"/>
    <w:rsid w:val="00062CB1"/>
    <w:rsid w:val="00065519"/>
    <w:rsid w:val="000727BC"/>
    <w:rsid w:val="00074BF9"/>
    <w:rsid w:val="00085E2A"/>
    <w:rsid w:val="00086C74"/>
    <w:rsid w:val="00091122"/>
    <w:rsid w:val="000B5943"/>
    <w:rsid w:val="000B697F"/>
    <w:rsid w:val="000C0395"/>
    <w:rsid w:val="000C2CD5"/>
    <w:rsid w:val="000C4094"/>
    <w:rsid w:val="000C5445"/>
    <w:rsid w:val="000C7117"/>
    <w:rsid w:val="000E0D73"/>
    <w:rsid w:val="000E3B78"/>
    <w:rsid w:val="000F1503"/>
    <w:rsid w:val="000F3B68"/>
    <w:rsid w:val="00110BC7"/>
    <w:rsid w:val="00111BC6"/>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A24D9"/>
    <w:rsid w:val="001A27C7"/>
    <w:rsid w:val="001B06A8"/>
    <w:rsid w:val="001B2D5E"/>
    <w:rsid w:val="001B2EF9"/>
    <w:rsid w:val="001C570A"/>
    <w:rsid w:val="001C660B"/>
    <w:rsid w:val="001C6EF8"/>
    <w:rsid w:val="001D0247"/>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942"/>
    <w:rsid w:val="00282E0E"/>
    <w:rsid w:val="00287E67"/>
    <w:rsid w:val="002949BF"/>
    <w:rsid w:val="00297966"/>
    <w:rsid w:val="002A113F"/>
    <w:rsid w:val="002B03C7"/>
    <w:rsid w:val="002B3614"/>
    <w:rsid w:val="002B54E3"/>
    <w:rsid w:val="002B5963"/>
    <w:rsid w:val="002C0510"/>
    <w:rsid w:val="002C166C"/>
    <w:rsid w:val="002C2DB6"/>
    <w:rsid w:val="002D0A13"/>
    <w:rsid w:val="002D1DB2"/>
    <w:rsid w:val="002E06B7"/>
    <w:rsid w:val="002F17F4"/>
    <w:rsid w:val="003040B3"/>
    <w:rsid w:val="00314D21"/>
    <w:rsid w:val="0031789B"/>
    <w:rsid w:val="00320040"/>
    <w:rsid w:val="00323052"/>
    <w:rsid w:val="003426AD"/>
    <w:rsid w:val="00350197"/>
    <w:rsid w:val="003520C2"/>
    <w:rsid w:val="00357840"/>
    <w:rsid w:val="003615FA"/>
    <w:rsid w:val="00363D92"/>
    <w:rsid w:val="00363E23"/>
    <w:rsid w:val="00373A14"/>
    <w:rsid w:val="00374D34"/>
    <w:rsid w:val="0038158F"/>
    <w:rsid w:val="00382BCA"/>
    <w:rsid w:val="00385373"/>
    <w:rsid w:val="00391CC9"/>
    <w:rsid w:val="00393BB8"/>
    <w:rsid w:val="003A2D3D"/>
    <w:rsid w:val="003A60B2"/>
    <w:rsid w:val="003A782F"/>
    <w:rsid w:val="003B42C1"/>
    <w:rsid w:val="003C39E8"/>
    <w:rsid w:val="003D1C88"/>
    <w:rsid w:val="003D53FE"/>
    <w:rsid w:val="003E2DB2"/>
    <w:rsid w:val="003F0B25"/>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5491"/>
    <w:rsid w:val="004A5101"/>
    <w:rsid w:val="004A5B2B"/>
    <w:rsid w:val="004D72B8"/>
    <w:rsid w:val="004E620E"/>
    <w:rsid w:val="00501C3B"/>
    <w:rsid w:val="0051365B"/>
    <w:rsid w:val="00521851"/>
    <w:rsid w:val="0052707F"/>
    <w:rsid w:val="00541476"/>
    <w:rsid w:val="0054312F"/>
    <w:rsid w:val="00545E0B"/>
    <w:rsid w:val="005614AE"/>
    <w:rsid w:val="00577160"/>
    <w:rsid w:val="00586B4F"/>
    <w:rsid w:val="00586BCC"/>
    <w:rsid w:val="00587CA8"/>
    <w:rsid w:val="00595D6A"/>
    <w:rsid w:val="00596186"/>
    <w:rsid w:val="005A4C6B"/>
    <w:rsid w:val="005A6FD9"/>
    <w:rsid w:val="005B520E"/>
    <w:rsid w:val="005B534F"/>
    <w:rsid w:val="005D17D0"/>
    <w:rsid w:val="005F04AD"/>
    <w:rsid w:val="005F607C"/>
    <w:rsid w:val="00603A4B"/>
    <w:rsid w:val="00607311"/>
    <w:rsid w:val="00611B2E"/>
    <w:rsid w:val="00624589"/>
    <w:rsid w:val="006464C2"/>
    <w:rsid w:val="0065009E"/>
    <w:rsid w:val="006543F0"/>
    <w:rsid w:val="006663EA"/>
    <w:rsid w:val="00666BA7"/>
    <w:rsid w:val="006917E8"/>
    <w:rsid w:val="00694D03"/>
    <w:rsid w:val="00694F71"/>
    <w:rsid w:val="0069583C"/>
    <w:rsid w:val="006A70A8"/>
    <w:rsid w:val="006B318F"/>
    <w:rsid w:val="006B338A"/>
    <w:rsid w:val="006C7142"/>
    <w:rsid w:val="006D0174"/>
    <w:rsid w:val="006E3B1E"/>
    <w:rsid w:val="006E6658"/>
    <w:rsid w:val="006E7DC7"/>
    <w:rsid w:val="00700221"/>
    <w:rsid w:val="00704020"/>
    <w:rsid w:val="007272CA"/>
    <w:rsid w:val="007307F5"/>
    <w:rsid w:val="00736489"/>
    <w:rsid w:val="007450B4"/>
    <w:rsid w:val="007541C3"/>
    <w:rsid w:val="00763B87"/>
    <w:rsid w:val="00764289"/>
    <w:rsid w:val="00766B90"/>
    <w:rsid w:val="007745C9"/>
    <w:rsid w:val="00797794"/>
    <w:rsid w:val="007A4768"/>
    <w:rsid w:val="007A595C"/>
    <w:rsid w:val="007A5966"/>
    <w:rsid w:val="007B4B9F"/>
    <w:rsid w:val="007C2FF2"/>
    <w:rsid w:val="007D240F"/>
    <w:rsid w:val="007D79B1"/>
    <w:rsid w:val="007E1DB0"/>
    <w:rsid w:val="007E358E"/>
    <w:rsid w:val="007E37DA"/>
    <w:rsid w:val="0080299C"/>
    <w:rsid w:val="00821799"/>
    <w:rsid w:val="008240E9"/>
    <w:rsid w:val="00830CD0"/>
    <w:rsid w:val="00834E3C"/>
    <w:rsid w:val="00840A94"/>
    <w:rsid w:val="008425C6"/>
    <w:rsid w:val="008537B9"/>
    <w:rsid w:val="0087428D"/>
    <w:rsid w:val="00883F9D"/>
    <w:rsid w:val="00893F76"/>
    <w:rsid w:val="00894EB4"/>
    <w:rsid w:val="00897A30"/>
    <w:rsid w:val="008B6C48"/>
    <w:rsid w:val="008C0620"/>
    <w:rsid w:val="008C28B4"/>
    <w:rsid w:val="008D2A0F"/>
    <w:rsid w:val="008D4DB8"/>
    <w:rsid w:val="008E0153"/>
    <w:rsid w:val="008E78ED"/>
    <w:rsid w:val="008F670D"/>
    <w:rsid w:val="00901A3B"/>
    <w:rsid w:val="00906756"/>
    <w:rsid w:val="009108F1"/>
    <w:rsid w:val="009114EB"/>
    <w:rsid w:val="009209E6"/>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948E0"/>
    <w:rsid w:val="009B2409"/>
    <w:rsid w:val="009D04F9"/>
    <w:rsid w:val="009D1CAF"/>
    <w:rsid w:val="009D1E72"/>
    <w:rsid w:val="009D45BE"/>
    <w:rsid w:val="009E5173"/>
    <w:rsid w:val="009E6A19"/>
    <w:rsid w:val="009F2D52"/>
    <w:rsid w:val="00A05A73"/>
    <w:rsid w:val="00A10ADC"/>
    <w:rsid w:val="00A20CA1"/>
    <w:rsid w:val="00A21FB8"/>
    <w:rsid w:val="00A234BA"/>
    <w:rsid w:val="00A24654"/>
    <w:rsid w:val="00A255C5"/>
    <w:rsid w:val="00A3454F"/>
    <w:rsid w:val="00A35BF8"/>
    <w:rsid w:val="00A41BF3"/>
    <w:rsid w:val="00A41C8B"/>
    <w:rsid w:val="00A600B9"/>
    <w:rsid w:val="00A64A25"/>
    <w:rsid w:val="00A727FF"/>
    <w:rsid w:val="00A73E8A"/>
    <w:rsid w:val="00A80B2E"/>
    <w:rsid w:val="00A831F5"/>
    <w:rsid w:val="00A856A4"/>
    <w:rsid w:val="00A913E3"/>
    <w:rsid w:val="00AA0582"/>
    <w:rsid w:val="00AB76DE"/>
    <w:rsid w:val="00AD4635"/>
    <w:rsid w:val="00AD4E1F"/>
    <w:rsid w:val="00AD63DE"/>
    <w:rsid w:val="00AF2F70"/>
    <w:rsid w:val="00AF7678"/>
    <w:rsid w:val="00B11A60"/>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4AB5"/>
    <w:rsid w:val="00BC6216"/>
    <w:rsid w:val="00BD050F"/>
    <w:rsid w:val="00BD1FDB"/>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658E6"/>
    <w:rsid w:val="00C73272"/>
    <w:rsid w:val="00C8004D"/>
    <w:rsid w:val="00C82852"/>
    <w:rsid w:val="00C87149"/>
    <w:rsid w:val="00C8757E"/>
    <w:rsid w:val="00C87BCE"/>
    <w:rsid w:val="00C904C9"/>
    <w:rsid w:val="00C90A9E"/>
    <w:rsid w:val="00C92EEE"/>
    <w:rsid w:val="00C9453A"/>
    <w:rsid w:val="00CA33A8"/>
    <w:rsid w:val="00CA41C5"/>
    <w:rsid w:val="00CD7884"/>
    <w:rsid w:val="00CE319B"/>
    <w:rsid w:val="00CE67B1"/>
    <w:rsid w:val="00CF5732"/>
    <w:rsid w:val="00D00639"/>
    <w:rsid w:val="00D3017E"/>
    <w:rsid w:val="00D32C2F"/>
    <w:rsid w:val="00D3580A"/>
    <w:rsid w:val="00D41E64"/>
    <w:rsid w:val="00D43E79"/>
    <w:rsid w:val="00D452C3"/>
    <w:rsid w:val="00D56052"/>
    <w:rsid w:val="00D63BCF"/>
    <w:rsid w:val="00D75BD7"/>
    <w:rsid w:val="00D81246"/>
    <w:rsid w:val="00D91CD6"/>
    <w:rsid w:val="00D92A2A"/>
    <w:rsid w:val="00D93728"/>
    <w:rsid w:val="00D9717E"/>
    <w:rsid w:val="00DA46A2"/>
    <w:rsid w:val="00DA6C40"/>
    <w:rsid w:val="00DC0171"/>
    <w:rsid w:val="00DD7421"/>
    <w:rsid w:val="00DD7B60"/>
    <w:rsid w:val="00E03358"/>
    <w:rsid w:val="00E1519A"/>
    <w:rsid w:val="00E24482"/>
    <w:rsid w:val="00E407E1"/>
    <w:rsid w:val="00E52E06"/>
    <w:rsid w:val="00E54C24"/>
    <w:rsid w:val="00E57D32"/>
    <w:rsid w:val="00E614BD"/>
    <w:rsid w:val="00E61C2C"/>
    <w:rsid w:val="00E81D1D"/>
    <w:rsid w:val="00E82CB1"/>
    <w:rsid w:val="00E8377A"/>
    <w:rsid w:val="00E91953"/>
    <w:rsid w:val="00EB1863"/>
    <w:rsid w:val="00EB7D81"/>
    <w:rsid w:val="00EC6E88"/>
    <w:rsid w:val="00ED061B"/>
    <w:rsid w:val="00ED261B"/>
    <w:rsid w:val="00EF1911"/>
    <w:rsid w:val="00EF3662"/>
    <w:rsid w:val="00F03C85"/>
    <w:rsid w:val="00F10BAA"/>
    <w:rsid w:val="00F11AC0"/>
    <w:rsid w:val="00F132C4"/>
    <w:rsid w:val="00F25228"/>
    <w:rsid w:val="00F3308B"/>
    <w:rsid w:val="00F33E71"/>
    <w:rsid w:val="00F62D66"/>
    <w:rsid w:val="00F72BC3"/>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E8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gameanalytics.com/"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DD800E-3209-5A40-A4EB-84DB4B85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\SVN\sdm\trunk\Documents\Papers\ACE2013\svlnproc1104.dot</Template>
  <TotalTime>180</TotalTime>
  <Pages>16</Pages>
  <Words>11886</Words>
  <Characters>67752</Characters>
  <Application>Microsoft Macintosh Word</Application>
  <DocSecurity>0</DocSecurity>
  <Lines>564</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Leonardo Murta</cp:lastModifiedBy>
  <cp:revision>63</cp:revision>
  <cp:lastPrinted>2013-03-09T19:11:00Z</cp:lastPrinted>
  <dcterms:created xsi:type="dcterms:W3CDTF">2013-05-30T00:52:00Z</dcterms:created>
  <dcterms:modified xsi:type="dcterms:W3CDTF">2013-06-05T04:08:00Z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id="OkMV47QJ"/&gt;&lt;style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