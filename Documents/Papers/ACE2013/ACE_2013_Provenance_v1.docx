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111BC6" w:rsidRDefault="00B34235" w:rsidP="001B2D5E">
      <w:pPr>
        <w:pStyle w:val="title"/>
      </w:pPr>
      <w:del w:id="0" w:author="Kohwalter" w:date="2013-05-17T14:14:00Z">
        <w:r w:rsidRPr="00111BC6" w:rsidDel="00F3308B">
          <w:delText>Visualizing Software Engineering Learning Sessions Through Provenance</w:delText>
        </w:r>
      </w:del>
      <w:ins w:id="1" w:author="Kohwalter" w:date="2013-05-17T14:14:00Z">
        <w:r w:rsidR="00F3308B">
          <w:t>”Bloody Hell! Why did this happen?” Modeling Game Experiences with Provenance</w:t>
        </w:r>
      </w:ins>
    </w:p>
    <w:p w:rsidR="009303D9" w:rsidRPr="002B54E3" w:rsidRDefault="002B54E3" w:rsidP="001B2D5E">
      <w:pPr>
        <w:pStyle w:val="author0"/>
        <w:rPr>
          <w:lang w:val="pt-BR"/>
        </w:rPr>
      </w:pPr>
      <w:proofErr w:type="spellStart"/>
      <w:r w:rsidRPr="002B54E3">
        <w:rPr>
          <w:lang w:val="pt-BR"/>
        </w:rPr>
        <w:t>Troy</w:t>
      </w:r>
      <w:proofErr w:type="spellEnd"/>
      <w:r w:rsidRPr="002B54E3">
        <w:rPr>
          <w:lang w:val="pt-BR"/>
        </w:rPr>
        <w:t xml:space="preserve"> C. </w:t>
      </w:r>
      <w:proofErr w:type="spellStart"/>
      <w:r w:rsidRPr="002B54E3">
        <w:rPr>
          <w:lang w:val="pt-BR"/>
        </w:rPr>
        <w:t>Kohwalter</w:t>
      </w:r>
      <w:proofErr w:type="spellEnd"/>
      <w:r w:rsidRPr="002B54E3">
        <w:rPr>
          <w:lang w:val="pt-BR"/>
        </w:rPr>
        <w:t xml:space="preserve">, </w:t>
      </w:r>
      <w:proofErr w:type="spellStart"/>
      <w:r w:rsidRPr="002B54E3">
        <w:rPr>
          <w:lang w:val="pt-BR"/>
        </w:rPr>
        <w:t>Esteban</w:t>
      </w:r>
      <w:proofErr w:type="spellEnd"/>
      <w:r w:rsidRPr="002B54E3">
        <w:rPr>
          <w:lang w:val="pt-BR"/>
        </w:rPr>
        <w:t xml:space="preserve"> G. W. </w:t>
      </w:r>
      <w:proofErr w:type="spellStart"/>
      <w:r w:rsidRPr="002B54E3">
        <w:rPr>
          <w:lang w:val="pt-BR"/>
        </w:rPr>
        <w:t>Clua</w:t>
      </w:r>
      <w:proofErr w:type="spellEnd"/>
      <w:r w:rsidRPr="002B54E3">
        <w:rPr>
          <w:lang w:val="pt-BR"/>
        </w:rPr>
        <w:t xml:space="preserve">, Leonardo G. P. </w:t>
      </w:r>
      <w:proofErr w:type="gramStart"/>
      <w:r w:rsidRPr="002B54E3">
        <w:rPr>
          <w:lang w:val="pt-BR"/>
        </w:rPr>
        <w:t>Murta</w:t>
      </w:r>
      <w:proofErr w:type="gramEnd"/>
    </w:p>
    <w:p w:rsidR="009303D9" w:rsidRPr="002B54E3" w:rsidRDefault="002B54E3" w:rsidP="00A41C8B">
      <w:pPr>
        <w:pStyle w:val="address"/>
        <w:rPr>
          <w:lang w:val="pt-BR"/>
        </w:rPr>
      </w:pPr>
      <w:r w:rsidRPr="002B54E3">
        <w:rPr>
          <w:lang w:val="pt-BR"/>
        </w:rPr>
        <w:t>Instituto de Computação</w:t>
      </w:r>
      <w:r w:rsidR="00A41C8B">
        <w:rPr>
          <w:lang w:val="pt-BR"/>
        </w:rPr>
        <w:t xml:space="preserve">, </w:t>
      </w:r>
      <w:r w:rsidRPr="002B54E3">
        <w:rPr>
          <w:lang w:val="pt-BR"/>
        </w:rPr>
        <w:t>Universidade Federal Fluminense</w:t>
      </w:r>
      <w:r w:rsidR="00A41C8B">
        <w:rPr>
          <w:lang w:val="pt-BR"/>
        </w:rPr>
        <w:t xml:space="preserve">, </w:t>
      </w:r>
      <w:r w:rsidRPr="002B54E3">
        <w:rPr>
          <w:lang w:val="pt-BR"/>
        </w:rPr>
        <w:t xml:space="preserve">Niterói – RJ, </w:t>
      </w:r>
      <w:proofErr w:type="spellStart"/>
      <w:proofErr w:type="gramStart"/>
      <w:r w:rsidRPr="002B54E3">
        <w:rPr>
          <w:lang w:val="pt-BR"/>
        </w:rPr>
        <w:t>Brazil</w:t>
      </w:r>
      <w:proofErr w:type="spellEnd"/>
      <w:proofErr w:type="gramEnd"/>
    </w:p>
    <w:p w:rsidR="009303D9" w:rsidRPr="00A41C8B" w:rsidRDefault="002B54E3" w:rsidP="00A41C8B">
      <w:pPr>
        <w:pStyle w:val="address"/>
        <w:rPr>
          <w:rStyle w:val="e-mail"/>
        </w:rPr>
      </w:pPr>
      <w:r w:rsidRPr="00A41C8B">
        <w:rPr>
          <w:rStyle w:val="e-mail"/>
        </w:rPr>
        <w:t>{tkohwalter, esteban, leomurta}@ic.uff.br</w:t>
      </w:r>
    </w:p>
    <w:p w:rsidR="00B34235" w:rsidRPr="00666BA7" w:rsidRDefault="00B34235" w:rsidP="001E007D">
      <w:pPr>
        <w:pStyle w:val="Affiliation"/>
        <w:jc w:val="both"/>
        <w:sectPr w:rsidR="00B34235" w:rsidRPr="00666BA7" w:rsidSect="00A41BF3">
          <w:type w:val="continuous"/>
          <w:pgSz w:w="11906" w:h="16838" w:code="1"/>
          <w:pgMar w:top="2948" w:right="2494" w:bottom="2948" w:left="2494" w:header="2381" w:footer="2324" w:gutter="0"/>
          <w:cols w:space="720"/>
          <w:titlePg/>
          <w:docGrid w:linePitch="360"/>
        </w:sectPr>
      </w:pPr>
    </w:p>
    <w:p w:rsidR="00666BA7" w:rsidRPr="00883A81" w:rsidRDefault="00666BA7" w:rsidP="00666BA7">
      <w:pPr>
        <w:pStyle w:val="abstract0"/>
        <w:spacing w:after="0"/>
        <w:rPr>
          <w:rFonts w:eastAsia="Calibri"/>
        </w:rPr>
      </w:pPr>
      <w:r>
        <w:rPr>
          <w:rFonts w:eastAsia="Calibri"/>
          <w:b/>
        </w:rPr>
        <w:lastRenderedPageBreak/>
        <w:t>Abstract.</w:t>
      </w:r>
      <w:r>
        <w:rPr>
          <w:rFonts w:eastAsia="Calibri"/>
        </w:rPr>
        <w:t xml:space="preserve"> Winning or losing a game session is the final consequence of a series of decisions and actions made during the game. The analysis and understanding of events, mistakes, and flows of a concrete game play may be useful for diffe</w:t>
      </w:r>
      <w:r>
        <w:rPr>
          <w:rFonts w:eastAsia="Calibri"/>
        </w:rPr>
        <w:t>r</w:t>
      </w:r>
      <w:r>
        <w:rPr>
          <w:rFonts w:eastAsia="Calibri"/>
        </w:rPr>
        <w:t xml:space="preserve">ent reasons: understanding problems of </w:t>
      </w:r>
      <w:proofErr w:type="spellStart"/>
      <w:r>
        <w:rPr>
          <w:rFonts w:eastAsia="Calibri"/>
        </w:rPr>
        <w:t>gameplay</w:t>
      </w:r>
      <w:proofErr w:type="spellEnd"/>
      <w:r>
        <w:rPr>
          <w:rFonts w:eastAsia="Calibri"/>
        </w:rPr>
        <w:t>, data mining of specific situ</w:t>
      </w:r>
      <w:r>
        <w:rPr>
          <w:rFonts w:eastAsia="Calibri"/>
        </w:rPr>
        <w:t>a</w:t>
      </w:r>
      <w:r>
        <w:rPr>
          <w:rFonts w:eastAsia="Calibri"/>
        </w:rPr>
        <w:t>tions, and even understanding educational aspects in serious games. We intr</w:t>
      </w:r>
      <w:r>
        <w:rPr>
          <w:rFonts w:eastAsia="Calibri"/>
        </w:rPr>
        <w:t>o</w:t>
      </w:r>
      <w:r>
        <w:rPr>
          <w:rFonts w:eastAsia="Calibri"/>
        </w:rPr>
        <w:t>duce a novel approach based on provenance concepts in order to model and re</w:t>
      </w:r>
      <w:r>
        <w:rPr>
          <w:rFonts w:eastAsia="Calibri"/>
        </w:rPr>
        <w:t>p</w:t>
      </w:r>
      <w:r>
        <w:rPr>
          <w:rFonts w:eastAsia="Calibri"/>
        </w:rPr>
        <w:t>resent a game flow. We model the game data and map it to provenance in order to</w:t>
      </w:r>
      <w:r w:rsidRPr="00883A81">
        <w:rPr>
          <w:rFonts w:eastAsia="Calibri"/>
        </w:rPr>
        <w:t xml:space="preserve"> </w:t>
      </w:r>
      <w:r>
        <w:rPr>
          <w:rFonts w:eastAsia="Calibri"/>
        </w:rPr>
        <w:t>generate a</w:t>
      </w:r>
      <w:r w:rsidRPr="00883A81">
        <w:rPr>
          <w:rFonts w:eastAsia="Calibri"/>
        </w:rPr>
        <w:t xml:space="preserve"> provenance graph</w:t>
      </w:r>
      <w:r>
        <w:rPr>
          <w:rFonts w:eastAsia="Calibri"/>
        </w:rPr>
        <w:t>, used</w:t>
      </w:r>
      <w:r w:rsidRPr="00883A81">
        <w:rPr>
          <w:rFonts w:eastAsia="Calibri"/>
        </w:rPr>
        <w:t xml:space="preserve"> for analysis. </w:t>
      </w:r>
      <w:r>
        <w:rPr>
          <w:rFonts w:eastAsia="Calibri"/>
        </w:rPr>
        <w:t>As a proof of concept, w</w:t>
      </w:r>
      <w:r w:rsidRPr="00883A81">
        <w:rPr>
          <w:rFonts w:eastAsia="Calibri"/>
        </w:rPr>
        <w:t>e a</w:t>
      </w:r>
      <w:r w:rsidRPr="00883A81">
        <w:rPr>
          <w:rFonts w:eastAsia="Calibri"/>
        </w:rPr>
        <w:t>l</w:t>
      </w:r>
      <w:r w:rsidRPr="00883A81">
        <w:rPr>
          <w:rFonts w:eastAsia="Calibri"/>
        </w:rPr>
        <w:t xml:space="preserve">so instantiated </w:t>
      </w:r>
      <w:r>
        <w:rPr>
          <w:rFonts w:eastAsia="Calibri"/>
        </w:rPr>
        <w:t>our proposed</w:t>
      </w:r>
      <w:r w:rsidRPr="00883A81">
        <w:rPr>
          <w:rFonts w:eastAsia="Calibri"/>
        </w:rPr>
        <w:t xml:space="preserve"> framework </w:t>
      </w:r>
      <w:r>
        <w:rPr>
          <w:rFonts w:eastAsia="Calibri"/>
        </w:rPr>
        <w:t xml:space="preserve">and graph generation </w:t>
      </w:r>
      <w:r w:rsidRPr="00883A81">
        <w:rPr>
          <w:rFonts w:eastAsia="Calibri"/>
        </w:rPr>
        <w:t>in a Software E</w:t>
      </w:r>
      <w:r w:rsidRPr="00883A81">
        <w:rPr>
          <w:rFonts w:eastAsia="Calibri"/>
        </w:rPr>
        <w:t>n</w:t>
      </w:r>
      <w:r w:rsidRPr="00883A81">
        <w:rPr>
          <w:rFonts w:eastAsia="Calibri"/>
        </w:rPr>
        <w:t>gineering game, allowing player</w:t>
      </w:r>
      <w:r>
        <w:rPr>
          <w:rFonts w:eastAsia="Calibri"/>
        </w:rPr>
        <w:t>s</w:t>
      </w:r>
      <w:r w:rsidRPr="00883A81">
        <w:rPr>
          <w:rFonts w:eastAsia="Calibri"/>
        </w:rPr>
        <w:t xml:space="preserve"> to identify </w:t>
      </w:r>
      <w:r>
        <w:rPr>
          <w:rFonts w:eastAsia="Calibri"/>
        </w:rPr>
        <w:t>their</w:t>
      </w:r>
      <w:r w:rsidRPr="00883A81">
        <w:rPr>
          <w:rFonts w:eastAsia="Calibri"/>
        </w:rPr>
        <w:t xml:space="preserve"> mistakes and learn through them by analyzing the generated provenance graph from collected </w:t>
      </w:r>
      <w:proofErr w:type="spellStart"/>
      <w:r>
        <w:rPr>
          <w:rFonts w:eastAsia="Calibri"/>
        </w:rPr>
        <w:t>gameplay</w:t>
      </w:r>
      <w:proofErr w:type="spellEnd"/>
      <w:r>
        <w:rPr>
          <w:rFonts w:eastAsia="Calibri"/>
        </w:rPr>
        <w:t xml:space="preserve"> </w:t>
      </w:r>
      <w:r w:rsidRPr="00883A81">
        <w:rPr>
          <w:rFonts w:eastAsia="Calibri"/>
        </w:rPr>
        <w:t>d</w:t>
      </w:r>
      <w:r w:rsidRPr="00883A81">
        <w:rPr>
          <w:rFonts w:eastAsia="Calibri"/>
        </w:rPr>
        <w:t>a</w:t>
      </w:r>
      <w:r w:rsidRPr="00883A81">
        <w:rPr>
          <w:rFonts w:eastAsia="Calibri"/>
        </w:rPr>
        <w:t xml:space="preserve">ta. </w:t>
      </w:r>
    </w:p>
    <w:p w:rsidR="00B34235" w:rsidRPr="00975E62" w:rsidRDefault="00A41C8B" w:rsidP="00A41C8B">
      <w:pPr>
        <w:pStyle w:val="keywords0"/>
      </w:pPr>
      <w:proofErr w:type="gramStart"/>
      <w:r>
        <w:rPr>
          <w:rFonts w:eastAsia="Calibri"/>
          <w:b/>
        </w:rPr>
        <w:t>Keywords.</w:t>
      </w:r>
      <w:proofErr w:type="gramEnd"/>
      <w:r>
        <w:rPr>
          <w:rFonts w:eastAsia="Calibri"/>
        </w:rPr>
        <w:t xml:space="preserve"> </w:t>
      </w:r>
      <w:del w:id="2" w:author="Kohwalter" w:date="2013-05-17T14:19:00Z">
        <w:r w:rsidR="00B34235" w:rsidDel="0001631D">
          <w:rPr>
            <w:rFonts w:eastAsia="Calibri"/>
          </w:rPr>
          <w:delText>Software Engineering</w:delText>
        </w:r>
      </w:del>
      <w:proofErr w:type="gramStart"/>
      <w:ins w:id="3" w:author="Kohwalter" w:date="2013-05-17T14:19:00Z">
        <w:r w:rsidR="0001631D">
          <w:rPr>
            <w:rFonts w:eastAsia="Calibri"/>
          </w:rPr>
          <w:t>Game flow</w:t>
        </w:r>
      </w:ins>
      <w:r w:rsidR="00B34235" w:rsidRPr="00975E62">
        <w:rPr>
          <w:rFonts w:eastAsia="Calibri"/>
        </w:rPr>
        <w:t xml:space="preserve">; </w:t>
      </w:r>
      <w:ins w:id="4" w:author="Kohwalter" w:date="2013-05-17T14:19:00Z">
        <w:r w:rsidR="0001631D">
          <w:rPr>
            <w:rFonts w:eastAsia="Calibri"/>
          </w:rPr>
          <w:t>Game analysis;</w:t>
        </w:r>
      </w:ins>
      <w:ins w:id="5" w:author="Kohwalter" w:date="2013-05-17T14:20:00Z">
        <w:r w:rsidR="00FA5D38">
          <w:rPr>
            <w:rFonts w:eastAsia="Calibri"/>
          </w:rPr>
          <w:t xml:space="preserve"> </w:t>
        </w:r>
      </w:ins>
      <w:r w:rsidR="00B34235" w:rsidRPr="00975E62">
        <w:rPr>
          <w:rFonts w:eastAsia="Calibri"/>
        </w:rPr>
        <w:t xml:space="preserve">Provenance; </w:t>
      </w:r>
      <w:del w:id="6" w:author="Kohwalter" w:date="2013-05-17T14:20:00Z">
        <w:r w:rsidR="00B34235" w:rsidDel="0001631D">
          <w:rPr>
            <w:rFonts w:eastAsia="Calibri"/>
          </w:rPr>
          <w:delText>E</w:delText>
        </w:r>
        <w:r w:rsidR="00B34235" w:rsidRPr="00975E62" w:rsidDel="0001631D">
          <w:rPr>
            <w:rFonts w:eastAsia="Calibri"/>
          </w:rPr>
          <w:delText>ducation</w:delText>
        </w:r>
      </w:del>
      <w:ins w:id="7" w:author="Kohwalter" w:date="2013-05-17T14:20:00Z">
        <w:r w:rsidR="0001631D">
          <w:rPr>
            <w:rFonts w:eastAsia="Calibri"/>
          </w:rPr>
          <w:t>Learning</w:t>
        </w:r>
      </w:ins>
      <w:r w:rsidR="00B34235" w:rsidRPr="00975E62">
        <w:rPr>
          <w:rFonts w:eastAsia="Calibri"/>
        </w:rPr>
        <w:t>.</w:t>
      </w:r>
      <w:proofErr w:type="gramEnd"/>
    </w:p>
    <w:p w:rsidR="00B34235" w:rsidRPr="00975E62" w:rsidRDefault="00B34235" w:rsidP="001B2D5E">
      <w:pPr>
        <w:pStyle w:val="heading1"/>
      </w:pPr>
      <w:commentRangeStart w:id="8"/>
      <w:r w:rsidRPr="00A03E84">
        <w:t>I</w:t>
      </w:r>
      <w:r>
        <w:t>ntroduction</w:t>
      </w:r>
      <w:commentRangeEnd w:id="8"/>
      <w:r w:rsidR="00DD7421">
        <w:rPr>
          <w:rStyle w:val="CommentReference"/>
          <w:b w:val="0"/>
          <w:bCs w:val="0"/>
        </w:rPr>
        <w:commentReference w:id="8"/>
      </w:r>
    </w:p>
    <w:p w:rsidR="00666BA7" w:rsidRDefault="00666BA7" w:rsidP="00666BA7">
      <w:pPr>
        <w:pStyle w:val="p1a"/>
      </w:pPr>
      <w:r w:rsidRPr="0096178A">
        <w:rPr>
          <w:rFonts w:eastAsia="Calibri"/>
        </w:rPr>
        <w:t xml:space="preserve">The conclusion of a game session derives from a series of decisions and actions made </w:t>
      </w:r>
      <w:r>
        <w:rPr>
          <w:rFonts w:eastAsia="Calibri"/>
        </w:rPr>
        <w:t>throughout</w:t>
      </w:r>
      <w:r w:rsidRPr="0096178A">
        <w:rPr>
          <w:rFonts w:eastAsia="Calibri"/>
        </w:rPr>
        <w:t xml:space="preserve"> the game. In many situations, analyzing and understanding the events, mistake</w:t>
      </w:r>
      <w:r>
        <w:rPr>
          <w:rFonts w:eastAsia="Calibri"/>
        </w:rPr>
        <w:t xml:space="preserve">s, and flows of a concrete </w:t>
      </w:r>
      <w:proofErr w:type="spellStart"/>
      <w:r w:rsidRPr="0096178A">
        <w:t>gameplay</w:t>
      </w:r>
      <w:proofErr w:type="spellEnd"/>
      <w:r>
        <w:t xml:space="preserve"> </w:t>
      </w:r>
      <w:r>
        <w:rPr>
          <w:rFonts w:eastAsia="Calibri"/>
        </w:rPr>
        <w:t xml:space="preserve">experience </w:t>
      </w:r>
      <w:r w:rsidRPr="0096178A">
        <w:rPr>
          <w:rFonts w:eastAsia="Calibri"/>
        </w:rPr>
        <w:t>may be useful for understan</w:t>
      </w:r>
      <w:r w:rsidRPr="0096178A">
        <w:rPr>
          <w:rFonts w:eastAsia="Calibri"/>
        </w:rPr>
        <w:t>d</w:t>
      </w:r>
      <w:r w:rsidRPr="0096178A">
        <w:rPr>
          <w:rFonts w:eastAsia="Calibri"/>
        </w:rPr>
        <w:t xml:space="preserve">ing the achieved results. </w:t>
      </w:r>
      <w:r>
        <w:t>A</w:t>
      </w:r>
      <w:r w:rsidRPr="0096178A">
        <w:t xml:space="preserve"> game flow analysis </w:t>
      </w:r>
      <w:r>
        <w:t>might be</w:t>
      </w:r>
      <w:r w:rsidRPr="0096178A">
        <w:t xml:space="preserve"> fundamental for detecting symptoms of problems that occurred due to wrong decision-making or even bad </w:t>
      </w:r>
      <w:proofErr w:type="spellStart"/>
      <w:r>
        <w:t>gameplay</w:t>
      </w:r>
      <w:proofErr w:type="spellEnd"/>
      <w:r>
        <w:t xml:space="preserve"> design</w:t>
      </w:r>
      <w:r w:rsidRPr="0096178A">
        <w:t xml:space="preserve">. Without </w:t>
      </w:r>
      <w:r>
        <w:t>this type of analysis</w:t>
      </w:r>
      <w:r w:rsidRPr="0096178A">
        <w:t>, the player would be required to play the game again and make different decisions to intuitively guess which ones were not adequate to the situation. However, depending on the game dynamics and its co</w:t>
      </w:r>
      <w:r w:rsidRPr="0096178A">
        <w:t>m</w:t>
      </w:r>
      <w:r w:rsidRPr="0096178A">
        <w:t xml:space="preserve">plexity, reproducing the same state can be unviable, making it difficult to replay and try new solutions. </w:t>
      </w:r>
    </w:p>
    <w:p w:rsidR="00666BA7" w:rsidRDefault="00666BA7" w:rsidP="00666BA7">
      <w:r>
        <w:t xml:space="preserve">This game flow analysis deserve particular attention for </w:t>
      </w:r>
      <w:r w:rsidRPr="003A6B92">
        <w:t>serious game</w:t>
      </w:r>
      <w:r>
        <w:t>s</w:t>
      </w:r>
      <w:r w:rsidRPr="003A6B92">
        <w:t xml:space="preserve"> </w:t>
      </w:r>
      <w:r w:rsidR="006E7DC7" w:rsidRPr="003A6B92">
        <w:fldChar w:fldCharType="begin"/>
      </w:r>
      <w:r w:rsidR="003B42C1">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006E7DC7" w:rsidRPr="003A6B92">
        <w:fldChar w:fldCharType="separate"/>
      </w:r>
      <w:r w:rsidRPr="008A52BF">
        <w:t>[1]</w:t>
      </w:r>
      <w:r w:rsidR="006E7DC7" w:rsidRPr="003A6B92">
        <w:fldChar w:fldCharType="end"/>
      </w:r>
      <w:r w:rsidRPr="003A6B92">
        <w:t>,</w:t>
      </w:r>
      <w:r w:rsidRPr="00054212">
        <w:t xml:space="preserve"> </w:t>
      </w:r>
      <w:r w:rsidRPr="003A6B92">
        <w:t>which are games used for pu</w:t>
      </w:r>
      <w:r>
        <w:t>rposes other than entertainment</w:t>
      </w:r>
      <w:r w:rsidRPr="003A6B92">
        <w:t xml:space="preserve"> while still providing pleasure</w:t>
      </w:r>
      <w:r>
        <w:t>. Serious g</w:t>
      </w:r>
      <w:r w:rsidRPr="003A6B92">
        <w:t xml:space="preserve">ames have been used for aiding students to learn and understand concepts taught in classrooms </w:t>
      </w:r>
      <w:r w:rsidR="006E7DC7" w:rsidRPr="003A6B92">
        <w:fldChar w:fldCharType="begin"/>
      </w:r>
      <w:r w:rsidR="003B42C1">
        <w:instrText xml:space="preserve"> ADDIN ZOTERO_ITEM CSL_CITATION {"citationID":"RJru9eab","properties":{"unsorted":true,"formattedCitation":"[2, 3]","plainCitation":"[2, 3]"},"citationItems":[{"id":3,"uris":["http://zotero.org/users/1122386/items/IFHCHE9M"],"uri":["http://zotero.org/users/1122386/items/IFHCHE9M"],"itemData":{"id":3,"type":"article-journal","title":"Problems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6E7DC7" w:rsidRPr="003A6B92">
        <w:fldChar w:fldCharType="separate"/>
      </w:r>
      <w:r w:rsidR="003B42C1" w:rsidRPr="003B42C1">
        <w:t>[2, 3]</w:t>
      </w:r>
      <w:r w:rsidR="006E7DC7" w:rsidRPr="003A6B92">
        <w:fldChar w:fldCharType="end"/>
      </w:r>
      <w:r w:rsidRPr="003A6B92">
        <w:t xml:space="preserve"> due to their stimulating curiosity characteristic and </w:t>
      </w:r>
      <w:r>
        <w:t xml:space="preserve">for </w:t>
      </w:r>
      <w:r w:rsidRPr="003A6B92">
        <w:lastRenderedPageBreak/>
        <w:t xml:space="preserve">providing motivation for learning </w:t>
      </w:r>
      <w:r w:rsidR="006E7DC7" w:rsidRPr="003A6B92">
        <w:fldChar w:fldCharType="begin"/>
      </w:r>
      <w:r w:rsidR="003B42C1">
        <w:instrText xml:space="preserve"> ADDIN ZOTERO_ITEM CSL_CITATION {"citationID":"om3j09i9e","properties":{"formattedCitation":"[4]","plainCitation":"[4]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6E7DC7" w:rsidRPr="003A6B92">
        <w:fldChar w:fldCharType="separate"/>
      </w:r>
      <w:r w:rsidR="003B42C1" w:rsidRPr="003B42C1">
        <w:t>[4]</w:t>
      </w:r>
      <w:r w:rsidR="006E7DC7" w:rsidRPr="003A6B92">
        <w:fldChar w:fldCharType="end"/>
      </w:r>
      <w:r>
        <w:t xml:space="preserve">. Understanding the educational results obtained in a serious game is important to assimilate the knowledge and concepts passed in the game. In addition, examining the game flow allows the identification of good and bad attitudes made by the player. This knowledge can be used in future game sessions to avoid making the same mistakes or even to adjust </w:t>
      </w:r>
      <w:proofErr w:type="spellStart"/>
      <w:r>
        <w:t>gameplay</w:t>
      </w:r>
      <w:proofErr w:type="spellEnd"/>
      <w:r>
        <w:t xml:space="preserve"> features.</w:t>
      </w:r>
    </w:p>
    <w:p w:rsidR="00666BA7" w:rsidRPr="003A6B92" w:rsidRDefault="00666BA7" w:rsidP="00666BA7">
      <w:commentRangeStart w:id="9"/>
      <w:r w:rsidRPr="003A6B92">
        <w:t xml:space="preserve">The goal of this paper is to improve the player’s understanding of the </w:t>
      </w:r>
      <w:r w:rsidRPr="00B652A1">
        <w:t>game</w:t>
      </w:r>
      <w:r w:rsidRPr="003A6B92">
        <w:t xml:space="preserve"> flow, </w:t>
      </w:r>
      <w:r>
        <w:t xml:space="preserve">providing insights on </w:t>
      </w:r>
      <w:r w:rsidRPr="003A6B92">
        <w:t>how the story progressed and influences the outcome. In order to improve understanding, we provide the means to analyze the game flow by using provenance.</w:t>
      </w:r>
      <w:r w:rsidRPr="003F6BF0">
        <w:t xml:space="preserve"> </w:t>
      </w:r>
      <w:r w:rsidRPr="003A6B92">
        <w:t xml:space="preserve">The provenance analysis is done by processing the collected </w:t>
      </w:r>
      <w:proofErr w:type="spellStart"/>
      <w:r w:rsidRPr="003A6B92">
        <w:t>gameplay</w:t>
      </w:r>
      <w:proofErr w:type="spellEnd"/>
      <w:r w:rsidRPr="003A6B92">
        <w:t xml:space="preserve"> data and generating a provenance graph, </w:t>
      </w:r>
      <w:r>
        <w:t>which relate</w:t>
      </w:r>
      <w:r w:rsidRPr="003A6B92">
        <w:t xml:space="preserve"> the actions</w:t>
      </w:r>
      <w:r>
        <w:t xml:space="preserve"> and events</w:t>
      </w:r>
      <w:r w:rsidRPr="003A6B92">
        <w:t xml:space="preserve"> </w:t>
      </w:r>
      <w:r>
        <w:t>that o</w:t>
      </w:r>
      <w:r>
        <w:t>c</w:t>
      </w:r>
      <w:r>
        <w:t>curred</w:t>
      </w:r>
      <w:r w:rsidRPr="003A6B92">
        <w:t xml:space="preserve"> during the game session. This provenance</w:t>
      </w:r>
      <w:r>
        <w:t xml:space="preserve"> graph</w:t>
      </w:r>
      <w:r w:rsidRPr="003A6B92">
        <w:t xml:space="preserve"> allows the player to identify critical actions that influenced the game outcome</w:t>
      </w:r>
      <w:r>
        <w:t xml:space="preserve"> and helps</w:t>
      </w:r>
      <w:r w:rsidRPr="003A6B92">
        <w:t xml:space="preserve"> to understand how </w:t>
      </w:r>
      <w:r>
        <w:t>events were</w:t>
      </w:r>
      <w:r w:rsidRPr="003A6B92">
        <w:t xml:space="preserve"> generated and which decisions influenced </w:t>
      </w:r>
      <w:r>
        <w:t>them</w:t>
      </w:r>
      <w:r w:rsidRPr="003A6B92">
        <w:t xml:space="preserve">. This </w:t>
      </w:r>
      <w:r>
        <w:t xml:space="preserve">process </w:t>
      </w:r>
      <w:r w:rsidRPr="003A6B92">
        <w:t>also aid</w:t>
      </w:r>
      <w:r>
        <w:t>s</w:t>
      </w:r>
      <w:r w:rsidRPr="003A6B92">
        <w:t xml:space="preserve"> in the identification of mistakes, allowing the player to reflect upon them for future intera</w:t>
      </w:r>
      <w:r w:rsidRPr="003A6B92">
        <w:t>c</w:t>
      </w:r>
      <w:r w:rsidRPr="003A6B92">
        <w:t>tions.</w:t>
      </w:r>
      <w:commentRangeEnd w:id="9"/>
      <w:r w:rsidR="003B42C1">
        <w:rPr>
          <w:rStyle w:val="CommentReference"/>
        </w:rPr>
        <w:commentReference w:id="9"/>
      </w:r>
    </w:p>
    <w:p w:rsidR="00666BA7" w:rsidRDefault="00666BA7" w:rsidP="00666BA7">
      <w:commentRangeStart w:id="10"/>
      <w:r w:rsidRPr="003A6B92">
        <w:t xml:space="preserve">In </w:t>
      </w:r>
      <w:r>
        <w:t>our</w:t>
      </w:r>
      <w:r w:rsidRPr="003A6B92">
        <w:t xml:space="preserve"> previous work </w:t>
      </w:r>
      <w:r w:rsidR="006E7DC7" w:rsidRPr="003A6B92">
        <w:fldChar w:fldCharType="begin"/>
      </w:r>
      <w:r w:rsidR="003B42C1">
        <w:instrText xml:space="preserve"> ADDIN ZOTERO_ITEM CSL_CITATION {"citationID":"CN98ySs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6E7DC7" w:rsidRPr="003A6B92">
        <w:fldChar w:fldCharType="separate"/>
      </w:r>
      <w:r w:rsidR="003B42C1" w:rsidRPr="003B42C1">
        <w:t>[5]</w:t>
      </w:r>
      <w:r w:rsidR="006E7DC7" w:rsidRPr="003A6B92">
        <w:fldChar w:fldCharType="end"/>
      </w:r>
      <w:r w:rsidRPr="003A6B92">
        <w:t xml:space="preserve">, </w:t>
      </w:r>
      <w:r>
        <w:t>we</w:t>
      </w:r>
      <w:r w:rsidRPr="003A6B92">
        <w:t xml:space="preserve"> introduced the usage of digital provenance </w:t>
      </w:r>
      <w:r w:rsidR="006E7DC7" w:rsidRPr="003A6B92">
        <w:fldChar w:fldCharType="begin"/>
      </w:r>
      <w:r w:rsidR="003B42C1">
        <w:instrText xml:space="preserve"> ADDIN ZOTERO_ITEM CSL_CITATION {"citationID":"CpTeI5RU","properties":{"formattedCitation":"[6]","plainCitation":"[6]"},"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6E7DC7" w:rsidRPr="003A6B92">
        <w:fldChar w:fldCharType="separate"/>
      </w:r>
      <w:r w:rsidR="003B42C1" w:rsidRPr="003B42C1">
        <w:t>[6]</w:t>
      </w:r>
      <w:r w:rsidR="006E7DC7" w:rsidRPr="003A6B92">
        <w:fldChar w:fldCharType="end"/>
      </w:r>
      <w:r w:rsidRPr="003A6B92">
        <w:t xml:space="preserve"> in games. </w:t>
      </w:r>
      <w:r>
        <w:t>The main goal of the previous work was to propose a</w:t>
      </w:r>
      <w:r w:rsidRPr="003A6B92">
        <w:t xml:space="preserve"> framework </w:t>
      </w:r>
      <w:r>
        <w:t xml:space="preserve">that </w:t>
      </w:r>
      <w:r w:rsidRPr="003A6B92">
        <w:t>collect</w:t>
      </w:r>
      <w:r>
        <w:t>s</w:t>
      </w:r>
      <w:r w:rsidRPr="003A6B92">
        <w:t xml:space="preserve"> information during a game session and map</w:t>
      </w:r>
      <w:r>
        <w:t>s</w:t>
      </w:r>
      <w:r w:rsidRPr="003A6B92">
        <w:t xml:space="preserve"> </w:t>
      </w:r>
      <w:r>
        <w:t xml:space="preserve">it </w:t>
      </w:r>
      <w:r w:rsidRPr="003A6B92">
        <w:t>to provenance terms</w:t>
      </w:r>
      <w:r>
        <w:t>, providing the means for a post-game analysis</w:t>
      </w:r>
      <w:r w:rsidRPr="003A6B92">
        <w:t xml:space="preserve">. </w:t>
      </w:r>
      <w:r>
        <w:t>This was the first time that the provenance concept and formalization was used in the representation of game flow. The</w:t>
      </w:r>
      <w:r w:rsidRPr="003A6B92">
        <w:t xml:space="preserve"> </w:t>
      </w:r>
      <w:r>
        <w:t xml:space="preserve">present paper </w:t>
      </w:r>
      <w:r w:rsidRPr="003A6B92">
        <w:t>is based on t</w:t>
      </w:r>
      <w:r>
        <w:t>he</w:t>
      </w:r>
      <w:r w:rsidRPr="003A6B92">
        <w:t xml:space="preserve"> framework </w:t>
      </w:r>
      <w:r>
        <w:t>definition introduced in the previous paper. However, while in the previous work we introduced the provenance gathering, this work introduces the</w:t>
      </w:r>
      <w:r w:rsidRPr="003A6B92">
        <w:t xml:space="preserve"> provenance</w:t>
      </w:r>
      <w:r>
        <w:t xml:space="preserve"> graph</w:t>
      </w:r>
      <w:r w:rsidRPr="003A6B92">
        <w:t xml:space="preserve"> </w:t>
      </w:r>
      <w:r>
        <w:t xml:space="preserve">construction and </w:t>
      </w:r>
      <w:r w:rsidRPr="003A6B92">
        <w:t>analysis</w:t>
      </w:r>
      <w:r>
        <w:t xml:space="preserve"> methodology</w:t>
      </w:r>
      <w:r w:rsidRPr="003A6B92">
        <w:t xml:space="preserve">. </w:t>
      </w:r>
      <w:commentRangeEnd w:id="10"/>
      <w:r w:rsidR="003B42C1">
        <w:rPr>
          <w:rStyle w:val="CommentReference"/>
        </w:rPr>
        <w:commentReference w:id="10"/>
      </w:r>
    </w:p>
    <w:p w:rsidR="00666BA7" w:rsidRPr="003A6B92" w:rsidRDefault="00666BA7" w:rsidP="00666BA7">
      <w:r>
        <w:t>In this work, t</w:t>
      </w:r>
      <w:r w:rsidRPr="003A6B92">
        <w:t xml:space="preserve">he </w:t>
      </w:r>
      <w:r w:rsidR="00D93728">
        <w:rPr>
          <w:i/>
        </w:rPr>
        <w:t>P</w:t>
      </w:r>
      <w:r w:rsidRPr="00D93728">
        <w:rPr>
          <w:i/>
        </w:rPr>
        <w:t xml:space="preserve">rovenance in </w:t>
      </w:r>
      <w:r w:rsidR="00D93728">
        <w:rPr>
          <w:i/>
        </w:rPr>
        <w:t>G</w:t>
      </w:r>
      <w:r w:rsidRPr="00D93728">
        <w:rPr>
          <w:i/>
        </w:rPr>
        <w:t>ames</w:t>
      </w:r>
      <w:r>
        <w:t xml:space="preserve"> </w:t>
      </w:r>
      <w:r w:rsidRPr="003A6B92">
        <w:t xml:space="preserve">framework </w:t>
      </w:r>
      <w:r>
        <w:t>is</w:t>
      </w:r>
      <w:r w:rsidRPr="0005235B">
        <w:t xml:space="preserve"> </w:t>
      </w:r>
      <w:r w:rsidRPr="003A6B92">
        <w:t xml:space="preserve">instantiated in the SDM game </w:t>
      </w:r>
      <w:r w:rsidR="006E7DC7" w:rsidRPr="003A6B92">
        <w:fldChar w:fldCharType="begin"/>
      </w:r>
      <w:r w:rsidR="003B42C1">
        <w:instrText xml:space="preserve"> ADDIN ZOTERO_ITEM CSL_CITATION {"citationID":"TqPuJOzf","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6E7DC7" w:rsidRPr="003A6B92">
        <w:fldChar w:fldCharType="separate"/>
      </w:r>
      <w:r w:rsidR="003B42C1" w:rsidRPr="003B42C1">
        <w:t>[7]</w:t>
      </w:r>
      <w:r w:rsidR="006E7DC7" w:rsidRPr="003A6B92">
        <w:fldChar w:fldCharType="end"/>
      </w:r>
      <w:r w:rsidR="006E7DC7" w:rsidRPr="003A6B92">
        <w:fldChar w:fldCharType="begin"/>
      </w:r>
      <w:r w:rsidRPr="003A6B92">
        <w:instrText xml:space="preserve"> ADDIN ZOTERO_TEMP </w:instrText>
      </w:r>
      <w:r w:rsidR="006E7DC7" w:rsidRPr="003A6B92">
        <w:fldChar w:fldCharType="end"/>
      </w:r>
      <w:r w:rsidRPr="003A6B92">
        <w:t xml:space="preserve"> as a proof of concept</w:t>
      </w:r>
      <w:r>
        <w:t xml:space="preserve">. </w:t>
      </w:r>
      <w:r w:rsidRPr="003A6B92">
        <w:t>The SDM game focuses on introducing Software Enginee</w:t>
      </w:r>
      <w:r w:rsidRPr="003A6B92">
        <w:t>r</w:t>
      </w:r>
      <w:r w:rsidRPr="003A6B92">
        <w:t xml:space="preserve">ing concepts and skills to undergraduate students. The new </w:t>
      </w:r>
      <w:r>
        <w:t xml:space="preserve">and improved </w:t>
      </w:r>
      <w:r w:rsidRPr="003A6B92">
        <w:t>version of SDM</w:t>
      </w:r>
      <w:r>
        <w:t xml:space="preserve"> presented in this paper </w:t>
      </w:r>
      <w:r w:rsidRPr="003A6B92">
        <w:t xml:space="preserve">includes provenance </w:t>
      </w:r>
      <w:r>
        <w:t>gathering and analysis</w:t>
      </w:r>
      <w:r w:rsidRPr="003A6B92">
        <w:t xml:space="preserve">, </w:t>
      </w:r>
      <w:r>
        <w:t>allowing</w:t>
      </w:r>
      <w:r w:rsidRPr="003A6B92">
        <w:t xml:space="preserve"> students to </w:t>
      </w:r>
      <w:r>
        <w:t>visualize</w:t>
      </w:r>
      <w:r w:rsidRPr="003A6B92">
        <w:t xml:space="preserve"> their actions and identify steps that lead to suc</w:t>
      </w:r>
      <w:r>
        <w:t>cessful or unsu</w:t>
      </w:r>
      <w:r>
        <w:t>c</w:t>
      </w:r>
      <w:r>
        <w:t>cessful outcomes</w:t>
      </w:r>
      <w:r w:rsidRPr="003A6B92">
        <w:t xml:space="preserve">. </w:t>
      </w:r>
      <w:r>
        <w:t xml:space="preserve">While the main application of provenance in this paper is over a serious game, we believe that the concepts discussed in this paper are applicable to other kinds of games and useful to support advanced analysis, such as </w:t>
      </w:r>
      <w:proofErr w:type="spellStart"/>
      <w:r>
        <w:t>gameplay</w:t>
      </w:r>
      <w:proofErr w:type="spellEnd"/>
      <w:r>
        <w:t xml:space="preserve"> ba</w:t>
      </w:r>
      <w:r>
        <w:t>l</w:t>
      </w:r>
      <w:r>
        <w:t xml:space="preserve">ancing, events and behaviors data mining, and even storytelling enhancements.  </w:t>
      </w:r>
    </w:p>
    <w:p w:rsidR="00B34235" w:rsidRPr="00975E62" w:rsidRDefault="00B34235" w:rsidP="001B2D5E">
      <w:r w:rsidRPr="00975E62">
        <w:t xml:space="preserve">This paper is organized as follows: Section </w:t>
      </w:r>
      <w:r w:rsidR="006E7DC7">
        <w:fldChar w:fldCharType="begin"/>
      </w:r>
      <w:r>
        <w:instrText xml:space="preserve"> REF _Ref350269111 \r \h </w:instrText>
      </w:r>
      <w:r w:rsidR="006E7DC7">
        <w:fldChar w:fldCharType="separate"/>
      </w:r>
      <w:r w:rsidR="006663EA">
        <w:t>2</w:t>
      </w:r>
      <w:r w:rsidR="006E7DC7">
        <w:fldChar w:fldCharType="end"/>
      </w:r>
      <w:r>
        <w:t xml:space="preserve"> </w:t>
      </w:r>
      <w:r w:rsidRPr="00975E62">
        <w:t xml:space="preserve">provides related work in the area of </w:t>
      </w:r>
      <w:r w:rsidR="000304EC">
        <w:t xml:space="preserve">software engineering games and </w:t>
      </w:r>
      <w:r w:rsidRPr="00975E62">
        <w:t xml:space="preserve">game flow analysis. Section </w:t>
      </w:r>
      <w:r w:rsidR="006E7DC7">
        <w:fldChar w:fldCharType="begin"/>
      </w:r>
      <w:r>
        <w:instrText xml:space="preserve"> REF _Ref350269125 \r \h </w:instrText>
      </w:r>
      <w:r w:rsidR="006E7DC7">
        <w:fldChar w:fldCharType="separate"/>
      </w:r>
      <w:r w:rsidR="006663EA">
        <w:t>3</w:t>
      </w:r>
      <w:r w:rsidR="006E7DC7">
        <w:fldChar w:fldCharType="end"/>
      </w:r>
      <w:r>
        <w:t xml:space="preserve"> </w:t>
      </w:r>
      <w:r w:rsidRPr="00975E62">
        <w:t>provide</w:t>
      </w:r>
      <w:r>
        <w:t>s</w:t>
      </w:r>
      <w:r w:rsidRPr="00975E62">
        <w:t xml:space="preserve"> </w:t>
      </w:r>
      <w:r>
        <w:t xml:space="preserve">a </w:t>
      </w:r>
      <w:r w:rsidRPr="00975E62">
        <w:t xml:space="preserve">background on provenance </w:t>
      </w:r>
      <w:r>
        <w:t xml:space="preserve">and Section </w:t>
      </w:r>
      <w:r w:rsidR="006E7DC7">
        <w:fldChar w:fldCharType="begin"/>
      </w:r>
      <w:r w:rsidR="00266942">
        <w:instrText xml:space="preserve"> REF _Ref350608012 \r \h </w:instrText>
      </w:r>
      <w:r w:rsidR="006E7DC7">
        <w:fldChar w:fldCharType="separate"/>
      </w:r>
      <w:r w:rsidR="006663EA">
        <w:t>4</w:t>
      </w:r>
      <w:r w:rsidR="006E7DC7">
        <w:fldChar w:fldCharType="end"/>
      </w:r>
      <w:r>
        <w:t xml:space="preserve"> introduces our framework for provenance gathering</w:t>
      </w:r>
      <w:r w:rsidRPr="00975E62">
        <w:t xml:space="preserve">. Section </w:t>
      </w:r>
      <w:r w:rsidR="006E7DC7">
        <w:fldChar w:fldCharType="begin"/>
      </w:r>
      <w:r>
        <w:instrText xml:space="preserve"> REF _Ref350269138 \r \h </w:instrText>
      </w:r>
      <w:r w:rsidR="006E7DC7">
        <w:fldChar w:fldCharType="separate"/>
      </w:r>
      <w:r w:rsidR="006663EA">
        <w:t>5</w:t>
      </w:r>
      <w:r w:rsidR="006E7DC7">
        <w:fldChar w:fldCharType="end"/>
      </w:r>
      <w:r>
        <w:t xml:space="preserve"> </w:t>
      </w:r>
      <w:r w:rsidRPr="00975E62">
        <w:t xml:space="preserve">presents </w:t>
      </w:r>
      <w:r w:rsidR="00E1519A">
        <w:t>our approach for</w:t>
      </w:r>
      <w:r w:rsidR="00E1519A" w:rsidRPr="00975E62">
        <w:t xml:space="preserve"> </w:t>
      </w:r>
      <w:r w:rsidRPr="00975E62">
        <w:t xml:space="preserve">provenance </w:t>
      </w:r>
      <w:r w:rsidR="00E1519A">
        <w:t>visualization through</w:t>
      </w:r>
      <w:r w:rsidRPr="00975E62">
        <w:t xml:space="preserve"> graph</w:t>
      </w:r>
      <w:r w:rsidR="00E1519A">
        <w:t>s</w:t>
      </w:r>
      <w:r w:rsidRPr="00975E62">
        <w:t xml:space="preserve">. Section </w:t>
      </w:r>
      <w:r w:rsidR="006E7DC7">
        <w:fldChar w:fldCharType="begin"/>
      </w:r>
      <w:r w:rsidR="00BA4CB1">
        <w:instrText xml:space="preserve"> REF _Ref350607599 \r \h </w:instrText>
      </w:r>
      <w:r w:rsidR="006E7DC7">
        <w:fldChar w:fldCharType="separate"/>
      </w:r>
      <w:r w:rsidR="006663EA">
        <w:t>6</w:t>
      </w:r>
      <w:r w:rsidR="006E7DC7">
        <w:fldChar w:fldCharType="end"/>
      </w:r>
      <w:r w:rsidR="00BA4CB1">
        <w:t xml:space="preserve"> </w:t>
      </w:r>
      <w:r w:rsidRPr="00975E62">
        <w:t xml:space="preserve">presents </w:t>
      </w:r>
      <w:r>
        <w:t>the adoption of provenance visualization in software engineering</w:t>
      </w:r>
      <w:r w:rsidRPr="00975E62">
        <w:t xml:space="preserve">. Finally, Section </w:t>
      </w:r>
      <w:fldSimple w:instr=" REF _Ref341897928 \r \h  \* MERGEFORMAT ">
        <w:r w:rsidR="006663EA">
          <w:t>7</w:t>
        </w:r>
      </w:fldSimple>
      <w:r w:rsidRPr="00975E62">
        <w:t xml:space="preserve"> presents the conclusions of this work and points out some future work.</w:t>
      </w:r>
    </w:p>
    <w:p w:rsidR="00B34235" w:rsidRPr="00A03E84" w:rsidRDefault="00B34235" w:rsidP="001B2D5E">
      <w:pPr>
        <w:pStyle w:val="heading1"/>
      </w:pPr>
      <w:bookmarkStart w:id="11" w:name="_Ref350269111"/>
      <w:r>
        <w:t>Related Work</w:t>
      </w:r>
      <w:bookmarkEnd w:id="11"/>
    </w:p>
    <w:p w:rsidR="002C166C" w:rsidRPr="001B2D5E" w:rsidRDefault="00C87BCE" w:rsidP="00A41C8B">
      <w:pPr>
        <w:pStyle w:val="p1a"/>
      </w:pPr>
      <w:r w:rsidRPr="001B2D5E">
        <w:t>O</w:t>
      </w:r>
      <w:r w:rsidR="002C166C" w:rsidRPr="001B2D5E">
        <w:t xml:space="preserve">ur work </w:t>
      </w:r>
      <w:ins w:id="12" w:author="Kohwalter" w:date="2013-05-17T13:11:00Z">
        <w:r w:rsidR="00595D6A">
          <w:t xml:space="preserve">also </w:t>
        </w:r>
      </w:ins>
      <w:r w:rsidRPr="001B2D5E">
        <w:t>provides support to</w:t>
      </w:r>
      <w:r w:rsidR="002C166C" w:rsidRPr="001B2D5E">
        <w:t xml:space="preserve"> understand how students performed </w:t>
      </w:r>
      <w:r w:rsidRPr="001B2D5E">
        <w:t>when</w:t>
      </w:r>
      <w:r w:rsidR="002C166C" w:rsidRPr="001B2D5E">
        <w:t xml:space="preserve"> learning via software engineering games. This way, our related works is dual: software eng</w:t>
      </w:r>
      <w:r w:rsidR="002C166C" w:rsidRPr="001B2D5E">
        <w:t>i</w:t>
      </w:r>
      <w:r w:rsidR="002C166C" w:rsidRPr="001B2D5E">
        <w:t xml:space="preserve">neering games and game flow analysis. </w:t>
      </w:r>
      <w:r w:rsidRPr="001B2D5E">
        <w:t xml:space="preserve">Our next </w:t>
      </w:r>
      <w:r w:rsidR="00211229" w:rsidRPr="001B2D5E">
        <w:t>three</w:t>
      </w:r>
      <w:r w:rsidRPr="001B2D5E">
        <w:t xml:space="preserve"> paragraphs introduce </w:t>
      </w:r>
      <w:r w:rsidR="00A831F5" w:rsidRPr="001B2D5E">
        <w:t>two po</w:t>
      </w:r>
      <w:r w:rsidR="00A831F5" w:rsidRPr="001B2D5E">
        <w:t>p</w:t>
      </w:r>
      <w:r w:rsidR="00A831F5" w:rsidRPr="001B2D5E">
        <w:lastRenderedPageBreak/>
        <w:t>ular software engineering games and the rest of the section discusses the existing support for game flow analyses.</w:t>
      </w:r>
    </w:p>
    <w:p w:rsidR="008B6C48" w:rsidRPr="00A41C8B" w:rsidRDefault="00B34235" w:rsidP="00A41C8B">
      <w:pPr>
        <w:ind w:firstLine="216"/>
      </w:pPr>
      <w:r w:rsidRPr="00A41C8B">
        <w:t xml:space="preserve">In </w:t>
      </w:r>
      <w:r w:rsidR="006E7DC7" w:rsidRPr="00A41C8B">
        <w:fldChar w:fldCharType="begin"/>
      </w:r>
      <w:r w:rsidR="001D0247" w:rsidRPr="00A41C8B">
        <w:instrText xml:space="preserve"> ADDIN ZOTERO_ITEM CSL_CITATION {"citationID":"7pdIiGGS","properties":{"formattedCitation":"[2]","plainCitation":"[2]"},"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Engineering(ICSE)","page":"614-621","source":"CTX","shortTitle":"Problems and Programmers","author":[{"family":"Baker","given":"Alex"},{"family":"Navarro","given":"Emily"},{"family":"van der Hoek","given":"André"}],"issued":{"date-parts":[["2003"]]}},"label":"page"}],"schema":"https://github.com/citation-style-language/schema/raw/master/csl-citation.json"} </w:instrText>
      </w:r>
      <w:r w:rsidR="006E7DC7" w:rsidRPr="00A41C8B">
        <w:fldChar w:fldCharType="separate"/>
      </w:r>
      <w:r w:rsidR="001D0247" w:rsidRPr="00A41C8B">
        <w:t>[2]</w:t>
      </w:r>
      <w:r w:rsidR="006E7DC7" w:rsidRPr="00A41C8B">
        <w:fldChar w:fldCharType="end"/>
      </w:r>
      <w:r w:rsidRPr="00A41C8B">
        <w:t xml:space="preserve">, </w:t>
      </w:r>
      <w:r w:rsidR="008B6C48" w:rsidRPr="00A41C8B">
        <w:t xml:space="preserve">the authors </w:t>
      </w:r>
      <w:r w:rsidR="0018450E" w:rsidRPr="00A41C8B">
        <w:t>present</w:t>
      </w:r>
      <w:r w:rsidR="008B6C48" w:rsidRPr="00A41C8B">
        <w:t xml:space="preserve"> </w:t>
      </w:r>
      <w:r w:rsidRPr="00A41C8B">
        <w:t>a software engineering card game</w:t>
      </w:r>
      <w:r w:rsidR="008B6C48" w:rsidRPr="00A41C8B">
        <w:t xml:space="preserve"> called </w:t>
      </w:r>
      <w:r w:rsidR="00A600B9" w:rsidRPr="00A41C8B">
        <w:t>Problems and Programmers</w:t>
      </w:r>
      <w:r w:rsidR="008B6C48" w:rsidRPr="00A41C8B">
        <w:t xml:space="preserve">. The focus is teaching software engineering through a simulation of </w:t>
      </w:r>
      <w:r w:rsidR="00A831F5" w:rsidRPr="00A41C8B">
        <w:t xml:space="preserve">the </w:t>
      </w:r>
      <w:r w:rsidR="008B6C48" w:rsidRPr="00A41C8B">
        <w:t>software development process from conception to completion. T</w:t>
      </w:r>
      <w:r w:rsidRPr="00A41C8B">
        <w:t xml:space="preserve">he </w:t>
      </w:r>
      <w:r w:rsidR="008B6C48" w:rsidRPr="00A41C8B">
        <w:t>players learn ta</w:t>
      </w:r>
      <w:r w:rsidR="008B6C48" w:rsidRPr="00A41C8B">
        <w:t>c</w:t>
      </w:r>
      <w:r w:rsidR="008B6C48" w:rsidRPr="00A41C8B">
        <w:t>tics to avoid problems during the development of the product while</w:t>
      </w:r>
      <w:r w:rsidR="003D53FE" w:rsidRPr="00A41C8B">
        <w:t>,</w:t>
      </w:r>
      <w:r w:rsidR="008B6C48" w:rsidRPr="00A41C8B">
        <w:t xml:space="preserve"> at the same time</w:t>
      </w:r>
      <w:r w:rsidR="003D53FE" w:rsidRPr="00A41C8B">
        <w:t>,</w:t>
      </w:r>
      <w:r w:rsidRPr="00A41C8B">
        <w:t xml:space="preserve"> compet</w:t>
      </w:r>
      <w:r w:rsidR="008B6C48" w:rsidRPr="00A41C8B">
        <w:t>ing</w:t>
      </w:r>
      <w:r w:rsidRPr="00A41C8B">
        <w:t xml:space="preserve"> with each other in order to complete their respective pro</w:t>
      </w:r>
      <w:r w:rsidR="008B6C48" w:rsidRPr="00A41C8B">
        <w:t>ducts</w:t>
      </w:r>
      <w:r w:rsidRPr="00A41C8B">
        <w:t xml:space="preserve"> in less time. It rewards those that follow software engineering concepts </w:t>
      </w:r>
      <w:r w:rsidR="00446A3A" w:rsidRPr="00A41C8B">
        <w:t>and</w:t>
      </w:r>
      <w:r w:rsidRPr="00A41C8B">
        <w:t xml:space="preserve"> penaliz</w:t>
      </w:r>
      <w:r w:rsidR="00446A3A" w:rsidRPr="00A41C8B">
        <w:t>e</w:t>
      </w:r>
      <w:r w:rsidRPr="00A41C8B">
        <w:t xml:space="preserve"> those that try quicker and riskier approaches. </w:t>
      </w:r>
    </w:p>
    <w:p w:rsidR="00211229" w:rsidRPr="00A41C8B" w:rsidRDefault="00B34235" w:rsidP="00A41C8B">
      <w:pPr>
        <w:ind w:firstLine="216"/>
      </w:pPr>
      <w:r w:rsidRPr="00A41C8B">
        <w:t xml:space="preserve">In </w:t>
      </w:r>
      <w:r w:rsidR="006E7DC7" w:rsidRPr="00A41C8B">
        <w:fldChar w:fldCharType="begin"/>
      </w:r>
      <w:r w:rsidR="001D0247" w:rsidRPr="00A41C8B">
        <w:instrText xml:space="preserve"> ADDIN ZOTERO_ITEM CSL_CITATION {"citationID":"2i0bop5qpk","properties":{"formattedCitation":"[3]","plainCitation":"[3]"},"citationItems":[{"id":113,"uris":["http://zotero.org/users/1122386/items/Q36ME54Z"],"uri":["http://zotero.org/users/1122386/items/Q36ME54Z"],"itemData":{"id":113,"type":"thesis","title":"Simse: a software engineering simulation environment for software process education","publisher":"California State University at Long Beach","publisher-place":"Long Beach, CA, USA","source":"ACM Digital Library","event-place":"Long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general.","note":"AAI3243955","shortTitle":"Simse","author":[{"family":"Navarro","given":"Emily"}],"issued":{"date-parts":[["2006"]]}}}],"schema":"https://github.com/citation-style-language/schema/raw/master/csl-citation.json"} </w:instrText>
      </w:r>
      <w:r w:rsidR="006E7DC7" w:rsidRPr="00A41C8B">
        <w:fldChar w:fldCharType="separate"/>
      </w:r>
      <w:r w:rsidR="001D0247" w:rsidRPr="00A41C8B">
        <w:t>[3]</w:t>
      </w:r>
      <w:r w:rsidR="006E7DC7" w:rsidRPr="00A41C8B">
        <w:fldChar w:fldCharType="end"/>
      </w:r>
      <w:r w:rsidRPr="00A41C8B">
        <w:t xml:space="preserve">, </w:t>
      </w:r>
      <w:r w:rsidR="008B6C48" w:rsidRPr="00A41C8B">
        <w:t xml:space="preserve">the authors </w:t>
      </w:r>
      <w:r w:rsidR="0018450E" w:rsidRPr="00A41C8B">
        <w:t>present</w:t>
      </w:r>
      <w:r w:rsidR="008B6C48" w:rsidRPr="00A41C8B">
        <w:t xml:space="preserve"> a simulation game called </w:t>
      </w:r>
      <w:proofErr w:type="spellStart"/>
      <w:r w:rsidR="00A600B9" w:rsidRPr="00A41C8B">
        <w:t>SimSE</w:t>
      </w:r>
      <w:proofErr w:type="spellEnd"/>
      <w:r w:rsidR="008B6C48" w:rsidRPr="00A41C8B">
        <w:t>.</w:t>
      </w:r>
      <w:r w:rsidRPr="00A41C8B">
        <w:t xml:space="preserve"> </w:t>
      </w:r>
      <w:r w:rsidR="008B6C48" w:rsidRPr="00A41C8B">
        <w:t>In it, t</w:t>
      </w:r>
      <w:r w:rsidRPr="00A41C8B">
        <w:t xml:space="preserve">he </w:t>
      </w:r>
      <w:r w:rsidR="008B6C48" w:rsidRPr="00A41C8B">
        <w:t>player a</w:t>
      </w:r>
      <w:r w:rsidR="008B6C48" w:rsidRPr="00A41C8B">
        <w:t>s</w:t>
      </w:r>
      <w:r w:rsidR="008B6C48" w:rsidRPr="00A41C8B">
        <w:t xml:space="preserve">sumes the position of </w:t>
      </w:r>
      <w:r w:rsidR="00B719AF" w:rsidRPr="00A41C8B">
        <w:t xml:space="preserve">a </w:t>
      </w:r>
      <w:r w:rsidR="008B6C48" w:rsidRPr="00A41C8B">
        <w:t>project manager and has</w:t>
      </w:r>
      <w:r w:rsidRPr="00A41C8B">
        <w:t xml:space="preserve"> to manage the software development. The </w:t>
      </w:r>
      <w:r w:rsidR="00694F71" w:rsidRPr="00A41C8B">
        <w:t>fundamental goal</w:t>
      </w:r>
      <w:r w:rsidRPr="00A41C8B">
        <w:t xml:space="preserve"> of this game is </w:t>
      </w:r>
      <w:r w:rsidR="00694F71" w:rsidRPr="00A41C8B">
        <w:t>allowing customization of the simulated process model</w:t>
      </w:r>
      <w:r w:rsidR="00B719AF" w:rsidRPr="00A41C8B">
        <w:t xml:space="preserve"> to be</w:t>
      </w:r>
      <w:r w:rsidR="008B6C48" w:rsidRPr="00A41C8B">
        <w:t xml:space="preserve"> used by tu</w:t>
      </w:r>
      <w:r w:rsidR="00694F71" w:rsidRPr="00A41C8B">
        <w:t>tors during the presentation of</w:t>
      </w:r>
      <w:r w:rsidR="00FB0387" w:rsidRPr="00A41C8B">
        <w:t xml:space="preserve"> </w:t>
      </w:r>
      <w:r w:rsidR="008B6C48" w:rsidRPr="00A41C8B">
        <w:t>content</w:t>
      </w:r>
      <w:r w:rsidR="00694F71" w:rsidRPr="00A41C8B">
        <w:t xml:space="preserve"> related to software life cycle</w:t>
      </w:r>
      <w:r w:rsidRPr="00A41C8B">
        <w:t>.</w:t>
      </w:r>
      <w:r w:rsidR="00C3557A" w:rsidRPr="00A41C8B">
        <w:t xml:space="preserve"> </w:t>
      </w:r>
    </w:p>
    <w:p w:rsidR="00B34235" w:rsidRPr="001B2D5E" w:rsidRDefault="004D72B8" w:rsidP="00A41C8B">
      <w:r w:rsidRPr="001B2D5E">
        <w:t>These two games, among many others, assume a “learn by experience” process, but</w:t>
      </w:r>
      <w:r w:rsidR="00C3557A" w:rsidRPr="001B2D5E">
        <w:t xml:space="preserve"> </w:t>
      </w:r>
      <w:r w:rsidRPr="001B2D5E">
        <w:t>none</w:t>
      </w:r>
      <w:r w:rsidR="00C3557A" w:rsidRPr="001B2D5E">
        <w:t xml:space="preserve"> </w:t>
      </w:r>
      <w:r w:rsidRPr="001B2D5E">
        <w:t>support</w:t>
      </w:r>
      <w:r w:rsidR="00C3557A" w:rsidRPr="001B2D5E">
        <w:t xml:space="preserve"> </w:t>
      </w:r>
      <w:r w:rsidR="00C82852" w:rsidRPr="001B2D5E">
        <w:t xml:space="preserve">on-the-fly or </w:t>
      </w:r>
      <w:r w:rsidRPr="001B2D5E">
        <w:t xml:space="preserve">post-mortem </w:t>
      </w:r>
      <w:r w:rsidR="00C3557A" w:rsidRPr="001B2D5E">
        <w:t>game flow analysis</w:t>
      </w:r>
      <w:r w:rsidR="00FD5EB3" w:rsidRPr="001B2D5E">
        <w:t xml:space="preserve">. This type of game flow analysis </w:t>
      </w:r>
      <w:r w:rsidR="007A4768" w:rsidRPr="001B2D5E">
        <w:t>is a key element to validate assumptions created by the student during the “learn by experience” process</w:t>
      </w:r>
      <w:ins w:id="13" w:author="Kohwalter" w:date="2013-05-17T18:38:00Z">
        <w:r w:rsidR="00B71B57">
          <w:t xml:space="preserve">, or to detect symptoms of </w:t>
        </w:r>
      </w:ins>
      <w:ins w:id="14" w:author="Kohwalter" w:date="2013-05-17T18:39:00Z">
        <w:r w:rsidR="00941287">
          <w:t>the</w:t>
        </w:r>
      </w:ins>
      <w:ins w:id="15" w:author="Kohwalter" w:date="2013-05-17T18:38:00Z">
        <w:r w:rsidR="00B71B57">
          <w:t xml:space="preserve"> </w:t>
        </w:r>
        <w:proofErr w:type="spellStart"/>
        <w:r w:rsidR="00B71B57">
          <w:t>gameplay</w:t>
        </w:r>
        <w:proofErr w:type="spellEnd"/>
        <w:r w:rsidR="00B71B57">
          <w:t xml:space="preserve"> design</w:t>
        </w:r>
      </w:ins>
      <w:r w:rsidR="00C3557A" w:rsidRPr="001B2D5E">
        <w:t>.</w:t>
      </w:r>
    </w:p>
    <w:p w:rsidR="00B34235" w:rsidRPr="001B2D5E" w:rsidRDefault="001E0B08" w:rsidP="00A41C8B">
      <w:r w:rsidRPr="001B2D5E">
        <w:t xml:space="preserve">In the digital game domain, </w:t>
      </w:r>
      <w:r w:rsidR="00B34235" w:rsidRPr="001B2D5E">
        <w:t xml:space="preserve">Warren </w:t>
      </w:r>
      <w:r w:rsidR="006E7DC7" w:rsidRPr="001B2D5E">
        <w:fldChar w:fldCharType="begin"/>
      </w:r>
      <w:r w:rsidR="003B42C1">
        <w:instrText xml:space="preserve"> ADDIN ZOTERO_ITEM CSL_CITATION {"citationID":"8tpngnbjn","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6E7DC7" w:rsidRPr="001B2D5E">
        <w:fldChar w:fldCharType="separate"/>
      </w:r>
      <w:r w:rsidR="003B42C1" w:rsidRPr="003B42C1">
        <w:t>[8]</w:t>
      </w:r>
      <w:r w:rsidR="006E7DC7" w:rsidRPr="001B2D5E">
        <w:fldChar w:fldCharType="end"/>
      </w:r>
      <w:r w:rsidR="00B34235" w:rsidRPr="001B2D5E">
        <w:t xml:space="preserve"> proposes an informal method to analyze the game flow using a flow graph, mapping game actions and resources to vert</w:t>
      </w:r>
      <w:r w:rsidR="00967983">
        <w:t>ices</w:t>
      </w:r>
      <w:r w:rsidR="00B34235" w:rsidRPr="001B2D5E">
        <w:t xml:space="preserve">. By his definition, resources are dimensions of the game state which are quantifiable, while actions are rules of the game that allowed the conversion of one resource to another. </w:t>
      </w:r>
      <w:proofErr w:type="spellStart"/>
      <w:r w:rsidR="00B34235" w:rsidRPr="001B2D5E">
        <w:t>Consalvo</w:t>
      </w:r>
      <w:proofErr w:type="spellEnd"/>
      <w:r w:rsidR="00B34235" w:rsidRPr="001B2D5E">
        <w:t xml:space="preserve"> </w:t>
      </w:r>
      <w:r w:rsidR="006E7DC7" w:rsidRPr="001B2D5E">
        <w:fldChar w:fldCharType="begin"/>
      </w:r>
      <w:r w:rsidR="003B42C1">
        <w:instrText xml:space="preserve"> ADDIN ZOTERO_ITEM CSL_CITATION {"citationID":"1cmlnqfv8g","properties":{"formattedCitation":"[9]","plainCitation":"[9]"},"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ISSN":"1604-7982","author":[{"family":"Consalvo","given":"MIa"},{"family":"Dutton","given":"Nathan"}],"issued":{"date-parts":[["2006",12]]}}}],"schema":"https://github.com/citation-style-language/schema/raw/master/csl-citation.json"} </w:instrText>
      </w:r>
      <w:r w:rsidR="006E7DC7" w:rsidRPr="001B2D5E">
        <w:fldChar w:fldCharType="separate"/>
      </w:r>
      <w:r w:rsidR="003B42C1" w:rsidRPr="003B42C1">
        <w:t>[9]</w:t>
      </w:r>
      <w:r w:rsidR="006E7DC7" w:rsidRPr="001B2D5E">
        <w:fldChar w:fldCharType="end"/>
      </w:r>
      <w:r w:rsidR="00B34235" w:rsidRPr="001B2D5E">
        <w:t xml:space="preserve"> presents a more formal approach based on metrics collected during the game session, creating a </w:t>
      </w:r>
      <w:proofErr w:type="spellStart"/>
      <w:r w:rsidR="00B34235" w:rsidRPr="001B2D5E">
        <w:t>gameplay</w:t>
      </w:r>
      <w:proofErr w:type="spellEnd"/>
      <w:r w:rsidR="00B34235" w:rsidRPr="001B2D5E">
        <w:t xml:space="preserve"> log to identify events caused by player choices. Another method, called </w:t>
      </w:r>
      <w:proofErr w:type="spellStart"/>
      <w:r w:rsidR="00B34235" w:rsidRPr="009D04F9">
        <w:rPr>
          <w:i/>
        </w:rPr>
        <w:t>Playtracer</w:t>
      </w:r>
      <w:proofErr w:type="spellEnd"/>
      <w:r w:rsidR="00B34235" w:rsidRPr="001B2D5E">
        <w:t xml:space="preserve"> </w:t>
      </w:r>
      <w:r w:rsidR="006E7DC7" w:rsidRPr="001B2D5E">
        <w:fldChar w:fldCharType="begin"/>
      </w:r>
      <w:r w:rsidR="003B42C1">
        <w:instrText xml:space="preserve"> ADDIN ZOTERO_ITEM CSL_CITATION {"citationID":"r3tv92mab","properties":{"formattedCitation":"[10]","plainCitation":"[10]"},"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USA","page":"1–8","source":"ACM Digital Library","event-place":"New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date-parts":[["2010"]]},"accessed":{"date-parts":[["2012",9,14]]}}}],"schema":"https://github.com/citation-style-language/schema/raw/master/csl-citation.json"} </w:instrText>
      </w:r>
      <w:r w:rsidR="006E7DC7" w:rsidRPr="001B2D5E">
        <w:fldChar w:fldCharType="separate"/>
      </w:r>
      <w:r w:rsidR="003B42C1" w:rsidRPr="003B42C1">
        <w:t>[10]</w:t>
      </w:r>
      <w:r w:rsidR="006E7DC7" w:rsidRPr="001B2D5E">
        <w:fldChar w:fldCharType="end"/>
      </w:r>
      <w:r w:rsidR="00B34235" w:rsidRPr="001B2D5E">
        <w:t xml:space="preserve">, offers a way to visually analyze play steps, providing detailed visual representation of the actions taken by the player through the game. </w:t>
      </w:r>
    </w:p>
    <w:p w:rsidR="00B34235" w:rsidRPr="001B2D5E" w:rsidRDefault="00B34235" w:rsidP="00A41C8B">
      <w:r w:rsidRPr="001B2D5E">
        <w:t xml:space="preserve">Besides </w:t>
      </w:r>
      <w:r w:rsidR="006E7DC7" w:rsidRPr="001B2D5E">
        <w:fldChar w:fldCharType="begin"/>
      </w:r>
      <w:r w:rsidR="003B42C1">
        <w:instrText xml:space="preserve"> ADDIN ZOTERO_ITEM CSL_CITATION {"citationID":"10lu9pp5ho","properties":{"formattedCitation":"[8]","plainCitation":"[8]"},"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date-parts":[["2011",10]]},"accessed":{"date-parts":[["2012",10,19]]}}}],"schema":"https://github.com/citation-style-language/schema/raw/master/csl-citation.json"} </w:instrText>
      </w:r>
      <w:r w:rsidR="006E7DC7" w:rsidRPr="001B2D5E">
        <w:fldChar w:fldCharType="separate"/>
      </w:r>
      <w:r w:rsidR="003B42C1" w:rsidRPr="003B42C1">
        <w:t>[8]</w:t>
      </w:r>
      <w:r w:rsidR="006E7DC7" w:rsidRPr="001B2D5E">
        <w:fldChar w:fldCharType="end"/>
      </w:r>
      <w:r w:rsidRPr="001B2D5E">
        <w:t>, which is superficially described in a blog, the other two methods are developer-oriented, meaning that they aim to improve the quality of the game by providing feedback to the development team. Due to that, we could not find any co</w:t>
      </w:r>
      <w:r w:rsidRPr="001B2D5E">
        <w:t>n</w:t>
      </w:r>
      <w:r w:rsidRPr="001B2D5E">
        <w:t>crete solution to provide feedback to the player.</w:t>
      </w:r>
    </w:p>
    <w:p w:rsidR="00B34235" w:rsidRPr="001B2D5E" w:rsidRDefault="00B34235" w:rsidP="00A41C8B">
      <w:r w:rsidRPr="001B2D5E">
        <w:t xml:space="preserve">Another method that analyzes a story in the field of interactive storytelling </w:t>
      </w:r>
      <w:r w:rsidR="006E7DC7" w:rsidRPr="001B2D5E">
        <w:fldChar w:fldCharType="begin"/>
      </w:r>
      <w:r w:rsidR="003B42C1">
        <w:instrText xml:space="preserve"> ADDIN ZOTERO_ITEM CSL_CITATION {"citationID":"fxVff8dW","properties":{"formattedCitation":"[11]","plainCitation":"[11]"},"citationItems":[{"id":107,"uris":["http://zotero.org/users/1122386/items/QUB9E4C2"],"uri":["http://zotero.org/users/1122386/items/QUB9E4C2"],"itemData":{"id":107,"type":"article-journal","title":"Character-based interactive storytelling","container-title":"IEEE Intelligent Systems","page":"17 - 24","volume":"17","issue":"4","source":"IEEE Xplore","abstract":"Interactive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ISSN":"1541-1672","author":[{"family":"Cavazza","given":"M."},{"family":"Charles","given":"F."},{"family":"Mead","given":"S.J."}],"issued":{"date-parts":[["2002",8]]}}}],"schema":"https://github.com/citation-style-language/schema/raw/master/csl-citation.json"} </w:instrText>
      </w:r>
      <w:r w:rsidR="006E7DC7" w:rsidRPr="001B2D5E">
        <w:fldChar w:fldCharType="separate"/>
      </w:r>
      <w:r w:rsidR="003B42C1" w:rsidRPr="003B42C1">
        <w:t>[11]</w:t>
      </w:r>
      <w:r w:rsidR="006E7DC7" w:rsidRPr="001B2D5E">
        <w:fldChar w:fldCharType="end"/>
      </w:r>
      <w:r w:rsidRPr="001B2D5E">
        <w:t xml:space="preserve"> was presented in </w:t>
      </w:r>
      <w:r w:rsidR="006E7DC7" w:rsidRPr="001B2D5E">
        <w:fldChar w:fldCharType="begin"/>
      </w:r>
      <w:r w:rsidR="003B42C1">
        <w:instrText xml:space="preserve"> ADDIN ZOTERO_ITEM CSL_CITATION {"citationID":"6Ne6atQZ","properties":{"formattedCitation":"[12]","plainCitation":"[12]"},"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(SBGAMES)","page":"175 -184","source":"IEEE Xplore","event":"2009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Silva","given":"F.S.C."}],"issued":{"date-parts":[["2009",10]]}}}],"schema":"https://github.com/citation-style-language/schema/raw/master/csl-citation.json"} </w:instrText>
      </w:r>
      <w:r w:rsidR="006E7DC7" w:rsidRPr="001B2D5E">
        <w:fldChar w:fldCharType="separate"/>
      </w:r>
      <w:r w:rsidR="003B42C1" w:rsidRPr="003B42C1">
        <w:t>[12]</w:t>
      </w:r>
      <w:r w:rsidR="006E7DC7" w:rsidRPr="001B2D5E">
        <w:fldChar w:fldCharType="end"/>
      </w:r>
      <w:r w:rsidRPr="001B2D5E">
        <w:t xml:space="preserve">. This method organize the story using PNF networks </w:t>
      </w:r>
      <w:r w:rsidR="006E7DC7" w:rsidRPr="001B2D5E">
        <w:fldChar w:fldCharType="begin"/>
      </w:r>
      <w:r w:rsidR="003B42C1">
        <w:instrText xml:space="preserve"> ADDIN ZOTERO_ITEM CSL_CITATION {"citationID":"asqhtsdah","properties":{"formattedCitation":"[13]","plainCitation":"[13]"},"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Proceedings","page":"898 -904","source":"IEEE Xplore","event":"1998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situations","DOI":"10.1109/CVPR.1998.698711","author":[{"family":"Pinhanez","given":"C.S."},{"family":"Bobick","given":"A.F."}],"issued":{"date-parts":[["1998",6]]}}}],"schema":"https://github.com/citation-style-language/schema/raw/master/csl-citation.json"} </w:instrText>
      </w:r>
      <w:r w:rsidR="006E7DC7" w:rsidRPr="001B2D5E">
        <w:fldChar w:fldCharType="separate"/>
      </w:r>
      <w:r w:rsidR="003B42C1" w:rsidRPr="003B42C1">
        <w:t>[13]</w:t>
      </w:r>
      <w:r w:rsidR="006E7DC7" w:rsidRPr="001B2D5E">
        <w:fldChar w:fldCharType="end"/>
      </w:r>
      <w:r w:rsidRPr="001B2D5E">
        <w:t>, re</w:t>
      </w:r>
      <w:r w:rsidRPr="001B2D5E">
        <w:t>p</w:t>
      </w:r>
      <w:r w:rsidRPr="001B2D5E">
        <w:t>resenting the temporal structure of the events that make up the plot. This structure can also be used in the generation of new events to the story, but is restricted to temporal coherence between the game events, without providing insights of positive or neg</w:t>
      </w:r>
      <w:r w:rsidRPr="001B2D5E">
        <w:t>a</w:t>
      </w:r>
      <w:r w:rsidRPr="001B2D5E">
        <w:t>tive reinforcements.</w:t>
      </w:r>
    </w:p>
    <w:p w:rsidR="00B34235" w:rsidRPr="00975E62" w:rsidRDefault="00B34235" w:rsidP="001B2D5E">
      <w:pPr>
        <w:pStyle w:val="heading1"/>
      </w:pPr>
      <w:bookmarkStart w:id="16" w:name="_Ref350269125"/>
      <w:r>
        <w:t>Provenance</w:t>
      </w:r>
      <w:bookmarkEnd w:id="16"/>
    </w:p>
    <w:p w:rsidR="00B34235" w:rsidRPr="001B2D5E" w:rsidRDefault="00B34235" w:rsidP="00A41C8B">
      <w:pPr>
        <w:pStyle w:val="p1a"/>
      </w:pPr>
      <w:r w:rsidRPr="001B2D5E">
        <w:t>Provenance is well understood in the context of art or digital libraries, where it r</w:t>
      </w:r>
      <w:r w:rsidRPr="001B2D5E">
        <w:t>e</w:t>
      </w:r>
      <w:r w:rsidRPr="001B2D5E">
        <w:t xml:space="preserve">spectively refers to the documented history of an art object, or the documentation of processes in a digital object's life cycle. In 2006, at the </w:t>
      </w:r>
      <w:r w:rsidR="006E7DC7" w:rsidRPr="006E7DC7">
        <w:rPr>
          <w:i/>
          <w:rPrChange w:id="17" w:author="Kohwalter" w:date="2013-05-17T12:09:00Z">
            <w:rPr/>
          </w:rPrChange>
        </w:rPr>
        <w:t>International Provenance and Annotation Workshop</w:t>
      </w:r>
      <w:r w:rsidRPr="001B2D5E">
        <w:t xml:space="preserve"> (IPAW)</w:t>
      </w:r>
      <w:r w:rsidR="00FC70DE">
        <w:t xml:space="preserve"> </w:t>
      </w:r>
      <w:r w:rsidR="006E7DC7">
        <w:fldChar w:fldCharType="begin"/>
      </w:r>
      <w:r w:rsidR="00FC70DE">
        <w:instrText xml:space="preserve"> ADDIN ZOTERO_ITEM CSL_CITATION {"citationID":"2q6quls357","properties":{"formattedCitation":"[14]","plainCitation":"[14]"},"citationItems":[{"id":136,"uris":["http://zotero.org/users/1122386/items/X4XTRDRT"],"uri":["http://zotero.org/users/1122386/items/X4XTRDRT"],"itemData":{"id":136,"type":"webpage","title":"IPAW","URL":"http://www.ipaw.info/","author":[{"family":"Moreau","given":"Luc"},{"family":"Foster","given":"Ian"},{"family":"Freire","given":"Juliana"},{"family":"Frew","given":"James"},{"family":"Groth","given":"Paul"},{"family":"McGuiness","given":"Deborah"}],"issued":{"date-parts":[["2002"]]},"accessed":{"date-parts":[["2013",4,2]]}}}],"schema":"https://github.com/citation-style-language/schema/raw/master/csl-citation.json"} </w:instrText>
      </w:r>
      <w:r w:rsidR="006E7DC7">
        <w:fldChar w:fldCharType="separate"/>
      </w:r>
      <w:r w:rsidR="00FC70DE" w:rsidRPr="00FC70DE">
        <w:t>[14]</w:t>
      </w:r>
      <w:r w:rsidR="006E7DC7">
        <w:fldChar w:fldCharType="end"/>
      </w:r>
      <w:r w:rsidRPr="001B2D5E">
        <w:t xml:space="preserve">, the participants were interested in the issues of </w:t>
      </w:r>
      <w:r w:rsidRPr="001B2D5E">
        <w:lastRenderedPageBreak/>
        <w:t xml:space="preserve">data provenance, documentation, derivation, and annotation. As a result, the </w:t>
      </w:r>
      <w:r w:rsidR="006E7DC7" w:rsidRPr="006E7DC7">
        <w:rPr>
          <w:i/>
          <w:rPrChange w:id="18" w:author="Kohwalter" w:date="2013-05-17T12:09:00Z">
            <w:rPr/>
          </w:rPrChange>
        </w:rPr>
        <w:t xml:space="preserve">Open Provenance Model </w:t>
      </w:r>
      <w:r w:rsidRPr="001B2D5E">
        <w:t xml:space="preserve">(OPM) </w:t>
      </w:r>
      <w:r w:rsidR="006E7DC7" w:rsidRPr="001B2D5E">
        <w:fldChar w:fldCharType="begin"/>
      </w:r>
      <w:r w:rsidR="00FC70DE">
        <w:instrText xml:space="preserve"> ADDIN ZOTERO_ITEM CSL_CITATION {"citationID":"riTykUD2","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instrText>
      </w:r>
      <w:r w:rsidR="006E7DC7" w:rsidRPr="001B2D5E">
        <w:fldChar w:fldCharType="separate"/>
      </w:r>
      <w:r w:rsidR="00FC70DE" w:rsidRPr="00FC70DE">
        <w:t>[15]</w:t>
      </w:r>
      <w:r w:rsidR="006E7DC7" w:rsidRPr="001B2D5E">
        <w:fldChar w:fldCharType="end"/>
      </w:r>
      <w:r w:rsidRPr="001B2D5E">
        <w:t xml:space="preserve"> was created </w:t>
      </w:r>
      <w:del w:id="19" w:author="Kohwalter" w:date="2013-05-17T12:09:00Z">
        <w:r w:rsidRPr="001B2D5E" w:rsidDel="00FC70DE">
          <w:delText xml:space="preserve">at </w:delText>
        </w:r>
      </w:del>
      <w:ins w:id="20" w:author="Kohwalter" w:date="2013-05-17T12:09:00Z">
        <w:r w:rsidR="00FC70DE">
          <w:t>during</w:t>
        </w:r>
        <w:r w:rsidR="00FC70DE" w:rsidRPr="001B2D5E">
          <w:t xml:space="preserve"> </w:t>
        </w:r>
      </w:ins>
      <w:r w:rsidRPr="001B2D5E">
        <w:t xml:space="preserve">the </w:t>
      </w:r>
      <w:r w:rsidR="006E7DC7" w:rsidRPr="006E7DC7">
        <w:rPr>
          <w:i/>
          <w:rPrChange w:id="21" w:author="Kohwalter" w:date="2013-05-17T12:09:00Z">
            <w:rPr/>
          </w:rPrChange>
        </w:rPr>
        <w:t>Provenance Challenge</w:t>
      </w:r>
      <w:r w:rsidR="00FC70DE">
        <w:t xml:space="preserve"> </w:t>
      </w:r>
      <w:r w:rsidR="006E7DC7">
        <w:fldChar w:fldCharType="begin"/>
      </w:r>
      <w:r w:rsidR="00FC70DE">
        <w:instrText xml:space="preserve"> ADDIN ZOTERO_ITEM CSL_CITATION {"citationID":"1ofrb7aj33","properties":{"formattedCitation":"[16]","plainCitation":"[16]"},"citationItems":[{"id":137,"uris":["http://zotero.org/users/1122386/items/4R6U2JV6"],"uri":["http://zotero.org/users/1122386/items/4R6U2JV6"],"itemData":{"id":137,"type":"webpage","title":"Provenance Challenge WIKI","URL":"http://twiki.ipaw.info/bin/view/Challenge/","author":[{"family":"Miles","given":"Simon"},{"family":"Heasley","given":"Jim"},{"family":"Szalay","given":"Alex"},{"family":"Moreau","given":"Luc"},{"family":"Groth","given":"Paul"}],"issued":{"date-parts":[["2010"]]},"accessed":{"date-parts":[["2013",3,26]]}}}],"schema":"https://github.com/citation-style-language/schema/raw/master/csl-citation.json"} </w:instrText>
      </w:r>
      <w:r w:rsidR="006E7DC7">
        <w:fldChar w:fldCharType="separate"/>
      </w:r>
      <w:r w:rsidR="00FC70DE" w:rsidRPr="00FC70DE">
        <w:t>[16]</w:t>
      </w:r>
      <w:r w:rsidR="006E7DC7">
        <w:fldChar w:fldCharType="end"/>
      </w:r>
      <w:r w:rsidRPr="001B2D5E">
        <w:t>, which is a collocated event of IPAW. Recently, another provenance model was d</w:t>
      </w:r>
      <w:r w:rsidRPr="001B2D5E">
        <w:t>e</w:t>
      </w:r>
      <w:r w:rsidRPr="001B2D5E">
        <w:t xml:space="preserve">veloped, named PROV </w:t>
      </w:r>
      <w:r w:rsidR="006E7DC7" w:rsidRPr="001B2D5E">
        <w:fldChar w:fldCharType="begin"/>
      </w:r>
      <w:r w:rsidR="00FC70DE">
        <w:instrText xml:space="preserve"> ADDIN ZOTERO_ITEM CSL_CITATION {"citationID":"pB4M6q5L","properties":{"formattedCitation":"[17]","plainCitation":"[17]"},"citationItems":[{"id":76,"uris":["http://zotero.org/users/1122386/items/K8JAIXTU"],"uri":["http://zotero.org/users/1122386/items/K8JAIXTU"],"itemData":{"id":76,"type":"webpage","title":"PROV-DM: The PROV Data Model","URL":"http://www.w3.org/TR/prov-dm/","note":"Working Draft","shortTitle":"PROV-DM","language":"English","author":[{"family":"Moreau","given":"Luc"},{"family":"Missier","given":"Paolo"}],"issued":{"date-parts":[["2010"]]}}}],"schema":"https://github.com/citation-style-language/schema/raw/master/csl-citation.json"} </w:instrText>
      </w:r>
      <w:r w:rsidR="006E7DC7" w:rsidRPr="001B2D5E">
        <w:fldChar w:fldCharType="separate"/>
      </w:r>
      <w:r w:rsidR="00FC70DE" w:rsidRPr="00FC70DE">
        <w:t>[17]</w:t>
      </w:r>
      <w:r w:rsidR="006E7DC7" w:rsidRPr="001B2D5E">
        <w:fldChar w:fldCharType="end"/>
      </w:r>
      <w:r w:rsidRPr="001B2D5E">
        <w:t>, which can be viewed as a continuation of the OPM. Both models aim at bringing provenance concepts to digital data.</w:t>
      </w:r>
    </w:p>
    <w:p w:rsidR="00B34235" w:rsidRPr="00A41C8B" w:rsidRDefault="00B34235" w:rsidP="00A41C8B">
      <w:pPr>
        <w:ind w:firstLine="216"/>
      </w:pPr>
      <w:r w:rsidRPr="00A41C8B">
        <w:t>Both provenance models assume that provenance of objects is represented by an annotated causality graph, which is a directed acyclic graph enriched with annot</w:t>
      </w:r>
      <w:r w:rsidRPr="00A41C8B">
        <w:t>a</w:t>
      </w:r>
      <w:r w:rsidRPr="00A41C8B">
        <w:t>tions. These annotations capture further information pertaining to execution. Accor</w:t>
      </w:r>
      <w:r w:rsidRPr="00A41C8B">
        <w:t>d</w:t>
      </w:r>
      <w:r w:rsidRPr="00A41C8B">
        <w:t xml:space="preserve">ing to </w:t>
      </w:r>
      <w:r w:rsidR="006E7DC7" w:rsidRPr="00A41C8B">
        <w:fldChar w:fldCharType="begin"/>
      </w:r>
      <w:r w:rsidR="00FC70DE">
        <w:instrText xml:space="preserve"> ADDIN ZOTERO_ITEM CSL_CITATION {"citationID":"bMe3vmIt","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Van"}],"issued":{"date-parts":[["2007"]]},"accessed":{"date-parts":[["2012",6,10]]}},"suppress-author":true}],"schema":"https://github.com/citation-style-language/schema/raw/master/csl-citation.json"} </w:instrText>
      </w:r>
      <w:r w:rsidR="006E7DC7" w:rsidRPr="00A41C8B">
        <w:fldChar w:fldCharType="separate"/>
      </w:r>
      <w:r w:rsidR="00FC70DE" w:rsidRPr="00FC70DE">
        <w:t>[15]</w:t>
      </w:r>
      <w:r w:rsidR="006E7DC7" w:rsidRPr="00A41C8B">
        <w:fldChar w:fldCharType="end"/>
      </w:r>
      <w:r w:rsidRPr="00A41C8B">
        <w:t xml:space="preserve">, a provenance graph is the record of a past or current execution, and not a description of something that could happen in the future. </w:t>
      </w:r>
    </w:p>
    <w:p w:rsidR="00B34235" w:rsidRPr="001B2D5E" w:rsidRDefault="00B34235" w:rsidP="00A41C8B">
      <w:r w:rsidRPr="001B2D5E">
        <w:t>The provenance graph is composed of nodes that can represent</w:t>
      </w:r>
      <w:ins w:id="22" w:author="Kohwalter" w:date="2013-05-17T12:10:00Z">
        <w:r w:rsidR="00FC70DE">
          <w:t xml:space="preserve"> </w:t>
        </w:r>
      </w:ins>
      <w:del w:id="23" w:author="Kohwalter" w:date="2013-05-17T12:10:00Z">
        <w:r w:rsidRPr="001B2D5E" w:rsidDel="00FC70DE">
          <w:delText xml:space="preserve"> </w:delText>
        </w:r>
      </w:del>
      <w:ins w:id="24" w:author="Kohwalter" w:date="2013-05-17T12:11:00Z">
        <w:r w:rsidR="00FC70DE">
          <w:rPr>
            <w:i/>
          </w:rPr>
          <w:t>ar</w:t>
        </w:r>
      </w:ins>
      <w:del w:id="25" w:author="Kohwalter" w:date="2013-05-17T12:10:00Z">
        <w:r w:rsidR="006E7DC7" w:rsidRPr="006E7DC7">
          <w:rPr>
            <w:i/>
            <w:rPrChange w:id="26" w:author="Kohwalter" w:date="2013-05-17T12:10:00Z">
              <w:rPr/>
            </w:rPrChange>
          </w:rPr>
          <w:delText>A</w:delText>
        </w:r>
      </w:del>
      <w:del w:id="27" w:author="Kohwalter" w:date="2013-05-17T12:11:00Z">
        <w:r w:rsidR="006E7DC7" w:rsidRPr="006E7DC7">
          <w:rPr>
            <w:i/>
            <w:rPrChange w:id="28" w:author="Kohwalter" w:date="2013-05-17T12:10:00Z">
              <w:rPr/>
            </w:rPrChange>
          </w:rPr>
          <w:delText>r</w:delText>
        </w:r>
      </w:del>
      <w:r w:rsidR="006E7DC7" w:rsidRPr="006E7DC7">
        <w:rPr>
          <w:i/>
          <w:rPrChange w:id="29" w:author="Kohwalter" w:date="2013-05-17T12:10:00Z">
            <w:rPr/>
          </w:rPrChange>
        </w:rPr>
        <w:t>tifacts</w:t>
      </w:r>
      <w:r w:rsidRPr="001B2D5E">
        <w:t xml:space="preserve">, </w:t>
      </w:r>
      <w:del w:id="30" w:author="Kohwalter" w:date="2013-05-17T12:10:00Z">
        <w:r w:rsidR="006E7DC7" w:rsidRPr="006E7DC7">
          <w:rPr>
            <w:i/>
            <w:rPrChange w:id="31" w:author="Kohwalter" w:date="2013-05-17T12:10:00Z">
              <w:rPr/>
            </w:rPrChange>
          </w:rPr>
          <w:delText>Processes</w:delText>
        </w:r>
      </w:del>
      <w:ins w:id="32" w:author="Kohwalter" w:date="2013-05-17T12:10:00Z">
        <w:r w:rsidR="006E7DC7" w:rsidRPr="006E7DC7">
          <w:rPr>
            <w:i/>
            <w:rPrChange w:id="33" w:author="Kohwalter" w:date="2013-05-17T12:10:00Z">
              <w:rPr/>
            </w:rPrChange>
          </w:rPr>
          <w:t>processes</w:t>
        </w:r>
      </w:ins>
      <w:r w:rsidRPr="001B2D5E">
        <w:t xml:space="preserve">, and </w:t>
      </w:r>
      <w:del w:id="34" w:author="Kohwalter" w:date="2013-05-17T12:10:00Z">
        <w:r w:rsidR="006E7DC7" w:rsidRPr="006E7DC7">
          <w:rPr>
            <w:i/>
            <w:rPrChange w:id="35" w:author="Kohwalter" w:date="2013-05-17T12:10:00Z">
              <w:rPr/>
            </w:rPrChange>
          </w:rPr>
          <w:delText>Agents</w:delText>
        </w:r>
      </w:del>
      <w:ins w:id="36" w:author="Kohwalter" w:date="2013-05-17T12:10:00Z">
        <w:r w:rsidR="006E7DC7" w:rsidRPr="006E7DC7">
          <w:rPr>
            <w:i/>
            <w:rPrChange w:id="37" w:author="Kohwalter" w:date="2013-05-17T12:10:00Z">
              <w:rPr/>
            </w:rPrChange>
          </w:rPr>
          <w:t>agents</w:t>
        </w:r>
        <w:r w:rsidR="00FC70DE">
          <w:t xml:space="preserve"> in OPM or </w:t>
        </w:r>
      </w:ins>
      <w:ins w:id="38" w:author="Kohwalter" w:date="2013-05-17T12:11:00Z">
        <w:r w:rsidR="00FC70DE">
          <w:rPr>
            <w:i/>
          </w:rPr>
          <w:t>entities</w:t>
        </w:r>
      </w:ins>
      <w:ins w:id="39" w:author="Kohwalter" w:date="2013-05-17T12:10:00Z">
        <w:r w:rsidR="00FC70DE">
          <w:t xml:space="preserve">, </w:t>
        </w:r>
      </w:ins>
      <w:ins w:id="40" w:author="Kohwalter" w:date="2013-05-17T12:11:00Z">
        <w:r w:rsidR="00FC70DE">
          <w:rPr>
            <w:i/>
          </w:rPr>
          <w:t>activities</w:t>
        </w:r>
      </w:ins>
      <w:ins w:id="41" w:author="Kohwalter" w:date="2013-05-17T12:10:00Z">
        <w:r w:rsidR="00FC70DE">
          <w:t xml:space="preserve">, and </w:t>
        </w:r>
        <w:r w:rsidR="006E7DC7" w:rsidRPr="006E7DC7">
          <w:rPr>
            <w:i/>
            <w:rPrChange w:id="42" w:author="Kohwalter" w:date="2013-05-17T12:11:00Z">
              <w:rPr/>
            </w:rPrChange>
          </w:rPr>
          <w:t>agents</w:t>
        </w:r>
        <w:r w:rsidR="00FC70DE">
          <w:t xml:space="preserve"> in PROV.</w:t>
        </w:r>
      </w:ins>
      <w:del w:id="43" w:author="Kohwalter" w:date="2013-05-17T12:10:00Z">
        <w:r w:rsidRPr="001B2D5E" w:rsidDel="00FC70DE">
          <w:delText>.</w:delText>
        </w:r>
      </w:del>
      <w:r w:rsidRPr="001B2D5E">
        <w:t xml:space="preserve"> </w:t>
      </w:r>
      <w:ins w:id="44" w:author="Kohwalter" w:date="2013-05-17T12:13:00Z">
        <w:r w:rsidR="00FC70DE">
          <w:rPr>
            <w:i/>
          </w:rPr>
          <w:t>E</w:t>
        </w:r>
        <w:r w:rsidR="00FC70DE" w:rsidRPr="003A3241">
          <w:rPr>
            <w:i/>
          </w:rPr>
          <w:t>ntities</w:t>
        </w:r>
        <w:r w:rsidR="00FC70DE">
          <w:t xml:space="preserve"> in PROV (and similar to </w:t>
        </w:r>
        <w:r w:rsidR="006E7DC7" w:rsidRPr="006E7DC7">
          <w:rPr>
            <w:i/>
            <w:rPrChange w:id="45" w:author="Kohwalter" w:date="2013-05-17T12:14:00Z">
              <w:rPr/>
            </w:rPrChange>
          </w:rPr>
          <w:t>artifacts</w:t>
        </w:r>
        <w:r w:rsidR="00FC70DE">
          <w:t xml:space="preserve"> in OPM) represent physical or digital objects like a document, the web, or material objects. </w:t>
        </w:r>
        <w:r w:rsidR="00FC70DE" w:rsidRPr="003A3241">
          <w:rPr>
            <w:i/>
          </w:rPr>
          <w:t>Activities</w:t>
        </w:r>
        <w:r w:rsidR="00FC70DE">
          <w:t xml:space="preserve">, which are similar to </w:t>
        </w:r>
        <w:r w:rsidR="00FC70DE" w:rsidRPr="003A3241">
          <w:rPr>
            <w:i/>
          </w:rPr>
          <w:t>processes</w:t>
        </w:r>
        <w:r w:rsidR="00FC70DE">
          <w:t xml:space="preserve"> in OPM, are a</w:t>
        </w:r>
        <w:r w:rsidR="00FC70DE">
          <w:t>c</w:t>
        </w:r>
        <w:r w:rsidR="00FC70DE">
          <w:t xml:space="preserve">tions taken to change or interact with </w:t>
        </w:r>
        <w:r w:rsidR="00FC70DE" w:rsidRPr="003A3241">
          <w:rPr>
            <w:i/>
          </w:rPr>
          <w:t>entities</w:t>
        </w:r>
        <w:r w:rsidR="00FC70DE">
          <w:t xml:space="preserve"> or </w:t>
        </w:r>
        <w:r w:rsidR="00FC70DE" w:rsidRPr="003A3241">
          <w:rPr>
            <w:i/>
          </w:rPr>
          <w:t>agents</w:t>
        </w:r>
        <w:r w:rsidR="00FC70DE">
          <w:t xml:space="preserve">. Lastly, an </w:t>
        </w:r>
        <w:r w:rsidR="00FC70DE" w:rsidRPr="003A3241">
          <w:rPr>
            <w:i/>
          </w:rPr>
          <w:t>agent</w:t>
        </w:r>
        <w:r w:rsidR="00FC70DE">
          <w:t xml:space="preserve"> </w:t>
        </w:r>
      </w:ins>
      <w:ins w:id="46" w:author="Kohwalter" w:date="2013-05-17T12:14:00Z">
        <w:r w:rsidR="00FC70DE">
          <w:t xml:space="preserve">(in both models) </w:t>
        </w:r>
      </w:ins>
      <w:ins w:id="47" w:author="Kohwalter" w:date="2013-05-17T12:13:00Z">
        <w:r w:rsidR="00FC70DE">
          <w:t xml:space="preserve">is a person, software, organization, or </w:t>
        </w:r>
        <w:r w:rsidR="00FC70DE" w:rsidRPr="003A3241">
          <w:rPr>
            <w:i/>
          </w:rPr>
          <w:t>ent</w:t>
        </w:r>
        <w:r w:rsidR="00FC70DE" w:rsidRPr="003A3241">
          <w:rPr>
            <w:i/>
          </w:rPr>
          <w:t>i</w:t>
        </w:r>
        <w:r w:rsidR="00FC70DE" w:rsidRPr="003A3241">
          <w:rPr>
            <w:i/>
          </w:rPr>
          <w:t>ties</w:t>
        </w:r>
        <w:r w:rsidR="00FC70DE">
          <w:t xml:space="preserve"> that have responsibilities.</w:t>
        </w:r>
      </w:ins>
      <w:del w:id="48" w:author="Kohwalter" w:date="2013-05-17T12:13:00Z">
        <w:r w:rsidRPr="001B2D5E" w:rsidDel="00FC70DE">
          <w:delText>Artifacts are immutable entit</w:delText>
        </w:r>
        <w:r w:rsidR="00666BA7" w:rsidDel="00FC70DE">
          <w:delText>ies</w:delText>
        </w:r>
        <w:r w:rsidRPr="001B2D5E" w:rsidDel="00FC70DE">
          <w:delText xml:space="preserve"> that can represent a physical object or its digital representation in a computer system. Processes are a</w:delText>
        </w:r>
        <w:r w:rsidRPr="001B2D5E" w:rsidDel="00FC70DE">
          <w:delText>c</w:delText>
        </w:r>
        <w:r w:rsidRPr="001B2D5E" w:rsidDel="00FC70DE">
          <w:delText>tions or a sequence of actions performed over artifacts and producing new artifacts. Agents are contextual entities acting as a catalyst of a process that can enable, facil</w:delText>
        </w:r>
        <w:r w:rsidRPr="001B2D5E" w:rsidDel="00FC70DE">
          <w:delText>i</w:delText>
        </w:r>
        <w:r w:rsidRPr="001B2D5E" w:rsidDel="00FC70DE">
          <w:delText>tate, control, or affect its execution.</w:delText>
        </w:r>
      </w:del>
      <w:r w:rsidRPr="001B2D5E">
        <w:t xml:space="preserve"> The edges of the graph represent a causal depen</w:t>
      </w:r>
      <w:r w:rsidRPr="001B2D5E">
        <w:t>d</w:t>
      </w:r>
      <w:r w:rsidRPr="001B2D5E">
        <w:t xml:space="preserve">ency between the source, which </w:t>
      </w:r>
      <w:del w:id="49" w:author="Kohwalter" w:date="2013-05-17T12:15:00Z">
        <w:r w:rsidRPr="001B2D5E" w:rsidDel="00FC70DE">
          <w:delText xml:space="preserve">denotes </w:delText>
        </w:r>
      </w:del>
      <w:ins w:id="50" w:author="Kohwalter" w:date="2013-05-17T12:15:00Z">
        <w:r w:rsidR="00FC70DE">
          <w:t>is</w:t>
        </w:r>
        <w:r w:rsidR="00FC70DE" w:rsidRPr="001B2D5E">
          <w:t xml:space="preserve"> </w:t>
        </w:r>
      </w:ins>
      <w:r w:rsidRPr="001B2D5E">
        <w:t xml:space="preserve">the effect, and the destination, which </w:t>
      </w:r>
      <w:del w:id="51" w:author="Kohwalter" w:date="2013-05-17T12:15:00Z">
        <w:r w:rsidRPr="001B2D5E" w:rsidDel="00FC70DE">
          <w:delText>d</w:delText>
        </w:r>
        <w:r w:rsidRPr="001B2D5E" w:rsidDel="00FC70DE">
          <w:delText>e</w:delText>
        </w:r>
        <w:r w:rsidRPr="001B2D5E" w:rsidDel="00FC70DE">
          <w:delText xml:space="preserve">notes </w:delText>
        </w:r>
      </w:del>
      <w:ins w:id="52" w:author="Kohwalter" w:date="2013-05-17T12:15:00Z">
        <w:r w:rsidR="00FC70DE">
          <w:t>is</w:t>
        </w:r>
        <w:r w:rsidR="00FC70DE" w:rsidRPr="001B2D5E">
          <w:t xml:space="preserve"> </w:t>
        </w:r>
      </w:ins>
      <w:r w:rsidRPr="001B2D5E">
        <w:t>the cause.</w:t>
      </w:r>
      <w:del w:id="53" w:author="Kohwalter" w:date="2013-05-17T12:15:00Z">
        <w:r w:rsidRPr="001B2D5E" w:rsidDel="00FC70DE">
          <w:delText xml:space="preserve"> </w:delText>
        </w:r>
      </w:del>
    </w:p>
    <w:p w:rsidR="009E5173" w:rsidRPr="001B2D5E" w:rsidRDefault="00B34235" w:rsidP="00A41C8B">
      <w:commentRangeStart w:id="54"/>
      <w:r w:rsidRPr="001B2D5E">
        <w:t xml:space="preserve">Finally, </w:t>
      </w:r>
      <w:del w:id="55" w:author="Kohwalter" w:date="2013-05-17T12:15:00Z">
        <w:r w:rsidRPr="001B2D5E" w:rsidDel="00FC70DE">
          <w:delText>the Open Provenance Model</w:delText>
        </w:r>
      </w:del>
      <w:ins w:id="56" w:author="Kohwalter" w:date="2013-05-17T12:15:00Z">
        <w:r w:rsidR="00FC70DE">
          <w:t>OPM</w:t>
        </w:r>
      </w:ins>
      <w:r w:rsidRPr="001B2D5E">
        <w:t xml:space="preserve"> </w:t>
      </w:r>
      <w:ins w:id="57" w:author="Kohwalter" w:date="2013-05-17T13:08:00Z">
        <w:r w:rsidR="00954002">
          <w:t xml:space="preserve">and PROV </w:t>
        </w:r>
      </w:ins>
      <w:del w:id="58" w:author="Kohwalter" w:date="2013-05-17T13:08:00Z">
        <w:r w:rsidRPr="001B2D5E" w:rsidDel="00954002">
          <w:delText>has</w:delText>
        </w:r>
      </w:del>
      <w:ins w:id="59" w:author="Kohwalter" w:date="2013-05-17T13:08:00Z">
        <w:r w:rsidR="00954002" w:rsidRPr="001B2D5E">
          <w:t>have</w:t>
        </w:r>
      </w:ins>
      <w:r w:rsidRPr="001B2D5E">
        <w:t xml:space="preserve"> defined the notion of a </w:t>
      </w:r>
      <w:ins w:id="60" w:author="Kohwalter" w:date="2013-05-17T13:08:00Z">
        <w:r w:rsidR="00954002">
          <w:t xml:space="preserve">provenance </w:t>
        </w:r>
      </w:ins>
      <w:r w:rsidRPr="001B2D5E">
        <w:t xml:space="preserve">graph based on a set of syntactic rules and topological constraints. The provenance graph captures causal dependencies </w:t>
      </w:r>
      <w:ins w:id="61" w:author="Kohwalter" w:date="2013-05-17T13:08:00Z">
        <w:r w:rsidR="00954002">
          <w:t xml:space="preserve">between </w:t>
        </w:r>
      </w:ins>
      <w:ins w:id="62" w:author="Kohwalter" w:date="2013-05-17T13:09:00Z">
        <w:r w:rsidR="00954002">
          <w:t xml:space="preserve">elements and </w:t>
        </w:r>
      </w:ins>
      <w:del w:id="63" w:author="Kohwalter" w:date="2013-05-17T13:09:00Z">
        <w:r w:rsidRPr="001B2D5E" w:rsidDel="00954002">
          <w:delText xml:space="preserve">that </w:delText>
        </w:r>
      </w:del>
      <w:r w:rsidRPr="001B2D5E">
        <w:t xml:space="preserve">can be summarized by means of transitive </w:t>
      </w:r>
      <w:del w:id="64" w:author="Kohwalter" w:date="2013-05-17T13:09:00Z">
        <w:r w:rsidRPr="001B2D5E" w:rsidDel="00954002">
          <w:delText>closure</w:delText>
        </w:r>
      </w:del>
      <w:ins w:id="65" w:author="Kohwalter" w:date="2013-05-17T13:09:00Z">
        <w:r w:rsidR="00954002">
          <w:t>rules</w:t>
        </w:r>
      </w:ins>
      <w:r w:rsidRPr="001B2D5E">
        <w:t xml:space="preserve">. Because of this, </w:t>
      </w:r>
      <w:del w:id="66" w:author="Kohwalter" w:date="2013-05-17T13:09:00Z">
        <w:r w:rsidRPr="001B2D5E" w:rsidDel="00954002">
          <w:delText xml:space="preserve">a </w:delText>
        </w:r>
      </w:del>
      <w:r w:rsidRPr="001B2D5E">
        <w:t>set</w:t>
      </w:r>
      <w:ins w:id="67" w:author="Kohwalter" w:date="2013-05-17T13:09:00Z">
        <w:r w:rsidR="00954002">
          <w:t>s</w:t>
        </w:r>
      </w:ins>
      <w:r w:rsidRPr="001B2D5E">
        <w:t xml:space="preserve"> of completion rules and inferences can be used in the graph</w:t>
      </w:r>
      <w:ins w:id="68" w:author="Kohwalter" w:date="2013-05-17T13:09:00Z">
        <w:r w:rsidR="00954002">
          <w:t xml:space="preserve"> in order to summarize the information</w:t>
        </w:r>
      </w:ins>
      <w:r w:rsidRPr="001B2D5E">
        <w:t xml:space="preserve">. When users </w:t>
      </w:r>
      <w:ins w:id="69" w:author="Kohwalter" w:date="2013-05-17T13:09:00Z">
        <w:r w:rsidR="00954002">
          <w:t xml:space="preserve">or developers </w:t>
        </w:r>
      </w:ins>
      <w:r w:rsidRPr="001B2D5E">
        <w:t xml:space="preserve">want to find out the causes of an </w:t>
      </w:r>
      <w:del w:id="70" w:author="Kohwalter" w:date="2013-05-17T13:10:00Z">
        <w:r w:rsidR="006E7DC7" w:rsidRPr="006E7DC7">
          <w:rPr>
            <w:i/>
            <w:rPrChange w:id="71" w:author="Kohwalter" w:date="2013-05-17T13:10:00Z">
              <w:rPr/>
            </w:rPrChange>
          </w:rPr>
          <w:delText xml:space="preserve">artifact </w:delText>
        </w:r>
      </w:del>
      <w:ins w:id="72" w:author="Kohwalter" w:date="2013-05-17T13:10:00Z">
        <w:r w:rsidR="006E7DC7" w:rsidRPr="006E7DC7">
          <w:rPr>
            <w:i/>
            <w:rPrChange w:id="73" w:author="Kohwalter" w:date="2013-05-17T13:10:00Z">
              <w:rPr/>
            </w:rPrChange>
          </w:rPr>
          <w:t>entity</w:t>
        </w:r>
        <w:r w:rsidR="00954002" w:rsidRPr="001B2D5E">
          <w:t xml:space="preserve"> </w:t>
        </w:r>
      </w:ins>
      <w:r w:rsidRPr="001B2D5E">
        <w:t>or a</w:t>
      </w:r>
      <w:ins w:id="74" w:author="Kohwalter" w:date="2013-05-17T13:10:00Z">
        <w:r w:rsidR="00954002">
          <w:t>n</w:t>
        </w:r>
      </w:ins>
      <w:r w:rsidRPr="001B2D5E">
        <w:t xml:space="preserve"> </w:t>
      </w:r>
      <w:del w:id="75" w:author="Kohwalter" w:date="2013-05-17T13:10:00Z">
        <w:r w:rsidR="006E7DC7" w:rsidRPr="006E7DC7">
          <w:rPr>
            <w:i/>
            <w:rPrChange w:id="76" w:author="Kohwalter" w:date="2013-05-17T13:10:00Z">
              <w:rPr/>
            </w:rPrChange>
          </w:rPr>
          <w:delText>process</w:delText>
        </w:r>
      </w:del>
      <w:ins w:id="77" w:author="Kohwalter" w:date="2013-05-17T13:10:00Z">
        <w:r w:rsidR="006E7DC7" w:rsidRPr="006E7DC7">
          <w:rPr>
            <w:i/>
            <w:rPrChange w:id="78" w:author="Kohwalter" w:date="2013-05-17T13:10:00Z">
              <w:rPr/>
            </w:rPrChange>
          </w:rPr>
          <w:t>activity</w:t>
        </w:r>
      </w:ins>
      <w:r w:rsidRPr="001B2D5E">
        <w:t>, their interest is in</w:t>
      </w:r>
      <w:ins w:id="79" w:author="Kohwalter" w:date="2013-05-17T13:10:00Z">
        <w:r w:rsidR="00954002">
          <w:t xml:space="preserve"> direct and</w:t>
        </w:r>
      </w:ins>
      <w:r w:rsidRPr="001B2D5E">
        <w:t xml:space="preserve"> indirect causes </w:t>
      </w:r>
      <w:del w:id="80" w:author="Kohwalter" w:date="2013-05-17T13:10:00Z">
        <w:r w:rsidRPr="001B2D5E" w:rsidDel="00954002">
          <w:delText xml:space="preserve">that </w:delText>
        </w:r>
      </w:del>
      <w:ins w:id="81" w:author="Kohwalter" w:date="2013-05-17T13:10:00Z">
        <w:r w:rsidR="00954002">
          <w:t>can</w:t>
        </w:r>
        <w:r w:rsidR="00954002" w:rsidRPr="001B2D5E">
          <w:t xml:space="preserve"> </w:t>
        </w:r>
      </w:ins>
      <w:r w:rsidRPr="001B2D5E">
        <w:t>i</w:t>
      </w:r>
      <w:r w:rsidRPr="001B2D5E">
        <w:t>n</w:t>
      </w:r>
      <w:r w:rsidRPr="001B2D5E">
        <w:t>volve multiple transitions</w:t>
      </w:r>
      <w:ins w:id="82" w:author="Kohwalter" w:date="2013-05-17T13:10:00Z">
        <w:r w:rsidR="00954002">
          <w:t xml:space="preserve"> to reach the influence’s origin</w:t>
        </w:r>
      </w:ins>
      <w:r w:rsidRPr="001B2D5E">
        <w:t xml:space="preserve">. </w:t>
      </w:r>
      <w:bookmarkStart w:id="83" w:name="_Ref350442803"/>
      <w:commentRangeEnd w:id="54"/>
      <w:r w:rsidR="00D43E79">
        <w:rPr>
          <w:rStyle w:val="CommentReference"/>
        </w:rPr>
        <w:commentReference w:id="54"/>
      </w:r>
    </w:p>
    <w:p w:rsidR="0031789B" w:rsidRDefault="00B34235" w:rsidP="001B2D5E">
      <w:pPr>
        <w:pStyle w:val="heading1"/>
      </w:pPr>
      <w:bookmarkStart w:id="84" w:name="_Ref350608012"/>
      <w:r w:rsidRPr="00A03E84">
        <w:t>Provenance</w:t>
      </w:r>
      <w:r w:rsidRPr="00975E62">
        <w:t xml:space="preserve"> in Games</w:t>
      </w:r>
      <w:bookmarkEnd w:id="83"/>
      <w:bookmarkEnd w:id="84"/>
    </w:p>
    <w:p w:rsidR="00D43E79" w:rsidRPr="00D43E79" w:rsidRDefault="00D43E79" w:rsidP="00D43E79">
      <w:pPr>
        <w:pStyle w:val="p1a"/>
        <w:rPr>
          <w:ins w:id="85" w:author="Kohwalter" w:date="2013-05-17T12:19:00Z"/>
        </w:rPr>
      </w:pPr>
      <w:ins w:id="86" w:author="Kohwalter" w:date="2013-05-17T12:19:00Z">
        <w:r w:rsidRPr="00D43E79">
          <w:t>In order to adopt provenance for the context of games, it is necessary to map each type of vert</w:t>
        </w:r>
      </w:ins>
      <w:ins w:id="87" w:author="Kohwalter" w:date="2013-05-17T12:20:00Z">
        <w:r>
          <w:t>ex</w:t>
        </w:r>
      </w:ins>
      <w:ins w:id="88" w:author="Kohwalter" w:date="2013-05-17T12:19:00Z">
        <w:r w:rsidRPr="00D43E79">
          <w:t xml:space="preserve"> </w:t>
        </w:r>
      </w:ins>
      <w:ins w:id="89" w:author="Kohwalter" w:date="2013-05-17T12:20:00Z">
        <w:r>
          <w:t>from</w:t>
        </w:r>
      </w:ins>
      <w:ins w:id="90" w:author="Kohwalter" w:date="2013-05-17T12:19:00Z">
        <w:r w:rsidRPr="00D43E79">
          <w:t xml:space="preserve"> the provenance graph to elements that can be represented in games. As was mentioned in </w:t>
        </w:r>
      </w:ins>
      <w:ins w:id="91" w:author="Kohwalter" w:date="2013-05-17T12:22:00Z">
        <w:r>
          <w:t>a</w:t>
        </w:r>
      </w:ins>
      <w:ins w:id="92" w:author="Kohwalter" w:date="2013-05-17T12:19:00Z">
        <w:r w:rsidRPr="00D43E79">
          <w:t xml:space="preserve"> previous </w:t>
        </w:r>
      </w:ins>
      <w:ins w:id="93" w:author="Kohwalter" w:date="2013-05-17T12:22:00Z">
        <w:r>
          <w:t xml:space="preserve">work </w:t>
        </w:r>
        <w:r w:rsidR="006E7DC7" w:rsidRPr="00A41C8B">
          <w:fldChar w:fldCharType="begin"/>
        </w:r>
        <w:r>
          <w: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6E7DC7" w:rsidRPr="00A41C8B">
          <w:fldChar w:fldCharType="separate"/>
        </w:r>
        <w:r w:rsidRPr="003B42C1">
          <w:t>[5]</w:t>
        </w:r>
        <w:r w:rsidR="006E7DC7" w:rsidRPr="00A41C8B">
          <w:fldChar w:fldCharType="end"/>
        </w:r>
      </w:ins>
      <w:ins w:id="94" w:author="Kohwalter" w:date="2013-05-17T12:19:00Z">
        <w:r w:rsidRPr="00D43E79">
          <w:t xml:space="preserve">, the </w:t>
        </w:r>
        <w:r w:rsidRPr="00D43E79">
          <w:rPr>
            <w:i/>
          </w:rPr>
          <w:t>Open Provenance Model</w:t>
        </w:r>
        <w:r w:rsidRPr="00D43E79">
          <w:t xml:space="preserve"> and PROV use three types of vertex: </w:t>
        </w:r>
        <w:r w:rsidRPr="00D43E79">
          <w:rPr>
            <w:i/>
          </w:rPr>
          <w:t>Artifacts</w:t>
        </w:r>
        <w:r w:rsidRPr="00D43E79">
          <w:t>/</w:t>
        </w:r>
        <w:r w:rsidRPr="00D43E79">
          <w:rPr>
            <w:i/>
          </w:rPr>
          <w:t>Entities</w:t>
        </w:r>
        <w:r w:rsidRPr="00D43E79">
          <w:t xml:space="preserve">, </w:t>
        </w:r>
        <w:r w:rsidRPr="00D43E79">
          <w:rPr>
            <w:i/>
          </w:rPr>
          <w:t>Process</w:t>
        </w:r>
        <w:r w:rsidRPr="00D43E79">
          <w:t>/</w:t>
        </w:r>
        <w:r w:rsidRPr="00D43E79">
          <w:rPr>
            <w:i/>
          </w:rPr>
          <w:t>Activities</w:t>
        </w:r>
      </w:ins>
      <w:ins w:id="95" w:author="Kohwalter" w:date="2013-05-17T12:21:00Z">
        <w:r>
          <w:t xml:space="preserve">, </w:t>
        </w:r>
      </w:ins>
      <w:ins w:id="96" w:author="Kohwalter" w:date="2013-05-17T12:19:00Z">
        <w:r w:rsidRPr="00D43E79">
          <w:t xml:space="preserve">and </w:t>
        </w:r>
        <w:r w:rsidRPr="00D43E79">
          <w:rPr>
            <w:i/>
          </w:rPr>
          <w:t>Agents</w:t>
        </w:r>
        <w:r w:rsidRPr="00D43E79">
          <w:t xml:space="preserve">. In order to map these vertex types, it is first necessary to find their counterparts in the game context. To avoid misunderstanding, it will be adopted throughout this </w:t>
        </w:r>
      </w:ins>
      <w:ins w:id="97" w:author="Kohwalter" w:date="2013-05-17T12:21:00Z">
        <w:r>
          <w:t>paper</w:t>
        </w:r>
      </w:ins>
      <w:ins w:id="98" w:author="Kohwalter" w:date="2013-05-17T12:19:00Z">
        <w:r w:rsidRPr="00D43E79">
          <w:t xml:space="preserve"> the terms used in PROV (</w:t>
        </w:r>
        <w:r w:rsidRPr="00D43E79">
          <w:rPr>
            <w:i/>
          </w:rPr>
          <w:t>entities</w:t>
        </w:r>
        <w:r w:rsidRPr="00D43E79">
          <w:t xml:space="preserve">, </w:t>
        </w:r>
        <w:r w:rsidRPr="00D43E79">
          <w:rPr>
            <w:i/>
          </w:rPr>
          <w:t>activities</w:t>
        </w:r>
        <w:r w:rsidRPr="00D43E79">
          <w:t xml:space="preserve">, and </w:t>
        </w:r>
        <w:r w:rsidRPr="00D43E79">
          <w:rPr>
            <w:i/>
          </w:rPr>
          <w:t>agents</w:t>
        </w:r>
        <w:r w:rsidRPr="00D43E79">
          <w:t>).</w:t>
        </w:r>
      </w:ins>
    </w:p>
    <w:p w:rsidR="00D3580A" w:rsidRDefault="00D43E79" w:rsidP="00D3580A">
      <w:pPr>
        <w:rPr>
          <w:ins w:id="99" w:author="Kohwalter" w:date="2013-05-17T12:35:00Z"/>
        </w:rPr>
      </w:pPr>
      <w:ins w:id="100" w:author="Kohwalter" w:date="2013-05-17T12:19:00Z">
        <w:r w:rsidRPr="00D3580A">
          <w:t xml:space="preserve">Starting with </w:t>
        </w:r>
        <w:r w:rsidRPr="00D3580A">
          <w:rPr>
            <w:i/>
          </w:rPr>
          <w:t>entities</w:t>
        </w:r>
        <w:r w:rsidRPr="00D3580A">
          <w:t xml:space="preserve">, their provenance definition states that they are physical or digital objects. This definition already gives a clue which role </w:t>
        </w:r>
        <w:r w:rsidRPr="00D3580A">
          <w:rPr>
            <w:i/>
          </w:rPr>
          <w:t>entities</w:t>
        </w:r>
        <w:r w:rsidRPr="00D3580A">
          <w:t xml:space="preserve"> can represent in the game context: objects. An object can be anything used in the game, for example in </w:t>
        </w:r>
        <w:r w:rsidRPr="00D3580A">
          <w:lastRenderedPageBreak/>
          <w:t xml:space="preserve">the case of an RPG, </w:t>
        </w:r>
        <w:r w:rsidRPr="00D3580A">
          <w:rPr>
            <w:i/>
          </w:rPr>
          <w:t>entities</w:t>
        </w:r>
        <w:r w:rsidRPr="00D3580A">
          <w:t xml:space="preserve"> can represent weapons, potions, legendary artifacts, ma</w:t>
        </w:r>
        <w:r w:rsidRPr="00D3580A">
          <w:t>g</w:t>
        </w:r>
        <w:r w:rsidRPr="00D3580A">
          <w:t xml:space="preserve">ical objects, etc. It can represent anything meaningful to the development of the game history or even objects in a scene that someone interacted with. On the other hand, </w:t>
        </w:r>
      </w:ins>
      <w:ins w:id="101" w:author="Kohwalter" w:date="2013-05-17T12:23:00Z">
        <w:r w:rsidRPr="00D3580A">
          <w:t xml:space="preserve">an </w:t>
        </w:r>
      </w:ins>
      <w:ins w:id="102" w:author="Kohwalter" w:date="2013-05-17T12:19:00Z">
        <w:r w:rsidRPr="00D3580A">
          <w:rPr>
            <w:i/>
          </w:rPr>
          <w:t>agent</w:t>
        </w:r>
        <w:r w:rsidRPr="00D3580A">
          <w:t xml:space="preserve"> is a person, an organization, or anything with responsibilities. In the game co</w:t>
        </w:r>
        <w:r w:rsidRPr="00D3580A">
          <w:t>n</w:t>
        </w:r>
        <w:r w:rsidRPr="00D3580A">
          <w:t xml:space="preserve">text, </w:t>
        </w:r>
        <w:r w:rsidRPr="00D3580A">
          <w:rPr>
            <w:i/>
          </w:rPr>
          <w:t>agents</w:t>
        </w:r>
        <w:r w:rsidRPr="00D3580A">
          <w:t xml:space="preserve"> can be mapped as people present in the game: non-playable characters (NPCs), monsters, and players. It can also be used to map event controllers, plot tri</w:t>
        </w:r>
        <w:r w:rsidRPr="00D3580A">
          <w:t>g</w:t>
        </w:r>
        <w:r w:rsidRPr="00D3580A">
          <w:t xml:space="preserve">gers, or the game’s artificial intelligence overseer that manages the plot. Lastly, </w:t>
        </w:r>
        <w:r w:rsidRPr="00D3580A">
          <w:rPr>
            <w:i/>
          </w:rPr>
          <w:t>a</w:t>
        </w:r>
        <w:r w:rsidRPr="00D3580A">
          <w:rPr>
            <w:i/>
          </w:rPr>
          <w:t>c</w:t>
        </w:r>
        <w:r w:rsidRPr="00D3580A">
          <w:rPr>
            <w:i/>
          </w:rPr>
          <w:t>tivities</w:t>
        </w:r>
        <w:r w:rsidRPr="00D3580A">
          <w:t xml:space="preserve"> according to its definition are actions taken by </w:t>
        </w:r>
        <w:r w:rsidRPr="00D3580A">
          <w:rPr>
            <w:i/>
          </w:rPr>
          <w:t>agents</w:t>
        </w:r>
        <w:r w:rsidRPr="00D3580A">
          <w:t xml:space="preserve"> or interactions with ot</w:t>
        </w:r>
        <w:r w:rsidRPr="00D3580A">
          <w:t>h</w:t>
        </w:r>
        <w:r w:rsidRPr="00D3580A">
          <w:t xml:space="preserve">er </w:t>
        </w:r>
        <w:r w:rsidRPr="00D3580A">
          <w:rPr>
            <w:i/>
          </w:rPr>
          <w:t>agents</w:t>
        </w:r>
        <w:r w:rsidRPr="00D3580A">
          <w:t xml:space="preserve"> or </w:t>
        </w:r>
        <w:r w:rsidRPr="00D3580A">
          <w:rPr>
            <w:i/>
          </w:rPr>
          <w:t>entities</w:t>
        </w:r>
        <w:r w:rsidRPr="00D3580A">
          <w:t xml:space="preserve">. So, in a game context, </w:t>
        </w:r>
        <w:r w:rsidRPr="00D3580A">
          <w:rPr>
            <w:i/>
          </w:rPr>
          <w:t>activities</w:t>
        </w:r>
        <w:r w:rsidRPr="00D3580A">
          <w:t xml:space="preserve"> can be viewed as actions or events executed throughout the game, like attacking, dodging, and jumping.</w:t>
        </w:r>
      </w:ins>
      <w:ins w:id="103" w:author="Kohwalter" w:date="2013-05-17T12:35:00Z">
        <w:r w:rsidR="00D3580A">
          <w:t xml:space="preserve"> </w:t>
        </w:r>
      </w:ins>
    </w:p>
    <w:p w:rsidR="00D43E79" w:rsidRPr="00D3580A" w:rsidRDefault="00D3580A" w:rsidP="00D3580A">
      <w:pPr>
        <w:rPr>
          <w:ins w:id="104" w:author="Kohwalter" w:date="2013-05-17T12:19:00Z"/>
        </w:rPr>
      </w:pPr>
      <w:ins w:id="105" w:author="Kohwalter" w:date="2013-05-17T12:35:00Z">
        <w:r>
          <w:t>W</w:t>
        </w:r>
      </w:ins>
      <w:ins w:id="106" w:author="Kohwalter" w:date="2013-05-17T12:19:00Z">
        <w:r w:rsidR="00D43E79" w:rsidRPr="00D3580A">
          <w:t>ith all three types of vertex mapped into the game context, it is also necessary to map their causal relations to create the provenance graph. The PROV model defines some causal relations that can be used similarly to their original context, but also pr</w:t>
        </w:r>
        <w:r w:rsidR="00D43E79" w:rsidRPr="00D3580A">
          <w:t>o</w:t>
        </w:r>
        <w:r w:rsidR="00D43E79" w:rsidRPr="00D3580A">
          <w:t>vides rules to extend these relationships to be more suitable to a game context. Also, the PROV model deal well with the aspect of time, which can be heavily explored in games, especially on games focused on storytelling, recording when each event ha</w:t>
        </w:r>
        <w:r w:rsidR="00D43E79" w:rsidRPr="00D3580A">
          <w:t>p</w:t>
        </w:r>
        <w:r w:rsidR="00D43E79" w:rsidRPr="00D3580A">
          <w:t>pened and using this information to generate other events without compromising co</w:t>
        </w:r>
        <w:r w:rsidR="00D43E79" w:rsidRPr="00D3580A">
          <w:t>n</w:t>
        </w:r>
        <w:r w:rsidR="00D43E79" w:rsidRPr="00D3580A">
          <w:t xml:space="preserve">tinuity. </w:t>
        </w:r>
      </w:ins>
    </w:p>
    <w:p w:rsidR="00D43E79" w:rsidRPr="00D3580A" w:rsidRDefault="00D43E79" w:rsidP="00D3580A">
      <w:pPr>
        <w:rPr>
          <w:ins w:id="107" w:author="Kohwalter" w:date="2013-05-17T12:25:00Z"/>
        </w:rPr>
      </w:pPr>
      <w:ins w:id="108" w:author="Kohwalter" w:date="2013-05-17T12:25:00Z">
        <w:r w:rsidRPr="00D3580A">
          <w:t>To generate actions and control events, each NPC in the game requires a behavior controller in order to control his actions, providing an array of behavior possibilities. It can be of any type (for example, decision trees</w:t>
        </w:r>
      </w:ins>
      <w:r w:rsidR="00B76515">
        <w:t xml:space="preserve"> </w:t>
      </w:r>
      <w:r w:rsidR="006E7DC7">
        <w:fldChar w:fldCharType="begin"/>
      </w:r>
      <w:r w:rsidR="00B76515">
        <w:instrText xml:space="preserve"> ADDIN ZOTERO_ITEM CSL_CITATION {"citationID":"110f6k5t8a","properties":{"formattedCitation":"[18]","plainCitation":"[18]"},"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instrText>
      </w:r>
      <w:r w:rsidR="006E7DC7">
        <w:fldChar w:fldCharType="separate"/>
      </w:r>
      <w:r w:rsidR="00B76515" w:rsidRPr="00B76515">
        <w:t>[18]</w:t>
      </w:r>
      <w:r w:rsidR="006E7DC7">
        <w:fldChar w:fldCharType="end"/>
      </w:r>
      <w:ins w:id="109" w:author="Kohwalter" w:date="2013-05-17T12:25:00Z">
        <w:r w:rsidRPr="00D3580A">
          <w:t xml:space="preserve">), as long as the information is recorded when executed. Event triggers are also analogous. The information </w:t>
        </w:r>
      </w:ins>
      <w:ins w:id="110" w:author="Kohwalter" w:date="2013-05-17T12:50:00Z">
        <w:r w:rsidR="00545E0B">
          <w:t>co</w:t>
        </w:r>
      </w:ins>
      <w:ins w:id="111" w:author="Kohwalter" w:date="2013-05-17T12:51:00Z">
        <w:r w:rsidR="00545E0B">
          <w:t>llected from the game</w:t>
        </w:r>
      </w:ins>
      <w:r w:rsidR="00B76515">
        <w:t xml:space="preserve"> </w:t>
      </w:r>
      <w:ins w:id="112" w:author="Kohwalter" w:date="2013-05-17T12:39:00Z">
        <w:r w:rsidR="00BB77AD">
          <w:t xml:space="preserve">composes the </w:t>
        </w:r>
        <w:r w:rsidR="00BB77AD" w:rsidRPr="00B76515">
          <w:rPr>
            <w:i/>
          </w:rPr>
          <w:t>game flow log</w:t>
        </w:r>
      </w:ins>
      <w:ins w:id="113" w:author="Kohwalter" w:date="2013-05-17T12:51:00Z">
        <w:r w:rsidR="00545E0B">
          <w:t xml:space="preserve">, which </w:t>
        </w:r>
      </w:ins>
      <w:ins w:id="114" w:author="Kohwalter" w:date="2013-05-17T12:25:00Z">
        <w:r w:rsidRPr="00D3580A">
          <w:t xml:space="preserve">is later used </w:t>
        </w:r>
      </w:ins>
      <w:ins w:id="115" w:author="Kohwalter" w:date="2013-05-17T12:39:00Z">
        <w:r w:rsidR="00BB77AD">
          <w:t>for</w:t>
        </w:r>
        <w:r w:rsidR="00BB77AD" w:rsidRPr="00D3580A">
          <w:t xml:space="preserve"> </w:t>
        </w:r>
      </w:ins>
      <w:ins w:id="116" w:author="Kohwalter" w:date="2013-05-17T12:25:00Z">
        <w:r w:rsidRPr="00D3580A">
          <w:t xml:space="preserve">the </w:t>
        </w:r>
      </w:ins>
      <w:ins w:id="117" w:author="Kohwalter" w:date="2013-05-17T12:51:00Z">
        <w:r w:rsidR="00545E0B">
          <w:t xml:space="preserve">generation of the </w:t>
        </w:r>
      </w:ins>
      <w:ins w:id="118" w:author="Kohwalter" w:date="2013-05-17T12:25:00Z">
        <w:r w:rsidRPr="00D3580A">
          <w:t>provenance graph</w:t>
        </w:r>
      </w:ins>
      <w:r w:rsidR="009419F6">
        <w:t>.</w:t>
      </w:r>
      <w:ins w:id="119" w:author="Kohwalter" w:date="2013-05-17T12:39:00Z">
        <w:r w:rsidR="00BB77AD" w:rsidRPr="00D3580A">
          <w:t xml:space="preserve"> </w:t>
        </w:r>
        <w:r w:rsidR="00BB77AD">
          <w:t>I</w:t>
        </w:r>
        <w:r w:rsidR="00BB77AD" w:rsidRPr="00D3580A">
          <w:t>t</w:t>
        </w:r>
      </w:ins>
      <w:ins w:id="120" w:author="Kohwalter" w:date="2013-05-17T12:25:00Z">
        <w:r w:rsidRPr="00D3580A">
          <w:t xml:space="preserve"> is recommended to store relevant data</w:t>
        </w:r>
      </w:ins>
      <w:ins w:id="121" w:author="Kohwalter" w:date="2013-05-17T12:51:00Z">
        <w:r w:rsidR="00545E0B">
          <w:t xml:space="preserve"> in the </w:t>
        </w:r>
        <w:r w:rsidR="00545E0B" w:rsidRPr="00545E0B">
          <w:rPr>
            <w:i/>
          </w:rPr>
          <w:t>game flow log</w:t>
        </w:r>
      </w:ins>
      <w:ins w:id="122" w:author="Kohwalter" w:date="2013-05-17T12:25:00Z">
        <w:r w:rsidRPr="00D3580A">
          <w:t>. Relevancy varies from game</w:t>
        </w:r>
      </w:ins>
      <w:ins w:id="123" w:author="Kohwalter" w:date="2013-05-17T12:52:00Z">
        <w:r w:rsidR="00545E0B">
          <w:t>s</w:t>
        </w:r>
      </w:ins>
      <w:ins w:id="124" w:author="Kohwalter" w:date="2013-05-17T12:25:00Z">
        <w:r w:rsidRPr="00D3580A">
          <w:t xml:space="preserve"> to games but ideally it is any information that can be used to aid during analysis process.</w:t>
        </w:r>
      </w:ins>
    </w:p>
    <w:p w:rsidR="00D43E79" w:rsidRDefault="00D43E79" w:rsidP="00D43E79">
      <w:pPr>
        <w:rPr>
          <w:ins w:id="125" w:author="Kohwalter" w:date="2013-05-17T12:26:00Z"/>
        </w:rPr>
      </w:pPr>
      <w:ins w:id="126" w:author="Kohwalter" w:date="2013-05-17T12:25:00Z">
        <w:r w:rsidRPr="001E187B">
          <w:t>Actions can be represented by a series of attributes that describe it and the context it was involved, allowing the creation of a provenance graph. As illustrated by</w:t>
        </w:r>
      </w:ins>
      <w:ins w:id="127" w:author="Kohwalter" w:date="2013-05-17T12:26:00Z">
        <w:r>
          <w:t xml:space="preserve"> </w:t>
        </w:r>
      </w:ins>
      <w:ins w:id="128" w:author="Kohwalter" w:date="2013-05-17T12:27:00Z">
        <w:r w:rsidR="006E7DC7">
          <w:fldChar w:fldCharType="begin"/>
        </w:r>
        <w:r>
          <w:instrText xml:space="preserve"> REF _Ref356556950 \h </w:instrText>
        </w:r>
      </w:ins>
      <w:r w:rsidR="006E7DC7">
        <w:fldChar w:fldCharType="separate"/>
      </w:r>
      <w:r w:rsidR="006663EA">
        <w:rPr>
          <w:b/>
        </w:rPr>
        <w:t xml:space="preserve">Fig. </w:t>
      </w:r>
      <w:r w:rsidR="006663EA" w:rsidRPr="006663EA">
        <w:rPr>
          <w:b/>
          <w:noProof/>
        </w:rPr>
        <w:t>1</w:t>
      </w:r>
      <w:ins w:id="129" w:author="Kohwalter" w:date="2013-05-17T12:27:00Z">
        <w:r w:rsidR="006E7DC7">
          <w:fldChar w:fldCharType="end"/>
        </w:r>
      </w:ins>
      <w:ins w:id="130" w:author="Kohwalter" w:date="2013-05-17T12:25:00Z">
        <w:r w:rsidRPr="001E187B">
          <w:t xml:space="preserve">, every action needs some information: a reason for its existence, why the action was performed, what triggered it, and who performed the action. In addition, the time of its occurrence can be important depending of the reason of using provenance. </w:t>
        </w:r>
        <w:r>
          <w:t>The</w:t>
        </w:r>
        <w:r w:rsidRPr="001E187B">
          <w:t xml:space="preserve"> m</w:t>
        </w:r>
        <w:r>
          <w:t xml:space="preserve">ain reason of using provenance </w:t>
        </w:r>
        <w:r w:rsidRPr="001E187B">
          <w:t>is to produce a graph containing details that can be tracked to determine why something occurred the way it did. Therefore, with this assumption, the time of the action, the person who did it, wha</w:t>
        </w:r>
        <w:r>
          <w:t xml:space="preserve">t the action produced, and what </w:t>
        </w:r>
        <w:r w:rsidRPr="001E187B">
          <w:t>it</w:t>
        </w:r>
        <w:r>
          <w:t>s</w:t>
        </w:r>
        <w:r w:rsidRPr="001E187B">
          <w:t xml:space="preserve"> affect </w:t>
        </w:r>
        <w:r>
          <w:t>should be recorded for analysis.</w:t>
        </w:r>
      </w:ins>
    </w:p>
    <w:p w:rsidR="00D43E79" w:rsidRDefault="00D43E79" w:rsidP="00D43E79">
      <w:pPr>
        <w:rPr>
          <w:ins w:id="131" w:author="Kohwalter" w:date="2013-05-17T12:25:00Z"/>
        </w:rPr>
      </w:pPr>
      <w:ins w:id="132" w:author="Kohwalter" w:date="2013-05-17T12:26:00Z">
        <w:r>
          <w:t>For example, a monster attacked the player and scored a hit causing some damage, which in turns decreases the player’s hit points (hp). For this action, the relevant i</w:t>
        </w:r>
        <w:r>
          <w:t>n</w:t>
        </w:r>
        <w:r>
          <w:t>formation is: when it was executed (time, turn, or combat round), who executed it (the monster), why it was executed (was it a special attack used because his hp was low? Or a normal attack?), who this action affected (in this case is the player), and the co</w:t>
        </w:r>
        <w:r>
          <w:t>n</w:t>
        </w:r>
        <w:r>
          <w:t>sequences of this action (decreased the player’s hp). If the action affects more than one person, then record all people involved and how the action affected each one. For example, the attack action was actually a buffing attack, which provides a boost the monster’s allies and does damage to the target. So aside from recording the damage inflicted, it should also be recorded the buff received by the monster’s allies.</w:t>
        </w:r>
      </w:ins>
    </w:p>
    <w:p w:rsidR="00D43E79" w:rsidRDefault="00D43E79" w:rsidP="00D3580A">
      <w:pPr>
        <w:rPr>
          <w:ins w:id="133" w:author="Kohwalter" w:date="2013-05-17T12:19:00Z"/>
        </w:rPr>
      </w:pPr>
      <w:ins w:id="134" w:author="Kohwalter" w:date="2013-05-17T12:25:00Z">
        <w:r w:rsidRPr="001E187B">
          <w:lastRenderedPageBreak/>
          <w:t>Events also work in a similar way as action</w:t>
        </w:r>
        <w:r>
          <w:t>s</w:t>
        </w:r>
        <w:r w:rsidRPr="001E187B">
          <w:t>, with the difference in who triggered them, since events are not necessary tied to persons. For objects, its name, type, loc</w:t>
        </w:r>
        <w:r w:rsidRPr="001E187B">
          <w:t>a</w:t>
        </w:r>
        <w:r w:rsidRPr="001E187B">
          <w:t xml:space="preserve">tion, importance and the events that are generated by it can </w:t>
        </w:r>
        <w:r>
          <w:t xml:space="preserve">also </w:t>
        </w:r>
        <w:r w:rsidRPr="001E187B">
          <w:t xml:space="preserve">be stored to aid in the construction of the graph. Lastly, agents can have their names, attributes, goals, and current location recorded. </w:t>
        </w:r>
      </w:ins>
      <w:ins w:id="135" w:author="Kohwalter" w:date="2013-05-17T12:27:00Z">
        <w:r w:rsidR="006E7DC7">
          <w:fldChar w:fldCharType="begin"/>
        </w:r>
        <w:r>
          <w:instrText xml:space="preserve"> REF _Ref356556950 \h </w:instrText>
        </w:r>
      </w:ins>
      <w:ins w:id="136" w:author="Kohwalter" w:date="2013-05-17T12:27:00Z">
        <w:r w:rsidR="006E7DC7">
          <w:fldChar w:fldCharType="separate"/>
        </w:r>
      </w:ins>
      <w:r w:rsidR="006663EA">
        <w:rPr>
          <w:b/>
        </w:rPr>
        <w:t xml:space="preserve">Fig. </w:t>
      </w:r>
      <w:r w:rsidR="006663EA" w:rsidRPr="006663EA">
        <w:rPr>
          <w:b/>
          <w:noProof/>
        </w:rPr>
        <w:t>1</w:t>
      </w:r>
      <w:ins w:id="137" w:author="Kohwalter" w:date="2013-05-17T12:27:00Z">
        <w:r w:rsidR="006E7DC7">
          <w:fldChar w:fldCharType="end"/>
        </w:r>
      </w:ins>
      <w:ins w:id="138" w:author="Kohwalter" w:date="2013-05-17T12:25:00Z">
        <w:r w:rsidRPr="001E187B">
          <w:t xml:space="preserve"> illustrates this </w:t>
        </w:r>
        <w:r>
          <w:t xml:space="preserve">data </w:t>
        </w:r>
        <w:r w:rsidRPr="001E187B">
          <w:t>model</w:t>
        </w:r>
        <w:r>
          <w:t xml:space="preserve"> diagram, which maps provenance types to the context used in games. The gray classes are the original pro</w:t>
        </w:r>
        <w:r>
          <w:t>v</w:t>
        </w:r>
        <w:r>
          <w:t>enance objects used for the mapping. The diagram also exemplifies some basic info</w:t>
        </w:r>
        <w:r>
          <w:t>r</w:t>
        </w:r>
        <w:r>
          <w:t>mation that should be considered to be stored</w:t>
        </w:r>
        <w:r w:rsidRPr="001E187B">
          <w:t>.</w:t>
        </w:r>
      </w:ins>
    </w:p>
    <w:p w:rsidR="00B34235" w:rsidRPr="00A41C8B" w:rsidDel="00D43E79" w:rsidRDefault="00B34235" w:rsidP="00A41C8B">
      <w:pPr>
        <w:pStyle w:val="p1a"/>
        <w:rPr>
          <w:del w:id="139" w:author="Kohwalter" w:date="2013-05-17T12:26:00Z"/>
        </w:rPr>
      </w:pPr>
      <w:del w:id="140" w:author="Kohwalter" w:date="2013-05-17T12:26:00Z">
        <w:r w:rsidRPr="00A41C8B" w:rsidDel="00D43E79">
          <w:delText xml:space="preserve">The mapping of provenance nodes to their game counterpart is necessary to use a provenance graph for game flow analysis. We first proposed in </w:delText>
        </w:r>
        <w:r w:rsidR="006E7DC7" w:rsidRPr="00A41C8B" w:rsidDel="00D43E79">
          <w:fldChar w:fldCharType="begin"/>
        </w:r>
        <w:r w:rsidR="003B42C1" w:rsidDel="00D43E79">
          <w:delInstrText xml:space="preserve"> ADDIN ZOTERO_ITEM CSL_CITATION {"citationID":"dXPerDWW","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6E7DC7" w:rsidRPr="00A41C8B" w:rsidDel="00D43E79">
          <w:fldChar w:fldCharType="separate"/>
        </w:r>
        <w:r w:rsidR="003B42C1" w:rsidRPr="003B42C1" w:rsidDel="00D43E79">
          <w:delText>[5]</w:delText>
        </w:r>
        <w:r w:rsidR="006E7DC7" w:rsidRPr="00A41C8B" w:rsidDel="00D43E79">
          <w:fldChar w:fldCharType="end"/>
        </w:r>
        <w:r w:rsidRPr="00A41C8B" w:rsidDel="00D43E79">
          <w:delText xml:space="preserve"> an adoption of provenance in the context of games, mapping each provenance node type to elements typically present in games. In such mapping, Artifacts, which consist on "an immut</w:delText>
        </w:r>
        <w:r w:rsidRPr="00A41C8B" w:rsidDel="00D43E79">
          <w:delText>a</w:delText>
        </w:r>
        <w:r w:rsidRPr="00A41C8B" w:rsidDel="00D43E79">
          <w:delText xml:space="preserve">ble piece of state that can represent a physical object" </w:delText>
        </w:r>
        <w:r w:rsidR="006E7DC7" w:rsidRPr="00A41C8B" w:rsidDel="00D43E79">
          <w:fldChar w:fldCharType="begin"/>
        </w:r>
        <w:r w:rsidR="00FC70DE" w:rsidDel="00D43E79">
          <w:delInstrText xml:space="preserve"> ADDIN ZOTERO_ITEM CSL_CITATION {"citationID":"2frpemjc4a","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6E7DC7" w:rsidRPr="00A41C8B" w:rsidDel="00D43E79">
          <w:fldChar w:fldCharType="separate"/>
        </w:r>
        <w:r w:rsidR="00FC70DE" w:rsidRPr="00FC70DE" w:rsidDel="00D43E79">
          <w:delText>[15]</w:delText>
        </w:r>
        <w:r w:rsidR="006E7DC7" w:rsidRPr="00A41C8B" w:rsidDel="00D43E79">
          <w:fldChar w:fldCharType="end"/>
        </w:r>
        <w:r w:rsidRPr="00A41C8B" w:rsidDel="00D43E79">
          <w:delText>, were mapped to game objects. This way, artifacts can be anything used in the game, such as weapons, p</w:delText>
        </w:r>
        <w:r w:rsidRPr="00A41C8B" w:rsidDel="00D43E79">
          <w:delText>o</w:delText>
        </w:r>
        <w:r w:rsidRPr="00A41C8B" w:rsidDel="00D43E79">
          <w:delText>tions, legendary artifacts, magical objects, among others, when considering a typical RPG game. In essence, it can represent anything meaningful to the development of the game story or to the scenery.</w:delText>
        </w:r>
      </w:del>
    </w:p>
    <w:p w:rsidR="00B34235" w:rsidDel="00D43E79" w:rsidRDefault="00B34235" w:rsidP="00A41C8B">
      <w:pPr>
        <w:rPr>
          <w:del w:id="141" w:author="Kohwalter" w:date="2013-05-17T12:26:00Z"/>
        </w:rPr>
      </w:pPr>
      <w:del w:id="142" w:author="Kohwalter" w:date="2013-05-17T12:26:00Z">
        <w:r w:rsidRPr="00975E62" w:rsidDel="00D43E79">
          <w:delText>A</w:delText>
        </w:r>
        <w:r w:rsidRPr="00975E62" w:rsidDel="00D43E79">
          <w:rPr>
            <w:i/>
          </w:rPr>
          <w:delText>gents</w:delText>
        </w:r>
        <w:r w:rsidRPr="00975E62" w:rsidDel="00D43E79">
          <w:delText>, which "</w:delText>
        </w:r>
        <w:r w:rsidRPr="00975E62" w:rsidDel="00D43E79">
          <w:rPr>
            <w:i/>
          </w:rPr>
          <w:delText>are contextual entities acting as a catalyst of a process that can enable, facilitate, control or affect its execution</w:delText>
        </w:r>
        <w:r w:rsidRPr="00975E62" w:rsidDel="00D43E79">
          <w:delText xml:space="preserve">" </w:delText>
        </w:r>
        <w:r w:rsidR="006E7DC7" w:rsidRPr="00975E62" w:rsidDel="00D43E79">
          <w:fldChar w:fldCharType="begin"/>
        </w:r>
        <w:r w:rsidR="00FC70DE" w:rsidDel="00D43E79">
          <w:delInstrText xml:space="preserve"> ADDIN ZOTERO_ITEM CSL_CITATION {"citationID":"NFZrTK0h","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6E7DC7" w:rsidRPr="00975E62" w:rsidDel="00D43E79">
          <w:fldChar w:fldCharType="separate"/>
        </w:r>
        <w:r w:rsidR="00FC70DE" w:rsidRPr="00FC70DE" w:rsidDel="00D43E79">
          <w:delText>[15]</w:delText>
        </w:r>
        <w:r w:rsidR="006E7DC7" w:rsidRPr="00975E62" w:rsidDel="00D43E79">
          <w:fldChar w:fldCharType="end"/>
        </w:r>
        <w:r w:rsidRPr="00975E62" w:rsidDel="00D43E79">
          <w:delText>, were mapped as characters present in the game, such as non-playable characters (NPCs), players, and other ent</w:delText>
        </w:r>
        <w:r w:rsidRPr="00975E62" w:rsidDel="00D43E79">
          <w:delText>i</w:delText>
        </w:r>
        <w:r w:rsidRPr="00975E62" w:rsidDel="00D43E79">
          <w:delText>ties, which can also be plot-managing entities.</w:delText>
        </w:r>
        <w:r w:rsidDel="00D43E79">
          <w:delText xml:space="preserve"> </w:delText>
        </w:r>
        <w:r w:rsidRPr="00975E62" w:rsidDel="00D43E79">
          <w:delText xml:space="preserve">Lastly, </w:delText>
        </w:r>
        <w:r w:rsidRPr="00975E62" w:rsidDel="00D43E79">
          <w:rPr>
            <w:i/>
          </w:rPr>
          <w:delText>Processes</w:delText>
        </w:r>
        <w:r w:rsidRPr="00975E62" w:rsidDel="00D43E79">
          <w:delText>, which are "</w:delText>
        </w:r>
        <w:r w:rsidRPr="00975E62" w:rsidDel="00D43E79">
          <w:rPr>
            <w:i/>
          </w:rPr>
          <w:delText>actions or a sequence of actions performed or caused by artifacts</w:delText>
        </w:r>
        <w:r w:rsidRPr="00975E62" w:rsidDel="00D43E79">
          <w:delText xml:space="preserve">" </w:delText>
        </w:r>
        <w:r w:rsidR="006E7DC7" w:rsidRPr="00975E62" w:rsidDel="00D43E79">
          <w:fldChar w:fldCharType="begin"/>
        </w:r>
        <w:r w:rsidR="00FC70DE" w:rsidDel="00D43E79">
          <w:delInstrText xml:space="preserve"> ADDIN ZOTERO_ITEM CSL_CITATION {"citationID":"2Jy9Z3pg","properties":{"formattedCitation":"[15]","plainCitation":"[15]"},"citationItems":[{"id":37,"uris":["http://zotero.org/users/1122386/items/4UM2NPVP"],"uri":["http://zotero.org/users/1122386/items/4UM2NPVP"],"itemData":{"id":37,"type":"article-journal","title":"The Open Provenance Model core specification (v1.1)","container-title":"In: Future Generation Computer Systems","page":"743-756","volume":"27","issue":"6","source":"CrossRef","DOI":"10.1016/j.future.2010.07.005","ISSN":"0167739X","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Van"}],"issued":{"date-parts":[["2007"]]},"accessed":{"date-parts":[["2012",6,10]]}}}],"schema":"https://github.com/citation-style-language/schema/raw/master/csl-citation.json"} </w:delInstrText>
        </w:r>
        <w:r w:rsidR="006E7DC7" w:rsidRPr="00975E62" w:rsidDel="00D43E79">
          <w:fldChar w:fldCharType="separate"/>
        </w:r>
        <w:r w:rsidR="00FC70DE" w:rsidRPr="00FC70DE" w:rsidDel="00D43E79">
          <w:delText>[15]</w:delText>
        </w:r>
        <w:r w:rsidR="006E7DC7" w:rsidRPr="00975E62" w:rsidDel="00D43E79">
          <w:fldChar w:fldCharType="end"/>
        </w:r>
        <w:r w:rsidRPr="00975E62" w:rsidDel="00D43E79">
          <w:delText>, were mapped to a</w:delText>
        </w:r>
        <w:r w:rsidRPr="00975E62" w:rsidDel="00D43E79">
          <w:delText>c</w:delText>
        </w:r>
        <w:r w:rsidRPr="00975E62" w:rsidDel="00D43E79">
          <w:delText>tions or events made by entities in the game.</w:delText>
        </w:r>
      </w:del>
    </w:p>
    <w:p w:rsidR="00B34235" w:rsidDel="00D43E79" w:rsidRDefault="00B34235" w:rsidP="001B2D5E">
      <w:pPr>
        <w:rPr>
          <w:del w:id="143" w:author="Kohwalter" w:date="2013-05-17T12:26:00Z"/>
        </w:rPr>
      </w:pPr>
      <w:del w:id="144" w:author="Kohwalter" w:date="2013-05-17T12:26:00Z">
        <w:r w:rsidRPr="00975E62" w:rsidDel="00D43E79">
          <w:delText>In</w:delText>
        </w:r>
        <w:r w:rsidRPr="00975E62" w:rsidDel="00D43E79">
          <w:rPr>
            <w:noProof/>
          </w:rPr>
          <w:delText xml:space="preserve"> </w:delText>
        </w:r>
        <w:r w:rsidR="006E7DC7" w:rsidRPr="00975E62" w:rsidDel="00D43E79">
          <w:rPr>
            <w:noProof/>
          </w:rPr>
          <w:fldChar w:fldCharType="begin"/>
        </w:r>
        <w:r w:rsidR="003B42C1" w:rsidDel="00D43E79">
          <w:rPr>
            <w:noProof/>
          </w:rPr>
          <w:delInstrText xml:space="preserve"> ADDIN ZOTERO_ITEM CSL_CITATION {"citationID":"lQy0l9xP","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6E7DC7" w:rsidRPr="00975E62" w:rsidDel="00D43E79">
          <w:rPr>
            <w:noProof/>
          </w:rPr>
          <w:fldChar w:fldCharType="separate"/>
        </w:r>
        <w:r w:rsidR="003B42C1" w:rsidRPr="003B42C1" w:rsidDel="00D43E79">
          <w:delText>[5]</w:delText>
        </w:r>
        <w:r w:rsidR="006E7DC7" w:rsidRPr="00975E62" w:rsidDel="00D43E79">
          <w:rPr>
            <w:noProof/>
          </w:rPr>
          <w:fldChar w:fldCharType="end"/>
        </w:r>
        <w:r w:rsidRPr="00975E62" w:rsidDel="00D43E79">
          <w:rPr>
            <w:noProof/>
          </w:rPr>
          <w:delText>, the</w:delText>
        </w:r>
        <w:r w:rsidRPr="00975E62" w:rsidDel="00D43E79">
          <w:delText xml:space="preserve"> generation of actions and events are controlled by decision trees </w:delText>
        </w:r>
        <w:r w:rsidR="006E7DC7" w:rsidRPr="00975E62" w:rsidDel="00D43E79">
          <w:fldChar w:fldCharType="begin"/>
        </w:r>
        <w:r w:rsidR="00FC70DE" w:rsidDel="00D43E79">
          <w:delInstrText xml:space="preserve"> ADDIN ZOTERO_ITEM CSL_CITATION {"citationID":"qZCzonJf","properties":{"formattedCitation":"[18]","plainCitation":"[18]"},"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(CSUR)","page":"593-623","volume":"14","issue":"4","DOI":"10.1145/356893.356898","author":[{"family":"Moret","given":"Bernard"}],"issued":{"date-parts":[["1982",12]]}}}],"schema":"https://github.com/citation-style-language/schema/raw/master/csl-citation.json"} </w:delInstrText>
        </w:r>
        <w:r w:rsidR="006E7DC7" w:rsidRPr="00975E62" w:rsidDel="00D43E79">
          <w:fldChar w:fldCharType="separate"/>
        </w:r>
        <w:r w:rsidR="00FC70DE" w:rsidRPr="00FC70DE" w:rsidDel="00D43E79">
          <w:delText>[18]</w:delText>
        </w:r>
        <w:r w:rsidR="006E7DC7" w:rsidRPr="00975E62" w:rsidDel="00D43E79">
          <w:fldChar w:fldCharType="end"/>
        </w:r>
        <w:r w:rsidRPr="00975E62" w:rsidDel="00D43E79">
          <w:delText xml:space="preserve">. However, any decision making algorithm can be used instead to control actions and behaviors. These generated actions and events are represented as </w:delText>
        </w:r>
        <w:r w:rsidRPr="00975E62" w:rsidDel="00D43E79">
          <w:rPr>
            <w:i/>
          </w:rPr>
          <w:delText>processes</w:delText>
        </w:r>
        <w:r w:rsidRPr="00975E62" w:rsidDel="00D43E79">
          <w:delText xml:space="preserve"> nodes in the provenance graph. Moreover, in </w:delText>
        </w:r>
        <w:r w:rsidR="006E7DC7" w:rsidRPr="00975E62" w:rsidDel="00D43E79">
          <w:fldChar w:fldCharType="begin"/>
        </w:r>
        <w:r w:rsidR="003B42C1" w:rsidDel="00D43E79">
          <w:delInstrText xml:space="preserve"> ADDIN ZOTERO_ITEM CSL_CITATION {"citationID":"Q8pVTBcX","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6E7DC7" w:rsidRPr="00975E62" w:rsidDel="00D43E79">
          <w:fldChar w:fldCharType="separate"/>
        </w:r>
        <w:r w:rsidR="003B42C1" w:rsidRPr="003B42C1" w:rsidDel="00D43E79">
          <w:delText>[5]</w:delText>
        </w:r>
        <w:r w:rsidR="006E7DC7" w:rsidRPr="00975E62" w:rsidDel="00D43E79">
          <w:fldChar w:fldCharType="end"/>
        </w:r>
        <w:r w:rsidRPr="00975E62" w:rsidDel="00D43E79">
          <w:delText xml:space="preserve"> we proposed a data model for </w:delText>
        </w:r>
        <w:r w:rsidRPr="00921782" w:rsidDel="00D43E79">
          <w:rPr>
            <w:i/>
          </w:rPr>
          <w:delText>provenance in games</w:delText>
        </w:r>
        <w:r w:rsidRPr="00975E62" w:rsidDel="00D43E79">
          <w:delText xml:space="preserve">, which illustrates the provenance mapping and information examples that can be used for analysis, as shown by </w:delText>
        </w:r>
        <w:r w:rsidR="006E7DC7" w:rsidDel="00D43E79">
          <w:fldChar w:fldCharType="begin"/>
        </w:r>
        <w:r w:rsidR="00E614BD" w:rsidDel="00D43E79">
          <w:delInstrText xml:space="preserve"> REF _Ref341623250 \h  \* MERGEFORMAT </w:delInstrText>
        </w:r>
        <w:r w:rsidR="006E7DC7" w:rsidDel="00D43E79">
          <w:fldChar w:fldCharType="separate"/>
        </w:r>
        <w:r w:rsidR="00111BC6" w:rsidRPr="00111BC6" w:rsidDel="00D43E79">
          <w:delText>Figure 1</w:delText>
        </w:r>
        <w:r w:rsidR="006E7DC7" w:rsidDel="00D43E79">
          <w:fldChar w:fldCharType="end"/>
        </w:r>
        <w:r w:rsidRPr="00975E62" w:rsidDel="00D43E79">
          <w:delText xml:space="preserve">. Besides this, </w:delText>
        </w:r>
        <w:r w:rsidR="006E7DC7" w:rsidRPr="00975E62" w:rsidDel="00D43E79">
          <w:fldChar w:fldCharType="begin"/>
        </w:r>
        <w:r w:rsidR="003B42C1" w:rsidDel="00D43E79">
          <w:delInstrText xml:space="preserve"> ADDIN ZOTERO_ITEM CSL_CITATION {"citationID":"bFFA0Vzl","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6E7DC7" w:rsidRPr="00975E62" w:rsidDel="00D43E79">
          <w:fldChar w:fldCharType="separate"/>
        </w:r>
        <w:r w:rsidR="003B42C1" w:rsidRPr="003B42C1" w:rsidDel="00D43E79">
          <w:delText>[5]</w:delText>
        </w:r>
        <w:r w:rsidR="006E7DC7" w:rsidRPr="00975E62" w:rsidDel="00D43E79">
          <w:fldChar w:fldCharType="end"/>
        </w:r>
        <w:r w:rsidRPr="00975E62" w:rsidDel="00D43E79">
          <w:delText xml:space="preserve"> also presented an info</w:delText>
        </w:r>
        <w:r w:rsidRPr="00975E62" w:rsidDel="00D43E79">
          <w:delText>r</w:delText>
        </w:r>
        <w:r w:rsidRPr="00975E62" w:rsidDel="00D43E79">
          <w:delText>mation structure to store collected game data to generate a game flow log for prov</w:delText>
        </w:r>
        <w:r w:rsidRPr="00975E62" w:rsidDel="00D43E79">
          <w:delText>e</w:delText>
        </w:r>
        <w:r w:rsidRPr="00975E62" w:rsidDel="00D43E79">
          <w:delText>nance analysis.</w:delText>
        </w:r>
      </w:del>
    </w:p>
    <w:p w:rsidR="00A41C8B" w:rsidRPr="00975E62" w:rsidRDefault="00A41C8B" w:rsidP="00A41C8B">
      <w:pPr>
        <w:jc w:val="center"/>
      </w:pPr>
      <w:r w:rsidRPr="00975E62">
        <w:rPr>
          <w:noProof/>
          <w:lang w:eastAsia="en-US"/>
        </w:rPr>
        <w:lastRenderedPageBreak/>
        <w:drawing>
          <wp:inline distT="0" distB="0" distL="0" distR="0">
            <wp:extent cx="3175796" cy="2495550"/>
            <wp:effectExtent l="19050" t="0" r="5554"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190369" cy="2507002"/>
                    </a:xfrm>
                    <a:prstGeom prst="rect">
                      <a:avLst/>
                    </a:prstGeom>
                    <a:noFill/>
                    <a:ln>
                      <a:noFill/>
                    </a:ln>
                  </pic:spPr>
                </pic:pic>
              </a:graphicData>
            </a:graphic>
          </wp:inline>
        </w:drawing>
      </w:r>
    </w:p>
    <w:p w:rsidR="00A41C8B" w:rsidRDefault="00A41C8B" w:rsidP="00A41C8B">
      <w:pPr>
        <w:pStyle w:val="figurecaption0"/>
      </w:pPr>
      <w:bookmarkStart w:id="145" w:name="_Ref356556950"/>
      <w:proofErr w:type="gramStart"/>
      <w:r>
        <w:rPr>
          <w:b/>
        </w:rPr>
        <w:t>Fig.</w:t>
      </w:r>
      <w:proofErr w:type="gramEnd"/>
      <w:r>
        <w:rPr>
          <w:b/>
        </w:rPr>
        <w:t xml:space="preserve"> </w:t>
      </w:r>
      <w:fldSimple w:instr=" SEQ &quot;Figure&quot; \* MERGEFORMAT ">
        <w:r w:rsidR="006663EA" w:rsidRPr="006663EA">
          <w:rPr>
            <w:b/>
            <w:noProof/>
          </w:rPr>
          <w:t>1</w:t>
        </w:r>
      </w:fldSimple>
      <w:bookmarkEnd w:id="145"/>
      <w:r>
        <w:rPr>
          <w:b/>
        </w:rPr>
        <w:t>.</w:t>
      </w:r>
      <w:r>
        <w:t xml:space="preserve"> </w:t>
      </w:r>
      <w:r w:rsidRPr="001B2D5E">
        <w:t>Data</w:t>
      </w:r>
      <w:r w:rsidRPr="008074E8">
        <w:t xml:space="preserve"> model diagram. Gray classes represent provenance classes.</w:t>
      </w:r>
    </w:p>
    <w:p w:rsidR="00B34235" w:rsidRPr="00975E62" w:rsidRDefault="00B34235" w:rsidP="001B2D5E">
      <w:pPr>
        <w:pStyle w:val="heading1"/>
      </w:pPr>
      <w:bookmarkStart w:id="146" w:name="_Ref350269138"/>
      <w:r>
        <w:t xml:space="preserve">Provenance </w:t>
      </w:r>
      <w:bookmarkEnd w:id="146"/>
      <w:r w:rsidR="00FC73FC">
        <w:t>Visualization</w:t>
      </w:r>
    </w:p>
    <w:p w:rsidR="00B34235" w:rsidRPr="00D3580A" w:rsidRDefault="00B34235" w:rsidP="00D3580A">
      <w:pPr>
        <w:pStyle w:val="p1a"/>
      </w:pPr>
      <w:r w:rsidRPr="00D3580A">
        <w:t xml:space="preserve">The purpose of collecting information during a game session is to be able to generate a provenance graph and use provenance techniques in order to analyze and infer the reasons of the outcome. In this paper we introduce a </w:t>
      </w:r>
      <w:del w:id="147" w:author="Kohwalter" w:date="2013-05-17T12:46:00Z">
        <w:r w:rsidRPr="00D3580A" w:rsidDel="00314D21">
          <w:delText xml:space="preserve">novel </w:delText>
        </w:r>
      </w:del>
      <w:r w:rsidRPr="00D3580A">
        <w:t xml:space="preserve">provenance visualization tool named </w:t>
      </w:r>
      <w:r w:rsidR="006E7DC7" w:rsidRPr="006E7DC7">
        <w:rPr>
          <w:i/>
          <w:rPrChange w:id="148" w:author="Kohwalter" w:date="2013-05-17T12:46:00Z">
            <w:rPr/>
          </w:rPrChange>
        </w:rPr>
        <w:t>Proof Viewer</w:t>
      </w:r>
      <w:r w:rsidRPr="00D3580A">
        <w:t xml:space="preserve"> (Provenance Flow Viewer), which is based on JUNG </w:t>
      </w:r>
      <w:r w:rsidR="006E7DC7" w:rsidRPr="00D3580A">
        <w:fldChar w:fldCharType="begin"/>
      </w:r>
      <w:r w:rsidR="00FC70DE" w:rsidRPr="00D3580A">
        <w:instrText xml:space="preserve"> ADDIN ZOTERO_ITEM CSL_CITATION {"citationID":"o45nhs8aa","properties":{"formattedCitation":"[19]","plainCitation":"[19]"},"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Nelson","given":""}],"issued":{"date-parts":[["2010"]]}}}],"schema":"https://github.com/citation-style-language/schema/raw/master/csl-citation.json"} </w:instrText>
      </w:r>
      <w:r w:rsidR="006E7DC7" w:rsidRPr="00D3580A">
        <w:fldChar w:fldCharType="separate"/>
      </w:r>
      <w:r w:rsidR="00FC70DE" w:rsidRPr="00D3580A">
        <w:t>[19]</w:t>
      </w:r>
      <w:r w:rsidR="006E7DC7" w:rsidRPr="00D3580A">
        <w:fldChar w:fldCharType="end"/>
      </w:r>
      <w:r w:rsidRPr="00D3580A">
        <w:t xml:space="preserve"> and allows the analysis of generated game flow log through a graph. A game using the </w:t>
      </w:r>
      <w:r w:rsidR="006E7DC7" w:rsidRPr="006E7DC7">
        <w:rPr>
          <w:i/>
          <w:rPrChange w:id="149" w:author="Kohwalter" w:date="2013-05-17T12:46:00Z">
            <w:rPr/>
          </w:rPrChange>
        </w:rPr>
        <w:t>provenance in games</w:t>
      </w:r>
      <w:r w:rsidRPr="00D3580A">
        <w:t xml:space="preserve"> framework is able to generate a game flow log that can be an</w:t>
      </w:r>
      <w:r w:rsidRPr="00D3580A">
        <w:t>a</w:t>
      </w:r>
      <w:r w:rsidRPr="00D3580A">
        <w:t xml:space="preserve">lyzed by </w:t>
      </w:r>
      <w:r w:rsidR="006E7DC7" w:rsidRPr="006E7DC7">
        <w:rPr>
          <w:i/>
          <w:rPrChange w:id="150" w:author="Kohwalter" w:date="2013-05-17T12:46:00Z">
            <w:rPr/>
          </w:rPrChange>
        </w:rPr>
        <w:t>Proof Viewer</w:t>
      </w:r>
      <w:r w:rsidRPr="00D3580A">
        <w:t xml:space="preserve">. </w:t>
      </w:r>
      <w:r w:rsidR="006E7DC7">
        <w:fldChar w:fldCharType="begin"/>
      </w:r>
      <w:r w:rsidR="00314D21">
        <w:instrText xml:space="preserve"> REF _Ref356558147 \h </w:instrText>
      </w:r>
      <w:r w:rsidR="006E7DC7">
        <w:fldChar w:fldCharType="separate"/>
      </w:r>
      <w:r w:rsidR="006663EA">
        <w:rPr>
          <w:b/>
        </w:rPr>
        <w:t xml:space="preserve">Fig. </w:t>
      </w:r>
      <w:r w:rsidR="006663EA" w:rsidRPr="006663EA">
        <w:rPr>
          <w:b/>
          <w:noProof/>
        </w:rPr>
        <w:t>2</w:t>
      </w:r>
      <w:r w:rsidR="006E7DC7">
        <w:fldChar w:fldCharType="end"/>
      </w:r>
      <w:r w:rsidR="00314D21">
        <w:t xml:space="preserve"> </w:t>
      </w:r>
      <w:r w:rsidRPr="00D3580A">
        <w:t>illustrates the relationships between the game, using the framework, and Proof Viewer.</w:t>
      </w:r>
    </w:p>
    <w:p w:rsidR="00A41C8B" w:rsidDel="002C2DB6" w:rsidRDefault="00A41C8B" w:rsidP="00A41C8B">
      <w:pPr>
        <w:pStyle w:val="p1a"/>
        <w:rPr>
          <w:del w:id="151" w:author="Kohwalter" w:date="2013-05-17T18:31:00Z"/>
        </w:rPr>
      </w:pPr>
    </w:p>
    <w:p w:rsidR="001B2D5E" w:rsidRDefault="001B2D5E" w:rsidP="001B2D5E">
      <w:pPr>
        <w:keepNext/>
        <w:jc w:val="center"/>
      </w:pPr>
      <w:del w:id="152" w:author="Kohwalter" w:date="2013-05-17T18:31:00Z">
        <w:r w:rsidDel="002C2DB6">
          <w:rPr>
            <w:noProof/>
            <w:lang w:eastAsia="en-US"/>
          </w:rPr>
          <w:drawing>
            <wp:inline distT="0" distB="0" distL="0" distR="0">
              <wp:extent cx="2568303" cy="737125"/>
              <wp:effectExtent l="19050" t="0" r="344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69150" cy="737368"/>
                      </a:xfrm>
                      <a:prstGeom prst="rect">
                        <a:avLst/>
                      </a:prstGeom>
                      <a:noFill/>
                      <a:ln w="9525">
                        <a:noFill/>
                        <a:miter lim="800000"/>
                        <a:headEnd/>
                        <a:tailEnd/>
                      </a:ln>
                    </pic:spPr>
                  </pic:pic>
                </a:graphicData>
              </a:graphic>
            </wp:inline>
          </w:drawing>
        </w:r>
      </w:del>
    </w:p>
    <w:p w:rsidR="002C2DB6" w:rsidRPr="00975E62" w:rsidRDefault="002C2DB6" w:rsidP="001B2D5E">
      <w:pPr>
        <w:keepNext/>
        <w:jc w:val="center"/>
      </w:pPr>
      <w:r w:rsidRPr="002C2DB6">
        <w:drawing>
          <wp:inline distT="0" distB="0" distL="0" distR="0">
            <wp:extent cx="2428875" cy="1124557"/>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436540" cy="1128106"/>
                    </a:xfrm>
                    <a:prstGeom prst="rect">
                      <a:avLst/>
                    </a:prstGeom>
                    <a:noFill/>
                    <a:ln w="9525">
                      <a:noFill/>
                      <a:miter lim="800000"/>
                      <a:headEnd/>
                      <a:tailEnd/>
                    </a:ln>
                  </pic:spPr>
                </pic:pic>
              </a:graphicData>
            </a:graphic>
          </wp:inline>
        </w:drawing>
      </w:r>
    </w:p>
    <w:p w:rsidR="001B2D5E" w:rsidRPr="00F839C7" w:rsidRDefault="001B2D5E" w:rsidP="001B2D5E">
      <w:pPr>
        <w:pStyle w:val="figurecaption0"/>
        <w:jc w:val="both"/>
      </w:pPr>
      <w:bookmarkStart w:id="153" w:name="_Ref356558147"/>
      <w:proofErr w:type="gramStart"/>
      <w:r>
        <w:rPr>
          <w:b/>
        </w:rPr>
        <w:t>Fig.</w:t>
      </w:r>
      <w:proofErr w:type="gramEnd"/>
      <w:r>
        <w:rPr>
          <w:b/>
        </w:rPr>
        <w:t xml:space="preserve"> </w:t>
      </w:r>
      <w:fldSimple w:instr=" SEQ &quot;Figure&quot; \* MERGEFORMAT ">
        <w:r w:rsidR="006663EA" w:rsidRPr="006663EA">
          <w:rPr>
            <w:b/>
            <w:noProof/>
          </w:rPr>
          <w:t>2</w:t>
        </w:r>
      </w:fldSimple>
      <w:bookmarkEnd w:id="153"/>
      <w:r>
        <w:rPr>
          <w:b/>
        </w:rPr>
        <w:t>.</w:t>
      </w:r>
      <w:r>
        <w:t xml:space="preserve"> </w:t>
      </w:r>
      <w:proofErr w:type="gramStart"/>
      <w:r w:rsidRPr="001B2D5E">
        <w:t>Relationships</w:t>
      </w:r>
      <w:r w:rsidRPr="008074E8">
        <w:t xml:space="preserve"> between a </w:t>
      </w:r>
      <w:r>
        <w:t xml:space="preserve">software engineering </w:t>
      </w:r>
      <w:r w:rsidRPr="008074E8">
        <w:t xml:space="preserve">game using </w:t>
      </w:r>
      <w:r w:rsidRPr="00921782">
        <w:rPr>
          <w:i/>
        </w:rPr>
        <w:t>provenance in games</w:t>
      </w:r>
      <w:r w:rsidRPr="008074E8">
        <w:t xml:space="preserve"> fram</w:t>
      </w:r>
      <w:r w:rsidRPr="008074E8">
        <w:t>e</w:t>
      </w:r>
      <w:r w:rsidRPr="008074E8">
        <w:t>work and</w:t>
      </w:r>
      <w:r>
        <w:t xml:space="preserve"> the</w:t>
      </w:r>
      <w:r w:rsidRPr="008074E8">
        <w:t xml:space="preserve"> </w:t>
      </w:r>
      <w:r w:rsidRPr="00F80D29">
        <w:rPr>
          <w:i/>
        </w:rPr>
        <w:t>Proof Viewer</w:t>
      </w:r>
      <w:r w:rsidRPr="008074E8">
        <w:t>.</w:t>
      </w:r>
      <w:proofErr w:type="gramEnd"/>
    </w:p>
    <w:p w:rsidR="00C92EEE" w:rsidRDefault="00B34235" w:rsidP="00BD050F">
      <w:r w:rsidRPr="00975E62">
        <w:lastRenderedPageBreak/>
        <w:t xml:space="preserve">First, the </w:t>
      </w:r>
      <w:r w:rsidR="006E7DC7" w:rsidRPr="006E7DC7">
        <w:rPr>
          <w:i/>
          <w:rPrChange w:id="154" w:author="Kohwalter" w:date="2013-05-17T12:45:00Z">
            <w:rPr/>
          </w:rPrChange>
        </w:rPr>
        <w:t>game flow log</w:t>
      </w:r>
      <w:r w:rsidRPr="00975E62">
        <w:t>, which contains game events, is processed and used to generate a provenance graph for analysis. After that, our tool creates the graph’s ed</w:t>
      </w:r>
      <w:r w:rsidRPr="00975E62">
        <w:t>g</w:t>
      </w:r>
      <w:r w:rsidRPr="00975E62">
        <w:t xml:space="preserve">es and </w:t>
      </w:r>
      <w:del w:id="155" w:author="Kohwalter" w:date="2013-05-17T12:47:00Z">
        <w:r w:rsidRPr="00975E62" w:rsidDel="00B92B25">
          <w:delText xml:space="preserve">nodes </w:delText>
        </w:r>
      </w:del>
      <w:ins w:id="156" w:author="Kohwalter" w:date="2013-05-17T12:47:00Z">
        <w:r w:rsidR="00B92B25">
          <w:t>vertices</w:t>
        </w:r>
        <w:r w:rsidR="00B92B25" w:rsidRPr="00975E62">
          <w:t xml:space="preserve"> </w:t>
        </w:r>
      </w:ins>
      <w:r w:rsidRPr="00975E62">
        <w:t xml:space="preserve">following defined rules to generate the provenance graph. This graph is a representation of the </w:t>
      </w:r>
      <w:r w:rsidR="006E7DC7" w:rsidRPr="006E7DC7">
        <w:rPr>
          <w:i/>
          <w:rPrChange w:id="157" w:author="Kohwalter" w:date="2013-05-17T12:45:00Z">
            <w:rPr/>
          </w:rPrChange>
        </w:rPr>
        <w:t>game flow log</w:t>
      </w:r>
      <w:r w:rsidRPr="00975E62">
        <w:t xml:space="preserve"> and is available for the user to interact and analyze, reaching his own decisions about how events occurred during the game and </w:t>
      </w:r>
      <w:ins w:id="158" w:author="Kohwalter" w:date="2013-05-17T12:47:00Z">
        <w:r w:rsidR="00B92B25">
          <w:t xml:space="preserve">how they influenced in </w:t>
        </w:r>
      </w:ins>
      <w:r w:rsidRPr="00975E62">
        <w:t>the outcome. The user is able to see the consequences of each action and how they influenced other actions and the outcome</w:t>
      </w:r>
      <w:ins w:id="159" w:author="Kohwalter" w:date="2013-05-17T12:48:00Z">
        <w:r w:rsidR="00B92B25">
          <w:t xml:space="preserve">. </w:t>
        </w:r>
      </w:ins>
      <w:del w:id="160" w:author="Kohwalter" w:date="2013-05-17T12:48:00Z">
        <w:r w:rsidRPr="00975E62" w:rsidDel="00B92B25">
          <w:delText>, as well as</w:delText>
        </w:r>
      </w:del>
      <w:ins w:id="161" w:author="Kohwalter" w:date="2013-05-17T12:48:00Z">
        <w:r w:rsidR="00B92B25">
          <w:t>It is also possible to</w:t>
        </w:r>
      </w:ins>
      <w:r w:rsidRPr="00975E62">
        <w:t xml:space="preserve"> manipulate the graph by omitting facts and collapsing chains of action for a better understanding and visualization process. No information is lost in this process, so the player can undo changes made during analysis. </w:t>
      </w:r>
    </w:p>
    <w:p w:rsidR="00B34235" w:rsidRDefault="00B34235" w:rsidP="001B2D5E">
      <w:r w:rsidRPr="00975E62">
        <w:t>A small example of a generated provenance graph from exported data is illustrated by</w:t>
      </w:r>
      <w:r w:rsidR="00BD050F">
        <w:t xml:space="preserve"> </w:t>
      </w:r>
      <w:r w:rsidR="006E7DC7">
        <w:fldChar w:fldCharType="begin"/>
      </w:r>
      <w:r w:rsidR="00BD050F">
        <w:instrText xml:space="preserve"> REF _Ref356558255 \h </w:instrText>
      </w:r>
      <w:r w:rsidR="006E7DC7">
        <w:fldChar w:fldCharType="separate"/>
      </w:r>
      <w:r w:rsidR="006663EA">
        <w:rPr>
          <w:b/>
        </w:rPr>
        <w:t xml:space="preserve">Fig. </w:t>
      </w:r>
      <w:r w:rsidR="006663EA" w:rsidRPr="006663EA">
        <w:rPr>
          <w:b/>
          <w:noProof/>
        </w:rPr>
        <w:t>3</w:t>
      </w:r>
      <w:r w:rsidR="006E7DC7">
        <w:fldChar w:fldCharType="end"/>
      </w:r>
      <w:r w:rsidRPr="00975E62">
        <w:t xml:space="preserve">. Following the provenance notation specification, each </w:t>
      </w:r>
      <w:del w:id="162" w:author="Kohwalter" w:date="2013-05-17T17:49:00Z">
        <w:r w:rsidRPr="00975E62" w:rsidDel="00D81246">
          <w:delText xml:space="preserve">node </w:delText>
        </w:r>
      </w:del>
      <w:ins w:id="163" w:author="Kohwalter" w:date="2013-05-17T17:49:00Z">
        <w:r w:rsidR="00D81246">
          <w:t>vertex</w:t>
        </w:r>
        <w:r w:rsidR="00D81246" w:rsidRPr="00975E62">
          <w:t xml:space="preserve"> </w:t>
        </w:r>
      </w:ins>
      <w:r w:rsidRPr="00975E62">
        <w:t xml:space="preserve">shape in </w:t>
      </w:r>
      <w:r w:rsidR="006E7DC7">
        <w:fldChar w:fldCharType="begin"/>
      </w:r>
      <w:r w:rsidR="00BD050F">
        <w:instrText xml:space="preserve"> REF _Ref356558255 \h </w:instrText>
      </w:r>
      <w:r w:rsidR="006E7DC7">
        <w:fldChar w:fldCharType="separate"/>
      </w:r>
      <w:r w:rsidR="006663EA">
        <w:rPr>
          <w:b/>
        </w:rPr>
        <w:t xml:space="preserve">Fig. </w:t>
      </w:r>
      <w:r w:rsidR="006663EA" w:rsidRPr="006663EA">
        <w:rPr>
          <w:b/>
          <w:noProof/>
        </w:rPr>
        <w:t>3</w:t>
      </w:r>
      <w:r w:rsidR="006E7DC7">
        <w:fldChar w:fldCharType="end"/>
      </w:r>
      <w:r w:rsidR="00CE319B">
        <w:t xml:space="preserve"> </w:t>
      </w:r>
      <w:r w:rsidRPr="00975E62">
        <w:t xml:space="preserve">is related to its type. Square </w:t>
      </w:r>
      <w:del w:id="164" w:author="Kohwalter" w:date="2013-05-17T17:49:00Z">
        <w:r w:rsidRPr="00975E62" w:rsidDel="00D81246">
          <w:delText xml:space="preserve">nodes </w:delText>
        </w:r>
      </w:del>
      <w:ins w:id="165" w:author="Kohwalter" w:date="2013-05-17T17:49:00Z">
        <w:r w:rsidR="00D81246">
          <w:t>vertex</w:t>
        </w:r>
        <w:r w:rsidR="00D81246" w:rsidRPr="00975E62">
          <w:t xml:space="preserve"> </w:t>
        </w:r>
      </w:ins>
      <w:r w:rsidRPr="00975E62">
        <w:t>represent</w:t>
      </w:r>
      <w:ins w:id="166" w:author="Kohwalter" w:date="2013-05-17T17:49:00Z">
        <w:r w:rsidR="00D81246">
          <w:t>s</w:t>
        </w:r>
      </w:ins>
      <w:r w:rsidRPr="00975E62">
        <w:t xml:space="preserve"> </w:t>
      </w:r>
      <w:del w:id="167" w:author="Kohwalter" w:date="2013-05-17T17:49:00Z">
        <w:r w:rsidRPr="00975E62" w:rsidDel="00D81246">
          <w:rPr>
            <w:i/>
          </w:rPr>
          <w:delText>process</w:delText>
        </w:r>
        <w:r w:rsidRPr="00975E62" w:rsidDel="00D81246">
          <w:delText xml:space="preserve"> </w:delText>
        </w:r>
      </w:del>
      <w:ins w:id="168" w:author="Kohwalter" w:date="2013-05-17T17:49:00Z">
        <w:r w:rsidR="00D81246">
          <w:rPr>
            <w:i/>
          </w:rPr>
          <w:t>activities</w:t>
        </w:r>
        <w:r w:rsidR="00D81246" w:rsidRPr="00975E62">
          <w:t xml:space="preserve"> </w:t>
        </w:r>
      </w:ins>
      <w:del w:id="169" w:author="Kohwalter" w:date="2013-05-17T17:49:00Z">
        <w:r w:rsidRPr="00975E62" w:rsidDel="00D81246">
          <w:delText>nodes</w:delText>
        </w:r>
      </w:del>
      <w:ins w:id="170" w:author="Kohwalter" w:date="2013-05-17T17:49:00Z">
        <w:r w:rsidR="00D81246">
          <w:t>vertices</w:t>
        </w:r>
      </w:ins>
      <w:r w:rsidRPr="00975E62">
        <w:t xml:space="preserve">, circles are </w:t>
      </w:r>
      <w:del w:id="171" w:author="Kohwalter" w:date="2013-05-17T17:49:00Z">
        <w:r w:rsidRPr="00975E62" w:rsidDel="00D81246">
          <w:rPr>
            <w:i/>
          </w:rPr>
          <w:delText>artifacts</w:delText>
        </w:r>
        <w:r w:rsidRPr="00975E62" w:rsidDel="00D81246">
          <w:delText xml:space="preserve"> </w:delText>
        </w:r>
      </w:del>
      <w:ins w:id="172" w:author="Kohwalter" w:date="2013-05-17T17:49:00Z">
        <w:r w:rsidR="00D81246">
          <w:rPr>
            <w:i/>
          </w:rPr>
          <w:t>entities</w:t>
        </w:r>
        <w:r w:rsidR="00D81246" w:rsidRPr="00975E62">
          <w:t xml:space="preserve"> </w:t>
        </w:r>
      </w:ins>
      <w:del w:id="173" w:author="Kohwalter" w:date="2013-05-17T17:49:00Z">
        <w:r w:rsidRPr="00975E62" w:rsidDel="00D81246">
          <w:delText xml:space="preserve">nodes </w:delText>
        </w:r>
      </w:del>
      <w:ins w:id="174" w:author="Kohwalter" w:date="2013-05-17T17:49:00Z">
        <w:r w:rsidR="00D81246">
          <w:t>vertices</w:t>
        </w:r>
        <w:r w:rsidR="00D81246" w:rsidRPr="00975E62">
          <w:t xml:space="preserve"> </w:t>
        </w:r>
      </w:ins>
      <w:r w:rsidRPr="00975E62">
        <w:t xml:space="preserve">and an octagon represents </w:t>
      </w:r>
      <w:r w:rsidRPr="00975E62">
        <w:rPr>
          <w:i/>
        </w:rPr>
        <w:t>agent</w:t>
      </w:r>
      <w:r w:rsidRPr="00975E62">
        <w:t xml:space="preserve"> </w:t>
      </w:r>
      <w:del w:id="175" w:author="Kohwalter" w:date="2013-05-17T17:50:00Z">
        <w:r w:rsidRPr="00975E62" w:rsidDel="00D81246">
          <w:delText>nodes</w:delText>
        </w:r>
      </w:del>
      <w:ins w:id="176" w:author="Kohwalter" w:date="2013-05-17T17:50:00Z">
        <w:r w:rsidR="00D81246">
          <w:t>vertices</w:t>
        </w:r>
      </w:ins>
      <w:r w:rsidRPr="00975E62">
        <w:t xml:space="preserve">. </w:t>
      </w:r>
      <w:del w:id="177" w:author="Kohwalter" w:date="2013-05-17T17:50:00Z">
        <w:r w:rsidRPr="00975E62" w:rsidDel="00D81246">
          <w:delText xml:space="preserve">As can be seen in the figure, there is a chain of artifact nodes that represents the graph’s backbone. </w:delText>
        </w:r>
      </w:del>
      <w:r w:rsidRPr="00975E62">
        <w:t>The edges in the provenance graph represent rel</w:t>
      </w:r>
      <w:r w:rsidRPr="00975E62">
        <w:t>a</w:t>
      </w:r>
      <w:r w:rsidRPr="00975E62">
        <w:t xml:space="preserve">tionships between </w:t>
      </w:r>
      <w:del w:id="178" w:author="Kohwalter" w:date="2013-05-17T17:50:00Z">
        <w:r w:rsidRPr="00975E62" w:rsidDel="00D81246">
          <w:delText>nodes</w:delText>
        </w:r>
      </w:del>
      <w:ins w:id="179" w:author="Kohwalter" w:date="2013-05-17T17:50:00Z">
        <w:r w:rsidR="00D81246">
          <w:t>vertices</w:t>
        </w:r>
      </w:ins>
      <w:r w:rsidRPr="00975E62">
        <w:t xml:space="preserve">, which can be </w:t>
      </w:r>
      <w:r w:rsidRPr="00975E62">
        <w:rPr>
          <w:i/>
        </w:rPr>
        <w:t>agents</w:t>
      </w:r>
      <w:r w:rsidRPr="00975E62">
        <w:t xml:space="preserve">, </w:t>
      </w:r>
      <w:del w:id="180" w:author="Kohwalter" w:date="2013-05-17T17:50:00Z">
        <w:r w:rsidRPr="00975E62" w:rsidDel="00D81246">
          <w:rPr>
            <w:i/>
          </w:rPr>
          <w:delText>artifacts</w:delText>
        </w:r>
        <w:r w:rsidRPr="00975E62" w:rsidDel="00D81246">
          <w:delText xml:space="preserve"> </w:delText>
        </w:r>
      </w:del>
      <w:ins w:id="181" w:author="Kohwalter" w:date="2013-05-17T17:50:00Z">
        <w:r w:rsidR="00D81246">
          <w:rPr>
            <w:i/>
          </w:rPr>
          <w:t>entities</w:t>
        </w:r>
        <w:r w:rsidR="00D81246" w:rsidRPr="00975E62">
          <w:t xml:space="preserve"> </w:t>
        </w:r>
      </w:ins>
      <w:r w:rsidRPr="00975E62">
        <w:t xml:space="preserve">or </w:t>
      </w:r>
      <w:del w:id="182" w:author="Kohwalter" w:date="2013-05-17T17:50:00Z">
        <w:r w:rsidRPr="00975E62" w:rsidDel="00D81246">
          <w:rPr>
            <w:i/>
          </w:rPr>
          <w:delText>processes</w:delText>
        </w:r>
      </w:del>
      <w:ins w:id="183" w:author="Kohwalter" w:date="2013-05-17T17:50:00Z">
        <w:r w:rsidR="00D81246">
          <w:rPr>
            <w:i/>
          </w:rPr>
          <w:t>activities</w:t>
        </w:r>
      </w:ins>
      <w:r w:rsidRPr="00975E62">
        <w:t xml:space="preserve">. As such, </w:t>
      </w:r>
      <w:del w:id="184" w:author="Kohwalter" w:date="2013-05-17T17:50:00Z">
        <w:r w:rsidRPr="00975E62" w:rsidDel="00D81246">
          <w:rPr>
            <w:i/>
          </w:rPr>
          <w:delText>processes</w:delText>
        </w:r>
        <w:r w:rsidRPr="00975E62" w:rsidDel="00D81246">
          <w:delText xml:space="preserve"> </w:delText>
        </w:r>
      </w:del>
      <w:ins w:id="185" w:author="Kohwalter" w:date="2013-05-17T17:50:00Z">
        <w:r w:rsidR="00D81246">
          <w:rPr>
            <w:i/>
          </w:rPr>
          <w:t>activities</w:t>
        </w:r>
        <w:r w:rsidR="00D81246" w:rsidRPr="00975E62">
          <w:t xml:space="preserve"> </w:t>
        </w:r>
      </w:ins>
      <w:del w:id="186" w:author="Kohwalter" w:date="2013-05-17T17:50:00Z">
        <w:r w:rsidRPr="00975E62" w:rsidDel="00D81246">
          <w:delText xml:space="preserve">nodes </w:delText>
        </w:r>
      </w:del>
      <w:ins w:id="187" w:author="Kohwalter" w:date="2013-05-17T17:50:00Z">
        <w:r w:rsidR="00D81246">
          <w:t>vertices</w:t>
        </w:r>
        <w:r w:rsidR="00D81246" w:rsidRPr="00975E62">
          <w:t xml:space="preserve"> </w:t>
        </w:r>
      </w:ins>
      <w:r w:rsidRPr="00975E62">
        <w:t xml:space="preserve">can be influenced positively or negatively by other </w:t>
      </w:r>
      <w:del w:id="188" w:author="Kohwalter" w:date="2013-05-17T17:50:00Z">
        <w:r w:rsidRPr="00975E62" w:rsidDel="00D81246">
          <w:rPr>
            <w:i/>
          </w:rPr>
          <w:delText>process</w:delText>
        </w:r>
        <w:r w:rsidRPr="00975E62" w:rsidDel="00D81246">
          <w:delText xml:space="preserve"> </w:delText>
        </w:r>
      </w:del>
      <w:ins w:id="189" w:author="Kohwalter" w:date="2013-05-17T17:50:00Z">
        <w:r w:rsidR="00D81246">
          <w:rPr>
            <w:i/>
          </w:rPr>
          <w:t>activities</w:t>
        </w:r>
        <w:r w:rsidR="00D81246" w:rsidRPr="00975E62">
          <w:t xml:space="preserve"> </w:t>
        </w:r>
      </w:ins>
      <w:r w:rsidRPr="00975E62">
        <w:t xml:space="preserve">and have relationships with </w:t>
      </w:r>
      <w:del w:id="190" w:author="Kohwalter" w:date="2013-05-17T17:50:00Z">
        <w:r w:rsidRPr="00975E62" w:rsidDel="00D81246">
          <w:rPr>
            <w:i/>
          </w:rPr>
          <w:delText>art</w:delText>
        </w:r>
        <w:r w:rsidRPr="00975E62" w:rsidDel="00D81246">
          <w:rPr>
            <w:i/>
          </w:rPr>
          <w:delText>i</w:delText>
        </w:r>
        <w:r w:rsidRPr="00975E62" w:rsidDel="00D81246">
          <w:rPr>
            <w:i/>
          </w:rPr>
          <w:delText>facts</w:delText>
        </w:r>
        <w:r w:rsidRPr="00975E62" w:rsidDel="00D81246">
          <w:delText xml:space="preserve"> </w:delText>
        </w:r>
      </w:del>
      <w:ins w:id="191" w:author="Kohwalter" w:date="2013-05-17T17:50:00Z">
        <w:r w:rsidR="00D81246">
          <w:rPr>
            <w:i/>
          </w:rPr>
          <w:t>entities</w:t>
        </w:r>
        <w:r w:rsidR="00D81246" w:rsidRPr="00975E62">
          <w:t xml:space="preserve"> </w:t>
        </w:r>
      </w:ins>
      <w:r w:rsidRPr="00975E62">
        <w:t xml:space="preserve">and </w:t>
      </w:r>
      <w:r w:rsidRPr="00975E62">
        <w:rPr>
          <w:i/>
        </w:rPr>
        <w:t>agents</w:t>
      </w:r>
      <w:r w:rsidRPr="00975E62">
        <w:t>. The context of such relationships may vary according to the type of rel</w:t>
      </w:r>
      <w:r w:rsidRPr="00975E62">
        <w:t>a</w:t>
      </w:r>
      <w:r w:rsidRPr="00975E62">
        <w:t xml:space="preserve">tion between </w:t>
      </w:r>
      <w:del w:id="192" w:author="Kohwalter" w:date="2013-05-17T17:50:00Z">
        <w:r w:rsidRPr="00975E62" w:rsidDel="00D81246">
          <w:delText>nodes</w:delText>
        </w:r>
      </w:del>
      <w:ins w:id="193" w:author="Kohwalter" w:date="2013-05-17T17:50:00Z">
        <w:r w:rsidR="00D81246">
          <w:t>vertices</w:t>
        </w:r>
      </w:ins>
      <w:r w:rsidRPr="00975E62">
        <w:t xml:space="preserve">. </w:t>
      </w:r>
    </w:p>
    <w:p w:rsidR="00BD050F" w:rsidRDefault="00BD050F" w:rsidP="001B2D5E"/>
    <w:p w:rsidR="00BD050F" w:rsidRPr="00975E62" w:rsidRDefault="00BD050F" w:rsidP="00BD050F">
      <w:pPr>
        <w:jc w:val="center"/>
      </w:pPr>
      <w:r w:rsidRPr="00975E62">
        <w:rPr>
          <w:noProof/>
          <w:lang w:eastAsia="en-US"/>
        </w:rPr>
        <w:drawing>
          <wp:inline distT="0" distB="0" distL="0" distR="0">
            <wp:extent cx="2295525" cy="1946316"/>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95525" cy="1946316"/>
                    </a:xfrm>
                    <a:prstGeom prst="rect">
                      <a:avLst/>
                    </a:prstGeom>
                    <a:noFill/>
                    <a:ln w="9525">
                      <a:noFill/>
                      <a:miter lim="800000"/>
                      <a:headEnd/>
                      <a:tailEnd/>
                    </a:ln>
                  </pic:spPr>
                </pic:pic>
              </a:graphicData>
            </a:graphic>
          </wp:inline>
        </w:drawing>
      </w:r>
    </w:p>
    <w:p w:rsidR="00BD050F" w:rsidRDefault="00BD050F" w:rsidP="00BD050F">
      <w:pPr>
        <w:pStyle w:val="figurecaption0"/>
      </w:pPr>
      <w:bookmarkStart w:id="194" w:name="_Ref356558255"/>
      <w:proofErr w:type="gramStart"/>
      <w:r>
        <w:rPr>
          <w:b/>
        </w:rPr>
        <w:t>Fig.</w:t>
      </w:r>
      <w:proofErr w:type="gramEnd"/>
      <w:r>
        <w:rPr>
          <w:b/>
        </w:rPr>
        <w:t xml:space="preserve"> </w:t>
      </w:r>
      <w:fldSimple w:instr=" SEQ &quot;Figure&quot; \* MERGEFORMAT ">
        <w:r w:rsidR="006663EA" w:rsidRPr="006663EA">
          <w:rPr>
            <w:b/>
            <w:noProof/>
          </w:rPr>
          <w:t>3</w:t>
        </w:r>
      </w:fldSimple>
      <w:bookmarkEnd w:id="194"/>
      <w:r>
        <w:rPr>
          <w:b/>
        </w:rPr>
        <w:t>.</w:t>
      </w:r>
      <w:r>
        <w:t xml:space="preserve"> </w:t>
      </w:r>
      <w:proofErr w:type="gramStart"/>
      <w:r w:rsidRPr="001B2D5E">
        <w:t>Example</w:t>
      </w:r>
      <w:r w:rsidRPr="008074E8">
        <w:t xml:space="preserve"> of a generated provenance graph.</w:t>
      </w:r>
      <w:proofErr w:type="gramEnd"/>
    </w:p>
    <w:p w:rsidR="00B34235" w:rsidRDefault="00B34235" w:rsidP="001B2D5E">
      <w:r w:rsidRPr="00E715DC">
        <w:rPr>
          <w:i/>
        </w:rPr>
        <w:t>Proof Viewer</w:t>
      </w:r>
      <w:r w:rsidRPr="00975E62">
        <w:t xml:space="preserve"> has other features besides </w:t>
      </w:r>
      <w:del w:id="195" w:author="Kohwalter" w:date="2013-05-17T17:51:00Z">
        <w:r w:rsidRPr="00975E62" w:rsidDel="00D81246">
          <w:delText xml:space="preserve">node </w:delText>
        </w:r>
      </w:del>
      <w:ins w:id="196" w:author="Kohwalter" w:date="2013-05-17T17:51:00Z">
        <w:r w:rsidR="00D81246">
          <w:t>vertex</w:t>
        </w:r>
        <w:r w:rsidR="00D81246" w:rsidRPr="00975E62">
          <w:t xml:space="preserve"> </w:t>
        </w:r>
      </w:ins>
      <w:r w:rsidRPr="00975E62">
        <w:t xml:space="preserve">shape by type. It uses shapes and colors to distinguish displayed information and provides three types of filters: </w:t>
      </w:r>
      <w:del w:id="197" w:author="Kohwalter" w:date="2013-05-17T17:51:00Z">
        <w:r w:rsidRPr="00975E62" w:rsidDel="00D81246">
          <w:delText xml:space="preserve">node </w:delText>
        </w:r>
      </w:del>
      <w:ins w:id="198" w:author="Kohwalter" w:date="2013-05-17T17:51:00Z">
        <w:r w:rsidR="00D81246">
          <w:t>vertex</w:t>
        </w:r>
        <w:r w:rsidR="00D81246" w:rsidRPr="00975E62">
          <w:t xml:space="preserve"> </w:t>
        </w:r>
      </w:ins>
      <w:r w:rsidRPr="00975E62">
        <w:t xml:space="preserve">filter, edge filter, and status filter. As previously noted, </w:t>
      </w:r>
      <w:del w:id="199" w:author="Kohwalter" w:date="2013-05-17T17:51:00Z">
        <w:r w:rsidRPr="00975E62" w:rsidDel="00D81246">
          <w:delText xml:space="preserve">nodes </w:delText>
        </w:r>
      </w:del>
      <w:ins w:id="200" w:author="Kohwalter" w:date="2013-05-17T17:51:00Z">
        <w:r w:rsidR="00D81246">
          <w:t>vertices</w:t>
        </w:r>
        <w:r w:rsidR="00D81246" w:rsidRPr="00975E62">
          <w:t xml:space="preserve"> </w:t>
        </w:r>
      </w:ins>
      <w:r w:rsidRPr="00975E62">
        <w:t>have different shapes according to their types. However, it is also possible to differe</w:t>
      </w:r>
      <w:r w:rsidRPr="00975E62">
        <w:t>n</w:t>
      </w:r>
      <w:r w:rsidRPr="00975E62">
        <w:t xml:space="preserve">tiate a </w:t>
      </w:r>
      <w:del w:id="201" w:author="Kohwalter" w:date="2013-05-17T17:51:00Z">
        <w:r w:rsidRPr="00975E62" w:rsidDel="00D81246">
          <w:delText xml:space="preserve">node </w:delText>
        </w:r>
      </w:del>
      <w:ins w:id="202" w:author="Kohwalter" w:date="2013-05-17T17:51:00Z">
        <w:r w:rsidR="00D81246">
          <w:t>vertex</w:t>
        </w:r>
        <w:r w:rsidR="00D81246" w:rsidRPr="00975E62">
          <w:t xml:space="preserve"> </w:t>
        </w:r>
      </w:ins>
      <w:r w:rsidRPr="00975E62">
        <w:t xml:space="preserve">from another with different borders and colors. As an example, </w:t>
      </w:r>
      <w:del w:id="203" w:author="Kohwalter" w:date="2013-05-17T17:51:00Z">
        <w:r w:rsidRPr="00975E62" w:rsidDel="00D81246">
          <w:rPr>
            <w:i/>
          </w:rPr>
          <w:delText>processes</w:delText>
        </w:r>
        <w:r w:rsidRPr="00975E62" w:rsidDel="00D81246">
          <w:delText xml:space="preserve"> </w:delText>
        </w:r>
      </w:del>
      <w:ins w:id="204" w:author="Kohwalter" w:date="2013-05-17T17:51:00Z">
        <w:r w:rsidR="00D81246">
          <w:rPr>
            <w:i/>
          </w:rPr>
          <w:t>activities</w:t>
        </w:r>
        <w:r w:rsidR="00D81246" w:rsidRPr="00975E62">
          <w:t xml:space="preserve"> </w:t>
        </w:r>
      </w:ins>
      <w:r w:rsidRPr="00975E62">
        <w:t>that did not inte</w:t>
      </w:r>
      <w:r w:rsidRPr="00975E62">
        <w:t>r</w:t>
      </w:r>
      <w:r w:rsidRPr="00975E62">
        <w:t xml:space="preserve">act with other </w:t>
      </w:r>
      <w:del w:id="205" w:author="Kohwalter" w:date="2013-05-17T17:51:00Z">
        <w:r w:rsidRPr="00975E62" w:rsidDel="00D81246">
          <w:rPr>
            <w:i/>
          </w:rPr>
          <w:delText>processes</w:delText>
        </w:r>
        <w:r w:rsidRPr="00975E62" w:rsidDel="00D81246">
          <w:delText xml:space="preserve"> </w:delText>
        </w:r>
      </w:del>
      <w:ins w:id="206" w:author="Kohwalter" w:date="2013-05-17T17:51:00Z">
        <w:r w:rsidR="00D81246">
          <w:rPr>
            <w:i/>
          </w:rPr>
          <w:t>activities</w:t>
        </w:r>
        <w:r w:rsidR="00D81246" w:rsidRPr="00975E62">
          <w:t xml:space="preserve"> </w:t>
        </w:r>
      </w:ins>
      <w:r w:rsidRPr="00975E62">
        <w:t>can be dotted, as illustrated in</w:t>
      </w:r>
      <w:ins w:id="207" w:author="Kohwalter" w:date="2013-05-17T17:58:00Z">
        <w:r w:rsidR="00016BD2">
          <w:t xml:space="preserve"> the upper right corner of</w:t>
        </w:r>
      </w:ins>
      <w:r w:rsidRPr="00975E62">
        <w:t xml:space="preserve"> </w:t>
      </w:r>
      <w:ins w:id="208" w:author="Kohwalter" w:date="2013-05-17T17:57:00Z">
        <w:r w:rsidR="00016BD2">
          <w:fldChar w:fldCharType="begin"/>
        </w:r>
        <w:r w:rsidR="00016BD2">
          <w:instrText xml:space="preserve"> REF _Ref356558255 \h </w:instrText>
        </w:r>
        <w:r w:rsidR="00016BD2">
          <w:fldChar w:fldCharType="separate"/>
        </w:r>
      </w:ins>
      <w:r w:rsidR="006663EA">
        <w:rPr>
          <w:b/>
        </w:rPr>
        <w:t xml:space="preserve">Fig. </w:t>
      </w:r>
      <w:r w:rsidR="006663EA" w:rsidRPr="006663EA">
        <w:rPr>
          <w:b/>
          <w:noProof/>
        </w:rPr>
        <w:t>3</w:t>
      </w:r>
      <w:ins w:id="209" w:author="Kohwalter" w:date="2013-05-17T17:57:00Z">
        <w:r w:rsidR="00016BD2">
          <w:fldChar w:fldCharType="end"/>
        </w:r>
      </w:ins>
      <w:r w:rsidRPr="00975E62">
        <w:t>. It is also possible to use different fo</w:t>
      </w:r>
      <w:r w:rsidRPr="00975E62">
        <w:t>r</w:t>
      </w:r>
      <w:r w:rsidRPr="00975E62">
        <w:t xml:space="preserve">mats for edges. The thickness can be interpreted as how strong the relationship is. </w:t>
      </w:r>
      <w:r w:rsidRPr="00975E62">
        <w:lastRenderedPageBreak/>
        <w:t xml:space="preserve">If the edge represents a low influence on the </w:t>
      </w:r>
      <w:del w:id="210" w:author="Kohwalter" w:date="2013-05-17T17:51:00Z">
        <w:r w:rsidRPr="00975E62" w:rsidDel="00D81246">
          <w:rPr>
            <w:i/>
          </w:rPr>
          <w:delText>process</w:delText>
        </w:r>
      </w:del>
      <w:ins w:id="211" w:author="Kohwalter" w:date="2013-05-17T17:51:00Z">
        <w:r w:rsidR="00D81246">
          <w:rPr>
            <w:i/>
          </w:rPr>
          <w:t>activity</w:t>
        </w:r>
      </w:ins>
      <w:r w:rsidRPr="00975E62">
        <w:t>, it is drawn as a thin edge. If the influence is high, then it b</w:t>
      </w:r>
      <w:r w:rsidRPr="00975E62">
        <w:t>e</w:t>
      </w:r>
      <w:r w:rsidRPr="00975E62">
        <w:t xml:space="preserve">comes a thicker edge. </w:t>
      </w:r>
    </w:p>
    <w:p w:rsidR="00B34235" w:rsidRDefault="00B34235" w:rsidP="001B2D5E">
      <w:r w:rsidRPr="00975E62">
        <w:t>Another resource present for edges is color to represent the type of relationship. There are three types of relationship: positive, which indicates a beneficial relation; negative, which is a prejudicial relation; and neutral, which is neither beneficial nor prejudicial. For each type of relationship (positive, negative, and neutral) a different color is used. Green is used for positive influences, red for negative, and black for neutral. To emphasize the neutral relationships lack of importance, they are also do</w:t>
      </w:r>
      <w:r w:rsidRPr="00975E62">
        <w:t>t</w:t>
      </w:r>
      <w:r w:rsidRPr="00975E62">
        <w:t xml:space="preserve">ted. These edge types are </w:t>
      </w:r>
      <w:ins w:id="212" w:author="Kohwalter" w:date="2013-05-17T17:58:00Z">
        <w:r w:rsidR="00016BD2">
          <w:t xml:space="preserve">also </w:t>
        </w:r>
      </w:ins>
      <w:r w:rsidRPr="00975E62">
        <w:t xml:space="preserve">illustrated </w:t>
      </w:r>
      <w:del w:id="213" w:author="Kohwalter" w:date="2013-05-17T17:58:00Z">
        <w:r w:rsidRPr="00975E62" w:rsidDel="00016BD2">
          <w:delText xml:space="preserve">in </w:delText>
        </w:r>
      </w:del>
      <w:ins w:id="214" w:author="Kohwalter" w:date="2013-05-17T17:58:00Z">
        <w:r w:rsidR="00016BD2">
          <w:t>at</w:t>
        </w:r>
        <w:r w:rsidR="00016BD2" w:rsidRPr="00975E62">
          <w:t xml:space="preserve"> </w:t>
        </w:r>
        <w:r w:rsidR="00016BD2">
          <w:fldChar w:fldCharType="begin"/>
        </w:r>
        <w:r w:rsidR="00016BD2">
          <w:instrText xml:space="preserve"> REF _Ref356558255 \h </w:instrText>
        </w:r>
        <w:r w:rsidR="00016BD2">
          <w:fldChar w:fldCharType="separate"/>
        </w:r>
      </w:ins>
      <w:r w:rsidR="006663EA">
        <w:rPr>
          <w:b/>
        </w:rPr>
        <w:t xml:space="preserve">Fig. </w:t>
      </w:r>
      <w:r w:rsidR="006663EA" w:rsidRPr="006663EA">
        <w:rPr>
          <w:b/>
          <w:noProof/>
        </w:rPr>
        <w:t>3</w:t>
      </w:r>
      <w:ins w:id="215" w:author="Kohwalter" w:date="2013-05-17T17:58:00Z">
        <w:r w:rsidR="00016BD2">
          <w:fldChar w:fldCharType="end"/>
        </w:r>
      </w:ins>
      <w:r w:rsidRPr="00975E62">
        <w:t>.</w:t>
      </w:r>
    </w:p>
    <w:p w:rsidR="00B34235" w:rsidRDefault="00B34235" w:rsidP="001B2D5E">
      <w:pPr>
        <w:rPr>
          <w:ins w:id="216" w:author="Kohwalter" w:date="2013-05-17T18:06:00Z"/>
        </w:rPr>
      </w:pPr>
      <w:r w:rsidRPr="00975E62">
        <w:t xml:space="preserve">In order to better analyze graph data, the </w:t>
      </w:r>
      <w:del w:id="217" w:author="Kohwalter" w:date="2013-05-17T17:52:00Z">
        <w:r w:rsidRPr="00975E62" w:rsidDel="00D81246">
          <w:delText xml:space="preserve">node </w:delText>
        </w:r>
      </w:del>
      <w:ins w:id="218" w:author="Kohwalter" w:date="2013-05-17T17:52:00Z">
        <w:r w:rsidR="00D81246">
          <w:t>vertex</w:t>
        </w:r>
        <w:r w:rsidR="00D81246" w:rsidRPr="00975E62">
          <w:t xml:space="preserve"> </w:t>
        </w:r>
      </w:ins>
      <w:r w:rsidRPr="00975E62">
        <w:t>filter feature is also available. Since the graph is ge</w:t>
      </w:r>
      <w:r w:rsidR="00666BA7">
        <w:t>nerated from collected game data</w:t>
      </w:r>
      <w:r w:rsidRPr="00975E62">
        <w:t>, not all collected information is rel</w:t>
      </w:r>
      <w:r w:rsidRPr="00975E62">
        <w:t>e</w:t>
      </w:r>
      <w:r w:rsidRPr="00975E62">
        <w:t xml:space="preserve">vant for every type of analysis. Thus, the provenance graph might contain actions that did not provoke any significant change. These elements act as noise and can be omitted during analysis. To do this, it is possible to collapse </w:t>
      </w:r>
      <w:del w:id="219" w:author="Kohwalter" w:date="2013-05-17T17:52:00Z">
        <w:r w:rsidRPr="00975E62" w:rsidDel="00D81246">
          <w:delText xml:space="preserve">nodes </w:delText>
        </w:r>
      </w:del>
      <w:ins w:id="220" w:author="Kohwalter" w:date="2013-05-17T17:52:00Z">
        <w:r w:rsidR="00D81246">
          <w:t>vertices</w:t>
        </w:r>
        <w:r w:rsidR="00D81246" w:rsidRPr="00975E62">
          <w:t xml:space="preserve"> </w:t>
        </w:r>
      </w:ins>
      <w:r w:rsidRPr="00975E62">
        <w:t>in order to r</w:t>
      </w:r>
      <w:r w:rsidRPr="00975E62">
        <w:t>e</w:t>
      </w:r>
      <w:r w:rsidRPr="00975E62">
        <w:t xml:space="preserve">duce the graph size by changing the information display scale, grouping nearby </w:t>
      </w:r>
      <w:del w:id="221" w:author="Kohwalter" w:date="2013-05-17T17:52:00Z">
        <w:r w:rsidRPr="00975E62" w:rsidDel="00D81246">
          <w:delText xml:space="preserve">nodes </w:delText>
        </w:r>
      </w:del>
      <w:ins w:id="222" w:author="Kohwalter" w:date="2013-05-17T17:52:00Z">
        <w:r w:rsidR="00D81246">
          <w:t>vert</w:t>
        </w:r>
        <w:r w:rsidR="00D81246">
          <w:t>i</w:t>
        </w:r>
        <w:r w:rsidR="00D81246">
          <w:t>ces</w:t>
        </w:r>
        <w:r w:rsidR="00D81246" w:rsidRPr="00975E62">
          <w:t xml:space="preserve"> </w:t>
        </w:r>
      </w:ins>
      <w:r w:rsidRPr="00975E62">
        <w:t xml:space="preserve">together and thus changing the graph granularity. Another usage of collapse is to group </w:t>
      </w:r>
      <w:del w:id="223" w:author="Kohwalter" w:date="2013-05-17T17:52:00Z">
        <w:r w:rsidRPr="00975E62" w:rsidDel="00D81246">
          <w:rPr>
            <w:i/>
          </w:rPr>
          <w:delText>processes</w:delText>
        </w:r>
        <w:r w:rsidRPr="00975E62" w:rsidDel="00D81246">
          <w:delText xml:space="preserve"> </w:delText>
        </w:r>
      </w:del>
      <w:ins w:id="224" w:author="Kohwalter" w:date="2013-05-17T17:52:00Z">
        <w:r w:rsidR="00D81246">
          <w:rPr>
            <w:i/>
          </w:rPr>
          <w:t>activities</w:t>
        </w:r>
        <w:r w:rsidR="00D81246" w:rsidRPr="00975E62">
          <w:t xml:space="preserve"> </w:t>
        </w:r>
      </w:ins>
      <w:r w:rsidRPr="00975E62">
        <w:t xml:space="preserve">from the same </w:t>
      </w:r>
      <w:r w:rsidRPr="00975E62">
        <w:rPr>
          <w:i/>
        </w:rPr>
        <w:t>agent</w:t>
      </w:r>
      <w:r w:rsidRPr="00975E62">
        <w:t xml:space="preserve">, </w:t>
      </w:r>
      <w:r w:rsidR="00666BA7">
        <w:t>improving visibility of</w:t>
      </w:r>
      <w:r w:rsidRPr="00975E62">
        <w:t xml:space="preserve"> all influences and changes that the </w:t>
      </w:r>
      <w:r w:rsidRPr="00975E62">
        <w:rPr>
          <w:i/>
        </w:rPr>
        <w:t>agent</w:t>
      </w:r>
      <w:r w:rsidRPr="00975E62">
        <w:t xml:space="preserve"> did throughout the game. </w:t>
      </w:r>
      <w:ins w:id="225" w:author="Kohwalter" w:date="2013-05-17T17:59:00Z">
        <w:r w:rsidR="00016BD2">
          <w:t>Aside from grou</w:t>
        </w:r>
        <w:r w:rsidR="00016BD2">
          <w:t>p</w:t>
        </w:r>
        <w:r w:rsidR="00016BD2">
          <w:t xml:space="preserve">ing vertices together, similar edges that have the same target are also grouped, as shown by </w:t>
        </w:r>
      </w:ins>
      <w:r w:rsidR="006663EA">
        <w:fldChar w:fldCharType="begin"/>
      </w:r>
      <w:r w:rsidR="006663EA">
        <w:instrText xml:space="preserve"> REF _Ref356577693 \h </w:instrText>
      </w:r>
      <w:r w:rsidR="006663EA">
        <w:fldChar w:fldCharType="separate"/>
      </w:r>
      <w:r w:rsidR="006663EA">
        <w:rPr>
          <w:b/>
        </w:rPr>
        <w:t xml:space="preserve">Fig. </w:t>
      </w:r>
      <w:r w:rsidR="006663EA">
        <w:rPr>
          <w:b/>
          <w:noProof/>
        </w:rPr>
        <w:t>4</w:t>
      </w:r>
      <w:r w:rsidR="006663EA">
        <w:fldChar w:fldCharType="end"/>
      </w:r>
      <w:ins w:id="226" w:author="Kohwalter" w:date="2013-05-17T17:59:00Z">
        <w:r w:rsidR="00016BD2">
          <w:t>.</w:t>
        </w:r>
      </w:ins>
      <w:r w:rsidR="00BC4AB5">
        <w:t xml:space="preserve"> The collapsed edge’s information is also calculated by the sum or average </w:t>
      </w:r>
      <w:r w:rsidR="00F9446D">
        <w:t xml:space="preserve">(depending on the edge type) </w:t>
      </w:r>
      <w:r w:rsidR="00BC4AB5">
        <w:t>of the values from the collapsed edges.</w:t>
      </w:r>
      <w:ins w:id="227" w:author="Kohwalter" w:date="2013-05-17T17:59:00Z">
        <w:r w:rsidR="00016BD2">
          <w:t xml:space="preserve"> </w:t>
        </w:r>
      </w:ins>
      <w:r w:rsidRPr="00975E62">
        <w:t>Another type of filter present is the edge filter</w:t>
      </w:r>
      <w:del w:id="228" w:author="Kohwalter" w:date="2013-05-17T17:53:00Z">
        <w:r w:rsidRPr="00975E62" w:rsidDel="00D81246">
          <w:delText>. In the application it is also possible to</w:delText>
        </w:r>
      </w:del>
      <w:ins w:id="229" w:author="Kohwalter" w:date="2013-05-17T17:53:00Z">
        <w:r w:rsidR="00D81246">
          <w:t>, which</w:t>
        </w:r>
      </w:ins>
      <w:r w:rsidRPr="00975E62">
        <w:t xml:space="preserve"> filter</w:t>
      </w:r>
      <w:ins w:id="230" w:author="Kohwalter" w:date="2013-05-17T17:53:00Z">
        <w:r w:rsidR="00D81246">
          <w:t>s</w:t>
        </w:r>
      </w:ins>
      <w:r w:rsidRPr="00975E62">
        <w:t xml:space="preserve"> edges by context and by the type of rel</w:t>
      </w:r>
      <w:r w:rsidRPr="00975E62">
        <w:t>a</w:t>
      </w:r>
      <w:r w:rsidRPr="00975E62">
        <w:t>tionship.</w:t>
      </w:r>
    </w:p>
    <w:p w:rsidR="009722CD" w:rsidRDefault="009722CD" w:rsidP="001B2D5E"/>
    <w:p w:rsidR="006663EA" w:rsidRDefault="006663EA" w:rsidP="002C2DB6">
      <w:pPr>
        <w:keepNext/>
        <w:jc w:val="center"/>
        <w:pPrChange w:id="231" w:author="Kohwalter" w:date="2013-05-17T18:35:00Z">
          <w:pPr>
            <w:keepNext/>
          </w:pPr>
        </w:pPrChange>
      </w:pPr>
      <w:r>
        <w:rPr>
          <w:noProof/>
          <w:lang w:eastAsia="en-US"/>
        </w:rPr>
        <w:drawing>
          <wp:inline distT="0" distB="0" distL="0" distR="0">
            <wp:extent cx="3752850" cy="952459"/>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752850" cy="952459"/>
                    </a:xfrm>
                    <a:prstGeom prst="rect">
                      <a:avLst/>
                    </a:prstGeom>
                    <a:noFill/>
                    <a:ln w="9525">
                      <a:noFill/>
                      <a:miter lim="800000"/>
                      <a:headEnd/>
                      <a:tailEnd/>
                    </a:ln>
                  </pic:spPr>
                </pic:pic>
              </a:graphicData>
            </a:graphic>
          </wp:inline>
        </w:drawing>
      </w:r>
    </w:p>
    <w:p w:rsidR="006663EA" w:rsidRPr="00975E62" w:rsidRDefault="00F9446D" w:rsidP="00F9446D">
      <w:pPr>
        <w:pStyle w:val="figurecaption0"/>
        <w:jc w:val="both"/>
      </w:pPr>
      <w:proofErr w:type="gramStart"/>
      <w:r>
        <w:rPr>
          <w:b/>
        </w:rPr>
        <w:t>Fig.</w:t>
      </w:r>
      <w:proofErr w:type="gramEnd"/>
      <w:r>
        <w:rPr>
          <w:b/>
        </w:rPr>
        <w:t xml:space="preserve"> </w:t>
      </w:r>
      <w:fldSimple w:instr=" SEQ &quot;Figure&quot; \* MERGEFORMAT ">
        <w:r>
          <w:rPr>
            <w:b/>
            <w:noProof/>
          </w:rPr>
          <w:t>4</w:t>
        </w:r>
      </w:fldSimple>
      <w:r>
        <w:rPr>
          <w:b/>
        </w:rPr>
        <w:t>.</w:t>
      </w:r>
      <w:r>
        <w:t xml:space="preserve"> </w:t>
      </w:r>
      <w:proofErr w:type="gramStart"/>
      <w:r w:rsidRPr="00F9446D">
        <w:t>Collapsing</w:t>
      </w:r>
      <w:r>
        <w:t xml:space="preserve"> vertices.</w:t>
      </w:r>
      <w:proofErr w:type="gramEnd"/>
      <w:r>
        <w:t xml:space="preserve"> The first picture is the original state showing four </w:t>
      </w:r>
      <w:r w:rsidRPr="00F9446D">
        <w:rPr>
          <w:i/>
        </w:rPr>
        <w:t>activities</w:t>
      </w:r>
      <w:r>
        <w:t xml:space="preserve"> and two </w:t>
      </w:r>
      <w:r w:rsidRPr="00F9446D">
        <w:rPr>
          <w:i/>
        </w:rPr>
        <w:t>entities</w:t>
      </w:r>
      <w:r>
        <w:t xml:space="preserve"> with edges from the same type. The second picture shows the collapse of both </w:t>
      </w:r>
      <w:r w:rsidRPr="00F9446D">
        <w:rPr>
          <w:i/>
        </w:rPr>
        <w:t>entities</w:t>
      </w:r>
      <w:r>
        <w:t xml:space="preserve"> into one. The last picture also shows the collapse of two </w:t>
      </w:r>
      <w:r w:rsidRPr="00F9446D">
        <w:rPr>
          <w:i/>
        </w:rPr>
        <w:t>activities</w:t>
      </w:r>
      <w:r>
        <w:t>, and their respective edges since they were from the same type. Note the size of the resulting edge is bigger than the orig</w:t>
      </w:r>
      <w:r>
        <w:t>i</w:t>
      </w:r>
      <w:r>
        <w:t>nal ones as a resulting from summing each edge’s values.</w:t>
      </w:r>
    </w:p>
    <w:p w:rsidR="00B34235" w:rsidRDefault="00B34235" w:rsidP="001B2D5E">
      <w:r w:rsidRPr="00975E62">
        <w:t xml:space="preserve">The last filter present is the status filter. When selecting the desired attribute, all </w:t>
      </w:r>
      <w:del w:id="232" w:author="Kohwalter" w:date="2013-05-17T17:53:00Z">
        <w:r w:rsidRPr="00975E62" w:rsidDel="00D81246">
          <w:delText xml:space="preserve">nodes </w:delText>
        </w:r>
      </w:del>
      <w:ins w:id="233" w:author="Kohwalter" w:date="2013-05-17T17:53:00Z">
        <w:r w:rsidR="00D81246">
          <w:t>vertices</w:t>
        </w:r>
        <w:r w:rsidR="00D81246" w:rsidRPr="00975E62">
          <w:t xml:space="preserve"> </w:t>
        </w:r>
      </w:ins>
      <w:r w:rsidRPr="00975E62">
        <w:t>with the specified status will have their colors changed according to their r</w:t>
      </w:r>
      <w:r w:rsidRPr="00975E62">
        <w:t>e</w:t>
      </w:r>
      <w:r w:rsidRPr="00975E62">
        <w:t xml:space="preserve">spective values. It uses the traffic light scale </w:t>
      </w:r>
      <w:r w:rsidR="006E7DC7" w:rsidRPr="00975E62">
        <w:fldChar w:fldCharType="begin"/>
      </w:r>
      <w:r w:rsidR="00FC70DE">
        <w:instrText xml:space="preserve"> ADDIN ZOTERO_ITEM CSL_CITATION {"citationID":"1io2lg2n20","properties":{"formattedCitation":"[20]","plainCitation":"[20]"},"citationItems":[{"id":114,"uris":["http://zotero.org/users/1122386/items/ZAJ493IV"],"uri":["http://zotero.org/users/1122386/items/ZAJ493IV"],"itemData":{"id":114,"type":"book","title":"Software Visualization: Visualizing the Structure, Behaviour, and Evolution of Software","publisher":"Springer","number-of-pages":"192","source":"Google Books","abstract":"Here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Visualization","language":"en","author":[{"family":"Diehl","given":"Stephan"}],"issued":{"date-parts":[["2007",5,29]]}}}],"schema":"https://github.com/citation-style-language/schema/raw/master/csl-citation.json"} </w:instrText>
      </w:r>
      <w:r w:rsidR="006E7DC7" w:rsidRPr="00975E62">
        <w:fldChar w:fldCharType="separate"/>
      </w:r>
      <w:r w:rsidR="00FC70DE" w:rsidRPr="00FC70DE">
        <w:t>[20]</w:t>
      </w:r>
      <w:r w:rsidR="006E7DC7" w:rsidRPr="00975E62">
        <w:fldChar w:fldCharType="end"/>
      </w:r>
      <w:r w:rsidRPr="00975E62">
        <w:t xml:space="preserve">, which indicates the status of the variable using red, yellow, or green color. As an example, imagine that we desire to analyze the player’s </w:t>
      </w:r>
      <w:r w:rsidR="002B5963">
        <w:t>financial situation</w:t>
      </w:r>
      <w:r w:rsidRPr="00975E62">
        <w:t xml:space="preserve"> throughout the game. When filtered by player’s </w:t>
      </w:r>
      <w:r w:rsidR="002B5963">
        <w:t>financial situation</w:t>
      </w:r>
      <w:r w:rsidRPr="00975E62">
        <w:t xml:space="preserve">, all </w:t>
      </w:r>
      <w:del w:id="234" w:author="Kohwalter" w:date="2013-05-17T17:53:00Z">
        <w:r w:rsidRPr="00975E62" w:rsidDel="00D81246">
          <w:delText xml:space="preserve">nodes </w:delText>
        </w:r>
      </w:del>
      <w:ins w:id="235" w:author="Kohwalter" w:date="2013-05-17T17:53:00Z">
        <w:r w:rsidR="00D81246">
          <w:t>vertices</w:t>
        </w:r>
        <w:r w:rsidR="00D81246" w:rsidRPr="00975E62">
          <w:t xml:space="preserve"> </w:t>
        </w:r>
      </w:ins>
      <w:r w:rsidRPr="00975E62">
        <w:t xml:space="preserve">that contain a player </w:t>
      </w:r>
      <w:r w:rsidR="002B5963">
        <w:t>financial</w:t>
      </w:r>
      <w:r w:rsidR="002B5963" w:rsidRPr="00975E62">
        <w:t xml:space="preserve"> </w:t>
      </w:r>
      <w:r w:rsidRPr="00975E62">
        <w:t xml:space="preserve">value will have their colors changed according to its value. Activating this type of filter allow the user </w:t>
      </w:r>
      <w:ins w:id="236" w:author="Kohwalter" w:date="2013-05-17T17:53:00Z">
        <w:r w:rsidR="00D81246">
          <w:t xml:space="preserve">or developer </w:t>
        </w:r>
      </w:ins>
      <w:r w:rsidRPr="00975E62">
        <w:t xml:space="preserve">to see the player’s </w:t>
      </w:r>
      <w:r w:rsidR="002B5963">
        <w:t>finances</w:t>
      </w:r>
      <w:r w:rsidR="002B5963" w:rsidRPr="00975E62">
        <w:t xml:space="preserve"> </w:t>
      </w:r>
      <w:r w:rsidRPr="00975E62">
        <w:t>throughout the game, making it eas</w:t>
      </w:r>
      <w:r w:rsidRPr="00975E62">
        <w:t>i</w:t>
      </w:r>
      <w:r w:rsidRPr="00975E62">
        <w:lastRenderedPageBreak/>
        <w:t xml:space="preserve">er to identify situations where he might have had </w:t>
      </w:r>
      <w:r w:rsidR="002B5963">
        <w:t>financial problems</w:t>
      </w:r>
      <w:r w:rsidRPr="00975E62">
        <w:t xml:space="preserve"> (red color). Se</w:t>
      </w:r>
      <w:r w:rsidRPr="00975E62">
        <w:t>c</w:t>
      </w:r>
      <w:r w:rsidRPr="00975E62">
        <w:t xml:space="preserve">tion </w:t>
      </w:r>
      <w:r w:rsidR="006E7DC7">
        <w:fldChar w:fldCharType="begin"/>
      </w:r>
      <w:r w:rsidR="00236606">
        <w:instrText xml:space="preserve"> REF _Ref350607599 \r \h </w:instrText>
      </w:r>
      <w:r w:rsidR="006E7DC7">
        <w:fldChar w:fldCharType="separate"/>
      </w:r>
      <w:r w:rsidR="006663EA">
        <w:t>6</w:t>
      </w:r>
      <w:r w:rsidR="006E7DC7">
        <w:fldChar w:fldCharType="end"/>
      </w:r>
      <w:r w:rsidR="00236606">
        <w:t xml:space="preserve"> </w:t>
      </w:r>
      <w:r w:rsidRPr="00975E62">
        <w:t>pr</w:t>
      </w:r>
      <w:r w:rsidRPr="00975E62">
        <w:t>o</w:t>
      </w:r>
      <w:r w:rsidRPr="00975E62">
        <w:t>vides more examples of those features.</w:t>
      </w:r>
    </w:p>
    <w:p w:rsidR="00B34235" w:rsidRDefault="00B34235" w:rsidP="001B2D5E">
      <w:pPr>
        <w:rPr>
          <w:ins w:id="237" w:author="Kohwalter" w:date="2013-05-17T12:41:00Z"/>
        </w:rPr>
      </w:pPr>
      <w:r w:rsidRPr="00975E62">
        <w:t xml:space="preserve">Using these features for graph manipulation and visualization, the user is able to interact with the provenance graph, identifying relevant actions that had an impact in the story or in the desired type of analysis. It </w:t>
      </w:r>
      <w:del w:id="238" w:author="Kohwalter" w:date="2013-05-17T17:56:00Z">
        <w:r w:rsidRPr="00975E62" w:rsidDel="00D81246">
          <w:delText xml:space="preserve">is </w:delText>
        </w:r>
      </w:del>
      <w:del w:id="239" w:author="Kohwalter" w:date="2013-05-17T17:55:00Z">
        <w:r w:rsidRPr="00975E62" w:rsidDel="00D81246">
          <w:delText xml:space="preserve">also </w:delText>
        </w:r>
      </w:del>
      <w:del w:id="240" w:author="Kohwalter" w:date="2013-05-17T17:56:00Z">
        <w:r w:rsidRPr="00975E62" w:rsidDel="00D81246">
          <w:delText>possible to</w:delText>
        </w:r>
      </w:del>
      <w:ins w:id="241" w:author="Kohwalter" w:date="2013-05-17T17:56:00Z">
        <w:r w:rsidR="00D81246">
          <w:t>can also</w:t>
        </w:r>
      </w:ins>
      <w:r w:rsidRPr="00975E62">
        <w:t xml:space="preserve"> </w:t>
      </w:r>
      <w:ins w:id="242" w:author="Kohwalter" w:date="2013-05-17T17:54:00Z">
        <w:r w:rsidR="00D81246">
          <w:t>be used to an</w:t>
        </w:r>
        <w:r w:rsidR="00D81246">
          <w:t>a</w:t>
        </w:r>
        <w:r w:rsidR="00D81246">
          <w:t>lyze player’s behavior, detecting situations that the player had difficulties or didn</w:t>
        </w:r>
      </w:ins>
      <w:ins w:id="243" w:author="Kohwalter" w:date="2013-05-17T17:55:00Z">
        <w:r w:rsidR="00D81246">
          <w:t>’t behave accor</w:t>
        </w:r>
        <w:r w:rsidR="00D81246">
          <w:t>d</w:t>
        </w:r>
        <w:r w:rsidR="00D81246">
          <w:t xml:space="preserve">ing to how the developer planned. It is also possible to </w:t>
        </w:r>
      </w:ins>
      <w:r w:rsidRPr="00975E62">
        <w:t xml:space="preserve">hide information that might </w:t>
      </w:r>
      <w:ins w:id="244" w:author="Kohwalter" w:date="2013-05-17T17:56:00Z">
        <w:r w:rsidR="00D81246">
          <w:t xml:space="preserve">have </w:t>
        </w:r>
      </w:ins>
      <w:r w:rsidRPr="00975E62">
        <w:t>not be</w:t>
      </w:r>
      <w:ins w:id="245" w:author="Kohwalter" w:date="2013-05-17T17:56:00Z">
        <w:r w:rsidR="00D81246">
          <w:t>en</w:t>
        </w:r>
      </w:ins>
      <w:r w:rsidRPr="00975E62">
        <w:t xml:space="preserve"> relevant to the desired analysis. </w:t>
      </w:r>
      <w:del w:id="246" w:author="Kohwalter" w:date="2013-05-17T17:57:00Z">
        <w:r w:rsidRPr="00975E62" w:rsidDel="00D81246">
          <w:delText>Irrelevant i</w:delText>
        </w:r>
      </w:del>
      <w:ins w:id="247" w:author="Kohwalter" w:date="2013-05-17T17:57:00Z">
        <w:r w:rsidR="00D81246">
          <w:t>The displayed i</w:t>
        </w:r>
      </w:ins>
      <w:r w:rsidRPr="00975E62">
        <w:t>nformation can be omi</w:t>
      </w:r>
      <w:r w:rsidRPr="00975E62">
        <w:t>t</w:t>
      </w:r>
      <w:r w:rsidRPr="00975E62">
        <w:t>ted in the graph or grouped together by features presented in the applic</w:t>
      </w:r>
      <w:r w:rsidRPr="00975E62">
        <w:t>a</w:t>
      </w:r>
      <w:r w:rsidRPr="00975E62">
        <w:t xml:space="preserve">tion. </w:t>
      </w:r>
    </w:p>
    <w:p w:rsidR="007307F5" w:rsidRDefault="007307F5" w:rsidP="007307F5">
      <w:pPr>
        <w:pStyle w:val="heading2"/>
      </w:pPr>
      <w:ins w:id="248" w:author="Kohwalter" w:date="2013-05-17T12:41:00Z">
        <w:r>
          <w:t>Scalability</w:t>
        </w:r>
      </w:ins>
    </w:p>
    <w:p w:rsidR="00D3580A" w:rsidRDefault="00D3580A" w:rsidP="00D3580A">
      <w:pPr>
        <w:rPr>
          <w:ins w:id="249" w:author="Kohwalter" w:date="2013-05-17T12:33:00Z"/>
        </w:rPr>
      </w:pPr>
      <w:ins w:id="250" w:author="Kohwalter" w:date="2013-05-17T12:33:00Z">
        <w:r>
          <w:t>Depending on the game played, a game session might take several hours to co</w:t>
        </w:r>
        <w:r>
          <w:t>m</w:t>
        </w:r>
        <w:r>
          <w:t xml:space="preserve">plete, or even days in case of RPGs. This will make the size of the provenance graph to be overwhelming to the user, even when pre-filtering the </w:t>
        </w:r>
        <w:r w:rsidRPr="00FC2F25">
          <w:rPr>
            <w:i/>
          </w:rPr>
          <w:t>game flow log</w:t>
        </w:r>
        <w:r>
          <w:t xml:space="preserve"> before its use in the graph. One way to avoid such situations is to show the provenance graph already filtered instead of its full extension. For example, before showing the graph to the user, make some collapses to reduce its size. Combats can be identified and co</w:t>
        </w:r>
        <w:r>
          <w:t>l</w:t>
        </w:r>
        <w:r>
          <w:t>lapsed into single vertex for each instance. Places visited in the game can also be collapsed into single vertex, containing all interactions made in that location, even combats. There is no problem of having collapses inside collapses, in this case, a co</w:t>
        </w:r>
        <w:r>
          <w:t>l</w:t>
        </w:r>
        <w:r>
          <w:t>lapsed combat inside a collapsed area visited by the player, which contains other a</w:t>
        </w:r>
        <w:r>
          <w:t>c</w:t>
        </w:r>
        <w:r>
          <w:t>tions aside from the combat like interacting with the ambient. This will give an i</w:t>
        </w:r>
        <w:r>
          <w:t>m</w:t>
        </w:r>
        <w:r>
          <w:t>pression of a map from the player’s journey, showing vertices for each location visi</w:t>
        </w:r>
        <w:r>
          <w:t>t</w:t>
        </w:r>
        <w:r>
          <w:t xml:space="preserve">ed by the player, while allowing the player to expand only the situations he desires to analyze. It is similar to </w:t>
        </w:r>
        <w:proofErr w:type="spellStart"/>
        <w:r>
          <w:rPr>
            <w:i/>
          </w:rPr>
          <w:t>google</w:t>
        </w:r>
        <w:proofErr w:type="spellEnd"/>
        <w:r>
          <w:rPr>
            <w:i/>
          </w:rPr>
          <w:t xml:space="preserve"> maps</w:t>
        </w:r>
        <w:r>
          <w:t>, where it shows the entire world and allows the user to zoom in specific locations. However in this case, it will show instances of the journey taken by the player.</w:t>
        </w:r>
      </w:ins>
    </w:p>
    <w:p w:rsidR="00D3580A" w:rsidRDefault="00D3580A" w:rsidP="00D3580A">
      <w:pPr>
        <w:rPr>
          <w:ins w:id="251" w:author="Kohwalter" w:date="2013-05-17T12:33:00Z"/>
        </w:rPr>
      </w:pPr>
      <w:ins w:id="252" w:author="Kohwalter" w:date="2013-05-17T12:33:00Z">
        <w:r>
          <w:t>It is also possible to go beyond that. Instead of collapsing all combats and loc</w:t>
        </w:r>
        <w:r>
          <w:t>a</w:t>
        </w:r>
        <w:r>
          <w:t xml:space="preserve">tions, collapse only those that were not relevant to the story, or had no noticeable impact in the player’s journey, while keeping important events visible to the player. This is possible because </w:t>
        </w:r>
        <w:r w:rsidRPr="0096178A">
          <w:t xml:space="preserve">provenance is analyzed from the present to the past, </w:t>
        </w:r>
        <w:r>
          <w:t xml:space="preserve">so </w:t>
        </w:r>
        <w:r w:rsidRPr="0096178A">
          <w:t>the battle outcome is already known and can be used to decide if it was relevant or not. If the player was victorious with minor challenge, did not suffer severe wounds, or bar</w:t>
        </w:r>
        <w:r w:rsidRPr="0096178A">
          <w:t>e</w:t>
        </w:r>
        <w:r w:rsidRPr="0096178A">
          <w:t xml:space="preserve">ly used any resources at his disposal, then the entire combat can be simplified into just one </w:t>
        </w:r>
        <w:r>
          <w:t>vertex representing the</w:t>
        </w:r>
        <w:r w:rsidRPr="0096178A">
          <w:t xml:space="preserve"> </w:t>
        </w:r>
        <w:r>
          <w:t>combat with</w:t>
        </w:r>
        <w:r w:rsidRPr="0096178A">
          <w:t xml:space="preserve"> the enemy. However, if the combat was cha</w:t>
        </w:r>
        <w:r w:rsidRPr="0096178A">
          <w:t>l</w:t>
        </w:r>
        <w:r w:rsidRPr="0096178A">
          <w:t xml:space="preserve">lenging or the player lost, it is interesting to </w:t>
        </w:r>
        <w:r>
          <w:t>display</w:t>
        </w:r>
        <w:r w:rsidRPr="0096178A">
          <w:t xml:space="preserve"> all action</w:t>
        </w:r>
        <w:r>
          <w:t>s in it</w:t>
        </w:r>
        <w:r w:rsidRPr="0096178A">
          <w:t xml:space="preserve"> for analysis, a</w:t>
        </w:r>
        <w:r w:rsidRPr="0096178A">
          <w:t>l</w:t>
        </w:r>
        <w:r w:rsidRPr="0096178A">
          <w:t xml:space="preserve">lowing the player to identify important facts that influenced the combat outcome. </w:t>
        </w:r>
      </w:ins>
    </w:p>
    <w:p w:rsidR="00B34235" w:rsidDel="00D3580A" w:rsidRDefault="00B34235" w:rsidP="001B2D5E">
      <w:pPr>
        <w:rPr>
          <w:del w:id="253" w:author="Kohwalter" w:date="2013-05-17T12:33:00Z"/>
        </w:rPr>
      </w:pPr>
      <w:del w:id="254" w:author="Kohwalter" w:date="2013-05-17T12:33:00Z">
        <w:r w:rsidRPr="00975E62" w:rsidDel="00D3580A">
          <w:delText xml:space="preserve">As an example, suppose </w:delText>
        </w:r>
        <w:r w:rsidR="00181A08" w:rsidDel="00D3580A">
          <w:delText xml:space="preserve">that </w:delText>
        </w:r>
        <w:r w:rsidRPr="00975E62" w:rsidDel="00D3580A">
          <w:delText xml:space="preserve">the </w:delText>
        </w:r>
        <w:r w:rsidDel="00D3580A">
          <w:delText>develop</w:delText>
        </w:r>
        <w:r w:rsidR="00181A08" w:rsidDel="00D3580A">
          <w:delText>ment</w:delText>
        </w:r>
        <w:r w:rsidDel="00D3580A">
          <w:delText xml:space="preserve"> process </w:delText>
        </w:r>
        <w:r w:rsidR="00181A08" w:rsidDel="00D3580A">
          <w:delText>has its</w:delText>
        </w:r>
        <w:r w:rsidDel="00D3580A">
          <w:delText xml:space="preserve"> information</w:delText>
        </w:r>
        <w:r w:rsidR="00181A08" w:rsidDel="00D3580A">
          <w:delText xml:space="preserve"> recorded</w:delText>
        </w:r>
        <w:r w:rsidR="00666BA7" w:rsidDel="00D3580A">
          <w:delText xml:space="preserve"> o</w:delText>
        </w:r>
        <w:r w:rsidDel="00D3580A">
          <w:delText>n a daily basis</w:delText>
        </w:r>
        <w:r w:rsidRPr="00975E62" w:rsidDel="00D3580A">
          <w:delText xml:space="preserve">. With the framework proposed in </w:delText>
        </w:r>
        <w:r w:rsidR="006E7DC7" w:rsidRPr="00975E62" w:rsidDel="00D3580A">
          <w:fldChar w:fldCharType="begin"/>
        </w:r>
        <w:r w:rsidR="003B42C1" w:rsidDel="00D3580A">
          <w:delInstrText xml:space="preserve"> ADDIN ZOTERO_ITEM CSL_CITATION {"citationID":"hev2go7u5","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delInstrText>
        </w:r>
        <w:r w:rsidR="006E7DC7" w:rsidRPr="00975E62" w:rsidDel="00D3580A">
          <w:fldChar w:fldCharType="separate"/>
        </w:r>
        <w:r w:rsidR="003B42C1" w:rsidRPr="003B42C1" w:rsidDel="00D3580A">
          <w:delText>[5]</w:delText>
        </w:r>
        <w:r w:rsidR="006E7DC7" w:rsidRPr="00975E62" w:rsidDel="00D3580A">
          <w:fldChar w:fldCharType="end"/>
        </w:r>
        <w:r w:rsidRPr="00975E62" w:rsidDel="00D3580A">
          <w:delText xml:space="preserve">, every </w:delText>
        </w:r>
        <w:r w:rsidDel="00D3580A">
          <w:delText>day</w:delText>
        </w:r>
        <w:r w:rsidRPr="00975E62" w:rsidDel="00D3580A">
          <w:delText xml:space="preserve"> </w:delText>
        </w:r>
        <w:r w:rsidDel="00D3580A">
          <w:delText>generates</w:delText>
        </w:r>
        <w:r w:rsidRPr="00975E62" w:rsidDel="00D3580A">
          <w:delText xml:space="preserve"> node</w:delText>
        </w:r>
        <w:r w:rsidR="00320040" w:rsidDel="00D3580A">
          <w:delText>s</w:delText>
        </w:r>
        <w:r w:rsidRPr="00975E62" w:rsidDel="00D3580A">
          <w:delText xml:space="preserve"> </w:delText>
        </w:r>
        <w:r w:rsidDel="00D3580A">
          <w:delText>for</w:delText>
        </w:r>
        <w:r w:rsidRPr="00975E62" w:rsidDel="00D3580A">
          <w:delText xml:space="preserve"> </w:delText>
        </w:r>
        <w:r w:rsidDel="00D3580A">
          <w:delText xml:space="preserve">each </w:delText>
        </w:r>
        <w:r w:rsidRPr="00975E62" w:rsidDel="00D3580A">
          <w:delText xml:space="preserve">action </w:delText>
        </w:r>
        <w:r w:rsidDel="00D3580A">
          <w:delText>executed during</w:delText>
        </w:r>
        <w:r w:rsidRPr="00975E62" w:rsidDel="00D3580A">
          <w:delText xml:space="preserve"> </w:delText>
        </w:r>
        <w:r w:rsidDel="00D3580A">
          <w:delText>that day</w:delText>
        </w:r>
        <w:r w:rsidRPr="00975E62" w:rsidDel="00D3580A">
          <w:delText xml:space="preserve">. This may generate data that is unnecessary for analysis, so it is possible to </w:delText>
        </w:r>
        <w:r w:rsidR="00357840" w:rsidDel="00D3580A">
          <w:delText xml:space="preserve">collapse </w:delText>
        </w:r>
        <w:r w:rsidRPr="00975E62" w:rsidDel="00D3580A">
          <w:delText xml:space="preserve">all individual nodes </w:delText>
        </w:r>
        <w:r w:rsidDel="00D3580A">
          <w:delText xml:space="preserve">from the same week </w:delText>
        </w:r>
        <w:r w:rsidRPr="00975E62" w:rsidDel="00D3580A">
          <w:delText xml:space="preserve">to </w:delText>
        </w:r>
        <w:r w:rsidR="00357840" w:rsidDel="00D3580A">
          <w:delText>a unique</w:delText>
        </w:r>
        <w:r w:rsidRPr="00975E62" w:rsidDel="00D3580A">
          <w:delText xml:space="preserve"> node</w:delText>
        </w:r>
        <w:r w:rsidR="00357840" w:rsidDel="00D3580A">
          <w:delText>,</w:delText>
        </w:r>
        <w:r w:rsidDel="00D3580A">
          <w:delText xml:space="preserve"> summarizing that week’s work</w:delText>
        </w:r>
        <w:r w:rsidRPr="00975E62" w:rsidDel="00D3580A">
          <w:delText xml:space="preserve">. Another case could consist </w:delText>
        </w:r>
        <w:r w:rsidDel="00D3580A">
          <w:delText xml:space="preserve">in sequences of similar actions, like an employee testing the software </w:delText>
        </w:r>
        <w:r w:rsidR="00C11288" w:rsidDel="00D3580A">
          <w:delText>during an</w:delText>
        </w:r>
        <w:r w:rsidDel="00D3580A">
          <w:delText xml:space="preserve"> entire week</w:delText>
        </w:r>
        <w:r w:rsidRPr="00975E62" w:rsidDel="00D3580A">
          <w:delText xml:space="preserve">. In this </w:delText>
        </w:r>
        <w:r w:rsidRPr="00975E62" w:rsidDel="00D3580A">
          <w:lastRenderedPageBreak/>
          <w:delText xml:space="preserve">case, </w:delText>
        </w:r>
        <w:r w:rsidR="00A600B9" w:rsidRPr="00A600B9" w:rsidDel="00D3580A">
          <w:rPr>
            <w:i/>
          </w:rPr>
          <w:delText>Proof Viewer</w:delText>
        </w:r>
        <w:r w:rsidR="00C11288" w:rsidRPr="00975E62" w:rsidDel="00D3580A">
          <w:delText xml:space="preserve"> </w:delText>
        </w:r>
        <w:r w:rsidRPr="00975E62" w:rsidDel="00D3580A">
          <w:delText xml:space="preserve">could </w:delText>
        </w:r>
        <w:r w:rsidDel="00D3580A">
          <w:delText xml:space="preserve">omit all nodes and represent </w:delText>
        </w:r>
        <w:r w:rsidR="00320040" w:rsidDel="00D3580A">
          <w:delText>his</w:delText>
        </w:r>
        <w:r w:rsidDel="00D3580A">
          <w:delText xml:space="preserve"> week progress with only one node. </w:delText>
        </w:r>
        <w:r w:rsidRPr="00975E62" w:rsidDel="00D3580A">
          <w:delText xml:space="preserve">Note that all collected information is preserved and the only change is on how </w:delText>
        </w:r>
        <w:r w:rsidR="00624589" w:rsidDel="00D3580A">
          <w:delText>data</w:delText>
        </w:r>
        <w:r w:rsidRPr="00975E62" w:rsidDel="00D3580A">
          <w:delText xml:space="preserve"> is displayed.  </w:delText>
        </w:r>
      </w:del>
    </w:p>
    <w:p w:rsidR="00B34235" w:rsidDel="00D3580A" w:rsidRDefault="00B34235" w:rsidP="001B2D5E">
      <w:pPr>
        <w:rPr>
          <w:del w:id="255" w:author="Kohwalter" w:date="2013-05-17T12:33:00Z"/>
        </w:rPr>
      </w:pPr>
      <w:del w:id="256" w:author="Kohwalter" w:date="2013-05-17T12:33:00Z">
        <w:r w:rsidRPr="00975E62" w:rsidDel="00D3580A">
          <w:delText xml:space="preserve">Since provenance is analyzed from the present to the past, the outcome is already known and can be used to decide if </w:delText>
        </w:r>
        <w:r w:rsidR="009108F1" w:rsidDel="00D3580A">
          <w:delText>the</w:delText>
        </w:r>
        <w:r w:rsidDel="00D3580A">
          <w:delText xml:space="preserve"> actions </w:delText>
        </w:r>
        <w:r w:rsidR="009108F1" w:rsidDel="00D3580A">
          <w:delText xml:space="preserve">of a specific week </w:delText>
        </w:r>
        <w:r w:rsidDel="00D3580A">
          <w:delText>are</w:delText>
        </w:r>
        <w:r w:rsidRPr="00975E62" w:rsidDel="00D3580A">
          <w:delText xml:space="preserve"> relevant or not. If </w:delText>
        </w:r>
        <w:r w:rsidDel="00D3580A">
          <w:delText>during the week nothing out of ordinary happened, then it can be simplified into just</w:delText>
        </w:r>
        <w:r w:rsidRPr="00975E62" w:rsidDel="00D3580A">
          <w:delText xml:space="preserve"> one node representing th</w:delText>
        </w:r>
        <w:r w:rsidDel="00D3580A">
          <w:delText>e general progress</w:delText>
        </w:r>
        <w:r w:rsidRPr="00975E62" w:rsidDel="00D3580A">
          <w:delText xml:space="preserve">. However, if </w:delText>
        </w:r>
        <w:r w:rsidDel="00D3580A">
          <w:delText>the week</w:delText>
        </w:r>
        <w:r w:rsidR="00320040" w:rsidDel="00D3580A">
          <w:delText>’s</w:delText>
        </w:r>
        <w:r w:rsidDel="00D3580A">
          <w:delText xml:space="preserve"> progress is very different from the others</w:delText>
        </w:r>
        <w:r w:rsidRPr="00975E62" w:rsidDel="00D3580A">
          <w:delText xml:space="preserve">, it </w:delText>
        </w:r>
        <w:r w:rsidDel="00D3580A">
          <w:delText>can be</w:delText>
        </w:r>
        <w:r w:rsidRPr="00975E62" w:rsidDel="00D3580A">
          <w:delText xml:space="preserve"> interesting to show all action nodes for anal</w:delText>
        </w:r>
        <w:r w:rsidRPr="00975E62" w:rsidDel="00D3580A">
          <w:delText>y</w:delText>
        </w:r>
        <w:r w:rsidRPr="00975E62" w:rsidDel="00D3580A">
          <w:delText xml:space="preserve">sis, allowing the player to identify important facts that influenced the </w:delText>
        </w:r>
        <w:r w:rsidDel="00D3580A">
          <w:delText>overall</w:delText>
        </w:r>
        <w:r w:rsidRPr="00975E62" w:rsidDel="00D3580A">
          <w:delText xml:space="preserve"> ou</w:delText>
        </w:r>
        <w:r w:rsidRPr="00975E62" w:rsidDel="00D3580A">
          <w:delText>t</w:delText>
        </w:r>
        <w:r w:rsidRPr="00975E62" w:rsidDel="00D3580A">
          <w:delText xml:space="preserve">come. </w:delText>
        </w:r>
      </w:del>
    </w:p>
    <w:p w:rsidR="00B34235" w:rsidRPr="00975E62" w:rsidRDefault="007B4B9F" w:rsidP="001B2D5E">
      <w:ins w:id="257" w:author="Kohwalter" w:date="2013-05-17T12:54:00Z">
        <w:r>
          <w:t>Currently,</w:t>
        </w:r>
        <w:r w:rsidRPr="0096178A">
          <w:t xml:space="preserve"> </w:t>
        </w:r>
        <w:r w:rsidRPr="007B4B9F">
          <w:rPr>
            <w:i/>
          </w:rPr>
          <w:t>Proof Viewer</w:t>
        </w:r>
        <w:r w:rsidRPr="0096178A">
          <w:t xml:space="preserve"> does not provide inference for the user, only the means necessary to infer. </w:t>
        </w:r>
        <w:r>
          <w:t xml:space="preserve">The game developers will need to create their own inference rules customized to their games, such as clustering sequences of actions and identifying irrelevant sections that can be omitted from the user. </w:t>
        </w:r>
        <w:r w:rsidRPr="0096178A">
          <w:t>Providing a generic inference strategy is a future work. To infer something and decide if it is relevant or not for analysis is a complex process, which happens to be domain sensitive.</w:t>
        </w:r>
        <w:r>
          <w:t xml:space="preserve"> </w:t>
        </w:r>
      </w:ins>
      <w:del w:id="258" w:author="Kohwalter" w:date="2013-05-17T12:54:00Z">
        <w:r w:rsidR="00B34235" w:rsidRPr="00975E62" w:rsidDel="007B4B9F">
          <w:delText>Note</w:delText>
        </w:r>
        <w:r w:rsidR="00F94144" w:rsidDel="007B4B9F">
          <w:delText>,</w:delText>
        </w:r>
        <w:r w:rsidR="00B34235" w:rsidRPr="00975E62" w:rsidDel="007B4B9F">
          <w:delText xml:space="preserve"> however</w:delText>
        </w:r>
        <w:r w:rsidR="00F94144" w:rsidDel="007B4B9F">
          <w:delText>,</w:delText>
        </w:r>
        <w:r w:rsidR="00B34235" w:rsidRPr="00975E62" w:rsidDel="007B4B9F">
          <w:delText xml:space="preserve"> that </w:delText>
        </w:r>
        <w:r w:rsidR="00B34235" w:rsidRPr="00F80D29" w:rsidDel="007B4B9F">
          <w:rPr>
            <w:i/>
          </w:rPr>
          <w:delText>Proof Viewer</w:delText>
        </w:r>
        <w:r w:rsidR="00B34235" w:rsidRPr="00975E62" w:rsidDel="007B4B9F">
          <w:delText xml:space="preserve"> does not provide inference for the user, </w:delText>
        </w:r>
        <w:r w:rsidR="00F94144" w:rsidDel="007B4B9F">
          <w:delText xml:space="preserve">but </w:delText>
        </w:r>
        <w:r w:rsidR="00B34235" w:rsidRPr="00975E62" w:rsidDel="007B4B9F">
          <w:delText xml:space="preserve">only the </w:delText>
        </w:r>
        <w:r w:rsidR="005F04AD" w:rsidRPr="00975E62" w:rsidDel="007B4B9F">
          <w:delText xml:space="preserve">necessary </w:delText>
        </w:r>
        <w:r w:rsidR="00B34235" w:rsidRPr="00975E62" w:rsidDel="007B4B9F">
          <w:delText>means to infer. The player himself will need to decide which information is relevant for analysis. Providing a generic inference strategy is a future work. To infer som</w:delText>
        </w:r>
        <w:r w:rsidR="00B34235" w:rsidRPr="00975E62" w:rsidDel="007B4B9F">
          <w:delText>e</w:delText>
        </w:r>
        <w:r w:rsidR="00B34235" w:rsidRPr="00975E62" w:rsidDel="007B4B9F">
          <w:delText>thing and decide if it is relevant or not for analysis is a complex process, which ha</w:delText>
        </w:r>
        <w:r w:rsidR="00B34235" w:rsidRPr="00975E62" w:rsidDel="007B4B9F">
          <w:delText>p</w:delText>
        </w:r>
        <w:r w:rsidR="00B34235" w:rsidRPr="00975E62" w:rsidDel="007B4B9F">
          <w:delText xml:space="preserve">pens to be domain sensitive. </w:delText>
        </w:r>
      </w:del>
      <w:r w:rsidR="00B34235" w:rsidRPr="00975E62">
        <w:t>This type of decision making also involve</w:t>
      </w:r>
      <w:r w:rsidR="00666BA7">
        <w:t>s</w:t>
      </w:r>
      <w:r w:rsidR="00B34235" w:rsidRPr="00975E62">
        <w:t xml:space="preserve"> other areas of research </w:t>
      </w:r>
      <w:r w:rsidR="006E7DC7" w:rsidRPr="00975E62">
        <w:fldChar w:fldCharType="begin"/>
      </w:r>
      <w:r w:rsidR="00FC70DE">
        <w:instrText xml:space="preserve"> ADDIN ZOTERO_ITEM CSL_CITATION {"citationID":"czTb2tcz","properties":{"formattedCitation":"{\\rtf [21\\uc0\\u8211{}25]}","plainCitation":"[21–25]"},"citationItems":[{"id":91,"uris":["http://zotero.org/users/1122386/items/36Q322NW"],"uri":["http://zotero.org/users/1122386/items/36Q322NW"],"itemData":{"id":91,"type":"article-journal","title":"Pattern recognition: An alternative to parameter identification in adaptive control","container-title":"Automatica","page":"197-202","volume":"13","issue":"2","source":"ScienceDirect","abstract":"Practical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theory.","DOI":"10.1016/0005-1098(77)90046-2","ISSN":"0005-1098","shortTitle":"Pattern recognition","journalAbbreviation":"Automatica","author":[{"family":"Bristol","given":"Edgar H."}],"issued":{"date-parts":[["1977",3]]},"accessed":{"date-parts":[["2012",11,25]]}}},{"id":99,"uris":["http://zotero.org/users/1122386/items/BZNHQUWN"],"uri":["http://zotero.org/users/1122386/items/BZNHQUWN"],"itemData":{"id":99,"type":"book","title":"Data mining methods for knowledge discovery","publisher":"Kluwer Academic Publishers","publisher-place":"Norwell, MA, USA","source":"ACM Digital Library","event-place":"Norwell, MA, USA","ISBN":"0-7923-8252-8","author":[{"family":"Cios","given":"Krzysztof"},{"family":"Pedrycz","given":"Witold"},{"family":"Swiniarski","given":"Roman W."}],"issued":{"date-parts":[["1998"]]}}},{"id":95,"uris":["http://zotero.org/users/1122386/items/J4Z35CTI"],"uri":["http://zotero.org/users/1122386/items/J4Z35CTI"],"itemData":{"id":95,"type":"article-journal","title":"From Data Mining to Knowledge Discovery in Databases","container-title":"AI Magazine","page":"37","volume":"17","issue":"3","source":"www.aaai.org","abstract":"Data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ISSN":"0738-4602","author":[{"family":"Fayyad","given":"Usama"},{"family":"Piatetsky-Shapiro","given":"Gregory"},{"family":"Smyth","given":"Padhraic"}],"issued":{"date-parts":[["1996",3,15]]},"accessed":{"date-parts":[["2012",11,25]]}}},{"id":89,"uris":["http://zotero.org/users/1122386/items/BXUFGW57"],"uri":["http://zotero.org/users/1122386/items/BXUFGW57"],"itemData":{"id":89,"type":"book","title":"Data Mining: Concepts and Techniques","publisher":"Morgan Kaufmann","number-of-pages":"773","source":"Google Books","abstract":"Our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date-parts":[["2006"]]}}},{"id":93,"uris":["http://zotero.org/users/1122386/items/PEMSP3GI"],"uri":["http://zotero.org/users/1122386/items/PEMSP3GI"],"itemData":{"id":93,"type":"book","title":"Data Mining: Practical Machine Learning Tools and Techniques, Second Edition","publisher":"Morgan Kaufmann","number-of-pages":"559","source":"Google Books","abstract":"As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H."},{"family":"Frank","given":"Eibe"}],"issued":{"date-parts":[["2005",6,8]]}}}],"schema":"https://github.com/citation-style-language/schema/raw/master/csl-citation.json"} </w:instrText>
      </w:r>
      <w:r w:rsidR="006E7DC7" w:rsidRPr="00975E62">
        <w:fldChar w:fldCharType="separate"/>
      </w:r>
      <w:r w:rsidR="00FC70DE" w:rsidRPr="00FC70DE">
        <w:rPr>
          <w:szCs w:val="24"/>
        </w:rPr>
        <w:t>[21–25]</w:t>
      </w:r>
      <w:r w:rsidR="006E7DC7" w:rsidRPr="00975E62">
        <w:fldChar w:fldCharType="end"/>
      </w:r>
      <w:r w:rsidR="00B34235" w:rsidRPr="00975E62">
        <w:t xml:space="preserve">. </w:t>
      </w:r>
    </w:p>
    <w:p w:rsidR="00B34235" w:rsidRPr="00975E62" w:rsidRDefault="00B34235" w:rsidP="001B2D5E">
      <w:pPr>
        <w:pStyle w:val="heading1"/>
      </w:pPr>
      <w:bookmarkStart w:id="259" w:name="_Ref350607599"/>
      <w:r>
        <w:t xml:space="preserve">Provenance Visualization </w:t>
      </w:r>
      <w:del w:id="260" w:author="Kohwalter" w:date="2013-05-17T13:06:00Z">
        <w:r w:rsidDel="00954002">
          <w:delText>in Software E</w:delText>
        </w:r>
        <w:r w:rsidR="008C28B4" w:rsidDel="00954002">
          <w:delText>n</w:delText>
        </w:r>
        <w:r w:rsidDel="00954002">
          <w:delText>gineering</w:delText>
        </w:r>
      </w:del>
      <w:bookmarkEnd w:id="259"/>
      <w:ins w:id="261" w:author="Kohwalter" w:date="2013-05-17T13:06:00Z">
        <w:r w:rsidR="00954002">
          <w:t>Example</w:t>
        </w:r>
      </w:ins>
    </w:p>
    <w:p w:rsidR="00B34235" w:rsidRPr="001B2D5E" w:rsidRDefault="00B34235" w:rsidP="00A41C8B">
      <w:pPr>
        <w:pStyle w:val="p1a"/>
      </w:pPr>
      <w:r w:rsidRPr="001B2D5E">
        <w:t xml:space="preserve">We instantiated this provenance analysis infrastructure, which uses the proposed framework presented in </w:t>
      </w:r>
      <w:r w:rsidR="006E7DC7" w:rsidRPr="001B2D5E">
        <w:fldChar w:fldCharType="begin"/>
      </w:r>
      <w:r w:rsidR="003B42C1">
        <w:instrText xml:space="preserve"> ADDIN ZOTERO_ITEM CSL_CITATION {"citationID":"20nsnnauih","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6E7DC7" w:rsidRPr="001B2D5E">
        <w:fldChar w:fldCharType="separate"/>
      </w:r>
      <w:r w:rsidR="003B42C1" w:rsidRPr="003B42C1">
        <w:t>[5]</w:t>
      </w:r>
      <w:r w:rsidR="006E7DC7" w:rsidRPr="001B2D5E">
        <w:fldChar w:fldCharType="end"/>
      </w:r>
      <w:r w:rsidRPr="001B2D5E">
        <w:t xml:space="preserve">, in a Software Engineering educational strategy game named SDM (Software Development Manager) </w:t>
      </w:r>
      <w:r w:rsidR="006E7DC7" w:rsidRPr="001B2D5E">
        <w:fldChar w:fldCharType="begin"/>
      </w:r>
      <w:r w:rsidR="003B42C1">
        <w:instrText xml:space="preserve"> ADDIN ZOTERO_ITEM CSL_CITATION {"citationID":"GdBoMwTt","properties":{"formattedCitation":"[7]","plainCitation":"[7]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date-parts":[["2011",11]]}}}],"schema":"https://github.com/citation-style-language/schema/raw/master/csl-citation.json"} </w:instrText>
      </w:r>
      <w:r w:rsidR="006E7DC7" w:rsidRPr="001B2D5E">
        <w:fldChar w:fldCharType="separate"/>
      </w:r>
      <w:r w:rsidR="003B42C1" w:rsidRPr="003B42C1">
        <w:t>[7]</w:t>
      </w:r>
      <w:r w:rsidR="006E7DC7" w:rsidRPr="001B2D5E">
        <w:fldChar w:fldCharType="end"/>
      </w:r>
      <w:r w:rsidRPr="001B2D5E">
        <w:t xml:space="preserve">. The goal of SDM is to allow undergraduate students to understand the existing cause-effect relationships in the software development process. </w:t>
      </w:r>
      <w:r w:rsidR="00C071A6">
        <w:t>Thus</w:t>
      </w:r>
      <w:r w:rsidRPr="001B2D5E">
        <w:t>, the adoption of provenance becomes an i</w:t>
      </w:r>
      <w:r w:rsidRPr="001B2D5E">
        <w:t>m</w:t>
      </w:r>
      <w:r w:rsidRPr="001B2D5E">
        <w:t>portant instrument to better support knowledge acquisition, allowing the possibility of tracking mistakes made during a game session</w:t>
      </w:r>
      <w:ins w:id="262" w:author="Kohwalter" w:date="2013-05-17T14:21:00Z">
        <w:r w:rsidR="00897A30">
          <w:t xml:space="preserve"> or identifying game mechanics that requires tinkering</w:t>
        </w:r>
      </w:ins>
      <w:r w:rsidRPr="001B2D5E">
        <w:t>.</w:t>
      </w:r>
    </w:p>
    <w:p w:rsidR="00897A30" w:rsidRPr="00897A30" w:rsidRDefault="00897A30" w:rsidP="00897A30">
      <w:pPr>
        <w:rPr>
          <w:ins w:id="263" w:author="Kohwalter" w:date="2013-05-17T14:23:00Z"/>
        </w:rPr>
      </w:pPr>
      <w:ins w:id="264" w:author="Kohwalter" w:date="2013-05-17T14:23:00Z">
        <w:r w:rsidRPr="00897A30">
          <w:t xml:space="preserve">In SDM, which was developed using the game engine Unity3D </w:t>
        </w:r>
        <w:r w:rsidR="006E7DC7" w:rsidRPr="00897A30">
          <w:fldChar w:fldCharType="begin"/>
        </w:r>
        <w:r w:rsidRPr="00897A30">
          <w:instrText xml:space="preserve"> ADDIN ZOTERO_ITEM CSL_CITATION {"citationID":"to5I9ZBz","properties":{"formattedCitation":"(HIGGINS, 2010)","plainCitation":"(HIGGINS, 2010)"},"citationItems":[{"id":14,"uris":["http://zotero.org/users/1122386/items/3UPFSSDB"],"uri":["http://zotero.org/users/1122386/items/3UPFSSDB"],"itemData":{"id":14,"type":"webpage","title":"Unity - 3D Game Engine","URL":"http://unity3d.com/","author":[{"family":"Higgins","given":"T"}],"issued":{"date-parts":[["2010"]]},"accessed":{"date-parts":[["2011",5,5]]}}}],"schema":"https://github.com/citation-style-language/schema/raw/master/csl-citation.json"} </w:instrText>
        </w:r>
        <w:r w:rsidR="006E7DC7" w:rsidRPr="00897A30">
          <w:fldChar w:fldCharType="separate"/>
        </w:r>
        <w:r w:rsidRPr="00897A30">
          <w:t>(HIGGINS, 2010)</w:t>
        </w:r>
        <w:r w:rsidR="006E7DC7" w:rsidRPr="00897A30">
          <w:fldChar w:fldCharType="end"/>
        </w:r>
        <w:r w:rsidRPr="00897A30">
          <w:t xml:space="preserve">, the player has a team of employees that are used to develop software according to contracts made with customers. The </w:t>
        </w:r>
        <w:proofErr w:type="spellStart"/>
        <w:r w:rsidRPr="00897A30">
          <w:t>gameplay</w:t>
        </w:r>
        <w:proofErr w:type="spellEnd"/>
        <w:r w:rsidRPr="00897A30">
          <w:t xml:space="preserve"> and game mechanics are modeled pr</w:t>
        </w:r>
        <w:r w:rsidRPr="00897A30">
          <w:t>e</w:t>
        </w:r>
        <w:r w:rsidRPr="00897A30">
          <w:t xml:space="preserve">senting possibilities to the player to decide strategies for development and define the roles for each staff member. As in any contract, the software has requirements that must be followed during development. From a </w:t>
        </w:r>
        <w:proofErr w:type="spellStart"/>
        <w:r w:rsidRPr="00897A30">
          <w:t>gameplay</w:t>
        </w:r>
        <w:proofErr w:type="spellEnd"/>
        <w:r w:rsidRPr="00897A30">
          <w:t xml:space="preserve"> point of view, these r</w:t>
        </w:r>
        <w:r w:rsidRPr="00897A30">
          <w:t>e</w:t>
        </w:r>
        <w:r w:rsidRPr="00897A30">
          <w:t>quirements help to balance the mechanics and rules. When the software is completed and delivered to the customer, there is a quality assessment of the software and a pr</w:t>
        </w:r>
        <w:r w:rsidRPr="00897A30">
          <w:t>o</w:t>
        </w:r>
        <w:r w:rsidRPr="00897A30">
          <w:t>ject completion payment accordingly to the product quality.</w:t>
        </w:r>
      </w:ins>
    </w:p>
    <w:p w:rsidR="00897A30" w:rsidRPr="0030598F" w:rsidRDefault="00897A30" w:rsidP="00897A30">
      <w:pPr>
        <w:rPr>
          <w:ins w:id="265" w:author="Kohwalter" w:date="2013-05-17T14:23:00Z"/>
          <w:szCs w:val="24"/>
        </w:rPr>
      </w:pPr>
      <w:ins w:id="266" w:author="Kohwalter" w:date="2013-05-17T14:23:00Z">
        <w:r w:rsidRPr="0030598F">
          <w:t xml:space="preserve">Since SDM focuses in people management, the main elements of the game are the employees, which represent the player’s labor force. Employees can perform different </w:t>
        </w:r>
        <w:r w:rsidRPr="0030598F">
          <w:lastRenderedPageBreak/>
          <w:t>roles (</w:t>
        </w:r>
        <w:r>
          <w:t xml:space="preserve">analyst, architect, </w:t>
        </w:r>
        <w:r w:rsidRPr="0030598F">
          <w:t xml:space="preserve">manager, </w:t>
        </w:r>
        <w:r>
          <w:t>marketing</w:t>
        </w:r>
        <w:r w:rsidRPr="0030598F">
          <w:t xml:space="preserve">, programmer, </w:t>
        </w:r>
        <w:r>
          <w:t>and tester</w:t>
        </w:r>
        <w:r w:rsidRPr="0030598F">
          <w:t xml:space="preserve">.), which </w:t>
        </w:r>
        <w:r>
          <w:t>uses</w:t>
        </w:r>
        <w:r w:rsidRPr="0030598F">
          <w:t xml:space="preserve"> </w:t>
        </w:r>
        <w:r>
          <w:t xml:space="preserve">the employee’s </w:t>
        </w:r>
        <w:r w:rsidRPr="0030598F">
          <w:t xml:space="preserve">attributes to calculate </w:t>
        </w:r>
        <w:r>
          <w:t>his</w:t>
        </w:r>
        <w:r w:rsidRPr="0030598F">
          <w:t xml:space="preserve"> performance</w:t>
        </w:r>
        <w:r>
          <w:t xml:space="preserve"> depending on the role performed</w:t>
        </w:r>
        <w:r w:rsidRPr="0030598F">
          <w:t>. Another element present in the game is specialization, used to define t</w:t>
        </w:r>
        <w:r>
          <w:t>he employee working competence.</w:t>
        </w:r>
        <w:r w:rsidRPr="0030598F">
          <w:t xml:space="preserve"> With the specialization system, it is possible for employees to undergo training to learn new sets of skills. Also the concepts of working hours, m</w:t>
        </w:r>
        <w:r w:rsidRPr="0030598F">
          <w:t>o</w:t>
        </w:r>
        <w:r w:rsidRPr="0030598F">
          <w:t xml:space="preserve">rale, and stamina are used to modify the employee’s productivity. </w:t>
        </w:r>
      </w:ins>
      <w:r w:rsidR="006E7DC7">
        <w:fldChar w:fldCharType="begin"/>
      </w:r>
      <w:r>
        <w:instrText xml:space="preserve"> REF _Ref356564091 \h </w:instrText>
      </w:r>
      <w:r w:rsidR="006E7DC7">
        <w:fldChar w:fldCharType="separate"/>
      </w:r>
      <w:r w:rsidR="006663EA">
        <w:rPr>
          <w:b/>
        </w:rPr>
        <w:t xml:space="preserve">Fig. </w:t>
      </w:r>
      <w:r w:rsidR="006663EA" w:rsidRPr="006663EA">
        <w:rPr>
          <w:b/>
          <w:noProof/>
        </w:rPr>
        <w:t>5</w:t>
      </w:r>
      <w:r w:rsidR="006E7DC7">
        <w:fldChar w:fldCharType="end"/>
      </w:r>
      <w:r>
        <w:t xml:space="preserve"> </w:t>
      </w:r>
      <w:ins w:id="267" w:author="Kohwalter" w:date="2013-05-17T14:23:00Z">
        <w:r w:rsidRPr="0030598F">
          <w:t>shows a si</w:t>
        </w:r>
        <w:r w:rsidRPr="0030598F">
          <w:t>m</w:t>
        </w:r>
        <w:r w:rsidRPr="0030598F">
          <w:t>plified version of SDM’s class diagram focusing on the employee, showing his human attributes, types of specializations, the possibility of training to acquire specializ</w:t>
        </w:r>
        <w:r w:rsidRPr="0030598F">
          <w:t>a</w:t>
        </w:r>
        <w:r w:rsidRPr="0030598F">
          <w:t>tions, and that the employee is affect by other employees that belong to the staff team. It also illustrates the project, its characteristics and requirement.</w:t>
        </w:r>
      </w:ins>
    </w:p>
    <w:p w:rsidR="00897A30" w:rsidRPr="0030598F" w:rsidRDefault="00897A30" w:rsidP="00897A30">
      <w:pPr>
        <w:pStyle w:val="heading1"/>
        <w:numPr>
          <w:ilvl w:val="0"/>
          <w:numId w:val="0"/>
        </w:numPr>
        <w:ind w:left="567"/>
        <w:rPr>
          <w:ins w:id="268" w:author="Kohwalter" w:date="2013-05-17T14:23:00Z"/>
        </w:rPr>
      </w:pPr>
      <w:r>
        <w:rPr>
          <w:noProof/>
          <w:lang w:eastAsia="en-US"/>
        </w:rPr>
        <w:drawing>
          <wp:inline distT="0" distB="0" distL="0" distR="0">
            <wp:extent cx="3856506" cy="35909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3861089" cy="3595192"/>
                    </a:xfrm>
                    <a:prstGeom prst="rect">
                      <a:avLst/>
                    </a:prstGeom>
                    <a:noFill/>
                    <a:ln w="9525">
                      <a:noFill/>
                      <a:miter lim="800000"/>
                      <a:headEnd/>
                      <a:tailEnd/>
                    </a:ln>
                  </pic:spPr>
                </pic:pic>
              </a:graphicData>
            </a:graphic>
          </wp:inline>
        </w:drawing>
      </w:r>
    </w:p>
    <w:p w:rsidR="00897A30" w:rsidRPr="00B97EAB" w:rsidRDefault="00897A30" w:rsidP="00897A30">
      <w:pPr>
        <w:pStyle w:val="figurecaption0"/>
        <w:rPr>
          <w:ins w:id="269" w:author="Kohwalter" w:date="2013-05-17T14:23:00Z"/>
        </w:rPr>
      </w:pPr>
      <w:bookmarkStart w:id="270" w:name="_Ref356564091"/>
      <w:proofErr w:type="gramStart"/>
      <w:r>
        <w:rPr>
          <w:b/>
        </w:rPr>
        <w:t>Fig.</w:t>
      </w:r>
      <w:proofErr w:type="gramEnd"/>
      <w:r>
        <w:rPr>
          <w:b/>
        </w:rPr>
        <w:t xml:space="preserve"> </w:t>
      </w:r>
      <w:fldSimple w:instr=" SEQ &quot;Figure&quot; \* MERGEFORMAT ">
        <w:r w:rsidR="006663EA" w:rsidRPr="006663EA">
          <w:rPr>
            <w:b/>
            <w:noProof/>
          </w:rPr>
          <w:t>5</w:t>
        </w:r>
      </w:fldSimple>
      <w:bookmarkEnd w:id="270"/>
      <w:r>
        <w:rPr>
          <w:b/>
        </w:rPr>
        <w:t>.</w:t>
      </w:r>
      <w:r>
        <w:t xml:space="preserve"> </w:t>
      </w:r>
      <w:ins w:id="271" w:author="Kohwalter" w:date="2013-05-17T14:23:00Z">
        <w:r w:rsidRPr="00897A30">
          <w:t>SDM</w:t>
        </w:r>
        <w:r w:rsidRPr="00B97EAB">
          <w:t xml:space="preserve"> simplified class diagram</w:t>
        </w:r>
      </w:ins>
    </w:p>
    <w:p w:rsidR="00B34235" w:rsidRPr="001B2D5E" w:rsidDel="00897A30" w:rsidRDefault="00B34235" w:rsidP="00A41C8B">
      <w:pPr>
        <w:rPr>
          <w:del w:id="272" w:author="Kohwalter" w:date="2013-05-17T14:23:00Z"/>
        </w:rPr>
      </w:pPr>
      <w:del w:id="273" w:author="Kohwalter" w:date="2013-05-17T14:23:00Z">
        <w:r w:rsidRPr="001B2D5E" w:rsidDel="00897A30">
          <w:delText>In SDM the player has a team of employees that are used to develop software a</w:delText>
        </w:r>
        <w:r w:rsidRPr="001B2D5E" w:rsidDel="00897A30">
          <w:delText>c</w:delText>
        </w:r>
        <w:r w:rsidRPr="001B2D5E" w:rsidDel="00897A30">
          <w:delText>cording to contracts made with customers. The gameplay and game mechanics are modeled presenting possibilities to the player to decide strategies for development and define the roles for each staff member. As in any contract, the software has requir</w:delText>
        </w:r>
        <w:r w:rsidRPr="001B2D5E" w:rsidDel="00897A30">
          <w:delText>e</w:delText>
        </w:r>
        <w:r w:rsidRPr="001B2D5E" w:rsidDel="00897A30">
          <w:delText xml:space="preserve">ments that must be followed during development. From a gameplay point of view, these requirements help to balance the mechanics and rules. When the software is </w:delText>
        </w:r>
        <w:r w:rsidRPr="001B2D5E" w:rsidDel="00897A30">
          <w:lastRenderedPageBreak/>
          <w:delText xml:space="preserve">completed and delivered to the customer, there is a quality assessment of the software and a project completion payment </w:delText>
        </w:r>
        <w:r w:rsidR="00C071A6" w:rsidDel="00897A30">
          <w:delText>in accordance with</w:delText>
        </w:r>
        <w:r w:rsidRPr="001B2D5E" w:rsidDel="00897A30">
          <w:delText xml:space="preserve"> the product quality.</w:delText>
        </w:r>
      </w:del>
    </w:p>
    <w:p w:rsidR="00B34235" w:rsidRPr="00A03E84" w:rsidRDefault="00B34235" w:rsidP="001B2D5E">
      <w:pPr>
        <w:pStyle w:val="heading2"/>
      </w:pPr>
      <w:r w:rsidRPr="00A03E84">
        <w:t>Information Storage</w:t>
      </w:r>
    </w:p>
    <w:p w:rsidR="00B34235" w:rsidRPr="001B2D5E" w:rsidRDefault="00B34235" w:rsidP="00A41C8B">
      <w:pPr>
        <w:pStyle w:val="p1a"/>
      </w:pPr>
      <w:r w:rsidRPr="001B2D5E">
        <w:t xml:space="preserve">The information structure used on SDM is similar to the one explained in </w:t>
      </w:r>
      <w:r w:rsidR="006E7DC7" w:rsidRPr="001B2D5E">
        <w:fldChar w:fldCharType="begin"/>
      </w:r>
      <w:r w:rsidR="003B42C1">
        <w:instrText xml:space="preserve"> ADDIN ZOTERO_ITEM CSL_CITATION {"citationID":"1dopjnek5t","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6E7DC7" w:rsidRPr="001B2D5E">
        <w:fldChar w:fldCharType="separate"/>
      </w:r>
      <w:r w:rsidR="003B42C1" w:rsidRPr="003B42C1">
        <w:t>[5]</w:t>
      </w:r>
      <w:r w:rsidR="006E7DC7" w:rsidRPr="001B2D5E">
        <w:fldChar w:fldCharType="end"/>
      </w:r>
      <w:r w:rsidRPr="001B2D5E">
        <w:t xml:space="preserve">. As such, each project contains a list of employees that were involved in its development. Each employee has a list of actions executed as well as links to other actions in case of external influences. Throughout the game, when actions are executed, information is collected and stored for generating the provenance graph used during post-game analysis. Since provenance graphs contains three types of </w:t>
      </w:r>
      <w:del w:id="274" w:author="Kohwalter" w:date="2013-05-17T18:40:00Z">
        <w:r w:rsidRPr="001B2D5E" w:rsidDel="00A913E3">
          <w:delText xml:space="preserve">nodes </w:delText>
        </w:r>
      </w:del>
      <w:ins w:id="275" w:author="Kohwalter" w:date="2013-05-17T18:40:00Z">
        <w:r w:rsidR="00A913E3">
          <w:t>vertex</w:t>
        </w:r>
        <w:r w:rsidR="00A913E3" w:rsidRPr="001B2D5E">
          <w:t xml:space="preserve"> </w:t>
        </w:r>
      </w:ins>
      <w:r w:rsidRPr="001B2D5E">
        <w:t>(</w:t>
      </w:r>
      <w:del w:id="276" w:author="Kohwalter" w:date="2013-05-17T18:40:00Z">
        <w:r w:rsidRPr="001B2D5E" w:rsidDel="00A913E3">
          <w:delText>processes</w:delText>
        </w:r>
      </w:del>
      <w:ins w:id="277" w:author="Kohwalter" w:date="2013-05-17T18:41:00Z">
        <w:r w:rsidR="00A913E3">
          <w:t>activities</w:t>
        </w:r>
      </w:ins>
      <w:r w:rsidRPr="001B2D5E">
        <w:t xml:space="preserve">, agents, and </w:t>
      </w:r>
      <w:del w:id="278" w:author="Kohwalter" w:date="2013-05-17T18:41:00Z">
        <w:r w:rsidRPr="001B2D5E" w:rsidDel="00A913E3">
          <w:delText>artifacts</w:delText>
        </w:r>
      </w:del>
      <w:ins w:id="279" w:author="Kohwalter" w:date="2013-05-17T18:41:00Z">
        <w:r w:rsidR="00A913E3">
          <w:t>entities</w:t>
        </w:r>
      </w:ins>
      <w:r w:rsidRPr="001B2D5E">
        <w:t xml:space="preserve">), the collected information is mapped to each type, according to the data model explained in </w:t>
      </w:r>
      <w:r w:rsidR="006E7DC7" w:rsidRPr="001B2D5E">
        <w:fldChar w:fldCharType="begin"/>
      </w:r>
      <w:r w:rsidR="003B42C1">
        <w:instrText xml:space="preserve"> ADDIN ZOTERO_ITEM CSL_CITATION {"citationID":"1o13qjmbjn","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6E7DC7" w:rsidRPr="001B2D5E">
        <w:fldChar w:fldCharType="separate"/>
      </w:r>
      <w:r w:rsidR="003B42C1" w:rsidRPr="003B42C1">
        <w:t>[5]</w:t>
      </w:r>
      <w:r w:rsidR="006E7DC7" w:rsidRPr="001B2D5E">
        <w:fldChar w:fldCharType="end"/>
      </w:r>
      <w:r w:rsidRPr="001B2D5E">
        <w:t xml:space="preserve"> and illustrated</w:t>
      </w:r>
      <w:r w:rsidR="002C0510">
        <w:t xml:space="preserve"> </w:t>
      </w:r>
      <w:r w:rsidRPr="001B2D5E">
        <w:t xml:space="preserve">by </w:t>
      </w:r>
      <w:ins w:id="280" w:author="Kohwalter" w:date="2013-05-17T12:27:00Z">
        <w:r w:rsidR="006E7DC7">
          <w:fldChar w:fldCharType="begin"/>
        </w:r>
        <w:r w:rsidR="002C0510">
          <w:instrText xml:space="preserve"> REF _Ref356556950 \h </w:instrText>
        </w:r>
      </w:ins>
      <w:ins w:id="281" w:author="Kohwalter" w:date="2013-05-17T12:27:00Z">
        <w:r w:rsidR="006E7DC7">
          <w:fldChar w:fldCharType="separate"/>
        </w:r>
      </w:ins>
      <w:r w:rsidR="006663EA">
        <w:rPr>
          <w:b/>
        </w:rPr>
        <w:t xml:space="preserve">Fig. </w:t>
      </w:r>
      <w:r w:rsidR="006663EA" w:rsidRPr="006663EA">
        <w:rPr>
          <w:b/>
          <w:noProof/>
        </w:rPr>
        <w:t>1</w:t>
      </w:r>
      <w:ins w:id="282" w:author="Kohwalter" w:date="2013-05-17T12:27:00Z">
        <w:r w:rsidR="006E7DC7">
          <w:fldChar w:fldCharType="end"/>
        </w:r>
      </w:ins>
      <w:r w:rsidR="002C0510">
        <w:t xml:space="preserve">. </w:t>
      </w:r>
      <w:r w:rsidRPr="001B2D5E">
        <w:t xml:space="preserve">Each </w:t>
      </w:r>
      <w:del w:id="283" w:author="Kohwalter" w:date="2013-05-17T18:41:00Z">
        <w:r w:rsidRPr="001B2D5E" w:rsidDel="00A913E3">
          <w:delText xml:space="preserve">node </w:delText>
        </w:r>
      </w:del>
      <w:ins w:id="284" w:author="Kohwalter" w:date="2013-05-17T18:41:00Z">
        <w:r w:rsidR="00A913E3">
          <w:t>vertex</w:t>
        </w:r>
        <w:r w:rsidR="00A913E3" w:rsidRPr="001B2D5E">
          <w:t xml:space="preserve"> </w:t>
        </w:r>
      </w:ins>
      <w:r w:rsidRPr="001B2D5E">
        <w:t>contains different info</w:t>
      </w:r>
      <w:r w:rsidRPr="001B2D5E">
        <w:t>r</w:t>
      </w:r>
      <w:r w:rsidRPr="001B2D5E">
        <w:t>mation according to its type.</w:t>
      </w:r>
    </w:p>
    <w:p w:rsidR="00B34235" w:rsidRPr="001B2D5E" w:rsidRDefault="00B34235" w:rsidP="00A41C8B">
      <w:del w:id="285" w:author="Kohwalter" w:date="2013-05-17T18:41:00Z">
        <w:r w:rsidRPr="001B2D5E" w:rsidDel="00A913E3">
          <w:delText>P</w:delText>
        </w:r>
        <w:r w:rsidR="00666BA7" w:rsidDel="00A913E3">
          <w:delText xml:space="preserve">rocesses </w:delText>
        </w:r>
      </w:del>
      <w:ins w:id="286" w:author="Kohwalter" w:date="2013-05-17T18:41:00Z">
        <w:r w:rsidR="00A913E3">
          <w:t>Activities</w:t>
        </w:r>
        <w:r w:rsidR="00A913E3">
          <w:t xml:space="preserve"> </w:t>
        </w:r>
      </w:ins>
      <w:del w:id="287" w:author="Kohwalter" w:date="2013-05-17T18:41:00Z">
        <w:r w:rsidR="00666BA7" w:rsidDel="00A913E3">
          <w:delText>nodes</w:delText>
        </w:r>
      </w:del>
      <w:ins w:id="288" w:author="Kohwalter" w:date="2013-05-17T18:41:00Z">
        <w:r w:rsidR="00A913E3">
          <w:t>vertices</w:t>
        </w:r>
      </w:ins>
      <w:r w:rsidR="00666BA7">
        <w:t>, which represent</w:t>
      </w:r>
      <w:r w:rsidRPr="001B2D5E">
        <w:t xml:space="preserve"> actions executed duri</w:t>
      </w:r>
      <w:r w:rsidR="00666BA7">
        <w:t>ng the game by employees, store</w:t>
      </w:r>
      <w:r w:rsidRPr="001B2D5E">
        <w:t xml:space="preserve"> information about its execution. This information includes who executed it, which task and role the employee was occupying, as well as the cu</w:t>
      </w:r>
      <w:r w:rsidRPr="001B2D5E">
        <w:t>r</w:t>
      </w:r>
      <w:r w:rsidRPr="001B2D5E">
        <w:t>rent morale and stamina status. Worked hours and credits spent to execute the action are also stored. Lastly, the progress made in his task and a description of the action, e</w:t>
      </w:r>
      <w:r w:rsidRPr="001B2D5E">
        <w:t>x</w:t>
      </w:r>
      <w:r w:rsidRPr="001B2D5E">
        <w:t>plaining his decision making process. Besides those, if the action had any external influences, or used or altered an artifact, a link to the action that affects its execution and the artifact is included.</w:t>
      </w:r>
    </w:p>
    <w:p w:rsidR="00B34235" w:rsidRPr="001B2D5E" w:rsidRDefault="00B34235" w:rsidP="00A41C8B">
      <w:r w:rsidRPr="001B2D5E">
        <w:t xml:space="preserve">Agent </w:t>
      </w:r>
      <w:del w:id="289" w:author="Kohwalter" w:date="2013-05-17T18:41:00Z">
        <w:r w:rsidRPr="001B2D5E" w:rsidDel="00A913E3">
          <w:delText>nodes</w:delText>
        </w:r>
      </w:del>
      <w:ins w:id="290" w:author="Kohwalter" w:date="2013-05-17T18:41:00Z">
        <w:r w:rsidR="00A913E3">
          <w:t>vertices</w:t>
        </w:r>
      </w:ins>
      <w:r w:rsidRPr="001B2D5E">
        <w:t>, representing employees, store the employee’s name, his cu</w:t>
      </w:r>
      <w:r w:rsidRPr="001B2D5E">
        <w:t>r</w:t>
      </w:r>
      <w:r w:rsidRPr="001B2D5E">
        <w:t>rent staff grade, his level, human attributes which are used in the game, and special</w:t>
      </w:r>
      <w:r w:rsidRPr="001B2D5E">
        <w:t>i</w:t>
      </w:r>
      <w:r w:rsidRPr="001B2D5E">
        <w:t xml:space="preserve">zations. </w:t>
      </w:r>
      <w:del w:id="291" w:author="Kohwalter" w:date="2013-05-17T18:42:00Z">
        <w:r w:rsidRPr="001B2D5E" w:rsidDel="00A913E3">
          <w:delText xml:space="preserve">Artifact </w:delText>
        </w:r>
      </w:del>
      <w:ins w:id="292" w:author="Kohwalter" w:date="2013-05-17T18:42:00Z">
        <w:r w:rsidR="00A913E3">
          <w:t>Entities</w:t>
        </w:r>
        <w:r w:rsidR="00A913E3" w:rsidRPr="001B2D5E">
          <w:t xml:space="preserve"> </w:t>
        </w:r>
      </w:ins>
      <w:del w:id="293" w:author="Kohwalter" w:date="2013-05-17T18:42:00Z">
        <w:r w:rsidRPr="001B2D5E" w:rsidDel="00A913E3">
          <w:delText xml:space="preserve">nodes </w:delText>
        </w:r>
      </w:del>
      <w:ins w:id="294" w:author="Kohwalter" w:date="2013-05-17T18:42:00Z">
        <w:r w:rsidR="00A913E3">
          <w:t>vertices</w:t>
        </w:r>
        <w:r w:rsidR="00A913E3" w:rsidRPr="001B2D5E">
          <w:t xml:space="preserve"> </w:t>
        </w:r>
      </w:ins>
      <w:r w:rsidRPr="001B2D5E">
        <w:t xml:space="preserve">represent </w:t>
      </w:r>
      <w:r w:rsidRPr="00A913E3">
        <w:rPr>
          <w:i/>
          <w:rPrChange w:id="295" w:author="Kohwalter" w:date="2013-05-17T18:42:00Z">
            <w:rPr/>
          </w:rPrChange>
        </w:rPr>
        <w:t>Prototypes</w:t>
      </w:r>
      <w:r w:rsidRPr="001B2D5E">
        <w:t xml:space="preserve">, </w:t>
      </w:r>
      <w:r w:rsidRPr="00A913E3">
        <w:rPr>
          <w:i/>
          <w:rPrChange w:id="296" w:author="Kohwalter" w:date="2013-05-17T18:42:00Z">
            <w:rPr/>
          </w:rPrChange>
        </w:rPr>
        <w:t>Test Cases</w:t>
      </w:r>
      <w:r w:rsidRPr="001B2D5E">
        <w:t>, and</w:t>
      </w:r>
      <w:ins w:id="297" w:author="Kohwalter" w:date="2013-05-17T18:42:00Z">
        <w:r w:rsidR="00A913E3">
          <w:t xml:space="preserve"> instan</w:t>
        </w:r>
        <w:r w:rsidR="00A913E3">
          <w:t>c</w:t>
        </w:r>
        <w:r w:rsidR="00A913E3">
          <w:t>es of the</w:t>
        </w:r>
      </w:ins>
      <w:r w:rsidRPr="001B2D5E">
        <w:t xml:space="preserve"> </w:t>
      </w:r>
      <w:r w:rsidRPr="00A913E3">
        <w:rPr>
          <w:i/>
          <w:rPrChange w:id="298" w:author="Kohwalter" w:date="2013-05-17T18:42:00Z">
            <w:rPr/>
          </w:rPrChange>
        </w:rPr>
        <w:t>Project</w:t>
      </w:r>
      <w:ins w:id="299" w:author="Kohwalter" w:date="2013-05-17T18:42:00Z">
        <w:r w:rsidR="00A913E3">
          <w:rPr>
            <w:i/>
          </w:rPr>
          <w:t>’</w:t>
        </w:r>
        <w:r w:rsidR="00A913E3">
          <w:rPr>
            <w:i/>
          </w:rPr>
          <w:t xml:space="preserve">s </w:t>
        </w:r>
        <w:r w:rsidR="00A913E3" w:rsidRPr="00A913E3">
          <w:rPr>
            <w:rPrChange w:id="300" w:author="Kohwalter" w:date="2013-05-17T18:42:00Z">
              <w:rPr>
                <w:i/>
              </w:rPr>
            </w:rPrChange>
          </w:rPr>
          <w:t>development</w:t>
        </w:r>
      </w:ins>
      <w:r w:rsidRPr="001B2D5E">
        <w:t>. After the data is collected and extracted, a prov</w:t>
      </w:r>
      <w:r w:rsidRPr="001B2D5E">
        <w:t>e</w:t>
      </w:r>
      <w:r w:rsidRPr="001B2D5E">
        <w:t>nance graph co</w:t>
      </w:r>
      <w:r w:rsidRPr="001B2D5E">
        <w:t>r</w:t>
      </w:r>
      <w:r w:rsidRPr="001B2D5E">
        <w:t xml:space="preserve">responding to that scenario is generated and displayed for analysis, similar to the one presented by </w:t>
      </w:r>
      <w:ins w:id="301" w:author="Kohwalter" w:date="2013-05-17T18:42:00Z">
        <w:r w:rsidR="00A913E3">
          <w:fldChar w:fldCharType="begin"/>
        </w:r>
        <w:r w:rsidR="00A913E3">
          <w:instrText xml:space="preserve"> REF _Ref356558255 \h </w:instrText>
        </w:r>
        <w:r w:rsidR="00A913E3">
          <w:fldChar w:fldCharType="separate"/>
        </w:r>
        <w:r w:rsidR="00A913E3">
          <w:rPr>
            <w:b/>
          </w:rPr>
          <w:t xml:space="preserve">Fig. </w:t>
        </w:r>
        <w:r w:rsidR="00A913E3" w:rsidRPr="006663EA">
          <w:rPr>
            <w:b/>
            <w:noProof/>
          </w:rPr>
          <w:t>3</w:t>
        </w:r>
        <w:r w:rsidR="00A913E3">
          <w:fldChar w:fldCharType="end"/>
        </w:r>
      </w:ins>
      <w:r w:rsidRPr="001B2D5E">
        <w:t>.</w:t>
      </w:r>
    </w:p>
    <w:p w:rsidR="00B34235" w:rsidRPr="00A03E84" w:rsidRDefault="00B34235" w:rsidP="001B2D5E">
      <w:pPr>
        <w:pStyle w:val="heading2"/>
      </w:pPr>
      <w:commentRangeStart w:id="302"/>
      <w:r w:rsidRPr="00A03E84">
        <w:t>Provenance Graph</w:t>
      </w:r>
      <w:commentRangeEnd w:id="302"/>
      <w:r w:rsidR="003B42C1">
        <w:rPr>
          <w:rStyle w:val="CommentReference"/>
          <w:b w:val="0"/>
          <w:bCs w:val="0"/>
          <w:iCs w:val="0"/>
        </w:rPr>
        <w:commentReference w:id="302"/>
      </w:r>
    </w:p>
    <w:p w:rsidR="00B34235" w:rsidRPr="00975E62" w:rsidRDefault="00B34235" w:rsidP="001B2D5E">
      <w:pPr>
        <w:pStyle w:val="p1a"/>
      </w:pPr>
      <w:r w:rsidRPr="00A03E84">
        <w:t>With the adaptations made in the original SDM</w:t>
      </w:r>
      <w:r w:rsidRPr="00975E62">
        <w:t xml:space="preserve"> concepts </w:t>
      </w:r>
      <w:r w:rsidR="006E7DC7" w:rsidRPr="00975E62">
        <w:fldChar w:fldCharType="begin"/>
      </w:r>
      <w:r w:rsidR="003B42C1">
        <w:instrText xml:space="preserve"> ADDIN ZOTERO_ITEM CSL_CITATION {"citationID":"1iag3q8nc","properties":{"formattedCitation":"[5]","plainCitation":"[5]"},"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date-parts":[["2012",11]]}}}],"schema":"https://github.com/citation-style-language/schema/raw/master/csl-citation.json"} </w:instrText>
      </w:r>
      <w:r w:rsidR="006E7DC7" w:rsidRPr="00975E62">
        <w:fldChar w:fldCharType="separate"/>
      </w:r>
      <w:r w:rsidR="003B42C1" w:rsidRPr="003B42C1">
        <w:t>[5]</w:t>
      </w:r>
      <w:r w:rsidR="006E7DC7" w:rsidRPr="00975E62">
        <w:fldChar w:fldCharType="end"/>
      </w:r>
      <w:r w:rsidRPr="00975E62">
        <w:t xml:space="preserve">, it is possible to use the collected data for provenance analysis. The collected game data is exported to </w:t>
      </w:r>
      <w:r w:rsidRPr="00975E62">
        <w:rPr>
          <w:i/>
        </w:rPr>
        <w:t>Proof Viewer</w:t>
      </w:r>
      <w:r w:rsidRPr="00975E62">
        <w:t>. In that application, the data is processed and used to generate a provenance graph for analysis.</w:t>
      </w:r>
    </w:p>
    <w:p w:rsidR="00B34235" w:rsidRDefault="00B34235" w:rsidP="001B2D5E">
      <w:r w:rsidRPr="00975E62">
        <w:t>By analyzing the graph</w:t>
      </w:r>
      <w:r w:rsidR="001C660B">
        <w:t>,</w:t>
      </w:r>
      <w:r w:rsidRPr="00975E62">
        <w:t xml:space="preserve"> it is possible to reach some conclusions of why the story progressed the way it did. As an example</w:t>
      </w:r>
      <w:r w:rsidRPr="00F3308B">
        <w:rPr>
          <w:rStyle w:val="FootnoteReference"/>
        </w:rPr>
        <w:footnoteReference w:id="1"/>
      </w:r>
      <w:r w:rsidRPr="00975E62">
        <w:t xml:space="preserve">, </w:t>
      </w:r>
      <w:r w:rsidR="006E7DC7">
        <w:fldChar w:fldCharType="begin"/>
      </w:r>
      <w:r w:rsidR="00A255C5">
        <w:instrText xml:space="preserve"> REF _Ref342049382 \h  \* MERGEFORMAT </w:instrText>
      </w:r>
      <w:r w:rsidR="006E7DC7">
        <w:fldChar w:fldCharType="separate"/>
      </w:r>
      <w:r w:rsidR="006663EA">
        <w:rPr>
          <w:b/>
          <w:bCs/>
        </w:rPr>
        <w:t>Error! Reference source not found.</w:t>
      </w:r>
      <w:r w:rsidR="006E7DC7">
        <w:fldChar w:fldCharType="end"/>
      </w:r>
      <w:r w:rsidRPr="00975E62">
        <w:t xml:space="preserve"> illustrates a scenario where the player had </w:t>
      </w:r>
      <w:r>
        <w:t>financial</w:t>
      </w:r>
      <w:r w:rsidRPr="00975E62">
        <w:t xml:space="preserve"> problem</w:t>
      </w:r>
      <w:r>
        <w:t>s</w:t>
      </w:r>
      <w:r w:rsidRPr="00975E62">
        <w:t xml:space="preserve">. To simplify the picture, some collapses were made, omitting most of the </w:t>
      </w:r>
      <w:r w:rsidRPr="00975E62">
        <w:rPr>
          <w:i/>
        </w:rPr>
        <w:t>agent’s</w:t>
      </w:r>
      <w:r w:rsidRPr="00975E62">
        <w:t xml:space="preserve"> </w:t>
      </w:r>
      <w:r w:rsidRPr="00975E62">
        <w:rPr>
          <w:i/>
        </w:rPr>
        <w:t>processes</w:t>
      </w:r>
      <w:r w:rsidRPr="00975E62">
        <w:t xml:space="preserve">. The </w:t>
      </w:r>
      <w:r w:rsidRPr="00975E62">
        <w:rPr>
          <w:i/>
        </w:rPr>
        <w:t>artifacts</w:t>
      </w:r>
      <w:r w:rsidRPr="00975E62">
        <w:t xml:space="preserve"> re</w:t>
      </w:r>
      <w:r w:rsidRPr="00975E62">
        <w:t>p</w:t>
      </w:r>
      <w:r w:rsidRPr="00975E62">
        <w:t xml:space="preserve">resent instances of the development stage, </w:t>
      </w:r>
      <w:r>
        <w:t>and are colored according</w:t>
      </w:r>
      <w:r w:rsidRPr="00975E62">
        <w:t xml:space="preserve"> </w:t>
      </w:r>
      <w:r>
        <w:t xml:space="preserve">to </w:t>
      </w:r>
      <w:r w:rsidRPr="00975E62">
        <w:t xml:space="preserve">the player’s </w:t>
      </w:r>
      <w:r>
        <w:t>financial condition</w:t>
      </w:r>
      <w:r w:rsidRPr="00975E62">
        <w:t xml:space="preserve">. The </w:t>
      </w:r>
      <w:r w:rsidRPr="00975E62">
        <w:rPr>
          <w:i/>
        </w:rPr>
        <w:t>processes</w:t>
      </w:r>
      <w:r w:rsidRPr="00975E62">
        <w:t xml:space="preserve"> present in the picture represent hiring actions in gray and resignations in brown.</w:t>
      </w:r>
    </w:p>
    <w:p w:rsidR="00C92EEE" w:rsidRDefault="00C92EEE" w:rsidP="001B2D5E"/>
    <w:p w:rsidR="001B2D5E" w:rsidRPr="00975E62" w:rsidRDefault="001B2D5E" w:rsidP="00A41C8B">
      <w:pPr>
        <w:jc w:val="center"/>
      </w:pPr>
      <w:r w:rsidRPr="00975E62">
        <w:rPr>
          <w:noProof/>
          <w:lang w:eastAsia="en-US"/>
        </w:rPr>
        <w:drawing>
          <wp:inline distT="0" distB="0" distL="0" distR="0">
            <wp:extent cx="2436983" cy="1122001"/>
            <wp:effectExtent l="19050" t="0" r="1417"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446443" cy="1126356"/>
                    </a:xfrm>
                    <a:prstGeom prst="rect">
                      <a:avLst/>
                    </a:prstGeom>
                    <a:noFill/>
                    <a:ln>
                      <a:noFill/>
                    </a:ln>
                  </pic:spPr>
                </pic:pic>
              </a:graphicData>
            </a:graphic>
          </wp:inline>
        </w:drawing>
      </w:r>
    </w:p>
    <w:p w:rsidR="001B2D5E" w:rsidRPr="00111BC6" w:rsidRDefault="001B2D5E" w:rsidP="001B2D5E">
      <w:pPr>
        <w:pStyle w:val="figurecaption0"/>
      </w:pPr>
      <w:proofErr w:type="gramStart"/>
      <w:r>
        <w:rPr>
          <w:b/>
        </w:rPr>
        <w:t>Fig.</w:t>
      </w:r>
      <w:proofErr w:type="gramEnd"/>
      <w:r>
        <w:rPr>
          <w:b/>
        </w:rPr>
        <w:t xml:space="preserve"> </w:t>
      </w:r>
      <w:fldSimple w:instr=" SEQ &quot;Figure&quot; \* MERGEFORMAT ">
        <w:r w:rsidR="006663EA" w:rsidRPr="006663EA">
          <w:rPr>
            <w:b/>
            <w:noProof/>
          </w:rPr>
          <w:t>6</w:t>
        </w:r>
      </w:fldSimple>
      <w:r>
        <w:rPr>
          <w:b/>
        </w:rPr>
        <w:t>.</w:t>
      </w:r>
      <w:r>
        <w:t xml:space="preserve"> </w:t>
      </w:r>
      <w:proofErr w:type="gramStart"/>
      <w:r w:rsidRPr="001B2D5E">
        <w:t>An</w:t>
      </w:r>
      <w:r w:rsidRPr="008074E8">
        <w:t xml:space="preserve"> example of credits status filter.</w:t>
      </w:r>
      <w:proofErr w:type="gramEnd"/>
      <w:r w:rsidRPr="00111BC6">
        <w:rPr>
          <w:noProof/>
        </w:rPr>
        <w:t xml:space="preserve"> </w:t>
      </w:r>
    </w:p>
    <w:p w:rsidR="00B34235" w:rsidRDefault="006E7DC7" w:rsidP="001B2D5E">
      <w:r>
        <w:fldChar w:fldCharType="begin"/>
      </w:r>
      <w:r w:rsidR="00A255C5">
        <w:instrText xml:space="preserve"> REF _Ref342049382 \h  \* MERGEFORMAT </w:instrText>
      </w:r>
      <w:r>
        <w:fldChar w:fldCharType="separate"/>
      </w:r>
      <w:r w:rsidR="006663EA">
        <w:rPr>
          <w:b/>
          <w:bCs/>
        </w:rPr>
        <w:t>Error! Reference source not found.</w:t>
      </w:r>
      <w:r>
        <w:fldChar w:fldCharType="end"/>
      </w:r>
      <w:r w:rsidR="00B34235" w:rsidRPr="00975E62">
        <w:t xml:space="preserve"> was already subject to </w:t>
      </w:r>
      <w:r w:rsidR="00B34235" w:rsidRPr="00C071A6">
        <w:rPr>
          <w:color w:val="FF0000"/>
        </w:rPr>
        <w:t>credits filter</w:t>
      </w:r>
      <w:r w:rsidR="00B34235" w:rsidRPr="00975E62">
        <w:t xml:space="preserve">, both in the edges and in the nodes. In node 1, the project had a substantial </w:t>
      </w:r>
      <w:r w:rsidR="00B34235" w:rsidRPr="00C071A6">
        <w:rPr>
          <w:color w:val="FF0000"/>
        </w:rPr>
        <w:t>credits income</w:t>
      </w:r>
      <w:r w:rsidR="00B34235" w:rsidRPr="00975E62">
        <w:t xml:space="preserve"> and a new employee was hired, as marked by the thick green edge for an</w:t>
      </w:r>
      <w:r w:rsidR="00B34235" w:rsidRPr="00975E62">
        <w:rPr>
          <w:i/>
        </w:rPr>
        <w:t xml:space="preserve"> agent </w:t>
      </w:r>
      <w:r w:rsidR="00B34235" w:rsidRPr="00975E62">
        <w:t xml:space="preserve">and thick red edge for a gray dotted </w:t>
      </w:r>
      <w:r w:rsidR="00B34235" w:rsidRPr="00975E62">
        <w:rPr>
          <w:i/>
        </w:rPr>
        <w:t>process</w:t>
      </w:r>
      <w:r w:rsidR="00B34235" w:rsidRPr="00975E62">
        <w:t xml:space="preserve">. The player’s credits are also in a green zone as marked by the project’s node color. However, due to the hiring fee paid in node 1 and the resources used by the staff in node 2, the player’s credits changed to a yellow zone, even with the minor income from </w:t>
      </w:r>
      <w:r w:rsidR="00B34235" w:rsidRPr="00975E62">
        <w:rPr>
          <w:i/>
        </w:rPr>
        <w:t>agent</w:t>
      </w:r>
      <w:r w:rsidR="00B34235" w:rsidRPr="00975E62">
        <w:t xml:space="preserve"> A. In node 3, the player’s credits changed to red zone due to payments process, meaning that his resources are almost empty and will not have enough credits to keep paying his employees. When that happens, employee’s morale is lowered due to the lack of payment and if it reaches red zone, they can resign, as shown by brown </w:t>
      </w:r>
      <w:r w:rsidR="00B34235" w:rsidRPr="00975E62">
        <w:rPr>
          <w:i/>
        </w:rPr>
        <w:t>processes</w:t>
      </w:r>
      <w:r w:rsidR="00B34235" w:rsidRPr="00975E62">
        <w:t>. Observing</w:t>
      </w:r>
      <w:r w:rsidR="00111BC6">
        <w:t xml:space="preserve"> </w:t>
      </w:r>
      <w:r>
        <w:fldChar w:fldCharType="begin"/>
      </w:r>
      <w:r w:rsidR="00A255C5">
        <w:instrText xml:space="preserve"> REF _Ref350608727 \h  \* MERGEFORMAT </w:instrText>
      </w:r>
      <w:r>
        <w:fldChar w:fldCharType="separate"/>
      </w:r>
      <w:r w:rsidR="006663EA">
        <w:rPr>
          <w:b/>
          <w:bCs/>
        </w:rPr>
        <w:t>Error! Refe</w:t>
      </w:r>
      <w:r w:rsidR="006663EA">
        <w:rPr>
          <w:b/>
          <w:bCs/>
        </w:rPr>
        <w:t>r</w:t>
      </w:r>
      <w:r w:rsidR="006663EA">
        <w:rPr>
          <w:b/>
          <w:bCs/>
        </w:rPr>
        <w:t>ence source not found.</w:t>
      </w:r>
      <w:r>
        <w:fldChar w:fldCharType="end"/>
      </w:r>
      <w:r w:rsidR="00B34235" w:rsidRPr="00975E62">
        <w:t>, we can see employees’ morale getting lower by lack of pa</w:t>
      </w:r>
      <w:r w:rsidR="00B34235" w:rsidRPr="00975E62">
        <w:t>y</w:t>
      </w:r>
      <w:r w:rsidR="00B34235" w:rsidRPr="00975E62">
        <w:t>ment. This helps us to understand why they resigned. Without credits to hire new employees and</w:t>
      </w:r>
      <w:r w:rsidR="00666BA7">
        <w:t xml:space="preserve"> without a staff, the player lo</w:t>
      </w:r>
      <w:r w:rsidR="00B34235" w:rsidRPr="00975E62">
        <w:t>ses the game.</w:t>
      </w:r>
    </w:p>
    <w:p w:rsidR="00B34235" w:rsidRDefault="00B34235" w:rsidP="001B2D5E">
      <w:r w:rsidRPr="00975E62">
        <w:t>Another example of analysis is by checking employee productivity and understan</w:t>
      </w:r>
      <w:r w:rsidRPr="00975E62">
        <w:t>d</w:t>
      </w:r>
      <w:r w:rsidRPr="00975E62">
        <w:t xml:space="preserve">ing why variations occurred. In SDM, productivity is defined by the executed task, the amount of outside help, the employee’s job (junior, mid-level, and senior), the working hours, and the stamina and morale stats. </w:t>
      </w:r>
      <w:r w:rsidR="006E7DC7">
        <w:fldChar w:fldCharType="begin"/>
      </w:r>
      <w:r w:rsidR="00A255C5">
        <w:instrText xml:space="preserve"> REF _Ref350359661 \h  \* MERGEFORMAT </w:instrText>
      </w:r>
      <w:r w:rsidR="006E7DC7">
        <w:fldChar w:fldCharType="separate"/>
      </w:r>
      <w:r w:rsidR="006663EA">
        <w:rPr>
          <w:b/>
          <w:bCs/>
        </w:rPr>
        <w:t>Error! Reference source not found.</w:t>
      </w:r>
      <w:r w:rsidR="006E7DC7">
        <w:fldChar w:fldCharType="end"/>
      </w:r>
      <w:r w:rsidRPr="00975E62">
        <w:t xml:space="preserve"> illustrates an example scenario. To simplify the graph visualization due to size limits, we foc</w:t>
      </w:r>
      <w:r w:rsidR="00666BA7">
        <w:t>us only o</w:t>
      </w:r>
      <w:r w:rsidRPr="00975E62">
        <w:t xml:space="preserve">n two </w:t>
      </w:r>
      <w:r w:rsidRPr="00975E62">
        <w:rPr>
          <w:i/>
        </w:rPr>
        <w:t>agents</w:t>
      </w:r>
      <w:r w:rsidRPr="00975E62">
        <w:t xml:space="preserve"> and the main </w:t>
      </w:r>
      <w:r w:rsidRPr="00975E62">
        <w:rPr>
          <w:i/>
        </w:rPr>
        <w:t>artifact</w:t>
      </w:r>
      <w:r w:rsidRPr="00975E62">
        <w:t xml:space="preserve"> known as “project”. Those </w:t>
      </w:r>
      <w:r w:rsidRPr="00975E62">
        <w:rPr>
          <w:i/>
        </w:rPr>
        <w:t>agent</w:t>
      </w:r>
      <w:r w:rsidR="00666BA7">
        <w:rPr>
          <w:i/>
        </w:rPr>
        <w:t>s</w:t>
      </w:r>
      <w:r w:rsidRPr="00975E62">
        <w:rPr>
          <w:i/>
        </w:rPr>
        <w:t>’</w:t>
      </w:r>
      <w:r w:rsidRPr="00975E62">
        <w:t xml:space="preserve"> roles are programmer and manager, with the manager acting as a supporting role for the programmer. </w:t>
      </w:r>
    </w:p>
    <w:p w:rsidR="00C92EEE" w:rsidRDefault="00C92EEE" w:rsidP="001B2D5E"/>
    <w:p w:rsidR="00A41C8B" w:rsidRPr="00975E62" w:rsidRDefault="00A41C8B" w:rsidP="00A41C8B">
      <w:pPr>
        <w:jc w:val="center"/>
      </w:pPr>
      <w:r w:rsidRPr="00975E62">
        <w:rPr>
          <w:noProof/>
          <w:lang w:eastAsia="en-US"/>
        </w:rPr>
        <w:drawing>
          <wp:inline distT="0" distB="0" distL="0" distR="0">
            <wp:extent cx="2580566" cy="120036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80566" cy="1200365"/>
                    </a:xfrm>
                    <a:prstGeom prst="rect">
                      <a:avLst/>
                    </a:prstGeom>
                    <a:noFill/>
                    <a:ln>
                      <a:noFill/>
                    </a:ln>
                  </pic:spPr>
                </pic:pic>
              </a:graphicData>
            </a:graphic>
          </wp:inline>
        </w:drawing>
      </w:r>
    </w:p>
    <w:p w:rsidR="00A41C8B" w:rsidRPr="00111BC6" w:rsidRDefault="00A41C8B" w:rsidP="00A41C8B">
      <w:pPr>
        <w:pStyle w:val="figurecaption0"/>
      </w:pPr>
      <w:proofErr w:type="gramStart"/>
      <w:r>
        <w:rPr>
          <w:b/>
        </w:rPr>
        <w:t>Fig.</w:t>
      </w:r>
      <w:proofErr w:type="gramEnd"/>
      <w:r>
        <w:rPr>
          <w:b/>
        </w:rPr>
        <w:t xml:space="preserve"> </w:t>
      </w:r>
      <w:fldSimple w:instr=" SEQ &quot;Figure&quot; \* MERGEFORMAT ">
        <w:r w:rsidR="006663EA" w:rsidRPr="006663EA">
          <w:rPr>
            <w:b/>
            <w:noProof/>
          </w:rPr>
          <w:t>7</w:t>
        </w:r>
      </w:fldSimple>
      <w:r>
        <w:rPr>
          <w:b/>
        </w:rPr>
        <w:t>.</w:t>
      </w:r>
      <w:r>
        <w:t xml:space="preserve"> </w:t>
      </w:r>
      <w:r w:rsidRPr="001B2D5E">
        <w:t>Non-collapsed</w:t>
      </w:r>
      <w:r w:rsidRPr="008074E8">
        <w:t xml:space="preserve"> graph from </w:t>
      </w:r>
      <w:r w:rsidR="006E7DC7">
        <w:fldChar w:fldCharType="begin"/>
      </w:r>
      <w:r w:rsidR="00A255C5">
        <w:instrText xml:space="preserve"> REF _Ref342049382 \h  \* MERGEFORMAT </w:instrText>
      </w:r>
      <w:r w:rsidR="006E7DC7">
        <w:fldChar w:fldCharType="separate"/>
      </w:r>
      <w:r w:rsidR="006663EA">
        <w:rPr>
          <w:b/>
          <w:bCs/>
        </w:rPr>
        <w:t>Error! Reference source not found.</w:t>
      </w:r>
      <w:r w:rsidR="006E7DC7">
        <w:fldChar w:fldCharType="end"/>
      </w:r>
      <w:r w:rsidRPr="008074E8">
        <w:t xml:space="preserve"> using filter: Morale</w:t>
      </w:r>
      <w:r w:rsidRPr="00975E62">
        <w:t>.</w:t>
      </w:r>
    </w:p>
    <w:p w:rsidR="00B34235" w:rsidRDefault="00B34235" w:rsidP="001B2D5E">
      <w:r w:rsidRPr="00975E62">
        <w:lastRenderedPageBreak/>
        <w:t>Analyzing the picture we can see that the programmer’s productivity fluctuated throughout nodes 1 to 7. We can also see that the manager did not cause this fluctu</w:t>
      </w:r>
      <w:r w:rsidRPr="00975E62">
        <w:t>a</w:t>
      </w:r>
      <w:r w:rsidRPr="00975E62">
        <w:t xml:space="preserve">tion, since his aid bonus did not have much variation. </w:t>
      </w:r>
    </w:p>
    <w:p w:rsidR="00C92EEE" w:rsidRDefault="00C92EEE" w:rsidP="001B2D5E"/>
    <w:p w:rsidR="001B2D5E" w:rsidRDefault="001B2D5E" w:rsidP="00A41C8B">
      <w:pPr>
        <w:jc w:val="center"/>
      </w:pPr>
      <w:r w:rsidRPr="00975E62">
        <w:rPr>
          <w:noProof/>
          <w:lang w:eastAsia="en-US"/>
        </w:rPr>
        <w:drawing>
          <wp:inline distT="0" distB="0" distL="0" distR="0">
            <wp:extent cx="2973333" cy="1746667"/>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973333" cy="1746667"/>
                    </a:xfrm>
                    <a:prstGeom prst="rect">
                      <a:avLst/>
                    </a:prstGeom>
                    <a:noFill/>
                    <a:ln>
                      <a:noFill/>
                    </a:ln>
                  </pic:spPr>
                </pic:pic>
              </a:graphicData>
            </a:graphic>
          </wp:inline>
        </w:drawing>
      </w:r>
    </w:p>
    <w:p w:rsidR="001B2D5E" w:rsidRDefault="001B2D5E" w:rsidP="001B2D5E">
      <w:pPr>
        <w:pStyle w:val="figurecaption0"/>
      </w:pPr>
      <w:proofErr w:type="gramStart"/>
      <w:r>
        <w:rPr>
          <w:b/>
        </w:rPr>
        <w:t>Fig.</w:t>
      </w:r>
      <w:proofErr w:type="gramEnd"/>
      <w:r>
        <w:rPr>
          <w:b/>
        </w:rPr>
        <w:t xml:space="preserve"> </w:t>
      </w:r>
      <w:fldSimple w:instr=" SEQ &quot;Figure&quot; \* MERGEFORMAT ">
        <w:r w:rsidR="006663EA" w:rsidRPr="006663EA">
          <w:rPr>
            <w:b/>
            <w:noProof/>
          </w:rPr>
          <w:t>8</w:t>
        </w:r>
      </w:fldSimple>
      <w:r>
        <w:rPr>
          <w:b/>
        </w:rPr>
        <w:t>.</w:t>
      </w:r>
      <w:r>
        <w:t xml:space="preserve"> </w:t>
      </w:r>
      <w:r w:rsidRPr="001B2D5E">
        <w:t>Example</w:t>
      </w:r>
      <w:r w:rsidRPr="008074E8">
        <w:t xml:space="preserve"> of a provenance graph analysis</w:t>
      </w:r>
      <w:r w:rsidRPr="00975E62">
        <w:t>.</w:t>
      </w:r>
    </w:p>
    <w:p w:rsidR="00B34235" w:rsidRPr="00975E62" w:rsidRDefault="00B34235" w:rsidP="001B2D5E">
      <w:r w:rsidRPr="00975E62">
        <w:t>In node 2</w:t>
      </w:r>
      <w:r w:rsidR="00C071A6">
        <w:t>,</w:t>
      </w:r>
      <w:r w:rsidRPr="00975E62">
        <w:t xml:space="preserve"> </w:t>
      </w:r>
      <w:r w:rsidR="00C071A6">
        <w:t>t</w:t>
      </w:r>
      <w:r w:rsidRPr="00975E62">
        <w:t>he</w:t>
      </w:r>
      <w:r w:rsidR="00C071A6">
        <w:t xml:space="preserve"> programmer</w:t>
      </w:r>
      <w:r w:rsidRPr="00975E62">
        <w:t xml:space="preserve"> did an ad hoc approach, which maximizes his produ</w:t>
      </w:r>
      <w:r w:rsidRPr="00975E62">
        <w:t>c</w:t>
      </w:r>
      <w:r w:rsidRPr="00975E62">
        <w:t xml:space="preserve">tivity at the cost of quality. The change in node 3 can be identified by looking at his working hours, which can be done by looking at each individual node or by adding a filter, as shown in </w:t>
      </w:r>
      <w:r w:rsidR="006E7DC7">
        <w:fldChar w:fldCharType="begin"/>
      </w:r>
      <w:r w:rsidR="00A255C5">
        <w:instrText xml:space="preserve"> REF _Ref350357850 \h  \* MERGEFORMAT </w:instrText>
      </w:r>
      <w:r w:rsidR="006E7DC7">
        <w:fldChar w:fldCharType="separate"/>
      </w:r>
      <w:r w:rsidR="006663EA">
        <w:rPr>
          <w:b/>
          <w:bCs/>
        </w:rPr>
        <w:t>Error! Reference source not found.</w:t>
      </w:r>
      <w:r w:rsidR="006E7DC7">
        <w:fldChar w:fldCharType="end"/>
      </w:r>
      <w:r w:rsidRPr="00975E62">
        <w:t>.</w:t>
      </w:r>
    </w:p>
    <w:p w:rsidR="00B34235" w:rsidRDefault="00B34235" w:rsidP="001B2D5E">
      <w:r w:rsidRPr="00975E62">
        <w:t xml:space="preserve">In </w:t>
      </w:r>
      <w:r w:rsidR="006E7DC7">
        <w:fldChar w:fldCharType="begin"/>
      </w:r>
      <w:r w:rsidR="00A255C5">
        <w:instrText xml:space="preserve"> REF _Ref350357850 \h  \* MERGEFORMAT </w:instrText>
      </w:r>
      <w:r w:rsidR="006E7DC7">
        <w:fldChar w:fldCharType="separate"/>
      </w:r>
      <w:r w:rsidR="006663EA">
        <w:rPr>
          <w:b/>
          <w:bCs/>
        </w:rPr>
        <w:t>Error! Reference source not found.</w:t>
      </w:r>
      <w:r w:rsidR="006E7DC7">
        <w:fldChar w:fldCharType="end"/>
      </w:r>
      <w:r w:rsidRPr="00975E62">
        <w:t xml:space="preserve"> we can see via the change from yellow to red that the programmer’s working hours per day increased. Since the </w:t>
      </w:r>
      <w:r w:rsidRPr="00975E62">
        <w:rPr>
          <w:i/>
        </w:rPr>
        <w:t>process</w:t>
      </w:r>
      <w:r w:rsidRPr="00975E62">
        <w:t xml:space="preserve"> node in node 3 is red, it means the employee is doing extra hours, which increases his produ</w:t>
      </w:r>
      <w:r w:rsidRPr="00975E62">
        <w:t>c</w:t>
      </w:r>
      <w:r w:rsidRPr="00975E62">
        <w:t>tivity. From nodes 3 to 7, his working hours remained unaltered. Therefore, the change from nodes 2 to 3 was mainly due the change on his daily working time. However, if we look at node 4, we can see a drop in his productivity.</w:t>
      </w:r>
    </w:p>
    <w:p w:rsidR="00B34235" w:rsidRDefault="00B34235" w:rsidP="001B2D5E">
      <w:r w:rsidRPr="00975E62">
        <w:t>By changing the filter again to show stamina levels, we can see in</w:t>
      </w:r>
      <w:r>
        <w:t xml:space="preserve"> </w:t>
      </w:r>
      <w:r w:rsidR="006E7DC7">
        <w:fldChar w:fldCharType="begin"/>
      </w:r>
      <w:r w:rsidR="00A255C5">
        <w:instrText xml:space="preserve"> REF _Ref350357850 \h  \* MERGEFORMAT </w:instrText>
      </w:r>
      <w:r w:rsidR="006E7DC7">
        <w:fldChar w:fldCharType="separate"/>
      </w:r>
      <w:r w:rsidR="006663EA">
        <w:rPr>
          <w:b/>
          <w:bCs/>
        </w:rPr>
        <w:t>Error! Refe</w:t>
      </w:r>
      <w:r w:rsidR="006663EA">
        <w:rPr>
          <w:b/>
          <w:bCs/>
        </w:rPr>
        <w:t>r</w:t>
      </w:r>
      <w:r w:rsidR="006663EA">
        <w:rPr>
          <w:b/>
          <w:bCs/>
        </w:rPr>
        <w:t>ence source not found.</w:t>
      </w:r>
      <w:r w:rsidR="006E7DC7">
        <w:fldChar w:fldCharType="end"/>
      </w:r>
      <w:r w:rsidRPr="00975E62">
        <w:t xml:space="preserve"> that in node 3 his stamina dropped to yellow because of the extra hours and in node 4 it reached red due to exhaustion. Another side effect of his exhaustion was the change on the programmer’s morale, which also reached the red zone in node 5. Lastly, the small variation from nodes 5 to 7 is due to a random range modifier during productivity computation, since the programmer is already working at minimal levels at the current configuration.</w:t>
      </w:r>
      <w:r>
        <w:t xml:space="preserve"> </w:t>
      </w:r>
      <w:r w:rsidRPr="00975E62">
        <w:t>With both the morale and stamina at lo</w:t>
      </w:r>
      <w:r w:rsidRPr="00975E62">
        <w:t>w</w:t>
      </w:r>
      <w:r w:rsidRPr="00975E62">
        <w:t>est levels, the extra hours were not compensating his productivity loss. As previously shown, if his morale levels do not increase, the programmer might resign.</w:t>
      </w:r>
    </w:p>
    <w:p w:rsidR="00C92EEE" w:rsidRDefault="00C92EEE" w:rsidP="001B2D5E"/>
    <w:p w:rsidR="001B2D5E" w:rsidRPr="00975E62" w:rsidRDefault="001B2D5E" w:rsidP="001B2D5E">
      <w:pPr>
        <w:keepNext/>
        <w:jc w:val="center"/>
      </w:pPr>
      <w:r>
        <w:rPr>
          <w:noProof/>
          <w:lang w:eastAsia="en-US"/>
        </w:rPr>
        <w:lastRenderedPageBreak/>
        <w:drawing>
          <wp:inline distT="0" distB="0" distL="0" distR="0">
            <wp:extent cx="3200400" cy="193357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200400" cy="1933575"/>
                    </a:xfrm>
                    <a:prstGeom prst="rect">
                      <a:avLst/>
                    </a:prstGeom>
                    <a:noFill/>
                    <a:ln w="9525">
                      <a:noFill/>
                      <a:miter lim="800000"/>
                      <a:headEnd/>
                      <a:tailEnd/>
                    </a:ln>
                  </pic:spPr>
                </pic:pic>
              </a:graphicData>
            </a:graphic>
          </wp:inline>
        </w:drawing>
      </w:r>
    </w:p>
    <w:p w:rsidR="001B2D5E" w:rsidRPr="008074E8" w:rsidRDefault="001B2D5E" w:rsidP="001B2D5E">
      <w:pPr>
        <w:pStyle w:val="figurecaption0"/>
      </w:pPr>
      <w:bookmarkStart w:id="303" w:name="_Ref350357840"/>
      <w:proofErr w:type="gramStart"/>
      <w:r>
        <w:rPr>
          <w:b/>
        </w:rPr>
        <w:t>Fig.</w:t>
      </w:r>
      <w:proofErr w:type="gramEnd"/>
      <w:r>
        <w:rPr>
          <w:b/>
        </w:rPr>
        <w:t xml:space="preserve"> </w:t>
      </w:r>
      <w:fldSimple w:instr=" SEQ &quot;Figure&quot; \* MERGEFORMAT ">
        <w:r w:rsidR="006663EA" w:rsidRPr="006663EA">
          <w:rPr>
            <w:b/>
            <w:noProof/>
          </w:rPr>
          <w:t>9</w:t>
        </w:r>
      </w:fldSimple>
      <w:r>
        <w:rPr>
          <w:b/>
        </w:rPr>
        <w:t>.</w:t>
      </w:r>
      <w:r>
        <w:t xml:space="preserve"> </w:t>
      </w:r>
      <w:r w:rsidRPr="001B2D5E">
        <w:t>Graph</w:t>
      </w:r>
      <w:r w:rsidRPr="008074E8">
        <w:t xml:space="preserve"> from </w:t>
      </w:r>
      <w:r w:rsidR="006E7DC7">
        <w:fldChar w:fldCharType="begin"/>
      </w:r>
      <w:r>
        <w:instrText xml:space="preserve"> REF _Ref350359661 \h </w:instrText>
      </w:r>
      <w:r w:rsidR="006E7DC7">
        <w:fldChar w:fldCharType="separate"/>
      </w:r>
      <w:r w:rsidR="006663EA">
        <w:rPr>
          <w:b/>
          <w:bCs/>
        </w:rPr>
        <w:t>Error! Reference source not found.</w:t>
      </w:r>
      <w:r w:rsidR="006E7DC7">
        <w:fldChar w:fldCharType="end"/>
      </w:r>
      <w:r w:rsidRPr="008074E8">
        <w:t xml:space="preserve"> using filter</w:t>
      </w:r>
      <w:r>
        <w:t>s</w:t>
      </w:r>
      <w:r w:rsidRPr="008074E8">
        <w:t>: working hours</w:t>
      </w:r>
      <w:r>
        <w:t xml:space="preserve"> (a), sta</w:t>
      </w:r>
      <w:r>
        <w:t>m</w:t>
      </w:r>
      <w:r>
        <w:t>ina (b), and morale (c)</w:t>
      </w:r>
      <w:r w:rsidRPr="008074E8">
        <w:t>.</w:t>
      </w:r>
      <w:bookmarkEnd w:id="303"/>
    </w:p>
    <w:p w:rsidR="00B34235" w:rsidRPr="00975E62" w:rsidRDefault="00B34235" w:rsidP="001B2D5E">
      <w:pPr>
        <w:pStyle w:val="heading1"/>
      </w:pPr>
      <w:bookmarkStart w:id="304" w:name="_Ref341897928"/>
      <w:r w:rsidRPr="00A03E84">
        <w:t>C</w:t>
      </w:r>
      <w:bookmarkEnd w:id="304"/>
      <w:r>
        <w:t>onclusion</w:t>
      </w:r>
    </w:p>
    <w:p w:rsidR="002F17F4" w:rsidRDefault="00B34235" w:rsidP="001B2D5E">
      <w:pPr>
        <w:pStyle w:val="p1a"/>
      </w:pPr>
      <w:r w:rsidRPr="00975E62">
        <w:t xml:space="preserve">This paper </w:t>
      </w:r>
      <w:r w:rsidR="006917E8">
        <w:t xml:space="preserve">introduces new perspectives on software engineering learning, leveraging the current state of the art, based on </w:t>
      </w:r>
      <w:proofErr w:type="spellStart"/>
      <w:r w:rsidR="006917E8">
        <w:t>game</w:t>
      </w:r>
      <w:r w:rsidR="00666BA7">
        <w:t>play</w:t>
      </w:r>
      <w:proofErr w:type="spellEnd"/>
      <w:r w:rsidR="006917E8">
        <w:t xml:space="preserve">, to a </w:t>
      </w:r>
      <w:r w:rsidR="00CA33A8">
        <w:t xml:space="preserve">level where the game </w:t>
      </w:r>
      <w:r w:rsidR="001627E8">
        <w:t>provenance</w:t>
      </w:r>
      <w:r w:rsidR="00CA33A8">
        <w:t xml:space="preserve"> can produce</w:t>
      </w:r>
      <w:r w:rsidR="001627E8">
        <w:t xml:space="preserve"> and consolidate</w:t>
      </w:r>
      <w:r w:rsidR="00CA33A8">
        <w:t xml:space="preserve"> </w:t>
      </w:r>
      <w:r w:rsidR="006917E8">
        <w:t>knowledge</w:t>
      </w:r>
      <w:r w:rsidR="00CA33A8">
        <w:t>. This knowledge can help on (1) confirming the hypotheses formulated by students, (2) support</w:t>
      </w:r>
      <w:r w:rsidR="00184BA4">
        <w:t>ing</w:t>
      </w:r>
      <w:r w:rsidR="00CA33A8">
        <w:t xml:space="preserve"> tutors for a better guidance, </w:t>
      </w:r>
      <w:r w:rsidR="00184BA4">
        <w:t>(3) motivating group dynamics around some case studies, and (4) extracting behavior patterns from individual sessions or groups of sessions.</w:t>
      </w:r>
      <w:r w:rsidR="00CA33A8">
        <w:t xml:space="preserve"> </w:t>
      </w:r>
    </w:p>
    <w:p w:rsidR="0031789B" w:rsidRDefault="008E78ED" w:rsidP="001B2D5E">
      <w:r>
        <w:t xml:space="preserve">The provenance visualization can occur both </w:t>
      </w:r>
      <w:r w:rsidR="002F17F4">
        <w:t>on-the-fly or in post-mortem sessions.</w:t>
      </w:r>
      <w:r>
        <w:t xml:space="preserve"> </w:t>
      </w:r>
      <w:r w:rsidR="00B34235" w:rsidRPr="00975E62">
        <w:t xml:space="preserve">It allows </w:t>
      </w:r>
      <w:r w:rsidR="003520C2">
        <w:t>the</w:t>
      </w:r>
      <w:r w:rsidR="00B34235" w:rsidRPr="00975E62">
        <w:t xml:space="preserve"> discover</w:t>
      </w:r>
      <w:r w:rsidR="003520C2">
        <w:t>y</w:t>
      </w:r>
      <w:r w:rsidR="00B34235" w:rsidRPr="00975E62">
        <w:t xml:space="preserve"> </w:t>
      </w:r>
      <w:r w:rsidR="003520C2">
        <w:t xml:space="preserve">of </w:t>
      </w:r>
      <w:r w:rsidR="00B34235" w:rsidRPr="00975E62">
        <w:t>issues that contributed to specific game flows and results achieved throughout the gaming session. This analysis can be used on games to i</w:t>
      </w:r>
      <w:r w:rsidR="00B34235" w:rsidRPr="00975E62">
        <w:t>m</w:t>
      </w:r>
      <w:r w:rsidR="00B34235" w:rsidRPr="00975E62">
        <w:t>prove understanding of the game flow and identifying actions that influenced the outcome, aiding the player to understand why they happened the way they did. It can also be used to analyze a game story development, how it was generated, and which events affected it.</w:t>
      </w:r>
    </w:p>
    <w:p w:rsidR="00B34235" w:rsidRPr="00BA48DA" w:rsidRDefault="00B34235" w:rsidP="001B2D5E">
      <w:r w:rsidRPr="00975E62">
        <w:t xml:space="preserve">Currently, we do not make inferences to the user, but let the user </w:t>
      </w:r>
      <w:ins w:id="305" w:author="Kohwalter" w:date="2013-05-17T13:04:00Z">
        <w:r w:rsidR="00062CB1">
          <w:t xml:space="preserve">or developers to </w:t>
        </w:r>
      </w:ins>
      <w:r w:rsidRPr="00975E62">
        <w:t xml:space="preserve">decide what </w:t>
      </w:r>
      <w:del w:id="306" w:author="Kohwalter" w:date="2013-05-17T13:04:00Z">
        <w:r w:rsidRPr="00975E62" w:rsidDel="00062CB1">
          <w:delText xml:space="preserve">he </w:delText>
        </w:r>
      </w:del>
      <w:ins w:id="307" w:author="Kohwalter" w:date="2013-05-17T13:04:00Z">
        <w:r w:rsidR="00062CB1">
          <w:t>needs to be</w:t>
        </w:r>
      </w:ins>
      <w:del w:id="308" w:author="Kohwalter" w:date="2013-05-17T13:04:00Z">
        <w:r w:rsidRPr="00975E62" w:rsidDel="00062CB1">
          <w:delText>wants to</w:delText>
        </w:r>
      </w:del>
      <w:r w:rsidRPr="00975E62">
        <w:t xml:space="preserve"> infer</w:t>
      </w:r>
      <w:ins w:id="309" w:author="Kohwalter" w:date="2013-05-17T13:04:00Z">
        <w:r w:rsidR="00062CB1">
          <w:t>red</w:t>
        </w:r>
      </w:ins>
      <w:ins w:id="310" w:author="Kohwalter" w:date="2013-05-17T18:44:00Z">
        <w:r w:rsidR="00363D92">
          <w:t>.</w:t>
        </w:r>
      </w:ins>
      <w:ins w:id="311" w:author="Kohwalter" w:date="2013-05-17T13:05:00Z">
        <w:r w:rsidR="00062CB1">
          <w:t xml:space="preserve"> </w:t>
        </w:r>
      </w:ins>
      <w:ins w:id="312" w:author="Kohwalter" w:date="2013-05-17T18:44:00Z">
        <w:r w:rsidR="00363D92">
          <w:t>However, we</w:t>
        </w:r>
      </w:ins>
      <w:ins w:id="313" w:author="Kohwalter" w:date="2013-05-17T13:05:00Z">
        <w:r w:rsidR="00062CB1">
          <w:t xml:space="preserve"> provid</w:t>
        </w:r>
      </w:ins>
      <w:ins w:id="314" w:author="Kohwalter" w:date="2013-05-17T18:44:00Z">
        <w:r w:rsidR="00363D92">
          <w:t>e</w:t>
        </w:r>
      </w:ins>
      <w:ins w:id="315" w:author="Kohwalter" w:date="2013-05-17T13:05:00Z">
        <w:r w:rsidR="00062CB1">
          <w:t xml:space="preserve"> the necessary tools to create inference rules</w:t>
        </w:r>
      </w:ins>
      <w:ins w:id="316" w:author="Kohwalter" w:date="2013-05-17T18:44:00Z">
        <w:r w:rsidR="00363D92">
          <w:t>, like filters and</w:t>
        </w:r>
      </w:ins>
      <w:ins w:id="317" w:author="Kohwalter" w:date="2013-05-17T18:45:00Z">
        <w:r w:rsidR="00363D92">
          <w:t xml:space="preserve"> </w:t>
        </w:r>
      </w:ins>
      <w:ins w:id="318" w:author="Kohwalter" w:date="2013-05-17T18:44:00Z">
        <w:r w:rsidR="00363D92">
          <w:t>collapses</w:t>
        </w:r>
      </w:ins>
      <w:r w:rsidRPr="00975E62">
        <w:t>. Studies in this area can be made in order to identify information that can be omitted from the user without affec</w:t>
      </w:r>
      <w:r w:rsidRPr="00975E62">
        <w:t>t</w:t>
      </w:r>
      <w:r w:rsidRPr="00975E62">
        <w:t>ing the overall analysis. Another interesting research is to automatically identify pa</w:t>
      </w:r>
      <w:r w:rsidRPr="00975E62">
        <w:t>t</w:t>
      </w:r>
      <w:r w:rsidRPr="00975E62">
        <w:t xml:space="preserve">terns in the game flow. Lastly, we </w:t>
      </w:r>
      <w:r w:rsidR="00C14463">
        <w:t>are</w:t>
      </w:r>
      <w:r w:rsidRPr="00975E62">
        <w:t xml:space="preserve"> working </w:t>
      </w:r>
      <w:r w:rsidR="00C14463">
        <w:t>on</w:t>
      </w:r>
      <w:r w:rsidR="00C14463" w:rsidRPr="00975E62">
        <w:t xml:space="preserve"> </w:t>
      </w:r>
      <w:r w:rsidRPr="00975E62">
        <w:t>different graph visualization la</w:t>
      </w:r>
      <w:r w:rsidRPr="00975E62">
        <w:t>y</w:t>
      </w:r>
      <w:r w:rsidRPr="00975E62">
        <w:t xml:space="preserve">outs and </w:t>
      </w:r>
      <w:r w:rsidR="00C14463">
        <w:t>running</w:t>
      </w:r>
      <w:r w:rsidR="009209E6" w:rsidRPr="00975E62">
        <w:t xml:space="preserve"> </w:t>
      </w:r>
      <w:r w:rsidRPr="00975E62">
        <w:t>experiment</w:t>
      </w:r>
      <w:r w:rsidR="009209E6">
        <w:t xml:space="preserve">al studies on the usage </w:t>
      </w:r>
      <w:r w:rsidR="002B03C7">
        <w:t>of provenance in educational games</w:t>
      </w:r>
      <w:r w:rsidRPr="00975E62">
        <w:t xml:space="preserve"> to evaluate the a</w:t>
      </w:r>
      <w:r w:rsidRPr="00975E62">
        <w:t>s</w:t>
      </w:r>
      <w:r w:rsidRPr="00975E62">
        <w:t xml:space="preserve">pects of </w:t>
      </w:r>
      <w:proofErr w:type="spellStart"/>
      <w:r w:rsidRPr="00975E62">
        <w:t>learnability</w:t>
      </w:r>
      <w:bookmarkStart w:id="319" w:name="_GoBack"/>
      <w:bookmarkEnd w:id="319"/>
      <w:proofErr w:type="spellEnd"/>
      <w:r w:rsidRPr="00975E62">
        <w:t>.</w:t>
      </w:r>
    </w:p>
    <w:p w:rsidR="001D0247" w:rsidRDefault="001D0247" w:rsidP="001D0247"/>
    <w:p w:rsidR="0031789B" w:rsidRDefault="00B34235" w:rsidP="001D0247">
      <w:proofErr w:type="gramStart"/>
      <w:r w:rsidRPr="001D0247">
        <w:rPr>
          <w:b/>
        </w:rPr>
        <w:t>Acknowledgment</w:t>
      </w:r>
      <w:r w:rsidR="001D0247" w:rsidRPr="001D0247">
        <w:rPr>
          <w:b/>
        </w:rPr>
        <w:t>s.</w:t>
      </w:r>
      <w:proofErr w:type="gramEnd"/>
      <w:r w:rsidR="001D0247">
        <w:t xml:space="preserve"> </w:t>
      </w:r>
      <w:r w:rsidRPr="00975E62">
        <w:t xml:space="preserve">We would like to thank </w:t>
      </w:r>
      <w:proofErr w:type="spellStart"/>
      <w:r w:rsidRPr="00975E62">
        <w:t>CNPq</w:t>
      </w:r>
      <w:proofErr w:type="spellEnd"/>
      <w:r w:rsidRPr="00975E62">
        <w:t>, FAPERJ, and CAPES for the financial support.</w:t>
      </w:r>
    </w:p>
    <w:p w:rsidR="00B34235" w:rsidRPr="00975E62" w:rsidRDefault="00B34235" w:rsidP="00E8377A">
      <w:pPr>
        <w:pStyle w:val="heading1"/>
        <w:numPr>
          <w:ilvl w:val="0"/>
          <w:numId w:val="0"/>
        </w:numPr>
        <w:ind w:left="567" w:hanging="567"/>
      </w:pPr>
      <w:r w:rsidRPr="00975E62">
        <w:lastRenderedPageBreak/>
        <w:t>R</w:t>
      </w:r>
      <w:r>
        <w:t>eferences</w:t>
      </w:r>
    </w:p>
    <w:p w:rsidR="00B76515" w:rsidRPr="00B76515" w:rsidRDefault="006E7DC7" w:rsidP="00B76515">
      <w:pPr>
        <w:pStyle w:val="Bibliography"/>
        <w:rPr>
          <w:sz w:val="18"/>
        </w:rPr>
      </w:pPr>
      <w:r w:rsidRPr="006E7DC7">
        <w:fldChar w:fldCharType="begin"/>
      </w:r>
      <w:r w:rsidR="003B42C1">
        <w:instrText xml:space="preserve"> ADDIN ZOTERO_BIBL {"custom":[]} CSL_BIBLIOGRAPHY </w:instrText>
      </w:r>
      <w:r w:rsidRPr="006E7DC7">
        <w:fldChar w:fldCharType="separate"/>
      </w:r>
      <w:r w:rsidR="00B76515" w:rsidRPr="00B76515">
        <w:rPr>
          <w:sz w:val="18"/>
        </w:rPr>
        <w:t>1.</w:t>
      </w:r>
      <w:r w:rsidR="00B76515" w:rsidRPr="00B76515">
        <w:rPr>
          <w:sz w:val="18"/>
        </w:rPr>
        <w:tab/>
        <w:t xml:space="preserve"> Abt, C.C.: Serious Games. University Press of America, Abt Books (1987).</w:t>
      </w:r>
    </w:p>
    <w:p w:rsidR="00B76515" w:rsidRPr="00B76515" w:rsidRDefault="00B76515" w:rsidP="00B76515">
      <w:pPr>
        <w:pStyle w:val="Bibliography"/>
        <w:rPr>
          <w:sz w:val="18"/>
        </w:rPr>
      </w:pPr>
      <w:r w:rsidRPr="00B76515">
        <w:rPr>
          <w:sz w:val="18"/>
        </w:rPr>
        <w:t>2.</w:t>
      </w:r>
      <w:r w:rsidRPr="00B76515">
        <w:rPr>
          <w:sz w:val="18"/>
        </w:rPr>
        <w:tab/>
        <w:t xml:space="preserve"> Baker, A., Navarro, E., van der Hoek, A.: Problems and Programmers: An Educational Software Engineering Card Game. International Conference on Software Enginee</w:t>
      </w:r>
      <w:r w:rsidRPr="00B76515">
        <w:rPr>
          <w:sz w:val="18"/>
        </w:rPr>
        <w:t>r</w:t>
      </w:r>
      <w:r w:rsidRPr="00B76515">
        <w:rPr>
          <w:sz w:val="18"/>
        </w:rPr>
        <w:t>ing(ICSE). 614–621 (2003).</w:t>
      </w:r>
    </w:p>
    <w:p w:rsidR="00B76515" w:rsidRPr="00B76515" w:rsidRDefault="00B76515" w:rsidP="00B76515">
      <w:pPr>
        <w:pStyle w:val="Bibliography"/>
        <w:rPr>
          <w:sz w:val="18"/>
        </w:rPr>
      </w:pPr>
      <w:r w:rsidRPr="00B76515">
        <w:rPr>
          <w:sz w:val="18"/>
        </w:rPr>
        <w:t>3.</w:t>
      </w:r>
      <w:r w:rsidRPr="00B76515">
        <w:rPr>
          <w:sz w:val="18"/>
        </w:rPr>
        <w:tab/>
        <w:t xml:space="preserve"> Navarro, E.: Simse: a software engineering simulation environment for software process education, (2006).</w:t>
      </w:r>
    </w:p>
    <w:p w:rsidR="00B76515" w:rsidRPr="00B76515" w:rsidRDefault="00B76515" w:rsidP="00B76515">
      <w:pPr>
        <w:pStyle w:val="Bibliography"/>
        <w:rPr>
          <w:sz w:val="18"/>
        </w:rPr>
      </w:pPr>
      <w:r w:rsidRPr="00B76515">
        <w:rPr>
          <w:sz w:val="18"/>
        </w:rPr>
        <w:t>4.</w:t>
      </w:r>
      <w:r w:rsidRPr="00B76515">
        <w:rPr>
          <w:sz w:val="18"/>
        </w:rPr>
        <w:tab/>
        <w:t xml:space="preserve"> Prensky, M.: Fun, Play and Games: What Makes Games Engaging. Digital Game-Based Learning. 1–31 (2001).</w:t>
      </w:r>
    </w:p>
    <w:p w:rsidR="00B76515" w:rsidRPr="00B76515" w:rsidRDefault="00B76515" w:rsidP="00B76515">
      <w:pPr>
        <w:pStyle w:val="Bibliography"/>
        <w:rPr>
          <w:sz w:val="18"/>
        </w:rPr>
      </w:pPr>
      <w:r w:rsidRPr="00B76515">
        <w:rPr>
          <w:sz w:val="18"/>
        </w:rPr>
        <w:t>5.</w:t>
      </w:r>
      <w:r w:rsidRPr="00B76515">
        <w:rPr>
          <w:sz w:val="18"/>
        </w:rPr>
        <w:tab/>
        <w:t xml:space="preserve"> Kohwalter, T., Clua, E., Murta, L.: Provenance in Games. 2012 XI Brazilian Symposium on Games and Digital Entertainment (SBGAMES). In: XI SBGames, Brasilia (2012).</w:t>
      </w:r>
    </w:p>
    <w:p w:rsidR="00B76515" w:rsidRPr="00B76515" w:rsidRDefault="00B76515" w:rsidP="00B76515">
      <w:pPr>
        <w:pStyle w:val="Bibliography"/>
        <w:rPr>
          <w:sz w:val="18"/>
        </w:rPr>
      </w:pPr>
      <w:r w:rsidRPr="00B76515">
        <w:rPr>
          <w:sz w:val="18"/>
        </w:rPr>
        <w:t>6.</w:t>
      </w:r>
      <w:r w:rsidRPr="00B76515">
        <w:rPr>
          <w:sz w:val="18"/>
        </w:rPr>
        <w:tab/>
        <w:t xml:space="preserve"> Freire, J., Koop, D., Santos, E., Silva, C.T.: Provenance for Computational Tasks: A Survey. Computing in Science Engineering. 10, 11 –21 (2008).</w:t>
      </w:r>
    </w:p>
    <w:p w:rsidR="00B76515" w:rsidRPr="00B76515" w:rsidRDefault="00B76515" w:rsidP="00B76515">
      <w:pPr>
        <w:pStyle w:val="Bibliography"/>
        <w:rPr>
          <w:sz w:val="18"/>
        </w:rPr>
      </w:pPr>
      <w:r w:rsidRPr="00B76515">
        <w:rPr>
          <w:sz w:val="18"/>
        </w:rPr>
        <w:t>7.</w:t>
      </w:r>
      <w:r w:rsidRPr="00B76515">
        <w:rPr>
          <w:sz w:val="18"/>
        </w:rPr>
        <w:tab/>
        <w:t xml:space="preserve"> Kohwalter, T., Clua, E., Murta, L.: SDM – An Educational Game for Software Enginee</w:t>
      </w:r>
      <w:r w:rsidRPr="00B76515">
        <w:rPr>
          <w:sz w:val="18"/>
        </w:rPr>
        <w:t>r</w:t>
      </w:r>
      <w:r w:rsidRPr="00B76515">
        <w:rPr>
          <w:sz w:val="18"/>
        </w:rPr>
        <w:t>ing. 2011 X Brazilian Symposium on Games and Digital Entertainment (SBGAMES). In: X SBGames, Salvador (2011).</w:t>
      </w:r>
    </w:p>
    <w:p w:rsidR="00B76515" w:rsidRPr="00B76515" w:rsidRDefault="00B76515" w:rsidP="00B76515">
      <w:pPr>
        <w:pStyle w:val="Bibliography"/>
        <w:rPr>
          <w:sz w:val="18"/>
        </w:rPr>
      </w:pPr>
      <w:r w:rsidRPr="00B76515">
        <w:rPr>
          <w:sz w:val="18"/>
        </w:rPr>
        <w:t>8.</w:t>
      </w:r>
      <w:r w:rsidRPr="00B76515">
        <w:rPr>
          <w:sz w:val="18"/>
        </w:rPr>
        <w:tab/>
        <w:t xml:space="preserve"> Warren, C.: Game Analysis Using Resource-Infrastructure-Action Flow, http://ficial.wordpress.com/2011/10/23/game-analysis-using-resource-infrastructure-action-flow/.</w:t>
      </w:r>
    </w:p>
    <w:p w:rsidR="00B76515" w:rsidRPr="00B76515" w:rsidRDefault="00B76515" w:rsidP="00B76515">
      <w:pPr>
        <w:pStyle w:val="Bibliography"/>
        <w:rPr>
          <w:sz w:val="18"/>
        </w:rPr>
      </w:pPr>
      <w:r w:rsidRPr="00B76515">
        <w:rPr>
          <w:sz w:val="18"/>
        </w:rPr>
        <w:t>9.</w:t>
      </w:r>
      <w:r w:rsidRPr="00B76515">
        <w:rPr>
          <w:sz w:val="18"/>
        </w:rPr>
        <w:tab/>
        <w:t xml:space="preserve"> Consalvo, Mi., Dutton, N.: Game analysis: Developing a methodological toolkit for the qualitative study of games. Game Studies. 6, (2006).</w:t>
      </w:r>
    </w:p>
    <w:p w:rsidR="00B76515" w:rsidRPr="00B76515" w:rsidRDefault="00B76515" w:rsidP="00B76515">
      <w:pPr>
        <w:pStyle w:val="Bibliography"/>
        <w:rPr>
          <w:sz w:val="18"/>
        </w:rPr>
      </w:pPr>
      <w:r w:rsidRPr="00B76515">
        <w:rPr>
          <w:sz w:val="18"/>
        </w:rPr>
        <w:t>10.</w:t>
      </w:r>
      <w:r w:rsidRPr="00B76515">
        <w:rPr>
          <w:sz w:val="18"/>
        </w:rPr>
        <w:tab/>
        <w:t xml:space="preserve"> Andersen, E., Liu, Y.-E., Apter, E., Boucher-Genesse, F., Popović, Z.: Gameplay analysis through state projection. Proceedings of the Fifth International Conference on the Found</w:t>
      </w:r>
      <w:r w:rsidRPr="00B76515">
        <w:rPr>
          <w:sz w:val="18"/>
        </w:rPr>
        <w:t>a</w:t>
      </w:r>
      <w:r w:rsidRPr="00B76515">
        <w:rPr>
          <w:sz w:val="18"/>
        </w:rPr>
        <w:t>tions of Digital Games. pp. 1–8. ACM, New York, NY, USA (2010).</w:t>
      </w:r>
    </w:p>
    <w:p w:rsidR="00B76515" w:rsidRPr="00B76515" w:rsidRDefault="00B76515" w:rsidP="00B76515">
      <w:pPr>
        <w:pStyle w:val="Bibliography"/>
        <w:rPr>
          <w:sz w:val="18"/>
        </w:rPr>
      </w:pPr>
      <w:r w:rsidRPr="00B76515">
        <w:rPr>
          <w:sz w:val="18"/>
        </w:rPr>
        <w:t>11.</w:t>
      </w:r>
      <w:r w:rsidRPr="00B76515">
        <w:rPr>
          <w:sz w:val="18"/>
        </w:rPr>
        <w:tab/>
        <w:t xml:space="preserve"> Cavazza, M., Charles, F., Mead, S.J.: Character-based interactive storytelling. IEEE Inte</w:t>
      </w:r>
      <w:r w:rsidRPr="00B76515">
        <w:rPr>
          <w:sz w:val="18"/>
        </w:rPr>
        <w:t>l</w:t>
      </w:r>
      <w:r w:rsidRPr="00B76515">
        <w:rPr>
          <w:sz w:val="18"/>
        </w:rPr>
        <w:t>ligent Systems. 17, 17 – 24 (2002).</w:t>
      </w:r>
    </w:p>
    <w:p w:rsidR="00B76515" w:rsidRPr="00B76515" w:rsidRDefault="00B76515" w:rsidP="00B76515">
      <w:pPr>
        <w:pStyle w:val="Bibliography"/>
        <w:rPr>
          <w:sz w:val="18"/>
        </w:rPr>
      </w:pPr>
      <w:r w:rsidRPr="00B76515">
        <w:rPr>
          <w:sz w:val="18"/>
        </w:rPr>
        <w:t>12.</w:t>
      </w:r>
      <w:r w:rsidRPr="00B76515">
        <w:rPr>
          <w:sz w:val="18"/>
        </w:rPr>
        <w:tab/>
        <w:t xml:space="preserve"> Passos, E.B., Montenegro, A.A., Clua, E.G., Pozzer, C.T., da Silva, F.S.C.: Hierarchical PNF Networks - A Temporal Model of Events for the Representation and Dramatization of Storytelling. 2009 VIII Brazilian Symposium on Games and Digital Entertainment (SBGAMES). pp. 175 –184 (2009).</w:t>
      </w:r>
    </w:p>
    <w:p w:rsidR="00B76515" w:rsidRPr="00B76515" w:rsidRDefault="00B76515" w:rsidP="00B76515">
      <w:pPr>
        <w:pStyle w:val="Bibliography"/>
        <w:rPr>
          <w:sz w:val="18"/>
        </w:rPr>
      </w:pPr>
      <w:r w:rsidRPr="00B76515">
        <w:rPr>
          <w:sz w:val="18"/>
        </w:rPr>
        <w:t>13.</w:t>
      </w:r>
      <w:r w:rsidRPr="00B76515">
        <w:rPr>
          <w:sz w:val="18"/>
        </w:rPr>
        <w:tab/>
        <w:t xml:space="preserve"> Pinhanez, C.S., Bobick, A.F.: Human action detection using PNF propagation of te</w:t>
      </w:r>
      <w:r w:rsidRPr="00B76515">
        <w:rPr>
          <w:sz w:val="18"/>
        </w:rPr>
        <w:t>m</w:t>
      </w:r>
      <w:r w:rsidRPr="00B76515">
        <w:rPr>
          <w:sz w:val="18"/>
        </w:rPr>
        <w:t>poral constraints. 1998 IEEE Computer Society Conference on Computer Vision and Pa</w:t>
      </w:r>
      <w:r w:rsidRPr="00B76515">
        <w:rPr>
          <w:sz w:val="18"/>
        </w:rPr>
        <w:t>t</w:t>
      </w:r>
      <w:r w:rsidRPr="00B76515">
        <w:rPr>
          <w:sz w:val="18"/>
        </w:rPr>
        <w:t>tern Recognition, 1998. Proceedings. pp. 898 –904 (1998).</w:t>
      </w:r>
    </w:p>
    <w:p w:rsidR="00B76515" w:rsidRPr="00B76515" w:rsidRDefault="00B76515" w:rsidP="00B76515">
      <w:pPr>
        <w:pStyle w:val="Bibliography"/>
        <w:rPr>
          <w:sz w:val="18"/>
        </w:rPr>
      </w:pPr>
      <w:r w:rsidRPr="00B76515">
        <w:rPr>
          <w:sz w:val="18"/>
        </w:rPr>
        <w:t>14.</w:t>
      </w:r>
      <w:r w:rsidRPr="00B76515">
        <w:rPr>
          <w:sz w:val="18"/>
        </w:rPr>
        <w:tab/>
        <w:t xml:space="preserve"> Moreau, L., Foster, I., Freire, J., Frew, J., Groth, P., McGuiness, D.: IPAW, http://www.ipaw.info/.</w:t>
      </w:r>
    </w:p>
    <w:p w:rsidR="00B76515" w:rsidRPr="00B76515" w:rsidRDefault="00B76515" w:rsidP="00B76515">
      <w:pPr>
        <w:pStyle w:val="Bibliography"/>
        <w:rPr>
          <w:sz w:val="18"/>
        </w:rPr>
      </w:pPr>
      <w:r w:rsidRPr="00B76515">
        <w:rPr>
          <w:sz w:val="18"/>
        </w:rPr>
        <w:t>15.</w:t>
      </w:r>
      <w:r w:rsidRPr="00B76515">
        <w:rPr>
          <w:sz w:val="18"/>
        </w:rPr>
        <w:tab/>
        <w:t xml:space="preserve"> Moreau, L., Clifford, B., Freire, J., Futrelle, J., Gil, Y., Groth, P., Kwasnikowska, N., Miles, S., Missier, P., Myers, J., Plale, B., Simmhan, Y., Stephan, E., den Bussche, J.V.: The Open Provenance Model core specification (v1.1). In: Future Generation Computer Systems. 27, 743–756 (2007).</w:t>
      </w:r>
    </w:p>
    <w:p w:rsidR="00B76515" w:rsidRPr="00B76515" w:rsidRDefault="00B76515" w:rsidP="00B76515">
      <w:pPr>
        <w:pStyle w:val="Bibliography"/>
        <w:rPr>
          <w:sz w:val="18"/>
        </w:rPr>
      </w:pPr>
      <w:r w:rsidRPr="00B76515">
        <w:rPr>
          <w:sz w:val="18"/>
        </w:rPr>
        <w:t>16.</w:t>
      </w:r>
      <w:r w:rsidRPr="00B76515">
        <w:rPr>
          <w:sz w:val="18"/>
        </w:rPr>
        <w:tab/>
        <w:t xml:space="preserve"> Miles, S., Heasley, J., Szalay, A., Moreau, L., Groth, P.: Provenance Challenge WIKI, http://twiki.ipaw.info/bin/view/Challenge/.</w:t>
      </w:r>
    </w:p>
    <w:p w:rsidR="00B76515" w:rsidRPr="00B76515" w:rsidRDefault="00B76515" w:rsidP="00B76515">
      <w:pPr>
        <w:pStyle w:val="Bibliography"/>
        <w:rPr>
          <w:sz w:val="18"/>
        </w:rPr>
      </w:pPr>
      <w:r w:rsidRPr="00B76515">
        <w:rPr>
          <w:sz w:val="18"/>
        </w:rPr>
        <w:t>17.</w:t>
      </w:r>
      <w:r w:rsidRPr="00B76515">
        <w:rPr>
          <w:sz w:val="18"/>
        </w:rPr>
        <w:tab/>
        <w:t xml:space="preserve"> Moreau, L., Missier, P.: PROV-DM: The PROV Data Model, http://www.w3.org/TR/prov-dm/.</w:t>
      </w:r>
    </w:p>
    <w:p w:rsidR="00B76515" w:rsidRPr="00B76515" w:rsidRDefault="00B76515" w:rsidP="00B76515">
      <w:pPr>
        <w:pStyle w:val="Bibliography"/>
        <w:rPr>
          <w:sz w:val="18"/>
        </w:rPr>
      </w:pPr>
      <w:r w:rsidRPr="00B76515">
        <w:rPr>
          <w:sz w:val="18"/>
        </w:rPr>
        <w:lastRenderedPageBreak/>
        <w:t>18.</w:t>
      </w:r>
      <w:r w:rsidRPr="00B76515">
        <w:rPr>
          <w:sz w:val="18"/>
        </w:rPr>
        <w:tab/>
        <w:t xml:space="preserve"> Moret, B.: Decision Trees and Diagrams. In: ACM Computing Surveys (CSUR). 14, 593–623 (1982).</w:t>
      </w:r>
    </w:p>
    <w:p w:rsidR="00B76515" w:rsidRPr="00B76515" w:rsidRDefault="00B76515" w:rsidP="00B76515">
      <w:pPr>
        <w:pStyle w:val="Bibliography"/>
        <w:rPr>
          <w:sz w:val="18"/>
        </w:rPr>
      </w:pPr>
      <w:r w:rsidRPr="00B76515">
        <w:rPr>
          <w:sz w:val="18"/>
        </w:rPr>
        <w:t>19.</w:t>
      </w:r>
      <w:r w:rsidRPr="00B76515">
        <w:rPr>
          <w:sz w:val="18"/>
        </w:rPr>
        <w:tab/>
        <w:t xml:space="preserve"> Joshua O’Madadhain, Danyel Fisher, Tom Nelson: JUNG: Java Universal Ne</w:t>
      </w:r>
      <w:r w:rsidRPr="00B76515">
        <w:rPr>
          <w:sz w:val="18"/>
        </w:rPr>
        <w:t>t</w:t>
      </w:r>
      <w:r w:rsidRPr="00B76515">
        <w:rPr>
          <w:sz w:val="18"/>
        </w:rPr>
        <w:t>work/Graph Framework. Open-source, sourceforge (2010).</w:t>
      </w:r>
    </w:p>
    <w:p w:rsidR="00B76515" w:rsidRPr="00B76515" w:rsidRDefault="00B76515" w:rsidP="00B76515">
      <w:pPr>
        <w:pStyle w:val="Bibliography"/>
        <w:rPr>
          <w:sz w:val="18"/>
        </w:rPr>
      </w:pPr>
      <w:r w:rsidRPr="00B76515">
        <w:rPr>
          <w:sz w:val="18"/>
        </w:rPr>
        <w:t>20.</w:t>
      </w:r>
      <w:r w:rsidRPr="00B76515">
        <w:rPr>
          <w:sz w:val="18"/>
        </w:rPr>
        <w:tab/>
        <w:t xml:space="preserve"> Diehl, S.: Software Visualization: Visualizing the Structure, Behaviour, and Evolution of Software. Springer (2007).</w:t>
      </w:r>
    </w:p>
    <w:p w:rsidR="00B76515" w:rsidRPr="00B76515" w:rsidRDefault="00B76515" w:rsidP="00B76515">
      <w:pPr>
        <w:pStyle w:val="Bibliography"/>
        <w:rPr>
          <w:sz w:val="18"/>
        </w:rPr>
      </w:pPr>
      <w:r w:rsidRPr="00B76515">
        <w:rPr>
          <w:sz w:val="18"/>
        </w:rPr>
        <w:t>21.</w:t>
      </w:r>
      <w:r w:rsidRPr="00B76515">
        <w:rPr>
          <w:sz w:val="18"/>
        </w:rPr>
        <w:tab/>
        <w:t xml:space="preserve"> Bristol, E.H.: Pattern recognition: An alternative to parameter identification in adaptive control. Automatica. 13, 197–202 (1977).</w:t>
      </w:r>
    </w:p>
    <w:p w:rsidR="00B76515" w:rsidRPr="00B76515" w:rsidRDefault="00B76515" w:rsidP="00B76515">
      <w:pPr>
        <w:pStyle w:val="Bibliography"/>
        <w:rPr>
          <w:sz w:val="18"/>
        </w:rPr>
      </w:pPr>
      <w:r w:rsidRPr="00B76515">
        <w:rPr>
          <w:sz w:val="18"/>
        </w:rPr>
        <w:t>22.</w:t>
      </w:r>
      <w:r w:rsidRPr="00B76515">
        <w:rPr>
          <w:sz w:val="18"/>
        </w:rPr>
        <w:tab/>
        <w:t xml:space="preserve"> Cios, K., Pedrycz, W., Swiniarski, R.W.: Data mining methods for knowledge discovery. Kluwer Academic Publishers, Norwell, MA, USA (1998).</w:t>
      </w:r>
    </w:p>
    <w:p w:rsidR="00B76515" w:rsidRPr="00B76515" w:rsidRDefault="00B76515" w:rsidP="00B76515">
      <w:pPr>
        <w:pStyle w:val="Bibliography"/>
        <w:rPr>
          <w:sz w:val="18"/>
        </w:rPr>
      </w:pPr>
      <w:r w:rsidRPr="00B76515">
        <w:rPr>
          <w:sz w:val="18"/>
        </w:rPr>
        <w:t>23.</w:t>
      </w:r>
      <w:r w:rsidRPr="00B76515">
        <w:rPr>
          <w:sz w:val="18"/>
        </w:rPr>
        <w:tab/>
        <w:t xml:space="preserve"> Fayyad, U., Piatetsky-Shapiro, G., Smyth, P.: From Data Mining to Knowledge Disco</w:t>
      </w:r>
      <w:r w:rsidRPr="00B76515">
        <w:rPr>
          <w:sz w:val="18"/>
        </w:rPr>
        <w:t>v</w:t>
      </w:r>
      <w:r w:rsidRPr="00B76515">
        <w:rPr>
          <w:sz w:val="18"/>
        </w:rPr>
        <w:t>ery in Databases. AI Magazine. 17, 37 (1996).</w:t>
      </w:r>
    </w:p>
    <w:p w:rsidR="00B76515" w:rsidRPr="00B76515" w:rsidRDefault="00B76515" w:rsidP="00B76515">
      <w:pPr>
        <w:pStyle w:val="Bibliography"/>
        <w:rPr>
          <w:sz w:val="18"/>
        </w:rPr>
      </w:pPr>
      <w:r w:rsidRPr="00B76515">
        <w:rPr>
          <w:sz w:val="18"/>
        </w:rPr>
        <w:t>24.</w:t>
      </w:r>
      <w:r w:rsidRPr="00B76515">
        <w:rPr>
          <w:sz w:val="18"/>
        </w:rPr>
        <w:tab/>
        <w:t xml:space="preserve"> Han, J., Kamber, M.: Data Mining: Concepts and Techniques. Morgan Kaufmann (2006).</w:t>
      </w:r>
    </w:p>
    <w:p w:rsidR="00B76515" w:rsidRPr="00B76515" w:rsidRDefault="00B76515" w:rsidP="00B76515">
      <w:pPr>
        <w:pStyle w:val="Bibliography"/>
        <w:rPr>
          <w:sz w:val="18"/>
        </w:rPr>
      </w:pPr>
      <w:r w:rsidRPr="00B76515">
        <w:rPr>
          <w:sz w:val="18"/>
        </w:rPr>
        <w:t>25.</w:t>
      </w:r>
      <w:r w:rsidRPr="00B76515">
        <w:rPr>
          <w:sz w:val="18"/>
        </w:rPr>
        <w:tab/>
        <w:t xml:space="preserve"> Witten, I.H., Frank, E.: Data Mining: Practical Machine Learning Tools and Techniques, Second Edition. Morgan Kaufmann (2005).</w:t>
      </w:r>
    </w:p>
    <w:p w:rsidR="009303D9" w:rsidRPr="00085E2A" w:rsidRDefault="006E7DC7" w:rsidP="003E2DB2">
      <w:pPr>
        <w:pStyle w:val="referenceitem"/>
        <w:sectPr w:rsidR="009303D9" w:rsidRPr="00085E2A" w:rsidSect="00A41BF3">
          <w:type w:val="continuous"/>
          <w:pgSz w:w="11906" w:h="16838" w:code="1"/>
          <w:pgMar w:top="2948" w:right="2494" w:bottom="2948" w:left="2494" w:header="2381" w:footer="2324" w:gutter="0"/>
          <w:cols w:space="360"/>
          <w:titlePg/>
          <w:docGrid w:linePitch="360"/>
        </w:sectPr>
      </w:pPr>
      <w:r w:rsidRPr="00F25228">
        <w:fldChar w:fldCharType="end"/>
      </w:r>
    </w:p>
    <w:p w:rsidR="009303D9" w:rsidRDefault="009303D9" w:rsidP="00694F71">
      <w:pPr>
        <w:pStyle w:val="Bibliography"/>
      </w:pPr>
    </w:p>
    <w:sectPr w:rsidR="009303D9" w:rsidSect="00A41BF3">
      <w:type w:val="continuous"/>
      <w:pgSz w:w="11906" w:h="16838" w:code="1"/>
      <w:pgMar w:top="2948" w:right="2494" w:bottom="2948" w:left="2494" w:header="2381" w:footer="2324" w:gutter="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Kohwalter" w:date="2013-05-17T18:45:00Z" w:initials="K">
    <w:p w:rsidR="00DD7421" w:rsidRDefault="00DD7421">
      <w:pPr>
        <w:pStyle w:val="CommentText"/>
      </w:pPr>
      <w:r>
        <w:rPr>
          <w:rStyle w:val="CommentReference"/>
        </w:rPr>
        <w:annotationRef/>
      </w:r>
      <w:proofErr w:type="spellStart"/>
      <w:r>
        <w:t>Rever</w:t>
      </w:r>
      <w:proofErr w:type="spellEnd"/>
      <w:r>
        <w:t xml:space="preserve"> </w:t>
      </w:r>
      <w:proofErr w:type="spellStart"/>
      <w:r>
        <w:t>introducao</w:t>
      </w:r>
      <w:proofErr w:type="spellEnd"/>
    </w:p>
  </w:comment>
  <w:comment w:id="9" w:author="Kohwalter" w:date="2013-05-02T16:30:00Z" w:initials="K">
    <w:p w:rsidR="00D81246" w:rsidRPr="00FC70DE" w:rsidRDefault="00D81246">
      <w:pPr>
        <w:pStyle w:val="CommentText"/>
        <w:rPr>
          <w:lang w:val="pt-BR"/>
        </w:rPr>
      </w:pPr>
      <w:r>
        <w:rPr>
          <w:rStyle w:val="CommentReference"/>
        </w:rPr>
        <w:annotationRef/>
      </w:r>
      <w:r w:rsidRPr="00FC70DE">
        <w:rPr>
          <w:lang w:val="pt-BR"/>
        </w:rPr>
        <w:t xml:space="preserve">Rever com os </w:t>
      </w:r>
      <w:proofErr w:type="gramStart"/>
      <w:r w:rsidRPr="00FC70DE">
        <w:rPr>
          <w:lang w:val="pt-BR"/>
        </w:rPr>
        <w:t>2</w:t>
      </w:r>
      <w:proofErr w:type="gramEnd"/>
      <w:r w:rsidRPr="00FC70DE">
        <w:rPr>
          <w:lang w:val="pt-BR"/>
        </w:rPr>
        <w:t xml:space="preserve"> </w:t>
      </w:r>
      <w:proofErr w:type="spellStart"/>
      <w:r w:rsidRPr="00FC70DE">
        <w:rPr>
          <w:lang w:val="pt-BR"/>
        </w:rPr>
        <w:t>paragrafos</w:t>
      </w:r>
      <w:proofErr w:type="spellEnd"/>
      <w:r w:rsidRPr="00FC70DE">
        <w:rPr>
          <w:lang w:val="pt-BR"/>
        </w:rPr>
        <w:t xml:space="preserve"> debaixo</w:t>
      </w:r>
    </w:p>
  </w:comment>
  <w:comment w:id="10" w:author="Kohwalter" w:date="2013-05-02T16:30:00Z" w:initials="K">
    <w:p w:rsidR="00D81246" w:rsidRPr="003B42C1" w:rsidRDefault="00D81246">
      <w:pPr>
        <w:pStyle w:val="CommentText"/>
        <w:rPr>
          <w:lang w:val="pt-BR"/>
        </w:rPr>
      </w:pPr>
      <w:r>
        <w:rPr>
          <w:rStyle w:val="CommentReference"/>
        </w:rPr>
        <w:annotationRef/>
      </w:r>
      <w:r w:rsidRPr="003B42C1">
        <w:rPr>
          <w:lang w:val="pt-BR"/>
        </w:rPr>
        <w:t xml:space="preserve">Merge com o </w:t>
      </w:r>
      <w:proofErr w:type="spellStart"/>
      <w:r w:rsidRPr="003B42C1">
        <w:rPr>
          <w:lang w:val="pt-BR"/>
        </w:rPr>
        <w:t>paragrafo</w:t>
      </w:r>
      <w:proofErr w:type="spellEnd"/>
      <w:r w:rsidRPr="003B42C1">
        <w:rPr>
          <w:lang w:val="pt-BR"/>
        </w:rPr>
        <w:t xml:space="preserve"> de baixo</w:t>
      </w:r>
    </w:p>
  </w:comment>
  <w:comment w:id="54" w:author="Kohwalter" w:date="2013-05-17T12:19:00Z" w:initials="K">
    <w:p w:rsidR="00D81246" w:rsidRPr="00F3308B" w:rsidRDefault="00D81246">
      <w:pPr>
        <w:pStyle w:val="CommentText"/>
        <w:rPr>
          <w:lang w:val="pt-BR"/>
        </w:rPr>
      </w:pPr>
      <w:r>
        <w:rPr>
          <w:rStyle w:val="CommentReference"/>
        </w:rPr>
        <w:annotationRef/>
      </w:r>
      <w:proofErr w:type="gramStart"/>
      <w:r w:rsidRPr="00F3308B">
        <w:rPr>
          <w:lang w:val="pt-BR"/>
        </w:rPr>
        <w:t>rever</w:t>
      </w:r>
      <w:proofErr w:type="gramEnd"/>
    </w:p>
  </w:comment>
  <w:comment w:id="302" w:author="Kohwalter" w:date="2013-05-02T16:32:00Z" w:initials="K">
    <w:p w:rsidR="00D81246" w:rsidRPr="00D81246" w:rsidRDefault="00D81246">
      <w:pPr>
        <w:pStyle w:val="CommentText"/>
        <w:rPr>
          <w:lang w:val="pt-BR"/>
        </w:rPr>
      </w:pPr>
      <w:r>
        <w:rPr>
          <w:rStyle w:val="CommentReference"/>
        </w:rPr>
        <w:annotationRef/>
      </w:r>
      <w:r w:rsidRPr="00D81246">
        <w:rPr>
          <w:lang w:val="pt-BR"/>
        </w:rPr>
        <w:t>Rever exemplos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442D" w:rsidRDefault="00FA442D" w:rsidP="00B34235">
      <w:r>
        <w:separator/>
      </w:r>
    </w:p>
  </w:endnote>
  <w:endnote w:type="continuationSeparator" w:id="0">
    <w:p w:rsidR="00FA442D" w:rsidRDefault="00FA442D" w:rsidP="00B342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442D" w:rsidRDefault="00FA442D" w:rsidP="00B34235">
      <w:r>
        <w:separator/>
      </w:r>
    </w:p>
  </w:footnote>
  <w:footnote w:type="continuationSeparator" w:id="0">
    <w:p w:rsidR="00FA442D" w:rsidRDefault="00FA442D" w:rsidP="00B34235">
      <w:r>
        <w:continuationSeparator/>
      </w:r>
    </w:p>
  </w:footnote>
  <w:footnote w:id="1">
    <w:p w:rsidR="00D81246" w:rsidRDefault="00D81246" w:rsidP="00B34235">
      <w:pPr>
        <w:pStyle w:val="FootnoteText"/>
      </w:pPr>
      <w:r w:rsidRPr="00F3308B">
        <w:rPr>
          <w:rStyle w:val="FootnoteReference"/>
        </w:rPr>
        <w:footnoteRef/>
      </w:r>
      <w:r>
        <w:t xml:space="preserve"> In order to reduce graph size and provide a quicker understanding for the examples presented, some in game parameters were set to allow 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5">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7">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8">
    <w:nsid w:val="20AF0333"/>
    <w:multiLevelType w:val="hybridMultilevel"/>
    <w:tmpl w:val="CB0E7F4E"/>
    <w:lvl w:ilvl="0" w:tplc="972AD61E">
      <w:start w:val="1"/>
      <w:numFmt w:val="lowerLetter"/>
      <w:lvlText w:val="%1."/>
      <w:lvlJc w:val="left"/>
      <w:pPr>
        <w:tabs>
          <w:tab w:val="num" w:pos="720"/>
        </w:tabs>
        <w:ind w:left="720" w:hanging="360"/>
      </w:pPr>
      <w:rPr>
        <w:rFonts w:cs="Times New Roman" w:hint="default"/>
        <w:i w:val="0"/>
        <w:iCs w:val="0"/>
      </w:rPr>
    </w:lvl>
    <w:lvl w:ilvl="1" w:tplc="B5840A32">
      <w:start w:val="1"/>
      <w:numFmt w:val="lowerLetter"/>
      <w:lvlText w:val="%2."/>
      <w:lvlJc w:val="left"/>
      <w:pPr>
        <w:tabs>
          <w:tab w:val="num" w:pos="1440"/>
        </w:tabs>
        <w:ind w:left="1440" w:hanging="360"/>
      </w:pPr>
      <w:rPr>
        <w:rFonts w:cs="Times New Roman"/>
      </w:rPr>
    </w:lvl>
    <w:lvl w:ilvl="2" w:tplc="9D240F3C">
      <w:start w:val="1"/>
      <w:numFmt w:val="lowerRoman"/>
      <w:lvlText w:val="%3."/>
      <w:lvlJc w:val="right"/>
      <w:pPr>
        <w:tabs>
          <w:tab w:val="num" w:pos="2160"/>
        </w:tabs>
        <w:ind w:left="2160" w:hanging="180"/>
      </w:pPr>
      <w:rPr>
        <w:rFonts w:cs="Times New Roman"/>
      </w:rPr>
    </w:lvl>
    <w:lvl w:ilvl="3" w:tplc="D4EE3250">
      <w:start w:val="1"/>
      <w:numFmt w:val="decimal"/>
      <w:lvlText w:val="%4."/>
      <w:lvlJc w:val="left"/>
      <w:pPr>
        <w:tabs>
          <w:tab w:val="num" w:pos="2880"/>
        </w:tabs>
        <w:ind w:left="2880" w:hanging="360"/>
      </w:pPr>
      <w:rPr>
        <w:rFonts w:cs="Times New Roman"/>
      </w:rPr>
    </w:lvl>
    <w:lvl w:ilvl="4" w:tplc="90E63E60">
      <w:start w:val="1"/>
      <w:numFmt w:val="lowerLetter"/>
      <w:lvlText w:val="%5."/>
      <w:lvlJc w:val="left"/>
      <w:pPr>
        <w:tabs>
          <w:tab w:val="num" w:pos="3600"/>
        </w:tabs>
        <w:ind w:left="3600" w:hanging="360"/>
      </w:pPr>
      <w:rPr>
        <w:rFonts w:cs="Times New Roman"/>
      </w:rPr>
    </w:lvl>
    <w:lvl w:ilvl="5" w:tplc="57D26B0E">
      <w:start w:val="1"/>
      <w:numFmt w:val="lowerRoman"/>
      <w:lvlText w:val="%6."/>
      <w:lvlJc w:val="right"/>
      <w:pPr>
        <w:tabs>
          <w:tab w:val="num" w:pos="4320"/>
        </w:tabs>
        <w:ind w:left="4320" w:hanging="180"/>
      </w:pPr>
      <w:rPr>
        <w:rFonts w:cs="Times New Roman"/>
      </w:rPr>
    </w:lvl>
    <w:lvl w:ilvl="6" w:tplc="98B6F976">
      <w:start w:val="1"/>
      <w:numFmt w:val="decimal"/>
      <w:lvlText w:val="%7."/>
      <w:lvlJc w:val="left"/>
      <w:pPr>
        <w:tabs>
          <w:tab w:val="num" w:pos="5040"/>
        </w:tabs>
        <w:ind w:left="5040" w:hanging="360"/>
      </w:pPr>
      <w:rPr>
        <w:rFonts w:cs="Times New Roman"/>
      </w:rPr>
    </w:lvl>
    <w:lvl w:ilvl="7" w:tplc="DEFE2F6A">
      <w:start w:val="1"/>
      <w:numFmt w:val="lowerLetter"/>
      <w:lvlText w:val="%8."/>
      <w:lvlJc w:val="left"/>
      <w:pPr>
        <w:tabs>
          <w:tab w:val="num" w:pos="5760"/>
        </w:tabs>
        <w:ind w:left="5760" w:hanging="360"/>
      </w:pPr>
      <w:rPr>
        <w:rFonts w:cs="Times New Roman"/>
      </w:rPr>
    </w:lvl>
    <w:lvl w:ilvl="8" w:tplc="7510523A">
      <w:start w:val="1"/>
      <w:numFmt w:val="lowerRoman"/>
      <w:lvlText w:val="%9."/>
      <w:lvlJc w:val="right"/>
      <w:pPr>
        <w:tabs>
          <w:tab w:val="num" w:pos="6480"/>
        </w:tabs>
        <w:ind w:left="6480" w:hanging="180"/>
      </w:pPr>
      <w:rPr>
        <w:rFonts w:cs="Times New Roman"/>
      </w:rPr>
    </w:lvl>
  </w:abstractNum>
  <w:abstractNum w:abstractNumId="9">
    <w:nsid w:val="26FE1FCF"/>
    <w:multiLevelType w:val="hybridMultilevel"/>
    <w:tmpl w:val="33826962"/>
    <w:lvl w:ilvl="0" w:tplc="E09099E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7660336"/>
    <w:multiLevelType w:val="hybridMultilevel"/>
    <w:tmpl w:val="EA402BE8"/>
    <w:lvl w:ilvl="0" w:tplc="A2947960">
      <w:start w:val="1"/>
      <w:numFmt w:val="bullet"/>
      <w:pStyle w:val="bulletlist"/>
      <w:lvlText w:val=""/>
      <w:lvlJc w:val="left"/>
      <w:pPr>
        <w:tabs>
          <w:tab w:val="num" w:pos="648"/>
        </w:tabs>
        <w:ind w:left="648"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F1F87D58"/>
    <w:lvl w:ilvl="0" w:tplc="759C754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8018BED0">
      <w:start w:val="1"/>
      <w:numFmt w:val="lowerLetter"/>
      <w:lvlText w:val="%2."/>
      <w:lvlJc w:val="left"/>
      <w:pPr>
        <w:tabs>
          <w:tab w:val="num" w:pos="1440"/>
        </w:tabs>
        <w:ind w:left="1440" w:hanging="360"/>
      </w:pPr>
      <w:rPr>
        <w:rFonts w:cs="Times New Roman"/>
      </w:rPr>
    </w:lvl>
    <w:lvl w:ilvl="2" w:tplc="A58454FA">
      <w:start w:val="1"/>
      <w:numFmt w:val="lowerRoman"/>
      <w:lvlText w:val="%3."/>
      <w:lvlJc w:val="right"/>
      <w:pPr>
        <w:tabs>
          <w:tab w:val="num" w:pos="2160"/>
        </w:tabs>
        <w:ind w:left="2160" w:hanging="180"/>
      </w:pPr>
      <w:rPr>
        <w:rFonts w:cs="Times New Roman"/>
      </w:rPr>
    </w:lvl>
    <w:lvl w:ilvl="3" w:tplc="5686A9EC">
      <w:start w:val="1"/>
      <w:numFmt w:val="decimal"/>
      <w:lvlText w:val="%4."/>
      <w:lvlJc w:val="left"/>
      <w:pPr>
        <w:tabs>
          <w:tab w:val="num" w:pos="2880"/>
        </w:tabs>
        <w:ind w:left="2880" w:hanging="360"/>
      </w:pPr>
      <w:rPr>
        <w:rFonts w:cs="Times New Roman"/>
      </w:rPr>
    </w:lvl>
    <w:lvl w:ilvl="4" w:tplc="5ACA52DC">
      <w:start w:val="1"/>
      <w:numFmt w:val="lowerLetter"/>
      <w:lvlText w:val="%5."/>
      <w:lvlJc w:val="left"/>
      <w:pPr>
        <w:tabs>
          <w:tab w:val="num" w:pos="3600"/>
        </w:tabs>
        <w:ind w:left="3600" w:hanging="360"/>
      </w:pPr>
      <w:rPr>
        <w:rFonts w:cs="Times New Roman"/>
      </w:rPr>
    </w:lvl>
    <w:lvl w:ilvl="5" w:tplc="276A8782">
      <w:start w:val="1"/>
      <w:numFmt w:val="lowerRoman"/>
      <w:lvlText w:val="%6."/>
      <w:lvlJc w:val="right"/>
      <w:pPr>
        <w:tabs>
          <w:tab w:val="num" w:pos="4320"/>
        </w:tabs>
        <w:ind w:left="4320" w:hanging="180"/>
      </w:pPr>
      <w:rPr>
        <w:rFonts w:cs="Times New Roman"/>
      </w:rPr>
    </w:lvl>
    <w:lvl w:ilvl="6" w:tplc="21CE5B2E">
      <w:start w:val="1"/>
      <w:numFmt w:val="decimal"/>
      <w:lvlText w:val="%7."/>
      <w:lvlJc w:val="left"/>
      <w:pPr>
        <w:tabs>
          <w:tab w:val="num" w:pos="5040"/>
        </w:tabs>
        <w:ind w:left="5040" w:hanging="360"/>
      </w:pPr>
      <w:rPr>
        <w:rFonts w:cs="Times New Roman"/>
      </w:rPr>
    </w:lvl>
    <w:lvl w:ilvl="7" w:tplc="6DDC0A3A">
      <w:start w:val="1"/>
      <w:numFmt w:val="lowerLetter"/>
      <w:lvlText w:val="%8."/>
      <w:lvlJc w:val="left"/>
      <w:pPr>
        <w:tabs>
          <w:tab w:val="num" w:pos="5760"/>
        </w:tabs>
        <w:ind w:left="5760" w:hanging="360"/>
      </w:pPr>
      <w:rPr>
        <w:rFonts w:cs="Times New Roman"/>
      </w:rPr>
    </w:lvl>
    <w:lvl w:ilvl="8" w:tplc="A0B6DB3E">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7">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9">
    <w:nsid w:val="7D9521C8"/>
    <w:multiLevelType w:val="multilevel"/>
    <w:tmpl w:val="928C8A8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0"/>
  </w:num>
  <w:num w:numId="2">
    <w:abstractNumId w:val="14"/>
  </w:num>
  <w:num w:numId="3">
    <w:abstractNumId w:val="9"/>
  </w:num>
  <w:num w:numId="4">
    <w:abstractNumId w:val="12"/>
  </w:num>
  <w:num w:numId="5">
    <w:abstractNumId w:val="12"/>
  </w:num>
  <w:num w:numId="6">
    <w:abstractNumId w:val="12"/>
  </w:num>
  <w:num w:numId="7">
    <w:abstractNumId w:val="12"/>
  </w:num>
  <w:num w:numId="8">
    <w:abstractNumId w:val="13"/>
  </w:num>
  <w:num w:numId="9">
    <w:abstractNumId w:val="15"/>
  </w:num>
  <w:num w:numId="10">
    <w:abstractNumId w:val="11"/>
  </w:num>
  <w:num w:numId="11">
    <w:abstractNumId w:val="8"/>
  </w:num>
  <w:num w:numId="12">
    <w:abstractNumId w:val="18"/>
  </w:num>
  <w:num w:numId="13">
    <w:abstractNumId w:val="17"/>
  </w:num>
  <w:num w:numId="14">
    <w:abstractNumId w:val="19"/>
  </w:num>
  <w:num w:numId="15">
    <w:abstractNumId w:val="5"/>
  </w:num>
  <w:num w:numId="16">
    <w:abstractNumId w:val="4"/>
  </w:num>
  <w:num w:numId="17">
    <w:abstractNumId w:val="7"/>
  </w:num>
  <w:num w:numId="18">
    <w:abstractNumId w:val="1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2"/>
  </w:num>
  <w:num w:numId="23">
    <w:abstractNumId w:val="1"/>
  </w:num>
  <w:num w:numId="24">
    <w:abstractNumId w:val="0"/>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F01"/>
  <w:trackRevisions/>
  <w:defaultTabStop w:val="720"/>
  <w:autoHyphenation/>
  <w:hyphenationZone w:val="400"/>
  <w:doNotHyphenateCaps/>
  <w:evenAndOddHeader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
  <w:rsids>
    <w:rsidRoot w:val="00C213A3"/>
    <w:rsid w:val="0001631D"/>
    <w:rsid w:val="00016BD2"/>
    <w:rsid w:val="000304EC"/>
    <w:rsid w:val="00030D56"/>
    <w:rsid w:val="00062CB1"/>
    <w:rsid w:val="00074BF9"/>
    <w:rsid w:val="00085E2A"/>
    <w:rsid w:val="00091122"/>
    <w:rsid w:val="000F3B68"/>
    <w:rsid w:val="00110BC7"/>
    <w:rsid w:val="00111BC6"/>
    <w:rsid w:val="00121178"/>
    <w:rsid w:val="0013426D"/>
    <w:rsid w:val="001627E8"/>
    <w:rsid w:val="00181A08"/>
    <w:rsid w:val="0018450E"/>
    <w:rsid w:val="00184BA4"/>
    <w:rsid w:val="00195610"/>
    <w:rsid w:val="001B2D5E"/>
    <w:rsid w:val="001C660B"/>
    <w:rsid w:val="001D0247"/>
    <w:rsid w:val="001E007D"/>
    <w:rsid w:val="001E0B08"/>
    <w:rsid w:val="001E0F4A"/>
    <w:rsid w:val="00211229"/>
    <w:rsid w:val="00215EE8"/>
    <w:rsid w:val="002254A9"/>
    <w:rsid w:val="00236606"/>
    <w:rsid w:val="00241887"/>
    <w:rsid w:val="00251A1D"/>
    <w:rsid w:val="00266942"/>
    <w:rsid w:val="00282E0E"/>
    <w:rsid w:val="002B03C7"/>
    <w:rsid w:val="002B54E3"/>
    <w:rsid w:val="002B5963"/>
    <w:rsid w:val="002C0510"/>
    <w:rsid w:val="002C166C"/>
    <w:rsid w:val="002C2DB6"/>
    <w:rsid w:val="002D0A13"/>
    <w:rsid w:val="002F17F4"/>
    <w:rsid w:val="00314D21"/>
    <w:rsid w:val="0031789B"/>
    <w:rsid w:val="00320040"/>
    <w:rsid w:val="00350197"/>
    <w:rsid w:val="003520C2"/>
    <w:rsid w:val="00357840"/>
    <w:rsid w:val="00363D92"/>
    <w:rsid w:val="00363E23"/>
    <w:rsid w:val="00374D34"/>
    <w:rsid w:val="003B42C1"/>
    <w:rsid w:val="003D53FE"/>
    <w:rsid w:val="003E2DB2"/>
    <w:rsid w:val="00406D7B"/>
    <w:rsid w:val="00413793"/>
    <w:rsid w:val="00446A3A"/>
    <w:rsid w:val="0045336C"/>
    <w:rsid w:val="004A5101"/>
    <w:rsid w:val="004D72B8"/>
    <w:rsid w:val="00521851"/>
    <w:rsid w:val="0054312F"/>
    <w:rsid w:val="00545E0B"/>
    <w:rsid w:val="00595D6A"/>
    <w:rsid w:val="005B520E"/>
    <w:rsid w:val="005F04AD"/>
    <w:rsid w:val="00624589"/>
    <w:rsid w:val="006663EA"/>
    <w:rsid w:val="00666BA7"/>
    <w:rsid w:val="006917E8"/>
    <w:rsid w:val="00694F71"/>
    <w:rsid w:val="006E6658"/>
    <w:rsid w:val="006E7DC7"/>
    <w:rsid w:val="00704020"/>
    <w:rsid w:val="007307F5"/>
    <w:rsid w:val="00736489"/>
    <w:rsid w:val="00763B87"/>
    <w:rsid w:val="00797794"/>
    <w:rsid w:val="007A4768"/>
    <w:rsid w:val="007A595C"/>
    <w:rsid w:val="007B4B9F"/>
    <w:rsid w:val="007C2FF2"/>
    <w:rsid w:val="007D240F"/>
    <w:rsid w:val="007E1DB0"/>
    <w:rsid w:val="007E37DA"/>
    <w:rsid w:val="00821799"/>
    <w:rsid w:val="00834E3C"/>
    <w:rsid w:val="00840A94"/>
    <w:rsid w:val="008425C6"/>
    <w:rsid w:val="00897A30"/>
    <w:rsid w:val="008B6C48"/>
    <w:rsid w:val="008C28B4"/>
    <w:rsid w:val="008D2A0F"/>
    <w:rsid w:val="008E78ED"/>
    <w:rsid w:val="00901A3B"/>
    <w:rsid w:val="009108F1"/>
    <w:rsid w:val="009209E6"/>
    <w:rsid w:val="009303D9"/>
    <w:rsid w:val="00941287"/>
    <w:rsid w:val="009419F6"/>
    <w:rsid w:val="00954002"/>
    <w:rsid w:val="00956DC5"/>
    <w:rsid w:val="00967983"/>
    <w:rsid w:val="0096798F"/>
    <w:rsid w:val="009722CD"/>
    <w:rsid w:val="00981A2F"/>
    <w:rsid w:val="009D04F9"/>
    <w:rsid w:val="009D45BE"/>
    <w:rsid w:val="009E5173"/>
    <w:rsid w:val="00A255C5"/>
    <w:rsid w:val="00A41BF3"/>
    <w:rsid w:val="00A41C8B"/>
    <w:rsid w:val="00A600B9"/>
    <w:rsid w:val="00A831F5"/>
    <w:rsid w:val="00A856A4"/>
    <w:rsid w:val="00A913E3"/>
    <w:rsid w:val="00AA0582"/>
    <w:rsid w:val="00AB76DE"/>
    <w:rsid w:val="00AF2F70"/>
    <w:rsid w:val="00B11A60"/>
    <w:rsid w:val="00B22C9A"/>
    <w:rsid w:val="00B34235"/>
    <w:rsid w:val="00B719AF"/>
    <w:rsid w:val="00B71B57"/>
    <w:rsid w:val="00B7317E"/>
    <w:rsid w:val="00B76515"/>
    <w:rsid w:val="00B92B25"/>
    <w:rsid w:val="00BA4CB1"/>
    <w:rsid w:val="00BB77AD"/>
    <w:rsid w:val="00BC4AB5"/>
    <w:rsid w:val="00BC6216"/>
    <w:rsid w:val="00BD050F"/>
    <w:rsid w:val="00BD1FDB"/>
    <w:rsid w:val="00C071A6"/>
    <w:rsid w:val="00C11288"/>
    <w:rsid w:val="00C14463"/>
    <w:rsid w:val="00C213A3"/>
    <w:rsid w:val="00C3557A"/>
    <w:rsid w:val="00C525B9"/>
    <w:rsid w:val="00C82852"/>
    <w:rsid w:val="00C87149"/>
    <w:rsid w:val="00C87BCE"/>
    <w:rsid w:val="00C92EEE"/>
    <w:rsid w:val="00CA33A8"/>
    <w:rsid w:val="00CE319B"/>
    <w:rsid w:val="00CE67B1"/>
    <w:rsid w:val="00CF5732"/>
    <w:rsid w:val="00D3580A"/>
    <w:rsid w:val="00D43E79"/>
    <w:rsid w:val="00D63BCF"/>
    <w:rsid w:val="00D81246"/>
    <w:rsid w:val="00D93728"/>
    <w:rsid w:val="00D9717E"/>
    <w:rsid w:val="00DA6C40"/>
    <w:rsid w:val="00DD7421"/>
    <w:rsid w:val="00E1519A"/>
    <w:rsid w:val="00E614BD"/>
    <w:rsid w:val="00E81D1D"/>
    <w:rsid w:val="00E8377A"/>
    <w:rsid w:val="00EB7D81"/>
    <w:rsid w:val="00ED261B"/>
    <w:rsid w:val="00EF3662"/>
    <w:rsid w:val="00F10BAA"/>
    <w:rsid w:val="00F25228"/>
    <w:rsid w:val="00F3308B"/>
    <w:rsid w:val="00F33E71"/>
    <w:rsid w:val="00F94144"/>
    <w:rsid w:val="00F9446D"/>
    <w:rsid w:val="00FA442D"/>
    <w:rsid w:val="00FA5D38"/>
    <w:rsid w:val="00FB0387"/>
    <w:rsid w:val="00FC70DE"/>
    <w:rsid w:val="00FC73FC"/>
    <w:rsid w:val="00FD5E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0A94"/>
    <w:pPr>
      <w:overflowPunct w:val="0"/>
      <w:autoSpaceDE w:val="0"/>
      <w:autoSpaceDN w:val="0"/>
      <w:adjustRightInd w:val="0"/>
      <w:spacing w:line="240" w:lineRule="atLeast"/>
      <w:ind w:firstLine="227"/>
      <w:jc w:val="both"/>
      <w:textAlignment w:val="baseline"/>
    </w:pPr>
    <w:rPr>
      <w:rFonts w:eastAsia="Times New Roman"/>
      <w:lang w:eastAsia="de-DE"/>
    </w:rPr>
  </w:style>
  <w:style w:type="paragraph" w:styleId="Heading10">
    <w:name w:val="heading 1"/>
    <w:basedOn w:val="Normal"/>
    <w:next w:val="Normal"/>
    <w:uiPriority w:val="9"/>
    <w:qFormat/>
    <w:rsid w:val="00840A94"/>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uiPriority w:val="9"/>
    <w:qFormat/>
    <w:rsid w:val="00840A94"/>
    <w:pPr>
      <w:keepNext/>
      <w:keepLines/>
      <w:suppressAutoHyphens/>
      <w:spacing w:before="360" w:after="160"/>
      <w:ind w:left="567" w:hanging="567"/>
      <w:outlineLvl w:val="1"/>
    </w:pPr>
    <w:rPr>
      <w:b/>
    </w:rPr>
  </w:style>
  <w:style w:type="paragraph" w:styleId="Heading3">
    <w:name w:val="heading 3"/>
    <w:basedOn w:val="Normal"/>
    <w:next w:val="Normal"/>
    <w:uiPriority w:val="9"/>
    <w:qFormat/>
    <w:rsid w:val="00840A94"/>
    <w:pPr>
      <w:spacing w:before="360"/>
      <w:ind w:firstLine="0"/>
      <w:outlineLvl w:val="2"/>
    </w:pPr>
  </w:style>
  <w:style w:type="paragraph" w:styleId="Heading4">
    <w:name w:val="heading 4"/>
    <w:basedOn w:val="Normal"/>
    <w:next w:val="Normal"/>
    <w:uiPriority w:val="9"/>
    <w:qFormat/>
    <w:rsid w:val="00840A94"/>
    <w:pPr>
      <w:spacing w:before="240"/>
      <w:ind w:firstLine="0"/>
      <w:outlineLvl w:val="3"/>
    </w:pPr>
  </w:style>
  <w:style w:type="paragraph" w:styleId="Heading5">
    <w:name w:val="heading 5"/>
    <w:basedOn w:val="Normal"/>
    <w:next w:val="Normal"/>
    <w:uiPriority w:val="9"/>
    <w:qFormat/>
    <w:rsid w:val="00840A94"/>
    <w:pPr>
      <w:spacing w:before="240"/>
      <w:ind w:firstLine="0"/>
      <w:outlineLvl w:val="4"/>
    </w:pPr>
  </w:style>
  <w:style w:type="paragraph" w:styleId="Heading6">
    <w:name w:val="heading 6"/>
    <w:basedOn w:val="Normal"/>
    <w:next w:val="Normal"/>
    <w:link w:val="Heading6Char"/>
    <w:uiPriority w:val="9"/>
    <w:qFormat/>
    <w:rsid w:val="00840A94"/>
    <w:pPr>
      <w:spacing w:before="240"/>
      <w:ind w:firstLine="0"/>
      <w:outlineLvl w:val="5"/>
    </w:pPr>
  </w:style>
  <w:style w:type="paragraph" w:styleId="Heading7">
    <w:name w:val="heading 7"/>
    <w:basedOn w:val="Normal"/>
    <w:next w:val="Normal"/>
    <w:link w:val="Heading7Char"/>
    <w:uiPriority w:val="9"/>
    <w:qFormat/>
    <w:rsid w:val="00840A94"/>
    <w:pPr>
      <w:spacing w:before="240"/>
      <w:ind w:firstLine="0"/>
      <w:outlineLvl w:val="6"/>
    </w:pPr>
  </w:style>
  <w:style w:type="paragraph" w:styleId="Heading8">
    <w:name w:val="heading 8"/>
    <w:basedOn w:val="Normal"/>
    <w:next w:val="Normal"/>
    <w:link w:val="Heading8Char"/>
    <w:uiPriority w:val="9"/>
    <w:qFormat/>
    <w:rsid w:val="00840A94"/>
    <w:pPr>
      <w:spacing w:before="240"/>
      <w:ind w:firstLine="0"/>
      <w:outlineLvl w:val="7"/>
    </w:pPr>
  </w:style>
  <w:style w:type="paragraph" w:styleId="Heading9">
    <w:name w:val="heading 9"/>
    <w:basedOn w:val="Normal"/>
    <w:next w:val="Normal"/>
    <w:link w:val="Heading9Char"/>
    <w:uiPriority w:val="9"/>
    <w:qFormat/>
    <w:rsid w:val="00840A94"/>
    <w:pPr>
      <w:spacing w:before="240"/>
      <w:ind w:firstLine="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521851"/>
    <w:pPr>
      <w:spacing w:after="200"/>
      <w:jc w:val="both"/>
    </w:pPr>
    <w:rPr>
      <w:b/>
      <w:bCs/>
      <w:sz w:val="18"/>
      <w:szCs w:val="18"/>
    </w:rPr>
  </w:style>
  <w:style w:type="paragraph" w:customStyle="1" w:styleId="Affiliation">
    <w:name w:val="Affiliation"/>
    <w:rsid w:val="00521851"/>
    <w:pPr>
      <w:jc w:val="center"/>
    </w:pPr>
  </w:style>
  <w:style w:type="paragraph" w:customStyle="1" w:styleId="Author">
    <w:name w:val="Author"/>
    <w:rsid w:val="00521851"/>
    <w:pPr>
      <w:spacing w:before="360" w:after="40"/>
      <w:jc w:val="center"/>
    </w:pPr>
    <w:rPr>
      <w:noProof/>
      <w:sz w:val="22"/>
      <w:szCs w:val="22"/>
    </w:rPr>
  </w:style>
  <w:style w:type="paragraph" w:styleId="BodyText">
    <w:name w:val="Body Text"/>
    <w:basedOn w:val="Normal"/>
    <w:rsid w:val="00521851"/>
    <w:pPr>
      <w:spacing w:after="120" w:line="228" w:lineRule="auto"/>
      <w:ind w:firstLine="288"/>
    </w:pPr>
    <w:rPr>
      <w:spacing w:val="-1"/>
    </w:rPr>
  </w:style>
  <w:style w:type="paragraph" w:customStyle="1" w:styleId="bulletlist">
    <w:name w:val="bullet list"/>
    <w:basedOn w:val="BodyText"/>
    <w:rsid w:val="00521851"/>
    <w:pPr>
      <w:numPr>
        <w:numId w:val="1"/>
      </w:numPr>
    </w:pPr>
  </w:style>
  <w:style w:type="paragraph" w:customStyle="1" w:styleId="equation">
    <w:name w:val="equation"/>
    <w:basedOn w:val="Normal"/>
    <w:next w:val="Normal"/>
    <w:rsid w:val="00840A94"/>
    <w:pPr>
      <w:tabs>
        <w:tab w:val="center" w:pos="3289"/>
        <w:tab w:val="right" w:pos="6917"/>
      </w:tabs>
      <w:spacing w:before="160" w:after="160"/>
      <w:ind w:firstLine="0"/>
    </w:pPr>
  </w:style>
  <w:style w:type="paragraph" w:customStyle="1" w:styleId="figurecaption">
    <w:name w:val="figure caption"/>
    <w:rsid w:val="00521851"/>
    <w:pPr>
      <w:numPr>
        <w:numId w:val="2"/>
      </w:numPr>
      <w:spacing w:before="80" w:after="200"/>
      <w:jc w:val="center"/>
    </w:pPr>
    <w:rPr>
      <w:noProof/>
      <w:sz w:val="16"/>
      <w:szCs w:val="16"/>
    </w:rPr>
  </w:style>
  <w:style w:type="paragraph" w:customStyle="1" w:styleId="footnote">
    <w:name w:val="footnote"/>
    <w:rsid w:val="00521851"/>
    <w:pPr>
      <w:framePr w:hSpace="187" w:vSpace="187" w:wrap="notBeside" w:vAnchor="text" w:hAnchor="page" w:x="6121" w:y="577"/>
      <w:numPr>
        <w:numId w:val="3"/>
      </w:numPr>
      <w:spacing w:after="40"/>
    </w:pPr>
    <w:rPr>
      <w:sz w:val="16"/>
      <w:szCs w:val="16"/>
    </w:rPr>
  </w:style>
  <w:style w:type="paragraph" w:customStyle="1" w:styleId="keywords">
    <w:name w:val="key words"/>
    <w:rsid w:val="00521851"/>
    <w:pPr>
      <w:spacing w:after="120"/>
      <w:ind w:firstLine="288"/>
      <w:jc w:val="both"/>
    </w:pPr>
    <w:rPr>
      <w:b/>
      <w:bCs/>
      <w:i/>
      <w:iCs/>
      <w:noProof/>
      <w:sz w:val="18"/>
      <w:szCs w:val="18"/>
    </w:rPr>
  </w:style>
  <w:style w:type="paragraph" w:customStyle="1" w:styleId="papersubtitle">
    <w:name w:val="paper subtitle"/>
    <w:rsid w:val="00521851"/>
    <w:pPr>
      <w:spacing w:after="120"/>
      <w:jc w:val="center"/>
    </w:pPr>
    <w:rPr>
      <w:rFonts w:eastAsia="MS Mincho"/>
      <w:noProof/>
      <w:sz w:val="28"/>
      <w:szCs w:val="28"/>
    </w:rPr>
  </w:style>
  <w:style w:type="paragraph" w:customStyle="1" w:styleId="papertitle">
    <w:name w:val="paper title"/>
    <w:rsid w:val="00521851"/>
    <w:pPr>
      <w:spacing w:after="120"/>
      <w:jc w:val="center"/>
    </w:pPr>
    <w:rPr>
      <w:rFonts w:eastAsia="MS Mincho"/>
      <w:noProof/>
      <w:sz w:val="48"/>
      <w:szCs w:val="48"/>
    </w:rPr>
  </w:style>
  <w:style w:type="paragraph" w:customStyle="1" w:styleId="references">
    <w:name w:val="references"/>
    <w:rsid w:val="00521851"/>
    <w:pPr>
      <w:numPr>
        <w:numId w:val="8"/>
      </w:numPr>
      <w:spacing w:after="50" w:line="180" w:lineRule="exact"/>
      <w:jc w:val="both"/>
    </w:pPr>
    <w:rPr>
      <w:rFonts w:eastAsia="MS Mincho"/>
      <w:noProof/>
      <w:sz w:val="16"/>
      <w:szCs w:val="16"/>
    </w:rPr>
  </w:style>
  <w:style w:type="paragraph" w:customStyle="1" w:styleId="sponsors">
    <w:name w:val="sponsors"/>
    <w:rsid w:val="0052185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21851"/>
    <w:rPr>
      <w:b/>
      <w:bCs/>
      <w:sz w:val="16"/>
      <w:szCs w:val="16"/>
    </w:rPr>
  </w:style>
  <w:style w:type="paragraph" w:customStyle="1" w:styleId="tablecolsubhead">
    <w:name w:val="table col subhead"/>
    <w:basedOn w:val="tablecolhead"/>
    <w:rsid w:val="00521851"/>
    <w:rPr>
      <w:i/>
      <w:iCs/>
      <w:sz w:val="15"/>
      <w:szCs w:val="15"/>
    </w:rPr>
  </w:style>
  <w:style w:type="paragraph" w:customStyle="1" w:styleId="tablecopy">
    <w:name w:val="table copy"/>
    <w:rsid w:val="00521851"/>
    <w:pPr>
      <w:jc w:val="both"/>
    </w:pPr>
    <w:rPr>
      <w:noProof/>
      <w:sz w:val="16"/>
      <w:szCs w:val="16"/>
    </w:rPr>
  </w:style>
  <w:style w:type="paragraph" w:customStyle="1" w:styleId="tablefootnote">
    <w:name w:val="table footnote"/>
    <w:rsid w:val="00521851"/>
    <w:pPr>
      <w:spacing w:before="60" w:after="30"/>
      <w:jc w:val="right"/>
    </w:pPr>
    <w:rPr>
      <w:sz w:val="12"/>
      <w:szCs w:val="12"/>
    </w:rPr>
  </w:style>
  <w:style w:type="paragraph" w:customStyle="1" w:styleId="tablehead">
    <w:name w:val="table head"/>
    <w:rsid w:val="00521851"/>
    <w:pPr>
      <w:numPr>
        <w:numId w:val="9"/>
      </w:numPr>
      <w:spacing w:before="240" w:after="120" w:line="216" w:lineRule="auto"/>
      <w:jc w:val="center"/>
    </w:pPr>
    <w:rPr>
      <w:smallCaps/>
      <w:noProof/>
      <w:sz w:val="16"/>
      <w:szCs w:val="16"/>
    </w:rPr>
  </w:style>
  <w:style w:type="character" w:styleId="FootnoteReference">
    <w:name w:val="footnote reference"/>
    <w:basedOn w:val="DefaultParagraphFont"/>
    <w:rsid w:val="00840A94"/>
    <w:rPr>
      <w:position w:val="0"/>
      <w:vertAlign w:val="superscript"/>
    </w:rPr>
  </w:style>
  <w:style w:type="paragraph" w:styleId="FootnoteText">
    <w:name w:val="footnote text"/>
    <w:basedOn w:val="Normal"/>
    <w:link w:val="FootnoteTextChar"/>
    <w:rsid w:val="00840A94"/>
    <w:pPr>
      <w:spacing w:line="220" w:lineRule="atLeast"/>
      <w:ind w:left="227" w:hanging="227"/>
    </w:pPr>
    <w:rPr>
      <w:sz w:val="18"/>
    </w:rPr>
  </w:style>
  <w:style w:type="character" w:customStyle="1" w:styleId="FootnoteTextChar">
    <w:name w:val="Footnote Text Char"/>
    <w:basedOn w:val="DefaultParagraphFont"/>
    <w:link w:val="FootnoteText"/>
    <w:rsid w:val="00B34235"/>
    <w:rPr>
      <w:rFonts w:eastAsia="Times New Roman"/>
      <w:sz w:val="18"/>
      <w:lang w:eastAsia="de-DE"/>
    </w:rPr>
  </w:style>
  <w:style w:type="paragraph" w:styleId="Caption">
    <w:name w:val="caption"/>
    <w:basedOn w:val="Normal"/>
    <w:next w:val="Normal"/>
    <w:uiPriority w:val="35"/>
    <w:qFormat/>
    <w:rsid w:val="00B34235"/>
    <w:pPr>
      <w:jc w:val="center"/>
    </w:pPr>
    <w:rPr>
      <w:rFonts w:cs="Miriam"/>
      <w:bCs/>
      <w:sz w:val="16"/>
      <w:szCs w:val="18"/>
      <w:lang w:eastAsia="en-AU"/>
    </w:rPr>
  </w:style>
  <w:style w:type="character" w:styleId="CommentReference">
    <w:name w:val="annotation reference"/>
    <w:rsid w:val="00B34235"/>
    <w:rPr>
      <w:sz w:val="16"/>
      <w:szCs w:val="16"/>
    </w:rPr>
  </w:style>
  <w:style w:type="paragraph" w:styleId="CommentText">
    <w:name w:val="annotation text"/>
    <w:basedOn w:val="Normal"/>
    <w:link w:val="CommentTextChar"/>
    <w:rsid w:val="00B34235"/>
  </w:style>
  <w:style w:type="character" w:customStyle="1" w:styleId="CommentTextChar">
    <w:name w:val="Comment Text Char"/>
    <w:basedOn w:val="DefaultParagraphFont"/>
    <w:link w:val="CommentText"/>
    <w:rsid w:val="00B34235"/>
    <w:rPr>
      <w:rFonts w:eastAsia="Times New Roman"/>
      <w:szCs w:val="24"/>
    </w:rPr>
  </w:style>
  <w:style w:type="paragraph" w:styleId="Bibliography">
    <w:name w:val="Bibliography"/>
    <w:basedOn w:val="Normal"/>
    <w:next w:val="Normal"/>
    <w:uiPriority w:val="37"/>
    <w:unhideWhenUsed/>
    <w:rsid w:val="00B34235"/>
    <w:pPr>
      <w:tabs>
        <w:tab w:val="left" w:pos="384"/>
      </w:tabs>
      <w:ind w:left="384" w:hanging="384"/>
    </w:pPr>
  </w:style>
  <w:style w:type="paragraph" w:styleId="BalloonText">
    <w:name w:val="Balloon Text"/>
    <w:basedOn w:val="Normal"/>
    <w:link w:val="BalloonTextChar"/>
    <w:rsid w:val="00B34235"/>
    <w:rPr>
      <w:rFonts w:ascii="Tahoma" w:hAnsi="Tahoma" w:cs="Tahoma"/>
      <w:sz w:val="16"/>
      <w:szCs w:val="16"/>
    </w:rPr>
  </w:style>
  <w:style w:type="character" w:customStyle="1" w:styleId="BalloonTextChar">
    <w:name w:val="Balloon Text Char"/>
    <w:basedOn w:val="DefaultParagraphFont"/>
    <w:link w:val="BalloonText"/>
    <w:rsid w:val="00B34235"/>
    <w:rPr>
      <w:rFonts w:ascii="Tahoma" w:eastAsia="Times New Roman" w:hAnsi="Tahoma" w:cs="Tahoma"/>
      <w:sz w:val="16"/>
      <w:szCs w:val="16"/>
    </w:rPr>
  </w:style>
  <w:style w:type="paragraph" w:styleId="CommentSubject">
    <w:name w:val="annotation subject"/>
    <w:basedOn w:val="CommentText"/>
    <w:next w:val="CommentText"/>
    <w:link w:val="CommentSubjectChar"/>
    <w:rsid w:val="0045336C"/>
    <w:rPr>
      <w:b/>
      <w:bCs/>
    </w:rPr>
  </w:style>
  <w:style w:type="character" w:customStyle="1" w:styleId="CommentSubjectChar">
    <w:name w:val="Comment Subject Char"/>
    <w:basedOn w:val="CommentTextChar"/>
    <w:link w:val="CommentSubject"/>
    <w:rsid w:val="0045336C"/>
    <w:rPr>
      <w:rFonts w:eastAsia="Times New Roman"/>
      <w:b/>
      <w:bCs/>
      <w:szCs w:val="24"/>
    </w:rPr>
  </w:style>
  <w:style w:type="paragraph" w:styleId="Revision">
    <w:name w:val="Revision"/>
    <w:hidden/>
    <w:uiPriority w:val="99"/>
    <w:semiHidden/>
    <w:rsid w:val="0045336C"/>
    <w:rPr>
      <w:rFonts w:eastAsia="Times New Roman"/>
      <w:sz w:val="18"/>
      <w:szCs w:val="24"/>
    </w:rPr>
  </w:style>
  <w:style w:type="character" w:styleId="EndnoteReference">
    <w:name w:val="endnote reference"/>
    <w:basedOn w:val="DefaultParagraphFont"/>
    <w:rsid w:val="00F25228"/>
    <w:rPr>
      <w:vertAlign w:val="superscript"/>
    </w:rPr>
  </w:style>
  <w:style w:type="character" w:customStyle="1" w:styleId="Heading6Char">
    <w:name w:val="Heading 6 Char"/>
    <w:basedOn w:val="DefaultParagraphFont"/>
    <w:link w:val="Heading6"/>
    <w:rsid w:val="00840A94"/>
    <w:rPr>
      <w:rFonts w:eastAsia="Times New Roman"/>
      <w:lang w:eastAsia="de-DE"/>
    </w:rPr>
  </w:style>
  <w:style w:type="character" w:customStyle="1" w:styleId="Heading7Char">
    <w:name w:val="Heading 7 Char"/>
    <w:basedOn w:val="DefaultParagraphFont"/>
    <w:link w:val="Heading7"/>
    <w:rsid w:val="00840A94"/>
    <w:rPr>
      <w:rFonts w:eastAsia="Times New Roman"/>
      <w:lang w:eastAsia="de-DE"/>
    </w:rPr>
  </w:style>
  <w:style w:type="character" w:customStyle="1" w:styleId="Heading8Char">
    <w:name w:val="Heading 8 Char"/>
    <w:basedOn w:val="DefaultParagraphFont"/>
    <w:link w:val="Heading8"/>
    <w:rsid w:val="00840A94"/>
    <w:rPr>
      <w:rFonts w:eastAsia="Times New Roman"/>
      <w:lang w:eastAsia="de-DE"/>
    </w:rPr>
  </w:style>
  <w:style w:type="character" w:customStyle="1" w:styleId="Heading9Char">
    <w:name w:val="Heading 9 Char"/>
    <w:basedOn w:val="DefaultParagraphFont"/>
    <w:link w:val="Heading9"/>
    <w:rsid w:val="00840A94"/>
    <w:rPr>
      <w:rFonts w:eastAsia="Times New Roman"/>
      <w:lang w:eastAsia="de-DE"/>
    </w:rPr>
  </w:style>
  <w:style w:type="paragraph" w:customStyle="1" w:styleId="abstract0">
    <w:name w:val="abstract"/>
    <w:basedOn w:val="Normal"/>
    <w:rsid w:val="00840A94"/>
    <w:pPr>
      <w:spacing w:before="600" w:after="360" w:line="220" w:lineRule="atLeast"/>
      <w:ind w:left="567" w:right="567" w:firstLine="0"/>
      <w:contextualSpacing/>
    </w:pPr>
    <w:rPr>
      <w:sz w:val="18"/>
    </w:rPr>
  </w:style>
  <w:style w:type="paragraph" w:customStyle="1" w:styleId="address">
    <w:name w:val="address"/>
    <w:basedOn w:val="Normal"/>
    <w:rsid w:val="00840A94"/>
    <w:pPr>
      <w:suppressAutoHyphens/>
      <w:spacing w:after="200" w:line="220" w:lineRule="atLeast"/>
      <w:ind w:firstLine="0"/>
      <w:contextualSpacing/>
      <w:jc w:val="center"/>
    </w:pPr>
    <w:rPr>
      <w:sz w:val="18"/>
    </w:rPr>
  </w:style>
  <w:style w:type="numbering" w:customStyle="1" w:styleId="arabnumitem">
    <w:name w:val="arabnumitem"/>
    <w:basedOn w:val="NoList"/>
    <w:semiHidden/>
    <w:rsid w:val="00840A94"/>
    <w:pPr>
      <w:numPr>
        <w:numId w:val="12"/>
      </w:numPr>
    </w:pPr>
  </w:style>
  <w:style w:type="paragraph" w:customStyle="1" w:styleId="author0">
    <w:name w:val="author"/>
    <w:basedOn w:val="Normal"/>
    <w:next w:val="address"/>
    <w:rsid w:val="00840A94"/>
    <w:pPr>
      <w:suppressAutoHyphens/>
      <w:spacing w:after="200"/>
      <w:ind w:firstLine="0"/>
      <w:jc w:val="center"/>
    </w:pPr>
  </w:style>
  <w:style w:type="paragraph" w:customStyle="1" w:styleId="bulletitem">
    <w:name w:val="bulletitem"/>
    <w:basedOn w:val="Normal"/>
    <w:rsid w:val="00840A94"/>
    <w:pPr>
      <w:numPr>
        <w:numId w:val="17"/>
      </w:numPr>
      <w:spacing w:before="160" w:after="160"/>
      <w:contextualSpacing/>
    </w:pPr>
  </w:style>
  <w:style w:type="paragraph" w:customStyle="1" w:styleId="dashitem">
    <w:name w:val="dashitem"/>
    <w:basedOn w:val="Normal"/>
    <w:rsid w:val="00840A94"/>
    <w:pPr>
      <w:numPr>
        <w:numId w:val="18"/>
      </w:numPr>
      <w:spacing w:before="160" w:after="160"/>
      <w:contextualSpacing/>
    </w:pPr>
  </w:style>
  <w:style w:type="character" w:customStyle="1" w:styleId="e-mail">
    <w:name w:val="e-mail"/>
    <w:basedOn w:val="DefaultParagraphFont"/>
    <w:rsid w:val="00840A94"/>
    <w:rPr>
      <w:rFonts w:ascii="Courier" w:hAnsi="Courier"/>
      <w:noProof/>
      <w:spacing w:val="-6"/>
      <w:lang w:val="en-US"/>
    </w:rPr>
  </w:style>
  <w:style w:type="paragraph" w:customStyle="1" w:styleId="figurecaption0">
    <w:name w:val="figurecaption"/>
    <w:basedOn w:val="Normal"/>
    <w:next w:val="Normal"/>
    <w:rsid w:val="00840A94"/>
    <w:pPr>
      <w:keepLines/>
      <w:spacing w:before="120" w:after="240" w:line="220" w:lineRule="atLeast"/>
      <w:ind w:firstLine="0"/>
      <w:jc w:val="center"/>
    </w:pPr>
    <w:rPr>
      <w:sz w:val="18"/>
    </w:rPr>
  </w:style>
  <w:style w:type="paragraph" w:customStyle="1" w:styleId="p1a">
    <w:name w:val="p1a"/>
    <w:basedOn w:val="Normal"/>
    <w:rsid w:val="00840A94"/>
    <w:pPr>
      <w:ind w:firstLine="0"/>
    </w:pPr>
  </w:style>
  <w:style w:type="paragraph" w:customStyle="1" w:styleId="heading1">
    <w:name w:val="heading1"/>
    <w:basedOn w:val="Heading10"/>
    <w:next w:val="Normal"/>
    <w:rsid w:val="00840A94"/>
    <w:pPr>
      <w:numPr>
        <w:numId w:val="13"/>
      </w:numPr>
      <w:tabs>
        <w:tab w:val="left" w:pos="567"/>
      </w:tabs>
    </w:pPr>
    <w:rPr>
      <w:bCs/>
    </w:rPr>
  </w:style>
  <w:style w:type="paragraph" w:customStyle="1" w:styleId="heading2">
    <w:name w:val="heading2"/>
    <w:basedOn w:val="Heading20"/>
    <w:next w:val="Normal"/>
    <w:rsid w:val="00840A94"/>
    <w:pPr>
      <w:numPr>
        <w:ilvl w:val="1"/>
        <w:numId w:val="13"/>
      </w:numPr>
    </w:pPr>
    <w:rPr>
      <w:bCs/>
      <w:iCs/>
    </w:rPr>
  </w:style>
  <w:style w:type="character" w:customStyle="1" w:styleId="heading30">
    <w:name w:val="heading3"/>
    <w:basedOn w:val="DefaultParagraphFont"/>
    <w:rsid w:val="00840A94"/>
    <w:rPr>
      <w:b/>
    </w:rPr>
  </w:style>
  <w:style w:type="character" w:customStyle="1" w:styleId="heading40">
    <w:name w:val="heading4"/>
    <w:basedOn w:val="DefaultParagraphFont"/>
    <w:rsid w:val="00840A94"/>
    <w:rPr>
      <w:i/>
    </w:rPr>
  </w:style>
  <w:style w:type="numbering" w:customStyle="1" w:styleId="headings">
    <w:name w:val="headings"/>
    <w:basedOn w:val="arabnumitem"/>
    <w:rsid w:val="00840A94"/>
    <w:pPr>
      <w:numPr>
        <w:numId w:val="13"/>
      </w:numPr>
    </w:pPr>
  </w:style>
  <w:style w:type="character" w:styleId="Hyperlink">
    <w:name w:val="Hyperlink"/>
    <w:basedOn w:val="DefaultParagraphFont"/>
    <w:rsid w:val="00840A94"/>
    <w:rPr>
      <w:color w:val="auto"/>
      <w:u w:val="none"/>
    </w:rPr>
  </w:style>
  <w:style w:type="paragraph" w:customStyle="1" w:styleId="image">
    <w:name w:val="image"/>
    <w:basedOn w:val="Normal"/>
    <w:next w:val="Normal"/>
    <w:rsid w:val="00840A94"/>
    <w:pPr>
      <w:spacing w:before="240" w:after="120"/>
      <w:ind w:firstLine="0"/>
      <w:jc w:val="center"/>
    </w:pPr>
  </w:style>
  <w:style w:type="table" w:styleId="TableGrid">
    <w:name w:val="Table Grid"/>
    <w:basedOn w:val="TableNormal"/>
    <w:rsid w:val="00840A94"/>
    <w:pPr>
      <w:overflowPunct w:val="0"/>
      <w:autoSpaceDE w:val="0"/>
      <w:autoSpaceDN w:val="0"/>
      <w:adjustRightInd w:val="0"/>
      <w:spacing w:line="240" w:lineRule="atLeast"/>
      <w:ind w:firstLine="227"/>
      <w:jc w:val="both"/>
      <w:textAlignment w:val="baseline"/>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eywords0">
    <w:name w:val="keywords"/>
    <w:basedOn w:val="abstract0"/>
    <w:next w:val="heading1"/>
    <w:rsid w:val="00840A94"/>
    <w:pPr>
      <w:spacing w:before="220"/>
      <w:contextualSpacing w:val="0"/>
    </w:pPr>
  </w:style>
  <w:style w:type="paragraph" w:customStyle="1" w:styleId="numitem">
    <w:name w:val="numitem"/>
    <w:basedOn w:val="Normal"/>
    <w:rsid w:val="00840A94"/>
    <w:pPr>
      <w:numPr>
        <w:numId w:val="19"/>
      </w:numPr>
      <w:spacing w:before="160" w:after="160"/>
      <w:contextualSpacing/>
    </w:pPr>
  </w:style>
  <w:style w:type="paragraph" w:customStyle="1" w:styleId="programcode">
    <w:name w:val="programcode"/>
    <w:basedOn w:val="Normal"/>
    <w:rsid w:val="00840A94"/>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2DB2"/>
    <w:pPr>
      <w:numPr>
        <w:numId w:val="14"/>
      </w:numPr>
      <w:spacing w:line="220" w:lineRule="atLeast"/>
    </w:pPr>
    <w:rPr>
      <w:sz w:val="18"/>
    </w:rPr>
  </w:style>
  <w:style w:type="numbering" w:customStyle="1" w:styleId="referencelist">
    <w:name w:val="referencelist"/>
    <w:basedOn w:val="NoList"/>
    <w:semiHidden/>
    <w:rsid w:val="00840A94"/>
    <w:pPr>
      <w:numPr>
        <w:numId w:val="14"/>
      </w:numPr>
    </w:pPr>
  </w:style>
  <w:style w:type="paragraph" w:customStyle="1" w:styleId="runninghead-left">
    <w:name w:val="running head - left"/>
    <w:basedOn w:val="Normal"/>
    <w:rsid w:val="00840A94"/>
    <w:pPr>
      <w:ind w:firstLine="0"/>
      <w:jc w:val="left"/>
    </w:pPr>
    <w:rPr>
      <w:sz w:val="18"/>
      <w:szCs w:val="18"/>
    </w:rPr>
  </w:style>
  <w:style w:type="paragraph" w:customStyle="1" w:styleId="runninghead-right">
    <w:name w:val="running head - right"/>
    <w:basedOn w:val="Normal"/>
    <w:rsid w:val="00840A94"/>
    <w:pPr>
      <w:ind w:firstLine="0"/>
      <w:jc w:val="right"/>
    </w:pPr>
    <w:rPr>
      <w:bCs/>
      <w:sz w:val="18"/>
      <w:szCs w:val="18"/>
    </w:rPr>
  </w:style>
  <w:style w:type="character" w:styleId="PageNumber">
    <w:name w:val="page number"/>
    <w:basedOn w:val="DefaultParagraphFont"/>
    <w:rsid w:val="00840A94"/>
    <w:rPr>
      <w:sz w:val="18"/>
    </w:rPr>
  </w:style>
  <w:style w:type="paragraph" w:customStyle="1" w:styleId="title">
    <w:name w:val="title"/>
    <w:basedOn w:val="Normal"/>
    <w:next w:val="author0"/>
    <w:rsid w:val="00840A94"/>
    <w:pPr>
      <w:keepNext/>
      <w:keepLines/>
      <w:suppressAutoHyphens/>
      <w:spacing w:after="480" w:line="360" w:lineRule="atLeast"/>
      <w:ind w:firstLine="0"/>
      <w:jc w:val="center"/>
    </w:pPr>
    <w:rPr>
      <w:b/>
      <w:sz w:val="28"/>
    </w:rPr>
  </w:style>
  <w:style w:type="paragraph" w:customStyle="1" w:styleId="subtitle">
    <w:name w:val="subtitle"/>
    <w:basedOn w:val="title"/>
    <w:next w:val="author0"/>
    <w:rsid w:val="00840A94"/>
    <w:pPr>
      <w:spacing w:before="120" w:line="280" w:lineRule="atLeast"/>
    </w:pPr>
    <w:rPr>
      <w:sz w:val="24"/>
    </w:rPr>
  </w:style>
  <w:style w:type="paragraph" w:customStyle="1" w:styleId="tablecaption">
    <w:name w:val="tablecaption"/>
    <w:basedOn w:val="Normal"/>
    <w:next w:val="Normal"/>
    <w:rsid w:val="00840A94"/>
    <w:pPr>
      <w:keepNext/>
      <w:keepLines/>
      <w:spacing w:before="240" w:after="120" w:line="220" w:lineRule="atLeast"/>
      <w:ind w:firstLine="0"/>
      <w:jc w:val="center"/>
    </w:pPr>
    <w:rPr>
      <w:sz w:val="18"/>
      <w:lang w:val="de-DE"/>
    </w:rPr>
  </w:style>
  <w:style w:type="character" w:customStyle="1" w:styleId="url">
    <w:name w:val="url"/>
    <w:basedOn w:val="DefaultParagraphFont"/>
    <w:rsid w:val="00840A94"/>
    <w:rPr>
      <w:rFonts w:ascii="Courier" w:hAnsi="Courier"/>
      <w:noProof/>
      <w:lang w:val="en-US"/>
    </w:rPr>
  </w:style>
  <w:style w:type="paragraph" w:styleId="Footer">
    <w:name w:val="footer"/>
    <w:basedOn w:val="Normal"/>
    <w:link w:val="FooterChar"/>
    <w:rsid w:val="00840A94"/>
    <w:pPr>
      <w:tabs>
        <w:tab w:val="center" w:pos="4536"/>
        <w:tab w:val="right" w:pos="9072"/>
      </w:tabs>
    </w:pPr>
  </w:style>
  <w:style w:type="character" w:customStyle="1" w:styleId="FooterChar">
    <w:name w:val="Footer Char"/>
    <w:basedOn w:val="DefaultParagraphFont"/>
    <w:link w:val="Footer"/>
    <w:rsid w:val="00840A94"/>
    <w:rPr>
      <w:rFonts w:eastAsia="Times New Roman"/>
      <w:lang w:eastAsia="de-DE"/>
    </w:rPr>
  </w:style>
  <w:style w:type="paragraph" w:styleId="ListBullet">
    <w:name w:val="List Bullet"/>
    <w:basedOn w:val="Normal"/>
    <w:rsid w:val="00840A94"/>
    <w:pPr>
      <w:numPr>
        <w:numId w:val="15"/>
      </w:numPr>
      <w:spacing w:before="120" w:after="120"/>
      <w:contextualSpacing/>
    </w:pPr>
  </w:style>
  <w:style w:type="paragraph" w:styleId="ListNumber">
    <w:name w:val="List Number"/>
    <w:basedOn w:val="Normal"/>
    <w:rsid w:val="00840A94"/>
    <w:pPr>
      <w:numPr>
        <w:numId w:val="16"/>
      </w:numPr>
    </w:pPr>
  </w:style>
  <w:style w:type="numbering" w:customStyle="1" w:styleId="itemization1">
    <w:name w:val="itemization1"/>
    <w:basedOn w:val="NoList"/>
    <w:semiHidden/>
    <w:rsid w:val="00840A94"/>
    <w:pPr>
      <w:numPr>
        <w:numId w:val="17"/>
      </w:numPr>
    </w:pPr>
  </w:style>
  <w:style w:type="numbering" w:customStyle="1" w:styleId="itemization2">
    <w:name w:val="itemization2"/>
    <w:basedOn w:val="NoList"/>
    <w:semiHidden/>
    <w:rsid w:val="00840A94"/>
    <w:pPr>
      <w:numPr>
        <w:numId w:val="18"/>
      </w:numPr>
    </w:pPr>
  </w:style>
  <w:style w:type="paragraph" w:styleId="Header">
    <w:name w:val="header"/>
    <w:basedOn w:val="Normal"/>
    <w:link w:val="HeaderChar"/>
    <w:rsid w:val="00840A94"/>
    <w:pPr>
      <w:tabs>
        <w:tab w:val="center" w:pos="4536"/>
        <w:tab w:val="right" w:pos="9072"/>
      </w:tabs>
      <w:ind w:firstLine="0"/>
    </w:pPr>
    <w:rPr>
      <w:sz w:val="18"/>
    </w:rPr>
  </w:style>
  <w:style w:type="character" w:customStyle="1" w:styleId="HeaderChar">
    <w:name w:val="Header Char"/>
    <w:basedOn w:val="DefaultParagraphFont"/>
    <w:link w:val="Header"/>
    <w:rsid w:val="00840A94"/>
    <w:rPr>
      <w:rFonts w:eastAsia="Times New Roman"/>
      <w:sz w:val="18"/>
      <w:lang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SVN\sdm\trunk\Documents\Papers\ACE2013\svlnproc11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D5F82B-304F-45A0-BCB0-BFBFACA58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svlnproc1104.dot</Template>
  <TotalTime>330</TotalTime>
  <Pages>18</Pages>
  <Words>14620</Words>
  <Characters>83340</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Kohwalter</dc:creator>
  <cp:lastModifiedBy>Kohwalter</cp:lastModifiedBy>
  <cp:revision>41</cp:revision>
  <cp:lastPrinted>2013-03-09T19:11:00Z</cp:lastPrinted>
  <dcterms:created xsi:type="dcterms:W3CDTF">2013-05-02T17:08:00Z</dcterms:created>
  <dcterms:modified xsi:type="dcterms:W3CDTF">2013-05-17T21:45:00Z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id="wGQ7kY7Q"/&gt;&lt;style id="http://www.zotero.org/styles/springer-lecture-notes-in-computer-science" hasBibliography="1" bibliographyStyleHasBeenSet="1"/&gt;&lt;prefs&gt;&lt;pref name="fieldType" value="Field"/&gt;&lt;pr</vt:lpwstr>
  </property>
  <property fmtid="{D5CDD505-2E9C-101B-9397-08002B2CF9AE}" pid="3" name="ZOTERO_PREF_2">
    <vt:lpwstr>ef name="storeReferences" value="true"/&gt;&lt;pref name="automaticJournalAbbreviations" value="false"/&gt;&lt;pref name="noteType" value="0"/&gt;&lt;/prefs&gt;&lt;/data&gt;</vt:lpwstr>
  </property>
</Properties>
</file>