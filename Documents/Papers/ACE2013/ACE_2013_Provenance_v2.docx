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proofErr w:type="gramStart"/>
      <w:r>
        <w:t>“</w:t>
      </w:r>
      <w:commentRangeStart w:id="0"/>
      <w:r w:rsidR="00F3308B">
        <w:t>Bloody Hell!</w:t>
      </w:r>
      <w:proofErr w:type="gramEnd"/>
      <w:r w:rsidR="00F3308B">
        <w:t xml:space="preserve"> Why did this happen</w:t>
      </w:r>
      <w:r>
        <w:t>!</w:t>
      </w:r>
      <w:r w:rsidR="00F3308B">
        <w:t xml:space="preserve">?” </w:t>
      </w:r>
      <w:r w:rsidR="000C7117">
        <w:t>Representing</w:t>
      </w:r>
      <w:commentRangeStart w:id="1"/>
      <w:r w:rsidR="00F3308B">
        <w:t xml:space="preserve"> </w:t>
      </w:r>
      <w:commentRangeEnd w:id="1"/>
      <w:r w:rsidR="00016889">
        <w:rPr>
          <w:rStyle w:val="CommentReference"/>
          <w:b w:val="0"/>
        </w:rPr>
        <w:commentReference w:id="1"/>
      </w:r>
      <w:commentRangeStart w:id="2"/>
      <w:r w:rsidR="00F3308B">
        <w:t>Game Experiences with Provenance</w:t>
      </w:r>
      <w:commentRangeEnd w:id="0"/>
      <w:r w:rsidR="00373A14">
        <w:rPr>
          <w:rStyle w:val="CommentReference"/>
          <w:b w:val="0"/>
        </w:rPr>
        <w:commentReference w:id="0"/>
      </w:r>
      <w:commentRangeEnd w:id="2"/>
      <w:r w:rsidR="009F2D52">
        <w:rPr>
          <w:rStyle w:val="CommentReference"/>
          <w:b w:val="0"/>
        </w:rPr>
        <w:commentReference w:id="2"/>
      </w:r>
    </w:p>
    <w:p w:rsidR="009303D9" w:rsidRPr="00A3643B" w:rsidRDefault="00241D49" w:rsidP="001B2D5E">
      <w:pPr>
        <w:pStyle w:val="author0"/>
        <w:rPr>
          <w:lang w:val="pt-BR"/>
        </w:rPr>
      </w:pPr>
      <w:r w:rsidRPr="00A3643B">
        <w:rPr>
          <w:lang w:val="pt-BR"/>
        </w:rPr>
        <w:t>Troy C. Kohwalter, Esteban G. W. Clua, Leonardo G. P. Murta</w:t>
      </w:r>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r w:rsidRPr="002B54E3">
        <w:rPr>
          <w:lang w:val="pt-BR"/>
        </w:rPr>
        <w:t>Brazil</w:t>
      </w:r>
      <w:proofErr w:type="spell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9"/>
          <w:headerReference w:type="default" r:id="rId10"/>
          <w:footerReference w:type="even" r:id="rId11"/>
          <w:footerReference w:type="default" r:id="rId12"/>
          <w:headerReference w:type="first" r:id="rId13"/>
          <w:footerReference w:type="first" r:id="rId14"/>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 xml:space="preserve">related to </w:t>
      </w:r>
      <w:proofErr w:type="spellStart"/>
      <w:r>
        <w:rPr>
          <w:rFonts w:eastAsia="Calibri"/>
        </w:rPr>
        <w:t>gameplay</w:t>
      </w:r>
      <w:proofErr w:type="spellEnd"/>
      <w:r>
        <w:rPr>
          <w:rFonts w:eastAsia="Calibri"/>
        </w:rPr>
        <w:t>,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w:t>
      </w:r>
      <w:r w:rsidR="000E3B78">
        <w:rPr>
          <w:rFonts w:eastAsia="Calibri"/>
        </w:rPr>
        <w:t>m</w:t>
      </w:r>
      <w:r w:rsidR="000E3B78">
        <w:rPr>
          <w:rFonts w:eastAsia="Calibri"/>
        </w:rPr>
        <w:t>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w:t>
      </w:r>
      <w:r w:rsidR="00766B90">
        <w:rPr>
          <w:rFonts w:eastAsia="Calibri"/>
        </w:rPr>
        <w:t>s</w:t>
      </w:r>
      <w:r w:rsidR="00766B90">
        <w:rPr>
          <w:rFonts w:eastAsia="Calibri"/>
        </w:rPr>
        <w:t>e</w:t>
      </w:r>
      <w:r w:rsidR="00766B90">
        <w:rPr>
          <w:rFonts w:eastAsia="Calibri"/>
        </w:rPr>
        <w:t>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rsidR="00B34235" w:rsidRPr="00975E62" w:rsidRDefault="00A41C8B" w:rsidP="00A41C8B">
      <w:pPr>
        <w:pStyle w:val="keywords0"/>
      </w:pPr>
      <w:r>
        <w:rPr>
          <w:rFonts w:eastAsia="Calibri"/>
          <w:b/>
        </w:rPr>
        <w:t>Keywords.</w:t>
      </w:r>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r w:rsidRPr="0096178A">
        <w:t>gameplay</w:t>
      </w:r>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del w:id="3" w:author="Kohwalter" w:date="2013-05-29T20:09:00Z">
        <w:r w:rsidRPr="0096178A" w:rsidDel="0051365B">
          <w:delText xml:space="preserve">Without </w:delText>
        </w:r>
        <w:r w:rsidDel="0051365B">
          <w:delText>this</w:delText>
        </w:r>
      </w:del>
      <w:ins w:id="4" w:author="Kohwalter" w:date="2013-05-29T20:09:00Z">
        <w:r w:rsidR="00C73272">
          <w:t>Besides that, w</w:t>
        </w:r>
        <w:r w:rsidR="0051365B">
          <w:t>it</w:t>
        </w:r>
      </w:ins>
      <w:ins w:id="5" w:author="Kohwalter" w:date="2013-05-29T20:20:00Z">
        <w:r w:rsidR="00C73272">
          <w:t>h</w:t>
        </w:r>
      </w:ins>
      <w:ins w:id="6" w:author="Kohwalter" w:date="2013-05-29T20:09:00Z">
        <w:r w:rsidR="0051365B">
          <w:t>out any formalized process, this</w:t>
        </w:r>
      </w:ins>
      <w:r>
        <w:t xml:space="preserve"> type of analysis</w:t>
      </w:r>
      <w:ins w:id="7" w:author="Kohwalter" w:date="2013-05-29T20:10:00Z">
        <w:r w:rsidR="0051365B">
          <w:t xml:space="preserve"> may be subjective and depending on the game</w:t>
        </w:r>
      </w:ins>
      <w:r w:rsidRPr="0096178A">
        <w:t xml:space="preserve">, </w:t>
      </w:r>
      <w:r w:rsidR="0038158F">
        <w:t>it</w:t>
      </w:r>
      <w:r w:rsidRPr="0096178A">
        <w:t xml:space="preserve"> would be required to play </w:t>
      </w:r>
      <w:del w:id="8" w:author="Kohwalter" w:date="2013-05-29T20:10:00Z">
        <w:r w:rsidRPr="0096178A" w:rsidDel="0051365B">
          <w:delText>the game</w:delText>
        </w:r>
      </w:del>
      <w:ins w:id="9" w:author="Kohwalter" w:date="2013-05-29T20:10:00Z">
        <w:r w:rsidR="0051365B">
          <w:t>it</w:t>
        </w:r>
      </w:ins>
      <w:r w:rsidRPr="0096178A">
        <w:t xml:space="preserve"> again and make </w:t>
      </w:r>
      <w:r w:rsidR="0038158F">
        <w:t>same</w:t>
      </w:r>
      <w:r w:rsidRPr="0096178A">
        <w:t xml:space="preserve"> decisions to intuitively guess which ones were </w:t>
      </w:r>
      <w:r w:rsidR="0038158F">
        <w:t>responsible for generating the problem</w:t>
      </w:r>
      <w:r w:rsidRPr="0096178A">
        <w:t xml:space="preserve"> depending on the game dynamics and its co</w:t>
      </w:r>
      <w:r w:rsidRPr="0096178A">
        <w:t>m</w:t>
      </w:r>
      <w:r w:rsidRPr="0096178A">
        <w:t>plexity</w:t>
      </w:r>
      <w:ins w:id="10" w:author="Kohwalter" w:date="2013-05-29T20:40:00Z">
        <w:r w:rsidR="00A727FF">
          <w:t>. Thus</w:t>
        </w:r>
      </w:ins>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w:t>
      </w:r>
      <w:r>
        <w:t>x</w:t>
      </w:r>
      <w:r>
        <w:t>amining the game flow allows the identification of good and bad attitudes made by the player. This knowledge can be used in future game sessions to avoid making the same mistakes or even to adjust gameplay features.</w:t>
      </w:r>
    </w:p>
    <w:p w:rsidR="006A70A8" w:rsidRDefault="00A80B2E" w:rsidP="006A70A8">
      <w:r>
        <w:t>The</w:t>
      </w:r>
      <w:r w:rsidR="006A70A8">
        <w:t xml:space="preserve"> analysis process for detecting gameplay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241D49">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241D49">
        <w:fldChar w:fldCharType="separate"/>
      </w:r>
      <w:r w:rsidR="00241AB3" w:rsidRPr="009E6A19">
        <w:t>[1]</w:t>
      </w:r>
      <w:r w:rsidR="00241D49">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who were recruited to play the game in an 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important issues in the game. However, developers have little control over the beta testers’ gameplay experience or the env</w:t>
      </w:r>
      <w:r w:rsidR="009E6A19">
        <w:t>i</w:t>
      </w:r>
      <w:r w:rsidR="009E6A19">
        <w:t xml:space="preserve">ronment due to the fact that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The provenance analysis is done by processing the collec</w:t>
      </w:r>
      <w:r w:rsidRPr="003A6B92">
        <w:t>t</w:t>
      </w:r>
      <w:r w:rsidRPr="003A6B92">
        <w:t xml:space="preserve">ed gameplay data and generating a provenance graph, </w:t>
      </w:r>
      <w:r>
        <w:t>which relate</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analyze the tester’s feedback report and the gameplay data from the game session.</w:t>
      </w:r>
    </w:p>
    <w:p w:rsidR="00666BA7" w:rsidRPr="003A6B92" w:rsidRDefault="00666BA7" w:rsidP="005614AE">
      <w:r w:rsidRPr="003A6B92">
        <w:t xml:space="preserve">In </w:t>
      </w:r>
      <w:r>
        <w:t>our</w:t>
      </w:r>
      <w:r w:rsidRPr="003A6B92">
        <w:t xml:space="preserve"> previous work </w:t>
      </w:r>
      <w:r w:rsidR="00241D49"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41D49" w:rsidRPr="003A6B92">
        <w:fldChar w:fldCharType="separate"/>
      </w:r>
      <w:r w:rsidR="009E6A19" w:rsidRPr="009E6A19">
        <w:t>[2]</w:t>
      </w:r>
      <w:r w:rsidR="00241D49" w:rsidRPr="003A6B92">
        <w:fldChar w:fldCharType="end"/>
      </w:r>
      <w:r w:rsidRPr="003A6B92">
        <w:t xml:space="preserve">, </w:t>
      </w:r>
      <w:r>
        <w:t>we</w:t>
      </w:r>
      <w:r w:rsidRPr="003A6B92">
        <w:t xml:space="preserve"> introduced the usage of digital provenance </w:t>
      </w:r>
      <w:r w:rsidR="00241D49"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241D49" w:rsidRPr="003A6B92">
        <w:fldChar w:fldCharType="separate"/>
      </w:r>
      <w:r w:rsidR="009E6A19" w:rsidRPr="009E6A19">
        <w:t>[3]</w:t>
      </w:r>
      <w:r w:rsidR="00241D49"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ever, while in the previous work we introduced the provenance gathering, this work introduces the</w:t>
      </w:r>
      <w:r w:rsidRPr="003A6B92">
        <w:t xml:space="preserve"> provenance</w:t>
      </w:r>
      <w:r>
        <w:t xml:space="preserve"> graph</w:t>
      </w:r>
      <w:r w:rsidRPr="003A6B92">
        <w:t xml:space="preserve"> </w:t>
      </w:r>
      <w:r>
        <w:t xml:space="preserve">construction </w:t>
      </w:r>
      <w:r w:rsidR="0038158F">
        <w:t>to be used during analysis</w:t>
      </w:r>
      <w:r w:rsidRPr="003A6B92">
        <w:t xml:space="preserve">. </w:t>
      </w:r>
      <w:r w:rsidR="005614AE">
        <w:t xml:space="preserve">Even though </w:t>
      </w:r>
      <w:r>
        <w:t xml:space="preserve">the </w:t>
      </w:r>
      <w:r w:rsidR="00C904C9">
        <w:t xml:space="preserve">example </w:t>
      </w:r>
      <w:r>
        <w:t xml:space="preserve">of </w:t>
      </w:r>
      <w:r w:rsidR="00C904C9">
        <w:t xml:space="preserve">usage for </w:t>
      </w:r>
      <w:r>
        <w:t xml:space="preserve">provenance </w:t>
      </w:r>
      <w:r w:rsidR="005614AE">
        <w:t xml:space="preserve">used </w:t>
      </w:r>
      <w:r>
        <w:t xml:space="preserve">in this paper is over a serious game, we believe that the concepts discussed in this paper are applicable to </w:t>
      </w:r>
      <w:r w:rsidR="00241AB3">
        <w:t xml:space="preserve">any </w:t>
      </w:r>
      <w:r>
        <w:t xml:space="preserve">kinds of games and useful to support advanced analysis, such as gameplay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241D49">
        <w:fldChar w:fldCharType="begin"/>
      </w:r>
      <w:r>
        <w:instrText xml:space="preserve"> REF _Ref350269111 \r \h </w:instrText>
      </w:r>
      <w:r w:rsidR="00241D49">
        <w:fldChar w:fldCharType="separate"/>
      </w:r>
      <w:r w:rsidR="00894EB4">
        <w:t>2</w:t>
      </w:r>
      <w:r w:rsidR="00241D49">
        <w:fldChar w:fldCharType="end"/>
      </w:r>
      <w:r>
        <w:t xml:space="preserve"> </w:t>
      </w:r>
      <w:r w:rsidRPr="00975E62">
        <w:t xml:space="preserve">provides related work in the area of game flow analysis. Section </w:t>
      </w:r>
      <w:r w:rsidR="00241D49">
        <w:fldChar w:fldCharType="begin"/>
      </w:r>
      <w:r>
        <w:instrText xml:space="preserve"> REF _Ref350269125 \r \h </w:instrText>
      </w:r>
      <w:r w:rsidR="00241D49">
        <w:fldChar w:fldCharType="separate"/>
      </w:r>
      <w:r w:rsidR="00894EB4">
        <w:t>3</w:t>
      </w:r>
      <w:r w:rsidR="00241D49">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241D49">
        <w:fldChar w:fldCharType="begin"/>
      </w:r>
      <w:r w:rsidR="00266942">
        <w:instrText xml:space="preserve"> REF _Ref350608012 \r \h </w:instrText>
      </w:r>
      <w:r w:rsidR="00241D49">
        <w:fldChar w:fldCharType="separate"/>
      </w:r>
      <w:r w:rsidR="00894EB4">
        <w:t>4</w:t>
      </w:r>
      <w:r w:rsidR="00241D49">
        <w:fldChar w:fldCharType="end"/>
      </w:r>
      <w:r>
        <w:t xml:space="preserve"> introduces our framework for provenance gathering</w:t>
      </w:r>
      <w:r w:rsidRPr="00975E62">
        <w:t xml:space="preserve">. Section </w:t>
      </w:r>
      <w:r w:rsidR="00241D49">
        <w:fldChar w:fldCharType="begin"/>
      </w:r>
      <w:r>
        <w:instrText xml:space="preserve"> REF _Ref350269138 \r \h </w:instrText>
      </w:r>
      <w:r w:rsidR="00241D49">
        <w:fldChar w:fldCharType="separate"/>
      </w:r>
      <w:r w:rsidR="00894EB4">
        <w:t>5</w:t>
      </w:r>
      <w:r w:rsidR="00241D49">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241D49">
        <w:fldChar w:fldCharType="begin"/>
      </w:r>
      <w:r w:rsidR="00BA4CB1">
        <w:instrText xml:space="preserve"> REF _Ref350607599 \r \h </w:instrText>
      </w:r>
      <w:r w:rsidR="00241D49">
        <w:fldChar w:fldCharType="separate"/>
      </w:r>
      <w:r w:rsidR="00894EB4">
        <w:t>6</w:t>
      </w:r>
      <w:r w:rsidR="00241D49">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fldSimple w:instr=" REF _Ref341897928 \r \h  \* MERGEFORMAT ">
        <w:r w:rsidR="00894EB4">
          <w:t>7</w:t>
        </w:r>
      </w:fldSimple>
      <w:r w:rsidRPr="00975E62">
        <w:t xml:space="preserve"> presents the conclusions of this work and points out some future work.</w:t>
      </w:r>
    </w:p>
    <w:p w:rsidR="00B34235" w:rsidRPr="00596186" w:rsidRDefault="00B34235" w:rsidP="001B2D5E">
      <w:pPr>
        <w:pStyle w:val="heading1"/>
        <w:rPr>
          <w:sz w:val="24"/>
        </w:rPr>
      </w:pPr>
      <w:bookmarkStart w:id="11" w:name="_Ref350269111"/>
      <w:r w:rsidRPr="00596186">
        <w:rPr>
          <w:sz w:val="24"/>
        </w:rPr>
        <w:t>Related Work</w:t>
      </w:r>
      <w:bookmarkEnd w:id="11"/>
    </w:p>
    <w:p w:rsidR="00B34235" w:rsidRPr="001B2D5E" w:rsidRDefault="001E0B08" w:rsidP="00A41C8B">
      <w:r w:rsidRPr="001B2D5E">
        <w:t xml:space="preserve">In the digital game domain, </w:t>
      </w:r>
      <w:r w:rsidR="00B34235" w:rsidRPr="001B2D5E">
        <w:t xml:space="preserve">Warren </w:t>
      </w:r>
      <w:r w:rsidR="00241D49"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241D49" w:rsidRPr="001B2D5E">
        <w:fldChar w:fldCharType="separate"/>
      </w:r>
      <w:r w:rsidR="009E6A19" w:rsidRPr="009E6A19">
        <w:t>[4]</w:t>
      </w:r>
      <w:r w:rsidR="00241D49"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241D49"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241D49" w:rsidRPr="001B2D5E">
        <w:fldChar w:fldCharType="separate"/>
      </w:r>
      <w:r w:rsidR="009E6A19" w:rsidRPr="009E6A19">
        <w:t>[5]</w:t>
      </w:r>
      <w:r w:rsidR="00241D49" w:rsidRPr="001B2D5E">
        <w:fldChar w:fldCharType="end"/>
      </w:r>
      <w:r w:rsidR="00B34235" w:rsidRPr="001B2D5E">
        <w:t xml:space="preserve"> presents a more formal approach based on metrics collected </w:t>
      </w:r>
      <w:r w:rsidR="00B34235" w:rsidRPr="001B2D5E">
        <w:lastRenderedPageBreak/>
        <w:t xml:space="preserve">during the game session, creating a gameplay log to identify events caused by player choices. </w:t>
      </w:r>
      <w:proofErr w:type="spellStart"/>
      <w:r w:rsidR="00B34235" w:rsidRPr="009D04F9">
        <w:rPr>
          <w:i/>
        </w:rPr>
        <w:t>Playtracer</w:t>
      </w:r>
      <w:proofErr w:type="spellEnd"/>
      <w:r w:rsidR="00B34235" w:rsidRPr="001B2D5E">
        <w:t xml:space="preserve"> </w:t>
      </w:r>
      <w:r w:rsidR="00241D49"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241D49" w:rsidRPr="001B2D5E">
        <w:fldChar w:fldCharType="separate"/>
      </w:r>
      <w:r w:rsidR="009E6A19" w:rsidRPr="009E6A19">
        <w:t>[6]</w:t>
      </w:r>
      <w:r w:rsidR="00241D49" w:rsidRPr="001B2D5E">
        <w:fldChar w:fldCharType="end"/>
      </w:r>
      <w:r w:rsidR="004A5B2B">
        <w:t xml:space="preserve"> proposes </w:t>
      </w:r>
      <w:r w:rsidR="00B34235" w:rsidRPr="001B2D5E">
        <w:t xml:space="preserve">to visually analyze play steps, providing detailed visual representation of the actions taken by the player through the game. </w:t>
      </w:r>
    </w:p>
    <w:p w:rsidR="00B34235" w:rsidRPr="001B2D5E" w:rsidRDefault="00B34235" w:rsidP="00A41C8B">
      <w:del w:id="12" w:author="Kohwalter" w:date="2013-05-29T20:21:00Z">
        <w:r w:rsidRPr="001B2D5E" w:rsidDel="00C73272">
          <w:delText xml:space="preserve">Besides </w:delText>
        </w:r>
        <w:r w:rsidR="00241D49" w:rsidRPr="001B2D5E" w:rsidDel="00C73272">
          <w:fldChar w:fldCharType="begin"/>
        </w:r>
        <w:r w:rsidR="009E6A19" w:rsidDel="00C73272">
          <w:del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delInstrText>
        </w:r>
        <w:r w:rsidR="00241D49" w:rsidRPr="001B2D5E" w:rsidDel="00C73272">
          <w:fldChar w:fldCharType="separate"/>
        </w:r>
        <w:r w:rsidR="009E6A19" w:rsidRPr="009E6A19" w:rsidDel="00C73272">
          <w:delText>[4]</w:delText>
        </w:r>
        <w:r w:rsidR="00241D49" w:rsidRPr="001B2D5E" w:rsidDel="00C73272">
          <w:fldChar w:fldCharType="end"/>
        </w:r>
        <w:r w:rsidRPr="001B2D5E" w:rsidDel="00C73272">
          <w:delText xml:space="preserve">, </w:delText>
        </w:r>
        <w:commentRangeStart w:id="13"/>
        <w:r w:rsidRPr="001B2D5E" w:rsidDel="00C73272">
          <w:delText xml:space="preserve">which is superficially described in a blog, </w:delText>
        </w:r>
        <w:commentRangeEnd w:id="13"/>
        <w:r w:rsidR="004A5B2B" w:rsidDel="00C73272">
          <w:rPr>
            <w:rStyle w:val="CommentReference"/>
          </w:rPr>
          <w:commentReference w:id="13"/>
        </w:r>
        <w:r w:rsidRPr="001B2D5E" w:rsidDel="00C73272">
          <w:delText>the other two</w:delText>
        </w:r>
      </w:del>
      <w:ins w:id="14" w:author="Kohwalter" w:date="2013-05-29T20:21:00Z">
        <w:r w:rsidR="00C73272">
          <w:t>These three</w:t>
        </w:r>
      </w:ins>
      <w:r w:rsidRPr="001B2D5E">
        <w:t xml:space="preserve"> methods 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241D49"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241D49" w:rsidRPr="001B2D5E">
        <w:fldChar w:fldCharType="separate"/>
      </w:r>
      <w:r w:rsidR="00461264" w:rsidRPr="009F2D52">
        <w:t>[5]</w:t>
      </w:r>
      <w:r w:rsidR="00241D49" w:rsidRPr="001B2D5E">
        <w:fldChar w:fldCharType="end"/>
      </w:r>
      <w:r w:rsidR="00461264" w:rsidRPr="009F2D52">
        <w:t xml:space="preserve"> pr</w:t>
      </w:r>
      <w:r w:rsidR="00461264" w:rsidRPr="009F2D52">
        <w:t>e</w:t>
      </w:r>
      <w:r w:rsidR="00461264" w:rsidRPr="009F2D52">
        <w:t>sents a template for analysis, acting as guidelines</w:t>
      </w:r>
      <w:r w:rsidR="00323052" w:rsidRPr="009F2D52">
        <w:t xml:space="preserve"> to how the analysis should be done. </w:t>
      </w:r>
      <w:r w:rsidR="00323052">
        <w:t xml:space="preserve">Meanwhile, the </w:t>
      </w:r>
      <w:proofErr w:type="spellStart"/>
      <w:r w:rsidR="00323052" w:rsidRPr="009D04F9">
        <w:rPr>
          <w:i/>
        </w:rPr>
        <w:t>Playtracer</w:t>
      </w:r>
      <w:proofErr w:type="spellEnd"/>
      <w:r w:rsidR="00323052" w:rsidRPr="001B2D5E">
        <w:t xml:space="preserve"> </w:t>
      </w:r>
      <w:r w:rsidR="00241D49"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241D49" w:rsidRPr="001B2D5E">
        <w:fldChar w:fldCharType="separate"/>
      </w:r>
      <w:r w:rsidR="00323052" w:rsidRPr="009E6A19">
        <w:t>[6]</w:t>
      </w:r>
      <w:r w:rsidR="00241D49" w:rsidRPr="001B2D5E">
        <w:fldChar w:fldCharType="end"/>
      </w:r>
      <w:r w:rsidR="00323052">
        <w:t xml:space="preserve"> is more interested in identifying player’s strategies by visually analyzing play traces instead of using queries.</w:t>
      </w:r>
    </w:p>
    <w:p w:rsidR="00B34235" w:rsidRDefault="00B34235" w:rsidP="00A41C8B">
      <w:pPr>
        <w:rPr>
          <w:ins w:id="15" w:author="Kohwalter" w:date="2013-05-29T22:15:00Z"/>
        </w:rPr>
      </w:pPr>
      <w:r w:rsidRPr="001B2D5E">
        <w:t xml:space="preserve">Another method that analyzes a story in the field of interactive storytelling </w:t>
      </w:r>
      <w:r w:rsidR="00241D49"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241D49" w:rsidRPr="001B2D5E">
        <w:fldChar w:fldCharType="separate"/>
      </w:r>
      <w:r w:rsidR="009E6A19" w:rsidRPr="009E6A19">
        <w:t>[7]</w:t>
      </w:r>
      <w:r w:rsidR="00241D49" w:rsidRPr="001B2D5E">
        <w:fldChar w:fldCharType="end"/>
      </w:r>
      <w:r w:rsidRPr="001B2D5E">
        <w:t xml:space="preserve"> was presented in </w:t>
      </w:r>
      <w:r w:rsidR="00241D49"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241D49" w:rsidRPr="001B2D5E">
        <w:fldChar w:fldCharType="separate"/>
      </w:r>
      <w:r w:rsidR="009E6A19" w:rsidRPr="009E6A19">
        <w:t>[8]</w:t>
      </w:r>
      <w:r w:rsidR="00241D49" w:rsidRPr="001B2D5E">
        <w:fldChar w:fldCharType="end"/>
      </w:r>
      <w:r w:rsidRPr="001B2D5E">
        <w:t xml:space="preserve">. This method organize the story using PNF networks </w:t>
      </w:r>
      <w:r w:rsidR="00241D49"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241D49" w:rsidRPr="001B2D5E">
        <w:fldChar w:fldCharType="separate"/>
      </w:r>
      <w:r w:rsidR="009E6A19" w:rsidRPr="009E6A19">
        <w:t>[9]</w:t>
      </w:r>
      <w:r w:rsidR="00241D49" w:rsidRPr="001B2D5E">
        <w:fldChar w:fldCharType="end"/>
      </w:r>
      <w:r w:rsidRPr="001B2D5E">
        <w:t>, representing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negative reinforcements.</w:t>
      </w:r>
    </w:p>
    <w:p w:rsidR="00F11AC0" w:rsidRPr="001B2D5E" w:rsidRDefault="00F11AC0" w:rsidP="00A41C8B">
      <w:ins w:id="16" w:author="Kohwalter" w:date="2013-05-29T22:15:00Z">
        <w:r>
          <w:t xml:space="preserve">Lastly, there is </w:t>
        </w:r>
      </w:ins>
      <w:ins w:id="17" w:author="Kohwalter" w:date="2013-05-29T22:19:00Z">
        <w:r w:rsidRPr="00F11AC0">
          <w:rPr>
            <w:i/>
          </w:rPr>
          <w:t>Game Analytics</w:t>
        </w:r>
      </w:ins>
      <w:ins w:id="18" w:author="Kohwalter" w:date="2013-05-29T22:21:00Z">
        <w:r>
          <w:rPr>
            <w:i/>
          </w:rPr>
          <w:t xml:space="preserve"> </w:t>
        </w:r>
      </w:ins>
      <w:ins w:id="19" w:author="Kohwalter" w:date="2013-05-29T22:20:00Z">
        <w:r w:rsidR="00241D49">
          <w:rPr>
            <w:i/>
          </w:rPr>
          <w:fldChar w:fldCharType="begin"/>
        </w:r>
      </w:ins>
      <w:ins w:id="20" w:author="Kohwalter" w:date="2013-05-29T22:23:00Z">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ins>
      <w:r w:rsidR="00241D49">
        <w:rPr>
          <w:i/>
        </w:rPr>
        <w:fldChar w:fldCharType="separate"/>
      </w:r>
      <w:ins w:id="21" w:author="Kohwalter" w:date="2013-05-29T22:20:00Z">
        <w:r w:rsidRPr="00F11AC0">
          <w:t>[10]</w:t>
        </w:r>
        <w:r w:rsidR="00241D49">
          <w:rPr>
            <w:i/>
          </w:rPr>
          <w:fldChar w:fldCharType="end"/>
        </w:r>
      </w:ins>
      <w:ins w:id="22" w:author="Kohwalter" w:date="2013-05-29T22:15:00Z">
        <w:r w:rsidRPr="00F11AC0">
          <w:rPr>
            <w:i/>
          </w:rPr>
          <w:t xml:space="preserve"> </w:t>
        </w:r>
        <w:r>
          <w:t xml:space="preserve">from </w:t>
        </w:r>
      </w:ins>
      <w:ins w:id="23" w:author="Kohwalter" w:date="2013-05-29T22:20:00Z">
        <w:r>
          <w:t>U</w:t>
        </w:r>
      </w:ins>
      <w:ins w:id="24" w:author="Kohwalter" w:date="2013-05-29T22:15:00Z">
        <w:r>
          <w:t>nity3D</w:t>
        </w:r>
      </w:ins>
      <w:ins w:id="25" w:author="Kohwalter" w:date="2013-05-29T22:21:00Z">
        <w:r>
          <w:t xml:space="preserve"> </w:t>
        </w:r>
        <w:r w:rsidR="00241D49">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ins>
      <w:r w:rsidR="00241D49">
        <w:fldChar w:fldCharType="separate"/>
      </w:r>
      <w:ins w:id="26" w:author="Kohwalter" w:date="2013-05-29T22:21:00Z">
        <w:r w:rsidRPr="00F11AC0">
          <w:t>[11]</w:t>
        </w:r>
        <w:r w:rsidR="00241D49">
          <w:fldChar w:fldCharType="end"/>
        </w:r>
      </w:ins>
      <w:ins w:id="27" w:author="Kohwalter" w:date="2013-05-29T22:15:00Z">
        <w:r>
          <w:t xml:space="preserve">, which allows </w:t>
        </w:r>
      </w:ins>
      <w:ins w:id="28" w:author="Kohwalter" w:date="2013-05-29T22:17:00Z">
        <w:r>
          <w:t>visualizing</w:t>
        </w:r>
      </w:ins>
      <w:ins w:id="29" w:author="Kohwalter" w:date="2013-05-29T22:15:00Z">
        <w:r>
          <w:t xml:space="preserve"> game data as </w:t>
        </w:r>
      </w:ins>
      <w:ins w:id="30" w:author="Kohwalter" w:date="2013-05-29T22:16:00Z">
        <w:r>
          <w:t xml:space="preserve">heat maps directly on the scene. This identifies bottlenecks and </w:t>
        </w:r>
      </w:ins>
      <w:ins w:id="31" w:author="Kohwalter" w:date="2013-05-29T22:17:00Z">
        <w:r>
          <w:t>hotspots, underused, and overused areas of the game. It also measures the game retention rate</w:t>
        </w:r>
      </w:ins>
      <w:ins w:id="32" w:author="Kohwalter" w:date="2013-05-29T22:18:00Z">
        <w:r>
          <w:t>, where players are stopping playing, and</w:t>
        </w:r>
      </w:ins>
      <w:ins w:id="33" w:author="Kohwalter" w:date="2013-05-29T22:19:00Z">
        <w:r>
          <w:t xml:space="preserve"> how the game progression develops</w:t>
        </w:r>
      </w:ins>
      <w:ins w:id="34" w:author="Kohwalter" w:date="2013-05-29T22:18:00Z">
        <w:r>
          <w:t>.</w:t>
        </w:r>
      </w:ins>
    </w:p>
    <w:p w:rsidR="00B34235" w:rsidRPr="00596186" w:rsidRDefault="00B34235" w:rsidP="00596186">
      <w:pPr>
        <w:pStyle w:val="heading1"/>
        <w:rPr>
          <w:sz w:val="24"/>
        </w:rPr>
      </w:pPr>
      <w:bookmarkStart w:id="35" w:name="_Ref350269125"/>
      <w:r w:rsidRPr="00596186">
        <w:rPr>
          <w:sz w:val="24"/>
        </w:rPr>
        <w:t>Provenance</w:t>
      </w:r>
      <w:bookmarkEnd w:id="35"/>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241D49">
        <w:fldChar w:fldCharType="begin"/>
      </w:r>
      <w:r w:rsidR="00F11AC0">
        <w:instrText xml:space="preserve"> ADDIN ZOTERO_ITEM CSL_CITATION {"citationID":"2q6quls357","properties":{"formattedCitation":"[12]","plainCitation":"[12]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241D49">
        <w:fldChar w:fldCharType="separate"/>
      </w:r>
      <w:r w:rsidR="00F11AC0" w:rsidRPr="00F11AC0">
        <w:t>[12]</w:t>
      </w:r>
      <w:r w:rsidR="00241D49">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241D49" w:rsidRPr="001B2D5E">
        <w:fldChar w:fldCharType="begin"/>
      </w:r>
      <w:r w:rsidR="00F11AC0">
        <w:instrText xml:space="preserve"> ADDIN ZOTERO_ITEM CSL_CITATION {"citationID":"riTykUD2","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241D49" w:rsidRPr="001B2D5E">
        <w:fldChar w:fldCharType="separate"/>
      </w:r>
      <w:r w:rsidR="00F11AC0" w:rsidRPr="00F11AC0">
        <w:t>[13]</w:t>
      </w:r>
      <w:r w:rsidR="00241D49"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241D49">
        <w:fldChar w:fldCharType="begin"/>
      </w:r>
      <w:r w:rsidR="00F11AC0">
        <w:instrText xml:space="preserve"> ADDIN ZOTERO_ITEM CSL_CITATION {"citationID":"1ofrb7aj33","properties":{"formattedCitation":"[14]","plainCitation":"[14]"},"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241D49">
        <w:fldChar w:fldCharType="separate"/>
      </w:r>
      <w:r w:rsidR="00F11AC0" w:rsidRPr="00F11AC0">
        <w:t>[14]</w:t>
      </w:r>
      <w:r w:rsidR="00241D49">
        <w:fldChar w:fldCharType="end"/>
      </w:r>
      <w:r w:rsidRPr="001B2D5E">
        <w:t>, which is a collocated event of IPAW. Recently, another provenance model was d</w:t>
      </w:r>
      <w:r w:rsidRPr="001B2D5E">
        <w:t>e</w:t>
      </w:r>
      <w:r w:rsidRPr="001B2D5E">
        <w:t xml:space="preserve">veloped, named PROV </w:t>
      </w:r>
      <w:r w:rsidR="00241D49" w:rsidRPr="001B2D5E">
        <w:fldChar w:fldCharType="begin"/>
      </w:r>
      <w:r w:rsidR="00F11AC0">
        <w:instrText xml:space="preserve"> ADDIN ZOTERO_ITEM CSL_CITATION {"citationID":"pB4M6q5L","properties":{"formattedCitation":"[15]","plainCitation":"[15]"},"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241D49" w:rsidRPr="001B2D5E">
        <w:fldChar w:fldCharType="separate"/>
      </w:r>
      <w:r w:rsidR="00F11AC0" w:rsidRPr="00F11AC0">
        <w:t>[15]</w:t>
      </w:r>
      <w:r w:rsidR="00241D49" w:rsidRPr="001B2D5E">
        <w:fldChar w:fldCharType="end"/>
      </w:r>
      <w:r w:rsidRPr="001B2D5E">
        <w:t xml:space="preserve">, which can be viewed as a continuation of the OPM. </w:t>
      </w:r>
      <w:commentRangeStart w:id="36"/>
      <w:commentRangeStart w:id="37"/>
      <w:r w:rsidRPr="001B2D5E">
        <w:t>Both models aim at bringing provenance concepts to digital data.</w:t>
      </w:r>
      <w:commentRangeEnd w:id="36"/>
      <w:r w:rsidR="00E82CB1">
        <w:rPr>
          <w:rStyle w:val="CommentReference"/>
        </w:rPr>
        <w:commentReference w:id="36"/>
      </w:r>
      <w:commentRangeEnd w:id="37"/>
      <w:r w:rsidR="0000576F">
        <w:rPr>
          <w:rStyle w:val="CommentReference"/>
        </w:rPr>
        <w:commentReference w:id="37"/>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241D49" w:rsidRPr="00A41C8B">
        <w:fldChar w:fldCharType="begin"/>
      </w:r>
      <w:r w:rsidR="00F11AC0">
        <w:instrText xml:space="preserve"> ADDIN ZOTERO_ITEM CSL_CITATION {"citationID":"bMe3vmIt","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241D49" w:rsidRPr="00A41C8B">
        <w:fldChar w:fldCharType="separate"/>
      </w:r>
      <w:r w:rsidR="00F11AC0" w:rsidRPr="00F11AC0">
        <w:t>[13]</w:t>
      </w:r>
      <w:r w:rsidR="00241D49"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physical or digital objects </w:t>
      </w:r>
      <w:r w:rsidR="004A5B2B">
        <w:t xml:space="preserve">such as </w:t>
      </w:r>
      <w:r w:rsidR="00FC70DE">
        <w:t xml:space="preserve">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rsidR="009E5173" w:rsidRPr="001B2D5E" w:rsidRDefault="00B34235" w:rsidP="00A41C8B">
      <w:r w:rsidRPr="001B2D5E">
        <w:lastRenderedPageBreak/>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38" w:name="_Ref350442803"/>
    </w:p>
    <w:p w:rsidR="0031789B" w:rsidRPr="00596186" w:rsidRDefault="00B34235" w:rsidP="001B2D5E">
      <w:pPr>
        <w:pStyle w:val="heading1"/>
        <w:rPr>
          <w:sz w:val="24"/>
        </w:rPr>
      </w:pPr>
      <w:bookmarkStart w:id="39" w:name="_Ref350608012"/>
      <w:r w:rsidRPr="00596186">
        <w:rPr>
          <w:sz w:val="24"/>
        </w:rPr>
        <w:t>Provenance in Games</w:t>
      </w:r>
      <w:bookmarkEnd w:id="38"/>
      <w:bookmarkEnd w:id="39"/>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to elements that can be represented in games. As mentioned at </w:t>
      </w:r>
      <w:r>
        <w:t xml:space="preserve">section </w:t>
      </w:r>
      <w:r w:rsidR="00241D49">
        <w:fldChar w:fldCharType="begin"/>
      </w:r>
      <w:r>
        <w:instrText xml:space="preserve"> REF _Ref350269125 \r \h </w:instrText>
      </w:r>
      <w:r w:rsidR="00241D49">
        <w:fldChar w:fldCharType="separate"/>
      </w:r>
      <w:r w:rsidR="00894EB4">
        <w:t>3</w:t>
      </w:r>
      <w:r w:rsidR="00241D49">
        <w:fldChar w:fldCharType="end"/>
      </w:r>
      <w:r w:rsidRPr="00764289">
        <w:t xml:space="preserve">, the Open Provenance Model and PROV use three types of vertex: </w:t>
      </w:r>
      <w:r w:rsidRPr="00C9453A">
        <w:rPr>
          <w:i/>
        </w:rPr>
        <w:t>Artifacts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misunderstanding, we adopt throughout this chapter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ins w:id="40" w:author="esteban clua" w:date="2013-05-29T12:43:00Z">
        <w:r>
          <w:t xml:space="preserve"> Trivially,</w:t>
        </w:r>
      </w:ins>
      <w:r w:rsidR="00764289" w:rsidRPr="00764289">
        <w:t xml:space="preserve"> </w:t>
      </w:r>
      <w:ins w:id="41" w:author="esteban clua" w:date="2013-05-29T12:41:00Z">
        <w:r>
          <w:t xml:space="preserve">in our approach </w:t>
        </w:r>
      </w:ins>
      <w:ins w:id="42" w:author="esteban clua" w:date="2013-05-29T12:42:00Z">
        <w:r>
          <w:t xml:space="preserve">they will be mapped to </w:t>
        </w:r>
      </w:ins>
      <w:ins w:id="43" w:author="esteban clua" w:date="2013-05-29T12:43:00Z">
        <w:del w:id="44" w:author="Kohwalter" w:date="2013-05-29T20:24:00Z">
          <w:r w:rsidDel="00C73272">
            <w:delText xml:space="preserve">game </w:delText>
          </w:r>
        </w:del>
      </w:ins>
      <w:commentRangeStart w:id="45"/>
      <w:commentRangeStart w:id="46"/>
      <w:ins w:id="47" w:author="esteban clua" w:date="2013-05-29T12:42:00Z">
        <w:r>
          <w:t>objects</w:t>
        </w:r>
      </w:ins>
      <w:commentRangeEnd w:id="45"/>
      <w:ins w:id="48" w:author="esteban clua" w:date="2013-05-29T12:48:00Z">
        <w:r w:rsidR="00FF382F">
          <w:rPr>
            <w:rStyle w:val="CommentReference"/>
          </w:rPr>
          <w:commentReference w:id="45"/>
        </w:r>
      </w:ins>
      <w:ins w:id="49" w:author="Kohwalter" w:date="2013-05-29T20:24:00Z">
        <w:r w:rsidR="00C73272">
          <w:t xml:space="preserve"> present in the game</w:t>
        </w:r>
      </w:ins>
      <w:commentRangeEnd w:id="46"/>
      <w:ins w:id="50" w:author="Kohwalter" w:date="2013-05-29T20:34:00Z">
        <w:r w:rsidR="002E06B7">
          <w:rPr>
            <w:rStyle w:val="CommentReference"/>
          </w:rPr>
          <w:commentReference w:id="46"/>
        </w:r>
      </w:ins>
      <w:ins w:id="51" w:author="Kohwalter" w:date="2013-05-29T20:32:00Z">
        <w:r w:rsidR="002E06B7">
          <w:t>, like weapons and potions</w:t>
        </w:r>
      </w:ins>
      <w:ins w:id="52" w:author="esteban clua" w:date="2013-05-29T12:42:00Z">
        <w:r>
          <w:t>.</w:t>
        </w:r>
      </w:ins>
      <w:ins w:id="53" w:author="esteban clua" w:date="2013-05-29T12:41:00Z">
        <w:r>
          <w:t xml:space="preserve"> </w:t>
        </w:r>
      </w:ins>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w:t>
      </w:r>
      <w:r w:rsidR="00764289" w:rsidRPr="00764289">
        <w:t>n</w:t>
      </w:r>
      <w:r w:rsidR="00764289" w:rsidRPr="00764289">
        <w:t xml:space="preserve">ization, or anything with responsibilities. In the game context, agents </w:t>
      </w:r>
      <w:r w:rsidR="00FF382F">
        <w:t>will</w:t>
      </w:r>
      <w:r w:rsidR="00FF382F" w:rsidRPr="00764289">
        <w:t xml:space="preserve"> </w:t>
      </w:r>
      <w:r w:rsidR="00764289" w:rsidRPr="00764289">
        <w:t xml:space="preserve">be mapped to </w:t>
      </w:r>
      <w:commentRangeStart w:id="54"/>
      <w:r w:rsidR="00FF382F">
        <w:t>characters</w:t>
      </w:r>
      <w:r w:rsidR="00FF382F" w:rsidRPr="00764289">
        <w:t xml:space="preserve"> </w:t>
      </w:r>
      <w:commentRangeEnd w:id="54"/>
      <w:r w:rsidR="00FF382F">
        <w:rPr>
          <w:rStyle w:val="CommentReference"/>
        </w:rPr>
        <w:commentReference w:id="54"/>
      </w:r>
      <w:r w:rsidR="00764289" w:rsidRPr="00764289">
        <w:t>present in the game: non-playable characters (NPCs), monsters, and players. It can also be used to map event controllers, plot triggers, or the game’s art</w:t>
      </w:r>
      <w:r w:rsidR="00764289" w:rsidRPr="00764289">
        <w:t>i</w:t>
      </w:r>
      <w:r w:rsidR="00764289" w:rsidRPr="00764289">
        <w:t xml:space="preserve">ficial intelligence overseer that manages the plot. </w:t>
      </w:r>
      <w:commentRangeStart w:id="55"/>
      <w:ins w:id="56" w:author="Kohwalter" w:date="2013-05-29T20:28:00Z">
        <w:r w:rsidR="002E06B7">
          <w:t xml:space="preserve">Thus, </w:t>
        </w:r>
        <w:r w:rsidR="002E06B7" w:rsidRPr="002E06B7">
          <w:rPr>
            <w:i/>
          </w:rPr>
          <w:t>agent</w:t>
        </w:r>
      </w:ins>
      <w:ins w:id="57" w:author="Kohwalter" w:date="2013-05-29T20:30:00Z">
        <w:r w:rsidR="002E06B7">
          <w:rPr>
            <w:i/>
          </w:rPr>
          <w:t>s</w:t>
        </w:r>
      </w:ins>
      <w:ins w:id="58" w:author="Kohwalter" w:date="2013-05-29T20:28:00Z">
        <w:r w:rsidR="002E06B7">
          <w:t xml:space="preserve"> represent </w:t>
        </w:r>
      </w:ins>
      <w:ins w:id="59" w:author="Kohwalter" w:date="2013-05-29T20:29:00Z">
        <w:r w:rsidR="002E06B7">
          <w:t>beings</w:t>
        </w:r>
      </w:ins>
      <w:ins w:id="60" w:author="Kohwalter" w:date="2013-05-29T20:28:00Z">
        <w:r w:rsidR="002E06B7">
          <w:t xml:space="preserve"> </w:t>
        </w:r>
      </w:ins>
      <w:ins w:id="61" w:author="Kohwalter" w:date="2013-05-29T20:29:00Z">
        <w:r w:rsidR="002E06B7">
          <w:t>cap</w:t>
        </w:r>
        <w:r w:rsidR="002E06B7">
          <w:t>a</w:t>
        </w:r>
        <w:r w:rsidR="002E06B7">
          <w:t>ble of making</w:t>
        </w:r>
      </w:ins>
      <w:ins w:id="62" w:author="Kohwalter" w:date="2013-05-29T20:28:00Z">
        <w:r w:rsidR="002E06B7">
          <w:t xml:space="preserve"> decisions, while </w:t>
        </w:r>
      </w:ins>
      <w:ins w:id="63" w:author="Kohwalter" w:date="2013-05-29T20:30:00Z">
        <w:r w:rsidR="002E06B7" w:rsidRPr="002E06B7">
          <w:rPr>
            <w:i/>
          </w:rPr>
          <w:t>entities</w:t>
        </w:r>
        <w:r w:rsidR="002E06B7">
          <w:rPr>
            <w:i/>
          </w:rPr>
          <w:t xml:space="preserve"> </w:t>
        </w:r>
        <w:r w:rsidR="002E06B7">
          <w:t>represent</w:t>
        </w:r>
      </w:ins>
      <w:ins w:id="64" w:author="Kohwalter" w:date="2013-05-29T20:29:00Z">
        <w:r w:rsidR="002E06B7">
          <w:t xml:space="preserve"> inanimate objects</w:t>
        </w:r>
      </w:ins>
      <w:ins w:id="65" w:author="Kohwalter" w:date="2013-05-29T20:28:00Z">
        <w:r w:rsidR="002E06B7">
          <w:t xml:space="preserve">. </w:t>
        </w:r>
      </w:ins>
      <w:commentRangeEnd w:id="55"/>
      <w:ins w:id="66" w:author="Kohwalter" w:date="2013-05-29T20:33:00Z">
        <w:r w:rsidR="002E06B7">
          <w:rPr>
            <w:rStyle w:val="CommentReference"/>
          </w:rPr>
          <w:commentReference w:id="55"/>
        </w:r>
      </w:ins>
      <w:r w:rsidR="00764289" w:rsidRPr="00764289">
        <w:t xml:space="preserve">Lastly, </w:t>
      </w:r>
      <w:r w:rsidR="00764289" w:rsidRPr="009948E0">
        <w:rPr>
          <w:i/>
        </w:rPr>
        <w:t>activities</w:t>
      </w:r>
      <w:r w:rsidR="00764289" w:rsidRPr="00764289">
        <w:t xml:space="preserve"> are defined as actions taken by agents or interactions with other agents or entities. </w:t>
      </w:r>
      <w:r w:rsidR="00FF382F">
        <w:t>In</w:t>
      </w:r>
      <w:r w:rsidR="00764289" w:rsidRPr="00764289">
        <w:t xml:space="preserve"> a game context, </w:t>
      </w:r>
      <w:r w:rsidR="00764289" w:rsidRPr="009948E0">
        <w:rPr>
          <w:i/>
        </w:rPr>
        <w:t>activities</w:t>
      </w:r>
      <w:r w:rsidR="00764289" w:rsidRPr="00764289">
        <w:t xml:space="preserve"> </w:t>
      </w:r>
      <w:r w:rsidR="00FF382F">
        <w:t>will</w:t>
      </w:r>
      <w:r w:rsidR="00FF382F" w:rsidRPr="00764289">
        <w:t xml:space="preserve"> </w:t>
      </w:r>
      <w:r w:rsidR="00764289" w:rsidRPr="00764289">
        <w:t xml:space="preserve">be </w:t>
      </w:r>
      <w:r w:rsidR="00FF382F">
        <w:t>defined</w:t>
      </w:r>
      <w:r w:rsidR="00FF382F" w:rsidRPr="00764289">
        <w:t xml:space="preserve"> </w:t>
      </w:r>
      <w:r w:rsidR="00764289" w:rsidRPr="00764289">
        <w:t>as actions or events executed throughout the game, like attacking, dodging, and jumping.</w:t>
      </w:r>
    </w:p>
    <w:p w:rsidR="00764289" w:rsidRPr="00764289" w:rsidRDefault="00764289" w:rsidP="00764289">
      <w:r w:rsidRPr="00764289">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to be more suitable to a game context. For </w:t>
      </w:r>
      <w:r w:rsidR="00FF382F">
        <w:t>instance</w:t>
      </w:r>
      <w:r w:rsidRPr="00764289">
        <w:t xml:space="preserve">, creating 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affects</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764289" w:rsidRDefault="00764289" w:rsidP="0087428D">
      <w:r w:rsidRPr="00764289">
        <w:t>Each NPC in the game requires a behavior controller in order to generate and co</w:t>
      </w:r>
      <w:r w:rsidRPr="00764289">
        <w:t>n</w:t>
      </w:r>
      <w:r w:rsidRPr="00764289">
        <w:t>trol his actions, providing an array of behavior possibilities. For example, decision trees</w:t>
      </w:r>
      <w:r>
        <w:t xml:space="preserve"> </w:t>
      </w:r>
      <w:r w:rsidR="00241D49">
        <w:fldChar w:fldCharType="begin"/>
      </w:r>
      <w:r w:rsidR="00F11AC0">
        <w:instrText xml:space="preserve"> ADDIN ZOTERO_ITEM CSL_CITATION {"citationID":"110f6k5t8a","properties":{"formattedCitation":"[16]","plainCitation":"[16]"},"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241D49">
        <w:fldChar w:fldCharType="separate"/>
      </w:r>
      <w:r w:rsidR="00F11AC0" w:rsidRPr="00F11AC0">
        <w:t>[16]</w:t>
      </w:r>
      <w:r w:rsidR="00241D49">
        <w:fldChar w:fldCharType="end"/>
      </w:r>
      <w:r w:rsidR="00F62D66">
        <w:t xml:space="preserve"> </w:t>
      </w:r>
      <w:r w:rsidR="00FF382F" w:rsidRPr="00764289">
        <w:t xml:space="preserve">can be used </w:t>
      </w:r>
      <w:r w:rsidR="00F62D66">
        <w:t xml:space="preserve">to control the NPC’s behaviors. What is </w:t>
      </w:r>
      <w:r w:rsidR="009948E0">
        <w:t>required</w:t>
      </w:r>
      <w:r w:rsidR="00F62D66">
        <w:t xml:space="preserve"> from the b</w:t>
      </w:r>
      <w:r w:rsidR="00F62D66">
        <w:t>e</w:t>
      </w:r>
      <w:r w:rsidR="00F62D66">
        <w:t>havior controller is to store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t xml:space="preserve"> </w:t>
      </w:r>
      <w:r w:rsidR="00241D49">
        <w:fldChar w:fldCharType="begin"/>
      </w:r>
      <w:r w:rsidR="00C9453A">
        <w:instrText xml:space="preserve"> REF _Ref357175827 \h </w:instrText>
      </w:r>
      <w:r w:rsidR="00241D49">
        <w:fldChar w:fldCharType="separate"/>
      </w:r>
      <w:r w:rsidR="00894EB4">
        <w:rPr>
          <w:b/>
        </w:rPr>
        <w:t xml:space="preserve">Fig. </w:t>
      </w:r>
      <w:r w:rsidR="00894EB4" w:rsidRPr="00894EB4">
        <w:rPr>
          <w:b/>
          <w:noProof/>
        </w:rPr>
        <w:t>1</w:t>
      </w:r>
      <w:r w:rsidR="00241D49">
        <w:fldChar w:fldCharType="end"/>
      </w:r>
      <w:r w:rsidRPr="00764289">
        <w:t xml:space="preserve">, every action needs some information: a reason for its existence, why the action was </w:t>
      </w:r>
      <w:r w:rsidRPr="00764289">
        <w:lastRenderedPageBreak/>
        <w:t>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what the action produced, and what its affect should be recorded for</w:t>
      </w:r>
      <w:r w:rsidR="00FF382F">
        <w:t xml:space="preserve"> future</w:t>
      </w:r>
      <w:r w:rsidRPr="00764289">
        <w:t xml:space="preserve"> analysis. </w:t>
      </w:r>
    </w:p>
    <w:p w:rsidR="00C9453A" w:rsidRDefault="00934CE2" w:rsidP="00C90A9E">
      <w:pPr>
        <w:keepNext/>
        <w:framePr w:hSpace="187" w:wrap="around" w:hAnchor="text" w:yAlign="top"/>
        <w:spacing w:after="120"/>
        <w:ind w:firstLine="0"/>
        <w:jc w:val="center"/>
      </w:pPr>
      <w:r>
        <w:rPr>
          <w:noProof/>
          <w:lang w:eastAsia="en-US"/>
        </w:rPr>
        <w:drawing>
          <wp:inline distT="0" distB="0" distL="0" distR="0">
            <wp:extent cx="3743325" cy="2758706"/>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743567" cy="275888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67" w:name="_Ref357175827"/>
      <w:r>
        <w:rPr>
          <w:b/>
        </w:rPr>
        <w:t xml:space="preserve">Fig. </w:t>
      </w:r>
      <w:fldSimple w:instr=" SEQ &quot;Figure&quot; \* MERGEFORMAT ">
        <w:r w:rsidR="00894EB4" w:rsidRPr="00894EB4">
          <w:rPr>
            <w:b/>
            <w:noProof/>
          </w:rPr>
          <w:t>1</w:t>
        </w:r>
      </w:fldSimple>
      <w:bookmarkEnd w:id="67"/>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For example, a</w:t>
      </w:r>
      <w:r w:rsidR="00FF382F">
        <w:t xml:space="preserve">n enemy </w:t>
      </w:r>
      <w:r w:rsidRPr="00764289">
        <w:t xml:space="preserve">attacked the player and scored a hit causing some damage, which in turns decreases the player’s hit points (HP). The relevant information for this action is: when it was executed (time, turn, or combat round), who executed it (in this case, the </w:t>
      </w:r>
      <w:r w:rsidR="00FF382F">
        <w:t>enemy</w:t>
      </w:r>
      <w:r w:rsidRPr="00764289">
        <w:t>), why it was executed (was it a special attack used because his HP was low</w:t>
      </w:r>
      <w:r w:rsidR="00FF382F">
        <w:t>,</w:t>
      </w:r>
      <w:r w:rsidRPr="00764289">
        <w:t xml:space="preserve"> </w:t>
      </w:r>
      <w:r w:rsidR="00FF382F">
        <w:t>o</w:t>
      </w:r>
      <w:r w:rsidRPr="00764289">
        <w:t xml:space="preserve">r a normal attack?), who this action affected (in this case, the player), and the consequences of this action (decreased the player’s HP). If the action affects more than one character, then it is important to record all </w:t>
      </w:r>
      <w:r w:rsidR="00FF382F">
        <w:t>entities</w:t>
      </w:r>
      <w:r w:rsidR="00FF382F" w:rsidRPr="00764289">
        <w:t xml:space="preserve"> </w:t>
      </w:r>
      <w:r w:rsidRPr="00764289">
        <w:t xml:space="preserve">involved and how the action affected each one. For example, suppose that the attack action was actually a buffing attack, which provides a boost to the </w:t>
      </w:r>
      <w:r w:rsidR="00FF382F">
        <w:t>enemy</w:t>
      </w:r>
      <w:r w:rsidRPr="00764289">
        <w:t xml:space="preserve">’s allies and does damage to the target. In this case, aside from recording the inflicted damage, </w:t>
      </w:r>
      <w:r w:rsidR="00FF382F">
        <w:t xml:space="preserve">it </w:t>
      </w:r>
      <w:r w:rsidRPr="00764289">
        <w:t>should also be re</w:t>
      </w:r>
      <w:r w:rsidRPr="00764289">
        <w:t>c</w:t>
      </w:r>
      <w:r w:rsidRPr="00764289">
        <w:t xml:space="preserve">orded the buff received by the </w:t>
      </w:r>
      <w:r w:rsidR="00FF382F">
        <w:t>enemy</w:t>
      </w:r>
      <w:r w:rsidRPr="00764289">
        <w:t>’s allies.</w:t>
      </w:r>
    </w:p>
    <w:p w:rsidR="00764289" w:rsidRDefault="00764289" w:rsidP="009948E0">
      <w:r w:rsidRPr="00764289">
        <w:t>Events also work in a similar way as actions, with the difference in who triggered them, since events are not necessary tied to persons. For objects, its name, type, loc</w:t>
      </w:r>
      <w:r w:rsidRPr="00764289">
        <w:t>a</w:t>
      </w:r>
      <w:r w:rsidRPr="00764289">
        <w:t>tion, importance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9948E0" w:rsidRPr="00764289">
        <w:t xml:space="preserve">it is recommended </w:t>
      </w:r>
      <w:r w:rsidR="009948E0" w:rsidRPr="00764289">
        <w:lastRenderedPageBreak/>
        <w:t>to store relevant data. The way of measuring relevance varies from game to games but ideally it is any information that can be used to aid during analysis pro</w:t>
      </w:r>
      <w:r w:rsidR="009948E0">
        <w:t>cess.</w:t>
      </w:r>
    </w:p>
    <w:p w:rsidR="00B34235" w:rsidRPr="00596186" w:rsidRDefault="00B34235" w:rsidP="001B2D5E">
      <w:pPr>
        <w:pStyle w:val="heading1"/>
        <w:rPr>
          <w:sz w:val="24"/>
        </w:rPr>
      </w:pPr>
      <w:bookmarkStart w:id="68" w:name="_Ref350269138"/>
      <w:r w:rsidRPr="00596186">
        <w:rPr>
          <w:sz w:val="24"/>
        </w:rPr>
        <w:t xml:space="preserve">Provenance </w:t>
      </w:r>
      <w:bookmarkEnd w:id="68"/>
      <w:r w:rsidR="00FC73FC" w:rsidRPr="00596186">
        <w:rPr>
          <w:sz w:val="24"/>
        </w:rPr>
        <w:t>Visualization</w:t>
      </w:r>
    </w:p>
    <w:p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 xml:space="preserve">come. In this paper we introduce a provenance visualization tool named </w:t>
      </w:r>
      <w:r w:rsidR="001B06A8" w:rsidRPr="001B06A8">
        <w:rPr>
          <w:i/>
        </w:rPr>
        <w:t>Proof Viewer</w:t>
      </w:r>
      <w:r w:rsidRPr="00D3580A">
        <w:t xml:space="preserve"> (Provenance Flow Viewer), which is based on JUNG </w:t>
      </w:r>
      <w:r w:rsidR="00241D49" w:rsidRPr="00D3580A">
        <w:fldChar w:fldCharType="begin"/>
      </w:r>
      <w:r w:rsidR="00F11AC0">
        <w:instrText xml:space="preserve"> ADDIN ZOTERO_ITEM CSL_CITATION {"citationID":"o45nhs8aa","properties":{"formattedCitation":"[17]","plainCitation":"[17]"},"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241D49" w:rsidRPr="00D3580A">
        <w:fldChar w:fldCharType="separate"/>
      </w:r>
      <w:r w:rsidR="00F11AC0" w:rsidRPr="00F11AC0">
        <w:t>[17]</w:t>
      </w:r>
      <w:r w:rsidR="00241D49" w:rsidRPr="00D3580A">
        <w:fldChar w:fldCharType="end"/>
      </w:r>
      <w:r w:rsidRPr="00D3580A">
        <w:t xml:space="preserve"> and allows </w:t>
      </w:r>
      <w:r w:rsidR="00373A14">
        <w:t>detailed</w:t>
      </w:r>
      <w:r w:rsidR="00373A14" w:rsidRPr="00D3580A">
        <w:t xml:space="preserve"> </w:t>
      </w:r>
      <w:r w:rsidRPr="00D3580A">
        <w:t>anal</w:t>
      </w:r>
      <w:r w:rsidRPr="00D3580A">
        <w:t>y</w:t>
      </w:r>
      <w:r w:rsidRPr="00D3580A">
        <w:t xml:space="preserve">sis of generated game flow log through a graph. A game using the </w:t>
      </w:r>
      <w:r w:rsidR="001B06A8" w:rsidRPr="001B06A8">
        <w:rPr>
          <w:i/>
        </w:rPr>
        <w:t>provenance in games</w:t>
      </w:r>
      <w:r w:rsidRPr="00D3580A">
        <w:t xml:space="preserve"> framework is able to generate </w:t>
      </w:r>
      <w:r w:rsidRPr="00F62D66">
        <w:rPr>
          <w:i/>
        </w:rPr>
        <w:t>a game flow log</w:t>
      </w:r>
      <w:r w:rsidRPr="00D3580A">
        <w:t xml:space="preserve"> that can be analyzed by </w:t>
      </w:r>
      <w:r w:rsidR="001B06A8" w:rsidRPr="001B06A8">
        <w:rPr>
          <w:i/>
        </w:rPr>
        <w:t>Proof Viewer</w:t>
      </w:r>
      <w:r w:rsidRPr="00D3580A">
        <w:t xml:space="preserve">. </w:t>
      </w:r>
      <w:r w:rsidR="00241D49">
        <w:fldChar w:fldCharType="begin"/>
      </w:r>
      <w:r w:rsidR="00314D21">
        <w:instrText xml:space="preserve"> REF _Ref356558147 \h </w:instrText>
      </w:r>
      <w:r w:rsidR="00241D49">
        <w:fldChar w:fldCharType="separate"/>
      </w:r>
      <w:r w:rsidR="00894EB4">
        <w:rPr>
          <w:b/>
        </w:rPr>
        <w:t xml:space="preserve">Fig. </w:t>
      </w:r>
      <w:r w:rsidR="00894EB4" w:rsidRPr="00894EB4">
        <w:rPr>
          <w:b/>
          <w:noProof/>
        </w:rPr>
        <w:t>2</w:t>
      </w:r>
      <w:r w:rsidR="00241D49">
        <w:fldChar w:fldCharType="end"/>
      </w:r>
      <w:r w:rsidR="00314D21">
        <w:t xml:space="preserve"> </w:t>
      </w:r>
      <w:r w:rsidRPr="00D3580A">
        <w:t xml:space="preserve">illustrates the relationships between the game, using the framework, and </w:t>
      </w:r>
      <w:r w:rsidRPr="00F62D66">
        <w:rPr>
          <w:i/>
        </w:rPr>
        <w:t>Proof Viewer</w:t>
      </w:r>
      <w:r w:rsidRPr="00D3580A">
        <w:t>.</w:t>
      </w:r>
    </w:p>
    <w:p w:rsidR="001B2D5E" w:rsidRDefault="00393BB8" w:rsidP="00C90A9E">
      <w:pPr>
        <w:keepNext/>
        <w:spacing w:before="240" w:after="120"/>
        <w:jc w:val="center"/>
      </w:pPr>
      <w:r>
        <w:rPr>
          <w:noProof/>
          <w:lang w:eastAsia="en-US"/>
        </w:rPr>
        <w:drawing>
          <wp:inline distT="0" distB="0" distL="0" distR="0">
            <wp:extent cx="2672145" cy="78994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674567" cy="790656"/>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69" w:name="_Ref356558147"/>
      <w:r>
        <w:rPr>
          <w:b/>
        </w:rPr>
        <w:t xml:space="preserve">Fig. </w:t>
      </w:r>
      <w:fldSimple w:instr=" SEQ &quot;Figure&quot; \* MERGEFORMAT ">
        <w:r w:rsidR="00894EB4" w:rsidRPr="00894EB4">
          <w:rPr>
            <w:b/>
            <w:noProof/>
          </w:rPr>
          <w:t>2</w:t>
        </w:r>
      </w:fldSimple>
      <w:bookmarkEnd w:id="69"/>
      <w:r>
        <w:rPr>
          <w:b/>
        </w:rPr>
        <w:t>.</w:t>
      </w:r>
      <w:r>
        <w:t xml:space="preserve"> </w:t>
      </w:r>
      <w:r w:rsidRPr="001B2D5E">
        <w:t>Relationships</w:t>
      </w:r>
      <w:r w:rsidRPr="008074E8">
        <w:t xml:space="preserve"> between a game using </w:t>
      </w:r>
      <w:r w:rsidRPr="00921782">
        <w:rPr>
          <w:i/>
        </w:rPr>
        <w:t>provenance in games</w:t>
      </w:r>
      <w:r w:rsidRPr="008074E8">
        <w:t xml:space="preserve"> framework</w:t>
      </w:r>
      <w:r w:rsidR="002B3614">
        <w:t xml:space="preserve">, generating the </w:t>
      </w:r>
      <w:r w:rsidR="002B3614" w:rsidRPr="002B3614">
        <w:rPr>
          <w:i/>
        </w:rPr>
        <w:t>game flow log</w:t>
      </w:r>
      <w:r w:rsidR="002B3614">
        <w:t>,</w:t>
      </w:r>
      <w:r w:rsidRPr="008074E8">
        <w:t xml:space="preserve"> and</w:t>
      </w:r>
      <w:r>
        <w:t xml:space="preserve"> the</w:t>
      </w:r>
      <w:r w:rsidRPr="008074E8">
        <w:t xml:space="preserve"> </w:t>
      </w:r>
      <w:r w:rsidRPr="00F80D29">
        <w:rPr>
          <w:i/>
        </w:rPr>
        <w:t>Proof Viewer</w:t>
      </w:r>
      <w:r w:rsidR="002B3614">
        <w:t xml:space="preserve">, which uses the </w:t>
      </w:r>
      <w:r w:rsidR="002B3614" w:rsidRPr="002B3614">
        <w:rPr>
          <w:i/>
        </w:rPr>
        <w:t>game flow log</w:t>
      </w:r>
      <w:r w:rsidR="002B3614">
        <w:t xml:space="preserve"> to generate the 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241D49" w:rsidP="0087428D">
      <w:r>
        <w:fldChar w:fldCharType="begin"/>
      </w:r>
      <w:r w:rsidR="00373A14">
        <w:instrText xml:space="preserve"> REF _Ref356558255 \h </w:instrText>
      </w:r>
      <w:r>
        <w:fldChar w:fldCharType="separate"/>
      </w:r>
      <w:proofErr w:type="gramStart"/>
      <w:r w:rsidR="00894EB4">
        <w:rPr>
          <w:b/>
        </w:rPr>
        <w:t xml:space="preserve">Fig. </w:t>
      </w:r>
      <w:r w:rsidR="00894EB4" w:rsidRPr="00894EB4">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 from exported data</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w:t>
      </w:r>
      <w:r w:rsidR="00373A14">
        <w:t>m</w:t>
      </w:r>
      <w:r w:rsidR="00373A14">
        <w:t>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D81246" w:rsidRPr="00975E62">
        <w:t xml:space="preserve"> </w:t>
      </w:r>
      <w:r w:rsidR="00D81246">
        <w:t>vertices</w:t>
      </w:r>
      <w:r w:rsidR="00B34235" w:rsidRPr="00975E62">
        <w:t xml:space="preserve">, circles are </w:t>
      </w:r>
      <w:r w:rsidR="00D81246">
        <w:rPr>
          <w:i/>
        </w:rPr>
        <w:t>entities</w:t>
      </w:r>
      <w:r w:rsidR="00D81246" w:rsidRPr="00975E62">
        <w:t xml:space="preserve"> </w:t>
      </w:r>
      <w:r w:rsidR="00D81246">
        <w:t>vertices</w:t>
      </w:r>
      <w:r w:rsidR="00D81246" w:rsidRPr="00975E62">
        <w:t xml:space="preserve"> </w:t>
      </w:r>
      <w:r w:rsidR="00B34235" w:rsidRPr="00975E62">
        <w:t xml:space="preserve">and an octagon represents </w:t>
      </w:r>
      <w:r w:rsidR="00B34235" w:rsidRPr="00975E62">
        <w:rPr>
          <w:i/>
        </w:rPr>
        <w:t>agent</w:t>
      </w:r>
      <w:r w:rsidR="00B34235" w:rsidRPr="00975E62">
        <w:t xml:space="preserve"> </w:t>
      </w:r>
      <w:r w:rsidR="00D81246">
        <w:t>vertices</w:t>
      </w:r>
      <w:r w:rsidR="00B34235" w:rsidRPr="00975E62">
        <w:t xml:space="preserve">. The edges in the provenance graph represent relationships between </w:t>
      </w:r>
      <w:r w:rsidR="00D81246">
        <w:t>vertices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 xml:space="preserve">can be influenced positively or negatively 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xml:space="preserve">. The context of such relationships may vary according to the type of relation between </w:t>
      </w:r>
      <w:r w:rsidR="00D81246">
        <w:t>vertices</w:t>
      </w:r>
      <w:r w:rsidR="00B34235" w:rsidRPr="00975E62">
        <w:t xml:space="preserve">. </w:t>
      </w:r>
    </w:p>
    <w:p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three types of filters: </w:t>
      </w:r>
      <w:r w:rsidR="00D81246">
        <w:t>vertex</w:t>
      </w:r>
      <w:r w:rsidRPr="00975E62">
        <w:t xml:space="preserve">, edge and status filter. As previously noted, </w:t>
      </w:r>
      <w:r w:rsidR="00D81246">
        <w:t>vertices</w:t>
      </w:r>
      <w:r w:rsidR="00D81246" w:rsidRPr="00975E62">
        <w:t xml:space="preserve"> </w:t>
      </w:r>
      <w:r w:rsidRPr="00975E62">
        <w:t xml:space="preserve">have different shapes according to their types. However, it is also possible to differentiate </w:t>
      </w:r>
      <w:r w:rsidR="00373A14">
        <w:t>one</w:t>
      </w:r>
      <w:r w:rsidRPr="00975E62">
        <w:t xml:space="preserve"> </w:t>
      </w:r>
      <w:r w:rsidR="00D81246">
        <w:t>vertex</w:t>
      </w:r>
      <w:r w:rsidR="00D81246" w:rsidRPr="00975E62">
        <w:t xml:space="preserve"> </w:t>
      </w:r>
      <w:r w:rsidRPr="00975E62">
        <w:t xml:space="preserve">from another with </w:t>
      </w:r>
      <w:r w:rsidRPr="00975E62">
        <w:lastRenderedPageBreak/>
        <w:t xml:space="preserve">different borders and colors. As an example, </w:t>
      </w:r>
      <w:r w:rsidR="00D81246">
        <w:rPr>
          <w:i/>
        </w:rPr>
        <w:t>activities</w:t>
      </w:r>
      <w:r w:rsidR="00D81246" w:rsidRPr="00975E62">
        <w:t xml:space="preserve"> </w:t>
      </w:r>
      <w:r w:rsidRPr="00975E62">
        <w:t xml:space="preserve">that did not interact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241D49">
        <w:fldChar w:fldCharType="begin"/>
      </w:r>
      <w:r w:rsidR="00016BD2">
        <w:instrText xml:space="preserve"> REF _Ref356558255 \h </w:instrText>
      </w:r>
      <w:r w:rsidR="00241D49">
        <w:fldChar w:fldCharType="separate"/>
      </w:r>
      <w:r w:rsidR="00894EB4">
        <w:rPr>
          <w:b/>
        </w:rPr>
        <w:t xml:space="preserve">Fig. </w:t>
      </w:r>
      <w:r w:rsidR="00894EB4" w:rsidRPr="00894EB4">
        <w:rPr>
          <w:b/>
          <w:noProof/>
        </w:rPr>
        <w:t>3</w:t>
      </w:r>
      <w:r w:rsidR="00241D49">
        <w:fldChar w:fldCharType="end"/>
      </w:r>
      <w:r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w:t>
      </w:r>
      <w:r w:rsidR="00382BCA">
        <w:t>either its</w:t>
      </w:r>
      <w:r w:rsidR="00382BCA" w:rsidRPr="00FD0A60">
        <w:t xml:space="preserve"> </w:t>
      </w:r>
      <w:r w:rsidRPr="00FD0A60">
        <w:t xml:space="preserve">importance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241D49">
        <w:fldChar w:fldCharType="begin"/>
      </w:r>
      <w:r w:rsidR="00016BD2">
        <w:instrText xml:space="preserve"> REF _Ref356558255 \h </w:instrText>
      </w:r>
      <w:r w:rsidR="00241D49">
        <w:fldChar w:fldCharType="separate"/>
      </w:r>
      <w:r w:rsidR="00894EB4">
        <w:rPr>
          <w:b/>
        </w:rPr>
        <w:t xml:space="preserve">Fig. </w:t>
      </w:r>
      <w:r w:rsidR="00894EB4" w:rsidRPr="00894EB4">
        <w:rPr>
          <w:b/>
          <w:noProof/>
        </w:rPr>
        <w:t>3</w:t>
      </w:r>
      <w:r w:rsidR="00241D49">
        <w:fldChar w:fldCharType="end"/>
      </w:r>
      <w:r>
        <w:t xml:space="preserve">, where </w:t>
      </w:r>
      <w:r w:rsidRPr="00FD0A60">
        <w:t>neutral edges are dashed to emphasize their lack of importance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70" w:name="_Ref356558255"/>
      <w:r>
        <w:rPr>
          <w:b/>
        </w:rPr>
        <w:t xml:space="preserve">Fig. </w:t>
      </w:r>
      <w:fldSimple w:instr=" SEQ &quot;Figure&quot; \* MERGEFORMAT ">
        <w:r w:rsidR="00894EB4" w:rsidRPr="00894EB4">
          <w:rPr>
            <w:b/>
            <w:noProof/>
          </w:rPr>
          <w:t>3</w:t>
        </w:r>
      </w:fldSimple>
      <w:bookmarkEnd w:id="70"/>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lastRenderedPageBreak/>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241D49">
        <w:fldChar w:fldCharType="begin"/>
      </w:r>
      <w:r w:rsidR="00AD4635">
        <w:instrText xml:space="preserve"> REF _Ref357178673 \h </w:instrText>
      </w:r>
      <w:r w:rsidR="00241D49">
        <w:fldChar w:fldCharType="separate"/>
      </w:r>
      <w:r w:rsidR="00894EB4">
        <w:rPr>
          <w:b/>
        </w:rPr>
        <w:t xml:space="preserve">Fig. </w:t>
      </w:r>
      <w:r w:rsidR="00894EB4" w:rsidRPr="00894EB4">
        <w:rPr>
          <w:b/>
          <w:noProof/>
        </w:rPr>
        <w:t>4</w:t>
      </w:r>
      <w:r w:rsidR="00241D49">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Pr="00975E62">
        <w:t>Another type of filter present is the edge filter</w:t>
      </w:r>
      <w:r w:rsidR="00D81246">
        <w:t>, which</w:t>
      </w:r>
      <w:r w:rsidRPr="00975E62">
        <w:t xml:space="preserve"> filter</w:t>
      </w:r>
      <w:r w:rsidR="00D81246">
        <w:t>s</w:t>
      </w:r>
      <w:r w:rsidRPr="00975E62">
        <w:t xml:space="preserve"> edges by context and by the type of relationship.</w:t>
      </w:r>
    </w:p>
    <w:p w:rsidR="005A4C6B" w:rsidRDefault="00C73272" w:rsidP="00C90A9E">
      <w:pPr>
        <w:keepNext/>
        <w:spacing w:before="240"/>
        <w:ind w:firstLine="0"/>
        <w:jc w:val="center"/>
      </w:pPr>
      <w:r>
        <w:rPr>
          <w:noProof/>
          <w:lang w:eastAsia="en-US"/>
        </w:rPr>
        <w:drawing>
          <wp:inline distT="0" distB="0" distL="0" distR="0">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71" w:name="_Ref357178673"/>
      <w:proofErr w:type="gramStart"/>
      <w:r>
        <w:rPr>
          <w:b/>
        </w:rPr>
        <w:t>Fig.</w:t>
      </w:r>
      <w:proofErr w:type="gramEnd"/>
      <w:r>
        <w:rPr>
          <w:b/>
        </w:rPr>
        <w:t xml:space="preserve"> </w:t>
      </w:r>
      <w:fldSimple w:instr=" SEQ &quot;Figure&quot; \* MERGEFORMAT ">
        <w:r w:rsidR="00894EB4" w:rsidRPr="00894EB4">
          <w:rPr>
            <w:b/>
            <w:noProof/>
          </w:rPr>
          <w:t>4</w:t>
        </w:r>
      </w:fldSimple>
      <w:bookmarkEnd w:id="71"/>
      <w:r>
        <w:rPr>
          <w:b/>
        </w:rPr>
        <w:t>.</w:t>
      </w:r>
      <w:r>
        <w:t xml:space="preserve"> </w:t>
      </w:r>
      <w:r w:rsidRPr="00F9446D">
        <w:t>Collapsing</w:t>
      </w:r>
      <w:r>
        <w:t xml:space="preserve"> vertices. </w:t>
      </w:r>
      <w:r w:rsidR="00C73272">
        <w:t>T</w:t>
      </w:r>
      <w:r>
        <w:t xml:space="preserve">he original state showing four </w:t>
      </w:r>
      <w:r w:rsidRPr="00F9446D">
        <w:rPr>
          <w:i/>
        </w:rPr>
        <w:t>activities</w:t>
      </w:r>
      <w:r>
        <w:t xml:space="preserve"> and two </w:t>
      </w:r>
      <w:r w:rsidRPr="00F9446D">
        <w:rPr>
          <w:i/>
        </w:rPr>
        <w:t>entities</w:t>
      </w:r>
      <w:r>
        <w:t xml:space="preserve"> with edges from 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Note the size of the resulting edge is bigger than the original ones as a resulting from summing each edge’s values.</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will have their colors changed according to their respective values. It uses the traffic light scale </w:t>
      </w:r>
      <w:r w:rsidR="00241D49" w:rsidRPr="00975E62">
        <w:fldChar w:fldCharType="begin"/>
      </w:r>
      <w:r w:rsidR="00F11AC0">
        <w:instrText xml:space="preserve"> ADDIN ZOTERO_ITEM CSL_CITATION {"citationID":"1io2lg2n20","properties":{"formattedCitation":"[18]","plainCitation":"[18]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241D49" w:rsidRPr="00975E62">
        <w:fldChar w:fldCharType="separate"/>
      </w:r>
      <w:r w:rsidR="00F11AC0" w:rsidRPr="00F11AC0">
        <w:t>[18]</w:t>
      </w:r>
      <w:r w:rsidR="00241D49"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w:t>
      </w:r>
      <w:r w:rsidR="00D81246">
        <w:t xml:space="preserve">developer </w:t>
      </w:r>
      <w:r w:rsidRPr="00975E62">
        <w:t xml:space="preserve">to see the player’s </w:t>
      </w:r>
      <w:r w:rsidR="002B5963">
        <w:t>finances</w:t>
      </w:r>
      <w:r w:rsidR="002B5963" w:rsidRPr="00975E62">
        <w:t xml:space="preserve"> </w:t>
      </w:r>
      <w:r w:rsidRPr="00975E62">
        <w:t xml:space="preserve">throughout the game, making it easier to identify situations where he might have had </w:t>
      </w:r>
      <w:r w:rsidR="002B5963">
        <w:t>financial problems</w:t>
      </w:r>
      <w:r w:rsidRPr="00975E62">
        <w:t xml:space="preserve"> (red color). Section </w:t>
      </w:r>
      <w:r w:rsidR="00241D49">
        <w:fldChar w:fldCharType="begin"/>
      </w:r>
      <w:r w:rsidR="00236606">
        <w:instrText xml:space="preserve"> REF _Ref350607599 \r \h </w:instrText>
      </w:r>
      <w:r w:rsidR="00241D49">
        <w:fldChar w:fldCharType="separate"/>
      </w:r>
      <w:r w:rsidR="00894EB4">
        <w:t>6</w:t>
      </w:r>
      <w:r w:rsidR="00241D49">
        <w:fldChar w:fldCharType="end"/>
      </w:r>
      <w:r w:rsidR="00236606">
        <w:t xml:space="preserve"> </w:t>
      </w:r>
      <w:r w:rsidRPr="00975E62">
        <w:t>provides more examples of those features.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 xml:space="preserve">nformation can be omitted in the graph or grouped together by features presented in the application.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to be overwhelming </w:t>
      </w:r>
      <w:r w:rsidR="00607311">
        <w:t>for the analysis stage</w:t>
      </w:r>
      <w:r w:rsidRPr="005A4C6B">
        <w:t xml:space="preserve">, even when making pre-filtering during the generation of the </w:t>
      </w:r>
      <w:r w:rsidRPr="005A4C6B">
        <w:rPr>
          <w:i/>
        </w:rPr>
        <w:t>game flow log</w:t>
      </w:r>
      <w:r w:rsidRPr="005A4C6B">
        <w:t xml:space="preserve">. One way to avoid such situations is to show the provenance graph with some filters selected instead of its full extension. For example, before showing the graph to the user, it is possible to use collapses to reduce the graph’s size. </w:t>
      </w:r>
      <w:r w:rsidR="00607311">
        <w:t>For instance, c</w:t>
      </w:r>
      <w:r w:rsidRPr="005A4C6B">
        <w:t>o</w:t>
      </w:r>
      <w:r w:rsidRPr="005A4C6B">
        <w:t>m</w:t>
      </w:r>
      <w:r w:rsidRPr="005A4C6B">
        <w:lastRenderedPageBreak/>
        <w:t xml:space="preserve">bats </w:t>
      </w:r>
      <w:r w:rsidR="00607311">
        <w:t xml:space="preserve">stages </w:t>
      </w:r>
      <w:r w:rsidRPr="005A4C6B">
        <w:t>can be identified and collapsed into a single vertex for each instance. Pla</w:t>
      </w:r>
      <w:r w:rsidRPr="005A4C6B">
        <w:t>c</w:t>
      </w:r>
      <w:r w:rsidRPr="005A4C6B">
        <w:t>es visited in the game can also be collapsed into a single vertex, containing all intera</w:t>
      </w:r>
      <w:r w:rsidRPr="005A4C6B">
        <w:t>c</w:t>
      </w:r>
      <w:r w:rsidRPr="005A4C6B">
        <w:t>tions made in that location. It is also possible to have collapses inside collapses. In this case, a collapsed combat inside a collapsed area visited by the player may contain other actions aside from the combat, such as interactions with the ambi</w:t>
      </w:r>
      <w:r w:rsidR="00BF3D38">
        <w:t xml:space="preserve">ent. This gives an impression of a map from the player’s journey, showing vertices for each location visited by the player, while allowing the </w:t>
      </w:r>
      <w:r w:rsidR="00607311">
        <w:t xml:space="preserve">developer </w:t>
      </w:r>
      <w:r w:rsidR="00BF3D38">
        <w:t xml:space="preserve">to expand only the situations he desires to analyze. </w:t>
      </w:r>
    </w:p>
    <w:p w:rsidR="005A4C6B" w:rsidRPr="005A4C6B" w:rsidRDefault="00607311" w:rsidP="005A4C6B">
      <w:r>
        <w:t>In our implementation it</w:t>
      </w:r>
      <w:r w:rsidRPr="005A4C6B">
        <w:t xml:space="preserve"> </w:t>
      </w:r>
      <w:r w:rsidR="005A4C6B" w:rsidRPr="005A4C6B">
        <w:t xml:space="preserve">is also possible to go beyond that. 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005A4C6B" w:rsidRPr="005A4C6B">
        <w:t>. This is possible because prov</w:t>
      </w:r>
      <w:r w:rsidR="005A4C6B" w:rsidRPr="005A4C6B">
        <w:t>e</w:t>
      </w:r>
      <w:r w:rsidR="005A4C6B" w:rsidRPr="005A4C6B">
        <w:t>nance is analyzed from the present to the past. This way, combats outcomes are known and can be used to decide if they are relevant or not. If the player was victor</w:t>
      </w:r>
      <w:r w:rsidR="005A4C6B" w:rsidRPr="005A4C6B">
        <w:t>i</w:t>
      </w:r>
      <w:r w:rsidR="005A4C6B" w:rsidRPr="005A4C6B">
        <w:t>ous with minor challenge, did not suffer severe wounds, or barely used any resources at his disposal, t</w:t>
      </w:r>
      <w:commentRangeStart w:id="72"/>
      <w:r w:rsidR="005A4C6B" w:rsidRPr="005A4C6B">
        <w:t>hen the entire combat can be simplified into just one vertex represen</w:t>
      </w:r>
      <w:r w:rsidR="005A4C6B" w:rsidRPr="005A4C6B">
        <w:t>t</w:t>
      </w:r>
      <w:r w:rsidR="005A4C6B" w:rsidRPr="005A4C6B">
        <w:t>ing the combat with the enemy</w:t>
      </w:r>
      <w:commentRangeEnd w:id="72"/>
      <w:r>
        <w:rPr>
          <w:rStyle w:val="CommentReference"/>
        </w:rPr>
        <w:commentReference w:id="72"/>
      </w:r>
      <w:r w:rsidR="005A4C6B" w:rsidRPr="005A4C6B">
        <w:t xml:space="preserve">. However, if the combat was challenging or the player lost, it </w:t>
      </w:r>
      <w:r>
        <w:t>may be</w:t>
      </w:r>
      <w:r w:rsidRPr="005A4C6B">
        <w:t xml:space="preserve"> </w:t>
      </w:r>
      <w:r w:rsidR="005A4C6B" w:rsidRPr="005A4C6B">
        <w:t xml:space="preserve">interesting to display all actions for </w:t>
      </w:r>
      <w:r>
        <w:t xml:space="preserve">a correct </w:t>
      </w:r>
      <w:r w:rsidR="005A4C6B" w:rsidRPr="005A4C6B">
        <w:t xml:space="preserve">analysis, allowing the player to identify important facts that influenced the combat outcome. </w:t>
      </w:r>
      <w:ins w:id="73" w:author="Kohwalter" w:date="2013-05-29T20:18:00Z">
        <w:r w:rsidR="00C73272">
          <w:t xml:space="preserve">Note that this type of filter </w:t>
        </w:r>
      </w:ins>
      <w:ins w:id="74" w:author="Kohwalter" w:date="2013-05-29T20:19:00Z">
        <w:r w:rsidR="00C73272">
          <w:t xml:space="preserve">is </w:t>
        </w:r>
      </w:ins>
      <w:ins w:id="75" w:author="Kohwalter" w:date="2013-05-29T22:33:00Z">
        <w:r w:rsidR="00D92A2A">
          <w:t xml:space="preserve">heavily </w:t>
        </w:r>
      </w:ins>
      <w:ins w:id="76" w:author="Kohwalter" w:date="2013-05-29T20:19:00Z">
        <w:r w:rsidR="00C73272">
          <w:t>dependable of the game context, so each game would be r</w:t>
        </w:r>
        <w:r w:rsidR="00C73272">
          <w:t>e</w:t>
        </w:r>
        <w:r w:rsidR="00C73272">
          <w:t xml:space="preserve">quired to have </w:t>
        </w:r>
      </w:ins>
      <w:ins w:id="77" w:author="Kohwalter" w:date="2013-05-29T22:33:00Z">
        <w:r w:rsidR="00D92A2A">
          <w:t>its own</w:t>
        </w:r>
      </w:ins>
      <w:ins w:id="78" w:author="Kohwalter" w:date="2013-05-29T20:46:00Z">
        <w:r w:rsidR="00A727FF">
          <w:t xml:space="preserve"> </w:t>
        </w:r>
      </w:ins>
      <w:ins w:id="79" w:author="Kohwalter" w:date="2013-05-29T20:19:00Z">
        <w:r w:rsidR="00C73272">
          <w:t>set of filters for this function.</w:t>
        </w:r>
      </w:ins>
    </w:p>
    <w:p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241D49" w:rsidRPr="00975E62">
        <w:fldChar w:fldCharType="begin"/>
      </w:r>
      <w:r w:rsidR="00F11AC0">
        <w:instrText xml:space="preserve"> ADDIN ZOTERO_ITEM CSL_CITATION {"citationID":"czTb2tcz","properties":{"formattedCitation":"{\\rtf [19\\uc0\\u8211{}23]}","plainCitation":"[19–23]"},"citationItems":[{"id":91,"uris":["http://zotero.org/users/1122386/items/36Q322NW"],"uri":["http://zotero.org/users/1122386/items/36Q322NW"],"itemData":{"id":91,"type":"article-journal","title":"Pattern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241D49" w:rsidRPr="00975E62">
        <w:fldChar w:fldCharType="separate"/>
      </w:r>
      <w:r w:rsidR="00F11AC0" w:rsidRPr="00F11AC0">
        <w:t>[19–23]</w:t>
      </w:r>
      <w:r w:rsidR="00241D49" w:rsidRPr="00975E62">
        <w:fldChar w:fldCharType="end"/>
      </w:r>
      <w:r w:rsidR="00B34235" w:rsidRPr="00975E62">
        <w:t xml:space="preserve">. </w:t>
      </w:r>
    </w:p>
    <w:p w:rsidR="00B34235" w:rsidRPr="00596186" w:rsidRDefault="001368F1" w:rsidP="001B2D5E">
      <w:pPr>
        <w:pStyle w:val="heading1"/>
        <w:rPr>
          <w:sz w:val="24"/>
        </w:rPr>
      </w:pPr>
      <w:bookmarkStart w:id="80" w:name="_Ref350607599"/>
      <w:commentRangeStart w:id="81"/>
      <w:commentRangeStart w:id="82"/>
      <w:r w:rsidRPr="00596186">
        <w:rPr>
          <w:sz w:val="24"/>
        </w:rPr>
        <w:t xml:space="preserve">Using </w:t>
      </w:r>
      <w:r w:rsidR="00B34235" w:rsidRPr="00596186">
        <w:rPr>
          <w:sz w:val="24"/>
        </w:rPr>
        <w:t xml:space="preserve">Provenance </w:t>
      </w:r>
      <w:r w:rsidRPr="00596186">
        <w:rPr>
          <w:sz w:val="24"/>
        </w:rPr>
        <w:t>in a Game</w:t>
      </w:r>
      <w:bookmarkEnd w:id="80"/>
      <w:commentRangeEnd w:id="81"/>
      <w:r w:rsidR="00121F42" w:rsidRPr="00596186">
        <w:rPr>
          <w:rStyle w:val="CommentReference"/>
          <w:b w:val="0"/>
          <w:bCs w:val="0"/>
          <w:sz w:val="24"/>
          <w:szCs w:val="24"/>
        </w:rPr>
        <w:commentReference w:id="81"/>
      </w:r>
      <w:commentRangeEnd w:id="82"/>
      <w:r w:rsidR="00F132C4" w:rsidRPr="00596186">
        <w:rPr>
          <w:rStyle w:val="CommentReference"/>
          <w:b w:val="0"/>
          <w:bCs w:val="0"/>
          <w:sz w:val="24"/>
          <w:szCs w:val="24"/>
        </w:rPr>
        <w:commentReference w:id="82"/>
      </w:r>
    </w:p>
    <w:p w:rsidR="00B34235" w:rsidRPr="001B2D5E" w:rsidRDefault="00B34235" w:rsidP="00A41C8B">
      <w:pPr>
        <w:pStyle w:val="p1a"/>
      </w:pPr>
      <w:bookmarkStart w:id="83" w:name="_GoBack"/>
      <w:r w:rsidRPr="001B2D5E">
        <w:t xml:space="preserve">We instantiated this provenance analysis infrastructure, which uses the </w:t>
      </w:r>
      <w:bookmarkEnd w:id="83"/>
      <w:r w:rsidRPr="001B2D5E">
        <w:t xml:space="preserve">proposed framework presented in </w:t>
      </w:r>
      <w:r w:rsidR="00241D49"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41D49" w:rsidRPr="001B2D5E">
        <w:fldChar w:fldCharType="separate"/>
      </w:r>
      <w:r w:rsidR="009E6A19" w:rsidRPr="009E6A19">
        <w:t>[2]</w:t>
      </w:r>
      <w:r w:rsidR="00241D49" w:rsidRPr="001B2D5E">
        <w:fldChar w:fldCharType="end"/>
      </w:r>
      <w:r w:rsidR="001368F1">
        <w:t xml:space="preserve"> and described at section </w:t>
      </w:r>
      <w:r w:rsidR="00241D49">
        <w:fldChar w:fldCharType="begin"/>
      </w:r>
      <w:r w:rsidR="001368F1">
        <w:instrText xml:space="preserve"> REF _Ref350608012 \r \h </w:instrText>
      </w:r>
      <w:r w:rsidR="00241D49">
        <w:fldChar w:fldCharType="separate"/>
      </w:r>
      <w:r w:rsidR="00894EB4">
        <w:t>4</w:t>
      </w:r>
      <w:r w:rsidR="00241D49">
        <w:fldChar w:fldCharType="end"/>
      </w:r>
      <w:r w:rsidR="001368F1">
        <w:t>,</w:t>
      </w:r>
      <w:r w:rsidRPr="001B2D5E">
        <w:t xml:space="preserve"> in a Software Engineering educational strategy game named SDM (Software Development Manager) </w:t>
      </w:r>
      <w:r w:rsidR="00241D49" w:rsidRPr="001B2D5E">
        <w:fldChar w:fldCharType="begin"/>
      </w:r>
      <w:r w:rsidR="00F11AC0">
        <w:instrText xml:space="preserve"> ADDIN ZOTERO_ITEM CSL_CITATION {"citationID":"GdBoMwTt","properties":{"formattedCitation":"[24]","plainCitation":"[24]"},"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241D49" w:rsidRPr="001B2D5E">
        <w:fldChar w:fldCharType="separate"/>
      </w:r>
      <w:r w:rsidR="00F11AC0" w:rsidRPr="00F11AC0">
        <w:t>[24]</w:t>
      </w:r>
      <w:r w:rsidR="00241D49"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the possibility of tracking mistakes made during a game session</w:t>
      </w:r>
      <w:r w:rsidR="00897A30">
        <w:t xml:space="preserve"> or identifying game mechanics that requires tinkering</w:t>
      </w:r>
      <w:r w:rsidRPr="001B2D5E">
        <w:t>.</w:t>
      </w:r>
    </w:p>
    <w:p w:rsidR="00897A30" w:rsidRDefault="00897A30" w:rsidP="00897A30">
      <w:r w:rsidRPr="00897A30">
        <w:t xml:space="preserve">In SDM, which was developed using the game engine Unity3D </w:t>
      </w:r>
      <w:r w:rsidR="00241D49" w:rsidRPr="00897A30">
        <w:fldChar w:fldCharType="begin"/>
      </w:r>
      <w:r w:rsidR="00F11AC0">
        <w:instrText xml:space="preserve"> ADDIN ZOTERO_ITEM CSL_CITATION {"citationID":"to5I9ZBz","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241D49" w:rsidRPr="00897A30">
        <w:fldChar w:fldCharType="separate"/>
      </w:r>
      <w:r w:rsidR="00F11AC0" w:rsidRPr="00F11AC0">
        <w:t>[11]</w:t>
      </w:r>
      <w:r w:rsidR="00241D49" w:rsidRPr="00897A30">
        <w:fldChar w:fldCharType="end"/>
      </w:r>
      <w:r w:rsidRPr="00897A30">
        <w:t>, the player has a team of employees that are used to develop software according to contracts made with customers. The gameplay and game mechanics are modeled presenting possibil</w:t>
      </w:r>
      <w:r w:rsidRPr="00897A30">
        <w:t>i</w:t>
      </w:r>
      <w:r w:rsidRPr="00897A30">
        <w:t xml:space="preserve">ties to the player to decide strategies for development and </w:t>
      </w:r>
      <w:ins w:id="84" w:author="Kohwalter" w:date="2013-05-31T16:29:00Z">
        <w:r w:rsidR="00A34EA8">
          <w:t xml:space="preserve">to </w:t>
        </w:r>
      </w:ins>
      <w:r w:rsidRPr="00897A30">
        <w:t xml:space="preserve">define the roles for each staff member. As in any contract, the software has requirements that must be followed </w:t>
      </w:r>
      <w:r w:rsidRPr="00897A30">
        <w:lastRenderedPageBreak/>
        <w:t>during development. From a gameplay point of view, these requirements help to ba</w:t>
      </w:r>
      <w:r w:rsidRPr="00897A30">
        <w:t>l</w:t>
      </w:r>
      <w:r w:rsidRPr="00897A30">
        <w:t>ance the mechanics and rules. When the software is completed and delivered to the customer, there is a quality assessment of the software and a project completion pa</w:t>
      </w:r>
      <w:r w:rsidRPr="00897A30">
        <w:t>y</w:t>
      </w:r>
      <w:r w:rsidRPr="00897A30">
        <w:t>ment accordingly to the product quality.</w:t>
      </w:r>
      <w:r w:rsidR="00F132C4">
        <w:t xml:space="preserve"> </w:t>
      </w:r>
      <w:commentRangeStart w:id="85"/>
      <w:ins w:id="86" w:author="Kohwalter" w:date="2013-05-29T21:54:00Z">
        <w:r w:rsidR="00241D49">
          <w:fldChar w:fldCharType="begin"/>
        </w:r>
        <w:r w:rsidR="00F132C4">
          <w:instrText xml:space="preserve"> REF _Ref357627734 \h </w:instrText>
        </w:r>
      </w:ins>
      <w:ins w:id="87" w:author="Kohwalter" w:date="2013-05-29T21:54:00Z">
        <w:r w:rsidR="00241D49">
          <w:fldChar w:fldCharType="separate"/>
        </w:r>
      </w:ins>
      <w:r w:rsidR="00894EB4">
        <w:rPr>
          <w:b/>
        </w:rPr>
        <w:t xml:space="preserve">Fig. </w:t>
      </w:r>
      <w:r w:rsidR="00894EB4">
        <w:rPr>
          <w:b/>
          <w:noProof/>
        </w:rPr>
        <w:t>5</w:t>
      </w:r>
      <w:ins w:id="88" w:author="Kohwalter" w:date="2013-05-29T21:54:00Z">
        <w:r w:rsidR="00241D49">
          <w:fldChar w:fldCharType="end"/>
        </w:r>
        <w:r w:rsidR="00F132C4">
          <w:t xml:space="preserve"> is a screenshot taken during a game session from SDM.</w:t>
        </w:r>
      </w:ins>
      <w:commentRangeEnd w:id="85"/>
      <w:ins w:id="89" w:author="Kohwalter" w:date="2013-05-29T22:34:00Z">
        <w:r w:rsidR="0080299C">
          <w:rPr>
            <w:rStyle w:val="CommentReference"/>
          </w:rPr>
          <w:commentReference w:id="85"/>
        </w:r>
      </w:ins>
    </w:p>
    <w:p w:rsidR="00D56052" w:rsidRDefault="00D56052" w:rsidP="00C90A9E">
      <w:pPr>
        <w:keepNext/>
        <w:spacing w:before="240" w:after="120"/>
        <w:ind w:firstLine="0"/>
      </w:pPr>
      <w:r>
        <w:rPr>
          <w:noProof/>
          <w:lang w:eastAsia="en-US"/>
        </w:rPr>
        <w:drawing>
          <wp:inline distT="0" distB="0" distL="0" distR="0">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rsidR="00D56052" w:rsidRDefault="00D56052" w:rsidP="00D56052">
      <w:pPr>
        <w:pStyle w:val="figurecaption0"/>
      </w:pPr>
      <w:bookmarkStart w:id="90" w:name="_Ref357627734"/>
      <w:proofErr w:type="gramStart"/>
      <w:r>
        <w:rPr>
          <w:b/>
        </w:rPr>
        <w:t>Fig.</w:t>
      </w:r>
      <w:proofErr w:type="gramEnd"/>
      <w:r>
        <w:rPr>
          <w:b/>
        </w:rPr>
        <w:t xml:space="preserve"> </w:t>
      </w:r>
      <w:fldSimple w:instr=" SEQ &quot;Figure&quot; \* MERGEFORMAT ">
        <w:r w:rsidR="00894EB4">
          <w:rPr>
            <w:b/>
            <w:noProof/>
          </w:rPr>
          <w:t>5</w:t>
        </w:r>
      </w:fldSimple>
      <w:bookmarkEnd w:id="90"/>
      <w:r>
        <w:rPr>
          <w:b/>
        </w:rPr>
        <w:t>.</w:t>
      </w:r>
      <w:r>
        <w:t xml:space="preserve"> </w:t>
      </w:r>
      <w:r w:rsidRPr="00D56052">
        <w:t>Screen</w:t>
      </w:r>
      <w:r>
        <w:t xml:space="preserve"> from a game session from SDM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w:t>
      </w:r>
      <w:del w:id="91" w:author="Kohwalter" w:date="2013-05-31T16:29:00Z">
        <w:r w:rsidR="00607311" w:rsidDel="00A34EA8">
          <w:delText xml:space="preserve">respective </w:delText>
        </w:r>
      </w:del>
      <w:ins w:id="92" w:author="Kohwalter" w:date="2013-05-31T16:29:00Z">
        <w:r w:rsidR="00A34EA8">
          <w:t>pe</w:t>
        </w:r>
        <w:r w:rsidR="00A34EA8">
          <w:t>r</w:t>
        </w:r>
        <w:r w:rsidR="00A34EA8">
          <w:t xml:space="preserve">formed </w:t>
        </w:r>
      </w:ins>
      <w:r>
        <w:t>role</w:t>
      </w:r>
      <w:r w:rsidRPr="0030598F">
        <w:t>. Another element present in the game is specialization, used to define t</w:t>
      </w:r>
      <w:r>
        <w:t>he employee working competence.</w:t>
      </w:r>
      <w:r w:rsidRPr="0030598F">
        <w:t xml:space="preserve"> With the specialization system, it is possible for e</w:t>
      </w:r>
      <w:r w:rsidRPr="0030598F">
        <w:t>m</w:t>
      </w:r>
      <w:r w:rsidRPr="0030598F">
        <w:t>ployees to undergo training to learn new sets of skills. Also the concepts of working hours, morale</w:t>
      </w:r>
      <w:commentRangeStart w:id="93"/>
      <w:del w:id="94" w:author="esteban clua" w:date="2013-05-29T19:27:00Z">
        <w:r w:rsidRPr="0030598F" w:rsidDel="00607311">
          <w:delText>,</w:delText>
        </w:r>
      </w:del>
      <w:commentRangeEnd w:id="93"/>
      <w:r w:rsidR="000C7117">
        <w:rPr>
          <w:rStyle w:val="CommentReference"/>
        </w:rPr>
        <w:commentReference w:id="93"/>
      </w:r>
      <w:r w:rsidRPr="0030598F">
        <w:t xml:space="preserve"> and stamina are used to modify the employee’s productivity. </w:t>
      </w:r>
      <w:r w:rsidR="00241D49">
        <w:fldChar w:fldCharType="begin"/>
      </w:r>
      <w:r>
        <w:instrText xml:space="preserve"> REF _Ref356564091 \h </w:instrText>
      </w:r>
      <w:r w:rsidR="00241D49">
        <w:fldChar w:fldCharType="separate"/>
      </w:r>
      <w:r w:rsidR="00894EB4">
        <w:rPr>
          <w:b/>
        </w:rPr>
        <w:t xml:space="preserve">Fig. </w:t>
      </w:r>
      <w:r w:rsidR="00894EB4" w:rsidRPr="00894EB4">
        <w:rPr>
          <w:b/>
          <w:noProof/>
        </w:rPr>
        <w:t>6</w:t>
      </w:r>
      <w:r w:rsidR="00241D49">
        <w:fldChar w:fldCharType="end"/>
      </w:r>
      <w:r>
        <w:t xml:space="preserve"> </w:t>
      </w:r>
      <w:r w:rsidRPr="0030598F">
        <w:t>shows a simplified version of SDM’s class diagram focusing on the employee, sho</w:t>
      </w:r>
      <w:r w:rsidRPr="0030598F">
        <w:t>w</w:t>
      </w:r>
      <w:r w:rsidRPr="0030598F">
        <w:t>ing his human attributes, types of specializations, the possibility of training to acquire specializations</w:t>
      </w:r>
      <w:commentRangeStart w:id="95"/>
      <w:del w:id="96" w:author="esteban clua" w:date="2013-05-29T19:27:00Z">
        <w:r w:rsidRPr="0030598F" w:rsidDel="00607311">
          <w:delText>,</w:delText>
        </w:r>
      </w:del>
      <w:commentRangeEnd w:id="95"/>
      <w:r w:rsidR="000C7117">
        <w:rPr>
          <w:rStyle w:val="CommentReference"/>
        </w:rPr>
        <w:commentReference w:id="95"/>
      </w:r>
      <w:r w:rsidRPr="0030598F">
        <w:t xml:space="preserve"> and that the employee is affect</w:t>
      </w:r>
      <w:r w:rsidR="006B318F">
        <w:t>ed</w:t>
      </w:r>
      <w:r w:rsidRPr="0030598F">
        <w:t xml:space="preserve"> by other employees that belong to the staff team. It also illustrates the project, its characteristics and requirement.</w:t>
      </w:r>
    </w:p>
    <w:p w:rsidR="00A64A25" w:rsidRPr="0030598F" w:rsidRDefault="00A34EA8" w:rsidP="006F7CBA">
      <w:pPr>
        <w:pStyle w:val="heading1"/>
        <w:framePr w:hSpace="187" w:wrap="around" w:vAnchor="page" w:hAnchor="margin" w:y="6380"/>
        <w:numPr>
          <w:ilvl w:val="0"/>
          <w:numId w:val="0"/>
        </w:numPr>
        <w:spacing w:before="240" w:after="120"/>
        <w:ind w:left="562"/>
        <w:jc w:val="center"/>
      </w:pPr>
      <w:r>
        <w:rPr>
          <w:noProof/>
          <w:lang w:eastAsia="en-US"/>
        </w:rPr>
        <w:lastRenderedPageBreak/>
        <w:drawing>
          <wp:inline distT="0" distB="0" distL="0" distR="0">
            <wp:extent cx="2790825" cy="29622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90825" cy="2962275"/>
                    </a:xfrm>
                    <a:prstGeom prst="rect">
                      <a:avLst/>
                    </a:prstGeom>
                    <a:noFill/>
                    <a:ln w="9525">
                      <a:noFill/>
                      <a:miter lim="800000"/>
                      <a:headEnd/>
                      <a:tailEnd/>
                    </a:ln>
                  </pic:spPr>
                </pic:pic>
              </a:graphicData>
            </a:graphic>
          </wp:inline>
        </w:drawing>
      </w:r>
    </w:p>
    <w:p w:rsidR="00A64A25" w:rsidRPr="00086C74" w:rsidRDefault="00A64A25" w:rsidP="000C7117">
      <w:pPr>
        <w:pStyle w:val="figurecaption0"/>
        <w:framePr w:hSpace="187" w:wrap="around" w:vAnchor="page" w:hAnchor="margin" w:y="6380"/>
        <w:spacing w:after="120"/>
      </w:pPr>
      <w:bookmarkStart w:id="97" w:name="_Ref356564091"/>
      <w:proofErr w:type="gramStart"/>
      <w:r>
        <w:rPr>
          <w:b/>
        </w:rPr>
        <w:t>Fig.</w:t>
      </w:r>
      <w:proofErr w:type="gramEnd"/>
      <w:r>
        <w:rPr>
          <w:b/>
        </w:rPr>
        <w:t xml:space="preserve"> </w:t>
      </w:r>
      <w:fldSimple w:instr=" SEQ &quot;Figure&quot; \* MERGEFORMAT ">
        <w:r w:rsidR="00894EB4" w:rsidRPr="00894EB4">
          <w:rPr>
            <w:b/>
            <w:noProof/>
          </w:rPr>
          <w:t>6</w:t>
        </w:r>
      </w:fldSimple>
      <w:bookmarkEnd w:id="97"/>
      <w:r>
        <w:rPr>
          <w:b/>
        </w:rPr>
        <w:t>.</w:t>
      </w:r>
      <w:r>
        <w:t xml:space="preserve"> </w:t>
      </w:r>
      <w:r w:rsidRPr="00897A30">
        <w:t>SDM</w:t>
      </w:r>
      <w:r w:rsidRPr="00B97EAB">
        <w:t xml:space="preserve"> simplified class diagram</w:t>
      </w:r>
    </w:p>
    <w:p w:rsidR="00B34235" w:rsidRPr="00A03E84" w:rsidRDefault="00A34EA8" w:rsidP="001B2D5E">
      <w:pPr>
        <w:pStyle w:val="heading2"/>
      </w:pPr>
      <w:r>
        <w:t>Data</w:t>
      </w:r>
      <w:r w:rsidRPr="00A03E84">
        <w:t xml:space="preserve"> S</w:t>
      </w:r>
      <w:r>
        <w:t>tructure</w:t>
      </w:r>
    </w:p>
    <w:p w:rsidR="00607311" w:rsidRPr="000C7117" w:rsidRDefault="00B34235" w:rsidP="000C7117">
      <w:pPr>
        <w:pStyle w:val="p1a"/>
      </w:pPr>
      <w:r w:rsidRPr="001B2D5E">
        <w:t xml:space="preserve">The </w:t>
      </w:r>
      <w:r w:rsidR="00A34EA8">
        <w:t>data</w:t>
      </w:r>
      <w:r w:rsidR="00A34EA8" w:rsidRPr="001B2D5E">
        <w:t xml:space="preserve"> </w:t>
      </w:r>
      <w:r w:rsidRPr="001B2D5E">
        <w:t xml:space="preserve">structure used on SDM is similar to the one explained in </w:t>
      </w:r>
      <w:r w:rsidR="00241D49"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41D49" w:rsidRPr="001B2D5E">
        <w:fldChar w:fldCharType="separate"/>
      </w:r>
      <w:r w:rsidR="009E6A19" w:rsidRPr="009E6A19">
        <w:t>[2]</w:t>
      </w:r>
      <w:r w:rsidR="00241D49" w:rsidRPr="001B2D5E">
        <w:fldChar w:fldCharType="end"/>
      </w:r>
      <w:r w:rsidRPr="001B2D5E">
        <w:t>. As such, each project contains a list of employees that were involved in its development. Each e</w:t>
      </w:r>
      <w:r w:rsidRPr="001B2D5E">
        <w:t>m</w:t>
      </w:r>
      <w:r w:rsidRPr="001B2D5E">
        <w:t>ployee has a list of actions executed as well as links to other actions in case of exte</w:t>
      </w:r>
      <w:r w:rsidRPr="001B2D5E">
        <w:t>r</w:t>
      </w:r>
      <w:r w:rsidRPr="001B2D5E">
        <w:t>nal influences. Throughout the game, information is collected and stored for genera</w:t>
      </w:r>
      <w:r w:rsidRPr="001B2D5E">
        <w:t>t</w:t>
      </w:r>
      <w:r w:rsidRPr="001B2D5E">
        <w:t xml:space="preserve">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241D49"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41D49" w:rsidRPr="001B2D5E">
        <w:fldChar w:fldCharType="separate"/>
      </w:r>
      <w:r w:rsidR="009E6A19" w:rsidRPr="009E6A19">
        <w:t>[2]</w:t>
      </w:r>
      <w:r w:rsidR="00241D49" w:rsidRPr="001B2D5E">
        <w:fldChar w:fldCharType="end"/>
      </w:r>
      <w:r w:rsidRPr="001B2D5E">
        <w:t xml:space="preserve"> and illustrated</w:t>
      </w:r>
      <w:r w:rsidR="002C0510">
        <w:t xml:space="preserve"> </w:t>
      </w:r>
      <w:r w:rsidRPr="001B2D5E">
        <w:t>by</w:t>
      </w:r>
      <w:r w:rsidR="008537B9">
        <w:t xml:space="preserve"> </w:t>
      </w:r>
      <w:r w:rsidR="00241D49">
        <w:fldChar w:fldCharType="begin"/>
      </w:r>
      <w:r w:rsidR="008537B9">
        <w:instrText xml:space="preserve"> REF _Ref357175827 \h </w:instrText>
      </w:r>
      <w:r w:rsidR="00241D49">
        <w:fldChar w:fldCharType="separate"/>
      </w:r>
      <w:r w:rsidR="00894EB4">
        <w:rPr>
          <w:b/>
        </w:rPr>
        <w:t xml:space="preserve">Fig. </w:t>
      </w:r>
      <w:r w:rsidR="00894EB4" w:rsidRPr="00894EB4">
        <w:rPr>
          <w:b/>
          <w:noProof/>
        </w:rPr>
        <w:t>1</w:t>
      </w:r>
      <w:r w:rsidR="00241D49">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1B06A8" w:rsidP="00A41C8B">
      <w:r w:rsidRPr="001B06A8">
        <w:rPr>
          <w:i/>
        </w:rPr>
        <w:t>Agent</w:t>
      </w:r>
      <w:r w:rsidR="00B34235" w:rsidRPr="001B2D5E">
        <w:t xml:space="preserve"> </w:t>
      </w:r>
      <w:r w:rsidR="00A913E3">
        <w:t>vertices</w:t>
      </w:r>
      <w:r w:rsidR="00B34235" w:rsidRPr="001B2D5E">
        <w:t xml:space="preserve">, representing employees, store the employee’s name, his current staff grade, his level, human </w:t>
      </w:r>
      <w:del w:id="98" w:author="Kohwalter" w:date="2013-05-31T16:36:00Z">
        <w:r w:rsidR="00B34235" w:rsidRPr="001B2D5E" w:rsidDel="00A34EA8">
          <w:delText xml:space="preserve">attributes </w:delText>
        </w:r>
      </w:del>
      <w:ins w:id="99" w:author="Kohwalter" w:date="2013-05-31T16:36:00Z">
        <w:r w:rsidR="00A34EA8">
          <w:t>traits</w:t>
        </w:r>
        <w:r w:rsidR="00A34EA8" w:rsidRPr="001B2D5E">
          <w:t xml:space="preserve"> </w:t>
        </w:r>
      </w:ins>
      <w:r w:rsidR="00B34235" w:rsidRPr="001B2D5E">
        <w:t>which are used in the game, and special</w:t>
      </w:r>
      <w:r w:rsidR="00B34235" w:rsidRPr="001B2D5E">
        <w:t>i</w:t>
      </w:r>
      <w:r w:rsidR="00B34235" w:rsidRPr="001B2D5E">
        <w:t xml:space="preserve">zations.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w:t>
      </w:r>
      <w:r w:rsidRPr="001B06A8">
        <w:rPr>
          <w:i/>
        </w:rPr>
        <w:t>o</w:t>
      </w:r>
      <w:r w:rsidRPr="001B06A8">
        <w:rPr>
          <w:i/>
        </w:rPr>
        <w:t>ject</w:t>
      </w:r>
      <w:r w:rsidR="00A913E3">
        <w:rPr>
          <w:i/>
        </w:rPr>
        <w:t xml:space="preserve">’s </w:t>
      </w:r>
      <w:r w:rsidRPr="001B06A8">
        <w:t>development</w:t>
      </w:r>
      <w:r w:rsidR="00B34235" w:rsidRPr="001B2D5E">
        <w:t xml:space="preserve">. </w:t>
      </w:r>
      <w:r w:rsidR="00A64A25">
        <w:t xml:space="preserve">All information from the game is collected in real time, during the </w:t>
      </w:r>
      <w:r w:rsidR="00A64A25">
        <w:lastRenderedPageBreak/>
        <w:t xml:space="preserve">execution of actions and events. </w:t>
      </w:r>
      <w:r w:rsidR="00B34235" w:rsidRPr="001B2D5E">
        <w:t>After the data is collected and extracted, a prov</w:t>
      </w:r>
      <w:r w:rsidR="00B34235" w:rsidRPr="001B2D5E">
        <w:t>e</w:t>
      </w:r>
      <w:r w:rsidR="00B34235" w:rsidRPr="001B2D5E">
        <w:t xml:space="preserve">nance graph corresponding to that scenario is generated and displayed for analysis, similar to the one presented by </w:t>
      </w:r>
      <w:r w:rsidR="00241D49">
        <w:fldChar w:fldCharType="begin"/>
      </w:r>
      <w:r w:rsidR="00A913E3">
        <w:instrText xml:space="preserve"> REF _Ref356558255 \h </w:instrText>
      </w:r>
      <w:r w:rsidR="00241D49">
        <w:fldChar w:fldCharType="separate"/>
      </w:r>
      <w:r w:rsidR="00894EB4">
        <w:rPr>
          <w:b/>
        </w:rPr>
        <w:t xml:space="preserve">Fig. </w:t>
      </w:r>
      <w:r w:rsidR="00894EB4" w:rsidRPr="00894EB4">
        <w:rPr>
          <w:b/>
          <w:noProof/>
        </w:rPr>
        <w:t>3</w:t>
      </w:r>
      <w:r w:rsidR="00241D49">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241D49"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41D49" w:rsidRPr="00975E62">
        <w:fldChar w:fldCharType="separate"/>
      </w:r>
      <w:r w:rsidR="009E6A19" w:rsidRPr="009E6A19">
        <w:t>[2]</w:t>
      </w:r>
      <w:r w:rsidR="00241D49"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241D49">
        <w:fldChar w:fldCharType="begin"/>
      </w:r>
      <w:r w:rsidR="00C9453A">
        <w:instrText xml:space="preserve"> REF _Ref357175673 \h </w:instrText>
      </w:r>
      <w:r w:rsidR="00241D49">
        <w:fldChar w:fldCharType="separate"/>
      </w:r>
      <w:r w:rsidR="00894EB4">
        <w:rPr>
          <w:b/>
        </w:rPr>
        <w:t xml:space="preserve">Fig. </w:t>
      </w:r>
      <w:r w:rsidR="00894EB4" w:rsidRPr="00894EB4">
        <w:rPr>
          <w:b/>
          <w:noProof/>
        </w:rPr>
        <w:t>7</w:t>
      </w:r>
      <w:r w:rsidR="00241D49">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resignations in brown.</w:t>
      </w:r>
    </w:p>
    <w:p w:rsidR="00F132C4" w:rsidRPr="00975E62" w:rsidRDefault="00F132C4" w:rsidP="00C90A9E">
      <w:pPr>
        <w:spacing w:before="240" w:after="120"/>
        <w:ind w:firstLine="0"/>
        <w:jc w:val="center"/>
      </w:pPr>
      <w:r w:rsidRPr="00975E62">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20449" cy="1666875"/>
                    </a:xfrm>
                    <a:prstGeom prst="rect">
                      <a:avLst/>
                    </a:prstGeom>
                    <a:noFill/>
                    <a:ln>
                      <a:noFill/>
                    </a:ln>
                  </pic:spPr>
                </pic:pic>
              </a:graphicData>
            </a:graphic>
          </wp:inline>
        </w:drawing>
      </w:r>
    </w:p>
    <w:p w:rsidR="00F132C4" w:rsidRDefault="00F132C4" w:rsidP="00F132C4">
      <w:pPr>
        <w:pStyle w:val="figurecaption0"/>
      </w:pPr>
      <w:bookmarkStart w:id="100" w:name="_Ref357175673"/>
      <w:bookmarkStart w:id="101" w:name="_Ref357175577"/>
      <w:proofErr w:type="gramStart"/>
      <w:r>
        <w:rPr>
          <w:b/>
        </w:rPr>
        <w:t>Fig.</w:t>
      </w:r>
      <w:proofErr w:type="gramEnd"/>
      <w:r>
        <w:rPr>
          <w:b/>
        </w:rPr>
        <w:t xml:space="preserve"> </w:t>
      </w:r>
      <w:fldSimple w:instr=" SEQ &quot;Figure&quot; \* MERGEFORMAT ">
        <w:r w:rsidR="00894EB4" w:rsidRPr="00894EB4">
          <w:rPr>
            <w:b/>
            <w:noProof/>
          </w:rPr>
          <w:t>7</w:t>
        </w:r>
      </w:fldSimple>
      <w:bookmarkEnd w:id="100"/>
      <w:r>
        <w:rPr>
          <w:b/>
        </w:rPr>
        <w:t>.</w:t>
      </w:r>
      <w:r>
        <w:t xml:space="preserve"> </w:t>
      </w:r>
      <w:proofErr w:type="gramStart"/>
      <w:r w:rsidRPr="001B2D5E">
        <w:t>An</w:t>
      </w:r>
      <w:r w:rsidRPr="008074E8">
        <w:t xml:space="preserve"> example of credits status filter.</w:t>
      </w:r>
      <w:bookmarkEnd w:id="101"/>
      <w:proofErr w:type="gramEnd"/>
      <w:r w:rsidRPr="00111BC6">
        <w:rPr>
          <w:noProof/>
        </w:rPr>
        <w:t xml:space="preserve"> </w:t>
      </w:r>
    </w:p>
    <w:p w:rsidR="00541476" w:rsidRDefault="00241D49" w:rsidP="00C9453A">
      <w:r>
        <w:fldChar w:fldCharType="begin"/>
      </w:r>
      <w:r w:rsidR="00C9453A">
        <w:instrText xml:space="preserve"> REF _Ref357175673 \h </w:instrText>
      </w:r>
      <w:r>
        <w:fldChar w:fldCharType="separate"/>
      </w:r>
      <w:r w:rsidR="00894EB4">
        <w:rPr>
          <w:b/>
        </w:rPr>
        <w:t xml:space="preserve">Fig. </w:t>
      </w:r>
      <w:r w:rsidR="00894EB4" w:rsidRPr="00894EB4">
        <w:rPr>
          <w:b/>
          <w:noProof/>
        </w:rPr>
        <w:t>7</w:t>
      </w:r>
      <w:r>
        <w:fldChar w:fldCharType="end"/>
      </w:r>
      <w:r w:rsidR="00C9453A">
        <w:t xml:space="preserve"> </w:t>
      </w:r>
      <w:r w:rsidR="00B34235" w:rsidRPr="00975E62">
        <w:t xml:space="preserve">was already subject to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employees. When that happens, employee’s morale is lowered due to the lack of payment and if it reaches red zone, they can resign, as shown by brown </w:t>
      </w:r>
      <w:r w:rsidR="00AD63DE">
        <w:rPr>
          <w:i/>
        </w:rPr>
        <w:t>activities</w:t>
      </w:r>
      <w:r w:rsidRPr="00975E62">
        <w:t xml:space="preserve">. </w:t>
      </w:r>
      <w:r w:rsidRPr="00975E62">
        <w:lastRenderedPageBreak/>
        <w:t>Observing</w:t>
      </w:r>
      <w:r w:rsidR="008537B9">
        <w:t xml:space="preserve"> </w:t>
      </w:r>
      <w:r w:rsidR="00241D49">
        <w:fldChar w:fldCharType="begin"/>
      </w:r>
      <w:r w:rsidR="008537B9">
        <w:instrText xml:space="preserve"> REF _Ref357176295 \h </w:instrText>
      </w:r>
      <w:r w:rsidR="00241D49">
        <w:fldChar w:fldCharType="separate"/>
      </w:r>
      <w:r w:rsidR="00894EB4">
        <w:rPr>
          <w:b/>
        </w:rPr>
        <w:t xml:space="preserve">Fig. </w:t>
      </w:r>
      <w:r w:rsidR="00894EB4" w:rsidRPr="00894EB4">
        <w:rPr>
          <w:b/>
          <w:noProof/>
        </w:rPr>
        <w:t>8</w:t>
      </w:r>
      <w:r w:rsidR="00241D49">
        <w:fldChar w:fldCharType="end"/>
      </w:r>
      <w:r w:rsidRPr="00975E62">
        <w:t>, we can see employees’ morale getting lower by lack of payment.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086C74" w:rsidP="00C90A9E">
      <w:pPr>
        <w:spacing w:before="240" w:after="120"/>
        <w:ind w:firstLine="0"/>
        <w:jc w:val="center"/>
      </w:pPr>
      <w:r w:rsidRPr="00975E62">
        <w:rPr>
          <w:noProof/>
          <w:lang w:eastAsia="en-US"/>
        </w:rPr>
        <w:drawing>
          <wp:inline distT="0" distB="0" distL="0" distR="0">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2802" cy="1675863"/>
                    </a:xfrm>
                    <a:prstGeom prst="rect">
                      <a:avLst/>
                    </a:prstGeom>
                    <a:noFill/>
                    <a:ln>
                      <a:noFill/>
                    </a:ln>
                  </pic:spPr>
                </pic:pic>
              </a:graphicData>
            </a:graphic>
          </wp:inline>
        </w:drawing>
      </w:r>
    </w:p>
    <w:p w:rsidR="00086C74" w:rsidRDefault="008537B9" w:rsidP="008537B9">
      <w:pPr>
        <w:pStyle w:val="figurecaption0"/>
      </w:pPr>
      <w:bookmarkStart w:id="102" w:name="_Ref357176295"/>
      <w:r>
        <w:rPr>
          <w:b/>
        </w:rPr>
        <w:t xml:space="preserve">Fig. </w:t>
      </w:r>
      <w:fldSimple w:instr=" SEQ &quot;Figure&quot; \* MERGEFORMAT ">
        <w:r w:rsidR="00894EB4" w:rsidRPr="00894EB4">
          <w:rPr>
            <w:b/>
            <w:noProof/>
          </w:rPr>
          <w:t>8</w:t>
        </w:r>
      </w:fldSimple>
      <w:bookmarkEnd w:id="102"/>
      <w:r>
        <w:rPr>
          <w:b/>
        </w:rPr>
        <w:t>.</w:t>
      </w:r>
      <w:r>
        <w:t xml:space="preserve"> </w:t>
      </w:r>
      <w:r w:rsidR="00086C74" w:rsidRPr="008537B9">
        <w:t>Non-collapsed</w:t>
      </w:r>
      <w:r w:rsidR="00A20CA1">
        <w:t xml:space="preserve"> provenance</w:t>
      </w:r>
      <w:r w:rsidR="00086C74" w:rsidRPr="008074E8">
        <w:t xml:space="preserve"> graph from </w:t>
      </w:r>
      <w:r w:rsidR="00241D49">
        <w:fldChar w:fldCharType="begin"/>
      </w:r>
      <w:r>
        <w:instrText xml:space="preserve"> REF _Ref357175673 \h </w:instrText>
      </w:r>
      <w:r w:rsidR="00241D49">
        <w:fldChar w:fldCharType="separate"/>
      </w:r>
      <w:r w:rsidR="00894EB4">
        <w:rPr>
          <w:b/>
        </w:rPr>
        <w:t xml:space="preserve">Fig. </w:t>
      </w:r>
      <w:r w:rsidR="00894EB4" w:rsidRPr="00894EB4">
        <w:rPr>
          <w:b/>
          <w:noProof/>
        </w:rPr>
        <w:t>7</w:t>
      </w:r>
      <w:r w:rsidR="00241D49">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then there is a problem that requires immediate attention</w:t>
      </w:r>
      <w:r w:rsidR="00A20CA1">
        <w:t>,</w:t>
      </w:r>
      <w:r w:rsidR="00EC6E88">
        <w:t xml:space="preserve"> since the game requires the player to hire a new e</w:t>
      </w:r>
      <w:r w:rsidR="00EC6E88">
        <w:t>m</w:t>
      </w:r>
      <w:r w:rsidR="00EC6E88">
        <w:t>ployee in order to complete his objective.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instead of giving only a small setback.</w:t>
      </w:r>
    </w:p>
    <w:p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 xml:space="preserve">tivity is defined by the executed task, the amount of outside help, the employee’s job (junior, mid-level, and senior), the working hours, and the stamina and morale stats. </w:t>
      </w:r>
      <w:r w:rsidR="00241D49">
        <w:fldChar w:fldCharType="begin"/>
      </w:r>
      <w:r w:rsidR="00A24654">
        <w:instrText xml:space="preserve"> REF _Ref356744283 \h </w:instrText>
      </w:r>
      <w:r w:rsidR="00241D49">
        <w:fldChar w:fldCharType="separate"/>
      </w:r>
      <w:r w:rsidR="00894EB4">
        <w:rPr>
          <w:b/>
        </w:rPr>
        <w:t xml:space="preserve">Fig. </w:t>
      </w:r>
      <w:r w:rsidR="00894EB4" w:rsidRPr="00894EB4">
        <w:rPr>
          <w:b/>
          <w:noProof/>
        </w:rPr>
        <w:t>9</w:t>
      </w:r>
      <w:r w:rsidR="00241D49">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looking at his working hours, which can be done by looking at each individual </w:t>
      </w:r>
      <w:r w:rsidR="003F0B25">
        <w:t>vertex</w:t>
      </w:r>
      <w:r w:rsidR="003F0B25" w:rsidRPr="00975E62">
        <w:t xml:space="preserve"> </w:t>
      </w:r>
      <w:r w:rsidRPr="00975E62">
        <w:t xml:space="preserve">or by adding a filter, as shown in </w:t>
      </w:r>
      <w:r w:rsidR="00241D49">
        <w:fldChar w:fldCharType="begin"/>
      </w:r>
      <w:r w:rsidR="00A24654">
        <w:instrText xml:space="preserve"> REF _Ref356744340 \h </w:instrText>
      </w:r>
      <w:r w:rsidR="00241D49">
        <w:fldChar w:fldCharType="separate"/>
      </w:r>
      <w:r w:rsidR="00894EB4">
        <w:rPr>
          <w:b/>
        </w:rPr>
        <w:t xml:space="preserve">Fig. </w:t>
      </w:r>
      <w:r w:rsidR="00894EB4" w:rsidRPr="00894EB4">
        <w:rPr>
          <w:b/>
          <w:noProof/>
        </w:rPr>
        <w:t>10</w:t>
      </w:r>
      <w:r w:rsidR="00241D49">
        <w:fldChar w:fldCharType="end"/>
      </w:r>
      <w:r w:rsidRPr="00975E62">
        <w:t>.</w:t>
      </w:r>
    </w:p>
    <w:p w:rsidR="00B65CC9" w:rsidRDefault="00B65CC9" w:rsidP="00B65CC9">
      <w:pPr>
        <w:ind w:firstLine="0"/>
        <w:jc w:val="center"/>
      </w:pPr>
      <w:r w:rsidRPr="00975E62">
        <w:rPr>
          <w:noProof/>
          <w:lang w:eastAsia="en-US"/>
        </w:rPr>
        <w:lastRenderedPageBreak/>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1465" cy="1727947"/>
                    </a:xfrm>
                    <a:prstGeom prst="rect">
                      <a:avLst/>
                    </a:prstGeom>
                    <a:noFill/>
                    <a:ln>
                      <a:noFill/>
                    </a:ln>
                  </pic:spPr>
                </pic:pic>
              </a:graphicData>
            </a:graphic>
          </wp:inline>
        </w:drawing>
      </w:r>
    </w:p>
    <w:p w:rsidR="00B65CC9" w:rsidRDefault="00B65CC9" w:rsidP="00B65CC9">
      <w:pPr>
        <w:pStyle w:val="figurecaption0"/>
        <w:jc w:val="both"/>
      </w:pPr>
      <w:bookmarkStart w:id="103" w:name="_Ref356744283"/>
      <w:proofErr w:type="gramStart"/>
      <w:r>
        <w:rPr>
          <w:b/>
        </w:rPr>
        <w:t>Fig.</w:t>
      </w:r>
      <w:proofErr w:type="gramEnd"/>
      <w:r>
        <w:rPr>
          <w:b/>
        </w:rPr>
        <w:t xml:space="preserve"> </w:t>
      </w:r>
      <w:fldSimple w:instr=" SEQ &quot;Figure&quot; \* MERGEFORMAT ">
        <w:r w:rsidR="00894EB4" w:rsidRPr="00894EB4">
          <w:rPr>
            <w:b/>
            <w:noProof/>
          </w:rPr>
          <w:t>9</w:t>
        </w:r>
      </w:fldSimple>
      <w:bookmarkEnd w:id="103"/>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p>
    <w:p w:rsidR="00B65CC9" w:rsidRPr="00975E62" w:rsidRDefault="00B65CC9" w:rsidP="00B65CC9">
      <w:pPr>
        <w:keepNext/>
        <w:spacing w:before="120" w:after="120"/>
        <w:ind w:firstLine="0"/>
        <w:jc w:val="center"/>
      </w:pPr>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rsidR="00B65CC9" w:rsidRPr="00975E62" w:rsidRDefault="00B65CC9" w:rsidP="00B65CC9">
      <w:pPr>
        <w:pStyle w:val="figurecaption0"/>
      </w:pPr>
      <w:bookmarkStart w:id="104" w:name="_Ref356744340"/>
      <w:bookmarkStart w:id="105" w:name="_Ref350357840"/>
      <w:proofErr w:type="gramStart"/>
      <w:r>
        <w:rPr>
          <w:b/>
        </w:rPr>
        <w:t>Fig.</w:t>
      </w:r>
      <w:proofErr w:type="gramEnd"/>
      <w:r>
        <w:rPr>
          <w:b/>
        </w:rPr>
        <w:t xml:space="preserve"> </w:t>
      </w:r>
      <w:fldSimple w:instr=" SEQ &quot;Figure&quot; \* MERGEFORMAT ">
        <w:r w:rsidR="00894EB4" w:rsidRPr="00894EB4">
          <w:rPr>
            <w:b/>
            <w:noProof/>
          </w:rPr>
          <w:t>10</w:t>
        </w:r>
      </w:fldSimple>
      <w:bookmarkEnd w:id="104"/>
      <w:r>
        <w:rPr>
          <w:b/>
        </w:rPr>
        <w:t>.</w:t>
      </w:r>
      <w:r>
        <w:t xml:space="preserve"> Same g</w:t>
      </w:r>
      <w:r w:rsidRPr="001B2D5E">
        <w:t>raph</w:t>
      </w:r>
      <w:r w:rsidRPr="008074E8">
        <w:t xml:space="preserve"> </w:t>
      </w:r>
      <w:r>
        <w:t>of</w:t>
      </w:r>
      <w:r w:rsidRPr="008074E8">
        <w:t xml:space="preserve"> </w:t>
      </w:r>
      <w:r w:rsidR="00241D49">
        <w:fldChar w:fldCharType="begin"/>
      </w:r>
      <w:r>
        <w:instrText xml:space="preserve"> REF _Ref356744283 \h </w:instrText>
      </w:r>
      <w:r w:rsidR="00241D49">
        <w:fldChar w:fldCharType="separate"/>
      </w:r>
      <w:r w:rsidR="00894EB4">
        <w:rPr>
          <w:b/>
        </w:rPr>
        <w:t xml:space="preserve">Fig. </w:t>
      </w:r>
      <w:r w:rsidR="00894EB4" w:rsidRPr="00894EB4">
        <w:rPr>
          <w:b/>
          <w:noProof/>
        </w:rPr>
        <w:t>9</w:t>
      </w:r>
      <w:r w:rsidR="00241D49">
        <w:fldChar w:fldCharType="end"/>
      </w:r>
      <w:r w:rsidRPr="008074E8">
        <w:t xml:space="preserve"> </w:t>
      </w:r>
      <w:r>
        <w:t xml:space="preserve">but </w:t>
      </w:r>
      <w:r w:rsidRPr="008074E8">
        <w:t>using filter</w:t>
      </w:r>
      <w:r>
        <w:t>s</w:t>
      </w:r>
      <w:r w:rsidRPr="008074E8">
        <w:t>: working hours</w:t>
      </w:r>
      <w:r>
        <w:t xml:space="preserve"> (a), stamina (b), and morale (c)</w:t>
      </w:r>
      <w:r w:rsidRPr="008074E8">
        <w:t>.</w:t>
      </w:r>
      <w:bookmarkEnd w:id="105"/>
    </w:p>
    <w:p w:rsidR="00B34235" w:rsidRDefault="00B34235" w:rsidP="001B2D5E">
      <w:r w:rsidRPr="00975E62">
        <w:t xml:space="preserve">In </w:t>
      </w:r>
      <w:r w:rsidR="00241D49">
        <w:fldChar w:fldCharType="begin"/>
      </w:r>
      <w:r w:rsidR="00A24654">
        <w:instrText xml:space="preserve"> REF _Ref356744340 \h </w:instrText>
      </w:r>
      <w:r w:rsidR="00241D49">
        <w:fldChar w:fldCharType="separate"/>
      </w:r>
      <w:r w:rsidR="00894EB4">
        <w:rPr>
          <w:b/>
        </w:rPr>
        <w:t xml:space="preserve">Fig. </w:t>
      </w:r>
      <w:r w:rsidR="00894EB4" w:rsidRPr="00894EB4">
        <w:rPr>
          <w:b/>
          <w:noProof/>
        </w:rPr>
        <w:t>10</w:t>
      </w:r>
      <w:r w:rsidR="00241D49">
        <w:fldChar w:fldCharType="end"/>
      </w:r>
      <w:r w:rsidRPr="00975E62">
        <w:t xml:space="preserve"> </w:t>
      </w:r>
      <w:r w:rsidR="00A20CA1">
        <w:t>one</w:t>
      </w:r>
      <w:r w:rsidR="00A20CA1" w:rsidRPr="00975E62">
        <w:t xml:space="preserve"> </w:t>
      </w:r>
      <w:r w:rsidRPr="00975E62">
        <w:t xml:space="preserve">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F03C85" w:rsidRDefault="00B34235" w:rsidP="00487A90">
      <w:r w:rsidRPr="00975E62">
        <w:t>By changing the filter again to show stamina levels, we can see in</w:t>
      </w:r>
      <w:r>
        <w:t xml:space="preserve"> </w:t>
      </w:r>
      <w:r w:rsidR="00241D49">
        <w:fldChar w:fldCharType="begin"/>
      </w:r>
      <w:r w:rsidR="00A24654">
        <w:instrText xml:space="preserve"> REF _Ref356744340 \h </w:instrText>
      </w:r>
      <w:r w:rsidR="00241D49">
        <w:fldChar w:fldCharType="separate"/>
      </w:r>
      <w:r w:rsidR="00894EB4">
        <w:rPr>
          <w:b/>
        </w:rPr>
        <w:t xml:space="preserve">Fig. </w:t>
      </w:r>
      <w:r w:rsidR="00894EB4" w:rsidRPr="00894EB4">
        <w:rPr>
          <w:b/>
          <w:noProof/>
        </w:rPr>
        <w:t>10</w:t>
      </w:r>
      <w:r w:rsidR="00241D49">
        <w:fldChar w:fldCharType="end"/>
      </w:r>
      <w:r w:rsidRPr="00975E62">
        <w:t xml:space="preserv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 xml:space="preserve">With both the morale and stamina at lowest levels, the extra hours were not compensating his productivity loss. As previously shown, if </w:t>
      </w:r>
      <w:r w:rsidRPr="00975E62">
        <w:lastRenderedPageBreak/>
        <w:t>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further refine game modifiers</w:t>
      </w:r>
      <w:r w:rsidR="00C658E6">
        <w:t xml:space="preserve"> or state transitions</w:t>
      </w:r>
      <w:r w:rsidR="00487A90">
        <w:t>, as well as identifying odd beha</w:t>
      </w:r>
      <w:r w:rsidR="00487A90">
        <w:t>v</w:t>
      </w:r>
      <w:r w:rsidR="00487A90">
        <w:t>iors caused by game modifiers.</w:t>
      </w:r>
    </w:p>
    <w:p w:rsidR="00B34235" w:rsidRPr="00596186" w:rsidRDefault="00B34235" w:rsidP="001B2D5E">
      <w:pPr>
        <w:pStyle w:val="heading1"/>
        <w:rPr>
          <w:sz w:val="24"/>
        </w:rPr>
      </w:pPr>
      <w:bookmarkStart w:id="106" w:name="_Ref341897928"/>
      <w:r w:rsidRPr="00596186">
        <w:rPr>
          <w:sz w:val="24"/>
        </w:rPr>
        <w:t>C</w:t>
      </w:r>
      <w:bookmarkEnd w:id="106"/>
      <w:r w:rsidRPr="00596186">
        <w:rPr>
          <w:sz w:val="24"/>
        </w:rPr>
        <w:t>onclusion</w:t>
      </w:r>
    </w:p>
    <w:p w:rsidR="002F17F4" w:rsidRDefault="00B34235" w:rsidP="001B2D5E">
      <w:pPr>
        <w:pStyle w:val="p1a"/>
      </w:pPr>
      <w:r w:rsidRPr="00975E62">
        <w:t xml:space="preserve">This paper </w:t>
      </w:r>
      <w:r w:rsidR="006917E8">
        <w:t xml:space="preserve">introduces new perspectives on </w:t>
      </w:r>
      <w:r w:rsidR="006543F0">
        <w:t>gameplay</w:t>
      </w:r>
      <w:r w:rsidR="00A20CA1">
        <w:t xml:space="preserve"> modeling and</w:t>
      </w:r>
      <w:r w:rsidR="006543F0">
        <w:t xml:space="preserve"> analysis</w:t>
      </w:r>
      <w:r w:rsidR="006917E8">
        <w:t>, levera</w:t>
      </w:r>
      <w:r w:rsidR="006917E8">
        <w:t>g</w:t>
      </w:r>
      <w:r w:rsidR="006917E8">
        <w:t>ing the current state of the art, based on game</w:t>
      </w:r>
      <w:r w:rsidR="00666BA7">
        <w:t>play</w:t>
      </w:r>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gameplay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t xml:space="preserve">both </w:t>
      </w:r>
      <w:r w:rsidR="002F17F4">
        <w:t>on-the-fly or in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107"/>
      <w:r w:rsidRPr="00975E62">
        <w:t xml:space="preserve">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w:t>
      </w:r>
      <w:commentRangeEnd w:id="107"/>
      <w:r w:rsidR="00B42EF9">
        <w:t xml:space="preserve"> </w:t>
      </w:r>
      <w:commentRangeStart w:id="108"/>
      <w:r w:rsidR="00B42EF9">
        <w:t xml:space="preserve">in </w:t>
      </w:r>
      <w:commentRangeEnd w:id="108"/>
      <w:r w:rsidR="00121F42">
        <w:rPr>
          <w:rStyle w:val="CommentReference"/>
        </w:rPr>
        <w:commentReference w:id="108"/>
      </w:r>
      <w:r w:rsidR="00B42EF9">
        <w:t>the game</w:t>
      </w:r>
      <w:r w:rsidR="00027831">
        <w:rPr>
          <w:rStyle w:val="CommentReference"/>
        </w:rPr>
        <w:commentReference w:id="107"/>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F11AC0" w:rsidRPr="00F11AC0" w:rsidRDefault="00241D49" w:rsidP="00F11AC0">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F11AC0" w:rsidRPr="00F11AC0">
        <w:rPr>
          <w:sz w:val="18"/>
        </w:rPr>
        <w:t>1.</w:t>
      </w:r>
      <w:r w:rsidR="00F11AC0" w:rsidRPr="00F11AC0">
        <w:rPr>
          <w:sz w:val="18"/>
        </w:rPr>
        <w:tab/>
        <w:t xml:space="preserve"> Davis, J., Steury, K., Pagulayan, R.: A survey method for assessing perceptions of a game: The consumer playtest in game design. Game Studies. 5, (2005).</w:t>
      </w:r>
    </w:p>
    <w:p w:rsidR="00F11AC0" w:rsidRPr="00F11AC0" w:rsidRDefault="00F11AC0" w:rsidP="00F11AC0">
      <w:pPr>
        <w:pStyle w:val="Bibliography"/>
        <w:spacing w:line="220" w:lineRule="atLeast"/>
        <w:ind w:left="389" w:hanging="389"/>
        <w:rPr>
          <w:sz w:val="18"/>
        </w:rPr>
      </w:pPr>
      <w:r w:rsidRPr="00F11AC0">
        <w:rPr>
          <w:sz w:val="18"/>
        </w:rPr>
        <w:t>2.</w:t>
      </w:r>
      <w:r w:rsidRPr="00F11AC0">
        <w:rPr>
          <w:sz w:val="18"/>
        </w:rPr>
        <w:tab/>
        <w:t xml:space="preserve"> Kohwalter, T., Clua, E., Murta, L.: Provenance in Games. 2012 XI Brazilian Symposium on Games and Digital Entertainment (SBGAMES). In: XI SBGames, Brasilia (2012).</w:t>
      </w:r>
    </w:p>
    <w:p w:rsidR="00F11AC0" w:rsidRPr="00F11AC0" w:rsidRDefault="00F11AC0" w:rsidP="00F11AC0">
      <w:pPr>
        <w:pStyle w:val="Bibliography"/>
        <w:spacing w:line="220" w:lineRule="atLeast"/>
        <w:ind w:left="389" w:hanging="389"/>
        <w:rPr>
          <w:sz w:val="18"/>
        </w:rPr>
      </w:pPr>
      <w:r w:rsidRPr="00F11AC0">
        <w:rPr>
          <w:sz w:val="18"/>
        </w:rPr>
        <w:t>3.</w:t>
      </w:r>
      <w:r w:rsidRPr="00F11AC0">
        <w:rPr>
          <w:sz w:val="18"/>
        </w:rPr>
        <w:tab/>
        <w:t xml:space="preserve"> Freire, J., Koop, D., Santos, E., Silva, C.T.: Provenance for Computational Tasks: A Survey. Computing in Science Engineering. 10, 11 –21 (2008).</w:t>
      </w:r>
    </w:p>
    <w:p w:rsidR="00F11AC0" w:rsidRPr="00F11AC0" w:rsidRDefault="00F11AC0" w:rsidP="00F11AC0">
      <w:pPr>
        <w:pStyle w:val="Bibliography"/>
        <w:spacing w:line="220" w:lineRule="atLeast"/>
        <w:ind w:left="389" w:hanging="389"/>
        <w:rPr>
          <w:sz w:val="18"/>
        </w:rPr>
      </w:pPr>
      <w:r w:rsidRPr="00F11AC0">
        <w:rPr>
          <w:sz w:val="18"/>
        </w:rPr>
        <w:t>4.</w:t>
      </w:r>
      <w:r w:rsidRPr="00F11AC0">
        <w:rPr>
          <w:sz w:val="18"/>
        </w:rPr>
        <w:tab/>
        <w:t xml:space="preserve"> Warren, C.: Game Analysis Using Resource-Infrastructure-Action Flow, http://ficial.wordpress.com/2011/10/23/game-analysis-using-resource-infrastructure-action-flow/.</w:t>
      </w:r>
    </w:p>
    <w:p w:rsidR="00F11AC0" w:rsidRPr="00F11AC0" w:rsidRDefault="00F11AC0" w:rsidP="00F11AC0">
      <w:pPr>
        <w:pStyle w:val="Bibliography"/>
        <w:spacing w:line="220" w:lineRule="atLeast"/>
        <w:ind w:left="389" w:hanging="389"/>
        <w:rPr>
          <w:sz w:val="18"/>
        </w:rPr>
      </w:pPr>
      <w:r w:rsidRPr="00F11AC0">
        <w:rPr>
          <w:sz w:val="18"/>
        </w:rPr>
        <w:t>5.</w:t>
      </w:r>
      <w:r w:rsidRPr="00F11AC0">
        <w:rPr>
          <w:sz w:val="18"/>
        </w:rPr>
        <w:tab/>
        <w:t xml:space="preserve"> Consalvo, Mi., Dutton, N.: Game analysis: Developing a methodological toolkit for the qualitative study of games. Game Studies. 6, (2006).</w:t>
      </w:r>
    </w:p>
    <w:p w:rsidR="00F11AC0" w:rsidRPr="00F11AC0" w:rsidRDefault="00F11AC0" w:rsidP="00F11AC0">
      <w:pPr>
        <w:pStyle w:val="Bibliography"/>
        <w:spacing w:line="220" w:lineRule="atLeast"/>
        <w:ind w:left="389" w:hanging="389"/>
        <w:rPr>
          <w:sz w:val="18"/>
        </w:rPr>
      </w:pPr>
      <w:r w:rsidRPr="00F11AC0">
        <w:rPr>
          <w:sz w:val="18"/>
        </w:rPr>
        <w:lastRenderedPageBreak/>
        <w:t>6.</w:t>
      </w:r>
      <w:r w:rsidRPr="00F11AC0">
        <w:rPr>
          <w:sz w:val="18"/>
        </w:rPr>
        <w:tab/>
        <w:t xml:space="preserve"> Andersen, E., Liu, Y.-E., Apter, E., Boucher-Genesse, F., Popović, Z.: Gameplay analysis through state projection. Proceedings of the Fifth International Conference on the Found</w:t>
      </w:r>
      <w:r w:rsidRPr="00F11AC0">
        <w:rPr>
          <w:sz w:val="18"/>
        </w:rPr>
        <w:t>a</w:t>
      </w:r>
      <w:r w:rsidRPr="00F11AC0">
        <w:rPr>
          <w:sz w:val="18"/>
        </w:rPr>
        <w:t>tions of Digital Games. pp. 1–8. ACM, New York, NY, USA (2010).</w:t>
      </w:r>
    </w:p>
    <w:p w:rsidR="00F11AC0" w:rsidRPr="00F11AC0" w:rsidRDefault="00F11AC0" w:rsidP="00F11AC0">
      <w:pPr>
        <w:pStyle w:val="Bibliography"/>
        <w:spacing w:line="220" w:lineRule="atLeast"/>
        <w:ind w:left="389" w:hanging="389"/>
        <w:rPr>
          <w:sz w:val="18"/>
        </w:rPr>
      </w:pPr>
      <w:r w:rsidRPr="00F11AC0">
        <w:rPr>
          <w:sz w:val="18"/>
        </w:rPr>
        <w:t>7.</w:t>
      </w:r>
      <w:r w:rsidRPr="00F11AC0">
        <w:rPr>
          <w:sz w:val="18"/>
        </w:rPr>
        <w:tab/>
        <w:t xml:space="preserve"> Cavazza, M., Charles, F., Mead, S.J.: Character-based interactive storytelling. IEEE Inte</w:t>
      </w:r>
      <w:r w:rsidRPr="00F11AC0">
        <w:rPr>
          <w:sz w:val="18"/>
        </w:rPr>
        <w:t>l</w:t>
      </w:r>
      <w:r w:rsidRPr="00F11AC0">
        <w:rPr>
          <w:sz w:val="18"/>
        </w:rPr>
        <w:t>ligent Systems. 17, 17 – 24 (2002).</w:t>
      </w:r>
    </w:p>
    <w:p w:rsidR="00F11AC0" w:rsidRPr="00F11AC0" w:rsidRDefault="00F11AC0" w:rsidP="00F11AC0">
      <w:pPr>
        <w:pStyle w:val="Bibliography"/>
        <w:spacing w:line="220" w:lineRule="atLeast"/>
        <w:ind w:left="389" w:hanging="389"/>
        <w:rPr>
          <w:sz w:val="18"/>
        </w:rPr>
      </w:pPr>
      <w:r w:rsidRPr="00F11AC0">
        <w:rPr>
          <w:sz w:val="18"/>
        </w:rPr>
        <w:t>8.</w:t>
      </w:r>
      <w:r w:rsidRPr="00F11AC0">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F11AC0" w:rsidRPr="00F11AC0" w:rsidRDefault="00F11AC0" w:rsidP="00F11AC0">
      <w:pPr>
        <w:pStyle w:val="Bibliography"/>
        <w:spacing w:line="220" w:lineRule="atLeast"/>
        <w:ind w:left="389" w:hanging="389"/>
        <w:rPr>
          <w:sz w:val="18"/>
        </w:rPr>
      </w:pPr>
      <w:r w:rsidRPr="00F11AC0">
        <w:rPr>
          <w:sz w:val="18"/>
        </w:rPr>
        <w:t>9.</w:t>
      </w:r>
      <w:r w:rsidRPr="00F11AC0">
        <w:rPr>
          <w:sz w:val="18"/>
        </w:rPr>
        <w:tab/>
        <w:t xml:space="preserve"> Pinhanez, C.S., Bobick, A.F.: Human action detection using PNF propagation of te</w:t>
      </w:r>
      <w:r w:rsidRPr="00F11AC0">
        <w:rPr>
          <w:sz w:val="18"/>
        </w:rPr>
        <w:t>m</w:t>
      </w:r>
      <w:r w:rsidRPr="00F11AC0">
        <w:rPr>
          <w:sz w:val="18"/>
        </w:rPr>
        <w:t>poral constraints. 1998 IEEE Computer Society Conference on Computer Vision and Pa</w:t>
      </w:r>
      <w:r w:rsidRPr="00F11AC0">
        <w:rPr>
          <w:sz w:val="18"/>
        </w:rPr>
        <w:t>t</w:t>
      </w:r>
      <w:r w:rsidRPr="00F11AC0">
        <w:rPr>
          <w:sz w:val="18"/>
        </w:rPr>
        <w:t>tern Recognition, 1998. Proceedings. pp. 898 –904 (1998).</w:t>
      </w:r>
    </w:p>
    <w:p w:rsidR="00F11AC0" w:rsidRPr="00F11AC0" w:rsidRDefault="00F11AC0" w:rsidP="00F11AC0">
      <w:pPr>
        <w:pStyle w:val="Bibliography"/>
        <w:spacing w:line="220" w:lineRule="atLeast"/>
        <w:ind w:left="389" w:hanging="389"/>
        <w:rPr>
          <w:sz w:val="18"/>
        </w:rPr>
      </w:pPr>
      <w:r w:rsidRPr="00F11AC0">
        <w:rPr>
          <w:sz w:val="18"/>
        </w:rPr>
        <w:t>10.</w:t>
      </w:r>
      <w:r w:rsidRPr="00F11AC0">
        <w:rPr>
          <w:sz w:val="18"/>
        </w:rPr>
        <w:tab/>
        <w:t xml:space="preserve"> Wulff, M., Hansen, M., Thurau, C.: GameAnalytics For Game Developers Know the facts Improve and Monetize, http://www.gameanalytics.com/.</w:t>
      </w:r>
    </w:p>
    <w:p w:rsidR="00F11AC0" w:rsidRPr="00F11AC0" w:rsidRDefault="00F11AC0" w:rsidP="00F11AC0">
      <w:pPr>
        <w:pStyle w:val="Bibliography"/>
        <w:spacing w:line="220" w:lineRule="atLeast"/>
        <w:ind w:left="389" w:hanging="389"/>
        <w:rPr>
          <w:sz w:val="18"/>
        </w:rPr>
      </w:pPr>
      <w:r w:rsidRPr="00F11AC0">
        <w:rPr>
          <w:sz w:val="18"/>
        </w:rPr>
        <w:t>11.</w:t>
      </w:r>
      <w:r w:rsidRPr="00F11AC0">
        <w:rPr>
          <w:sz w:val="18"/>
        </w:rPr>
        <w:tab/>
        <w:t xml:space="preserve"> Higgins, T.: Unity - 3D Game Engine, http://unity3d.com/.</w:t>
      </w:r>
    </w:p>
    <w:p w:rsidR="00F11AC0" w:rsidRPr="00F11AC0" w:rsidRDefault="00F11AC0" w:rsidP="00F11AC0">
      <w:pPr>
        <w:pStyle w:val="Bibliography"/>
        <w:spacing w:line="220" w:lineRule="atLeast"/>
        <w:ind w:left="389" w:hanging="389"/>
        <w:rPr>
          <w:sz w:val="18"/>
        </w:rPr>
      </w:pPr>
      <w:r w:rsidRPr="00F11AC0">
        <w:rPr>
          <w:sz w:val="18"/>
        </w:rPr>
        <w:t>12.</w:t>
      </w:r>
      <w:r w:rsidRPr="00F11AC0">
        <w:rPr>
          <w:sz w:val="18"/>
        </w:rPr>
        <w:tab/>
        <w:t xml:space="preserve"> Moreau, L., Foster, I., Freire, J., Frew, J., Groth, P., McGuiness, D.: IPAW, http://www.ipaw.info/.</w:t>
      </w:r>
    </w:p>
    <w:p w:rsidR="00F11AC0" w:rsidRPr="00F11AC0" w:rsidRDefault="00F11AC0" w:rsidP="00F11AC0">
      <w:pPr>
        <w:pStyle w:val="Bibliography"/>
        <w:spacing w:line="220" w:lineRule="atLeast"/>
        <w:ind w:left="389" w:hanging="389"/>
        <w:rPr>
          <w:sz w:val="18"/>
        </w:rPr>
      </w:pPr>
      <w:r w:rsidRPr="00F11AC0">
        <w:rPr>
          <w:sz w:val="18"/>
        </w:rPr>
        <w:t>13.</w:t>
      </w:r>
      <w:r w:rsidRPr="00F11AC0">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F11AC0" w:rsidRPr="00F11AC0" w:rsidRDefault="00F11AC0" w:rsidP="00F11AC0">
      <w:pPr>
        <w:pStyle w:val="Bibliography"/>
        <w:spacing w:line="220" w:lineRule="atLeast"/>
        <w:ind w:left="389" w:hanging="389"/>
        <w:rPr>
          <w:sz w:val="18"/>
        </w:rPr>
      </w:pPr>
      <w:r w:rsidRPr="00F11AC0">
        <w:rPr>
          <w:sz w:val="18"/>
        </w:rPr>
        <w:t>14.</w:t>
      </w:r>
      <w:r w:rsidRPr="00F11AC0">
        <w:rPr>
          <w:sz w:val="18"/>
        </w:rPr>
        <w:tab/>
        <w:t xml:space="preserve"> Miles, S., Heasley, J., Szalay, A., Moreau, L., Groth, P.: Provenance Challenge WIKI, http://twiki.ipaw.info/bin/view/Challenge/.</w:t>
      </w:r>
    </w:p>
    <w:p w:rsidR="00F11AC0" w:rsidRPr="00F11AC0" w:rsidRDefault="00F11AC0" w:rsidP="00F11AC0">
      <w:pPr>
        <w:pStyle w:val="Bibliography"/>
        <w:spacing w:line="220" w:lineRule="atLeast"/>
        <w:ind w:left="389" w:hanging="389"/>
        <w:rPr>
          <w:sz w:val="18"/>
        </w:rPr>
      </w:pPr>
      <w:r w:rsidRPr="00F11AC0">
        <w:rPr>
          <w:sz w:val="18"/>
        </w:rPr>
        <w:t>15.</w:t>
      </w:r>
      <w:r w:rsidRPr="00F11AC0">
        <w:rPr>
          <w:sz w:val="18"/>
        </w:rPr>
        <w:tab/>
        <w:t xml:space="preserve"> Moreau, L., Missier, P.: PROV-DM: The PROV Data Model, http://www.w3.org/TR/prov-dm/.</w:t>
      </w:r>
    </w:p>
    <w:p w:rsidR="00F11AC0" w:rsidRPr="00F11AC0" w:rsidRDefault="00F11AC0" w:rsidP="00F11AC0">
      <w:pPr>
        <w:pStyle w:val="Bibliography"/>
        <w:spacing w:line="220" w:lineRule="atLeast"/>
        <w:ind w:left="389" w:hanging="389"/>
        <w:rPr>
          <w:sz w:val="18"/>
        </w:rPr>
      </w:pPr>
      <w:r w:rsidRPr="00F11AC0">
        <w:rPr>
          <w:sz w:val="18"/>
        </w:rPr>
        <w:t>16.</w:t>
      </w:r>
      <w:r w:rsidRPr="00F11AC0">
        <w:rPr>
          <w:sz w:val="18"/>
        </w:rPr>
        <w:tab/>
        <w:t xml:space="preserve"> Moret, B.: Decision Trees and Diagrams. In: ACM Computing Surveys (CSUR). 14, 593–623 (1982).</w:t>
      </w:r>
    </w:p>
    <w:p w:rsidR="00F11AC0" w:rsidRPr="00F11AC0" w:rsidRDefault="00F11AC0" w:rsidP="00F11AC0">
      <w:pPr>
        <w:pStyle w:val="Bibliography"/>
        <w:spacing w:line="220" w:lineRule="atLeast"/>
        <w:ind w:left="389" w:hanging="389"/>
        <w:rPr>
          <w:sz w:val="18"/>
        </w:rPr>
      </w:pPr>
      <w:r w:rsidRPr="00F11AC0">
        <w:rPr>
          <w:sz w:val="18"/>
        </w:rPr>
        <w:t>17.</w:t>
      </w:r>
      <w:r w:rsidRPr="00F11AC0">
        <w:rPr>
          <w:sz w:val="18"/>
        </w:rPr>
        <w:tab/>
        <w:t xml:space="preserve"> Joshua O’Madadhain, Danyel Fisher, Tom Nelson: JUNG: Java Universal Ne</w:t>
      </w:r>
      <w:r w:rsidRPr="00F11AC0">
        <w:rPr>
          <w:sz w:val="18"/>
        </w:rPr>
        <w:t>t</w:t>
      </w:r>
      <w:r w:rsidRPr="00F11AC0">
        <w:rPr>
          <w:sz w:val="18"/>
        </w:rPr>
        <w:t>work/Graph Framework. Open-source, sourceforge (2010).</w:t>
      </w:r>
    </w:p>
    <w:p w:rsidR="00F11AC0" w:rsidRPr="00F11AC0" w:rsidRDefault="00F11AC0" w:rsidP="00F11AC0">
      <w:pPr>
        <w:pStyle w:val="Bibliography"/>
        <w:spacing w:line="220" w:lineRule="atLeast"/>
        <w:ind w:left="389" w:hanging="389"/>
        <w:rPr>
          <w:sz w:val="18"/>
        </w:rPr>
      </w:pPr>
      <w:r w:rsidRPr="00F11AC0">
        <w:rPr>
          <w:sz w:val="18"/>
        </w:rPr>
        <w:t>18.</w:t>
      </w:r>
      <w:r w:rsidRPr="00F11AC0">
        <w:rPr>
          <w:sz w:val="18"/>
        </w:rPr>
        <w:tab/>
        <w:t xml:space="preserve"> Diehl, S.: Software Visualization: Visualizing the Structure, Behaviour, and Evolution of Software. Springer (2007).</w:t>
      </w:r>
    </w:p>
    <w:p w:rsidR="00F11AC0" w:rsidRPr="00F11AC0" w:rsidRDefault="00F11AC0" w:rsidP="00F11AC0">
      <w:pPr>
        <w:pStyle w:val="Bibliography"/>
        <w:spacing w:line="220" w:lineRule="atLeast"/>
        <w:ind w:left="389" w:hanging="389"/>
        <w:rPr>
          <w:sz w:val="18"/>
        </w:rPr>
      </w:pPr>
      <w:r w:rsidRPr="00F11AC0">
        <w:rPr>
          <w:sz w:val="18"/>
        </w:rPr>
        <w:t>19.</w:t>
      </w:r>
      <w:r w:rsidRPr="00F11AC0">
        <w:rPr>
          <w:sz w:val="18"/>
        </w:rPr>
        <w:tab/>
        <w:t xml:space="preserve"> Bristol, E.H.: Pattern recognition: An alternative to parameter identification in adaptive control. Automatica. 13, 197–202 (1977).</w:t>
      </w:r>
    </w:p>
    <w:p w:rsidR="00F11AC0" w:rsidRPr="00F11AC0" w:rsidRDefault="00F11AC0" w:rsidP="00F11AC0">
      <w:pPr>
        <w:pStyle w:val="Bibliography"/>
        <w:spacing w:line="220" w:lineRule="atLeast"/>
        <w:ind w:left="389" w:hanging="389"/>
        <w:rPr>
          <w:sz w:val="18"/>
        </w:rPr>
      </w:pPr>
      <w:r w:rsidRPr="00F11AC0">
        <w:rPr>
          <w:sz w:val="18"/>
        </w:rPr>
        <w:t>20.</w:t>
      </w:r>
      <w:r w:rsidRPr="00F11AC0">
        <w:rPr>
          <w:sz w:val="18"/>
        </w:rPr>
        <w:tab/>
        <w:t xml:space="preserve"> Cios, K., Pedrycz, W., Swiniarski, R.W.: Data mining methods for knowledge discovery. Kluwer Academic Publishers, Norwell, MA, USA (1998).</w:t>
      </w:r>
    </w:p>
    <w:p w:rsidR="00F11AC0" w:rsidRPr="00F11AC0" w:rsidRDefault="00F11AC0" w:rsidP="00F11AC0">
      <w:pPr>
        <w:pStyle w:val="Bibliography"/>
        <w:spacing w:line="220" w:lineRule="atLeast"/>
        <w:ind w:left="389" w:hanging="389"/>
        <w:rPr>
          <w:sz w:val="18"/>
        </w:rPr>
      </w:pPr>
      <w:r w:rsidRPr="00F11AC0">
        <w:rPr>
          <w:sz w:val="18"/>
        </w:rPr>
        <w:t>21.</w:t>
      </w:r>
      <w:r w:rsidRPr="00F11AC0">
        <w:rPr>
          <w:sz w:val="18"/>
        </w:rPr>
        <w:tab/>
        <w:t xml:space="preserve"> Fayyad, U., Piatetsky-Shapiro, G., Smyth, P.: From Data Mining to Knowledge Disco</w:t>
      </w:r>
      <w:r w:rsidRPr="00F11AC0">
        <w:rPr>
          <w:sz w:val="18"/>
        </w:rPr>
        <w:t>v</w:t>
      </w:r>
      <w:r w:rsidRPr="00F11AC0">
        <w:rPr>
          <w:sz w:val="18"/>
        </w:rPr>
        <w:t>ery in Databases. AI Magazine. 17, 37 (1996).</w:t>
      </w:r>
    </w:p>
    <w:p w:rsidR="00F11AC0" w:rsidRPr="00F11AC0" w:rsidRDefault="00F11AC0" w:rsidP="00F11AC0">
      <w:pPr>
        <w:pStyle w:val="Bibliography"/>
        <w:spacing w:line="220" w:lineRule="atLeast"/>
        <w:ind w:left="389" w:hanging="389"/>
        <w:rPr>
          <w:sz w:val="18"/>
        </w:rPr>
      </w:pPr>
      <w:r w:rsidRPr="00F11AC0">
        <w:rPr>
          <w:sz w:val="18"/>
        </w:rPr>
        <w:t>22.</w:t>
      </w:r>
      <w:r w:rsidRPr="00F11AC0">
        <w:rPr>
          <w:sz w:val="18"/>
        </w:rPr>
        <w:tab/>
        <w:t xml:space="preserve"> Han, J., Kamber, M.: Data Mining: Concepts and Techniques. Morgan Kaufmann (2006).</w:t>
      </w:r>
    </w:p>
    <w:p w:rsidR="00F11AC0" w:rsidRPr="00F11AC0" w:rsidRDefault="00F11AC0" w:rsidP="00F11AC0">
      <w:pPr>
        <w:pStyle w:val="Bibliography"/>
        <w:spacing w:line="220" w:lineRule="atLeast"/>
        <w:ind w:left="389" w:hanging="389"/>
        <w:rPr>
          <w:sz w:val="18"/>
        </w:rPr>
      </w:pPr>
      <w:r w:rsidRPr="00F11AC0">
        <w:rPr>
          <w:sz w:val="18"/>
        </w:rPr>
        <w:t>23.</w:t>
      </w:r>
      <w:r w:rsidRPr="00F11AC0">
        <w:rPr>
          <w:sz w:val="18"/>
        </w:rPr>
        <w:tab/>
        <w:t xml:space="preserve"> Witten, I.H., Frank, E.: Data Mining: Practical Machine Learning Tools and Techniques, Second Edition. Morgan Kaufmann (2005).</w:t>
      </w:r>
    </w:p>
    <w:p w:rsidR="00F11AC0" w:rsidRPr="00F11AC0" w:rsidRDefault="00F11AC0" w:rsidP="00F11AC0">
      <w:pPr>
        <w:pStyle w:val="Bibliography"/>
        <w:spacing w:line="220" w:lineRule="atLeast"/>
        <w:ind w:left="389" w:hanging="389"/>
        <w:rPr>
          <w:sz w:val="18"/>
        </w:rPr>
      </w:pPr>
      <w:r w:rsidRPr="00F11AC0">
        <w:rPr>
          <w:sz w:val="18"/>
        </w:rPr>
        <w:t>24.</w:t>
      </w:r>
      <w:r w:rsidRPr="00F11AC0">
        <w:rPr>
          <w:sz w:val="18"/>
        </w:rPr>
        <w:tab/>
        <w:t xml:space="preserve"> Kohwalter, T., Clua, E., Murta, L.: SDM – An Educational Game for Software Enginee</w:t>
      </w:r>
      <w:r w:rsidRPr="00F11AC0">
        <w:rPr>
          <w:sz w:val="18"/>
        </w:rPr>
        <w:t>r</w:t>
      </w:r>
      <w:r w:rsidRPr="00F11AC0">
        <w:rPr>
          <w:sz w:val="18"/>
        </w:rPr>
        <w:t>ing. 2011 X Brazilian Symposium on Games and Digital Entertainment (SBGAMES). In: X SBGames, Salvador (2011).</w:t>
      </w:r>
    </w:p>
    <w:p w:rsidR="009303D9" w:rsidRDefault="00241D49"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O que seria melhor: </w:t>
      </w:r>
      <w:proofErr w:type="spellStart"/>
      <w:r w:rsidRPr="0051365B">
        <w:rPr>
          <w:lang w:val="pt-BR"/>
        </w:rPr>
        <w:t>modeling</w:t>
      </w:r>
      <w:proofErr w:type="spellEnd"/>
      <w:r w:rsidRPr="0051365B">
        <w:rPr>
          <w:lang w:val="pt-BR"/>
        </w:rPr>
        <w:t xml:space="preserve"> </w:t>
      </w:r>
      <w:proofErr w:type="spellStart"/>
      <w:r w:rsidRPr="0051365B">
        <w:rPr>
          <w:lang w:val="pt-BR"/>
        </w:rPr>
        <w:t>our</w:t>
      </w:r>
      <w:proofErr w:type="spellEnd"/>
      <w:r w:rsidRPr="0051365B">
        <w:rPr>
          <w:lang w:val="pt-BR"/>
        </w:rPr>
        <w:t xml:space="preserve"> </w:t>
      </w:r>
      <w:proofErr w:type="spellStart"/>
      <w:proofErr w:type="gramStart"/>
      <w:r w:rsidRPr="0051365B">
        <w:rPr>
          <w:lang w:val="pt-BR"/>
        </w:rPr>
        <w:t>representing</w:t>
      </w:r>
      <w:proofErr w:type="spellEnd"/>
      <w:r w:rsidRPr="0051365B">
        <w:rPr>
          <w:lang w:val="pt-BR"/>
        </w:rPr>
        <w:t xml:space="preserve"> ?</w:t>
      </w:r>
      <w:proofErr w:type="gramEnd"/>
      <w:r w:rsidRPr="0051365B">
        <w:rPr>
          <w:lang w:val="pt-BR"/>
        </w:rPr>
        <w:t xml:space="preserve"> (ou ambos)</w:t>
      </w:r>
    </w:p>
  </w:comment>
  <w:comment w:id="0" w:author="esteban clua" w:date="2013-05-29T22:35:00Z" w:initials="ec">
    <w:p w:rsidR="0000576F" w:rsidRPr="0051365B" w:rsidRDefault="0000576F">
      <w:pPr>
        <w:pStyle w:val="CommentText"/>
        <w:rPr>
          <w:lang w:val="pt-BR"/>
        </w:rPr>
      </w:pPr>
      <w:r>
        <w:rPr>
          <w:rStyle w:val="CommentReference"/>
        </w:rPr>
        <w:annotationRef/>
      </w:r>
      <w:r w:rsidRPr="0051365B">
        <w:rPr>
          <w:lang w:val="pt-BR"/>
        </w:rPr>
        <w:t>Dá uma olhada nesta ferrame</w:t>
      </w:r>
      <w:r w:rsidRPr="0051365B">
        <w:rPr>
          <w:lang w:val="pt-BR"/>
        </w:rPr>
        <w:t>n</w:t>
      </w:r>
      <w:r w:rsidRPr="0051365B">
        <w:rPr>
          <w:lang w:val="pt-BR"/>
        </w:rPr>
        <w:t xml:space="preserve">ta do </w:t>
      </w:r>
      <w:proofErr w:type="spellStart"/>
      <w:r w:rsidRPr="0051365B">
        <w:rPr>
          <w:lang w:val="pt-BR"/>
        </w:rPr>
        <w:t>unity</w:t>
      </w:r>
      <w:proofErr w:type="spellEnd"/>
      <w:r w:rsidRPr="0051365B">
        <w:rPr>
          <w:lang w:val="pt-BR"/>
        </w:rPr>
        <w:t xml:space="preserve">: </w:t>
      </w:r>
      <w:r w:rsidR="00241D49">
        <w:fldChar w:fldCharType="begin"/>
      </w:r>
      <w:r w:rsidR="00241D49" w:rsidRPr="00A3643B">
        <w:rPr>
          <w:lang w:val="pt-BR"/>
        </w:rPr>
        <w:instrText>HYPERLINK "http://www.gameanalytics.com/"</w:instrText>
      </w:r>
      <w:r w:rsidR="00241D49">
        <w:fldChar w:fldCharType="separate"/>
      </w:r>
      <w:r w:rsidRPr="0051365B">
        <w:rPr>
          <w:rStyle w:val="Hyperlink"/>
          <w:lang w:val="pt-BR"/>
        </w:rPr>
        <w:t>http://www.gameanalytics.com/</w:t>
      </w:r>
      <w:r w:rsidR="00241D49">
        <w:fldChar w:fldCharType="end"/>
      </w:r>
      <w:proofErr w:type="gramStart"/>
      <w:r w:rsidRPr="0051365B">
        <w:rPr>
          <w:lang w:val="pt-BR"/>
        </w:rPr>
        <w:t xml:space="preserve">  </w:t>
      </w:r>
      <w:proofErr w:type="gramEnd"/>
      <w:r w:rsidRPr="0051365B">
        <w:rPr>
          <w:lang w:val="pt-BR"/>
        </w:rPr>
        <w:t xml:space="preserve">Talvez mereça alguma citação no </w:t>
      </w:r>
      <w:proofErr w:type="spellStart"/>
      <w:r w:rsidRPr="0051365B">
        <w:rPr>
          <w:lang w:val="pt-BR"/>
        </w:rPr>
        <w:t>paper</w:t>
      </w:r>
      <w:proofErr w:type="spellEnd"/>
    </w:p>
  </w:comment>
  <w:comment w:id="2" w:author="Kohwalter" w:date="2013-05-29T22:35:00Z" w:initials="K">
    <w:p w:rsidR="009F2D52" w:rsidRPr="00D92A2A" w:rsidRDefault="009F2D52">
      <w:pPr>
        <w:pStyle w:val="CommentText"/>
        <w:rPr>
          <w:lang w:val="pt-BR"/>
        </w:rPr>
      </w:pPr>
      <w:r>
        <w:rPr>
          <w:rStyle w:val="CommentReference"/>
        </w:rPr>
        <w:annotationRef/>
      </w:r>
      <w:r w:rsidRPr="00D92A2A">
        <w:rPr>
          <w:lang w:val="pt-BR"/>
        </w:rPr>
        <w:t>Citei em trabalhos relacionados</w:t>
      </w:r>
    </w:p>
  </w:comment>
  <w:comment w:id="13"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Fica muito estranho dizer isto, </w:t>
      </w:r>
      <w:proofErr w:type="gramStart"/>
      <w:r w:rsidRPr="0051365B">
        <w:rPr>
          <w:lang w:val="pt-BR"/>
        </w:rPr>
        <w:t>ao meu ver</w:t>
      </w:r>
      <w:proofErr w:type="gramEnd"/>
      <w:r w:rsidRPr="0051365B">
        <w:rPr>
          <w:lang w:val="pt-BR"/>
        </w:rPr>
        <w:t xml:space="preserve">. </w:t>
      </w:r>
      <w:proofErr w:type="gramStart"/>
      <w:r w:rsidRPr="0051365B">
        <w:rPr>
          <w:lang w:val="pt-BR"/>
        </w:rPr>
        <w:t>Se está</w:t>
      </w:r>
      <w:proofErr w:type="gramEnd"/>
      <w:r w:rsidRPr="0051365B">
        <w:rPr>
          <w:lang w:val="pt-BR"/>
        </w:rPr>
        <w:t xml:space="preserve"> num blog, talvez possamos dizer que ele também é </w:t>
      </w:r>
      <w:proofErr w:type="spellStart"/>
      <w:r w:rsidRPr="0051365B">
        <w:rPr>
          <w:lang w:val="pt-BR"/>
        </w:rPr>
        <w:t>developer</w:t>
      </w:r>
      <w:proofErr w:type="spellEnd"/>
      <w:r w:rsidRPr="0051365B">
        <w:rPr>
          <w:lang w:val="pt-BR"/>
        </w:rPr>
        <w:t xml:space="preserve"> </w:t>
      </w:r>
      <w:proofErr w:type="spellStart"/>
      <w:r w:rsidRPr="0051365B">
        <w:rPr>
          <w:lang w:val="pt-BR"/>
        </w:rPr>
        <w:t>oriented</w:t>
      </w:r>
      <w:proofErr w:type="spellEnd"/>
      <w:r w:rsidRPr="0051365B">
        <w:rPr>
          <w:lang w:val="pt-BR"/>
        </w:rPr>
        <w:t xml:space="preserve">, generalizando esta afirmação para todos os demais. </w:t>
      </w:r>
    </w:p>
  </w:comment>
  <w:comment w:id="36" w:author="esteban clua" w:date="2013-05-29T22:35:00Z" w:initials="ec">
    <w:p w:rsidR="0000576F" w:rsidRPr="0051365B" w:rsidRDefault="0000576F">
      <w:pPr>
        <w:pStyle w:val="CommentText"/>
        <w:rPr>
          <w:lang w:val="pt-BR"/>
        </w:rPr>
      </w:pPr>
      <w:r>
        <w:rPr>
          <w:rStyle w:val="CommentReference"/>
        </w:rPr>
        <w:annotationRef/>
      </w:r>
      <w:r w:rsidRPr="0051365B">
        <w:rPr>
          <w:lang w:val="pt-BR"/>
        </w:rPr>
        <w:t>Como ainda temos espaço para um par de parágrafos, sugiro acrescentar neste par</w:t>
      </w:r>
      <w:r w:rsidRPr="0051365B">
        <w:rPr>
          <w:lang w:val="pt-BR"/>
        </w:rPr>
        <w:t>á</w:t>
      </w:r>
      <w:r w:rsidRPr="0051365B">
        <w:rPr>
          <w:lang w:val="pt-BR"/>
        </w:rPr>
        <w:t xml:space="preserve">grafo alguns exemplos de uso de </w:t>
      </w:r>
      <w:proofErr w:type="spellStart"/>
      <w:r w:rsidRPr="0051365B">
        <w:rPr>
          <w:lang w:val="pt-BR"/>
        </w:rPr>
        <w:t>proveniencia</w:t>
      </w:r>
      <w:proofErr w:type="spellEnd"/>
      <w:r w:rsidRPr="0051365B">
        <w:rPr>
          <w:lang w:val="pt-BR"/>
        </w:rPr>
        <w:t xml:space="preserve"> em ES.</w:t>
      </w:r>
    </w:p>
  </w:comment>
  <w:comment w:id="37" w:author="Kohwalter" w:date="2013-05-29T22:35:00Z" w:initials="K">
    <w:p w:rsidR="0000576F" w:rsidRDefault="0000576F">
      <w:pPr>
        <w:pStyle w:val="CommentText"/>
        <w:rPr>
          <w:lang w:val="pt-BR"/>
        </w:rPr>
      </w:pPr>
      <w:r>
        <w:rPr>
          <w:rStyle w:val="CommentReference"/>
        </w:rPr>
        <w:annotationRef/>
      </w:r>
      <w:r w:rsidRPr="0000576F">
        <w:rPr>
          <w:lang w:val="pt-BR"/>
        </w:rPr>
        <w:t xml:space="preserve">Mas colocando figura do SDM vai </w:t>
      </w:r>
      <w:proofErr w:type="spellStart"/>
      <w:r w:rsidRPr="0000576F">
        <w:rPr>
          <w:lang w:val="pt-BR"/>
        </w:rPr>
        <w:t>consumer</w:t>
      </w:r>
      <w:proofErr w:type="spellEnd"/>
      <w:r w:rsidRPr="0000576F">
        <w:rPr>
          <w:lang w:val="pt-BR"/>
        </w:rPr>
        <w:t xml:space="preserve"> o espaço sobrando. </w:t>
      </w:r>
      <w:r>
        <w:rPr>
          <w:lang w:val="pt-BR"/>
        </w:rPr>
        <w:t>Vou colocar a figura e quando Leo revisar ele comenta.</w:t>
      </w:r>
    </w:p>
    <w:p w:rsidR="0000576F" w:rsidRDefault="0000576F">
      <w:pPr>
        <w:pStyle w:val="CommentText"/>
        <w:rPr>
          <w:lang w:val="pt-BR"/>
        </w:rPr>
      </w:pPr>
    </w:p>
    <w:p w:rsidR="00F132C4" w:rsidRDefault="0000576F">
      <w:pPr>
        <w:pStyle w:val="CommentText"/>
        <w:rPr>
          <w:lang w:val="pt-BR"/>
        </w:rPr>
      </w:pPr>
      <w:r>
        <w:rPr>
          <w:lang w:val="pt-BR"/>
        </w:rPr>
        <w:t xml:space="preserve">Alem disso, se colocar exemplo de use de </w:t>
      </w:r>
      <w:proofErr w:type="spellStart"/>
      <w:r>
        <w:rPr>
          <w:lang w:val="pt-BR"/>
        </w:rPr>
        <w:t>prov</w:t>
      </w:r>
      <w:proofErr w:type="spellEnd"/>
      <w:r>
        <w:rPr>
          <w:lang w:val="pt-BR"/>
        </w:rPr>
        <w:t xml:space="preserve"> em ES, não creio que também sobre espaço para colocar a figura do exemplo, </w:t>
      </w:r>
      <w:r w:rsidR="00F132C4">
        <w:rPr>
          <w:lang w:val="pt-BR"/>
        </w:rPr>
        <w:t>sendo assim</w:t>
      </w:r>
      <w:r>
        <w:rPr>
          <w:lang w:val="pt-BR"/>
        </w:rPr>
        <w:t xml:space="preserve"> apenas texto.</w:t>
      </w:r>
      <w:r w:rsidR="00F132C4">
        <w:rPr>
          <w:lang w:val="pt-BR"/>
        </w:rPr>
        <w:t xml:space="preserve"> </w:t>
      </w:r>
    </w:p>
    <w:p w:rsidR="0000576F" w:rsidRDefault="00F132C4">
      <w:pPr>
        <w:pStyle w:val="CommentText"/>
        <w:rPr>
          <w:lang w:val="pt-BR"/>
        </w:rPr>
      </w:pPr>
      <w:r>
        <w:rPr>
          <w:lang w:val="pt-BR"/>
        </w:rPr>
        <w:t xml:space="preserve">Esse formato </w:t>
      </w:r>
      <w:proofErr w:type="spellStart"/>
      <w:r>
        <w:rPr>
          <w:lang w:val="pt-BR"/>
        </w:rPr>
        <w:t>springer</w:t>
      </w:r>
      <w:proofErr w:type="spellEnd"/>
      <w:proofErr w:type="gramStart"/>
      <w:r>
        <w:rPr>
          <w:lang w:val="pt-BR"/>
        </w:rPr>
        <w:t>....</w:t>
      </w:r>
      <w:proofErr w:type="gramEnd"/>
    </w:p>
    <w:p w:rsidR="0000576F" w:rsidRDefault="0000576F">
      <w:pPr>
        <w:pStyle w:val="CommentText"/>
        <w:rPr>
          <w:lang w:val="pt-BR"/>
        </w:rPr>
      </w:pPr>
    </w:p>
    <w:p w:rsidR="0000576F" w:rsidRPr="0000576F" w:rsidRDefault="0000576F">
      <w:pPr>
        <w:pStyle w:val="CommentText"/>
        <w:rPr>
          <w:lang w:val="pt-BR"/>
        </w:rPr>
      </w:pPr>
    </w:p>
  </w:comment>
  <w:comment w:id="45"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Sugiro explicar aqui o que diferencia um game </w:t>
      </w:r>
      <w:proofErr w:type="spellStart"/>
      <w:r w:rsidRPr="0051365B">
        <w:rPr>
          <w:lang w:val="pt-BR"/>
        </w:rPr>
        <w:t>object</w:t>
      </w:r>
      <w:proofErr w:type="spellEnd"/>
      <w:r w:rsidRPr="0051365B">
        <w:rPr>
          <w:lang w:val="pt-BR"/>
        </w:rPr>
        <w:t xml:space="preserve"> de um agente.</w:t>
      </w:r>
    </w:p>
  </w:comment>
  <w:comment w:id="46" w:author="Kohwalter" w:date="2013-05-29T22:35:00Z" w:initials="K">
    <w:p w:rsidR="0000576F" w:rsidRDefault="0000576F">
      <w:pPr>
        <w:pStyle w:val="CommentText"/>
        <w:rPr>
          <w:lang w:val="pt-BR"/>
        </w:rPr>
      </w:pPr>
      <w:r>
        <w:rPr>
          <w:rStyle w:val="CommentReference"/>
        </w:rPr>
        <w:annotationRef/>
      </w:r>
      <w:r w:rsidRPr="002E06B7">
        <w:rPr>
          <w:lang w:val="pt-BR"/>
        </w:rPr>
        <w:t>Preferi colocar dessa forma (</w:t>
      </w:r>
      <w:proofErr w:type="spellStart"/>
      <w:r w:rsidRPr="002E06B7">
        <w:rPr>
          <w:lang w:val="pt-BR"/>
        </w:rPr>
        <w:t>objects</w:t>
      </w:r>
      <w:proofErr w:type="spellEnd"/>
      <w:r w:rsidRPr="002E06B7">
        <w:rPr>
          <w:lang w:val="pt-BR"/>
        </w:rPr>
        <w:t xml:space="preserve"> </w:t>
      </w:r>
      <w:proofErr w:type="spellStart"/>
      <w:r w:rsidRPr="002E06B7">
        <w:rPr>
          <w:lang w:val="pt-BR"/>
        </w:rPr>
        <w:t>present</w:t>
      </w:r>
      <w:proofErr w:type="spellEnd"/>
      <w:r w:rsidRPr="002E06B7">
        <w:rPr>
          <w:lang w:val="pt-BR"/>
        </w:rPr>
        <w:t xml:space="preserve"> in </w:t>
      </w:r>
      <w:proofErr w:type="spellStart"/>
      <w:r w:rsidRPr="002E06B7">
        <w:rPr>
          <w:lang w:val="pt-BR"/>
        </w:rPr>
        <w:t>the</w:t>
      </w:r>
      <w:proofErr w:type="spellEnd"/>
      <w:r w:rsidRPr="002E06B7">
        <w:rPr>
          <w:lang w:val="pt-BR"/>
        </w:rPr>
        <w:t xml:space="preserve"> game, em vez de game </w:t>
      </w:r>
      <w:proofErr w:type="spellStart"/>
      <w:r w:rsidRPr="002E06B7">
        <w:rPr>
          <w:lang w:val="pt-BR"/>
        </w:rPr>
        <w:t>o</w:t>
      </w:r>
      <w:r w:rsidRPr="002E06B7">
        <w:rPr>
          <w:lang w:val="pt-BR"/>
        </w:rPr>
        <w:t>b</w:t>
      </w:r>
      <w:r w:rsidRPr="002E06B7">
        <w:rPr>
          <w:lang w:val="pt-BR"/>
        </w:rPr>
        <w:t>jects</w:t>
      </w:r>
      <w:proofErr w:type="spellEnd"/>
      <w:r w:rsidRPr="002E06B7">
        <w:rPr>
          <w:lang w:val="pt-BR"/>
        </w:rPr>
        <w:t>) para evitar confus</w:t>
      </w:r>
      <w:r>
        <w:rPr>
          <w:lang w:val="pt-BR"/>
        </w:rPr>
        <w:t xml:space="preserve">ão.  </w:t>
      </w:r>
    </w:p>
    <w:p w:rsidR="0000576F" w:rsidRDefault="0000576F">
      <w:pPr>
        <w:pStyle w:val="CommentText"/>
        <w:rPr>
          <w:lang w:val="pt-BR"/>
        </w:rPr>
      </w:pPr>
    </w:p>
    <w:p w:rsidR="0000576F" w:rsidRDefault="0000576F">
      <w:pPr>
        <w:pStyle w:val="CommentText"/>
        <w:rPr>
          <w:lang w:val="pt-BR"/>
        </w:rPr>
      </w:pPr>
      <w:r>
        <w:rPr>
          <w:lang w:val="pt-BR"/>
        </w:rPr>
        <w:t xml:space="preserve">Por exemplo, no </w:t>
      </w:r>
      <w:proofErr w:type="spellStart"/>
      <w:r>
        <w:rPr>
          <w:lang w:val="pt-BR"/>
        </w:rPr>
        <w:t>unity</w:t>
      </w:r>
      <w:proofErr w:type="spellEnd"/>
      <w:r>
        <w:rPr>
          <w:lang w:val="pt-BR"/>
        </w:rPr>
        <w:t xml:space="preserve"> um game </w:t>
      </w:r>
      <w:proofErr w:type="spellStart"/>
      <w:r>
        <w:rPr>
          <w:lang w:val="pt-BR"/>
        </w:rPr>
        <w:t>object</w:t>
      </w:r>
      <w:proofErr w:type="spellEnd"/>
      <w:r>
        <w:rPr>
          <w:lang w:val="pt-BR"/>
        </w:rPr>
        <w:t xml:space="preserve"> é um </w:t>
      </w:r>
      <w:proofErr w:type="spellStart"/>
      <w:r>
        <w:rPr>
          <w:lang w:val="pt-BR"/>
        </w:rPr>
        <w:t>cointa</w:t>
      </w:r>
      <w:r>
        <w:rPr>
          <w:lang w:val="pt-BR"/>
        </w:rPr>
        <w:t>i</w:t>
      </w:r>
      <w:r>
        <w:rPr>
          <w:lang w:val="pt-BR"/>
        </w:rPr>
        <w:t>ner</w:t>
      </w:r>
      <w:proofErr w:type="spellEnd"/>
      <w:r>
        <w:rPr>
          <w:lang w:val="pt-BR"/>
        </w:rPr>
        <w:t xml:space="preserve"> para os componentes. </w:t>
      </w:r>
      <w:proofErr w:type="spellStart"/>
      <w:r>
        <w:rPr>
          <w:lang w:val="pt-BR"/>
        </w:rPr>
        <w:t>Vc</w:t>
      </w:r>
      <w:proofErr w:type="spellEnd"/>
      <w:r>
        <w:rPr>
          <w:lang w:val="pt-BR"/>
        </w:rPr>
        <w:t xml:space="preserve"> cria um game </w:t>
      </w:r>
      <w:proofErr w:type="spellStart"/>
      <w:r>
        <w:rPr>
          <w:lang w:val="pt-BR"/>
        </w:rPr>
        <w:t>object</w:t>
      </w:r>
      <w:proofErr w:type="spellEnd"/>
      <w:r>
        <w:rPr>
          <w:lang w:val="pt-BR"/>
        </w:rPr>
        <w:t xml:space="preserve"> e coloca os scripts, a malha (caso tenha), texturas, etc. </w:t>
      </w:r>
    </w:p>
    <w:p w:rsidR="0000576F" w:rsidRDefault="0000576F">
      <w:pPr>
        <w:pStyle w:val="CommentText"/>
        <w:rPr>
          <w:lang w:val="pt-BR"/>
        </w:rPr>
      </w:pPr>
    </w:p>
    <w:p w:rsidR="0000576F" w:rsidRPr="002E06B7" w:rsidRDefault="0000576F">
      <w:pPr>
        <w:pStyle w:val="CommentText"/>
        <w:rPr>
          <w:lang w:val="pt-BR"/>
        </w:rPr>
      </w:pPr>
      <w:r>
        <w:rPr>
          <w:lang w:val="pt-BR"/>
        </w:rPr>
        <w:t xml:space="preserve">Então no fim, um personagem é um Game </w:t>
      </w:r>
      <w:proofErr w:type="spellStart"/>
      <w:r>
        <w:rPr>
          <w:lang w:val="pt-BR"/>
        </w:rPr>
        <w:t>Object</w:t>
      </w:r>
      <w:proofErr w:type="spellEnd"/>
      <w:r>
        <w:rPr>
          <w:lang w:val="pt-BR"/>
        </w:rPr>
        <w:t xml:space="preserve"> no </w:t>
      </w:r>
      <w:proofErr w:type="spellStart"/>
      <w:r>
        <w:rPr>
          <w:lang w:val="pt-BR"/>
        </w:rPr>
        <w:t>unity</w:t>
      </w:r>
      <w:proofErr w:type="spellEnd"/>
      <w:r>
        <w:rPr>
          <w:lang w:val="pt-BR"/>
        </w:rPr>
        <w:t>. Isso não era o que eu queria dizer nessa frase. Mas sim objetos inanimados.</w:t>
      </w:r>
    </w:p>
  </w:comment>
  <w:comment w:id="54"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Porque </w:t>
      </w:r>
      <w:proofErr w:type="spellStart"/>
      <w:r w:rsidRPr="0051365B">
        <w:rPr>
          <w:lang w:val="pt-BR"/>
        </w:rPr>
        <w:t>characters</w:t>
      </w:r>
      <w:proofErr w:type="spellEnd"/>
      <w:r w:rsidRPr="0051365B">
        <w:rPr>
          <w:lang w:val="pt-BR"/>
        </w:rPr>
        <w:t xml:space="preserve"> não são </w:t>
      </w:r>
      <w:proofErr w:type="spellStart"/>
      <w:r w:rsidRPr="0051365B">
        <w:rPr>
          <w:lang w:val="pt-BR"/>
        </w:rPr>
        <w:t>objects</w:t>
      </w:r>
      <w:proofErr w:type="spellEnd"/>
      <w:r w:rsidRPr="0051365B">
        <w:rPr>
          <w:lang w:val="pt-BR"/>
        </w:rPr>
        <w:t xml:space="preserve"> também? Pela definição não está clara a diferença.</w:t>
      </w:r>
    </w:p>
  </w:comment>
  <w:comment w:id="55" w:author="Kohwalter" w:date="2013-05-29T22:35:00Z" w:initials="K">
    <w:p w:rsidR="0000576F" w:rsidRPr="002E06B7" w:rsidRDefault="0000576F">
      <w:pPr>
        <w:pStyle w:val="CommentText"/>
        <w:rPr>
          <w:lang w:val="pt-BR"/>
        </w:rPr>
      </w:pPr>
      <w:r>
        <w:rPr>
          <w:rStyle w:val="CommentReference"/>
        </w:rPr>
        <w:annotationRef/>
      </w:r>
      <w:r w:rsidRPr="002E06B7">
        <w:rPr>
          <w:lang w:val="pt-BR"/>
        </w:rPr>
        <w:t>Acho que agora a diferença est</w:t>
      </w:r>
      <w:r>
        <w:rPr>
          <w:lang w:val="pt-BR"/>
        </w:rPr>
        <w:t xml:space="preserve">á mais clara e engloba a explicação de game </w:t>
      </w:r>
      <w:proofErr w:type="spellStart"/>
      <w:r>
        <w:rPr>
          <w:lang w:val="pt-BR"/>
        </w:rPr>
        <w:t>objects</w:t>
      </w:r>
      <w:proofErr w:type="spellEnd"/>
      <w:r>
        <w:rPr>
          <w:lang w:val="pt-BR"/>
        </w:rPr>
        <w:t>.</w:t>
      </w:r>
    </w:p>
  </w:comment>
  <w:comment w:id="72" w:author="esteban clua" w:date="2013-05-29T22:35:00Z" w:initials="ec">
    <w:p w:rsidR="0000576F" w:rsidRPr="0051365B" w:rsidRDefault="0000576F">
      <w:pPr>
        <w:pStyle w:val="CommentText"/>
        <w:rPr>
          <w:lang w:val="pt-BR"/>
        </w:rPr>
      </w:pPr>
      <w:r>
        <w:rPr>
          <w:rStyle w:val="CommentReference"/>
        </w:rPr>
        <w:annotationRef/>
      </w:r>
      <w:proofErr w:type="gramStart"/>
      <w:r w:rsidRPr="0051365B">
        <w:rPr>
          <w:lang w:val="pt-BR"/>
        </w:rPr>
        <w:t>para</w:t>
      </w:r>
      <w:proofErr w:type="gramEnd"/>
      <w:r w:rsidRPr="0051365B">
        <w:rPr>
          <w:lang w:val="pt-BR"/>
        </w:rPr>
        <w:t xml:space="preserve"> este tipo de filtro a i</w:t>
      </w:r>
      <w:r w:rsidRPr="0051365B">
        <w:rPr>
          <w:lang w:val="pt-BR"/>
        </w:rPr>
        <w:t>m</w:t>
      </w:r>
      <w:r w:rsidRPr="0051365B">
        <w:rPr>
          <w:lang w:val="pt-BR"/>
        </w:rPr>
        <w:t>plementação não ficaria dependente demais do contexto do jogo?</w:t>
      </w:r>
    </w:p>
  </w:comment>
  <w:comment w:id="81" w:author="esteban clua" w:date="2013-05-29T22:35:00Z" w:initials="ec">
    <w:p w:rsidR="0000576F" w:rsidRPr="0051365B" w:rsidRDefault="0000576F">
      <w:pPr>
        <w:pStyle w:val="CommentText"/>
        <w:rPr>
          <w:lang w:val="pt-BR"/>
        </w:rPr>
      </w:pPr>
      <w:r>
        <w:rPr>
          <w:rStyle w:val="CommentReference"/>
        </w:rPr>
        <w:annotationRef/>
      </w:r>
      <w:r w:rsidRPr="0051365B">
        <w:rPr>
          <w:lang w:val="pt-BR"/>
        </w:rPr>
        <w:t xml:space="preserve">Não tem nenhuma figura do SDM… </w:t>
      </w:r>
    </w:p>
  </w:comment>
  <w:comment w:id="82" w:author="Kohwalter" w:date="2013-05-29T22:35:00Z" w:initials="K">
    <w:p w:rsidR="00F132C4" w:rsidRPr="0080299C" w:rsidRDefault="00F132C4">
      <w:pPr>
        <w:pStyle w:val="CommentText"/>
        <w:rPr>
          <w:lang w:val="pt-BR"/>
        </w:rPr>
      </w:pPr>
      <w:r>
        <w:rPr>
          <w:rStyle w:val="CommentReference"/>
        </w:rPr>
        <w:annotationRef/>
      </w:r>
      <w:r w:rsidRPr="0080299C">
        <w:rPr>
          <w:lang w:val="pt-BR"/>
        </w:rPr>
        <w:t>Agora tem</w:t>
      </w:r>
      <w:proofErr w:type="gramStart"/>
      <w:r w:rsidRPr="0080299C">
        <w:rPr>
          <w:lang w:val="pt-BR"/>
        </w:rPr>
        <w:t>….</w:t>
      </w:r>
      <w:proofErr w:type="gramEnd"/>
    </w:p>
  </w:comment>
  <w:comment w:id="85" w:author="Kohwalter" w:date="2013-05-29T22:35:00Z" w:initials="K">
    <w:p w:rsidR="0080299C" w:rsidRPr="0080299C" w:rsidRDefault="0080299C">
      <w:pPr>
        <w:pStyle w:val="CommentText"/>
        <w:rPr>
          <w:lang w:val="pt-BR"/>
        </w:rPr>
      </w:pPr>
      <w:r>
        <w:rPr>
          <w:rStyle w:val="CommentReference"/>
        </w:rPr>
        <w:annotationRef/>
      </w:r>
      <w:r w:rsidRPr="0080299C">
        <w:rPr>
          <w:lang w:val="pt-BR"/>
        </w:rPr>
        <w:t xml:space="preserve">Será que </w:t>
      </w:r>
      <w:r>
        <w:rPr>
          <w:lang w:val="pt-BR"/>
        </w:rPr>
        <w:t xml:space="preserve">devo </w:t>
      </w:r>
      <w:r w:rsidRPr="0080299C">
        <w:rPr>
          <w:lang w:val="pt-BR"/>
        </w:rPr>
        <w:t>descrevo a figura?</w:t>
      </w:r>
    </w:p>
  </w:comment>
  <w:comment w:id="93" w:author="Kohwalter" w:date="2013-05-29T22:35:00Z" w:initials="K">
    <w:p w:rsidR="0000576F" w:rsidRPr="0000576F" w:rsidRDefault="0000576F">
      <w:pPr>
        <w:pStyle w:val="CommentText"/>
        <w:rPr>
          <w:lang w:val="pt-BR"/>
        </w:rPr>
      </w:pPr>
      <w:r>
        <w:rPr>
          <w:rStyle w:val="CommentReference"/>
        </w:rPr>
        <w:annotationRef/>
      </w:r>
      <w:r w:rsidRPr="0000576F">
        <w:rPr>
          <w:lang w:val="pt-BR"/>
        </w:rPr>
        <w:t xml:space="preserve">Aqui tem </w:t>
      </w:r>
      <w:proofErr w:type="gramStart"/>
      <w:r w:rsidRPr="0000576F">
        <w:rPr>
          <w:lang w:val="pt-BR"/>
        </w:rPr>
        <w:t>virgula</w:t>
      </w:r>
      <w:proofErr w:type="gramEnd"/>
      <w:r w:rsidRPr="0000576F">
        <w:rPr>
          <w:lang w:val="pt-BR"/>
        </w:rPr>
        <w:t>, certo ?</w:t>
      </w:r>
    </w:p>
  </w:comment>
  <w:comment w:id="95" w:author="Kohwalter" w:date="2013-05-29T22:35:00Z" w:initials="K">
    <w:p w:rsidR="0000576F" w:rsidRPr="0000576F" w:rsidRDefault="0000576F">
      <w:pPr>
        <w:pStyle w:val="CommentText"/>
        <w:rPr>
          <w:lang w:val="pt-BR"/>
        </w:rPr>
      </w:pPr>
      <w:r>
        <w:rPr>
          <w:rStyle w:val="CommentReference"/>
        </w:rPr>
        <w:annotationRef/>
      </w:r>
      <w:proofErr w:type="gramStart"/>
      <w:r w:rsidRPr="0000576F">
        <w:rPr>
          <w:lang w:val="pt-BR"/>
        </w:rPr>
        <w:t>idem</w:t>
      </w:r>
      <w:proofErr w:type="gramEnd"/>
    </w:p>
  </w:comment>
  <w:comment w:id="108" w:author="esteban clua" w:date="2013-05-29T22:35:00Z" w:initials="ec">
    <w:p w:rsidR="0000576F" w:rsidRPr="0051365B" w:rsidRDefault="0000576F">
      <w:pPr>
        <w:pStyle w:val="CommentText"/>
        <w:rPr>
          <w:lang w:val="pt-BR"/>
        </w:rPr>
      </w:pPr>
      <w:r>
        <w:rPr>
          <w:rStyle w:val="CommentReference"/>
        </w:rPr>
        <w:annotationRef/>
      </w:r>
      <w:proofErr w:type="gramStart"/>
      <w:r w:rsidRPr="0051365B">
        <w:rPr>
          <w:lang w:val="pt-BR"/>
        </w:rPr>
        <w:t>Na minha opinião</w:t>
      </w:r>
      <w:proofErr w:type="gramEnd"/>
      <w:r w:rsidRPr="0051365B">
        <w:rPr>
          <w:lang w:val="pt-BR"/>
        </w:rPr>
        <w:t xml:space="preserve"> pode de</w:t>
      </w:r>
      <w:r w:rsidRPr="0051365B">
        <w:rPr>
          <w:lang w:val="pt-BR"/>
        </w:rPr>
        <w:t>i</w:t>
      </w:r>
      <w:r w:rsidRPr="0051365B">
        <w:rPr>
          <w:lang w:val="pt-BR"/>
        </w:rPr>
        <w:t>xar…</w:t>
      </w:r>
    </w:p>
  </w:comment>
  <w:comment w:id="107" w:author="Kohwalter" w:date="2013-05-29T22:35:00Z" w:initials="K">
    <w:p w:rsidR="0000576F" w:rsidRPr="00027831" w:rsidRDefault="0000576F">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proofErr w:type="gramStart"/>
      <w:r w:rsidRPr="00027831">
        <w:rPr>
          <w:lang w:val="pt-BR"/>
        </w:rPr>
        <w:t>developers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50B" w:rsidRDefault="0002250B" w:rsidP="00B34235">
      <w:r>
        <w:separator/>
      </w:r>
    </w:p>
  </w:endnote>
  <w:endnote w:type="continuationSeparator" w:id="0">
    <w:p w:rsidR="0002250B" w:rsidRDefault="0002250B"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50B" w:rsidRDefault="0002250B" w:rsidP="00B34235">
      <w:r>
        <w:separator/>
      </w:r>
    </w:p>
  </w:footnote>
  <w:footnote w:type="continuationSeparator" w:id="0">
    <w:p w:rsidR="0002250B" w:rsidRDefault="0002250B" w:rsidP="00B34235">
      <w:r>
        <w:continuationSeparator/>
      </w:r>
    </w:p>
  </w:footnote>
  <w:footnote w:id="1">
    <w:p w:rsidR="0000576F" w:rsidRDefault="0000576F">
      <w:pPr>
        <w:pStyle w:val="FootnoteText"/>
      </w:pPr>
      <w:r>
        <w:rPr>
          <w:rStyle w:val="FootnoteReference"/>
        </w:rPr>
        <w:footnoteRef/>
      </w:r>
      <w:r>
        <w:t xml:space="preserve"> </w:t>
      </w:r>
      <w:r>
        <w:tab/>
        <w:t>In order to reduce graph size and provide a quicker understanding for the examples presen</w:t>
      </w:r>
      <w:r>
        <w:t>t</w:t>
      </w:r>
      <w:r>
        <w:t>ed,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9" w:rsidRDefault="00B65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2250B"/>
    <w:rsid w:val="0002714D"/>
    <w:rsid w:val="00027831"/>
    <w:rsid w:val="00030388"/>
    <w:rsid w:val="000304EC"/>
    <w:rsid w:val="00030D56"/>
    <w:rsid w:val="00062CB1"/>
    <w:rsid w:val="000727BC"/>
    <w:rsid w:val="00074BF9"/>
    <w:rsid w:val="00085E2A"/>
    <w:rsid w:val="00086C74"/>
    <w:rsid w:val="00091122"/>
    <w:rsid w:val="000B5943"/>
    <w:rsid w:val="000C7117"/>
    <w:rsid w:val="000E3B78"/>
    <w:rsid w:val="000F3B68"/>
    <w:rsid w:val="00110BC7"/>
    <w:rsid w:val="00111BC6"/>
    <w:rsid w:val="00121178"/>
    <w:rsid w:val="00121F42"/>
    <w:rsid w:val="00122992"/>
    <w:rsid w:val="00125085"/>
    <w:rsid w:val="0013426D"/>
    <w:rsid w:val="001368F1"/>
    <w:rsid w:val="001627E8"/>
    <w:rsid w:val="0018008A"/>
    <w:rsid w:val="00181A08"/>
    <w:rsid w:val="0018450E"/>
    <w:rsid w:val="00184BA4"/>
    <w:rsid w:val="00195610"/>
    <w:rsid w:val="0019601B"/>
    <w:rsid w:val="001A1810"/>
    <w:rsid w:val="001A27C7"/>
    <w:rsid w:val="001B06A8"/>
    <w:rsid w:val="001B2D5E"/>
    <w:rsid w:val="001B2EF9"/>
    <w:rsid w:val="001C660B"/>
    <w:rsid w:val="001D0247"/>
    <w:rsid w:val="001E007D"/>
    <w:rsid w:val="001E0B08"/>
    <w:rsid w:val="001E0F4A"/>
    <w:rsid w:val="00211229"/>
    <w:rsid w:val="00211E9E"/>
    <w:rsid w:val="00215EE8"/>
    <w:rsid w:val="002254A9"/>
    <w:rsid w:val="00236606"/>
    <w:rsid w:val="00241887"/>
    <w:rsid w:val="00241AB3"/>
    <w:rsid w:val="00241D49"/>
    <w:rsid w:val="00251A1D"/>
    <w:rsid w:val="00266942"/>
    <w:rsid w:val="00282E0E"/>
    <w:rsid w:val="002A113F"/>
    <w:rsid w:val="002B03C7"/>
    <w:rsid w:val="002B3614"/>
    <w:rsid w:val="002B54E3"/>
    <w:rsid w:val="002B5963"/>
    <w:rsid w:val="002C0510"/>
    <w:rsid w:val="002C166C"/>
    <w:rsid w:val="002C2DB6"/>
    <w:rsid w:val="002D0A13"/>
    <w:rsid w:val="002D1DB2"/>
    <w:rsid w:val="002E06B7"/>
    <w:rsid w:val="002F17F4"/>
    <w:rsid w:val="003040B3"/>
    <w:rsid w:val="00314D21"/>
    <w:rsid w:val="0031789B"/>
    <w:rsid w:val="00320040"/>
    <w:rsid w:val="00323052"/>
    <w:rsid w:val="00350197"/>
    <w:rsid w:val="003520C2"/>
    <w:rsid w:val="00357840"/>
    <w:rsid w:val="003615FA"/>
    <w:rsid w:val="00363D92"/>
    <w:rsid w:val="00363E23"/>
    <w:rsid w:val="00373A14"/>
    <w:rsid w:val="00374D34"/>
    <w:rsid w:val="0038158F"/>
    <w:rsid w:val="00382BCA"/>
    <w:rsid w:val="00391CC9"/>
    <w:rsid w:val="00393BB8"/>
    <w:rsid w:val="003A60B2"/>
    <w:rsid w:val="003A782F"/>
    <w:rsid w:val="003B42C1"/>
    <w:rsid w:val="003D53FE"/>
    <w:rsid w:val="003E2DB2"/>
    <w:rsid w:val="003F0B25"/>
    <w:rsid w:val="00406D7B"/>
    <w:rsid w:val="00413793"/>
    <w:rsid w:val="00440FFF"/>
    <w:rsid w:val="00446A3A"/>
    <w:rsid w:val="00450D81"/>
    <w:rsid w:val="0045336C"/>
    <w:rsid w:val="00461264"/>
    <w:rsid w:val="00467BD2"/>
    <w:rsid w:val="00476C07"/>
    <w:rsid w:val="00486CBF"/>
    <w:rsid w:val="00487A90"/>
    <w:rsid w:val="004A5101"/>
    <w:rsid w:val="004A5B2B"/>
    <w:rsid w:val="004D72B8"/>
    <w:rsid w:val="004E620E"/>
    <w:rsid w:val="0051365B"/>
    <w:rsid w:val="00521851"/>
    <w:rsid w:val="00541476"/>
    <w:rsid w:val="0054312F"/>
    <w:rsid w:val="00545E0B"/>
    <w:rsid w:val="005614AE"/>
    <w:rsid w:val="00595D6A"/>
    <w:rsid w:val="00596186"/>
    <w:rsid w:val="005A4C6B"/>
    <w:rsid w:val="005B520E"/>
    <w:rsid w:val="005B534F"/>
    <w:rsid w:val="005D17D0"/>
    <w:rsid w:val="005F04AD"/>
    <w:rsid w:val="00603A4B"/>
    <w:rsid w:val="00607311"/>
    <w:rsid w:val="00624589"/>
    <w:rsid w:val="006464C2"/>
    <w:rsid w:val="006543F0"/>
    <w:rsid w:val="006663EA"/>
    <w:rsid w:val="00666BA7"/>
    <w:rsid w:val="006917E8"/>
    <w:rsid w:val="00694D03"/>
    <w:rsid w:val="00694F71"/>
    <w:rsid w:val="0069583C"/>
    <w:rsid w:val="006A70A8"/>
    <w:rsid w:val="006B318F"/>
    <w:rsid w:val="006B338A"/>
    <w:rsid w:val="006C7142"/>
    <w:rsid w:val="006D0174"/>
    <w:rsid w:val="006E6658"/>
    <w:rsid w:val="006E7DC7"/>
    <w:rsid w:val="006F7CBA"/>
    <w:rsid w:val="00700221"/>
    <w:rsid w:val="00704020"/>
    <w:rsid w:val="007307F5"/>
    <w:rsid w:val="00736489"/>
    <w:rsid w:val="007450B4"/>
    <w:rsid w:val="00763B87"/>
    <w:rsid w:val="00764289"/>
    <w:rsid w:val="00766B90"/>
    <w:rsid w:val="00797794"/>
    <w:rsid w:val="007A4768"/>
    <w:rsid w:val="007A595C"/>
    <w:rsid w:val="007B4B9F"/>
    <w:rsid w:val="007C2FF2"/>
    <w:rsid w:val="007D240F"/>
    <w:rsid w:val="007E1DB0"/>
    <w:rsid w:val="007E37DA"/>
    <w:rsid w:val="0080299C"/>
    <w:rsid w:val="00821799"/>
    <w:rsid w:val="00834E3C"/>
    <w:rsid w:val="00840A94"/>
    <w:rsid w:val="008425C6"/>
    <w:rsid w:val="008537B9"/>
    <w:rsid w:val="0087428D"/>
    <w:rsid w:val="00883F9D"/>
    <w:rsid w:val="00894EB4"/>
    <w:rsid w:val="00897A30"/>
    <w:rsid w:val="008B6C48"/>
    <w:rsid w:val="008C0620"/>
    <w:rsid w:val="008C28B4"/>
    <w:rsid w:val="008D2A0F"/>
    <w:rsid w:val="008D4DB8"/>
    <w:rsid w:val="008E78ED"/>
    <w:rsid w:val="008F670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9E6A19"/>
    <w:rsid w:val="009F2D52"/>
    <w:rsid w:val="00A20CA1"/>
    <w:rsid w:val="00A24654"/>
    <w:rsid w:val="00A255C5"/>
    <w:rsid w:val="00A3454F"/>
    <w:rsid w:val="00A34EA8"/>
    <w:rsid w:val="00A35BF8"/>
    <w:rsid w:val="00A3643B"/>
    <w:rsid w:val="00A41BF3"/>
    <w:rsid w:val="00A41C8B"/>
    <w:rsid w:val="00A600B9"/>
    <w:rsid w:val="00A64A25"/>
    <w:rsid w:val="00A727FF"/>
    <w:rsid w:val="00A75C2F"/>
    <w:rsid w:val="00A80B2E"/>
    <w:rsid w:val="00A831F5"/>
    <w:rsid w:val="00A856A4"/>
    <w:rsid w:val="00A913E3"/>
    <w:rsid w:val="00AA0582"/>
    <w:rsid w:val="00AB76DE"/>
    <w:rsid w:val="00AD4635"/>
    <w:rsid w:val="00AD63DE"/>
    <w:rsid w:val="00AF2F70"/>
    <w:rsid w:val="00B11A60"/>
    <w:rsid w:val="00B22C9A"/>
    <w:rsid w:val="00B34235"/>
    <w:rsid w:val="00B34FE6"/>
    <w:rsid w:val="00B42EF9"/>
    <w:rsid w:val="00B651E6"/>
    <w:rsid w:val="00B65CC9"/>
    <w:rsid w:val="00B719AF"/>
    <w:rsid w:val="00B71B57"/>
    <w:rsid w:val="00B7317E"/>
    <w:rsid w:val="00B76515"/>
    <w:rsid w:val="00B824A4"/>
    <w:rsid w:val="00B84EAD"/>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658E6"/>
    <w:rsid w:val="00C73272"/>
    <w:rsid w:val="00C8004D"/>
    <w:rsid w:val="00C82852"/>
    <w:rsid w:val="00C87149"/>
    <w:rsid w:val="00C8757E"/>
    <w:rsid w:val="00C87BCE"/>
    <w:rsid w:val="00C904C9"/>
    <w:rsid w:val="00C90A9E"/>
    <w:rsid w:val="00C92EEE"/>
    <w:rsid w:val="00C9453A"/>
    <w:rsid w:val="00CA33A8"/>
    <w:rsid w:val="00CA41C5"/>
    <w:rsid w:val="00CE319B"/>
    <w:rsid w:val="00CE67B1"/>
    <w:rsid w:val="00CF5732"/>
    <w:rsid w:val="00D00639"/>
    <w:rsid w:val="00D3017E"/>
    <w:rsid w:val="00D32C2F"/>
    <w:rsid w:val="00D3580A"/>
    <w:rsid w:val="00D43E79"/>
    <w:rsid w:val="00D452C3"/>
    <w:rsid w:val="00D56052"/>
    <w:rsid w:val="00D63BCF"/>
    <w:rsid w:val="00D75BD7"/>
    <w:rsid w:val="00D81246"/>
    <w:rsid w:val="00D91CD6"/>
    <w:rsid w:val="00D92A2A"/>
    <w:rsid w:val="00D93728"/>
    <w:rsid w:val="00D9717E"/>
    <w:rsid w:val="00DA46A2"/>
    <w:rsid w:val="00DA6C40"/>
    <w:rsid w:val="00DC0171"/>
    <w:rsid w:val="00DD7421"/>
    <w:rsid w:val="00DD7B60"/>
    <w:rsid w:val="00E03358"/>
    <w:rsid w:val="00E1519A"/>
    <w:rsid w:val="00E407E1"/>
    <w:rsid w:val="00E52E06"/>
    <w:rsid w:val="00E57D32"/>
    <w:rsid w:val="00E614BD"/>
    <w:rsid w:val="00E61C2C"/>
    <w:rsid w:val="00E81D1D"/>
    <w:rsid w:val="00E82CB1"/>
    <w:rsid w:val="00E8377A"/>
    <w:rsid w:val="00E91953"/>
    <w:rsid w:val="00EB7D81"/>
    <w:rsid w:val="00EC6E88"/>
    <w:rsid w:val="00ED061B"/>
    <w:rsid w:val="00ED261B"/>
    <w:rsid w:val="00EF3662"/>
    <w:rsid w:val="00F03C85"/>
    <w:rsid w:val="00F10BAA"/>
    <w:rsid w:val="00F11AC0"/>
    <w:rsid w:val="00F132C4"/>
    <w:rsid w:val="00F25228"/>
    <w:rsid w:val="00F3308B"/>
    <w:rsid w:val="00F33E71"/>
    <w:rsid w:val="00F62D66"/>
    <w:rsid w:val="00F94144"/>
    <w:rsid w:val="00F9446D"/>
    <w:rsid w:val="00FA442D"/>
    <w:rsid w:val="00FA5182"/>
    <w:rsid w:val="00FA5D38"/>
    <w:rsid w:val="00FB0387"/>
    <w:rsid w:val="00FC70DE"/>
    <w:rsid w:val="00FC73FC"/>
    <w:rsid w:val="00FD5EB3"/>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1431B-0464-4BEA-9815-21ABC658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47</TotalTime>
  <Pages>1</Pages>
  <Words>11733</Words>
  <Characters>66882</Characters>
  <Application>Microsoft Office Word</Application>
  <DocSecurity>0</DocSecurity>
  <Lines>557</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16</cp:revision>
  <cp:lastPrinted>2013-03-09T19:11:00Z</cp:lastPrinted>
  <dcterms:created xsi:type="dcterms:W3CDTF">2013-05-30T00:52:00Z</dcterms:created>
  <dcterms:modified xsi:type="dcterms:W3CDTF">2013-05-31T20:33:00Z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id="OkMV47QJ"/&gt;&lt;style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