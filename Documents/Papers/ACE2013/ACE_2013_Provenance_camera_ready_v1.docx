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Pr="00111BC6" w:rsidRDefault="00EC40EE" w:rsidP="001B2D5E">
      <w:pPr>
        <w:pStyle w:val="Ttulo1"/>
      </w:pPr>
      <w:r>
        <w:t xml:space="preserve">Understanding </w:t>
      </w:r>
      <w:r w:rsidR="00F3308B">
        <w:t>Game Experiences with Provenance</w:t>
      </w:r>
    </w:p>
    <w:p w:rsidR="009303D9" w:rsidRPr="005756AC" w:rsidRDefault="00987DBF" w:rsidP="001B2D5E">
      <w:pPr>
        <w:pStyle w:val="author0"/>
      </w:pPr>
      <w:r w:rsidRPr="005756AC">
        <w:t xml:space="preserve">Troy C. </w:t>
      </w:r>
      <w:proofErr w:type="spellStart"/>
      <w:r w:rsidRPr="005756AC">
        <w:t>Kohwalter</w:t>
      </w:r>
      <w:proofErr w:type="spellEnd"/>
      <w:r w:rsidRPr="005756AC">
        <w:t xml:space="preserve">, Esteban G. W. </w:t>
      </w:r>
      <w:proofErr w:type="spellStart"/>
      <w:r w:rsidRPr="005756AC">
        <w:t>Clua</w:t>
      </w:r>
      <w:proofErr w:type="spellEnd"/>
      <w:r w:rsidRPr="005756AC">
        <w:t xml:space="preserve">, Leonardo G. P. </w:t>
      </w:r>
      <w:proofErr w:type="spellStart"/>
      <w:r w:rsidRPr="005756AC">
        <w:t>Murta</w:t>
      </w:r>
      <w:proofErr w:type="spellEnd"/>
    </w:p>
    <w:p w:rsidR="009303D9" w:rsidRPr="002B54E3" w:rsidRDefault="002B54E3" w:rsidP="00A41C8B">
      <w:pPr>
        <w:pStyle w:val="address"/>
        <w:rPr>
          <w:lang w:val="pt-BR"/>
        </w:rPr>
      </w:pPr>
      <w:r w:rsidRPr="002B54E3">
        <w:rPr>
          <w:lang w:val="pt-BR"/>
        </w:rPr>
        <w:t>Instituto de Computação</w:t>
      </w:r>
      <w:r w:rsidR="00A41C8B">
        <w:rPr>
          <w:lang w:val="pt-BR"/>
        </w:rPr>
        <w:t xml:space="preserve">, </w:t>
      </w:r>
      <w:r w:rsidRPr="002B54E3">
        <w:rPr>
          <w:lang w:val="pt-BR"/>
        </w:rPr>
        <w:t>Universidade Federal Fluminense</w:t>
      </w:r>
      <w:r w:rsidR="00A41C8B">
        <w:rPr>
          <w:lang w:val="pt-BR"/>
        </w:rPr>
        <w:t xml:space="preserve">, </w:t>
      </w:r>
      <w:r w:rsidRPr="002B54E3">
        <w:rPr>
          <w:lang w:val="pt-BR"/>
        </w:rPr>
        <w:t xml:space="preserve">Niterói – RJ, </w:t>
      </w:r>
      <w:proofErr w:type="spellStart"/>
      <w:proofErr w:type="gramStart"/>
      <w:r w:rsidRPr="002B54E3">
        <w:rPr>
          <w:lang w:val="pt-BR"/>
        </w:rPr>
        <w:t>Brazil</w:t>
      </w:r>
      <w:proofErr w:type="spellEnd"/>
      <w:proofErr w:type="gramEnd"/>
    </w:p>
    <w:p w:rsidR="009303D9" w:rsidRPr="00A41C8B" w:rsidRDefault="002B54E3" w:rsidP="00A41C8B">
      <w:pPr>
        <w:pStyle w:val="address"/>
        <w:rPr>
          <w:rStyle w:val="e-mail"/>
        </w:rPr>
      </w:pPr>
      <w:r w:rsidRPr="00A41C8B">
        <w:rPr>
          <w:rStyle w:val="e-mail"/>
        </w:rPr>
        <w:t>{tkohwalter, esteban, leomurta}@ic.uff.br</w:t>
      </w:r>
    </w:p>
    <w:p w:rsidR="00B34235" w:rsidRPr="00666BA7" w:rsidRDefault="00B34235" w:rsidP="001E007D">
      <w:pPr>
        <w:pStyle w:val="Affiliation"/>
        <w:jc w:val="both"/>
        <w:sectPr w:rsidR="00B34235" w:rsidRPr="00666BA7" w:rsidSect="00A41BF3">
          <w:headerReference w:type="even" r:id="rId8"/>
          <w:headerReference w:type="default" r:id="rId9"/>
          <w:footerReference w:type="even" r:id="rId10"/>
          <w:footerReference w:type="default" r:id="rId11"/>
          <w:headerReference w:type="first" r:id="rId12"/>
          <w:footerReference w:type="first" r:id="rId13"/>
          <w:type w:val="continuous"/>
          <w:pgSz w:w="11906" w:h="16838" w:code="1"/>
          <w:pgMar w:top="2948" w:right="2494" w:bottom="2948" w:left="2494" w:header="2381" w:footer="2324" w:gutter="0"/>
          <w:cols w:space="720"/>
          <w:titlePg/>
          <w:docGrid w:linePitch="360"/>
        </w:sectPr>
      </w:pPr>
    </w:p>
    <w:p w:rsidR="00666BA7" w:rsidRPr="00883A81" w:rsidRDefault="00666BA7" w:rsidP="0019601B">
      <w:pPr>
        <w:pStyle w:val="abstract0"/>
        <w:spacing w:after="0"/>
        <w:rPr>
          <w:rFonts w:eastAsia="Calibri"/>
        </w:rPr>
      </w:pPr>
      <w:r w:rsidRPr="0019601B">
        <w:rPr>
          <w:rFonts w:eastAsia="Calibri"/>
          <w:b/>
        </w:rPr>
        <w:lastRenderedPageBreak/>
        <w:t>Abstract.</w:t>
      </w:r>
      <w:r>
        <w:rPr>
          <w:rFonts w:eastAsia="Calibri"/>
        </w:rPr>
        <w:t xml:space="preserve"> Winning or losing a game session is the final consequence of a series of decisions and actions made during the game. The analysis and understanding of events, mistakes, and flows of a concrete game play may be useful for diffe</w:t>
      </w:r>
      <w:r>
        <w:rPr>
          <w:rFonts w:eastAsia="Calibri"/>
        </w:rPr>
        <w:t>r</w:t>
      </w:r>
      <w:r>
        <w:rPr>
          <w:rFonts w:eastAsia="Calibri"/>
        </w:rPr>
        <w:t xml:space="preserve">ent reasons: understanding problems </w:t>
      </w:r>
      <w:r w:rsidR="00016889">
        <w:rPr>
          <w:rFonts w:eastAsia="Calibri"/>
        </w:rPr>
        <w:t xml:space="preserve">related to </w:t>
      </w:r>
      <w:proofErr w:type="spellStart"/>
      <w:r>
        <w:rPr>
          <w:rFonts w:eastAsia="Calibri"/>
        </w:rPr>
        <w:t>gameplay</w:t>
      </w:r>
      <w:proofErr w:type="spellEnd"/>
      <w:r>
        <w:rPr>
          <w:rFonts w:eastAsia="Calibri"/>
        </w:rPr>
        <w:t>, data mining of speci</w:t>
      </w:r>
      <w:r>
        <w:rPr>
          <w:rFonts w:eastAsia="Calibri"/>
        </w:rPr>
        <w:t>f</w:t>
      </w:r>
      <w:r>
        <w:rPr>
          <w:rFonts w:eastAsia="Calibri"/>
        </w:rPr>
        <w:t xml:space="preserve">ic situations, and even understanding educational </w:t>
      </w:r>
      <w:r w:rsidR="00016889">
        <w:rPr>
          <w:rFonts w:eastAsia="Calibri"/>
        </w:rPr>
        <w:t xml:space="preserve">and learning </w:t>
      </w:r>
      <w:r>
        <w:rPr>
          <w:rFonts w:eastAsia="Calibri"/>
        </w:rPr>
        <w:t>aspects in serious games. We introduce a novel approach based on provenance concepts in order to model and represent a game flow. We model the game data and map it to provenance to</w:t>
      </w:r>
      <w:r w:rsidRPr="00883A81">
        <w:rPr>
          <w:rFonts w:eastAsia="Calibri"/>
        </w:rPr>
        <w:t xml:space="preserve"> </w:t>
      </w:r>
      <w:r>
        <w:rPr>
          <w:rFonts w:eastAsia="Calibri"/>
        </w:rPr>
        <w:t>generate a</w:t>
      </w:r>
      <w:r w:rsidRPr="00883A81">
        <w:rPr>
          <w:rFonts w:eastAsia="Calibri"/>
        </w:rPr>
        <w:t xml:space="preserve"> provenance graph</w:t>
      </w:r>
      <w:r>
        <w:rPr>
          <w:rFonts w:eastAsia="Calibri"/>
        </w:rPr>
        <w:t xml:space="preserve"> </w:t>
      </w:r>
      <w:r w:rsidRPr="00883A81">
        <w:rPr>
          <w:rFonts w:eastAsia="Calibri"/>
        </w:rPr>
        <w:t xml:space="preserve">for analysis. </w:t>
      </w:r>
      <w:r>
        <w:rPr>
          <w:rFonts w:eastAsia="Calibri"/>
        </w:rPr>
        <w:t>As a</w:t>
      </w:r>
      <w:r w:rsidR="000E3B78">
        <w:rPr>
          <w:rFonts w:eastAsia="Calibri"/>
        </w:rPr>
        <w:t>n</w:t>
      </w:r>
      <w:r>
        <w:rPr>
          <w:rFonts w:eastAsia="Calibri"/>
        </w:rPr>
        <w:t xml:space="preserve"> </w:t>
      </w:r>
      <w:r w:rsidR="000E3B78">
        <w:rPr>
          <w:rFonts w:eastAsia="Calibri"/>
        </w:rPr>
        <w:t>example</w:t>
      </w:r>
      <w:r>
        <w:rPr>
          <w:rFonts w:eastAsia="Calibri"/>
        </w:rPr>
        <w:t>, w</w:t>
      </w:r>
      <w:r w:rsidRPr="00883A81">
        <w:rPr>
          <w:rFonts w:eastAsia="Calibri"/>
        </w:rPr>
        <w:t>e a</w:t>
      </w:r>
      <w:r w:rsidRPr="00883A81">
        <w:rPr>
          <w:rFonts w:eastAsia="Calibri"/>
        </w:rPr>
        <w:t>l</w:t>
      </w:r>
      <w:r w:rsidRPr="00883A81">
        <w:rPr>
          <w:rFonts w:eastAsia="Calibri"/>
        </w:rPr>
        <w:t xml:space="preserve">so instantiated </w:t>
      </w:r>
      <w:r>
        <w:rPr>
          <w:rFonts w:eastAsia="Calibri"/>
        </w:rPr>
        <w:t>our proposed</w:t>
      </w:r>
      <w:r w:rsidRPr="00883A81">
        <w:rPr>
          <w:rFonts w:eastAsia="Calibri"/>
        </w:rPr>
        <w:t xml:space="preserve"> </w:t>
      </w:r>
      <w:r w:rsidR="002949BF">
        <w:rPr>
          <w:rFonts w:eastAsia="Calibri"/>
        </w:rPr>
        <w:t xml:space="preserve">conceptual </w:t>
      </w:r>
      <w:r w:rsidRPr="00883A81">
        <w:rPr>
          <w:rFonts w:eastAsia="Calibri"/>
        </w:rPr>
        <w:t xml:space="preserve">framework </w:t>
      </w:r>
      <w:r>
        <w:rPr>
          <w:rFonts w:eastAsia="Calibri"/>
        </w:rPr>
        <w:t xml:space="preserve">and graph generation </w:t>
      </w:r>
      <w:r w:rsidRPr="00883A81">
        <w:rPr>
          <w:rFonts w:eastAsia="Calibri"/>
        </w:rPr>
        <w:t xml:space="preserve">in a </w:t>
      </w:r>
      <w:r w:rsidR="00766B90">
        <w:rPr>
          <w:rFonts w:eastAsia="Calibri"/>
        </w:rPr>
        <w:t>serious</w:t>
      </w:r>
      <w:r w:rsidRPr="00883A81">
        <w:rPr>
          <w:rFonts w:eastAsia="Calibri"/>
        </w:rPr>
        <w:t xml:space="preserve"> game, allowing </w:t>
      </w:r>
      <w:r w:rsidR="000E3B78">
        <w:rPr>
          <w:rFonts w:eastAsia="Calibri"/>
        </w:rPr>
        <w:t>developers and designers</w:t>
      </w:r>
      <w:r w:rsidR="000E3B78" w:rsidRPr="00883A81">
        <w:rPr>
          <w:rFonts w:eastAsia="Calibri"/>
        </w:rPr>
        <w:t xml:space="preserve"> </w:t>
      </w:r>
      <w:r w:rsidRPr="00883A81">
        <w:rPr>
          <w:rFonts w:eastAsia="Calibri"/>
        </w:rPr>
        <w:t xml:space="preserve">to identify </w:t>
      </w:r>
      <w:r w:rsidR="002A113F">
        <w:rPr>
          <w:rFonts w:eastAsia="Calibri"/>
        </w:rPr>
        <w:t>possible</w:t>
      </w:r>
      <w:r w:rsidRPr="00883A81">
        <w:rPr>
          <w:rFonts w:eastAsia="Calibri"/>
        </w:rPr>
        <w:t xml:space="preserve"> mistakes </w:t>
      </w:r>
      <w:r w:rsidR="00766B90">
        <w:rPr>
          <w:rFonts w:eastAsia="Calibri"/>
        </w:rPr>
        <w:t xml:space="preserve">and failures </w:t>
      </w:r>
      <w:r w:rsidR="002A113F">
        <w:rPr>
          <w:rFonts w:eastAsia="Calibri"/>
        </w:rPr>
        <w:t xml:space="preserve">in </w:t>
      </w:r>
      <w:proofErr w:type="spellStart"/>
      <w:r w:rsidR="002A113F">
        <w:rPr>
          <w:rFonts w:eastAsia="Calibri"/>
        </w:rPr>
        <w:t>gameplay</w:t>
      </w:r>
      <w:proofErr w:type="spellEnd"/>
      <w:r w:rsidR="002A113F">
        <w:rPr>
          <w:rFonts w:eastAsia="Calibri"/>
        </w:rPr>
        <w:t xml:space="preserve"> design</w:t>
      </w:r>
      <w:r w:rsidRPr="00883A81">
        <w:rPr>
          <w:rFonts w:eastAsia="Calibri"/>
        </w:rPr>
        <w:t xml:space="preserve"> by analyzing the generated provenance graph from collected </w:t>
      </w:r>
      <w:proofErr w:type="spellStart"/>
      <w:r>
        <w:rPr>
          <w:rFonts w:eastAsia="Calibri"/>
        </w:rPr>
        <w:t>gameplay</w:t>
      </w:r>
      <w:proofErr w:type="spellEnd"/>
      <w:r>
        <w:rPr>
          <w:rFonts w:eastAsia="Calibri"/>
        </w:rPr>
        <w:t xml:space="preserve"> </w:t>
      </w:r>
      <w:r w:rsidRPr="00883A81">
        <w:rPr>
          <w:rFonts w:eastAsia="Calibri"/>
        </w:rPr>
        <w:t xml:space="preserve">data. </w:t>
      </w:r>
    </w:p>
    <w:p w:rsidR="00B34235" w:rsidRPr="00975E62" w:rsidRDefault="00A41C8B" w:rsidP="00A41C8B">
      <w:pPr>
        <w:pStyle w:val="keywords0"/>
      </w:pPr>
      <w:proofErr w:type="gramStart"/>
      <w:r>
        <w:rPr>
          <w:rFonts w:eastAsia="Calibri"/>
          <w:b/>
        </w:rPr>
        <w:t>Keywords.</w:t>
      </w:r>
      <w:proofErr w:type="gramEnd"/>
      <w:r>
        <w:rPr>
          <w:rFonts w:eastAsia="Calibri"/>
        </w:rPr>
        <w:t xml:space="preserve"> </w:t>
      </w:r>
      <w:proofErr w:type="gramStart"/>
      <w:r w:rsidR="0001631D">
        <w:rPr>
          <w:rFonts w:eastAsia="Calibri"/>
        </w:rPr>
        <w:t>Game flow</w:t>
      </w:r>
      <w:r w:rsidR="00B34235" w:rsidRPr="00975E62">
        <w:rPr>
          <w:rFonts w:eastAsia="Calibri"/>
        </w:rPr>
        <w:t xml:space="preserve">; </w:t>
      </w:r>
      <w:r w:rsidR="0001631D">
        <w:rPr>
          <w:rFonts w:eastAsia="Calibri"/>
        </w:rPr>
        <w:t>Game analysis;</w:t>
      </w:r>
      <w:r w:rsidR="00FA5D38">
        <w:rPr>
          <w:rFonts w:eastAsia="Calibri"/>
        </w:rPr>
        <w:t xml:space="preserve"> </w:t>
      </w:r>
      <w:r w:rsidR="006C7142">
        <w:rPr>
          <w:rFonts w:eastAsia="Calibri"/>
        </w:rPr>
        <w:t>Provenance; Graph Analysis</w:t>
      </w:r>
      <w:r w:rsidR="00B34235" w:rsidRPr="00975E62">
        <w:rPr>
          <w:rFonts w:eastAsia="Calibri"/>
        </w:rPr>
        <w:t>.</w:t>
      </w:r>
      <w:proofErr w:type="gramEnd"/>
    </w:p>
    <w:p w:rsidR="00B34235" w:rsidRPr="00596186" w:rsidRDefault="00B34235" w:rsidP="001B2D5E">
      <w:pPr>
        <w:pStyle w:val="heading1"/>
        <w:rPr>
          <w:sz w:val="24"/>
        </w:rPr>
      </w:pPr>
      <w:r w:rsidRPr="00596186">
        <w:rPr>
          <w:sz w:val="24"/>
        </w:rPr>
        <w:t>Introduction</w:t>
      </w:r>
    </w:p>
    <w:p w:rsidR="00603A4B" w:rsidRDefault="00666BA7" w:rsidP="0038158F">
      <w:pPr>
        <w:pStyle w:val="p1a"/>
      </w:pPr>
      <w:r w:rsidRPr="0096178A">
        <w:rPr>
          <w:rFonts w:eastAsia="Calibri"/>
        </w:rPr>
        <w:t xml:space="preserve">The conclusion of a game session derives from a series of decisions and actions made </w:t>
      </w:r>
      <w:r>
        <w:rPr>
          <w:rFonts w:eastAsia="Calibri"/>
        </w:rPr>
        <w:t>throughout</w:t>
      </w:r>
      <w:r w:rsidRPr="0096178A">
        <w:rPr>
          <w:rFonts w:eastAsia="Calibri"/>
        </w:rPr>
        <w:t xml:space="preserve"> the game. In many situations, analyzing and understanding the events, mistake</w:t>
      </w:r>
      <w:r>
        <w:rPr>
          <w:rFonts w:eastAsia="Calibri"/>
        </w:rPr>
        <w:t xml:space="preserve">s, and flows of a concrete </w:t>
      </w:r>
      <w:proofErr w:type="spellStart"/>
      <w:r w:rsidRPr="0096178A">
        <w:t>gameplay</w:t>
      </w:r>
      <w:proofErr w:type="spellEnd"/>
      <w:r>
        <w:t xml:space="preserve"> </w:t>
      </w:r>
      <w:r>
        <w:rPr>
          <w:rFonts w:eastAsia="Calibri"/>
        </w:rPr>
        <w:t xml:space="preserve">experience </w:t>
      </w:r>
      <w:r w:rsidRPr="0096178A">
        <w:rPr>
          <w:rFonts w:eastAsia="Calibri"/>
        </w:rPr>
        <w:t>may be useful for understan</w:t>
      </w:r>
      <w:r w:rsidRPr="0096178A">
        <w:rPr>
          <w:rFonts w:eastAsia="Calibri"/>
        </w:rPr>
        <w:t>d</w:t>
      </w:r>
      <w:r w:rsidRPr="0096178A">
        <w:rPr>
          <w:rFonts w:eastAsia="Calibri"/>
        </w:rPr>
        <w:t xml:space="preserve">ing the achieved results. </w:t>
      </w:r>
      <w:r>
        <w:t>A</w:t>
      </w:r>
      <w:r w:rsidRPr="0096178A">
        <w:t xml:space="preserve"> game flow analysis </w:t>
      </w:r>
      <w:r w:rsidR="002D1DB2">
        <w:t xml:space="preserve">may also </w:t>
      </w:r>
      <w:r>
        <w:t>be</w:t>
      </w:r>
      <w:r w:rsidRPr="0096178A">
        <w:t xml:space="preserve"> fundamental for detecting symptoms of problems that occurred due to wrong decision-making or even bad </w:t>
      </w:r>
      <w:proofErr w:type="spellStart"/>
      <w:r>
        <w:t>gameplay</w:t>
      </w:r>
      <w:proofErr w:type="spellEnd"/>
      <w:r>
        <w:t xml:space="preserve"> design</w:t>
      </w:r>
      <w:r w:rsidRPr="0096178A">
        <w:t xml:space="preserve">. </w:t>
      </w:r>
      <w:r w:rsidR="00C73272">
        <w:t>Besides that, w</w:t>
      </w:r>
      <w:r w:rsidR="0051365B">
        <w:t>it</w:t>
      </w:r>
      <w:r w:rsidR="00C73272">
        <w:t>h</w:t>
      </w:r>
      <w:r w:rsidR="0051365B">
        <w:t>out any formalized process, this</w:t>
      </w:r>
      <w:r>
        <w:t xml:space="preserve"> type of analysis</w:t>
      </w:r>
      <w:r w:rsidR="0051365B">
        <w:t xml:space="preserve"> may be subjective and</w:t>
      </w:r>
      <w:r w:rsidR="00E54C24">
        <w:t>,</w:t>
      </w:r>
      <w:r w:rsidR="0051365B">
        <w:t xml:space="preserve"> depending on the game</w:t>
      </w:r>
      <w:r w:rsidR="00950563" w:rsidRPr="0096178A">
        <w:t xml:space="preserve"> dynamics and its complexity</w:t>
      </w:r>
      <w:r w:rsidRPr="0096178A">
        <w:t xml:space="preserve">, </w:t>
      </w:r>
      <w:r w:rsidR="0038158F">
        <w:t>it</w:t>
      </w:r>
      <w:r w:rsidRPr="0096178A">
        <w:t xml:space="preserve"> would </w:t>
      </w:r>
      <w:r w:rsidR="00E54C24">
        <w:t xml:space="preserve">require playing </w:t>
      </w:r>
      <w:r w:rsidR="00950563">
        <w:t>the game</w:t>
      </w:r>
      <w:r w:rsidRPr="0096178A">
        <w:t xml:space="preserve"> </w:t>
      </w:r>
      <w:r w:rsidR="00950563">
        <w:t>successively,</w:t>
      </w:r>
      <w:r w:rsidRPr="0096178A">
        <w:t xml:space="preserve"> mak</w:t>
      </w:r>
      <w:r w:rsidR="00950563">
        <w:t>ing the</w:t>
      </w:r>
      <w:r w:rsidRPr="0096178A">
        <w:t xml:space="preserve"> </w:t>
      </w:r>
      <w:r w:rsidR="0038158F">
        <w:t>same</w:t>
      </w:r>
      <w:r w:rsidRPr="0096178A">
        <w:t xml:space="preserve"> decisions</w:t>
      </w:r>
      <w:r w:rsidR="00950563">
        <w:t>,</w:t>
      </w:r>
      <w:r w:rsidRPr="0096178A">
        <w:t xml:space="preserve"> to intuitively guess which ones were </w:t>
      </w:r>
      <w:r w:rsidR="0038158F">
        <w:t xml:space="preserve">responsible for generating the </w:t>
      </w:r>
      <w:r w:rsidR="00950563">
        <w:t>observed effects</w:t>
      </w:r>
      <w:r w:rsidR="00A727FF">
        <w:t>. Thus</w:t>
      </w:r>
      <w:r w:rsidRPr="0096178A">
        <w:t xml:space="preserve">, reproducing the same state can be unviable, making it difficult to replay and </w:t>
      </w:r>
      <w:r w:rsidR="0038158F">
        <w:t>identify,</w:t>
      </w:r>
      <w:r w:rsidRPr="0096178A">
        <w:t xml:space="preserve"> </w:t>
      </w:r>
      <w:r w:rsidR="0038158F">
        <w:t>in a trial and error approach, the source of the problem.</w:t>
      </w:r>
      <w:r w:rsidRPr="0096178A">
        <w:t xml:space="preserve"> </w:t>
      </w:r>
      <w:r>
        <w:t>In addition, examining the game flow a</w:t>
      </w:r>
      <w:r>
        <w:t>l</w:t>
      </w:r>
      <w:r>
        <w:t xml:space="preserve">lows the identification of good and bad attitudes made by the player. This knowledge can be used in future game sessions to avoid making the same mistakes or even to adjust </w:t>
      </w:r>
      <w:proofErr w:type="spellStart"/>
      <w:r>
        <w:t>gameplay</w:t>
      </w:r>
      <w:proofErr w:type="spellEnd"/>
      <w:r>
        <w:t xml:space="preserve"> features.</w:t>
      </w:r>
    </w:p>
    <w:p w:rsidR="006A70A8" w:rsidRDefault="00A80B2E" w:rsidP="006A70A8">
      <w:r>
        <w:t>The</w:t>
      </w:r>
      <w:r w:rsidR="006A70A8">
        <w:t xml:space="preserve"> analysis process for detecting </w:t>
      </w:r>
      <w:proofErr w:type="spellStart"/>
      <w:r w:rsidR="006A70A8">
        <w:t>gameplay</w:t>
      </w:r>
      <w:proofErr w:type="spellEnd"/>
      <w:r w:rsidR="006A70A8">
        <w:t xml:space="preserve"> issues is done</w:t>
      </w:r>
      <w:r w:rsidR="00241AB3">
        <w:t xml:space="preserve"> nowadays</w:t>
      </w:r>
      <w:r w:rsidR="006A70A8">
        <w:t xml:space="preserve"> in an arti</w:t>
      </w:r>
      <w:r>
        <w:t>sa</w:t>
      </w:r>
      <w:r>
        <w:t>n</w:t>
      </w:r>
      <w:r>
        <w:t>al way</w:t>
      </w:r>
      <w:r w:rsidR="006A70A8">
        <w:t xml:space="preserve"> by using a popular </w:t>
      </w:r>
      <w:r w:rsidR="00241AB3">
        <w:t xml:space="preserve">beta testing </w:t>
      </w:r>
      <w:r w:rsidR="00CA072B">
        <w:fldChar w:fldCharType="begin"/>
      </w:r>
      <w:r w:rsidR="00241AB3">
        <w:instrText xml:space="preserve"> ADDIN ZOTERO_ITEM CSL_CITATION {"citationID":"185qemnso","properties":{"formattedCitation":"[1]","plainCitation":"[1]"},"citationItems":[{"id":103,"uris":["http://zotero.org/users/1122386/items/6S7ZW72N"],"uri":["http://zotero.org/users/1122386/items/6S7ZW72N"],"itemData":{"id":103,"type":"article-journal","title":"A survey method for assessing perceptions of a game: The consumer playtest in game design","container-title":"Game Studies","volume":"5","issue":"1","URL":"http://www.gamestudies.org/0501/davis_steury_pagulayan/","author":[{"family":"Davis","given":"John"},{"family":"Steury","given":"Keith"},{"family":"Pagulayan","given":"Randy"}],"issued":{"date-parts":[["2005"]]}}}],"schema":"https://github.com/citation-style-language/schema/raw/master/csl-citation.json"} </w:instrText>
      </w:r>
      <w:r w:rsidR="00CA072B">
        <w:fldChar w:fldCharType="separate"/>
      </w:r>
      <w:r w:rsidR="00241AB3" w:rsidRPr="009E6A19">
        <w:t>[1]</w:t>
      </w:r>
      <w:r w:rsidR="00CA072B">
        <w:fldChar w:fldCharType="end"/>
      </w:r>
      <w:r w:rsidR="00241AB3">
        <w:t xml:space="preserve"> </w:t>
      </w:r>
      <w:r w:rsidR="006A70A8">
        <w:t>approach</w:t>
      </w:r>
      <w:r w:rsidR="00241AB3">
        <w:t>.</w:t>
      </w:r>
      <w:r w:rsidR="006A70A8">
        <w:t xml:space="preserve"> The beta test phase is an indi</w:t>
      </w:r>
      <w:r w:rsidR="006A70A8">
        <w:t>s</w:t>
      </w:r>
      <w:r w:rsidR="006A70A8">
        <w:t>pensable source of data for the developers a</w:t>
      </w:r>
      <w:r w:rsidR="009E6A19">
        <w:t>bout technical issues or bugs</w:t>
      </w:r>
      <w:r w:rsidR="006A70A8">
        <w:t xml:space="preserve"> found in the game. Normally, beta testers are volunteers </w:t>
      </w:r>
      <w:r w:rsidR="009E6A19">
        <w:t xml:space="preserve">who were recruited to play the game in an </w:t>
      </w:r>
      <w:r w:rsidR="009E6A19">
        <w:lastRenderedPageBreak/>
        <w:t>early, pre-release, build of the game where they can provide information about tec</w:t>
      </w:r>
      <w:r w:rsidR="009E6A19">
        <w:t>h</w:t>
      </w:r>
      <w:r w:rsidR="009E6A19">
        <w:t xml:space="preserve">nical issues and provide feedback about the </w:t>
      </w:r>
      <w:proofErr w:type="spellStart"/>
      <w:r w:rsidR="009E6A19">
        <w:t>gameplay</w:t>
      </w:r>
      <w:proofErr w:type="spellEnd"/>
      <w:r w:rsidR="009E6A19">
        <w:t xml:space="preserve"> mechanics.</w:t>
      </w:r>
      <w:r w:rsidR="006A70A8">
        <w:t xml:space="preserve"> </w:t>
      </w:r>
      <w:r w:rsidR="009E6A19">
        <w:t xml:space="preserve">Thus, beta testing is a crucial part of the development to identify important issues in the game. However, developers have little control over the beta testers’ </w:t>
      </w:r>
      <w:proofErr w:type="spellStart"/>
      <w:r w:rsidR="009E6A19">
        <w:t>gameplay</w:t>
      </w:r>
      <w:proofErr w:type="spellEnd"/>
      <w:r w:rsidR="009E6A19">
        <w:t xml:space="preserve"> experience or the env</w:t>
      </w:r>
      <w:r w:rsidR="009E6A19">
        <w:t>i</w:t>
      </w:r>
      <w:r w:rsidR="009E6A19">
        <w:t xml:space="preserve">ronment </w:t>
      </w:r>
      <w:r w:rsidR="00297966">
        <w:t>because</w:t>
      </w:r>
      <w:r w:rsidR="009E6A19">
        <w:t xml:space="preserve"> they can play at home. </w:t>
      </w:r>
    </w:p>
    <w:p w:rsidR="00666BA7" w:rsidRPr="003A6B92" w:rsidRDefault="00666BA7" w:rsidP="00666BA7">
      <w:r w:rsidRPr="003A6B92">
        <w:t xml:space="preserve">The goal of this paper is to improve the </w:t>
      </w:r>
      <w:r w:rsidR="00603A4B">
        <w:t>game designer</w:t>
      </w:r>
      <w:r w:rsidRPr="003A6B92">
        <w:t xml:space="preserve">’s understanding of the </w:t>
      </w:r>
      <w:r w:rsidRPr="00B652A1">
        <w:t>game</w:t>
      </w:r>
      <w:r w:rsidRPr="003A6B92">
        <w:t xml:space="preserve"> flow, </w:t>
      </w:r>
      <w:r>
        <w:t xml:space="preserve">providing insights on </w:t>
      </w:r>
      <w:r w:rsidRPr="003A6B92">
        <w:t xml:space="preserve">how the </w:t>
      </w:r>
      <w:proofErr w:type="spellStart"/>
      <w:r w:rsidR="00241AB3">
        <w:t>gameplay</w:t>
      </w:r>
      <w:proofErr w:type="spellEnd"/>
      <w:r w:rsidR="00241AB3" w:rsidRPr="003A6B92">
        <w:t xml:space="preserve"> </w:t>
      </w:r>
      <w:r w:rsidRPr="003A6B92">
        <w:t xml:space="preserve">progressed and influences </w:t>
      </w:r>
      <w:r w:rsidR="00603A4B">
        <w:t xml:space="preserve">in </w:t>
      </w:r>
      <w:r w:rsidRPr="003A6B92">
        <w:t>the ou</w:t>
      </w:r>
      <w:r w:rsidRPr="003A6B92">
        <w:t>t</w:t>
      </w:r>
      <w:r w:rsidRPr="003A6B92">
        <w:t>come. In order to improve understanding, we provide the means to analyze the game flow by using provenance.</w:t>
      </w:r>
      <w:r w:rsidRPr="003F6BF0">
        <w:t xml:space="preserve"> </w:t>
      </w:r>
      <w:r w:rsidRPr="003A6B92">
        <w:t xml:space="preserve">The provenance analysis </w:t>
      </w:r>
      <w:r w:rsidR="00297966">
        <w:t>requires</w:t>
      </w:r>
      <w:r w:rsidRPr="003A6B92">
        <w:t xml:space="preserve"> processing the collected </w:t>
      </w:r>
      <w:proofErr w:type="spellStart"/>
      <w:r w:rsidRPr="003A6B92">
        <w:t>gameplay</w:t>
      </w:r>
      <w:proofErr w:type="spellEnd"/>
      <w:r w:rsidRPr="003A6B92">
        <w:t xml:space="preserve"> data and generating a provenance graph, </w:t>
      </w:r>
      <w:r>
        <w:t>which relate</w:t>
      </w:r>
      <w:r w:rsidR="00297966">
        <w:t>s</w:t>
      </w:r>
      <w:r w:rsidRPr="003A6B92">
        <w:t xml:space="preserve"> the actions</w:t>
      </w:r>
      <w:r>
        <w:t xml:space="preserve"> and events</w:t>
      </w:r>
      <w:r w:rsidRPr="003A6B92">
        <w:t xml:space="preserve"> </w:t>
      </w:r>
      <w:r>
        <w:t>that occurred</w:t>
      </w:r>
      <w:r w:rsidRPr="003A6B92">
        <w:t xml:space="preserve"> during the game session. This provenance</w:t>
      </w:r>
      <w:r>
        <w:t xml:space="preserve"> graph</w:t>
      </w:r>
      <w:r w:rsidRPr="003A6B92">
        <w:t xml:space="preserve"> allows the </w:t>
      </w:r>
      <w:r w:rsidR="005614AE">
        <w:t>user</w:t>
      </w:r>
      <w:r w:rsidR="005614AE" w:rsidRPr="003A6B92">
        <w:t xml:space="preserve"> </w:t>
      </w:r>
      <w:r w:rsidRPr="003A6B92">
        <w:t>to identify critical actions that influenced the game outcome</w:t>
      </w:r>
      <w:r>
        <w:t xml:space="preserve"> and helps</w:t>
      </w:r>
      <w:r w:rsidRPr="003A6B92">
        <w:t xml:space="preserve"> to understand how </w:t>
      </w:r>
      <w:r>
        <w:t>events were</w:t>
      </w:r>
      <w:r w:rsidRPr="003A6B92">
        <w:t xml:space="preserve"> generated and which decisions influenced </w:t>
      </w:r>
      <w:r>
        <w:t>them</w:t>
      </w:r>
      <w:r w:rsidRPr="003A6B92">
        <w:t xml:space="preserve">. This </w:t>
      </w:r>
      <w:r w:rsidR="006B338A">
        <w:t>analysis</w:t>
      </w:r>
      <w:r>
        <w:t xml:space="preserve"> </w:t>
      </w:r>
      <w:r w:rsidR="006B338A">
        <w:t>could be used in conjunction with the beta testing in order to</w:t>
      </w:r>
      <w:r w:rsidRPr="003A6B92">
        <w:t xml:space="preserve"> aid in the identification of </w:t>
      </w:r>
      <w:proofErr w:type="spellStart"/>
      <w:r w:rsidR="006B338A">
        <w:t>gameplay</w:t>
      </w:r>
      <w:proofErr w:type="spellEnd"/>
      <w:r w:rsidR="006B338A">
        <w:t xml:space="preserve"> or technical issues</w:t>
      </w:r>
      <w:r w:rsidR="00241AB3">
        <w:t>,</w:t>
      </w:r>
      <w:r w:rsidRPr="003A6B92">
        <w:t xml:space="preserve"> allowing the </w:t>
      </w:r>
      <w:r w:rsidR="006B338A">
        <w:t>designer</w:t>
      </w:r>
      <w:r w:rsidRPr="003A6B92">
        <w:t xml:space="preserve"> to </w:t>
      </w:r>
      <w:r w:rsidR="006B338A">
        <w:t xml:space="preserve">analyze the tester’s feedback report and the </w:t>
      </w:r>
      <w:proofErr w:type="spellStart"/>
      <w:r w:rsidR="006B338A">
        <w:t>gameplay</w:t>
      </w:r>
      <w:proofErr w:type="spellEnd"/>
      <w:r w:rsidR="006B338A">
        <w:t xml:space="preserve"> data from the game session.</w:t>
      </w:r>
    </w:p>
    <w:p w:rsidR="00666BA7" w:rsidRPr="003A6B92" w:rsidRDefault="00666BA7" w:rsidP="005614AE">
      <w:r w:rsidRPr="003A6B92">
        <w:t xml:space="preserve">In </w:t>
      </w:r>
      <w:r>
        <w:t>our</w:t>
      </w:r>
      <w:r w:rsidRPr="003A6B92">
        <w:t xml:space="preserve"> previous work </w:t>
      </w:r>
      <w:r w:rsidR="00CA072B" w:rsidRPr="003A6B92">
        <w:fldChar w:fldCharType="begin"/>
      </w:r>
      <w:r w:rsidR="00BC0CC2">
        <w:instrText xml:space="preserve"> ADDIN ZOTERO_ITEM CSL_CITATION {"citationID":"CN98ySsW","properties":{"formattedCitation":"[2]","plainCitation":"[2]"},"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CA072B" w:rsidRPr="003A6B92">
        <w:fldChar w:fldCharType="separate"/>
      </w:r>
      <w:r w:rsidR="009E6A19" w:rsidRPr="009E6A19">
        <w:t>[2]</w:t>
      </w:r>
      <w:r w:rsidR="00CA072B" w:rsidRPr="003A6B92">
        <w:fldChar w:fldCharType="end"/>
      </w:r>
      <w:r w:rsidRPr="003A6B92">
        <w:t xml:space="preserve">, </w:t>
      </w:r>
      <w:r>
        <w:t>we</w:t>
      </w:r>
      <w:r w:rsidRPr="003A6B92">
        <w:t xml:space="preserve"> introduced the usage of digital provenance </w:t>
      </w:r>
      <w:r w:rsidR="00CA072B" w:rsidRPr="003A6B92">
        <w:fldChar w:fldCharType="begin"/>
      </w:r>
      <w:r w:rsidR="009E6A19">
        <w:instrText xml:space="preserve"> ADDIN ZOTERO_ITEM CSL_CITATION {"citationID":"CpTeI5RU","properties":{"formattedCitation":"[3]","plainCitation":"[3]"},"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CA072B" w:rsidRPr="003A6B92">
        <w:fldChar w:fldCharType="separate"/>
      </w:r>
      <w:r w:rsidR="009E6A19" w:rsidRPr="009E6A19">
        <w:t>[3]</w:t>
      </w:r>
      <w:r w:rsidR="00CA072B" w:rsidRPr="003A6B92">
        <w:fldChar w:fldCharType="end"/>
      </w:r>
      <w:r w:rsidRPr="003A6B92">
        <w:t xml:space="preserve"> in games. </w:t>
      </w:r>
      <w:r>
        <w:t>The main goal of the previous work was to propose a</w:t>
      </w:r>
      <w:r w:rsidRPr="003A6B92">
        <w:t xml:space="preserve"> framework </w:t>
      </w:r>
      <w:r>
        <w:t xml:space="preserve">that </w:t>
      </w:r>
      <w:r w:rsidRPr="003A6B92">
        <w:t>collect</w:t>
      </w:r>
      <w:r>
        <w:t>s</w:t>
      </w:r>
      <w:r w:rsidRPr="003A6B92">
        <w:t xml:space="preserve"> information during a game session and map</w:t>
      </w:r>
      <w:r>
        <w:t>s</w:t>
      </w:r>
      <w:r w:rsidRPr="003A6B92">
        <w:t xml:space="preserve"> </w:t>
      </w:r>
      <w:r>
        <w:t xml:space="preserve">it </w:t>
      </w:r>
      <w:r w:rsidRPr="003A6B92">
        <w:t>to provenance terms</w:t>
      </w:r>
      <w:r>
        <w:t>, providing the means for a post-game analysis</w:t>
      </w:r>
      <w:r w:rsidRPr="003A6B92">
        <w:t xml:space="preserve">. </w:t>
      </w:r>
      <w:r>
        <w:t>This was the first time that the provenance concept and formalization was used in the representation of game flow. The</w:t>
      </w:r>
      <w:r w:rsidRPr="003A6B92">
        <w:t xml:space="preserve"> </w:t>
      </w:r>
      <w:r>
        <w:t xml:space="preserve">present paper </w:t>
      </w:r>
      <w:r w:rsidRPr="003A6B92">
        <w:t>is based on t</w:t>
      </w:r>
      <w:r>
        <w:t>he</w:t>
      </w:r>
      <w:r w:rsidRPr="003A6B92">
        <w:t xml:space="preserve"> </w:t>
      </w:r>
      <w:r w:rsidR="0038158F">
        <w:t xml:space="preserve">conceptual </w:t>
      </w:r>
      <w:r w:rsidRPr="003A6B92">
        <w:t xml:space="preserve">framework </w:t>
      </w:r>
      <w:r>
        <w:t>definition introduced in the previous paper. Ho</w:t>
      </w:r>
      <w:r>
        <w:t>w</w:t>
      </w:r>
      <w:r>
        <w:t xml:space="preserve">ever, while in the previous work </w:t>
      </w:r>
      <w:r w:rsidR="001A24D9">
        <w:t>focused on</w:t>
      </w:r>
      <w:r>
        <w:t xml:space="preserve"> the provenance gathering, this work </w:t>
      </w:r>
      <w:r w:rsidR="001A24D9">
        <w:t>f</w:t>
      </w:r>
      <w:r w:rsidR="001A24D9">
        <w:t>o</w:t>
      </w:r>
      <w:r w:rsidR="001A24D9">
        <w:t>cus</w:t>
      </w:r>
      <w:r w:rsidR="00230BCE">
        <w:t>es</w:t>
      </w:r>
      <w:r w:rsidR="001A24D9">
        <w:t xml:space="preserve"> on </w:t>
      </w:r>
      <w:r>
        <w:t>the</w:t>
      </w:r>
      <w:r w:rsidRPr="003A6B92">
        <w:t xml:space="preserve"> provenance</w:t>
      </w:r>
      <w:r>
        <w:t xml:space="preserve"> graph</w:t>
      </w:r>
      <w:r w:rsidRPr="003A6B92">
        <w:t xml:space="preserve"> </w:t>
      </w:r>
      <w:r>
        <w:t xml:space="preserve">construction </w:t>
      </w:r>
      <w:r w:rsidR="00230BCE">
        <w:t>and manipulation to support</w:t>
      </w:r>
      <w:r w:rsidR="0038158F">
        <w:t xml:space="preserve"> analysis</w:t>
      </w:r>
      <w:r w:rsidRPr="003A6B92">
        <w:t xml:space="preserve">. </w:t>
      </w:r>
      <w:r w:rsidR="005614AE">
        <w:t xml:space="preserve">Even though </w:t>
      </w:r>
      <w:r>
        <w:t xml:space="preserve">the </w:t>
      </w:r>
      <w:r w:rsidR="00230BCE">
        <w:t xml:space="preserve">scenario </w:t>
      </w:r>
      <w:r w:rsidR="005614AE">
        <w:t xml:space="preserve">used </w:t>
      </w:r>
      <w:r>
        <w:t xml:space="preserve">in this paper is over a serious game, we believe that the concepts discussed </w:t>
      </w:r>
      <w:r w:rsidR="00230BCE">
        <w:t>here</w:t>
      </w:r>
      <w:r>
        <w:t xml:space="preserve"> are applicable to </w:t>
      </w:r>
      <w:r w:rsidR="00241AB3">
        <w:t xml:space="preserve">any </w:t>
      </w:r>
      <w:r>
        <w:t xml:space="preserve">kind of game and </w:t>
      </w:r>
      <w:r w:rsidR="00230BCE">
        <w:t xml:space="preserve">are </w:t>
      </w:r>
      <w:r>
        <w:t xml:space="preserve">useful to support advanced </w:t>
      </w:r>
      <w:r w:rsidR="007E358E">
        <w:t xml:space="preserve">game flow </w:t>
      </w:r>
      <w:r>
        <w:t xml:space="preserve">analysis, such as </w:t>
      </w:r>
      <w:proofErr w:type="spellStart"/>
      <w:r>
        <w:t>gameplay</w:t>
      </w:r>
      <w:proofErr w:type="spellEnd"/>
      <w:r>
        <w:t xml:space="preserve"> </w:t>
      </w:r>
      <w:r w:rsidR="00B34FE6">
        <w:t xml:space="preserve">design and </w:t>
      </w:r>
      <w:r>
        <w:t xml:space="preserve">balancing, data mining, and even </w:t>
      </w:r>
      <w:r w:rsidR="00B34FE6">
        <w:t xml:space="preserve">for </w:t>
      </w:r>
      <w:r>
        <w:t>storytelling</w:t>
      </w:r>
      <w:r w:rsidR="0038158F">
        <w:t>.</w:t>
      </w:r>
    </w:p>
    <w:p w:rsidR="00B34235" w:rsidRPr="00975E62" w:rsidRDefault="00B34235" w:rsidP="001B2D5E">
      <w:r w:rsidRPr="00975E62">
        <w:t xml:space="preserve">This paper is organized as follows: Section </w:t>
      </w:r>
      <w:r w:rsidR="00CA072B">
        <w:fldChar w:fldCharType="begin"/>
      </w:r>
      <w:r>
        <w:instrText xml:space="preserve"> REF _Ref350269111 \r \h </w:instrText>
      </w:r>
      <w:r w:rsidR="00CA072B">
        <w:fldChar w:fldCharType="separate"/>
      </w:r>
      <w:r w:rsidR="00751F78">
        <w:t>2</w:t>
      </w:r>
      <w:r w:rsidR="00CA072B">
        <w:fldChar w:fldCharType="end"/>
      </w:r>
      <w:r>
        <w:t xml:space="preserve"> </w:t>
      </w:r>
      <w:r w:rsidRPr="00975E62">
        <w:t xml:space="preserve">provides related work in the area of game flow analysis. Section </w:t>
      </w:r>
      <w:r w:rsidR="00CA072B">
        <w:fldChar w:fldCharType="begin"/>
      </w:r>
      <w:r>
        <w:instrText xml:space="preserve"> REF _Ref350269125 \r \h </w:instrText>
      </w:r>
      <w:r w:rsidR="00CA072B">
        <w:fldChar w:fldCharType="separate"/>
      </w:r>
      <w:r w:rsidR="00751F78">
        <w:t>3</w:t>
      </w:r>
      <w:r w:rsidR="00CA072B">
        <w:fldChar w:fldCharType="end"/>
      </w:r>
      <w:r>
        <w:t xml:space="preserve"> </w:t>
      </w:r>
      <w:r w:rsidRPr="00975E62">
        <w:t>provide</w:t>
      </w:r>
      <w:r>
        <w:t>s</w:t>
      </w:r>
      <w:r w:rsidRPr="00975E62">
        <w:t xml:space="preserve"> </w:t>
      </w:r>
      <w:r>
        <w:t xml:space="preserve">a </w:t>
      </w:r>
      <w:r w:rsidRPr="00975E62">
        <w:t>background on provenance</w:t>
      </w:r>
      <w:r w:rsidR="007E358E">
        <w:t>,</w:t>
      </w:r>
      <w:r w:rsidRPr="00975E62">
        <w:t xml:space="preserve"> </w:t>
      </w:r>
      <w:r>
        <w:t xml:space="preserve">and Section </w:t>
      </w:r>
      <w:r w:rsidR="00CA072B">
        <w:fldChar w:fldCharType="begin"/>
      </w:r>
      <w:r w:rsidR="00266942">
        <w:instrText xml:space="preserve"> REF _Ref350608012 \r \h </w:instrText>
      </w:r>
      <w:r w:rsidR="00CA072B">
        <w:fldChar w:fldCharType="separate"/>
      </w:r>
      <w:r w:rsidR="00751F78">
        <w:t>4</w:t>
      </w:r>
      <w:r w:rsidR="00CA072B">
        <w:fldChar w:fldCharType="end"/>
      </w:r>
      <w:r>
        <w:t xml:space="preserve"> introduces our framework for provenance gathering</w:t>
      </w:r>
      <w:r w:rsidRPr="00975E62">
        <w:t xml:space="preserve">. Section </w:t>
      </w:r>
      <w:r w:rsidR="00CA072B">
        <w:fldChar w:fldCharType="begin"/>
      </w:r>
      <w:r>
        <w:instrText xml:space="preserve"> REF _Ref350269138 \r \h </w:instrText>
      </w:r>
      <w:r w:rsidR="00CA072B">
        <w:fldChar w:fldCharType="separate"/>
      </w:r>
      <w:r w:rsidR="00751F78">
        <w:t>5</w:t>
      </w:r>
      <w:r w:rsidR="00CA072B">
        <w:fldChar w:fldCharType="end"/>
      </w:r>
      <w:r>
        <w:t xml:space="preserve"> </w:t>
      </w:r>
      <w:r w:rsidRPr="00975E62">
        <w:t xml:space="preserve">presents </w:t>
      </w:r>
      <w:r w:rsidR="00E1519A">
        <w:t>our approach for</w:t>
      </w:r>
      <w:r w:rsidR="00E1519A" w:rsidRPr="00975E62">
        <w:t xml:space="preserve"> </w:t>
      </w:r>
      <w:r w:rsidRPr="00975E62">
        <w:t xml:space="preserve">provenance </w:t>
      </w:r>
      <w:r w:rsidR="00E1519A">
        <w:t>visualization through</w:t>
      </w:r>
      <w:r w:rsidRPr="00975E62">
        <w:t xml:space="preserve"> graph</w:t>
      </w:r>
      <w:r w:rsidR="00E1519A">
        <w:t>s</w:t>
      </w:r>
      <w:r w:rsidRPr="00975E62">
        <w:t xml:space="preserve">. Section </w:t>
      </w:r>
      <w:r w:rsidR="00CA072B">
        <w:fldChar w:fldCharType="begin"/>
      </w:r>
      <w:r w:rsidR="00B206C1">
        <w:instrText xml:space="preserve"> REF _Ref358210005 \r \h </w:instrText>
      </w:r>
      <w:r w:rsidR="00CA072B">
        <w:fldChar w:fldCharType="separate"/>
      </w:r>
      <w:r w:rsidR="00751F78">
        <w:t>6</w:t>
      </w:r>
      <w:r w:rsidR="00CA072B">
        <w:fldChar w:fldCharType="end"/>
      </w:r>
      <w:r w:rsidR="00B206C1">
        <w:t xml:space="preserve"> </w:t>
      </w:r>
      <w:r w:rsidRPr="00975E62">
        <w:t xml:space="preserve">presents </w:t>
      </w:r>
      <w:r>
        <w:t>the adoption of pro</w:t>
      </w:r>
      <w:r>
        <w:t>v</w:t>
      </w:r>
      <w:r>
        <w:t xml:space="preserve">enance visualization in </w:t>
      </w:r>
      <w:r w:rsidR="00E52E06">
        <w:t xml:space="preserve">a </w:t>
      </w:r>
      <w:r>
        <w:t>software engineering</w:t>
      </w:r>
      <w:r w:rsidR="00E52E06">
        <w:t xml:space="preserve"> game, </w:t>
      </w:r>
      <w:r w:rsidR="007E358E">
        <w:t xml:space="preserve">with </w:t>
      </w:r>
      <w:r w:rsidR="00E52E06">
        <w:t>visualization examples</w:t>
      </w:r>
      <w:r w:rsidRPr="00975E62">
        <w:t xml:space="preserve">. Finally, Section </w:t>
      </w:r>
      <w:fldSimple w:instr=" REF _Ref341897928 \r \h  \* MERGEFORMAT ">
        <w:r w:rsidR="00751F78">
          <w:t>7</w:t>
        </w:r>
      </w:fldSimple>
      <w:r w:rsidRPr="00975E62">
        <w:t xml:space="preserve"> </w:t>
      </w:r>
      <w:r w:rsidR="003A2D3D">
        <w:t>concludes</w:t>
      </w:r>
      <w:r w:rsidRPr="00975E62">
        <w:t xml:space="preserve"> this work and points out some future work.</w:t>
      </w:r>
    </w:p>
    <w:p w:rsidR="00B34235" w:rsidRPr="00596186" w:rsidRDefault="00B34235" w:rsidP="001B2D5E">
      <w:pPr>
        <w:pStyle w:val="heading1"/>
        <w:rPr>
          <w:sz w:val="24"/>
        </w:rPr>
      </w:pPr>
      <w:bookmarkStart w:id="0" w:name="_Ref350269111"/>
      <w:r w:rsidRPr="00596186">
        <w:rPr>
          <w:sz w:val="24"/>
        </w:rPr>
        <w:t>Related Work</w:t>
      </w:r>
      <w:bookmarkEnd w:id="0"/>
    </w:p>
    <w:p w:rsidR="00B34235" w:rsidRPr="001B2D5E" w:rsidRDefault="001E0B08" w:rsidP="00A41C8B">
      <w:r w:rsidRPr="001B2D5E">
        <w:t xml:space="preserve">In the digital game domain, </w:t>
      </w:r>
      <w:r w:rsidR="00B34235" w:rsidRPr="001B2D5E">
        <w:t xml:space="preserve">Warren </w:t>
      </w:r>
      <w:r w:rsidR="00CA072B" w:rsidRPr="001B2D5E">
        <w:fldChar w:fldCharType="begin"/>
      </w:r>
      <w:r w:rsidR="009E6A19">
        <w:instrText xml:space="preserve"> ADDIN ZOTERO_ITEM CSL_CITATION {"citationID":"8tpngnbjn","properties":{"formattedCitation":"[4]","plainCitation":"[4]"},"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CA072B" w:rsidRPr="001B2D5E">
        <w:fldChar w:fldCharType="separate"/>
      </w:r>
      <w:r w:rsidR="009E6A19" w:rsidRPr="009E6A19">
        <w:t>[4]</w:t>
      </w:r>
      <w:r w:rsidR="00CA072B" w:rsidRPr="001B2D5E">
        <w:fldChar w:fldCharType="end"/>
      </w:r>
      <w:r w:rsidR="00B34235" w:rsidRPr="001B2D5E">
        <w:t xml:space="preserve"> proposes an informal method to analyze the game flow using a flow graph, mapping game actions and resources </w:t>
      </w:r>
      <w:r w:rsidR="000E0D73">
        <w:t>in</w:t>
      </w:r>
      <w:r w:rsidR="00B34235" w:rsidRPr="001B2D5E">
        <w:t>to vert</w:t>
      </w:r>
      <w:r w:rsidR="00967983">
        <w:t>ices</w:t>
      </w:r>
      <w:r w:rsidR="00B34235" w:rsidRPr="001B2D5E">
        <w:t xml:space="preserve">. By his definition, resources are dimensions of the game state </w:t>
      </w:r>
      <w:r w:rsidR="000E0D73">
        <w:t>that</w:t>
      </w:r>
      <w:r w:rsidR="000E0D73" w:rsidRPr="001B2D5E">
        <w:t xml:space="preserve"> </w:t>
      </w:r>
      <w:r w:rsidR="00B34235" w:rsidRPr="001B2D5E">
        <w:t xml:space="preserve">are quantifiable, while actions are rules of the game that allowed the conversion of one resource </w:t>
      </w:r>
      <w:r w:rsidR="000F1503">
        <w:t>in</w:t>
      </w:r>
      <w:r w:rsidR="00B34235" w:rsidRPr="001B2D5E">
        <w:t xml:space="preserve">to another. </w:t>
      </w:r>
      <w:proofErr w:type="spellStart"/>
      <w:r w:rsidR="00B34235" w:rsidRPr="001B2D5E">
        <w:t>Consalvo</w:t>
      </w:r>
      <w:proofErr w:type="spellEnd"/>
      <w:r w:rsidR="00B34235" w:rsidRPr="001B2D5E">
        <w:t xml:space="preserve"> </w:t>
      </w:r>
      <w:r w:rsidR="00CA072B" w:rsidRPr="001B2D5E">
        <w:fldChar w:fldCharType="begin"/>
      </w:r>
      <w:r w:rsidR="009E6A19">
        <w:instrText xml:space="preserve"> ADDIN ZOTERO_ITEM CSL_CITATION {"citationID":"1cmlnqfv8g","properties":{"formattedCitation":"[5]","plainCitation":"[5]"},"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chema":"https://github.com/citation-style-language/schema/raw/master/csl-citation.json"} </w:instrText>
      </w:r>
      <w:r w:rsidR="00CA072B" w:rsidRPr="001B2D5E">
        <w:fldChar w:fldCharType="separate"/>
      </w:r>
      <w:r w:rsidR="009E6A19" w:rsidRPr="009E6A19">
        <w:t>[5]</w:t>
      </w:r>
      <w:r w:rsidR="00CA072B" w:rsidRPr="001B2D5E">
        <w:fldChar w:fldCharType="end"/>
      </w:r>
      <w:r w:rsidR="00B34235" w:rsidRPr="001B2D5E">
        <w:t xml:space="preserve"> presents a more formal approach based on metrics collected during the game session, creating a </w:t>
      </w:r>
      <w:proofErr w:type="spellStart"/>
      <w:r w:rsidR="00B34235" w:rsidRPr="001B2D5E">
        <w:t>gameplay</w:t>
      </w:r>
      <w:proofErr w:type="spellEnd"/>
      <w:r w:rsidR="00B34235" w:rsidRPr="001B2D5E">
        <w:t xml:space="preserve"> log to identify events caused by player choices. </w:t>
      </w:r>
      <w:proofErr w:type="spellStart"/>
      <w:r w:rsidR="00B34235" w:rsidRPr="009D04F9">
        <w:rPr>
          <w:i/>
        </w:rPr>
        <w:lastRenderedPageBreak/>
        <w:t>Playtracer</w:t>
      </w:r>
      <w:proofErr w:type="spellEnd"/>
      <w:r w:rsidR="00B34235" w:rsidRPr="001B2D5E">
        <w:t xml:space="preserve"> </w:t>
      </w:r>
      <w:r w:rsidR="00CA072B" w:rsidRPr="001B2D5E">
        <w:fldChar w:fldCharType="begin"/>
      </w:r>
      <w:r w:rsidR="00BC0CC2">
        <w:instrText xml:space="preserve"> ADDIN ZOTERO_ITEM CSL_CITATION {"citationID":"r3tv92mab","properties":{"formattedCitation":"[6]","plainCitation":"[6]"},"citationItems":[{"id":35,"uris":["http://zotero.org/users/1122386/items/HJTJW39W"],"uri":["http://zotero.org/users/1122386/items/HJTJW39W"],"itemData":{"id":35,"type":"article-journal","title":"Gameplay analysis through state projection","container-title":"Foundations of Digital Games (FDG)","page":"1–8","source":"ACM Digital Library","abstract":"Analysis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DOI":"10.1145/1822348.1822349","author":[{"family":"Andersen","given":"Erik"},{"family":"Liu","given":"Yun-En"},{"family":"Apter","given":"Ethan"},{"family":"Boucher-Genesse","given":"François"},{"family":"Popović","given":"Zoran"}],"issued":{"date-parts":[["2010"]]}}}],"schema":"https://github.com/citation-style-language/schema/raw/master/csl-citation.json"} </w:instrText>
      </w:r>
      <w:r w:rsidR="00CA072B" w:rsidRPr="001B2D5E">
        <w:fldChar w:fldCharType="separate"/>
      </w:r>
      <w:r w:rsidR="009E6A19" w:rsidRPr="009E6A19">
        <w:t>[6]</w:t>
      </w:r>
      <w:r w:rsidR="00CA072B" w:rsidRPr="001B2D5E">
        <w:fldChar w:fldCharType="end"/>
      </w:r>
      <w:r w:rsidR="004A5B2B">
        <w:t xml:space="preserve"> </w:t>
      </w:r>
      <w:r w:rsidR="00EC40EE">
        <w:t xml:space="preserve">allows </w:t>
      </w:r>
      <w:r w:rsidR="002E0DDC">
        <w:t xml:space="preserve">the user </w:t>
      </w:r>
      <w:r w:rsidR="00B34235" w:rsidRPr="001B2D5E">
        <w:t xml:space="preserve">to visually analyze play steps, providing detailed visual representation of the actions taken by the player through the game. </w:t>
      </w:r>
    </w:p>
    <w:p w:rsidR="00B34235" w:rsidRPr="001B2D5E" w:rsidRDefault="00C73272" w:rsidP="00A41C8B">
      <w:r>
        <w:t>These three</w:t>
      </w:r>
      <w:r w:rsidR="00B34235" w:rsidRPr="001B2D5E">
        <w:t xml:space="preserve"> </w:t>
      </w:r>
      <w:r w:rsidR="00C268F0">
        <w:t>approaches</w:t>
      </w:r>
      <w:r w:rsidR="00C268F0" w:rsidRPr="001B2D5E">
        <w:t xml:space="preserve"> </w:t>
      </w:r>
      <w:r w:rsidR="00B34235" w:rsidRPr="001B2D5E">
        <w:t>are developer-oriented, meaning that they aim to improve the quality of the game by providing feedback to the development team.</w:t>
      </w:r>
      <w:r w:rsidR="00461264">
        <w:t xml:space="preserve"> </w:t>
      </w:r>
      <w:r w:rsidR="00461264" w:rsidRPr="009F2D52">
        <w:t xml:space="preserve">However, </w:t>
      </w:r>
      <w:proofErr w:type="spellStart"/>
      <w:r w:rsidR="00461264" w:rsidRPr="009F2D52">
        <w:t>Consalvo</w:t>
      </w:r>
      <w:proofErr w:type="spellEnd"/>
      <w:r w:rsidR="00461264" w:rsidRPr="009F2D52">
        <w:t xml:space="preserve"> </w:t>
      </w:r>
      <w:r w:rsidR="00CA072B" w:rsidRPr="001B2D5E">
        <w:fldChar w:fldCharType="begin"/>
      </w:r>
      <w:r w:rsidR="00F11AC0" w:rsidRPr="009F2D52">
        <w:instrText xml:space="preserve"> ADDIN ZOTERO_ITEM CSL_CITATION {"citationID":"G0JXtZwS","properties":{"formattedCitation":"[5]","plainCitation":"[5]"},"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chema":"https://github.com/citation-style-language/schema/raw/master/csl-citation.json"} </w:instrText>
      </w:r>
      <w:r w:rsidR="00CA072B" w:rsidRPr="001B2D5E">
        <w:fldChar w:fldCharType="separate"/>
      </w:r>
      <w:r w:rsidR="00461264" w:rsidRPr="009F2D52">
        <w:t>[5]</w:t>
      </w:r>
      <w:r w:rsidR="00CA072B" w:rsidRPr="001B2D5E">
        <w:fldChar w:fldCharType="end"/>
      </w:r>
      <w:r w:rsidR="00461264" w:rsidRPr="009F2D52">
        <w:t xml:space="preserve"> presents a template for analysis, acting as guidelines</w:t>
      </w:r>
      <w:r w:rsidR="00323052" w:rsidRPr="009F2D52">
        <w:t xml:space="preserve"> to how the analysis should be done. </w:t>
      </w:r>
      <w:r w:rsidR="00323052">
        <w:t xml:space="preserve">Meanwhile, </w:t>
      </w:r>
      <w:proofErr w:type="spellStart"/>
      <w:r w:rsidR="00323052" w:rsidRPr="009D04F9">
        <w:rPr>
          <w:i/>
        </w:rPr>
        <w:t>Playtracer</w:t>
      </w:r>
      <w:proofErr w:type="spellEnd"/>
      <w:r w:rsidR="00323052" w:rsidRPr="001B2D5E">
        <w:t xml:space="preserve"> </w:t>
      </w:r>
      <w:r w:rsidR="00CA072B" w:rsidRPr="001B2D5E">
        <w:fldChar w:fldCharType="begin"/>
      </w:r>
      <w:r w:rsidR="00BC0CC2">
        <w:instrText xml:space="preserve"> ADDIN ZOTERO_ITEM CSL_CITATION {"citationID":"tH8WgYoX","properties":{"formattedCitation":"[6]","plainCitation":"[6]"},"citationItems":[{"id":35,"uris":["http://zotero.org/users/1122386/items/HJTJW39W"],"uri":["http://zotero.org/users/1122386/items/HJTJW39W"],"itemData":{"id":35,"type":"article-journal","title":"Gameplay analysis through state projection","container-title":"Foundations of Digital Games (FDG)","page":"1–8","source":"ACM Digital Library","abstract":"Analysis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DOI":"10.1145/1822348.1822349","author":[{"family":"Andersen","given":"Erik"},{"family":"Liu","given":"Yun-En"},{"family":"Apter","given":"Ethan"},{"family":"Boucher-Genesse","given":"François"},{"family":"Popović","given":"Zoran"}],"issued":{"date-parts":[["2010"]]}}}],"schema":"https://github.com/citation-style-language/schema/raw/master/csl-citation.json"} </w:instrText>
      </w:r>
      <w:r w:rsidR="00CA072B" w:rsidRPr="001B2D5E">
        <w:fldChar w:fldCharType="separate"/>
      </w:r>
      <w:r w:rsidR="00323052" w:rsidRPr="009E6A19">
        <w:t>[6]</w:t>
      </w:r>
      <w:r w:rsidR="00CA072B" w:rsidRPr="001B2D5E">
        <w:fldChar w:fldCharType="end"/>
      </w:r>
      <w:r w:rsidR="00323052">
        <w:t xml:space="preserve"> </w:t>
      </w:r>
      <w:r w:rsidR="001C6EF8">
        <w:t>focuses on</w:t>
      </w:r>
      <w:r w:rsidR="00323052">
        <w:t xml:space="preserve"> identifying</w:t>
      </w:r>
      <w:r w:rsidR="001C6EF8">
        <w:t xml:space="preserve"> the</w:t>
      </w:r>
      <w:r w:rsidR="00323052">
        <w:t xml:space="preserve"> player’s strat</w:t>
      </w:r>
      <w:r w:rsidR="00323052">
        <w:t>e</w:t>
      </w:r>
      <w:r w:rsidR="00323052">
        <w:t>gies by visually analyzing play traces instead of using queries.</w:t>
      </w:r>
    </w:p>
    <w:p w:rsidR="00F11AC0" w:rsidRPr="001B2D5E" w:rsidRDefault="00F11AC0" w:rsidP="00A41C8B">
      <w:r>
        <w:t xml:space="preserve">Lastly, </w:t>
      </w:r>
      <w:r w:rsidR="001C6EF8">
        <w:t>the</w:t>
      </w:r>
      <w:r>
        <w:t xml:space="preserve"> </w:t>
      </w:r>
      <w:r w:rsidRPr="00F11AC0">
        <w:rPr>
          <w:i/>
        </w:rPr>
        <w:t>Game Analytics</w:t>
      </w:r>
      <w:r>
        <w:rPr>
          <w:i/>
        </w:rPr>
        <w:t xml:space="preserve"> </w:t>
      </w:r>
      <w:r w:rsidR="00CA072B">
        <w:rPr>
          <w:i/>
        </w:rPr>
        <w:fldChar w:fldCharType="begin"/>
      </w:r>
      <w:r w:rsidR="00BC0CC2">
        <w:rPr>
          <w:i/>
        </w:rPr>
        <w:instrText xml:space="preserve"> ADDIN ZOTERO_ITEM CSL_CITATION {"citationID":"1ua1gbnb2r","properties":{"formattedCitation":"[7]","plainCitation":"[7]"},"citationItems":[{"id":104,"uris":["http://zotero.org/users/1122386/items/KJSVMR36"],"uri":["http://zotero.org/users/1122386/items/KJSVMR36"],"itemData":{"id":104,"type":"webpage","title":"GameAnalytics For Game Developers Know the facts Improve and Monetize","URL":"http://www.gameanalytics.com/","author":[{"family":"Wulff","given":"Morten"},{"family":"Hansen","given":"Matthias"},{"family":"Thurau","given":"Christian"}],"accessed":{"date-parts":[["2013",5,30]]}}}],"schema":"https://github.com/citation-style-language/schema/raw/master/csl-citation.json"} </w:instrText>
      </w:r>
      <w:r w:rsidR="00CA072B">
        <w:rPr>
          <w:i/>
        </w:rPr>
        <w:fldChar w:fldCharType="separate"/>
      </w:r>
      <w:r w:rsidR="00BC0CC2" w:rsidRPr="00BC0CC2">
        <w:t>[7]</w:t>
      </w:r>
      <w:r w:rsidR="00CA072B">
        <w:rPr>
          <w:i/>
        </w:rPr>
        <w:fldChar w:fldCharType="end"/>
      </w:r>
      <w:r w:rsidRPr="00F11AC0">
        <w:rPr>
          <w:i/>
        </w:rPr>
        <w:t xml:space="preserve"> </w:t>
      </w:r>
      <w:r>
        <w:t xml:space="preserve">from Unity3D </w:t>
      </w:r>
      <w:r w:rsidR="00CA072B">
        <w:fldChar w:fldCharType="begin"/>
      </w:r>
      <w:r w:rsidR="00BC0CC2">
        <w:instrText xml:space="preserve"> ADDIN ZOTERO_ITEM CSL_CITATION {"citationID":"1akv3heqtg","properties":{"formattedCitation":"[8]","plainCitation":"[8]"},"citationItems":[{"id":14,"uris":["http://zotero.org/users/1122386/items/3UPFSSDB"],"uri":["http://zotero.org/users/1122386/items/3UPFSSDB"],"itemData":{"id":14,"type":"webpage","title":"Unity - 3D Game Engine","URL":"http://unity3d.com/","author":[{"family":"Higgins","given":"T"}],"issued":{"date-parts":[["2010"]]},"accessed":{"date-parts":[["2011",5,5]]}}}],"schema":"https://github.com/citation-style-language/schema/raw/master/csl-citation.json"} </w:instrText>
      </w:r>
      <w:r w:rsidR="00CA072B">
        <w:fldChar w:fldCharType="separate"/>
      </w:r>
      <w:r w:rsidR="00BC0CC2" w:rsidRPr="00BC0CC2">
        <w:t>[8]</w:t>
      </w:r>
      <w:r w:rsidR="00CA072B">
        <w:fldChar w:fldCharType="end"/>
      </w:r>
      <w:r>
        <w:t xml:space="preserve"> allows visualizing game data as heat maps directly on the scene. This identifies bottlenecks and hotspots, </w:t>
      </w:r>
      <w:r w:rsidR="009D1CAF">
        <w:t xml:space="preserve">and </w:t>
      </w:r>
      <w:r>
        <w:t>u</w:t>
      </w:r>
      <w:r>
        <w:t>n</w:t>
      </w:r>
      <w:r>
        <w:t>derused and overused areas of the game. It also measures the game retention rate, where players are stopping playing, and how the game progression develops.</w:t>
      </w:r>
    </w:p>
    <w:p w:rsidR="00B34235" w:rsidRPr="00596186" w:rsidRDefault="00B34235" w:rsidP="00596186">
      <w:pPr>
        <w:pStyle w:val="heading1"/>
        <w:rPr>
          <w:sz w:val="24"/>
        </w:rPr>
      </w:pPr>
      <w:bookmarkStart w:id="1" w:name="_Ref350269125"/>
      <w:r w:rsidRPr="00596186">
        <w:rPr>
          <w:sz w:val="24"/>
        </w:rPr>
        <w:t>Provenance</w:t>
      </w:r>
      <w:bookmarkEnd w:id="1"/>
    </w:p>
    <w:p w:rsidR="00B34235" w:rsidRPr="001B2D5E" w:rsidRDefault="00B34235" w:rsidP="00A41C8B">
      <w:pPr>
        <w:pStyle w:val="p1a"/>
      </w:pPr>
      <w:r w:rsidRPr="001B2D5E">
        <w:t>Provenance is well understood in the context of art or digital libraries, where it r</w:t>
      </w:r>
      <w:r w:rsidRPr="001B2D5E">
        <w:t>e</w:t>
      </w:r>
      <w:r w:rsidRPr="001B2D5E">
        <w:t>spectively refers to the documented history of an art object, or the documentation of processes in a digital object's life cycle</w:t>
      </w:r>
      <w:r w:rsidR="006B7F21">
        <w:t xml:space="preserve"> </w:t>
      </w:r>
      <w:r w:rsidR="00CA072B">
        <w:fldChar w:fldCharType="begin"/>
      </w:r>
      <w:r w:rsidR="00BC0CC2">
        <w:instrText xml:space="preserve"> ADDIN ZOTERO_ITEM CSL_CITATION {"citationID":"1s56ehr1uv","properties":{"formattedCitation":"[9]","plainCitation":"[9]"},"citationItems":[{"id":77,"uris":["http://zotero.org/users/1122386/items/DM3VUTFM"],"uri":["http://zotero.org/users/1122386/items/DM3VUTFM"],"itemData":{"id":77,"type":"report","title":"Data Dictionary for Preservation Metadata","publisher":"Implementation Strategies (PREMIS)","publisher-place":"OCLC Online Computer Library Center &amp; Research Libraries Group","page":"237","genre":"Final report","event-place":"OCLC Online Computer Library Center &amp; Research Libraries Group","author":[{"family":"PREMIS Working Group","given":""}],"issued":{"date-parts":[["2005"]]}}}],"schema":"https://github.com/citation-style-language/schema/raw/master/csl-citation.json"} </w:instrText>
      </w:r>
      <w:r w:rsidR="00CA072B">
        <w:fldChar w:fldCharType="separate"/>
      </w:r>
      <w:r w:rsidR="00BC0CC2" w:rsidRPr="00BC0CC2">
        <w:t>[9]</w:t>
      </w:r>
      <w:r w:rsidR="00CA072B">
        <w:fldChar w:fldCharType="end"/>
      </w:r>
      <w:r w:rsidRPr="001B2D5E">
        <w:t xml:space="preserve">. In 2006, at the </w:t>
      </w:r>
      <w:r w:rsidR="001B06A8" w:rsidRPr="001B06A8">
        <w:rPr>
          <w:i/>
        </w:rPr>
        <w:t>International Provenance and Annotation Workshop</w:t>
      </w:r>
      <w:r w:rsidRPr="001B2D5E">
        <w:t xml:space="preserve"> (IPAW)</w:t>
      </w:r>
      <w:r w:rsidR="00FC70DE">
        <w:t xml:space="preserve"> </w:t>
      </w:r>
      <w:r w:rsidR="00CA072B">
        <w:fldChar w:fldCharType="begin"/>
      </w:r>
      <w:r w:rsidR="00BC0CC2">
        <w:instrText xml:space="preserve"> ADDIN ZOTERO_ITEM CSL_CITATION {"citationID":"2q6quls357","properties":{"formattedCitation":"[10]","plainCitation":"[10]"},"citationItems":[{"id":136,"uris":["http://zotero.org/users/1122386/items/X4XTRDRT"],"uri":["http://zotero.org/users/1122386/items/X4XTRDRT"],"itemData":{"id":136,"type":"webpage","title":"IPAW","URL":"http://www.ipaw.info/","author":[{"family":"Moreau","given":"Luc"},{"family":"Foster","given":"Ian"},{"family":"Freire","given":"Juliana"},{"family":"Frew","given":"James"},{"family":"Groth","given":"Paul"},{"family":"McGuiness","given":"Deborah"}],"issued":{"date-parts":[["2002"]]},"accessed":{"date-parts":[["2013",4,2]]}}}],"schema":"https://github.com/citation-style-language/schema/raw/master/csl-citation.json"} </w:instrText>
      </w:r>
      <w:r w:rsidR="00CA072B">
        <w:fldChar w:fldCharType="separate"/>
      </w:r>
      <w:r w:rsidR="00BC0CC2" w:rsidRPr="00BC0CC2">
        <w:t>[10]</w:t>
      </w:r>
      <w:r w:rsidR="00CA072B">
        <w:fldChar w:fldCharType="end"/>
      </w:r>
      <w:r w:rsidRPr="001B2D5E">
        <w:t xml:space="preserve">, the participants were interested in the issues of data provenance, documentation, derivation, and annotation. As a result, the </w:t>
      </w:r>
      <w:r w:rsidR="001B06A8" w:rsidRPr="001B06A8">
        <w:rPr>
          <w:i/>
        </w:rPr>
        <w:t xml:space="preserve">Open Provenance Model </w:t>
      </w:r>
      <w:r w:rsidRPr="001B2D5E">
        <w:t xml:space="preserve">(OPM) </w:t>
      </w:r>
      <w:r w:rsidR="00CA072B" w:rsidRPr="001B2D5E">
        <w:fldChar w:fldCharType="begin"/>
      </w:r>
      <w:r w:rsidR="00BC0CC2">
        <w:instrText xml:space="preserve"> ADDIN ZOTERO_ITEM CSL_CITATION {"citationID":"riTykUD2","properties":{"formattedCitation":"[11]","plainCitation":"[11]"},"citationItems":[{"id":37,"uris":["http://zotero.org/users/1122386/items/4UM2NPVP"],"uri":["http://zotero.org/users/1122386/items/4UM2NPVP"],"itemData":{"id":37,"type":"article-journal","title":"The Open Provenance Model core specification (v1.1)","container-title":"Future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Van"}],"issued":{"date-parts":[["2007"]]}}}],"schema":"https://github.com/citation-style-language/schema/raw/master/csl-citation.json"} </w:instrText>
      </w:r>
      <w:r w:rsidR="00CA072B" w:rsidRPr="001B2D5E">
        <w:fldChar w:fldCharType="separate"/>
      </w:r>
      <w:r w:rsidR="00BC0CC2" w:rsidRPr="00BC0CC2">
        <w:t>[11]</w:t>
      </w:r>
      <w:r w:rsidR="00CA072B" w:rsidRPr="001B2D5E">
        <w:fldChar w:fldCharType="end"/>
      </w:r>
      <w:r w:rsidRPr="001B2D5E">
        <w:t xml:space="preserve"> was created </w:t>
      </w:r>
      <w:r w:rsidR="00FC70DE">
        <w:t>during</w:t>
      </w:r>
      <w:r w:rsidR="00FC70DE" w:rsidRPr="001B2D5E">
        <w:t xml:space="preserve"> </w:t>
      </w:r>
      <w:r w:rsidRPr="001B2D5E">
        <w:t xml:space="preserve">the </w:t>
      </w:r>
      <w:r w:rsidR="001B06A8" w:rsidRPr="001B06A8">
        <w:rPr>
          <w:i/>
        </w:rPr>
        <w:t>Provenance Challenge</w:t>
      </w:r>
      <w:r w:rsidR="00FC70DE">
        <w:t xml:space="preserve"> </w:t>
      </w:r>
      <w:r w:rsidR="00CA072B">
        <w:fldChar w:fldCharType="begin"/>
      </w:r>
      <w:r w:rsidR="00BC0CC2">
        <w:instrText xml:space="preserve"> ADDIN ZOTERO_ITEM CSL_CITATION {"citationID":"1ofrb7aj33","properties":{"formattedCitation":"[12]","plainCitation":"[12]"},"citationItems":[{"id":137,"uris":["http://zotero.org/users/1122386/items/4R6U2JV6"],"uri":["http://zotero.org/users/1122386/items/4R6U2JV6"],"itemData":{"id":137,"type":"webpage","title":"Provenance Challenge WIKI","URL":"http://twiki.ipaw.info/bin/view/Challenge/","author":[{"family":"Miles","given":"Simon"},{"family":"Heasley","given":"Jim"},{"family":"Szalay","given":"Alex"},{"family":"Moreau","given":"Luc"},{"family":"Groth","given":"Paul"}],"issued":{"date-parts":[["2010"]]},"accessed":{"date-parts":[["2013",3,26]]}}}],"schema":"https://github.com/citation-style-language/schema/raw/master/csl-citation.json"} </w:instrText>
      </w:r>
      <w:r w:rsidR="00CA072B">
        <w:fldChar w:fldCharType="separate"/>
      </w:r>
      <w:r w:rsidR="00BC0CC2" w:rsidRPr="00BC0CC2">
        <w:t>[12]</w:t>
      </w:r>
      <w:r w:rsidR="00CA072B">
        <w:fldChar w:fldCharType="end"/>
      </w:r>
      <w:r w:rsidRPr="001B2D5E">
        <w:t>, which is a collocated event of IPAW. Recently, another provenance model was d</w:t>
      </w:r>
      <w:r w:rsidRPr="001B2D5E">
        <w:t>e</w:t>
      </w:r>
      <w:r w:rsidRPr="001B2D5E">
        <w:t xml:space="preserve">veloped, named PROV </w:t>
      </w:r>
      <w:r w:rsidR="00CA072B" w:rsidRPr="001B2D5E">
        <w:fldChar w:fldCharType="begin"/>
      </w:r>
      <w:r w:rsidR="00BC0CC2">
        <w:instrText xml:space="preserve"> ADDIN ZOTERO_ITEM CSL_CITATION {"citationID":"pB4M6q5L","properties":{"formattedCitation":"[13]","plainCitation":"[13]"},"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accessed":{"date-parts":[["2013",3,21]]}}}],"schema":"https://github.com/citation-style-language/schema/raw/master/csl-citation.json"} </w:instrText>
      </w:r>
      <w:r w:rsidR="00CA072B" w:rsidRPr="001B2D5E">
        <w:fldChar w:fldCharType="separate"/>
      </w:r>
      <w:r w:rsidR="00BC0CC2" w:rsidRPr="00BC0CC2">
        <w:t>[13]</w:t>
      </w:r>
      <w:r w:rsidR="00CA072B" w:rsidRPr="001B2D5E">
        <w:fldChar w:fldCharType="end"/>
      </w:r>
      <w:r w:rsidRPr="001B2D5E">
        <w:t xml:space="preserve">, which can be viewed as </w:t>
      </w:r>
      <w:r w:rsidR="00021FA4">
        <w:t xml:space="preserve">the successor </w:t>
      </w:r>
      <w:r w:rsidRPr="001B2D5E">
        <w:t>of OPM. Both models aim at bringing provenance concepts to digital data.</w:t>
      </w:r>
    </w:p>
    <w:p w:rsidR="009E5173" w:rsidRPr="001B2D5E" w:rsidRDefault="00B34235" w:rsidP="00A41C8B">
      <w:r w:rsidRPr="00A41C8B">
        <w:t>Both provenance models assume that provenance of objects is represented by an annotated causality graph, which is a directed acyclic graph enriched with annot</w:t>
      </w:r>
      <w:r w:rsidRPr="00A41C8B">
        <w:t>a</w:t>
      </w:r>
      <w:r w:rsidRPr="00A41C8B">
        <w:t>tions. These annotations capture further information pertaining to execution. Accor</w:t>
      </w:r>
      <w:r w:rsidRPr="00A41C8B">
        <w:t>d</w:t>
      </w:r>
      <w:r w:rsidRPr="00A41C8B">
        <w:t xml:space="preserve">ing to </w:t>
      </w:r>
      <w:r w:rsidR="00CA072B" w:rsidRPr="00A41C8B">
        <w:fldChar w:fldCharType="begin"/>
      </w:r>
      <w:r w:rsidR="00BC0CC2">
        <w:instrText xml:space="preserve"> ADDIN ZOTERO_ITEM CSL_CITATION {"citationID":"bMe3vmIt","properties":{"formattedCitation":"[11]","plainCitation":"[11]"},"citationItems":[{"id":37,"uris":["http://zotero.org/users/1122386/items/4UM2NPVP"],"uri":["http://zotero.org/users/1122386/items/4UM2NPVP"],"itemData":{"id":37,"type":"article-journal","title":"The Open Provenance Model core specification (v1.1)","container-title":"Future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Van"}],"issued":{"date-parts":[["2007"]]}},"suppress-author":true}],"schema":"https://github.com/citation-style-language/schema/raw/master/csl-citation.json"} </w:instrText>
      </w:r>
      <w:r w:rsidR="00CA072B" w:rsidRPr="00A41C8B">
        <w:fldChar w:fldCharType="separate"/>
      </w:r>
      <w:r w:rsidR="00BC0CC2" w:rsidRPr="00BC0CC2">
        <w:t>[11]</w:t>
      </w:r>
      <w:r w:rsidR="00CA072B" w:rsidRPr="00A41C8B">
        <w:fldChar w:fldCharType="end"/>
      </w:r>
      <w:r w:rsidRPr="00A41C8B">
        <w:t xml:space="preserve">, a provenance graph is the record of a past or current execution, and not a description of something that could happen in the future. </w:t>
      </w:r>
      <w:r w:rsidRPr="001B2D5E">
        <w:t>The provenance graph ca</w:t>
      </w:r>
      <w:r w:rsidRPr="001B2D5E">
        <w:t>p</w:t>
      </w:r>
      <w:r w:rsidRPr="001B2D5E">
        <w:t xml:space="preserve">tures causal dependencies </w:t>
      </w:r>
      <w:r w:rsidR="00954002">
        <w:t xml:space="preserve">between elements and </w:t>
      </w:r>
      <w:r w:rsidRPr="001B2D5E">
        <w:t xml:space="preserve">can be summarized by means of transitive </w:t>
      </w:r>
      <w:r w:rsidR="00954002">
        <w:t>rules</w:t>
      </w:r>
      <w:r w:rsidRPr="001B2D5E">
        <w:t>. Because of this, set</w:t>
      </w:r>
      <w:r w:rsidR="00954002">
        <w:t>s</w:t>
      </w:r>
      <w:r w:rsidRPr="001B2D5E">
        <w:t xml:space="preserve"> of completion rules and inferences can be used in the graph</w:t>
      </w:r>
      <w:r w:rsidR="00954002">
        <w:t xml:space="preserve"> in order to summarize the information</w:t>
      </w:r>
      <w:r w:rsidRPr="001B2D5E">
        <w:t xml:space="preserve">. </w:t>
      </w:r>
      <w:bookmarkStart w:id="2" w:name="_Ref350442803"/>
    </w:p>
    <w:p w:rsidR="0031789B" w:rsidRPr="00596186" w:rsidRDefault="00B34235" w:rsidP="001B2D5E">
      <w:pPr>
        <w:pStyle w:val="heading1"/>
        <w:rPr>
          <w:sz w:val="24"/>
        </w:rPr>
      </w:pPr>
      <w:bookmarkStart w:id="3" w:name="_Ref350608012"/>
      <w:r w:rsidRPr="00596186">
        <w:rPr>
          <w:sz w:val="24"/>
        </w:rPr>
        <w:t xml:space="preserve">Provenance </w:t>
      </w:r>
      <w:r w:rsidR="006B7F21">
        <w:rPr>
          <w:sz w:val="24"/>
        </w:rPr>
        <w:t xml:space="preserve">Gathering </w:t>
      </w:r>
      <w:r w:rsidRPr="00596186">
        <w:rPr>
          <w:sz w:val="24"/>
        </w:rPr>
        <w:t>in Games</w:t>
      </w:r>
      <w:bookmarkEnd w:id="2"/>
      <w:bookmarkEnd w:id="3"/>
    </w:p>
    <w:p w:rsidR="00764289" w:rsidRPr="00764289" w:rsidRDefault="00764289" w:rsidP="00764289">
      <w:pPr>
        <w:pStyle w:val="p1a"/>
      </w:pPr>
      <w:r w:rsidRPr="00764289">
        <w:t xml:space="preserve">In order to adopt provenance for the context of games, it is necessary to map each type of vertices </w:t>
      </w:r>
      <w:r w:rsidR="008F670D">
        <w:t xml:space="preserve">of </w:t>
      </w:r>
      <w:r w:rsidR="00934CE2">
        <w:t>the</w:t>
      </w:r>
      <w:r w:rsidRPr="00764289">
        <w:t xml:space="preserve"> provenance graph </w:t>
      </w:r>
      <w:r w:rsidR="00955D76">
        <w:t>in</w:t>
      </w:r>
      <w:r w:rsidRPr="00764289">
        <w:t xml:space="preserve">to elements that can be represented in games. As mentioned </w:t>
      </w:r>
      <w:r w:rsidR="00955D76">
        <w:t>in</w:t>
      </w:r>
      <w:r w:rsidR="00955D76" w:rsidRPr="00764289">
        <w:t xml:space="preserve"> </w:t>
      </w:r>
      <w:r>
        <w:t xml:space="preserve">section </w:t>
      </w:r>
      <w:r w:rsidR="00CA072B">
        <w:fldChar w:fldCharType="begin"/>
      </w:r>
      <w:r>
        <w:instrText xml:space="preserve"> REF _Ref350269125 \r \h </w:instrText>
      </w:r>
      <w:r w:rsidR="00CA072B">
        <w:fldChar w:fldCharType="separate"/>
      </w:r>
      <w:r w:rsidR="00751F78">
        <w:t>3</w:t>
      </w:r>
      <w:r w:rsidR="00CA072B">
        <w:fldChar w:fldCharType="end"/>
      </w:r>
      <w:r w:rsidRPr="00764289">
        <w:t xml:space="preserve">, OPM and PROV use three types of vertex: </w:t>
      </w:r>
      <w:r w:rsidRPr="00C9453A">
        <w:rPr>
          <w:i/>
        </w:rPr>
        <w:t>Art</w:t>
      </w:r>
      <w:r w:rsidRPr="00C9453A">
        <w:rPr>
          <w:i/>
        </w:rPr>
        <w:t>i</w:t>
      </w:r>
      <w:r w:rsidRPr="00C9453A">
        <w:rPr>
          <w:i/>
        </w:rPr>
        <w:t>facts</w:t>
      </w:r>
      <w:r w:rsidRPr="00764289">
        <w:t>/</w:t>
      </w:r>
      <w:r w:rsidRPr="00C9453A">
        <w:rPr>
          <w:i/>
        </w:rPr>
        <w:t>Entities</w:t>
      </w:r>
      <w:r w:rsidRPr="00764289">
        <w:t xml:space="preserve">, </w:t>
      </w:r>
      <w:r w:rsidRPr="00C9453A">
        <w:rPr>
          <w:i/>
        </w:rPr>
        <w:t>Process</w:t>
      </w:r>
      <w:r w:rsidRPr="00764289">
        <w:t>/</w:t>
      </w:r>
      <w:r w:rsidRPr="00C9453A">
        <w:rPr>
          <w:i/>
        </w:rPr>
        <w:t>Activities</w:t>
      </w:r>
      <w:r w:rsidR="00955D76">
        <w:t>,</w:t>
      </w:r>
      <w:r w:rsidRPr="00764289">
        <w:t xml:space="preserve"> and </w:t>
      </w:r>
      <w:r w:rsidRPr="00C9453A">
        <w:rPr>
          <w:i/>
        </w:rPr>
        <w:t>Agents</w:t>
      </w:r>
      <w:r w:rsidRPr="00764289">
        <w:t xml:space="preserve">. In order to </w:t>
      </w:r>
      <w:r w:rsidR="008537B9">
        <w:t xml:space="preserve">use </w:t>
      </w:r>
      <w:r w:rsidRPr="00764289">
        <w:t xml:space="preserve">these vertex types, it is first necessary to </w:t>
      </w:r>
      <w:r w:rsidR="008F670D">
        <w:t>define</w:t>
      </w:r>
      <w:r w:rsidR="008F670D" w:rsidRPr="00764289">
        <w:t xml:space="preserve"> </w:t>
      </w:r>
      <w:r w:rsidRPr="00764289">
        <w:t>their counterparts in the game context. To avoid misunde</w:t>
      </w:r>
      <w:r w:rsidRPr="00764289">
        <w:t>r</w:t>
      </w:r>
      <w:r w:rsidRPr="00764289">
        <w:t xml:space="preserve">standing, we adopt throughout this </w:t>
      </w:r>
      <w:r w:rsidR="006D63C0">
        <w:t>paper</w:t>
      </w:r>
      <w:r w:rsidRPr="00764289">
        <w:t xml:space="preserve"> the terms used in PROV (entities, activities, and agents).</w:t>
      </w:r>
    </w:p>
    <w:p w:rsidR="00764289" w:rsidRPr="00764289" w:rsidRDefault="008F670D" w:rsidP="00764289">
      <w:r>
        <w:t>In the context of provenance,</w:t>
      </w:r>
      <w:r w:rsidR="00764289" w:rsidRPr="00764289">
        <w:t xml:space="preserve"> </w:t>
      </w:r>
      <w:r w:rsidR="00764289" w:rsidRPr="0069583C">
        <w:rPr>
          <w:i/>
        </w:rPr>
        <w:t>entities</w:t>
      </w:r>
      <w:r w:rsidR="00764289" w:rsidRPr="00764289">
        <w:t xml:space="preserve"> </w:t>
      </w:r>
      <w:r>
        <w:t>are defined as</w:t>
      </w:r>
      <w:r w:rsidR="00764289" w:rsidRPr="00764289">
        <w:t xml:space="preserve"> physical or digital objects.</w:t>
      </w:r>
      <w:r>
        <w:t xml:space="preserve"> Trivially,</w:t>
      </w:r>
      <w:r w:rsidR="00764289" w:rsidRPr="00764289">
        <w:t xml:space="preserve"> </w:t>
      </w:r>
      <w:r>
        <w:t xml:space="preserve">in our approach they </w:t>
      </w:r>
      <w:r w:rsidR="00EB1863">
        <w:t>are</w:t>
      </w:r>
      <w:r>
        <w:t xml:space="preserve"> </w:t>
      </w:r>
      <w:r w:rsidR="003C39E8">
        <w:t xml:space="preserve">mapped </w:t>
      </w:r>
      <w:r w:rsidR="00EB1863">
        <w:t>in</w:t>
      </w:r>
      <w:r>
        <w:t>to objects</w:t>
      </w:r>
      <w:r w:rsidR="00C73272">
        <w:t xml:space="preserve"> present in the game</w:t>
      </w:r>
      <w:r w:rsidR="002E06B7">
        <w:t xml:space="preserve">, </w:t>
      </w:r>
      <w:r w:rsidR="003C39E8">
        <w:t>such as</w:t>
      </w:r>
      <w:r w:rsidR="002E06B7">
        <w:t xml:space="preserve"> weapons and potions</w:t>
      </w:r>
      <w:r>
        <w:t xml:space="preserve">. </w:t>
      </w:r>
      <w:r w:rsidR="00764289" w:rsidRPr="00764289">
        <w:t xml:space="preserve"> </w:t>
      </w:r>
      <w:r w:rsidR="00FF382F">
        <w:t xml:space="preserve">In provenance, an </w:t>
      </w:r>
      <w:r w:rsidR="00FF382F">
        <w:rPr>
          <w:i/>
        </w:rPr>
        <w:t>a</w:t>
      </w:r>
      <w:r w:rsidR="00764289" w:rsidRPr="009948E0">
        <w:rPr>
          <w:i/>
        </w:rPr>
        <w:t>gent</w:t>
      </w:r>
      <w:r w:rsidR="00764289" w:rsidRPr="00764289">
        <w:t xml:space="preserve"> </w:t>
      </w:r>
      <w:r w:rsidR="00FF382F">
        <w:t>correspond</w:t>
      </w:r>
      <w:r w:rsidR="002E06B7">
        <w:t>s</w:t>
      </w:r>
      <w:r w:rsidR="00FF382F">
        <w:t xml:space="preserve"> to</w:t>
      </w:r>
      <w:r w:rsidR="00764289" w:rsidRPr="00764289">
        <w:t xml:space="preserve"> a person, an organiz</w:t>
      </w:r>
      <w:r w:rsidR="00764289" w:rsidRPr="00764289">
        <w:t>a</w:t>
      </w:r>
      <w:r w:rsidR="00764289" w:rsidRPr="00764289">
        <w:lastRenderedPageBreak/>
        <w:t xml:space="preserve">tion, or anything with responsibilities. In the game context, agents </w:t>
      </w:r>
      <w:r w:rsidR="003C39E8">
        <w:t>are</w:t>
      </w:r>
      <w:r w:rsidR="00764289" w:rsidRPr="00764289">
        <w:t xml:space="preserve"> mapped </w:t>
      </w:r>
      <w:r w:rsidR="003C39E8">
        <w:t>in</w:t>
      </w:r>
      <w:r w:rsidR="00764289" w:rsidRPr="00764289">
        <w:t xml:space="preserve">to </w:t>
      </w:r>
      <w:r w:rsidR="00FF382F">
        <w:t>characters</w:t>
      </w:r>
      <w:r w:rsidR="00FF382F" w:rsidRPr="00764289">
        <w:t xml:space="preserve"> </w:t>
      </w:r>
      <w:r w:rsidR="00764289" w:rsidRPr="00764289">
        <w:t>present in the game</w:t>
      </w:r>
      <w:r w:rsidR="003C39E8">
        <w:t>, such as</w:t>
      </w:r>
      <w:r w:rsidR="00764289" w:rsidRPr="00764289">
        <w:t xml:space="preserve"> non-playable characters (NPCs), monsters, and players. It can also be used to map event controllers, plot triggers, or the game’s artificial intelligence overseer that manages the plot. </w:t>
      </w:r>
      <w:r w:rsidR="002E06B7">
        <w:t xml:space="preserve">Thus, </w:t>
      </w:r>
      <w:r w:rsidR="002E06B7" w:rsidRPr="002E06B7">
        <w:rPr>
          <w:i/>
        </w:rPr>
        <w:t>agent</w:t>
      </w:r>
      <w:r w:rsidR="002E06B7">
        <w:rPr>
          <w:i/>
        </w:rPr>
        <w:t>s</w:t>
      </w:r>
      <w:r w:rsidR="002E06B7">
        <w:t xml:space="preserve"> represent beings capable of making decisions, while </w:t>
      </w:r>
      <w:r w:rsidR="002E06B7" w:rsidRPr="002E06B7">
        <w:rPr>
          <w:i/>
        </w:rPr>
        <w:t>entities</w:t>
      </w:r>
      <w:r w:rsidR="002E06B7">
        <w:rPr>
          <w:i/>
        </w:rPr>
        <w:t xml:space="preserve"> </w:t>
      </w:r>
      <w:r w:rsidR="002E06B7">
        <w:t xml:space="preserve">represent inanimate objects. </w:t>
      </w:r>
      <w:r w:rsidR="00764289" w:rsidRPr="00764289">
        <w:t xml:space="preserve">Lastly, </w:t>
      </w:r>
      <w:r w:rsidR="00764289" w:rsidRPr="009948E0">
        <w:rPr>
          <w:i/>
        </w:rPr>
        <w:t>activ</w:t>
      </w:r>
      <w:r w:rsidR="00764289" w:rsidRPr="009948E0">
        <w:rPr>
          <w:i/>
        </w:rPr>
        <w:t>i</w:t>
      </w:r>
      <w:r w:rsidR="00764289" w:rsidRPr="009948E0">
        <w:rPr>
          <w:i/>
        </w:rPr>
        <w:t>ties</w:t>
      </w:r>
      <w:r w:rsidR="00764289" w:rsidRPr="00764289">
        <w:t xml:space="preserve"> are defined as actions taken by agents or interactions with other agents or entities. </w:t>
      </w:r>
      <w:r w:rsidR="00FF382F">
        <w:t>In</w:t>
      </w:r>
      <w:r w:rsidR="00764289" w:rsidRPr="00764289">
        <w:t xml:space="preserve"> </w:t>
      </w:r>
      <w:r w:rsidR="00936F60">
        <w:t>the</w:t>
      </w:r>
      <w:r w:rsidR="00764289" w:rsidRPr="00764289">
        <w:t xml:space="preserve"> game context, </w:t>
      </w:r>
      <w:r w:rsidR="00764289" w:rsidRPr="009948E0">
        <w:rPr>
          <w:i/>
        </w:rPr>
        <w:t>activities</w:t>
      </w:r>
      <w:r w:rsidR="00764289" w:rsidRPr="00764289">
        <w:t xml:space="preserve"> </w:t>
      </w:r>
      <w:r w:rsidR="00936F60">
        <w:t>are</w:t>
      </w:r>
      <w:r w:rsidR="00764289" w:rsidRPr="00764289">
        <w:t xml:space="preserve"> </w:t>
      </w:r>
      <w:r w:rsidR="00FF382F">
        <w:t>defined</w:t>
      </w:r>
      <w:r w:rsidR="00FF382F" w:rsidRPr="00764289">
        <w:t xml:space="preserve"> </w:t>
      </w:r>
      <w:r w:rsidR="00764289" w:rsidRPr="00764289">
        <w:t xml:space="preserve">as actions or events executed throughout the game, </w:t>
      </w:r>
      <w:r w:rsidR="00936F60">
        <w:t>such as</w:t>
      </w:r>
      <w:r w:rsidR="00936F60" w:rsidRPr="00764289">
        <w:t xml:space="preserve"> </w:t>
      </w:r>
      <w:r w:rsidR="00764289" w:rsidRPr="00764289">
        <w:t>attacking, dodging, and jumping.</w:t>
      </w:r>
    </w:p>
    <w:p w:rsidR="00764289" w:rsidRPr="00764289" w:rsidRDefault="00764289" w:rsidP="00764289">
      <w:r w:rsidRPr="00764289">
        <w:t>With all three types of vertex mapped into the game context, it is also necessary to map their causal relations to create the provenance graph. The PROV model defines some causal relations that can be used similarly to their original context. However, it also provides rules to extend these relationships</w:t>
      </w:r>
      <w:r w:rsidR="006B7F21">
        <w:t xml:space="preserve"> or to create new ones</w:t>
      </w:r>
      <w:r w:rsidRPr="00764289">
        <w:t xml:space="preserve">. For </w:t>
      </w:r>
      <w:r w:rsidR="00FF382F">
        <w:t>instance</w:t>
      </w:r>
      <w:r w:rsidRPr="00764289">
        <w:t xml:space="preserve">, </w:t>
      </w:r>
      <w:r w:rsidR="006B7F21">
        <w:t xml:space="preserve">it is possible to </w:t>
      </w:r>
      <w:r w:rsidR="006B7F21" w:rsidRPr="00764289">
        <w:t>creat</w:t>
      </w:r>
      <w:r w:rsidR="006B7F21">
        <w:t>e</w:t>
      </w:r>
      <w:r w:rsidR="006B7F21" w:rsidRPr="00764289">
        <w:t xml:space="preserve"> </w:t>
      </w:r>
      <w:r w:rsidRPr="00764289">
        <w:t xml:space="preserve">relationships </w:t>
      </w:r>
      <w:r w:rsidR="00A727FF">
        <w:t>to</w:t>
      </w:r>
      <w:r w:rsidR="00A727FF" w:rsidRPr="00764289">
        <w:t xml:space="preserve"> </w:t>
      </w:r>
      <w:r w:rsidRPr="00764289">
        <w:t>express the damage done to a character or rel</w:t>
      </w:r>
      <w:r w:rsidRPr="00764289">
        <w:t>a</w:t>
      </w:r>
      <w:r w:rsidRPr="00764289">
        <w:t xml:space="preserve">tionships </w:t>
      </w:r>
      <w:r w:rsidR="00A727FF" w:rsidRPr="00764289">
        <w:t>that affect</w:t>
      </w:r>
      <w:r w:rsidRPr="00764289">
        <w:t xml:space="preserve"> specific core mechanics </w:t>
      </w:r>
      <w:r w:rsidR="009948E0">
        <w:t xml:space="preserve">from the game, </w:t>
      </w:r>
      <w:r w:rsidRPr="00764289">
        <w:t>like attack rolls</w:t>
      </w:r>
      <w:r w:rsidR="009948E0">
        <w:t>, healing, and interactions with NPCs or objects</w:t>
      </w:r>
      <w:r w:rsidRPr="00764289">
        <w:t xml:space="preserve">. Also, the PROV model deals well with the aspect of time, which can be heavily explored in games, especially on games focused on storytelling. </w:t>
      </w:r>
    </w:p>
    <w:p w:rsidR="00CA072B" w:rsidRDefault="00896DBC">
      <w:pPr>
        <w:keepNext/>
        <w:framePr w:hSpace="187" w:wrap="around" w:hAnchor="text" w:yAlign="bottom"/>
        <w:spacing w:after="120"/>
        <w:ind w:firstLine="0"/>
        <w:jc w:val="center"/>
      </w:pPr>
      <w:r>
        <w:rPr>
          <w:noProof/>
          <w:lang w:eastAsia="en-US"/>
        </w:rPr>
        <w:drawing>
          <wp:inline distT="0" distB="0" distL="0" distR="0">
            <wp:extent cx="2775909" cy="2039291"/>
            <wp:effectExtent l="19050" t="0" r="5391"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2774945" cy="2038583"/>
                    </a:xfrm>
                    <a:prstGeom prst="rect">
                      <a:avLst/>
                    </a:prstGeom>
                    <a:noFill/>
                    <a:ln w="9525">
                      <a:noFill/>
                      <a:miter lim="800000"/>
                      <a:headEnd/>
                      <a:tailEnd/>
                    </a:ln>
                  </pic:spPr>
                </pic:pic>
              </a:graphicData>
            </a:graphic>
          </wp:inline>
        </w:drawing>
      </w:r>
    </w:p>
    <w:p w:rsidR="00CA072B" w:rsidRDefault="00EE3D1E">
      <w:pPr>
        <w:pStyle w:val="figurecaption0"/>
        <w:framePr w:hSpace="187" w:wrap="around" w:hAnchor="text" w:yAlign="bottom"/>
      </w:pPr>
      <w:bookmarkStart w:id="4" w:name="_Ref362888898"/>
      <w:proofErr w:type="gramStart"/>
      <w:r>
        <w:rPr>
          <w:b/>
        </w:rPr>
        <w:t>Fig.</w:t>
      </w:r>
      <w:proofErr w:type="gramEnd"/>
      <w:r>
        <w:rPr>
          <w:b/>
        </w:rPr>
        <w:t xml:space="preserve"> </w:t>
      </w:r>
      <w:fldSimple w:instr=" SEQ &quot;Figure&quot; \* MERGEFORMAT ">
        <w:r w:rsidR="00751F78" w:rsidRPr="00751F78">
          <w:rPr>
            <w:b/>
            <w:noProof/>
          </w:rPr>
          <w:t>1</w:t>
        </w:r>
      </w:fldSimple>
      <w:bookmarkEnd w:id="4"/>
      <w:r>
        <w:rPr>
          <w:b/>
        </w:rPr>
        <w:t>.</w:t>
      </w:r>
      <w:r>
        <w:t xml:space="preserve"> </w:t>
      </w:r>
      <w:r w:rsidRPr="00C9453A">
        <w:t>Data</w:t>
      </w:r>
      <w:r w:rsidRPr="001E187B">
        <w:t xml:space="preserve"> model diagram. Gray classes represent </w:t>
      </w:r>
      <w:r>
        <w:t xml:space="preserve">generic </w:t>
      </w:r>
      <w:r w:rsidRPr="001E187B">
        <w:t>provenance classes.</w:t>
      </w:r>
    </w:p>
    <w:p w:rsidR="00764289" w:rsidRDefault="00764289" w:rsidP="0087428D">
      <w:r w:rsidRPr="00764289">
        <w:t xml:space="preserve">Each NPC in the game </w:t>
      </w:r>
      <w:r w:rsidR="00473C88">
        <w:t xml:space="preserve">should explicitly model its </w:t>
      </w:r>
      <w:r w:rsidRPr="00764289">
        <w:t xml:space="preserve">behavior in order to generate and control </w:t>
      </w:r>
      <w:r w:rsidR="00473C88">
        <w:t>its</w:t>
      </w:r>
      <w:r w:rsidR="00473C88" w:rsidRPr="00764289">
        <w:t xml:space="preserve"> </w:t>
      </w:r>
      <w:r w:rsidRPr="00764289">
        <w:t>actions, providing an array of behavior possibilities. For example, d</w:t>
      </w:r>
      <w:r w:rsidRPr="00764289">
        <w:t>e</w:t>
      </w:r>
      <w:r w:rsidRPr="00764289">
        <w:t>cision trees</w:t>
      </w:r>
      <w:r>
        <w:t xml:space="preserve"> </w:t>
      </w:r>
      <w:r w:rsidR="00CA072B">
        <w:fldChar w:fldCharType="begin"/>
      </w:r>
      <w:r w:rsidR="00BC0CC2">
        <w:instrText xml:space="preserve"> ADDIN ZOTERO_ITEM CSL_CITATION {"citationID":"110f6k5t8a","properties":{"formattedCitation":"[14]","plainCitation":"[14]"},"citationItems":[{"id":19,"uris":["http://zotero.org/users/1122386/items/FQF5U6TA"],"uri":["http://zotero.org/users/1122386/items/FQF5U6TA"],"itemData":{"id":19,"type":"article-journal","title":"Decision Trees and Diagrams","container-title":"ACM Computing Surveys (CSUR)","page":"593-623","volume":"14","issue":"4","DOI":"10.1145/356893.356898","author":[{"family":"Moret","given":"Bernard"}],"issued":{"date-parts":[["1982"]]}}}],"schema":"https://github.com/citation-style-language/schema/raw/master/csl-citation.json"} </w:instrText>
      </w:r>
      <w:r w:rsidR="00CA072B">
        <w:fldChar w:fldCharType="separate"/>
      </w:r>
      <w:r w:rsidR="00BC0CC2" w:rsidRPr="00BC0CC2">
        <w:t>[14]</w:t>
      </w:r>
      <w:r w:rsidR="00CA072B">
        <w:fldChar w:fldCharType="end"/>
      </w:r>
      <w:r w:rsidR="00F62D66">
        <w:t xml:space="preserve"> </w:t>
      </w:r>
      <w:r w:rsidR="00FF382F" w:rsidRPr="00764289">
        <w:t xml:space="preserve">can be used </w:t>
      </w:r>
      <w:r w:rsidR="00F62D66">
        <w:t xml:space="preserve">to </w:t>
      </w:r>
      <w:r w:rsidR="00473C88">
        <w:t xml:space="preserve">model </w:t>
      </w:r>
      <w:r w:rsidR="00F62D66">
        <w:t xml:space="preserve">the NPC’s behaviors. </w:t>
      </w:r>
      <w:r w:rsidR="00A05A73">
        <w:t xml:space="preserve">With this explicit model, </w:t>
      </w:r>
      <w:r w:rsidR="004877F1">
        <w:t>a behavior controller can</w:t>
      </w:r>
      <w:r w:rsidR="00A05A73">
        <w:t xml:space="preserve"> </w:t>
      </w:r>
      <w:r w:rsidR="004877F1">
        <w:t>register</w:t>
      </w:r>
      <w:r w:rsidR="00F62D66">
        <w:t xml:space="preserve"> information</w:t>
      </w:r>
      <w:r w:rsidRPr="00764289">
        <w:t xml:space="preserve"> </w:t>
      </w:r>
      <w:r w:rsidR="006C7142">
        <w:t xml:space="preserve">about the action </w:t>
      </w:r>
      <w:r w:rsidRPr="00764289">
        <w:t xml:space="preserve">when </w:t>
      </w:r>
      <w:r w:rsidR="00FF382F">
        <w:t>it</w:t>
      </w:r>
      <w:r w:rsidR="00F62D66">
        <w:t xml:space="preserve"> is </w:t>
      </w:r>
      <w:r w:rsidRPr="00764289">
        <w:t>executed.</w:t>
      </w:r>
      <w:r w:rsidR="009948E0">
        <w:t xml:space="preserve"> </w:t>
      </w:r>
      <w:r w:rsidRPr="00764289">
        <w:t>Actions can be represented by a series of attributes that provide a description and the context of the action, allowing the creation of a provenance graph. As illustrated by</w:t>
      </w:r>
      <w:r w:rsidR="00197485">
        <w:t xml:space="preserve"> </w:t>
      </w:r>
      <w:r w:rsidR="00CA072B">
        <w:fldChar w:fldCharType="begin"/>
      </w:r>
      <w:r w:rsidR="00197485">
        <w:instrText xml:space="preserve"> REF _Ref362888898 \h </w:instrText>
      </w:r>
      <w:r w:rsidR="00CA072B">
        <w:fldChar w:fldCharType="separate"/>
      </w:r>
      <w:r w:rsidR="00751F78">
        <w:rPr>
          <w:b/>
        </w:rPr>
        <w:t xml:space="preserve">Fig. </w:t>
      </w:r>
      <w:r w:rsidR="00751F78" w:rsidRPr="00751F78">
        <w:rPr>
          <w:b/>
          <w:noProof/>
        </w:rPr>
        <w:t>1</w:t>
      </w:r>
      <w:r w:rsidR="00CA072B">
        <w:fldChar w:fldCharType="end"/>
      </w:r>
      <w:r w:rsidRPr="00764289">
        <w:t xml:space="preserve">, every action needs some information: a reason for its existence, why the action was performed, what triggered it, and who performed the action. In addition, the time of its occurrence can be important depending of the reason of using provenance. The main reason of using provenance is to produce a graph containing details that can be tracked to determine why something occurred the way it did. Therefore, with this assumption, the time of the action, the person who did it, </w:t>
      </w:r>
      <w:r w:rsidR="008240E9">
        <w:t xml:space="preserve">and </w:t>
      </w:r>
      <w:r w:rsidR="004877F1">
        <w:t xml:space="preserve">the effects of </w:t>
      </w:r>
      <w:r w:rsidRPr="00764289">
        <w:t>the action</w:t>
      </w:r>
      <w:r w:rsidR="008240E9">
        <w:t xml:space="preserve"> </w:t>
      </w:r>
      <w:r w:rsidR="008240E9">
        <w:lastRenderedPageBreak/>
        <w:t>can</w:t>
      </w:r>
      <w:r w:rsidRPr="00764289">
        <w:t xml:space="preserve"> be recorded for</w:t>
      </w:r>
      <w:r w:rsidR="00FF382F">
        <w:t xml:space="preserve"> future</w:t>
      </w:r>
      <w:r w:rsidRPr="00764289">
        <w:t xml:space="preserve"> analysis. </w:t>
      </w:r>
    </w:p>
    <w:p w:rsidR="00764289" w:rsidRDefault="00764289" w:rsidP="009948E0">
      <w:r w:rsidRPr="00764289">
        <w:t xml:space="preserve">Events also work in a similar way as actions, with the difference in who triggered them, since events are not necessary tied to </w:t>
      </w:r>
      <w:r w:rsidR="00346860">
        <w:t>characters</w:t>
      </w:r>
      <w:r w:rsidRPr="00764289">
        <w:t>. For objects, its name, type, location, importance</w:t>
      </w:r>
      <w:r w:rsidR="00044DD4">
        <w:t>,</w:t>
      </w:r>
      <w:r w:rsidRPr="00764289">
        <w:t xml:space="preserve"> and the events that are generated by it can also be stored to aid in the construction of the graph. Lastly, agents can have their names, attributes, goals, and current location recorded.</w:t>
      </w:r>
      <w:r w:rsidR="009948E0">
        <w:t xml:space="preserve"> </w:t>
      </w:r>
      <w:r w:rsidR="009948E0" w:rsidRPr="00764289">
        <w:t xml:space="preserve">The information </w:t>
      </w:r>
      <w:r w:rsidR="009948E0">
        <w:t>collected</w:t>
      </w:r>
      <w:r w:rsidR="009948E0" w:rsidRPr="00764289">
        <w:t xml:space="preserve"> </w:t>
      </w:r>
      <w:r w:rsidR="009948E0">
        <w:t xml:space="preserve">during the game is used for the generation of the </w:t>
      </w:r>
      <w:r w:rsidR="009948E0" w:rsidRPr="009948E0">
        <w:rPr>
          <w:i/>
        </w:rPr>
        <w:t>game flow log</w:t>
      </w:r>
      <w:r w:rsidR="009948E0">
        <w:t>, which</w:t>
      </w:r>
      <w:r w:rsidR="009948E0" w:rsidRPr="00764289">
        <w:t xml:space="preserve"> </w:t>
      </w:r>
      <w:r w:rsidR="009948E0">
        <w:t>in turn is</w:t>
      </w:r>
      <w:r w:rsidR="009948E0" w:rsidRPr="00764289">
        <w:t xml:space="preserve"> used </w:t>
      </w:r>
      <w:r w:rsidR="009948E0">
        <w:t>for</w:t>
      </w:r>
      <w:r w:rsidR="009948E0" w:rsidRPr="00764289">
        <w:t xml:space="preserve"> </w:t>
      </w:r>
      <w:r w:rsidR="009948E0">
        <w:t xml:space="preserve">generating the </w:t>
      </w:r>
      <w:r w:rsidR="009948E0" w:rsidRPr="00764289">
        <w:t>prov</w:t>
      </w:r>
      <w:r w:rsidR="009948E0" w:rsidRPr="00764289">
        <w:t>e</w:t>
      </w:r>
      <w:r w:rsidR="00B651E6">
        <w:t>nance graph.</w:t>
      </w:r>
      <w:r w:rsidR="009948E0" w:rsidRPr="00764289">
        <w:t xml:space="preserve"> </w:t>
      </w:r>
      <w:r w:rsidR="00B651E6">
        <w:t>In other words, the information collected throughout the game session is the information displayed by the provenance graph for analysis.</w:t>
      </w:r>
      <w:r w:rsidR="009948E0" w:rsidRPr="00764289">
        <w:t xml:space="preserve"> </w:t>
      </w:r>
      <w:r w:rsidR="00B651E6">
        <w:t xml:space="preserve">Thus, </w:t>
      </w:r>
      <w:r w:rsidR="00611B2E">
        <w:t>all relevant data should be registered, preferentially at fine grain</w:t>
      </w:r>
      <w:r w:rsidR="009948E0" w:rsidRPr="00764289">
        <w:t>. The way of measuring relevance varies from game to game</w:t>
      </w:r>
      <w:r w:rsidR="00611B2E">
        <w:t>,</w:t>
      </w:r>
      <w:r w:rsidR="009948E0" w:rsidRPr="00764289">
        <w:t xml:space="preserve"> but ideally it is any information that can be used to aid </w:t>
      </w:r>
      <w:r w:rsidR="00611B2E">
        <w:t>the</w:t>
      </w:r>
      <w:r w:rsidR="00611B2E" w:rsidRPr="00764289">
        <w:t xml:space="preserve"> </w:t>
      </w:r>
      <w:r w:rsidR="009948E0" w:rsidRPr="00764289">
        <w:t>analysis pro</w:t>
      </w:r>
      <w:r w:rsidR="009948E0">
        <w:t>cess.</w:t>
      </w:r>
    </w:p>
    <w:p w:rsidR="00B34235" w:rsidRPr="00596186" w:rsidRDefault="00B34235" w:rsidP="001B2D5E">
      <w:pPr>
        <w:pStyle w:val="heading1"/>
        <w:rPr>
          <w:sz w:val="24"/>
        </w:rPr>
      </w:pPr>
      <w:bookmarkStart w:id="5" w:name="_Ref350269138"/>
      <w:r w:rsidRPr="00596186">
        <w:rPr>
          <w:sz w:val="24"/>
        </w:rPr>
        <w:t xml:space="preserve">Provenance </w:t>
      </w:r>
      <w:bookmarkEnd w:id="5"/>
      <w:r w:rsidR="00FC73FC" w:rsidRPr="00596186">
        <w:rPr>
          <w:sz w:val="24"/>
        </w:rPr>
        <w:t>Visualization</w:t>
      </w:r>
    </w:p>
    <w:p w:rsidR="00CA072B" w:rsidRDefault="00B34235">
      <w:pPr>
        <w:pStyle w:val="p1a"/>
      </w:pPr>
      <w:r w:rsidRPr="00D3580A">
        <w:t xml:space="preserve">The purpose of collecting information during a game session is to be able to generate a provenance graph </w:t>
      </w:r>
      <w:r w:rsidR="00F62D66">
        <w:t xml:space="preserve">to aid the </w:t>
      </w:r>
      <w:r w:rsidR="00373A14">
        <w:t xml:space="preserve">developer </w:t>
      </w:r>
      <w:r w:rsidR="00F62D66">
        <w:t>to</w:t>
      </w:r>
      <w:r w:rsidRPr="00D3580A">
        <w:t xml:space="preserve"> analyze and infer the reasons of the ou</w:t>
      </w:r>
      <w:r w:rsidRPr="00D3580A">
        <w:t>t</w:t>
      </w:r>
      <w:r w:rsidRPr="00D3580A">
        <w:t>come</w:t>
      </w:r>
      <w:r w:rsidR="00EF1911">
        <w:t>s</w:t>
      </w:r>
      <w:r w:rsidRPr="00D3580A">
        <w:t xml:space="preserve">. In this paper we introduce a provenance visualization tool named </w:t>
      </w:r>
      <w:proofErr w:type="spellStart"/>
      <w:r w:rsidR="002E0DDC" w:rsidRPr="001B06A8">
        <w:rPr>
          <w:i/>
        </w:rPr>
        <w:t>Pro</w:t>
      </w:r>
      <w:r w:rsidR="002E0DDC">
        <w:rPr>
          <w:i/>
        </w:rPr>
        <w:t>v</w:t>
      </w:r>
      <w:proofErr w:type="spellEnd"/>
      <w:r w:rsidR="002E0DDC" w:rsidRPr="001B06A8">
        <w:rPr>
          <w:i/>
        </w:rPr>
        <w:t xml:space="preserve"> </w:t>
      </w:r>
      <w:r w:rsidR="001B06A8" w:rsidRPr="001B06A8">
        <w:rPr>
          <w:i/>
        </w:rPr>
        <w:t>Viewer</w:t>
      </w:r>
      <w:r w:rsidRPr="00D3580A">
        <w:t xml:space="preserve"> (Provenance Flow Viewer), which </w:t>
      </w:r>
      <w:r w:rsidR="00346860">
        <w:t>uses</w:t>
      </w:r>
      <w:r w:rsidRPr="00D3580A">
        <w:t xml:space="preserve"> JUNG </w:t>
      </w:r>
      <w:r w:rsidR="00CA072B" w:rsidRPr="00D3580A">
        <w:fldChar w:fldCharType="begin"/>
      </w:r>
      <w:r w:rsidR="00BC0CC2">
        <w:instrText xml:space="preserve"> ADDIN ZOTERO_ITEM CSL_CITATION {"citationID":"o45nhs8aa","properties":{"formattedCitation":"[15]","plainCitation":"[15]"},"citationItems":[{"id":88,"uris":["http://zotero.org/users/1122386/items/PP6SG3TE"],"uri":["http://zotero.org/users/1122386/items/PP6SG3TE"],"itemData":{"id":88,"type":"webpage","title":"JUNG: Java Universal Network/Graph Framework","URL":"http://jung.sourceforge.net/","author":[{"family":"Joshua O'Madadhain","given":""},{"family":"Danyel Fisher","given":""},{"family":"Tom Nelson","given":""}],"issued":{"date-parts":[["2010"]]}}}],"schema":"https://github.com/citation-style-language/schema/raw/master/csl-citation.json"} </w:instrText>
      </w:r>
      <w:r w:rsidR="00CA072B" w:rsidRPr="00D3580A">
        <w:fldChar w:fldCharType="separate"/>
      </w:r>
      <w:r w:rsidR="00BC0CC2" w:rsidRPr="00BC0CC2">
        <w:t>[15]</w:t>
      </w:r>
      <w:r w:rsidR="00CA072B" w:rsidRPr="00D3580A">
        <w:fldChar w:fldCharType="end"/>
      </w:r>
      <w:r w:rsidR="00EB3AE8">
        <w:t xml:space="preserve"> graph framework</w:t>
      </w:r>
      <w:r w:rsidRPr="00D3580A">
        <w:t xml:space="preserve"> and allows </w:t>
      </w:r>
      <w:r w:rsidR="00373A14">
        <w:t>d</w:t>
      </w:r>
      <w:r w:rsidR="00373A14">
        <w:t>e</w:t>
      </w:r>
      <w:r w:rsidR="00373A14">
        <w:t>tailed</w:t>
      </w:r>
      <w:r w:rsidR="00373A14" w:rsidRPr="00D3580A">
        <w:t xml:space="preserve"> </w:t>
      </w:r>
      <w:r w:rsidRPr="00D3580A">
        <w:t xml:space="preserve">analysis of </w:t>
      </w:r>
      <w:r w:rsidR="00906756">
        <w:t>a previously gathered</w:t>
      </w:r>
      <w:r w:rsidRPr="00D3580A">
        <w:t xml:space="preserve"> game flow log through a graph. A game using the </w:t>
      </w:r>
      <w:r w:rsidR="001B06A8" w:rsidRPr="001B06A8">
        <w:rPr>
          <w:i/>
        </w:rPr>
        <w:t>provenance in games</w:t>
      </w:r>
      <w:r w:rsidRPr="00D3580A">
        <w:t xml:space="preserve"> </w:t>
      </w:r>
      <w:r w:rsidR="00253E77">
        <w:t xml:space="preserve">conceptual </w:t>
      </w:r>
      <w:r w:rsidRPr="00D3580A">
        <w:t xml:space="preserve">framework is able to generate </w:t>
      </w:r>
      <w:r w:rsidRPr="00F62D66">
        <w:rPr>
          <w:i/>
        </w:rPr>
        <w:t>a game flow log</w:t>
      </w:r>
      <w:r w:rsidRPr="00D3580A">
        <w:t xml:space="preserve"> that can be analyzed by </w:t>
      </w:r>
      <w:proofErr w:type="spellStart"/>
      <w:r w:rsidR="002E0DDC" w:rsidRPr="001B06A8">
        <w:rPr>
          <w:i/>
        </w:rPr>
        <w:t>Pro</w:t>
      </w:r>
      <w:r w:rsidR="002E0DDC">
        <w:rPr>
          <w:i/>
        </w:rPr>
        <w:t>v</w:t>
      </w:r>
      <w:proofErr w:type="spellEnd"/>
      <w:r w:rsidR="002E0DDC" w:rsidRPr="001B06A8">
        <w:rPr>
          <w:i/>
        </w:rPr>
        <w:t xml:space="preserve"> </w:t>
      </w:r>
      <w:r w:rsidR="001B06A8" w:rsidRPr="001B06A8">
        <w:rPr>
          <w:i/>
        </w:rPr>
        <w:t>Viewer</w:t>
      </w:r>
      <w:r w:rsidRPr="00D3580A">
        <w:t>.</w:t>
      </w:r>
    </w:p>
    <w:p w:rsidR="00C92EEE" w:rsidRDefault="00B34235" w:rsidP="00BD050F">
      <w:r w:rsidRPr="00975E62">
        <w:t xml:space="preserve">First, the </w:t>
      </w:r>
      <w:r w:rsidR="001B06A8" w:rsidRPr="001B06A8">
        <w:rPr>
          <w:i/>
        </w:rPr>
        <w:t>game flow log</w:t>
      </w:r>
      <w:r w:rsidRPr="00975E62">
        <w:t>, which contains game events, is processed and used to generate a provenance graph for analysis. After that, our tool creates the graph’s ed</w:t>
      </w:r>
      <w:r w:rsidRPr="00975E62">
        <w:t>g</w:t>
      </w:r>
      <w:r w:rsidRPr="00975E62">
        <w:t xml:space="preserve">es and </w:t>
      </w:r>
      <w:r w:rsidR="00B92B25">
        <w:t>vertices</w:t>
      </w:r>
      <w:r w:rsidR="00B92B25" w:rsidRPr="00975E62">
        <w:t xml:space="preserve"> </w:t>
      </w:r>
      <w:r w:rsidRPr="00975E62">
        <w:t>following</w:t>
      </w:r>
      <w:r w:rsidR="000B5943">
        <w:t xml:space="preserve"> a</w:t>
      </w:r>
      <w:r w:rsidRPr="00975E62">
        <w:t xml:space="preserve"> defined </w:t>
      </w:r>
      <w:r w:rsidR="000B5943">
        <w:t xml:space="preserve">set of </w:t>
      </w:r>
      <w:r w:rsidRPr="00975E62">
        <w:t xml:space="preserve">rules to </w:t>
      </w:r>
      <w:r w:rsidR="00373A14">
        <w:t>build</w:t>
      </w:r>
      <w:r w:rsidR="00373A14" w:rsidRPr="00975E62">
        <w:t xml:space="preserve"> </w:t>
      </w:r>
      <w:r w:rsidRPr="00975E62">
        <w:t xml:space="preserve">the provenance graph. This graph is a representation of the </w:t>
      </w:r>
      <w:r w:rsidR="001B06A8" w:rsidRPr="001B06A8">
        <w:rPr>
          <w:i/>
        </w:rPr>
        <w:t>game flow log</w:t>
      </w:r>
      <w:r w:rsidRPr="00975E62">
        <w:t xml:space="preserve"> and is available for the </w:t>
      </w:r>
      <w:r w:rsidR="00373A14">
        <w:t>developer</w:t>
      </w:r>
      <w:r w:rsidR="00373A14" w:rsidRPr="00975E62">
        <w:t xml:space="preserve"> </w:t>
      </w:r>
      <w:r w:rsidRPr="00975E62">
        <w:t xml:space="preserve">to interact and analyze, reaching </w:t>
      </w:r>
      <w:r w:rsidR="00373A14">
        <w:t>events and causes</w:t>
      </w:r>
      <w:r w:rsidRPr="00975E62">
        <w:t xml:space="preserve"> about how events occurred during the game</w:t>
      </w:r>
      <w:r w:rsidR="00253E77">
        <w:t>,</w:t>
      </w:r>
      <w:r w:rsidRPr="00975E62">
        <w:t xml:space="preserve"> and </w:t>
      </w:r>
      <w:r w:rsidR="00B92B25">
        <w:t xml:space="preserve">how they influenced </w:t>
      </w:r>
      <w:r w:rsidR="000B5943">
        <w:t>other events</w:t>
      </w:r>
      <w:r w:rsidRPr="00975E62">
        <w:t xml:space="preserve">. </w:t>
      </w:r>
      <w:r w:rsidR="00B92B25">
        <w:t>It is also possible to</w:t>
      </w:r>
      <w:r w:rsidRPr="00975E62">
        <w:t xml:space="preserve"> manipulate the graph by omitting facts and collapsing chains of action for a better understanding and visualization </w:t>
      </w:r>
      <w:r w:rsidR="002B3614">
        <w:t>experience</w:t>
      </w:r>
      <w:r w:rsidRPr="00975E62">
        <w:t xml:space="preserve">. No information is lost in this process, so the </w:t>
      </w:r>
      <w:r w:rsidR="000B5943">
        <w:t>user</w:t>
      </w:r>
      <w:r w:rsidR="000B5943" w:rsidRPr="00975E62">
        <w:t xml:space="preserve"> </w:t>
      </w:r>
      <w:r w:rsidRPr="00975E62">
        <w:t xml:space="preserve">can undo </w:t>
      </w:r>
      <w:r w:rsidR="000B5943">
        <w:t xml:space="preserve">any </w:t>
      </w:r>
      <w:r w:rsidRPr="00975E62">
        <w:t>changes made during analysis.</w:t>
      </w:r>
    </w:p>
    <w:p w:rsidR="0087428D" w:rsidRDefault="00CA072B" w:rsidP="0087428D">
      <w:r>
        <w:fldChar w:fldCharType="begin"/>
      </w:r>
      <w:r w:rsidR="00373A14">
        <w:instrText xml:space="preserve"> REF _Ref356558255 \h </w:instrText>
      </w:r>
      <w:r>
        <w:fldChar w:fldCharType="separate"/>
      </w:r>
      <w:proofErr w:type="gramStart"/>
      <w:r w:rsidR="00751F78">
        <w:rPr>
          <w:b/>
        </w:rPr>
        <w:t xml:space="preserve">Fig. </w:t>
      </w:r>
      <w:r w:rsidR="00751F78" w:rsidRPr="00751F78">
        <w:rPr>
          <w:b/>
          <w:noProof/>
        </w:rPr>
        <w:t>2</w:t>
      </w:r>
      <w:r>
        <w:fldChar w:fldCharType="end"/>
      </w:r>
      <w:r w:rsidR="00373A14" w:rsidRPr="00975E62">
        <w:t>.</w:t>
      </w:r>
      <w:proofErr w:type="gramEnd"/>
      <w:r w:rsidR="00373A14">
        <w:t xml:space="preserve"> </w:t>
      </w:r>
      <w:proofErr w:type="gramStart"/>
      <w:r w:rsidR="00373A14">
        <w:t>illustrates</w:t>
      </w:r>
      <w:proofErr w:type="gramEnd"/>
      <w:r w:rsidR="00373A14">
        <w:t xml:space="preserve"> a</w:t>
      </w:r>
      <w:r w:rsidR="00B34235" w:rsidRPr="00975E62">
        <w:t xml:space="preserve"> small example of a generated provenance graph</w:t>
      </w:r>
      <w:r w:rsidR="00373A14">
        <w:t>.</w:t>
      </w:r>
      <w:r w:rsidR="00BD050F">
        <w:t xml:space="preserve"> </w:t>
      </w:r>
      <w:r w:rsidR="00B34235" w:rsidRPr="00975E62">
        <w:t xml:space="preserve">Following the provenance notation specification, each </w:t>
      </w:r>
      <w:r w:rsidR="00D81246">
        <w:t>vertex</w:t>
      </w:r>
      <w:r w:rsidR="00D81246" w:rsidRPr="00975E62">
        <w:t xml:space="preserve"> </w:t>
      </w:r>
      <w:r w:rsidR="00B34235" w:rsidRPr="00975E62">
        <w:t xml:space="preserve">shape </w:t>
      </w:r>
      <w:r w:rsidR="00373A14">
        <w:t>of the example</w:t>
      </w:r>
      <w:r w:rsidR="00CE319B">
        <w:t xml:space="preserve"> </w:t>
      </w:r>
      <w:r w:rsidR="00B34235" w:rsidRPr="00975E62">
        <w:t xml:space="preserve">is related to its type. Square </w:t>
      </w:r>
      <w:r w:rsidR="00D81246">
        <w:t>vertex</w:t>
      </w:r>
      <w:r w:rsidR="00D81246" w:rsidRPr="00975E62">
        <w:t xml:space="preserve"> </w:t>
      </w:r>
      <w:r w:rsidR="00B34235" w:rsidRPr="00975E62">
        <w:t>represent</w:t>
      </w:r>
      <w:r w:rsidR="00D81246">
        <w:t>s</w:t>
      </w:r>
      <w:r w:rsidR="00B34235" w:rsidRPr="00975E62">
        <w:t xml:space="preserve"> </w:t>
      </w:r>
      <w:r w:rsidR="00D81246">
        <w:rPr>
          <w:i/>
        </w:rPr>
        <w:t>activities</w:t>
      </w:r>
      <w:r w:rsidR="00B34235" w:rsidRPr="00975E62">
        <w:t xml:space="preserve">, circles </w:t>
      </w:r>
      <w:r w:rsidR="0016394D">
        <w:t xml:space="preserve">represent </w:t>
      </w:r>
      <w:r w:rsidR="00D81246">
        <w:rPr>
          <w:i/>
        </w:rPr>
        <w:t>entities</w:t>
      </w:r>
      <w:r w:rsidR="00D81246" w:rsidRPr="00975E62">
        <w:t xml:space="preserve"> </w:t>
      </w:r>
      <w:r w:rsidR="00B34235" w:rsidRPr="00975E62">
        <w:t>and octagon</w:t>
      </w:r>
      <w:r w:rsidR="0016394D">
        <w:t>s</w:t>
      </w:r>
      <w:r w:rsidR="00B34235" w:rsidRPr="00975E62">
        <w:t xml:space="preserve"> repr</w:t>
      </w:r>
      <w:r w:rsidR="00B34235" w:rsidRPr="00975E62">
        <w:t>e</w:t>
      </w:r>
      <w:r w:rsidR="00B34235" w:rsidRPr="00975E62">
        <w:t xml:space="preserve">sent </w:t>
      </w:r>
      <w:r w:rsidR="00B34235" w:rsidRPr="00975E62">
        <w:rPr>
          <w:i/>
        </w:rPr>
        <w:t>agent</w:t>
      </w:r>
      <w:r w:rsidR="0016394D">
        <w:rPr>
          <w:i/>
        </w:rPr>
        <w:t>s</w:t>
      </w:r>
      <w:r w:rsidR="00B34235" w:rsidRPr="00975E62">
        <w:t xml:space="preserve">. The edges in the provenance graph represent relationships between </w:t>
      </w:r>
      <w:r w:rsidR="00D81246">
        <w:t>vert</w:t>
      </w:r>
      <w:r w:rsidR="00D81246">
        <w:t>i</w:t>
      </w:r>
      <w:r w:rsidR="00D81246">
        <w:t>ces</w:t>
      </w:r>
      <w:r w:rsidR="00B34235" w:rsidRPr="00975E62">
        <w:t xml:space="preserve">, which can be </w:t>
      </w:r>
      <w:r w:rsidR="00B34235" w:rsidRPr="00975E62">
        <w:rPr>
          <w:i/>
        </w:rPr>
        <w:t>agents</w:t>
      </w:r>
      <w:r w:rsidR="00B34235" w:rsidRPr="00975E62">
        <w:t xml:space="preserve">, </w:t>
      </w:r>
      <w:r w:rsidR="00D81246">
        <w:rPr>
          <w:i/>
        </w:rPr>
        <w:t>entities</w:t>
      </w:r>
      <w:r w:rsidR="00D81246" w:rsidRPr="00975E62">
        <w:t xml:space="preserve"> </w:t>
      </w:r>
      <w:r w:rsidR="00B34235" w:rsidRPr="00975E62">
        <w:t xml:space="preserve">or </w:t>
      </w:r>
      <w:r w:rsidR="00D81246">
        <w:rPr>
          <w:i/>
        </w:rPr>
        <w:t>activities</w:t>
      </w:r>
      <w:r w:rsidR="00B34235" w:rsidRPr="00975E62">
        <w:t xml:space="preserve">. As such, </w:t>
      </w:r>
      <w:r w:rsidR="00D81246">
        <w:rPr>
          <w:i/>
        </w:rPr>
        <w:t>activities</w:t>
      </w:r>
      <w:r w:rsidR="00D81246" w:rsidRPr="00975E62">
        <w:t xml:space="preserve"> </w:t>
      </w:r>
      <w:r w:rsidR="00D81246">
        <w:t>vertices</w:t>
      </w:r>
      <w:r w:rsidR="00D81246" w:rsidRPr="00975E62">
        <w:t xml:space="preserve"> </w:t>
      </w:r>
      <w:r w:rsidR="00B34235" w:rsidRPr="00975E62">
        <w:t>can be pos</w:t>
      </w:r>
      <w:r w:rsidR="00B34235" w:rsidRPr="00975E62">
        <w:t>i</w:t>
      </w:r>
      <w:r w:rsidR="00B34235" w:rsidRPr="00975E62">
        <w:t xml:space="preserve">tively or negatively </w:t>
      </w:r>
      <w:r w:rsidR="00287E67" w:rsidRPr="00975E62">
        <w:t xml:space="preserve">influenced </w:t>
      </w:r>
      <w:r w:rsidR="00B34235" w:rsidRPr="00975E62">
        <w:t xml:space="preserve">by other </w:t>
      </w:r>
      <w:r w:rsidR="00D81246">
        <w:rPr>
          <w:i/>
        </w:rPr>
        <w:t>activities</w:t>
      </w:r>
      <w:r w:rsidR="00D81246" w:rsidRPr="00975E62">
        <w:t xml:space="preserve"> </w:t>
      </w:r>
      <w:r w:rsidR="00B34235" w:rsidRPr="00975E62">
        <w:t xml:space="preserve">and have relationships with </w:t>
      </w:r>
      <w:r w:rsidR="00D81246">
        <w:rPr>
          <w:i/>
        </w:rPr>
        <w:t>entities</w:t>
      </w:r>
      <w:r w:rsidR="00D81246" w:rsidRPr="00975E62">
        <w:t xml:space="preserve"> </w:t>
      </w:r>
      <w:r w:rsidR="00B34235" w:rsidRPr="00975E62">
        <w:t xml:space="preserve">and </w:t>
      </w:r>
      <w:r w:rsidR="00B34235" w:rsidRPr="00975E62">
        <w:rPr>
          <w:i/>
        </w:rPr>
        <w:t>agents</w:t>
      </w:r>
      <w:r w:rsidR="00B34235" w:rsidRPr="00975E62">
        <w:t>. The context of such relationships may vary according to the type of rel</w:t>
      </w:r>
      <w:r w:rsidR="00B34235" w:rsidRPr="00975E62">
        <w:t>a</w:t>
      </w:r>
      <w:r w:rsidR="00B34235" w:rsidRPr="00975E62">
        <w:t xml:space="preserve">tion between </w:t>
      </w:r>
      <w:r w:rsidR="00D81246">
        <w:t>vertices</w:t>
      </w:r>
      <w:r w:rsidR="00B34235" w:rsidRPr="00975E62">
        <w:t xml:space="preserve">. </w:t>
      </w:r>
    </w:p>
    <w:p w:rsidR="00700221" w:rsidRDefault="002E0DDC" w:rsidP="00700221">
      <w:proofErr w:type="spellStart"/>
      <w:r w:rsidRPr="00E715DC">
        <w:rPr>
          <w:i/>
        </w:rPr>
        <w:t>Pro</w:t>
      </w:r>
      <w:r>
        <w:rPr>
          <w:i/>
        </w:rPr>
        <w:t>v</w:t>
      </w:r>
      <w:proofErr w:type="spellEnd"/>
      <w:r w:rsidRPr="00E715DC">
        <w:rPr>
          <w:i/>
        </w:rPr>
        <w:t xml:space="preserve"> </w:t>
      </w:r>
      <w:r w:rsidR="00B34235" w:rsidRPr="00E715DC">
        <w:rPr>
          <w:i/>
        </w:rPr>
        <w:t>Viewer</w:t>
      </w:r>
      <w:r w:rsidR="00B34235" w:rsidRPr="00975E62">
        <w:t xml:space="preserve"> has other features besides </w:t>
      </w:r>
      <w:r w:rsidR="00D81246">
        <w:t>vertex</w:t>
      </w:r>
      <w:r w:rsidR="00D81246" w:rsidRPr="00975E62">
        <w:t xml:space="preserve"> </w:t>
      </w:r>
      <w:r w:rsidR="00B34235" w:rsidRPr="00975E62">
        <w:t xml:space="preserve">shape by type. It uses shapes and colors to distinguish displayed information and provides </w:t>
      </w:r>
      <w:r w:rsidR="00346860" w:rsidRPr="00975E62">
        <w:t>t</w:t>
      </w:r>
      <w:r w:rsidR="00346860">
        <w:t>wo</w:t>
      </w:r>
      <w:r w:rsidR="00346860" w:rsidRPr="00975E62">
        <w:t xml:space="preserve"> </w:t>
      </w:r>
      <w:r w:rsidR="00B34235" w:rsidRPr="00975E62">
        <w:t xml:space="preserve">types of filters: </w:t>
      </w:r>
      <w:r w:rsidR="00D81246">
        <w:t>vertex</w:t>
      </w:r>
      <w:r w:rsidR="00346860">
        <w:t xml:space="preserve"> and</w:t>
      </w:r>
      <w:r w:rsidR="00B34235" w:rsidRPr="00975E62">
        <w:t xml:space="preserve"> edge filter. As previously noted, </w:t>
      </w:r>
      <w:r w:rsidR="00D81246">
        <w:t>vertices</w:t>
      </w:r>
      <w:r w:rsidR="00D81246" w:rsidRPr="00975E62">
        <w:t xml:space="preserve"> </w:t>
      </w:r>
      <w:r w:rsidR="00B34235" w:rsidRPr="00975E62">
        <w:t xml:space="preserve">have different shapes according to their types. However, it is also possible to differentiate </w:t>
      </w:r>
      <w:r w:rsidR="00373A14">
        <w:t>one</w:t>
      </w:r>
      <w:r w:rsidR="00B34235" w:rsidRPr="00975E62">
        <w:t xml:space="preserve"> </w:t>
      </w:r>
      <w:r w:rsidR="00D81246">
        <w:t>vertex</w:t>
      </w:r>
      <w:r w:rsidR="00D81246" w:rsidRPr="00975E62">
        <w:t xml:space="preserve"> </w:t>
      </w:r>
      <w:r w:rsidR="00B34235" w:rsidRPr="00975E62">
        <w:t>from another with di</w:t>
      </w:r>
      <w:r w:rsidR="00B34235" w:rsidRPr="00975E62">
        <w:t>f</w:t>
      </w:r>
      <w:r w:rsidR="00B34235" w:rsidRPr="00975E62">
        <w:lastRenderedPageBreak/>
        <w:t xml:space="preserve">ferent borders and colors. As an example, </w:t>
      </w:r>
      <w:r w:rsidR="00D81246">
        <w:rPr>
          <w:i/>
        </w:rPr>
        <w:t>activities</w:t>
      </w:r>
      <w:r w:rsidR="00D81246" w:rsidRPr="00975E62">
        <w:t xml:space="preserve"> </w:t>
      </w:r>
      <w:r w:rsidR="00B34235" w:rsidRPr="00975E62">
        <w:t xml:space="preserve">that </w:t>
      </w:r>
      <w:r w:rsidR="00C56869">
        <w:t>do</w:t>
      </w:r>
      <w:r w:rsidR="00C56869" w:rsidRPr="00975E62">
        <w:t xml:space="preserve"> </w:t>
      </w:r>
      <w:r w:rsidR="00B34235" w:rsidRPr="00975E62">
        <w:t xml:space="preserve">not interact with other </w:t>
      </w:r>
      <w:r w:rsidR="00D81246">
        <w:rPr>
          <w:i/>
        </w:rPr>
        <w:t>activities</w:t>
      </w:r>
      <w:r w:rsidR="00D81246" w:rsidRPr="00975E62">
        <w:t xml:space="preserve"> </w:t>
      </w:r>
      <w:r w:rsidR="00700221">
        <w:t>are</w:t>
      </w:r>
      <w:r w:rsidR="00B34235" w:rsidRPr="00975E62">
        <w:t xml:space="preserve"> dotted, as illustrated in</w:t>
      </w:r>
      <w:r w:rsidR="00016BD2">
        <w:t xml:space="preserve"> the upper right corner of</w:t>
      </w:r>
      <w:r w:rsidR="00B34235" w:rsidRPr="00975E62">
        <w:t xml:space="preserve"> </w:t>
      </w:r>
      <w:r w:rsidR="00CA072B">
        <w:fldChar w:fldCharType="begin"/>
      </w:r>
      <w:r w:rsidR="00016BD2">
        <w:instrText xml:space="preserve"> REF _Ref356558255 \h </w:instrText>
      </w:r>
      <w:r w:rsidR="00CA072B">
        <w:fldChar w:fldCharType="separate"/>
      </w:r>
      <w:r w:rsidR="00751F78">
        <w:rPr>
          <w:b/>
        </w:rPr>
        <w:t xml:space="preserve">Fig. </w:t>
      </w:r>
      <w:r w:rsidR="00751F78" w:rsidRPr="00751F78">
        <w:rPr>
          <w:b/>
          <w:noProof/>
        </w:rPr>
        <w:t>2</w:t>
      </w:r>
      <w:r w:rsidR="00CA072B">
        <w:fldChar w:fldCharType="end"/>
      </w:r>
      <w:r w:rsidR="00B34235" w:rsidRPr="00975E62">
        <w:t xml:space="preserve">. </w:t>
      </w:r>
    </w:p>
    <w:p w:rsidR="00B34235" w:rsidRDefault="00700221" w:rsidP="00700221">
      <w:r>
        <w:t>D</w:t>
      </w:r>
      <w:r w:rsidRPr="0096178A">
        <w:t xml:space="preserve">ifferent formats </w:t>
      </w:r>
      <w:r>
        <w:t xml:space="preserve">can also be used </w:t>
      </w:r>
      <w:r w:rsidRPr="0096178A">
        <w:t>for edges</w:t>
      </w:r>
      <w:r>
        <w:t>, as well as colors</w:t>
      </w:r>
      <w:r w:rsidRPr="0096178A">
        <w:t xml:space="preserve">. The thickness </w:t>
      </w:r>
      <w:r w:rsidR="00C56869">
        <w:t>shows</w:t>
      </w:r>
      <w:r w:rsidR="00346860">
        <w:t xml:space="preserve"> </w:t>
      </w:r>
      <w:r w:rsidRPr="0096178A">
        <w:t xml:space="preserve">as how strong the relationship is. </w:t>
      </w:r>
      <w:r w:rsidR="005A6FD9">
        <w:t>A thin</w:t>
      </w:r>
      <w:r w:rsidRPr="0096178A">
        <w:t xml:space="preserve"> edge represents a low influence on the </w:t>
      </w:r>
      <w:r>
        <w:rPr>
          <w:i/>
        </w:rPr>
        <w:t>activity</w:t>
      </w:r>
      <w:r w:rsidRPr="0096178A">
        <w:t xml:space="preserve">. </w:t>
      </w:r>
      <w:r w:rsidR="005A6FD9">
        <w:t>On the other hand, the higher the influence</w:t>
      </w:r>
      <w:r w:rsidR="00346860">
        <w:t xml:space="preserve"> </w:t>
      </w:r>
      <w:proofErr w:type="gramStart"/>
      <w:r w:rsidR="00346860">
        <w:t>is</w:t>
      </w:r>
      <w:r w:rsidR="005A6FD9">
        <w:t>,</w:t>
      </w:r>
      <w:proofErr w:type="gramEnd"/>
      <w:r w:rsidR="005A6FD9">
        <w:t xml:space="preserve"> the ticker the edge</w:t>
      </w:r>
      <w:r w:rsidRPr="0096178A">
        <w:t xml:space="preserve">. </w:t>
      </w:r>
      <w:r>
        <w:t>This fe</w:t>
      </w:r>
      <w:r>
        <w:t>a</w:t>
      </w:r>
      <w:r>
        <w:t>ture can be used to quickly identify strong influences in the graph just by looking at the edge’s thickness. The edge’s color is used</w:t>
      </w:r>
      <w:r w:rsidRPr="0096178A">
        <w:t xml:space="preserve"> to represent the type of relationship</w:t>
      </w:r>
      <w:r>
        <w:t xml:space="preserve">, which can be any of these </w:t>
      </w:r>
      <w:r w:rsidRPr="0096178A">
        <w:t>three types: positive, which indicates a beneficial relation; negative, which is a prejudicial relation; and neutral, which is neither beneficial nor prejudicial. For each type of relationship (positive, negative, and ne</w:t>
      </w:r>
      <w:r w:rsidRPr="00FD0A60">
        <w:t>utral)</w:t>
      </w:r>
      <w:r w:rsidR="004309E8">
        <w:t>,</w:t>
      </w:r>
      <w:r w:rsidRPr="00FD0A60">
        <w:t xml:space="preserve"> a different color is used. Green is used for positive influences, red for negative, and black for neutral. </w:t>
      </w:r>
      <w:r w:rsidR="006B7F21">
        <w:t xml:space="preserve">Lastly, dashed edges represent edges without values, which are association edges </w:t>
      </w:r>
      <w:r w:rsidR="00EB3AE8">
        <w:t>such as</w:t>
      </w:r>
      <w:r w:rsidR="006B7F21">
        <w:t xml:space="preserve"> the edges binding activities to an agent.</w:t>
      </w:r>
      <w:r w:rsidRPr="00FD0A60">
        <w:t xml:space="preserve"> </w:t>
      </w:r>
      <w:r w:rsidR="00B34235" w:rsidRPr="00975E62">
        <w:t xml:space="preserve">These edge types are </w:t>
      </w:r>
      <w:r w:rsidR="00016BD2">
        <w:t xml:space="preserve">also </w:t>
      </w:r>
      <w:r w:rsidR="00B34235" w:rsidRPr="00975E62">
        <w:t>illu</w:t>
      </w:r>
      <w:r w:rsidR="00B34235" w:rsidRPr="00975E62">
        <w:t>s</w:t>
      </w:r>
      <w:r w:rsidR="00B34235" w:rsidRPr="00975E62">
        <w:t xml:space="preserve">trated </w:t>
      </w:r>
      <w:r w:rsidR="00BF7010">
        <w:t>in</w:t>
      </w:r>
      <w:r w:rsidR="00BF7010" w:rsidRPr="00975E62">
        <w:t xml:space="preserve"> </w:t>
      </w:r>
      <w:r w:rsidR="00CA072B">
        <w:fldChar w:fldCharType="begin"/>
      </w:r>
      <w:r w:rsidR="00016BD2">
        <w:instrText xml:space="preserve"> REF _Ref356558255 \h </w:instrText>
      </w:r>
      <w:r w:rsidR="00CA072B">
        <w:fldChar w:fldCharType="separate"/>
      </w:r>
      <w:r w:rsidR="00751F78">
        <w:rPr>
          <w:b/>
        </w:rPr>
        <w:t xml:space="preserve">Fig. </w:t>
      </w:r>
      <w:r w:rsidR="00751F78" w:rsidRPr="00751F78">
        <w:rPr>
          <w:b/>
          <w:noProof/>
        </w:rPr>
        <w:t>2</w:t>
      </w:r>
      <w:r w:rsidR="00CA072B">
        <w:fldChar w:fldCharType="end"/>
      </w:r>
      <w:r>
        <w:t xml:space="preserve">, where </w:t>
      </w:r>
      <w:r w:rsidRPr="00FD0A60">
        <w:t>neutral edges are dashed to emphasize their lack of importance</w:t>
      </w:r>
      <w:r>
        <w:t>.</w:t>
      </w:r>
    </w:p>
    <w:p w:rsidR="0087428D" w:rsidRPr="00975E62" w:rsidRDefault="0087428D" w:rsidP="00C90A9E">
      <w:pPr>
        <w:framePr w:hSpace="187" w:wrap="around" w:hAnchor="text" w:yAlign="top"/>
        <w:spacing w:after="120"/>
        <w:ind w:firstLine="0"/>
        <w:jc w:val="center"/>
      </w:pPr>
      <w:r w:rsidRPr="00975E62">
        <w:rPr>
          <w:noProof/>
          <w:lang w:eastAsia="en-US"/>
        </w:rPr>
        <w:drawing>
          <wp:inline distT="0" distB="0" distL="0" distR="0">
            <wp:extent cx="1760131" cy="1492370"/>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1763529" cy="1495251"/>
                    </a:xfrm>
                    <a:prstGeom prst="rect">
                      <a:avLst/>
                    </a:prstGeom>
                    <a:noFill/>
                    <a:ln w="9525">
                      <a:noFill/>
                      <a:miter lim="800000"/>
                      <a:headEnd/>
                      <a:tailEnd/>
                    </a:ln>
                  </pic:spPr>
                </pic:pic>
              </a:graphicData>
            </a:graphic>
          </wp:inline>
        </w:drawing>
      </w:r>
    </w:p>
    <w:p w:rsidR="0087428D" w:rsidRDefault="0087428D" w:rsidP="0087428D">
      <w:pPr>
        <w:pStyle w:val="figurecaption0"/>
        <w:framePr w:hSpace="187" w:wrap="around" w:hAnchor="text" w:yAlign="top"/>
      </w:pPr>
      <w:bookmarkStart w:id="6" w:name="_Ref356558255"/>
      <w:proofErr w:type="gramStart"/>
      <w:r>
        <w:rPr>
          <w:b/>
        </w:rPr>
        <w:t>Fig.</w:t>
      </w:r>
      <w:proofErr w:type="gramEnd"/>
      <w:r>
        <w:rPr>
          <w:b/>
        </w:rPr>
        <w:t xml:space="preserve"> </w:t>
      </w:r>
      <w:fldSimple w:instr=" SEQ &quot;Figure&quot; \* MERGEFORMAT ">
        <w:r w:rsidR="00751F78" w:rsidRPr="00751F78">
          <w:rPr>
            <w:b/>
            <w:noProof/>
          </w:rPr>
          <w:t>2</w:t>
        </w:r>
      </w:fldSimple>
      <w:bookmarkEnd w:id="6"/>
      <w:r>
        <w:rPr>
          <w:b/>
        </w:rPr>
        <w:t>.</w:t>
      </w:r>
      <w:r>
        <w:t xml:space="preserve"> </w:t>
      </w:r>
      <w:proofErr w:type="gramStart"/>
      <w:r w:rsidRPr="001B2D5E">
        <w:t>Example</w:t>
      </w:r>
      <w:r w:rsidRPr="008074E8">
        <w:t xml:space="preserve"> of a generated provenance graph.</w:t>
      </w:r>
      <w:proofErr w:type="gramEnd"/>
    </w:p>
    <w:p w:rsidR="009722CD" w:rsidRDefault="00B34235" w:rsidP="00C90A9E">
      <w:r w:rsidRPr="00975E62">
        <w:t xml:space="preserve">In order to better analyze graph data, the </w:t>
      </w:r>
      <w:r w:rsidR="00D81246">
        <w:t>vertex</w:t>
      </w:r>
      <w:r w:rsidR="00D81246" w:rsidRPr="00975E62">
        <w:t xml:space="preserve"> </w:t>
      </w:r>
      <w:r w:rsidRPr="00975E62">
        <w:t>filter feature is also available. Since the graph is ge</w:t>
      </w:r>
      <w:r w:rsidR="00666BA7">
        <w:t>nerated from collected game data</w:t>
      </w:r>
      <w:r w:rsidRPr="00975E62">
        <w:t xml:space="preserve">, not all collected information is relevant for every type of analysis. Thus, the provenance graph might contain actions that did not provoke any significant change. These elements act as noise and can be omitted during analysis. To do </w:t>
      </w:r>
      <w:r w:rsidR="003D1C88">
        <w:t>so</w:t>
      </w:r>
      <w:r w:rsidRPr="00975E62">
        <w:t xml:space="preserve">, it is possible to collapse </w:t>
      </w:r>
      <w:r w:rsidR="00D81246">
        <w:t>vertices</w:t>
      </w:r>
      <w:r w:rsidR="00D81246" w:rsidRPr="00975E62">
        <w:t xml:space="preserve"> </w:t>
      </w:r>
      <w:r w:rsidRPr="00975E62">
        <w:t xml:space="preserve">in order to reduce the graph size by changing the information display scale, grouping nearby </w:t>
      </w:r>
      <w:r w:rsidR="00D81246">
        <w:t>vertices</w:t>
      </w:r>
      <w:r w:rsidR="00D81246" w:rsidRPr="00975E62">
        <w:t xml:space="preserve"> </w:t>
      </w:r>
      <w:r w:rsidRPr="00975E62">
        <w:t xml:space="preserve">together and thus changing the graph granularity. Another usage of collapse is to group </w:t>
      </w:r>
      <w:r w:rsidR="00D81246">
        <w:rPr>
          <w:i/>
        </w:rPr>
        <w:t>activities</w:t>
      </w:r>
      <w:r w:rsidR="00D81246" w:rsidRPr="00975E62">
        <w:t xml:space="preserve"> </w:t>
      </w:r>
      <w:r w:rsidRPr="00975E62">
        <w:t xml:space="preserve">from the same </w:t>
      </w:r>
      <w:r w:rsidRPr="00975E62">
        <w:rPr>
          <w:i/>
        </w:rPr>
        <w:t>agent</w:t>
      </w:r>
      <w:r w:rsidRPr="00975E62">
        <w:t xml:space="preserve">, </w:t>
      </w:r>
      <w:r w:rsidR="00666BA7">
        <w:t>improving visibility of</w:t>
      </w:r>
      <w:r w:rsidRPr="00975E62">
        <w:t xml:space="preserve"> all influences and chan</w:t>
      </w:r>
      <w:r w:rsidRPr="00975E62">
        <w:t>g</w:t>
      </w:r>
      <w:r w:rsidRPr="00975E62">
        <w:t xml:space="preserve">es that the </w:t>
      </w:r>
      <w:r w:rsidRPr="00975E62">
        <w:rPr>
          <w:i/>
        </w:rPr>
        <w:t>agent</w:t>
      </w:r>
      <w:r w:rsidRPr="00975E62">
        <w:t xml:space="preserve"> did throughout the game. </w:t>
      </w:r>
      <w:r w:rsidR="00AD4635">
        <w:t>S</w:t>
      </w:r>
      <w:r w:rsidR="00016BD2">
        <w:t>imilar edges that have the same target are also grouped</w:t>
      </w:r>
      <w:r w:rsidR="00AD4635">
        <w:t xml:space="preserve"> together when collapsing vertices</w:t>
      </w:r>
      <w:r w:rsidR="00016BD2">
        <w:t xml:space="preserve">, as shown </w:t>
      </w:r>
      <w:r w:rsidR="00495491">
        <w:t xml:space="preserve">in </w:t>
      </w:r>
      <w:r w:rsidR="00CA072B">
        <w:fldChar w:fldCharType="begin"/>
      </w:r>
      <w:r w:rsidR="00AD4635">
        <w:instrText xml:space="preserve"> REF _Ref357178673 \h </w:instrText>
      </w:r>
      <w:r w:rsidR="00CA072B">
        <w:fldChar w:fldCharType="separate"/>
      </w:r>
      <w:r w:rsidR="00751F78">
        <w:rPr>
          <w:b/>
        </w:rPr>
        <w:t xml:space="preserve">Fig. </w:t>
      </w:r>
      <w:r w:rsidR="00751F78" w:rsidRPr="00751F78">
        <w:rPr>
          <w:b/>
          <w:noProof/>
        </w:rPr>
        <w:t>3</w:t>
      </w:r>
      <w:r w:rsidR="00CA072B">
        <w:fldChar w:fldCharType="end"/>
      </w:r>
      <w:r w:rsidR="00016BD2">
        <w:t>.</w:t>
      </w:r>
      <w:r w:rsidR="00BC4AB5">
        <w:t xml:space="preserve"> The collapsed edge’s information is calculated by the sum or average </w:t>
      </w:r>
      <w:r w:rsidR="00F9446D">
        <w:t xml:space="preserve">(depending on the edge type) </w:t>
      </w:r>
      <w:r w:rsidR="00BC4AB5">
        <w:t>of the values from the collapsed edges.</w:t>
      </w:r>
      <w:r w:rsidR="00016BD2">
        <w:t xml:space="preserve"> </w:t>
      </w:r>
      <w:r w:rsidR="00A86F49">
        <w:t>For example, edges representing expenses uses sum, while edges representing aid</w:t>
      </w:r>
      <w:r w:rsidR="00E251E8">
        <w:t xml:space="preserve"> modifiers (in percentage)</w:t>
      </w:r>
      <w:r w:rsidR="00A86F49">
        <w:t xml:space="preserve"> uses average. </w:t>
      </w:r>
      <w:r w:rsidRPr="00975E62">
        <w:t>A</w:t>
      </w:r>
      <w:r w:rsidRPr="00975E62">
        <w:t>n</w:t>
      </w:r>
      <w:r w:rsidRPr="00975E62">
        <w:t xml:space="preserve">other type of filter present </w:t>
      </w:r>
      <w:r w:rsidR="004854B7">
        <w:t xml:space="preserve">in </w:t>
      </w:r>
      <w:proofErr w:type="spellStart"/>
      <w:r w:rsidR="002E0DDC">
        <w:rPr>
          <w:i/>
        </w:rPr>
        <w:t>Prov</w:t>
      </w:r>
      <w:proofErr w:type="spellEnd"/>
      <w:r w:rsidR="002E0DDC">
        <w:rPr>
          <w:i/>
        </w:rPr>
        <w:t xml:space="preserve"> </w:t>
      </w:r>
      <w:r w:rsidR="004854B7">
        <w:rPr>
          <w:i/>
        </w:rPr>
        <w:t xml:space="preserve">Viewer </w:t>
      </w:r>
      <w:r w:rsidRPr="00975E62">
        <w:t>is the edge filter</w:t>
      </w:r>
      <w:r w:rsidR="00D81246">
        <w:t>, which</w:t>
      </w:r>
      <w:r w:rsidRPr="00975E62">
        <w:t xml:space="preserve"> filter</w:t>
      </w:r>
      <w:r w:rsidR="00D81246">
        <w:t>s</w:t>
      </w:r>
      <w:r w:rsidRPr="00975E62">
        <w:t xml:space="preserve"> edges by context and by the type of relationship.</w:t>
      </w:r>
    </w:p>
    <w:p w:rsidR="00B34235" w:rsidRDefault="00B34235" w:rsidP="001B2D5E">
      <w:r w:rsidRPr="00975E62">
        <w:t xml:space="preserve">The last </w:t>
      </w:r>
      <w:r w:rsidR="002B3614">
        <w:t>feature</w:t>
      </w:r>
      <w:r w:rsidRPr="00975E62">
        <w:t xml:space="preserve"> present is the </w:t>
      </w:r>
      <w:r w:rsidR="002B3614">
        <w:t xml:space="preserve">attribute </w:t>
      </w:r>
      <w:r w:rsidRPr="00975E62">
        <w:t>status</w:t>
      </w:r>
      <w:r w:rsidR="002B3614">
        <w:t xml:space="preserve"> display</w:t>
      </w:r>
      <w:r w:rsidRPr="00975E62">
        <w:t xml:space="preserve">. When selecting the desired attribute, all </w:t>
      </w:r>
      <w:r w:rsidR="00D81246">
        <w:t>vertices</w:t>
      </w:r>
      <w:r w:rsidR="00D81246" w:rsidRPr="00975E62">
        <w:t xml:space="preserve"> </w:t>
      </w:r>
      <w:r w:rsidRPr="00975E62">
        <w:t xml:space="preserve">with the specified status have their colors changed according to their respective values. It uses the traffic light scale </w:t>
      </w:r>
      <w:r w:rsidR="00CA072B" w:rsidRPr="00975E62">
        <w:fldChar w:fldCharType="begin"/>
      </w:r>
      <w:r w:rsidR="00BC0CC2">
        <w:instrText xml:space="preserve"> ADDIN ZOTERO_ITEM CSL_CITATION {"citationID":"1io2lg2n20","properties":{"formattedCitation":"[16]","plainCitation":"[16]"},"citationItems":[{"id":114,"uris":["http://zotero.org/users/1122386/items/ZAJ493IV"],"uri":["http://zotero.org/users/1122386/items/ZAJ493IV"],"itemData":{"id":114,"type":"book","title":"Software Visualization: Visualizing the Structure, Behaviour, and Evolution of Software","publisher":"Springer","number-of-pages":"192","source":"Google Books","abstract":"Here is an ideal textbook on software visualization, written especially for students and teachers in computer science. It provides a broad and systematic overview of the area including many pointers to tools available today. Topics covered include static program visualization, algorithm animation, visual debugging, as well as the visualization of the evolution of software. The author's presentation emphasizes common principles and provides different examples mostly taken from seminal work. In addition, each chapter is followed by a list of exercises including both pen-and-paper exercises as well as programming tasks.","ISBN":"9783540465041","shortTitle":"Software Visualization","language":"en","author":[{"family":"Diehl","given":"Stephan"}],"issued":{"date-parts":[["2007",5,29]]}}}],"schema":"https://github.com/citation-style-language/schema/raw/master/csl-citation.json"} </w:instrText>
      </w:r>
      <w:r w:rsidR="00CA072B" w:rsidRPr="00975E62">
        <w:fldChar w:fldCharType="separate"/>
      </w:r>
      <w:r w:rsidR="00BC0CC2" w:rsidRPr="00BC0CC2">
        <w:t>[16]</w:t>
      </w:r>
      <w:r w:rsidR="00CA072B" w:rsidRPr="00975E62">
        <w:fldChar w:fldCharType="end"/>
      </w:r>
      <w:r w:rsidRPr="00975E62">
        <w:t xml:space="preserve">, which indicates the status of the variable using </w:t>
      </w:r>
      <w:r w:rsidR="00A86F49">
        <w:t xml:space="preserve">three colors: </w:t>
      </w:r>
      <w:r w:rsidRPr="00975E62">
        <w:t xml:space="preserve">red, yellow, </w:t>
      </w:r>
      <w:r w:rsidR="00A86F49">
        <w:t>and</w:t>
      </w:r>
      <w:r w:rsidR="00A86F49" w:rsidRPr="00975E62">
        <w:t xml:space="preserve"> </w:t>
      </w:r>
      <w:r w:rsidRPr="00975E62">
        <w:t xml:space="preserve">green. As an example, imagine that </w:t>
      </w:r>
      <w:r w:rsidRPr="00975E62">
        <w:lastRenderedPageBreak/>
        <w:t xml:space="preserve">we desire to analyze the player’s </w:t>
      </w:r>
      <w:r w:rsidR="002B5963">
        <w:t>financial situation</w:t>
      </w:r>
      <w:r w:rsidRPr="00975E62">
        <w:t xml:space="preserve"> throughout the game. When fi</w:t>
      </w:r>
      <w:r w:rsidRPr="00975E62">
        <w:t>l</w:t>
      </w:r>
      <w:r w:rsidRPr="00975E62">
        <w:t xml:space="preserve">tered by </w:t>
      </w:r>
      <w:r w:rsidR="00FA5182">
        <w:t>this status</w:t>
      </w:r>
      <w:r w:rsidRPr="00975E62">
        <w:t xml:space="preserve">, all </w:t>
      </w:r>
      <w:r w:rsidR="00D81246">
        <w:t>vertices</w:t>
      </w:r>
      <w:r w:rsidR="00D81246" w:rsidRPr="00975E62">
        <w:t xml:space="preserve"> </w:t>
      </w:r>
      <w:r w:rsidRPr="00975E62">
        <w:t xml:space="preserve">that contain a player </w:t>
      </w:r>
      <w:r w:rsidR="002B5963">
        <w:t>financial</w:t>
      </w:r>
      <w:r w:rsidR="002B5963" w:rsidRPr="00975E62">
        <w:t xml:space="preserve"> </w:t>
      </w:r>
      <w:r w:rsidRPr="00975E62">
        <w:t xml:space="preserve">value have their colors changed according to </w:t>
      </w:r>
      <w:r w:rsidR="00065519">
        <w:t>their</w:t>
      </w:r>
      <w:r w:rsidR="00065519" w:rsidRPr="00975E62">
        <w:t xml:space="preserve"> </w:t>
      </w:r>
      <w:r w:rsidRPr="00975E62">
        <w:t>value</w:t>
      </w:r>
      <w:r w:rsidR="00065519">
        <w:t>s</w:t>
      </w:r>
      <w:r w:rsidRPr="00975E62">
        <w:t xml:space="preserve">. Activating this type of </w:t>
      </w:r>
      <w:r w:rsidR="00346860">
        <w:t>feature</w:t>
      </w:r>
      <w:r w:rsidR="00346860" w:rsidRPr="00975E62">
        <w:t xml:space="preserve"> </w:t>
      </w:r>
      <w:r w:rsidRPr="00975E62">
        <w:t>allow</w:t>
      </w:r>
      <w:r w:rsidR="00346860">
        <w:t>s</w:t>
      </w:r>
      <w:r w:rsidRPr="00975E62">
        <w:t xml:space="preserve"> the </w:t>
      </w:r>
      <w:r w:rsidR="00D81246">
        <w:t xml:space="preserve">developer </w:t>
      </w:r>
      <w:r w:rsidRPr="00975E62">
        <w:t xml:space="preserve">to see the player’s </w:t>
      </w:r>
      <w:r w:rsidR="002B5963">
        <w:t>finances</w:t>
      </w:r>
      <w:r w:rsidR="002B5963" w:rsidRPr="00975E62">
        <w:t xml:space="preserve"> </w:t>
      </w:r>
      <w:r w:rsidRPr="00975E62">
        <w:t>throughout the game, making it easier to identify situ</w:t>
      </w:r>
      <w:r w:rsidRPr="00975E62">
        <w:t>a</w:t>
      </w:r>
      <w:r w:rsidRPr="00975E62">
        <w:t xml:space="preserve">tions where he might have had </w:t>
      </w:r>
      <w:r w:rsidR="002B5963">
        <w:t>financial problems</w:t>
      </w:r>
      <w:r w:rsidRPr="00975E62">
        <w:t xml:space="preserve"> (red color). Section </w:t>
      </w:r>
      <w:r w:rsidR="00CA072B">
        <w:fldChar w:fldCharType="begin"/>
      </w:r>
      <w:r w:rsidR="00B206C1">
        <w:instrText xml:space="preserve"> REF _Ref358210005 \r \h </w:instrText>
      </w:r>
      <w:r w:rsidR="00CA072B">
        <w:fldChar w:fldCharType="separate"/>
      </w:r>
      <w:r w:rsidR="00751F78">
        <w:t>6</w:t>
      </w:r>
      <w:r w:rsidR="00CA072B">
        <w:fldChar w:fldCharType="end"/>
      </w:r>
      <w:r w:rsidR="00B206C1">
        <w:t xml:space="preserve"> </w:t>
      </w:r>
      <w:r w:rsidRPr="00975E62">
        <w:t>provides more examples of those features.</w:t>
      </w:r>
    </w:p>
    <w:p w:rsidR="00EE3D1E" w:rsidRDefault="00EE3D1E" w:rsidP="00EE3D1E">
      <w:pPr>
        <w:keepNext/>
        <w:framePr w:hSpace="187" w:wrap="around" w:hAnchor="text" w:yAlign="top"/>
        <w:spacing w:before="240"/>
        <w:ind w:firstLine="0"/>
        <w:jc w:val="center"/>
      </w:pPr>
      <w:r>
        <w:rPr>
          <w:noProof/>
          <w:lang w:eastAsia="en-US"/>
        </w:rPr>
        <w:drawing>
          <wp:inline distT="0" distB="0" distL="0" distR="0">
            <wp:extent cx="4181475" cy="1088453"/>
            <wp:effectExtent l="19050" t="0" r="952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4181475" cy="1088453"/>
                    </a:xfrm>
                    <a:prstGeom prst="rect">
                      <a:avLst/>
                    </a:prstGeom>
                    <a:noFill/>
                    <a:ln w="9525">
                      <a:noFill/>
                      <a:miter lim="800000"/>
                      <a:headEnd/>
                      <a:tailEnd/>
                    </a:ln>
                  </pic:spPr>
                </pic:pic>
              </a:graphicData>
            </a:graphic>
          </wp:inline>
        </w:drawing>
      </w:r>
    </w:p>
    <w:p w:rsidR="00EE3D1E" w:rsidRPr="00975E62" w:rsidRDefault="00EE3D1E" w:rsidP="00EE3D1E">
      <w:pPr>
        <w:pStyle w:val="figurecaption0"/>
        <w:framePr w:hSpace="187" w:wrap="around" w:hAnchor="text" w:yAlign="top"/>
        <w:jc w:val="both"/>
      </w:pPr>
      <w:bookmarkStart w:id="7" w:name="_Ref357178673"/>
      <w:proofErr w:type="gramStart"/>
      <w:r>
        <w:rPr>
          <w:b/>
        </w:rPr>
        <w:t>Fig.</w:t>
      </w:r>
      <w:proofErr w:type="gramEnd"/>
      <w:r>
        <w:rPr>
          <w:b/>
        </w:rPr>
        <w:t xml:space="preserve"> </w:t>
      </w:r>
      <w:fldSimple w:instr=" SEQ &quot;Figure&quot; \* MERGEFORMAT ">
        <w:r w:rsidR="00751F78" w:rsidRPr="00751F78">
          <w:rPr>
            <w:b/>
            <w:noProof/>
          </w:rPr>
          <w:t>3</w:t>
        </w:r>
      </w:fldSimple>
      <w:bookmarkEnd w:id="7"/>
      <w:r>
        <w:rPr>
          <w:b/>
        </w:rPr>
        <w:t>.</w:t>
      </w:r>
      <w:r>
        <w:t xml:space="preserve"> </w:t>
      </w:r>
      <w:proofErr w:type="gramStart"/>
      <w:r w:rsidRPr="00F9446D">
        <w:t>Collapsing</w:t>
      </w:r>
      <w:r>
        <w:t xml:space="preserve"> vertices.</w:t>
      </w:r>
      <w:proofErr w:type="gramEnd"/>
      <w:r>
        <w:t xml:space="preserve"> The original state showing four </w:t>
      </w:r>
      <w:r w:rsidRPr="00F9446D">
        <w:rPr>
          <w:i/>
        </w:rPr>
        <w:t>activities</w:t>
      </w:r>
      <w:r>
        <w:t xml:space="preserve"> and two </w:t>
      </w:r>
      <w:r w:rsidRPr="00F9446D">
        <w:rPr>
          <w:i/>
        </w:rPr>
        <w:t>entities</w:t>
      </w:r>
      <w:r>
        <w:t xml:space="preserve"> with edges of the same type (a), the collapse of both </w:t>
      </w:r>
      <w:r w:rsidRPr="00F9446D">
        <w:rPr>
          <w:i/>
        </w:rPr>
        <w:t>entities</w:t>
      </w:r>
      <w:r>
        <w:t xml:space="preserve"> into one (b), and the collapse of two </w:t>
      </w:r>
      <w:r w:rsidRPr="00F9446D">
        <w:rPr>
          <w:i/>
        </w:rPr>
        <w:t>activities</w:t>
      </w:r>
      <w:r>
        <w:t>, and their respective edges since they were from the same type (c). The size of the resulting edge is bigger than the original ones as a resulting from summing each edge’s values.</w:t>
      </w:r>
    </w:p>
    <w:p w:rsidR="00B34235" w:rsidRDefault="00B34235" w:rsidP="001B2D5E">
      <w:r w:rsidRPr="00975E62">
        <w:t xml:space="preserve">Using these features for graph manipulation and visualization, the </w:t>
      </w:r>
      <w:r w:rsidR="00E91953">
        <w:t>developer</w:t>
      </w:r>
      <w:r w:rsidR="00E91953" w:rsidRPr="00975E62">
        <w:t xml:space="preserve"> </w:t>
      </w:r>
      <w:r w:rsidRPr="00975E62">
        <w:t xml:space="preserve">is able to interact with the provenance graph, identifying relevant actions that had an impact in the story or in the desired type of analysis. It </w:t>
      </w:r>
      <w:r w:rsidR="00D81246">
        <w:t>can also</w:t>
      </w:r>
      <w:r w:rsidRPr="00975E62">
        <w:t xml:space="preserve"> </w:t>
      </w:r>
      <w:r w:rsidR="00D81246">
        <w:t>be used to analyze player’s behavior, detecting situations that the player had difficulties or didn’t behave accor</w:t>
      </w:r>
      <w:r w:rsidR="00D81246">
        <w:t>d</w:t>
      </w:r>
      <w:r w:rsidR="00D81246">
        <w:t>ing to the developer</w:t>
      </w:r>
      <w:r w:rsidR="002B3614">
        <w:t>’s</w:t>
      </w:r>
      <w:r w:rsidR="00D81246">
        <w:t xml:space="preserve"> plan. </w:t>
      </w:r>
      <w:r w:rsidR="00906E53">
        <w:t>The next subsection describes alternatives to deal with</w:t>
      </w:r>
      <w:r w:rsidR="00F7456F">
        <w:t xml:space="preserve"> problems related to graph size</w:t>
      </w:r>
      <w:r w:rsidR="003F3554">
        <w:t xml:space="preserve"> and visualization</w:t>
      </w:r>
      <w:r w:rsidR="00F7456F">
        <w:t>.</w:t>
      </w:r>
      <w:r w:rsidRPr="00975E62">
        <w:t xml:space="preserve"> </w:t>
      </w:r>
    </w:p>
    <w:p w:rsidR="007307F5" w:rsidRDefault="000E3B78" w:rsidP="007307F5">
      <w:pPr>
        <w:pStyle w:val="heading2"/>
      </w:pPr>
      <w:r>
        <w:t>Granularity</w:t>
      </w:r>
    </w:p>
    <w:p w:rsidR="005A4C6B" w:rsidRPr="005A4C6B" w:rsidRDefault="005A4C6B" w:rsidP="005A4C6B">
      <w:pPr>
        <w:pStyle w:val="p1a"/>
      </w:pPr>
      <w:r w:rsidRPr="005A4C6B">
        <w:t xml:space="preserve">Depending on the game style, a game session might take several hours </w:t>
      </w:r>
      <w:r w:rsidR="00E91953">
        <w:t xml:space="preserve">or days </w:t>
      </w:r>
      <w:r w:rsidRPr="005A4C6B">
        <w:t>to</w:t>
      </w:r>
      <w:r w:rsidR="00E91953">
        <w:t xml:space="preserve"> be</w:t>
      </w:r>
      <w:r w:rsidRPr="005A4C6B">
        <w:t xml:space="preserve"> complete</w:t>
      </w:r>
      <w:r w:rsidR="00E91953">
        <w:t xml:space="preserve">d. </w:t>
      </w:r>
      <w:r w:rsidRPr="005A4C6B">
        <w:t xml:space="preserve">This makes the size of the provenance graph overwhelming, even when making pre-filtering during the generation of the </w:t>
      </w:r>
      <w:r w:rsidRPr="005A4C6B">
        <w:rPr>
          <w:i/>
        </w:rPr>
        <w:t>game flow log</w:t>
      </w:r>
      <w:r w:rsidRPr="005A4C6B">
        <w:t>. One way to avoid such situations is to show the provenance graph with some filters selected instead of its full extension. For example, before showing the graph to the user, it is possible to collapses</w:t>
      </w:r>
      <w:r w:rsidR="00017699">
        <w:t xml:space="preserve"> less relevant vertices</w:t>
      </w:r>
      <w:r w:rsidRPr="005A4C6B">
        <w:t xml:space="preserve"> to reduce the graph’s size. </w:t>
      </w:r>
      <w:r w:rsidR="00607311">
        <w:t>For instance, c</w:t>
      </w:r>
      <w:r w:rsidRPr="005A4C6B">
        <w:t xml:space="preserve">ombats </w:t>
      </w:r>
      <w:r w:rsidR="00607311">
        <w:t>sta</w:t>
      </w:r>
      <w:r w:rsidR="00607311">
        <w:t>g</w:t>
      </w:r>
      <w:r w:rsidR="00607311">
        <w:t xml:space="preserve">es </w:t>
      </w:r>
      <w:r w:rsidRPr="005A4C6B">
        <w:t>can be identified and collapsed into a single vertex for each instance. Places visited in the game can also be collapsed into a single vertex, containing all interactions made in that location. It is also possible to collapse</w:t>
      </w:r>
      <w:r w:rsidR="00BA108C">
        <w:t xml:space="preserve"> collapsed vertices</w:t>
      </w:r>
      <w:r w:rsidRPr="005A4C6B">
        <w:t>. In this case, a co</w:t>
      </w:r>
      <w:r w:rsidRPr="005A4C6B">
        <w:t>l</w:t>
      </w:r>
      <w:r w:rsidRPr="005A4C6B">
        <w:t>lapsed combat inside a collapsed area visited by the player may contain other actions aside from the combat, such as interactions with the ambi</w:t>
      </w:r>
      <w:r w:rsidR="00BF3D38">
        <w:t>ent. This gives an impre</w:t>
      </w:r>
      <w:r w:rsidR="00BF3D38">
        <w:t>s</w:t>
      </w:r>
      <w:r w:rsidR="00BF3D38">
        <w:t xml:space="preserve">sion of a map from the player’s journey, showing vertices for each location visited by the player, while allowing the </w:t>
      </w:r>
      <w:r w:rsidR="00607311">
        <w:t xml:space="preserve">developer </w:t>
      </w:r>
      <w:r w:rsidR="00BF3D38">
        <w:t xml:space="preserve">to expand only the situations he desires to analyze. </w:t>
      </w:r>
    </w:p>
    <w:p w:rsidR="005A4C6B" w:rsidRPr="005A4C6B" w:rsidRDefault="005A4C6B" w:rsidP="005A4C6B">
      <w:r w:rsidRPr="005A4C6B">
        <w:t xml:space="preserve">Instead of collapsing all combats and locations, filters can be used to decide which combats or locations were not relevant to the story, or had no noticeable impact in the player’s journey, while keeping important events visible to the </w:t>
      </w:r>
      <w:r w:rsidR="006B318F">
        <w:t>developer</w:t>
      </w:r>
      <w:r w:rsidRPr="005A4C6B">
        <w:t xml:space="preserve">. This is </w:t>
      </w:r>
      <w:r w:rsidRPr="005A4C6B">
        <w:lastRenderedPageBreak/>
        <w:t>possible because provenance is analyzed from the present to the past. This way, co</w:t>
      </w:r>
      <w:r w:rsidRPr="005A4C6B">
        <w:t>m</w:t>
      </w:r>
      <w:r w:rsidRPr="005A4C6B">
        <w:t>bats outcomes are known and can be used to decide if they are relevant or not. If the player was victorious with minor challenge, did not suffer severe wounds, or barely used any resources at his disposal, then the entire combat can be simplified into just one vertex representing the combat with the enemy. However, if the combat was cha</w:t>
      </w:r>
      <w:r w:rsidRPr="005A4C6B">
        <w:t>l</w:t>
      </w:r>
      <w:r w:rsidRPr="005A4C6B">
        <w:t xml:space="preserve">lenging or the player lost, it </w:t>
      </w:r>
      <w:r w:rsidR="00607311">
        <w:t>may be</w:t>
      </w:r>
      <w:r w:rsidR="00607311" w:rsidRPr="005A4C6B">
        <w:t xml:space="preserve"> </w:t>
      </w:r>
      <w:r w:rsidRPr="005A4C6B">
        <w:t xml:space="preserve">interesting to display all actions for </w:t>
      </w:r>
      <w:r w:rsidR="00607311">
        <w:t xml:space="preserve">a correct </w:t>
      </w:r>
      <w:r w:rsidRPr="005A4C6B">
        <w:t xml:space="preserve">analysis, allowing the player to identify important facts that influenced the combat outcome. </w:t>
      </w:r>
      <w:r w:rsidR="00C73272">
        <w:t xml:space="preserve">Note that this type of filter is </w:t>
      </w:r>
      <w:r w:rsidR="00D92A2A">
        <w:t xml:space="preserve">heavily </w:t>
      </w:r>
      <w:r w:rsidR="00C73272">
        <w:t xml:space="preserve">dependable of the game context, so </w:t>
      </w:r>
      <w:r w:rsidR="00BA0E9D">
        <w:t>a specific</w:t>
      </w:r>
      <w:r w:rsidR="00A727FF">
        <w:t xml:space="preserve"> </w:t>
      </w:r>
      <w:r w:rsidR="00C73272">
        <w:t xml:space="preserve">set of filters </w:t>
      </w:r>
      <w:r w:rsidR="00BA0E9D">
        <w:t>should be implemented for each individual game</w:t>
      </w:r>
      <w:r w:rsidR="00C73272">
        <w:t>.</w:t>
      </w:r>
    </w:p>
    <w:p w:rsidR="00B34235" w:rsidRPr="00596186" w:rsidRDefault="00346860" w:rsidP="001B2D5E">
      <w:pPr>
        <w:pStyle w:val="heading1"/>
        <w:rPr>
          <w:sz w:val="24"/>
        </w:rPr>
      </w:pPr>
      <w:bookmarkStart w:id="8" w:name="_Ref358210005"/>
      <w:r>
        <w:rPr>
          <w:sz w:val="24"/>
        </w:rPr>
        <w:t>Case Study</w:t>
      </w:r>
      <w:bookmarkEnd w:id="8"/>
    </w:p>
    <w:p w:rsidR="00B34235" w:rsidRPr="001B2D5E" w:rsidRDefault="00B34235" w:rsidP="00A41C8B">
      <w:pPr>
        <w:pStyle w:val="p1a"/>
      </w:pPr>
      <w:r w:rsidRPr="001B2D5E">
        <w:t xml:space="preserve">We instantiated this provenance analysis infrastructure, which uses the proposed framework presented in </w:t>
      </w:r>
      <w:r w:rsidR="00CA072B" w:rsidRPr="001B2D5E">
        <w:fldChar w:fldCharType="begin"/>
      </w:r>
      <w:r w:rsidR="00BC0CC2">
        <w:instrText xml:space="preserve"> ADDIN ZOTERO_ITEM CSL_CITATION {"citationID":"20nsnnauih","properties":{"formattedCitation":"[2]","plainCitation":"[2]"},"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CA072B" w:rsidRPr="001B2D5E">
        <w:fldChar w:fldCharType="separate"/>
      </w:r>
      <w:r w:rsidR="009E6A19" w:rsidRPr="009E6A19">
        <w:t>[2]</w:t>
      </w:r>
      <w:r w:rsidR="00CA072B" w:rsidRPr="001B2D5E">
        <w:fldChar w:fldCharType="end"/>
      </w:r>
      <w:r w:rsidR="001368F1">
        <w:t xml:space="preserve"> and described </w:t>
      </w:r>
      <w:r w:rsidR="00A10ADC">
        <w:t xml:space="preserve">in </w:t>
      </w:r>
      <w:r w:rsidR="001368F1">
        <w:t xml:space="preserve">section </w:t>
      </w:r>
      <w:r w:rsidR="00CA072B">
        <w:fldChar w:fldCharType="begin"/>
      </w:r>
      <w:r w:rsidR="001368F1">
        <w:instrText xml:space="preserve"> REF _Ref350608012 \r \h </w:instrText>
      </w:r>
      <w:r w:rsidR="00CA072B">
        <w:fldChar w:fldCharType="separate"/>
      </w:r>
      <w:r w:rsidR="00751F78">
        <w:t>4</w:t>
      </w:r>
      <w:r w:rsidR="00CA072B">
        <w:fldChar w:fldCharType="end"/>
      </w:r>
      <w:r w:rsidR="001368F1">
        <w:t>,</w:t>
      </w:r>
      <w:r w:rsidRPr="001B2D5E">
        <w:t xml:space="preserve"> in a Software Engineering educational strategy game named SDM (Software Development Manager) </w:t>
      </w:r>
      <w:r w:rsidR="00CA072B" w:rsidRPr="001B2D5E">
        <w:fldChar w:fldCharType="begin"/>
      </w:r>
      <w:r w:rsidR="00EE3D1E">
        <w:instrText xml:space="preserve"> ADDIN ZOTERO_ITEM CSL_CITATION {"citationID":"GdBoMwTt","properties":{"formattedCitation":"[17]","plainCitation":"[17]"},"citationItems":[{"id":5,"uris":["http://zotero.org/users/1122386/items/62BKPQUE"],"uri":["http://zotero.org/users/1122386/items/62BKPQUE"],"itemData":{"id":5,"type":"article-journal","title":"SDM – An Educational Game for Software Engineering","container-title":"Brazilian Symposium on Games and Digital Entertainment (SBGAMES)","page":"222-231","source":"IEEE","author":[{"family":"Kohwalter","given":"Troy"},{"family":"Clua","given":"Esteban"},{"family":"Murta","given":"Leonardo"}],"issued":{"date-parts":[["2011"]]}}}],"schema":"https://github.com/citation-style-language/schema/raw/master/csl-citation.json"} </w:instrText>
      </w:r>
      <w:r w:rsidR="00CA072B" w:rsidRPr="001B2D5E">
        <w:fldChar w:fldCharType="separate"/>
      </w:r>
      <w:r w:rsidR="00ED41F5">
        <w:t>[17]</w:t>
      </w:r>
      <w:r w:rsidR="00CA072B" w:rsidRPr="001B2D5E">
        <w:fldChar w:fldCharType="end"/>
      </w:r>
      <w:r w:rsidRPr="001B2D5E">
        <w:t xml:space="preserve">. The goal of SDM is to allow undergraduate students to understand the existing cause-effect relationships in the software development process. </w:t>
      </w:r>
      <w:r w:rsidR="00C071A6">
        <w:t>Thus</w:t>
      </w:r>
      <w:r w:rsidRPr="001B2D5E">
        <w:t>, the adoption of prov</w:t>
      </w:r>
      <w:r w:rsidRPr="001B2D5E">
        <w:t>e</w:t>
      </w:r>
      <w:r w:rsidRPr="001B2D5E">
        <w:t>nance becomes an important instrument to better support knowledge acquisition, a</w:t>
      </w:r>
      <w:r w:rsidRPr="001B2D5E">
        <w:t>l</w:t>
      </w:r>
      <w:r w:rsidRPr="001B2D5E">
        <w:t>lowing tracking mistakes made during a game session</w:t>
      </w:r>
      <w:r w:rsidR="00897A30">
        <w:t xml:space="preserve"> or identifying game mechanics that requires tinkering</w:t>
      </w:r>
      <w:r w:rsidRPr="001B2D5E">
        <w:t>.</w:t>
      </w:r>
    </w:p>
    <w:p w:rsidR="00B34235" w:rsidRPr="00A03E84" w:rsidRDefault="00B34235" w:rsidP="00EE62FA">
      <w:pPr>
        <w:pStyle w:val="heading2"/>
        <w:spacing w:before="240"/>
      </w:pPr>
      <w:r w:rsidRPr="00A03E84">
        <w:t>Information Storage</w:t>
      </w:r>
    </w:p>
    <w:p w:rsidR="00607311" w:rsidRPr="000C7117" w:rsidRDefault="00B34235" w:rsidP="000C7117">
      <w:pPr>
        <w:pStyle w:val="p1a"/>
      </w:pPr>
      <w:r w:rsidRPr="001B2D5E">
        <w:t xml:space="preserve">The information structure used on SDM is similar to the one explained in </w:t>
      </w:r>
      <w:r w:rsidR="00CA072B" w:rsidRPr="001B2D5E">
        <w:fldChar w:fldCharType="begin"/>
      </w:r>
      <w:r w:rsidR="00BC0CC2">
        <w:instrText xml:space="preserve"> ADDIN ZOTERO_ITEM CSL_CITATION {"citationID":"1dopjnek5t","properties":{"formattedCitation":"[2]","plainCitation":"[2]"},"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CA072B" w:rsidRPr="001B2D5E">
        <w:fldChar w:fldCharType="separate"/>
      </w:r>
      <w:r w:rsidR="009E6A19" w:rsidRPr="009E6A19">
        <w:t>[2]</w:t>
      </w:r>
      <w:r w:rsidR="00CA072B" w:rsidRPr="001B2D5E">
        <w:fldChar w:fldCharType="end"/>
      </w:r>
      <w:r w:rsidRPr="001B2D5E">
        <w:t xml:space="preserve">. As such, each project contains a list of employees that </w:t>
      </w:r>
      <w:r w:rsidR="00586B4F">
        <w:t>are</w:t>
      </w:r>
      <w:r w:rsidR="00586B4F" w:rsidRPr="001B2D5E">
        <w:t xml:space="preserve"> </w:t>
      </w:r>
      <w:r w:rsidRPr="001B2D5E">
        <w:t xml:space="preserve">involved in its development. Each employee has a list of actions executed as well as links to other actions in case of external influences. Throughout the game, information is collected and stored for generating the provenance graph used </w:t>
      </w:r>
      <w:r w:rsidR="00586B4F">
        <w:t>during</w:t>
      </w:r>
      <w:r w:rsidR="00586B4F" w:rsidRPr="001B2D5E">
        <w:t xml:space="preserve"> </w:t>
      </w:r>
      <w:r w:rsidRPr="001B2D5E">
        <w:t>analysis. Since provenance graphs co</w:t>
      </w:r>
      <w:r w:rsidRPr="001B2D5E">
        <w:t>n</w:t>
      </w:r>
      <w:r w:rsidRPr="001B2D5E">
        <w:t xml:space="preserve">tains three types of </w:t>
      </w:r>
      <w:r w:rsidR="00A913E3">
        <w:t>vertex</w:t>
      </w:r>
      <w:r w:rsidR="00A913E3" w:rsidRPr="001B2D5E">
        <w:t xml:space="preserve"> </w:t>
      </w:r>
      <w:r w:rsidRPr="001B2D5E">
        <w:t>(</w:t>
      </w:r>
      <w:r w:rsidR="00A913E3" w:rsidRPr="005A4C6B">
        <w:rPr>
          <w:i/>
        </w:rPr>
        <w:t>activities</w:t>
      </w:r>
      <w:r w:rsidRPr="001B2D5E">
        <w:t xml:space="preserve">, </w:t>
      </w:r>
      <w:r w:rsidRPr="005A4C6B">
        <w:rPr>
          <w:i/>
        </w:rPr>
        <w:t>agents</w:t>
      </w:r>
      <w:r w:rsidRPr="001B2D5E">
        <w:t xml:space="preserve">, and </w:t>
      </w:r>
      <w:r w:rsidR="00A913E3" w:rsidRPr="005A4C6B">
        <w:rPr>
          <w:i/>
        </w:rPr>
        <w:t>entities</w:t>
      </w:r>
      <w:r w:rsidRPr="001B2D5E">
        <w:t xml:space="preserve">), the collected information is mapped to each type, according to the data model explained in </w:t>
      </w:r>
      <w:r w:rsidR="00CA072B" w:rsidRPr="001B2D5E">
        <w:fldChar w:fldCharType="begin"/>
      </w:r>
      <w:r w:rsidR="00BC0CC2">
        <w:instrText xml:space="preserve"> ADDIN ZOTERO_ITEM CSL_CITATION {"citationID":"1o13qjmbjn","properties":{"formattedCitation":"[2]","plainCitation":"[2]"},"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CA072B" w:rsidRPr="001B2D5E">
        <w:fldChar w:fldCharType="separate"/>
      </w:r>
      <w:r w:rsidR="009E6A19" w:rsidRPr="009E6A19">
        <w:t>[2]</w:t>
      </w:r>
      <w:r w:rsidR="00CA072B" w:rsidRPr="001B2D5E">
        <w:fldChar w:fldCharType="end"/>
      </w:r>
      <w:r w:rsidR="002C0510">
        <w:t xml:space="preserve">. </w:t>
      </w:r>
      <w:r w:rsidRPr="001B2D5E">
        <w:t xml:space="preserve">Each </w:t>
      </w:r>
      <w:r w:rsidR="00A913E3">
        <w:t>vertex</w:t>
      </w:r>
      <w:r w:rsidR="00A913E3" w:rsidRPr="001B2D5E">
        <w:t xml:space="preserve"> </w:t>
      </w:r>
      <w:r w:rsidRPr="001B2D5E">
        <w:t>co</w:t>
      </w:r>
      <w:r w:rsidRPr="001B2D5E">
        <w:t>n</w:t>
      </w:r>
      <w:r w:rsidRPr="001B2D5E">
        <w:t>tains different information according to its type.</w:t>
      </w:r>
    </w:p>
    <w:p w:rsidR="00B34235" w:rsidRPr="001B2D5E" w:rsidRDefault="001B06A8" w:rsidP="00A41C8B">
      <w:r w:rsidRPr="001B06A8">
        <w:rPr>
          <w:i/>
        </w:rPr>
        <w:t>Activities</w:t>
      </w:r>
      <w:r w:rsidR="00A913E3">
        <w:t xml:space="preserve"> vertices</w:t>
      </w:r>
      <w:r w:rsidR="00666BA7">
        <w:t>, which represent</w:t>
      </w:r>
      <w:r w:rsidR="00B34235" w:rsidRPr="001B2D5E">
        <w:t xml:space="preserve"> actions executed duri</w:t>
      </w:r>
      <w:r w:rsidR="00666BA7">
        <w:t>ng the game by emplo</w:t>
      </w:r>
      <w:r w:rsidR="00666BA7">
        <w:t>y</w:t>
      </w:r>
      <w:r w:rsidR="00666BA7">
        <w:t>ees, store</w:t>
      </w:r>
      <w:r w:rsidR="00B34235" w:rsidRPr="001B2D5E">
        <w:t xml:space="preserve"> information about </w:t>
      </w:r>
      <w:r w:rsidR="00586B4F">
        <w:t>their</w:t>
      </w:r>
      <w:r w:rsidR="00586B4F" w:rsidRPr="001B2D5E">
        <w:t xml:space="preserve"> </w:t>
      </w:r>
      <w:r w:rsidR="00B34235" w:rsidRPr="001B2D5E">
        <w:t>execution</w:t>
      </w:r>
      <w:r w:rsidR="00586B4F">
        <w:t>s</w:t>
      </w:r>
      <w:r w:rsidR="00B34235" w:rsidRPr="001B2D5E">
        <w:t>. This information includes who executed it, which task and role the employee was occupying, as well as the current morale and stamina status. Worked hours</w:t>
      </w:r>
      <w:r w:rsidR="00075553">
        <w:t xml:space="preserve">, </w:t>
      </w:r>
      <w:r w:rsidR="00B34235" w:rsidRPr="001B2D5E">
        <w:t>credits spent to execute the action</w:t>
      </w:r>
      <w:r w:rsidR="00075553">
        <w:t>, and progresses made are</w:t>
      </w:r>
      <w:r w:rsidR="00B34235" w:rsidRPr="001B2D5E">
        <w:t xml:space="preserve"> also stored</w:t>
      </w:r>
      <w:r w:rsidR="00075553">
        <w:t xml:space="preserve">. </w:t>
      </w:r>
      <w:r w:rsidR="00B34235" w:rsidRPr="001B2D5E">
        <w:t xml:space="preserve">Besides those, if the action had any external influences or used or altered </w:t>
      </w:r>
      <w:r w:rsidR="00075553">
        <w:t>entit</w:t>
      </w:r>
      <w:r w:rsidR="00D50A1C">
        <w:t>ies</w:t>
      </w:r>
      <w:r w:rsidR="00B34235" w:rsidRPr="001B2D5E">
        <w:t xml:space="preserve">, </w:t>
      </w:r>
      <w:r w:rsidR="0026670E">
        <w:t>then</w:t>
      </w:r>
      <w:r w:rsidR="00B34235" w:rsidRPr="001B2D5E">
        <w:t xml:space="preserve"> link</w:t>
      </w:r>
      <w:r w:rsidR="0026670E">
        <w:t>s</w:t>
      </w:r>
      <w:r w:rsidR="00B34235" w:rsidRPr="001B2D5E">
        <w:t xml:space="preserve"> to</w:t>
      </w:r>
      <w:r w:rsidR="0026670E">
        <w:t xml:space="preserve"> them are also stored.</w:t>
      </w:r>
    </w:p>
    <w:p w:rsidR="00B34235" w:rsidRDefault="001B06A8" w:rsidP="00A41C8B">
      <w:r w:rsidRPr="001B06A8">
        <w:rPr>
          <w:i/>
        </w:rPr>
        <w:t>Agent</w:t>
      </w:r>
      <w:r w:rsidR="00B34235" w:rsidRPr="001B2D5E">
        <w:t xml:space="preserve"> </w:t>
      </w:r>
      <w:r w:rsidR="00A913E3">
        <w:t>vertices</w:t>
      </w:r>
      <w:r w:rsidR="00B34235" w:rsidRPr="001B2D5E">
        <w:t>, representing employees, store the employee’s name, his current staff grade, his level, human attributes</w:t>
      </w:r>
      <w:r w:rsidR="00AF7678">
        <w:t>,</w:t>
      </w:r>
      <w:r w:rsidR="00B34235" w:rsidRPr="001B2D5E">
        <w:t xml:space="preserve"> which are used in the game, and specializ</w:t>
      </w:r>
      <w:r w:rsidR="00B34235" w:rsidRPr="001B2D5E">
        <w:t>a</w:t>
      </w:r>
      <w:r w:rsidR="00B34235" w:rsidRPr="001B2D5E">
        <w:t xml:space="preserve">tions. </w:t>
      </w:r>
      <w:r w:rsidRPr="001B06A8">
        <w:rPr>
          <w:i/>
        </w:rPr>
        <w:t>Entities</w:t>
      </w:r>
      <w:r w:rsidR="00A913E3" w:rsidRPr="001B2D5E">
        <w:t xml:space="preserve"> </w:t>
      </w:r>
      <w:r w:rsidR="00A913E3">
        <w:t>vertices</w:t>
      </w:r>
      <w:r w:rsidR="00A913E3" w:rsidRPr="001B2D5E">
        <w:t xml:space="preserve"> </w:t>
      </w:r>
      <w:r w:rsidR="00B34235" w:rsidRPr="001B2D5E">
        <w:t xml:space="preserve">represent </w:t>
      </w:r>
      <w:r w:rsidRPr="001B06A8">
        <w:rPr>
          <w:i/>
        </w:rPr>
        <w:t>Prototypes</w:t>
      </w:r>
      <w:r w:rsidR="00B34235" w:rsidRPr="001B2D5E">
        <w:t xml:space="preserve">, </w:t>
      </w:r>
      <w:r w:rsidRPr="001B06A8">
        <w:rPr>
          <w:i/>
        </w:rPr>
        <w:t>Test Cases</w:t>
      </w:r>
      <w:r w:rsidR="00B34235" w:rsidRPr="001B2D5E">
        <w:t>, and</w:t>
      </w:r>
      <w:r w:rsidR="00A913E3">
        <w:t xml:space="preserve"> instances of the</w:t>
      </w:r>
      <w:r w:rsidR="00B34235" w:rsidRPr="001B2D5E">
        <w:t xml:space="preserve"> </w:t>
      </w:r>
      <w:r w:rsidRPr="001B06A8">
        <w:rPr>
          <w:i/>
        </w:rPr>
        <w:t>Project</w:t>
      </w:r>
      <w:r w:rsidR="00A913E3">
        <w:rPr>
          <w:i/>
        </w:rPr>
        <w:t xml:space="preserve">’s </w:t>
      </w:r>
      <w:r w:rsidRPr="001B06A8">
        <w:t>development</w:t>
      </w:r>
      <w:r w:rsidR="00B34235" w:rsidRPr="001B2D5E">
        <w:t xml:space="preserve">. </w:t>
      </w:r>
      <w:r w:rsidR="00A64A25">
        <w:t>All information from the game is collected in real time, during the ex</w:t>
      </w:r>
      <w:r w:rsidR="00A64A25">
        <w:t>e</w:t>
      </w:r>
      <w:r w:rsidR="00A64A25">
        <w:t xml:space="preserve">cution of actions and events. </w:t>
      </w:r>
      <w:r w:rsidR="00B34235" w:rsidRPr="001B2D5E">
        <w:t>After the data is collected and extracted, a provenance graph corresponding to that scenario is generated and displayed for analysis, similar</w:t>
      </w:r>
      <w:r w:rsidR="00AF7678">
        <w:t>ly</w:t>
      </w:r>
      <w:r w:rsidR="00B34235" w:rsidRPr="001B2D5E">
        <w:t xml:space="preserve"> to the one presented by </w:t>
      </w:r>
      <w:r w:rsidR="00CA072B">
        <w:fldChar w:fldCharType="begin"/>
      </w:r>
      <w:r w:rsidR="00A913E3">
        <w:instrText xml:space="preserve"> REF _Ref356558255 \h </w:instrText>
      </w:r>
      <w:r w:rsidR="00CA072B">
        <w:fldChar w:fldCharType="separate"/>
      </w:r>
      <w:r w:rsidR="00751F78">
        <w:rPr>
          <w:b/>
        </w:rPr>
        <w:t xml:space="preserve">Fig. </w:t>
      </w:r>
      <w:r w:rsidR="00751F78" w:rsidRPr="00751F78">
        <w:rPr>
          <w:b/>
          <w:noProof/>
        </w:rPr>
        <w:t>2</w:t>
      </w:r>
      <w:r w:rsidR="00CA072B">
        <w:fldChar w:fldCharType="end"/>
      </w:r>
      <w:r w:rsidR="00B34235" w:rsidRPr="001B2D5E">
        <w:t>.</w:t>
      </w:r>
    </w:p>
    <w:p w:rsidR="00B34235" w:rsidRPr="00A03E84" w:rsidRDefault="00B34235" w:rsidP="001B2D5E">
      <w:pPr>
        <w:pStyle w:val="heading2"/>
      </w:pPr>
      <w:r w:rsidRPr="00A03E84">
        <w:lastRenderedPageBreak/>
        <w:t>Provenance Graph</w:t>
      </w:r>
    </w:p>
    <w:p w:rsidR="00B34235" w:rsidRPr="00975E62" w:rsidRDefault="00B34235" w:rsidP="001B2D5E">
      <w:pPr>
        <w:pStyle w:val="p1a"/>
      </w:pPr>
      <w:r w:rsidRPr="00A03E84">
        <w:t>With the adaptations made in the original SDM</w:t>
      </w:r>
      <w:r w:rsidRPr="00975E62">
        <w:t xml:space="preserve"> </w:t>
      </w:r>
      <w:r w:rsidR="00CA072B" w:rsidRPr="00975E62">
        <w:fldChar w:fldCharType="begin"/>
      </w:r>
      <w:r w:rsidR="00BC0CC2">
        <w:instrText xml:space="preserve"> ADDIN ZOTERO_ITEM CSL_CITATION {"citationID":"1iag3q8nc","properties":{"formattedCitation":"[2]","plainCitation":"[2]"},"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CA072B" w:rsidRPr="00975E62">
        <w:fldChar w:fldCharType="separate"/>
      </w:r>
      <w:r w:rsidR="009E6A19" w:rsidRPr="009E6A19">
        <w:t>[2]</w:t>
      </w:r>
      <w:r w:rsidR="00CA072B" w:rsidRPr="00975E62">
        <w:fldChar w:fldCharType="end"/>
      </w:r>
      <w:r w:rsidRPr="00975E62">
        <w:t xml:space="preserve">, it is possible to </w:t>
      </w:r>
      <w:r w:rsidR="001368F1">
        <w:t>collect</w:t>
      </w:r>
      <w:r w:rsidRPr="00975E62">
        <w:t xml:space="preserve"> data</w:t>
      </w:r>
      <w:r w:rsidR="001368F1">
        <w:t xml:space="preserve"> and use it to generate a provenance graph</w:t>
      </w:r>
      <w:r w:rsidRPr="00975E62">
        <w:t>. The collected game data</w:t>
      </w:r>
      <w:r w:rsidR="001368F1">
        <w:t xml:space="preserve">, known as </w:t>
      </w:r>
      <w:r w:rsidR="001368F1" w:rsidRPr="001368F1">
        <w:rPr>
          <w:i/>
        </w:rPr>
        <w:t>game flow log</w:t>
      </w:r>
      <w:r w:rsidR="001368F1">
        <w:t>,</w:t>
      </w:r>
      <w:r w:rsidRPr="00975E62">
        <w:t xml:space="preserve"> is exported to </w:t>
      </w:r>
      <w:proofErr w:type="spellStart"/>
      <w:r w:rsidR="002E0DDC" w:rsidRPr="00975E62">
        <w:rPr>
          <w:i/>
        </w:rPr>
        <w:t>Pro</w:t>
      </w:r>
      <w:r w:rsidR="002E0DDC">
        <w:rPr>
          <w:i/>
        </w:rPr>
        <w:t>v</w:t>
      </w:r>
      <w:proofErr w:type="spellEnd"/>
      <w:r w:rsidR="002E0DDC" w:rsidRPr="00975E62">
        <w:rPr>
          <w:i/>
        </w:rPr>
        <w:t xml:space="preserve"> </w:t>
      </w:r>
      <w:r w:rsidRPr="00975E62">
        <w:rPr>
          <w:i/>
        </w:rPr>
        <w:t>Viewer</w:t>
      </w:r>
      <w:r w:rsidRPr="00975E62">
        <w:t xml:space="preserve">. In that application, the data is processed and used to generate a provenance graph </w:t>
      </w:r>
      <w:r w:rsidR="001368F1">
        <w:t>to aid in the</w:t>
      </w:r>
      <w:r w:rsidRPr="00975E62">
        <w:t xml:space="preserve"> analysis</w:t>
      </w:r>
      <w:r w:rsidR="001368F1">
        <w:t xml:space="preserve"> process</w:t>
      </w:r>
      <w:r w:rsidRPr="00975E62">
        <w:t>.</w:t>
      </w:r>
    </w:p>
    <w:p w:rsidR="00B34235" w:rsidRDefault="00B34235" w:rsidP="001B2D5E">
      <w:r w:rsidRPr="00975E62">
        <w:t>By analyzing the graph</w:t>
      </w:r>
      <w:r w:rsidR="001C660B">
        <w:t>,</w:t>
      </w:r>
      <w:r w:rsidRPr="00975E62">
        <w:t xml:space="preserve"> it is possible to reach some conclusions of why the story progressed the way it did. As an</w:t>
      </w:r>
      <w:r w:rsidR="00541476">
        <w:t xml:space="preserve"> example</w:t>
      </w:r>
      <w:r w:rsidR="00541476" w:rsidRPr="006D63C0">
        <w:rPr>
          <w:rStyle w:val="FootnoteReference"/>
        </w:rPr>
        <w:footnoteReference w:id="1"/>
      </w:r>
      <w:r w:rsidR="00541476">
        <w:t xml:space="preserve">, </w:t>
      </w:r>
      <w:r w:rsidR="00CA072B">
        <w:fldChar w:fldCharType="begin"/>
      </w:r>
      <w:r w:rsidR="00C9453A">
        <w:instrText xml:space="preserve"> REF _Ref357175673 \h </w:instrText>
      </w:r>
      <w:r w:rsidR="00CA072B">
        <w:fldChar w:fldCharType="separate"/>
      </w:r>
      <w:r w:rsidR="00751F78">
        <w:rPr>
          <w:b/>
        </w:rPr>
        <w:t xml:space="preserve">Fig. </w:t>
      </w:r>
      <w:r w:rsidR="00751F78" w:rsidRPr="00751F78">
        <w:rPr>
          <w:b/>
          <w:noProof/>
        </w:rPr>
        <w:t>4</w:t>
      </w:r>
      <w:r w:rsidR="00CA072B">
        <w:fldChar w:fldCharType="end"/>
      </w:r>
      <w:r w:rsidR="00C9453A">
        <w:t xml:space="preserve"> </w:t>
      </w:r>
      <w:r w:rsidRPr="00975E62">
        <w:t xml:space="preserve">illustrates a scenario where the player had </w:t>
      </w:r>
      <w:r>
        <w:t>financial</w:t>
      </w:r>
      <w:r w:rsidRPr="00975E62">
        <w:t xml:space="preserve"> problem</w:t>
      </w:r>
      <w:r>
        <w:t>s</w:t>
      </w:r>
      <w:r w:rsidRPr="00975E62">
        <w:t xml:space="preserve">. To simplify the picture, some collapses were made, omitting most of the </w:t>
      </w:r>
      <w:r w:rsidRPr="00975E62">
        <w:rPr>
          <w:i/>
        </w:rPr>
        <w:t>agent’s</w:t>
      </w:r>
      <w:r w:rsidRPr="00975E62">
        <w:t xml:space="preserve"> </w:t>
      </w:r>
      <w:r w:rsidR="00A24654">
        <w:rPr>
          <w:i/>
        </w:rPr>
        <w:t>activities</w:t>
      </w:r>
      <w:r w:rsidRPr="00975E62">
        <w:t xml:space="preserve">. The </w:t>
      </w:r>
      <w:r w:rsidR="00A24654">
        <w:rPr>
          <w:i/>
        </w:rPr>
        <w:t>entities</w:t>
      </w:r>
      <w:r w:rsidR="00A24654" w:rsidRPr="00975E62">
        <w:t xml:space="preserve"> </w:t>
      </w:r>
      <w:r w:rsidRPr="00975E62">
        <w:t>represent instances of the deve</w:t>
      </w:r>
      <w:r w:rsidRPr="00975E62">
        <w:t>l</w:t>
      </w:r>
      <w:r w:rsidRPr="00975E62">
        <w:t xml:space="preserve">opment stage </w:t>
      </w:r>
      <w:r>
        <w:t>and are colored according</w:t>
      </w:r>
      <w:r w:rsidRPr="00975E62">
        <w:t xml:space="preserve"> </w:t>
      </w:r>
      <w:r>
        <w:t xml:space="preserve">to </w:t>
      </w:r>
      <w:r w:rsidRPr="00975E62">
        <w:t xml:space="preserve">the player’s </w:t>
      </w:r>
      <w:r>
        <w:t>financial condition</w:t>
      </w:r>
      <w:r w:rsidRPr="00975E62">
        <w:t xml:space="preserve">. The </w:t>
      </w:r>
      <w:r w:rsidR="00A24654">
        <w:rPr>
          <w:i/>
        </w:rPr>
        <w:t>activ</w:t>
      </w:r>
      <w:r w:rsidR="00A24654">
        <w:rPr>
          <w:i/>
        </w:rPr>
        <w:t>i</w:t>
      </w:r>
      <w:r w:rsidR="00A24654">
        <w:rPr>
          <w:i/>
        </w:rPr>
        <w:t>ties</w:t>
      </w:r>
      <w:r w:rsidR="00A24654" w:rsidRPr="00975E62">
        <w:t xml:space="preserve"> </w:t>
      </w:r>
      <w:r w:rsidRPr="00975E62">
        <w:t>present in the picture represent hiring actions in gray and resig</w:t>
      </w:r>
      <w:r w:rsidR="000C5445">
        <w:t xml:space="preserve">ning actions </w:t>
      </w:r>
      <w:r w:rsidRPr="00975E62">
        <w:t>in brown.</w:t>
      </w:r>
    </w:p>
    <w:p w:rsidR="00F132C4" w:rsidRPr="00975E62" w:rsidRDefault="00751F78" w:rsidP="00C90A9E">
      <w:pPr>
        <w:spacing w:before="240" w:after="120"/>
        <w:ind w:firstLine="0"/>
        <w:jc w:val="center"/>
      </w:pPr>
      <w:r>
        <w:rPr>
          <w:noProof/>
          <w:lang w:eastAsia="en-US"/>
        </w:rPr>
        <w:drawing>
          <wp:inline distT="0" distB="0" distL="0" distR="0">
            <wp:extent cx="4381500" cy="1019175"/>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4381500" cy="1019175"/>
                    </a:xfrm>
                    <a:prstGeom prst="rect">
                      <a:avLst/>
                    </a:prstGeom>
                    <a:noFill/>
                    <a:ln w="9525">
                      <a:noFill/>
                      <a:miter lim="800000"/>
                      <a:headEnd/>
                      <a:tailEnd/>
                    </a:ln>
                  </pic:spPr>
                </pic:pic>
              </a:graphicData>
            </a:graphic>
          </wp:inline>
        </w:drawing>
      </w:r>
    </w:p>
    <w:p w:rsidR="00F132C4" w:rsidRDefault="00751F78" w:rsidP="00751F78">
      <w:pPr>
        <w:pStyle w:val="figurecaption0"/>
        <w:jc w:val="both"/>
      </w:pPr>
      <w:bookmarkStart w:id="9" w:name="_Ref357175577"/>
      <w:proofErr w:type="gramStart"/>
      <w:r>
        <w:rPr>
          <w:b/>
        </w:rPr>
        <w:t>Fig.</w:t>
      </w:r>
      <w:proofErr w:type="gramEnd"/>
      <w:r>
        <w:rPr>
          <w:b/>
        </w:rPr>
        <w:t xml:space="preserve"> </w:t>
      </w:r>
      <w:fldSimple w:instr=" SEQ &quot;Figure&quot; \* MERGEFORMAT ">
        <w:r>
          <w:rPr>
            <w:b/>
            <w:noProof/>
          </w:rPr>
          <w:t>4</w:t>
        </w:r>
      </w:fldSimple>
      <w:r>
        <w:rPr>
          <w:b/>
        </w:rPr>
        <w:t>.</w:t>
      </w:r>
      <w:r>
        <w:t xml:space="preserve"> </w:t>
      </w:r>
      <w:r w:rsidR="00F132C4" w:rsidRPr="00751F78">
        <w:t>An</w:t>
      </w:r>
      <w:r w:rsidR="00F132C4" w:rsidRPr="008074E8">
        <w:t xml:space="preserve"> example of credits status filter</w:t>
      </w:r>
      <w:r>
        <w:t xml:space="preserve"> (a)</w:t>
      </w:r>
      <w:bookmarkEnd w:id="9"/>
      <w:r>
        <w:t xml:space="preserve"> and</w:t>
      </w:r>
      <w:r w:rsidR="00F132C4" w:rsidRPr="00111BC6">
        <w:rPr>
          <w:noProof/>
        </w:rPr>
        <w:t xml:space="preserve"> </w:t>
      </w:r>
      <w:r>
        <w:rPr>
          <w:noProof/>
        </w:rPr>
        <w:t xml:space="preserve">the </w:t>
      </w:r>
      <w:r>
        <w:t>n</w:t>
      </w:r>
      <w:r w:rsidRPr="008537B9">
        <w:t>on-collapsed</w:t>
      </w:r>
      <w:r>
        <w:t xml:space="preserve"> provenance</w:t>
      </w:r>
      <w:r w:rsidRPr="008074E8">
        <w:t xml:space="preserve"> graph </w:t>
      </w:r>
      <w:r>
        <w:t>using filter: Morale</w:t>
      </w:r>
    </w:p>
    <w:p w:rsidR="00541476" w:rsidRDefault="00CA072B" w:rsidP="00C9453A">
      <w:r>
        <w:fldChar w:fldCharType="begin"/>
      </w:r>
      <w:r w:rsidR="00C9453A">
        <w:instrText xml:space="preserve"> REF _Ref357175673 \h </w:instrText>
      </w:r>
      <w:r>
        <w:fldChar w:fldCharType="separate"/>
      </w:r>
      <w:r w:rsidR="00751F78">
        <w:rPr>
          <w:b/>
        </w:rPr>
        <w:t xml:space="preserve">Fig. </w:t>
      </w:r>
      <w:r w:rsidR="00751F78" w:rsidRPr="00751F78">
        <w:rPr>
          <w:b/>
          <w:noProof/>
        </w:rPr>
        <w:t>4</w:t>
      </w:r>
      <w:r>
        <w:fldChar w:fldCharType="end"/>
      </w:r>
      <w:r w:rsidR="00C9453A">
        <w:t xml:space="preserve"> </w:t>
      </w:r>
      <w:r w:rsidR="00B34235" w:rsidRPr="00975E62">
        <w:t xml:space="preserve">was already subject </w:t>
      </w:r>
      <w:r w:rsidR="000C5445">
        <w:t>of</w:t>
      </w:r>
      <w:r w:rsidR="000C5445" w:rsidRPr="00975E62">
        <w:t xml:space="preserve"> </w:t>
      </w:r>
      <w:r w:rsidR="00A24654">
        <w:t>a</w:t>
      </w:r>
      <w:r w:rsidR="00A64A25">
        <w:t>n</w:t>
      </w:r>
      <w:r w:rsidR="00A24654">
        <w:t xml:space="preserve"> </w:t>
      </w:r>
      <w:r w:rsidR="00A64A25">
        <w:t xml:space="preserve">attribute status display and a </w:t>
      </w:r>
      <w:r w:rsidR="00A24654">
        <w:t xml:space="preserve">filter to show the player’s </w:t>
      </w:r>
      <w:r w:rsidR="00B34235" w:rsidRPr="00AD63DE">
        <w:t xml:space="preserve">credits </w:t>
      </w:r>
      <w:r w:rsidR="00A24654" w:rsidRPr="00AD63DE">
        <w:t>status</w:t>
      </w:r>
      <w:r w:rsidR="00B34235" w:rsidRPr="00975E62">
        <w:t xml:space="preserve">, both in the edges and in the </w:t>
      </w:r>
      <w:r w:rsidR="00AD63DE">
        <w:t>vertices</w:t>
      </w:r>
      <w:r w:rsidR="00B34235" w:rsidRPr="00975E62">
        <w:t xml:space="preserve">. In </w:t>
      </w:r>
      <w:r w:rsidR="00AD63DE">
        <w:t>vertex</w:t>
      </w:r>
      <w:r w:rsidR="00AD63DE" w:rsidRPr="00975E62">
        <w:t xml:space="preserve"> </w:t>
      </w:r>
      <w:r w:rsidR="00B34235" w:rsidRPr="00975E62">
        <w:t xml:space="preserve">1, the project had a substantial </w:t>
      </w:r>
      <w:r w:rsidR="00AD63DE">
        <w:t xml:space="preserve">financial </w:t>
      </w:r>
      <w:r w:rsidR="00B34235" w:rsidRPr="00AD63DE">
        <w:t>income</w:t>
      </w:r>
      <w:r w:rsidR="00B34235" w:rsidRPr="00975E62">
        <w:t xml:space="preserve"> and a new employee was hired, as marked by the thick green edge </w:t>
      </w:r>
      <w:r w:rsidR="000C5445">
        <w:t>to</w:t>
      </w:r>
      <w:r w:rsidR="000C5445" w:rsidRPr="00975E62">
        <w:t xml:space="preserve"> </w:t>
      </w:r>
      <w:r w:rsidR="00B34235" w:rsidRPr="00975E62">
        <w:t>an</w:t>
      </w:r>
      <w:r w:rsidR="00B34235" w:rsidRPr="00975E62">
        <w:rPr>
          <w:i/>
        </w:rPr>
        <w:t xml:space="preserve"> agent </w:t>
      </w:r>
      <w:r w:rsidR="00B34235" w:rsidRPr="00975E62">
        <w:t xml:space="preserve">and thick red edge </w:t>
      </w:r>
      <w:r w:rsidR="000C5445">
        <w:t>to</w:t>
      </w:r>
      <w:r w:rsidR="000C5445" w:rsidRPr="00975E62">
        <w:t xml:space="preserve"> </w:t>
      </w:r>
      <w:r w:rsidR="00B34235" w:rsidRPr="00975E62">
        <w:t xml:space="preserve">a gray dotted </w:t>
      </w:r>
      <w:r w:rsidR="00AD63DE">
        <w:rPr>
          <w:i/>
        </w:rPr>
        <w:t>activities</w:t>
      </w:r>
      <w:r w:rsidR="00B34235" w:rsidRPr="00975E62">
        <w:t>. The pla</w:t>
      </w:r>
      <w:r w:rsidR="00B34235" w:rsidRPr="00975E62">
        <w:t>y</w:t>
      </w:r>
      <w:r w:rsidR="00B34235" w:rsidRPr="00975E62">
        <w:t xml:space="preserve">er’s credits are also in a green zone as marked by the project’s </w:t>
      </w:r>
      <w:r w:rsidR="00AD63DE">
        <w:t>vertex</w:t>
      </w:r>
      <w:r w:rsidR="00AD63DE" w:rsidRPr="00975E62">
        <w:t xml:space="preserve"> </w:t>
      </w:r>
      <w:r w:rsidR="00B34235" w:rsidRPr="00975E62">
        <w:t xml:space="preserve">color. However, due to the hiring fee paid in </w:t>
      </w:r>
      <w:r w:rsidR="00AD63DE">
        <w:t>vertex</w:t>
      </w:r>
      <w:r w:rsidR="00AD63DE" w:rsidRPr="00975E62">
        <w:t xml:space="preserve"> </w:t>
      </w:r>
      <w:r w:rsidR="00B34235" w:rsidRPr="00975E62">
        <w:t xml:space="preserve">1 and the resources used by the staff in </w:t>
      </w:r>
      <w:r w:rsidR="00AD63DE">
        <w:t>vertex</w:t>
      </w:r>
      <w:r w:rsidR="00AD63DE" w:rsidRPr="00975E62">
        <w:t xml:space="preserve"> </w:t>
      </w:r>
      <w:r w:rsidR="00B34235" w:rsidRPr="00975E62">
        <w:t xml:space="preserve">2, the player’s credits changed to a yellow zone, even with the minor income from </w:t>
      </w:r>
      <w:r w:rsidR="00B34235" w:rsidRPr="00975E62">
        <w:rPr>
          <w:i/>
        </w:rPr>
        <w:t>agent</w:t>
      </w:r>
      <w:r w:rsidR="00C9453A">
        <w:t xml:space="preserve"> A</w:t>
      </w:r>
      <w:r w:rsidR="00751F78">
        <w:t>g</w:t>
      </w:r>
      <w:r w:rsidR="00C9453A">
        <w:t>.</w:t>
      </w:r>
    </w:p>
    <w:p w:rsidR="0087428D" w:rsidRDefault="00B34235" w:rsidP="00F132C4">
      <w:r w:rsidRPr="00975E62">
        <w:t xml:space="preserve">In </w:t>
      </w:r>
      <w:r w:rsidR="00AD63DE">
        <w:t>vertex</w:t>
      </w:r>
      <w:r w:rsidR="00AD63DE" w:rsidRPr="00975E62">
        <w:t xml:space="preserve"> </w:t>
      </w:r>
      <w:r w:rsidRPr="00975E62">
        <w:t xml:space="preserve">3, the player’s credits changed to red zone due to payments, meaning that his resources are almost empty and </w:t>
      </w:r>
      <w:r w:rsidR="009B2409">
        <w:t xml:space="preserve">he </w:t>
      </w:r>
      <w:r w:rsidRPr="00975E62">
        <w:t>will not have enough credits to keep paying his employees. When that happens, employee</w:t>
      </w:r>
      <w:r w:rsidR="00C30767">
        <w:t>s</w:t>
      </w:r>
      <w:r w:rsidRPr="00975E62">
        <w:t xml:space="preserve">’ morale is lowered due to the lack of payment and if it reaches red zone, they can resign, as shown by brown </w:t>
      </w:r>
      <w:r w:rsidR="00AD63DE">
        <w:rPr>
          <w:i/>
        </w:rPr>
        <w:t>activities</w:t>
      </w:r>
      <w:r w:rsidRPr="00975E62">
        <w:t>. Observing</w:t>
      </w:r>
      <w:r w:rsidR="00751F78">
        <w:t xml:space="preserve"> </w:t>
      </w:r>
      <w:r w:rsidR="00CA072B">
        <w:fldChar w:fldCharType="begin"/>
      </w:r>
      <w:r w:rsidR="00751F78">
        <w:instrText xml:space="preserve"> REF _Ref357175673 \h </w:instrText>
      </w:r>
      <w:r w:rsidR="00CA072B">
        <w:fldChar w:fldCharType="separate"/>
      </w:r>
      <w:r w:rsidR="00751F78">
        <w:rPr>
          <w:b/>
        </w:rPr>
        <w:t xml:space="preserve">Fig. </w:t>
      </w:r>
      <w:r w:rsidR="00751F78" w:rsidRPr="00751F78">
        <w:rPr>
          <w:b/>
          <w:noProof/>
        </w:rPr>
        <w:t>4</w:t>
      </w:r>
      <w:r w:rsidR="00CA072B">
        <w:fldChar w:fldCharType="end"/>
      </w:r>
      <w:r w:rsidRPr="00975E62">
        <w:t xml:space="preserve">, we can see </w:t>
      </w:r>
      <w:r w:rsidR="00C30767">
        <w:t xml:space="preserve">the </w:t>
      </w:r>
      <w:r w:rsidRPr="00975E62">
        <w:t>employees’ morale getting lower by lack of pa</w:t>
      </w:r>
      <w:r w:rsidRPr="00975E62">
        <w:t>y</w:t>
      </w:r>
      <w:r w:rsidRPr="00975E62">
        <w:t>ment. This helps us to understand why they resigned. Without credits to hire new employees and</w:t>
      </w:r>
      <w:r w:rsidR="00666BA7">
        <w:t xml:space="preserve"> without a staff, the player lo</w:t>
      </w:r>
      <w:r w:rsidRPr="00975E62">
        <w:t>ses the game.</w:t>
      </w:r>
      <w:r w:rsidR="00AD63DE">
        <w:t xml:space="preserve"> </w:t>
      </w:r>
    </w:p>
    <w:p w:rsidR="00B34235" w:rsidRDefault="00AD63DE" w:rsidP="001B2D5E">
      <w:r>
        <w:t>This analysis can be used to detect player’s behaviors and the reasons of why they los</w:t>
      </w:r>
      <w:r w:rsidR="00A64A25">
        <w:t>t</w:t>
      </w:r>
      <w:r>
        <w:t xml:space="preserve"> the game. In the example, the cause was </w:t>
      </w:r>
      <w:r w:rsidR="00A64A25">
        <w:t xml:space="preserve">the </w:t>
      </w:r>
      <w:r>
        <w:t>lack of resources due to hiring</w:t>
      </w:r>
      <w:r w:rsidR="00EC6E88">
        <w:t xml:space="preserve"> a new employee</w:t>
      </w:r>
      <w:r>
        <w:t>.</w:t>
      </w:r>
      <w:r w:rsidR="00EC6E88">
        <w:t xml:space="preserve"> If </w:t>
      </w:r>
      <w:r w:rsidR="00A20CA1">
        <w:t>it was necessary to hire a new employee</w:t>
      </w:r>
      <w:r w:rsidR="00EC6E88">
        <w:t xml:space="preserve">, then there is a problem that requires immediate attention. However, hiring an employee causes the player to lose </w:t>
      </w:r>
      <w:r w:rsidR="00EC6E88">
        <w:lastRenderedPageBreak/>
        <w:t>the game</w:t>
      </w:r>
      <w:r w:rsidR="00A20CA1">
        <w:t>, leading to the conclusion that if</w:t>
      </w:r>
      <w:r w:rsidR="00EC6E88">
        <w:t xml:space="preserve"> hiring is optional, then some changes might also be required because the penalty is too severe and causes the player to lose, i</w:t>
      </w:r>
      <w:r w:rsidR="00EC6E88">
        <w:t>n</w:t>
      </w:r>
      <w:r w:rsidR="00EC6E88">
        <w:t>stead of giving only a small setback.</w:t>
      </w:r>
    </w:p>
    <w:p w:rsidR="00DE6385" w:rsidRDefault="00DE6385" w:rsidP="00DE6385">
      <w:pPr>
        <w:framePr w:hSpace="187" w:wrap="around" w:hAnchor="text" w:yAlign="bottom"/>
        <w:ind w:firstLine="0"/>
        <w:jc w:val="center"/>
      </w:pPr>
      <w:r>
        <w:rPr>
          <w:noProof/>
          <w:lang w:eastAsia="en-US"/>
        </w:rPr>
        <w:drawing>
          <wp:inline distT="0" distB="0" distL="0" distR="0">
            <wp:extent cx="4419600" cy="2657475"/>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4419600" cy="2657475"/>
                    </a:xfrm>
                    <a:prstGeom prst="rect">
                      <a:avLst/>
                    </a:prstGeom>
                    <a:noFill/>
                    <a:ln w="9525">
                      <a:noFill/>
                      <a:miter lim="800000"/>
                      <a:headEnd/>
                      <a:tailEnd/>
                    </a:ln>
                  </pic:spPr>
                </pic:pic>
              </a:graphicData>
            </a:graphic>
          </wp:inline>
        </w:drawing>
      </w:r>
    </w:p>
    <w:p w:rsidR="00DE6385" w:rsidRDefault="00DE6385" w:rsidP="00DE6385">
      <w:pPr>
        <w:pStyle w:val="figurecaption0"/>
        <w:framePr w:hSpace="187" w:wrap="around" w:hAnchor="text" w:yAlign="bottom"/>
        <w:jc w:val="both"/>
      </w:pPr>
      <w:bookmarkStart w:id="10" w:name="_Ref356744283"/>
      <w:proofErr w:type="gramStart"/>
      <w:r>
        <w:rPr>
          <w:b/>
        </w:rPr>
        <w:t>Fig.</w:t>
      </w:r>
      <w:proofErr w:type="gramEnd"/>
      <w:r>
        <w:rPr>
          <w:b/>
        </w:rPr>
        <w:t xml:space="preserve"> </w:t>
      </w:r>
      <w:fldSimple w:instr=" SEQ &quot;Figure&quot; \* MERGEFORMAT ">
        <w:r w:rsidR="00751F78" w:rsidRPr="00751F78">
          <w:rPr>
            <w:b/>
            <w:noProof/>
          </w:rPr>
          <w:t>5</w:t>
        </w:r>
      </w:fldSimple>
      <w:bookmarkEnd w:id="10"/>
      <w:r>
        <w:rPr>
          <w:b/>
        </w:rPr>
        <w:t>.</w:t>
      </w:r>
      <w:r>
        <w:t xml:space="preserve"> </w:t>
      </w:r>
      <w:r w:rsidRPr="001B2D5E">
        <w:t>Example</w:t>
      </w:r>
      <w:r w:rsidRPr="008074E8">
        <w:t xml:space="preserve"> of a provenance graph analysis</w:t>
      </w:r>
      <w:r w:rsidRPr="00975E62">
        <w:t>.</w:t>
      </w:r>
      <w:r>
        <w:t xml:space="preserve"> The entity is project’s stages of the develo</w:t>
      </w:r>
      <w:r>
        <w:t>p</w:t>
      </w:r>
      <w:r>
        <w:t>ment. Agents are employees from the development staff, with the programmer being the upper agent and the manager the lower one. Graph u</w:t>
      </w:r>
      <w:r w:rsidRPr="008074E8">
        <w:t xml:space="preserve">sing </w:t>
      </w:r>
      <w:r>
        <w:t>different display features</w:t>
      </w:r>
      <w:r w:rsidRPr="008074E8">
        <w:t xml:space="preserve">: </w:t>
      </w:r>
      <w:r>
        <w:t xml:space="preserve">default mode displaying edge values (a), </w:t>
      </w:r>
      <w:r w:rsidRPr="008074E8">
        <w:t>working hours</w:t>
      </w:r>
      <w:r>
        <w:t xml:space="preserve"> (b), stamina (c), and morale (d)</w:t>
      </w:r>
      <w:r w:rsidRPr="008074E8">
        <w:t>.</w:t>
      </w:r>
    </w:p>
    <w:p w:rsidR="00086C74" w:rsidRDefault="00B34235" w:rsidP="001A27C7">
      <w:r w:rsidRPr="00975E62">
        <w:t xml:space="preserve">Another example of analysis is checking </w:t>
      </w:r>
      <w:r w:rsidR="009D1E72">
        <w:t xml:space="preserve">the </w:t>
      </w:r>
      <w:r w:rsidRPr="00975E62">
        <w:t>employee productivity and unde</w:t>
      </w:r>
      <w:r w:rsidRPr="00975E62">
        <w:t>r</w:t>
      </w:r>
      <w:r w:rsidRPr="00975E62">
        <w:t>standing why variations occurred</w:t>
      </w:r>
      <w:r w:rsidR="00086C74" w:rsidRPr="00086C74">
        <w:t xml:space="preserve"> </w:t>
      </w:r>
      <w:r w:rsidR="00086C74">
        <w:t>by using multiple filters to test theories</w:t>
      </w:r>
      <w:r w:rsidRPr="00975E62">
        <w:t>. In SDM, productivity is defined by the executed task, the amount of outside help, the emplo</w:t>
      </w:r>
      <w:r w:rsidRPr="00975E62">
        <w:t>y</w:t>
      </w:r>
      <w:r w:rsidRPr="00975E62">
        <w:t>ee’s job (junior, mid-level, and senior), the working hours, and the stamina and m</w:t>
      </w:r>
      <w:r w:rsidRPr="00975E62">
        <w:t>o</w:t>
      </w:r>
      <w:r w:rsidRPr="00975E62">
        <w:t xml:space="preserve">rale stats. </w:t>
      </w:r>
      <w:r w:rsidR="00CA072B">
        <w:fldChar w:fldCharType="begin"/>
      </w:r>
      <w:r w:rsidR="00A24654">
        <w:instrText xml:space="preserve"> REF _Ref356744283 \h </w:instrText>
      </w:r>
      <w:r w:rsidR="00CA072B">
        <w:fldChar w:fldCharType="separate"/>
      </w:r>
      <w:r w:rsidR="00751F78">
        <w:rPr>
          <w:b/>
        </w:rPr>
        <w:t xml:space="preserve">Fig. </w:t>
      </w:r>
      <w:r w:rsidR="00751F78" w:rsidRPr="00751F78">
        <w:rPr>
          <w:b/>
          <w:noProof/>
        </w:rPr>
        <w:t>5</w:t>
      </w:r>
      <w:r w:rsidR="00CA072B">
        <w:fldChar w:fldCharType="end"/>
      </w:r>
      <w:r w:rsidRPr="00975E62">
        <w:t xml:space="preserve"> illustrates an example scenario. To simplify the graph visualization due to size limits, we foc</w:t>
      </w:r>
      <w:r w:rsidR="00666BA7">
        <w:t>us only o</w:t>
      </w:r>
      <w:r w:rsidRPr="00975E62">
        <w:t xml:space="preserve">n two </w:t>
      </w:r>
      <w:r w:rsidRPr="00975E62">
        <w:rPr>
          <w:i/>
        </w:rPr>
        <w:t>agents</w:t>
      </w:r>
      <w:r w:rsidRPr="00975E62">
        <w:t xml:space="preserve"> and the </w:t>
      </w:r>
      <w:r w:rsidR="003F0B25">
        <w:rPr>
          <w:i/>
        </w:rPr>
        <w:t>entity</w:t>
      </w:r>
      <w:r w:rsidR="003F0B25" w:rsidRPr="00975E62">
        <w:t xml:space="preserve"> </w:t>
      </w:r>
      <w:r w:rsidRPr="00975E62">
        <w:t xml:space="preserve">known as “project”. Those </w:t>
      </w:r>
      <w:r w:rsidRPr="00975E62">
        <w:rPr>
          <w:i/>
        </w:rPr>
        <w:t>agent</w:t>
      </w:r>
      <w:r w:rsidR="00666BA7">
        <w:rPr>
          <w:i/>
        </w:rPr>
        <w:t>s</w:t>
      </w:r>
      <w:r w:rsidRPr="00975E62">
        <w:rPr>
          <w:i/>
        </w:rPr>
        <w:t>’</w:t>
      </w:r>
      <w:r w:rsidRPr="00975E62">
        <w:t xml:space="preserve"> roles are programmer and manager, with the manager acting as a su</w:t>
      </w:r>
      <w:r w:rsidRPr="00975E62">
        <w:t>p</w:t>
      </w:r>
      <w:r w:rsidRPr="00975E62">
        <w:t xml:space="preserve">porting role for the programmer. </w:t>
      </w:r>
    </w:p>
    <w:p w:rsidR="00B34235" w:rsidRDefault="00B34235" w:rsidP="001B2D5E">
      <w:r w:rsidRPr="00975E62">
        <w:t xml:space="preserve">Analyzing the picture we can see that the programmer’s productivity fluctuated throughout </w:t>
      </w:r>
      <w:r w:rsidR="003F0B25">
        <w:t>vertices</w:t>
      </w:r>
      <w:r w:rsidR="003F0B25" w:rsidRPr="00975E62">
        <w:t xml:space="preserve"> </w:t>
      </w:r>
      <w:r w:rsidRPr="00975E62">
        <w:t>1 to 7. We can also see that the manager did not cause this fluct</w:t>
      </w:r>
      <w:r w:rsidRPr="00975E62">
        <w:t>u</w:t>
      </w:r>
      <w:r w:rsidRPr="00975E62">
        <w:t xml:space="preserve">ation, since his aid bonus did not have much variation. In </w:t>
      </w:r>
      <w:r w:rsidR="003F0B25">
        <w:t>vertex</w:t>
      </w:r>
      <w:r w:rsidR="003F0B25" w:rsidRPr="00975E62">
        <w:t xml:space="preserve"> </w:t>
      </w:r>
      <w:r w:rsidRPr="00975E62">
        <w:t>2</w:t>
      </w:r>
      <w:r w:rsidR="00C071A6">
        <w:t>,</w:t>
      </w:r>
      <w:r w:rsidRPr="00975E62">
        <w:t xml:space="preserve"> </w:t>
      </w:r>
      <w:r w:rsidR="00C071A6">
        <w:t>t</w:t>
      </w:r>
      <w:r w:rsidRPr="00975E62">
        <w:t>he</w:t>
      </w:r>
      <w:r w:rsidR="00C071A6">
        <w:t xml:space="preserve"> programmer</w:t>
      </w:r>
      <w:r w:rsidRPr="00975E62">
        <w:t xml:space="preserve"> maximizes his productivity at the cost of quality. </w:t>
      </w:r>
      <w:r w:rsidR="00A64A25">
        <w:t xml:space="preserve">This information, as well as other details about the vertex, is displayed in the vertex’s tooltip. </w:t>
      </w:r>
      <w:r w:rsidRPr="00975E62">
        <w:t xml:space="preserve">The change in </w:t>
      </w:r>
      <w:r w:rsidR="003F0B25">
        <w:t>vertex</w:t>
      </w:r>
      <w:r w:rsidR="003F0B25" w:rsidRPr="00975E62">
        <w:t xml:space="preserve"> </w:t>
      </w:r>
      <w:r w:rsidRPr="00975E62">
        <w:t xml:space="preserve">3 can be identified by </w:t>
      </w:r>
      <w:r w:rsidR="000C2CD5">
        <w:t>observing</w:t>
      </w:r>
      <w:r w:rsidRPr="00975E62">
        <w:t xml:space="preserve"> his working hours, which can be done by looking at each individual </w:t>
      </w:r>
      <w:r w:rsidR="003F0B25">
        <w:t>vertex</w:t>
      </w:r>
      <w:r w:rsidR="003F0B25" w:rsidRPr="00975E62">
        <w:t xml:space="preserve"> </w:t>
      </w:r>
      <w:r w:rsidRPr="00975E62">
        <w:t>or by adding a filter, as shown in</w:t>
      </w:r>
      <w:r w:rsidR="00DE6385">
        <w:t xml:space="preserve"> </w:t>
      </w:r>
      <w:r w:rsidR="00CA072B">
        <w:fldChar w:fldCharType="begin"/>
      </w:r>
      <w:r w:rsidR="00DE6385">
        <w:instrText xml:space="preserve"> REF _Ref356744283 \h </w:instrText>
      </w:r>
      <w:r w:rsidR="00CA072B">
        <w:fldChar w:fldCharType="separate"/>
      </w:r>
      <w:r w:rsidR="00751F78">
        <w:rPr>
          <w:b/>
        </w:rPr>
        <w:t xml:space="preserve">Fig. </w:t>
      </w:r>
      <w:r w:rsidR="00751F78" w:rsidRPr="00751F78">
        <w:rPr>
          <w:b/>
          <w:noProof/>
        </w:rPr>
        <w:t>5</w:t>
      </w:r>
      <w:r w:rsidR="00CA072B">
        <w:fldChar w:fldCharType="end"/>
      </w:r>
      <w:r w:rsidRPr="00975E62">
        <w:t>.</w:t>
      </w:r>
    </w:p>
    <w:p w:rsidR="00C647C3" w:rsidRDefault="00C647C3" w:rsidP="00C647C3">
      <w:r w:rsidRPr="00975E62">
        <w:t xml:space="preserve">In </w:t>
      </w:r>
      <w:r w:rsidR="00CA072B">
        <w:fldChar w:fldCharType="begin"/>
      </w:r>
      <w:r w:rsidR="00DE6385">
        <w:instrText xml:space="preserve"> REF _Ref356744283 \h </w:instrText>
      </w:r>
      <w:r w:rsidR="00CA072B">
        <w:fldChar w:fldCharType="separate"/>
      </w:r>
      <w:r w:rsidR="00751F78">
        <w:rPr>
          <w:b/>
        </w:rPr>
        <w:t xml:space="preserve">Fig. </w:t>
      </w:r>
      <w:r w:rsidR="00751F78" w:rsidRPr="00751F78">
        <w:rPr>
          <w:b/>
          <w:noProof/>
        </w:rPr>
        <w:t>5</w:t>
      </w:r>
      <w:r w:rsidR="00CA072B">
        <w:fldChar w:fldCharType="end"/>
      </w:r>
      <w:r w:rsidR="00197485">
        <w:t xml:space="preserve"> </w:t>
      </w:r>
      <w:r>
        <w:t>one</w:t>
      </w:r>
      <w:r w:rsidRPr="00975E62">
        <w:t xml:space="preserve"> can see via the change from yellow to red that the programmer’s working hours per day increased. Since the </w:t>
      </w:r>
      <w:r>
        <w:rPr>
          <w:i/>
        </w:rPr>
        <w:t>activity</w:t>
      </w:r>
      <w:r w:rsidRPr="00975E62">
        <w:t xml:space="preserve"> in </w:t>
      </w:r>
      <w:r>
        <w:t>vertex</w:t>
      </w:r>
      <w:r w:rsidRPr="00975E62">
        <w:t xml:space="preserve"> 3 is red, it means the employee is doing extra hours, which increases his productivity. From </w:t>
      </w:r>
      <w:r>
        <w:t>vertices</w:t>
      </w:r>
      <w:r w:rsidRPr="00975E62">
        <w:t xml:space="preserve"> 3 to 7, his working hours remained unaltered. Therefore, the change from </w:t>
      </w:r>
      <w:r>
        <w:t>vertices</w:t>
      </w:r>
      <w:r w:rsidRPr="00975E62">
        <w:t xml:space="preserve"> 2 to 3 was </w:t>
      </w:r>
      <w:r w:rsidRPr="00975E62">
        <w:lastRenderedPageBreak/>
        <w:t xml:space="preserve">mainly due the change on his daily working time. However, if we look at </w:t>
      </w:r>
      <w:r>
        <w:t>vertex</w:t>
      </w:r>
      <w:r w:rsidRPr="00975E62">
        <w:t xml:space="preserve"> 4, we can see a drop in his productivity.</w:t>
      </w:r>
    </w:p>
    <w:p w:rsidR="00F03C85" w:rsidRDefault="00B34235" w:rsidP="00487A90">
      <w:r w:rsidRPr="00975E62">
        <w:t xml:space="preserve">By changing the filter again to show stamina levels, we can see that in </w:t>
      </w:r>
      <w:r w:rsidR="003F0B25">
        <w:t>vertex</w:t>
      </w:r>
      <w:r w:rsidR="003F0B25" w:rsidRPr="00975E62">
        <w:t xml:space="preserve"> </w:t>
      </w:r>
      <w:r w:rsidRPr="00975E62">
        <w:t xml:space="preserve">3 </w:t>
      </w:r>
      <w:r w:rsidR="00A64A25">
        <w:t xml:space="preserve">the </w:t>
      </w:r>
      <w:r w:rsidR="00487A90">
        <w:t>programmer’s</w:t>
      </w:r>
      <w:r w:rsidRPr="00975E62">
        <w:t xml:space="preserve"> stamina dropped to yellow because of the extra hours and in </w:t>
      </w:r>
      <w:r w:rsidR="003F0B25">
        <w:t>vertex</w:t>
      </w:r>
      <w:r w:rsidR="003F0B25" w:rsidRPr="00975E62">
        <w:t xml:space="preserve"> </w:t>
      </w:r>
      <w:r w:rsidRPr="00975E62">
        <w:t xml:space="preserve">4 it reached red due to exhaustion. Another side effect of his exhaustion was the change on the programmer’s morale, which also reached the red zone in </w:t>
      </w:r>
      <w:r w:rsidR="003F0B25">
        <w:t>vertex</w:t>
      </w:r>
      <w:r w:rsidR="003F0B25" w:rsidRPr="00975E62">
        <w:t xml:space="preserve"> </w:t>
      </w:r>
      <w:r w:rsidRPr="00975E62">
        <w:t xml:space="preserve">5. Lastly, the small variation from </w:t>
      </w:r>
      <w:r w:rsidR="003F0B25">
        <w:t>vertices</w:t>
      </w:r>
      <w:r w:rsidR="003F0B25" w:rsidRPr="00975E62">
        <w:t xml:space="preserve"> </w:t>
      </w:r>
      <w:r w:rsidRPr="00975E62">
        <w:t xml:space="preserve">5 to 7 </w:t>
      </w:r>
      <w:r w:rsidR="00A20CA1">
        <w:t>comes from</w:t>
      </w:r>
      <w:r w:rsidRPr="00975E62">
        <w:t xml:space="preserve"> a random range modifier during productivity computation, since the programmer is already working at minimal levels at the current configuration.</w:t>
      </w:r>
      <w:r>
        <w:t xml:space="preserve"> </w:t>
      </w:r>
      <w:r w:rsidRPr="00975E62">
        <w:t>With both the morale and stamina at lowest levels, the extra hours were not compensating his productivity loss. As previously shown, if his morale levels do not increase, the programmer might resign.</w:t>
      </w:r>
      <w:r w:rsidR="004E620E">
        <w:t xml:space="preserve"> </w:t>
      </w:r>
      <w:r w:rsidR="00086C74">
        <w:t>This</w:t>
      </w:r>
      <w:r w:rsidR="00F03C85">
        <w:t xml:space="preserve"> example of</w:t>
      </w:r>
      <w:r w:rsidR="00086C74">
        <w:t xml:space="preserve"> analysis covered all possibilities that affect a programmer’s behavior and can be used to fu</w:t>
      </w:r>
      <w:r w:rsidR="00086C74">
        <w:t>r</w:t>
      </w:r>
      <w:r w:rsidR="00086C74">
        <w:t>ther refine game modifiers</w:t>
      </w:r>
      <w:r w:rsidR="00C658E6">
        <w:t xml:space="preserve"> or state transitions</w:t>
      </w:r>
      <w:r w:rsidR="00487A90">
        <w:t>, as well as identifying odd behaviors caused by game modifiers.</w:t>
      </w:r>
    </w:p>
    <w:p w:rsidR="00B34235" w:rsidRPr="00596186" w:rsidRDefault="00B34235" w:rsidP="001B2D5E">
      <w:pPr>
        <w:pStyle w:val="heading1"/>
        <w:rPr>
          <w:sz w:val="24"/>
        </w:rPr>
      </w:pPr>
      <w:bookmarkStart w:id="11" w:name="_Ref341897928"/>
      <w:r w:rsidRPr="00596186">
        <w:rPr>
          <w:sz w:val="24"/>
        </w:rPr>
        <w:t>C</w:t>
      </w:r>
      <w:bookmarkEnd w:id="11"/>
      <w:r w:rsidRPr="00596186">
        <w:rPr>
          <w:sz w:val="24"/>
        </w:rPr>
        <w:t>onclusion</w:t>
      </w:r>
    </w:p>
    <w:p w:rsidR="002F17F4" w:rsidRDefault="00B34235" w:rsidP="001B2D5E">
      <w:pPr>
        <w:pStyle w:val="p1a"/>
      </w:pPr>
      <w:r w:rsidRPr="00975E62">
        <w:t xml:space="preserve">This paper </w:t>
      </w:r>
      <w:r w:rsidR="006917E8">
        <w:t xml:space="preserve">introduces new perspectives on </w:t>
      </w:r>
      <w:proofErr w:type="spellStart"/>
      <w:r w:rsidR="006543F0">
        <w:t>gameplay</w:t>
      </w:r>
      <w:proofErr w:type="spellEnd"/>
      <w:r w:rsidR="00A20CA1">
        <w:t xml:space="preserve"> modeling and</w:t>
      </w:r>
      <w:r w:rsidR="006543F0">
        <w:t xml:space="preserve"> analysis</w:t>
      </w:r>
      <w:r w:rsidR="006917E8">
        <w:t>, levera</w:t>
      </w:r>
      <w:r w:rsidR="006917E8">
        <w:t>g</w:t>
      </w:r>
      <w:r w:rsidR="006917E8">
        <w:t xml:space="preserve">ing the current state of the art, based on </w:t>
      </w:r>
      <w:proofErr w:type="spellStart"/>
      <w:r w:rsidR="006917E8">
        <w:t>game</w:t>
      </w:r>
      <w:r w:rsidR="00666BA7">
        <w:t>play</w:t>
      </w:r>
      <w:proofErr w:type="spellEnd"/>
      <w:r w:rsidR="006917E8">
        <w:t xml:space="preserve">, to a </w:t>
      </w:r>
      <w:r w:rsidR="00CA33A8">
        <w:t xml:space="preserve">level where the game </w:t>
      </w:r>
      <w:r w:rsidR="001627E8">
        <w:t>prov</w:t>
      </w:r>
      <w:r w:rsidR="001627E8">
        <w:t>e</w:t>
      </w:r>
      <w:r w:rsidR="001627E8">
        <w:t>nance</w:t>
      </w:r>
      <w:r w:rsidR="00CA33A8">
        <w:t xml:space="preserve"> can </w:t>
      </w:r>
      <w:r w:rsidR="006543F0">
        <w:t xml:space="preserve">aid the detection of </w:t>
      </w:r>
      <w:proofErr w:type="spellStart"/>
      <w:r w:rsidR="006543F0">
        <w:t>gameplay</w:t>
      </w:r>
      <w:proofErr w:type="spellEnd"/>
      <w:r w:rsidR="006543F0">
        <w:t xml:space="preserve"> issues</w:t>
      </w:r>
      <w:r w:rsidR="00CA33A8">
        <w:t>. This knowledge can help on (1) co</w:t>
      </w:r>
      <w:r w:rsidR="00CA33A8">
        <w:t>n</w:t>
      </w:r>
      <w:r w:rsidR="00CA33A8">
        <w:t xml:space="preserve">firming the hypotheses formulated by </w:t>
      </w:r>
      <w:r w:rsidR="006543F0">
        <w:t>the beta tester</w:t>
      </w:r>
      <w:r w:rsidR="00CA33A8">
        <w:t>, (2) support</w:t>
      </w:r>
      <w:r w:rsidR="00184BA4">
        <w:t>ing</w:t>
      </w:r>
      <w:r w:rsidR="00CA33A8">
        <w:t xml:space="preserve"> </w:t>
      </w:r>
      <w:r w:rsidR="006543F0">
        <w:t>developers</w:t>
      </w:r>
      <w:r w:rsidR="00CA33A8">
        <w:t xml:space="preserve"> for a better </w:t>
      </w:r>
      <w:proofErr w:type="spellStart"/>
      <w:r w:rsidR="006543F0">
        <w:t>gameplay</w:t>
      </w:r>
      <w:proofErr w:type="spellEnd"/>
      <w:r w:rsidR="006543F0">
        <w:t xml:space="preserve"> design</w:t>
      </w:r>
      <w:r w:rsidR="00CA33A8">
        <w:t xml:space="preserve">, </w:t>
      </w:r>
      <w:r w:rsidR="00184BA4">
        <w:t xml:space="preserve">(3) </w:t>
      </w:r>
      <w:r w:rsidR="003615FA">
        <w:t>identifying issues not reported by testers</w:t>
      </w:r>
      <w:r w:rsidR="00184BA4">
        <w:t xml:space="preserve">, and (4) </w:t>
      </w:r>
      <w:r w:rsidR="00121F42">
        <w:t xml:space="preserve">data-mining </w:t>
      </w:r>
      <w:r w:rsidR="00184BA4">
        <w:t>behavior patterns from individual sessions or groups of sessions.</w:t>
      </w:r>
      <w:r w:rsidR="00CA33A8">
        <w:t xml:space="preserve"> </w:t>
      </w:r>
    </w:p>
    <w:p w:rsidR="0031789B" w:rsidRDefault="008E78ED" w:rsidP="001B2D5E">
      <w:r>
        <w:t xml:space="preserve">The provenance visualization can </w:t>
      </w:r>
      <w:r w:rsidR="00121F42">
        <w:t xml:space="preserve">happen </w:t>
      </w:r>
      <w:r w:rsidR="00D50A1C">
        <w:t xml:space="preserve">on </w:t>
      </w:r>
      <w:bookmarkStart w:id="12" w:name="_GoBack"/>
      <w:bookmarkEnd w:id="12"/>
      <w:r w:rsidR="00346860">
        <w:t xml:space="preserve">either </w:t>
      </w:r>
      <w:r w:rsidR="002F17F4">
        <w:t>on-the-fly or post-mortem se</w:t>
      </w:r>
      <w:r w:rsidR="002F17F4">
        <w:t>s</w:t>
      </w:r>
      <w:r w:rsidR="002F17F4">
        <w:t>sions.</w:t>
      </w:r>
      <w:r>
        <w:t xml:space="preserve"> </w:t>
      </w:r>
      <w:r w:rsidR="00B34235" w:rsidRPr="00975E62">
        <w:t xml:space="preserve">It allows </w:t>
      </w:r>
      <w:r w:rsidR="003520C2">
        <w:t>the</w:t>
      </w:r>
      <w:r w:rsidR="00B34235" w:rsidRPr="00975E62">
        <w:t xml:space="preserve"> discover</w:t>
      </w:r>
      <w:r w:rsidR="003520C2">
        <w:t>y</w:t>
      </w:r>
      <w:r w:rsidR="00B34235" w:rsidRPr="00975E62">
        <w:t xml:space="preserve"> </w:t>
      </w:r>
      <w:r w:rsidR="003520C2">
        <w:t xml:space="preserve">of </w:t>
      </w:r>
      <w:r w:rsidR="00B34235" w:rsidRPr="00975E62">
        <w:t xml:space="preserve">issues that contributed to specific game flows and results achieved throughout the gaming session. This analysis can be used on games to improve understanding of the game flow and identifying actions that influenced the outcome, aiding </w:t>
      </w:r>
      <w:r w:rsidR="003A60B2">
        <w:t>developers</w:t>
      </w:r>
      <w:r w:rsidR="00B34235" w:rsidRPr="00975E62">
        <w:t xml:space="preserve"> to understand why </w:t>
      </w:r>
      <w:r w:rsidR="00461264">
        <w:t>events</w:t>
      </w:r>
      <w:r w:rsidR="00B34235" w:rsidRPr="00975E62">
        <w:t xml:space="preserve"> happened the way they did. It can also be used to analyze a game story development, how it was generated, and which events affected it.</w:t>
      </w:r>
    </w:p>
    <w:p w:rsidR="00B34235" w:rsidRPr="00BA48DA" w:rsidRDefault="00B34235" w:rsidP="001B2D5E">
      <w:r w:rsidRPr="00975E62">
        <w:t xml:space="preserve">Currently, we do not make inferences to the user, but let the user </w:t>
      </w:r>
      <w:r w:rsidR="00062CB1">
        <w:t xml:space="preserve">or developers </w:t>
      </w:r>
      <w:r w:rsidRPr="00975E62">
        <w:t>d</w:t>
      </w:r>
      <w:r w:rsidRPr="00975E62">
        <w:t>e</w:t>
      </w:r>
      <w:r w:rsidRPr="00975E62">
        <w:t xml:space="preserve">cide what </w:t>
      </w:r>
      <w:r w:rsidR="00062CB1">
        <w:t>needs to be</w:t>
      </w:r>
      <w:r w:rsidRPr="00975E62">
        <w:t xml:space="preserve"> infer</w:t>
      </w:r>
      <w:r w:rsidR="00062CB1">
        <w:t>red</w:t>
      </w:r>
      <w:r w:rsidR="00363D92">
        <w:t>.</w:t>
      </w:r>
      <w:r w:rsidR="00062CB1">
        <w:t xml:space="preserve"> </w:t>
      </w:r>
      <w:r w:rsidR="00363D92">
        <w:t>However, we</w:t>
      </w:r>
      <w:r w:rsidR="00062CB1">
        <w:t xml:space="preserve"> provid</w:t>
      </w:r>
      <w:r w:rsidR="00363D92">
        <w:t>e</w:t>
      </w:r>
      <w:r w:rsidR="00062CB1">
        <w:t xml:space="preserve"> the necessary tools to create inference rules</w:t>
      </w:r>
      <w:r w:rsidR="00363D92">
        <w:t>, like filters and collapses</w:t>
      </w:r>
      <w:r w:rsidR="003A60B2">
        <w:t xml:space="preserve"> (both for vertices and edges)</w:t>
      </w:r>
      <w:r w:rsidRPr="00975E62">
        <w:t xml:space="preserve">. Studies in this area can be made in order to identify information that can be omitted from the user without affecting the overall analysis. Another interesting research is to automatically identify patterns in the game flow. Lastly, we </w:t>
      </w:r>
      <w:r w:rsidR="00C14463">
        <w:t>are</w:t>
      </w:r>
      <w:r w:rsidRPr="00975E62">
        <w:t xml:space="preserve"> working </w:t>
      </w:r>
      <w:r w:rsidR="00C14463">
        <w:t>on</w:t>
      </w:r>
      <w:r w:rsidR="00C14463" w:rsidRPr="00975E62">
        <w:t xml:space="preserve"> </w:t>
      </w:r>
      <w:r w:rsidRPr="00975E62">
        <w:t>different graph visual</w:t>
      </w:r>
      <w:r w:rsidRPr="00975E62">
        <w:t>i</w:t>
      </w:r>
      <w:r w:rsidRPr="00975E62">
        <w:t xml:space="preserve">zation layouts and </w:t>
      </w:r>
      <w:r w:rsidR="0002714D">
        <w:t xml:space="preserve">also </w:t>
      </w:r>
      <w:r w:rsidR="009209E6">
        <w:t>stud</w:t>
      </w:r>
      <w:r w:rsidR="00B42EF9">
        <w:t>ying the possibility of using</w:t>
      </w:r>
      <w:r w:rsidR="009209E6">
        <w:t xml:space="preserve"> </w:t>
      </w:r>
      <w:r w:rsidR="00461264">
        <w:t xml:space="preserve">game </w:t>
      </w:r>
      <w:r w:rsidR="002B03C7">
        <w:t>provenance in educ</w:t>
      </w:r>
      <w:r w:rsidR="002B03C7">
        <w:t>a</w:t>
      </w:r>
      <w:r w:rsidR="002B03C7">
        <w:t xml:space="preserve">tional </w:t>
      </w:r>
      <w:r w:rsidR="00461264">
        <w:t xml:space="preserve">digital </w:t>
      </w:r>
      <w:r w:rsidR="002B03C7">
        <w:t>games</w:t>
      </w:r>
      <w:r w:rsidRPr="00975E62">
        <w:t xml:space="preserve"> to </w:t>
      </w:r>
      <w:r w:rsidR="00B42EF9">
        <w:t>aid in the understanding of the concepts taught in the game</w:t>
      </w:r>
      <w:r w:rsidRPr="00975E62">
        <w:t>.</w:t>
      </w:r>
    </w:p>
    <w:p w:rsidR="001D0247" w:rsidRDefault="001D0247" w:rsidP="0000576F">
      <w:pPr>
        <w:ind w:firstLine="0"/>
      </w:pPr>
    </w:p>
    <w:p w:rsidR="00C9453A" w:rsidRDefault="00B34235" w:rsidP="00C9453A">
      <w:proofErr w:type="gramStart"/>
      <w:r w:rsidRPr="001D0247">
        <w:rPr>
          <w:b/>
        </w:rPr>
        <w:t>Acknowledgment</w:t>
      </w:r>
      <w:r w:rsidR="001D0247" w:rsidRPr="001D0247">
        <w:rPr>
          <w:b/>
        </w:rPr>
        <w:t>s.</w:t>
      </w:r>
      <w:proofErr w:type="gramEnd"/>
      <w:r w:rsidR="001D0247">
        <w:t xml:space="preserve"> </w:t>
      </w:r>
      <w:r w:rsidRPr="00975E62">
        <w:t xml:space="preserve">We would like to thank </w:t>
      </w:r>
      <w:proofErr w:type="spellStart"/>
      <w:r w:rsidRPr="00975E62">
        <w:t>CNPq</w:t>
      </w:r>
      <w:proofErr w:type="spellEnd"/>
      <w:r w:rsidRPr="00975E62">
        <w:t>, FAPERJ, and CAPES for the financial support.</w:t>
      </w:r>
    </w:p>
    <w:p w:rsidR="00B34235" w:rsidRPr="00975E62" w:rsidRDefault="00B34235" w:rsidP="00E8377A">
      <w:pPr>
        <w:pStyle w:val="heading1"/>
        <w:numPr>
          <w:ilvl w:val="0"/>
          <w:numId w:val="0"/>
        </w:numPr>
        <w:ind w:left="567" w:hanging="567"/>
      </w:pPr>
      <w:r w:rsidRPr="00FE7E57">
        <w:rPr>
          <w:sz w:val="24"/>
        </w:rPr>
        <w:lastRenderedPageBreak/>
        <w:t>References</w:t>
      </w:r>
    </w:p>
    <w:p w:rsidR="00CA072B" w:rsidRDefault="00CA072B">
      <w:pPr>
        <w:pStyle w:val="Bibliography"/>
        <w:rPr>
          <w:sz w:val="18"/>
        </w:rPr>
      </w:pPr>
      <w:r w:rsidRPr="00F25228">
        <w:fldChar w:fldCharType="begin"/>
      </w:r>
      <w:r w:rsidR="00EE3D1E">
        <w:instrText xml:space="preserve"> ADDIN ZOTERO_BIBL {"custom":[]} CSL_BIBLIOGRAPHY </w:instrText>
      </w:r>
      <w:r w:rsidRPr="00F25228">
        <w:fldChar w:fldCharType="separate"/>
      </w:r>
      <w:r w:rsidR="00ED41F5" w:rsidRPr="00ED41F5">
        <w:rPr>
          <w:sz w:val="18"/>
        </w:rPr>
        <w:t>1.</w:t>
      </w:r>
      <w:r w:rsidR="00ED41F5" w:rsidRPr="00ED41F5">
        <w:rPr>
          <w:sz w:val="18"/>
        </w:rPr>
        <w:tab/>
        <w:t xml:space="preserve"> Davis, J., Steury, K., Pagulayan, R.: A survey method for assessing perceptions of a game: The consumer playtest in game design. Game Studies. 5, (2005).</w:t>
      </w:r>
    </w:p>
    <w:p w:rsidR="00CA072B" w:rsidRDefault="00ED41F5">
      <w:pPr>
        <w:pStyle w:val="Bibliography"/>
        <w:rPr>
          <w:sz w:val="18"/>
        </w:rPr>
      </w:pPr>
      <w:r w:rsidRPr="00ED41F5">
        <w:rPr>
          <w:sz w:val="18"/>
        </w:rPr>
        <w:t>2.</w:t>
      </w:r>
      <w:r w:rsidRPr="00ED41F5">
        <w:rPr>
          <w:sz w:val="18"/>
        </w:rPr>
        <w:tab/>
        <w:t xml:space="preserve"> Kohwalter, T., Clua, E., Murta, L.: Provenance in Games. Brazilian Symposium on Games and Digital Entertainment (SBGAMES). (2012).</w:t>
      </w:r>
    </w:p>
    <w:p w:rsidR="00CA072B" w:rsidRDefault="00ED41F5">
      <w:pPr>
        <w:pStyle w:val="Bibliography"/>
        <w:rPr>
          <w:sz w:val="18"/>
        </w:rPr>
      </w:pPr>
      <w:r w:rsidRPr="00ED41F5">
        <w:rPr>
          <w:sz w:val="18"/>
        </w:rPr>
        <w:t>3.</w:t>
      </w:r>
      <w:r w:rsidRPr="00ED41F5">
        <w:rPr>
          <w:sz w:val="18"/>
        </w:rPr>
        <w:tab/>
        <w:t xml:space="preserve"> Freire, J., Koop, D., Santos, E., Silva, C.T.: Provenance for Computational Tasks: A Survey. Computing in Science Engineering. 10, 11 –21 (2008).</w:t>
      </w:r>
    </w:p>
    <w:p w:rsidR="00CA072B" w:rsidRDefault="00ED41F5">
      <w:pPr>
        <w:pStyle w:val="Bibliography"/>
        <w:rPr>
          <w:sz w:val="18"/>
        </w:rPr>
      </w:pPr>
      <w:r w:rsidRPr="00ED41F5">
        <w:rPr>
          <w:sz w:val="18"/>
        </w:rPr>
        <w:t>4.</w:t>
      </w:r>
      <w:r w:rsidRPr="00ED41F5">
        <w:rPr>
          <w:sz w:val="18"/>
        </w:rPr>
        <w:tab/>
        <w:t xml:space="preserve"> Warren, C.: Game Analysis Using Resource-Infrastructure-Action Flow, http://ficial.wordpress.com/2011/10/23/game-analysis-using-resource-infrastructure-action-flow/.</w:t>
      </w:r>
    </w:p>
    <w:p w:rsidR="00CA072B" w:rsidRDefault="00ED41F5" w:rsidP="002F68F1">
      <w:pPr>
        <w:pStyle w:val="Bibliography"/>
        <w:spacing w:line="220" w:lineRule="atLeast"/>
        <w:ind w:left="389" w:hanging="389"/>
        <w:rPr>
          <w:sz w:val="18"/>
        </w:rPr>
      </w:pPr>
      <w:r w:rsidRPr="00ED41F5">
        <w:rPr>
          <w:sz w:val="18"/>
        </w:rPr>
        <w:t>5.</w:t>
      </w:r>
      <w:r w:rsidRPr="00ED41F5">
        <w:rPr>
          <w:sz w:val="18"/>
        </w:rPr>
        <w:tab/>
        <w:t xml:space="preserve"> Consalvo, Mi., Dutton, N.: Game analysis: Developing a methodological toolkit for the qualitative study of games. Game Studies. </w:t>
      </w:r>
      <w:proofErr w:type="gramStart"/>
      <w:r w:rsidRPr="00ED41F5">
        <w:rPr>
          <w:sz w:val="18"/>
        </w:rPr>
        <w:t>6, (2006).</w:t>
      </w:r>
      <w:proofErr w:type="gramEnd"/>
    </w:p>
    <w:p w:rsidR="00CA072B" w:rsidRDefault="00ED41F5">
      <w:pPr>
        <w:pStyle w:val="Bibliography"/>
        <w:rPr>
          <w:sz w:val="18"/>
        </w:rPr>
      </w:pPr>
      <w:r w:rsidRPr="00ED41F5">
        <w:rPr>
          <w:sz w:val="18"/>
        </w:rPr>
        <w:t>6.</w:t>
      </w:r>
      <w:r w:rsidRPr="00ED41F5">
        <w:rPr>
          <w:sz w:val="18"/>
        </w:rPr>
        <w:tab/>
        <w:t xml:space="preserve"> Andersen, E., Liu, Y.-E., Apter, E., Boucher-Genesse, F., Popović, Z.: Gameplay analysis through state projection. Foundations of Digital Games (FDG). 1–8 (2010).</w:t>
      </w:r>
    </w:p>
    <w:p w:rsidR="00CA072B" w:rsidRDefault="00ED41F5">
      <w:pPr>
        <w:pStyle w:val="Bibliography"/>
        <w:rPr>
          <w:sz w:val="18"/>
        </w:rPr>
      </w:pPr>
      <w:r w:rsidRPr="00ED41F5">
        <w:rPr>
          <w:sz w:val="18"/>
        </w:rPr>
        <w:t>7.</w:t>
      </w:r>
      <w:r w:rsidRPr="00ED41F5">
        <w:rPr>
          <w:sz w:val="18"/>
        </w:rPr>
        <w:tab/>
        <w:t xml:space="preserve"> Wulff, M., Hansen, M., Thurau, C.: GameAnalytics For Game Developers Know the facts Improve and Monetize, http://www.gameanalytics.com/.</w:t>
      </w:r>
    </w:p>
    <w:p w:rsidR="00CA072B" w:rsidRDefault="00ED41F5">
      <w:pPr>
        <w:pStyle w:val="Bibliography"/>
        <w:rPr>
          <w:sz w:val="18"/>
        </w:rPr>
      </w:pPr>
      <w:r w:rsidRPr="00ED41F5">
        <w:rPr>
          <w:sz w:val="18"/>
        </w:rPr>
        <w:t>8.</w:t>
      </w:r>
      <w:r w:rsidRPr="00ED41F5">
        <w:rPr>
          <w:sz w:val="18"/>
        </w:rPr>
        <w:tab/>
        <w:t xml:space="preserve"> Higgins, T.: Unity - 3D Game Engine, http://unity3d.com/.</w:t>
      </w:r>
    </w:p>
    <w:p w:rsidR="00CA072B" w:rsidRDefault="00ED41F5">
      <w:pPr>
        <w:pStyle w:val="Bibliography"/>
        <w:rPr>
          <w:sz w:val="18"/>
        </w:rPr>
      </w:pPr>
      <w:r w:rsidRPr="00ED41F5">
        <w:rPr>
          <w:sz w:val="18"/>
        </w:rPr>
        <w:t>9.</w:t>
      </w:r>
      <w:r w:rsidRPr="00ED41F5">
        <w:rPr>
          <w:sz w:val="18"/>
        </w:rPr>
        <w:tab/>
        <w:t xml:space="preserve"> PREMIS Working Group: Data Dictionary for Preservation Metadata. Implementation Strategies (PREMIS), OCLC Online Computer Library Center &amp; Research Libraries Group (2005).</w:t>
      </w:r>
    </w:p>
    <w:p w:rsidR="00CA072B" w:rsidRDefault="00ED41F5">
      <w:pPr>
        <w:pStyle w:val="Bibliography"/>
        <w:rPr>
          <w:sz w:val="18"/>
        </w:rPr>
      </w:pPr>
      <w:r w:rsidRPr="00ED41F5">
        <w:rPr>
          <w:sz w:val="18"/>
        </w:rPr>
        <w:t>10.</w:t>
      </w:r>
      <w:r w:rsidRPr="00ED41F5">
        <w:rPr>
          <w:sz w:val="18"/>
        </w:rPr>
        <w:tab/>
        <w:t xml:space="preserve"> Moreau, L., Foster, I., Freire, J., Frew, J., Groth, P., McGuiness, D.: IPAW, http://www.ipaw.info/.</w:t>
      </w:r>
    </w:p>
    <w:p w:rsidR="00CA072B" w:rsidRDefault="00ED41F5">
      <w:pPr>
        <w:pStyle w:val="Bibliography"/>
        <w:rPr>
          <w:sz w:val="18"/>
        </w:rPr>
      </w:pPr>
      <w:r w:rsidRPr="00ED41F5">
        <w:rPr>
          <w:sz w:val="18"/>
        </w:rPr>
        <w:t>11.</w:t>
      </w:r>
      <w:r w:rsidRPr="00ED41F5">
        <w:rPr>
          <w:sz w:val="18"/>
        </w:rPr>
        <w:tab/>
        <w:t xml:space="preserve"> Moreau, L., Clifford, B., Freire, J., Futrelle, J., Gil, Y., Groth, P., Kwasnikowska, N., Miles, S., Missier, P., Myers, J., Plale, B., Simmhan, Y., Stephan, E., den Bussche, J.V.: The Open Provenance Model core specification (v1.1). Future Generation Computer Sy</w:t>
      </w:r>
      <w:r w:rsidRPr="00ED41F5">
        <w:rPr>
          <w:sz w:val="18"/>
        </w:rPr>
        <w:t>s</w:t>
      </w:r>
      <w:r w:rsidRPr="00ED41F5">
        <w:rPr>
          <w:sz w:val="18"/>
        </w:rPr>
        <w:t>tems. 27, 743–756 (2007).</w:t>
      </w:r>
    </w:p>
    <w:p w:rsidR="00CA072B" w:rsidRDefault="00ED41F5">
      <w:pPr>
        <w:pStyle w:val="Bibliography"/>
        <w:rPr>
          <w:sz w:val="18"/>
        </w:rPr>
      </w:pPr>
      <w:r w:rsidRPr="00ED41F5">
        <w:rPr>
          <w:sz w:val="18"/>
        </w:rPr>
        <w:t>12.</w:t>
      </w:r>
      <w:r w:rsidRPr="00ED41F5">
        <w:rPr>
          <w:sz w:val="18"/>
        </w:rPr>
        <w:tab/>
        <w:t xml:space="preserve"> Miles, S., Heasley, J., Szalay, A., Moreau, L., Groth, P.: Provenance Challenge WIKI, http://twiki.ipaw.info/bin/view/Challenge/.</w:t>
      </w:r>
    </w:p>
    <w:p w:rsidR="00CA072B" w:rsidRDefault="00ED41F5">
      <w:pPr>
        <w:pStyle w:val="Bibliography"/>
        <w:rPr>
          <w:sz w:val="18"/>
        </w:rPr>
      </w:pPr>
      <w:r w:rsidRPr="00ED41F5">
        <w:rPr>
          <w:sz w:val="18"/>
        </w:rPr>
        <w:t>13.</w:t>
      </w:r>
      <w:r w:rsidRPr="00ED41F5">
        <w:rPr>
          <w:sz w:val="18"/>
        </w:rPr>
        <w:tab/>
        <w:t xml:space="preserve"> Moreau, L., Missier, P.: PROV-DM: The PROV Data Model, http://www.w3.org/TR/prov-dm/.</w:t>
      </w:r>
    </w:p>
    <w:p w:rsidR="00CA072B" w:rsidRDefault="00ED41F5">
      <w:pPr>
        <w:pStyle w:val="Bibliography"/>
        <w:rPr>
          <w:sz w:val="18"/>
        </w:rPr>
      </w:pPr>
      <w:r w:rsidRPr="00ED41F5">
        <w:rPr>
          <w:sz w:val="18"/>
        </w:rPr>
        <w:t>14.</w:t>
      </w:r>
      <w:r w:rsidRPr="00ED41F5">
        <w:rPr>
          <w:sz w:val="18"/>
        </w:rPr>
        <w:tab/>
        <w:t xml:space="preserve"> Moret, B.: Decision Trees and Diagrams. ACM Computing Surveys (CSUR). 14, 593–623 (1982).</w:t>
      </w:r>
    </w:p>
    <w:p w:rsidR="00CA072B" w:rsidRDefault="00ED41F5">
      <w:pPr>
        <w:pStyle w:val="Bibliography"/>
        <w:rPr>
          <w:sz w:val="18"/>
        </w:rPr>
      </w:pPr>
      <w:r w:rsidRPr="00ED41F5">
        <w:rPr>
          <w:sz w:val="18"/>
        </w:rPr>
        <w:t>15.</w:t>
      </w:r>
      <w:r w:rsidRPr="00ED41F5">
        <w:rPr>
          <w:sz w:val="18"/>
        </w:rPr>
        <w:tab/>
        <w:t xml:space="preserve"> Joshua O’Madadhain, Danyel Fisher, Tom Nelson: JUNG: Java Universal Ne</w:t>
      </w:r>
      <w:r w:rsidRPr="00ED41F5">
        <w:rPr>
          <w:sz w:val="18"/>
        </w:rPr>
        <w:t>t</w:t>
      </w:r>
      <w:r w:rsidRPr="00ED41F5">
        <w:rPr>
          <w:sz w:val="18"/>
        </w:rPr>
        <w:t>work/Graph Framework, http://jung.sourceforge.net/.</w:t>
      </w:r>
    </w:p>
    <w:p w:rsidR="00CA072B" w:rsidRDefault="00ED41F5">
      <w:pPr>
        <w:pStyle w:val="Bibliography"/>
        <w:rPr>
          <w:sz w:val="18"/>
        </w:rPr>
      </w:pPr>
      <w:r w:rsidRPr="00ED41F5">
        <w:rPr>
          <w:sz w:val="18"/>
        </w:rPr>
        <w:t>16.</w:t>
      </w:r>
      <w:r w:rsidRPr="00ED41F5">
        <w:rPr>
          <w:sz w:val="18"/>
        </w:rPr>
        <w:tab/>
        <w:t xml:space="preserve"> Diehl, S.: Software Visualization: Visualizing the Structure, Behaviour, and Evolution of Software. Springer (2007).</w:t>
      </w:r>
    </w:p>
    <w:p w:rsidR="00CA072B" w:rsidRDefault="00ED41F5">
      <w:pPr>
        <w:pStyle w:val="Bibliography"/>
        <w:rPr>
          <w:sz w:val="18"/>
        </w:rPr>
      </w:pPr>
      <w:r w:rsidRPr="00ED41F5">
        <w:rPr>
          <w:sz w:val="18"/>
        </w:rPr>
        <w:t>17.</w:t>
      </w:r>
      <w:r w:rsidRPr="00ED41F5">
        <w:rPr>
          <w:sz w:val="18"/>
        </w:rPr>
        <w:tab/>
        <w:t xml:space="preserve"> Kohwalter, T., Clua, E., Murta, L.: SDM – An Educational Game for Software Enginee</w:t>
      </w:r>
      <w:r w:rsidRPr="00ED41F5">
        <w:rPr>
          <w:sz w:val="18"/>
        </w:rPr>
        <w:t>r</w:t>
      </w:r>
      <w:r w:rsidRPr="00ED41F5">
        <w:rPr>
          <w:sz w:val="18"/>
        </w:rPr>
        <w:t>ing. Brazilian Symposium on Games and Digital Entertainment (SBGAMES). 222–231 (2011).</w:t>
      </w:r>
    </w:p>
    <w:p w:rsidR="00896DBC" w:rsidRDefault="00CA072B">
      <w:pPr>
        <w:pStyle w:val="Bibliography"/>
      </w:pPr>
      <w:r w:rsidRPr="00F25228">
        <w:fldChar w:fldCharType="end"/>
      </w:r>
    </w:p>
    <w:sectPr w:rsidR="00896DBC" w:rsidSect="00A41BF3">
      <w:type w:val="continuous"/>
      <w:pgSz w:w="11906" w:h="16838" w:code="1"/>
      <w:pgMar w:top="2948" w:right="2494" w:bottom="2948" w:left="2494" w:header="2381" w:footer="232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5D62" w:rsidRDefault="005D5D62" w:rsidP="00B34235">
      <w:r>
        <w:separator/>
      </w:r>
    </w:p>
  </w:endnote>
  <w:endnote w:type="continuationSeparator" w:id="0">
    <w:p w:rsidR="005D5D62" w:rsidRDefault="005D5D62" w:rsidP="00B342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040" w:rsidRDefault="0068204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040" w:rsidRDefault="0068204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040" w:rsidRDefault="006820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5D62" w:rsidRDefault="005D5D62" w:rsidP="00B34235">
      <w:r>
        <w:separator/>
      </w:r>
    </w:p>
  </w:footnote>
  <w:footnote w:type="continuationSeparator" w:id="0">
    <w:p w:rsidR="005D5D62" w:rsidRDefault="005D5D62" w:rsidP="00B34235">
      <w:r>
        <w:continuationSeparator/>
      </w:r>
    </w:p>
  </w:footnote>
  <w:footnote w:id="1">
    <w:p w:rsidR="00682040" w:rsidRDefault="00682040">
      <w:pPr>
        <w:pStyle w:val="FootnoteText"/>
      </w:pPr>
      <w:r w:rsidRPr="006D63C0">
        <w:rPr>
          <w:rStyle w:val="FootnoteReference"/>
        </w:rPr>
        <w:footnoteRef/>
      </w:r>
      <w:r>
        <w:t xml:space="preserve"> </w:t>
      </w:r>
      <w:r>
        <w:tab/>
        <w:t>In order to reduce graph size and provide a quicker understanding for the presented exa</w:t>
      </w:r>
      <w:r>
        <w:t>m</w:t>
      </w:r>
      <w:r>
        <w:t>ples, some in game parameters were configured to allow faster state transitions.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040" w:rsidRDefault="0068204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040" w:rsidRDefault="0068204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040" w:rsidRDefault="006820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nsid w:val="20AF0333"/>
    <w:multiLevelType w:val="hybridMultilevel"/>
    <w:tmpl w:val="CB0E7F4E"/>
    <w:lvl w:ilvl="0" w:tplc="972AD61E">
      <w:start w:val="1"/>
      <w:numFmt w:val="lowerLetter"/>
      <w:lvlText w:val="%1."/>
      <w:lvlJc w:val="left"/>
      <w:pPr>
        <w:tabs>
          <w:tab w:val="num" w:pos="720"/>
        </w:tabs>
        <w:ind w:left="720" w:hanging="360"/>
      </w:pPr>
      <w:rPr>
        <w:rFonts w:cs="Times New Roman" w:hint="default"/>
        <w:i w:val="0"/>
        <w:iCs w:val="0"/>
      </w:rPr>
    </w:lvl>
    <w:lvl w:ilvl="1" w:tplc="B5840A32">
      <w:start w:val="1"/>
      <w:numFmt w:val="lowerLetter"/>
      <w:lvlText w:val="%2."/>
      <w:lvlJc w:val="left"/>
      <w:pPr>
        <w:tabs>
          <w:tab w:val="num" w:pos="1440"/>
        </w:tabs>
        <w:ind w:left="1440" w:hanging="360"/>
      </w:pPr>
      <w:rPr>
        <w:rFonts w:cs="Times New Roman"/>
      </w:rPr>
    </w:lvl>
    <w:lvl w:ilvl="2" w:tplc="9D240F3C">
      <w:start w:val="1"/>
      <w:numFmt w:val="lowerRoman"/>
      <w:lvlText w:val="%3."/>
      <w:lvlJc w:val="right"/>
      <w:pPr>
        <w:tabs>
          <w:tab w:val="num" w:pos="2160"/>
        </w:tabs>
        <w:ind w:left="2160" w:hanging="180"/>
      </w:pPr>
      <w:rPr>
        <w:rFonts w:cs="Times New Roman"/>
      </w:rPr>
    </w:lvl>
    <w:lvl w:ilvl="3" w:tplc="D4EE3250">
      <w:start w:val="1"/>
      <w:numFmt w:val="decimal"/>
      <w:lvlText w:val="%4."/>
      <w:lvlJc w:val="left"/>
      <w:pPr>
        <w:tabs>
          <w:tab w:val="num" w:pos="2880"/>
        </w:tabs>
        <w:ind w:left="2880" w:hanging="360"/>
      </w:pPr>
      <w:rPr>
        <w:rFonts w:cs="Times New Roman"/>
      </w:rPr>
    </w:lvl>
    <w:lvl w:ilvl="4" w:tplc="90E63E60">
      <w:start w:val="1"/>
      <w:numFmt w:val="lowerLetter"/>
      <w:lvlText w:val="%5."/>
      <w:lvlJc w:val="left"/>
      <w:pPr>
        <w:tabs>
          <w:tab w:val="num" w:pos="3600"/>
        </w:tabs>
        <w:ind w:left="3600" w:hanging="360"/>
      </w:pPr>
      <w:rPr>
        <w:rFonts w:cs="Times New Roman"/>
      </w:rPr>
    </w:lvl>
    <w:lvl w:ilvl="5" w:tplc="57D26B0E">
      <w:start w:val="1"/>
      <w:numFmt w:val="lowerRoman"/>
      <w:lvlText w:val="%6."/>
      <w:lvlJc w:val="right"/>
      <w:pPr>
        <w:tabs>
          <w:tab w:val="num" w:pos="4320"/>
        </w:tabs>
        <w:ind w:left="4320" w:hanging="180"/>
      </w:pPr>
      <w:rPr>
        <w:rFonts w:cs="Times New Roman"/>
      </w:rPr>
    </w:lvl>
    <w:lvl w:ilvl="6" w:tplc="98B6F976">
      <w:start w:val="1"/>
      <w:numFmt w:val="decimal"/>
      <w:lvlText w:val="%7."/>
      <w:lvlJc w:val="left"/>
      <w:pPr>
        <w:tabs>
          <w:tab w:val="num" w:pos="5040"/>
        </w:tabs>
        <w:ind w:left="5040" w:hanging="360"/>
      </w:pPr>
      <w:rPr>
        <w:rFonts w:cs="Times New Roman"/>
      </w:rPr>
    </w:lvl>
    <w:lvl w:ilvl="7" w:tplc="DEFE2F6A">
      <w:start w:val="1"/>
      <w:numFmt w:val="lowerLetter"/>
      <w:lvlText w:val="%8."/>
      <w:lvlJc w:val="left"/>
      <w:pPr>
        <w:tabs>
          <w:tab w:val="num" w:pos="5760"/>
        </w:tabs>
        <w:ind w:left="5760" w:hanging="360"/>
      </w:pPr>
      <w:rPr>
        <w:rFonts w:cs="Times New Roman"/>
      </w:rPr>
    </w:lvl>
    <w:lvl w:ilvl="8" w:tplc="7510523A">
      <w:start w:val="1"/>
      <w:numFmt w:val="lowerRoman"/>
      <w:lvlText w:val="%9."/>
      <w:lvlJc w:val="right"/>
      <w:pPr>
        <w:tabs>
          <w:tab w:val="num" w:pos="6480"/>
        </w:tabs>
        <w:ind w:left="6480" w:hanging="180"/>
      </w:pPr>
      <w:rPr>
        <w:rFonts w:cs="Times New Roman"/>
      </w:rPr>
    </w:lvl>
  </w:abstractNum>
  <w:abstractNum w:abstractNumId="9">
    <w:nsid w:val="26FE1FCF"/>
    <w:multiLevelType w:val="hybridMultilevel"/>
    <w:tmpl w:val="33826962"/>
    <w:lvl w:ilvl="0" w:tplc="E09099E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37660336"/>
    <w:multiLevelType w:val="hybridMultilevel"/>
    <w:tmpl w:val="EA402BE8"/>
    <w:lvl w:ilvl="0" w:tplc="A2947960">
      <w:start w:val="1"/>
      <w:numFmt w:val="bullet"/>
      <w:pStyle w:val="bulletlist"/>
      <w:lvlText w:val=""/>
      <w:lvlJc w:val="left"/>
      <w:pPr>
        <w:tabs>
          <w:tab w:val="num" w:pos="648"/>
        </w:tabs>
        <w:ind w:left="648"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1">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2">
    <w:nsid w:val="4189603E"/>
    <w:multiLevelType w:val="multilevel"/>
    <w:tmpl w:val="F3FA876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nsid w:val="6C402C58"/>
    <w:multiLevelType w:val="hybridMultilevel"/>
    <w:tmpl w:val="F1F87D58"/>
    <w:lvl w:ilvl="0" w:tplc="759C754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8018BED0">
      <w:start w:val="1"/>
      <w:numFmt w:val="lowerLetter"/>
      <w:lvlText w:val="%2."/>
      <w:lvlJc w:val="left"/>
      <w:pPr>
        <w:tabs>
          <w:tab w:val="num" w:pos="1440"/>
        </w:tabs>
        <w:ind w:left="1440" w:hanging="360"/>
      </w:pPr>
      <w:rPr>
        <w:rFonts w:cs="Times New Roman"/>
      </w:rPr>
    </w:lvl>
    <w:lvl w:ilvl="2" w:tplc="A58454FA">
      <w:start w:val="1"/>
      <w:numFmt w:val="lowerRoman"/>
      <w:lvlText w:val="%3."/>
      <w:lvlJc w:val="right"/>
      <w:pPr>
        <w:tabs>
          <w:tab w:val="num" w:pos="2160"/>
        </w:tabs>
        <w:ind w:left="2160" w:hanging="180"/>
      </w:pPr>
      <w:rPr>
        <w:rFonts w:cs="Times New Roman"/>
      </w:rPr>
    </w:lvl>
    <w:lvl w:ilvl="3" w:tplc="5686A9EC">
      <w:start w:val="1"/>
      <w:numFmt w:val="decimal"/>
      <w:lvlText w:val="%4."/>
      <w:lvlJc w:val="left"/>
      <w:pPr>
        <w:tabs>
          <w:tab w:val="num" w:pos="2880"/>
        </w:tabs>
        <w:ind w:left="2880" w:hanging="360"/>
      </w:pPr>
      <w:rPr>
        <w:rFonts w:cs="Times New Roman"/>
      </w:rPr>
    </w:lvl>
    <w:lvl w:ilvl="4" w:tplc="5ACA52DC">
      <w:start w:val="1"/>
      <w:numFmt w:val="lowerLetter"/>
      <w:lvlText w:val="%5."/>
      <w:lvlJc w:val="left"/>
      <w:pPr>
        <w:tabs>
          <w:tab w:val="num" w:pos="3600"/>
        </w:tabs>
        <w:ind w:left="3600" w:hanging="360"/>
      </w:pPr>
      <w:rPr>
        <w:rFonts w:cs="Times New Roman"/>
      </w:rPr>
    </w:lvl>
    <w:lvl w:ilvl="5" w:tplc="276A8782">
      <w:start w:val="1"/>
      <w:numFmt w:val="lowerRoman"/>
      <w:lvlText w:val="%6."/>
      <w:lvlJc w:val="right"/>
      <w:pPr>
        <w:tabs>
          <w:tab w:val="num" w:pos="4320"/>
        </w:tabs>
        <w:ind w:left="4320" w:hanging="180"/>
      </w:pPr>
      <w:rPr>
        <w:rFonts w:cs="Times New Roman"/>
      </w:rPr>
    </w:lvl>
    <w:lvl w:ilvl="6" w:tplc="21CE5B2E">
      <w:start w:val="1"/>
      <w:numFmt w:val="decimal"/>
      <w:lvlText w:val="%7."/>
      <w:lvlJc w:val="left"/>
      <w:pPr>
        <w:tabs>
          <w:tab w:val="num" w:pos="5040"/>
        </w:tabs>
        <w:ind w:left="5040" w:hanging="360"/>
      </w:pPr>
      <w:rPr>
        <w:rFonts w:cs="Times New Roman"/>
      </w:rPr>
    </w:lvl>
    <w:lvl w:ilvl="7" w:tplc="6DDC0A3A">
      <w:start w:val="1"/>
      <w:numFmt w:val="lowerLetter"/>
      <w:lvlText w:val="%8."/>
      <w:lvlJc w:val="left"/>
      <w:pPr>
        <w:tabs>
          <w:tab w:val="num" w:pos="5760"/>
        </w:tabs>
        <w:ind w:left="5760" w:hanging="360"/>
      </w:pPr>
      <w:rPr>
        <w:rFonts w:cs="Times New Roman"/>
      </w:rPr>
    </w:lvl>
    <w:lvl w:ilvl="8" w:tplc="A0B6DB3E">
      <w:start w:val="1"/>
      <w:numFmt w:val="lowerRoman"/>
      <w:lvlText w:val="%9."/>
      <w:lvlJc w:val="right"/>
      <w:pPr>
        <w:tabs>
          <w:tab w:val="num" w:pos="6480"/>
        </w:tabs>
        <w:ind w:left="6480" w:hanging="180"/>
      </w:pPr>
      <w:rPr>
        <w:rFonts w:cs="Times New Roman"/>
      </w:rPr>
    </w:lvl>
  </w:abstractNum>
  <w:abstractNum w:abstractNumId="1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7">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9">
    <w:nsid w:val="7D9521C8"/>
    <w:multiLevelType w:val="multilevel"/>
    <w:tmpl w:val="928C8A8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14"/>
  </w:num>
  <w:num w:numId="3">
    <w:abstractNumId w:val="9"/>
  </w:num>
  <w:num w:numId="4">
    <w:abstractNumId w:val="12"/>
  </w:num>
  <w:num w:numId="5">
    <w:abstractNumId w:val="12"/>
  </w:num>
  <w:num w:numId="6">
    <w:abstractNumId w:val="12"/>
  </w:num>
  <w:num w:numId="7">
    <w:abstractNumId w:val="12"/>
  </w:num>
  <w:num w:numId="8">
    <w:abstractNumId w:val="13"/>
  </w:num>
  <w:num w:numId="9">
    <w:abstractNumId w:val="15"/>
  </w:num>
  <w:num w:numId="10">
    <w:abstractNumId w:val="11"/>
  </w:num>
  <w:num w:numId="11">
    <w:abstractNumId w:val="8"/>
  </w:num>
  <w:num w:numId="12">
    <w:abstractNumId w:val="18"/>
  </w:num>
  <w:num w:numId="13">
    <w:abstractNumId w:val="17"/>
  </w:num>
  <w:num w:numId="14">
    <w:abstractNumId w:val="19"/>
  </w:num>
  <w:num w:numId="15">
    <w:abstractNumId w:val="5"/>
  </w:num>
  <w:num w:numId="16">
    <w:abstractNumId w:val="4"/>
  </w:num>
  <w:num w:numId="17">
    <w:abstractNumId w:val="7"/>
  </w:num>
  <w:num w:numId="18">
    <w:abstractNumId w:val="16"/>
  </w:num>
  <w:num w:numId="19">
    <w:abstractNumId w:val="6"/>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2"/>
  </w:num>
  <w:num w:numId="23">
    <w:abstractNumId w:val="1"/>
  </w:num>
  <w:num w:numId="24">
    <w:abstractNumId w:val="0"/>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defaultTabStop w:val="720"/>
  <w:autoHyphenation/>
  <w:hyphenationZone w:val="400"/>
  <w:doNotHyphenateCaps/>
  <w:evenAndOddHeaders/>
  <w:drawingGridHorizontalSpacing w:val="100"/>
  <w:displayHorizontalDrawingGridEvery w:val="2"/>
  <w:characterSpacingControl w:val="doNotCompress"/>
  <w:doNotValidateAgainstSchema/>
  <w:doNotDemarcateInvalidXml/>
  <w:footnotePr>
    <w:footnote w:id="-1"/>
    <w:footnote w:id="0"/>
  </w:footnotePr>
  <w:endnotePr>
    <w:endnote w:id="-1"/>
    <w:endnote w:id="0"/>
  </w:endnotePr>
  <w:compat>
    <w:useFELayout/>
  </w:compat>
  <w:rsids>
    <w:rsidRoot w:val="00C213A3"/>
    <w:rsid w:val="0000576F"/>
    <w:rsid w:val="0001631D"/>
    <w:rsid w:val="00016889"/>
    <w:rsid w:val="00016BD2"/>
    <w:rsid w:val="00017699"/>
    <w:rsid w:val="00021FA4"/>
    <w:rsid w:val="0002714D"/>
    <w:rsid w:val="00027831"/>
    <w:rsid w:val="00030388"/>
    <w:rsid w:val="000304EC"/>
    <w:rsid w:val="00030D56"/>
    <w:rsid w:val="00044DD4"/>
    <w:rsid w:val="00053FC8"/>
    <w:rsid w:val="00062CB1"/>
    <w:rsid w:val="00065519"/>
    <w:rsid w:val="00070C1A"/>
    <w:rsid w:val="000727BC"/>
    <w:rsid w:val="00074BF9"/>
    <w:rsid w:val="00075553"/>
    <w:rsid w:val="00085E2A"/>
    <w:rsid w:val="00086C74"/>
    <w:rsid w:val="00091122"/>
    <w:rsid w:val="000B5943"/>
    <w:rsid w:val="000B697F"/>
    <w:rsid w:val="000C0395"/>
    <w:rsid w:val="000C2CD5"/>
    <w:rsid w:val="000C4094"/>
    <w:rsid w:val="000C5445"/>
    <w:rsid w:val="000C7117"/>
    <w:rsid w:val="000E0D73"/>
    <w:rsid w:val="000E3B78"/>
    <w:rsid w:val="000F1503"/>
    <w:rsid w:val="000F3B68"/>
    <w:rsid w:val="00110BC7"/>
    <w:rsid w:val="00111BC6"/>
    <w:rsid w:val="00121178"/>
    <w:rsid w:val="00121F42"/>
    <w:rsid w:val="001228AC"/>
    <w:rsid w:val="00122992"/>
    <w:rsid w:val="00125085"/>
    <w:rsid w:val="0013426D"/>
    <w:rsid w:val="001368F1"/>
    <w:rsid w:val="00142870"/>
    <w:rsid w:val="001627E8"/>
    <w:rsid w:val="0016394D"/>
    <w:rsid w:val="0018008A"/>
    <w:rsid w:val="00181A08"/>
    <w:rsid w:val="0018450E"/>
    <w:rsid w:val="00184BA4"/>
    <w:rsid w:val="00195610"/>
    <w:rsid w:val="0019601B"/>
    <w:rsid w:val="00197485"/>
    <w:rsid w:val="001A24D9"/>
    <w:rsid w:val="001A27C7"/>
    <w:rsid w:val="001B06A8"/>
    <w:rsid w:val="001B2D5E"/>
    <w:rsid w:val="001B2EF9"/>
    <w:rsid w:val="001C570A"/>
    <w:rsid w:val="001C660B"/>
    <w:rsid w:val="001C6EF8"/>
    <w:rsid w:val="001D0247"/>
    <w:rsid w:val="001E007D"/>
    <w:rsid w:val="001E0B08"/>
    <w:rsid w:val="001E0F4A"/>
    <w:rsid w:val="00211229"/>
    <w:rsid w:val="00211E9E"/>
    <w:rsid w:val="00215EE8"/>
    <w:rsid w:val="002254A9"/>
    <w:rsid w:val="00230BCE"/>
    <w:rsid w:val="00231CE1"/>
    <w:rsid w:val="00236606"/>
    <w:rsid w:val="00241887"/>
    <w:rsid w:val="00241AB3"/>
    <w:rsid w:val="00251A1D"/>
    <w:rsid w:val="00253E77"/>
    <w:rsid w:val="0026670E"/>
    <w:rsid w:val="00266942"/>
    <w:rsid w:val="00282E0E"/>
    <w:rsid w:val="00287E67"/>
    <w:rsid w:val="002949BF"/>
    <w:rsid w:val="00297966"/>
    <w:rsid w:val="002A113F"/>
    <w:rsid w:val="002B03C7"/>
    <w:rsid w:val="002B3614"/>
    <w:rsid w:val="002B54E3"/>
    <w:rsid w:val="002B5963"/>
    <w:rsid w:val="002C0510"/>
    <w:rsid w:val="002C166C"/>
    <w:rsid w:val="002C2DB6"/>
    <w:rsid w:val="002D029B"/>
    <w:rsid w:val="002D0A13"/>
    <w:rsid w:val="002D1DB2"/>
    <w:rsid w:val="002D360E"/>
    <w:rsid w:val="002E06B7"/>
    <w:rsid w:val="002E0DDC"/>
    <w:rsid w:val="002F17F4"/>
    <w:rsid w:val="002F6701"/>
    <w:rsid w:val="002F68F1"/>
    <w:rsid w:val="003040B3"/>
    <w:rsid w:val="00314D21"/>
    <w:rsid w:val="0031789B"/>
    <w:rsid w:val="00320040"/>
    <w:rsid w:val="00323052"/>
    <w:rsid w:val="00334033"/>
    <w:rsid w:val="003426AD"/>
    <w:rsid w:val="00346860"/>
    <w:rsid w:val="00350197"/>
    <w:rsid w:val="003520C2"/>
    <w:rsid w:val="00357840"/>
    <w:rsid w:val="003615FA"/>
    <w:rsid w:val="00363D92"/>
    <w:rsid w:val="00363E23"/>
    <w:rsid w:val="00371CCC"/>
    <w:rsid w:val="00373A14"/>
    <w:rsid w:val="00374D34"/>
    <w:rsid w:val="0038158F"/>
    <w:rsid w:val="00382BCA"/>
    <w:rsid w:val="00385373"/>
    <w:rsid w:val="00391CC9"/>
    <w:rsid w:val="00393BB8"/>
    <w:rsid w:val="003A2D3D"/>
    <w:rsid w:val="003A60B2"/>
    <w:rsid w:val="003A782F"/>
    <w:rsid w:val="003B42C1"/>
    <w:rsid w:val="003C39E8"/>
    <w:rsid w:val="003D1C88"/>
    <w:rsid w:val="003D53FE"/>
    <w:rsid w:val="003E2DB2"/>
    <w:rsid w:val="003F0B25"/>
    <w:rsid w:val="003F3554"/>
    <w:rsid w:val="00406D7B"/>
    <w:rsid w:val="00410E6A"/>
    <w:rsid w:val="00413793"/>
    <w:rsid w:val="004309E8"/>
    <w:rsid w:val="00440FFF"/>
    <w:rsid w:val="00446A3A"/>
    <w:rsid w:val="00450D81"/>
    <w:rsid w:val="0045336C"/>
    <w:rsid w:val="00461264"/>
    <w:rsid w:val="00467BD2"/>
    <w:rsid w:val="00473C88"/>
    <w:rsid w:val="00476C07"/>
    <w:rsid w:val="004854B7"/>
    <w:rsid w:val="00486CBF"/>
    <w:rsid w:val="004877F1"/>
    <w:rsid w:val="00487A90"/>
    <w:rsid w:val="004904B0"/>
    <w:rsid w:val="00495491"/>
    <w:rsid w:val="004A5101"/>
    <w:rsid w:val="004A5B2B"/>
    <w:rsid w:val="004D72B8"/>
    <w:rsid w:val="004E620E"/>
    <w:rsid w:val="00501C3B"/>
    <w:rsid w:val="0051365B"/>
    <w:rsid w:val="00521851"/>
    <w:rsid w:val="005267A5"/>
    <w:rsid w:val="0052707F"/>
    <w:rsid w:val="00541476"/>
    <w:rsid w:val="0054312F"/>
    <w:rsid w:val="00545E0B"/>
    <w:rsid w:val="005614AE"/>
    <w:rsid w:val="005756AC"/>
    <w:rsid w:val="00577160"/>
    <w:rsid w:val="00586B4F"/>
    <w:rsid w:val="00586BCC"/>
    <w:rsid w:val="00587CA8"/>
    <w:rsid w:val="00595D6A"/>
    <w:rsid w:val="00596186"/>
    <w:rsid w:val="005A4C6B"/>
    <w:rsid w:val="005A6FD9"/>
    <w:rsid w:val="005B520E"/>
    <w:rsid w:val="005B534F"/>
    <w:rsid w:val="005C543A"/>
    <w:rsid w:val="005D17D0"/>
    <w:rsid w:val="005D5D62"/>
    <w:rsid w:val="005F04AD"/>
    <w:rsid w:val="005F607C"/>
    <w:rsid w:val="00603A4B"/>
    <w:rsid w:val="00604C60"/>
    <w:rsid w:val="00607311"/>
    <w:rsid w:val="00611B2E"/>
    <w:rsid w:val="00624589"/>
    <w:rsid w:val="006464C2"/>
    <w:rsid w:val="0065009E"/>
    <w:rsid w:val="006543F0"/>
    <w:rsid w:val="006663EA"/>
    <w:rsid w:val="00666BA7"/>
    <w:rsid w:val="006759DE"/>
    <w:rsid w:val="00682040"/>
    <w:rsid w:val="00691372"/>
    <w:rsid w:val="006917E8"/>
    <w:rsid w:val="00694D03"/>
    <w:rsid w:val="00694F71"/>
    <w:rsid w:val="0069583C"/>
    <w:rsid w:val="006A70A8"/>
    <w:rsid w:val="006B318F"/>
    <w:rsid w:val="006B338A"/>
    <w:rsid w:val="006B7F21"/>
    <w:rsid w:val="006C7142"/>
    <w:rsid w:val="006D0174"/>
    <w:rsid w:val="006D63C0"/>
    <w:rsid w:val="006E3B1E"/>
    <w:rsid w:val="006E6658"/>
    <w:rsid w:val="006E7DC7"/>
    <w:rsid w:val="00700221"/>
    <w:rsid w:val="00704020"/>
    <w:rsid w:val="007272CA"/>
    <w:rsid w:val="007307F5"/>
    <w:rsid w:val="00736489"/>
    <w:rsid w:val="007450B4"/>
    <w:rsid w:val="00751F78"/>
    <w:rsid w:val="007541C3"/>
    <w:rsid w:val="00763B87"/>
    <w:rsid w:val="00764289"/>
    <w:rsid w:val="00766B90"/>
    <w:rsid w:val="007745C9"/>
    <w:rsid w:val="00797566"/>
    <w:rsid w:val="00797794"/>
    <w:rsid w:val="007A4768"/>
    <w:rsid w:val="007A595C"/>
    <w:rsid w:val="007A5966"/>
    <w:rsid w:val="007B4B9F"/>
    <w:rsid w:val="007C2FF2"/>
    <w:rsid w:val="007D240F"/>
    <w:rsid w:val="007D79B1"/>
    <w:rsid w:val="007E1DB0"/>
    <w:rsid w:val="007E358E"/>
    <w:rsid w:val="007E37DA"/>
    <w:rsid w:val="0080299C"/>
    <w:rsid w:val="00821799"/>
    <w:rsid w:val="008240E9"/>
    <w:rsid w:val="00830CD0"/>
    <w:rsid w:val="00834E3C"/>
    <w:rsid w:val="00840A94"/>
    <w:rsid w:val="008425C6"/>
    <w:rsid w:val="008537B9"/>
    <w:rsid w:val="0087428D"/>
    <w:rsid w:val="00883F9D"/>
    <w:rsid w:val="00893F76"/>
    <w:rsid w:val="00894EB4"/>
    <w:rsid w:val="00896DBC"/>
    <w:rsid w:val="00897A30"/>
    <w:rsid w:val="008B6C48"/>
    <w:rsid w:val="008C0620"/>
    <w:rsid w:val="008C28B4"/>
    <w:rsid w:val="008D2A0F"/>
    <w:rsid w:val="008D4DB8"/>
    <w:rsid w:val="008E0153"/>
    <w:rsid w:val="008E78ED"/>
    <w:rsid w:val="008F670D"/>
    <w:rsid w:val="00901A3B"/>
    <w:rsid w:val="00904F27"/>
    <w:rsid w:val="00906756"/>
    <w:rsid w:val="00906E53"/>
    <w:rsid w:val="009108F1"/>
    <w:rsid w:val="009114EB"/>
    <w:rsid w:val="009209E6"/>
    <w:rsid w:val="009303D9"/>
    <w:rsid w:val="00934CE2"/>
    <w:rsid w:val="00936F60"/>
    <w:rsid w:val="00941287"/>
    <w:rsid w:val="009419F6"/>
    <w:rsid w:val="00950563"/>
    <w:rsid w:val="00954002"/>
    <w:rsid w:val="0095438A"/>
    <w:rsid w:val="00955D76"/>
    <w:rsid w:val="00956DC5"/>
    <w:rsid w:val="00960782"/>
    <w:rsid w:val="00967983"/>
    <w:rsid w:val="0096798F"/>
    <w:rsid w:val="0097225C"/>
    <w:rsid w:val="009722CD"/>
    <w:rsid w:val="0097349D"/>
    <w:rsid w:val="00981A2F"/>
    <w:rsid w:val="00987DBF"/>
    <w:rsid w:val="009948E0"/>
    <w:rsid w:val="009B2409"/>
    <w:rsid w:val="009D04F9"/>
    <w:rsid w:val="009D1CAF"/>
    <w:rsid w:val="009D1E72"/>
    <w:rsid w:val="009D45BE"/>
    <w:rsid w:val="009E5173"/>
    <w:rsid w:val="009E6A19"/>
    <w:rsid w:val="009F2D52"/>
    <w:rsid w:val="00A05A73"/>
    <w:rsid w:val="00A10ADC"/>
    <w:rsid w:val="00A20CA1"/>
    <w:rsid w:val="00A21FB8"/>
    <w:rsid w:val="00A234BA"/>
    <w:rsid w:val="00A24654"/>
    <w:rsid w:val="00A255C5"/>
    <w:rsid w:val="00A31AAD"/>
    <w:rsid w:val="00A3454F"/>
    <w:rsid w:val="00A35BF8"/>
    <w:rsid w:val="00A41BF3"/>
    <w:rsid w:val="00A41C8B"/>
    <w:rsid w:val="00A600B9"/>
    <w:rsid w:val="00A64A25"/>
    <w:rsid w:val="00A727FF"/>
    <w:rsid w:val="00A73E8A"/>
    <w:rsid w:val="00A80B2E"/>
    <w:rsid w:val="00A831F5"/>
    <w:rsid w:val="00A856A4"/>
    <w:rsid w:val="00A86F49"/>
    <w:rsid w:val="00A913E3"/>
    <w:rsid w:val="00AA0582"/>
    <w:rsid w:val="00AB76DE"/>
    <w:rsid w:val="00AD143F"/>
    <w:rsid w:val="00AD4635"/>
    <w:rsid w:val="00AD4E1F"/>
    <w:rsid w:val="00AD63DE"/>
    <w:rsid w:val="00AF2F70"/>
    <w:rsid w:val="00AF7678"/>
    <w:rsid w:val="00B11A60"/>
    <w:rsid w:val="00B206C1"/>
    <w:rsid w:val="00B22C9A"/>
    <w:rsid w:val="00B2470D"/>
    <w:rsid w:val="00B34235"/>
    <w:rsid w:val="00B34FE6"/>
    <w:rsid w:val="00B42EF9"/>
    <w:rsid w:val="00B651E6"/>
    <w:rsid w:val="00B65CC9"/>
    <w:rsid w:val="00B6775B"/>
    <w:rsid w:val="00B719AF"/>
    <w:rsid w:val="00B71B57"/>
    <w:rsid w:val="00B7317E"/>
    <w:rsid w:val="00B76515"/>
    <w:rsid w:val="00B824A4"/>
    <w:rsid w:val="00B84EAD"/>
    <w:rsid w:val="00B92B25"/>
    <w:rsid w:val="00BA0E9D"/>
    <w:rsid w:val="00BA108C"/>
    <w:rsid w:val="00BA4CB1"/>
    <w:rsid w:val="00BB77AD"/>
    <w:rsid w:val="00BB78E9"/>
    <w:rsid w:val="00BC0CC2"/>
    <w:rsid w:val="00BC4AB5"/>
    <w:rsid w:val="00BC6216"/>
    <w:rsid w:val="00BD050F"/>
    <w:rsid w:val="00BD1FDB"/>
    <w:rsid w:val="00BF259A"/>
    <w:rsid w:val="00BF3D38"/>
    <w:rsid w:val="00BF7010"/>
    <w:rsid w:val="00C002D0"/>
    <w:rsid w:val="00C0378D"/>
    <w:rsid w:val="00C071A6"/>
    <w:rsid w:val="00C11288"/>
    <w:rsid w:val="00C14463"/>
    <w:rsid w:val="00C16A48"/>
    <w:rsid w:val="00C213A3"/>
    <w:rsid w:val="00C268F0"/>
    <w:rsid w:val="00C274E3"/>
    <w:rsid w:val="00C30767"/>
    <w:rsid w:val="00C3557A"/>
    <w:rsid w:val="00C525B9"/>
    <w:rsid w:val="00C56869"/>
    <w:rsid w:val="00C57FD2"/>
    <w:rsid w:val="00C647C3"/>
    <w:rsid w:val="00C658E6"/>
    <w:rsid w:val="00C73272"/>
    <w:rsid w:val="00C8004D"/>
    <w:rsid w:val="00C82852"/>
    <w:rsid w:val="00C87149"/>
    <w:rsid w:val="00C8757E"/>
    <w:rsid w:val="00C87BCE"/>
    <w:rsid w:val="00C904C9"/>
    <w:rsid w:val="00C90A9E"/>
    <w:rsid w:val="00C92EEE"/>
    <w:rsid w:val="00C9453A"/>
    <w:rsid w:val="00CA072B"/>
    <w:rsid w:val="00CA33A8"/>
    <w:rsid w:val="00CA41C5"/>
    <w:rsid w:val="00CD7884"/>
    <w:rsid w:val="00CE319B"/>
    <w:rsid w:val="00CE67B1"/>
    <w:rsid w:val="00CF5732"/>
    <w:rsid w:val="00D00639"/>
    <w:rsid w:val="00D0658C"/>
    <w:rsid w:val="00D3017E"/>
    <w:rsid w:val="00D32C2F"/>
    <w:rsid w:val="00D3580A"/>
    <w:rsid w:val="00D41E64"/>
    <w:rsid w:val="00D43E79"/>
    <w:rsid w:val="00D452C3"/>
    <w:rsid w:val="00D50A1C"/>
    <w:rsid w:val="00D56052"/>
    <w:rsid w:val="00D63BCF"/>
    <w:rsid w:val="00D75BD7"/>
    <w:rsid w:val="00D81246"/>
    <w:rsid w:val="00D91CD6"/>
    <w:rsid w:val="00D92A2A"/>
    <w:rsid w:val="00D93728"/>
    <w:rsid w:val="00D9717E"/>
    <w:rsid w:val="00DA46A2"/>
    <w:rsid w:val="00DA6C40"/>
    <w:rsid w:val="00DC0171"/>
    <w:rsid w:val="00DD7421"/>
    <w:rsid w:val="00DD7B60"/>
    <w:rsid w:val="00DE6385"/>
    <w:rsid w:val="00DE6B5F"/>
    <w:rsid w:val="00E03358"/>
    <w:rsid w:val="00E1519A"/>
    <w:rsid w:val="00E22323"/>
    <w:rsid w:val="00E24482"/>
    <w:rsid w:val="00E251E8"/>
    <w:rsid w:val="00E407E1"/>
    <w:rsid w:val="00E52E06"/>
    <w:rsid w:val="00E54C24"/>
    <w:rsid w:val="00E57D32"/>
    <w:rsid w:val="00E614BD"/>
    <w:rsid w:val="00E61C2C"/>
    <w:rsid w:val="00E81D1D"/>
    <w:rsid w:val="00E82CB1"/>
    <w:rsid w:val="00E8377A"/>
    <w:rsid w:val="00E91953"/>
    <w:rsid w:val="00EB1863"/>
    <w:rsid w:val="00EB3AE8"/>
    <w:rsid w:val="00EB7D81"/>
    <w:rsid w:val="00EC40EE"/>
    <w:rsid w:val="00EC6E88"/>
    <w:rsid w:val="00ED061B"/>
    <w:rsid w:val="00ED261B"/>
    <w:rsid w:val="00ED41F5"/>
    <w:rsid w:val="00EE3D1E"/>
    <w:rsid w:val="00EE62FA"/>
    <w:rsid w:val="00EF1911"/>
    <w:rsid w:val="00EF3662"/>
    <w:rsid w:val="00F03C85"/>
    <w:rsid w:val="00F10BAA"/>
    <w:rsid w:val="00F11AC0"/>
    <w:rsid w:val="00F132C4"/>
    <w:rsid w:val="00F25228"/>
    <w:rsid w:val="00F3308B"/>
    <w:rsid w:val="00F33E71"/>
    <w:rsid w:val="00F46C02"/>
    <w:rsid w:val="00F62D66"/>
    <w:rsid w:val="00F72BC3"/>
    <w:rsid w:val="00F7456F"/>
    <w:rsid w:val="00F80206"/>
    <w:rsid w:val="00F94144"/>
    <w:rsid w:val="00F9446D"/>
    <w:rsid w:val="00FA442D"/>
    <w:rsid w:val="00FA5182"/>
    <w:rsid w:val="00FA5D38"/>
    <w:rsid w:val="00FB0387"/>
    <w:rsid w:val="00FC70DE"/>
    <w:rsid w:val="00FC73FC"/>
    <w:rsid w:val="00FD5EB3"/>
    <w:rsid w:val="00FE6C65"/>
    <w:rsid w:val="00FE7E57"/>
    <w:rsid w:val="00FF38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annotation text"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576F"/>
    <w:pPr>
      <w:overflowPunct w:val="0"/>
      <w:autoSpaceDE w:val="0"/>
      <w:autoSpaceDN w:val="0"/>
      <w:adjustRightInd w:val="0"/>
      <w:spacing w:line="240" w:lineRule="atLeast"/>
      <w:ind w:firstLine="227"/>
      <w:jc w:val="both"/>
      <w:textAlignment w:val="baseline"/>
    </w:pPr>
    <w:rPr>
      <w:rFonts w:eastAsia="Times New Roman"/>
      <w:sz w:val="20"/>
      <w:lang w:eastAsia="de-DE"/>
    </w:rPr>
  </w:style>
  <w:style w:type="paragraph" w:styleId="Heading10">
    <w:name w:val="heading 1"/>
    <w:basedOn w:val="Normal"/>
    <w:next w:val="Normal"/>
    <w:uiPriority w:val="9"/>
    <w:qFormat/>
    <w:rsid w:val="00840A94"/>
    <w:pPr>
      <w:keepNext/>
      <w:keepLines/>
      <w:suppressAutoHyphens/>
      <w:spacing w:before="360" w:after="240" w:line="300" w:lineRule="atLeast"/>
      <w:ind w:left="567" w:hanging="567"/>
      <w:jc w:val="left"/>
      <w:outlineLvl w:val="0"/>
    </w:pPr>
    <w:rPr>
      <w:b/>
    </w:rPr>
  </w:style>
  <w:style w:type="paragraph" w:styleId="Heading20">
    <w:name w:val="heading 2"/>
    <w:basedOn w:val="Normal"/>
    <w:next w:val="Normal"/>
    <w:uiPriority w:val="9"/>
    <w:qFormat/>
    <w:rsid w:val="00840A94"/>
    <w:pPr>
      <w:keepNext/>
      <w:keepLines/>
      <w:suppressAutoHyphens/>
      <w:spacing w:before="360" w:after="160"/>
      <w:ind w:left="567" w:hanging="567"/>
      <w:outlineLvl w:val="1"/>
    </w:pPr>
    <w:rPr>
      <w:b/>
    </w:rPr>
  </w:style>
  <w:style w:type="paragraph" w:styleId="Heading3">
    <w:name w:val="heading 3"/>
    <w:basedOn w:val="Normal"/>
    <w:next w:val="Normal"/>
    <w:uiPriority w:val="9"/>
    <w:qFormat/>
    <w:rsid w:val="00840A94"/>
    <w:pPr>
      <w:spacing w:before="360"/>
      <w:ind w:firstLine="0"/>
      <w:outlineLvl w:val="2"/>
    </w:pPr>
  </w:style>
  <w:style w:type="paragraph" w:styleId="Heading4">
    <w:name w:val="heading 4"/>
    <w:basedOn w:val="Normal"/>
    <w:next w:val="Normal"/>
    <w:uiPriority w:val="9"/>
    <w:qFormat/>
    <w:rsid w:val="00840A94"/>
    <w:pPr>
      <w:spacing w:before="240"/>
      <w:ind w:firstLine="0"/>
      <w:outlineLvl w:val="3"/>
    </w:pPr>
  </w:style>
  <w:style w:type="paragraph" w:styleId="Heading5">
    <w:name w:val="heading 5"/>
    <w:basedOn w:val="Normal"/>
    <w:next w:val="Normal"/>
    <w:uiPriority w:val="9"/>
    <w:qFormat/>
    <w:rsid w:val="00840A94"/>
    <w:pPr>
      <w:spacing w:before="240"/>
      <w:ind w:firstLine="0"/>
      <w:outlineLvl w:val="4"/>
    </w:pPr>
  </w:style>
  <w:style w:type="paragraph" w:styleId="Heading6">
    <w:name w:val="heading 6"/>
    <w:basedOn w:val="Normal"/>
    <w:next w:val="Normal"/>
    <w:link w:val="Heading6Char"/>
    <w:uiPriority w:val="9"/>
    <w:qFormat/>
    <w:rsid w:val="00840A94"/>
    <w:pPr>
      <w:spacing w:before="240"/>
      <w:ind w:firstLine="0"/>
      <w:outlineLvl w:val="5"/>
    </w:pPr>
  </w:style>
  <w:style w:type="paragraph" w:styleId="Heading7">
    <w:name w:val="heading 7"/>
    <w:basedOn w:val="Normal"/>
    <w:next w:val="Normal"/>
    <w:link w:val="Heading7Char"/>
    <w:uiPriority w:val="9"/>
    <w:qFormat/>
    <w:rsid w:val="00840A94"/>
    <w:pPr>
      <w:spacing w:before="240"/>
      <w:ind w:firstLine="0"/>
      <w:outlineLvl w:val="6"/>
    </w:pPr>
  </w:style>
  <w:style w:type="paragraph" w:styleId="Heading8">
    <w:name w:val="heading 8"/>
    <w:basedOn w:val="Normal"/>
    <w:next w:val="Normal"/>
    <w:link w:val="Heading8Char"/>
    <w:uiPriority w:val="9"/>
    <w:qFormat/>
    <w:rsid w:val="00840A94"/>
    <w:pPr>
      <w:spacing w:before="240"/>
      <w:ind w:firstLine="0"/>
      <w:outlineLvl w:val="7"/>
    </w:pPr>
  </w:style>
  <w:style w:type="paragraph" w:styleId="Heading9">
    <w:name w:val="heading 9"/>
    <w:basedOn w:val="Normal"/>
    <w:next w:val="Normal"/>
    <w:link w:val="Heading9Char"/>
    <w:uiPriority w:val="9"/>
    <w:qFormat/>
    <w:rsid w:val="00840A94"/>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21851"/>
    <w:pPr>
      <w:spacing w:after="200"/>
      <w:jc w:val="both"/>
    </w:pPr>
    <w:rPr>
      <w:b/>
      <w:bCs/>
      <w:sz w:val="18"/>
      <w:szCs w:val="18"/>
    </w:rPr>
  </w:style>
  <w:style w:type="paragraph" w:customStyle="1" w:styleId="Affiliation">
    <w:name w:val="Affiliation"/>
    <w:rsid w:val="00521851"/>
    <w:pPr>
      <w:jc w:val="center"/>
    </w:pPr>
  </w:style>
  <w:style w:type="paragraph" w:customStyle="1" w:styleId="Author">
    <w:name w:val="Author"/>
    <w:rsid w:val="00521851"/>
    <w:pPr>
      <w:spacing w:before="360" w:after="40"/>
      <w:jc w:val="center"/>
    </w:pPr>
    <w:rPr>
      <w:noProof/>
      <w:sz w:val="22"/>
      <w:szCs w:val="22"/>
    </w:rPr>
  </w:style>
  <w:style w:type="paragraph" w:styleId="BodyText">
    <w:name w:val="Body Text"/>
    <w:basedOn w:val="Normal"/>
    <w:rsid w:val="00521851"/>
    <w:pPr>
      <w:spacing w:after="120" w:line="228" w:lineRule="auto"/>
      <w:ind w:firstLine="288"/>
    </w:pPr>
    <w:rPr>
      <w:spacing w:val="-1"/>
    </w:rPr>
  </w:style>
  <w:style w:type="paragraph" w:customStyle="1" w:styleId="bulletlist">
    <w:name w:val="bullet list"/>
    <w:basedOn w:val="BodyText"/>
    <w:rsid w:val="00521851"/>
    <w:pPr>
      <w:numPr>
        <w:numId w:val="1"/>
      </w:numPr>
    </w:pPr>
  </w:style>
  <w:style w:type="paragraph" w:customStyle="1" w:styleId="equation">
    <w:name w:val="equation"/>
    <w:basedOn w:val="Normal"/>
    <w:next w:val="Normal"/>
    <w:rsid w:val="00840A94"/>
    <w:pPr>
      <w:tabs>
        <w:tab w:val="center" w:pos="3289"/>
        <w:tab w:val="right" w:pos="6917"/>
      </w:tabs>
      <w:spacing w:before="160" w:after="160"/>
      <w:ind w:firstLine="0"/>
    </w:pPr>
  </w:style>
  <w:style w:type="paragraph" w:customStyle="1" w:styleId="figurecaption">
    <w:name w:val="figure caption"/>
    <w:rsid w:val="00521851"/>
    <w:pPr>
      <w:numPr>
        <w:numId w:val="2"/>
      </w:numPr>
      <w:spacing w:before="80" w:after="200"/>
      <w:jc w:val="center"/>
    </w:pPr>
    <w:rPr>
      <w:noProof/>
      <w:sz w:val="16"/>
      <w:szCs w:val="16"/>
    </w:rPr>
  </w:style>
  <w:style w:type="paragraph" w:customStyle="1" w:styleId="footnote">
    <w:name w:val="footnote"/>
    <w:rsid w:val="00521851"/>
    <w:pPr>
      <w:framePr w:hSpace="187" w:vSpace="187" w:wrap="notBeside" w:vAnchor="text" w:hAnchor="page" w:x="6121" w:y="577"/>
      <w:numPr>
        <w:numId w:val="3"/>
      </w:numPr>
      <w:spacing w:after="40"/>
    </w:pPr>
    <w:rPr>
      <w:sz w:val="16"/>
      <w:szCs w:val="16"/>
    </w:rPr>
  </w:style>
  <w:style w:type="paragraph" w:customStyle="1" w:styleId="keywords">
    <w:name w:val="key words"/>
    <w:rsid w:val="00521851"/>
    <w:pPr>
      <w:spacing w:after="120"/>
      <w:ind w:firstLine="288"/>
      <w:jc w:val="both"/>
    </w:pPr>
    <w:rPr>
      <w:b/>
      <w:bCs/>
      <w:i/>
      <w:iCs/>
      <w:noProof/>
      <w:sz w:val="18"/>
      <w:szCs w:val="18"/>
    </w:rPr>
  </w:style>
  <w:style w:type="paragraph" w:customStyle="1" w:styleId="papersubtitle">
    <w:name w:val="paper subtitle"/>
    <w:rsid w:val="00521851"/>
    <w:pPr>
      <w:spacing w:after="120"/>
      <w:jc w:val="center"/>
    </w:pPr>
    <w:rPr>
      <w:rFonts w:eastAsia="MS Mincho"/>
      <w:noProof/>
      <w:sz w:val="28"/>
      <w:szCs w:val="28"/>
    </w:rPr>
  </w:style>
  <w:style w:type="paragraph" w:customStyle="1" w:styleId="papertitle">
    <w:name w:val="paper title"/>
    <w:rsid w:val="00521851"/>
    <w:pPr>
      <w:spacing w:after="120"/>
      <w:jc w:val="center"/>
    </w:pPr>
    <w:rPr>
      <w:rFonts w:eastAsia="MS Mincho"/>
      <w:noProof/>
      <w:sz w:val="48"/>
      <w:szCs w:val="48"/>
    </w:rPr>
  </w:style>
  <w:style w:type="paragraph" w:customStyle="1" w:styleId="references">
    <w:name w:val="references"/>
    <w:rsid w:val="00521851"/>
    <w:pPr>
      <w:numPr>
        <w:numId w:val="8"/>
      </w:numPr>
      <w:spacing w:after="50" w:line="180" w:lineRule="exact"/>
      <w:jc w:val="both"/>
    </w:pPr>
    <w:rPr>
      <w:rFonts w:eastAsia="MS Mincho"/>
      <w:noProof/>
      <w:sz w:val="16"/>
      <w:szCs w:val="16"/>
    </w:rPr>
  </w:style>
  <w:style w:type="paragraph" w:customStyle="1" w:styleId="sponsors">
    <w:name w:val="sponsors"/>
    <w:rsid w:val="0052185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21851"/>
    <w:rPr>
      <w:b/>
      <w:bCs/>
      <w:sz w:val="16"/>
      <w:szCs w:val="16"/>
    </w:rPr>
  </w:style>
  <w:style w:type="paragraph" w:customStyle="1" w:styleId="tablecolsubhead">
    <w:name w:val="table col subhead"/>
    <w:basedOn w:val="tablecolhead"/>
    <w:rsid w:val="00521851"/>
    <w:rPr>
      <w:i/>
      <w:iCs/>
      <w:sz w:val="15"/>
      <w:szCs w:val="15"/>
    </w:rPr>
  </w:style>
  <w:style w:type="paragraph" w:customStyle="1" w:styleId="tablecopy">
    <w:name w:val="table copy"/>
    <w:rsid w:val="00521851"/>
    <w:pPr>
      <w:jc w:val="both"/>
    </w:pPr>
    <w:rPr>
      <w:noProof/>
      <w:sz w:val="16"/>
      <w:szCs w:val="16"/>
    </w:rPr>
  </w:style>
  <w:style w:type="paragraph" w:customStyle="1" w:styleId="tablefootnote">
    <w:name w:val="table footnote"/>
    <w:rsid w:val="00521851"/>
    <w:pPr>
      <w:spacing w:before="60" w:after="30"/>
      <w:jc w:val="right"/>
    </w:pPr>
    <w:rPr>
      <w:sz w:val="12"/>
      <w:szCs w:val="12"/>
    </w:rPr>
  </w:style>
  <w:style w:type="paragraph" w:customStyle="1" w:styleId="tablehead">
    <w:name w:val="table head"/>
    <w:rsid w:val="00521851"/>
    <w:pPr>
      <w:numPr>
        <w:numId w:val="9"/>
      </w:numPr>
      <w:spacing w:before="240" w:after="120" w:line="216" w:lineRule="auto"/>
      <w:jc w:val="center"/>
    </w:pPr>
    <w:rPr>
      <w:smallCaps/>
      <w:noProof/>
      <w:sz w:val="16"/>
      <w:szCs w:val="16"/>
    </w:rPr>
  </w:style>
  <w:style w:type="character" w:styleId="FootnoteReference">
    <w:name w:val="footnote reference"/>
    <w:basedOn w:val="DefaultParagraphFont"/>
    <w:rsid w:val="00840A94"/>
    <w:rPr>
      <w:position w:val="0"/>
      <w:vertAlign w:val="superscript"/>
    </w:rPr>
  </w:style>
  <w:style w:type="paragraph" w:styleId="FootnoteText">
    <w:name w:val="footnote text"/>
    <w:basedOn w:val="Normal"/>
    <w:link w:val="FootnoteTextChar"/>
    <w:rsid w:val="00840A94"/>
    <w:pPr>
      <w:spacing w:line="220" w:lineRule="atLeast"/>
      <w:ind w:left="227" w:hanging="227"/>
    </w:pPr>
    <w:rPr>
      <w:sz w:val="18"/>
    </w:rPr>
  </w:style>
  <w:style w:type="character" w:customStyle="1" w:styleId="FootnoteTextChar">
    <w:name w:val="Footnote Text Char"/>
    <w:basedOn w:val="DefaultParagraphFont"/>
    <w:link w:val="FootnoteText"/>
    <w:rsid w:val="00B34235"/>
    <w:rPr>
      <w:rFonts w:eastAsia="Times New Roman"/>
      <w:sz w:val="18"/>
      <w:lang w:eastAsia="de-DE"/>
    </w:rPr>
  </w:style>
  <w:style w:type="paragraph" w:styleId="Caption">
    <w:name w:val="caption"/>
    <w:basedOn w:val="Normal"/>
    <w:next w:val="Normal"/>
    <w:uiPriority w:val="35"/>
    <w:qFormat/>
    <w:rsid w:val="00B34235"/>
    <w:pPr>
      <w:jc w:val="center"/>
    </w:pPr>
    <w:rPr>
      <w:rFonts w:cs="Miriam"/>
      <w:bCs/>
      <w:sz w:val="16"/>
      <w:szCs w:val="18"/>
      <w:lang w:eastAsia="en-AU"/>
    </w:rPr>
  </w:style>
  <w:style w:type="character" w:styleId="CommentReference">
    <w:name w:val="annotation reference"/>
    <w:uiPriority w:val="99"/>
    <w:rsid w:val="00B34235"/>
    <w:rPr>
      <w:sz w:val="16"/>
      <w:szCs w:val="16"/>
    </w:rPr>
  </w:style>
  <w:style w:type="paragraph" w:styleId="CommentText">
    <w:name w:val="annotation text"/>
    <w:basedOn w:val="Normal"/>
    <w:link w:val="CommentTextChar"/>
    <w:uiPriority w:val="99"/>
    <w:rsid w:val="00B34235"/>
  </w:style>
  <w:style w:type="character" w:customStyle="1" w:styleId="CommentTextChar">
    <w:name w:val="Comment Text Char"/>
    <w:basedOn w:val="DefaultParagraphFont"/>
    <w:link w:val="CommentText"/>
    <w:uiPriority w:val="99"/>
    <w:rsid w:val="00B34235"/>
    <w:rPr>
      <w:rFonts w:eastAsia="Times New Roman"/>
      <w:szCs w:val="24"/>
    </w:rPr>
  </w:style>
  <w:style w:type="paragraph" w:styleId="Bibliography">
    <w:name w:val="Bibliography"/>
    <w:basedOn w:val="Normal"/>
    <w:next w:val="Normal"/>
    <w:uiPriority w:val="37"/>
    <w:unhideWhenUsed/>
    <w:rsid w:val="00B34235"/>
    <w:pPr>
      <w:tabs>
        <w:tab w:val="left" w:pos="384"/>
      </w:tabs>
      <w:ind w:left="384" w:hanging="384"/>
    </w:pPr>
  </w:style>
  <w:style w:type="paragraph" w:styleId="BalloonText">
    <w:name w:val="Balloon Text"/>
    <w:basedOn w:val="Normal"/>
    <w:link w:val="BalloonTextChar"/>
    <w:rsid w:val="00B34235"/>
    <w:rPr>
      <w:rFonts w:ascii="Tahoma" w:hAnsi="Tahoma" w:cs="Tahoma"/>
      <w:sz w:val="16"/>
      <w:szCs w:val="16"/>
    </w:rPr>
  </w:style>
  <w:style w:type="character" w:customStyle="1" w:styleId="BalloonTextChar">
    <w:name w:val="Balloon Text Char"/>
    <w:basedOn w:val="DefaultParagraphFont"/>
    <w:link w:val="BalloonText"/>
    <w:rsid w:val="00B34235"/>
    <w:rPr>
      <w:rFonts w:ascii="Tahoma" w:eastAsia="Times New Roman" w:hAnsi="Tahoma" w:cs="Tahoma"/>
      <w:sz w:val="16"/>
      <w:szCs w:val="16"/>
    </w:rPr>
  </w:style>
  <w:style w:type="paragraph" w:styleId="CommentSubject">
    <w:name w:val="annotation subject"/>
    <w:basedOn w:val="CommentText"/>
    <w:next w:val="CommentText"/>
    <w:link w:val="CommentSubjectChar"/>
    <w:rsid w:val="0045336C"/>
    <w:rPr>
      <w:b/>
      <w:bCs/>
    </w:rPr>
  </w:style>
  <w:style w:type="character" w:customStyle="1" w:styleId="CommentSubjectChar">
    <w:name w:val="Comment Subject Char"/>
    <w:basedOn w:val="CommentTextChar"/>
    <w:link w:val="CommentSubject"/>
    <w:rsid w:val="0045336C"/>
    <w:rPr>
      <w:rFonts w:eastAsia="Times New Roman"/>
      <w:b/>
      <w:bCs/>
      <w:szCs w:val="24"/>
    </w:rPr>
  </w:style>
  <w:style w:type="paragraph" w:styleId="Revision">
    <w:name w:val="Revision"/>
    <w:hidden/>
    <w:uiPriority w:val="99"/>
    <w:semiHidden/>
    <w:rsid w:val="0045336C"/>
    <w:rPr>
      <w:rFonts w:eastAsia="Times New Roman"/>
      <w:sz w:val="18"/>
    </w:rPr>
  </w:style>
  <w:style w:type="character" w:styleId="EndnoteReference">
    <w:name w:val="endnote reference"/>
    <w:basedOn w:val="DefaultParagraphFont"/>
    <w:rsid w:val="00F25228"/>
    <w:rPr>
      <w:vertAlign w:val="superscript"/>
    </w:rPr>
  </w:style>
  <w:style w:type="character" w:customStyle="1" w:styleId="Heading6Char">
    <w:name w:val="Heading 6 Char"/>
    <w:basedOn w:val="DefaultParagraphFont"/>
    <w:link w:val="Heading6"/>
    <w:rsid w:val="00840A94"/>
    <w:rPr>
      <w:rFonts w:eastAsia="Times New Roman"/>
      <w:lang w:eastAsia="de-DE"/>
    </w:rPr>
  </w:style>
  <w:style w:type="character" w:customStyle="1" w:styleId="Heading7Char">
    <w:name w:val="Heading 7 Char"/>
    <w:basedOn w:val="DefaultParagraphFont"/>
    <w:link w:val="Heading7"/>
    <w:rsid w:val="00840A94"/>
    <w:rPr>
      <w:rFonts w:eastAsia="Times New Roman"/>
      <w:lang w:eastAsia="de-DE"/>
    </w:rPr>
  </w:style>
  <w:style w:type="character" w:customStyle="1" w:styleId="Heading8Char">
    <w:name w:val="Heading 8 Char"/>
    <w:basedOn w:val="DefaultParagraphFont"/>
    <w:link w:val="Heading8"/>
    <w:rsid w:val="00840A94"/>
    <w:rPr>
      <w:rFonts w:eastAsia="Times New Roman"/>
      <w:lang w:eastAsia="de-DE"/>
    </w:rPr>
  </w:style>
  <w:style w:type="character" w:customStyle="1" w:styleId="Heading9Char">
    <w:name w:val="Heading 9 Char"/>
    <w:basedOn w:val="DefaultParagraphFont"/>
    <w:link w:val="Heading9"/>
    <w:rsid w:val="00840A94"/>
    <w:rPr>
      <w:rFonts w:eastAsia="Times New Roman"/>
      <w:lang w:eastAsia="de-DE"/>
    </w:rPr>
  </w:style>
  <w:style w:type="paragraph" w:customStyle="1" w:styleId="abstract0">
    <w:name w:val="abstract"/>
    <w:basedOn w:val="Normal"/>
    <w:rsid w:val="00840A94"/>
    <w:pPr>
      <w:spacing w:before="600" w:after="360" w:line="220" w:lineRule="atLeast"/>
      <w:ind w:left="567" w:right="567" w:firstLine="0"/>
      <w:contextualSpacing/>
    </w:pPr>
    <w:rPr>
      <w:sz w:val="18"/>
    </w:rPr>
  </w:style>
  <w:style w:type="paragraph" w:customStyle="1" w:styleId="address">
    <w:name w:val="address"/>
    <w:basedOn w:val="Normal"/>
    <w:rsid w:val="00840A94"/>
    <w:pPr>
      <w:suppressAutoHyphens/>
      <w:spacing w:after="200" w:line="220" w:lineRule="atLeast"/>
      <w:ind w:firstLine="0"/>
      <w:contextualSpacing/>
      <w:jc w:val="center"/>
    </w:pPr>
    <w:rPr>
      <w:sz w:val="18"/>
    </w:rPr>
  </w:style>
  <w:style w:type="numbering" w:customStyle="1" w:styleId="arabnumitem">
    <w:name w:val="arabnumitem"/>
    <w:basedOn w:val="NoList"/>
    <w:semiHidden/>
    <w:rsid w:val="00840A94"/>
    <w:pPr>
      <w:numPr>
        <w:numId w:val="12"/>
      </w:numPr>
    </w:pPr>
  </w:style>
  <w:style w:type="paragraph" w:customStyle="1" w:styleId="author0">
    <w:name w:val="author"/>
    <w:basedOn w:val="Normal"/>
    <w:next w:val="address"/>
    <w:rsid w:val="00840A94"/>
    <w:pPr>
      <w:suppressAutoHyphens/>
      <w:spacing w:after="200"/>
      <w:ind w:firstLine="0"/>
      <w:jc w:val="center"/>
    </w:pPr>
  </w:style>
  <w:style w:type="paragraph" w:customStyle="1" w:styleId="bulletitem">
    <w:name w:val="bulletitem"/>
    <w:basedOn w:val="Normal"/>
    <w:rsid w:val="00840A94"/>
    <w:pPr>
      <w:numPr>
        <w:numId w:val="17"/>
      </w:numPr>
      <w:spacing w:before="160" w:after="160"/>
      <w:contextualSpacing/>
    </w:pPr>
  </w:style>
  <w:style w:type="paragraph" w:customStyle="1" w:styleId="dashitem">
    <w:name w:val="dashitem"/>
    <w:basedOn w:val="Normal"/>
    <w:rsid w:val="00840A94"/>
    <w:pPr>
      <w:numPr>
        <w:numId w:val="18"/>
      </w:numPr>
      <w:spacing w:before="160" w:after="160"/>
      <w:contextualSpacing/>
    </w:pPr>
  </w:style>
  <w:style w:type="character" w:customStyle="1" w:styleId="e-mail">
    <w:name w:val="e-mail"/>
    <w:basedOn w:val="DefaultParagraphFont"/>
    <w:rsid w:val="00840A94"/>
    <w:rPr>
      <w:rFonts w:ascii="Courier" w:hAnsi="Courier"/>
      <w:noProof/>
      <w:spacing w:val="-6"/>
      <w:lang w:val="en-US"/>
    </w:rPr>
  </w:style>
  <w:style w:type="paragraph" w:customStyle="1" w:styleId="figurecaption0">
    <w:name w:val="figurecaption"/>
    <w:basedOn w:val="Normal"/>
    <w:next w:val="Normal"/>
    <w:rsid w:val="00840A94"/>
    <w:pPr>
      <w:keepLines/>
      <w:spacing w:before="120" w:after="240" w:line="220" w:lineRule="atLeast"/>
      <w:ind w:firstLine="0"/>
      <w:jc w:val="center"/>
    </w:pPr>
    <w:rPr>
      <w:sz w:val="18"/>
    </w:rPr>
  </w:style>
  <w:style w:type="paragraph" w:customStyle="1" w:styleId="p1a">
    <w:name w:val="p1a"/>
    <w:basedOn w:val="Normal"/>
    <w:rsid w:val="00840A94"/>
    <w:pPr>
      <w:ind w:firstLine="0"/>
    </w:pPr>
  </w:style>
  <w:style w:type="paragraph" w:customStyle="1" w:styleId="heading1">
    <w:name w:val="heading1"/>
    <w:basedOn w:val="Heading10"/>
    <w:next w:val="Normal"/>
    <w:rsid w:val="00840A94"/>
    <w:pPr>
      <w:numPr>
        <w:numId w:val="13"/>
      </w:numPr>
      <w:tabs>
        <w:tab w:val="left" w:pos="567"/>
      </w:tabs>
    </w:pPr>
    <w:rPr>
      <w:bCs/>
    </w:rPr>
  </w:style>
  <w:style w:type="paragraph" w:customStyle="1" w:styleId="heading2">
    <w:name w:val="heading2"/>
    <w:basedOn w:val="Heading20"/>
    <w:next w:val="Normal"/>
    <w:rsid w:val="00840A94"/>
    <w:pPr>
      <w:numPr>
        <w:ilvl w:val="1"/>
        <w:numId w:val="13"/>
      </w:numPr>
    </w:pPr>
    <w:rPr>
      <w:bCs/>
      <w:iCs/>
    </w:rPr>
  </w:style>
  <w:style w:type="character" w:customStyle="1" w:styleId="heading30">
    <w:name w:val="heading3"/>
    <w:basedOn w:val="DefaultParagraphFont"/>
    <w:rsid w:val="00840A94"/>
    <w:rPr>
      <w:b/>
    </w:rPr>
  </w:style>
  <w:style w:type="character" w:customStyle="1" w:styleId="heading40">
    <w:name w:val="heading4"/>
    <w:basedOn w:val="DefaultParagraphFont"/>
    <w:rsid w:val="00840A94"/>
    <w:rPr>
      <w:i/>
    </w:rPr>
  </w:style>
  <w:style w:type="numbering" w:customStyle="1" w:styleId="headings">
    <w:name w:val="headings"/>
    <w:basedOn w:val="arabnumitem"/>
    <w:rsid w:val="00840A94"/>
    <w:pPr>
      <w:numPr>
        <w:numId w:val="13"/>
      </w:numPr>
    </w:pPr>
  </w:style>
  <w:style w:type="character" w:styleId="Hyperlink">
    <w:name w:val="Hyperlink"/>
    <w:basedOn w:val="DefaultParagraphFont"/>
    <w:rsid w:val="00840A94"/>
    <w:rPr>
      <w:color w:val="auto"/>
      <w:u w:val="none"/>
    </w:rPr>
  </w:style>
  <w:style w:type="paragraph" w:customStyle="1" w:styleId="image">
    <w:name w:val="image"/>
    <w:basedOn w:val="Normal"/>
    <w:next w:val="Normal"/>
    <w:rsid w:val="00840A94"/>
    <w:pPr>
      <w:spacing w:before="240" w:after="120"/>
      <w:ind w:firstLine="0"/>
      <w:jc w:val="center"/>
    </w:pPr>
  </w:style>
  <w:style w:type="table" w:styleId="TableGrid">
    <w:name w:val="Table Grid"/>
    <w:basedOn w:val="TableNormal"/>
    <w:rsid w:val="00840A94"/>
    <w:pPr>
      <w:overflowPunct w:val="0"/>
      <w:autoSpaceDE w:val="0"/>
      <w:autoSpaceDN w:val="0"/>
      <w:adjustRightInd w:val="0"/>
      <w:spacing w:line="240" w:lineRule="atLeast"/>
      <w:ind w:firstLine="227"/>
      <w:jc w:val="both"/>
      <w:textAlignment w:val="baseline"/>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0">
    <w:name w:val="keywords"/>
    <w:basedOn w:val="abstract0"/>
    <w:next w:val="heading1"/>
    <w:rsid w:val="00840A94"/>
    <w:pPr>
      <w:spacing w:before="220"/>
      <w:contextualSpacing w:val="0"/>
    </w:pPr>
  </w:style>
  <w:style w:type="paragraph" w:customStyle="1" w:styleId="numitem">
    <w:name w:val="numitem"/>
    <w:basedOn w:val="Normal"/>
    <w:rsid w:val="00840A94"/>
    <w:pPr>
      <w:numPr>
        <w:numId w:val="19"/>
      </w:numPr>
      <w:spacing w:before="160" w:after="160"/>
      <w:contextualSpacing/>
    </w:pPr>
  </w:style>
  <w:style w:type="paragraph" w:customStyle="1" w:styleId="programcode">
    <w:name w:val="programcode"/>
    <w:basedOn w:val="Normal"/>
    <w:rsid w:val="00840A94"/>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E2DB2"/>
    <w:pPr>
      <w:numPr>
        <w:numId w:val="14"/>
      </w:numPr>
      <w:spacing w:line="220" w:lineRule="atLeast"/>
    </w:pPr>
    <w:rPr>
      <w:sz w:val="18"/>
    </w:rPr>
  </w:style>
  <w:style w:type="numbering" w:customStyle="1" w:styleId="referencelist">
    <w:name w:val="referencelist"/>
    <w:basedOn w:val="NoList"/>
    <w:semiHidden/>
    <w:rsid w:val="00840A94"/>
    <w:pPr>
      <w:numPr>
        <w:numId w:val="14"/>
      </w:numPr>
    </w:pPr>
  </w:style>
  <w:style w:type="paragraph" w:customStyle="1" w:styleId="runninghead-left">
    <w:name w:val="running head - left"/>
    <w:basedOn w:val="Normal"/>
    <w:rsid w:val="00840A94"/>
    <w:pPr>
      <w:ind w:firstLine="0"/>
      <w:jc w:val="left"/>
    </w:pPr>
    <w:rPr>
      <w:sz w:val="18"/>
      <w:szCs w:val="18"/>
    </w:rPr>
  </w:style>
  <w:style w:type="paragraph" w:customStyle="1" w:styleId="runninghead-right">
    <w:name w:val="running head - right"/>
    <w:basedOn w:val="Normal"/>
    <w:rsid w:val="00840A94"/>
    <w:pPr>
      <w:ind w:firstLine="0"/>
      <w:jc w:val="right"/>
    </w:pPr>
    <w:rPr>
      <w:bCs/>
      <w:sz w:val="18"/>
      <w:szCs w:val="18"/>
    </w:rPr>
  </w:style>
  <w:style w:type="character" w:styleId="PageNumber">
    <w:name w:val="page number"/>
    <w:basedOn w:val="DefaultParagraphFont"/>
    <w:rsid w:val="00840A94"/>
    <w:rPr>
      <w:sz w:val="18"/>
    </w:rPr>
  </w:style>
  <w:style w:type="paragraph" w:customStyle="1" w:styleId="Ttulo1">
    <w:name w:val="Título1"/>
    <w:basedOn w:val="Normal"/>
    <w:next w:val="author0"/>
    <w:rsid w:val="00840A94"/>
    <w:pPr>
      <w:keepNext/>
      <w:keepLines/>
      <w:suppressAutoHyphens/>
      <w:spacing w:after="480" w:line="360" w:lineRule="atLeast"/>
      <w:ind w:firstLine="0"/>
      <w:jc w:val="center"/>
    </w:pPr>
    <w:rPr>
      <w:b/>
      <w:sz w:val="28"/>
    </w:rPr>
  </w:style>
  <w:style w:type="paragraph" w:customStyle="1" w:styleId="Subttulo1">
    <w:name w:val="Subtítulo1"/>
    <w:basedOn w:val="Ttulo1"/>
    <w:next w:val="author0"/>
    <w:rsid w:val="00840A94"/>
    <w:pPr>
      <w:spacing w:before="120" w:line="280" w:lineRule="atLeast"/>
    </w:pPr>
    <w:rPr>
      <w:sz w:val="24"/>
    </w:rPr>
  </w:style>
  <w:style w:type="paragraph" w:customStyle="1" w:styleId="tablecaption">
    <w:name w:val="tablecaption"/>
    <w:basedOn w:val="Normal"/>
    <w:next w:val="Normal"/>
    <w:rsid w:val="00840A94"/>
    <w:pPr>
      <w:keepNext/>
      <w:keepLines/>
      <w:spacing w:before="240" w:after="120" w:line="220" w:lineRule="atLeast"/>
      <w:ind w:firstLine="0"/>
      <w:jc w:val="center"/>
    </w:pPr>
    <w:rPr>
      <w:sz w:val="18"/>
      <w:lang w:val="de-DE"/>
    </w:rPr>
  </w:style>
  <w:style w:type="character" w:customStyle="1" w:styleId="url">
    <w:name w:val="url"/>
    <w:basedOn w:val="DefaultParagraphFont"/>
    <w:rsid w:val="00840A94"/>
    <w:rPr>
      <w:rFonts w:ascii="Courier" w:hAnsi="Courier"/>
      <w:noProof/>
      <w:lang w:val="en-US"/>
    </w:rPr>
  </w:style>
  <w:style w:type="paragraph" w:styleId="Footer">
    <w:name w:val="footer"/>
    <w:basedOn w:val="Normal"/>
    <w:link w:val="FooterChar"/>
    <w:rsid w:val="00840A94"/>
    <w:pPr>
      <w:tabs>
        <w:tab w:val="center" w:pos="4536"/>
        <w:tab w:val="right" w:pos="9072"/>
      </w:tabs>
    </w:pPr>
  </w:style>
  <w:style w:type="character" w:customStyle="1" w:styleId="FooterChar">
    <w:name w:val="Footer Char"/>
    <w:basedOn w:val="DefaultParagraphFont"/>
    <w:link w:val="Footer"/>
    <w:rsid w:val="00840A94"/>
    <w:rPr>
      <w:rFonts w:eastAsia="Times New Roman"/>
      <w:lang w:eastAsia="de-DE"/>
    </w:rPr>
  </w:style>
  <w:style w:type="paragraph" w:styleId="ListBullet">
    <w:name w:val="List Bullet"/>
    <w:basedOn w:val="Normal"/>
    <w:rsid w:val="00840A94"/>
    <w:pPr>
      <w:numPr>
        <w:numId w:val="15"/>
      </w:numPr>
      <w:spacing w:before="120" w:after="120"/>
      <w:contextualSpacing/>
    </w:pPr>
  </w:style>
  <w:style w:type="paragraph" w:styleId="ListNumber">
    <w:name w:val="List Number"/>
    <w:basedOn w:val="Normal"/>
    <w:rsid w:val="00840A94"/>
    <w:pPr>
      <w:numPr>
        <w:numId w:val="16"/>
      </w:numPr>
    </w:pPr>
  </w:style>
  <w:style w:type="numbering" w:customStyle="1" w:styleId="itemization1">
    <w:name w:val="itemization1"/>
    <w:basedOn w:val="NoList"/>
    <w:semiHidden/>
    <w:rsid w:val="00840A94"/>
    <w:pPr>
      <w:numPr>
        <w:numId w:val="17"/>
      </w:numPr>
    </w:pPr>
  </w:style>
  <w:style w:type="numbering" w:customStyle="1" w:styleId="itemization2">
    <w:name w:val="itemization2"/>
    <w:basedOn w:val="NoList"/>
    <w:semiHidden/>
    <w:rsid w:val="00840A94"/>
    <w:pPr>
      <w:numPr>
        <w:numId w:val="18"/>
      </w:numPr>
    </w:pPr>
  </w:style>
  <w:style w:type="paragraph" w:styleId="Header">
    <w:name w:val="header"/>
    <w:basedOn w:val="Normal"/>
    <w:link w:val="HeaderChar"/>
    <w:rsid w:val="00840A94"/>
    <w:pPr>
      <w:tabs>
        <w:tab w:val="center" w:pos="4536"/>
        <w:tab w:val="right" w:pos="9072"/>
      </w:tabs>
      <w:ind w:firstLine="0"/>
    </w:pPr>
    <w:rPr>
      <w:sz w:val="18"/>
    </w:rPr>
  </w:style>
  <w:style w:type="character" w:customStyle="1" w:styleId="HeaderChar">
    <w:name w:val="Header Char"/>
    <w:basedOn w:val="DefaultParagraphFont"/>
    <w:link w:val="Header"/>
    <w:rsid w:val="00840A94"/>
    <w:rPr>
      <w:rFonts w:eastAsia="Times New Roman"/>
      <w:sz w:val="18"/>
      <w:lang w:eastAsia="de-DE"/>
    </w:rPr>
  </w:style>
  <w:style w:type="character" w:styleId="FollowedHyperlink">
    <w:name w:val="FollowedHyperlink"/>
    <w:basedOn w:val="DefaultParagraphFont"/>
    <w:rsid w:val="008E015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annotation text"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0A94"/>
    <w:pPr>
      <w:overflowPunct w:val="0"/>
      <w:autoSpaceDE w:val="0"/>
      <w:autoSpaceDN w:val="0"/>
      <w:adjustRightInd w:val="0"/>
      <w:spacing w:line="240" w:lineRule="atLeast"/>
      <w:ind w:firstLine="227"/>
      <w:jc w:val="both"/>
      <w:textAlignment w:val="baseline"/>
    </w:pPr>
    <w:rPr>
      <w:rFonts w:eastAsia="Times New Roman"/>
      <w:lang w:eastAsia="de-DE"/>
    </w:rPr>
  </w:style>
  <w:style w:type="paragraph" w:styleId="Heading10">
    <w:name w:val="heading 1"/>
    <w:basedOn w:val="Normal"/>
    <w:next w:val="Normal"/>
    <w:uiPriority w:val="9"/>
    <w:qFormat/>
    <w:rsid w:val="00840A94"/>
    <w:pPr>
      <w:keepNext/>
      <w:keepLines/>
      <w:suppressAutoHyphens/>
      <w:spacing w:before="360" w:after="240" w:line="300" w:lineRule="atLeast"/>
      <w:ind w:left="567" w:hanging="567"/>
      <w:jc w:val="left"/>
      <w:outlineLvl w:val="0"/>
    </w:pPr>
    <w:rPr>
      <w:b/>
    </w:rPr>
  </w:style>
  <w:style w:type="paragraph" w:styleId="Heading20">
    <w:name w:val="heading 2"/>
    <w:basedOn w:val="Normal"/>
    <w:next w:val="Normal"/>
    <w:uiPriority w:val="9"/>
    <w:qFormat/>
    <w:rsid w:val="00840A94"/>
    <w:pPr>
      <w:keepNext/>
      <w:keepLines/>
      <w:suppressAutoHyphens/>
      <w:spacing w:before="360" w:after="160"/>
      <w:ind w:left="567" w:hanging="567"/>
      <w:outlineLvl w:val="1"/>
    </w:pPr>
    <w:rPr>
      <w:b/>
    </w:rPr>
  </w:style>
  <w:style w:type="paragraph" w:styleId="Heading3">
    <w:name w:val="heading 3"/>
    <w:basedOn w:val="Normal"/>
    <w:next w:val="Normal"/>
    <w:uiPriority w:val="9"/>
    <w:qFormat/>
    <w:rsid w:val="00840A94"/>
    <w:pPr>
      <w:spacing w:before="360"/>
      <w:ind w:firstLine="0"/>
      <w:outlineLvl w:val="2"/>
    </w:pPr>
  </w:style>
  <w:style w:type="paragraph" w:styleId="Heading4">
    <w:name w:val="heading 4"/>
    <w:basedOn w:val="Normal"/>
    <w:next w:val="Normal"/>
    <w:uiPriority w:val="9"/>
    <w:qFormat/>
    <w:rsid w:val="00840A94"/>
    <w:pPr>
      <w:spacing w:before="240"/>
      <w:ind w:firstLine="0"/>
      <w:outlineLvl w:val="3"/>
    </w:pPr>
  </w:style>
  <w:style w:type="paragraph" w:styleId="Heading5">
    <w:name w:val="heading 5"/>
    <w:basedOn w:val="Normal"/>
    <w:next w:val="Normal"/>
    <w:uiPriority w:val="9"/>
    <w:qFormat/>
    <w:rsid w:val="00840A94"/>
    <w:pPr>
      <w:spacing w:before="240"/>
      <w:ind w:firstLine="0"/>
      <w:outlineLvl w:val="4"/>
    </w:pPr>
  </w:style>
  <w:style w:type="paragraph" w:styleId="Heading6">
    <w:name w:val="heading 6"/>
    <w:basedOn w:val="Normal"/>
    <w:next w:val="Normal"/>
    <w:link w:val="Heading6Char"/>
    <w:uiPriority w:val="9"/>
    <w:qFormat/>
    <w:rsid w:val="00840A94"/>
    <w:pPr>
      <w:spacing w:before="240"/>
      <w:ind w:firstLine="0"/>
      <w:outlineLvl w:val="5"/>
    </w:pPr>
  </w:style>
  <w:style w:type="paragraph" w:styleId="Heading7">
    <w:name w:val="heading 7"/>
    <w:basedOn w:val="Normal"/>
    <w:next w:val="Normal"/>
    <w:link w:val="Heading7Char"/>
    <w:uiPriority w:val="9"/>
    <w:qFormat/>
    <w:rsid w:val="00840A94"/>
    <w:pPr>
      <w:spacing w:before="240"/>
      <w:ind w:firstLine="0"/>
      <w:outlineLvl w:val="6"/>
    </w:pPr>
  </w:style>
  <w:style w:type="paragraph" w:styleId="Heading8">
    <w:name w:val="heading 8"/>
    <w:basedOn w:val="Normal"/>
    <w:next w:val="Normal"/>
    <w:link w:val="Heading8Char"/>
    <w:uiPriority w:val="9"/>
    <w:qFormat/>
    <w:rsid w:val="00840A94"/>
    <w:pPr>
      <w:spacing w:before="240"/>
      <w:ind w:firstLine="0"/>
      <w:outlineLvl w:val="7"/>
    </w:pPr>
  </w:style>
  <w:style w:type="paragraph" w:styleId="Heading9">
    <w:name w:val="heading 9"/>
    <w:basedOn w:val="Normal"/>
    <w:next w:val="Normal"/>
    <w:link w:val="Heading9Char"/>
    <w:uiPriority w:val="9"/>
    <w:qFormat/>
    <w:rsid w:val="00840A94"/>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21851"/>
    <w:pPr>
      <w:spacing w:after="200"/>
      <w:jc w:val="both"/>
    </w:pPr>
    <w:rPr>
      <w:b/>
      <w:bCs/>
      <w:sz w:val="18"/>
      <w:szCs w:val="18"/>
    </w:rPr>
  </w:style>
  <w:style w:type="paragraph" w:customStyle="1" w:styleId="Affiliation">
    <w:name w:val="Affiliation"/>
    <w:rsid w:val="00521851"/>
    <w:pPr>
      <w:jc w:val="center"/>
    </w:pPr>
  </w:style>
  <w:style w:type="paragraph" w:customStyle="1" w:styleId="Author">
    <w:name w:val="Author"/>
    <w:rsid w:val="00521851"/>
    <w:pPr>
      <w:spacing w:before="360" w:after="40"/>
      <w:jc w:val="center"/>
    </w:pPr>
    <w:rPr>
      <w:noProof/>
      <w:sz w:val="22"/>
      <w:szCs w:val="22"/>
    </w:rPr>
  </w:style>
  <w:style w:type="paragraph" w:styleId="BodyText">
    <w:name w:val="Body Text"/>
    <w:basedOn w:val="Normal"/>
    <w:rsid w:val="00521851"/>
    <w:pPr>
      <w:spacing w:after="120" w:line="228" w:lineRule="auto"/>
      <w:ind w:firstLine="288"/>
    </w:pPr>
    <w:rPr>
      <w:spacing w:val="-1"/>
    </w:rPr>
  </w:style>
  <w:style w:type="paragraph" w:customStyle="1" w:styleId="bulletlist">
    <w:name w:val="bullet list"/>
    <w:basedOn w:val="BodyText"/>
    <w:rsid w:val="00521851"/>
    <w:pPr>
      <w:numPr>
        <w:numId w:val="1"/>
      </w:numPr>
    </w:pPr>
  </w:style>
  <w:style w:type="paragraph" w:customStyle="1" w:styleId="equation">
    <w:name w:val="equation"/>
    <w:basedOn w:val="Normal"/>
    <w:next w:val="Normal"/>
    <w:rsid w:val="00840A94"/>
    <w:pPr>
      <w:tabs>
        <w:tab w:val="center" w:pos="3289"/>
        <w:tab w:val="right" w:pos="6917"/>
      </w:tabs>
      <w:spacing w:before="160" w:after="160"/>
      <w:ind w:firstLine="0"/>
    </w:pPr>
  </w:style>
  <w:style w:type="paragraph" w:customStyle="1" w:styleId="figurecaption">
    <w:name w:val="figure caption"/>
    <w:rsid w:val="00521851"/>
    <w:pPr>
      <w:numPr>
        <w:numId w:val="2"/>
      </w:numPr>
      <w:spacing w:before="80" w:after="200"/>
      <w:jc w:val="center"/>
    </w:pPr>
    <w:rPr>
      <w:noProof/>
      <w:sz w:val="16"/>
      <w:szCs w:val="16"/>
    </w:rPr>
  </w:style>
  <w:style w:type="paragraph" w:customStyle="1" w:styleId="footnote">
    <w:name w:val="footnote"/>
    <w:rsid w:val="00521851"/>
    <w:pPr>
      <w:framePr w:hSpace="187" w:vSpace="187" w:wrap="notBeside" w:vAnchor="text" w:hAnchor="page" w:x="6121" w:y="577"/>
      <w:numPr>
        <w:numId w:val="3"/>
      </w:numPr>
      <w:spacing w:after="40"/>
    </w:pPr>
    <w:rPr>
      <w:sz w:val="16"/>
      <w:szCs w:val="16"/>
    </w:rPr>
  </w:style>
  <w:style w:type="paragraph" w:customStyle="1" w:styleId="keywords">
    <w:name w:val="key words"/>
    <w:rsid w:val="00521851"/>
    <w:pPr>
      <w:spacing w:after="120"/>
      <w:ind w:firstLine="288"/>
      <w:jc w:val="both"/>
    </w:pPr>
    <w:rPr>
      <w:b/>
      <w:bCs/>
      <w:i/>
      <w:iCs/>
      <w:noProof/>
      <w:sz w:val="18"/>
      <w:szCs w:val="18"/>
    </w:rPr>
  </w:style>
  <w:style w:type="paragraph" w:customStyle="1" w:styleId="papersubtitle">
    <w:name w:val="paper subtitle"/>
    <w:rsid w:val="00521851"/>
    <w:pPr>
      <w:spacing w:after="120"/>
      <w:jc w:val="center"/>
    </w:pPr>
    <w:rPr>
      <w:rFonts w:eastAsia="MS Mincho"/>
      <w:noProof/>
      <w:sz w:val="28"/>
      <w:szCs w:val="28"/>
    </w:rPr>
  </w:style>
  <w:style w:type="paragraph" w:customStyle="1" w:styleId="papertitle">
    <w:name w:val="paper title"/>
    <w:rsid w:val="00521851"/>
    <w:pPr>
      <w:spacing w:after="120"/>
      <w:jc w:val="center"/>
    </w:pPr>
    <w:rPr>
      <w:rFonts w:eastAsia="MS Mincho"/>
      <w:noProof/>
      <w:sz w:val="48"/>
      <w:szCs w:val="48"/>
    </w:rPr>
  </w:style>
  <w:style w:type="paragraph" w:customStyle="1" w:styleId="references">
    <w:name w:val="references"/>
    <w:rsid w:val="00521851"/>
    <w:pPr>
      <w:numPr>
        <w:numId w:val="8"/>
      </w:numPr>
      <w:spacing w:after="50" w:line="180" w:lineRule="exact"/>
      <w:jc w:val="both"/>
    </w:pPr>
    <w:rPr>
      <w:rFonts w:eastAsia="MS Mincho"/>
      <w:noProof/>
      <w:sz w:val="16"/>
      <w:szCs w:val="16"/>
    </w:rPr>
  </w:style>
  <w:style w:type="paragraph" w:customStyle="1" w:styleId="sponsors">
    <w:name w:val="sponsors"/>
    <w:rsid w:val="0052185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21851"/>
    <w:rPr>
      <w:b/>
      <w:bCs/>
      <w:sz w:val="16"/>
      <w:szCs w:val="16"/>
    </w:rPr>
  </w:style>
  <w:style w:type="paragraph" w:customStyle="1" w:styleId="tablecolsubhead">
    <w:name w:val="table col subhead"/>
    <w:basedOn w:val="tablecolhead"/>
    <w:rsid w:val="00521851"/>
    <w:rPr>
      <w:i/>
      <w:iCs/>
      <w:sz w:val="15"/>
      <w:szCs w:val="15"/>
    </w:rPr>
  </w:style>
  <w:style w:type="paragraph" w:customStyle="1" w:styleId="tablecopy">
    <w:name w:val="table copy"/>
    <w:rsid w:val="00521851"/>
    <w:pPr>
      <w:jc w:val="both"/>
    </w:pPr>
    <w:rPr>
      <w:noProof/>
      <w:sz w:val="16"/>
      <w:szCs w:val="16"/>
    </w:rPr>
  </w:style>
  <w:style w:type="paragraph" w:customStyle="1" w:styleId="tablefootnote">
    <w:name w:val="table footnote"/>
    <w:rsid w:val="00521851"/>
    <w:pPr>
      <w:spacing w:before="60" w:after="30"/>
      <w:jc w:val="right"/>
    </w:pPr>
    <w:rPr>
      <w:sz w:val="12"/>
      <w:szCs w:val="12"/>
    </w:rPr>
  </w:style>
  <w:style w:type="paragraph" w:customStyle="1" w:styleId="tablehead">
    <w:name w:val="table head"/>
    <w:rsid w:val="00521851"/>
    <w:pPr>
      <w:numPr>
        <w:numId w:val="9"/>
      </w:numPr>
      <w:spacing w:before="240" w:after="120" w:line="216" w:lineRule="auto"/>
      <w:jc w:val="center"/>
    </w:pPr>
    <w:rPr>
      <w:smallCaps/>
      <w:noProof/>
      <w:sz w:val="16"/>
      <w:szCs w:val="16"/>
    </w:rPr>
  </w:style>
  <w:style w:type="character" w:styleId="FootnoteReference">
    <w:name w:val="footnote reference"/>
    <w:basedOn w:val="DefaultParagraphFont"/>
    <w:rsid w:val="00840A94"/>
    <w:rPr>
      <w:position w:val="0"/>
      <w:vertAlign w:val="superscript"/>
    </w:rPr>
  </w:style>
  <w:style w:type="paragraph" w:styleId="FootnoteText">
    <w:name w:val="footnote text"/>
    <w:basedOn w:val="Normal"/>
    <w:link w:val="FootnoteTextChar"/>
    <w:rsid w:val="00840A94"/>
    <w:pPr>
      <w:spacing w:line="220" w:lineRule="atLeast"/>
      <w:ind w:left="227" w:hanging="227"/>
    </w:pPr>
    <w:rPr>
      <w:sz w:val="18"/>
    </w:rPr>
  </w:style>
  <w:style w:type="character" w:customStyle="1" w:styleId="FootnoteTextChar">
    <w:name w:val="Footnote Text Char"/>
    <w:basedOn w:val="DefaultParagraphFont"/>
    <w:link w:val="FootnoteText"/>
    <w:rsid w:val="00B34235"/>
    <w:rPr>
      <w:rFonts w:eastAsia="Times New Roman"/>
      <w:sz w:val="18"/>
      <w:lang w:eastAsia="de-DE"/>
    </w:rPr>
  </w:style>
  <w:style w:type="paragraph" w:styleId="Caption">
    <w:name w:val="caption"/>
    <w:basedOn w:val="Normal"/>
    <w:next w:val="Normal"/>
    <w:uiPriority w:val="35"/>
    <w:qFormat/>
    <w:rsid w:val="00B34235"/>
    <w:pPr>
      <w:jc w:val="center"/>
    </w:pPr>
    <w:rPr>
      <w:rFonts w:cs="Miriam"/>
      <w:bCs/>
      <w:sz w:val="16"/>
      <w:szCs w:val="18"/>
      <w:lang w:eastAsia="en-AU"/>
    </w:rPr>
  </w:style>
  <w:style w:type="character" w:styleId="CommentReference">
    <w:name w:val="annotation reference"/>
    <w:uiPriority w:val="99"/>
    <w:rsid w:val="00B34235"/>
    <w:rPr>
      <w:sz w:val="16"/>
      <w:szCs w:val="16"/>
    </w:rPr>
  </w:style>
  <w:style w:type="paragraph" w:styleId="CommentText">
    <w:name w:val="annotation text"/>
    <w:basedOn w:val="Normal"/>
    <w:link w:val="CommentTextChar"/>
    <w:uiPriority w:val="99"/>
    <w:rsid w:val="00B34235"/>
  </w:style>
  <w:style w:type="character" w:customStyle="1" w:styleId="CommentTextChar">
    <w:name w:val="Comment Text Char"/>
    <w:basedOn w:val="DefaultParagraphFont"/>
    <w:link w:val="CommentText"/>
    <w:uiPriority w:val="99"/>
    <w:rsid w:val="00B34235"/>
    <w:rPr>
      <w:rFonts w:eastAsia="Times New Roman"/>
      <w:szCs w:val="24"/>
    </w:rPr>
  </w:style>
  <w:style w:type="paragraph" w:styleId="Bibliography">
    <w:name w:val="Bibliography"/>
    <w:basedOn w:val="Normal"/>
    <w:next w:val="Normal"/>
    <w:uiPriority w:val="37"/>
    <w:unhideWhenUsed/>
    <w:rsid w:val="00B34235"/>
    <w:pPr>
      <w:tabs>
        <w:tab w:val="left" w:pos="384"/>
      </w:tabs>
      <w:ind w:left="384" w:hanging="384"/>
    </w:pPr>
  </w:style>
  <w:style w:type="paragraph" w:styleId="BalloonText">
    <w:name w:val="Balloon Text"/>
    <w:basedOn w:val="Normal"/>
    <w:link w:val="BalloonTextChar"/>
    <w:rsid w:val="00B34235"/>
    <w:rPr>
      <w:rFonts w:ascii="Tahoma" w:hAnsi="Tahoma" w:cs="Tahoma"/>
      <w:sz w:val="16"/>
      <w:szCs w:val="16"/>
    </w:rPr>
  </w:style>
  <w:style w:type="character" w:customStyle="1" w:styleId="BalloonTextChar">
    <w:name w:val="Balloon Text Char"/>
    <w:basedOn w:val="DefaultParagraphFont"/>
    <w:link w:val="BalloonText"/>
    <w:rsid w:val="00B34235"/>
    <w:rPr>
      <w:rFonts w:ascii="Tahoma" w:eastAsia="Times New Roman" w:hAnsi="Tahoma" w:cs="Tahoma"/>
      <w:sz w:val="16"/>
      <w:szCs w:val="16"/>
    </w:rPr>
  </w:style>
  <w:style w:type="paragraph" w:styleId="CommentSubject">
    <w:name w:val="annotation subject"/>
    <w:basedOn w:val="CommentText"/>
    <w:next w:val="CommentText"/>
    <w:link w:val="CommentSubjectChar"/>
    <w:rsid w:val="0045336C"/>
    <w:rPr>
      <w:b/>
      <w:bCs/>
    </w:rPr>
  </w:style>
  <w:style w:type="character" w:customStyle="1" w:styleId="CommentSubjectChar">
    <w:name w:val="Comment Subject Char"/>
    <w:basedOn w:val="CommentTextChar"/>
    <w:link w:val="CommentSubject"/>
    <w:rsid w:val="0045336C"/>
    <w:rPr>
      <w:rFonts w:eastAsia="Times New Roman"/>
      <w:b/>
      <w:bCs/>
      <w:szCs w:val="24"/>
    </w:rPr>
  </w:style>
  <w:style w:type="paragraph" w:styleId="Revision">
    <w:name w:val="Revision"/>
    <w:hidden/>
    <w:uiPriority w:val="99"/>
    <w:semiHidden/>
    <w:rsid w:val="0045336C"/>
    <w:rPr>
      <w:rFonts w:eastAsia="Times New Roman"/>
      <w:sz w:val="18"/>
    </w:rPr>
  </w:style>
  <w:style w:type="character" w:styleId="EndnoteReference">
    <w:name w:val="endnote reference"/>
    <w:basedOn w:val="DefaultParagraphFont"/>
    <w:rsid w:val="00F25228"/>
    <w:rPr>
      <w:vertAlign w:val="superscript"/>
    </w:rPr>
  </w:style>
  <w:style w:type="character" w:customStyle="1" w:styleId="Heading6Char">
    <w:name w:val="Heading 6 Char"/>
    <w:basedOn w:val="DefaultParagraphFont"/>
    <w:link w:val="Heading6"/>
    <w:rsid w:val="00840A94"/>
    <w:rPr>
      <w:rFonts w:eastAsia="Times New Roman"/>
      <w:lang w:eastAsia="de-DE"/>
    </w:rPr>
  </w:style>
  <w:style w:type="character" w:customStyle="1" w:styleId="Heading7Char">
    <w:name w:val="Heading 7 Char"/>
    <w:basedOn w:val="DefaultParagraphFont"/>
    <w:link w:val="Heading7"/>
    <w:rsid w:val="00840A94"/>
    <w:rPr>
      <w:rFonts w:eastAsia="Times New Roman"/>
      <w:lang w:eastAsia="de-DE"/>
    </w:rPr>
  </w:style>
  <w:style w:type="character" w:customStyle="1" w:styleId="Heading8Char">
    <w:name w:val="Heading 8 Char"/>
    <w:basedOn w:val="DefaultParagraphFont"/>
    <w:link w:val="Heading8"/>
    <w:rsid w:val="00840A94"/>
    <w:rPr>
      <w:rFonts w:eastAsia="Times New Roman"/>
      <w:lang w:eastAsia="de-DE"/>
    </w:rPr>
  </w:style>
  <w:style w:type="character" w:customStyle="1" w:styleId="Heading9Char">
    <w:name w:val="Heading 9 Char"/>
    <w:basedOn w:val="DefaultParagraphFont"/>
    <w:link w:val="Heading9"/>
    <w:rsid w:val="00840A94"/>
    <w:rPr>
      <w:rFonts w:eastAsia="Times New Roman"/>
      <w:lang w:eastAsia="de-DE"/>
    </w:rPr>
  </w:style>
  <w:style w:type="paragraph" w:customStyle="1" w:styleId="abstract0">
    <w:name w:val="abstract"/>
    <w:basedOn w:val="Normal"/>
    <w:rsid w:val="00840A94"/>
    <w:pPr>
      <w:spacing w:before="600" w:after="360" w:line="220" w:lineRule="atLeast"/>
      <w:ind w:left="567" w:right="567" w:firstLine="0"/>
      <w:contextualSpacing/>
    </w:pPr>
    <w:rPr>
      <w:sz w:val="18"/>
    </w:rPr>
  </w:style>
  <w:style w:type="paragraph" w:customStyle="1" w:styleId="address">
    <w:name w:val="address"/>
    <w:basedOn w:val="Normal"/>
    <w:rsid w:val="00840A94"/>
    <w:pPr>
      <w:suppressAutoHyphens/>
      <w:spacing w:after="200" w:line="220" w:lineRule="atLeast"/>
      <w:ind w:firstLine="0"/>
      <w:contextualSpacing/>
      <w:jc w:val="center"/>
    </w:pPr>
    <w:rPr>
      <w:sz w:val="18"/>
    </w:rPr>
  </w:style>
  <w:style w:type="numbering" w:customStyle="1" w:styleId="arabnumitem">
    <w:name w:val="arabnumitem"/>
    <w:basedOn w:val="NoList"/>
    <w:semiHidden/>
    <w:rsid w:val="00840A94"/>
    <w:pPr>
      <w:numPr>
        <w:numId w:val="12"/>
      </w:numPr>
    </w:pPr>
  </w:style>
  <w:style w:type="paragraph" w:customStyle="1" w:styleId="author0">
    <w:name w:val="author"/>
    <w:basedOn w:val="Normal"/>
    <w:next w:val="address"/>
    <w:rsid w:val="00840A94"/>
    <w:pPr>
      <w:suppressAutoHyphens/>
      <w:spacing w:after="200"/>
      <w:ind w:firstLine="0"/>
      <w:jc w:val="center"/>
    </w:pPr>
  </w:style>
  <w:style w:type="paragraph" w:customStyle="1" w:styleId="bulletitem">
    <w:name w:val="bulletitem"/>
    <w:basedOn w:val="Normal"/>
    <w:rsid w:val="00840A94"/>
    <w:pPr>
      <w:numPr>
        <w:numId w:val="17"/>
      </w:numPr>
      <w:spacing w:before="160" w:after="160"/>
      <w:contextualSpacing/>
    </w:pPr>
  </w:style>
  <w:style w:type="paragraph" w:customStyle="1" w:styleId="dashitem">
    <w:name w:val="dashitem"/>
    <w:basedOn w:val="Normal"/>
    <w:rsid w:val="00840A94"/>
    <w:pPr>
      <w:numPr>
        <w:numId w:val="18"/>
      </w:numPr>
      <w:spacing w:before="160" w:after="160"/>
      <w:contextualSpacing/>
    </w:pPr>
  </w:style>
  <w:style w:type="character" w:customStyle="1" w:styleId="e-mail">
    <w:name w:val="e-mail"/>
    <w:basedOn w:val="DefaultParagraphFont"/>
    <w:rsid w:val="00840A94"/>
    <w:rPr>
      <w:rFonts w:ascii="Courier" w:hAnsi="Courier"/>
      <w:noProof/>
      <w:spacing w:val="-6"/>
      <w:lang w:val="en-US"/>
    </w:rPr>
  </w:style>
  <w:style w:type="paragraph" w:customStyle="1" w:styleId="figurecaption0">
    <w:name w:val="figurecaption"/>
    <w:basedOn w:val="Normal"/>
    <w:next w:val="Normal"/>
    <w:rsid w:val="00840A94"/>
    <w:pPr>
      <w:keepLines/>
      <w:spacing w:before="120" w:after="240" w:line="220" w:lineRule="atLeast"/>
      <w:ind w:firstLine="0"/>
      <w:jc w:val="center"/>
    </w:pPr>
    <w:rPr>
      <w:sz w:val="18"/>
    </w:rPr>
  </w:style>
  <w:style w:type="paragraph" w:customStyle="1" w:styleId="p1a">
    <w:name w:val="p1a"/>
    <w:basedOn w:val="Normal"/>
    <w:rsid w:val="00840A94"/>
    <w:pPr>
      <w:ind w:firstLine="0"/>
    </w:pPr>
  </w:style>
  <w:style w:type="paragraph" w:customStyle="1" w:styleId="heading1">
    <w:name w:val="heading1"/>
    <w:basedOn w:val="Heading10"/>
    <w:next w:val="Normal"/>
    <w:rsid w:val="00840A94"/>
    <w:pPr>
      <w:numPr>
        <w:numId w:val="13"/>
      </w:numPr>
      <w:tabs>
        <w:tab w:val="left" w:pos="567"/>
      </w:tabs>
    </w:pPr>
    <w:rPr>
      <w:bCs/>
    </w:rPr>
  </w:style>
  <w:style w:type="paragraph" w:customStyle="1" w:styleId="heading2">
    <w:name w:val="heading2"/>
    <w:basedOn w:val="Heading20"/>
    <w:next w:val="Normal"/>
    <w:rsid w:val="00840A94"/>
    <w:pPr>
      <w:numPr>
        <w:ilvl w:val="1"/>
        <w:numId w:val="13"/>
      </w:numPr>
    </w:pPr>
    <w:rPr>
      <w:bCs/>
      <w:iCs/>
    </w:rPr>
  </w:style>
  <w:style w:type="character" w:customStyle="1" w:styleId="heading30">
    <w:name w:val="heading3"/>
    <w:basedOn w:val="DefaultParagraphFont"/>
    <w:rsid w:val="00840A94"/>
    <w:rPr>
      <w:b/>
    </w:rPr>
  </w:style>
  <w:style w:type="character" w:customStyle="1" w:styleId="heading40">
    <w:name w:val="heading4"/>
    <w:basedOn w:val="DefaultParagraphFont"/>
    <w:rsid w:val="00840A94"/>
    <w:rPr>
      <w:i/>
    </w:rPr>
  </w:style>
  <w:style w:type="numbering" w:customStyle="1" w:styleId="headings">
    <w:name w:val="headings"/>
    <w:basedOn w:val="arabnumitem"/>
    <w:rsid w:val="00840A94"/>
    <w:pPr>
      <w:numPr>
        <w:numId w:val="13"/>
      </w:numPr>
    </w:pPr>
  </w:style>
  <w:style w:type="character" w:styleId="Hyperlink">
    <w:name w:val="Hyperlink"/>
    <w:basedOn w:val="DefaultParagraphFont"/>
    <w:rsid w:val="00840A94"/>
    <w:rPr>
      <w:color w:val="auto"/>
      <w:u w:val="none"/>
    </w:rPr>
  </w:style>
  <w:style w:type="paragraph" w:customStyle="1" w:styleId="image">
    <w:name w:val="image"/>
    <w:basedOn w:val="Normal"/>
    <w:next w:val="Normal"/>
    <w:rsid w:val="00840A94"/>
    <w:pPr>
      <w:spacing w:before="240" w:after="120"/>
      <w:ind w:firstLine="0"/>
      <w:jc w:val="center"/>
    </w:pPr>
  </w:style>
  <w:style w:type="table" w:styleId="TableGrid">
    <w:name w:val="Table Grid"/>
    <w:basedOn w:val="TableNormal"/>
    <w:rsid w:val="00840A94"/>
    <w:pPr>
      <w:overflowPunct w:val="0"/>
      <w:autoSpaceDE w:val="0"/>
      <w:autoSpaceDN w:val="0"/>
      <w:adjustRightInd w:val="0"/>
      <w:spacing w:line="240" w:lineRule="atLeast"/>
      <w:ind w:firstLine="227"/>
      <w:jc w:val="both"/>
      <w:textAlignment w:val="baseline"/>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0">
    <w:name w:val="keywords"/>
    <w:basedOn w:val="abstract0"/>
    <w:next w:val="heading1"/>
    <w:rsid w:val="00840A94"/>
    <w:pPr>
      <w:spacing w:before="220"/>
      <w:contextualSpacing w:val="0"/>
    </w:pPr>
  </w:style>
  <w:style w:type="paragraph" w:customStyle="1" w:styleId="numitem">
    <w:name w:val="numitem"/>
    <w:basedOn w:val="Normal"/>
    <w:rsid w:val="00840A94"/>
    <w:pPr>
      <w:numPr>
        <w:numId w:val="19"/>
      </w:numPr>
      <w:spacing w:before="160" w:after="160"/>
      <w:contextualSpacing/>
    </w:pPr>
  </w:style>
  <w:style w:type="paragraph" w:customStyle="1" w:styleId="programcode">
    <w:name w:val="programcode"/>
    <w:basedOn w:val="Normal"/>
    <w:rsid w:val="00840A94"/>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E2DB2"/>
    <w:pPr>
      <w:numPr>
        <w:numId w:val="14"/>
      </w:numPr>
      <w:spacing w:line="220" w:lineRule="atLeast"/>
    </w:pPr>
    <w:rPr>
      <w:sz w:val="18"/>
    </w:rPr>
  </w:style>
  <w:style w:type="numbering" w:customStyle="1" w:styleId="referencelist">
    <w:name w:val="referencelist"/>
    <w:basedOn w:val="NoList"/>
    <w:semiHidden/>
    <w:rsid w:val="00840A94"/>
    <w:pPr>
      <w:numPr>
        <w:numId w:val="14"/>
      </w:numPr>
    </w:pPr>
  </w:style>
  <w:style w:type="paragraph" w:customStyle="1" w:styleId="runninghead-left">
    <w:name w:val="running head - left"/>
    <w:basedOn w:val="Normal"/>
    <w:rsid w:val="00840A94"/>
    <w:pPr>
      <w:ind w:firstLine="0"/>
      <w:jc w:val="left"/>
    </w:pPr>
    <w:rPr>
      <w:sz w:val="18"/>
      <w:szCs w:val="18"/>
    </w:rPr>
  </w:style>
  <w:style w:type="paragraph" w:customStyle="1" w:styleId="runninghead-right">
    <w:name w:val="running head - right"/>
    <w:basedOn w:val="Normal"/>
    <w:rsid w:val="00840A94"/>
    <w:pPr>
      <w:ind w:firstLine="0"/>
      <w:jc w:val="right"/>
    </w:pPr>
    <w:rPr>
      <w:bCs/>
      <w:sz w:val="18"/>
      <w:szCs w:val="18"/>
    </w:rPr>
  </w:style>
  <w:style w:type="character" w:styleId="PageNumber">
    <w:name w:val="page number"/>
    <w:basedOn w:val="DefaultParagraphFont"/>
    <w:rsid w:val="00840A94"/>
    <w:rPr>
      <w:sz w:val="18"/>
    </w:rPr>
  </w:style>
  <w:style w:type="paragraph" w:customStyle="1" w:styleId="Ttulo1">
    <w:name w:val="Título1"/>
    <w:basedOn w:val="Normal"/>
    <w:next w:val="author0"/>
    <w:rsid w:val="00840A94"/>
    <w:pPr>
      <w:keepNext/>
      <w:keepLines/>
      <w:suppressAutoHyphens/>
      <w:spacing w:after="480" w:line="360" w:lineRule="atLeast"/>
      <w:ind w:firstLine="0"/>
      <w:jc w:val="center"/>
    </w:pPr>
    <w:rPr>
      <w:b/>
      <w:sz w:val="28"/>
    </w:rPr>
  </w:style>
  <w:style w:type="paragraph" w:customStyle="1" w:styleId="Subttulo1">
    <w:name w:val="Subtítulo1"/>
    <w:basedOn w:val="Ttulo1"/>
    <w:next w:val="author0"/>
    <w:rsid w:val="00840A94"/>
    <w:pPr>
      <w:spacing w:before="120" w:line="280" w:lineRule="atLeast"/>
    </w:pPr>
    <w:rPr>
      <w:sz w:val="24"/>
    </w:rPr>
  </w:style>
  <w:style w:type="paragraph" w:customStyle="1" w:styleId="tablecaption">
    <w:name w:val="tablecaption"/>
    <w:basedOn w:val="Normal"/>
    <w:next w:val="Normal"/>
    <w:rsid w:val="00840A94"/>
    <w:pPr>
      <w:keepNext/>
      <w:keepLines/>
      <w:spacing w:before="240" w:after="120" w:line="220" w:lineRule="atLeast"/>
      <w:ind w:firstLine="0"/>
      <w:jc w:val="center"/>
    </w:pPr>
    <w:rPr>
      <w:sz w:val="18"/>
      <w:lang w:val="de-DE"/>
    </w:rPr>
  </w:style>
  <w:style w:type="character" w:customStyle="1" w:styleId="url">
    <w:name w:val="url"/>
    <w:basedOn w:val="DefaultParagraphFont"/>
    <w:rsid w:val="00840A94"/>
    <w:rPr>
      <w:rFonts w:ascii="Courier" w:hAnsi="Courier"/>
      <w:noProof/>
      <w:lang w:val="en-US"/>
    </w:rPr>
  </w:style>
  <w:style w:type="paragraph" w:styleId="Footer">
    <w:name w:val="footer"/>
    <w:basedOn w:val="Normal"/>
    <w:link w:val="FooterChar"/>
    <w:rsid w:val="00840A94"/>
    <w:pPr>
      <w:tabs>
        <w:tab w:val="center" w:pos="4536"/>
        <w:tab w:val="right" w:pos="9072"/>
      </w:tabs>
    </w:pPr>
  </w:style>
  <w:style w:type="character" w:customStyle="1" w:styleId="FooterChar">
    <w:name w:val="Footer Char"/>
    <w:basedOn w:val="DefaultParagraphFont"/>
    <w:link w:val="Footer"/>
    <w:rsid w:val="00840A94"/>
    <w:rPr>
      <w:rFonts w:eastAsia="Times New Roman"/>
      <w:lang w:eastAsia="de-DE"/>
    </w:rPr>
  </w:style>
  <w:style w:type="paragraph" w:styleId="ListBullet">
    <w:name w:val="List Bullet"/>
    <w:basedOn w:val="Normal"/>
    <w:rsid w:val="00840A94"/>
    <w:pPr>
      <w:numPr>
        <w:numId w:val="15"/>
      </w:numPr>
      <w:spacing w:before="120" w:after="120"/>
      <w:contextualSpacing/>
    </w:pPr>
  </w:style>
  <w:style w:type="paragraph" w:styleId="ListNumber">
    <w:name w:val="List Number"/>
    <w:basedOn w:val="Normal"/>
    <w:rsid w:val="00840A94"/>
    <w:pPr>
      <w:numPr>
        <w:numId w:val="16"/>
      </w:numPr>
    </w:pPr>
  </w:style>
  <w:style w:type="numbering" w:customStyle="1" w:styleId="itemization1">
    <w:name w:val="itemization1"/>
    <w:basedOn w:val="NoList"/>
    <w:semiHidden/>
    <w:rsid w:val="00840A94"/>
    <w:pPr>
      <w:numPr>
        <w:numId w:val="17"/>
      </w:numPr>
    </w:pPr>
  </w:style>
  <w:style w:type="numbering" w:customStyle="1" w:styleId="itemization2">
    <w:name w:val="itemization2"/>
    <w:basedOn w:val="NoList"/>
    <w:semiHidden/>
    <w:rsid w:val="00840A94"/>
    <w:pPr>
      <w:numPr>
        <w:numId w:val="18"/>
      </w:numPr>
    </w:pPr>
  </w:style>
  <w:style w:type="paragraph" w:styleId="Header">
    <w:name w:val="header"/>
    <w:basedOn w:val="Normal"/>
    <w:link w:val="HeaderChar"/>
    <w:rsid w:val="00840A94"/>
    <w:pPr>
      <w:tabs>
        <w:tab w:val="center" w:pos="4536"/>
        <w:tab w:val="right" w:pos="9072"/>
      </w:tabs>
      <w:ind w:firstLine="0"/>
    </w:pPr>
    <w:rPr>
      <w:sz w:val="18"/>
    </w:rPr>
  </w:style>
  <w:style w:type="character" w:customStyle="1" w:styleId="HeaderChar">
    <w:name w:val="Header Char"/>
    <w:basedOn w:val="DefaultParagraphFont"/>
    <w:link w:val="Header"/>
    <w:rsid w:val="00840A94"/>
    <w:rPr>
      <w:rFonts w:eastAsia="Times New Roman"/>
      <w:sz w:val="18"/>
      <w:lang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7"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sdm\trunk\Documents\Papers\ACE2013\svlnproc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878217-820A-45F4-BAAB-ABAE66B52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svlnproc1104.dot</Template>
  <TotalTime>428</TotalTime>
  <Pages>12</Pages>
  <Words>8419</Words>
  <Characters>47993</Characters>
  <Application>Microsoft Office Word</Application>
  <DocSecurity>0</DocSecurity>
  <Lines>399</Lines>
  <Paragraphs>112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56300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Kohwalter</dc:creator>
  <cp:lastModifiedBy>Kohwalter</cp:lastModifiedBy>
  <cp:revision>81</cp:revision>
  <cp:lastPrinted>2013-03-09T19:11:00Z</cp:lastPrinted>
  <dcterms:created xsi:type="dcterms:W3CDTF">2013-05-30T00:52:00Z</dcterms:created>
  <dcterms:modified xsi:type="dcterms:W3CDTF">2013-07-30T01:30:00Z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id="H0cie458"/&gt;&lt;style id="http://www.zotero.org/styles/springer-lecture-notes-in-computer-science" hasBibliography="1" bibliographyStyleHasBeenSet="1"/&gt;&lt;prefs&gt;&lt;pref name="fieldType" value="Field"/&gt;&lt;pr</vt:lpwstr>
  </property>
  <property fmtid="{D5CDD505-2E9C-101B-9397-08002B2CF9AE}" pid="3" name="ZOTERO_PREF_2">
    <vt:lpwstr>ef name="storeReferences" value="true"/&gt;&lt;pref name="automaticJournalAbbreviations" value="false"/&gt;&lt;pref name="noteType" value="0"/&gt;&lt;/prefs&gt;&lt;/data&gt;</vt:lpwstr>
  </property>
</Properties>
</file>