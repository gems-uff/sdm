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81661" w14:textId="4D8C4C03" w:rsidR="009303D9" w:rsidRPr="00111BC6" w:rsidRDefault="004A5B2B" w:rsidP="001B2D5E">
      <w:pPr>
        <w:pStyle w:val="Ttulo1"/>
      </w:pPr>
      <w:ins w:id="0" w:author="esteban clua" w:date="2013-05-29T11:12:00Z">
        <w:r>
          <w:t>“</w:t>
        </w:r>
      </w:ins>
      <w:commentRangeStart w:id="1"/>
      <w:del w:id="2" w:author="esteban clua" w:date="2013-05-29T11:12:00Z">
        <w:r w:rsidR="00F3308B" w:rsidDel="004A5B2B">
          <w:delText>”</w:delText>
        </w:r>
      </w:del>
      <w:r w:rsidR="00F3308B">
        <w:t>Bloody Hell! Why did this happen</w:t>
      </w:r>
      <w:proofErr w:type="gramStart"/>
      <w:ins w:id="3" w:author="esteban clua" w:date="2013-05-29T11:12:00Z">
        <w:r>
          <w:t>!</w:t>
        </w:r>
      </w:ins>
      <w:r w:rsidR="00F3308B">
        <w:t>?</w:t>
      </w:r>
      <w:proofErr w:type="gramEnd"/>
      <w:r w:rsidR="00F3308B">
        <w:t xml:space="preserve">” </w:t>
      </w:r>
      <w:commentRangeStart w:id="4"/>
      <w:r w:rsidR="00F3308B">
        <w:t xml:space="preserve">Modeling </w:t>
      </w:r>
      <w:commentRangeEnd w:id="4"/>
      <w:r w:rsidR="00016889">
        <w:rPr>
          <w:rStyle w:val="CommentReference"/>
          <w:b w:val="0"/>
        </w:rPr>
        <w:commentReference w:id="4"/>
      </w:r>
      <w:r w:rsidR="00F3308B">
        <w:t>Game Experiences with Provenance</w:t>
      </w:r>
      <w:commentRangeEnd w:id="1"/>
      <w:r w:rsidR="00373A14">
        <w:rPr>
          <w:rStyle w:val="CommentReference"/>
          <w:b w:val="0"/>
        </w:rPr>
        <w:commentReference w:id="1"/>
      </w:r>
    </w:p>
    <w:p w14:paraId="138F4CC6" w14:textId="77777777" w:rsidR="009303D9" w:rsidRPr="006C7142" w:rsidRDefault="002B54E3" w:rsidP="001B2D5E">
      <w:pPr>
        <w:pStyle w:val="author0"/>
        <w:rPr>
          <w:lang w:val="pt-BR"/>
        </w:rPr>
      </w:pPr>
      <w:r w:rsidRPr="006C7142">
        <w:rPr>
          <w:lang w:val="pt-BR"/>
        </w:rPr>
        <w:t xml:space="preserve">Troy C. </w:t>
      </w:r>
      <w:proofErr w:type="spellStart"/>
      <w:r w:rsidRPr="006C7142">
        <w:rPr>
          <w:lang w:val="pt-BR"/>
        </w:rPr>
        <w:t>Kohwalter</w:t>
      </w:r>
      <w:proofErr w:type="spellEnd"/>
      <w:r w:rsidRPr="006C7142">
        <w:rPr>
          <w:lang w:val="pt-BR"/>
        </w:rPr>
        <w:t>, Esteban G. W. Clua, Leonardo G. P. Murta</w:t>
      </w:r>
    </w:p>
    <w:p w14:paraId="7B8110FB" w14:textId="77777777"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r w:rsidRPr="002B54E3">
        <w:rPr>
          <w:lang w:val="pt-BR"/>
        </w:rPr>
        <w:t>Brazil</w:t>
      </w:r>
      <w:proofErr w:type="spellEnd"/>
    </w:p>
    <w:p w14:paraId="21757136" w14:textId="77777777" w:rsidR="009303D9" w:rsidRPr="00A41C8B" w:rsidRDefault="002B54E3" w:rsidP="00A41C8B">
      <w:pPr>
        <w:pStyle w:val="address"/>
        <w:rPr>
          <w:rStyle w:val="e-mail"/>
        </w:rPr>
      </w:pPr>
      <w:r w:rsidRPr="00A41C8B">
        <w:rPr>
          <w:rStyle w:val="e-mail"/>
        </w:rPr>
        <w:t>{tkohwalter, esteban, leomurta}@ic.uff.br</w:t>
      </w:r>
    </w:p>
    <w:p w14:paraId="3184DA31" w14:textId="77777777"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14:paraId="50B35EC5" w14:textId="2B2BCF72"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del w:id="5" w:author="esteban clua" w:date="2013-05-28T17:32:00Z">
        <w:r w:rsidDel="00016889">
          <w:rPr>
            <w:rFonts w:eastAsia="Calibri"/>
          </w:rPr>
          <w:delText xml:space="preserve">of </w:delText>
        </w:r>
      </w:del>
      <w:ins w:id="6" w:author="esteban clua" w:date="2013-05-28T17:32:00Z">
        <w:r w:rsidR="00016889">
          <w:rPr>
            <w:rFonts w:eastAsia="Calibri"/>
          </w:rPr>
          <w:t xml:space="preserve">related to </w:t>
        </w:r>
      </w:ins>
      <w:r>
        <w:rPr>
          <w:rFonts w:eastAsia="Calibri"/>
        </w:rPr>
        <w:t>gameplay, data mining of speci</w:t>
      </w:r>
      <w:r>
        <w:rPr>
          <w:rFonts w:eastAsia="Calibri"/>
        </w:rPr>
        <w:t>f</w:t>
      </w:r>
      <w:r>
        <w:rPr>
          <w:rFonts w:eastAsia="Calibri"/>
        </w:rPr>
        <w:t xml:space="preserve">ic situations, and even understanding educational </w:t>
      </w:r>
      <w:ins w:id="7" w:author="esteban clua" w:date="2013-05-28T17:33:00Z">
        <w:r w:rsidR="00016889">
          <w:rPr>
            <w:rFonts w:eastAsia="Calibri"/>
          </w:rPr>
          <w:t xml:space="preserve">and learning </w:t>
        </w:r>
      </w:ins>
      <w:r>
        <w:rPr>
          <w:rFonts w:eastAsia="Calibri"/>
        </w:rPr>
        <w:t>aspects in serious games. We introduce a novel approach based on provenance concepts in order to model and represent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w:t>
      </w:r>
      <w:r w:rsidR="000E3B78">
        <w:rPr>
          <w:rFonts w:eastAsia="Calibri"/>
        </w:rPr>
        <w:t>m</w:t>
      </w:r>
      <w:r w:rsidR="000E3B78">
        <w:rPr>
          <w:rFonts w:eastAsia="Calibri"/>
        </w:rPr>
        <w:t>ple</w:t>
      </w:r>
      <w:r>
        <w:rPr>
          <w:rFonts w:eastAsia="Calibri"/>
        </w:rPr>
        <w:t>, w</w:t>
      </w:r>
      <w:r w:rsidRPr="00883A81">
        <w:rPr>
          <w:rFonts w:eastAsia="Calibri"/>
        </w:rPr>
        <w:t xml:space="preserve">e also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w:t>
      </w:r>
      <w:del w:id="8" w:author="esteban clua" w:date="2013-05-28T20:06:00Z">
        <w:r w:rsidRPr="00883A81" w:rsidDel="00766B90">
          <w:rPr>
            <w:rFonts w:eastAsia="Calibri"/>
          </w:rPr>
          <w:delText>Software Engineering</w:delText>
        </w:r>
      </w:del>
      <w:ins w:id="9" w:author="esteban clua" w:date="2013-05-28T20:06:00Z">
        <w:r w:rsidR="00766B90">
          <w:rPr>
            <w:rFonts w:eastAsia="Calibri"/>
          </w:rPr>
          <w:t>s</w:t>
        </w:r>
        <w:r w:rsidR="00766B90">
          <w:rPr>
            <w:rFonts w:eastAsia="Calibri"/>
          </w:rPr>
          <w:t>e</w:t>
        </w:r>
        <w:r w:rsidR="00766B90">
          <w:rPr>
            <w:rFonts w:eastAsia="Calibri"/>
          </w:rPr>
          <w:t>rious</w:t>
        </w:r>
      </w:ins>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ins w:id="10" w:author="esteban clua" w:date="2013-05-28T20:07:00Z">
        <w:r w:rsidR="00766B90">
          <w:rPr>
            <w:rFonts w:eastAsia="Calibri"/>
          </w:rPr>
          <w:t xml:space="preserve">and failures </w:t>
        </w:r>
      </w:ins>
      <w:r w:rsidR="002A113F">
        <w:rPr>
          <w:rFonts w:eastAsia="Calibri"/>
        </w:rPr>
        <w:t>in gameplay design</w:t>
      </w:r>
      <w:r w:rsidRPr="00883A81">
        <w:rPr>
          <w:rFonts w:eastAsia="Calibri"/>
        </w:rPr>
        <w:t xml:space="preserve"> by analyzing the generated provenance graph from collected </w:t>
      </w:r>
      <w:r>
        <w:rPr>
          <w:rFonts w:eastAsia="Calibri"/>
        </w:rPr>
        <w:t xml:space="preserve">gameplay </w:t>
      </w:r>
      <w:r w:rsidRPr="00883A81">
        <w:rPr>
          <w:rFonts w:eastAsia="Calibri"/>
        </w:rPr>
        <w:t xml:space="preserve">data. </w:t>
      </w:r>
    </w:p>
    <w:p w14:paraId="0C4784A9" w14:textId="77777777" w:rsidR="00B34235" w:rsidRPr="00975E62" w:rsidRDefault="00A41C8B" w:rsidP="00A41C8B">
      <w:pPr>
        <w:pStyle w:val="keywords0"/>
      </w:pPr>
      <w:r>
        <w:rPr>
          <w:rFonts w:eastAsia="Calibri"/>
          <w:b/>
        </w:rPr>
        <w:t>Keywords.</w:t>
      </w:r>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14:paraId="2EB8F9BF" w14:textId="77777777" w:rsidR="00B34235" w:rsidRPr="00975E62" w:rsidRDefault="00B34235" w:rsidP="001B2D5E">
      <w:pPr>
        <w:pStyle w:val="heading1"/>
      </w:pPr>
      <w:r w:rsidRPr="00A03E84">
        <w:t>I</w:t>
      </w:r>
      <w:r>
        <w:t>ntroduction</w:t>
      </w:r>
    </w:p>
    <w:p w14:paraId="0951F0A1" w14:textId="30DBE687"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r w:rsidRPr="0096178A">
        <w:t>gameplay</w:t>
      </w:r>
      <w:r>
        <w:t xml:space="preserve"> </w:t>
      </w:r>
      <w:r>
        <w:rPr>
          <w:rFonts w:eastAsia="Calibri"/>
        </w:rPr>
        <w:t xml:space="preserve">experience </w:t>
      </w:r>
      <w:r w:rsidRPr="0096178A">
        <w:rPr>
          <w:rFonts w:eastAsia="Calibri"/>
        </w:rPr>
        <w:t xml:space="preserve">may be useful for understanding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r>
        <w:t>gameplay design</w:t>
      </w:r>
      <w:r w:rsidRPr="0096178A">
        <w:t xml:space="preserve">. </w:t>
      </w:r>
      <w:commentRangeStart w:id="11"/>
      <w:r w:rsidRPr="0096178A">
        <w:t xml:space="preserve">Without </w:t>
      </w:r>
      <w:r>
        <w:t>this type of analysis</w:t>
      </w:r>
      <w:r w:rsidRPr="0096178A">
        <w:t xml:space="preserve">, </w:t>
      </w:r>
      <w:r w:rsidR="0038158F">
        <w:t>it</w:t>
      </w:r>
      <w:r w:rsidRPr="0096178A">
        <w:t xml:space="preserve"> would be required to play the game again and make </w:t>
      </w:r>
      <w:r w:rsidR="0038158F">
        <w:t>same</w:t>
      </w:r>
      <w:r w:rsidRPr="0096178A">
        <w:t xml:space="preserve"> decisions to intuitively guess which ones were </w:t>
      </w:r>
      <w:r w:rsidR="0038158F">
        <w:t>responsible for generating the problem</w:t>
      </w:r>
      <w:del w:id="12" w:author="esteban clua" w:date="2013-05-28T20:13:00Z">
        <w:r w:rsidRPr="0096178A" w:rsidDel="00241AB3">
          <w:delText>.</w:delText>
        </w:r>
      </w:del>
      <w:r w:rsidRPr="0096178A">
        <w:t xml:space="preserve"> </w:t>
      </w:r>
      <w:commentRangeEnd w:id="11"/>
      <w:r w:rsidR="00766B90">
        <w:rPr>
          <w:rStyle w:val="CommentReference"/>
        </w:rPr>
        <w:commentReference w:id="11"/>
      </w:r>
      <w:del w:id="13" w:author="esteban clua" w:date="2013-05-28T20:13:00Z">
        <w:r w:rsidRPr="0096178A" w:rsidDel="00241AB3">
          <w:delText>However,</w:delText>
        </w:r>
      </w:del>
      <w:r w:rsidRPr="0096178A">
        <w:t xml:space="preserve"> depending on the game dynamics and its complexity, repr</w:t>
      </w:r>
      <w:r w:rsidRPr="0096178A">
        <w:t>o</w:t>
      </w:r>
      <w:r w:rsidRPr="0096178A">
        <w:t xml:space="preserve">ducing the same state can be unviable, making it difficult to replay and </w:t>
      </w:r>
      <w:r w:rsidR="0038158F">
        <w:t>identify,</w:t>
      </w:r>
      <w:r w:rsidRPr="0096178A">
        <w:t xml:space="preserve"> </w:t>
      </w:r>
      <w:r w:rsidR="0038158F">
        <w:t>in a trial and e</w:t>
      </w:r>
      <w:r w:rsidR="0038158F">
        <w:t>r</w:t>
      </w:r>
      <w:r w:rsidR="0038158F">
        <w:t>ror approach, the source of the problem.</w:t>
      </w:r>
      <w:r w:rsidRPr="0096178A">
        <w:t xml:space="preserve"> </w:t>
      </w:r>
      <w:r>
        <w:t xml:space="preserve">In addition, examining the game flow allows the identification of good and bad attitudes made by </w:t>
      </w:r>
      <w:r>
        <w:lastRenderedPageBreak/>
        <w:t>the player. This knowledge can be used in future game sessions to avoid making the same mistakes or even to adjust gameplay features.</w:t>
      </w:r>
    </w:p>
    <w:p w14:paraId="2788F49B" w14:textId="3C02155C" w:rsidR="006A70A8" w:rsidRDefault="00A80B2E" w:rsidP="006A70A8">
      <w:r>
        <w:t>The</w:t>
      </w:r>
      <w:r w:rsidR="006A70A8">
        <w:t xml:space="preserve"> analysis process for detecting gameplay issues is done</w:t>
      </w:r>
      <w:ins w:id="14" w:author="esteban clua" w:date="2013-05-28T20:14:00Z">
        <w:r w:rsidR="00241AB3">
          <w:t xml:space="preserve"> nowadays</w:t>
        </w:r>
      </w:ins>
      <w:r w:rsidR="006A70A8">
        <w:t xml:space="preserve"> in an arti</w:t>
      </w:r>
      <w:r>
        <w:t>sa</w:t>
      </w:r>
      <w:r>
        <w:t>n</w:t>
      </w:r>
      <w:r>
        <w:t>al way</w:t>
      </w:r>
      <w:r w:rsidR="006A70A8">
        <w:t xml:space="preserve"> by using a popular </w:t>
      </w:r>
      <w:ins w:id="15" w:author="esteban clua" w:date="2013-05-28T20:14:00Z">
        <w:r w:rsidR="00241AB3">
          <w:t xml:space="preserve">beta testing </w:t>
        </w:r>
        <w:r w:rsidR="00241AB3">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241AB3">
          <w:fldChar w:fldCharType="separate"/>
        </w:r>
        <w:r w:rsidR="00241AB3" w:rsidRPr="009E6A19">
          <w:t>[1]</w:t>
        </w:r>
        <w:r w:rsidR="00241AB3">
          <w:fldChar w:fldCharType="end"/>
        </w:r>
        <w:r w:rsidR="00241AB3">
          <w:t xml:space="preserve"> </w:t>
        </w:r>
      </w:ins>
      <w:r w:rsidR="006A70A8">
        <w:t>approach</w:t>
      </w:r>
      <w:ins w:id="16" w:author="esteban clua" w:date="2013-05-28T20:14:00Z">
        <w:r w:rsidR="00241AB3">
          <w:t>.</w:t>
        </w:r>
      </w:ins>
      <w:r w:rsidR="006A70A8">
        <w:t xml:space="preserve"> </w:t>
      </w:r>
      <w:del w:id="17" w:author="esteban clua" w:date="2013-05-28T20:14:00Z">
        <w:r w:rsidR="006A70A8" w:rsidDel="00241AB3">
          <w:delText>to test games: beta testing</w:delText>
        </w:r>
        <w:r w:rsidR="009E6A19" w:rsidDel="00241AB3">
          <w:delText xml:space="preserve"> </w:delText>
        </w:r>
        <w:r w:rsidR="00883F9D" w:rsidDel="00241AB3">
          <w:fldChar w:fldCharType="begin"/>
        </w:r>
        <w:r w:rsidR="009E6A19" w:rsidDel="00241AB3">
          <w:del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delInstrText>
        </w:r>
        <w:r w:rsidR="00883F9D" w:rsidDel="00241AB3">
          <w:fldChar w:fldCharType="separate"/>
        </w:r>
        <w:r w:rsidR="009E6A19" w:rsidRPr="009E6A19" w:rsidDel="00241AB3">
          <w:delText>[1]</w:delText>
        </w:r>
        <w:r w:rsidR="00883F9D" w:rsidDel="00241AB3">
          <w:fldChar w:fldCharType="end"/>
        </w:r>
        <w:r w:rsidR="006A70A8" w:rsidDel="00241AB3">
          <w:delText xml:space="preserve">. </w:delText>
        </w:r>
      </w:del>
      <w:r w:rsidR="006A70A8">
        <w:t>The beta test phase is an indi</w:t>
      </w:r>
      <w:r w:rsidR="006A70A8">
        <w:t>s</w:t>
      </w:r>
      <w:r w:rsidR="006A70A8">
        <w:t>pensable source of data for the developers a</w:t>
      </w:r>
      <w:r w:rsidR="009E6A19">
        <w:t>bout technical issues or bugs</w:t>
      </w:r>
      <w:r w:rsidR="006A70A8">
        <w:t xml:space="preserve"> found in the game. Normally, beta testers are volunteers </w:t>
      </w:r>
      <w:r w:rsidR="009E6A19">
        <w:t>who were recruited to play the game in an early, pre-release, build of the game where they can provide information about tec</w:t>
      </w:r>
      <w:r w:rsidR="009E6A19">
        <w:t>h</w:t>
      </w:r>
      <w:r w:rsidR="009E6A19">
        <w:t>nical issues and provide feedback about the gameplay mechanics.</w:t>
      </w:r>
      <w:r w:rsidR="006A70A8">
        <w:t xml:space="preserve"> </w:t>
      </w:r>
      <w:r w:rsidR="009E6A19">
        <w:t>Thus, beta testing is a crucial part of the development to identify i</w:t>
      </w:r>
      <w:r w:rsidR="009E6A19">
        <w:t>m</w:t>
      </w:r>
      <w:r w:rsidR="009E6A19">
        <w:t>portant issues in the game. However, developers have little control over the beta testers’ gameplay experience or the env</w:t>
      </w:r>
      <w:r w:rsidR="009E6A19">
        <w:t>i</w:t>
      </w:r>
      <w:r w:rsidR="009E6A19">
        <w:t xml:space="preserve">ronment due to the fact that they can play at home. </w:t>
      </w:r>
    </w:p>
    <w:p w14:paraId="4C1CA6EA" w14:textId="6EB0265E" w:rsidR="00666BA7" w:rsidRPr="003A6B92" w:rsidRDefault="00666BA7" w:rsidP="00666BA7">
      <w:r w:rsidRPr="003A6B92">
        <w:t xml:space="preserve">The goal of this paper is to improve the </w:t>
      </w:r>
      <w:r w:rsidR="00603A4B">
        <w:t>game designer</w:t>
      </w:r>
      <w:r w:rsidRPr="003A6B92">
        <w:t>’s understan</w:t>
      </w:r>
      <w:r w:rsidRPr="003A6B92">
        <w:t>d</w:t>
      </w:r>
      <w:r w:rsidRPr="003A6B92">
        <w:t xml:space="preserve">ing of the </w:t>
      </w:r>
      <w:r w:rsidRPr="00B652A1">
        <w:t>game</w:t>
      </w:r>
      <w:r w:rsidRPr="003A6B92">
        <w:t xml:space="preserve"> flow, </w:t>
      </w:r>
      <w:r>
        <w:t xml:space="preserve">providing insights on </w:t>
      </w:r>
      <w:r w:rsidRPr="003A6B92">
        <w:t xml:space="preserve">how the </w:t>
      </w:r>
      <w:del w:id="18" w:author="esteban clua" w:date="2013-05-28T20:15:00Z">
        <w:r w:rsidRPr="003A6B92" w:rsidDel="00241AB3">
          <w:delText xml:space="preserve">story </w:delText>
        </w:r>
      </w:del>
      <w:ins w:id="19" w:author="esteban clua" w:date="2013-05-28T20:15:00Z">
        <w:r w:rsidR="00241AB3">
          <w:t>gameplay</w:t>
        </w:r>
        <w:r w:rsidR="00241AB3" w:rsidRPr="003A6B92">
          <w:t xml:space="preserve"> </w:t>
        </w:r>
      </w:ins>
      <w:r w:rsidRPr="003A6B92">
        <w:t>pr</w:t>
      </w:r>
      <w:r w:rsidRPr="003A6B92">
        <w:t>o</w:t>
      </w:r>
      <w:r w:rsidRPr="003A6B92">
        <w:t xml:space="preserve">gressed and influences </w:t>
      </w:r>
      <w:r w:rsidR="00603A4B">
        <w:t xml:space="preserve">in </w:t>
      </w:r>
      <w:r w:rsidRPr="003A6B92">
        <w:t>the outcome. In order to improve understan</w:t>
      </w:r>
      <w:r w:rsidRPr="003A6B92">
        <w:t>d</w:t>
      </w:r>
      <w:r w:rsidRPr="003A6B92">
        <w:t>ing, we provide the means to analyze the game flow by using prov</w:t>
      </w:r>
      <w:r w:rsidRPr="003A6B92">
        <w:t>e</w:t>
      </w:r>
      <w:r w:rsidRPr="003A6B92">
        <w:t>nance.</w:t>
      </w:r>
      <w:r w:rsidRPr="003F6BF0">
        <w:t xml:space="preserve"> </w:t>
      </w:r>
      <w:r w:rsidRPr="003A6B92">
        <w:t>The provenance analysis is done by processing the collec</w:t>
      </w:r>
      <w:r w:rsidRPr="003A6B92">
        <w:t>t</w:t>
      </w:r>
      <w:r w:rsidRPr="003A6B92">
        <w:t xml:space="preserve">ed gameplay data and generating a provenance graph, </w:t>
      </w:r>
      <w:r>
        <w:t>which relate</w:t>
      </w:r>
      <w:r w:rsidRPr="003A6B92">
        <w:t xml:space="preserve"> the actions</w:t>
      </w:r>
      <w:r>
        <w:t xml:space="preserve"> and events</w:t>
      </w:r>
      <w:r w:rsidRPr="003A6B92">
        <w:t xml:space="preserve"> </w:t>
      </w:r>
      <w:r>
        <w:t>that occurred</w:t>
      </w:r>
      <w:r w:rsidRPr="003A6B92">
        <w:t xml:space="preserve"> during the game session. This prov</w:t>
      </w:r>
      <w:r w:rsidRPr="003A6B92">
        <w:t>e</w:t>
      </w:r>
      <w:r w:rsidRPr="003A6B92">
        <w:t>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r w:rsidR="006B338A">
        <w:t>gameplay or technical issues</w:t>
      </w:r>
      <w:ins w:id="20" w:author="esteban clua" w:date="2013-05-28T20:16:00Z">
        <w:r w:rsidR="00241AB3">
          <w:t>,</w:t>
        </w:r>
      </w:ins>
      <w:del w:id="21" w:author="esteban clua" w:date="2013-05-28T20:16:00Z">
        <w:r w:rsidR="006B338A" w:rsidDel="00241AB3">
          <w:delText>. Thus,</w:delText>
        </w:r>
      </w:del>
      <w:r w:rsidRPr="003A6B92">
        <w:t xml:space="preserve"> allowing the </w:t>
      </w:r>
      <w:r w:rsidR="006B338A">
        <w:t>designer</w:t>
      </w:r>
      <w:r w:rsidRPr="003A6B92">
        <w:t xml:space="preserve"> to </w:t>
      </w:r>
      <w:r w:rsidR="006B338A">
        <w:t>analyze the tes</w:t>
      </w:r>
      <w:r w:rsidR="006B338A">
        <w:t>t</w:t>
      </w:r>
      <w:r w:rsidR="006B338A">
        <w:t>er’s feedback report and the gameplay data from the game session.</w:t>
      </w:r>
    </w:p>
    <w:p w14:paraId="023C393A" w14:textId="1A1DCF01" w:rsidR="00666BA7" w:rsidRPr="003A6B92" w:rsidRDefault="00666BA7" w:rsidP="005614AE">
      <w:r w:rsidRPr="003A6B92">
        <w:t xml:space="preserve">In </w:t>
      </w:r>
      <w:r>
        <w:t>our</w:t>
      </w:r>
      <w:r w:rsidRPr="003A6B92">
        <w:t xml:space="preserve"> previous work </w:t>
      </w:r>
      <w:r w:rsidR="00883F9D"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3A6B92">
        <w:fldChar w:fldCharType="separate"/>
      </w:r>
      <w:r w:rsidR="009E6A19" w:rsidRPr="009E6A19">
        <w:t>[2]</w:t>
      </w:r>
      <w:r w:rsidR="00883F9D" w:rsidRPr="003A6B92">
        <w:fldChar w:fldCharType="end"/>
      </w:r>
      <w:r w:rsidRPr="003A6B92">
        <w:t xml:space="preserve">, </w:t>
      </w:r>
      <w:r>
        <w:t>we</w:t>
      </w:r>
      <w:r w:rsidRPr="003A6B92">
        <w:t xml:space="preserve"> introduced the usage of digital prov</w:t>
      </w:r>
      <w:r w:rsidRPr="003A6B92">
        <w:t>e</w:t>
      </w:r>
      <w:r w:rsidRPr="003A6B92">
        <w:t xml:space="preserve">nance </w:t>
      </w:r>
      <w:r w:rsidR="00883F9D"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883F9D" w:rsidRPr="003A6B92">
        <w:fldChar w:fldCharType="separate"/>
      </w:r>
      <w:r w:rsidR="009E6A19" w:rsidRPr="009E6A19">
        <w:t>[3]</w:t>
      </w:r>
      <w:r w:rsidR="00883F9D"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w:t>
      </w:r>
      <w:r>
        <w:t>a</w:t>
      </w:r>
      <w:r>
        <w:t>per. However, while in the previous work we introduced the prov</w:t>
      </w:r>
      <w:r>
        <w:t>e</w:t>
      </w:r>
      <w:r>
        <w:t>nance gathering, this work introduces the</w:t>
      </w:r>
      <w:r w:rsidRPr="003A6B92">
        <w:t xml:space="preserve"> provenance</w:t>
      </w:r>
      <w:r>
        <w:t xml:space="preserve"> graph</w:t>
      </w:r>
      <w:r w:rsidRPr="003A6B92">
        <w:t xml:space="preserve"> </w:t>
      </w:r>
      <w:r>
        <w:t>constru</w:t>
      </w:r>
      <w:r>
        <w:t>c</w:t>
      </w:r>
      <w:r>
        <w:t xml:space="preserve">tion </w:t>
      </w:r>
      <w:r w:rsidR="0038158F">
        <w:t>to be used during analysis</w:t>
      </w:r>
      <w:r w:rsidRPr="003A6B92">
        <w:t xml:space="preserve">. </w:t>
      </w:r>
      <w:r w:rsidR="005614AE">
        <w:t xml:space="preserve">Even though </w:t>
      </w:r>
      <w:r>
        <w:t xml:space="preserve">the </w:t>
      </w:r>
      <w:r w:rsidR="00C904C9">
        <w:t xml:space="preserve">example </w:t>
      </w:r>
      <w:r>
        <w:t xml:space="preserve">of </w:t>
      </w:r>
      <w:r w:rsidR="00C904C9">
        <w:t xml:space="preserve">usage for </w:t>
      </w:r>
      <w:r>
        <w:t xml:space="preserve">provenance </w:t>
      </w:r>
      <w:r w:rsidR="005614AE">
        <w:t xml:space="preserve">used </w:t>
      </w:r>
      <w:r>
        <w:t xml:space="preserve">in this paper is over a serious game, we believe that the concepts discussed in this paper are applicable to </w:t>
      </w:r>
      <w:del w:id="22" w:author="esteban clua" w:date="2013-05-28T20:17:00Z">
        <w:r w:rsidDel="00241AB3">
          <w:delText xml:space="preserve">other </w:delText>
        </w:r>
      </w:del>
      <w:ins w:id="23" w:author="esteban clua" w:date="2013-05-28T20:17:00Z">
        <w:r w:rsidR="00241AB3">
          <w:t xml:space="preserve">any </w:t>
        </w:r>
      </w:ins>
      <w:r>
        <w:t xml:space="preserve">kinds of games and useful to support advanced analysis, such as gameplay </w:t>
      </w:r>
      <w:r w:rsidR="00B34FE6">
        <w:t>d</w:t>
      </w:r>
      <w:r w:rsidR="00B34FE6">
        <w:t>e</w:t>
      </w:r>
      <w:r w:rsidR="00B34FE6">
        <w:t xml:space="preserve">sign and </w:t>
      </w:r>
      <w:r>
        <w:t xml:space="preserve">balancing, data mining, and even </w:t>
      </w:r>
      <w:r w:rsidR="00B34FE6">
        <w:t xml:space="preserve">for </w:t>
      </w:r>
      <w:r>
        <w:t>storytelling</w:t>
      </w:r>
      <w:r w:rsidR="0038158F">
        <w:t>.</w:t>
      </w:r>
    </w:p>
    <w:p w14:paraId="5B6C0DDB" w14:textId="77777777" w:rsidR="00B34235" w:rsidRPr="00975E62" w:rsidRDefault="00B34235" w:rsidP="001B2D5E">
      <w:r w:rsidRPr="00975E62">
        <w:t xml:space="preserve">This paper is organized as follows: Section </w:t>
      </w:r>
      <w:r w:rsidR="00883F9D">
        <w:fldChar w:fldCharType="begin"/>
      </w:r>
      <w:r>
        <w:instrText xml:space="preserve"> REF _Ref350269111 \r \h </w:instrText>
      </w:r>
      <w:r w:rsidR="00883F9D">
        <w:fldChar w:fldCharType="separate"/>
      </w:r>
      <w:r w:rsidR="00D32C2F">
        <w:t>2</w:t>
      </w:r>
      <w:r w:rsidR="00883F9D">
        <w:fldChar w:fldCharType="end"/>
      </w:r>
      <w:r>
        <w:t xml:space="preserve"> </w:t>
      </w:r>
      <w:r w:rsidRPr="00975E62">
        <w:t xml:space="preserve">provides related work in the area of game flow analysis. Section </w:t>
      </w:r>
      <w:r w:rsidR="00883F9D">
        <w:fldChar w:fldCharType="begin"/>
      </w:r>
      <w:r>
        <w:instrText xml:space="preserve"> REF _Ref350269125 \r \h </w:instrText>
      </w:r>
      <w:r w:rsidR="00883F9D">
        <w:fldChar w:fldCharType="separate"/>
      </w:r>
      <w:r w:rsidR="00D32C2F">
        <w:t>3</w:t>
      </w:r>
      <w:r w:rsidR="00883F9D">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883F9D">
        <w:fldChar w:fldCharType="begin"/>
      </w:r>
      <w:r w:rsidR="00266942">
        <w:instrText xml:space="preserve"> REF _Ref350608012 \r \h </w:instrText>
      </w:r>
      <w:r w:rsidR="00883F9D">
        <w:fldChar w:fldCharType="separate"/>
      </w:r>
      <w:r w:rsidR="00D32C2F">
        <w:t>4</w:t>
      </w:r>
      <w:r w:rsidR="00883F9D">
        <w:fldChar w:fldCharType="end"/>
      </w:r>
      <w:r>
        <w:t xml:space="preserve"> introduces our framework for provenance gathering</w:t>
      </w:r>
      <w:r w:rsidRPr="00975E62">
        <w:t xml:space="preserve">. Section </w:t>
      </w:r>
      <w:r w:rsidR="00883F9D">
        <w:fldChar w:fldCharType="begin"/>
      </w:r>
      <w:r>
        <w:instrText xml:space="preserve"> REF _Ref350269138 \r \h </w:instrText>
      </w:r>
      <w:r w:rsidR="00883F9D">
        <w:fldChar w:fldCharType="separate"/>
      </w:r>
      <w:r w:rsidR="00D32C2F">
        <w:t>5</w:t>
      </w:r>
      <w:r w:rsidR="00883F9D">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883F9D">
        <w:fldChar w:fldCharType="begin"/>
      </w:r>
      <w:r w:rsidR="00BA4CB1">
        <w:instrText xml:space="preserve"> REF _Ref350607599 \r \h </w:instrText>
      </w:r>
      <w:r w:rsidR="00883F9D">
        <w:fldChar w:fldCharType="separate"/>
      </w:r>
      <w:r w:rsidR="00D32C2F">
        <w:t>6</w:t>
      </w:r>
      <w:r w:rsidR="00883F9D">
        <w:fldChar w:fldCharType="end"/>
      </w:r>
      <w:r w:rsidR="00BA4CB1">
        <w:t xml:space="preserve"> </w:t>
      </w:r>
      <w:r w:rsidRPr="00975E62">
        <w:t xml:space="preserve">presents </w:t>
      </w:r>
      <w:r>
        <w:t>the adoption of provenance visual</w:t>
      </w:r>
      <w:r>
        <w:t>i</w:t>
      </w:r>
      <w:r>
        <w:t xml:space="preserve">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r w:rsidR="00241AB3">
        <w:fldChar w:fldCharType="begin"/>
      </w:r>
      <w:r w:rsidR="00241AB3">
        <w:instrText xml:space="preserve"> REF _Ref341897928 \r \h  \* MERGEFORMAT </w:instrText>
      </w:r>
      <w:r w:rsidR="00241AB3">
        <w:fldChar w:fldCharType="separate"/>
      </w:r>
      <w:r w:rsidR="00D32C2F">
        <w:t>7</w:t>
      </w:r>
      <w:r w:rsidR="00241AB3">
        <w:fldChar w:fldCharType="end"/>
      </w:r>
      <w:r w:rsidRPr="00975E62">
        <w:t xml:space="preserve"> presents the conclusions of this work and points out some future work.</w:t>
      </w:r>
    </w:p>
    <w:p w14:paraId="5B5C75B5" w14:textId="77777777" w:rsidR="00B34235" w:rsidRPr="00A03E84" w:rsidRDefault="00B34235" w:rsidP="001B2D5E">
      <w:pPr>
        <w:pStyle w:val="heading1"/>
      </w:pPr>
      <w:bookmarkStart w:id="24" w:name="_Ref350269111"/>
      <w:r>
        <w:t>Related Work</w:t>
      </w:r>
      <w:bookmarkEnd w:id="24"/>
    </w:p>
    <w:p w14:paraId="051C87DC" w14:textId="22920799" w:rsidR="00B34235" w:rsidRPr="001B2D5E" w:rsidRDefault="001E0B08" w:rsidP="00A41C8B">
      <w:r w:rsidRPr="001B2D5E">
        <w:t xml:space="preserve">In the digital game domain, </w:t>
      </w:r>
      <w:r w:rsidR="00B34235" w:rsidRPr="001B2D5E">
        <w:t xml:space="preserve">Warren </w:t>
      </w:r>
      <w:r w:rsidR="00883F9D"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883F9D" w:rsidRPr="001B2D5E">
        <w:fldChar w:fldCharType="separate"/>
      </w:r>
      <w:r w:rsidR="009E6A19" w:rsidRPr="009E6A19">
        <w:t>[4]</w:t>
      </w:r>
      <w:r w:rsidR="00883F9D"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883F9D"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883F9D" w:rsidRPr="001B2D5E">
        <w:fldChar w:fldCharType="separate"/>
      </w:r>
      <w:r w:rsidR="009E6A19" w:rsidRPr="009E6A19">
        <w:t>[5]</w:t>
      </w:r>
      <w:r w:rsidR="00883F9D" w:rsidRPr="001B2D5E">
        <w:fldChar w:fldCharType="end"/>
      </w:r>
      <w:r w:rsidR="00B34235" w:rsidRPr="001B2D5E">
        <w:t xml:space="preserve"> presents a more formal approach based on metrics collected during the game session, creating a gameplay log to identify events caused by player choices. </w:t>
      </w:r>
      <w:del w:id="25" w:author="esteban clua" w:date="2013-05-29T11:16:00Z">
        <w:r w:rsidR="00B34235" w:rsidRPr="001B2D5E" w:rsidDel="004A5B2B">
          <w:delText xml:space="preserve">Another method, called </w:delText>
        </w:r>
      </w:del>
      <w:proofErr w:type="spellStart"/>
      <w:r w:rsidR="00B34235" w:rsidRPr="009D04F9">
        <w:rPr>
          <w:i/>
        </w:rPr>
        <w:t>Playtracer</w:t>
      </w:r>
      <w:proofErr w:type="spellEnd"/>
      <w:r w:rsidR="00B34235" w:rsidRPr="001B2D5E">
        <w:t xml:space="preserve"> </w:t>
      </w:r>
      <w:r w:rsidR="00883F9D"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883F9D" w:rsidRPr="001B2D5E">
        <w:fldChar w:fldCharType="separate"/>
      </w:r>
      <w:r w:rsidR="009E6A19" w:rsidRPr="009E6A19">
        <w:t>[6]</w:t>
      </w:r>
      <w:r w:rsidR="00883F9D" w:rsidRPr="001B2D5E">
        <w:fldChar w:fldCharType="end"/>
      </w:r>
      <w:ins w:id="26" w:author="esteban clua" w:date="2013-05-29T11:16:00Z">
        <w:r w:rsidR="004A5B2B">
          <w:t xml:space="preserve"> proposes </w:t>
        </w:r>
      </w:ins>
      <w:del w:id="27" w:author="esteban clua" w:date="2013-05-29T11:16:00Z">
        <w:r w:rsidR="00B34235" w:rsidRPr="001B2D5E" w:rsidDel="004A5B2B">
          <w:delText xml:space="preserve">, offers a way </w:delText>
        </w:r>
      </w:del>
      <w:r w:rsidR="00B34235" w:rsidRPr="001B2D5E">
        <w:t xml:space="preserve">to visually analyze play steps, providing detailed visual representation of the actions taken by the player through the game. </w:t>
      </w:r>
    </w:p>
    <w:p w14:paraId="3294B400" w14:textId="77777777" w:rsidR="00B34235" w:rsidRPr="001B2D5E" w:rsidRDefault="00B34235" w:rsidP="00A41C8B">
      <w:r w:rsidRPr="001B2D5E">
        <w:t xml:space="preserve">Besides </w:t>
      </w:r>
      <w:r w:rsidR="00883F9D" w:rsidRPr="001B2D5E">
        <w:fldChar w:fldCharType="begin"/>
      </w:r>
      <w:r w:rsidR="009E6A19">
        <w: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883F9D" w:rsidRPr="001B2D5E">
        <w:fldChar w:fldCharType="separate"/>
      </w:r>
      <w:r w:rsidR="009E6A19" w:rsidRPr="009E6A19">
        <w:t>[4]</w:t>
      </w:r>
      <w:r w:rsidR="00883F9D" w:rsidRPr="001B2D5E">
        <w:fldChar w:fldCharType="end"/>
      </w:r>
      <w:r w:rsidRPr="001B2D5E">
        <w:t xml:space="preserve">, </w:t>
      </w:r>
      <w:commentRangeStart w:id="28"/>
      <w:r w:rsidRPr="001B2D5E">
        <w:t xml:space="preserve">which is superficially described in a blog, </w:t>
      </w:r>
      <w:commentRangeEnd w:id="28"/>
      <w:r w:rsidR="004A5B2B">
        <w:rPr>
          <w:rStyle w:val="CommentReference"/>
        </w:rPr>
        <w:commentReference w:id="28"/>
      </w:r>
      <w:r w:rsidRPr="001B2D5E">
        <w:t>the other two methods are developer-oriented, meaning that they aim to improve the quality of the game by providing feedback to the development team.</w:t>
      </w:r>
      <w:r w:rsidR="00461264">
        <w:t xml:space="preserve"> However, </w:t>
      </w:r>
      <w:proofErr w:type="spellStart"/>
      <w:r w:rsidR="00461264" w:rsidRPr="001B2D5E">
        <w:t>Consalvo</w:t>
      </w:r>
      <w:proofErr w:type="spellEnd"/>
      <w:r w:rsidR="00461264" w:rsidRPr="001B2D5E">
        <w:t xml:space="preserve"> </w:t>
      </w:r>
      <w:r w:rsidR="00461264" w:rsidRPr="001B2D5E">
        <w:fldChar w:fldCharType="begin"/>
      </w:r>
      <w:r w:rsidR="00461264">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461264" w:rsidRPr="001B2D5E">
        <w:fldChar w:fldCharType="separate"/>
      </w:r>
      <w:r w:rsidR="00461264" w:rsidRPr="009E6A19">
        <w:t>[5]</w:t>
      </w:r>
      <w:r w:rsidR="00461264" w:rsidRPr="001B2D5E">
        <w:fldChar w:fldCharType="end"/>
      </w:r>
      <w:r w:rsidR="00461264">
        <w:t xml:space="preserve"> presents a template for analysis, acting as guidelines</w:t>
      </w:r>
      <w:r w:rsidR="00323052">
        <w:t xml:space="preserve"> to how the analysis should be done. Meanwhile, the </w:t>
      </w:r>
      <w:proofErr w:type="spellStart"/>
      <w:r w:rsidR="00323052" w:rsidRPr="009D04F9">
        <w:rPr>
          <w:i/>
        </w:rPr>
        <w:t>Pla</w:t>
      </w:r>
      <w:r w:rsidR="00323052" w:rsidRPr="009D04F9">
        <w:rPr>
          <w:i/>
        </w:rPr>
        <w:t>y</w:t>
      </w:r>
      <w:r w:rsidR="00323052" w:rsidRPr="009D04F9">
        <w:rPr>
          <w:i/>
        </w:rPr>
        <w:t>tracer</w:t>
      </w:r>
      <w:proofErr w:type="spellEnd"/>
      <w:r w:rsidR="00323052" w:rsidRPr="001B2D5E">
        <w:t xml:space="preserve"> </w:t>
      </w:r>
      <w:r w:rsidR="00323052" w:rsidRPr="001B2D5E">
        <w:fldChar w:fldCharType="begin"/>
      </w:r>
      <w:r w:rsidR="00323052">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323052" w:rsidRPr="001B2D5E">
        <w:fldChar w:fldCharType="separate"/>
      </w:r>
      <w:r w:rsidR="00323052" w:rsidRPr="009E6A19">
        <w:t>[6]</w:t>
      </w:r>
      <w:r w:rsidR="00323052" w:rsidRPr="001B2D5E">
        <w:fldChar w:fldCharType="end"/>
      </w:r>
      <w:r w:rsidR="00323052">
        <w:t xml:space="preserve"> is more interested in identifying player’s strategies by visua</w:t>
      </w:r>
      <w:r w:rsidR="00323052">
        <w:t>l</w:t>
      </w:r>
      <w:r w:rsidR="00323052">
        <w:t>ly analyzing play traces instead of using queries.</w:t>
      </w:r>
    </w:p>
    <w:p w14:paraId="0DCA3CDE" w14:textId="77777777" w:rsidR="00B34235" w:rsidRPr="001B2D5E" w:rsidRDefault="00B34235" w:rsidP="00A41C8B">
      <w:r w:rsidRPr="001B2D5E">
        <w:t>Another method that analyzes a story in the field of interactive stor</w:t>
      </w:r>
      <w:r w:rsidRPr="001B2D5E">
        <w:t>y</w:t>
      </w:r>
      <w:r w:rsidRPr="001B2D5E">
        <w:t xml:space="preserve">telling </w:t>
      </w:r>
      <w:r w:rsidR="00883F9D"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883F9D" w:rsidRPr="001B2D5E">
        <w:fldChar w:fldCharType="separate"/>
      </w:r>
      <w:r w:rsidR="009E6A19" w:rsidRPr="009E6A19">
        <w:t>[7]</w:t>
      </w:r>
      <w:r w:rsidR="00883F9D" w:rsidRPr="001B2D5E">
        <w:fldChar w:fldCharType="end"/>
      </w:r>
      <w:r w:rsidRPr="001B2D5E">
        <w:t xml:space="preserve"> was presented in </w:t>
      </w:r>
      <w:r w:rsidR="00883F9D"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883F9D" w:rsidRPr="001B2D5E">
        <w:fldChar w:fldCharType="separate"/>
      </w:r>
      <w:r w:rsidR="009E6A19" w:rsidRPr="009E6A19">
        <w:t>[8]</w:t>
      </w:r>
      <w:r w:rsidR="00883F9D" w:rsidRPr="001B2D5E">
        <w:fldChar w:fldCharType="end"/>
      </w:r>
      <w:r w:rsidRPr="001B2D5E">
        <w:t xml:space="preserve">. This method organize the story using PNF networks </w:t>
      </w:r>
      <w:r w:rsidR="00883F9D"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883F9D" w:rsidRPr="001B2D5E">
        <w:fldChar w:fldCharType="separate"/>
      </w:r>
      <w:r w:rsidR="009E6A19" w:rsidRPr="009E6A19">
        <w:t>[9]</w:t>
      </w:r>
      <w:r w:rsidR="00883F9D" w:rsidRPr="001B2D5E">
        <w:fldChar w:fldCharType="end"/>
      </w:r>
      <w:r w:rsidRPr="001B2D5E">
        <w:t>, representing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negative r</w:t>
      </w:r>
      <w:r w:rsidRPr="001B2D5E">
        <w:t>e</w:t>
      </w:r>
      <w:r w:rsidRPr="001B2D5E">
        <w:t>inforcements.</w:t>
      </w:r>
    </w:p>
    <w:p w14:paraId="228DD476" w14:textId="77777777" w:rsidR="00B34235" w:rsidRPr="00975E62" w:rsidRDefault="00B34235" w:rsidP="001B2D5E">
      <w:pPr>
        <w:pStyle w:val="heading1"/>
      </w:pPr>
      <w:bookmarkStart w:id="29" w:name="_Ref350269125"/>
      <w:r>
        <w:t>Provenance</w:t>
      </w:r>
      <w:bookmarkEnd w:id="29"/>
    </w:p>
    <w:p w14:paraId="361C751B" w14:textId="77777777"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883F9D">
        <w:fldChar w:fldCharType="begin"/>
      </w:r>
      <w:r w:rsidR="009E6A19">
        <w:instrText xml:space="preserve"> ADDIN ZOTERO_ITEM CSL_CITATION {"citationID":"2q6quls357","properties":{"formattedCitation":"[10]","plainCitation":"[10]"},"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883F9D">
        <w:fldChar w:fldCharType="separate"/>
      </w:r>
      <w:r w:rsidR="009E6A19" w:rsidRPr="009E6A19">
        <w:t>[10]</w:t>
      </w:r>
      <w:r w:rsidR="00883F9D">
        <w:fldChar w:fldCharType="end"/>
      </w:r>
      <w:r w:rsidRPr="001B2D5E">
        <w:t>, the participants were interested in the issues of data pro</w:t>
      </w:r>
      <w:r w:rsidRPr="001B2D5E">
        <w:t>v</w:t>
      </w:r>
      <w:r w:rsidRPr="001B2D5E">
        <w:t xml:space="preserve">enance, documentation, derivation, and annotation. As a result, the </w:t>
      </w:r>
      <w:r w:rsidR="001B06A8" w:rsidRPr="001B06A8">
        <w:rPr>
          <w:i/>
        </w:rPr>
        <w:t xml:space="preserve">Open Provenance Model </w:t>
      </w:r>
      <w:r w:rsidRPr="001B2D5E">
        <w:t xml:space="preserve">(OPM) </w:t>
      </w:r>
      <w:r w:rsidR="00883F9D" w:rsidRPr="001B2D5E">
        <w:fldChar w:fldCharType="begin"/>
      </w:r>
      <w:r w:rsidR="009E6A19">
        <w:instrText xml:space="preserve"> ADDIN ZOTERO_ITEM CSL_CITATION {"citationID":"riTykUD2","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883F9D" w:rsidRPr="001B2D5E">
        <w:fldChar w:fldCharType="separate"/>
      </w:r>
      <w:r w:rsidR="009E6A19" w:rsidRPr="009E6A19">
        <w:t>[11]</w:t>
      </w:r>
      <w:r w:rsidR="00883F9D"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w:t>
      </w:r>
      <w:r w:rsidR="001B06A8" w:rsidRPr="001B06A8">
        <w:rPr>
          <w:i/>
        </w:rPr>
        <w:t>e</w:t>
      </w:r>
      <w:r w:rsidR="001B06A8" w:rsidRPr="001B06A8">
        <w:rPr>
          <w:i/>
        </w:rPr>
        <w:t>nance Challenge</w:t>
      </w:r>
      <w:r w:rsidR="00FC70DE">
        <w:t xml:space="preserve"> </w:t>
      </w:r>
      <w:r w:rsidR="00883F9D">
        <w:fldChar w:fldCharType="begin"/>
      </w:r>
      <w:r w:rsidR="009E6A19">
        <w:instrText xml:space="preserve"> ADDIN ZOTERO_ITEM CSL_CITATION {"citationID":"1ofrb7aj33","properties":{"formattedCitation":"[12]","plainCitation":"[12]"},"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883F9D">
        <w:fldChar w:fldCharType="separate"/>
      </w:r>
      <w:r w:rsidR="009E6A19" w:rsidRPr="009E6A19">
        <w:t>[12]</w:t>
      </w:r>
      <w:r w:rsidR="00883F9D">
        <w:fldChar w:fldCharType="end"/>
      </w:r>
      <w:r w:rsidRPr="001B2D5E">
        <w:t>, which is a collocated event of IPAW. Recently, another provenance model was d</w:t>
      </w:r>
      <w:r w:rsidRPr="001B2D5E">
        <w:t>e</w:t>
      </w:r>
      <w:r w:rsidRPr="001B2D5E">
        <w:t xml:space="preserve">veloped, named PROV </w:t>
      </w:r>
      <w:r w:rsidR="00883F9D" w:rsidRPr="001B2D5E">
        <w:fldChar w:fldCharType="begin"/>
      </w:r>
      <w:r w:rsidR="009E6A19">
        <w:instrText xml:space="preserve"> ADDIN ZOTERO_ITEM CSL_CITATION {"citationID":"pB4M6q5L","properties":{"formattedCitation":"[13]","plainCitation":"[13]"},"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883F9D" w:rsidRPr="001B2D5E">
        <w:fldChar w:fldCharType="separate"/>
      </w:r>
      <w:r w:rsidR="009E6A19" w:rsidRPr="009E6A19">
        <w:t>[13]</w:t>
      </w:r>
      <w:r w:rsidR="00883F9D" w:rsidRPr="001B2D5E">
        <w:fldChar w:fldCharType="end"/>
      </w:r>
      <w:r w:rsidRPr="001B2D5E">
        <w:t xml:space="preserve">, which can be viewed as a continuation of the OPM. </w:t>
      </w:r>
      <w:commentRangeStart w:id="30"/>
      <w:r w:rsidRPr="001B2D5E">
        <w:t>Both models aim at brin</w:t>
      </w:r>
      <w:r w:rsidRPr="001B2D5E">
        <w:t>g</w:t>
      </w:r>
      <w:r w:rsidRPr="001B2D5E">
        <w:t>ing provenance concepts to digital data.</w:t>
      </w:r>
      <w:commentRangeEnd w:id="30"/>
      <w:r w:rsidR="00E82CB1">
        <w:rPr>
          <w:rStyle w:val="CommentReference"/>
        </w:rPr>
        <w:commentReference w:id="30"/>
      </w:r>
    </w:p>
    <w:p w14:paraId="7CC55629" w14:textId="77777777" w:rsidR="00B34235" w:rsidRPr="00A41C8B" w:rsidRDefault="00B34235" w:rsidP="00A41C8B">
      <w:pPr>
        <w:ind w:firstLine="216"/>
      </w:pPr>
      <w:r w:rsidRPr="00A41C8B">
        <w:t>Both provenance models assume that provenance of objects is repr</w:t>
      </w:r>
      <w:r w:rsidRPr="00A41C8B">
        <w:t>e</w:t>
      </w:r>
      <w:r w:rsidRPr="00A41C8B">
        <w:t>sented by an annotated causality graph, which is a directed acyclic graph enriched with annotations. These annotations capture further i</w:t>
      </w:r>
      <w:r w:rsidRPr="00A41C8B">
        <w:t>n</w:t>
      </w:r>
      <w:r w:rsidRPr="00A41C8B">
        <w:t xml:space="preserve">formation pertaining to execution. According to </w:t>
      </w:r>
      <w:r w:rsidR="00883F9D" w:rsidRPr="00A41C8B">
        <w:fldChar w:fldCharType="begin"/>
      </w:r>
      <w:r w:rsidR="009E6A19">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883F9D" w:rsidRPr="00A41C8B">
        <w:fldChar w:fldCharType="separate"/>
      </w:r>
      <w:r w:rsidR="009E6A19" w:rsidRPr="009E6A19">
        <w:t>[11]</w:t>
      </w:r>
      <w:r w:rsidR="00883F9D" w:rsidRPr="00A41C8B">
        <w:fldChar w:fldCharType="end"/>
      </w:r>
      <w:r w:rsidRPr="00A41C8B">
        <w:t xml:space="preserve">, a provenance graph is the record of a past or current execution, and not a description of something that could happen in the future. </w:t>
      </w:r>
    </w:p>
    <w:p w14:paraId="39875C6E" w14:textId="17233809"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w:t>
      </w:r>
      <w:r w:rsidR="00FC70DE">
        <w:rPr>
          <w:i/>
        </w:rPr>
        <w:t>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physical or digital objects </w:t>
      </w:r>
      <w:del w:id="31" w:author="esteban clua" w:date="2013-05-29T11:23:00Z">
        <w:r w:rsidR="00FC70DE" w:rsidDel="004A5B2B">
          <w:delText xml:space="preserve">like </w:delText>
        </w:r>
      </w:del>
      <w:ins w:id="32" w:author="esteban clua" w:date="2013-05-29T11:23:00Z">
        <w:r w:rsidR="004A5B2B">
          <w:t xml:space="preserve">such as </w:t>
        </w:r>
      </w:ins>
      <w:r w:rsidR="00FC70DE">
        <w:t>a document, the web, or material o</w:t>
      </w:r>
      <w:r w:rsidR="00FC70DE">
        <w:t>b</w:t>
      </w:r>
      <w:r w:rsidR="00FC70DE">
        <w:t xml:space="preserve">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14:paraId="18F1B36B" w14:textId="77777777"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w:t>
      </w:r>
      <w:r w:rsidR="006C7142">
        <w:t xml:space="preserve">both the </w:t>
      </w:r>
      <w:r w:rsidR="00954002">
        <w:t>direct and</w:t>
      </w:r>
      <w:r w:rsidRPr="001B2D5E">
        <w:t xml:space="preserve"> indirect </w:t>
      </w:r>
      <w:r w:rsidR="00D452C3">
        <w:t>influences, which</w:t>
      </w:r>
      <w:r w:rsidRPr="001B2D5E">
        <w:t xml:space="preserve"> </w:t>
      </w:r>
      <w:r w:rsidR="00954002">
        <w:t>can</w:t>
      </w:r>
      <w:r w:rsidR="00954002" w:rsidRPr="001B2D5E">
        <w:t xml:space="preserve"> </w:t>
      </w:r>
      <w:r w:rsidRPr="001B2D5E">
        <w:t>involve multiple transitions</w:t>
      </w:r>
      <w:r w:rsidR="00954002">
        <w:t xml:space="preserve"> </w:t>
      </w:r>
      <w:r w:rsidR="006C7142">
        <w:t xml:space="preserve">in order </w:t>
      </w:r>
      <w:r w:rsidR="00954002">
        <w:t>to reach the influence’s origin</w:t>
      </w:r>
      <w:r w:rsidRPr="001B2D5E">
        <w:t xml:space="preserve">. </w:t>
      </w:r>
      <w:bookmarkStart w:id="33" w:name="_Ref350442803"/>
    </w:p>
    <w:p w14:paraId="0B7CBFFB" w14:textId="77777777" w:rsidR="0031789B" w:rsidRDefault="00B34235" w:rsidP="001B2D5E">
      <w:pPr>
        <w:pStyle w:val="heading1"/>
      </w:pPr>
      <w:bookmarkStart w:id="34" w:name="_Ref350608012"/>
      <w:r w:rsidRPr="00A03E84">
        <w:t>Provenance</w:t>
      </w:r>
      <w:r w:rsidRPr="00975E62">
        <w:t xml:space="preserve"> in Games</w:t>
      </w:r>
      <w:bookmarkEnd w:id="33"/>
      <w:bookmarkEnd w:id="34"/>
    </w:p>
    <w:p w14:paraId="4BDDA4D3" w14:textId="37F3A2C5" w:rsidR="00764289" w:rsidRPr="00764289" w:rsidRDefault="00764289" w:rsidP="00764289">
      <w:pPr>
        <w:pStyle w:val="p1a"/>
      </w:pPr>
      <w:r w:rsidRPr="00764289">
        <w:t xml:space="preserve">In order to adopt provenance for the context of games, it is necessary to map each type of vertices </w:t>
      </w:r>
      <w:del w:id="35" w:author="esteban clua" w:date="2013-05-29T12:39:00Z">
        <w:r w:rsidR="00934CE2" w:rsidDel="008F670D">
          <w:delText xml:space="preserve">from </w:delText>
        </w:r>
      </w:del>
      <w:ins w:id="36" w:author="esteban clua" w:date="2013-05-29T12:39:00Z">
        <w:r w:rsidR="008F670D">
          <w:t xml:space="preserve">of </w:t>
        </w:r>
      </w:ins>
      <w:r w:rsidR="00934CE2">
        <w:t>the</w:t>
      </w:r>
      <w:r w:rsidRPr="00764289">
        <w:t xml:space="preserve"> provenance graph to elements that can be represented in games. As mentioned at </w:t>
      </w:r>
      <w:r>
        <w:t xml:space="preserve">section </w:t>
      </w:r>
      <w:r w:rsidR="00883F9D">
        <w:fldChar w:fldCharType="begin"/>
      </w:r>
      <w:r>
        <w:instrText xml:space="preserve"> REF _Ref350269125 \r \h </w:instrText>
      </w:r>
      <w:r w:rsidR="00883F9D">
        <w:fldChar w:fldCharType="separate"/>
      </w:r>
      <w:r w:rsidR="00D32C2F">
        <w:t>3</w:t>
      </w:r>
      <w:r w:rsidR="00883F9D">
        <w:fldChar w:fldCharType="end"/>
      </w:r>
      <w:r w:rsidRPr="00764289">
        <w:t>, the Open Prov</w:t>
      </w:r>
      <w:r w:rsidRPr="00764289">
        <w:t>e</w:t>
      </w:r>
      <w:r w:rsidRPr="00764289">
        <w:t xml:space="preserve">nance Model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these ve</w:t>
      </w:r>
      <w:r w:rsidRPr="00764289">
        <w:t>r</w:t>
      </w:r>
      <w:r w:rsidRPr="00764289">
        <w:t xml:space="preserve">tex types, it is first necessary to </w:t>
      </w:r>
      <w:del w:id="37" w:author="esteban clua" w:date="2013-05-29T12:39:00Z">
        <w:r w:rsidRPr="00764289" w:rsidDel="008F670D">
          <w:delText xml:space="preserve">find </w:delText>
        </w:r>
      </w:del>
      <w:ins w:id="38" w:author="esteban clua" w:date="2013-05-29T12:39:00Z">
        <w:r w:rsidR="008F670D">
          <w:t>define</w:t>
        </w:r>
        <w:r w:rsidR="008F670D" w:rsidRPr="00764289">
          <w:t xml:space="preserve"> </w:t>
        </w:r>
      </w:ins>
      <w:r w:rsidRPr="00764289">
        <w:t>their counterparts in the game context. To avoid misunderstanding, we adopt throughout this chapter the terms used in PROV (entities, activities, and agents).</w:t>
      </w:r>
    </w:p>
    <w:p w14:paraId="110905AD" w14:textId="66ED2BB5" w:rsidR="00764289" w:rsidRPr="00764289" w:rsidRDefault="00764289" w:rsidP="00764289">
      <w:del w:id="39" w:author="esteban clua" w:date="2013-05-29T12:40:00Z">
        <w:r w:rsidRPr="00764289" w:rsidDel="008F670D">
          <w:delText>Starting with</w:delText>
        </w:r>
      </w:del>
      <w:ins w:id="40" w:author="esteban clua" w:date="2013-05-29T12:40:00Z">
        <w:r w:rsidR="008F670D">
          <w:t>In the context of provenance,</w:t>
        </w:r>
      </w:ins>
      <w:r w:rsidRPr="00764289">
        <w:t xml:space="preserve"> </w:t>
      </w:r>
      <w:r w:rsidRPr="0069583C">
        <w:rPr>
          <w:i/>
        </w:rPr>
        <w:t>entities</w:t>
      </w:r>
      <w:del w:id="41" w:author="esteban clua" w:date="2013-05-29T12:40:00Z">
        <w:r w:rsidRPr="00764289" w:rsidDel="008F670D">
          <w:delText>,</w:delText>
        </w:r>
      </w:del>
      <w:r w:rsidRPr="00764289">
        <w:t xml:space="preserve"> </w:t>
      </w:r>
      <w:del w:id="42" w:author="esteban clua" w:date="2013-05-29T12:40:00Z">
        <w:r w:rsidRPr="00764289" w:rsidDel="008F670D">
          <w:delText>their provenance definition states that they are</w:delText>
        </w:r>
      </w:del>
      <w:ins w:id="43" w:author="esteban clua" w:date="2013-05-29T12:40:00Z">
        <w:r w:rsidR="008F670D">
          <w:t>are defined as</w:t>
        </w:r>
      </w:ins>
      <w:r w:rsidRPr="00764289">
        <w:t xml:space="preserve"> physical or dig</w:t>
      </w:r>
      <w:r w:rsidRPr="00764289">
        <w:t>i</w:t>
      </w:r>
      <w:r w:rsidRPr="00764289">
        <w:t>tal objects.</w:t>
      </w:r>
      <w:ins w:id="44" w:author="esteban clua" w:date="2013-05-29T12:43:00Z">
        <w:r w:rsidR="008F670D">
          <w:t xml:space="preserve"> Trivially,</w:t>
        </w:r>
      </w:ins>
      <w:r w:rsidRPr="00764289">
        <w:t xml:space="preserve"> </w:t>
      </w:r>
      <w:ins w:id="45" w:author="esteban clua" w:date="2013-05-29T12:41:00Z">
        <w:r w:rsidR="008F670D">
          <w:t xml:space="preserve">in our approach </w:t>
        </w:r>
      </w:ins>
      <w:ins w:id="46" w:author="esteban clua" w:date="2013-05-29T12:42:00Z">
        <w:r w:rsidR="008F670D">
          <w:t xml:space="preserve">they will be mapped to </w:t>
        </w:r>
      </w:ins>
      <w:ins w:id="47" w:author="esteban clua" w:date="2013-05-29T12:43:00Z">
        <w:r w:rsidR="008F670D">
          <w:t xml:space="preserve">game </w:t>
        </w:r>
      </w:ins>
      <w:commentRangeStart w:id="48"/>
      <w:ins w:id="49" w:author="esteban clua" w:date="2013-05-29T12:42:00Z">
        <w:r w:rsidR="008F670D">
          <w:t>o</w:t>
        </w:r>
        <w:r w:rsidR="008F670D">
          <w:t>b</w:t>
        </w:r>
        <w:r w:rsidR="008F670D">
          <w:t>jects</w:t>
        </w:r>
      </w:ins>
      <w:commentRangeEnd w:id="48"/>
      <w:ins w:id="50" w:author="esteban clua" w:date="2013-05-29T12:48:00Z">
        <w:r w:rsidR="00FF382F">
          <w:rPr>
            <w:rStyle w:val="CommentReference"/>
          </w:rPr>
          <w:commentReference w:id="48"/>
        </w:r>
      </w:ins>
      <w:ins w:id="52" w:author="esteban clua" w:date="2013-05-29T12:42:00Z">
        <w:r w:rsidR="008F670D">
          <w:t>.</w:t>
        </w:r>
      </w:ins>
      <w:ins w:id="53" w:author="esteban clua" w:date="2013-05-29T12:41:00Z">
        <w:r w:rsidR="008F670D">
          <w:t xml:space="preserve"> </w:t>
        </w:r>
      </w:ins>
      <w:commentRangeStart w:id="54"/>
      <w:del w:id="55" w:author="esteban clua" w:date="2013-05-29T12:43:00Z">
        <w:r w:rsidRPr="00764289" w:rsidDel="008F670D">
          <w:delText>This defin</w:delText>
        </w:r>
        <w:r w:rsidRPr="00764289" w:rsidDel="008F670D">
          <w:delText>i</w:delText>
        </w:r>
        <w:r w:rsidRPr="00764289" w:rsidDel="008F670D">
          <w:delText xml:space="preserve">tion already gives a clue about which role </w:delText>
        </w:r>
        <w:r w:rsidRPr="009948E0" w:rsidDel="008F670D">
          <w:rPr>
            <w:i/>
          </w:rPr>
          <w:delText>entities</w:delText>
        </w:r>
        <w:r w:rsidRPr="00764289" w:rsidDel="008F670D">
          <w:delText xml:space="preserve"> can represent in the game co</w:delText>
        </w:r>
        <w:r w:rsidRPr="00764289" w:rsidDel="008F670D">
          <w:delText>n</w:delText>
        </w:r>
        <w:r w:rsidRPr="00764289" w:rsidDel="008F670D">
          <w:delText xml:space="preserve">text: objects. </w:delText>
        </w:r>
      </w:del>
      <w:r w:rsidRPr="00764289">
        <w:t>An object can be anything used in the game. For exa</w:t>
      </w:r>
      <w:r w:rsidRPr="00764289">
        <w:t>m</w:t>
      </w:r>
      <w:r w:rsidRPr="00764289">
        <w:t xml:space="preserve">ple, in the case of an RPG, </w:t>
      </w:r>
      <w:r w:rsidRPr="009948E0">
        <w:rPr>
          <w:i/>
        </w:rPr>
        <w:t>entities</w:t>
      </w:r>
      <w:r w:rsidRPr="00764289">
        <w:t xml:space="preserve"> can represent weapons, potions, legendary art</w:t>
      </w:r>
      <w:r w:rsidRPr="00764289">
        <w:t>i</w:t>
      </w:r>
      <w:r w:rsidRPr="00764289">
        <w:t>facts, magical objects, etc. It can represent anything mea</w:t>
      </w:r>
      <w:r w:rsidRPr="00764289">
        <w:t>n</w:t>
      </w:r>
      <w:r w:rsidRPr="00764289">
        <w:t>ingful to the development of the game history or even objects in a scene that som</w:t>
      </w:r>
      <w:r w:rsidRPr="00764289">
        <w:t>e</w:t>
      </w:r>
      <w:r w:rsidRPr="00764289">
        <w:t xml:space="preserve">one interacted with. </w:t>
      </w:r>
      <w:commentRangeEnd w:id="54"/>
      <w:r w:rsidR="008F670D">
        <w:rPr>
          <w:rStyle w:val="CommentReference"/>
        </w:rPr>
        <w:commentReference w:id="54"/>
      </w:r>
      <w:del w:id="56" w:author="esteban clua" w:date="2013-05-29T12:46:00Z">
        <w:r w:rsidRPr="00764289" w:rsidDel="008F670D">
          <w:delText>On the other hand,</w:delText>
        </w:r>
      </w:del>
      <w:r w:rsidRPr="00764289">
        <w:t xml:space="preserve"> </w:t>
      </w:r>
      <w:ins w:id="57" w:author="esteban clua" w:date="2013-05-29T12:47:00Z">
        <w:r w:rsidR="00FF382F">
          <w:t xml:space="preserve">In provenance, </w:t>
        </w:r>
        <w:proofErr w:type="gramStart"/>
        <w:r w:rsidR="00FF382F">
          <w:t xml:space="preserve">an </w:t>
        </w:r>
      </w:ins>
      <w:ins w:id="58" w:author="esteban clua" w:date="2013-05-29T12:46:00Z">
        <w:r w:rsidR="00FF382F">
          <w:rPr>
            <w:i/>
          </w:rPr>
          <w:t>a</w:t>
        </w:r>
      </w:ins>
      <w:proofErr w:type="gramEnd"/>
      <w:del w:id="59" w:author="esteban clua" w:date="2013-05-29T12:46:00Z">
        <w:r w:rsidRPr="009948E0" w:rsidDel="008F670D">
          <w:rPr>
            <w:i/>
          </w:rPr>
          <w:delText>a</w:delText>
        </w:r>
      </w:del>
      <w:r w:rsidRPr="009948E0">
        <w:rPr>
          <w:i/>
        </w:rPr>
        <w:t>gent</w:t>
      </w:r>
      <w:r w:rsidRPr="00764289">
        <w:t xml:space="preserve"> </w:t>
      </w:r>
      <w:del w:id="60" w:author="esteban clua" w:date="2013-05-29T12:47:00Z">
        <w:r w:rsidRPr="00764289" w:rsidDel="008F670D">
          <w:delText xml:space="preserve">definition </w:delText>
        </w:r>
      </w:del>
      <w:ins w:id="61" w:author="esteban clua" w:date="2013-05-29T12:47:00Z">
        <w:r w:rsidR="00FF382F">
          <w:t>correspond to</w:t>
        </w:r>
      </w:ins>
      <w:del w:id="62" w:author="esteban clua" w:date="2013-05-29T12:47:00Z">
        <w:r w:rsidRPr="00764289" w:rsidDel="00FF382F">
          <w:delText>is</w:delText>
        </w:r>
      </w:del>
      <w:r w:rsidRPr="00764289">
        <w:t xml:space="preserve"> a person, an o</w:t>
      </w:r>
      <w:r w:rsidRPr="00764289">
        <w:t>r</w:t>
      </w:r>
      <w:r w:rsidRPr="00764289">
        <w:t xml:space="preserve">ganization, or anything with responsibilities. In the game context, agents </w:t>
      </w:r>
      <w:del w:id="63" w:author="esteban clua" w:date="2013-05-29T12:47:00Z">
        <w:r w:rsidRPr="00764289" w:rsidDel="00FF382F">
          <w:delText xml:space="preserve">can </w:delText>
        </w:r>
      </w:del>
      <w:ins w:id="64" w:author="esteban clua" w:date="2013-05-29T12:47:00Z">
        <w:r w:rsidR="00FF382F">
          <w:t>will</w:t>
        </w:r>
        <w:r w:rsidR="00FF382F" w:rsidRPr="00764289">
          <w:t xml:space="preserve"> </w:t>
        </w:r>
      </w:ins>
      <w:r w:rsidRPr="00764289">
        <w:t xml:space="preserve">be mapped to </w:t>
      </w:r>
      <w:commentRangeStart w:id="65"/>
      <w:del w:id="66" w:author="esteban clua" w:date="2013-05-29T12:47:00Z">
        <w:r w:rsidRPr="00764289" w:rsidDel="00FF382F">
          <w:delText xml:space="preserve">people </w:delText>
        </w:r>
      </w:del>
      <w:ins w:id="67" w:author="esteban clua" w:date="2013-05-29T12:47:00Z">
        <w:r w:rsidR="00FF382F">
          <w:t>characters</w:t>
        </w:r>
        <w:r w:rsidR="00FF382F" w:rsidRPr="00764289">
          <w:t xml:space="preserve"> </w:t>
        </w:r>
      </w:ins>
      <w:commentRangeEnd w:id="65"/>
      <w:ins w:id="68" w:author="esteban clua" w:date="2013-05-29T12:48:00Z">
        <w:r w:rsidR="00FF382F">
          <w:rPr>
            <w:rStyle w:val="CommentReference"/>
          </w:rPr>
          <w:commentReference w:id="65"/>
        </w:r>
      </w:ins>
      <w:r w:rsidRPr="00764289">
        <w:t xml:space="preserve">present in the game: non-playable characters (NPCs), monsters, and players. It can also be used to map event controllers, plot triggers, or the game’s artificial intelligence overseer that manages the plot. Lastly, </w:t>
      </w:r>
      <w:r w:rsidRPr="009948E0">
        <w:rPr>
          <w:i/>
        </w:rPr>
        <w:t>activities</w:t>
      </w:r>
      <w:r w:rsidRPr="00764289">
        <w:t xml:space="preserve"> are defined as actions taken by agents or interactions with other agents or entities. </w:t>
      </w:r>
      <w:del w:id="70" w:author="esteban clua" w:date="2013-05-29T12:49:00Z">
        <w:r w:rsidRPr="00764289" w:rsidDel="00FF382F">
          <w:delText>So, in</w:delText>
        </w:r>
      </w:del>
      <w:ins w:id="71" w:author="esteban clua" w:date="2013-05-29T12:49:00Z">
        <w:r w:rsidR="00FF382F">
          <w:t>In</w:t>
        </w:r>
      </w:ins>
      <w:r w:rsidRPr="00764289">
        <w:t xml:space="preserve"> a game context, </w:t>
      </w:r>
      <w:r w:rsidRPr="009948E0">
        <w:rPr>
          <w:i/>
        </w:rPr>
        <w:t>activities</w:t>
      </w:r>
      <w:r w:rsidRPr="00764289">
        <w:t xml:space="preserve"> </w:t>
      </w:r>
      <w:del w:id="72" w:author="esteban clua" w:date="2013-05-29T12:49:00Z">
        <w:r w:rsidRPr="00764289" w:rsidDel="00FF382F">
          <w:delText xml:space="preserve">can </w:delText>
        </w:r>
      </w:del>
      <w:ins w:id="73" w:author="esteban clua" w:date="2013-05-29T12:49:00Z">
        <w:r w:rsidR="00FF382F">
          <w:t>will</w:t>
        </w:r>
        <w:r w:rsidR="00FF382F" w:rsidRPr="00764289">
          <w:t xml:space="preserve"> </w:t>
        </w:r>
      </w:ins>
      <w:r w:rsidRPr="00764289">
        <w:t xml:space="preserve">be </w:t>
      </w:r>
      <w:del w:id="74" w:author="esteban clua" w:date="2013-05-29T12:49:00Z">
        <w:r w:rsidRPr="00764289" w:rsidDel="00FF382F">
          <w:delText xml:space="preserve">viewed </w:delText>
        </w:r>
      </w:del>
      <w:proofErr w:type="gramStart"/>
      <w:ins w:id="75" w:author="esteban clua" w:date="2013-05-29T12:49:00Z">
        <w:r w:rsidR="00FF382F">
          <w:t>defined</w:t>
        </w:r>
        <w:proofErr w:type="gramEnd"/>
        <w:r w:rsidR="00FF382F" w:rsidRPr="00764289">
          <w:t xml:space="preserve"> </w:t>
        </w:r>
      </w:ins>
      <w:r w:rsidRPr="00764289">
        <w:t>as actions or events executed throughout the game, like a</w:t>
      </w:r>
      <w:r w:rsidRPr="00764289">
        <w:t>t</w:t>
      </w:r>
      <w:r w:rsidRPr="00764289">
        <w:t>tacking, dodging, and jumping.</w:t>
      </w:r>
    </w:p>
    <w:p w14:paraId="222B7B37" w14:textId="1AEDC7AC"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w:t>
      </w:r>
      <w:r w:rsidRPr="00764289">
        <w:t>i</w:t>
      </w:r>
      <w:r w:rsidRPr="00764289">
        <w:t xml:space="preserve">larly to their original context. However, it also provides rules to extend these relationships to be more suitable to a game context. For </w:t>
      </w:r>
      <w:del w:id="76" w:author="esteban clua" w:date="2013-05-29T12:50:00Z">
        <w:r w:rsidRPr="00764289" w:rsidDel="00FF382F">
          <w:delText>example</w:delText>
        </w:r>
      </w:del>
      <w:ins w:id="77" w:author="esteban clua" w:date="2013-05-29T12:50:00Z">
        <w:r w:rsidR="00FF382F">
          <w:t>instance</w:t>
        </w:r>
      </w:ins>
      <w:r w:rsidRPr="00764289">
        <w:t>, creating relationships that express the damage done to a character, or rel</w:t>
      </w:r>
      <w:r w:rsidRPr="00764289">
        <w:t>a</w:t>
      </w:r>
      <w:r w:rsidRPr="00764289">
        <w:t xml:space="preserve">tionships that affect specific core mechanics </w:t>
      </w:r>
      <w:r w:rsidR="009948E0">
        <w:t xml:space="preserve">from the game, </w:t>
      </w:r>
      <w:r w:rsidRPr="00764289">
        <w:t>like attack rolls</w:t>
      </w:r>
      <w:r w:rsidR="009948E0">
        <w:t>, hea</w:t>
      </w:r>
      <w:r w:rsidR="009948E0">
        <w:t>l</w:t>
      </w:r>
      <w:r w:rsidR="009948E0">
        <w:t>ing, and interactions with NPCs or objects</w:t>
      </w:r>
      <w:r w:rsidRPr="00764289">
        <w:t>. Also, the PROV model deals well with the aspect of time, which can be heavily e</w:t>
      </w:r>
      <w:r w:rsidRPr="00764289">
        <w:t>x</w:t>
      </w:r>
      <w:r w:rsidRPr="00764289">
        <w:t xml:space="preserve">plored in games, especially on games focused on storytelling. </w:t>
      </w:r>
    </w:p>
    <w:p w14:paraId="7922BDC0" w14:textId="11DE5952" w:rsidR="00764289" w:rsidRDefault="00764289" w:rsidP="0087428D">
      <w:r w:rsidRPr="00764289">
        <w:t>Each NPC in the game requires a behavior controller in order to ge</w:t>
      </w:r>
      <w:r w:rsidRPr="00764289">
        <w:t>n</w:t>
      </w:r>
      <w:r w:rsidRPr="00764289">
        <w:t>erate and control his actions, providing an array of behavior possibil</w:t>
      </w:r>
      <w:r w:rsidRPr="00764289">
        <w:t>i</w:t>
      </w:r>
      <w:r w:rsidRPr="00764289">
        <w:t xml:space="preserve">ties. For example, </w:t>
      </w:r>
      <w:del w:id="78" w:author="esteban clua" w:date="2013-05-29T12:51:00Z">
        <w:r w:rsidRPr="00764289" w:rsidDel="00FF382F">
          <w:delText xml:space="preserve">it can be used </w:delText>
        </w:r>
      </w:del>
      <w:r w:rsidRPr="00764289">
        <w:t>decision trees</w:t>
      </w:r>
      <w:r>
        <w:t xml:space="preserve"> </w:t>
      </w:r>
      <w:r w:rsidR="00883F9D">
        <w:fldChar w:fldCharType="begin"/>
      </w:r>
      <w:r w:rsidR="009E6A19">
        <w:instrText xml:space="preserve"> ADDIN ZOTERO_ITEM CSL_CITATION {"citationID":"110f6k5t8a","properties":{"formattedCitation":"[14]","plainCitation":"[14]"},"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883F9D">
        <w:fldChar w:fldCharType="separate"/>
      </w:r>
      <w:r w:rsidR="009E6A19" w:rsidRPr="009E6A19">
        <w:t>[14]</w:t>
      </w:r>
      <w:r w:rsidR="00883F9D">
        <w:fldChar w:fldCharType="end"/>
      </w:r>
      <w:r w:rsidR="00F62D66">
        <w:t xml:space="preserve"> </w:t>
      </w:r>
      <w:ins w:id="79" w:author="esteban clua" w:date="2013-05-29T12:51:00Z">
        <w:r w:rsidR="00FF382F" w:rsidRPr="00764289">
          <w:t xml:space="preserve">can be used </w:t>
        </w:r>
      </w:ins>
      <w:r w:rsidR="00F62D66">
        <w:t xml:space="preserve">to control the NPC’s behaviors. What is </w:t>
      </w:r>
      <w:r w:rsidR="009948E0">
        <w:t>required</w:t>
      </w:r>
      <w:r w:rsidR="00F62D66">
        <w:t xml:space="preserve"> from the behavior controller is to store i</w:t>
      </w:r>
      <w:r w:rsidR="00F62D66">
        <w:t>n</w:t>
      </w:r>
      <w:r w:rsidR="00F62D66">
        <w:t>formation</w:t>
      </w:r>
      <w:r w:rsidRPr="00764289">
        <w:t xml:space="preserve"> </w:t>
      </w:r>
      <w:r w:rsidR="006C7142">
        <w:t xml:space="preserve">about the action </w:t>
      </w:r>
      <w:r w:rsidRPr="00764289">
        <w:t xml:space="preserve">when </w:t>
      </w:r>
      <w:del w:id="80" w:author="esteban clua" w:date="2013-05-29T12:51:00Z">
        <w:r w:rsidR="006C7142" w:rsidDel="00FF382F">
          <w:delText>the</w:delText>
        </w:r>
        <w:r w:rsidR="00F62D66" w:rsidDel="00FF382F">
          <w:delText xml:space="preserve"> action</w:delText>
        </w:r>
      </w:del>
      <w:ins w:id="81" w:author="esteban clua" w:date="2013-05-29T12:51:00Z">
        <w:r w:rsidR="00FF382F">
          <w:t>it</w:t>
        </w:r>
      </w:ins>
      <w:r w:rsidR="00F62D66">
        <w:t xml:space="preserve"> is </w:t>
      </w:r>
      <w:r w:rsidRPr="00764289">
        <w:t>executed.</w:t>
      </w:r>
      <w:r w:rsidR="009948E0">
        <w:t xml:space="preserve"> </w:t>
      </w:r>
      <w:r w:rsidRPr="00764289">
        <w:t>Actions can be repr</w:t>
      </w:r>
      <w:r w:rsidRPr="00764289">
        <w:t>e</w:t>
      </w:r>
      <w:r w:rsidRPr="00764289">
        <w:t>sented by a series of attributes that provide</w:t>
      </w:r>
      <w:del w:id="82" w:author="esteban clua" w:date="2013-05-29T12:53:00Z">
        <w:r w:rsidRPr="00764289" w:rsidDel="00FF382F">
          <w:delText>s</w:delText>
        </w:r>
      </w:del>
      <w:r w:rsidRPr="00764289">
        <w:t xml:space="preserve"> a description and the co</w:t>
      </w:r>
      <w:r w:rsidRPr="00764289">
        <w:t>n</w:t>
      </w:r>
      <w:r w:rsidRPr="00764289">
        <w:t>text of the action, allowing the creation of a provenance graph. As illu</w:t>
      </w:r>
      <w:r w:rsidRPr="00764289">
        <w:t>s</w:t>
      </w:r>
      <w:r w:rsidRPr="00764289">
        <w:t>trated by</w:t>
      </w:r>
      <w:r>
        <w:t xml:space="preserve"> </w:t>
      </w:r>
      <w:r w:rsidR="00883F9D">
        <w:fldChar w:fldCharType="begin"/>
      </w:r>
      <w:r w:rsidR="00C9453A">
        <w:instrText xml:space="preserve"> REF _Ref357175827 \h </w:instrText>
      </w:r>
      <w:r w:rsidR="00883F9D">
        <w:fldChar w:fldCharType="separate"/>
      </w:r>
      <w:r w:rsidR="00D32C2F">
        <w:rPr>
          <w:b/>
        </w:rPr>
        <w:t xml:space="preserve">Fig. </w:t>
      </w:r>
      <w:r w:rsidR="00D32C2F">
        <w:rPr>
          <w:b/>
          <w:noProof/>
        </w:rPr>
        <w:t>1</w:t>
      </w:r>
      <w:r w:rsidR="00883F9D">
        <w:fldChar w:fldCharType="end"/>
      </w:r>
      <w:r w:rsidRPr="00764289">
        <w:t>, every action needs some information: a reason for its existence, why the action was performed, what triggered it, and who performed the action. In addition, the time of its occurrence can be i</w:t>
      </w:r>
      <w:r w:rsidRPr="00764289">
        <w:t>m</w:t>
      </w:r>
      <w:r w:rsidRPr="00764289">
        <w:t>portant depending of the reason of using prov</w:t>
      </w:r>
      <w:r w:rsidRPr="00764289">
        <w:t>e</w:t>
      </w:r>
      <w:r w:rsidRPr="00764289">
        <w:t>nance. The main reason of using provenance is to produce a graph containing d</w:t>
      </w:r>
      <w:r w:rsidRPr="00764289">
        <w:t>e</w:t>
      </w:r>
      <w:r w:rsidRPr="00764289">
        <w:t>tails that can be tracked to determine why something occurred the way it did. Therefore, with this assumption, the time of the action, the pe</w:t>
      </w:r>
      <w:r w:rsidRPr="00764289">
        <w:t>r</w:t>
      </w:r>
      <w:r w:rsidRPr="00764289">
        <w:t>son who did it, what the action produced, and what its affect should be recorded for</w:t>
      </w:r>
      <w:ins w:id="83" w:author="esteban clua" w:date="2013-05-29T12:54:00Z">
        <w:r w:rsidR="00FF382F">
          <w:t xml:space="preserve"> future</w:t>
        </w:r>
      </w:ins>
      <w:r w:rsidRPr="00764289">
        <w:t xml:space="preserve"> analysis. </w:t>
      </w:r>
    </w:p>
    <w:p w14:paraId="44D6679C" w14:textId="77777777" w:rsidR="00C9453A" w:rsidRDefault="00934CE2" w:rsidP="0087428D">
      <w:pPr>
        <w:keepNext/>
        <w:framePr w:hSpace="187" w:wrap="around" w:hAnchor="text" w:yAlign="top"/>
        <w:ind w:firstLine="0"/>
        <w:jc w:val="center"/>
      </w:pPr>
      <w:r>
        <w:rPr>
          <w:noProof/>
          <w:lang w:eastAsia="en-US"/>
        </w:rPr>
        <w:drawing>
          <wp:inline distT="0" distB="0" distL="0" distR="0" wp14:anchorId="6B41BA18" wp14:editId="718B8E48">
            <wp:extent cx="3875656" cy="2856230"/>
            <wp:effectExtent l="0" t="0" r="10795"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75656" cy="2856230"/>
                    </a:xfrm>
                    <a:prstGeom prst="rect">
                      <a:avLst/>
                    </a:prstGeom>
                    <a:noFill/>
                    <a:ln w="9525">
                      <a:noFill/>
                      <a:miter lim="800000"/>
                      <a:headEnd/>
                      <a:tailEnd/>
                    </a:ln>
                  </pic:spPr>
                </pic:pic>
              </a:graphicData>
            </a:graphic>
          </wp:inline>
        </w:drawing>
      </w:r>
    </w:p>
    <w:p w14:paraId="7051A50F" w14:textId="77777777" w:rsidR="00C9453A" w:rsidRDefault="00C9453A" w:rsidP="0087428D">
      <w:pPr>
        <w:pStyle w:val="figurecaption0"/>
        <w:framePr w:hSpace="187" w:wrap="around" w:hAnchor="text" w:yAlign="top"/>
      </w:pPr>
      <w:bookmarkStart w:id="84" w:name="_Ref357175827"/>
      <w:r>
        <w:rPr>
          <w:b/>
        </w:rPr>
        <w:t xml:space="preserve">Fig. </w:t>
      </w:r>
      <w:fldSimple w:instr=" SEQ &quot;Figure&quot; \* MERGEFORMAT ">
        <w:r w:rsidR="00D32C2F">
          <w:rPr>
            <w:b/>
            <w:noProof/>
          </w:rPr>
          <w:t>1</w:t>
        </w:r>
      </w:fldSimple>
      <w:bookmarkEnd w:id="84"/>
      <w:r>
        <w:rPr>
          <w:b/>
        </w:rPr>
        <w:t>.</w:t>
      </w:r>
      <w:r>
        <w:t xml:space="preserve"> </w:t>
      </w:r>
      <w:r w:rsidRPr="00C9453A">
        <w:t>Data</w:t>
      </w:r>
      <w:r w:rsidRPr="001E187B">
        <w:t xml:space="preserve"> model diagram. Gray classes represent </w:t>
      </w:r>
      <w:r>
        <w:t xml:space="preserve">generic </w:t>
      </w:r>
      <w:r w:rsidRPr="001E187B">
        <w:t>provenance classes.</w:t>
      </w:r>
    </w:p>
    <w:p w14:paraId="0736250B" w14:textId="2A4A872B" w:rsidR="00764289" w:rsidRPr="00764289" w:rsidRDefault="00764289" w:rsidP="00764289">
      <w:r w:rsidRPr="00764289">
        <w:t>For example, a</w:t>
      </w:r>
      <w:ins w:id="85" w:author="esteban clua" w:date="2013-05-29T12:54:00Z">
        <w:r w:rsidR="00FF382F">
          <w:t xml:space="preserve">n enemy </w:t>
        </w:r>
      </w:ins>
      <w:del w:id="86" w:author="esteban clua" w:date="2013-05-29T12:54:00Z">
        <w:r w:rsidRPr="00764289" w:rsidDel="00FF382F">
          <w:delText xml:space="preserve"> monster </w:delText>
        </w:r>
      </w:del>
      <w:r w:rsidRPr="00764289">
        <w:t>attacked the player and scored a hit causing some damage, which in turns decreases the player’s hit points (HP). The re</w:t>
      </w:r>
      <w:r w:rsidRPr="00764289">
        <w:t>l</w:t>
      </w:r>
      <w:r w:rsidRPr="00764289">
        <w:t xml:space="preserve">evant information for this action is: when it was executed (time, turn, or combat round), who executed it (in this case, the </w:t>
      </w:r>
      <w:del w:id="87" w:author="esteban clua" w:date="2013-05-29T12:54:00Z">
        <w:r w:rsidRPr="00764289" w:rsidDel="00FF382F">
          <w:delText>monster</w:delText>
        </w:r>
      </w:del>
      <w:ins w:id="88" w:author="esteban clua" w:date="2013-05-29T12:54:00Z">
        <w:r w:rsidR="00FF382F">
          <w:t>enemy</w:t>
        </w:r>
      </w:ins>
      <w:r w:rsidRPr="00764289">
        <w:t>), why it was executed (was it a special attack used because his HP was low</w:t>
      </w:r>
      <w:ins w:id="89" w:author="esteban clua" w:date="2013-05-29T12:54:00Z">
        <w:r w:rsidR="00FF382F">
          <w:t>,</w:t>
        </w:r>
      </w:ins>
      <w:del w:id="90" w:author="esteban clua" w:date="2013-05-29T12:54:00Z">
        <w:r w:rsidRPr="00764289" w:rsidDel="00FF382F">
          <w:delText>?</w:delText>
        </w:r>
      </w:del>
      <w:r w:rsidRPr="00764289">
        <w:t xml:space="preserve"> </w:t>
      </w:r>
      <w:ins w:id="91" w:author="esteban clua" w:date="2013-05-29T12:54:00Z">
        <w:r w:rsidR="00FF382F">
          <w:t>o</w:t>
        </w:r>
      </w:ins>
      <w:del w:id="92" w:author="esteban clua" w:date="2013-05-29T12:54:00Z">
        <w:r w:rsidRPr="00764289" w:rsidDel="00FF382F">
          <w:delText>O</w:delText>
        </w:r>
      </w:del>
      <w:r w:rsidRPr="00764289">
        <w:t>r a normal attack?), who this action affected (in this case, the player), and the consequences of this action (decreased the player’s HP). If the a</w:t>
      </w:r>
      <w:r w:rsidRPr="00764289">
        <w:t>c</w:t>
      </w:r>
      <w:r w:rsidRPr="00764289">
        <w:t xml:space="preserve">tion affects more than one character, then it is important to record all </w:t>
      </w:r>
      <w:del w:id="93" w:author="esteban clua" w:date="2013-05-29T12:55:00Z">
        <w:r w:rsidRPr="00764289" w:rsidDel="00FF382F">
          <w:delText xml:space="preserve">people </w:delText>
        </w:r>
      </w:del>
      <w:ins w:id="94" w:author="esteban clua" w:date="2013-05-29T12:55:00Z">
        <w:r w:rsidR="00FF382F">
          <w:t>entities</w:t>
        </w:r>
        <w:r w:rsidR="00FF382F" w:rsidRPr="00764289">
          <w:t xml:space="preserve"> </w:t>
        </w:r>
      </w:ins>
      <w:r w:rsidRPr="00764289">
        <w:t>involved and how the action affected each one. For example, suppose that the attack action was actually a buffing attack, which pr</w:t>
      </w:r>
      <w:r w:rsidRPr="00764289">
        <w:t>o</w:t>
      </w:r>
      <w:r w:rsidRPr="00764289">
        <w:t xml:space="preserve">vides a boost to the </w:t>
      </w:r>
      <w:ins w:id="95" w:author="esteban clua" w:date="2013-05-29T12:56:00Z">
        <w:r w:rsidR="00FF382F">
          <w:t>enemy</w:t>
        </w:r>
      </w:ins>
      <w:del w:id="96" w:author="esteban clua" w:date="2013-05-29T12:56:00Z">
        <w:r w:rsidRPr="00764289" w:rsidDel="00FF382F">
          <w:delText>monster</w:delText>
        </w:r>
      </w:del>
      <w:r w:rsidRPr="00764289">
        <w:t xml:space="preserve">’s allies and does damage to the target. In this case, aside from recording the inflicted damage, </w:t>
      </w:r>
      <w:ins w:id="97" w:author="esteban clua" w:date="2013-05-29T12:56:00Z">
        <w:r w:rsidR="00FF382F">
          <w:t xml:space="preserve">it </w:t>
        </w:r>
      </w:ins>
      <w:r w:rsidRPr="00764289">
        <w:t xml:space="preserve">should also be recorded the buff received by the </w:t>
      </w:r>
      <w:ins w:id="98" w:author="esteban clua" w:date="2013-05-29T12:56:00Z">
        <w:r w:rsidR="00FF382F">
          <w:t>enemy</w:t>
        </w:r>
      </w:ins>
      <w:del w:id="99" w:author="esteban clua" w:date="2013-05-29T12:56:00Z">
        <w:r w:rsidRPr="00764289" w:rsidDel="00FF382F">
          <w:delText>monster</w:delText>
        </w:r>
      </w:del>
      <w:r w:rsidRPr="00764289">
        <w:t>’s allies.</w:t>
      </w:r>
    </w:p>
    <w:p w14:paraId="4337BC63" w14:textId="77777777" w:rsidR="00764289" w:rsidRDefault="00764289" w:rsidP="009948E0">
      <w:r w:rsidRPr="00764289">
        <w:t>Events also work in a similar way as actions, with the difference in who triggered them, since events are not necessary tied to persons. For objects, its name, type, location, importance and the events that are generated by it can also be stored to aid in the construction of the graph. Lastly, agents can have their names, attributes, goals, and cu</w:t>
      </w:r>
      <w:r w:rsidRPr="00764289">
        <w:t>r</w:t>
      </w:r>
      <w:r w:rsidRPr="00764289">
        <w:t>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w:t>
      </w:r>
      <w:r w:rsidR="00B651E6">
        <w:t>l</w:t>
      </w:r>
      <w:r w:rsidR="00B651E6">
        <w:t>lected throughout the game session is the information displayed by the provenance graph for analysis.</w:t>
      </w:r>
      <w:r w:rsidR="009948E0" w:rsidRPr="00764289">
        <w:t xml:space="preserve"> </w:t>
      </w:r>
      <w:r w:rsidR="00B651E6">
        <w:t xml:space="preserve">Thus, </w:t>
      </w:r>
      <w:r w:rsidR="009948E0" w:rsidRPr="00764289">
        <w:t>it is recommended to store rel</w:t>
      </w:r>
      <w:r w:rsidR="009948E0" w:rsidRPr="00764289">
        <w:t>e</w:t>
      </w:r>
      <w:r w:rsidR="009948E0" w:rsidRPr="00764289">
        <w:t>vant data. The way of measuring relevance varies from game to games but ideally it is any information that can be used to aid during analysis pro</w:t>
      </w:r>
      <w:r w:rsidR="009948E0">
        <w:t>cess.</w:t>
      </w:r>
    </w:p>
    <w:p w14:paraId="4C42EDF1" w14:textId="77777777" w:rsidR="00B34235" w:rsidRPr="00975E62" w:rsidRDefault="00B34235" w:rsidP="001B2D5E">
      <w:pPr>
        <w:pStyle w:val="heading1"/>
      </w:pPr>
      <w:bookmarkStart w:id="100" w:name="_Ref350269138"/>
      <w:r>
        <w:t xml:space="preserve">Provenance </w:t>
      </w:r>
      <w:bookmarkEnd w:id="100"/>
      <w:r w:rsidR="00FC73FC">
        <w:t>Visualization</w:t>
      </w:r>
    </w:p>
    <w:p w14:paraId="3EAF176F" w14:textId="1419D91A" w:rsidR="00B34235" w:rsidRDefault="00B34235" w:rsidP="00D3580A">
      <w:pPr>
        <w:pStyle w:val="p1a"/>
        <w:rPr>
          <w:ins w:id="101" w:author="esteban clua" w:date="2013-05-29T13:01:00Z"/>
        </w:rPr>
      </w:pPr>
      <w:r w:rsidRPr="00D3580A">
        <w:t xml:space="preserve">The purpose of collecting information during a game session is to be able to generate a provenance graph </w:t>
      </w:r>
      <w:r w:rsidR="00F62D66">
        <w:t xml:space="preserve">to aid the </w:t>
      </w:r>
      <w:del w:id="102" w:author="esteban clua" w:date="2013-05-29T14:45:00Z">
        <w:r w:rsidR="00F62D66" w:rsidDel="00373A14">
          <w:delText xml:space="preserve">user </w:delText>
        </w:r>
      </w:del>
      <w:ins w:id="103" w:author="esteban clua" w:date="2013-05-29T14:45:00Z">
        <w:r w:rsidR="00373A14">
          <w:t xml:space="preserve">developer </w:t>
        </w:r>
      </w:ins>
      <w:r w:rsidR="00F62D66">
        <w:t>to</w:t>
      </w:r>
      <w:r w:rsidRPr="00D3580A">
        <w:t xml:space="preserve"> analyze and infer the reasons of the outcome. In this paper we introduce a prov</w:t>
      </w:r>
      <w:r w:rsidRPr="00D3580A">
        <w:t>e</w:t>
      </w:r>
      <w:r w:rsidRPr="00D3580A">
        <w:t xml:space="preserve">nance visualization tool named </w:t>
      </w:r>
      <w:r w:rsidR="001B06A8" w:rsidRPr="001B06A8">
        <w:rPr>
          <w:i/>
        </w:rPr>
        <w:t>Proof Viewer</w:t>
      </w:r>
      <w:r w:rsidRPr="00D3580A">
        <w:t xml:space="preserve"> (Provenance Flow Vie</w:t>
      </w:r>
      <w:r w:rsidRPr="00D3580A">
        <w:t>w</w:t>
      </w:r>
      <w:r w:rsidRPr="00D3580A">
        <w:t xml:space="preserve">er), which is based on JUNG </w:t>
      </w:r>
      <w:r w:rsidR="00883F9D" w:rsidRPr="00D3580A">
        <w:fldChar w:fldCharType="begin"/>
      </w:r>
      <w:r w:rsidR="009E6A1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883F9D" w:rsidRPr="00D3580A">
        <w:fldChar w:fldCharType="separate"/>
      </w:r>
      <w:r w:rsidR="009E6A19" w:rsidRPr="009E6A19">
        <w:t>[15]</w:t>
      </w:r>
      <w:r w:rsidR="00883F9D" w:rsidRPr="00D3580A">
        <w:fldChar w:fldCharType="end"/>
      </w:r>
      <w:r w:rsidRPr="00D3580A">
        <w:t xml:space="preserve"> and allows </w:t>
      </w:r>
      <w:del w:id="104" w:author="esteban clua" w:date="2013-05-29T14:46:00Z">
        <w:r w:rsidRPr="00D3580A" w:rsidDel="00373A14">
          <w:delText xml:space="preserve">the </w:delText>
        </w:r>
      </w:del>
      <w:ins w:id="105" w:author="esteban clua" w:date="2013-05-29T14:46:00Z">
        <w:r w:rsidR="00373A14">
          <w:t>detailed</w:t>
        </w:r>
        <w:r w:rsidR="00373A14" w:rsidRPr="00D3580A">
          <w:t xml:space="preserve"> </w:t>
        </w:r>
      </w:ins>
      <w:r w:rsidRPr="00D3580A">
        <w:t>analysis of ge</w:t>
      </w:r>
      <w:r w:rsidRPr="00D3580A">
        <w:t>n</w:t>
      </w:r>
      <w:r w:rsidRPr="00D3580A">
        <w:t xml:space="preserve">erated game flow log through a graph. A game using the </w:t>
      </w:r>
      <w:r w:rsidR="001B06A8" w:rsidRPr="001B06A8">
        <w:rPr>
          <w:i/>
        </w:rPr>
        <w:t>provenance in games</w:t>
      </w:r>
      <w:r w:rsidRPr="00D3580A">
        <w:t xml:space="preserve"> framework is able to generate </w:t>
      </w:r>
      <w:r w:rsidRPr="00F62D66">
        <w:rPr>
          <w:i/>
        </w:rPr>
        <w:t>a game flow log</w:t>
      </w:r>
      <w:r w:rsidRPr="00D3580A">
        <w:t xml:space="preserve"> that can be an</w:t>
      </w:r>
      <w:r w:rsidRPr="00D3580A">
        <w:t>a</w:t>
      </w:r>
      <w:r w:rsidRPr="00D3580A">
        <w:t xml:space="preserve">lyzed by </w:t>
      </w:r>
      <w:r w:rsidR="001B06A8" w:rsidRPr="001B06A8">
        <w:rPr>
          <w:i/>
        </w:rPr>
        <w:t>Proof Vie</w:t>
      </w:r>
      <w:r w:rsidR="001B06A8" w:rsidRPr="001B06A8">
        <w:rPr>
          <w:i/>
        </w:rPr>
        <w:t>w</w:t>
      </w:r>
      <w:r w:rsidR="001B06A8" w:rsidRPr="001B06A8">
        <w:rPr>
          <w:i/>
        </w:rPr>
        <w:t>er</w:t>
      </w:r>
      <w:r w:rsidRPr="00D3580A">
        <w:t xml:space="preserve">. </w:t>
      </w:r>
      <w:r w:rsidR="00883F9D">
        <w:fldChar w:fldCharType="begin"/>
      </w:r>
      <w:r w:rsidR="00314D21">
        <w:instrText xml:space="preserve"> REF _Ref356558147 \h </w:instrText>
      </w:r>
      <w:r w:rsidR="00883F9D">
        <w:fldChar w:fldCharType="separate"/>
      </w:r>
      <w:r w:rsidR="00D32C2F">
        <w:rPr>
          <w:b/>
        </w:rPr>
        <w:t xml:space="preserve">Fig. </w:t>
      </w:r>
      <w:r w:rsidR="00D32C2F" w:rsidRPr="00D32C2F">
        <w:rPr>
          <w:b/>
          <w:noProof/>
        </w:rPr>
        <w:t>2</w:t>
      </w:r>
      <w:r w:rsidR="00883F9D">
        <w:fldChar w:fldCharType="end"/>
      </w:r>
      <w:r w:rsidR="00314D21">
        <w:t xml:space="preserve"> </w:t>
      </w:r>
      <w:r w:rsidRPr="00D3580A">
        <w:t xml:space="preserve">illustrates the relationships between the game, using the framework, and </w:t>
      </w:r>
      <w:r w:rsidRPr="00F62D66">
        <w:rPr>
          <w:i/>
        </w:rPr>
        <w:t>Proof Vie</w:t>
      </w:r>
      <w:r w:rsidRPr="00F62D66">
        <w:rPr>
          <w:i/>
        </w:rPr>
        <w:t>w</w:t>
      </w:r>
      <w:r w:rsidRPr="00F62D66">
        <w:rPr>
          <w:i/>
        </w:rPr>
        <w:t>er</w:t>
      </w:r>
      <w:r w:rsidRPr="00D3580A">
        <w:t>.</w:t>
      </w:r>
    </w:p>
    <w:p w14:paraId="1CFF227E" w14:textId="77777777" w:rsidR="00DC0171" w:rsidRPr="00D3580A" w:rsidRDefault="00DC0171" w:rsidP="00D3580A">
      <w:pPr>
        <w:pStyle w:val="p1a"/>
      </w:pPr>
    </w:p>
    <w:p w14:paraId="5E22D1D8" w14:textId="77777777" w:rsidR="001B2D5E" w:rsidRDefault="00393BB8" w:rsidP="001B2D5E">
      <w:pPr>
        <w:keepNext/>
        <w:jc w:val="center"/>
      </w:pPr>
      <w:r>
        <w:rPr>
          <w:noProof/>
          <w:lang w:eastAsia="en-US"/>
        </w:rPr>
        <w:drawing>
          <wp:inline distT="0" distB="0" distL="0" distR="0" wp14:anchorId="661F7AA9" wp14:editId="6C553C81">
            <wp:extent cx="2672145" cy="78994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74567" cy="790656"/>
                    </a:xfrm>
                    <a:prstGeom prst="rect">
                      <a:avLst/>
                    </a:prstGeom>
                    <a:noFill/>
                    <a:ln w="9525">
                      <a:noFill/>
                      <a:miter lim="800000"/>
                      <a:headEnd/>
                      <a:tailEnd/>
                    </a:ln>
                  </pic:spPr>
                </pic:pic>
              </a:graphicData>
            </a:graphic>
          </wp:inline>
        </w:drawing>
      </w:r>
    </w:p>
    <w:p w14:paraId="78D9211C" w14:textId="77777777" w:rsidR="001B2D5E" w:rsidRPr="00F839C7" w:rsidRDefault="001B2D5E" w:rsidP="001B2D5E">
      <w:pPr>
        <w:pStyle w:val="figurecaption0"/>
        <w:jc w:val="both"/>
      </w:pPr>
      <w:bookmarkStart w:id="106" w:name="_Ref356558147"/>
      <w:r>
        <w:rPr>
          <w:b/>
        </w:rPr>
        <w:t xml:space="preserve">Fig. </w:t>
      </w:r>
      <w:fldSimple w:instr=" SEQ &quot;Figure&quot; \* MERGEFORMAT ">
        <w:r w:rsidR="00D32C2F" w:rsidRPr="00D32C2F">
          <w:rPr>
            <w:b/>
            <w:noProof/>
          </w:rPr>
          <w:t>2</w:t>
        </w:r>
      </w:fldSimple>
      <w:bookmarkEnd w:id="106"/>
      <w:r>
        <w:rPr>
          <w:b/>
        </w:rPr>
        <w:t>.</w:t>
      </w:r>
      <w:r>
        <w:t xml:space="preserve"> </w:t>
      </w:r>
      <w:r w:rsidRPr="001B2D5E">
        <w:t>Relationships</w:t>
      </w:r>
      <w:r w:rsidRPr="008074E8">
        <w:t xml:space="preserve"> between a game using </w:t>
      </w:r>
      <w:r w:rsidRPr="00921782">
        <w:rPr>
          <w:i/>
        </w:rPr>
        <w:t>provenance in games</w:t>
      </w:r>
      <w:r w:rsidRPr="008074E8">
        <w:t xml:space="preserve"> framework</w:t>
      </w:r>
      <w:r w:rsidR="002B3614">
        <w:t xml:space="preserve">, generating the </w:t>
      </w:r>
      <w:r w:rsidR="002B3614" w:rsidRPr="002B3614">
        <w:rPr>
          <w:i/>
        </w:rPr>
        <w:t>game flow log</w:t>
      </w:r>
      <w:r w:rsidR="002B3614">
        <w:t>,</w:t>
      </w:r>
      <w:r w:rsidRPr="008074E8">
        <w:t xml:space="preserve"> and</w:t>
      </w:r>
      <w:r>
        <w:t xml:space="preserve"> the</w:t>
      </w:r>
      <w:r w:rsidRPr="008074E8">
        <w:t xml:space="preserve"> </w:t>
      </w:r>
      <w:r w:rsidRPr="00F80D29">
        <w:rPr>
          <w:i/>
        </w:rPr>
        <w:t>Proof Viewer</w:t>
      </w:r>
      <w:r w:rsidR="002B3614">
        <w:t xml:space="preserve">, which uses the </w:t>
      </w:r>
      <w:r w:rsidR="002B3614" w:rsidRPr="002B3614">
        <w:rPr>
          <w:i/>
        </w:rPr>
        <w:t>game flow log</w:t>
      </w:r>
      <w:r w:rsidR="002B3614">
        <w:t xml:space="preserve"> to generate the graph.</w:t>
      </w:r>
    </w:p>
    <w:p w14:paraId="3CD8209D" w14:textId="6960D384"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del w:id="107" w:author="esteban clua" w:date="2013-05-29T14:47:00Z">
        <w:r w:rsidRPr="00975E62" w:rsidDel="00373A14">
          <w:delText xml:space="preserve">generate </w:delText>
        </w:r>
      </w:del>
      <w:ins w:id="108" w:author="esteban clua" w:date="2013-05-29T14:47:00Z">
        <w:r w:rsidR="00373A14">
          <w:t>build</w:t>
        </w:r>
        <w:r w:rsidR="00373A14" w:rsidRPr="00975E62">
          <w:t xml:space="preserve"> </w:t>
        </w:r>
      </w:ins>
      <w:r w:rsidRPr="00975E62">
        <w:t xml:space="preserve">the provenance graph. This graph is a representation of the </w:t>
      </w:r>
      <w:r w:rsidR="001B06A8" w:rsidRPr="001B06A8">
        <w:rPr>
          <w:i/>
        </w:rPr>
        <w:t>game flow log</w:t>
      </w:r>
      <w:r w:rsidRPr="00975E62">
        <w:t xml:space="preserve"> and is available for the </w:t>
      </w:r>
      <w:commentRangeStart w:id="109"/>
      <w:del w:id="110" w:author="esteban clua" w:date="2013-05-29T14:47:00Z">
        <w:r w:rsidRPr="00975E62" w:rsidDel="00373A14">
          <w:delText xml:space="preserve">user </w:delText>
        </w:r>
      </w:del>
      <w:ins w:id="111" w:author="esteban clua" w:date="2013-05-29T14:47:00Z">
        <w:r w:rsidR="00373A14">
          <w:t>developer</w:t>
        </w:r>
        <w:r w:rsidR="00373A14" w:rsidRPr="00975E62">
          <w:t xml:space="preserve"> </w:t>
        </w:r>
        <w:commentRangeEnd w:id="109"/>
        <w:r w:rsidR="00373A14">
          <w:rPr>
            <w:rStyle w:val="CommentReference"/>
          </w:rPr>
          <w:commentReference w:id="109"/>
        </w:r>
      </w:ins>
      <w:r w:rsidRPr="00975E62">
        <w:t>to interact and an</w:t>
      </w:r>
      <w:r w:rsidRPr="00975E62">
        <w:t>a</w:t>
      </w:r>
      <w:r w:rsidRPr="00975E62">
        <w:t xml:space="preserve">lyze, reaching </w:t>
      </w:r>
      <w:del w:id="113" w:author="esteban clua" w:date="2013-05-29T14:48:00Z">
        <w:r w:rsidRPr="00975E62" w:rsidDel="00373A14">
          <w:delText>his own decisions</w:delText>
        </w:r>
      </w:del>
      <w:ins w:id="114" w:author="esteban clua" w:date="2013-05-29T14:48:00Z">
        <w:r w:rsidR="00373A14">
          <w:t>events and causes</w:t>
        </w:r>
      </w:ins>
      <w:r w:rsidRPr="00975E62">
        <w:t xml:space="preserve">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w:t>
      </w:r>
      <w:r w:rsidRPr="00975E62">
        <w:t>a</w:t>
      </w:r>
      <w:r w:rsidRPr="00975E62">
        <w:t>nipulate the graph by omitting facts and collapsing chains of action for a better understanding and visualiz</w:t>
      </w:r>
      <w:r w:rsidRPr="00975E62">
        <w:t>a</w:t>
      </w:r>
      <w:r w:rsidRPr="00975E62">
        <w:t xml:space="preserve">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moveToRangeStart w:id="115" w:author="esteban clua" w:date="2013-05-29T14:50:00Z" w:name="move231458363"/>
    <w:p w14:paraId="4A68012C" w14:textId="1A40EE8A" w:rsidR="0087428D" w:rsidRDefault="00373A14" w:rsidP="0087428D">
      <w:moveTo w:id="116" w:author="esteban clua" w:date="2013-05-29T14:50:00Z">
        <w:r>
          <w:fldChar w:fldCharType="begin"/>
        </w:r>
        <w:r>
          <w:instrText xml:space="preserve"> REF _Ref356558255 \h </w:instrText>
        </w:r>
        <w:r>
          <w:fldChar w:fldCharType="separate"/>
        </w:r>
      </w:moveTo>
      <w:r>
        <w:rPr>
          <w:b/>
        </w:rPr>
        <w:t xml:space="preserve">Fig. </w:t>
      </w:r>
      <w:r w:rsidRPr="00D32C2F">
        <w:rPr>
          <w:b/>
          <w:noProof/>
        </w:rPr>
        <w:t>3</w:t>
      </w:r>
      <w:moveTo w:id="117" w:author="esteban clua" w:date="2013-05-29T14:50:00Z">
        <w:r>
          <w:fldChar w:fldCharType="end"/>
        </w:r>
        <w:r w:rsidRPr="00975E62">
          <w:t>.</w:t>
        </w:r>
        <w:del w:id="118" w:author="esteban clua" w:date="2013-05-29T14:50:00Z">
          <w:r w:rsidRPr="00975E62" w:rsidDel="00373A14">
            <w:delText xml:space="preserve"> </w:delText>
          </w:r>
        </w:del>
      </w:moveTo>
      <w:moveToRangeEnd w:id="115"/>
      <w:ins w:id="119" w:author="esteban clua" w:date="2013-05-29T14:50:00Z">
        <w:r>
          <w:t xml:space="preserve"> </w:t>
        </w:r>
        <w:proofErr w:type="gramStart"/>
        <w:r>
          <w:t>illustrates</w:t>
        </w:r>
        <w:proofErr w:type="gramEnd"/>
        <w:r>
          <w:t xml:space="preserve"> a</w:t>
        </w:r>
      </w:ins>
      <w:del w:id="120" w:author="esteban clua" w:date="2013-05-29T14:50:00Z">
        <w:r w:rsidR="00B34235" w:rsidRPr="00975E62" w:rsidDel="00373A14">
          <w:delText>A</w:delText>
        </w:r>
      </w:del>
      <w:r w:rsidR="00B34235" w:rsidRPr="00975E62">
        <w:t xml:space="preserve"> small example of a generated provenance graph from exported data</w:t>
      </w:r>
      <w:del w:id="121" w:author="esteban clua" w:date="2013-05-29T14:50:00Z">
        <w:r w:rsidR="00B34235" w:rsidRPr="00975E62" w:rsidDel="00373A14">
          <w:delText xml:space="preserve"> is illustrated by</w:delText>
        </w:r>
      </w:del>
      <w:ins w:id="122" w:author="esteban clua" w:date="2013-05-29T14:50:00Z">
        <w:r>
          <w:t>.</w:t>
        </w:r>
      </w:ins>
      <w:r w:rsidR="00BD050F">
        <w:t xml:space="preserve"> </w:t>
      </w:r>
      <w:moveFromRangeStart w:id="123" w:author="esteban clua" w:date="2013-05-29T14:50:00Z" w:name="move231458363"/>
      <w:moveFrom w:id="124" w:author="esteban clua" w:date="2013-05-29T14:50:00Z">
        <w:r w:rsidR="00883F9D" w:rsidDel="00373A14">
          <w:fldChar w:fldCharType="begin"/>
        </w:r>
        <w:r w:rsidR="00BD050F" w:rsidDel="00373A14">
          <w:instrText xml:space="preserve"> REF _Ref356558255 \h </w:instrText>
        </w:r>
        <w:r w:rsidR="00883F9D" w:rsidDel="00373A14">
          <w:fldChar w:fldCharType="separate"/>
        </w:r>
        <w:r w:rsidR="00D32C2F" w:rsidDel="00373A14">
          <w:rPr>
            <w:b/>
          </w:rPr>
          <w:t xml:space="preserve">Fig. </w:t>
        </w:r>
        <w:r w:rsidR="00D32C2F" w:rsidRPr="00D32C2F" w:rsidDel="00373A14">
          <w:rPr>
            <w:b/>
            <w:noProof/>
          </w:rPr>
          <w:t>3</w:t>
        </w:r>
        <w:r w:rsidR="00883F9D" w:rsidDel="00373A14">
          <w:fldChar w:fldCharType="end"/>
        </w:r>
        <w:r w:rsidR="00B34235" w:rsidRPr="00975E62" w:rsidDel="00373A14">
          <w:t xml:space="preserve">. </w:t>
        </w:r>
      </w:moveFrom>
      <w:moveFromRangeEnd w:id="123"/>
      <w:r w:rsidR="00B34235" w:rsidRPr="00975E62">
        <w:t>Following the provenance not</w:t>
      </w:r>
      <w:r w:rsidR="00B34235" w:rsidRPr="00975E62">
        <w:t>a</w:t>
      </w:r>
      <w:r w:rsidR="00B34235" w:rsidRPr="00975E62">
        <w:t xml:space="preserve">tion specification, each </w:t>
      </w:r>
      <w:r w:rsidR="00D81246">
        <w:t>vertex</w:t>
      </w:r>
      <w:r w:rsidR="00D81246" w:rsidRPr="00975E62">
        <w:t xml:space="preserve"> </w:t>
      </w:r>
      <w:r w:rsidR="00B34235" w:rsidRPr="00975E62">
        <w:t xml:space="preserve">shape </w:t>
      </w:r>
      <w:del w:id="125" w:author="esteban clua" w:date="2013-05-29T14:51:00Z">
        <w:r w:rsidR="00B34235" w:rsidRPr="00975E62" w:rsidDel="00373A14">
          <w:delText xml:space="preserve">in </w:delText>
        </w:r>
        <w:r w:rsidR="00883F9D" w:rsidDel="00373A14">
          <w:fldChar w:fldCharType="begin"/>
        </w:r>
        <w:r w:rsidR="00BD050F" w:rsidDel="00373A14">
          <w:delInstrText xml:space="preserve"> REF _Ref356558255 \h </w:delInstrText>
        </w:r>
        <w:r w:rsidR="00883F9D" w:rsidDel="00373A14">
          <w:fldChar w:fldCharType="separate"/>
        </w:r>
        <w:r w:rsidR="00D32C2F" w:rsidDel="00373A14">
          <w:rPr>
            <w:b/>
          </w:rPr>
          <w:delText>Fi</w:delText>
        </w:r>
        <w:r w:rsidR="00D32C2F" w:rsidDel="00373A14">
          <w:rPr>
            <w:b/>
          </w:rPr>
          <w:delText>g</w:delText>
        </w:r>
        <w:r w:rsidR="00D32C2F" w:rsidDel="00373A14">
          <w:rPr>
            <w:b/>
          </w:rPr>
          <w:delText xml:space="preserve">. </w:delText>
        </w:r>
        <w:r w:rsidR="00D32C2F" w:rsidRPr="00D32C2F" w:rsidDel="00373A14">
          <w:rPr>
            <w:b/>
            <w:noProof/>
          </w:rPr>
          <w:delText>3</w:delText>
        </w:r>
        <w:r w:rsidR="00883F9D" w:rsidDel="00373A14">
          <w:fldChar w:fldCharType="end"/>
        </w:r>
      </w:del>
      <w:ins w:id="126" w:author="esteban clua" w:date="2013-05-29T14:51:00Z">
        <w:r>
          <w:t>of the example</w:t>
        </w:r>
      </w:ins>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D81246" w:rsidRPr="00975E62">
        <w:t xml:space="preserve"> </w:t>
      </w:r>
      <w:r w:rsidR="00D81246">
        <w:t>vertices</w:t>
      </w:r>
      <w:r w:rsidR="00B34235" w:rsidRPr="00975E62">
        <w:t xml:space="preserve">, circles are </w:t>
      </w:r>
      <w:r w:rsidR="00D81246">
        <w:rPr>
          <w:i/>
        </w:rPr>
        <w:t>entities</w:t>
      </w:r>
      <w:r w:rsidR="00D81246" w:rsidRPr="00975E62">
        <w:t xml:space="preserve"> </w:t>
      </w:r>
      <w:r w:rsidR="00D81246">
        <w:t>vertices</w:t>
      </w:r>
      <w:r w:rsidR="00D81246" w:rsidRPr="00975E62">
        <w:t xml:space="preserve"> </w:t>
      </w:r>
      <w:r w:rsidR="00B34235" w:rsidRPr="00975E62">
        <w:t>and an octagon re</w:t>
      </w:r>
      <w:r w:rsidR="00B34235" w:rsidRPr="00975E62">
        <w:t>p</w:t>
      </w:r>
      <w:r w:rsidR="00B34235" w:rsidRPr="00975E62">
        <w:t xml:space="preserve">resents </w:t>
      </w:r>
      <w:r w:rsidR="00B34235" w:rsidRPr="00975E62">
        <w:rPr>
          <w:i/>
        </w:rPr>
        <w:t>agent</w:t>
      </w:r>
      <w:r w:rsidR="00B34235" w:rsidRPr="00975E62">
        <w:t xml:space="preserve"> </w:t>
      </w:r>
      <w:r w:rsidR="00D81246">
        <w:t>vertices</w:t>
      </w:r>
      <w:r w:rsidR="00B34235" w:rsidRPr="00975E62">
        <w:t xml:space="preserve">. The edges in the provenance graph represent relationships between </w:t>
      </w:r>
      <w:r w:rsidR="00D81246">
        <w:t>vertices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w:t>
      </w:r>
      <w:r w:rsidR="00D81246">
        <w:rPr>
          <w:i/>
        </w:rPr>
        <w:t>i</w:t>
      </w:r>
      <w:r w:rsidR="00D81246">
        <w:rPr>
          <w:i/>
        </w:rPr>
        <w:t>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influenced positively or neg</w:t>
      </w:r>
      <w:r w:rsidR="00B34235" w:rsidRPr="00975E62">
        <w:t>a</w:t>
      </w:r>
      <w:r w:rsidR="00B34235" w:rsidRPr="00975E62">
        <w:t xml:space="preserve">tively 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xml:space="preserve">. The context of such relationships may vary according to the type of relation between </w:t>
      </w:r>
      <w:r w:rsidR="00D81246">
        <w:t>vertices</w:t>
      </w:r>
      <w:r w:rsidR="00B34235" w:rsidRPr="00975E62">
        <w:t xml:space="preserve">. </w:t>
      </w:r>
    </w:p>
    <w:p w14:paraId="1301E288" w14:textId="5FFBA6C0"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w:t>
      </w:r>
      <w:proofErr w:type="gramStart"/>
      <w:r w:rsidRPr="00975E62">
        <w:t>colors to distinguish displayed information and provides</w:t>
      </w:r>
      <w:proofErr w:type="gramEnd"/>
      <w:r w:rsidRPr="00975E62">
        <w:t xml:space="preserve"> three types of filters: </w:t>
      </w:r>
      <w:r w:rsidR="00D81246">
        <w:t>vertex</w:t>
      </w:r>
      <w:del w:id="127" w:author="esteban clua" w:date="2013-05-29T14:51:00Z">
        <w:r w:rsidR="00D81246" w:rsidRPr="00975E62" w:rsidDel="00373A14">
          <w:delText xml:space="preserve"> </w:delText>
        </w:r>
        <w:r w:rsidRPr="00975E62" w:rsidDel="00373A14">
          <w:delText>filter</w:delText>
        </w:r>
      </w:del>
      <w:r w:rsidRPr="00975E62">
        <w:t>, edge</w:t>
      </w:r>
      <w:del w:id="128" w:author="esteban clua" w:date="2013-05-29T14:51:00Z">
        <w:r w:rsidRPr="00975E62" w:rsidDel="00373A14">
          <w:delText xml:space="preserve"> filter,</w:delText>
        </w:r>
      </w:del>
      <w:r w:rsidRPr="00975E62">
        <w:t xml:space="preserve"> and status filter. As previously no</w:t>
      </w:r>
      <w:r w:rsidRPr="00975E62">
        <w:t>t</w:t>
      </w:r>
      <w:r w:rsidRPr="00975E62">
        <w:t xml:space="preserve">ed, </w:t>
      </w:r>
      <w:r w:rsidR="00D81246">
        <w:t>vertices</w:t>
      </w:r>
      <w:r w:rsidR="00D81246" w:rsidRPr="00975E62">
        <w:t xml:space="preserve"> </w:t>
      </w:r>
      <w:r w:rsidRPr="00975E62">
        <w:t xml:space="preserve">have different shapes according to their types. However, it is also possible to differentiate </w:t>
      </w:r>
      <w:ins w:id="129" w:author="esteban clua" w:date="2013-05-29T14:52:00Z">
        <w:r w:rsidR="00373A14">
          <w:t>one</w:t>
        </w:r>
      </w:ins>
      <w:del w:id="130" w:author="esteban clua" w:date="2013-05-29T14:52:00Z">
        <w:r w:rsidRPr="00975E62" w:rsidDel="00373A14">
          <w:delText>a</w:delText>
        </w:r>
      </w:del>
      <w:r w:rsidRPr="00975E62">
        <w:t xml:space="preserve"> </w:t>
      </w:r>
      <w:r w:rsidR="00D81246">
        <w:t>vertex</w:t>
      </w:r>
      <w:r w:rsidR="00D81246" w:rsidRPr="00975E62">
        <w:t xml:space="preserve"> </w:t>
      </w:r>
      <w:r w:rsidRPr="00975E62">
        <w:t xml:space="preserve">from another with different borders and colors. As an example, </w:t>
      </w:r>
      <w:r w:rsidR="00D81246">
        <w:rPr>
          <w:i/>
        </w:rPr>
        <w:t>activities</w:t>
      </w:r>
      <w:r w:rsidR="00D81246" w:rsidRPr="00975E62">
        <w:t xml:space="preserve"> </w:t>
      </w:r>
      <w:r w:rsidRPr="00975E62">
        <w:t>that did not interact with ot</w:t>
      </w:r>
      <w:r w:rsidRPr="00975E62">
        <w:t>h</w:t>
      </w:r>
      <w:r w:rsidRPr="00975E62">
        <w:t xml:space="preserve">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883F9D">
        <w:fldChar w:fldCharType="begin"/>
      </w:r>
      <w:r w:rsidR="00016BD2">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Pr="00975E62">
        <w:t xml:space="preserve">. </w:t>
      </w:r>
    </w:p>
    <w:p w14:paraId="4A5C4450" w14:textId="5D716B39"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w:t>
      </w:r>
      <w:r>
        <w:t>k</w:t>
      </w:r>
      <w:r>
        <w:t>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w:t>
      </w:r>
      <w:del w:id="131" w:author="esteban clua" w:date="2013-05-29T14:53:00Z">
        <w:r w:rsidRPr="00FD0A60" w:rsidDel="00382BCA">
          <w:delText xml:space="preserve">their </w:delText>
        </w:r>
      </w:del>
      <w:ins w:id="132" w:author="esteban clua" w:date="2013-05-29T14:53:00Z">
        <w:r w:rsidR="00382BCA">
          <w:t>either its</w:t>
        </w:r>
        <w:r w:rsidR="00382BCA" w:rsidRPr="00FD0A60">
          <w:t xml:space="preserve"> </w:t>
        </w:r>
      </w:ins>
      <w:r w:rsidRPr="00FD0A60">
        <w:t>importance</w:t>
      </w:r>
      <w:del w:id="133" w:author="esteban clua" w:date="2013-05-29T14:53:00Z">
        <w:r w:rsidRPr="00FD0A60" w:rsidDel="00382BCA">
          <w:delText>,</w:delText>
        </w:r>
      </w:del>
      <w:r w:rsidRPr="00FD0A60">
        <w:t xml:space="preserv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883F9D">
        <w:fldChar w:fldCharType="begin"/>
      </w:r>
      <w:r w:rsidR="00016BD2">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t xml:space="preserve">, where </w:t>
      </w:r>
      <w:r w:rsidRPr="00FD0A60">
        <w:t>neutral edges are dashed to emph</w:t>
      </w:r>
      <w:r w:rsidRPr="00FD0A60">
        <w:t>a</w:t>
      </w:r>
      <w:r w:rsidRPr="00FD0A60">
        <w:t>size their lack of importance</w:t>
      </w:r>
      <w:r>
        <w:t>.</w:t>
      </w:r>
    </w:p>
    <w:p w14:paraId="50B580C9" w14:textId="77777777" w:rsidR="0087428D" w:rsidRPr="00975E62" w:rsidRDefault="0087428D" w:rsidP="0087428D">
      <w:pPr>
        <w:framePr w:hSpace="187" w:wrap="around" w:hAnchor="text" w:yAlign="top"/>
        <w:ind w:firstLine="0"/>
        <w:jc w:val="center"/>
      </w:pPr>
      <w:r w:rsidRPr="00975E62">
        <w:rPr>
          <w:noProof/>
          <w:lang w:eastAsia="en-US"/>
        </w:rPr>
        <w:drawing>
          <wp:inline distT="0" distB="0" distL="0" distR="0" wp14:anchorId="15E38188" wp14:editId="53ECEEA9">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14:paraId="5E1A830C" w14:textId="77777777" w:rsidR="0087428D" w:rsidRDefault="0087428D" w:rsidP="0087428D">
      <w:pPr>
        <w:pStyle w:val="figurecaption0"/>
        <w:framePr w:hSpace="187" w:wrap="around" w:hAnchor="text" w:yAlign="top"/>
      </w:pPr>
      <w:bookmarkStart w:id="134" w:name="_Ref356558255"/>
      <w:r>
        <w:rPr>
          <w:b/>
        </w:rPr>
        <w:t xml:space="preserve">Fig. </w:t>
      </w:r>
      <w:fldSimple w:instr=" SEQ &quot;Figure&quot; \* MERGEFORMAT ">
        <w:r w:rsidRPr="00D32C2F">
          <w:rPr>
            <w:b/>
            <w:noProof/>
          </w:rPr>
          <w:t>3</w:t>
        </w:r>
      </w:fldSimple>
      <w:bookmarkEnd w:id="134"/>
      <w:r>
        <w:rPr>
          <w:b/>
        </w:rPr>
        <w:t>.</w:t>
      </w:r>
      <w:r>
        <w:t xml:space="preserve"> </w:t>
      </w:r>
      <w:proofErr w:type="gramStart"/>
      <w:r w:rsidRPr="001B2D5E">
        <w:t>Example</w:t>
      </w:r>
      <w:r w:rsidRPr="008074E8">
        <w:t xml:space="preserve"> of a generated provenance graph.</w:t>
      </w:r>
      <w:proofErr w:type="gramEnd"/>
    </w:p>
    <w:p w14:paraId="3A225002" w14:textId="77777777" w:rsidR="00B34235" w:rsidRDefault="00B34235" w:rsidP="001B2D5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not all collected information is relevant for every type of analysis. Thus, the provenance graph might contain actions that did not provoke any si</w:t>
      </w:r>
      <w:r w:rsidRPr="00975E62">
        <w:t>g</w:t>
      </w:r>
      <w:r w:rsidRPr="00975E62">
        <w:t xml:space="preserve">nificant change. These elements act as noise and can be 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vertices</w:t>
      </w:r>
      <w:r w:rsidR="00D81246" w:rsidRPr="00975E62">
        <w:t xml:space="preserve"> </w:t>
      </w:r>
      <w:r w:rsidRPr="00975E62">
        <w:t>together and thus changing the graph granularity. A</w:t>
      </w:r>
      <w:r w:rsidRPr="00975E62">
        <w:t>n</w:t>
      </w:r>
      <w:r w:rsidRPr="00975E62">
        <w:t xml:space="preserve">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w:t>
      </w:r>
      <w:r w:rsidR="00666BA7">
        <w:t>m</w:t>
      </w:r>
      <w:r w:rsidR="00666BA7">
        <w:t>proving visibility of</w:t>
      </w:r>
      <w:r w:rsidRPr="00975E62">
        <w:t xml:space="preserve"> all influences and changes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883F9D">
        <w:fldChar w:fldCharType="begin"/>
      </w:r>
      <w:r w:rsidR="00AD4635">
        <w:instrText xml:space="preserve"> REF _Ref357178673 \h </w:instrText>
      </w:r>
      <w:r w:rsidR="00883F9D">
        <w:fldChar w:fldCharType="separate"/>
      </w:r>
      <w:r w:rsidR="00D32C2F">
        <w:rPr>
          <w:b/>
        </w:rPr>
        <w:t xml:space="preserve">Fig. </w:t>
      </w:r>
      <w:r w:rsidR="00D32C2F" w:rsidRPr="00D32C2F">
        <w:rPr>
          <w:b/>
          <w:noProof/>
        </w:rPr>
        <w:t>4</w:t>
      </w:r>
      <w:r w:rsidR="00883F9D">
        <w:fldChar w:fldCharType="end"/>
      </w:r>
      <w:r w:rsidR="00016BD2">
        <w:t>.</w:t>
      </w:r>
      <w:r w:rsidR="00BC4AB5">
        <w:t xml:space="preserve"> The collapsed edge’s information is calculated by the sum or average </w:t>
      </w:r>
      <w:r w:rsidR="00F9446D">
        <w:t>(d</w:t>
      </w:r>
      <w:r w:rsidR="00F9446D">
        <w:t>e</w:t>
      </w:r>
      <w:r w:rsidR="00F9446D">
        <w:t xml:space="preserve">pending on the edge type) </w:t>
      </w:r>
      <w:r w:rsidR="00BC4AB5">
        <w:t>of the values from the collapsed edges.</w:t>
      </w:r>
      <w:r w:rsidR="00016BD2">
        <w:t xml:space="preserve"> </w:t>
      </w:r>
      <w:r w:rsidRPr="00975E62">
        <w:t>A</w:t>
      </w:r>
      <w:r w:rsidRPr="00975E62">
        <w:t>n</w:t>
      </w:r>
      <w:r w:rsidRPr="00975E62">
        <w:t>other type of filter present is the edge filter</w:t>
      </w:r>
      <w:r w:rsidR="00D81246">
        <w:t>, which</w:t>
      </w:r>
      <w:r w:rsidRPr="00975E62">
        <w:t xml:space="preserve"> filter</w:t>
      </w:r>
      <w:r w:rsidR="00D81246">
        <w:t>s</w:t>
      </w:r>
      <w:r w:rsidRPr="00975E62">
        <w:t xml:space="preserve"> edges by co</w:t>
      </w:r>
      <w:r w:rsidRPr="00975E62">
        <w:t>n</w:t>
      </w:r>
      <w:r w:rsidRPr="00975E62">
        <w:t>text and by the type of relationship.</w:t>
      </w:r>
    </w:p>
    <w:p w14:paraId="51641EBD" w14:textId="77777777" w:rsidR="009722CD" w:rsidRDefault="009722CD" w:rsidP="001B2D5E"/>
    <w:p w14:paraId="08FC137A" w14:textId="77777777" w:rsidR="005A4C6B" w:rsidRDefault="006663EA" w:rsidP="000E3B78">
      <w:pPr>
        <w:keepNext/>
        <w:ind w:firstLine="0"/>
        <w:jc w:val="center"/>
      </w:pPr>
      <w:r>
        <w:rPr>
          <w:noProof/>
          <w:lang w:eastAsia="en-US"/>
        </w:rPr>
        <w:drawing>
          <wp:inline distT="0" distB="0" distL="0" distR="0" wp14:anchorId="438CA256" wp14:editId="053C8806">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14:paraId="4983E87E" w14:textId="77777777" w:rsidR="006663EA" w:rsidRPr="00975E62" w:rsidRDefault="00F9446D" w:rsidP="00F9446D">
      <w:pPr>
        <w:pStyle w:val="figurecaption0"/>
        <w:jc w:val="both"/>
      </w:pPr>
      <w:bookmarkStart w:id="135" w:name="_Ref357178673"/>
      <w:r>
        <w:rPr>
          <w:b/>
        </w:rPr>
        <w:t xml:space="preserve">Fig. </w:t>
      </w:r>
      <w:fldSimple w:instr=" SEQ &quot;Figure&quot; \* MERGEFORMAT ">
        <w:r w:rsidR="00D32C2F" w:rsidRPr="00D32C2F">
          <w:rPr>
            <w:b/>
            <w:noProof/>
          </w:rPr>
          <w:t>4</w:t>
        </w:r>
      </w:fldSimple>
      <w:bookmarkEnd w:id="135"/>
      <w:r>
        <w:rPr>
          <w:b/>
        </w:rPr>
        <w:t>.</w:t>
      </w:r>
      <w:r>
        <w:t xml:space="preserve"> </w:t>
      </w:r>
      <w:commentRangeStart w:id="136"/>
      <w:commentRangeStart w:id="137"/>
      <w:r w:rsidRPr="00F9446D">
        <w:t>Collapsing</w:t>
      </w:r>
      <w:r>
        <w:t xml:space="preserve"> vertices. The </w:t>
      </w:r>
      <w:commentRangeStart w:id="138"/>
      <w:r>
        <w:t xml:space="preserve">first </w:t>
      </w:r>
      <w:commentRangeEnd w:id="138"/>
      <w:r w:rsidR="00382BCA">
        <w:rPr>
          <w:rStyle w:val="CommentReference"/>
        </w:rPr>
        <w:commentReference w:id="138"/>
      </w:r>
      <w:r>
        <w:t xml:space="preserve">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commentRangeEnd w:id="136"/>
      <w:r w:rsidR="00323052">
        <w:rPr>
          <w:rStyle w:val="CommentReference"/>
        </w:rPr>
        <w:commentReference w:id="136"/>
      </w:r>
      <w:commentRangeEnd w:id="137"/>
      <w:r w:rsidR="00382BCA">
        <w:rPr>
          <w:rStyle w:val="CommentReference"/>
        </w:rPr>
        <w:commentReference w:id="137"/>
      </w:r>
    </w:p>
    <w:p w14:paraId="647AF3F3" w14:textId="013A8137"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will have their colors changed according to their respective values. It uses the traffic light scale </w:t>
      </w:r>
      <w:r w:rsidR="00883F9D" w:rsidRPr="00975E62">
        <w:fldChar w:fldCharType="begin"/>
      </w:r>
      <w:r w:rsidR="009E6A19">
        <w:instrText xml:space="preserve"> ADDIN ZOTERO_ITEM CSL_CITATION {"citationID":"1io2lg2n20","properties":{"formattedCitation":"[16]","plainCitation":"[16]"},"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883F9D" w:rsidRPr="00975E62">
        <w:fldChar w:fldCharType="separate"/>
      </w:r>
      <w:r w:rsidR="009E6A19" w:rsidRPr="009E6A19">
        <w:t>[16]</w:t>
      </w:r>
      <w:r w:rsidR="00883F9D" w:rsidRPr="00975E62">
        <w:fldChar w:fldCharType="end"/>
      </w:r>
      <w:r w:rsidRPr="00975E62">
        <w:t>, which indicates the status of the variable using red, yellow, or green color. As an example, imagine that we desire to an</w:t>
      </w:r>
      <w:r w:rsidRPr="00975E62">
        <w:t>a</w:t>
      </w:r>
      <w:r w:rsidRPr="00975E62">
        <w:t xml:space="preserve">lyze the player’s </w:t>
      </w:r>
      <w:r w:rsidR="002B5963">
        <w:t>financial situation</w:t>
      </w:r>
      <w:r w:rsidRPr="00975E62">
        <w:t xml:space="preserve"> throughout the game. When filtered by </w:t>
      </w:r>
      <w:del w:id="139" w:author="esteban clua" w:date="2013-05-29T15:05:00Z">
        <w:r w:rsidRPr="00975E62" w:rsidDel="00FA5182">
          <w:delText xml:space="preserve">player’s </w:delText>
        </w:r>
        <w:r w:rsidR="002B5963" w:rsidDel="00FA5182">
          <w:delText>financial situation</w:delText>
        </w:r>
      </w:del>
      <w:ins w:id="140" w:author="esteban clua" w:date="2013-05-29T15:05:00Z">
        <w:r w:rsidR="00FA5182">
          <w:t>this status</w:t>
        </w:r>
      </w:ins>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w:t>
      </w:r>
      <w:del w:id="141" w:author="esteban clua" w:date="2013-05-29T15:06:00Z">
        <w:r w:rsidRPr="00975E62" w:rsidDel="00FA5182">
          <w:delText xml:space="preserve">user </w:delText>
        </w:r>
        <w:r w:rsidR="00D81246" w:rsidDel="00FA5182">
          <w:delText xml:space="preserve">or </w:delText>
        </w:r>
      </w:del>
      <w:r w:rsidR="00D81246">
        <w:t xml:space="preserve">developer </w:t>
      </w:r>
      <w:r w:rsidRPr="00975E62">
        <w:t xml:space="preserve">to see the player’s </w:t>
      </w:r>
      <w:r w:rsidR="002B5963">
        <w:t>f</w:t>
      </w:r>
      <w:r w:rsidR="002B5963">
        <w:t>i</w:t>
      </w:r>
      <w:r w:rsidR="002B5963">
        <w:t>nances</w:t>
      </w:r>
      <w:r w:rsidR="002B5963" w:rsidRPr="00975E62">
        <w:t xml:space="preserve"> </w:t>
      </w:r>
      <w:r w:rsidRPr="00975E62">
        <w:t xml:space="preserve">throughout the game, making it easier to identify situations where he might have had </w:t>
      </w:r>
      <w:r w:rsidR="002B5963">
        <w:t>fina</w:t>
      </w:r>
      <w:r w:rsidR="002B5963">
        <w:t>n</w:t>
      </w:r>
      <w:r w:rsidR="002B5963">
        <w:t>cial problems</w:t>
      </w:r>
      <w:r w:rsidRPr="00975E62">
        <w:t xml:space="preserve"> (red color). Section </w:t>
      </w:r>
      <w:r w:rsidR="00883F9D">
        <w:fldChar w:fldCharType="begin"/>
      </w:r>
      <w:r w:rsidR="00236606">
        <w:instrText xml:space="preserve"> REF _Ref350607599 \r \h </w:instrText>
      </w:r>
      <w:r w:rsidR="00883F9D">
        <w:fldChar w:fldCharType="separate"/>
      </w:r>
      <w:r w:rsidR="00D32C2F">
        <w:t>6</w:t>
      </w:r>
      <w:r w:rsidR="00883F9D">
        <w:fldChar w:fldCharType="end"/>
      </w:r>
      <w:r w:rsidR="00236606">
        <w:t xml:space="preserve"> </w:t>
      </w:r>
      <w:r w:rsidRPr="00975E62">
        <w:t>pr</w:t>
      </w:r>
      <w:r w:rsidRPr="00975E62">
        <w:t>o</w:t>
      </w:r>
      <w:r w:rsidRPr="00975E62">
        <w:t>vides more examples of those features.</w:t>
      </w:r>
    </w:p>
    <w:p w14:paraId="5BEDAABC" w14:textId="7DD21AB0" w:rsidR="00B34235" w:rsidRDefault="00B34235" w:rsidP="001B2D5E">
      <w:r w:rsidRPr="00975E62">
        <w:t xml:space="preserve">Using these features for graph manipulation and visualization, the </w:t>
      </w:r>
      <w:del w:id="142" w:author="esteban clua" w:date="2013-05-29T19:16:00Z">
        <w:r w:rsidRPr="00975E62" w:rsidDel="00E91953">
          <w:delText xml:space="preserve">user </w:delText>
        </w:r>
      </w:del>
      <w:ins w:id="143" w:author="esteban clua" w:date="2013-05-29T19:16:00Z">
        <w:r w:rsidR="00E91953">
          <w:t>developer</w:t>
        </w:r>
        <w:r w:rsidR="00E91953" w:rsidRPr="00975E62">
          <w:t xml:space="preserve"> </w:t>
        </w:r>
      </w:ins>
      <w:r w:rsidRPr="00975E62">
        <w:t>is able to interact with the provenance graph, identifying re</w:t>
      </w:r>
      <w:r w:rsidRPr="00975E62">
        <w:t>l</w:t>
      </w:r>
      <w:r w:rsidRPr="00975E62">
        <w:t xml:space="preserve">evant actions that had an impact in the story or in the desired type of analysis. It </w:t>
      </w:r>
      <w:r w:rsidR="00D81246">
        <w:t>can also</w:t>
      </w:r>
      <w:r w:rsidRPr="00975E62">
        <w:t xml:space="preserve"> </w:t>
      </w:r>
      <w:r w:rsidR="00D81246">
        <w:t>be used to analyze player’s behavior, detecting si</w:t>
      </w:r>
      <w:r w:rsidR="00D81246">
        <w:t>t</w:t>
      </w:r>
      <w:r w:rsidR="00D81246">
        <w:t>uations that the player had difficulties or didn’t behave according to the deve</w:t>
      </w:r>
      <w:r w:rsidR="00D81246">
        <w:t>l</w:t>
      </w:r>
      <w:r w:rsidR="00D81246">
        <w:t>oper</w:t>
      </w:r>
      <w:r w:rsidR="002B3614">
        <w:t>’s</w:t>
      </w:r>
      <w:r w:rsidR="00D81246">
        <w:t xml:space="preserve"> plan.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nformation can be omitted in the graph or grouped together by features presented in the appl</w:t>
      </w:r>
      <w:r w:rsidRPr="00975E62">
        <w:t>i</w:t>
      </w:r>
      <w:r w:rsidRPr="00975E62">
        <w:t xml:space="preserve">cation. </w:t>
      </w:r>
    </w:p>
    <w:p w14:paraId="47BBD8FF" w14:textId="77777777" w:rsidR="007307F5" w:rsidRDefault="000E3B78" w:rsidP="007307F5">
      <w:pPr>
        <w:pStyle w:val="heading2"/>
      </w:pPr>
      <w:r>
        <w:t>Granularity</w:t>
      </w:r>
    </w:p>
    <w:p w14:paraId="0C807B4B" w14:textId="0132F52B" w:rsidR="005A4C6B" w:rsidRPr="005A4C6B" w:rsidRDefault="005A4C6B" w:rsidP="005A4C6B">
      <w:pPr>
        <w:pStyle w:val="p1a"/>
      </w:pPr>
      <w:r w:rsidRPr="005A4C6B">
        <w:t xml:space="preserve">Depending on the game style, a game session might take several hours </w:t>
      </w:r>
      <w:ins w:id="144" w:author="esteban clua" w:date="2013-05-29T19:17:00Z">
        <w:r w:rsidR="00E91953">
          <w:t xml:space="preserve">or days </w:t>
        </w:r>
      </w:ins>
      <w:r w:rsidRPr="005A4C6B">
        <w:t>to</w:t>
      </w:r>
      <w:ins w:id="145" w:author="esteban clua" w:date="2013-05-29T19:17:00Z">
        <w:r w:rsidR="00E91953">
          <w:t xml:space="preserve"> be</w:t>
        </w:r>
      </w:ins>
      <w:r w:rsidRPr="005A4C6B">
        <w:t xml:space="preserve"> complete</w:t>
      </w:r>
      <w:ins w:id="146" w:author="esteban clua" w:date="2013-05-29T19:17:00Z">
        <w:r w:rsidR="00E91953">
          <w:t xml:space="preserve">d. </w:t>
        </w:r>
      </w:ins>
      <w:del w:id="147" w:author="esteban clua" w:date="2013-05-29T19:17:00Z">
        <w:r w:rsidRPr="005A4C6B" w:rsidDel="00E91953">
          <w:delText xml:space="preserve">, or even days in case of RPGs. </w:delText>
        </w:r>
      </w:del>
      <w:r w:rsidRPr="005A4C6B">
        <w:t xml:space="preserve">This makes the size of the provenance graph to be overwhelming </w:t>
      </w:r>
      <w:del w:id="148" w:author="esteban clua" w:date="2013-05-29T19:17:00Z">
        <w:r w:rsidRPr="005A4C6B" w:rsidDel="00607311">
          <w:delText xml:space="preserve">to </w:delText>
        </w:r>
      </w:del>
      <w:ins w:id="149" w:author="esteban clua" w:date="2013-05-29T19:17:00Z">
        <w:r w:rsidR="00607311">
          <w:t xml:space="preserve">for the </w:t>
        </w:r>
      </w:ins>
      <w:ins w:id="150" w:author="esteban clua" w:date="2013-05-29T19:18:00Z">
        <w:r w:rsidR="00607311">
          <w:t>analysis</w:t>
        </w:r>
      </w:ins>
      <w:ins w:id="151" w:author="esteban clua" w:date="2013-05-29T19:17:00Z">
        <w:r w:rsidR="00607311">
          <w:t xml:space="preserve"> stage</w:t>
        </w:r>
      </w:ins>
      <w:del w:id="152" w:author="esteban clua" w:date="2013-05-29T19:18:00Z">
        <w:r w:rsidRPr="005A4C6B" w:rsidDel="00607311">
          <w:delText>the user</w:delText>
        </w:r>
      </w:del>
      <w:r w:rsidRPr="005A4C6B">
        <w:t>, even when ma</w:t>
      </w:r>
      <w:r w:rsidRPr="005A4C6B">
        <w:t>k</w:t>
      </w:r>
      <w:r w:rsidRPr="005A4C6B">
        <w:t xml:space="preserve">ing pre-filtering during the generation of the </w:t>
      </w:r>
      <w:r w:rsidRPr="005A4C6B">
        <w:rPr>
          <w:i/>
        </w:rPr>
        <w:t>game flow log</w:t>
      </w:r>
      <w:r w:rsidRPr="005A4C6B">
        <w:t>. One way to avoid such situations is to show the provenance graph with some filters s</w:t>
      </w:r>
      <w:r w:rsidRPr="005A4C6B">
        <w:t>e</w:t>
      </w:r>
      <w:r w:rsidRPr="005A4C6B">
        <w:t xml:space="preserve">lected instead of its full extension. For example, before showing the graph to the user, it is possible to use collapses to reduce the graph’s size. </w:t>
      </w:r>
      <w:ins w:id="153" w:author="esteban clua" w:date="2013-05-29T19:19:00Z">
        <w:r w:rsidR="00607311">
          <w:t>For instance, c</w:t>
        </w:r>
      </w:ins>
      <w:del w:id="154" w:author="esteban clua" w:date="2013-05-29T19:19:00Z">
        <w:r w:rsidRPr="005A4C6B" w:rsidDel="00607311">
          <w:delText>C</w:delText>
        </w:r>
      </w:del>
      <w:r w:rsidRPr="005A4C6B">
        <w:t xml:space="preserve">ombats </w:t>
      </w:r>
      <w:ins w:id="155" w:author="esteban clua" w:date="2013-05-29T19:18:00Z">
        <w:r w:rsidR="00607311">
          <w:t xml:space="preserve">stages </w:t>
        </w:r>
      </w:ins>
      <w:r w:rsidRPr="005A4C6B">
        <w:t>can be identified and collapsed into a single vertex for each instance. Places visited in the game can also be collapsed into a single vertex, containing all interactions made in that location</w:t>
      </w:r>
      <w:del w:id="156" w:author="esteban clua" w:date="2013-05-29T19:19:00Z">
        <w:r w:rsidRPr="005A4C6B" w:rsidDel="00607311">
          <w:delText>, even combats</w:delText>
        </w:r>
      </w:del>
      <w:r w:rsidRPr="005A4C6B">
        <w:t>. It is also possible to have collapses inside co</w:t>
      </w:r>
      <w:r w:rsidRPr="005A4C6B">
        <w:t>l</w:t>
      </w:r>
      <w:r w:rsidRPr="005A4C6B">
        <w:t>lapses. In this case, a collapsed combat inside a collapsed area visited by the player may contain other actions aside from the combat, such as inte</w:t>
      </w:r>
      <w:r w:rsidRPr="005A4C6B">
        <w:t>r</w:t>
      </w:r>
      <w:r w:rsidRPr="005A4C6B">
        <w:t>actions with the ambi</w:t>
      </w:r>
      <w:r w:rsidR="00BF3D38">
        <w:t xml:space="preserve">ent. This gives an impression of a map from the player’s journey, showing vertices for each location visited by the player, while allowing the </w:t>
      </w:r>
      <w:commentRangeStart w:id="157"/>
      <w:del w:id="158" w:author="esteban clua" w:date="2013-05-29T19:20:00Z">
        <w:r w:rsidR="00BF3D38" w:rsidDel="00607311">
          <w:delText xml:space="preserve">player </w:delText>
        </w:r>
      </w:del>
      <w:ins w:id="159" w:author="esteban clua" w:date="2013-05-29T19:20:00Z">
        <w:r w:rsidR="00607311">
          <w:t xml:space="preserve">developer </w:t>
        </w:r>
        <w:commentRangeEnd w:id="157"/>
        <w:r w:rsidR="00607311">
          <w:rPr>
            <w:rStyle w:val="CommentReference"/>
          </w:rPr>
          <w:commentReference w:id="157"/>
        </w:r>
      </w:ins>
      <w:r w:rsidR="00BF3D38">
        <w:t>to expand only the situations he desires to an</w:t>
      </w:r>
      <w:r w:rsidR="00BF3D38">
        <w:t>a</w:t>
      </w:r>
      <w:r w:rsidR="00BF3D38">
        <w:t xml:space="preserve">lyze. </w:t>
      </w:r>
      <w:commentRangeStart w:id="161"/>
      <w:r w:rsidR="00BF3D38">
        <w:t xml:space="preserve">It is similar to </w:t>
      </w:r>
      <w:proofErr w:type="spellStart"/>
      <w:r w:rsidRPr="005A4C6B">
        <w:rPr>
          <w:i/>
        </w:rPr>
        <w:t>google</w:t>
      </w:r>
      <w:proofErr w:type="spellEnd"/>
      <w:r w:rsidRPr="005A4C6B">
        <w:rPr>
          <w:i/>
        </w:rPr>
        <w:t xml:space="preserve"> maps</w:t>
      </w:r>
      <w:r w:rsidRPr="005A4C6B">
        <w:t xml:space="preserve">, where it shows the entire world and allows the user to zoom into specific locations. </w:t>
      </w:r>
      <w:commentRangeEnd w:id="161"/>
      <w:r w:rsidR="00607311">
        <w:rPr>
          <w:rStyle w:val="CommentReference"/>
        </w:rPr>
        <w:commentReference w:id="161"/>
      </w:r>
      <w:del w:id="162" w:author="esteban clua" w:date="2013-05-29T19:21:00Z">
        <w:r w:rsidRPr="005A4C6B" w:rsidDel="00607311">
          <w:delText>However in this case, it shows instances of the jou</w:delText>
        </w:r>
        <w:r w:rsidRPr="005A4C6B" w:rsidDel="00607311">
          <w:delText>r</w:delText>
        </w:r>
        <w:r w:rsidRPr="005A4C6B" w:rsidDel="00607311">
          <w:delText>ney taken by the player.</w:delText>
        </w:r>
      </w:del>
    </w:p>
    <w:p w14:paraId="380698C1" w14:textId="00B1425B" w:rsidR="005A4C6B" w:rsidRPr="005A4C6B" w:rsidRDefault="005A4C6B" w:rsidP="005A4C6B">
      <w:del w:id="163" w:author="esteban clua" w:date="2013-05-29T19:21:00Z">
        <w:r w:rsidRPr="005A4C6B" w:rsidDel="00607311">
          <w:delText xml:space="preserve">It </w:delText>
        </w:r>
      </w:del>
      <w:ins w:id="164" w:author="esteban clua" w:date="2013-05-29T19:21:00Z">
        <w:r w:rsidR="00607311">
          <w:t>In our implementation it</w:t>
        </w:r>
        <w:r w:rsidR="00607311" w:rsidRPr="005A4C6B">
          <w:t xml:space="preserve"> </w:t>
        </w:r>
      </w:ins>
      <w:r w:rsidRPr="005A4C6B">
        <w:t xml:space="preserve">is also possible to go beyond that. Instead of collapsing all combats and locations, </w:t>
      </w:r>
      <w:commentRangeStart w:id="165"/>
      <w:commentRangeStart w:id="166"/>
      <w:r w:rsidRPr="005A4C6B">
        <w:t>filters</w:t>
      </w:r>
      <w:commentRangeEnd w:id="165"/>
      <w:r w:rsidR="006B318F">
        <w:rPr>
          <w:rStyle w:val="CommentReference"/>
        </w:rPr>
        <w:commentReference w:id="165"/>
      </w:r>
      <w:r w:rsidRPr="005A4C6B">
        <w:t xml:space="preserve"> </w:t>
      </w:r>
      <w:commentRangeEnd w:id="166"/>
      <w:r w:rsidR="00607311">
        <w:rPr>
          <w:rStyle w:val="CommentReference"/>
        </w:rPr>
        <w:commentReference w:id="166"/>
      </w:r>
      <w:r w:rsidRPr="005A4C6B">
        <w:t>can be used to decide which combats or locations were not relevant to the story, or had no noticeable impact in the player’s journey, while keeping important events vis</w:t>
      </w:r>
      <w:r w:rsidRPr="005A4C6B">
        <w:t>i</w:t>
      </w:r>
      <w:r w:rsidRPr="005A4C6B">
        <w:t xml:space="preserve">ble to the </w:t>
      </w:r>
      <w:r w:rsidR="006B318F">
        <w:t>developer</w:t>
      </w:r>
      <w:r w:rsidRPr="005A4C6B">
        <w:t>. This is possible because provenance is analyzed from the pr</w:t>
      </w:r>
      <w:r w:rsidRPr="005A4C6B">
        <w:t>e</w:t>
      </w:r>
      <w:r w:rsidRPr="005A4C6B">
        <w:t xml:space="preserve">sent to the past. This way, combats outcomes are known and can be used to decide if </w:t>
      </w:r>
      <w:del w:id="167" w:author="esteban clua" w:date="2013-05-29T19:22:00Z">
        <w:r w:rsidRPr="005A4C6B" w:rsidDel="00607311">
          <w:delText xml:space="preserve">it </w:delText>
        </w:r>
      </w:del>
      <w:r w:rsidRPr="005A4C6B">
        <w:t>they are relevant or not. If the pla</w:t>
      </w:r>
      <w:r w:rsidRPr="005A4C6B">
        <w:t>y</w:t>
      </w:r>
      <w:r w:rsidRPr="005A4C6B">
        <w:t>er was victorious with minor challenge, did not suffer severe wounds, or bar</w:t>
      </w:r>
      <w:r w:rsidRPr="005A4C6B">
        <w:t>e</w:t>
      </w:r>
      <w:r w:rsidRPr="005A4C6B">
        <w:t>ly used any resources at his disposal, t</w:t>
      </w:r>
      <w:commentRangeStart w:id="168"/>
      <w:r w:rsidRPr="005A4C6B">
        <w:t>hen the entire combat can be simplified into just one vertex representing the combat with the e</w:t>
      </w:r>
      <w:r w:rsidRPr="005A4C6B">
        <w:t>n</w:t>
      </w:r>
      <w:r w:rsidRPr="005A4C6B">
        <w:t>emy</w:t>
      </w:r>
      <w:commentRangeEnd w:id="168"/>
      <w:r w:rsidR="00607311">
        <w:rPr>
          <w:rStyle w:val="CommentReference"/>
        </w:rPr>
        <w:commentReference w:id="168"/>
      </w:r>
      <w:r w:rsidRPr="005A4C6B">
        <w:t xml:space="preserve">. However, if the combat was challenging or the player lost, it </w:t>
      </w:r>
      <w:del w:id="169" w:author="esteban clua" w:date="2013-05-29T19:23:00Z">
        <w:r w:rsidRPr="005A4C6B" w:rsidDel="00607311">
          <w:delText xml:space="preserve">is </w:delText>
        </w:r>
      </w:del>
      <w:ins w:id="170" w:author="esteban clua" w:date="2013-05-29T19:23:00Z">
        <w:r w:rsidR="00607311">
          <w:t>may be</w:t>
        </w:r>
        <w:r w:rsidR="00607311" w:rsidRPr="005A4C6B">
          <w:t xml:space="preserve"> </w:t>
        </w:r>
      </w:ins>
      <w:r w:rsidRPr="005A4C6B">
        <w:t xml:space="preserve">interesting to display all actions </w:t>
      </w:r>
      <w:del w:id="171" w:author="esteban clua" w:date="2013-05-29T19:23:00Z">
        <w:r w:rsidRPr="005A4C6B" w:rsidDel="00607311">
          <w:delText xml:space="preserve">in it </w:delText>
        </w:r>
      </w:del>
      <w:r w:rsidRPr="005A4C6B">
        <w:t xml:space="preserve">for </w:t>
      </w:r>
      <w:ins w:id="172" w:author="esteban clua" w:date="2013-05-29T19:24:00Z">
        <w:r w:rsidR="00607311">
          <w:t xml:space="preserve">a correct </w:t>
        </w:r>
      </w:ins>
      <w:r w:rsidRPr="005A4C6B">
        <w:t>analysis, allowing the player to ident</w:t>
      </w:r>
      <w:r w:rsidRPr="005A4C6B">
        <w:t>i</w:t>
      </w:r>
      <w:r w:rsidRPr="005A4C6B">
        <w:t xml:space="preserve">fy important facts that influenced the combat outcome. </w:t>
      </w:r>
    </w:p>
    <w:p w14:paraId="701EF9E7" w14:textId="77777777"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w:t>
      </w:r>
      <w:r w:rsidR="00B34235" w:rsidRPr="00975E62">
        <w:t>e</w:t>
      </w:r>
      <w:r w:rsidR="00B34235" w:rsidRPr="00975E62">
        <w:t xml:space="preserve">search </w:t>
      </w:r>
      <w:r w:rsidR="00883F9D" w:rsidRPr="00975E62">
        <w:fldChar w:fldCharType="begin"/>
      </w:r>
      <w:r w:rsidR="009E6A19">
        <w:instrText xml:space="preserve"> ADDIN ZOTERO_ITEM CSL_CITATION {"citationID":"czTb2tcz","properties":{"formattedCitation":"{\\rtf [17\\uc0\\u8211{}21]}","plainCitation":"[17–21]"},"citationItems":[{"id":91,"uris":["http://zotero.org/users/1122386/items/36Q322NW"],"uri":["http://zotero.org/users/1122386/items/36Q322NW"],"itemData":{"id":91,"type":"article-journal","title":"Pattern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883F9D" w:rsidRPr="00975E62">
        <w:fldChar w:fldCharType="separate"/>
      </w:r>
      <w:r w:rsidR="009E6A19" w:rsidRPr="009E6A19">
        <w:t>[17–21]</w:t>
      </w:r>
      <w:r w:rsidR="00883F9D" w:rsidRPr="00975E62">
        <w:fldChar w:fldCharType="end"/>
      </w:r>
      <w:r w:rsidR="00B34235" w:rsidRPr="00975E62">
        <w:t xml:space="preserve">. </w:t>
      </w:r>
    </w:p>
    <w:p w14:paraId="6F66124B" w14:textId="77777777" w:rsidR="00B34235" w:rsidRPr="00975E62" w:rsidRDefault="001368F1" w:rsidP="001B2D5E">
      <w:pPr>
        <w:pStyle w:val="heading1"/>
      </w:pPr>
      <w:bookmarkStart w:id="173" w:name="_Ref350607599"/>
      <w:commentRangeStart w:id="174"/>
      <w:r>
        <w:t xml:space="preserve">Using </w:t>
      </w:r>
      <w:r w:rsidR="00B34235">
        <w:t xml:space="preserve">Provenance </w:t>
      </w:r>
      <w:r>
        <w:t>in a Game</w:t>
      </w:r>
      <w:bookmarkEnd w:id="173"/>
      <w:commentRangeEnd w:id="174"/>
      <w:r w:rsidR="00121F42">
        <w:rPr>
          <w:rStyle w:val="CommentReference"/>
          <w:b w:val="0"/>
          <w:bCs w:val="0"/>
        </w:rPr>
        <w:commentReference w:id="174"/>
      </w:r>
    </w:p>
    <w:p w14:paraId="39D8BF5B" w14:textId="77777777" w:rsidR="00B34235" w:rsidRPr="001B2D5E" w:rsidRDefault="00B34235" w:rsidP="00A41C8B">
      <w:pPr>
        <w:pStyle w:val="p1a"/>
      </w:pPr>
      <w:bookmarkStart w:id="175" w:name="_GoBack"/>
      <w:r w:rsidRPr="001B2D5E">
        <w:t xml:space="preserve">We instantiated this provenance analysis infrastructure, which uses the </w:t>
      </w:r>
      <w:bookmarkEnd w:id="175"/>
      <w:r w:rsidRPr="001B2D5E">
        <w:t xml:space="preserve">proposed framework presented in </w:t>
      </w:r>
      <w:r w:rsidR="00883F9D"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001368F1">
        <w:t xml:space="preserve"> and described at section </w:t>
      </w:r>
      <w:r w:rsidR="00883F9D">
        <w:fldChar w:fldCharType="begin"/>
      </w:r>
      <w:r w:rsidR="001368F1">
        <w:instrText xml:space="preserve"> REF _Ref350608012 \r \h </w:instrText>
      </w:r>
      <w:r w:rsidR="00883F9D">
        <w:fldChar w:fldCharType="separate"/>
      </w:r>
      <w:r w:rsidR="001368F1">
        <w:t>4</w:t>
      </w:r>
      <w:r w:rsidR="00883F9D">
        <w:fldChar w:fldCharType="end"/>
      </w:r>
      <w:r w:rsidR="001368F1">
        <w:t>,</w:t>
      </w:r>
      <w:r w:rsidRPr="001B2D5E">
        <w:t xml:space="preserve"> in a Software Engineering educational strategy game named SDM (Sof</w:t>
      </w:r>
      <w:r w:rsidRPr="001B2D5E">
        <w:t>t</w:t>
      </w:r>
      <w:r w:rsidRPr="001B2D5E">
        <w:t xml:space="preserve">ware Development Manager) </w:t>
      </w:r>
      <w:r w:rsidR="00883F9D" w:rsidRPr="001B2D5E">
        <w:fldChar w:fldCharType="begin"/>
      </w:r>
      <w:r w:rsidR="009E6A19">
        <w:instrText xml:space="preserve"> ADDIN ZOTERO_ITEM CSL_CITATION {"citationID":"GdBoMwTt","properties":{"formattedCitation":"[22]","plainCitation":"[22]"},"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883F9D" w:rsidRPr="001B2D5E">
        <w:fldChar w:fldCharType="separate"/>
      </w:r>
      <w:r w:rsidR="009E6A19" w:rsidRPr="009E6A19">
        <w:t>[22]</w:t>
      </w:r>
      <w:r w:rsidR="00883F9D" w:rsidRPr="001B2D5E">
        <w:fldChar w:fldCharType="end"/>
      </w:r>
      <w:r w:rsidRPr="001B2D5E">
        <w:t>. The goal of SDM is to allow unde</w:t>
      </w:r>
      <w:r w:rsidRPr="001B2D5E">
        <w:t>r</w:t>
      </w:r>
      <w:r w:rsidRPr="001B2D5E">
        <w:t xml:space="preserve">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w:t>
      </w:r>
      <w:r w:rsidRPr="001B2D5E">
        <w:t>i</w:t>
      </w:r>
      <w:r w:rsidRPr="001B2D5E">
        <w:t>tion, allowing the possibility of tracking mistakes made during a game session</w:t>
      </w:r>
      <w:r w:rsidR="00897A30">
        <w:t xml:space="preserve"> or identifying game mechanics that requires tinkering</w:t>
      </w:r>
      <w:r w:rsidRPr="001B2D5E">
        <w:t>.</w:t>
      </w:r>
    </w:p>
    <w:p w14:paraId="4B31E67E" w14:textId="77777777" w:rsidR="00897A30" w:rsidRDefault="00897A30" w:rsidP="00897A30">
      <w:r w:rsidRPr="00897A30">
        <w:t xml:space="preserve">In SDM, which was developed using the game engine Unity3D </w:t>
      </w:r>
      <w:r w:rsidR="00883F9D" w:rsidRPr="00897A30">
        <w:fldChar w:fldCharType="begin"/>
      </w:r>
      <w:r w:rsidR="009E6A19">
        <w:instrText xml:space="preserve"> ADDIN ZOTERO_ITEM CSL_CITATION {"citationID":"to5I9ZBz","properties":{"formattedCitation":"[23]","plainCitation":"[23]"},"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883F9D" w:rsidRPr="00897A30">
        <w:fldChar w:fldCharType="separate"/>
      </w:r>
      <w:r w:rsidR="009E6A19" w:rsidRPr="009E6A19">
        <w:t>[23]</w:t>
      </w:r>
      <w:r w:rsidR="00883F9D" w:rsidRPr="00897A30">
        <w:fldChar w:fldCharType="end"/>
      </w:r>
      <w:r w:rsidRPr="00897A30">
        <w:t>, the player has a team of employees that are used to develop software according to contracts made with customers. The gameplay and game mechanics are modeled presenting possibil</w:t>
      </w:r>
      <w:r w:rsidRPr="00897A30">
        <w:t>i</w:t>
      </w:r>
      <w:r w:rsidRPr="00897A30">
        <w:t>ties to the player to decide strategies for development and define the roles for each staff member. As in any contract, the software has requirements that must be followed during development. From a gameplay point of view, these requir</w:t>
      </w:r>
      <w:r w:rsidRPr="00897A30">
        <w:t>e</w:t>
      </w:r>
      <w:r w:rsidRPr="00897A30">
        <w:t>ments help to ba</w:t>
      </w:r>
      <w:r w:rsidRPr="00897A30">
        <w:t>l</w:t>
      </w:r>
      <w:r w:rsidRPr="00897A30">
        <w:t>ance the mechanics and rules. When the software is completed and delivered to the customer, there is a quality assessment of the software and a project completion pa</w:t>
      </w:r>
      <w:r w:rsidRPr="00897A30">
        <w:t>y</w:t>
      </w:r>
      <w:r w:rsidRPr="00897A30">
        <w:t>ment accordingly to the product quality.</w:t>
      </w:r>
    </w:p>
    <w:p w14:paraId="546440D8" w14:textId="15423718" w:rsidR="00897A30" w:rsidRDefault="00897A30" w:rsidP="00897A30">
      <w:r w:rsidRPr="0030598F">
        <w:t>Since SDM focuses in people management, the main elements of the game are the employees, which represent the player’s labor force. E</w:t>
      </w:r>
      <w:r w:rsidRPr="0030598F">
        <w:t>m</w:t>
      </w:r>
      <w:r w:rsidRPr="0030598F">
        <w:t>ployees can perform different roles (</w:t>
      </w:r>
      <w:r>
        <w:t xml:space="preserve">analyst, architect, </w:t>
      </w:r>
      <w:r w:rsidRPr="0030598F">
        <w:t xml:space="preserve">manager, </w:t>
      </w:r>
      <w:r>
        <w:t>ma</w:t>
      </w:r>
      <w:r>
        <w:t>r</w:t>
      </w:r>
      <w:r>
        <w:t>keting</w:t>
      </w:r>
      <w:r w:rsidRPr="0030598F">
        <w:t xml:space="preserve">, programmer, </w:t>
      </w:r>
      <w:r>
        <w:t>and tester</w:t>
      </w:r>
      <w:del w:id="176" w:author="esteban clua" w:date="2013-05-29T19:26:00Z">
        <w:r w:rsidRPr="0030598F" w:rsidDel="00607311">
          <w:delText>.</w:delText>
        </w:r>
      </w:del>
      <w:r w:rsidRPr="0030598F">
        <w:t xml:space="preserve">), which </w:t>
      </w:r>
      <w:proofErr w:type="gramStart"/>
      <w:r>
        <w:t>uses</w:t>
      </w:r>
      <w:proofErr w:type="gramEnd"/>
      <w:r w:rsidRPr="0030598F">
        <w:t xml:space="preserve"> </w:t>
      </w:r>
      <w:r>
        <w:t xml:space="preserve">the employee’s </w:t>
      </w:r>
      <w:r w:rsidRPr="0030598F">
        <w:t xml:space="preserve">attributes to calculate </w:t>
      </w:r>
      <w:r>
        <w:t>his</w:t>
      </w:r>
      <w:r w:rsidRPr="0030598F">
        <w:t xml:space="preserve"> performance</w:t>
      </w:r>
      <w:r>
        <w:t xml:space="preserve"> depending on the </w:t>
      </w:r>
      <w:ins w:id="177" w:author="esteban clua" w:date="2013-05-29T19:26:00Z">
        <w:r w:rsidR="00607311">
          <w:t xml:space="preserve">respective </w:t>
        </w:r>
      </w:ins>
      <w:r>
        <w:t>role</w:t>
      </w:r>
      <w:del w:id="178" w:author="esteban clua" w:date="2013-05-29T19:26:00Z">
        <w:r w:rsidDel="00607311">
          <w:delText xml:space="preserve"> performed</w:delText>
        </w:r>
      </w:del>
      <w:r w:rsidRPr="0030598F">
        <w:t>. Another element present in the game is specialization, used to define t</w:t>
      </w:r>
      <w:r>
        <w:t>he e</w:t>
      </w:r>
      <w:r>
        <w:t>m</w:t>
      </w:r>
      <w:r>
        <w:t>ployee working competence.</w:t>
      </w:r>
      <w:r w:rsidRPr="0030598F">
        <w:t xml:space="preserve"> With the specialization system, it is poss</w:t>
      </w:r>
      <w:r w:rsidRPr="0030598F">
        <w:t>i</w:t>
      </w:r>
      <w:r w:rsidRPr="0030598F">
        <w:t>ble for employees to undergo training to learn new sets of skills. Also the concepts of working hours, m</w:t>
      </w:r>
      <w:r w:rsidRPr="0030598F">
        <w:t>o</w:t>
      </w:r>
      <w:r w:rsidRPr="0030598F">
        <w:t>rale</w:t>
      </w:r>
      <w:del w:id="179" w:author="esteban clua" w:date="2013-05-29T19:27:00Z">
        <w:r w:rsidRPr="0030598F" w:rsidDel="00607311">
          <w:delText>,</w:delText>
        </w:r>
      </w:del>
      <w:r w:rsidRPr="0030598F">
        <w:t xml:space="preserve"> and stamina are used to modify the employee’s productivity. </w:t>
      </w:r>
      <w:r w:rsidR="00883F9D">
        <w:fldChar w:fldCharType="begin"/>
      </w:r>
      <w:r>
        <w:instrText xml:space="preserve"> REF _Ref356564091 \h </w:instrText>
      </w:r>
      <w:r w:rsidR="00883F9D">
        <w:fldChar w:fldCharType="separate"/>
      </w:r>
      <w:r w:rsidR="00D32C2F">
        <w:rPr>
          <w:b/>
        </w:rPr>
        <w:t xml:space="preserve">Fig. </w:t>
      </w:r>
      <w:r w:rsidR="00D32C2F" w:rsidRPr="00D32C2F">
        <w:rPr>
          <w:b/>
          <w:noProof/>
        </w:rPr>
        <w:t>5</w:t>
      </w:r>
      <w:r w:rsidR="00883F9D">
        <w:fldChar w:fldCharType="end"/>
      </w:r>
      <w:r>
        <w:t xml:space="preserve"> </w:t>
      </w:r>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w:t>
      </w:r>
      <w:del w:id="180" w:author="esteban clua" w:date="2013-05-29T19:27:00Z">
        <w:r w:rsidRPr="0030598F" w:rsidDel="00607311">
          <w:delText>,</w:delText>
        </w:r>
      </w:del>
      <w:r w:rsidRPr="0030598F">
        <w:t xml:space="preserve"> and that the employee is affect</w:t>
      </w:r>
      <w:r w:rsidR="006B318F">
        <w:t>ed</w:t>
      </w:r>
      <w:r w:rsidRPr="0030598F">
        <w:t xml:space="preserve"> by other employees that belong to the staff team. It also illustrates the project, its characte</w:t>
      </w:r>
      <w:r w:rsidRPr="0030598F">
        <w:t>r</w:t>
      </w:r>
      <w:r w:rsidRPr="0030598F">
        <w:t>istics and requirement.</w:t>
      </w:r>
    </w:p>
    <w:p w14:paraId="25188CD7" w14:textId="77777777" w:rsidR="00A64A25" w:rsidRPr="0030598F" w:rsidRDefault="00A64A25" w:rsidP="00323052">
      <w:pPr>
        <w:pStyle w:val="heading1"/>
        <w:framePr w:hSpace="187" w:wrap="around" w:vAnchor="page" w:hAnchor="margin" w:y="6380"/>
        <w:numPr>
          <w:ilvl w:val="0"/>
          <w:numId w:val="0"/>
        </w:numPr>
        <w:spacing w:before="120" w:after="0"/>
        <w:ind w:left="567"/>
        <w:jc w:val="center"/>
      </w:pPr>
      <w:r>
        <w:rPr>
          <w:noProof/>
          <w:lang w:eastAsia="en-US"/>
        </w:rPr>
        <w:drawing>
          <wp:inline distT="0" distB="0" distL="0" distR="0" wp14:anchorId="7E3B0C4B" wp14:editId="3A538957">
            <wp:extent cx="3990975" cy="371613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003272" cy="3727583"/>
                    </a:xfrm>
                    <a:prstGeom prst="rect">
                      <a:avLst/>
                    </a:prstGeom>
                    <a:noFill/>
                    <a:ln w="9525">
                      <a:noFill/>
                      <a:miter lim="800000"/>
                      <a:headEnd/>
                      <a:tailEnd/>
                    </a:ln>
                  </pic:spPr>
                </pic:pic>
              </a:graphicData>
            </a:graphic>
          </wp:inline>
        </w:drawing>
      </w:r>
    </w:p>
    <w:p w14:paraId="39DFDCF0" w14:textId="77777777" w:rsidR="00A64A25" w:rsidRPr="00086C74" w:rsidRDefault="00A64A25" w:rsidP="00323052">
      <w:pPr>
        <w:pStyle w:val="figurecaption0"/>
        <w:framePr w:hSpace="187" w:wrap="around" w:vAnchor="page" w:hAnchor="margin" w:y="6380"/>
        <w:spacing w:after="0"/>
      </w:pPr>
      <w:bookmarkStart w:id="181" w:name="_Ref356564091"/>
      <w:r>
        <w:rPr>
          <w:b/>
        </w:rPr>
        <w:t xml:space="preserve">Fig. </w:t>
      </w:r>
      <w:fldSimple w:instr=" SEQ &quot;Figure&quot; \* MERGEFORMAT ">
        <w:r w:rsidRPr="00D32C2F">
          <w:rPr>
            <w:b/>
            <w:noProof/>
          </w:rPr>
          <w:t>5</w:t>
        </w:r>
      </w:fldSimple>
      <w:bookmarkEnd w:id="181"/>
      <w:r>
        <w:rPr>
          <w:b/>
        </w:rPr>
        <w:t>.</w:t>
      </w:r>
      <w:r>
        <w:t xml:space="preserve"> </w:t>
      </w:r>
      <w:r w:rsidRPr="00897A30">
        <w:t>SDM</w:t>
      </w:r>
      <w:r w:rsidRPr="00B97EAB">
        <w:t xml:space="preserve"> simplified class diagram</w:t>
      </w:r>
    </w:p>
    <w:p w14:paraId="5C2BABF1" w14:textId="77777777" w:rsidR="00B34235" w:rsidRPr="00A03E84" w:rsidRDefault="00B34235" w:rsidP="001B2D5E">
      <w:pPr>
        <w:pStyle w:val="heading2"/>
      </w:pPr>
      <w:r w:rsidRPr="00A03E84">
        <w:t>Information Storage</w:t>
      </w:r>
    </w:p>
    <w:p w14:paraId="127024B4" w14:textId="77777777" w:rsidR="00B34235" w:rsidRPr="001B2D5E" w:rsidRDefault="00B34235" w:rsidP="00A41C8B">
      <w:pPr>
        <w:pStyle w:val="p1a"/>
      </w:pPr>
      <w:r w:rsidRPr="001B2D5E">
        <w:t xml:space="preserve">The information structure used on SDM is similar to the one explained in </w:t>
      </w:r>
      <w:r w:rsidR="00883F9D"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Pr="001B2D5E">
        <w:t>. As such, each project contains a list of employees that were i</w:t>
      </w:r>
      <w:r w:rsidRPr="001B2D5E">
        <w:t>n</w:t>
      </w:r>
      <w:r w:rsidRPr="001B2D5E">
        <w:t>volved in its development. Each employee has a list of actions executed as well as links to other actions in case of external influences. Throughout the game, information is collected and stored for genera</w:t>
      </w:r>
      <w:r w:rsidRPr="001B2D5E">
        <w:t>t</w:t>
      </w:r>
      <w:r w:rsidRPr="001B2D5E">
        <w:t xml:space="preserve">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the co</w:t>
      </w:r>
      <w:r w:rsidRPr="001B2D5E">
        <w:t>l</w:t>
      </w:r>
      <w:r w:rsidRPr="001B2D5E">
        <w:t xml:space="preserve">lected information is mapped to each type, according to the data model explained in </w:t>
      </w:r>
      <w:r w:rsidR="00883F9D"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1B2D5E">
        <w:fldChar w:fldCharType="separate"/>
      </w:r>
      <w:r w:rsidR="009E6A19" w:rsidRPr="009E6A19">
        <w:t>[2]</w:t>
      </w:r>
      <w:r w:rsidR="00883F9D" w:rsidRPr="001B2D5E">
        <w:fldChar w:fldCharType="end"/>
      </w:r>
      <w:r w:rsidRPr="001B2D5E">
        <w:t xml:space="preserve"> and illustrated</w:t>
      </w:r>
      <w:r w:rsidR="002C0510">
        <w:t xml:space="preserve"> </w:t>
      </w:r>
      <w:r w:rsidRPr="001B2D5E">
        <w:t>by</w:t>
      </w:r>
      <w:r w:rsidR="008537B9">
        <w:t xml:space="preserve"> </w:t>
      </w:r>
      <w:r w:rsidR="00883F9D">
        <w:fldChar w:fldCharType="begin"/>
      </w:r>
      <w:r w:rsidR="008537B9">
        <w:instrText xml:space="preserve"> REF _Ref357175827 \h </w:instrText>
      </w:r>
      <w:r w:rsidR="00883F9D">
        <w:fldChar w:fldCharType="separate"/>
      </w:r>
      <w:r w:rsidR="00D32C2F">
        <w:rPr>
          <w:b/>
        </w:rPr>
        <w:t xml:space="preserve">Fig. </w:t>
      </w:r>
      <w:r w:rsidR="00D32C2F">
        <w:rPr>
          <w:b/>
          <w:noProof/>
        </w:rPr>
        <w:t>1</w:t>
      </w:r>
      <w:r w:rsidR="00883F9D">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14:paraId="284852F6" w14:textId="77777777" w:rsidR="00607311" w:rsidRDefault="00607311" w:rsidP="00A41C8B">
      <w:pPr>
        <w:rPr>
          <w:ins w:id="182" w:author="esteban clua" w:date="2013-05-29T19:27:00Z"/>
          <w:i/>
        </w:rPr>
      </w:pPr>
    </w:p>
    <w:p w14:paraId="733CD34C" w14:textId="77777777"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w:t>
      </w:r>
      <w:r w:rsidR="00B34235" w:rsidRPr="001B2D5E">
        <w:t>u</w:t>
      </w:r>
      <w:r w:rsidR="00B34235" w:rsidRPr="001B2D5E">
        <w:t>pying, as well as the current morale and stamina status. Worked hours and credits spent to execute the action are also stored. Lastly, the pr</w:t>
      </w:r>
      <w:r w:rsidR="00B34235" w:rsidRPr="001B2D5E">
        <w:t>o</w:t>
      </w:r>
      <w:r w:rsidR="00B34235" w:rsidRPr="001B2D5E">
        <w:t>gress made in his task and a description of the action, explaining his decision making process. Besides those, if the action had any external influences, or used or altered an artifact, a link to the action that affects its execution and the artifact is included.</w:t>
      </w:r>
    </w:p>
    <w:p w14:paraId="7F82F681" w14:textId="77777777"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 xml:space="preserve">After the data is collected and extracted, a provenance graph corresponding to that scenario is generated and displayed for analysis, similar to the one presented by </w:t>
      </w:r>
      <w:r w:rsidR="00883F9D">
        <w:fldChar w:fldCharType="begin"/>
      </w:r>
      <w:r w:rsidR="00A913E3">
        <w:instrText xml:space="preserve"> REF _Ref356558255 \h </w:instrText>
      </w:r>
      <w:r w:rsidR="00883F9D">
        <w:fldChar w:fldCharType="separate"/>
      </w:r>
      <w:r w:rsidR="00D32C2F">
        <w:rPr>
          <w:b/>
        </w:rPr>
        <w:t xml:space="preserve">Fig. </w:t>
      </w:r>
      <w:r w:rsidR="00D32C2F" w:rsidRPr="00D32C2F">
        <w:rPr>
          <w:b/>
          <w:noProof/>
        </w:rPr>
        <w:t>3</w:t>
      </w:r>
      <w:r w:rsidR="00883F9D">
        <w:fldChar w:fldCharType="end"/>
      </w:r>
      <w:r w:rsidR="00B34235" w:rsidRPr="001B2D5E">
        <w:t>.</w:t>
      </w:r>
    </w:p>
    <w:p w14:paraId="5E37A248" w14:textId="77777777" w:rsidR="00B34235" w:rsidRPr="00A03E84" w:rsidRDefault="00B34235" w:rsidP="001B2D5E">
      <w:pPr>
        <w:pStyle w:val="heading2"/>
      </w:pPr>
      <w:r w:rsidRPr="00A03E84">
        <w:t>Provenance Graph</w:t>
      </w:r>
    </w:p>
    <w:p w14:paraId="175981E5" w14:textId="2338DF90" w:rsidR="00B34235" w:rsidRPr="00975E62" w:rsidRDefault="00B34235" w:rsidP="001B2D5E">
      <w:pPr>
        <w:pStyle w:val="p1a"/>
      </w:pPr>
      <w:r w:rsidRPr="00A03E84">
        <w:t>With the adaptations made in the original SDM</w:t>
      </w:r>
      <w:r w:rsidRPr="00975E62">
        <w:t xml:space="preserve"> </w:t>
      </w:r>
      <w:r w:rsidR="00883F9D"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883F9D" w:rsidRPr="00975E62">
        <w:fldChar w:fldCharType="separate"/>
      </w:r>
      <w:r w:rsidR="009E6A19" w:rsidRPr="009E6A19">
        <w:t>[2]</w:t>
      </w:r>
      <w:r w:rsidR="00883F9D" w:rsidRPr="00975E62">
        <w:fldChar w:fldCharType="end"/>
      </w:r>
      <w:r w:rsidRPr="00975E62">
        <w:t xml:space="preserve">, it is </w:t>
      </w:r>
      <w:del w:id="183" w:author="esteban clua" w:date="2013-05-29T19:29:00Z">
        <w:r w:rsidR="001368F1" w:rsidDel="00A20CA1">
          <w:delText xml:space="preserve">now </w:delText>
        </w:r>
      </w:del>
      <w:r w:rsidRPr="00975E62">
        <w:t xml:space="preserve">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In that application, the data is processed and used to generate a prov</w:t>
      </w:r>
      <w:r w:rsidRPr="00975E62">
        <w:t>e</w:t>
      </w:r>
      <w:r w:rsidRPr="00975E62">
        <w:t xml:space="preserve">nance graph </w:t>
      </w:r>
      <w:r w:rsidR="001368F1">
        <w:t>to aid in the</w:t>
      </w:r>
      <w:r w:rsidRPr="00975E62">
        <w:t xml:space="preserve"> analysis</w:t>
      </w:r>
      <w:r w:rsidR="001368F1">
        <w:t xml:space="preserve"> process</w:t>
      </w:r>
      <w:r w:rsidRPr="00975E62">
        <w:t>.</w:t>
      </w:r>
    </w:p>
    <w:p w14:paraId="5FD8EA95" w14:textId="77777777"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883F9D">
        <w:fldChar w:fldCharType="begin"/>
      </w:r>
      <w:r w:rsidR="00C9453A">
        <w:instrText xml:space="preserve"> REF _Ref357175673 \h </w:instrText>
      </w:r>
      <w:r w:rsidR="00883F9D">
        <w:fldChar w:fldCharType="separate"/>
      </w:r>
      <w:r w:rsidR="00D32C2F">
        <w:rPr>
          <w:b/>
        </w:rPr>
        <w:t xml:space="preserve">Fig. </w:t>
      </w:r>
      <w:r w:rsidR="00D32C2F" w:rsidRPr="00D32C2F">
        <w:rPr>
          <w:b/>
          <w:noProof/>
        </w:rPr>
        <w:t>6</w:t>
      </w:r>
      <w:r w:rsidR="00883F9D">
        <w:fldChar w:fldCharType="end"/>
      </w:r>
      <w:r w:rsidR="00C9453A">
        <w:t xml:space="preserve"> </w:t>
      </w:r>
      <w:r w:rsidRPr="00975E62">
        <w:t>illu</w:t>
      </w:r>
      <w:r w:rsidRPr="00975E62">
        <w:t>s</w:t>
      </w:r>
      <w:r w:rsidRPr="00975E62">
        <w:t xml:space="preserve">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opment stage</w:t>
      </w:r>
      <w:del w:id="186" w:author="esteban clua" w:date="2013-05-29T19:30:00Z">
        <w:r w:rsidRPr="00975E62" w:rsidDel="00A20CA1">
          <w:delText>,</w:delText>
        </w:r>
      </w:del>
      <w:r w:rsidRPr="00975E62">
        <w:t xml:space="preserv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w:t>
      </w:r>
      <w:r w:rsidR="00A24654">
        <w:rPr>
          <w:i/>
        </w:rPr>
        <w:t>v</w:t>
      </w:r>
      <w:r w:rsidR="00A24654">
        <w:rPr>
          <w:i/>
        </w:rPr>
        <w:t>ities</w:t>
      </w:r>
      <w:r w:rsidR="00A24654" w:rsidRPr="00975E62">
        <w:t xml:space="preserve"> </w:t>
      </w:r>
      <w:r w:rsidRPr="00975E62">
        <w:t>present in the picture represent hiring actions in gray and resign</w:t>
      </w:r>
      <w:r w:rsidRPr="00975E62">
        <w:t>a</w:t>
      </w:r>
      <w:r w:rsidRPr="00975E62">
        <w:t>tions in brown.</w:t>
      </w:r>
    </w:p>
    <w:p w14:paraId="1FAC3F68" w14:textId="77777777" w:rsidR="00541476" w:rsidRDefault="00883F9D" w:rsidP="00C9453A">
      <w:r>
        <w:fldChar w:fldCharType="begin"/>
      </w:r>
      <w:r w:rsidR="00C9453A">
        <w:instrText xml:space="preserve"> REF _Ref357175673 \h </w:instrText>
      </w:r>
      <w:r>
        <w:fldChar w:fldCharType="separate"/>
      </w:r>
      <w:r w:rsidR="00D32C2F">
        <w:rPr>
          <w:b/>
        </w:rPr>
        <w:t xml:space="preserve">Fig. </w:t>
      </w:r>
      <w:r w:rsidR="00D32C2F" w:rsidRPr="00D32C2F">
        <w:rPr>
          <w:b/>
          <w:noProof/>
        </w:rPr>
        <w:t>6</w:t>
      </w:r>
      <w:r>
        <w:fldChar w:fldCharType="end"/>
      </w:r>
      <w:r w:rsidR="00C9453A">
        <w:t xml:space="preserve"> </w:t>
      </w:r>
      <w:r w:rsidR="00B34235" w:rsidRPr="00975E62">
        <w:t xml:space="preserve">was already subject to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w:t>
      </w:r>
      <w:r w:rsidR="00B34235" w:rsidRPr="00975E62">
        <w:t>m</w:t>
      </w:r>
      <w:r w:rsidR="00B34235" w:rsidRPr="00975E62">
        <w:t>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14:paraId="2E093420" w14:textId="77777777" w:rsidR="00EC6E88" w:rsidRDefault="00B34235" w:rsidP="001B2D5E">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employees. When that happens, employee’s morale is lowered due to the lack of payment and if it reaches red zone, they can resign, as shown by brown </w:t>
      </w:r>
      <w:r w:rsidR="00AD63DE">
        <w:rPr>
          <w:i/>
        </w:rPr>
        <w:t>activities</w:t>
      </w:r>
      <w:r w:rsidRPr="00975E62">
        <w:t>. Observing</w:t>
      </w:r>
      <w:r w:rsidR="008537B9">
        <w:t xml:space="preserve"> </w:t>
      </w:r>
      <w:r w:rsidR="00883F9D">
        <w:fldChar w:fldCharType="begin"/>
      </w:r>
      <w:r w:rsidR="008537B9">
        <w:instrText xml:space="preserve"> REF _Ref357176295 \h </w:instrText>
      </w:r>
      <w:r w:rsidR="00883F9D">
        <w:fldChar w:fldCharType="separate"/>
      </w:r>
      <w:r w:rsidR="00D32C2F">
        <w:rPr>
          <w:b/>
        </w:rPr>
        <w:t xml:space="preserve">Fig. </w:t>
      </w:r>
      <w:r w:rsidR="00D32C2F">
        <w:rPr>
          <w:b/>
          <w:noProof/>
        </w:rPr>
        <w:t>7</w:t>
      </w:r>
      <w:r w:rsidR="00883F9D">
        <w:fldChar w:fldCharType="end"/>
      </w:r>
      <w:r w:rsidRPr="00975E62">
        <w:t>, we can see employees’ morale getting lower by lack of payment. This helps us to understand why they resigned. Without credits to hire new emplo</w:t>
      </w:r>
      <w:r w:rsidRPr="00975E62">
        <w:t>y</w:t>
      </w:r>
      <w:r w:rsidRPr="00975E62">
        <w:t>ees and</w:t>
      </w:r>
      <w:r w:rsidR="00666BA7">
        <w:t xml:space="preserve"> without a staff, the player lo</w:t>
      </w:r>
      <w:r w:rsidRPr="00975E62">
        <w:t>ses the game.</w:t>
      </w:r>
      <w:r w:rsidR="00AD63DE">
        <w:t xml:space="preserve"> </w:t>
      </w:r>
    </w:p>
    <w:p w14:paraId="32218412" w14:textId="77777777" w:rsidR="0087428D" w:rsidRDefault="0087428D" w:rsidP="001B2D5E"/>
    <w:p w14:paraId="4AD47537" w14:textId="77777777" w:rsidR="0087428D" w:rsidRPr="00975E62" w:rsidRDefault="0087428D" w:rsidP="0087428D">
      <w:pPr>
        <w:framePr w:hSpace="187" w:wrap="around" w:hAnchor="text" w:yAlign="top"/>
        <w:ind w:firstLine="0"/>
        <w:jc w:val="center"/>
      </w:pPr>
      <w:r w:rsidRPr="00975E62">
        <w:rPr>
          <w:noProof/>
          <w:lang w:eastAsia="en-US"/>
        </w:rPr>
        <w:drawing>
          <wp:inline distT="0" distB="0" distL="0" distR="0" wp14:anchorId="31C89E41" wp14:editId="786C00AC">
            <wp:extent cx="3620449" cy="1666875"/>
            <wp:effectExtent l="1905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5942" cy="1674008"/>
                    </a:xfrm>
                    <a:prstGeom prst="rect">
                      <a:avLst/>
                    </a:prstGeom>
                    <a:noFill/>
                    <a:ln>
                      <a:noFill/>
                    </a:ln>
                  </pic:spPr>
                </pic:pic>
              </a:graphicData>
            </a:graphic>
          </wp:inline>
        </w:drawing>
      </w:r>
    </w:p>
    <w:p w14:paraId="53A18E2E" w14:textId="77777777" w:rsidR="0087428D" w:rsidRDefault="0087428D" w:rsidP="0087428D">
      <w:pPr>
        <w:pStyle w:val="figurecaption0"/>
        <w:framePr w:hSpace="187" w:wrap="around" w:hAnchor="text" w:yAlign="top"/>
      </w:pPr>
      <w:bookmarkStart w:id="187" w:name="_Ref357175673"/>
      <w:bookmarkStart w:id="188" w:name="_Ref357175577"/>
      <w:r>
        <w:rPr>
          <w:b/>
        </w:rPr>
        <w:t xml:space="preserve">Fig. </w:t>
      </w:r>
      <w:fldSimple w:instr=" SEQ &quot;Figure&quot; \* MERGEFORMAT ">
        <w:r w:rsidRPr="00D32C2F">
          <w:rPr>
            <w:b/>
            <w:noProof/>
          </w:rPr>
          <w:t>6</w:t>
        </w:r>
      </w:fldSimple>
      <w:bookmarkEnd w:id="187"/>
      <w:r>
        <w:rPr>
          <w:b/>
        </w:rPr>
        <w:t>.</w:t>
      </w:r>
      <w:r>
        <w:t xml:space="preserve"> </w:t>
      </w:r>
      <w:proofErr w:type="gramStart"/>
      <w:r w:rsidRPr="001B2D5E">
        <w:t>An</w:t>
      </w:r>
      <w:r w:rsidRPr="008074E8">
        <w:t xml:space="preserve"> example of credits status filter.</w:t>
      </w:r>
      <w:bookmarkEnd w:id="188"/>
      <w:proofErr w:type="gramEnd"/>
      <w:r w:rsidRPr="00111BC6">
        <w:rPr>
          <w:noProof/>
        </w:rPr>
        <w:t xml:space="preserve"> </w:t>
      </w:r>
    </w:p>
    <w:p w14:paraId="77D85452" w14:textId="77777777" w:rsidR="00086C74" w:rsidRPr="00975E62" w:rsidRDefault="00086C74" w:rsidP="003A782F">
      <w:pPr>
        <w:ind w:firstLine="0"/>
        <w:jc w:val="center"/>
      </w:pPr>
      <w:r w:rsidRPr="00975E62">
        <w:rPr>
          <w:noProof/>
          <w:lang w:eastAsia="en-US"/>
        </w:rPr>
        <w:drawing>
          <wp:inline distT="0" distB="0" distL="0" distR="0" wp14:anchorId="6262B740" wp14:editId="001CFA54">
            <wp:extent cx="4115880" cy="1914525"/>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7489" cy="1915274"/>
                    </a:xfrm>
                    <a:prstGeom prst="rect">
                      <a:avLst/>
                    </a:prstGeom>
                    <a:noFill/>
                    <a:ln>
                      <a:noFill/>
                    </a:ln>
                  </pic:spPr>
                </pic:pic>
              </a:graphicData>
            </a:graphic>
          </wp:inline>
        </w:drawing>
      </w:r>
    </w:p>
    <w:p w14:paraId="4127D748" w14:textId="16B7F10A" w:rsidR="00086C74" w:rsidRDefault="008537B9" w:rsidP="008537B9">
      <w:pPr>
        <w:pStyle w:val="figurecaption0"/>
      </w:pPr>
      <w:bookmarkStart w:id="189" w:name="_Ref357176295"/>
      <w:r>
        <w:rPr>
          <w:b/>
        </w:rPr>
        <w:t xml:space="preserve">Fig. </w:t>
      </w:r>
      <w:fldSimple w:instr=" SEQ &quot;Figure&quot; \* MERGEFORMAT ">
        <w:r w:rsidR="00D32C2F">
          <w:rPr>
            <w:b/>
            <w:noProof/>
          </w:rPr>
          <w:t>7</w:t>
        </w:r>
      </w:fldSimple>
      <w:bookmarkEnd w:id="189"/>
      <w:r>
        <w:rPr>
          <w:b/>
        </w:rPr>
        <w:t>.</w:t>
      </w:r>
      <w:r>
        <w:t xml:space="preserve"> </w:t>
      </w:r>
      <w:r w:rsidR="00086C74" w:rsidRPr="008537B9">
        <w:t>Non-collapsed</w:t>
      </w:r>
      <w:ins w:id="190" w:author="esteban clua" w:date="2013-05-29T19:32:00Z">
        <w:r w:rsidR="00A20CA1">
          <w:t xml:space="preserve"> provenance</w:t>
        </w:r>
      </w:ins>
      <w:r w:rsidR="00086C74" w:rsidRPr="008074E8">
        <w:t xml:space="preserve"> graph from </w:t>
      </w:r>
      <w:r w:rsidR="00883F9D">
        <w:fldChar w:fldCharType="begin"/>
      </w:r>
      <w:r>
        <w:instrText xml:space="preserve"> REF _Ref357175673 \h </w:instrText>
      </w:r>
      <w:r w:rsidR="00883F9D">
        <w:fldChar w:fldCharType="separate"/>
      </w:r>
      <w:r w:rsidR="00D32C2F">
        <w:rPr>
          <w:b/>
        </w:rPr>
        <w:t xml:space="preserve">Fig. </w:t>
      </w:r>
      <w:r w:rsidR="00D32C2F" w:rsidRPr="00D32C2F">
        <w:rPr>
          <w:b/>
          <w:noProof/>
        </w:rPr>
        <w:t>6</w:t>
      </w:r>
      <w:r w:rsidR="00883F9D">
        <w:fldChar w:fldCharType="end"/>
      </w:r>
      <w:r>
        <w:t xml:space="preserve"> using filter: Morale</w:t>
      </w:r>
    </w:p>
    <w:p w14:paraId="307ACAFC" w14:textId="2C44F0D5"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w:t>
      </w:r>
      <w:del w:id="191" w:author="esteban clua" w:date="2013-05-29T19:33:00Z">
        <w:r w:rsidR="00EC6E88" w:rsidDel="00A20CA1">
          <w:delText xml:space="preserve">Was it necessary to hire a new employee in order to finish the game? </w:delText>
        </w:r>
      </w:del>
      <w:r w:rsidR="00EC6E88">
        <w:t xml:space="preserve">If </w:t>
      </w:r>
      <w:del w:id="192" w:author="esteban clua" w:date="2013-05-29T19:32:00Z">
        <w:r w:rsidR="00EC6E88" w:rsidDel="00A20CA1">
          <w:delText>so</w:delText>
        </w:r>
      </w:del>
      <w:ins w:id="193" w:author="esteban clua" w:date="2013-05-29T19:32:00Z">
        <w:r w:rsidR="00A20CA1">
          <w:t>it was necessary to hire a new emplo</w:t>
        </w:r>
      </w:ins>
      <w:ins w:id="194" w:author="esteban clua" w:date="2013-05-29T19:33:00Z">
        <w:r w:rsidR="00A20CA1">
          <w:t>yee</w:t>
        </w:r>
      </w:ins>
      <w:r w:rsidR="00EC6E88">
        <w:t>, then there is a problem that requires immediate atte</w:t>
      </w:r>
      <w:r w:rsidR="00EC6E88">
        <w:t>n</w:t>
      </w:r>
      <w:r w:rsidR="00EC6E88">
        <w:t>tion</w:t>
      </w:r>
      <w:ins w:id="195" w:author="esteban clua" w:date="2013-05-29T19:33:00Z">
        <w:r w:rsidR="00A20CA1">
          <w:t>,</w:t>
        </w:r>
      </w:ins>
      <w:r w:rsidR="00EC6E88">
        <w:t xml:space="preserve"> since the game requires the player to hire a new employee in order to complete his objective. However, hiring an employee </w:t>
      </w:r>
      <w:del w:id="196" w:author="esteban clua" w:date="2013-05-29T19:33:00Z">
        <w:r w:rsidR="00EC6E88" w:rsidDel="00A20CA1">
          <w:delText xml:space="preserve">instead </w:delText>
        </w:r>
      </w:del>
      <w:r w:rsidR="00EC6E88">
        <w:t>causes the player to lose the game</w:t>
      </w:r>
      <w:ins w:id="197" w:author="esteban clua" w:date="2013-05-29T19:33:00Z">
        <w:r w:rsidR="00A20CA1">
          <w:t>, leading to the conclusion that if</w:t>
        </w:r>
      </w:ins>
      <w:del w:id="198" w:author="esteban clua" w:date="2013-05-29T19:33:00Z">
        <w:r w:rsidR="00EC6E88" w:rsidDel="00A20CA1">
          <w:delText>. If</w:delText>
        </w:r>
      </w:del>
      <w:r w:rsidR="00EC6E88">
        <w:t xml:space="preserve"> hiring is o</w:t>
      </w:r>
      <w:r w:rsidR="00EC6E88">
        <w:t>p</w:t>
      </w:r>
      <w:r w:rsidR="00EC6E88">
        <w:t>tional, then some changes might also be r</w:t>
      </w:r>
      <w:r w:rsidR="00EC6E88">
        <w:t>e</w:t>
      </w:r>
      <w:r w:rsidR="00EC6E88">
        <w:t>quired because the penalty is too severe and causes the player to lose, instead of giving only a small setback.</w:t>
      </w:r>
    </w:p>
    <w:p w14:paraId="71C9F99D" w14:textId="77777777"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tivity is defined by the executed task, the amount of outside help, the employee’s job (junior, mid-level, and se</w:t>
      </w:r>
      <w:r w:rsidRPr="00975E62">
        <w:t>n</w:t>
      </w:r>
      <w:r w:rsidRPr="00975E62">
        <w:t xml:space="preserve">ior), the working hours, and the stamina and morale stats. </w:t>
      </w:r>
      <w:r w:rsidR="00883F9D">
        <w:fldChar w:fldCharType="begin"/>
      </w:r>
      <w:r w:rsidR="00A24654">
        <w:instrText xml:space="preserve"> REF _Ref356744283 \h </w:instrText>
      </w:r>
      <w:r w:rsidR="00883F9D">
        <w:fldChar w:fldCharType="separate"/>
      </w:r>
      <w:r w:rsidR="00D32C2F">
        <w:rPr>
          <w:b/>
        </w:rPr>
        <w:t xml:space="preserve">Fig. </w:t>
      </w:r>
      <w:r w:rsidR="00D32C2F" w:rsidRPr="00D32C2F">
        <w:rPr>
          <w:b/>
          <w:noProof/>
        </w:rPr>
        <w:t>8</w:t>
      </w:r>
      <w:r w:rsidR="00883F9D">
        <w:fldChar w:fldCharType="end"/>
      </w:r>
      <w:r w:rsidRPr="00975E62">
        <w:t xml:space="preserve"> illu</w:t>
      </w:r>
      <w:r w:rsidRPr="00975E62">
        <w:t>s</w:t>
      </w:r>
      <w:r w:rsidRPr="00975E62">
        <w:t>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known as “pr</w:t>
      </w:r>
      <w:r w:rsidRPr="00975E62">
        <w:t>o</w:t>
      </w:r>
      <w:r w:rsidRPr="00975E62">
        <w:t xml:space="preserve">ject”. Those </w:t>
      </w:r>
      <w:r w:rsidRPr="00975E62">
        <w:rPr>
          <w:i/>
        </w:rPr>
        <w:t>agent</w:t>
      </w:r>
      <w:r w:rsidR="00666BA7">
        <w:rPr>
          <w:i/>
        </w:rPr>
        <w:t>s</w:t>
      </w:r>
      <w:r w:rsidRPr="00975E62">
        <w:rPr>
          <w:i/>
        </w:rPr>
        <w:t>’</w:t>
      </w:r>
      <w:r w:rsidRPr="00975E62">
        <w:t xml:space="preserve"> roles are programmer and manager, with the ma</w:t>
      </w:r>
      <w:r w:rsidRPr="00975E62">
        <w:t>n</w:t>
      </w:r>
      <w:r w:rsidRPr="00975E62">
        <w:t xml:space="preserve">ager acting as a supporting role for the programmer. </w:t>
      </w:r>
    </w:p>
    <w:p w14:paraId="6C79F498" w14:textId="77777777" w:rsidR="0087428D" w:rsidRDefault="0087428D" w:rsidP="0087428D">
      <w:pPr>
        <w:jc w:val="center"/>
      </w:pPr>
      <w:r w:rsidRPr="00975E62">
        <w:rPr>
          <w:noProof/>
          <w:lang w:eastAsia="en-US"/>
        </w:rPr>
        <w:drawing>
          <wp:inline distT="0" distB="0" distL="0" distR="0" wp14:anchorId="72BC2774" wp14:editId="37427D29">
            <wp:extent cx="3573352" cy="2099145"/>
            <wp:effectExtent l="19050" t="0" r="8048"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6590" cy="2101047"/>
                    </a:xfrm>
                    <a:prstGeom prst="rect">
                      <a:avLst/>
                    </a:prstGeom>
                    <a:noFill/>
                    <a:ln>
                      <a:noFill/>
                    </a:ln>
                  </pic:spPr>
                </pic:pic>
              </a:graphicData>
            </a:graphic>
          </wp:inline>
        </w:drawing>
      </w:r>
    </w:p>
    <w:p w14:paraId="1DA94F1A" w14:textId="77777777" w:rsidR="0087428D" w:rsidRDefault="0087428D" w:rsidP="00A64A25">
      <w:pPr>
        <w:pStyle w:val="figurecaption0"/>
        <w:jc w:val="both"/>
      </w:pPr>
      <w:bookmarkStart w:id="199" w:name="_Ref356744283"/>
      <w:r>
        <w:rPr>
          <w:b/>
        </w:rPr>
        <w:t xml:space="preserve">Fig. </w:t>
      </w:r>
      <w:fldSimple w:instr=" SEQ &quot;Figure&quot; \* MERGEFORMAT ">
        <w:r w:rsidRPr="00D32C2F">
          <w:rPr>
            <w:b/>
            <w:noProof/>
          </w:rPr>
          <w:t>8</w:t>
        </w:r>
      </w:fldSimple>
      <w:bookmarkEnd w:id="199"/>
      <w:r>
        <w:rPr>
          <w:b/>
        </w:rPr>
        <w:t>.</w:t>
      </w:r>
      <w:r>
        <w:t xml:space="preserve"> </w:t>
      </w:r>
      <w:r w:rsidRPr="001B2D5E">
        <w:t>Example</w:t>
      </w:r>
      <w:r w:rsidRPr="008074E8">
        <w:t xml:space="preserve"> of a provenance graph analysis</w:t>
      </w:r>
      <w:r w:rsidRPr="00975E62">
        <w:t>.</w:t>
      </w:r>
      <w:r w:rsidR="00A64A25">
        <w:t xml:space="preserve"> The entity is project’s stages of the develo</w:t>
      </w:r>
      <w:r w:rsidR="00A64A25">
        <w:t>p</w:t>
      </w:r>
      <w:r w:rsidR="00A64A25">
        <w:t>ment. Agents are employees from</w:t>
      </w:r>
      <w:r w:rsidR="00487A90">
        <w:t xml:space="preserve"> the development staff, with the programmer being the upper agent and the manager the lower one.</w:t>
      </w:r>
    </w:p>
    <w:p w14:paraId="034C50DF" w14:textId="77777777" w:rsidR="00B34235" w:rsidRPr="00975E62"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3 can be identified by looking at his wor</w:t>
      </w:r>
      <w:r w:rsidRPr="00975E62">
        <w:t>k</w:t>
      </w:r>
      <w:r w:rsidRPr="00975E62">
        <w:t xml:space="preserve">ing hours, which can be done by looking at each individual </w:t>
      </w:r>
      <w:r w:rsidR="003F0B25">
        <w:t>vertex</w:t>
      </w:r>
      <w:r w:rsidR="003F0B25" w:rsidRPr="00975E62">
        <w:t xml:space="preserve"> </w:t>
      </w:r>
      <w:r w:rsidRPr="00975E62">
        <w:t xml:space="preserve">or by adding a filter, as shown in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w:t>
      </w:r>
    </w:p>
    <w:p w14:paraId="21C725DF" w14:textId="76FED50D" w:rsidR="00B34235" w:rsidRDefault="00B34235" w:rsidP="001B2D5E">
      <w:r w:rsidRPr="00975E62">
        <w:t xml:space="preserve">In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 xml:space="preserve"> </w:t>
      </w:r>
      <w:del w:id="200" w:author="esteban clua" w:date="2013-05-29T19:35:00Z">
        <w:r w:rsidRPr="00975E62" w:rsidDel="00A20CA1">
          <w:delText xml:space="preserve">we </w:delText>
        </w:r>
      </w:del>
      <w:ins w:id="201" w:author="esteban clua" w:date="2013-05-29T19:35:00Z">
        <w:r w:rsidR="00A20CA1">
          <w:t>one</w:t>
        </w:r>
        <w:r w:rsidR="00A20CA1" w:rsidRPr="00975E62">
          <w:t xml:space="preserve"> </w:t>
        </w:r>
      </w:ins>
      <w:r w:rsidRPr="00975E62">
        <w:t>can see via the change from yellow to red that the pr</w:t>
      </w:r>
      <w:r w:rsidRPr="00975E62">
        <w:t>o</w:t>
      </w:r>
      <w:r w:rsidRPr="00975E62">
        <w:t xml:space="preserve">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3 to 7, his working hours remained u</w:t>
      </w:r>
      <w:r w:rsidRPr="00975E62">
        <w:t>n</w:t>
      </w:r>
      <w:r w:rsidRPr="00975E62">
        <w:t xml:space="preserve">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14:paraId="7004B1F4" w14:textId="5940766B" w:rsidR="00F03C85" w:rsidRDefault="00B34235" w:rsidP="00487A90">
      <w:r w:rsidRPr="00975E62">
        <w:t>By changing the filter again to show stamina levels, we can see in</w:t>
      </w:r>
      <w:r>
        <w:t xml:space="preserve"> </w:t>
      </w:r>
      <w:r w:rsidR="00883F9D">
        <w:fldChar w:fldCharType="begin"/>
      </w:r>
      <w:r w:rsidR="00A24654">
        <w:instrText xml:space="preserve"> REF _Ref356744340 \h </w:instrText>
      </w:r>
      <w:r w:rsidR="00883F9D">
        <w:fldChar w:fldCharType="separate"/>
      </w:r>
      <w:r w:rsidR="00D32C2F">
        <w:rPr>
          <w:b/>
        </w:rPr>
        <w:t xml:space="preserve">Fig. </w:t>
      </w:r>
      <w:r w:rsidR="00D32C2F" w:rsidRPr="00D32C2F">
        <w:rPr>
          <w:b/>
          <w:noProof/>
        </w:rPr>
        <w:t>9</w:t>
      </w:r>
      <w:r w:rsidR="00883F9D">
        <w:fldChar w:fldCharType="end"/>
      </w:r>
      <w:r w:rsidRPr="00975E62">
        <w:t xml:space="preserv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4 it reached red due to exhau</w:t>
      </w:r>
      <w:r w:rsidRPr="00975E62">
        <w:t>s</w:t>
      </w:r>
      <w:r w:rsidRPr="00975E62">
        <w:t>tion. Another side effect of his exhaustion was the change on the pr</w:t>
      </w:r>
      <w:r w:rsidRPr="00975E62">
        <w:t>o</w:t>
      </w:r>
      <w:r w:rsidRPr="00975E62">
        <w:t xml:space="preserve">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del w:id="202" w:author="esteban clua" w:date="2013-05-29T19:36:00Z">
        <w:r w:rsidRPr="00975E62" w:rsidDel="00A20CA1">
          <w:delText>is due to</w:delText>
        </w:r>
      </w:del>
      <w:ins w:id="203" w:author="esteban clua" w:date="2013-05-29T19:36:00Z">
        <w:r w:rsidR="00A20CA1">
          <w:t>comes from</w:t>
        </w:r>
      </w:ins>
      <w:r w:rsidRPr="00975E62">
        <w:t xml:space="preserve"> a random range modifier during productivity computation, since the programmer is a</w:t>
      </w:r>
      <w:r w:rsidRPr="00975E62">
        <w:t>l</w:t>
      </w:r>
      <w:r w:rsidRPr="00975E62">
        <w:t>ready working at minimal levels at the current configuration.</w:t>
      </w:r>
      <w:r>
        <w:t xml:space="preserve"> </w:t>
      </w:r>
      <w:r w:rsidRPr="00975E62">
        <w:t>With both the morale and stamina at lowest levels, the extra hours were not co</w:t>
      </w:r>
      <w:r w:rsidRPr="00975E62">
        <w:t>m</w:t>
      </w:r>
      <w:r w:rsidRPr="00975E62">
        <w:t>pensating his productivity loss. As previously shown, if his morale le</w:t>
      </w:r>
      <w:r w:rsidRPr="00975E62">
        <w:t>v</w:t>
      </w:r>
      <w:r w:rsidRPr="00975E62">
        <w:t>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further refine game modifiers</w:t>
      </w:r>
      <w:r w:rsidR="00C658E6">
        <w:t xml:space="preserve"> or state transitions</w:t>
      </w:r>
      <w:r w:rsidR="00487A90">
        <w:t>, as well as identifying odd beha</w:t>
      </w:r>
      <w:r w:rsidR="00487A90">
        <w:t>v</w:t>
      </w:r>
      <w:r w:rsidR="00487A90">
        <w:t>iors caused by game modifiers.</w:t>
      </w:r>
    </w:p>
    <w:p w14:paraId="7F2BDB97" w14:textId="77777777" w:rsidR="001B2D5E" w:rsidRPr="00975E62" w:rsidRDefault="00D3017E" w:rsidP="00A64A25">
      <w:pPr>
        <w:keepNext/>
        <w:framePr w:hSpace="187" w:wrap="around" w:hAnchor="text" w:yAlign="top"/>
        <w:ind w:firstLine="0"/>
        <w:jc w:val="center"/>
      </w:pPr>
      <w:r>
        <w:rPr>
          <w:noProof/>
          <w:lang w:eastAsia="en-US"/>
        </w:rPr>
        <w:drawing>
          <wp:inline distT="0" distB="0" distL="0" distR="0" wp14:anchorId="0CC8650A" wp14:editId="7ED8ED9F">
            <wp:extent cx="4162425" cy="2484896"/>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170362" cy="2489634"/>
                    </a:xfrm>
                    <a:prstGeom prst="rect">
                      <a:avLst/>
                    </a:prstGeom>
                    <a:noFill/>
                    <a:ln w="9525">
                      <a:noFill/>
                      <a:miter lim="800000"/>
                      <a:headEnd/>
                      <a:tailEnd/>
                    </a:ln>
                  </pic:spPr>
                </pic:pic>
              </a:graphicData>
            </a:graphic>
          </wp:inline>
        </w:drawing>
      </w:r>
    </w:p>
    <w:p w14:paraId="50943D18" w14:textId="0E24580D" w:rsidR="001B2D5E" w:rsidRPr="008074E8" w:rsidRDefault="001B2D5E" w:rsidP="00A64A25">
      <w:pPr>
        <w:pStyle w:val="figurecaption0"/>
        <w:framePr w:hSpace="187" w:wrap="around" w:hAnchor="text" w:yAlign="top"/>
      </w:pPr>
      <w:bookmarkStart w:id="204" w:name="_Ref356744340"/>
      <w:bookmarkStart w:id="205" w:name="_Ref350357840"/>
      <w:r>
        <w:rPr>
          <w:b/>
        </w:rPr>
        <w:t xml:space="preserve">Fig. </w:t>
      </w:r>
      <w:fldSimple w:instr=" SEQ &quot;Figure&quot; \* MERGEFORMAT ">
        <w:r w:rsidR="00D32C2F" w:rsidRPr="00D32C2F">
          <w:rPr>
            <w:b/>
            <w:noProof/>
          </w:rPr>
          <w:t>9</w:t>
        </w:r>
      </w:fldSimple>
      <w:bookmarkEnd w:id="204"/>
      <w:r>
        <w:rPr>
          <w:b/>
        </w:rPr>
        <w:t>.</w:t>
      </w:r>
      <w:r>
        <w:t xml:space="preserve"> </w:t>
      </w:r>
      <w:ins w:id="206" w:author="esteban clua" w:date="2013-05-29T19:35:00Z">
        <w:r w:rsidR="00A20CA1">
          <w:t>Same g</w:t>
        </w:r>
      </w:ins>
      <w:del w:id="207" w:author="esteban clua" w:date="2013-05-29T19:35:00Z">
        <w:r w:rsidRPr="001B2D5E" w:rsidDel="00A20CA1">
          <w:delText>G</w:delText>
        </w:r>
      </w:del>
      <w:r w:rsidRPr="001B2D5E">
        <w:t>raph</w:t>
      </w:r>
      <w:r w:rsidRPr="008074E8">
        <w:t xml:space="preserve"> </w:t>
      </w:r>
      <w:del w:id="208" w:author="esteban clua" w:date="2013-05-29T19:35:00Z">
        <w:r w:rsidRPr="008074E8" w:rsidDel="00A20CA1">
          <w:delText xml:space="preserve">from </w:delText>
        </w:r>
      </w:del>
      <w:ins w:id="209" w:author="esteban clua" w:date="2013-05-29T19:35:00Z">
        <w:r w:rsidR="00A20CA1">
          <w:t>of</w:t>
        </w:r>
        <w:r w:rsidR="00A20CA1" w:rsidRPr="008074E8">
          <w:t xml:space="preserve"> </w:t>
        </w:r>
      </w:ins>
      <w:r w:rsidR="00883F9D">
        <w:fldChar w:fldCharType="begin"/>
      </w:r>
      <w:r w:rsidR="00A24654">
        <w:instrText xml:space="preserve"> REF _Ref356744283 \h </w:instrText>
      </w:r>
      <w:r w:rsidR="00883F9D">
        <w:fldChar w:fldCharType="separate"/>
      </w:r>
      <w:r w:rsidR="00D32C2F">
        <w:rPr>
          <w:b/>
        </w:rPr>
        <w:t xml:space="preserve">Fig. </w:t>
      </w:r>
      <w:r w:rsidR="00D32C2F" w:rsidRPr="00D32C2F">
        <w:rPr>
          <w:b/>
          <w:noProof/>
        </w:rPr>
        <w:t>8</w:t>
      </w:r>
      <w:r w:rsidR="00883F9D">
        <w:fldChar w:fldCharType="end"/>
      </w:r>
      <w:r w:rsidRPr="008074E8">
        <w:t xml:space="preserve"> </w:t>
      </w:r>
      <w:ins w:id="210" w:author="esteban clua" w:date="2013-05-29T19:35:00Z">
        <w:r w:rsidR="00A20CA1">
          <w:t xml:space="preserve">but </w:t>
        </w:r>
      </w:ins>
      <w:r w:rsidRPr="008074E8">
        <w:t>using filter</w:t>
      </w:r>
      <w:r>
        <w:t>s</w:t>
      </w:r>
      <w:r w:rsidRPr="008074E8">
        <w:t>: working hours</w:t>
      </w:r>
      <w:r>
        <w:t xml:space="preserve"> (a), stamina (b), and morale (c)</w:t>
      </w:r>
      <w:r w:rsidRPr="008074E8">
        <w:t>.</w:t>
      </w:r>
      <w:bookmarkEnd w:id="205"/>
    </w:p>
    <w:p w14:paraId="61F8AAB1" w14:textId="77777777" w:rsidR="00B34235" w:rsidRPr="00975E62" w:rsidRDefault="00B34235" w:rsidP="001B2D5E">
      <w:pPr>
        <w:pStyle w:val="heading1"/>
      </w:pPr>
      <w:bookmarkStart w:id="211" w:name="_Ref341897928"/>
      <w:r w:rsidRPr="00A03E84">
        <w:t>C</w:t>
      </w:r>
      <w:bookmarkEnd w:id="211"/>
      <w:r>
        <w:t>onclusion</w:t>
      </w:r>
    </w:p>
    <w:p w14:paraId="1BB93480" w14:textId="605A4A45" w:rsidR="002F17F4" w:rsidRDefault="00B34235" w:rsidP="001B2D5E">
      <w:pPr>
        <w:pStyle w:val="p1a"/>
      </w:pPr>
      <w:r w:rsidRPr="00975E62">
        <w:t xml:space="preserve">This paper </w:t>
      </w:r>
      <w:r w:rsidR="006917E8">
        <w:t xml:space="preserve">introduces new perspectives on </w:t>
      </w:r>
      <w:r w:rsidR="006543F0">
        <w:t>gameplay</w:t>
      </w:r>
      <w:ins w:id="212" w:author="esteban clua" w:date="2013-05-29T19:37:00Z">
        <w:r w:rsidR="00A20CA1">
          <w:t xml:space="preserve"> modeling and</w:t>
        </w:r>
      </w:ins>
      <w:r w:rsidR="006543F0">
        <w:t xml:space="preserve"> analysis</w:t>
      </w:r>
      <w:r w:rsidR="006917E8">
        <w:t>, leveraging the current state of the art, based on game</w:t>
      </w:r>
      <w:r w:rsidR="00666BA7">
        <w:t>play</w:t>
      </w:r>
      <w:r w:rsidR="006917E8">
        <w:t xml:space="preserve">, to a </w:t>
      </w:r>
      <w:r w:rsidR="00CA33A8">
        <w:t xml:space="preserve">level where the game </w:t>
      </w:r>
      <w:r w:rsidR="001627E8">
        <w:t>provenance</w:t>
      </w:r>
      <w:r w:rsidR="00CA33A8">
        <w:t xml:space="preserve"> can </w:t>
      </w:r>
      <w:r w:rsidR="006543F0">
        <w:t xml:space="preserve">aid </w:t>
      </w:r>
      <w:del w:id="213" w:author="esteban clua" w:date="2013-05-29T19:37:00Z">
        <w:r w:rsidR="006543F0" w:rsidDel="00A20CA1">
          <w:delText xml:space="preserve">in </w:delText>
        </w:r>
      </w:del>
      <w:r w:rsidR="006543F0">
        <w:t>the detection of gameplay issues</w:t>
      </w:r>
      <w:r w:rsidR="00CA33A8">
        <w:t>. This knowledge can help on (1) confirming the hypotheses fo</w:t>
      </w:r>
      <w:r w:rsidR="00CA33A8">
        <w:t>r</w:t>
      </w:r>
      <w:r w:rsidR="00CA33A8">
        <w:t xml:space="preserve">mulated by </w:t>
      </w:r>
      <w:r w:rsidR="006543F0">
        <w:t>the beta tester</w:t>
      </w:r>
      <w:r w:rsidR="00CA33A8">
        <w:t>, (2) support</w:t>
      </w:r>
      <w:r w:rsidR="00184BA4">
        <w:t>ing</w:t>
      </w:r>
      <w:r w:rsidR="00CA33A8">
        <w:t xml:space="preserve"> </w:t>
      </w:r>
      <w:r w:rsidR="006543F0">
        <w:t>developers</w:t>
      </w:r>
      <w:r w:rsidR="00CA33A8">
        <w:t xml:space="preserve"> for a better </w:t>
      </w:r>
      <w:r w:rsidR="006543F0">
        <w:t>gam</w:t>
      </w:r>
      <w:r w:rsidR="006543F0">
        <w:t>e</w:t>
      </w:r>
      <w:r w:rsidR="006543F0">
        <w:t>play design</w:t>
      </w:r>
      <w:r w:rsidR="00CA33A8">
        <w:t xml:space="preserve">, </w:t>
      </w:r>
      <w:r w:rsidR="00184BA4">
        <w:t xml:space="preserve">(3) </w:t>
      </w:r>
      <w:r w:rsidR="003615FA">
        <w:t>identifying issues not reported by testers</w:t>
      </w:r>
      <w:r w:rsidR="00184BA4">
        <w:t xml:space="preserve">, and (4) </w:t>
      </w:r>
      <w:del w:id="214" w:author="esteban clua" w:date="2013-05-29T19:37:00Z">
        <w:r w:rsidR="00184BA4" w:rsidDel="00121F42">
          <w:delText>e</w:delText>
        </w:r>
        <w:r w:rsidR="00184BA4" w:rsidDel="00121F42">
          <w:delText>x</w:delText>
        </w:r>
        <w:r w:rsidR="00184BA4" w:rsidDel="00121F42">
          <w:delText xml:space="preserve">tracting </w:delText>
        </w:r>
      </w:del>
      <w:ins w:id="215" w:author="esteban clua" w:date="2013-05-29T19:37:00Z">
        <w:r w:rsidR="00121F42">
          <w:t>data</w:t>
        </w:r>
      </w:ins>
      <w:ins w:id="216" w:author="esteban clua" w:date="2013-05-29T19:38:00Z">
        <w:r w:rsidR="00121F42">
          <w:t>-</w:t>
        </w:r>
      </w:ins>
      <w:ins w:id="217" w:author="esteban clua" w:date="2013-05-29T19:37:00Z">
        <w:r w:rsidR="00121F42">
          <w:t>mining</w:t>
        </w:r>
        <w:r w:rsidR="00121F42">
          <w:t xml:space="preserve"> </w:t>
        </w:r>
      </w:ins>
      <w:r w:rsidR="00184BA4">
        <w:t>behavior patterns from individual sessions or groups of se</w:t>
      </w:r>
      <w:r w:rsidR="00184BA4">
        <w:t>s</w:t>
      </w:r>
      <w:r w:rsidR="00184BA4">
        <w:t>sions.</w:t>
      </w:r>
      <w:r w:rsidR="00CA33A8">
        <w:t xml:space="preserve"> </w:t>
      </w:r>
    </w:p>
    <w:p w14:paraId="2B1FD111" w14:textId="29694D7A" w:rsidR="0031789B" w:rsidRDefault="008E78ED" w:rsidP="001B2D5E">
      <w:r>
        <w:t xml:space="preserve">The provenance visualization can </w:t>
      </w:r>
      <w:del w:id="218" w:author="esteban clua" w:date="2013-05-29T19:38:00Z">
        <w:r w:rsidDel="00121F42">
          <w:delText xml:space="preserve">occur </w:delText>
        </w:r>
      </w:del>
      <w:ins w:id="219" w:author="esteban clua" w:date="2013-05-29T19:38:00Z">
        <w:r w:rsidR="00121F42">
          <w:t>happen</w:t>
        </w:r>
        <w:r w:rsidR="00121F42">
          <w:t xml:space="preserve"> </w:t>
        </w:r>
      </w:ins>
      <w:r>
        <w:t xml:space="preserve">both </w:t>
      </w:r>
      <w:proofErr w:type="gramStart"/>
      <w:r w:rsidR="002F17F4">
        <w:t>on-the-fly</w:t>
      </w:r>
      <w:proofErr w:type="gramEnd"/>
      <w:r w:rsidR="002F17F4">
        <w:t xml:space="preserve">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w:t>
      </w:r>
      <w:r w:rsidR="00B34235" w:rsidRPr="00975E62">
        <w:t>s</w:t>
      </w:r>
      <w:r w:rsidR="00B34235" w:rsidRPr="00975E62">
        <w:t>sion. This analysis can be used on games to i</w:t>
      </w:r>
      <w:r w:rsidR="00B34235" w:rsidRPr="00975E62">
        <w:t>m</w:t>
      </w:r>
      <w:r w:rsidR="00B34235" w:rsidRPr="00975E62">
        <w:t>prove understanding of the game flow and identifying actions that influenced the outcome, ai</w:t>
      </w:r>
      <w:r w:rsidR="00B34235" w:rsidRPr="00975E62">
        <w:t>d</w:t>
      </w:r>
      <w:r w:rsidR="00B34235" w:rsidRPr="00975E62">
        <w:t xml:space="preserve">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w:t>
      </w:r>
      <w:r w:rsidR="00B34235" w:rsidRPr="00975E62">
        <w:t>n</w:t>
      </w:r>
      <w:r w:rsidR="00B34235" w:rsidRPr="00975E62">
        <w:t>erated, and which events affected it.</w:t>
      </w:r>
    </w:p>
    <w:p w14:paraId="7EA44659" w14:textId="77777777" w:rsidR="00B34235" w:rsidRPr="00BA48DA" w:rsidRDefault="00B34235" w:rsidP="001B2D5E">
      <w:r w:rsidRPr="00975E62">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Studies in this area can be made in order to identify information that can be omitted from the user without affec</w:t>
      </w:r>
      <w:r w:rsidRPr="00975E62">
        <w:t>t</w:t>
      </w:r>
      <w:r w:rsidRPr="00975E62">
        <w:t xml:space="preserve">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220"/>
      <w:r w:rsidRPr="00975E62">
        <w:t xml:space="preserve">and </w:t>
      </w:r>
      <w:r w:rsidR="0002714D">
        <w:t xml:space="preserve">also </w:t>
      </w:r>
      <w:r w:rsidR="009209E6">
        <w:t>stud</w:t>
      </w:r>
      <w:r w:rsidR="00B42EF9">
        <w:t>ying the possibility of using</w:t>
      </w:r>
      <w:r w:rsidR="009209E6">
        <w:t xml:space="preserve"> </w:t>
      </w:r>
      <w:r w:rsidR="00461264">
        <w:t xml:space="preserve">game </w:t>
      </w:r>
      <w:r w:rsidR="002B03C7">
        <w:t xml:space="preserve">provenance in educational </w:t>
      </w:r>
      <w:r w:rsidR="00461264">
        <w:t xml:space="preserve">digital </w:t>
      </w:r>
      <w:r w:rsidR="002B03C7">
        <w:t>games</w:t>
      </w:r>
      <w:r w:rsidRPr="00975E62">
        <w:t xml:space="preserve"> to </w:t>
      </w:r>
      <w:r w:rsidR="00B42EF9">
        <w:t>aid in the understan</w:t>
      </w:r>
      <w:r w:rsidR="00B42EF9">
        <w:t>d</w:t>
      </w:r>
      <w:r w:rsidR="00B42EF9">
        <w:t>ing of the concepts taught</w:t>
      </w:r>
      <w:commentRangeEnd w:id="220"/>
      <w:r w:rsidR="00B42EF9">
        <w:t xml:space="preserve"> </w:t>
      </w:r>
      <w:commentRangeStart w:id="221"/>
      <w:r w:rsidR="00B42EF9">
        <w:t xml:space="preserve">in </w:t>
      </w:r>
      <w:commentRangeEnd w:id="221"/>
      <w:r w:rsidR="00121F42">
        <w:rPr>
          <w:rStyle w:val="CommentReference"/>
        </w:rPr>
        <w:commentReference w:id="221"/>
      </w:r>
      <w:r w:rsidR="00B42EF9">
        <w:t>the game</w:t>
      </w:r>
      <w:r w:rsidR="00027831">
        <w:rPr>
          <w:rStyle w:val="CommentReference"/>
        </w:rPr>
        <w:commentReference w:id="220"/>
      </w:r>
      <w:r w:rsidRPr="00975E62">
        <w:t>.</w:t>
      </w:r>
    </w:p>
    <w:p w14:paraId="7F2BC7FA" w14:textId="77777777" w:rsidR="001D0247" w:rsidRDefault="001D0247" w:rsidP="001D0247"/>
    <w:p w14:paraId="4DA3C791" w14:textId="77777777" w:rsidR="00C9453A" w:rsidRDefault="00B34235" w:rsidP="00C9453A">
      <w:r w:rsidRPr="001D0247">
        <w:rPr>
          <w:b/>
        </w:rPr>
        <w:t>Acknowledgment</w:t>
      </w:r>
      <w:r w:rsidR="001D0247" w:rsidRPr="001D0247">
        <w:rPr>
          <w:b/>
        </w:rPr>
        <w:t>s.</w:t>
      </w:r>
      <w:r w:rsidR="001D0247">
        <w:t xml:space="preserve"> </w:t>
      </w:r>
      <w:r w:rsidRPr="00975E62">
        <w:t xml:space="preserve">We would like to thank </w:t>
      </w:r>
      <w:proofErr w:type="spellStart"/>
      <w:r w:rsidRPr="00975E62">
        <w:t>CNPq</w:t>
      </w:r>
      <w:proofErr w:type="spellEnd"/>
      <w:r w:rsidRPr="00975E62">
        <w:t>, FAPERJ, and CAPES for the financial support.</w:t>
      </w:r>
    </w:p>
    <w:p w14:paraId="1F2BE85C" w14:textId="77777777" w:rsidR="00B34235" w:rsidRPr="00975E62" w:rsidRDefault="00B34235" w:rsidP="00E8377A">
      <w:pPr>
        <w:pStyle w:val="heading1"/>
        <w:numPr>
          <w:ilvl w:val="0"/>
          <w:numId w:val="0"/>
        </w:numPr>
        <w:ind w:left="567" w:hanging="567"/>
      </w:pPr>
      <w:r w:rsidRPr="00975E62">
        <w:t>R</w:t>
      </w:r>
      <w:r>
        <w:t>eferences</w:t>
      </w:r>
    </w:p>
    <w:p w14:paraId="727DCD5D" w14:textId="77777777" w:rsidR="00A80B2E" w:rsidRPr="00A80B2E" w:rsidRDefault="00883F9D" w:rsidP="00A80B2E">
      <w:pPr>
        <w:pStyle w:val="Bibliography"/>
        <w:rPr>
          <w:sz w:val="18"/>
        </w:rPr>
      </w:pPr>
      <w:r w:rsidRPr="00F25228">
        <w:fldChar w:fldCharType="begin"/>
      </w:r>
      <w:r w:rsidR="00A80B2E">
        <w:instrText xml:space="preserve"> ADDIN ZOTERO_BIBL {"custom":[]} CSL_BIBLIOGRAPHY </w:instrText>
      </w:r>
      <w:r w:rsidRPr="00F25228">
        <w:fldChar w:fldCharType="separate"/>
      </w:r>
      <w:r w:rsidR="00A80B2E" w:rsidRPr="00A80B2E">
        <w:rPr>
          <w:sz w:val="18"/>
        </w:rPr>
        <w:t>1.</w:t>
      </w:r>
      <w:r w:rsidR="00A80B2E" w:rsidRPr="00A80B2E">
        <w:rPr>
          <w:sz w:val="18"/>
        </w:rPr>
        <w:tab/>
        <w:t xml:space="preserve"> Davis, J., Steury, K., Pagulayan, R.: A survey method for assessing perceptions of a game: The consumer playtest in game design. Game Studies. 5, (2005).</w:t>
      </w:r>
    </w:p>
    <w:p w14:paraId="5F3C4E9C" w14:textId="77777777" w:rsidR="00A80B2E" w:rsidRPr="00A80B2E" w:rsidRDefault="00A80B2E" w:rsidP="00A80B2E">
      <w:pPr>
        <w:pStyle w:val="Bibliography"/>
        <w:rPr>
          <w:sz w:val="18"/>
        </w:rPr>
      </w:pPr>
      <w:r w:rsidRPr="00A80B2E">
        <w:rPr>
          <w:sz w:val="18"/>
        </w:rPr>
        <w:t>2.</w:t>
      </w:r>
      <w:r w:rsidRPr="00A80B2E">
        <w:rPr>
          <w:sz w:val="18"/>
        </w:rPr>
        <w:tab/>
        <w:t xml:space="preserve"> Kohwalter, T., Clua, E., Murta, L.: Provenance in Games. 2012 XI Brazilian Symposium on Games and Digital Entertainment (SBGAMES). In: XI SBGames, Brasilia (2012).</w:t>
      </w:r>
    </w:p>
    <w:p w14:paraId="27A0B12E" w14:textId="77777777" w:rsidR="00A80B2E" w:rsidRPr="00A80B2E" w:rsidRDefault="00A80B2E" w:rsidP="00A80B2E">
      <w:pPr>
        <w:pStyle w:val="Bibliography"/>
        <w:rPr>
          <w:sz w:val="18"/>
        </w:rPr>
      </w:pPr>
      <w:r w:rsidRPr="00A80B2E">
        <w:rPr>
          <w:sz w:val="18"/>
        </w:rPr>
        <w:t>3.</w:t>
      </w:r>
      <w:r w:rsidRPr="00A80B2E">
        <w:rPr>
          <w:sz w:val="18"/>
        </w:rPr>
        <w:tab/>
        <w:t xml:space="preserve"> Freire, J., Koop, D., Santos, E., Silva, C.T.: Provenance for Computational Tasks: A Survey. Computing in Science Engineering. 10, 11 –21 (2008).</w:t>
      </w:r>
    </w:p>
    <w:p w14:paraId="5ABA0AE0" w14:textId="77777777" w:rsidR="00A80B2E" w:rsidRPr="00A80B2E" w:rsidRDefault="00A80B2E" w:rsidP="00A80B2E">
      <w:pPr>
        <w:pStyle w:val="Bibliography"/>
        <w:rPr>
          <w:sz w:val="18"/>
        </w:rPr>
      </w:pPr>
      <w:r w:rsidRPr="00A80B2E">
        <w:rPr>
          <w:sz w:val="18"/>
        </w:rPr>
        <w:t>4.</w:t>
      </w:r>
      <w:r w:rsidRPr="00A80B2E">
        <w:rPr>
          <w:sz w:val="18"/>
        </w:rPr>
        <w:tab/>
        <w:t xml:space="preserve"> Warren, C.: Game Analysis Using Resource-Infrastructure-Action Flow, http://ficial.wordpress.com/2011/10/23/game-analysis-using-resource-infrastructure-action-flow/.</w:t>
      </w:r>
    </w:p>
    <w:p w14:paraId="2E40130F" w14:textId="77777777" w:rsidR="00A80B2E" w:rsidRPr="00A80B2E" w:rsidRDefault="00A80B2E" w:rsidP="00A80B2E">
      <w:pPr>
        <w:pStyle w:val="Bibliography"/>
        <w:rPr>
          <w:sz w:val="18"/>
        </w:rPr>
      </w:pPr>
      <w:r w:rsidRPr="00A80B2E">
        <w:rPr>
          <w:sz w:val="18"/>
        </w:rPr>
        <w:t>5.</w:t>
      </w:r>
      <w:r w:rsidRPr="00A80B2E">
        <w:rPr>
          <w:sz w:val="18"/>
        </w:rPr>
        <w:tab/>
        <w:t xml:space="preserve"> Consalvo, Mi., Dutton, N.: Game analysis: Developing a methodological toolkit for the qualitative study of games. Game Studies. 6, (2006).</w:t>
      </w:r>
    </w:p>
    <w:p w14:paraId="6B27FE90" w14:textId="77777777" w:rsidR="00A80B2E" w:rsidRPr="00A80B2E" w:rsidRDefault="00A80B2E" w:rsidP="00A80B2E">
      <w:pPr>
        <w:pStyle w:val="Bibliography"/>
        <w:rPr>
          <w:sz w:val="18"/>
        </w:rPr>
      </w:pPr>
      <w:r w:rsidRPr="00A80B2E">
        <w:rPr>
          <w:sz w:val="18"/>
        </w:rPr>
        <w:t>6.</w:t>
      </w:r>
      <w:r w:rsidRPr="00A80B2E">
        <w:rPr>
          <w:sz w:val="18"/>
        </w:rPr>
        <w:tab/>
        <w:t xml:space="preserve"> Andersen, E., Liu, Y.-E., Apter, E., Boucher-Genesse, F., Popović, Z.: Gameplay analysis through state projection. Proceedings of the Fifth International Conference on the Found</w:t>
      </w:r>
      <w:r w:rsidRPr="00A80B2E">
        <w:rPr>
          <w:sz w:val="18"/>
        </w:rPr>
        <w:t>a</w:t>
      </w:r>
      <w:r w:rsidRPr="00A80B2E">
        <w:rPr>
          <w:sz w:val="18"/>
        </w:rPr>
        <w:t>tions of Digital Games. pp. 1–8. ACM, New York, NY, USA (2010).</w:t>
      </w:r>
    </w:p>
    <w:p w14:paraId="785DCB87" w14:textId="77777777" w:rsidR="00A80B2E" w:rsidRPr="00A80B2E" w:rsidRDefault="00A80B2E" w:rsidP="00A80B2E">
      <w:pPr>
        <w:pStyle w:val="Bibliography"/>
        <w:rPr>
          <w:sz w:val="18"/>
        </w:rPr>
      </w:pPr>
      <w:r w:rsidRPr="00A80B2E">
        <w:rPr>
          <w:sz w:val="18"/>
        </w:rPr>
        <w:t>7.</w:t>
      </w:r>
      <w:r w:rsidRPr="00A80B2E">
        <w:rPr>
          <w:sz w:val="18"/>
        </w:rPr>
        <w:tab/>
        <w:t xml:space="preserve"> Cavazza, M., Charles, F., Mead, S.J.: Character-based interactive storytelling. IEEE Inte</w:t>
      </w:r>
      <w:r w:rsidRPr="00A80B2E">
        <w:rPr>
          <w:sz w:val="18"/>
        </w:rPr>
        <w:t>l</w:t>
      </w:r>
      <w:r w:rsidRPr="00A80B2E">
        <w:rPr>
          <w:sz w:val="18"/>
        </w:rPr>
        <w:t>ligent Systems. 17, 17 – 24 (2002).</w:t>
      </w:r>
    </w:p>
    <w:p w14:paraId="4155E591" w14:textId="77777777" w:rsidR="00A80B2E" w:rsidRPr="00A80B2E" w:rsidRDefault="00A80B2E" w:rsidP="00A80B2E">
      <w:pPr>
        <w:pStyle w:val="Bibliography"/>
        <w:rPr>
          <w:sz w:val="18"/>
        </w:rPr>
      </w:pPr>
      <w:r w:rsidRPr="00A80B2E">
        <w:rPr>
          <w:sz w:val="18"/>
        </w:rPr>
        <w:t>8.</w:t>
      </w:r>
      <w:r w:rsidRPr="00A80B2E">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14:paraId="1754B855" w14:textId="77777777" w:rsidR="00A80B2E" w:rsidRPr="00A80B2E" w:rsidRDefault="00A80B2E" w:rsidP="00A80B2E">
      <w:pPr>
        <w:pStyle w:val="Bibliography"/>
        <w:rPr>
          <w:sz w:val="18"/>
        </w:rPr>
      </w:pPr>
      <w:r w:rsidRPr="00A80B2E">
        <w:rPr>
          <w:sz w:val="18"/>
        </w:rPr>
        <w:t>9.</w:t>
      </w:r>
      <w:r w:rsidRPr="00A80B2E">
        <w:rPr>
          <w:sz w:val="18"/>
        </w:rPr>
        <w:tab/>
        <w:t xml:space="preserve"> Pinhanez, C.S., Bobick, A.F.: Human action detection using PNF propagation of te</w:t>
      </w:r>
      <w:r w:rsidRPr="00A80B2E">
        <w:rPr>
          <w:sz w:val="18"/>
        </w:rPr>
        <w:t>m</w:t>
      </w:r>
      <w:r w:rsidRPr="00A80B2E">
        <w:rPr>
          <w:sz w:val="18"/>
        </w:rPr>
        <w:t>poral constraints. 1998 IEEE Computer Society Conference on Computer Vision and Pa</w:t>
      </w:r>
      <w:r w:rsidRPr="00A80B2E">
        <w:rPr>
          <w:sz w:val="18"/>
        </w:rPr>
        <w:t>t</w:t>
      </w:r>
      <w:r w:rsidRPr="00A80B2E">
        <w:rPr>
          <w:sz w:val="18"/>
        </w:rPr>
        <w:t>tern Recognition, 1998. Proceedings. pp. 898 –904 (1998).</w:t>
      </w:r>
    </w:p>
    <w:p w14:paraId="28304163" w14:textId="77777777" w:rsidR="00A80B2E" w:rsidRPr="00A80B2E" w:rsidRDefault="00A80B2E" w:rsidP="00A80B2E">
      <w:pPr>
        <w:pStyle w:val="Bibliography"/>
        <w:rPr>
          <w:sz w:val="18"/>
        </w:rPr>
      </w:pPr>
      <w:r w:rsidRPr="00A80B2E">
        <w:rPr>
          <w:sz w:val="18"/>
        </w:rPr>
        <w:t>10.</w:t>
      </w:r>
      <w:r w:rsidRPr="00A80B2E">
        <w:rPr>
          <w:sz w:val="18"/>
        </w:rPr>
        <w:tab/>
        <w:t xml:space="preserve"> Moreau, L., Foster, I., Freire, J., Frew, J., Groth, P., McGuiness, D.: IPAW, http://www.ipaw.info/.</w:t>
      </w:r>
    </w:p>
    <w:p w14:paraId="5E4948C2" w14:textId="77777777" w:rsidR="00A80B2E" w:rsidRPr="00A80B2E" w:rsidRDefault="00A80B2E" w:rsidP="00A80B2E">
      <w:pPr>
        <w:pStyle w:val="Bibliography"/>
        <w:rPr>
          <w:sz w:val="18"/>
        </w:rPr>
      </w:pPr>
      <w:r w:rsidRPr="00A80B2E">
        <w:rPr>
          <w:sz w:val="18"/>
        </w:rPr>
        <w:t>11.</w:t>
      </w:r>
      <w:r w:rsidRPr="00A80B2E">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14:paraId="3C79137E" w14:textId="77777777" w:rsidR="00A80B2E" w:rsidRPr="00A80B2E" w:rsidRDefault="00A80B2E" w:rsidP="00A80B2E">
      <w:pPr>
        <w:pStyle w:val="Bibliography"/>
        <w:rPr>
          <w:sz w:val="18"/>
        </w:rPr>
      </w:pPr>
      <w:r w:rsidRPr="00A80B2E">
        <w:rPr>
          <w:sz w:val="18"/>
        </w:rPr>
        <w:t>12.</w:t>
      </w:r>
      <w:r w:rsidRPr="00A80B2E">
        <w:rPr>
          <w:sz w:val="18"/>
        </w:rPr>
        <w:tab/>
        <w:t xml:space="preserve"> Miles, S., Heasley, J., Szalay, A., Moreau, L., Groth, P.: Provenance Challenge WIKI, http://twiki.ipaw.info/bin/view/Challenge/.</w:t>
      </w:r>
    </w:p>
    <w:p w14:paraId="0BED9A86" w14:textId="77777777" w:rsidR="00A80B2E" w:rsidRPr="00A80B2E" w:rsidRDefault="00A80B2E" w:rsidP="00A80B2E">
      <w:pPr>
        <w:pStyle w:val="Bibliography"/>
        <w:rPr>
          <w:sz w:val="18"/>
        </w:rPr>
      </w:pPr>
      <w:r w:rsidRPr="00A80B2E">
        <w:rPr>
          <w:sz w:val="18"/>
        </w:rPr>
        <w:t>13.</w:t>
      </w:r>
      <w:r w:rsidRPr="00A80B2E">
        <w:rPr>
          <w:sz w:val="18"/>
        </w:rPr>
        <w:tab/>
        <w:t xml:space="preserve"> Moreau, L., Missier, P.: PROV-DM: The PROV Data Model, http://www.w3.org/TR/prov-dm/.</w:t>
      </w:r>
    </w:p>
    <w:p w14:paraId="354DC0AD" w14:textId="77777777" w:rsidR="00A80B2E" w:rsidRPr="00A80B2E" w:rsidRDefault="00A80B2E" w:rsidP="00A80B2E">
      <w:pPr>
        <w:pStyle w:val="Bibliography"/>
        <w:rPr>
          <w:sz w:val="18"/>
        </w:rPr>
      </w:pPr>
      <w:r w:rsidRPr="00A80B2E">
        <w:rPr>
          <w:sz w:val="18"/>
        </w:rPr>
        <w:t>14.</w:t>
      </w:r>
      <w:r w:rsidRPr="00A80B2E">
        <w:rPr>
          <w:sz w:val="18"/>
        </w:rPr>
        <w:tab/>
        <w:t xml:space="preserve"> Moret, B.: Decision Trees and Diagrams. In: ACM Computing Surveys (CSUR). 14, 593–623 (1982).</w:t>
      </w:r>
    </w:p>
    <w:p w14:paraId="02E576F5" w14:textId="77777777" w:rsidR="00A80B2E" w:rsidRPr="00A80B2E" w:rsidRDefault="00A80B2E" w:rsidP="00A80B2E">
      <w:pPr>
        <w:pStyle w:val="Bibliography"/>
        <w:rPr>
          <w:sz w:val="18"/>
        </w:rPr>
      </w:pPr>
      <w:r w:rsidRPr="00A80B2E">
        <w:rPr>
          <w:sz w:val="18"/>
        </w:rPr>
        <w:t>15.</w:t>
      </w:r>
      <w:r w:rsidRPr="00A80B2E">
        <w:rPr>
          <w:sz w:val="18"/>
        </w:rPr>
        <w:tab/>
        <w:t xml:space="preserve"> Joshua O’Madadhain, Danyel Fisher, Tom Nelson: JUNG: Java Universal Ne</w:t>
      </w:r>
      <w:r w:rsidRPr="00A80B2E">
        <w:rPr>
          <w:sz w:val="18"/>
        </w:rPr>
        <w:t>t</w:t>
      </w:r>
      <w:r w:rsidRPr="00A80B2E">
        <w:rPr>
          <w:sz w:val="18"/>
        </w:rPr>
        <w:t>work/Graph Framework. Open-source, sourceforge (2010).</w:t>
      </w:r>
    </w:p>
    <w:p w14:paraId="38113AC5" w14:textId="77777777" w:rsidR="00A80B2E" w:rsidRPr="00A80B2E" w:rsidRDefault="00A80B2E" w:rsidP="00A80B2E">
      <w:pPr>
        <w:pStyle w:val="Bibliography"/>
        <w:rPr>
          <w:sz w:val="18"/>
        </w:rPr>
      </w:pPr>
      <w:r w:rsidRPr="00A80B2E">
        <w:rPr>
          <w:sz w:val="18"/>
        </w:rPr>
        <w:t>16.</w:t>
      </w:r>
      <w:r w:rsidRPr="00A80B2E">
        <w:rPr>
          <w:sz w:val="18"/>
        </w:rPr>
        <w:tab/>
        <w:t xml:space="preserve"> Diehl, S.: Software Visualization: Visualizing the Structure, Behaviour, and Evolution of Software. Springer (2007).</w:t>
      </w:r>
    </w:p>
    <w:p w14:paraId="08086007" w14:textId="77777777" w:rsidR="00A80B2E" w:rsidRPr="00A80B2E" w:rsidRDefault="00A80B2E" w:rsidP="00A80B2E">
      <w:pPr>
        <w:pStyle w:val="Bibliography"/>
        <w:rPr>
          <w:sz w:val="18"/>
        </w:rPr>
      </w:pPr>
      <w:r w:rsidRPr="00A80B2E">
        <w:rPr>
          <w:sz w:val="18"/>
        </w:rPr>
        <w:t>17.</w:t>
      </w:r>
      <w:r w:rsidRPr="00A80B2E">
        <w:rPr>
          <w:sz w:val="18"/>
        </w:rPr>
        <w:tab/>
        <w:t xml:space="preserve"> Bristol, E.H.: Pattern recognition: An alternative to parameter identification in adaptive control. Automatica. 13, 197–202 (1977).</w:t>
      </w:r>
    </w:p>
    <w:p w14:paraId="4458A976" w14:textId="77777777" w:rsidR="00A80B2E" w:rsidRPr="00A80B2E" w:rsidRDefault="00A80B2E" w:rsidP="00A80B2E">
      <w:pPr>
        <w:pStyle w:val="Bibliography"/>
        <w:rPr>
          <w:sz w:val="18"/>
        </w:rPr>
      </w:pPr>
      <w:r w:rsidRPr="00A80B2E">
        <w:rPr>
          <w:sz w:val="18"/>
        </w:rPr>
        <w:t>18.</w:t>
      </w:r>
      <w:r w:rsidRPr="00A80B2E">
        <w:rPr>
          <w:sz w:val="18"/>
        </w:rPr>
        <w:tab/>
        <w:t xml:space="preserve"> Cios, K., Pedrycz, W., Swiniarski, R.W.: Data mining methods for knowledge discovery. Kluwer Academic Publishers, Norwell, MA, USA (1998).</w:t>
      </w:r>
    </w:p>
    <w:p w14:paraId="1869E132" w14:textId="77777777" w:rsidR="00A80B2E" w:rsidRPr="00A80B2E" w:rsidRDefault="00A80B2E" w:rsidP="00A80B2E">
      <w:pPr>
        <w:pStyle w:val="Bibliography"/>
        <w:rPr>
          <w:sz w:val="18"/>
        </w:rPr>
      </w:pPr>
      <w:r w:rsidRPr="00A80B2E">
        <w:rPr>
          <w:sz w:val="18"/>
        </w:rPr>
        <w:t>19.</w:t>
      </w:r>
      <w:r w:rsidRPr="00A80B2E">
        <w:rPr>
          <w:sz w:val="18"/>
        </w:rPr>
        <w:tab/>
        <w:t xml:space="preserve"> Fayyad, U., Piatetsky-Shapiro, G., Smyth, P.: From Data Mining to Knowledge Disco</w:t>
      </w:r>
      <w:r w:rsidRPr="00A80B2E">
        <w:rPr>
          <w:sz w:val="18"/>
        </w:rPr>
        <w:t>v</w:t>
      </w:r>
      <w:r w:rsidRPr="00A80B2E">
        <w:rPr>
          <w:sz w:val="18"/>
        </w:rPr>
        <w:t>ery in Databases. AI Magazine. 17, 37 (1996).</w:t>
      </w:r>
    </w:p>
    <w:p w14:paraId="30F10006" w14:textId="77777777" w:rsidR="00A80B2E" w:rsidRPr="00A80B2E" w:rsidRDefault="00A80B2E" w:rsidP="00A80B2E">
      <w:pPr>
        <w:pStyle w:val="Bibliography"/>
        <w:rPr>
          <w:sz w:val="18"/>
        </w:rPr>
      </w:pPr>
      <w:r w:rsidRPr="00A80B2E">
        <w:rPr>
          <w:sz w:val="18"/>
        </w:rPr>
        <w:t>20.</w:t>
      </w:r>
      <w:r w:rsidRPr="00A80B2E">
        <w:rPr>
          <w:sz w:val="18"/>
        </w:rPr>
        <w:tab/>
        <w:t xml:space="preserve"> Han, J., Kamber, M.: Data Mining: Concepts and Techniques. Morgan Kaufmann (2006).</w:t>
      </w:r>
    </w:p>
    <w:p w14:paraId="289ABD40" w14:textId="77777777" w:rsidR="00A80B2E" w:rsidRPr="00A80B2E" w:rsidRDefault="00A80B2E" w:rsidP="00A80B2E">
      <w:pPr>
        <w:pStyle w:val="Bibliography"/>
        <w:rPr>
          <w:sz w:val="18"/>
        </w:rPr>
      </w:pPr>
      <w:r w:rsidRPr="00A80B2E">
        <w:rPr>
          <w:sz w:val="18"/>
        </w:rPr>
        <w:t>21.</w:t>
      </w:r>
      <w:r w:rsidRPr="00A80B2E">
        <w:rPr>
          <w:sz w:val="18"/>
        </w:rPr>
        <w:tab/>
        <w:t xml:space="preserve"> Witten, I.H., Frank, E.: Data Mining: Practical Machine Learning Tools and Techniques, Second Edition. Morgan Kaufmann (2005).</w:t>
      </w:r>
    </w:p>
    <w:p w14:paraId="535AF646" w14:textId="77777777" w:rsidR="00A80B2E" w:rsidRPr="00A80B2E" w:rsidRDefault="00A80B2E" w:rsidP="00A80B2E">
      <w:pPr>
        <w:pStyle w:val="Bibliography"/>
        <w:rPr>
          <w:sz w:val="18"/>
        </w:rPr>
      </w:pPr>
      <w:r w:rsidRPr="00A80B2E">
        <w:rPr>
          <w:sz w:val="18"/>
        </w:rPr>
        <w:t>22.</w:t>
      </w:r>
      <w:r w:rsidRPr="00A80B2E">
        <w:rPr>
          <w:sz w:val="18"/>
        </w:rPr>
        <w:tab/>
        <w:t xml:space="preserve"> Kohwalter, T., Clua, E., Murta, L.: SDM – An Educational Game for Software Enginee</w:t>
      </w:r>
      <w:r w:rsidRPr="00A80B2E">
        <w:rPr>
          <w:sz w:val="18"/>
        </w:rPr>
        <w:t>r</w:t>
      </w:r>
      <w:r w:rsidRPr="00A80B2E">
        <w:rPr>
          <w:sz w:val="18"/>
        </w:rPr>
        <w:t>ing. 2011 X Brazilian Symposium on Games and Digital Entertainment (SBGAMES). In: X SBGames, Salvador (2011).</w:t>
      </w:r>
    </w:p>
    <w:p w14:paraId="63A6B3D8" w14:textId="77777777" w:rsidR="00A80B2E" w:rsidRPr="00A80B2E" w:rsidRDefault="00A80B2E" w:rsidP="00A80B2E">
      <w:pPr>
        <w:pStyle w:val="Bibliography"/>
        <w:rPr>
          <w:sz w:val="18"/>
        </w:rPr>
      </w:pPr>
      <w:r w:rsidRPr="00A80B2E">
        <w:rPr>
          <w:sz w:val="18"/>
        </w:rPr>
        <w:t>23.</w:t>
      </w:r>
      <w:r w:rsidRPr="00A80B2E">
        <w:rPr>
          <w:sz w:val="18"/>
        </w:rPr>
        <w:tab/>
        <w:t xml:space="preserve"> Higgins, T.: Unity - 3D Game Engine, http://unity3d.com/.</w:t>
      </w:r>
    </w:p>
    <w:p w14:paraId="0D4E4C33" w14:textId="77777777" w:rsidR="009303D9" w:rsidRPr="00085E2A" w:rsidRDefault="00883F9D"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14:paraId="0FCDF521" w14:textId="77777777"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steban clua" w:date="2013-05-28T17:31:00Z" w:initials="ec">
    <w:p w14:paraId="6320E76B" w14:textId="77777777" w:rsidR="00A20CA1" w:rsidRDefault="00A20CA1">
      <w:pPr>
        <w:pStyle w:val="CommentText"/>
      </w:pPr>
      <w:r>
        <w:rPr>
          <w:rStyle w:val="CommentReference"/>
        </w:rPr>
        <w:annotationRef/>
      </w:r>
      <w:r>
        <w:t xml:space="preserve">O </w:t>
      </w:r>
      <w:proofErr w:type="spellStart"/>
      <w:r>
        <w:t>que</w:t>
      </w:r>
      <w:proofErr w:type="spellEnd"/>
      <w:r>
        <w:t xml:space="preserve"> </w:t>
      </w:r>
      <w:proofErr w:type="spellStart"/>
      <w:r>
        <w:t>seria</w:t>
      </w:r>
      <w:proofErr w:type="spellEnd"/>
      <w:r>
        <w:t xml:space="preserve"> </w:t>
      </w:r>
      <w:proofErr w:type="spellStart"/>
      <w:r>
        <w:t>melhor</w:t>
      </w:r>
      <w:proofErr w:type="spellEnd"/>
      <w:r>
        <w:t xml:space="preserve">: modeling our </w:t>
      </w:r>
      <w:proofErr w:type="gramStart"/>
      <w:r>
        <w:t>representing ?</w:t>
      </w:r>
      <w:proofErr w:type="gramEnd"/>
      <w:r>
        <w:t xml:space="preserve"> (</w:t>
      </w:r>
      <w:proofErr w:type="spellStart"/>
      <w:proofErr w:type="gramStart"/>
      <w:r>
        <w:t>ou</w:t>
      </w:r>
      <w:proofErr w:type="spellEnd"/>
      <w:proofErr w:type="gramEnd"/>
      <w:r>
        <w:t xml:space="preserve"> ambos)</w:t>
      </w:r>
    </w:p>
  </w:comment>
  <w:comment w:id="1" w:author="esteban clua" w:date="2013-05-29T14:46:00Z" w:initials="ec">
    <w:p w14:paraId="4CAF2C00" w14:textId="0A37DC9B" w:rsidR="00A20CA1" w:rsidRDefault="00A20CA1">
      <w:pPr>
        <w:pStyle w:val="CommentText"/>
      </w:pPr>
      <w:r>
        <w:rPr>
          <w:rStyle w:val="CommentReference"/>
        </w:rPr>
        <w:annotationRef/>
      </w:r>
      <w:proofErr w:type="spellStart"/>
      <w:r>
        <w:t>Dá</w:t>
      </w:r>
      <w:proofErr w:type="spellEnd"/>
      <w:r>
        <w:t xml:space="preserve"> </w:t>
      </w:r>
      <w:proofErr w:type="spellStart"/>
      <w:r>
        <w:t>uma</w:t>
      </w:r>
      <w:proofErr w:type="spellEnd"/>
      <w:r>
        <w:t xml:space="preserve"> </w:t>
      </w:r>
      <w:proofErr w:type="spellStart"/>
      <w:r>
        <w:t>olhada</w:t>
      </w:r>
      <w:proofErr w:type="spellEnd"/>
      <w:r>
        <w:t xml:space="preserve"> </w:t>
      </w:r>
      <w:proofErr w:type="spellStart"/>
      <w:r>
        <w:t>nesta</w:t>
      </w:r>
      <w:proofErr w:type="spellEnd"/>
      <w:r>
        <w:t xml:space="preserve"> </w:t>
      </w:r>
      <w:proofErr w:type="spellStart"/>
      <w:r>
        <w:t>ferramenta</w:t>
      </w:r>
      <w:proofErr w:type="spellEnd"/>
      <w:r>
        <w:t xml:space="preserve"> do unity: </w:t>
      </w:r>
      <w:hyperlink r:id="rId1" w:history="1">
        <w:r w:rsidRPr="0069081E">
          <w:rPr>
            <w:rStyle w:val="Hyperlink"/>
          </w:rPr>
          <w:t>http://www.gameanalytics.com/</w:t>
        </w:r>
      </w:hyperlink>
      <w:proofErr w:type="gramStart"/>
      <w:r>
        <w:t xml:space="preserve">  </w:t>
      </w:r>
      <w:proofErr w:type="spellStart"/>
      <w:r>
        <w:t>Talvez</w:t>
      </w:r>
      <w:proofErr w:type="spellEnd"/>
      <w:proofErr w:type="gramEnd"/>
      <w:r>
        <w:t xml:space="preserve"> </w:t>
      </w:r>
      <w:proofErr w:type="spellStart"/>
      <w:r>
        <w:t>mereça</w:t>
      </w:r>
      <w:proofErr w:type="spellEnd"/>
      <w:r>
        <w:t xml:space="preserve"> </w:t>
      </w:r>
      <w:proofErr w:type="spellStart"/>
      <w:r>
        <w:t>alguma</w:t>
      </w:r>
      <w:proofErr w:type="spellEnd"/>
      <w:r>
        <w:t xml:space="preserve"> </w:t>
      </w:r>
      <w:proofErr w:type="spellStart"/>
      <w:r>
        <w:t>citação</w:t>
      </w:r>
      <w:proofErr w:type="spellEnd"/>
      <w:r>
        <w:t xml:space="preserve"> no paper</w:t>
      </w:r>
    </w:p>
  </w:comment>
  <w:comment w:id="11" w:author="esteban clua" w:date="2013-05-28T20:13:00Z" w:initials="ec">
    <w:p w14:paraId="4AC20BD9" w14:textId="7F27A31A" w:rsidR="00A20CA1" w:rsidRDefault="00A20CA1">
      <w:pPr>
        <w:pStyle w:val="CommentText"/>
      </w:pPr>
      <w:r>
        <w:rPr>
          <w:rStyle w:val="CommentReference"/>
        </w:rPr>
        <w:annotationRef/>
      </w:r>
      <w:proofErr w:type="spellStart"/>
      <w:r>
        <w:t>Estou</w:t>
      </w:r>
      <w:proofErr w:type="spellEnd"/>
      <w:r>
        <w:t xml:space="preserve"> </w:t>
      </w:r>
      <w:proofErr w:type="spellStart"/>
      <w:r>
        <w:t>achando</w:t>
      </w:r>
      <w:proofErr w:type="spellEnd"/>
      <w:r>
        <w:t xml:space="preserve"> </w:t>
      </w:r>
      <w:proofErr w:type="spellStart"/>
      <w:r>
        <w:t>esta</w:t>
      </w:r>
      <w:proofErr w:type="spellEnd"/>
      <w:r>
        <w:t xml:space="preserve"> </w:t>
      </w:r>
      <w:proofErr w:type="spellStart"/>
      <w:r>
        <w:t>afirmação</w:t>
      </w:r>
      <w:proofErr w:type="spellEnd"/>
      <w:r>
        <w:t xml:space="preserve"> um </w:t>
      </w:r>
      <w:proofErr w:type="spellStart"/>
      <w:r>
        <w:t>tanto</w:t>
      </w:r>
      <w:proofErr w:type="spellEnd"/>
      <w:r>
        <w:t xml:space="preserve"> </w:t>
      </w:r>
      <w:proofErr w:type="spellStart"/>
      <w:r>
        <w:t>confusa</w:t>
      </w:r>
      <w:proofErr w:type="spellEnd"/>
      <w:r>
        <w:t xml:space="preserve">… </w:t>
      </w:r>
      <w:proofErr w:type="spellStart"/>
      <w:r>
        <w:t>Eu</w:t>
      </w:r>
      <w:proofErr w:type="spellEnd"/>
      <w:r>
        <w:t xml:space="preserve"> </w:t>
      </w:r>
      <w:proofErr w:type="spellStart"/>
      <w:r>
        <w:t>completaria</w:t>
      </w:r>
      <w:proofErr w:type="spellEnd"/>
      <w:r>
        <w:t xml:space="preserve"> </w:t>
      </w:r>
      <w:proofErr w:type="spellStart"/>
      <w:r>
        <w:t>esta</w:t>
      </w:r>
      <w:proofErr w:type="spellEnd"/>
      <w:r>
        <w:t xml:space="preserve"> </w:t>
      </w:r>
      <w:proofErr w:type="spellStart"/>
      <w:r>
        <w:t>afirmação</w:t>
      </w:r>
      <w:proofErr w:type="spellEnd"/>
      <w:r>
        <w:t xml:space="preserve"> </w:t>
      </w:r>
      <w:proofErr w:type="spellStart"/>
      <w:r>
        <w:t>dizendo</w:t>
      </w:r>
      <w:proofErr w:type="spellEnd"/>
      <w:r>
        <w:t>: … Besides that, without any formalized process, this analysis may be subjective and depen</w:t>
      </w:r>
      <w:r>
        <w:t>d</w:t>
      </w:r>
      <w:r>
        <w:t xml:space="preserve">ing on the game …   (continua a </w:t>
      </w:r>
      <w:proofErr w:type="spellStart"/>
      <w:r>
        <w:t>frase</w:t>
      </w:r>
      <w:proofErr w:type="spellEnd"/>
      <w:r>
        <w:t>)</w:t>
      </w:r>
    </w:p>
  </w:comment>
  <w:comment w:id="28" w:author="esteban clua" w:date="2013-05-29T11:20:00Z" w:initials="ec">
    <w:p w14:paraId="573A2E28" w14:textId="3B3864D4" w:rsidR="00A20CA1" w:rsidRDefault="00A20CA1">
      <w:pPr>
        <w:pStyle w:val="CommentText"/>
      </w:pPr>
      <w:r>
        <w:rPr>
          <w:rStyle w:val="CommentReference"/>
        </w:rPr>
        <w:annotationRef/>
      </w:r>
      <w:proofErr w:type="spellStart"/>
      <w:r>
        <w:t>Fica</w:t>
      </w:r>
      <w:proofErr w:type="spellEnd"/>
      <w:r>
        <w:t xml:space="preserve"> </w:t>
      </w:r>
      <w:proofErr w:type="spellStart"/>
      <w:r>
        <w:t>muito</w:t>
      </w:r>
      <w:proofErr w:type="spellEnd"/>
      <w:r>
        <w:t xml:space="preserve"> </w:t>
      </w:r>
      <w:proofErr w:type="spellStart"/>
      <w:r>
        <w:t>estranho</w:t>
      </w:r>
      <w:proofErr w:type="spellEnd"/>
      <w:r>
        <w:t xml:space="preserve"> </w:t>
      </w:r>
      <w:proofErr w:type="spellStart"/>
      <w:r>
        <w:t>dizer</w:t>
      </w:r>
      <w:proofErr w:type="spellEnd"/>
      <w:r>
        <w:t xml:space="preserve"> </w:t>
      </w:r>
      <w:proofErr w:type="spellStart"/>
      <w:r>
        <w:t>isto</w:t>
      </w:r>
      <w:proofErr w:type="spellEnd"/>
      <w:r>
        <w:t xml:space="preserve">, </w:t>
      </w:r>
      <w:proofErr w:type="spellStart"/>
      <w:r>
        <w:t>ao</w:t>
      </w:r>
      <w:proofErr w:type="spellEnd"/>
      <w:r>
        <w:t xml:space="preserve"> </w:t>
      </w:r>
      <w:proofErr w:type="spellStart"/>
      <w:r>
        <w:t>meu</w:t>
      </w:r>
      <w:proofErr w:type="spellEnd"/>
      <w:r>
        <w:t xml:space="preserve"> ver. Se </w:t>
      </w:r>
      <w:proofErr w:type="spellStart"/>
      <w:r>
        <w:t>está</w:t>
      </w:r>
      <w:proofErr w:type="spellEnd"/>
      <w:r>
        <w:t xml:space="preserve"> </w:t>
      </w:r>
      <w:proofErr w:type="spellStart"/>
      <w:r>
        <w:t>num</w:t>
      </w:r>
      <w:proofErr w:type="spellEnd"/>
      <w:r>
        <w:t xml:space="preserve"> blog, </w:t>
      </w:r>
      <w:proofErr w:type="spellStart"/>
      <w:r>
        <w:t>talvez</w:t>
      </w:r>
      <w:proofErr w:type="spellEnd"/>
      <w:r>
        <w:t xml:space="preserve"> </w:t>
      </w:r>
      <w:proofErr w:type="spellStart"/>
      <w:r>
        <w:t>possamos</w:t>
      </w:r>
      <w:proofErr w:type="spellEnd"/>
      <w:r>
        <w:t xml:space="preserve"> </w:t>
      </w:r>
      <w:proofErr w:type="spellStart"/>
      <w:r>
        <w:t>dizer</w:t>
      </w:r>
      <w:proofErr w:type="spellEnd"/>
      <w:r>
        <w:t xml:space="preserve"> </w:t>
      </w:r>
      <w:proofErr w:type="spellStart"/>
      <w:r>
        <w:t>que</w:t>
      </w:r>
      <w:proofErr w:type="spellEnd"/>
      <w:r>
        <w:t xml:space="preserve"> </w:t>
      </w:r>
      <w:proofErr w:type="spellStart"/>
      <w:r>
        <w:t>ele</w:t>
      </w:r>
      <w:proofErr w:type="spellEnd"/>
      <w:r>
        <w:t xml:space="preserve"> </w:t>
      </w:r>
      <w:proofErr w:type="spellStart"/>
      <w:r>
        <w:t>também</w:t>
      </w:r>
      <w:proofErr w:type="spellEnd"/>
      <w:r>
        <w:t xml:space="preserve"> é developer oriented, </w:t>
      </w:r>
      <w:proofErr w:type="spellStart"/>
      <w:r>
        <w:t>generalizando</w:t>
      </w:r>
      <w:proofErr w:type="spellEnd"/>
      <w:r>
        <w:t xml:space="preserve"> </w:t>
      </w:r>
      <w:proofErr w:type="spellStart"/>
      <w:r>
        <w:t>esta</w:t>
      </w:r>
      <w:proofErr w:type="spellEnd"/>
      <w:r>
        <w:t xml:space="preserve"> </w:t>
      </w:r>
      <w:proofErr w:type="spellStart"/>
      <w:r>
        <w:t>afirmação</w:t>
      </w:r>
      <w:proofErr w:type="spellEnd"/>
      <w:r>
        <w:t xml:space="preserve"> </w:t>
      </w:r>
      <w:proofErr w:type="spellStart"/>
      <w:r>
        <w:t>para</w:t>
      </w:r>
      <w:proofErr w:type="spellEnd"/>
      <w:r>
        <w:t xml:space="preserve"> </w:t>
      </w:r>
      <w:proofErr w:type="spellStart"/>
      <w:r>
        <w:t>todos</w:t>
      </w:r>
      <w:proofErr w:type="spellEnd"/>
      <w:r>
        <w:t xml:space="preserve"> </w:t>
      </w:r>
      <w:proofErr w:type="spellStart"/>
      <w:r>
        <w:t>os</w:t>
      </w:r>
      <w:proofErr w:type="spellEnd"/>
      <w:r>
        <w:t xml:space="preserve"> </w:t>
      </w:r>
      <w:proofErr w:type="spellStart"/>
      <w:r>
        <w:t>demais</w:t>
      </w:r>
      <w:proofErr w:type="spellEnd"/>
      <w:r>
        <w:t xml:space="preserve">. </w:t>
      </w:r>
    </w:p>
  </w:comment>
  <w:comment w:id="30" w:author="esteban clua" w:date="2013-05-29T11:26:00Z" w:initials="ec">
    <w:p w14:paraId="343DE18E" w14:textId="51238B9D" w:rsidR="00A20CA1" w:rsidRDefault="00A20CA1">
      <w:pPr>
        <w:pStyle w:val="CommentText"/>
      </w:pPr>
      <w:r>
        <w:rPr>
          <w:rStyle w:val="CommentReference"/>
        </w:rPr>
        <w:annotationRef/>
      </w:r>
      <w:r>
        <w:t xml:space="preserve">Como </w:t>
      </w:r>
      <w:proofErr w:type="spellStart"/>
      <w:r>
        <w:t>ainda</w:t>
      </w:r>
      <w:proofErr w:type="spellEnd"/>
      <w:r>
        <w:t xml:space="preserve"> </w:t>
      </w:r>
      <w:proofErr w:type="spellStart"/>
      <w:r>
        <w:t>temos</w:t>
      </w:r>
      <w:proofErr w:type="spellEnd"/>
      <w:r>
        <w:t xml:space="preserve"> </w:t>
      </w:r>
      <w:proofErr w:type="spellStart"/>
      <w:r>
        <w:t>espaço</w:t>
      </w:r>
      <w:proofErr w:type="spellEnd"/>
      <w:r>
        <w:t xml:space="preserve"> </w:t>
      </w:r>
      <w:proofErr w:type="spellStart"/>
      <w:r>
        <w:t>para</w:t>
      </w:r>
      <w:proofErr w:type="spellEnd"/>
      <w:r>
        <w:t xml:space="preserve"> um par de </w:t>
      </w:r>
      <w:proofErr w:type="spellStart"/>
      <w:r>
        <w:t>parágrafos</w:t>
      </w:r>
      <w:proofErr w:type="spellEnd"/>
      <w:r>
        <w:t xml:space="preserve">, </w:t>
      </w:r>
      <w:proofErr w:type="spellStart"/>
      <w:r>
        <w:t>sugiro</w:t>
      </w:r>
      <w:proofErr w:type="spellEnd"/>
      <w:r>
        <w:t xml:space="preserve"> </w:t>
      </w:r>
      <w:proofErr w:type="spellStart"/>
      <w:r>
        <w:t>acrescentar</w:t>
      </w:r>
      <w:proofErr w:type="spellEnd"/>
      <w:r>
        <w:t xml:space="preserve"> </w:t>
      </w:r>
      <w:proofErr w:type="spellStart"/>
      <w:r>
        <w:t>neste</w:t>
      </w:r>
      <w:proofErr w:type="spellEnd"/>
      <w:r>
        <w:t xml:space="preserve"> </w:t>
      </w:r>
      <w:proofErr w:type="spellStart"/>
      <w:r>
        <w:t>parágrafo</w:t>
      </w:r>
      <w:proofErr w:type="spellEnd"/>
      <w:r>
        <w:t xml:space="preserve"> </w:t>
      </w:r>
      <w:proofErr w:type="spellStart"/>
      <w:r>
        <w:t>alguns</w:t>
      </w:r>
      <w:proofErr w:type="spellEnd"/>
      <w:r>
        <w:t xml:space="preserve"> </w:t>
      </w:r>
      <w:proofErr w:type="spellStart"/>
      <w:r>
        <w:t>exemplos</w:t>
      </w:r>
      <w:proofErr w:type="spellEnd"/>
      <w:r>
        <w:t xml:space="preserve"> de </w:t>
      </w:r>
      <w:proofErr w:type="spellStart"/>
      <w:r>
        <w:t>uso</w:t>
      </w:r>
      <w:proofErr w:type="spellEnd"/>
      <w:r>
        <w:t xml:space="preserve"> de </w:t>
      </w:r>
      <w:proofErr w:type="spellStart"/>
      <w:r>
        <w:t>proveniencia</w:t>
      </w:r>
      <w:proofErr w:type="spellEnd"/>
      <w:r>
        <w:t xml:space="preserve"> </w:t>
      </w:r>
      <w:proofErr w:type="spellStart"/>
      <w:r>
        <w:t>em</w:t>
      </w:r>
      <w:proofErr w:type="spellEnd"/>
      <w:r>
        <w:t xml:space="preserve"> ES.</w:t>
      </w:r>
    </w:p>
  </w:comment>
  <w:comment w:id="48" w:author="esteban clua" w:date="2013-05-29T12:49:00Z" w:initials="ec">
    <w:p w14:paraId="58EB27F0" w14:textId="7B45543B" w:rsidR="00A20CA1" w:rsidRDefault="00A20CA1">
      <w:pPr>
        <w:pStyle w:val="CommentText"/>
      </w:pPr>
      <w:ins w:id="51" w:author="esteban clua" w:date="2013-05-29T12:48:00Z">
        <w:r>
          <w:rPr>
            <w:rStyle w:val="CommentReference"/>
          </w:rPr>
          <w:annotationRef/>
        </w:r>
      </w:ins>
      <w:proofErr w:type="spellStart"/>
      <w:r>
        <w:t>Sugiro</w:t>
      </w:r>
      <w:proofErr w:type="spellEnd"/>
      <w:r>
        <w:t xml:space="preserve"> </w:t>
      </w:r>
      <w:proofErr w:type="spellStart"/>
      <w:r>
        <w:t>explicar</w:t>
      </w:r>
      <w:proofErr w:type="spellEnd"/>
      <w:r>
        <w:t xml:space="preserve"> </w:t>
      </w:r>
      <w:proofErr w:type="spellStart"/>
      <w:r>
        <w:t>aqui</w:t>
      </w:r>
      <w:proofErr w:type="spellEnd"/>
      <w:r>
        <w:t xml:space="preserve"> o </w:t>
      </w:r>
      <w:proofErr w:type="spellStart"/>
      <w:r>
        <w:t>que</w:t>
      </w:r>
      <w:proofErr w:type="spellEnd"/>
      <w:r>
        <w:t xml:space="preserve"> </w:t>
      </w:r>
      <w:proofErr w:type="spellStart"/>
      <w:r>
        <w:t>diferencia</w:t>
      </w:r>
      <w:proofErr w:type="spellEnd"/>
      <w:r>
        <w:t xml:space="preserve"> um game object de um </w:t>
      </w:r>
      <w:proofErr w:type="spellStart"/>
      <w:r>
        <w:t>agente</w:t>
      </w:r>
      <w:proofErr w:type="spellEnd"/>
      <w:r>
        <w:t>.</w:t>
      </w:r>
    </w:p>
  </w:comment>
  <w:comment w:id="54" w:author="esteban clua" w:date="2013-05-29T12:46:00Z" w:initials="ec">
    <w:p w14:paraId="0B311DA2" w14:textId="3EDBB080" w:rsidR="00A20CA1" w:rsidRDefault="00A20CA1">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eu</w:t>
      </w:r>
      <w:proofErr w:type="spellEnd"/>
      <w:r>
        <w:t xml:space="preserve"> </w:t>
      </w:r>
      <w:proofErr w:type="spellStart"/>
      <w:r>
        <w:t>tiraria</w:t>
      </w:r>
      <w:proofErr w:type="spellEnd"/>
      <w:r>
        <w:t xml:space="preserve"> </w:t>
      </w:r>
      <w:proofErr w:type="spellStart"/>
      <w:r>
        <w:t>tudo</w:t>
      </w:r>
      <w:proofErr w:type="spellEnd"/>
      <w:r>
        <w:t xml:space="preserve"> </w:t>
      </w:r>
      <w:proofErr w:type="spellStart"/>
      <w:r>
        <w:t>isto</w:t>
      </w:r>
      <w:proofErr w:type="spellEnd"/>
      <w:r>
        <w:t>…</w:t>
      </w:r>
    </w:p>
  </w:comment>
  <w:comment w:id="65" w:author="esteban clua" w:date="2013-05-29T12:48:00Z" w:initials="ec">
    <w:p w14:paraId="6335B616" w14:textId="775D7F57" w:rsidR="00A20CA1" w:rsidRDefault="00A20CA1">
      <w:pPr>
        <w:pStyle w:val="CommentText"/>
      </w:pPr>
      <w:ins w:id="69" w:author="esteban clua" w:date="2013-05-29T12:48:00Z">
        <w:r>
          <w:rPr>
            <w:rStyle w:val="CommentReference"/>
          </w:rPr>
          <w:annotationRef/>
        </w:r>
      </w:ins>
      <w:proofErr w:type="spellStart"/>
      <w:r>
        <w:t>Porque</w:t>
      </w:r>
      <w:proofErr w:type="spellEnd"/>
      <w:r>
        <w:t xml:space="preserve"> characters </w:t>
      </w:r>
      <w:proofErr w:type="spellStart"/>
      <w:r>
        <w:t>não</w:t>
      </w:r>
      <w:proofErr w:type="spellEnd"/>
      <w:r>
        <w:t xml:space="preserve"> </w:t>
      </w:r>
      <w:proofErr w:type="spellStart"/>
      <w:r>
        <w:t>são</w:t>
      </w:r>
      <w:proofErr w:type="spellEnd"/>
      <w:r>
        <w:t xml:space="preserve"> objects </w:t>
      </w:r>
      <w:proofErr w:type="spellStart"/>
      <w:r>
        <w:t>também</w:t>
      </w:r>
      <w:proofErr w:type="spellEnd"/>
      <w:r>
        <w:t xml:space="preserve">? </w:t>
      </w:r>
      <w:proofErr w:type="spellStart"/>
      <w:r>
        <w:t>Pela</w:t>
      </w:r>
      <w:proofErr w:type="spellEnd"/>
      <w:r>
        <w:t xml:space="preserve"> </w:t>
      </w:r>
      <w:proofErr w:type="spellStart"/>
      <w:r>
        <w:t>definição</w:t>
      </w:r>
      <w:proofErr w:type="spellEnd"/>
      <w:r>
        <w:t xml:space="preserve"> </w:t>
      </w:r>
      <w:proofErr w:type="spellStart"/>
      <w:r>
        <w:t>não</w:t>
      </w:r>
      <w:proofErr w:type="spellEnd"/>
      <w:r>
        <w:t xml:space="preserve"> </w:t>
      </w:r>
      <w:proofErr w:type="spellStart"/>
      <w:r>
        <w:t>está</w:t>
      </w:r>
      <w:proofErr w:type="spellEnd"/>
      <w:r>
        <w:t xml:space="preserve"> </w:t>
      </w:r>
      <w:proofErr w:type="spellStart"/>
      <w:r>
        <w:t>clara</w:t>
      </w:r>
      <w:proofErr w:type="spellEnd"/>
      <w:r>
        <w:t xml:space="preserve"> a </w:t>
      </w:r>
      <w:proofErr w:type="spellStart"/>
      <w:r>
        <w:t>diferença</w:t>
      </w:r>
      <w:proofErr w:type="spellEnd"/>
      <w:r>
        <w:t>.</w:t>
      </w:r>
    </w:p>
  </w:comment>
  <w:comment w:id="109" w:author="esteban clua" w:date="2013-05-29T14:48:00Z" w:initials="ec">
    <w:p w14:paraId="0B388BBF" w14:textId="16E842DA" w:rsidR="00A20CA1" w:rsidRDefault="00A20CA1">
      <w:pPr>
        <w:pStyle w:val="CommentText"/>
      </w:pPr>
      <w:ins w:id="112" w:author="esteban clua" w:date="2013-05-29T14:47:00Z">
        <w:r>
          <w:rPr>
            <w:rStyle w:val="CommentReference"/>
          </w:rPr>
          <w:annotationRef/>
        </w:r>
      </w:ins>
      <w:proofErr w:type="spellStart"/>
      <w:r>
        <w:t>Não</w:t>
      </w:r>
      <w:proofErr w:type="spellEnd"/>
      <w:r>
        <w:t xml:space="preserve"> </w:t>
      </w:r>
      <w:proofErr w:type="spellStart"/>
      <w:r>
        <w:t>achamos</w:t>
      </w:r>
      <w:proofErr w:type="spellEnd"/>
      <w:r>
        <w:t xml:space="preserve"> </w:t>
      </w:r>
      <w:proofErr w:type="spellStart"/>
      <w:r>
        <w:t>que</w:t>
      </w:r>
      <w:proofErr w:type="spellEnd"/>
      <w:r>
        <w:t xml:space="preserve"> </w:t>
      </w:r>
      <w:proofErr w:type="spellStart"/>
      <w:r>
        <w:t>seria</w:t>
      </w:r>
      <w:proofErr w:type="spellEnd"/>
      <w:r>
        <w:t xml:space="preserve"> </w:t>
      </w:r>
      <w:proofErr w:type="spellStart"/>
      <w:r>
        <w:t>melhor</w:t>
      </w:r>
      <w:proofErr w:type="spellEnd"/>
      <w:r>
        <w:t xml:space="preserve"> vender o </w:t>
      </w:r>
      <w:proofErr w:type="spellStart"/>
      <w:r>
        <w:t>peixe</w:t>
      </w:r>
      <w:proofErr w:type="spellEnd"/>
      <w:r>
        <w:t xml:space="preserve"> de </w:t>
      </w:r>
      <w:proofErr w:type="spellStart"/>
      <w:r>
        <w:t>que</w:t>
      </w:r>
      <w:proofErr w:type="spellEnd"/>
      <w:r>
        <w:t xml:space="preserve"> </w:t>
      </w:r>
      <w:proofErr w:type="spellStart"/>
      <w:r>
        <w:t>proveniencia</w:t>
      </w:r>
      <w:proofErr w:type="spellEnd"/>
      <w:r>
        <w:t xml:space="preserve"> </w:t>
      </w:r>
      <w:proofErr w:type="spellStart"/>
      <w:r>
        <w:t>seria</w:t>
      </w:r>
      <w:proofErr w:type="spellEnd"/>
      <w:r>
        <w:t xml:space="preserve"> </w:t>
      </w:r>
      <w:proofErr w:type="spellStart"/>
      <w:r>
        <w:t>para</w:t>
      </w:r>
      <w:proofErr w:type="spellEnd"/>
      <w:r>
        <w:t xml:space="preserve"> o </w:t>
      </w:r>
      <w:proofErr w:type="spellStart"/>
      <w:r>
        <w:t>desenvolvedor</w:t>
      </w:r>
      <w:proofErr w:type="spellEnd"/>
      <w:r>
        <w:t xml:space="preserve"> e </w:t>
      </w:r>
      <w:proofErr w:type="spellStart"/>
      <w:r>
        <w:t>não</w:t>
      </w:r>
      <w:proofErr w:type="spellEnd"/>
      <w:r>
        <w:t xml:space="preserve"> </w:t>
      </w:r>
      <w:proofErr w:type="spellStart"/>
      <w:r>
        <w:t>para</w:t>
      </w:r>
      <w:proofErr w:type="spellEnd"/>
      <w:r>
        <w:t xml:space="preserve"> o </w:t>
      </w:r>
      <w:proofErr w:type="spellStart"/>
      <w:r>
        <w:t>usuário</w:t>
      </w:r>
      <w:proofErr w:type="spellEnd"/>
      <w:r>
        <w:t xml:space="preserve"> final</w:t>
      </w:r>
      <w:proofErr w:type="gramStart"/>
      <w:r>
        <w:t>?...</w:t>
      </w:r>
      <w:proofErr w:type="gramEnd"/>
    </w:p>
  </w:comment>
  <w:comment w:id="138" w:author="esteban clua" w:date="2013-05-29T14:55:00Z" w:initials="ec">
    <w:p w14:paraId="632B60EB" w14:textId="785B757C" w:rsidR="00A20CA1" w:rsidRDefault="00A20CA1">
      <w:pPr>
        <w:pStyle w:val="CommentText"/>
      </w:pPr>
      <w:r>
        <w:rPr>
          <w:rStyle w:val="CommentReference"/>
        </w:rPr>
        <w:annotationRef/>
      </w:r>
      <w:proofErr w:type="spellStart"/>
      <w:r>
        <w:t>Sugiro</w:t>
      </w:r>
      <w:proofErr w:type="spellEnd"/>
      <w:r>
        <w:t xml:space="preserve"> </w:t>
      </w:r>
      <w:proofErr w:type="spellStart"/>
      <w:r>
        <w:t>ao</w:t>
      </w:r>
      <w:proofErr w:type="spellEnd"/>
      <w:r>
        <w:t xml:space="preserve"> </w:t>
      </w:r>
      <w:proofErr w:type="spellStart"/>
      <w:r>
        <w:t>invés</w:t>
      </w:r>
      <w:proofErr w:type="spellEnd"/>
      <w:r>
        <w:t xml:space="preserve"> de </w:t>
      </w:r>
      <w:proofErr w:type="spellStart"/>
      <w:r>
        <w:t>chamar</w:t>
      </w:r>
      <w:proofErr w:type="spellEnd"/>
      <w:r>
        <w:t xml:space="preserve"> first, second e third </w:t>
      </w:r>
      <w:proofErr w:type="spellStart"/>
      <w:r>
        <w:t>colocar</w:t>
      </w:r>
      <w:proofErr w:type="spellEnd"/>
      <w:r>
        <w:t xml:space="preserve"> </w:t>
      </w:r>
      <w:proofErr w:type="spellStart"/>
      <w:r>
        <w:t>letra</w:t>
      </w:r>
      <w:proofErr w:type="spellEnd"/>
      <w:r>
        <w:t xml:space="preserve"> a, b e c </w:t>
      </w:r>
      <w:proofErr w:type="spellStart"/>
      <w:r>
        <w:t>em</w:t>
      </w:r>
      <w:proofErr w:type="spellEnd"/>
      <w:r>
        <w:t xml:space="preserve"> </w:t>
      </w:r>
      <w:proofErr w:type="spellStart"/>
      <w:r>
        <w:t>cada</w:t>
      </w:r>
      <w:proofErr w:type="spellEnd"/>
      <w:r>
        <w:t xml:space="preserve"> </w:t>
      </w:r>
      <w:proofErr w:type="spellStart"/>
      <w:r>
        <w:t>uma</w:t>
      </w:r>
      <w:proofErr w:type="spellEnd"/>
    </w:p>
  </w:comment>
  <w:comment w:id="136" w:author="Kohwalter" w:date="2013-05-25T14:48:00Z" w:initials="K">
    <w:p w14:paraId="005ADB0D" w14:textId="77777777" w:rsidR="00A20CA1" w:rsidRPr="00323052" w:rsidRDefault="00A20CA1">
      <w:pPr>
        <w:pStyle w:val="CommentText"/>
        <w:rPr>
          <w:lang w:val="pt-BR"/>
        </w:rPr>
      </w:pPr>
      <w:r>
        <w:rPr>
          <w:rStyle w:val="CommentReference"/>
        </w:rPr>
        <w:annotationRef/>
      </w:r>
      <w:r w:rsidRPr="00323052">
        <w:rPr>
          <w:lang w:val="pt-BR"/>
        </w:rPr>
        <w:t>Fi</w:t>
      </w:r>
      <w:r>
        <w:rPr>
          <w:lang w:val="pt-BR"/>
        </w:rPr>
        <w:t>quei na duvida se explico isso na legenda da figura ou no texto.</w:t>
      </w:r>
    </w:p>
  </w:comment>
  <w:comment w:id="137" w:author="esteban clua" w:date="2013-05-29T14:55:00Z" w:initials="ec">
    <w:p w14:paraId="67B71400" w14:textId="6B113D1D" w:rsidR="00A20CA1" w:rsidRDefault="00A20CA1">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está</w:t>
      </w:r>
      <w:proofErr w:type="spellEnd"/>
      <w:r>
        <w:t xml:space="preserve"> </w:t>
      </w:r>
      <w:proofErr w:type="spellStart"/>
      <w:r>
        <w:t>bom</w:t>
      </w:r>
      <w:proofErr w:type="spellEnd"/>
      <w:r>
        <w:t xml:space="preserve"> </w:t>
      </w:r>
      <w:proofErr w:type="spellStart"/>
      <w:r>
        <w:t>assim</w:t>
      </w:r>
      <w:proofErr w:type="spellEnd"/>
      <w:r>
        <w:t>.</w:t>
      </w:r>
    </w:p>
  </w:comment>
  <w:comment w:id="157" w:author="esteban clua" w:date="2013-05-29T19:20:00Z" w:initials="ec">
    <w:p w14:paraId="2285040D" w14:textId="0562C208" w:rsidR="00A20CA1" w:rsidRDefault="00A20CA1">
      <w:pPr>
        <w:pStyle w:val="CommentText"/>
      </w:pPr>
      <w:ins w:id="160" w:author="esteban clua" w:date="2013-05-29T19:20:00Z">
        <w:r>
          <w:rPr>
            <w:rStyle w:val="CommentReference"/>
          </w:rPr>
          <w:annotationRef/>
        </w:r>
      </w:ins>
      <w:proofErr w:type="spellStart"/>
      <w:r>
        <w:t>Em</w:t>
      </w:r>
      <w:proofErr w:type="spellEnd"/>
      <w:r>
        <w:t xml:space="preserve"> </w:t>
      </w:r>
      <w:proofErr w:type="spellStart"/>
      <w:r>
        <w:t>muitos</w:t>
      </w:r>
      <w:proofErr w:type="spellEnd"/>
      <w:r>
        <w:t xml:space="preserve"> </w:t>
      </w:r>
      <w:proofErr w:type="spellStart"/>
      <w:r>
        <w:t>lugares</w:t>
      </w:r>
      <w:proofErr w:type="spellEnd"/>
      <w:r>
        <w:t xml:space="preserve"> </w:t>
      </w:r>
      <w:proofErr w:type="spellStart"/>
      <w:r>
        <w:t>ainda</w:t>
      </w:r>
      <w:proofErr w:type="spellEnd"/>
      <w:r>
        <w:t xml:space="preserve"> </w:t>
      </w:r>
      <w:proofErr w:type="spellStart"/>
      <w:r>
        <w:t>está</w:t>
      </w:r>
      <w:proofErr w:type="spellEnd"/>
      <w:r>
        <w:t xml:space="preserve"> </w:t>
      </w:r>
      <w:proofErr w:type="spellStart"/>
      <w:r>
        <w:t>aparecendo</w:t>
      </w:r>
      <w:proofErr w:type="spellEnd"/>
      <w:r>
        <w:t xml:space="preserve"> </w:t>
      </w:r>
      <w:proofErr w:type="spellStart"/>
      <w:r>
        <w:t>que</w:t>
      </w:r>
      <w:proofErr w:type="spellEnd"/>
      <w:r>
        <w:t xml:space="preserve"> o player é </w:t>
      </w:r>
      <w:proofErr w:type="spellStart"/>
      <w:r>
        <w:t>quem</w:t>
      </w:r>
      <w:proofErr w:type="spellEnd"/>
      <w:r>
        <w:t xml:space="preserve"> </w:t>
      </w:r>
      <w:proofErr w:type="spellStart"/>
      <w:r>
        <w:t>faz</w:t>
      </w:r>
      <w:proofErr w:type="spellEnd"/>
      <w:r>
        <w:t xml:space="preserve"> a </w:t>
      </w:r>
      <w:proofErr w:type="spellStart"/>
      <w:r>
        <w:t>análise</w:t>
      </w:r>
      <w:proofErr w:type="spellEnd"/>
      <w:r>
        <w:t xml:space="preserve">. </w:t>
      </w:r>
      <w:proofErr w:type="spellStart"/>
      <w:r>
        <w:t>R</w:t>
      </w:r>
      <w:r>
        <w:t>e</w:t>
      </w:r>
      <w:r>
        <w:t>solvemos</w:t>
      </w:r>
      <w:proofErr w:type="spellEnd"/>
      <w:r>
        <w:t xml:space="preserve"> </w:t>
      </w:r>
      <w:proofErr w:type="spellStart"/>
      <w:r>
        <w:t>mudar</w:t>
      </w:r>
      <w:proofErr w:type="spellEnd"/>
      <w:r>
        <w:t xml:space="preserve"> o </w:t>
      </w:r>
      <w:proofErr w:type="spellStart"/>
      <w:r>
        <w:t>discurso</w:t>
      </w:r>
      <w:proofErr w:type="spellEnd"/>
      <w:r>
        <w:t xml:space="preserve">, </w:t>
      </w:r>
      <w:proofErr w:type="spellStart"/>
      <w:r>
        <w:t>certo</w:t>
      </w:r>
      <w:proofErr w:type="spellEnd"/>
      <w:r>
        <w:t xml:space="preserve">? </w:t>
      </w:r>
      <w:proofErr w:type="spellStart"/>
      <w:r>
        <w:t>Estou</w:t>
      </w:r>
      <w:proofErr w:type="spellEnd"/>
      <w:r>
        <w:t xml:space="preserve"> </w:t>
      </w:r>
      <w:proofErr w:type="spellStart"/>
      <w:r>
        <w:t>mudando</w:t>
      </w:r>
      <w:proofErr w:type="spellEnd"/>
      <w:r>
        <w:t xml:space="preserve"> </w:t>
      </w:r>
      <w:proofErr w:type="spellStart"/>
      <w:r>
        <w:t>sempre</w:t>
      </w:r>
      <w:proofErr w:type="spellEnd"/>
      <w:r>
        <w:t xml:space="preserve"> </w:t>
      </w:r>
      <w:proofErr w:type="spellStart"/>
      <w:r>
        <w:t>que</w:t>
      </w:r>
      <w:proofErr w:type="spellEnd"/>
      <w:r>
        <w:t xml:space="preserve"> </w:t>
      </w:r>
      <w:proofErr w:type="spellStart"/>
      <w:r>
        <w:t>vejo</w:t>
      </w:r>
      <w:proofErr w:type="spellEnd"/>
      <w:r>
        <w:t xml:space="preserve"> </w:t>
      </w:r>
      <w:proofErr w:type="spellStart"/>
      <w:r>
        <w:t>para</w:t>
      </w:r>
      <w:proofErr w:type="spellEnd"/>
      <w:r>
        <w:t xml:space="preserve"> developer.</w:t>
      </w:r>
    </w:p>
  </w:comment>
  <w:comment w:id="161" w:author="esteban clua" w:date="2013-05-29T19:21:00Z" w:initials="ec">
    <w:p w14:paraId="38BA5299" w14:textId="04149D21" w:rsidR="00A20CA1" w:rsidRDefault="00A20CA1">
      <w:pPr>
        <w:pStyle w:val="CommentText"/>
      </w:pPr>
      <w:r>
        <w:rPr>
          <w:rStyle w:val="CommentReference"/>
        </w:rPr>
        <w:annotationRef/>
      </w:r>
      <w:proofErr w:type="spellStart"/>
      <w:r>
        <w:t>Acho</w:t>
      </w:r>
      <w:proofErr w:type="spellEnd"/>
      <w:r>
        <w:t xml:space="preserve"> </w:t>
      </w:r>
      <w:proofErr w:type="spellStart"/>
      <w:r>
        <w:t>desnecessário</w:t>
      </w:r>
      <w:proofErr w:type="spellEnd"/>
      <w:r>
        <w:t>…</w:t>
      </w:r>
    </w:p>
  </w:comment>
  <w:comment w:id="165" w:author="Kohwalter" w:date="2013-05-25T14:22:00Z" w:initials="K">
    <w:p w14:paraId="389239C5" w14:textId="77777777" w:rsidR="00A20CA1" w:rsidRPr="006B318F" w:rsidRDefault="00A20CA1">
      <w:pPr>
        <w:pStyle w:val="CommentText"/>
        <w:rPr>
          <w:lang w:val="pt-BR"/>
        </w:rPr>
      </w:pPr>
      <w:r>
        <w:rPr>
          <w:rStyle w:val="CommentReference"/>
        </w:rPr>
        <w:annotationRef/>
      </w:r>
      <w:r w:rsidRPr="006B318F">
        <w:rPr>
          <w:lang w:val="pt-BR"/>
        </w:rPr>
        <w:t>talvez algoritmos de decisão</w:t>
      </w:r>
      <w:r w:rsidRPr="00323052">
        <w:rPr>
          <w:lang w:val="pt-BR"/>
        </w:rPr>
        <w:t xml:space="preserve"> ?</w:t>
      </w:r>
    </w:p>
  </w:comment>
  <w:comment w:id="166" w:author="esteban clua" w:date="2013-05-29T19:24:00Z" w:initials="ec">
    <w:p w14:paraId="75158B3D" w14:textId="57AA9018" w:rsidR="00A20CA1" w:rsidRDefault="00A20CA1">
      <w:pPr>
        <w:pStyle w:val="CommentText"/>
      </w:pPr>
      <w:r>
        <w:rPr>
          <w:rStyle w:val="CommentReference"/>
        </w:rPr>
        <w:annotationRef/>
      </w:r>
      <w:proofErr w:type="gramStart"/>
      <w:r>
        <w:t>mas</w:t>
      </w:r>
      <w:proofErr w:type="gramEnd"/>
      <w:r>
        <w:t xml:space="preserve"> </w:t>
      </w:r>
      <w:proofErr w:type="spellStart"/>
      <w:r>
        <w:t>você</w:t>
      </w:r>
      <w:proofErr w:type="spellEnd"/>
      <w:r>
        <w:t xml:space="preserve"> </w:t>
      </w:r>
      <w:proofErr w:type="spellStart"/>
      <w:r>
        <w:t>está</w:t>
      </w:r>
      <w:proofErr w:type="spellEnd"/>
      <w:r>
        <w:t xml:space="preserve"> </w:t>
      </w:r>
      <w:proofErr w:type="spellStart"/>
      <w:r>
        <w:t>usando</w:t>
      </w:r>
      <w:proofErr w:type="spellEnd"/>
      <w:r>
        <w:t xml:space="preserve"> </w:t>
      </w:r>
      <w:proofErr w:type="spellStart"/>
      <w:r>
        <w:t>algoritmos</w:t>
      </w:r>
      <w:proofErr w:type="spellEnd"/>
      <w:r>
        <w:t xml:space="preserve"> de </w:t>
      </w:r>
      <w:proofErr w:type="spellStart"/>
      <w:r>
        <w:t>decisão</w:t>
      </w:r>
      <w:proofErr w:type="spellEnd"/>
      <w:r>
        <w:t xml:space="preserve">??? </w:t>
      </w:r>
      <w:proofErr w:type="spellStart"/>
      <w:r>
        <w:t>Não</w:t>
      </w:r>
      <w:proofErr w:type="spellEnd"/>
      <w:r>
        <w:t xml:space="preserve"> é </w:t>
      </w:r>
      <w:proofErr w:type="spellStart"/>
      <w:r>
        <w:t>algo</w:t>
      </w:r>
      <w:proofErr w:type="spellEnd"/>
      <w:r>
        <w:t xml:space="preserve"> </w:t>
      </w:r>
      <w:proofErr w:type="spellStart"/>
      <w:r>
        <w:t>bem</w:t>
      </w:r>
      <w:proofErr w:type="spellEnd"/>
      <w:r>
        <w:t xml:space="preserve"> simples </w:t>
      </w:r>
      <w:proofErr w:type="spellStart"/>
      <w:r>
        <w:t>mesmo</w:t>
      </w:r>
      <w:proofErr w:type="spellEnd"/>
      <w:r>
        <w:t>? (</w:t>
      </w:r>
      <w:proofErr w:type="spellStart"/>
      <w:proofErr w:type="gramStart"/>
      <w:r>
        <w:t>mais</w:t>
      </w:r>
      <w:proofErr w:type="spellEnd"/>
      <w:proofErr w:type="gramEnd"/>
      <w:r>
        <w:t xml:space="preserve"> </w:t>
      </w:r>
      <w:proofErr w:type="spellStart"/>
      <w:r>
        <w:t>ao</w:t>
      </w:r>
      <w:proofErr w:type="spellEnd"/>
      <w:r>
        <w:t xml:space="preserve"> </w:t>
      </w:r>
      <w:proofErr w:type="spellStart"/>
      <w:r>
        <w:t>estilo</w:t>
      </w:r>
      <w:proofErr w:type="spellEnd"/>
      <w:r>
        <w:t xml:space="preserve"> de </w:t>
      </w:r>
      <w:proofErr w:type="spellStart"/>
      <w:r>
        <w:t>filtro</w:t>
      </w:r>
      <w:proofErr w:type="spellEnd"/>
      <w:r>
        <w:t xml:space="preserve">). </w:t>
      </w:r>
      <w:proofErr w:type="spellStart"/>
      <w:r>
        <w:t>Pelo</w:t>
      </w:r>
      <w:proofErr w:type="spellEnd"/>
      <w:r>
        <w:t xml:space="preserve"> </w:t>
      </w:r>
      <w:proofErr w:type="spellStart"/>
      <w:r>
        <w:t>que</w:t>
      </w:r>
      <w:proofErr w:type="spellEnd"/>
      <w:r>
        <w:t xml:space="preserve"> </w:t>
      </w:r>
      <w:proofErr w:type="spellStart"/>
      <w:r>
        <w:t>entendi</w:t>
      </w:r>
      <w:proofErr w:type="spellEnd"/>
      <w:r>
        <w:t xml:space="preserve">, </w:t>
      </w:r>
      <w:proofErr w:type="spellStart"/>
      <w:r>
        <w:t>hoje</w:t>
      </w:r>
      <w:proofErr w:type="spellEnd"/>
      <w:r>
        <w:t xml:space="preserve"> </w:t>
      </w:r>
      <w:proofErr w:type="spellStart"/>
      <w:r>
        <w:t>apenas</w:t>
      </w:r>
      <w:proofErr w:type="spellEnd"/>
      <w:r>
        <w:t xml:space="preserve"> </w:t>
      </w:r>
      <w:proofErr w:type="spellStart"/>
      <w:r>
        <w:t>temos</w:t>
      </w:r>
      <w:proofErr w:type="spellEnd"/>
      <w:r>
        <w:t xml:space="preserve"> </w:t>
      </w:r>
      <w:proofErr w:type="spellStart"/>
      <w:r>
        <w:t>filtros</w:t>
      </w:r>
      <w:proofErr w:type="spellEnd"/>
      <w:r>
        <w:t xml:space="preserve">, mas a </w:t>
      </w:r>
      <w:proofErr w:type="spellStart"/>
      <w:r>
        <w:t>idéia</w:t>
      </w:r>
      <w:proofErr w:type="spellEnd"/>
      <w:r>
        <w:t xml:space="preserve"> de </w:t>
      </w:r>
      <w:proofErr w:type="spellStart"/>
      <w:r>
        <w:t>algoritmos</w:t>
      </w:r>
      <w:proofErr w:type="spellEnd"/>
      <w:r>
        <w:t xml:space="preserve"> de </w:t>
      </w:r>
      <w:proofErr w:type="spellStart"/>
      <w:r>
        <w:t>decisão</w:t>
      </w:r>
      <w:proofErr w:type="spellEnd"/>
      <w:r>
        <w:t xml:space="preserve"> é </w:t>
      </w:r>
      <w:proofErr w:type="spellStart"/>
      <w:r>
        <w:t>para</w:t>
      </w:r>
      <w:proofErr w:type="spellEnd"/>
      <w:r>
        <w:t xml:space="preserve"> o </w:t>
      </w:r>
      <w:proofErr w:type="spellStart"/>
      <w:r>
        <w:t>futuro</w:t>
      </w:r>
      <w:proofErr w:type="spellEnd"/>
      <w:r>
        <w:t xml:space="preserve">, </w:t>
      </w:r>
      <w:proofErr w:type="spellStart"/>
      <w:r>
        <w:t>certo</w:t>
      </w:r>
      <w:proofErr w:type="spellEnd"/>
      <w:r>
        <w:t>?</w:t>
      </w:r>
    </w:p>
  </w:comment>
  <w:comment w:id="168" w:author="esteban clua" w:date="2013-05-29T19:23:00Z" w:initials="ec">
    <w:p w14:paraId="6ABFFE9B" w14:textId="7D5C829B" w:rsidR="00A20CA1" w:rsidRDefault="00A20CA1">
      <w:pPr>
        <w:pStyle w:val="CommentText"/>
      </w:pPr>
      <w:r>
        <w:rPr>
          <w:rStyle w:val="CommentReference"/>
        </w:rPr>
        <w:annotationRef/>
      </w:r>
      <w:proofErr w:type="spellStart"/>
      <w:proofErr w:type="gramStart"/>
      <w:r>
        <w:t>para</w:t>
      </w:r>
      <w:proofErr w:type="spellEnd"/>
      <w:proofErr w:type="gramEnd"/>
      <w:r>
        <w:t xml:space="preserve"> </w:t>
      </w:r>
      <w:proofErr w:type="spellStart"/>
      <w:r>
        <w:t>este</w:t>
      </w:r>
      <w:proofErr w:type="spellEnd"/>
      <w:r>
        <w:t xml:space="preserve"> </w:t>
      </w:r>
      <w:proofErr w:type="spellStart"/>
      <w:r>
        <w:t>tipo</w:t>
      </w:r>
      <w:proofErr w:type="spellEnd"/>
      <w:r>
        <w:t xml:space="preserve"> de </w:t>
      </w:r>
      <w:proofErr w:type="spellStart"/>
      <w:r>
        <w:t>filtro</w:t>
      </w:r>
      <w:proofErr w:type="spellEnd"/>
      <w:r>
        <w:t xml:space="preserve"> a </w:t>
      </w:r>
      <w:proofErr w:type="spellStart"/>
      <w:r>
        <w:t>impl</w:t>
      </w:r>
      <w:r>
        <w:t>e</w:t>
      </w:r>
      <w:r>
        <w:t>mentação</w:t>
      </w:r>
      <w:proofErr w:type="spellEnd"/>
      <w:r>
        <w:t xml:space="preserve"> </w:t>
      </w:r>
      <w:proofErr w:type="spellStart"/>
      <w:r>
        <w:t>não</w:t>
      </w:r>
      <w:proofErr w:type="spellEnd"/>
      <w:r>
        <w:t xml:space="preserve"> </w:t>
      </w:r>
      <w:proofErr w:type="spellStart"/>
      <w:r>
        <w:t>ficaria</w:t>
      </w:r>
      <w:proofErr w:type="spellEnd"/>
      <w:r>
        <w:t xml:space="preserve"> </w:t>
      </w:r>
      <w:proofErr w:type="spellStart"/>
      <w:r>
        <w:t>dependente</w:t>
      </w:r>
      <w:proofErr w:type="spellEnd"/>
      <w:r>
        <w:t xml:space="preserve"> </w:t>
      </w:r>
      <w:proofErr w:type="spellStart"/>
      <w:r>
        <w:t>demais</w:t>
      </w:r>
      <w:proofErr w:type="spellEnd"/>
      <w:r>
        <w:t xml:space="preserve"> do </w:t>
      </w:r>
      <w:proofErr w:type="spellStart"/>
      <w:r>
        <w:t>contexto</w:t>
      </w:r>
      <w:proofErr w:type="spellEnd"/>
      <w:r>
        <w:t xml:space="preserve"> do </w:t>
      </w:r>
      <w:proofErr w:type="spellStart"/>
      <w:r>
        <w:t>jogo</w:t>
      </w:r>
      <w:proofErr w:type="spellEnd"/>
      <w:r>
        <w:t>?</w:t>
      </w:r>
    </w:p>
  </w:comment>
  <w:comment w:id="174" w:author="esteban clua" w:date="2013-05-29T19:40:00Z" w:initials="ec">
    <w:p w14:paraId="5A026AD8" w14:textId="0CFBDB95" w:rsidR="00121F42" w:rsidRDefault="00121F42">
      <w:pPr>
        <w:pStyle w:val="CommentText"/>
      </w:pPr>
      <w:r>
        <w:rPr>
          <w:rStyle w:val="CommentReference"/>
        </w:rPr>
        <w:annotationRef/>
      </w:r>
      <w:proofErr w:type="spellStart"/>
      <w:r>
        <w:t>Não</w:t>
      </w:r>
      <w:proofErr w:type="spellEnd"/>
      <w:r>
        <w:t xml:space="preserve"> tem </w:t>
      </w:r>
      <w:proofErr w:type="spellStart"/>
      <w:r>
        <w:t>nenhuma</w:t>
      </w:r>
      <w:proofErr w:type="spellEnd"/>
      <w:r>
        <w:t xml:space="preserve"> </w:t>
      </w:r>
      <w:proofErr w:type="spellStart"/>
      <w:r>
        <w:t>figura</w:t>
      </w:r>
      <w:proofErr w:type="spellEnd"/>
      <w:r>
        <w:t xml:space="preserve"> do SDM… </w:t>
      </w:r>
    </w:p>
  </w:comment>
  <w:comment w:id="221" w:author="esteban clua" w:date="2013-05-29T19:39:00Z" w:initials="ec">
    <w:p w14:paraId="47CE0847" w14:textId="02A0484D" w:rsidR="00121F42" w:rsidRDefault="00121F42">
      <w:pPr>
        <w:pStyle w:val="CommentText"/>
      </w:pPr>
      <w:r>
        <w:rPr>
          <w:rStyle w:val="CommentReference"/>
        </w:rPr>
        <w:annotationRef/>
      </w:r>
      <w:r>
        <w:t xml:space="preserve">Na </w:t>
      </w:r>
      <w:proofErr w:type="spellStart"/>
      <w:r>
        <w:t>minha</w:t>
      </w:r>
      <w:proofErr w:type="spellEnd"/>
      <w:r>
        <w:t xml:space="preserve"> </w:t>
      </w:r>
      <w:proofErr w:type="spellStart"/>
      <w:r>
        <w:t>opinião</w:t>
      </w:r>
      <w:proofErr w:type="spellEnd"/>
      <w:r>
        <w:t xml:space="preserve"> </w:t>
      </w:r>
      <w:proofErr w:type="spellStart"/>
      <w:r>
        <w:t>pode</w:t>
      </w:r>
      <w:proofErr w:type="spellEnd"/>
      <w:r>
        <w:t xml:space="preserve"> </w:t>
      </w:r>
      <w:proofErr w:type="spellStart"/>
      <w:r>
        <w:t>deixar</w:t>
      </w:r>
      <w:proofErr w:type="spellEnd"/>
      <w:r>
        <w:t>…</w:t>
      </w:r>
    </w:p>
  </w:comment>
  <w:comment w:id="220" w:author="Kohwalter" w:date="2013-05-24T19:37:00Z" w:initials="K">
    <w:p w14:paraId="5CBF0F4F" w14:textId="77777777" w:rsidR="00A20CA1" w:rsidRPr="00027831" w:rsidRDefault="00A20CA1">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r w:rsidRPr="00027831">
        <w:rPr>
          <w:lang w:val="pt-BR"/>
        </w:rPr>
        <w:t>developers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A89E2" w14:textId="77777777" w:rsidR="00A20CA1" w:rsidRDefault="00A20CA1" w:rsidP="00B34235">
      <w:r>
        <w:separator/>
      </w:r>
    </w:p>
  </w:endnote>
  <w:endnote w:type="continuationSeparator" w:id="0">
    <w:p w14:paraId="703DBAE8" w14:textId="77777777" w:rsidR="00A20CA1" w:rsidRDefault="00A20CA1" w:rsidP="00B3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Miriam">
    <w:charset w:val="B1"/>
    <w:family w:val="swiss"/>
    <w:pitch w:val="variable"/>
    <w:sig w:usb0="00000801" w:usb1="00000000" w:usb2="00000000" w:usb3="00000000" w:csb0="0000002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82123" w14:textId="77777777" w:rsidR="00A20CA1" w:rsidRDefault="00A20CA1" w:rsidP="00B34235">
      <w:r>
        <w:separator/>
      </w:r>
    </w:p>
  </w:footnote>
  <w:footnote w:type="continuationSeparator" w:id="0">
    <w:p w14:paraId="710CC171" w14:textId="77777777" w:rsidR="00A20CA1" w:rsidRDefault="00A20CA1" w:rsidP="00B34235">
      <w:r>
        <w:continuationSeparator/>
      </w:r>
    </w:p>
  </w:footnote>
  <w:footnote w:id="1">
    <w:p w14:paraId="43C9290C" w14:textId="1713A304" w:rsidR="00A20CA1" w:rsidRDefault="00A20CA1">
      <w:pPr>
        <w:pStyle w:val="FootnoteText"/>
      </w:pPr>
      <w:r>
        <w:rPr>
          <w:rStyle w:val="FootnoteReference"/>
        </w:rPr>
        <w:footnoteRef/>
      </w:r>
      <w:r>
        <w:t xml:space="preserve"> </w:t>
      </w:r>
      <w:r>
        <w:tab/>
        <w:t>In order to reduce graph size and provide a quicker understanding for the examples presen</w:t>
      </w:r>
      <w:r>
        <w:t>t</w:t>
      </w:r>
      <w:r>
        <w:t xml:space="preserve">ed, some in game parameters were </w:t>
      </w:r>
      <w:del w:id="184" w:author="esteban clua" w:date="2013-05-29T19:30:00Z">
        <w:r w:rsidDel="00A20CA1">
          <w:delText xml:space="preserve">set </w:delText>
        </w:r>
      </w:del>
      <w:ins w:id="185" w:author="esteban clua" w:date="2013-05-29T19:30:00Z">
        <w:r>
          <w:t xml:space="preserve">configured </w:t>
        </w:r>
      </w:ins>
      <w:r>
        <w:t>to allow faster state transitions.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hyphenationZone w:val="400"/>
  <w:doNotHyphenateCaps/>
  <w:evenAndOddHeaders/>
  <w:drawingGridHorizontalSpacing w:val="100"/>
  <w:displayHorizontalDrawingGridEvery w:val="2"/>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A3"/>
    <w:rsid w:val="0001631D"/>
    <w:rsid w:val="00016889"/>
    <w:rsid w:val="00016BD2"/>
    <w:rsid w:val="0002714D"/>
    <w:rsid w:val="00027831"/>
    <w:rsid w:val="00030388"/>
    <w:rsid w:val="000304EC"/>
    <w:rsid w:val="00030D56"/>
    <w:rsid w:val="00062CB1"/>
    <w:rsid w:val="000727BC"/>
    <w:rsid w:val="00074BF9"/>
    <w:rsid w:val="00085E2A"/>
    <w:rsid w:val="00086C74"/>
    <w:rsid w:val="00091122"/>
    <w:rsid w:val="000B5943"/>
    <w:rsid w:val="000E3B78"/>
    <w:rsid w:val="000F3B68"/>
    <w:rsid w:val="00110BC7"/>
    <w:rsid w:val="00111BC6"/>
    <w:rsid w:val="00121178"/>
    <w:rsid w:val="00121F42"/>
    <w:rsid w:val="00122992"/>
    <w:rsid w:val="00125085"/>
    <w:rsid w:val="0013426D"/>
    <w:rsid w:val="001368F1"/>
    <w:rsid w:val="001627E8"/>
    <w:rsid w:val="0018008A"/>
    <w:rsid w:val="00181A08"/>
    <w:rsid w:val="0018450E"/>
    <w:rsid w:val="00184BA4"/>
    <w:rsid w:val="00195610"/>
    <w:rsid w:val="0019601B"/>
    <w:rsid w:val="001A27C7"/>
    <w:rsid w:val="001B06A8"/>
    <w:rsid w:val="001B2D5E"/>
    <w:rsid w:val="001B2EF9"/>
    <w:rsid w:val="001C660B"/>
    <w:rsid w:val="001D0247"/>
    <w:rsid w:val="001E007D"/>
    <w:rsid w:val="001E0B08"/>
    <w:rsid w:val="001E0F4A"/>
    <w:rsid w:val="00211229"/>
    <w:rsid w:val="00215EE8"/>
    <w:rsid w:val="002254A9"/>
    <w:rsid w:val="00236606"/>
    <w:rsid w:val="00241887"/>
    <w:rsid w:val="00241AB3"/>
    <w:rsid w:val="00251A1D"/>
    <w:rsid w:val="00266942"/>
    <w:rsid w:val="00282E0E"/>
    <w:rsid w:val="002A113F"/>
    <w:rsid w:val="002B03C7"/>
    <w:rsid w:val="002B3614"/>
    <w:rsid w:val="002B54E3"/>
    <w:rsid w:val="002B5963"/>
    <w:rsid w:val="002C0510"/>
    <w:rsid w:val="002C166C"/>
    <w:rsid w:val="002C2DB6"/>
    <w:rsid w:val="002D0A13"/>
    <w:rsid w:val="002D1DB2"/>
    <w:rsid w:val="002F17F4"/>
    <w:rsid w:val="003040B3"/>
    <w:rsid w:val="00314D21"/>
    <w:rsid w:val="0031789B"/>
    <w:rsid w:val="00320040"/>
    <w:rsid w:val="00323052"/>
    <w:rsid w:val="00350197"/>
    <w:rsid w:val="003520C2"/>
    <w:rsid w:val="00357840"/>
    <w:rsid w:val="003615FA"/>
    <w:rsid w:val="00363D92"/>
    <w:rsid w:val="00363E23"/>
    <w:rsid w:val="00373A14"/>
    <w:rsid w:val="00374D34"/>
    <w:rsid w:val="0038158F"/>
    <w:rsid w:val="00382BCA"/>
    <w:rsid w:val="00391CC9"/>
    <w:rsid w:val="00393BB8"/>
    <w:rsid w:val="003A60B2"/>
    <w:rsid w:val="003A782F"/>
    <w:rsid w:val="003B42C1"/>
    <w:rsid w:val="003D53FE"/>
    <w:rsid w:val="003E2DB2"/>
    <w:rsid w:val="003F0B25"/>
    <w:rsid w:val="00406D7B"/>
    <w:rsid w:val="00413793"/>
    <w:rsid w:val="00446A3A"/>
    <w:rsid w:val="00450D81"/>
    <w:rsid w:val="0045336C"/>
    <w:rsid w:val="00461264"/>
    <w:rsid w:val="00467BD2"/>
    <w:rsid w:val="00476C07"/>
    <w:rsid w:val="00486CBF"/>
    <w:rsid w:val="00487A90"/>
    <w:rsid w:val="004A5101"/>
    <w:rsid w:val="004A5B2B"/>
    <w:rsid w:val="004D72B8"/>
    <w:rsid w:val="004E620E"/>
    <w:rsid w:val="00521851"/>
    <w:rsid w:val="00541476"/>
    <w:rsid w:val="0054312F"/>
    <w:rsid w:val="00545E0B"/>
    <w:rsid w:val="005614AE"/>
    <w:rsid w:val="00595D6A"/>
    <w:rsid w:val="005A4C6B"/>
    <w:rsid w:val="005B520E"/>
    <w:rsid w:val="005D17D0"/>
    <w:rsid w:val="005F04AD"/>
    <w:rsid w:val="00603A4B"/>
    <w:rsid w:val="00607311"/>
    <w:rsid w:val="00624589"/>
    <w:rsid w:val="006543F0"/>
    <w:rsid w:val="006663EA"/>
    <w:rsid w:val="00666BA7"/>
    <w:rsid w:val="006917E8"/>
    <w:rsid w:val="00694D03"/>
    <w:rsid w:val="00694F71"/>
    <w:rsid w:val="0069583C"/>
    <w:rsid w:val="006A70A8"/>
    <w:rsid w:val="006B318F"/>
    <w:rsid w:val="006B338A"/>
    <w:rsid w:val="006C7142"/>
    <w:rsid w:val="006D0174"/>
    <w:rsid w:val="006E6658"/>
    <w:rsid w:val="006E7DC7"/>
    <w:rsid w:val="00700221"/>
    <w:rsid w:val="00704020"/>
    <w:rsid w:val="007307F5"/>
    <w:rsid w:val="00736489"/>
    <w:rsid w:val="007450B4"/>
    <w:rsid w:val="00763B87"/>
    <w:rsid w:val="00764289"/>
    <w:rsid w:val="00766B90"/>
    <w:rsid w:val="00797794"/>
    <w:rsid w:val="007A4768"/>
    <w:rsid w:val="007A595C"/>
    <w:rsid w:val="007B4B9F"/>
    <w:rsid w:val="007C2FF2"/>
    <w:rsid w:val="007D240F"/>
    <w:rsid w:val="007E1DB0"/>
    <w:rsid w:val="007E37DA"/>
    <w:rsid w:val="00821799"/>
    <w:rsid w:val="00834E3C"/>
    <w:rsid w:val="00840A94"/>
    <w:rsid w:val="008425C6"/>
    <w:rsid w:val="008537B9"/>
    <w:rsid w:val="0087428D"/>
    <w:rsid w:val="00883F9D"/>
    <w:rsid w:val="00897A30"/>
    <w:rsid w:val="008B6C48"/>
    <w:rsid w:val="008C0620"/>
    <w:rsid w:val="008C28B4"/>
    <w:rsid w:val="008D2A0F"/>
    <w:rsid w:val="008D4DB8"/>
    <w:rsid w:val="008E78ED"/>
    <w:rsid w:val="008F670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9E6A19"/>
    <w:rsid w:val="00A20CA1"/>
    <w:rsid w:val="00A24654"/>
    <w:rsid w:val="00A255C5"/>
    <w:rsid w:val="00A3454F"/>
    <w:rsid w:val="00A35BF8"/>
    <w:rsid w:val="00A41BF3"/>
    <w:rsid w:val="00A41C8B"/>
    <w:rsid w:val="00A600B9"/>
    <w:rsid w:val="00A64A25"/>
    <w:rsid w:val="00A80B2E"/>
    <w:rsid w:val="00A831F5"/>
    <w:rsid w:val="00A856A4"/>
    <w:rsid w:val="00A913E3"/>
    <w:rsid w:val="00AA0582"/>
    <w:rsid w:val="00AB76DE"/>
    <w:rsid w:val="00AD4635"/>
    <w:rsid w:val="00AD63DE"/>
    <w:rsid w:val="00AF2F70"/>
    <w:rsid w:val="00B11A60"/>
    <w:rsid w:val="00B22C9A"/>
    <w:rsid w:val="00B34235"/>
    <w:rsid w:val="00B34FE6"/>
    <w:rsid w:val="00B42EF9"/>
    <w:rsid w:val="00B651E6"/>
    <w:rsid w:val="00B719AF"/>
    <w:rsid w:val="00B71B57"/>
    <w:rsid w:val="00B7317E"/>
    <w:rsid w:val="00B76515"/>
    <w:rsid w:val="00B824A4"/>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658E6"/>
    <w:rsid w:val="00C8004D"/>
    <w:rsid w:val="00C82852"/>
    <w:rsid w:val="00C87149"/>
    <w:rsid w:val="00C8757E"/>
    <w:rsid w:val="00C87BCE"/>
    <w:rsid w:val="00C904C9"/>
    <w:rsid w:val="00C92EEE"/>
    <w:rsid w:val="00C9453A"/>
    <w:rsid w:val="00CA33A8"/>
    <w:rsid w:val="00CA41C5"/>
    <w:rsid w:val="00CE319B"/>
    <w:rsid w:val="00CE67B1"/>
    <w:rsid w:val="00CF5732"/>
    <w:rsid w:val="00D3017E"/>
    <w:rsid w:val="00D32C2F"/>
    <w:rsid w:val="00D3580A"/>
    <w:rsid w:val="00D43E79"/>
    <w:rsid w:val="00D452C3"/>
    <w:rsid w:val="00D63BCF"/>
    <w:rsid w:val="00D75BD7"/>
    <w:rsid w:val="00D81246"/>
    <w:rsid w:val="00D93728"/>
    <w:rsid w:val="00D9717E"/>
    <w:rsid w:val="00DA6C40"/>
    <w:rsid w:val="00DC0171"/>
    <w:rsid w:val="00DD7421"/>
    <w:rsid w:val="00DD7B60"/>
    <w:rsid w:val="00E03358"/>
    <w:rsid w:val="00E1519A"/>
    <w:rsid w:val="00E407E1"/>
    <w:rsid w:val="00E52E06"/>
    <w:rsid w:val="00E57D32"/>
    <w:rsid w:val="00E614BD"/>
    <w:rsid w:val="00E61C2C"/>
    <w:rsid w:val="00E81D1D"/>
    <w:rsid w:val="00E82CB1"/>
    <w:rsid w:val="00E8377A"/>
    <w:rsid w:val="00E91953"/>
    <w:rsid w:val="00EB7D81"/>
    <w:rsid w:val="00EC6E88"/>
    <w:rsid w:val="00ED061B"/>
    <w:rsid w:val="00ED261B"/>
    <w:rsid w:val="00EF3662"/>
    <w:rsid w:val="00F03C85"/>
    <w:rsid w:val="00F10BAA"/>
    <w:rsid w:val="00F25228"/>
    <w:rsid w:val="00F3308B"/>
    <w:rsid w:val="00F33E71"/>
    <w:rsid w:val="00F62D66"/>
    <w:rsid w:val="00F94144"/>
    <w:rsid w:val="00F9446D"/>
    <w:rsid w:val="00FA442D"/>
    <w:rsid w:val="00FA5182"/>
    <w:rsid w:val="00FA5D38"/>
    <w:rsid w:val="00FB0387"/>
    <w:rsid w:val="00FC70DE"/>
    <w:rsid w:val="00FC73FC"/>
    <w:rsid w:val="00FD5EB3"/>
    <w:rsid w:val="00FF3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80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gameanalytics.com/"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1AB64-595A-6548-AEAE-CA0BFCA9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\SVN\sdm\trunk\Documents\Papers\ACE2013\svlnproc1104.dot</Template>
  <TotalTime>216</TotalTime>
  <Pages>20</Pages>
  <Words>11712</Words>
  <Characters>66759</Characters>
  <Application>Microsoft Macintosh Word</Application>
  <DocSecurity>0</DocSecurity>
  <Lines>556</Lines>
  <Paragraphs>156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Kohwalter</dc:creator>
  <cp:keywords/>
  <dc:description/>
  <cp:lastModifiedBy>esteban clua</cp:lastModifiedBy>
  <cp:revision>6</cp:revision>
  <cp:lastPrinted>2013-03-09T19:11:00Z</cp:lastPrinted>
  <dcterms:created xsi:type="dcterms:W3CDTF">2013-05-28T20:33:00Z</dcterms:created>
  <dcterms:modified xsi:type="dcterms:W3CDTF">2013-05-29T22:40:00Z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id="VZ2Kvxbw"/&gt;&lt;style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