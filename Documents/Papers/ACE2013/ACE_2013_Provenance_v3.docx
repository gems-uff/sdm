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r>
        <w:t>“</w:t>
      </w:r>
      <w:r w:rsidR="00F3308B">
        <w:t>Bloody Hell! Why did this happen</w:t>
      </w:r>
      <w:r>
        <w:t>!</w:t>
      </w:r>
      <w:r w:rsidR="00F3308B">
        <w:t xml:space="preserve">?” </w:t>
      </w:r>
      <w:del w:id="0" w:author="Kohwalter" w:date="2013-06-05T09:11:00Z">
        <w:r w:rsidR="000C7117" w:rsidDel="00EC40EE">
          <w:delText>Representing</w:delText>
        </w:r>
        <w:r w:rsidR="00F3308B" w:rsidDel="00EC40EE">
          <w:delText xml:space="preserve"> </w:delText>
        </w:r>
      </w:del>
      <w:ins w:id="1" w:author="Kohwalter" w:date="2013-06-05T09:11:00Z">
        <w:r w:rsidR="00EC40EE">
          <w:t xml:space="preserve">Understanding </w:t>
        </w:r>
      </w:ins>
      <w:r w:rsidR="00F3308B">
        <w:t>Game Experiences with Provenance</w:t>
      </w:r>
    </w:p>
    <w:p w:rsidR="009303D9" w:rsidRPr="002E0DDC" w:rsidRDefault="00987DBF" w:rsidP="001B2D5E">
      <w:pPr>
        <w:pStyle w:val="author0"/>
        <w:rPr>
          <w:lang w:val="pt-BR"/>
        </w:rPr>
      </w:pPr>
      <w:proofErr w:type="spellStart"/>
      <w:r w:rsidRPr="002E0DDC">
        <w:rPr>
          <w:lang w:val="pt-BR"/>
        </w:rPr>
        <w:t>Troy</w:t>
      </w:r>
      <w:proofErr w:type="spellEnd"/>
      <w:r w:rsidRPr="002E0DDC">
        <w:rPr>
          <w:lang w:val="pt-BR"/>
        </w:rPr>
        <w:t xml:space="preserve"> C. </w:t>
      </w:r>
      <w:proofErr w:type="spellStart"/>
      <w:r w:rsidRPr="002E0DDC">
        <w:rPr>
          <w:lang w:val="pt-BR"/>
        </w:rPr>
        <w:t>Kohwalter</w:t>
      </w:r>
      <w:proofErr w:type="spellEnd"/>
      <w:r w:rsidRPr="002E0DDC">
        <w:rPr>
          <w:lang w:val="pt-BR"/>
        </w:rPr>
        <w:t xml:space="preserve">, </w:t>
      </w:r>
      <w:proofErr w:type="spellStart"/>
      <w:r w:rsidRPr="002E0DDC">
        <w:rPr>
          <w:lang w:val="pt-BR"/>
        </w:rPr>
        <w:t>Esteban</w:t>
      </w:r>
      <w:proofErr w:type="spellEnd"/>
      <w:r w:rsidRPr="002E0DDC">
        <w:rPr>
          <w:lang w:val="pt-BR"/>
        </w:rPr>
        <w:t xml:space="preserve"> G. W. </w:t>
      </w:r>
      <w:proofErr w:type="spellStart"/>
      <w:r w:rsidRPr="002E0DDC">
        <w:rPr>
          <w:lang w:val="pt-BR"/>
        </w:rPr>
        <w:t>Clua</w:t>
      </w:r>
      <w:proofErr w:type="spellEnd"/>
      <w:r w:rsidRPr="002E0DDC">
        <w:rPr>
          <w:lang w:val="pt-BR"/>
        </w:rPr>
        <w:t xml:space="preserve">, Leonardo G. P. </w:t>
      </w:r>
      <w:proofErr w:type="gramStart"/>
      <w:r w:rsidRPr="002E0DDC">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8"/>
          <w:headerReference w:type="default" r:id="rId9"/>
          <w:footerReference w:type="even" r:id="rId10"/>
          <w:footerReference w:type="default" r:id="rId11"/>
          <w:headerReference w:type="first" r:id="rId12"/>
          <w:footerReference w:type="first" r:id="rId1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relate</w:t>
      </w:r>
      <w:bookmarkStart w:id="2" w:name="_GoBack"/>
      <w:bookmarkEnd w:id="2"/>
      <w:r w:rsidR="00016889">
        <w:rPr>
          <w:rFonts w:eastAsia="Calibri"/>
        </w:rPr>
        <w:t xml:space="preserve">d to </w:t>
      </w:r>
      <w:r>
        <w:rPr>
          <w:rFonts w:eastAsia="Calibri"/>
        </w:rPr>
        <w:t>gameplay,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r w:rsidRPr="0096178A">
        <w:t>gameplay</w:t>
      </w:r>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intuitively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examining the game flow a</w:t>
      </w:r>
      <w:r>
        <w:t>l</w:t>
      </w:r>
      <w:r>
        <w:t>lows the identification of good and bad attitudes made by the player. This knowledge can be used in future game sessions to avoid making the same mistakes or even to adjust gameplay features.</w:t>
      </w:r>
    </w:p>
    <w:p w:rsidR="006A70A8" w:rsidRDefault="00A80B2E" w:rsidP="006A70A8">
      <w:r>
        <w:t>The</w:t>
      </w:r>
      <w:r w:rsidR="006A70A8">
        <w:t xml:space="preserve"> analysis process for detecting gameplay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2F6701">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2F6701">
        <w:fldChar w:fldCharType="separate"/>
      </w:r>
      <w:r w:rsidR="00241AB3" w:rsidRPr="009E6A19">
        <w:t>[1]</w:t>
      </w:r>
      <w:r w:rsidR="002F6701">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who were recruited to play the game in an 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important issues in the game. However, developers have little control over the beta testers’ gameplay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r w:rsidR="00241AB3">
        <w:t>gameplay</w:t>
      </w:r>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 xml:space="preserve">The provenance analysis </w:t>
      </w:r>
      <w:r w:rsidR="00297966">
        <w:t>requires</w:t>
      </w:r>
      <w:r w:rsidRPr="003A6B92">
        <w:t xml:space="preserve"> processing the collected gameplay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r w:rsidR="006B338A">
        <w:t>gameplay or technical issues</w:t>
      </w:r>
      <w:r w:rsidR="00241AB3">
        <w:t>,</w:t>
      </w:r>
      <w:r w:rsidRPr="003A6B92">
        <w:t xml:space="preserve"> allowing the </w:t>
      </w:r>
      <w:r w:rsidR="006B338A">
        <w:t>designer</w:t>
      </w:r>
      <w:r w:rsidRPr="003A6B92">
        <w:t xml:space="preserve"> to </w:t>
      </w:r>
      <w:r w:rsidR="006B338A">
        <w:t>analyze the tester’s feedback report and the gameplay data from the game session.</w:t>
      </w:r>
    </w:p>
    <w:p w:rsidR="00666BA7" w:rsidRPr="003A6B92" w:rsidRDefault="00666BA7" w:rsidP="005614AE">
      <w:r w:rsidRPr="003A6B92">
        <w:t xml:space="preserve">In </w:t>
      </w:r>
      <w:r>
        <w:t>our</w:t>
      </w:r>
      <w:r w:rsidRPr="003A6B92">
        <w:t xml:space="preserve"> previous work </w:t>
      </w:r>
      <w:r w:rsidR="002F6701"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F6701" w:rsidRPr="003A6B92">
        <w:fldChar w:fldCharType="separate"/>
      </w:r>
      <w:r w:rsidR="009E6A19" w:rsidRPr="009E6A19">
        <w:t>[2]</w:t>
      </w:r>
      <w:r w:rsidR="002F6701" w:rsidRPr="003A6B92">
        <w:fldChar w:fldCharType="end"/>
      </w:r>
      <w:r w:rsidRPr="003A6B92">
        <w:t xml:space="preserve">, </w:t>
      </w:r>
      <w:r>
        <w:t>we</w:t>
      </w:r>
      <w:r w:rsidRPr="003A6B92">
        <w:t xml:space="preserve"> introduced the usage of digital provenance </w:t>
      </w:r>
      <w:r w:rsidR="002F6701"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2F6701" w:rsidRPr="003A6B92">
        <w:fldChar w:fldCharType="separate"/>
      </w:r>
      <w:r w:rsidR="009E6A19" w:rsidRPr="009E6A19">
        <w:t>[3]</w:t>
      </w:r>
      <w:r w:rsidR="002F6701"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flow </w:t>
      </w:r>
      <w:r>
        <w:t xml:space="preserve">analysis, such as gameplay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2F6701">
        <w:fldChar w:fldCharType="begin"/>
      </w:r>
      <w:r>
        <w:instrText xml:space="preserve"> REF _Ref350269111 \r \h </w:instrText>
      </w:r>
      <w:r w:rsidR="002F6701">
        <w:fldChar w:fldCharType="separate"/>
      </w:r>
      <w:r w:rsidR="00BF259A">
        <w:t>2</w:t>
      </w:r>
      <w:r w:rsidR="002F6701">
        <w:fldChar w:fldCharType="end"/>
      </w:r>
      <w:r>
        <w:t xml:space="preserve"> </w:t>
      </w:r>
      <w:r w:rsidRPr="00975E62">
        <w:t xml:space="preserve">provides related work in the area of game flow analysis. Section </w:t>
      </w:r>
      <w:r w:rsidR="002F6701">
        <w:fldChar w:fldCharType="begin"/>
      </w:r>
      <w:r>
        <w:instrText xml:space="preserve"> REF _Ref350269125 \r \h </w:instrText>
      </w:r>
      <w:r w:rsidR="002F6701">
        <w:fldChar w:fldCharType="separate"/>
      </w:r>
      <w:r w:rsidR="00BF259A">
        <w:t>3</w:t>
      </w:r>
      <w:r w:rsidR="002F6701">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2F6701">
        <w:fldChar w:fldCharType="begin"/>
      </w:r>
      <w:r w:rsidR="00266942">
        <w:instrText xml:space="preserve"> REF _Ref350608012 \r \h </w:instrText>
      </w:r>
      <w:r w:rsidR="002F6701">
        <w:fldChar w:fldCharType="separate"/>
      </w:r>
      <w:r w:rsidR="00BF259A">
        <w:t>4</w:t>
      </w:r>
      <w:r w:rsidR="002F6701">
        <w:fldChar w:fldCharType="end"/>
      </w:r>
      <w:r>
        <w:t xml:space="preserve"> introduces our framework for provenance gathering</w:t>
      </w:r>
      <w:r w:rsidRPr="00975E62">
        <w:t xml:space="preserve">. Section </w:t>
      </w:r>
      <w:r w:rsidR="002F6701">
        <w:fldChar w:fldCharType="begin"/>
      </w:r>
      <w:r>
        <w:instrText xml:space="preserve"> REF _Ref350269138 \r \h </w:instrText>
      </w:r>
      <w:r w:rsidR="002F6701">
        <w:fldChar w:fldCharType="separate"/>
      </w:r>
      <w:r w:rsidR="00BF259A">
        <w:t>5</w:t>
      </w:r>
      <w:r w:rsidR="002F6701">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2F6701">
        <w:fldChar w:fldCharType="begin"/>
      </w:r>
      <w:r w:rsidR="00BA4CB1">
        <w:instrText xml:space="preserve"> REF _Ref350607599 \r \h </w:instrText>
      </w:r>
      <w:r w:rsidR="002F6701">
        <w:fldChar w:fldCharType="separate"/>
      </w:r>
      <w:r w:rsidR="00BF259A">
        <w:t>6</w:t>
      </w:r>
      <w:r w:rsidR="002F6701">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examples</w:t>
      </w:r>
      <w:r w:rsidRPr="00975E62">
        <w:t xml:space="preserve">. Finally, Section </w:t>
      </w:r>
      <w:fldSimple w:instr=" REF _Ref341897928 \r \h  \* MERGEFORMAT ">
        <w:r w:rsidR="00BF259A">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3" w:name="_Ref350269111"/>
      <w:r w:rsidRPr="00596186">
        <w:rPr>
          <w:sz w:val="24"/>
        </w:rPr>
        <w:t>Related Work</w:t>
      </w:r>
      <w:bookmarkEnd w:id="3"/>
    </w:p>
    <w:p w:rsidR="00B34235" w:rsidRPr="001B2D5E" w:rsidRDefault="001E0B08" w:rsidP="00A41C8B">
      <w:r w:rsidRPr="001B2D5E">
        <w:t xml:space="preserve">In the digital game domain, </w:t>
      </w:r>
      <w:r w:rsidR="00B34235" w:rsidRPr="001B2D5E">
        <w:t xml:space="preserve">Warren </w:t>
      </w:r>
      <w:r w:rsidR="002F6701"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2F6701" w:rsidRPr="001B2D5E">
        <w:fldChar w:fldCharType="separate"/>
      </w:r>
      <w:r w:rsidR="009E6A19" w:rsidRPr="009E6A19">
        <w:t>[4]</w:t>
      </w:r>
      <w:r w:rsidR="002F6701" w:rsidRPr="001B2D5E">
        <w:fldChar w:fldCharType="end"/>
      </w:r>
      <w:r w:rsidR="00B34235" w:rsidRPr="001B2D5E">
        <w:t xml:space="preserve"> proposes an informal method to analyze the game flow using a flow graph, mapping game actions and resources </w:t>
      </w:r>
      <w:r w:rsidR="000E0D73">
        <w:t>in</w:t>
      </w:r>
      <w:r w:rsidR="00B34235" w:rsidRPr="001B2D5E">
        <w:t>to vert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 xml:space="preserve">are quantifiable,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2F6701"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2F6701" w:rsidRPr="001B2D5E">
        <w:fldChar w:fldCharType="separate"/>
      </w:r>
      <w:r w:rsidR="009E6A19" w:rsidRPr="009E6A19">
        <w:t>[5]</w:t>
      </w:r>
      <w:r w:rsidR="002F6701" w:rsidRPr="001B2D5E">
        <w:fldChar w:fldCharType="end"/>
      </w:r>
      <w:r w:rsidR="00B34235" w:rsidRPr="001B2D5E">
        <w:t xml:space="preserve"> presents a more formal approach based on metrics collected during the game session, creating a gameplay log to identify events caused by player choices. </w:t>
      </w:r>
      <w:proofErr w:type="spellStart"/>
      <w:r w:rsidR="00B34235" w:rsidRPr="009D04F9">
        <w:rPr>
          <w:i/>
        </w:rPr>
        <w:lastRenderedPageBreak/>
        <w:t>Playtracer</w:t>
      </w:r>
      <w:proofErr w:type="spellEnd"/>
      <w:r w:rsidR="00B34235" w:rsidRPr="001B2D5E">
        <w:t xml:space="preserve"> </w:t>
      </w:r>
      <w:r w:rsidR="002F6701"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2F6701" w:rsidRPr="001B2D5E">
        <w:fldChar w:fldCharType="separate"/>
      </w:r>
      <w:r w:rsidR="009E6A19" w:rsidRPr="009E6A19">
        <w:t>[6]</w:t>
      </w:r>
      <w:r w:rsidR="002F6701" w:rsidRPr="001B2D5E">
        <w:fldChar w:fldCharType="end"/>
      </w:r>
      <w:r w:rsidR="004A5B2B">
        <w:t xml:space="preserve"> </w:t>
      </w:r>
      <w:del w:id="4" w:author="Kohwalter" w:date="2013-06-05T09:14:00Z">
        <w:r w:rsidR="004A5B2B" w:rsidDel="00EC40EE">
          <w:delText xml:space="preserve">proposes </w:delText>
        </w:r>
      </w:del>
      <w:ins w:id="5" w:author="Kohwalter" w:date="2013-06-05T09:14:00Z">
        <w:r w:rsidR="00EC40EE">
          <w:t xml:space="preserve">allows </w:t>
        </w:r>
      </w:ins>
      <w:ins w:id="6" w:author="Kohwalter" w:date="2013-06-05T10:49:00Z">
        <w:r w:rsidR="002E0DDC">
          <w:t xml:space="preserve">the user </w:t>
        </w:r>
      </w:ins>
      <w:r w:rsidR="00B34235" w:rsidRPr="001B2D5E">
        <w:t>to visually analyze play steps, providing d</w:t>
      </w:r>
      <w:r w:rsidR="00B34235" w:rsidRPr="001B2D5E">
        <w:t>e</w:t>
      </w:r>
      <w:r w:rsidR="00B34235" w:rsidRPr="001B2D5E">
        <w:t xml:space="preserv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2F6701"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2F6701" w:rsidRPr="001B2D5E">
        <w:fldChar w:fldCharType="separate"/>
      </w:r>
      <w:r w:rsidR="00461264" w:rsidRPr="009F2D52">
        <w:t>[5]</w:t>
      </w:r>
      <w:r w:rsidR="002F6701"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2F6701"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2F6701" w:rsidRPr="001B2D5E">
        <w:fldChar w:fldCharType="separate"/>
      </w:r>
      <w:r w:rsidR="00323052" w:rsidRPr="009E6A19">
        <w:t>[6]</w:t>
      </w:r>
      <w:r w:rsidR="002F6701"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B34235" w:rsidRDefault="00B34235" w:rsidP="00A41C8B">
      <w:r w:rsidRPr="001B2D5E">
        <w:t xml:space="preserve">Another </w:t>
      </w:r>
      <w:r w:rsidR="001C6EF8">
        <w:t>approach</w:t>
      </w:r>
      <w:r w:rsidR="001C6EF8" w:rsidRPr="001B2D5E">
        <w:t xml:space="preserve"> </w:t>
      </w:r>
      <w:r w:rsidRPr="001B2D5E">
        <w:t xml:space="preserve">that analyzes a story in the field of interactive storytelling </w:t>
      </w:r>
      <w:r w:rsidR="002F6701"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2F6701" w:rsidRPr="001B2D5E">
        <w:fldChar w:fldCharType="separate"/>
      </w:r>
      <w:r w:rsidR="009E6A19" w:rsidRPr="009E6A19">
        <w:t>[7]</w:t>
      </w:r>
      <w:r w:rsidR="002F6701" w:rsidRPr="001B2D5E">
        <w:fldChar w:fldCharType="end"/>
      </w:r>
      <w:r w:rsidRPr="001B2D5E">
        <w:t xml:space="preserve"> was presented in </w:t>
      </w:r>
      <w:r w:rsidR="002F6701"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2F6701" w:rsidRPr="001B2D5E">
        <w:fldChar w:fldCharType="separate"/>
      </w:r>
      <w:r w:rsidR="009E6A19" w:rsidRPr="009E6A19">
        <w:t>[8]</w:t>
      </w:r>
      <w:r w:rsidR="002F6701" w:rsidRPr="001B2D5E">
        <w:fldChar w:fldCharType="end"/>
      </w:r>
      <w:r w:rsidRPr="001B2D5E">
        <w:t xml:space="preserve">. </w:t>
      </w:r>
      <w:r w:rsidR="001C6EF8">
        <w:t xml:space="preserve">It </w:t>
      </w:r>
      <w:r w:rsidRPr="001B2D5E">
        <w:t>organize</w:t>
      </w:r>
      <w:r w:rsidR="001C6EF8">
        <w:t>s</w:t>
      </w:r>
      <w:r w:rsidRPr="001B2D5E">
        <w:t xml:space="preserve"> the story using PNF networks </w:t>
      </w:r>
      <w:r w:rsidR="002F6701"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2F6701" w:rsidRPr="001B2D5E">
        <w:fldChar w:fldCharType="separate"/>
      </w:r>
      <w:r w:rsidR="009E6A19" w:rsidRPr="009E6A19">
        <w:t>[9]</w:t>
      </w:r>
      <w:r w:rsidR="002F6701" w:rsidRPr="001B2D5E">
        <w:fldChar w:fldCharType="end"/>
      </w:r>
      <w:r w:rsidRPr="001B2D5E">
        <w:t>, representing the temporal structure of the events that make up the plot. This structure can also be used in the generation of new events to the story</w:t>
      </w:r>
      <w:r w:rsidR="001C6EF8">
        <w:t>. However, it</w:t>
      </w:r>
      <w:r w:rsidRPr="001B2D5E">
        <w:t xml:space="preserve"> is restricted to temporal c</w:t>
      </w:r>
      <w:r w:rsidRPr="001B2D5E">
        <w:t>o</w:t>
      </w:r>
      <w:r w:rsidRPr="001B2D5E">
        <w:t xml:space="preserve">herence </w:t>
      </w:r>
      <w:r w:rsidR="001C6EF8">
        <w:t>among</w:t>
      </w:r>
      <w:r w:rsidR="001C6EF8" w:rsidRPr="001B2D5E">
        <w:t xml:space="preserve"> </w:t>
      </w:r>
      <w:r w:rsidRPr="001B2D5E">
        <w:t>the game events, without providing insights of positive or negative reinforcements.</w:t>
      </w:r>
    </w:p>
    <w:p w:rsidR="00F11AC0" w:rsidRPr="001B2D5E" w:rsidRDefault="00F11AC0" w:rsidP="00A41C8B">
      <w:r>
        <w:t xml:space="preserve">Lastly, </w:t>
      </w:r>
      <w:r w:rsidR="001C6EF8">
        <w:t>the</w:t>
      </w:r>
      <w:r>
        <w:t xml:space="preserve"> </w:t>
      </w:r>
      <w:r w:rsidRPr="00F11AC0">
        <w:rPr>
          <w:i/>
        </w:rPr>
        <w:t>Game Analytics</w:t>
      </w:r>
      <w:r>
        <w:rPr>
          <w:i/>
        </w:rPr>
        <w:t xml:space="preserve"> </w:t>
      </w:r>
      <w:r w:rsidR="002F6701">
        <w:rPr>
          <w:i/>
        </w:rPr>
        <w:fldChar w:fldCharType="begin"/>
      </w:r>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2F6701">
        <w:rPr>
          <w:i/>
        </w:rPr>
        <w:fldChar w:fldCharType="separate"/>
      </w:r>
      <w:r w:rsidRPr="00F11AC0">
        <w:t>[10]</w:t>
      </w:r>
      <w:r w:rsidR="002F6701">
        <w:rPr>
          <w:i/>
        </w:rPr>
        <w:fldChar w:fldCharType="end"/>
      </w:r>
      <w:r w:rsidRPr="00F11AC0">
        <w:rPr>
          <w:i/>
        </w:rPr>
        <w:t xml:space="preserve"> </w:t>
      </w:r>
      <w:r>
        <w:t xml:space="preserve">from Unity3D </w:t>
      </w:r>
      <w:r w:rsidR="002F6701">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2F6701">
        <w:fldChar w:fldCharType="separate"/>
      </w:r>
      <w:r w:rsidRPr="00F11AC0">
        <w:t>[11]</w:t>
      </w:r>
      <w:r w:rsidR="002F6701">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7" w:name="_Ref350269125"/>
      <w:r w:rsidRPr="00596186">
        <w:rPr>
          <w:sz w:val="24"/>
        </w:rPr>
        <w:t>Provenance</w:t>
      </w:r>
      <w:bookmarkEnd w:id="7"/>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2F6701">
        <w:fldChar w:fldCharType="begin"/>
      </w:r>
      <w:r w:rsidR="006B7F21">
        <w:instrText xml:space="preserve"> ADDIN ZOTERO_ITEM CSL_CITATION {"citationID":"1s56ehr1uv","properties":{"formattedCitation":"[12]","plainCitation":"[12]"},"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2F6701">
        <w:fldChar w:fldCharType="separate"/>
      </w:r>
      <w:r w:rsidR="006B7F21" w:rsidRPr="006B7F21">
        <w:t>[12]</w:t>
      </w:r>
      <w:r w:rsidR="002F6701">
        <w:fldChar w:fldCharType="end"/>
      </w:r>
      <w:r w:rsidRPr="001B2D5E">
        <w:t xml:space="preserve">. In 2006, at the </w:t>
      </w:r>
      <w:r w:rsidR="001B06A8" w:rsidRPr="001B06A8">
        <w:rPr>
          <w:i/>
        </w:rPr>
        <w:t>International Provenance and Annotation Workshop</w:t>
      </w:r>
      <w:r w:rsidRPr="001B2D5E">
        <w:t xml:space="preserve"> (IPAW)</w:t>
      </w:r>
      <w:r w:rsidR="00FC70DE">
        <w:t xml:space="preserve"> </w:t>
      </w:r>
      <w:r w:rsidR="002F6701">
        <w:fldChar w:fldCharType="begin"/>
      </w:r>
      <w:r w:rsidR="006B7F21">
        <w:instrText xml:space="preserve"> ADDIN ZOTERO_ITEM CSL_CITATION {"citationID":"2q6quls357","properties":{"formattedCitation":"[13]","plainCitation":"[13]"},"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2F6701">
        <w:fldChar w:fldCharType="separate"/>
      </w:r>
      <w:r w:rsidR="006B7F21" w:rsidRPr="006B7F21">
        <w:t>[13]</w:t>
      </w:r>
      <w:r w:rsidR="002F6701">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2F6701" w:rsidRPr="001B2D5E">
        <w:fldChar w:fldCharType="begin"/>
      </w:r>
      <w:r w:rsidR="006B7F21">
        <w:instrText xml:space="preserve"> ADDIN ZOTERO_ITEM CSL_CITATION {"citationID":"riTykUD2","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2F6701" w:rsidRPr="001B2D5E">
        <w:fldChar w:fldCharType="separate"/>
      </w:r>
      <w:r w:rsidR="006B7F21" w:rsidRPr="006B7F21">
        <w:t>[14]</w:t>
      </w:r>
      <w:r w:rsidR="002F6701"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2F6701">
        <w:fldChar w:fldCharType="begin"/>
      </w:r>
      <w:r w:rsidR="006B7F21">
        <w:instrText xml:space="preserve"> ADDIN ZOTERO_ITEM CSL_CITATION {"citationID":"1ofrb7aj33","properties":{"formattedCitation":"[15]","plainCitation":"[15]"},"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2F6701">
        <w:fldChar w:fldCharType="separate"/>
      </w:r>
      <w:r w:rsidR="006B7F21" w:rsidRPr="006B7F21">
        <w:t>[15]</w:t>
      </w:r>
      <w:r w:rsidR="002F6701">
        <w:fldChar w:fldCharType="end"/>
      </w:r>
      <w:r w:rsidRPr="001B2D5E">
        <w:t>, which is a collocated event of IPAW. Recently, another provenance model was d</w:t>
      </w:r>
      <w:r w:rsidRPr="001B2D5E">
        <w:t>e</w:t>
      </w:r>
      <w:r w:rsidRPr="001B2D5E">
        <w:t xml:space="preserve">veloped, named PROV </w:t>
      </w:r>
      <w:r w:rsidR="002F6701" w:rsidRPr="001B2D5E">
        <w:fldChar w:fldCharType="begin"/>
      </w:r>
      <w:r w:rsidR="006B7F21">
        <w:instrText xml:space="preserve"> ADDIN ZOTERO_ITEM CSL_CITATION {"citationID":"pB4M6q5L","properties":{"formattedCitation":"[16]","plainCitation":"[16]"},"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2F6701" w:rsidRPr="001B2D5E">
        <w:fldChar w:fldCharType="separate"/>
      </w:r>
      <w:r w:rsidR="006B7F21" w:rsidRPr="006B7F21">
        <w:t>[16]</w:t>
      </w:r>
      <w:r w:rsidR="002F6701"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2F6701" w:rsidRPr="00A41C8B">
        <w:fldChar w:fldCharType="begin"/>
      </w:r>
      <w:r w:rsidR="006B7F21">
        <w:instrText xml:space="preserve"> ADDIN ZOTERO_ITEM CSL_CITATION {"citationID":"bMe3vmIt","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2F6701" w:rsidRPr="00A41C8B">
        <w:fldChar w:fldCharType="separate"/>
      </w:r>
      <w:r w:rsidR="006B7F21" w:rsidRPr="006B7F21">
        <w:t>[14]</w:t>
      </w:r>
      <w:r w:rsidR="002F6701"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w:t>
      </w:r>
      <w:r w:rsidR="00A21FB8">
        <w:t xml:space="preserve">, </w:t>
      </w:r>
      <w:r w:rsidR="00FC70DE">
        <w:t>similar</w:t>
      </w:r>
      <w:r w:rsidR="00A21FB8">
        <w:t>ly</w:t>
      </w:r>
      <w:r w:rsidR="00FC70DE">
        <w:t xml:space="preserve"> to </w:t>
      </w:r>
      <w:r w:rsidR="001B06A8" w:rsidRPr="001B06A8">
        <w:rPr>
          <w:i/>
        </w:rPr>
        <w:t>artifacts</w:t>
      </w:r>
      <w:r w:rsidR="00FC70DE">
        <w:t xml:space="preserve"> in OPM</w:t>
      </w:r>
      <w:r w:rsidR="00A21FB8">
        <w:t>,</w:t>
      </w:r>
      <w:r w:rsidR="00FC70DE">
        <w:t xml:space="preserve"> represent physical or digital objects </w:t>
      </w:r>
      <w:r w:rsidR="004A5B2B">
        <w:t xml:space="preserve">such as </w:t>
      </w:r>
      <w:r w:rsidR="00FC70DE">
        <w:t xml:space="preserve">a document, the web, or material objects. </w:t>
      </w:r>
      <w:r w:rsidR="00FC70DE" w:rsidRPr="003A3241">
        <w:rPr>
          <w:i/>
        </w:rPr>
        <w:t>Activities</w:t>
      </w:r>
      <w:r w:rsidR="00FC70DE">
        <w:t>, similar</w:t>
      </w:r>
      <w:r w:rsidR="00A21FB8">
        <w:t>ly</w:t>
      </w:r>
      <w:r w:rsidR="00FC70DE">
        <w:t xml:space="preserve">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is a person, software, organization, or </w:t>
      </w:r>
      <w:r w:rsidR="00FC70DE" w:rsidRPr="003A3241">
        <w:rPr>
          <w:i/>
        </w:rPr>
        <w:t>entities</w:t>
      </w:r>
      <w:r w:rsidR="00FC70DE">
        <w:t xml:space="preserve"> that have responsibilities.</w:t>
      </w:r>
      <w:r w:rsidRPr="001B2D5E">
        <w:t xml:space="preserve"> The edges of the graph represent a causal dependency between the source, which </w:t>
      </w:r>
      <w:r w:rsidR="00FC70DE">
        <w:t>is</w:t>
      </w:r>
      <w:r w:rsidR="00FC70DE" w:rsidRPr="001B2D5E">
        <w:t xml:space="preserve"> </w:t>
      </w:r>
      <w:r w:rsidRPr="001B2D5E">
        <w:t>the effect, and the dest</w:t>
      </w:r>
      <w:r w:rsidRPr="001B2D5E">
        <w:t>i</w:t>
      </w:r>
      <w:r w:rsidRPr="001B2D5E">
        <w:t xml:space="preserve">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w:t>
      </w:r>
      <w:r w:rsidRPr="001B2D5E">
        <w:lastRenderedPageBreak/>
        <w:t xml:space="preserve">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8" w:name="_Ref350442803"/>
    </w:p>
    <w:p w:rsidR="0031789B" w:rsidRPr="00596186" w:rsidRDefault="00B34235" w:rsidP="001B2D5E">
      <w:pPr>
        <w:pStyle w:val="heading1"/>
        <w:rPr>
          <w:sz w:val="24"/>
        </w:rPr>
      </w:pPr>
      <w:bookmarkStart w:id="9" w:name="_Ref350608012"/>
      <w:r w:rsidRPr="00596186">
        <w:rPr>
          <w:sz w:val="24"/>
        </w:rPr>
        <w:t xml:space="preserve">Provenance </w:t>
      </w:r>
      <w:ins w:id="10" w:author="Kohwalter" w:date="2013-06-05T10:21:00Z">
        <w:r w:rsidR="006B7F21">
          <w:rPr>
            <w:sz w:val="24"/>
          </w:rPr>
          <w:t xml:space="preserve">Gathering </w:t>
        </w:r>
      </w:ins>
      <w:r w:rsidRPr="00596186">
        <w:rPr>
          <w:sz w:val="24"/>
        </w:rPr>
        <w:t>in Games</w:t>
      </w:r>
      <w:bookmarkEnd w:id="8"/>
      <w:bookmarkEnd w:id="9"/>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2F6701">
        <w:fldChar w:fldCharType="begin"/>
      </w:r>
      <w:r>
        <w:instrText xml:space="preserve"> REF _Ref350269125 \r \h </w:instrText>
      </w:r>
      <w:r w:rsidR="002F6701">
        <w:fldChar w:fldCharType="separate"/>
      </w:r>
      <w:r w:rsidR="00BF259A">
        <w:t>3</w:t>
      </w:r>
      <w:r w:rsidR="002F6701">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standing, we adopt throughout this chapter the terms used in PROV (entities, activ</w:t>
      </w:r>
      <w:r w:rsidRPr="00764289">
        <w:t>i</w:t>
      </w:r>
      <w:r w:rsidRPr="00764289">
        <w:t>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ins w:id="11" w:author="Kohwalter" w:date="2013-06-05T10:22:00Z">
        <w:r w:rsidR="006B7F21">
          <w:t xml:space="preserve"> or to create new ones</w:t>
        </w:r>
      </w:ins>
      <w:del w:id="12" w:author="Kohwalter" w:date="2013-06-05T10:22:00Z">
        <w:r w:rsidRPr="00764289" w:rsidDel="006B7F21">
          <w:delText xml:space="preserve"> to be more suitable to a game context</w:delText>
        </w:r>
      </w:del>
      <w:r w:rsidRPr="00764289">
        <w:t xml:space="preserve">. For </w:t>
      </w:r>
      <w:r w:rsidR="00FF382F">
        <w:t>instance</w:t>
      </w:r>
      <w:r w:rsidRPr="00764289">
        <w:t xml:space="preserve">, </w:t>
      </w:r>
      <w:ins w:id="13" w:author="Kohwalter" w:date="2013-06-05T10:23:00Z">
        <w:r w:rsidR="006B7F21">
          <w:t xml:space="preserve">it is possible to </w:t>
        </w:r>
      </w:ins>
      <w:del w:id="14" w:author="Kohwalter" w:date="2013-06-05T10:23:00Z">
        <w:r w:rsidRPr="00764289" w:rsidDel="006B7F21">
          <w:delText xml:space="preserve">creating </w:delText>
        </w:r>
      </w:del>
      <w:ins w:id="15" w:author="Kohwalter" w:date="2013-06-05T10:23:00Z">
        <w:r w:rsidR="006B7F21" w:rsidRPr="00764289">
          <w:t>creat</w:t>
        </w:r>
        <w:r w:rsidR="006B7F21">
          <w:t>e</w:t>
        </w:r>
        <w:r w:rsidR="006B7F21" w:rsidRPr="00764289">
          <w:t xml:space="preserve"> </w:t>
        </w:r>
      </w:ins>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del w:id="16" w:author="Kohwalter" w:date="2013-06-05T10:23:00Z">
        <w:r w:rsidR="00A727FF" w:rsidRPr="00764289" w:rsidDel="006B7F21">
          <w:delText>s</w:delText>
        </w:r>
      </w:del>
      <w:r w:rsidRPr="00764289">
        <w:t xml:space="preserve"> specific core mechanics </w:t>
      </w:r>
      <w:r w:rsidR="009948E0">
        <w:t xml:space="preserve">from the game, </w:t>
      </w:r>
      <w:r w:rsidRPr="00764289">
        <w:t>like attack rolls</w:t>
      </w:r>
      <w:r w:rsidR="009948E0">
        <w:t>, healing, and interactions with NPCs or objects</w:t>
      </w:r>
      <w:r w:rsidRPr="00764289">
        <w:t>. Also, the PROV model deals well with the aspect of time, which can be hea</w:t>
      </w:r>
      <w:r w:rsidRPr="00764289">
        <w:t>v</w:t>
      </w:r>
      <w:r w:rsidRPr="00764289">
        <w:t xml:space="preserve">ily explored in games, especially on games focused on storytelling. </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2F6701">
        <w:fldChar w:fldCharType="begin"/>
      </w:r>
      <w:r w:rsidR="006B7F21">
        <w:instrText xml:space="preserve"> ADDIN ZOTERO_ITEM CSL_CITATION {"citationID":"110f6k5t8a","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2F6701">
        <w:fldChar w:fldCharType="separate"/>
      </w:r>
      <w:r w:rsidR="006B7F21" w:rsidRPr="006B7F21">
        <w:t>[17]</w:t>
      </w:r>
      <w:r w:rsidR="002F6701">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t xml:space="preserve"> </w:t>
      </w:r>
      <w:r w:rsidR="002F6701">
        <w:fldChar w:fldCharType="begin"/>
      </w:r>
      <w:r w:rsidR="00C9453A">
        <w:instrText xml:space="preserve"> REF _Ref357175827 \h </w:instrText>
      </w:r>
      <w:r w:rsidR="002F6701">
        <w:fldChar w:fldCharType="separate"/>
      </w:r>
      <w:r w:rsidR="00BF259A">
        <w:rPr>
          <w:b/>
        </w:rPr>
        <w:t xml:space="preserve">Fig. </w:t>
      </w:r>
      <w:r w:rsidR="00BF259A" w:rsidRPr="00BF259A">
        <w:rPr>
          <w:b/>
          <w:noProof/>
        </w:rPr>
        <w:t>1</w:t>
      </w:r>
      <w:r w:rsidR="002F6701">
        <w:fldChar w:fldCharType="end"/>
      </w:r>
      <w:r w:rsidRPr="00764289">
        <w:t xml:space="preserve">, every action needs some information: a reason for its existence, why the action was performed, what triggered it, and who performed the action. In addition, the time of its occurrence can be important depending of the reason of using provenance. The </w:t>
      </w:r>
      <w:r w:rsidRPr="00764289">
        <w:lastRenderedPageBreak/>
        <w:t xml:space="preserve">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can</w:t>
      </w:r>
      <w:r w:rsidRPr="00764289">
        <w:t xml:space="preserve"> be recorded for</w:t>
      </w:r>
      <w:r w:rsidR="00FF382F">
        <w:t xml:space="preserve"> future</w:t>
      </w:r>
      <w:r w:rsidRPr="00764289">
        <w:t xml:space="preserve"> analysis. </w:t>
      </w:r>
    </w:p>
    <w:p w:rsidR="00C9453A" w:rsidRDefault="00BF259A" w:rsidP="00E251E8">
      <w:pPr>
        <w:keepNext/>
        <w:framePr w:hSpace="187" w:wrap="around" w:hAnchor="text" w:yAlign="top"/>
        <w:spacing w:after="120"/>
        <w:ind w:firstLine="0"/>
        <w:jc w:val="center"/>
      </w:pPr>
      <w:commentRangeStart w:id="17"/>
      <w:r>
        <w:rPr>
          <w:noProof/>
          <w:lang w:eastAsia="en-US"/>
        </w:rPr>
        <w:drawing>
          <wp:inline distT="0" distB="0" distL="0" distR="0">
            <wp:extent cx="3319181" cy="2438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318221" cy="2437695"/>
                    </a:xfrm>
                    <a:prstGeom prst="rect">
                      <a:avLst/>
                    </a:prstGeom>
                    <a:noFill/>
                    <a:ln w="9525">
                      <a:noFill/>
                      <a:miter lim="800000"/>
                      <a:headEnd/>
                      <a:tailEnd/>
                    </a:ln>
                  </pic:spPr>
                </pic:pic>
              </a:graphicData>
            </a:graphic>
          </wp:inline>
        </w:drawing>
      </w:r>
      <w:commentRangeEnd w:id="17"/>
      <w:r w:rsidR="0026670E">
        <w:rPr>
          <w:rStyle w:val="CommentReference"/>
        </w:rPr>
        <w:commentReference w:id="17"/>
      </w:r>
    </w:p>
    <w:p w:rsidR="00C9453A" w:rsidRDefault="00C9453A" w:rsidP="0087428D">
      <w:pPr>
        <w:pStyle w:val="figurecaption0"/>
        <w:framePr w:hSpace="187" w:wrap="around" w:hAnchor="text" w:yAlign="top"/>
      </w:pPr>
      <w:bookmarkStart w:id="18" w:name="_Ref357175827"/>
      <w:proofErr w:type="gramStart"/>
      <w:r>
        <w:rPr>
          <w:b/>
        </w:rPr>
        <w:t>Fig.</w:t>
      </w:r>
      <w:proofErr w:type="gramEnd"/>
      <w:r>
        <w:rPr>
          <w:b/>
        </w:rPr>
        <w:t xml:space="preserve"> </w:t>
      </w:r>
      <w:fldSimple w:instr=" SEQ &quot;Figure&quot; \* MERGEFORMAT ">
        <w:r w:rsidR="00BF259A" w:rsidRPr="00BF259A">
          <w:rPr>
            <w:b/>
            <w:noProof/>
          </w:rPr>
          <w:t>1</w:t>
        </w:r>
      </w:fldSimple>
      <w:bookmarkEnd w:id="18"/>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 xml:space="preserve">For example, </w:t>
      </w:r>
      <w:r w:rsidR="0065009E">
        <w:t xml:space="preserve">assume that </w:t>
      </w:r>
      <w:r w:rsidRPr="00764289">
        <w:t>a</w:t>
      </w:r>
      <w:r w:rsidR="00FF382F">
        <w:t xml:space="preserve">n enemy </w:t>
      </w:r>
      <w:r w:rsidRPr="00764289">
        <w:t xml:space="preserve">attacked the player and scored a hit causing some damage, which in turns decreases the player’s hit points (HP). The relevant </w:t>
      </w:r>
      <w:r w:rsidR="0065009E">
        <w:t xml:space="preserve">pieces of </w:t>
      </w:r>
      <w:r w:rsidRPr="00764289">
        <w:t xml:space="preserve">information for this action </w:t>
      </w:r>
      <w:r w:rsidR="0065009E">
        <w:t>are</w:t>
      </w:r>
      <w:r w:rsidRPr="00764289">
        <w:t xml:space="preserve">: when it was executed (time, turn, or combat round), who executed it (in this case, the </w:t>
      </w:r>
      <w:r w:rsidR="00FF382F">
        <w:t>enemy</w:t>
      </w:r>
      <w:r w:rsidRPr="00764289">
        <w:t>), why it was executed (was it a sp</w:t>
      </w:r>
      <w:r w:rsidRPr="00764289">
        <w:t>e</w:t>
      </w:r>
      <w:r w:rsidRPr="00764289">
        <w:t>cial attack used because his HP was low</w:t>
      </w:r>
      <w:r w:rsidR="00FF382F">
        <w:t>,</w:t>
      </w:r>
      <w:r w:rsidRPr="00764289">
        <w:t xml:space="preserve"> </w:t>
      </w:r>
      <w:r w:rsidR="00FF382F">
        <w:t>o</w:t>
      </w:r>
      <w:r w:rsidRPr="00764289">
        <w:t>r a normal attack?), who this action affec</w:t>
      </w:r>
      <w:r w:rsidRPr="00764289">
        <w:t>t</w:t>
      </w:r>
      <w:r w:rsidRPr="00764289">
        <w:t>ed (in this case, the player), and the consequences of this action (decreased the pla</w:t>
      </w:r>
      <w:r w:rsidRPr="00764289">
        <w:t>y</w:t>
      </w:r>
      <w:r w:rsidRPr="00764289">
        <w:t xml:space="preserve">er’s HP). If the action affects more than one character, then it is important to record all </w:t>
      </w:r>
      <w:r w:rsidR="00FF382F">
        <w:t>entities</w:t>
      </w:r>
      <w:ins w:id="19" w:author="Kohwalter" w:date="2013-06-05T10:24:00Z">
        <w:r w:rsidR="006B7F21">
          <w:t xml:space="preserve"> and agents</w:t>
        </w:r>
      </w:ins>
      <w:r w:rsidR="00FF382F" w:rsidRPr="00764289">
        <w:t xml:space="preserve"> </w:t>
      </w:r>
      <w:r w:rsidRPr="00764289">
        <w:t xml:space="preserve">involved and how the action affected each one. For example, suppose that the attack action was actually a buffing attack, which provides a boost to the </w:t>
      </w:r>
      <w:r w:rsidR="00FF382F">
        <w:t>enemy</w:t>
      </w:r>
      <w:r w:rsidRPr="00764289">
        <w:t xml:space="preserve">’s allies and does damage to the target. In this case, aside from recording the inflicted damage, </w:t>
      </w:r>
      <w:r w:rsidR="00FF382F">
        <w:t xml:space="preserve">it </w:t>
      </w:r>
      <w:r w:rsidRPr="00764289">
        <w:t xml:space="preserve">should also record the buff received by the </w:t>
      </w:r>
      <w:r w:rsidR="00FF382F">
        <w:t>enemy</w:t>
      </w:r>
      <w:r w:rsidRPr="00764289">
        <w:t>’s allies.</w:t>
      </w:r>
    </w:p>
    <w:p w:rsidR="00764289" w:rsidRDefault="00764289" w:rsidP="009948E0">
      <w:r w:rsidRPr="00764289">
        <w:t xml:space="preserve">Events also work in a similar way as actions, with the difference in who triggered them, since events are not necessary tied to </w:t>
      </w:r>
      <w:del w:id="20" w:author="Kohwalter" w:date="2013-06-05T09:17:00Z">
        <w:r w:rsidRPr="00764289" w:rsidDel="00346860">
          <w:delText>persons</w:delText>
        </w:r>
      </w:del>
      <w:ins w:id="21" w:author="Kohwalter" w:date="2013-06-05T09:17:00Z">
        <w:r w:rsidR="00346860">
          <w:t>characters</w:t>
        </w:r>
      </w:ins>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22" w:name="_Ref350269138"/>
      <w:r w:rsidRPr="00596186">
        <w:rPr>
          <w:sz w:val="24"/>
        </w:rPr>
        <w:lastRenderedPageBreak/>
        <w:t xml:space="preserve">Provenance </w:t>
      </w:r>
      <w:bookmarkEnd w:id="22"/>
      <w:r w:rsidR="00FC73FC" w:rsidRPr="00596186">
        <w:rPr>
          <w:sz w:val="24"/>
        </w:rPr>
        <w:t>Visualization</w:t>
      </w:r>
    </w:p>
    <w:p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commentRangeStart w:id="23"/>
      <w:del w:id="24" w:author="Kohwalter" w:date="2013-06-05T10:50:00Z">
        <w:r w:rsidR="001B06A8" w:rsidRPr="001B06A8" w:rsidDel="002E0DDC">
          <w:rPr>
            <w:i/>
          </w:rPr>
          <w:delText xml:space="preserve">Proof </w:delText>
        </w:r>
      </w:del>
      <w:proofErr w:type="spellStart"/>
      <w:ins w:id="25" w:author="Kohwalter" w:date="2013-06-05T10:50:00Z">
        <w:r w:rsidR="002E0DDC" w:rsidRPr="001B06A8">
          <w:rPr>
            <w:i/>
          </w:rPr>
          <w:t>Pro</w:t>
        </w:r>
        <w:r w:rsidR="002E0DDC">
          <w:rPr>
            <w:i/>
          </w:rPr>
          <w:t>v</w:t>
        </w:r>
        <w:proofErr w:type="spellEnd"/>
        <w:r w:rsidR="002E0DDC" w:rsidRPr="001B06A8">
          <w:rPr>
            <w:i/>
          </w:rPr>
          <w:t xml:space="preserve"> </w:t>
        </w:r>
      </w:ins>
      <w:r w:rsidR="001B06A8" w:rsidRPr="001B06A8">
        <w:rPr>
          <w:i/>
        </w:rPr>
        <w:t>Viewer</w:t>
      </w:r>
      <w:r w:rsidRPr="00D3580A">
        <w:t xml:space="preserve"> (Provenance Flow </w:t>
      </w:r>
      <w:commentRangeStart w:id="26"/>
      <w:r w:rsidRPr="00D3580A">
        <w:t>Viewer</w:t>
      </w:r>
      <w:commentRangeEnd w:id="26"/>
      <w:r w:rsidR="00906E53">
        <w:rPr>
          <w:rStyle w:val="CommentReference"/>
        </w:rPr>
        <w:commentReference w:id="26"/>
      </w:r>
      <w:r w:rsidRPr="00D3580A">
        <w:t>)</w:t>
      </w:r>
      <w:commentRangeEnd w:id="23"/>
      <w:r w:rsidR="00906756">
        <w:rPr>
          <w:rStyle w:val="CommentReference"/>
        </w:rPr>
        <w:commentReference w:id="23"/>
      </w:r>
      <w:r w:rsidRPr="00D3580A">
        <w:t xml:space="preserve">, which </w:t>
      </w:r>
      <w:del w:id="27" w:author="Kohwalter" w:date="2013-06-05T09:18:00Z">
        <w:r w:rsidRPr="00D3580A" w:rsidDel="00346860">
          <w:delText>is based on</w:delText>
        </w:r>
      </w:del>
      <w:ins w:id="28" w:author="Kohwalter" w:date="2013-06-05T09:18:00Z">
        <w:r w:rsidR="00346860">
          <w:t>uses</w:t>
        </w:r>
      </w:ins>
      <w:r w:rsidRPr="00D3580A">
        <w:t xml:space="preserve"> JUNG </w:t>
      </w:r>
      <w:r w:rsidR="002F6701" w:rsidRPr="00D3580A">
        <w:fldChar w:fldCharType="begin"/>
      </w:r>
      <w:r w:rsidR="006B7F21">
        <w:instrText xml:space="preserve"> ADDIN ZOTERO_ITEM CSL_CITATION {"citationID":"o45nhs8aa","properties":{"formattedCitation":"[18]","plainCitation":"[18]"},"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2F6701" w:rsidRPr="00D3580A">
        <w:fldChar w:fldCharType="separate"/>
      </w:r>
      <w:r w:rsidR="006B7F21" w:rsidRPr="006B7F21">
        <w:t>[18]</w:t>
      </w:r>
      <w:r w:rsidR="002F6701" w:rsidRPr="00D3580A">
        <w:fldChar w:fldCharType="end"/>
      </w:r>
      <w:r w:rsidRPr="00D3580A">
        <w:t xml:space="preserve"> and allows </w:t>
      </w:r>
      <w:r w:rsidR="00373A14">
        <w:t>detailed</w:t>
      </w:r>
      <w:r w:rsidR="00373A14" w:rsidRPr="00D3580A">
        <w:t xml:space="preserve"> </w:t>
      </w:r>
      <w:r w:rsidRPr="00D3580A">
        <w:t xml:space="preserve">analysis of </w:t>
      </w:r>
      <w:r w:rsidR="00906756">
        <w:t>a previously gathered</w:t>
      </w:r>
      <w:r w:rsidRPr="00D3580A">
        <w:t xml:space="preserve"> game flow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a game flow log</w:t>
      </w:r>
      <w:r w:rsidRPr="00D3580A">
        <w:t xml:space="preserve"> that can be analyzed by </w:t>
      </w:r>
      <w:del w:id="29" w:author="Kohwalter" w:date="2013-06-05T10:51:00Z">
        <w:r w:rsidR="001B06A8" w:rsidRPr="001B06A8" w:rsidDel="002E0DDC">
          <w:rPr>
            <w:i/>
          </w:rPr>
          <w:delText xml:space="preserve">Proof </w:delText>
        </w:r>
      </w:del>
      <w:proofErr w:type="spellStart"/>
      <w:ins w:id="30" w:author="Kohwalter" w:date="2013-06-05T10:51:00Z">
        <w:r w:rsidR="002E0DDC" w:rsidRPr="001B06A8">
          <w:rPr>
            <w:i/>
          </w:rPr>
          <w:t>Pro</w:t>
        </w:r>
        <w:r w:rsidR="002E0DDC">
          <w:rPr>
            <w:i/>
          </w:rPr>
          <w:t>v</w:t>
        </w:r>
        <w:proofErr w:type="spellEnd"/>
        <w:r w:rsidR="002E0DDC" w:rsidRPr="001B06A8">
          <w:rPr>
            <w:i/>
          </w:rPr>
          <w:t xml:space="preserve"> </w:t>
        </w:r>
      </w:ins>
      <w:r w:rsidR="001B06A8" w:rsidRPr="001B06A8">
        <w:rPr>
          <w:i/>
        </w:rPr>
        <w:t>Viewer</w:t>
      </w:r>
      <w:r w:rsidRPr="00D3580A">
        <w:t xml:space="preserve">. </w:t>
      </w:r>
      <w:r w:rsidR="002F6701">
        <w:fldChar w:fldCharType="begin"/>
      </w:r>
      <w:r w:rsidR="00314D21">
        <w:instrText xml:space="preserve"> REF _Ref356558147 \h </w:instrText>
      </w:r>
      <w:r w:rsidR="002F6701">
        <w:fldChar w:fldCharType="separate"/>
      </w:r>
      <w:r w:rsidR="00BF259A">
        <w:rPr>
          <w:b/>
        </w:rPr>
        <w:t xml:space="preserve">Fig. </w:t>
      </w:r>
      <w:r w:rsidR="00BF259A" w:rsidRPr="00BF259A">
        <w:rPr>
          <w:b/>
          <w:noProof/>
        </w:rPr>
        <w:t>2</w:t>
      </w:r>
      <w:r w:rsidR="002F6701">
        <w:fldChar w:fldCharType="end"/>
      </w:r>
      <w:r w:rsidR="00314D21">
        <w:t xml:space="preserve"> </w:t>
      </w:r>
      <w:r w:rsidRPr="00D3580A">
        <w:t xml:space="preserve">illustrates the relationships between the game, using the framework, and </w:t>
      </w:r>
      <w:del w:id="31" w:author="Kohwalter" w:date="2013-06-05T10:52:00Z">
        <w:r w:rsidRPr="00F62D66" w:rsidDel="002E0DDC">
          <w:rPr>
            <w:i/>
          </w:rPr>
          <w:delText xml:space="preserve">Proof </w:delText>
        </w:r>
      </w:del>
      <w:proofErr w:type="spellStart"/>
      <w:ins w:id="32" w:author="Kohwalter" w:date="2013-06-05T10:52:00Z">
        <w:r w:rsidR="002E0DDC" w:rsidRPr="00F62D66">
          <w:rPr>
            <w:i/>
          </w:rPr>
          <w:t>Pro</w:t>
        </w:r>
        <w:r w:rsidR="002E0DDC">
          <w:rPr>
            <w:i/>
          </w:rPr>
          <w:t>v</w:t>
        </w:r>
        <w:proofErr w:type="spellEnd"/>
        <w:r w:rsidR="002E0DDC" w:rsidRPr="00F62D66">
          <w:rPr>
            <w:i/>
          </w:rPr>
          <w:t xml:space="preserve"> </w:t>
        </w:r>
      </w:ins>
      <w:r w:rsidRPr="00F62D66">
        <w:rPr>
          <w:i/>
        </w:rPr>
        <w:t>Viewer</w:t>
      </w:r>
      <w:r w:rsidRPr="00D3580A">
        <w:t>.</w:t>
      </w:r>
    </w:p>
    <w:p w:rsidR="001B2D5E" w:rsidRDefault="00906E53" w:rsidP="00C90A9E">
      <w:pPr>
        <w:keepNext/>
        <w:spacing w:before="240" w:after="120"/>
        <w:jc w:val="center"/>
      </w:pPr>
      <w:r>
        <w:rPr>
          <w:noProof/>
          <w:lang w:eastAsia="en-US"/>
        </w:rPr>
        <w:drawing>
          <wp:inline distT="0" distB="0" distL="0" distR="0">
            <wp:extent cx="2647950" cy="73992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46815" cy="739610"/>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33" w:name="_Ref356558147"/>
      <w:proofErr w:type="gramStart"/>
      <w:r>
        <w:rPr>
          <w:b/>
        </w:rPr>
        <w:t>Fig.</w:t>
      </w:r>
      <w:proofErr w:type="gramEnd"/>
      <w:r>
        <w:rPr>
          <w:b/>
        </w:rPr>
        <w:t xml:space="preserve"> </w:t>
      </w:r>
      <w:fldSimple w:instr=" SEQ &quot;Figure&quot; \* MERGEFORMAT ">
        <w:r w:rsidR="00BF259A" w:rsidRPr="00BF259A">
          <w:rPr>
            <w:b/>
            <w:noProof/>
          </w:rPr>
          <w:t>2</w:t>
        </w:r>
      </w:fldSimple>
      <w:bookmarkEnd w:id="33"/>
      <w:r>
        <w:rPr>
          <w:b/>
        </w:rPr>
        <w:t>.</w:t>
      </w:r>
      <w:r>
        <w:t xml:space="preserve"> </w:t>
      </w:r>
      <w:r w:rsidRPr="001B2D5E">
        <w:t>Relationships</w:t>
      </w:r>
      <w:r w:rsidRPr="008074E8">
        <w:t xml:space="preserve"> between a game using </w:t>
      </w:r>
      <w:r w:rsidRPr="00921782">
        <w:rPr>
          <w:i/>
        </w:rPr>
        <w:t>provenance in games</w:t>
      </w:r>
      <w:r w:rsidRPr="008074E8">
        <w:t xml:space="preserve"> </w:t>
      </w:r>
      <w:r w:rsidR="00253E77">
        <w:t xml:space="preserve">conceptual </w:t>
      </w:r>
      <w:r w:rsidRPr="008074E8">
        <w:t>framework</w:t>
      </w:r>
      <w:r w:rsidR="002B3614">
        <w:t>, ge</w:t>
      </w:r>
      <w:r w:rsidR="002B3614">
        <w:t>n</w:t>
      </w:r>
      <w:r w:rsidR="002B3614">
        <w:t xml:space="preserve">erating the </w:t>
      </w:r>
      <w:r w:rsidR="002B3614" w:rsidRPr="002B3614">
        <w:rPr>
          <w:i/>
        </w:rPr>
        <w:t>game flow log</w:t>
      </w:r>
      <w:r w:rsidR="002B3614">
        <w:t>,</w:t>
      </w:r>
      <w:r w:rsidRPr="008074E8">
        <w:t xml:space="preserve"> and</w:t>
      </w:r>
      <w:r>
        <w:t xml:space="preserve"> the</w:t>
      </w:r>
      <w:r w:rsidRPr="008074E8">
        <w:t xml:space="preserve"> </w:t>
      </w:r>
      <w:del w:id="34" w:author="Kohwalter" w:date="2013-06-05T10:52:00Z">
        <w:r w:rsidRPr="00F80D29" w:rsidDel="002E0DDC">
          <w:rPr>
            <w:i/>
          </w:rPr>
          <w:delText xml:space="preserve">Proof </w:delText>
        </w:r>
      </w:del>
      <w:proofErr w:type="spellStart"/>
      <w:ins w:id="35" w:author="Kohwalter" w:date="2013-06-05T10:52:00Z">
        <w:r w:rsidR="002E0DDC" w:rsidRPr="00F80D29">
          <w:rPr>
            <w:i/>
          </w:rPr>
          <w:t>Pro</w:t>
        </w:r>
        <w:r w:rsidR="002E0DDC">
          <w:rPr>
            <w:i/>
          </w:rPr>
          <w:t>v</w:t>
        </w:r>
        <w:proofErr w:type="spellEnd"/>
        <w:r w:rsidR="002E0DDC" w:rsidRPr="00F80D29">
          <w:rPr>
            <w:i/>
          </w:rPr>
          <w:t xml:space="preserve"> </w:t>
        </w:r>
      </w:ins>
      <w:r w:rsidRPr="00F80D29">
        <w:rPr>
          <w:i/>
        </w:rPr>
        <w:t>Viewer</w:t>
      </w:r>
      <w:r w:rsidR="002B3614">
        <w:t xml:space="preserve">, which uses the </w:t>
      </w:r>
      <w:r w:rsidR="002B3614" w:rsidRPr="002B3614">
        <w:rPr>
          <w:i/>
        </w:rPr>
        <w:t>game flow log</w:t>
      </w:r>
      <w:r w:rsidR="002B3614">
        <w:t xml:space="preserve"> to generate the </w:t>
      </w:r>
      <w:r w:rsidR="00253E77">
        <w:t xml:space="preserve">provenance </w:t>
      </w:r>
      <w:r w:rsidR="002B3614">
        <w:t>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2F6701" w:rsidP="0087428D">
      <w:r>
        <w:fldChar w:fldCharType="begin"/>
      </w:r>
      <w:r w:rsidR="00373A14">
        <w:instrText xml:space="preserve"> REF _Ref356558255 \h </w:instrText>
      </w:r>
      <w:r>
        <w:fldChar w:fldCharType="separate"/>
      </w:r>
      <w:proofErr w:type="gramStart"/>
      <w:r w:rsidR="00BF259A">
        <w:rPr>
          <w:b/>
        </w:rPr>
        <w:t xml:space="preserve">Fig. </w:t>
      </w:r>
      <w:r w:rsidR="00BF259A" w:rsidRPr="00BF259A">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sent</w:t>
      </w:r>
      <w:del w:id="36" w:author="Kohwalter" w:date="2013-06-05T09:18:00Z">
        <w:r w:rsidR="00B34235" w:rsidRPr="00975E62" w:rsidDel="00346860">
          <w:delText>s</w:delText>
        </w:r>
      </w:del>
      <w:r w:rsidR="00B34235" w:rsidRPr="00975E62">
        <w:t xml:space="preserve"> </w:t>
      </w:r>
      <w:r w:rsidR="00B34235" w:rsidRPr="00975E62">
        <w:rPr>
          <w:i/>
        </w:rPr>
        <w:t>agent</w:t>
      </w:r>
      <w:r w:rsidR="0016394D">
        <w:rPr>
          <w:i/>
        </w:rPr>
        <w:t>s</w:t>
      </w:r>
      <w:r w:rsidR="00B34235" w:rsidRPr="00975E62">
        <w:t xml:space="preserve">. The edges in the provenance graph represent relationships between </w:t>
      </w:r>
      <w:r w:rsidR="00D81246">
        <w:t>ve</w:t>
      </w:r>
      <w:r w:rsidR="00D81246">
        <w:t>r</w:t>
      </w:r>
      <w:r w:rsidR="00D81246">
        <w:t>tices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B34235" w:rsidP="00700221">
      <w:del w:id="37" w:author="Kohwalter" w:date="2013-06-05T10:52:00Z">
        <w:r w:rsidRPr="00E715DC" w:rsidDel="002E0DDC">
          <w:rPr>
            <w:i/>
          </w:rPr>
          <w:delText xml:space="preserve">Proof </w:delText>
        </w:r>
      </w:del>
      <w:proofErr w:type="spellStart"/>
      <w:ins w:id="38" w:author="Kohwalter" w:date="2013-06-05T10:52:00Z">
        <w:r w:rsidR="002E0DDC" w:rsidRPr="00E715DC">
          <w:rPr>
            <w:i/>
          </w:rPr>
          <w:t>Pro</w:t>
        </w:r>
        <w:r w:rsidR="002E0DDC">
          <w:rPr>
            <w:i/>
          </w:rPr>
          <w:t>v</w:t>
        </w:r>
        <w:proofErr w:type="spellEnd"/>
        <w:r w:rsidR="002E0DDC" w:rsidRPr="00E715DC">
          <w:rPr>
            <w:i/>
          </w:rPr>
          <w:t xml:space="preserve"> </w:t>
        </w:r>
      </w:ins>
      <w:r w:rsidRPr="00E715DC">
        <w:rPr>
          <w:i/>
        </w:rPr>
        <w:t>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w:t>
      </w:r>
      <w:del w:id="39" w:author="Kohwalter" w:date="2013-06-05T09:19:00Z">
        <w:r w:rsidRPr="00975E62" w:rsidDel="00346860">
          <w:delText xml:space="preserve">three </w:delText>
        </w:r>
      </w:del>
      <w:ins w:id="40" w:author="Kohwalter" w:date="2013-06-05T09:19:00Z">
        <w:r w:rsidR="00346860" w:rsidRPr="00975E62">
          <w:t>t</w:t>
        </w:r>
        <w:r w:rsidR="00346860">
          <w:t>wo</w:t>
        </w:r>
        <w:r w:rsidR="00346860" w:rsidRPr="00975E62">
          <w:t xml:space="preserve"> </w:t>
        </w:r>
      </w:ins>
      <w:r w:rsidRPr="00975E62">
        <w:t xml:space="preserve">types of filters: </w:t>
      </w:r>
      <w:r w:rsidR="00D81246">
        <w:t>vertex</w:t>
      </w:r>
      <w:ins w:id="41" w:author="Kohwalter" w:date="2013-06-05T09:19:00Z">
        <w:r w:rsidR="00346860">
          <w:t xml:space="preserve"> and</w:t>
        </w:r>
      </w:ins>
      <w:del w:id="42" w:author="Kohwalter" w:date="2013-06-05T09:19:00Z">
        <w:r w:rsidRPr="00975E62" w:rsidDel="00346860">
          <w:delText>,</w:delText>
        </w:r>
      </w:del>
      <w:r w:rsidRPr="00975E62">
        <w:t xml:space="preserve"> edge</w:t>
      </w:r>
      <w:del w:id="43" w:author="Kohwalter" w:date="2013-06-05T09:19:00Z">
        <w:r w:rsidR="00C56869" w:rsidDel="00346860">
          <w:delText>,</w:delText>
        </w:r>
        <w:r w:rsidRPr="00975E62" w:rsidDel="00346860">
          <w:delText xml:space="preserve"> and status</w:delText>
        </w:r>
      </w:del>
      <w:r w:rsidRPr="00975E62">
        <w:t xml:space="preserve"> filter. As previously noted, </w:t>
      </w:r>
      <w:r w:rsidR="00D81246">
        <w:t>vertices</w:t>
      </w:r>
      <w:r w:rsidR="00D81246" w:rsidRPr="00975E62">
        <w:t xml:space="preserve"> </w:t>
      </w:r>
      <w:r w:rsidRPr="00975E62">
        <w:t xml:space="preserve">have different shapes according to their types. However, it is also possible to differentiate </w:t>
      </w:r>
      <w:r w:rsidR="00373A14">
        <w:t>one</w:t>
      </w:r>
      <w:r w:rsidRPr="00975E62">
        <w:t xml:space="preserve"> </w:t>
      </w:r>
      <w:r w:rsidR="00D81246">
        <w:t>vertex</w:t>
      </w:r>
      <w:r w:rsidR="00D81246" w:rsidRPr="00975E62">
        <w:t xml:space="preserve"> </w:t>
      </w:r>
      <w:r w:rsidRPr="00975E62">
        <w:t xml:space="preserve">from another with different borders and colors. As an example, </w:t>
      </w:r>
      <w:r w:rsidR="00D81246">
        <w:rPr>
          <w:i/>
        </w:rPr>
        <w:t>activities</w:t>
      </w:r>
      <w:r w:rsidR="00D81246" w:rsidRPr="00975E62">
        <w:t xml:space="preserve"> </w:t>
      </w:r>
      <w:r w:rsidRPr="00975E62">
        <w:t xml:space="preserve">that </w:t>
      </w:r>
      <w:r w:rsidR="00C56869">
        <w:t>do</w:t>
      </w:r>
      <w:r w:rsidR="00C56869" w:rsidRPr="00975E62">
        <w:t xml:space="preserve"> </w:t>
      </w:r>
      <w:r w:rsidRPr="00975E62">
        <w:t>not inte</w:t>
      </w:r>
      <w:r w:rsidRPr="00975E62">
        <w:t>r</w:t>
      </w:r>
      <w:r w:rsidRPr="00975E62">
        <w:t xml:space="preserve">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2F6701">
        <w:fldChar w:fldCharType="begin"/>
      </w:r>
      <w:r w:rsidR="00016BD2">
        <w:instrText xml:space="preserve"> REF _Ref356558255 \h </w:instrText>
      </w:r>
      <w:r w:rsidR="002F6701">
        <w:fldChar w:fldCharType="separate"/>
      </w:r>
      <w:r w:rsidR="00BF259A">
        <w:rPr>
          <w:b/>
        </w:rPr>
        <w:t xml:space="preserve">Fig. </w:t>
      </w:r>
      <w:r w:rsidR="00BF259A" w:rsidRPr="00BF259A">
        <w:rPr>
          <w:b/>
          <w:noProof/>
        </w:rPr>
        <w:t>3</w:t>
      </w:r>
      <w:r w:rsidR="002F6701">
        <w:fldChar w:fldCharType="end"/>
      </w:r>
      <w:r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ins w:id="44" w:author="Kohwalter" w:date="2013-06-05T09:19:00Z">
        <w:r w:rsidR="00346860">
          <w:t xml:space="preserve"> </w:t>
        </w:r>
      </w:ins>
      <w:r w:rsidRPr="0096178A">
        <w:t xml:space="preserve">as how strong the relationship is. </w:t>
      </w:r>
      <w:r w:rsidR="005A6FD9">
        <w:t>A thin</w:t>
      </w:r>
      <w:r w:rsidRPr="0096178A">
        <w:t xml:space="preserve"> edge represents a low influence on the </w:t>
      </w:r>
      <w:r>
        <w:rPr>
          <w:i/>
        </w:rPr>
        <w:lastRenderedPageBreak/>
        <w:t>activity</w:t>
      </w:r>
      <w:r w:rsidRPr="0096178A">
        <w:t xml:space="preserve">. </w:t>
      </w:r>
      <w:r w:rsidR="005A6FD9">
        <w:t>On the other hand, the higher the influence</w:t>
      </w:r>
      <w:ins w:id="45" w:author="Kohwalter" w:date="2013-06-05T09:20:00Z">
        <w:r w:rsidR="00346860">
          <w:t xml:space="preserve"> </w:t>
        </w:r>
        <w:proofErr w:type="gramStart"/>
        <w:r w:rsidR="00346860">
          <w:t>is</w:t>
        </w:r>
      </w:ins>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ins w:id="46" w:author="Leonardo Murta" w:date="2013-06-04T23:57:00Z">
        <w:r w:rsidR="004309E8">
          <w:t>,</w:t>
        </w:r>
      </w:ins>
      <w:r w:rsidRPr="00FD0A60">
        <w:t xml:space="preserve"> a different color is used. Green is used for positive influences, red for negative, and black for neutral. </w:t>
      </w:r>
      <w:ins w:id="47" w:author="Kohwalter" w:date="2013-06-05T10:27:00Z">
        <w:r w:rsidR="006B7F21">
          <w:t>Lastly, dashed edges represent edges without values,</w:t>
        </w:r>
      </w:ins>
      <w:ins w:id="48" w:author="Kohwalter" w:date="2013-06-05T10:30:00Z">
        <w:r w:rsidR="006B7F21">
          <w:t xml:space="preserve"> which are association edges</w:t>
        </w:r>
      </w:ins>
      <w:ins w:id="49" w:author="Kohwalter" w:date="2013-06-05T10:31:00Z">
        <w:r w:rsidR="006B7F21">
          <w:t xml:space="preserve"> like the edges binding activities to an agent</w:t>
        </w:r>
      </w:ins>
      <w:ins w:id="50" w:author="Kohwalter" w:date="2013-06-05T10:30:00Z">
        <w:r w:rsidR="006B7F21">
          <w:t>.</w:t>
        </w:r>
      </w:ins>
      <w:del w:id="51" w:author="Kohwalter" w:date="2013-06-05T10:28:00Z">
        <w:r w:rsidRPr="00FD0A60" w:rsidDel="006B7F21">
          <w:delText>It is also possible to make the edge to be dashed in order to</w:delText>
        </w:r>
      </w:del>
      <w:del w:id="52" w:author="Kohwalter" w:date="2013-06-05T10:31:00Z">
        <w:r w:rsidRPr="00FD0A60" w:rsidDel="006B7F21">
          <w:delText xml:space="preserve"> </w:delText>
        </w:r>
      </w:del>
      <w:del w:id="53" w:author="Kohwalter" w:date="2013-06-05T10:28:00Z">
        <w:r w:rsidRPr="00FD0A60" w:rsidDel="006B7F21">
          <w:delText xml:space="preserve">emphasize </w:delText>
        </w:r>
        <w:r w:rsidR="00382BCA" w:rsidDel="006B7F21">
          <w:delText>ei</w:delText>
        </w:r>
      </w:del>
      <w:del w:id="54" w:author="Kohwalter" w:date="2013-06-05T10:31:00Z">
        <w:r w:rsidR="00382BCA" w:rsidDel="006B7F21">
          <w:delText xml:space="preserve">ther </w:delText>
        </w:r>
      </w:del>
      <w:del w:id="55" w:author="Kohwalter" w:date="2013-06-05T10:28:00Z">
        <w:r w:rsidR="00382BCA" w:rsidDel="006B7F21">
          <w:delText>its</w:delText>
        </w:r>
        <w:r w:rsidR="00382BCA" w:rsidRPr="00FD0A60" w:rsidDel="006B7F21">
          <w:delText xml:space="preserve"> </w:delText>
        </w:r>
      </w:del>
      <w:del w:id="56" w:author="Kohwalter" w:date="2013-06-05T10:31:00Z">
        <w:r w:rsidRPr="00FD0A60" w:rsidDel="006B7F21">
          <w:delText>importance</w:delText>
        </w:r>
      </w:del>
      <w:del w:id="57" w:author="Kohwalter" w:date="2013-06-05T10:28:00Z">
        <w:r w:rsidRPr="00FD0A60" w:rsidDel="006B7F21">
          <w:delText xml:space="preserve"> or lack of</w:delText>
        </w:r>
      </w:del>
      <w:del w:id="58" w:author="Kohwalter" w:date="2013-06-05T10:31:00Z">
        <w:r w:rsidRPr="00FD0A60" w:rsidDel="006B7F21">
          <w:delText>.</w:delText>
        </w:r>
      </w:del>
      <w:r w:rsidRPr="00FD0A60">
        <w:t xml:space="preserve"> </w:t>
      </w:r>
      <w:r w:rsidR="00B34235" w:rsidRPr="00975E62">
        <w:t xml:space="preserve">These edge types are </w:t>
      </w:r>
      <w:r w:rsidR="00016BD2">
        <w:t xml:space="preserve">also </w:t>
      </w:r>
      <w:r w:rsidR="00B34235" w:rsidRPr="00975E62">
        <w:t>illustra</w:t>
      </w:r>
      <w:r w:rsidR="00B34235" w:rsidRPr="00975E62">
        <w:t>t</w:t>
      </w:r>
      <w:r w:rsidR="00B34235" w:rsidRPr="00975E62">
        <w:t xml:space="preserve">ed </w:t>
      </w:r>
      <w:del w:id="59" w:author="Leonardo Murta" w:date="2013-06-04T23:58:00Z">
        <w:r w:rsidR="00016BD2" w:rsidDel="00BF7010">
          <w:delText>at</w:delText>
        </w:r>
        <w:r w:rsidR="00016BD2" w:rsidRPr="00975E62" w:rsidDel="00BF7010">
          <w:delText xml:space="preserve"> </w:delText>
        </w:r>
      </w:del>
      <w:ins w:id="60" w:author="Leonardo Murta" w:date="2013-06-04T23:58:00Z">
        <w:r w:rsidR="00BF7010">
          <w:t>in</w:t>
        </w:r>
        <w:r w:rsidR="00BF7010" w:rsidRPr="00975E62">
          <w:t xml:space="preserve"> </w:t>
        </w:r>
      </w:ins>
      <w:r w:rsidR="002F6701">
        <w:fldChar w:fldCharType="begin"/>
      </w:r>
      <w:r w:rsidR="00016BD2">
        <w:instrText xml:space="preserve"> REF _Ref356558255 \h </w:instrText>
      </w:r>
      <w:r w:rsidR="002F6701">
        <w:fldChar w:fldCharType="separate"/>
      </w:r>
      <w:r w:rsidR="00BF259A">
        <w:rPr>
          <w:b/>
        </w:rPr>
        <w:t xml:space="preserve">Fig. </w:t>
      </w:r>
      <w:r w:rsidR="00BF259A" w:rsidRPr="00BF259A">
        <w:rPr>
          <w:b/>
          <w:noProof/>
        </w:rPr>
        <w:t>3</w:t>
      </w:r>
      <w:r w:rsidR="002F6701">
        <w:fldChar w:fldCharType="end"/>
      </w:r>
      <w:r>
        <w:t xml:space="preserve">, where </w:t>
      </w:r>
      <w:r w:rsidRPr="00FD0A60">
        <w:t>neutral edges are dashed to emphasize their lack of importance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61" w:name="_Ref356558255"/>
      <w:proofErr w:type="gramStart"/>
      <w:r>
        <w:rPr>
          <w:b/>
        </w:rPr>
        <w:t>Fig.</w:t>
      </w:r>
      <w:proofErr w:type="gramEnd"/>
      <w:r>
        <w:rPr>
          <w:b/>
        </w:rPr>
        <w:t xml:space="preserve"> </w:t>
      </w:r>
      <w:fldSimple w:instr=" SEQ &quot;Figure&quot; \* MERGEFORMAT ">
        <w:r w:rsidR="00BF259A" w:rsidRPr="00BF259A">
          <w:rPr>
            <w:b/>
            <w:noProof/>
          </w:rPr>
          <w:t>3</w:t>
        </w:r>
      </w:fldSimple>
      <w:bookmarkEnd w:id="61"/>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w:t>
      </w:r>
      <w:commentRangeStart w:id="62"/>
      <w:r w:rsidRPr="00975E62">
        <w:t xml:space="preserve">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w:t>
      </w:r>
      <w:commentRangeEnd w:id="62"/>
      <w:r w:rsidR="003D1C88">
        <w:rPr>
          <w:rStyle w:val="CommentReference"/>
        </w:rPr>
        <w:commentReference w:id="62"/>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2F6701">
        <w:fldChar w:fldCharType="begin"/>
      </w:r>
      <w:r w:rsidR="00AD4635">
        <w:instrText xml:space="preserve"> REF _Ref357178673 \h </w:instrText>
      </w:r>
      <w:r w:rsidR="002F6701">
        <w:fldChar w:fldCharType="separate"/>
      </w:r>
      <w:r w:rsidR="00BF259A">
        <w:rPr>
          <w:b/>
        </w:rPr>
        <w:t xml:space="preserve">Fig. </w:t>
      </w:r>
      <w:r w:rsidR="00BF259A" w:rsidRPr="00BF259A">
        <w:rPr>
          <w:b/>
          <w:noProof/>
        </w:rPr>
        <w:t>4</w:t>
      </w:r>
      <w:r w:rsidR="002F6701">
        <w:fldChar w:fldCharType="end"/>
      </w:r>
      <w:r w:rsidR="00016BD2">
        <w:t>.</w:t>
      </w:r>
      <w:r w:rsidR="00BC4AB5">
        <w:t xml:space="preserve"> The collapsed </w:t>
      </w:r>
      <w:r w:rsidR="00BC4AB5">
        <w:lastRenderedPageBreak/>
        <w:t xml:space="preserve">edge’s information is calculated by the sum or average </w:t>
      </w:r>
      <w:r w:rsidR="00F9446D">
        <w:t xml:space="preserve">(depending on the edge type) </w:t>
      </w:r>
      <w:r w:rsidR="00BC4AB5">
        <w:t>of the values from the collapsed edges.</w:t>
      </w:r>
      <w:r w:rsidR="00016BD2">
        <w:t xml:space="preserve"> </w:t>
      </w:r>
      <w:ins w:id="63" w:author="Kohwalter" w:date="2013-06-05T10:33:00Z">
        <w:r w:rsidR="00A86F49">
          <w:t>For example, edges represent</w:t>
        </w:r>
      </w:ins>
      <w:ins w:id="64" w:author="Kohwalter" w:date="2013-06-05T10:35:00Z">
        <w:r w:rsidR="00A86F49">
          <w:t>ing</w:t>
        </w:r>
      </w:ins>
      <w:ins w:id="65" w:author="Kohwalter" w:date="2013-06-05T10:33:00Z">
        <w:r w:rsidR="00A86F49">
          <w:t xml:space="preserve"> expenses uses sum, while edges represent</w:t>
        </w:r>
      </w:ins>
      <w:ins w:id="66" w:author="Kohwalter" w:date="2013-06-05T10:35:00Z">
        <w:r w:rsidR="00A86F49">
          <w:t>ing</w:t>
        </w:r>
      </w:ins>
      <w:ins w:id="67" w:author="Kohwalter" w:date="2013-06-05T10:33:00Z">
        <w:r w:rsidR="00A86F49">
          <w:t xml:space="preserve"> </w:t>
        </w:r>
      </w:ins>
      <w:ins w:id="68" w:author="Kohwalter" w:date="2013-06-05T10:35:00Z">
        <w:r w:rsidR="00A86F49">
          <w:t>aid</w:t>
        </w:r>
      </w:ins>
      <w:ins w:id="69" w:author="Kohwalter" w:date="2013-06-05T14:09:00Z">
        <w:r w:rsidR="00E251E8">
          <w:t xml:space="preserve"> modifiers (</w:t>
        </w:r>
      </w:ins>
      <w:ins w:id="70" w:author="Kohwalter" w:date="2013-06-05T14:10:00Z">
        <w:r w:rsidR="00E251E8">
          <w:t xml:space="preserve">in </w:t>
        </w:r>
      </w:ins>
      <w:ins w:id="71" w:author="Kohwalter" w:date="2013-06-05T14:09:00Z">
        <w:r w:rsidR="00E251E8">
          <w:t>percenta</w:t>
        </w:r>
      </w:ins>
      <w:ins w:id="72" w:author="Kohwalter" w:date="2013-06-05T14:10:00Z">
        <w:r w:rsidR="00E251E8">
          <w:t>g</w:t>
        </w:r>
      </w:ins>
      <w:ins w:id="73" w:author="Kohwalter" w:date="2013-06-05T14:09:00Z">
        <w:r w:rsidR="00E251E8">
          <w:t>e)</w:t>
        </w:r>
      </w:ins>
      <w:ins w:id="74" w:author="Kohwalter" w:date="2013-06-05T10:33:00Z">
        <w:r w:rsidR="00A86F49">
          <w:t xml:space="preserve"> uses average. </w:t>
        </w:r>
      </w:ins>
      <w:r w:rsidRPr="00975E62">
        <w:t>A</w:t>
      </w:r>
      <w:r w:rsidRPr="00975E62">
        <w:t>n</w:t>
      </w:r>
      <w:r w:rsidRPr="00975E62">
        <w:t>other type of filter pr</w:t>
      </w:r>
      <w:r w:rsidRPr="00975E62">
        <w:t>e</w:t>
      </w:r>
      <w:r w:rsidRPr="00975E62">
        <w:t xml:space="preserve">sent </w:t>
      </w:r>
      <w:r w:rsidR="004854B7">
        <w:t xml:space="preserve">in </w:t>
      </w:r>
      <w:del w:id="75" w:author="Kohwalter" w:date="2013-06-05T10:52:00Z">
        <w:r w:rsidR="004854B7" w:rsidDel="002E0DDC">
          <w:rPr>
            <w:i/>
          </w:rPr>
          <w:delText xml:space="preserve">Proof </w:delText>
        </w:r>
      </w:del>
      <w:proofErr w:type="spellStart"/>
      <w:ins w:id="76" w:author="Kohwalter" w:date="2013-06-05T10:52:00Z">
        <w:r w:rsidR="002E0DDC">
          <w:rPr>
            <w:i/>
          </w:rPr>
          <w:t>Prov</w:t>
        </w:r>
        <w:proofErr w:type="spellEnd"/>
        <w:r w:rsidR="002E0DDC">
          <w:rPr>
            <w:i/>
          </w:rPr>
          <w:t xml:space="preserve"> </w:t>
        </w:r>
      </w:ins>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w:t>
      </w:r>
      <w:r w:rsidRPr="00975E62">
        <w:t>a</w:t>
      </w:r>
      <w:r w:rsidRPr="00975E62">
        <w:t>tionship.</w:t>
      </w:r>
    </w:p>
    <w:p w:rsidR="005A4C6B" w:rsidRDefault="00C73272" w:rsidP="00C90A9E">
      <w:pPr>
        <w:keepNext/>
        <w:spacing w:before="240"/>
        <w:ind w:firstLine="0"/>
        <w:jc w:val="center"/>
      </w:pPr>
      <w:r>
        <w:rPr>
          <w:noProof/>
          <w:lang w:eastAsia="en-US"/>
        </w:rPr>
        <w:drawing>
          <wp:inline distT="0" distB="0" distL="0" distR="0">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77" w:name="_Ref357178673"/>
      <w:proofErr w:type="gramStart"/>
      <w:r>
        <w:rPr>
          <w:b/>
        </w:rPr>
        <w:t>Fig.</w:t>
      </w:r>
      <w:proofErr w:type="gramEnd"/>
      <w:r>
        <w:rPr>
          <w:b/>
        </w:rPr>
        <w:t xml:space="preserve"> </w:t>
      </w:r>
      <w:fldSimple w:instr=" SEQ &quot;Figure&quot; \* MERGEFORMAT ">
        <w:r w:rsidR="00BF259A" w:rsidRPr="00BF259A">
          <w:rPr>
            <w:b/>
            <w:noProof/>
          </w:rPr>
          <w:t>4</w:t>
        </w:r>
      </w:fldSimple>
      <w:bookmarkEnd w:id="77"/>
      <w:r>
        <w:rPr>
          <w:b/>
        </w:rPr>
        <w:t>.</w:t>
      </w:r>
      <w:r>
        <w:t xml:space="preserve"> </w:t>
      </w:r>
      <w:proofErr w:type="gramStart"/>
      <w:r w:rsidRPr="00F9446D">
        <w:t>Collapsing</w:t>
      </w:r>
      <w:r>
        <w:t xml:space="preserve"> vertices.</w:t>
      </w:r>
      <w:proofErr w:type="gramEnd"/>
      <w:r>
        <w:t xml:space="preserve"> </w:t>
      </w:r>
      <w:r w:rsidR="00C73272">
        <w:t>T</w:t>
      </w:r>
      <w:r>
        <w:t xml:space="preserve">he original state showing four </w:t>
      </w:r>
      <w:r w:rsidRPr="00F9446D">
        <w:rPr>
          <w:i/>
        </w:rPr>
        <w:t>activities</w:t>
      </w:r>
      <w:r>
        <w:t xml:space="preserve"> and two </w:t>
      </w:r>
      <w:r w:rsidRPr="00F9446D">
        <w:rPr>
          <w:i/>
        </w:rPr>
        <w:t>entities</w:t>
      </w:r>
      <w:r>
        <w:t xml:space="preserve"> with edges </w:t>
      </w:r>
      <w:r w:rsidR="0097349D">
        <w:t xml:space="preserve">of </w:t>
      </w:r>
      <w:r>
        <w:t>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xml:space="preserve">. </w:t>
      </w:r>
      <w:r w:rsidR="0097349D">
        <w:t>T</w:t>
      </w:r>
      <w:r>
        <w:t>he size of the resulting edge is bigger than the original ones as a resulting from summing each edge’s values.</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2F6701" w:rsidRPr="00975E62">
        <w:fldChar w:fldCharType="begin"/>
      </w:r>
      <w:r w:rsidR="006B7F21">
        <w:instrText xml:space="preserve"> ADDIN ZOTERO_ITEM CSL_CITATION {"citationID":"1io2lg2n20","properties":{"formattedCitation":"[19]","plainCitation":"[19]"},"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2F6701" w:rsidRPr="00975E62">
        <w:fldChar w:fldCharType="separate"/>
      </w:r>
      <w:r w:rsidR="006B7F21" w:rsidRPr="006B7F21">
        <w:t>[19]</w:t>
      </w:r>
      <w:r w:rsidR="002F6701" w:rsidRPr="00975E62">
        <w:fldChar w:fldCharType="end"/>
      </w:r>
      <w:r w:rsidRPr="00975E62">
        <w:t xml:space="preserve">, which indicates the status of the variable using </w:t>
      </w:r>
      <w:commentRangeStart w:id="78"/>
      <w:ins w:id="79" w:author="Kohwalter" w:date="2013-06-05T10:33:00Z">
        <w:r w:rsidR="00A86F49">
          <w:t>three colors</w:t>
        </w:r>
      </w:ins>
      <w:commentRangeEnd w:id="78"/>
      <w:ins w:id="80" w:author="Kohwalter" w:date="2013-06-05T14:11:00Z">
        <w:r w:rsidR="00E251E8">
          <w:rPr>
            <w:rStyle w:val="CommentReference"/>
          </w:rPr>
          <w:commentReference w:id="78"/>
        </w:r>
      </w:ins>
      <w:ins w:id="81" w:author="Kohwalter" w:date="2013-06-05T10:33:00Z">
        <w:r w:rsidR="00A86F49">
          <w:t xml:space="preserve">: </w:t>
        </w:r>
      </w:ins>
      <w:r w:rsidRPr="00975E62">
        <w:t xml:space="preserve">red, yellow, </w:t>
      </w:r>
      <w:del w:id="82" w:author="Kohwalter" w:date="2013-06-05T10:33:00Z">
        <w:r w:rsidRPr="00975E62" w:rsidDel="00A86F49">
          <w:delText xml:space="preserve">or </w:delText>
        </w:r>
      </w:del>
      <w:ins w:id="83" w:author="Kohwalter" w:date="2013-06-05T10:33:00Z">
        <w:r w:rsidR="00A86F49">
          <w:t>and</w:t>
        </w:r>
        <w:r w:rsidR="00A86F49" w:rsidRPr="00975E62">
          <w:t xml:space="preserve"> </w:t>
        </w:r>
      </w:ins>
      <w:r w:rsidRPr="00975E62">
        <w:t>green</w:t>
      </w:r>
      <w:del w:id="84" w:author="Kohwalter" w:date="2013-06-05T10:33:00Z">
        <w:r w:rsidRPr="00975E62" w:rsidDel="00A86F49">
          <w:delText xml:space="preserve"> color</w:delText>
        </w:r>
      </w:del>
      <w:r w:rsidRPr="00975E62">
        <w:t>. As an example, ima</w:t>
      </w:r>
      <w:r w:rsidRPr="00975E62">
        <w:t>g</w:t>
      </w:r>
      <w:r w:rsidRPr="00975E62">
        <w:t xml:space="preserve">ine that 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del w:id="85" w:author="Kohwalter" w:date="2013-06-05T09:21:00Z">
        <w:r w:rsidRPr="00975E62" w:rsidDel="00346860">
          <w:delText xml:space="preserve">filter </w:delText>
        </w:r>
      </w:del>
      <w:ins w:id="86" w:author="Kohwalter" w:date="2013-06-05T09:21:00Z">
        <w:r w:rsidR="00346860">
          <w:t>feature</w:t>
        </w:r>
        <w:r w:rsidR="00346860" w:rsidRPr="00975E62">
          <w:t xml:space="preserve"> </w:t>
        </w:r>
      </w:ins>
      <w:r w:rsidRPr="00975E62">
        <w:t>allow</w:t>
      </w:r>
      <w:ins w:id="87" w:author="Kohwalter" w:date="2013-06-05T09:22:00Z">
        <w:r w:rsidR="00346860">
          <w:t>s</w:t>
        </w:r>
      </w:ins>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w:t>
      </w:r>
      <w:r w:rsidRPr="00975E62">
        <w:t>i</w:t>
      </w:r>
      <w:r w:rsidRPr="00975E62">
        <w:t xml:space="preserve">er to identify situations where he might have had </w:t>
      </w:r>
      <w:r w:rsidR="002B5963">
        <w:t>financial problems</w:t>
      </w:r>
      <w:r w:rsidRPr="00975E62">
        <w:t xml:space="preserve"> (red color). Se</w:t>
      </w:r>
      <w:r w:rsidRPr="00975E62">
        <w:t>c</w:t>
      </w:r>
      <w:r w:rsidRPr="00975E62">
        <w:t xml:space="preserve">tion </w:t>
      </w:r>
      <w:r w:rsidR="002F6701">
        <w:fldChar w:fldCharType="begin"/>
      </w:r>
      <w:r w:rsidR="00236606">
        <w:instrText xml:space="preserve"> REF _Ref350607599 \r \h </w:instrText>
      </w:r>
      <w:r w:rsidR="002F6701">
        <w:fldChar w:fldCharType="separate"/>
      </w:r>
      <w:r w:rsidR="00BF259A">
        <w:t>6</w:t>
      </w:r>
      <w:r w:rsidR="002F6701">
        <w:fldChar w:fldCharType="end"/>
      </w:r>
      <w:r w:rsidR="00236606">
        <w:t xml:space="preserve"> </w:t>
      </w:r>
      <w:r w:rsidRPr="00975E62">
        <w:t>provides more examples of those features.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del w:id="88" w:author="Kohwalter" w:date="2013-06-05T11:02:00Z">
        <w:r w:rsidR="00D81246" w:rsidDel="00906E53">
          <w:delText xml:space="preserve">It is also possible to </w:delText>
        </w:r>
        <w:r w:rsidRPr="00975E62" w:rsidDel="00906E53">
          <w:delText xml:space="preserve">hide information that might </w:delText>
        </w:r>
        <w:r w:rsidR="00D81246" w:rsidDel="00906E53">
          <w:delText xml:space="preserve">have </w:delText>
        </w:r>
        <w:r w:rsidRPr="00975E62" w:rsidDel="00906E53">
          <w:delText>not be</w:delText>
        </w:r>
        <w:r w:rsidR="00D81246" w:rsidDel="00906E53">
          <w:delText>en</w:delText>
        </w:r>
        <w:r w:rsidRPr="00975E62" w:rsidDel="00906E53">
          <w:delText xml:space="preserve"> relevant to the desired analysis. </w:delText>
        </w:r>
        <w:r w:rsidR="00D81246" w:rsidDel="00906E53">
          <w:delText>The displayed i</w:delText>
        </w:r>
        <w:r w:rsidRPr="00975E62" w:rsidDel="00906E53">
          <w:delText>nformation can be omitted in the graph or grouped together by features presented in the application.</w:delText>
        </w:r>
      </w:del>
      <w:ins w:id="89" w:author="Kohwalter" w:date="2013-06-05T11:02:00Z">
        <w:r w:rsidR="00906E53">
          <w:t>The next subse</w:t>
        </w:r>
        <w:r w:rsidR="00906E53">
          <w:t>c</w:t>
        </w:r>
        <w:r w:rsidR="00906E53">
          <w:t>tion describes alternatives to deal with</w:t>
        </w:r>
      </w:ins>
      <w:ins w:id="90" w:author="Kohwalter" w:date="2013-06-05T11:03:00Z">
        <w:r w:rsidR="00F7456F">
          <w:t xml:space="preserve"> problems related to graph size</w:t>
        </w:r>
      </w:ins>
      <w:ins w:id="91" w:author="Kohwalter" w:date="2013-06-05T11:22:00Z">
        <w:r w:rsidR="003F3554">
          <w:t xml:space="preserve"> and visualiz</w:t>
        </w:r>
        <w:r w:rsidR="003F3554">
          <w:t>a</w:t>
        </w:r>
        <w:r w:rsidR="003F3554">
          <w:t>tion</w:t>
        </w:r>
      </w:ins>
      <w:ins w:id="92" w:author="Kohwalter" w:date="2013-06-05T11:03:00Z">
        <w:r w:rsidR="00F7456F">
          <w:t>.</w:t>
        </w:r>
      </w:ins>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game flow log</w:t>
      </w:r>
      <w:r w:rsidRPr="005A4C6B">
        <w:t xml:space="preserve">. One way to avoid such situations is to show the provenance graph with some filters selected instead of its full extension. For example, before showing the graph to the user, it is possible to </w:t>
      </w:r>
      <w:r w:rsidRPr="005A4C6B">
        <w:lastRenderedPageBreak/>
        <w:t>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 xml:space="preserve">can be identified and collapsed into a single vertex for each instance. Places visited in the game can also be collapsed into a single vertex, containing all interactions made in that location. </w:t>
      </w:r>
      <w:commentRangeStart w:id="93"/>
      <w:r w:rsidRPr="005A4C6B">
        <w:t>It is also possible to collapse</w:t>
      </w:r>
      <w:r w:rsidR="00BA108C">
        <w:t xml:space="preserve"> collapsed vertices</w:t>
      </w:r>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commentRangeEnd w:id="93"/>
      <w:r w:rsidR="00BA108C">
        <w:rPr>
          <w:rStyle w:val="CommentReference"/>
        </w:rPr>
        <w:commentReference w:id="93"/>
      </w:r>
    </w:p>
    <w:p w:rsidR="005A4C6B" w:rsidRPr="005A4C6B" w:rsidRDefault="00607311" w:rsidP="005A4C6B">
      <w:del w:id="94" w:author="Kohwalter" w:date="2013-06-05T10:37:00Z">
        <w:r w:rsidDel="00A86F49">
          <w:delText>In our implementation i</w:delText>
        </w:r>
      </w:del>
      <w:ins w:id="95" w:author="Kohwalter" w:date="2013-06-05T10:37:00Z">
        <w:r w:rsidR="00A86F49">
          <w:t>I</w:t>
        </w:r>
      </w:ins>
      <w:r>
        <w:t>t</w:t>
      </w:r>
      <w:r w:rsidRPr="005A4C6B">
        <w:t xml:space="preserve"> </w:t>
      </w:r>
      <w:r w:rsidR="005A4C6B" w:rsidRPr="005A4C6B">
        <w:t>is also possible to go beyond that</w:t>
      </w:r>
      <w:ins w:id="96" w:author="Kohwalter" w:date="2013-06-05T10:37:00Z">
        <w:r w:rsidR="00A86F49">
          <w:t xml:space="preserve"> </w:t>
        </w:r>
      </w:ins>
      <w:ins w:id="97" w:author="Kohwalter" w:date="2013-06-05T14:27:00Z">
        <w:r w:rsidR="0026670E">
          <w:t>by using</w:t>
        </w:r>
      </w:ins>
      <w:ins w:id="98" w:author="Kohwalter" w:date="2013-06-05T10:37:00Z">
        <w:r w:rsidR="00A86F49">
          <w:t xml:space="preserve"> this logic</w:t>
        </w:r>
      </w:ins>
      <w:r w:rsidR="005A4C6B" w:rsidRPr="005A4C6B">
        <w:t>. I</w:t>
      </w:r>
      <w:r w:rsidR="005A4C6B" w:rsidRPr="005A4C6B">
        <w:t>n</w:t>
      </w:r>
      <w:r w:rsidR="005A4C6B" w:rsidRPr="005A4C6B">
        <w:t>stead of collapsing all combats and locations, filters can be used to decide which combats or locations were not relevant to the story, or had no noticeable impact in the player’s journey, while kee</w:t>
      </w:r>
      <w:r w:rsidR="005A4C6B" w:rsidRPr="005A4C6B">
        <w:t>p</w:t>
      </w:r>
      <w:r w:rsidR="005A4C6B" w:rsidRPr="005A4C6B">
        <w:t xml:space="preserve">ing important events visible to the </w:t>
      </w:r>
      <w:r w:rsidR="006B318F">
        <w:t>developer</w:t>
      </w:r>
      <w:r w:rsidR="005A4C6B" w:rsidRPr="005A4C6B">
        <w:t>. This is possible because provenance is analyzed from the present to the past. This way, co</w:t>
      </w:r>
      <w:r w:rsidR="005A4C6B" w:rsidRPr="005A4C6B">
        <w:t>m</w:t>
      </w:r>
      <w:r w:rsidR="005A4C6B"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005A4C6B" w:rsidRPr="005A4C6B">
        <w:t>l</w:t>
      </w:r>
      <w:r w:rsidR="005A4C6B" w:rsidRPr="005A4C6B">
        <w:t xml:space="preserve">lenging or the player lost, it </w:t>
      </w:r>
      <w:r>
        <w:t>may be</w:t>
      </w:r>
      <w:r w:rsidRPr="005A4C6B">
        <w:t xml:space="preserve"> </w:t>
      </w:r>
      <w:r w:rsidR="005A4C6B" w:rsidRPr="005A4C6B">
        <w:t xml:space="preserve">interesting to display all actions for </w:t>
      </w:r>
      <w:r>
        <w:t xml:space="preserve">a correct </w:t>
      </w:r>
      <w:r w:rsidR="005A4C6B" w:rsidRPr="005A4C6B">
        <w:t>analysis, allo</w:t>
      </w:r>
      <w:r w:rsidR="005A4C6B" w:rsidRPr="005A4C6B">
        <w:t>w</w:t>
      </w:r>
      <w:r w:rsidR="005A4C6B" w:rsidRPr="005A4C6B">
        <w:t>ing the player to identify important facts that influenced the combat outcome</w:t>
      </w:r>
      <w:commentRangeStart w:id="99"/>
      <w:r w:rsidR="005A4C6B" w:rsidRPr="005A4C6B">
        <w:t xml:space="preserv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 xml:space="preserve">should be implemented for each individual </w:t>
      </w:r>
      <w:commentRangeStart w:id="100"/>
      <w:r w:rsidR="00BA0E9D">
        <w:t>game</w:t>
      </w:r>
      <w:r w:rsidR="00C73272">
        <w:t>.</w:t>
      </w:r>
      <w:commentRangeEnd w:id="99"/>
      <w:r w:rsidR="00231CE1">
        <w:rPr>
          <w:rStyle w:val="CommentReference"/>
        </w:rPr>
        <w:commentReference w:id="99"/>
      </w:r>
      <w:commentRangeEnd w:id="100"/>
      <w:r w:rsidR="00E251E8">
        <w:rPr>
          <w:rStyle w:val="CommentReference"/>
        </w:rPr>
        <w:commentReference w:id="100"/>
      </w:r>
    </w:p>
    <w:p w:rsidR="00B34235" w:rsidRPr="00975E62" w:rsidRDefault="007B4B9F" w:rsidP="001B2D5E">
      <w:r>
        <w:t>Currently,</w:t>
      </w:r>
      <w:r w:rsidRPr="0096178A">
        <w:t xml:space="preserve"> </w:t>
      </w:r>
      <w:del w:id="101" w:author="Kohwalter" w:date="2013-06-05T10:52:00Z">
        <w:r w:rsidRPr="007B4B9F" w:rsidDel="002E0DDC">
          <w:rPr>
            <w:i/>
          </w:rPr>
          <w:delText xml:space="preserve">Proof </w:delText>
        </w:r>
      </w:del>
      <w:proofErr w:type="spellStart"/>
      <w:ins w:id="102" w:author="Kohwalter" w:date="2013-06-05T10:52:00Z">
        <w:r w:rsidR="002E0DDC" w:rsidRPr="007B4B9F">
          <w:rPr>
            <w:i/>
          </w:rPr>
          <w:t>Pro</w:t>
        </w:r>
        <w:r w:rsidR="002E0DDC">
          <w:rPr>
            <w:i/>
          </w:rPr>
          <w:t>v</w:t>
        </w:r>
        <w:proofErr w:type="spellEnd"/>
        <w:r w:rsidR="002E0DDC" w:rsidRPr="007B4B9F">
          <w:rPr>
            <w:i/>
          </w:rPr>
          <w:t xml:space="preserve"> </w:t>
        </w:r>
      </w:ins>
      <w:r w:rsidRPr="007B4B9F">
        <w:rPr>
          <w:i/>
        </w:rPr>
        <w:t>Viewer</w:t>
      </w:r>
      <w:r w:rsidRPr="0096178A">
        <w:t xml:space="preserve"> does not provide inference for the user, only the means necessary to infer. </w:t>
      </w:r>
      <w:r>
        <w:t>The game developers need to create their own inference rules customized to their games, such as clustering sequences of actions and identif</w:t>
      </w:r>
      <w:r>
        <w:t>y</w:t>
      </w:r>
      <w:r>
        <w:t>ing irrel</w:t>
      </w:r>
      <w:r>
        <w:t>e</w:t>
      </w:r>
      <w:r>
        <w:t xml:space="preserv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2F6701" w:rsidRPr="00975E62">
        <w:fldChar w:fldCharType="begin"/>
      </w:r>
      <w:r w:rsidR="006B7F21">
        <w:instrText xml:space="preserve"> ADDIN ZOTERO_ITEM CSL_CITATION {"citationID":"czTb2tcz","properties":{"formattedCitation":"{\\rtf [20\\uc0\\u8211{}24]}","plainCitation":"[20–24]"},"citationItems":[{"id":91,"uris":["http://zotero.org/users/1122386/items/36Q322NW"],"uri":["http://zotero.org/users/1122386/items/36Q322NW"],"itemData":{"id":91,"type":"article-journal","title":"Pattern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2F6701" w:rsidRPr="00975E62">
        <w:fldChar w:fldCharType="separate"/>
      </w:r>
      <w:r w:rsidR="006B7F21" w:rsidRPr="006B7F21">
        <w:t>[20–24]</w:t>
      </w:r>
      <w:r w:rsidR="002F6701" w:rsidRPr="00975E62">
        <w:fldChar w:fldCharType="end"/>
      </w:r>
      <w:r w:rsidR="00B34235" w:rsidRPr="00975E62">
        <w:t xml:space="preserve">. </w:t>
      </w:r>
    </w:p>
    <w:p w:rsidR="00B34235" w:rsidRPr="00596186" w:rsidRDefault="001368F1" w:rsidP="001B2D5E">
      <w:pPr>
        <w:pStyle w:val="heading1"/>
        <w:rPr>
          <w:sz w:val="24"/>
        </w:rPr>
      </w:pPr>
      <w:bookmarkStart w:id="103" w:name="_Ref350607599"/>
      <w:commentRangeStart w:id="104"/>
      <w:del w:id="105" w:author="Kohwalter" w:date="2013-06-05T09:23:00Z">
        <w:r w:rsidRPr="00596186" w:rsidDel="00346860">
          <w:rPr>
            <w:sz w:val="24"/>
          </w:rPr>
          <w:delText xml:space="preserve">Using </w:delText>
        </w:r>
        <w:r w:rsidR="00B34235" w:rsidRPr="00596186" w:rsidDel="00346860">
          <w:rPr>
            <w:sz w:val="24"/>
          </w:rPr>
          <w:delText xml:space="preserve">Provenance </w:delText>
        </w:r>
        <w:r w:rsidRPr="00596186" w:rsidDel="00346860">
          <w:rPr>
            <w:sz w:val="24"/>
          </w:rPr>
          <w:delText>in a Game</w:delText>
        </w:r>
      </w:del>
      <w:bookmarkEnd w:id="103"/>
      <w:commentRangeEnd w:id="104"/>
      <w:ins w:id="106" w:author="Kohwalter" w:date="2013-06-05T09:23:00Z">
        <w:r w:rsidR="00346860">
          <w:rPr>
            <w:sz w:val="24"/>
          </w:rPr>
          <w:t>Case Study</w:t>
        </w:r>
      </w:ins>
      <w:r w:rsidR="00A10ADC">
        <w:rPr>
          <w:rStyle w:val="CommentReference"/>
          <w:b w:val="0"/>
          <w:bCs w:val="0"/>
        </w:rPr>
        <w:commentReference w:id="104"/>
      </w:r>
    </w:p>
    <w:p w:rsidR="00B34235" w:rsidRPr="001B2D5E" w:rsidRDefault="00B34235" w:rsidP="00A41C8B">
      <w:pPr>
        <w:pStyle w:val="p1a"/>
      </w:pPr>
      <w:r w:rsidRPr="001B2D5E">
        <w:t xml:space="preserve">We instantiated this provenance analysis infrastructure, which uses the proposed framework presented in </w:t>
      </w:r>
      <w:r w:rsidR="002F6701"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F6701" w:rsidRPr="001B2D5E">
        <w:fldChar w:fldCharType="separate"/>
      </w:r>
      <w:r w:rsidR="009E6A19" w:rsidRPr="009E6A19">
        <w:t>[2]</w:t>
      </w:r>
      <w:r w:rsidR="002F6701" w:rsidRPr="001B2D5E">
        <w:fldChar w:fldCharType="end"/>
      </w:r>
      <w:r w:rsidR="001368F1">
        <w:t xml:space="preserve"> and described </w:t>
      </w:r>
      <w:r w:rsidR="00A10ADC">
        <w:t xml:space="preserve">in </w:t>
      </w:r>
      <w:r w:rsidR="001368F1">
        <w:t xml:space="preserve">section </w:t>
      </w:r>
      <w:r w:rsidR="002F6701">
        <w:fldChar w:fldCharType="begin"/>
      </w:r>
      <w:r w:rsidR="001368F1">
        <w:instrText xml:space="preserve"> REF _Ref350608012 \r \h </w:instrText>
      </w:r>
      <w:r w:rsidR="002F6701">
        <w:fldChar w:fldCharType="separate"/>
      </w:r>
      <w:r w:rsidR="00BF259A">
        <w:t>4</w:t>
      </w:r>
      <w:r w:rsidR="002F6701">
        <w:fldChar w:fldCharType="end"/>
      </w:r>
      <w:r w:rsidR="001368F1">
        <w:t>,</w:t>
      </w:r>
      <w:r w:rsidRPr="001B2D5E">
        <w:t xml:space="preserve"> in a Software Engineering educational strategy game named SDM (Software Development Manager) </w:t>
      </w:r>
      <w:r w:rsidR="002F6701" w:rsidRPr="001B2D5E">
        <w:fldChar w:fldCharType="begin"/>
      </w:r>
      <w:r w:rsidR="006B7F21">
        <w:instrText xml:space="preserve"> ADDIN ZOTERO_ITEM CSL_CITATION {"citationID":"GdBoMwTt","properties":{"formattedCitation":"[25]","plainCitation":"[25]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2F6701" w:rsidRPr="001B2D5E">
        <w:fldChar w:fldCharType="separate"/>
      </w:r>
      <w:r w:rsidR="006B7F21" w:rsidRPr="006B7F21">
        <w:t>[25]</w:t>
      </w:r>
      <w:r w:rsidR="002F6701"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897A30" w:rsidRDefault="00897A30" w:rsidP="00897A30">
      <w:r w:rsidRPr="00897A30">
        <w:t>In SDM</w:t>
      </w:r>
      <w:del w:id="107" w:author="Kohwalter" w:date="2013-06-05T09:24:00Z">
        <w:r w:rsidRPr="00897A30" w:rsidDel="00346860">
          <w:delText xml:space="preserve">, which was developed using the game engine Unity3D </w:delText>
        </w:r>
        <w:r w:rsidR="002F6701" w:rsidRPr="00897A30" w:rsidDel="00346860">
          <w:fldChar w:fldCharType="begin"/>
        </w:r>
        <w:r w:rsidR="00F11AC0" w:rsidDel="00346860">
          <w:delInstrText xml:space="preserve"> ADDIN ZOTERO_ITEM CSL_CITATION {"citationID":"to5I9ZBz","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delInstrText>
        </w:r>
        <w:r w:rsidR="002F6701" w:rsidRPr="00897A30" w:rsidDel="00346860">
          <w:fldChar w:fldCharType="separate"/>
        </w:r>
        <w:r w:rsidR="00F11AC0" w:rsidRPr="00F11AC0" w:rsidDel="00346860">
          <w:delText>[11]</w:delText>
        </w:r>
        <w:r w:rsidR="002F6701" w:rsidRPr="00897A30" w:rsidDel="00346860">
          <w:fldChar w:fldCharType="end"/>
        </w:r>
        <w:r w:rsidRPr="00897A30" w:rsidDel="00346860">
          <w:delText xml:space="preserve">, </w:delText>
        </w:r>
      </w:del>
      <w:r w:rsidR="00346860">
        <w:t xml:space="preserve"> </w:t>
      </w:r>
      <w:r w:rsidRPr="00897A30">
        <w:t xml:space="preserve">the player has a team of employees that </w:t>
      </w:r>
      <w:r w:rsidR="00C002D0">
        <w:t>is</w:t>
      </w:r>
      <w:r w:rsidR="00C002D0" w:rsidRPr="00897A30">
        <w:t xml:space="preserve"> </w:t>
      </w:r>
      <w:r w:rsidRPr="00897A30">
        <w:t>used to develop software a</w:t>
      </w:r>
      <w:r w:rsidRPr="00897A30">
        <w:t>c</w:t>
      </w:r>
      <w:r w:rsidRPr="00897A30">
        <w:t>cording to contracts made with customers. The gameplay and game mechanics are modeled presenting possibil</w:t>
      </w:r>
      <w:r w:rsidRPr="00897A30">
        <w:t>i</w:t>
      </w:r>
      <w:r w:rsidRPr="00897A30">
        <w:t>ties to the player</w:t>
      </w:r>
      <w:r w:rsidR="00C002D0">
        <w:t>, which</w:t>
      </w:r>
      <w:r w:rsidRPr="00897A30">
        <w:t xml:space="preserve"> decide</w:t>
      </w:r>
      <w:r w:rsidR="00C002D0">
        <w:t>s</w:t>
      </w:r>
      <w:r w:rsidRPr="00897A30">
        <w:t xml:space="preserve"> strategies for develo</w:t>
      </w:r>
      <w:r w:rsidRPr="00897A30">
        <w:t>p</w:t>
      </w:r>
      <w:r w:rsidRPr="00897A30">
        <w:t>ment and define</w:t>
      </w:r>
      <w:r w:rsidR="00C002D0">
        <w:t>s</w:t>
      </w:r>
      <w:r w:rsidRPr="00897A30">
        <w:t xml:space="preserve"> the roles for </w:t>
      </w:r>
      <w:r w:rsidRPr="00897A30">
        <w:lastRenderedPageBreak/>
        <w:t>each staff member. As in any contract, the software has requirements that must be followed during development. From a gameplay point of view, these requirements help to balance the mechanics and rules. When the software is completed and deli</w:t>
      </w:r>
      <w:r w:rsidRPr="00897A30">
        <w:t>v</w:t>
      </w:r>
      <w:r w:rsidRPr="00897A30">
        <w:t>ered to the customer, there is a quality assessment of the software and a project co</w:t>
      </w:r>
      <w:r w:rsidRPr="00897A30">
        <w:t>m</w:t>
      </w:r>
      <w:r w:rsidRPr="00897A30">
        <w:t>pletion payment accordingly to the product quality.</w:t>
      </w:r>
      <w:r w:rsidR="00F132C4">
        <w:t xml:space="preserve"> </w:t>
      </w:r>
      <w:ins w:id="108" w:author="Kohwalter" w:date="2013-05-29T21:54:00Z">
        <w:r w:rsidR="002F6701">
          <w:fldChar w:fldCharType="begin"/>
        </w:r>
        <w:r w:rsidR="00F132C4">
          <w:instrText xml:space="preserve"> REF _Ref357627734 \h </w:instrText>
        </w:r>
      </w:ins>
      <w:ins w:id="109" w:author="Kohwalter" w:date="2013-05-29T21:54:00Z">
        <w:r w:rsidR="002F6701">
          <w:fldChar w:fldCharType="separate"/>
        </w:r>
      </w:ins>
      <w:r w:rsidR="00BF259A">
        <w:rPr>
          <w:b/>
        </w:rPr>
        <w:t xml:space="preserve">Fig. </w:t>
      </w:r>
      <w:r w:rsidR="00BF259A" w:rsidRPr="00BF259A">
        <w:rPr>
          <w:b/>
          <w:noProof/>
        </w:rPr>
        <w:t>5</w:t>
      </w:r>
      <w:ins w:id="110" w:author="Kohwalter" w:date="2013-05-29T21:54:00Z">
        <w:r w:rsidR="002F6701">
          <w:fldChar w:fldCharType="end"/>
        </w:r>
        <w:r w:rsidR="00F132C4">
          <w:t xml:space="preserve"> </w:t>
        </w:r>
      </w:ins>
      <w:r w:rsidR="0095438A">
        <w:t>presents</w:t>
      </w:r>
      <w:r w:rsidR="00F132C4">
        <w:t xml:space="preserve"> a screenshot </w:t>
      </w:r>
      <w:r w:rsidR="0095438A">
        <w:t>of</w:t>
      </w:r>
      <w:r w:rsidR="00F132C4">
        <w:t xml:space="preserve"> SDM</w:t>
      </w:r>
      <w:r w:rsidR="0095438A">
        <w:t xml:space="preserve"> in action</w:t>
      </w:r>
      <w:del w:id="111" w:author="Kohwalter" w:date="2013-06-05T14:29:00Z">
        <w:r w:rsidR="00F132C4" w:rsidDel="002D029B">
          <w:delText>.</w:delText>
        </w:r>
      </w:del>
      <w:ins w:id="112" w:author="Kohwalter" w:date="2013-06-05T14:29:00Z">
        <w:r w:rsidR="002D029B">
          <w:t>, with t</w:t>
        </w:r>
      </w:ins>
      <w:ins w:id="113" w:author="Kohwalter" w:date="2013-06-05T11:10:00Z">
        <w:r w:rsidR="00797566">
          <w:t>he bottom corner illustrat</w:t>
        </w:r>
      </w:ins>
      <w:ins w:id="114" w:author="Kohwalter" w:date="2013-06-05T14:29:00Z">
        <w:r w:rsidR="002D029B">
          <w:t>ing</w:t>
        </w:r>
      </w:ins>
      <w:ins w:id="115" w:author="Kohwalter" w:date="2013-06-05T11:10:00Z">
        <w:r w:rsidR="00797566">
          <w:t xml:space="preserve"> the software</w:t>
        </w:r>
      </w:ins>
      <w:ins w:id="116" w:author="Kohwalter" w:date="2013-06-05T11:11:00Z">
        <w:r w:rsidR="00797566">
          <w:t>’s development status.</w:t>
        </w:r>
      </w:ins>
    </w:p>
    <w:p w:rsidR="00D56052" w:rsidRDefault="00D56052" w:rsidP="00E251E8">
      <w:pPr>
        <w:keepNext/>
        <w:spacing w:before="240" w:after="120"/>
        <w:ind w:firstLine="0"/>
        <w:jc w:val="center"/>
      </w:pPr>
      <w:r>
        <w:rPr>
          <w:noProof/>
          <w:lang w:eastAsia="en-US"/>
        </w:rPr>
        <w:drawing>
          <wp:inline distT="0" distB="0" distL="0" distR="0">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rsidR="00D56052" w:rsidRDefault="00D56052" w:rsidP="00D56052">
      <w:pPr>
        <w:pStyle w:val="figurecaption0"/>
      </w:pPr>
      <w:bookmarkStart w:id="117" w:name="_Ref357627734"/>
      <w:proofErr w:type="gramStart"/>
      <w:r>
        <w:rPr>
          <w:b/>
        </w:rPr>
        <w:t>Fig.</w:t>
      </w:r>
      <w:proofErr w:type="gramEnd"/>
      <w:r>
        <w:rPr>
          <w:b/>
        </w:rPr>
        <w:t xml:space="preserve"> </w:t>
      </w:r>
      <w:fldSimple w:instr=" SEQ &quot;Figure&quot; \* MERGEFORMAT ">
        <w:r w:rsidR="00BF259A" w:rsidRPr="00BF259A">
          <w:rPr>
            <w:b/>
            <w:noProof/>
          </w:rPr>
          <w:t>5</w:t>
        </w:r>
      </w:fldSimple>
      <w:bookmarkEnd w:id="117"/>
      <w:r>
        <w:rPr>
          <w:b/>
        </w:rPr>
        <w:t>.</w:t>
      </w:r>
      <w:r>
        <w:t xml:space="preserve"> </w:t>
      </w:r>
      <w:r w:rsidRPr="00D56052">
        <w:t>Screen</w:t>
      </w:r>
      <w:r w:rsidR="00960782">
        <w:t>shot</w:t>
      </w:r>
      <w:r>
        <w:t xml:space="preserve"> from a game session </w:t>
      </w:r>
      <w:r w:rsidR="00960782">
        <w:t xml:space="preserve">in </w:t>
      </w:r>
      <w:r>
        <w:t>SDM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the employee</w:t>
      </w:r>
      <w:r w:rsidR="00586BCC">
        <w:t>s</w:t>
      </w:r>
      <w:r>
        <w:t xml:space="preserve">’ </w:t>
      </w:r>
      <w:r w:rsidRPr="0030598F">
        <w:t xml:space="preserve">attributes to calculate </w:t>
      </w:r>
      <w:r w:rsidR="00577160">
        <w:t>their</w:t>
      </w:r>
      <w:r w:rsidR="00577160" w:rsidRPr="0030598F">
        <w:t xml:space="preserve"> </w:t>
      </w:r>
      <w:r w:rsidRPr="0030598F">
        <w:t>performance</w:t>
      </w:r>
      <w:r>
        <w:t xml:space="preserve"> depending on the </w:t>
      </w:r>
      <w:r w:rsidR="00607311">
        <w:t xml:space="preserve">respective </w:t>
      </w:r>
      <w:r>
        <w:t>role</w:t>
      </w:r>
      <w:r w:rsidR="00577160">
        <w:t>s</w:t>
      </w:r>
      <w:r w:rsidRPr="0030598F">
        <w:t>.</w:t>
      </w:r>
      <w:ins w:id="118" w:author="Kohwalter" w:date="2013-06-05T11:08:00Z">
        <w:r w:rsidR="00797566">
          <w:t xml:space="preserve"> Their names and roles are displayed at the </w:t>
        </w:r>
      </w:ins>
      <w:ins w:id="119" w:author="Kohwalter" w:date="2013-06-05T11:11:00Z">
        <w:r w:rsidR="00797566">
          <w:t>top</w:t>
        </w:r>
      </w:ins>
      <w:ins w:id="120" w:author="Kohwalter" w:date="2013-06-05T11:08:00Z">
        <w:r w:rsidR="00797566">
          <w:t xml:space="preserve"> corner of </w:t>
        </w:r>
        <w:r w:rsidR="002F6701">
          <w:fldChar w:fldCharType="begin"/>
        </w:r>
        <w:r w:rsidR="00797566">
          <w:instrText xml:space="preserve"> REF _Ref357627734 \h </w:instrText>
        </w:r>
      </w:ins>
      <w:ins w:id="121" w:author="Kohwalter" w:date="2013-06-05T11:08:00Z">
        <w:r w:rsidR="002F6701">
          <w:fldChar w:fldCharType="separate"/>
        </w:r>
      </w:ins>
      <w:r w:rsidR="00BF259A">
        <w:rPr>
          <w:b/>
        </w:rPr>
        <w:t xml:space="preserve">Fig. </w:t>
      </w:r>
      <w:r w:rsidR="00BF259A" w:rsidRPr="00BF259A">
        <w:rPr>
          <w:b/>
          <w:noProof/>
        </w:rPr>
        <w:t>5</w:t>
      </w:r>
      <w:ins w:id="122" w:author="Kohwalter" w:date="2013-06-05T11:08:00Z">
        <w:r w:rsidR="002F6701">
          <w:fldChar w:fldCharType="end"/>
        </w:r>
        <w:r w:rsidR="00797566">
          <w:t>.</w:t>
        </w:r>
      </w:ins>
      <w:r w:rsidRPr="0030598F">
        <w:t xml:space="preserve"> Another element present in the game is specialization, used to define t</w:t>
      </w:r>
      <w:r>
        <w:t>he employee working comp</w:t>
      </w:r>
      <w:r>
        <w:t>e</w:t>
      </w:r>
      <w:r>
        <w:t>tence.</w:t>
      </w:r>
      <w:r w:rsidRPr="0030598F">
        <w:t xml:space="preserve"> With the specialization system, it is possible for employees to undergo training to learn new sets of skills. Also the concepts of working hours, morale</w:t>
      </w:r>
      <w:r w:rsidR="00577160">
        <w:t>,</w:t>
      </w:r>
      <w:r w:rsidRPr="0030598F">
        <w:t xml:space="preserve"> and stamina are used to modify the employee’s productivity.</w:t>
      </w:r>
      <w:ins w:id="123" w:author="Kohwalter" w:date="2013-06-05T13:55:00Z">
        <w:r w:rsidR="00BF259A">
          <w:t xml:space="preserve"> The left corner of </w:t>
        </w:r>
        <w:r w:rsidR="00BF259A">
          <w:fldChar w:fldCharType="begin"/>
        </w:r>
        <w:r w:rsidR="00BF259A">
          <w:instrText xml:space="preserve"> REF _Ref357627734 \h </w:instrText>
        </w:r>
        <w:r w:rsidR="00BF259A">
          <w:fldChar w:fldCharType="separate"/>
        </w:r>
      </w:ins>
      <w:r w:rsidR="00BF259A">
        <w:rPr>
          <w:b/>
        </w:rPr>
        <w:t xml:space="preserve">Fig. </w:t>
      </w:r>
      <w:r w:rsidR="00BF259A" w:rsidRPr="00BF259A">
        <w:rPr>
          <w:b/>
          <w:noProof/>
        </w:rPr>
        <w:t>5</w:t>
      </w:r>
      <w:ins w:id="124" w:author="Kohwalter" w:date="2013-06-05T13:55:00Z">
        <w:r w:rsidR="00BF259A">
          <w:fldChar w:fldCharType="end"/>
        </w:r>
        <w:r w:rsidR="00BF259A">
          <w:t xml:space="preserve"> illustrates the status of morale and stamina for each employee in the staff.</w:t>
        </w:r>
      </w:ins>
      <w:r w:rsidRPr="0030598F">
        <w:t xml:space="preserve"> </w:t>
      </w:r>
      <w:r w:rsidR="002F6701">
        <w:fldChar w:fldCharType="begin"/>
      </w:r>
      <w:r>
        <w:instrText xml:space="preserve"> REF _Ref356564091 \h </w:instrText>
      </w:r>
      <w:r w:rsidR="002F6701">
        <w:fldChar w:fldCharType="separate"/>
      </w:r>
      <w:r w:rsidR="00BF259A">
        <w:rPr>
          <w:b/>
        </w:rPr>
        <w:t xml:space="preserve">Fig. </w:t>
      </w:r>
      <w:r w:rsidR="00BF259A" w:rsidRPr="00BF259A">
        <w:rPr>
          <w:b/>
          <w:noProof/>
        </w:rPr>
        <w:t>6</w:t>
      </w:r>
      <w:r w:rsidR="002F6701">
        <w:fldChar w:fldCharType="end"/>
      </w:r>
      <w:r>
        <w:t xml:space="preserve"> </w:t>
      </w:r>
      <w:r w:rsidRPr="0030598F">
        <w:t>shows a simpl</w:t>
      </w:r>
      <w:r w:rsidRPr="0030598F">
        <w:t>i</w:t>
      </w:r>
      <w:r w:rsidRPr="0030598F">
        <w:t xml:space="preserve">fied version of SDM’s class diagram focusing on the employee, </w:t>
      </w:r>
      <w:r w:rsidR="00577160" w:rsidRPr="0030598F">
        <w:t>display</w:t>
      </w:r>
      <w:r w:rsidR="00577160">
        <w:t>ing</w:t>
      </w:r>
      <w:r w:rsidRPr="0030598F">
        <w:t xml:space="preserve"> his human attributes, types of specializations, the possibility of training to acquire specializ</w:t>
      </w:r>
      <w:r w:rsidRPr="0030598F">
        <w:t>a</w:t>
      </w:r>
      <w:r w:rsidRPr="0030598F">
        <w:t>tions</w:t>
      </w:r>
      <w:r w:rsidR="00577160">
        <w:t>,</w:t>
      </w:r>
      <w:r w:rsidRPr="0030598F">
        <w:t xml:space="preserve"> and that the employee is affect</w:t>
      </w:r>
      <w:r w:rsidR="006B318F">
        <w:t>ed</w:t>
      </w:r>
      <w:r w:rsidRPr="0030598F">
        <w:t xml:space="preserve"> by </w:t>
      </w:r>
      <w:r w:rsidR="007A5966">
        <w:t xml:space="preserve">the </w:t>
      </w:r>
      <w:r w:rsidRPr="0030598F">
        <w:t xml:space="preserve">other employees </w:t>
      </w:r>
      <w:r w:rsidR="007A5966">
        <w:t xml:space="preserve">in </w:t>
      </w:r>
      <w:r w:rsidRPr="0030598F">
        <w:t>the staff team. It also illu</w:t>
      </w:r>
      <w:r w:rsidRPr="0030598F">
        <w:t>s</w:t>
      </w:r>
      <w:r w:rsidRPr="0030598F">
        <w:t>trates the project, its characteristics and requirement.</w:t>
      </w:r>
      <w:ins w:id="125" w:author="Kohwalter" w:date="2013-06-05T11:17:00Z">
        <w:r w:rsidR="00075553">
          <w:t xml:space="preserve"> The next subsection</w:t>
        </w:r>
      </w:ins>
      <w:ins w:id="126" w:author="Kohwalter" w:date="2013-06-05T11:19:00Z">
        <w:r w:rsidR="00075553">
          <w:t>s</w:t>
        </w:r>
      </w:ins>
      <w:ins w:id="127" w:author="Kohwalter" w:date="2013-06-05T11:17:00Z">
        <w:r w:rsidR="00075553">
          <w:t xml:space="preserve"> </w:t>
        </w:r>
        <w:r w:rsidR="00075553">
          <w:lastRenderedPageBreak/>
          <w:t>describe</w:t>
        </w:r>
      </w:ins>
      <w:ins w:id="128" w:author="Kohwalter" w:date="2013-06-05T11:18:00Z">
        <w:r w:rsidR="00075553">
          <w:t xml:space="preserve"> how</w:t>
        </w:r>
      </w:ins>
      <w:ins w:id="129" w:author="Kohwalter" w:date="2013-06-05T11:17:00Z">
        <w:r w:rsidR="00075553">
          <w:t xml:space="preserve"> the information </w:t>
        </w:r>
      </w:ins>
      <w:ins w:id="130" w:author="Kohwalter" w:date="2013-06-05T11:18:00Z">
        <w:r w:rsidR="00075553">
          <w:t xml:space="preserve">is stored in </w:t>
        </w:r>
      </w:ins>
      <w:ins w:id="131" w:author="Kohwalter" w:date="2013-06-05T11:17:00Z">
        <w:r w:rsidR="00075553">
          <w:t>the game</w:t>
        </w:r>
      </w:ins>
      <w:ins w:id="132" w:author="Kohwalter" w:date="2013-06-05T11:18:00Z">
        <w:r w:rsidR="00075553">
          <w:t xml:space="preserve"> </w:t>
        </w:r>
      </w:ins>
      <w:ins w:id="133" w:author="Kohwalter" w:date="2013-06-05T11:19:00Z">
        <w:r w:rsidR="00075553">
          <w:t xml:space="preserve">and </w:t>
        </w:r>
      </w:ins>
      <w:ins w:id="134" w:author="Kohwalter" w:date="2013-06-05T14:21:00Z">
        <w:r w:rsidR="0026670E">
          <w:t xml:space="preserve">shows </w:t>
        </w:r>
      </w:ins>
      <w:ins w:id="135" w:author="Kohwalter" w:date="2013-06-05T11:19:00Z">
        <w:r w:rsidR="00075553">
          <w:t xml:space="preserve">examples of analysis </w:t>
        </w:r>
      </w:ins>
      <w:ins w:id="136" w:author="Kohwalter" w:date="2013-06-05T11:20:00Z">
        <w:r w:rsidR="00075553">
          <w:t>o</w:t>
        </w:r>
      </w:ins>
      <w:ins w:id="137" w:author="Kohwalter" w:date="2013-06-05T11:21:00Z">
        <w:r w:rsidR="00075553">
          <w:t>f</w:t>
        </w:r>
      </w:ins>
      <w:ins w:id="138" w:author="Kohwalter" w:date="2013-06-05T11:19:00Z">
        <w:r w:rsidR="00075553">
          <w:t xml:space="preserve"> the generated</w:t>
        </w:r>
      </w:ins>
      <w:ins w:id="139" w:author="Kohwalter" w:date="2013-06-05T11:18:00Z">
        <w:r w:rsidR="00075553">
          <w:t xml:space="preserve"> prov</w:t>
        </w:r>
        <w:r w:rsidR="00075553">
          <w:t>e</w:t>
        </w:r>
        <w:r w:rsidR="00075553">
          <w:t>nance</w:t>
        </w:r>
      </w:ins>
      <w:ins w:id="140" w:author="Kohwalter" w:date="2013-06-05T11:19:00Z">
        <w:r w:rsidR="00075553">
          <w:t xml:space="preserve"> graph</w:t>
        </w:r>
      </w:ins>
      <w:ins w:id="141" w:author="Kohwalter" w:date="2013-06-05T11:17:00Z">
        <w:r w:rsidR="00075553">
          <w:t>.</w:t>
        </w:r>
      </w:ins>
    </w:p>
    <w:p w:rsidR="00A64A25" w:rsidRPr="0030598F" w:rsidRDefault="00BF259A" w:rsidP="00BF259A">
      <w:pPr>
        <w:pStyle w:val="heading1"/>
        <w:framePr w:hSpace="187" w:wrap="around" w:hAnchor="margin" w:yAlign="top"/>
        <w:numPr>
          <w:ilvl w:val="0"/>
          <w:numId w:val="0"/>
        </w:numPr>
        <w:spacing w:before="0" w:after="0"/>
        <w:ind w:left="567" w:hanging="567"/>
      </w:pPr>
      <w:commentRangeStart w:id="142"/>
      <w:r>
        <w:rPr>
          <w:noProof/>
          <w:lang w:eastAsia="en-US"/>
        </w:rPr>
        <w:drawing>
          <wp:inline distT="0" distB="0" distL="0" distR="0">
            <wp:extent cx="4233636" cy="23821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233636" cy="2382108"/>
                    </a:xfrm>
                    <a:prstGeom prst="rect">
                      <a:avLst/>
                    </a:prstGeom>
                    <a:noFill/>
                    <a:ln w="9525">
                      <a:noFill/>
                      <a:miter lim="800000"/>
                      <a:headEnd/>
                      <a:tailEnd/>
                    </a:ln>
                  </pic:spPr>
                </pic:pic>
              </a:graphicData>
            </a:graphic>
          </wp:inline>
        </w:drawing>
      </w:r>
      <w:commentRangeEnd w:id="142"/>
      <w:r w:rsidR="0026670E">
        <w:rPr>
          <w:rStyle w:val="CommentReference"/>
          <w:b w:val="0"/>
          <w:bCs w:val="0"/>
        </w:rPr>
        <w:commentReference w:id="142"/>
      </w:r>
    </w:p>
    <w:p w:rsidR="00A64A25" w:rsidRPr="00086C74" w:rsidRDefault="00A64A25" w:rsidP="00BF259A">
      <w:pPr>
        <w:pStyle w:val="figurecaption0"/>
        <w:framePr w:hSpace="187" w:wrap="around" w:hAnchor="margin" w:yAlign="top"/>
        <w:jc w:val="both"/>
      </w:pPr>
      <w:bookmarkStart w:id="143" w:name="_Ref356564091"/>
      <w:commentRangeStart w:id="144"/>
      <w:proofErr w:type="gramStart"/>
      <w:r>
        <w:rPr>
          <w:b/>
        </w:rPr>
        <w:t>Fig</w:t>
      </w:r>
      <w:commentRangeEnd w:id="144"/>
      <w:r w:rsidR="00B2470D">
        <w:rPr>
          <w:rStyle w:val="CommentReference"/>
        </w:rPr>
        <w:commentReference w:id="144"/>
      </w:r>
      <w:r>
        <w:rPr>
          <w:b/>
        </w:rPr>
        <w:t>.</w:t>
      </w:r>
      <w:proofErr w:type="gramEnd"/>
      <w:r>
        <w:rPr>
          <w:b/>
        </w:rPr>
        <w:t xml:space="preserve"> </w:t>
      </w:r>
      <w:fldSimple w:instr=" SEQ &quot;Figure&quot; \* MERGEFORMAT ">
        <w:r w:rsidR="00BF259A" w:rsidRPr="00BF259A">
          <w:rPr>
            <w:b/>
            <w:noProof/>
          </w:rPr>
          <w:t>6</w:t>
        </w:r>
      </w:fldSimple>
      <w:bookmarkEnd w:id="143"/>
      <w:r>
        <w:rPr>
          <w:b/>
        </w:rPr>
        <w:t>.</w:t>
      </w:r>
      <w:r>
        <w:t xml:space="preserve"> </w:t>
      </w:r>
      <w:r w:rsidRPr="00897A30">
        <w:t>SDM</w:t>
      </w:r>
      <w:r w:rsidRPr="00B97EAB">
        <w:t xml:space="preserve"> simplified class diagram</w:t>
      </w:r>
      <w:ins w:id="145" w:author="Kohwalter" w:date="2013-06-05T14:03:00Z">
        <w:r w:rsidR="00BF259A">
          <w:t xml:space="preserve">. </w:t>
        </w:r>
        <w:commentRangeStart w:id="146"/>
        <w:r w:rsidR="00BF259A">
          <w:t>Yellow classes</w:t>
        </w:r>
      </w:ins>
      <w:commentRangeEnd w:id="146"/>
      <w:ins w:id="147" w:author="Kohwalter" w:date="2013-06-05T14:16:00Z">
        <w:r w:rsidR="0026670E">
          <w:rPr>
            <w:rStyle w:val="CommentReference"/>
          </w:rPr>
          <w:commentReference w:id="146"/>
        </w:r>
      </w:ins>
      <w:ins w:id="148" w:author="Kohwalter" w:date="2013-06-05T14:03:00Z">
        <w:r w:rsidR="00BF259A">
          <w:t xml:space="preserve"> represent generic classes showed at </w:t>
        </w:r>
      </w:ins>
      <w:fldSimple w:instr=" REF _Ref357175827 \h  \* MERGEFORMAT ">
        <w:r w:rsidR="00BF259A">
          <w:rPr>
            <w:b/>
          </w:rPr>
          <w:t xml:space="preserve">Fig. </w:t>
        </w:r>
        <w:r w:rsidR="00BF259A" w:rsidRPr="00BF259A">
          <w:rPr>
            <w:b/>
            <w:noProof/>
          </w:rPr>
          <w:t>1</w:t>
        </w:r>
      </w:fldSimple>
      <w:r w:rsidR="00BF259A">
        <w:t>.</w:t>
      </w:r>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2F6701"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F6701" w:rsidRPr="001B2D5E">
        <w:fldChar w:fldCharType="separate"/>
      </w:r>
      <w:r w:rsidR="009E6A19" w:rsidRPr="009E6A19">
        <w:t>[2]</w:t>
      </w:r>
      <w:r w:rsidR="002F6701"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2F6701"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F6701" w:rsidRPr="001B2D5E">
        <w:fldChar w:fldCharType="separate"/>
      </w:r>
      <w:r w:rsidR="009E6A19" w:rsidRPr="009E6A19">
        <w:t>[2]</w:t>
      </w:r>
      <w:r w:rsidR="002F6701" w:rsidRPr="001B2D5E">
        <w:fldChar w:fldCharType="end"/>
      </w:r>
      <w:r w:rsidRPr="001B2D5E">
        <w:t xml:space="preserve"> and illustrated</w:t>
      </w:r>
      <w:r w:rsidR="002C0510">
        <w:t xml:space="preserve"> </w:t>
      </w:r>
      <w:r w:rsidRPr="001B2D5E">
        <w:t>by</w:t>
      </w:r>
      <w:r w:rsidR="008537B9">
        <w:t xml:space="preserve"> </w:t>
      </w:r>
      <w:r w:rsidR="002F6701">
        <w:fldChar w:fldCharType="begin"/>
      </w:r>
      <w:r w:rsidR="008537B9">
        <w:instrText xml:space="preserve"> REF _Ref357175827 \h </w:instrText>
      </w:r>
      <w:r w:rsidR="002F6701">
        <w:fldChar w:fldCharType="separate"/>
      </w:r>
      <w:r w:rsidR="00BF259A">
        <w:rPr>
          <w:b/>
        </w:rPr>
        <w:t xml:space="preserve">Fig. </w:t>
      </w:r>
      <w:r w:rsidR="00BF259A" w:rsidRPr="00BF259A">
        <w:rPr>
          <w:b/>
          <w:noProof/>
        </w:rPr>
        <w:t>1</w:t>
      </w:r>
      <w:r w:rsidR="002F6701">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ins w:id="149" w:author="Kohwalter" w:date="2013-06-05T11:13:00Z">
        <w:r w:rsidR="00075553">
          <w:t>,</w:t>
        </w:r>
      </w:ins>
      <w:del w:id="150" w:author="Kohwalter" w:date="2013-06-05T11:13:00Z">
        <w:r w:rsidR="00B34235" w:rsidRPr="001B2D5E" w:rsidDel="00075553">
          <w:delText xml:space="preserve"> and </w:delText>
        </w:r>
      </w:del>
      <w:ins w:id="151" w:author="Kohwalter" w:date="2013-06-05T11:13:00Z">
        <w:r w:rsidR="00075553">
          <w:t xml:space="preserve"> </w:t>
        </w:r>
      </w:ins>
      <w:r w:rsidR="00B34235" w:rsidRPr="001B2D5E">
        <w:t>credits spent to execute the action</w:t>
      </w:r>
      <w:ins w:id="152" w:author="Kohwalter" w:date="2013-06-05T11:14:00Z">
        <w:r w:rsidR="00075553">
          <w:t xml:space="preserve">, and </w:t>
        </w:r>
      </w:ins>
      <w:del w:id="153" w:author="Kohwalter" w:date="2013-06-05T11:14:00Z">
        <w:r w:rsidR="00B34235" w:rsidRPr="001B2D5E" w:rsidDel="00075553">
          <w:delText xml:space="preserve"> are</w:delText>
        </w:r>
      </w:del>
      <w:ins w:id="154" w:author="Kohwalter" w:date="2013-06-05T11:14:00Z">
        <w:r w:rsidR="00075553">
          <w:t>progresses made are</w:t>
        </w:r>
      </w:ins>
      <w:r w:rsidR="00B34235" w:rsidRPr="001B2D5E">
        <w:t xml:space="preserve"> also stored</w:t>
      </w:r>
      <w:ins w:id="155" w:author="Kohwalter" w:date="2013-06-05T11:14:00Z">
        <w:r w:rsidR="00075553">
          <w:t>.</w:t>
        </w:r>
      </w:ins>
      <w:del w:id="156" w:author="Kohwalter" w:date="2013-06-05T11:14:00Z">
        <w:r w:rsidR="00B34235" w:rsidRPr="001B2D5E" w:rsidDel="00075553">
          <w:delText xml:space="preserve">. Lastly, the progress made in </w:delText>
        </w:r>
      </w:del>
      <w:del w:id="157" w:author="Kohwalter" w:date="2013-06-05T11:13:00Z">
        <w:r w:rsidR="00B34235" w:rsidRPr="001B2D5E" w:rsidDel="00797566">
          <w:delText xml:space="preserve">his </w:delText>
        </w:r>
      </w:del>
      <w:del w:id="158" w:author="Kohwalter" w:date="2013-06-05T11:14:00Z">
        <w:r w:rsidR="00B34235" w:rsidRPr="001B2D5E" w:rsidDel="00075553">
          <w:delText>task and a d</w:delText>
        </w:r>
        <w:r w:rsidR="00B34235" w:rsidRPr="001B2D5E" w:rsidDel="00075553">
          <w:delText>e</w:delText>
        </w:r>
        <w:r w:rsidR="00B34235" w:rsidRPr="001B2D5E" w:rsidDel="00075553">
          <w:delText xml:space="preserve">scription of the action, explaining his decision making process. </w:delText>
        </w:r>
      </w:del>
      <w:ins w:id="159" w:author="Kohwalter" w:date="2013-06-05T11:14:00Z">
        <w:r w:rsidR="00075553">
          <w:t xml:space="preserve"> </w:t>
        </w:r>
      </w:ins>
      <w:r w:rsidR="00B34235" w:rsidRPr="001B2D5E">
        <w:t>Besides those, if the action had any external influences</w:t>
      </w:r>
      <w:del w:id="160" w:author="Kohwalter" w:date="2013-06-05T11:16:00Z">
        <w:r w:rsidR="00B34235" w:rsidRPr="001B2D5E" w:rsidDel="00075553">
          <w:delText>,</w:delText>
        </w:r>
      </w:del>
      <w:r w:rsidR="00B34235" w:rsidRPr="001B2D5E">
        <w:t xml:space="preserve"> or used or altered an </w:t>
      </w:r>
      <w:del w:id="161" w:author="Kohwalter" w:date="2013-06-05T11:15:00Z">
        <w:r w:rsidR="00B34235" w:rsidRPr="001B2D5E" w:rsidDel="00075553">
          <w:delText>artifact</w:delText>
        </w:r>
      </w:del>
      <w:ins w:id="162" w:author="Kohwalter" w:date="2013-06-05T11:15:00Z">
        <w:r w:rsidR="00075553">
          <w:t>entity</w:t>
        </w:r>
      </w:ins>
      <w:r w:rsidR="00B34235" w:rsidRPr="001B2D5E">
        <w:t xml:space="preserve">, </w:t>
      </w:r>
      <w:ins w:id="163" w:author="Kohwalter" w:date="2013-06-05T11:15:00Z">
        <w:r w:rsidR="0026670E">
          <w:t>then</w:t>
        </w:r>
      </w:ins>
      <w:del w:id="164" w:author="Kohwalter" w:date="2013-06-05T14:17:00Z">
        <w:r w:rsidR="00B34235" w:rsidRPr="001B2D5E" w:rsidDel="0026670E">
          <w:delText>a</w:delText>
        </w:r>
      </w:del>
      <w:r w:rsidR="00B34235" w:rsidRPr="001B2D5E">
        <w:t xml:space="preserve"> link</w:t>
      </w:r>
      <w:ins w:id="165" w:author="Kohwalter" w:date="2013-06-05T14:17:00Z">
        <w:r w:rsidR="0026670E">
          <w:t>s</w:t>
        </w:r>
      </w:ins>
      <w:r w:rsidR="00B34235" w:rsidRPr="001B2D5E">
        <w:t xml:space="preserve"> to</w:t>
      </w:r>
      <w:ins w:id="166" w:author="Kohwalter" w:date="2013-06-05T14:18:00Z">
        <w:r w:rsidR="0026670E">
          <w:t xml:space="preserve"> them are also stored</w:t>
        </w:r>
      </w:ins>
      <w:del w:id="167" w:author="Kohwalter" w:date="2013-06-05T14:18:00Z">
        <w:r w:rsidR="00B34235" w:rsidRPr="001B2D5E" w:rsidDel="0026670E">
          <w:delText xml:space="preserve"> the action that affect</w:delText>
        </w:r>
      </w:del>
      <w:del w:id="168" w:author="Kohwalter" w:date="2013-06-05T11:15:00Z">
        <w:r w:rsidR="00B34235" w:rsidRPr="001B2D5E" w:rsidDel="00075553">
          <w:delText>s</w:delText>
        </w:r>
      </w:del>
      <w:del w:id="169" w:author="Kohwalter" w:date="2013-06-05T14:18:00Z">
        <w:r w:rsidR="00B34235" w:rsidRPr="001B2D5E" w:rsidDel="0026670E">
          <w:delText xml:space="preserve"> its execution and the </w:delText>
        </w:r>
      </w:del>
      <w:del w:id="170" w:author="Kohwalter" w:date="2013-06-05T11:15:00Z">
        <w:r w:rsidR="00B34235" w:rsidRPr="001B2D5E" w:rsidDel="00075553">
          <w:delText xml:space="preserve">artifact is </w:delText>
        </w:r>
      </w:del>
      <w:del w:id="171" w:author="Kohwalter" w:date="2013-06-05T11:14:00Z">
        <w:r w:rsidR="00B34235" w:rsidRPr="001B2D5E" w:rsidDel="00075553">
          <w:delText>included</w:delText>
        </w:r>
      </w:del>
      <w:del w:id="172" w:author="Kohwalter" w:date="2013-06-05T14:18:00Z">
        <w:r w:rsidR="00B34235" w:rsidRPr="001B2D5E" w:rsidDel="0026670E">
          <w:delText>.</w:delText>
        </w:r>
      </w:del>
      <w:ins w:id="173" w:author="Kohwalter" w:date="2013-06-05T14:18:00Z">
        <w:r w:rsidR="0026670E">
          <w:t>.</w:t>
        </w:r>
      </w:ins>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 xml:space="preserve">After the data is collected and extracted, a provenance </w:t>
      </w:r>
      <w:r w:rsidR="00B34235" w:rsidRPr="001B2D5E">
        <w:lastRenderedPageBreak/>
        <w:t>graph corresponding to that scenario is generated and displayed for analysis, similar</w:t>
      </w:r>
      <w:r w:rsidR="00AF7678">
        <w:t>ly</w:t>
      </w:r>
      <w:r w:rsidR="00B34235" w:rsidRPr="001B2D5E">
        <w:t xml:space="preserve"> to the one presented by </w:t>
      </w:r>
      <w:r w:rsidR="002F6701">
        <w:fldChar w:fldCharType="begin"/>
      </w:r>
      <w:r w:rsidR="00A913E3">
        <w:instrText xml:space="preserve"> REF _Ref356558255 \h </w:instrText>
      </w:r>
      <w:r w:rsidR="002F6701">
        <w:fldChar w:fldCharType="separate"/>
      </w:r>
      <w:r w:rsidR="00BF259A">
        <w:rPr>
          <w:b/>
        </w:rPr>
        <w:t xml:space="preserve">Fig. </w:t>
      </w:r>
      <w:r w:rsidR="00BF259A" w:rsidRPr="00BF259A">
        <w:rPr>
          <w:b/>
          <w:noProof/>
        </w:rPr>
        <w:t>3</w:t>
      </w:r>
      <w:r w:rsidR="002F6701">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2F6701"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2F6701" w:rsidRPr="00975E62">
        <w:fldChar w:fldCharType="separate"/>
      </w:r>
      <w:r w:rsidR="009E6A19" w:rsidRPr="009E6A19">
        <w:t>[2]</w:t>
      </w:r>
      <w:r w:rsidR="002F6701"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del w:id="174" w:author="Kohwalter" w:date="2013-06-05T10:51:00Z">
        <w:r w:rsidRPr="00975E62" w:rsidDel="002E0DDC">
          <w:rPr>
            <w:i/>
          </w:rPr>
          <w:delText xml:space="preserve">Proof </w:delText>
        </w:r>
      </w:del>
      <w:proofErr w:type="spellStart"/>
      <w:ins w:id="175" w:author="Kohwalter" w:date="2013-06-05T10:51:00Z">
        <w:r w:rsidR="002E0DDC" w:rsidRPr="00975E62">
          <w:rPr>
            <w:i/>
          </w:rPr>
          <w:t>Pro</w:t>
        </w:r>
        <w:r w:rsidR="002E0DDC">
          <w:rPr>
            <w:i/>
          </w:rPr>
          <w:t>v</w:t>
        </w:r>
        <w:proofErr w:type="spellEnd"/>
        <w:r w:rsidR="002E0DDC" w:rsidRPr="00975E62">
          <w:rPr>
            <w:i/>
          </w:rPr>
          <w:t xml:space="preserve"> </w:t>
        </w:r>
      </w:ins>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2F6701">
        <w:fldChar w:fldCharType="begin"/>
      </w:r>
      <w:r w:rsidR="00C9453A">
        <w:instrText xml:space="preserve"> REF _Ref357175673 \h </w:instrText>
      </w:r>
      <w:r w:rsidR="002F6701">
        <w:fldChar w:fldCharType="separate"/>
      </w:r>
      <w:r w:rsidR="00BF259A">
        <w:rPr>
          <w:b/>
        </w:rPr>
        <w:t xml:space="preserve">Fig. </w:t>
      </w:r>
      <w:r w:rsidR="00BF259A" w:rsidRPr="00BF259A">
        <w:rPr>
          <w:b/>
          <w:noProof/>
        </w:rPr>
        <w:t>7</w:t>
      </w:r>
      <w:r w:rsidR="002F6701">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F132C4" w:rsidP="00C90A9E">
      <w:pPr>
        <w:spacing w:before="240" w:after="120"/>
        <w:ind w:firstLine="0"/>
        <w:jc w:val="center"/>
      </w:pPr>
      <w:r w:rsidRPr="00975E62">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20449" cy="1666875"/>
                    </a:xfrm>
                    <a:prstGeom prst="rect">
                      <a:avLst/>
                    </a:prstGeom>
                    <a:noFill/>
                    <a:ln>
                      <a:noFill/>
                    </a:ln>
                  </pic:spPr>
                </pic:pic>
              </a:graphicData>
            </a:graphic>
          </wp:inline>
        </w:drawing>
      </w:r>
    </w:p>
    <w:p w:rsidR="00F132C4" w:rsidRDefault="00F132C4" w:rsidP="00F132C4">
      <w:pPr>
        <w:pStyle w:val="figurecaption0"/>
      </w:pPr>
      <w:bookmarkStart w:id="176" w:name="_Ref357175673"/>
      <w:bookmarkStart w:id="177" w:name="_Ref357175577"/>
      <w:proofErr w:type="gramStart"/>
      <w:r>
        <w:rPr>
          <w:b/>
        </w:rPr>
        <w:t>Fig.</w:t>
      </w:r>
      <w:proofErr w:type="gramEnd"/>
      <w:r>
        <w:rPr>
          <w:b/>
        </w:rPr>
        <w:t xml:space="preserve"> </w:t>
      </w:r>
      <w:fldSimple w:instr=" SEQ &quot;Figure&quot; \* MERGEFORMAT ">
        <w:r w:rsidR="00BF259A" w:rsidRPr="00BF259A">
          <w:rPr>
            <w:b/>
            <w:noProof/>
          </w:rPr>
          <w:t>7</w:t>
        </w:r>
      </w:fldSimple>
      <w:bookmarkEnd w:id="176"/>
      <w:r>
        <w:rPr>
          <w:b/>
        </w:rPr>
        <w:t>.</w:t>
      </w:r>
      <w:r>
        <w:t xml:space="preserve"> </w:t>
      </w:r>
      <w:proofErr w:type="gramStart"/>
      <w:r w:rsidRPr="001B2D5E">
        <w:t>An</w:t>
      </w:r>
      <w:r w:rsidRPr="008074E8">
        <w:t xml:space="preserve"> example of credits status filter.</w:t>
      </w:r>
      <w:bookmarkEnd w:id="177"/>
      <w:proofErr w:type="gramEnd"/>
      <w:r w:rsidRPr="00111BC6">
        <w:rPr>
          <w:noProof/>
        </w:rPr>
        <w:t xml:space="preserve"> </w:t>
      </w:r>
    </w:p>
    <w:p w:rsidR="00541476" w:rsidRDefault="002F6701" w:rsidP="00C9453A">
      <w:r>
        <w:fldChar w:fldCharType="begin"/>
      </w:r>
      <w:r w:rsidR="00C9453A">
        <w:instrText xml:space="preserve"> REF _Ref357175673 \h </w:instrText>
      </w:r>
      <w:r>
        <w:fldChar w:fldCharType="separate"/>
      </w:r>
      <w:r w:rsidR="00BF259A">
        <w:rPr>
          <w:b/>
        </w:rPr>
        <w:t xml:space="preserve">Fig. </w:t>
      </w:r>
      <w:r w:rsidR="00BF259A" w:rsidRPr="00BF259A">
        <w:rPr>
          <w:b/>
          <w:noProof/>
        </w:rPr>
        <w:t>7</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xml:space="preserve">. </w:t>
      </w:r>
      <w:r w:rsidRPr="00975E62">
        <w:lastRenderedPageBreak/>
        <w:t>Observing</w:t>
      </w:r>
      <w:r w:rsidR="008537B9">
        <w:t xml:space="preserve"> </w:t>
      </w:r>
      <w:r w:rsidR="002F6701">
        <w:fldChar w:fldCharType="begin"/>
      </w:r>
      <w:r w:rsidR="008537B9">
        <w:instrText xml:space="preserve"> REF _Ref357176295 \h </w:instrText>
      </w:r>
      <w:r w:rsidR="002F6701">
        <w:fldChar w:fldCharType="separate"/>
      </w:r>
      <w:r w:rsidR="00BF259A">
        <w:rPr>
          <w:b/>
        </w:rPr>
        <w:t xml:space="preserve">Fig. </w:t>
      </w:r>
      <w:r w:rsidR="00BF259A" w:rsidRPr="00BF259A">
        <w:rPr>
          <w:b/>
          <w:noProof/>
        </w:rPr>
        <w:t>8</w:t>
      </w:r>
      <w:r w:rsidR="002F6701">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086C74" w:rsidP="00C90A9E">
      <w:pPr>
        <w:spacing w:before="240" w:after="120"/>
        <w:ind w:firstLine="0"/>
        <w:jc w:val="center"/>
      </w:pPr>
      <w:r w:rsidRPr="00975E62">
        <w:rPr>
          <w:noProof/>
          <w:lang w:eastAsia="en-US"/>
        </w:rPr>
        <w:drawing>
          <wp:inline distT="0" distB="0" distL="0" distR="0">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2802" cy="1675863"/>
                    </a:xfrm>
                    <a:prstGeom prst="rect">
                      <a:avLst/>
                    </a:prstGeom>
                    <a:noFill/>
                    <a:ln>
                      <a:noFill/>
                    </a:ln>
                  </pic:spPr>
                </pic:pic>
              </a:graphicData>
            </a:graphic>
          </wp:inline>
        </w:drawing>
      </w:r>
    </w:p>
    <w:p w:rsidR="00086C74" w:rsidRDefault="008537B9" w:rsidP="008537B9">
      <w:pPr>
        <w:pStyle w:val="figurecaption0"/>
      </w:pPr>
      <w:bookmarkStart w:id="178" w:name="_Ref357176295"/>
      <w:proofErr w:type="gramStart"/>
      <w:r>
        <w:rPr>
          <w:b/>
        </w:rPr>
        <w:t>Fig.</w:t>
      </w:r>
      <w:proofErr w:type="gramEnd"/>
      <w:r>
        <w:rPr>
          <w:b/>
        </w:rPr>
        <w:t xml:space="preserve"> </w:t>
      </w:r>
      <w:fldSimple w:instr=" SEQ &quot;Figure&quot; \* MERGEFORMAT ">
        <w:r w:rsidR="00BF259A" w:rsidRPr="00BF259A">
          <w:rPr>
            <w:b/>
            <w:noProof/>
          </w:rPr>
          <w:t>8</w:t>
        </w:r>
      </w:fldSimple>
      <w:bookmarkEnd w:id="178"/>
      <w:r>
        <w:rPr>
          <w:b/>
        </w:rPr>
        <w:t>.</w:t>
      </w:r>
      <w:r>
        <w:t xml:space="preserve"> </w:t>
      </w:r>
      <w:r w:rsidR="00086C74" w:rsidRPr="008537B9">
        <w:t>Non-collapsed</w:t>
      </w:r>
      <w:r w:rsidR="00A20CA1">
        <w:t xml:space="preserve"> provenance</w:t>
      </w:r>
      <w:r w:rsidR="00086C74" w:rsidRPr="008074E8">
        <w:t xml:space="preserve"> graph from </w:t>
      </w:r>
      <w:r w:rsidR="002F6701">
        <w:fldChar w:fldCharType="begin"/>
      </w:r>
      <w:r>
        <w:instrText xml:space="preserve"> REF _Ref357175673 \h </w:instrText>
      </w:r>
      <w:r w:rsidR="002F6701">
        <w:fldChar w:fldCharType="separate"/>
      </w:r>
      <w:r w:rsidR="00BF259A">
        <w:rPr>
          <w:b/>
        </w:rPr>
        <w:t xml:space="preserve">Fig. </w:t>
      </w:r>
      <w:r w:rsidR="00BF259A" w:rsidRPr="00BF259A">
        <w:rPr>
          <w:b/>
          <w:noProof/>
        </w:rPr>
        <w:t>7</w:t>
      </w:r>
      <w:r w:rsidR="002F6701">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then there is a problem that requires immediate attention</w:t>
      </w:r>
      <w:del w:id="179" w:author="Kohwalter" w:date="2013-06-05T10:40:00Z">
        <w:r w:rsidR="00A20CA1" w:rsidDel="00A86F49">
          <w:delText>,</w:delText>
        </w:r>
        <w:r w:rsidR="00EC6E88" w:rsidDel="00A86F49">
          <w:delText xml:space="preserve"> since the game requires the player to hire a new e</w:delText>
        </w:r>
        <w:r w:rsidR="00EC6E88" w:rsidDel="00A86F49">
          <w:delText>m</w:delText>
        </w:r>
        <w:r w:rsidR="00EC6E88" w:rsidDel="00A86F49">
          <w:delText>ployee in order to complete his objective</w:delText>
        </w:r>
      </w:del>
      <w:r w:rsidR="00EC6E88">
        <w:t>.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2F6701">
        <w:fldChar w:fldCharType="begin"/>
      </w:r>
      <w:r w:rsidR="00A24654">
        <w:instrText xml:space="preserve"> REF _Ref356744283 \h </w:instrText>
      </w:r>
      <w:r w:rsidR="002F6701">
        <w:fldChar w:fldCharType="separate"/>
      </w:r>
      <w:r w:rsidR="00BF259A">
        <w:rPr>
          <w:b/>
        </w:rPr>
        <w:t xml:space="preserve">Fig. </w:t>
      </w:r>
      <w:r w:rsidR="00BF259A" w:rsidRPr="00BF259A">
        <w:rPr>
          <w:b/>
          <w:noProof/>
        </w:rPr>
        <w:t>9</w:t>
      </w:r>
      <w:r w:rsidR="002F6701">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 xml:space="preserve">or by adding a filter, as shown in </w:t>
      </w:r>
      <w:r w:rsidR="002F6701">
        <w:fldChar w:fldCharType="begin"/>
      </w:r>
      <w:r w:rsidR="00A24654">
        <w:instrText xml:space="preserve"> REF _Ref356744340 \h </w:instrText>
      </w:r>
      <w:r w:rsidR="002F6701">
        <w:fldChar w:fldCharType="separate"/>
      </w:r>
      <w:r w:rsidR="00BF259A">
        <w:rPr>
          <w:b/>
        </w:rPr>
        <w:t xml:space="preserve">Fig. </w:t>
      </w:r>
      <w:r w:rsidR="00BF259A" w:rsidRPr="00BF259A">
        <w:rPr>
          <w:b/>
          <w:noProof/>
        </w:rPr>
        <w:t>10</w:t>
      </w:r>
      <w:r w:rsidR="002F6701">
        <w:fldChar w:fldCharType="end"/>
      </w:r>
      <w:r w:rsidRPr="00975E62">
        <w:t>.</w:t>
      </w:r>
    </w:p>
    <w:p w:rsidR="00B65CC9" w:rsidRDefault="00B65CC9" w:rsidP="00B65CC9">
      <w:pPr>
        <w:ind w:firstLine="0"/>
        <w:jc w:val="center"/>
      </w:pPr>
      <w:r w:rsidRPr="00975E62">
        <w:rPr>
          <w:noProof/>
          <w:lang w:eastAsia="en-US"/>
        </w:rPr>
        <w:lastRenderedPageBreak/>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1465" cy="1727947"/>
                    </a:xfrm>
                    <a:prstGeom prst="rect">
                      <a:avLst/>
                    </a:prstGeom>
                    <a:noFill/>
                    <a:ln>
                      <a:noFill/>
                    </a:ln>
                  </pic:spPr>
                </pic:pic>
              </a:graphicData>
            </a:graphic>
          </wp:inline>
        </w:drawing>
      </w:r>
    </w:p>
    <w:p w:rsidR="00B65CC9" w:rsidRDefault="00B65CC9" w:rsidP="00B65CC9">
      <w:pPr>
        <w:pStyle w:val="figurecaption0"/>
        <w:jc w:val="both"/>
      </w:pPr>
      <w:bookmarkStart w:id="180" w:name="_Ref356744283"/>
      <w:proofErr w:type="gramStart"/>
      <w:r>
        <w:rPr>
          <w:b/>
        </w:rPr>
        <w:t>Fig.</w:t>
      </w:r>
      <w:proofErr w:type="gramEnd"/>
      <w:r>
        <w:rPr>
          <w:b/>
        </w:rPr>
        <w:t xml:space="preserve"> </w:t>
      </w:r>
      <w:fldSimple w:instr=" SEQ &quot;Figure&quot; \* MERGEFORMAT ">
        <w:r w:rsidR="00BF259A" w:rsidRPr="00BF259A">
          <w:rPr>
            <w:b/>
            <w:noProof/>
          </w:rPr>
          <w:t>9</w:t>
        </w:r>
      </w:fldSimple>
      <w:bookmarkEnd w:id="180"/>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p>
    <w:p w:rsidR="00B65CC9" w:rsidRPr="00975E62" w:rsidRDefault="00B65CC9" w:rsidP="00B65CC9">
      <w:pPr>
        <w:keepNext/>
        <w:spacing w:before="120" w:after="120"/>
        <w:ind w:firstLine="0"/>
        <w:jc w:val="center"/>
      </w:pPr>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rsidR="00B65CC9" w:rsidRPr="00975E62" w:rsidRDefault="00B65CC9" w:rsidP="00B65CC9">
      <w:pPr>
        <w:pStyle w:val="figurecaption0"/>
      </w:pPr>
      <w:bookmarkStart w:id="181" w:name="_Ref356744340"/>
      <w:bookmarkStart w:id="182" w:name="_Ref350357840"/>
      <w:proofErr w:type="gramStart"/>
      <w:r>
        <w:rPr>
          <w:b/>
        </w:rPr>
        <w:t>Fig.</w:t>
      </w:r>
      <w:proofErr w:type="gramEnd"/>
      <w:r>
        <w:rPr>
          <w:b/>
        </w:rPr>
        <w:t xml:space="preserve"> </w:t>
      </w:r>
      <w:fldSimple w:instr=" SEQ &quot;Figure&quot; \* MERGEFORMAT ">
        <w:r w:rsidR="00BF259A" w:rsidRPr="00BF259A">
          <w:rPr>
            <w:b/>
            <w:noProof/>
          </w:rPr>
          <w:t>10</w:t>
        </w:r>
      </w:fldSimple>
      <w:bookmarkEnd w:id="181"/>
      <w:r>
        <w:rPr>
          <w:b/>
        </w:rPr>
        <w:t>.</w:t>
      </w:r>
      <w:r>
        <w:t xml:space="preserve"> Same g</w:t>
      </w:r>
      <w:r w:rsidRPr="001B2D5E">
        <w:t>raph</w:t>
      </w:r>
      <w:r w:rsidRPr="008074E8">
        <w:t xml:space="preserve"> </w:t>
      </w:r>
      <w:r>
        <w:t>of</w:t>
      </w:r>
      <w:r w:rsidRPr="008074E8">
        <w:t xml:space="preserve"> </w:t>
      </w:r>
      <w:r w:rsidR="002F6701">
        <w:fldChar w:fldCharType="begin"/>
      </w:r>
      <w:r>
        <w:instrText xml:space="preserve"> REF _Ref356744283 \h </w:instrText>
      </w:r>
      <w:r w:rsidR="002F6701">
        <w:fldChar w:fldCharType="separate"/>
      </w:r>
      <w:r w:rsidR="00BF259A">
        <w:rPr>
          <w:b/>
        </w:rPr>
        <w:t xml:space="preserve">Fig. </w:t>
      </w:r>
      <w:r w:rsidR="00BF259A" w:rsidRPr="00BF259A">
        <w:rPr>
          <w:b/>
          <w:noProof/>
        </w:rPr>
        <w:t>9</w:t>
      </w:r>
      <w:r w:rsidR="002F6701">
        <w:fldChar w:fldCharType="end"/>
      </w:r>
      <w:r w:rsidRPr="008074E8">
        <w:t xml:space="preserve"> </w:t>
      </w:r>
      <w:r>
        <w:t xml:space="preserve">but </w:t>
      </w:r>
      <w:r w:rsidRPr="008074E8">
        <w:t xml:space="preserve">using </w:t>
      </w:r>
      <w:del w:id="183" w:author="Kohwalter" w:date="2013-06-05T09:25:00Z">
        <w:r w:rsidRPr="008074E8" w:rsidDel="00346860">
          <w:delText>filter</w:delText>
        </w:r>
        <w:r w:rsidDel="00346860">
          <w:delText>s</w:delText>
        </w:r>
      </w:del>
      <w:ins w:id="184" w:author="Kohwalter" w:date="2013-06-05T09:25:00Z">
        <w:r w:rsidR="00346860">
          <w:t>different display features</w:t>
        </w:r>
      </w:ins>
      <w:r w:rsidRPr="008074E8">
        <w:t>: working hours</w:t>
      </w:r>
      <w:r>
        <w:t xml:space="preserve"> (a), stamina (b), and morale (c)</w:t>
      </w:r>
      <w:r w:rsidRPr="008074E8">
        <w:t>.</w:t>
      </w:r>
      <w:bookmarkEnd w:id="182"/>
    </w:p>
    <w:p w:rsidR="00B34235" w:rsidRDefault="00B34235" w:rsidP="001B2D5E">
      <w:r w:rsidRPr="00975E62">
        <w:t xml:space="preserve">In </w:t>
      </w:r>
      <w:r w:rsidR="002F6701">
        <w:fldChar w:fldCharType="begin"/>
      </w:r>
      <w:r w:rsidR="00A24654">
        <w:instrText xml:space="preserve"> REF _Ref356744340 \h </w:instrText>
      </w:r>
      <w:r w:rsidR="002F6701">
        <w:fldChar w:fldCharType="separate"/>
      </w:r>
      <w:r w:rsidR="00BF259A">
        <w:rPr>
          <w:b/>
        </w:rPr>
        <w:t xml:space="preserve">Fig. </w:t>
      </w:r>
      <w:r w:rsidR="00BF259A" w:rsidRPr="00BF259A">
        <w:rPr>
          <w:b/>
          <w:noProof/>
        </w:rPr>
        <w:t>10</w:t>
      </w:r>
      <w:r w:rsidR="002F6701">
        <w:fldChar w:fldCharType="end"/>
      </w:r>
      <w:r w:rsidRPr="00975E62">
        <w:t xml:space="preserve"> </w:t>
      </w:r>
      <w:r w:rsidR="00A20CA1">
        <w:t>one</w:t>
      </w:r>
      <w:r w:rsidR="00A20CA1" w:rsidRPr="00975E62">
        <w:t xml:space="preserve"> </w:t>
      </w:r>
      <w:r w:rsidRPr="00975E62">
        <w:t xml:space="preserve">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 xml:space="preserve">With both the morale and stamina at lowest levels, the </w:t>
      </w:r>
      <w:r w:rsidRPr="00975E62">
        <w:lastRenderedPageBreak/>
        <w:t>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185" w:name="_Ref341897928"/>
      <w:r w:rsidRPr="00596186">
        <w:rPr>
          <w:sz w:val="24"/>
        </w:rPr>
        <w:t>C</w:t>
      </w:r>
      <w:bookmarkEnd w:id="185"/>
      <w:r w:rsidRPr="00596186">
        <w:rPr>
          <w:sz w:val="24"/>
        </w:rPr>
        <w:t>onclusion</w:t>
      </w:r>
    </w:p>
    <w:p w:rsidR="002F17F4" w:rsidRDefault="00B34235" w:rsidP="001B2D5E">
      <w:pPr>
        <w:pStyle w:val="p1a"/>
      </w:pPr>
      <w:r w:rsidRPr="00975E62">
        <w:t xml:space="preserve">This paper </w:t>
      </w:r>
      <w:r w:rsidR="006917E8">
        <w:t xml:space="preserve">introduces new perspectives on </w:t>
      </w:r>
      <w:r w:rsidR="006543F0">
        <w:t>gameplay</w:t>
      </w:r>
      <w:r w:rsidR="00A20CA1">
        <w:t xml:space="preserve"> modeling and</w:t>
      </w:r>
      <w:r w:rsidR="006543F0">
        <w:t xml:space="preserve"> analysis</w:t>
      </w:r>
      <w:r w:rsidR="006917E8">
        <w:t>, levera</w:t>
      </w:r>
      <w:r w:rsidR="006917E8">
        <w:t>g</w:t>
      </w:r>
      <w:r w:rsidR="006917E8">
        <w:t>ing the current state of the art, based on game</w:t>
      </w:r>
      <w:r w:rsidR="00666BA7">
        <w:t>play</w:t>
      </w:r>
      <w:r w:rsidR="006917E8">
        <w:t xml:space="preserve">, to a </w:t>
      </w:r>
      <w:r w:rsidR="00CA33A8">
        <w:t xml:space="preserve">level where the game </w:t>
      </w:r>
      <w:r w:rsidR="001627E8">
        <w:t>prov</w:t>
      </w:r>
      <w:r w:rsidR="001627E8">
        <w:t>e</w:t>
      </w:r>
      <w:r w:rsidR="001627E8">
        <w:t>nance</w:t>
      </w:r>
      <w:r w:rsidR="00CA33A8">
        <w:t xml:space="preserve"> can </w:t>
      </w:r>
      <w:r w:rsidR="006543F0">
        <w:t>aid the detection of gameplay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gameplay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del w:id="186" w:author="Kohwalter" w:date="2013-06-05T09:27:00Z">
        <w:r w:rsidDel="00346860">
          <w:delText xml:space="preserve">both </w:delText>
        </w:r>
      </w:del>
      <w:ins w:id="187" w:author="Kohwalter" w:date="2013-06-05T09:27:00Z">
        <w:r w:rsidR="00346860">
          <w:t xml:space="preserve">either </w:t>
        </w:r>
      </w:ins>
      <w:r w:rsidR="002F17F4">
        <w:t>on-the-fly or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6B7F21" w:rsidRPr="006B7F21" w:rsidRDefault="002F6701" w:rsidP="00EE62FA">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6B7F21" w:rsidRPr="006B7F21">
        <w:rPr>
          <w:sz w:val="18"/>
        </w:rPr>
        <w:t>1.</w:t>
      </w:r>
      <w:r w:rsidR="006B7F21" w:rsidRPr="006B7F21">
        <w:rPr>
          <w:sz w:val="18"/>
        </w:rPr>
        <w:tab/>
        <w:t xml:space="preserve"> Davis, J., Steury, K., Pagulayan, R.: A survey method for assessing perceptions of a game: The consumer playtest in game design. Game Studies. 5, (2005).</w:t>
      </w:r>
    </w:p>
    <w:p w:rsidR="006B7F21" w:rsidRPr="006B7F21" w:rsidRDefault="006B7F21" w:rsidP="00EE62FA">
      <w:pPr>
        <w:pStyle w:val="Bibliography"/>
        <w:spacing w:line="220" w:lineRule="atLeast"/>
        <w:ind w:left="389" w:hanging="389"/>
        <w:rPr>
          <w:sz w:val="18"/>
        </w:rPr>
      </w:pPr>
      <w:r w:rsidRPr="006B7F21">
        <w:rPr>
          <w:sz w:val="18"/>
        </w:rPr>
        <w:t>2.</w:t>
      </w:r>
      <w:r w:rsidRPr="006B7F21">
        <w:rPr>
          <w:sz w:val="18"/>
        </w:rPr>
        <w:tab/>
        <w:t xml:space="preserve"> Kohwalter, T., Clua, E., Murta, L.: Provenance in Games. 2012 XI Brazilian Symposium on Games and Digital Entertainment (SBGAMES). In: XI SBGames, Brasilia (2012).</w:t>
      </w:r>
    </w:p>
    <w:p w:rsidR="006B7F21" w:rsidRPr="006B7F21" w:rsidRDefault="006B7F21" w:rsidP="00EE62FA">
      <w:pPr>
        <w:pStyle w:val="Bibliography"/>
        <w:spacing w:line="220" w:lineRule="atLeast"/>
        <w:ind w:left="389" w:hanging="389"/>
        <w:rPr>
          <w:sz w:val="18"/>
        </w:rPr>
      </w:pPr>
      <w:r w:rsidRPr="006B7F21">
        <w:rPr>
          <w:sz w:val="18"/>
        </w:rPr>
        <w:t>3.</w:t>
      </w:r>
      <w:r w:rsidRPr="006B7F21">
        <w:rPr>
          <w:sz w:val="18"/>
        </w:rPr>
        <w:tab/>
        <w:t xml:space="preserve"> Freire, J., Koop, D., Santos, E., Silva, C.T.: Provenance for Computational Tasks: A Survey. Computing in Science Engineering. 10, 11 –21 (2008).</w:t>
      </w:r>
    </w:p>
    <w:p w:rsidR="006B7F21" w:rsidRPr="006B7F21" w:rsidRDefault="006B7F21" w:rsidP="00EE62FA">
      <w:pPr>
        <w:pStyle w:val="Bibliography"/>
        <w:spacing w:line="220" w:lineRule="atLeast"/>
        <w:ind w:left="389" w:hanging="389"/>
        <w:rPr>
          <w:sz w:val="18"/>
        </w:rPr>
      </w:pPr>
      <w:r w:rsidRPr="006B7F21">
        <w:rPr>
          <w:sz w:val="18"/>
        </w:rPr>
        <w:t>4.</w:t>
      </w:r>
      <w:r w:rsidRPr="006B7F21">
        <w:rPr>
          <w:sz w:val="18"/>
        </w:rPr>
        <w:tab/>
        <w:t xml:space="preserve"> Warren, C.: Game Analysis Using Resource-Infrastructure-Action Flow, http://ficial.wordpress.com/2011/10/23/game-analysis-using-resource-infrastructure-action-flow/.</w:t>
      </w:r>
    </w:p>
    <w:p w:rsidR="006B7F21" w:rsidRPr="006B7F21" w:rsidRDefault="006B7F21" w:rsidP="00EE62FA">
      <w:pPr>
        <w:pStyle w:val="Bibliography"/>
        <w:spacing w:line="220" w:lineRule="atLeast"/>
        <w:ind w:left="389" w:hanging="389"/>
        <w:rPr>
          <w:sz w:val="18"/>
        </w:rPr>
      </w:pPr>
      <w:r w:rsidRPr="006B7F21">
        <w:rPr>
          <w:sz w:val="18"/>
        </w:rPr>
        <w:lastRenderedPageBreak/>
        <w:t>5.</w:t>
      </w:r>
      <w:r w:rsidRPr="006B7F21">
        <w:rPr>
          <w:sz w:val="18"/>
        </w:rPr>
        <w:tab/>
        <w:t xml:space="preserve"> Consalvo, Mi., Dutton, N.: Game analysis: Developing a methodological toolkit for the qualitative study of games. Game Studies. 6, (2006).</w:t>
      </w:r>
    </w:p>
    <w:p w:rsidR="006B7F21" w:rsidRPr="006B7F21" w:rsidRDefault="006B7F21" w:rsidP="00EE62FA">
      <w:pPr>
        <w:pStyle w:val="Bibliography"/>
        <w:spacing w:line="220" w:lineRule="atLeast"/>
        <w:ind w:left="389" w:hanging="389"/>
        <w:rPr>
          <w:sz w:val="18"/>
        </w:rPr>
      </w:pPr>
      <w:r w:rsidRPr="006B7F21">
        <w:rPr>
          <w:sz w:val="18"/>
        </w:rPr>
        <w:t>6.</w:t>
      </w:r>
      <w:r w:rsidRPr="006B7F21">
        <w:rPr>
          <w:sz w:val="18"/>
        </w:rPr>
        <w:tab/>
        <w:t xml:space="preserve"> Andersen, E., Liu, Y.-E., Apter, E., Boucher-Genesse, F., Popović, Z.: Gameplay analysis through state projection. Proceedings of the Fifth International Conference on the Found</w:t>
      </w:r>
      <w:r w:rsidRPr="006B7F21">
        <w:rPr>
          <w:sz w:val="18"/>
        </w:rPr>
        <w:t>a</w:t>
      </w:r>
      <w:r w:rsidRPr="006B7F21">
        <w:rPr>
          <w:sz w:val="18"/>
        </w:rPr>
        <w:t>tions of Digital Games. pp. 1–8. ACM, New York, NY, USA (2010).</w:t>
      </w:r>
    </w:p>
    <w:p w:rsidR="006B7F21" w:rsidRPr="006B7F21" w:rsidRDefault="006B7F21" w:rsidP="00EE62FA">
      <w:pPr>
        <w:pStyle w:val="Bibliography"/>
        <w:spacing w:line="220" w:lineRule="atLeast"/>
        <w:ind w:left="389" w:hanging="389"/>
        <w:rPr>
          <w:sz w:val="18"/>
        </w:rPr>
      </w:pPr>
      <w:r w:rsidRPr="006B7F21">
        <w:rPr>
          <w:sz w:val="18"/>
        </w:rPr>
        <w:t>7.</w:t>
      </w:r>
      <w:r w:rsidRPr="006B7F21">
        <w:rPr>
          <w:sz w:val="18"/>
        </w:rPr>
        <w:tab/>
        <w:t xml:space="preserve"> Cavazza, M., Charles, F., Mead, S.J.: Character-based interactive storytelling. IEEE Inte</w:t>
      </w:r>
      <w:r w:rsidRPr="006B7F21">
        <w:rPr>
          <w:sz w:val="18"/>
        </w:rPr>
        <w:t>l</w:t>
      </w:r>
      <w:r w:rsidRPr="006B7F21">
        <w:rPr>
          <w:sz w:val="18"/>
        </w:rPr>
        <w:t>ligent Systems. 17, 17 – 24 (2002).</w:t>
      </w:r>
    </w:p>
    <w:p w:rsidR="006B7F21" w:rsidRPr="006B7F21" w:rsidRDefault="006B7F21" w:rsidP="00EE62FA">
      <w:pPr>
        <w:pStyle w:val="Bibliography"/>
        <w:spacing w:line="220" w:lineRule="atLeast"/>
        <w:ind w:left="389" w:hanging="389"/>
        <w:rPr>
          <w:sz w:val="18"/>
        </w:rPr>
      </w:pPr>
      <w:r w:rsidRPr="006B7F21">
        <w:rPr>
          <w:sz w:val="18"/>
        </w:rPr>
        <w:t>8.</w:t>
      </w:r>
      <w:r w:rsidRPr="006B7F21">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6B7F21" w:rsidRPr="006B7F21" w:rsidRDefault="006B7F21" w:rsidP="00EE62FA">
      <w:pPr>
        <w:pStyle w:val="Bibliography"/>
        <w:spacing w:line="220" w:lineRule="atLeast"/>
        <w:ind w:left="389" w:hanging="389"/>
        <w:rPr>
          <w:sz w:val="18"/>
        </w:rPr>
      </w:pPr>
      <w:r w:rsidRPr="006B7F21">
        <w:rPr>
          <w:sz w:val="18"/>
        </w:rPr>
        <w:t>9.</w:t>
      </w:r>
      <w:r w:rsidRPr="006B7F21">
        <w:rPr>
          <w:sz w:val="18"/>
        </w:rPr>
        <w:tab/>
        <w:t xml:space="preserve"> Pinhanez, C.S., Bobick, A.F.: Human action detection using PNF propagation of te</w:t>
      </w:r>
      <w:r w:rsidRPr="006B7F21">
        <w:rPr>
          <w:sz w:val="18"/>
        </w:rPr>
        <w:t>m</w:t>
      </w:r>
      <w:r w:rsidRPr="006B7F21">
        <w:rPr>
          <w:sz w:val="18"/>
        </w:rPr>
        <w:t>poral constraints. 1998 IEEE Computer Society Conference on Computer Vision and Pa</w:t>
      </w:r>
      <w:r w:rsidRPr="006B7F21">
        <w:rPr>
          <w:sz w:val="18"/>
        </w:rPr>
        <w:t>t</w:t>
      </w:r>
      <w:r w:rsidRPr="006B7F21">
        <w:rPr>
          <w:sz w:val="18"/>
        </w:rPr>
        <w:t>tern Recognition, 1998. Proceedings. pp. 898 –904 (1998).</w:t>
      </w:r>
    </w:p>
    <w:p w:rsidR="006B7F21" w:rsidRPr="006B7F21" w:rsidRDefault="006B7F21" w:rsidP="00EE62FA">
      <w:pPr>
        <w:pStyle w:val="Bibliography"/>
        <w:spacing w:line="220" w:lineRule="atLeast"/>
        <w:ind w:left="389" w:hanging="389"/>
        <w:rPr>
          <w:sz w:val="18"/>
        </w:rPr>
      </w:pPr>
      <w:r w:rsidRPr="006B7F21">
        <w:rPr>
          <w:sz w:val="18"/>
        </w:rPr>
        <w:t>10.</w:t>
      </w:r>
      <w:r w:rsidRPr="006B7F21">
        <w:rPr>
          <w:sz w:val="18"/>
        </w:rPr>
        <w:tab/>
        <w:t xml:space="preserve"> Wulff, M., Hansen, M., Thurau, C.: GameAnalytics For Game Developers Know the facts Improve and Monetize, http://www.gameanalytics.com/.</w:t>
      </w:r>
    </w:p>
    <w:p w:rsidR="006B7F21" w:rsidRPr="006B7F21" w:rsidRDefault="006B7F21" w:rsidP="00EE62FA">
      <w:pPr>
        <w:pStyle w:val="Bibliography"/>
        <w:spacing w:line="220" w:lineRule="atLeast"/>
        <w:ind w:left="389" w:hanging="389"/>
        <w:rPr>
          <w:sz w:val="18"/>
        </w:rPr>
      </w:pPr>
      <w:r w:rsidRPr="006B7F21">
        <w:rPr>
          <w:sz w:val="18"/>
        </w:rPr>
        <w:t>11.</w:t>
      </w:r>
      <w:r w:rsidRPr="006B7F21">
        <w:rPr>
          <w:sz w:val="18"/>
        </w:rPr>
        <w:tab/>
        <w:t xml:space="preserve"> Higgins, T.: Unity - 3D Game Engine, http://unity3d.com/.</w:t>
      </w:r>
    </w:p>
    <w:p w:rsidR="006B7F21" w:rsidRPr="006B7F21" w:rsidRDefault="006B7F21" w:rsidP="00EE62FA">
      <w:pPr>
        <w:pStyle w:val="Bibliography"/>
        <w:spacing w:line="220" w:lineRule="atLeast"/>
        <w:ind w:left="389" w:hanging="389"/>
        <w:rPr>
          <w:sz w:val="18"/>
        </w:rPr>
      </w:pPr>
      <w:r w:rsidRPr="006B7F21">
        <w:rPr>
          <w:sz w:val="18"/>
        </w:rPr>
        <w:t>12.</w:t>
      </w:r>
      <w:r w:rsidRPr="006B7F21">
        <w:rPr>
          <w:sz w:val="18"/>
        </w:rPr>
        <w:tab/>
        <w:t xml:space="preserve"> PREMIS Working Group: Data Dictionary for Preservation Metadata. Implementation Strategies (PREMIS), Preservation Metadata (2005).</w:t>
      </w:r>
    </w:p>
    <w:p w:rsidR="006B7F21" w:rsidRPr="006B7F21" w:rsidRDefault="006B7F21" w:rsidP="00EE62FA">
      <w:pPr>
        <w:pStyle w:val="Bibliography"/>
        <w:spacing w:line="220" w:lineRule="atLeast"/>
        <w:ind w:left="389" w:hanging="389"/>
        <w:rPr>
          <w:sz w:val="18"/>
        </w:rPr>
      </w:pPr>
      <w:r w:rsidRPr="006B7F21">
        <w:rPr>
          <w:sz w:val="18"/>
        </w:rPr>
        <w:t>13.</w:t>
      </w:r>
      <w:r w:rsidRPr="006B7F21">
        <w:rPr>
          <w:sz w:val="18"/>
        </w:rPr>
        <w:tab/>
        <w:t xml:space="preserve"> Moreau, L., Foster, I., Freire, J., Frew, J., Groth, P., McGuiness, D.: IPAW, http://www.ipaw.info/.</w:t>
      </w:r>
    </w:p>
    <w:p w:rsidR="006B7F21" w:rsidRPr="006B7F21" w:rsidRDefault="006B7F21" w:rsidP="00EE62FA">
      <w:pPr>
        <w:pStyle w:val="Bibliography"/>
        <w:spacing w:line="220" w:lineRule="atLeast"/>
        <w:ind w:left="389" w:hanging="389"/>
        <w:rPr>
          <w:sz w:val="18"/>
        </w:rPr>
      </w:pPr>
      <w:r w:rsidRPr="006B7F21">
        <w:rPr>
          <w:sz w:val="18"/>
        </w:rPr>
        <w:t>14.</w:t>
      </w:r>
      <w:r w:rsidRPr="006B7F21">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6B7F21" w:rsidRPr="006B7F21" w:rsidRDefault="006B7F21" w:rsidP="00EE62FA">
      <w:pPr>
        <w:pStyle w:val="Bibliography"/>
        <w:spacing w:line="220" w:lineRule="atLeast"/>
        <w:ind w:left="389" w:hanging="389"/>
        <w:rPr>
          <w:sz w:val="18"/>
        </w:rPr>
      </w:pPr>
      <w:r w:rsidRPr="006B7F21">
        <w:rPr>
          <w:sz w:val="18"/>
        </w:rPr>
        <w:t>15.</w:t>
      </w:r>
      <w:r w:rsidRPr="006B7F21">
        <w:rPr>
          <w:sz w:val="18"/>
        </w:rPr>
        <w:tab/>
        <w:t xml:space="preserve"> Miles, S., Heasley, J., Szalay, A., Moreau, L., Groth, P.: Provenance Challenge WIKI, http://twiki.ipaw.info/bin/view/Challenge/.</w:t>
      </w:r>
    </w:p>
    <w:p w:rsidR="006B7F21" w:rsidRPr="006B7F21" w:rsidRDefault="006B7F21" w:rsidP="00EE62FA">
      <w:pPr>
        <w:pStyle w:val="Bibliography"/>
        <w:spacing w:line="220" w:lineRule="atLeast"/>
        <w:ind w:left="389" w:hanging="389"/>
        <w:rPr>
          <w:sz w:val="18"/>
        </w:rPr>
      </w:pPr>
      <w:r w:rsidRPr="006B7F21">
        <w:rPr>
          <w:sz w:val="18"/>
        </w:rPr>
        <w:t>16.</w:t>
      </w:r>
      <w:r w:rsidRPr="006B7F21">
        <w:rPr>
          <w:sz w:val="18"/>
        </w:rPr>
        <w:tab/>
        <w:t xml:space="preserve"> Moreau, L., Missier, P.: PROV-DM: The PROV Data Model, http://www.w3.org/TR/prov-dm/.</w:t>
      </w:r>
    </w:p>
    <w:p w:rsidR="006B7F21" w:rsidRPr="006B7F21" w:rsidRDefault="006B7F21" w:rsidP="00EE62FA">
      <w:pPr>
        <w:pStyle w:val="Bibliography"/>
        <w:spacing w:line="220" w:lineRule="atLeast"/>
        <w:ind w:left="389" w:hanging="389"/>
        <w:rPr>
          <w:sz w:val="18"/>
        </w:rPr>
      </w:pPr>
      <w:r w:rsidRPr="006B7F21">
        <w:rPr>
          <w:sz w:val="18"/>
        </w:rPr>
        <w:t>17.</w:t>
      </w:r>
      <w:r w:rsidRPr="006B7F21">
        <w:rPr>
          <w:sz w:val="18"/>
        </w:rPr>
        <w:tab/>
        <w:t xml:space="preserve"> Moret, B.: Decision Trees and Diagrams. In: ACM Computing Surveys (CSUR). 14, 593–623 (1982).</w:t>
      </w:r>
    </w:p>
    <w:p w:rsidR="006B7F21" w:rsidRPr="006B7F21" w:rsidRDefault="006B7F21" w:rsidP="00EE62FA">
      <w:pPr>
        <w:pStyle w:val="Bibliography"/>
        <w:spacing w:line="220" w:lineRule="atLeast"/>
        <w:ind w:left="389" w:hanging="389"/>
        <w:rPr>
          <w:sz w:val="18"/>
        </w:rPr>
      </w:pPr>
      <w:r w:rsidRPr="006B7F21">
        <w:rPr>
          <w:sz w:val="18"/>
        </w:rPr>
        <w:t>18.</w:t>
      </w:r>
      <w:r w:rsidRPr="006B7F21">
        <w:rPr>
          <w:sz w:val="18"/>
        </w:rPr>
        <w:tab/>
        <w:t xml:space="preserve"> Joshua O’Madadhain, Danyel Fisher, Tom Nelson: JUNG: Java Universal Ne</w:t>
      </w:r>
      <w:r w:rsidRPr="006B7F21">
        <w:rPr>
          <w:sz w:val="18"/>
        </w:rPr>
        <w:t>t</w:t>
      </w:r>
      <w:r w:rsidRPr="006B7F21">
        <w:rPr>
          <w:sz w:val="18"/>
        </w:rPr>
        <w:t>work/Graph Framework. Open-source, sourceforge (2010).</w:t>
      </w:r>
    </w:p>
    <w:p w:rsidR="006B7F21" w:rsidRPr="006B7F21" w:rsidRDefault="006B7F21" w:rsidP="00EE62FA">
      <w:pPr>
        <w:pStyle w:val="Bibliography"/>
        <w:spacing w:line="220" w:lineRule="atLeast"/>
        <w:ind w:left="389" w:hanging="389"/>
        <w:rPr>
          <w:sz w:val="18"/>
        </w:rPr>
      </w:pPr>
      <w:r w:rsidRPr="006B7F21">
        <w:rPr>
          <w:sz w:val="18"/>
        </w:rPr>
        <w:t>19.</w:t>
      </w:r>
      <w:r w:rsidRPr="006B7F21">
        <w:rPr>
          <w:sz w:val="18"/>
        </w:rPr>
        <w:tab/>
        <w:t xml:space="preserve"> Diehl, S.: Software Visualization: Visualizing the Structure, Behaviour, and Evolution of Software. Springer (2007).</w:t>
      </w:r>
    </w:p>
    <w:p w:rsidR="006B7F21" w:rsidRPr="006B7F21" w:rsidRDefault="006B7F21" w:rsidP="00EE62FA">
      <w:pPr>
        <w:pStyle w:val="Bibliography"/>
        <w:spacing w:line="220" w:lineRule="atLeast"/>
        <w:ind w:left="389" w:hanging="389"/>
        <w:rPr>
          <w:sz w:val="18"/>
        </w:rPr>
      </w:pPr>
      <w:r w:rsidRPr="006B7F21">
        <w:rPr>
          <w:sz w:val="18"/>
        </w:rPr>
        <w:t>20.</w:t>
      </w:r>
      <w:r w:rsidRPr="006B7F21">
        <w:rPr>
          <w:sz w:val="18"/>
        </w:rPr>
        <w:tab/>
        <w:t xml:space="preserve"> Bristol, E.H.: Pattern recognition: An alternative to parameter identification in adaptive control. Automatica. 13, 197–202 (1977).</w:t>
      </w:r>
    </w:p>
    <w:p w:rsidR="006B7F21" w:rsidRPr="006B7F21" w:rsidRDefault="006B7F21" w:rsidP="00EE62FA">
      <w:pPr>
        <w:pStyle w:val="Bibliography"/>
        <w:spacing w:line="220" w:lineRule="atLeast"/>
        <w:ind w:left="389" w:hanging="389"/>
        <w:rPr>
          <w:sz w:val="18"/>
        </w:rPr>
      </w:pPr>
      <w:r w:rsidRPr="006B7F21">
        <w:rPr>
          <w:sz w:val="18"/>
        </w:rPr>
        <w:t>21.</w:t>
      </w:r>
      <w:r w:rsidRPr="006B7F21">
        <w:rPr>
          <w:sz w:val="18"/>
        </w:rPr>
        <w:tab/>
        <w:t xml:space="preserve"> Cios, K., Pedrycz, W., Swiniarski, R.W.: Data mining methods for knowledge discovery. Kluwer Academic Publishers, Norwell, MA, USA (1998).</w:t>
      </w:r>
    </w:p>
    <w:p w:rsidR="006B7F21" w:rsidRPr="006B7F21" w:rsidRDefault="006B7F21" w:rsidP="00EE62FA">
      <w:pPr>
        <w:pStyle w:val="Bibliography"/>
        <w:spacing w:line="220" w:lineRule="atLeast"/>
        <w:ind w:left="389" w:hanging="389"/>
        <w:rPr>
          <w:sz w:val="18"/>
        </w:rPr>
      </w:pPr>
      <w:r w:rsidRPr="006B7F21">
        <w:rPr>
          <w:sz w:val="18"/>
        </w:rPr>
        <w:t>22.</w:t>
      </w:r>
      <w:r w:rsidRPr="006B7F21">
        <w:rPr>
          <w:sz w:val="18"/>
        </w:rPr>
        <w:tab/>
        <w:t xml:space="preserve"> Fayyad, U., Piatetsky-Shapiro, G., Smyth, P.: From Data Mining to Knowledge Disco</w:t>
      </w:r>
      <w:r w:rsidRPr="006B7F21">
        <w:rPr>
          <w:sz w:val="18"/>
        </w:rPr>
        <w:t>v</w:t>
      </w:r>
      <w:r w:rsidRPr="006B7F21">
        <w:rPr>
          <w:sz w:val="18"/>
        </w:rPr>
        <w:t>ery in Databases. AI Magazine. 17, 37 (1996).</w:t>
      </w:r>
    </w:p>
    <w:p w:rsidR="006B7F21" w:rsidRPr="006B7F21" w:rsidRDefault="006B7F21" w:rsidP="00EE62FA">
      <w:pPr>
        <w:pStyle w:val="Bibliography"/>
        <w:spacing w:line="220" w:lineRule="atLeast"/>
        <w:ind w:left="389" w:hanging="389"/>
        <w:rPr>
          <w:sz w:val="18"/>
        </w:rPr>
      </w:pPr>
      <w:r w:rsidRPr="006B7F21">
        <w:rPr>
          <w:sz w:val="18"/>
        </w:rPr>
        <w:t>23.</w:t>
      </w:r>
      <w:r w:rsidRPr="006B7F21">
        <w:rPr>
          <w:sz w:val="18"/>
        </w:rPr>
        <w:tab/>
        <w:t xml:space="preserve"> Han, J., Kamber, M.: Data Mining: Concepts and Techniques. Morgan Kaufmann (2006).</w:t>
      </w:r>
    </w:p>
    <w:p w:rsidR="006B7F21" w:rsidRPr="006B7F21" w:rsidRDefault="006B7F21" w:rsidP="00EE62FA">
      <w:pPr>
        <w:pStyle w:val="Bibliography"/>
        <w:spacing w:line="220" w:lineRule="atLeast"/>
        <w:ind w:left="389" w:hanging="389"/>
        <w:rPr>
          <w:sz w:val="18"/>
        </w:rPr>
      </w:pPr>
      <w:r w:rsidRPr="006B7F21">
        <w:rPr>
          <w:sz w:val="18"/>
        </w:rPr>
        <w:t>24.</w:t>
      </w:r>
      <w:r w:rsidRPr="006B7F21">
        <w:rPr>
          <w:sz w:val="18"/>
        </w:rPr>
        <w:tab/>
        <w:t xml:space="preserve"> Witten, I.H., Frank, E.: Data Mining: Practical Machine Learning Tools and Techniques, Second Edition. Morgan Kaufmann (2005).</w:t>
      </w:r>
    </w:p>
    <w:p w:rsidR="006B7F21" w:rsidRPr="006B7F21" w:rsidRDefault="006B7F21" w:rsidP="00EE62FA">
      <w:pPr>
        <w:pStyle w:val="Bibliography"/>
        <w:spacing w:line="220" w:lineRule="atLeast"/>
        <w:rPr>
          <w:sz w:val="18"/>
        </w:rPr>
      </w:pPr>
      <w:r w:rsidRPr="006B7F21">
        <w:rPr>
          <w:sz w:val="18"/>
        </w:rPr>
        <w:t>25.</w:t>
      </w:r>
      <w:r w:rsidRPr="006B7F21">
        <w:rPr>
          <w:sz w:val="18"/>
        </w:rPr>
        <w:tab/>
        <w:t xml:space="preserve"> Kohwalter, T., Clua, E., Murta, L.: SDM – An Educational Game for Software Enginee</w:t>
      </w:r>
      <w:r w:rsidRPr="006B7F21">
        <w:rPr>
          <w:sz w:val="18"/>
        </w:rPr>
        <w:t>r</w:t>
      </w:r>
      <w:r w:rsidRPr="006B7F21">
        <w:rPr>
          <w:sz w:val="18"/>
        </w:rPr>
        <w:t>ing. 2011 X Brazilian Symposium on Games and Digital Entertainment (SBGAMES). In: X SBGames, Salvador (2011).</w:t>
      </w:r>
    </w:p>
    <w:p w:rsidR="009303D9" w:rsidRDefault="002F6701"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Kohwalter" w:date="2013-06-05T14:29:00Z" w:initials="K">
    <w:p w:rsidR="0026670E" w:rsidRPr="0026670E" w:rsidRDefault="0026670E">
      <w:pPr>
        <w:pStyle w:val="CommentText"/>
        <w:rPr>
          <w:lang w:val="pt-BR"/>
        </w:rPr>
      </w:pPr>
      <w:r>
        <w:rPr>
          <w:rStyle w:val="CommentReference"/>
        </w:rPr>
        <w:annotationRef/>
      </w:r>
      <w:r w:rsidRPr="0026670E">
        <w:rPr>
          <w:lang w:val="pt-BR"/>
        </w:rPr>
        <w:t xml:space="preserve">Coloquei </w:t>
      </w:r>
      <w:proofErr w:type="spellStart"/>
      <w:r w:rsidRPr="0026670E">
        <w:rPr>
          <w:lang w:val="pt-BR"/>
        </w:rPr>
        <w:t>character</w:t>
      </w:r>
      <w:proofErr w:type="spellEnd"/>
      <w:r w:rsidRPr="0026670E">
        <w:rPr>
          <w:lang w:val="pt-BR"/>
        </w:rPr>
        <w:t xml:space="preserve">, </w:t>
      </w:r>
      <w:proofErr w:type="spellStart"/>
      <w:r w:rsidRPr="0026670E">
        <w:rPr>
          <w:lang w:val="pt-BR"/>
        </w:rPr>
        <w:t>object</w:t>
      </w:r>
      <w:proofErr w:type="spellEnd"/>
      <w:r w:rsidRPr="0026670E">
        <w:rPr>
          <w:lang w:val="pt-BR"/>
        </w:rPr>
        <w:t xml:space="preserve">, </w:t>
      </w:r>
      <w:proofErr w:type="spellStart"/>
      <w:r w:rsidRPr="0026670E">
        <w:rPr>
          <w:lang w:val="pt-BR"/>
        </w:rPr>
        <w:t>action</w:t>
      </w:r>
      <w:proofErr w:type="spellEnd"/>
      <w:r w:rsidRPr="0026670E">
        <w:rPr>
          <w:lang w:val="pt-BR"/>
        </w:rPr>
        <w:t xml:space="preserve"> e </w:t>
      </w:r>
      <w:proofErr w:type="spellStart"/>
      <w:r w:rsidRPr="0026670E">
        <w:rPr>
          <w:lang w:val="pt-BR"/>
        </w:rPr>
        <w:t>event</w:t>
      </w:r>
      <w:proofErr w:type="spellEnd"/>
      <w:r w:rsidRPr="0026670E">
        <w:rPr>
          <w:lang w:val="pt-BR"/>
        </w:rPr>
        <w:t xml:space="preserve"> começando com letra </w:t>
      </w:r>
      <w:proofErr w:type="spellStart"/>
      <w:r w:rsidRPr="0026670E">
        <w:rPr>
          <w:lang w:val="pt-BR"/>
        </w:rPr>
        <w:t>maiuscula</w:t>
      </w:r>
      <w:proofErr w:type="spellEnd"/>
      <w:r w:rsidRPr="0026670E">
        <w:rPr>
          <w:lang w:val="pt-BR"/>
        </w:rPr>
        <w:t xml:space="preserve"> para ficar uniforme.</w:t>
      </w:r>
    </w:p>
  </w:comment>
  <w:comment w:id="26" w:author="Kohwalter" w:date="2013-06-05T14:29:00Z" w:initials="K">
    <w:p w:rsidR="00BF259A" w:rsidRDefault="00BF259A">
      <w:pPr>
        <w:pStyle w:val="CommentText"/>
        <w:rPr>
          <w:lang w:val="pt-BR"/>
        </w:rPr>
      </w:pPr>
      <w:r>
        <w:rPr>
          <w:rStyle w:val="CommentReference"/>
        </w:rPr>
        <w:annotationRef/>
      </w:r>
      <w:r w:rsidRPr="00906E53">
        <w:rPr>
          <w:lang w:val="pt-BR"/>
        </w:rPr>
        <w:t>O nome foi derivado de:</w:t>
      </w:r>
      <w:r w:rsidRPr="00906E53">
        <w:rPr>
          <w:lang w:val="pt-BR"/>
        </w:rPr>
        <w:br/>
      </w:r>
      <w:proofErr w:type="spellStart"/>
      <w:proofErr w:type="gramStart"/>
      <w:r>
        <w:rPr>
          <w:lang w:val="pt-BR"/>
        </w:rPr>
        <w:t>PROvenance</w:t>
      </w:r>
      <w:proofErr w:type="spellEnd"/>
      <w:proofErr w:type="gramEnd"/>
      <w:r>
        <w:rPr>
          <w:lang w:val="pt-BR"/>
        </w:rPr>
        <w:t xml:space="preserve"> </w:t>
      </w:r>
      <w:proofErr w:type="spellStart"/>
      <w:r>
        <w:rPr>
          <w:lang w:val="pt-BR"/>
        </w:rPr>
        <w:t>Flow</w:t>
      </w:r>
      <w:proofErr w:type="spellEnd"/>
      <w:r>
        <w:rPr>
          <w:lang w:val="pt-BR"/>
        </w:rPr>
        <w:t xml:space="preserve"> VIEWER, ficando </w:t>
      </w:r>
      <w:proofErr w:type="spellStart"/>
      <w:r>
        <w:rPr>
          <w:lang w:val="pt-BR"/>
        </w:rPr>
        <w:t>Prof</w:t>
      </w:r>
      <w:proofErr w:type="spellEnd"/>
      <w:r>
        <w:rPr>
          <w:lang w:val="pt-BR"/>
        </w:rPr>
        <w:t xml:space="preserve"> </w:t>
      </w:r>
      <w:proofErr w:type="spellStart"/>
      <w:r>
        <w:rPr>
          <w:lang w:val="pt-BR"/>
        </w:rPr>
        <w:t>Viewer</w:t>
      </w:r>
      <w:proofErr w:type="spellEnd"/>
      <w:r>
        <w:rPr>
          <w:lang w:val="pt-BR"/>
        </w:rPr>
        <w:t>.</w:t>
      </w:r>
    </w:p>
    <w:p w:rsidR="00BF259A" w:rsidRDefault="00BF259A">
      <w:pPr>
        <w:pStyle w:val="CommentText"/>
        <w:rPr>
          <w:lang w:val="pt-BR"/>
        </w:rPr>
      </w:pPr>
      <w:r>
        <w:rPr>
          <w:lang w:val="pt-BR"/>
        </w:rPr>
        <w:t xml:space="preserve">O segundo “o” foi adicionado para ficar </w:t>
      </w:r>
      <w:proofErr w:type="spellStart"/>
      <w:proofErr w:type="gramStart"/>
      <w:r>
        <w:rPr>
          <w:lang w:val="pt-BR"/>
        </w:rPr>
        <w:t>PROoF</w:t>
      </w:r>
      <w:proofErr w:type="spellEnd"/>
      <w:proofErr w:type="gramEnd"/>
      <w:r>
        <w:rPr>
          <w:lang w:val="pt-BR"/>
        </w:rPr>
        <w:t xml:space="preserve"> </w:t>
      </w:r>
      <w:proofErr w:type="spellStart"/>
      <w:r>
        <w:rPr>
          <w:lang w:val="pt-BR"/>
        </w:rPr>
        <w:t>Viewer</w:t>
      </w:r>
      <w:proofErr w:type="spellEnd"/>
      <w:r>
        <w:rPr>
          <w:lang w:val="pt-BR"/>
        </w:rPr>
        <w:t>.</w:t>
      </w:r>
    </w:p>
    <w:p w:rsidR="00BF259A" w:rsidRDefault="00BF259A">
      <w:pPr>
        <w:pStyle w:val="CommentText"/>
        <w:rPr>
          <w:lang w:val="pt-BR"/>
        </w:rPr>
      </w:pPr>
      <w:r>
        <w:rPr>
          <w:lang w:val="pt-BR"/>
        </w:rPr>
        <w:t>...</w:t>
      </w:r>
    </w:p>
    <w:p w:rsidR="00BF259A" w:rsidRPr="00906E53" w:rsidRDefault="00BF259A">
      <w:pPr>
        <w:pStyle w:val="CommentText"/>
        <w:rPr>
          <w:lang w:val="pt-BR"/>
        </w:rPr>
      </w:pPr>
      <w:r>
        <w:rPr>
          <w:lang w:val="pt-BR"/>
        </w:rPr>
        <w:t xml:space="preserve">Ou mudar pra </w:t>
      </w:r>
      <w:proofErr w:type="spellStart"/>
      <w:r>
        <w:rPr>
          <w:lang w:val="pt-BR"/>
        </w:rPr>
        <w:t>Prov</w:t>
      </w:r>
      <w:proofErr w:type="spellEnd"/>
      <w:r>
        <w:rPr>
          <w:lang w:val="pt-BR"/>
        </w:rPr>
        <w:t xml:space="preserve"> </w:t>
      </w:r>
      <w:proofErr w:type="spellStart"/>
      <w:r>
        <w:rPr>
          <w:lang w:val="pt-BR"/>
        </w:rPr>
        <w:t>Viewer</w:t>
      </w:r>
      <w:proofErr w:type="spellEnd"/>
      <w:r>
        <w:rPr>
          <w:lang w:val="pt-BR"/>
        </w:rPr>
        <w:t xml:space="preserve">, já que existe um </w:t>
      </w:r>
      <w:proofErr w:type="spellStart"/>
      <w:r>
        <w:rPr>
          <w:lang w:val="pt-BR"/>
        </w:rPr>
        <w:t>Proof</w:t>
      </w:r>
      <w:proofErr w:type="spellEnd"/>
      <w:r>
        <w:rPr>
          <w:lang w:val="pt-BR"/>
        </w:rPr>
        <w:t xml:space="preserve"> </w:t>
      </w:r>
      <w:proofErr w:type="spellStart"/>
      <w:r>
        <w:rPr>
          <w:lang w:val="pt-BR"/>
        </w:rPr>
        <w:t>Viewer</w:t>
      </w:r>
      <w:proofErr w:type="spellEnd"/>
      <w:r>
        <w:rPr>
          <w:lang w:val="pt-BR"/>
        </w:rPr>
        <w:t xml:space="preserve"> (relacionado a design: </w:t>
      </w:r>
      <w:hyperlink r:id="rId1" w:history="1">
        <w:r w:rsidRPr="00906E53">
          <w:rPr>
            <w:rStyle w:val="Hyperlink"/>
            <w:lang w:val="pt-BR"/>
          </w:rPr>
          <w:t>http://www.proofhq.com/</w:t>
        </w:r>
      </w:hyperlink>
      <w:proofErr w:type="gramStart"/>
      <w:r>
        <w:rPr>
          <w:lang w:val="pt-BR"/>
        </w:rPr>
        <w:t>)</w:t>
      </w:r>
      <w:proofErr w:type="gramEnd"/>
    </w:p>
  </w:comment>
  <w:comment w:id="23"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 xml:space="preserve">Até agora não entendi de onde </w:t>
      </w:r>
      <w:proofErr w:type="gramStart"/>
      <w:r w:rsidRPr="00EC40EE">
        <w:rPr>
          <w:lang w:val="pt-BR"/>
        </w:rPr>
        <w:t>vem</w:t>
      </w:r>
      <w:proofErr w:type="gramEnd"/>
      <w:r w:rsidRPr="00EC40EE">
        <w:rPr>
          <w:lang w:val="pt-BR"/>
        </w:rPr>
        <w:t xml:space="preserve"> os dois “o” de </w:t>
      </w:r>
      <w:proofErr w:type="spellStart"/>
      <w:r w:rsidRPr="00EC40EE">
        <w:rPr>
          <w:lang w:val="pt-BR"/>
        </w:rPr>
        <w:t>Proof</w:t>
      </w:r>
      <w:proofErr w:type="spellEnd"/>
      <w:r w:rsidRPr="00EC40EE">
        <w:rPr>
          <w:lang w:val="pt-BR"/>
        </w:rPr>
        <w:t>.</w:t>
      </w:r>
    </w:p>
  </w:comment>
  <w:comment w:id="62"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 xml:space="preserve">Pensando no </w:t>
      </w:r>
      <w:proofErr w:type="spellStart"/>
      <w:proofErr w:type="gramStart"/>
      <w:r w:rsidRPr="00EC40EE">
        <w:rPr>
          <w:lang w:val="pt-BR"/>
        </w:rPr>
        <w:t>DSc</w:t>
      </w:r>
      <w:proofErr w:type="spellEnd"/>
      <w:proofErr w:type="gramEnd"/>
      <w:r w:rsidRPr="00EC40EE">
        <w:rPr>
          <w:lang w:val="pt-BR"/>
        </w:rPr>
        <w:t xml:space="preserve">, uma das coisas que poderíamos trabalhar é Zoom semântico usando essa </w:t>
      </w:r>
      <w:proofErr w:type="spellStart"/>
      <w:r w:rsidRPr="00EC40EE">
        <w:rPr>
          <w:lang w:val="pt-BR"/>
        </w:rPr>
        <w:t>feature</w:t>
      </w:r>
      <w:proofErr w:type="spellEnd"/>
      <w:r w:rsidRPr="00EC40EE">
        <w:rPr>
          <w:lang w:val="pt-BR"/>
        </w:rPr>
        <w:t xml:space="preserve"> de agrupamento de forma aut</w:t>
      </w:r>
      <w:r w:rsidRPr="00EC40EE">
        <w:rPr>
          <w:lang w:val="pt-BR"/>
        </w:rPr>
        <w:t>o</w:t>
      </w:r>
      <w:r w:rsidRPr="00EC40EE">
        <w:rPr>
          <w:lang w:val="pt-BR"/>
        </w:rPr>
        <w:t>mática. Ou seja, quanto mais longe, menos detalhes. Anota aí…</w:t>
      </w:r>
    </w:p>
  </w:comment>
  <w:comment w:id="78" w:author="Kohwalter" w:date="2013-06-05T14:29:00Z" w:initials="K">
    <w:p w:rsidR="00E251E8" w:rsidRPr="00E251E8" w:rsidRDefault="00E251E8" w:rsidP="00E251E8">
      <w:pPr>
        <w:pStyle w:val="CommentText"/>
        <w:spacing w:before="240"/>
        <w:rPr>
          <w:lang w:val="pt-BR"/>
        </w:rPr>
      </w:pPr>
      <w:r>
        <w:rPr>
          <w:rStyle w:val="CommentReference"/>
        </w:rPr>
        <w:annotationRef/>
      </w:r>
      <w:r w:rsidRPr="00E251E8">
        <w:rPr>
          <w:lang w:val="pt-BR"/>
        </w:rPr>
        <w:t xml:space="preserve">Em </w:t>
      </w:r>
      <w:proofErr w:type="spellStart"/>
      <w:r w:rsidRPr="00E251E8">
        <w:rPr>
          <w:lang w:val="pt-BR"/>
        </w:rPr>
        <w:t>gradient</w:t>
      </w:r>
      <w:proofErr w:type="spellEnd"/>
      <w:r w:rsidRPr="00E251E8">
        <w:rPr>
          <w:lang w:val="pt-BR"/>
        </w:rPr>
        <w:t xml:space="preserve"> ta</w:t>
      </w:r>
      <w:r>
        <w:rPr>
          <w:lang w:val="pt-BR"/>
        </w:rPr>
        <w:t xml:space="preserve">lvez fique legal, mas não fiz uma função (de cor) que determine a cor proporcionalmente com os valores. Apenas que mude de cor em certos pontos. </w:t>
      </w:r>
    </w:p>
  </w:comment>
  <w:comment w:id="93"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 xml:space="preserve">Isso aqui é outra coisa legal para o </w:t>
      </w:r>
      <w:proofErr w:type="spellStart"/>
      <w:proofErr w:type="gramStart"/>
      <w:r w:rsidRPr="00EC40EE">
        <w:rPr>
          <w:lang w:val="pt-BR"/>
        </w:rPr>
        <w:t>DSc</w:t>
      </w:r>
      <w:proofErr w:type="spellEnd"/>
      <w:proofErr w:type="gramEnd"/>
      <w:r w:rsidRPr="00EC40EE">
        <w:rPr>
          <w:lang w:val="pt-BR"/>
        </w:rPr>
        <w:t xml:space="preserve">. Como conseguir fazer isso de forma </w:t>
      </w:r>
      <w:proofErr w:type="spellStart"/>
      <w:r w:rsidRPr="00EC40EE">
        <w:rPr>
          <w:lang w:val="pt-BR"/>
        </w:rPr>
        <w:t>automatica</w:t>
      </w:r>
      <w:proofErr w:type="spellEnd"/>
      <w:r w:rsidRPr="00EC40EE">
        <w:rPr>
          <w:lang w:val="pt-BR"/>
        </w:rPr>
        <w:t>?</w:t>
      </w:r>
    </w:p>
  </w:comment>
  <w:comment w:id="99"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Ok, mas em algum grau acho que dá para fazer filtros independentes do jogo, que partam do fim do grafo e omitam coisas pouco relevantes.</w:t>
      </w:r>
    </w:p>
  </w:comment>
  <w:comment w:id="100" w:author="Kohwalter" w:date="2013-06-05T14:29:00Z" w:initials="K">
    <w:p w:rsidR="00E251E8" w:rsidRPr="00E251E8" w:rsidRDefault="00E251E8">
      <w:pPr>
        <w:pStyle w:val="CommentText"/>
        <w:rPr>
          <w:lang w:val="pt-BR"/>
        </w:rPr>
      </w:pPr>
      <w:r>
        <w:rPr>
          <w:rStyle w:val="CommentReference"/>
        </w:rPr>
        <w:annotationRef/>
      </w:r>
      <w:r w:rsidRPr="00E251E8">
        <w:rPr>
          <w:lang w:val="pt-BR"/>
        </w:rPr>
        <w:t xml:space="preserve">Fazendo um filtro que avalia um </w:t>
      </w:r>
      <w:r>
        <w:rPr>
          <w:lang w:val="pt-BR"/>
        </w:rPr>
        <w:t xml:space="preserve">tipo de </w:t>
      </w:r>
      <w:r w:rsidRPr="00E251E8">
        <w:rPr>
          <w:lang w:val="pt-BR"/>
        </w:rPr>
        <w:t xml:space="preserve">valor </w:t>
      </w:r>
      <w:r>
        <w:rPr>
          <w:lang w:val="pt-BR"/>
        </w:rPr>
        <w:t>“</w:t>
      </w:r>
      <w:proofErr w:type="spellStart"/>
      <w:r>
        <w:rPr>
          <w:lang w:val="pt-BR"/>
        </w:rPr>
        <w:t>generico</w:t>
      </w:r>
      <w:proofErr w:type="spellEnd"/>
      <w:r>
        <w:rPr>
          <w:lang w:val="pt-BR"/>
        </w:rPr>
        <w:t>”</w:t>
      </w:r>
      <w:r w:rsidRPr="00E251E8">
        <w:rPr>
          <w:lang w:val="pt-BR"/>
        </w:rPr>
        <w:t xml:space="preserve"> e decide se vai colapsar ou n</w:t>
      </w:r>
      <w:r>
        <w:rPr>
          <w:lang w:val="pt-BR"/>
        </w:rPr>
        <w:t>ão. O</w:t>
      </w:r>
      <w:r w:rsidR="002D029B">
        <w:rPr>
          <w:lang w:val="pt-BR"/>
        </w:rPr>
        <w:t>(s)</w:t>
      </w:r>
      <w:r>
        <w:rPr>
          <w:lang w:val="pt-BR"/>
        </w:rPr>
        <w:t xml:space="preserve"> tipo</w:t>
      </w:r>
      <w:r w:rsidR="002D029B">
        <w:rPr>
          <w:lang w:val="pt-BR"/>
        </w:rPr>
        <w:t>(s)</w:t>
      </w:r>
      <w:r>
        <w:rPr>
          <w:lang w:val="pt-BR"/>
        </w:rPr>
        <w:t xml:space="preserve"> do</w:t>
      </w:r>
      <w:r w:rsidR="002D029B">
        <w:rPr>
          <w:lang w:val="pt-BR"/>
        </w:rPr>
        <w:t>(s)</w:t>
      </w:r>
      <w:r>
        <w:rPr>
          <w:lang w:val="pt-BR"/>
        </w:rPr>
        <w:t xml:space="preserve"> </w:t>
      </w:r>
      <w:proofErr w:type="gramStart"/>
      <w:r>
        <w:rPr>
          <w:lang w:val="pt-BR"/>
        </w:rPr>
        <w:t>valor</w:t>
      </w:r>
      <w:r w:rsidR="002D029B">
        <w:rPr>
          <w:lang w:val="pt-BR"/>
        </w:rPr>
        <w:t>(</w:t>
      </w:r>
      <w:proofErr w:type="spellStart"/>
      <w:proofErr w:type="gramEnd"/>
      <w:r w:rsidR="002D029B">
        <w:rPr>
          <w:lang w:val="pt-BR"/>
        </w:rPr>
        <w:t>es</w:t>
      </w:r>
      <w:proofErr w:type="spellEnd"/>
      <w:r w:rsidR="002D029B">
        <w:rPr>
          <w:lang w:val="pt-BR"/>
        </w:rPr>
        <w:t>)</w:t>
      </w:r>
      <w:r>
        <w:rPr>
          <w:lang w:val="pt-BR"/>
        </w:rPr>
        <w:t xml:space="preserve"> seria</w:t>
      </w:r>
      <w:r w:rsidR="002D029B">
        <w:rPr>
          <w:lang w:val="pt-BR"/>
        </w:rPr>
        <w:t>(m)</w:t>
      </w:r>
      <w:r>
        <w:rPr>
          <w:lang w:val="pt-BR"/>
        </w:rPr>
        <w:t xml:space="preserve"> fornec</w:t>
      </w:r>
      <w:r>
        <w:rPr>
          <w:lang w:val="pt-BR"/>
        </w:rPr>
        <w:t>i</w:t>
      </w:r>
      <w:r>
        <w:rPr>
          <w:lang w:val="pt-BR"/>
        </w:rPr>
        <w:t>do</w:t>
      </w:r>
      <w:r w:rsidR="002D029B">
        <w:rPr>
          <w:lang w:val="pt-BR"/>
        </w:rPr>
        <w:t>(s)</w:t>
      </w:r>
      <w:r>
        <w:rPr>
          <w:lang w:val="pt-BR"/>
        </w:rPr>
        <w:t xml:space="preserve"> pelo jogo... </w:t>
      </w:r>
      <w:proofErr w:type="gramStart"/>
      <w:r>
        <w:rPr>
          <w:lang w:val="pt-BR"/>
        </w:rPr>
        <w:t>?</w:t>
      </w:r>
      <w:proofErr w:type="gramEnd"/>
    </w:p>
  </w:comment>
  <w:comment w:id="104"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 xml:space="preserve">Será que o título aqui não poderia ser “Case </w:t>
      </w:r>
      <w:proofErr w:type="spellStart"/>
      <w:r w:rsidRPr="00EC40EE">
        <w:rPr>
          <w:lang w:val="pt-BR"/>
        </w:rPr>
        <w:t>Study</w:t>
      </w:r>
      <w:proofErr w:type="spellEnd"/>
      <w:r w:rsidRPr="00EC40EE">
        <w:rPr>
          <w:lang w:val="pt-BR"/>
        </w:rPr>
        <w:t>” ou algo assim?</w:t>
      </w:r>
    </w:p>
  </w:comment>
  <w:comment w:id="142" w:author="Kohwalter" w:date="2013-06-05T14:29:00Z" w:initials="K">
    <w:p w:rsidR="0026670E" w:rsidRDefault="0026670E">
      <w:pPr>
        <w:pStyle w:val="CommentText"/>
        <w:rPr>
          <w:lang w:val="pt-BR"/>
        </w:rPr>
      </w:pPr>
      <w:r>
        <w:rPr>
          <w:rStyle w:val="CommentReference"/>
        </w:rPr>
        <w:annotationRef/>
      </w:r>
      <w:r w:rsidRPr="0026670E">
        <w:rPr>
          <w:lang w:val="pt-BR"/>
        </w:rPr>
        <w:t>Por algum motiv</w:t>
      </w:r>
      <w:r>
        <w:rPr>
          <w:lang w:val="pt-BR"/>
        </w:rPr>
        <w:t>o</w:t>
      </w:r>
      <w:r w:rsidRPr="0026670E">
        <w:rPr>
          <w:lang w:val="pt-BR"/>
        </w:rPr>
        <w:t xml:space="preserve"> ancora da figura </w:t>
      </w:r>
      <w:proofErr w:type="spellStart"/>
      <w:r w:rsidRPr="0026670E">
        <w:rPr>
          <w:lang w:val="pt-BR"/>
        </w:rPr>
        <w:t>nao</w:t>
      </w:r>
      <w:proofErr w:type="spellEnd"/>
      <w:r w:rsidRPr="0026670E">
        <w:rPr>
          <w:lang w:val="pt-BR"/>
        </w:rPr>
        <w:t xml:space="preserve"> tinha ficado firme, movendo ela para a seç</w:t>
      </w:r>
      <w:r>
        <w:rPr>
          <w:lang w:val="pt-BR"/>
        </w:rPr>
        <w:t xml:space="preserve">ão </w:t>
      </w:r>
      <w:proofErr w:type="gramStart"/>
      <w:r>
        <w:rPr>
          <w:lang w:val="pt-BR"/>
        </w:rPr>
        <w:t>6.1</w:t>
      </w:r>
      <w:proofErr w:type="gramEnd"/>
    </w:p>
    <w:p w:rsidR="0026670E" w:rsidRPr="0026670E" w:rsidRDefault="0026670E">
      <w:pPr>
        <w:pStyle w:val="CommentText"/>
        <w:rPr>
          <w:lang w:val="pt-BR"/>
        </w:rPr>
      </w:pPr>
      <w:r>
        <w:rPr>
          <w:lang w:val="pt-BR"/>
        </w:rPr>
        <w:t xml:space="preserve">A seção original dela é </w:t>
      </w:r>
      <w:proofErr w:type="gramStart"/>
      <w:r>
        <w:rPr>
          <w:lang w:val="pt-BR"/>
        </w:rPr>
        <w:t>6</w:t>
      </w:r>
      <w:proofErr w:type="gramEnd"/>
      <w:r>
        <w:rPr>
          <w:lang w:val="pt-BR"/>
        </w:rPr>
        <w:t>, pois é quando é citada.</w:t>
      </w:r>
    </w:p>
  </w:comment>
  <w:comment w:id="144" w:author="Leonardo Murta" w:date="2013-06-05T14:29:00Z" w:initials="LM">
    <w:p w:rsidR="00BF259A" w:rsidRPr="00EC40EE" w:rsidRDefault="00BF259A">
      <w:pPr>
        <w:pStyle w:val="CommentText"/>
        <w:rPr>
          <w:lang w:val="pt-BR"/>
        </w:rPr>
      </w:pPr>
      <w:r>
        <w:rPr>
          <w:rStyle w:val="CommentReference"/>
        </w:rPr>
        <w:annotationRef/>
      </w:r>
      <w:r w:rsidRPr="00EC40EE">
        <w:rPr>
          <w:lang w:val="pt-BR"/>
        </w:rPr>
        <w:t xml:space="preserve">Achei que essa figura ficou meio solta dentro dessa seção. Não faria sentido ela ter suas classes herdando das classes genéricas de jogos exibidas na figura 1? </w:t>
      </w:r>
    </w:p>
  </w:comment>
  <w:comment w:id="146" w:author="Kohwalter" w:date="2013-06-05T14:29:00Z" w:initials="K">
    <w:p w:rsidR="0026670E" w:rsidRPr="0026670E" w:rsidRDefault="0026670E" w:rsidP="0026670E">
      <w:pPr>
        <w:pStyle w:val="CommentText"/>
        <w:rPr>
          <w:lang w:val="pt-BR"/>
        </w:rPr>
      </w:pPr>
      <w:r>
        <w:rPr>
          <w:rStyle w:val="CommentReference"/>
        </w:rPr>
        <w:annotationRef/>
      </w:r>
      <w:r w:rsidRPr="0026670E">
        <w:rPr>
          <w:lang w:val="pt-BR"/>
        </w:rPr>
        <w:t>Para ficar na mesma coloração da figura 1.</w:t>
      </w:r>
      <w:r>
        <w:rPr>
          <w:lang w:val="pt-BR"/>
        </w:rPr>
        <w:t xml:space="preserve"> O azul é negociável </w:t>
      </w:r>
      <w:r w:rsidRPr="0026670E">
        <w:rPr>
          <w:lang w:val="pt-BR"/>
        </w:rPr>
        <w:sym w:font="Wingdings" w:char="F04A"/>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43F" w:rsidRDefault="00AD143F" w:rsidP="00B34235">
      <w:r>
        <w:separator/>
      </w:r>
    </w:p>
  </w:endnote>
  <w:endnote w:type="continuationSeparator" w:id="0">
    <w:p w:rsidR="00AD143F" w:rsidRDefault="00AD143F"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43F" w:rsidRDefault="00AD143F" w:rsidP="00B34235">
      <w:r>
        <w:separator/>
      </w:r>
    </w:p>
  </w:footnote>
  <w:footnote w:type="continuationSeparator" w:id="0">
    <w:p w:rsidR="00AD143F" w:rsidRDefault="00AD143F" w:rsidP="00B34235">
      <w:r>
        <w:continuationSeparator/>
      </w:r>
    </w:p>
  </w:footnote>
  <w:footnote w:id="1">
    <w:p w:rsidR="00BF259A" w:rsidRDefault="00BF259A">
      <w:pPr>
        <w:pStyle w:val="FootnoteText"/>
      </w:pPr>
      <w:r>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9A" w:rsidRDefault="00BF25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44DD4"/>
    <w:rsid w:val="00053FC8"/>
    <w:rsid w:val="00062CB1"/>
    <w:rsid w:val="00065519"/>
    <w:rsid w:val="000727BC"/>
    <w:rsid w:val="00074BF9"/>
    <w:rsid w:val="00075553"/>
    <w:rsid w:val="00085E2A"/>
    <w:rsid w:val="00086C74"/>
    <w:rsid w:val="00091122"/>
    <w:rsid w:val="000B5943"/>
    <w:rsid w:val="000B697F"/>
    <w:rsid w:val="000C0395"/>
    <w:rsid w:val="000C2CD5"/>
    <w:rsid w:val="000C4094"/>
    <w:rsid w:val="000C5445"/>
    <w:rsid w:val="000C7117"/>
    <w:rsid w:val="000E0D73"/>
    <w:rsid w:val="000E3B78"/>
    <w:rsid w:val="000F1503"/>
    <w:rsid w:val="000F3B68"/>
    <w:rsid w:val="00110BC7"/>
    <w:rsid w:val="00111BC6"/>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A24D9"/>
    <w:rsid w:val="001A27C7"/>
    <w:rsid w:val="001B06A8"/>
    <w:rsid w:val="001B2D5E"/>
    <w:rsid w:val="001B2EF9"/>
    <w:rsid w:val="001C570A"/>
    <w:rsid w:val="001C660B"/>
    <w:rsid w:val="001C6EF8"/>
    <w:rsid w:val="001D0247"/>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3040B3"/>
    <w:rsid w:val="00314D21"/>
    <w:rsid w:val="0031789B"/>
    <w:rsid w:val="00320040"/>
    <w:rsid w:val="00323052"/>
    <w:rsid w:val="003426AD"/>
    <w:rsid w:val="00346860"/>
    <w:rsid w:val="00350197"/>
    <w:rsid w:val="003520C2"/>
    <w:rsid w:val="00357840"/>
    <w:rsid w:val="003615FA"/>
    <w:rsid w:val="00363D92"/>
    <w:rsid w:val="00363E23"/>
    <w:rsid w:val="00373A14"/>
    <w:rsid w:val="00374D34"/>
    <w:rsid w:val="0038158F"/>
    <w:rsid w:val="00382BCA"/>
    <w:rsid w:val="00385373"/>
    <w:rsid w:val="00391CC9"/>
    <w:rsid w:val="00393BB8"/>
    <w:rsid w:val="003A2D3D"/>
    <w:rsid w:val="003A60B2"/>
    <w:rsid w:val="003A782F"/>
    <w:rsid w:val="003B42C1"/>
    <w:rsid w:val="003C39E8"/>
    <w:rsid w:val="003D1C88"/>
    <w:rsid w:val="003D53FE"/>
    <w:rsid w:val="003E2DB2"/>
    <w:rsid w:val="003F0B25"/>
    <w:rsid w:val="003F3554"/>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5491"/>
    <w:rsid w:val="004A5101"/>
    <w:rsid w:val="004A5B2B"/>
    <w:rsid w:val="004D72B8"/>
    <w:rsid w:val="004E620E"/>
    <w:rsid w:val="00501C3B"/>
    <w:rsid w:val="0051365B"/>
    <w:rsid w:val="00521851"/>
    <w:rsid w:val="005267A5"/>
    <w:rsid w:val="0052707F"/>
    <w:rsid w:val="00541476"/>
    <w:rsid w:val="0054312F"/>
    <w:rsid w:val="00545E0B"/>
    <w:rsid w:val="005614AE"/>
    <w:rsid w:val="00577160"/>
    <w:rsid w:val="00586B4F"/>
    <w:rsid w:val="00586BCC"/>
    <w:rsid w:val="00587CA8"/>
    <w:rsid w:val="00595D6A"/>
    <w:rsid w:val="00596186"/>
    <w:rsid w:val="005A4C6B"/>
    <w:rsid w:val="005A6FD9"/>
    <w:rsid w:val="005B520E"/>
    <w:rsid w:val="005B534F"/>
    <w:rsid w:val="005D17D0"/>
    <w:rsid w:val="005F04AD"/>
    <w:rsid w:val="005F607C"/>
    <w:rsid w:val="00603A4B"/>
    <w:rsid w:val="00607311"/>
    <w:rsid w:val="00611B2E"/>
    <w:rsid w:val="00624589"/>
    <w:rsid w:val="006464C2"/>
    <w:rsid w:val="0065009E"/>
    <w:rsid w:val="006543F0"/>
    <w:rsid w:val="006663EA"/>
    <w:rsid w:val="00666BA7"/>
    <w:rsid w:val="006917E8"/>
    <w:rsid w:val="00694D03"/>
    <w:rsid w:val="00694F71"/>
    <w:rsid w:val="0069583C"/>
    <w:rsid w:val="006A70A8"/>
    <w:rsid w:val="006B318F"/>
    <w:rsid w:val="006B338A"/>
    <w:rsid w:val="006B7F21"/>
    <w:rsid w:val="006C7142"/>
    <w:rsid w:val="006D0174"/>
    <w:rsid w:val="006E3B1E"/>
    <w:rsid w:val="006E6658"/>
    <w:rsid w:val="006E7DC7"/>
    <w:rsid w:val="00700221"/>
    <w:rsid w:val="00704020"/>
    <w:rsid w:val="007272CA"/>
    <w:rsid w:val="007307F5"/>
    <w:rsid w:val="00736489"/>
    <w:rsid w:val="007450B4"/>
    <w:rsid w:val="007541C3"/>
    <w:rsid w:val="00763B87"/>
    <w:rsid w:val="00764289"/>
    <w:rsid w:val="00766B90"/>
    <w:rsid w:val="007745C9"/>
    <w:rsid w:val="00797566"/>
    <w:rsid w:val="00797794"/>
    <w:rsid w:val="007A4768"/>
    <w:rsid w:val="007A595C"/>
    <w:rsid w:val="007A5966"/>
    <w:rsid w:val="007B4B9F"/>
    <w:rsid w:val="007C2FF2"/>
    <w:rsid w:val="007D240F"/>
    <w:rsid w:val="007D79B1"/>
    <w:rsid w:val="007E1DB0"/>
    <w:rsid w:val="007E358E"/>
    <w:rsid w:val="007E37DA"/>
    <w:rsid w:val="0080299C"/>
    <w:rsid w:val="00821799"/>
    <w:rsid w:val="008240E9"/>
    <w:rsid w:val="00830CD0"/>
    <w:rsid w:val="00834E3C"/>
    <w:rsid w:val="00840A94"/>
    <w:rsid w:val="008425C6"/>
    <w:rsid w:val="008537B9"/>
    <w:rsid w:val="0087428D"/>
    <w:rsid w:val="00883F9D"/>
    <w:rsid w:val="00893F76"/>
    <w:rsid w:val="00894EB4"/>
    <w:rsid w:val="00897A30"/>
    <w:rsid w:val="008B6C48"/>
    <w:rsid w:val="008C0620"/>
    <w:rsid w:val="008C28B4"/>
    <w:rsid w:val="008D2A0F"/>
    <w:rsid w:val="008D4DB8"/>
    <w:rsid w:val="008E0153"/>
    <w:rsid w:val="008E78ED"/>
    <w:rsid w:val="008F670D"/>
    <w:rsid w:val="00901A3B"/>
    <w:rsid w:val="00906756"/>
    <w:rsid w:val="00906E53"/>
    <w:rsid w:val="009108F1"/>
    <w:rsid w:val="009114EB"/>
    <w:rsid w:val="009209E6"/>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20CA1"/>
    <w:rsid w:val="00A21FB8"/>
    <w:rsid w:val="00A234BA"/>
    <w:rsid w:val="00A24654"/>
    <w:rsid w:val="00A255C5"/>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4635"/>
    <w:rsid w:val="00AD4E1F"/>
    <w:rsid w:val="00AD63DE"/>
    <w:rsid w:val="00AF2F70"/>
    <w:rsid w:val="00AF7678"/>
    <w:rsid w:val="00B11A60"/>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58E6"/>
    <w:rsid w:val="00C73272"/>
    <w:rsid w:val="00C8004D"/>
    <w:rsid w:val="00C82852"/>
    <w:rsid w:val="00C87149"/>
    <w:rsid w:val="00C8757E"/>
    <w:rsid w:val="00C87BCE"/>
    <w:rsid w:val="00C904C9"/>
    <w:rsid w:val="00C90A9E"/>
    <w:rsid w:val="00C92EEE"/>
    <w:rsid w:val="00C9453A"/>
    <w:rsid w:val="00CA33A8"/>
    <w:rsid w:val="00CA41C5"/>
    <w:rsid w:val="00CD7884"/>
    <w:rsid w:val="00CE319B"/>
    <w:rsid w:val="00CE67B1"/>
    <w:rsid w:val="00CF5732"/>
    <w:rsid w:val="00D00639"/>
    <w:rsid w:val="00D3017E"/>
    <w:rsid w:val="00D32C2F"/>
    <w:rsid w:val="00D3580A"/>
    <w:rsid w:val="00D41E64"/>
    <w:rsid w:val="00D43E79"/>
    <w:rsid w:val="00D452C3"/>
    <w:rsid w:val="00D56052"/>
    <w:rsid w:val="00D63BCF"/>
    <w:rsid w:val="00D75BD7"/>
    <w:rsid w:val="00D81246"/>
    <w:rsid w:val="00D91CD6"/>
    <w:rsid w:val="00D92A2A"/>
    <w:rsid w:val="00D93728"/>
    <w:rsid w:val="00D9717E"/>
    <w:rsid w:val="00DA46A2"/>
    <w:rsid w:val="00DA6C40"/>
    <w:rsid w:val="00DC0171"/>
    <w:rsid w:val="00DD7421"/>
    <w:rsid w:val="00DD7B60"/>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7D81"/>
    <w:rsid w:val="00EC40EE"/>
    <w:rsid w:val="00EC6E88"/>
    <w:rsid w:val="00ED061B"/>
    <w:rsid w:val="00ED261B"/>
    <w:rsid w:val="00EE62FA"/>
    <w:rsid w:val="00EF1911"/>
    <w:rsid w:val="00EF3662"/>
    <w:rsid w:val="00F03C85"/>
    <w:rsid w:val="00F10BAA"/>
    <w:rsid w:val="00F11AC0"/>
    <w:rsid w:val="00F132C4"/>
    <w:rsid w:val="00F25228"/>
    <w:rsid w:val="00F3308B"/>
    <w:rsid w:val="00F33E71"/>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proofhq.co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5142A-6083-4786-AD58-52C99344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297</TotalTime>
  <Pages>16</Pages>
  <Words>11895</Words>
  <Characters>67802</Characters>
  <Application>Microsoft Office Word</Application>
  <DocSecurity>0</DocSecurity>
  <Lines>565</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70</cp:revision>
  <cp:lastPrinted>2013-03-09T19:11:00Z</cp:lastPrinted>
  <dcterms:created xsi:type="dcterms:W3CDTF">2013-05-30T00:52:00Z</dcterms:created>
  <dcterms:modified xsi:type="dcterms:W3CDTF">2013-06-05T17:29:00Z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id="KPXuwTBS"/&gt;&lt;style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