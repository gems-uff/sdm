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20F4F" w14:textId="77777777" w:rsidR="009303D9" w:rsidRPr="0045336C" w:rsidRDefault="00B34235">
      <w:pPr>
        <w:pStyle w:val="papertitle"/>
        <w:rPr>
          <w:i/>
        </w:rPr>
      </w:pPr>
      <w:r w:rsidRPr="0045336C">
        <w:rPr>
          <w:i/>
        </w:rPr>
        <w:t>Visualizing Software Engineering Learning Sessions Through Provenance</w:t>
      </w:r>
    </w:p>
    <w:p w14:paraId="492225DC" w14:textId="77777777" w:rsidR="009303D9" w:rsidRPr="005B520E" w:rsidRDefault="009303D9"/>
    <w:p w14:paraId="3E1352CC"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65C28D7" w14:textId="77777777" w:rsidR="009303D9" w:rsidRPr="002B54E3" w:rsidRDefault="002B54E3" w:rsidP="005B520E">
      <w:pPr>
        <w:pStyle w:val="Author"/>
        <w:rPr>
          <w:lang w:val="pt-BR"/>
        </w:rPr>
      </w:pPr>
      <w:r w:rsidRPr="002B54E3">
        <w:rPr>
          <w:lang w:val="pt-BR"/>
        </w:rPr>
        <w:lastRenderedPageBreak/>
        <w:t>Troy C. Kohwalter, Esteban G. W. Clua, Leonardo G. P. Murta</w:t>
      </w:r>
    </w:p>
    <w:p w14:paraId="18977395" w14:textId="77777777" w:rsidR="009303D9" w:rsidRPr="002B54E3" w:rsidRDefault="002B54E3" w:rsidP="005B520E">
      <w:pPr>
        <w:pStyle w:val="Affiliation"/>
        <w:rPr>
          <w:lang w:val="pt-BR"/>
        </w:rPr>
      </w:pPr>
      <w:r w:rsidRPr="002B54E3">
        <w:rPr>
          <w:lang w:val="pt-BR"/>
        </w:rPr>
        <w:t>Instituto de Computação</w:t>
      </w:r>
    </w:p>
    <w:p w14:paraId="0539ECCE" w14:textId="77777777" w:rsidR="009303D9" w:rsidRPr="002B54E3" w:rsidRDefault="002B54E3" w:rsidP="005B520E">
      <w:pPr>
        <w:pStyle w:val="Affiliation"/>
        <w:rPr>
          <w:lang w:val="pt-BR"/>
        </w:rPr>
      </w:pPr>
      <w:r w:rsidRPr="002B54E3">
        <w:rPr>
          <w:lang w:val="pt-BR"/>
        </w:rPr>
        <w:t>Universidade Federal Fluminense</w:t>
      </w:r>
    </w:p>
    <w:p w14:paraId="1A3E4DDD" w14:textId="77777777"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14:paraId="633DE582" w14:textId="77777777"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}@ic.uff.b</w:t>
      </w:r>
      <w:r>
        <w:rPr>
          <w:spacing w:val="-2"/>
          <w:lang w:val="pt-BR"/>
        </w:rPr>
        <w:t>r</w:t>
      </w:r>
    </w:p>
    <w:p w14:paraId="589A9E57" w14:textId="77777777"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14:paraId="3EB961F2" w14:textId="77777777" w:rsidR="009303D9" w:rsidRPr="002B54E3" w:rsidRDefault="009303D9">
      <w:pPr>
        <w:pStyle w:val="Affiliation"/>
        <w:rPr>
          <w:lang w:val="pt-BR"/>
        </w:rPr>
      </w:pPr>
    </w:p>
    <w:p w14:paraId="68EF61CB" w14:textId="77777777" w:rsidR="009303D9" w:rsidRPr="002B54E3" w:rsidRDefault="009303D9">
      <w:pPr>
        <w:rPr>
          <w:lang w:val="pt-BR"/>
        </w:rPr>
      </w:pPr>
    </w:p>
    <w:p w14:paraId="4287A3A1" w14:textId="77777777"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14:paraId="689D2D21" w14:textId="77777777"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14:paraId="70D93C6D" w14:textId="77777777"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del w:id="0" w:author="Kohwalter" w:date="2013-03-07T18:40:00Z">
        <w:r w:rsidRPr="00975E62" w:rsidDel="00EE3F4B">
          <w:rPr>
            <w:rFonts w:eastAsia="Calibri"/>
            <w:b/>
            <w:i/>
            <w:szCs w:val="18"/>
          </w:rPr>
          <w:delText>education</w:delText>
        </w:r>
      </w:del>
      <w:ins w:id="1" w:author="Kohwalter" w:date="2013-03-07T18:40:00Z">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ins>
      <w:r w:rsidRPr="00975E62">
        <w:rPr>
          <w:rFonts w:eastAsia="Calibri"/>
          <w:b/>
          <w:i/>
          <w:szCs w:val="18"/>
        </w:rPr>
        <w:t>.</w:t>
      </w:r>
      <w:proofErr w:type="gramEnd"/>
    </w:p>
    <w:p w14:paraId="58F021F3" w14:textId="77777777" w:rsidR="00B34235" w:rsidRPr="00975E62" w:rsidRDefault="00B34235" w:rsidP="00B34235">
      <w:pPr>
        <w:pStyle w:val="Heading1"/>
        <w:jc w:val="center"/>
      </w:pPr>
      <w:r w:rsidRPr="00A03E84">
        <w:t>I</w:t>
      </w:r>
      <w:r>
        <w:t>ntroduction</w:t>
      </w:r>
    </w:p>
    <w:p w14:paraId="0F5346F7" w14:textId="77777777"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1E0F4A"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1E0F4A" w:rsidRPr="00975E62">
        <w:rPr>
          <w:sz w:val="20"/>
          <w:szCs w:val="20"/>
        </w:rPr>
        <w:fldChar w:fldCharType="separate"/>
      </w:r>
      <w:r w:rsidRPr="00E715DC">
        <w:rPr>
          <w:sz w:val="20"/>
        </w:rPr>
        <w:t>[1]</w:t>
      </w:r>
      <w:r w:rsidR="001E0F4A"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1E0F4A"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1E0F4A" w:rsidRPr="00975E62">
        <w:rPr>
          <w:sz w:val="20"/>
          <w:szCs w:val="20"/>
        </w:rPr>
        <w:fldChar w:fldCharType="separate"/>
      </w:r>
      <w:r w:rsidRPr="002242DC">
        <w:t>[3, 18]</w:t>
      </w:r>
      <w:r w:rsidR="001E0F4A"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1E0F4A"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1E0F4A" w:rsidRPr="00975E62">
        <w:rPr>
          <w:sz w:val="20"/>
          <w:szCs w:val="20"/>
        </w:rPr>
        <w:fldChar w:fldCharType="separate"/>
      </w:r>
      <w:r w:rsidRPr="002242DC">
        <w:t>[22]</w:t>
      </w:r>
      <w:r w:rsidR="001E0F4A" w:rsidRPr="00975E62">
        <w:rPr>
          <w:sz w:val="20"/>
          <w:szCs w:val="20"/>
        </w:rPr>
        <w:fldChar w:fldCharType="end"/>
      </w:r>
      <w:r w:rsidRPr="00975E62">
        <w:rPr>
          <w:sz w:val="20"/>
          <w:szCs w:val="20"/>
        </w:rPr>
        <w:t xml:space="preserve">. </w:t>
      </w:r>
    </w:p>
    <w:p w14:paraId="08D6237D" w14:textId="77777777"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14:paraId="1A1C16E7" w14:textId="77777777"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 xml:space="preserve">quired to play the game again and make different decisions to intuitively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14:paraId="42A76101" w14:textId="77777777"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14:paraId="2A4128F9" w14:textId="77777777" w:rsidR="00B34235" w:rsidRDefault="00B34235" w:rsidP="00B34235">
      <w:pPr>
        <w:ind w:firstLine="216"/>
        <w:rPr>
          <w:sz w:val="20"/>
          <w:szCs w:val="20"/>
        </w:rPr>
      </w:pPr>
      <w:r>
        <w:rPr>
          <w:sz w:val="20"/>
          <w:szCs w:val="20"/>
        </w:rPr>
        <w:t>In our previous</w:t>
      </w:r>
      <w:r w:rsidRPr="00975E62">
        <w:rPr>
          <w:sz w:val="20"/>
          <w:szCs w:val="20"/>
        </w:rPr>
        <w:t xml:space="preserve"> work </w:t>
      </w:r>
      <w:r w:rsidR="001E0F4A"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1E0F4A"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1E0F4A" w:rsidRPr="00975E62">
        <w:rPr>
          <w:sz w:val="20"/>
          <w:szCs w:val="20"/>
        </w:rPr>
        <w:fldChar w:fldCharType="separate"/>
      </w:r>
      <w:r w:rsidRPr="002242DC">
        <w:t>[10]</w:t>
      </w:r>
      <w:r w:rsidR="001E0F4A"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1E0F4A"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1E0F4A" w:rsidRPr="00975E62">
        <w:rPr>
          <w:sz w:val="20"/>
          <w:szCs w:val="20"/>
        </w:rPr>
        <w:fldChar w:fldCharType="separate"/>
      </w:r>
      <w:r w:rsidRPr="002242DC">
        <w:t>[15]</w:t>
      </w:r>
      <w:r w:rsidR="001E0F4A" w:rsidRPr="00975E62">
        <w:rPr>
          <w:sz w:val="20"/>
          <w:szCs w:val="20"/>
        </w:rPr>
        <w:fldChar w:fldCharType="end"/>
      </w:r>
      <w:r w:rsidRPr="00975E62">
        <w:rPr>
          <w:sz w:val="20"/>
          <w:szCs w:val="20"/>
        </w:rPr>
        <w:t>.</w:t>
      </w:r>
      <w:r>
        <w:rPr>
          <w:sz w:val="20"/>
          <w:szCs w:val="20"/>
        </w:rPr>
        <w:t xml:space="preserve"> </w:t>
      </w:r>
    </w:p>
    <w:p w14:paraId="20CDA87C" w14:textId="77777777"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14:paraId="0CC5503A" w14:textId="434388DA" w:rsidR="00B34235" w:rsidRPr="00975E62" w:rsidRDefault="00B34235" w:rsidP="00B34235">
      <w:pPr>
        <w:ind w:firstLine="216"/>
        <w:rPr>
          <w:sz w:val="20"/>
          <w:szCs w:val="20"/>
        </w:rPr>
      </w:pPr>
      <w:r w:rsidRPr="00975E62">
        <w:rPr>
          <w:sz w:val="20"/>
          <w:szCs w:val="20"/>
        </w:rPr>
        <w:t xml:space="preserve">This paper </w:t>
      </w:r>
      <w:proofErr w:type="gramStart"/>
      <w:r w:rsidRPr="00975E62">
        <w:rPr>
          <w:sz w:val="20"/>
          <w:szCs w:val="20"/>
        </w:rPr>
        <w:t>is organized</w:t>
      </w:r>
      <w:proofErr w:type="gramEnd"/>
      <w:r w:rsidRPr="00975E62">
        <w:rPr>
          <w:sz w:val="20"/>
          <w:szCs w:val="20"/>
        </w:rPr>
        <w:t xml:space="preserve"> as follows: Section </w:t>
      </w:r>
      <w:r w:rsidR="001E0F4A">
        <w:rPr>
          <w:sz w:val="20"/>
          <w:szCs w:val="20"/>
        </w:rPr>
        <w:fldChar w:fldCharType="begin"/>
      </w:r>
      <w:r>
        <w:rPr>
          <w:sz w:val="20"/>
          <w:szCs w:val="20"/>
        </w:rPr>
        <w:instrText xml:space="preserve"> REF _Ref350269111 \r \h </w:instrText>
      </w:r>
      <w:r w:rsidR="001E0F4A">
        <w:rPr>
          <w:sz w:val="20"/>
          <w:szCs w:val="20"/>
        </w:rPr>
      </w:r>
      <w:r w:rsidR="001E0F4A">
        <w:rPr>
          <w:sz w:val="20"/>
          <w:szCs w:val="20"/>
        </w:rPr>
        <w:fldChar w:fldCharType="separate"/>
      </w:r>
      <w:r>
        <w:rPr>
          <w:sz w:val="20"/>
          <w:szCs w:val="20"/>
        </w:rPr>
        <w:t>II</w:t>
      </w:r>
      <w:r w:rsidR="001E0F4A">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ins w:id="2" w:author="Kohwalter" w:date="2013-03-07T21:00:00Z">
        <w:r w:rsidR="000304EC">
          <w:rPr>
            <w:sz w:val="20"/>
            <w:szCs w:val="20"/>
          </w:rPr>
          <w:t xml:space="preserve">software engineering games and </w:t>
        </w:r>
      </w:ins>
      <w:r w:rsidRPr="00975E62">
        <w:rPr>
          <w:sz w:val="20"/>
          <w:szCs w:val="20"/>
        </w:rPr>
        <w:t xml:space="preserve">game flow analysis. Section </w:t>
      </w:r>
      <w:r w:rsidR="001E0F4A">
        <w:rPr>
          <w:sz w:val="20"/>
          <w:szCs w:val="20"/>
        </w:rPr>
        <w:fldChar w:fldCharType="begin"/>
      </w:r>
      <w:r>
        <w:rPr>
          <w:sz w:val="20"/>
          <w:szCs w:val="20"/>
        </w:rPr>
        <w:instrText xml:space="preserve"> REF _Ref350269125 \r \h </w:instrText>
      </w:r>
      <w:r w:rsidR="001E0F4A">
        <w:rPr>
          <w:sz w:val="20"/>
          <w:szCs w:val="20"/>
        </w:rPr>
      </w:r>
      <w:r w:rsidR="001E0F4A">
        <w:rPr>
          <w:sz w:val="20"/>
          <w:szCs w:val="20"/>
        </w:rPr>
        <w:fldChar w:fldCharType="separate"/>
      </w:r>
      <w:r w:rsidR="000304EC">
        <w:rPr>
          <w:sz w:val="20"/>
          <w:szCs w:val="20"/>
        </w:rPr>
        <w:t>III</w:t>
      </w:r>
      <w:r w:rsidR="001E0F4A">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w:t>
      </w:r>
      <w:ins w:id="3" w:author="Kohwalter" w:date="2013-03-07T18:04:00Z">
        <w:r>
          <w:rPr>
            <w:sz w:val="20"/>
            <w:szCs w:val="20"/>
          </w:rPr>
          <w:t xml:space="preserve">Section </w:t>
        </w:r>
        <w:r w:rsidR="001E0F4A">
          <w:rPr>
            <w:sz w:val="20"/>
            <w:szCs w:val="20"/>
          </w:rPr>
          <w:fldChar w:fldCharType="begin"/>
        </w:r>
        <w:r>
          <w:rPr>
            <w:sz w:val="20"/>
            <w:szCs w:val="20"/>
          </w:rPr>
          <w:instrText xml:space="preserve"> REF _Ref350442803 \r \h </w:instrText>
        </w:r>
      </w:ins>
      <w:r w:rsidR="001E0F4A">
        <w:rPr>
          <w:sz w:val="20"/>
          <w:szCs w:val="20"/>
        </w:rPr>
      </w:r>
      <w:r w:rsidR="001E0F4A">
        <w:rPr>
          <w:sz w:val="20"/>
          <w:szCs w:val="20"/>
        </w:rPr>
        <w:fldChar w:fldCharType="separate"/>
      </w:r>
      <w:ins w:id="4" w:author="Kohwalter" w:date="2013-03-07T18:04:00Z">
        <w:r>
          <w:rPr>
            <w:sz w:val="20"/>
            <w:szCs w:val="20"/>
          </w:rPr>
          <w:t>IV</w:t>
        </w:r>
        <w:r w:rsidR="001E0F4A">
          <w:rPr>
            <w:sz w:val="20"/>
            <w:szCs w:val="20"/>
          </w:rPr>
          <w:fldChar w:fldCharType="end"/>
        </w:r>
        <w:r>
          <w:rPr>
            <w:sz w:val="20"/>
            <w:szCs w:val="20"/>
          </w:rPr>
          <w:t xml:space="preserve"> </w:t>
        </w:r>
      </w:ins>
      <w:r>
        <w:rPr>
          <w:sz w:val="20"/>
          <w:szCs w:val="20"/>
        </w:rPr>
        <w:t>introduces our framework for provenance gathering</w:t>
      </w:r>
      <w:r w:rsidRPr="00975E62">
        <w:rPr>
          <w:sz w:val="20"/>
          <w:szCs w:val="20"/>
        </w:rPr>
        <w:t xml:space="preserve">. Section </w:t>
      </w:r>
      <w:r w:rsidR="001E0F4A">
        <w:rPr>
          <w:sz w:val="20"/>
          <w:szCs w:val="20"/>
        </w:rPr>
        <w:fldChar w:fldCharType="begin"/>
      </w:r>
      <w:r>
        <w:rPr>
          <w:sz w:val="20"/>
          <w:szCs w:val="20"/>
        </w:rPr>
        <w:instrText xml:space="preserve"> REF _Ref350269138 \r \h </w:instrText>
      </w:r>
      <w:r w:rsidR="001E0F4A">
        <w:rPr>
          <w:sz w:val="20"/>
          <w:szCs w:val="20"/>
        </w:rPr>
      </w:r>
      <w:r w:rsidR="001E0F4A">
        <w:rPr>
          <w:sz w:val="20"/>
          <w:szCs w:val="20"/>
        </w:rPr>
        <w:fldChar w:fldCharType="separate"/>
      </w:r>
      <w:ins w:id="5" w:author="Kohwalter" w:date="2013-03-07T18:04:00Z">
        <w:r>
          <w:rPr>
            <w:sz w:val="20"/>
            <w:szCs w:val="20"/>
          </w:rPr>
          <w:t>V</w:t>
        </w:r>
      </w:ins>
      <w:del w:id="6" w:author="Kohwalter" w:date="2013-03-07T18:04:00Z">
        <w:r w:rsidDel="00AA39EE">
          <w:rPr>
            <w:sz w:val="20"/>
            <w:szCs w:val="20"/>
          </w:rPr>
          <w:delText>IV</w:delText>
        </w:r>
      </w:del>
      <w:r w:rsidR="001E0F4A">
        <w:rPr>
          <w:sz w:val="20"/>
          <w:szCs w:val="20"/>
        </w:rPr>
        <w:fldChar w:fldCharType="end"/>
      </w:r>
      <w:r>
        <w:rPr>
          <w:sz w:val="20"/>
          <w:szCs w:val="20"/>
        </w:rPr>
        <w:t xml:space="preserve"> </w:t>
      </w:r>
      <w:r w:rsidRPr="00975E62">
        <w:rPr>
          <w:sz w:val="20"/>
          <w:szCs w:val="20"/>
        </w:rPr>
        <w:t xml:space="preserve">presents </w:t>
      </w:r>
      <w:del w:id="7" w:author="Leonardo Murta" w:date="2013-03-07T22:08:00Z">
        <w:r w:rsidRPr="00975E62" w:rsidDel="00E1519A">
          <w:rPr>
            <w:sz w:val="20"/>
            <w:szCs w:val="20"/>
          </w:rPr>
          <w:delText xml:space="preserve">the </w:delText>
        </w:r>
      </w:del>
      <w:ins w:id="8" w:author="Leonardo Murta" w:date="2013-03-07T22:08:00Z">
        <w:r w:rsidR="00E1519A">
          <w:rPr>
            <w:sz w:val="20"/>
            <w:szCs w:val="20"/>
          </w:rPr>
          <w:t>our approach for</w:t>
        </w:r>
        <w:r w:rsidR="00E1519A" w:rsidRPr="00975E62">
          <w:rPr>
            <w:sz w:val="20"/>
            <w:szCs w:val="20"/>
          </w:rPr>
          <w:t xml:space="preserve"> </w:t>
        </w:r>
      </w:ins>
      <w:r w:rsidRPr="00975E62">
        <w:rPr>
          <w:sz w:val="20"/>
          <w:szCs w:val="20"/>
        </w:rPr>
        <w:t xml:space="preserve">provenance </w:t>
      </w:r>
      <w:del w:id="9" w:author="Leonardo Murta" w:date="2013-03-07T22:08:00Z">
        <w:r w:rsidRPr="00975E62" w:rsidDel="00E1519A">
          <w:rPr>
            <w:sz w:val="20"/>
            <w:szCs w:val="20"/>
          </w:rPr>
          <w:lastRenderedPageBreak/>
          <w:delText xml:space="preserve">analysis </w:delText>
        </w:r>
        <w:r w:rsidDel="00E1519A">
          <w:rPr>
            <w:sz w:val="20"/>
            <w:szCs w:val="20"/>
          </w:rPr>
          <w:delText>and</w:delText>
        </w:r>
        <w:r w:rsidRPr="00975E62" w:rsidDel="00E1519A">
          <w:rPr>
            <w:sz w:val="20"/>
            <w:szCs w:val="20"/>
          </w:rPr>
          <w:delText xml:space="preserve"> provenance</w:delText>
        </w:r>
      </w:del>
      <w:ins w:id="10" w:author="Leonardo Murta" w:date="2013-03-07T22:08:00Z">
        <w:r w:rsidR="00E1519A">
          <w:rPr>
            <w:sz w:val="20"/>
            <w:szCs w:val="20"/>
          </w:rPr>
          <w:t>visualization through</w:t>
        </w:r>
      </w:ins>
      <w:r w:rsidRPr="00975E62">
        <w:rPr>
          <w:sz w:val="20"/>
          <w:szCs w:val="20"/>
        </w:rPr>
        <w:t xml:space="preserve"> graph</w:t>
      </w:r>
      <w:ins w:id="11" w:author="Leonardo Murta" w:date="2013-03-07T22:08:00Z">
        <w:r w:rsidR="00E1519A">
          <w:rPr>
            <w:sz w:val="20"/>
            <w:szCs w:val="20"/>
          </w:rPr>
          <w:t>s</w:t>
        </w:r>
      </w:ins>
      <w:r w:rsidRPr="00975E62">
        <w:rPr>
          <w:sz w:val="20"/>
          <w:szCs w:val="20"/>
        </w:rPr>
        <w:t xml:space="preserve">. Section </w:t>
      </w:r>
      <w:r w:rsidR="001E0F4A">
        <w:rPr>
          <w:sz w:val="20"/>
          <w:szCs w:val="20"/>
        </w:rPr>
        <w:fldChar w:fldCharType="begin"/>
      </w:r>
      <w:r>
        <w:rPr>
          <w:sz w:val="20"/>
          <w:szCs w:val="20"/>
        </w:rPr>
        <w:instrText xml:space="preserve"> REF _Ref350268391 \r \h </w:instrText>
      </w:r>
      <w:r w:rsidR="001E0F4A">
        <w:rPr>
          <w:sz w:val="20"/>
          <w:szCs w:val="20"/>
        </w:rPr>
      </w:r>
      <w:r w:rsidR="001E0F4A">
        <w:rPr>
          <w:sz w:val="20"/>
          <w:szCs w:val="20"/>
        </w:rPr>
        <w:fldChar w:fldCharType="separate"/>
      </w:r>
      <w:ins w:id="12" w:author="Kohwalter" w:date="2013-03-07T18:04:00Z">
        <w:r>
          <w:rPr>
            <w:sz w:val="20"/>
            <w:szCs w:val="20"/>
          </w:rPr>
          <w:t>VI</w:t>
        </w:r>
      </w:ins>
      <w:del w:id="13" w:author="Kohwalter" w:date="2013-03-07T18:04:00Z">
        <w:r w:rsidDel="00AA39EE">
          <w:rPr>
            <w:sz w:val="20"/>
            <w:szCs w:val="20"/>
          </w:rPr>
          <w:delText>V</w:delText>
        </w:r>
      </w:del>
      <w:r w:rsidR="001E0F4A">
        <w:rPr>
          <w:sz w:val="20"/>
          <w:szCs w:val="20"/>
        </w:rPr>
        <w:fldChar w:fldCharType="end"/>
      </w:r>
      <w:r>
        <w:rPr>
          <w:sz w:val="20"/>
          <w:szCs w:val="20"/>
        </w:rPr>
        <w:t xml:space="preserve"> </w:t>
      </w:r>
      <w:r w:rsidRPr="00975E62">
        <w:rPr>
          <w:sz w:val="20"/>
          <w:szCs w:val="20"/>
        </w:rPr>
        <w:t xml:space="preserve">presents </w:t>
      </w:r>
      <w:r>
        <w:rPr>
          <w:sz w:val="20"/>
          <w:szCs w:val="20"/>
        </w:rPr>
        <w:t>the adoption of provenance visualization in software enginee</w:t>
      </w:r>
      <w:r>
        <w:rPr>
          <w:sz w:val="20"/>
          <w:szCs w:val="20"/>
        </w:rPr>
        <w:t>r</w:t>
      </w:r>
      <w:r>
        <w:rPr>
          <w:sz w:val="20"/>
          <w:szCs w:val="20"/>
        </w:rPr>
        <w:t>ing</w:t>
      </w:r>
      <w:r w:rsidRPr="00975E62">
        <w:rPr>
          <w:sz w:val="20"/>
          <w:szCs w:val="20"/>
        </w:rPr>
        <w:t>. F</w:t>
      </w:r>
      <w:r w:rsidRPr="00975E62">
        <w:rPr>
          <w:sz w:val="20"/>
          <w:szCs w:val="20"/>
        </w:rPr>
        <w:t>i</w:t>
      </w:r>
      <w:r w:rsidRPr="00975E62">
        <w:rPr>
          <w:sz w:val="20"/>
          <w:szCs w:val="20"/>
        </w:rPr>
        <w:t xml:space="preserve">nally, Section </w:t>
      </w:r>
      <w:r w:rsidR="00DA6C40">
        <w:fldChar w:fldCharType="begin"/>
      </w:r>
      <w:r w:rsidR="00DA6C40">
        <w:instrText xml:space="preserve"> REF _Ref341897928 \r \h  \* MERGEFORMAT </w:instrText>
      </w:r>
      <w:r w:rsidR="00DA6C40">
        <w:fldChar w:fldCharType="separate"/>
      </w:r>
      <w:ins w:id="14" w:author="Kohwalter" w:date="2013-03-07T18:04:00Z">
        <w:r w:rsidRPr="00AA39EE">
          <w:rPr>
            <w:sz w:val="20"/>
            <w:szCs w:val="20"/>
          </w:rPr>
          <w:t>VII</w:t>
        </w:r>
      </w:ins>
      <w:del w:id="15" w:author="Kohwalter" w:date="2013-03-07T18:04:00Z">
        <w:r w:rsidRPr="00410B45" w:rsidDel="00AA39EE">
          <w:rPr>
            <w:sz w:val="20"/>
            <w:szCs w:val="20"/>
          </w:rPr>
          <w:delText>VI</w:delText>
        </w:r>
      </w:del>
      <w:r w:rsidR="00DA6C40">
        <w:fldChar w:fldCharType="end"/>
      </w:r>
      <w:r w:rsidRPr="00975E62">
        <w:rPr>
          <w:sz w:val="20"/>
          <w:szCs w:val="20"/>
        </w:rPr>
        <w:t xml:space="preserve"> presents the conclusions of this work and points out some future work.</w:t>
      </w:r>
    </w:p>
    <w:p w14:paraId="08A376DF" w14:textId="77777777" w:rsidR="00B34235" w:rsidRPr="00A03E84" w:rsidRDefault="00B34235" w:rsidP="00B34235">
      <w:pPr>
        <w:pStyle w:val="Heading1"/>
        <w:jc w:val="center"/>
        <w:rPr>
          <w:szCs w:val="20"/>
        </w:rPr>
      </w:pPr>
      <w:bookmarkStart w:id="16" w:name="_Ref350269111"/>
      <w:r>
        <w:rPr>
          <w:szCs w:val="20"/>
        </w:rPr>
        <w:t>Related Work</w:t>
      </w:r>
      <w:bookmarkEnd w:id="16"/>
    </w:p>
    <w:p w14:paraId="02140C87" w14:textId="3C17BD63" w:rsidR="002C166C" w:rsidRDefault="00C87BCE" w:rsidP="00B34235">
      <w:pPr>
        <w:ind w:firstLine="216"/>
        <w:rPr>
          <w:ins w:id="17" w:author="Leonardo Murta" w:date="2013-03-07T21:44:00Z"/>
          <w:sz w:val="20"/>
          <w:szCs w:val="20"/>
        </w:rPr>
      </w:pPr>
      <w:ins w:id="18" w:author="Leonardo Murta" w:date="2013-03-07T21:46:00Z">
        <w:r>
          <w:rPr>
            <w:sz w:val="20"/>
            <w:szCs w:val="20"/>
          </w:rPr>
          <w:t>O</w:t>
        </w:r>
      </w:ins>
      <w:ins w:id="19" w:author="Leonardo Murta" w:date="2013-03-07T21:45:00Z">
        <w:r w:rsidR="002C166C">
          <w:rPr>
            <w:sz w:val="20"/>
            <w:szCs w:val="20"/>
          </w:rPr>
          <w:t xml:space="preserve">ur work </w:t>
        </w:r>
      </w:ins>
      <w:ins w:id="20" w:author="Leonardo Murta" w:date="2013-03-07T21:47:00Z">
        <w:r>
          <w:rPr>
            <w:sz w:val="20"/>
            <w:szCs w:val="20"/>
          </w:rPr>
          <w:t>provides support to</w:t>
        </w:r>
      </w:ins>
      <w:ins w:id="21" w:author="Leonardo Murta" w:date="2013-03-07T21:45:00Z">
        <w:r w:rsidR="002C166C">
          <w:rPr>
            <w:sz w:val="20"/>
            <w:szCs w:val="20"/>
          </w:rPr>
          <w:t xml:space="preserve"> understand how students pe</w:t>
        </w:r>
        <w:r w:rsidR="002C166C">
          <w:rPr>
            <w:sz w:val="20"/>
            <w:szCs w:val="20"/>
          </w:rPr>
          <w:t>r</w:t>
        </w:r>
        <w:r w:rsidR="002C166C">
          <w:rPr>
            <w:sz w:val="20"/>
            <w:szCs w:val="20"/>
          </w:rPr>
          <w:t xml:space="preserve">formed </w:t>
        </w:r>
      </w:ins>
      <w:ins w:id="22" w:author="Leonardo Murta" w:date="2013-03-07T21:47:00Z">
        <w:r>
          <w:rPr>
            <w:sz w:val="20"/>
            <w:szCs w:val="20"/>
          </w:rPr>
          <w:t>when</w:t>
        </w:r>
      </w:ins>
      <w:ins w:id="23" w:author="Leonardo Murta" w:date="2013-03-07T21:45:00Z">
        <w:r w:rsidR="002C166C">
          <w:rPr>
            <w:sz w:val="20"/>
            <w:szCs w:val="20"/>
          </w:rPr>
          <w:t xml:space="preserve"> learning via software engineering games. This way, our related works is dual: </w:t>
        </w:r>
      </w:ins>
      <w:ins w:id="24" w:author="Leonardo Murta" w:date="2013-03-07T21:44:00Z">
        <w:r w:rsidR="002C166C">
          <w:rPr>
            <w:sz w:val="20"/>
            <w:szCs w:val="20"/>
          </w:rPr>
          <w:t>software engineering games and game</w:t>
        </w:r>
      </w:ins>
      <w:ins w:id="25" w:author="Leonardo Murta" w:date="2013-03-07T21:46:00Z">
        <w:r w:rsidR="002C166C">
          <w:rPr>
            <w:sz w:val="20"/>
            <w:szCs w:val="20"/>
          </w:rPr>
          <w:t xml:space="preserve"> flow analysis.</w:t>
        </w:r>
      </w:ins>
      <w:ins w:id="26" w:author="Leonardo Murta" w:date="2013-03-07T21:44:00Z">
        <w:r w:rsidR="002C166C">
          <w:rPr>
            <w:sz w:val="20"/>
            <w:szCs w:val="20"/>
          </w:rPr>
          <w:t xml:space="preserve"> </w:t>
        </w:r>
      </w:ins>
      <w:ins w:id="27" w:author="Leonardo Murta" w:date="2013-03-07T21:48:00Z">
        <w:r>
          <w:rPr>
            <w:sz w:val="20"/>
            <w:szCs w:val="20"/>
          </w:rPr>
          <w:t xml:space="preserve">Our next </w:t>
        </w:r>
      </w:ins>
      <w:ins w:id="28" w:author="Leonardo Murta" w:date="2013-03-07T21:58:00Z">
        <w:r w:rsidR="00211229">
          <w:rPr>
            <w:sz w:val="20"/>
            <w:szCs w:val="20"/>
          </w:rPr>
          <w:t>three</w:t>
        </w:r>
      </w:ins>
      <w:ins w:id="29" w:author="Leonardo Murta" w:date="2013-03-07T21:48:00Z">
        <w:r>
          <w:rPr>
            <w:sz w:val="20"/>
            <w:szCs w:val="20"/>
          </w:rPr>
          <w:t xml:space="preserve"> paragraphs introduce </w:t>
        </w:r>
        <w:r w:rsidR="00A831F5">
          <w:rPr>
            <w:sz w:val="20"/>
            <w:szCs w:val="20"/>
          </w:rPr>
          <w:t>two popular software engineering games and the rest of the section discusses the existing support for game flow analyses.</w:t>
        </w:r>
      </w:ins>
    </w:p>
    <w:p w14:paraId="56313D68" w14:textId="2C04BBDF" w:rsidR="008B6C48" w:rsidRDefault="00B34235" w:rsidP="00B34235">
      <w:pPr>
        <w:ind w:firstLine="216"/>
        <w:rPr>
          <w:ins w:id="30" w:author="Kohwalter" w:date="2013-03-07T19:55:00Z"/>
          <w:sz w:val="20"/>
          <w:szCs w:val="20"/>
        </w:rPr>
      </w:pPr>
      <w:ins w:id="31" w:author="Kohwalter" w:date="2013-03-07T18:33:00Z">
        <w:r>
          <w:rPr>
            <w:sz w:val="20"/>
            <w:szCs w:val="20"/>
          </w:rPr>
          <w:t>In</w:t>
        </w:r>
      </w:ins>
      <w:ins w:id="32" w:author="Kohwalter" w:date="2013-03-07T18:16:00Z">
        <w:r>
          <w:rPr>
            <w:sz w:val="20"/>
            <w:szCs w:val="20"/>
          </w:rPr>
          <w:t xml:space="preserve"> </w:t>
        </w:r>
        <w:r w:rsidR="001E0F4A">
          <w:rPr>
            <w:sz w:val="20"/>
            <w:szCs w:val="20"/>
          </w:rPr>
          <w:fldChar w:fldCharType="begin"/>
        </w:r>
      </w:ins>
      <w:ins w:id="33" w:author="Kohwalter" w:date="2013-03-07T18:19:00Z">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ins>
      <w:r w:rsidR="001E0F4A">
        <w:rPr>
          <w:sz w:val="20"/>
          <w:szCs w:val="20"/>
        </w:rPr>
        <w:fldChar w:fldCharType="separate"/>
      </w:r>
      <w:ins w:id="34" w:author="Kohwalter" w:date="2013-03-07T18:19:00Z">
        <w:r w:rsidRPr="00B54AFB">
          <w:rPr>
            <w:sz w:val="20"/>
          </w:rPr>
          <w:t>[3]</w:t>
        </w:r>
      </w:ins>
      <w:ins w:id="35" w:author="Kohwalter" w:date="2013-03-07T18:16:00Z">
        <w:r w:rsidR="001E0F4A">
          <w:rPr>
            <w:sz w:val="20"/>
            <w:szCs w:val="20"/>
          </w:rPr>
          <w:fldChar w:fldCharType="end"/>
        </w:r>
      </w:ins>
      <w:ins w:id="36" w:author="Kohwalter" w:date="2013-03-07T18:33:00Z">
        <w:r>
          <w:rPr>
            <w:sz w:val="20"/>
            <w:szCs w:val="20"/>
          </w:rPr>
          <w:t xml:space="preserve">, </w:t>
        </w:r>
      </w:ins>
      <w:ins w:id="37" w:author="Kohwalter" w:date="2013-03-07T19:51:00Z">
        <w:r w:rsidR="008B6C48">
          <w:rPr>
            <w:sz w:val="20"/>
            <w:szCs w:val="20"/>
          </w:rPr>
          <w:t xml:space="preserve">the authors </w:t>
        </w:r>
        <w:del w:id="38" w:author="Leonardo Murta" w:date="2013-03-07T21:51:00Z">
          <w:r w:rsidR="008B6C48" w:rsidDel="0018450E">
            <w:rPr>
              <w:sz w:val="20"/>
              <w:szCs w:val="20"/>
            </w:rPr>
            <w:delText>created</w:delText>
          </w:r>
        </w:del>
      </w:ins>
      <w:ins w:id="39" w:author="Leonardo Murta" w:date="2013-03-07T21:51:00Z">
        <w:r w:rsidR="0018450E">
          <w:rPr>
            <w:sz w:val="20"/>
            <w:szCs w:val="20"/>
          </w:rPr>
          <w:t>present</w:t>
        </w:r>
      </w:ins>
      <w:ins w:id="40" w:author="Kohwalter" w:date="2013-03-07T19:51:00Z">
        <w:r w:rsidR="008B6C48">
          <w:rPr>
            <w:sz w:val="20"/>
            <w:szCs w:val="20"/>
          </w:rPr>
          <w:t xml:space="preserve"> </w:t>
        </w:r>
      </w:ins>
      <w:ins w:id="41" w:author="Kohwalter" w:date="2013-03-07T18:33:00Z">
        <w:r>
          <w:rPr>
            <w:sz w:val="20"/>
            <w:szCs w:val="20"/>
          </w:rPr>
          <w:t>a</w:t>
        </w:r>
      </w:ins>
      <w:ins w:id="42" w:author="Kohwalter" w:date="2013-03-07T18:34:00Z">
        <w:r>
          <w:rPr>
            <w:sz w:val="20"/>
            <w:szCs w:val="20"/>
          </w:rPr>
          <w:t xml:space="preserve"> software engineering</w:t>
        </w:r>
      </w:ins>
      <w:ins w:id="43" w:author="Kohwalter" w:date="2013-03-07T18:33:00Z">
        <w:r>
          <w:rPr>
            <w:sz w:val="20"/>
            <w:szCs w:val="20"/>
          </w:rPr>
          <w:t xml:space="preserve"> card game</w:t>
        </w:r>
      </w:ins>
      <w:ins w:id="44" w:author="Kohwalter" w:date="2013-03-07T19:52:00Z">
        <w:r w:rsidR="008B6C48">
          <w:rPr>
            <w:sz w:val="20"/>
            <w:szCs w:val="20"/>
          </w:rPr>
          <w:t xml:space="preserve"> called </w:t>
        </w:r>
        <w:r w:rsidR="008B6C48" w:rsidRPr="008B6C48">
          <w:rPr>
            <w:i/>
            <w:sz w:val="20"/>
            <w:szCs w:val="20"/>
            <w:rPrChange w:id="45" w:author="Kohwalter" w:date="2013-03-07T19:52:00Z">
              <w:rPr>
                <w:sz w:val="20"/>
                <w:szCs w:val="20"/>
              </w:rPr>
            </w:rPrChange>
          </w:rPr>
          <w:t>Problems and Programmers</w:t>
        </w:r>
        <w:r w:rsidR="008B6C48">
          <w:rPr>
            <w:sz w:val="20"/>
            <w:szCs w:val="20"/>
          </w:rPr>
          <w:t xml:space="preserve">. The </w:t>
        </w:r>
        <w:del w:id="46" w:author="Leonardo Murta" w:date="2013-03-07T21:50:00Z">
          <w:r w:rsidR="008B6C48" w:rsidDel="0096798F">
            <w:rPr>
              <w:sz w:val="20"/>
              <w:szCs w:val="20"/>
            </w:rPr>
            <w:delText xml:space="preserve">main </w:delText>
          </w:r>
        </w:del>
        <w:r w:rsidR="008B6C48">
          <w:rPr>
            <w:sz w:val="20"/>
            <w:szCs w:val="20"/>
          </w:rPr>
          <w:t>focus is teaching</w:t>
        </w:r>
      </w:ins>
      <w:ins w:id="47" w:author="Kohwalter" w:date="2013-03-07T19:53:00Z">
        <w:r w:rsidR="008B6C48">
          <w:rPr>
            <w:sz w:val="20"/>
            <w:szCs w:val="20"/>
          </w:rPr>
          <w:t xml:space="preserve"> software engineering through a simulation of </w:t>
        </w:r>
      </w:ins>
      <w:ins w:id="48" w:author="Leonardo Murta" w:date="2013-03-07T21:50:00Z">
        <w:r w:rsidR="00A831F5">
          <w:rPr>
            <w:sz w:val="20"/>
            <w:szCs w:val="20"/>
          </w:rPr>
          <w:t xml:space="preserve">the </w:t>
        </w:r>
      </w:ins>
      <w:ins w:id="49" w:author="Kohwalter" w:date="2013-03-07T19:53:00Z">
        <w:r w:rsidR="008B6C48">
          <w:rPr>
            <w:sz w:val="20"/>
            <w:szCs w:val="20"/>
          </w:rPr>
          <w:t>software d</w:t>
        </w:r>
        <w:r w:rsidR="008B6C48">
          <w:rPr>
            <w:sz w:val="20"/>
            <w:szCs w:val="20"/>
          </w:rPr>
          <w:t>e</w:t>
        </w:r>
        <w:r w:rsidR="008B6C48">
          <w:rPr>
            <w:sz w:val="20"/>
            <w:szCs w:val="20"/>
          </w:rPr>
          <w:t>velopment process from conception to completion. T</w:t>
        </w:r>
      </w:ins>
      <w:ins w:id="50" w:author="Kohwalter" w:date="2013-03-07T18:35:00Z">
        <w:r>
          <w:rPr>
            <w:sz w:val="20"/>
            <w:szCs w:val="20"/>
          </w:rPr>
          <w:t>he</w:t>
        </w:r>
      </w:ins>
      <w:ins w:id="51" w:author="Kohwalter" w:date="2013-03-07T18:33:00Z">
        <w:r>
          <w:rPr>
            <w:sz w:val="20"/>
            <w:szCs w:val="20"/>
          </w:rPr>
          <w:t xml:space="preserve"> </w:t>
        </w:r>
      </w:ins>
      <w:ins w:id="52" w:author="Kohwalter" w:date="2013-03-07T19:54:00Z">
        <w:r w:rsidR="008B6C48">
          <w:rPr>
            <w:sz w:val="20"/>
            <w:szCs w:val="20"/>
          </w:rPr>
          <w:t>pla</w:t>
        </w:r>
        <w:r w:rsidR="008B6C48">
          <w:rPr>
            <w:sz w:val="20"/>
            <w:szCs w:val="20"/>
          </w:rPr>
          <w:t>y</w:t>
        </w:r>
        <w:r w:rsidR="008B6C48">
          <w:rPr>
            <w:sz w:val="20"/>
            <w:szCs w:val="20"/>
          </w:rPr>
          <w:t xml:space="preserve">ers </w:t>
        </w:r>
        <w:proofErr w:type="gramStart"/>
        <w:r w:rsidR="008B6C48">
          <w:rPr>
            <w:sz w:val="20"/>
            <w:szCs w:val="20"/>
          </w:rPr>
          <w:t>learn</w:t>
        </w:r>
        <w:proofErr w:type="gramEnd"/>
        <w:r w:rsidR="008B6C48">
          <w:rPr>
            <w:sz w:val="20"/>
            <w:szCs w:val="20"/>
          </w:rPr>
          <w:t xml:space="preserve"> tactics to avoid problems during the development </w:t>
        </w:r>
      </w:ins>
      <w:ins w:id="53" w:author="Kohwalter" w:date="2013-03-07T19:55:00Z">
        <w:r w:rsidR="008B6C48">
          <w:rPr>
            <w:sz w:val="20"/>
            <w:szCs w:val="20"/>
          </w:rPr>
          <w:t>of the product while</w:t>
        </w:r>
      </w:ins>
      <w:ins w:id="54" w:author="Leonardo Murta" w:date="2013-03-07T21:50:00Z">
        <w:r w:rsidR="003D53FE">
          <w:rPr>
            <w:sz w:val="20"/>
            <w:szCs w:val="20"/>
          </w:rPr>
          <w:t>,</w:t>
        </w:r>
      </w:ins>
      <w:ins w:id="55" w:author="Kohwalter" w:date="2013-03-07T19:55:00Z">
        <w:r w:rsidR="008B6C48">
          <w:rPr>
            <w:sz w:val="20"/>
            <w:szCs w:val="20"/>
          </w:rPr>
          <w:t xml:space="preserve"> at the same time</w:t>
        </w:r>
      </w:ins>
      <w:ins w:id="56" w:author="Leonardo Murta" w:date="2013-03-07T21:50:00Z">
        <w:r w:rsidR="003D53FE">
          <w:rPr>
            <w:sz w:val="20"/>
            <w:szCs w:val="20"/>
          </w:rPr>
          <w:t>,</w:t>
        </w:r>
      </w:ins>
      <w:ins w:id="57" w:author="Kohwalter" w:date="2013-03-07T18:35:00Z">
        <w:r>
          <w:rPr>
            <w:sz w:val="20"/>
            <w:szCs w:val="20"/>
          </w:rPr>
          <w:t xml:space="preserve"> </w:t>
        </w:r>
      </w:ins>
      <w:ins w:id="58" w:author="Kohwalter" w:date="2013-03-07T18:33:00Z">
        <w:r>
          <w:rPr>
            <w:sz w:val="20"/>
            <w:szCs w:val="20"/>
          </w:rPr>
          <w:t>compet</w:t>
        </w:r>
      </w:ins>
      <w:ins w:id="59" w:author="Kohwalter" w:date="2013-03-07T19:55:00Z">
        <w:r w:rsidR="008B6C48">
          <w:rPr>
            <w:sz w:val="20"/>
            <w:szCs w:val="20"/>
          </w:rPr>
          <w:t>ing</w:t>
        </w:r>
      </w:ins>
      <w:ins w:id="60" w:author="Kohwalter" w:date="2013-03-07T18:33:00Z">
        <w:r>
          <w:rPr>
            <w:sz w:val="20"/>
            <w:szCs w:val="20"/>
          </w:rPr>
          <w:t xml:space="preserve"> with each other in order to complete their </w:t>
        </w:r>
      </w:ins>
      <w:ins w:id="61" w:author="Kohwalter" w:date="2013-03-07T18:35:00Z">
        <w:r>
          <w:rPr>
            <w:sz w:val="20"/>
            <w:szCs w:val="20"/>
          </w:rPr>
          <w:t xml:space="preserve">respective </w:t>
        </w:r>
      </w:ins>
      <w:ins w:id="62" w:author="Kohwalter" w:date="2013-03-07T18:33:00Z">
        <w:r>
          <w:rPr>
            <w:sz w:val="20"/>
            <w:szCs w:val="20"/>
          </w:rPr>
          <w:t>pro</w:t>
        </w:r>
      </w:ins>
      <w:ins w:id="63" w:author="Kohwalter" w:date="2013-03-07T19:55:00Z">
        <w:r w:rsidR="008B6C48">
          <w:rPr>
            <w:sz w:val="20"/>
            <w:szCs w:val="20"/>
          </w:rPr>
          <w:t>ducts</w:t>
        </w:r>
      </w:ins>
      <w:ins w:id="64" w:author="Kohwalter" w:date="2013-03-07T18:33:00Z">
        <w:r>
          <w:rPr>
            <w:sz w:val="20"/>
            <w:szCs w:val="20"/>
          </w:rPr>
          <w:t xml:space="preserve"> in less time. It rewards those that follow software engineering concepts</w:t>
        </w:r>
      </w:ins>
      <w:ins w:id="65" w:author="Kohwalter" w:date="2013-03-07T18:35:00Z">
        <w:r>
          <w:rPr>
            <w:sz w:val="20"/>
            <w:szCs w:val="20"/>
          </w:rPr>
          <w:t xml:space="preserve"> </w:t>
        </w:r>
        <w:del w:id="66" w:author="Leonardo Murta" w:date="2013-03-07T21:51:00Z">
          <w:r w:rsidDel="00446A3A">
            <w:rPr>
              <w:sz w:val="20"/>
              <w:szCs w:val="20"/>
            </w:rPr>
            <w:delText>while</w:delText>
          </w:r>
        </w:del>
      </w:ins>
      <w:ins w:id="67" w:author="Leonardo Murta" w:date="2013-03-07T21:51:00Z">
        <w:r w:rsidR="00446A3A">
          <w:rPr>
            <w:sz w:val="20"/>
            <w:szCs w:val="20"/>
          </w:rPr>
          <w:t>and</w:t>
        </w:r>
      </w:ins>
      <w:ins w:id="68" w:author="Kohwalter" w:date="2013-03-07T18:35:00Z">
        <w:r>
          <w:rPr>
            <w:sz w:val="20"/>
            <w:szCs w:val="20"/>
          </w:rPr>
          <w:t xml:space="preserve"> penaliz</w:t>
        </w:r>
      </w:ins>
      <w:ins w:id="69" w:author="Leonardo Murta" w:date="2013-03-07T21:51:00Z">
        <w:r w:rsidR="00446A3A">
          <w:rPr>
            <w:sz w:val="20"/>
            <w:szCs w:val="20"/>
          </w:rPr>
          <w:t>e</w:t>
        </w:r>
      </w:ins>
      <w:ins w:id="70" w:author="Kohwalter" w:date="2013-03-07T18:35:00Z">
        <w:del w:id="71" w:author="Leonardo Murta" w:date="2013-03-07T21:51:00Z">
          <w:r w:rsidDel="00446A3A">
            <w:rPr>
              <w:sz w:val="20"/>
              <w:szCs w:val="20"/>
            </w:rPr>
            <w:delText>ing</w:delText>
          </w:r>
        </w:del>
        <w:r>
          <w:rPr>
            <w:sz w:val="20"/>
            <w:szCs w:val="20"/>
          </w:rPr>
          <w:t xml:space="preserve"> those that try quicker and riskier </w:t>
        </w:r>
      </w:ins>
      <w:ins w:id="72" w:author="Kohwalter" w:date="2013-03-07T18:36:00Z">
        <w:r>
          <w:rPr>
            <w:sz w:val="20"/>
            <w:szCs w:val="20"/>
          </w:rPr>
          <w:t>approaches</w:t>
        </w:r>
      </w:ins>
      <w:ins w:id="73" w:author="Kohwalter" w:date="2013-03-07T18:33:00Z">
        <w:r>
          <w:rPr>
            <w:sz w:val="20"/>
            <w:szCs w:val="20"/>
          </w:rPr>
          <w:t>.</w:t>
        </w:r>
      </w:ins>
      <w:ins w:id="74" w:author="Kohwalter" w:date="2013-03-07T18:34:00Z">
        <w:r>
          <w:rPr>
            <w:sz w:val="20"/>
            <w:szCs w:val="20"/>
          </w:rPr>
          <w:t xml:space="preserve"> </w:t>
        </w:r>
      </w:ins>
    </w:p>
    <w:p w14:paraId="65B1D042" w14:textId="77777777" w:rsidR="00211229" w:rsidRDefault="00B34235" w:rsidP="00B34235">
      <w:pPr>
        <w:ind w:firstLine="216"/>
        <w:rPr>
          <w:ins w:id="75" w:author="Leonardo Murta" w:date="2013-03-07T21:58:00Z"/>
          <w:sz w:val="20"/>
          <w:szCs w:val="20"/>
        </w:rPr>
      </w:pPr>
      <w:ins w:id="76" w:author="Kohwalter" w:date="2013-03-07T18:34:00Z">
        <w:r>
          <w:rPr>
            <w:sz w:val="20"/>
            <w:szCs w:val="20"/>
          </w:rPr>
          <w:t>In</w:t>
        </w:r>
      </w:ins>
      <w:ins w:id="77" w:author="Kohwalter" w:date="2013-03-07T18:19:00Z">
        <w:r>
          <w:rPr>
            <w:sz w:val="20"/>
            <w:szCs w:val="20"/>
          </w:rPr>
          <w:t xml:space="preserve"> </w:t>
        </w:r>
        <w:r w:rsidR="001E0F4A">
          <w:rPr>
            <w:sz w:val="20"/>
            <w:szCs w:val="20"/>
          </w:rPr>
          <w:fldChar w:fldCharType="begin"/>
        </w:r>
      </w:ins>
      <w:ins w:id="78" w:author="Kohwalter" w:date="2013-03-07T18:20:00Z">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ins>
      <w:r w:rsidR="001E0F4A">
        <w:rPr>
          <w:sz w:val="20"/>
          <w:szCs w:val="20"/>
        </w:rPr>
        <w:fldChar w:fldCharType="separate"/>
      </w:r>
      <w:ins w:id="79" w:author="Kohwalter" w:date="2013-03-07T18:20:00Z">
        <w:r w:rsidRPr="00B54AFB">
          <w:rPr>
            <w:sz w:val="20"/>
          </w:rPr>
          <w:t>[18]</w:t>
        </w:r>
      </w:ins>
      <w:ins w:id="80" w:author="Kohwalter" w:date="2013-03-07T18:19:00Z">
        <w:r w:rsidR="001E0F4A">
          <w:rPr>
            <w:sz w:val="20"/>
            <w:szCs w:val="20"/>
          </w:rPr>
          <w:fldChar w:fldCharType="end"/>
        </w:r>
      </w:ins>
      <w:ins w:id="81" w:author="Kohwalter" w:date="2013-03-07T18:34:00Z">
        <w:r>
          <w:rPr>
            <w:sz w:val="20"/>
            <w:szCs w:val="20"/>
          </w:rPr>
          <w:t>,</w:t>
        </w:r>
      </w:ins>
      <w:ins w:id="82" w:author="Kohwalter" w:date="2013-03-07T18:36:00Z">
        <w:r>
          <w:rPr>
            <w:sz w:val="20"/>
            <w:szCs w:val="20"/>
          </w:rPr>
          <w:t xml:space="preserve"> </w:t>
        </w:r>
      </w:ins>
      <w:ins w:id="83" w:author="Kohwalter" w:date="2013-03-07T19:55:00Z">
        <w:r w:rsidR="008B6C48">
          <w:rPr>
            <w:sz w:val="20"/>
            <w:szCs w:val="20"/>
          </w:rPr>
          <w:t xml:space="preserve">the authors </w:t>
        </w:r>
        <w:del w:id="84" w:author="Leonardo Murta" w:date="2013-03-07T21:51:00Z">
          <w:r w:rsidR="008B6C48" w:rsidDel="0018450E">
            <w:rPr>
              <w:sz w:val="20"/>
              <w:szCs w:val="20"/>
            </w:rPr>
            <w:delText>created</w:delText>
          </w:r>
        </w:del>
      </w:ins>
      <w:ins w:id="85" w:author="Leonardo Murta" w:date="2013-03-07T21:51:00Z">
        <w:r w:rsidR="0018450E">
          <w:rPr>
            <w:sz w:val="20"/>
            <w:szCs w:val="20"/>
          </w:rPr>
          <w:t>present</w:t>
        </w:r>
      </w:ins>
      <w:ins w:id="86" w:author="Kohwalter" w:date="2013-03-07T19:55:00Z">
        <w:r w:rsidR="008B6C48">
          <w:rPr>
            <w:sz w:val="20"/>
            <w:szCs w:val="20"/>
          </w:rPr>
          <w:t xml:space="preserve"> a simulation</w:t>
        </w:r>
      </w:ins>
      <w:ins w:id="87" w:author="Kohwalter" w:date="2013-03-07T19:56:00Z">
        <w:r w:rsidR="008B6C48">
          <w:rPr>
            <w:sz w:val="20"/>
            <w:szCs w:val="20"/>
          </w:rPr>
          <w:t xml:space="preserve"> game </w:t>
        </w:r>
        <w:del w:id="88" w:author="Leonardo Murta" w:date="2013-03-07T21:52:00Z">
          <w:r w:rsidR="008B6C48" w:rsidDel="00B719AF">
            <w:rPr>
              <w:sz w:val="20"/>
              <w:szCs w:val="20"/>
            </w:rPr>
            <w:delText>of</w:delText>
          </w:r>
        </w:del>
      </w:ins>
      <w:ins w:id="89" w:author="Kohwalter" w:date="2013-03-07T18:36:00Z">
        <w:del w:id="90" w:author="Leonardo Murta" w:date="2013-03-07T21:52:00Z">
          <w:r w:rsidDel="00B719AF">
            <w:rPr>
              <w:sz w:val="20"/>
              <w:szCs w:val="20"/>
            </w:rPr>
            <w:delText xml:space="preserve"> software engineering</w:delText>
          </w:r>
        </w:del>
      </w:ins>
      <w:ins w:id="91" w:author="Kohwalter" w:date="2013-03-07T19:56:00Z">
        <w:del w:id="92" w:author="Leonardo Murta" w:date="2013-03-07T21:52:00Z">
          <w:r w:rsidR="008B6C48" w:rsidDel="00B719AF">
            <w:rPr>
              <w:sz w:val="20"/>
              <w:szCs w:val="20"/>
            </w:rPr>
            <w:delText xml:space="preserve"> </w:delText>
          </w:r>
        </w:del>
        <w:r w:rsidR="008B6C48">
          <w:rPr>
            <w:sz w:val="20"/>
            <w:szCs w:val="20"/>
          </w:rPr>
          <w:t xml:space="preserve">called </w:t>
        </w:r>
        <w:proofErr w:type="spellStart"/>
        <w:r w:rsidR="008B6C48" w:rsidRPr="008B6C48">
          <w:rPr>
            <w:i/>
            <w:sz w:val="20"/>
            <w:szCs w:val="20"/>
            <w:rPrChange w:id="93" w:author="Kohwalter" w:date="2013-03-07T19:56:00Z">
              <w:rPr>
                <w:sz w:val="20"/>
                <w:szCs w:val="20"/>
              </w:rPr>
            </w:rPrChange>
          </w:rPr>
          <w:t>SimSE</w:t>
        </w:r>
        <w:proofErr w:type="spellEnd"/>
        <w:r w:rsidR="008B6C48">
          <w:rPr>
            <w:sz w:val="20"/>
            <w:szCs w:val="20"/>
          </w:rPr>
          <w:t>.</w:t>
        </w:r>
      </w:ins>
      <w:ins w:id="94" w:author="Kohwalter" w:date="2013-03-07T18:28:00Z">
        <w:r>
          <w:rPr>
            <w:sz w:val="20"/>
            <w:szCs w:val="20"/>
          </w:rPr>
          <w:t xml:space="preserve"> </w:t>
        </w:r>
      </w:ins>
      <w:ins w:id="95" w:author="Kohwalter" w:date="2013-03-07T19:56:00Z">
        <w:r w:rsidR="008B6C48">
          <w:rPr>
            <w:sz w:val="20"/>
            <w:szCs w:val="20"/>
          </w:rPr>
          <w:t>In it, t</w:t>
        </w:r>
      </w:ins>
      <w:ins w:id="96" w:author="Kohwalter" w:date="2013-03-07T18:28:00Z">
        <w:r>
          <w:rPr>
            <w:sz w:val="20"/>
            <w:szCs w:val="20"/>
          </w:rPr>
          <w:t xml:space="preserve">he </w:t>
        </w:r>
      </w:ins>
      <w:ins w:id="97" w:author="Kohwalter" w:date="2013-03-07T19:56:00Z">
        <w:r w:rsidR="008B6C48">
          <w:rPr>
            <w:sz w:val="20"/>
            <w:szCs w:val="20"/>
          </w:rPr>
          <w:t xml:space="preserve">player </w:t>
        </w:r>
      </w:ins>
      <w:ins w:id="98" w:author="Kohwalter" w:date="2013-03-07T19:57:00Z">
        <w:r w:rsidR="008B6C48">
          <w:rPr>
            <w:sz w:val="20"/>
            <w:szCs w:val="20"/>
          </w:rPr>
          <w:t>assumes the position of</w:t>
        </w:r>
      </w:ins>
      <w:ins w:id="99" w:author="Kohwalter" w:date="2013-03-07T19:56:00Z">
        <w:r w:rsidR="008B6C48">
          <w:rPr>
            <w:sz w:val="20"/>
            <w:szCs w:val="20"/>
          </w:rPr>
          <w:t xml:space="preserve"> </w:t>
        </w:r>
      </w:ins>
      <w:ins w:id="100" w:author="Leonardo Murta" w:date="2013-03-07T21:52:00Z">
        <w:r w:rsidR="00B719AF">
          <w:rPr>
            <w:sz w:val="20"/>
            <w:szCs w:val="20"/>
          </w:rPr>
          <w:t xml:space="preserve">a </w:t>
        </w:r>
      </w:ins>
      <w:ins w:id="101" w:author="Kohwalter" w:date="2013-03-07T19:56:00Z">
        <w:r w:rsidR="008B6C48">
          <w:rPr>
            <w:sz w:val="20"/>
            <w:szCs w:val="20"/>
          </w:rPr>
          <w:t>project manager and has</w:t>
        </w:r>
      </w:ins>
      <w:ins w:id="102" w:author="Kohwalter" w:date="2013-03-07T18:37:00Z">
        <w:r>
          <w:rPr>
            <w:sz w:val="20"/>
            <w:szCs w:val="20"/>
          </w:rPr>
          <w:t xml:space="preserve"> to manage the software development</w:t>
        </w:r>
      </w:ins>
      <w:ins w:id="103" w:author="Kohwalter" w:date="2013-03-07T18:23:00Z">
        <w:r>
          <w:rPr>
            <w:sz w:val="20"/>
            <w:szCs w:val="20"/>
          </w:rPr>
          <w:t>.</w:t>
        </w:r>
      </w:ins>
      <w:ins w:id="104" w:author="Kohwalter" w:date="2013-03-07T18:29:00Z">
        <w:r>
          <w:rPr>
            <w:sz w:val="20"/>
            <w:szCs w:val="20"/>
          </w:rPr>
          <w:t xml:space="preserve"> The </w:t>
        </w:r>
      </w:ins>
      <w:ins w:id="105" w:author="Kohwalter" w:date="2013-03-07T20:26:00Z">
        <w:r w:rsidR="00694F71">
          <w:rPr>
            <w:sz w:val="20"/>
            <w:szCs w:val="20"/>
          </w:rPr>
          <w:t>fundamental goal</w:t>
        </w:r>
      </w:ins>
      <w:ins w:id="106" w:author="Kohwalter" w:date="2013-03-07T18:29:00Z">
        <w:r>
          <w:rPr>
            <w:sz w:val="20"/>
            <w:szCs w:val="20"/>
          </w:rPr>
          <w:t xml:space="preserve"> of this game is </w:t>
        </w:r>
      </w:ins>
      <w:ins w:id="107" w:author="Kohwalter" w:date="2013-03-07T20:26:00Z">
        <w:r w:rsidR="00694F71">
          <w:rPr>
            <w:sz w:val="20"/>
            <w:szCs w:val="20"/>
          </w:rPr>
          <w:t>allowing customization of the simulated process model</w:t>
        </w:r>
      </w:ins>
      <w:ins w:id="108" w:author="Leonardo Murta" w:date="2013-03-07T21:53:00Z">
        <w:r w:rsidR="00B719AF">
          <w:rPr>
            <w:sz w:val="20"/>
            <w:szCs w:val="20"/>
          </w:rPr>
          <w:t xml:space="preserve"> to </w:t>
        </w:r>
        <w:proofErr w:type="gramStart"/>
        <w:r w:rsidR="00B719AF">
          <w:rPr>
            <w:sz w:val="20"/>
            <w:szCs w:val="20"/>
          </w:rPr>
          <w:t>be</w:t>
        </w:r>
      </w:ins>
      <w:ins w:id="109" w:author="Kohwalter" w:date="2013-03-07T19:58:00Z">
        <w:del w:id="110" w:author="Leonardo Murta" w:date="2013-03-07T21:53:00Z">
          <w:r w:rsidR="008B6C48" w:rsidDel="00B719AF">
            <w:rPr>
              <w:sz w:val="20"/>
              <w:szCs w:val="20"/>
            </w:rPr>
            <w:delText xml:space="preserve"> and therefore</w:delText>
          </w:r>
        </w:del>
        <w:r w:rsidR="008B6C48">
          <w:rPr>
            <w:sz w:val="20"/>
            <w:szCs w:val="20"/>
          </w:rPr>
          <w:t xml:space="preserve"> </w:t>
        </w:r>
      </w:ins>
      <w:ins w:id="111" w:author="Kohwalter" w:date="2013-03-07T20:27:00Z">
        <w:del w:id="112" w:author="Leonardo Murta" w:date="2013-03-07T21:52:00Z">
          <w:r w:rsidR="00694F71" w:rsidDel="00B719AF">
            <w:rPr>
              <w:sz w:val="20"/>
              <w:szCs w:val="20"/>
            </w:rPr>
            <w:delText xml:space="preserve">to be </w:delText>
          </w:r>
        </w:del>
      </w:ins>
      <w:ins w:id="113" w:author="Kohwalter" w:date="2013-03-07T19:58:00Z">
        <w:r w:rsidR="008B6C48">
          <w:rPr>
            <w:sz w:val="20"/>
            <w:szCs w:val="20"/>
          </w:rPr>
          <w:t>used</w:t>
        </w:r>
        <w:proofErr w:type="gramEnd"/>
        <w:r w:rsidR="008B6C48">
          <w:rPr>
            <w:sz w:val="20"/>
            <w:szCs w:val="20"/>
          </w:rPr>
          <w:t xml:space="preserve"> by tu</w:t>
        </w:r>
        <w:r w:rsidR="00694F71">
          <w:rPr>
            <w:sz w:val="20"/>
            <w:szCs w:val="20"/>
          </w:rPr>
          <w:t>tors during the presentation of</w:t>
        </w:r>
        <w:r w:rsidR="00FB0387">
          <w:rPr>
            <w:sz w:val="20"/>
            <w:szCs w:val="20"/>
          </w:rPr>
          <w:t xml:space="preserve"> </w:t>
        </w:r>
        <w:r w:rsidR="008B6C48">
          <w:rPr>
            <w:sz w:val="20"/>
            <w:szCs w:val="20"/>
          </w:rPr>
          <w:t>content</w:t>
        </w:r>
      </w:ins>
      <w:ins w:id="114" w:author="Kohwalter" w:date="2013-03-07T20:27:00Z">
        <w:r w:rsidR="00694F71">
          <w:rPr>
            <w:sz w:val="20"/>
            <w:szCs w:val="20"/>
          </w:rPr>
          <w:t xml:space="preserve"> related to software life cycle</w:t>
        </w:r>
      </w:ins>
      <w:ins w:id="115" w:author="Kohwalter" w:date="2013-03-07T18:29:00Z">
        <w:r>
          <w:rPr>
            <w:sz w:val="20"/>
            <w:szCs w:val="20"/>
          </w:rPr>
          <w:t>.</w:t>
        </w:r>
      </w:ins>
      <w:ins w:id="116" w:author="Kohwalter" w:date="2013-03-07T20:56:00Z">
        <w:r w:rsidR="00C3557A">
          <w:rPr>
            <w:sz w:val="20"/>
            <w:szCs w:val="20"/>
          </w:rPr>
          <w:t xml:space="preserve"> </w:t>
        </w:r>
      </w:ins>
    </w:p>
    <w:p w14:paraId="3A0D98A0" w14:textId="718F5F59" w:rsidR="00B34235" w:rsidRDefault="004D72B8" w:rsidP="00B34235">
      <w:pPr>
        <w:ind w:firstLine="216"/>
        <w:rPr>
          <w:ins w:id="117" w:author="Kohwalter" w:date="2013-03-07T18:16:00Z"/>
          <w:sz w:val="20"/>
          <w:szCs w:val="20"/>
        </w:rPr>
      </w:pPr>
      <w:ins w:id="118" w:author="Leonardo Murta" w:date="2013-03-07T21:53:00Z">
        <w:r>
          <w:rPr>
            <w:sz w:val="20"/>
            <w:szCs w:val="20"/>
          </w:rPr>
          <w:t xml:space="preserve">These two games, among many </w:t>
        </w:r>
      </w:ins>
      <w:ins w:id="119" w:author="Leonardo Murta" w:date="2013-03-07T21:54:00Z">
        <w:r>
          <w:rPr>
            <w:sz w:val="20"/>
            <w:szCs w:val="20"/>
          </w:rPr>
          <w:t>others</w:t>
        </w:r>
      </w:ins>
      <w:ins w:id="120" w:author="Leonardo Murta" w:date="2013-03-07T21:53:00Z">
        <w:r>
          <w:rPr>
            <w:sz w:val="20"/>
            <w:szCs w:val="20"/>
          </w:rPr>
          <w:t xml:space="preserve">, </w:t>
        </w:r>
      </w:ins>
      <w:ins w:id="121" w:author="Kohwalter" w:date="2013-03-07T20:56:00Z">
        <w:del w:id="122" w:author="Leonardo Murta" w:date="2013-03-07T21:53:00Z">
          <w:r w:rsidR="00C3557A" w:rsidDel="004D72B8">
            <w:rPr>
              <w:sz w:val="20"/>
              <w:szCs w:val="20"/>
            </w:rPr>
            <w:delText>However,</w:delText>
          </w:r>
        </w:del>
      </w:ins>
      <w:ins w:id="123" w:author="Leonardo Murta" w:date="2013-03-07T21:54:00Z">
        <w:r>
          <w:rPr>
            <w:sz w:val="20"/>
            <w:szCs w:val="20"/>
          </w:rPr>
          <w:t>assume</w:t>
        </w:r>
      </w:ins>
      <w:ins w:id="124" w:author="Leonardo Murta" w:date="2013-03-07T21:53:00Z">
        <w:r>
          <w:rPr>
            <w:sz w:val="20"/>
            <w:szCs w:val="20"/>
          </w:rPr>
          <w:t xml:space="preserve"> a “learn by experience”</w:t>
        </w:r>
      </w:ins>
      <w:ins w:id="125" w:author="Leonardo Murta" w:date="2013-03-07T21:54:00Z">
        <w:r>
          <w:rPr>
            <w:sz w:val="20"/>
            <w:szCs w:val="20"/>
          </w:rPr>
          <w:t xml:space="preserve"> process, but</w:t>
        </w:r>
      </w:ins>
      <w:ins w:id="126" w:author="Kohwalter" w:date="2013-03-07T20:56:00Z">
        <w:r w:rsidR="00C3557A">
          <w:rPr>
            <w:sz w:val="20"/>
            <w:szCs w:val="20"/>
          </w:rPr>
          <w:t xml:space="preserve"> </w:t>
        </w:r>
        <w:del w:id="127" w:author="Leonardo Murta" w:date="2013-03-07T21:55:00Z">
          <w:r w:rsidR="00C3557A" w:rsidDel="004D72B8">
            <w:rPr>
              <w:sz w:val="20"/>
              <w:szCs w:val="20"/>
            </w:rPr>
            <w:delText>neither</w:delText>
          </w:r>
        </w:del>
      </w:ins>
      <w:ins w:id="128" w:author="Leonardo Murta" w:date="2013-03-07T21:55:00Z">
        <w:r>
          <w:rPr>
            <w:sz w:val="20"/>
            <w:szCs w:val="20"/>
          </w:rPr>
          <w:t>none</w:t>
        </w:r>
      </w:ins>
      <w:ins w:id="129" w:author="Kohwalter" w:date="2013-03-07T20:56:00Z">
        <w:r w:rsidR="00C3557A">
          <w:rPr>
            <w:sz w:val="20"/>
            <w:szCs w:val="20"/>
          </w:rPr>
          <w:t xml:space="preserve"> </w:t>
        </w:r>
        <w:del w:id="130" w:author="Leonardo Murta" w:date="2013-03-07T21:54:00Z">
          <w:r w:rsidR="00C3557A" w:rsidDel="004D72B8">
            <w:rPr>
              <w:sz w:val="20"/>
              <w:szCs w:val="20"/>
            </w:rPr>
            <w:delText>games support</w:delText>
          </w:r>
        </w:del>
      </w:ins>
      <w:ins w:id="131" w:author="Leonardo Murta" w:date="2013-03-07T21:54:00Z">
        <w:r>
          <w:rPr>
            <w:sz w:val="20"/>
            <w:szCs w:val="20"/>
          </w:rPr>
          <w:t>support</w:t>
        </w:r>
      </w:ins>
      <w:ins w:id="132" w:author="Kohwalter" w:date="2013-03-07T20:56:00Z">
        <w:del w:id="133" w:author="Leonardo Murta" w:date="2013-03-07T21:55:00Z">
          <w:r w:rsidR="00C3557A" w:rsidDel="00C82852">
            <w:rPr>
              <w:sz w:val="20"/>
              <w:szCs w:val="20"/>
            </w:rPr>
            <w:delText xml:space="preserve"> a</w:delText>
          </w:r>
        </w:del>
        <w:r w:rsidR="00C3557A">
          <w:rPr>
            <w:sz w:val="20"/>
            <w:szCs w:val="20"/>
          </w:rPr>
          <w:t xml:space="preserve"> </w:t>
        </w:r>
      </w:ins>
      <w:ins w:id="134" w:author="Leonardo Murta" w:date="2013-03-07T21:55:00Z">
        <w:r w:rsidR="00C82852">
          <w:rPr>
            <w:sz w:val="20"/>
            <w:szCs w:val="20"/>
          </w:rPr>
          <w:t xml:space="preserve">on-the-fly or </w:t>
        </w:r>
        <w:r>
          <w:rPr>
            <w:sz w:val="20"/>
            <w:szCs w:val="20"/>
          </w:rPr>
          <w:t xml:space="preserve">post-mortem </w:t>
        </w:r>
      </w:ins>
      <w:ins w:id="135" w:author="Kohwalter" w:date="2013-03-07T20:56:00Z">
        <w:r w:rsidR="00C3557A">
          <w:rPr>
            <w:sz w:val="20"/>
            <w:szCs w:val="20"/>
          </w:rPr>
          <w:t xml:space="preserve">game flow </w:t>
        </w:r>
        <w:del w:id="136" w:author="Leonardo Murta" w:date="2013-03-07T21:54:00Z">
          <w:r w:rsidR="00C3557A" w:rsidDel="004D72B8">
            <w:rPr>
              <w:sz w:val="20"/>
              <w:szCs w:val="20"/>
            </w:rPr>
            <w:delText xml:space="preserve">type of </w:delText>
          </w:r>
        </w:del>
        <w:r w:rsidR="00C3557A">
          <w:rPr>
            <w:sz w:val="20"/>
            <w:szCs w:val="20"/>
          </w:rPr>
          <w:t>analysis</w:t>
        </w:r>
      </w:ins>
      <w:ins w:id="137" w:author="Leonardo Murta" w:date="2013-03-07T21:55:00Z">
        <w:r w:rsidR="007A4768">
          <w:rPr>
            <w:sz w:val="20"/>
            <w:szCs w:val="20"/>
          </w:rPr>
          <w:t xml:space="preserve">, which is a key element to validate the assumptions created by the student during the </w:t>
        </w:r>
      </w:ins>
      <w:ins w:id="138" w:author="Leonardo Murta" w:date="2013-03-07T21:56:00Z">
        <w:r w:rsidR="007A4768">
          <w:rPr>
            <w:sz w:val="20"/>
            <w:szCs w:val="20"/>
          </w:rPr>
          <w:t>“learn by experience” process</w:t>
        </w:r>
      </w:ins>
      <w:ins w:id="139" w:author="Kohwalter" w:date="2013-03-07T20:56:00Z">
        <w:r w:rsidR="00C3557A">
          <w:rPr>
            <w:sz w:val="20"/>
            <w:szCs w:val="20"/>
          </w:rPr>
          <w:t>.</w:t>
        </w:r>
      </w:ins>
    </w:p>
    <w:p w14:paraId="36A4F470" w14:textId="5D3FE7C5" w:rsidR="00B34235" w:rsidRDefault="001E0B08" w:rsidP="00B34235">
      <w:pPr>
        <w:ind w:firstLine="216"/>
        <w:rPr>
          <w:sz w:val="20"/>
          <w:szCs w:val="20"/>
        </w:rPr>
      </w:pPr>
      <w:ins w:id="140" w:author="Leonardo Murta" w:date="2013-03-07T21:57:00Z">
        <w:r>
          <w:rPr>
            <w:sz w:val="20"/>
            <w:szCs w:val="20"/>
          </w:rPr>
          <w:t xml:space="preserve">In the digital game domain, </w:t>
        </w:r>
      </w:ins>
      <w:r w:rsidR="00B34235" w:rsidRPr="00975E62">
        <w:rPr>
          <w:sz w:val="20"/>
          <w:szCs w:val="20"/>
        </w:rPr>
        <w:t xml:space="preserve">Warren </w:t>
      </w:r>
      <w:r w:rsidR="001E0F4A"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E0F4A" w:rsidRPr="00975E62">
        <w:rPr>
          <w:sz w:val="20"/>
          <w:szCs w:val="20"/>
        </w:rPr>
        <w:fldChar w:fldCharType="separate"/>
      </w:r>
      <w:r w:rsidR="00B34235" w:rsidRPr="002242DC">
        <w:t>[11]</w:t>
      </w:r>
      <w:r w:rsidR="001E0F4A"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1E0F4A"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1E0F4A" w:rsidRPr="00975E62">
        <w:rPr>
          <w:sz w:val="20"/>
          <w:szCs w:val="20"/>
        </w:rPr>
        <w:fldChar w:fldCharType="separate"/>
      </w:r>
      <w:r w:rsidR="00B34235" w:rsidRPr="002242DC">
        <w:t>[7]</w:t>
      </w:r>
      <w:r w:rsidR="001E0F4A"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w:t>
      </w:r>
      <w:r w:rsidR="00B34235" w:rsidRPr="00975E62">
        <w:rPr>
          <w:sz w:val="20"/>
          <w:szCs w:val="20"/>
        </w:rPr>
        <w:t>y</w:t>
      </w:r>
      <w:r w:rsidR="00B34235" w:rsidRPr="00975E62">
        <w:rPr>
          <w:sz w:val="20"/>
          <w:szCs w:val="20"/>
        </w:rPr>
        <w:t>tracer</w:t>
      </w:r>
      <w:proofErr w:type="spellEnd"/>
      <w:r w:rsidR="00B34235" w:rsidRPr="00975E62">
        <w:rPr>
          <w:sz w:val="20"/>
          <w:szCs w:val="20"/>
        </w:rPr>
        <w:t xml:space="preserve"> </w:t>
      </w:r>
      <w:r w:rsidR="001E0F4A"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1E0F4A" w:rsidRPr="00975E62">
        <w:rPr>
          <w:sz w:val="20"/>
          <w:szCs w:val="20"/>
        </w:rPr>
        <w:fldChar w:fldCharType="separate"/>
      </w:r>
      <w:r w:rsidR="00B34235" w:rsidRPr="00E715DC">
        <w:rPr>
          <w:sz w:val="20"/>
        </w:rPr>
        <w:t>[2]</w:t>
      </w:r>
      <w:r w:rsidR="001E0F4A" w:rsidRPr="00975E62">
        <w:rPr>
          <w:sz w:val="20"/>
          <w:szCs w:val="20"/>
        </w:rPr>
        <w:fldChar w:fldCharType="end"/>
      </w:r>
      <w:r w:rsidR="00B34235" w:rsidRPr="00975E62">
        <w:rPr>
          <w:sz w:val="20"/>
          <w:szCs w:val="20"/>
        </w:rPr>
        <w:t>, offers a way to visually analyze play steps, provi</w:t>
      </w:r>
      <w:r w:rsidR="00B34235" w:rsidRPr="00975E62">
        <w:rPr>
          <w:sz w:val="20"/>
          <w:szCs w:val="20"/>
        </w:rPr>
        <w:t>d</w:t>
      </w:r>
      <w:r w:rsidR="00B34235" w:rsidRPr="00975E62">
        <w:rPr>
          <w:sz w:val="20"/>
          <w:szCs w:val="20"/>
        </w:rPr>
        <w:t xml:space="preserve">ing detailed visual representation of the actions taken by the player through the game. </w:t>
      </w:r>
    </w:p>
    <w:p w14:paraId="71423D02" w14:textId="77777777" w:rsidR="00B34235" w:rsidRDefault="00B34235" w:rsidP="00B34235">
      <w:pPr>
        <w:ind w:firstLine="216"/>
        <w:rPr>
          <w:sz w:val="20"/>
          <w:szCs w:val="20"/>
        </w:rPr>
      </w:pPr>
      <w:r w:rsidRPr="00975E62">
        <w:rPr>
          <w:sz w:val="20"/>
          <w:szCs w:val="20"/>
        </w:rPr>
        <w:t xml:space="preserve">Besides </w:t>
      </w:r>
      <w:r w:rsidR="001E0F4A"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E0F4A" w:rsidRPr="00975E62">
        <w:rPr>
          <w:sz w:val="20"/>
          <w:szCs w:val="20"/>
        </w:rPr>
        <w:fldChar w:fldCharType="separate"/>
      </w:r>
      <w:r w:rsidRPr="002242DC">
        <w:t>[11]</w:t>
      </w:r>
      <w:r w:rsidR="001E0F4A"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14:paraId="152B6B24" w14:textId="77777777"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1E0F4A"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1E0F4A" w:rsidRPr="00975E62">
        <w:rPr>
          <w:sz w:val="20"/>
          <w:szCs w:val="20"/>
        </w:rPr>
        <w:fldChar w:fldCharType="separate"/>
      </w:r>
      <w:r w:rsidRPr="00E715DC">
        <w:t>[5]</w:t>
      </w:r>
      <w:r w:rsidR="001E0F4A" w:rsidRPr="00975E62">
        <w:rPr>
          <w:sz w:val="20"/>
          <w:szCs w:val="20"/>
        </w:rPr>
        <w:fldChar w:fldCharType="end"/>
      </w:r>
      <w:r w:rsidRPr="00975E62">
        <w:rPr>
          <w:sz w:val="20"/>
          <w:szCs w:val="20"/>
        </w:rPr>
        <w:t xml:space="preserve"> was presented in </w:t>
      </w:r>
      <w:r w:rsidR="001E0F4A"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1E0F4A" w:rsidRPr="00975E62">
        <w:rPr>
          <w:sz w:val="20"/>
          <w:szCs w:val="20"/>
        </w:rPr>
        <w:fldChar w:fldCharType="separate"/>
      </w:r>
      <w:r w:rsidRPr="002242DC">
        <w:t>[19]</w:t>
      </w:r>
      <w:r w:rsidR="001E0F4A"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1E0F4A"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1E0F4A" w:rsidRPr="00975E62">
        <w:rPr>
          <w:sz w:val="20"/>
          <w:szCs w:val="20"/>
        </w:rPr>
        <w:fldChar w:fldCharType="separate"/>
      </w:r>
      <w:r w:rsidRPr="002242DC">
        <w:t>[20]</w:t>
      </w:r>
      <w:r w:rsidR="001E0F4A"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ture can also be used in the generation of new events to the story, but is restricted to temporal coherence between the game events, without providing insights of positive or neg</w:t>
      </w:r>
      <w:r w:rsidRPr="00975E62">
        <w:rPr>
          <w:sz w:val="20"/>
          <w:szCs w:val="20"/>
        </w:rPr>
        <w:t>a</w:t>
      </w:r>
      <w:r w:rsidRPr="00975E62">
        <w:rPr>
          <w:sz w:val="20"/>
          <w:szCs w:val="20"/>
        </w:rPr>
        <w:t>tive reinforcements.</w:t>
      </w:r>
    </w:p>
    <w:p w14:paraId="3DBA0FD5" w14:textId="77777777" w:rsidR="00B34235" w:rsidRPr="00975E62" w:rsidRDefault="00B34235" w:rsidP="00B34235">
      <w:pPr>
        <w:pStyle w:val="Heading1"/>
        <w:jc w:val="center"/>
      </w:pPr>
      <w:bookmarkStart w:id="141" w:name="_Ref350269125"/>
      <w:r>
        <w:t>Provenance</w:t>
      </w:r>
      <w:bookmarkEnd w:id="141"/>
    </w:p>
    <w:p w14:paraId="25FE2A5C" w14:textId="77777777"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Annotation Workshop</w:t>
      </w:r>
      <w:r w:rsidRPr="00975E62">
        <w:rPr>
          <w:sz w:val="20"/>
          <w:szCs w:val="20"/>
        </w:rPr>
        <w:t xml:space="preserve"> (IPAW)</w:t>
      </w:r>
      <w:r w:rsidRPr="00975E62">
        <w:rPr>
          <w:i/>
          <w:sz w:val="20"/>
          <w:szCs w:val="20"/>
        </w:rPr>
        <w:t>,</w:t>
      </w:r>
      <w:r w:rsidRPr="00975E62">
        <w:rPr>
          <w:sz w:val="20"/>
          <w:szCs w:val="20"/>
        </w:rPr>
        <w:t xml:space="preserve"> the </w:t>
      </w:r>
      <w:r w:rsidRPr="00975E62">
        <w:rPr>
          <w:sz w:val="20"/>
          <w:szCs w:val="20"/>
        </w:rPr>
        <w:lastRenderedPageBreak/>
        <w:t>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1E0F4A"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1E0F4A"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1E0F4A" w:rsidRPr="00975E62">
        <w:rPr>
          <w:sz w:val="20"/>
          <w:szCs w:val="20"/>
        </w:rPr>
        <w:fldChar w:fldCharType="separate"/>
      </w:r>
      <w:r w:rsidRPr="002242DC">
        <w:t>[23]</w:t>
      </w:r>
      <w:r w:rsidR="001E0F4A" w:rsidRPr="00975E62">
        <w:rPr>
          <w:sz w:val="20"/>
          <w:szCs w:val="20"/>
        </w:rPr>
        <w:fldChar w:fldCharType="end"/>
      </w:r>
      <w:r w:rsidRPr="00975E62">
        <w:rPr>
          <w:sz w:val="20"/>
          <w:szCs w:val="20"/>
        </w:rPr>
        <w:t>, which can be viewed as a continuation of the OPM. Both models aim at bringing provenance concepts to digital data.</w:t>
      </w:r>
    </w:p>
    <w:p w14:paraId="22ABC5F1" w14:textId="77777777"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1E0F4A"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14:paraId="32D58312" w14:textId="77777777"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14:paraId="44121F2F" w14:textId="77777777" w:rsidR="00B34235" w:rsidRPr="00975E62" w:rsidRDefault="00B34235" w:rsidP="00B34235">
      <w:pPr>
        <w:ind w:firstLine="216"/>
        <w:rPr>
          <w:color w:val="FF0000"/>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p>
    <w:p w14:paraId="06431928" w14:textId="77777777" w:rsidR="00241887" w:rsidRDefault="00B34235" w:rsidP="00241887">
      <w:pPr>
        <w:pStyle w:val="Heading1"/>
        <w:jc w:val="center"/>
        <w:pPrChange w:id="142" w:author="Kohwalter" w:date="2013-03-07T17:55:00Z">
          <w:pPr>
            <w:pStyle w:val="Heading2"/>
          </w:pPr>
        </w:pPrChange>
      </w:pPr>
      <w:bookmarkStart w:id="143" w:name="_Ref350442803"/>
      <w:commentRangeStart w:id="144"/>
      <w:r w:rsidRPr="00A03E84">
        <w:t>Provenance</w:t>
      </w:r>
      <w:r w:rsidRPr="00975E62">
        <w:t xml:space="preserve"> </w:t>
      </w:r>
      <w:commentRangeEnd w:id="144"/>
      <w:r w:rsidR="009D45BE">
        <w:rPr>
          <w:rStyle w:val="CommentReference"/>
          <w:smallCaps w:val="0"/>
          <w:noProof w:val="0"/>
        </w:rPr>
        <w:commentReference w:id="144"/>
      </w:r>
      <w:r w:rsidRPr="00975E62">
        <w:t>in Games</w:t>
      </w:r>
      <w:bookmarkEnd w:id="143"/>
    </w:p>
    <w:p w14:paraId="5728C728" w14:textId="77777777" w:rsidR="00B34235" w:rsidRPr="00975E62" w:rsidRDefault="00B34235" w:rsidP="00B34235">
      <w:pPr>
        <w:keepNext/>
        <w:framePr w:hSpace="187" w:vSpace="144" w:wrap="around" w:hAnchor="text" w:xAlign="center" w:yAlign="bottom"/>
        <w:jc w:val="center"/>
        <w:rPr>
          <w:sz w:val="20"/>
          <w:szCs w:val="20"/>
        </w:rPr>
      </w:pPr>
      <w:r w:rsidRPr="00975E62">
        <w:rPr>
          <w:noProof/>
          <w:sz w:val="20"/>
          <w:szCs w:val="20"/>
        </w:rPr>
        <w:drawing>
          <wp:inline distT="0" distB="0" distL="0" distR="0" wp14:anchorId="1ADE2889" wp14:editId="57C5DD8B">
            <wp:extent cx="2667000" cy="2095737"/>
            <wp:effectExtent l="19050" t="0" r="0" b="0"/>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8936" cy="2105116"/>
                    </a:xfrm>
                    <a:prstGeom prst="rect">
                      <a:avLst/>
                    </a:prstGeom>
                    <a:noFill/>
                    <a:ln>
                      <a:noFill/>
                    </a:ln>
                  </pic:spPr>
                </pic:pic>
              </a:graphicData>
            </a:graphic>
          </wp:inline>
        </w:drawing>
      </w:r>
    </w:p>
    <w:p w14:paraId="526D2924" w14:textId="77777777" w:rsidR="00B34235" w:rsidRDefault="00B34235" w:rsidP="00B34235">
      <w:pPr>
        <w:pStyle w:val="Caption"/>
        <w:framePr w:hSpace="187" w:vSpace="144" w:wrap="around" w:hAnchor="text" w:xAlign="center" w:yAlign="bottom"/>
        <w:rPr>
          <w:rFonts w:cs="Times New Roman"/>
          <w:szCs w:val="16"/>
        </w:rPr>
      </w:pPr>
      <w:bookmarkStart w:id="145" w:name="_Ref341623250"/>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1</w:t>
      </w:r>
      <w:r w:rsidR="001E0F4A" w:rsidRPr="008074E8">
        <w:rPr>
          <w:rFonts w:cs="Times New Roman"/>
          <w:szCs w:val="16"/>
        </w:rPr>
        <w:fldChar w:fldCharType="end"/>
      </w:r>
      <w:bookmarkEnd w:id="145"/>
      <w:r w:rsidRPr="008074E8">
        <w:rPr>
          <w:rFonts w:cs="Times New Roman"/>
          <w:szCs w:val="16"/>
        </w:rPr>
        <w:t>.</w:t>
      </w:r>
      <w:proofErr w:type="gramEnd"/>
      <w:r w:rsidRPr="008074E8">
        <w:rPr>
          <w:rFonts w:cs="Times New Roman"/>
          <w:szCs w:val="16"/>
        </w:rPr>
        <w:t xml:space="preserve"> Data model diagram. Gray classes represent provenance classes.</w:t>
      </w:r>
    </w:p>
    <w:p w14:paraId="40D01B3A" w14:textId="77777777"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1E0F4A"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w:t>
      </w:r>
      <w:r w:rsidRPr="00975E62">
        <w:rPr>
          <w:sz w:val="20"/>
          <w:szCs w:val="20"/>
        </w:rPr>
        <w:lastRenderedPageBreak/>
        <w:t xml:space="preserve">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w:t>
      </w:r>
      <w:del w:id="146" w:author="Leonardo Murta" w:date="2013-03-07T22:04:00Z">
        <w:r w:rsidRPr="00975E62" w:rsidDel="00C87149">
          <w:rPr>
            <w:sz w:val="20"/>
            <w:szCs w:val="20"/>
          </w:rPr>
          <w:delText xml:space="preserve"> </w:delText>
        </w:r>
      </w:del>
      <w:r w:rsidRPr="00975E62">
        <w:rPr>
          <w:sz w:val="20"/>
          <w:szCs w:val="20"/>
        </w:rPr>
        <w:t xml:space="preserve"> This way, artifacts can be anything used in the game, such as weapons, potions, legendary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14:paraId="0AB14F0C" w14:textId="77777777" w:rsidR="00B34235" w:rsidRDefault="00B34235" w:rsidP="00B34235">
      <w:pPr>
        <w:ind w:firstLine="216"/>
        <w:rPr>
          <w:sz w:val="20"/>
          <w:szCs w:val="20"/>
        </w:rPr>
      </w:pPr>
      <w:r w:rsidRPr="00975E62">
        <w:rPr>
          <w:sz w:val="20"/>
          <w:szCs w:val="20"/>
        </w:rPr>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14:paraId="4F324411" w14:textId="77777777"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1E0F4A"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noProof/>
          <w:sz w:val="20"/>
          <w:szCs w:val="20"/>
        </w:rPr>
        <w:fldChar w:fldCharType="separate"/>
      </w:r>
      <w:r w:rsidRPr="002242DC">
        <w:t>[14]</w:t>
      </w:r>
      <w:r w:rsidR="001E0F4A"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1E0F4A"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1E0F4A" w:rsidRPr="00975E62">
        <w:rPr>
          <w:sz w:val="20"/>
          <w:szCs w:val="20"/>
        </w:rPr>
        <w:fldChar w:fldCharType="separate"/>
      </w:r>
      <w:r w:rsidRPr="002242DC">
        <w:t>[17]</w:t>
      </w:r>
      <w:r w:rsidR="001E0F4A"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1E0F4A"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 xml:space="preserve">trates the provenance mapping and information examples that can be used for analysis, as shown </w:t>
      </w:r>
      <w:commentRangeStart w:id="147"/>
      <w:r w:rsidRPr="00975E62">
        <w:rPr>
          <w:sz w:val="20"/>
          <w:szCs w:val="20"/>
        </w:rPr>
        <w:t xml:space="preserve">by </w:t>
      </w:r>
      <w:r w:rsidR="00DA6C40">
        <w:fldChar w:fldCharType="begin"/>
      </w:r>
      <w:r w:rsidR="00DA6C40">
        <w:instrText xml:space="preserve"> REF _Ref341623250 \h  \* MERGEFORMAT </w:instrText>
      </w:r>
      <w:r w:rsidR="00DA6C40">
        <w:fldChar w:fldCharType="separate"/>
      </w:r>
      <w:r w:rsidRPr="00410B45">
        <w:rPr>
          <w:sz w:val="20"/>
          <w:szCs w:val="20"/>
        </w:rPr>
        <w:t>Figure 1</w:t>
      </w:r>
      <w:r w:rsidR="00DA6C40">
        <w:fldChar w:fldCharType="end"/>
      </w:r>
      <w:commentRangeEnd w:id="147"/>
      <w:r w:rsidR="004A5101">
        <w:rPr>
          <w:rStyle w:val="CommentReference"/>
        </w:rPr>
        <w:commentReference w:id="147"/>
      </w:r>
      <w:r w:rsidRPr="00975E62">
        <w:rPr>
          <w:sz w:val="20"/>
          <w:szCs w:val="20"/>
        </w:rPr>
        <w:t xml:space="preserve">. Besides this, </w:t>
      </w:r>
      <w:r w:rsidR="001E0F4A"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also presented an information structure to store collected game data to generate a game flow log for provenance anal</w:t>
      </w:r>
      <w:r w:rsidRPr="00975E62">
        <w:rPr>
          <w:sz w:val="20"/>
          <w:szCs w:val="20"/>
        </w:rPr>
        <w:t>y</w:t>
      </w:r>
      <w:r w:rsidRPr="00975E62">
        <w:rPr>
          <w:sz w:val="20"/>
          <w:szCs w:val="20"/>
        </w:rPr>
        <w:t>sis.</w:t>
      </w:r>
    </w:p>
    <w:p w14:paraId="566A2FAB" w14:textId="441657CF" w:rsidR="00B34235" w:rsidRPr="00975E62" w:rsidRDefault="00B34235" w:rsidP="00B34235">
      <w:pPr>
        <w:pStyle w:val="Heading1"/>
        <w:jc w:val="center"/>
      </w:pPr>
      <w:bookmarkStart w:id="148" w:name="_Ref350269138"/>
      <w:r>
        <w:t xml:space="preserve">Provenance </w:t>
      </w:r>
      <w:del w:id="149" w:author="Leonardo Murta" w:date="2013-03-07T22:08:00Z">
        <w:r w:rsidDel="00FC73FC">
          <w:delText>Analysis</w:delText>
        </w:r>
      </w:del>
      <w:bookmarkEnd w:id="148"/>
      <w:ins w:id="150" w:author="Leonardo Murta" w:date="2013-03-07T22:08:00Z">
        <w:r w:rsidR="00FC73FC">
          <w:t>Visualization</w:t>
        </w:r>
      </w:ins>
    </w:p>
    <w:p w14:paraId="42B397C0" w14:textId="77777777" w:rsidR="00B34235" w:rsidRPr="00975E62" w:rsidRDefault="00B34235" w:rsidP="00B34235">
      <w:pPr>
        <w:keepNext/>
        <w:framePr w:w="4522" w:h="317" w:hSpace="187" w:wrap="around" w:hAnchor="text" w:xAlign="center" w:yAlign="bottom"/>
        <w:jc w:val="center"/>
        <w:rPr>
          <w:sz w:val="20"/>
          <w:szCs w:val="20"/>
        </w:rPr>
      </w:pPr>
      <w:commentRangeStart w:id="151"/>
      <w:r>
        <w:rPr>
          <w:noProof/>
          <w:sz w:val="20"/>
          <w:szCs w:val="20"/>
        </w:rPr>
        <w:drawing>
          <wp:inline distT="0" distB="0" distL="0" distR="0" wp14:anchorId="5CD10C2A" wp14:editId="5ACC8BF6">
            <wp:extent cx="2568303" cy="737125"/>
            <wp:effectExtent l="19050" t="0" r="344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commentRangeEnd w:id="151"/>
      <w:r w:rsidR="00C87149">
        <w:rPr>
          <w:rStyle w:val="CommentReference"/>
        </w:rPr>
        <w:commentReference w:id="151"/>
      </w:r>
    </w:p>
    <w:p w14:paraId="7ED1786A" w14:textId="77777777" w:rsidR="00B34235" w:rsidRPr="00F839C7" w:rsidRDefault="00B34235" w:rsidP="00B34235">
      <w:pPr>
        <w:pStyle w:val="Caption"/>
        <w:framePr w:w="4522" w:h="317" w:hSpace="187" w:wrap="around" w:hAnchor="text" w:xAlign="center" w:yAlign="bottom"/>
        <w:rPr>
          <w:rFonts w:cs="Times New Roman"/>
          <w:szCs w:val="16"/>
        </w:rPr>
      </w:pPr>
      <w:bookmarkStart w:id="152" w:name="_Ref350359758"/>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2</w:t>
      </w:r>
      <w:r w:rsidR="001E0F4A" w:rsidRPr="008074E8">
        <w:rPr>
          <w:rFonts w:cs="Times New Roman"/>
          <w:szCs w:val="16"/>
        </w:rPr>
        <w:fldChar w:fldCharType="end"/>
      </w:r>
      <w:bookmarkEnd w:id="152"/>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ins w:id="153" w:author="Kohwalter" w:date="2013-03-07T18:07:00Z">
        <w:r>
          <w:rPr>
            <w:rFonts w:cs="Times New Roman"/>
            <w:szCs w:val="16"/>
          </w:rPr>
          <w:t xml:space="preserve">software engineering </w:t>
        </w:r>
      </w:ins>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ins w:id="154" w:author="Kohwalter" w:date="2013-03-07T18:07:00Z">
        <w:r>
          <w:rPr>
            <w:rFonts w:cs="Times New Roman"/>
            <w:szCs w:val="16"/>
          </w:rPr>
          <w:t xml:space="preserve"> the</w:t>
        </w:r>
      </w:ins>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14:paraId="45056847" w14:textId="77777777"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1E0F4A"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1E0F4A" w:rsidRPr="00975E62">
        <w:rPr>
          <w:sz w:val="20"/>
          <w:szCs w:val="20"/>
        </w:rPr>
        <w:fldChar w:fldCharType="separate"/>
      </w:r>
      <w:r w:rsidRPr="002242DC">
        <w:t>[13]</w:t>
      </w:r>
      <w:r w:rsidR="001E0F4A"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r w:rsidR="001E0F4A">
        <w:rPr>
          <w:sz w:val="20"/>
          <w:szCs w:val="20"/>
        </w:rPr>
        <w:fldChar w:fldCharType="begin"/>
      </w:r>
      <w:r>
        <w:rPr>
          <w:sz w:val="20"/>
          <w:szCs w:val="20"/>
        </w:rPr>
        <w:instrText xml:space="preserve"> REF _Ref350359758 \h </w:instrText>
      </w:r>
      <w:r w:rsidR="001E0F4A">
        <w:rPr>
          <w:sz w:val="20"/>
          <w:szCs w:val="20"/>
        </w:rPr>
      </w:r>
      <w:r w:rsidR="001E0F4A">
        <w:rPr>
          <w:sz w:val="20"/>
          <w:szCs w:val="20"/>
        </w:rPr>
        <w:fldChar w:fldCharType="separate"/>
      </w:r>
      <w:r w:rsidRPr="008074E8">
        <w:rPr>
          <w:szCs w:val="16"/>
        </w:rPr>
        <w:t xml:space="preserve">Figure </w:t>
      </w:r>
      <w:r>
        <w:rPr>
          <w:noProof/>
          <w:szCs w:val="16"/>
        </w:rPr>
        <w:t>2</w:t>
      </w:r>
      <w:r w:rsidR="001E0F4A">
        <w:rPr>
          <w:sz w:val="20"/>
          <w:szCs w:val="20"/>
        </w:rPr>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14:paraId="7B7E49AD" w14:textId="77777777" w:rsidR="00B34235" w:rsidRDefault="00B34235" w:rsidP="00B34235">
      <w:pPr>
        <w:ind w:firstLine="216"/>
        <w:rPr>
          <w:sz w:val="20"/>
          <w:szCs w:val="20"/>
        </w:rPr>
      </w:pPr>
      <w:r w:rsidRPr="00975E62">
        <w:rPr>
          <w:sz w:val="20"/>
          <w:szCs w:val="20"/>
        </w:rPr>
        <w:t>First, the game flow log, which contains game events, is processed and used to generate a provenance graph for anal</w:t>
      </w:r>
      <w:r w:rsidRPr="00975E62">
        <w:rPr>
          <w:sz w:val="20"/>
          <w:szCs w:val="20"/>
        </w:rPr>
        <w:t>y</w:t>
      </w:r>
      <w:r w:rsidRPr="00975E62">
        <w:rPr>
          <w:sz w:val="20"/>
          <w:szCs w:val="20"/>
        </w:rPr>
        <w:t xml:space="preserve">sis. After that, our tool creates the graph’s edges and nodes following </w:t>
      </w:r>
      <w:del w:id="155" w:author="Kohwalter" w:date="2013-03-07T21:03:00Z">
        <w:r w:rsidRPr="00975E62" w:rsidDel="00320040">
          <w:rPr>
            <w:sz w:val="20"/>
            <w:szCs w:val="20"/>
          </w:rPr>
          <w:delText xml:space="preserve">our </w:delText>
        </w:r>
      </w:del>
      <w:r w:rsidRPr="00975E62">
        <w:rPr>
          <w:sz w:val="20"/>
          <w:szCs w:val="20"/>
        </w:rPr>
        <w:t xml:space="preserve">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w:t>
      </w:r>
      <w:r w:rsidRPr="00975E62">
        <w:rPr>
          <w:sz w:val="20"/>
          <w:szCs w:val="20"/>
        </w:rPr>
        <w:lastRenderedPageBreak/>
        <w:t xml:space="preserve">collapsing chains of action for a better understanding and visualization process. No information is lost in this process, so the player can undo changes made during analysis. </w:t>
      </w:r>
    </w:p>
    <w:p w14:paraId="36DD628A" w14:textId="77777777"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r w:rsidR="00DA6C40">
        <w:fldChar w:fldCharType="begin"/>
      </w:r>
      <w:r w:rsidR="00DA6C40">
        <w:instrText xml:space="preserve"> REF _Ref341710011 \h  \* MERGEFORMAT </w:instrText>
      </w:r>
      <w:r w:rsidR="00DA6C40">
        <w:fldChar w:fldCharType="separate"/>
      </w:r>
      <w:r w:rsidRPr="00410B45">
        <w:rPr>
          <w:sz w:val="20"/>
          <w:szCs w:val="20"/>
        </w:rPr>
        <w:t>Figure 3</w:t>
      </w:r>
      <w:r w:rsidR="00DA6C40">
        <w:fldChar w:fldCharType="end"/>
      </w:r>
      <w:r w:rsidRPr="00975E62">
        <w:rPr>
          <w:sz w:val="20"/>
          <w:szCs w:val="20"/>
        </w:rPr>
        <w:t>. Following the prov</w:t>
      </w:r>
      <w:r w:rsidRPr="00975E62">
        <w:rPr>
          <w:sz w:val="20"/>
          <w:szCs w:val="20"/>
        </w:rPr>
        <w:t>e</w:t>
      </w:r>
      <w:r w:rsidRPr="00975E62">
        <w:rPr>
          <w:sz w:val="20"/>
          <w:szCs w:val="20"/>
        </w:rPr>
        <w:t xml:space="preserve">nance notation specification, each node shape in </w:t>
      </w:r>
      <w:r w:rsidR="00DA6C40">
        <w:fldChar w:fldCharType="begin"/>
      </w:r>
      <w:r w:rsidR="00DA6C40">
        <w:instrText xml:space="preserve"> REF _Ref341710011 \h  \* MERGEFORMAT </w:instrText>
      </w:r>
      <w:r w:rsidR="00DA6C40">
        <w:fldChar w:fldCharType="separate"/>
      </w:r>
      <w:r w:rsidRPr="00410B45">
        <w:rPr>
          <w:sz w:val="20"/>
          <w:szCs w:val="20"/>
        </w:rPr>
        <w:t>Figure 3</w:t>
      </w:r>
      <w:r w:rsidR="00DA6C40">
        <w:fldChar w:fldCharType="end"/>
      </w:r>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14:paraId="661A292A" w14:textId="77777777"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r w:rsidR="00DA6C40">
        <w:fldChar w:fldCharType="begin"/>
      </w:r>
      <w:r w:rsidR="00DA6C40">
        <w:instrText xml:space="preserve"> REF _Ref341710011 \h  \* MERGEFORMAT </w:instrText>
      </w:r>
      <w:r w:rsidR="00DA6C40">
        <w:fldChar w:fldCharType="separate"/>
      </w:r>
      <w:r w:rsidRPr="00410B45">
        <w:rPr>
          <w:sz w:val="20"/>
          <w:szCs w:val="20"/>
        </w:rPr>
        <w:t>Figure 3</w:t>
      </w:r>
      <w:r w:rsidR="00DA6C40">
        <w:fldChar w:fldCharType="end"/>
      </w:r>
      <w:r w:rsidRPr="00975E62">
        <w:rPr>
          <w:sz w:val="20"/>
          <w:szCs w:val="20"/>
        </w:rPr>
        <w:t>. It is also poss</w:t>
      </w:r>
      <w:r w:rsidRPr="00975E62">
        <w:rPr>
          <w:sz w:val="20"/>
          <w:szCs w:val="20"/>
        </w:rPr>
        <w:t>i</w:t>
      </w:r>
      <w:r w:rsidRPr="00975E62">
        <w:rPr>
          <w:sz w:val="20"/>
          <w:szCs w:val="20"/>
        </w:rPr>
        <w:t>ble to use different formats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14:paraId="14AA12B7" w14:textId="77777777"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t xml:space="preserve">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r w:rsidR="00DA6C40">
        <w:fldChar w:fldCharType="begin"/>
      </w:r>
      <w:r w:rsidR="00DA6C40">
        <w:instrText xml:space="preserve"> REF _Ref341710011 \h  \* MERGEFORMAT </w:instrText>
      </w:r>
      <w:r w:rsidR="00DA6C40">
        <w:fldChar w:fldCharType="separate"/>
      </w:r>
      <w:r w:rsidRPr="00410B45">
        <w:rPr>
          <w:sz w:val="20"/>
          <w:szCs w:val="20"/>
        </w:rPr>
        <w:t>Figure 3</w:t>
      </w:r>
      <w:r w:rsidR="00DA6C40">
        <w:fldChar w:fldCharType="end"/>
      </w:r>
      <w:r w:rsidRPr="00975E62">
        <w:rPr>
          <w:sz w:val="20"/>
          <w:szCs w:val="20"/>
        </w:rPr>
        <w:t>.</w:t>
      </w:r>
    </w:p>
    <w:p w14:paraId="5B9CC3E1" w14:textId="77777777" w:rsidR="00B34235" w:rsidRPr="00975E62" w:rsidRDefault="00B34235" w:rsidP="00B34235">
      <w:pPr>
        <w:keepNext/>
        <w:framePr w:hSpace="144" w:vSpace="144" w:wrap="around" w:hAnchor="text" w:xAlign="center" w:yAlign="bottom"/>
        <w:jc w:val="center"/>
        <w:rPr>
          <w:sz w:val="20"/>
          <w:szCs w:val="20"/>
        </w:rPr>
      </w:pPr>
      <w:r w:rsidRPr="00975E62">
        <w:rPr>
          <w:noProof/>
          <w:sz w:val="20"/>
          <w:szCs w:val="20"/>
        </w:rPr>
        <w:drawing>
          <wp:inline distT="0" distB="0" distL="0" distR="0" wp14:anchorId="74223B00" wp14:editId="603E58A6">
            <wp:extent cx="2295525" cy="1946316"/>
            <wp:effectExtent l="19050" t="0" r="9525"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14:paraId="281380EE" w14:textId="77777777" w:rsidR="00B34235" w:rsidRPr="008074E8" w:rsidRDefault="00B34235" w:rsidP="00B34235">
      <w:pPr>
        <w:pStyle w:val="Caption"/>
        <w:framePr w:hSpace="144" w:vSpace="144" w:wrap="around" w:hAnchor="text" w:xAlign="center" w:yAlign="bottom"/>
        <w:rPr>
          <w:rFonts w:cs="Times New Roman"/>
          <w:szCs w:val="16"/>
        </w:rPr>
      </w:pPr>
      <w:bookmarkStart w:id="156" w:name="_Ref341710011"/>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3</w:t>
      </w:r>
      <w:r w:rsidR="001E0F4A" w:rsidRPr="008074E8">
        <w:rPr>
          <w:rFonts w:cs="Times New Roman"/>
          <w:szCs w:val="16"/>
        </w:rPr>
        <w:fldChar w:fldCharType="end"/>
      </w:r>
      <w:bookmarkEnd w:id="156"/>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14:paraId="0F45FD69" w14:textId="77777777" w:rsidR="00B34235" w:rsidRPr="00975E62" w:rsidRDefault="00B34235" w:rsidP="00B34235">
      <w:pPr>
        <w:ind w:firstLine="216"/>
        <w:rPr>
          <w:sz w:val="20"/>
          <w:szCs w:val="20"/>
        </w:rPr>
      </w:pPr>
      <w:r w:rsidRPr="00975E62">
        <w:rPr>
          <w:sz w:val="20"/>
          <w:szCs w:val="20"/>
        </w:rPr>
        <w:t xml:space="preserve">In order to better analyze graph data, the node filter feature is also available. Since the graph is generated from collected game date, not all collected information is relevant for every </w:t>
      </w:r>
      <w:r w:rsidRPr="00975E62">
        <w:rPr>
          <w:sz w:val="20"/>
          <w:szCs w:val="20"/>
        </w:rPr>
        <w:lastRenderedPageBreak/>
        <w:t>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14:paraId="0B175B8C" w14:textId="77777777"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1E0F4A"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1E0F4A" w:rsidRPr="00975E62">
        <w:rPr>
          <w:sz w:val="20"/>
          <w:szCs w:val="20"/>
        </w:rPr>
        <w:fldChar w:fldCharType="separate"/>
      </w:r>
      <w:r w:rsidRPr="002242DC">
        <w:t>[8]</w:t>
      </w:r>
      <w:r w:rsidR="001E0F4A"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del w:id="157" w:author="Kohwalter" w:date="2013-03-07T20:32:00Z">
        <w:r w:rsidRPr="00975E62" w:rsidDel="002B5963">
          <w:rPr>
            <w:sz w:val="20"/>
            <w:szCs w:val="20"/>
          </w:rPr>
          <w:delText>hit points (HP)</w:delText>
        </w:r>
      </w:del>
      <w:ins w:id="158" w:author="Kohwalter" w:date="2013-03-07T20:32:00Z">
        <w:r w:rsidR="002B5963">
          <w:rPr>
            <w:sz w:val="20"/>
            <w:szCs w:val="20"/>
          </w:rPr>
          <w:t xml:space="preserve">financial </w:t>
        </w:r>
      </w:ins>
      <w:ins w:id="159" w:author="Kohwalter" w:date="2013-03-07T20:33:00Z">
        <w:r w:rsidR="002B5963">
          <w:rPr>
            <w:sz w:val="20"/>
            <w:szCs w:val="20"/>
          </w:rPr>
          <w:t>situation</w:t>
        </w:r>
      </w:ins>
      <w:del w:id="160" w:author="Kohwalter" w:date="2013-03-07T20:33:00Z">
        <w:r w:rsidRPr="00975E62" w:rsidDel="002B5963">
          <w:rPr>
            <w:sz w:val="20"/>
            <w:szCs w:val="20"/>
          </w:rPr>
          <w:delText xml:space="preserve"> value</w:delText>
        </w:r>
      </w:del>
      <w:r w:rsidRPr="00975E62">
        <w:rPr>
          <w:sz w:val="20"/>
          <w:szCs w:val="20"/>
        </w:rPr>
        <w:t xml:space="preserve"> throughout the game. When filtered by player’s </w:t>
      </w:r>
      <w:del w:id="161" w:author="Kohwalter" w:date="2013-03-07T20:33:00Z">
        <w:r w:rsidRPr="00975E62" w:rsidDel="002B5963">
          <w:rPr>
            <w:sz w:val="20"/>
            <w:szCs w:val="20"/>
          </w:rPr>
          <w:delText>HP</w:delText>
        </w:r>
      </w:del>
      <w:ins w:id="162" w:author="Kohwalter" w:date="2013-03-07T20:33:00Z">
        <w:r w:rsidR="002B5963">
          <w:rPr>
            <w:sz w:val="20"/>
            <w:szCs w:val="20"/>
          </w:rPr>
          <w:t>financial si</w:t>
        </w:r>
        <w:r w:rsidR="002B5963">
          <w:rPr>
            <w:sz w:val="20"/>
            <w:szCs w:val="20"/>
          </w:rPr>
          <w:t>t</w:t>
        </w:r>
        <w:r w:rsidR="002B5963">
          <w:rPr>
            <w:sz w:val="20"/>
            <w:szCs w:val="20"/>
          </w:rPr>
          <w:t>uation</w:t>
        </w:r>
      </w:ins>
      <w:r w:rsidRPr="00975E62">
        <w:rPr>
          <w:sz w:val="20"/>
          <w:szCs w:val="20"/>
        </w:rPr>
        <w:t xml:space="preserve">, all nodes that contain a player </w:t>
      </w:r>
      <w:del w:id="163" w:author="Kohwalter" w:date="2013-03-07T20:33:00Z">
        <w:r w:rsidRPr="00975E62" w:rsidDel="002B5963">
          <w:rPr>
            <w:sz w:val="20"/>
            <w:szCs w:val="20"/>
          </w:rPr>
          <w:delText xml:space="preserve">HP </w:delText>
        </w:r>
      </w:del>
      <w:ins w:id="164" w:author="Kohwalter" w:date="2013-03-07T20:33:00Z">
        <w:r w:rsidR="002B5963">
          <w:rPr>
            <w:sz w:val="20"/>
            <w:szCs w:val="20"/>
          </w:rPr>
          <w:t>financial</w:t>
        </w:r>
        <w:r w:rsidR="002B5963" w:rsidRPr="00975E62">
          <w:rPr>
            <w:sz w:val="20"/>
            <w:szCs w:val="20"/>
          </w:rPr>
          <w:t xml:space="preserve"> </w:t>
        </w:r>
      </w:ins>
      <w:r w:rsidRPr="00975E62">
        <w:rPr>
          <w:sz w:val="20"/>
          <w:szCs w:val="20"/>
        </w:rPr>
        <w:t xml:space="preserve">value will have their colors changed according to its value. Activating this type of filter allow the user to see the player’s </w:t>
      </w:r>
      <w:del w:id="165" w:author="Kohwalter" w:date="2013-03-07T20:34:00Z">
        <w:r w:rsidRPr="00975E62" w:rsidDel="002B5963">
          <w:rPr>
            <w:sz w:val="20"/>
            <w:szCs w:val="20"/>
          </w:rPr>
          <w:delText xml:space="preserve">HP </w:delText>
        </w:r>
      </w:del>
      <w:ins w:id="166" w:author="Kohwalter" w:date="2013-03-07T20:34:00Z">
        <w:r w:rsidR="002B5963">
          <w:rPr>
            <w:sz w:val="20"/>
            <w:szCs w:val="20"/>
          </w:rPr>
          <w:t>finances</w:t>
        </w:r>
        <w:r w:rsidR="002B5963" w:rsidRPr="00975E62">
          <w:rPr>
            <w:sz w:val="20"/>
            <w:szCs w:val="20"/>
          </w:rPr>
          <w:t xml:space="preserve"> </w:t>
        </w:r>
      </w:ins>
      <w:r w:rsidRPr="00975E62">
        <w:rPr>
          <w:sz w:val="20"/>
          <w:szCs w:val="20"/>
        </w:rPr>
        <w:t xml:space="preserve">throughout the game, making it easier to identify situations where he might have had </w:t>
      </w:r>
      <w:ins w:id="167" w:author="Kohwalter" w:date="2013-03-07T20:34:00Z">
        <w:r w:rsidR="002B5963">
          <w:rPr>
            <w:sz w:val="20"/>
            <w:szCs w:val="20"/>
          </w:rPr>
          <w:t>financial problems</w:t>
        </w:r>
      </w:ins>
      <w:del w:id="168" w:author="Kohwalter" w:date="2013-03-07T20:34:00Z">
        <w:r w:rsidRPr="00975E62" w:rsidDel="002B5963">
          <w:rPr>
            <w:sz w:val="20"/>
            <w:szCs w:val="20"/>
          </w:rPr>
          <w:delText>trouble</w:delText>
        </w:r>
      </w:del>
      <w:r w:rsidRPr="00975E62">
        <w:rPr>
          <w:sz w:val="20"/>
          <w:szCs w:val="20"/>
        </w:rPr>
        <w:t xml:space="preserve"> (red color). Se</w:t>
      </w:r>
      <w:r w:rsidRPr="00975E62">
        <w:rPr>
          <w:sz w:val="20"/>
          <w:szCs w:val="20"/>
        </w:rPr>
        <w:t>c</w:t>
      </w:r>
      <w:r w:rsidRPr="00975E62">
        <w:rPr>
          <w:sz w:val="20"/>
          <w:szCs w:val="20"/>
        </w:rPr>
        <w:t xml:space="preserve">tion </w:t>
      </w:r>
      <w:r w:rsidR="001E0F4A">
        <w:rPr>
          <w:sz w:val="20"/>
          <w:szCs w:val="20"/>
        </w:rPr>
        <w:fldChar w:fldCharType="begin"/>
      </w:r>
      <w:r>
        <w:rPr>
          <w:sz w:val="20"/>
          <w:szCs w:val="20"/>
        </w:rPr>
        <w:instrText xml:space="preserve"> REF _Ref350268391 \r \h </w:instrText>
      </w:r>
      <w:r w:rsidR="001E0F4A">
        <w:rPr>
          <w:sz w:val="20"/>
          <w:szCs w:val="20"/>
        </w:rPr>
      </w:r>
      <w:r w:rsidR="001E0F4A">
        <w:rPr>
          <w:sz w:val="20"/>
          <w:szCs w:val="20"/>
        </w:rPr>
        <w:fldChar w:fldCharType="separate"/>
      </w:r>
      <w:r>
        <w:rPr>
          <w:sz w:val="20"/>
          <w:szCs w:val="20"/>
        </w:rPr>
        <w:t>V</w:t>
      </w:r>
      <w:r w:rsidR="001E0F4A">
        <w:rPr>
          <w:sz w:val="20"/>
          <w:szCs w:val="20"/>
        </w:rPr>
        <w:fldChar w:fldCharType="end"/>
      </w:r>
      <w:r>
        <w:rPr>
          <w:sz w:val="20"/>
          <w:szCs w:val="20"/>
        </w:rPr>
        <w:t xml:space="preserve"> </w:t>
      </w:r>
      <w:r w:rsidRPr="00975E62">
        <w:rPr>
          <w:sz w:val="20"/>
          <w:szCs w:val="20"/>
        </w:rPr>
        <w:t>provides more examples of those features.</w:t>
      </w:r>
    </w:p>
    <w:p w14:paraId="1A1FB864" w14:textId="77777777"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 xml:space="preserve">formation that might not be relevant to the desired analysis. Irrelevant information can be omitted in the graph or grouped together by features presented in the application. </w:t>
      </w:r>
    </w:p>
    <w:p w14:paraId="4DF1A673" w14:textId="55F08B6D" w:rsidR="00B34235" w:rsidDel="00CC6162" w:rsidRDefault="00B34235" w:rsidP="00B34235">
      <w:pPr>
        <w:ind w:firstLine="216"/>
        <w:rPr>
          <w:del w:id="169" w:author="Kohwalter" w:date="2013-03-07T19:00:00Z"/>
          <w:sz w:val="20"/>
          <w:szCs w:val="20"/>
        </w:rPr>
      </w:pPr>
      <w:r w:rsidRPr="00975E62">
        <w:rPr>
          <w:sz w:val="20"/>
          <w:szCs w:val="20"/>
        </w:rPr>
        <w:t xml:space="preserve">As an example, suppose </w:t>
      </w:r>
      <w:ins w:id="170" w:author="Leonardo Murta" w:date="2013-03-07T22:14:00Z">
        <w:r w:rsidR="00181A08">
          <w:rPr>
            <w:sz w:val="20"/>
            <w:szCs w:val="20"/>
          </w:rPr>
          <w:t xml:space="preserve">that </w:t>
        </w:r>
      </w:ins>
      <w:r w:rsidRPr="00975E62">
        <w:rPr>
          <w:sz w:val="20"/>
          <w:szCs w:val="20"/>
        </w:rPr>
        <w:t xml:space="preserve">the </w:t>
      </w:r>
      <w:del w:id="171" w:author="Kohwalter" w:date="2013-03-07T18:51:00Z">
        <w:r w:rsidRPr="00975E62" w:rsidDel="0059188F">
          <w:rPr>
            <w:sz w:val="20"/>
            <w:szCs w:val="20"/>
          </w:rPr>
          <w:delText>player is in combat with an enemy and only after a few rounds it falls under the player's attacks</w:delText>
        </w:r>
      </w:del>
      <w:ins w:id="172" w:author="Kohwalter" w:date="2013-03-07T18:51:00Z">
        <w:r>
          <w:rPr>
            <w:sz w:val="20"/>
            <w:szCs w:val="20"/>
          </w:rPr>
          <w:t>develop</w:t>
        </w:r>
      </w:ins>
      <w:ins w:id="173" w:author="Leonardo Murta" w:date="2013-03-07T22:14:00Z">
        <w:r w:rsidR="00181A08">
          <w:rPr>
            <w:sz w:val="20"/>
            <w:szCs w:val="20"/>
          </w:rPr>
          <w:t>ment</w:t>
        </w:r>
      </w:ins>
      <w:ins w:id="174" w:author="Kohwalter" w:date="2013-03-07T18:51:00Z">
        <w:del w:id="175" w:author="Leonardo Murta" w:date="2013-03-07T22:14:00Z">
          <w:r w:rsidDel="00181A08">
            <w:rPr>
              <w:sz w:val="20"/>
              <w:szCs w:val="20"/>
            </w:rPr>
            <w:delText>ing</w:delText>
          </w:r>
        </w:del>
        <w:r>
          <w:rPr>
            <w:sz w:val="20"/>
            <w:szCs w:val="20"/>
          </w:rPr>
          <w:t xml:space="preserve"> process </w:t>
        </w:r>
        <w:del w:id="176" w:author="Leonardo Murta" w:date="2013-03-07T22:14:00Z">
          <w:r w:rsidDel="00181A08">
            <w:rPr>
              <w:sz w:val="20"/>
              <w:szCs w:val="20"/>
            </w:rPr>
            <w:delText xml:space="preserve">in </w:delText>
          </w:r>
        </w:del>
      </w:ins>
      <w:ins w:id="177" w:author="Kohwalter" w:date="2013-03-07T18:54:00Z">
        <w:del w:id="178" w:author="Leonardo Murta" w:date="2013-03-07T22:14:00Z">
          <w:r w:rsidDel="00181A08">
            <w:rPr>
              <w:sz w:val="20"/>
              <w:szCs w:val="20"/>
            </w:rPr>
            <w:delText>software</w:delText>
          </w:r>
        </w:del>
      </w:ins>
      <w:ins w:id="179" w:author="Kohwalter" w:date="2013-03-07T18:52:00Z">
        <w:del w:id="180" w:author="Leonardo Murta" w:date="2013-03-07T22:14:00Z">
          <w:r w:rsidDel="00181A08">
            <w:rPr>
              <w:sz w:val="20"/>
              <w:szCs w:val="20"/>
            </w:rPr>
            <w:delText xml:space="preserve"> engineering</w:delText>
          </w:r>
        </w:del>
      </w:ins>
      <w:ins w:id="181" w:author="Kohwalter" w:date="2013-03-07T18:51:00Z">
        <w:del w:id="182" w:author="Leonardo Murta" w:date="2013-03-07T22:14:00Z">
          <w:r w:rsidDel="00181A08">
            <w:rPr>
              <w:sz w:val="20"/>
              <w:szCs w:val="20"/>
            </w:rPr>
            <w:delText xml:space="preserve"> game</w:delText>
          </w:r>
        </w:del>
      </w:ins>
      <w:ins w:id="183" w:author="Leonardo Murta" w:date="2013-03-07T22:14:00Z">
        <w:r w:rsidR="00181A08">
          <w:rPr>
            <w:sz w:val="20"/>
            <w:szCs w:val="20"/>
          </w:rPr>
          <w:t>has its</w:t>
        </w:r>
      </w:ins>
      <w:ins w:id="184" w:author="Kohwalter" w:date="2013-03-07T18:51:00Z">
        <w:del w:id="185" w:author="Leonardo Murta" w:date="2013-03-07T22:14:00Z">
          <w:r w:rsidDel="00181A08">
            <w:rPr>
              <w:sz w:val="20"/>
              <w:szCs w:val="20"/>
            </w:rPr>
            <w:delText xml:space="preserve"> record</w:delText>
          </w:r>
        </w:del>
      </w:ins>
      <w:ins w:id="186" w:author="Kohwalter" w:date="2013-03-07T21:05:00Z">
        <w:del w:id="187" w:author="Leonardo Murta" w:date="2013-03-07T22:14:00Z">
          <w:r w:rsidR="00320040" w:rsidDel="00181A08">
            <w:rPr>
              <w:sz w:val="20"/>
              <w:szCs w:val="20"/>
            </w:rPr>
            <w:delText>s</w:delText>
          </w:r>
        </w:del>
      </w:ins>
      <w:ins w:id="188" w:author="Kohwalter" w:date="2013-03-07T18:51:00Z">
        <w:r>
          <w:rPr>
            <w:sz w:val="20"/>
            <w:szCs w:val="20"/>
          </w:rPr>
          <w:t xml:space="preserve"> information</w:t>
        </w:r>
      </w:ins>
      <w:ins w:id="189" w:author="Leonardo Murta" w:date="2013-03-07T22:14:00Z">
        <w:r w:rsidR="00181A08">
          <w:rPr>
            <w:sz w:val="20"/>
            <w:szCs w:val="20"/>
          </w:rPr>
          <w:t xml:space="preserve"> recorded</w:t>
        </w:r>
      </w:ins>
      <w:ins w:id="190" w:author="Kohwalter" w:date="2013-03-07T18:51:00Z">
        <w:r>
          <w:rPr>
            <w:sz w:val="20"/>
            <w:szCs w:val="20"/>
          </w:rPr>
          <w:t xml:space="preserve"> in a daily basis</w:t>
        </w:r>
      </w:ins>
      <w:r w:rsidRPr="00975E62">
        <w:rPr>
          <w:sz w:val="20"/>
          <w:szCs w:val="20"/>
        </w:rPr>
        <w:t xml:space="preserve">. With the framework proposed in </w:t>
      </w:r>
      <w:r w:rsidR="001E0F4A"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every </w:t>
      </w:r>
      <w:del w:id="191" w:author="Kohwalter" w:date="2013-03-07T18:51:00Z">
        <w:r w:rsidRPr="00975E62" w:rsidDel="0059188F">
          <w:rPr>
            <w:sz w:val="20"/>
            <w:szCs w:val="20"/>
          </w:rPr>
          <w:delText xml:space="preserve">interaction </w:delText>
        </w:r>
      </w:del>
      <w:ins w:id="192" w:author="Kohwalter" w:date="2013-03-07T18:51:00Z">
        <w:r>
          <w:rPr>
            <w:sz w:val="20"/>
            <w:szCs w:val="20"/>
          </w:rPr>
          <w:t>day</w:t>
        </w:r>
        <w:r w:rsidRPr="00975E62">
          <w:rPr>
            <w:sz w:val="20"/>
            <w:szCs w:val="20"/>
          </w:rPr>
          <w:t xml:space="preserve"> </w:t>
        </w:r>
      </w:ins>
      <w:del w:id="193" w:author="Kohwalter" w:date="2013-03-07T18:51:00Z">
        <w:r w:rsidRPr="00975E62" w:rsidDel="0059188F">
          <w:rPr>
            <w:sz w:val="20"/>
            <w:szCs w:val="20"/>
          </w:rPr>
          <w:delText xml:space="preserve">creates </w:delText>
        </w:r>
      </w:del>
      <w:ins w:id="194" w:author="Kohwalter" w:date="2013-03-07T18:51:00Z">
        <w:r>
          <w:rPr>
            <w:sz w:val="20"/>
            <w:szCs w:val="20"/>
          </w:rPr>
          <w:t>generate</w:t>
        </w:r>
      </w:ins>
      <w:ins w:id="195" w:author="Kohwalter" w:date="2013-03-07T18:52:00Z">
        <w:r>
          <w:rPr>
            <w:sz w:val="20"/>
            <w:szCs w:val="20"/>
          </w:rPr>
          <w:t>s</w:t>
        </w:r>
      </w:ins>
      <w:ins w:id="196" w:author="Kohwalter" w:date="2013-03-07T18:51:00Z">
        <w:r w:rsidRPr="00975E62">
          <w:rPr>
            <w:sz w:val="20"/>
            <w:szCs w:val="20"/>
          </w:rPr>
          <w:t xml:space="preserve"> </w:t>
        </w:r>
      </w:ins>
      <w:del w:id="197" w:author="Kohwalter" w:date="2013-03-07T21:05:00Z">
        <w:r w:rsidRPr="00975E62" w:rsidDel="00320040">
          <w:rPr>
            <w:sz w:val="20"/>
            <w:szCs w:val="20"/>
          </w:rPr>
          <w:delText xml:space="preserve">a </w:delText>
        </w:r>
      </w:del>
      <w:r w:rsidRPr="00975E62">
        <w:rPr>
          <w:sz w:val="20"/>
          <w:szCs w:val="20"/>
        </w:rPr>
        <w:t>node</w:t>
      </w:r>
      <w:ins w:id="198" w:author="Kohwalter" w:date="2013-03-07T21:05:00Z">
        <w:r w:rsidR="00320040">
          <w:rPr>
            <w:sz w:val="20"/>
            <w:szCs w:val="20"/>
          </w:rPr>
          <w:t>s</w:t>
        </w:r>
      </w:ins>
      <w:r w:rsidRPr="00975E62">
        <w:rPr>
          <w:sz w:val="20"/>
          <w:szCs w:val="20"/>
        </w:rPr>
        <w:t xml:space="preserve"> </w:t>
      </w:r>
      <w:del w:id="199" w:author="Kohwalter" w:date="2013-03-07T18:52:00Z">
        <w:r w:rsidRPr="00975E62" w:rsidDel="0059188F">
          <w:rPr>
            <w:sz w:val="20"/>
            <w:szCs w:val="20"/>
          </w:rPr>
          <w:delText>to represent</w:delText>
        </w:r>
      </w:del>
      <w:ins w:id="200" w:author="Kohwalter" w:date="2013-03-07T18:52:00Z">
        <w:r>
          <w:rPr>
            <w:sz w:val="20"/>
            <w:szCs w:val="20"/>
          </w:rPr>
          <w:t>for</w:t>
        </w:r>
      </w:ins>
      <w:r w:rsidRPr="00975E62">
        <w:rPr>
          <w:sz w:val="20"/>
          <w:szCs w:val="20"/>
        </w:rPr>
        <w:t xml:space="preserve"> </w:t>
      </w:r>
      <w:ins w:id="201" w:author="Kohwalter" w:date="2013-03-07T18:51:00Z">
        <w:r>
          <w:rPr>
            <w:sz w:val="20"/>
            <w:szCs w:val="20"/>
          </w:rPr>
          <w:t xml:space="preserve">each </w:t>
        </w:r>
      </w:ins>
      <w:del w:id="202" w:author="Kohwalter" w:date="2013-03-07T18:51:00Z">
        <w:r w:rsidRPr="00975E62" w:rsidDel="0059188F">
          <w:rPr>
            <w:sz w:val="20"/>
            <w:szCs w:val="20"/>
          </w:rPr>
          <w:delText xml:space="preserve">the </w:delText>
        </w:r>
      </w:del>
      <w:r w:rsidRPr="00975E62">
        <w:rPr>
          <w:sz w:val="20"/>
          <w:szCs w:val="20"/>
        </w:rPr>
        <w:t xml:space="preserve">action </w:t>
      </w:r>
      <w:del w:id="203" w:author="Kohwalter" w:date="2013-03-07T18:52:00Z">
        <w:r w:rsidRPr="00975E62" w:rsidDel="0059188F">
          <w:rPr>
            <w:sz w:val="20"/>
            <w:szCs w:val="20"/>
          </w:rPr>
          <w:delText xml:space="preserve">taken </w:delText>
        </w:r>
      </w:del>
      <w:ins w:id="204" w:author="Kohwalter" w:date="2013-03-07T18:52:00Z">
        <w:r>
          <w:rPr>
            <w:sz w:val="20"/>
            <w:szCs w:val="20"/>
          </w:rPr>
          <w:t>executed during</w:t>
        </w:r>
        <w:r w:rsidRPr="00975E62">
          <w:rPr>
            <w:sz w:val="20"/>
            <w:szCs w:val="20"/>
          </w:rPr>
          <w:t xml:space="preserve"> </w:t>
        </w:r>
      </w:ins>
      <w:del w:id="205" w:author="Kohwalter" w:date="2013-03-07T18:51:00Z">
        <w:r w:rsidRPr="00975E62" w:rsidDel="0059188F">
          <w:rPr>
            <w:sz w:val="20"/>
            <w:szCs w:val="20"/>
          </w:rPr>
          <w:delText>by the player</w:delText>
        </w:r>
      </w:del>
      <w:ins w:id="206" w:author="Kohwalter" w:date="2013-03-07T18:51:00Z">
        <w:r>
          <w:rPr>
            <w:sz w:val="20"/>
            <w:szCs w:val="20"/>
          </w:rPr>
          <w:t>that day</w:t>
        </w:r>
      </w:ins>
      <w:del w:id="207" w:author="Kohwalter" w:date="2013-03-07T18:52:00Z">
        <w:r w:rsidRPr="00975E62" w:rsidDel="0059188F">
          <w:rPr>
            <w:sz w:val="20"/>
            <w:szCs w:val="20"/>
          </w:rPr>
          <w:delText>, which is attacking the enemy</w:delText>
        </w:r>
      </w:del>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ins w:id="208" w:author="Leonardo Murta" w:date="2013-03-07T22:15:00Z">
        <w:r w:rsidR="00357840">
          <w:rPr>
            <w:sz w:val="20"/>
            <w:szCs w:val="20"/>
          </w:rPr>
          <w:t xml:space="preserve">collapse </w:t>
        </w:r>
      </w:ins>
      <w:del w:id="209" w:author="Leonardo Murta" w:date="2013-03-07T22:15:00Z">
        <w:r w:rsidRPr="00975E62" w:rsidDel="00357840">
          <w:rPr>
            <w:sz w:val="20"/>
            <w:szCs w:val="20"/>
          </w:rPr>
          <w:delText xml:space="preserve">reduce </w:delText>
        </w:r>
      </w:del>
      <w:r w:rsidRPr="00975E62">
        <w:rPr>
          <w:sz w:val="20"/>
          <w:szCs w:val="20"/>
        </w:rPr>
        <w:t xml:space="preserve">all </w:t>
      </w:r>
      <w:del w:id="210" w:author="Kohwalter" w:date="2013-03-07T18:53:00Z">
        <w:r w:rsidRPr="00975E62" w:rsidDel="0059188F">
          <w:rPr>
            <w:sz w:val="20"/>
            <w:szCs w:val="20"/>
          </w:rPr>
          <w:delText xml:space="preserve">the </w:delText>
        </w:r>
      </w:del>
      <w:r w:rsidRPr="00975E62">
        <w:rPr>
          <w:sz w:val="20"/>
          <w:szCs w:val="20"/>
        </w:rPr>
        <w:t>indivi</w:t>
      </w:r>
      <w:r w:rsidRPr="00975E62">
        <w:rPr>
          <w:sz w:val="20"/>
          <w:szCs w:val="20"/>
        </w:rPr>
        <w:t>d</w:t>
      </w:r>
      <w:r w:rsidRPr="00975E62">
        <w:rPr>
          <w:sz w:val="20"/>
          <w:szCs w:val="20"/>
        </w:rPr>
        <w:t xml:space="preserve">ual </w:t>
      </w:r>
      <w:del w:id="211" w:author="Kohwalter" w:date="2013-03-07T18:53:00Z">
        <w:r w:rsidRPr="00975E62" w:rsidDel="0059188F">
          <w:rPr>
            <w:sz w:val="20"/>
            <w:szCs w:val="20"/>
          </w:rPr>
          <w:delText xml:space="preserve">attack </w:delText>
        </w:r>
      </w:del>
      <w:r w:rsidRPr="00975E62">
        <w:rPr>
          <w:sz w:val="20"/>
          <w:szCs w:val="20"/>
        </w:rPr>
        <w:t xml:space="preserve">nodes </w:t>
      </w:r>
      <w:ins w:id="212" w:author="Kohwalter" w:date="2013-03-07T18:53:00Z">
        <w:r>
          <w:rPr>
            <w:sz w:val="20"/>
            <w:szCs w:val="20"/>
          </w:rPr>
          <w:t xml:space="preserve">from the same week </w:t>
        </w:r>
      </w:ins>
      <w:r w:rsidRPr="00975E62">
        <w:rPr>
          <w:sz w:val="20"/>
          <w:szCs w:val="20"/>
        </w:rPr>
        <w:t xml:space="preserve">to </w:t>
      </w:r>
      <w:ins w:id="213" w:author="Leonardo Murta" w:date="2013-03-07T22:15:00Z">
        <w:r w:rsidR="00357840">
          <w:rPr>
            <w:sz w:val="20"/>
            <w:szCs w:val="20"/>
          </w:rPr>
          <w:t xml:space="preserve">a </w:t>
        </w:r>
      </w:ins>
      <w:del w:id="214" w:author="Leonardo Murta" w:date="2013-03-07T22:15:00Z">
        <w:r w:rsidRPr="00975E62" w:rsidDel="00357840">
          <w:rPr>
            <w:sz w:val="20"/>
            <w:szCs w:val="20"/>
          </w:rPr>
          <w:delText>simply one</w:delText>
        </w:r>
      </w:del>
      <w:ins w:id="215" w:author="Leonardo Murta" w:date="2013-03-07T22:15:00Z">
        <w:r w:rsidR="00357840">
          <w:rPr>
            <w:sz w:val="20"/>
            <w:szCs w:val="20"/>
          </w:rPr>
          <w:t>unique</w:t>
        </w:r>
      </w:ins>
      <w:r w:rsidRPr="00975E62">
        <w:rPr>
          <w:sz w:val="20"/>
          <w:szCs w:val="20"/>
        </w:rPr>
        <w:t xml:space="preserve"> node</w:t>
      </w:r>
      <w:ins w:id="216" w:author="Leonardo Murta" w:date="2013-03-07T22:16:00Z">
        <w:r w:rsidR="00357840">
          <w:rPr>
            <w:sz w:val="20"/>
            <w:szCs w:val="20"/>
          </w:rPr>
          <w:t>,</w:t>
        </w:r>
      </w:ins>
      <w:ins w:id="217" w:author="Kohwalter" w:date="2013-03-07T18:55:00Z">
        <w:r>
          <w:rPr>
            <w:sz w:val="20"/>
            <w:szCs w:val="20"/>
          </w:rPr>
          <w:t xml:space="preserve"> summ</w:t>
        </w:r>
        <w:r>
          <w:rPr>
            <w:sz w:val="20"/>
            <w:szCs w:val="20"/>
          </w:rPr>
          <w:t>a</w:t>
        </w:r>
        <w:r>
          <w:rPr>
            <w:sz w:val="20"/>
            <w:szCs w:val="20"/>
          </w:rPr>
          <w:t>rizing that week’s work</w:t>
        </w:r>
      </w:ins>
      <w:r w:rsidRPr="00975E62">
        <w:rPr>
          <w:sz w:val="20"/>
          <w:szCs w:val="20"/>
        </w:rPr>
        <w:t xml:space="preserve">. Another case could consist </w:t>
      </w:r>
      <w:del w:id="218" w:author="Kohwalter" w:date="2013-03-07T18:56:00Z">
        <w:r w:rsidRPr="00975E62" w:rsidDel="00CC6162">
          <w:rPr>
            <w:sz w:val="20"/>
            <w:szCs w:val="20"/>
          </w:rPr>
          <w:delText>in a combat that does not generate any impact in the story outcome</w:delText>
        </w:r>
      </w:del>
      <w:ins w:id="219" w:author="Kohwalter" w:date="2013-03-07T18:56:00Z">
        <w:r>
          <w:rPr>
            <w:sz w:val="20"/>
            <w:szCs w:val="20"/>
          </w:rPr>
          <w:t>in sequences of similar actions</w:t>
        </w:r>
      </w:ins>
      <w:ins w:id="220" w:author="Kohwalter" w:date="2013-03-07T18:59:00Z">
        <w:r>
          <w:rPr>
            <w:sz w:val="20"/>
            <w:szCs w:val="20"/>
          </w:rPr>
          <w:t xml:space="preserve">, like an employee testing the software </w:t>
        </w:r>
        <w:del w:id="221" w:author="Leonardo Murta" w:date="2013-03-07T22:16:00Z">
          <w:r w:rsidDel="00C11288">
            <w:rPr>
              <w:sz w:val="20"/>
              <w:szCs w:val="20"/>
            </w:rPr>
            <w:delText>the</w:delText>
          </w:r>
        </w:del>
      </w:ins>
      <w:ins w:id="222" w:author="Leonardo Murta" w:date="2013-03-07T22:16:00Z">
        <w:r w:rsidR="00C11288">
          <w:rPr>
            <w:sz w:val="20"/>
            <w:szCs w:val="20"/>
          </w:rPr>
          <w:t>during an</w:t>
        </w:r>
      </w:ins>
      <w:ins w:id="223" w:author="Kohwalter" w:date="2013-03-07T18:59:00Z">
        <w:r>
          <w:rPr>
            <w:sz w:val="20"/>
            <w:szCs w:val="20"/>
          </w:rPr>
          <w:t xml:space="preserve"> entire week</w:t>
        </w:r>
      </w:ins>
      <w:r w:rsidRPr="00975E62">
        <w:rPr>
          <w:sz w:val="20"/>
          <w:szCs w:val="20"/>
        </w:rPr>
        <w:t xml:space="preserve">. In this case, </w:t>
      </w:r>
      <w:del w:id="224" w:author="Leonardo Murta" w:date="2013-03-07T22:16:00Z">
        <w:r w:rsidRPr="00C11288" w:rsidDel="00C11288">
          <w:rPr>
            <w:i/>
            <w:sz w:val="20"/>
            <w:szCs w:val="20"/>
            <w:rPrChange w:id="225" w:author="Leonardo Murta" w:date="2013-03-07T22:16:00Z">
              <w:rPr>
                <w:sz w:val="20"/>
                <w:szCs w:val="20"/>
              </w:rPr>
            </w:rPrChange>
          </w:rPr>
          <w:delText xml:space="preserve">it </w:delText>
        </w:r>
      </w:del>
      <w:ins w:id="226" w:author="Leonardo Murta" w:date="2013-03-07T22:16:00Z">
        <w:r w:rsidR="00C11288" w:rsidRPr="00C11288">
          <w:rPr>
            <w:i/>
            <w:sz w:val="20"/>
            <w:szCs w:val="20"/>
            <w:rPrChange w:id="227" w:author="Leonardo Murta" w:date="2013-03-07T22:16:00Z">
              <w:rPr>
                <w:sz w:val="20"/>
                <w:szCs w:val="20"/>
              </w:rPr>
            </w:rPrChange>
          </w:rPr>
          <w:t>Proof Viewer</w:t>
        </w:r>
        <w:r w:rsidR="00C11288" w:rsidRPr="00975E62">
          <w:rPr>
            <w:sz w:val="20"/>
            <w:szCs w:val="20"/>
          </w:rPr>
          <w:t xml:space="preserve"> </w:t>
        </w:r>
      </w:ins>
      <w:r w:rsidRPr="00975E62">
        <w:rPr>
          <w:sz w:val="20"/>
          <w:szCs w:val="20"/>
        </w:rPr>
        <w:t xml:space="preserve">could </w:t>
      </w:r>
      <w:del w:id="228" w:author="Kohwalter" w:date="2013-03-07T18:59:00Z">
        <w:r w:rsidRPr="00975E62" w:rsidDel="00CC6162">
          <w:rPr>
            <w:sz w:val="20"/>
            <w:szCs w:val="20"/>
          </w:rPr>
          <w:delText xml:space="preserve">be </w:delText>
        </w:r>
      </w:del>
      <w:ins w:id="229" w:author="Kohwalter" w:date="2013-03-07T18:59:00Z">
        <w:r>
          <w:rPr>
            <w:sz w:val="20"/>
            <w:szCs w:val="20"/>
          </w:rPr>
          <w:t xml:space="preserve">omit all nodes and represent </w:t>
        </w:r>
      </w:ins>
      <w:ins w:id="230" w:author="Kohwalter" w:date="2013-03-07T21:06:00Z">
        <w:r w:rsidR="00320040">
          <w:rPr>
            <w:sz w:val="20"/>
            <w:szCs w:val="20"/>
          </w:rPr>
          <w:t>his</w:t>
        </w:r>
      </w:ins>
      <w:ins w:id="231" w:author="Kohwalter" w:date="2013-03-07T18:59:00Z">
        <w:r>
          <w:rPr>
            <w:sz w:val="20"/>
            <w:szCs w:val="20"/>
          </w:rPr>
          <w:t xml:space="preserve"> </w:t>
        </w:r>
      </w:ins>
      <w:ins w:id="232" w:author="Kohwalter" w:date="2013-03-07T19:00:00Z">
        <w:r>
          <w:rPr>
            <w:sz w:val="20"/>
            <w:szCs w:val="20"/>
          </w:rPr>
          <w:t>week</w:t>
        </w:r>
      </w:ins>
      <w:ins w:id="233" w:author="Kohwalter" w:date="2013-03-07T18:59:00Z">
        <w:r>
          <w:rPr>
            <w:sz w:val="20"/>
            <w:szCs w:val="20"/>
          </w:rPr>
          <w:t xml:space="preserve"> </w:t>
        </w:r>
      </w:ins>
      <w:ins w:id="234" w:author="Kohwalter" w:date="2013-03-07T19:00:00Z">
        <w:r>
          <w:rPr>
            <w:sz w:val="20"/>
            <w:szCs w:val="20"/>
          </w:rPr>
          <w:t>progress with only one node.</w:t>
        </w:r>
      </w:ins>
      <w:ins w:id="235" w:author="Kohwalter" w:date="2013-03-07T19:10:00Z">
        <w:r>
          <w:rPr>
            <w:sz w:val="20"/>
            <w:szCs w:val="20"/>
          </w:rPr>
          <w:t xml:space="preserve"> </w:t>
        </w:r>
      </w:ins>
      <w:moveToRangeStart w:id="236" w:author="Kohwalter" w:date="2013-03-07T19:10:00Z" w:name="move350446778"/>
      <w:moveTo w:id="237" w:author="Kohwalter" w:date="2013-03-07T19:10:00Z">
        <w:r w:rsidRPr="00975E62">
          <w:rPr>
            <w:sz w:val="20"/>
            <w:szCs w:val="20"/>
          </w:rPr>
          <w:t xml:space="preserve">Note that all collected information is preserved and the only change </w:t>
        </w:r>
        <w:del w:id="238" w:author="Leonardo Murta" w:date="2013-03-07T22:17:00Z">
          <w:r w:rsidRPr="00975E62" w:rsidDel="00624589">
            <w:rPr>
              <w:sz w:val="20"/>
              <w:szCs w:val="20"/>
            </w:rPr>
            <w:delText xml:space="preserve">made </w:delText>
          </w:r>
        </w:del>
        <w:r w:rsidRPr="00975E62">
          <w:rPr>
            <w:sz w:val="20"/>
            <w:szCs w:val="20"/>
          </w:rPr>
          <w:t xml:space="preserve">is on how </w:t>
        </w:r>
        <w:del w:id="239" w:author="Leonardo Murta" w:date="2013-03-07T22:17:00Z">
          <w:r w:rsidRPr="00975E62" w:rsidDel="00624589">
            <w:rPr>
              <w:sz w:val="20"/>
              <w:szCs w:val="20"/>
            </w:rPr>
            <w:delText>it</w:delText>
          </w:r>
        </w:del>
      </w:moveTo>
      <w:ins w:id="240" w:author="Leonardo Murta" w:date="2013-03-07T22:17:00Z">
        <w:r w:rsidR="00624589">
          <w:rPr>
            <w:sz w:val="20"/>
            <w:szCs w:val="20"/>
          </w:rPr>
          <w:t>data</w:t>
        </w:r>
      </w:ins>
      <w:moveTo w:id="241" w:author="Kohwalter" w:date="2013-03-07T19:10:00Z">
        <w:r w:rsidRPr="00975E62">
          <w:rPr>
            <w:sz w:val="20"/>
            <w:szCs w:val="20"/>
          </w:rPr>
          <w:t xml:space="preserve"> </w:t>
        </w:r>
        <w:proofErr w:type="gramStart"/>
        <w:r w:rsidRPr="00975E62">
          <w:rPr>
            <w:sz w:val="20"/>
            <w:szCs w:val="20"/>
          </w:rPr>
          <w:t>is displayed</w:t>
        </w:r>
        <w:proofErr w:type="gramEnd"/>
        <w:r w:rsidRPr="00975E62">
          <w:rPr>
            <w:sz w:val="20"/>
            <w:szCs w:val="20"/>
          </w:rPr>
          <w:t xml:space="preserve">. </w:t>
        </w:r>
      </w:moveTo>
      <w:moveToRangeEnd w:id="236"/>
      <w:ins w:id="242" w:author="Kohwalter" w:date="2013-03-07T19:00:00Z">
        <w:r w:rsidRPr="00975E62" w:rsidDel="00CC6162">
          <w:rPr>
            <w:sz w:val="20"/>
            <w:szCs w:val="20"/>
          </w:rPr>
          <w:t xml:space="preserve"> </w:t>
        </w:r>
      </w:ins>
      <w:del w:id="243" w:author="Kohwalter" w:date="2013-03-07T18:57:00Z">
        <w:r w:rsidRPr="00975E62" w:rsidDel="00CC6162">
          <w:rPr>
            <w:sz w:val="20"/>
            <w:szCs w:val="20"/>
          </w:rPr>
          <w:delText>completely omitted</w:delText>
        </w:r>
      </w:del>
      <w:del w:id="244" w:author="Kohwalter" w:date="2013-03-07T19:00:00Z">
        <w:r w:rsidRPr="00975E62" w:rsidDel="00CC6162">
          <w:rPr>
            <w:sz w:val="20"/>
            <w:szCs w:val="20"/>
          </w:rPr>
          <w:delText xml:space="preserve">. </w:delText>
        </w:r>
      </w:del>
    </w:p>
    <w:p w14:paraId="4A8B669D" w14:textId="77777777" w:rsidR="00B34235" w:rsidRDefault="00B34235" w:rsidP="00B34235">
      <w:pPr>
        <w:ind w:firstLine="216"/>
        <w:rPr>
          <w:sz w:val="20"/>
          <w:szCs w:val="20"/>
        </w:rPr>
      </w:pPr>
      <w:del w:id="245" w:author="Kohwalter" w:date="2013-03-07T19:11:00Z">
        <w:r w:rsidRPr="00975E62" w:rsidDel="007B4D02">
          <w:rPr>
            <w:sz w:val="20"/>
            <w:szCs w:val="20"/>
          </w:rPr>
          <w:delText xml:space="preserve">However, the player could have made other actions against the enemy, which are also considered as forms of attack, such as casting a spell, a special attack maneuver, or even healing himself in order to survive. These actions are not duplicated, but can still be encapsulated for a general analysis, and, if necessary, expanded for a detailed analysis. </w:delText>
        </w:r>
      </w:del>
      <w:moveFromRangeStart w:id="246" w:author="Kohwalter" w:date="2013-03-07T19:10:00Z" w:name="move350446778"/>
      <w:moveFrom w:id="247" w:author="Kohwalter" w:date="2013-03-07T19:10:00Z">
        <w:r w:rsidRPr="00975E62" w:rsidDel="007B4D02">
          <w:rPr>
            <w:sz w:val="20"/>
            <w:szCs w:val="20"/>
          </w:rPr>
          <w:t xml:space="preserve">Note that all collected information is preserved and the only change made is on how it is displayed. </w:t>
        </w:r>
      </w:moveFrom>
      <w:moveFromRangeEnd w:id="246"/>
    </w:p>
    <w:p w14:paraId="60EC70E5" w14:textId="7D9B27DD" w:rsidR="00B34235" w:rsidRDefault="00B34235" w:rsidP="00B34235">
      <w:pPr>
        <w:ind w:firstLine="216"/>
        <w:rPr>
          <w:sz w:val="20"/>
          <w:szCs w:val="20"/>
        </w:rPr>
      </w:pPr>
      <w:r w:rsidRPr="00975E62">
        <w:rPr>
          <w:sz w:val="20"/>
          <w:szCs w:val="20"/>
        </w:rPr>
        <w:t xml:space="preserve">Since provenance is analyzed from the present to the past, the </w:t>
      </w:r>
      <w:del w:id="248" w:author="Kohwalter" w:date="2013-03-07T19:11:00Z">
        <w:r w:rsidRPr="00975E62" w:rsidDel="007B4D02">
          <w:rPr>
            <w:sz w:val="20"/>
            <w:szCs w:val="20"/>
          </w:rPr>
          <w:delText xml:space="preserve">battle </w:delText>
        </w:r>
      </w:del>
      <w:r w:rsidRPr="00975E62">
        <w:rPr>
          <w:sz w:val="20"/>
          <w:szCs w:val="20"/>
        </w:rPr>
        <w:t xml:space="preserve">outcome is already known and can be used to decide if </w:t>
      </w:r>
      <w:del w:id="249" w:author="Kohwalter" w:date="2013-03-07T19:11:00Z">
        <w:r w:rsidRPr="00975E62" w:rsidDel="007B4D02">
          <w:rPr>
            <w:sz w:val="20"/>
            <w:szCs w:val="20"/>
          </w:rPr>
          <w:delText xml:space="preserve">it </w:delText>
        </w:r>
      </w:del>
      <w:ins w:id="250" w:author="Kohwalter" w:date="2013-03-07T19:14:00Z">
        <w:del w:id="251" w:author="Leonardo Murta" w:date="2013-03-07T22:19:00Z">
          <w:r w:rsidDel="009108F1">
            <w:rPr>
              <w:sz w:val="20"/>
              <w:szCs w:val="20"/>
            </w:rPr>
            <w:delText>a</w:delText>
          </w:r>
        </w:del>
      </w:ins>
      <w:ins w:id="252" w:author="Kohwalter" w:date="2013-03-07T19:11:00Z">
        <w:del w:id="253" w:author="Leonardo Murta" w:date="2013-03-07T22:19:00Z">
          <w:r w:rsidDel="009108F1">
            <w:rPr>
              <w:sz w:val="20"/>
              <w:szCs w:val="20"/>
            </w:rPr>
            <w:delText xml:space="preserve"> </w:delText>
          </w:r>
        </w:del>
      </w:ins>
      <w:ins w:id="254" w:author="Leonardo Murta" w:date="2013-03-07T22:19:00Z">
        <w:r w:rsidR="009108F1">
          <w:rPr>
            <w:sz w:val="20"/>
            <w:szCs w:val="20"/>
          </w:rPr>
          <w:t>the</w:t>
        </w:r>
      </w:ins>
      <w:ins w:id="255" w:author="Kohwalter" w:date="2013-03-07T19:11:00Z">
        <w:del w:id="256" w:author="Leonardo Murta" w:date="2013-03-07T22:19:00Z">
          <w:r w:rsidDel="009108F1">
            <w:rPr>
              <w:sz w:val="20"/>
              <w:szCs w:val="20"/>
            </w:rPr>
            <w:delText>week</w:delText>
          </w:r>
        </w:del>
      </w:ins>
      <w:ins w:id="257" w:author="Kohwalter" w:date="2013-03-07T19:14:00Z">
        <w:del w:id="258" w:author="Leonardo Murta" w:date="2013-03-07T22:19:00Z">
          <w:r w:rsidDel="009108F1">
            <w:rPr>
              <w:sz w:val="20"/>
              <w:szCs w:val="20"/>
            </w:rPr>
            <w:delText>’s</w:delText>
          </w:r>
        </w:del>
      </w:ins>
      <w:ins w:id="259" w:author="Kohwalter" w:date="2013-03-07T19:11:00Z">
        <w:del w:id="260" w:author="Leonardo Murta" w:date="2013-03-07T22:18:00Z">
          <w:r w:rsidRPr="00975E62" w:rsidDel="009108F1">
            <w:rPr>
              <w:sz w:val="20"/>
              <w:szCs w:val="20"/>
            </w:rPr>
            <w:delText xml:space="preserve"> </w:delText>
          </w:r>
        </w:del>
      </w:ins>
      <w:ins w:id="261" w:author="Kohwalter" w:date="2013-03-07T19:14:00Z">
        <w:del w:id="262" w:author="Leonardo Murta" w:date="2013-03-07T22:18:00Z">
          <w:r w:rsidDel="009108F1">
            <w:rPr>
              <w:sz w:val="20"/>
              <w:szCs w:val="20"/>
            </w:rPr>
            <w:delText>daily</w:delText>
          </w:r>
        </w:del>
        <w:r>
          <w:rPr>
            <w:sz w:val="20"/>
            <w:szCs w:val="20"/>
          </w:rPr>
          <w:t xml:space="preserve"> actions </w:t>
        </w:r>
      </w:ins>
      <w:proofErr w:type="gramStart"/>
      <w:ins w:id="263" w:author="Leonardo Murta" w:date="2013-03-07T22:19:00Z">
        <w:r w:rsidR="009108F1">
          <w:rPr>
            <w:sz w:val="20"/>
            <w:szCs w:val="20"/>
          </w:rPr>
          <w:t>of  a</w:t>
        </w:r>
        <w:proofErr w:type="gramEnd"/>
        <w:r w:rsidR="009108F1">
          <w:rPr>
            <w:sz w:val="20"/>
            <w:szCs w:val="20"/>
          </w:rPr>
          <w:t xml:space="preserve"> specific week </w:t>
        </w:r>
      </w:ins>
      <w:del w:id="264" w:author="Kohwalter" w:date="2013-03-07T19:14:00Z">
        <w:r w:rsidRPr="00975E62" w:rsidDel="007B4D02">
          <w:rPr>
            <w:sz w:val="20"/>
            <w:szCs w:val="20"/>
          </w:rPr>
          <w:delText xml:space="preserve">was </w:delText>
        </w:r>
      </w:del>
      <w:ins w:id="265" w:author="Kohwalter" w:date="2013-03-07T19:14:00Z">
        <w:r>
          <w:rPr>
            <w:sz w:val="20"/>
            <w:szCs w:val="20"/>
          </w:rPr>
          <w:t>are</w:t>
        </w:r>
        <w:r w:rsidRPr="00975E62">
          <w:rPr>
            <w:sz w:val="20"/>
            <w:szCs w:val="20"/>
          </w:rPr>
          <w:t xml:space="preserve"> </w:t>
        </w:r>
      </w:ins>
      <w:r w:rsidRPr="00975E62">
        <w:rPr>
          <w:sz w:val="20"/>
          <w:szCs w:val="20"/>
        </w:rPr>
        <w:t xml:space="preserve">relevant or not. If </w:t>
      </w:r>
      <w:del w:id="266" w:author="Kohwalter" w:date="2013-03-07T19:12:00Z">
        <w:r w:rsidRPr="00975E62" w:rsidDel="007B4D02">
          <w:rPr>
            <w:sz w:val="20"/>
            <w:szCs w:val="20"/>
          </w:rPr>
          <w:delText>the player was victorious with minor challenge, did not suffer severe wounds, or barely used any resources at his disposal, then the entire combat can be simplified into just</w:delText>
        </w:r>
      </w:del>
      <w:ins w:id="267" w:author="Kohwalter" w:date="2013-03-07T19:12:00Z">
        <w:r>
          <w:rPr>
            <w:sz w:val="20"/>
            <w:szCs w:val="20"/>
          </w:rPr>
          <w:t>during th</w:t>
        </w:r>
      </w:ins>
      <w:ins w:id="268" w:author="Kohwalter" w:date="2013-03-07T19:14:00Z">
        <w:r>
          <w:rPr>
            <w:sz w:val="20"/>
            <w:szCs w:val="20"/>
          </w:rPr>
          <w:t>e</w:t>
        </w:r>
      </w:ins>
      <w:ins w:id="269" w:author="Kohwalter" w:date="2013-03-07T19:12:00Z">
        <w:r>
          <w:rPr>
            <w:sz w:val="20"/>
            <w:szCs w:val="20"/>
          </w:rPr>
          <w:t xml:space="preserve"> week nothing out of ordinary happened, then it can be simpl</w:t>
        </w:r>
        <w:r>
          <w:rPr>
            <w:sz w:val="20"/>
            <w:szCs w:val="20"/>
          </w:rPr>
          <w:t>i</w:t>
        </w:r>
        <w:r>
          <w:rPr>
            <w:sz w:val="20"/>
            <w:szCs w:val="20"/>
          </w:rPr>
          <w:t>fied into just</w:t>
        </w:r>
      </w:ins>
      <w:r w:rsidRPr="00975E62">
        <w:rPr>
          <w:sz w:val="20"/>
          <w:szCs w:val="20"/>
        </w:rPr>
        <w:t xml:space="preserve"> one node representing th</w:t>
      </w:r>
      <w:ins w:id="270" w:author="Kohwalter" w:date="2013-03-07T19:12:00Z">
        <w:r>
          <w:rPr>
            <w:sz w:val="20"/>
            <w:szCs w:val="20"/>
          </w:rPr>
          <w:t>e</w:t>
        </w:r>
      </w:ins>
      <w:del w:id="271" w:author="Kohwalter" w:date="2013-03-07T19:12:00Z">
        <w:r w:rsidRPr="00975E62" w:rsidDel="007B4D02">
          <w:rPr>
            <w:sz w:val="20"/>
            <w:szCs w:val="20"/>
          </w:rPr>
          <w:delText>at the player attacked the enemy and was victorious</w:delText>
        </w:r>
      </w:del>
      <w:ins w:id="272" w:author="Kohwalter" w:date="2013-03-07T19:12:00Z">
        <w:r>
          <w:rPr>
            <w:sz w:val="20"/>
            <w:szCs w:val="20"/>
          </w:rPr>
          <w:t xml:space="preserve"> general progress</w:t>
        </w:r>
      </w:ins>
      <w:r w:rsidRPr="00975E62">
        <w:rPr>
          <w:sz w:val="20"/>
          <w:szCs w:val="20"/>
        </w:rPr>
        <w:t xml:space="preserve">. However, if </w:t>
      </w:r>
      <w:del w:id="273" w:author="Kohwalter" w:date="2013-03-07T19:13:00Z">
        <w:r w:rsidRPr="00975E62" w:rsidDel="007B4D02">
          <w:rPr>
            <w:sz w:val="20"/>
            <w:szCs w:val="20"/>
          </w:rPr>
          <w:delText>the combat was challenging or the player lost</w:delText>
        </w:r>
      </w:del>
      <w:ins w:id="274" w:author="Kohwalter" w:date="2013-03-07T19:13:00Z">
        <w:r>
          <w:rPr>
            <w:sz w:val="20"/>
            <w:szCs w:val="20"/>
          </w:rPr>
          <w:t>the week</w:t>
        </w:r>
      </w:ins>
      <w:ins w:id="275" w:author="Kohwalter" w:date="2013-03-07T21:06:00Z">
        <w:r w:rsidR="00320040">
          <w:rPr>
            <w:sz w:val="20"/>
            <w:szCs w:val="20"/>
          </w:rPr>
          <w:t>’s</w:t>
        </w:r>
      </w:ins>
      <w:ins w:id="276" w:author="Kohwalter" w:date="2013-03-07T19:13:00Z">
        <w:r>
          <w:rPr>
            <w:sz w:val="20"/>
            <w:szCs w:val="20"/>
          </w:rPr>
          <w:t xml:space="preserve"> progress</w:t>
        </w:r>
      </w:ins>
      <w:ins w:id="277" w:author="Kohwalter" w:date="2013-03-07T19:18:00Z">
        <w:r>
          <w:rPr>
            <w:sz w:val="20"/>
            <w:szCs w:val="20"/>
          </w:rPr>
          <w:t xml:space="preserve"> </w:t>
        </w:r>
      </w:ins>
      <w:ins w:id="278" w:author="Kohwalter" w:date="2013-03-07T19:15:00Z">
        <w:r>
          <w:rPr>
            <w:sz w:val="20"/>
            <w:szCs w:val="20"/>
          </w:rPr>
          <w:t xml:space="preserve">is </w:t>
        </w:r>
      </w:ins>
      <w:ins w:id="279" w:author="Kohwalter" w:date="2013-03-07T19:18:00Z">
        <w:r>
          <w:rPr>
            <w:sz w:val="20"/>
            <w:szCs w:val="20"/>
          </w:rPr>
          <w:t>very different</w:t>
        </w:r>
      </w:ins>
      <w:ins w:id="280" w:author="Kohwalter" w:date="2013-03-07T19:15:00Z">
        <w:r>
          <w:rPr>
            <w:sz w:val="20"/>
            <w:szCs w:val="20"/>
          </w:rPr>
          <w:t xml:space="preserve"> </w:t>
        </w:r>
      </w:ins>
      <w:ins w:id="281" w:author="Kohwalter" w:date="2013-03-07T19:18:00Z">
        <w:r>
          <w:rPr>
            <w:sz w:val="20"/>
            <w:szCs w:val="20"/>
          </w:rPr>
          <w:t>from</w:t>
        </w:r>
      </w:ins>
      <w:ins w:id="282" w:author="Kohwalter" w:date="2013-03-07T19:13:00Z">
        <w:r>
          <w:rPr>
            <w:sz w:val="20"/>
            <w:szCs w:val="20"/>
          </w:rPr>
          <w:t xml:space="preserve"> </w:t>
        </w:r>
      </w:ins>
      <w:ins w:id="283" w:author="Kohwalter" w:date="2013-03-07T19:19:00Z">
        <w:r>
          <w:rPr>
            <w:sz w:val="20"/>
            <w:szCs w:val="20"/>
          </w:rPr>
          <w:t xml:space="preserve">the </w:t>
        </w:r>
      </w:ins>
      <w:ins w:id="284" w:author="Kohwalter" w:date="2013-03-07T19:13:00Z">
        <w:r>
          <w:rPr>
            <w:sz w:val="20"/>
            <w:szCs w:val="20"/>
          </w:rPr>
          <w:t>other</w:t>
        </w:r>
      </w:ins>
      <w:ins w:id="285" w:author="Kohwalter" w:date="2013-03-07T19:19:00Z">
        <w:r>
          <w:rPr>
            <w:sz w:val="20"/>
            <w:szCs w:val="20"/>
          </w:rPr>
          <w:t>s</w:t>
        </w:r>
      </w:ins>
      <w:r w:rsidRPr="00975E62">
        <w:rPr>
          <w:sz w:val="20"/>
          <w:szCs w:val="20"/>
        </w:rPr>
        <w:t xml:space="preserve">, it </w:t>
      </w:r>
      <w:ins w:id="286" w:author="Kohwalter" w:date="2013-03-07T19:19:00Z">
        <w:r>
          <w:rPr>
            <w:sz w:val="20"/>
            <w:szCs w:val="20"/>
          </w:rPr>
          <w:t>can be</w:t>
        </w:r>
      </w:ins>
      <w:del w:id="287" w:author="Kohwalter" w:date="2013-03-07T19:19:00Z">
        <w:r w:rsidRPr="00975E62" w:rsidDel="007B4D02">
          <w:rPr>
            <w:sz w:val="20"/>
            <w:szCs w:val="20"/>
          </w:rPr>
          <w:delText>is</w:delText>
        </w:r>
      </w:del>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del w:id="288" w:author="Kohwalter" w:date="2013-03-07T19:14:00Z">
        <w:r w:rsidRPr="00975E62" w:rsidDel="007B4D02">
          <w:rPr>
            <w:sz w:val="20"/>
            <w:szCs w:val="20"/>
          </w:rPr>
          <w:delText xml:space="preserve">combat </w:delText>
        </w:r>
      </w:del>
      <w:ins w:id="289" w:author="Kohwalter" w:date="2013-03-07T19:14:00Z">
        <w:r>
          <w:rPr>
            <w:sz w:val="20"/>
            <w:szCs w:val="20"/>
          </w:rPr>
          <w:t>ove</w:t>
        </w:r>
        <w:r>
          <w:rPr>
            <w:sz w:val="20"/>
            <w:szCs w:val="20"/>
          </w:rPr>
          <w:t>r</w:t>
        </w:r>
        <w:r>
          <w:rPr>
            <w:sz w:val="20"/>
            <w:szCs w:val="20"/>
          </w:rPr>
          <w:t>all</w:t>
        </w:r>
        <w:r w:rsidRPr="00975E62">
          <w:rPr>
            <w:sz w:val="20"/>
            <w:szCs w:val="20"/>
          </w:rPr>
          <w:t xml:space="preserve"> </w:t>
        </w:r>
      </w:ins>
      <w:r w:rsidRPr="00975E62">
        <w:rPr>
          <w:sz w:val="20"/>
          <w:szCs w:val="20"/>
        </w:rPr>
        <w:t xml:space="preserve">outcome. </w:t>
      </w:r>
    </w:p>
    <w:p w14:paraId="69B3F58E" w14:textId="4BB347F8" w:rsidR="00B34235" w:rsidRPr="00975E62" w:rsidRDefault="00B34235" w:rsidP="00B34235">
      <w:pPr>
        <w:ind w:firstLine="216"/>
        <w:rPr>
          <w:sz w:val="20"/>
          <w:szCs w:val="20"/>
        </w:rPr>
      </w:pPr>
      <w:r w:rsidRPr="00975E62">
        <w:rPr>
          <w:sz w:val="20"/>
          <w:szCs w:val="20"/>
        </w:rPr>
        <w:t>Note</w:t>
      </w:r>
      <w:ins w:id="290" w:author="Leonardo Murta" w:date="2013-03-07T22:20:00Z">
        <w:r w:rsidR="00F94144">
          <w:rPr>
            <w:sz w:val="20"/>
            <w:szCs w:val="20"/>
          </w:rPr>
          <w:t>,</w:t>
        </w:r>
      </w:ins>
      <w:r w:rsidRPr="00975E62">
        <w:rPr>
          <w:sz w:val="20"/>
          <w:szCs w:val="20"/>
        </w:rPr>
        <w:t xml:space="preserve"> however</w:t>
      </w:r>
      <w:ins w:id="291" w:author="Leonardo Murta" w:date="2013-03-07T22:20:00Z">
        <w:r w:rsidR="00F94144">
          <w:rPr>
            <w:sz w:val="20"/>
            <w:szCs w:val="20"/>
          </w:rPr>
          <w:t>,</w:t>
        </w:r>
      </w:ins>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ins w:id="292" w:author="Leonardo Murta" w:date="2013-03-07T22:20:00Z">
        <w:r w:rsidR="00F94144">
          <w:rPr>
            <w:sz w:val="20"/>
            <w:szCs w:val="20"/>
          </w:rPr>
          <w:t xml:space="preserve">but </w:t>
        </w:r>
      </w:ins>
      <w:r w:rsidRPr="00975E62">
        <w:rPr>
          <w:sz w:val="20"/>
          <w:szCs w:val="20"/>
        </w:rPr>
        <w:t xml:space="preserve">only the </w:t>
      </w:r>
      <w:ins w:id="293" w:author="Leonardo Murta" w:date="2013-03-07T22:20:00Z">
        <w:r w:rsidR="005F04AD" w:rsidRPr="00975E62">
          <w:rPr>
            <w:sz w:val="20"/>
            <w:szCs w:val="20"/>
          </w:rPr>
          <w:t xml:space="preserve">necessary </w:t>
        </w:r>
      </w:ins>
      <w:r w:rsidRPr="00975E62">
        <w:rPr>
          <w:sz w:val="20"/>
          <w:szCs w:val="20"/>
        </w:rPr>
        <w:t xml:space="preserve">means </w:t>
      </w:r>
      <w:del w:id="294" w:author="Leonardo Murta" w:date="2013-03-07T22:20:00Z">
        <w:r w:rsidRPr="00975E62" w:rsidDel="005F04AD">
          <w:rPr>
            <w:sz w:val="20"/>
            <w:szCs w:val="20"/>
          </w:rPr>
          <w:delText xml:space="preserve">necessary </w:delText>
        </w:r>
      </w:del>
      <w:r w:rsidRPr="00975E62">
        <w:rPr>
          <w:sz w:val="20"/>
          <w:szCs w:val="20"/>
        </w:rPr>
        <w:t>to infer. The player himself will need to decide which information is rel</w:t>
      </w:r>
      <w:r w:rsidRPr="00975E62">
        <w:rPr>
          <w:sz w:val="20"/>
          <w:szCs w:val="20"/>
        </w:rPr>
        <w:t>e</w:t>
      </w:r>
      <w:r w:rsidRPr="00975E62">
        <w:rPr>
          <w:sz w:val="20"/>
          <w:szCs w:val="20"/>
        </w:rPr>
        <w:t>vant for analysis. Providing a generic inference strategy is a future work. To infer something and decide if it is relevant or not for analysis is a complex process, which happens to be domain sensitive. This type of decision making also involve other ar</w:t>
      </w:r>
      <w:r w:rsidRPr="00975E62">
        <w:rPr>
          <w:sz w:val="20"/>
          <w:szCs w:val="20"/>
        </w:rPr>
        <w:t>e</w:t>
      </w:r>
      <w:r w:rsidRPr="00975E62">
        <w:rPr>
          <w:sz w:val="20"/>
          <w:szCs w:val="20"/>
        </w:rPr>
        <w:t xml:space="preserve">as of research </w:t>
      </w:r>
      <w:r w:rsidR="001E0F4A"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1E0F4A" w:rsidRPr="00975E62">
        <w:rPr>
          <w:sz w:val="20"/>
          <w:szCs w:val="20"/>
        </w:rPr>
        <w:fldChar w:fldCharType="separate"/>
      </w:r>
      <w:r w:rsidRPr="002242DC">
        <w:t>[4, 6, 9, 12, 24]</w:t>
      </w:r>
      <w:r w:rsidR="001E0F4A" w:rsidRPr="00975E62">
        <w:rPr>
          <w:sz w:val="20"/>
          <w:szCs w:val="20"/>
        </w:rPr>
        <w:fldChar w:fldCharType="end"/>
      </w:r>
      <w:r w:rsidRPr="00975E62">
        <w:rPr>
          <w:sz w:val="20"/>
          <w:szCs w:val="20"/>
        </w:rPr>
        <w:t xml:space="preserve">. </w:t>
      </w:r>
    </w:p>
    <w:p w14:paraId="37E025CC" w14:textId="44BCE7B0" w:rsidR="00B34235" w:rsidRPr="00975E62" w:rsidRDefault="00B34235" w:rsidP="00B34235">
      <w:pPr>
        <w:pStyle w:val="Heading1"/>
        <w:jc w:val="center"/>
      </w:pPr>
      <w:bookmarkStart w:id="295" w:name="_Ref350268391"/>
      <w:commentRangeStart w:id="296"/>
      <w:del w:id="297" w:author="Kohwalter" w:date="2013-03-07T18:08:00Z">
        <w:r w:rsidDel="00971847">
          <w:delText>Usage Example</w:delText>
        </w:r>
        <w:bookmarkEnd w:id="295"/>
        <w:commentRangeEnd w:id="296"/>
        <w:r w:rsidDel="00971847">
          <w:rPr>
            <w:rStyle w:val="CommentReference"/>
            <w:smallCaps w:val="0"/>
            <w:noProof w:val="0"/>
          </w:rPr>
          <w:commentReference w:id="296"/>
        </w:r>
      </w:del>
      <w:ins w:id="298" w:author="Kohwalter" w:date="2013-03-07T18:08:00Z">
        <w:r>
          <w:t>Provenance Visualization in Software E</w:t>
        </w:r>
      </w:ins>
      <w:ins w:id="299" w:author="Leonardo Murta" w:date="2013-03-07T22:21:00Z">
        <w:r w:rsidR="008C28B4">
          <w:t>n</w:t>
        </w:r>
      </w:ins>
      <w:ins w:id="300" w:author="Kohwalter" w:date="2013-03-07T18:08:00Z">
        <w:del w:id="301" w:author="Leonardo Murta" w:date="2013-03-07T22:21:00Z">
          <w:r w:rsidDel="008C28B4">
            <w:delText>N</w:delText>
          </w:r>
        </w:del>
        <w:r>
          <w:t>gineering</w:t>
        </w:r>
      </w:ins>
    </w:p>
    <w:p w14:paraId="2D16DB74" w14:textId="77777777"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1E0F4A"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1E0F4A" w:rsidRPr="00975E62">
        <w:rPr>
          <w:sz w:val="20"/>
          <w:szCs w:val="20"/>
        </w:rPr>
        <w:fldChar w:fldCharType="separate"/>
      </w:r>
      <w:r w:rsidRPr="002242DC">
        <w:t>[15]</w:t>
      </w:r>
      <w:r w:rsidR="001E0F4A"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mistakes made during a game session.</w:t>
      </w:r>
    </w:p>
    <w:p w14:paraId="60EDAA89" w14:textId="77777777"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customer, there is a quality assessment of the software and a project completion payment accordingly to the product quality.</w:t>
      </w:r>
    </w:p>
    <w:p w14:paraId="18B428DB" w14:textId="77777777" w:rsidR="00B34235" w:rsidRPr="00A03E84" w:rsidRDefault="00B34235" w:rsidP="00B34235">
      <w:pPr>
        <w:pStyle w:val="Heading2"/>
        <w:numPr>
          <w:ilvl w:val="1"/>
          <w:numId w:val="4"/>
        </w:numPr>
      </w:pPr>
      <w:r w:rsidRPr="00A03E84">
        <w:t>Information Storage</w:t>
      </w:r>
    </w:p>
    <w:p w14:paraId="5290204A" w14:textId="77777777"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1E0F4A"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1E0F4A"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and illustrated by </w:t>
      </w:r>
      <w:r w:rsidR="00DA6C40">
        <w:fldChar w:fldCharType="begin"/>
      </w:r>
      <w:r w:rsidR="00DA6C40">
        <w:instrText xml:space="preserve"> REF _Ref341623250 \h  \* MERGEFORMAT </w:instrText>
      </w:r>
      <w:r w:rsidR="00DA6C40">
        <w:fldChar w:fldCharType="separate"/>
      </w:r>
      <w:r w:rsidRPr="00410B45">
        <w:rPr>
          <w:sz w:val="20"/>
          <w:szCs w:val="20"/>
        </w:rPr>
        <w:t>Figure 1</w:t>
      </w:r>
      <w:r w:rsidR="00DA6C40">
        <w:fldChar w:fldCharType="end"/>
      </w:r>
      <w:r w:rsidRPr="00975E62">
        <w:rPr>
          <w:sz w:val="20"/>
          <w:szCs w:val="20"/>
        </w:rPr>
        <w:t>. Each node co</w:t>
      </w:r>
      <w:r w:rsidRPr="00975E62">
        <w:rPr>
          <w:sz w:val="20"/>
          <w:szCs w:val="20"/>
        </w:rPr>
        <w:t>n</w:t>
      </w:r>
      <w:r w:rsidRPr="00975E62">
        <w:rPr>
          <w:sz w:val="20"/>
          <w:szCs w:val="20"/>
        </w:rPr>
        <w:t>tains different information according to its type.</w:t>
      </w:r>
    </w:p>
    <w:p w14:paraId="7E33A2B3" w14:textId="77777777"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14:paraId="1DF5BBD8" w14:textId="77777777"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w:t>
      </w:r>
      <w:del w:id="302" w:author="Kohwalter" w:date="2013-03-07T18:54:00Z">
        <w:r w:rsidRPr="00975E62" w:rsidDel="0059188F">
          <w:rPr>
            <w:sz w:val="20"/>
            <w:szCs w:val="20"/>
          </w:rPr>
          <w:delText xml:space="preserve"> </w:delText>
        </w:r>
      </w:del>
      <w:r w:rsidRPr="00975E62">
        <w:rPr>
          <w:sz w:val="20"/>
          <w:szCs w:val="20"/>
        </w:rPr>
        <w:t xml:space="preserve">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r w:rsidR="00DA6C40">
        <w:fldChar w:fldCharType="begin"/>
      </w:r>
      <w:r w:rsidR="00DA6C40">
        <w:instrText xml:space="preserve"> REF _Ref341710011 \h  \* MERGEFORMAT </w:instrText>
      </w:r>
      <w:r w:rsidR="00DA6C40">
        <w:fldChar w:fldCharType="separate"/>
      </w:r>
      <w:r w:rsidRPr="00410B45">
        <w:rPr>
          <w:sz w:val="20"/>
          <w:szCs w:val="20"/>
        </w:rPr>
        <w:t>Figure 3</w:t>
      </w:r>
      <w:r w:rsidR="00DA6C40">
        <w:fldChar w:fldCharType="end"/>
      </w:r>
      <w:r w:rsidRPr="00975E62">
        <w:rPr>
          <w:sz w:val="20"/>
          <w:szCs w:val="20"/>
        </w:rPr>
        <w:t>.</w:t>
      </w:r>
    </w:p>
    <w:p w14:paraId="77340909" w14:textId="77777777" w:rsidR="00B34235" w:rsidRPr="00A03E84" w:rsidRDefault="00B34235" w:rsidP="00B34235">
      <w:pPr>
        <w:pStyle w:val="Heading2"/>
        <w:numPr>
          <w:ilvl w:val="1"/>
          <w:numId w:val="4"/>
        </w:numPr>
      </w:pPr>
      <w:r w:rsidRPr="00A03E84">
        <w:t>Provenance Graph</w:t>
      </w:r>
    </w:p>
    <w:p w14:paraId="224B879F" w14:textId="77777777"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1E0F4A"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14:paraId="469EA139" w14:textId="77777777" w:rsidR="0045336C" w:rsidRPr="00975E62" w:rsidRDefault="0045336C" w:rsidP="0045336C">
      <w:pPr>
        <w:keepNext/>
        <w:framePr w:hSpace="187" w:vSpace="144" w:wrap="around" w:hAnchor="text" w:xAlign="center" w:yAlign="top" w:anchorLock="1"/>
        <w:jc w:val="center"/>
        <w:rPr>
          <w:sz w:val="20"/>
          <w:szCs w:val="20"/>
        </w:rPr>
      </w:pPr>
      <w:r w:rsidRPr="00975E62">
        <w:rPr>
          <w:noProof/>
          <w:sz w:val="20"/>
          <w:szCs w:val="20"/>
        </w:rPr>
        <w:drawing>
          <wp:inline distT="0" distB="0" distL="0" distR="0" wp14:anchorId="52DBB6A3" wp14:editId="51FA7F5A">
            <wp:extent cx="3165308" cy="145732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5753" cy="1457530"/>
                    </a:xfrm>
                    <a:prstGeom prst="rect">
                      <a:avLst/>
                    </a:prstGeom>
                    <a:noFill/>
                    <a:ln>
                      <a:noFill/>
                    </a:ln>
                  </pic:spPr>
                </pic:pic>
              </a:graphicData>
            </a:graphic>
          </wp:inline>
        </w:drawing>
      </w:r>
    </w:p>
    <w:p w14:paraId="4E9BE5F7" w14:textId="77777777" w:rsidR="0045336C" w:rsidRPr="008074E8" w:rsidRDefault="0045336C" w:rsidP="0045336C">
      <w:pPr>
        <w:pStyle w:val="Caption"/>
        <w:framePr w:hSpace="187" w:vSpace="144" w:wrap="around" w:hAnchor="text" w:xAlign="center" w:yAlign="top" w:anchorLock="1"/>
        <w:rPr>
          <w:rFonts w:cs="Times New Roman"/>
          <w:szCs w:val="16"/>
        </w:rPr>
      </w:pPr>
      <w:bookmarkStart w:id="303" w:name="_Ref342049382"/>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4</w:t>
      </w:r>
      <w:r w:rsidR="001E0F4A" w:rsidRPr="008074E8">
        <w:rPr>
          <w:rFonts w:cs="Times New Roman"/>
          <w:szCs w:val="16"/>
        </w:rPr>
        <w:fldChar w:fldCharType="end"/>
      </w:r>
      <w:bookmarkEnd w:id="303"/>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An example of credits status filter.</w:t>
      </w:r>
      <w:proofErr w:type="gramEnd"/>
    </w:p>
    <w:p w14:paraId="4DD221E7" w14:textId="77777777" w:rsidR="0045336C" w:rsidRPr="00975E62" w:rsidRDefault="0045336C" w:rsidP="0045336C">
      <w:pPr>
        <w:keepNext/>
        <w:framePr w:hSpace="187" w:vSpace="144" w:wrap="around" w:hAnchor="text" w:xAlign="center" w:yAlign="top" w:anchorLock="1"/>
        <w:jc w:val="center"/>
        <w:rPr>
          <w:sz w:val="20"/>
          <w:szCs w:val="20"/>
        </w:rPr>
      </w:pPr>
      <w:r w:rsidRPr="00975E62">
        <w:rPr>
          <w:noProof/>
          <w:sz w:val="20"/>
          <w:szCs w:val="20"/>
        </w:rPr>
        <w:drawing>
          <wp:inline distT="0" distB="0" distL="0" distR="0" wp14:anchorId="11F48E5E" wp14:editId="6E066A7C">
            <wp:extent cx="2989639" cy="1390650"/>
            <wp:effectExtent l="19050" t="0" r="1211"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9639" cy="1390650"/>
                    </a:xfrm>
                    <a:prstGeom prst="rect">
                      <a:avLst/>
                    </a:prstGeom>
                    <a:noFill/>
                    <a:ln>
                      <a:noFill/>
                    </a:ln>
                  </pic:spPr>
                </pic:pic>
              </a:graphicData>
            </a:graphic>
          </wp:inline>
        </w:drawing>
      </w:r>
    </w:p>
    <w:p w14:paraId="116B6759" w14:textId="77777777" w:rsidR="0045336C" w:rsidRPr="00975E62" w:rsidRDefault="0045336C" w:rsidP="0045336C">
      <w:pPr>
        <w:pStyle w:val="Caption"/>
        <w:framePr w:hSpace="187" w:vSpace="144" w:wrap="around" w:hAnchor="text" w:xAlign="center" w:yAlign="top" w:anchorLock="1"/>
        <w:rPr>
          <w:rFonts w:cs="Times New Roman"/>
          <w:sz w:val="20"/>
          <w:szCs w:val="20"/>
        </w:rPr>
      </w:pPr>
      <w:bookmarkStart w:id="304" w:name="_Ref342051048"/>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5</w:t>
      </w:r>
      <w:r w:rsidR="001E0F4A" w:rsidRPr="008074E8">
        <w:rPr>
          <w:rFonts w:cs="Times New Roman"/>
          <w:szCs w:val="16"/>
        </w:rPr>
        <w:fldChar w:fldCharType="end"/>
      </w:r>
      <w:bookmarkEnd w:id="304"/>
      <w:r w:rsidRPr="008074E8">
        <w:rPr>
          <w:rFonts w:cs="Times New Roman"/>
          <w:szCs w:val="16"/>
        </w:rPr>
        <w:t>.</w:t>
      </w:r>
      <w:proofErr w:type="gramEnd"/>
      <w:r w:rsidRPr="008074E8">
        <w:rPr>
          <w:rFonts w:cs="Times New Roman"/>
          <w:szCs w:val="16"/>
        </w:rPr>
        <w:t xml:space="preserve"> Non-collapsed graph from </w:t>
      </w:r>
      <w:r w:rsidR="00DA6C40">
        <w:fldChar w:fldCharType="begin"/>
      </w:r>
      <w:r w:rsidR="00DA6C40">
        <w:instrText xml:space="preserve"> REF _Ref342049382 \h  \* MERGEFORMAT </w:instrText>
      </w:r>
      <w:r w:rsidR="00DA6C40">
        <w:fldChar w:fldCharType="separate"/>
      </w:r>
      <w:r w:rsidRPr="008074E8">
        <w:rPr>
          <w:rFonts w:cs="Times New Roman"/>
          <w:szCs w:val="16"/>
        </w:rPr>
        <w:t xml:space="preserve">Figure </w:t>
      </w:r>
      <w:r>
        <w:rPr>
          <w:rFonts w:cs="Times New Roman"/>
          <w:szCs w:val="16"/>
        </w:rPr>
        <w:t>4</w:t>
      </w:r>
      <w:r w:rsidR="00DA6C40">
        <w:fldChar w:fldCharType="end"/>
      </w:r>
      <w:r w:rsidRPr="008074E8">
        <w:rPr>
          <w:rFonts w:cs="Times New Roman"/>
          <w:szCs w:val="16"/>
        </w:rPr>
        <w:t xml:space="preserve"> using filter: Morale</w:t>
      </w:r>
      <w:r w:rsidRPr="00975E62">
        <w:rPr>
          <w:rFonts w:cs="Times New Roman"/>
          <w:sz w:val="20"/>
          <w:szCs w:val="20"/>
        </w:rPr>
        <w:t>.</w:t>
      </w:r>
    </w:p>
    <w:p w14:paraId="60687F4C" w14:textId="74C13563" w:rsidR="00B34235" w:rsidRDefault="00B34235" w:rsidP="00B34235">
      <w:pPr>
        <w:ind w:firstLine="216"/>
        <w:rPr>
          <w:sz w:val="20"/>
          <w:szCs w:val="20"/>
        </w:rPr>
      </w:pPr>
      <w:r w:rsidRPr="00975E62">
        <w:rPr>
          <w:sz w:val="20"/>
          <w:szCs w:val="20"/>
        </w:rPr>
        <w:t>By analyzing the graph</w:t>
      </w:r>
      <w:ins w:id="305" w:author="Leonardo Murta" w:date="2013-03-07T22:24:00Z">
        <w:r w:rsidR="001C660B">
          <w:rPr>
            <w:sz w:val="20"/>
            <w:szCs w:val="20"/>
          </w:rPr>
          <w:t>,</w:t>
        </w:r>
      </w:ins>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r w:rsidR="00DA6C40">
        <w:fldChar w:fldCharType="begin"/>
      </w:r>
      <w:r w:rsidR="00DA6C40">
        <w:instrText xml:space="preserve"> REF _Ref342049382 \h  \* MERGEFORMAT </w:instrText>
      </w:r>
      <w:r w:rsidR="00DA6C40">
        <w:fldChar w:fldCharType="separate"/>
      </w:r>
      <w:r w:rsidRPr="00410B45">
        <w:rPr>
          <w:sz w:val="20"/>
          <w:szCs w:val="20"/>
        </w:rPr>
        <w:t>Figure 4</w:t>
      </w:r>
      <w:r w:rsidR="00DA6C40">
        <w:fldChar w:fldCharType="end"/>
      </w:r>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14:paraId="23E868C4" w14:textId="77777777" w:rsidR="00B34235" w:rsidRDefault="00DA6C40" w:rsidP="00B34235">
      <w:pPr>
        <w:ind w:firstLine="216"/>
        <w:rPr>
          <w:sz w:val="20"/>
          <w:szCs w:val="20"/>
        </w:rPr>
      </w:pPr>
      <w:r>
        <w:fldChar w:fldCharType="begin"/>
      </w:r>
      <w:r>
        <w:instrText xml:space="preserve"> REF _Ref342049382 \h  \* MERGEFORMAT </w:instrText>
      </w:r>
      <w:r>
        <w:fldChar w:fldCharType="separate"/>
      </w:r>
      <w:r w:rsidR="00B34235" w:rsidRPr="00410B45">
        <w:rPr>
          <w:sz w:val="20"/>
          <w:szCs w:val="20"/>
        </w:rPr>
        <w:t>Figure 4</w:t>
      </w:r>
      <w:r>
        <w:fldChar w:fldCharType="end"/>
      </w:r>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 xml:space="preserve">serving </w:t>
      </w:r>
      <w:r>
        <w:fldChar w:fldCharType="begin"/>
      </w:r>
      <w:r>
        <w:instrText xml:space="preserve"> REF _Ref342051048 \h  \* MERGEFORMAT </w:instrText>
      </w:r>
      <w:r>
        <w:fldChar w:fldCharType="separate"/>
      </w:r>
      <w:r w:rsidR="00B34235" w:rsidRPr="00410B45">
        <w:rPr>
          <w:sz w:val="20"/>
          <w:szCs w:val="20"/>
        </w:rPr>
        <w:t>Figure 5</w:t>
      </w:r>
      <w:r>
        <w:fldChar w:fldCharType="end"/>
      </w:r>
      <w:r w:rsidR="00B34235" w:rsidRPr="00975E62">
        <w:rPr>
          <w:sz w:val="20"/>
          <w:szCs w:val="20"/>
        </w:rPr>
        <w:t>, we can see employees’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14:paraId="2607FF19" w14:textId="77777777"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1E0F4A">
        <w:fldChar w:fldCharType="begin"/>
      </w:r>
      <w:r>
        <w:rPr>
          <w:sz w:val="20"/>
          <w:szCs w:val="20"/>
        </w:rPr>
        <w:instrText xml:space="preserve"> REF _Ref350359661 \h </w:instrText>
      </w:r>
      <w:r w:rsidR="001E0F4A">
        <w:fldChar w:fldCharType="separate"/>
      </w:r>
      <w:r w:rsidRPr="008074E8">
        <w:t xml:space="preserve">Figure </w:t>
      </w:r>
      <w:r>
        <w:rPr>
          <w:noProof/>
        </w:rPr>
        <w:t>6</w:t>
      </w:r>
      <w:r w:rsidR="001E0F4A">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14:paraId="1BD21808" w14:textId="77777777"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14:paraId="65F0BC5A" w14:textId="77777777" w:rsidR="00B34235" w:rsidRDefault="00B34235" w:rsidP="00B34235">
      <w:pPr>
        <w:keepNext/>
        <w:framePr w:hSpace="144" w:vSpace="144" w:wrap="around" w:hAnchor="text" w:xAlign="center" w:yAlign="top" w:anchorLock="1"/>
        <w:jc w:val="center"/>
        <w:rPr>
          <w:sz w:val="20"/>
          <w:szCs w:val="20"/>
        </w:rPr>
      </w:pPr>
      <w:r w:rsidRPr="00975E62">
        <w:rPr>
          <w:noProof/>
          <w:sz w:val="20"/>
          <w:szCs w:val="20"/>
        </w:rPr>
        <w:drawing>
          <wp:inline distT="0" distB="0" distL="0" distR="0" wp14:anchorId="07301C0C" wp14:editId="5BB0BBB8">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3333" cy="1746667"/>
                    </a:xfrm>
                    <a:prstGeom prst="rect">
                      <a:avLst/>
                    </a:prstGeom>
                    <a:noFill/>
                    <a:ln>
                      <a:noFill/>
                    </a:ln>
                  </pic:spPr>
                </pic:pic>
              </a:graphicData>
            </a:graphic>
          </wp:inline>
        </w:drawing>
      </w:r>
    </w:p>
    <w:p w14:paraId="5F76B38B" w14:textId="77777777" w:rsidR="00B34235" w:rsidRDefault="00B34235" w:rsidP="00B34235">
      <w:pPr>
        <w:pStyle w:val="Caption"/>
        <w:framePr w:hSpace="144" w:vSpace="144" w:wrap="around" w:hAnchor="text" w:xAlign="center" w:yAlign="top" w:anchorLock="1"/>
        <w:rPr>
          <w:rFonts w:cs="Times New Roman"/>
          <w:sz w:val="20"/>
          <w:szCs w:val="20"/>
        </w:rPr>
      </w:pPr>
      <w:bookmarkStart w:id="310" w:name="_Ref350359661"/>
      <w:proofErr w:type="gramStart"/>
      <w:r w:rsidRPr="008074E8">
        <w:t xml:space="preserve">Figure </w:t>
      </w:r>
      <w:fldSimple w:instr=" SEQ Figure \* ARABIC ">
        <w:r>
          <w:rPr>
            <w:noProof/>
          </w:rPr>
          <w:t>6</w:t>
        </w:r>
      </w:fldSimple>
      <w:bookmarkEnd w:id="310"/>
      <w:r w:rsidRPr="008074E8">
        <w:t>.</w:t>
      </w:r>
      <w:proofErr w:type="gramEnd"/>
      <w:r w:rsidRPr="008074E8">
        <w:t xml:space="preserve"> Example of a provenance graph analysis</w:t>
      </w:r>
      <w:r w:rsidRPr="00975E62">
        <w:rPr>
          <w:rFonts w:cs="Times New Roman"/>
          <w:sz w:val="20"/>
          <w:szCs w:val="20"/>
        </w:rPr>
        <w:t>.</w:t>
      </w:r>
    </w:p>
    <w:p w14:paraId="67D2B615" w14:textId="77777777"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be identified by looking at his working hours, which can be done by looking at each individual node or by adding a filter, as shown in </w:t>
      </w:r>
      <w:r w:rsidR="001E0F4A">
        <w:fldChar w:fldCharType="begin"/>
      </w:r>
      <w:r>
        <w:rPr>
          <w:sz w:val="20"/>
          <w:szCs w:val="20"/>
        </w:rPr>
        <w:instrText xml:space="preserve"> REF _Ref350357850 \h </w:instrText>
      </w:r>
      <w:r w:rsidR="001E0F4A">
        <w:fldChar w:fldCharType="separate"/>
      </w:r>
      <w:r w:rsidRPr="008074E8">
        <w:rPr>
          <w:szCs w:val="16"/>
        </w:rPr>
        <w:t xml:space="preserve">Figure </w:t>
      </w:r>
      <w:r>
        <w:rPr>
          <w:noProof/>
          <w:szCs w:val="16"/>
        </w:rPr>
        <w:t>7</w:t>
      </w:r>
      <w:r w:rsidR="001E0F4A">
        <w:fldChar w:fldCharType="end"/>
      </w:r>
      <w:r w:rsidRPr="00975E62">
        <w:rPr>
          <w:sz w:val="20"/>
          <w:szCs w:val="20"/>
        </w:rPr>
        <w:t>.</w:t>
      </w:r>
    </w:p>
    <w:p w14:paraId="19A034A0" w14:textId="77777777" w:rsidR="00085E2A" w:rsidRPr="00975E62" w:rsidRDefault="00FB0387" w:rsidP="00085E2A">
      <w:pPr>
        <w:keepNext/>
        <w:framePr w:hSpace="144" w:vSpace="144" w:wrap="around" w:hAnchor="text" w:xAlign="center" w:yAlign="bottom"/>
        <w:jc w:val="center"/>
        <w:rPr>
          <w:sz w:val="20"/>
          <w:szCs w:val="20"/>
        </w:rPr>
      </w:pPr>
      <w:r>
        <w:rPr>
          <w:noProof/>
          <w:sz w:val="20"/>
          <w:szCs w:val="20"/>
        </w:rPr>
        <w:drawing>
          <wp:inline distT="0" distB="0" distL="0" distR="0" wp14:anchorId="261E6700" wp14:editId="776226B7">
            <wp:extent cx="3200400" cy="1933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14:paraId="320F8E4E" w14:textId="77777777" w:rsidR="00085E2A" w:rsidRPr="008074E8" w:rsidRDefault="00085E2A" w:rsidP="00085E2A">
      <w:pPr>
        <w:pStyle w:val="Caption"/>
        <w:framePr w:hSpace="144" w:vSpace="144" w:wrap="around" w:hAnchor="text" w:xAlign="center" w:yAlign="bottom"/>
        <w:rPr>
          <w:rFonts w:cs="Times New Roman"/>
          <w:szCs w:val="16"/>
        </w:rPr>
      </w:pPr>
      <w:bookmarkStart w:id="311" w:name="_Ref350357850"/>
      <w:bookmarkStart w:id="312" w:name="_Ref350357840"/>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7</w:t>
      </w:r>
      <w:r w:rsidR="001E0F4A" w:rsidRPr="008074E8">
        <w:rPr>
          <w:rFonts w:cs="Times New Roman"/>
          <w:szCs w:val="16"/>
        </w:rPr>
        <w:fldChar w:fldCharType="end"/>
      </w:r>
      <w:bookmarkEnd w:id="311"/>
      <w:r w:rsidRPr="008074E8">
        <w:rPr>
          <w:rFonts w:cs="Times New Roman"/>
          <w:szCs w:val="16"/>
        </w:rPr>
        <w:t>.</w:t>
      </w:r>
      <w:proofErr w:type="gramEnd"/>
      <w:r w:rsidRPr="008074E8">
        <w:rPr>
          <w:rFonts w:cs="Times New Roman"/>
          <w:szCs w:val="16"/>
        </w:rPr>
        <w:t xml:space="preserve"> Graph from </w:t>
      </w:r>
      <w:r w:rsidR="001E0F4A">
        <w:rPr>
          <w:rFonts w:cs="Times New Roman"/>
          <w:szCs w:val="16"/>
        </w:rPr>
        <w:fldChar w:fldCharType="begin"/>
      </w:r>
      <w:r>
        <w:rPr>
          <w:rFonts w:cs="Times New Roman"/>
          <w:szCs w:val="16"/>
        </w:rPr>
        <w:instrText xml:space="preserve"> REF _Ref350359661 \h </w:instrText>
      </w:r>
      <w:r w:rsidR="001E0F4A">
        <w:rPr>
          <w:rFonts w:cs="Times New Roman"/>
          <w:szCs w:val="16"/>
        </w:rPr>
      </w:r>
      <w:r w:rsidR="001E0F4A">
        <w:rPr>
          <w:rFonts w:cs="Times New Roman"/>
          <w:szCs w:val="16"/>
        </w:rPr>
        <w:fldChar w:fldCharType="separate"/>
      </w:r>
      <w:r w:rsidRPr="008074E8">
        <w:t xml:space="preserve">Figure </w:t>
      </w:r>
      <w:r>
        <w:rPr>
          <w:noProof/>
        </w:rPr>
        <w:t>6</w:t>
      </w:r>
      <w:r w:rsidR="001E0F4A">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312"/>
    </w:p>
    <w:p w14:paraId="19D3184F" w14:textId="77777777" w:rsidR="00B34235" w:rsidRDefault="00B34235" w:rsidP="00B34235">
      <w:pPr>
        <w:ind w:firstLine="216"/>
        <w:rPr>
          <w:sz w:val="20"/>
          <w:szCs w:val="20"/>
        </w:rPr>
      </w:pPr>
      <w:r w:rsidRPr="00975E62">
        <w:rPr>
          <w:sz w:val="20"/>
          <w:szCs w:val="20"/>
        </w:rPr>
        <w:t xml:space="preserve">In </w:t>
      </w:r>
      <w:r w:rsidR="001E0F4A">
        <w:fldChar w:fldCharType="begin"/>
      </w:r>
      <w:r>
        <w:rPr>
          <w:sz w:val="20"/>
          <w:szCs w:val="20"/>
        </w:rPr>
        <w:instrText xml:space="preserve"> REF _Ref350357850 \h </w:instrText>
      </w:r>
      <w:r w:rsidR="001E0F4A">
        <w:fldChar w:fldCharType="separate"/>
      </w:r>
      <w:proofErr w:type="gramStart"/>
      <w:r w:rsidRPr="008074E8">
        <w:rPr>
          <w:szCs w:val="16"/>
        </w:rPr>
        <w:t xml:space="preserve">Figure </w:t>
      </w:r>
      <w:r>
        <w:rPr>
          <w:noProof/>
          <w:szCs w:val="16"/>
        </w:rPr>
        <w:t>7</w:t>
      </w:r>
      <w:proofErr w:type="gramEnd"/>
      <w:r w:rsidR="001E0F4A">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14:paraId="52585D99" w14:textId="77777777"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r w:rsidR="001E0F4A">
        <w:fldChar w:fldCharType="begin"/>
      </w:r>
      <w:r>
        <w:rPr>
          <w:sz w:val="20"/>
          <w:szCs w:val="20"/>
        </w:rPr>
        <w:instrText xml:space="preserve"> REF _Ref350357850 \h </w:instrText>
      </w:r>
      <w:r w:rsidR="001E0F4A">
        <w:fldChar w:fldCharType="separate"/>
      </w:r>
      <w:r w:rsidRPr="008074E8">
        <w:rPr>
          <w:szCs w:val="16"/>
        </w:rPr>
        <w:t xml:space="preserve">Figure </w:t>
      </w:r>
      <w:r>
        <w:rPr>
          <w:noProof/>
          <w:szCs w:val="16"/>
        </w:rPr>
        <w:t>7</w:t>
      </w:r>
      <w:r w:rsidR="001E0F4A">
        <w:fldChar w:fldCharType="end"/>
      </w:r>
      <w:r w:rsidRPr="00975E62">
        <w:rPr>
          <w:sz w:val="20"/>
          <w:szCs w:val="20"/>
        </w:rPr>
        <w:t xml:space="preserve"> that in node </w:t>
      </w:r>
      <w:proofErr w:type="gramStart"/>
      <w:r w:rsidRPr="00975E62">
        <w:rPr>
          <w:sz w:val="20"/>
          <w:szCs w:val="20"/>
        </w:rPr>
        <w:t>3</w:t>
      </w:r>
      <w:proofErr w:type="gramEnd"/>
      <w:r w:rsidRPr="00975E62">
        <w:rPr>
          <w:sz w:val="20"/>
          <w:szCs w:val="20"/>
        </w:rPr>
        <w:t xml:space="preserve">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previously shown, if his morale levels do not increase, the programmer might resign.</w:t>
      </w:r>
    </w:p>
    <w:p w14:paraId="230B9AB0" w14:textId="77777777" w:rsidR="00B34235" w:rsidRPr="00975E62" w:rsidRDefault="00B34235" w:rsidP="00B34235">
      <w:pPr>
        <w:pStyle w:val="Heading1"/>
        <w:jc w:val="center"/>
      </w:pPr>
      <w:bookmarkStart w:id="313" w:name="_Ref341897928"/>
      <w:r w:rsidRPr="00A03E84">
        <w:t>C</w:t>
      </w:r>
      <w:bookmarkEnd w:id="313"/>
      <w:r>
        <w:t>onclusion</w:t>
      </w:r>
    </w:p>
    <w:p w14:paraId="121D503E" w14:textId="77777777" w:rsidR="002F17F4" w:rsidRDefault="00B34235" w:rsidP="00B34235">
      <w:pPr>
        <w:ind w:firstLine="216"/>
        <w:rPr>
          <w:ins w:id="314" w:author="Leonardo Murta" w:date="2013-03-07T22:38:00Z"/>
          <w:sz w:val="20"/>
          <w:szCs w:val="20"/>
        </w:rPr>
      </w:pPr>
      <w:r w:rsidRPr="00975E62">
        <w:rPr>
          <w:sz w:val="20"/>
          <w:szCs w:val="20"/>
        </w:rPr>
        <w:t xml:space="preserve">This paper </w:t>
      </w:r>
      <w:ins w:id="315" w:author="Leonardo Murta" w:date="2013-03-07T22:28:00Z">
        <w:r w:rsidR="006917E8">
          <w:rPr>
            <w:sz w:val="20"/>
            <w:szCs w:val="20"/>
          </w:rPr>
          <w:t>introduces new perspectives on software eng</w:t>
        </w:r>
        <w:r w:rsidR="006917E8">
          <w:rPr>
            <w:sz w:val="20"/>
            <w:szCs w:val="20"/>
          </w:rPr>
          <w:t>i</w:t>
        </w:r>
        <w:r w:rsidR="006917E8">
          <w:rPr>
            <w:sz w:val="20"/>
            <w:szCs w:val="20"/>
          </w:rPr>
          <w:t xml:space="preserve">neering learning, </w:t>
        </w:r>
      </w:ins>
      <w:ins w:id="316" w:author="Leonardo Murta" w:date="2013-03-07T22:29:00Z">
        <w:r w:rsidR="006917E8">
          <w:rPr>
            <w:sz w:val="20"/>
            <w:szCs w:val="20"/>
          </w:rPr>
          <w:t>leveraging the current state of the art, based on</w:t>
        </w:r>
      </w:ins>
      <w:ins w:id="317" w:author="Leonardo Murta" w:date="2013-03-07T22:28:00Z">
        <w:r w:rsidR="006917E8">
          <w:rPr>
            <w:sz w:val="20"/>
            <w:szCs w:val="20"/>
          </w:rPr>
          <w:t xml:space="preserve"> game</w:t>
        </w:r>
      </w:ins>
      <w:ins w:id="318" w:author="Leonardo Murta" w:date="2013-03-07T22:30:00Z">
        <w:r w:rsidR="006917E8">
          <w:rPr>
            <w:sz w:val="20"/>
            <w:szCs w:val="20"/>
          </w:rPr>
          <w:t>, to a</w:t>
        </w:r>
      </w:ins>
      <w:ins w:id="319" w:author="Leonardo Murta" w:date="2013-03-07T22:28:00Z">
        <w:r w:rsidR="006917E8">
          <w:rPr>
            <w:sz w:val="20"/>
            <w:szCs w:val="20"/>
          </w:rPr>
          <w:t xml:space="preserve"> </w:t>
        </w:r>
      </w:ins>
      <w:ins w:id="320" w:author="Leonardo Murta" w:date="2013-03-07T22:30:00Z">
        <w:r w:rsidR="00CA33A8">
          <w:rPr>
            <w:sz w:val="20"/>
            <w:szCs w:val="20"/>
          </w:rPr>
          <w:t xml:space="preserve">level where the game </w:t>
        </w:r>
      </w:ins>
      <w:ins w:id="321" w:author="Leonardo Murta" w:date="2013-03-07T22:34:00Z">
        <w:r w:rsidR="001627E8">
          <w:rPr>
            <w:sz w:val="20"/>
            <w:szCs w:val="20"/>
          </w:rPr>
          <w:t>provenance</w:t>
        </w:r>
      </w:ins>
      <w:ins w:id="322" w:author="Leonardo Murta" w:date="2013-03-07T22:30:00Z">
        <w:r w:rsidR="00CA33A8">
          <w:rPr>
            <w:sz w:val="20"/>
            <w:szCs w:val="20"/>
          </w:rPr>
          <w:t xml:space="preserve"> can produce</w:t>
        </w:r>
      </w:ins>
      <w:ins w:id="323" w:author="Leonardo Murta" w:date="2013-03-07T22:35:00Z">
        <w:r w:rsidR="001627E8">
          <w:rPr>
            <w:sz w:val="20"/>
            <w:szCs w:val="20"/>
          </w:rPr>
          <w:t xml:space="preserve"> and consolidate</w:t>
        </w:r>
      </w:ins>
      <w:ins w:id="324" w:author="Leonardo Murta" w:date="2013-03-07T22:30:00Z">
        <w:r w:rsidR="00CA33A8">
          <w:rPr>
            <w:sz w:val="20"/>
            <w:szCs w:val="20"/>
          </w:rPr>
          <w:t xml:space="preserve"> </w:t>
        </w:r>
      </w:ins>
      <w:ins w:id="325" w:author="Leonardo Murta" w:date="2013-03-07T22:28:00Z">
        <w:r w:rsidR="006917E8">
          <w:rPr>
            <w:sz w:val="20"/>
            <w:szCs w:val="20"/>
          </w:rPr>
          <w:t>knowledge</w:t>
        </w:r>
      </w:ins>
      <w:ins w:id="326" w:author="Leonardo Murta" w:date="2013-03-07T22:30:00Z">
        <w:r w:rsidR="00CA33A8">
          <w:rPr>
            <w:sz w:val="20"/>
            <w:szCs w:val="20"/>
          </w:rPr>
          <w:t xml:space="preserve">. This knowledge can help on (1) confirming the </w:t>
        </w:r>
      </w:ins>
      <w:ins w:id="327" w:author="Leonardo Murta" w:date="2013-03-07T22:31:00Z">
        <w:r w:rsidR="00CA33A8">
          <w:rPr>
            <w:sz w:val="20"/>
            <w:szCs w:val="20"/>
          </w:rPr>
          <w:t>hypotheses</w:t>
        </w:r>
      </w:ins>
      <w:ins w:id="328" w:author="Leonardo Murta" w:date="2013-03-07T22:30:00Z">
        <w:r w:rsidR="00CA33A8">
          <w:rPr>
            <w:sz w:val="20"/>
            <w:szCs w:val="20"/>
          </w:rPr>
          <w:t xml:space="preserve"> formulated by students</w:t>
        </w:r>
      </w:ins>
      <w:ins w:id="329" w:author="Leonardo Murta" w:date="2013-03-07T22:31:00Z">
        <w:r w:rsidR="00CA33A8">
          <w:rPr>
            <w:sz w:val="20"/>
            <w:szCs w:val="20"/>
          </w:rPr>
          <w:t>, (2) su</w:t>
        </w:r>
        <w:r w:rsidR="00CA33A8">
          <w:rPr>
            <w:sz w:val="20"/>
            <w:szCs w:val="20"/>
          </w:rPr>
          <w:t>p</w:t>
        </w:r>
        <w:r w:rsidR="00CA33A8">
          <w:rPr>
            <w:sz w:val="20"/>
            <w:szCs w:val="20"/>
          </w:rPr>
          <w:t>port</w:t>
        </w:r>
      </w:ins>
      <w:ins w:id="330" w:author="Leonardo Murta" w:date="2013-03-07T22:33:00Z">
        <w:r w:rsidR="00184BA4">
          <w:rPr>
            <w:sz w:val="20"/>
            <w:szCs w:val="20"/>
          </w:rPr>
          <w:t>ing</w:t>
        </w:r>
      </w:ins>
      <w:ins w:id="331" w:author="Leonardo Murta" w:date="2013-03-07T22:31:00Z">
        <w:r w:rsidR="00CA33A8">
          <w:rPr>
            <w:sz w:val="20"/>
            <w:szCs w:val="20"/>
          </w:rPr>
          <w:t xml:space="preserve"> </w:t>
        </w:r>
      </w:ins>
      <w:ins w:id="332" w:author="Leonardo Murta" w:date="2013-03-07T22:32:00Z">
        <w:r w:rsidR="00CA33A8">
          <w:rPr>
            <w:sz w:val="20"/>
            <w:szCs w:val="20"/>
          </w:rPr>
          <w:t xml:space="preserve">tutors for </w:t>
        </w:r>
      </w:ins>
      <w:ins w:id="333" w:author="Leonardo Murta" w:date="2013-03-07T22:31:00Z">
        <w:r w:rsidR="00CA33A8">
          <w:rPr>
            <w:sz w:val="20"/>
            <w:szCs w:val="20"/>
          </w:rPr>
          <w:t>a better guidance</w:t>
        </w:r>
      </w:ins>
      <w:ins w:id="334" w:author="Leonardo Murta" w:date="2013-03-07T22:32:00Z">
        <w:r w:rsidR="00CA33A8">
          <w:rPr>
            <w:sz w:val="20"/>
            <w:szCs w:val="20"/>
          </w:rPr>
          <w:t xml:space="preserve">, </w:t>
        </w:r>
        <w:r w:rsidR="00184BA4">
          <w:rPr>
            <w:sz w:val="20"/>
            <w:szCs w:val="20"/>
          </w:rPr>
          <w:t>(3) motivat</w:t>
        </w:r>
      </w:ins>
      <w:ins w:id="335" w:author="Leonardo Murta" w:date="2013-03-07T22:33:00Z">
        <w:r w:rsidR="00184BA4">
          <w:rPr>
            <w:sz w:val="20"/>
            <w:szCs w:val="20"/>
          </w:rPr>
          <w:t>ing</w:t>
        </w:r>
      </w:ins>
      <w:ins w:id="336" w:author="Leonardo Murta" w:date="2013-03-07T22:32:00Z">
        <w:r w:rsidR="00184BA4">
          <w:rPr>
            <w:sz w:val="20"/>
            <w:szCs w:val="20"/>
          </w:rPr>
          <w:t xml:space="preserve"> group d</w:t>
        </w:r>
        <w:r w:rsidR="00184BA4">
          <w:rPr>
            <w:sz w:val="20"/>
            <w:szCs w:val="20"/>
          </w:rPr>
          <w:t>y</w:t>
        </w:r>
        <w:r w:rsidR="00184BA4">
          <w:rPr>
            <w:sz w:val="20"/>
            <w:szCs w:val="20"/>
          </w:rPr>
          <w:t>namics around some case studies, and (</w:t>
        </w:r>
      </w:ins>
      <w:ins w:id="337" w:author="Leonardo Murta" w:date="2013-03-07T22:33:00Z">
        <w:r w:rsidR="00184BA4">
          <w:rPr>
            <w:sz w:val="20"/>
            <w:szCs w:val="20"/>
          </w:rPr>
          <w:t>4</w:t>
        </w:r>
      </w:ins>
      <w:ins w:id="338" w:author="Leonardo Murta" w:date="2013-03-07T22:32:00Z">
        <w:r w:rsidR="00184BA4">
          <w:rPr>
            <w:sz w:val="20"/>
            <w:szCs w:val="20"/>
          </w:rPr>
          <w:t xml:space="preserve">) </w:t>
        </w:r>
      </w:ins>
      <w:ins w:id="339" w:author="Leonardo Murta" w:date="2013-03-07T22:33:00Z">
        <w:r w:rsidR="00184BA4">
          <w:rPr>
            <w:sz w:val="20"/>
            <w:szCs w:val="20"/>
          </w:rPr>
          <w:t>extracting behavior patterns from individual sessions or groups of sessions.</w:t>
        </w:r>
      </w:ins>
      <w:ins w:id="340" w:author="Leonardo Murta" w:date="2013-03-07T22:31:00Z">
        <w:r w:rsidR="00CA33A8">
          <w:rPr>
            <w:sz w:val="20"/>
            <w:szCs w:val="20"/>
          </w:rPr>
          <w:t xml:space="preserve"> </w:t>
        </w:r>
      </w:ins>
    </w:p>
    <w:p w14:paraId="0F3A1F31" w14:textId="5FEB14E4" w:rsidR="00B34235" w:rsidDel="00EB7D81" w:rsidRDefault="008E78ED" w:rsidP="00B34235">
      <w:pPr>
        <w:ind w:firstLine="216"/>
        <w:rPr>
          <w:del w:id="341" w:author="Leonardo Murta" w:date="2013-03-07T22:39:00Z"/>
          <w:sz w:val="20"/>
          <w:szCs w:val="20"/>
        </w:rPr>
      </w:pPr>
      <w:ins w:id="342" w:author="Leonardo Murta" w:date="2013-03-07T22:36:00Z">
        <w:r>
          <w:rPr>
            <w:sz w:val="20"/>
            <w:szCs w:val="20"/>
          </w:rPr>
          <w:t xml:space="preserve">The provenance visualization can occur both </w:t>
        </w:r>
        <w:proofErr w:type="gramStart"/>
        <w:r w:rsidR="002F17F4">
          <w:rPr>
            <w:sz w:val="20"/>
            <w:szCs w:val="20"/>
          </w:rPr>
          <w:t>on-the-fly</w:t>
        </w:r>
        <w:proofErr w:type="gramEnd"/>
        <w:r w:rsidR="002F17F4">
          <w:rPr>
            <w:sz w:val="20"/>
            <w:szCs w:val="20"/>
          </w:rPr>
          <w:t xml:space="preserve"> or in post-mortem sessions.</w:t>
        </w:r>
      </w:ins>
      <w:ins w:id="343" w:author="Leonardo Murta" w:date="2013-03-07T22:35:00Z">
        <w:r>
          <w:rPr>
            <w:sz w:val="20"/>
            <w:szCs w:val="20"/>
          </w:rPr>
          <w:t xml:space="preserve"> </w:t>
        </w:r>
      </w:ins>
      <w:del w:id="344" w:author="Leonardo Murta" w:date="2013-03-07T22:34:00Z">
        <w:r w:rsidR="00B34235" w:rsidRPr="00975E62" w:rsidDel="001627E8">
          <w:rPr>
            <w:sz w:val="20"/>
            <w:szCs w:val="20"/>
          </w:rPr>
          <w:delText>proposed a new type of game flow anal</w:delText>
        </w:r>
        <w:r w:rsidR="00B34235" w:rsidRPr="00975E62" w:rsidDel="001627E8">
          <w:rPr>
            <w:sz w:val="20"/>
            <w:szCs w:val="20"/>
          </w:rPr>
          <w:delText>y</w:delText>
        </w:r>
        <w:r w:rsidR="00B34235" w:rsidRPr="00975E62" w:rsidDel="001627E8">
          <w:rPr>
            <w:sz w:val="20"/>
            <w:szCs w:val="20"/>
          </w:rPr>
          <w:delText xml:space="preserve">sis by using a </w:delText>
        </w:r>
        <w:r w:rsidR="00B34235" w:rsidRPr="00921782" w:rsidDel="001627E8">
          <w:rPr>
            <w:i/>
            <w:sz w:val="20"/>
            <w:szCs w:val="20"/>
          </w:rPr>
          <w:delText>provenance in games</w:delText>
        </w:r>
        <w:r w:rsidR="00B34235" w:rsidRPr="00975E62" w:rsidDel="001627E8">
          <w:rPr>
            <w:sz w:val="20"/>
            <w:szCs w:val="20"/>
          </w:rPr>
          <w:delText xml:space="preserve"> fram</w:delText>
        </w:r>
        <w:r w:rsidR="00B34235" w:rsidRPr="00975E62" w:rsidDel="001627E8">
          <w:rPr>
            <w:sz w:val="20"/>
            <w:szCs w:val="20"/>
          </w:rPr>
          <w:delText>e</w:delText>
        </w:r>
        <w:r w:rsidR="00B34235" w:rsidRPr="00975E62" w:rsidDel="001627E8">
          <w:rPr>
            <w:sz w:val="20"/>
            <w:szCs w:val="20"/>
          </w:rPr>
          <w:delText xml:space="preserve">work. </w:delText>
        </w:r>
      </w:del>
      <w:r w:rsidR="00B34235" w:rsidRPr="00975E62">
        <w:rPr>
          <w:sz w:val="20"/>
          <w:szCs w:val="20"/>
        </w:rPr>
        <w:t xml:space="preserve">It allows </w:t>
      </w:r>
      <w:del w:id="345" w:author="Leonardo Murta" w:date="2013-03-07T22:37:00Z">
        <w:r w:rsidR="00B34235" w:rsidRPr="00975E62" w:rsidDel="002F17F4">
          <w:rPr>
            <w:sz w:val="20"/>
            <w:szCs w:val="20"/>
          </w:rPr>
          <w:delText xml:space="preserve">post game </w:delText>
        </w:r>
      </w:del>
      <w:del w:id="346" w:author="Leonardo Murta" w:date="2013-03-07T22:38:00Z">
        <w:r w:rsidR="00B34235" w:rsidRPr="00975E62" w:rsidDel="003520C2">
          <w:rPr>
            <w:sz w:val="20"/>
            <w:szCs w:val="20"/>
          </w:rPr>
          <w:delText>analysis to</w:delText>
        </w:r>
      </w:del>
      <w:ins w:id="347" w:author="Leonardo Murta" w:date="2013-03-07T22:38:00Z">
        <w:r w:rsidR="003520C2">
          <w:rPr>
            <w:sz w:val="20"/>
            <w:szCs w:val="20"/>
          </w:rPr>
          <w:t>the</w:t>
        </w:r>
      </w:ins>
      <w:r w:rsidR="00B34235" w:rsidRPr="00975E62">
        <w:rPr>
          <w:sz w:val="20"/>
          <w:szCs w:val="20"/>
        </w:rPr>
        <w:t xml:space="preserve"> discover</w:t>
      </w:r>
      <w:ins w:id="348" w:author="Leonardo Murta" w:date="2013-03-07T22:38:00Z">
        <w:r w:rsidR="003520C2">
          <w:rPr>
            <w:sz w:val="20"/>
            <w:szCs w:val="20"/>
          </w:rPr>
          <w:t>y</w:t>
        </w:r>
      </w:ins>
      <w:r w:rsidR="00B34235" w:rsidRPr="00975E62">
        <w:rPr>
          <w:sz w:val="20"/>
          <w:szCs w:val="20"/>
        </w:rPr>
        <w:t xml:space="preserve"> </w:t>
      </w:r>
      <w:ins w:id="349" w:author="Leonardo Murta" w:date="2013-03-07T22:38:00Z">
        <w:r w:rsidR="003520C2">
          <w:rPr>
            <w:sz w:val="20"/>
            <w:szCs w:val="20"/>
          </w:rPr>
          <w:t xml:space="preserve">of </w:t>
        </w:r>
      </w:ins>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w:t>
      </w:r>
      <w:r w:rsidR="00B34235" w:rsidRPr="00975E62">
        <w:rPr>
          <w:sz w:val="20"/>
          <w:szCs w:val="20"/>
        </w:rPr>
        <w:t>c</w:t>
      </w:r>
      <w:r w:rsidR="00B34235" w:rsidRPr="00975E62">
        <w:rPr>
          <w:sz w:val="20"/>
          <w:szCs w:val="20"/>
        </w:rPr>
        <w:t>tions that influenced the outcome, aiding the player to unde</w:t>
      </w:r>
      <w:r w:rsidR="00B34235" w:rsidRPr="00975E62">
        <w:rPr>
          <w:sz w:val="20"/>
          <w:szCs w:val="20"/>
        </w:rPr>
        <w:t>r</w:t>
      </w:r>
      <w:r w:rsidR="00B34235" w:rsidRPr="00975E62">
        <w:rPr>
          <w:sz w:val="20"/>
          <w:szCs w:val="20"/>
        </w:rPr>
        <w:t xml:space="preserve">stand why they happened the way they did. It </w:t>
      </w:r>
      <w:proofErr w:type="gramStart"/>
      <w:r w:rsidR="00B34235" w:rsidRPr="00975E62">
        <w:rPr>
          <w:sz w:val="20"/>
          <w:szCs w:val="20"/>
        </w:rPr>
        <w:t>can also be used</w:t>
      </w:r>
      <w:proofErr w:type="gramEnd"/>
      <w:r w:rsidR="00B34235" w:rsidRPr="00975E62">
        <w:rPr>
          <w:sz w:val="20"/>
          <w:szCs w:val="20"/>
        </w:rPr>
        <w:t xml:space="preserve"> to analyze a game story development, how it was gene</w:t>
      </w:r>
      <w:r w:rsidR="00B34235" w:rsidRPr="00975E62">
        <w:rPr>
          <w:sz w:val="20"/>
          <w:szCs w:val="20"/>
        </w:rPr>
        <w:t>r</w:t>
      </w:r>
      <w:r w:rsidR="00B34235" w:rsidRPr="00975E62">
        <w:rPr>
          <w:sz w:val="20"/>
          <w:szCs w:val="20"/>
        </w:rPr>
        <w:t>ated, and which events affected it.</w:t>
      </w:r>
      <w:bookmarkStart w:id="350" w:name="_GoBack"/>
      <w:bookmarkEnd w:id="350"/>
    </w:p>
    <w:p w14:paraId="43CB58B1" w14:textId="67F0B22A" w:rsidR="00B34235" w:rsidRDefault="00B34235" w:rsidP="00EB7D81">
      <w:pPr>
        <w:ind w:firstLine="216"/>
        <w:rPr>
          <w:sz w:val="20"/>
          <w:szCs w:val="20"/>
        </w:rPr>
        <w:pPrChange w:id="351" w:author="Leonardo Murta" w:date="2013-03-07T22:39:00Z">
          <w:pPr>
            <w:ind w:firstLine="216"/>
          </w:pPr>
        </w:pPrChange>
      </w:pPr>
      <w:del w:id="352" w:author="Leonardo Murta" w:date="2013-03-07T22:39:00Z">
        <w:r w:rsidDel="00EB7D81">
          <w:rPr>
            <w:sz w:val="20"/>
            <w:szCs w:val="20"/>
          </w:rPr>
          <w:delText>We also</w:delText>
        </w:r>
        <w:r w:rsidRPr="00975E62" w:rsidDel="00EB7D81">
          <w:rPr>
            <w:sz w:val="20"/>
            <w:szCs w:val="20"/>
          </w:rPr>
          <w:delText xml:space="preserve"> presented the </w:delText>
        </w:r>
        <w:r w:rsidRPr="00F80D29" w:rsidDel="00EB7D81">
          <w:rPr>
            <w:i/>
            <w:sz w:val="20"/>
            <w:szCs w:val="20"/>
          </w:rPr>
          <w:delText>Proof Viewer</w:delText>
        </w:r>
        <w:r w:rsidRPr="00975E62" w:rsidDel="00EB7D81">
          <w:rPr>
            <w:sz w:val="20"/>
            <w:szCs w:val="20"/>
          </w:rPr>
          <w:delText>, a tool to visua</w:delText>
        </w:r>
        <w:r w:rsidRPr="00975E62" w:rsidDel="00EB7D81">
          <w:rPr>
            <w:sz w:val="20"/>
            <w:szCs w:val="20"/>
          </w:rPr>
          <w:delText>l</w:delText>
        </w:r>
        <w:r w:rsidRPr="00975E62" w:rsidDel="00EB7D81">
          <w:rPr>
            <w:sz w:val="20"/>
            <w:szCs w:val="20"/>
          </w:rPr>
          <w:delText>ly aid the analysis by manipulating the generated provenance graph from collected data. We also showed a game in which our proposed prov</w:delText>
        </w:r>
        <w:r w:rsidRPr="00975E62" w:rsidDel="00EB7D81">
          <w:rPr>
            <w:sz w:val="20"/>
            <w:szCs w:val="20"/>
          </w:rPr>
          <w:delText>e</w:delText>
        </w:r>
        <w:r w:rsidRPr="00975E62" w:rsidDel="00EB7D81">
          <w:rPr>
            <w:sz w:val="20"/>
            <w:szCs w:val="20"/>
          </w:rPr>
          <w:delText>nance analysis was instantiated, with some flow and el</w:delText>
        </w:r>
        <w:r w:rsidRPr="00975E62" w:rsidDel="00EB7D81">
          <w:rPr>
            <w:sz w:val="20"/>
            <w:szCs w:val="20"/>
          </w:rPr>
          <w:delText>e</w:delText>
        </w:r>
        <w:r w:rsidRPr="00975E62" w:rsidDel="00EB7D81">
          <w:rPr>
            <w:sz w:val="20"/>
            <w:szCs w:val="20"/>
          </w:rPr>
          <w:delText>ments examples. During the game session, info</w:delText>
        </w:r>
        <w:r w:rsidRPr="00975E62" w:rsidDel="00EB7D81">
          <w:rPr>
            <w:sz w:val="20"/>
            <w:szCs w:val="20"/>
          </w:rPr>
          <w:delText>r</w:delText>
        </w:r>
        <w:r w:rsidRPr="00975E62" w:rsidDel="00EB7D81">
          <w:rPr>
            <w:sz w:val="20"/>
            <w:szCs w:val="20"/>
          </w:rPr>
          <w:delText>mation is collected, generating a game flow log, which is used in a post analysis to generate a prov</w:delText>
        </w:r>
        <w:r w:rsidRPr="00975E62" w:rsidDel="00EB7D81">
          <w:rPr>
            <w:sz w:val="20"/>
            <w:szCs w:val="20"/>
          </w:rPr>
          <w:delText>e</w:delText>
        </w:r>
        <w:r w:rsidRPr="00975E62" w:rsidDel="00EB7D81">
          <w:rPr>
            <w:sz w:val="20"/>
            <w:szCs w:val="20"/>
          </w:rPr>
          <w:delText>nance graph. We also explained some analysis fe</w:delText>
        </w:r>
        <w:r w:rsidRPr="00975E62" w:rsidDel="00EB7D81">
          <w:rPr>
            <w:sz w:val="20"/>
            <w:szCs w:val="20"/>
          </w:rPr>
          <w:delText>a</w:delText>
        </w:r>
        <w:r w:rsidRPr="00975E62" w:rsidDel="00EB7D81">
          <w:rPr>
            <w:sz w:val="20"/>
            <w:szCs w:val="20"/>
          </w:rPr>
          <w:delText>tures that can be done in the prov</w:delText>
        </w:r>
        <w:r w:rsidRPr="00975E62" w:rsidDel="00EB7D81">
          <w:rPr>
            <w:sz w:val="20"/>
            <w:szCs w:val="20"/>
          </w:rPr>
          <w:delText>e</w:delText>
        </w:r>
        <w:r w:rsidRPr="00975E62" w:rsidDel="00EB7D81">
          <w:rPr>
            <w:sz w:val="20"/>
            <w:szCs w:val="20"/>
          </w:rPr>
          <w:delText xml:space="preserve">nance graph to aid or refine the analysis. </w:delText>
        </w:r>
      </w:del>
    </w:p>
    <w:p w14:paraId="6B16597C" w14:textId="77777777"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esting research is to automatically identify patterns in the game flow. Lastly, we plan on working in different graph vi</w:t>
      </w:r>
      <w:r w:rsidRPr="00975E62">
        <w:rPr>
          <w:sz w:val="20"/>
          <w:szCs w:val="20"/>
        </w:rPr>
        <w:t>s</w:t>
      </w:r>
      <w:r w:rsidRPr="00975E62">
        <w:rPr>
          <w:sz w:val="20"/>
          <w:szCs w:val="20"/>
        </w:rPr>
        <w:t>ualization layouts and run experiments to evaluate the aspects of learnability using the provenance graph in order to unde</w:t>
      </w:r>
      <w:r w:rsidRPr="00975E62">
        <w:rPr>
          <w:sz w:val="20"/>
          <w:szCs w:val="20"/>
        </w:rPr>
        <w:t>r</w:t>
      </w:r>
      <w:r w:rsidRPr="00975E62">
        <w:rPr>
          <w:sz w:val="20"/>
          <w:szCs w:val="20"/>
        </w:rPr>
        <w:t>stand better the story.</w:t>
      </w:r>
    </w:p>
    <w:p w14:paraId="5373EC6C" w14:textId="77777777" w:rsidR="00B34235" w:rsidRPr="00975E62" w:rsidRDefault="00B34235" w:rsidP="00B34235">
      <w:pPr>
        <w:pStyle w:val="Heading5"/>
      </w:pPr>
      <w:r w:rsidRPr="00975E62">
        <w:t>A</w:t>
      </w:r>
      <w:r>
        <w:t>cknowledgment</w:t>
      </w:r>
      <w:del w:id="353" w:author="Kohwalter" w:date="2013-03-07T20:10:00Z">
        <w:r w:rsidDel="00251A1D">
          <w:delText>s</w:delText>
        </w:r>
      </w:del>
    </w:p>
    <w:p w14:paraId="2141C72C" w14:textId="77777777" w:rsidR="00B34235" w:rsidRPr="00975E62" w:rsidDel="002F17F4" w:rsidRDefault="00B34235" w:rsidP="00B34235">
      <w:pPr>
        <w:ind w:firstLine="216"/>
        <w:rPr>
          <w:del w:id="354" w:author="Leonardo Murta" w:date="2013-03-07T22:38:00Z"/>
          <w:sz w:val="20"/>
          <w:szCs w:val="20"/>
        </w:rPr>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14:paraId="7382B7F3" w14:textId="77777777" w:rsidR="002B5963" w:rsidRDefault="002B5963" w:rsidP="002F17F4">
      <w:pPr>
        <w:ind w:firstLine="216"/>
        <w:rPr>
          <w:ins w:id="355" w:author="Kohwalter" w:date="2013-03-07T20:34:00Z"/>
        </w:rPr>
        <w:pPrChange w:id="356" w:author="Leonardo Murta" w:date="2013-03-07T22:38:00Z">
          <w:pPr>
            <w:pStyle w:val="Heading5"/>
          </w:pPr>
        </w:pPrChange>
      </w:pPr>
    </w:p>
    <w:p w14:paraId="78D7E4BA" w14:textId="77777777" w:rsidR="00B34235" w:rsidRPr="00975E62" w:rsidRDefault="00B34235" w:rsidP="00B34235">
      <w:pPr>
        <w:pStyle w:val="Heading5"/>
      </w:pPr>
      <w:r w:rsidRPr="00975E62">
        <w:t>R</w:t>
      </w:r>
      <w:r>
        <w:t>eferences</w:t>
      </w:r>
    </w:p>
    <w:p w14:paraId="0D6EB2BA" w14:textId="77777777" w:rsidR="00085E2A" w:rsidRPr="00F25228" w:rsidRDefault="001E0F4A"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14:paraId="6ACB467C" w14:textId="77777777"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14:paraId="135BF6BD" w14:textId="77777777"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Conference on Software Engineering(ICSE)</w:t>
      </w:r>
      <w:r w:rsidRPr="00F25228">
        <w:rPr>
          <w:sz w:val="16"/>
          <w:szCs w:val="16"/>
        </w:rPr>
        <w:t>. (2003), 614–621.</w:t>
      </w:r>
    </w:p>
    <w:p w14:paraId="4A157585" w14:textId="77777777"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14:paraId="344A4662" w14:textId="77777777"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14:paraId="207AF9FE" w14:textId="77777777"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14:paraId="28D53754" w14:textId="77777777"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14:paraId="16B851E2" w14:textId="77777777"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14:paraId="3829FFB4" w14:textId="77777777"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14:paraId="3E43637F" w14:textId="77777777"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14:paraId="3A4CE770" w14:textId="77777777"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14:paraId="33578789" w14:textId="77777777"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14:paraId="3FF75010" w14:textId="77777777"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14:paraId="0DC73F9F" w14:textId="77777777"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(Brasilia, Nov. 2012).</w:t>
      </w:r>
    </w:p>
    <w:p w14:paraId="2FE06704" w14:textId="77777777"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14:paraId="4EDCDD64" w14:textId="77777777"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14:paraId="0A263679" w14:textId="77777777"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14:paraId="77047E12" w14:textId="77777777"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14:paraId="026568A3" w14:textId="77777777"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14:paraId="076BDE81" w14:textId="77777777"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14:paraId="5043B190" w14:textId="77777777"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Implementation Strategies (PREMIS).</w:t>
      </w:r>
    </w:p>
    <w:p w14:paraId="4FFFC2B6" w14:textId="77777777"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14:paraId="21DD8FC5" w14:textId="77777777"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14:paraId="4BE12F43" w14:textId="77777777"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14:paraId="18DF0E1C" w14:textId="77777777" w:rsidR="009303D9" w:rsidRPr="00085E2A" w:rsidDel="00694F71" w:rsidRDefault="001E0F4A" w:rsidP="00085E2A">
      <w:pPr>
        <w:pStyle w:val="Bibliography"/>
        <w:rPr>
          <w:del w:id="357" w:author="Kohwalter" w:date="2013-03-07T20:27:00Z"/>
          <w:sz w:val="16"/>
        </w:rPr>
        <w:sectPr w:rsidR="009303D9" w:rsidRPr="00085E2A" w:rsidDel="00694F71"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14:paraId="402D09CF" w14:textId="77777777"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4" w:author="Leonardo Murta" w:date="2013-03-07T22:03:00Z" w:initials="LM">
    <w:p w14:paraId="47E6DF06" w14:textId="38DF61F5" w:rsidR="002F17F4" w:rsidRDefault="002F17F4">
      <w:pPr>
        <w:pStyle w:val="CommentText"/>
      </w:pPr>
      <w:r>
        <w:rPr>
          <w:rStyle w:val="CommentReference"/>
        </w:rPr>
        <w:annotationRef/>
      </w:r>
      <w:proofErr w:type="spellStart"/>
      <w:r>
        <w:t>Aparentemente</w:t>
      </w:r>
      <w:proofErr w:type="spellEnd"/>
      <w:r>
        <w:t xml:space="preserve"> tem um </w:t>
      </w:r>
      <w:proofErr w:type="spellStart"/>
      <w:r>
        <w:t>quebra</w:t>
      </w:r>
      <w:proofErr w:type="spellEnd"/>
      <w:r>
        <w:t xml:space="preserve"> </w:t>
      </w:r>
      <w:proofErr w:type="spellStart"/>
      <w:r>
        <w:t>ou</w:t>
      </w:r>
      <w:proofErr w:type="spellEnd"/>
      <w:r>
        <w:t xml:space="preserve"> </w:t>
      </w:r>
      <w:proofErr w:type="spellStart"/>
      <w:r>
        <w:t>algo</w:t>
      </w:r>
      <w:proofErr w:type="spellEnd"/>
      <w:r>
        <w:t xml:space="preserve"> </w:t>
      </w:r>
      <w:proofErr w:type="spellStart"/>
      <w:r>
        <w:t>parecido</w:t>
      </w:r>
      <w:proofErr w:type="spellEnd"/>
      <w:r>
        <w:t xml:space="preserve"> </w:t>
      </w:r>
      <w:proofErr w:type="spellStart"/>
      <w:r>
        <w:t>aqui</w:t>
      </w:r>
      <w:proofErr w:type="spellEnd"/>
      <w:r>
        <w:t xml:space="preserve"> </w:t>
      </w:r>
      <w:proofErr w:type="spellStart"/>
      <w:r>
        <w:t>nessa</w:t>
      </w:r>
      <w:proofErr w:type="spellEnd"/>
      <w:r>
        <w:t xml:space="preserve"> </w:t>
      </w:r>
      <w:proofErr w:type="spellStart"/>
      <w:r>
        <w:t>página</w:t>
      </w:r>
      <w:proofErr w:type="spellEnd"/>
      <w:r>
        <w:t xml:space="preserve">, </w:t>
      </w:r>
      <w:proofErr w:type="spellStart"/>
      <w:r>
        <w:t>pois</w:t>
      </w:r>
      <w:proofErr w:type="spellEnd"/>
      <w:r>
        <w:t xml:space="preserve"> tem </w:t>
      </w:r>
      <w:proofErr w:type="spellStart"/>
      <w:r>
        <w:t>bastante</w:t>
      </w:r>
      <w:proofErr w:type="spellEnd"/>
      <w:r>
        <w:t xml:space="preserve"> </w:t>
      </w:r>
      <w:proofErr w:type="spellStart"/>
      <w:r>
        <w:t>espaço</w:t>
      </w:r>
      <w:proofErr w:type="spellEnd"/>
      <w:r>
        <w:t xml:space="preserve"> </w:t>
      </w:r>
      <w:proofErr w:type="spellStart"/>
      <w:r>
        <w:t>sobrando</w:t>
      </w:r>
      <w:proofErr w:type="spellEnd"/>
      <w:r>
        <w:t xml:space="preserve"> e o </w:t>
      </w:r>
      <w:proofErr w:type="spellStart"/>
      <w:r>
        <w:t>parágrafo</w:t>
      </w:r>
      <w:proofErr w:type="spellEnd"/>
      <w:r>
        <w:t xml:space="preserve"> </w:t>
      </w:r>
      <w:proofErr w:type="spellStart"/>
      <w:r>
        <w:t>não</w:t>
      </w:r>
      <w:proofErr w:type="spellEnd"/>
      <w:r>
        <w:t xml:space="preserve"> </w:t>
      </w:r>
      <w:proofErr w:type="spellStart"/>
      <w:r>
        <w:t>sobe</w:t>
      </w:r>
      <w:proofErr w:type="spellEnd"/>
      <w:r>
        <w:t xml:space="preserve">. </w:t>
      </w:r>
      <w:proofErr w:type="spellStart"/>
      <w:r>
        <w:t>Verifique</w:t>
      </w:r>
      <w:proofErr w:type="spellEnd"/>
      <w:r>
        <w:t xml:space="preserve"> </w:t>
      </w:r>
      <w:proofErr w:type="spellStart"/>
      <w:r>
        <w:t>isso</w:t>
      </w:r>
      <w:proofErr w:type="spellEnd"/>
      <w:r>
        <w:t xml:space="preserve">. </w:t>
      </w:r>
      <w:proofErr w:type="spellStart"/>
      <w:r>
        <w:t>Além</w:t>
      </w:r>
      <w:proofErr w:type="spellEnd"/>
      <w:r>
        <w:t xml:space="preserve"> disso, </w:t>
      </w:r>
      <w:proofErr w:type="spellStart"/>
      <w:r>
        <w:t>não</w:t>
      </w:r>
      <w:proofErr w:type="spellEnd"/>
      <w:r>
        <w:t xml:space="preserve"> </w:t>
      </w:r>
      <w:proofErr w:type="spellStart"/>
      <w:r>
        <w:t>deixe</w:t>
      </w:r>
      <w:proofErr w:type="spellEnd"/>
      <w:r>
        <w:t xml:space="preserve"> </w:t>
      </w:r>
      <w:proofErr w:type="spellStart"/>
      <w:r>
        <w:t>título</w:t>
      </w:r>
      <w:proofErr w:type="spellEnd"/>
      <w:r>
        <w:t xml:space="preserve"> </w:t>
      </w:r>
      <w:proofErr w:type="spellStart"/>
      <w:r>
        <w:t>sozinho</w:t>
      </w:r>
      <w:proofErr w:type="spellEnd"/>
      <w:r>
        <w:t xml:space="preserve"> no final de </w:t>
      </w:r>
      <w:proofErr w:type="spellStart"/>
      <w:r>
        <w:t>página</w:t>
      </w:r>
      <w:proofErr w:type="spellEnd"/>
      <w:r>
        <w:t>/</w:t>
      </w:r>
      <w:proofErr w:type="spellStart"/>
      <w:r>
        <w:t>coluna</w:t>
      </w:r>
      <w:proofErr w:type="spellEnd"/>
      <w:r>
        <w:t>.</w:t>
      </w:r>
    </w:p>
  </w:comment>
  <w:comment w:id="147" w:author="Leonardo Murta" w:date="2013-03-07T22:10:00Z" w:initials="LM">
    <w:p w14:paraId="60D7C74B" w14:textId="0C67FF8C" w:rsidR="002F17F4" w:rsidRDefault="002F17F4">
      <w:pPr>
        <w:pStyle w:val="CommentText"/>
      </w:pPr>
      <w:r>
        <w:rPr>
          <w:rStyle w:val="CommentReference"/>
        </w:rPr>
        <w:annotationRef/>
      </w:r>
      <w:proofErr w:type="spellStart"/>
      <w:r>
        <w:t>Sempre</w:t>
      </w:r>
      <w:proofErr w:type="spellEnd"/>
      <w:r>
        <w:t xml:space="preserve"> </w:t>
      </w:r>
      <w:proofErr w:type="spellStart"/>
      <w:r>
        <w:t>que</w:t>
      </w:r>
      <w:proofErr w:type="spellEnd"/>
      <w:r>
        <w:t xml:space="preserve"> </w:t>
      </w:r>
      <w:proofErr w:type="spellStart"/>
      <w:r>
        <w:t>possível</w:t>
      </w:r>
      <w:proofErr w:type="spellEnd"/>
      <w:r>
        <w:t xml:space="preserve"> (e </w:t>
      </w:r>
      <w:proofErr w:type="spellStart"/>
      <w:r>
        <w:t>aqui</w:t>
      </w:r>
      <w:proofErr w:type="spellEnd"/>
      <w:r>
        <w:t xml:space="preserve"> </w:t>
      </w:r>
      <w:proofErr w:type="spellStart"/>
      <w:r>
        <w:t>parece</w:t>
      </w:r>
      <w:proofErr w:type="spellEnd"/>
      <w:r>
        <w:t xml:space="preserve"> </w:t>
      </w:r>
      <w:proofErr w:type="spellStart"/>
      <w:r>
        <w:t>ser</w:t>
      </w:r>
      <w:proofErr w:type="spellEnd"/>
      <w:r>
        <w:t xml:space="preserve">), </w:t>
      </w:r>
      <w:proofErr w:type="spellStart"/>
      <w:r>
        <w:t>coloque</w:t>
      </w:r>
      <w:proofErr w:type="spellEnd"/>
      <w:r>
        <w:t xml:space="preserve"> a </w:t>
      </w:r>
      <w:proofErr w:type="spellStart"/>
      <w:r>
        <w:t>figura</w:t>
      </w:r>
      <w:proofErr w:type="spellEnd"/>
      <w:r>
        <w:t xml:space="preserve"> logo </w:t>
      </w:r>
      <w:proofErr w:type="spellStart"/>
      <w:r>
        <w:t>após</w:t>
      </w:r>
      <w:proofErr w:type="spellEnd"/>
      <w:r>
        <w:t xml:space="preserve"> o </w:t>
      </w:r>
      <w:proofErr w:type="spellStart"/>
      <w:r>
        <w:t>parágrafo</w:t>
      </w:r>
      <w:proofErr w:type="spellEnd"/>
      <w:r>
        <w:t xml:space="preserve"> </w:t>
      </w:r>
      <w:proofErr w:type="spellStart"/>
      <w:r>
        <w:t>que</w:t>
      </w:r>
      <w:proofErr w:type="spellEnd"/>
      <w:r>
        <w:t xml:space="preserve"> a </w:t>
      </w:r>
      <w:proofErr w:type="spellStart"/>
      <w:r>
        <w:t>cita</w:t>
      </w:r>
      <w:proofErr w:type="spellEnd"/>
      <w:r>
        <w:t xml:space="preserve">. </w:t>
      </w:r>
      <w:proofErr w:type="spellStart"/>
      <w:r>
        <w:t>Faça</w:t>
      </w:r>
      <w:proofErr w:type="spellEnd"/>
      <w:r>
        <w:t xml:space="preserve"> no restante do </w:t>
      </w:r>
      <w:proofErr w:type="spellStart"/>
      <w:r>
        <w:t>texto</w:t>
      </w:r>
      <w:proofErr w:type="spellEnd"/>
      <w:r>
        <w:t>.</w:t>
      </w:r>
    </w:p>
  </w:comment>
  <w:comment w:id="151" w:author="Leonardo Murta" w:date="2013-03-07T22:07:00Z" w:initials="LM">
    <w:p w14:paraId="5CC303C7" w14:textId="77DAE162" w:rsidR="002F17F4" w:rsidRDefault="002F17F4">
      <w:pPr>
        <w:pStyle w:val="CommentText"/>
      </w:pPr>
      <w:r>
        <w:rPr>
          <w:rStyle w:val="CommentReference"/>
        </w:rPr>
        <w:annotationRef/>
      </w:r>
      <w:proofErr w:type="spellStart"/>
      <w:r>
        <w:t>Aqui</w:t>
      </w:r>
      <w:proofErr w:type="spellEnd"/>
      <w:r>
        <w:t xml:space="preserve"> no </w:t>
      </w:r>
      <w:proofErr w:type="spellStart"/>
      <w:r>
        <w:t>meu</w:t>
      </w:r>
      <w:proofErr w:type="spellEnd"/>
      <w:r>
        <w:t xml:space="preserve"> word as </w:t>
      </w:r>
      <w:proofErr w:type="spellStart"/>
      <w:r>
        <w:t>figuras</w:t>
      </w:r>
      <w:proofErr w:type="spellEnd"/>
      <w:r>
        <w:t xml:space="preserve"> 1 e 2 </w:t>
      </w:r>
      <w:proofErr w:type="spellStart"/>
      <w:r>
        <w:t>estão</w:t>
      </w:r>
      <w:proofErr w:type="spellEnd"/>
      <w:r>
        <w:t xml:space="preserve"> </w:t>
      </w:r>
      <w:proofErr w:type="spellStart"/>
      <w:r>
        <w:t>uma</w:t>
      </w:r>
      <w:proofErr w:type="spellEnd"/>
      <w:r>
        <w:t xml:space="preserve"> </w:t>
      </w:r>
      <w:proofErr w:type="spellStart"/>
      <w:r>
        <w:t>sobre</w:t>
      </w:r>
      <w:proofErr w:type="spellEnd"/>
      <w:r>
        <w:t xml:space="preserve"> a </w:t>
      </w:r>
      <w:proofErr w:type="spellStart"/>
      <w:r>
        <w:t>outra</w:t>
      </w:r>
      <w:proofErr w:type="spellEnd"/>
      <w:r>
        <w:t xml:space="preserve">. </w:t>
      </w:r>
      <w:proofErr w:type="spellStart"/>
      <w:r>
        <w:t>Meu</w:t>
      </w:r>
      <w:proofErr w:type="spellEnd"/>
      <w:r>
        <w:t xml:space="preserve"> </w:t>
      </w:r>
      <w:proofErr w:type="spellStart"/>
      <w:r>
        <w:t>conselho</w:t>
      </w:r>
      <w:proofErr w:type="spellEnd"/>
      <w:r>
        <w:t xml:space="preserve"> é </w:t>
      </w:r>
      <w:proofErr w:type="spellStart"/>
      <w:r>
        <w:t>colocar</w:t>
      </w:r>
      <w:proofErr w:type="spellEnd"/>
      <w:r>
        <w:t xml:space="preserve"> </w:t>
      </w:r>
      <w:proofErr w:type="spellStart"/>
      <w:r>
        <w:t>tod</w:t>
      </w:r>
      <w:proofErr w:type="spellEnd"/>
      <w:r>
        <w:t xml:space="preserve"> e </w:t>
      </w:r>
      <w:proofErr w:type="spellStart"/>
      <w:r>
        <w:t>qq</w:t>
      </w:r>
      <w:proofErr w:type="spellEnd"/>
      <w:r>
        <w:t xml:space="preserve"> </w:t>
      </w:r>
      <w:proofErr w:type="spellStart"/>
      <w:r>
        <w:t>figura</w:t>
      </w:r>
      <w:proofErr w:type="spellEnd"/>
      <w:r>
        <w:t xml:space="preserve"> </w:t>
      </w:r>
      <w:proofErr w:type="spellStart"/>
      <w:r>
        <w:t>alinhada</w:t>
      </w:r>
      <w:proofErr w:type="spellEnd"/>
      <w:r>
        <w:t xml:space="preserve"> com o </w:t>
      </w:r>
      <w:proofErr w:type="spellStart"/>
      <w:r>
        <w:t>texto</w:t>
      </w:r>
      <w:proofErr w:type="spellEnd"/>
      <w:r>
        <w:t xml:space="preserve"> (é </w:t>
      </w:r>
      <w:proofErr w:type="spellStart"/>
      <w:r>
        <w:t>uma</w:t>
      </w:r>
      <w:proofErr w:type="spellEnd"/>
      <w:r>
        <w:t xml:space="preserve"> </w:t>
      </w:r>
      <w:proofErr w:type="spellStart"/>
      <w:r>
        <w:t>opção</w:t>
      </w:r>
      <w:proofErr w:type="spellEnd"/>
      <w:r>
        <w:t xml:space="preserve"> de </w:t>
      </w:r>
      <w:proofErr w:type="spellStart"/>
      <w:r>
        <w:t>posicionamento</w:t>
      </w:r>
      <w:proofErr w:type="spellEnd"/>
      <w:r>
        <w:t xml:space="preserve">). </w:t>
      </w:r>
      <w:proofErr w:type="spellStart"/>
      <w:r>
        <w:t>Assim</w:t>
      </w:r>
      <w:proofErr w:type="spellEnd"/>
      <w:r>
        <w:t xml:space="preserve"> </w:t>
      </w:r>
      <w:proofErr w:type="spellStart"/>
      <w:r>
        <w:t>evita</w:t>
      </w:r>
      <w:proofErr w:type="spellEnd"/>
      <w:r>
        <w:t xml:space="preserve"> </w:t>
      </w:r>
      <w:proofErr w:type="spellStart"/>
      <w:r>
        <w:t>elas</w:t>
      </w:r>
      <w:proofErr w:type="spellEnd"/>
      <w:r>
        <w:t xml:space="preserve"> </w:t>
      </w:r>
      <w:proofErr w:type="spellStart"/>
      <w:r>
        <w:t>ficarem</w:t>
      </w:r>
      <w:proofErr w:type="spellEnd"/>
      <w:r>
        <w:t xml:space="preserve"> </w:t>
      </w:r>
      <w:proofErr w:type="spellStart"/>
      <w:r>
        <w:t>da</w:t>
      </w:r>
      <w:r>
        <w:t>n</w:t>
      </w:r>
      <w:r>
        <w:t>çando</w:t>
      </w:r>
      <w:proofErr w:type="spellEnd"/>
      <w:r>
        <w:t xml:space="preserve">. A </w:t>
      </w:r>
      <w:proofErr w:type="spellStart"/>
      <w:r>
        <w:t>outra</w:t>
      </w:r>
      <w:proofErr w:type="spellEnd"/>
      <w:r>
        <w:t xml:space="preserve"> </w:t>
      </w:r>
      <w:proofErr w:type="spellStart"/>
      <w:r>
        <w:t>sugestão</w:t>
      </w:r>
      <w:proofErr w:type="spellEnd"/>
      <w:r>
        <w:t xml:space="preserve"> é </w:t>
      </w:r>
      <w:proofErr w:type="spellStart"/>
      <w:r>
        <w:t>colocar</w:t>
      </w:r>
      <w:proofErr w:type="spellEnd"/>
      <w:r>
        <w:t xml:space="preserve"> as </w:t>
      </w:r>
      <w:proofErr w:type="spellStart"/>
      <w:r>
        <w:t>caixas</w:t>
      </w:r>
      <w:proofErr w:type="spellEnd"/>
      <w:r>
        <w:t xml:space="preserve"> de </w:t>
      </w:r>
      <w:proofErr w:type="spellStart"/>
      <w:r>
        <w:t>le</w:t>
      </w:r>
      <w:r>
        <w:t>g</w:t>
      </w:r>
      <w:r>
        <w:t>enda</w:t>
      </w:r>
      <w:proofErr w:type="spellEnd"/>
      <w:r>
        <w:t xml:space="preserve"> </w:t>
      </w:r>
      <w:proofErr w:type="spellStart"/>
      <w:r>
        <w:t>tb</w:t>
      </w:r>
      <w:proofErr w:type="spellEnd"/>
      <w:r>
        <w:t xml:space="preserve"> </w:t>
      </w:r>
      <w:proofErr w:type="spellStart"/>
      <w:r>
        <w:t>como</w:t>
      </w:r>
      <w:proofErr w:type="spellEnd"/>
      <w:r>
        <w:t xml:space="preserve"> </w:t>
      </w:r>
      <w:proofErr w:type="spellStart"/>
      <w:r>
        <w:t>texto</w:t>
      </w:r>
      <w:proofErr w:type="spellEnd"/>
      <w:r>
        <w:t xml:space="preserve">, e </w:t>
      </w:r>
      <w:proofErr w:type="spellStart"/>
      <w:r>
        <w:t>não</w:t>
      </w:r>
      <w:proofErr w:type="spellEnd"/>
      <w:r>
        <w:t xml:space="preserve"> </w:t>
      </w:r>
      <w:proofErr w:type="spellStart"/>
      <w:r>
        <w:t>como</w:t>
      </w:r>
      <w:proofErr w:type="spellEnd"/>
      <w:r>
        <w:t xml:space="preserve"> </w:t>
      </w:r>
      <w:proofErr w:type="spellStart"/>
      <w:r>
        <w:t>caixa</w:t>
      </w:r>
      <w:proofErr w:type="spellEnd"/>
      <w:r>
        <w:t xml:space="preserve"> </w:t>
      </w:r>
      <w:proofErr w:type="spellStart"/>
      <w:r>
        <w:t>flutuante</w:t>
      </w:r>
      <w:proofErr w:type="spellEnd"/>
      <w:r>
        <w:t>.</w:t>
      </w:r>
    </w:p>
  </w:comment>
  <w:comment w:id="296" w:author="Leonardo Murta" w:date="2013-03-07T19:34:00Z" w:initials="LM">
    <w:p w14:paraId="670ED0E3" w14:textId="77777777" w:rsidR="002F17F4" w:rsidRPr="00D13B80" w:rsidRDefault="002F17F4" w:rsidP="00B34235">
      <w:pPr>
        <w:pStyle w:val="CommentText"/>
        <w:rPr>
          <w:lang w:val="pt-BR"/>
        </w:rPr>
      </w:pPr>
      <w:r>
        <w:rPr>
          <w:rStyle w:val="CommentReference"/>
        </w:rPr>
        <w:annotationRef/>
      </w:r>
      <w:r w:rsidRPr="00D13B80">
        <w:rPr>
          <w:lang w:val="pt-BR"/>
        </w:rPr>
        <w:t>Isso aqui não é mais um “</w:t>
      </w:r>
      <w:proofErr w:type="spellStart"/>
      <w:r w:rsidRPr="00D13B80">
        <w:rPr>
          <w:lang w:val="pt-BR"/>
        </w:rPr>
        <w:t>usage</w:t>
      </w:r>
      <w:proofErr w:type="spellEnd"/>
      <w:r w:rsidRPr="00D13B80">
        <w:rPr>
          <w:lang w:val="pt-BR"/>
        </w:rPr>
        <w:t xml:space="preserve"> </w:t>
      </w:r>
      <w:proofErr w:type="spellStart"/>
      <w:r w:rsidRPr="00D13B80">
        <w:rPr>
          <w:lang w:val="pt-BR"/>
        </w:rPr>
        <w:t>example</w:t>
      </w:r>
      <w:proofErr w:type="spellEnd"/>
      <w:r w:rsidRPr="00D13B80">
        <w:rPr>
          <w:lang w:val="pt-BR"/>
        </w:rPr>
        <w:t xml:space="preserve">”. Passou a ser o </w:t>
      </w:r>
      <w:proofErr w:type="spellStart"/>
      <w:r w:rsidRPr="00D13B80">
        <w:rPr>
          <w:lang w:val="pt-BR"/>
        </w:rPr>
        <w:t>curacao</w:t>
      </w:r>
      <w:proofErr w:type="spellEnd"/>
      <w:r w:rsidRPr="00D13B80">
        <w:rPr>
          <w:lang w:val="pt-BR"/>
        </w:rPr>
        <w:t xml:space="preserve"> do artigo. O título deve estar alinhado com isso. Algo como “</w:t>
      </w:r>
      <w:proofErr w:type="spellStart"/>
      <w:r w:rsidRPr="00D13B80">
        <w:rPr>
          <w:lang w:val="pt-BR"/>
        </w:rPr>
        <w:t>Prov</w:t>
      </w:r>
      <w:r w:rsidRPr="00D13B80">
        <w:rPr>
          <w:lang w:val="pt-BR"/>
        </w:rPr>
        <w:t>e</w:t>
      </w:r>
      <w:r w:rsidRPr="00D13B80">
        <w:rPr>
          <w:lang w:val="pt-BR"/>
        </w:rPr>
        <w:t>nance</w:t>
      </w:r>
      <w:proofErr w:type="spellEnd"/>
      <w:r w:rsidRPr="00D13B80">
        <w:rPr>
          <w:lang w:val="pt-BR"/>
        </w:rPr>
        <w:t xml:space="preserve"> </w:t>
      </w:r>
      <w:proofErr w:type="spellStart"/>
      <w:r w:rsidRPr="00D13B80">
        <w:rPr>
          <w:lang w:val="pt-BR"/>
        </w:rPr>
        <w:t>Visualization</w:t>
      </w:r>
      <w:proofErr w:type="spellEnd"/>
      <w:r w:rsidRPr="00D13B80">
        <w:rPr>
          <w:lang w:val="pt-BR"/>
        </w:rPr>
        <w:t xml:space="preserve"> in Software </w:t>
      </w:r>
      <w:proofErr w:type="spellStart"/>
      <w:r w:rsidRPr="00D13B80">
        <w:rPr>
          <w:lang w:val="pt-BR"/>
        </w:rPr>
        <w:t>Engineering</w:t>
      </w:r>
      <w:proofErr w:type="spellEnd"/>
      <w:r w:rsidRPr="00D13B80">
        <w:rPr>
          <w:lang w:val="pt-BR"/>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F8B33" w14:textId="77777777" w:rsidR="002F17F4" w:rsidRDefault="002F17F4" w:rsidP="00B34235">
      <w:pPr>
        <w:spacing w:after="0"/>
      </w:pPr>
      <w:r>
        <w:separator/>
      </w:r>
    </w:p>
  </w:endnote>
  <w:endnote w:type="continuationSeparator" w:id="0">
    <w:p w14:paraId="713A8DA5" w14:textId="77777777" w:rsidR="002F17F4" w:rsidRDefault="002F17F4" w:rsidP="00B34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Miriam">
    <w:charset w:val="B1"/>
    <w:family w:val="swiss"/>
    <w:pitch w:val="variable"/>
    <w:sig w:usb0="00000801" w:usb1="00000000" w:usb2="00000000" w:usb3="00000000" w:csb0="0000002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7B325" w14:textId="77777777" w:rsidR="002F17F4" w:rsidRDefault="002F17F4" w:rsidP="00B34235">
      <w:pPr>
        <w:spacing w:after="0"/>
      </w:pPr>
      <w:r>
        <w:separator/>
      </w:r>
    </w:p>
  </w:footnote>
  <w:footnote w:type="continuationSeparator" w:id="0">
    <w:p w14:paraId="22CB9D10" w14:textId="77777777" w:rsidR="002F17F4" w:rsidRDefault="002F17F4" w:rsidP="00B34235">
      <w:pPr>
        <w:spacing w:after="0"/>
      </w:pPr>
      <w:r>
        <w:continuationSeparator/>
      </w:r>
    </w:p>
  </w:footnote>
  <w:footnote w:id="1">
    <w:p w14:paraId="37B68256" w14:textId="77777777" w:rsidR="002F17F4" w:rsidRDefault="002F17F4"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Pr="003A6B92">
        <w:fldChar w:fldCharType="separate"/>
      </w:r>
      <w:r w:rsidRPr="002242DC">
        <w:t>[21]</w:t>
      </w:r>
      <w:r w:rsidRPr="003A6B92">
        <w:fldChar w:fldCharType="end"/>
      </w:r>
      <w:r w:rsidRPr="003A6B92">
        <w:t>.</w:t>
      </w:r>
    </w:p>
  </w:footnote>
  <w:footnote w:id="2">
    <w:p w14:paraId="6FB2FF65" w14:textId="6D2EB47C" w:rsidR="002F17F4" w:rsidRDefault="002F17F4" w:rsidP="00B34235">
      <w:pPr>
        <w:pStyle w:val="FootnoteText"/>
      </w:pPr>
      <w:r w:rsidRPr="00F25228">
        <w:rPr>
          <w:rStyle w:val="FootnoteReference"/>
        </w:rPr>
        <w:footnoteRef/>
      </w:r>
      <w:r>
        <w:t xml:space="preserve"> In order to reduce graph size and provide a quicker understanding for the examples presented, some in game </w:t>
      </w:r>
      <w:del w:id="306" w:author="Leonardo Murta" w:date="2013-03-07T22:23:00Z">
        <w:r w:rsidDel="007D240F">
          <w:delText xml:space="preserve">modifiers </w:delText>
        </w:r>
      </w:del>
      <w:ins w:id="307" w:author="Leonardo Murta" w:date="2013-03-07T22:23:00Z">
        <w:r>
          <w:t xml:space="preserve">parameters </w:t>
        </w:r>
      </w:ins>
      <w:r>
        <w:t xml:space="preserve">were </w:t>
      </w:r>
      <w:del w:id="308" w:author="Leonardo Murta" w:date="2013-03-07T22:23:00Z">
        <w:r w:rsidDel="007D240F">
          <w:delText>mod</w:delText>
        </w:r>
        <w:r w:rsidDel="007D240F">
          <w:delText>i</w:delText>
        </w:r>
        <w:r w:rsidDel="007D240F">
          <w:delText xml:space="preserve">fied </w:delText>
        </w:r>
      </w:del>
      <w:ins w:id="309" w:author="Leonardo Murta" w:date="2013-03-07T22:23:00Z">
        <w:r>
          <w:t xml:space="preserve">set </w:t>
        </w:r>
      </w:ins>
      <w:r>
        <w:t>to a</w:t>
      </w:r>
      <w:r>
        <w:t>l</w:t>
      </w:r>
      <w:r>
        <w:t>low faster state transitions.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C213A3"/>
    <w:rsid w:val="000304EC"/>
    <w:rsid w:val="00030D56"/>
    <w:rsid w:val="00085E2A"/>
    <w:rsid w:val="00110BC7"/>
    <w:rsid w:val="001627E8"/>
    <w:rsid w:val="00181A08"/>
    <w:rsid w:val="0018450E"/>
    <w:rsid w:val="00184BA4"/>
    <w:rsid w:val="001C660B"/>
    <w:rsid w:val="001E0B08"/>
    <w:rsid w:val="001E0F4A"/>
    <w:rsid w:val="00211229"/>
    <w:rsid w:val="002254A9"/>
    <w:rsid w:val="00241887"/>
    <w:rsid w:val="00251A1D"/>
    <w:rsid w:val="002B54E3"/>
    <w:rsid w:val="002B5963"/>
    <w:rsid w:val="002C166C"/>
    <w:rsid w:val="002F17F4"/>
    <w:rsid w:val="00320040"/>
    <w:rsid w:val="003520C2"/>
    <w:rsid w:val="00357840"/>
    <w:rsid w:val="003D53FE"/>
    <w:rsid w:val="00413793"/>
    <w:rsid w:val="00446A3A"/>
    <w:rsid w:val="0045336C"/>
    <w:rsid w:val="004A5101"/>
    <w:rsid w:val="004D72B8"/>
    <w:rsid w:val="00521851"/>
    <w:rsid w:val="005B520E"/>
    <w:rsid w:val="005F04AD"/>
    <w:rsid w:val="00624589"/>
    <w:rsid w:val="006917E8"/>
    <w:rsid w:val="00694F71"/>
    <w:rsid w:val="006E6658"/>
    <w:rsid w:val="00736489"/>
    <w:rsid w:val="00797794"/>
    <w:rsid w:val="007A4768"/>
    <w:rsid w:val="007C2FF2"/>
    <w:rsid w:val="007D240F"/>
    <w:rsid w:val="00834E3C"/>
    <w:rsid w:val="008425C6"/>
    <w:rsid w:val="008B6C48"/>
    <w:rsid w:val="008C28B4"/>
    <w:rsid w:val="008E78ED"/>
    <w:rsid w:val="00901A3B"/>
    <w:rsid w:val="009108F1"/>
    <w:rsid w:val="009303D9"/>
    <w:rsid w:val="00956DC5"/>
    <w:rsid w:val="0096798F"/>
    <w:rsid w:val="00981A2F"/>
    <w:rsid w:val="009D45BE"/>
    <w:rsid w:val="00A831F5"/>
    <w:rsid w:val="00AA0582"/>
    <w:rsid w:val="00B11A60"/>
    <w:rsid w:val="00B22C9A"/>
    <w:rsid w:val="00B34235"/>
    <w:rsid w:val="00B719AF"/>
    <w:rsid w:val="00BC6216"/>
    <w:rsid w:val="00BD1FDB"/>
    <w:rsid w:val="00C11288"/>
    <w:rsid w:val="00C213A3"/>
    <w:rsid w:val="00C3557A"/>
    <w:rsid w:val="00C82852"/>
    <w:rsid w:val="00C87149"/>
    <w:rsid w:val="00C87BCE"/>
    <w:rsid w:val="00CA33A8"/>
    <w:rsid w:val="00CE67B1"/>
    <w:rsid w:val="00DA6C40"/>
    <w:rsid w:val="00E1519A"/>
    <w:rsid w:val="00E81D1D"/>
    <w:rsid w:val="00EB7D81"/>
    <w:rsid w:val="00ED261B"/>
    <w:rsid w:val="00F25228"/>
    <w:rsid w:val="00F94144"/>
    <w:rsid w:val="00FB0387"/>
    <w:rsid w:val="00FC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1D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085E2A"/>
    <w:pPr>
      <w:keepNext/>
      <w:keepLines/>
      <w:numPr>
        <w:numId w:val="4"/>
      </w:numPr>
      <w:tabs>
        <w:tab w:val="left" w:pos="216"/>
      </w:tabs>
      <w:spacing w:before="160"/>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55CD3-5C36-1D4B-8881-D377B8DA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\ChromeDownloads\Conf_Template.dot</Template>
  <TotalTime>131</TotalTime>
  <Pages>7</Pages>
  <Words>12520</Words>
  <Characters>71369</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Leonardo Murta</cp:lastModifiedBy>
  <cp:revision>47</cp:revision>
  <dcterms:created xsi:type="dcterms:W3CDTF">2013-03-07T22:36:00Z</dcterms:created>
  <dcterms:modified xsi:type="dcterms:W3CDTF">2013-03-08T01:40:00Z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