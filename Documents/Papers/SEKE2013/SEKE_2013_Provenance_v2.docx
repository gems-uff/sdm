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45336C" w:rsidRDefault="00B34235">
      <w:pPr>
        <w:pStyle w:val="papertitle"/>
        <w:rPr>
          <w:i/>
        </w:rPr>
      </w:pPr>
      <w:commentRangeStart w:id="0"/>
      <w:r w:rsidRPr="0045336C">
        <w:rPr>
          <w:i/>
        </w:rPr>
        <w:t>Visualizing Software Engineering Learning Sessions Through Provenance</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2B54E3" w:rsidRDefault="002B54E3" w:rsidP="005B520E">
      <w:pPr>
        <w:pStyle w:val="Author"/>
        <w:rPr>
          <w:lang w:val="pt-BR"/>
        </w:rPr>
      </w:pPr>
      <w:r w:rsidRPr="002B54E3">
        <w:rPr>
          <w:lang w:val="pt-BR"/>
        </w:rPr>
        <w:lastRenderedPageBreak/>
        <w:t>Troy C. Kohwalter, Esteban G. W. Clua, Leonardo G. P. Murta</w:t>
      </w:r>
    </w:p>
    <w:p w:rsidR="009303D9" w:rsidRPr="002B54E3" w:rsidRDefault="002B54E3" w:rsidP="005B520E">
      <w:pPr>
        <w:pStyle w:val="Affiliation"/>
        <w:rPr>
          <w:lang w:val="pt-BR"/>
        </w:rPr>
      </w:pPr>
      <w:r w:rsidRPr="002B54E3">
        <w:rPr>
          <w:lang w:val="pt-BR"/>
        </w:rPr>
        <w:t>Instituto de Computação</w:t>
      </w:r>
    </w:p>
    <w:p w:rsidR="009303D9" w:rsidRPr="002B54E3" w:rsidRDefault="002B54E3" w:rsidP="005B520E">
      <w:pPr>
        <w:pStyle w:val="Affiliation"/>
        <w:rPr>
          <w:lang w:val="pt-BR"/>
        </w:rPr>
      </w:pPr>
      <w:r w:rsidRPr="002B54E3">
        <w:rPr>
          <w:lang w:val="pt-BR"/>
        </w:rPr>
        <w:t>Universidade Federal Fluminense</w:t>
      </w:r>
    </w:p>
    <w:p w:rsidR="009303D9" w:rsidRPr="002B54E3" w:rsidRDefault="002B54E3" w:rsidP="005B520E">
      <w:pPr>
        <w:pStyle w:val="Affiliation"/>
        <w:rPr>
          <w:lang w:val="pt-BR"/>
        </w:rPr>
      </w:pPr>
      <w:r w:rsidRPr="002B54E3">
        <w:rPr>
          <w:lang w:val="pt-BR"/>
        </w:rPr>
        <w:t xml:space="preserve">Niterói – RJ, </w:t>
      </w:r>
      <w:proofErr w:type="spellStart"/>
      <w:proofErr w:type="gramStart"/>
      <w:r w:rsidRPr="002B54E3">
        <w:rPr>
          <w:lang w:val="pt-BR"/>
        </w:rPr>
        <w:t>Brazil</w:t>
      </w:r>
      <w:proofErr w:type="spellEnd"/>
      <w:proofErr w:type="gramEnd"/>
    </w:p>
    <w:p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w:t>
      </w:r>
      <w:proofErr w:type="spellStart"/>
      <w:proofErr w:type="gramStart"/>
      <w:r w:rsidRPr="002B54E3">
        <w:rPr>
          <w:spacing w:val="-2"/>
          <w:lang w:val="pt-BR"/>
        </w:rPr>
        <w:t>ic</w:t>
      </w:r>
      <w:proofErr w:type="spellEnd"/>
      <w:r w:rsidRPr="002B54E3">
        <w:rPr>
          <w:spacing w:val="-2"/>
          <w:lang w:val="pt-BR"/>
        </w:rPr>
        <w:t>.</w:t>
      </w:r>
      <w:proofErr w:type="spellStart"/>
      <w:proofErr w:type="gramEnd"/>
      <w:r w:rsidRPr="002B54E3">
        <w:rPr>
          <w:spacing w:val="-2"/>
          <w:lang w:val="pt-BR"/>
        </w:rPr>
        <w:t>uff</w:t>
      </w:r>
      <w:proofErr w:type="spellEnd"/>
      <w:r w:rsidRPr="002B54E3">
        <w:rPr>
          <w:spacing w:val="-2"/>
          <w:lang w:val="pt-BR"/>
        </w:rPr>
        <w:t>.</w:t>
      </w:r>
      <w:proofErr w:type="spellStart"/>
      <w:r w:rsidRPr="002B54E3">
        <w:rPr>
          <w:spacing w:val="-2"/>
          <w:lang w:val="pt-BR"/>
        </w:rPr>
        <w:t>b</w:t>
      </w:r>
      <w:r>
        <w:rPr>
          <w:spacing w:val="-2"/>
          <w:lang w:val="pt-BR"/>
        </w:rPr>
        <w:t>r</w:t>
      </w:r>
      <w:proofErr w:type="spellEnd"/>
    </w:p>
    <w:commentRangeEnd w:id="0"/>
    <w:p w:rsidR="00B34235" w:rsidRPr="002B54E3" w:rsidRDefault="0045336C">
      <w:pPr>
        <w:pStyle w:val="Affiliation"/>
        <w:rPr>
          <w:lang w:val="pt-BR"/>
        </w:rPr>
        <w:sectPr w:rsidR="00B34235" w:rsidRPr="002B54E3">
          <w:type w:val="continuous"/>
          <w:pgSz w:w="12240" w:h="15840" w:code="1"/>
          <w:pgMar w:top="1080" w:right="893" w:bottom="1440" w:left="893" w:header="720" w:footer="720" w:gutter="0"/>
          <w:cols w:space="720"/>
          <w:docGrid w:linePitch="360"/>
        </w:sectPr>
      </w:pPr>
      <w:r>
        <w:rPr>
          <w:rStyle w:val="CommentReference"/>
          <w:rFonts w:eastAsia="Times New Roman"/>
        </w:rPr>
        <w:commentReference w:id="0"/>
      </w:r>
    </w:p>
    <w:p w:rsidR="009303D9" w:rsidRPr="002B54E3" w:rsidRDefault="009303D9">
      <w:pPr>
        <w:pStyle w:val="Affiliation"/>
        <w:rPr>
          <w:lang w:val="pt-BR"/>
        </w:rPr>
      </w:pPr>
    </w:p>
    <w:p w:rsidR="009303D9" w:rsidRPr="002B54E3" w:rsidRDefault="009303D9">
      <w:pPr>
        <w:rPr>
          <w:lang w:val="pt-BR"/>
        </w:rPr>
      </w:pPr>
    </w:p>
    <w:p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production. Teaching software engineering is usually done by theoretic classes with few practical exercises. To circumvent this problem, a raising approach consists on the adoption of games.</w:t>
      </w:r>
      <w:r w:rsidRPr="00975E62">
        <w:rPr>
          <w:rFonts w:eastAsia="Calibri"/>
          <w:b/>
          <w:szCs w:val="18"/>
        </w:rPr>
        <w:t xml:space="preserve"> </w:t>
      </w:r>
      <w:r>
        <w:rPr>
          <w:rFonts w:eastAsia="Calibri"/>
          <w:b/>
          <w:szCs w:val="18"/>
        </w:rPr>
        <w:t xml:space="preserve">In software engineering games, decisions are key factors to transmit knowledge. However, mistakes made by wrong decisions may jeopardize the learning process, especially when reproducing its effects is not a viable option.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decisions and effects of such decisions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del w:id="1" w:author="Kohwalter" w:date="2013-03-07T18:40:00Z">
        <w:r w:rsidRPr="00975E62" w:rsidDel="00EE3F4B">
          <w:rPr>
            <w:rFonts w:eastAsia="Calibri"/>
            <w:b/>
            <w:i/>
            <w:szCs w:val="18"/>
          </w:rPr>
          <w:delText>education</w:delText>
        </w:r>
      </w:del>
      <w:ins w:id="2" w:author="Kohwalter" w:date="2013-03-07T18:40:00Z">
        <w:r>
          <w:rPr>
            <w:rFonts w:eastAsia="Calibri"/>
            <w:b/>
            <w:i/>
            <w:szCs w:val="18"/>
          </w:rPr>
          <w:t>E</w:t>
        </w:r>
        <w:r w:rsidRPr="00975E62">
          <w:rPr>
            <w:rFonts w:eastAsia="Calibri"/>
            <w:b/>
            <w:i/>
            <w:szCs w:val="18"/>
          </w:rPr>
          <w:t>ducation</w:t>
        </w:r>
      </w:ins>
      <w:r w:rsidRPr="00975E62">
        <w:rPr>
          <w:rFonts w:eastAsia="Calibri"/>
          <w:b/>
          <w:i/>
          <w:szCs w:val="18"/>
        </w:rPr>
        <w:t>.</w:t>
      </w:r>
      <w:proofErr w:type="gramEnd"/>
    </w:p>
    <w:p w:rsidR="00B34235" w:rsidRPr="00975E62" w:rsidRDefault="00B34235" w:rsidP="00B34235">
      <w:pPr>
        <w:pStyle w:val="Heading1"/>
        <w:jc w:val="center"/>
      </w:pPr>
      <w:r w:rsidRPr="00A03E84">
        <w:t>I</w:t>
      </w:r>
      <w:r>
        <w:t>ntroduction</w:t>
      </w:r>
    </w:p>
    <w:p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1E0F4A"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1E0F4A" w:rsidRPr="00975E62">
        <w:rPr>
          <w:sz w:val="20"/>
          <w:szCs w:val="20"/>
        </w:rPr>
        <w:fldChar w:fldCharType="separate"/>
      </w:r>
      <w:r w:rsidRPr="00E715DC">
        <w:rPr>
          <w:sz w:val="20"/>
        </w:rPr>
        <w:t>[1]</w:t>
      </w:r>
      <w:r w:rsidR="001E0F4A"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1E0F4A"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1E0F4A" w:rsidRPr="00975E62">
        <w:rPr>
          <w:sz w:val="20"/>
          <w:szCs w:val="20"/>
        </w:rPr>
        <w:fldChar w:fldCharType="separate"/>
      </w:r>
      <w:r w:rsidRPr="002242DC">
        <w:t>[3, 18]</w:t>
      </w:r>
      <w:r w:rsidR="001E0F4A"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1E0F4A"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1E0F4A" w:rsidRPr="00975E62">
        <w:rPr>
          <w:sz w:val="20"/>
          <w:szCs w:val="20"/>
        </w:rPr>
        <w:fldChar w:fldCharType="separate"/>
      </w:r>
      <w:r w:rsidRPr="002242DC">
        <w:t>[22]</w:t>
      </w:r>
      <w:r w:rsidR="001E0F4A" w:rsidRPr="00975E62">
        <w:rPr>
          <w:sz w:val="20"/>
          <w:szCs w:val="20"/>
        </w:rPr>
        <w:fldChar w:fldCharType="end"/>
      </w:r>
      <w:r w:rsidRPr="00975E62">
        <w:rPr>
          <w:sz w:val="20"/>
          <w:szCs w:val="20"/>
        </w:rPr>
        <w:t xml:space="preserve">. </w:t>
      </w:r>
    </w:p>
    <w:p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 xml:space="preserve">events, mistakes,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fundamental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required to play the game again and make different decisions to intuitively guess which ones were not </w:t>
      </w:r>
      <w:r>
        <w:rPr>
          <w:sz w:val="20"/>
          <w:szCs w:val="20"/>
        </w:rPr>
        <w:t>relevant to the situation</w:t>
      </w:r>
      <w:r w:rsidRPr="00975E62">
        <w:rPr>
          <w:sz w:val="20"/>
          <w:szCs w:val="20"/>
        </w:rPr>
        <w:t xml:space="preserve">. However, depending on the game dynamics and its complexity, reproducing the same state can be unviable, making it difficult </w:t>
      </w:r>
      <w:r>
        <w:rPr>
          <w:sz w:val="20"/>
          <w:szCs w:val="20"/>
        </w:rPr>
        <w:t>to</w:t>
      </w:r>
      <w:r w:rsidRPr="00975E62">
        <w:rPr>
          <w:sz w:val="20"/>
          <w:szCs w:val="20"/>
        </w:rPr>
        <w:t xml:space="preserve"> try new solutions. </w:t>
      </w:r>
    </w:p>
    <w:p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progressed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decisions,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instance,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xml:space="preserve">. This process also aids in the identification of mistakes, allowing the </w:t>
      </w:r>
      <w:r>
        <w:rPr>
          <w:sz w:val="20"/>
          <w:szCs w:val="20"/>
        </w:rPr>
        <w:t>user</w:t>
      </w:r>
      <w:r w:rsidRPr="00975E62">
        <w:rPr>
          <w:sz w:val="20"/>
          <w:szCs w:val="20"/>
        </w:rPr>
        <w:t xml:space="preserve"> to reflect upon them for future interactions.</w:t>
      </w:r>
    </w:p>
    <w:p w:rsidR="00B34235" w:rsidRDefault="00B34235" w:rsidP="00B34235">
      <w:pPr>
        <w:ind w:firstLine="216"/>
        <w:rPr>
          <w:sz w:val="20"/>
          <w:szCs w:val="20"/>
        </w:rPr>
      </w:pPr>
      <w:r>
        <w:rPr>
          <w:sz w:val="20"/>
          <w:szCs w:val="20"/>
        </w:rPr>
        <w:t>In our previous</w:t>
      </w:r>
      <w:r w:rsidRPr="00975E62">
        <w:rPr>
          <w:sz w:val="20"/>
          <w:szCs w:val="20"/>
        </w:rPr>
        <w:t xml:space="preserve"> work </w:t>
      </w:r>
      <w:r w:rsidR="001E0F4A"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we introduced the usage of digital provenance </w:t>
      </w:r>
      <w:r w:rsidR="001E0F4A"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1E0F4A" w:rsidRPr="00975E62">
        <w:rPr>
          <w:sz w:val="20"/>
          <w:szCs w:val="20"/>
        </w:rPr>
        <w:fldChar w:fldCharType="separate"/>
      </w:r>
      <w:r w:rsidRPr="002242DC">
        <w:t>[10]</w:t>
      </w:r>
      <w:r w:rsidR="001E0F4A"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introduced the provenance gathering, this work introduces the provenance graph and analysis methodology</w:t>
      </w:r>
      <w:r>
        <w:rPr>
          <w:sz w:val="20"/>
          <w:szCs w:val="20"/>
        </w:rPr>
        <w:t xml:space="preserve">, allowing the support of a broader range of analysis over a software engineering game named </w:t>
      </w:r>
      <w:r w:rsidRPr="00975E62">
        <w:rPr>
          <w:sz w:val="20"/>
          <w:szCs w:val="20"/>
        </w:rPr>
        <w:t xml:space="preserve">SDM </w:t>
      </w:r>
      <w:r w:rsidR="001E0F4A"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1E0F4A" w:rsidRPr="00975E62">
        <w:rPr>
          <w:sz w:val="20"/>
          <w:szCs w:val="20"/>
        </w:rPr>
        <w:fldChar w:fldCharType="separate"/>
      </w:r>
      <w:r w:rsidRPr="002242DC">
        <w:t>[15]</w:t>
      </w:r>
      <w:r w:rsidR="001E0F4A" w:rsidRPr="00975E62">
        <w:rPr>
          <w:sz w:val="20"/>
          <w:szCs w:val="20"/>
        </w:rPr>
        <w:fldChar w:fldCharType="end"/>
      </w:r>
      <w:r w:rsidRPr="00975E62">
        <w:rPr>
          <w:sz w:val="20"/>
          <w:szCs w:val="20"/>
        </w:rPr>
        <w:t>.</w:t>
      </w:r>
      <w:r>
        <w:rPr>
          <w:sz w:val="20"/>
          <w:szCs w:val="20"/>
        </w:rPr>
        <w:t xml:space="preserve"> </w:t>
      </w:r>
    </w:p>
    <w:p w:rsidR="00B34235" w:rsidRDefault="00B34235" w:rsidP="00B34235">
      <w:pPr>
        <w:ind w:firstLine="216"/>
        <w:rPr>
          <w:sz w:val="20"/>
          <w:szCs w:val="20"/>
        </w:rPr>
      </w:pPr>
      <w:r w:rsidRPr="00975E62">
        <w:rPr>
          <w:sz w:val="20"/>
          <w:szCs w:val="20"/>
        </w:rPr>
        <w:t>SDM focuses on introducing Software Engineering concepts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rsidR="00B34235" w:rsidRPr="00975E62" w:rsidRDefault="00B34235" w:rsidP="00B34235">
      <w:pPr>
        <w:ind w:firstLine="216"/>
        <w:rPr>
          <w:sz w:val="20"/>
          <w:szCs w:val="20"/>
        </w:rPr>
      </w:pPr>
      <w:r w:rsidRPr="00975E62">
        <w:rPr>
          <w:sz w:val="20"/>
          <w:szCs w:val="20"/>
        </w:rPr>
        <w:t xml:space="preserve">This paper is organized as follows: Section </w:t>
      </w:r>
      <w:r w:rsidR="001E0F4A">
        <w:rPr>
          <w:sz w:val="20"/>
          <w:szCs w:val="20"/>
        </w:rPr>
        <w:fldChar w:fldCharType="begin"/>
      </w:r>
      <w:r>
        <w:rPr>
          <w:sz w:val="20"/>
          <w:szCs w:val="20"/>
        </w:rPr>
        <w:instrText xml:space="preserve"> REF _Ref350269111 \r \h </w:instrText>
      </w:r>
      <w:r w:rsidR="001E0F4A">
        <w:rPr>
          <w:sz w:val="20"/>
          <w:szCs w:val="20"/>
        </w:rPr>
      </w:r>
      <w:r w:rsidR="001E0F4A">
        <w:rPr>
          <w:sz w:val="20"/>
          <w:szCs w:val="20"/>
        </w:rPr>
        <w:fldChar w:fldCharType="separate"/>
      </w:r>
      <w:r>
        <w:rPr>
          <w:sz w:val="20"/>
          <w:szCs w:val="20"/>
        </w:rPr>
        <w:t>II</w:t>
      </w:r>
      <w:r w:rsidR="001E0F4A">
        <w:rPr>
          <w:sz w:val="20"/>
          <w:szCs w:val="20"/>
        </w:rPr>
        <w:fldChar w:fldCharType="end"/>
      </w:r>
      <w:r>
        <w:rPr>
          <w:sz w:val="20"/>
          <w:szCs w:val="20"/>
        </w:rPr>
        <w:t xml:space="preserve"> </w:t>
      </w:r>
      <w:r w:rsidRPr="00975E62">
        <w:rPr>
          <w:sz w:val="20"/>
          <w:szCs w:val="20"/>
        </w:rPr>
        <w:t xml:space="preserve">provides related work in the </w:t>
      </w:r>
      <w:commentRangeStart w:id="3"/>
      <w:r w:rsidRPr="00975E62">
        <w:rPr>
          <w:sz w:val="20"/>
          <w:szCs w:val="20"/>
        </w:rPr>
        <w:t xml:space="preserve">area of </w:t>
      </w:r>
      <w:ins w:id="4" w:author="Kohwalter" w:date="2013-03-07T21:00:00Z">
        <w:r w:rsidR="000304EC">
          <w:rPr>
            <w:sz w:val="20"/>
            <w:szCs w:val="20"/>
          </w:rPr>
          <w:t xml:space="preserve">software engineering games and </w:t>
        </w:r>
      </w:ins>
      <w:r w:rsidRPr="00975E62">
        <w:rPr>
          <w:sz w:val="20"/>
          <w:szCs w:val="20"/>
        </w:rPr>
        <w:t>game flow analysis</w:t>
      </w:r>
      <w:commentRangeEnd w:id="3"/>
      <w:r>
        <w:rPr>
          <w:rStyle w:val="CommentReference"/>
        </w:rPr>
        <w:commentReference w:id="3"/>
      </w:r>
      <w:r w:rsidRPr="00975E62">
        <w:rPr>
          <w:sz w:val="20"/>
          <w:szCs w:val="20"/>
        </w:rPr>
        <w:t xml:space="preserve">. Section </w:t>
      </w:r>
      <w:r w:rsidR="001E0F4A">
        <w:rPr>
          <w:sz w:val="20"/>
          <w:szCs w:val="20"/>
        </w:rPr>
        <w:fldChar w:fldCharType="begin"/>
      </w:r>
      <w:r>
        <w:rPr>
          <w:sz w:val="20"/>
          <w:szCs w:val="20"/>
        </w:rPr>
        <w:instrText xml:space="preserve"> REF _Ref350269125 \r \h </w:instrText>
      </w:r>
      <w:r w:rsidR="001E0F4A">
        <w:rPr>
          <w:sz w:val="20"/>
          <w:szCs w:val="20"/>
        </w:rPr>
      </w:r>
      <w:r w:rsidR="001E0F4A">
        <w:rPr>
          <w:sz w:val="20"/>
          <w:szCs w:val="20"/>
        </w:rPr>
        <w:fldChar w:fldCharType="separate"/>
      </w:r>
      <w:r w:rsidR="000304EC">
        <w:rPr>
          <w:sz w:val="20"/>
          <w:szCs w:val="20"/>
        </w:rPr>
        <w:t>III</w:t>
      </w:r>
      <w:r w:rsidR="001E0F4A">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w:t>
      </w:r>
      <w:ins w:id="5" w:author="Kohwalter" w:date="2013-03-07T18:04:00Z">
        <w:r>
          <w:rPr>
            <w:sz w:val="20"/>
            <w:szCs w:val="20"/>
          </w:rPr>
          <w:t xml:space="preserve">Section </w:t>
        </w:r>
        <w:r w:rsidR="001E0F4A">
          <w:rPr>
            <w:sz w:val="20"/>
            <w:szCs w:val="20"/>
          </w:rPr>
          <w:fldChar w:fldCharType="begin"/>
        </w:r>
        <w:r>
          <w:rPr>
            <w:sz w:val="20"/>
            <w:szCs w:val="20"/>
          </w:rPr>
          <w:instrText xml:space="preserve"> REF _Ref350442803 \r \h </w:instrText>
        </w:r>
      </w:ins>
      <w:r w:rsidR="001E0F4A">
        <w:rPr>
          <w:sz w:val="20"/>
          <w:szCs w:val="20"/>
        </w:rPr>
      </w:r>
      <w:r w:rsidR="001E0F4A">
        <w:rPr>
          <w:sz w:val="20"/>
          <w:szCs w:val="20"/>
        </w:rPr>
        <w:fldChar w:fldCharType="separate"/>
      </w:r>
      <w:ins w:id="6" w:author="Kohwalter" w:date="2013-03-07T18:04:00Z">
        <w:r>
          <w:rPr>
            <w:sz w:val="20"/>
            <w:szCs w:val="20"/>
          </w:rPr>
          <w:t>IV</w:t>
        </w:r>
        <w:r w:rsidR="001E0F4A">
          <w:rPr>
            <w:sz w:val="20"/>
            <w:szCs w:val="20"/>
          </w:rPr>
          <w:fldChar w:fldCharType="end"/>
        </w:r>
        <w:r>
          <w:rPr>
            <w:sz w:val="20"/>
            <w:szCs w:val="20"/>
          </w:rPr>
          <w:t xml:space="preserve"> </w:t>
        </w:r>
      </w:ins>
      <w:r>
        <w:rPr>
          <w:sz w:val="20"/>
          <w:szCs w:val="20"/>
        </w:rPr>
        <w:t>introduces our framework for provenance gathering</w:t>
      </w:r>
      <w:r w:rsidRPr="00975E62">
        <w:rPr>
          <w:sz w:val="20"/>
          <w:szCs w:val="20"/>
        </w:rPr>
        <w:t xml:space="preserve">. Section </w:t>
      </w:r>
      <w:r w:rsidR="001E0F4A">
        <w:rPr>
          <w:sz w:val="20"/>
          <w:szCs w:val="20"/>
        </w:rPr>
        <w:fldChar w:fldCharType="begin"/>
      </w:r>
      <w:r>
        <w:rPr>
          <w:sz w:val="20"/>
          <w:szCs w:val="20"/>
        </w:rPr>
        <w:instrText xml:space="preserve"> REF _Ref350269138 \r \h </w:instrText>
      </w:r>
      <w:r w:rsidR="001E0F4A">
        <w:rPr>
          <w:sz w:val="20"/>
          <w:szCs w:val="20"/>
        </w:rPr>
      </w:r>
      <w:r w:rsidR="001E0F4A">
        <w:rPr>
          <w:sz w:val="20"/>
          <w:szCs w:val="20"/>
        </w:rPr>
        <w:fldChar w:fldCharType="separate"/>
      </w:r>
      <w:ins w:id="7" w:author="Kohwalter" w:date="2013-03-07T18:04:00Z">
        <w:r>
          <w:rPr>
            <w:sz w:val="20"/>
            <w:szCs w:val="20"/>
          </w:rPr>
          <w:t>V</w:t>
        </w:r>
      </w:ins>
      <w:del w:id="8" w:author="Kohwalter" w:date="2013-03-07T18:04:00Z">
        <w:r w:rsidDel="00AA39EE">
          <w:rPr>
            <w:sz w:val="20"/>
            <w:szCs w:val="20"/>
          </w:rPr>
          <w:delText>IV</w:delText>
        </w:r>
      </w:del>
      <w:r w:rsidR="001E0F4A">
        <w:rPr>
          <w:sz w:val="20"/>
          <w:szCs w:val="20"/>
        </w:rPr>
        <w:fldChar w:fldCharType="end"/>
      </w:r>
      <w:r>
        <w:rPr>
          <w:sz w:val="20"/>
          <w:szCs w:val="20"/>
        </w:rPr>
        <w:t xml:space="preserve"> </w:t>
      </w:r>
      <w:r w:rsidRPr="00975E62">
        <w:rPr>
          <w:sz w:val="20"/>
          <w:szCs w:val="20"/>
        </w:rPr>
        <w:t xml:space="preserve">presents the provenance </w:t>
      </w:r>
      <w:r w:rsidRPr="00975E62">
        <w:rPr>
          <w:sz w:val="20"/>
          <w:szCs w:val="20"/>
        </w:rPr>
        <w:lastRenderedPageBreak/>
        <w:t xml:space="preserve">analysis </w:t>
      </w:r>
      <w:r>
        <w:rPr>
          <w:sz w:val="20"/>
          <w:szCs w:val="20"/>
        </w:rPr>
        <w:t>and</w:t>
      </w:r>
      <w:r w:rsidRPr="00975E62">
        <w:rPr>
          <w:sz w:val="20"/>
          <w:szCs w:val="20"/>
        </w:rPr>
        <w:t xml:space="preserve"> provenance graph. Section </w:t>
      </w:r>
      <w:r w:rsidR="001E0F4A">
        <w:rPr>
          <w:sz w:val="20"/>
          <w:szCs w:val="20"/>
        </w:rPr>
        <w:fldChar w:fldCharType="begin"/>
      </w:r>
      <w:r>
        <w:rPr>
          <w:sz w:val="20"/>
          <w:szCs w:val="20"/>
        </w:rPr>
        <w:instrText xml:space="preserve"> REF _Ref350268391 \r \h </w:instrText>
      </w:r>
      <w:r w:rsidR="001E0F4A">
        <w:rPr>
          <w:sz w:val="20"/>
          <w:szCs w:val="20"/>
        </w:rPr>
      </w:r>
      <w:r w:rsidR="001E0F4A">
        <w:rPr>
          <w:sz w:val="20"/>
          <w:szCs w:val="20"/>
        </w:rPr>
        <w:fldChar w:fldCharType="separate"/>
      </w:r>
      <w:ins w:id="9" w:author="Kohwalter" w:date="2013-03-07T18:04:00Z">
        <w:r>
          <w:rPr>
            <w:sz w:val="20"/>
            <w:szCs w:val="20"/>
          </w:rPr>
          <w:t>VI</w:t>
        </w:r>
      </w:ins>
      <w:del w:id="10" w:author="Kohwalter" w:date="2013-03-07T18:04:00Z">
        <w:r w:rsidDel="00AA39EE">
          <w:rPr>
            <w:sz w:val="20"/>
            <w:szCs w:val="20"/>
          </w:rPr>
          <w:delText>V</w:delText>
        </w:r>
      </w:del>
      <w:r w:rsidR="001E0F4A">
        <w:rPr>
          <w:sz w:val="20"/>
          <w:szCs w:val="20"/>
        </w:rPr>
        <w:fldChar w:fldCharType="end"/>
      </w:r>
      <w:r>
        <w:rPr>
          <w:sz w:val="20"/>
          <w:szCs w:val="20"/>
        </w:rPr>
        <w:t xml:space="preserve"> </w:t>
      </w:r>
      <w:r w:rsidRPr="00975E62">
        <w:rPr>
          <w:sz w:val="20"/>
          <w:szCs w:val="20"/>
        </w:rPr>
        <w:t xml:space="preserve">presents </w:t>
      </w:r>
      <w:r>
        <w:rPr>
          <w:sz w:val="20"/>
          <w:szCs w:val="20"/>
        </w:rPr>
        <w:t>the adoption of provenance visualization in software engineering</w:t>
      </w:r>
      <w:r w:rsidRPr="00975E62">
        <w:rPr>
          <w:sz w:val="20"/>
          <w:szCs w:val="20"/>
        </w:rPr>
        <w:t xml:space="preserve">. Finally, Section </w:t>
      </w:r>
      <w:fldSimple w:instr=" REF _Ref341897928 \r \h  \* MERGEFORMAT ">
        <w:ins w:id="11" w:author="Kohwalter" w:date="2013-03-07T18:04:00Z">
          <w:r w:rsidRPr="00AA39EE">
            <w:rPr>
              <w:sz w:val="20"/>
              <w:szCs w:val="20"/>
            </w:rPr>
            <w:t>VII</w:t>
          </w:r>
        </w:ins>
        <w:del w:id="12" w:author="Kohwalter" w:date="2013-03-07T18:04:00Z">
          <w:r w:rsidRPr="00410B45" w:rsidDel="00AA39EE">
            <w:rPr>
              <w:sz w:val="20"/>
              <w:szCs w:val="20"/>
            </w:rPr>
            <w:delText>VI</w:delText>
          </w:r>
        </w:del>
      </w:fldSimple>
      <w:r w:rsidRPr="00975E62">
        <w:rPr>
          <w:sz w:val="20"/>
          <w:szCs w:val="20"/>
        </w:rPr>
        <w:t xml:space="preserve"> presents the conclusions of this work and points out some future work.</w:t>
      </w:r>
    </w:p>
    <w:p w:rsidR="00B34235" w:rsidRPr="00A03E84" w:rsidRDefault="00B34235" w:rsidP="00B34235">
      <w:pPr>
        <w:pStyle w:val="Heading1"/>
        <w:jc w:val="center"/>
        <w:rPr>
          <w:szCs w:val="20"/>
        </w:rPr>
      </w:pPr>
      <w:bookmarkStart w:id="13" w:name="_Ref350269111"/>
      <w:r>
        <w:rPr>
          <w:szCs w:val="20"/>
        </w:rPr>
        <w:t>Related Work</w:t>
      </w:r>
      <w:bookmarkEnd w:id="13"/>
    </w:p>
    <w:p w:rsidR="008B6C48" w:rsidRDefault="00B34235" w:rsidP="00B34235">
      <w:pPr>
        <w:ind w:firstLine="216"/>
        <w:rPr>
          <w:ins w:id="14" w:author="Kohwalter" w:date="2013-03-07T19:55:00Z"/>
          <w:sz w:val="20"/>
          <w:szCs w:val="20"/>
        </w:rPr>
      </w:pPr>
      <w:ins w:id="15" w:author="Kohwalter" w:date="2013-03-07T18:33:00Z">
        <w:r>
          <w:rPr>
            <w:sz w:val="20"/>
            <w:szCs w:val="20"/>
          </w:rPr>
          <w:t>In</w:t>
        </w:r>
      </w:ins>
      <w:ins w:id="16" w:author="Kohwalter" w:date="2013-03-07T18:16:00Z">
        <w:r>
          <w:rPr>
            <w:sz w:val="20"/>
            <w:szCs w:val="20"/>
          </w:rPr>
          <w:t xml:space="preserve"> </w:t>
        </w:r>
        <w:r w:rsidR="001E0F4A">
          <w:rPr>
            <w:sz w:val="20"/>
            <w:szCs w:val="20"/>
          </w:rPr>
          <w:fldChar w:fldCharType="begin"/>
        </w:r>
      </w:ins>
      <w:ins w:id="17" w:author="Kohwalter" w:date="2013-03-07T18:19:00Z">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ins>
      <w:r w:rsidR="001E0F4A">
        <w:rPr>
          <w:sz w:val="20"/>
          <w:szCs w:val="20"/>
        </w:rPr>
        <w:fldChar w:fldCharType="separate"/>
      </w:r>
      <w:ins w:id="18" w:author="Kohwalter" w:date="2013-03-07T18:19:00Z">
        <w:r w:rsidRPr="00B54AFB">
          <w:rPr>
            <w:sz w:val="20"/>
          </w:rPr>
          <w:t>[3]</w:t>
        </w:r>
      </w:ins>
      <w:ins w:id="19" w:author="Kohwalter" w:date="2013-03-07T18:16:00Z">
        <w:r w:rsidR="001E0F4A">
          <w:rPr>
            <w:sz w:val="20"/>
            <w:szCs w:val="20"/>
          </w:rPr>
          <w:fldChar w:fldCharType="end"/>
        </w:r>
      </w:ins>
      <w:ins w:id="20" w:author="Kohwalter" w:date="2013-03-07T18:33:00Z">
        <w:r>
          <w:rPr>
            <w:sz w:val="20"/>
            <w:szCs w:val="20"/>
          </w:rPr>
          <w:t xml:space="preserve">, </w:t>
        </w:r>
      </w:ins>
      <w:ins w:id="21" w:author="Kohwalter" w:date="2013-03-07T19:51:00Z">
        <w:r w:rsidR="008B6C48">
          <w:rPr>
            <w:sz w:val="20"/>
            <w:szCs w:val="20"/>
          </w:rPr>
          <w:t xml:space="preserve">the authors created </w:t>
        </w:r>
      </w:ins>
      <w:ins w:id="22" w:author="Kohwalter" w:date="2013-03-07T18:33:00Z">
        <w:r>
          <w:rPr>
            <w:sz w:val="20"/>
            <w:szCs w:val="20"/>
          </w:rPr>
          <w:t>a</w:t>
        </w:r>
      </w:ins>
      <w:ins w:id="23" w:author="Kohwalter" w:date="2013-03-07T18:34:00Z">
        <w:r>
          <w:rPr>
            <w:sz w:val="20"/>
            <w:szCs w:val="20"/>
          </w:rPr>
          <w:t xml:space="preserve"> software engineering</w:t>
        </w:r>
      </w:ins>
      <w:ins w:id="24" w:author="Kohwalter" w:date="2013-03-07T18:33:00Z">
        <w:r>
          <w:rPr>
            <w:sz w:val="20"/>
            <w:szCs w:val="20"/>
          </w:rPr>
          <w:t xml:space="preserve"> card game</w:t>
        </w:r>
      </w:ins>
      <w:ins w:id="25" w:author="Kohwalter" w:date="2013-03-07T19:52:00Z">
        <w:r w:rsidR="008B6C48">
          <w:rPr>
            <w:sz w:val="20"/>
            <w:szCs w:val="20"/>
          </w:rPr>
          <w:t xml:space="preserve"> called </w:t>
        </w:r>
        <w:r w:rsidR="008B6C48" w:rsidRPr="008B6C48">
          <w:rPr>
            <w:i/>
            <w:sz w:val="20"/>
            <w:szCs w:val="20"/>
            <w:rPrChange w:id="26" w:author="Kohwalter" w:date="2013-03-07T19:52:00Z">
              <w:rPr>
                <w:sz w:val="20"/>
                <w:szCs w:val="20"/>
              </w:rPr>
            </w:rPrChange>
          </w:rPr>
          <w:t>Problems and Programmers</w:t>
        </w:r>
        <w:r w:rsidR="008B6C48">
          <w:rPr>
            <w:sz w:val="20"/>
            <w:szCs w:val="20"/>
          </w:rPr>
          <w:t>. The main focus is teaching</w:t>
        </w:r>
      </w:ins>
      <w:ins w:id="27" w:author="Kohwalter" w:date="2013-03-07T19:53:00Z">
        <w:r w:rsidR="008B6C48">
          <w:rPr>
            <w:sz w:val="20"/>
            <w:szCs w:val="20"/>
          </w:rPr>
          <w:t xml:space="preserve"> software engineering through a simulation of </w:t>
        </w:r>
        <w:r w:rsidR="008B6C48">
          <w:rPr>
            <w:sz w:val="20"/>
            <w:szCs w:val="20"/>
          </w:rPr>
          <w:t>software</w:t>
        </w:r>
        <w:r w:rsidR="008B6C48">
          <w:rPr>
            <w:sz w:val="20"/>
            <w:szCs w:val="20"/>
          </w:rPr>
          <w:t xml:space="preserve"> development process from conception to completion. T</w:t>
        </w:r>
      </w:ins>
      <w:ins w:id="28" w:author="Kohwalter" w:date="2013-03-07T18:35:00Z">
        <w:r>
          <w:rPr>
            <w:sz w:val="20"/>
            <w:szCs w:val="20"/>
          </w:rPr>
          <w:t>he</w:t>
        </w:r>
      </w:ins>
      <w:ins w:id="29" w:author="Kohwalter" w:date="2013-03-07T18:33:00Z">
        <w:r>
          <w:rPr>
            <w:sz w:val="20"/>
            <w:szCs w:val="20"/>
          </w:rPr>
          <w:t xml:space="preserve"> </w:t>
        </w:r>
      </w:ins>
      <w:ins w:id="30" w:author="Kohwalter" w:date="2013-03-07T19:54:00Z">
        <w:r w:rsidR="008B6C48">
          <w:rPr>
            <w:sz w:val="20"/>
            <w:szCs w:val="20"/>
          </w:rPr>
          <w:t xml:space="preserve">players learn tactics to avoid problems during the development </w:t>
        </w:r>
      </w:ins>
      <w:ins w:id="31" w:author="Kohwalter" w:date="2013-03-07T19:55:00Z">
        <w:r w:rsidR="008B6C48">
          <w:rPr>
            <w:sz w:val="20"/>
            <w:szCs w:val="20"/>
          </w:rPr>
          <w:t>of the product while at the same time</w:t>
        </w:r>
      </w:ins>
      <w:ins w:id="32" w:author="Kohwalter" w:date="2013-03-07T18:35:00Z">
        <w:r>
          <w:rPr>
            <w:sz w:val="20"/>
            <w:szCs w:val="20"/>
          </w:rPr>
          <w:t xml:space="preserve"> </w:t>
        </w:r>
      </w:ins>
      <w:ins w:id="33" w:author="Kohwalter" w:date="2013-03-07T18:33:00Z">
        <w:r>
          <w:rPr>
            <w:sz w:val="20"/>
            <w:szCs w:val="20"/>
          </w:rPr>
          <w:t>compet</w:t>
        </w:r>
      </w:ins>
      <w:ins w:id="34" w:author="Kohwalter" w:date="2013-03-07T19:55:00Z">
        <w:r w:rsidR="008B6C48">
          <w:rPr>
            <w:sz w:val="20"/>
            <w:szCs w:val="20"/>
          </w:rPr>
          <w:t>ing</w:t>
        </w:r>
      </w:ins>
      <w:ins w:id="35" w:author="Kohwalter" w:date="2013-03-07T18:33:00Z">
        <w:r>
          <w:rPr>
            <w:sz w:val="20"/>
            <w:szCs w:val="20"/>
          </w:rPr>
          <w:t xml:space="preserve"> with each other in order to complete their </w:t>
        </w:r>
      </w:ins>
      <w:ins w:id="36" w:author="Kohwalter" w:date="2013-03-07T18:35:00Z">
        <w:r>
          <w:rPr>
            <w:sz w:val="20"/>
            <w:szCs w:val="20"/>
          </w:rPr>
          <w:t xml:space="preserve">respective </w:t>
        </w:r>
      </w:ins>
      <w:ins w:id="37" w:author="Kohwalter" w:date="2013-03-07T18:33:00Z">
        <w:r>
          <w:rPr>
            <w:sz w:val="20"/>
            <w:szCs w:val="20"/>
          </w:rPr>
          <w:t>pro</w:t>
        </w:r>
      </w:ins>
      <w:ins w:id="38" w:author="Kohwalter" w:date="2013-03-07T19:55:00Z">
        <w:r w:rsidR="008B6C48">
          <w:rPr>
            <w:sz w:val="20"/>
            <w:szCs w:val="20"/>
          </w:rPr>
          <w:t>ducts</w:t>
        </w:r>
      </w:ins>
      <w:ins w:id="39" w:author="Kohwalter" w:date="2013-03-07T18:33:00Z">
        <w:r>
          <w:rPr>
            <w:sz w:val="20"/>
            <w:szCs w:val="20"/>
          </w:rPr>
          <w:t xml:space="preserve"> in less time. It rewards those that follow software engineering concepts</w:t>
        </w:r>
      </w:ins>
      <w:ins w:id="40" w:author="Kohwalter" w:date="2013-03-07T18:35:00Z">
        <w:r>
          <w:rPr>
            <w:sz w:val="20"/>
            <w:szCs w:val="20"/>
          </w:rPr>
          <w:t xml:space="preserve"> while penalizing those that try quicker and riskier </w:t>
        </w:r>
      </w:ins>
      <w:ins w:id="41" w:author="Kohwalter" w:date="2013-03-07T18:36:00Z">
        <w:r>
          <w:rPr>
            <w:sz w:val="20"/>
            <w:szCs w:val="20"/>
          </w:rPr>
          <w:t>approaches</w:t>
        </w:r>
      </w:ins>
      <w:ins w:id="42" w:author="Kohwalter" w:date="2013-03-07T18:33:00Z">
        <w:r>
          <w:rPr>
            <w:sz w:val="20"/>
            <w:szCs w:val="20"/>
          </w:rPr>
          <w:t>.</w:t>
        </w:r>
      </w:ins>
      <w:ins w:id="43" w:author="Kohwalter" w:date="2013-03-07T18:34:00Z">
        <w:r>
          <w:rPr>
            <w:sz w:val="20"/>
            <w:szCs w:val="20"/>
          </w:rPr>
          <w:t xml:space="preserve"> </w:t>
        </w:r>
      </w:ins>
    </w:p>
    <w:p w:rsidR="00B34235" w:rsidRDefault="00B34235" w:rsidP="00B34235">
      <w:pPr>
        <w:ind w:firstLine="216"/>
        <w:rPr>
          <w:ins w:id="44" w:author="Kohwalter" w:date="2013-03-07T18:16:00Z"/>
          <w:sz w:val="20"/>
          <w:szCs w:val="20"/>
        </w:rPr>
      </w:pPr>
      <w:ins w:id="45" w:author="Kohwalter" w:date="2013-03-07T18:34:00Z">
        <w:r>
          <w:rPr>
            <w:sz w:val="20"/>
            <w:szCs w:val="20"/>
          </w:rPr>
          <w:t>In</w:t>
        </w:r>
      </w:ins>
      <w:ins w:id="46" w:author="Kohwalter" w:date="2013-03-07T18:19:00Z">
        <w:r>
          <w:rPr>
            <w:sz w:val="20"/>
            <w:szCs w:val="20"/>
          </w:rPr>
          <w:t xml:space="preserve"> </w:t>
        </w:r>
        <w:r w:rsidR="001E0F4A">
          <w:rPr>
            <w:sz w:val="20"/>
            <w:szCs w:val="20"/>
          </w:rPr>
          <w:fldChar w:fldCharType="begin"/>
        </w:r>
      </w:ins>
      <w:ins w:id="47" w:author="Kohwalter" w:date="2013-03-07T18:20:00Z">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ins>
      <w:r w:rsidR="001E0F4A">
        <w:rPr>
          <w:sz w:val="20"/>
          <w:szCs w:val="20"/>
        </w:rPr>
        <w:fldChar w:fldCharType="separate"/>
      </w:r>
      <w:ins w:id="48" w:author="Kohwalter" w:date="2013-03-07T18:20:00Z">
        <w:r w:rsidRPr="00B54AFB">
          <w:rPr>
            <w:sz w:val="20"/>
          </w:rPr>
          <w:t>[18]</w:t>
        </w:r>
      </w:ins>
      <w:ins w:id="49" w:author="Kohwalter" w:date="2013-03-07T18:19:00Z">
        <w:r w:rsidR="001E0F4A">
          <w:rPr>
            <w:sz w:val="20"/>
            <w:szCs w:val="20"/>
          </w:rPr>
          <w:fldChar w:fldCharType="end"/>
        </w:r>
      </w:ins>
      <w:ins w:id="50" w:author="Kohwalter" w:date="2013-03-07T18:34:00Z">
        <w:r>
          <w:rPr>
            <w:sz w:val="20"/>
            <w:szCs w:val="20"/>
          </w:rPr>
          <w:t>,</w:t>
        </w:r>
      </w:ins>
      <w:ins w:id="51" w:author="Kohwalter" w:date="2013-03-07T18:36:00Z">
        <w:r>
          <w:rPr>
            <w:sz w:val="20"/>
            <w:szCs w:val="20"/>
          </w:rPr>
          <w:t xml:space="preserve"> </w:t>
        </w:r>
      </w:ins>
      <w:ins w:id="52" w:author="Kohwalter" w:date="2013-03-07T19:55:00Z">
        <w:r w:rsidR="008B6C48">
          <w:rPr>
            <w:sz w:val="20"/>
            <w:szCs w:val="20"/>
          </w:rPr>
          <w:t>the authors created a simulation</w:t>
        </w:r>
      </w:ins>
      <w:ins w:id="53" w:author="Kohwalter" w:date="2013-03-07T19:56:00Z">
        <w:r w:rsidR="008B6C48">
          <w:rPr>
            <w:sz w:val="20"/>
            <w:szCs w:val="20"/>
          </w:rPr>
          <w:t xml:space="preserve"> game of</w:t>
        </w:r>
      </w:ins>
      <w:ins w:id="54" w:author="Kohwalter" w:date="2013-03-07T18:36:00Z">
        <w:r>
          <w:rPr>
            <w:sz w:val="20"/>
            <w:szCs w:val="20"/>
          </w:rPr>
          <w:t xml:space="preserve"> software engineering</w:t>
        </w:r>
      </w:ins>
      <w:ins w:id="55" w:author="Kohwalter" w:date="2013-03-07T19:56:00Z">
        <w:r w:rsidR="008B6C48">
          <w:rPr>
            <w:sz w:val="20"/>
            <w:szCs w:val="20"/>
          </w:rPr>
          <w:t xml:space="preserve"> called </w:t>
        </w:r>
        <w:proofErr w:type="spellStart"/>
        <w:r w:rsidR="008B6C48" w:rsidRPr="008B6C48">
          <w:rPr>
            <w:i/>
            <w:sz w:val="20"/>
            <w:szCs w:val="20"/>
            <w:rPrChange w:id="56" w:author="Kohwalter" w:date="2013-03-07T19:56:00Z">
              <w:rPr>
                <w:sz w:val="20"/>
                <w:szCs w:val="20"/>
              </w:rPr>
            </w:rPrChange>
          </w:rPr>
          <w:t>SimSE</w:t>
        </w:r>
        <w:proofErr w:type="spellEnd"/>
        <w:r w:rsidR="008B6C48">
          <w:rPr>
            <w:sz w:val="20"/>
            <w:szCs w:val="20"/>
          </w:rPr>
          <w:t>.</w:t>
        </w:r>
      </w:ins>
      <w:ins w:id="57" w:author="Kohwalter" w:date="2013-03-07T18:28:00Z">
        <w:r>
          <w:rPr>
            <w:sz w:val="20"/>
            <w:szCs w:val="20"/>
          </w:rPr>
          <w:t xml:space="preserve"> </w:t>
        </w:r>
      </w:ins>
      <w:ins w:id="58" w:author="Kohwalter" w:date="2013-03-07T19:56:00Z">
        <w:r w:rsidR="008B6C48">
          <w:rPr>
            <w:sz w:val="20"/>
            <w:szCs w:val="20"/>
          </w:rPr>
          <w:t>In it, t</w:t>
        </w:r>
      </w:ins>
      <w:ins w:id="59" w:author="Kohwalter" w:date="2013-03-07T18:28:00Z">
        <w:r>
          <w:rPr>
            <w:sz w:val="20"/>
            <w:szCs w:val="20"/>
          </w:rPr>
          <w:t xml:space="preserve">he </w:t>
        </w:r>
      </w:ins>
      <w:ins w:id="60" w:author="Kohwalter" w:date="2013-03-07T19:56:00Z">
        <w:r w:rsidR="008B6C48">
          <w:rPr>
            <w:sz w:val="20"/>
            <w:szCs w:val="20"/>
          </w:rPr>
          <w:t xml:space="preserve">player </w:t>
        </w:r>
      </w:ins>
      <w:ins w:id="61" w:author="Kohwalter" w:date="2013-03-07T19:57:00Z">
        <w:r w:rsidR="008B6C48">
          <w:rPr>
            <w:sz w:val="20"/>
            <w:szCs w:val="20"/>
          </w:rPr>
          <w:t>assumes the position of</w:t>
        </w:r>
      </w:ins>
      <w:ins w:id="62" w:author="Kohwalter" w:date="2013-03-07T19:56:00Z">
        <w:r w:rsidR="008B6C48">
          <w:rPr>
            <w:sz w:val="20"/>
            <w:szCs w:val="20"/>
          </w:rPr>
          <w:t xml:space="preserve"> project manager and has</w:t>
        </w:r>
      </w:ins>
      <w:ins w:id="63" w:author="Kohwalter" w:date="2013-03-07T18:37:00Z">
        <w:r>
          <w:rPr>
            <w:sz w:val="20"/>
            <w:szCs w:val="20"/>
          </w:rPr>
          <w:t xml:space="preserve"> to manage the software development</w:t>
        </w:r>
      </w:ins>
      <w:ins w:id="64" w:author="Kohwalter" w:date="2013-03-07T18:23:00Z">
        <w:r>
          <w:rPr>
            <w:sz w:val="20"/>
            <w:szCs w:val="20"/>
          </w:rPr>
          <w:t>.</w:t>
        </w:r>
      </w:ins>
      <w:ins w:id="65" w:author="Kohwalter" w:date="2013-03-07T18:29:00Z">
        <w:r>
          <w:rPr>
            <w:sz w:val="20"/>
            <w:szCs w:val="20"/>
          </w:rPr>
          <w:t xml:space="preserve"> The </w:t>
        </w:r>
      </w:ins>
      <w:ins w:id="66" w:author="Kohwalter" w:date="2013-03-07T20:26:00Z">
        <w:r w:rsidR="00694F71">
          <w:rPr>
            <w:sz w:val="20"/>
            <w:szCs w:val="20"/>
          </w:rPr>
          <w:t>fundamental goal</w:t>
        </w:r>
      </w:ins>
      <w:ins w:id="67" w:author="Kohwalter" w:date="2013-03-07T18:29:00Z">
        <w:r>
          <w:rPr>
            <w:sz w:val="20"/>
            <w:szCs w:val="20"/>
          </w:rPr>
          <w:t xml:space="preserve"> of this game is </w:t>
        </w:r>
      </w:ins>
      <w:ins w:id="68" w:author="Kohwalter" w:date="2013-03-07T20:26:00Z">
        <w:r w:rsidR="00694F71">
          <w:rPr>
            <w:sz w:val="20"/>
            <w:szCs w:val="20"/>
          </w:rPr>
          <w:t>allowing customization of the simulated process model</w:t>
        </w:r>
      </w:ins>
      <w:ins w:id="69" w:author="Kohwalter" w:date="2013-03-07T19:58:00Z">
        <w:r w:rsidR="008B6C48">
          <w:rPr>
            <w:sz w:val="20"/>
            <w:szCs w:val="20"/>
          </w:rPr>
          <w:t xml:space="preserve"> and therefore </w:t>
        </w:r>
      </w:ins>
      <w:ins w:id="70" w:author="Kohwalter" w:date="2013-03-07T20:27:00Z">
        <w:r w:rsidR="00694F71">
          <w:rPr>
            <w:sz w:val="20"/>
            <w:szCs w:val="20"/>
          </w:rPr>
          <w:t xml:space="preserve">to be </w:t>
        </w:r>
      </w:ins>
      <w:ins w:id="71" w:author="Kohwalter" w:date="2013-03-07T19:58:00Z">
        <w:r w:rsidR="008B6C48">
          <w:rPr>
            <w:sz w:val="20"/>
            <w:szCs w:val="20"/>
          </w:rPr>
          <w:t>used by tu</w:t>
        </w:r>
        <w:r w:rsidR="00694F71">
          <w:rPr>
            <w:sz w:val="20"/>
            <w:szCs w:val="20"/>
          </w:rPr>
          <w:t>tors during the presentation of</w:t>
        </w:r>
        <w:r w:rsidR="00FB0387">
          <w:rPr>
            <w:sz w:val="20"/>
            <w:szCs w:val="20"/>
          </w:rPr>
          <w:t xml:space="preserve"> </w:t>
        </w:r>
        <w:r w:rsidR="008B6C48">
          <w:rPr>
            <w:sz w:val="20"/>
            <w:szCs w:val="20"/>
          </w:rPr>
          <w:t>content</w:t>
        </w:r>
      </w:ins>
      <w:ins w:id="72" w:author="Kohwalter" w:date="2013-03-07T20:27:00Z">
        <w:r w:rsidR="00694F71">
          <w:rPr>
            <w:sz w:val="20"/>
            <w:szCs w:val="20"/>
          </w:rPr>
          <w:t xml:space="preserve"> related to software life cycle</w:t>
        </w:r>
      </w:ins>
      <w:ins w:id="73" w:author="Kohwalter" w:date="2013-03-07T18:29:00Z">
        <w:r>
          <w:rPr>
            <w:sz w:val="20"/>
            <w:szCs w:val="20"/>
          </w:rPr>
          <w:t>.</w:t>
        </w:r>
      </w:ins>
      <w:ins w:id="74" w:author="Kohwalter" w:date="2013-03-07T20:56:00Z">
        <w:r w:rsidR="00C3557A">
          <w:rPr>
            <w:sz w:val="20"/>
            <w:szCs w:val="20"/>
          </w:rPr>
          <w:t xml:space="preserve"> However, neither games support a game flow type of analysis.</w:t>
        </w:r>
      </w:ins>
    </w:p>
    <w:p w:rsidR="00B34235" w:rsidRDefault="00B34235" w:rsidP="00B34235">
      <w:pPr>
        <w:ind w:firstLine="216"/>
        <w:rPr>
          <w:sz w:val="20"/>
          <w:szCs w:val="20"/>
        </w:rPr>
      </w:pPr>
      <w:r w:rsidRPr="00975E62">
        <w:rPr>
          <w:sz w:val="20"/>
          <w:szCs w:val="20"/>
        </w:rPr>
        <w:t xml:space="preserve">Warren </w:t>
      </w:r>
      <w:r w:rsidR="001E0F4A" w:rsidRPr="00975E62">
        <w:rPr>
          <w:sz w:val="20"/>
          <w:szCs w:val="20"/>
        </w:rPr>
        <w:fldChar w:fldCharType="begin"/>
      </w:r>
      <w:r>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1E0F4A" w:rsidRPr="00975E62">
        <w:rPr>
          <w:sz w:val="20"/>
          <w:szCs w:val="20"/>
        </w:rPr>
        <w:fldChar w:fldCharType="separate"/>
      </w:r>
      <w:r w:rsidRPr="002242DC">
        <w:t>[11]</w:t>
      </w:r>
      <w:r w:rsidR="001E0F4A" w:rsidRPr="00975E62">
        <w:rPr>
          <w:sz w:val="20"/>
          <w:szCs w:val="20"/>
        </w:rPr>
        <w:fldChar w:fldCharType="end"/>
      </w:r>
      <w:r w:rsidRPr="00975E62">
        <w:rPr>
          <w:sz w:val="20"/>
          <w:szCs w:val="20"/>
        </w:rPr>
        <w:t xml:space="preserve"> proposes an informal method to analyze the game flow using a flow graph, mapping game actions and resources to vertexes. By his definition, resources are dimensions of the game state which are quantifiable, while actions are rules of the game that allowed the conversion of one resource to another. </w:t>
      </w:r>
      <w:proofErr w:type="spellStart"/>
      <w:r w:rsidRPr="005417B0">
        <w:rPr>
          <w:sz w:val="20"/>
          <w:szCs w:val="20"/>
        </w:rPr>
        <w:t>Consalvo</w:t>
      </w:r>
      <w:proofErr w:type="spellEnd"/>
      <w:r w:rsidRPr="005417B0">
        <w:rPr>
          <w:sz w:val="20"/>
          <w:szCs w:val="20"/>
        </w:rPr>
        <w:t xml:space="preserve"> </w:t>
      </w:r>
      <w:r w:rsidR="001E0F4A" w:rsidRPr="00975E62">
        <w:rPr>
          <w:sz w:val="20"/>
          <w:szCs w:val="20"/>
        </w:rPr>
        <w:fldChar w:fldCharType="begin"/>
      </w:r>
      <w:r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1E0F4A" w:rsidRPr="00975E62">
        <w:rPr>
          <w:sz w:val="20"/>
          <w:szCs w:val="20"/>
        </w:rPr>
        <w:fldChar w:fldCharType="separate"/>
      </w:r>
      <w:r w:rsidRPr="002242DC">
        <w:t>[7]</w:t>
      </w:r>
      <w:r w:rsidR="001E0F4A" w:rsidRPr="00975E62">
        <w:rPr>
          <w:sz w:val="20"/>
          <w:szCs w:val="20"/>
        </w:rPr>
        <w:fldChar w:fldCharType="end"/>
      </w:r>
      <w:r w:rsidRPr="002242DC">
        <w:rPr>
          <w:sz w:val="20"/>
          <w:szCs w:val="20"/>
        </w:rPr>
        <w:t xml:space="preserve"> presents a more formal approach based on metrics collected during the game session, creating a </w:t>
      </w:r>
      <w:proofErr w:type="spellStart"/>
      <w:r w:rsidRPr="002242DC">
        <w:rPr>
          <w:sz w:val="20"/>
          <w:szCs w:val="20"/>
        </w:rPr>
        <w:t>gameplay</w:t>
      </w:r>
      <w:proofErr w:type="spellEnd"/>
      <w:r w:rsidRPr="002242DC">
        <w:rPr>
          <w:sz w:val="20"/>
          <w:szCs w:val="20"/>
        </w:rPr>
        <w:t xml:space="preserve"> log to identify events caused by player choices. </w:t>
      </w:r>
      <w:r w:rsidRPr="00975E62">
        <w:rPr>
          <w:sz w:val="20"/>
          <w:szCs w:val="20"/>
        </w:rPr>
        <w:t xml:space="preserve">Another method, called </w:t>
      </w:r>
      <w:proofErr w:type="spellStart"/>
      <w:r w:rsidRPr="00975E62">
        <w:rPr>
          <w:sz w:val="20"/>
          <w:szCs w:val="20"/>
        </w:rPr>
        <w:t>Playtracer</w:t>
      </w:r>
      <w:proofErr w:type="spellEnd"/>
      <w:r w:rsidRPr="00975E62">
        <w:rPr>
          <w:sz w:val="20"/>
          <w:szCs w:val="20"/>
        </w:rPr>
        <w:t xml:space="preserve"> </w:t>
      </w:r>
      <w:r w:rsidR="001E0F4A" w:rsidRPr="00975E62">
        <w:rPr>
          <w:sz w:val="20"/>
          <w:szCs w:val="20"/>
        </w:rPr>
        <w:fldChar w:fldCharType="begin"/>
      </w:r>
      <w:r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1E0F4A" w:rsidRPr="00975E62">
        <w:rPr>
          <w:sz w:val="20"/>
          <w:szCs w:val="20"/>
        </w:rPr>
        <w:fldChar w:fldCharType="separate"/>
      </w:r>
      <w:r w:rsidRPr="00E715DC">
        <w:rPr>
          <w:sz w:val="20"/>
        </w:rPr>
        <w:t>[2]</w:t>
      </w:r>
      <w:r w:rsidR="001E0F4A" w:rsidRPr="00975E62">
        <w:rPr>
          <w:sz w:val="20"/>
          <w:szCs w:val="20"/>
        </w:rPr>
        <w:fldChar w:fldCharType="end"/>
      </w:r>
      <w:r w:rsidRPr="00975E62">
        <w:rPr>
          <w:sz w:val="20"/>
          <w:szCs w:val="20"/>
        </w:rPr>
        <w:t xml:space="preserve">, offers a way to visually analyze play steps, providing detailed visual representation of the actions taken by the player through the game. </w:t>
      </w:r>
    </w:p>
    <w:p w:rsidR="00B34235" w:rsidRDefault="00B34235" w:rsidP="00B34235">
      <w:pPr>
        <w:ind w:firstLine="216"/>
        <w:rPr>
          <w:sz w:val="20"/>
          <w:szCs w:val="20"/>
        </w:rPr>
      </w:pPr>
      <w:r w:rsidRPr="00975E62">
        <w:rPr>
          <w:sz w:val="20"/>
          <w:szCs w:val="20"/>
        </w:rPr>
        <w:t xml:space="preserve">Besides </w:t>
      </w:r>
      <w:r w:rsidR="001E0F4A"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1E0F4A" w:rsidRPr="00975E62">
        <w:rPr>
          <w:sz w:val="20"/>
          <w:szCs w:val="20"/>
        </w:rPr>
        <w:fldChar w:fldCharType="separate"/>
      </w:r>
      <w:r w:rsidRPr="002242DC">
        <w:t>[11]</w:t>
      </w:r>
      <w:r w:rsidR="001E0F4A"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rsidR="00B34235" w:rsidRPr="00975E62" w:rsidRDefault="00B34235" w:rsidP="00B34235">
      <w:pPr>
        <w:ind w:firstLine="216"/>
        <w:rPr>
          <w:sz w:val="20"/>
          <w:szCs w:val="20"/>
        </w:rPr>
      </w:pPr>
      <w:r w:rsidRPr="00975E62">
        <w:rPr>
          <w:sz w:val="20"/>
          <w:szCs w:val="20"/>
        </w:rPr>
        <w:t xml:space="preserve">Another method that analyzes a story in the field of interactive storytelling </w:t>
      </w:r>
      <w:r w:rsidR="001E0F4A"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1E0F4A" w:rsidRPr="00975E62">
        <w:rPr>
          <w:sz w:val="20"/>
          <w:szCs w:val="20"/>
        </w:rPr>
        <w:fldChar w:fldCharType="separate"/>
      </w:r>
      <w:r w:rsidRPr="00E715DC">
        <w:t>[5]</w:t>
      </w:r>
      <w:r w:rsidR="001E0F4A" w:rsidRPr="00975E62">
        <w:rPr>
          <w:sz w:val="20"/>
          <w:szCs w:val="20"/>
        </w:rPr>
        <w:fldChar w:fldCharType="end"/>
      </w:r>
      <w:r w:rsidRPr="00975E62">
        <w:rPr>
          <w:sz w:val="20"/>
          <w:szCs w:val="20"/>
        </w:rPr>
        <w:t xml:space="preserve"> was presented in </w:t>
      </w:r>
      <w:r w:rsidR="001E0F4A"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1E0F4A" w:rsidRPr="00975E62">
        <w:rPr>
          <w:sz w:val="20"/>
          <w:szCs w:val="20"/>
        </w:rPr>
        <w:fldChar w:fldCharType="separate"/>
      </w:r>
      <w:r w:rsidRPr="002242DC">
        <w:t>[19]</w:t>
      </w:r>
      <w:r w:rsidR="001E0F4A" w:rsidRPr="00975E62">
        <w:rPr>
          <w:sz w:val="20"/>
          <w:szCs w:val="20"/>
        </w:rPr>
        <w:fldChar w:fldCharType="end"/>
      </w:r>
      <w:r w:rsidRPr="00975E62">
        <w:rPr>
          <w:sz w:val="20"/>
          <w:szCs w:val="20"/>
        </w:rPr>
        <w:t xml:space="preserve">. This method organize the story using PNF networks </w:t>
      </w:r>
      <w:r w:rsidR="001E0F4A"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1E0F4A" w:rsidRPr="00975E62">
        <w:rPr>
          <w:sz w:val="20"/>
          <w:szCs w:val="20"/>
        </w:rPr>
        <w:fldChar w:fldCharType="separate"/>
      </w:r>
      <w:r w:rsidRPr="002242DC">
        <w:t>[20]</w:t>
      </w:r>
      <w:r w:rsidR="001E0F4A" w:rsidRPr="00975E62">
        <w:rPr>
          <w:sz w:val="20"/>
          <w:szCs w:val="20"/>
        </w:rPr>
        <w:fldChar w:fldCharType="end"/>
      </w:r>
      <w:r w:rsidRPr="00975E62">
        <w:rPr>
          <w:sz w:val="20"/>
          <w:szCs w:val="20"/>
        </w:rPr>
        <w:t>, representing the temporal structure of the events that make up the plot. This structure can also be used in the generation of new events to the story, but is restricted to temporal coherence between the game events, without providing insights of positive or negative reinforcements.</w:t>
      </w:r>
    </w:p>
    <w:p w:rsidR="00B34235" w:rsidRPr="00975E62" w:rsidRDefault="00B34235" w:rsidP="00B34235">
      <w:pPr>
        <w:pStyle w:val="Heading1"/>
        <w:jc w:val="center"/>
      </w:pPr>
      <w:bookmarkStart w:id="75" w:name="_Ref350269125"/>
      <w:r>
        <w:t>Provenance</w:t>
      </w:r>
      <w:bookmarkEnd w:id="75"/>
    </w:p>
    <w:p w:rsidR="00B34235" w:rsidRDefault="00B34235" w:rsidP="00B34235">
      <w:pPr>
        <w:ind w:firstLine="216"/>
        <w:rPr>
          <w:sz w:val="20"/>
          <w:szCs w:val="20"/>
        </w:rPr>
      </w:pPr>
      <w:r w:rsidRPr="00975E62">
        <w:rPr>
          <w:sz w:val="20"/>
          <w:szCs w:val="20"/>
        </w:rPr>
        <w:t xml:space="preserve">Provenance is well understood in the context of art or digital libraries, where it respectively refers to the documented history of an art object, or the documentation of processes in a digital object's life cycle. In 2006, at the </w:t>
      </w:r>
      <w:r w:rsidRPr="00975E62">
        <w:rPr>
          <w:i/>
          <w:sz w:val="20"/>
          <w:szCs w:val="20"/>
        </w:rPr>
        <w:t>International Provenance and Annotation Workshop</w:t>
      </w:r>
      <w:r w:rsidRPr="00975E62">
        <w:rPr>
          <w:sz w:val="20"/>
          <w:szCs w:val="20"/>
        </w:rPr>
        <w:t xml:space="preserve"> (IPAW)</w:t>
      </w:r>
      <w:r w:rsidRPr="00975E62">
        <w:rPr>
          <w:i/>
          <w:sz w:val="20"/>
          <w:szCs w:val="20"/>
        </w:rPr>
        <w:t>,</w:t>
      </w:r>
      <w:r w:rsidRPr="00975E62">
        <w:rPr>
          <w:sz w:val="20"/>
          <w:szCs w:val="20"/>
        </w:rPr>
        <w:t xml:space="preserve"> the </w:t>
      </w:r>
      <w:r w:rsidRPr="00975E62">
        <w:rPr>
          <w:sz w:val="20"/>
          <w:szCs w:val="20"/>
        </w:rPr>
        <w:lastRenderedPageBreak/>
        <w:t xml:space="preserve">participants were interested in the issues of data provenance, documentation, derivation, and annotation. As a result, the </w:t>
      </w:r>
      <w:r w:rsidRPr="00975E62">
        <w:rPr>
          <w:i/>
          <w:sz w:val="20"/>
          <w:szCs w:val="20"/>
        </w:rPr>
        <w:t>Open Provenance Model</w:t>
      </w:r>
      <w:r w:rsidRPr="00975E62">
        <w:rPr>
          <w:sz w:val="20"/>
          <w:szCs w:val="20"/>
        </w:rPr>
        <w:t xml:space="preserve"> (OPM) </w:t>
      </w:r>
      <w:r w:rsidR="001E0F4A"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xml:space="preserve"> was created at the </w:t>
      </w:r>
      <w:r w:rsidRPr="00975E62">
        <w:rPr>
          <w:i/>
          <w:sz w:val="20"/>
          <w:szCs w:val="20"/>
        </w:rPr>
        <w:t>Provenance Challenge</w:t>
      </w:r>
      <w:r w:rsidRPr="00975E62">
        <w:rPr>
          <w:sz w:val="20"/>
          <w:szCs w:val="20"/>
        </w:rPr>
        <w:t xml:space="preserve">, which is a collocated event of IPAW. Recently, another provenance model was developed, named PROV </w:t>
      </w:r>
      <w:r w:rsidR="001E0F4A"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1E0F4A" w:rsidRPr="00975E62">
        <w:rPr>
          <w:sz w:val="20"/>
          <w:szCs w:val="20"/>
        </w:rPr>
        <w:fldChar w:fldCharType="separate"/>
      </w:r>
      <w:r w:rsidRPr="002242DC">
        <w:t>[23]</w:t>
      </w:r>
      <w:r w:rsidR="001E0F4A" w:rsidRPr="00975E62">
        <w:rPr>
          <w:sz w:val="20"/>
          <w:szCs w:val="20"/>
        </w:rPr>
        <w:fldChar w:fldCharType="end"/>
      </w:r>
      <w:r w:rsidRPr="00975E62">
        <w:rPr>
          <w:sz w:val="20"/>
          <w:szCs w:val="20"/>
        </w:rPr>
        <w:t>, which can be viewed as a continuation of the OPM. Both models aim at bringing provenance concepts to digital data.</w:t>
      </w:r>
    </w:p>
    <w:p w:rsidR="00B34235" w:rsidRDefault="00B34235" w:rsidP="00B34235">
      <w:pPr>
        <w:ind w:firstLine="216"/>
        <w:rPr>
          <w:sz w:val="20"/>
          <w:szCs w:val="20"/>
        </w:rPr>
      </w:pPr>
      <w:r w:rsidRPr="00975E62">
        <w:rPr>
          <w:sz w:val="20"/>
          <w:szCs w:val="20"/>
        </w:rPr>
        <w:t xml:space="preserve">Both provenance models assume that provenance of objects is represented by an annotated causality graph, which is a directed acyclic graph enriched with annotations. These annotations capture further information pertaining to execution. According to </w:t>
      </w:r>
      <w:r w:rsidR="001E0F4A"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B34235" w:rsidRDefault="00B34235" w:rsidP="00B34235">
      <w:pPr>
        <w:ind w:firstLine="216"/>
        <w:rPr>
          <w:sz w:val="20"/>
          <w:szCs w:val="20"/>
        </w:rPr>
      </w:pPr>
      <w:r w:rsidRPr="00975E62">
        <w:rPr>
          <w:sz w:val="20"/>
          <w:szCs w:val="20"/>
        </w:rPr>
        <w:t xml:space="preserve">The provenance graph is composed of nodes that can represent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immutable entity that can represent a physical object or its digital representation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 xml:space="preserve">represent a causal dependency between the source, which denotes the effect, and the destination, which denotes the cause. </w:t>
      </w:r>
    </w:p>
    <w:p w:rsidR="00B34235" w:rsidRPr="00975E62" w:rsidRDefault="00B34235" w:rsidP="00B34235">
      <w:pPr>
        <w:ind w:firstLine="216"/>
        <w:rPr>
          <w:color w:val="FF0000"/>
          <w:sz w:val="20"/>
          <w:szCs w:val="20"/>
        </w:rPr>
      </w:pPr>
      <w:r w:rsidRPr="00975E62">
        <w:rPr>
          <w:sz w:val="20"/>
          <w:szCs w:val="20"/>
        </w:rPr>
        <w:t xml:space="preserve">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p>
    <w:p w:rsidR="00000000" w:rsidRDefault="00B34235">
      <w:pPr>
        <w:pStyle w:val="Heading1"/>
        <w:jc w:val="center"/>
        <w:pPrChange w:id="76" w:author="Kohwalter" w:date="2013-03-07T17:55:00Z">
          <w:pPr>
            <w:pStyle w:val="Heading2"/>
          </w:pPr>
        </w:pPrChange>
      </w:pPr>
      <w:bookmarkStart w:id="77" w:name="_Ref350442803"/>
      <w:commentRangeStart w:id="78"/>
      <w:r w:rsidRPr="00A03E84">
        <w:t>Provenance</w:t>
      </w:r>
      <w:r w:rsidRPr="00975E62">
        <w:t xml:space="preserve"> </w:t>
      </w:r>
      <w:commentRangeEnd w:id="78"/>
      <w:r>
        <w:rPr>
          <w:rStyle w:val="CommentReference"/>
          <w:noProof w:val="0"/>
        </w:rPr>
        <w:commentReference w:id="78"/>
      </w:r>
      <w:r w:rsidRPr="00975E62">
        <w:t>in Games</w:t>
      </w:r>
      <w:bookmarkEnd w:id="77"/>
    </w:p>
    <w:p w:rsidR="00B34235" w:rsidRPr="00975E62" w:rsidRDefault="00B34235" w:rsidP="00B34235">
      <w:pPr>
        <w:keepNext/>
        <w:framePr w:hSpace="187" w:vSpace="144" w:wrap="around" w:hAnchor="text" w:xAlign="center" w:yAlign="bottom"/>
        <w:jc w:val="center"/>
        <w:rPr>
          <w:sz w:val="20"/>
          <w:szCs w:val="20"/>
        </w:rPr>
      </w:pPr>
      <w:r w:rsidRPr="00975E62">
        <w:rPr>
          <w:noProof/>
          <w:sz w:val="20"/>
          <w:szCs w:val="20"/>
        </w:rPr>
        <w:drawing>
          <wp:inline distT="0" distB="0" distL="0" distR="0">
            <wp:extent cx="2667000" cy="2095737"/>
            <wp:effectExtent l="19050" t="0" r="0" b="0"/>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8936" cy="2105116"/>
                    </a:xfrm>
                    <a:prstGeom prst="rect">
                      <a:avLst/>
                    </a:prstGeom>
                    <a:noFill/>
                    <a:ln>
                      <a:noFill/>
                    </a:ln>
                  </pic:spPr>
                </pic:pic>
              </a:graphicData>
            </a:graphic>
          </wp:inline>
        </w:drawing>
      </w:r>
    </w:p>
    <w:p w:rsidR="00B34235" w:rsidRDefault="00B34235" w:rsidP="00B34235">
      <w:pPr>
        <w:pStyle w:val="Caption"/>
        <w:framePr w:hSpace="187" w:vSpace="144" w:wrap="around" w:hAnchor="text" w:xAlign="center" w:yAlign="bottom"/>
        <w:rPr>
          <w:rFonts w:cs="Times New Roman"/>
          <w:szCs w:val="16"/>
        </w:rPr>
      </w:pPr>
      <w:bookmarkStart w:id="79" w:name="_Ref341623250"/>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1</w:t>
      </w:r>
      <w:r w:rsidR="001E0F4A" w:rsidRPr="008074E8">
        <w:rPr>
          <w:rFonts w:cs="Times New Roman"/>
          <w:szCs w:val="16"/>
        </w:rPr>
        <w:fldChar w:fldCharType="end"/>
      </w:r>
      <w:bookmarkEnd w:id="79"/>
      <w:r w:rsidRPr="008074E8">
        <w:rPr>
          <w:rFonts w:cs="Times New Roman"/>
          <w:szCs w:val="16"/>
        </w:rPr>
        <w:t>.</w:t>
      </w:r>
      <w:proofErr w:type="gramEnd"/>
      <w:r w:rsidRPr="008074E8">
        <w:rPr>
          <w:rFonts w:cs="Times New Roman"/>
          <w:szCs w:val="16"/>
        </w:rPr>
        <w:t xml:space="preserve"> Data model diagram. Gray classes represent provenance classes.</w:t>
      </w:r>
    </w:p>
    <w:p w:rsidR="00B34235" w:rsidRDefault="00B34235" w:rsidP="00B34235">
      <w:pPr>
        <w:ind w:firstLine="216"/>
        <w:rPr>
          <w:sz w:val="20"/>
          <w:szCs w:val="20"/>
        </w:rPr>
      </w:pPr>
      <w:r w:rsidRPr="00975E62">
        <w:rPr>
          <w:sz w:val="20"/>
          <w:szCs w:val="20"/>
        </w:rPr>
        <w:t xml:space="preserve">The mapping of provenance nodes to their game counterpart is necessary to use a provenance graph for game flow analysis. We first proposed in </w:t>
      </w:r>
      <w:r w:rsidR="001E0F4A"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w:t>
      </w:r>
      <w:r w:rsidRPr="00975E62">
        <w:rPr>
          <w:sz w:val="20"/>
          <w:szCs w:val="20"/>
        </w:rPr>
        <w:lastRenderedPageBreak/>
        <w:t xml:space="preserve">mapping, </w:t>
      </w:r>
      <w:r w:rsidRPr="00975E62">
        <w:rPr>
          <w:i/>
          <w:sz w:val="20"/>
          <w:szCs w:val="20"/>
        </w:rPr>
        <w:t>Artifacts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were mapped to game objects.  This way, artifacts can be anything used in the game, such as weapons, potions, legendary artifacts, magical objects, among others, when considering a typical RPG game. In essence, it can represent anything meaningful to the development of the game story or to the scenery.</w:t>
      </w:r>
    </w:p>
    <w:p w:rsidR="00B34235" w:rsidRDefault="00B34235" w:rsidP="00B34235">
      <w:pPr>
        <w:ind w:firstLine="216"/>
        <w:rPr>
          <w:sz w:val="20"/>
          <w:szCs w:val="20"/>
        </w:rPr>
      </w:pPr>
      <w:r w:rsidRPr="00975E62">
        <w:rPr>
          <w:sz w:val="20"/>
          <w:szCs w:val="20"/>
        </w:rPr>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 xml:space="preserve">Lastly,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1E0F4A" w:rsidRPr="00975E62">
        <w:rPr>
          <w:sz w:val="20"/>
          <w:szCs w:val="20"/>
        </w:rPr>
        <w:fldChar w:fldCharType="separate"/>
      </w:r>
      <w:r w:rsidRPr="002242DC">
        <w:t>[16]</w:t>
      </w:r>
      <w:r w:rsidR="001E0F4A" w:rsidRPr="00975E62">
        <w:rPr>
          <w:sz w:val="20"/>
          <w:szCs w:val="20"/>
        </w:rPr>
        <w:fldChar w:fldCharType="end"/>
      </w:r>
      <w:r w:rsidRPr="00975E62">
        <w:rPr>
          <w:sz w:val="20"/>
          <w:szCs w:val="20"/>
        </w:rPr>
        <w:t>, were mapped to actions or events made by entities in the game.</w:t>
      </w:r>
    </w:p>
    <w:p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1E0F4A"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noProof/>
          <w:sz w:val="20"/>
          <w:szCs w:val="20"/>
        </w:rPr>
        <w:fldChar w:fldCharType="separate"/>
      </w:r>
      <w:r w:rsidRPr="002242DC">
        <w:t>[14]</w:t>
      </w:r>
      <w:r w:rsidR="001E0F4A"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1E0F4A"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1E0F4A" w:rsidRPr="00975E62">
        <w:rPr>
          <w:sz w:val="20"/>
          <w:szCs w:val="20"/>
        </w:rPr>
        <w:fldChar w:fldCharType="separate"/>
      </w:r>
      <w:r w:rsidRPr="002242DC">
        <w:t>[17]</w:t>
      </w:r>
      <w:r w:rsidR="001E0F4A" w:rsidRPr="00975E62">
        <w:rPr>
          <w:sz w:val="20"/>
          <w:szCs w:val="20"/>
        </w:rPr>
        <w:fldChar w:fldCharType="end"/>
      </w:r>
      <w:r w:rsidRPr="00975E62">
        <w:rPr>
          <w:sz w:val="20"/>
          <w:szCs w:val="20"/>
        </w:rPr>
        <w:t xml:space="preserve">. However, any decision making algorithm can be used instead to control actions and behaviors. These generated actions and events are represented as </w:t>
      </w:r>
      <w:r w:rsidRPr="00975E62">
        <w:rPr>
          <w:i/>
          <w:sz w:val="20"/>
          <w:szCs w:val="20"/>
        </w:rPr>
        <w:t>processes</w:t>
      </w:r>
      <w:r w:rsidRPr="00975E62">
        <w:rPr>
          <w:sz w:val="20"/>
          <w:szCs w:val="20"/>
        </w:rPr>
        <w:t xml:space="preserve"> nodes in the provenance graph. Moreover, in </w:t>
      </w:r>
      <w:r w:rsidR="001E0F4A"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xml:space="preserve">, which illustrates the provenance mapping and information examples that can be used for analysis, as shown by </w:t>
      </w:r>
      <w:fldSimple w:instr=" REF _Ref341623250 \h  \* MERGEFORMAT ">
        <w:r w:rsidRPr="00410B45">
          <w:rPr>
            <w:sz w:val="20"/>
            <w:szCs w:val="20"/>
          </w:rPr>
          <w:t>Figure 1</w:t>
        </w:r>
      </w:fldSimple>
      <w:r w:rsidRPr="00975E62">
        <w:rPr>
          <w:sz w:val="20"/>
          <w:szCs w:val="20"/>
        </w:rPr>
        <w:t xml:space="preserve">. Besides this, </w:t>
      </w:r>
      <w:r w:rsidR="001E0F4A"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also presented an information structure to store collected game data to generate a game flow log for provenance analysis.</w:t>
      </w:r>
    </w:p>
    <w:p w:rsidR="00B34235" w:rsidRPr="00975E62" w:rsidRDefault="00B34235" w:rsidP="00B34235">
      <w:pPr>
        <w:pStyle w:val="Heading1"/>
        <w:jc w:val="center"/>
      </w:pPr>
      <w:bookmarkStart w:id="80" w:name="_Ref350269138"/>
      <w:r>
        <w:t>Provenance Analysis</w:t>
      </w:r>
      <w:bookmarkEnd w:id="80"/>
    </w:p>
    <w:p w:rsidR="00B34235" w:rsidRPr="00975E62" w:rsidRDefault="00B34235" w:rsidP="00B34235">
      <w:pPr>
        <w:keepNext/>
        <w:framePr w:w="4522" w:h="317" w:hSpace="187" w:wrap="around" w:hAnchor="text" w:xAlign="center" w:yAlign="bottom"/>
        <w:jc w:val="center"/>
        <w:rPr>
          <w:sz w:val="20"/>
          <w:szCs w:val="20"/>
        </w:rPr>
      </w:pPr>
      <w:commentRangeStart w:id="81"/>
      <w:r>
        <w:rPr>
          <w:noProof/>
          <w:sz w:val="20"/>
          <w:szCs w:val="20"/>
        </w:rPr>
        <w:drawing>
          <wp:inline distT="0" distB="0" distL="0" distR="0">
            <wp:extent cx="2568303" cy="737125"/>
            <wp:effectExtent l="19050" t="0" r="344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p>
    <w:p w:rsidR="00B34235" w:rsidRPr="00F839C7" w:rsidRDefault="00B34235" w:rsidP="00B34235">
      <w:pPr>
        <w:pStyle w:val="Caption"/>
        <w:framePr w:w="4522" w:h="317" w:hSpace="187" w:wrap="around" w:hAnchor="text" w:xAlign="center" w:yAlign="bottom"/>
        <w:rPr>
          <w:rFonts w:cs="Times New Roman"/>
          <w:szCs w:val="16"/>
        </w:rPr>
      </w:pPr>
      <w:bookmarkStart w:id="82" w:name="_Ref350359758"/>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2</w:t>
      </w:r>
      <w:r w:rsidR="001E0F4A" w:rsidRPr="008074E8">
        <w:rPr>
          <w:rFonts w:cs="Times New Roman"/>
          <w:szCs w:val="16"/>
        </w:rPr>
        <w:fldChar w:fldCharType="end"/>
      </w:r>
      <w:bookmarkEnd w:id="82"/>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ins w:id="83" w:author="Kohwalter" w:date="2013-03-07T18:07:00Z">
        <w:r>
          <w:rPr>
            <w:rFonts w:cs="Times New Roman"/>
            <w:szCs w:val="16"/>
          </w:rPr>
          <w:t xml:space="preserve">software engineering </w:t>
        </w:r>
      </w:ins>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ins w:id="84" w:author="Kohwalter" w:date="2013-03-07T18:07:00Z">
        <w:r>
          <w:rPr>
            <w:rFonts w:cs="Times New Roman"/>
            <w:szCs w:val="16"/>
          </w:rPr>
          <w:t xml:space="preserve"> the</w:t>
        </w:r>
      </w:ins>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commentRangeEnd w:id="81"/>
    <w:p w:rsidR="00B34235" w:rsidRDefault="00B34235" w:rsidP="00B34235">
      <w:pPr>
        <w:ind w:firstLine="216"/>
        <w:rPr>
          <w:sz w:val="20"/>
          <w:szCs w:val="20"/>
        </w:rPr>
      </w:pPr>
      <w:r>
        <w:rPr>
          <w:rStyle w:val="CommentReference"/>
        </w:rPr>
        <w:commentReference w:id="81"/>
      </w:r>
      <w:r w:rsidRPr="00975E62">
        <w:rPr>
          <w:sz w:val="20"/>
          <w:szCs w:val="20"/>
        </w:rPr>
        <w:t xml:space="preserve">The purpose of collecting information during a game session is to be able to generate a provenance graph and use provenance techniques in order to analyze and infer the reasons of the outcome. In this paper we introduce a novel provenance visualization tool named </w:t>
      </w:r>
      <w:r w:rsidRPr="00975E62">
        <w:rPr>
          <w:i/>
          <w:sz w:val="20"/>
          <w:szCs w:val="20"/>
        </w:rPr>
        <w:t>Proof Viewer</w:t>
      </w:r>
      <w:r w:rsidRPr="00975E62">
        <w:rPr>
          <w:sz w:val="20"/>
          <w:szCs w:val="20"/>
        </w:rPr>
        <w:t xml:space="preserve"> (Provenance Flow Viewer), which is based on JUNG </w:t>
      </w:r>
      <w:r w:rsidR="001E0F4A"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1E0F4A" w:rsidRPr="00975E62">
        <w:rPr>
          <w:sz w:val="20"/>
          <w:szCs w:val="20"/>
        </w:rPr>
        <w:fldChar w:fldCharType="separate"/>
      </w:r>
      <w:r w:rsidRPr="002242DC">
        <w:t>[13]</w:t>
      </w:r>
      <w:r w:rsidR="001E0F4A"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Pr>
          <w:sz w:val="20"/>
          <w:szCs w:val="20"/>
        </w:rPr>
        <w:t xml:space="preserve">. </w:t>
      </w:r>
      <w:r w:rsidR="001E0F4A">
        <w:rPr>
          <w:sz w:val="20"/>
          <w:szCs w:val="20"/>
        </w:rPr>
        <w:fldChar w:fldCharType="begin"/>
      </w:r>
      <w:r>
        <w:rPr>
          <w:sz w:val="20"/>
          <w:szCs w:val="20"/>
        </w:rPr>
        <w:instrText xml:space="preserve"> REF _Ref350359758 \h </w:instrText>
      </w:r>
      <w:r w:rsidR="001E0F4A">
        <w:rPr>
          <w:sz w:val="20"/>
          <w:szCs w:val="20"/>
        </w:rPr>
      </w:r>
      <w:r w:rsidR="001E0F4A">
        <w:rPr>
          <w:sz w:val="20"/>
          <w:szCs w:val="20"/>
        </w:rPr>
        <w:fldChar w:fldCharType="separate"/>
      </w:r>
      <w:r w:rsidRPr="008074E8">
        <w:rPr>
          <w:szCs w:val="16"/>
        </w:rPr>
        <w:t xml:space="preserve">Figure </w:t>
      </w:r>
      <w:r>
        <w:rPr>
          <w:noProof/>
          <w:szCs w:val="16"/>
        </w:rPr>
        <w:t>2</w:t>
      </w:r>
      <w:r w:rsidR="001E0F4A">
        <w:rPr>
          <w:sz w:val="20"/>
          <w:szCs w:val="20"/>
        </w:rPr>
        <w:fldChar w:fldCharType="end"/>
      </w:r>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34235" w:rsidRDefault="00B34235" w:rsidP="00B34235">
      <w:pPr>
        <w:ind w:firstLine="216"/>
        <w:rPr>
          <w:sz w:val="20"/>
          <w:szCs w:val="20"/>
        </w:rPr>
      </w:pPr>
      <w:r w:rsidRPr="00975E62">
        <w:rPr>
          <w:sz w:val="20"/>
          <w:szCs w:val="20"/>
        </w:rPr>
        <w:t xml:space="preserve">First, the game flow log, which contains game events, is processed and used to generate a provenance graph for analysis. After that, our tool creates the graph’s edges and nodes following </w:t>
      </w:r>
      <w:del w:id="85" w:author="Kohwalter" w:date="2013-03-07T21:03:00Z">
        <w:r w:rsidRPr="00975E62" w:rsidDel="00320040">
          <w:rPr>
            <w:sz w:val="20"/>
            <w:szCs w:val="20"/>
          </w:rPr>
          <w:delText xml:space="preserve">our </w:delText>
        </w:r>
      </w:del>
      <w:r w:rsidRPr="00975E62">
        <w:rPr>
          <w:sz w:val="20"/>
          <w:szCs w:val="20"/>
        </w:rPr>
        <w:t xml:space="preserve">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w:t>
      </w:r>
      <w:r w:rsidRPr="00975E62">
        <w:rPr>
          <w:sz w:val="20"/>
          <w:szCs w:val="20"/>
        </w:rPr>
        <w:lastRenderedPageBreak/>
        <w:t xml:space="preserve">collapsing chains of action for a better understanding and visualization process. No information is lost in this process, so the player can undo changes made during analysis. </w:t>
      </w:r>
    </w:p>
    <w:p w:rsidR="00B34235" w:rsidRDefault="00B34235" w:rsidP="00B34235">
      <w:pPr>
        <w:ind w:firstLine="216"/>
        <w:rPr>
          <w:sz w:val="20"/>
          <w:szCs w:val="20"/>
        </w:rPr>
      </w:pPr>
      <w:r w:rsidRPr="00975E62">
        <w:rPr>
          <w:sz w:val="20"/>
          <w:szCs w:val="20"/>
        </w:rPr>
        <w:t xml:space="preserve">A small example of a generated provenance graph from exported data is illustrated by </w:t>
      </w:r>
      <w:fldSimple w:instr=" REF _Ref341710011 \h  \* MERGEFORMAT ">
        <w:r w:rsidRPr="00410B45">
          <w:rPr>
            <w:sz w:val="20"/>
            <w:szCs w:val="20"/>
          </w:rPr>
          <w:t>Figure 3</w:t>
        </w:r>
      </w:fldSimple>
      <w:r w:rsidRPr="00975E62">
        <w:rPr>
          <w:sz w:val="20"/>
          <w:szCs w:val="20"/>
        </w:rPr>
        <w:t xml:space="preserve">. Following the provenance notation specification, each node shape in </w:t>
      </w:r>
      <w:fldSimple w:instr=" REF _Ref341710011 \h  \* MERGEFORMAT ">
        <w:r w:rsidRPr="00410B45">
          <w:rPr>
            <w:sz w:val="20"/>
            <w:szCs w:val="20"/>
          </w:rPr>
          <w:t>Figure 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circles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differentiate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processes</w:t>
      </w:r>
      <w:r w:rsidRPr="00975E62">
        <w:rPr>
          <w:sz w:val="20"/>
          <w:szCs w:val="20"/>
        </w:rPr>
        <w:t xml:space="preserve"> can be dotted, as illustrated in </w:t>
      </w:r>
      <w:fldSimple w:instr=" REF _Ref341710011 \h  \* MERGEFORMAT ">
        <w:r w:rsidRPr="00410B45">
          <w:rPr>
            <w:sz w:val="20"/>
            <w:szCs w:val="20"/>
          </w:rPr>
          <w:t>Figure 3</w:t>
        </w:r>
      </w:fldSimple>
      <w:r w:rsidRPr="00975E62">
        <w:rPr>
          <w:sz w:val="20"/>
          <w:szCs w:val="20"/>
        </w:rPr>
        <w:t xml:space="preserve">. It is also possible to use different formats for edges. The thickness can be interpreted as how strong the relationship is. If the edge represents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34235" w:rsidRDefault="00B34235" w:rsidP="00B34235">
      <w:pPr>
        <w:ind w:firstLine="216"/>
        <w:rPr>
          <w:sz w:val="20"/>
          <w:szCs w:val="20"/>
        </w:rPr>
      </w:pPr>
      <w:r w:rsidRPr="00975E62">
        <w:rPr>
          <w:sz w:val="20"/>
          <w:szCs w:val="20"/>
        </w:rPr>
        <w:t xml:space="preserve">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Pr="00410B45">
          <w:rPr>
            <w:sz w:val="20"/>
            <w:szCs w:val="20"/>
          </w:rPr>
          <w:t>Figure 3</w:t>
        </w:r>
      </w:fldSimple>
      <w:r w:rsidRPr="00975E62">
        <w:rPr>
          <w:sz w:val="20"/>
          <w:szCs w:val="20"/>
        </w:rPr>
        <w:t>.</w:t>
      </w:r>
    </w:p>
    <w:p w:rsidR="00B34235" w:rsidRPr="00975E62" w:rsidRDefault="00B34235" w:rsidP="00B34235">
      <w:pPr>
        <w:keepNext/>
        <w:framePr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B34235" w:rsidRPr="008074E8" w:rsidRDefault="00B34235" w:rsidP="00B34235">
      <w:pPr>
        <w:pStyle w:val="Caption"/>
        <w:framePr w:hSpace="144" w:vSpace="144" w:wrap="around" w:hAnchor="text" w:xAlign="center" w:yAlign="bottom"/>
        <w:rPr>
          <w:rFonts w:cs="Times New Roman"/>
          <w:szCs w:val="16"/>
        </w:rPr>
      </w:pPr>
      <w:bookmarkStart w:id="86" w:name="_Ref341710011"/>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3</w:t>
      </w:r>
      <w:r w:rsidR="001E0F4A" w:rsidRPr="008074E8">
        <w:rPr>
          <w:rFonts w:cs="Times New Roman"/>
          <w:szCs w:val="16"/>
        </w:rPr>
        <w:fldChar w:fldCharType="end"/>
      </w:r>
      <w:bookmarkEnd w:id="86"/>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rsidR="00B34235" w:rsidRPr="00975E62" w:rsidRDefault="00B34235" w:rsidP="00B34235">
      <w:pPr>
        <w:ind w:firstLine="216"/>
        <w:rPr>
          <w:sz w:val="20"/>
          <w:szCs w:val="20"/>
        </w:rPr>
      </w:pPr>
      <w:r w:rsidRPr="00975E62">
        <w:rPr>
          <w:sz w:val="20"/>
          <w:szCs w:val="20"/>
        </w:rPr>
        <w:t xml:space="preserve">In order to better analyze graph data, the node filter feature is also available. Since the graph is generated from collected game date, not all collected information is relevant for every </w:t>
      </w:r>
      <w:r w:rsidRPr="00975E62">
        <w:rPr>
          <w:sz w:val="20"/>
          <w:szCs w:val="20"/>
        </w:rPr>
        <w:lastRenderedPageBreak/>
        <w:t xml:space="preserve">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granularity.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1E0F4A"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1E0F4A" w:rsidRPr="00975E62">
        <w:rPr>
          <w:sz w:val="20"/>
          <w:szCs w:val="20"/>
        </w:rPr>
        <w:fldChar w:fldCharType="separate"/>
      </w:r>
      <w:r w:rsidRPr="002242DC">
        <w:t>[8]</w:t>
      </w:r>
      <w:r w:rsidR="001E0F4A" w:rsidRPr="00975E62">
        <w:rPr>
          <w:sz w:val="20"/>
          <w:szCs w:val="20"/>
        </w:rPr>
        <w:fldChar w:fldCharType="end"/>
      </w:r>
      <w:r w:rsidRPr="00975E62">
        <w:rPr>
          <w:sz w:val="20"/>
          <w:szCs w:val="20"/>
        </w:rPr>
        <w:t xml:space="preserve">, which indicates the status of the variable using red, yellow, or green color. </w:t>
      </w:r>
      <w:commentRangeStart w:id="87"/>
      <w:r w:rsidRPr="00975E62">
        <w:rPr>
          <w:sz w:val="20"/>
          <w:szCs w:val="20"/>
        </w:rPr>
        <w:t xml:space="preserve">As an example, imagine that we desire to analyze the player’s </w:t>
      </w:r>
      <w:del w:id="88" w:author="Kohwalter" w:date="2013-03-07T20:32:00Z">
        <w:r w:rsidRPr="00975E62" w:rsidDel="002B5963">
          <w:rPr>
            <w:sz w:val="20"/>
            <w:szCs w:val="20"/>
          </w:rPr>
          <w:delText>hit points (HP)</w:delText>
        </w:r>
      </w:del>
      <w:ins w:id="89" w:author="Kohwalter" w:date="2013-03-07T20:32:00Z">
        <w:r w:rsidR="002B5963">
          <w:rPr>
            <w:sz w:val="20"/>
            <w:szCs w:val="20"/>
          </w:rPr>
          <w:t xml:space="preserve">financial </w:t>
        </w:r>
      </w:ins>
      <w:ins w:id="90" w:author="Kohwalter" w:date="2013-03-07T20:33:00Z">
        <w:r w:rsidR="002B5963">
          <w:rPr>
            <w:sz w:val="20"/>
            <w:szCs w:val="20"/>
          </w:rPr>
          <w:t>situation</w:t>
        </w:r>
      </w:ins>
      <w:del w:id="91" w:author="Kohwalter" w:date="2013-03-07T20:33:00Z">
        <w:r w:rsidRPr="00975E62" w:rsidDel="002B5963">
          <w:rPr>
            <w:sz w:val="20"/>
            <w:szCs w:val="20"/>
          </w:rPr>
          <w:delText xml:space="preserve"> value</w:delText>
        </w:r>
      </w:del>
      <w:r w:rsidRPr="00975E62">
        <w:rPr>
          <w:sz w:val="20"/>
          <w:szCs w:val="20"/>
        </w:rPr>
        <w:t xml:space="preserve"> throughout the game. When filtered by player’s </w:t>
      </w:r>
      <w:del w:id="92" w:author="Kohwalter" w:date="2013-03-07T20:33:00Z">
        <w:r w:rsidRPr="00975E62" w:rsidDel="002B5963">
          <w:rPr>
            <w:sz w:val="20"/>
            <w:szCs w:val="20"/>
          </w:rPr>
          <w:delText>HP</w:delText>
        </w:r>
      </w:del>
      <w:ins w:id="93" w:author="Kohwalter" w:date="2013-03-07T20:33:00Z">
        <w:r w:rsidR="002B5963">
          <w:rPr>
            <w:sz w:val="20"/>
            <w:szCs w:val="20"/>
          </w:rPr>
          <w:t>financial situation</w:t>
        </w:r>
      </w:ins>
      <w:r w:rsidRPr="00975E62">
        <w:rPr>
          <w:sz w:val="20"/>
          <w:szCs w:val="20"/>
        </w:rPr>
        <w:t xml:space="preserve">, all nodes that contain a player </w:t>
      </w:r>
      <w:del w:id="94" w:author="Kohwalter" w:date="2013-03-07T20:33:00Z">
        <w:r w:rsidRPr="00975E62" w:rsidDel="002B5963">
          <w:rPr>
            <w:sz w:val="20"/>
            <w:szCs w:val="20"/>
          </w:rPr>
          <w:delText xml:space="preserve">HP </w:delText>
        </w:r>
      </w:del>
      <w:ins w:id="95" w:author="Kohwalter" w:date="2013-03-07T20:33:00Z">
        <w:r w:rsidR="002B5963">
          <w:rPr>
            <w:sz w:val="20"/>
            <w:szCs w:val="20"/>
          </w:rPr>
          <w:t>financial</w:t>
        </w:r>
        <w:r w:rsidR="002B5963" w:rsidRPr="00975E62">
          <w:rPr>
            <w:sz w:val="20"/>
            <w:szCs w:val="20"/>
          </w:rPr>
          <w:t xml:space="preserve"> </w:t>
        </w:r>
      </w:ins>
      <w:r w:rsidRPr="00975E62">
        <w:rPr>
          <w:sz w:val="20"/>
          <w:szCs w:val="20"/>
        </w:rPr>
        <w:t xml:space="preserve">value will have their colors changed according to its value. Activating this type of filter allow the user to see the player’s </w:t>
      </w:r>
      <w:del w:id="96" w:author="Kohwalter" w:date="2013-03-07T20:34:00Z">
        <w:r w:rsidRPr="00975E62" w:rsidDel="002B5963">
          <w:rPr>
            <w:sz w:val="20"/>
            <w:szCs w:val="20"/>
          </w:rPr>
          <w:delText xml:space="preserve">HP </w:delText>
        </w:r>
      </w:del>
      <w:ins w:id="97" w:author="Kohwalter" w:date="2013-03-07T20:34:00Z">
        <w:r w:rsidR="002B5963">
          <w:rPr>
            <w:sz w:val="20"/>
            <w:szCs w:val="20"/>
          </w:rPr>
          <w:t>finances</w:t>
        </w:r>
        <w:r w:rsidR="002B5963" w:rsidRPr="00975E62">
          <w:rPr>
            <w:sz w:val="20"/>
            <w:szCs w:val="20"/>
          </w:rPr>
          <w:t xml:space="preserve"> </w:t>
        </w:r>
      </w:ins>
      <w:r w:rsidRPr="00975E62">
        <w:rPr>
          <w:sz w:val="20"/>
          <w:szCs w:val="20"/>
        </w:rPr>
        <w:t xml:space="preserve">throughout the game, making it easier to identify situations where he might have had </w:t>
      </w:r>
      <w:ins w:id="98" w:author="Kohwalter" w:date="2013-03-07T20:34:00Z">
        <w:r w:rsidR="002B5963">
          <w:rPr>
            <w:sz w:val="20"/>
            <w:szCs w:val="20"/>
          </w:rPr>
          <w:t>financial problems</w:t>
        </w:r>
      </w:ins>
      <w:del w:id="99" w:author="Kohwalter" w:date="2013-03-07T20:34:00Z">
        <w:r w:rsidRPr="00975E62" w:rsidDel="002B5963">
          <w:rPr>
            <w:sz w:val="20"/>
            <w:szCs w:val="20"/>
          </w:rPr>
          <w:delText>trouble</w:delText>
        </w:r>
      </w:del>
      <w:r w:rsidRPr="00975E62">
        <w:rPr>
          <w:sz w:val="20"/>
          <w:szCs w:val="20"/>
        </w:rPr>
        <w:t xml:space="preserve"> (red color). </w:t>
      </w:r>
      <w:commentRangeEnd w:id="87"/>
      <w:r>
        <w:rPr>
          <w:rStyle w:val="CommentReference"/>
        </w:rPr>
        <w:commentReference w:id="87"/>
      </w:r>
      <w:r w:rsidRPr="00975E62">
        <w:rPr>
          <w:sz w:val="20"/>
          <w:szCs w:val="20"/>
        </w:rPr>
        <w:t xml:space="preserve">Section </w:t>
      </w:r>
      <w:r w:rsidR="001E0F4A">
        <w:rPr>
          <w:sz w:val="20"/>
          <w:szCs w:val="20"/>
        </w:rPr>
        <w:fldChar w:fldCharType="begin"/>
      </w:r>
      <w:r>
        <w:rPr>
          <w:sz w:val="20"/>
          <w:szCs w:val="20"/>
        </w:rPr>
        <w:instrText xml:space="preserve"> REF _Ref350268391 \r \h </w:instrText>
      </w:r>
      <w:r w:rsidR="001E0F4A">
        <w:rPr>
          <w:sz w:val="20"/>
          <w:szCs w:val="20"/>
        </w:rPr>
      </w:r>
      <w:r w:rsidR="001E0F4A">
        <w:rPr>
          <w:sz w:val="20"/>
          <w:szCs w:val="20"/>
        </w:rPr>
        <w:fldChar w:fldCharType="separate"/>
      </w:r>
      <w:r>
        <w:rPr>
          <w:sz w:val="20"/>
          <w:szCs w:val="20"/>
        </w:rPr>
        <w:t>V</w:t>
      </w:r>
      <w:r w:rsidR="001E0F4A">
        <w:rPr>
          <w:sz w:val="20"/>
          <w:szCs w:val="20"/>
        </w:rPr>
        <w:fldChar w:fldCharType="end"/>
      </w:r>
      <w:r>
        <w:rPr>
          <w:sz w:val="20"/>
          <w:szCs w:val="20"/>
        </w:rPr>
        <w:t xml:space="preserve"> </w:t>
      </w:r>
      <w:r w:rsidRPr="00975E62">
        <w:rPr>
          <w:sz w:val="20"/>
          <w:szCs w:val="20"/>
        </w:rPr>
        <w:t>provides more examples of those features.</w:t>
      </w:r>
    </w:p>
    <w:p w:rsidR="00B34235" w:rsidRDefault="00B34235" w:rsidP="00B34235">
      <w:pPr>
        <w:ind w:firstLine="216"/>
        <w:rPr>
          <w:sz w:val="20"/>
          <w:szCs w:val="20"/>
        </w:rPr>
      </w:pPr>
      <w:r w:rsidRPr="00975E62">
        <w:rPr>
          <w:sz w:val="20"/>
          <w:szCs w:val="20"/>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B34235" w:rsidDel="00CC6162" w:rsidRDefault="00B34235" w:rsidP="00B34235">
      <w:pPr>
        <w:ind w:firstLine="216"/>
        <w:rPr>
          <w:del w:id="100" w:author="Kohwalter" w:date="2013-03-07T19:00:00Z"/>
          <w:sz w:val="20"/>
          <w:szCs w:val="20"/>
        </w:rPr>
      </w:pPr>
      <w:r w:rsidRPr="00975E62">
        <w:rPr>
          <w:sz w:val="20"/>
          <w:szCs w:val="20"/>
        </w:rPr>
        <w:t xml:space="preserve">As an example, suppose the </w:t>
      </w:r>
      <w:del w:id="101" w:author="Kohwalter" w:date="2013-03-07T18:51:00Z">
        <w:r w:rsidRPr="00975E62" w:rsidDel="0059188F">
          <w:rPr>
            <w:sz w:val="20"/>
            <w:szCs w:val="20"/>
          </w:rPr>
          <w:delText>player is in combat with an enemy and only after a few rounds it falls under the player's attacks</w:delText>
        </w:r>
      </w:del>
      <w:ins w:id="102" w:author="Kohwalter" w:date="2013-03-07T18:51:00Z">
        <w:r>
          <w:rPr>
            <w:sz w:val="20"/>
            <w:szCs w:val="20"/>
          </w:rPr>
          <w:t xml:space="preserve">developing process in </w:t>
        </w:r>
      </w:ins>
      <w:ins w:id="103" w:author="Kohwalter" w:date="2013-03-07T18:54:00Z">
        <w:r>
          <w:rPr>
            <w:sz w:val="20"/>
            <w:szCs w:val="20"/>
          </w:rPr>
          <w:t>software</w:t>
        </w:r>
      </w:ins>
      <w:ins w:id="104" w:author="Kohwalter" w:date="2013-03-07T18:52:00Z">
        <w:r>
          <w:rPr>
            <w:sz w:val="20"/>
            <w:szCs w:val="20"/>
          </w:rPr>
          <w:t xml:space="preserve"> engineering</w:t>
        </w:r>
      </w:ins>
      <w:ins w:id="105" w:author="Kohwalter" w:date="2013-03-07T18:51:00Z">
        <w:r>
          <w:rPr>
            <w:sz w:val="20"/>
            <w:szCs w:val="20"/>
          </w:rPr>
          <w:t xml:space="preserve"> game record</w:t>
        </w:r>
      </w:ins>
      <w:ins w:id="106" w:author="Kohwalter" w:date="2013-03-07T21:05:00Z">
        <w:r w:rsidR="00320040">
          <w:rPr>
            <w:sz w:val="20"/>
            <w:szCs w:val="20"/>
          </w:rPr>
          <w:t>s</w:t>
        </w:r>
      </w:ins>
      <w:ins w:id="107" w:author="Kohwalter" w:date="2013-03-07T18:51:00Z">
        <w:r>
          <w:rPr>
            <w:sz w:val="20"/>
            <w:szCs w:val="20"/>
          </w:rPr>
          <w:t xml:space="preserve"> information in a daily basis</w:t>
        </w:r>
      </w:ins>
      <w:r w:rsidRPr="00975E62">
        <w:rPr>
          <w:sz w:val="20"/>
          <w:szCs w:val="20"/>
        </w:rPr>
        <w:t xml:space="preserve">. With the framework proposed in </w:t>
      </w:r>
      <w:r w:rsidR="001E0F4A"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every </w:t>
      </w:r>
      <w:del w:id="108" w:author="Kohwalter" w:date="2013-03-07T18:51:00Z">
        <w:r w:rsidRPr="00975E62" w:rsidDel="0059188F">
          <w:rPr>
            <w:sz w:val="20"/>
            <w:szCs w:val="20"/>
          </w:rPr>
          <w:delText xml:space="preserve">interaction </w:delText>
        </w:r>
      </w:del>
      <w:ins w:id="109" w:author="Kohwalter" w:date="2013-03-07T18:51:00Z">
        <w:r>
          <w:rPr>
            <w:sz w:val="20"/>
            <w:szCs w:val="20"/>
          </w:rPr>
          <w:t>day</w:t>
        </w:r>
        <w:r w:rsidRPr="00975E62">
          <w:rPr>
            <w:sz w:val="20"/>
            <w:szCs w:val="20"/>
          </w:rPr>
          <w:t xml:space="preserve"> </w:t>
        </w:r>
      </w:ins>
      <w:del w:id="110" w:author="Kohwalter" w:date="2013-03-07T18:51:00Z">
        <w:r w:rsidRPr="00975E62" w:rsidDel="0059188F">
          <w:rPr>
            <w:sz w:val="20"/>
            <w:szCs w:val="20"/>
          </w:rPr>
          <w:delText xml:space="preserve">creates </w:delText>
        </w:r>
      </w:del>
      <w:ins w:id="111" w:author="Kohwalter" w:date="2013-03-07T18:51:00Z">
        <w:r>
          <w:rPr>
            <w:sz w:val="20"/>
            <w:szCs w:val="20"/>
          </w:rPr>
          <w:t>generate</w:t>
        </w:r>
      </w:ins>
      <w:ins w:id="112" w:author="Kohwalter" w:date="2013-03-07T18:52:00Z">
        <w:r>
          <w:rPr>
            <w:sz w:val="20"/>
            <w:szCs w:val="20"/>
          </w:rPr>
          <w:t>s</w:t>
        </w:r>
      </w:ins>
      <w:ins w:id="113" w:author="Kohwalter" w:date="2013-03-07T18:51:00Z">
        <w:r w:rsidRPr="00975E62">
          <w:rPr>
            <w:sz w:val="20"/>
            <w:szCs w:val="20"/>
          </w:rPr>
          <w:t xml:space="preserve"> </w:t>
        </w:r>
      </w:ins>
      <w:del w:id="114" w:author="Kohwalter" w:date="2013-03-07T21:05:00Z">
        <w:r w:rsidRPr="00975E62" w:rsidDel="00320040">
          <w:rPr>
            <w:sz w:val="20"/>
            <w:szCs w:val="20"/>
          </w:rPr>
          <w:delText xml:space="preserve">a </w:delText>
        </w:r>
      </w:del>
      <w:r w:rsidRPr="00975E62">
        <w:rPr>
          <w:sz w:val="20"/>
          <w:szCs w:val="20"/>
        </w:rPr>
        <w:t>node</w:t>
      </w:r>
      <w:ins w:id="115" w:author="Kohwalter" w:date="2013-03-07T21:05:00Z">
        <w:r w:rsidR="00320040">
          <w:rPr>
            <w:sz w:val="20"/>
            <w:szCs w:val="20"/>
          </w:rPr>
          <w:t>s</w:t>
        </w:r>
      </w:ins>
      <w:r w:rsidRPr="00975E62">
        <w:rPr>
          <w:sz w:val="20"/>
          <w:szCs w:val="20"/>
        </w:rPr>
        <w:t xml:space="preserve"> </w:t>
      </w:r>
      <w:del w:id="116" w:author="Kohwalter" w:date="2013-03-07T18:52:00Z">
        <w:r w:rsidRPr="00975E62" w:rsidDel="0059188F">
          <w:rPr>
            <w:sz w:val="20"/>
            <w:szCs w:val="20"/>
          </w:rPr>
          <w:delText>to represent</w:delText>
        </w:r>
      </w:del>
      <w:ins w:id="117" w:author="Kohwalter" w:date="2013-03-07T18:52:00Z">
        <w:r>
          <w:rPr>
            <w:sz w:val="20"/>
            <w:szCs w:val="20"/>
          </w:rPr>
          <w:t>for</w:t>
        </w:r>
      </w:ins>
      <w:r w:rsidRPr="00975E62">
        <w:rPr>
          <w:sz w:val="20"/>
          <w:szCs w:val="20"/>
        </w:rPr>
        <w:t xml:space="preserve"> </w:t>
      </w:r>
      <w:ins w:id="118" w:author="Kohwalter" w:date="2013-03-07T18:51:00Z">
        <w:r>
          <w:rPr>
            <w:sz w:val="20"/>
            <w:szCs w:val="20"/>
          </w:rPr>
          <w:t xml:space="preserve">each </w:t>
        </w:r>
      </w:ins>
      <w:del w:id="119" w:author="Kohwalter" w:date="2013-03-07T18:51:00Z">
        <w:r w:rsidRPr="00975E62" w:rsidDel="0059188F">
          <w:rPr>
            <w:sz w:val="20"/>
            <w:szCs w:val="20"/>
          </w:rPr>
          <w:delText xml:space="preserve">the </w:delText>
        </w:r>
      </w:del>
      <w:r w:rsidRPr="00975E62">
        <w:rPr>
          <w:sz w:val="20"/>
          <w:szCs w:val="20"/>
        </w:rPr>
        <w:t xml:space="preserve">action </w:t>
      </w:r>
      <w:del w:id="120" w:author="Kohwalter" w:date="2013-03-07T18:52:00Z">
        <w:r w:rsidRPr="00975E62" w:rsidDel="0059188F">
          <w:rPr>
            <w:sz w:val="20"/>
            <w:szCs w:val="20"/>
          </w:rPr>
          <w:delText xml:space="preserve">taken </w:delText>
        </w:r>
      </w:del>
      <w:ins w:id="121" w:author="Kohwalter" w:date="2013-03-07T18:52:00Z">
        <w:r>
          <w:rPr>
            <w:sz w:val="20"/>
            <w:szCs w:val="20"/>
          </w:rPr>
          <w:t>executed during</w:t>
        </w:r>
        <w:r w:rsidRPr="00975E62">
          <w:rPr>
            <w:sz w:val="20"/>
            <w:szCs w:val="20"/>
          </w:rPr>
          <w:t xml:space="preserve"> </w:t>
        </w:r>
      </w:ins>
      <w:del w:id="122" w:author="Kohwalter" w:date="2013-03-07T18:51:00Z">
        <w:r w:rsidRPr="00975E62" w:rsidDel="0059188F">
          <w:rPr>
            <w:sz w:val="20"/>
            <w:szCs w:val="20"/>
          </w:rPr>
          <w:delText>by the player</w:delText>
        </w:r>
      </w:del>
      <w:ins w:id="123" w:author="Kohwalter" w:date="2013-03-07T18:51:00Z">
        <w:r>
          <w:rPr>
            <w:sz w:val="20"/>
            <w:szCs w:val="20"/>
          </w:rPr>
          <w:t>that day</w:t>
        </w:r>
      </w:ins>
      <w:del w:id="124" w:author="Kohwalter" w:date="2013-03-07T18:52:00Z">
        <w:r w:rsidRPr="00975E62" w:rsidDel="0059188F">
          <w:rPr>
            <w:sz w:val="20"/>
            <w:szCs w:val="20"/>
          </w:rPr>
          <w:delText>, which is attacking the enemy</w:delText>
        </w:r>
      </w:del>
      <w:r w:rsidRPr="00975E62">
        <w:rPr>
          <w:sz w:val="20"/>
          <w:szCs w:val="20"/>
        </w:rPr>
        <w:t xml:space="preserve">. This may generate data that is unnecessary for analysis, so it is possible to reduce all </w:t>
      </w:r>
      <w:del w:id="125" w:author="Kohwalter" w:date="2013-03-07T18:53:00Z">
        <w:r w:rsidRPr="00975E62" w:rsidDel="0059188F">
          <w:rPr>
            <w:sz w:val="20"/>
            <w:szCs w:val="20"/>
          </w:rPr>
          <w:delText xml:space="preserve">the </w:delText>
        </w:r>
      </w:del>
      <w:r w:rsidRPr="00975E62">
        <w:rPr>
          <w:sz w:val="20"/>
          <w:szCs w:val="20"/>
        </w:rPr>
        <w:t xml:space="preserve">individual </w:t>
      </w:r>
      <w:del w:id="126" w:author="Kohwalter" w:date="2013-03-07T18:53:00Z">
        <w:r w:rsidRPr="00975E62" w:rsidDel="0059188F">
          <w:rPr>
            <w:sz w:val="20"/>
            <w:szCs w:val="20"/>
          </w:rPr>
          <w:delText xml:space="preserve">attack </w:delText>
        </w:r>
      </w:del>
      <w:r w:rsidRPr="00975E62">
        <w:rPr>
          <w:sz w:val="20"/>
          <w:szCs w:val="20"/>
        </w:rPr>
        <w:t xml:space="preserve">nodes </w:t>
      </w:r>
      <w:ins w:id="127" w:author="Kohwalter" w:date="2013-03-07T18:53:00Z">
        <w:r>
          <w:rPr>
            <w:sz w:val="20"/>
            <w:szCs w:val="20"/>
          </w:rPr>
          <w:t xml:space="preserve">from the same week </w:t>
        </w:r>
      </w:ins>
      <w:r w:rsidRPr="00975E62">
        <w:rPr>
          <w:sz w:val="20"/>
          <w:szCs w:val="20"/>
        </w:rPr>
        <w:t>to simply one node</w:t>
      </w:r>
      <w:ins w:id="128" w:author="Kohwalter" w:date="2013-03-07T18:55:00Z">
        <w:r>
          <w:rPr>
            <w:sz w:val="20"/>
            <w:szCs w:val="20"/>
          </w:rPr>
          <w:t xml:space="preserve"> summarizing that week’s work</w:t>
        </w:r>
      </w:ins>
      <w:r w:rsidRPr="00975E62">
        <w:rPr>
          <w:sz w:val="20"/>
          <w:szCs w:val="20"/>
        </w:rPr>
        <w:t xml:space="preserve">. Another case could consist </w:t>
      </w:r>
      <w:del w:id="129" w:author="Kohwalter" w:date="2013-03-07T18:56:00Z">
        <w:r w:rsidRPr="00975E62" w:rsidDel="00CC6162">
          <w:rPr>
            <w:sz w:val="20"/>
            <w:szCs w:val="20"/>
          </w:rPr>
          <w:delText>in a combat that does not generate any impact in the story outcome</w:delText>
        </w:r>
      </w:del>
      <w:ins w:id="130" w:author="Kohwalter" w:date="2013-03-07T18:56:00Z">
        <w:r>
          <w:rPr>
            <w:sz w:val="20"/>
            <w:szCs w:val="20"/>
          </w:rPr>
          <w:t>in sequences of similar actions</w:t>
        </w:r>
      </w:ins>
      <w:ins w:id="131" w:author="Kohwalter" w:date="2013-03-07T18:59:00Z">
        <w:r>
          <w:rPr>
            <w:sz w:val="20"/>
            <w:szCs w:val="20"/>
          </w:rPr>
          <w:t>, like an employee testing the software the entire week</w:t>
        </w:r>
      </w:ins>
      <w:r w:rsidRPr="00975E62">
        <w:rPr>
          <w:sz w:val="20"/>
          <w:szCs w:val="20"/>
        </w:rPr>
        <w:t xml:space="preserve">. In this case, it could </w:t>
      </w:r>
      <w:del w:id="132" w:author="Kohwalter" w:date="2013-03-07T18:59:00Z">
        <w:r w:rsidRPr="00975E62" w:rsidDel="00CC6162">
          <w:rPr>
            <w:sz w:val="20"/>
            <w:szCs w:val="20"/>
          </w:rPr>
          <w:delText xml:space="preserve">be </w:delText>
        </w:r>
      </w:del>
      <w:ins w:id="133" w:author="Kohwalter" w:date="2013-03-07T18:59:00Z">
        <w:r>
          <w:rPr>
            <w:sz w:val="20"/>
            <w:szCs w:val="20"/>
          </w:rPr>
          <w:t xml:space="preserve">omit all nodes and represent </w:t>
        </w:r>
      </w:ins>
      <w:ins w:id="134" w:author="Kohwalter" w:date="2013-03-07T21:06:00Z">
        <w:r w:rsidR="00320040">
          <w:rPr>
            <w:sz w:val="20"/>
            <w:szCs w:val="20"/>
          </w:rPr>
          <w:t>his</w:t>
        </w:r>
      </w:ins>
      <w:ins w:id="135" w:author="Kohwalter" w:date="2013-03-07T18:59:00Z">
        <w:r>
          <w:rPr>
            <w:sz w:val="20"/>
            <w:szCs w:val="20"/>
          </w:rPr>
          <w:t xml:space="preserve"> </w:t>
        </w:r>
      </w:ins>
      <w:ins w:id="136" w:author="Kohwalter" w:date="2013-03-07T19:00:00Z">
        <w:r>
          <w:rPr>
            <w:sz w:val="20"/>
            <w:szCs w:val="20"/>
          </w:rPr>
          <w:t>week</w:t>
        </w:r>
      </w:ins>
      <w:ins w:id="137" w:author="Kohwalter" w:date="2013-03-07T18:59:00Z">
        <w:r>
          <w:rPr>
            <w:sz w:val="20"/>
            <w:szCs w:val="20"/>
          </w:rPr>
          <w:t xml:space="preserve"> </w:t>
        </w:r>
      </w:ins>
      <w:ins w:id="138" w:author="Kohwalter" w:date="2013-03-07T19:00:00Z">
        <w:r>
          <w:rPr>
            <w:sz w:val="20"/>
            <w:szCs w:val="20"/>
          </w:rPr>
          <w:t>progress with only one node.</w:t>
        </w:r>
      </w:ins>
      <w:ins w:id="139" w:author="Kohwalter" w:date="2013-03-07T19:10:00Z">
        <w:r>
          <w:rPr>
            <w:sz w:val="20"/>
            <w:szCs w:val="20"/>
          </w:rPr>
          <w:t xml:space="preserve"> </w:t>
        </w:r>
      </w:ins>
      <w:moveToRangeStart w:id="140" w:author="Kohwalter" w:date="2013-03-07T19:10:00Z" w:name="move350446778"/>
      <w:moveTo w:id="141" w:author="Kohwalter" w:date="2013-03-07T19:10:00Z">
        <w:r w:rsidRPr="00975E62">
          <w:rPr>
            <w:sz w:val="20"/>
            <w:szCs w:val="20"/>
          </w:rPr>
          <w:t xml:space="preserve">Note that all collected information is preserved and the only change made is on how it is displayed. </w:t>
        </w:r>
      </w:moveTo>
      <w:moveToRangeEnd w:id="140"/>
      <w:ins w:id="142" w:author="Kohwalter" w:date="2013-03-07T19:00:00Z">
        <w:r w:rsidRPr="00975E62" w:rsidDel="00CC6162">
          <w:rPr>
            <w:sz w:val="20"/>
            <w:szCs w:val="20"/>
          </w:rPr>
          <w:t xml:space="preserve"> </w:t>
        </w:r>
      </w:ins>
      <w:del w:id="143" w:author="Kohwalter" w:date="2013-03-07T18:57:00Z">
        <w:r w:rsidRPr="00975E62" w:rsidDel="00CC6162">
          <w:rPr>
            <w:sz w:val="20"/>
            <w:szCs w:val="20"/>
          </w:rPr>
          <w:delText>completely omitted</w:delText>
        </w:r>
      </w:del>
      <w:del w:id="144" w:author="Kohwalter" w:date="2013-03-07T19:00:00Z">
        <w:r w:rsidRPr="00975E62" w:rsidDel="00CC6162">
          <w:rPr>
            <w:sz w:val="20"/>
            <w:szCs w:val="20"/>
          </w:rPr>
          <w:delText xml:space="preserve">. </w:delText>
        </w:r>
      </w:del>
    </w:p>
    <w:p w:rsidR="00B34235" w:rsidRDefault="00B34235" w:rsidP="00B34235">
      <w:pPr>
        <w:ind w:firstLine="216"/>
        <w:rPr>
          <w:sz w:val="20"/>
          <w:szCs w:val="20"/>
        </w:rPr>
      </w:pPr>
      <w:del w:id="145" w:author="Kohwalter" w:date="2013-03-07T19:11:00Z">
        <w:r w:rsidRPr="00975E62" w:rsidDel="007B4D02">
          <w:rPr>
            <w:sz w:val="20"/>
            <w:szCs w:val="20"/>
          </w:rPr>
          <w:delText xml:space="preserve">However, the player could have made other actions against the enemy, which are also considered as forms of attack, such as casting a spell, a special attack maneuver, or even healing himself in order to survive. These actions are not duplicated, but can still be encapsulated for a general analysis, and, if necessary, expanded for a detailed analysis. </w:delText>
        </w:r>
      </w:del>
      <w:moveFromRangeStart w:id="146" w:author="Kohwalter" w:date="2013-03-07T19:10:00Z" w:name="move350446778"/>
      <w:moveFrom w:id="147" w:author="Kohwalter" w:date="2013-03-07T19:10:00Z">
        <w:r w:rsidRPr="00975E62" w:rsidDel="007B4D02">
          <w:rPr>
            <w:sz w:val="20"/>
            <w:szCs w:val="20"/>
          </w:rPr>
          <w:t xml:space="preserve">Note that all collected information is preserved and the only change made is on how it is displayed. </w:t>
        </w:r>
      </w:moveFrom>
      <w:moveFromRangeEnd w:id="146"/>
    </w:p>
    <w:p w:rsidR="00B34235" w:rsidRDefault="00B34235" w:rsidP="00B34235">
      <w:pPr>
        <w:ind w:firstLine="216"/>
        <w:rPr>
          <w:sz w:val="20"/>
          <w:szCs w:val="20"/>
        </w:rPr>
      </w:pPr>
      <w:r w:rsidRPr="00975E62">
        <w:rPr>
          <w:sz w:val="20"/>
          <w:szCs w:val="20"/>
        </w:rPr>
        <w:t xml:space="preserve">Since provenance is analyzed from the present to the past, the </w:t>
      </w:r>
      <w:del w:id="148" w:author="Kohwalter" w:date="2013-03-07T19:11:00Z">
        <w:r w:rsidRPr="00975E62" w:rsidDel="007B4D02">
          <w:rPr>
            <w:sz w:val="20"/>
            <w:szCs w:val="20"/>
          </w:rPr>
          <w:delText xml:space="preserve">battle </w:delText>
        </w:r>
      </w:del>
      <w:r w:rsidRPr="00975E62">
        <w:rPr>
          <w:sz w:val="20"/>
          <w:szCs w:val="20"/>
        </w:rPr>
        <w:t xml:space="preserve">outcome is already known and can be used to decide if </w:t>
      </w:r>
      <w:del w:id="149" w:author="Kohwalter" w:date="2013-03-07T19:11:00Z">
        <w:r w:rsidRPr="00975E62" w:rsidDel="007B4D02">
          <w:rPr>
            <w:sz w:val="20"/>
            <w:szCs w:val="20"/>
          </w:rPr>
          <w:delText xml:space="preserve">it </w:delText>
        </w:r>
      </w:del>
      <w:ins w:id="150" w:author="Kohwalter" w:date="2013-03-07T19:14:00Z">
        <w:r>
          <w:rPr>
            <w:sz w:val="20"/>
            <w:szCs w:val="20"/>
          </w:rPr>
          <w:t>a</w:t>
        </w:r>
      </w:ins>
      <w:ins w:id="151" w:author="Kohwalter" w:date="2013-03-07T19:11:00Z">
        <w:r>
          <w:rPr>
            <w:sz w:val="20"/>
            <w:szCs w:val="20"/>
          </w:rPr>
          <w:t xml:space="preserve"> week</w:t>
        </w:r>
      </w:ins>
      <w:ins w:id="152" w:author="Kohwalter" w:date="2013-03-07T19:14:00Z">
        <w:r>
          <w:rPr>
            <w:sz w:val="20"/>
            <w:szCs w:val="20"/>
          </w:rPr>
          <w:t>’s</w:t>
        </w:r>
      </w:ins>
      <w:ins w:id="153" w:author="Kohwalter" w:date="2013-03-07T19:11:00Z">
        <w:r w:rsidRPr="00975E62">
          <w:rPr>
            <w:sz w:val="20"/>
            <w:szCs w:val="20"/>
          </w:rPr>
          <w:t xml:space="preserve"> </w:t>
        </w:r>
      </w:ins>
      <w:ins w:id="154" w:author="Kohwalter" w:date="2013-03-07T19:14:00Z">
        <w:r>
          <w:rPr>
            <w:sz w:val="20"/>
            <w:szCs w:val="20"/>
          </w:rPr>
          <w:t xml:space="preserve">daily actions </w:t>
        </w:r>
      </w:ins>
      <w:del w:id="155" w:author="Kohwalter" w:date="2013-03-07T19:14:00Z">
        <w:r w:rsidRPr="00975E62" w:rsidDel="007B4D02">
          <w:rPr>
            <w:sz w:val="20"/>
            <w:szCs w:val="20"/>
          </w:rPr>
          <w:delText xml:space="preserve">was </w:delText>
        </w:r>
      </w:del>
      <w:ins w:id="156" w:author="Kohwalter" w:date="2013-03-07T19:14:00Z">
        <w:r>
          <w:rPr>
            <w:sz w:val="20"/>
            <w:szCs w:val="20"/>
          </w:rPr>
          <w:t>are</w:t>
        </w:r>
        <w:r w:rsidRPr="00975E62">
          <w:rPr>
            <w:sz w:val="20"/>
            <w:szCs w:val="20"/>
          </w:rPr>
          <w:t xml:space="preserve"> </w:t>
        </w:r>
      </w:ins>
      <w:r w:rsidRPr="00975E62">
        <w:rPr>
          <w:sz w:val="20"/>
          <w:szCs w:val="20"/>
        </w:rPr>
        <w:t xml:space="preserve">relevant or not. If </w:t>
      </w:r>
      <w:del w:id="157" w:author="Kohwalter" w:date="2013-03-07T19:12:00Z">
        <w:r w:rsidRPr="00975E62" w:rsidDel="007B4D02">
          <w:rPr>
            <w:sz w:val="20"/>
            <w:szCs w:val="20"/>
          </w:rPr>
          <w:delText>the player was victorious with minor challenge, did not suffer severe wounds, or barely used any resources at his disposal, then the entire combat can be simplified into just</w:delText>
        </w:r>
      </w:del>
      <w:ins w:id="158" w:author="Kohwalter" w:date="2013-03-07T19:12:00Z">
        <w:r>
          <w:rPr>
            <w:sz w:val="20"/>
            <w:szCs w:val="20"/>
          </w:rPr>
          <w:t>during th</w:t>
        </w:r>
      </w:ins>
      <w:ins w:id="159" w:author="Kohwalter" w:date="2013-03-07T19:14:00Z">
        <w:r>
          <w:rPr>
            <w:sz w:val="20"/>
            <w:szCs w:val="20"/>
          </w:rPr>
          <w:t>e</w:t>
        </w:r>
      </w:ins>
      <w:ins w:id="160" w:author="Kohwalter" w:date="2013-03-07T19:12:00Z">
        <w:r>
          <w:rPr>
            <w:sz w:val="20"/>
            <w:szCs w:val="20"/>
          </w:rPr>
          <w:t xml:space="preserve"> week nothing out of ordinary happened, then it can be simplified into just</w:t>
        </w:r>
      </w:ins>
      <w:r w:rsidRPr="00975E62">
        <w:rPr>
          <w:sz w:val="20"/>
          <w:szCs w:val="20"/>
        </w:rPr>
        <w:t xml:space="preserve"> one node representing th</w:t>
      </w:r>
      <w:ins w:id="161" w:author="Kohwalter" w:date="2013-03-07T19:12:00Z">
        <w:r>
          <w:rPr>
            <w:sz w:val="20"/>
            <w:szCs w:val="20"/>
          </w:rPr>
          <w:t>e</w:t>
        </w:r>
      </w:ins>
      <w:del w:id="162" w:author="Kohwalter" w:date="2013-03-07T19:12:00Z">
        <w:r w:rsidRPr="00975E62" w:rsidDel="007B4D02">
          <w:rPr>
            <w:sz w:val="20"/>
            <w:szCs w:val="20"/>
          </w:rPr>
          <w:delText>at the player attacked the enemy and was victorious</w:delText>
        </w:r>
      </w:del>
      <w:ins w:id="163" w:author="Kohwalter" w:date="2013-03-07T19:12:00Z">
        <w:r>
          <w:rPr>
            <w:sz w:val="20"/>
            <w:szCs w:val="20"/>
          </w:rPr>
          <w:t xml:space="preserve"> general progress</w:t>
        </w:r>
      </w:ins>
      <w:r w:rsidRPr="00975E62">
        <w:rPr>
          <w:sz w:val="20"/>
          <w:szCs w:val="20"/>
        </w:rPr>
        <w:t xml:space="preserve">. However, if </w:t>
      </w:r>
      <w:del w:id="164" w:author="Kohwalter" w:date="2013-03-07T19:13:00Z">
        <w:r w:rsidRPr="00975E62" w:rsidDel="007B4D02">
          <w:rPr>
            <w:sz w:val="20"/>
            <w:szCs w:val="20"/>
          </w:rPr>
          <w:delText>the combat was challenging or the player lost</w:delText>
        </w:r>
      </w:del>
      <w:ins w:id="165" w:author="Kohwalter" w:date="2013-03-07T19:13:00Z">
        <w:r>
          <w:rPr>
            <w:sz w:val="20"/>
            <w:szCs w:val="20"/>
          </w:rPr>
          <w:t>the week</w:t>
        </w:r>
      </w:ins>
      <w:ins w:id="166" w:author="Kohwalter" w:date="2013-03-07T21:06:00Z">
        <w:r w:rsidR="00320040">
          <w:rPr>
            <w:sz w:val="20"/>
            <w:szCs w:val="20"/>
          </w:rPr>
          <w:t>’</w:t>
        </w:r>
        <w:r w:rsidR="00320040">
          <w:rPr>
            <w:sz w:val="20"/>
            <w:szCs w:val="20"/>
          </w:rPr>
          <w:t>s</w:t>
        </w:r>
      </w:ins>
      <w:ins w:id="167" w:author="Kohwalter" w:date="2013-03-07T19:13:00Z">
        <w:r>
          <w:rPr>
            <w:sz w:val="20"/>
            <w:szCs w:val="20"/>
          </w:rPr>
          <w:t xml:space="preserve"> progress</w:t>
        </w:r>
      </w:ins>
      <w:ins w:id="168" w:author="Kohwalter" w:date="2013-03-07T19:18:00Z">
        <w:r>
          <w:rPr>
            <w:sz w:val="20"/>
            <w:szCs w:val="20"/>
          </w:rPr>
          <w:t xml:space="preserve"> </w:t>
        </w:r>
      </w:ins>
      <w:ins w:id="169" w:author="Kohwalter" w:date="2013-03-07T19:15:00Z">
        <w:r>
          <w:rPr>
            <w:sz w:val="20"/>
            <w:szCs w:val="20"/>
          </w:rPr>
          <w:t xml:space="preserve">is </w:t>
        </w:r>
      </w:ins>
      <w:ins w:id="170" w:author="Kohwalter" w:date="2013-03-07T19:18:00Z">
        <w:r>
          <w:rPr>
            <w:sz w:val="20"/>
            <w:szCs w:val="20"/>
          </w:rPr>
          <w:t>very different</w:t>
        </w:r>
      </w:ins>
      <w:ins w:id="171" w:author="Kohwalter" w:date="2013-03-07T19:15:00Z">
        <w:r>
          <w:rPr>
            <w:sz w:val="20"/>
            <w:szCs w:val="20"/>
          </w:rPr>
          <w:t xml:space="preserve"> </w:t>
        </w:r>
      </w:ins>
      <w:ins w:id="172" w:author="Kohwalter" w:date="2013-03-07T19:18:00Z">
        <w:r>
          <w:rPr>
            <w:sz w:val="20"/>
            <w:szCs w:val="20"/>
          </w:rPr>
          <w:t>from</w:t>
        </w:r>
      </w:ins>
      <w:ins w:id="173" w:author="Kohwalter" w:date="2013-03-07T19:13:00Z">
        <w:r>
          <w:rPr>
            <w:sz w:val="20"/>
            <w:szCs w:val="20"/>
          </w:rPr>
          <w:t xml:space="preserve"> </w:t>
        </w:r>
      </w:ins>
      <w:ins w:id="174" w:author="Kohwalter" w:date="2013-03-07T19:19:00Z">
        <w:r>
          <w:rPr>
            <w:sz w:val="20"/>
            <w:szCs w:val="20"/>
          </w:rPr>
          <w:t xml:space="preserve">the </w:t>
        </w:r>
      </w:ins>
      <w:ins w:id="175" w:author="Kohwalter" w:date="2013-03-07T19:13:00Z">
        <w:r>
          <w:rPr>
            <w:sz w:val="20"/>
            <w:szCs w:val="20"/>
          </w:rPr>
          <w:t>other</w:t>
        </w:r>
      </w:ins>
      <w:ins w:id="176" w:author="Kohwalter" w:date="2013-03-07T19:19:00Z">
        <w:r>
          <w:rPr>
            <w:sz w:val="20"/>
            <w:szCs w:val="20"/>
          </w:rPr>
          <w:t>s</w:t>
        </w:r>
      </w:ins>
      <w:r w:rsidRPr="00975E62">
        <w:rPr>
          <w:sz w:val="20"/>
          <w:szCs w:val="20"/>
        </w:rPr>
        <w:t xml:space="preserve">, it </w:t>
      </w:r>
      <w:ins w:id="177" w:author="Kohwalter" w:date="2013-03-07T19:19:00Z">
        <w:r>
          <w:rPr>
            <w:sz w:val="20"/>
            <w:szCs w:val="20"/>
          </w:rPr>
          <w:t>can be</w:t>
        </w:r>
      </w:ins>
      <w:del w:id="178" w:author="Kohwalter" w:date="2013-03-07T19:19:00Z">
        <w:r w:rsidRPr="00975E62" w:rsidDel="007B4D02">
          <w:rPr>
            <w:sz w:val="20"/>
            <w:szCs w:val="20"/>
          </w:rPr>
          <w:delText>is</w:delText>
        </w:r>
      </w:del>
      <w:r w:rsidRPr="00975E62">
        <w:rPr>
          <w:sz w:val="20"/>
          <w:szCs w:val="20"/>
        </w:rPr>
        <w:t xml:space="preserve"> interesting to show all action nodes for analysis, allowing the player to identify important facts that influenced the </w:t>
      </w:r>
      <w:del w:id="179" w:author="Kohwalter" w:date="2013-03-07T19:14:00Z">
        <w:r w:rsidRPr="00975E62" w:rsidDel="007B4D02">
          <w:rPr>
            <w:sz w:val="20"/>
            <w:szCs w:val="20"/>
          </w:rPr>
          <w:delText xml:space="preserve">combat </w:delText>
        </w:r>
      </w:del>
      <w:ins w:id="180" w:author="Kohwalter" w:date="2013-03-07T19:14:00Z">
        <w:r>
          <w:rPr>
            <w:sz w:val="20"/>
            <w:szCs w:val="20"/>
          </w:rPr>
          <w:t>overall</w:t>
        </w:r>
        <w:r w:rsidRPr="00975E62">
          <w:rPr>
            <w:sz w:val="20"/>
            <w:szCs w:val="20"/>
          </w:rPr>
          <w:t xml:space="preserve"> </w:t>
        </w:r>
      </w:ins>
      <w:r w:rsidRPr="00975E62">
        <w:rPr>
          <w:sz w:val="20"/>
          <w:szCs w:val="20"/>
        </w:rPr>
        <w:t xml:space="preserve">outcome. </w:t>
      </w:r>
    </w:p>
    <w:p w:rsidR="00B34235" w:rsidRPr="00975E62" w:rsidRDefault="00B34235" w:rsidP="00B34235">
      <w:pPr>
        <w:ind w:firstLine="216"/>
        <w:rPr>
          <w:sz w:val="20"/>
          <w:szCs w:val="20"/>
        </w:rPr>
      </w:pPr>
      <w:r w:rsidRPr="00975E62">
        <w:rPr>
          <w:sz w:val="20"/>
          <w:szCs w:val="20"/>
        </w:rPr>
        <w:t xml:space="preserve">Note however that </w:t>
      </w:r>
      <w:r w:rsidRPr="00F80D29">
        <w:rPr>
          <w:i/>
          <w:sz w:val="20"/>
          <w:szCs w:val="20"/>
        </w:rPr>
        <w:t>Proof Viewer</w:t>
      </w:r>
      <w:r w:rsidRPr="00975E62">
        <w:rPr>
          <w:sz w:val="20"/>
          <w:szCs w:val="20"/>
        </w:rPr>
        <w:t xml:space="preserve"> does not provide inference for the user, only the means necessary to infer. The player himself will need to decide which information is relevant for </w:t>
      </w:r>
      <w:r w:rsidRPr="00975E62">
        <w:rPr>
          <w:sz w:val="20"/>
          <w:szCs w:val="20"/>
        </w:rPr>
        <w:lastRenderedPageBreak/>
        <w:t xml:space="preserve">analysis. Providing a generic inference strategy is a future work. To infer something and decide if it is relevant or not for analysis is a complex process, which happens to be domain sensitive. This type of decision making also involve other areas of research </w:t>
      </w:r>
      <w:r w:rsidR="001E0F4A"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1E0F4A" w:rsidRPr="00975E62">
        <w:rPr>
          <w:sz w:val="20"/>
          <w:szCs w:val="20"/>
        </w:rPr>
        <w:fldChar w:fldCharType="separate"/>
      </w:r>
      <w:r w:rsidRPr="002242DC">
        <w:t>[4, 6, 9, 12, 24]</w:t>
      </w:r>
      <w:r w:rsidR="001E0F4A" w:rsidRPr="00975E62">
        <w:rPr>
          <w:sz w:val="20"/>
          <w:szCs w:val="20"/>
        </w:rPr>
        <w:fldChar w:fldCharType="end"/>
      </w:r>
      <w:r w:rsidRPr="00975E62">
        <w:rPr>
          <w:sz w:val="20"/>
          <w:szCs w:val="20"/>
        </w:rPr>
        <w:t xml:space="preserve">. </w:t>
      </w:r>
    </w:p>
    <w:p w:rsidR="00B34235" w:rsidRPr="00975E62" w:rsidRDefault="00B34235" w:rsidP="00B34235">
      <w:pPr>
        <w:pStyle w:val="Heading1"/>
        <w:jc w:val="center"/>
      </w:pPr>
      <w:bookmarkStart w:id="181" w:name="_Ref350268391"/>
      <w:commentRangeStart w:id="182"/>
      <w:del w:id="183" w:author="Kohwalter" w:date="2013-03-07T18:08:00Z">
        <w:r w:rsidDel="00971847">
          <w:delText>Usage Example</w:delText>
        </w:r>
        <w:bookmarkEnd w:id="181"/>
        <w:commentRangeEnd w:id="182"/>
        <w:r w:rsidDel="00971847">
          <w:rPr>
            <w:rStyle w:val="CommentReference"/>
            <w:smallCaps w:val="0"/>
            <w:noProof w:val="0"/>
          </w:rPr>
          <w:commentReference w:id="182"/>
        </w:r>
      </w:del>
      <w:ins w:id="185" w:author="Kohwalter" w:date="2013-03-07T18:08:00Z">
        <w:r>
          <w:t>Provenance Visualization in Software ENgineering</w:t>
        </w:r>
      </w:ins>
    </w:p>
    <w:p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1E0F4A"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1E0F4A"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1E0F4A" w:rsidRPr="00975E62">
        <w:rPr>
          <w:sz w:val="20"/>
          <w:szCs w:val="20"/>
        </w:rPr>
        <w:fldChar w:fldCharType="separate"/>
      </w:r>
      <w:r w:rsidRPr="002242DC">
        <w:t>[15]</w:t>
      </w:r>
      <w:r w:rsidR="001E0F4A"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instrument to better support knowledge acquisition, allowing the possibility of tracking mistakes made during a game session.</w:t>
      </w:r>
    </w:p>
    <w:p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 xml:space="preserve">the player has a team of employees that are used to develop software according to contracts made with customers. The </w:t>
      </w:r>
      <w:proofErr w:type="spellStart"/>
      <w:r w:rsidRPr="00975E62">
        <w:rPr>
          <w:sz w:val="20"/>
          <w:szCs w:val="20"/>
        </w:rPr>
        <w:t>gameplay</w:t>
      </w:r>
      <w:proofErr w:type="spellEnd"/>
      <w:r w:rsidRPr="00975E62">
        <w:rPr>
          <w:sz w:val="20"/>
          <w:szCs w:val="20"/>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975E62">
        <w:rPr>
          <w:sz w:val="20"/>
          <w:szCs w:val="20"/>
        </w:rPr>
        <w:t>gameplay</w:t>
      </w:r>
      <w:proofErr w:type="spellEnd"/>
      <w:r w:rsidRPr="00975E62">
        <w:rPr>
          <w:sz w:val="20"/>
          <w:szCs w:val="20"/>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B34235" w:rsidRPr="00A03E84" w:rsidRDefault="00B34235" w:rsidP="00B34235">
      <w:pPr>
        <w:pStyle w:val="Heading2"/>
        <w:numPr>
          <w:ilvl w:val="1"/>
          <w:numId w:val="4"/>
        </w:numPr>
      </w:pPr>
      <w:r w:rsidRPr="00A03E84">
        <w:t>Information Storage</w:t>
      </w:r>
    </w:p>
    <w:p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1E0F4A"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As such, each project contains a list of employees that were involved in its development. 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xml:space="preserve">), the collected information is mapped to each type, according to the data model explained in </w:t>
      </w:r>
      <w:r w:rsidR="001E0F4A"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and illustrated by </w:t>
      </w:r>
      <w:fldSimple w:instr=" REF _Ref341623250 \h  \* MERGEFORMAT ">
        <w:r w:rsidRPr="00410B45">
          <w:rPr>
            <w:sz w:val="20"/>
            <w:szCs w:val="20"/>
          </w:rPr>
          <w:t>Figure 1</w:t>
        </w:r>
      </w:fldSimple>
      <w:r w:rsidRPr="00975E62">
        <w:rPr>
          <w:sz w:val="20"/>
          <w:szCs w:val="20"/>
        </w:rPr>
        <w:t>. Each node contains different information according to its type.</w:t>
      </w:r>
    </w:p>
    <w:p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represent</w:t>
      </w:r>
      <w:r w:rsidRPr="00975E62">
        <w:rPr>
          <w:sz w:val="20"/>
          <w:szCs w:val="20"/>
        </w:rPr>
        <w:t xml:space="preserve"> Prototypes,</w:t>
      </w:r>
      <w:del w:id="186" w:author="Kohwalter" w:date="2013-03-07T18:54:00Z">
        <w:r w:rsidRPr="00975E62" w:rsidDel="0059188F">
          <w:rPr>
            <w:sz w:val="20"/>
            <w:szCs w:val="20"/>
          </w:rPr>
          <w:delText xml:space="preserve"> </w:delText>
        </w:r>
      </w:del>
      <w:r w:rsidRPr="00975E62">
        <w:rPr>
          <w:sz w:val="20"/>
          <w:szCs w:val="20"/>
        </w:rPr>
        <w:t xml:space="preserve"> Test Cases, and Project.</w:t>
      </w:r>
      <w:r>
        <w:rPr>
          <w:sz w:val="20"/>
          <w:szCs w:val="20"/>
        </w:rPr>
        <w:t xml:space="preserve"> </w:t>
      </w:r>
      <w:r w:rsidRPr="00975E62">
        <w:rPr>
          <w:sz w:val="20"/>
          <w:szCs w:val="20"/>
        </w:rPr>
        <w:t xml:space="preserve">After the data is </w:t>
      </w:r>
      <w:r w:rsidRPr="00975E62">
        <w:rPr>
          <w:sz w:val="20"/>
          <w:szCs w:val="20"/>
        </w:rPr>
        <w:lastRenderedPageBreak/>
        <w:t xml:space="preserve">collected and extracted, a provenance graph corresponding to that scenario is generated and displayed for analysis, similar to the one presented by </w:t>
      </w:r>
      <w:fldSimple w:instr=" REF _Ref341710011 \h  \* MERGEFORMAT ">
        <w:r w:rsidRPr="00410B45">
          <w:rPr>
            <w:sz w:val="20"/>
            <w:szCs w:val="20"/>
          </w:rPr>
          <w:t xml:space="preserve">Figure </w:t>
        </w:r>
        <w:r w:rsidRPr="00410B45">
          <w:rPr>
            <w:noProof/>
            <w:sz w:val="20"/>
            <w:szCs w:val="20"/>
          </w:rPr>
          <w:t>3</w:t>
        </w:r>
      </w:fldSimple>
      <w:r w:rsidRPr="00975E62">
        <w:rPr>
          <w:sz w:val="20"/>
          <w:szCs w:val="20"/>
        </w:rPr>
        <w:t>.</w:t>
      </w:r>
    </w:p>
    <w:p w:rsidR="00B34235" w:rsidRPr="00A03E84" w:rsidRDefault="00B34235" w:rsidP="00B34235">
      <w:pPr>
        <w:pStyle w:val="Heading2"/>
        <w:numPr>
          <w:ilvl w:val="1"/>
          <w:numId w:val="4"/>
        </w:numPr>
      </w:pPr>
      <w:r w:rsidRPr="00A03E84">
        <w:t>Provenance Graph</w:t>
      </w:r>
    </w:p>
    <w:p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1E0F4A"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E0F4A" w:rsidRPr="00975E62">
        <w:rPr>
          <w:sz w:val="20"/>
          <w:szCs w:val="20"/>
        </w:rPr>
        <w:fldChar w:fldCharType="separate"/>
      </w:r>
      <w:r w:rsidRPr="002242DC">
        <w:t>[14]</w:t>
      </w:r>
      <w:r w:rsidR="001E0F4A"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45336C" w:rsidRPr="00975E62" w:rsidRDefault="0045336C" w:rsidP="0045336C">
      <w:pPr>
        <w:keepNext/>
        <w:framePr w:hSpace="187" w:vSpace="144" w:wrap="around" w:hAnchor="text" w:xAlign="center" w:yAlign="top" w:anchorLock="1"/>
        <w:jc w:val="center"/>
        <w:rPr>
          <w:sz w:val="20"/>
          <w:szCs w:val="20"/>
        </w:rPr>
      </w:pPr>
      <w:r w:rsidRPr="00975E62">
        <w:rPr>
          <w:noProof/>
          <w:sz w:val="20"/>
          <w:szCs w:val="20"/>
        </w:rPr>
        <w:drawing>
          <wp:inline distT="0" distB="0" distL="0" distR="0">
            <wp:extent cx="3165308" cy="145732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5753" cy="1457530"/>
                    </a:xfrm>
                    <a:prstGeom prst="rect">
                      <a:avLst/>
                    </a:prstGeom>
                    <a:noFill/>
                    <a:ln>
                      <a:noFill/>
                    </a:ln>
                  </pic:spPr>
                </pic:pic>
              </a:graphicData>
            </a:graphic>
          </wp:inline>
        </w:drawing>
      </w:r>
    </w:p>
    <w:p w:rsidR="0045336C" w:rsidRPr="008074E8" w:rsidRDefault="0045336C" w:rsidP="0045336C">
      <w:pPr>
        <w:pStyle w:val="Caption"/>
        <w:framePr w:hSpace="187" w:vSpace="144" w:wrap="around" w:hAnchor="text" w:xAlign="center" w:yAlign="top" w:anchorLock="1"/>
        <w:rPr>
          <w:rFonts w:cs="Times New Roman"/>
          <w:szCs w:val="16"/>
        </w:rPr>
      </w:pPr>
      <w:bookmarkStart w:id="187" w:name="_Ref342049382"/>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4</w:t>
      </w:r>
      <w:r w:rsidR="001E0F4A" w:rsidRPr="008074E8">
        <w:rPr>
          <w:rFonts w:cs="Times New Roman"/>
          <w:szCs w:val="16"/>
        </w:rPr>
        <w:fldChar w:fldCharType="end"/>
      </w:r>
      <w:bookmarkEnd w:id="187"/>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An example of credits status filter.</w:t>
      </w:r>
      <w:proofErr w:type="gramEnd"/>
    </w:p>
    <w:p w:rsidR="0045336C" w:rsidRPr="00975E62" w:rsidRDefault="0045336C" w:rsidP="0045336C">
      <w:pPr>
        <w:keepNext/>
        <w:framePr w:hSpace="187" w:vSpace="144" w:wrap="around" w:hAnchor="text" w:xAlign="center" w:yAlign="top" w:anchorLock="1"/>
        <w:jc w:val="center"/>
        <w:rPr>
          <w:sz w:val="20"/>
          <w:szCs w:val="20"/>
        </w:rPr>
      </w:pPr>
      <w:r w:rsidRPr="00975E62">
        <w:rPr>
          <w:noProof/>
          <w:sz w:val="20"/>
          <w:szCs w:val="20"/>
        </w:rPr>
        <w:drawing>
          <wp:inline distT="0" distB="0" distL="0" distR="0">
            <wp:extent cx="2989639" cy="1390650"/>
            <wp:effectExtent l="19050" t="0" r="1211"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9639" cy="1390650"/>
                    </a:xfrm>
                    <a:prstGeom prst="rect">
                      <a:avLst/>
                    </a:prstGeom>
                    <a:noFill/>
                    <a:ln>
                      <a:noFill/>
                    </a:ln>
                  </pic:spPr>
                </pic:pic>
              </a:graphicData>
            </a:graphic>
          </wp:inline>
        </w:drawing>
      </w:r>
    </w:p>
    <w:p w:rsidR="0045336C" w:rsidRPr="00975E62" w:rsidRDefault="0045336C" w:rsidP="0045336C">
      <w:pPr>
        <w:pStyle w:val="Caption"/>
        <w:framePr w:hSpace="187" w:vSpace="144" w:wrap="around" w:hAnchor="text" w:xAlign="center" w:yAlign="top" w:anchorLock="1"/>
        <w:rPr>
          <w:rFonts w:cs="Times New Roman"/>
          <w:sz w:val="20"/>
          <w:szCs w:val="20"/>
        </w:rPr>
      </w:pPr>
      <w:bookmarkStart w:id="188" w:name="_Ref342051048"/>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5</w:t>
      </w:r>
      <w:r w:rsidR="001E0F4A" w:rsidRPr="008074E8">
        <w:rPr>
          <w:rFonts w:cs="Times New Roman"/>
          <w:szCs w:val="16"/>
        </w:rPr>
        <w:fldChar w:fldCharType="end"/>
      </w:r>
      <w:bookmarkEnd w:id="188"/>
      <w:r w:rsidRPr="008074E8">
        <w:rPr>
          <w:rFonts w:cs="Times New Roman"/>
          <w:szCs w:val="16"/>
        </w:rPr>
        <w:t>.</w:t>
      </w:r>
      <w:proofErr w:type="gramEnd"/>
      <w:r w:rsidRPr="008074E8">
        <w:rPr>
          <w:rFonts w:cs="Times New Roman"/>
          <w:szCs w:val="16"/>
        </w:rPr>
        <w:t xml:space="preserve"> Non-collapsed graph from </w:t>
      </w:r>
      <w:fldSimple w:instr=" REF _Ref342049382 \h  \* MERGEFORMAT ">
        <w:r w:rsidRPr="008074E8">
          <w:rPr>
            <w:rFonts w:cs="Times New Roman"/>
            <w:szCs w:val="16"/>
          </w:rPr>
          <w:t xml:space="preserve">Figure </w:t>
        </w:r>
        <w:r>
          <w:rPr>
            <w:rFonts w:cs="Times New Roman"/>
            <w:szCs w:val="16"/>
          </w:rPr>
          <w:t>4</w:t>
        </w:r>
      </w:fldSimple>
      <w:r w:rsidRPr="008074E8">
        <w:rPr>
          <w:rFonts w:cs="Times New Roman"/>
          <w:szCs w:val="16"/>
        </w:rPr>
        <w:t xml:space="preserve"> using filter: Morale</w:t>
      </w:r>
      <w:r w:rsidRPr="00975E62">
        <w:rPr>
          <w:rFonts w:cs="Times New Roman"/>
          <w:sz w:val="20"/>
          <w:szCs w:val="20"/>
        </w:rPr>
        <w:t>.</w:t>
      </w:r>
    </w:p>
    <w:p w:rsidR="00B34235" w:rsidRDefault="00B34235" w:rsidP="00B34235">
      <w:pPr>
        <w:ind w:firstLine="216"/>
        <w:rPr>
          <w:sz w:val="20"/>
          <w:szCs w:val="20"/>
        </w:rPr>
      </w:pPr>
      <w:r w:rsidRPr="00975E62">
        <w:rPr>
          <w:sz w:val="20"/>
          <w:szCs w:val="20"/>
        </w:rPr>
        <w:t>By analyzing the graph it is possible to reach some conclusions of why the story progressed the way it did. As an example</w:t>
      </w:r>
      <w:r w:rsidRPr="00F25228">
        <w:rPr>
          <w:rStyle w:val="FootnoteReference"/>
        </w:rPr>
        <w:footnoteReference w:id="2"/>
      </w:r>
      <w:r w:rsidRPr="00975E62">
        <w:rPr>
          <w:sz w:val="20"/>
          <w:szCs w:val="20"/>
        </w:rPr>
        <w:t xml:space="preserve">, </w:t>
      </w:r>
      <w:fldSimple w:instr=" REF _Ref342049382 \h  \* MERGEFORMAT ">
        <w:r w:rsidRPr="00410B45">
          <w:rPr>
            <w:sz w:val="20"/>
            <w:szCs w:val="20"/>
          </w:rPr>
          <w:t>Figure 4</w:t>
        </w:r>
      </w:fldSimple>
      <w:r w:rsidRPr="00975E62">
        <w:rPr>
          <w:sz w:val="20"/>
          <w:szCs w:val="20"/>
        </w:rPr>
        <w:t xml:space="preserve"> illustrates a scenario where the player had </w:t>
      </w:r>
      <w:r>
        <w:rPr>
          <w:sz w:val="20"/>
          <w:szCs w:val="20"/>
        </w:rPr>
        <w:t>financial</w:t>
      </w:r>
      <w:r w:rsidRPr="00975E62">
        <w:rPr>
          <w:sz w:val="20"/>
          <w:szCs w:val="20"/>
        </w:rPr>
        <w:t xml:space="preserve"> problem</w:t>
      </w:r>
      <w:r>
        <w:rPr>
          <w:sz w:val="20"/>
          <w:szCs w:val="20"/>
        </w:rPr>
        <w:t>s</w:t>
      </w:r>
      <w:r w:rsidRPr="00975E62">
        <w:rPr>
          <w:sz w:val="20"/>
          <w:szCs w:val="20"/>
        </w:rPr>
        <w:t xml:space="preserve">. 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resignations in brown.</w:t>
      </w:r>
    </w:p>
    <w:p w:rsidR="00B34235" w:rsidRDefault="001E0F4A" w:rsidP="00B34235">
      <w:pPr>
        <w:ind w:firstLine="216"/>
        <w:rPr>
          <w:sz w:val="20"/>
          <w:szCs w:val="20"/>
        </w:rPr>
      </w:pPr>
      <w:fldSimple w:instr=" REF _Ref342049382 \h  \* MERGEFORMAT ">
        <w:r w:rsidR="00B34235" w:rsidRPr="00410B45">
          <w:rPr>
            <w:sz w:val="20"/>
            <w:szCs w:val="20"/>
          </w:rPr>
          <w:t>Figure 4</w:t>
        </w:r>
      </w:fldSimple>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process</w:t>
      </w:r>
      <w:r w:rsidR="00B34235"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xml:space="preserve">. Observing </w:t>
      </w:r>
      <w:fldSimple w:instr=" REF _Ref342051048 \h  \* MERGEFORMAT ">
        <w:r w:rsidR="00B34235" w:rsidRPr="00410B45">
          <w:rPr>
            <w:sz w:val="20"/>
            <w:szCs w:val="20"/>
          </w:rPr>
          <w:t>Figure 5</w:t>
        </w:r>
      </w:fldSimple>
      <w:r w:rsidR="00B34235" w:rsidRPr="00975E62">
        <w:rPr>
          <w:sz w:val="20"/>
          <w:szCs w:val="20"/>
        </w:rPr>
        <w:t>, we can see employees’ morale getting lower by lack of payment. This helps us to understand why they resigned. Without credits to hire new employees and without a staff, the player looses the game.</w:t>
      </w:r>
    </w:p>
    <w:p w:rsidR="00B34235" w:rsidRDefault="00B34235" w:rsidP="00B34235">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r w:rsidR="001E0F4A">
        <w:fldChar w:fldCharType="begin"/>
      </w:r>
      <w:r>
        <w:rPr>
          <w:sz w:val="20"/>
          <w:szCs w:val="20"/>
        </w:rPr>
        <w:instrText xml:space="preserve"> REF _Ref350359661 \h </w:instrText>
      </w:r>
      <w:r w:rsidR="001E0F4A">
        <w:fldChar w:fldCharType="separate"/>
      </w:r>
      <w:r w:rsidRPr="008074E8">
        <w:t xml:space="preserve">Figure </w:t>
      </w:r>
      <w:r>
        <w:rPr>
          <w:noProof/>
        </w:rPr>
        <w:t>6</w:t>
      </w:r>
      <w:r w:rsidR="001E0F4A">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rsidR="00B34235" w:rsidRDefault="00B34235" w:rsidP="00B34235">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3333" cy="1746667"/>
                    </a:xfrm>
                    <a:prstGeom prst="rect">
                      <a:avLst/>
                    </a:prstGeom>
                    <a:noFill/>
                    <a:ln>
                      <a:noFill/>
                    </a:ln>
                  </pic:spPr>
                </pic:pic>
              </a:graphicData>
            </a:graphic>
          </wp:inline>
        </w:drawing>
      </w:r>
    </w:p>
    <w:p w:rsidR="00B34235" w:rsidRDefault="00B34235" w:rsidP="00B34235">
      <w:pPr>
        <w:pStyle w:val="Caption"/>
        <w:framePr w:hSpace="144" w:vSpace="144" w:wrap="around" w:hAnchor="text" w:xAlign="center" w:yAlign="top" w:anchorLock="1"/>
        <w:rPr>
          <w:rFonts w:cs="Times New Roman"/>
          <w:sz w:val="20"/>
          <w:szCs w:val="20"/>
        </w:rPr>
      </w:pPr>
      <w:bookmarkStart w:id="189" w:name="_Ref350359661"/>
      <w:proofErr w:type="gramStart"/>
      <w:r w:rsidRPr="008074E8">
        <w:t xml:space="preserve">Figure </w:t>
      </w:r>
      <w:fldSimple w:instr=" SEQ Figure \* ARABIC ">
        <w:r>
          <w:rPr>
            <w:noProof/>
          </w:rPr>
          <w:t>6</w:t>
        </w:r>
      </w:fldSimple>
      <w:bookmarkEnd w:id="189"/>
      <w:r w:rsidRPr="008074E8">
        <w:t>.</w:t>
      </w:r>
      <w:proofErr w:type="gramEnd"/>
      <w:r w:rsidRPr="008074E8">
        <w:t xml:space="preserve"> Example of a provenance graph analysis</w:t>
      </w:r>
      <w:r w:rsidRPr="00975E62">
        <w:rPr>
          <w:rFonts w:cs="Times New Roman"/>
          <w:sz w:val="20"/>
          <w:szCs w:val="20"/>
        </w:rPr>
        <w:t>.</w:t>
      </w:r>
    </w:p>
    <w:p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be identified by looking at his working hours, which can be done by looking at each individual node or by adding a filter, as shown in </w:t>
      </w:r>
      <w:r w:rsidR="001E0F4A">
        <w:fldChar w:fldCharType="begin"/>
      </w:r>
      <w:r>
        <w:rPr>
          <w:sz w:val="20"/>
          <w:szCs w:val="20"/>
        </w:rPr>
        <w:instrText xml:space="preserve"> REF _Ref350357850 \h </w:instrText>
      </w:r>
      <w:r w:rsidR="001E0F4A">
        <w:fldChar w:fldCharType="separate"/>
      </w:r>
      <w:r w:rsidRPr="008074E8">
        <w:rPr>
          <w:szCs w:val="16"/>
        </w:rPr>
        <w:t xml:space="preserve">Figure </w:t>
      </w:r>
      <w:r>
        <w:rPr>
          <w:noProof/>
          <w:szCs w:val="16"/>
        </w:rPr>
        <w:t>7</w:t>
      </w:r>
      <w:r w:rsidR="001E0F4A">
        <w:fldChar w:fldCharType="end"/>
      </w:r>
      <w:r w:rsidRPr="00975E62">
        <w:rPr>
          <w:sz w:val="20"/>
          <w:szCs w:val="20"/>
        </w:rPr>
        <w:t>.</w:t>
      </w:r>
    </w:p>
    <w:p w:rsidR="00085E2A" w:rsidRPr="00975E62" w:rsidRDefault="00FB0387" w:rsidP="00085E2A">
      <w:pPr>
        <w:keepNext/>
        <w:framePr w:hSpace="144" w:vSpace="144" w:wrap="around" w:hAnchor="text" w:xAlign="center" w:yAlign="bottom"/>
        <w:jc w:val="center"/>
        <w:rPr>
          <w:sz w:val="20"/>
          <w:szCs w:val="20"/>
        </w:rPr>
      </w:pPr>
      <w:r>
        <w:rPr>
          <w:noProof/>
          <w:sz w:val="20"/>
          <w:szCs w:val="20"/>
        </w:rPr>
        <w:drawing>
          <wp:inline distT="0" distB="0" distL="0" distR="0">
            <wp:extent cx="3200400" cy="1933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085E2A" w:rsidRPr="008074E8" w:rsidRDefault="00085E2A" w:rsidP="00085E2A">
      <w:pPr>
        <w:pStyle w:val="Caption"/>
        <w:framePr w:hSpace="144" w:vSpace="144" w:wrap="around" w:hAnchor="text" w:xAlign="center" w:yAlign="bottom"/>
        <w:rPr>
          <w:rFonts w:cs="Times New Roman"/>
          <w:szCs w:val="16"/>
        </w:rPr>
      </w:pPr>
      <w:bookmarkStart w:id="190" w:name="_Ref350357850"/>
      <w:bookmarkStart w:id="191" w:name="_Ref350357840"/>
      <w:proofErr w:type="gramStart"/>
      <w:r w:rsidRPr="008074E8">
        <w:rPr>
          <w:rFonts w:cs="Times New Roman"/>
          <w:szCs w:val="16"/>
        </w:rPr>
        <w:t xml:space="preserve">Figure </w:t>
      </w:r>
      <w:r w:rsidR="001E0F4A" w:rsidRPr="008074E8">
        <w:rPr>
          <w:rFonts w:cs="Times New Roman"/>
          <w:szCs w:val="16"/>
        </w:rPr>
        <w:fldChar w:fldCharType="begin"/>
      </w:r>
      <w:r w:rsidRPr="008074E8">
        <w:rPr>
          <w:rFonts w:cs="Times New Roman"/>
          <w:szCs w:val="16"/>
        </w:rPr>
        <w:instrText xml:space="preserve"> SEQ Figure \* ARABIC </w:instrText>
      </w:r>
      <w:r w:rsidR="001E0F4A" w:rsidRPr="008074E8">
        <w:rPr>
          <w:rFonts w:cs="Times New Roman"/>
          <w:szCs w:val="16"/>
        </w:rPr>
        <w:fldChar w:fldCharType="separate"/>
      </w:r>
      <w:r>
        <w:rPr>
          <w:rFonts w:cs="Times New Roman"/>
          <w:noProof/>
          <w:szCs w:val="16"/>
        </w:rPr>
        <w:t>7</w:t>
      </w:r>
      <w:r w:rsidR="001E0F4A" w:rsidRPr="008074E8">
        <w:rPr>
          <w:rFonts w:cs="Times New Roman"/>
          <w:szCs w:val="16"/>
        </w:rPr>
        <w:fldChar w:fldCharType="end"/>
      </w:r>
      <w:bookmarkEnd w:id="190"/>
      <w:r w:rsidRPr="008074E8">
        <w:rPr>
          <w:rFonts w:cs="Times New Roman"/>
          <w:szCs w:val="16"/>
        </w:rPr>
        <w:t>.</w:t>
      </w:r>
      <w:proofErr w:type="gramEnd"/>
      <w:r w:rsidRPr="008074E8">
        <w:rPr>
          <w:rFonts w:cs="Times New Roman"/>
          <w:szCs w:val="16"/>
        </w:rPr>
        <w:t xml:space="preserve"> Graph from </w:t>
      </w:r>
      <w:r w:rsidR="001E0F4A">
        <w:rPr>
          <w:rFonts w:cs="Times New Roman"/>
          <w:szCs w:val="16"/>
        </w:rPr>
        <w:fldChar w:fldCharType="begin"/>
      </w:r>
      <w:r>
        <w:rPr>
          <w:rFonts w:cs="Times New Roman"/>
          <w:szCs w:val="16"/>
        </w:rPr>
        <w:instrText xml:space="preserve"> REF _Ref350359661 \h </w:instrText>
      </w:r>
      <w:r w:rsidR="001E0F4A">
        <w:rPr>
          <w:rFonts w:cs="Times New Roman"/>
          <w:szCs w:val="16"/>
        </w:rPr>
      </w:r>
      <w:r w:rsidR="001E0F4A">
        <w:rPr>
          <w:rFonts w:cs="Times New Roman"/>
          <w:szCs w:val="16"/>
        </w:rPr>
        <w:fldChar w:fldCharType="separate"/>
      </w:r>
      <w:r w:rsidRPr="008074E8">
        <w:t xml:space="preserve">Figure </w:t>
      </w:r>
      <w:r>
        <w:rPr>
          <w:noProof/>
        </w:rPr>
        <w:t>6</w:t>
      </w:r>
      <w:r w:rsidR="001E0F4A">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191"/>
    </w:p>
    <w:p w:rsidR="00B34235" w:rsidRDefault="00B34235" w:rsidP="00B34235">
      <w:pPr>
        <w:ind w:firstLine="216"/>
        <w:rPr>
          <w:sz w:val="20"/>
          <w:szCs w:val="20"/>
        </w:rPr>
      </w:pPr>
      <w:r w:rsidRPr="00975E62">
        <w:rPr>
          <w:sz w:val="20"/>
          <w:szCs w:val="20"/>
        </w:rPr>
        <w:lastRenderedPageBreak/>
        <w:t xml:space="preserve">In </w:t>
      </w:r>
      <w:r w:rsidR="001E0F4A">
        <w:fldChar w:fldCharType="begin"/>
      </w:r>
      <w:r>
        <w:rPr>
          <w:sz w:val="20"/>
          <w:szCs w:val="20"/>
        </w:rPr>
        <w:instrText xml:space="preserve"> REF _Ref350357850 \h </w:instrText>
      </w:r>
      <w:r w:rsidR="001E0F4A">
        <w:fldChar w:fldCharType="separate"/>
      </w:r>
      <w:r w:rsidRPr="008074E8">
        <w:rPr>
          <w:szCs w:val="16"/>
        </w:rPr>
        <w:t xml:space="preserve">Figure </w:t>
      </w:r>
      <w:r>
        <w:rPr>
          <w:noProof/>
          <w:szCs w:val="16"/>
        </w:rPr>
        <w:t>7</w:t>
      </w:r>
      <w:r w:rsidR="001E0F4A">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r w:rsidR="001E0F4A">
        <w:fldChar w:fldCharType="begin"/>
      </w:r>
      <w:r>
        <w:rPr>
          <w:sz w:val="20"/>
          <w:szCs w:val="20"/>
        </w:rPr>
        <w:instrText xml:space="preserve"> REF _Ref350357850 \h </w:instrText>
      </w:r>
      <w:r w:rsidR="001E0F4A">
        <w:fldChar w:fldCharType="separate"/>
      </w:r>
      <w:r w:rsidRPr="008074E8">
        <w:rPr>
          <w:szCs w:val="16"/>
        </w:rPr>
        <w:t xml:space="preserve">Figure </w:t>
      </w:r>
      <w:r>
        <w:rPr>
          <w:noProof/>
          <w:szCs w:val="16"/>
        </w:rPr>
        <w:t>7</w:t>
      </w:r>
      <w:r w:rsidR="001E0F4A">
        <w:fldChar w:fldCharType="end"/>
      </w:r>
      <w:r w:rsidRPr="00975E62">
        <w:rPr>
          <w:sz w:val="20"/>
          <w:szCs w:val="20"/>
        </w:rPr>
        <w:t xml:space="preserve"> that in node 3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computation, since the programmer is already working at minimal levels at the current configuration.</w:t>
      </w:r>
      <w:r>
        <w:rPr>
          <w:sz w:val="20"/>
          <w:szCs w:val="20"/>
        </w:rPr>
        <w:t xml:space="preserve"> </w:t>
      </w:r>
      <w:r w:rsidRPr="00975E62">
        <w:rPr>
          <w:sz w:val="20"/>
          <w:szCs w:val="20"/>
        </w:rPr>
        <w:t>With both the morale and stamina at lowest levels, the extra hours were not compensating his productivity loss. As previously shown, if his morale levels do not increase, the programmer might resign.</w:t>
      </w:r>
    </w:p>
    <w:p w:rsidR="00B34235" w:rsidRPr="00975E62" w:rsidRDefault="00B34235" w:rsidP="00B34235">
      <w:pPr>
        <w:pStyle w:val="Heading1"/>
        <w:jc w:val="center"/>
      </w:pPr>
      <w:bookmarkStart w:id="192" w:name="_Ref341897928"/>
      <w:r w:rsidRPr="00A03E84">
        <w:t>C</w:t>
      </w:r>
      <w:bookmarkEnd w:id="192"/>
      <w:r>
        <w:t>onclusion</w:t>
      </w:r>
    </w:p>
    <w:p w:rsidR="00B34235" w:rsidRDefault="00B34235" w:rsidP="00B34235">
      <w:pPr>
        <w:ind w:firstLine="216"/>
        <w:rPr>
          <w:sz w:val="20"/>
          <w:szCs w:val="20"/>
        </w:rPr>
      </w:pPr>
      <w:r w:rsidRPr="00975E62">
        <w:rPr>
          <w:sz w:val="20"/>
          <w:szCs w:val="20"/>
        </w:rPr>
        <w:t xml:space="preserve">This paper proposed a new type of game flow analysis by using a </w:t>
      </w:r>
      <w:r w:rsidRPr="00921782">
        <w:rPr>
          <w:i/>
          <w:sz w:val="20"/>
          <w:szCs w:val="20"/>
        </w:rPr>
        <w:t>provenance in games</w:t>
      </w:r>
      <w:r w:rsidRPr="00975E62">
        <w:rPr>
          <w:sz w:val="20"/>
          <w:szCs w:val="20"/>
        </w:rPr>
        <w:t xml:space="preserve"> framework. It allows post game analysis to discover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B34235" w:rsidRDefault="00B34235" w:rsidP="00B34235">
      <w:pPr>
        <w:ind w:firstLine="216"/>
        <w:rPr>
          <w:sz w:val="20"/>
          <w:szCs w:val="20"/>
        </w:rPr>
      </w:pPr>
      <w:r>
        <w:rPr>
          <w:sz w:val="20"/>
          <w:szCs w:val="20"/>
        </w:rPr>
        <w:t>We also</w:t>
      </w:r>
      <w:r w:rsidRPr="00975E62">
        <w:rPr>
          <w:sz w:val="20"/>
          <w:szCs w:val="20"/>
        </w:rPr>
        <w:t xml:space="preserve"> presented the </w:t>
      </w:r>
      <w:r w:rsidRPr="00F80D29">
        <w:rPr>
          <w:i/>
          <w:sz w:val="20"/>
          <w:szCs w:val="20"/>
        </w:rPr>
        <w:t>Proof Viewer</w:t>
      </w:r>
      <w:r w:rsidRPr="00975E62">
        <w:rPr>
          <w:sz w:val="20"/>
          <w:szCs w:val="20"/>
        </w:rPr>
        <w:t xml:space="preserve">, a tool to visually aid the analysis by manipulating the generated provenance graph from collected data. We also showed a game in which our proposed provenance analysis was instantiated, with some flow and elements examples. During the game session, information is collected, generating a game flow log, which is used in a post analysis to generate a provenance graph. We also explained some analysis features that can be done in the provenance graph to aid or refine the analysis. </w:t>
      </w:r>
    </w:p>
    <w:p w:rsidR="00B34235" w:rsidRPr="00BA48DA" w:rsidRDefault="00B34235" w:rsidP="00B34235">
      <w:pPr>
        <w:ind w:firstLine="216"/>
        <w:rPr>
          <w:sz w:val="20"/>
          <w:szCs w:val="20"/>
        </w:rPr>
      </w:pPr>
      <w:r w:rsidRPr="00975E62">
        <w:rPr>
          <w:sz w:val="20"/>
          <w:szCs w:val="20"/>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plan on working in different graph visualization layouts and run experiments to evaluate the aspects of </w:t>
      </w:r>
      <w:proofErr w:type="spellStart"/>
      <w:r w:rsidRPr="00975E62">
        <w:rPr>
          <w:sz w:val="20"/>
          <w:szCs w:val="20"/>
        </w:rPr>
        <w:t>learnability</w:t>
      </w:r>
      <w:proofErr w:type="spellEnd"/>
      <w:r w:rsidRPr="00975E62">
        <w:rPr>
          <w:sz w:val="20"/>
          <w:szCs w:val="20"/>
        </w:rPr>
        <w:t xml:space="preserve"> using the provenance graph in order to understand better the story.</w:t>
      </w:r>
    </w:p>
    <w:p w:rsidR="00B34235" w:rsidRPr="00975E62" w:rsidRDefault="00B34235" w:rsidP="00B34235">
      <w:pPr>
        <w:pStyle w:val="Heading5"/>
      </w:pPr>
      <w:r w:rsidRPr="00975E62">
        <w:t>A</w:t>
      </w:r>
      <w:r>
        <w:t>cknowledgment</w:t>
      </w:r>
      <w:del w:id="193" w:author="Kohwalter" w:date="2013-03-07T20:10:00Z">
        <w:r w:rsidDel="00251A1D">
          <w:delText>s</w:delText>
        </w:r>
      </w:del>
    </w:p>
    <w:p w:rsidR="00B34235" w:rsidRPr="00975E62" w:rsidRDefault="00B34235" w:rsidP="00B34235">
      <w:pPr>
        <w:ind w:firstLine="216"/>
        <w:rPr>
          <w:sz w:val="20"/>
          <w:szCs w:val="20"/>
        </w:rPr>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2B5963" w:rsidRDefault="002B5963" w:rsidP="00B34235">
      <w:pPr>
        <w:pStyle w:val="Heading5"/>
        <w:rPr>
          <w:ins w:id="194" w:author="Kohwalter" w:date="2013-03-07T20:34:00Z"/>
        </w:rPr>
      </w:pPr>
    </w:p>
    <w:p w:rsidR="00B34235" w:rsidRPr="00975E62" w:rsidRDefault="00B34235" w:rsidP="00B34235">
      <w:pPr>
        <w:pStyle w:val="Heading5"/>
      </w:pPr>
      <w:r w:rsidRPr="00975E62">
        <w:lastRenderedPageBreak/>
        <w:t>R</w:t>
      </w:r>
      <w:r>
        <w:t>eferences</w:t>
      </w:r>
    </w:p>
    <w:p w:rsidR="00085E2A" w:rsidRPr="00F25228" w:rsidRDefault="001E0F4A"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r>
      <w:proofErr w:type="spellStart"/>
      <w:r w:rsidR="00085E2A" w:rsidRPr="00F25228">
        <w:rPr>
          <w:sz w:val="16"/>
          <w:szCs w:val="16"/>
        </w:rPr>
        <w:t>Abt</w:t>
      </w:r>
      <w:proofErr w:type="spellEnd"/>
      <w:r w:rsidR="00085E2A" w:rsidRPr="00F25228">
        <w:rPr>
          <w:sz w:val="16"/>
          <w:szCs w:val="16"/>
        </w:rPr>
        <w:t xml:space="preserve">, C.C. 1987. </w:t>
      </w:r>
      <w:proofErr w:type="gramStart"/>
      <w:r w:rsidR="00085E2A" w:rsidRPr="00F25228">
        <w:rPr>
          <w:i/>
          <w:iCs/>
          <w:sz w:val="16"/>
          <w:szCs w:val="16"/>
        </w:rPr>
        <w:t>Serious Games</w:t>
      </w:r>
      <w:r w:rsidR="00085E2A" w:rsidRPr="00F25228">
        <w:rPr>
          <w:sz w:val="16"/>
          <w:szCs w:val="16"/>
        </w:rPr>
        <w:t>.</w:t>
      </w:r>
      <w:proofErr w:type="gramEnd"/>
      <w:r w:rsidR="00085E2A" w:rsidRPr="00F25228">
        <w:rPr>
          <w:sz w:val="16"/>
          <w:szCs w:val="16"/>
        </w:rPr>
        <w:t xml:space="preserve"> </w:t>
      </w:r>
      <w:proofErr w:type="gramStart"/>
      <w:r w:rsidR="00085E2A" w:rsidRPr="00F25228">
        <w:rPr>
          <w:sz w:val="16"/>
          <w:szCs w:val="16"/>
        </w:rPr>
        <w:t>University Press of America.</w:t>
      </w:r>
      <w:proofErr w:type="gramEnd"/>
    </w:p>
    <w:p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w:t>
      </w:r>
      <w:proofErr w:type="gramStart"/>
      <w:r w:rsidRPr="00F25228">
        <w:rPr>
          <w:sz w:val="16"/>
          <w:szCs w:val="16"/>
        </w:rPr>
        <w:t>Gameplay analysis through state projection.</w:t>
      </w:r>
      <w:proofErr w:type="gramEnd"/>
      <w:r w:rsidRPr="00F25228">
        <w:rPr>
          <w:sz w:val="16"/>
          <w:szCs w:val="16"/>
        </w:rPr>
        <w:t xml:space="preserve"> </w:t>
      </w:r>
      <w:r w:rsidRPr="00F25228">
        <w:rPr>
          <w:i/>
          <w:iCs/>
          <w:sz w:val="16"/>
          <w:szCs w:val="16"/>
        </w:rPr>
        <w:t>Proceedings of the Fifth International Conference on the Foundations of Digital Games</w:t>
      </w:r>
      <w:r w:rsidRPr="00F25228">
        <w:rPr>
          <w:sz w:val="16"/>
          <w:szCs w:val="16"/>
        </w:rPr>
        <w:t xml:space="preserve"> (New York, NY, USA, 2010), 1–8.</w:t>
      </w:r>
    </w:p>
    <w:p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 xml:space="preserve">International Conference on Software </w:t>
      </w:r>
      <w:proofErr w:type="gramStart"/>
      <w:r w:rsidRPr="00F25228">
        <w:rPr>
          <w:i/>
          <w:iCs/>
          <w:sz w:val="16"/>
          <w:szCs w:val="16"/>
        </w:rPr>
        <w:t>Engineering(</w:t>
      </w:r>
      <w:proofErr w:type="gramEnd"/>
      <w:r w:rsidRPr="00F25228">
        <w:rPr>
          <w:i/>
          <w:iCs/>
          <w:sz w:val="16"/>
          <w:szCs w:val="16"/>
        </w:rPr>
        <w:t>ICSE)</w:t>
      </w:r>
      <w:r w:rsidRPr="00F25228">
        <w:rPr>
          <w:sz w:val="16"/>
          <w:szCs w:val="16"/>
        </w:rPr>
        <w:t>. (2003), 614–621.</w:t>
      </w:r>
    </w:p>
    <w:p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proofErr w:type="gramStart"/>
      <w:r w:rsidRPr="00F25228">
        <w:rPr>
          <w:i/>
          <w:iCs/>
          <w:sz w:val="16"/>
          <w:szCs w:val="16"/>
        </w:rPr>
        <w:t>Automatica</w:t>
      </w:r>
      <w:r w:rsidRPr="00F25228">
        <w:rPr>
          <w:sz w:val="16"/>
          <w:szCs w:val="16"/>
        </w:rPr>
        <w:t>.</w:t>
      </w:r>
      <w:proofErr w:type="gramEnd"/>
      <w:r w:rsidRPr="00F25228">
        <w:rPr>
          <w:sz w:val="16"/>
          <w:szCs w:val="16"/>
        </w:rPr>
        <w:t xml:space="preserve"> 13, 2 (Mar. 1977), 197–202.</w:t>
      </w:r>
    </w:p>
    <w:p w:rsidR="00085E2A" w:rsidRPr="00F25228" w:rsidRDefault="00085E2A" w:rsidP="00085E2A">
      <w:pPr>
        <w:pStyle w:val="Bibliography"/>
        <w:rPr>
          <w:sz w:val="16"/>
          <w:szCs w:val="16"/>
        </w:rPr>
      </w:pPr>
      <w:r w:rsidRPr="00F25228">
        <w:rPr>
          <w:sz w:val="16"/>
          <w:szCs w:val="16"/>
        </w:rPr>
        <w:t>[5]</w:t>
      </w:r>
      <w:r w:rsidRPr="00F25228">
        <w:rPr>
          <w:sz w:val="16"/>
          <w:szCs w:val="16"/>
        </w:rPr>
        <w:tab/>
        <w:t xml:space="preserve">Cavazza, M., Charles, F. and Mead, S.J. 2002. </w:t>
      </w:r>
      <w:proofErr w:type="gramStart"/>
      <w:r w:rsidRPr="00F25228">
        <w:rPr>
          <w:sz w:val="16"/>
          <w:szCs w:val="16"/>
        </w:rPr>
        <w:t>Character-based interactive storytelling.</w:t>
      </w:r>
      <w:proofErr w:type="gramEnd"/>
      <w:r w:rsidRPr="00F25228">
        <w:rPr>
          <w:sz w:val="16"/>
          <w:szCs w:val="16"/>
        </w:rPr>
        <w:t xml:space="preserve"> </w:t>
      </w:r>
      <w:proofErr w:type="gramStart"/>
      <w:r w:rsidRPr="00F25228">
        <w:rPr>
          <w:i/>
          <w:iCs/>
          <w:sz w:val="16"/>
          <w:szCs w:val="16"/>
        </w:rPr>
        <w:t>IEEE Intelligent Systems</w:t>
      </w:r>
      <w:r w:rsidRPr="00F25228">
        <w:rPr>
          <w:sz w:val="16"/>
          <w:szCs w:val="16"/>
        </w:rPr>
        <w:t>.</w:t>
      </w:r>
      <w:proofErr w:type="gramEnd"/>
      <w:r w:rsidRPr="00F25228">
        <w:rPr>
          <w:sz w:val="16"/>
          <w:szCs w:val="16"/>
        </w:rPr>
        <w:t xml:space="preserve"> 17, 4 (Aug. 2002), 17 – 24.</w:t>
      </w:r>
    </w:p>
    <w:p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proofErr w:type="gramStart"/>
      <w:r w:rsidRPr="00F25228">
        <w:rPr>
          <w:i/>
          <w:iCs/>
          <w:sz w:val="16"/>
          <w:szCs w:val="16"/>
        </w:rPr>
        <w:t>Data mining methods for knowledge discovery</w:t>
      </w:r>
      <w:r w:rsidRPr="00F25228">
        <w:rPr>
          <w:sz w:val="16"/>
          <w:szCs w:val="16"/>
        </w:rPr>
        <w:t>.</w:t>
      </w:r>
      <w:proofErr w:type="gramEnd"/>
      <w:r w:rsidRPr="00F25228">
        <w:rPr>
          <w:sz w:val="16"/>
          <w:szCs w:val="16"/>
        </w:rPr>
        <w:t xml:space="preserve"> </w:t>
      </w:r>
      <w:proofErr w:type="gramStart"/>
      <w:r w:rsidRPr="00F25228">
        <w:rPr>
          <w:sz w:val="16"/>
          <w:szCs w:val="16"/>
        </w:rPr>
        <w:t>Kluwer Academic Publishers.</w:t>
      </w:r>
      <w:proofErr w:type="gramEnd"/>
    </w:p>
    <w:p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Studies</w:t>
      </w:r>
      <w:r w:rsidRPr="00F25228">
        <w:rPr>
          <w:sz w:val="16"/>
          <w:szCs w:val="16"/>
        </w:rPr>
        <w:t>. 6, 1 (Dec. 2006).</w:t>
      </w:r>
    </w:p>
    <w:p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xml:space="preserve">. </w:t>
      </w:r>
      <w:proofErr w:type="gramStart"/>
      <w:r w:rsidRPr="00F25228">
        <w:rPr>
          <w:sz w:val="16"/>
          <w:szCs w:val="16"/>
        </w:rPr>
        <w:t>Springer.</w:t>
      </w:r>
      <w:proofErr w:type="gramEnd"/>
    </w:p>
    <w:p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w:t>
      </w:r>
      <w:proofErr w:type="gramStart"/>
      <w:r w:rsidRPr="00F25228">
        <w:rPr>
          <w:sz w:val="16"/>
          <w:szCs w:val="16"/>
        </w:rPr>
        <w:t>From Data Mining to Knowledge Discovery in Databases.</w:t>
      </w:r>
      <w:proofErr w:type="gramEnd"/>
      <w:r w:rsidRPr="00F25228">
        <w:rPr>
          <w:sz w:val="16"/>
          <w:szCs w:val="16"/>
        </w:rPr>
        <w:t xml:space="preserve"> </w:t>
      </w:r>
      <w:r w:rsidRPr="00F25228">
        <w:rPr>
          <w:i/>
          <w:iCs/>
          <w:sz w:val="16"/>
          <w:szCs w:val="16"/>
          <w:lang w:val="pt-BR"/>
        </w:rPr>
        <w:t>AI Magazine</w:t>
      </w:r>
      <w:r w:rsidRPr="00F25228">
        <w:rPr>
          <w:sz w:val="16"/>
          <w:szCs w:val="16"/>
          <w:lang w:val="pt-BR"/>
        </w:rPr>
        <w:t>. 17, 3 (Mar. 1996), 37.</w:t>
      </w:r>
    </w:p>
    <w:p w:rsidR="00085E2A" w:rsidRPr="00F25228" w:rsidRDefault="00085E2A" w:rsidP="00085E2A">
      <w:pPr>
        <w:pStyle w:val="Bibliography"/>
        <w:rPr>
          <w:sz w:val="16"/>
          <w:szCs w:val="16"/>
        </w:rPr>
      </w:pPr>
      <w:r w:rsidRPr="00F25228">
        <w:rPr>
          <w:sz w:val="16"/>
          <w:szCs w:val="16"/>
          <w:lang w:val="pt-BR"/>
        </w:rPr>
        <w:t>[10</w:t>
      </w:r>
      <w:proofErr w:type="gramStart"/>
      <w:r w:rsidRPr="00F25228">
        <w:rPr>
          <w:sz w:val="16"/>
          <w:szCs w:val="16"/>
          <w:lang w:val="pt-BR"/>
        </w:rPr>
        <w:t>]</w:t>
      </w:r>
      <w:proofErr w:type="gramEnd"/>
      <w:r w:rsidRPr="00F25228">
        <w:rPr>
          <w:sz w:val="16"/>
          <w:szCs w:val="16"/>
          <w:lang w:val="pt-BR"/>
        </w:rPr>
        <w:tab/>
        <w:t xml:space="preserve">Freire, J., Koop, D., Santos, E. </w:t>
      </w:r>
      <w:proofErr w:type="gramStart"/>
      <w:r w:rsidRPr="00F25228">
        <w:rPr>
          <w:sz w:val="16"/>
          <w:szCs w:val="16"/>
          <w:lang w:val="pt-BR"/>
        </w:rPr>
        <w:t>and</w:t>
      </w:r>
      <w:proofErr w:type="gramEnd"/>
      <w:r w:rsidRPr="00F25228">
        <w:rPr>
          <w:sz w:val="16"/>
          <w:szCs w:val="16"/>
          <w:lang w:val="pt-BR"/>
        </w:rPr>
        <w:t xml:space="preserve"> Silva, C.T. 2008. </w:t>
      </w:r>
      <w:r w:rsidRPr="00F25228">
        <w:rPr>
          <w:sz w:val="16"/>
          <w:szCs w:val="16"/>
        </w:rPr>
        <w:t xml:space="preserve">Provenance for Computational Tasks: A Survey. </w:t>
      </w:r>
      <w:proofErr w:type="gramStart"/>
      <w:r w:rsidRPr="00F25228">
        <w:rPr>
          <w:i/>
          <w:iCs/>
          <w:sz w:val="16"/>
          <w:szCs w:val="16"/>
        </w:rPr>
        <w:t>Computing in Science Engineering</w:t>
      </w:r>
      <w:r w:rsidRPr="00F25228">
        <w:rPr>
          <w:sz w:val="16"/>
          <w:szCs w:val="16"/>
        </w:rPr>
        <w:t>.</w:t>
      </w:r>
      <w:proofErr w:type="gramEnd"/>
      <w:r w:rsidRPr="00F25228">
        <w:rPr>
          <w:sz w:val="16"/>
          <w:szCs w:val="16"/>
        </w:rPr>
        <w:t xml:space="preserve"> </w:t>
      </w:r>
      <w:proofErr w:type="gramStart"/>
      <w:r w:rsidRPr="00F25228">
        <w:rPr>
          <w:sz w:val="16"/>
          <w:szCs w:val="16"/>
        </w:rPr>
        <w:t>10, 3 (Jun. 2008), 11 –21.</w:t>
      </w:r>
      <w:proofErr w:type="gramEnd"/>
    </w:p>
    <w:p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xml:space="preserve">. </w:t>
      </w:r>
      <w:proofErr w:type="gramStart"/>
      <w:r w:rsidRPr="00F25228">
        <w:rPr>
          <w:sz w:val="16"/>
          <w:szCs w:val="16"/>
        </w:rPr>
        <w:t>Accessed: 2012-10-19.</w:t>
      </w:r>
      <w:proofErr w:type="gramEnd"/>
    </w:p>
    <w:p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Techniques</w:t>
      </w:r>
      <w:r w:rsidRPr="00F25228">
        <w:rPr>
          <w:sz w:val="16"/>
          <w:szCs w:val="16"/>
        </w:rPr>
        <w:t>. Morgan Kaufmann.</w:t>
      </w:r>
    </w:p>
    <w:p w:rsidR="00085E2A" w:rsidRPr="00F25228" w:rsidRDefault="00085E2A" w:rsidP="00085E2A">
      <w:pPr>
        <w:pStyle w:val="Bibliography"/>
        <w:rPr>
          <w:sz w:val="16"/>
          <w:szCs w:val="16"/>
        </w:rPr>
      </w:pPr>
      <w:proofErr w:type="gramStart"/>
      <w:r w:rsidRPr="00F25228">
        <w:rPr>
          <w:sz w:val="16"/>
          <w:szCs w:val="16"/>
        </w:rPr>
        <w:t>[13]</w:t>
      </w:r>
      <w:r w:rsidRPr="00F25228">
        <w:rPr>
          <w:sz w:val="16"/>
          <w:szCs w:val="16"/>
        </w:rPr>
        <w:tab/>
        <w:t>Joshua O’Madadhain, Danyel Fisher and Tom Nelson 2010.</w:t>
      </w:r>
      <w:proofErr w:type="gramEnd"/>
      <w:r w:rsidRPr="00F25228">
        <w:rPr>
          <w:sz w:val="16"/>
          <w:szCs w:val="16"/>
        </w:rPr>
        <w:t xml:space="preserve"> </w:t>
      </w:r>
      <w:r w:rsidRPr="00F25228">
        <w:rPr>
          <w:i/>
          <w:iCs/>
          <w:sz w:val="16"/>
          <w:szCs w:val="16"/>
        </w:rPr>
        <w:t>JUNG: Java Universal Network/Graph Framework</w:t>
      </w:r>
      <w:r w:rsidRPr="00F25228">
        <w:rPr>
          <w:sz w:val="16"/>
          <w:szCs w:val="16"/>
        </w:rPr>
        <w:t xml:space="preserve">. </w:t>
      </w:r>
      <w:proofErr w:type="gramStart"/>
      <w:r w:rsidRPr="00F25228">
        <w:rPr>
          <w:sz w:val="16"/>
          <w:szCs w:val="16"/>
        </w:rPr>
        <w:t>Open-source.</w:t>
      </w:r>
      <w:proofErr w:type="gramEnd"/>
    </w:p>
    <w:p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w:t>
      </w:r>
      <w:proofErr w:type="gramStart"/>
      <w:r w:rsidRPr="00F25228">
        <w:rPr>
          <w:sz w:val="16"/>
          <w:szCs w:val="16"/>
        </w:rPr>
        <w:t>Provenance in Games.</w:t>
      </w:r>
      <w:proofErr w:type="gramEnd"/>
      <w:r w:rsidRPr="00F25228">
        <w:rPr>
          <w:sz w:val="16"/>
          <w:szCs w:val="16"/>
        </w:rPr>
        <w:t xml:space="preserve"> </w:t>
      </w:r>
      <w:r w:rsidRPr="00F25228">
        <w:rPr>
          <w:i/>
          <w:iCs/>
          <w:sz w:val="16"/>
          <w:szCs w:val="16"/>
        </w:rPr>
        <w:t>2012 XI Brazilian Symposium on Games and Digital Entertainment (SBGAMES)</w:t>
      </w:r>
      <w:r w:rsidRPr="00F25228">
        <w:rPr>
          <w:sz w:val="16"/>
          <w:szCs w:val="16"/>
        </w:rPr>
        <w:t xml:space="preserve"> (Brasilia, Nov. 2012).</w:t>
      </w:r>
    </w:p>
    <w:p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w:t>
      </w:r>
      <w:proofErr w:type="gramStart"/>
      <w:r w:rsidRPr="00F25228">
        <w:rPr>
          <w:sz w:val="16"/>
          <w:szCs w:val="16"/>
        </w:rPr>
        <w:t>SDM – An Educational Game for Software Engineering.</w:t>
      </w:r>
      <w:proofErr w:type="gramEnd"/>
      <w:r w:rsidRPr="00F25228">
        <w:rPr>
          <w:sz w:val="16"/>
          <w:szCs w:val="16"/>
        </w:rPr>
        <w:t xml:space="preserve"> </w:t>
      </w:r>
      <w:r w:rsidRPr="00F25228">
        <w:rPr>
          <w:i/>
          <w:iCs/>
          <w:sz w:val="16"/>
          <w:szCs w:val="16"/>
        </w:rPr>
        <w:t>2011 X Brazilian Symposium on Games and Digital Entertainment (SBGAMES)</w:t>
      </w:r>
      <w:r w:rsidRPr="00F25228">
        <w:rPr>
          <w:sz w:val="16"/>
          <w:szCs w:val="16"/>
        </w:rPr>
        <w:t xml:space="preserve"> (Salvador, Nov. 2011).</w:t>
      </w:r>
    </w:p>
    <w:p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w:t>
      </w:r>
      <w:proofErr w:type="gramStart"/>
      <w:r w:rsidRPr="00F25228">
        <w:rPr>
          <w:sz w:val="16"/>
          <w:szCs w:val="16"/>
        </w:rPr>
        <w:t>The Open Provenance Model core specification (v1.1).</w:t>
      </w:r>
      <w:proofErr w:type="gramEnd"/>
      <w:r w:rsidRPr="00F25228">
        <w:rPr>
          <w:sz w:val="16"/>
          <w:szCs w:val="16"/>
        </w:rPr>
        <w:t xml:space="preserve"> </w:t>
      </w:r>
      <w:r w:rsidRPr="00F25228">
        <w:rPr>
          <w:i/>
          <w:iCs/>
          <w:sz w:val="16"/>
          <w:szCs w:val="16"/>
        </w:rPr>
        <w:t>In: Future Generation Computer Systems</w:t>
      </w:r>
      <w:r w:rsidRPr="00F25228">
        <w:rPr>
          <w:sz w:val="16"/>
          <w:szCs w:val="16"/>
        </w:rPr>
        <w:t>. 27, 6 (Jun. 2011), 743–756.</w:t>
      </w:r>
    </w:p>
    <w:p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w:t>
      </w:r>
      <w:proofErr w:type="gramStart"/>
      <w:r w:rsidRPr="00F25228">
        <w:rPr>
          <w:sz w:val="16"/>
          <w:szCs w:val="16"/>
        </w:rPr>
        <w:t>Decision Trees and Diagrams.</w:t>
      </w:r>
      <w:proofErr w:type="gramEnd"/>
      <w:r w:rsidRPr="00F25228">
        <w:rPr>
          <w:sz w:val="16"/>
          <w:szCs w:val="16"/>
        </w:rPr>
        <w:t xml:space="preserve"> </w:t>
      </w:r>
      <w:r w:rsidRPr="00F25228">
        <w:rPr>
          <w:i/>
          <w:iCs/>
          <w:sz w:val="16"/>
          <w:szCs w:val="16"/>
        </w:rPr>
        <w:t>In: ACM Computing Surveys (CSUR)</w:t>
      </w:r>
      <w:r w:rsidRPr="00F25228">
        <w:rPr>
          <w:sz w:val="16"/>
          <w:szCs w:val="16"/>
        </w:rPr>
        <w:t>. 14, 4 (Dec. 1982), 593–623.</w:t>
      </w:r>
    </w:p>
    <w:p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environment for software process education</w:t>
      </w:r>
      <w:r w:rsidRPr="00F25228">
        <w:rPr>
          <w:sz w:val="16"/>
          <w:szCs w:val="16"/>
        </w:rPr>
        <w:t xml:space="preserve">. </w:t>
      </w:r>
      <w:proofErr w:type="gramStart"/>
      <w:r w:rsidRPr="00F25228">
        <w:rPr>
          <w:sz w:val="16"/>
          <w:szCs w:val="16"/>
        </w:rPr>
        <w:t>California State University at Long Beach.</w:t>
      </w:r>
      <w:proofErr w:type="gramEnd"/>
    </w:p>
    <w:p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w:t>
      </w:r>
      <w:proofErr w:type="gramStart"/>
      <w:r w:rsidRPr="00F25228">
        <w:rPr>
          <w:sz w:val="16"/>
          <w:szCs w:val="16"/>
        </w:rPr>
        <w:t>Hierarchical PNF Networks - A Temporal Model of Events for the Representation and Dramatization of Storytelling.</w:t>
      </w:r>
      <w:proofErr w:type="gramEnd"/>
      <w:r w:rsidRPr="00F25228">
        <w:rPr>
          <w:sz w:val="16"/>
          <w:szCs w:val="16"/>
        </w:rPr>
        <w:t xml:space="preserve"> </w:t>
      </w:r>
      <w:proofErr w:type="gramStart"/>
      <w:r w:rsidRPr="00F25228">
        <w:rPr>
          <w:i/>
          <w:iCs/>
          <w:sz w:val="16"/>
          <w:szCs w:val="16"/>
        </w:rPr>
        <w:t>2009 VIII Brazilian Symposium on Games and Digital Entertainment (SBGAMES)</w:t>
      </w:r>
      <w:r w:rsidRPr="00F25228">
        <w:rPr>
          <w:sz w:val="16"/>
          <w:szCs w:val="16"/>
        </w:rPr>
        <w:t xml:space="preserve"> (Oct. 2009), 175 –184.</w:t>
      </w:r>
      <w:proofErr w:type="gramEnd"/>
    </w:p>
    <w:p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w:t>
      </w:r>
      <w:proofErr w:type="gramStart"/>
      <w:r w:rsidRPr="00F25228">
        <w:rPr>
          <w:sz w:val="16"/>
          <w:szCs w:val="16"/>
        </w:rPr>
        <w:t>Human action detection using PNF propagation of temporal constraints.</w:t>
      </w:r>
      <w:proofErr w:type="gramEnd"/>
      <w:r w:rsidRPr="00F25228">
        <w:rPr>
          <w:sz w:val="16"/>
          <w:szCs w:val="16"/>
        </w:rPr>
        <w:t xml:space="preserve"> </w:t>
      </w:r>
      <w:proofErr w:type="gramStart"/>
      <w:r w:rsidRPr="00F25228">
        <w:rPr>
          <w:i/>
          <w:iCs/>
          <w:sz w:val="16"/>
          <w:szCs w:val="16"/>
        </w:rPr>
        <w:t>1998 IEEE Computer Society Conference on Computer Vision and Pattern Recognition, 1998.</w:t>
      </w:r>
      <w:proofErr w:type="gramEnd"/>
      <w:r w:rsidRPr="00F25228">
        <w:rPr>
          <w:i/>
          <w:iCs/>
          <w:sz w:val="16"/>
          <w:szCs w:val="16"/>
        </w:rPr>
        <w:t xml:space="preserve"> </w:t>
      </w:r>
      <w:proofErr w:type="gramStart"/>
      <w:r w:rsidRPr="00F25228">
        <w:rPr>
          <w:i/>
          <w:iCs/>
          <w:sz w:val="16"/>
          <w:szCs w:val="16"/>
        </w:rPr>
        <w:t>Proceedings</w:t>
      </w:r>
      <w:r w:rsidRPr="00F25228">
        <w:rPr>
          <w:sz w:val="16"/>
          <w:szCs w:val="16"/>
        </w:rPr>
        <w:t xml:space="preserve"> (Jun. 1998), 898 –904.</w:t>
      </w:r>
      <w:proofErr w:type="gramEnd"/>
    </w:p>
    <w:p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proofErr w:type="gramStart"/>
      <w:r w:rsidRPr="00F25228">
        <w:rPr>
          <w:i/>
          <w:iCs/>
          <w:sz w:val="16"/>
          <w:szCs w:val="16"/>
        </w:rPr>
        <w:t>Data Dictionary for Preservation Metadata</w:t>
      </w:r>
      <w:r w:rsidRPr="00F25228">
        <w:rPr>
          <w:sz w:val="16"/>
          <w:szCs w:val="16"/>
        </w:rPr>
        <w:t>.</w:t>
      </w:r>
      <w:proofErr w:type="gramEnd"/>
      <w:r w:rsidRPr="00F25228">
        <w:rPr>
          <w:sz w:val="16"/>
          <w:szCs w:val="16"/>
        </w:rPr>
        <w:t xml:space="preserve"> </w:t>
      </w:r>
      <w:proofErr w:type="gramStart"/>
      <w:r w:rsidRPr="00F25228">
        <w:rPr>
          <w:sz w:val="16"/>
          <w:szCs w:val="16"/>
        </w:rPr>
        <w:t>Technical Report #Final Report of the PREMIS Working Group.</w:t>
      </w:r>
      <w:proofErr w:type="gramEnd"/>
      <w:r w:rsidRPr="00F25228">
        <w:rPr>
          <w:sz w:val="16"/>
          <w:szCs w:val="16"/>
        </w:rPr>
        <w:t xml:space="preserve"> </w:t>
      </w:r>
      <w:proofErr w:type="gramStart"/>
      <w:r w:rsidRPr="00F25228">
        <w:rPr>
          <w:sz w:val="16"/>
          <w:szCs w:val="16"/>
        </w:rPr>
        <w:t>Implementation Strategies (PREMIS).</w:t>
      </w:r>
      <w:proofErr w:type="gramEnd"/>
    </w:p>
    <w:p w:rsidR="00085E2A" w:rsidRPr="00F25228" w:rsidRDefault="00085E2A" w:rsidP="00085E2A">
      <w:pPr>
        <w:pStyle w:val="Bibliography"/>
        <w:rPr>
          <w:sz w:val="16"/>
          <w:szCs w:val="16"/>
        </w:rPr>
      </w:pPr>
      <w:r w:rsidRPr="00F25228">
        <w:rPr>
          <w:sz w:val="16"/>
          <w:szCs w:val="16"/>
        </w:rPr>
        <w:t>[22]</w:t>
      </w:r>
      <w:r w:rsidRPr="00F25228">
        <w:rPr>
          <w:sz w:val="16"/>
          <w:szCs w:val="16"/>
        </w:rPr>
        <w:tab/>
        <w:t xml:space="preserve">Prensky, M. 2001. Fun, Play and Games: What Makes Games Engaging. </w:t>
      </w:r>
      <w:proofErr w:type="gramStart"/>
      <w:r w:rsidRPr="00F25228">
        <w:rPr>
          <w:i/>
          <w:iCs/>
          <w:sz w:val="16"/>
          <w:szCs w:val="16"/>
        </w:rPr>
        <w:t>Digital Game-Based Learning</w:t>
      </w:r>
      <w:r w:rsidRPr="00F25228">
        <w:rPr>
          <w:sz w:val="16"/>
          <w:szCs w:val="16"/>
        </w:rPr>
        <w:t>.</w:t>
      </w:r>
      <w:proofErr w:type="gramEnd"/>
      <w:r w:rsidRPr="00F25228">
        <w:rPr>
          <w:sz w:val="16"/>
          <w:szCs w:val="16"/>
        </w:rPr>
        <w:t xml:space="preserve"> (2001), 1–31.</w:t>
      </w:r>
    </w:p>
    <w:p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rsidR="009303D9" w:rsidRPr="00085E2A" w:rsidDel="00694F71" w:rsidRDefault="001E0F4A" w:rsidP="00085E2A">
      <w:pPr>
        <w:pStyle w:val="Bibliography"/>
        <w:rPr>
          <w:del w:id="195" w:author="Kohwalter" w:date="2013-03-07T20:27:00Z"/>
          <w:sz w:val="16"/>
        </w:rPr>
        <w:sectPr w:rsidR="009303D9" w:rsidRPr="00085E2A" w:rsidDel="00694F71"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hwalter" w:date="2013-03-07T20:24:00Z" w:initials="K">
    <w:p w:rsidR="0045336C" w:rsidRDefault="0045336C">
      <w:pPr>
        <w:pStyle w:val="CommentText"/>
        <w:rPr>
          <w:lang w:val="pt-BR"/>
        </w:rPr>
      </w:pPr>
      <w:r>
        <w:rPr>
          <w:rStyle w:val="CommentReference"/>
        </w:rPr>
        <w:annotationRef/>
      </w:r>
      <w:r w:rsidRPr="0045336C">
        <w:rPr>
          <w:lang w:val="pt-BR"/>
        </w:rPr>
        <w:t>H</w:t>
      </w:r>
      <w:r>
        <w:rPr>
          <w:lang w:val="pt-BR"/>
        </w:rPr>
        <w:t>eader estava fora d</w:t>
      </w:r>
      <w:r w:rsidR="00F25228">
        <w:rPr>
          <w:lang w:val="pt-BR"/>
        </w:rPr>
        <w:t>o</w:t>
      </w:r>
      <w:r>
        <w:rPr>
          <w:lang w:val="pt-BR"/>
        </w:rPr>
        <w:t xml:space="preserve"> </w:t>
      </w:r>
      <w:proofErr w:type="spellStart"/>
      <w:r w:rsidR="00F25228">
        <w:rPr>
          <w:lang w:val="pt-BR"/>
        </w:rPr>
        <w:t>template</w:t>
      </w:r>
      <w:proofErr w:type="spellEnd"/>
      <w:r>
        <w:rPr>
          <w:lang w:val="pt-BR"/>
        </w:rPr>
        <w:t xml:space="preserve">. Agora estou na duvida se é em itálico </w:t>
      </w:r>
      <w:r w:rsidR="006E6658">
        <w:rPr>
          <w:lang w:val="pt-BR"/>
        </w:rPr>
        <w:t xml:space="preserve">o titulo ou não. No </w:t>
      </w:r>
      <w:proofErr w:type="spellStart"/>
      <w:r w:rsidR="006E6658">
        <w:rPr>
          <w:lang w:val="pt-BR"/>
        </w:rPr>
        <w:t>template</w:t>
      </w:r>
      <w:proofErr w:type="spellEnd"/>
      <w:r w:rsidR="006E6658">
        <w:rPr>
          <w:lang w:val="pt-BR"/>
        </w:rPr>
        <w:t xml:space="preserve"> </w:t>
      </w:r>
      <w:proofErr w:type="gramStart"/>
      <w:r w:rsidR="006E6658">
        <w:rPr>
          <w:lang w:val="pt-BR"/>
        </w:rPr>
        <w:t>esta escrito com fonte 24</w:t>
      </w:r>
      <w:proofErr w:type="gramEnd"/>
      <w:r w:rsidR="006E6658">
        <w:rPr>
          <w:lang w:val="pt-BR"/>
        </w:rPr>
        <w:t>:</w:t>
      </w:r>
    </w:p>
    <w:p w:rsidR="006E6658" w:rsidRDefault="006E6658">
      <w:pPr>
        <w:pStyle w:val="CommentText"/>
        <w:rPr>
          <w:lang w:val="pt-BR"/>
        </w:rPr>
      </w:pPr>
    </w:p>
    <w:p w:rsidR="0045336C" w:rsidRPr="00F25228" w:rsidRDefault="0045336C" w:rsidP="0045336C">
      <w:pPr>
        <w:pStyle w:val="papertitle"/>
        <w:rPr>
          <w:lang w:val="pt-BR"/>
        </w:rPr>
      </w:pPr>
      <w:r w:rsidRPr="00F25228">
        <w:rPr>
          <w:lang w:val="pt-BR"/>
        </w:rPr>
        <w:t xml:space="preserve">Paper Title (use style: </w:t>
      </w:r>
      <w:r w:rsidRPr="00F25228">
        <w:rPr>
          <w:i/>
          <w:iCs/>
          <w:lang w:val="pt-BR"/>
        </w:rPr>
        <w:t>paper title</w:t>
      </w:r>
      <w:r w:rsidRPr="00F25228">
        <w:rPr>
          <w:lang w:val="pt-BR"/>
        </w:rPr>
        <w:t>)</w:t>
      </w:r>
    </w:p>
    <w:p w:rsidR="0045336C" w:rsidRDefault="0045336C">
      <w:pPr>
        <w:pStyle w:val="CommentText"/>
        <w:rPr>
          <w:lang w:val="pt-BR"/>
        </w:rPr>
      </w:pPr>
    </w:p>
    <w:p w:rsidR="00251A1D" w:rsidRDefault="00251A1D">
      <w:pPr>
        <w:pStyle w:val="CommentText"/>
        <w:rPr>
          <w:lang w:val="pt-BR"/>
        </w:rPr>
      </w:pPr>
    </w:p>
    <w:p w:rsidR="00251A1D" w:rsidRDefault="00251A1D">
      <w:pPr>
        <w:pStyle w:val="CommentText"/>
        <w:rPr>
          <w:lang w:val="pt-BR"/>
        </w:rPr>
      </w:pPr>
      <w:proofErr w:type="spellStart"/>
      <w:r>
        <w:rPr>
          <w:lang w:val="pt-BR"/>
        </w:rPr>
        <w:t>Tambem</w:t>
      </w:r>
      <w:proofErr w:type="spellEnd"/>
      <w:r>
        <w:rPr>
          <w:lang w:val="pt-BR"/>
        </w:rPr>
        <w:t xml:space="preserve"> olhando no </w:t>
      </w:r>
      <w:proofErr w:type="spellStart"/>
      <w:r>
        <w:rPr>
          <w:lang w:val="pt-BR"/>
        </w:rPr>
        <w:t>template</w:t>
      </w:r>
      <w:proofErr w:type="spellEnd"/>
      <w:r>
        <w:rPr>
          <w:lang w:val="pt-BR"/>
        </w:rPr>
        <w:t xml:space="preserve"> para ver se tinha mais alguma coisa errada, percebi que o espaçamento das colunas estava um pouco maior. Com essa alteração deu para acrescentar os parágrafos no </w:t>
      </w:r>
      <w:proofErr w:type="spellStart"/>
      <w:r>
        <w:rPr>
          <w:lang w:val="pt-BR"/>
        </w:rPr>
        <w:t>Related</w:t>
      </w:r>
      <w:proofErr w:type="spellEnd"/>
      <w:r>
        <w:rPr>
          <w:lang w:val="pt-BR"/>
        </w:rPr>
        <w:t xml:space="preserve"> Work.</w:t>
      </w:r>
    </w:p>
    <w:p w:rsidR="00251A1D" w:rsidRDefault="00251A1D">
      <w:pPr>
        <w:pStyle w:val="CommentText"/>
        <w:rPr>
          <w:lang w:val="pt-BR"/>
        </w:rPr>
      </w:pPr>
    </w:p>
    <w:p w:rsidR="00251A1D" w:rsidRPr="00F25228" w:rsidRDefault="00251A1D">
      <w:pPr>
        <w:pStyle w:val="CommentText"/>
        <w:rPr>
          <w:lang w:val="pt-BR"/>
        </w:rPr>
      </w:pPr>
      <w:r>
        <w:rPr>
          <w:lang w:val="pt-BR"/>
        </w:rPr>
        <w:t xml:space="preserve">Aproveitei e corrigi o tamanho de algumas figuras, principalmente a </w:t>
      </w:r>
      <w:proofErr w:type="gramStart"/>
      <w:r>
        <w:rPr>
          <w:lang w:val="pt-BR"/>
        </w:rPr>
        <w:t>6</w:t>
      </w:r>
      <w:proofErr w:type="gramEnd"/>
      <w:r>
        <w:rPr>
          <w:lang w:val="pt-BR"/>
        </w:rPr>
        <w:t xml:space="preserve"> que os números estavam difíceis de ler. Outras</w:t>
      </w:r>
      <w:proofErr w:type="gramStart"/>
      <w:r>
        <w:rPr>
          <w:lang w:val="pt-BR"/>
        </w:rPr>
        <w:t>, aumentei</w:t>
      </w:r>
      <w:proofErr w:type="gramEnd"/>
      <w:r>
        <w:rPr>
          <w:lang w:val="pt-BR"/>
        </w:rPr>
        <w:t xml:space="preserve"> um pouco para aproveitar o espaçamento sobrando que não era suficiente para uma linha de texto</w:t>
      </w:r>
      <w:r w:rsidR="00694F71">
        <w:rPr>
          <w:lang w:val="pt-BR"/>
        </w:rPr>
        <w:t xml:space="preserve"> na mesma pagina</w:t>
      </w:r>
      <w:r>
        <w:rPr>
          <w:lang w:val="pt-BR"/>
        </w:rPr>
        <w:t>.</w:t>
      </w:r>
    </w:p>
  </w:comment>
  <w:comment w:id="3" w:author="Leonardo Murta" w:date="2013-03-07T19:34:00Z" w:initials="LM">
    <w:p w:rsidR="00B34235" w:rsidRPr="00D13B80" w:rsidRDefault="00B34235" w:rsidP="00B34235">
      <w:pPr>
        <w:pStyle w:val="CommentText"/>
        <w:rPr>
          <w:lang w:val="pt-BR"/>
        </w:rPr>
      </w:pPr>
      <w:r>
        <w:rPr>
          <w:rStyle w:val="CommentReference"/>
        </w:rPr>
        <w:annotationRef/>
      </w:r>
      <w:r w:rsidRPr="00D13B80">
        <w:rPr>
          <w:lang w:val="pt-BR"/>
        </w:rPr>
        <w:t xml:space="preserve">Acho que trabalhos relacionados precisam abraçar agora tanto jogos de ensino de ES quanto game </w:t>
      </w:r>
      <w:proofErr w:type="spellStart"/>
      <w:r w:rsidRPr="00D13B80">
        <w:rPr>
          <w:lang w:val="pt-BR"/>
        </w:rPr>
        <w:t>flow</w:t>
      </w:r>
      <w:proofErr w:type="spellEnd"/>
      <w:r w:rsidRPr="00D13B80">
        <w:rPr>
          <w:lang w:val="pt-BR"/>
        </w:rPr>
        <w:t xml:space="preserve"> </w:t>
      </w:r>
      <w:proofErr w:type="spellStart"/>
      <w:r w:rsidRPr="00D13B80">
        <w:rPr>
          <w:lang w:val="pt-BR"/>
        </w:rPr>
        <w:t>analysis</w:t>
      </w:r>
      <w:proofErr w:type="spellEnd"/>
      <w:proofErr w:type="gramStart"/>
      <w:r w:rsidRPr="00D13B80">
        <w:rPr>
          <w:lang w:val="pt-BR"/>
        </w:rPr>
        <w:t>..</w:t>
      </w:r>
      <w:proofErr w:type="gramEnd"/>
    </w:p>
  </w:comment>
  <w:comment w:id="78" w:author="Leonardo Murta" w:date="2013-03-07T19:34:00Z" w:initials="LM">
    <w:p w:rsidR="00B34235" w:rsidRPr="00D13B80" w:rsidRDefault="00B34235" w:rsidP="00B34235">
      <w:pPr>
        <w:pStyle w:val="CommentText"/>
        <w:rPr>
          <w:lang w:val="pt-BR"/>
        </w:rPr>
      </w:pPr>
      <w:r>
        <w:rPr>
          <w:rStyle w:val="CommentReference"/>
        </w:rPr>
        <w:annotationRef/>
      </w:r>
      <w:r w:rsidRPr="00D13B80">
        <w:rPr>
          <w:lang w:val="pt-BR"/>
        </w:rPr>
        <w:t>Poderia promover esse cara para uma seção. Assim não fica uma subseção solitária.</w:t>
      </w:r>
    </w:p>
  </w:comment>
  <w:comment w:id="81" w:author="Leonardo Murta" w:date="2013-03-07T19:34:00Z" w:initials="LM">
    <w:p w:rsidR="00B34235" w:rsidRDefault="00B34235" w:rsidP="00B34235">
      <w:pPr>
        <w:pStyle w:val="CommentText"/>
      </w:pPr>
      <w:r>
        <w:rPr>
          <w:rStyle w:val="CommentReference"/>
        </w:rPr>
        <w:annotationRef/>
      </w:r>
      <w:proofErr w:type="spellStart"/>
      <w:r>
        <w:t>Troque</w:t>
      </w:r>
      <w:proofErr w:type="spellEnd"/>
      <w:r>
        <w:t xml:space="preserve"> </w:t>
      </w:r>
      <w:proofErr w:type="spellStart"/>
      <w:r>
        <w:t>para</w:t>
      </w:r>
      <w:proofErr w:type="spellEnd"/>
      <w:r>
        <w:t xml:space="preserve"> Software Engineering Game. </w:t>
      </w:r>
    </w:p>
  </w:comment>
  <w:comment w:id="87" w:author="Leonardo Murta" w:date="2013-03-07T19:34:00Z" w:initials="LM">
    <w:p w:rsidR="00B34235" w:rsidRPr="00D13B80" w:rsidRDefault="00B34235" w:rsidP="00B34235">
      <w:pPr>
        <w:pStyle w:val="CommentText"/>
        <w:rPr>
          <w:lang w:val="pt-BR"/>
        </w:rPr>
      </w:pPr>
      <w:r>
        <w:rPr>
          <w:rStyle w:val="CommentReference"/>
        </w:rPr>
        <w:annotationRef/>
      </w:r>
      <w:r w:rsidRPr="00D13B80">
        <w:rPr>
          <w:lang w:val="pt-BR"/>
        </w:rPr>
        <w:t xml:space="preserve">Tem que </w:t>
      </w:r>
      <w:proofErr w:type="gramStart"/>
      <w:r w:rsidRPr="00D13B80">
        <w:rPr>
          <w:lang w:val="pt-BR"/>
        </w:rPr>
        <w:t>repensar</w:t>
      </w:r>
      <w:proofErr w:type="gramEnd"/>
      <w:r w:rsidRPr="00D13B80">
        <w:rPr>
          <w:lang w:val="pt-BR"/>
        </w:rPr>
        <w:t xml:space="preserve"> esses exemplos, pois agora nosso foco é SE.</w:t>
      </w:r>
    </w:p>
  </w:comment>
  <w:comment w:id="182" w:author="Leonardo Murta" w:date="2013-03-07T19:34:00Z" w:initials="LM">
    <w:p w:rsidR="00B34235" w:rsidRPr="00D13B80" w:rsidRDefault="00B34235" w:rsidP="00B34235">
      <w:pPr>
        <w:pStyle w:val="CommentText"/>
        <w:rPr>
          <w:lang w:val="pt-BR"/>
        </w:rPr>
      </w:pPr>
      <w:r>
        <w:rPr>
          <w:rStyle w:val="CommentReference"/>
        </w:rPr>
        <w:annotationRef/>
      </w:r>
      <w:r w:rsidRPr="00D13B80">
        <w:rPr>
          <w:lang w:val="pt-BR"/>
        </w:rPr>
        <w:t>Isso aqui não é mais um “</w:t>
      </w:r>
      <w:proofErr w:type="spellStart"/>
      <w:r w:rsidRPr="00D13B80">
        <w:rPr>
          <w:lang w:val="pt-BR"/>
        </w:rPr>
        <w:t>usage</w:t>
      </w:r>
      <w:proofErr w:type="spellEnd"/>
      <w:r w:rsidRPr="00D13B80">
        <w:rPr>
          <w:lang w:val="pt-BR"/>
        </w:rPr>
        <w:t xml:space="preserve"> </w:t>
      </w:r>
      <w:proofErr w:type="spellStart"/>
      <w:r w:rsidRPr="00D13B80">
        <w:rPr>
          <w:lang w:val="pt-BR"/>
        </w:rPr>
        <w:t>example</w:t>
      </w:r>
      <w:proofErr w:type="spellEnd"/>
      <w:r w:rsidRPr="00D13B80">
        <w:rPr>
          <w:lang w:val="pt-BR"/>
        </w:rPr>
        <w:t xml:space="preserve">”. Passou a ser o </w:t>
      </w:r>
      <w:proofErr w:type="spellStart"/>
      <w:r w:rsidRPr="00D13B80">
        <w:rPr>
          <w:lang w:val="pt-BR"/>
        </w:rPr>
        <w:t>curacao</w:t>
      </w:r>
      <w:proofErr w:type="spellEnd"/>
      <w:r w:rsidRPr="00D13B80">
        <w:rPr>
          <w:lang w:val="pt-BR"/>
        </w:rPr>
        <w:t xml:space="preserve"> do artigo. O título deve estar alinhado com isso. Algo como “</w:t>
      </w:r>
      <w:proofErr w:type="spellStart"/>
      <w:r w:rsidRPr="00D13B80">
        <w:rPr>
          <w:lang w:val="pt-BR"/>
        </w:rPr>
        <w:t>Provenance</w:t>
      </w:r>
      <w:proofErr w:type="spellEnd"/>
      <w:r w:rsidRPr="00D13B80">
        <w:rPr>
          <w:lang w:val="pt-BR"/>
        </w:rPr>
        <w:t xml:space="preserve"> </w:t>
      </w:r>
      <w:proofErr w:type="spellStart"/>
      <w:r w:rsidRPr="00D13B80">
        <w:rPr>
          <w:lang w:val="pt-BR"/>
        </w:rPr>
        <w:t>Visualization</w:t>
      </w:r>
      <w:proofErr w:type="spellEnd"/>
      <w:r w:rsidRPr="00D13B80">
        <w:rPr>
          <w:lang w:val="pt-BR"/>
        </w:rPr>
        <w:t xml:space="preserve"> in Software </w:t>
      </w:r>
      <w:proofErr w:type="spellStart"/>
      <w:r w:rsidRPr="00D13B80">
        <w:rPr>
          <w:lang w:val="pt-BR"/>
        </w:rPr>
        <w:t>Engineering</w:t>
      </w:r>
      <w:proofErr w:type="spellEnd"/>
      <w:r w:rsidRPr="00D13B80">
        <w:rPr>
          <w:lang w:val="pt-BR"/>
        </w:rPr>
        <w:t>”</w:t>
      </w:r>
      <w:bookmarkStart w:id="184" w:name="_GoBack"/>
      <w:bookmarkEnd w:id="184"/>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BC7" w:rsidRDefault="00110BC7" w:rsidP="00B34235">
      <w:pPr>
        <w:spacing w:after="0"/>
      </w:pPr>
      <w:r>
        <w:separator/>
      </w:r>
    </w:p>
  </w:endnote>
  <w:endnote w:type="continuationSeparator" w:id="0">
    <w:p w:rsidR="00110BC7" w:rsidRDefault="00110BC7" w:rsidP="00B342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BC7" w:rsidRDefault="00110BC7" w:rsidP="00B34235">
      <w:pPr>
        <w:spacing w:after="0"/>
      </w:pPr>
      <w:r>
        <w:separator/>
      </w:r>
    </w:p>
  </w:footnote>
  <w:footnote w:type="continuationSeparator" w:id="0">
    <w:p w:rsidR="00110BC7" w:rsidRDefault="00110BC7" w:rsidP="00B34235">
      <w:pPr>
        <w:spacing w:after="0"/>
      </w:pPr>
      <w:r>
        <w:continuationSeparator/>
      </w:r>
    </w:p>
  </w:footnote>
  <w:footnote w:id="1">
    <w:p w:rsidR="00B34235" w:rsidRDefault="00B34235"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1E0F4A"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1E0F4A" w:rsidRPr="003A6B92">
        <w:fldChar w:fldCharType="separate"/>
      </w:r>
      <w:r w:rsidRPr="002242DC">
        <w:t>[21]</w:t>
      </w:r>
      <w:r w:rsidR="001E0F4A" w:rsidRPr="003A6B92">
        <w:fldChar w:fldCharType="end"/>
      </w:r>
      <w:r w:rsidRPr="003A6B92">
        <w:t>.</w:t>
      </w:r>
    </w:p>
  </w:footnote>
  <w:footnote w:id="2">
    <w:p w:rsidR="00B34235" w:rsidRDefault="00B34235" w:rsidP="00B34235">
      <w:pPr>
        <w:pStyle w:val="FootnoteText"/>
      </w:pPr>
      <w:r w:rsidRPr="00F25228">
        <w:rPr>
          <w:rStyle w:val="FootnoteReference"/>
        </w:rPr>
        <w:footnoteRef/>
      </w:r>
      <w:r>
        <w:t xml:space="preserve"> In order to reduce graph size and provide a quicker understanding for the examples presented, some in game modifiers were modified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revisionView w:markup="0"/>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C213A3"/>
    <w:rsid w:val="000304EC"/>
    <w:rsid w:val="00030D56"/>
    <w:rsid w:val="00085E2A"/>
    <w:rsid w:val="00110BC7"/>
    <w:rsid w:val="001E0F4A"/>
    <w:rsid w:val="002254A9"/>
    <w:rsid w:val="00251A1D"/>
    <w:rsid w:val="002B54E3"/>
    <w:rsid w:val="002B5963"/>
    <w:rsid w:val="00320040"/>
    <w:rsid w:val="00413793"/>
    <w:rsid w:val="0045336C"/>
    <w:rsid w:val="00521851"/>
    <w:rsid w:val="005B520E"/>
    <w:rsid w:val="00694F71"/>
    <w:rsid w:val="006E6658"/>
    <w:rsid w:val="00736489"/>
    <w:rsid w:val="007C2FF2"/>
    <w:rsid w:val="008425C6"/>
    <w:rsid w:val="008B6C48"/>
    <w:rsid w:val="00901A3B"/>
    <w:rsid w:val="009303D9"/>
    <w:rsid w:val="00956DC5"/>
    <w:rsid w:val="00B11A60"/>
    <w:rsid w:val="00B34235"/>
    <w:rsid w:val="00BC6216"/>
    <w:rsid w:val="00C213A3"/>
    <w:rsid w:val="00C3557A"/>
    <w:rsid w:val="00E81D1D"/>
    <w:rsid w:val="00ED261B"/>
    <w:rsid w:val="00F25228"/>
    <w:rsid w:val="00FB0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085E2A"/>
    <w:pPr>
      <w:keepNext/>
      <w:keepLines/>
      <w:numPr>
        <w:numId w:val="4"/>
      </w:numPr>
      <w:tabs>
        <w:tab w:val="left" w:pos="216"/>
      </w:tabs>
      <w:spacing w:before="160"/>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b/>
      <w:bCs/>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070B8-C57F-4E65-83B4-85BBD595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73</TotalTime>
  <Pages>6</Pages>
  <Words>12317</Words>
  <Characters>70212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17</cp:revision>
  <dcterms:created xsi:type="dcterms:W3CDTF">2013-03-07T22:36:00Z</dcterms:created>
  <dcterms:modified xsi:type="dcterms:W3CDTF">2013-03-08T00:08:00Z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