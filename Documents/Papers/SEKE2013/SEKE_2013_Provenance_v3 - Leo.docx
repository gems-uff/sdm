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B77A45" w14:textId="77777777" w:rsidR="009303D9" w:rsidRPr="0045336C" w:rsidRDefault="00B34235">
      <w:pPr>
        <w:pStyle w:val="papertitle"/>
        <w:rPr>
          <w:i/>
        </w:rPr>
      </w:pPr>
      <w:r w:rsidRPr="0045336C">
        <w:rPr>
          <w:i/>
        </w:rPr>
        <w:t>Visualizing Software Engineering Learning Sessions Through Provenance</w:t>
      </w:r>
    </w:p>
    <w:p w14:paraId="30DA5041" w14:textId="77777777" w:rsidR="009303D9" w:rsidRPr="005B520E" w:rsidRDefault="009303D9"/>
    <w:p w14:paraId="4245A761"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532FEF2" w14:textId="77777777" w:rsidR="009303D9" w:rsidRPr="002B54E3" w:rsidRDefault="002B54E3" w:rsidP="005B520E">
      <w:pPr>
        <w:pStyle w:val="Author"/>
        <w:rPr>
          <w:lang w:val="pt-BR"/>
        </w:rPr>
      </w:pPr>
      <w:r w:rsidRPr="002B54E3">
        <w:rPr>
          <w:lang w:val="pt-BR"/>
        </w:rPr>
        <w:lastRenderedPageBreak/>
        <w:t>Troy C. Kohwalter, Esteban G. W. Clua, Leonardo G. P. Murta</w:t>
      </w:r>
    </w:p>
    <w:p w14:paraId="106B4111" w14:textId="77777777" w:rsidR="009303D9" w:rsidRPr="002B54E3" w:rsidRDefault="002B54E3" w:rsidP="005B520E">
      <w:pPr>
        <w:pStyle w:val="Affiliation"/>
        <w:rPr>
          <w:lang w:val="pt-BR"/>
        </w:rPr>
      </w:pPr>
      <w:r w:rsidRPr="002B54E3">
        <w:rPr>
          <w:lang w:val="pt-BR"/>
        </w:rPr>
        <w:t>Instituto de Computação</w:t>
      </w:r>
    </w:p>
    <w:p w14:paraId="7DABD0A9" w14:textId="77777777" w:rsidR="009303D9" w:rsidRPr="002B54E3" w:rsidRDefault="002B54E3" w:rsidP="005B520E">
      <w:pPr>
        <w:pStyle w:val="Affiliation"/>
        <w:rPr>
          <w:lang w:val="pt-BR"/>
        </w:rPr>
      </w:pPr>
      <w:r w:rsidRPr="002B54E3">
        <w:rPr>
          <w:lang w:val="pt-BR"/>
        </w:rPr>
        <w:t>Universidade Federal Fluminense</w:t>
      </w:r>
    </w:p>
    <w:p w14:paraId="4370D908" w14:textId="77777777" w:rsidR="009303D9" w:rsidRPr="002B54E3" w:rsidRDefault="002B54E3" w:rsidP="005B520E">
      <w:pPr>
        <w:pStyle w:val="Affiliation"/>
        <w:rPr>
          <w:lang w:val="pt-BR"/>
        </w:rPr>
      </w:pPr>
      <w:r w:rsidRPr="002B54E3">
        <w:rPr>
          <w:lang w:val="pt-BR"/>
        </w:rPr>
        <w:t xml:space="preserve">Niterói – RJ, </w:t>
      </w:r>
      <w:proofErr w:type="spellStart"/>
      <w:r w:rsidRPr="002B54E3">
        <w:rPr>
          <w:lang w:val="pt-BR"/>
        </w:rPr>
        <w:t>Brazil</w:t>
      </w:r>
      <w:proofErr w:type="spellEnd"/>
    </w:p>
    <w:p w14:paraId="5B42E8A3" w14:textId="77777777" w:rsidR="009303D9" w:rsidRPr="002B54E3" w:rsidRDefault="002B54E3" w:rsidP="005B520E">
      <w:pPr>
        <w:pStyle w:val="Affiliation"/>
        <w:rPr>
          <w:lang w:val="pt-BR"/>
        </w:rPr>
      </w:pPr>
      <w:r w:rsidRPr="002B54E3">
        <w:rPr>
          <w:spacing w:val="-2"/>
          <w:lang w:val="pt-BR"/>
        </w:rPr>
        <w:t>{</w:t>
      </w:r>
      <w:proofErr w:type="spellStart"/>
      <w:r w:rsidRPr="002B54E3">
        <w:rPr>
          <w:spacing w:val="-2"/>
          <w:lang w:val="pt-BR"/>
        </w:rPr>
        <w:t>tkohwalter</w:t>
      </w:r>
      <w:proofErr w:type="spellEnd"/>
      <w:r w:rsidRPr="002B54E3">
        <w:rPr>
          <w:spacing w:val="-2"/>
          <w:lang w:val="pt-BR"/>
        </w:rPr>
        <w:t xml:space="preserve">, </w:t>
      </w:r>
      <w:proofErr w:type="spellStart"/>
      <w:r w:rsidRPr="002B54E3">
        <w:rPr>
          <w:spacing w:val="-2"/>
          <w:lang w:val="pt-BR"/>
        </w:rPr>
        <w:t>esteban</w:t>
      </w:r>
      <w:proofErr w:type="spellEnd"/>
      <w:r w:rsidRPr="002B54E3">
        <w:rPr>
          <w:spacing w:val="-2"/>
          <w:lang w:val="pt-BR"/>
        </w:rPr>
        <w:t xml:space="preserve">, </w:t>
      </w:r>
      <w:proofErr w:type="spellStart"/>
      <w:r w:rsidRPr="002B54E3">
        <w:rPr>
          <w:spacing w:val="-2"/>
          <w:lang w:val="pt-BR"/>
        </w:rPr>
        <w:t>leomurta</w:t>
      </w:r>
      <w:proofErr w:type="spellEnd"/>
      <w:r w:rsidRPr="002B54E3">
        <w:rPr>
          <w:spacing w:val="-2"/>
          <w:lang w:val="pt-BR"/>
        </w:rPr>
        <w:t>}@ic.uff.b</w:t>
      </w:r>
      <w:r>
        <w:rPr>
          <w:spacing w:val="-2"/>
          <w:lang w:val="pt-BR"/>
        </w:rPr>
        <w:t>r</w:t>
      </w:r>
    </w:p>
    <w:p w14:paraId="30E3A229" w14:textId="77777777" w:rsidR="00B34235" w:rsidRPr="002B54E3" w:rsidRDefault="00B34235">
      <w:pPr>
        <w:pStyle w:val="Affiliation"/>
        <w:rPr>
          <w:lang w:val="pt-BR"/>
        </w:rPr>
        <w:sectPr w:rsidR="00B34235" w:rsidRPr="002B54E3">
          <w:type w:val="continuous"/>
          <w:pgSz w:w="12240" w:h="15840" w:code="1"/>
          <w:pgMar w:top="1080" w:right="893" w:bottom="1440" w:left="893" w:header="720" w:footer="720" w:gutter="0"/>
          <w:cols w:space="720"/>
          <w:docGrid w:linePitch="360"/>
        </w:sectPr>
      </w:pPr>
    </w:p>
    <w:p w14:paraId="27D0DCC8" w14:textId="77777777" w:rsidR="009303D9" w:rsidRPr="002B54E3" w:rsidRDefault="009303D9">
      <w:pPr>
        <w:pStyle w:val="Affiliation"/>
        <w:rPr>
          <w:lang w:val="pt-BR"/>
        </w:rPr>
      </w:pPr>
    </w:p>
    <w:p w14:paraId="12B2AEFD" w14:textId="77777777" w:rsidR="009303D9" w:rsidRPr="002B54E3" w:rsidRDefault="009303D9">
      <w:pPr>
        <w:rPr>
          <w:lang w:val="pt-BR"/>
        </w:rPr>
      </w:pPr>
    </w:p>
    <w:p w14:paraId="6BEFDA94" w14:textId="77777777" w:rsidR="009303D9" w:rsidRPr="002B54E3" w:rsidRDefault="009303D9">
      <w:pPr>
        <w:rPr>
          <w:lang w:val="pt-BR"/>
        </w:rPr>
        <w:sectPr w:rsidR="009303D9" w:rsidRPr="002B54E3">
          <w:type w:val="continuous"/>
          <w:pgSz w:w="12240" w:h="15840" w:code="1"/>
          <w:pgMar w:top="1080" w:right="893" w:bottom="1440" w:left="893" w:header="720" w:footer="720" w:gutter="0"/>
          <w:cols w:space="720"/>
          <w:docGrid w:linePitch="360"/>
        </w:sectPr>
      </w:pPr>
    </w:p>
    <w:p w14:paraId="6BA14238" w14:textId="77777777" w:rsidR="00B34235" w:rsidRPr="00975E62" w:rsidRDefault="00B34235" w:rsidP="00B34235">
      <w:pPr>
        <w:rPr>
          <w:rFonts w:eastAsia="Calibri"/>
          <w:b/>
          <w:szCs w:val="18"/>
        </w:rPr>
      </w:pPr>
      <w:r>
        <w:rPr>
          <w:i/>
          <w:iCs/>
        </w:rPr>
        <w:lastRenderedPageBreak/>
        <w:t>Abstract</w:t>
      </w:r>
      <w:r>
        <w:t>—</w:t>
      </w:r>
      <w:r>
        <w:rPr>
          <w:rFonts w:eastAsia="Calibri"/>
          <w:b/>
          <w:szCs w:val="18"/>
        </w:rPr>
        <w:t>Software engineering is an area of computer science that focuses on practical and theoretical aspects of the software production. Teaching software engineering is usually done by theoretic classes with few practical exercises. To circumvent this problem, a raising approach consists on the adoption of games.</w:t>
      </w:r>
      <w:r w:rsidRPr="00975E62">
        <w:rPr>
          <w:rFonts w:eastAsia="Calibri"/>
          <w:b/>
          <w:szCs w:val="18"/>
        </w:rPr>
        <w:t xml:space="preserve"> </w:t>
      </w:r>
      <w:r>
        <w:rPr>
          <w:rFonts w:eastAsia="Calibri"/>
          <w:b/>
          <w:szCs w:val="18"/>
        </w:rPr>
        <w:t xml:space="preserve">In software engineering games, decisions are key factors to transmit knowledge. However, mistakes made by wrong decisions may jeopardize the learning process, especially when reproducing its effects is not a viable option. </w:t>
      </w:r>
      <w:r w:rsidRPr="00975E62">
        <w:rPr>
          <w:rFonts w:eastAsia="Calibri"/>
          <w:b/>
          <w:szCs w:val="18"/>
        </w:rPr>
        <w:t>W</w:t>
      </w:r>
      <w:r>
        <w:rPr>
          <w:rFonts w:eastAsia="Calibri"/>
          <w:b/>
          <w:szCs w:val="18"/>
        </w:rPr>
        <w:t>ith this in mind, w</w:t>
      </w:r>
      <w:r w:rsidRPr="00975E62">
        <w:rPr>
          <w:rFonts w:eastAsia="Calibri"/>
          <w:b/>
          <w:szCs w:val="18"/>
        </w:rPr>
        <w:t xml:space="preserve">e introduce a novel approach based on provenance concepts to </w:t>
      </w:r>
      <w:r>
        <w:rPr>
          <w:rFonts w:eastAsia="Calibri"/>
          <w:b/>
          <w:szCs w:val="18"/>
        </w:rPr>
        <w:t>present</w:t>
      </w:r>
      <w:r w:rsidRPr="00975E62">
        <w:rPr>
          <w:rFonts w:eastAsia="Calibri"/>
          <w:b/>
          <w:szCs w:val="18"/>
        </w:rPr>
        <w:t xml:space="preserve"> </w:t>
      </w:r>
      <w:r>
        <w:rPr>
          <w:rFonts w:eastAsia="Calibri"/>
          <w:b/>
          <w:szCs w:val="18"/>
        </w:rPr>
        <w:t>the d</w:t>
      </w:r>
      <w:r>
        <w:rPr>
          <w:rFonts w:eastAsia="Calibri"/>
          <w:b/>
          <w:szCs w:val="18"/>
        </w:rPr>
        <w:t>e</w:t>
      </w:r>
      <w:r>
        <w:rPr>
          <w:rFonts w:eastAsia="Calibri"/>
          <w:b/>
          <w:szCs w:val="18"/>
        </w:rPr>
        <w:t>cisions and effects of such decisions when learning via games</w:t>
      </w:r>
      <w:r w:rsidRPr="00975E62">
        <w:rPr>
          <w:rFonts w:eastAsia="Calibri"/>
          <w:b/>
          <w:szCs w:val="18"/>
        </w:rPr>
        <w:t>.</w:t>
      </w:r>
      <w:r>
        <w:rPr>
          <w:rFonts w:eastAsia="Calibri"/>
          <w:b/>
          <w:szCs w:val="18"/>
        </w:rPr>
        <w:t xml:space="preserve"> </w:t>
      </w:r>
      <w:r w:rsidRPr="00975E62">
        <w:rPr>
          <w:rFonts w:eastAsia="Calibri"/>
          <w:b/>
          <w:szCs w:val="18"/>
        </w:rPr>
        <w:t xml:space="preserve">We </w:t>
      </w:r>
      <w:r>
        <w:rPr>
          <w:rFonts w:eastAsia="Calibri"/>
          <w:b/>
          <w:szCs w:val="18"/>
        </w:rPr>
        <w:t>extract provenance during software engineering game execution and</w:t>
      </w:r>
      <w:r w:rsidRPr="00975E62">
        <w:rPr>
          <w:rFonts w:eastAsia="Calibri"/>
          <w:b/>
          <w:szCs w:val="18"/>
        </w:rPr>
        <w:t xml:space="preserve"> generat</w:t>
      </w:r>
      <w:r>
        <w:rPr>
          <w:rFonts w:eastAsia="Calibri"/>
          <w:b/>
          <w:szCs w:val="18"/>
        </w:rPr>
        <w:t>e</w:t>
      </w:r>
      <w:r w:rsidRPr="00975E62">
        <w:rPr>
          <w:rFonts w:eastAsia="Calibri"/>
          <w:b/>
          <w:szCs w:val="18"/>
        </w:rPr>
        <w:t xml:space="preserve"> a provenance graph </w:t>
      </w:r>
      <w:r>
        <w:rPr>
          <w:rFonts w:eastAsia="Calibri"/>
          <w:b/>
          <w:szCs w:val="18"/>
        </w:rPr>
        <w:t>that can be used for a broader range of analysis</w:t>
      </w:r>
      <w:r w:rsidRPr="00975E62">
        <w:rPr>
          <w:rFonts w:eastAsia="Calibri"/>
          <w:b/>
          <w:szCs w:val="18"/>
        </w:rPr>
        <w:t xml:space="preserve">. </w:t>
      </w:r>
    </w:p>
    <w:p w14:paraId="24765243" w14:textId="77777777" w:rsidR="00B34235" w:rsidRPr="00975E62" w:rsidRDefault="00B34235" w:rsidP="00B34235">
      <w:pPr>
        <w:spacing w:after="120"/>
        <w:rPr>
          <w:b/>
          <w:i/>
          <w:szCs w:val="18"/>
        </w:rPr>
      </w:pPr>
      <w:proofErr w:type="gramStart"/>
      <w:r w:rsidRPr="00975E62">
        <w:rPr>
          <w:b/>
          <w:i/>
          <w:szCs w:val="18"/>
        </w:rPr>
        <w:t xml:space="preserve">Keywords-component; </w:t>
      </w:r>
      <w:r>
        <w:rPr>
          <w:rFonts w:eastAsia="Calibri"/>
          <w:b/>
          <w:i/>
          <w:szCs w:val="18"/>
        </w:rPr>
        <w:t>Software Engineering</w:t>
      </w:r>
      <w:r w:rsidRPr="00975E62">
        <w:rPr>
          <w:rFonts w:eastAsia="Calibri"/>
          <w:b/>
          <w:i/>
          <w:szCs w:val="18"/>
        </w:rPr>
        <w:t xml:space="preserve">; Provenance; </w:t>
      </w:r>
      <w:r>
        <w:rPr>
          <w:rFonts w:eastAsia="Calibri"/>
          <w:b/>
          <w:i/>
          <w:szCs w:val="18"/>
        </w:rPr>
        <w:t>E</w:t>
      </w:r>
      <w:r w:rsidRPr="00975E62">
        <w:rPr>
          <w:rFonts w:eastAsia="Calibri"/>
          <w:b/>
          <w:i/>
          <w:szCs w:val="18"/>
        </w:rPr>
        <w:t>duc</w:t>
      </w:r>
      <w:r w:rsidRPr="00975E62">
        <w:rPr>
          <w:rFonts w:eastAsia="Calibri"/>
          <w:b/>
          <w:i/>
          <w:szCs w:val="18"/>
        </w:rPr>
        <w:t>a</w:t>
      </w:r>
      <w:r w:rsidRPr="00975E62">
        <w:rPr>
          <w:rFonts w:eastAsia="Calibri"/>
          <w:b/>
          <w:i/>
          <w:szCs w:val="18"/>
        </w:rPr>
        <w:t>tion.</w:t>
      </w:r>
      <w:proofErr w:type="gramEnd"/>
    </w:p>
    <w:p w14:paraId="6A3E87D0" w14:textId="77777777" w:rsidR="00B34235" w:rsidRPr="00975E62" w:rsidRDefault="00B34235" w:rsidP="00B34235">
      <w:pPr>
        <w:pStyle w:val="Heading1"/>
      </w:pPr>
      <w:r w:rsidRPr="00A03E84">
        <w:t>I</w:t>
      </w:r>
      <w:r>
        <w:t>ntroduction</w:t>
      </w:r>
    </w:p>
    <w:p w14:paraId="7BED2E98" w14:textId="77777777" w:rsidR="00B34235" w:rsidRDefault="00B34235" w:rsidP="00B34235">
      <w:pPr>
        <w:ind w:firstLine="216"/>
        <w:rPr>
          <w:sz w:val="20"/>
          <w:szCs w:val="20"/>
        </w:rPr>
      </w:pPr>
      <w:r>
        <w:rPr>
          <w:rFonts w:eastAsia="Calibri"/>
          <w:sz w:val="20"/>
          <w:szCs w:val="20"/>
        </w:rPr>
        <w:t xml:space="preserve">In Software Engineering, the traditional teaching consists of lectures and practical work with the intent of using theory learned in the class in order to aid understanding. However, these practical works usually do not stimulate the student’s interest. In order to solve this problem, games </w:t>
      </w:r>
      <w:r w:rsidR="00B7317E" w:rsidRPr="00975E62">
        <w:rPr>
          <w:sz w:val="20"/>
          <w:szCs w:val="20"/>
        </w:rPr>
        <w:fldChar w:fldCharType="begin"/>
      </w:r>
      <w:r w:rsidRPr="00975E62">
        <w:rPr>
          <w:sz w:val="20"/>
          <w:szCs w:val="20"/>
        </w:rPr>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America","number-of-pages":"200","source":"Google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C."}],"issued":{"date-parts":[[1987,5,1]]}}}],"schema":"https://github.com/citation-style-language/schema/raw/master/csl-citation.json"} </w:instrText>
      </w:r>
      <w:r w:rsidR="00B7317E" w:rsidRPr="00975E62">
        <w:rPr>
          <w:sz w:val="20"/>
          <w:szCs w:val="20"/>
        </w:rPr>
        <w:fldChar w:fldCharType="separate"/>
      </w:r>
      <w:r w:rsidRPr="00E715DC">
        <w:rPr>
          <w:sz w:val="20"/>
        </w:rPr>
        <w:t>[1]</w:t>
      </w:r>
      <w:r w:rsidR="00B7317E" w:rsidRPr="00975E62">
        <w:rPr>
          <w:sz w:val="20"/>
          <w:szCs w:val="20"/>
        </w:rPr>
        <w:fldChar w:fldCharType="end"/>
      </w:r>
      <w:r>
        <w:rPr>
          <w:sz w:val="20"/>
          <w:szCs w:val="20"/>
        </w:rPr>
        <w:t xml:space="preserve"> </w:t>
      </w:r>
      <w:r w:rsidRPr="00975E62">
        <w:rPr>
          <w:sz w:val="20"/>
          <w:szCs w:val="20"/>
        </w:rPr>
        <w:t xml:space="preserve">have been used for aiding students to learn and understand concepts taught in classrooms </w:t>
      </w:r>
      <w:r w:rsidR="00B7317E" w:rsidRPr="00975E62">
        <w:rPr>
          <w:sz w:val="20"/>
          <w:szCs w:val="20"/>
        </w:rPr>
        <w:fldChar w:fldCharType="begin"/>
      </w:r>
      <w:r>
        <w:rPr>
          <w:sz w:val="20"/>
          <w:szCs w:val="20"/>
        </w:rPr>
        <w:instrText xml:space="preserve"> ADDIN ZOTERO_ITEM CSL_CITATION {"citationID":"RJru9eab","properties":{"unsorted":true,"formattedCitation":"[3, 18]","plainCitation":"[3, 18]"},"citationItems":[{"id":3,"uris":["http://zotero.org/users/1122386/items/IFHCHE9M"],"uri":["http://zotero.org/users/1122386/items/IFHCHE9M"],"itemData":{"id":3,"type":"article-journal","title":"Problems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B7317E" w:rsidRPr="00975E62">
        <w:rPr>
          <w:sz w:val="20"/>
          <w:szCs w:val="20"/>
        </w:rPr>
        <w:fldChar w:fldCharType="separate"/>
      </w:r>
      <w:r w:rsidRPr="002242DC">
        <w:t>[3, 18]</w:t>
      </w:r>
      <w:r w:rsidR="00B7317E" w:rsidRPr="00975E62">
        <w:rPr>
          <w:sz w:val="20"/>
          <w:szCs w:val="20"/>
        </w:rPr>
        <w:fldChar w:fldCharType="end"/>
      </w:r>
      <w:r w:rsidRPr="00975E62">
        <w:rPr>
          <w:sz w:val="20"/>
          <w:szCs w:val="20"/>
        </w:rPr>
        <w:t xml:space="preserve"> </w:t>
      </w:r>
      <w:r>
        <w:rPr>
          <w:sz w:val="20"/>
          <w:szCs w:val="20"/>
        </w:rPr>
        <w:t>by</w:t>
      </w:r>
      <w:r w:rsidRPr="00975E62">
        <w:rPr>
          <w:sz w:val="20"/>
          <w:szCs w:val="20"/>
        </w:rPr>
        <w:t xml:space="preserve"> stimulating curiosity and providing motivation for learning </w:t>
      </w:r>
      <w:r w:rsidR="00B7317E" w:rsidRPr="00975E62">
        <w:rPr>
          <w:sz w:val="20"/>
          <w:szCs w:val="20"/>
        </w:rPr>
        <w:fldChar w:fldCharType="begin"/>
      </w:r>
      <w:r>
        <w:rPr>
          <w:sz w:val="20"/>
          <w:szCs w:val="20"/>
        </w:rPr>
        <w:instrText xml:space="preserve"> ADDIN ZOTERO_ITEM CSL_CITATION {"citationID":"om3j09i9e","properties":{"formattedCitation":"[22]","plainCitation":"[22]"},"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00B7317E" w:rsidRPr="00975E62">
        <w:rPr>
          <w:sz w:val="20"/>
          <w:szCs w:val="20"/>
        </w:rPr>
        <w:fldChar w:fldCharType="separate"/>
      </w:r>
      <w:r w:rsidRPr="002242DC">
        <w:t>[22]</w:t>
      </w:r>
      <w:r w:rsidR="00B7317E" w:rsidRPr="00975E62">
        <w:rPr>
          <w:sz w:val="20"/>
          <w:szCs w:val="20"/>
        </w:rPr>
        <w:fldChar w:fldCharType="end"/>
      </w:r>
      <w:r w:rsidRPr="00975E62">
        <w:rPr>
          <w:sz w:val="20"/>
          <w:szCs w:val="20"/>
        </w:rPr>
        <w:t xml:space="preserve">. </w:t>
      </w:r>
    </w:p>
    <w:p w14:paraId="55217CF8" w14:textId="77777777" w:rsidR="00B34235" w:rsidRDefault="00B34235" w:rsidP="00B34235">
      <w:pPr>
        <w:ind w:firstLine="216"/>
        <w:rPr>
          <w:sz w:val="20"/>
          <w:szCs w:val="20"/>
        </w:rPr>
      </w:pPr>
      <w:r>
        <w:rPr>
          <w:rFonts w:eastAsia="Calibri"/>
          <w:sz w:val="20"/>
          <w:szCs w:val="20"/>
        </w:rPr>
        <w:t>However, t</w:t>
      </w:r>
      <w:r w:rsidRPr="00975E62">
        <w:rPr>
          <w:rFonts w:eastAsia="Calibri"/>
          <w:sz w:val="20"/>
          <w:szCs w:val="20"/>
        </w:rPr>
        <w:t xml:space="preserve">he conclusion of a game session derives from a series of decisions and actions made </w:t>
      </w:r>
      <w:r>
        <w:rPr>
          <w:rFonts w:eastAsia="Calibri"/>
          <w:sz w:val="20"/>
          <w:szCs w:val="20"/>
        </w:rPr>
        <w:t>throughout</w:t>
      </w:r>
      <w:r w:rsidRPr="00975E62">
        <w:rPr>
          <w:rFonts w:eastAsia="Calibri"/>
          <w:sz w:val="20"/>
          <w:szCs w:val="20"/>
        </w:rPr>
        <w:t xml:space="preserve"> the game. In many situations, analyzing and understanding </w:t>
      </w:r>
      <w:r>
        <w:rPr>
          <w:rFonts w:eastAsia="Calibri"/>
          <w:sz w:val="20"/>
          <w:szCs w:val="20"/>
        </w:rPr>
        <w:t xml:space="preserve">the </w:t>
      </w:r>
      <w:r w:rsidRPr="00975E62">
        <w:rPr>
          <w:rFonts w:eastAsia="Calibri"/>
          <w:sz w:val="20"/>
          <w:szCs w:val="20"/>
        </w:rPr>
        <w:t>events, mi</w:t>
      </w:r>
      <w:r w:rsidRPr="00975E62">
        <w:rPr>
          <w:rFonts w:eastAsia="Calibri"/>
          <w:sz w:val="20"/>
          <w:szCs w:val="20"/>
        </w:rPr>
        <w:t>s</w:t>
      </w:r>
      <w:r w:rsidRPr="00975E62">
        <w:rPr>
          <w:rFonts w:eastAsia="Calibri"/>
          <w:sz w:val="20"/>
          <w:szCs w:val="20"/>
        </w:rPr>
        <w:t xml:space="preserve">takes, and flows of a concrete game play may be useful for understanding the achieved results. </w:t>
      </w:r>
      <w:r>
        <w:rPr>
          <w:sz w:val="20"/>
          <w:szCs w:val="20"/>
        </w:rPr>
        <w:t>T</w:t>
      </w:r>
      <w:r w:rsidRPr="00975E62">
        <w:rPr>
          <w:sz w:val="20"/>
          <w:szCs w:val="20"/>
        </w:rPr>
        <w:t>h</w:t>
      </w:r>
      <w:r>
        <w:rPr>
          <w:sz w:val="20"/>
          <w:szCs w:val="20"/>
        </w:rPr>
        <w:t>is</w:t>
      </w:r>
      <w:r w:rsidRPr="00975E62">
        <w:rPr>
          <w:sz w:val="20"/>
          <w:szCs w:val="20"/>
        </w:rPr>
        <w:t xml:space="preserve"> analysis is </w:t>
      </w:r>
      <w:r>
        <w:rPr>
          <w:sz w:val="20"/>
          <w:szCs w:val="20"/>
        </w:rPr>
        <w:t xml:space="preserve">also </w:t>
      </w:r>
      <w:r w:rsidRPr="00975E62">
        <w:rPr>
          <w:sz w:val="20"/>
          <w:szCs w:val="20"/>
        </w:rPr>
        <w:t>fu</w:t>
      </w:r>
      <w:r w:rsidRPr="00975E62">
        <w:rPr>
          <w:sz w:val="20"/>
          <w:szCs w:val="20"/>
        </w:rPr>
        <w:t>n</w:t>
      </w:r>
      <w:r w:rsidRPr="00975E62">
        <w:rPr>
          <w:sz w:val="20"/>
          <w:szCs w:val="20"/>
        </w:rPr>
        <w:t>damental for detecting symptoms of problems that occurred due to wrong decision-making</w:t>
      </w:r>
      <w:r>
        <w:rPr>
          <w:sz w:val="20"/>
          <w:szCs w:val="20"/>
        </w:rPr>
        <w:t xml:space="preserve"> and to know if the student learned the concepts present in the game</w:t>
      </w:r>
      <w:r w:rsidRPr="00975E62">
        <w:rPr>
          <w:sz w:val="20"/>
          <w:szCs w:val="20"/>
        </w:rPr>
        <w:t xml:space="preserve">. </w:t>
      </w:r>
    </w:p>
    <w:p w14:paraId="00C42AC3" w14:textId="77777777" w:rsidR="00B34235" w:rsidRDefault="00B34235" w:rsidP="00B34235">
      <w:pPr>
        <w:ind w:firstLine="216"/>
        <w:rPr>
          <w:sz w:val="20"/>
          <w:szCs w:val="20"/>
        </w:rPr>
      </w:pPr>
      <w:r w:rsidRPr="00975E62">
        <w:rPr>
          <w:sz w:val="20"/>
          <w:szCs w:val="20"/>
        </w:rPr>
        <w:t xml:space="preserve">Without </w:t>
      </w:r>
      <w:r>
        <w:rPr>
          <w:sz w:val="20"/>
          <w:szCs w:val="20"/>
        </w:rPr>
        <w:t>the game flow analysis</w:t>
      </w:r>
      <w:r w:rsidRPr="00975E62">
        <w:rPr>
          <w:sz w:val="20"/>
          <w:szCs w:val="20"/>
        </w:rPr>
        <w:t xml:space="preserve">, the </w:t>
      </w:r>
      <w:r>
        <w:rPr>
          <w:sz w:val="20"/>
          <w:szCs w:val="20"/>
        </w:rPr>
        <w:t>student</w:t>
      </w:r>
      <w:r w:rsidRPr="00975E62">
        <w:rPr>
          <w:sz w:val="20"/>
          <w:szCs w:val="20"/>
        </w:rPr>
        <w:t xml:space="preserve"> would be r</w:t>
      </w:r>
      <w:r w:rsidRPr="00975E62">
        <w:rPr>
          <w:sz w:val="20"/>
          <w:szCs w:val="20"/>
        </w:rPr>
        <w:t>e</w:t>
      </w:r>
      <w:r w:rsidRPr="00975E62">
        <w:rPr>
          <w:sz w:val="20"/>
          <w:szCs w:val="20"/>
        </w:rPr>
        <w:t xml:space="preserve">quired to play the game again and make different decisions to intuitively guess which ones were not </w:t>
      </w:r>
      <w:r>
        <w:rPr>
          <w:sz w:val="20"/>
          <w:szCs w:val="20"/>
        </w:rPr>
        <w:t>relevant to the situation</w:t>
      </w:r>
      <w:r w:rsidRPr="00975E62">
        <w:rPr>
          <w:sz w:val="20"/>
          <w:szCs w:val="20"/>
        </w:rPr>
        <w:t>. However, depending on the game dynamics and its complex</w:t>
      </w:r>
      <w:r w:rsidRPr="00975E62">
        <w:rPr>
          <w:sz w:val="20"/>
          <w:szCs w:val="20"/>
        </w:rPr>
        <w:t>i</w:t>
      </w:r>
      <w:r w:rsidRPr="00975E62">
        <w:rPr>
          <w:sz w:val="20"/>
          <w:szCs w:val="20"/>
        </w:rPr>
        <w:t>ty, reproducing the same state can be unviable, making it diff</w:t>
      </w:r>
      <w:r w:rsidRPr="00975E62">
        <w:rPr>
          <w:sz w:val="20"/>
          <w:szCs w:val="20"/>
        </w:rPr>
        <w:t>i</w:t>
      </w:r>
      <w:r w:rsidRPr="00975E62">
        <w:rPr>
          <w:sz w:val="20"/>
          <w:szCs w:val="20"/>
        </w:rPr>
        <w:t xml:space="preserve">cult </w:t>
      </w:r>
      <w:r>
        <w:rPr>
          <w:sz w:val="20"/>
          <w:szCs w:val="20"/>
        </w:rPr>
        <w:t>to</w:t>
      </w:r>
      <w:r w:rsidRPr="00975E62">
        <w:rPr>
          <w:sz w:val="20"/>
          <w:szCs w:val="20"/>
        </w:rPr>
        <w:t xml:space="preserve"> try new solutions. </w:t>
      </w:r>
    </w:p>
    <w:p w14:paraId="00A92734" w14:textId="77777777" w:rsidR="00B34235" w:rsidRDefault="00B34235" w:rsidP="00B34235">
      <w:pPr>
        <w:ind w:firstLine="216"/>
        <w:rPr>
          <w:sz w:val="20"/>
          <w:szCs w:val="20"/>
        </w:rPr>
      </w:pPr>
      <w:r>
        <w:rPr>
          <w:sz w:val="20"/>
          <w:szCs w:val="20"/>
        </w:rPr>
        <w:t>With this in mind, the goal of this paper is to improve</w:t>
      </w:r>
      <w:r w:rsidRPr="00975E62">
        <w:rPr>
          <w:sz w:val="20"/>
          <w:szCs w:val="20"/>
        </w:rPr>
        <w:t xml:space="preserve"> the</w:t>
      </w:r>
      <w:r>
        <w:rPr>
          <w:sz w:val="20"/>
          <w:szCs w:val="20"/>
        </w:rPr>
        <w:t xml:space="preserve"> software engineering learning process by making the tacit </w:t>
      </w:r>
      <w:r>
        <w:rPr>
          <w:sz w:val="20"/>
          <w:szCs w:val="20"/>
        </w:rPr>
        <w:lastRenderedPageBreak/>
        <w:t>knowledge explicit as</w:t>
      </w:r>
      <w:r w:rsidRPr="00975E62">
        <w:rPr>
          <w:sz w:val="20"/>
          <w:szCs w:val="20"/>
        </w:rPr>
        <w:t xml:space="preserve"> insights on how the </w:t>
      </w:r>
      <w:r>
        <w:rPr>
          <w:sz w:val="20"/>
          <w:szCs w:val="20"/>
        </w:rPr>
        <w:t>game session</w:t>
      </w:r>
      <w:r w:rsidRPr="00975E62">
        <w:rPr>
          <w:sz w:val="20"/>
          <w:szCs w:val="20"/>
        </w:rPr>
        <w:t xml:space="preserve"> pr</w:t>
      </w:r>
      <w:r w:rsidRPr="00975E62">
        <w:rPr>
          <w:sz w:val="20"/>
          <w:szCs w:val="20"/>
        </w:rPr>
        <w:t>o</w:t>
      </w:r>
      <w:r w:rsidRPr="00975E62">
        <w:rPr>
          <w:sz w:val="20"/>
          <w:szCs w:val="20"/>
        </w:rPr>
        <w:t>gressed</w:t>
      </w:r>
      <w:r>
        <w:rPr>
          <w:sz w:val="20"/>
          <w:szCs w:val="20"/>
        </w:rPr>
        <w:t>. This is achieved</w:t>
      </w:r>
      <w:r w:rsidRPr="00975E62">
        <w:rPr>
          <w:sz w:val="20"/>
          <w:szCs w:val="20"/>
        </w:rPr>
        <w:t xml:space="preserve"> by </w:t>
      </w:r>
      <w:r>
        <w:rPr>
          <w:sz w:val="20"/>
          <w:szCs w:val="20"/>
        </w:rPr>
        <w:t xml:space="preserve">analyzing the game flow data </w:t>
      </w:r>
      <w:r w:rsidRPr="00975E62">
        <w:rPr>
          <w:sz w:val="20"/>
          <w:szCs w:val="20"/>
        </w:rPr>
        <w:t>using provenance</w:t>
      </w:r>
      <w:r w:rsidRPr="00F25228">
        <w:rPr>
          <w:rStyle w:val="FootnoteReference"/>
        </w:rPr>
        <w:footnoteReference w:id="1"/>
      </w:r>
      <w:r w:rsidRPr="00975E62">
        <w:rPr>
          <w:sz w:val="20"/>
          <w:szCs w:val="20"/>
        </w:rPr>
        <w:t>. The provenance analysis process</w:t>
      </w:r>
      <w:r>
        <w:rPr>
          <w:sz w:val="20"/>
          <w:szCs w:val="20"/>
        </w:rPr>
        <w:t xml:space="preserve"> </w:t>
      </w:r>
      <w:r w:rsidRPr="00975E62">
        <w:rPr>
          <w:sz w:val="20"/>
          <w:szCs w:val="20"/>
        </w:rPr>
        <w:t>collect</w:t>
      </w:r>
      <w:r>
        <w:rPr>
          <w:sz w:val="20"/>
          <w:szCs w:val="20"/>
        </w:rPr>
        <w:t>s</w:t>
      </w:r>
      <w:r w:rsidRPr="00975E62">
        <w:rPr>
          <w:sz w:val="20"/>
          <w:szCs w:val="20"/>
        </w:rPr>
        <w:t xml:space="preserve"> data and generat</w:t>
      </w:r>
      <w:r>
        <w:rPr>
          <w:sz w:val="20"/>
          <w:szCs w:val="20"/>
        </w:rPr>
        <w:t>es</w:t>
      </w:r>
      <w:r w:rsidRPr="00975E62">
        <w:rPr>
          <w:sz w:val="20"/>
          <w:szCs w:val="20"/>
        </w:rPr>
        <w:t xml:space="preserve"> a provenance graph, relat</w:t>
      </w:r>
      <w:r>
        <w:rPr>
          <w:sz w:val="20"/>
          <w:szCs w:val="20"/>
        </w:rPr>
        <w:t>ing</w:t>
      </w:r>
      <w:r w:rsidRPr="00975E62">
        <w:rPr>
          <w:sz w:val="20"/>
          <w:szCs w:val="20"/>
        </w:rPr>
        <w:t xml:space="preserve"> actions</w:t>
      </w:r>
      <w:r>
        <w:rPr>
          <w:sz w:val="20"/>
          <w:szCs w:val="20"/>
        </w:rPr>
        <w:t>, dec</w:t>
      </w:r>
      <w:r>
        <w:rPr>
          <w:sz w:val="20"/>
          <w:szCs w:val="20"/>
        </w:rPr>
        <w:t>i</w:t>
      </w:r>
      <w:r>
        <w:rPr>
          <w:sz w:val="20"/>
          <w:szCs w:val="20"/>
        </w:rPr>
        <w:t>sions,</w:t>
      </w:r>
      <w:r w:rsidRPr="00975E62">
        <w:rPr>
          <w:sz w:val="20"/>
          <w:szCs w:val="20"/>
        </w:rPr>
        <w:t xml:space="preserve"> and events</w:t>
      </w:r>
      <w:r>
        <w:rPr>
          <w:sz w:val="20"/>
          <w:szCs w:val="20"/>
        </w:rPr>
        <w:t xml:space="preserve"> that </w:t>
      </w:r>
      <w:r w:rsidRPr="00975E62">
        <w:rPr>
          <w:sz w:val="20"/>
          <w:szCs w:val="20"/>
        </w:rPr>
        <w:t xml:space="preserve">occurred </w:t>
      </w:r>
      <w:r>
        <w:rPr>
          <w:sz w:val="20"/>
          <w:szCs w:val="20"/>
        </w:rPr>
        <w:t>throughout the game in a high level model. This allows a broader range of analysis from both the student and the teacher</w:t>
      </w:r>
      <w:r w:rsidRPr="00975E62">
        <w:rPr>
          <w:sz w:val="20"/>
          <w:szCs w:val="20"/>
        </w:rPr>
        <w:t xml:space="preserve">. </w:t>
      </w:r>
      <w:r>
        <w:rPr>
          <w:sz w:val="20"/>
          <w:szCs w:val="20"/>
        </w:rPr>
        <w:t>For instance, t</w:t>
      </w:r>
      <w:r w:rsidRPr="00975E62">
        <w:rPr>
          <w:sz w:val="20"/>
          <w:szCs w:val="20"/>
        </w:rPr>
        <w:t>h</w:t>
      </w:r>
      <w:r>
        <w:rPr>
          <w:sz w:val="20"/>
          <w:szCs w:val="20"/>
        </w:rPr>
        <w:t>e</w:t>
      </w:r>
      <w:r w:rsidRPr="00975E62">
        <w:rPr>
          <w:sz w:val="20"/>
          <w:szCs w:val="20"/>
        </w:rPr>
        <w:t xml:space="preserve"> provenance graph allows the </w:t>
      </w:r>
      <w:r>
        <w:rPr>
          <w:sz w:val="20"/>
          <w:szCs w:val="20"/>
        </w:rPr>
        <w:t>student</w:t>
      </w:r>
      <w:r w:rsidRPr="00975E62">
        <w:rPr>
          <w:sz w:val="20"/>
          <w:szCs w:val="20"/>
        </w:rPr>
        <w:t xml:space="preserve"> to </w:t>
      </w:r>
      <w:r>
        <w:rPr>
          <w:sz w:val="20"/>
          <w:szCs w:val="20"/>
        </w:rPr>
        <w:t xml:space="preserve">browse the data, </w:t>
      </w:r>
      <w:r w:rsidRPr="00975E62">
        <w:rPr>
          <w:sz w:val="20"/>
          <w:szCs w:val="20"/>
        </w:rPr>
        <w:t>identif</w:t>
      </w:r>
      <w:r>
        <w:rPr>
          <w:sz w:val="20"/>
          <w:szCs w:val="20"/>
        </w:rPr>
        <w:t>ying</w:t>
      </w:r>
      <w:r w:rsidRPr="00975E62">
        <w:rPr>
          <w:sz w:val="20"/>
          <w:szCs w:val="20"/>
        </w:rPr>
        <w:t xml:space="preserve"> actions that influenced </w:t>
      </w:r>
      <w:r>
        <w:rPr>
          <w:sz w:val="20"/>
          <w:szCs w:val="20"/>
        </w:rPr>
        <w:t xml:space="preserve">in </w:t>
      </w:r>
      <w:r w:rsidRPr="00975E62">
        <w:rPr>
          <w:sz w:val="20"/>
          <w:szCs w:val="20"/>
        </w:rPr>
        <w:t>the outcome</w:t>
      </w:r>
      <w:r>
        <w:rPr>
          <w:sz w:val="20"/>
          <w:szCs w:val="20"/>
        </w:rPr>
        <w:t>. It also</w:t>
      </w:r>
      <w:r w:rsidRPr="00975E62">
        <w:rPr>
          <w:sz w:val="20"/>
          <w:szCs w:val="20"/>
        </w:rPr>
        <w:t xml:space="preserve"> helps to understand how events were generated and which decisions </w:t>
      </w:r>
      <w:r>
        <w:rPr>
          <w:sz w:val="20"/>
          <w:szCs w:val="20"/>
        </w:rPr>
        <w:t>contributed to them</w:t>
      </w:r>
      <w:r w:rsidRPr="00975E62">
        <w:rPr>
          <w:sz w:val="20"/>
          <w:szCs w:val="20"/>
        </w:rPr>
        <w:t xml:space="preserve">. This process also aids in the identification of mistakes, allowing the </w:t>
      </w:r>
      <w:r>
        <w:rPr>
          <w:sz w:val="20"/>
          <w:szCs w:val="20"/>
        </w:rPr>
        <w:t>user</w:t>
      </w:r>
      <w:r w:rsidRPr="00975E62">
        <w:rPr>
          <w:sz w:val="20"/>
          <w:szCs w:val="20"/>
        </w:rPr>
        <w:t xml:space="preserve"> to reflect upon them for future interactions.</w:t>
      </w:r>
    </w:p>
    <w:p w14:paraId="74519762" w14:textId="77777777" w:rsidR="00B34235" w:rsidRDefault="00B34235" w:rsidP="00B34235">
      <w:pPr>
        <w:ind w:firstLine="216"/>
        <w:rPr>
          <w:sz w:val="20"/>
          <w:szCs w:val="20"/>
        </w:rPr>
      </w:pPr>
      <w:r>
        <w:rPr>
          <w:sz w:val="20"/>
          <w:szCs w:val="20"/>
        </w:rPr>
        <w:t>In our previous</w:t>
      </w:r>
      <w:r w:rsidRPr="00975E62">
        <w:rPr>
          <w:sz w:val="20"/>
          <w:szCs w:val="20"/>
        </w:rPr>
        <w:t xml:space="preserve"> work </w:t>
      </w:r>
      <w:r w:rsidR="00B7317E" w:rsidRPr="00975E62">
        <w:rPr>
          <w:sz w:val="20"/>
          <w:szCs w:val="20"/>
        </w:rPr>
        <w:fldChar w:fldCharType="begin"/>
      </w:r>
      <w:r>
        <w:rPr>
          <w:sz w:val="20"/>
          <w:szCs w:val="20"/>
        </w:rPr>
        <w:instrText xml:space="preserve"> ADDIN ZOTERO_ITEM CSL_CITATION {"citationID":"CN98ySsW","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7317E" w:rsidRPr="00975E62">
        <w:rPr>
          <w:sz w:val="20"/>
          <w:szCs w:val="20"/>
        </w:rPr>
        <w:fldChar w:fldCharType="separate"/>
      </w:r>
      <w:r w:rsidRPr="002242DC">
        <w:t>[14]</w:t>
      </w:r>
      <w:r w:rsidR="00B7317E" w:rsidRPr="00975E62">
        <w:rPr>
          <w:sz w:val="20"/>
          <w:szCs w:val="20"/>
        </w:rPr>
        <w:fldChar w:fldCharType="end"/>
      </w:r>
      <w:r w:rsidRPr="00975E62">
        <w:rPr>
          <w:sz w:val="20"/>
          <w:szCs w:val="20"/>
        </w:rPr>
        <w:t>, we introduced the usage of dig</w:t>
      </w:r>
      <w:r w:rsidRPr="00975E62">
        <w:rPr>
          <w:sz w:val="20"/>
          <w:szCs w:val="20"/>
        </w:rPr>
        <w:t>i</w:t>
      </w:r>
      <w:r w:rsidRPr="00975E62">
        <w:rPr>
          <w:sz w:val="20"/>
          <w:szCs w:val="20"/>
        </w:rPr>
        <w:t xml:space="preserve">tal provenance </w:t>
      </w:r>
      <w:r w:rsidR="00B7317E" w:rsidRPr="00975E62">
        <w:rPr>
          <w:sz w:val="20"/>
          <w:szCs w:val="20"/>
        </w:rPr>
        <w:fldChar w:fldCharType="begin"/>
      </w:r>
      <w:r>
        <w:rPr>
          <w:sz w:val="20"/>
          <w:szCs w:val="20"/>
        </w:rPr>
        <w:instrText xml:space="preserve"> ADDIN ZOTERO_ITEM CSL_CITATION {"citationID":"CpTeI5RU","properties":{"formattedCitation":"[10]","plainCitation":"[10]"},"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B7317E" w:rsidRPr="00975E62">
        <w:rPr>
          <w:sz w:val="20"/>
          <w:szCs w:val="20"/>
        </w:rPr>
        <w:fldChar w:fldCharType="separate"/>
      </w:r>
      <w:r w:rsidRPr="002242DC">
        <w:t>[10]</w:t>
      </w:r>
      <w:r w:rsidR="00B7317E" w:rsidRPr="00975E62">
        <w:rPr>
          <w:sz w:val="20"/>
          <w:szCs w:val="20"/>
        </w:rPr>
        <w:fldChar w:fldCharType="end"/>
      </w:r>
      <w:r w:rsidRPr="00975E62">
        <w:rPr>
          <w:sz w:val="20"/>
          <w:szCs w:val="20"/>
        </w:rPr>
        <w:t xml:space="preserve"> in games. The main goal of the previous work was to propose a framework that collects information during a game session and maps it to provenance terms, providing the means for a post-game analysis. The present paper is based on the framework definition introduced in the previous paper. However, while in the previous work we i</w:t>
      </w:r>
      <w:r w:rsidRPr="00975E62">
        <w:rPr>
          <w:sz w:val="20"/>
          <w:szCs w:val="20"/>
        </w:rPr>
        <w:t>n</w:t>
      </w:r>
      <w:r w:rsidRPr="00975E62">
        <w:rPr>
          <w:sz w:val="20"/>
          <w:szCs w:val="20"/>
        </w:rPr>
        <w:t>troduced the provenance gathering, this work introduces the provenance graph and analysis methodology</w:t>
      </w:r>
      <w:r>
        <w:rPr>
          <w:sz w:val="20"/>
          <w:szCs w:val="20"/>
        </w:rPr>
        <w:t>, allowing the support of a broader range of analysis over a software eng</w:t>
      </w:r>
      <w:r>
        <w:rPr>
          <w:sz w:val="20"/>
          <w:szCs w:val="20"/>
        </w:rPr>
        <w:t>i</w:t>
      </w:r>
      <w:r>
        <w:rPr>
          <w:sz w:val="20"/>
          <w:szCs w:val="20"/>
        </w:rPr>
        <w:t xml:space="preserve">neering game named </w:t>
      </w:r>
      <w:r w:rsidRPr="00975E62">
        <w:rPr>
          <w:sz w:val="20"/>
          <w:szCs w:val="20"/>
        </w:rPr>
        <w:t xml:space="preserve">SDM </w:t>
      </w:r>
      <w:r w:rsidR="00B7317E" w:rsidRPr="00975E62">
        <w:rPr>
          <w:sz w:val="20"/>
          <w:szCs w:val="20"/>
        </w:rPr>
        <w:fldChar w:fldCharType="begin"/>
      </w:r>
      <w:r>
        <w:rPr>
          <w:sz w:val="20"/>
          <w:szCs w:val="20"/>
        </w:rPr>
        <w:instrText xml:space="preserve"> ADDIN ZOTERO_ITEM CSL_CITATION {"citationID":"TqPuJOzf","properties":{"formattedCitation":"[15]","plainCitation":"[15]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B7317E" w:rsidRPr="00975E62">
        <w:rPr>
          <w:sz w:val="20"/>
          <w:szCs w:val="20"/>
        </w:rPr>
        <w:fldChar w:fldCharType="separate"/>
      </w:r>
      <w:r w:rsidRPr="002242DC">
        <w:t>[15]</w:t>
      </w:r>
      <w:r w:rsidR="00B7317E" w:rsidRPr="00975E62">
        <w:rPr>
          <w:sz w:val="20"/>
          <w:szCs w:val="20"/>
        </w:rPr>
        <w:fldChar w:fldCharType="end"/>
      </w:r>
      <w:r w:rsidRPr="00975E62">
        <w:rPr>
          <w:sz w:val="20"/>
          <w:szCs w:val="20"/>
        </w:rPr>
        <w:t>.</w:t>
      </w:r>
      <w:r>
        <w:rPr>
          <w:sz w:val="20"/>
          <w:szCs w:val="20"/>
        </w:rPr>
        <w:t xml:space="preserve"> </w:t>
      </w:r>
    </w:p>
    <w:p w14:paraId="7929775B" w14:textId="77777777" w:rsidR="00B34235" w:rsidRDefault="00B34235" w:rsidP="00B34235">
      <w:pPr>
        <w:ind w:firstLine="216"/>
        <w:rPr>
          <w:sz w:val="20"/>
          <w:szCs w:val="20"/>
        </w:rPr>
      </w:pPr>
      <w:r w:rsidRPr="00975E62">
        <w:rPr>
          <w:sz w:val="20"/>
          <w:szCs w:val="20"/>
        </w:rPr>
        <w:t>SDM focuses on introducing Software Engineering co</w:t>
      </w:r>
      <w:r w:rsidRPr="00975E62">
        <w:rPr>
          <w:sz w:val="20"/>
          <w:szCs w:val="20"/>
        </w:rPr>
        <w:t>n</w:t>
      </w:r>
      <w:r w:rsidRPr="00975E62">
        <w:rPr>
          <w:sz w:val="20"/>
          <w:szCs w:val="20"/>
        </w:rPr>
        <w:t>cepts and skills to undergraduate students. The provenance gathering and analysis</w:t>
      </w:r>
      <w:r>
        <w:rPr>
          <w:sz w:val="20"/>
          <w:szCs w:val="20"/>
        </w:rPr>
        <w:t xml:space="preserve"> model presented in this paper </w:t>
      </w:r>
      <w:r w:rsidRPr="00975E62">
        <w:rPr>
          <w:sz w:val="20"/>
          <w:szCs w:val="20"/>
        </w:rPr>
        <w:t>allow</w:t>
      </w:r>
      <w:r>
        <w:rPr>
          <w:sz w:val="20"/>
          <w:szCs w:val="20"/>
        </w:rPr>
        <w:t>s</w:t>
      </w:r>
      <w:r w:rsidRPr="00975E62">
        <w:rPr>
          <w:sz w:val="20"/>
          <w:szCs w:val="20"/>
        </w:rPr>
        <w:t xml:space="preserve"> students </w:t>
      </w:r>
      <w:r>
        <w:rPr>
          <w:sz w:val="20"/>
          <w:szCs w:val="20"/>
        </w:rPr>
        <w:t xml:space="preserve">and tutors </w:t>
      </w:r>
      <w:r w:rsidRPr="00975E62">
        <w:rPr>
          <w:sz w:val="20"/>
          <w:szCs w:val="20"/>
        </w:rPr>
        <w:t xml:space="preserve">to visualize </w:t>
      </w:r>
      <w:r>
        <w:rPr>
          <w:sz w:val="20"/>
          <w:szCs w:val="20"/>
        </w:rPr>
        <w:t>the game flow</w:t>
      </w:r>
      <w:r w:rsidRPr="00975E62">
        <w:rPr>
          <w:sz w:val="20"/>
          <w:szCs w:val="20"/>
        </w:rPr>
        <w:t xml:space="preserve"> and identify steps that lead to successful or unsuccessful outcome. </w:t>
      </w:r>
      <w:r>
        <w:rPr>
          <w:sz w:val="20"/>
          <w:szCs w:val="20"/>
        </w:rPr>
        <w:t>We also</w:t>
      </w:r>
      <w:r w:rsidRPr="00975E62">
        <w:rPr>
          <w:sz w:val="20"/>
          <w:szCs w:val="20"/>
        </w:rPr>
        <w:t xml:space="preserve"> believe that the </w:t>
      </w:r>
      <w:r>
        <w:rPr>
          <w:sz w:val="20"/>
          <w:szCs w:val="20"/>
        </w:rPr>
        <w:t>ideas</w:t>
      </w:r>
      <w:r w:rsidRPr="00975E62">
        <w:rPr>
          <w:sz w:val="20"/>
          <w:szCs w:val="20"/>
        </w:rPr>
        <w:t xml:space="preserve"> discussed in this paper </w:t>
      </w:r>
      <w:r>
        <w:rPr>
          <w:sz w:val="20"/>
          <w:szCs w:val="20"/>
        </w:rPr>
        <w:t>can open a wide range of research in the field of behavior patterns data mining of the learning sessions</w:t>
      </w:r>
      <w:r w:rsidRPr="00975E62">
        <w:rPr>
          <w:sz w:val="20"/>
          <w:szCs w:val="20"/>
        </w:rPr>
        <w:t xml:space="preserve">.  </w:t>
      </w:r>
    </w:p>
    <w:p w14:paraId="46D4CD2D" w14:textId="77777777" w:rsidR="00B34235" w:rsidRPr="00975E62" w:rsidRDefault="00B34235" w:rsidP="00B34235">
      <w:pPr>
        <w:ind w:firstLine="216"/>
        <w:rPr>
          <w:sz w:val="20"/>
          <w:szCs w:val="20"/>
        </w:rPr>
      </w:pPr>
      <w:r w:rsidRPr="00975E62">
        <w:rPr>
          <w:sz w:val="20"/>
          <w:szCs w:val="20"/>
        </w:rPr>
        <w:t xml:space="preserve">This paper </w:t>
      </w:r>
      <w:proofErr w:type="gramStart"/>
      <w:r w:rsidRPr="00975E62">
        <w:rPr>
          <w:sz w:val="20"/>
          <w:szCs w:val="20"/>
        </w:rPr>
        <w:t>is organized</w:t>
      </w:r>
      <w:proofErr w:type="gramEnd"/>
      <w:r w:rsidRPr="00975E62">
        <w:rPr>
          <w:sz w:val="20"/>
          <w:szCs w:val="20"/>
        </w:rPr>
        <w:t xml:space="preserve"> as follows: Section </w:t>
      </w:r>
      <w:r w:rsidR="00B7317E">
        <w:rPr>
          <w:sz w:val="20"/>
          <w:szCs w:val="20"/>
        </w:rPr>
        <w:fldChar w:fldCharType="begin"/>
      </w:r>
      <w:r>
        <w:rPr>
          <w:sz w:val="20"/>
          <w:szCs w:val="20"/>
        </w:rPr>
        <w:instrText xml:space="preserve"> REF _Ref350269111 \r \h </w:instrText>
      </w:r>
      <w:r w:rsidR="00B7317E">
        <w:rPr>
          <w:sz w:val="20"/>
          <w:szCs w:val="20"/>
        </w:rPr>
      </w:r>
      <w:r w:rsidR="00B7317E">
        <w:rPr>
          <w:sz w:val="20"/>
          <w:szCs w:val="20"/>
        </w:rPr>
        <w:fldChar w:fldCharType="separate"/>
      </w:r>
      <w:r>
        <w:rPr>
          <w:sz w:val="20"/>
          <w:szCs w:val="20"/>
        </w:rPr>
        <w:t>II</w:t>
      </w:r>
      <w:r w:rsidR="00B7317E">
        <w:rPr>
          <w:sz w:val="20"/>
          <w:szCs w:val="20"/>
        </w:rPr>
        <w:fldChar w:fldCharType="end"/>
      </w:r>
      <w:r>
        <w:rPr>
          <w:sz w:val="20"/>
          <w:szCs w:val="20"/>
        </w:rPr>
        <w:t xml:space="preserve"> </w:t>
      </w:r>
      <w:r w:rsidRPr="00975E62">
        <w:rPr>
          <w:sz w:val="20"/>
          <w:szCs w:val="20"/>
        </w:rPr>
        <w:t>provides r</w:t>
      </w:r>
      <w:r w:rsidRPr="00975E62">
        <w:rPr>
          <w:sz w:val="20"/>
          <w:szCs w:val="20"/>
        </w:rPr>
        <w:t>e</w:t>
      </w:r>
      <w:r w:rsidRPr="00975E62">
        <w:rPr>
          <w:sz w:val="20"/>
          <w:szCs w:val="20"/>
        </w:rPr>
        <w:t xml:space="preserve">lated work in the area of </w:t>
      </w:r>
      <w:r w:rsidR="000304EC">
        <w:rPr>
          <w:sz w:val="20"/>
          <w:szCs w:val="20"/>
        </w:rPr>
        <w:t xml:space="preserve">software engineering games and </w:t>
      </w:r>
      <w:r w:rsidRPr="00975E62">
        <w:rPr>
          <w:sz w:val="20"/>
          <w:szCs w:val="20"/>
        </w:rPr>
        <w:t xml:space="preserve">game flow analysis. Section </w:t>
      </w:r>
      <w:r w:rsidR="00B7317E">
        <w:rPr>
          <w:sz w:val="20"/>
          <w:szCs w:val="20"/>
        </w:rPr>
        <w:fldChar w:fldCharType="begin"/>
      </w:r>
      <w:r>
        <w:rPr>
          <w:sz w:val="20"/>
          <w:szCs w:val="20"/>
        </w:rPr>
        <w:instrText xml:space="preserve"> REF _Ref350269125 \r \h </w:instrText>
      </w:r>
      <w:r w:rsidR="00B7317E">
        <w:rPr>
          <w:sz w:val="20"/>
          <w:szCs w:val="20"/>
        </w:rPr>
      </w:r>
      <w:r w:rsidR="00B7317E">
        <w:rPr>
          <w:sz w:val="20"/>
          <w:szCs w:val="20"/>
        </w:rPr>
        <w:fldChar w:fldCharType="separate"/>
      </w:r>
      <w:r w:rsidR="000304EC">
        <w:rPr>
          <w:sz w:val="20"/>
          <w:szCs w:val="20"/>
        </w:rPr>
        <w:t>III</w:t>
      </w:r>
      <w:r w:rsidR="00B7317E">
        <w:rPr>
          <w:sz w:val="20"/>
          <w:szCs w:val="20"/>
        </w:rPr>
        <w:fldChar w:fldCharType="end"/>
      </w:r>
      <w:r>
        <w:rPr>
          <w:sz w:val="20"/>
          <w:szCs w:val="20"/>
        </w:rPr>
        <w:t xml:space="preserve"> </w:t>
      </w:r>
      <w:r w:rsidRPr="00975E62">
        <w:rPr>
          <w:sz w:val="20"/>
          <w:szCs w:val="20"/>
        </w:rPr>
        <w:t>provide</w:t>
      </w:r>
      <w:r>
        <w:rPr>
          <w:sz w:val="20"/>
          <w:szCs w:val="20"/>
        </w:rPr>
        <w:t>s</w:t>
      </w:r>
      <w:r w:rsidRPr="00975E62">
        <w:rPr>
          <w:sz w:val="20"/>
          <w:szCs w:val="20"/>
        </w:rPr>
        <w:t xml:space="preserve"> </w:t>
      </w:r>
      <w:r>
        <w:rPr>
          <w:sz w:val="20"/>
          <w:szCs w:val="20"/>
        </w:rPr>
        <w:t xml:space="preserve">a </w:t>
      </w:r>
      <w:r w:rsidRPr="00975E62">
        <w:rPr>
          <w:sz w:val="20"/>
          <w:szCs w:val="20"/>
        </w:rPr>
        <w:t xml:space="preserve">background on provenance </w:t>
      </w:r>
      <w:r>
        <w:rPr>
          <w:sz w:val="20"/>
          <w:szCs w:val="20"/>
        </w:rPr>
        <w:t xml:space="preserve">and Section </w:t>
      </w:r>
      <w:r w:rsidR="00B7317E">
        <w:rPr>
          <w:sz w:val="20"/>
          <w:szCs w:val="20"/>
        </w:rPr>
        <w:fldChar w:fldCharType="begin"/>
      </w:r>
      <w:r>
        <w:rPr>
          <w:sz w:val="20"/>
          <w:szCs w:val="20"/>
        </w:rPr>
        <w:instrText xml:space="preserve"> REF _Ref350442803 \r \h </w:instrText>
      </w:r>
      <w:r w:rsidR="00B7317E">
        <w:rPr>
          <w:sz w:val="20"/>
          <w:szCs w:val="20"/>
        </w:rPr>
      </w:r>
      <w:r w:rsidR="00B7317E">
        <w:rPr>
          <w:sz w:val="20"/>
          <w:szCs w:val="20"/>
        </w:rPr>
        <w:fldChar w:fldCharType="separate"/>
      </w:r>
      <w:r>
        <w:rPr>
          <w:sz w:val="20"/>
          <w:szCs w:val="20"/>
        </w:rPr>
        <w:t>IV</w:t>
      </w:r>
      <w:r w:rsidR="00B7317E">
        <w:rPr>
          <w:sz w:val="20"/>
          <w:szCs w:val="20"/>
        </w:rPr>
        <w:fldChar w:fldCharType="end"/>
      </w:r>
      <w:r>
        <w:rPr>
          <w:sz w:val="20"/>
          <w:szCs w:val="20"/>
        </w:rPr>
        <w:t xml:space="preserve"> introduces our framework for provenance gathering</w:t>
      </w:r>
      <w:r w:rsidRPr="00975E62">
        <w:rPr>
          <w:sz w:val="20"/>
          <w:szCs w:val="20"/>
        </w:rPr>
        <w:t xml:space="preserve">. Section </w:t>
      </w:r>
      <w:r w:rsidR="00B7317E">
        <w:rPr>
          <w:sz w:val="20"/>
          <w:szCs w:val="20"/>
        </w:rPr>
        <w:fldChar w:fldCharType="begin"/>
      </w:r>
      <w:r>
        <w:rPr>
          <w:sz w:val="20"/>
          <w:szCs w:val="20"/>
        </w:rPr>
        <w:instrText xml:space="preserve"> REF _Ref350269138 \r \h </w:instrText>
      </w:r>
      <w:r w:rsidR="00B7317E">
        <w:rPr>
          <w:sz w:val="20"/>
          <w:szCs w:val="20"/>
        </w:rPr>
      </w:r>
      <w:r w:rsidR="00B7317E">
        <w:rPr>
          <w:sz w:val="20"/>
          <w:szCs w:val="20"/>
        </w:rPr>
        <w:fldChar w:fldCharType="separate"/>
      </w:r>
      <w:r>
        <w:rPr>
          <w:sz w:val="20"/>
          <w:szCs w:val="20"/>
        </w:rPr>
        <w:t>V</w:t>
      </w:r>
      <w:r w:rsidR="00B7317E">
        <w:rPr>
          <w:sz w:val="20"/>
          <w:szCs w:val="20"/>
        </w:rPr>
        <w:fldChar w:fldCharType="end"/>
      </w:r>
      <w:r>
        <w:rPr>
          <w:sz w:val="20"/>
          <w:szCs w:val="20"/>
        </w:rPr>
        <w:t xml:space="preserve"> </w:t>
      </w:r>
      <w:r w:rsidRPr="00975E62">
        <w:rPr>
          <w:sz w:val="20"/>
          <w:szCs w:val="20"/>
        </w:rPr>
        <w:t xml:space="preserve">presents </w:t>
      </w:r>
      <w:r w:rsidR="00E1519A">
        <w:rPr>
          <w:sz w:val="20"/>
          <w:szCs w:val="20"/>
        </w:rPr>
        <w:t>our approach for</w:t>
      </w:r>
      <w:r w:rsidR="00E1519A" w:rsidRPr="00975E62">
        <w:rPr>
          <w:sz w:val="20"/>
          <w:szCs w:val="20"/>
        </w:rPr>
        <w:t xml:space="preserve"> </w:t>
      </w:r>
      <w:r w:rsidRPr="00975E62">
        <w:rPr>
          <w:sz w:val="20"/>
          <w:szCs w:val="20"/>
        </w:rPr>
        <w:t xml:space="preserve">provenance </w:t>
      </w:r>
      <w:r w:rsidR="00E1519A">
        <w:rPr>
          <w:sz w:val="20"/>
          <w:szCs w:val="20"/>
        </w:rPr>
        <w:t>visualization through</w:t>
      </w:r>
      <w:r w:rsidRPr="00975E62">
        <w:rPr>
          <w:sz w:val="20"/>
          <w:szCs w:val="20"/>
        </w:rPr>
        <w:t xml:space="preserve"> graph</w:t>
      </w:r>
      <w:r w:rsidR="00E1519A">
        <w:rPr>
          <w:sz w:val="20"/>
          <w:szCs w:val="20"/>
        </w:rPr>
        <w:t>s</w:t>
      </w:r>
      <w:r w:rsidRPr="00975E62">
        <w:rPr>
          <w:sz w:val="20"/>
          <w:szCs w:val="20"/>
        </w:rPr>
        <w:t xml:space="preserve">. Section </w:t>
      </w:r>
      <w:r w:rsidR="00B7317E">
        <w:rPr>
          <w:sz w:val="20"/>
          <w:szCs w:val="20"/>
        </w:rPr>
        <w:fldChar w:fldCharType="begin"/>
      </w:r>
      <w:r>
        <w:rPr>
          <w:sz w:val="20"/>
          <w:szCs w:val="20"/>
        </w:rPr>
        <w:instrText xml:space="preserve"> REF _Ref350268391 \r \h </w:instrText>
      </w:r>
      <w:r w:rsidR="00B7317E">
        <w:rPr>
          <w:sz w:val="20"/>
          <w:szCs w:val="20"/>
        </w:rPr>
      </w:r>
      <w:r w:rsidR="00B7317E">
        <w:rPr>
          <w:sz w:val="20"/>
          <w:szCs w:val="20"/>
        </w:rPr>
        <w:fldChar w:fldCharType="separate"/>
      </w:r>
      <w:r>
        <w:rPr>
          <w:sz w:val="20"/>
          <w:szCs w:val="20"/>
        </w:rPr>
        <w:t>VI</w:t>
      </w:r>
      <w:r w:rsidR="00B7317E">
        <w:rPr>
          <w:sz w:val="20"/>
          <w:szCs w:val="20"/>
        </w:rPr>
        <w:fldChar w:fldCharType="end"/>
      </w:r>
      <w:r>
        <w:rPr>
          <w:sz w:val="20"/>
          <w:szCs w:val="20"/>
        </w:rPr>
        <w:t xml:space="preserve"> </w:t>
      </w:r>
      <w:r w:rsidRPr="00975E62">
        <w:rPr>
          <w:sz w:val="20"/>
          <w:szCs w:val="20"/>
        </w:rPr>
        <w:t xml:space="preserve">presents </w:t>
      </w:r>
      <w:r>
        <w:rPr>
          <w:sz w:val="20"/>
          <w:szCs w:val="20"/>
        </w:rPr>
        <w:lastRenderedPageBreak/>
        <w:t>the adoption of provenance visualization in software enginee</w:t>
      </w:r>
      <w:r>
        <w:rPr>
          <w:sz w:val="20"/>
          <w:szCs w:val="20"/>
        </w:rPr>
        <w:t>r</w:t>
      </w:r>
      <w:r>
        <w:rPr>
          <w:sz w:val="20"/>
          <w:szCs w:val="20"/>
        </w:rPr>
        <w:t>ing</w:t>
      </w:r>
      <w:r w:rsidRPr="00975E62">
        <w:rPr>
          <w:sz w:val="20"/>
          <w:szCs w:val="20"/>
        </w:rPr>
        <w:t xml:space="preserve">. Finally, Section </w:t>
      </w:r>
      <w:r w:rsidR="00C14463">
        <w:fldChar w:fldCharType="begin"/>
      </w:r>
      <w:r w:rsidR="00C14463">
        <w:instrText xml:space="preserve"> REF _Ref341897928 \r \h  \* MERGEFORMAT </w:instrText>
      </w:r>
      <w:r w:rsidR="00C14463">
        <w:fldChar w:fldCharType="separate"/>
      </w:r>
      <w:r w:rsidRPr="00AA39EE">
        <w:rPr>
          <w:sz w:val="20"/>
          <w:szCs w:val="20"/>
        </w:rPr>
        <w:t>VII</w:t>
      </w:r>
      <w:r w:rsidR="00C14463">
        <w:fldChar w:fldCharType="end"/>
      </w:r>
      <w:r w:rsidRPr="00975E62">
        <w:rPr>
          <w:sz w:val="20"/>
          <w:szCs w:val="20"/>
        </w:rPr>
        <w:t xml:space="preserve"> presents the conclusions of this work and points out some future work.</w:t>
      </w:r>
    </w:p>
    <w:p w14:paraId="6CD01F92" w14:textId="77777777" w:rsidR="00B34235" w:rsidRPr="00A03E84" w:rsidRDefault="00B34235" w:rsidP="00B34235">
      <w:pPr>
        <w:pStyle w:val="Heading1"/>
        <w:rPr>
          <w:szCs w:val="20"/>
        </w:rPr>
      </w:pPr>
      <w:bookmarkStart w:id="0" w:name="_Ref350269111"/>
      <w:r>
        <w:rPr>
          <w:szCs w:val="20"/>
        </w:rPr>
        <w:t>Related Work</w:t>
      </w:r>
      <w:bookmarkEnd w:id="0"/>
    </w:p>
    <w:p w14:paraId="07581748" w14:textId="77777777" w:rsidR="002C166C" w:rsidRDefault="00C87BCE" w:rsidP="00B34235">
      <w:pPr>
        <w:ind w:firstLine="216"/>
        <w:rPr>
          <w:sz w:val="20"/>
          <w:szCs w:val="20"/>
        </w:rPr>
      </w:pPr>
      <w:r>
        <w:rPr>
          <w:sz w:val="20"/>
          <w:szCs w:val="20"/>
        </w:rPr>
        <w:t>O</w:t>
      </w:r>
      <w:r w:rsidR="002C166C">
        <w:rPr>
          <w:sz w:val="20"/>
          <w:szCs w:val="20"/>
        </w:rPr>
        <w:t xml:space="preserve">ur work </w:t>
      </w:r>
      <w:r>
        <w:rPr>
          <w:sz w:val="20"/>
          <w:szCs w:val="20"/>
        </w:rPr>
        <w:t>provides support to</w:t>
      </w:r>
      <w:r w:rsidR="002C166C">
        <w:rPr>
          <w:sz w:val="20"/>
          <w:szCs w:val="20"/>
        </w:rPr>
        <w:t xml:space="preserve"> understand how students pe</w:t>
      </w:r>
      <w:r w:rsidR="002C166C">
        <w:rPr>
          <w:sz w:val="20"/>
          <w:szCs w:val="20"/>
        </w:rPr>
        <w:t>r</w:t>
      </w:r>
      <w:r w:rsidR="002C166C">
        <w:rPr>
          <w:sz w:val="20"/>
          <w:szCs w:val="20"/>
        </w:rPr>
        <w:t xml:space="preserve">formed </w:t>
      </w:r>
      <w:r>
        <w:rPr>
          <w:sz w:val="20"/>
          <w:szCs w:val="20"/>
        </w:rPr>
        <w:t>when</w:t>
      </w:r>
      <w:r w:rsidR="002C166C">
        <w:rPr>
          <w:sz w:val="20"/>
          <w:szCs w:val="20"/>
        </w:rPr>
        <w:t xml:space="preserve"> learning via software engineering games. This way, our related works is dual: software engineering games and game flow analysis. </w:t>
      </w:r>
      <w:r>
        <w:rPr>
          <w:sz w:val="20"/>
          <w:szCs w:val="20"/>
        </w:rPr>
        <w:t xml:space="preserve">Our next </w:t>
      </w:r>
      <w:r w:rsidR="00211229">
        <w:rPr>
          <w:sz w:val="20"/>
          <w:szCs w:val="20"/>
        </w:rPr>
        <w:t>three</w:t>
      </w:r>
      <w:r>
        <w:rPr>
          <w:sz w:val="20"/>
          <w:szCs w:val="20"/>
        </w:rPr>
        <w:t xml:space="preserve"> paragraphs introduce </w:t>
      </w:r>
      <w:r w:rsidR="00A831F5">
        <w:rPr>
          <w:sz w:val="20"/>
          <w:szCs w:val="20"/>
        </w:rPr>
        <w:t>two popular software engineering games and the rest of the section discusses the existing support for game flow analyses.</w:t>
      </w:r>
    </w:p>
    <w:p w14:paraId="5981E6B8" w14:textId="77777777" w:rsidR="008B6C48" w:rsidRDefault="00B34235" w:rsidP="00B34235">
      <w:pPr>
        <w:ind w:firstLine="216"/>
        <w:rPr>
          <w:sz w:val="20"/>
          <w:szCs w:val="20"/>
        </w:rPr>
      </w:pPr>
      <w:r>
        <w:rPr>
          <w:sz w:val="20"/>
          <w:szCs w:val="20"/>
        </w:rPr>
        <w:t xml:space="preserve">In </w:t>
      </w:r>
      <w:r w:rsidR="00B7317E">
        <w:rPr>
          <w:sz w:val="20"/>
          <w:szCs w:val="20"/>
        </w:rPr>
        <w:fldChar w:fldCharType="begin"/>
      </w:r>
      <w:r>
        <w:rPr>
          <w:sz w:val="20"/>
          <w:szCs w:val="20"/>
        </w:rPr>
        <w:instrText xml:space="preserve"> ADDIN ZOTERO_ITEM CSL_CITATION {"citationID":"7pdIiGGS","properties":{"formattedCitation":"[3]","plainCitation":"[3]"},"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Hoek","given":"André"}],"issued":{"date-parts":[[2003]]}},"label":"page"}],"schema":"https://github.com/citation-style-language/schema/raw/master/csl-citation.json"} </w:instrText>
      </w:r>
      <w:r w:rsidR="00B7317E">
        <w:rPr>
          <w:sz w:val="20"/>
          <w:szCs w:val="20"/>
        </w:rPr>
        <w:fldChar w:fldCharType="separate"/>
      </w:r>
      <w:r w:rsidRPr="00B54AFB">
        <w:rPr>
          <w:sz w:val="20"/>
        </w:rPr>
        <w:t>[3]</w:t>
      </w:r>
      <w:r w:rsidR="00B7317E">
        <w:rPr>
          <w:sz w:val="20"/>
          <w:szCs w:val="20"/>
        </w:rPr>
        <w:fldChar w:fldCharType="end"/>
      </w:r>
      <w:r>
        <w:rPr>
          <w:sz w:val="20"/>
          <w:szCs w:val="20"/>
        </w:rPr>
        <w:t xml:space="preserve">, </w:t>
      </w:r>
      <w:r w:rsidR="008B6C48">
        <w:rPr>
          <w:sz w:val="20"/>
          <w:szCs w:val="20"/>
        </w:rPr>
        <w:t xml:space="preserve">the authors </w:t>
      </w:r>
      <w:r w:rsidR="0018450E">
        <w:rPr>
          <w:sz w:val="20"/>
          <w:szCs w:val="20"/>
        </w:rPr>
        <w:t>present</w:t>
      </w:r>
      <w:r w:rsidR="008B6C48">
        <w:rPr>
          <w:sz w:val="20"/>
          <w:szCs w:val="20"/>
        </w:rPr>
        <w:t xml:space="preserve"> </w:t>
      </w:r>
      <w:r>
        <w:rPr>
          <w:sz w:val="20"/>
          <w:szCs w:val="20"/>
        </w:rPr>
        <w:t>a software engineering card game</w:t>
      </w:r>
      <w:r w:rsidR="008B6C48">
        <w:rPr>
          <w:sz w:val="20"/>
          <w:szCs w:val="20"/>
        </w:rPr>
        <w:t xml:space="preserve"> called </w:t>
      </w:r>
      <w:r w:rsidR="00A600B9" w:rsidRPr="00A600B9">
        <w:rPr>
          <w:i/>
          <w:sz w:val="20"/>
          <w:szCs w:val="20"/>
        </w:rPr>
        <w:t>Problems and Programmers</w:t>
      </w:r>
      <w:r w:rsidR="008B6C48">
        <w:rPr>
          <w:sz w:val="20"/>
          <w:szCs w:val="20"/>
        </w:rPr>
        <w:t xml:space="preserve">. The focus is teaching software engineering through a simulation of </w:t>
      </w:r>
      <w:r w:rsidR="00A831F5">
        <w:rPr>
          <w:sz w:val="20"/>
          <w:szCs w:val="20"/>
        </w:rPr>
        <w:t xml:space="preserve">the </w:t>
      </w:r>
      <w:r w:rsidR="008B6C48">
        <w:rPr>
          <w:sz w:val="20"/>
          <w:szCs w:val="20"/>
        </w:rPr>
        <w:t>software d</w:t>
      </w:r>
      <w:r w:rsidR="008B6C48">
        <w:rPr>
          <w:sz w:val="20"/>
          <w:szCs w:val="20"/>
        </w:rPr>
        <w:t>e</w:t>
      </w:r>
      <w:r w:rsidR="008B6C48">
        <w:rPr>
          <w:sz w:val="20"/>
          <w:szCs w:val="20"/>
        </w:rPr>
        <w:t>velopment process from conception to completion. T</w:t>
      </w:r>
      <w:r>
        <w:rPr>
          <w:sz w:val="20"/>
          <w:szCs w:val="20"/>
        </w:rPr>
        <w:t xml:space="preserve">he </w:t>
      </w:r>
      <w:r w:rsidR="008B6C48">
        <w:rPr>
          <w:sz w:val="20"/>
          <w:szCs w:val="20"/>
        </w:rPr>
        <w:t>pla</w:t>
      </w:r>
      <w:r w:rsidR="008B6C48">
        <w:rPr>
          <w:sz w:val="20"/>
          <w:szCs w:val="20"/>
        </w:rPr>
        <w:t>y</w:t>
      </w:r>
      <w:r w:rsidR="008B6C48">
        <w:rPr>
          <w:sz w:val="20"/>
          <w:szCs w:val="20"/>
        </w:rPr>
        <w:t>ers learn tactics to avoid problems during the development of the product while</w:t>
      </w:r>
      <w:r w:rsidR="003D53FE">
        <w:rPr>
          <w:sz w:val="20"/>
          <w:szCs w:val="20"/>
        </w:rPr>
        <w:t>,</w:t>
      </w:r>
      <w:r w:rsidR="008B6C48">
        <w:rPr>
          <w:sz w:val="20"/>
          <w:szCs w:val="20"/>
        </w:rPr>
        <w:t xml:space="preserve"> at the same time</w:t>
      </w:r>
      <w:r w:rsidR="003D53FE">
        <w:rPr>
          <w:sz w:val="20"/>
          <w:szCs w:val="20"/>
        </w:rPr>
        <w:t>,</w:t>
      </w:r>
      <w:r>
        <w:rPr>
          <w:sz w:val="20"/>
          <w:szCs w:val="20"/>
        </w:rPr>
        <w:t xml:space="preserve"> compet</w:t>
      </w:r>
      <w:r w:rsidR="008B6C48">
        <w:rPr>
          <w:sz w:val="20"/>
          <w:szCs w:val="20"/>
        </w:rPr>
        <w:t>ing</w:t>
      </w:r>
      <w:r>
        <w:rPr>
          <w:sz w:val="20"/>
          <w:szCs w:val="20"/>
        </w:rPr>
        <w:t xml:space="preserve"> with each other in order to complete their respective pro</w:t>
      </w:r>
      <w:r w:rsidR="008B6C48">
        <w:rPr>
          <w:sz w:val="20"/>
          <w:szCs w:val="20"/>
        </w:rPr>
        <w:t>ducts</w:t>
      </w:r>
      <w:r>
        <w:rPr>
          <w:sz w:val="20"/>
          <w:szCs w:val="20"/>
        </w:rPr>
        <w:t xml:space="preserve"> in less time. It rewards those that follow software engineering concepts </w:t>
      </w:r>
      <w:r w:rsidR="00446A3A">
        <w:rPr>
          <w:sz w:val="20"/>
          <w:szCs w:val="20"/>
        </w:rPr>
        <w:t>and</w:t>
      </w:r>
      <w:r>
        <w:rPr>
          <w:sz w:val="20"/>
          <w:szCs w:val="20"/>
        </w:rPr>
        <w:t xml:space="preserve"> penaliz</w:t>
      </w:r>
      <w:r w:rsidR="00446A3A">
        <w:rPr>
          <w:sz w:val="20"/>
          <w:szCs w:val="20"/>
        </w:rPr>
        <w:t>e</w:t>
      </w:r>
      <w:r>
        <w:rPr>
          <w:sz w:val="20"/>
          <w:szCs w:val="20"/>
        </w:rPr>
        <w:t xml:space="preserve"> those that try quicker and riskier approaches. </w:t>
      </w:r>
    </w:p>
    <w:p w14:paraId="677CF835" w14:textId="77777777" w:rsidR="00211229" w:rsidRDefault="00B34235" w:rsidP="00B34235">
      <w:pPr>
        <w:ind w:firstLine="216"/>
        <w:rPr>
          <w:sz w:val="20"/>
          <w:szCs w:val="20"/>
        </w:rPr>
      </w:pPr>
      <w:r>
        <w:rPr>
          <w:sz w:val="20"/>
          <w:szCs w:val="20"/>
        </w:rPr>
        <w:t xml:space="preserve">In </w:t>
      </w:r>
      <w:r w:rsidR="00B7317E">
        <w:rPr>
          <w:sz w:val="20"/>
          <w:szCs w:val="20"/>
        </w:rPr>
        <w:fldChar w:fldCharType="begin"/>
      </w:r>
      <w:r>
        <w:rPr>
          <w:sz w:val="20"/>
          <w:szCs w:val="20"/>
        </w:rPr>
        <w:instrText xml:space="preserve"> ADDIN ZOTERO_ITEM CSL_CITATION {"citationID":"2i0bop5qpk","properties":{"formattedCitation":"[18]","plainCitation":"[18]"},"citationItems":[{"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B7317E">
        <w:rPr>
          <w:sz w:val="20"/>
          <w:szCs w:val="20"/>
        </w:rPr>
        <w:fldChar w:fldCharType="separate"/>
      </w:r>
      <w:r w:rsidRPr="00B54AFB">
        <w:rPr>
          <w:sz w:val="20"/>
        </w:rPr>
        <w:t>[18]</w:t>
      </w:r>
      <w:r w:rsidR="00B7317E">
        <w:rPr>
          <w:sz w:val="20"/>
          <w:szCs w:val="20"/>
        </w:rPr>
        <w:fldChar w:fldCharType="end"/>
      </w:r>
      <w:r>
        <w:rPr>
          <w:sz w:val="20"/>
          <w:szCs w:val="20"/>
        </w:rPr>
        <w:t xml:space="preserve">, </w:t>
      </w:r>
      <w:r w:rsidR="008B6C48">
        <w:rPr>
          <w:sz w:val="20"/>
          <w:szCs w:val="20"/>
        </w:rPr>
        <w:t xml:space="preserve">the authors </w:t>
      </w:r>
      <w:r w:rsidR="0018450E">
        <w:rPr>
          <w:sz w:val="20"/>
          <w:szCs w:val="20"/>
        </w:rPr>
        <w:t>present</w:t>
      </w:r>
      <w:r w:rsidR="008B6C48">
        <w:rPr>
          <w:sz w:val="20"/>
          <w:szCs w:val="20"/>
        </w:rPr>
        <w:t xml:space="preserve"> a simulation game called </w:t>
      </w:r>
      <w:proofErr w:type="spellStart"/>
      <w:r w:rsidR="00A600B9" w:rsidRPr="00A600B9">
        <w:rPr>
          <w:i/>
          <w:sz w:val="20"/>
          <w:szCs w:val="20"/>
        </w:rPr>
        <w:t>SimSE</w:t>
      </w:r>
      <w:proofErr w:type="spellEnd"/>
      <w:r w:rsidR="008B6C48">
        <w:rPr>
          <w:sz w:val="20"/>
          <w:szCs w:val="20"/>
        </w:rPr>
        <w:t>.</w:t>
      </w:r>
      <w:r>
        <w:rPr>
          <w:sz w:val="20"/>
          <w:szCs w:val="20"/>
        </w:rPr>
        <w:t xml:space="preserve"> </w:t>
      </w:r>
      <w:r w:rsidR="008B6C48">
        <w:rPr>
          <w:sz w:val="20"/>
          <w:szCs w:val="20"/>
        </w:rPr>
        <w:t>In it, t</w:t>
      </w:r>
      <w:r>
        <w:rPr>
          <w:sz w:val="20"/>
          <w:szCs w:val="20"/>
        </w:rPr>
        <w:t xml:space="preserve">he </w:t>
      </w:r>
      <w:r w:rsidR="008B6C48">
        <w:rPr>
          <w:sz w:val="20"/>
          <w:szCs w:val="20"/>
        </w:rPr>
        <w:t xml:space="preserve">player assumes the position of </w:t>
      </w:r>
      <w:r w:rsidR="00B719AF">
        <w:rPr>
          <w:sz w:val="20"/>
          <w:szCs w:val="20"/>
        </w:rPr>
        <w:t xml:space="preserve">a </w:t>
      </w:r>
      <w:r w:rsidR="008B6C48">
        <w:rPr>
          <w:sz w:val="20"/>
          <w:szCs w:val="20"/>
        </w:rPr>
        <w:t>project manager and has</w:t>
      </w:r>
      <w:r>
        <w:rPr>
          <w:sz w:val="20"/>
          <w:szCs w:val="20"/>
        </w:rPr>
        <w:t xml:space="preserve"> to manage the software development. The </w:t>
      </w:r>
      <w:r w:rsidR="00694F71">
        <w:rPr>
          <w:sz w:val="20"/>
          <w:szCs w:val="20"/>
        </w:rPr>
        <w:t>fundamental goal</w:t>
      </w:r>
      <w:r>
        <w:rPr>
          <w:sz w:val="20"/>
          <w:szCs w:val="20"/>
        </w:rPr>
        <w:t xml:space="preserve"> of this game is </w:t>
      </w:r>
      <w:r w:rsidR="00694F71">
        <w:rPr>
          <w:sz w:val="20"/>
          <w:szCs w:val="20"/>
        </w:rPr>
        <w:t>allowing customization of the simulated process model</w:t>
      </w:r>
      <w:r w:rsidR="00B719AF">
        <w:rPr>
          <w:sz w:val="20"/>
          <w:szCs w:val="20"/>
        </w:rPr>
        <w:t xml:space="preserve"> to be</w:t>
      </w:r>
      <w:r w:rsidR="008B6C48">
        <w:rPr>
          <w:sz w:val="20"/>
          <w:szCs w:val="20"/>
        </w:rPr>
        <w:t xml:space="preserve"> used by tu</w:t>
      </w:r>
      <w:r w:rsidR="00694F71">
        <w:rPr>
          <w:sz w:val="20"/>
          <w:szCs w:val="20"/>
        </w:rPr>
        <w:t>tors during the presentation of</w:t>
      </w:r>
      <w:r w:rsidR="00FB0387">
        <w:rPr>
          <w:sz w:val="20"/>
          <w:szCs w:val="20"/>
        </w:rPr>
        <w:t xml:space="preserve"> </w:t>
      </w:r>
      <w:r w:rsidR="008B6C48">
        <w:rPr>
          <w:sz w:val="20"/>
          <w:szCs w:val="20"/>
        </w:rPr>
        <w:t>content</w:t>
      </w:r>
      <w:r w:rsidR="00694F71">
        <w:rPr>
          <w:sz w:val="20"/>
          <w:szCs w:val="20"/>
        </w:rPr>
        <w:t xml:space="preserve"> related to software life cycle</w:t>
      </w:r>
      <w:r>
        <w:rPr>
          <w:sz w:val="20"/>
          <w:szCs w:val="20"/>
        </w:rPr>
        <w:t>.</w:t>
      </w:r>
      <w:r w:rsidR="00C3557A">
        <w:rPr>
          <w:sz w:val="20"/>
          <w:szCs w:val="20"/>
        </w:rPr>
        <w:t xml:space="preserve"> </w:t>
      </w:r>
    </w:p>
    <w:p w14:paraId="404B0184" w14:textId="77777777" w:rsidR="00B34235" w:rsidRDefault="004D72B8" w:rsidP="00B34235">
      <w:pPr>
        <w:ind w:firstLine="216"/>
        <w:rPr>
          <w:sz w:val="20"/>
          <w:szCs w:val="20"/>
        </w:rPr>
      </w:pPr>
      <w:commentRangeStart w:id="1"/>
      <w:r>
        <w:rPr>
          <w:sz w:val="20"/>
          <w:szCs w:val="20"/>
        </w:rPr>
        <w:t>These two games, among many others, assume a “learn by experience” process, but</w:t>
      </w:r>
      <w:r w:rsidR="00C3557A">
        <w:rPr>
          <w:sz w:val="20"/>
          <w:szCs w:val="20"/>
        </w:rPr>
        <w:t xml:space="preserve"> </w:t>
      </w:r>
      <w:r>
        <w:rPr>
          <w:sz w:val="20"/>
          <w:szCs w:val="20"/>
        </w:rPr>
        <w:t>none</w:t>
      </w:r>
      <w:r w:rsidR="00C3557A">
        <w:rPr>
          <w:sz w:val="20"/>
          <w:szCs w:val="20"/>
        </w:rPr>
        <w:t xml:space="preserve"> </w:t>
      </w:r>
      <w:r>
        <w:rPr>
          <w:sz w:val="20"/>
          <w:szCs w:val="20"/>
        </w:rPr>
        <w:t>support</w:t>
      </w:r>
      <w:r w:rsidR="00C3557A">
        <w:rPr>
          <w:sz w:val="20"/>
          <w:szCs w:val="20"/>
        </w:rPr>
        <w:t xml:space="preserve"> </w:t>
      </w:r>
      <w:r w:rsidR="00C82852">
        <w:rPr>
          <w:sz w:val="20"/>
          <w:szCs w:val="20"/>
        </w:rPr>
        <w:t xml:space="preserve">on-the-fly or </w:t>
      </w:r>
      <w:r>
        <w:rPr>
          <w:sz w:val="20"/>
          <w:szCs w:val="20"/>
        </w:rPr>
        <w:t xml:space="preserve">post-mortem </w:t>
      </w:r>
      <w:r w:rsidR="00C3557A">
        <w:rPr>
          <w:sz w:val="20"/>
          <w:szCs w:val="20"/>
        </w:rPr>
        <w:t>game flow analysis</w:t>
      </w:r>
      <w:del w:id="2" w:author="Kohwalter" w:date="2013-03-08T14:37:00Z">
        <w:r w:rsidR="007A4768" w:rsidDel="00FD5EB3">
          <w:rPr>
            <w:sz w:val="20"/>
            <w:szCs w:val="20"/>
          </w:rPr>
          <w:delText xml:space="preserve">, </w:delText>
        </w:r>
      </w:del>
      <w:ins w:id="3" w:author="Kohwalter" w:date="2013-03-08T14:37:00Z">
        <w:r w:rsidR="00FD5EB3">
          <w:rPr>
            <w:sz w:val="20"/>
            <w:szCs w:val="20"/>
          </w:rPr>
          <w:t xml:space="preserve">. </w:t>
        </w:r>
      </w:ins>
      <w:del w:id="4" w:author="Kohwalter" w:date="2013-03-08T14:38:00Z">
        <w:r w:rsidR="007A4768" w:rsidDel="00FD5EB3">
          <w:rPr>
            <w:sz w:val="20"/>
            <w:szCs w:val="20"/>
          </w:rPr>
          <w:delText xml:space="preserve">which </w:delText>
        </w:r>
      </w:del>
      <w:ins w:id="5" w:author="Kohwalter" w:date="2013-03-08T14:38:00Z">
        <w:r w:rsidR="00FD5EB3">
          <w:rPr>
            <w:sz w:val="20"/>
            <w:szCs w:val="20"/>
          </w:rPr>
          <w:t>Th</w:t>
        </w:r>
      </w:ins>
      <w:ins w:id="6" w:author="Kohwalter" w:date="2013-03-08T14:44:00Z">
        <w:r w:rsidR="00FD5EB3">
          <w:rPr>
            <w:sz w:val="20"/>
            <w:szCs w:val="20"/>
          </w:rPr>
          <w:t>is</w:t>
        </w:r>
      </w:ins>
      <w:ins w:id="7" w:author="Kohwalter" w:date="2013-03-08T14:38:00Z">
        <w:r w:rsidR="00FD5EB3">
          <w:rPr>
            <w:sz w:val="20"/>
            <w:szCs w:val="20"/>
          </w:rPr>
          <w:t xml:space="preserve"> type of </w:t>
        </w:r>
      </w:ins>
      <w:ins w:id="8" w:author="Kohwalter" w:date="2013-03-08T14:43:00Z">
        <w:r w:rsidR="00FD5EB3">
          <w:rPr>
            <w:sz w:val="20"/>
            <w:szCs w:val="20"/>
          </w:rPr>
          <w:t xml:space="preserve">game flow </w:t>
        </w:r>
      </w:ins>
      <w:ins w:id="9" w:author="Kohwalter" w:date="2013-03-08T14:38:00Z">
        <w:r w:rsidR="00FD5EB3">
          <w:rPr>
            <w:sz w:val="20"/>
            <w:szCs w:val="20"/>
          </w:rPr>
          <w:t xml:space="preserve">analysis </w:t>
        </w:r>
      </w:ins>
      <w:r w:rsidR="007A4768">
        <w:rPr>
          <w:sz w:val="20"/>
          <w:szCs w:val="20"/>
        </w:rPr>
        <w:t xml:space="preserve">is a key element to validate </w:t>
      </w:r>
      <w:del w:id="10" w:author="Kohwalter" w:date="2013-03-08T14:40:00Z">
        <w:r w:rsidR="007A4768" w:rsidDel="00FD5EB3">
          <w:rPr>
            <w:sz w:val="20"/>
            <w:szCs w:val="20"/>
          </w:rPr>
          <w:delText xml:space="preserve">the </w:delText>
        </w:r>
      </w:del>
      <w:r w:rsidR="007A4768">
        <w:rPr>
          <w:sz w:val="20"/>
          <w:szCs w:val="20"/>
        </w:rPr>
        <w:t>assumptions created by the student during the “learn by experience” process</w:t>
      </w:r>
      <w:r w:rsidR="00C3557A">
        <w:rPr>
          <w:sz w:val="20"/>
          <w:szCs w:val="20"/>
        </w:rPr>
        <w:t>.</w:t>
      </w:r>
      <w:commentRangeEnd w:id="1"/>
      <w:r w:rsidR="00FD5EB3">
        <w:rPr>
          <w:rStyle w:val="CommentReference"/>
        </w:rPr>
        <w:commentReference w:id="1"/>
      </w:r>
    </w:p>
    <w:p w14:paraId="1885ECE3" w14:textId="77777777" w:rsidR="00B34235" w:rsidRDefault="001E0B08" w:rsidP="00B34235">
      <w:pPr>
        <w:ind w:firstLine="216"/>
        <w:rPr>
          <w:sz w:val="20"/>
          <w:szCs w:val="20"/>
        </w:rPr>
      </w:pPr>
      <w:r>
        <w:rPr>
          <w:sz w:val="20"/>
          <w:szCs w:val="20"/>
        </w:rPr>
        <w:t xml:space="preserve">In the digital game domain, </w:t>
      </w:r>
      <w:r w:rsidR="00B34235" w:rsidRPr="00975E62">
        <w:rPr>
          <w:sz w:val="20"/>
          <w:szCs w:val="20"/>
        </w:rPr>
        <w:t xml:space="preserve">Warren </w:t>
      </w:r>
      <w:r w:rsidR="00B7317E" w:rsidRPr="00975E62">
        <w:rPr>
          <w:sz w:val="20"/>
          <w:szCs w:val="20"/>
        </w:rPr>
        <w:fldChar w:fldCharType="begin"/>
      </w:r>
      <w:r w:rsidR="00B34235">
        <w:rPr>
          <w:sz w:val="20"/>
          <w:szCs w:val="20"/>
        </w:rPr>
        <w:instrText xml:space="preserve"> ADDIN ZOTERO_ITEM CSL_CITATION {"citationID":"8tpngnbjn","properties":{"formattedCitation":"[11]","plainCitation":"[11]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B7317E" w:rsidRPr="00975E62">
        <w:rPr>
          <w:sz w:val="20"/>
          <w:szCs w:val="20"/>
        </w:rPr>
        <w:fldChar w:fldCharType="separate"/>
      </w:r>
      <w:r w:rsidR="00B34235" w:rsidRPr="002242DC">
        <w:t>[11]</w:t>
      </w:r>
      <w:r w:rsidR="00B7317E" w:rsidRPr="00975E62">
        <w:rPr>
          <w:sz w:val="20"/>
          <w:szCs w:val="20"/>
        </w:rPr>
        <w:fldChar w:fldCharType="end"/>
      </w:r>
      <w:r w:rsidR="00B34235" w:rsidRPr="00975E62">
        <w:rPr>
          <w:sz w:val="20"/>
          <w:szCs w:val="20"/>
        </w:rPr>
        <w:t xml:space="preserve"> proposes an info</w:t>
      </w:r>
      <w:r w:rsidR="00B34235" w:rsidRPr="00975E62">
        <w:rPr>
          <w:sz w:val="20"/>
          <w:szCs w:val="20"/>
        </w:rPr>
        <w:t>r</w:t>
      </w:r>
      <w:r w:rsidR="00B34235" w:rsidRPr="00975E62">
        <w:rPr>
          <w:sz w:val="20"/>
          <w:szCs w:val="20"/>
        </w:rPr>
        <w:t>mal method to analyze the game flow using a flow graph, mapping game actions and resources to vertexes. By his def</w:t>
      </w:r>
      <w:r w:rsidR="00B34235" w:rsidRPr="00975E62">
        <w:rPr>
          <w:sz w:val="20"/>
          <w:szCs w:val="20"/>
        </w:rPr>
        <w:t>i</w:t>
      </w:r>
      <w:r w:rsidR="00B34235" w:rsidRPr="00975E62">
        <w:rPr>
          <w:sz w:val="20"/>
          <w:szCs w:val="20"/>
        </w:rPr>
        <w:t xml:space="preserve">nition, resources are dimensions of the game state which are quantifiable, while actions are rules of the game that allowed the conversion of one resource to another. </w:t>
      </w:r>
      <w:proofErr w:type="spellStart"/>
      <w:r w:rsidR="00B34235" w:rsidRPr="005417B0">
        <w:rPr>
          <w:sz w:val="20"/>
          <w:szCs w:val="20"/>
        </w:rPr>
        <w:t>Consalvo</w:t>
      </w:r>
      <w:proofErr w:type="spellEnd"/>
      <w:r w:rsidR="00B34235" w:rsidRPr="005417B0">
        <w:rPr>
          <w:sz w:val="20"/>
          <w:szCs w:val="20"/>
        </w:rPr>
        <w:t xml:space="preserve"> </w:t>
      </w:r>
      <w:r w:rsidR="00B7317E" w:rsidRPr="00975E62">
        <w:rPr>
          <w:sz w:val="20"/>
          <w:szCs w:val="20"/>
        </w:rPr>
        <w:fldChar w:fldCharType="begin"/>
      </w:r>
      <w:r w:rsidR="00B34235" w:rsidRPr="005417B0">
        <w:rPr>
          <w:sz w:val="20"/>
          <w:szCs w:val="20"/>
        </w:rPr>
        <w:instrText xml:space="preserve"> ADDIN ZOTERO_ITEM CSL_CITATION {"citationID":"1cmlnqfv8g","properties":{"formattedCitation":"[7]","plainCitation":"[7]"},"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B7317E" w:rsidRPr="00975E62">
        <w:rPr>
          <w:sz w:val="20"/>
          <w:szCs w:val="20"/>
        </w:rPr>
        <w:fldChar w:fldCharType="separate"/>
      </w:r>
      <w:r w:rsidR="00B34235" w:rsidRPr="002242DC">
        <w:t>[7]</w:t>
      </w:r>
      <w:r w:rsidR="00B7317E" w:rsidRPr="00975E62">
        <w:rPr>
          <w:sz w:val="20"/>
          <w:szCs w:val="20"/>
        </w:rPr>
        <w:fldChar w:fldCharType="end"/>
      </w:r>
      <w:r w:rsidR="00B34235" w:rsidRPr="002242DC">
        <w:rPr>
          <w:sz w:val="20"/>
          <w:szCs w:val="20"/>
        </w:rPr>
        <w:t xml:space="preserve"> pr</w:t>
      </w:r>
      <w:r w:rsidR="00B34235" w:rsidRPr="002242DC">
        <w:rPr>
          <w:sz w:val="20"/>
          <w:szCs w:val="20"/>
        </w:rPr>
        <w:t>e</w:t>
      </w:r>
      <w:r w:rsidR="00B34235" w:rsidRPr="002242DC">
        <w:rPr>
          <w:sz w:val="20"/>
          <w:szCs w:val="20"/>
        </w:rPr>
        <w:t>sents a more formal approach based on metrics collected du</w:t>
      </w:r>
      <w:r w:rsidR="00B34235" w:rsidRPr="002242DC">
        <w:rPr>
          <w:sz w:val="20"/>
          <w:szCs w:val="20"/>
        </w:rPr>
        <w:t>r</w:t>
      </w:r>
      <w:r w:rsidR="00B34235" w:rsidRPr="002242DC">
        <w:rPr>
          <w:sz w:val="20"/>
          <w:szCs w:val="20"/>
        </w:rPr>
        <w:t xml:space="preserve">ing the game session, creating a gameplay log to identify events caused by player choices. </w:t>
      </w:r>
      <w:r w:rsidR="00B34235" w:rsidRPr="00975E62">
        <w:rPr>
          <w:sz w:val="20"/>
          <w:szCs w:val="20"/>
        </w:rPr>
        <w:t xml:space="preserve">Another method, called </w:t>
      </w:r>
      <w:proofErr w:type="spellStart"/>
      <w:r w:rsidR="00B34235" w:rsidRPr="00975E62">
        <w:rPr>
          <w:sz w:val="20"/>
          <w:szCs w:val="20"/>
        </w:rPr>
        <w:t>Pla</w:t>
      </w:r>
      <w:r w:rsidR="00B34235" w:rsidRPr="00975E62">
        <w:rPr>
          <w:sz w:val="20"/>
          <w:szCs w:val="20"/>
        </w:rPr>
        <w:t>y</w:t>
      </w:r>
      <w:r w:rsidR="00B34235" w:rsidRPr="00975E62">
        <w:rPr>
          <w:sz w:val="20"/>
          <w:szCs w:val="20"/>
        </w:rPr>
        <w:t>tracer</w:t>
      </w:r>
      <w:proofErr w:type="spellEnd"/>
      <w:r w:rsidR="00B34235" w:rsidRPr="00975E62">
        <w:rPr>
          <w:sz w:val="20"/>
          <w:szCs w:val="20"/>
        </w:rPr>
        <w:t xml:space="preserve"> </w:t>
      </w:r>
      <w:r w:rsidR="00B7317E" w:rsidRPr="00975E62">
        <w:rPr>
          <w:sz w:val="20"/>
          <w:szCs w:val="20"/>
        </w:rPr>
        <w:fldChar w:fldCharType="begin"/>
      </w:r>
      <w:r w:rsidR="00B34235" w:rsidRPr="00975E62">
        <w:rPr>
          <w:sz w:val="20"/>
          <w:szCs w:val="20"/>
        </w:rPr>
        <w:instrText xml:space="preserve"> ADDIN ZOTERO_ITEM CSL_CITATION {"citationID":"r3tv92mab","properties":{"formattedCitation":"[2]","plainCitation":"[2]"},"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B7317E" w:rsidRPr="00975E62">
        <w:rPr>
          <w:sz w:val="20"/>
          <w:szCs w:val="20"/>
        </w:rPr>
        <w:fldChar w:fldCharType="separate"/>
      </w:r>
      <w:r w:rsidR="00B34235" w:rsidRPr="00E715DC">
        <w:rPr>
          <w:sz w:val="20"/>
        </w:rPr>
        <w:t>[2]</w:t>
      </w:r>
      <w:r w:rsidR="00B7317E" w:rsidRPr="00975E62">
        <w:rPr>
          <w:sz w:val="20"/>
          <w:szCs w:val="20"/>
        </w:rPr>
        <w:fldChar w:fldCharType="end"/>
      </w:r>
      <w:r w:rsidR="00B34235" w:rsidRPr="00975E62">
        <w:rPr>
          <w:sz w:val="20"/>
          <w:szCs w:val="20"/>
        </w:rPr>
        <w:t>, offers a way to visually analyze play steps, provi</w:t>
      </w:r>
      <w:r w:rsidR="00B34235" w:rsidRPr="00975E62">
        <w:rPr>
          <w:sz w:val="20"/>
          <w:szCs w:val="20"/>
        </w:rPr>
        <w:t>d</w:t>
      </w:r>
      <w:r w:rsidR="00B34235" w:rsidRPr="00975E62">
        <w:rPr>
          <w:sz w:val="20"/>
          <w:szCs w:val="20"/>
        </w:rPr>
        <w:t xml:space="preserve">ing detailed visual representation of the actions taken by the player through the game. </w:t>
      </w:r>
    </w:p>
    <w:p w14:paraId="64DD8253" w14:textId="77777777" w:rsidR="00B34235" w:rsidRDefault="00B34235" w:rsidP="00B34235">
      <w:pPr>
        <w:ind w:firstLine="216"/>
        <w:rPr>
          <w:sz w:val="20"/>
          <w:szCs w:val="20"/>
        </w:rPr>
      </w:pPr>
      <w:r w:rsidRPr="00975E62">
        <w:rPr>
          <w:sz w:val="20"/>
          <w:szCs w:val="20"/>
        </w:rPr>
        <w:t xml:space="preserve">Besides </w:t>
      </w:r>
      <w:r w:rsidR="00B7317E" w:rsidRPr="00975E62">
        <w:rPr>
          <w:sz w:val="20"/>
          <w:szCs w:val="20"/>
        </w:rPr>
        <w:fldChar w:fldCharType="begin"/>
      </w:r>
      <w:r>
        <w:rPr>
          <w:sz w:val="20"/>
          <w:szCs w:val="20"/>
        </w:rPr>
        <w:instrText xml:space="preserve"> ADDIN ZOTERO_ITEM CSL_CITATION {"citationID":"10lu9pp5ho","properties":{"formattedCitation":"[11]","plainCitation":"[11]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B7317E" w:rsidRPr="00975E62">
        <w:rPr>
          <w:sz w:val="20"/>
          <w:szCs w:val="20"/>
        </w:rPr>
        <w:fldChar w:fldCharType="separate"/>
      </w:r>
      <w:r w:rsidRPr="002242DC">
        <w:t>[11]</w:t>
      </w:r>
      <w:r w:rsidR="00B7317E" w:rsidRPr="00975E62">
        <w:rPr>
          <w:sz w:val="20"/>
          <w:szCs w:val="20"/>
        </w:rPr>
        <w:fldChar w:fldCharType="end"/>
      </w:r>
      <w:r w:rsidRPr="00975E62">
        <w:rPr>
          <w:sz w:val="20"/>
          <w:szCs w:val="20"/>
        </w:rPr>
        <w:t>, which is superficially described in a blog, the other two methods are developer-oriented, meaning that they aim to improve the quality of the game by providing feedback to the development team. Due to that, we could not find any concrete solution to provide feedback to the player.</w:t>
      </w:r>
    </w:p>
    <w:p w14:paraId="20DD9D65" w14:textId="77777777" w:rsidR="00B34235" w:rsidRPr="00975E62" w:rsidRDefault="00B34235" w:rsidP="00B34235">
      <w:pPr>
        <w:ind w:firstLine="216"/>
        <w:rPr>
          <w:sz w:val="20"/>
          <w:szCs w:val="20"/>
        </w:rPr>
      </w:pPr>
      <w:r w:rsidRPr="00975E62">
        <w:rPr>
          <w:sz w:val="20"/>
          <w:szCs w:val="20"/>
        </w:rPr>
        <w:t>Another method that analyzes a story in the field of intera</w:t>
      </w:r>
      <w:r w:rsidRPr="00975E62">
        <w:rPr>
          <w:sz w:val="20"/>
          <w:szCs w:val="20"/>
        </w:rPr>
        <w:t>c</w:t>
      </w:r>
      <w:r w:rsidRPr="00975E62">
        <w:rPr>
          <w:sz w:val="20"/>
          <w:szCs w:val="20"/>
        </w:rPr>
        <w:t xml:space="preserve">tive storytelling </w:t>
      </w:r>
      <w:r w:rsidR="00B7317E" w:rsidRPr="00975E62">
        <w:rPr>
          <w:sz w:val="20"/>
          <w:szCs w:val="20"/>
        </w:rPr>
        <w:fldChar w:fldCharType="begin"/>
      </w:r>
      <w:r>
        <w:rPr>
          <w:sz w:val="20"/>
          <w:szCs w:val="20"/>
        </w:rPr>
        <w:instrText xml:space="preserve"> ADDIN ZOTERO_ITEM CSL_CITATION {"citationID":"fxVff8dW","properties":{"formattedCitation":"[5]","plainCitation":"[5]"},"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B7317E" w:rsidRPr="00975E62">
        <w:rPr>
          <w:sz w:val="20"/>
          <w:szCs w:val="20"/>
        </w:rPr>
        <w:fldChar w:fldCharType="separate"/>
      </w:r>
      <w:r w:rsidRPr="00E715DC">
        <w:t>[5]</w:t>
      </w:r>
      <w:r w:rsidR="00B7317E" w:rsidRPr="00975E62">
        <w:rPr>
          <w:sz w:val="20"/>
          <w:szCs w:val="20"/>
        </w:rPr>
        <w:fldChar w:fldCharType="end"/>
      </w:r>
      <w:r w:rsidRPr="00975E62">
        <w:rPr>
          <w:sz w:val="20"/>
          <w:szCs w:val="20"/>
        </w:rPr>
        <w:t xml:space="preserve"> was presented in </w:t>
      </w:r>
      <w:r w:rsidR="00B7317E" w:rsidRPr="00975E62">
        <w:rPr>
          <w:sz w:val="20"/>
          <w:szCs w:val="20"/>
        </w:rPr>
        <w:fldChar w:fldCharType="begin"/>
      </w:r>
      <w:r>
        <w:rPr>
          <w:sz w:val="20"/>
          <w:szCs w:val="20"/>
        </w:rPr>
        <w:instrText xml:space="preserve"> ADDIN ZOTERO_ITEM CSL_CITATION {"citationID":"6Ne6atQZ","properties":{"formattedCitation":"[19]","plainCitation":"[19]"},"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B7317E" w:rsidRPr="00975E62">
        <w:rPr>
          <w:sz w:val="20"/>
          <w:szCs w:val="20"/>
        </w:rPr>
        <w:fldChar w:fldCharType="separate"/>
      </w:r>
      <w:r w:rsidRPr="002242DC">
        <w:t>[19]</w:t>
      </w:r>
      <w:r w:rsidR="00B7317E" w:rsidRPr="00975E62">
        <w:rPr>
          <w:sz w:val="20"/>
          <w:szCs w:val="20"/>
        </w:rPr>
        <w:fldChar w:fldCharType="end"/>
      </w:r>
      <w:r w:rsidRPr="00975E62">
        <w:rPr>
          <w:sz w:val="20"/>
          <w:szCs w:val="20"/>
        </w:rPr>
        <w:t>. This method orga</w:t>
      </w:r>
      <w:r w:rsidRPr="00975E62">
        <w:rPr>
          <w:sz w:val="20"/>
          <w:szCs w:val="20"/>
        </w:rPr>
        <w:t>n</w:t>
      </w:r>
      <w:r w:rsidRPr="00975E62">
        <w:rPr>
          <w:sz w:val="20"/>
          <w:szCs w:val="20"/>
        </w:rPr>
        <w:t xml:space="preserve">ize the story using PNF networks </w:t>
      </w:r>
      <w:r w:rsidR="00B7317E" w:rsidRPr="00975E62">
        <w:rPr>
          <w:sz w:val="20"/>
          <w:szCs w:val="20"/>
        </w:rPr>
        <w:fldChar w:fldCharType="begin"/>
      </w:r>
      <w:r>
        <w:rPr>
          <w:sz w:val="20"/>
          <w:szCs w:val="20"/>
        </w:rPr>
        <w:instrText xml:space="preserve"> ADDIN ZOTERO_ITEM CSL_CITATION {"citationID":"asqhtsdah","properties":{"formattedCitation":"[20]","plainCitation":"[20]"},"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B7317E" w:rsidRPr="00975E62">
        <w:rPr>
          <w:sz w:val="20"/>
          <w:szCs w:val="20"/>
        </w:rPr>
        <w:fldChar w:fldCharType="separate"/>
      </w:r>
      <w:r w:rsidRPr="002242DC">
        <w:t>[20]</w:t>
      </w:r>
      <w:r w:rsidR="00B7317E" w:rsidRPr="00975E62">
        <w:rPr>
          <w:sz w:val="20"/>
          <w:szCs w:val="20"/>
        </w:rPr>
        <w:fldChar w:fldCharType="end"/>
      </w:r>
      <w:r w:rsidRPr="00975E62">
        <w:rPr>
          <w:sz w:val="20"/>
          <w:szCs w:val="20"/>
        </w:rPr>
        <w:t>, representing the te</w:t>
      </w:r>
      <w:r w:rsidRPr="00975E62">
        <w:rPr>
          <w:sz w:val="20"/>
          <w:szCs w:val="20"/>
        </w:rPr>
        <w:t>m</w:t>
      </w:r>
      <w:r w:rsidRPr="00975E62">
        <w:rPr>
          <w:sz w:val="20"/>
          <w:szCs w:val="20"/>
        </w:rPr>
        <w:t>poral structure of the events that make up the plot. This stru</w:t>
      </w:r>
      <w:r w:rsidRPr="00975E62">
        <w:rPr>
          <w:sz w:val="20"/>
          <w:szCs w:val="20"/>
        </w:rPr>
        <w:t>c</w:t>
      </w:r>
      <w:r w:rsidRPr="00975E62">
        <w:rPr>
          <w:sz w:val="20"/>
          <w:szCs w:val="20"/>
        </w:rPr>
        <w:t xml:space="preserve">ture can also be used in the generation of new events to the story, but is restricted to temporal coherence between the </w:t>
      </w:r>
      <w:r w:rsidRPr="00975E62">
        <w:rPr>
          <w:sz w:val="20"/>
          <w:szCs w:val="20"/>
        </w:rPr>
        <w:lastRenderedPageBreak/>
        <w:t>game events, without providing insights of positive or neg</w:t>
      </w:r>
      <w:r w:rsidRPr="00975E62">
        <w:rPr>
          <w:sz w:val="20"/>
          <w:szCs w:val="20"/>
        </w:rPr>
        <w:t>a</w:t>
      </w:r>
      <w:r w:rsidRPr="00975E62">
        <w:rPr>
          <w:sz w:val="20"/>
          <w:szCs w:val="20"/>
        </w:rPr>
        <w:t>tive reinforcements.</w:t>
      </w:r>
    </w:p>
    <w:p w14:paraId="70EBED1A" w14:textId="77777777" w:rsidR="00B34235" w:rsidRPr="00975E62" w:rsidRDefault="00B34235" w:rsidP="00B34235">
      <w:pPr>
        <w:pStyle w:val="Heading1"/>
      </w:pPr>
      <w:bookmarkStart w:id="11" w:name="_Ref350269125"/>
      <w:r>
        <w:t>Provenance</w:t>
      </w:r>
      <w:bookmarkEnd w:id="11"/>
    </w:p>
    <w:p w14:paraId="25F3EE3E" w14:textId="77777777" w:rsidR="00B34235" w:rsidRDefault="00B34235" w:rsidP="00B34235">
      <w:pPr>
        <w:ind w:firstLine="216"/>
        <w:rPr>
          <w:sz w:val="20"/>
          <w:szCs w:val="20"/>
        </w:rPr>
      </w:pPr>
      <w:r w:rsidRPr="00975E62">
        <w:rPr>
          <w:sz w:val="20"/>
          <w:szCs w:val="20"/>
        </w:rPr>
        <w:t>Provenance is well understood in the context of art or dig</w:t>
      </w:r>
      <w:r w:rsidRPr="00975E62">
        <w:rPr>
          <w:sz w:val="20"/>
          <w:szCs w:val="20"/>
        </w:rPr>
        <w:t>i</w:t>
      </w:r>
      <w:r w:rsidRPr="00975E62">
        <w:rPr>
          <w:sz w:val="20"/>
          <w:szCs w:val="20"/>
        </w:rPr>
        <w:t xml:space="preserve">tal libraries, where it respectively refers to the documented history of an art object, or the documentation of processes in a digital object's life cycle. In 2006, at the </w:t>
      </w:r>
      <w:r w:rsidRPr="00975E62">
        <w:rPr>
          <w:i/>
          <w:sz w:val="20"/>
          <w:szCs w:val="20"/>
        </w:rPr>
        <w:t>International Prov</w:t>
      </w:r>
      <w:r w:rsidRPr="00975E62">
        <w:rPr>
          <w:i/>
          <w:sz w:val="20"/>
          <w:szCs w:val="20"/>
        </w:rPr>
        <w:t>e</w:t>
      </w:r>
      <w:r w:rsidRPr="00975E62">
        <w:rPr>
          <w:i/>
          <w:sz w:val="20"/>
          <w:szCs w:val="20"/>
        </w:rPr>
        <w:t>nance and Annotation Workshop</w:t>
      </w:r>
      <w:r w:rsidRPr="00975E62">
        <w:rPr>
          <w:sz w:val="20"/>
          <w:szCs w:val="20"/>
        </w:rPr>
        <w:t xml:space="preserve"> (IPAW)</w:t>
      </w:r>
      <w:r w:rsidRPr="00975E62">
        <w:rPr>
          <w:i/>
          <w:sz w:val="20"/>
          <w:szCs w:val="20"/>
        </w:rPr>
        <w:t>,</w:t>
      </w:r>
      <w:r w:rsidRPr="00975E62">
        <w:rPr>
          <w:sz w:val="20"/>
          <w:szCs w:val="20"/>
        </w:rPr>
        <w:t xml:space="preserve"> the participants were interested in the issues of data provenance, document</w:t>
      </w:r>
      <w:r w:rsidRPr="00975E62">
        <w:rPr>
          <w:sz w:val="20"/>
          <w:szCs w:val="20"/>
        </w:rPr>
        <w:t>a</w:t>
      </w:r>
      <w:r w:rsidRPr="00975E62">
        <w:rPr>
          <w:sz w:val="20"/>
          <w:szCs w:val="20"/>
        </w:rPr>
        <w:t xml:space="preserve">tion, derivation, and annotation. As a result, the </w:t>
      </w:r>
      <w:r w:rsidRPr="00975E62">
        <w:rPr>
          <w:i/>
          <w:sz w:val="20"/>
          <w:szCs w:val="20"/>
        </w:rPr>
        <w:t>Open Prov</w:t>
      </w:r>
      <w:r w:rsidRPr="00975E62">
        <w:rPr>
          <w:i/>
          <w:sz w:val="20"/>
          <w:szCs w:val="20"/>
        </w:rPr>
        <w:t>e</w:t>
      </w:r>
      <w:r w:rsidRPr="00975E62">
        <w:rPr>
          <w:i/>
          <w:sz w:val="20"/>
          <w:szCs w:val="20"/>
        </w:rPr>
        <w:t>nance Model</w:t>
      </w:r>
      <w:r w:rsidRPr="00975E62">
        <w:rPr>
          <w:sz w:val="20"/>
          <w:szCs w:val="20"/>
        </w:rPr>
        <w:t xml:space="preserve"> (OPM) </w:t>
      </w:r>
      <w:r w:rsidR="00B7317E" w:rsidRPr="00975E62">
        <w:rPr>
          <w:sz w:val="20"/>
          <w:szCs w:val="20"/>
        </w:rPr>
        <w:fldChar w:fldCharType="begin"/>
      </w:r>
      <w:r>
        <w:rPr>
          <w:sz w:val="20"/>
          <w:szCs w:val="20"/>
        </w:rPr>
        <w:instrText xml:space="preserve"> ADDIN ZOTERO_ITEM CSL_CITATION {"citationID":"riTykUD2","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B7317E" w:rsidRPr="00975E62">
        <w:rPr>
          <w:sz w:val="20"/>
          <w:szCs w:val="20"/>
        </w:rPr>
        <w:fldChar w:fldCharType="separate"/>
      </w:r>
      <w:r w:rsidRPr="002242DC">
        <w:t>[16]</w:t>
      </w:r>
      <w:r w:rsidR="00B7317E" w:rsidRPr="00975E62">
        <w:rPr>
          <w:sz w:val="20"/>
          <w:szCs w:val="20"/>
        </w:rPr>
        <w:fldChar w:fldCharType="end"/>
      </w:r>
      <w:r w:rsidRPr="00975E62">
        <w:rPr>
          <w:sz w:val="20"/>
          <w:szCs w:val="20"/>
        </w:rPr>
        <w:t xml:space="preserve"> was created at the </w:t>
      </w:r>
      <w:r w:rsidRPr="00975E62">
        <w:rPr>
          <w:i/>
          <w:sz w:val="20"/>
          <w:szCs w:val="20"/>
        </w:rPr>
        <w:t>Provenance Cha</w:t>
      </w:r>
      <w:r w:rsidRPr="00975E62">
        <w:rPr>
          <w:i/>
          <w:sz w:val="20"/>
          <w:szCs w:val="20"/>
        </w:rPr>
        <w:t>l</w:t>
      </w:r>
      <w:r w:rsidRPr="00975E62">
        <w:rPr>
          <w:i/>
          <w:sz w:val="20"/>
          <w:szCs w:val="20"/>
        </w:rPr>
        <w:t>lenge</w:t>
      </w:r>
      <w:r w:rsidRPr="00975E62">
        <w:rPr>
          <w:sz w:val="20"/>
          <w:szCs w:val="20"/>
        </w:rPr>
        <w:t xml:space="preserve">, which is a collocated event of IPAW. Recently, another provenance model was developed, named PROV </w:t>
      </w:r>
      <w:r w:rsidR="00B7317E" w:rsidRPr="00975E62">
        <w:rPr>
          <w:sz w:val="20"/>
          <w:szCs w:val="20"/>
        </w:rPr>
        <w:fldChar w:fldCharType="begin"/>
      </w:r>
      <w:r>
        <w:rPr>
          <w:sz w:val="20"/>
          <w:szCs w:val="20"/>
        </w:rPr>
        <w:instrText xml:space="preserve"> ADDIN ZOTERO_ITEM CSL_CITATION {"citationID":"pB4M6q5L","properties":{"formattedCitation":"[23]","plainCitation":"[23]"},"citationItems":[{"id":76,"uris":["http://zotero.org/users/1122386/items/K8JAIXTU"],"uri":["http://zotero.org/users/1122386/items/K8JAIXTU"],"itemData":{"id":76,"type":"webpage","title":"PROV-DM: The PROV Data Model","URL":"http://www.w3.org/TR/prov-dm/","note":"Working Draft","shortTitle":"PROV-DM","language":"English","author":[{"family":"Khalid Belhajjame","given":""},{"family":"Reza B'Far","given":""},{"family":"James Cheney","given":""},{"family":"Stephen Cresswell","given":""},{"family":"Yolanda Gil","given":""},{"family":"Paul Groth","given":""},{"family":"Graham Klyne","given":""},{"family":"Jim McCusker","given":""},{"family":"Simon Miles","given":""},{"family":"James Myers","given":""},{"family":"Satya Sahoo","given":""},{"family":"Curt Tilmes","given":""}],"issued":{"date-parts":[[2012]]}}}],"schema":"https://github.com/citation-style-language/schema/raw/master/csl-citation.json"} </w:instrText>
      </w:r>
      <w:r w:rsidR="00B7317E" w:rsidRPr="00975E62">
        <w:rPr>
          <w:sz w:val="20"/>
          <w:szCs w:val="20"/>
        </w:rPr>
        <w:fldChar w:fldCharType="separate"/>
      </w:r>
      <w:r w:rsidRPr="002242DC">
        <w:t>[23]</w:t>
      </w:r>
      <w:r w:rsidR="00B7317E" w:rsidRPr="00975E62">
        <w:rPr>
          <w:sz w:val="20"/>
          <w:szCs w:val="20"/>
        </w:rPr>
        <w:fldChar w:fldCharType="end"/>
      </w:r>
      <w:r w:rsidRPr="00975E62">
        <w:rPr>
          <w:sz w:val="20"/>
          <w:szCs w:val="20"/>
        </w:rPr>
        <w:t>, which can be viewed as a continuation of the OPM. Both models aim at bringing provenance concepts to digital data.</w:t>
      </w:r>
    </w:p>
    <w:p w14:paraId="1A07744D" w14:textId="77777777" w:rsidR="00B34235" w:rsidRDefault="00B34235" w:rsidP="00B34235">
      <w:pPr>
        <w:ind w:firstLine="216"/>
        <w:rPr>
          <w:sz w:val="20"/>
          <w:szCs w:val="20"/>
        </w:rPr>
      </w:pPr>
      <w:r w:rsidRPr="00975E62">
        <w:rPr>
          <w:sz w:val="20"/>
          <w:szCs w:val="20"/>
        </w:rPr>
        <w:t>Both provenance models assume that provenance of objects is represented by an annotated causality graph, which is a d</w:t>
      </w:r>
      <w:r w:rsidRPr="00975E62">
        <w:rPr>
          <w:sz w:val="20"/>
          <w:szCs w:val="20"/>
        </w:rPr>
        <w:t>i</w:t>
      </w:r>
      <w:r w:rsidRPr="00975E62">
        <w:rPr>
          <w:sz w:val="20"/>
          <w:szCs w:val="20"/>
        </w:rPr>
        <w:t>rected acyclic graph enriched with annotations. These annot</w:t>
      </w:r>
      <w:r w:rsidRPr="00975E62">
        <w:rPr>
          <w:sz w:val="20"/>
          <w:szCs w:val="20"/>
        </w:rPr>
        <w:t>a</w:t>
      </w:r>
      <w:r w:rsidRPr="00975E62">
        <w:rPr>
          <w:sz w:val="20"/>
          <w:szCs w:val="20"/>
        </w:rPr>
        <w:t>tions capture further information pertaining to execution. A</w:t>
      </w:r>
      <w:r w:rsidRPr="00975E62">
        <w:rPr>
          <w:sz w:val="20"/>
          <w:szCs w:val="20"/>
        </w:rPr>
        <w:t>c</w:t>
      </w:r>
      <w:r w:rsidRPr="00975E62">
        <w:rPr>
          <w:sz w:val="20"/>
          <w:szCs w:val="20"/>
        </w:rPr>
        <w:t xml:space="preserve">cording to </w:t>
      </w:r>
      <w:r w:rsidR="00B7317E" w:rsidRPr="00975E62">
        <w:rPr>
          <w:sz w:val="20"/>
          <w:szCs w:val="20"/>
        </w:rPr>
        <w:fldChar w:fldCharType="begin"/>
      </w:r>
      <w:r>
        <w:rPr>
          <w:sz w:val="20"/>
          <w:szCs w:val="20"/>
        </w:rPr>
        <w:instrText xml:space="preserve"> ADDIN ZOTERO_ITEM CSL_CITATION {"citationID":"bMe3vmIt","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Van"}],"issued":{"date-parts":[[2011,6]]},"accessed":{"date-parts":[[2012,6,10]]}},"suppress-author":true}],"schema":"https://github.com/citation-style-language/schema/raw/master/csl-citation.json"} </w:instrText>
      </w:r>
      <w:r w:rsidR="00B7317E" w:rsidRPr="00975E62">
        <w:rPr>
          <w:sz w:val="20"/>
          <w:szCs w:val="20"/>
        </w:rPr>
        <w:fldChar w:fldCharType="separate"/>
      </w:r>
      <w:r w:rsidRPr="002242DC">
        <w:t>[16]</w:t>
      </w:r>
      <w:r w:rsidR="00B7317E" w:rsidRPr="00975E62">
        <w:rPr>
          <w:sz w:val="20"/>
          <w:szCs w:val="20"/>
        </w:rPr>
        <w:fldChar w:fldCharType="end"/>
      </w:r>
      <w:r w:rsidRPr="00975E62">
        <w:rPr>
          <w:sz w:val="20"/>
          <w:szCs w:val="20"/>
        </w:rPr>
        <w:t xml:space="preserve">, a provenance graph is the record of a past or current execution, and not a description of something that could happen in the future. </w:t>
      </w:r>
    </w:p>
    <w:p w14:paraId="2B057528" w14:textId="77777777" w:rsidR="00B34235" w:rsidRDefault="00B34235" w:rsidP="00B34235">
      <w:pPr>
        <w:ind w:firstLine="216"/>
        <w:rPr>
          <w:sz w:val="20"/>
          <w:szCs w:val="20"/>
        </w:rPr>
      </w:pPr>
      <w:r w:rsidRPr="00975E62">
        <w:rPr>
          <w:sz w:val="20"/>
          <w:szCs w:val="20"/>
        </w:rPr>
        <w:t>The provenance graph is composed of nodes that can repr</w:t>
      </w:r>
      <w:r w:rsidRPr="00975E62">
        <w:rPr>
          <w:sz w:val="20"/>
          <w:szCs w:val="20"/>
        </w:rPr>
        <w:t>e</w:t>
      </w:r>
      <w:r w:rsidRPr="00975E62">
        <w:rPr>
          <w:sz w:val="20"/>
          <w:szCs w:val="20"/>
        </w:rPr>
        <w:t xml:space="preserve">sent </w:t>
      </w:r>
      <w:r w:rsidRPr="00975E62">
        <w:rPr>
          <w:i/>
          <w:sz w:val="20"/>
          <w:szCs w:val="20"/>
        </w:rPr>
        <w:t>Artifacts</w:t>
      </w:r>
      <w:r w:rsidRPr="00975E62">
        <w:rPr>
          <w:sz w:val="20"/>
          <w:szCs w:val="20"/>
        </w:rPr>
        <w:t xml:space="preserve">, </w:t>
      </w:r>
      <w:r w:rsidRPr="00975E62">
        <w:rPr>
          <w:i/>
          <w:sz w:val="20"/>
          <w:szCs w:val="20"/>
        </w:rPr>
        <w:t>Processes</w:t>
      </w:r>
      <w:r w:rsidRPr="00975E62">
        <w:rPr>
          <w:sz w:val="20"/>
          <w:szCs w:val="20"/>
        </w:rPr>
        <w:t xml:space="preserve">, and </w:t>
      </w:r>
      <w:r w:rsidRPr="00975E62">
        <w:rPr>
          <w:i/>
          <w:sz w:val="20"/>
          <w:szCs w:val="20"/>
        </w:rPr>
        <w:t>Agents</w:t>
      </w:r>
      <w:r w:rsidRPr="00975E62">
        <w:rPr>
          <w:sz w:val="20"/>
          <w:szCs w:val="20"/>
        </w:rPr>
        <w:t xml:space="preserve">. </w:t>
      </w:r>
      <w:r w:rsidRPr="00975E62">
        <w:rPr>
          <w:i/>
          <w:sz w:val="20"/>
          <w:szCs w:val="20"/>
        </w:rPr>
        <w:t>Artifacts</w:t>
      </w:r>
      <w:r w:rsidRPr="00975E62">
        <w:rPr>
          <w:sz w:val="20"/>
          <w:szCs w:val="20"/>
        </w:rPr>
        <w:t xml:space="preserve"> are an immut</w:t>
      </w:r>
      <w:r w:rsidRPr="00975E62">
        <w:rPr>
          <w:sz w:val="20"/>
          <w:szCs w:val="20"/>
        </w:rPr>
        <w:t>a</w:t>
      </w:r>
      <w:r w:rsidRPr="00975E62">
        <w:rPr>
          <w:sz w:val="20"/>
          <w:szCs w:val="20"/>
        </w:rPr>
        <w:t>ble entity that can represent a physical object or its digital re</w:t>
      </w:r>
      <w:r w:rsidRPr="00975E62">
        <w:rPr>
          <w:sz w:val="20"/>
          <w:szCs w:val="20"/>
        </w:rPr>
        <w:t>p</w:t>
      </w:r>
      <w:r w:rsidRPr="00975E62">
        <w:rPr>
          <w:sz w:val="20"/>
          <w:szCs w:val="20"/>
        </w:rPr>
        <w:t xml:space="preserve">resentation in a computer system. </w:t>
      </w:r>
      <w:r w:rsidRPr="00975E62">
        <w:rPr>
          <w:i/>
          <w:sz w:val="20"/>
          <w:szCs w:val="20"/>
        </w:rPr>
        <w:t>Processes</w:t>
      </w:r>
      <w:r w:rsidRPr="00975E62">
        <w:rPr>
          <w:sz w:val="20"/>
          <w:szCs w:val="20"/>
        </w:rPr>
        <w:t xml:space="preserve"> are actions or a sequence of actions performed over artifacts and producing new artifacts. </w:t>
      </w:r>
      <w:r w:rsidRPr="00975E62">
        <w:rPr>
          <w:i/>
          <w:sz w:val="20"/>
          <w:szCs w:val="20"/>
        </w:rPr>
        <w:t>Agents</w:t>
      </w:r>
      <w:r w:rsidRPr="00975E62">
        <w:rPr>
          <w:sz w:val="20"/>
          <w:szCs w:val="20"/>
        </w:rPr>
        <w:t xml:space="preserve"> are contextual entities acting as a catalyst of a process that can enable, facilitate, control, or affect its execution. The edges of the graph</w:t>
      </w:r>
      <w:r>
        <w:rPr>
          <w:sz w:val="20"/>
          <w:szCs w:val="20"/>
        </w:rPr>
        <w:t xml:space="preserve"> </w:t>
      </w:r>
      <w:r w:rsidRPr="00975E62">
        <w:rPr>
          <w:sz w:val="20"/>
          <w:szCs w:val="20"/>
        </w:rPr>
        <w:t>represent a causal depen</w:t>
      </w:r>
      <w:r w:rsidRPr="00975E62">
        <w:rPr>
          <w:sz w:val="20"/>
          <w:szCs w:val="20"/>
        </w:rPr>
        <w:t>d</w:t>
      </w:r>
      <w:r w:rsidRPr="00975E62">
        <w:rPr>
          <w:sz w:val="20"/>
          <w:szCs w:val="20"/>
        </w:rPr>
        <w:t xml:space="preserve">ency between the source, which denotes the effect, and the destination, which denotes the cause. </w:t>
      </w:r>
    </w:p>
    <w:p w14:paraId="0B6C4871" w14:textId="77777777" w:rsidR="009E5173" w:rsidRDefault="00B34235" w:rsidP="009E5173">
      <w:pPr>
        <w:ind w:firstLine="216"/>
        <w:rPr>
          <w:sz w:val="20"/>
          <w:szCs w:val="20"/>
        </w:rPr>
      </w:pPr>
      <w:r w:rsidRPr="00975E62">
        <w:rPr>
          <w:sz w:val="20"/>
          <w:szCs w:val="20"/>
        </w:rPr>
        <w:t>Finally, the Open Provenance Model has defined the notion of a graph based on a set of syntactic rules and topological constraints. The provenance graph captures causal depende</w:t>
      </w:r>
      <w:r w:rsidRPr="00975E62">
        <w:rPr>
          <w:sz w:val="20"/>
          <w:szCs w:val="20"/>
        </w:rPr>
        <w:t>n</w:t>
      </w:r>
      <w:r w:rsidRPr="00975E62">
        <w:rPr>
          <w:sz w:val="20"/>
          <w:szCs w:val="20"/>
        </w:rPr>
        <w:t xml:space="preserve">cies that can be summarized by means of transitive closure. Because of this, a set of completion rules and inferences can be used in the graph. When users want to find out the causes of an artifact or a process, their interest is in indirect causes that involve multiple transitions. </w:t>
      </w:r>
      <w:bookmarkStart w:id="12" w:name="_Ref350442803"/>
    </w:p>
    <w:p w14:paraId="5423C069" w14:textId="77777777" w:rsidR="0031789B" w:rsidRDefault="00B34235" w:rsidP="009E5173">
      <w:pPr>
        <w:pStyle w:val="Heading1"/>
      </w:pPr>
      <w:r w:rsidRPr="00A03E84">
        <w:t>Provenance</w:t>
      </w:r>
      <w:r w:rsidRPr="00975E62">
        <w:t xml:space="preserve"> in Games</w:t>
      </w:r>
      <w:bookmarkEnd w:id="12"/>
    </w:p>
    <w:p w14:paraId="7A99602C" w14:textId="77777777" w:rsidR="00B34235" w:rsidRDefault="00B34235" w:rsidP="00B34235">
      <w:pPr>
        <w:ind w:firstLine="216"/>
        <w:rPr>
          <w:sz w:val="20"/>
          <w:szCs w:val="20"/>
        </w:rPr>
      </w:pPr>
      <w:r w:rsidRPr="00975E62">
        <w:rPr>
          <w:sz w:val="20"/>
          <w:szCs w:val="20"/>
        </w:rPr>
        <w:t>The mapping of provenance nodes to their game counte</w:t>
      </w:r>
      <w:r w:rsidRPr="00975E62">
        <w:rPr>
          <w:sz w:val="20"/>
          <w:szCs w:val="20"/>
        </w:rPr>
        <w:t>r</w:t>
      </w:r>
      <w:r w:rsidRPr="00975E62">
        <w:rPr>
          <w:sz w:val="20"/>
          <w:szCs w:val="20"/>
        </w:rPr>
        <w:t xml:space="preserve">part is necessary to use a provenance graph for game flow analysis. We first proposed in </w:t>
      </w:r>
      <w:r w:rsidR="00B7317E" w:rsidRPr="00975E62">
        <w:rPr>
          <w:sz w:val="20"/>
          <w:szCs w:val="20"/>
        </w:rPr>
        <w:fldChar w:fldCharType="begin"/>
      </w:r>
      <w:r>
        <w:rPr>
          <w:sz w:val="20"/>
          <w:szCs w:val="20"/>
        </w:rPr>
        <w:instrText xml:space="preserve"> ADDIN ZOTERO_ITEM CSL_CITATION {"citationID":"dXPerDWW","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7317E" w:rsidRPr="00975E62">
        <w:rPr>
          <w:sz w:val="20"/>
          <w:szCs w:val="20"/>
        </w:rPr>
        <w:fldChar w:fldCharType="separate"/>
      </w:r>
      <w:r w:rsidRPr="002242DC">
        <w:t>[14]</w:t>
      </w:r>
      <w:r w:rsidR="00B7317E" w:rsidRPr="00975E62">
        <w:rPr>
          <w:sz w:val="20"/>
          <w:szCs w:val="20"/>
        </w:rPr>
        <w:fldChar w:fldCharType="end"/>
      </w:r>
      <w:r w:rsidRPr="00975E62">
        <w:rPr>
          <w:sz w:val="20"/>
          <w:szCs w:val="20"/>
        </w:rPr>
        <w:t xml:space="preserve"> an adoption of provenance in the context of games, mapping each provenance node type to elements typically present in games. In such mapping, </w:t>
      </w:r>
      <w:r w:rsidRPr="00975E62">
        <w:rPr>
          <w:i/>
          <w:sz w:val="20"/>
          <w:szCs w:val="20"/>
        </w:rPr>
        <w:t>Art</w:t>
      </w:r>
      <w:r w:rsidRPr="00975E62">
        <w:rPr>
          <w:i/>
          <w:sz w:val="20"/>
          <w:szCs w:val="20"/>
        </w:rPr>
        <w:t>i</w:t>
      </w:r>
      <w:r w:rsidRPr="00975E62">
        <w:rPr>
          <w:i/>
          <w:sz w:val="20"/>
          <w:szCs w:val="20"/>
        </w:rPr>
        <w:t>facts</w:t>
      </w:r>
      <w:r w:rsidRPr="00975E62">
        <w:rPr>
          <w:sz w:val="20"/>
          <w:szCs w:val="20"/>
        </w:rPr>
        <w:t>, which consist on "</w:t>
      </w:r>
      <w:r w:rsidRPr="00975E62">
        <w:rPr>
          <w:i/>
          <w:sz w:val="20"/>
          <w:szCs w:val="20"/>
        </w:rPr>
        <w:t>an immutable piece of state that can represent a physical object</w:t>
      </w:r>
      <w:r w:rsidRPr="00975E62">
        <w:rPr>
          <w:sz w:val="20"/>
          <w:szCs w:val="20"/>
        </w:rPr>
        <w:t xml:space="preserve">" </w:t>
      </w:r>
      <w:r w:rsidR="00B7317E" w:rsidRPr="00975E62">
        <w:rPr>
          <w:sz w:val="20"/>
          <w:szCs w:val="20"/>
        </w:rPr>
        <w:fldChar w:fldCharType="begin"/>
      </w:r>
      <w:r>
        <w:rPr>
          <w:sz w:val="20"/>
          <w:szCs w:val="20"/>
        </w:rPr>
        <w:instrText xml:space="preserve"> ADDIN ZOTERO_ITEM CSL_CITATION {"citationID":"2frpemjc4a","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B7317E" w:rsidRPr="00975E62">
        <w:rPr>
          <w:sz w:val="20"/>
          <w:szCs w:val="20"/>
        </w:rPr>
        <w:fldChar w:fldCharType="separate"/>
      </w:r>
      <w:r w:rsidRPr="002242DC">
        <w:t>[16]</w:t>
      </w:r>
      <w:r w:rsidR="00B7317E" w:rsidRPr="00975E62">
        <w:rPr>
          <w:sz w:val="20"/>
          <w:szCs w:val="20"/>
        </w:rPr>
        <w:fldChar w:fldCharType="end"/>
      </w:r>
      <w:r w:rsidRPr="00975E62">
        <w:rPr>
          <w:sz w:val="20"/>
          <w:szCs w:val="20"/>
        </w:rPr>
        <w:t>, were mapped to game o</w:t>
      </w:r>
      <w:r w:rsidRPr="00975E62">
        <w:rPr>
          <w:sz w:val="20"/>
          <w:szCs w:val="20"/>
        </w:rPr>
        <w:t>b</w:t>
      </w:r>
      <w:r w:rsidRPr="00975E62">
        <w:rPr>
          <w:sz w:val="20"/>
          <w:szCs w:val="20"/>
        </w:rPr>
        <w:t>jects. This way, artifacts can be anything used in the game, such as weapons, potions, legendary artifacts, magical objects, among others, when considering a typical RPG game. In e</w:t>
      </w:r>
      <w:r w:rsidRPr="00975E62">
        <w:rPr>
          <w:sz w:val="20"/>
          <w:szCs w:val="20"/>
        </w:rPr>
        <w:t>s</w:t>
      </w:r>
      <w:r w:rsidRPr="00975E62">
        <w:rPr>
          <w:sz w:val="20"/>
          <w:szCs w:val="20"/>
        </w:rPr>
        <w:t>sence, it can represent anything meaningful to the develo</w:t>
      </w:r>
      <w:r w:rsidRPr="00975E62">
        <w:rPr>
          <w:sz w:val="20"/>
          <w:szCs w:val="20"/>
        </w:rPr>
        <w:t>p</w:t>
      </w:r>
      <w:r w:rsidRPr="00975E62">
        <w:rPr>
          <w:sz w:val="20"/>
          <w:szCs w:val="20"/>
        </w:rPr>
        <w:t>ment of the game story or to the scenery.</w:t>
      </w:r>
    </w:p>
    <w:p w14:paraId="690B64A1" w14:textId="77777777" w:rsidR="00B34235" w:rsidRDefault="00B34235" w:rsidP="00B34235">
      <w:pPr>
        <w:ind w:firstLine="216"/>
        <w:rPr>
          <w:sz w:val="20"/>
          <w:szCs w:val="20"/>
        </w:rPr>
      </w:pPr>
      <w:r w:rsidRPr="00975E62">
        <w:rPr>
          <w:sz w:val="20"/>
          <w:szCs w:val="20"/>
        </w:rPr>
        <w:lastRenderedPageBreak/>
        <w:t>A</w:t>
      </w:r>
      <w:r w:rsidRPr="00975E62">
        <w:rPr>
          <w:i/>
          <w:sz w:val="20"/>
          <w:szCs w:val="20"/>
        </w:rPr>
        <w:t>gents</w:t>
      </w:r>
      <w:r w:rsidRPr="00975E62">
        <w:rPr>
          <w:sz w:val="20"/>
          <w:szCs w:val="20"/>
        </w:rPr>
        <w:t>, which "</w:t>
      </w:r>
      <w:r w:rsidRPr="00975E62">
        <w:rPr>
          <w:i/>
          <w:sz w:val="20"/>
          <w:szCs w:val="20"/>
        </w:rPr>
        <w:t>are contextual entities acting as a catalyst of a process that can enable, facilitate, control or affect its execution</w:t>
      </w:r>
      <w:r w:rsidRPr="00975E62">
        <w:rPr>
          <w:sz w:val="20"/>
          <w:szCs w:val="20"/>
        </w:rPr>
        <w:t xml:space="preserve">" </w:t>
      </w:r>
      <w:r w:rsidR="00B7317E" w:rsidRPr="00975E62">
        <w:rPr>
          <w:sz w:val="20"/>
          <w:szCs w:val="20"/>
        </w:rPr>
        <w:fldChar w:fldCharType="begin"/>
      </w:r>
      <w:r>
        <w:rPr>
          <w:sz w:val="20"/>
          <w:szCs w:val="20"/>
        </w:rPr>
        <w:instrText xml:space="preserve"> ADDIN ZOTERO_ITEM CSL_CITATION {"citationID":"NFZrTK0h","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B7317E" w:rsidRPr="00975E62">
        <w:rPr>
          <w:sz w:val="20"/>
          <w:szCs w:val="20"/>
        </w:rPr>
        <w:fldChar w:fldCharType="separate"/>
      </w:r>
      <w:r w:rsidRPr="002242DC">
        <w:t>[16]</w:t>
      </w:r>
      <w:r w:rsidR="00B7317E" w:rsidRPr="00975E62">
        <w:rPr>
          <w:sz w:val="20"/>
          <w:szCs w:val="20"/>
        </w:rPr>
        <w:fldChar w:fldCharType="end"/>
      </w:r>
      <w:r w:rsidRPr="00975E62">
        <w:rPr>
          <w:sz w:val="20"/>
          <w:szCs w:val="20"/>
        </w:rPr>
        <w:t>, were mapped as characters present in the game, such as non-playable characters (NPCs), players, and other entities, which can also be plot-managing entities.</w:t>
      </w:r>
      <w:r>
        <w:rPr>
          <w:sz w:val="20"/>
          <w:szCs w:val="20"/>
        </w:rPr>
        <w:t xml:space="preserve"> </w:t>
      </w:r>
      <w:r w:rsidRPr="00975E62">
        <w:rPr>
          <w:sz w:val="20"/>
          <w:szCs w:val="20"/>
        </w:rPr>
        <w:t>Las</w:t>
      </w:r>
      <w:r w:rsidRPr="00975E62">
        <w:rPr>
          <w:sz w:val="20"/>
          <w:szCs w:val="20"/>
        </w:rPr>
        <w:t>t</w:t>
      </w:r>
      <w:r w:rsidRPr="00975E62">
        <w:rPr>
          <w:sz w:val="20"/>
          <w:szCs w:val="20"/>
        </w:rPr>
        <w:t xml:space="preserve">ly, </w:t>
      </w:r>
      <w:r w:rsidRPr="00975E62">
        <w:rPr>
          <w:i/>
          <w:sz w:val="20"/>
          <w:szCs w:val="20"/>
        </w:rPr>
        <w:t>Processes</w:t>
      </w:r>
      <w:r w:rsidRPr="00975E62">
        <w:rPr>
          <w:sz w:val="20"/>
          <w:szCs w:val="20"/>
        </w:rPr>
        <w:t>, which are "</w:t>
      </w:r>
      <w:r w:rsidRPr="00975E62">
        <w:rPr>
          <w:i/>
          <w:sz w:val="20"/>
          <w:szCs w:val="20"/>
        </w:rPr>
        <w:t>actions or a sequence of actions performed or caused by artifacts</w:t>
      </w:r>
      <w:r w:rsidRPr="00975E62">
        <w:rPr>
          <w:sz w:val="20"/>
          <w:szCs w:val="20"/>
        </w:rPr>
        <w:t xml:space="preserve">" </w:t>
      </w:r>
      <w:r w:rsidR="00B7317E" w:rsidRPr="00975E62">
        <w:rPr>
          <w:sz w:val="20"/>
          <w:szCs w:val="20"/>
        </w:rPr>
        <w:fldChar w:fldCharType="begin"/>
      </w:r>
      <w:r>
        <w:rPr>
          <w:sz w:val="20"/>
          <w:szCs w:val="20"/>
        </w:rPr>
        <w:instrText xml:space="preserve"> ADDIN ZOTERO_ITEM CSL_CITATION {"citationID":"2Jy9Z3pg","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B7317E" w:rsidRPr="00975E62">
        <w:rPr>
          <w:sz w:val="20"/>
          <w:szCs w:val="20"/>
        </w:rPr>
        <w:fldChar w:fldCharType="separate"/>
      </w:r>
      <w:r w:rsidRPr="002242DC">
        <w:t>[16]</w:t>
      </w:r>
      <w:r w:rsidR="00B7317E" w:rsidRPr="00975E62">
        <w:rPr>
          <w:sz w:val="20"/>
          <w:szCs w:val="20"/>
        </w:rPr>
        <w:fldChar w:fldCharType="end"/>
      </w:r>
      <w:r w:rsidRPr="00975E62">
        <w:rPr>
          <w:sz w:val="20"/>
          <w:szCs w:val="20"/>
        </w:rPr>
        <w:t>, were mapped to a</w:t>
      </w:r>
      <w:r w:rsidRPr="00975E62">
        <w:rPr>
          <w:sz w:val="20"/>
          <w:szCs w:val="20"/>
        </w:rPr>
        <w:t>c</w:t>
      </w:r>
      <w:r w:rsidRPr="00975E62">
        <w:rPr>
          <w:sz w:val="20"/>
          <w:szCs w:val="20"/>
        </w:rPr>
        <w:t>tions or events made by entities in the game.</w:t>
      </w:r>
    </w:p>
    <w:p w14:paraId="75205D03" w14:textId="77777777" w:rsidR="009E5173" w:rsidRPr="00975E62" w:rsidRDefault="009E5173" w:rsidP="009E5173">
      <w:pPr>
        <w:keepNext/>
        <w:framePr w:hSpace="187" w:vSpace="144" w:wrap="around" w:hAnchor="text" w:xAlign="center" w:yAlign="top"/>
        <w:jc w:val="center"/>
        <w:rPr>
          <w:sz w:val="20"/>
          <w:szCs w:val="20"/>
        </w:rPr>
      </w:pPr>
      <w:r w:rsidRPr="00975E62">
        <w:rPr>
          <w:noProof/>
          <w:sz w:val="20"/>
          <w:szCs w:val="20"/>
        </w:rPr>
        <w:drawing>
          <wp:inline distT="0" distB="0" distL="0" distR="0" wp14:anchorId="1040E0F6" wp14:editId="2402EF45">
            <wp:extent cx="2667000" cy="2095737"/>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8936" cy="2105116"/>
                    </a:xfrm>
                    <a:prstGeom prst="rect">
                      <a:avLst/>
                    </a:prstGeom>
                    <a:noFill/>
                    <a:ln>
                      <a:noFill/>
                    </a:ln>
                  </pic:spPr>
                </pic:pic>
              </a:graphicData>
            </a:graphic>
          </wp:inline>
        </w:drawing>
      </w:r>
    </w:p>
    <w:p w14:paraId="759D24D6" w14:textId="77777777" w:rsidR="009E5173" w:rsidRDefault="009E5173" w:rsidP="009E5173">
      <w:pPr>
        <w:pStyle w:val="Caption"/>
        <w:framePr w:hSpace="187" w:vSpace="144" w:wrap="around" w:hAnchor="text" w:xAlign="center" w:yAlign="top"/>
        <w:rPr>
          <w:rFonts w:cs="Times New Roman"/>
          <w:szCs w:val="16"/>
        </w:rPr>
      </w:pPr>
      <w:bookmarkStart w:id="13" w:name="_Ref341623250"/>
      <w:proofErr w:type="gramStart"/>
      <w:r w:rsidRPr="008074E8">
        <w:rPr>
          <w:rFonts w:cs="Times New Roman"/>
          <w:szCs w:val="16"/>
        </w:rPr>
        <w:t xml:space="preserve">Figure </w:t>
      </w:r>
      <w:r w:rsidR="00B7317E" w:rsidRPr="008074E8">
        <w:rPr>
          <w:rFonts w:cs="Times New Roman"/>
          <w:szCs w:val="16"/>
        </w:rPr>
        <w:fldChar w:fldCharType="begin"/>
      </w:r>
      <w:r w:rsidRPr="008074E8">
        <w:rPr>
          <w:rFonts w:cs="Times New Roman"/>
          <w:szCs w:val="16"/>
        </w:rPr>
        <w:instrText xml:space="preserve"> SEQ Figure \* ARABIC </w:instrText>
      </w:r>
      <w:r w:rsidR="00B7317E" w:rsidRPr="008074E8">
        <w:rPr>
          <w:rFonts w:cs="Times New Roman"/>
          <w:szCs w:val="16"/>
        </w:rPr>
        <w:fldChar w:fldCharType="separate"/>
      </w:r>
      <w:r>
        <w:rPr>
          <w:rFonts w:cs="Times New Roman"/>
          <w:noProof/>
          <w:szCs w:val="16"/>
        </w:rPr>
        <w:t>1</w:t>
      </w:r>
      <w:r w:rsidR="00B7317E" w:rsidRPr="008074E8">
        <w:rPr>
          <w:rFonts w:cs="Times New Roman"/>
          <w:szCs w:val="16"/>
        </w:rPr>
        <w:fldChar w:fldCharType="end"/>
      </w:r>
      <w:bookmarkEnd w:id="13"/>
      <w:r w:rsidRPr="008074E8">
        <w:rPr>
          <w:rFonts w:cs="Times New Roman"/>
          <w:szCs w:val="16"/>
        </w:rPr>
        <w:t>.</w:t>
      </w:r>
      <w:proofErr w:type="gramEnd"/>
      <w:r w:rsidRPr="008074E8">
        <w:rPr>
          <w:rFonts w:cs="Times New Roman"/>
          <w:szCs w:val="16"/>
        </w:rPr>
        <w:t xml:space="preserve"> Data model diagram. Gray classes represent provenance classes.</w:t>
      </w:r>
    </w:p>
    <w:p w14:paraId="289B238C" w14:textId="77777777" w:rsidR="00B34235" w:rsidRPr="00975E62" w:rsidRDefault="00B34235" w:rsidP="00B34235">
      <w:pPr>
        <w:ind w:firstLine="216"/>
        <w:rPr>
          <w:sz w:val="20"/>
          <w:szCs w:val="20"/>
        </w:rPr>
      </w:pPr>
      <w:r w:rsidRPr="00975E62">
        <w:rPr>
          <w:sz w:val="20"/>
          <w:szCs w:val="20"/>
        </w:rPr>
        <w:t>In</w:t>
      </w:r>
      <w:r w:rsidRPr="00975E62">
        <w:rPr>
          <w:noProof/>
          <w:sz w:val="20"/>
          <w:szCs w:val="20"/>
        </w:rPr>
        <w:t xml:space="preserve"> </w:t>
      </w:r>
      <w:r w:rsidR="00B7317E" w:rsidRPr="00975E62">
        <w:rPr>
          <w:noProof/>
          <w:sz w:val="20"/>
          <w:szCs w:val="20"/>
        </w:rPr>
        <w:fldChar w:fldCharType="begin"/>
      </w:r>
      <w:r>
        <w:rPr>
          <w:noProof/>
          <w:sz w:val="20"/>
          <w:szCs w:val="20"/>
        </w:rPr>
        <w:instrText xml:space="preserve"> ADDIN ZOTERO_ITEM CSL_CITATION {"citationID":"lQy0l9xP","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7317E" w:rsidRPr="00975E62">
        <w:rPr>
          <w:noProof/>
          <w:sz w:val="20"/>
          <w:szCs w:val="20"/>
        </w:rPr>
        <w:fldChar w:fldCharType="separate"/>
      </w:r>
      <w:r w:rsidRPr="002242DC">
        <w:t>[14]</w:t>
      </w:r>
      <w:r w:rsidR="00B7317E" w:rsidRPr="00975E62">
        <w:rPr>
          <w:noProof/>
          <w:sz w:val="20"/>
          <w:szCs w:val="20"/>
        </w:rPr>
        <w:fldChar w:fldCharType="end"/>
      </w:r>
      <w:r w:rsidRPr="00975E62">
        <w:rPr>
          <w:noProof/>
          <w:sz w:val="20"/>
          <w:szCs w:val="20"/>
        </w:rPr>
        <w:t>, the</w:t>
      </w:r>
      <w:r w:rsidRPr="00975E62">
        <w:rPr>
          <w:sz w:val="20"/>
          <w:szCs w:val="20"/>
        </w:rPr>
        <w:t xml:space="preserve"> generation of actions and events are controlled by decision trees </w:t>
      </w:r>
      <w:r w:rsidR="00B7317E" w:rsidRPr="00975E62">
        <w:rPr>
          <w:sz w:val="20"/>
          <w:szCs w:val="20"/>
        </w:rPr>
        <w:fldChar w:fldCharType="begin"/>
      </w:r>
      <w:r>
        <w:rPr>
          <w:sz w:val="20"/>
          <w:szCs w:val="20"/>
        </w:rPr>
        <w:instrText xml:space="preserve"> ADDIN ZOTERO_ITEM CSL_CITATION {"citationID":"qZCzonJf","properties":{"formattedCitation":"[17]","plainCitation":"[17]"},"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B7317E" w:rsidRPr="00975E62">
        <w:rPr>
          <w:sz w:val="20"/>
          <w:szCs w:val="20"/>
        </w:rPr>
        <w:fldChar w:fldCharType="separate"/>
      </w:r>
      <w:r w:rsidRPr="002242DC">
        <w:t>[17]</w:t>
      </w:r>
      <w:r w:rsidR="00B7317E" w:rsidRPr="00975E62">
        <w:rPr>
          <w:sz w:val="20"/>
          <w:szCs w:val="20"/>
        </w:rPr>
        <w:fldChar w:fldCharType="end"/>
      </w:r>
      <w:r w:rsidRPr="00975E62">
        <w:rPr>
          <w:sz w:val="20"/>
          <w:szCs w:val="20"/>
        </w:rPr>
        <w:t>. However, any decision making alg</w:t>
      </w:r>
      <w:r w:rsidRPr="00975E62">
        <w:rPr>
          <w:sz w:val="20"/>
          <w:szCs w:val="20"/>
        </w:rPr>
        <w:t>o</w:t>
      </w:r>
      <w:r w:rsidRPr="00975E62">
        <w:rPr>
          <w:sz w:val="20"/>
          <w:szCs w:val="20"/>
        </w:rPr>
        <w:t xml:space="preserve">rithm can be used instead to control actions and behaviors. These generated actions and events are represented as </w:t>
      </w:r>
      <w:r w:rsidRPr="00975E62">
        <w:rPr>
          <w:i/>
          <w:sz w:val="20"/>
          <w:szCs w:val="20"/>
        </w:rPr>
        <w:t>pr</w:t>
      </w:r>
      <w:r w:rsidRPr="00975E62">
        <w:rPr>
          <w:i/>
          <w:sz w:val="20"/>
          <w:szCs w:val="20"/>
        </w:rPr>
        <w:t>o</w:t>
      </w:r>
      <w:r w:rsidRPr="00975E62">
        <w:rPr>
          <w:i/>
          <w:sz w:val="20"/>
          <w:szCs w:val="20"/>
        </w:rPr>
        <w:t>cesses</w:t>
      </w:r>
      <w:r w:rsidRPr="00975E62">
        <w:rPr>
          <w:sz w:val="20"/>
          <w:szCs w:val="20"/>
        </w:rPr>
        <w:t xml:space="preserve"> nodes in the provenance graph. Moreover, in </w:t>
      </w:r>
      <w:r w:rsidR="00B7317E" w:rsidRPr="00975E62">
        <w:rPr>
          <w:sz w:val="20"/>
          <w:szCs w:val="20"/>
        </w:rPr>
        <w:fldChar w:fldCharType="begin"/>
      </w:r>
      <w:r>
        <w:rPr>
          <w:sz w:val="20"/>
          <w:szCs w:val="20"/>
        </w:rPr>
        <w:instrText xml:space="preserve"> ADDIN ZOTERO_ITEM CSL_CITATION {"citationID":"Q8pVTBcX","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7317E" w:rsidRPr="00975E62">
        <w:rPr>
          <w:sz w:val="20"/>
          <w:szCs w:val="20"/>
        </w:rPr>
        <w:fldChar w:fldCharType="separate"/>
      </w:r>
      <w:r w:rsidRPr="002242DC">
        <w:t>[14]</w:t>
      </w:r>
      <w:r w:rsidR="00B7317E" w:rsidRPr="00975E62">
        <w:rPr>
          <w:sz w:val="20"/>
          <w:szCs w:val="20"/>
        </w:rPr>
        <w:fldChar w:fldCharType="end"/>
      </w:r>
      <w:r w:rsidRPr="00975E62">
        <w:rPr>
          <w:sz w:val="20"/>
          <w:szCs w:val="20"/>
        </w:rPr>
        <w:t xml:space="preserve"> we proposed a data model for </w:t>
      </w:r>
      <w:r w:rsidRPr="00921782">
        <w:rPr>
          <w:i/>
          <w:sz w:val="20"/>
          <w:szCs w:val="20"/>
        </w:rPr>
        <w:t>provenance in games</w:t>
      </w:r>
      <w:r w:rsidRPr="00975E62">
        <w:rPr>
          <w:sz w:val="20"/>
          <w:szCs w:val="20"/>
        </w:rPr>
        <w:t>, which illu</w:t>
      </w:r>
      <w:r w:rsidRPr="00975E62">
        <w:rPr>
          <w:sz w:val="20"/>
          <w:szCs w:val="20"/>
        </w:rPr>
        <w:t>s</w:t>
      </w:r>
      <w:r w:rsidRPr="00975E62">
        <w:rPr>
          <w:sz w:val="20"/>
          <w:szCs w:val="20"/>
        </w:rPr>
        <w:t xml:space="preserve">trates the provenance mapping and information examples that can be used for analysis, as shown </w:t>
      </w:r>
      <w:commentRangeStart w:id="14"/>
      <w:commentRangeStart w:id="15"/>
      <w:r w:rsidRPr="00975E62">
        <w:rPr>
          <w:sz w:val="20"/>
          <w:szCs w:val="20"/>
        </w:rPr>
        <w:t xml:space="preserve">by </w:t>
      </w:r>
      <w:r w:rsidR="00C14463">
        <w:fldChar w:fldCharType="begin"/>
      </w:r>
      <w:r w:rsidR="00C14463">
        <w:instrText xml:space="preserve"> REF _Ref341623250 \h  \* MERGEFORMAT </w:instrText>
      </w:r>
      <w:r w:rsidR="00C14463">
        <w:fldChar w:fldCharType="separate"/>
      </w:r>
      <w:r w:rsidRPr="00D63BCF">
        <w:rPr>
          <w:sz w:val="20"/>
          <w:szCs w:val="20"/>
        </w:rPr>
        <w:t>Figure 1</w:t>
      </w:r>
      <w:r w:rsidR="00C14463">
        <w:fldChar w:fldCharType="end"/>
      </w:r>
      <w:commentRangeEnd w:id="14"/>
      <w:commentRangeEnd w:id="15"/>
      <w:r w:rsidR="009E5173">
        <w:rPr>
          <w:rStyle w:val="CommentReference"/>
        </w:rPr>
        <w:commentReference w:id="14"/>
      </w:r>
      <w:r w:rsidR="004A5101">
        <w:rPr>
          <w:rStyle w:val="CommentReference"/>
        </w:rPr>
        <w:commentReference w:id="15"/>
      </w:r>
      <w:r w:rsidRPr="00975E62">
        <w:rPr>
          <w:sz w:val="20"/>
          <w:szCs w:val="20"/>
        </w:rPr>
        <w:t xml:space="preserve">. Besides this, </w:t>
      </w:r>
      <w:r w:rsidR="00B7317E" w:rsidRPr="00975E62">
        <w:rPr>
          <w:sz w:val="20"/>
          <w:szCs w:val="20"/>
        </w:rPr>
        <w:fldChar w:fldCharType="begin"/>
      </w:r>
      <w:r>
        <w:rPr>
          <w:sz w:val="20"/>
          <w:szCs w:val="20"/>
        </w:rPr>
        <w:instrText xml:space="preserve"> ADDIN ZOTERO_ITEM CSL_CITATION {"citationID":"bFFA0Vzl","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7317E" w:rsidRPr="00975E62">
        <w:rPr>
          <w:sz w:val="20"/>
          <w:szCs w:val="20"/>
        </w:rPr>
        <w:fldChar w:fldCharType="separate"/>
      </w:r>
      <w:r w:rsidRPr="002242DC">
        <w:t>[14]</w:t>
      </w:r>
      <w:r w:rsidR="00B7317E" w:rsidRPr="00975E62">
        <w:rPr>
          <w:sz w:val="20"/>
          <w:szCs w:val="20"/>
        </w:rPr>
        <w:fldChar w:fldCharType="end"/>
      </w:r>
      <w:r w:rsidRPr="00975E62">
        <w:rPr>
          <w:sz w:val="20"/>
          <w:szCs w:val="20"/>
        </w:rPr>
        <w:t xml:space="preserve"> also presented an information structure to store collected game data to generate a game flow log for provenance anal</w:t>
      </w:r>
      <w:r w:rsidRPr="00975E62">
        <w:rPr>
          <w:sz w:val="20"/>
          <w:szCs w:val="20"/>
        </w:rPr>
        <w:t>y</w:t>
      </w:r>
      <w:r w:rsidRPr="00975E62">
        <w:rPr>
          <w:sz w:val="20"/>
          <w:szCs w:val="20"/>
        </w:rPr>
        <w:t>sis.</w:t>
      </w:r>
    </w:p>
    <w:p w14:paraId="62AF8ACC" w14:textId="77777777" w:rsidR="00B34235" w:rsidRPr="00975E62" w:rsidRDefault="00B34235" w:rsidP="00B34235">
      <w:pPr>
        <w:pStyle w:val="Heading1"/>
      </w:pPr>
      <w:bookmarkStart w:id="16" w:name="_Ref350269138"/>
      <w:r>
        <w:t xml:space="preserve">Provenance </w:t>
      </w:r>
      <w:bookmarkEnd w:id="16"/>
      <w:r w:rsidR="00FC73FC">
        <w:t>Visualization</w:t>
      </w:r>
    </w:p>
    <w:p w14:paraId="036CA541" w14:textId="77777777" w:rsidR="009E5173" w:rsidRPr="00975E62" w:rsidRDefault="009E5173" w:rsidP="009E5173">
      <w:pPr>
        <w:keepNext/>
        <w:framePr w:w="4522" w:h="317" w:hSpace="187" w:wrap="around" w:hAnchor="text" w:xAlign="center" w:yAlign="bottom"/>
        <w:jc w:val="center"/>
        <w:rPr>
          <w:sz w:val="20"/>
          <w:szCs w:val="20"/>
        </w:rPr>
      </w:pPr>
      <w:commentRangeStart w:id="17"/>
      <w:commentRangeStart w:id="18"/>
      <w:r>
        <w:rPr>
          <w:noProof/>
          <w:sz w:val="20"/>
          <w:szCs w:val="20"/>
        </w:rPr>
        <w:drawing>
          <wp:inline distT="0" distB="0" distL="0" distR="0" wp14:anchorId="1FA202DC" wp14:editId="25546EC4">
            <wp:extent cx="2568303" cy="737125"/>
            <wp:effectExtent l="19050" t="0" r="344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569150" cy="737368"/>
                    </a:xfrm>
                    <a:prstGeom prst="rect">
                      <a:avLst/>
                    </a:prstGeom>
                    <a:noFill/>
                    <a:ln w="9525">
                      <a:noFill/>
                      <a:miter lim="800000"/>
                      <a:headEnd/>
                      <a:tailEnd/>
                    </a:ln>
                  </pic:spPr>
                </pic:pic>
              </a:graphicData>
            </a:graphic>
          </wp:inline>
        </w:drawing>
      </w:r>
      <w:commentRangeEnd w:id="17"/>
      <w:r>
        <w:rPr>
          <w:rStyle w:val="CommentReference"/>
        </w:rPr>
        <w:commentReference w:id="17"/>
      </w:r>
      <w:commentRangeEnd w:id="18"/>
      <w:r>
        <w:rPr>
          <w:rStyle w:val="CommentReference"/>
        </w:rPr>
        <w:commentReference w:id="18"/>
      </w:r>
    </w:p>
    <w:p w14:paraId="7A0C6CBA" w14:textId="77777777" w:rsidR="009E5173" w:rsidRPr="00F839C7" w:rsidRDefault="009E5173" w:rsidP="009E5173">
      <w:pPr>
        <w:pStyle w:val="Caption"/>
        <w:framePr w:w="4522" w:h="317" w:hSpace="187" w:wrap="around" w:hAnchor="text" w:xAlign="center" w:yAlign="bottom"/>
        <w:rPr>
          <w:rFonts w:cs="Times New Roman"/>
          <w:szCs w:val="16"/>
        </w:rPr>
      </w:pPr>
      <w:bookmarkStart w:id="19" w:name="_Ref350359758"/>
      <w:proofErr w:type="gramStart"/>
      <w:r w:rsidRPr="008074E8">
        <w:rPr>
          <w:rFonts w:cs="Times New Roman"/>
          <w:szCs w:val="16"/>
        </w:rPr>
        <w:t xml:space="preserve">Figure </w:t>
      </w:r>
      <w:r w:rsidR="00B7317E" w:rsidRPr="008074E8">
        <w:rPr>
          <w:rFonts w:cs="Times New Roman"/>
          <w:szCs w:val="16"/>
        </w:rPr>
        <w:fldChar w:fldCharType="begin"/>
      </w:r>
      <w:r w:rsidRPr="008074E8">
        <w:rPr>
          <w:rFonts w:cs="Times New Roman"/>
          <w:szCs w:val="16"/>
        </w:rPr>
        <w:instrText xml:space="preserve"> SEQ Figure \* ARABIC </w:instrText>
      </w:r>
      <w:r w:rsidR="00B7317E" w:rsidRPr="008074E8">
        <w:rPr>
          <w:rFonts w:cs="Times New Roman"/>
          <w:szCs w:val="16"/>
        </w:rPr>
        <w:fldChar w:fldCharType="separate"/>
      </w:r>
      <w:r>
        <w:rPr>
          <w:rFonts w:cs="Times New Roman"/>
          <w:noProof/>
          <w:szCs w:val="16"/>
        </w:rPr>
        <w:t>2</w:t>
      </w:r>
      <w:r w:rsidR="00B7317E" w:rsidRPr="008074E8">
        <w:rPr>
          <w:rFonts w:cs="Times New Roman"/>
          <w:szCs w:val="16"/>
        </w:rPr>
        <w:fldChar w:fldCharType="end"/>
      </w:r>
      <w:bookmarkEnd w:id="19"/>
      <w:r w:rsidRPr="008074E8">
        <w:rPr>
          <w:rFonts w:cs="Times New Roman"/>
          <w:szCs w:val="16"/>
        </w:rPr>
        <w:t>.</w:t>
      </w:r>
      <w:proofErr w:type="gramEnd"/>
      <w:r w:rsidRPr="008074E8">
        <w:rPr>
          <w:rFonts w:cs="Times New Roman"/>
          <w:szCs w:val="16"/>
        </w:rPr>
        <w:t xml:space="preserve"> </w:t>
      </w:r>
      <w:proofErr w:type="gramStart"/>
      <w:r w:rsidRPr="008074E8">
        <w:rPr>
          <w:rFonts w:cs="Times New Roman"/>
          <w:szCs w:val="16"/>
        </w:rPr>
        <w:t xml:space="preserve">Relationships between a </w:t>
      </w:r>
      <w:r>
        <w:rPr>
          <w:rFonts w:cs="Times New Roman"/>
          <w:szCs w:val="16"/>
        </w:rPr>
        <w:t xml:space="preserve">software engineering </w:t>
      </w:r>
      <w:r w:rsidRPr="008074E8">
        <w:rPr>
          <w:rFonts w:cs="Times New Roman"/>
          <w:szCs w:val="16"/>
        </w:rPr>
        <w:t xml:space="preserve">game using </w:t>
      </w:r>
      <w:r w:rsidRPr="00921782">
        <w:rPr>
          <w:rFonts w:cs="Times New Roman"/>
          <w:i/>
          <w:szCs w:val="16"/>
        </w:rPr>
        <w:t>provenance in games</w:t>
      </w:r>
      <w:r w:rsidRPr="008074E8">
        <w:rPr>
          <w:rFonts w:cs="Times New Roman"/>
          <w:szCs w:val="16"/>
        </w:rPr>
        <w:t xml:space="preserve"> framework and</w:t>
      </w:r>
      <w:r>
        <w:rPr>
          <w:rFonts w:cs="Times New Roman"/>
          <w:szCs w:val="16"/>
        </w:rPr>
        <w:t xml:space="preserve"> the</w:t>
      </w:r>
      <w:r w:rsidRPr="008074E8">
        <w:rPr>
          <w:rFonts w:cs="Times New Roman"/>
          <w:szCs w:val="16"/>
        </w:rPr>
        <w:t xml:space="preserve"> </w:t>
      </w:r>
      <w:r w:rsidRPr="00F80D29">
        <w:rPr>
          <w:rFonts w:cs="Times New Roman"/>
          <w:i/>
          <w:szCs w:val="16"/>
        </w:rPr>
        <w:t>Proof Viewer</w:t>
      </w:r>
      <w:r w:rsidRPr="008074E8">
        <w:rPr>
          <w:rFonts w:cs="Times New Roman"/>
          <w:szCs w:val="16"/>
        </w:rPr>
        <w:t>.</w:t>
      </w:r>
      <w:proofErr w:type="gramEnd"/>
    </w:p>
    <w:p w14:paraId="49B40BAA" w14:textId="77777777" w:rsidR="00B34235" w:rsidRDefault="00B34235" w:rsidP="00B34235">
      <w:pPr>
        <w:ind w:firstLine="216"/>
        <w:rPr>
          <w:sz w:val="20"/>
          <w:szCs w:val="20"/>
        </w:rPr>
      </w:pPr>
      <w:r w:rsidRPr="00975E62">
        <w:rPr>
          <w:sz w:val="20"/>
          <w:szCs w:val="20"/>
        </w:rPr>
        <w:t>The purpose of collecting information during a game se</w:t>
      </w:r>
      <w:r w:rsidRPr="00975E62">
        <w:rPr>
          <w:sz w:val="20"/>
          <w:szCs w:val="20"/>
        </w:rPr>
        <w:t>s</w:t>
      </w:r>
      <w:r w:rsidRPr="00975E62">
        <w:rPr>
          <w:sz w:val="20"/>
          <w:szCs w:val="20"/>
        </w:rPr>
        <w:t>sion is to be able to generate a provenance graph and use provenance techniques in order to analyze and infer the re</w:t>
      </w:r>
      <w:r w:rsidRPr="00975E62">
        <w:rPr>
          <w:sz w:val="20"/>
          <w:szCs w:val="20"/>
        </w:rPr>
        <w:t>a</w:t>
      </w:r>
      <w:r w:rsidRPr="00975E62">
        <w:rPr>
          <w:sz w:val="20"/>
          <w:szCs w:val="20"/>
        </w:rPr>
        <w:t>sons of the outcome. In this paper we introduce a novel prov</w:t>
      </w:r>
      <w:r w:rsidRPr="00975E62">
        <w:rPr>
          <w:sz w:val="20"/>
          <w:szCs w:val="20"/>
        </w:rPr>
        <w:t>e</w:t>
      </w:r>
      <w:r w:rsidRPr="00975E62">
        <w:rPr>
          <w:sz w:val="20"/>
          <w:szCs w:val="20"/>
        </w:rPr>
        <w:t xml:space="preserve">nance visualization tool named </w:t>
      </w:r>
      <w:r w:rsidRPr="00975E62">
        <w:rPr>
          <w:i/>
          <w:sz w:val="20"/>
          <w:szCs w:val="20"/>
        </w:rPr>
        <w:t>Proof Viewer</w:t>
      </w:r>
      <w:r w:rsidRPr="00975E62">
        <w:rPr>
          <w:sz w:val="20"/>
          <w:szCs w:val="20"/>
        </w:rPr>
        <w:t xml:space="preserve"> (Provenance Flow Viewer), which is based on JUNG </w:t>
      </w:r>
      <w:r w:rsidR="00B7317E" w:rsidRPr="00975E62">
        <w:rPr>
          <w:sz w:val="20"/>
          <w:szCs w:val="20"/>
        </w:rPr>
        <w:fldChar w:fldCharType="begin"/>
      </w:r>
      <w:r>
        <w:rPr>
          <w:sz w:val="20"/>
          <w:szCs w:val="20"/>
        </w:rPr>
        <w:instrText xml:space="preserve"> ADDIN ZOTERO_ITEM CSL_CITATION {"citationID":"o45nhs8aa","properties":{"formattedCitation":"[13]","plainCitation":"[13]"},"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B7317E" w:rsidRPr="00975E62">
        <w:rPr>
          <w:sz w:val="20"/>
          <w:szCs w:val="20"/>
        </w:rPr>
        <w:fldChar w:fldCharType="separate"/>
      </w:r>
      <w:r w:rsidRPr="002242DC">
        <w:t>[13]</w:t>
      </w:r>
      <w:r w:rsidR="00B7317E" w:rsidRPr="00975E62">
        <w:rPr>
          <w:sz w:val="20"/>
          <w:szCs w:val="20"/>
        </w:rPr>
        <w:fldChar w:fldCharType="end"/>
      </w:r>
      <w:r w:rsidRPr="00975E62">
        <w:rPr>
          <w:sz w:val="20"/>
          <w:szCs w:val="20"/>
        </w:rPr>
        <w:t xml:space="preserve"> and allows the analysis of generated game flow log through a graph. A game using the </w:t>
      </w:r>
      <w:r w:rsidRPr="00921782">
        <w:rPr>
          <w:i/>
          <w:sz w:val="20"/>
          <w:szCs w:val="20"/>
        </w:rPr>
        <w:t>provenance in games</w:t>
      </w:r>
      <w:r w:rsidRPr="00975E62">
        <w:rPr>
          <w:sz w:val="20"/>
          <w:szCs w:val="20"/>
        </w:rPr>
        <w:t xml:space="preserve"> framework is able to generate a game flow log that can be analyzed by </w:t>
      </w:r>
      <w:r w:rsidRPr="00975E62">
        <w:rPr>
          <w:i/>
          <w:sz w:val="20"/>
          <w:szCs w:val="20"/>
        </w:rPr>
        <w:t>Proof Viewer</w:t>
      </w:r>
      <w:r>
        <w:rPr>
          <w:sz w:val="20"/>
          <w:szCs w:val="20"/>
        </w:rPr>
        <w:t xml:space="preserve">. </w:t>
      </w:r>
      <w:r w:rsidR="00C14463">
        <w:fldChar w:fldCharType="begin"/>
      </w:r>
      <w:r w:rsidR="00C14463">
        <w:instrText xml:space="preserve"> REF _Ref350359758 \h  \* MERGEFORMAT </w:instrText>
      </w:r>
      <w:r w:rsidR="00C14463">
        <w:fldChar w:fldCharType="separate"/>
      </w:r>
      <w:r w:rsidRPr="00D63BCF">
        <w:rPr>
          <w:sz w:val="20"/>
          <w:szCs w:val="20"/>
          <w:rPrChange w:id="20" w:author="Kohwalter" w:date="2013-03-08T14:48:00Z">
            <w:rPr>
              <w:szCs w:val="16"/>
            </w:rPr>
          </w:rPrChange>
        </w:rPr>
        <w:t>Figure 2</w:t>
      </w:r>
      <w:r w:rsidR="00C14463">
        <w:fldChar w:fldCharType="end"/>
      </w:r>
      <w:r w:rsidRPr="00975E62">
        <w:rPr>
          <w:sz w:val="20"/>
          <w:szCs w:val="20"/>
        </w:rPr>
        <w:t xml:space="preserve"> illustrates the relationships between the game, using the framework, and </w:t>
      </w:r>
      <w:r w:rsidRPr="00F80D29">
        <w:rPr>
          <w:i/>
          <w:sz w:val="20"/>
          <w:szCs w:val="20"/>
        </w:rPr>
        <w:t>Proof Viewer</w:t>
      </w:r>
      <w:r w:rsidRPr="00975E62">
        <w:rPr>
          <w:sz w:val="20"/>
          <w:szCs w:val="20"/>
        </w:rPr>
        <w:t>.</w:t>
      </w:r>
    </w:p>
    <w:p w14:paraId="1B304869" w14:textId="77777777" w:rsidR="00B34235" w:rsidRDefault="00B34235" w:rsidP="00B34235">
      <w:pPr>
        <w:ind w:firstLine="216"/>
        <w:rPr>
          <w:sz w:val="20"/>
          <w:szCs w:val="20"/>
        </w:rPr>
      </w:pPr>
      <w:r w:rsidRPr="00975E62">
        <w:rPr>
          <w:sz w:val="20"/>
          <w:szCs w:val="20"/>
        </w:rPr>
        <w:t xml:space="preserve">First, the game flow log, which contains game events, is </w:t>
      </w:r>
      <w:r w:rsidRPr="00975E62">
        <w:rPr>
          <w:sz w:val="20"/>
          <w:szCs w:val="20"/>
        </w:rPr>
        <w:lastRenderedPageBreak/>
        <w:t>processed and used to generate a provenance graph for anal</w:t>
      </w:r>
      <w:r w:rsidRPr="00975E62">
        <w:rPr>
          <w:sz w:val="20"/>
          <w:szCs w:val="20"/>
        </w:rPr>
        <w:t>y</w:t>
      </w:r>
      <w:r w:rsidRPr="00975E62">
        <w:rPr>
          <w:sz w:val="20"/>
          <w:szCs w:val="20"/>
        </w:rPr>
        <w:t xml:space="preserve">sis. After that, our tool creates the graph’s edges and nodes following defined rules to generate the provenance graph. This graph is a representation of the game flow log and is available for the user to interact and analyze, reaching his own decisions about how events occurred during the game and the outcome. The user is able to see the consequences of each action and how they influenced other actions and the outcome, as well as manipulate the graph by omitting facts and collapsing chains of action for a better understanding and visualization process. No information is lost in this process, so the player can undo changes made during analysis. </w:t>
      </w:r>
    </w:p>
    <w:p w14:paraId="26569AD8" w14:textId="77777777" w:rsidR="009E5173" w:rsidRPr="00975E62" w:rsidRDefault="009E5173" w:rsidP="009E5173">
      <w:pPr>
        <w:keepNext/>
        <w:framePr w:w="4018" w:hSpace="144" w:vSpace="144" w:wrap="around" w:hAnchor="text" w:xAlign="center" w:yAlign="bottom"/>
        <w:jc w:val="center"/>
        <w:rPr>
          <w:sz w:val="20"/>
          <w:szCs w:val="20"/>
        </w:rPr>
      </w:pPr>
      <w:r w:rsidRPr="00975E62">
        <w:rPr>
          <w:noProof/>
          <w:sz w:val="20"/>
          <w:szCs w:val="20"/>
        </w:rPr>
        <w:drawing>
          <wp:inline distT="0" distB="0" distL="0" distR="0" wp14:anchorId="332A1B90" wp14:editId="71702C4A">
            <wp:extent cx="2295525" cy="1946316"/>
            <wp:effectExtent l="19050" t="0" r="952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95525" cy="1946316"/>
                    </a:xfrm>
                    <a:prstGeom prst="rect">
                      <a:avLst/>
                    </a:prstGeom>
                    <a:noFill/>
                    <a:ln w="9525">
                      <a:noFill/>
                      <a:miter lim="800000"/>
                      <a:headEnd/>
                      <a:tailEnd/>
                    </a:ln>
                  </pic:spPr>
                </pic:pic>
              </a:graphicData>
            </a:graphic>
          </wp:inline>
        </w:drawing>
      </w:r>
    </w:p>
    <w:p w14:paraId="637F1ADF" w14:textId="77777777" w:rsidR="009E5173" w:rsidRPr="008074E8" w:rsidRDefault="009E5173" w:rsidP="009E5173">
      <w:pPr>
        <w:pStyle w:val="Caption"/>
        <w:framePr w:w="4018" w:hSpace="144" w:vSpace="144" w:wrap="around" w:hAnchor="text" w:xAlign="center" w:yAlign="bottom"/>
        <w:rPr>
          <w:rFonts w:cs="Times New Roman"/>
          <w:szCs w:val="16"/>
        </w:rPr>
      </w:pPr>
      <w:bookmarkStart w:id="21" w:name="_Ref341710011"/>
      <w:proofErr w:type="gramStart"/>
      <w:r w:rsidRPr="008074E8">
        <w:rPr>
          <w:rFonts w:cs="Times New Roman"/>
          <w:szCs w:val="16"/>
        </w:rPr>
        <w:t xml:space="preserve">Figure </w:t>
      </w:r>
      <w:r w:rsidR="00B7317E" w:rsidRPr="008074E8">
        <w:rPr>
          <w:rFonts w:cs="Times New Roman"/>
          <w:szCs w:val="16"/>
        </w:rPr>
        <w:fldChar w:fldCharType="begin"/>
      </w:r>
      <w:r w:rsidRPr="008074E8">
        <w:rPr>
          <w:rFonts w:cs="Times New Roman"/>
          <w:szCs w:val="16"/>
        </w:rPr>
        <w:instrText xml:space="preserve"> SEQ Figure \* ARABIC </w:instrText>
      </w:r>
      <w:r w:rsidR="00B7317E" w:rsidRPr="008074E8">
        <w:rPr>
          <w:rFonts w:cs="Times New Roman"/>
          <w:szCs w:val="16"/>
        </w:rPr>
        <w:fldChar w:fldCharType="separate"/>
      </w:r>
      <w:r>
        <w:rPr>
          <w:rFonts w:cs="Times New Roman"/>
          <w:noProof/>
          <w:szCs w:val="16"/>
        </w:rPr>
        <w:t>3</w:t>
      </w:r>
      <w:r w:rsidR="00B7317E" w:rsidRPr="008074E8">
        <w:rPr>
          <w:rFonts w:cs="Times New Roman"/>
          <w:szCs w:val="16"/>
        </w:rPr>
        <w:fldChar w:fldCharType="end"/>
      </w:r>
      <w:bookmarkEnd w:id="21"/>
      <w:r w:rsidRPr="008074E8">
        <w:rPr>
          <w:rFonts w:cs="Times New Roman"/>
          <w:szCs w:val="16"/>
        </w:rPr>
        <w:t>.</w:t>
      </w:r>
      <w:proofErr w:type="gramEnd"/>
      <w:r w:rsidRPr="008074E8">
        <w:rPr>
          <w:rFonts w:cs="Times New Roman"/>
          <w:szCs w:val="16"/>
        </w:rPr>
        <w:t xml:space="preserve"> </w:t>
      </w:r>
      <w:proofErr w:type="gramStart"/>
      <w:r w:rsidRPr="008074E8">
        <w:rPr>
          <w:rFonts w:cs="Times New Roman"/>
          <w:szCs w:val="16"/>
        </w:rPr>
        <w:t>Example of a generated provenance graph.</w:t>
      </w:r>
      <w:proofErr w:type="gramEnd"/>
    </w:p>
    <w:p w14:paraId="1E36C504" w14:textId="77777777" w:rsidR="00B34235" w:rsidRDefault="00B34235" w:rsidP="00B34235">
      <w:pPr>
        <w:ind w:firstLine="216"/>
        <w:rPr>
          <w:sz w:val="20"/>
          <w:szCs w:val="20"/>
        </w:rPr>
      </w:pPr>
      <w:r w:rsidRPr="00975E62">
        <w:rPr>
          <w:sz w:val="20"/>
          <w:szCs w:val="20"/>
        </w:rPr>
        <w:t>A small example of a generated provenance graph from e</w:t>
      </w:r>
      <w:r w:rsidRPr="00975E62">
        <w:rPr>
          <w:sz w:val="20"/>
          <w:szCs w:val="20"/>
        </w:rPr>
        <w:t>x</w:t>
      </w:r>
      <w:r w:rsidRPr="00975E62">
        <w:rPr>
          <w:sz w:val="20"/>
          <w:szCs w:val="20"/>
        </w:rPr>
        <w:t xml:space="preserve">ported data is illustrated by </w:t>
      </w:r>
      <w:r w:rsidR="00C14463">
        <w:fldChar w:fldCharType="begin"/>
      </w:r>
      <w:r w:rsidR="00C14463">
        <w:instrText xml:space="preserve"> REF _Ref341710011 \h  \* MERGEFORMAT </w:instrText>
      </w:r>
      <w:r w:rsidR="00C14463">
        <w:fldChar w:fldCharType="separate"/>
      </w:r>
      <w:r w:rsidRPr="00410B45">
        <w:rPr>
          <w:sz w:val="20"/>
          <w:szCs w:val="20"/>
        </w:rPr>
        <w:t>Figure 3</w:t>
      </w:r>
      <w:r w:rsidR="00C14463">
        <w:fldChar w:fldCharType="end"/>
      </w:r>
      <w:r w:rsidRPr="00975E62">
        <w:rPr>
          <w:sz w:val="20"/>
          <w:szCs w:val="20"/>
        </w:rPr>
        <w:t>. Following the prov</w:t>
      </w:r>
      <w:r w:rsidRPr="00975E62">
        <w:rPr>
          <w:sz w:val="20"/>
          <w:szCs w:val="20"/>
        </w:rPr>
        <w:t>e</w:t>
      </w:r>
      <w:r w:rsidRPr="00975E62">
        <w:rPr>
          <w:sz w:val="20"/>
          <w:szCs w:val="20"/>
        </w:rPr>
        <w:t xml:space="preserve">nance notation specification, each node shape in </w:t>
      </w:r>
      <w:r w:rsidR="00C14463">
        <w:fldChar w:fldCharType="begin"/>
      </w:r>
      <w:r w:rsidR="00C14463">
        <w:instrText xml:space="preserve"> REF _Ref341710011 \h  \* MERGEFORMAT </w:instrText>
      </w:r>
      <w:r w:rsidR="00C14463">
        <w:fldChar w:fldCharType="separate"/>
      </w:r>
      <w:r w:rsidRPr="00410B45">
        <w:rPr>
          <w:sz w:val="20"/>
          <w:szCs w:val="20"/>
        </w:rPr>
        <w:t>Figure 3</w:t>
      </w:r>
      <w:r w:rsidR="00C14463">
        <w:fldChar w:fldCharType="end"/>
      </w:r>
      <w:r w:rsidRPr="00975E62">
        <w:rPr>
          <w:sz w:val="20"/>
          <w:szCs w:val="20"/>
        </w:rPr>
        <w:t xml:space="preserve"> is related to its type. Square nodes represent </w:t>
      </w:r>
      <w:r w:rsidRPr="00975E62">
        <w:rPr>
          <w:i/>
          <w:sz w:val="20"/>
          <w:szCs w:val="20"/>
        </w:rPr>
        <w:t>process</w:t>
      </w:r>
      <w:r w:rsidRPr="00975E62">
        <w:rPr>
          <w:sz w:val="20"/>
          <w:szCs w:val="20"/>
        </w:rPr>
        <w:t xml:space="preserve"> nodes, ci</w:t>
      </w:r>
      <w:r w:rsidRPr="00975E62">
        <w:rPr>
          <w:sz w:val="20"/>
          <w:szCs w:val="20"/>
        </w:rPr>
        <w:t>r</w:t>
      </w:r>
      <w:r w:rsidRPr="00975E62">
        <w:rPr>
          <w:sz w:val="20"/>
          <w:szCs w:val="20"/>
        </w:rPr>
        <w:t xml:space="preserve">cles are </w:t>
      </w:r>
      <w:r w:rsidRPr="00975E62">
        <w:rPr>
          <w:i/>
          <w:sz w:val="20"/>
          <w:szCs w:val="20"/>
        </w:rPr>
        <w:t>artifacts</w:t>
      </w:r>
      <w:r w:rsidRPr="00975E62">
        <w:rPr>
          <w:sz w:val="20"/>
          <w:szCs w:val="20"/>
        </w:rPr>
        <w:t xml:space="preserve"> nodes and an octagon represents </w:t>
      </w:r>
      <w:r w:rsidRPr="00975E62">
        <w:rPr>
          <w:i/>
          <w:sz w:val="20"/>
          <w:szCs w:val="20"/>
        </w:rPr>
        <w:t>agent</w:t>
      </w:r>
      <w:r w:rsidRPr="00975E62">
        <w:rPr>
          <w:sz w:val="20"/>
          <w:szCs w:val="20"/>
        </w:rPr>
        <w:t xml:space="preserve"> nodes. As can be seen in the figure, there is a chain of artifact nodes that represents the graph’s backbone. The edges in the prov</w:t>
      </w:r>
      <w:r w:rsidRPr="00975E62">
        <w:rPr>
          <w:sz w:val="20"/>
          <w:szCs w:val="20"/>
        </w:rPr>
        <w:t>e</w:t>
      </w:r>
      <w:r w:rsidRPr="00975E62">
        <w:rPr>
          <w:sz w:val="20"/>
          <w:szCs w:val="20"/>
        </w:rPr>
        <w:t xml:space="preserve">nance graph represent relationships between nodes, which can be </w:t>
      </w:r>
      <w:r w:rsidRPr="00975E62">
        <w:rPr>
          <w:i/>
          <w:sz w:val="20"/>
          <w:szCs w:val="20"/>
        </w:rPr>
        <w:t>agents</w:t>
      </w:r>
      <w:r w:rsidRPr="00975E62">
        <w:rPr>
          <w:sz w:val="20"/>
          <w:szCs w:val="20"/>
        </w:rPr>
        <w:t xml:space="preserve">, </w:t>
      </w:r>
      <w:r w:rsidRPr="00975E62">
        <w:rPr>
          <w:i/>
          <w:sz w:val="20"/>
          <w:szCs w:val="20"/>
        </w:rPr>
        <w:t>artifacts</w:t>
      </w:r>
      <w:r w:rsidRPr="00975E62">
        <w:rPr>
          <w:sz w:val="20"/>
          <w:szCs w:val="20"/>
        </w:rPr>
        <w:t xml:space="preserve"> or </w:t>
      </w:r>
      <w:r w:rsidRPr="00975E62">
        <w:rPr>
          <w:i/>
          <w:sz w:val="20"/>
          <w:szCs w:val="20"/>
        </w:rPr>
        <w:t>processes</w:t>
      </w:r>
      <w:r w:rsidRPr="00975E62">
        <w:rPr>
          <w:sz w:val="20"/>
          <w:szCs w:val="20"/>
        </w:rPr>
        <w:t xml:space="preserve">. As such, </w:t>
      </w:r>
      <w:r w:rsidRPr="00975E62">
        <w:rPr>
          <w:i/>
          <w:sz w:val="20"/>
          <w:szCs w:val="20"/>
        </w:rPr>
        <w:t>processes</w:t>
      </w:r>
      <w:r w:rsidRPr="00975E62">
        <w:rPr>
          <w:sz w:val="20"/>
          <w:szCs w:val="20"/>
        </w:rPr>
        <w:t xml:space="preserve"> nodes can be influenced positively or negatively by other </w:t>
      </w:r>
      <w:r w:rsidRPr="00975E62">
        <w:rPr>
          <w:i/>
          <w:sz w:val="20"/>
          <w:szCs w:val="20"/>
        </w:rPr>
        <w:t>process</w:t>
      </w:r>
      <w:r w:rsidRPr="00975E62">
        <w:rPr>
          <w:sz w:val="20"/>
          <w:szCs w:val="20"/>
        </w:rPr>
        <w:t xml:space="preserve"> and have relationships with </w:t>
      </w:r>
      <w:r w:rsidRPr="00975E62">
        <w:rPr>
          <w:i/>
          <w:sz w:val="20"/>
          <w:szCs w:val="20"/>
        </w:rPr>
        <w:t>artifacts</w:t>
      </w:r>
      <w:r w:rsidRPr="00975E62">
        <w:rPr>
          <w:sz w:val="20"/>
          <w:szCs w:val="20"/>
        </w:rPr>
        <w:t xml:space="preserve"> and </w:t>
      </w:r>
      <w:r w:rsidRPr="00975E62">
        <w:rPr>
          <w:i/>
          <w:sz w:val="20"/>
          <w:szCs w:val="20"/>
        </w:rPr>
        <w:t>agents</w:t>
      </w:r>
      <w:r w:rsidRPr="00975E62">
        <w:rPr>
          <w:sz w:val="20"/>
          <w:szCs w:val="20"/>
        </w:rPr>
        <w:t xml:space="preserve">. The context of such relationships may vary according to the type of relation between nodes. </w:t>
      </w:r>
    </w:p>
    <w:p w14:paraId="3630E26D" w14:textId="77777777" w:rsidR="00B34235" w:rsidRDefault="00B34235" w:rsidP="00B34235">
      <w:pPr>
        <w:ind w:firstLine="216"/>
        <w:rPr>
          <w:sz w:val="20"/>
          <w:szCs w:val="20"/>
        </w:rPr>
      </w:pPr>
      <w:r w:rsidRPr="00E715DC">
        <w:rPr>
          <w:i/>
          <w:sz w:val="20"/>
          <w:szCs w:val="20"/>
        </w:rPr>
        <w:t>Proof Viewer</w:t>
      </w:r>
      <w:r w:rsidRPr="00975E62">
        <w:rPr>
          <w:sz w:val="20"/>
          <w:szCs w:val="20"/>
        </w:rPr>
        <w:t xml:space="preserve"> has other features besides node shape by type. It uses shapes and colors to distinguish displayed information and provides three types of filters: node filter, edge filter, and status filter. As previously noted, nodes have different shapes according to their types. However, it is also possible to diffe</w:t>
      </w:r>
      <w:r w:rsidRPr="00975E62">
        <w:rPr>
          <w:sz w:val="20"/>
          <w:szCs w:val="20"/>
        </w:rPr>
        <w:t>r</w:t>
      </w:r>
      <w:r w:rsidRPr="00975E62">
        <w:rPr>
          <w:sz w:val="20"/>
          <w:szCs w:val="20"/>
        </w:rPr>
        <w:t xml:space="preserve">entiate a node from another with different borders and colors. As an example, </w:t>
      </w:r>
      <w:r w:rsidRPr="00975E62">
        <w:rPr>
          <w:i/>
          <w:sz w:val="20"/>
          <w:szCs w:val="20"/>
        </w:rPr>
        <w:t>processes</w:t>
      </w:r>
      <w:r w:rsidRPr="00975E62">
        <w:rPr>
          <w:sz w:val="20"/>
          <w:szCs w:val="20"/>
        </w:rPr>
        <w:t xml:space="preserve"> that did not interact with other </w:t>
      </w:r>
      <w:r w:rsidRPr="00975E62">
        <w:rPr>
          <w:i/>
          <w:sz w:val="20"/>
          <w:szCs w:val="20"/>
        </w:rPr>
        <w:t>pr</w:t>
      </w:r>
      <w:r w:rsidRPr="00975E62">
        <w:rPr>
          <w:i/>
          <w:sz w:val="20"/>
          <w:szCs w:val="20"/>
        </w:rPr>
        <w:t>o</w:t>
      </w:r>
      <w:r w:rsidRPr="00975E62">
        <w:rPr>
          <w:i/>
          <w:sz w:val="20"/>
          <w:szCs w:val="20"/>
        </w:rPr>
        <w:t>cesses</w:t>
      </w:r>
      <w:r w:rsidRPr="00975E62">
        <w:rPr>
          <w:sz w:val="20"/>
          <w:szCs w:val="20"/>
        </w:rPr>
        <w:t xml:space="preserve"> can be dotted, as illustrated in </w:t>
      </w:r>
      <w:r w:rsidR="00C14463">
        <w:fldChar w:fldCharType="begin"/>
      </w:r>
      <w:r w:rsidR="00C14463">
        <w:instrText xml:space="preserve"> REF _Ref341710011 \h  \* MERGEFORMAT </w:instrText>
      </w:r>
      <w:r w:rsidR="00C14463">
        <w:fldChar w:fldCharType="separate"/>
      </w:r>
      <w:r w:rsidRPr="00410B45">
        <w:rPr>
          <w:sz w:val="20"/>
          <w:szCs w:val="20"/>
        </w:rPr>
        <w:t>Figure 3</w:t>
      </w:r>
      <w:r w:rsidR="00C14463">
        <w:fldChar w:fldCharType="end"/>
      </w:r>
      <w:r w:rsidRPr="00975E62">
        <w:rPr>
          <w:sz w:val="20"/>
          <w:szCs w:val="20"/>
        </w:rPr>
        <w:t>. It is also poss</w:t>
      </w:r>
      <w:r w:rsidRPr="00975E62">
        <w:rPr>
          <w:sz w:val="20"/>
          <w:szCs w:val="20"/>
        </w:rPr>
        <w:t>i</w:t>
      </w:r>
      <w:r w:rsidRPr="00975E62">
        <w:rPr>
          <w:sz w:val="20"/>
          <w:szCs w:val="20"/>
        </w:rPr>
        <w:t>ble to use different formats for edges. The thickness can be interpreted as how strong the relationship is. If the edge repr</w:t>
      </w:r>
      <w:r w:rsidRPr="00975E62">
        <w:rPr>
          <w:sz w:val="20"/>
          <w:szCs w:val="20"/>
        </w:rPr>
        <w:t>e</w:t>
      </w:r>
      <w:r w:rsidRPr="00975E62">
        <w:rPr>
          <w:sz w:val="20"/>
          <w:szCs w:val="20"/>
        </w:rPr>
        <w:t xml:space="preserve">sents a low influence on the </w:t>
      </w:r>
      <w:r w:rsidRPr="00975E62">
        <w:rPr>
          <w:i/>
          <w:sz w:val="20"/>
          <w:szCs w:val="20"/>
        </w:rPr>
        <w:t>process</w:t>
      </w:r>
      <w:r w:rsidRPr="00975E62">
        <w:rPr>
          <w:sz w:val="20"/>
          <w:szCs w:val="20"/>
        </w:rPr>
        <w:t xml:space="preserve">, it is drawn as a thin edge. If the influence is high, then it becomes a thicker edge. </w:t>
      </w:r>
    </w:p>
    <w:p w14:paraId="0C6B3D60" w14:textId="77777777" w:rsidR="00B34235" w:rsidRDefault="00B34235" w:rsidP="00B34235">
      <w:pPr>
        <w:ind w:firstLine="216"/>
        <w:rPr>
          <w:sz w:val="20"/>
          <w:szCs w:val="20"/>
        </w:rPr>
      </w:pPr>
      <w:r w:rsidRPr="00975E62">
        <w:rPr>
          <w:sz w:val="20"/>
          <w:szCs w:val="20"/>
        </w:rPr>
        <w:t>Another resource present for edges is color to represent the type of relationship. There are three types of relationship: positive, which indicates a beneficial relation; negative, which is a prejudicial relation; and neutral, which is neither benef</w:t>
      </w:r>
      <w:r w:rsidRPr="00975E62">
        <w:rPr>
          <w:sz w:val="20"/>
          <w:szCs w:val="20"/>
        </w:rPr>
        <w:t>i</w:t>
      </w:r>
      <w:r w:rsidRPr="00975E62">
        <w:rPr>
          <w:sz w:val="20"/>
          <w:szCs w:val="20"/>
        </w:rPr>
        <w:lastRenderedPageBreak/>
        <w:t xml:space="preserve">cial nor prejudicial. For each type of relationship (positive, negative, and neutral) a different color is used. Green is used for positive influences, red for negative, and black for neutral. To emphasize the neutral relationships lack of importance, they are also dotted. These edge types are illustrated in </w:t>
      </w:r>
      <w:r w:rsidR="00C14463">
        <w:fldChar w:fldCharType="begin"/>
      </w:r>
      <w:r w:rsidR="00C14463">
        <w:instrText xml:space="preserve"> REF</w:instrText>
      </w:r>
      <w:r w:rsidR="00C14463">
        <w:instrText xml:space="preserve"> _Ref341710011 \h  \* MERGEFORMAT </w:instrText>
      </w:r>
      <w:r w:rsidR="00C14463">
        <w:fldChar w:fldCharType="separate"/>
      </w:r>
      <w:r w:rsidRPr="00410B45">
        <w:rPr>
          <w:sz w:val="20"/>
          <w:szCs w:val="20"/>
        </w:rPr>
        <w:t>Figure 3</w:t>
      </w:r>
      <w:r w:rsidR="00C14463">
        <w:fldChar w:fldCharType="end"/>
      </w:r>
      <w:r w:rsidRPr="00975E62">
        <w:rPr>
          <w:sz w:val="20"/>
          <w:szCs w:val="20"/>
        </w:rPr>
        <w:t>.</w:t>
      </w:r>
    </w:p>
    <w:p w14:paraId="091E542F" w14:textId="77777777" w:rsidR="00B34235" w:rsidRPr="00975E62" w:rsidRDefault="00B34235" w:rsidP="00B34235">
      <w:pPr>
        <w:ind w:firstLine="216"/>
        <w:rPr>
          <w:sz w:val="20"/>
          <w:szCs w:val="20"/>
        </w:rPr>
      </w:pPr>
      <w:r w:rsidRPr="00975E62">
        <w:rPr>
          <w:sz w:val="20"/>
          <w:szCs w:val="20"/>
        </w:rPr>
        <w:t>In order to better analyze graph data, the node filter feature is also available. Since the graph is generated from collected game date, not all collected information is relevant for every type of analysis. Thus, the provenance graph might contain actions that did not provoke any significant change. These elements act as noise and can be omitted during analysis. To do this, it is possible to collapse nodes in order to reduce the graph size by changing the information display scale, grouping nearby nodes together and thus changing the graph granular</w:t>
      </w:r>
      <w:r w:rsidRPr="00975E62">
        <w:rPr>
          <w:sz w:val="20"/>
          <w:szCs w:val="20"/>
        </w:rPr>
        <w:t>i</w:t>
      </w:r>
      <w:r w:rsidRPr="00975E62">
        <w:rPr>
          <w:sz w:val="20"/>
          <w:szCs w:val="20"/>
        </w:rPr>
        <w:t xml:space="preserve">ty. Another usage of collapse is to group </w:t>
      </w:r>
      <w:r w:rsidRPr="00975E62">
        <w:rPr>
          <w:i/>
          <w:sz w:val="20"/>
          <w:szCs w:val="20"/>
        </w:rPr>
        <w:t>processes</w:t>
      </w:r>
      <w:r w:rsidRPr="00975E62">
        <w:rPr>
          <w:sz w:val="20"/>
          <w:szCs w:val="20"/>
        </w:rPr>
        <w:t xml:space="preserve"> from the same </w:t>
      </w:r>
      <w:r w:rsidRPr="00975E62">
        <w:rPr>
          <w:i/>
          <w:sz w:val="20"/>
          <w:szCs w:val="20"/>
        </w:rPr>
        <w:t>agent</w:t>
      </w:r>
      <w:r w:rsidRPr="00975E62">
        <w:rPr>
          <w:sz w:val="20"/>
          <w:szCs w:val="20"/>
        </w:rPr>
        <w:t xml:space="preserve">, making easier to see all influences and changes that the </w:t>
      </w:r>
      <w:r w:rsidRPr="00975E62">
        <w:rPr>
          <w:i/>
          <w:sz w:val="20"/>
          <w:szCs w:val="20"/>
        </w:rPr>
        <w:t>agent</w:t>
      </w:r>
      <w:r w:rsidRPr="00975E62">
        <w:rPr>
          <w:sz w:val="20"/>
          <w:szCs w:val="20"/>
        </w:rPr>
        <w:t xml:space="preserve"> did throughout the game. Another type of filter present is the edge filter. In the application it is also possible to filter edges by context and by the type of relationship.</w:t>
      </w:r>
    </w:p>
    <w:p w14:paraId="6B904D6A" w14:textId="77777777" w:rsidR="00B34235" w:rsidRDefault="00B34235" w:rsidP="00B34235">
      <w:pPr>
        <w:ind w:firstLine="216"/>
        <w:rPr>
          <w:sz w:val="20"/>
          <w:szCs w:val="20"/>
        </w:rPr>
      </w:pPr>
      <w:r w:rsidRPr="00975E62">
        <w:rPr>
          <w:sz w:val="20"/>
          <w:szCs w:val="20"/>
        </w:rPr>
        <w:t xml:space="preserve">The last filter present is the status filter. When selecting the desired attribute, all nodes with the specified status will have their colors changed according to their respective values. It uses the traffic light scale </w:t>
      </w:r>
      <w:r w:rsidR="00B7317E" w:rsidRPr="00975E62">
        <w:rPr>
          <w:sz w:val="20"/>
          <w:szCs w:val="20"/>
        </w:rPr>
        <w:fldChar w:fldCharType="begin"/>
      </w:r>
      <w:r>
        <w:rPr>
          <w:sz w:val="20"/>
          <w:szCs w:val="20"/>
        </w:rPr>
        <w:instrText xml:space="preserve"> ADDIN ZOTERO_ITEM CSL_CITATION {"citationID":"1io2lg2n20","properties":{"formattedCitation":"[8]","plainCitation":"[8]"},"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B7317E" w:rsidRPr="00975E62">
        <w:rPr>
          <w:sz w:val="20"/>
          <w:szCs w:val="20"/>
        </w:rPr>
        <w:fldChar w:fldCharType="separate"/>
      </w:r>
      <w:r w:rsidRPr="002242DC">
        <w:t>[8]</w:t>
      </w:r>
      <w:r w:rsidR="00B7317E" w:rsidRPr="00975E62">
        <w:rPr>
          <w:sz w:val="20"/>
          <w:szCs w:val="20"/>
        </w:rPr>
        <w:fldChar w:fldCharType="end"/>
      </w:r>
      <w:r w:rsidRPr="00975E62">
        <w:rPr>
          <w:sz w:val="20"/>
          <w:szCs w:val="20"/>
        </w:rPr>
        <w:t>, which indicates the status of the variable using red, yellow, or green color. As an example, i</w:t>
      </w:r>
      <w:r w:rsidRPr="00975E62">
        <w:rPr>
          <w:sz w:val="20"/>
          <w:szCs w:val="20"/>
        </w:rPr>
        <w:t>m</w:t>
      </w:r>
      <w:r w:rsidRPr="00975E62">
        <w:rPr>
          <w:sz w:val="20"/>
          <w:szCs w:val="20"/>
        </w:rPr>
        <w:t xml:space="preserve">agine that we desire to analyze the player’s </w:t>
      </w:r>
      <w:r w:rsidR="002B5963">
        <w:rPr>
          <w:sz w:val="20"/>
          <w:szCs w:val="20"/>
        </w:rPr>
        <w:t>financial situation</w:t>
      </w:r>
      <w:r w:rsidRPr="00975E62">
        <w:rPr>
          <w:sz w:val="20"/>
          <w:szCs w:val="20"/>
        </w:rPr>
        <w:t xml:space="preserve"> throughout the game. When filtered by player’s </w:t>
      </w:r>
      <w:r w:rsidR="002B5963">
        <w:rPr>
          <w:sz w:val="20"/>
          <w:szCs w:val="20"/>
        </w:rPr>
        <w:t>financial si</w:t>
      </w:r>
      <w:r w:rsidR="002B5963">
        <w:rPr>
          <w:sz w:val="20"/>
          <w:szCs w:val="20"/>
        </w:rPr>
        <w:t>t</w:t>
      </w:r>
      <w:r w:rsidR="002B5963">
        <w:rPr>
          <w:sz w:val="20"/>
          <w:szCs w:val="20"/>
        </w:rPr>
        <w:t>uation</w:t>
      </w:r>
      <w:r w:rsidRPr="00975E62">
        <w:rPr>
          <w:sz w:val="20"/>
          <w:szCs w:val="20"/>
        </w:rPr>
        <w:t xml:space="preserve">, all nodes that contain a player </w:t>
      </w:r>
      <w:r w:rsidR="002B5963">
        <w:rPr>
          <w:sz w:val="20"/>
          <w:szCs w:val="20"/>
        </w:rPr>
        <w:t>financial</w:t>
      </w:r>
      <w:r w:rsidR="002B5963" w:rsidRPr="00975E62">
        <w:rPr>
          <w:sz w:val="20"/>
          <w:szCs w:val="20"/>
        </w:rPr>
        <w:t xml:space="preserve"> </w:t>
      </w:r>
      <w:r w:rsidRPr="00975E62">
        <w:rPr>
          <w:sz w:val="20"/>
          <w:szCs w:val="20"/>
        </w:rPr>
        <w:t xml:space="preserve">value will have their colors changed according to its value. Activating this type of filter allow the user to see the player’s </w:t>
      </w:r>
      <w:r w:rsidR="002B5963">
        <w:rPr>
          <w:sz w:val="20"/>
          <w:szCs w:val="20"/>
        </w:rPr>
        <w:t>finances</w:t>
      </w:r>
      <w:r w:rsidR="002B5963" w:rsidRPr="00975E62">
        <w:rPr>
          <w:sz w:val="20"/>
          <w:szCs w:val="20"/>
        </w:rPr>
        <w:t xml:space="preserve"> </w:t>
      </w:r>
      <w:r w:rsidRPr="00975E62">
        <w:rPr>
          <w:sz w:val="20"/>
          <w:szCs w:val="20"/>
        </w:rPr>
        <w:t xml:space="preserve">throughout the game, making it easier to identify situations where he might have had </w:t>
      </w:r>
      <w:r w:rsidR="002B5963">
        <w:rPr>
          <w:sz w:val="20"/>
          <w:szCs w:val="20"/>
        </w:rPr>
        <w:t>financial problems</w:t>
      </w:r>
      <w:r w:rsidRPr="00975E62">
        <w:rPr>
          <w:sz w:val="20"/>
          <w:szCs w:val="20"/>
        </w:rPr>
        <w:t xml:space="preserve"> (red color). Se</w:t>
      </w:r>
      <w:r w:rsidRPr="00975E62">
        <w:rPr>
          <w:sz w:val="20"/>
          <w:szCs w:val="20"/>
        </w:rPr>
        <w:t>c</w:t>
      </w:r>
      <w:r w:rsidRPr="00975E62">
        <w:rPr>
          <w:sz w:val="20"/>
          <w:szCs w:val="20"/>
        </w:rPr>
        <w:t xml:space="preserve">tion </w:t>
      </w:r>
      <w:r w:rsidR="00B7317E">
        <w:rPr>
          <w:sz w:val="20"/>
          <w:szCs w:val="20"/>
        </w:rPr>
        <w:fldChar w:fldCharType="begin"/>
      </w:r>
      <w:r>
        <w:rPr>
          <w:sz w:val="20"/>
          <w:szCs w:val="20"/>
        </w:rPr>
        <w:instrText xml:space="preserve"> REF _Ref350268391 \r \h </w:instrText>
      </w:r>
      <w:r w:rsidR="00B7317E">
        <w:rPr>
          <w:sz w:val="20"/>
          <w:szCs w:val="20"/>
        </w:rPr>
      </w:r>
      <w:r w:rsidR="00B7317E">
        <w:rPr>
          <w:sz w:val="20"/>
          <w:szCs w:val="20"/>
        </w:rPr>
        <w:fldChar w:fldCharType="separate"/>
      </w:r>
      <w:r>
        <w:rPr>
          <w:sz w:val="20"/>
          <w:szCs w:val="20"/>
        </w:rPr>
        <w:t>V</w:t>
      </w:r>
      <w:r w:rsidR="00B7317E">
        <w:rPr>
          <w:sz w:val="20"/>
          <w:szCs w:val="20"/>
        </w:rPr>
        <w:fldChar w:fldCharType="end"/>
      </w:r>
      <w:r>
        <w:rPr>
          <w:sz w:val="20"/>
          <w:szCs w:val="20"/>
        </w:rPr>
        <w:t xml:space="preserve"> </w:t>
      </w:r>
      <w:r w:rsidRPr="00975E62">
        <w:rPr>
          <w:sz w:val="20"/>
          <w:szCs w:val="20"/>
        </w:rPr>
        <w:t>provides more examples of those features.</w:t>
      </w:r>
    </w:p>
    <w:p w14:paraId="19F6BA25" w14:textId="77777777" w:rsidR="00B34235" w:rsidRDefault="00B34235" w:rsidP="00B34235">
      <w:pPr>
        <w:ind w:firstLine="216"/>
        <w:rPr>
          <w:sz w:val="20"/>
          <w:szCs w:val="20"/>
        </w:rPr>
      </w:pPr>
      <w:r w:rsidRPr="00975E62">
        <w:rPr>
          <w:sz w:val="20"/>
          <w:szCs w:val="20"/>
        </w:rPr>
        <w:t>Using these features for graph manipulation and visualiz</w:t>
      </w:r>
      <w:r w:rsidRPr="00975E62">
        <w:rPr>
          <w:sz w:val="20"/>
          <w:szCs w:val="20"/>
        </w:rPr>
        <w:t>a</w:t>
      </w:r>
      <w:r w:rsidRPr="00975E62">
        <w:rPr>
          <w:sz w:val="20"/>
          <w:szCs w:val="20"/>
        </w:rPr>
        <w:t>tion, the user is able to interact with the provenance graph, identifying relevant actions that had an impact in the story or in the desired type of analysis. It is also possible to hide i</w:t>
      </w:r>
      <w:r w:rsidRPr="00975E62">
        <w:rPr>
          <w:sz w:val="20"/>
          <w:szCs w:val="20"/>
        </w:rPr>
        <w:t>n</w:t>
      </w:r>
      <w:r w:rsidRPr="00975E62">
        <w:rPr>
          <w:sz w:val="20"/>
          <w:szCs w:val="20"/>
        </w:rPr>
        <w:t xml:space="preserve">formation that might not be relevant to the desired analysis. Irrelevant information can be omitted in the graph or grouped together by features presented in the application. </w:t>
      </w:r>
    </w:p>
    <w:p w14:paraId="294FE0CE" w14:textId="77777777" w:rsidR="00B34235" w:rsidRDefault="00B34235" w:rsidP="00B34235">
      <w:pPr>
        <w:ind w:firstLine="216"/>
        <w:rPr>
          <w:sz w:val="20"/>
          <w:szCs w:val="20"/>
        </w:rPr>
      </w:pPr>
      <w:r w:rsidRPr="00975E62">
        <w:rPr>
          <w:sz w:val="20"/>
          <w:szCs w:val="20"/>
        </w:rPr>
        <w:t xml:space="preserve">As an example, suppose </w:t>
      </w:r>
      <w:r w:rsidR="00181A08">
        <w:rPr>
          <w:sz w:val="20"/>
          <w:szCs w:val="20"/>
        </w:rPr>
        <w:t xml:space="preserve">that </w:t>
      </w:r>
      <w:r w:rsidRPr="00975E62">
        <w:rPr>
          <w:sz w:val="20"/>
          <w:szCs w:val="20"/>
        </w:rPr>
        <w:t xml:space="preserve">the </w:t>
      </w:r>
      <w:r>
        <w:rPr>
          <w:sz w:val="20"/>
          <w:szCs w:val="20"/>
        </w:rPr>
        <w:t>develop</w:t>
      </w:r>
      <w:r w:rsidR="00181A08">
        <w:rPr>
          <w:sz w:val="20"/>
          <w:szCs w:val="20"/>
        </w:rPr>
        <w:t>ment</w:t>
      </w:r>
      <w:r>
        <w:rPr>
          <w:sz w:val="20"/>
          <w:szCs w:val="20"/>
        </w:rPr>
        <w:t xml:space="preserve"> process </w:t>
      </w:r>
      <w:r w:rsidR="00181A08">
        <w:rPr>
          <w:sz w:val="20"/>
          <w:szCs w:val="20"/>
        </w:rPr>
        <w:t>has its</w:t>
      </w:r>
      <w:r>
        <w:rPr>
          <w:sz w:val="20"/>
          <w:szCs w:val="20"/>
        </w:rPr>
        <w:t xml:space="preserve"> information</w:t>
      </w:r>
      <w:r w:rsidR="00181A08">
        <w:rPr>
          <w:sz w:val="20"/>
          <w:szCs w:val="20"/>
        </w:rPr>
        <w:t xml:space="preserve"> recorded</w:t>
      </w:r>
      <w:r>
        <w:rPr>
          <w:sz w:val="20"/>
          <w:szCs w:val="20"/>
        </w:rPr>
        <w:t xml:space="preserve"> in a daily basis</w:t>
      </w:r>
      <w:r w:rsidRPr="00975E62">
        <w:rPr>
          <w:sz w:val="20"/>
          <w:szCs w:val="20"/>
        </w:rPr>
        <w:t xml:space="preserve">. With the framework proposed in </w:t>
      </w:r>
      <w:r w:rsidR="00B7317E" w:rsidRPr="00975E62">
        <w:rPr>
          <w:sz w:val="20"/>
          <w:szCs w:val="20"/>
        </w:rPr>
        <w:fldChar w:fldCharType="begin"/>
      </w:r>
      <w:r>
        <w:rPr>
          <w:sz w:val="20"/>
          <w:szCs w:val="20"/>
        </w:rPr>
        <w:instrText xml:space="preserve"> ADDIN ZOTERO_ITEM CSL_CITATION {"citationID":"hev2go7u5","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7317E" w:rsidRPr="00975E62">
        <w:rPr>
          <w:sz w:val="20"/>
          <w:szCs w:val="20"/>
        </w:rPr>
        <w:fldChar w:fldCharType="separate"/>
      </w:r>
      <w:r w:rsidRPr="002242DC">
        <w:t>[14]</w:t>
      </w:r>
      <w:r w:rsidR="00B7317E" w:rsidRPr="00975E62">
        <w:rPr>
          <w:sz w:val="20"/>
          <w:szCs w:val="20"/>
        </w:rPr>
        <w:fldChar w:fldCharType="end"/>
      </w:r>
      <w:r w:rsidRPr="00975E62">
        <w:rPr>
          <w:sz w:val="20"/>
          <w:szCs w:val="20"/>
        </w:rPr>
        <w:t xml:space="preserve">, every </w:t>
      </w:r>
      <w:r>
        <w:rPr>
          <w:sz w:val="20"/>
          <w:szCs w:val="20"/>
        </w:rPr>
        <w:t>day</w:t>
      </w:r>
      <w:r w:rsidRPr="00975E62">
        <w:rPr>
          <w:sz w:val="20"/>
          <w:szCs w:val="20"/>
        </w:rPr>
        <w:t xml:space="preserve"> </w:t>
      </w:r>
      <w:r>
        <w:rPr>
          <w:sz w:val="20"/>
          <w:szCs w:val="20"/>
        </w:rPr>
        <w:t>generates</w:t>
      </w:r>
      <w:r w:rsidRPr="00975E62">
        <w:rPr>
          <w:sz w:val="20"/>
          <w:szCs w:val="20"/>
        </w:rPr>
        <w:t xml:space="preserve"> node</w:t>
      </w:r>
      <w:r w:rsidR="00320040">
        <w:rPr>
          <w:sz w:val="20"/>
          <w:szCs w:val="20"/>
        </w:rPr>
        <w:t>s</w:t>
      </w:r>
      <w:r w:rsidRPr="00975E62">
        <w:rPr>
          <w:sz w:val="20"/>
          <w:szCs w:val="20"/>
        </w:rPr>
        <w:t xml:space="preserve"> </w:t>
      </w:r>
      <w:r>
        <w:rPr>
          <w:sz w:val="20"/>
          <w:szCs w:val="20"/>
        </w:rPr>
        <w:t>for</w:t>
      </w:r>
      <w:r w:rsidRPr="00975E62">
        <w:rPr>
          <w:sz w:val="20"/>
          <w:szCs w:val="20"/>
        </w:rPr>
        <w:t xml:space="preserve"> </w:t>
      </w:r>
      <w:r>
        <w:rPr>
          <w:sz w:val="20"/>
          <w:szCs w:val="20"/>
        </w:rPr>
        <w:t xml:space="preserve">each </w:t>
      </w:r>
      <w:r w:rsidRPr="00975E62">
        <w:rPr>
          <w:sz w:val="20"/>
          <w:szCs w:val="20"/>
        </w:rPr>
        <w:t xml:space="preserve">action </w:t>
      </w:r>
      <w:r>
        <w:rPr>
          <w:sz w:val="20"/>
          <w:szCs w:val="20"/>
        </w:rPr>
        <w:t>executed during</w:t>
      </w:r>
      <w:r w:rsidRPr="00975E62">
        <w:rPr>
          <w:sz w:val="20"/>
          <w:szCs w:val="20"/>
        </w:rPr>
        <w:t xml:space="preserve"> </w:t>
      </w:r>
      <w:r>
        <w:rPr>
          <w:sz w:val="20"/>
          <w:szCs w:val="20"/>
        </w:rPr>
        <w:t>that day</w:t>
      </w:r>
      <w:r w:rsidRPr="00975E62">
        <w:rPr>
          <w:sz w:val="20"/>
          <w:szCs w:val="20"/>
        </w:rPr>
        <w:t>. This may generate data that is u</w:t>
      </w:r>
      <w:r w:rsidRPr="00975E62">
        <w:rPr>
          <w:sz w:val="20"/>
          <w:szCs w:val="20"/>
        </w:rPr>
        <w:t>n</w:t>
      </w:r>
      <w:r w:rsidRPr="00975E62">
        <w:rPr>
          <w:sz w:val="20"/>
          <w:szCs w:val="20"/>
        </w:rPr>
        <w:t xml:space="preserve">necessary for analysis, so it is possible to </w:t>
      </w:r>
      <w:r w:rsidR="00357840">
        <w:rPr>
          <w:sz w:val="20"/>
          <w:szCs w:val="20"/>
        </w:rPr>
        <w:t xml:space="preserve">collapse </w:t>
      </w:r>
      <w:r w:rsidRPr="00975E62">
        <w:rPr>
          <w:sz w:val="20"/>
          <w:szCs w:val="20"/>
        </w:rPr>
        <w:t>all indivi</w:t>
      </w:r>
      <w:r w:rsidRPr="00975E62">
        <w:rPr>
          <w:sz w:val="20"/>
          <w:szCs w:val="20"/>
        </w:rPr>
        <w:t>d</w:t>
      </w:r>
      <w:r w:rsidRPr="00975E62">
        <w:rPr>
          <w:sz w:val="20"/>
          <w:szCs w:val="20"/>
        </w:rPr>
        <w:t xml:space="preserve">ual nodes </w:t>
      </w:r>
      <w:r>
        <w:rPr>
          <w:sz w:val="20"/>
          <w:szCs w:val="20"/>
        </w:rPr>
        <w:t xml:space="preserve">from the same week </w:t>
      </w:r>
      <w:r w:rsidRPr="00975E62">
        <w:rPr>
          <w:sz w:val="20"/>
          <w:szCs w:val="20"/>
        </w:rPr>
        <w:t xml:space="preserve">to </w:t>
      </w:r>
      <w:r w:rsidR="00357840">
        <w:rPr>
          <w:sz w:val="20"/>
          <w:szCs w:val="20"/>
        </w:rPr>
        <w:t>a unique</w:t>
      </w:r>
      <w:r w:rsidRPr="00975E62">
        <w:rPr>
          <w:sz w:val="20"/>
          <w:szCs w:val="20"/>
        </w:rPr>
        <w:t xml:space="preserve"> node</w:t>
      </w:r>
      <w:r w:rsidR="00357840">
        <w:rPr>
          <w:sz w:val="20"/>
          <w:szCs w:val="20"/>
        </w:rPr>
        <w:t>,</w:t>
      </w:r>
      <w:r>
        <w:rPr>
          <w:sz w:val="20"/>
          <w:szCs w:val="20"/>
        </w:rPr>
        <w:t xml:space="preserve"> summarizing that week’s work</w:t>
      </w:r>
      <w:r w:rsidRPr="00975E62">
        <w:rPr>
          <w:sz w:val="20"/>
          <w:szCs w:val="20"/>
        </w:rPr>
        <w:t xml:space="preserve">. Another case could consist </w:t>
      </w:r>
      <w:r>
        <w:rPr>
          <w:sz w:val="20"/>
          <w:szCs w:val="20"/>
        </w:rPr>
        <w:t xml:space="preserve">in sequences of similar actions, like an employee testing the software </w:t>
      </w:r>
      <w:r w:rsidR="00C11288">
        <w:rPr>
          <w:sz w:val="20"/>
          <w:szCs w:val="20"/>
        </w:rPr>
        <w:t>during an</w:t>
      </w:r>
      <w:r>
        <w:rPr>
          <w:sz w:val="20"/>
          <w:szCs w:val="20"/>
        </w:rPr>
        <w:t xml:space="preserve"> entire week</w:t>
      </w:r>
      <w:r w:rsidRPr="00975E62">
        <w:rPr>
          <w:sz w:val="20"/>
          <w:szCs w:val="20"/>
        </w:rPr>
        <w:t xml:space="preserve">. In this case, </w:t>
      </w:r>
      <w:r w:rsidR="00A600B9" w:rsidRPr="00A600B9">
        <w:rPr>
          <w:i/>
          <w:sz w:val="20"/>
          <w:szCs w:val="20"/>
        </w:rPr>
        <w:t>Proof Viewer</w:t>
      </w:r>
      <w:r w:rsidR="00C11288" w:rsidRPr="00975E62">
        <w:rPr>
          <w:sz w:val="20"/>
          <w:szCs w:val="20"/>
        </w:rPr>
        <w:t xml:space="preserve"> </w:t>
      </w:r>
      <w:r w:rsidRPr="00975E62">
        <w:rPr>
          <w:sz w:val="20"/>
          <w:szCs w:val="20"/>
        </w:rPr>
        <w:t xml:space="preserve">could </w:t>
      </w:r>
      <w:r>
        <w:rPr>
          <w:sz w:val="20"/>
          <w:szCs w:val="20"/>
        </w:rPr>
        <w:t xml:space="preserve">omit all nodes and represent </w:t>
      </w:r>
      <w:r w:rsidR="00320040">
        <w:rPr>
          <w:sz w:val="20"/>
          <w:szCs w:val="20"/>
        </w:rPr>
        <w:t>his</w:t>
      </w:r>
      <w:r>
        <w:rPr>
          <w:sz w:val="20"/>
          <w:szCs w:val="20"/>
        </w:rPr>
        <w:t xml:space="preserve"> week progress with only one node. </w:t>
      </w:r>
      <w:r w:rsidRPr="00975E62">
        <w:rPr>
          <w:sz w:val="20"/>
          <w:szCs w:val="20"/>
        </w:rPr>
        <w:t xml:space="preserve">Note that all collected information is preserved and the only change is on how </w:t>
      </w:r>
      <w:r w:rsidR="00624589">
        <w:rPr>
          <w:sz w:val="20"/>
          <w:szCs w:val="20"/>
        </w:rPr>
        <w:t>data</w:t>
      </w:r>
      <w:r w:rsidRPr="00975E62">
        <w:rPr>
          <w:sz w:val="20"/>
          <w:szCs w:val="20"/>
        </w:rPr>
        <w:t xml:space="preserve"> is displayed. </w:t>
      </w:r>
      <w:r w:rsidRPr="00975E62" w:rsidDel="00CC6162">
        <w:rPr>
          <w:sz w:val="20"/>
          <w:szCs w:val="20"/>
        </w:rPr>
        <w:t xml:space="preserve"> </w:t>
      </w:r>
    </w:p>
    <w:p w14:paraId="786FFD9F" w14:textId="77777777" w:rsidR="00B34235" w:rsidRDefault="00B34235" w:rsidP="00B34235">
      <w:pPr>
        <w:ind w:firstLine="216"/>
        <w:rPr>
          <w:sz w:val="20"/>
          <w:szCs w:val="20"/>
        </w:rPr>
      </w:pPr>
      <w:r w:rsidRPr="00975E62">
        <w:rPr>
          <w:sz w:val="20"/>
          <w:szCs w:val="20"/>
        </w:rPr>
        <w:t xml:space="preserve">Since provenance is analyzed from the present to the past, the outcome is already known and can be used to decide if </w:t>
      </w:r>
      <w:r w:rsidR="009108F1">
        <w:rPr>
          <w:sz w:val="20"/>
          <w:szCs w:val="20"/>
        </w:rPr>
        <w:t>the</w:t>
      </w:r>
      <w:r>
        <w:rPr>
          <w:sz w:val="20"/>
          <w:szCs w:val="20"/>
        </w:rPr>
        <w:t xml:space="preserve"> actions </w:t>
      </w:r>
      <w:r w:rsidR="009108F1">
        <w:rPr>
          <w:sz w:val="20"/>
          <w:szCs w:val="20"/>
        </w:rPr>
        <w:t>of</w:t>
      </w:r>
      <w:del w:id="22" w:author="Kohwalter" w:date="2013-03-08T11:56:00Z">
        <w:r w:rsidR="009108F1" w:rsidDel="009209E6">
          <w:rPr>
            <w:sz w:val="20"/>
            <w:szCs w:val="20"/>
          </w:rPr>
          <w:delText xml:space="preserve"> </w:delText>
        </w:r>
      </w:del>
      <w:r w:rsidR="009108F1">
        <w:rPr>
          <w:sz w:val="20"/>
          <w:szCs w:val="20"/>
        </w:rPr>
        <w:t xml:space="preserve"> a specific week </w:t>
      </w:r>
      <w:r>
        <w:rPr>
          <w:sz w:val="20"/>
          <w:szCs w:val="20"/>
        </w:rPr>
        <w:t>are</w:t>
      </w:r>
      <w:r w:rsidRPr="00975E62">
        <w:rPr>
          <w:sz w:val="20"/>
          <w:szCs w:val="20"/>
        </w:rPr>
        <w:t xml:space="preserve"> relevant or not. If </w:t>
      </w:r>
      <w:r>
        <w:rPr>
          <w:sz w:val="20"/>
          <w:szCs w:val="20"/>
        </w:rPr>
        <w:t>during the week nothing out of ordinary happened, then it can be simpl</w:t>
      </w:r>
      <w:r>
        <w:rPr>
          <w:sz w:val="20"/>
          <w:szCs w:val="20"/>
        </w:rPr>
        <w:t>i</w:t>
      </w:r>
      <w:r>
        <w:rPr>
          <w:sz w:val="20"/>
          <w:szCs w:val="20"/>
        </w:rPr>
        <w:lastRenderedPageBreak/>
        <w:t>fied into just</w:t>
      </w:r>
      <w:r w:rsidRPr="00975E62">
        <w:rPr>
          <w:sz w:val="20"/>
          <w:szCs w:val="20"/>
        </w:rPr>
        <w:t xml:space="preserve"> one node representing th</w:t>
      </w:r>
      <w:r>
        <w:rPr>
          <w:sz w:val="20"/>
          <w:szCs w:val="20"/>
        </w:rPr>
        <w:t>e general progress</w:t>
      </w:r>
      <w:r w:rsidRPr="00975E62">
        <w:rPr>
          <w:sz w:val="20"/>
          <w:szCs w:val="20"/>
        </w:rPr>
        <w:t xml:space="preserve">. However, if </w:t>
      </w:r>
      <w:r>
        <w:rPr>
          <w:sz w:val="20"/>
          <w:szCs w:val="20"/>
        </w:rPr>
        <w:t>the week</w:t>
      </w:r>
      <w:r w:rsidR="00320040">
        <w:rPr>
          <w:sz w:val="20"/>
          <w:szCs w:val="20"/>
        </w:rPr>
        <w:t>’s</w:t>
      </w:r>
      <w:r>
        <w:rPr>
          <w:sz w:val="20"/>
          <w:szCs w:val="20"/>
        </w:rPr>
        <w:t xml:space="preserve"> progress is very different from the others</w:t>
      </w:r>
      <w:r w:rsidRPr="00975E62">
        <w:rPr>
          <w:sz w:val="20"/>
          <w:szCs w:val="20"/>
        </w:rPr>
        <w:t xml:space="preserve">, it </w:t>
      </w:r>
      <w:r>
        <w:rPr>
          <w:sz w:val="20"/>
          <w:szCs w:val="20"/>
        </w:rPr>
        <w:t>can be</w:t>
      </w:r>
      <w:r w:rsidRPr="00975E62">
        <w:rPr>
          <w:sz w:val="20"/>
          <w:szCs w:val="20"/>
        </w:rPr>
        <w:t xml:space="preserve"> interesting to show all action nodes for anal</w:t>
      </w:r>
      <w:r w:rsidRPr="00975E62">
        <w:rPr>
          <w:sz w:val="20"/>
          <w:szCs w:val="20"/>
        </w:rPr>
        <w:t>y</w:t>
      </w:r>
      <w:r w:rsidRPr="00975E62">
        <w:rPr>
          <w:sz w:val="20"/>
          <w:szCs w:val="20"/>
        </w:rPr>
        <w:t>sis, allowing the player to identify important facts that infl</w:t>
      </w:r>
      <w:r w:rsidRPr="00975E62">
        <w:rPr>
          <w:sz w:val="20"/>
          <w:szCs w:val="20"/>
        </w:rPr>
        <w:t>u</w:t>
      </w:r>
      <w:r w:rsidRPr="00975E62">
        <w:rPr>
          <w:sz w:val="20"/>
          <w:szCs w:val="20"/>
        </w:rPr>
        <w:t xml:space="preserve">enced the </w:t>
      </w:r>
      <w:r>
        <w:rPr>
          <w:sz w:val="20"/>
          <w:szCs w:val="20"/>
        </w:rPr>
        <w:t>overall</w:t>
      </w:r>
      <w:r w:rsidRPr="00975E62">
        <w:rPr>
          <w:sz w:val="20"/>
          <w:szCs w:val="20"/>
        </w:rPr>
        <w:t xml:space="preserve"> outcome. </w:t>
      </w:r>
    </w:p>
    <w:p w14:paraId="7B61C534" w14:textId="77777777" w:rsidR="00B34235" w:rsidRPr="00975E62" w:rsidRDefault="00B34235" w:rsidP="00B34235">
      <w:pPr>
        <w:ind w:firstLine="216"/>
        <w:rPr>
          <w:sz w:val="20"/>
          <w:szCs w:val="20"/>
        </w:rPr>
      </w:pPr>
      <w:r w:rsidRPr="00975E62">
        <w:rPr>
          <w:sz w:val="20"/>
          <w:szCs w:val="20"/>
        </w:rPr>
        <w:t>Note</w:t>
      </w:r>
      <w:r w:rsidR="00F94144">
        <w:rPr>
          <w:sz w:val="20"/>
          <w:szCs w:val="20"/>
        </w:rPr>
        <w:t>,</w:t>
      </w:r>
      <w:r w:rsidRPr="00975E62">
        <w:rPr>
          <w:sz w:val="20"/>
          <w:szCs w:val="20"/>
        </w:rPr>
        <w:t xml:space="preserve"> however</w:t>
      </w:r>
      <w:r w:rsidR="00F94144">
        <w:rPr>
          <w:sz w:val="20"/>
          <w:szCs w:val="20"/>
        </w:rPr>
        <w:t>,</w:t>
      </w:r>
      <w:r w:rsidRPr="00975E62">
        <w:rPr>
          <w:sz w:val="20"/>
          <w:szCs w:val="20"/>
        </w:rPr>
        <w:t xml:space="preserve"> that </w:t>
      </w:r>
      <w:r w:rsidRPr="00F80D29">
        <w:rPr>
          <w:i/>
          <w:sz w:val="20"/>
          <w:szCs w:val="20"/>
        </w:rPr>
        <w:t>Proof Viewer</w:t>
      </w:r>
      <w:r w:rsidRPr="00975E62">
        <w:rPr>
          <w:sz w:val="20"/>
          <w:szCs w:val="20"/>
        </w:rPr>
        <w:t xml:space="preserve"> does not provide infe</w:t>
      </w:r>
      <w:r w:rsidRPr="00975E62">
        <w:rPr>
          <w:sz w:val="20"/>
          <w:szCs w:val="20"/>
        </w:rPr>
        <w:t>r</w:t>
      </w:r>
      <w:r w:rsidRPr="00975E62">
        <w:rPr>
          <w:sz w:val="20"/>
          <w:szCs w:val="20"/>
        </w:rPr>
        <w:t xml:space="preserve">ence for the user, </w:t>
      </w:r>
      <w:r w:rsidR="00F94144">
        <w:rPr>
          <w:sz w:val="20"/>
          <w:szCs w:val="20"/>
        </w:rPr>
        <w:t xml:space="preserve">but </w:t>
      </w:r>
      <w:r w:rsidRPr="00975E62">
        <w:rPr>
          <w:sz w:val="20"/>
          <w:szCs w:val="20"/>
        </w:rPr>
        <w:t xml:space="preserve">only the </w:t>
      </w:r>
      <w:r w:rsidR="005F04AD" w:rsidRPr="00975E62">
        <w:rPr>
          <w:sz w:val="20"/>
          <w:szCs w:val="20"/>
        </w:rPr>
        <w:t xml:space="preserve">necessary </w:t>
      </w:r>
      <w:r w:rsidRPr="00975E62">
        <w:rPr>
          <w:sz w:val="20"/>
          <w:szCs w:val="20"/>
        </w:rPr>
        <w:t>means to infer. The player himself will need to decide which information is rel</w:t>
      </w:r>
      <w:r w:rsidRPr="00975E62">
        <w:rPr>
          <w:sz w:val="20"/>
          <w:szCs w:val="20"/>
        </w:rPr>
        <w:t>e</w:t>
      </w:r>
      <w:r w:rsidRPr="00975E62">
        <w:rPr>
          <w:sz w:val="20"/>
          <w:szCs w:val="20"/>
        </w:rPr>
        <w:t xml:space="preserve">vant for analysis. Providing a generic inference strategy is a future work. To infer something and decide if it is relevant or not for analysis is a complex process, which happens to be domain sensitive. This type of decision making also involve other areas of research </w:t>
      </w:r>
      <w:r w:rsidR="00B7317E" w:rsidRPr="00975E62">
        <w:rPr>
          <w:sz w:val="20"/>
          <w:szCs w:val="20"/>
        </w:rPr>
        <w:fldChar w:fldCharType="begin"/>
      </w:r>
      <w:r>
        <w:rPr>
          <w:sz w:val="20"/>
          <w:szCs w:val="20"/>
        </w:rPr>
        <w:instrText xml:space="preserve"> ADDIN ZOTERO_ITEM CSL_CITATION {"citationID":"czTb2tcz","properties":{"formattedCitation":"[4, 6, 9, 12, 24]","plainCitation":"[4, 6, 9, 12, 24]"},"citationItems":[{"id":91,"uris":["http://zotero.org/users/1122386/items/36Q322NW"],"uri":["http://zotero.org/users/1122386/items/36Q322NW"],"itemData":{"id":91,"type":"article-journal","title":"Pattern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B7317E" w:rsidRPr="00975E62">
        <w:rPr>
          <w:sz w:val="20"/>
          <w:szCs w:val="20"/>
        </w:rPr>
        <w:fldChar w:fldCharType="separate"/>
      </w:r>
      <w:r w:rsidRPr="002242DC">
        <w:t>[4, 6, 9, 12, 24]</w:t>
      </w:r>
      <w:r w:rsidR="00B7317E" w:rsidRPr="00975E62">
        <w:rPr>
          <w:sz w:val="20"/>
          <w:szCs w:val="20"/>
        </w:rPr>
        <w:fldChar w:fldCharType="end"/>
      </w:r>
      <w:r w:rsidRPr="00975E62">
        <w:rPr>
          <w:sz w:val="20"/>
          <w:szCs w:val="20"/>
        </w:rPr>
        <w:t xml:space="preserve">. </w:t>
      </w:r>
    </w:p>
    <w:p w14:paraId="70D75340" w14:textId="77777777" w:rsidR="00B34235" w:rsidRPr="00975E62" w:rsidRDefault="00B34235" w:rsidP="00B34235">
      <w:pPr>
        <w:pStyle w:val="Heading1"/>
      </w:pPr>
      <w:r>
        <w:t>Provenance Visualization in Software E</w:t>
      </w:r>
      <w:r w:rsidR="008C28B4">
        <w:t>n</w:t>
      </w:r>
      <w:r>
        <w:t>gineering</w:t>
      </w:r>
    </w:p>
    <w:p w14:paraId="0FA1A5BB" w14:textId="77777777" w:rsidR="00B34235" w:rsidRPr="00975E62" w:rsidRDefault="00B34235" w:rsidP="00B34235">
      <w:pPr>
        <w:ind w:firstLine="216"/>
        <w:rPr>
          <w:sz w:val="20"/>
          <w:szCs w:val="20"/>
        </w:rPr>
      </w:pPr>
      <w:r w:rsidRPr="00975E62">
        <w:rPr>
          <w:sz w:val="20"/>
          <w:szCs w:val="20"/>
        </w:rPr>
        <w:t xml:space="preserve">We instantiated this provenance analysis infrastructure, which uses the proposed framework presented in </w:t>
      </w:r>
      <w:r w:rsidR="00B7317E" w:rsidRPr="00975E62">
        <w:rPr>
          <w:sz w:val="20"/>
          <w:szCs w:val="20"/>
        </w:rPr>
        <w:fldChar w:fldCharType="begin"/>
      </w:r>
      <w:r>
        <w:rPr>
          <w:sz w:val="20"/>
          <w:szCs w:val="20"/>
        </w:rPr>
        <w:instrText xml:space="preserve"> ADDIN ZOTERO_ITEM CSL_CITATION {"citationID":"20nsnnauih","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7317E" w:rsidRPr="00975E62">
        <w:rPr>
          <w:sz w:val="20"/>
          <w:szCs w:val="20"/>
        </w:rPr>
        <w:fldChar w:fldCharType="separate"/>
      </w:r>
      <w:r w:rsidRPr="002242DC">
        <w:t>[14]</w:t>
      </w:r>
      <w:r w:rsidR="00B7317E" w:rsidRPr="00975E62">
        <w:rPr>
          <w:sz w:val="20"/>
          <w:szCs w:val="20"/>
        </w:rPr>
        <w:fldChar w:fldCharType="end"/>
      </w:r>
      <w:r w:rsidRPr="00975E62">
        <w:rPr>
          <w:sz w:val="20"/>
          <w:szCs w:val="20"/>
        </w:rPr>
        <w:t>, in a Software Engineering educational strategy game named SDM (</w:t>
      </w:r>
      <w:r w:rsidRPr="00975E62">
        <w:rPr>
          <w:i/>
          <w:sz w:val="20"/>
          <w:szCs w:val="20"/>
        </w:rPr>
        <w:t>Software Development Manager</w:t>
      </w:r>
      <w:r w:rsidRPr="00975E62">
        <w:rPr>
          <w:sz w:val="20"/>
          <w:szCs w:val="20"/>
        </w:rPr>
        <w:t xml:space="preserve">) </w:t>
      </w:r>
      <w:r w:rsidR="00B7317E" w:rsidRPr="00975E62">
        <w:rPr>
          <w:sz w:val="20"/>
          <w:szCs w:val="20"/>
        </w:rPr>
        <w:fldChar w:fldCharType="begin"/>
      </w:r>
      <w:r>
        <w:rPr>
          <w:sz w:val="20"/>
          <w:szCs w:val="20"/>
        </w:rPr>
        <w:instrText xml:space="preserve"> ADDIN ZOTERO_ITEM CSL_CITATION {"citationID":"GdBoMwTt","properties":{"formattedCitation":"[15]","plainCitation":"[15]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B7317E" w:rsidRPr="00975E62">
        <w:rPr>
          <w:sz w:val="20"/>
          <w:szCs w:val="20"/>
        </w:rPr>
        <w:fldChar w:fldCharType="separate"/>
      </w:r>
      <w:r w:rsidRPr="002242DC">
        <w:t>[15]</w:t>
      </w:r>
      <w:r w:rsidR="00B7317E" w:rsidRPr="00975E62">
        <w:rPr>
          <w:sz w:val="20"/>
          <w:szCs w:val="20"/>
        </w:rPr>
        <w:fldChar w:fldCharType="end"/>
      </w:r>
      <w:r w:rsidRPr="00975E62">
        <w:rPr>
          <w:sz w:val="20"/>
          <w:szCs w:val="20"/>
        </w:rPr>
        <w:t>. The goal of SDM is to allow undergraduate students to understand the existing cause-effect relationships in the software development process. As so, the adoption of provenance becomes an important instr</w:t>
      </w:r>
      <w:r w:rsidRPr="00975E62">
        <w:rPr>
          <w:sz w:val="20"/>
          <w:szCs w:val="20"/>
        </w:rPr>
        <w:t>u</w:t>
      </w:r>
      <w:r w:rsidRPr="00975E62">
        <w:rPr>
          <w:sz w:val="20"/>
          <w:szCs w:val="20"/>
        </w:rPr>
        <w:t>ment to better support knowledge acquisition, allowing the possibility of tracking mistakes made during a game session.</w:t>
      </w:r>
    </w:p>
    <w:p w14:paraId="475FA491" w14:textId="77777777" w:rsidR="00B34235" w:rsidRDefault="00B34235" w:rsidP="00B34235">
      <w:pPr>
        <w:ind w:firstLine="216"/>
        <w:rPr>
          <w:sz w:val="20"/>
          <w:szCs w:val="20"/>
        </w:rPr>
      </w:pPr>
      <w:r w:rsidRPr="00975E62">
        <w:rPr>
          <w:sz w:val="20"/>
          <w:szCs w:val="20"/>
        </w:rPr>
        <w:t>In SDM</w:t>
      </w:r>
      <w:r>
        <w:rPr>
          <w:sz w:val="20"/>
          <w:szCs w:val="20"/>
        </w:rPr>
        <w:t xml:space="preserve"> </w:t>
      </w:r>
      <w:r w:rsidRPr="00975E62">
        <w:rPr>
          <w:sz w:val="20"/>
          <w:szCs w:val="20"/>
        </w:rPr>
        <w:t>the player has a team of employees that are used to develop software according to contracts made with customers. The gameplay and game mechanics are modeled presenting possibilities to the player to decide strategies for development and define the roles for each staff member. As in any contract, the software has requirements that must be followed during development. From a gameplay point of view, these requir</w:t>
      </w:r>
      <w:r w:rsidRPr="00975E62">
        <w:rPr>
          <w:sz w:val="20"/>
          <w:szCs w:val="20"/>
        </w:rPr>
        <w:t>e</w:t>
      </w:r>
      <w:r w:rsidRPr="00975E62">
        <w:rPr>
          <w:sz w:val="20"/>
          <w:szCs w:val="20"/>
        </w:rPr>
        <w:t>ments help to balance the mechanics and rules. When the software is completed and delivered to the customer, there is a quality assessment of the software and a project completion payment accordingly to the product quality.</w:t>
      </w:r>
    </w:p>
    <w:p w14:paraId="3B3919E8" w14:textId="77777777" w:rsidR="00B34235" w:rsidRPr="00A03E84" w:rsidRDefault="00B34235" w:rsidP="00B34235">
      <w:pPr>
        <w:pStyle w:val="Heading2"/>
        <w:numPr>
          <w:ilvl w:val="1"/>
          <w:numId w:val="4"/>
        </w:numPr>
      </w:pPr>
      <w:r w:rsidRPr="00A03E84">
        <w:t>Information Storage</w:t>
      </w:r>
    </w:p>
    <w:p w14:paraId="18A39AD9" w14:textId="77777777" w:rsidR="00B34235" w:rsidRPr="00975E62" w:rsidRDefault="00B34235" w:rsidP="00B34235">
      <w:pPr>
        <w:ind w:firstLine="216"/>
        <w:rPr>
          <w:sz w:val="20"/>
          <w:szCs w:val="20"/>
        </w:rPr>
      </w:pPr>
      <w:r w:rsidRPr="00975E62">
        <w:rPr>
          <w:sz w:val="20"/>
          <w:szCs w:val="20"/>
        </w:rPr>
        <w:t xml:space="preserve">The information structure used on SDM is similar to the one explained in </w:t>
      </w:r>
      <w:r w:rsidR="00B7317E" w:rsidRPr="00975E62">
        <w:rPr>
          <w:sz w:val="20"/>
          <w:szCs w:val="20"/>
        </w:rPr>
        <w:fldChar w:fldCharType="begin"/>
      </w:r>
      <w:r>
        <w:rPr>
          <w:sz w:val="20"/>
          <w:szCs w:val="20"/>
        </w:rPr>
        <w:instrText xml:space="preserve"> ADDIN ZOTERO_ITEM CSL_CITATION {"citationID":"1dopjnek5t","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7317E" w:rsidRPr="00975E62">
        <w:rPr>
          <w:sz w:val="20"/>
          <w:szCs w:val="20"/>
        </w:rPr>
        <w:fldChar w:fldCharType="separate"/>
      </w:r>
      <w:r w:rsidRPr="002242DC">
        <w:t>[14]</w:t>
      </w:r>
      <w:r w:rsidR="00B7317E" w:rsidRPr="00975E62">
        <w:rPr>
          <w:sz w:val="20"/>
          <w:szCs w:val="20"/>
        </w:rPr>
        <w:fldChar w:fldCharType="end"/>
      </w:r>
      <w:r w:rsidRPr="00975E62">
        <w:rPr>
          <w:sz w:val="20"/>
          <w:szCs w:val="20"/>
        </w:rPr>
        <w:t>. As such, each project contains a list of employees that were involved in its development. Each e</w:t>
      </w:r>
      <w:r w:rsidRPr="00975E62">
        <w:rPr>
          <w:sz w:val="20"/>
          <w:szCs w:val="20"/>
        </w:rPr>
        <w:t>m</w:t>
      </w:r>
      <w:r w:rsidRPr="00975E62">
        <w:rPr>
          <w:sz w:val="20"/>
          <w:szCs w:val="20"/>
        </w:rPr>
        <w:t>ployee has a list of actions executed as well as links to other actions in case of external influences. Throughout the game, when actions are executed, information is collected and stored for generating the provenance graph used during post-game analysis. Since provenance graphs contains three types of nodes (</w:t>
      </w:r>
      <w:r w:rsidRPr="00975E62">
        <w:rPr>
          <w:i/>
          <w:sz w:val="20"/>
          <w:szCs w:val="20"/>
        </w:rPr>
        <w:t>processes</w:t>
      </w:r>
      <w:r w:rsidRPr="00975E62">
        <w:rPr>
          <w:sz w:val="20"/>
          <w:szCs w:val="20"/>
        </w:rPr>
        <w:t xml:space="preserve">, </w:t>
      </w:r>
      <w:r w:rsidRPr="00975E62">
        <w:rPr>
          <w:i/>
          <w:sz w:val="20"/>
          <w:szCs w:val="20"/>
        </w:rPr>
        <w:t>agents</w:t>
      </w:r>
      <w:r w:rsidRPr="00975E62">
        <w:rPr>
          <w:sz w:val="20"/>
          <w:szCs w:val="20"/>
        </w:rPr>
        <w:t xml:space="preserve">, and </w:t>
      </w:r>
      <w:r w:rsidRPr="00975E62">
        <w:rPr>
          <w:i/>
          <w:sz w:val="20"/>
          <w:szCs w:val="20"/>
        </w:rPr>
        <w:t>artifacts</w:t>
      </w:r>
      <w:r w:rsidRPr="00975E62">
        <w:rPr>
          <w:sz w:val="20"/>
          <w:szCs w:val="20"/>
        </w:rPr>
        <w:t>), the collected info</w:t>
      </w:r>
      <w:r w:rsidRPr="00975E62">
        <w:rPr>
          <w:sz w:val="20"/>
          <w:szCs w:val="20"/>
        </w:rPr>
        <w:t>r</w:t>
      </w:r>
      <w:r w:rsidRPr="00975E62">
        <w:rPr>
          <w:sz w:val="20"/>
          <w:szCs w:val="20"/>
        </w:rPr>
        <w:t xml:space="preserve">mation is mapped to each type, according to the data model explained in </w:t>
      </w:r>
      <w:r w:rsidR="00B7317E" w:rsidRPr="00975E62">
        <w:rPr>
          <w:sz w:val="20"/>
          <w:szCs w:val="20"/>
        </w:rPr>
        <w:fldChar w:fldCharType="begin"/>
      </w:r>
      <w:r>
        <w:rPr>
          <w:sz w:val="20"/>
          <w:szCs w:val="20"/>
        </w:rPr>
        <w:instrText xml:space="preserve"> ADDIN ZOTERO_ITEM CSL_CITATION {"citationID":"1o13qjmbjn","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7317E" w:rsidRPr="00975E62">
        <w:rPr>
          <w:sz w:val="20"/>
          <w:szCs w:val="20"/>
        </w:rPr>
        <w:fldChar w:fldCharType="separate"/>
      </w:r>
      <w:r w:rsidRPr="002242DC">
        <w:t>[14]</w:t>
      </w:r>
      <w:r w:rsidR="00B7317E" w:rsidRPr="00975E62">
        <w:rPr>
          <w:sz w:val="20"/>
          <w:szCs w:val="20"/>
        </w:rPr>
        <w:fldChar w:fldCharType="end"/>
      </w:r>
      <w:r w:rsidRPr="00975E62">
        <w:rPr>
          <w:sz w:val="20"/>
          <w:szCs w:val="20"/>
        </w:rPr>
        <w:t xml:space="preserve"> and illustrated by </w:t>
      </w:r>
      <w:r w:rsidR="00C14463">
        <w:fldChar w:fldCharType="begin"/>
      </w:r>
      <w:r w:rsidR="00C14463">
        <w:instrText xml:space="preserve"> REF _Ref341623250 \h  \* MERGEFORMAT </w:instrText>
      </w:r>
      <w:r w:rsidR="00C14463">
        <w:fldChar w:fldCharType="separate"/>
      </w:r>
      <w:r w:rsidRPr="00410B45">
        <w:rPr>
          <w:sz w:val="20"/>
          <w:szCs w:val="20"/>
        </w:rPr>
        <w:t>Figure 1</w:t>
      </w:r>
      <w:r w:rsidR="00C14463">
        <w:fldChar w:fldCharType="end"/>
      </w:r>
      <w:r w:rsidRPr="00975E62">
        <w:rPr>
          <w:sz w:val="20"/>
          <w:szCs w:val="20"/>
        </w:rPr>
        <w:t>. Each node co</w:t>
      </w:r>
      <w:r w:rsidRPr="00975E62">
        <w:rPr>
          <w:sz w:val="20"/>
          <w:szCs w:val="20"/>
        </w:rPr>
        <w:t>n</w:t>
      </w:r>
      <w:r w:rsidRPr="00975E62">
        <w:rPr>
          <w:sz w:val="20"/>
          <w:szCs w:val="20"/>
        </w:rPr>
        <w:t>tains different information according to its type.</w:t>
      </w:r>
    </w:p>
    <w:p w14:paraId="577827D6" w14:textId="77777777" w:rsidR="00B34235" w:rsidRDefault="00B34235" w:rsidP="00B34235">
      <w:pPr>
        <w:ind w:firstLine="216"/>
        <w:rPr>
          <w:sz w:val="20"/>
          <w:szCs w:val="20"/>
        </w:rPr>
      </w:pPr>
      <w:r w:rsidRPr="00975E62">
        <w:rPr>
          <w:i/>
          <w:sz w:val="20"/>
          <w:szCs w:val="20"/>
        </w:rPr>
        <w:t>Processes</w:t>
      </w:r>
      <w:r w:rsidRPr="00975E62">
        <w:rPr>
          <w:sz w:val="20"/>
          <w:szCs w:val="20"/>
        </w:rPr>
        <w:t xml:space="preserve"> nodes, which represents actions executed during the game by employees, stores information about its exec</w:t>
      </w:r>
      <w:r w:rsidRPr="00975E62">
        <w:rPr>
          <w:sz w:val="20"/>
          <w:szCs w:val="20"/>
        </w:rPr>
        <w:t>u</w:t>
      </w:r>
      <w:r w:rsidRPr="00975E62">
        <w:rPr>
          <w:sz w:val="20"/>
          <w:szCs w:val="20"/>
        </w:rPr>
        <w:t xml:space="preserve">tion. This information includes who executed it, which task and role the employee was occupying, as well as the current morale and stamina status. Worked hours and credits spent to execute the action are also stored. Lastly, the progress made in his task and a description of the action, explaining his decision </w:t>
      </w:r>
      <w:r w:rsidRPr="00975E62">
        <w:rPr>
          <w:sz w:val="20"/>
          <w:szCs w:val="20"/>
        </w:rPr>
        <w:lastRenderedPageBreak/>
        <w:t>making process. Besides those, if the action had any external influences, or used or altered an artifact, a link to the action that affects its execution and the artifact is included.</w:t>
      </w:r>
    </w:p>
    <w:p w14:paraId="379D0EA4" w14:textId="77777777" w:rsidR="00B34235" w:rsidRDefault="00B34235" w:rsidP="00B34235">
      <w:pPr>
        <w:ind w:firstLine="216"/>
        <w:rPr>
          <w:sz w:val="20"/>
          <w:szCs w:val="20"/>
        </w:rPr>
      </w:pPr>
      <w:r w:rsidRPr="00975E62">
        <w:rPr>
          <w:i/>
          <w:sz w:val="20"/>
          <w:szCs w:val="20"/>
        </w:rPr>
        <w:t>Agent</w:t>
      </w:r>
      <w:r w:rsidRPr="00975E62">
        <w:rPr>
          <w:sz w:val="20"/>
          <w:szCs w:val="20"/>
        </w:rPr>
        <w:t xml:space="preserve"> nodes, representing employees, store the employee’s name, his current staff grade, his level, human attributes which are used in the game, and specializations.</w:t>
      </w:r>
      <w:r>
        <w:rPr>
          <w:i/>
          <w:sz w:val="20"/>
          <w:szCs w:val="20"/>
        </w:rPr>
        <w:t xml:space="preserve"> </w:t>
      </w:r>
      <w:r w:rsidRPr="00975E62">
        <w:rPr>
          <w:i/>
          <w:sz w:val="20"/>
          <w:szCs w:val="20"/>
        </w:rPr>
        <w:t>Artifact</w:t>
      </w:r>
      <w:r w:rsidRPr="00975E62">
        <w:rPr>
          <w:sz w:val="20"/>
          <w:szCs w:val="20"/>
        </w:rPr>
        <w:t xml:space="preserve"> nodes </w:t>
      </w:r>
      <w:r>
        <w:rPr>
          <w:sz w:val="20"/>
          <w:szCs w:val="20"/>
        </w:rPr>
        <w:t>repr</w:t>
      </w:r>
      <w:r>
        <w:rPr>
          <w:sz w:val="20"/>
          <w:szCs w:val="20"/>
        </w:rPr>
        <w:t>e</w:t>
      </w:r>
      <w:r>
        <w:rPr>
          <w:sz w:val="20"/>
          <w:szCs w:val="20"/>
        </w:rPr>
        <w:t>sent</w:t>
      </w:r>
      <w:r w:rsidRPr="00975E62">
        <w:rPr>
          <w:sz w:val="20"/>
          <w:szCs w:val="20"/>
        </w:rPr>
        <w:t xml:space="preserve"> Prototypes, Test Cases, and Project.</w:t>
      </w:r>
      <w:r>
        <w:rPr>
          <w:sz w:val="20"/>
          <w:szCs w:val="20"/>
        </w:rPr>
        <w:t xml:space="preserve"> </w:t>
      </w:r>
      <w:r w:rsidRPr="00975E62">
        <w:rPr>
          <w:sz w:val="20"/>
          <w:szCs w:val="20"/>
        </w:rPr>
        <w:t>After the data is co</w:t>
      </w:r>
      <w:r w:rsidRPr="00975E62">
        <w:rPr>
          <w:sz w:val="20"/>
          <w:szCs w:val="20"/>
        </w:rPr>
        <w:t>l</w:t>
      </w:r>
      <w:r w:rsidRPr="00975E62">
        <w:rPr>
          <w:sz w:val="20"/>
          <w:szCs w:val="20"/>
        </w:rPr>
        <w:t xml:space="preserve">lected and extracted, a provenance graph corresponding to that scenario is generated and displayed for analysis, similar to the one presented by </w:t>
      </w:r>
      <w:r w:rsidR="00C14463">
        <w:fldChar w:fldCharType="begin"/>
      </w:r>
      <w:r w:rsidR="00C14463">
        <w:instrText xml:space="preserve"> REF _Ref341710011 \h  \* </w:instrText>
      </w:r>
      <w:r w:rsidR="00C14463">
        <w:instrText xml:space="preserve">MERGEFORMAT </w:instrText>
      </w:r>
      <w:r w:rsidR="00C14463">
        <w:fldChar w:fldCharType="separate"/>
      </w:r>
      <w:r w:rsidRPr="00410B45">
        <w:rPr>
          <w:sz w:val="20"/>
          <w:szCs w:val="20"/>
        </w:rPr>
        <w:t>Figure 3</w:t>
      </w:r>
      <w:r w:rsidR="00C14463">
        <w:fldChar w:fldCharType="end"/>
      </w:r>
      <w:r w:rsidRPr="00975E62">
        <w:rPr>
          <w:sz w:val="20"/>
          <w:szCs w:val="20"/>
        </w:rPr>
        <w:t>.</w:t>
      </w:r>
    </w:p>
    <w:p w14:paraId="1F477183" w14:textId="77777777" w:rsidR="00B34235" w:rsidRPr="00A03E84" w:rsidRDefault="00B34235" w:rsidP="00B34235">
      <w:pPr>
        <w:pStyle w:val="Heading2"/>
        <w:numPr>
          <w:ilvl w:val="1"/>
          <w:numId w:val="4"/>
        </w:numPr>
      </w:pPr>
      <w:r w:rsidRPr="00A03E84">
        <w:t>Provenance Graph</w:t>
      </w:r>
    </w:p>
    <w:p w14:paraId="12DA7074" w14:textId="77777777" w:rsidR="00B34235" w:rsidRPr="00975E62" w:rsidRDefault="00B34235" w:rsidP="00B34235">
      <w:pPr>
        <w:ind w:firstLine="216"/>
        <w:rPr>
          <w:sz w:val="20"/>
          <w:szCs w:val="20"/>
        </w:rPr>
      </w:pPr>
      <w:r w:rsidRPr="00A03E84">
        <w:rPr>
          <w:sz w:val="20"/>
          <w:szCs w:val="20"/>
        </w:rPr>
        <w:t>With the adaptations made in the original SDM</w:t>
      </w:r>
      <w:r w:rsidRPr="00975E62">
        <w:rPr>
          <w:sz w:val="20"/>
          <w:szCs w:val="20"/>
        </w:rPr>
        <w:t xml:space="preserve"> concepts </w:t>
      </w:r>
      <w:r w:rsidR="00B7317E" w:rsidRPr="00975E62">
        <w:rPr>
          <w:sz w:val="20"/>
          <w:szCs w:val="20"/>
        </w:rPr>
        <w:fldChar w:fldCharType="begin"/>
      </w:r>
      <w:r>
        <w:rPr>
          <w:sz w:val="20"/>
          <w:szCs w:val="20"/>
        </w:rPr>
        <w:instrText xml:space="preserve"> ADDIN ZOTERO_ITEM CSL_CITATION {"citationID":"1iag3q8nc","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7317E" w:rsidRPr="00975E62">
        <w:rPr>
          <w:sz w:val="20"/>
          <w:szCs w:val="20"/>
        </w:rPr>
        <w:fldChar w:fldCharType="separate"/>
      </w:r>
      <w:r w:rsidRPr="002242DC">
        <w:t>[14]</w:t>
      </w:r>
      <w:r w:rsidR="00B7317E" w:rsidRPr="00975E62">
        <w:rPr>
          <w:sz w:val="20"/>
          <w:szCs w:val="20"/>
        </w:rPr>
        <w:fldChar w:fldCharType="end"/>
      </w:r>
      <w:r w:rsidRPr="00975E62">
        <w:rPr>
          <w:sz w:val="20"/>
          <w:szCs w:val="20"/>
        </w:rPr>
        <w:t xml:space="preserve">, it is possible to use the collected data for provenance analysis. The collected game data is exported to </w:t>
      </w:r>
      <w:r w:rsidRPr="00975E62">
        <w:rPr>
          <w:i/>
          <w:sz w:val="20"/>
          <w:szCs w:val="20"/>
        </w:rPr>
        <w:t>Proof Viewer</w:t>
      </w:r>
      <w:r w:rsidRPr="00975E62">
        <w:rPr>
          <w:sz w:val="20"/>
          <w:szCs w:val="20"/>
        </w:rPr>
        <w:t>. In that application, the data is processed and used to generate a provenance graph for analysis.</w:t>
      </w:r>
    </w:p>
    <w:p w14:paraId="6118DF04" w14:textId="77777777" w:rsidR="009E5173" w:rsidRPr="00975E62" w:rsidRDefault="009E5173" w:rsidP="009E5173">
      <w:pPr>
        <w:keepNext/>
        <w:framePr w:hSpace="187" w:vSpace="144" w:wrap="around" w:vAnchor="page" w:hAnchor="text" w:xAlign="center" w:y="11550" w:anchorLock="1"/>
        <w:jc w:val="center"/>
        <w:rPr>
          <w:sz w:val="20"/>
          <w:szCs w:val="20"/>
        </w:rPr>
      </w:pPr>
      <w:r w:rsidRPr="00975E62">
        <w:rPr>
          <w:noProof/>
          <w:sz w:val="20"/>
          <w:szCs w:val="20"/>
        </w:rPr>
        <w:drawing>
          <wp:inline distT="0" distB="0" distL="0" distR="0" wp14:anchorId="77600FEF" wp14:editId="3B504A2C">
            <wp:extent cx="2436983" cy="1122001"/>
            <wp:effectExtent l="19050" t="0" r="1417"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6443" cy="1126356"/>
                    </a:xfrm>
                    <a:prstGeom prst="rect">
                      <a:avLst/>
                    </a:prstGeom>
                    <a:noFill/>
                    <a:ln>
                      <a:noFill/>
                    </a:ln>
                  </pic:spPr>
                </pic:pic>
              </a:graphicData>
            </a:graphic>
          </wp:inline>
        </w:drawing>
      </w:r>
    </w:p>
    <w:p w14:paraId="1230843B" w14:textId="77777777" w:rsidR="009E5173" w:rsidRPr="008074E8" w:rsidRDefault="009E5173" w:rsidP="009E5173">
      <w:pPr>
        <w:pStyle w:val="Caption"/>
        <w:framePr w:hSpace="187" w:vSpace="144" w:wrap="around" w:vAnchor="page" w:hAnchor="text" w:xAlign="center" w:y="11550" w:anchorLock="1"/>
        <w:rPr>
          <w:rFonts w:cs="Times New Roman"/>
          <w:szCs w:val="16"/>
        </w:rPr>
      </w:pPr>
      <w:bookmarkStart w:id="23" w:name="_Ref342049382"/>
      <w:proofErr w:type="gramStart"/>
      <w:r w:rsidRPr="008074E8">
        <w:rPr>
          <w:rFonts w:cs="Times New Roman"/>
          <w:szCs w:val="16"/>
        </w:rPr>
        <w:t xml:space="preserve">Figure </w:t>
      </w:r>
      <w:r w:rsidR="00B7317E" w:rsidRPr="008074E8">
        <w:rPr>
          <w:rFonts w:cs="Times New Roman"/>
          <w:szCs w:val="16"/>
        </w:rPr>
        <w:fldChar w:fldCharType="begin"/>
      </w:r>
      <w:r w:rsidRPr="008074E8">
        <w:rPr>
          <w:rFonts w:cs="Times New Roman"/>
          <w:szCs w:val="16"/>
        </w:rPr>
        <w:instrText xml:space="preserve"> SEQ Figure \* ARABIC </w:instrText>
      </w:r>
      <w:r w:rsidR="00B7317E" w:rsidRPr="008074E8">
        <w:rPr>
          <w:rFonts w:cs="Times New Roman"/>
          <w:szCs w:val="16"/>
        </w:rPr>
        <w:fldChar w:fldCharType="separate"/>
      </w:r>
      <w:r>
        <w:rPr>
          <w:rFonts w:cs="Times New Roman"/>
          <w:noProof/>
          <w:szCs w:val="16"/>
        </w:rPr>
        <w:t>4</w:t>
      </w:r>
      <w:r w:rsidR="00B7317E" w:rsidRPr="008074E8">
        <w:rPr>
          <w:rFonts w:cs="Times New Roman"/>
          <w:szCs w:val="16"/>
        </w:rPr>
        <w:fldChar w:fldCharType="end"/>
      </w:r>
      <w:bookmarkEnd w:id="23"/>
      <w:r w:rsidRPr="008074E8">
        <w:rPr>
          <w:rFonts w:cs="Times New Roman"/>
          <w:szCs w:val="16"/>
        </w:rPr>
        <w:t>.</w:t>
      </w:r>
      <w:proofErr w:type="gramEnd"/>
      <w:r w:rsidRPr="008074E8">
        <w:rPr>
          <w:rFonts w:cs="Times New Roman"/>
          <w:szCs w:val="16"/>
        </w:rPr>
        <w:t xml:space="preserve"> An example of credits status filter.</w:t>
      </w:r>
    </w:p>
    <w:p w14:paraId="6A4D94DC" w14:textId="77777777" w:rsidR="00B34235" w:rsidRDefault="00B34235" w:rsidP="00B34235">
      <w:pPr>
        <w:ind w:firstLine="216"/>
        <w:rPr>
          <w:sz w:val="20"/>
          <w:szCs w:val="20"/>
        </w:rPr>
      </w:pPr>
      <w:r w:rsidRPr="00975E62">
        <w:rPr>
          <w:sz w:val="20"/>
          <w:szCs w:val="20"/>
        </w:rPr>
        <w:t>By analyzing the graph</w:t>
      </w:r>
      <w:r w:rsidR="001C660B">
        <w:rPr>
          <w:sz w:val="20"/>
          <w:szCs w:val="20"/>
        </w:rPr>
        <w:t>,</w:t>
      </w:r>
      <w:r w:rsidRPr="00975E62">
        <w:rPr>
          <w:sz w:val="20"/>
          <w:szCs w:val="20"/>
        </w:rPr>
        <w:t xml:space="preserve"> it is possible to reach some concl</w:t>
      </w:r>
      <w:r w:rsidRPr="00975E62">
        <w:rPr>
          <w:sz w:val="20"/>
          <w:szCs w:val="20"/>
        </w:rPr>
        <w:t>u</w:t>
      </w:r>
      <w:r w:rsidRPr="00975E62">
        <w:rPr>
          <w:sz w:val="20"/>
          <w:szCs w:val="20"/>
        </w:rPr>
        <w:t>sions of why the story progressed the way it did. As an exa</w:t>
      </w:r>
      <w:r w:rsidRPr="00975E62">
        <w:rPr>
          <w:sz w:val="20"/>
          <w:szCs w:val="20"/>
        </w:rPr>
        <w:t>m</w:t>
      </w:r>
      <w:r w:rsidRPr="00975E62">
        <w:rPr>
          <w:sz w:val="20"/>
          <w:szCs w:val="20"/>
        </w:rPr>
        <w:t>ple</w:t>
      </w:r>
      <w:r w:rsidRPr="00F25228">
        <w:rPr>
          <w:rStyle w:val="FootnoteReference"/>
        </w:rPr>
        <w:footnoteReference w:id="2"/>
      </w:r>
      <w:r w:rsidRPr="00975E62">
        <w:rPr>
          <w:sz w:val="20"/>
          <w:szCs w:val="20"/>
        </w:rPr>
        <w:t xml:space="preserve">, </w:t>
      </w:r>
      <w:r w:rsidR="00C14463">
        <w:fldChar w:fldCharType="begin"/>
      </w:r>
      <w:r w:rsidR="00C14463">
        <w:instrText xml:space="preserve"> REF _Ref342049382 \h  \* MERGEFORMAT </w:instrText>
      </w:r>
      <w:r w:rsidR="00C14463">
        <w:fldChar w:fldCharType="separate"/>
      </w:r>
      <w:r w:rsidRPr="00410B45">
        <w:rPr>
          <w:sz w:val="20"/>
          <w:szCs w:val="20"/>
        </w:rPr>
        <w:t>Figure 4</w:t>
      </w:r>
      <w:r w:rsidR="00C14463">
        <w:fldChar w:fldCharType="end"/>
      </w:r>
      <w:r w:rsidRPr="00975E62">
        <w:rPr>
          <w:sz w:val="20"/>
          <w:szCs w:val="20"/>
        </w:rPr>
        <w:t xml:space="preserve"> illustrates a scenario where the player had </w:t>
      </w:r>
      <w:r>
        <w:rPr>
          <w:sz w:val="20"/>
          <w:szCs w:val="20"/>
        </w:rPr>
        <w:t>fina</w:t>
      </w:r>
      <w:r>
        <w:rPr>
          <w:sz w:val="20"/>
          <w:szCs w:val="20"/>
        </w:rPr>
        <w:t>n</w:t>
      </w:r>
      <w:r>
        <w:rPr>
          <w:sz w:val="20"/>
          <w:szCs w:val="20"/>
        </w:rPr>
        <w:t>cial</w:t>
      </w:r>
      <w:r w:rsidRPr="00975E62">
        <w:rPr>
          <w:sz w:val="20"/>
          <w:szCs w:val="20"/>
        </w:rPr>
        <w:t xml:space="preserve"> problem</w:t>
      </w:r>
      <w:r>
        <w:rPr>
          <w:sz w:val="20"/>
          <w:szCs w:val="20"/>
        </w:rPr>
        <w:t>s</w:t>
      </w:r>
      <w:r w:rsidRPr="00975E62">
        <w:rPr>
          <w:sz w:val="20"/>
          <w:szCs w:val="20"/>
        </w:rPr>
        <w:t xml:space="preserve">. To simplify the picture, some collapses were made, omitting most of the </w:t>
      </w:r>
      <w:r w:rsidRPr="00975E62">
        <w:rPr>
          <w:i/>
          <w:sz w:val="20"/>
          <w:szCs w:val="20"/>
        </w:rPr>
        <w:t>agent’s</w:t>
      </w:r>
      <w:r w:rsidRPr="00975E62">
        <w:rPr>
          <w:sz w:val="20"/>
          <w:szCs w:val="20"/>
        </w:rPr>
        <w:t xml:space="preserve"> </w:t>
      </w:r>
      <w:r w:rsidRPr="00975E62">
        <w:rPr>
          <w:i/>
          <w:sz w:val="20"/>
          <w:szCs w:val="20"/>
        </w:rPr>
        <w:t>processes</w:t>
      </w:r>
      <w:r w:rsidRPr="00975E62">
        <w:rPr>
          <w:sz w:val="20"/>
          <w:szCs w:val="20"/>
        </w:rPr>
        <w:t xml:space="preserve">. The </w:t>
      </w:r>
      <w:r w:rsidRPr="00975E62">
        <w:rPr>
          <w:i/>
          <w:sz w:val="20"/>
          <w:szCs w:val="20"/>
        </w:rPr>
        <w:t>artifacts</w:t>
      </w:r>
      <w:r w:rsidRPr="00975E62">
        <w:rPr>
          <w:sz w:val="20"/>
          <w:szCs w:val="20"/>
        </w:rPr>
        <w:t xml:space="preserve"> represent instances of the development stage, </w:t>
      </w:r>
      <w:r>
        <w:rPr>
          <w:sz w:val="20"/>
          <w:szCs w:val="20"/>
        </w:rPr>
        <w:t>and are colored according</w:t>
      </w:r>
      <w:r w:rsidRPr="00975E62">
        <w:rPr>
          <w:sz w:val="20"/>
          <w:szCs w:val="20"/>
        </w:rPr>
        <w:t xml:space="preserve"> </w:t>
      </w:r>
      <w:r>
        <w:rPr>
          <w:sz w:val="20"/>
          <w:szCs w:val="20"/>
        </w:rPr>
        <w:t xml:space="preserve">to </w:t>
      </w:r>
      <w:r w:rsidRPr="00975E62">
        <w:rPr>
          <w:sz w:val="20"/>
          <w:szCs w:val="20"/>
        </w:rPr>
        <w:t xml:space="preserve">the player’s </w:t>
      </w:r>
      <w:r>
        <w:rPr>
          <w:sz w:val="20"/>
          <w:szCs w:val="20"/>
        </w:rPr>
        <w:t>financial condition</w:t>
      </w:r>
      <w:r w:rsidRPr="00975E62">
        <w:rPr>
          <w:sz w:val="20"/>
          <w:szCs w:val="20"/>
        </w:rPr>
        <w:t xml:space="preserve">. The </w:t>
      </w:r>
      <w:r w:rsidRPr="00975E62">
        <w:rPr>
          <w:i/>
          <w:sz w:val="20"/>
          <w:szCs w:val="20"/>
        </w:rPr>
        <w:t>processes</w:t>
      </w:r>
      <w:r w:rsidRPr="00975E62">
        <w:rPr>
          <w:sz w:val="20"/>
          <w:szCs w:val="20"/>
        </w:rPr>
        <w:t xml:space="preserve"> present in the picture represent hiring actions in gray and re</w:t>
      </w:r>
      <w:r w:rsidRPr="00975E62">
        <w:rPr>
          <w:sz w:val="20"/>
          <w:szCs w:val="20"/>
        </w:rPr>
        <w:t>s</w:t>
      </w:r>
      <w:r w:rsidRPr="00975E62">
        <w:rPr>
          <w:sz w:val="20"/>
          <w:szCs w:val="20"/>
        </w:rPr>
        <w:t>ignations in brown.</w:t>
      </w:r>
    </w:p>
    <w:p w14:paraId="3D54BC6D" w14:textId="77777777" w:rsidR="00B34235" w:rsidRDefault="00C14463" w:rsidP="00B34235">
      <w:pPr>
        <w:ind w:firstLine="216"/>
        <w:rPr>
          <w:sz w:val="20"/>
          <w:szCs w:val="20"/>
        </w:rPr>
      </w:pPr>
      <w:r>
        <w:fldChar w:fldCharType="begin"/>
      </w:r>
      <w:r>
        <w:instrText xml:space="preserve"> REF _Ref342049382 \h  \* MERGEFORMAT </w:instrText>
      </w:r>
      <w:r>
        <w:fldChar w:fldCharType="separate"/>
      </w:r>
      <w:r w:rsidR="00B34235" w:rsidRPr="00410B45">
        <w:rPr>
          <w:sz w:val="20"/>
          <w:szCs w:val="20"/>
        </w:rPr>
        <w:t>Figure 4</w:t>
      </w:r>
      <w:r>
        <w:fldChar w:fldCharType="end"/>
      </w:r>
      <w:r w:rsidR="00B34235" w:rsidRPr="00975E62">
        <w:rPr>
          <w:sz w:val="20"/>
          <w:szCs w:val="20"/>
        </w:rPr>
        <w:t xml:space="preserve"> was already subject to credits filter, both in the edges and in the nodes. In node 1, the project had a substantial credits income and a new employee was hired, as marked by the thick green edge for an</w:t>
      </w:r>
      <w:r w:rsidR="00B34235" w:rsidRPr="00975E62">
        <w:rPr>
          <w:i/>
          <w:sz w:val="20"/>
          <w:szCs w:val="20"/>
        </w:rPr>
        <w:t xml:space="preserve"> agent </w:t>
      </w:r>
      <w:r w:rsidR="00B34235" w:rsidRPr="00975E62">
        <w:rPr>
          <w:sz w:val="20"/>
          <w:szCs w:val="20"/>
        </w:rPr>
        <w:t xml:space="preserve">and thick red edge for a gray dotted </w:t>
      </w:r>
      <w:r w:rsidR="00B34235" w:rsidRPr="00975E62">
        <w:rPr>
          <w:i/>
          <w:sz w:val="20"/>
          <w:szCs w:val="20"/>
        </w:rPr>
        <w:t>process</w:t>
      </w:r>
      <w:r w:rsidR="00B34235" w:rsidRPr="00975E62">
        <w:rPr>
          <w:sz w:val="20"/>
          <w:szCs w:val="20"/>
        </w:rPr>
        <w:t xml:space="preserve">. The player’s credits are also in a green zone as marked by the project’s node color. However, due to the hiring fee paid in node 1 and the resources used by the staff in node 2, the player’s credits changed to a yellow zone, even with the minor income from </w:t>
      </w:r>
      <w:r w:rsidR="00B34235" w:rsidRPr="00975E62">
        <w:rPr>
          <w:i/>
          <w:sz w:val="20"/>
          <w:szCs w:val="20"/>
        </w:rPr>
        <w:t>agent</w:t>
      </w:r>
      <w:r w:rsidR="00B34235" w:rsidRPr="00975E62">
        <w:rPr>
          <w:sz w:val="20"/>
          <w:szCs w:val="20"/>
        </w:rPr>
        <w:t xml:space="preserve"> A. In node 3, the player’s credits changed to red zone due to payments process, meaning that his resources are almost empty and will not have enough credits to keep paying his employees. When that happens, employee’s morale is lowered due to the lack of payment and if it reaches red zone, they can resign, as shown by brown </w:t>
      </w:r>
      <w:r w:rsidR="00B34235" w:rsidRPr="00975E62">
        <w:rPr>
          <w:i/>
          <w:sz w:val="20"/>
          <w:szCs w:val="20"/>
        </w:rPr>
        <w:t>processes</w:t>
      </w:r>
      <w:r w:rsidR="00B34235" w:rsidRPr="00975E62">
        <w:rPr>
          <w:sz w:val="20"/>
          <w:szCs w:val="20"/>
        </w:rPr>
        <w:t>. O</w:t>
      </w:r>
      <w:r w:rsidR="00B34235" w:rsidRPr="00975E62">
        <w:rPr>
          <w:sz w:val="20"/>
          <w:szCs w:val="20"/>
        </w:rPr>
        <w:t>b</w:t>
      </w:r>
      <w:r w:rsidR="00B34235" w:rsidRPr="00975E62">
        <w:rPr>
          <w:sz w:val="20"/>
          <w:szCs w:val="20"/>
        </w:rPr>
        <w:t xml:space="preserve">serving </w:t>
      </w:r>
      <w:r>
        <w:fldChar w:fldCharType="begin"/>
      </w:r>
      <w:r>
        <w:instrText xml:space="preserve"> REF _Ref342051048 \h  \* MERGEFORMAT </w:instrText>
      </w:r>
      <w:r>
        <w:fldChar w:fldCharType="separate"/>
      </w:r>
      <w:r w:rsidR="00B34235" w:rsidRPr="00410B45">
        <w:rPr>
          <w:sz w:val="20"/>
          <w:szCs w:val="20"/>
        </w:rPr>
        <w:t>Figure 5</w:t>
      </w:r>
      <w:r>
        <w:fldChar w:fldCharType="end"/>
      </w:r>
      <w:r w:rsidR="00B34235" w:rsidRPr="00975E62">
        <w:rPr>
          <w:sz w:val="20"/>
          <w:szCs w:val="20"/>
        </w:rPr>
        <w:t>, we can see employees’ morale getting lower by lack of payment. This helps us to understand why they r</w:t>
      </w:r>
      <w:r w:rsidR="00B34235" w:rsidRPr="00975E62">
        <w:rPr>
          <w:sz w:val="20"/>
          <w:szCs w:val="20"/>
        </w:rPr>
        <w:t>e</w:t>
      </w:r>
      <w:r w:rsidR="00B34235" w:rsidRPr="00975E62">
        <w:rPr>
          <w:sz w:val="20"/>
          <w:szCs w:val="20"/>
        </w:rPr>
        <w:t>signed. Without credits to hire new employees and without a staff, the player looses the game.</w:t>
      </w:r>
    </w:p>
    <w:p w14:paraId="76CD68C7" w14:textId="77777777" w:rsidR="009E5173" w:rsidRPr="00975E62" w:rsidRDefault="009E5173" w:rsidP="009E5173">
      <w:pPr>
        <w:keepNext/>
        <w:framePr w:w="4680" w:h="158" w:hSpace="187" w:wrap="around" w:hAnchor="text" w:xAlign="center" w:yAlign="top"/>
        <w:jc w:val="center"/>
        <w:rPr>
          <w:sz w:val="20"/>
          <w:szCs w:val="20"/>
        </w:rPr>
      </w:pPr>
      <w:r w:rsidRPr="00975E62">
        <w:rPr>
          <w:noProof/>
          <w:sz w:val="20"/>
          <w:szCs w:val="20"/>
        </w:rPr>
        <w:drawing>
          <wp:inline distT="0" distB="0" distL="0" distR="0" wp14:anchorId="123A47B0" wp14:editId="60DCEC46">
            <wp:extent cx="2580566" cy="1200365"/>
            <wp:effectExtent l="1905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0566" cy="1200365"/>
                    </a:xfrm>
                    <a:prstGeom prst="rect">
                      <a:avLst/>
                    </a:prstGeom>
                    <a:noFill/>
                    <a:ln>
                      <a:noFill/>
                    </a:ln>
                  </pic:spPr>
                </pic:pic>
              </a:graphicData>
            </a:graphic>
          </wp:inline>
        </w:drawing>
      </w:r>
    </w:p>
    <w:p w14:paraId="41398990" w14:textId="77777777" w:rsidR="009E5173" w:rsidRPr="00975E62" w:rsidRDefault="009E5173" w:rsidP="009E5173">
      <w:pPr>
        <w:pStyle w:val="Caption"/>
        <w:framePr w:w="4680" w:h="158" w:hSpace="187" w:wrap="around" w:hAnchor="text" w:xAlign="center" w:yAlign="top"/>
        <w:rPr>
          <w:rFonts w:cs="Times New Roman"/>
          <w:sz w:val="20"/>
          <w:szCs w:val="20"/>
        </w:rPr>
      </w:pPr>
      <w:bookmarkStart w:id="24" w:name="_Ref342051048"/>
      <w:proofErr w:type="gramStart"/>
      <w:r w:rsidRPr="008074E8">
        <w:rPr>
          <w:rFonts w:cs="Times New Roman"/>
          <w:szCs w:val="16"/>
        </w:rPr>
        <w:t xml:space="preserve">Figure </w:t>
      </w:r>
      <w:r w:rsidR="00B7317E" w:rsidRPr="008074E8">
        <w:rPr>
          <w:rFonts w:cs="Times New Roman"/>
          <w:szCs w:val="16"/>
        </w:rPr>
        <w:fldChar w:fldCharType="begin"/>
      </w:r>
      <w:r w:rsidRPr="008074E8">
        <w:rPr>
          <w:rFonts w:cs="Times New Roman"/>
          <w:szCs w:val="16"/>
        </w:rPr>
        <w:instrText xml:space="preserve"> SEQ Figure \* ARABIC </w:instrText>
      </w:r>
      <w:r w:rsidR="00B7317E" w:rsidRPr="008074E8">
        <w:rPr>
          <w:rFonts w:cs="Times New Roman"/>
          <w:szCs w:val="16"/>
        </w:rPr>
        <w:fldChar w:fldCharType="separate"/>
      </w:r>
      <w:r>
        <w:rPr>
          <w:rFonts w:cs="Times New Roman"/>
          <w:noProof/>
          <w:szCs w:val="16"/>
        </w:rPr>
        <w:t>5</w:t>
      </w:r>
      <w:r w:rsidR="00B7317E" w:rsidRPr="008074E8">
        <w:rPr>
          <w:rFonts w:cs="Times New Roman"/>
          <w:szCs w:val="16"/>
        </w:rPr>
        <w:fldChar w:fldCharType="end"/>
      </w:r>
      <w:bookmarkEnd w:id="24"/>
      <w:r w:rsidRPr="008074E8">
        <w:rPr>
          <w:rFonts w:cs="Times New Roman"/>
          <w:szCs w:val="16"/>
        </w:rPr>
        <w:t>.</w:t>
      </w:r>
      <w:proofErr w:type="gramEnd"/>
      <w:r w:rsidRPr="008074E8">
        <w:rPr>
          <w:rFonts w:cs="Times New Roman"/>
          <w:szCs w:val="16"/>
        </w:rPr>
        <w:t xml:space="preserve"> Non-collapsed graph from </w:t>
      </w:r>
      <w:r w:rsidR="00C14463">
        <w:fldChar w:fldCharType="begin"/>
      </w:r>
      <w:r w:rsidR="00C14463">
        <w:instrText xml:space="preserve"> REF _Ref342049382 \h  \* MERGEFORMAT </w:instrText>
      </w:r>
      <w:r w:rsidR="00C14463">
        <w:fldChar w:fldCharType="separate"/>
      </w:r>
      <w:r w:rsidRPr="008074E8">
        <w:rPr>
          <w:rFonts w:cs="Times New Roman"/>
          <w:szCs w:val="16"/>
        </w:rPr>
        <w:t xml:space="preserve">Figure </w:t>
      </w:r>
      <w:r>
        <w:rPr>
          <w:rFonts w:cs="Times New Roman"/>
          <w:szCs w:val="16"/>
        </w:rPr>
        <w:t>4</w:t>
      </w:r>
      <w:r w:rsidR="00C14463">
        <w:fldChar w:fldCharType="end"/>
      </w:r>
      <w:r w:rsidRPr="008074E8">
        <w:rPr>
          <w:rFonts w:cs="Times New Roman"/>
          <w:szCs w:val="16"/>
        </w:rPr>
        <w:t xml:space="preserve"> using filter: Morale</w:t>
      </w:r>
      <w:r w:rsidRPr="00975E62">
        <w:rPr>
          <w:rFonts w:cs="Times New Roman"/>
          <w:sz w:val="20"/>
          <w:szCs w:val="20"/>
        </w:rPr>
        <w:t>.</w:t>
      </w:r>
    </w:p>
    <w:p w14:paraId="575F291C" w14:textId="77777777" w:rsidR="00B34235" w:rsidRDefault="00B34235" w:rsidP="00B34235">
      <w:pPr>
        <w:ind w:firstLine="216"/>
        <w:rPr>
          <w:sz w:val="20"/>
          <w:szCs w:val="20"/>
        </w:rPr>
      </w:pPr>
      <w:r w:rsidRPr="00975E62">
        <w:rPr>
          <w:sz w:val="20"/>
          <w:szCs w:val="20"/>
        </w:rPr>
        <w:t xml:space="preserve">Another example of analysis is by checking employee productivity and understanding why variations occurred. In SDM, productivity is defined by the executed task, the amount of outside help, the employee’s job (junior, mid-level, and senior), the working hours, and the stamina and morale stats. </w:t>
      </w:r>
      <w:r w:rsidR="00B7317E" w:rsidRPr="00704020">
        <w:rPr>
          <w:sz w:val="20"/>
          <w:szCs w:val="20"/>
          <w:rPrChange w:id="25" w:author="Kohwalter" w:date="2013-03-08T14:59:00Z">
            <w:rPr/>
          </w:rPrChange>
        </w:rPr>
        <w:fldChar w:fldCharType="begin"/>
      </w:r>
      <w:r w:rsidRPr="00704020">
        <w:rPr>
          <w:sz w:val="20"/>
          <w:szCs w:val="20"/>
        </w:rPr>
        <w:instrText xml:space="preserve"> REF _Ref350359661 \h </w:instrText>
      </w:r>
      <w:r w:rsidR="00704020">
        <w:rPr>
          <w:sz w:val="20"/>
          <w:szCs w:val="20"/>
        </w:rPr>
        <w:instrText xml:space="preserve"> \* MERGEFORMAT </w:instrText>
      </w:r>
      <w:r w:rsidR="00B7317E" w:rsidRPr="00704020">
        <w:rPr>
          <w:sz w:val="20"/>
          <w:szCs w:val="20"/>
          <w:rPrChange w:id="26" w:author="Kohwalter" w:date="2013-03-08T14:59:00Z">
            <w:rPr>
              <w:sz w:val="20"/>
              <w:szCs w:val="20"/>
            </w:rPr>
          </w:rPrChange>
        </w:rPr>
      </w:r>
      <w:r w:rsidR="00B7317E" w:rsidRPr="00704020">
        <w:rPr>
          <w:sz w:val="20"/>
          <w:szCs w:val="20"/>
          <w:rPrChange w:id="27" w:author="Kohwalter" w:date="2013-03-08T14:59:00Z">
            <w:rPr/>
          </w:rPrChange>
        </w:rPr>
        <w:fldChar w:fldCharType="separate"/>
      </w:r>
      <w:r w:rsidRPr="00704020">
        <w:rPr>
          <w:sz w:val="20"/>
          <w:szCs w:val="20"/>
          <w:rPrChange w:id="28" w:author="Kohwalter" w:date="2013-03-08T14:59:00Z">
            <w:rPr/>
          </w:rPrChange>
        </w:rPr>
        <w:t xml:space="preserve">Figure </w:t>
      </w:r>
      <w:r w:rsidRPr="00704020">
        <w:rPr>
          <w:noProof/>
          <w:sz w:val="20"/>
          <w:szCs w:val="20"/>
          <w:rPrChange w:id="29" w:author="Kohwalter" w:date="2013-03-08T14:59:00Z">
            <w:rPr>
              <w:noProof/>
            </w:rPr>
          </w:rPrChange>
        </w:rPr>
        <w:t>6</w:t>
      </w:r>
      <w:r w:rsidR="00B7317E" w:rsidRPr="00704020">
        <w:rPr>
          <w:sz w:val="20"/>
          <w:szCs w:val="20"/>
          <w:rPrChange w:id="30" w:author="Kohwalter" w:date="2013-03-08T14:59:00Z">
            <w:rPr/>
          </w:rPrChange>
        </w:rPr>
        <w:fldChar w:fldCharType="end"/>
      </w:r>
      <w:r w:rsidRPr="00975E62">
        <w:rPr>
          <w:sz w:val="20"/>
          <w:szCs w:val="20"/>
        </w:rPr>
        <w:t xml:space="preserve"> illustrates an example scenario. To simplify the graph visualization due to size limits, we focus only in two </w:t>
      </w:r>
      <w:r w:rsidRPr="00975E62">
        <w:rPr>
          <w:i/>
          <w:sz w:val="20"/>
          <w:szCs w:val="20"/>
        </w:rPr>
        <w:t>agents</w:t>
      </w:r>
      <w:r w:rsidRPr="00975E62">
        <w:rPr>
          <w:sz w:val="20"/>
          <w:szCs w:val="20"/>
        </w:rPr>
        <w:t xml:space="preserve"> and the main </w:t>
      </w:r>
      <w:r w:rsidRPr="00975E62">
        <w:rPr>
          <w:i/>
          <w:sz w:val="20"/>
          <w:szCs w:val="20"/>
        </w:rPr>
        <w:t>artifact</w:t>
      </w:r>
      <w:r w:rsidRPr="00975E62">
        <w:rPr>
          <w:sz w:val="20"/>
          <w:szCs w:val="20"/>
        </w:rPr>
        <w:t xml:space="preserve"> known as “project”. Those </w:t>
      </w:r>
      <w:r w:rsidRPr="00975E62">
        <w:rPr>
          <w:i/>
          <w:sz w:val="20"/>
          <w:szCs w:val="20"/>
        </w:rPr>
        <w:t>agent’s</w:t>
      </w:r>
      <w:r w:rsidRPr="00975E62">
        <w:rPr>
          <w:sz w:val="20"/>
          <w:szCs w:val="20"/>
        </w:rPr>
        <w:t xml:space="preserve"> roles are programmer and manager, with the manager acting as a supporting role for the programmer. </w:t>
      </w:r>
    </w:p>
    <w:p w14:paraId="78B9022B" w14:textId="77777777" w:rsidR="00B34235" w:rsidRPr="00975E62" w:rsidRDefault="00B34235" w:rsidP="00B34235">
      <w:pPr>
        <w:ind w:firstLine="216"/>
        <w:rPr>
          <w:sz w:val="20"/>
          <w:szCs w:val="20"/>
        </w:rPr>
      </w:pPr>
      <w:r w:rsidRPr="00975E62">
        <w:rPr>
          <w:sz w:val="20"/>
          <w:szCs w:val="20"/>
        </w:rPr>
        <w:t xml:space="preserve">Analyzing the picture we can see that the programmer’s productivity fluctuated throughout nodes 1 to 7. We can also see that the manager did not cause this fluctuation, since his aid bonus did not have much variation. </w:t>
      </w:r>
    </w:p>
    <w:p w14:paraId="6C951425" w14:textId="77777777" w:rsidR="00B34235" w:rsidRDefault="00B34235" w:rsidP="009E5173">
      <w:pPr>
        <w:keepNext/>
        <w:framePr w:hSpace="144" w:vSpace="144" w:wrap="around" w:hAnchor="text" w:xAlign="center" w:yAlign="top" w:anchorLock="1"/>
        <w:jc w:val="center"/>
        <w:rPr>
          <w:sz w:val="20"/>
          <w:szCs w:val="20"/>
        </w:rPr>
      </w:pPr>
      <w:r w:rsidRPr="00975E62">
        <w:rPr>
          <w:noProof/>
          <w:sz w:val="20"/>
          <w:szCs w:val="20"/>
        </w:rPr>
        <w:drawing>
          <wp:inline distT="0" distB="0" distL="0" distR="0" wp14:anchorId="16612242" wp14:editId="276BF5E0">
            <wp:extent cx="2973333" cy="1746667"/>
            <wp:effectExtent l="19050" t="0" r="0" b="0"/>
            <wp:docPr id="2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3333" cy="1746667"/>
                    </a:xfrm>
                    <a:prstGeom prst="rect">
                      <a:avLst/>
                    </a:prstGeom>
                    <a:noFill/>
                    <a:ln>
                      <a:noFill/>
                    </a:ln>
                  </pic:spPr>
                </pic:pic>
              </a:graphicData>
            </a:graphic>
          </wp:inline>
        </w:drawing>
      </w:r>
    </w:p>
    <w:p w14:paraId="2E32B844" w14:textId="77777777" w:rsidR="00B34235" w:rsidRDefault="00B34235" w:rsidP="009E5173">
      <w:pPr>
        <w:pStyle w:val="Caption"/>
        <w:framePr w:hSpace="144" w:vSpace="144" w:wrap="around" w:hAnchor="text" w:xAlign="center" w:yAlign="top" w:anchorLock="1"/>
        <w:rPr>
          <w:rFonts w:cs="Times New Roman"/>
          <w:sz w:val="20"/>
          <w:szCs w:val="20"/>
        </w:rPr>
      </w:pPr>
      <w:bookmarkStart w:id="31" w:name="_Ref350359661"/>
      <w:proofErr w:type="gramStart"/>
      <w:r w:rsidRPr="008074E8">
        <w:t xml:space="preserve">Figure </w:t>
      </w:r>
      <w:r w:rsidR="00C14463">
        <w:fldChar w:fldCharType="begin"/>
      </w:r>
      <w:r w:rsidR="00C14463">
        <w:instrText xml:space="preserve"> SEQ Figure \* ARABIC </w:instrText>
      </w:r>
      <w:r w:rsidR="00C14463">
        <w:fldChar w:fldCharType="separate"/>
      </w:r>
      <w:r>
        <w:rPr>
          <w:noProof/>
        </w:rPr>
        <w:t>6</w:t>
      </w:r>
      <w:r w:rsidR="00C14463">
        <w:rPr>
          <w:noProof/>
        </w:rPr>
        <w:fldChar w:fldCharType="end"/>
      </w:r>
      <w:bookmarkEnd w:id="31"/>
      <w:r w:rsidRPr="008074E8">
        <w:t>.</w:t>
      </w:r>
      <w:proofErr w:type="gramEnd"/>
      <w:r w:rsidRPr="008074E8">
        <w:t xml:space="preserve"> Example of a provenance graph analysis</w:t>
      </w:r>
      <w:r w:rsidRPr="00975E62">
        <w:rPr>
          <w:rFonts w:cs="Times New Roman"/>
          <w:sz w:val="20"/>
          <w:szCs w:val="20"/>
        </w:rPr>
        <w:t>.</w:t>
      </w:r>
    </w:p>
    <w:p w14:paraId="6AD3E709" w14:textId="77777777" w:rsidR="009E5173" w:rsidRPr="00975E62" w:rsidRDefault="009E5173" w:rsidP="009E5173">
      <w:pPr>
        <w:keepNext/>
        <w:framePr w:hSpace="144" w:vSpace="144" w:wrap="around" w:hAnchor="text" w:xAlign="center" w:yAlign="bottom"/>
        <w:jc w:val="center"/>
        <w:rPr>
          <w:sz w:val="20"/>
          <w:szCs w:val="20"/>
        </w:rPr>
      </w:pPr>
      <w:r>
        <w:rPr>
          <w:noProof/>
          <w:sz w:val="20"/>
          <w:szCs w:val="20"/>
        </w:rPr>
        <w:drawing>
          <wp:inline distT="0" distB="0" distL="0" distR="0" wp14:anchorId="73C4592E" wp14:editId="4E9E2C80">
            <wp:extent cx="3200400" cy="1933575"/>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200400" cy="1933575"/>
                    </a:xfrm>
                    <a:prstGeom prst="rect">
                      <a:avLst/>
                    </a:prstGeom>
                    <a:noFill/>
                    <a:ln w="9525">
                      <a:noFill/>
                      <a:miter lim="800000"/>
                      <a:headEnd/>
                      <a:tailEnd/>
                    </a:ln>
                  </pic:spPr>
                </pic:pic>
              </a:graphicData>
            </a:graphic>
          </wp:inline>
        </w:drawing>
      </w:r>
    </w:p>
    <w:p w14:paraId="5E533868" w14:textId="77777777" w:rsidR="009E5173" w:rsidRPr="008074E8" w:rsidRDefault="009E5173" w:rsidP="009E5173">
      <w:pPr>
        <w:pStyle w:val="Caption"/>
        <w:framePr w:hSpace="144" w:vSpace="144" w:wrap="around" w:hAnchor="text" w:xAlign="center" w:yAlign="bottom"/>
        <w:rPr>
          <w:rFonts w:cs="Times New Roman"/>
          <w:szCs w:val="16"/>
        </w:rPr>
      </w:pPr>
      <w:bookmarkStart w:id="32" w:name="_Ref350357850"/>
      <w:bookmarkStart w:id="33" w:name="_Ref350357840"/>
      <w:proofErr w:type="gramStart"/>
      <w:r w:rsidRPr="008074E8">
        <w:rPr>
          <w:rFonts w:cs="Times New Roman"/>
          <w:szCs w:val="16"/>
        </w:rPr>
        <w:t xml:space="preserve">Figure </w:t>
      </w:r>
      <w:r w:rsidR="00B7317E" w:rsidRPr="008074E8">
        <w:rPr>
          <w:rFonts w:cs="Times New Roman"/>
          <w:szCs w:val="16"/>
        </w:rPr>
        <w:fldChar w:fldCharType="begin"/>
      </w:r>
      <w:r w:rsidRPr="008074E8">
        <w:rPr>
          <w:rFonts w:cs="Times New Roman"/>
          <w:szCs w:val="16"/>
        </w:rPr>
        <w:instrText xml:space="preserve"> SEQ Figure \* ARABIC </w:instrText>
      </w:r>
      <w:r w:rsidR="00B7317E" w:rsidRPr="008074E8">
        <w:rPr>
          <w:rFonts w:cs="Times New Roman"/>
          <w:szCs w:val="16"/>
        </w:rPr>
        <w:fldChar w:fldCharType="separate"/>
      </w:r>
      <w:r>
        <w:rPr>
          <w:rFonts w:cs="Times New Roman"/>
          <w:noProof/>
          <w:szCs w:val="16"/>
        </w:rPr>
        <w:t>7</w:t>
      </w:r>
      <w:r w:rsidR="00B7317E" w:rsidRPr="008074E8">
        <w:rPr>
          <w:rFonts w:cs="Times New Roman"/>
          <w:szCs w:val="16"/>
        </w:rPr>
        <w:fldChar w:fldCharType="end"/>
      </w:r>
      <w:bookmarkEnd w:id="32"/>
      <w:r w:rsidRPr="008074E8">
        <w:rPr>
          <w:rFonts w:cs="Times New Roman"/>
          <w:szCs w:val="16"/>
        </w:rPr>
        <w:t>.</w:t>
      </w:r>
      <w:proofErr w:type="gramEnd"/>
      <w:r w:rsidRPr="008074E8">
        <w:rPr>
          <w:rFonts w:cs="Times New Roman"/>
          <w:szCs w:val="16"/>
        </w:rPr>
        <w:t xml:space="preserve"> Graph from </w:t>
      </w:r>
      <w:r w:rsidR="00B7317E">
        <w:rPr>
          <w:rFonts w:cs="Times New Roman"/>
          <w:szCs w:val="16"/>
        </w:rPr>
        <w:fldChar w:fldCharType="begin"/>
      </w:r>
      <w:r>
        <w:rPr>
          <w:rFonts w:cs="Times New Roman"/>
          <w:szCs w:val="16"/>
        </w:rPr>
        <w:instrText xml:space="preserve"> REF _Ref350359661 \h </w:instrText>
      </w:r>
      <w:r w:rsidR="00B7317E">
        <w:rPr>
          <w:rFonts w:cs="Times New Roman"/>
          <w:szCs w:val="16"/>
        </w:rPr>
      </w:r>
      <w:r w:rsidR="00B7317E">
        <w:rPr>
          <w:rFonts w:cs="Times New Roman"/>
          <w:szCs w:val="16"/>
        </w:rPr>
        <w:fldChar w:fldCharType="separate"/>
      </w:r>
      <w:r w:rsidRPr="008074E8">
        <w:t xml:space="preserve">Figure </w:t>
      </w:r>
      <w:r>
        <w:rPr>
          <w:noProof/>
        </w:rPr>
        <w:t>6</w:t>
      </w:r>
      <w:r w:rsidR="00B7317E">
        <w:rPr>
          <w:rFonts w:cs="Times New Roman"/>
          <w:szCs w:val="16"/>
        </w:rPr>
        <w:fldChar w:fldCharType="end"/>
      </w:r>
      <w:r w:rsidRPr="008074E8">
        <w:rPr>
          <w:rFonts w:cs="Times New Roman"/>
          <w:szCs w:val="16"/>
        </w:rPr>
        <w:t xml:space="preserve"> using filter</w:t>
      </w:r>
      <w:r>
        <w:rPr>
          <w:rFonts w:cs="Times New Roman"/>
          <w:szCs w:val="16"/>
        </w:rPr>
        <w:t>s</w:t>
      </w:r>
      <w:r w:rsidRPr="008074E8">
        <w:rPr>
          <w:rFonts w:cs="Times New Roman"/>
          <w:szCs w:val="16"/>
        </w:rPr>
        <w:t>: working hours</w:t>
      </w:r>
      <w:r>
        <w:rPr>
          <w:rFonts w:cs="Times New Roman"/>
          <w:szCs w:val="16"/>
        </w:rPr>
        <w:t xml:space="preserve"> (a), stamina (b), and morale (c)</w:t>
      </w:r>
      <w:r w:rsidRPr="008074E8">
        <w:rPr>
          <w:rFonts w:cs="Times New Roman"/>
          <w:szCs w:val="16"/>
        </w:rPr>
        <w:t>.</w:t>
      </w:r>
      <w:bookmarkEnd w:id="33"/>
    </w:p>
    <w:p w14:paraId="39A7DC9A" w14:textId="77777777" w:rsidR="00B34235" w:rsidRPr="00975E62" w:rsidRDefault="00B34235" w:rsidP="00B34235">
      <w:pPr>
        <w:ind w:firstLine="216"/>
        <w:rPr>
          <w:sz w:val="20"/>
          <w:szCs w:val="20"/>
        </w:rPr>
      </w:pPr>
      <w:r w:rsidRPr="00975E62">
        <w:rPr>
          <w:sz w:val="20"/>
          <w:szCs w:val="20"/>
        </w:rPr>
        <w:t xml:space="preserve">In node 2 he did an ad hoc approach, which maximizes his productivity at the cost of quality. The change in node 3 can </w:t>
      </w:r>
      <w:r w:rsidRPr="00975E62">
        <w:rPr>
          <w:sz w:val="20"/>
          <w:szCs w:val="20"/>
        </w:rPr>
        <w:lastRenderedPageBreak/>
        <w:t xml:space="preserve">be identified by looking at his working hours, which can be done by looking at each individual node or by adding a filter, as shown in </w:t>
      </w:r>
      <w:r w:rsidR="00B7317E" w:rsidRPr="00704020">
        <w:rPr>
          <w:sz w:val="20"/>
          <w:szCs w:val="20"/>
          <w:rPrChange w:id="34" w:author="Kohwalter" w:date="2013-03-08T15:00:00Z">
            <w:rPr/>
          </w:rPrChange>
        </w:rPr>
        <w:fldChar w:fldCharType="begin"/>
      </w:r>
      <w:r w:rsidRPr="00704020">
        <w:rPr>
          <w:sz w:val="20"/>
          <w:szCs w:val="20"/>
        </w:rPr>
        <w:instrText xml:space="preserve"> REF _Ref350357850 \h </w:instrText>
      </w:r>
      <w:r w:rsidR="00704020">
        <w:rPr>
          <w:sz w:val="20"/>
          <w:szCs w:val="20"/>
        </w:rPr>
        <w:instrText xml:space="preserve"> \* MERGEFORMAT </w:instrText>
      </w:r>
      <w:r w:rsidR="00B7317E" w:rsidRPr="00704020">
        <w:rPr>
          <w:sz w:val="20"/>
          <w:szCs w:val="20"/>
          <w:rPrChange w:id="35" w:author="Kohwalter" w:date="2013-03-08T15:00:00Z">
            <w:rPr>
              <w:sz w:val="20"/>
              <w:szCs w:val="20"/>
            </w:rPr>
          </w:rPrChange>
        </w:rPr>
      </w:r>
      <w:r w:rsidR="00B7317E" w:rsidRPr="00704020">
        <w:rPr>
          <w:sz w:val="20"/>
          <w:szCs w:val="20"/>
          <w:rPrChange w:id="36" w:author="Kohwalter" w:date="2013-03-08T15:00:00Z">
            <w:rPr/>
          </w:rPrChange>
        </w:rPr>
        <w:fldChar w:fldCharType="separate"/>
      </w:r>
      <w:r w:rsidRPr="00704020">
        <w:rPr>
          <w:sz w:val="20"/>
          <w:szCs w:val="20"/>
          <w:rPrChange w:id="37" w:author="Kohwalter" w:date="2013-03-08T15:00:00Z">
            <w:rPr>
              <w:szCs w:val="16"/>
            </w:rPr>
          </w:rPrChange>
        </w:rPr>
        <w:t xml:space="preserve">Figure </w:t>
      </w:r>
      <w:r w:rsidRPr="00704020">
        <w:rPr>
          <w:noProof/>
          <w:sz w:val="20"/>
          <w:szCs w:val="20"/>
          <w:rPrChange w:id="38" w:author="Kohwalter" w:date="2013-03-08T15:00:00Z">
            <w:rPr>
              <w:noProof/>
              <w:szCs w:val="16"/>
            </w:rPr>
          </w:rPrChange>
        </w:rPr>
        <w:t>7</w:t>
      </w:r>
      <w:r w:rsidR="00B7317E" w:rsidRPr="00704020">
        <w:rPr>
          <w:sz w:val="20"/>
          <w:szCs w:val="20"/>
          <w:rPrChange w:id="39" w:author="Kohwalter" w:date="2013-03-08T15:00:00Z">
            <w:rPr/>
          </w:rPrChange>
        </w:rPr>
        <w:fldChar w:fldCharType="end"/>
      </w:r>
      <w:r w:rsidRPr="00975E62">
        <w:rPr>
          <w:sz w:val="20"/>
          <w:szCs w:val="20"/>
        </w:rPr>
        <w:t>.</w:t>
      </w:r>
    </w:p>
    <w:p w14:paraId="77C6CC38" w14:textId="77777777" w:rsidR="00B34235" w:rsidRDefault="00B34235" w:rsidP="00B34235">
      <w:pPr>
        <w:ind w:firstLine="216"/>
        <w:rPr>
          <w:sz w:val="20"/>
          <w:szCs w:val="20"/>
        </w:rPr>
      </w:pPr>
      <w:r w:rsidRPr="00975E62">
        <w:rPr>
          <w:sz w:val="20"/>
          <w:szCs w:val="20"/>
        </w:rPr>
        <w:t xml:space="preserve">In </w:t>
      </w:r>
      <w:r w:rsidR="00B7317E" w:rsidRPr="00704020">
        <w:rPr>
          <w:sz w:val="20"/>
          <w:szCs w:val="20"/>
          <w:rPrChange w:id="40" w:author="Kohwalter" w:date="2013-03-08T15:00:00Z">
            <w:rPr/>
          </w:rPrChange>
        </w:rPr>
        <w:fldChar w:fldCharType="begin"/>
      </w:r>
      <w:r w:rsidRPr="00704020">
        <w:rPr>
          <w:sz w:val="20"/>
          <w:szCs w:val="20"/>
        </w:rPr>
        <w:instrText xml:space="preserve"> REF _Ref350357850 \h </w:instrText>
      </w:r>
      <w:r w:rsidR="00704020">
        <w:rPr>
          <w:sz w:val="20"/>
          <w:szCs w:val="20"/>
        </w:rPr>
        <w:instrText xml:space="preserve"> \* MERGEFORMAT </w:instrText>
      </w:r>
      <w:r w:rsidR="00B7317E" w:rsidRPr="00704020">
        <w:rPr>
          <w:sz w:val="20"/>
          <w:szCs w:val="20"/>
          <w:rPrChange w:id="41" w:author="Kohwalter" w:date="2013-03-08T15:00:00Z">
            <w:rPr>
              <w:sz w:val="20"/>
              <w:szCs w:val="20"/>
            </w:rPr>
          </w:rPrChange>
        </w:rPr>
      </w:r>
      <w:r w:rsidR="00B7317E" w:rsidRPr="00704020">
        <w:rPr>
          <w:sz w:val="20"/>
          <w:szCs w:val="20"/>
          <w:rPrChange w:id="42" w:author="Kohwalter" w:date="2013-03-08T15:00:00Z">
            <w:rPr/>
          </w:rPrChange>
        </w:rPr>
        <w:fldChar w:fldCharType="separate"/>
      </w:r>
      <w:proofErr w:type="gramStart"/>
      <w:r w:rsidRPr="00704020">
        <w:rPr>
          <w:sz w:val="20"/>
          <w:szCs w:val="20"/>
          <w:rPrChange w:id="43" w:author="Kohwalter" w:date="2013-03-08T15:00:00Z">
            <w:rPr>
              <w:szCs w:val="16"/>
            </w:rPr>
          </w:rPrChange>
        </w:rPr>
        <w:t xml:space="preserve">Figure </w:t>
      </w:r>
      <w:r w:rsidRPr="00704020">
        <w:rPr>
          <w:noProof/>
          <w:sz w:val="20"/>
          <w:szCs w:val="20"/>
          <w:rPrChange w:id="44" w:author="Kohwalter" w:date="2013-03-08T15:00:00Z">
            <w:rPr>
              <w:noProof/>
              <w:szCs w:val="16"/>
            </w:rPr>
          </w:rPrChange>
        </w:rPr>
        <w:t>7</w:t>
      </w:r>
      <w:proofErr w:type="gramEnd"/>
      <w:r w:rsidR="00B7317E" w:rsidRPr="00704020">
        <w:rPr>
          <w:sz w:val="20"/>
          <w:szCs w:val="20"/>
          <w:rPrChange w:id="45" w:author="Kohwalter" w:date="2013-03-08T15:00:00Z">
            <w:rPr/>
          </w:rPrChange>
        </w:rPr>
        <w:fldChar w:fldCharType="end"/>
      </w:r>
      <w:r w:rsidRPr="00975E62">
        <w:rPr>
          <w:sz w:val="20"/>
          <w:szCs w:val="20"/>
        </w:rPr>
        <w:t xml:space="preserve"> we can see via the change from yellow to red that the programmer’s working hours per day increased. Since the </w:t>
      </w:r>
      <w:r w:rsidRPr="00975E62">
        <w:rPr>
          <w:i/>
          <w:sz w:val="20"/>
          <w:szCs w:val="20"/>
        </w:rPr>
        <w:t>process</w:t>
      </w:r>
      <w:r w:rsidRPr="00975E62">
        <w:rPr>
          <w:sz w:val="20"/>
          <w:szCs w:val="20"/>
        </w:rPr>
        <w:t xml:space="preserve"> node in node 3 is red, it means the employee is doing extra hours, which increases his productivity. From nodes 3 to 7, his working hours remained unaltered. Therefore, the change from nodes 2 to 3 was mainly due the change on his daily working time. However, if we look at node 4, we can see a drop in his productivity.</w:t>
      </w:r>
    </w:p>
    <w:p w14:paraId="20957D1A" w14:textId="77777777" w:rsidR="00B34235" w:rsidRPr="00975E62" w:rsidRDefault="00B34235" w:rsidP="00B34235">
      <w:pPr>
        <w:ind w:firstLine="216"/>
        <w:rPr>
          <w:sz w:val="20"/>
          <w:szCs w:val="20"/>
        </w:rPr>
      </w:pPr>
      <w:r w:rsidRPr="00975E62">
        <w:rPr>
          <w:sz w:val="20"/>
          <w:szCs w:val="20"/>
        </w:rPr>
        <w:t>By changing the filter again to show stamina levels, we can see in</w:t>
      </w:r>
      <w:r>
        <w:rPr>
          <w:sz w:val="20"/>
          <w:szCs w:val="20"/>
        </w:rPr>
        <w:t xml:space="preserve"> </w:t>
      </w:r>
      <w:r w:rsidR="00B7317E" w:rsidRPr="00704020">
        <w:rPr>
          <w:sz w:val="20"/>
          <w:szCs w:val="20"/>
          <w:rPrChange w:id="46" w:author="Kohwalter" w:date="2013-03-08T15:01:00Z">
            <w:rPr/>
          </w:rPrChange>
        </w:rPr>
        <w:fldChar w:fldCharType="begin"/>
      </w:r>
      <w:r w:rsidRPr="00704020">
        <w:rPr>
          <w:sz w:val="20"/>
          <w:szCs w:val="20"/>
        </w:rPr>
        <w:instrText xml:space="preserve"> REF _Ref350357850 \h </w:instrText>
      </w:r>
      <w:r w:rsidR="00704020">
        <w:rPr>
          <w:sz w:val="20"/>
          <w:szCs w:val="20"/>
        </w:rPr>
        <w:instrText xml:space="preserve"> \* MERGEFORMAT </w:instrText>
      </w:r>
      <w:r w:rsidR="00B7317E" w:rsidRPr="00704020">
        <w:rPr>
          <w:sz w:val="20"/>
          <w:szCs w:val="20"/>
          <w:rPrChange w:id="47" w:author="Kohwalter" w:date="2013-03-08T15:01:00Z">
            <w:rPr>
              <w:sz w:val="20"/>
              <w:szCs w:val="20"/>
            </w:rPr>
          </w:rPrChange>
        </w:rPr>
      </w:r>
      <w:r w:rsidR="00B7317E" w:rsidRPr="00704020">
        <w:rPr>
          <w:sz w:val="20"/>
          <w:szCs w:val="20"/>
          <w:rPrChange w:id="48" w:author="Kohwalter" w:date="2013-03-08T15:01:00Z">
            <w:rPr/>
          </w:rPrChange>
        </w:rPr>
        <w:fldChar w:fldCharType="separate"/>
      </w:r>
      <w:r w:rsidRPr="00704020">
        <w:rPr>
          <w:sz w:val="20"/>
          <w:szCs w:val="20"/>
          <w:rPrChange w:id="49" w:author="Kohwalter" w:date="2013-03-08T15:01:00Z">
            <w:rPr>
              <w:szCs w:val="16"/>
            </w:rPr>
          </w:rPrChange>
        </w:rPr>
        <w:t xml:space="preserve">Figure </w:t>
      </w:r>
      <w:r w:rsidRPr="00704020">
        <w:rPr>
          <w:noProof/>
          <w:sz w:val="20"/>
          <w:szCs w:val="20"/>
          <w:rPrChange w:id="50" w:author="Kohwalter" w:date="2013-03-08T15:01:00Z">
            <w:rPr>
              <w:noProof/>
              <w:szCs w:val="16"/>
            </w:rPr>
          </w:rPrChange>
        </w:rPr>
        <w:t>7</w:t>
      </w:r>
      <w:r w:rsidR="00B7317E" w:rsidRPr="00704020">
        <w:rPr>
          <w:sz w:val="20"/>
          <w:szCs w:val="20"/>
          <w:rPrChange w:id="51" w:author="Kohwalter" w:date="2013-03-08T15:01:00Z">
            <w:rPr/>
          </w:rPrChange>
        </w:rPr>
        <w:fldChar w:fldCharType="end"/>
      </w:r>
      <w:r w:rsidRPr="00975E62">
        <w:rPr>
          <w:sz w:val="20"/>
          <w:szCs w:val="20"/>
        </w:rPr>
        <w:t xml:space="preserve"> that in node </w:t>
      </w:r>
      <w:proofErr w:type="gramStart"/>
      <w:r w:rsidRPr="00975E62">
        <w:rPr>
          <w:sz w:val="20"/>
          <w:szCs w:val="20"/>
        </w:rPr>
        <w:t>3</w:t>
      </w:r>
      <w:proofErr w:type="gramEnd"/>
      <w:r w:rsidRPr="00975E62">
        <w:rPr>
          <w:sz w:val="20"/>
          <w:szCs w:val="20"/>
        </w:rPr>
        <w:t xml:space="preserve"> his stamina dropped to yellow because of the extra hours and in node 4 it reached red due to exhaustion. Another side effect of his exhaustion was the change on the programmer’s morale, which also reached the red zone in node 5. Lastly, the small variation from nodes 5 to 7 is due to a random range modifier during productivity co</w:t>
      </w:r>
      <w:r w:rsidRPr="00975E62">
        <w:rPr>
          <w:sz w:val="20"/>
          <w:szCs w:val="20"/>
        </w:rPr>
        <w:t>m</w:t>
      </w:r>
      <w:r w:rsidRPr="00975E62">
        <w:rPr>
          <w:sz w:val="20"/>
          <w:szCs w:val="20"/>
        </w:rPr>
        <w:t>putation, since the programmer is already working at minimal levels at the current configuration.</w:t>
      </w:r>
      <w:r>
        <w:rPr>
          <w:sz w:val="20"/>
          <w:szCs w:val="20"/>
        </w:rPr>
        <w:t xml:space="preserve"> </w:t>
      </w:r>
      <w:r w:rsidRPr="00975E62">
        <w:rPr>
          <w:sz w:val="20"/>
          <w:szCs w:val="20"/>
        </w:rPr>
        <w:t>With both the morale and stamina at lowest levels, the extra hours were not compensa</w:t>
      </w:r>
      <w:r w:rsidRPr="00975E62">
        <w:rPr>
          <w:sz w:val="20"/>
          <w:szCs w:val="20"/>
        </w:rPr>
        <w:t>t</w:t>
      </w:r>
      <w:r w:rsidRPr="00975E62">
        <w:rPr>
          <w:sz w:val="20"/>
          <w:szCs w:val="20"/>
        </w:rPr>
        <w:t>ing his productivity loss. As previously shown, if his morale levels do not increase, the programmer might resign.</w:t>
      </w:r>
    </w:p>
    <w:p w14:paraId="21ED128F" w14:textId="77777777" w:rsidR="00B34235" w:rsidRPr="00975E62" w:rsidRDefault="00B34235" w:rsidP="00B34235">
      <w:pPr>
        <w:pStyle w:val="Heading1"/>
      </w:pPr>
      <w:bookmarkStart w:id="52" w:name="_Ref341897928"/>
      <w:r w:rsidRPr="00A03E84">
        <w:t>C</w:t>
      </w:r>
      <w:bookmarkEnd w:id="52"/>
      <w:r>
        <w:t>onclusion</w:t>
      </w:r>
    </w:p>
    <w:p w14:paraId="1EEDAFB3" w14:textId="77777777" w:rsidR="002F17F4" w:rsidRDefault="00B34235" w:rsidP="00B34235">
      <w:pPr>
        <w:ind w:firstLine="216"/>
        <w:rPr>
          <w:sz w:val="20"/>
          <w:szCs w:val="20"/>
        </w:rPr>
      </w:pPr>
      <w:r w:rsidRPr="00975E62">
        <w:rPr>
          <w:sz w:val="20"/>
          <w:szCs w:val="20"/>
        </w:rPr>
        <w:t xml:space="preserve">This paper </w:t>
      </w:r>
      <w:r w:rsidR="006917E8">
        <w:rPr>
          <w:sz w:val="20"/>
          <w:szCs w:val="20"/>
        </w:rPr>
        <w:t>introduces new perspectives on software eng</w:t>
      </w:r>
      <w:r w:rsidR="006917E8">
        <w:rPr>
          <w:sz w:val="20"/>
          <w:szCs w:val="20"/>
        </w:rPr>
        <w:t>i</w:t>
      </w:r>
      <w:r w:rsidR="006917E8">
        <w:rPr>
          <w:sz w:val="20"/>
          <w:szCs w:val="20"/>
        </w:rPr>
        <w:t xml:space="preserve">neering learning, leveraging the current state of the art, based on game, to a </w:t>
      </w:r>
      <w:r w:rsidR="00CA33A8">
        <w:rPr>
          <w:sz w:val="20"/>
          <w:szCs w:val="20"/>
        </w:rPr>
        <w:t xml:space="preserve">level where the game </w:t>
      </w:r>
      <w:r w:rsidR="001627E8">
        <w:rPr>
          <w:sz w:val="20"/>
          <w:szCs w:val="20"/>
        </w:rPr>
        <w:t>provenance</w:t>
      </w:r>
      <w:r w:rsidR="00CA33A8">
        <w:rPr>
          <w:sz w:val="20"/>
          <w:szCs w:val="20"/>
        </w:rPr>
        <w:t xml:space="preserve"> can produce</w:t>
      </w:r>
      <w:r w:rsidR="001627E8">
        <w:rPr>
          <w:sz w:val="20"/>
          <w:szCs w:val="20"/>
        </w:rPr>
        <w:t xml:space="preserve"> and consolidate</w:t>
      </w:r>
      <w:r w:rsidR="00CA33A8">
        <w:rPr>
          <w:sz w:val="20"/>
          <w:szCs w:val="20"/>
        </w:rPr>
        <w:t xml:space="preserve"> </w:t>
      </w:r>
      <w:r w:rsidR="006917E8">
        <w:rPr>
          <w:sz w:val="20"/>
          <w:szCs w:val="20"/>
        </w:rPr>
        <w:t>knowledge</w:t>
      </w:r>
      <w:r w:rsidR="00CA33A8">
        <w:rPr>
          <w:sz w:val="20"/>
          <w:szCs w:val="20"/>
        </w:rPr>
        <w:t>. This knowledge can help on (1) confirming the hypotheses formulated by students, (2) su</w:t>
      </w:r>
      <w:r w:rsidR="00CA33A8">
        <w:rPr>
          <w:sz w:val="20"/>
          <w:szCs w:val="20"/>
        </w:rPr>
        <w:t>p</w:t>
      </w:r>
      <w:r w:rsidR="00CA33A8">
        <w:rPr>
          <w:sz w:val="20"/>
          <w:szCs w:val="20"/>
        </w:rPr>
        <w:t>port</w:t>
      </w:r>
      <w:r w:rsidR="00184BA4">
        <w:rPr>
          <w:sz w:val="20"/>
          <w:szCs w:val="20"/>
        </w:rPr>
        <w:t>ing</w:t>
      </w:r>
      <w:r w:rsidR="00CA33A8">
        <w:rPr>
          <w:sz w:val="20"/>
          <w:szCs w:val="20"/>
        </w:rPr>
        <w:t xml:space="preserve"> tutors for a better guidance, </w:t>
      </w:r>
      <w:r w:rsidR="00184BA4">
        <w:rPr>
          <w:sz w:val="20"/>
          <w:szCs w:val="20"/>
        </w:rPr>
        <w:t>(3) motivating group d</w:t>
      </w:r>
      <w:r w:rsidR="00184BA4">
        <w:rPr>
          <w:sz w:val="20"/>
          <w:szCs w:val="20"/>
        </w:rPr>
        <w:t>y</w:t>
      </w:r>
      <w:r w:rsidR="00184BA4">
        <w:rPr>
          <w:sz w:val="20"/>
          <w:szCs w:val="20"/>
        </w:rPr>
        <w:t>namics around some case studies, and (4) extracting behavior patterns from individual sessions or groups of sessions.</w:t>
      </w:r>
      <w:r w:rsidR="00CA33A8">
        <w:rPr>
          <w:sz w:val="20"/>
          <w:szCs w:val="20"/>
        </w:rPr>
        <w:t xml:space="preserve"> </w:t>
      </w:r>
    </w:p>
    <w:p w14:paraId="1F7A1EE6" w14:textId="77777777" w:rsidR="0031789B" w:rsidRDefault="008E78ED">
      <w:pPr>
        <w:ind w:firstLine="216"/>
        <w:rPr>
          <w:sz w:val="20"/>
          <w:szCs w:val="20"/>
        </w:rPr>
      </w:pPr>
      <w:r>
        <w:rPr>
          <w:sz w:val="20"/>
          <w:szCs w:val="20"/>
        </w:rPr>
        <w:t xml:space="preserve">The provenance visualization can occur both </w:t>
      </w:r>
      <w:r w:rsidR="002F17F4">
        <w:rPr>
          <w:sz w:val="20"/>
          <w:szCs w:val="20"/>
        </w:rPr>
        <w:t>on-the-fly or in post-mortem sessions.</w:t>
      </w:r>
      <w:r>
        <w:rPr>
          <w:sz w:val="20"/>
          <w:szCs w:val="20"/>
        </w:rPr>
        <w:t xml:space="preserve"> </w:t>
      </w:r>
      <w:r w:rsidR="00B34235" w:rsidRPr="00975E62">
        <w:rPr>
          <w:sz w:val="20"/>
          <w:szCs w:val="20"/>
        </w:rPr>
        <w:t xml:space="preserve">It allows </w:t>
      </w:r>
      <w:r w:rsidR="003520C2">
        <w:rPr>
          <w:sz w:val="20"/>
          <w:szCs w:val="20"/>
        </w:rPr>
        <w:t>the</w:t>
      </w:r>
      <w:r w:rsidR="00B34235" w:rsidRPr="00975E62">
        <w:rPr>
          <w:sz w:val="20"/>
          <w:szCs w:val="20"/>
        </w:rPr>
        <w:t xml:space="preserve"> discover</w:t>
      </w:r>
      <w:r w:rsidR="003520C2">
        <w:rPr>
          <w:sz w:val="20"/>
          <w:szCs w:val="20"/>
        </w:rPr>
        <w:t>y</w:t>
      </w:r>
      <w:r w:rsidR="00B34235" w:rsidRPr="00975E62">
        <w:rPr>
          <w:sz w:val="20"/>
          <w:szCs w:val="20"/>
        </w:rPr>
        <w:t xml:space="preserve"> </w:t>
      </w:r>
      <w:r w:rsidR="003520C2">
        <w:rPr>
          <w:sz w:val="20"/>
          <w:szCs w:val="20"/>
        </w:rPr>
        <w:t xml:space="preserve">of </w:t>
      </w:r>
      <w:r w:rsidR="00B34235" w:rsidRPr="00975E62">
        <w:rPr>
          <w:sz w:val="20"/>
          <w:szCs w:val="20"/>
        </w:rPr>
        <w:t>issues that contributed to specific game flows and results achieved throughout the gaming session. This analysis can be used on games to improve understanding of the game flow and ident</w:t>
      </w:r>
      <w:r w:rsidR="00B34235" w:rsidRPr="00975E62">
        <w:rPr>
          <w:sz w:val="20"/>
          <w:szCs w:val="20"/>
        </w:rPr>
        <w:t>i</w:t>
      </w:r>
      <w:r w:rsidR="00B34235" w:rsidRPr="00975E62">
        <w:rPr>
          <w:sz w:val="20"/>
          <w:szCs w:val="20"/>
        </w:rPr>
        <w:t>fying actions that influenced the outcome, aiding the player to understand why they happened the way they did. It can also be used to analyze a game story development, how it was gene</w:t>
      </w:r>
      <w:r w:rsidR="00B34235" w:rsidRPr="00975E62">
        <w:rPr>
          <w:sz w:val="20"/>
          <w:szCs w:val="20"/>
        </w:rPr>
        <w:t>r</w:t>
      </w:r>
      <w:r w:rsidR="00B34235" w:rsidRPr="00975E62">
        <w:rPr>
          <w:sz w:val="20"/>
          <w:szCs w:val="20"/>
        </w:rPr>
        <w:t>ated, and which events affected it.</w:t>
      </w:r>
    </w:p>
    <w:p w14:paraId="2B00323A" w14:textId="77777777" w:rsidR="00B34235" w:rsidRPr="00BA48DA" w:rsidRDefault="00B34235" w:rsidP="00B34235">
      <w:pPr>
        <w:ind w:firstLine="216"/>
        <w:rPr>
          <w:sz w:val="20"/>
          <w:szCs w:val="20"/>
        </w:rPr>
      </w:pPr>
      <w:r w:rsidRPr="00975E62">
        <w:rPr>
          <w:sz w:val="20"/>
          <w:szCs w:val="20"/>
        </w:rPr>
        <w:t>Currently, we do not make inferences to the user, but let the user decide what he wants to infer. Studies in this area can be made in order to identify information that can be omitted from the user without affecting the overall analysis. Another inte</w:t>
      </w:r>
      <w:r w:rsidRPr="00975E62">
        <w:rPr>
          <w:sz w:val="20"/>
          <w:szCs w:val="20"/>
        </w:rPr>
        <w:t>r</w:t>
      </w:r>
      <w:r w:rsidRPr="00975E62">
        <w:rPr>
          <w:sz w:val="20"/>
          <w:szCs w:val="20"/>
        </w:rPr>
        <w:t xml:space="preserve">esting research is to automatically identify patterns in the game flow. Lastly, we </w:t>
      </w:r>
      <w:del w:id="53" w:author="Leonardo Murta" w:date="2013-03-08T18:57:00Z">
        <w:r w:rsidRPr="00975E62" w:rsidDel="00C14463">
          <w:rPr>
            <w:sz w:val="20"/>
            <w:szCs w:val="20"/>
          </w:rPr>
          <w:delText xml:space="preserve">plan </w:delText>
        </w:r>
      </w:del>
      <w:ins w:id="54" w:author="Leonardo Murta" w:date="2013-03-08T18:57:00Z">
        <w:r w:rsidR="00C14463">
          <w:rPr>
            <w:sz w:val="20"/>
            <w:szCs w:val="20"/>
          </w:rPr>
          <w:t>are</w:t>
        </w:r>
      </w:ins>
      <w:del w:id="55" w:author="Leonardo Murta" w:date="2013-03-08T18:57:00Z">
        <w:r w:rsidRPr="00975E62" w:rsidDel="00C14463">
          <w:rPr>
            <w:sz w:val="20"/>
            <w:szCs w:val="20"/>
          </w:rPr>
          <w:delText>on</w:delText>
        </w:r>
      </w:del>
      <w:r w:rsidRPr="00975E62">
        <w:rPr>
          <w:sz w:val="20"/>
          <w:szCs w:val="20"/>
        </w:rPr>
        <w:t xml:space="preserve"> working </w:t>
      </w:r>
      <w:del w:id="56" w:author="Leonardo Murta" w:date="2013-03-08T18:57:00Z">
        <w:r w:rsidRPr="00975E62" w:rsidDel="00C14463">
          <w:rPr>
            <w:sz w:val="20"/>
            <w:szCs w:val="20"/>
          </w:rPr>
          <w:delText xml:space="preserve">in </w:delText>
        </w:r>
      </w:del>
      <w:ins w:id="57" w:author="Leonardo Murta" w:date="2013-03-08T18:57:00Z">
        <w:r w:rsidR="00C14463">
          <w:rPr>
            <w:sz w:val="20"/>
            <w:szCs w:val="20"/>
          </w:rPr>
          <w:t>on</w:t>
        </w:r>
        <w:r w:rsidR="00C14463" w:rsidRPr="00975E62">
          <w:rPr>
            <w:sz w:val="20"/>
            <w:szCs w:val="20"/>
          </w:rPr>
          <w:t xml:space="preserve"> </w:t>
        </w:r>
      </w:ins>
      <w:r w:rsidRPr="00975E62">
        <w:rPr>
          <w:sz w:val="20"/>
          <w:szCs w:val="20"/>
        </w:rPr>
        <w:t>different graph visual</w:t>
      </w:r>
      <w:r w:rsidRPr="00975E62">
        <w:rPr>
          <w:sz w:val="20"/>
          <w:szCs w:val="20"/>
        </w:rPr>
        <w:t>i</w:t>
      </w:r>
      <w:r w:rsidRPr="00975E62">
        <w:rPr>
          <w:sz w:val="20"/>
          <w:szCs w:val="20"/>
        </w:rPr>
        <w:t xml:space="preserve">zation layouts and </w:t>
      </w:r>
      <w:ins w:id="58" w:author="Kohwalter" w:date="2013-03-08T11:57:00Z">
        <w:del w:id="59" w:author="Leonardo Murta" w:date="2013-03-08T18:57:00Z">
          <w:r w:rsidR="009209E6" w:rsidDel="00C14463">
            <w:rPr>
              <w:sz w:val="20"/>
              <w:szCs w:val="20"/>
            </w:rPr>
            <w:delText xml:space="preserve">we are </w:delText>
          </w:r>
        </w:del>
      </w:ins>
      <w:del w:id="60" w:author="Kohwalter" w:date="2013-03-08T11:57:00Z">
        <w:r w:rsidRPr="00975E62" w:rsidDel="009209E6">
          <w:rPr>
            <w:sz w:val="20"/>
            <w:szCs w:val="20"/>
          </w:rPr>
          <w:delText xml:space="preserve">run </w:delText>
        </w:r>
      </w:del>
      <w:ins w:id="61" w:author="Kohwalter" w:date="2013-03-08T11:59:00Z">
        <w:del w:id="62" w:author="Leonardo Murta" w:date="2013-03-08T18:57:00Z">
          <w:r w:rsidR="002B03C7" w:rsidDel="00C14463">
            <w:rPr>
              <w:sz w:val="20"/>
              <w:szCs w:val="20"/>
            </w:rPr>
            <w:delText>doing</w:delText>
          </w:r>
        </w:del>
      </w:ins>
      <w:ins w:id="63" w:author="Leonardo Murta" w:date="2013-03-08T18:57:00Z">
        <w:r w:rsidR="00C14463">
          <w:rPr>
            <w:sz w:val="20"/>
            <w:szCs w:val="20"/>
          </w:rPr>
          <w:t>running</w:t>
        </w:r>
      </w:ins>
      <w:ins w:id="64" w:author="Kohwalter" w:date="2013-03-08T11:57:00Z">
        <w:r w:rsidR="009209E6" w:rsidRPr="00975E62">
          <w:rPr>
            <w:sz w:val="20"/>
            <w:szCs w:val="20"/>
          </w:rPr>
          <w:t xml:space="preserve"> </w:t>
        </w:r>
      </w:ins>
      <w:r w:rsidRPr="00975E62">
        <w:rPr>
          <w:sz w:val="20"/>
          <w:szCs w:val="20"/>
        </w:rPr>
        <w:t>experiment</w:t>
      </w:r>
      <w:ins w:id="65" w:author="Kohwalter" w:date="2013-03-08T11:58:00Z">
        <w:r w:rsidR="009209E6">
          <w:rPr>
            <w:sz w:val="20"/>
            <w:szCs w:val="20"/>
          </w:rPr>
          <w:t xml:space="preserve">al studies on the usage </w:t>
        </w:r>
        <w:r w:rsidR="002B03C7">
          <w:rPr>
            <w:sz w:val="20"/>
            <w:szCs w:val="20"/>
          </w:rPr>
          <w:t>of provenance in educational games</w:t>
        </w:r>
      </w:ins>
      <w:del w:id="66" w:author="Kohwalter" w:date="2013-03-08T11:58:00Z">
        <w:r w:rsidRPr="00975E62" w:rsidDel="009209E6">
          <w:rPr>
            <w:sz w:val="20"/>
            <w:szCs w:val="20"/>
          </w:rPr>
          <w:delText>s</w:delText>
        </w:r>
      </w:del>
      <w:r w:rsidRPr="00975E62">
        <w:rPr>
          <w:sz w:val="20"/>
          <w:szCs w:val="20"/>
        </w:rPr>
        <w:t xml:space="preserve"> to evaluate the aspects of learn</w:t>
      </w:r>
      <w:r w:rsidRPr="00975E62">
        <w:rPr>
          <w:sz w:val="20"/>
          <w:szCs w:val="20"/>
        </w:rPr>
        <w:t>a</w:t>
      </w:r>
      <w:r w:rsidRPr="00975E62">
        <w:rPr>
          <w:sz w:val="20"/>
          <w:szCs w:val="20"/>
        </w:rPr>
        <w:t>bility</w:t>
      </w:r>
      <w:bookmarkStart w:id="67" w:name="_GoBack"/>
      <w:bookmarkEnd w:id="67"/>
      <w:del w:id="68" w:author="Leonardo Murta" w:date="2013-03-08T18:57:00Z">
        <w:r w:rsidRPr="00975E62" w:rsidDel="00C14463">
          <w:rPr>
            <w:sz w:val="20"/>
            <w:szCs w:val="20"/>
          </w:rPr>
          <w:delText xml:space="preserve"> using the provenance graph in order to understand better the story</w:delText>
        </w:r>
      </w:del>
      <w:r w:rsidRPr="00975E62">
        <w:rPr>
          <w:sz w:val="20"/>
          <w:szCs w:val="20"/>
        </w:rPr>
        <w:t>.</w:t>
      </w:r>
    </w:p>
    <w:p w14:paraId="41939849" w14:textId="77777777" w:rsidR="00B34235" w:rsidRPr="00975E62" w:rsidRDefault="00B34235" w:rsidP="00B34235">
      <w:pPr>
        <w:pStyle w:val="Heading5"/>
      </w:pPr>
      <w:r w:rsidRPr="00975E62">
        <w:t>A</w:t>
      </w:r>
      <w:r>
        <w:t>cknowledgment</w:t>
      </w:r>
    </w:p>
    <w:p w14:paraId="564611B8" w14:textId="77777777" w:rsidR="0031789B" w:rsidRDefault="00B34235">
      <w:pPr>
        <w:ind w:firstLine="216"/>
      </w:pPr>
      <w:r w:rsidRPr="00975E62">
        <w:rPr>
          <w:sz w:val="20"/>
          <w:szCs w:val="20"/>
        </w:rPr>
        <w:t xml:space="preserve">We would like to thank </w:t>
      </w:r>
      <w:proofErr w:type="spellStart"/>
      <w:r w:rsidRPr="00975E62">
        <w:rPr>
          <w:sz w:val="20"/>
          <w:szCs w:val="20"/>
        </w:rPr>
        <w:t>CNPq</w:t>
      </w:r>
      <w:proofErr w:type="spellEnd"/>
      <w:r w:rsidRPr="00975E62">
        <w:rPr>
          <w:sz w:val="20"/>
          <w:szCs w:val="20"/>
        </w:rPr>
        <w:t>, FAPERJ, and CAPES for the financial support.</w:t>
      </w:r>
    </w:p>
    <w:p w14:paraId="59229A95" w14:textId="77777777" w:rsidR="00B34235" w:rsidRPr="00975E62" w:rsidRDefault="00B34235" w:rsidP="00B34235">
      <w:pPr>
        <w:pStyle w:val="Heading5"/>
      </w:pPr>
      <w:r w:rsidRPr="00975E62">
        <w:lastRenderedPageBreak/>
        <w:t>R</w:t>
      </w:r>
      <w:r>
        <w:t>eferences</w:t>
      </w:r>
    </w:p>
    <w:p w14:paraId="1F911EB2" w14:textId="77777777" w:rsidR="00085E2A" w:rsidRPr="00F25228" w:rsidRDefault="00B7317E" w:rsidP="00085E2A">
      <w:pPr>
        <w:pStyle w:val="Bibliography"/>
        <w:rPr>
          <w:sz w:val="16"/>
          <w:szCs w:val="16"/>
        </w:rPr>
      </w:pPr>
      <w:r w:rsidRPr="00F25228">
        <w:rPr>
          <w:sz w:val="16"/>
          <w:szCs w:val="16"/>
        </w:rPr>
        <w:fldChar w:fldCharType="begin"/>
      </w:r>
      <w:r w:rsidR="00085E2A" w:rsidRPr="00F25228">
        <w:rPr>
          <w:sz w:val="16"/>
          <w:szCs w:val="16"/>
        </w:rPr>
        <w:instrText xml:space="preserve"> ADDIN ZOTERO_BIBL {"custom":[]} CSL_BIBLIOGRAPHY </w:instrText>
      </w:r>
      <w:r w:rsidRPr="00F25228">
        <w:rPr>
          <w:sz w:val="16"/>
          <w:szCs w:val="16"/>
        </w:rPr>
        <w:fldChar w:fldCharType="separate"/>
      </w:r>
      <w:r w:rsidR="00085E2A" w:rsidRPr="00F25228">
        <w:rPr>
          <w:sz w:val="16"/>
          <w:szCs w:val="16"/>
        </w:rPr>
        <w:t>[1]</w:t>
      </w:r>
      <w:r w:rsidR="00085E2A" w:rsidRPr="00F25228">
        <w:rPr>
          <w:sz w:val="16"/>
          <w:szCs w:val="16"/>
        </w:rPr>
        <w:tab/>
        <w:t xml:space="preserve">Abt, C.C. 1987. </w:t>
      </w:r>
      <w:r w:rsidR="00085E2A" w:rsidRPr="00F25228">
        <w:rPr>
          <w:i/>
          <w:iCs/>
          <w:sz w:val="16"/>
          <w:szCs w:val="16"/>
        </w:rPr>
        <w:t>Serious Games</w:t>
      </w:r>
      <w:r w:rsidR="00085E2A" w:rsidRPr="00F25228">
        <w:rPr>
          <w:sz w:val="16"/>
          <w:szCs w:val="16"/>
        </w:rPr>
        <w:t>. University Press of America.</w:t>
      </w:r>
    </w:p>
    <w:p w14:paraId="1D5360F7" w14:textId="77777777" w:rsidR="00085E2A" w:rsidRPr="00F25228" w:rsidRDefault="00085E2A" w:rsidP="00085E2A">
      <w:pPr>
        <w:pStyle w:val="Bibliography"/>
        <w:rPr>
          <w:sz w:val="16"/>
          <w:szCs w:val="16"/>
        </w:rPr>
      </w:pPr>
      <w:r w:rsidRPr="00F25228">
        <w:rPr>
          <w:sz w:val="16"/>
          <w:szCs w:val="16"/>
        </w:rPr>
        <w:t>[2]</w:t>
      </w:r>
      <w:r w:rsidRPr="00F25228">
        <w:rPr>
          <w:sz w:val="16"/>
          <w:szCs w:val="16"/>
        </w:rPr>
        <w:tab/>
        <w:t xml:space="preserve">Andersen, E., Liu, Y.-E., Apter, E., Boucher-Genesse, F. and Popović, Z. 2010. Gameplay analysis through state projection. </w:t>
      </w:r>
      <w:r w:rsidRPr="00F25228">
        <w:rPr>
          <w:i/>
          <w:iCs/>
          <w:sz w:val="16"/>
          <w:szCs w:val="16"/>
        </w:rPr>
        <w:t>Proceedings of the Fifth International Conference on the Foundations of Digital Games</w:t>
      </w:r>
      <w:r w:rsidRPr="00F25228">
        <w:rPr>
          <w:sz w:val="16"/>
          <w:szCs w:val="16"/>
        </w:rPr>
        <w:t xml:space="preserve"> (New York, NY, USA, 2010), 1–8.</w:t>
      </w:r>
    </w:p>
    <w:p w14:paraId="22BBB674" w14:textId="77777777" w:rsidR="00085E2A" w:rsidRPr="00F25228" w:rsidRDefault="00085E2A" w:rsidP="00085E2A">
      <w:pPr>
        <w:pStyle w:val="Bibliography"/>
        <w:rPr>
          <w:sz w:val="16"/>
          <w:szCs w:val="16"/>
        </w:rPr>
      </w:pPr>
      <w:r w:rsidRPr="00F25228">
        <w:rPr>
          <w:sz w:val="16"/>
          <w:szCs w:val="16"/>
        </w:rPr>
        <w:t>[3]</w:t>
      </w:r>
      <w:r w:rsidRPr="00F25228">
        <w:rPr>
          <w:sz w:val="16"/>
          <w:szCs w:val="16"/>
        </w:rPr>
        <w:tab/>
        <w:t xml:space="preserve">Baker, A., Navarro, E. and Van der Hoek, A. 2003. Problems and Programmers: An Educational Software Engineering Card Game. </w:t>
      </w:r>
      <w:r w:rsidRPr="00F25228">
        <w:rPr>
          <w:i/>
          <w:iCs/>
          <w:sz w:val="16"/>
          <w:szCs w:val="16"/>
        </w:rPr>
        <w:t>I</w:t>
      </w:r>
      <w:r w:rsidRPr="00F25228">
        <w:rPr>
          <w:i/>
          <w:iCs/>
          <w:sz w:val="16"/>
          <w:szCs w:val="16"/>
        </w:rPr>
        <w:t>n</w:t>
      </w:r>
      <w:r w:rsidRPr="00F25228">
        <w:rPr>
          <w:i/>
          <w:iCs/>
          <w:sz w:val="16"/>
          <w:szCs w:val="16"/>
        </w:rPr>
        <w:t>ternational Conference on Software Engineering(ICSE)</w:t>
      </w:r>
      <w:r w:rsidRPr="00F25228">
        <w:rPr>
          <w:sz w:val="16"/>
          <w:szCs w:val="16"/>
        </w:rPr>
        <w:t>. (2003), 614–621.</w:t>
      </w:r>
    </w:p>
    <w:p w14:paraId="16534800" w14:textId="77777777" w:rsidR="00085E2A" w:rsidRPr="00F25228" w:rsidRDefault="00085E2A" w:rsidP="00085E2A">
      <w:pPr>
        <w:pStyle w:val="Bibliography"/>
        <w:rPr>
          <w:sz w:val="16"/>
          <w:szCs w:val="16"/>
        </w:rPr>
      </w:pPr>
      <w:r w:rsidRPr="00F25228">
        <w:rPr>
          <w:sz w:val="16"/>
          <w:szCs w:val="16"/>
        </w:rPr>
        <w:t>[4]</w:t>
      </w:r>
      <w:r w:rsidRPr="00F25228">
        <w:rPr>
          <w:sz w:val="16"/>
          <w:szCs w:val="16"/>
        </w:rPr>
        <w:tab/>
        <w:t xml:space="preserve">Bristol, E.H. 1977. Pattern recognition: An alternative to parameter identification in adaptive control. </w:t>
      </w:r>
      <w:r w:rsidRPr="00F25228">
        <w:rPr>
          <w:i/>
          <w:iCs/>
          <w:sz w:val="16"/>
          <w:szCs w:val="16"/>
        </w:rPr>
        <w:t>Automatica</w:t>
      </w:r>
      <w:r w:rsidRPr="00F25228">
        <w:rPr>
          <w:sz w:val="16"/>
          <w:szCs w:val="16"/>
        </w:rPr>
        <w:t>. 13, 2 (Mar. 1977), 197–202.</w:t>
      </w:r>
    </w:p>
    <w:p w14:paraId="13FDE2E6" w14:textId="77777777" w:rsidR="00085E2A" w:rsidRPr="00F25228" w:rsidRDefault="00085E2A" w:rsidP="00085E2A">
      <w:pPr>
        <w:pStyle w:val="Bibliography"/>
        <w:rPr>
          <w:sz w:val="16"/>
          <w:szCs w:val="16"/>
        </w:rPr>
      </w:pPr>
      <w:r w:rsidRPr="00F25228">
        <w:rPr>
          <w:sz w:val="16"/>
          <w:szCs w:val="16"/>
        </w:rPr>
        <w:t>[5]</w:t>
      </w:r>
      <w:r w:rsidRPr="00F25228">
        <w:rPr>
          <w:sz w:val="16"/>
          <w:szCs w:val="16"/>
        </w:rPr>
        <w:tab/>
        <w:t>Cavazza, M., Charles, F. and Mead, S.J. 2002. Character-based inte</w:t>
      </w:r>
      <w:r w:rsidRPr="00F25228">
        <w:rPr>
          <w:sz w:val="16"/>
          <w:szCs w:val="16"/>
        </w:rPr>
        <w:t>r</w:t>
      </w:r>
      <w:r w:rsidRPr="00F25228">
        <w:rPr>
          <w:sz w:val="16"/>
          <w:szCs w:val="16"/>
        </w:rPr>
        <w:t xml:space="preserve">active storytelling. </w:t>
      </w:r>
      <w:r w:rsidRPr="00F25228">
        <w:rPr>
          <w:i/>
          <w:iCs/>
          <w:sz w:val="16"/>
          <w:szCs w:val="16"/>
        </w:rPr>
        <w:t>IEEE Intelligent Systems</w:t>
      </w:r>
      <w:r w:rsidRPr="00F25228">
        <w:rPr>
          <w:sz w:val="16"/>
          <w:szCs w:val="16"/>
        </w:rPr>
        <w:t>. 17, 4 (Aug. 2002), 17 – 24.</w:t>
      </w:r>
    </w:p>
    <w:p w14:paraId="0DF63C31" w14:textId="77777777" w:rsidR="00085E2A" w:rsidRPr="00F25228" w:rsidRDefault="00085E2A" w:rsidP="00085E2A">
      <w:pPr>
        <w:pStyle w:val="Bibliography"/>
        <w:rPr>
          <w:sz w:val="16"/>
          <w:szCs w:val="16"/>
        </w:rPr>
      </w:pPr>
      <w:r w:rsidRPr="00F25228">
        <w:rPr>
          <w:sz w:val="16"/>
          <w:szCs w:val="16"/>
        </w:rPr>
        <w:t>[6]</w:t>
      </w:r>
      <w:r w:rsidRPr="00F25228">
        <w:rPr>
          <w:sz w:val="16"/>
          <w:szCs w:val="16"/>
        </w:rPr>
        <w:tab/>
        <w:t xml:space="preserve">Cios, K., Pedrycz, W. and Swiniarski, R.W. 1998. </w:t>
      </w:r>
      <w:r w:rsidRPr="00F25228">
        <w:rPr>
          <w:i/>
          <w:iCs/>
          <w:sz w:val="16"/>
          <w:szCs w:val="16"/>
        </w:rPr>
        <w:t>Data mining met</w:t>
      </w:r>
      <w:r w:rsidRPr="00F25228">
        <w:rPr>
          <w:i/>
          <w:iCs/>
          <w:sz w:val="16"/>
          <w:szCs w:val="16"/>
        </w:rPr>
        <w:t>h</w:t>
      </w:r>
      <w:r w:rsidRPr="00F25228">
        <w:rPr>
          <w:i/>
          <w:iCs/>
          <w:sz w:val="16"/>
          <w:szCs w:val="16"/>
        </w:rPr>
        <w:t>ods for knowledge discovery</w:t>
      </w:r>
      <w:r w:rsidRPr="00F25228">
        <w:rPr>
          <w:sz w:val="16"/>
          <w:szCs w:val="16"/>
        </w:rPr>
        <w:t>. Kluwer Academic Publishers.</w:t>
      </w:r>
    </w:p>
    <w:p w14:paraId="3A6FE4D7" w14:textId="77777777" w:rsidR="00085E2A" w:rsidRPr="00F25228" w:rsidRDefault="00085E2A" w:rsidP="00085E2A">
      <w:pPr>
        <w:pStyle w:val="Bibliography"/>
        <w:rPr>
          <w:sz w:val="16"/>
          <w:szCs w:val="16"/>
        </w:rPr>
      </w:pPr>
      <w:r w:rsidRPr="00F25228">
        <w:rPr>
          <w:sz w:val="16"/>
          <w:szCs w:val="16"/>
        </w:rPr>
        <w:t>[7]</w:t>
      </w:r>
      <w:r w:rsidRPr="00F25228">
        <w:rPr>
          <w:sz w:val="16"/>
          <w:szCs w:val="16"/>
        </w:rPr>
        <w:tab/>
        <w:t xml:space="preserve">Consalvo, Mi. and Dutton, N. 2006. Game analysis: Developing a methodological toolkit for the qualitative study of games. </w:t>
      </w:r>
      <w:r w:rsidRPr="00F25228">
        <w:rPr>
          <w:i/>
          <w:iCs/>
          <w:sz w:val="16"/>
          <w:szCs w:val="16"/>
        </w:rPr>
        <w:t>Game Stu</w:t>
      </w:r>
      <w:r w:rsidRPr="00F25228">
        <w:rPr>
          <w:i/>
          <w:iCs/>
          <w:sz w:val="16"/>
          <w:szCs w:val="16"/>
        </w:rPr>
        <w:t>d</w:t>
      </w:r>
      <w:r w:rsidRPr="00F25228">
        <w:rPr>
          <w:i/>
          <w:iCs/>
          <w:sz w:val="16"/>
          <w:szCs w:val="16"/>
        </w:rPr>
        <w:t>ies</w:t>
      </w:r>
      <w:r w:rsidRPr="00F25228">
        <w:rPr>
          <w:sz w:val="16"/>
          <w:szCs w:val="16"/>
        </w:rPr>
        <w:t>. 6, 1 (Dec. 2006).</w:t>
      </w:r>
    </w:p>
    <w:p w14:paraId="71AAD90E" w14:textId="77777777" w:rsidR="00085E2A" w:rsidRPr="00F25228" w:rsidRDefault="00085E2A" w:rsidP="00085E2A">
      <w:pPr>
        <w:pStyle w:val="Bibliography"/>
        <w:rPr>
          <w:sz w:val="16"/>
          <w:szCs w:val="16"/>
        </w:rPr>
      </w:pPr>
      <w:r w:rsidRPr="00F25228">
        <w:rPr>
          <w:sz w:val="16"/>
          <w:szCs w:val="16"/>
        </w:rPr>
        <w:t>[8]</w:t>
      </w:r>
      <w:r w:rsidRPr="00F25228">
        <w:rPr>
          <w:sz w:val="16"/>
          <w:szCs w:val="16"/>
        </w:rPr>
        <w:tab/>
        <w:t xml:space="preserve">Diehl, S. 2007. </w:t>
      </w:r>
      <w:r w:rsidRPr="00F25228">
        <w:rPr>
          <w:i/>
          <w:iCs/>
          <w:sz w:val="16"/>
          <w:szCs w:val="16"/>
        </w:rPr>
        <w:t>Software Visualization: Visualizing the Structure, Behaviour, and Evolution of Software</w:t>
      </w:r>
      <w:r w:rsidRPr="00F25228">
        <w:rPr>
          <w:sz w:val="16"/>
          <w:szCs w:val="16"/>
        </w:rPr>
        <w:t>. Springer.</w:t>
      </w:r>
    </w:p>
    <w:p w14:paraId="4255DCD5" w14:textId="77777777" w:rsidR="00085E2A" w:rsidRPr="00F25228" w:rsidRDefault="00085E2A" w:rsidP="00085E2A">
      <w:pPr>
        <w:pStyle w:val="Bibliography"/>
        <w:rPr>
          <w:sz w:val="16"/>
          <w:szCs w:val="16"/>
          <w:lang w:val="pt-BR"/>
        </w:rPr>
      </w:pPr>
      <w:r w:rsidRPr="00F25228">
        <w:rPr>
          <w:sz w:val="16"/>
          <w:szCs w:val="16"/>
        </w:rPr>
        <w:t>[9]</w:t>
      </w:r>
      <w:r w:rsidRPr="00F25228">
        <w:rPr>
          <w:sz w:val="16"/>
          <w:szCs w:val="16"/>
        </w:rPr>
        <w:tab/>
        <w:t xml:space="preserve">Fayyad, U., Piatetsky-Shapiro, G. and Smyth, P. 1996. From Data Mining to Knowledge Discovery in Databases. </w:t>
      </w:r>
      <w:r w:rsidRPr="00F25228">
        <w:rPr>
          <w:i/>
          <w:iCs/>
          <w:sz w:val="16"/>
          <w:szCs w:val="16"/>
          <w:lang w:val="pt-BR"/>
        </w:rPr>
        <w:t>AI Magazine</w:t>
      </w:r>
      <w:r w:rsidRPr="00F25228">
        <w:rPr>
          <w:sz w:val="16"/>
          <w:szCs w:val="16"/>
          <w:lang w:val="pt-BR"/>
        </w:rPr>
        <w:t>. 17, 3 (Mar. 1996), 37.</w:t>
      </w:r>
    </w:p>
    <w:p w14:paraId="73059CD6" w14:textId="77777777" w:rsidR="00085E2A" w:rsidRPr="00F25228" w:rsidRDefault="00085E2A" w:rsidP="00085E2A">
      <w:pPr>
        <w:pStyle w:val="Bibliography"/>
        <w:rPr>
          <w:sz w:val="16"/>
          <w:szCs w:val="16"/>
        </w:rPr>
      </w:pPr>
      <w:r w:rsidRPr="00F25228">
        <w:rPr>
          <w:sz w:val="16"/>
          <w:szCs w:val="16"/>
          <w:lang w:val="pt-BR"/>
        </w:rPr>
        <w:t>[10]</w:t>
      </w:r>
      <w:r w:rsidRPr="00F25228">
        <w:rPr>
          <w:sz w:val="16"/>
          <w:szCs w:val="16"/>
          <w:lang w:val="pt-BR"/>
        </w:rPr>
        <w:tab/>
        <w:t xml:space="preserve">Freire, J., Koop, D., Santos, E. and Silva, C.T. 2008. </w:t>
      </w:r>
      <w:r w:rsidRPr="00F25228">
        <w:rPr>
          <w:sz w:val="16"/>
          <w:szCs w:val="16"/>
        </w:rPr>
        <w:t xml:space="preserve">Provenance for Computational Tasks: A Survey. </w:t>
      </w:r>
      <w:r w:rsidRPr="00F25228">
        <w:rPr>
          <w:i/>
          <w:iCs/>
          <w:sz w:val="16"/>
          <w:szCs w:val="16"/>
        </w:rPr>
        <w:t>Computing in Science Engineering</w:t>
      </w:r>
      <w:r w:rsidRPr="00F25228">
        <w:rPr>
          <w:sz w:val="16"/>
          <w:szCs w:val="16"/>
        </w:rPr>
        <w:t>. 10, 3 (Jun. 2008), 11 –21.</w:t>
      </w:r>
    </w:p>
    <w:p w14:paraId="395EA631" w14:textId="77777777" w:rsidR="00085E2A" w:rsidRPr="00F25228" w:rsidRDefault="00085E2A" w:rsidP="00085E2A">
      <w:pPr>
        <w:pStyle w:val="Bibliography"/>
        <w:rPr>
          <w:sz w:val="16"/>
          <w:szCs w:val="16"/>
        </w:rPr>
      </w:pPr>
      <w:r w:rsidRPr="00F25228">
        <w:rPr>
          <w:sz w:val="16"/>
          <w:szCs w:val="16"/>
        </w:rPr>
        <w:t>[11]</w:t>
      </w:r>
      <w:r w:rsidRPr="00F25228">
        <w:rPr>
          <w:sz w:val="16"/>
          <w:szCs w:val="16"/>
        </w:rPr>
        <w:tab/>
        <w:t xml:space="preserve">Game Analysis Using Resource-Infrastructure-Action Flow: 2011. </w:t>
      </w:r>
      <w:r w:rsidRPr="00F25228">
        <w:rPr>
          <w:i/>
          <w:iCs/>
          <w:sz w:val="16"/>
          <w:szCs w:val="16"/>
        </w:rPr>
        <w:t>http://ficial.wordpress.com/2011/10/23/game-analysis-using-resource-infrastructure-action-flow/</w:t>
      </w:r>
      <w:r w:rsidRPr="00F25228">
        <w:rPr>
          <w:sz w:val="16"/>
          <w:szCs w:val="16"/>
        </w:rPr>
        <w:t>. Accessed: 2012-10-19.</w:t>
      </w:r>
    </w:p>
    <w:p w14:paraId="7F1A87BB" w14:textId="77777777" w:rsidR="00085E2A" w:rsidRPr="00F25228" w:rsidRDefault="00085E2A" w:rsidP="00085E2A">
      <w:pPr>
        <w:pStyle w:val="Bibliography"/>
        <w:rPr>
          <w:sz w:val="16"/>
          <w:szCs w:val="16"/>
        </w:rPr>
      </w:pPr>
      <w:r w:rsidRPr="00F25228">
        <w:rPr>
          <w:sz w:val="16"/>
          <w:szCs w:val="16"/>
        </w:rPr>
        <w:t>[12]</w:t>
      </w:r>
      <w:r w:rsidRPr="00F25228">
        <w:rPr>
          <w:sz w:val="16"/>
          <w:szCs w:val="16"/>
        </w:rPr>
        <w:tab/>
        <w:t xml:space="preserve">Han, J. and Kamber, M. 2006. </w:t>
      </w:r>
      <w:r w:rsidRPr="00F25228">
        <w:rPr>
          <w:i/>
          <w:iCs/>
          <w:sz w:val="16"/>
          <w:szCs w:val="16"/>
        </w:rPr>
        <w:t>Data Mining: Concepts and Tec</w:t>
      </w:r>
      <w:r w:rsidRPr="00F25228">
        <w:rPr>
          <w:i/>
          <w:iCs/>
          <w:sz w:val="16"/>
          <w:szCs w:val="16"/>
        </w:rPr>
        <w:t>h</w:t>
      </w:r>
      <w:r w:rsidRPr="00F25228">
        <w:rPr>
          <w:i/>
          <w:iCs/>
          <w:sz w:val="16"/>
          <w:szCs w:val="16"/>
        </w:rPr>
        <w:t>niques</w:t>
      </w:r>
      <w:r w:rsidRPr="00F25228">
        <w:rPr>
          <w:sz w:val="16"/>
          <w:szCs w:val="16"/>
        </w:rPr>
        <w:t>. Morgan Kaufmann.</w:t>
      </w:r>
    </w:p>
    <w:p w14:paraId="37D5FA49" w14:textId="77777777" w:rsidR="00085E2A" w:rsidRPr="00F25228" w:rsidRDefault="00085E2A" w:rsidP="00085E2A">
      <w:pPr>
        <w:pStyle w:val="Bibliography"/>
        <w:rPr>
          <w:sz w:val="16"/>
          <w:szCs w:val="16"/>
        </w:rPr>
      </w:pPr>
      <w:r w:rsidRPr="00F25228">
        <w:rPr>
          <w:sz w:val="16"/>
          <w:szCs w:val="16"/>
        </w:rPr>
        <w:t>[13]</w:t>
      </w:r>
      <w:r w:rsidRPr="00F25228">
        <w:rPr>
          <w:sz w:val="16"/>
          <w:szCs w:val="16"/>
        </w:rPr>
        <w:tab/>
        <w:t xml:space="preserve">Joshua O’Madadhain, Danyel Fisher and Tom Nelson 2010. </w:t>
      </w:r>
      <w:r w:rsidRPr="00F25228">
        <w:rPr>
          <w:i/>
          <w:iCs/>
          <w:sz w:val="16"/>
          <w:szCs w:val="16"/>
        </w:rPr>
        <w:t>JUNG: Java Universal Network/Graph Framework</w:t>
      </w:r>
      <w:r w:rsidRPr="00F25228">
        <w:rPr>
          <w:sz w:val="16"/>
          <w:szCs w:val="16"/>
        </w:rPr>
        <w:t>. Open-source.</w:t>
      </w:r>
    </w:p>
    <w:p w14:paraId="26EF84FC" w14:textId="77777777" w:rsidR="00085E2A" w:rsidRPr="00F25228" w:rsidRDefault="00085E2A" w:rsidP="00085E2A">
      <w:pPr>
        <w:pStyle w:val="Bibliography"/>
        <w:rPr>
          <w:sz w:val="16"/>
          <w:szCs w:val="16"/>
        </w:rPr>
      </w:pPr>
      <w:r w:rsidRPr="00F25228">
        <w:rPr>
          <w:sz w:val="16"/>
          <w:szCs w:val="16"/>
        </w:rPr>
        <w:t>[14]</w:t>
      </w:r>
      <w:r w:rsidRPr="00F25228">
        <w:rPr>
          <w:sz w:val="16"/>
          <w:szCs w:val="16"/>
        </w:rPr>
        <w:tab/>
        <w:t xml:space="preserve">Kohwalter, T., Clua, E. and Murta, L. 2012. Provenance in Games. </w:t>
      </w:r>
      <w:r w:rsidRPr="00F25228">
        <w:rPr>
          <w:i/>
          <w:iCs/>
          <w:sz w:val="16"/>
          <w:szCs w:val="16"/>
        </w:rPr>
        <w:t>2012 XI Brazilian Symposium on Games and Digital Entertainment (SBGAMES)</w:t>
      </w:r>
      <w:r w:rsidRPr="00F25228">
        <w:rPr>
          <w:sz w:val="16"/>
          <w:szCs w:val="16"/>
        </w:rPr>
        <w:t xml:space="preserve"> (Brasilia, Nov. 2012).</w:t>
      </w:r>
    </w:p>
    <w:p w14:paraId="4DCD6F71" w14:textId="77777777" w:rsidR="00085E2A" w:rsidRPr="00F25228" w:rsidRDefault="00085E2A" w:rsidP="00085E2A">
      <w:pPr>
        <w:pStyle w:val="Bibliography"/>
        <w:rPr>
          <w:sz w:val="16"/>
          <w:szCs w:val="16"/>
        </w:rPr>
      </w:pPr>
      <w:r w:rsidRPr="00F25228">
        <w:rPr>
          <w:sz w:val="16"/>
          <w:szCs w:val="16"/>
        </w:rPr>
        <w:t>[15]</w:t>
      </w:r>
      <w:r w:rsidRPr="00F25228">
        <w:rPr>
          <w:sz w:val="16"/>
          <w:szCs w:val="16"/>
        </w:rPr>
        <w:tab/>
        <w:t xml:space="preserve">Kohwalter, T., Clua, E. and Murta, L. 2011. SDM – An Educational Game for Software Engineering. </w:t>
      </w:r>
      <w:r w:rsidRPr="00F25228">
        <w:rPr>
          <w:i/>
          <w:iCs/>
          <w:sz w:val="16"/>
          <w:szCs w:val="16"/>
        </w:rPr>
        <w:t>2011 X Brazilian Symposium on Games and Digital Entertainment (SBGAMES)</w:t>
      </w:r>
      <w:r w:rsidRPr="00F25228">
        <w:rPr>
          <w:sz w:val="16"/>
          <w:szCs w:val="16"/>
        </w:rPr>
        <w:t xml:space="preserve"> (Salvador, Nov. 2011).</w:t>
      </w:r>
    </w:p>
    <w:p w14:paraId="5D392F38" w14:textId="77777777" w:rsidR="00085E2A" w:rsidRPr="00F25228" w:rsidRDefault="00085E2A" w:rsidP="00085E2A">
      <w:pPr>
        <w:pStyle w:val="Bibliography"/>
        <w:rPr>
          <w:sz w:val="16"/>
          <w:szCs w:val="16"/>
        </w:rPr>
      </w:pPr>
      <w:r w:rsidRPr="00F25228">
        <w:rPr>
          <w:sz w:val="16"/>
          <w:szCs w:val="16"/>
        </w:rPr>
        <w:t>[16]</w:t>
      </w:r>
      <w:r w:rsidRPr="00F25228">
        <w:rPr>
          <w:sz w:val="16"/>
          <w:szCs w:val="16"/>
        </w:rPr>
        <w:tab/>
        <w:t xml:space="preserve">Moreau, L., Clifford, B., Freire, J., Futrelle, J., Gil, Y., Groth, P., Kwasnikowska, N., Miles, S., Missier, P., Myers, J., Plale, B., Simmhan, Y., Stephan, E. and Den Bussche, J.V. 2011. The Open Provenance Model core specification (v1.1). </w:t>
      </w:r>
      <w:r w:rsidRPr="00F25228">
        <w:rPr>
          <w:i/>
          <w:iCs/>
          <w:sz w:val="16"/>
          <w:szCs w:val="16"/>
        </w:rPr>
        <w:t>In: Future Generation Computer Systems</w:t>
      </w:r>
      <w:r w:rsidRPr="00F25228">
        <w:rPr>
          <w:sz w:val="16"/>
          <w:szCs w:val="16"/>
        </w:rPr>
        <w:t>. 27, 6 (Jun. 2011), 743–756.</w:t>
      </w:r>
    </w:p>
    <w:p w14:paraId="75D56A22" w14:textId="77777777" w:rsidR="00085E2A" w:rsidRPr="00F25228" w:rsidRDefault="00085E2A" w:rsidP="00085E2A">
      <w:pPr>
        <w:pStyle w:val="Bibliography"/>
        <w:rPr>
          <w:sz w:val="16"/>
          <w:szCs w:val="16"/>
        </w:rPr>
      </w:pPr>
      <w:r w:rsidRPr="00F25228">
        <w:rPr>
          <w:sz w:val="16"/>
          <w:szCs w:val="16"/>
        </w:rPr>
        <w:t>[17]</w:t>
      </w:r>
      <w:r w:rsidRPr="00F25228">
        <w:rPr>
          <w:sz w:val="16"/>
          <w:szCs w:val="16"/>
        </w:rPr>
        <w:tab/>
        <w:t xml:space="preserve">Moret, B. 1982. Decision Trees and Diagrams. </w:t>
      </w:r>
      <w:r w:rsidRPr="00F25228">
        <w:rPr>
          <w:i/>
          <w:iCs/>
          <w:sz w:val="16"/>
          <w:szCs w:val="16"/>
        </w:rPr>
        <w:t>In: ACM Computing Surveys (CSUR)</w:t>
      </w:r>
      <w:r w:rsidRPr="00F25228">
        <w:rPr>
          <w:sz w:val="16"/>
          <w:szCs w:val="16"/>
        </w:rPr>
        <w:t>. 14, 4 (Dec. 1982), 593–623.</w:t>
      </w:r>
    </w:p>
    <w:p w14:paraId="17557EAF" w14:textId="77777777" w:rsidR="00085E2A" w:rsidRPr="00F25228" w:rsidRDefault="00085E2A" w:rsidP="00085E2A">
      <w:pPr>
        <w:pStyle w:val="Bibliography"/>
        <w:rPr>
          <w:sz w:val="16"/>
          <w:szCs w:val="16"/>
        </w:rPr>
      </w:pPr>
      <w:r w:rsidRPr="00F25228">
        <w:rPr>
          <w:sz w:val="16"/>
          <w:szCs w:val="16"/>
        </w:rPr>
        <w:t>[18]</w:t>
      </w:r>
      <w:r w:rsidRPr="00F25228">
        <w:rPr>
          <w:sz w:val="16"/>
          <w:szCs w:val="16"/>
        </w:rPr>
        <w:tab/>
        <w:t xml:space="preserve">Navarro, E. 2006. </w:t>
      </w:r>
      <w:r w:rsidRPr="00F25228">
        <w:rPr>
          <w:i/>
          <w:iCs/>
          <w:sz w:val="16"/>
          <w:szCs w:val="16"/>
        </w:rPr>
        <w:t>Simse: a software engineering simulation enviro</w:t>
      </w:r>
      <w:r w:rsidRPr="00F25228">
        <w:rPr>
          <w:i/>
          <w:iCs/>
          <w:sz w:val="16"/>
          <w:szCs w:val="16"/>
        </w:rPr>
        <w:t>n</w:t>
      </w:r>
      <w:r w:rsidRPr="00F25228">
        <w:rPr>
          <w:i/>
          <w:iCs/>
          <w:sz w:val="16"/>
          <w:szCs w:val="16"/>
        </w:rPr>
        <w:t>ment for software process education</w:t>
      </w:r>
      <w:r w:rsidRPr="00F25228">
        <w:rPr>
          <w:sz w:val="16"/>
          <w:szCs w:val="16"/>
        </w:rPr>
        <w:t>. California State University at Long Beach.</w:t>
      </w:r>
    </w:p>
    <w:p w14:paraId="45E9BB71" w14:textId="77777777" w:rsidR="00085E2A" w:rsidRPr="00F25228" w:rsidRDefault="00085E2A" w:rsidP="00085E2A">
      <w:pPr>
        <w:pStyle w:val="Bibliography"/>
        <w:rPr>
          <w:sz w:val="16"/>
          <w:szCs w:val="16"/>
        </w:rPr>
      </w:pPr>
      <w:r w:rsidRPr="00F25228">
        <w:rPr>
          <w:sz w:val="16"/>
          <w:szCs w:val="16"/>
        </w:rPr>
        <w:t>[19]</w:t>
      </w:r>
      <w:r w:rsidRPr="00F25228">
        <w:rPr>
          <w:sz w:val="16"/>
          <w:szCs w:val="16"/>
        </w:rPr>
        <w:tab/>
        <w:t xml:space="preserve">Passos, E.B., Montenegro, A.A., Clua, E.G., Pozzer, C.T. and Da Silva, F.S.C. 2009. Hierarchical PNF Networks - A Temporal Model of Events for the Representation and Dramatization of Storytelling. </w:t>
      </w:r>
      <w:r w:rsidRPr="00F25228">
        <w:rPr>
          <w:i/>
          <w:iCs/>
          <w:sz w:val="16"/>
          <w:szCs w:val="16"/>
        </w:rPr>
        <w:t>2009 VIII Brazilian Symposium on Games and Digital Entertainment (SBGAMES)</w:t>
      </w:r>
      <w:r w:rsidRPr="00F25228">
        <w:rPr>
          <w:sz w:val="16"/>
          <w:szCs w:val="16"/>
        </w:rPr>
        <w:t xml:space="preserve"> (Oct. 2009), 175 –184.</w:t>
      </w:r>
    </w:p>
    <w:p w14:paraId="32C8BCE9" w14:textId="77777777" w:rsidR="00085E2A" w:rsidRPr="00F25228" w:rsidRDefault="00085E2A" w:rsidP="00085E2A">
      <w:pPr>
        <w:pStyle w:val="Bibliography"/>
        <w:rPr>
          <w:sz w:val="16"/>
          <w:szCs w:val="16"/>
        </w:rPr>
      </w:pPr>
      <w:r w:rsidRPr="00F25228">
        <w:rPr>
          <w:sz w:val="16"/>
          <w:szCs w:val="16"/>
        </w:rPr>
        <w:t>[20]</w:t>
      </w:r>
      <w:r w:rsidRPr="00F25228">
        <w:rPr>
          <w:sz w:val="16"/>
          <w:szCs w:val="16"/>
        </w:rPr>
        <w:tab/>
        <w:t xml:space="preserve">Pinhanez, C.S. and Bobick, A.F. 1998. Human action detection using PNF propagation of temporal constraints. </w:t>
      </w:r>
      <w:r w:rsidRPr="00F25228">
        <w:rPr>
          <w:i/>
          <w:iCs/>
          <w:sz w:val="16"/>
          <w:szCs w:val="16"/>
        </w:rPr>
        <w:t>1998 IEEE Computer Soci</w:t>
      </w:r>
      <w:r w:rsidRPr="00F25228">
        <w:rPr>
          <w:i/>
          <w:iCs/>
          <w:sz w:val="16"/>
          <w:szCs w:val="16"/>
        </w:rPr>
        <w:t>e</w:t>
      </w:r>
      <w:r w:rsidRPr="00F25228">
        <w:rPr>
          <w:i/>
          <w:iCs/>
          <w:sz w:val="16"/>
          <w:szCs w:val="16"/>
        </w:rPr>
        <w:t>ty Conference on Computer Vision and Pattern Recognition, 1998. Proceedings</w:t>
      </w:r>
      <w:r w:rsidRPr="00F25228">
        <w:rPr>
          <w:sz w:val="16"/>
          <w:szCs w:val="16"/>
        </w:rPr>
        <w:t xml:space="preserve"> (Jun. 1998), 898 –904.</w:t>
      </w:r>
    </w:p>
    <w:p w14:paraId="5A040ED5" w14:textId="77777777" w:rsidR="00085E2A" w:rsidRPr="00F25228" w:rsidRDefault="00085E2A" w:rsidP="00085E2A">
      <w:pPr>
        <w:pStyle w:val="Bibliography"/>
        <w:rPr>
          <w:sz w:val="16"/>
          <w:szCs w:val="16"/>
        </w:rPr>
      </w:pPr>
      <w:r w:rsidRPr="00F25228">
        <w:rPr>
          <w:sz w:val="16"/>
          <w:szCs w:val="16"/>
        </w:rPr>
        <w:t>[21]</w:t>
      </w:r>
      <w:r w:rsidRPr="00F25228">
        <w:rPr>
          <w:sz w:val="16"/>
          <w:szCs w:val="16"/>
        </w:rPr>
        <w:tab/>
        <w:t xml:space="preserve">PREMIS Working Group 2005. </w:t>
      </w:r>
      <w:r w:rsidRPr="00F25228">
        <w:rPr>
          <w:i/>
          <w:iCs/>
          <w:sz w:val="16"/>
          <w:szCs w:val="16"/>
        </w:rPr>
        <w:t>Data Dictionary for Preservation Metadata</w:t>
      </w:r>
      <w:r w:rsidRPr="00F25228">
        <w:rPr>
          <w:sz w:val="16"/>
          <w:szCs w:val="16"/>
        </w:rPr>
        <w:t>. Technical Report #Final Report of the PREMIS Working Group. Implementation Strategies (PREMIS).</w:t>
      </w:r>
    </w:p>
    <w:p w14:paraId="68B9F990" w14:textId="77777777" w:rsidR="00085E2A" w:rsidRPr="00F25228" w:rsidRDefault="00085E2A" w:rsidP="00085E2A">
      <w:pPr>
        <w:pStyle w:val="Bibliography"/>
        <w:rPr>
          <w:sz w:val="16"/>
          <w:szCs w:val="16"/>
        </w:rPr>
      </w:pPr>
      <w:r w:rsidRPr="00F25228">
        <w:rPr>
          <w:sz w:val="16"/>
          <w:szCs w:val="16"/>
        </w:rPr>
        <w:t>[22]</w:t>
      </w:r>
      <w:r w:rsidRPr="00F25228">
        <w:rPr>
          <w:sz w:val="16"/>
          <w:szCs w:val="16"/>
        </w:rPr>
        <w:tab/>
        <w:t>Prensky, M. 2001. Fun, Play and Games: What Makes Games Enga</w:t>
      </w:r>
      <w:r w:rsidRPr="00F25228">
        <w:rPr>
          <w:sz w:val="16"/>
          <w:szCs w:val="16"/>
        </w:rPr>
        <w:t>g</w:t>
      </w:r>
      <w:r w:rsidRPr="00F25228">
        <w:rPr>
          <w:sz w:val="16"/>
          <w:szCs w:val="16"/>
        </w:rPr>
        <w:t xml:space="preserve">ing. </w:t>
      </w:r>
      <w:r w:rsidRPr="00F25228">
        <w:rPr>
          <w:i/>
          <w:iCs/>
          <w:sz w:val="16"/>
          <w:szCs w:val="16"/>
        </w:rPr>
        <w:t>Digital Game-Based Learning</w:t>
      </w:r>
      <w:r w:rsidRPr="00F25228">
        <w:rPr>
          <w:sz w:val="16"/>
          <w:szCs w:val="16"/>
        </w:rPr>
        <w:t>. (2001), 1–31.</w:t>
      </w:r>
    </w:p>
    <w:p w14:paraId="41A7F0A4" w14:textId="77777777" w:rsidR="00085E2A" w:rsidRPr="00F25228" w:rsidRDefault="00085E2A" w:rsidP="00085E2A">
      <w:pPr>
        <w:pStyle w:val="Bibliography"/>
        <w:rPr>
          <w:sz w:val="16"/>
          <w:szCs w:val="16"/>
        </w:rPr>
      </w:pPr>
      <w:r w:rsidRPr="00F25228">
        <w:rPr>
          <w:sz w:val="16"/>
          <w:szCs w:val="16"/>
        </w:rPr>
        <w:t>[23]</w:t>
      </w:r>
      <w:r w:rsidRPr="00F25228">
        <w:rPr>
          <w:sz w:val="16"/>
          <w:szCs w:val="16"/>
        </w:rPr>
        <w:tab/>
        <w:t xml:space="preserve">PROV-DM: The PROV Data Model: 2012. </w:t>
      </w:r>
      <w:r w:rsidRPr="00F25228">
        <w:rPr>
          <w:i/>
          <w:iCs/>
          <w:sz w:val="16"/>
          <w:szCs w:val="16"/>
        </w:rPr>
        <w:t>http://www.w3.org/TR/prov-dm/</w:t>
      </w:r>
      <w:r w:rsidRPr="00F25228">
        <w:rPr>
          <w:sz w:val="16"/>
          <w:szCs w:val="16"/>
        </w:rPr>
        <w:t>.</w:t>
      </w:r>
    </w:p>
    <w:p w14:paraId="62C7898F" w14:textId="77777777" w:rsidR="00085E2A" w:rsidRPr="00F25228" w:rsidRDefault="00085E2A" w:rsidP="00085E2A">
      <w:pPr>
        <w:pStyle w:val="Bibliography"/>
        <w:rPr>
          <w:sz w:val="16"/>
          <w:szCs w:val="16"/>
        </w:rPr>
      </w:pPr>
      <w:r w:rsidRPr="00F25228">
        <w:rPr>
          <w:sz w:val="16"/>
          <w:szCs w:val="16"/>
        </w:rPr>
        <w:t>[24]</w:t>
      </w:r>
      <w:r w:rsidRPr="00F25228">
        <w:rPr>
          <w:sz w:val="16"/>
          <w:szCs w:val="16"/>
        </w:rPr>
        <w:tab/>
        <w:t xml:space="preserve">Witten, I.H. and Frank, E. 2005. </w:t>
      </w:r>
      <w:r w:rsidRPr="00F25228">
        <w:rPr>
          <w:i/>
          <w:iCs/>
          <w:sz w:val="16"/>
          <w:szCs w:val="16"/>
        </w:rPr>
        <w:t>Data Mining: Practical Machine Learning Tools and Techniques, Second Edition</w:t>
      </w:r>
      <w:r w:rsidRPr="00F25228">
        <w:rPr>
          <w:sz w:val="16"/>
          <w:szCs w:val="16"/>
        </w:rPr>
        <w:t>. Morgan Kaufmann.</w:t>
      </w:r>
    </w:p>
    <w:p w14:paraId="1BF525D1" w14:textId="77777777" w:rsidR="009303D9" w:rsidRPr="00085E2A" w:rsidRDefault="00B7317E" w:rsidP="00085E2A">
      <w:pPr>
        <w:pStyle w:val="Bibliography"/>
        <w:rPr>
          <w:sz w:val="16"/>
        </w:rPr>
        <w:sectPr w:rsidR="009303D9" w:rsidRPr="00085E2A" w:rsidSect="00B34235">
          <w:type w:val="continuous"/>
          <w:pgSz w:w="12240" w:h="15840" w:code="1"/>
          <w:pgMar w:top="1080" w:right="893" w:bottom="1440" w:left="893" w:header="720" w:footer="720" w:gutter="0"/>
          <w:cols w:num="2" w:space="360"/>
          <w:docGrid w:linePitch="360"/>
        </w:sectPr>
      </w:pPr>
      <w:r w:rsidRPr="00F25228">
        <w:rPr>
          <w:sz w:val="16"/>
          <w:szCs w:val="16"/>
        </w:rPr>
        <w:fldChar w:fldCharType="end"/>
      </w:r>
    </w:p>
    <w:p w14:paraId="26B887DD" w14:textId="77777777" w:rsidR="009303D9" w:rsidRDefault="009303D9" w:rsidP="00694F71">
      <w:pPr>
        <w:pStyle w:val="Bibliography"/>
      </w:pPr>
    </w:p>
    <w:sectPr w:rsidR="009303D9" w:rsidSect="00521851">
      <w:type w:val="continuous"/>
      <w:pgSz w:w="12240" w:h="15840" w:code="1"/>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ohwalter" w:date="2013-03-08T14:37:00Z" w:initials="K">
    <w:p w14:paraId="251E0ED5" w14:textId="77777777" w:rsidR="00FD5EB3" w:rsidRPr="00FD5EB3" w:rsidRDefault="00FD5EB3">
      <w:pPr>
        <w:pStyle w:val="CommentText"/>
        <w:rPr>
          <w:lang w:val="pt-BR"/>
        </w:rPr>
      </w:pPr>
      <w:r>
        <w:rPr>
          <w:rStyle w:val="CommentReference"/>
        </w:rPr>
        <w:annotationRef/>
      </w:r>
      <w:r w:rsidRPr="00FD5EB3">
        <w:rPr>
          <w:lang w:val="pt-BR"/>
        </w:rPr>
        <w:t xml:space="preserve">Leo, evite </w:t>
      </w:r>
      <w:proofErr w:type="spellStart"/>
      <w:r w:rsidRPr="00FD5EB3">
        <w:rPr>
          <w:lang w:val="pt-BR"/>
        </w:rPr>
        <w:t>paragrafos</w:t>
      </w:r>
      <w:proofErr w:type="spellEnd"/>
      <w:r w:rsidRPr="00FD5EB3">
        <w:rPr>
          <w:lang w:val="pt-BR"/>
        </w:rPr>
        <w:t xml:space="preserve"> c</w:t>
      </w:r>
      <w:r>
        <w:rPr>
          <w:lang w:val="pt-BR"/>
        </w:rPr>
        <w:t xml:space="preserve">om apenas uma frase </w:t>
      </w:r>
      <w:r w:rsidRPr="00FD5EB3">
        <w:rPr>
          <w:lang w:val="pt-BR"/>
        </w:rPr>
        <w:sym w:font="Wingdings" w:char="F04A"/>
      </w:r>
    </w:p>
  </w:comment>
  <w:comment w:id="14" w:author="Kohwalter" w:date="2013-03-08T11:55:00Z" w:initials="K">
    <w:p w14:paraId="0D2BBD2D" w14:textId="77777777" w:rsidR="009E5173" w:rsidRPr="00FD5EB3" w:rsidRDefault="009E5173">
      <w:pPr>
        <w:pStyle w:val="CommentText"/>
        <w:rPr>
          <w:lang w:val="pt-BR"/>
        </w:rPr>
      </w:pPr>
      <w:r>
        <w:rPr>
          <w:rStyle w:val="CommentReference"/>
        </w:rPr>
        <w:annotationRef/>
      </w:r>
      <w:proofErr w:type="spellStart"/>
      <w:r w:rsidRPr="00FD5EB3">
        <w:rPr>
          <w:lang w:val="pt-BR"/>
        </w:rPr>
        <w:t>Template</w:t>
      </w:r>
      <w:proofErr w:type="spellEnd"/>
      <w:r w:rsidRPr="00FD5EB3">
        <w:rPr>
          <w:lang w:val="pt-BR"/>
        </w:rPr>
        <w:t>:</w:t>
      </w:r>
    </w:p>
    <w:p w14:paraId="620518E0" w14:textId="77777777" w:rsidR="009E5173" w:rsidRPr="009209E6" w:rsidRDefault="009E5173">
      <w:pPr>
        <w:pStyle w:val="CommentText"/>
        <w:rPr>
          <w:lang w:val="pt-BR"/>
        </w:rPr>
      </w:pPr>
      <w:r w:rsidRPr="005B520E">
        <w:t xml:space="preserve">Positioning Figures and Tables: Place figures and tables at the top and bottom of columns. </w:t>
      </w:r>
      <w:proofErr w:type="spellStart"/>
      <w:r w:rsidRPr="009209E6">
        <w:rPr>
          <w:lang w:val="pt-BR"/>
        </w:rPr>
        <w:t>Avoid</w:t>
      </w:r>
      <w:proofErr w:type="spellEnd"/>
      <w:r w:rsidRPr="009209E6">
        <w:rPr>
          <w:lang w:val="pt-BR"/>
        </w:rPr>
        <w:t xml:space="preserve"> </w:t>
      </w:r>
      <w:proofErr w:type="spellStart"/>
      <w:r w:rsidRPr="009209E6">
        <w:rPr>
          <w:lang w:val="pt-BR"/>
        </w:rPr>
        <w:t>placing</w:t>
      </w:r>
      <w:proofErr w:type="spellEnd"/>
      <w:r w:rsidRPr="009209E6">
        <w:rPr>
          <w:lang w:val="pt-BR"/>
        </w:rPr>
        <w:t xml:space="preserve"> </w:t>
      </w:r>
      <w:proofErr w:type="spellStart"/>
      <w:r w:rsidRPr="009209E6">
        <w:rPr>
          <w:lang w:val="pt-BR"/>
        </w:rPr>
        <w:t>them</w:t>
      </w:r>
      <w:proofErr w:type="spellEnd"/>
      <w:r w:rsidRPr="009209E6">
        <w:rPr>
          <w:lang w:val="pt-BR"/>
        </w:rPr>
        <w:t xml:space="preserve"> in </w:t>
      </w:r>
      <w:proofErr w:type="spellStart"/>
      <w:r w:rsidRPr="009209E6">
        <w:rPr>
          <w:lang w:val="pt-BR"/>
        </w:rPr>
        <w:t>the</w:t>
      </w:r>
      <w:proofErr w:type="spellEnd"/>
      <w:r w:rsidRPr="009209E6">
        <w:rPr>
          <w:lang w:val="pt-BR"/>
        </w:rPr>
        <w:t xml:space="preserve"> </w:t>
      </w:r>
      <w:proofErr w:type="spellStart"/>
      <w:r w:rsidRPr="009209E6">
        <w:rPr>
          <w:lang w:val="pt-BR"/>
        </w:rPr>
        <w:t>middle</w:t>
      </w:r>
      <w:proofErr w:type="spellEnd"/>
      <w:r w:rsidRPr="009209E6">
        <w:rPr>
          <w:lang w:val="pt-BR"/>
        </w:rPr>
        <w:t xml:space="preserve"> </w:t>
      </w:r>
      <w:proofErr w:type="spellStart"/>
      <w:r w:rsidRPr="009209E6">
        <w:rPr>
          <w:lang w:val="pt-BR"/>
        </w:rPr>
        <w:t>of</w:t>
      </w:r>
      <w:proofErr w:type="spellEnd"/>
      <w:r w:rsidRPr="009209E6">
        <w:rPr>
          <w:lang w:val="pt-BR"/>
        </w:rPr>
        <w:t xml:space="preserve"> </w:t>
      </w:r>
      <w:proofErr w:type="spellStart"/>
      <w:r w:rsidRPr="009209E6">
        <w:rPr>
          <w:lang w:val="pt-BR"/>
        </w:rPr>
        <w:t>columns</w:t>
      </w:r>
      <w:proofErr w:type="spellEnd"/>
      <w:r w:rsidRPr="009209E6">
        <w:rPr>
          <w:lang w:val="pt-BR"/>
        </w:rPr>
        <w:t>.</w:t>
      </w:r>
    </w:p>
    <w:p w14:paraId="789825AF" w14:textId="77777777" w:rsidR="009E5173" w:rsidRPr="009E5173" w:rsidRDefault="009E5173">
      <w:pPr>
        <w:pStyle w:val="CommentText"/>
        <w:rPr>
          <w:lang w:val="pt-BR"/>
        </w:rPr>
      </w:pPr>
    </w:p>
  </w:comment>
  <w:comment w:id="15" w:author="Leonardo Murta" w:date="2013-03-07T22:10:00Z" w:initials="LM">
    <w:p w14:paraId="7FEAA262" w14:textId="77777777" w:rsidR="0031789B" w:rsidRPr="0031789B" w:rsidRDefault="0031789B">
      <w:pPr>
        <w:pStyle w:val="CommentText"/>
        <w:rPr>
          <w:lang w:val="pt-BR"/>
        </w:rPr>
      </w:pPr>
      <w:r>
        <w:rPr>
          <w:rStyle w:val="CommentReference"/>
        </w:rPr>
        <w:annotationRef/>
      </w:r>
      <w:r w:rsidRPr="0031789B">
        <w:rPr>
          <w:lang w:val="pt-BR"/>
        </w:rPr>
        <w:t>Sempre que possível (e aqui par</w:t>
      </w:r>
      <w:r w:rsidRPr="0031789B">
        <w:rPr>
          <w:lang w:val="pt-BR"/>
        </w:rPr>
        <w:t>e</w:t>
      </w:r>
      <w:r w:rsidRPr="0031789B">
        <w:rPr>
          <w:lang w:val="pt-BR"/>
        </w:rPr>
        <w:t>ce ser), coloque a figura logo após o parágrafo que a cita. Faça no restante do texto.</w:t>
      </w:r>
    </w:p>
  </w:comment>
  <w:comment w:id="17" w:author="Leonardo Murta" w:date="2013-03-08T06:25:00Z" w:initials="LM">
    <w:p w14:paraId="67647486" w14:textId="77777777" w:rsidR="009E5173" w:rsidRPr="0031789B" w:rsidRDefault="009E5173" w:rsidP="009E5173">
      <w:pPr>
        <w:pStyle w:val="CommentText"/>
        <w:rPr>
          <w:lang w:val="pt-BR"/>
        </w:rPr>
      </w:pPr>
      <w:r>
        <w:rPr>
          <w:rStyle w:val="CommentReference"/>
        </w:rPr>
        <w:annotationRef/>
      </w:r>
      <w:r w:rsidRPr="0031789B">
        <w:rPr>
          <w:lang w:val="pt-BR"/>
        </w:rPr>
        <w:t xml:space="preserve">Aqui no meu </w:t>
      </w:r>
      <w:proofErr w:type="spellStart"/>
      <w:r w:rsidRPr="0031789B">
        <w:rPr>
          <w:lang w:val="pt-BR"/>
        </w:rPr>
        <w:t>word</w:t>
      </w:r>
      <w:proofErr w:type="spellEnd"/>
      <w:r w:rsidRPr="0031789B">
        <w:rPr>
          <w:lang w:val="pt-BR"/>
        </w:rPr>
        <w:t xml:space="preserve"> as figuras 1 e 2 estão uma sobre a outra. Meu conselho é colocar </w:t>
      </w:r>
      <w:proofErr w:type="spellStart"/>
      <w:r w:rsidRPr="0031789B">
        <w:rPr>
          <w:lang w:val="pt-BR"/>
        </w:rPr>
        <w:t>tod</w:t>
      </w:r>
      <w:proofErr w:type="spellEnd"/>
      <w:r w:rsidRPr="0031789B">
        <w:rPr>
          <w:lang w:val="pt-BR"/>
        </w:rPr>
        <w:t xml:space="preserve"> e </w:t>
      </w:r>
      <w:proofErr w:type="spellStart"/>
      <w:r w:rsidRPr="0031789B">
        <w:rPr>
          <w:lang w:val="pt-BR"/>
        </w:rPr>
        <w:t>qq</w:t>
      </w:r>
      <w:proofErr w:type="spellEnd"/>
      <w:r w:rsidRPr="0031789B">
        <w:rPr>
          <w:lang w:val="pt-BR"/>
        </w:rPr>
        <w:t xml:space="preserve"> figura alinhada com o texto (é uma opção de posicionamento). Assim evita elas ficarem dança</w:t>
      </w:r>
      <w:r w:rsidRPr="0031789B">
        <w:rPr>
          <w:lang w:val="pt-BR"/>
        </w:rPr>
        <w:t>n</w:t>
      </w:r>
      <w:r w:rsidRPr="0031789B">
        <w:rPr>
          <w:lang w:val="pt-BR"/>
        </w:rPr>
        <w:t xml:space="preserve">do. A outra sugestão é colocar as caixas de legenda </w:t>
      </w:r>
      <w:proofErr w:type="spellStart"/>
      <w:r w:rsidRPr="0031789B">
        <w:rPr>
          <w:lang w:val="pt-BR"/>
        </w:rPr>
        <w:t>tb</w:t>
      </w:r>
      <w:proofErr w:type="spellEnd"/>
      <w:r w:rsidRPr="0031789B">
        <w:rPr>
          <w:lang w:val="pt-BR"/>
        </w:rPr>
        <w:t xml:space="preserve"> como texto, e não como caixa flutuante.</w:t>
      </w:r>
    </w:p>
  </w:comment>
  <w:comment w:id="18" w:author="Kohwalter" w:date="2013-03-08T14:04:00Z" w:initials="K">
    <w:p w14:paraId="13D71A50" w14:textId="77777777" w:rsidR="009E5173" w:rsidRPr="009E5173" w:rsidRDefault="009E5173" w:rsidP="009E5173">
      <w:pPr>
        <w:pStyle w:val="CommentText"/>
        <w:rPr>
          <w:lang w:val="pt-BR"/>
        </w:rPr>
      </w:pPr>
      <w:r>
        <w:rPr>
          <w:rStyle w:val="CommentReference"/>
        </w:rPr>
        <w:annotationRef/>
      </w:r>
      <w:r w:rsidRPr="009E5173">
        <w:rPr>
          <w:lang w:val="pt-BR"/>
        </w:rPr>
        <w:t xml:space="preserve"> </w:t>
      </w:r>
      <w:r w:rsidRPr="009E5173">
        <w:rPr>
          <w:lang w:val="pt-BR"/>
        </w:rPr>
        <w:t>As legendas estão dentro do frame</w:t>
      </w:r>
      <w:r w:rsidR="002B03C7">
        <w:rPr>
          <w:lang w:val="pt-BR"/>
        </w:rPr>
        <w:t xml:space="preserve"> (frame contem figura + legenda)</w:t>
      </w:r>
      <w:r w:rsidRPr="009E5173">
        <w:rPr>
          <w:lang w:val="pt-BR"/>
        </w:rPr>
        <w:t>, assim aond</w:t>
      </w:r>
      <w:r>
        <w:rPr>
          <w:lang w:val="pt-BR"/>
        </w:rPr>
        <w:t>e</w:t>
      </w:r>
      <w:r w:rsidRPr="009E5173">
        <w:rPr>
          <w:lang w:val="pt-BR"/>
        </w:rPr>
        <w:t xml:space="preserve"> a figura for a legenda vai junto.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6F74B" w14:textId="77777777" w:rsidR="00D9717E" w:rsidRDefault="00D9717E" w:rsidP="00B34235">
      <w:pPr>
        <w:spacing w:after="0"/>
      </w:pPr>
      <w:r>
        <w:separator/>
      </w:r>
    </w:p>
  </w:endnote>
  <w:endnote w:type="continuationSeparator" w:id="0">
    <w:p w14:paraId="50EADCFD" w14:textId="77777777" w:rsidR="00D9717E" w:rsidRDefault="00D9717E" w:rsidP="00B342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Miriam">
    <w:charset w:val="B1"/>
    <w:family w:val="swiss"/>
    <w:pitch w:val="variable"/>
    <w:sig w:usb0="00000801" w:usb1="00000000" w:usb2="00000000" w:usb3="00000000" w:csb0="0000002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44CED" w14:textId="77777777" w:rsidR="00D9717E" w:rsidRDefault="00D9717E" w:rsidP="00B34235">
      <w:pPr>
        <w:spacing w:after="0"/>
      </w:pPr>
      <w:r>
        <w:separator/>
      </w:r>
    </w:p>
  </w:footnote>
  <w:footnote w:type="continuationSeparator" w:id="0">
    <w:p w14:paraId="17D56EA8" w14:textId="77777777" w:rsidR="00D9717E" w:rsidRDefault="00D9717E" w:rsidP="00B34235">
      <w:pPr>
        <w:spacing w:after="0"/>
      </w:pPr>
      <w:r>
        <w:continuationSeparator/>
      </w:r>
    </w:p>
  </w:footnote>
  <w:footnote w:id="1">
    <w:p w14:paraId="05324025" w14:textId="77777777" w:rsidR="0031789B" w:rsidRDefault="0031789B" w:rsidP="00B34235">
      <w:pPr>
        <w:pStyle w:val="FootnoteText"/>
      </w:pPr>
      <w:r w:rsidRPr="00F25228">
        <w:rPr>
          <w:rStyle w:val="FootnoteReference"/>
        </w:rPr>
        <w:footnoteRef/>
      </w:r>
      <w:r>
        <w:t xml:space="preserve"> </w:t>
      </w:r>
      <w:r w:rsidRPr="003A6B92">
        <w:t>Provenance refers to the documented history of an object's life cycle and is generally used in the context of art</w:t>
      </w:r>
      <w:r>
        <w:t>,</w:t>
      </w:r>
      <w:r w:rsidRPr="003A6B92">
        <w:t xml:space="preserve"> digital data</w:t>
      </w:r>
      <w:r>
        <w:t>, and science</w:t>
      </w:r>
      <w:r w:rsidRPr="003A6B92">
        <w:t xml:space="preserve"> </w:t>
      </w:r>
      <w:r w:rsidR="00B7317E" w:rsidRPr="003A6B92">
        <w:fldChar w:fldCharType="begin"/>
      </w:r>
      <w:r>
        <w:instrText xml:space="preserve"> ADDIN ZOTERO_ITEM CSL_CITATION {"citationID":"3u7OzFfm","properties":{"formattedCitation":"[21]","plainCitation":"[21]"},"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00B7317E" w:rsidRPr="003A6B92">
        <w:fldChar w:fldCharType="separate"/>
      </w:r>
      <w:r w:rsidRPr="002242DC">
        <w:t>[21]</w:t>
      </w:r>
      <w:r w:rsidR="00B7317E" w:rsidRPr="003A6B92">
        <w:fldChar w:fldCharType="end"/>
      </w:r>
      <w:r w:rsidRPr="003A6B92">
        <w:t>.</w:t>
      </w:r>
    </w:p>
  </w:footnote>
  <w:footnote w:id="2">
    <w:p w14:paraId="73D382A9" w14:textId="77777777" w:rsidR="0031789B" w:rsidRDefault="0031789B" w:rsidP="00B34235">
      <w:pPr>
        <w:pStyle w:val="FootnoteText"/>
      </w:pPr>
      <w:r w:rsidRPr="00F25228">
        <w:rPr>
          <w:rStyle w:val="FootnoteReference"/>
        </w:rPr>
        <w:footnoteRef/>
      </w:r>
      <w:r>
        <w:t xml:space="preserve"> In order to reduce graph size and provide a quicker understanding for the examples presented, some in game parameters were set to allow faster state transitions.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hyphenationZone w:val="357"/>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C213A3"/>
    <w:rsid w:val="000304EC"/>
    <w:rsid w:val="00030D56"/>
    <w:rsid w:val="00085E2A"/>
    <w:rsid w:val="00110BC7"/>
    <w:rsid w:val="001627E8"/>
    <w:rsid w:val="00181A08"/>
    <w:rsid w:val="0018450E"/>
    <w:rsid w:val="00184BA4"/>
    <w:rsid w:val="00195610"/>
    <w:rsid w:val="001C660B"/>
    <w:rsid w:val="001E0B08"/>
    <w:rsid w:val="001E0F4A"/>
    <w:rsid w:val="00211229"/>
    <w:rsid w:val="002254A9"/>
    <w:rsid w:val="00241887"/>
    <w:rsid w:val="00251A1D"/>
    <w:rsid w:val="00282E0E"/>
    <w:rsid w:val="002B03C7"/>
    <w:rsid w:val="002B54E3"/>
    <w:rsid w:val="002B5963"/>
    <w:rsid w:val="002C166C"/>
    <w:rsid w:val="002D0A13"/>
    <w:rsid w:val="002F17F4"/>
    <w:rsid w:val="0031789B"/>
    <w:rsid w:val="00320040"/>
    <w:rsid w:val="003520C2"/>
    <w:rsid w:val="00357840"/>
    <w:rsid w:val="00363E23"/>
    <w:rsid w:val="003D53FE"/>
    <w:rsid w:val="00413793"/>
    <w:rsid w:val="00446A3A"/>
    <w:rsid w:val="0045336C"/>
    <w:rsid w:val="004A5101"/>
    <w:rsid w:val="004D72B8"/>
    <w:rsid w:val="00521851"/>
    <w:rsid w:val="005B520E"/>
    <w:rsid w:val="005F04AD"/>
    <w:rsid w:val="00624589"/>
    <w:rsid w:val="006917E8"/>
    <w:rsid w:val="00694F71"/>
    <w:rsid w:val="006E6658"/>
    <w:rsid w:val="00704020"/>
    <w:rsid w:val="00736489"/>
    <w:rsid w:val="00797794"/>
    <w:rsid w:val="007A4768"/>
    <w:rsid w:val="007C2FF2"/>
    <w:rsid w:val="007D240F"/>
    <w:rsid w:val="007E1DB0"/>
    <w:rsid w:val="007E37DA"/>
    <w:rsid w:val="00821799"/>
    <w:rsid w:val="00834E3C"/>
    <w:rsid w:val="008425C6"/>
    <w:rsid w:val="008B6C48"/>
    <w:rsid w:val="008C28B4"/>
    <w:rsid w:val="008E78ED"/>
    <w:rsid w:val="00901A3B"/>
    <w:rsid w:val="009108F1"/>
    <w:rsid w:val="009209E6"/>
    <w:rsid w:val="009303D9"/>
    <w:rsid w:val="00956DC5"/>
    <w:rsid w:val="0096798F"/>
    <w:rsid w:val="00981A2F"/>
    <w:rsid w:val="009D45BE"/>
    <w:rsid w:val="009E5173"/>
    <w:rsid w:val="00A600B9"/>
    <w:rsid w:val="00A831F5"/>
    <w:rsid w:val="00AA0582"/>
    <w:rsid w:val="00B11A60"/>
    <w:rsid w:val="00B22C9A"/>
    <w:rsid w:val="00B34235"/>
    <w:rsid w:val="00B719AF"/>
    <w:rsid w:val="00B7317E"/>
    <w:rsid w:val="00BC6216"/>
    <w:rsid w:val="00BD1FDB"/>
    <w:rsid w:val="00C11288"/>
    <w:rsid w:val="00C14463"/>
    <w:rsid w:val="00C213A3"/>
    <w:rsid w:val="00C3557A"/>
    <w:rsid w:val="00C82852"/>
    <w:rsid w:val="00C87149"/>
    <w:rsid w:val="00C87BCE"/>
    <w:rsid w:val="00CA33A8"/>
    <w:rsid w:val="00CE67B1"/>
    <w:rsid w:val="00D63BCF"/>
    <w:rsid w:val="00D9717E"/>
    <w:rsid w:val="00DA6C40"/>
    <w:rsid w:val="00E1519A"/>
    <w:rsid w:val="00E81D1D"/>
    <w:rsid w:val="00EB7D81"/>
    <w:rsid w:val="00ED261B"/>
    <w:rsid w:val="00F25228"/>
    <w:rsid w:val="00F94144"/>
    <w:rsid w:val="00FB0387"/>
    <w:rsid w:val="00FC73FC"/>
    <w:rsid w:val="00FD5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90E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4235"/>
    <w:pPr>
      <w:spacing w:after="80"/>
      <w:jc w:val="both"/>
    </w:pPr>
    <w:rPr>
      <w:rFonts w:eastAsia="Times New Roman"/>
      <w:sz w:val="18"/>
      <w:szCs w:val="24"/>
    </w:rPr>
  </w:style>
  <w:style w:type="paragraph" w:styleId="Heading1">
    <w:name w:val="heading 1"/>
    <w:basedOn w:val="Normal"/>
    <w:next w:val="Normal"/>
    <w:uiPriority w:val="9"/>
    <w:qFormat/>
    <w:rsid w:val="009E5173"/>
    <w:pPr>
      <w:keepNext/>
      <w:keepLines/>
      <w:numPr>
        <w:numId w:val="4"/>
      </w:numPr>
      <w:tabs>
        <w:tab w:val="left" w:pos="216"/>
      </w:tabs>
      <w:spacing w:before="160"/>
      <w:jc w:val="center"/>
      <w:outlineLvl w:val="0"/>
    </w:pPr>
    <w:rPr>
      <w:smallCaps/>
      <w:noProof/>
      <w:sz w:val="20"/>
    </w:rPr>
  </w:style>
  <w:style w:type="paragraph" w:styleId="Heading2">
    <w:name w:val="heading 2"/>
    <w:basedOn w:val="Normal"/>
    <w:next w:val="Normal"/>
    <w:uiPriority w:val="9"/>
    <w:qFormat/>
    <w:rsid w:val="00085E2A"/>
    <w:pPr>
      <w:keepNext/>
      <w:keepLines/>
      <w:numPr>
        <w:ilvl w:val="1"/>
        <w:numId w:val="5"/>
      </w:numPr>
      <w:spacing w:before="120" w:after="60"/>
      <w:jc w:val="left"/>
      <w:outlineLvl w:val="1"/>
    </w:pPr>
    <w:rPr>
      <w:i/>
      <w:iCs/>
      <w:noProof/>
      <w:sz w:val="20"/>
    </w:rPr>
  </w:style>
  <w:style w:type="paragraph" w:styleId="Heading3">
    <w:name w:val="heading 3"/>
    <w:basedOn w:val="Normal"/>
    <w:next w:val="Normal"/>
    <w:uiPriority w:val="9"/>
    <w:qFormat/>
    <w:rsid w:val="00521851"/>
    <w:pPr>
      <w:numPr>
        <w:ilvl w:val="2"/>
        <w:numId w:val="6"/>
      </w:numPr>
      <w:spacing w:line="240" w:lineRule="exact"/>
      <w:outlineLvl w:val="2"/>
    </w:pPr>
    <w:rPr>
      <w:i/>
      <w:iCs/>
      <w:noProof/>
    </w:rPr>
  </w:style>
  <w:style w:type="paragraph" w:styleId="Heading4">
    <w:name w:val="heading 4"/>
    <w:basedOn w:val="Normal"/>
    <w:next w:val="Normal"/>
    <w:uiPriority w:val="9"/>
    <w:qFormat/>
    <w:rsid w:val="00521851"/>
    <w:pPr>
      <w:numPr>
        <w:ilvl w:val="3"/>
        <w:numId w:val="7"/>
      </w:numPr>
      <w:tabs>
        <w:tab w:val="num" w:pos="720"/>
      </w:tabs>
      <w:spacing w:before="40" w:after="40"/>
      <w:outlineLvl w:val="3"/>
    </w:pPr>
    <w:rPr>
      <w:i/>
      <w:iCs/>
      <w:noProof/>
    </w:rPr>
  </w:style>
  <w:style w:type="paragraph" w:styleId="Heading5">
    <w:name w:val="heading 5"/>
    <w:basedOn w:val="Normal"/>
    <w:next w:val="Normal"/>
    <w:uiPriority w:val="9"/>
    <w:qFormat/>
    <w:rsid w:val="00F25228"/>
    <w:pPr>
      <w:tabs>
        <w:tab w:val="left" w:pos="360"/>
      </w:tabs>
      <w:spacing w:before="160"/>
      <w:jc w:val="center"/>
      <w:outlineLvl w:val="4"/>
    </w:pPr>
    <w:rPr>
      <w:smallCaps/>
      <w:noProo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rsid w:val="00521851"/>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rsid w:val="00B34235"/>
    <w:rPr>
      <w:rFonts w:ascii="Times New Roman" w:hAnsi="Times New Roman"/>
      <w:sz w:val="18"/>
      <w:vertAlign w:val="superscript"/>
    </w:rPr>
  </w:style>
  <w:style w:type="paragraph" w:styleId="FootnoteText">
    <w:name w:val="footnote text"/>
    <w:basedOn w:val="Normal"/>
    <w:link w:val="FootnoteTextChar"/>
    <w:rsid w:val="00B34235"/>
    <w:pPr>
      <w:ind w:left="144" w:hanging="144"/>
    </w:pPr>
  </w:style>
  <w:style w:type="character" w:customStyle="1" w:styleId="FootnoteTextChar">
    <w:name w:val="Footnote Text Char"/>
    <w:basedOn w:val="DefaultParagraphFont"/>
    <w:link w:val="FootnoteText"/>
    <w:rsid w:val="00B34235"/>
    <w:rPr>
      <w:rFonts w:eastAsia="Times New Roman"/>
      <w:sz w:val="18"/>
      <w:szCs w:val="24"/>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rsid w:val="00B34235"/>
    <w:rPr>
      <w:sz w:val="16"/>
      <w:szCs w:val="16"/>
    </w:rPr>
  </w:style>
  <w:style w:type="paragraph" w:styleId="CommentText">
    <w:name w:val="annotation text"/>
    <w:basedOn w:val="Normal"/>
    <w:link w:val="CommentTextChar"/>
    <w:rsid w:val="00B34235"/>
    <w:rPr>
      <w:sz w:val="20"/>
    </w:rPr>
  </w:style>
  <w:style w:type="character" w:customStyle="1" w:styleId="CommentTextChar">
    <w:name w:val="Comment Text Char"/>
    <w:basedOn w:val="DefaultParagraphFont"/>
    <w:link w:val="CommentText"/>
    <w:rsid w:val="00B34235"/>
    <w:rPr>
      <w:rFonts w:eastAsia="Times New Roman"/>
      <w:szCs w:val="24"/>
    </w:rPr>
  </w:style>
  <w:style w:type="paragraph" w:styleId="Bibliography">
    <w:name w:val="Bibliography"/>
    <w:basedOn w:val="Normal"/>
    <w:next w:val="Normal"/>
    <w:uiPriority w:val="37"/>
    <w:unhideWhenUsed/>
    <w:rsid w:val="00B34235"/>
    <w:pPr>
      <w:tabs>
        <w:tab w:val="left" w:pos="504"/>
      </w:tabs>
      <w:spacing w:after="0"/>
      <w:ind w:left="504" w:hanging="504"/>
    </w:pPr>
  </w:style>
  <w:style w:type="paragraph" w:styleId="BalloonText">
    <w:name w:val="Balloon Text"/>
    <w:basedOn w:val="Normal"/>
    <w:link w:val="BalloonTextChar"/>
    <w:rsid w:val="00B34235"/>
    <w:pPr>
      <w:spacing w:after="0"/>
    </w:pPr>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szCs w:val="20"/>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szCs w:val="24"/>
    </w:rPr>
  </w:style>
  <w:style w:type="character" w:styleId="EndnoteReference">
    <w:name w:val="endnote reference"/>
    <w:basedOn w:val="DefaultParagraphFont"/>
    <w:rsid w:val="00F2522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hromeDownloads\Conf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B174B9-F413-2A47-9A59-2EDD25618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\ChromeDownloads\Conf_Template.dot</Template>
  <TotalTime>242</TotalTime>
  <Pages>6</Pages>
  <Words>12257</Words>
  <Characters>69867</Characters>
  <Application>Microsoft Macintosh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Leonardo Murta</cp:lastModifiedBy>
  <cp:revision>56</cp:revision>
  <dcterms:created xsi:type="dcterms:W3CDTF">2013-03-07T22:36:00Z</dcterms:created>
  <dcterms:modified xsi:type="dcterms:W3CDTF">2013-03-08T21:58:00Z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id="CnNyK0wH"/&gt;&lt;style id="http://www.zotero.org/styles/acm-sig-proceedings-long-author-list" hasBibliography="1" bibliographyStyleHasBeenSet="1"/&gt;&lt;prefs&gt;&lt;pref name="fieldType" value="Field"/&gt;&lt;pref </vt:lpwstr>
  </property>
  <property fmtid="{D5CDD505-2E9C-101B-9397-08002B2CF9AE}" pid="3" name="ZOTERO_PREF_2">
    <vt:lpwstr>name="storeReferences" value="true"/&gt;&lt;pref name="noteType" value="0"/&gt;&lt;/prefs&gt;&lt;/data&gt;</vt:lpwstr>
  </property>
</Properties>
</file>