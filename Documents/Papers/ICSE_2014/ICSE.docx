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25006C" w:rsidRDefault="00565797">
      <w:pPr>
        <w:pStyle w:val="Paper-Title"/>
        <w:spacing w:after="60"/>
        <w:rPr>
          <w:color w:val="FF0000"/>
        </w:rPr>
      </w:pPr>
      <w:r>
        <w:rPr>
          <w:rStyle w:val="CommentReference"/>
          <w:rFonts w:ascii="Times New Roman" w:hAnsi="Times New Roman"/>
          <w:b w:val="0"/>
        </w:rPr>
        <w:commentReference w:id="0"/>
      </w:r>
      <w:r w:rsidR="00300394">
        <w:rPr>
          <w:color w:val="FF0000"/>
        </w:rPr>
        <w:t xml:space="preserve">Enhancing Software Engineering Education </w:t>
      </w:r>
      <w:proofErr w:type="gramStart"/>
      <w:r w:rsidR="00300394">
        <w:rPr>
          <w:color w:val="FF0000"/>
        </w:rPr>
        <w:t>Through</w:t>
      </w:r>
      <w:proofErr w:type="gramEnd"/>
      <w:r w:rsidR="00300394">
        <w:rPr>
          <w:color w:val="FF0000"/>
        </w:rPr>
        <w:t xml:space="preserve"> Provenance Applied to Serious Games</w:t>
      </w:r>
    </w:p>
    <w:p w:rsidR="008B197E" w:rsidRDefault="008B197E">
      <w:pPr>
        <w:sectPr w:rsidR="008B197E" w:rsidSect="003B4153">
          <w:footerReference w:type="even" r:id="rId9"/>
          <w:pgSz w:w="12240" w:h="15840" w:code="1"/>
          <w:pgMar w:top="1080" w:right="1080" w:bottom="1440" w:left="1080" w:header="720" w:footer="720" w:gutter="0"/>
          <w:cols w:space="720"/>
        </w:sectPr>
      </w:pPr>
    </w:p>
    <w:p w:rsidR="00FA5E50" w:rsidRDefault="004855A6">
      <w:pPr>
        <w:pStyle w:val="Author"/>
        <w:spacing w:after="0"/>
        <w:rPr>
          <w:spacing w:val="-2"/>
        </w:rPr>
      </w:pPr>
      <w:r>
        <w:rPr>
          <w:spacing w:val="-2"/>
        </w:rPr>
        <w:lastRenderedPageBreak/>
        <w:t xml:space="preserve">Troy C. </w:t>
      </w:r>
      <w:proofErr w:type="spellStart"/>
      <w:r>
        <w:rPr>
          <w:spacing w:val="-2"/>
        </w:rPr>
        <w:t>Kohwalter</w:t>
      </w:r>
      <w:proofErr w:type="spellEnd"/>
    </w:p>
    <w:p w:rsidR="00FA5E50" w:rsidRDefault="004855A6">
      <w:pPr>
        <w:pStyle w:val="Author"/>
        <w:spacing w:after="0"/>
        <w:rPr>
          <w:spacing w:val="-2"/>
        </w:rPr>
      </w:pPr>
      <w:r>
        <w:rPr>
          <w:spacing w:val="-2"/>
        </w:rPr>
        <w:lastRenderedPageBreak/>
        <w:t>Esteban G. W. Clua</w:t>
      </w:r>
    </w:p>
    <w:p w:rsidR="008B197E" w:rsidRPr="00EF23CF" w:rsidRDefault="004855A6">
      <w:pPr>
        <w:pStyle w:val="Author"/>
        <w:spacing w:after="0"/>
        <w:rPr>
          <w:spacing w:val="-2"/>
          <w:lang w:val="pt-BR"/>
        </w:rPr>
      </w:pPr>
      <w:r w:rsidRPr="00EF23CF">
        <w:rPr>
          <w:spacing w:val="-2"/>
          <w:lang w:val="pt-BR"/>
        </w:rPr>
        <w:lastRenderedPageBreak/>
        <w:t>Leonardo G. P. Murta</w:t>
      </w:r>
    </w:p>
    <w:p w:rsidR="00FA5E50" w:rsidRPr="00EF23CF" w:rsidRDefault="00FA5E50">
      <w:pPr>
        <w:pStyle w:val="Affiliations"/>
        <w:rPr>
          <w:spacing w:val="-2"/>
          <w:lang w:val="pt-BR"/>
        </w:rPr>
        <w:sectPr w:rsidR="00FA5E50" w:rsidRPr="00EF23CF" w:rsidSect="00FA5E50">
          <w:type w:val="continuous"/>
          <w:pgSz w:w="12240" w:h="15840" w:code="1"/>
          <w:pgMar w:top="1080" w:right="1080" w:bottom="1440" w:left="1080" w:header="720" w:footer="720" w:gutter="0"/>
          <w:cols w:num="3" w:space="0"/>
        </w:sectPr>
      </w:pPr>
    </w:p>
    <w:p w:rsidR="00605C84" w:rsidRDefault="00605C84">
      <w:pPr>
        <w:pStyle w:val="Affiliations"/>
        <w:rPr>
          <w:spacing w:val="-2"/>
          <w:lang w:val="pt-BR"/>
        </w:rPr>
      </w:pPr>
      <w:r w:rsidRPr="004855A6">
        <w:rPr>
          <w:spacing w:val="-2"/>
          <w:lang w:val="pt-BR"/>
        </w:rPr>
        <w:lastRenderedPageBreak/>
        <w:t>Instituto de Computação</w:t>
      </w:r>
    </w:p>
    <w:p w:rsidR="008B197E" w:rsidRPr="0025006C" w:rsidRDefault="004855A6">
      <w:pPr>
        <w:pStyle w:val="Affiliations"/>
        <w:rPr>
          <w:color w:val="FF0000"/>
          <w:spacing w:val="-2"/>
          <w:lang w:val="pt-BR"/>
        </w:rPr>
      </w:pPr>
      <w:r w:rsidRPr="004855A6">
        <w:rPr>
          <w:spacing w:val="-2"/>
          <w:lang w:val="pt-BR"/>
        </w:rPr>
        <w:t>Universidade Federal Fluminense</w:t>
      </w:r>
      <w:r w:rsidR="008B197E" w:rsidRPr="004855A6">
        <w:rPr>
          <w:spacing w:val="-2"/>
          <w:lang w:val="pt-BR"/>
        </w:rPr>
        <w:br/>
      </w:r>
      <w:r w:rsidRPr="004855A6">
        <w:rPr>
          <w:spacing w:val="-2"/>
          <w:lang w:val="pt-BR"/>
        </w:rPr>
        <w:t>Niter</w:t>
      </w:r>
      <w:r>
        <w:rPr>
          <w:spacing w:val="-2"/>
          <w:lang w:val="pt-BR"/>
        </w:rPr>
        <w:t xml:space="preserve">ói – RJ </w:t>
      </w:r>
      <w:proofErr w:type="spellStart"/>
      <w:r>
        <w:rPr>
          <w:spacing w:val="-2"/>
          <w:lang w:val="pt-BR"/>
        </w:rPr>
        <w:t>Bra</w:t>
      </w:r>
      <w:r w:rsidR="00605C84">
        <w:rPr>
          <w:spacing w:val="-2"/>
          <w:lang w:val="pt-BR"/>
        </w:rPr>
        <w:t>z</w:t>
      </w:r>
      <w:r>
        <w:rPr>
          <w:spacing w:val="-2"/>
          <w:lang w:val="pt-BR"/>
        </w:rPr>
        <w:t>il</w:t>
      </w:r>
      <w:proofErr w:type="spellEnd"/>
    </w:p>
    <w:p w:rsidR="00FA5E50" w:rsidRPr="004855A6" w:rsidRDefault="00FA5E50">
      <w:pPr>
        <w:pStyle w:val="E-Mail"/>
        <w:rPr>
          <w:spacing w:val="-2"/>
          <w:lang w:val="pt-BR"/>
        </w:rPr>
        <w:sectPr w:rsidR="00FA5E50" w:rsidRPr="004855A6" w:rsidSect="00FA5E50">
          <w:type w:val="continuous"/>
          <w:pgSz w:w="12240" w:h="15840" w:code="1"/>
          <w:pgMar w:top="1080" w:right="1080" w:bottom="1440" w:left="1080" w:header="720" w:footer="720" w:gutter="0"/>
          <w:cols w:space="0"/>
        </w:sectPr>
      </w:pPr>
    </w:p>
    <w:p w:rsidR="008B197E" w:rsidRDefault="004855A6">
      <w:pPr>
        <w:pStyle w:val="E-Mail"/>
        <w:rPr>
          <w:spacing w:val="-2"/>
        </w:rPr>
      </w:pPr>
      <w:r>
        <w:rPr>
          <w:spacing w:val="-2"/>
        </w:rPr>
        <w:lastRenderedPageBreak/>
        <w:t>{</w:t>
      </w:r>
      <w:proofErr w:type="spellStart"/>
      <w:proofErr w:type="gramStart"/>
      <w:r>
        <w:rPr>
          <w:spacing w:val="-2"/>
        </w:rPr>
        <w:t>tkohwalter</w:t>
      </w:r>
      <w:proofErr w:type="spellEnd"/>
      <w:proofErr w:type="gramEnd"/>
      <w:r>
        <w:rPr>
          <w:spacing w:val="-2"/>
        </w:rPr>
        <w:t xml:space="preserve">, </w:t>
      </w:r>
      <w:proofErr w:type="spellStart"/>
      <w:r>
        <w:rPr>
          <w:spacing w:val="-2"/>
        </w:rPr>
        <w:t>esteban</w:t>
      </w:r>
      <w:proofErr w:type="spellEnd"/>
      <w:r>
        <w:rPr>
          <w:spacing w:val="-2"/>
        </w:rPr>
        <w:t xml:space="preserve">, </w:t>
      </w:r>
      <w:proofErr w:type="spellStart"/>
      <w:r>
        <w:rPr>
          <w:spacing w:val="-2"/>
        </w:rPr>
        <w:t>leomurta</w:t>
      </w:r>
      <w:proofErr w:type="spellEnd"/>
      <w:r>
        <w:rPr>
          <w:spacing w:val="-2"/>
        </w:rPr>
        <w:t>}@ic.uff.br</w:t>
      </w:r>
    </w:p>
    <w:p w:rsidR="00FA5E50" w:rsidRDefault="00FA5E50">
      <w:pPr>
        <w:pStyle w:val="E-Mail"/>
        <w:rPr>
          <w:spacing w:val="-2"/>
        </w:rPr>
        <w:sectPr w:rsidR="00FA5E50" w:rsidSect="004855A6">
          <w:type w:val="continuous"/>
          <w:pgSz w:w="12240" w:h="15840" w:code="1"/>
          <w:pgMar w:top="1080" w:right="1080" w:bottom="1440" w:left="1080" w:header="720" w:footer="720" w:gutter="0"/>
          <w:cols w:space="0"/>
        </w:sectPr>
      </w:pPr>
    </w:p>
    <w:p w:rsidR="0089663C" w:rsidRDefault="0089663C">
      <w:pPr>
        <w:pStyle w:val="E-Mail"/>
        <w:rPr>
          <w:spacing w:val="-2"/>
        </w:rPr>
      </w:pPr>
    </w:p>
    <w:p w:rsidR="0089663C" w:rsidRDefault="0089663C">
      <w:pPr>
        <w:pStyle w:val="E-Mail"/>
        <w:rPr>
          <w:spacing w:val="-2"/>
        </w:rPr>
        <w:sectPr w:rsidR="0089663C" w:rsidSect="00FA5E50">
          <w:type w:val="continuous"/>
          <w:pgSz w:w="12240" w:h="15840" w:code="1"/>
          <w:pgMar w:top="1080" w:right="1080" w:bottom="1440" w:left="1080" w:header="720" w:footer="720" w:gutter="0"/>
          <w:cols w:space="0"/>
        </w:sectPr>
      </w:pPr>
    </w:p>
    <w:p w:rsidR="008B197E" w:rsidRDefault="008B197E">
      <w:pPr>
        <w:spacing w:after="0"/>
      </w:pPr>
      <w:r>
        <w:rPr>
          <w:b/>
          <w:sz w:val="24"/>
        </w:rPr>
        <w:lastRenderedPageBreak/>
        <w:t>ABSTRACT</w:t>
      </w:r>
    </w:p>
    <w:p w:rsidR="00CA5DA1" w:rsidRPr="00CA5DA1" w:rsidRDefault="00CA5DA1" w:rsidP="00CA5DA1">
      <w:pPr>
        <w:rPr>
          <w:rFonts w:eastAsia="Calibri"/>
          <w:szCs w:val="18"/>
        </w:rPr>
      </w:pPr>
      <w:r w:rsidRPr="00CA5DA1">
        <w:rPr>
          <w:rFonts w:eastAsia="Calibri"/>
          <w:szCs w:val="18"/>
        </w:rPr>
        <w:t xml:space="preserve">Software engineering is </w:t>
      </w:r>
      <w:r w:rsidR="00565797">
        <w:rPr>
          <w:rFonts w:eastAsia="Calibri"/>
          <w:szCs w:val="18"/>
        </w:rPr>
        <w:t>focused</w:t>
      </w:r>
      <w:r w:rsidRPr="00CA5DA1">
        <w:rPr>
          <w:rFonts w:eastAsia="Calibri"/>
          <w:szCs w:val="18"/>
        </w:rPr>
        <w:t xml:space="preserve"> on practical and theoretical aspects of the software production. Teaching software engineering is </w:t>
      </w:r>
      <w:r w:rsidR="00565797">
        <w:rPr>
          <w:rFonts w:eastAsia="Calibri"/>
          <w:szCs w:val="18"/>
        </w:rPr>
        <w:t>traditionally</w:t>
      </w:r>
      <w:r w:rsidR="00565797" w:rsidRPr="00CA5DA1">
        <w:rPr>
          <w:rFonts w:eastAsia="Calibri"/>
          <w:szCs w:val="18"/>
        </w:rPr>
        <w:t xml:space="preserve"> </w:t>
      </w:r>
      <w:r w:rsidRPr="00CA5DA1">
        <w:rPr>
          <w:rFonts w:eastAsia="Calibri"/>
          <w:szCs w:val="18"/>
        </w:rPr>
        <w:t>done by theoretic classes with few practical exercises. To circumvent this problem, a raising approach consists on the adoption of games</w:t>
      </w:r>
      <w:r w:rsidR="00565797">
        <w:rPr>
          <w:rFonts w:eastAsia="Calibri"/>
          <w:szCs w:val="18"/>
        </w:rPr>
        <w:t xml:space="preserve"> and simulators, where </w:t>
      </w:r>
      <w:r w:rsidRPr="00CA5DA1">
        <w:rPr>
          <w:rFonts w:eastAsia="Calibri"/>
          <w:szCs w:val="18"/>
        </w:rPr>
        <w:t>decisions</w:t>
      </w:r>
      <w:r w:rsidR="00565797">
        <w:rPr>
          <w:rFonts w:eastAsia="Calibri"/>
          <w:szCs w:val="18"/>
        </w:rPr>
        <w:t xml:space="preserve"> and interactions become</w:t>
      </w:r>
      <w:r w:rsidRPr="00CA5DA1">
        <w:rPr>
          <w:rFonts w:eastAsia="Calibri"/>
          <w:szCs w:val="18"/>
        </w:rPr>
        <w:t xml:space="preserve"> key factors to transmit </w:t>
      </w:r>
      <w:r w:rsidR="00565797">
        <w:rPr>
          <w:rFonts w:eastAsia="Calibri"/>
          <w:szCs w:val="18"/>
        </w:rPr>
        <w:t xml:space="preserve">and acquire </w:t>
      </w:r>
      <w:r w:rsidRPr="00CA5DA1">
        <w:rPr>
          <w:rFonts w:eastAsia="Calibri"/>
          <w:szCs w:val="18"/>
        </w:rPr>
        <w:t xml:space="preserve">knowledge. However, mistakes made by wrong decisions may jeopardize the learning process, especially when reproducing its effects </w:t>
      </w:r>
      <w:r w:rsidR="00CE7EB3">
        <w:rPr>
          <w:rFonts w:eastAsia="Calibri"/>
          <w:szCs w:val="18"/>
        </w:rPr>
        <w:t>might</w:t>
      </w:r>
      <w:r w:rsidRPr="00CA5DA1">
        <w:rPr>
          <w:rFonts w:eastAsia="Calibri"/>
          <w:szCs w:val="18"/>
        </w:rPr>
        <w:t xml:space="preserve"> not</w:t>
      </w:r>
      <w:r w:rsidR="00CE7EB3">
        <w:rPr>
          <w:rFonts w:eastAsia="Calibri"/>
          <w:szCs w:val="18"/>
        </w:rPr>
        <w:t xml:space="preserve"> be</w:t>
      </w:r>
      <w:r w:rsidRPr="00CA5DA1">
        <w:rPr>
          <w:rFonts w:eastAsia="Calibri"/>
          <w:szCs w:val="18"/>
        </w:rPr>
        <w:t xml:space="preserve"> a viable option. With this in mind, we </w:t>
      </w:r>
      <w:r w:rsidR="006142FF">
        <w:rPr>
          <w:rFonts w:eastAsia="Calibri"/>
          <w:szCs w:val="18"/>
        </w:rPr>
        <w:t>propose</w:t>
      </w:r>
      <w:r w:rsidR="006142FF" w:rsidRPr="00CA5DA1">
        <w:rPr>
          <w:rFonts w:eastAsia="Calibri"/>
          <w:szCs w:val="18"/>
        </w:rPr>
        <w:t xml:space="preserve"> </w:t>
      </w:r>
      <w:r w:rsidRPr="00CA5DA1">
        <w:rPr>
          <w:rFonts w:eastAsia="Calibri"/>
          <w:szCs w:val="18"/>
        </w:rPr>
        <w:t xml:space="preserve">a novel approach based on provenance concepts </w:t>
      </w:r>
      <w:r w:rsidR="006142FF">
        <w:rPr>
          <w:rFonts w:eastAsia="Calibri"/>
          <w:szCs w:val="18"/>
        </w:rPr>
        <w:t>in order</w:t>
      </w:r>
      <w:r w:rsidR="00060782">
        <w:rPr>
          <w:rFonts w:eastAsia="Calibri"/>
          <w:szCs w:val="18"/>
        </w:rPr>
        <w:t xml:space="preserve"> </w:t>
      </w:r>
      <w:r w:rsidRPr="00CA5DA1">
        <w:rPr>
          <w:rFonts w:eastAsia="Calibri"/>
          <w:szCs w:val="18"/>
        </w:rPr>
        <w:t xml:space="preserve">to present the decisions and effects of such decisions when learning via games. We extract provenance </w:t>
      </w:r>
      <w:r w:rsidR="006142FF">
        <w:rPr>
          <w:rFonts w:eastAsia="Calibri"/>
          <w:szCs w:val="18"/>
        </w:rPr>
        <w:t>using our</w:t>
      </w:r>
      <w:r w:rsidR="006142FF" w:rsidRPr="00CA5DA1">
        <w:rPr>
          <w:rFonts w:eastAsia="Calibri"/>
          <w:szCs w:val="18"/>
        </w:rPr>
        <w:t xml:space="preserve"> </w:t>
      </w:r>
      <w:r w:rsidRPr="00CA5DA1">
        <w:rPr>
          <w:rFonts w:eastAsia="Calibri"/>
          <w:szCs w:val="18"/>
        </w:rPr>
        <w:t xml:space="preserve">software engineering game and generate a provenance graph that can be used for a broader range of analysis. </w:t>
      </w:r>
      <w:r w:rsidR="00060782">
        <w:rPr>
          <w:rFonts w:eastAsia="Calibri"/>
          <w:szCs w:val="18"/>
        </w:rPr>
        <w:t xml:space="preserve">We </w:t>
      </w:r>
      <w:r w:rsidR="006142FF">
        <w:rPr>
          <w:rFonts w:eastAsia="Calibri"/>
          <w:szCs w:val="18"/>
        </w:rPr>
        <w:t xml:space="preserve">validate our results with </w:t>
      </w:r>
      <w:r w:rsidR="00060782">
        <w:rPr>
          <w:rFonts w:eastAsia="Calibri"/>
          <w:szCs w:val="18"/>
        </w:rPr>
        <w:t xml:space="preserve">experiments </w:t>
      </w:r>
      <w:r w:rsidR="006142FF">
        <w:rPr>
          <w:rFonts w:eastAsia="Calibri"/>
          <w:szCs w:val="18"/>
        </w:rPr>
        <w:t>and detailed statistics analysis</w:t>
      </w:r>
      <w:r w:rsidR="00060782">
        <w:rPr>
          <w:rFonts w:eastAsia="Calibri"/>
          <w:szCs w:val="18"/>
        </w:rPr>
        <w:t>.</w:t>
      </w:r>
    </w:p>
    <w:p w:rsidR="008B197E" w:rsidRDefault="008B197E">
      <w:pPr>
        <w:spacing w:before="120" w:after="0"/>
      </w:pPr>
      <w:r>
        <w:rPr>
          <w:b/>
          <w:sz w:val="24"/>
        </w:rPr>
        <w:t>Categories and Subject Descriptors</w:t>
      </w:r>
    </w:p>
    <w:p w:rsidR="005C7201" w:rsidRDefault="005C7201" w:rsidP="005C7201">
      <w:r>
        <w:t xml:space="preserve"> K.3.0 [</w:t>
      </w:r>
      <w:r w:rsidRPr="00541A0F">
        <w:rPr>
          <w:b/>
        </w:rPr>
        <w:t>Computer Uses in Education</w:t>
      </w:r>
      <w:r>
        <w:t xml:space="preserve">]: General; </w:t>
      </w:r>
      <w:r w:rsidRPr="00541A0F">
        <w:t>K.8.0 [</w:t>
      </w:r>
      <w:r w:rsidRPr="00541A0F">
        <w:rPr>
          <w:b/>
        </w:rPr>
        <w:t>Personal Computing</w:t>
      </w:r>
      <w:r>
        <w:t>]: General -</w:t>
      </w:r>
      <w:r w:rsidRPr="00541A0F">
        <w:t xml:space="preserve"> </w:t>
      </w:r>
      <w:r w:rsidRPr="005C7201">
        <w:rPr>
          <w:i/>
        </w:rPr>
        <w:t>Games</w:t>
      </w:r>
    </w:p>
    <w:p w:rsidR="008B197E" w:rsidRDefault="008B197E">
      <w:pPr>
        <w:spacing w:before="120" w:after="0"/>
      </w:pPr>
      <w:r>
        <w:rPr>
          <w:b/>
          <w:sz w:val="24"/>
        </w:rPr>
        <w:t>General Terms</w:t>
      </w:r>
    </w:p>
    <w:p w:rsidR="008B197E" w:rsidRPr="00FF641A" w:rsidRDefault="008B197E">
      <w:proofErr w:type="gramStart"/>
      <w:r w:rsidRPr="00FF641A">
        <w:t>Design</w:t>
      </w:r>
      <w:r w:rsidR="00FF641A" w:rsidRPr="00FF641A">
        <w:t>, E</w:t>
      </w:r>
      <w:r w:rsidRPr="00FF641A">
        <w:t>xperimentation.</w:t>
      </w:r>
      <w:proofErr w:type="gramEnd"/>
    </w:p>
    <w:p w:rsidR="008B197E" w:rsidRDefault="008B197E">
      <w:pPr>
        <w:spacing w:before="120" w:after="0"/>
      </w:pPr>
      <w:r>
        <w:rPr>
          <w:b/>
          <w:sz w:val="24"/>
        </w:rPr>
        <w:t>Keywords</w:t>
      </w:r>
    </w:p>
    <w:p w:rsidR="003C4062" w:rsidRDefault="003C4062" w:rsidP="003C4062">
      <w:pPr>
        <w:framePr w:w="4680" w:h="1977" w:hRule="exact" w:hSpace="187" w:wrap="around" w:vAnchor="page" w:hAnchor="page" w:x="1155" w:y="12605" w:anchorLock="1"/>
        <w:rPr>
          <w:iCs/>
          <w:sz w:val="14"/>
        </w:rPr>
      </w:pPr>
    </w:p>
    <w:p w:rsidR="003C4062" w:rsidRDefault="003C4062" w:rsidP="003C4062">
      <w:pPr>
        <w:framePr w:w="4680" w:h="1977" w:hRule="exact" w:hSpace="187" w:wrap="around" w:vAnchor="page" w:hAnchor="page" w:x="1155" w:y="12605" w:anchorLock="1"/>
        <w:rPr>
          <w:iCs/>
        </w:rPr>
      </w:pPr>
    </w:p>
    <w:p w:rsidR="008B197E" w:rsidRDefault="00464B28">
      <w:r>
        <w:t>Software Engineering, Serious Game, Provenance, Education, Game Flux</w:t>
      </w:r>
      <w:r w:rsidR="008B197E">
        <w:t>.</w:t>
      </w:r>
    </w:p>
    <w:p w:rsidR="008B197E" w:rsidRDefault="008B197E">
      <w:pPr>
        <w:pStyle w:val="Heading1"/>
        <w:spacing w:before="120"/>
      </w:pPr>
      <w:r>
        <w:t>INTRODUCTION</w:t>
      </w:r>
    </w:p>
    <w:p w:rsidR="00CA5DA1" w:rsidRPr="00CA5DA1" w:rsidRDefault="00283754" w:rsidP="00C403B8">
      <w:r>
        <w:rPr>
          <w:rFonts w:eastAsia="Calibri"/>
        </w:rPr>
        <w:t>Traditional</w:t>
      </w:r>
      <w:r w:rsidRPr="00CA5DA1">
        <w:rPr>
          <w:rFonts w:eastAsia="Calibri"/>
        </w:rPr>
        <w:t xml:space="preserve"> </w:t>
      </w:r>
      <w:r w:rsidR="00CA5DA1" w:rsidRPr="00CA5DA1">
        <w:rPr>
          <w:rFonts w:eastAsia="Calibri"/>
        </w:rPr>
        <w:t xml:space="preserve">Software Engineering teaching </w:t>
      </w:r>
      <w:r>
        <w:rPr>
          <w:rFonts w:eastAsia="Calibri"/>
        </w:rPr>
        <w:t xml:space="preserve">process </w:t>
      </w:r>
      <w:r w:rsidR="00CA5DA1" w:rsidRPr="00CA5DA1">
        <w:rPr>
          <w:rFonts w:eastAsia="Calibri"/>
        </w:rPr>
        <w:t>consists of lectures and practical work</w:t>
      </w:r>
      <w:r w:rsidR="003B7395">
        <w:rPr>
          <w:rFonts w:eastAsia="Calibri"/>
        </w:rPr>
        <w:t>, which has</w:t>
      </w:r>
      <w:commentRangeStart w:id="1"/>
      <w:r w:rsidR="00CA5DA1" w:rsidRPr="00CA5DA1">
        <w:rPr>
          <w:rFonts w:eastAsia="Calibri"/>
        </w:rPr>
        <w:t xml:space="preserve"> the intent of </w:t>
      </w:r>
      <w:r w:rsidR="003B7395">
        <w:rPr>
          <w:rFonts w:eastAsia="Calibri"/>
        </w:rPr>
        <w:t>applying the</w:t>
      </w:r>
      <w:r w:rsidR="00CA5DA1" w:rsidRPr="00CA5DA1">
        <w:rPr>
          <w:rFonts w:eastAsia="Calibri"/>
        </w:rPr>
        <w:t xml:space="preserve"> theory learned </w:t>
      </w:r>
      <w:r w:rsidR="003B7395">
        <w:rPr>
          <w:rFonts w:eastAsia="Calibri"/>
        </w:rPr>
        <w:t>during the lectures</w:t>
      </w:r>
      <w:r w:rsidR="00CA5DA1" w:rsidRPr="00CA5DA1">
        <w:rPr>
          <w:rFonts w:eastAsia="Calibri"/>
        </w:rPr>
        <w:t xml:space="preserve"> in order to aid understanding</w:t>
      </w:r>
      <w:commentRangeEnd w:id="1"/>
      <w:r w:rsidR="003B7395">
        <w:rPr>
          <w:rFonts w:eastAsia="Calibri"/>
        </w:rPr>
        <w:t xml:space="preserve"> the concepts</w:t>
      </w:r>
      <w:r>
        <w:rPr>
          <w:rStyle w:val="CommentReference"/>
        </w:rPr>
        <w:commentReference w:id="1"/>
      </w:r>
      <w:r w:rsidR="00CA5DA1" w:rsidRPr="00CA5DA1">
        <w:rPr>
          <w:rFonts w:eastAsia="Calibri"/>
        </w:rPr>
        <w:t xml:space="preserve">. </w:t>
      </w:r>
      <w:r w:rsidR="00E93581">
        <w:rPr>
          <w:rFonts w:eastAsia="Calibri"/>
        </w:rPr>
        <w:t>Moreover</w:t>
      </w:r>
      <w:r w:rsidR="00CA5DA1" w:rsidRPr="00CA5DA1">
        <w:rPr>
          <w:rFonts w:eastAsia="Calibri"/>
        </w:rPr>
        <w:t>, these practical works usually do not stimulate the student’s interest</w:t>
      </w:r>
      <w:r w:rsidR="00E93581">
        <w:rPr>
          <w:rFonts w:eastAsia="Calibri"/>
        </w:rPr>
        <w:t xml:space="preserve"> </w:t>
      </w:r>
      <w:commentRangeStart w:id="2"/>
      <w:r w:rsidR="00E93581">
        <w:rPr>
          <w:rFonts w:eastAsia="Calibri"/>
        </w:rPr>
        <w:t>…</w:t>
      </w:r>
      <w:r w:rsidR="00CA5DA1" w:rsidRPr="00CA5DA1">
        <w:rPr>
          <w:rFonts w:eastAsia="Calibri"/>
        </w:rPr>
        <w:t xml:space="preserve">. </w:t>
      </w:r>
      <w:commentRangeEnd w:id="2"/>
      <w:r w:rsidR="00E93581">
        <w:rPr>
          <w:rStyle w:val="CommentReference"/>
        </w:rPr>
        <w:commentReference w:id="2"/>
      </w:r>
      <w:r w:rsidR="00CA5DA1" w:rsidRPr="00CA5DA1">
        <w:rPr>
          <w:rFonts w:eastAsia="Calibri"/>
        </w:rPr>
        <w:t xml:space="preserve">In order to solve this problem, games </w:t>
      </w:r>
      <w:r w:rsidR="002051BD" w:rsidRPr="00CA5DA1">
        <w:fldChar w:fldCharType="begin"/>
      </w:r>
      <w:r w:rsidR="00C403B8">
        <w:instrText xml:space="preserve"> ADDIN ZOTERO_ITEM CSL_CITATION {"citationID":"IgTeBcJW","properties":{"formattedCitation":"[1]","plainCitation":"[1]"},"citationItems":[{"id":101,"uris":["http://zotero.org/users/1122386/items/QDZKG44F"],"uri":["http://zotero.org/users/1122386/items/QDZKG44F"],"itemData":{"id":101,"type":"book","title":"Serious Games","publisher":"University Press of America","publisher-place":"Abt Books","number-of-pages":"200","edition":"1","source":"Google Books","event-place":"Abt Books","abstract":"The author explores the ways in which games can be used to instruct and inform as well as provide pleasure. He uses innovative approaches to problem solving through individualized game techniques. Topics include: improving education with games; educational games for the physical and social sciences; games for the learning disadvantaged; games for occupational choice and training; games for planning and problem solving in government and industry; and the future of serious games. This book was originally published in 1970 by Viking Press.","ISBN":"9780819161482","language":"en","author":[{"family":"Abt","given":"Clark C."}],"issued":{"date-parts":[["1987"]]}}}],"schema":"https://github.com/citation-style-language/schema/raw/master/csl-citation.json"} </w:instrText>
      </w:r>
      <w:r w:rsidR="002051BD" w:rsidRPr="00CA5DA1">
        <w:fldChar w:fldCharType="separate"/>
      </w:r>
      <w:r w:rsidR="00DF279F" w:rsidRPr="00DF279F">
        <w:t>[1]</w:t>
      </w:r>
      <w:r w:rsidR="002051BD" w:rsidRPr="00CA5DA1">
        <w:fldChar w:fldCharType="end"/>
      </w:r>
      <w:r w:rsidR="00CA5DA1" w:rsidRPr="00CA5DA1">
        <w:t xml:space="preserve"> have been used for </w:t>
      </w:r>
      <w:r w:rsidR="00E93581">
        <w:t xml:space="preserve">helping </w:t>
      </w:r>
      <w:r w:rsidR="00CA5DA1" w:rsidRPr="00CA5DA1">
        <w:t xml:space="preserve">students to learn and understand concepts taught in classrooms </w:t>
      </w:r>
      <w:r w:rsidR="002051BD" w:rsidRPr="00CA5DA1">
        <w:fldChar w:fldCharType="begin"/>
      </w:r>
      <w:r w:rsidR="0040708D">
        <w:instrText xml:space="preserve"> ADDIN ZOTERO_ITEM CSL_CITATION {"citationID":"MPVIGGIu","properties":{"unsorted":true,"formattedCitation":"{\\rtf [3\\uc0\\u8211{}6, 12, 20, 21, 23, 24, 26, 27]}","plainCitation":"[3–6, 12, 20, 21, 23, 24, 26, 27]"},"citationItems":[{"id":3,"uris":["http://zotero.org/users/1122386/items/IFHCHE9M"],"uri":["http://zotero.org/users/1122386/items/IFHCHE9M"],"itemData":{"id":3,"type":"article-journal","title":"Problems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Hoek","given":"André"}],"issued":{"date-parts":[["2004"]]}}},{"id":215,"uris":["http://zotero.org/users/1122386/items/7P4EX5FV"],"uri":["http://zotero.org/users/1122386/items/7P4EX5FV"],"itemData":{"id":215,"type":"article-journal","title":"An interactive multimedia software house simulation for postgraduate software engineers","container-title":"International Conference on Software Engineering (ICSE)","page":"688–691","source":"ACM Digital Library","abstract":"The Open University's M880 Software Engineering is a postgraduate distance education course aimed at software professionals. The case study element of the course (approximately 100 hours of study) is presented through an innovative interactive multimedia simulation of a software house Open Software Solutions (OSS). The student 'joins' OSS as an employee and performs various tasks as a member of the company's project teams. The course is now in its sixth presentation and has been studied by over 1500 students. In this paper, we present the background to the development, and a description of the environment and student tasks.","DOI":"10.1145/337180.337528","author":[{"family":"Sharp","given":"Helen"},{"family":"Hall","given":"Pat"}],"issued":{"date-parts":[["2000"]]},"accessed":{"date-parts":[["2013",9,30]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id":199,"uris":["http://zotero.org/users/1122386/items/JNSAKRWC"],"uri":["http://zotero.org/users/1122386/items/JNSAKRWC"],"itemData":{"id":199,"type":"article-journal","title":"Adapting Game Technology to Support Software Engineering Process Teaching: From SimSE to MO-SEProcess","container-title":"International Conference on Natural Computation, 2007. ICNC 2007","page":"777-780","volume":"5","source":"IEEE Xplore","abstract":"It is well known that traditional educational techniques can be complemented by simulation to achieve a more effective learning experience. One would expect the same phenomenon to be true in software development. Meanwhile, a typical software engineering course fails to teach its students many of the skills needed in software development organizations. Because lectures and class projects alone cannot adequately teach about the software process, we have used a pair of games in which the process is simulated, giving students an opportunity to practice it firsthand. SimSE is an educational computer simulation of software process and MO- SEProcess is a Multiplayer Online Software Engineering Process game based on SimSE.","DOI":"10.1109/ICNC.2007.159","shortTitle":"Adapting Game Technology to Support Software Engineering Process Teaching","author":[{"family":"Zhu","given":"Qing"},{"family":"Wang","given":"Tao"},{"family":"Tan","given":"Shenglong"}],"issued":{"date-parts":[["2007"]]}}}],"schema":"https://github.com/citation-style-language/schema/raw/master/csl-citation.json"} </w:instrText>
      </w:r>
      <w:r w:rsidR="002051BD" w:rsidRPr="00CA5DA1">
        <w:fldChar w:fldCharType="separate"/>
      </w:r>
      <w:r w:rsidR="0040708D" w:rsidRPr="0040708D">
        <w:rPr>
          <w:szCs w:val="24"/>
        </w:rPr>
        <w:t>[3–6, 12, 20, 21, 23, 24, 26, 27]</w:t>
      </w:r>
      <w:r w:rsidR="002051BD" w:rsidRPr="00CA5DA1">
        <w:fldChar w:fldCharType="end"/>
      </w:r>
      <w:r w:rsidR="00CA5DA1" w:rsidRPr="00CA5DA1">
        <w:t xml:space="preserve"> by stimulating curiosity and providing motivation for learning </w:t>
      </w:r>
      <w:r w:rsidR="002051BD" w:rsidRPr="00CA5DA1">
        <w:fldChar w:fldCharType="begin"/>
      </w:r>
      <w:r w:rsidR="00C01BA7">
        <w:instrText xml:space="preserve"> ADDIN ZOTERO_ITEM CSL_CITATION {"citationID":"om3j09i9e","properties":{"formattedCitation":"[14]","plainCitation":"[14]"},"citationItems":[{"id":25,"uris":["http://zotero.org/users/1122386/items/NMSC5CBC"],"uri":["http://zotero.org/users/1122386/items/NMSC5CBC"],"itemData":{"id":25,"type":"article-journal","title":"Fun, Play and Games: What Makes Games Engaging","container-title":"Digital Game-Based Learning","page":"1-31","author":[{"family":"Prensky","given":"Marc"}],"issued":{"date-parts":[["2001"]]}}}],"schema":"https://github.com/citation-style-language/schema/raw/master/csl-citation.json"} </w:instrText>
      </w:r>
      <w:r w:rsidR="002051BD" w:rsidRPr="00CA5DA1">
        <w:fldChar w:fldCharType="separate"/>
      </w:r>
      <w:r w:rsidR="00DF279F" w:rsidRPr="00DF279F">
        <w:t>[14]</w:t>
      </w:r>
      <w:r w:rsidR="002051BD" w:rsidRPr="00CA5DA1">
        <w:fldChar w:fldCharType="end"/>
      </w:r>
      <w:r w:rsidR="00CA5DA1" w:rsidRPr="00CA5DA1">
        <w:t xml:space="preserve">. </w:t>
      </w:r>
    </w:p>
    <w:p w:rsidR="00CA5DA1" w:rsidRPr="00CA5DA1" w:rsidRDefault="00CA5DA1" w:rsidP="00C403B8">
      <w:r w:rsidRPr="00CA5DA1">
        <w:rPr>
          <w:rFonts w:eastAsia="Calibri"/>
        </w:rPr>
        <w:t xml:space="preserve">However, the conclusion of a </w:t>
      </w:r>
      <w:r w:rsidR="00F11ADE">
        <w:rPr>
          <w:rFonts w:eastAsia="Calibri"/>
        </w:rPr>
        <w:t xml:space="preserve">digital </w:t>
      </w:r>
      <w:r w:rsidRPr="00CA5DA1">
        <w:rPr>
          <w:rFonts w:eastAsia="Calibri"/>
        </w:rPr>
        <w:t>game session derives from a series of decisions and actions made throughout the game. In many situations, analyzing and understanding the events, mistakes, and fl</w:t>
      </w:r>
      <w:r w:rsidR="00F11ADE">
        <w:rPr>
          <w:rFonts w:eastAsia="Calibri"/>
        </w:rPr>
        <w:t>uxes</w:t>
      </w:r>
      <w:r w:rsidRPr="00CA5DA1">
        <w:rPr>
          <w:rFonts w:eastAsia="Calibri"/>
        </w:rPr>
        <w:t xml:space="preserve"> of a concrete game play may be useful for </w:t>
      </w:r>
      <w:r w:rsidRPr="00CA5DA1">
        <w:rPr>
          <w:rFonts w:eastAsia="Calibri"/>
        </w:rPr>
        <w:lastRenderedPageBreak/>
        <w:t xml:space="preserve">understanding the achieved results. </w:t>
      </w:r>
      <w:r w:rsidRPr="00CA5DA1">
        <w:t xml:space="preserve">This </w:t>
      </w:r>
      <w:r w:rsidR="00F11ADE">
        <w:t xml:space="preserve">game flux </w:t>
      </w:r>
      <w:r w:rsidRPr="00CA5DA1">
        <w:t xml:space="preserve">analysis is also fundamental for detecting symptoms of problems that occurred due to wrong decision-making and to </w:t>
      </w:r>
      <w:r w:rsidR="00E93581">
        <w:t>better understand</w:t>
      </w:r>
      <w:r w:rsidR="00E93581" w:rsidRPr="00CA5DA1">
        <w:t xml:space="preserve"> </w:t>
      </w:r>
      <w:r w:rsidRPr="00CA5DA1">
        <w:t>if the student learned the concepts present</w:t>
      </w:r>
      <w:r w:rsidR="00E93581">
        <w:t>ed by</w:t>
      </w:r>
      <w:r w:rsidRPr="00CA5DA1">
        <w:t xml:space="preserve"> the game. </w:t>
      </w:r>
    </w:p>
    <w:p w:rsidR="00CA5DA1" w:rsidRPr="00CA5DA1" w:rsidRDefault="00D12474" w:rsidP="00C403B8">
      <w:r>
        <w:t>Without a game flux</w:t>
      </w:r>
      <w:r w:rsidR="00CA5DA1" w:rsidRPr="00CA5DA1">
        <w:t xml:space="preserve"> analysis, the student would be required to play the game again and </w:t>
      </w:r>
      <w:r w:rsidR="00E93581">
        <w:t xml:space="preserve">induced to </w:t>
      </w:r>
      <w:r w:rsidR="00CA5DA1" w:rsidRPr="00CA5DA1">
        <w:t xml:space="preserve">make different decisions to intuitively guess which </w:t>
      </w:r>
      <w:r w:rsidR="00E93581">
        <w:t>actions</w:t>
      </w:r>
      <w:r w:rsidR="00E93581" w:rsidRPr="00CA5DA1">
        <w:t xml:space="preserve"> </w:t>
      </w:r>
      <w:r w:rsidR="00CA5DA1" w:rsidRPr="00CA5DA1">
        <w:t xml:space="preserve">were </w:t>
      </w:r>
      <w:r w:rsidR="00E93581">
        <w:t>incorrect</w:t>
      </w:r>
      <w:r w:rsidR="00F11ADE">
        <w:t xml:space="preserve">. Similarly, the tutor would be required to watch the game being played </w:t>
      </w:r>
      <w:r w:rsidR="00171DA8">
        <w:t xml:space="preserve">in order </w:t>
      </w:r>
      <w:r w:rsidR="00F11ADE">
        <w:t>to identify the mistakes made by the player</w:t>
      </w:r>
      <w:r w:rsidR="00CA5DA1" w:rsidRPr="00CA5DA1">
        <w:t xml:space="preserve">. However, depending on the game dynamics and its complexity, reproducing the same state can be unviable, making it difficult to try new solutions. </w:t>
      </w:r>
    </w:p>
    <w:p w:rsidR="00CA5DA1" w:rsidRPr="00CA5DA1" w:rsidRDefault="00CA5DA1" w:rsidP="00C403B8">
      <w:r w:rsidRPr="00CA5DA1">
        <w:t>With this in mind, the goal of this paper is to improve the software engineering learning process by making the tacit knowledge explicit as insights on how the game session progressed. This is achieved by analyzing the game fl</w:t>
      </w:r>
      <w:r w:rsidR="00D12474">
        <w:t>ux</w:t>
      </w:r>
      <w:r w:rsidRPr="00CA5DA1">
        <w:t xml:space="preserve"> data using provenance</w:t>
      </w:r>
      <w:r w:rsidRPr="00CA5DA1">
        <w:rPr>
          <w:rStyle w:val="FootnoteReference"/>
          <w:szCs w:val="18"/>
        </w:rPr>
        <w:footnoteReference w:id="1"/>
      </w:r>
      <w:r w:rsidRPr="00CA5DA1">
        <w:t>. The provenance analysis process collects data and generates a provenance graph, relating actions, decisions, and events that occurred throughout the game in a high level model</w:t>
      </w:r>
      <w:r w:rsidR="00171DA8">
        <w:t>, allowing</w:t>
      </w:r>
      <w:r w:rsidRPr="00CA5DA1">
        <w:t xml:space="preserve"> a broader range of analysis from both the student and the teacher. For instance, the provenance graph allows the student</w:t>
      </w:r>
      <w:r w:rsidR="00F11ADE">
        <w:t xml:space="preserve"> and the tutor</w:t>
      </w:r>
      <w:r w:rsidRPr="00CA5DA1">
        <w:t xml:space="preserve"> to browse the data, identifying actions that influenced </w:t>
      </w:r>
      <w:r w:rsidR="00171DA8">
        <w:t>specific</w:t>
      </w:r>
      <w:r w:rsidR="00171DA8" w:rsidRPr="00CA5DA1">
        <w:t xml:space="preserve"> </w:t>
      </w:r>
      <w:r w:rsidRPr="00CA5DA1">
        <w:t>outcome</w:t>
      </w:r>
      <w:r w:rsidR="00D12474">
        <w:t>s</w:t>
      </w:r>
      <w:r w:rsidRPr="00CA5DA1">
        <w:t xml:space="preserve">. It also helps to understand how events were generated and which decisions contributed to them. This process also aids in the identification of mistakes, allowing the </w:t>
      </w:r>
      <w:r w:rsidR="00D12474">
        <w:t>student</w:t>
      </w:r>
      <w:r w:rsidRPr="00CA5DA1">
        <w:t xml:space="preserve"> to reflect upon them for future interactions</w:t>
      </w:r>
      <w:r w:rsidR="00D12474">
        <w:t xml:space="preserve"> or for the tutor to know </w:t>
      </w:r>
      <w:r w:rsidR="005E661D">
        <w:t>which</w:t>
      </w:r>
      <w:r w:rsidR="00D12474">
        <w:t xml:space="preserve"> concepts students are having difficulties</w:t>
      </w:r>
      <w:r w:rsidRPr="00CA5DA1">
        <w:t>.</w:t>
      </w:r>
    </w:p>
    <w:p w:rsidR="00CA5DA1" w:rsidRPr="00CA5DA1" w:rsidRDefault="00CA5DA1" w:rsidP="00C403B8">
      <w:r w:rsidRPr="00CA5DA1">
        <w:t xml:space="preserve">In our previous work </w:t>
      </w:r>
      <w:r w:rsidR="002051BD" w:rsidRPr="00CA5DA1">
        <w:fldChar w:fldCharType="begin"/>
      </w:r>
      <w:r w:rsidR="00C01BA7">
        <w:instrText xml:space="preserve"> ADDIN ZOTERO_ITEM CSL_CITATION {"citationID":"CN98ySsW","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2051BD" w:rsidRPr="00CA5DA1">
        <w:fldChar w:fldCharType="separate"/>
      </w:r>
      <w:r w:rsidR="00DF279F" w:rsidRPr="00DF279F">
        <w:t>[9]</w:t>
      </w:r>
      <w:r w:rsidR="002051BD" w:rsidRPr="00CA5DA1">
        <w:fldChar w:fldCharType="end"/>
      </w:r>
      <w:r w:rsidRPr="00CA5DA1">
        <w:t xml:space="preserve">, we introduced the usage of digital provenance </w:t>
      </w:r>
      <w:r w:rsidR="002051BD" w:rsidRPr="00CA5DA1">
        <w:fldChar w:fldCharType="begin"/>
      </w:r>
      <w:r w:rsidR="00C01BA7">
        <w:instrText xml:space="preserve"> ADDIN ZOTERO_ITEM CSL_CITATION {"citationID":"CpTeI5RU","properties":{"formattedCitation":"[7]","plainCitation":"[7]"},"citationItems":[{"id":103,"uris":["http://zotero.org/users/1122386/items/9BDWBWD6"],"uri":["http://zotero.org/users/1122386/items/9BDWBWD6"],"itemData":{"id":103,"type":"article-journal","title":"Provenance for Computational Tasks: A Survey","container-title":"Computing in Science Engineering","page":"11 -21","volume":"10","issue":"3","source":"IEEE Xplore","abstract":"The problem of systematically capturing and managing provenance for computational tasks has recently received significant attention because of its relevance to a wide range of domains and applications. The authors give an overview of important concepts related to provenance management, so that potential users can make informed decisions when selecting or designing a provenance solution.","DOI":"10.1109/MCSE.2008.79","ISSN":"1521-9615","shortTitle":"Provenance for Computational Tasks","author":[{"family":"Freire","given":"J."},{"family":"Koop","given":"D."},{"family":"Santos","given":"E."},{"family":"Silva","given":"C.T."}],"issued":{"date-parts":[["2008",6]]}}}],"schema":"https://github.com/citation-style-language/schema/raw/master/csl-citation.json"} </w:instrText>
      </w:r>
      <w:r w:rsidR="002051BD" w:rsidRPr="00CA5DA1">
        <w:fldChar w:fldCharType="separate"/>
      </w:r>
      <w:r w:rsidR="00DF279F" w:rsidRPr="00DF279F">
        <w:t>[7]</w:t>
      </w:r>
      <w:r w:rsidR="002051BD" w:rsidRPr="00CA5DA1">
        <w:fldChar w:fldCharType="end"/>
      </w:r>
      <w:r w:rsidRPr="00CA5DA1">
        <w:t xml:space="preserve"> in games. The main goal of the previous work was to propose a </w:t>
      </w:r>
      <w:r w:rsidR="005E661D">
        <w:t xml:space="preserve">conceptual </w:t>
      </w:r>
      <w:r w:rsidRPr="00CA5DA1">
        <w:t>framework that collects information during a game session and maps it to provenance terms, providing the means for a post-game analysis.</w:t>
      </w:r>
      <w:r w:rsidR="00F11ADE">
        <w:t xml:space="preserve"> The present paper applies the conceptual framework introduced in the </w:t>
      </w:r>
      <w:r w:rsidR="009C2B90">
        <w:t>previous paper in a serious game</w:t>
      </w:r>
      <w:r w:rsidR="00F11ADE">
        <w:t xml:space="preserve"> </w:t>
      </w:r>
      <w:r w:rsidR="009C2B90">
        <w:t xml:space="preserve">named SDM </w:t>
      </w:r>
      <w:r w:rsidR="002051BD">
        <w:fldChar w:fldCharType="begin"/>
      </w:r>
      <w:r w:rsidR="00C01BA7">
        <w:instrText xml:space="preserve"> ADDIN ZOTERO_ITEM CSL_CITATION {"citationID":"1002ot96ad","properties":{"formattedCitation":"[10]","plainCitation":"[10]"},"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2051BD">
        <w:fldChar w:fldCharType="separate"/>
      </w:r>
      <w:r w:rsidR="00DF279F" w:rsidRPr="00DF279F">
        <w:t>[10]</w:t>
      </w:r>
      <w:r w:rsidR="002051BD">
        <w:fldChar w:fldCharType="end"/>
      </w:r>
      <w:r w:rsidR="009C2B90">
        <w:t xml:space="preserve"> </w:t>
      </w:r>
      <w:r w:rsidR="00F11ADE">
        <w:t>for teaching Software Engineering</w:t>
      </w:r>
      <w:r w:rsidR="009C2B90">
        <w:t>. The provenance support in SDM</w:t>
      </w:r>
      <w:r w:rsidR="00F11ADE">
        <w:t xml:space="preserve"> allow</w:t>
      </w:r>
      <w:r w:rsidR="009C2B90">
        <w:t>s</w:t>
      </w:r>
      <w:r w:rsidR="00F11ADE">
        <w:t xml:space="preserve"> </w:t>
      </w:r>
      <w:r w:rsidR="009C2B90">
        <w:t xml:space="preserve">a broader range of analysis </w:t>
      </w:r>
      <w:r w:rsidR="00F11ADE">
        <w:t>by using collected gameplay provenance information</w:t>
      </w:r>
      <w:r w:rsidR="009C2B90">
        <w:t xml:space="preserve"> to generate a provenance graph</w:t>
      </w:r>
      <w:r w:rsidR="00F11ADE">
        <w:t>.</w:t>
      </w:r>
      <w:r w:rsidR="009C2B90">
        <w:t xml:space="preserve"> </w:t>
      </w:r>
      <w:r w:rsidR="00447CDF">
        <w:t xml:space="preserve">This provenance information can be used by the student and the tutor to identify the cause-and-effect relations between actions </w:t>
      </w:r>
      <w:r w:rsidR="005E661D">
        <w:t>during</w:t>
      </w:r>
      <w:r w:rsidR="00447CDF">
        <w:t xml:space="preserve"> a game session </w:t>
      </w:r>
      <w:r w:rsidR="003B5BF1">
        <w:t xml:space="preserve">in order </w:t>
      </w:r>
      <w:r w:rsidR="00447CDF">
        <w:t>to understand the outcome</w:t>
      </w:r>
      <w:r w:rsidR="00257DE0">
        <w:t>s</w:t>
      </w:r>
      <w:r w:rsidR="00447CDF">
        <w:t xml:space="preserve">. </w:t>
      </w:r>
      <w:r w:rsidR="009C2B90">
        <w:t xml:space="preserve">The provenance graph is displayed for analysis by using a provenance visualization tool named </w:t>
      </w:r>
      <w:proofErr w:type="spellStart"/>
      <w:r w:rsidR="009C2B90" w:rsidRPr="009C2B90">
        <w:rPr>
          <w:i/>
        </w:rPr>
        <w:t>Prov</w:t>
      </w:r>
      <w:proofErr w:type="spellEnd"/>
      <w:r w:rsidR="009C2B90" w:rsidRPr="009C2B90">
        <w:rPr>
          <w:i/>
        </w:rPr>
        <w:t xml:space="preserve"> Viewer</w:t>
      </w:r>
      <w:r w:rsidR="009C2B90">
        <w:t xml:space="preserve">, which </w:t>
      </w:r>
      <w:r w:rsidR="005E661D">
        <w:t>was</w:t>
      </w:r>
      <w:r w:rsidR="009C2B90">
        <w:t xml:space="preserve"> customized to SDM and uses provenance visualization features detailed at another previous work </w:t>
      </w:r>
      <w:r w:rsidR="002051BD">
        <w:fldChar w:fldCharType="begin"/>
      </w:r>
      <w:r w:rsidR="00C01BA7">
        <w:instrText xml:space="preserve"> ADDIN ZOTERO_ITEM CSL_CITATION {"citationID":"2c7n63vq2u","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2051BD">
        <w:fldChar w:fldCharType="separate"/>
      </w:r>
      <w:r w:rsidR="00DF279F" w:rsidRPr="00DF279F">
        <w:t>[8]</w:t>
      </w:r>
      <w:r w:rsidR="002051BD">
        <w:fldChar w:fldCharType="end"/>
      </w:r>
      <w:r w:rsidR="009C2B90">
        <w:t>.</w:t>
      </w:r>
    </w:p>
    <w:p w:rsidR="00CA5DA1" w:rsidRDefault="00417F9F" w:rsidP="00C403B8">
      <w:r>
        <w:lastRenderedPageBreak/>
        <w:t xml:space="preserve">The </w:t>
      </w:r>
      <w:r w:rsidR="00CA5DA1" w:rsidRPr="00CA5DA1">
        <w:t xml:space="preserve">SDM </w:t>
      </w:r>
      <w:r>
        <w:t xml:space="preserve">game </w:t>
      </w:r>
      <w:r w:rsidR="00CA5DA1" w:rsidRPr="00CA5DA1">
        <w:t xml:space="preserve">focuses on introducing Software Engineering concepts and skills to undergraduate students. The provenance gathering and </w:t>
      </w:r>
      <w:r w:rsidR="009C2B90">
        <w:t>visualization</w:t>
      </w:r>
      <w:r w:rsidR="00CA5DA1" w:rsidRPr="00CA5DA1">
        <w:t xml:space="preserve"> presented in this paper allows students and tutors to visualize the game fl</w:t>
      </w:r>
      <w:r w:rsidR="009C2B90">
        <w:t>ux</w:t>
      </w:r>
      <w:r w:rsidR="00CA5DA1" w:rsidRPr="00CA5DA1">
        <w:t xml:space="preserve"> and identify steps that lead to successful or unsuccessful outcome.</w:t>
      </w:r>
      <w:r w:rsidR="007B5CF6">
        <w:t xml:space="preserve"> Experiments were made with </w:t>
      </w:r>
      <w:r w:rsidR="00171DA8">
        <w:t xml:space="preserve">different </w:t>
      </w:r>
      <w:r w:rsidR="007B5CF6">
        <w:t>undergraduate classes to access the viability of analyzing a game session by using provenance. The goals of th</w:t>
      </w:r>
      <w:r w:rsidR="00171DA8">
        <w:t>ese</w:t>
      </w:r>
      <w:r w:rsidR="007B5CF6">
        <w:t xml:space="preserve"> experiment</w:t>
      </w:r>
      <w:r w:rsidR="00171DA8">
        <w:t>s</w:t>
      </w:r>
      <w:r w:rsidR="007B5CF6">
        <w:t xml:space="preserve"> </w:t>
      </w:r>
      <w:r w:rsidR="00171DA8">
        <w:t xml:space="preserve">were </w:t>
      </w:r>
      <w:r w:rsidR="007B5CF6">
        <w:t xml:space="preserve">to known if the provenance analysis is faster </w:t>
      </w:r>
      <w:r w:rsidR="00171DA8">
        <w:t xml:space="preserve">and more efficient </w:t>
      </w:r>
      <w:r w:rsidR="007B5CF6">
        <w:t>than analyzing the game by re-watching the session</w:t>
      </w:r>
      <w:r w:rsidR="00171DA8">
        <w:t>, trying to observe</w:t>
      </w:r>
      <w:r w:rsidR="007B5CF6">
        <w:t xml:space="preserve"> if it has a higher identification rate of the cause-and-effect relations between</w:t>
      </w:r>
      <w:r w:rsidR="00171DA8">
        <w:t xml:space="preserve"> the</w:t>
      </w:r>
      <w:r w:rsidR="007B5CF6">
        <w:t xml:space="preserve"> actions and the</w:t>
      </w:r>
      <w:r w:rsidR="00171DA8">
        <w:t>ir</w:t>
      </w:r>
      <w:r w:rsidR="007B5CF6">
        <w:t xml:space="preserve"> outcomes.</w:t>
      </w:r>
      <w:r w:rsidR="00CA5DA1" w:rsidRPr="00CA5DA1">
        <w:t xml:space="preserve"> </w:t>
      </w:r>
    </w:p>
    <w:p w:rsidR="00413F4B" w:rsidRPr="00283E74" w:rsidRDefault="00413F4B" w:rsidP="00C403B8">
      <w:r w:rsidRPr="00283E74">
        <w:t>The rest of the paper is organized as follows</w:t>
      </w:r>
      <w:r w:rsidR="00171DA8">
        <w:t>:</w:t>
      </w:r>
      <w:r w:rsidR="00340CCD" w:rsidRPr="00283E74">
        <w:t xml:space="preserve"> Section 2 presents the related work. Section 3 presents </w:t>
      </w:r>
      <w:r w:rsidR="00283E74" w:rsidRPr="00283E74">
        <w:t xml:space="preserve">the SDM with provenance support and </w:t>
      </w:r>
      <w:r w:rsidR="00283E74">
        <w:t xml:space="preserve">provenance </w:t>
      </w:r>
      <w:r w:rsidR="00283E74" w:rsidRPr="00283E74">
        <w:t>visualization. Section 4 discusses the experiment with two undergraduate classes and our findings</w:t>
      </w:r>
      <w:r w:rsidR="00283E74">
        <w:t xml:space="preserve"> about using provenance analysis to understand the game session</w:t>
      </w:r>
      <w:r w:rsidR="00283E74" w:rsidRPr="00283E74">
        <w:t>. Section 5 concludes and presents future works.</w:t>
      </w:r>
    </w:p>
    <w:p w:rsidR="008B197E" w:rsidRDefault="003C4062">
      <w:pPr>
        <w:pStyle w:val="Heading1"/>
        <w:spacing w:before="120"/>
      </w:pPr>
      <w:r>
        <w:t>RELATED WORK</w:t>
      </w:r>
    </w:p>
    <w:p w:rsidR="00EE0D00" w:rsidRPr="004F59B6" w:rsidRDefault="00EE0D00" w:rsidP="00EE0D00">
      <w:r w:rsidRPr="004F59B6">
        <w:t xml:space="preserve">In Navarro </w:t>
      </w:r>
      <w:r w:rsidR="002051BD" w:rsidRPr="004F59B6">
        <w:fldChar w:fldCharType="begin"/>
      </w:r>
      <w:r w:rsidRPr="004F59B6">
        <w:instrText xml:space="preserve"> ADDIN ZOTERO_ITEM CSL_CITATION {"citationID":"158kd0nl7k","properties":{"formattedCitation":"[12]","plainCitation":"[12]"},"citationItems":[{"id":233,"uris":["http://zotero.org/users/1122386/items/EW8EQBP8"],"uri":["http://zotero.org/users/1122386/items/EW8EQBP8"],"itemData":{"id":233,"type":"article-journal","title":"SimSE: an educational simulation game for teaching the Software engineering process","container-title":"Innovation and technology in computer science education (ITiCSE)","page":"233–233","volume":"36","issue":"3","source":"ACM Digital Library","DOI":"10.1145/1026487.1008062","ISSN":"0097-8418","shortTitle":"SimSE","author":[{"family":"Navarro","given":"Emily Oh"},{"family":"van der Hoek","given":"André"}],"issued":{"date-parts":[["2004"]]}}}],"schema":"https://github.com/citation-style-language/schema/raw/master/csl-citation.json"} </w:instrText>
      </w:r>
      <w:r w:rsidR="002051BD" w:rsidRPr="004F59B6">
        <w:fldChar w:fldCharType="separate"/>
      </w:r>
      <w:r w:rsidR="00DF279F" w:rsidRPr="00DF279F">
        <w:t>[12]</w:t>
      </w:r>
      <w:r w:rsidR="002051BD" w:rsidRPr="004F59B6">
        <w:fldChar w:fldCharType="end"/>
      </w:r>
      <w:r w:rsidRPr="004F59B6">
        <w:t xml:space="preserve">, the authors created a </w:t>
      </w:r>
      <w:r w:rsidR="00890933" w:rsidRPr="004F59B6">
        <w:t xml:space="preserve">Software Engineering </w:t>
      </w:r>
      <w:r w:rsidRPr="004F59B6">
        <w:t xml:space="preserve">simulation </w:t>
      </w:r>
      <w:r w:rsidR="00784E73" w:rsidRPr="004F59B6">
        <w:t xml:space="preserve">digital </w:t>
      </w:r>
      <w:r w:rsidRPr="004F59B6">
        <w:t xml:space="preserve">game called </w:t>
      </w:r>
      <w:proofErr w:type="spellStart"/>
      <w:r w:rsidRPr="004F59B6">
        <w:t>SimSE</w:t>
      </w:r>
      <w:proofErr w:type="spellEnd"/>
      <w:r w:rsidRPr="004F59B6">
        <w:t xml:space="preserve">. The purpose of this game is to address the gap in the traditional techniques of Software Engineering teaching where students are exposed to various concepts and theories, but have few opportunities to </w:t>
      </w:r>
      <w:r w:rsidR="0095611B">
        <w:t>apply</w:t>
      </w:r>
      <w:r w:rsidR="0095611B" w:rsidRPr="004F59B6">
        <w:t xml:space="preserve"> </w:t>
      </w:r>
      <w:r w:rsidRPr="004F59B6">
        <w:t xml:space="preserve">these ideas into practice. In </w:t>
      </w:r>
      <w:proofErr w:type="spellStart"/>
      <w:r w:rsidRPr="004F59B6">
        <w:t>SimSE</w:t>
      </w:r>
      <w:proofErr w:type="spellEnd"/>
      <w:r w:rsidRPr="004F59B6">
        <w:t>, the player assumes the position of a project manager who has a team of developers</w:t>
      </w:r>
      <w:r w:rsidR="00E56BEA" w:rsidRPr="004F59B6">
        <w:t xml:space="preserve"> and</w:t>
      </w:r>
      <w:r w:rsidRPr="004F59B6">
        <w:t xml:space="preserve"> manages the software development</w:t>
      </w:r>
      <w:r w:rsidR="00E56BEA" w:rsidRPr="004F59B6">
        <w:t xml:space="preserve"> by</w:t>
      </w:r>
      <w:r w:rsidRPr="004F59B6">
        <w:t xml:space="preserve"> mak</w:t>
      </w:r>
      <w:r w:rsidR="00E56BEA" w:rsidRPr="004F59B6">
        <w:t>ing</w:t>
      </w:r>
      <w:r w:rsidRPr="004F59B6">
        <w:t xml:space="preserve"> hiring and firing decisions, monitor</w:t>
      </w:r>
      <w:r w:rsidR="00E56BEA" w:rsidRPr="004F59B6">
        <w:t>ing</w:t>
      </w:r>
      <w:r w:rsidRPr="004F59B6">
        <w:t xml:space="preserve"> </w:t>
      </w:r>
      <w:r w:rsidR="00E56BEA" w:rsidRPr="004F59B6">
        <w:t xml:space="preserve">development </w:t>
      </w:r>
      <w:r w:rsidRPr="004F59B6">
        <w:t>progress, assign</w:t>
      </w:r>
      <w:r w:rsidR="00E56BEA" w:rsidRPr="004F59B6">
        <w:t>ing</w:t>
      </w:r>
      <w:r w:rsidRPr="004F59B6">
        <w:t xml:space="preserve"> task</w:t>
      </w:r>
      <w:r w:rsidR="00E56BEA" w:rsidRPr="004F59B6">
        <w:t>s</w:t>
      </w:r>
      <w:r w:rsidRPr="004F59B6">
        <w:t xml:space="preserve"> and buy</w:t>
      </w:r>
      <w:r w:rsidR="00E56BEA" w:rsidRPr="004F59B6">
        <w:t>ing new</w:t>
      </w:r>
      <w:r w:rsidRPr="004F59B6">
        <w:t xml:space="preserve"> tools. The fundamental goal of the </w:t>
      </w:r>
      <w:proofErr w:type="spellStart"/>
      <w:r w:rsidRPr="004F59B6">
        <w:t>SimSE</w:t>
      </w:r>
      <w:proofErr w:type="spellEnd"/>
      <w:r w:rsidRPr="004F59B6">
        <w:t xml:space="preserve"> project is to allow the customization of the simulated process model and therefore to be used by professors during the presentation of content related to the software life cycle. </w:t>
      </w:r>
    </w:p>
    <w:p w:rsidR="00E56BEA" w:rsidRPr="004F59B6" w:rsidRDefault="00921C96" w:rsidP="00EE0D00">
      <w:r w:rsidRPr="004F59B6">
        <w:t xml:space="preserve">The </w:t>
      </w:r>
      <w:proofErr w:type="spellStart"/>
      <w:r w:rsidRPr="004F59B6">
        <w:t>SimSE</w:t>
      </w:r>
      <w:proofErr w:type="spellEnd"/>
      <w:r w:rsidRPr="004F59B6">
        <w:t xml:space="preserve"> has an </w:t>
      </w:r>
      <w:r w:rsidR="009E7568" w:rsidRPr="004F59B6">
        <w:t xml:space="preserve">explanatory tool for </w:t>
      </w:r>
      <w:r w:rsidRPr="004F59B6">
        <w:t xml:space="preserve">analysis available </w:t>
      </w:r>
      <w:r w:rsidR="009E7568" w:rsidRPr="004F59B6">
        <w:t>to</w:t>
      </w:r>
      <w:r w:rsidRPr="004F59B6">
        <w:t xml:space="preserve"> the player</w:t>
      </w:r>
      <w:r w:rsidR="004F59B6">
        <w:t xml:space="preserve"> that goes beyond what is </w:t>
      </w:r>
      <w:r w:rsidR="0095611B">
        <w:t xml:space="preserve">being </w:t>
      </w:r>
      <w:r w:rsidR="004F59B6">
        <w:t xml:space="preserve">presented </w:t>
      </w:r>
      <w:r w:rsidR="0095611B">
        <w:t xml:space="preserve">at </w:t>
      </w:r>
      <w:r w:rsidR="004F59B6">
        <w:t xml:space="preserve">the game. </w:t>
      </w:r>
      <w:r w:rsidR="0095611B">
        <w:t>These f</w:t>
      </w:r>
      <w:r w:rsidR="004F59B6">
        <w:t>eatures include</w:t>
      </w:r>
      <w:r w:rsidRPr="004F59B6">
        <w:t xml:space="preserve"> plo</w:t>
      </w:r>
      <w:r w:rsidR="004F59B6">
        <w:t>t</w:t>
      </w:r>
      <w:r w:rsidRPr="004F59B6">
        <w:t>t</w:t>
      </w:r>
      <w:r w:rsidR="004F59B6">
        <w:t>ing</w:t>
      </w:r>
      <w:r w:rsidRPr="004F59B6">
        <w:t xml:space="preserve"> graphics showing game values </w:t>
      </w:r>
      <w:r w:rsidR="00FE7D7E">
        <w:t xml:space="preserve">and </w:t>
      </w:r>
      <w:r w:rsidR="004F59B6">
        <w:t>actions details, such as</w:t>
      </w:r>
      <w:r w:rsidR="009E7568" w:rsidRPr="004F59B6">
        <w:t xml:space="preserve"> when an action started and ended, the participants (employees, tools, and documents) involved with the action (</w:t>
      </w:r>
      <w:r w:rsidR="009E7568" w:rsidRPr="004F59B6">
        <w:rPr>
          <w:i/>
        </w:rPr>
        <w:t>i.e.</w:t>
      </w:r>
      <w:r w:rsidR="009E7568" w:rsidRPr="004F59B6">
        <w:t xml:space="preserve"> creating requirement document)</w:t>
      </w:r>
      <w:r w:rsidR="004F59B6">
        <w:t>,</w:t>
      </w:r>
      <w:r w:rsidR="009E7568" w:rsidRPr="004F59B6">
        <w:t xml:space="preserve"> and game rules associated with it. It also shows all triggers and destroyers for the </w:t>
      </w:r>
      <w:r w:rsidR="00FE7D7E">
        <w:t xml:space="preserve">each </w:t>
      </w:r>
      <w:r w:rsidR="009E7568" w:rsidRPr="004F59B6">
        <w:t xml:space="preserve">action, </w:t>
      </w:r>
      <w:r w:rsidR="00FE7D7E">
        <w:t>displaying</w:t>
      </w:r>
      <w:r w:rsidR="009E7568" w:rsidRPr="004F59B6">
        <w:t xml:space="preserve"> what could have caused the action to start </w:t>
      </w:r>
      <w:r w:rsidR="00FE7D7E">
        <w:t>and</w:t>
      </w:r>
      <w:r w:rsidR="009E7568" w:rsidRPr="004F59B6">
        <w:t xml:space="preserve"> </w:t>
      </w:r>
      <w:r w:rsidR="00FE7D7E">
        <w:t>end</w:t>
      </w:r>
      <w:r w:rsidR="009E7568" w:rsidRPr="004F59B6">
        <w:t>.</w:t>
      </w:r>
      <w:r w:rsidR="00351B87">
        <w:t xml:space="preserve"> </w:t>
      </w:r>
      <w:r w:rsidR="003E1C8E">
        <w:t xml:space="preserve">The explanatory tool is a powerful analysis tool </w:t>
      </w:r>
      <w:r w:rsidR="00FE7D7E">
        <w:t xml:space="preserve">that </w:t>
      </w:r>
      <w:r w:rsidR="003E1C8E">
        <w:t>show</w:t>
      </w:r>
      <w:r w:rsidR="00FE7D7E">
        <w:t>s</w:t>
      </w:r>
      <w:r w:rsidR="003E1C8E">
        <w:t xml:space="preserve"> details during each clock-tick in the game. However it does not show </w:t>
      </w:r>
      <w:r w:rsidR="00031414">
        <w:t xml:space="preserve">details about </w:t>
      </w:r>
      <w:r w:rsidR="003E1C8E">
        <w:t xml:space="preserve">how each participant of </w:t>
      </w:r>
      <w:r w:rsidR="00FE7D7E">
        <w:t>each</w:t>
      </w:r>
      <w:r w:rsidR="003E1C8E">
        <w:t xml:space="preserve"> action contributed to it</w:t>
      </w:r>
      <w:r w:rsidR="00031414">
        <w:t>, nor their respective contribution values.</w:t>
      </w:r>
    </w:p>
    <w:p w:rsidR="00EE0D00" w:rsidRDefault="00EE0D00" w:rsidP="00EE0D00">
      <w:proofErr w:type="spellStart"/>
      <w:r>
        <w:t>Dantas</w:t>
      </w:r>
      <w:proofErr w:type="spellEnd"/>
      <w:r>
        <w:t xml:space="preserve"> et al. </w:t>
      </w:r>
      <w:r w:rsidR="002051BD">
        <w:fldChar w:fldCharType="begin"/>
      </w:r>
      <w:r>
        <w:instrText xml:space="preserve"> ADDIN ZOTERO_ITEM CSL_CITATION {"citationID":"qdg4h2lu6","properties":{"formattedCitation":"[4]","plainCitation":"[4]"},"citationItems":[{"id":166,"uris":["http://zotero.org/users/1122386/items/JFR6JQM7"],"uri":["http://zotero.org/users/1122386/items/JFR6JQM7"],"itemData":{"id":166,"type":"article-journal","title":"A Simulation-Based Game for Project Management Experiential Learning","container-title":"Software Engineering and Knowledge Engineering (SEKE)","page":"24","volume":"19","author":[{"family":"Dantas","given":"Alexandre"},{"family":"Barros","given":"Márcio"},{"family":"Werner","given":"Cláudia"}],"issued":{"date-parts":[["2004"]]}}}],"schema":"https://github.com/citation-style-language/schema/raw/master/csl-citation.json"} </w:instrText>
      </w:r>
      <w:r w:rsidR="002051BD">
        <w:fldChar w:fldCharType="separate"/>
      </w:r>
      <w:r w:rsidR="00DF279F" w:rsidRPr="00DF279F">
        <w:t>[4]</w:t>
      </w:r>
      <w:r w:rsidR="002051BD">
        <w:fldChar w:fldCharType="end"/>
      </w:r>
      <w:r w:rsidR="00655ECB">
        <w:t xml:space="preserve"> presents </w:t>
      </w:r>
      <w:r>
        <w:t xml:space="preserve">a simulation </w:t>
      </w:r>
      <w:r w:rsidR="00655ECB">
        <w:t xml:space="preserve">based </w:t>
      </w:r>
      <w:r w:rsidR="00784E73">
        <w:t xml:space="preserve">digital </w:t>
      </w:r>
      <w:r>
        <w:t>game for teaching Software Engineering</w:t>
      </w:r>
      <w:r w:rsidR="00655ECB">
        <w:t>,</w:t>
      </w:r>
      <w:r>
        <w:t xml:space="preserve"> named The incredible Manager</w:t>
      </w:r>
      <w:r w:rsidR="00655ECB">
        <w:t>.</w:t>
      </w:r>
      <w:r>
        <w:t xml:space="preserve"> The focus of this game is project management, where the player has the job of manager in a company. The player main tasks are to plan and manage software development projects.</w:t>
      </w:r>
      <w:r w:rsidR="00784E73">
        <w:t xml:space="preserve"> </w:t>
      </w:r>
      <w:r>
        <w:t xml:space="preserve">As </w:t>
      </w:r>
      <w:r w:rsidR="00655ECB">
        <w:t xml:space="preserve">a </w:t>
      </w:r>
      <w:r>
        <w:t>project manager, the player establishes a development plan for the project and has the options of forming a development team to estimate the duration of each task, assign tasks to developers, make project plans, negotiate with stakeholders, control how many hours the team will work per day and determine the effort spent on quality assurance.</w:t>
      </w:r>
      <w:r w:rsidR="00784E73">
        <w:t xml:space="preserve"> </w:t>
      </w:r>
      <w:r w:rsidR="00655ECB">
        <w:t>One important</w:t>
      </w:r>
      <w:r w:rsidR="00784E73">
        <w:t xml:space="preserve"> limitation reported by players was related to been unable to trace and explain </w:t>
      </w:r>
      <w:r w:rsidR="00437EDB">
        <w:t>each action</w:t>
      </w:r>
      <w:r w:rsidR="00784E73">
        <w:t xml:space="preserve"> and their consequences during the game </w:t>
      </w:r>
      <w:r w:rsidR="00655ECB">
        <w:t xml:space="preserve">in order </w:t>
      </w:r>
      <w:r w:rsidR="00784E73">
        <w:t>to evaluate their own performance after playing the game.</w:t>
      </w:r>
    </w:p>
    <w:p w:rsidR="00D52ED0" w:rsidRDefault="00F15767" w:rsidP="002E7FBB">
      <w:r>
        <w:t xml:space="preserve">Another </w:t>
      </w:r>
      <w:r w:rsidR="00655ECB">
        <w:t xml:space="preserve">Software Engineering </w:t>
      </w:r>
      <w:r>
        <w:t>simulation digital game was developed by</w:t>
      </w:r>
      <w:r w:rsidR="00784E73">
        <w:t xml:space="preserve"> </w:t>
      </w:r>
      <w:proofErr w:type="spellStart"/>
      <w:r w:rsidR="00784E73">
        <w:t>Drappa</w:t>
      </w:r>
      <w:proofErr w:type="spellEnd"/>
      <w:r w:rsidR="00784E73">
        <w:t xml:space="preserve"> </w:t>
      </w:r>
      <w:r w:rsidR="002051BD">
        <w:fldChar w:fldCharType="begin"/>
      </w:r>
      <w:r w:rsidR="00784E73">
        <w:instrText xml:space="preserve"> ADDIN ZOTERO_ITEM CSL_CITATION {"citationID":"13atfvd45v","properties":{"formattedCitation":"[5]","plainCitation":"[5]"},"citationItems":[{"id":168,"uris":["http://zotero.org/users/1122386/items/HTRZSIA9"],"uri":["http://zotero.org/users/1122386/items/HTRZSIA9"],"itemData":{"id":168,"type":"article-journal","title":"Simulation in software engineering training","container-title":"International Conference on Software engineering (ICSE)","page":"199–208","source":"ACM Digital Library","abstract":"Simulation is frequently used for training in many application areas like aviation and economics, but not in software engineering. We present the SESAM project which focuses on software engineering education using simulation. In the SESAM project a simulator was developed. Using this simulator, a student can take the role of a software project manager. The simulated software project can be finished within a couple of hours because it is simulated in “quick-motion” mode.In this paper, the background and goals of the SESAM project are presented. A new simulation model, the so called QA model, is introduced. The model behavior is demonstrated by investigating and comparing different strategies for software development. The results of experiments based on the QA model are reported. Finally, conclusions are drawn from the experiments and future work is outlined.","DOI":"10.1145/337180.337203","author":[{"family":"Drappa","given":"Anke"},{"family":"Ludewig","given":"Jochen"}],"issued":{"date-parts":[["2000"]]},"accessed":{"date-parts":[["2013",9,25]]}}}],"schema":"https://github.com/citation-style-language/schema/raw/master/csl-citation.json"} </w:instrText>
      </w:r>
      <w:r w:rsidR="002051BD">
        <w:fldChar w:fldCharType="separate"/>
      </w:r>
      <w:r w:rsidR="00DF279F" w:rsidRPr="00DF279F">
        <w:t>[5]</w:t>
      </w:r>
      <w:r w:rsidR="002051BD">
        <w:fldChar w:fldCharType="end"/>
      </w:r>
      <w:r>
        <w:t xml:space="preserve"> named SESAM. In SESAM, the student assumes the role of </w:t>
      </w:r>
      <w:r w:rsidR="00655ECB">
        <w:t xml:space="preserve">a </w:t>
      </w:r>
      <w:r>
        <w:t xml:space="preserve">project manager by hiring, firing, or </w:t>
      </w:r>
      <w:r>
        <w:lastRenderedPageBreak/>
        <w:t xml:space="preserve">designating tasks to employees. The game uses a text interface where the student writes in natural language </w:t>
      </w:r>
      <w:r w:rsidR="00655ECB">
        <w:t xml:space="preserve">for </w:t>
      </w:r>
      <w:r>
        <w:t>interact</w:t>
      </w:r>
      <w:r w:rsidR="00655ECB">
        <w:t>ing</w:t>
      </w:r>
      <w:r>
        <w:t xml:space="preserve"> with</w:t>
      </w:r>
      <w:r w:rsidR="003568D6">
        <w:t xml:space="preserve"> his employees, </w:t>
      </w:r>
      <w:r w:rsidR="00655ECB">
        <w:t xml:space="preserve">being </w:t>
      </w:r>
      <w:r w:rsidR="003568D6">
        <w:t>their repl</w:t>
      </w:r>
      <w:r>
        <w:t xml:space="preserve">y in the form of statements. These statements are the only form available for the player to gauge his decisions during development. </w:t>
      </w:r>
    </w:p>
    <w:p w:rsidR="00784E73" w:rsidRDefault="00F15767" w:rsidP="002E7FBB">
      <w:r>
        <w:t xml:space="preserve">At the end of </w:t>
      </w:r>
      <w:r w:rsidR="003568D6">
        <w:t>the</w:t>
      </w:r>
      <w:r>
        <w:t xml:space="preserve"> </w:t>
      </w:r>
      <w:r w:rsidR="00655ECB">
        <w:t xml:space="preserve">SESAM </w:t>
      </w:r>
      <w:r>
        <w:t xml:space="preserve">game session, </w:t>
      </w:r>
      <w:r w:rsidR="00655ECB">
        <w:t>it is displayed</w:t>
      </w:r>
      <w:r w:rsidR="003568D6">
        <w:t xml:space="preserve"> the player’s score</w:t>
      </w:r>
      <w:r w:rsidR="00655ECB">
        <w:t>,</w:t>
      </w:r>
      <w:r>
        <w:t xml:space="preserve"> detailing the developments statistics</w:t>
      </w:r>
      <w:r w:rsidR="003568D6">
        <w:t>,</w:t>
      </w:r>
      <w:r w:rsidR="00D52ED0">
        <w:t xml:space="preserve"> such as</w:t>
      </w:r>
      <w:r>
        <w:t xml:space="preserve"> </w:t>
      </w:r>
      <w:r w:rsidR="00D52ED0">
        <w:t xml:space="preserve">the number of </w:t>
      </w:r>
      <w:r>
        <w:t>days</w:t>
      </w:r>
      <w:r w:rsidR="00D52ED0">
        <w:t xml:space="preserve"> to finish the project, human effort, cost, and</w:t>
      </w:r>
      <w:r>
        <w:t xml:space="preserve"> </w:t>
      </w:r>
      <w:r w:rsidR="00D52ED0">
        <w:t xml:space="preserve">requirements coverage. Previously hidden attribute values from the customer requirements are also displayed to the player. However, </w:t>
      </w:r>
      <w:r w:rsidR="00DA754B">
        <w:t>the students made the</w:t>
      </w:r>
      <w:r w:rsidR="00D52ED0">
        <w:t xml:space="preserve"> same mistakes when replaying </w:t>
      </w:r>
      <w:r w:rsidR="00DA754B">
        <w:t xml:space="preserve">a </w:t>
      </w:r>
      <w:r w:rsidR="00D52ED0">
        <w:t>session due to not having any learning effect to help avoid such mistakes by just looking at the scores. Also due to the score output format, students were failing to reflect on the details of the game session and were doing a trial-and-error approach. When their final score was fairly good, they kept the same approach in the next simulation. Otherwise they would try a different approach.</w:t>
      </w:r>
    </w:p>
    <w:p w:rsidR="00C01BA7" w:rsidRDefault="00CF7A87" w:rsidP="002E7FBB">
      <w:r>
        <w:t>Other digital games were made for teaching Software Engineering, such as MO-</w:t>
      </w:r>
      <w:proofErr w:type="spellStart"/>
      <w:r>
        <w:t>SEProcess</w:t>
      </w:r>
      <w:proofErr w:type="spellEnd"/>
      <w:r>
        <w:t xml:space="preserve"> and Groupthink </w:t>
      </w:r>
      <w:r w:rsidR="002051BD">
        <w:fldChar w:fldCharType="begin"/>
      </w:r>
      <w:r w:rsidR="003B7395">
        <w:instrText xml:space="preserve"> ADDIN ZOTERO_ITEM CSL_CITATION {"citationID":"1laublkdcm","properties":{"formattedCitation":"[26]","plainCitation":"[26]"},"citationItems":[{"id":133,"uris":["http://zotero.org/users/1122386/items/K9RAADV2"],"uri":["http://zotero.org/users/1122386/items/K9RAADV2"],"itemData":{"id":133,"type":"article-journal","title":"Enhancing software engineering education using teaching aids in 3-D online virtual worlds","container-title":"Frontiers In Education (FIE)","page":"T1E-8-T1E-13","source":"IEEE Xplore","abstract":"Three-dimensional online virtual worlds such as second life support avatar-based communications, a wide spectrum of online activities, and development of various in-world teaching and learning tools. We have experimented with second life in two computer science classes, one at Ohio University, the other at the University of Mary Washington, to enhance software engineering education. We used Second Life as an innovative collaboration and communication tool both in and outside classroom to help facilitate teamwork and interactions among student project team members. Second Life was also used as the virtual office for instructors and teaching assistants to answer students' questions during office hours. In addition, we developed two multi-player online software engineering educational games in second life, one based on the Groupthink software specification exercise developed at M.I.T., and the other based on the SimSE game (a 2-D single player game) developed at UC Irvine. By playing these two games, students learned fundamentals of software specification activities and principles of software development processes. In the paper, we will share our experience of using second life in two software engineering classes, and discuss its pros and cons based on the data collected from student surveys.","DOI":"10.1109/FIE.2007.4417884","author":[{"family":"Ye","given":"En"},{"family":"Liu","given":"Chang"},{"family":"Polack-Wahl","given":"J.A."}],"issued":{"date-parts":[["2007"]]}}}],"schema":"https://github.com/citation-style-language/schema/raw/master/csl-citation.json"} </w:instrText>
      </w:r>
      <w:r w:rsidR="002051BD">
        <w:fldChar w:fldCharType="separate"/>
      </w:r>
      <w:r w:rsidR="003B7395" w:rsidRPr="003B7395">
        <w:t>[26]</w:t>
      </w:r>
      <w:r w:rsidR="002051BD">
        <w:fldChar w:fldCharType="end"/>
      </w:r>
      <w:r>
        <w:t xml:space="preserve"> which are add-ons for the </w:t>
      </w:r>
      <w:r w:rsidR="003568D6">
        <w:t xml:space="preserve">multiplayer online game </w:t>
      </w:r>
      <w:r>
        <w:t>Second Life</w:t>
      </w:r>
      <w:r w:rsidR="003568D6">
        <w:t xml:space="preserve">, </w:t>
      </w:r>
      <w:r w:rsidR="00DA754B">
        <w:t xml:space="preserve">being </w:t>
      </w:r>
      <w:r w:rsidR="003568D6">
        <w:t xml:space="preserve">both games </w:t>
      </w:r>
      <w:r w:rsidR="00DA754B">
        <w:t xml:space="preserve">a </w:t>
      </w:r>
      <w:r w:rsidR="003568D6">
        <w:t>multiplayer</w:t>
      </w:r>
      <w:r w:rsidR="00DA754B">
        <w:t xml:space="preserve"> style</w:t>
      </w:r>
      <w:r>
        <w:t>. The first game, MO-</w:t>
      </w:r>
      <w:proofErr w:type="spellStart"/>
      <w:r>
        <w:t>SEProcess</w:t>
      </w:r>
      <w:proofErr w:type="spellEnd"/>
      <w:r>
        <w:t xml:space="preserve"> is based on </w:t>
      </w:r>
      <w:proofErr w:type="spellStart"/>
      <w:r>
        <w:t>SimSE</w:t>
      </w:r>
      <w:proofErr w:type="spellEnd"/>
      <w:r>
        <w:t xml:space="preserve"> but focus</w:t>
      </w:r>
      <w:r w:rsidR="003568D6">
        <w:t>ing</w:t>
      </w:r>
      <w:r>
        <w:t xml:space="preserve"> on</w:t>
      </w:r>
      <w:r w:rsidR="000C6497">
        <w:t xml:space="preserve"> the</w:t>
      </w:r>
      <w:r>
        <w:t xml:space="preserve"> </w:t>
      </w:r>
      <w:r w:rsidR="003568D6">
        <w:t xml:space="preserve">waterfall </w:t>
      </w:r>
      <w:r>
        <w:t xml:space="preserve">approach </w:t>
      </w:r>
      <w:r w:rsidR="003568D6">
        <w:t>where</w:t>
      </w:r>
      <w:r>
        <w:t xml:space="preserve"> each player is a member of the development team. The </w:t>
      </w:r>
      <w:r w:rsidR="000C6497">
        <w:t xml:space="preserve">second game, </w:t>
      </w:r>
      <w:r>
        <w:t xml:space="preserve">Groupthink, </w:t>
      </w:r>
      <w:r w:rsidR="000C6497">
        <w:t xml:space="preserve">is </w:t>
      </w:r>
      <w:r w:rsidR="001652F2">
        <w:t>also an add-on for Second Life</w:t>
      </w:r>
      <w:r w:rsidR="000C6497">
        <w:t xml:space="preserve"> and is based on a software specification exercise developed by M.I.T.</w:t>
      </w:r>
      <w:r w:rsidR="001652F2">
        <w:t>,</w:t>
      </w:r>
      <w:r>
        <w:t xml:space="preserve"> </w:t>
      </w:r>
      <w:r w:rsidR="001652F2">
        <w:t>where players form teams and answers questions related to software development.</w:t>
      </w:r>
      <w:r w:rsidR="000C6497">
        <w:t xml:space="preserve"> In both games, a final score is displayed at the end of the session to the teams.</w:t>
      </w:r>
    </w:p>
    <w:p w:rsidR="0042016F" w:rsidRDefault="006F3D89" w:rsidP="002E7FBB">
      <w:r>
        <w:t xml:space="preserve">Finally, the Pex4Fun </w:t>
      </w:r>
      <w:r w:rsidR="002051BD">
        <w:fldChar w:fldCharType="begin"/>
      </w:r>
      <w:r w:rsidR="003B7395">
        <w:instrText xml:space="preserve"> ADDIN ZOTERO_ITEM CSL_CITATION {"citationID":"bnvqp9ti3","properties":{"formattedCitation":"[23]","plainCitation":"[23]"},"citationItems":[{"id":167,"uris":["http://zotero.org/users/1122386/items/6BJ4ASCQ"],"uri":["http://zotero.org/users/1122386/items/6BJ4ASCQ"],"itemData":{"id":167,"type":"article-journal","title":"Teaching and learning programming and software engineering via interactive gaming","container-title":"International Conference on Software Engineering (ICSE)","page":"1117–1126","source":"ACM Digital Library","abstract":"Massive Open Online Courses (MOOCs) have recently gained high popularity among various universities and even in global societies. A critical factor for their success in teaching and learning effectiveness is assignment grading. Traditional ways of assignment grading are not scalable and do not give timely or interactive feedback to students. To address these issues, we present an interactive-gaming-based teaching and learning platform called Pex4Fun. Pex4Fun is a browser-based teaching and learning environment targeting teachers and students for introductory to advanced programming or software engineering courses. At the core of the platform is an automated grading engine based on symbolic execution. In Pex4Fun, teachers can create virtual classrooms, customize existing courses, and publish new learning material including learning games. Pex4Fun was released to the public in June 2010 and since then the number of attempts made by users to solve games has reached over one million. Our work on Pex4Fun illustrates that a sophisticated software engineering technique -- automated test generation -- can be successfully used to underpin automatic grading in an online programming system that can scale to hundreds of thousands of users.","author":[{"family":"Tillmann","given":"Nikolai"},{"family":"De Halleux","given":"Jonathan"},{"family":"Xie","given":"Tao"},{"family":"Gulwani","given":"Sumit"},{"family":"Bishop","given":"Judith"}],"issued":{"date-parts":[["2013"]]},"accessed":{"date-parts":[["2013",9,18]]}}}],"schema":"https://github.com/citation-style-language/schema/raw/master/csl-citation.json"} </w:instrText>
      </w:r>
      <w:r w:rsidR="002051BD">
        <w:fldChar w:fldCharType="separate"/>
      </w:r>
      <w:r w:rsidR="003B7395" w:rsidRPr="003B7395">
        <w:t>[23]</w:t>
      </w:r>
      <w:r w:rsidR="002051BD">
        <w:fldChar w:fldCharType="end"/>
      </w:r>
      <w:r>
        <w:t xml:space="preserve"> is a </w:t>
      </w:r>
      <w:r w:rsidR="00E00953">
        <w:t xml:space="preserve">digital </w:t>
      </w:r>
      <w:r>
        <w:t xml:space="preserve">game </w:t>
      </w:r>
      <w:r w:rsidR="00E00953">
        <w:t xml:space="preserve">for teaching Software Engineering </w:t>
      </w:r>
      <w:r>
        <w:t xml:space="preserve">that focuses on code duels, where the player’s goal is to implement a puzzle method that follows defined specifications and is equivalent to the hidden puzzle method. The only decision that needs to be made is </w:t>
      </w:r>
      <w:r w:rsidR="00E00953">
        <w:t>related to</w:t>
      </w:r>
      <w:r>
        <w:t xml:space="preserve"> the code </w:t>
      </w:r>
      <w:r w:rsidR="00E00953">
        <w:t xml:space="preserve">that </w:t>
      </w:r>
      <w:r>
        <w:t>will be written</w:t>
      </w:r>
      <w:r w:rsidR="00E00953">
        <w:t xml:space="preserve"> since there is no interaction with other entities. Thus Pex4Fun and the</w:t>
      </w:r>
      <w:r>
        <w:t xml:space="preserve"> remaining Software Engineering games </w:t>
      </w:r>
      <w:r w:rsidR="002051BD">
        <w:fldChar w:fldCharType="begin"/>
      </w:r>
      <w:r w:rsidR="003B7395">
        <w:instrText xml:space="preserve"> ADDIN ZOTERO_ITEM CSL_CITATION {"citationID":"23o73qaj6g","properties":{"formattedCitation":"[3, 6, 21, 24]","plainCitation":"[3, 6, 21, 24]"},"citationItems":[{"id":3,"uris":["http://zotero.org/users/1122386/items/IFHCHE9M"],"uri":["http://zotero.org/users/1122386/items/IFHCHE9M"],"itemData":{"id":3,"type":"article-journal","title":"Problems and Programmers: An Educational Software Engineering Card Game","container-title":"International Conference on Software Engineering (ICSE)","page":"614-621","source":"CTX","shortTitle":"Problems and Programmers","author":[{"family":"Baker","given":"Alex"},{"family":"Navarro","given":"Emily"},{"family":"van der Hoek","given":"André"}],"issued":{"date-parts":[["2003"]]}}},{"id":99,"uris":["http://zotero.org/users/1122386/items/2BPKS8MS"],"uri":["http://zotero.org/users/1122386/items/2BPKS8MS"],"itemData":{"id":99,"type":"article-journal","title":"PlayScrum - A Card Game to Learn the Scrum Agile Method","container-title":"Games and Virtual Worlds for Serious Applications (VS-Games)","page":"52-59","volume":"0","source":"IEEE Computer Society","abstract":"To motivate and engage students and, consequently, improve the quality of learning, some researchers suggest new ways of teaching, including the use of serious games in the classroom. This paper describes PlayScrum, a new card game devised to allow university-level students to learn Scrum, an agile software development method. We present the card game, its rules, and how it supports the main concepts of the Scrum method. We also discuss how PlayScrum was validated, based on questionnaires filled in by master students who have played it.","DOI":"10.1109/VS-GAMES.2010.24","author":[{"family":"Fernandes","given":"João M."},{"family":"Sousa","given":"Sónia M."}],"issued":{"date-parts":[["2010"]]}}},{"id":117,"uris":["http://zotero.org/users/1122386/items/F7UWJGBM"],"uri":["http://zotero.org/users/1122386/items/F7UWJGBM"],"itemData":{"id":117,"type":"article-journal","title":"Gameplay to Introduce and Reinforce Requirements Engineering Practices","container-title":"Requirements Engineering Conference (RE)","page":"95–104","source":"ACM Digital Library","abstract":"This paper reports on the design and use of a board game to introduce students and organizations to Requirements Engineering (RE) good practices. Our position is that the awareness and adoption of RE practices can be facilitated via simple, low-cost and creative gameplay as part of an educational or training program. This paper describes a game called RE-O-Poly that was developed to introduce and reinforce a fundamental set of established RE good practices. It then reports on a series of studies that were undertaken with undergraduates, graduates and IT professionals to gain preliminary validation of the game concept, to investigate results from use and to explore its positioning for adoption in an RE program. The findings are presented and inform a discussion about the wider role of gameplay in RE education and training.","DOI":"10.1109/RE.2008.33","author":[{"family":"Smith","given":"Renel"},{"family":"Gotel","given":"Orlena"}],"issued":{"date-parts":[["2008"]]},"accessed":{"date-parts":[["2013",9,18]]}}},{"id":134,"uris":["http://zotero.org/users/1122386/items/9BAAK5M6"],"uri":["http://zotero.org/users/1122386/items/9BAAK5M6"],"itemData":{"id":134,"type":"article-journal","title":"DELIVER! - An educational game for teaching Earned Value Management in computing courses","container-title":"Information and Software Technology","page":"286–298","volume":"54","issue":"3","source":"ACM Digital Library","abstract":"Context: To meet the growing need for education in Software Project Management, educational games have been introduced as a beneficial instructional strategy. However, there are no low-cost board games openly available to teach Earned Value Management (EVM) in computing programs. Objective: This paper presents an educational board game to reinforce and teach the application of EVM concepts in the context of undergraduate computing programs complementing expository lessons on EVM basics. Method: The game has been developed based on project management fundamentals and teaching experience in this area. So far, it has been applied in two project management courses in undergraduate computing programs at the Federal University of Santa Catarina. We evaluated motivation, user experience and the game's contribution to learning through case studies on Kirkpatrick's level one based on the perception of the students. Results: First results of the evaluation of the game indicate a perceived potential of the game to contribute to the learning of EVM concepts and their application. The results also point out a very positive effect of the game on social interaction, engagement, immersion, attention and relevance to the course objectives. Conclusion: We conclude that the game DELIVER! can contribute to the learning of the EVM on the cognitive levels of remembering, understanding and application. The illustration of the application of EVM through the game can motivate its usefulness. The game has proven to be an engaging instructional strategy, keeping students on the task and attentive. In this respect, the game offers a possibility to complement traditional instructional strategies for teaching EVM. In order to further generalize and to strengthen the validity of the results, it is important to obtain further evaluations.","DOI":"10.1016/j.infsof.2011.10.005","ISSN":"0950-5849","author":[{"family":"von Wangenheim","given":"Christiane Gresse"},{"family":"Savi","given":"Rafael"},{"family":"Borgatto","given":"Adriano Ferreti"}],"issued":{"date-parts":[["2012",3]]},"accessed":{"date-parts":[["2013",9,18]]}}}],"schema":"https://github.com/citation-style-language/schema/raw/master/csl-citation.json"} </w:instrText>
      </w:r>
      <w:r w:rsidR="002051BD">
        <w:fldChar w:fldCharType="separate"/>
      </w:r>
      <w:r w:rsidR="003B7395" w:rsidRPr="003B7395">
        <w:t>[3, 6, 21, 24]</w:t>
      </w:r>
      <w:r w:rsidR="002051BD">
        <w:fldChar w:fldCharType="end"/>
      </w:r>
      <w:r w:rsidR="00E00953">
        <w:t>, which</w:t>
      </w:r>
      <w:r>
        <w:t xml:space="preserve"> are either board or card games, </w:t>
      </w:r>
      <w:r w:rsidR="00E00953">
        <w:t>are</w:t>
      </w:r>
      <w:r>
        <w:t xml:space="preserve"> not </w:t>
      </w:r>
      <w:r w:rsidR="00E00953">
        <w:t xml:space="preserve">compatible </w:t>
      </w:r>
      <w:r w:rsidR="00FF6177">
        <w:t>with</w:t>
      </w:r>
      <w:r w:rsidR="00E00953">
        <w:t xml:space="preserve"> our approach</w:t>
      </w:r>
      <w:r>
        <w:t>.</w:t>
      </w:r>
    </w:p>
    <w:p w:rsidR="008B197E" w:rsidRDefault="00473519">
      <w:pPr>
        <w:pStyle w:val="Heading1"/>
        <w:spacing w:before="120"/>
      </w:pPr>
      <w:r>
        <w:t>US</w:t>
      </w:r>
      <w:r w:rsidR="00170BCD">
        <w:t>ING</w:t>
      </w:r>
      <w:r>
        <w:t xml:space="preserve"> </w:t>
      </w:r>
      <w:r w:rsidR="002004E2">
        <w:t xml:space="preserve">PROVENANCE </w:t>
      </w:r>
      <w:r>
        <w:t>IN GAMES</w:t>
      </w:r>
      <w:r w:rsidR="00170BCD">
        <w:t xml:space="preserve"> FOR</w:t>
      </w:r>
      <w:r>
        <w:t xml:space="preserve"> </w:t>
      </w:r>
      <w:r w:rsidR="003E1B34">
        <w:t>ENHANCING</w:t>
      </w:r>
      <w:r>
        <w:t xml:space="preserve"> SOFTWARE ENGINEERING</w:t>
      </w:r>
      <w:r w:rsidR="003E1B34">
        <w:t xml:space="preserve"> TEACHING</w:t>
      </w:r>
    </w:p>
    <w:p w:rsidR="008D41DC" w:rsidRDefault="008D41DC" w:rsidP="008D41DC">
      <w:r>
        <w:t>A typical digital game architecture is mainly composed of game objects and the game loop. All objects present in a game, from environment objects to characters, are inherently game objects. Game objects by themselves do not add characteristics to the game. Instead, they are containers that hold components that implement actual functionality, such as scripts (</w:t>
      </w:r>
      <w:r w:rsidRPr="00FA5C76">
        <w:rPr>
          <w:i/>
        </w:rPr>
        <w:t>i.e.</w:t>
      </w:r>
      <w:r>
        <w:t xml:space="preserve"> artificial intelligence, player controller), meshes (the object structure or “body”), physics, textures, animations, and audio. Meanwhile, the game loop is responsible for the sequence of events that occur in a game, allowing the game to keep running regardless of the user’s input. The game loop keeps the game alive, updating game object states and executing their actions. Each script in a game object has a function called Update, which is </w:t>
      </w:r>
      <w:r w:rsidR="00DA754B">
        <w:t xml:space="preserve">called </w:t>
      </w:r>
      <w:r>
        <w:t xml:space="preserve">by the game loop </w:t>
      </w:r>
      <w:r w:rsidR="00DA754B">
        <w:t xml:space="preserve">in order </w:t>
      </w:r>
      <w:r>
        <w:t xml:space="preserve">to execute </w:t>
      </w:r>
      <w:r w:rsidR="00DA754B">
        <w:t xml:space="preserve">the specific game object </w:t>
      </w:r>
      <w:r>
        <w:t>function</w:t>
      </w:r>
      <w:r w:rsidR="00DA754B">
        <w:t>alities</w:t>
      </w:r>
      <w:r>
        <w:t>. Every time the game loop is ticked, it executes the Update function from all scripts that belongs to the game objects present in the scene.</w:t>
      </w:r>
    </w:p>
    <w:p w:rsidR="008D41DC" w:rsidRDefault="008D41DC" w:rsidP="008D41DC">
      <w:r>
        <w:t xml:space="preserve">In a previous work </w:t>
      </w:r>
      <w:r w:rsidR="002051BD">
        <w:fldChar w:fldCharType="begin"/>
      </w:r>
      <w:r w:rsidR="00C01BA7">
        <w:instrText xml:space="preserve"> ADDIN ZOTERO_ITEM CSL_CITATION {"citationID":"216m4lpd0l","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2051BD">
        <w:fldChar w:fldCharType="separate"/>
      </w:r>
      <w:r w:rsidR="00DF279F" w:rsidRPr="00DF279F">
        <w:t>[9]</w:t>
      </w:r>
      <w:r w:rsidR="002051BD">
        <w:fldChar w:fldCharType="end"/>
      </w:r>
      <w:r>
        <w:t xml:space="preserve">, we proposed a novel usage for provenance in the game field. </w:t>
      </w:r>
      <w:r w:rsidRPr="001B32E7">
        <w:t xml:space="preserve">In order to adopt provenance for the context of games, </w:t>
      </w:r>
      <w:r>
        <w:t>we</w:t>
      </w:r>
      <w:r w:rsidRPr="001B32E7">
        <w:t xml:space="preserve"> map</w:t>
      </w:r>
      <w:r>
        <w:t>ped</w:t>
      </w:r>
      <w:r w:rsidRPr="001B32E7">
        <w:t xml:space="preserve"> each type of vertices of </w:t>
      </w:r>
      <w:r>
        <w:t>a</w:t>
      </w:r>
      <w:r w:rsidRPr="001B32E7">
        <w:t xml:space="preserve"> provenance graph </w:t>
      </w:r>
      <w:r w:rsidRPr="001B32E7">
        <w:lastRenderedPageBreak/>
        <w:t xml:space="preserve">into elements </w:t>
      </w:r>
      <w:r>
        <w:t>typically</w:t>
      </w:r>
      <w:r w:rsidRPr="001B32E7">
        <w:t xml:space="preserve"> </w:t>
      </w:r>
      <w:r>
        <w:t>found</w:t>
      </w:r>
      <w:r w:rsidRPr="001B32E7">
        <w:t xml:space="preserve"> in games.</w:t>
      </w:r>
      <w:r w:rsidRPr="001E187B">
        <w:t xml:space="preserve"> </w:t>
      </w:r>
      <w:r>
        <w:t xml:space="preserve">Using the PROV </w:t>
      </w:r>
      <w:r w:rsidR="002051BD">
        <w:fldChar w:fldCharType="begin"/>
      </w:r>
      <w:r w:rsidR="00C01BA7">
        <w:instrText xml:space="preserve"> ADDIN ZOTERO_ITEM CSL_CITATION {"citationID":"2drchl3n7m","properties":{"formattedCitation":"[15]","plainCitation":"[15]"},"citationItems":[{"id":124,"uris":["http://zotero.org/users/1122386/items/CAD8KI9G"],"uri":["http://zotero.org/users/1122386/items/CAD8KI9G"],"itemData":{"id":124,"type":"webpage","title":"PROV Model Primer","abstract":"This document provides an intuitive introduction and guide to the PROV specification for provenance on the Web. PROV is a core data model for provenance for building representations of the entities, people and processes involved in producing a piece of data or thing in the world. This primer explains the fundamental PROV concepts and provides examples of its use. The primer is intended as a starting point for those wishing to create or use PROV data.\n\nThe PROV Document Overview describes the overall state of PROV, and should be read before other PROV documents.","URL":"http://www.w3.org/TR/prov-primer/","author":[{"family":"Gil","given":"Yolanda"},{"family":"Miles","given":"Simon"}],"issued":{"date-parts":[["2010"]]},"accessed":{"date-parts":[["2013",3,21]]}}}],"schema":"https://github.com/citation-style-language/schema/raw/master/csl-citation.json"} </w:instrText>
      </w:r>
      <w:r w:rsidR="002051BD">
        <w:fldChar w:fldCharType="separate"/>
      </w:r>
      <w:r w:rsidR="00DF279F" w:rsidRPr="00DF279F">
        <w:t>[15]</w:t>
      </w:r>
      <w:r w:rsidR="002051BD">
        <w:fldChar w:fldCharType="end"/>
      </w:r>
      <w:r>
        <w:t xml:space="preserve"> notations, an </w:t>
      </w:r>
      <w:r w:rsidRPr="00170BCD">
        <w:rPr>
          <w:i/>
        </w:rPr>
        <w:t>entity</w:t>
      </w:r>
      <w:r>
        <w:t xml:space="preserve"> was mapped to </w:t>
      </w:r>
      <w:r w:rsidR="00170BCD">
        <w:t xml:space="preserve">static game objects present in a game, such as weapons, equipment, and furniture.  </w:t>
      </w:r>
      <w:r w:rsidR="00170BCD" w:rsidRPr="00170BCD">
        <w:rPr>
          <w:i/>
        </w:rPr>
        <w:t>Agents</w:t>
      </w:r>
      <w:r w:rsidR="00170BCD">
        <w:t xml:space="preserve"> were mapped to dynamic game objects, such as characters, event controllers, and plot triggers. Lastly, </w:t>
      </w:r>
      <w:r w:rsidR="00170BCD" w:rsidRPr="00170BCD">
        <w:rPr>
          <w:i/>
        </w:rPr>
        <w:t>activities</w:t>
      </w:r>
      <w:r w:rsidR="00170BCD">
        <w:t xml:space="preserve"> were mapped to actions or events executed throughout the game, such as interactions with other </w:t>
      </w:r>
      <w:r w:rsidR="00170BCD" w:rsidRPr="00170BCD">
        <w:rPr>
          <w:i/>
        </w:rPr>
        <w:t>agents</w:t>
      </w:r>
      <w:r w:rsidR="00170BCD">
        <w:t xml:space="preserve"> and </w:t>
      </w:r>
      <w:r w:rsidR="00170BCD" w:rsidRPr="00170BCD">
        <w:rPr>
          <w:i/>
        </w:rPr>
        <w:t>entities</w:t>
      </w:r>
      <w:r w:rsidR="00170BCD">
        <w:t>. The causal relations, which are the edges of a provenance graph, were mapped to influences occurred during the game.</w:t>
      </w:r>
      <w:r w:rsidR="00DC04EC">
        <w:t xml:space="preserve"> </w:t>
      </w:r>
      <w:fldSimple w:instr=" REF _Ref335238960 \h  \* MERGEFORMAT ">
        <w:r w:rsidR="00A51D5F" w:rsidRPr="001E187B">
          <w:t xml:space="preserve">Figure </w:t>
        </w:r>
        <w:r w:rsidR="00A51D5F">
          <w:t>1</w:t>
        </w:r>
      </w:fldSimple>
      <w:r w:rsidR="006A643A">
        <w:t xml:space="preserve"> illustrates this</w:t>
      </w:r>
      <w:r w:rsidR="00DC04EC">
        <w:t xml:space="preserve"> mapping </w:t>
      </w:r>
      <w:r w:rsidR="00DA754B">
        <w:t xml:space="preserve">process </w:t>
      </w:r>
      <w:r w:rsidR="00DC04EC">
        <w:t xml:space="preserve">of provenance </w:t>
      </w:r>
      <w:r w:rsidR="00DA754B">
        <w:t>concepts into the</w:t>
      </w:r>
      <w:r w:rsidR="00DC04EC">
        <w:t xml:space="preserve"> game context, outlining important information of each element type to be collected during </w:t>
      </w:r>
      <w:r w:rsidR="00357180">
        <w:t>game execution</w:t>
      </w:r>
      <w:r w:rsidR="00DC04EC">
        <w:t xml:space="preserve"> for </w:t>
      </w:r>
      <w:r w:rsidR="00357180">
        <w:t xml:space="preserve">a </w:t>
      </w:r>
      <w:r w:rsidR="00DC04EC">
        <w:t>provenance analysis.</w:t>
      </w:r>
    </w:p>
    <w:p w:rsidR="00A51D5F" w:rsidRDefault="00CE7EB3" w:rsidP="00A51D5F">
      <w:pPr>
        <w:keepNext/>
        <w:spacing w:before="120"/>
        <w:jc w:val="center"/>
      </w:pPr>
      <w:r>
        <w:rPr>
          <w:noProof/>
        </w:rPr>
        <w:drawing>
          <wp:inline distT="0" distB="0" distL="0" distR="0">
            <wp:extent cx="2997835" cy="22028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997835" cy="2202815"/>
                    </a:xfrm>
                    <a:prstGeom prst="rect">
                      <a:avLst/>
                    </a:prstGeom>
                    <a:noFill/>
                    <a:ln w="9525">
                      <a:noFill/>
                      <a:miter lim="800000"/>
                      <a:headEnd/>
                      <a:tailEnd/>
                    </a:ln>
                  </pic:spPr>
                </pic:pic>
              </a:graphicData>
            </a:graphic>
          </wp:inline>
        </w:drawing>
      </w:r>
    </w:p>
    <w:p w:rsidR="00A51D5F" w:rsidRDefault="00A51D5F" w:rsidP="00A51D5F">
      <w:pPr>
        <w:pStyle w:val="Caption"/>
      </w:pPr>
      <w:bookmarkStart w:id="3" w:name="_Ref335238960"/>
      <w:bookmarkStart w:id="4" w:name="_Toc353465421"/>
      <w:bookmarkStart w:id="5" w:name="_Toc365125922"/>
      <w:r w:rsidRPr="001E187B">
        <w:t xml:space="preserve">Figure </w:t>
      </w:r>
      <w:fldSimple w:instr=" SEQ Figure \* ARABIC ">
        <w:r>
          <w:rPr>
            <w:noProof/>
          </w:rPr>
          <w:t>1</w:t>
        </w:r>
      </w:fldSimple>
      <w:bookmarkEnd w:id="3"/>
      <w:r w:rsidRPr="001E187B">
        <w:t xml:space="preserve">: Data model diagram. Gray classes represent </w:t>
      </w:r>
      <w:r>
        <w:t xml:space="preserve">generic </w:t>
      </w:r>
      <w:r w:rsidRPr="001E187B">
        <w:t>provenance classes.</w:t>
      </w:r>
      <w:bookmarkEnd w:id="4"/>
      <w:bookmarkEnd w:id="5"/>
    </w:p>
    <w:p w:rsidR="00C403B8" w:rsidRDefault="00EF3C68" w:rsidP="00C403B8">
      <w:r>
        <w:t>This</w:t>
      </w:r>
      <w:r w:rsidR="00C403B8" w:rsidRPr="001B2D5E">
        <w:t xml:space="preserve"> provenance analysis infrastructure, which uses the proposed framework presented in </w:t>
      </w:r>
      <w:r w:rsidR="002051BD" w:rsidRPr="001B2D5E">
        <w:fldChar w:fldCharType="begin"/>
      </w:r>
      <w:r w:rsidR="00C01BA7">
        <w:instrText xml:space="preserve"> ADDIN ZOTERO_ITEM CSL_CITATION {"citationID":"20nsnnauih","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2051BD" w:rsidRPr="001B2D5E">
        <w:fldChar w:fldCharType="separate"/>
      </w:r>
      <w:r w:rsidR="00DF279F" w:rsidRPr="00DF279F">
        <w:t>[9]</w:t>
      </w:r>
      <w:r w:rsidR="002051BD" w:rsidRPr="001B2D5E">
        <w:fldChar w:fldCharType="end"/>
      </w:r>
      <w:r w:rsidR="00C403B8">
        <w:t>,</w:t>
      </w:r>
      <w:r w:rsidR="00C403B8" w:rsidRPr="001B2D5E">
        <w:t xml:space="preserve"> </w:t>
      </w:r>
      <w:r>
        <w:t xml:space="preserve">was instantiated </w:t>
      </w:r>
      <w:r w:rsidR="00C403B8" w:rsidRPr="001B2D5E">
        <w:t xml:space="preserve">in a Software Engineering educational game </w:t>
      </w:r>
      <w:r w:rsidR="00DA754B">
        <w:t xml:space="preserve">we developed, </w:t>
      </w:r>
      <w:r w:rsidR="00C403B8" w:rsidRPr="001B2D5E">
        <w:t xml:space="preserve">named SDM (Software Development Manager) </w:t>
      </w:r>
      <w:r w:rsidR="002051BD" w:rsidRPr="001B2D5E">
        <w:fldChar w:fldCharType="begin"/>
      </w:r>
      <w:r w:rsidR="00C01BA7">
        <w:instrText xml:space="preserve"> ADDIN ZOTERO_ITEM CSL_CITATION {"citationID":"GdBoMwTt","properties":{"formattedCitation":"[10]","plainCitation":"[10]"},"citationItems":[{"id":5,"uris":["http://zotero.org/users/1122386/items/62BKPQUE"],"uri":["http://zotero.org/users/1122386/items/62BKPQUE"],"itemData":{"id":5,"type":"article-journal","title":"SDM – An Educational Game for Software Engineering","container-title":"Brazilian Symposium on Games and Digital Entertainment (SBGAMES)","page":"222-231","source":"IEEE","author":[{"family":"Kohwalter","given":"Troy"},{"family":"Clua","given":"Esteban"},{"family":"Murta","given":"Leonardo"}],"issued":{"date-parts":[["2011"]]}}}],"schema":"https://github.com/citation-style-language/schema/raw/master/csl-citation.json"} </w:instrText>
      </w:r>
      <w:r w:rsidR="002051BD" w:rsidRPr="001B2D5E">
        <w:fldChar w:fldCharType="separate"/>
      </w:r>
      <w:r w:rsidR="00DF279F" w:rsidRPr="00DF279F">
        <w:t>[10]</w:t>
      </w:r>
      <w:r w:rsidR="002051BD" w:rsidRPr="001B2D5E">
        <w:fldChar w:fldCharType="end"/>
      </w:r>
      <w:r w:rsidR="00C403B8" w:rsidRPr="001B2D5E">
        <w:t xml:space="preserve">. The goal of SDM is to allow undergraduate students to understand the existing cause-effect relationships in the software development process. </w:t>
      </w:r>
      <w:r w:rsidR="00C403B8">
        <w:t>Thus</w:t>
      </w:r>
      <w:r w:rsidR="00C403B8" w:rsidRPr="001B2D5E">
        <w:t>, the adoption of provenance becomes an important instrument to better support knowledge acquisition, allowing tracking mistakes made during a game session</w:t>
      </w:r>
      <w:r w:rsidR="00C403B8">
        <w:t xml:space="preserve"> or identifying </w:t>
      </w:r>
      <w:r w:rsidR="00EB4C33">
        <w:t>concepts that are not well understood by the students</w:t>
      </w:r>
      <w:r w:rsidR="00C403B8" w:rsidRPr="001B2D5E">
        <w:t>.</w:t>
      </w:r>
    </w:p>
    <w:p w:rsidR="00662C86" w:rsidRPr="001B2D5E" w:rsidRDefault="00662C86" w:rsidP="00662C86">
      <w:pPr>
        <w:pStyle w:val="Heading2"/>
      </w:pPr>
      <w:r>
        <w:t>SDM</w:t>
      </w:r>
    </w:p>
    <w:p w:rsidR="00C403B8" w:rsidRDefault="00C403B8" w:rsidP="00C403B8">
      <w:r w:rsidRPr="00897A30">
        <w:t>In SDM</w:t>
      </w:r>
      <w:r>
        <w:t xml:space="preserve"> </w:t>
      </w:r>
      <w:r w:rsidRPr="00897A30">
        <w:t xml:space="preserve">the player </w:t>
      </w:r>
      <w:r w:rsidR="00E2206C">
        <w:t>manages</w:t>
      </w:r>
      <w:r w:rsidR="00E2206C" w:rsidRPr="00897A30">
        <w:t xml:space="preserve"> </w:t>
      </w:r>
      <w:r w:rsidRPr="00897A30">
        <w:t xml:space="preserve">a team of employees that </w:t>
      </w:r>
      <w:r>
        <w:t>is</w:t>
      </w:r>
      <w:r w:rsidRPr="00897A30">
        <w:t xml:space="preserve"> used to develop software according to contracts made with customers. The gameplay and game mechanics are modeled presenting possibilities to the player</w:t>
      </w:r>
      <w:r>
        <w:t xml:space="preserve">, </w:t>
      </w:r>
      <w:r w:rsidR="00E2206C">
        <w:t>who</w:t>
      </w:r>
      <w:r w:rsidR="00E2206C" w:rsidRPr="00897A30">
        <w:t xml:space="preserve"> </w:t>
      </w:r>
      <w:r w:rsidRPr="00897A30">
        <w:t>decide</w:t>
      </w:r>
      <w:r>
        <w:t>s</w:t>
      </w:r>
      <w:r w:rsidRPr="00897A30">
        <w:t xml:space="preserve"> strategies for development and define</w:t>
      </w:r>
      <w:r>
        <w:t>s</w:t>
      </w:r>
      <w:r w:rsidRPr="00897A30">
        <w:t xml:space="preserve"> the roles for each staff member. As in any contract, the software has requirements that must be followed during development. From a gameplay point of view, these requirements help to balance the mechanics and rules. When the software is completed and delivered to the customer, there is a quality assessment of the software and a project completion payment accordingly to the product </w:t>
      </w:r>
      <w:r w:rsidR="00825732">
        <w:t>assessment</w:t>
      </w:r>
      <w:r w:rsidRPr="00897A30">
        <w:t>.</w:t>
      </w:r>
      <w:r>
        <w:t xml:space="preserve"> </w:t>
      </w:r>
      <w:fldSimple w:instr=" REF _Ref357627734 \h  \* MERGEFORMAT ">
        <w:r w:rsidR="00A51D5F">
          <w:t>Figure 2</w:t>
        </w:r>
      </w:fldSimple>
      <w:r>
        <w:t xml:space="preserve"> presents a screenshot of SDM in action, with the bottom corner illustrating the software’s development status.</w:t>
      </w:r>
    </w:p>
    <w:p w:rsidR="00145D9D" w:rsidRDefault="00C403B8" w:rsidP="00C403B8">
      <w:r w:rsidRPr="0030598F">
        <w:t>Since SDM focuses in people management, the main elements of the game are the employees, which represent the player’s labor force. Employees can perform different roles (</w:t>
      </w:r>
      <w:r>
        <w:t xml:space="preserve">analyst, architect, </w:t>
      </w:r>
      <w:r w:rsidRPr="0030598F">
        <w:t xml:space="preserve">manager, </w:t>
      </w:r>
      <w:r>
        <w:t>marketing</w:t>
      </w:r>
      <w:r w:rsidRPr="0030598F">
        <w:t xml:space="preserve">, programmer, </w:t>
      </w:r>
      <w:r>
        <w:t>and tester</w:t>
      </w:r>
      <w:r w:rsidRPr="0030598F">
        <w:t xml:space="preserve">), which </w:t>
      </w:r>
      <w:r>
        <w:t>use</w:t>
      </w:r>
      <w:r w:rsidRPr="0030598F">
        <w:t xml:space="preserve"> </w:t>
      </w:r>
      <w:r>
        <w:t xml:space="preserve">the employees’ </w:t>
      </w:r>
      <w:r w:rsidR="00825732">
        <w:t xml:space="preserve">human </w:t>
      </w:r>
      <w:r w:rsidRPr="0030598F">
        <w:t xml:space="preserve">attributes to calculate </w:t>
      </w:r>
      <w:r>
        <w:t>their</w:t>
      </w:r>
      <w:r w:rsidRPr="0030598F">
        <w:t xml:space="preserve"> performance</w:t>
      </w:r>
      <w:r>
        <w:t xml:space="preserve"> depending on the respective roles</w:t>
      </w:r>
      <w:r w:rsidRPr="0030598F">
        <w:t>.</w:t>
      </w:r>
      <w:r>
        <w:t xml:space="preserve"> </w:t>
      </w:r>
      <w:r w:rsidR="00825732">
        <w:t>Employees’</w:t>
      </w:r>
      <w:r>
        <w:t xml:space="preserve"> names and roles are displayed </w:t>
      </w:r>
      <w:r w:rsidR="00272ADE">
        <w:t xml:space="preserve">in the staff menu </w:t>
      </w:r>
      <w:r>
        <w:t xml:space="preserve">at the top corner of </w:t>
      </w:r>
      <w:fldSimple w:instr=" REF _Ref357627734 \h  \* MERGEFORMAT ">
        <w:r w:rsidR="00A51D5F">
          <w:t>Figure 2</w:t>
        </w:r>
      </w:fldSimple>
      <w:r>
        <w:t>.</w:t>
      </w:r>
      <w:r w:rsidRPr="0030598F">
        <w:t xml:space="preserve"> Another </w:t>
      </w:r>
      <w:r w:rsidR="00570FF8">
        <w:t>attribute</w:t>
      </w:r>
      <w:r w:rsidR="00E2206C" w:rsidRPr="0030598F">
        <w:t xml:space="preserve"> </w:t>
      </w:r>
      <w:r w:rsidRPr="0030598F">
        <w:t>present in the game is specialization,</w:t>
      </w:r>
      <w:r w:rsidR="00825732">
        <w:t xml:space="preserve"> which is</w:t>
      </w:r>
      <w:r w:rsidRPr="0030598F">
        <w:t xml:space="preserve"> used to define t</w:t>
      </w:r>
      <w:r>
        <w:t>he employee working competence.</w:t>
      </w:r>
      <w:r w:rsidRPr="0030598F">
        <w:t xml:space="preserve"> With the specialization system, it is possible for employees to undergo training to learn new sets of skills. Also the concepts of working hours, morale</w:t>
      </w:r>
      <w:r>
        <w:t>,</w:t>
      </w:r>
      <w:r w:rsidRPr="0030598F">
        <w:t xml:space="preserve"> and stamina are used to modify the employee’s productivity.</w:t>
      </w:r>
      <w:r>
        <w:t xml:space="preserve"> The left corner of </w:t>
      </w:r>
      <w:fldSimple w:instr=" REF _Ref357627734 \h  \* MERGEFORMAT ">
        <w:r w:rsidR="00A51D5F">
          <w:t>Figure 2</w:t>
        </w:r>
      </w:fldSimple>
      <w:r w:rsidRPr="00511D76">
        <w:t xml:space="preserve"> illustrates the status of morale and stamina for each employee in the staff</w:t>
      </w:r>
      <w:r w:rsidR="00272ADE">
        <w:t>, as well as the player’s expenses</w:t>
      </w:r>
      <w:r w:rsidRPr="00511D76">
        <w:t>.</w:t>
      </w:r>
      <w:r w:rsidR="00272ADE">
        <w:t xml:space="preserve"> </w:t>
      </w:r>
    </w:p>
    <w:p w:rsidR="00C25081" w:rsidRDefault="00C25081" w:rsidP="00C25081">
      <w:pPr>
        <w:keepNext/>
        <w:framePr w:hSpace="187" w:wrap="around" w:hAnchor="text" w:xAlign="center" w:yAlign="top"/>
        <w:spacing w:before="120"/>
        <w:jc w:val="center"/>
      </w:pPr>
      <w:r>
        <w:rPr>
          <w:noProof/>
        </w:rPr>
        <w:drawing>
          <wp:inline distT="0" distB="0" distL="0" distR="0">
            <wp:extent cx="2973705" cy="2258060"/>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lum bright="6000" contrast="20000"/>
                    </a:blip>
                    <a:srcRect/>
                    <a:stretch>
                      <a:fillRect/>
                    </a:stretch>
                  </pic:blipFill>
                  <pic:spPr bwMode="auto">
                    <a:xfrm>
                      <a:off x="0" y="0"/>
                      <a:ext cx="2973705" cy="2258060"/>
                    </a:xfrm>
                    <a:prstGeom prst="rect">
                      <a:avLst/>
                    </a:prstGeom>
                    <a:noFill/>
                    <a:ln w="9525">
                      <a:noFill/>
                      <a:miter lim="800000"/>
                      <a:headEnd/>
                      <a:tailEnd/>
                    </a:ln>
                  </pic:spPr>
                </pic:pic>
              </a:graphicData>
            </a:graphic>
          </wp:inline>
        </w:drawing>
      </w:r>
    </w:p>
    <w:p w:rsidR="00C25081" w:rsidRDefault="00C25081" w:rsidP="00C25081">
      <w:pPr>
        <w:pStyle w:val="Caption"/>
        <w:framePr w:hSpace="187" w:wrap="around" w:hAnchor="text" w:xAlign="center" w:yAlign="top"/>
      </w:pPr>
      <w:bookmarkStart w:id="6" w:name="_Ref357627734"/>
      <w:r>
        <w:t xml:space="preserve">Figure </w:t>
      </w:r>
      <w:fldSimple w:instr=" SEQ &quot;Figure&quot; \* MERGEFORMAT ">
        <w:r>
          <w:rPr>
            <w:noProof/>
          </w:rPr>
          <w:t>2</w:t>
        </w:r>
      </w:fldSimple>
      <w:bookmarkEnd w:id="6"/>
      <w:r>
        <w:t xml:space="preserve">: </w:t>
      </w:r>
      <w:r w:rsidRPr="00D56052">
        <w:t>Screen</w:t>
      </w:r>
      <w:r>
        <w:t>shot from a game session in SDM</w:t>
      </w:r>
    </w:p>
    <w:p w:rsidR="00C25081" w:rsidRPr="00C403B8" w:rsidRDefault="00C25081" w:rsidP="00C25081">
      <w:pPr>
        <w:framePr w:hSpace="187" w:wrap="around" w:hAnchor="text" w:xAlign="center" w:yAlign="bottom"/>
      </w:pPr>
      <w:r>
        <w:rPr>
          <w:noProof/>
        </w:rPr>
        <w:drawing>
          <wp:inline distT="0" distB="0" distL="0" distR="0">
            <wp:extent cx="3045460" cy="3220085"/>
            <wp:effectExtent l="19050" t="0" r="254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045460" cy="3220085"/>
                    </a:xfrm>
                    <a:prstGeom prst="rect">
                      <a:avLst/>
                    </a:prstGeom>
                    <a:noFill/>
                    <a:ln w="9525">
                      <a:noFill/>
                      <a:miter lim="800000"/>
                      <a:headEnd/>
                      <a:tailEnd/>
                    </a:ln>
                  </pic:spPr>
                </pic:pic>
              </a:graphicData>
            </a:graphic>
          </wp:inline>
        </w:drawing>
      </w:r>
    </w:p>
    <w:p w:rsidR="00C25081" w:rsidRPr="00086C74" w:rsidRDefault="00C25081" w:rsidP="00E06CE3">
      <w:pPr>
        <w:pStyle w:val="Caption"/>
        <w:framePr w:hSpace="187" w:wrap="around" w:hAnchor="text" w:xAlign="center" w:yAlign="bottom"/>
        <w:jc w:val="both"/>
      </w:pPr>
      <w:bookmarkStart w:id="7" w:name="_Ref356564091"/>
      <w:r>
        <w:t xml:space="preserve">Figure </w:t>
      </w:r>
      <w:fldSimple w:instr=" SEQ &quot;Figure&quot; \* MERGEFORMAT ">
        <w:r>
          <w:rPr>
            <w:noProof/>
          </w:rPr>
          <w:t>3</w:t>
        </w:r>
      </w:fldSimple>
      <w:bookmarkEnd w:id="7"/>
      <w:r>
        <w:t xml:space="preserve">: </w:t>
      </w:r>
      <w:r w:rsidRPr="00897A30">
        <w:t>SDM</w:t>
      </w:r>
      <w:r w:rsidRPr="00B97EAB">
        <w:t xml:space="preserve"> simplified class diagram</w:t>
      </w:r>
      <w:r>
        <w:t xml:space="preserve">. Yellow classes represent generic classes showed in </w:t>
      </w:r>
      <w:fldSimple w:instr=" REF _Ref335238960 \h  \* MERGEFORMAT ">
        <w:r w:rsidRPr="001E187B">
          <w:t xml:space="preserve">Figure </w:t>
        </w:r>
        <w:r>
          <w:rPr>
            <w:noProof/>
          </w:rPr>
          <w:t>1</w:t>
        </w:r>
      </w:fldSimple>
      <w:r>
        <w:t>.</w:t>
      </w:r>
      <w:ins w:id="8" w:author="Kohwalter" w:date="2013-09-29T19:57:00Z">
        <w:r>
          <w:t xml:space="preserve"> Blue classes represent SDM classes.</w:t>
        </w:r>
      </w:ins>
    </w:p>
    <w:p w:rsidR="000F41F7" w:rsidRDefault="00272ADE" w:rsidP="00C403B8">
      <w:r>
        <w:t>These features are illustrated in</w:t>
      </w:r>
      <w:r w:rsidR="00C403B8" w:rsidRPr="00511D76">
        <w:t xml:space="preserve"> </w:t>
      </w:r>
      <w:fldSimple w:instr=" REF _Ref356564091 \h  \* MERGEFORMAT ">
        <w:r w:rsidR="00A51D5F">
          <w:t>Figure 3</w:t>
        </w:r>
      </w:fldSimple>
      <w:r>
        <w:t>, which</w:t>
      </w:r>
      <w:r w:rsidR="00C403B8">
        <w:t xml:space="preserve"> </w:t>
      </w:r>
      <w:r w:rsidR="00C403B8" w:rsidRPr="0030598F">
        <w:t>shows a simplified version of SDM’s class d</w:t>
      </w:r>
      <w:r>
        <w:t>iagram focusing on the employee. Each employee is defined by his</w:t>
      </w:r>
      <w:r w:rsidR="00C403B8" w:rsidRPr="0030598F">
        <w:t xml:space="preserve"> human attributes</w:t>
      </w:r>
      <w:r w:rsidR="001E1AC4">
        <w:t xml:space="preserve"> (adaptability, autodidact, human relations, logical reasoning, meticulous, negotiation, objectivity, organization, and patience)</w:t>
      </w:r>
      <w:r w:rsidR="00C403B8" w:rsidRPr="0030598F">
        <w:t xml:space="preserve">, </w:t>
      </w:r>
      <w:r>
        <w:t xml:space="preserve">can have </w:t>
      </w:r>
      <w:r w:rsidR="00C403B8" w:rsidRPr="0030598F">
        <w:t>specializations</w:t>
      </w:r>
      <w:r>
        <w:t xml:space="preserve"> categorized in three different types</w:t>
      </w:r>
      <w:r w:rsidR="00506B9A">
        <w:t xml:space="preserve"> (</w:t>
      </w:r>
      <w:r w:rsidR="001E3FC1">
        <w:t xml:space="preserve">with </w:t>
      </w:r>
      <w:r w:rsidR="001E3FC1">
        <w:lastRenderedPageBreak/>
        <w:t xml:space="preserve">a </w:t>
      </w:r>
      <w:r w:rsidR="00506B9A">
        <w:t>total of 14 different specializations), and</w:t>
      </w:r>
      <w:r w:rsidR="00C403B8" w:rsidRPr="0030598F">
        <w:t xml:space="preserve"> </w:t>
      </w:r>
      <w:r w:rsidR="00506B9A">
        <w:t>can be put for training</w:t>
      </w:r>
      <w:r w:rsidR="00C403B8" w:rsidRPr="0030598F">
        <w:t xml:space="preserve"> </w:t>
      </w:r>
      <w:r w:rsidR="00506B9A">
        <w:t xml:space="preserve">in order </w:t>
      </w:r>
      <w:r w:rsidR="00C403B8" w:rsidRPr="0030598F">
        <w:t xml:space="preserve">to acquire </w:t>
      </w:r>
      <w:r w:rsidR="00506B9A">
        <w:t xml:space="preserve">new </w:t>
      </w:r>
      <w:r w:rsidR="00C403B8" w:rsidRPr="0030598F">
        <w:t>specializations</w:t>
      </w:r>
      <w:r w:rsidR="00506B9A">
        <w:t xml:space="preserve">. </w:t>
      </w:r>
    </w:p>
    <w:p w:rsidR="00C403B8" w:rsidRDefault="00506B9A" w:rsidP="00C403B8">
      <w:r>
        <w:t>Each employee can have up to two different roles</w:t>
      </w:r>
      <w:r w:rsidR="00825732">
        <w:t xml:space="preserve"> at the same time</w:t>
      </w:r>
      <w:r w:rsidR="000F41F7">
        <w:t>,</w:t>
      </w:r>
      <w:r>
        <w:t xml:space="preserve"> </w:t>
      </w:r>
      <w:r w:rsidR="00E2206C">
        <w:t xml:space="preserve">among </w:t>
      </w:r>
      <w:r>
        <w:t>six possible roles available. Each role has a different set of tasks, which are administered by decisions trees</w:t>
      </w:r>
      <w:r w:rsidR="002051BD">
        <w:fldChar w:fldCharType="begin"/>
      </w:r>
      <w:r w:rsidR="00C01BA7">
        <w:instrText xml:space="preserve"> ADDIN ZOTERO_ITEM CSL_CITATION {"citationID":"110f6k5t8a","properties":{"formattedCitation":"[11]","plainCitation":"[11]"},"citationItems":[{"id":19,"uris":["http://zotero.org/users/1122386/items/FQF5U6TA"],"uri":["http://zotero.org/users/1122386/items/FQF5U6TA"],"itemData":{"id":19,"type":"article-journal","title":"Decision Trees and Diagrams","container-title":"ACM Computing Surveys (CSUR)","page":"593-623","volume":"14","issue":"4","DOI":"10.1145/356893.356898","author":[{"family":"Moret","given":"Bernard"}],"issued":{"date-parts":[["1982"]]}}}],"schema":"https://github.com/citation-style-language/schema/raw/master/csl-citation.json"} </w:instrText>
      </w:r>
      <w:r w:rsidR="002051BD">
        <w:fldChar w:fldCharType="separate"/>
      </w:r>
      <w:r w:rsidR="00DF279F" w:rsidRPr="00DF279F">
        <w:t>[11]</w:t>
      </w:r>
      <w:r w:rsidR="002051BD">
        <w:fldChar w:fldCharType="end"/>
      </w:r>
      <w:r>
        <w:t xml:space="preserve"> that considers internal </w:t>
      </w:r>
      <w:r w:rsidR="001E1AC4">
        <w:t xml:space="preserve">(attributes, morale and stamina status) </w:t>
      </w:r>
      <w:r>
        <w:t>and external</w:t>
      </w:r>
      <w:r w:rsidR="001E1AC4">
        <w:t xml:space="preserve"> (player or </w:t>
      </w:r>
      <w:r w:rsidR="00825732">
        <w:t>staff</w:t>
      </w:r>
      <w:r w:rsidR="001E1AC4">
        <w:t>)</w:t>
      </w:r>
      <w:r>
        <w:t xml:space="preserve"> influences to determine </w:t>
      </w:r>
      <w:r w:rsidR="00145D9D">
        <w:t>how these tasks are executed</w:t>
      </w:r>
      <w:r>
        <w:t>.</w:t>
      </w:r>
      <w:r w:rsidR="00145D9D">
        <w:t xml:space="preserve"> Tasks can influence</w:t>
      </w:r>
      <w:r w:rsidR="001E1AC4">
        <w:t xml:space="preserve"> and be influenced</w:t>
      </w:r>
      <w:r w:rsidR="00145D9D">
        <w:t xml:space="preserve"> </w:t>
      </w:r>
      <w:r w:rsidR="001E1AC4">
        <w:t>by</w:t>
      </w:r>
      <w:r w:rsidR="00145D9D">
        <w:t xml:space="preserve"> other tasks from another employee and </w:t>
      </w:r>
      <w:r w:rsidR="001E1AC4">
        <w:t xml:space="preserve">can also </w:t>
      </w:r>
      <w:r w:rsidR="00825732">
        <w:t>generate</w:t>
      </w:r>
      <w:r w:rsidR="00145D9D">
        <w:t xml:space="preserve"> artifacts, which </w:t>
      </w:r>
      <w:r w:rsidR="00825732">
        <w:t xml:space="preserve">can </w:t>
      </w:r>
      <w:r w:rsidR="00145D9D">
        <w:t xml:space="preserve">represent prototypes, used to validate software requirements with the client, or test cases (unit, integration, system, and user acceptance). Lastly, employees belong to the player’s staff and develop </w:t>
      </w:r>
      <w:r w:rsidR="00825732">
        <w:t xml:space="preserve">the </w:t>
      </w:r>
      <w:r w:rsidR="00145D9D">
        <w:t xml:space="preserve">software for a </w:t>
      </w:r>
      <w:r w:rsidR="00825732">
        <w:t>customer</w:t>
      </w:r>
      <w:r w:rsidR="00145D9D">
        <w:t xml:space="preserve">, respecting the </w:t>
      </w:r>
      <w:r w:rsidR="00825732">
        <w:t>customer’s</w:t>
      </w:r>
      <w:r w:rsidR="00145D9D">
        <w:t xml:space="preserve"> </w:t>
      </w:r>
      <w:r w:rsidR="00825732">
        <w:t>requirements</w:t>
      </w:r>
      <w:r w:rsidR="00145D9D">
        <w:t xml:space="preserve"> and deadlines.</w:t>
      </w:r>
    </w:p>
    <w:p w:rsidR="00662C86" w:rsidRDefault="00662C86" w:rsidP="00662C86">
      <w:pPr>
        <w:pStyle w:val="Heading2"/>
      </w:pPr>
      <w:r>
        <w:t>Provenance Gathering</w:t>
      </w:r>
      <w:r w:rsidR="00F45580">
        <w:t xml:space="preserve"> in SDM</w:t>
      </w:r>
    </w:p>
    <w:p w:rsidR="00662C86" w:rsidRDefault="00662C86" w:rsidP="00662C86">
      <w:r w:rsidRPr="0030598F">
        <w:t xml:space="preserve">The </w:t>
      </w:r>
      <w:r>
        <w:t>data</w:t>
      </w:r>
      <w:r w:rsidRPr="0030598F">
        <w:t xml:space="preserve"> structure used </w:t>
      </w:r>
      <w:r>
        <w:t>i</w:t>
      </w:r>
      <w:r w:rsidRPr="0030598F">
        <w:t>n SDM</w:t>
      </w:r>
      <w:r w:rsidR="005C0AF7">
        <w:t xml:space="preserve"> to collect provenance </w:t>
      </w:r>
      <w:r w:rsidR="00E2206C">
        <w:t>information</w:t>
      </w:r>
      <w:r w:rsidR="00E2206C" w:rsidRPr="0030598F">
        <w:t xml:space="preserve"> </w:t>
      </w:r>
      <w:r>
        <w:t xml:space="preserve">was adapted and mapped to be suitable with the proposed provenance structure </w:t>
      </w:r>
      <w:r w:rsidR="00E2206C">
        <w:t>presented in</w:t>
      </w:r>
      <w:r>
        <w:t xml:space="preserve"> </w:t>
      </w:r>
      <w:r w:rsidR="002051BD">
        <w:fldChar w:fldCharType="begin"/>
      </w:r>
      <w:r w:rsidR="00C01BA7">
        <w:instrText xml:space="preserve"> ADDIN ZOTERO_ITEM CSL_CITATION {"citationID":"1mmel2eq0r","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2051BD">
        <w:fldChar w:fldCharType="separate"/>
      </w:r>
      <w:r w:rsidR="00DF279F" w:rsidRPr="00DF279F">
        <w:t>[9]</w:t>
      </w:r>
      <w:r w:rsidR="002051BD">
        <w:fldChar w:fldCharType="end"/>
      </w:r>
      <w:r>
        <w:t>, which is as follows:</w:t>
      </w:r>
      <w:r w:rsidRPr="0030598F">
        <w:t xml:space="preserve"> </w:t>
      </w:r>
      <w:r>
        <w:t>E</w:t>
      </w:r>
      <w:r w:rsidRPr="0030598F">
        <w:t xml:space="preserve">ach project contains a list of </w:t>
      </w:r>
      <w:r>
        <w:t xml:space="preserve">the </w:t>
      </w:r>
      <w:r w:rsidRPr="0030598F">
        <w:t xml:space="preserve">employees involved in its development. </w:t>
      </w:r>
      <w:r>
        <w:t>In turn, e</w:t>
      </w:r>
      <w:r w:rsidRPr="0030598F">
        <w:t xml:space="preserve">ach employee has a list of </w:t>
      </w:r>
      <w:r>
        <w:t xml:space="preserve">his </w:t>
      </w:r>
      <w:r w:rsidRPr="0030598F">
        <w:t>actions</w:t>
      </w:r>
      <w:r>
        <w:t xml:space="preserve"> executed throughout the development. If any action had an external influence during its execution, then the action also has a pointer to the action that influenced it. </w:t>
      </w:r>
      <w:r w:rsidRPr="0030598F">
        <w:t>Throughout the game, when actions are executed</w:t>
      </w:r>
      <w:r>
        <w:t xml:space="preserve"> or </w:t>
      </w:r>
      <w:r w:rsidR="005C0AF7">
        <w:t>triggered</w:t>
      </w:r>
      <w:r w:rsidRPr="0030598F">
        <w:t xml:space="preserve">, </w:t>
      </w:r>
      <w:r w:rsidR="005C0AF7">
        <w:t xml:space="preserve">the </w:t>
      </w:r>
      <w:r w:rsidRPr="0030598F">
        <w:t>infor</w:t>
      </w:r>
      <w:r>
        <w:t>mation about the</w:t>
      </w:r>
      <w:r w:rsidR="005C0AF7">
        <w:t>se</w:t>
      </w:r>
      <w:r>
        <w:t xml:space="preserve"> event</w:t>
      </w:r>
      <w:r w:rsidR="005C0AF7">
        <w:t>s</w:t>
      </w:r>
      <w:r>
        <w:t xml:space="preserve"> is collected </w:t>
      </w:r>
      <w:r w:rsidR="005C0AF7">
        <w:t xml:space="preserve">at runtime </w:t>
      </w:r>
      <w:r>
        <w:t xml:space="preserve">and stored for later usage. </w:t>
      </w:r>
      <w:r w:rsidR="005C0AF7">
        <w:t>Executed</w:t>
      </w:r>
      <w:r>
        <w:t xml:space="preserve"> actions go to their respective</w:t>
      </w:r>
      <w:r w:rsidR="005C0AF7">
        <w:t xml:space="preserve"> employee</w:t>
      </w:r>
      <w:r>
        <w:t xml:space="preserve"> lists while new employees are added to the project list, creating their own list of actions. Each day </w:t>
      </w:r>
      <w:r w:rsidR="00E2206C">
        <w:t>at the</w:t>
      </w:r>
      <w:r>
        <w:t xml:space="preserve"> game</w:t>
      </w:r>
      <w:r w:rsidR="00E2206C">
        <w:t xml:space="preserve"> universe</w:t>
      </w:r>
      <w:r>
        <w:t xml:space="preserve"> </w:t>
      </w:r>
      <w:r w:rsidR="005C0AF7">
        <w:t>stores</w:t>
      </w:r>
      <w:r>
        <w:t xml:space="preserve"> the state of the software development at the end of </w:t>
      </w:r>
      <w:r w:rsidR="00E2206C">
        <w:t xml:space="preserve">that </w:t>
      </w:r>
      <w:r>
        <w:t>day.</w:t>
      </w:r>
    </w:p>
    <w:p w:rsidR="00662C86" w:rsidRDefault="00662C86" w:rsidP="00662C86">
      <w:r w:rsidRPr="0030598F">
        <w:t xml:space="preserve">Since </w:t>
      </w:r>
      <w:r>
        <w:t>the information collected is used for the generation of the provenance graph, its content is mapped to the</w:t>
      </w:r>
      <w:r w:rsidRPr="0030598F">
        <w:t xml:space="preserve"> three </w:t>
      </w:r>
      <w:r>
        <w:t xml:space="preserve">possible </w:t>
      </w:r>
      <w:r w:rsidRPr="0030598F">
        <w:t xml:space="preserve">types of </w:t>
      </w:r>
      <w:r>
        <w:t xml:space="preserve">provenance vertex: </w:t>
      </w:r>
      <w:r w:rsidRPr="00662C86">
        <w:rPr>
          <w:i/>
        </w:rPr>
        <w:t>activities</w:t>
      </w:r>
      <w:r w:rsidRPr="0030598F">
        <w:t xml:space="preserve">, </w:t>
      </w:r>
      <w:r w:rsidRPr="00662C86">
        <w:rPr>
          <w:i/>
        </w:rPr>
        <w:t>agents</w:t>
      </w:r>
      <w:r w:rsidRPr="0030598F">
        <w:t xml:space="preserve">, and </w:t>
      </w:r>
      <w:r w:rsidRPr="00662C86">
        <w:rPr>
          <w:i/>
        </w:rPr>
        <w:t>entities</w:t>
      </w:r>
      <w:r>
        <w:t xml:space="preserve">. This mapping is </w:t>
      </w:r>
      <w:r w:rsidR="00E2206C">
        <w:t xml:space="preserve">made </w:t>
      </w:r>
      <w:r w:rsidRPr="0030598F">
        <w:t xml:space="preserve">according to the data model explained </w:t>
      </w:r>
      <w:r>
        <w:t xml:space="preserve">at </w:t>
      </w:r>
      <w:r w:rsidR="002051BD">
        <w:fldChar w:fldCharType="begin"/>
      </w:r>
      <w:r w:rsidR="00C01BA7">
        <w:instrText xml:space="preserve"> ADDIN ZOTERO_ITEM CSL_CITATION {"citationID":"4p013ro8i","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2051BD">
        <w:fldChar w:fldCharType="separate"/>
      </w:r>
      <w:r w:rsidR="00DF279F" w:rsidRPr="00DF279F">
        <w:t>[9]</w:t>
      </w:r>
      <w:r w:rsidR="002051BD">
        <w:fldChar w:fldCharType="end"/>
      </w:r>
      <w:r>
        <w:t xml:space="preserve"> and previously </w:t>
      </w:r>
      <w:r w:rsidR="00F45580">
        <w:t>mentioned</w:t>
      </w:r>
      <w:r>
        <w:t xml:space="preserve"> at the beginning of this section: </w:t>
      </w:r>
      <w:r w:rsidRPr="00662C86">
        <w:rPr>
          <w:i/>
        </w:rPr>
        <w:t>activities</w:t>
      </w:r>
      <w:r>
        <w:t xml:space="preserve"> are actions or events, </w:t>
      </w:r>
      <w:r w:rsidRPr="00662C86">
        <w:rPr>
          <w:i/>
        </w:rPr>
        <w:t>entities</w:t>
      </w:r>
      <w:r>
        <w:t xml:space="preserve"> are static game objects</w:t>
      </w:r>
      <w:r w:rsidR="00F45580">
        <w:t xml:space="preserve"> (prototypes, test cases, software development state)</w:t>
      </w:r>
      <w:r>
        <w:t xml:space="preserve">, and </w:t>
      </w:r>
      <w:r w:rsidRPr="00662C86">
        <w:rPr>
          <w:i/>
        </w:rPr>
        <w:t>agents</w:t>
      </w:r>
      <w:r>
        <w:t xml:space="preserve"> are dynamic </w:t>
      </w:r>
      <w:r w:rsidR="00F45580">
        <w:t xml:space="preserve">game </w:t>
      </w:r>
      <w:r>
        <w:t>objects</w:t>
      </w:r>
      <w:r w:rsidR="00F45580">
        <w:t xml:space="preserve"> (employees and clients)</w:t>
      </w:r>
      <w:r>
        <w:t>.</w:t>
      </w:r>
    </w:p>
    <w:p w:rsidR="00C25081" w:rsidRDefault="002A6EEA" w:rsidP="002E7FBB">
      <w:r>
        <w:t xml:space="preserve">The </w:t>
      </w:r>
      <w:r w:rsidR="00104EAE">
        <w:t xml:space="preserve">majority of the </w:t>
      </w:r>
      <w:r>
        <w:t>provenance gathering</w:t>
      </w:r>
      <w:r w:rsidR="00104EAE">
        <w:t xml:space="preserve">, which is related to </w:t>
      </w:r>
      <w:r w:rsidR="00104EAE" w:rsidRPr="00104EAE">
        <w:rPr>
          <w:i/>
        </w:rPr>
        <w:t>activities</w:t>
      </w:r>
      <w:r w:rsidR="00104EAE">
        <w:t>,</w:t>
      </w:r>
      <w:r>
        <w:t xml:space="preserve"> is administrated by decisions trees and occurs at leaf nodes of the tree, which is where the action is executed.</w:t>
      </w:r>
      <w:r w:rsidR="00104EAE">
        <w:t xml:space="preserve"> The information gathered varies with </w:t>
      </w:r>
      <w:r w:rsidR="005C0AF7">
        <w:t>each</w:t>
      </w:r>
      <w:r w:rsidR="00104EAE">
        <w:t xml:space="preserve"> type of element, as can be seen by </w:t>
      </w:r>
      <w:r w:rsidR="002051BD">
        <w:fldChar w:fldCharType="begin"/>
      </w:r>
      <w:r w:rsidR="00104EAE">
        <w:instrText xml:space="preserve"> REF _Ref367722409 \h </w:instrText>
      </w:r>
      <w:r w:rsidR="002051BD">
        <w:fldChar w:fldCharType="separate"/>
      </w:r>
      <w:r w:rsidR="00A51D5F">
        <w:t xml:space="preserve">Figure </w:t>
      </w:r>
      <w:r w:rsidR="00A51D5F">
        <w:rPr>
          <w:noProof/>
        </w:rPr>
        <w:t>4</w:t>
      </w:r>
      <w:r w:rsidR="002051BD">
        <w:fldChar w:fldCharType="end"/>
      </w:r>
      <w:r w:rsidR="00104EAE">
        <w:t xml:space="preserve">. </w:t>
      </w:r>
      <w:r w:rsidR="00104EAE">
        <w:rPr>
          <w:i/>
        </w:rPr>
        <w:t>A</w:t>
      </w:r>
      <w:r w:rsidR="00104EAE" w:rsidRPr="00104EAE">
        <w:rPr>
          <w:i/>
        </w:rPr>
        <w:t>ctivities</w:t>
      </w:r>
      <w:r w:rsidR="00104EAE">
        <w:t xml:space="preserve"> provenance information </w:t>
      </w:r>
      <w:r w:rsidR="00C260CC">
        <w:t xml:space="preserve">(c) </w:t>
      </w:r>
      <w:r w:rsidR="00104EAE">
        <w:t xml:space="preserve">is taken directly from the decision tree, </w:t>
      </w:r>
      <w:r w:rsidR="000F41F7">
        <w:t xml:space="preserve">getting the execution information and </w:t>
      </w:r>
      <w:r w:rsidR="00104EAE">
        <w:t xml:space="preserve">retracing the tree path from the leaf to the root. </w:t>
      </w:r>
      <w:r w:rsidR="00C260CC">
        <w:rPr>
          <w:i/>
        </w:rPr>
        <w:t>A</w:t>
      </w:r>
      <w:r w:rsidR="00C260CC" w:rsidRPr="00104EAE">
        <w:rPr>
          <w:i/>
        </w:rPr>
        <w:t>gents’</w:t>
      </w:r>
      <w:r w:rsidR="00104EAE">
        <w:t xml:space="preserve"> information </w:t>
      </w:r>
      <w:r w:rsidR="00C260CC">
        <w:t xml:space="preserve">(b) </w:t>
      </w:r>
      <w:r w:rsidR="00104EAE">
        <w:t xml:space="preserve">is gathered </w:t>
      </w:r>
      <w:r w:rsidR="000F41F7">
        <w:t>when</w:t>
      </w:r>
      <w:r w:rsidR="00104EAE">
        <w:t xml:space="preserve"> the</w:t>
      </w:r>
      <w:r w:rsidR="000F41F7">
        <w:t>y first interact</w:t>
      </w:r>
      <w:r w:rsidR="00104EAE">
        <w:t xml:space="preserve"> in the game. </w:t>
      </w:r>
      <w:r w:rsidR="00104EAE" w:rsidRPr="00104EAE">
        <w:rPr>
          <w:i/>
        </w:rPr>
        <w:t>Entitie</w:t>
      </w:r>
      <w:r w:rsidR="00104EAE">
        <w:rPr>
          <w:i/>
        </w:rPr>
        <w:t xml:space="preserve">s </w:t>
      </w:r>
      <w:r w:rsidR="00104EAE">
        <w:t xml:space="preserve">information gathering varies due to </w:t>
      </w:r>
      <w:r w:rsidR="005C0AF7">
        <w:t>having</w:t>
      </w:r>
      <w:r w:rsidR="00104EAE">
        <w:t xml:space="preserve"> different types. For the software </w:t>
      </w:r>
      <w:r w:rsidR="00104EAE" w:rsidRPr="00104EAE">
        <w:rPr>
          <w:i/>
        </w:rPr>
        <w:t>entity</w:t>
      </w:r>
      <w:r w:rsidR="00104EAE">
        <w:t xml:space="preserve">, distinguished as Project at </w:t>
      </w:r>
      <w:r w:rsidR="002051BD">
        <w:fldChar w:fldCharType="begin"/>
      </w:r>
      <w:r w:rsidR="00104EAE">
        <w:instrText xml:space="preserve"> REF _Ref367722409 \h </w:instrText>
      </w:r>
      <w:r w:rsidR="002051BD">
        <w:fldChar w:fldCharType="separate"/>
      </w:r>
      <w:r w:rsidR="00A51D5F">
        <w:t xml:space="preserve">Figure </w:t>
      </w:r>
      <w:r w:rsidR="00A51D5F">
        <w:rPr>
          <w:noProof/>
        </w:rPr>
        <w:t>4</w:t>
      </w:r>
      <w:r w:rsidR="002051BD">
        <w:fldChar w:fldCharType="end"/>
      </w:r>
      <w:r w:rsidR="00C260CC">
        <w:t xml:space="preserve"> (a)</w:t>
      </w:r>
      <w:r w:rsidR="00104EAE">
        <w:t xml:space="preserve">, the information is gathered in a daily basis, recording the current state of development. Prototypes and test cases </w:t>
      </w:r>
      <w:r w:rsidR="005C0AF7" w:rsidRPr="005C0AF7">
        <w:rPr>
          <w:i/>
        </w:rPr>
        <w:t>entities</w:t>
      </w:r>
      <w:r w:rsidR="005C0AF7">
        <w:t xml:space="preserve"> </w:t>
      </w:r>
      <w:r w:rsidR="00104EAE">
        <w:t xml:space="preserve">information is gathered when they are created. </w:t>
      </w:r>
    </w:p>
    <w:p w:rsidR="00B23C50" w:rsidRDefault="00104EAE" w:rsidP="002E7FBB">
      <w:r>
        <w:t xml:space="preserve">Moreover, the causal relationship between elements is also gathered. For </w:t>
      </w:r>
      <w:r w:rsidR="00C5359A">
        <w:t>instance</w:t>
      </w:r>
      <w:r>
        <w:t xml:space="preserve">, when an </w:t>
      </w:r>
      <w:r w:rsidRPr="00104EAE">
        <w:rPr>
          <w:i/>
        </w:rPr>
        <w:t>activity</w:t>
      </w:r>
      <w:r>
        <w:t xml:space="preserve"> is influenced by another </w:t>
      </w:r>
      <w:r w:rsidRPr="00104EAE">
        <w:rPr>
          <w:i/>
        </w:rPr>
        <w:t>activity</w:t>
      </w:r>
      <w:r>
        <w:t xml:space="preserve"> or </w:t>
      </w:r>
      <w:r w:rsidR="00C260CC">
        <w:t xml:space="preserve">generates an </w:t>
      </w:r>
      <w:r>
        <w:t xml:space="preserve">influence </w:t>
      </w:r>
      <w:r w:rsidR="00C260CC">
        <w:t xml:space="preserve">to </w:t>
      </w:r>
      <w:r>
        <w:t xml:space="preserve">an </w:t>
      </w:r>
      <w:r w:rsidRPr="00104EAE">
        <w:rPr>
          <w:i/>
        </w:rPr>
        <w:t>entity</w:t>
      </w:r>
      <w:r>
        <w:t>.</w:t>
      </w:r>
      <w:r w:rsidR="00C260CC">
        <w:t xml:space="preserve"> Examples of influences can be from an employee aiding another employee or when a task changes the state of the software under development.</w:t>
      </w:r>
    </w:p>
    <w:p w:rsidR="0082706A" w:rsidRDefault="0082706A" w:rsidP="0082706A">
      <w:pPr>
        <w:pStyle w:val="Heading2"/>
      </w:pPr>
      <w:r>
        <w:t>Provenance Visualization</w:t>
      </w:r>
    </w:p>
    <w:p w:rsidR="003B531E" w:rsidRDefault="003B531E" w:rsidP="003B531E">
      <w:r w:rsidRPr="00A03E84">
        <w:t xml:space="preserve">With the adaptations </w:t>
      </w:r>
      <w:r w:rsidR="00C5359A">
        <w:t>for provenance gathering</w:t>
      </w:r>
      <w:r w:rsidR="00C5359A" w:rsidRPr="00A03E84">
        <w:t xml:space="preserve"> </w:t>
      </w:r>
      <w:r w:rsidRPr="00A03E84">
        <w:t>made in the original SDM</w:t>
      </w:r>
      <w:r w:rsidRPr="00975E62">
        <w:t xml:space="preserve"> </w:t>
      </w:r>
      <w:r w:rsidR="002051BD" w:rsidRPr="00975E62">
        <w:fldChar w:fldCharType="begin"/>
      </w:r>
      <w:r w:rsidR="00C01BA7">
        <w:instrText xml:space="preserve"> ADDIN ZOTERO_ITEM CSL_CITATION {"citationID":"1iag3q8nc","properties":{"formattedCitation":"[9]","plainCitation":"[9]"},"citationItems":[{"id":87,"uris":["http://zotero.org/users/1122386/items/9DCQB8VQ"],"uri":["http://zotero.org/users/1122386/items/9DCQB8VQ"],"itemData":{"id":87,"type":"article-journal","title":"Provenance in Games","container-title":"Brazilian Symposium on Games and Digital Entertainment (SBGAMES)","author":[{"family":"Kohwalter","given":"Troy"},{"family":"Clua","given":"Esteban"},{"family":"Murta","given":"Leonardo"}],"issued":{"date-parts":[["2012"]]}}}],"schema":"https://github.com/citation-style-language/schema/raw/master/csl-citation.json"} </w:instrText>
      </w:r>
      <w:r w:rsidR="002051BD" w:rsidRPr="00975E62">
        <w:fldChar w:fldCharType="separate"/>
      </w:r>
      <w:r w:rsidR="00DF279F" w:rsidRPr="00DF279F">
        <w:t>[9]</w:t>
      </w:r>
      <w:r w:rsidR="002051BD" w:rsidRPr="00975E62">
        <w:fldChar w:fldCharType="end"/>
      </w:r>
      <w:r w:rsidRPr="00975E62">
        <w:t xml:space="preserve">, it is </w:t>
      </w:r>
      <w:r w:rsidR="00464CF5">
        <w:t xml:space="preserve">now </w:t>
      </w:r>
      <w:r w:rsidRPr="00975E62">
        <w:t xml:space="preserve">possible to </w:t>
      </w:r>
      <w:r>
        <w:t>use the collected provenance</w:t>
      </w:r>
      <w:r w:rsidRPr="00975E62">
        <w:t xml:space="preserve"> data</w:t>
      </w:r>
      <w:r>
        <w:t xml:space="preserve"> to generate a provenance graph</w:t>
      </w:r>
      <w:r w:rsidR="00464CF5">
        <w:t xml:space="preserve"> for analysis</w:t>
      </w:r>
      <w:r w:rsidRPr="00975E62">
        <w:t>. The collected game data</w:t>
      </w:r>
      <w:r>
        <w:t xml:space="preserve">, known as </w:t>
      </w:r>
      <w:r w:rsidRPr="001368F1">
        <w:rPr>
          <w:i/>
        </w:rPr>
        <w:t xml:space="preserve">game </w:t>
      </w:r>
      <w:r>
        <w:rPr>
          <w:i/>
        </w:rPr>
        <w:t>flux</w:t>
      </w:r>
      <w:r w:rsidRPr="001368F1">
        <w:rPr>
          <w:i/>
        </w:rPr>
        <w:t xml:space="preserve"> log</w:t>
      </w:r>
      <w:r>
        <w:t>,</w:t>
      </w:r>
      <w:r w:rsidRPr="00975E62">
        <w:t xml:space="preserve"> is exported to </w:t>
      </w:r>
      <w:proofErr w:type="spellStart"/>
      <w:r w:rsidRPr="00975E62">
        <w:rPr>
          <w:i/>
        </w:rPr>
        <w:t>Pro</w:t>
      </w:r>
      <w:r>
        <w:rPr>
          <w:i/>
        </w:rPr>
        <w:t>v</w:t>
      </w:r>
      <w:proofErr w:type="spellEnd"/>
      <w:r w:rsidRPr="00975E62">
        <w:rPr>
          <w:i/>
        </w:rPr>
        <w:t xml:space="preserve"> Viewer</w:t>
      </w:r>
      <w:r w:rsidR="0040537B">
        <w:t>,</w:t>
      </w:r>
      <w:r w:rsidR="009C736F">
        <w:t xml:space="preserve"> which is a</w:t>
      </w:r>
      <w:r w:rsidR="0040537B">
        <w:t xml:space="preserve"> provenance graph visualization tool based on our previous work </w:t>
      </w:r>
      <w:r w:rsidR="002051BD">
        <w:fldChar w:fldCharType="begin"/>
      </w:r>
      <w:r w:rsidR="00C01BA7">
        <w:instrText xml:space="preserve"> ADDIN ZOTERO_ITEM CSL_CITATION {"citationID":"29uv492a52","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2051BD">
        <w:fldChar w:fldCharType="separate"/>
      </w:r>
      <w:r w:rsidR="00DF279F" w:rsidRPr="00DF279F">
        <w:t>[8]</w:t>
      </w:r>
      <w:r w:rsidR="002051BD">
        <w:fldChar w:fldCharType="end"/>
      </w:r>
      <w:r w:rsidR="00C5359A">
        <w:t>,</w:t>
      </w:r>
      <w:r w:rsidR="005C43B9">
        <w:t xml:space="preserve"> rela</w:t>
      </w:r>
      <w:r w:rsidR="009C736F">
        <w:t>ted to provenance visualization</w:t>
      </w:r>
      <w:r w:rsidR="0040537B">
        <w:t xml:space="preserve"> and adapted for </w:t>
      </w:r>
      <w:r w:rsidR="009C736F">
        <w:t xml:space="preserve">usage in </w:t>
      </w:r>
      <w:r w:rsidR="0040537B">
        <w:t>SDM.</w:t>
      </w:r>
      <w:r w:rsidRPr="00975E62">
        <w:t xml:space="preserve"> In th</w:t>
      </w:r>
      <w:r w:rsidR="0040537B">
        <w:t>e</w:t>
      </w:r>
      <w:r w:rsidRPr="00975E62">
        <w:t xml:space="preserve"> </w:t>
      </w:r>
      <w:proofErr w:type="spellStart"/>
      <w:r w:rsidR="0040537B" w:rsidRPr="0040537B">
        <w:rPr>
          <w:i/>
        </w:rPr>
        <w:t>Prov</w:t>
      </w:r>
      <w:proofErr w:type="spellEnd"/>
      <w:r w:rsidR="0040537B" w:rsidRPr="0040537B">
        <w:rPr>
          <w:i/>
        </w:rPr>
        <w:t xml:space="preserve"> Viewer</w:t>
      </w:r>
      <w:r w:rsidRPr="00975E62">
        <w:t xml:space="preserve">, the data is processed and used to generate a provenance graph </w:t>
      </w:r>
      <w:r w:rsidR="009C736F">
        <w:t xml:space="preserve">of the game session </w:t>
      </w:r>
      <w:r>
        <w:t>to aid the</w:t>
      </w:r>
      <w:r w:rsidRPr="00975E62">
        <w:t xml:space="preserve"> analysis</w:t>
      </w:r>
      <w:r>
        <w:t xml:space="preserve"> process</w:t>
      </w:r>
      <w:r w:rsidRPr="00975E62">
        <w:t>.</w:t>
      </w:r>
    </w:p>
    <w:p w:rsidR="003B531E" w:rsidDel="00DF279F" w:rsidRDefault="003B531E" w:rsidP="003B531E">
      <w:pPr>
        <w:rPr>
          <w:del w:id="9" w:author="Kohwalter" w:date="2013-09-29T19:55:00Z"/>
        </w:rPr>
      </w:pPr>
      <w:r>
        <w:t xml:space="preserve">After the </w:t>
      </w:r>
      <w:r w:rsidRPr="00FA5C76">
        <w:rPr>
          <w:i/>
        </w:rPr>
        <w:t>game flux log</w:t>
      </w:r>
      <w:r>
        <w:t xml:space="preserve"> is processed and the graph is generated, </w:t>
      </w:r>
      <w:r w:rsidR="00C5359A">
        <w:t xml:space="preserve">our system </w:t>
      </w:r>
      <w:r>
        <w:t>draw</w:t>
      </w:r>
      <w:r w:rsidR="009C736F">
        <w:t>s the graph</w:t>
      </w:r>
      <w:r>
        <w:t xml:space="preserve"> on the screen so the user can analyze it. </w:t>
      </w:r>
      <w:r w:rsidR="002051BD">
        <w:fldChar w:fldCharType="begin"/>
      </w:r>
      <w:r>
        <w:instrText xml:space="preserve"> REF _Ref357002313 \h </w:instrText>
      </w:r>
      <w:r w:rsidR="002051BD">
        <w:fldChar w:fldCharType="separate"/>
      </w:r>
      <w:r w:rsidR="00A51D5F" w:rsidRPr="00BC61B6">
        <w:rPr>
          <w:szCs w:val="24"/>
        </w:rPr>
        <w:t xml:space="preserve">Figure </w:t>
      </w:r>
      <w:r w:rsidR="00A51D5F">
        <w:rPr>
          <w:noProof/>
          <w:szCs w:val="24"/>
        </w:rPr>
        <w:t>5</w:t>
      </w:r>
      <w:r w:rsidR="002051BD">
        <w:fldChar w:fldCharType="end"/>
      </w:r>
      <w:r>
        <w:t xml:space="preserve"> illustrates the graphical user interface (GUI) of </w:t>
      </w:r>
      <w:proofErr w:type="spellStart"/>
      <w:r>
        <w:rPr>
          <w:i/>
        </w:rPr>
        <w:t>Prov</w:t>
      </w:r>
      <w:proofErr w:type="spellEnd"/>
      <w:r>
        <w:rPr>
          <w:i/>
        </w:rPr>
        <w:t xml:space="preserve"> Viewer</w:t>
      </w:r>
      <w:r w:rsidR="0012737D">
        <w:t xml:space="preserve"> and the displayed</w:t>
      </w:r>
      <w:r>
        <w:t xml:space="preserve"> provenance graph </w:t>
      </w:r>
      <w:r w:rsidR="0012737D">
        <w:t xml:space="preserve">from a </w:t>
      </w:r>
      <w:proofErr w:type="spellStart"/>
      <w:r w:rsidR="0012737D">
        <w:t>gameplay</w:t>
      </w:r>
      <w:proofErr w:type="spellEnd"/>
      <w:r w:rsidR="0012737D">
        <w:t xml:space="preserve"> session </w:t>
      </w:r>
      <w:r w:rsidR="00C5359A">
        <w:t>generated by</w:t>
      </w:r>
      <w:r w:rsidR="0012737D">
        <w:t xml:space="preserve"> SDM</w:t>
      </w:r>
      <w:r>
        <w:t xml:space="preserve">. </w:t>
      </w:r>
      <w:r w:rsidR="0012737D">
        <w:t xml:space="preserve">Using the </w:t>
      </w:r>
      <w:r w:rsidR="009C736F">
        <w:t xml:space="preserve">visual </w:t>
      </w:r>
      <w:r w:rsidR="0012737D">
        <w:t xml:space="preserve">notations defined at </w:t>
      </w:r>
      <w:r w:rsidR="002051BD">
        <w:fldChar w:fldCharType="begin"/>
      </w:r>
      <w:r w:rsidR="00C01BA7">
        <w:instrText xml:space="preserve"> ADDIN ZOTERO_ITEM CSL_CITATION {"citationID":"1s3ul75i0a","properties":{"formattedCitation":"[8]","plainCitation":"[8]"},"citationItems":[{"id":116,"uris":["http://zotero.org/users/1122386/items/F7ZJ8BDS"],"uri":["http://zotero.org/users/1122386/items/F7ZJ8BDS"],"itemData":{"id":116,"type":"article-journal","title":"Game Flux Analysis with Provenance","container-title":"Advances in Computer Entertainment (ACE)","author":[{"family":"Kohwalter","given":"Troy"},{"family":"Clua","given":"Esteban"},{"family":"Murta","given":"Leonardo"}],"issued":{"date-parts":[["2013"]]}}}],"schema":"https://github.com/citation-style-language/schema/raw/master/csl-citation.json"} </w:instrText>
      </w:r>
      <w:r w:rsidR="002051BD">
        <w:fldChar w:fldCharType="separate"/>
      </w:r>
      <w:r w:rsidR="00DF279F" w:rsidRPr="00DF279F">
        <w:t>[8]</w:t>
      </w:r>
      <w:r w:rsidR="002051BD">
        <w:fldChar w:fldCharType="end"/>
      </w:r>
      <w:r w:rsidR="0012737D">
        <w:t>, s</w:t>
      </w:r>
      <w:r>
        <w:t xml:space="preserve">quare vertex represents an </w:t>
      </w:r>
      <w:r w:rsidRPr="0012737D">
        <w:rPr>
          <w:i/>
        </w:rPr>
        <w:t>activity</w:t>
      </w:r>
      <w:r>
        <w:t xml:space="preserve">, while circle represents an </w:t>
      </w:r>
      <w:r w:rsidRPr="0012737D">
        <w:rPr>
          <w:i/>
        </w:rPr>
        <w:t>entity</w:t>
      </w:r>
      <w:r>
        <w:t xml:space="preserve"> and an octagon represents an </w:t>
      </w:r>
      <w:r w:rsidRPr="0012737D">
        <w:rPr>
          <w:i/>
        </w:rPr>
        <w:t>agent</w:t>
      </w:r>
      <w:r>
        <w:t xml:space="preserve">. The provenance graph is displayed at the center of the screen but only part of it is visible due to the graph size. However it is possible to zoom in </w:t>
      </w:r>
      <w:r w:rsidR="009C736F">
        <w:t>or</w:t>
      </w:r>
      <w:r>
        <w:t xml:space="preserve"> out and navigate through the graph. The graph layout is set to be similar to a spread sheet, w</w:t>
      </w:r>
      <w:r w:rsidR="00A82C27">
        <w:t>h</w:t>
      </w:r>
      <w:r>
        <w:t xml:space="preserve">ere each “line” represents the </w:t>
      </w:r>
      <w:r w:rsidRPr="009C736F">
        <w:rPr>
          <w:i/>
        </w:rPr>
        <w:t>activities</w:t>
      </w:r>
      <w:r>
        <w:t xml:space="preserve"> of each </w:t>
      </w:r>
      <w:r w:rsidRPr="009C736F">
        <w:rPr>
          <w:i/>
        </w:rPr>
        <w:t>agent</w:t>
      </w:r>
      <w:r>
        <w:t xml:space="preserve"> and each “column” represents a day in the game. The layout can be customized by creating new layouts or using existing ones available </w:t>
      </w:r>
      <w:r w:rsidR="00C5359A">
        <w:t xml:space="preserve">at </w:t>
      </w:r>
      <w:r>
        <w:t xml:space="preserve">JUNG. The filters, </w:t>
      </w:r>
      <w:r w:rsidR="00C5359A">
        <w:t>specifically</w:t>
      </w:r>
      <w:r>
        <w:t xml:space="preserve"> </w:t>
      </w:r>
      <w:r w:rsidR="007F0C91">
        <w:t xml:space="preserve">defined </w:t>
      </w:r>
      <w:r>
        <w:t>for SDM, are located at the lower region of the interface.</w:t>
      </w:r>
      <w:r w:rsidR="005C04B1">
        <w:t xml:space="preserve"> </w:t>
      </w:r>
      <w:del w:id="10" w:author="Kohwalter" w:date="2013-09-29T19:55:00Z">
        <w:r w:rsidDel="00DF279F">
          <w:delText xml:space="preserve"> Starting with the buttons, the first one is “Granularity: 7 days”. This button is only an example of grouping vertices together for the same </w:delText>
        </w:r>
        <w:r w:rsidRPr="009C736F" w:rsidDel="00DF279F">
          <w:rPr>
            <w:i/>
          </w:rPr>
          <w:delText>agent</w:delText>
        </w:r>
        <w:r w:rsidDel="00DF279F">
          <w:delText>. In this case, it groups vertices from the same week. This is useful for huge graphs, which allows summarizing displayed information in a weekly basis.</w:delText>
        </w:r>
      </w:del>
    </w:p>
    <w:p w:rsidR="00C25081" w:rsidRDefault="003B531E" w:rsidP="003B531E">
      <w:r>
        <w:t>The “</w:t>
      </w:r>
      <w:proofErr w:type="spellStart"/>
      <w:r>
        <w:t>CollapseAgent</w:t>
      </w:r>
      <w:proofErr w:type="spellEnd"/>
      <w:r>
        <w:t xml:space="preserve">” button collapses all the </w:t>
      </w:r>
      <w:r w:rsidRPr="009C736F">
        <w:rPr>
          <w:i/>
        </w:rPr>
        <w:t>agent’s</w:t>
      </w:r>
      <w:r>
        <w:t xml:space="preserve"> vertices into the </w:t>
      </w:r>
      <w:r w:rsidRPr="009C736F">
        <w:rPr>
          <w:i/>
        </w:rPr>
        <w:t>agent</w:t>
      </w:r>
      <w:r>
        <w:t xml:space="preserve"> itself. It </w:t>
      </w:r>
      <w:r w:rsidR="0012737D">
        <w:t>is</w:t>
      </w:r>
      <w:r>
        <w:t xml:space="preserve"> useful to detect if an </w:t>
      </w:r>
      <w:r w:rsidRPr="009C736F">
        <w:rPr>
          <w:i/>
        </w:rPr>
        <w:t>agent</w:t>
      </w:r>
      <w:r>
        <w:t xml:space="preserve"> had any influence throughout the game, instead of looking vertex by vertex. The “Collapse” button allows the user to collapse selected vertices</w:t>
      </w:r>
      <w:r w:rsidR="0012737D">
        <w:t>, creating a meta-vertex</w:t>
      </w:r>
      <w:r w:rsidR="005C04B1">
        <w:t xml:space="preserve"> that summarizes edges (influences) by type</w:t>
      </w:r>
      <w:r w:rsidR="0012737D">
        <w:t>.</w:t>
      </w:r>
      <w:r>
        <w:t xml:space="preserve"> </w:t>
      </w:r>
      <w:r w:rsidR="0012737D">
        <w:t>T</w:t>
      </w:r>
      <w:r>
        <w:t>he “Extend” button remove</w:t>
      </w:r>
      <w:r w:rsidR="0012737D">
        <w:t>s</w:t>
      </w:r>
      <w:r>
        <w:t xml:space="preserve"> the last collapse made to generate the selected </w:t>
      </w:r>
      <w:r w:rsidR="0012737D">
        <w:t>meta-</w:t>
      </w:r>
      <w:r>
        <w:t>vertex</w:t>
      </w:r>
      <w:r w:rsidR="003E1B34">
        <w:t>.</w:t>
      </w:r>
    </w:p>
    <w:p w:rsidR="00E06CE3" w:rsidRDefault="00E06CE3" w:rsidP="00E06CE3">
      <w:pPr>
        <w:keepNext/>
        <w:framePr w:hSpace="187" w:wrap="around" w:hAnchor="text" w:xAlign="center" w:yAlign="top"/>
      </w:pPr>
      <w:r>
        <w:rPr>
          <w:noProof/>
        </w:rPr>
        <w:drawing>
          <wp:inline distT="0" distB="0" distL="0" distR="0">
            <wp:extent cx="3045460" cy="2417445"/>
            <wp:effectExtent l="19050" t="0" r="254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45460" cy="2417445"/>
                    </a:xfrm>
                    <a:prstGeom prst="rect">
                      <a:avLst/>
                    </a:prstGeom>
                    <a:noFill/>
                    <a:ln w="9525">
                      <a:noFill/>
                      <a:miter lim="800000"/>
                      <a:headEnd/>
                      <a:tailEnd/>
                    </a:ln>
                  </pic:spPr>
                </pic:pic>
              </a:graphicData>
            </a:graphic>
          </wp:inline>
        </w:drawing>
      </w:r>
    </w:p>
    <w:p w:rsidR="00E06CE3" w:rsidRDefault="00E06CE3" w:rsidP="00E06CE3">
      <w:pPr>
        <w:pStyle w:val="Caption"/>
        <w:framePr w:hSpace="187" w:wrap="around" w:hAnchor="text" w:xAlign="center" w:yAlign="top"/>
        <w:jc w:val="both"/>
      </w:pPr>
      <w:bookmarkStart w:id="11" w:name="_Ref367722409"/>
      <w:r>
        <w:t xml:space="preserve">Figure </w:t>
      </w:r>
      <w:fldSimple w:instr=" SEQ Figure \* ARABIC ">
        <w:r>
          <w:rPr>
            <w:noProof/>
          </w:rPr>
          <w:t>4</w:t>
        </w:r>
      </w:fldSimple>
      <w:bookmarkEnd w:id="11"/>
      <w:r>
        <w:t>: Provenance information gathered from the game for software development (a), employee (b), and actions (c).</w:t>
      </w:r>
    </w:p>
    <w:p w:rsidR="003B531E" w:rsidRPr="00CA574C" w:rsidRDefault="0012737D" w:rsidP="003B531E">
      <w:pPr>
        <w:rPr>
          <w:color w:val="C00000"/>
        </w:rPr>
      </w:pPr>
      <w:r>
        <w:t>The “Display Edge”</w:t>
      </w:r>
      <w:r w:rsidR="003B531E">
        <w:t xml:space="preserve"> is </w:t>
      </w:r>
      <w:r>
        <w:t xml:space="preserve">an </w:t>
      </w:r>
      <w:r w:rsidR="003B531E">
        <w:t>important</w:t>
      </w:r>
      <w:r>
        <w:t xml:space="preserve"> aspect during analysis,</w:t>
      </w:r>
      <w:r w:rsidR="003B531E">
        <w:t xml:space="preserve"> allow</w:t>
      </w:r>
      <w:r>
        <w:t>ing</w:t>
      </w:r>
      <w:r w:rsidR="003B531E">
        <w:t xml:space="preserve"> for the identification of types of influences in the graph, filtering influences that are not relevant for the desired analysis.</w:t>
      </w:r>
      <w:r>
        <w:t xml:space="preserve"> The displayed graph only shows the edges types selected, omitting unselected types.</w:t>
      </w:r>
      <w:r w:rsidR="007944F1" w:rsidRPr="00DA158A">
        <w:t xml:space="preserve"> For example</w:t>
      </w:r>
      <w:r w:rsidR="00CA574C" w:rsidRPr="00DA158A">
        <w:t xml:space="preserve">, in </w:t>
      </w:r>
      <w:fldSimple w:instr=" REF _Ref357002313 \h  \* MERGEFORMAT ">
        <w:r w:rsidR="00A51D5F" w:rsidRPr="00BC61B6">
          <w:rPr>
            <w:szCs w:val="24"/>
          </w:rPr>
          <w:t xml:space="preserve">Figure </w:t>
        </w:r>
        <w:r w:rsidR="00A51D5F">
          <w:rPr>
            <w:noProof/>
            <w:szCs w:val="24"/>
          </w:rPr>
          <w:t>5</w:t>
        </w:r>
      </w:fldSimple>
      <w:r w:rsidR="00CA574C" w:rsidRPr="00DA158A">
        <w:t xml:space="preserve"> the edge type</w:t>
      </w:r>
      <w:r w:rsidR="00DA158A">
        <w:t>s</w:t>
      </w:r>
      <w:r w:rsidR="00DA158A" w:rsidRPr="00DA158A">
        <w:t xml:space="preserve"> “Neutral” and “Aid” are selected, thus showing all positive</w:t>
      </w:r>
      <w:r w:rsidR="00B60844">
        <w:t xml:space="preserve"> (green)</w:t>
      </w:r>
      <w:r w:rsidR="00DA158A" w:rsidRPr="00DA158A">
        <w:t xml:space="preserve"> and negative</w:t>
      </w:r>
      <w:r w:rsidR="00B60844">
        <w:t xml:space="preserve"> (red)</w:t>
      </w:r>
      <w:r w:rsidR="00DA158A" w:rsidRPr="00DA158A">
        <w:t xml:space="preserve"> </w:t>
      </w:r>
      <w:r w:rsidR="007F0C91" w:rsidRPr="00DA158A">
        <w:t xml:space="preserve">influences </w:t>
      </w:r>
      <w:r w:rsidR="00DA158A" w:rsidRPr="00DA158A">
        <w:t xml:space="preserve">of the “Aid” type and all “Neutral” </w:t>
      </w:r>
      <w:r w:rsidR="009C736F">
        <w:t xml:space="preserve">(dotted-black) </w:t>
      </w:r>
      <w:r w:rsidR="00DA158A" w:rsidRPr="00DA158A">
        <w:t>type edges, which in this case are association edges</w:t>
      </w:r>
      <w:r w:rsidR="007944F1" w:rsidRPr="00DA158A">
        <w:t>.</w:t>
      </w:r>
    </w:p>
    <w:p w:rsidR="00576FF8" w:rsidRDefault="003B531E" w:rsidP="003B531E">
      <w:r>
        <w:t>The “Attribute Status” changes the vertex color according to their values from the selected attribute. In SDM they can be: Morale, Stamina, Hours (short for Working Hours), Weekend (highlight</w:t>
      </w:r>
      <w:r w:rsidR="009C736F">
        <w:t>ing</w:t>
      </w:r>
      <w:r>
        <w:t xml:space="preserve"> “Saturday” and “Sunday” vertices), Credits, and Role. The vertex color does not change if it does not have the </w:t>
      </w:r>
      <w:r>
        <w:lastRenderedPageBreak/>
        <w:t xml:space="preserve">selected attribute. The default mode </w:t>
      </w:r>
      <w:r w:rsidR="007F0C91">
        <w:t xml:space="preserve">shows </w:t>
      </w:r>
      <w:r>
        <w:t xml:space="preserve">common activities with a shade of gray and uncommon activities with different colors. Common activities in SDM are normal tasks executed by employees during their roles, while uncommon activities are activities that do not happen frequently. For </w:t>
      </w:r>
      <w:r w:rsidR="007F0C91">
        <w:t>instance</w:t>
      </w:r>
      <w:r>
        <w:t>, in SDM the uncommon activities are: Idle (red color), Training (purple color), Fired (brown color), Promotion (green color), Hired (“</w:t>
      </w:r>
      <w:proofErr w:type="spellStart"/>
      <w:r>
        <w:t>cornsilk</w:t>
      </w:r>
      <w:proofErr w:type="spellEnd"/>
      <w:r>
        <w:t>” color), and Negotiation (“</w:t>
      </w:r>
      <w:proofErr w:type="spellStart"/>
      <w:r>
        <w:t>honeydrew</w:t>
      </w:r>
      <w:proofErr w:type="spellEnd"/>
      <w:r>
        <w:t xml:space="preserve">” color). This color difference between vertices is useful to quickly identity non-ordinary events. For example, by looking at the graph shown in </w:t>
      </w:r>
      <w:r w:rsidR="002051BD">
        <w:fldChar w:fldCharType="begin"/>
      </w:r>
      <w:r w:rsidR="00576FF8">
        <w:instrText xml:space="preserve"> REF _Ref357002313 \h </w:instrText>
      </w:r>
      <w:r w:rsidR="002051BD">
        <w:fldChar w:fldCharType="separate"/>
      </w:r>
      <w:r w:rsidR="00A51D5F" w:rsidRPr="00BC61B6">
        <w:rPr>
          <w:szCs w:val="24"/>
        </w:rPr>
        <w:t xml:space="preserve">Figure </w:t>
      </w:r>
      <w:r w:rsidR="00A51D5F">
        <w:rPr>
          <w:noProof/>
          <w:szCs w:val="24"/>
        </w:rPr>
        <w:t>5</w:t>
      </w:r>
      <w:r w:rsidR="002051BD">
        <w:fldChar w:fldCharType="end"/>
      </w:r>
      <w:r w:rsidR="00576FF8">
        <w:t xml:space="preserve"> </w:t>
      </w:r>
      <w:r>
        <w:t>it is possible to quickly identify that an employee trained</w:t>
      </w:r>
      <w:r w:rsidR="00576FF8">
        <w:t xml:space="preserve"> (purple vertices)</w:t>
      </w:r>
      <w:r>
        <w:t xml:space="preserve"> during one week and was idle</w:t>
      </w:r>
      <w:r w:rsidR="00576FF8">
        <w:t xml:space="preserve"> (red vertices)</w:t>
      </w:r>
      <w:r>
        <w:t xml:space="preserve"> </w:t>
      </w:r>
      <w:r w:rsidR="009C736F">
        <w:t>for</w:t>
      </w:r>
      <w:r>
        <w:t xml:space="preserve"> </w:t>
      </w:r>
      <w:r w:rsidR="009C736F">
        <w:t>several</w:t>
      </w:r>
      <w:r>
        <w:t xml:space="preserve"> days after the training was com</w:t>
      </w:r>
      <w:r w:rsidR="00576FF8">
        <w:t>pl</w:t>
      </w:r>
      <w:r w:rsidR="009C736F">
        <w:t>ete just by analyzing the vertices</w:t>
      </w:r>
      <w:r w:rsidR="00576FF8">
        <w:t xml:space="preserve"> color</w:t>
      </w:r>
      <w:r>
        <w:t>.</w:t>
      </w:r>
      <w:r w:rsidR="00576FF8">
        <w:t xml:space="preserve"> </w:t>
      </w:r>
      <w:r>
        <w:t xml:space="preserve">This type of visualization, based on the evaluation of attributes, is useful to quickly identify particular sections in the graph. </w:t>
      </w:r>
    </w:p>
    <w:p w:rsidR="008B197E" w:rsidRDefault="003C4062">
      <w:pPr>
        <w:pStyle w:val="Heading1"/>
        <w:spacing w:before="120"/>
      </w:pPr>
      <w:r>
        <w:t>EVALUATION</w:t>
      </w:r>
    </w:p>
    <w:p w:rsidR="00E35388" w:rsidRDefault="00E35388" w:rsidP="00E35388">
      <w:r>
        <w:t xml:space="preserve">The main motivation of this </w:t>
      </w:r>
      <w:r w:rsidR="00C451CC">
        <w:t>work</w:t>
      </w:r>
      <w:r>
        <w:t xml:space="preserve"> is related to the </w:t>
      </w:r>
      <w:r w:rsidR="00C451CC">
        <w:t xml:space="preserve">following </w:t>
      </w:r>
      <w:r>
        <w:t>research questions:</w:t>
      </w:r>
    </w:p>
    <w:p w:rsidR="00E35388" w:rsidRDefault="00E35388" w:rsidP="00E35388">
      <w:pPr>
        <w:numPr>
          <w:ilvl w:val="0"/>
          <w:numId w:val="4"/>
        </w:numPr>
      </w:pPr>
      <w:r>
        <w:t>Does provenance analysis help to understand events that emerged during the game?</w:t>
      </w:r>
    </w:p>
    <w:p w:rsidR="00E35388" w:rsidRPr="001914E2" w:rsidRDefault="00E35388" w:rsidP="00E35388">
      <w:pPr>
        <w:numPr>
          <w:ilvl w:val="0"/>
          <w:numId w:val="4"/>
        </w:numPr>
      </w:pPr>
      <w:r w:rsidRPr="001914E2">
        <w:t xml:space="preserve">Is </w:t>
      </w:r>
      <w:r>
        <w:t xml:space="preserve">provenance analysis </w:t>
      </w:r>
      <w:r w:rsidRPr="001914E2">
        <w:t xml:space="preserve">faster </w:t>
      </w:r>
      <w:r>
        <w:t xml:space="preserve">than only </w:t>
      </w:r>
      <w:r w:rsidRPr="001914E2">
        <w:t xml:space="preserve">watching a replay of the </w:t>
      </w:r>
      <w:r>
        <w:t xml:space="preserve">game </w:t>
      </w:r>
      <w:r w:rsidRPr="001914E2">
        <w:t>session?</w:t>
      </w:r>
    </w:p>
    <w:p w:rsidR="00E35388" w:rsidRDefault="00E35388" w:rsidP="00E35388">
      <w:pPr>
        <w:numPr>
          <w:ilvl w:val="0"/>
          <w:numId w:val="4"/>
        </w:numPr>
      </w:pPr>
      <w:r>
        <w:t>Is</w:t>
      </w:r>
      <w:r w:rsidRPr="001914E2">
        <w:t xml:space="preserve"> </w:t>
      </w:r>
      <w:r>
        <w:t>provenance analysis more accurate than only watching a</w:t>
      </w:r>
      <w:r w:rsidRPr="001914E2">
        <w:t xml:space="preserve"> replay</w:t>
      </w:r>
      <w:r>
        <w:t xml:space="preserve"> of the game session</w:t>
      </w:r>
      <w:r w:rsidRPr="001914E2">
        <w:t>?</w:t>
      </w:r>
    </w:p>
    <w:p w:rsidR="00E35388" w:rsidRDefault="00E35388" w:rsidP="00E35388">
      <w:r>
        <w:t xml:space="preserve">To assess the possibility of using provenance analysis for improving understanding, we generated a replay of a game session and compared it with provenance analysis using a provenance graph. This comparison was conducted through a questionnaire containing specific questions about events that occurred during the game session. Volunteers were divided into two groups: with and without provenance. Both groups watched the replay of the game session. The group with provenance also had access to the provenance graph. At the end, both groups answered the </w:t>
      </w:r>
      <w:r w:rsidR="00921981">
        <w:t xml:space="preserve">same </w:t>
      </w:r>
      <w:r>
        <w:t>questionnaire.</w:t>
      </w:r>
    </w:p>
    <w:p w:rsidR="00E06CE3" w:rsidRPr="005C7678" w:rsidRDefault="00E06CE3" w:rsidP="00E06CE3">
      <w:pPr>
        <w:keepNext/>
        <w:framePr w:w="8519" w:hSpace="187" w:wrap="notBeside" w:hAnchor="margin" w:xAlign="center" w:yAlign="top"/>
      </w:pPr>
      <w:r>
        <w:rPr>
          <w:noProof/>
        </w:rPr>
        <w:drawing>
          <wp:inline distT="0" distB="0" distL="0" distR="0">
            <wp:extent cx="5144770" cy="3991610"/>
            <wp:effectExtent l="1905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5144770" cy="3991610"/>
                    </a:xfrm>
                    <a:prstGeom prst="rect">
                      <a:avLst/>
                    </a:prstGeom>
                    <a:noFill/>
                    <a:ln w="9525">
                      <a:noFill/>
                      <a:miter lim="800000"/>
                      <a:headEnd/>
                      <a:tailEnd/>
                    </a:ln>
                  </pic:spPr>
                </pic:pic>
              </a:graphicData>
            </a:graphic>
          </wp:inline>
        </w:drawing>
      </w:r>
    </w:p>
    <w:p w:rsidR="00E06CE3" w:rsidRPr="00BC61B6" w:rsidRDefault="00E06CE3" w:rsidP="00E06CE3">
      <w:pPr>
        <w:pStyle w:val="Caption"/>
        <w:framePr w:w="8519" w:hSpace="187" w:wrap="notBeside" w:hAnchor="margin" w:xAlign="center" w:yAlign="top"/>
        <w:rPr>
          <w:szCs w:val="24"/>
        </w:rPr>
      </w:pPr>
      <w:bookmarkStart w:id="12" w:name="_Ref357002313"/>
      <w:bookmarkStart w:id="13" w:name="_Toc365125930"/>
      <w:r w:rsidRPr="00BC61B6">
        <w:rPr>
          <w:szCs w:val="24"/>
        </w:rPr>
        <w:t xml:space="preserve">Figure </w:t>
      </w:r>
      <w:r w:rsidR="002051BD" w:rsidRPr="00D05136">
        <w:rPr>
          <w:szCs w:val="24"/>
        </w:rPr>
        <w:fldChar w:fldCharType="begin"/>
      </w:r>
      <w:r w:rsidRPr="00BC61B6">
        <w:rPr>
          <w:szCs w:val="24"/>
        </w:rPr>
        <w:instrText xml:space="preserve"> SEQ Figure \* ARABIC </w:instrText>
      </w:r>
      <w:r w:rsidR="002051BD" w:rsidRPr="00D05136">
        <w:rPr>
          <w:szCs w:val="24"/>
        </w:rPr>
        <w:fldChar w:fldCharType="separate"/>
      </w:r>
      <w:r>
        <w:rPr>
          <w:noProof/>
          <w:szCs w:val="24"/>
        </w:rPr>
        <w:t>5</w:t>
      </w:r>
      <w:r w:rsidR="002051BD" w:rsidRPr="00D05136">
        <w:rPr>
          <w:szCs w:val="24"/>
        </w:rPr>
        <w:fldChar w:fldCharType="end"/>
      </w:r>
      <w:bookmarkEnd w:id="12"/>
      <w:r w:rsidRPr="00BC61B6">
        <w:rPr>
          <w:szCs w:val="24"/>
        </w:rPr>
        <w:t xml:space="preserve">: </w:t>
      </w:r>
      <w:proofErr w:type="spellStart"/>
      <w:r w:rsidRPr="00BC61B6">
        <w:rPr>
          <w:szCs w:val="24"/>
        </w:rPr>
        <w:t>Prov</w:t>
      </w:r>
      <w:proofErr w:type="spellEnd"/>
      <w:r w:rsidRPr="00BC61B6">
        <w:rPr>
          <w:szCs w:val="24"/>
        </w:rPr>
        <w:t xml:space="preserve"> Viewer’s GUI</w:t>
      </w:r>
      <w:bookmarkEnd w:id="13"/>
    </w:p>
    <w:p w:rsidR="00E35388" w:rsidRDefault="00E35388" w:rsidP="00E35388">
      <w:r>
        <w:t xml:space="preserve">Lastly, we used two metrics to compare the results obtained by both groups: precision and time. The </w:t>
      </w:r>
      <w:r w:rsidR="00921981">
        <w:t xml:space="preserve">precision </w:t>
      </w:r>
      <w:r>
        <w:t>metric,</w:t>
      </w:r>
      <w:r w:rsidR="00570FF8">
        <w:t xml:space="preserve"> </w:t>
      </w:r>
      <w:r>
        <w:t xml:space="preserve">has the intention to verify the correctness of the answers provided by both groups. The </w:t>
      </w:r>
      <w:r w:rsidR="00921981">
        <w:t xml:space="preserve">time </w:t>
      </w:r>
      <w:r>
        <w:t>metric</w:t>
      </w:r>
      <w:r w:rsidR="00921981">
        <w:t xml:space="preserve"> </w:t>
      </w:r>
      <w:r>
        <w:t xml:space="preserve">is used to measure the time each volunteer took to answer all questions, thus allowing </w:t>
      </w:r>
      <w:proofErr w:type="gramStart"/>
      <w:r>
        <w:t>to know</w:t>
      </w:r>
      <w:proofErr w:type="gramEnd"/>
      <w:r>
        <w:t xml:space="preserve"> which method (with or without provenance) is faster.</w:t>
      </w:r>
    </w:p>
    <w:p w:rsidR="008B197E" w:rsidRDefault="00F94E53">
      <w:pPr>
        <w:pStyle w:val="Heading2"/>
        <w:spacing w:before="120"/>
      </w:pPr>
      <w:r>
        <w:t>Experiment Planning</w:t>
      </w:r>
    </w:p>
    <w:p w:rsidR="00E35388" w:rsidRDefault="00E35388" w:rsidP="00E35388">
      <w:r>
        <w:t xml:space="preserve">We opted for a controlled environment in order to reduce independent variables that were beyond our control. Instead of playing the game, volunteers watched a recorded game session played by a third person. Thus, the questionnaire can be customized to the game session, allowing </w:t>
      </w:r>
      <w:proofErr w:type="gramStart"/>
      <w:r w:rsidR="00AD4815">
        <w:t>to ask</w:t>
      </w:r>
      <w:proofErr w:type="gramEnd"/>
      <w:r w:rsidR="00AD4815">
        <w:t xml:space="preserve"> </w:t>
      </w:r>
      <w:r>
        <w:t xml:space="preserve">specific questions about events that occurred in that particular session. Also, the questionnaire is designed to measure the precision of the answers provided by both groups (with and without provenance) and the time volunteers took to finish it. Precision </w:t>
      </w:r>
      <w:r w:rsidR="002051BD">
        <w:fldChar w:fldCharType="begin"/>
      </w:r>
      <w:r w:rsidR="00C403B8">
        <w:instrText xml:space="preserve"> ADDIN ZOTERO_ITEM CSL_CITATION {"citationID":"2ht3mohscv","properties":{"formattedCitation":"[2]","plainCitation":"[2]"},"citationItems":[{"id":191,"uris":["http://zotero.org/users/1122386/items/Z5DX59IW"],"uri":["http://zotero.org/users/1122386/items/Z5DX59IW"],"itemData":{"id":191,"type":"book","title":"Modern Information Retrieval","publisher":"Addison-Wesley Longman Publishing Co., Inc.","publisher-place":"Boston, MA, USA","source":"ACM Digital Library","event-place":"Boston, MA, USA","abstract":"From the Publisher:This is a rigorous and complete textbook for a first course on information retrieval from the computer science (as opposed to a user-centred) perspective. The advent of the Internet and the enormous increase in volume of electronically stored information generally has led to substantial work on IR from the computer science perspective - this book provides an up-to-date student oriented treatment of the subject.","ISBN":"020139829X","author":[{"family":"Baeza-Yates","given":"Ricardo A."},{"family":"Ribeiro-Neto","given":"Berthier"}],"issued":{"date-parts":[["1999"]]}}}],"schema":"https://github.com/citation-style-language/schema/raw/master/csl-citation.json"} </w:instrText>
      </w:r>
      <w:r w:rsidR="002051BD">
        <w:fldChar w:fldCharType="separate"/>
      </w:r>
      <w:r w:rsidR="00DF279F" w:rsidRPr="00DF279F">
        <w:t>[2]</w:t>
      </w:r>
      <w:r w:rsidR="002051BD">
        <w:fldChar w:fldCharType="end"/>
      </w:r>
      <w:r>
        <w:t xml:space="preserve"> is a traditional metric for information retrieval and can be seen as a measure of correctness, which is the percentage results that are relevant. Time is measured in minutes taken to complete the questionnaire. </w:t>
      </w:r>
    </w:p>
    <w:p w:rsidR="00E35388" w:rsidRDefault="00E35388" w:rsidP="00E35388">
      <w:r>
        <w:t xml:space="preserve">Before filling the questionnaire, volunteers are required to read and watch tutorials due to the unfamiliarity with the game and the </w:t>
      </w:r>
      <w:proofErr w:type="spellStart"/>
      <w:r w:rsidRPr="00690D69">
        <w:rPr>
          <w:i/>
        </w:rPr>
        <w:t>Pro</w:t>
      </w:r>
      <w:r>
        <w:rPr>
          <w:i/>
        </w:rPr>
        <w:t>v</w:t>
      </w:r>
      <w:proofErr w:type="spellEnd"/>
      <w:r w:rsidRPr="00690D69">
        <w:rPr>
          <w:i/>
        </w:rPr>
        <w:t xml:space="preserve"> Viewer</w:t>
      </w:r>
      <w:r w:rsidR="0043186F">
        <w:rPr>
          <w:i/>
        </w:rPr>
        <w:t xml:space="preserve"> </w:t>
      </w:r>
      <w:r w:rsidR="0043186F" w:rsidRPr="0043186F">
        <w:t>tool</w:t>
      </w:r>
      <w:r>
        <w:t xml:space="preserve">. Furthermore, we ran a pilot of the experiment in </w:t>
      </w:r>
      <w:r>
        <w:lastRenderedPageBreak/>
        <w:t xml:space="preserve">order to determine the experiment structure, which was initially structured as follows: volunteers were divided into two groups and start the experiment by watching the SDM tutorial, then the </w:t>
      </w:r>
      <w:proofErr w:type="spellStart"/>
      <w:r w:rsidRPr="0033593F">
        <w:rPr>
          <w:i/>
        </w:rPr>
        <w:t>Prov</w:t>
      </w:r>
      <w:proofErr w:type="spellEnd"/>
      <w:r w:rsidRPr="0033593F">
        <w:rPr>
          <w:i/>
        </w:rPr>
        <w:t xml:space="preserve"> Viewer</w:t>
      </w:r>
      <w:r>
        <w:t xml:space="preserve"> tutorial (only for the group with provenance) and the replay of the game session video. Lastly, they receive the questionnaire. </w:t>
      </w:r>
    </w:p>
    <w:p w:rsidR="00E35388" w:rsidRDefault="00E35388" w:rsidP="00E35388">
      <w:r>
        <w:t xml:space="preserve">This order was later changed for the experiment due to the fact that volunteers were reviewing the </w:t>
      </w:r>
      <w:proofErr w:type="spellStart"/>
      <w:r w:rsidRPr="0033593F">
        <w:rPr>
          <w:i/>
        </w:rPr>
        <w:t>Prov</w:t>
      </w:r>
      <w:proofErr w:type="spellEnd"/>
      <w:r w:rsidRPr="0033593F">
        <w:rPr>
          <w:i/>
        </w:rPr>
        <w:t xml:space="preserve"> Viewer</w:t>
      </w:r>
      <w:r>
        <w:t xml:space="preserve"> tutorial while answering the questionnaire. This happened because they were forgetting how to operate the tool after watching the replay of the game session video, which takes around seven minutes. Another change made for the experiment was related to the questions in the questionnaire. Some questions were </w:t>
      </w:r>
      <w:r w:rsidR="00AD4815">
        <w:t xml:space="preserve">allowing </w:t>
      </w:r>
      <w:r>
        <w:t>different interpretations, which caused too many mistakes on both groups. Thus, we decided to create a new scenario (and video) with a different set of questions.</w:t>
      </w:r>
      <w:del w:id="14" w:author="Kohwalter" w:date="2013-09-29T19:55:00Z">
        <w:r w:rsidDel="00DF279F">
          <w:delText xml:space="preserve"> Lastly, during the pilot we allowed each volunteer to watch the videos at their own pace, causing chaos because of </w:delText>
        </w:r>
        <w:r w:rsidR="009C26E1" w:rsidDel="00DF279F">
          <w:delText xml:space="preserve">their </w:delText>
        </w:r>
        <w:r w:rsidDel="00DF279F">
          <w:delText>undisciplined behavior. They were also deceiving the time they took to answer the questionnaire</w:delText>
        </w:r>
        <w:r w:rsidR="0043186F" w:rsidDel="00DF279F">
          <w:delText xml:space="preserve"> by changing the start time</w:delText>
        </w:r>
        <w:r w:rsidDel="00DF279F">
          <w:delText>. Thus, we decided to impose a stricter timetable, providing the questionnaire only after all volunteers of the same group finish watching the videos.</w:delText>
        </w:r>
      </w:del>
    </w:p>
    <w:p w:rsidR="00DE26C6" w:rsidRDefault="00CE7EB3" w:rsidP="00DE26C6">
      <w:pPr>
        <w:keepNext/>
        <w:framePr w:w="10210" w:h="3859" w:hRule="exact" w:hSpace="432" w:wrap="around" w:hAnchor="page" w:xAlign="center" w:yAlign="top"/>
        <w:jc w:val="center"/>
      </w:pPr>
      <w:r>
        <w:rPr>
          <w:noProof/>
        </w:rPr>
        <w:drawing>
          <wp:inline distT="0" distB="0" distL="0" distR="0">
            <wp:extent cx="5231765" cy="2146935"/>
            <wp:effectExtent l="19050" t="0" r="698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231765" cy="2146935"/>
                    </a:xfrm>
                    <a:prstGeom prst="rect">
                      <a:avLst/>
                    </a:prstGeom>
                    <a:noFill/>
                    <a:ln w="9525">
                      <a:noFill/>
                      <a:miter lim="800000"/>
                      <a:headEnd/>
                      <a:tailEnd/>
                    </a:ln>
                  </pic:spPr>
                </pic:pic>
              </a:graphicData>
            </a:graphic>
          </wp:inline>
        </w:drawing>
      </w:r>
    </w:p>
    <w:p w:rsidR="00DE26C6" w:rsidRPr="00DE4D84" w:rsidRDefault="00DE26C6" w:rsidP="00DE26C6">
      <w:pPr>
        <w:pStyle w:val="Caption"/>
        <w:framePr w:w="10210" w:h="3859" w:hRule="exact" w:hSpace="432" w:wrap="around" w:hAnchor="page" w:xAlign="center" w:yAlign="top"/>
      </w:pPr>
      <w:bookmarkStart w:id="15" w:name="_Ref358305441"/>
      <w:bookmarkStart w:id="16" w:name="_Toc365125939"/>
      <w:r w:rsidRPr="00FD46C2">
        <w:t xml:space="preserve">Figure </w:t>
      </w:r>
      <w:r w:rsidR="002051BD">
        <w:fldChar w:fldCharType="begin"/>
      </w:r>
      <w:r w:rsidRPr="00FD46C2">
        <w:instrText xml:space="preserve"> SEQ Figure \* ARABIC </w:instrText>
      </w:r>
      <w:r w:rsidR="002051BD">
        <w:fldChar w:fldCharType="separate"/>
      </w:r>
      <w:r w:rsidR="00A51D5F">
        <w:rPr>
          <w:noProof/>
        </w:rPr>
        <w:t>6</w:t>
      </w:r>
      <w:r w:rsidR="002051BD">
        <w:fldChar w:fldCharType="end"/>
      </w:r>
      <w:bookmarkEnd w:id="15"/>
      <w:r>
        <w:t>:</w:t>
      </w:r>
      <w:r w:rsidRPr="00FD46C2">
        <w:t xml:space="preserve"> Experiment Execution </w:t>
      </w:r>
      <w:r>
        <w:t>activity diagram</w:t>
      </w:r>
      <w:bookmarkEnd w:id="16"/>
    </w:p>
    <w:p w:rsidR="0043186F" w:rsidRDefault="00E35388" w:rsidP="00E35388">
      <w:r>
        <w:t xml:space="preserve">With the changes made after the pilot, the experiment plan is illustrated by </w:t>
      </w:r>
      <w:r w:rsidR="002051BD">
        <w:fldChar w:fldCharType="begin"/>
      </w:r>
      <w:r>
        <w:instrText xml:space="preserve"> REF _Ref358305441 \h </w:instrText>
      </w:r>
      <w:r w:rsidR="002051BD">
        <w:fldChar w:fldCharType="separate"/>
      </w:r>
      <w:r w:rsidR="00A51D5F" w:rsidRPr="00FD46C2">
        <w:t xml:space="preserve">Figure </w:t>
      </w:r>
      <w:r w:rsidR="00A51D5F">
        <w:rPr>
          <w:noProof/>
        </w:rPr>
        <w:t>6</w:t>
      </w:r>
      <w:r w:rsidR="002051BD">
        <w:fldChar w:fldCharType="end"/>
      </w:r>
      <w:r>
        <w:t xml:space="preserve"> and is divided</w:t>
      </w:r>
      <w:r w:rsidRPr="002D2296">
        <w:t xml:space="preserve"> </w:t>
      </w:r>
      <w:r>
        <w:t xml:space="preserve">in three stages: Generating the questionnaire, running the experiment with volunteers (students), and analyzing the results. According to the plan shown in </w:t>
      </w:r>
      <w:r w:rsidR="002051BD">
        <w:fldChar w:fldCharType="begin"/>
      </w:r>
      <w:r>
        <w:instrText xml:space="preserve"> REF _Ref358305441 \h </w:instrText>
      </w:r>
      <w:r w:rsidR="002051BD">
        <w:fldChar w:fldCharType="separate"/>
      </w:r>
      <w:r w:rsidR="00A51D5F" w:rsidRPr="00FD46C2">
        <w:t xml:space="preserve">Figure </w:t>
      </w:r>
      <w:r w:rsidR="00A51D5F">
        <w:rPr>
          <w:noProof/>
        </w:rPr>
        <w:t>6</w:t>
      </w:r>
      <w:r w:rsidR="002051BD">
        <w:fldChar w:fldCharType="end"/>
      </w:r>
      <w:r>
        <w:t xml:space="preserve">, the first stage (Create Questionnaire) is executed before running the experiment with volunteers. We created the replay of a recorded game session from SDM that narrates the player’s decisions throughout the game. </w:t>
      </w:r>
    </w:p>
    <w:p w:rsidR="0043186F" w:rsidRDefault="0043186F" w:rsidP="0043186F">
      <w:r>
        <w:t xml:space="preserve">The next stage is to run the experiment with volunteers. </w:t>
      </w:r>
      <w:del w:id="17" w:author="Kohwalter" w:date="2013-09-29T19:56:00Z">
        <w:r w:rsidDel="00DF279F">
          <w:delText xml:space="preserve">Before participating in the experiment, volunteers are required to read and sign a consent form. </w:delText>
        </w:r>
      </w:del>
      <w:r>
        <w:t xml:space="preserve">The volunteers watch a tutorial video from SDM, which explains details about the game interface, and read a written document summarizing key features. Subsequently, they watch the replay video and are divided in two groups: those that will use </w:t>
      </w:r>
      <w:r w:rsidRPr="00230F72">
        <w:t>provenance</w:t>
      </w:r>
      <w:r>
        <w:t xml:space="preserve"> and those that will not. After watching the replay video, the volunteers are handed the questionnaire. However, the group with provenance watches another tutorial video for the tool before receiving the questionnaire. This stage also has a time limit to avoid fatigue. The game session is available in GEMS</w:t>
      </w:r>
      <w:r w:rsidRPr="0087188B">
        <w:rPr>
          <w:rStyle w:val="FootnoteReference"/>
        </w:rPr>
        <w:footnoteReference w:id="2"/>
      </w:r>
      <w:r>
        <w:t>, along with the provenance graph. Lastly, we performed a statistical analysis over the results by means of hypothesis test in order to compare the obtained results from both methods (with and without provenance).</w:t>
      </w:r>
    </w:p>
    <w:p w:rsidR="00E35388" w:rsidRDefault="0043186F" w:rsidP="00E35388">
      <w:r>
        <w:t xml:space="preserve">Another important factor for the design of the experiment concerns the definition of the significance level to be used during statistical analysis. For the experiments performed in this work we used a confidence interval of 95%, which translates to α = 0.05 where α is the maximum probability of incorrect rejecting the null hypothesis (Type I error). </w:t>
      </w:r>
      <w:r w:rsidR="004477E9">
        <w:t>The following subsections describes the game session used for the experiment</w:t>
      </w:r>
      <w:r w:rsidR="003E1B34">
        <w:t>,</w:t>
      </w:r>
      <w:r w:rsidR="00F41836">
        <w:t xml:space="preserve"> the</w:t>
      </w:r>
      <w:r w:rsidR="004477E9">
        <w:t xml:space="preserve"> </w:t>
      </w:r>
      <w:r w:rsidR="009C26E1">
        <w:t xml:space="preserve">proposed </w:t>
      </w:r>
      <w:r w:rsidR="004477E9">
        <w:t>questionnaire</w:t>
      </w:r>
      <w:r w:rsidR="003E1B34">
        <w:t>, and execution details</w:t>
      </w:r>
      <w:r w:rsidR="004477E9">
        <w:t>.</w:t>
      </w:r>
    </w:p>
    <w:p w:rsidR="00F56E4E" w:rsidRDefault="00F56E4E" w:rsidP="00F56E4E">
      <w:pPr>
        <w:pStyle w:val="Heading3"/>
      </w:pPr>
      <w:r>
        <w:t>Game Session</w:t>
      </w:r>
      <w:r w:rsidR="00A271A3">
        <w:t xml:space="preserve"> Scenario</w:t>
      </w:r>
    </w:p>
    <w:p w:rsidR="00F56E4E" w:rsidRDefault="009C26E1" w:rsidP="00F56E4E">
      <w:r>
        <w:t>For this experiment we created the following scenario</w:t>
      </w:r>
      <w:r w:rsidRPr="0087188B">
        <w:rPr>
          <w:rStyle w:val="FootnoteReference"/>
        </w:rPr>
        <w:t xml:space="preserve"> </w:t>
      </w:r>
      <w:r w:rsidR="00F56E4E" w:rsidRPr="0087188B">
        <w:rPr>
          <w:rStyle w:val="FootnoteReference"/>
        </w:rPr>
        <w:footnoteReference w:id="3"/>
      </w:r>
      <w:r>
        <w:t xml:space="preserve">: </w:t>
      </w:r>
      <w:r w:rsidR="00F56E4E">
        <w:t xml:space="preserve">Starting the game, the player has at his disposal four employees: </w:t>
      </w:r>
      <w:proofErr w:type="spellStart"/>
      <w:r w:rsidR="00F56E4E">
        <w:t>Yesha</w:t>
      </w:r>
      <w:proofErr w:type="spellEnd"/>
      <w:r w:rsidR="00F56E4E">
        <w:t xml:space="preserve">, </w:t>
      </w:r>
      <w:proofErr w:type="spellStart"/>
      <w:r w:rsidR="00F56E4E">
        <w:t>Tornik</w:t>
      </w:r>
      <w:proofErr w:type="spellEnd"/>
      <w:r w:rsidR="00F56E4E">
        <w:t xml:space="preserve">, </w:t>
      </w:r>
      <w:proofErr w:type="spellStart"/>
      <w:r w:rsidR="00F56E4E">
        <w:t>Mirax</w:t>
      </w:r>
      <w:proofErr w:type="spellEnd"/>
      <w:r w:rsidR="00F56E4E">
        <w:t xml:space="preserve">, and Emmy. The first thing he does is to assign roles for each employee. </w:t>
      </w:r>
      <w:proofErr w:type="spellStart"/>
      <w:r w:rsidR="00F56E4E">
        <w:t>Yesha</w:t>
      </w:r>
      <w:proofErr w:type="spellEnd"/>
      <w:r w:rsidR="00F56E4E">
        <w:t xml:space="preserve"> is assigned as the staff’s manager and has the task of aiding analysts. </w:t>
      </w:r>
      <w:proofErr w:type="spellStart"/>
      <w:r w:rsidR="00F56E4E">
        <w:t>Tornik</w:t>
      </w:r>
      <w:proofErr w:type="spellEnd"/>
      <w:r w:rsidR="00F56E4E">
        <w:t xml:space="preserve"> is assigned as an analyst, </w:t>
      </w:r>
      <w:proofErr w:type="spellStart"/>
      <w:r w:rsidR="00F56E4E">
        <w:t>Mirax</w:t>
      </w:r>
      <w:proofErr w:type="spellEnd"/>
      <w:r w:rsidR="00F56E4E">
        <w:t xml:space="preserve"> as marketing (which aids analysts and provides a cash income to the player by making deals), and, lastly, Emmy is assigned as programmer to develop the software. Then the player asks </w:t>
      </w:r>
      <w:proofErr w:type="spellStart"/>
      <w:r w:rsidR="00F56E4E">
        <w:t>Yesha</w:t>
      </w:r>
      <w:proofErr w:type="spellEnd"/>
      <w:r w:rsidR="00F56E4E">
        <w:t xml:space="preserve"> to hire tree new employees: Arden, which is placed in training, </w:t>
      </w:r>
      <w:proofErr w:type="spellStart"/>
      <w:r w:rsidR="00F56E4E">
        <w:t>Marke</w:t>
      </w:r>
      <w:proofErr w:type="spellEnd"/>
      <w:r w:rsidR="00F56E4E">
        <w:t xml:space="preserve">, an architect, and lastly Daniel, an analyst that will work for 14 hours a day. Almost two weeks passed before Arden finished his training and was allocated to work as programmer. </w:t>
      </w:r>
    </w:p>
    <w:p w:rsidR="00F56E4E" w:rsidRDefault="00F56E4E" w:rsidP="00F56E4E">
      <w:r>
        <w:t>Starting the third week in the game, the player begins to have financial problems</w:t>
      </w:r>
      <w:r w:rsidR="009C26E1">
        <w:t xml:space="preserve"> and runs</w:t>
      </w:r>
      <w:r>
        <w:t xml:space="preserve"> out of cash. Daniel, due to the extra hours, is tired and quits. The game continues with a few rearrangements in task. </w:t>
      </w:r>
      <w:proofErr w:type="spellStart"/>
      <w:r>
        <w:t>Tornik</w:t>
      </w:r>
      <w:proofErr w:type="spellEnd"/>
      <w:r>
        <w:t xml:space="preserve"> is assigned to do both elicitation and specification tasks as analyst and Arden begins to work as a programmer. </w:t>
      </w:r>
      <w:proofErr w:type="spellStart"/>
      <w:r>
        <w:t>Mirax</w:t>
      </w:r>
      <w:proofErr w:type="spellEnd"/>
      <w:r>
        <w:t xml:space="preserve"> is later promoted at the third week. At the fourth week, </w:t>
      </w:r>
      <w:proofErr w:type="spellStart"/>
      <w:r>
        <w:t>Marke’s</w:t>
      </w:r>
      <w:proofErr w:type="spellEnd"/>
      <w:r>
        <w:t xml:space="preserve"> role is changed to programmer, focusing on repairing reported bugs, and as a tester. Nearing the end of the week, Arden and </w:t>
      </w:r>
      <w:proofErr w:type="spellStart"/>
      <w:r>
        <w:t>Marke</w:t>
      </w:r>
      <w:proofErr w:type="spellEnd"/>
      <w:r>
        <w:t xml:space="preserve"> resign the staff due to lack of payments since the player was having financial problems. At the start of the next month, and after receiving cash from achieving a milestone from the contract with the client, the player hires another employee (</w:t>
      </w:r>
      <w:proofErr w:type="spellStart"/>
      <w:r>
        <w:t>Miera</w:t>
      </w:r>
      <w:proofErr w:type="spellEnd"/>
      <w:r>
        <w:t xml:space="preserve">) as a programmer to replace Arden. At the same week, the player sets </w:t>
      </w:r>
      <w:proofErr w:type="spellStart"/>
      <w:r>
        <w:t>Mirax</w:t>
      </w:r>
      <w:proofErr w:type="spellEnd"/>
      <w:r>
        <w:t xml:space="preserve"> to negotiate with the client, asking to extend the project’s deadline by one extra week, since the deadline was ending. Because of the deadline extension, the staff manages to complete the software in time, delivering the software to the client.</w:t>
      </w:r>
    </w:p>
    <w:p w:rsidR="00F56E4E" w:rsidRDefault="00F56E4E" w:rsidP="00F56E4E">
      <w:r>
        <w:lastRenderedPageBreak/>
        <w:t>The software delivered still had one reported and unfixed bug, plus another twenty five unknown bugs that were not identified by the staff. Aside from the bugs, the coding quality of the software was mediocre with a rate of 75.84. This rate can vary from 10 to 120, where 10 is the maximum negative modifier and above 100 provide a positive modifier. Thus the value 75.84 is near the average (65.0). Concerning the player’s financial status, the player started the game with 40,000 credits and at the end he had 5,969 credits and gained another 8,335 credits (out of 34,335) for delivering the software. The difference in payment is due to the number of bugs left in the software (26 bugs). Also, the player’s reputation did not increase because of the poor quality of the delivered software (number of bugs). Concerning the staff, the player kept all starting employees, but lost three</w:t>
      </w:r>
      <w:r w:rsidR="002D2E99">
        <w:t>,</w:t>
      </w:r>
      <w:r>
        <w:t xml:space="preserve"> out of four</w:t>
      </w:r>
      <w:r w:rsidR="002D2E99">
        <w:t>,</w:t>
      </w:r>
      <w:r>
        <w:t xml:space="preserve"> hired employees. Three of the remaining employees have lost morale during the development and one is fatigued. At the end of the session, the </w:t>
      </w:r>
      <w:r w:rsidRPr="00775689">
        <w:rPr>
          <w:i/>
        </w:rPr>
        <w:t xml:space="preserve">game </w:t>
      </w:r>
      <w:r>
        <w:rPr>
          <w:i/>
        </w:rPr>
        <w:t>flux</w:t>
      </w:r>
      <w:r w:rsidRPr="00775689">
        <w:rPr>
          <w:i/>
        </w:rPr>
        <w:t xml:space="preserve"> log</w:t>
      </w:r>
      <w:r>
        <w:t xml:space="preserve"> was generated by using the collected information from the game (employees, actions, and the project daily progression).</w:t>
      </w:r>
    </w:p>
    <w:p w:rsidR="00F56E4E" w:rsidRPr="00F56E4E" w:rsidRDefault="00F56E4E" w:rsidP="00F56E4E">
      <w:pPr>
        <w:pStyle w:val="Heading3"/>
      </w:pPr>
      <w:r>
        <w:t>Questionnaire</w:t>
      </w:r>
    </w:p>
    <w:p w:rsidR="00E35388" w:rsidRDefault="00E35388" w:rsidP="00E35388">
      <w:r>
        <w:t xml:space="preserve">The questionnaire was designed based on the video, consisting of ten questions. The first and the last questions are related to time measurements: the times when the volunteer started and finished the questionnaire. The second question is designed to identify the group of the volunteer: with provenance, which uses </w:t>
      </w:r>
      <w:proofErr w:type="spellStart"/>
      <w:r w:rsidRPr="00A874B0">
        <w:rPr>
          <w:i/>
        </w:rPr>
        <w:t>Prov</w:t>
      </w:r>
      <w:proofErr w:type="spellEnd"/>
      <w:r w:rsidRPr="00A874B0">
        <w:rPr>
          <w:i/>
        </w:rPr>
        <w:t xml:space="preserve"> Viewer</w:t>
      </w:r>
      <w:r>
        <w:t xml:space="preserve"> while answering the questionnaire, or without provenance, which answers the questionnaire </w:t>
      </w:r>
      <w:r w:rsidR="00B1241D">
        <w:t>only based on the video footage</w:t>
      </w:r>
      <w:r>
        <w:t>. The other seven questions are related to events that emerged during the game and have the same weight with values varying from 0 (wrong) to 1 (correct), depending on the answer provided. A value of 0.5 means the answer was partially correct, meaning that only one item was correctly identified. These questions explore different aspects from the game, and some questions require a deeper knowledge of the game.</w:t>
      </w:r>
    </w:p>
    <w:p w:rsidR="00E35388" w:rsidRDefault="00E35388" w:rsidP="00E35388">
      <w:r>
        <w:t xml:space="preserve">The third question in the questionnaire asks one reason that made the employee Arden to quit the staff. The forth question is the same as the third, but </w:t>
      </w:r>
      <w:r w:rsidR="00B1241D">
        <w:t xml:space="preserve">related to </w:t>
      </w:r>
      <w:r>
        <w:t>the employee Daniel</w:t>
      </w:r>
      <w:r w:rsidR="00B1241D">
        <w:t>, since t</w:t>
      </w:r>
      <w:r>
        <w:t xml:space="preserve">heir motives for quitting the staff were different. Arden left because of lack of payment (morale decreased due to lack of payment) while Daniel left due to overworking and lack of payment (morale decreased due to low stamina and lack of payment). Either answer was acceptable because we only asked one reason. The fifth question asks why </w:t>
      </w:r>
      <w:proofErr w:type="spellStart"/>
      <w:r>
        <w:t>Tornik</w:t>
      </w:r>
      <w:proofErr w:type="spellEnd"/>
      <w:r>
        <w:t xml:space="preserve"> had made no progress during a </w:t>
      </w:r>
      <w:r w:rsidR="0043186F">
        <w:t xml:space="preserve">certain </w:t>
      </w:r>
      <w:r>
        <w:t>period of time. The sixth question asks why Daniel’s productivity had a sudden drop from one day to another. The seventh question asks the most contributing factor that allowed finishing the software in time. The eighth question asks the two most contributing factors that caused financial problems after day eleven. The ninth, and last, question asks which employee was idle for a period of time.</w:t>
      </w:r>
    </w:p>
    <w:p w:rsidR="00F94E53" w:rsidRDefault="00F94E53" w:rsidP="003E1B34">
      <w:pPr>
        <w:pStyle w:val="Heading3"/>
      </w:pPr>
      <w:r>
        <w:t>Experiment Execution</w:t>
      </w:r>
    </w:p>
    <w:p w:rsidR="00F94E53" w:rsidDel="00DF279F" w:rsidRDefault="00E35388" w:rsidP="00E35388">
      <w:pPr>
        <w:rPr>
          <w:del w:id="18" w:author="Kohwalter" w:date="2013-09-29T19:54:00Z"/>
        </w:rPr>
      </w:pPr>
      <w:del w:id="19" w:author="Kohwalter" w:date="2013-09-29T19:54:00Z">
        <w:r w:rsidDel="00DF279F">
          <w:delText>The pilot was applied to an undergraduate class composed of 28 volunteers.</w:delText>
        </w:r>
        <w:r w:rsidR="004D54B4" w:rsidDel="00DF279F">
          <w:delText xml:space="preserve"> </w:delText>
        </w:r>
        <w:r w:rsidDel="00DF279F">
          <w:delText>However, this data was not used for the experiment or the statistical analysis due to the changes made after the pilot.</w:delText>
        </w:r>
      </w:del>
    </w:p>
    <w:p w:rsidR="00F56E4E" w:rsidRPr="0030598F" w:rsidRDefault="00E35388" w:rsidP="00F56E4E">
      <w:r>
        <w:t>After the pilot and making the appropriate changes in the plan, we applied the experiment in two different undergrad classes</w:t>
      </w:r>
      <w:r w:rsidR="004D54B4">
        <w:t xml:space="preserve"> </w:t>
      </w:r>
      <w:r w:rsidR="002051BD">
        <w:fldChar w:fldCharType="begin"/>
      </w:r>
      <w:r w:rsidR="003B7395">
        <w:instrText xml:space="preserve"> ADDIN ZOTERO_ITEM CSL_CITATION {"citationID":"eth5mlkt1","properties":{"formattedCitation":"[22]","plainCitation":"[22]"},"citationItems":[{"id":194,"uris":["http://zotero.org/users/1122386/items/V5A5S4RU"],"uri":["http://zotero.org/users/1122386/items/V5A5S4RU"],"itemData":{"id":194,"type":"article-journal","title":"Using students as subjects - an empirical evaluation","container-title":"Empirical software engineering and measurement (ESEM)","page":"288–290","source":"ACM Digital Library","abstract":"An important task in Requirements Engineering is to select which requirements that should go into a specific release of a system. This is a complex decision that requires balancing multiple perspectives against each other. In this article we investigate what students imagine is important to professionals in requirements selection. The reason for this is to understand whether the students are able to picture what industry professionals value, and whether the courses allow them to picture the state of industry practice. The results indicate that students have a good understanding of the way industry acts in the context of requirements selection, and students may work well as subjects in empirical studies in this area.","DOI":"10.1145/1414004.1414055","author":[{"family":"Svahnberg","given":"Mikael"},{"family":"Aurum","given":"Aybüke"},{"family":"Wohlin","given":"Claes"}],"issued":{"date-parts":[["2008"]]},"accessed":{"date-parts":[["2013",8,21]]}}}],"schema":"https://github.com/citation-style-language/schema/raw/master/csl-citation.json"} </w:instrText>
      </w:r>
      <w:r w:rsidR="002051BD">
        <w:fldChar w:fldCharType="separate"/>
      </w:r>
      <w:r w:rsidR="003B7395" w:rsidRPr="003B7395">
        <w:t>[22]</w:t>
      </w:r>
      <w:r w:rsidR="002051BD">
        <w:fldChar w:fldCharType="end"/>
      </w:r>
      <w:r>
        <w:t>, composed of 18 and 19 volunteers each. From those 37 volunteers, only 32 were able to finish the experiment in the allocated time, thus 5 partially answered questionnaires were discarded.</w:t>
      </w:r>
      <w:r w:rsidR="004D54B4">
        <w:t xml:space="preserve"> </w:t>
      </w:r>
      <w:r>
        <w:t>After running the experiment on both classes, the questionnaires were analyzed.</w:t>
      </w:r>
      <w:r w:rsidR="00F56E4E">
        <w:t xml:space="preserve"> </w:t>
      </w:r>
    </w:p>
    <w:p w:rsidR="00434E42" w:rsidRDefault="00434E42" w:rsidP="00434E42">
      <w:pPr>
        <w:pStyle w:val="Heading2"/>
      </w:pPr>
      <w:r>
        <w:t>Statistical Analysis</w:t>
      </w:r>
    </w:p>
    <w:p w:rsidR="00434E42" w:rsidRPr="002D2291" w:rsidRDefault="00434E42" w:rsidP="00434E42">
      <w:r>
        <w:t xml:space="preserve">A fundamental part of the statistical analysis of an experiment is the hypothesis test </w:t>
      </w:r>
      <w:r w:rsidR="002051BD">
        <w:fldChar w:fldCharType="begin"/>
      </w:r>
      <w:r w:rsidR="003B7395">
        <w:instrText xml:space="preserve"> ADDIN ZOTERO_ITEM CSL_CITATION {"citationID":"1nto4n9p0o","properties":{"formattedCitation":"[25]","plainCitation":"[25]"},"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2051BD">
        <w:fldChar w:fldCharType="separate"/>
      </w:r>
      <w:r w:rsidR="003B7395" w:rsidRPr="003B7395">
        <w:t>[25]</w:t>
      </w:r>
      <w:r w:rsidR="002051BD">
        <w:fldChar w:fldCharType="end"/>
      </w:r>
      <w:r>
        <w:t xml:space="preserve">. In the hypothesis test, two hypotheses are </w:t>
      </w:r>
      <w:r>
        <w:lastRenderedPageBreak/>
        <w:t xml:space="preserve">proposed and used to validate the collected data. </w:t>
      </w:r>
      <w:r w:rsidRPr="007A5306">
        <w:t xml:space="preserve"> </w:t>
      </w:r>
      <w:r>
        <w:t>However, hypothesis testing involves two types of error: Type-I and Type-II. The Type-I error refers to the rejection of the null hypothesis even when it is true, while the Type-II error refers to the acceptance of the null hypothesis when it is false. These errors depend on the power of the test C, which is the probability of 1 - β that the test is true if H</w:t>
      </w:r>
      <w:r w:rsidRPr="00593EE8">
        <w:rPr>
          <w:vertAlign w:val="subscript"/>
        </w:rPr>
        <w:t>0</w:t>
      </w:r>
      <w:r>
        <w:t xml:space="preserve"> is false and β is the probability of committing the error Type-II. Moreover, the hypothesis test can be parametric or non-parametric. Parametric tests have a greater power C, thus produces more accurate and precise estimates. However, parametric tests can only be used </w:t>
      </w:r>
      <w:r w:rsidR="00B1241D">
        <w:t xml:space="preserve">if the </w:t>
      </w:r>
      <w:r>
        <w:t xml:space="preserve">samples follow a normal distribution. Nevertheless, non-parametric tests do not require normality and are recommended when samples are small </w:t>
      </w:r>
      <w:r w:rsidR="002051BD">
        <w:fldChar w:fldCharType="begin"/>
      </w:r>
      <w:r w:rsidR="003B7395">
        <w:instrText xml:space="preserve"> ADDIN ZOTERO_ITEM CSL_CITATION {"citationID":"JlFmATgJ","properties":{"formattedCitation":"[25]","plainCitation":"[25]"},"citationItems":[{"id":181,"uris":["http://zotero.org/users/1122386/items/DKWXSAKR"],"uri":["http://zotero.org/users/1122386/items/DKWXSAKR"],"itemData":{"id":181,"type":"book","title":"Experimentation in software engineering: an introduction","publisher":"Kluwer Academic Publishers","publisher-place":"Norwell, MA, USA","source":"ACM Digital Library","event-place":"Norwell, MA, USA","ISBN":"0-7923-8682-5","shortTitle":"Experimentation in software engineering","author":[{"family":"Wohlin","given":"Claes"},{"family":"Runeson","given":"Per"},{"family":"Höst","given":"Martin"},{"family":"Ohlsson","given":"Magnus C."},{"family":"Regnell","given":"Bjöorn"},{"family":"Wesslén","given":"Anders"}],"issued":{"date-parts":[["2000"]]}}}],"schema":"https://github.com/citation-style-language/schema/raw/master/csl-citation.json"} </w:instrText>
      </w:r>
      <w:r w:rsidR="002051BD">
        <w:fldChar w:fldCharType="separate"/>
      </w:r>
      <w:r w:rsidR="003B7395" w:rsidRPr="003B7395">
        <w:t>[25]</w:t>
      </w:r>
      <w:r w:rsidR="002051BD">
        <w:fldChar w:fldCharType="end"/>
      </w:r>
      <w:r>
        <w:t>.</w:t>
      </w:r>
    </w:p>
    <w:p w:rsidR="00434E42" w:rsidRDefault="00434E42" w:rsidP="00434E42">
      <w:r>
        <w:t xml:space="preserve">The statistical analysis was performed with the intention of checking the obtained results and verifying if they have any significant difference. The main idea is to compare the results obtained from the questionnaire and the elapsed time of both groups. All tests were done in the open source software </w:t>
      </w:r>
      <w:r w:rsidRPr="005C04B1">
        <w:rPr>
          <w:i/>
        </w:rPr>
        <w:t>R</w:t>
      </w:r>
      <w:r w:rsidR="00E06CE3">
        <w:t xml:space="preserve"> </w:t>
      </w:r>
      <w:r w:rsidR="002051BD">
        <w:fldChar w:fldCharType="begin"/>
      </w:r>
      <w:r w:rsidR="005C04B1">
        <w:instrText xml:space="preserve"> ADDIN ZOTERO_ITEM CSL_CITATION {"citationID":"j8XKwWim","properties":{"formattedCitation":"[17]","plainCitation":"[17]"},"citationItems":[{"id":198,"uris":["http://zotero.org/users/1122386/items/6HNUXM42"],"uri":["http://zotero.org/users/1122386/items/6HNUXM42"],"itemData":{"id":198,"type":"webpage","title":"R","URL":"http://www.r-project.org/","accessed":{"date-parts":[["2013",3,26]]}}}],"schema":"https://github.com/citation-style-language/schema/raw/master/csl-citation.json"} </w:instrText>
      </w:r>
      <w:r w:rsidR="002051BD">
        <w:fldChar w:fldCharType="separate"/>
      </w:r>
      <w:r w:rsidR="005C04B1" w:rsidRPr="005C04B1">
        <w:t>[17]</w:t>
      </w:r>
      <w:r w:rsidR="002051BD">
        <w:fldChar w:fldCharType="end"/>
      </w:r>
      <w:r>
        <w:t xml:space="preserve">, which is commonly used for statistical analysis and graph construction, within the IDE </w:t>
      </w:r>
      <w:proofErr w:type="spellStart"/>
      <w:r w:rsidRPr="00614CF3">
        <w:rPr>
          <w:i/>
        </w:rPr>
        <w:t>RStudio</w:t>
      </w:r>
      <w:proofErr w:type="spellEnd"/>
      <w:r w:rsidR="00E06CE3">
        <w:t xml:space="preserve"> </w:t>
      </w:r>
      <w:r w:rsidR="002051BD">
        <w:fldChar w:fldCharType="begin"/>
      </w:r>
      <w:r w:rsidR="005C04B1">
        <w:instrText xml:space="preserve"> ADDIN ZOTERO_ITEM CSL_CITATION {"citationID":"2h4enc01a2","properties":{"formattedCitation":"[18]","plainCitation":"[18]"},"citationItems":[{"id":209,"uris":["http://zotero.org/users/1122386/items/FHX7KSUN"],"uri":["http://zotero.org/users/1122386/items/FHX7KSUN"],"itemData":{"id":209,"type":"webpage","title":"RStudio","URL":"http://www.rstudio.com/","accessed":{"date-parts":[["2013",3,26]]}}}],"schema":"https://github.com/citation-style-language/schema/raw/master/csl-citation.json"} </w:instrText>
      </w:r>
      <w:r w:rsidR="002051BD">
        <w:fldChar w:fldCharType="separate"/>
      </w:r>
      <w:r w:rsidR="005C04B1" w:rsidRPr="005C04B1">
        <w:t>[18]</w:t>
      </w:r>
      <w:r w:rsidR="002051BD">
        <w:fldChar w:fldCharType="end"/>
      </w:r>
      <w:r>
        <w:t>.</w:t>
      </w:r>
    </w:p>
    <w:p w:rsidR="00F9564D" w:rsidRDefault="00F9564D" w:rsidP="00F9564D">
      <w:r>
        <w:t>On a normality test the null hypothesis H</w:t>
      </w:r>
      <w:r w:rsidRPr="00593EE8">
        <w:rPr>
          <w:vertAlign w:val="subscript"/>
        </w:rPr>
        <w:t>0</w:t>
      </w:r>
      <w:r>
        <w:t xml:space="preserve"> states that the collected data follows a normal distribution. The alternative hypothesis, H</w:t>
      </w:r>
      <w:r w:rsidRPr="00593EE8">
        <w:rPr>
          <w:vertAlign w:val="subscript"/>
        </w:rPr>
        <w:t>1</w:t>
      </w:r>
      <w:r>
        <w:t>, states that the collected data does not follow a normal distribution. Given this, a normality analysis from the obtained data decides between using parametric or non-parametric tests. Thus, we used the Shapiro-</w:t>
      </w:r>
      <w:proofErr w:type="spellStart"/>
      <w:r>
        <w:t>Wilk</w:t>
      </w:r>
      <w:proofErr w:type="spellEnd"/>
      <w:r>
        <w:t xml:space="preserve"> test </w:t>
      </w:r>
      <w:r w:rsidR="002051BD">
        <w:fldChar w:fldCharType="begin"/>
      </w:r>
      <w:r w:rsidR="005C04B1">
        <w:instrText xml:space="preserve"> ADDIN ZOTERO_ITEM CSL_CITATION {"citationID":"2ihflju5rc","properties":{"formattedCitation":"[19]","plainCitation":"[19]"},"citationItems":[{"id":160,"uris":["http://zotero.org/users/1122386/items/CVCHIRMZ"],"uri":["http://zotero.org/users/1122386/items/CVCHIRMZ"],"itemData":{"id":160,"type":"article-journal","title":"An Analysis of Variance Test for Normality (Complete Samples)","container-title":"Biometrika","page":"591","volume":"52","issue":"3/4","source":"CrossRef","DOI":"10.2307/2333709","ISSN":"00063444","author":[{"family":"Shapiro","given":"S. S."},{"family":"Wilk","given":"M. B."}],"issued":{"date-parts":[["1965"]]}}}],"schema":"https://github.com/citation-style-language/schema/raw/master/csl-citation.json"} </w:instrText>
      </w:r>
      <w:r w:rsidR="002051BD">
        <w:fldChar w:fldCharType="separate"/>
      </w:r>
      <w:r w:rsidR="005C04B1" w:rsidRPr="005C04B1">
        <w:t>[19]</w:t>
      </w:r>
      <w:r w:rsidR="002051BD">
        <w:fldChar w:fldCharType="end"/>
      </w:r>
      <w:r>
        <w:t xml:space="preserve"> with the following hypotheses:</w:t>
      </w:r>
    </w:p>
    <w:p w:rsidR="00F9564D" w:rsidRPr="00F9564D" w:rsidRDefault="002051BD" w:rsidP="00A51D5F">
      <w:pPr>
        <w:jc w:val="center"/>
      </w:pPr>
      <m:oMathPara>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have a normal distribution</m:t>
                </m:r>
              </m:e>
            </m:mr>
            <m:mr>
              <m:e>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xml:space="preserve">:Sample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 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does not have a normal distribution</m:t>
                </m:r>
              </m:e>
            </m:mr>
          </m:m>
        </m:oMath>
      </m:oMathPara>
    </w:p>
    <w:p w:rsidR="00F9564D" w:rsidRDefault="00A40D0C" w:rsidP="00F9564D">
      <w:r>
        <w:t>The normality</w:t>
      </w:r>
      <w:r w:rsidR="00F9564D">
        <w:t xml:space="preserve"> test </w:t>
      </w:r>
      <w:r>
        <w:t>was</w:t>
      </w:r>
      <w:r w:rsidR="00F9564D">
        <w:t xml:space="preserve"> executed in </w:t>
      </w:r>
      <w:r w:rsidR="00F9564D" w:rsidRPr="005C04B1">
        <w:rPr>
          <w:i/>
        </w:rPr>
        <w:t>R</w:t>
      </w:r>
      <w:r w:rsidR="00F9564D">
        <w:t xml:space="preserve"> by </w:t>
      </w:r>
      <w:r w:rsidR="003E1B34">
        <w:t xml:space="preserve">applying the </w:t>
      </w:r>
      <w:proofErr w:type="spellStart"/>
      <w:r w:rsidR="003E1B34">
        <w:t>Shaphiro</w:t>
      </w:r>
      <w:proofErr w:type="spellEnd"/>
      <w:r w:rsidR="003E1B34">
        <w:t xml:space="preserve"> method at vector </w:t>
      </w:r>
      <w:r w:rsidR="003E1B34" w:rsidRPr="003E1B34">
        <w:rPr>
          <w:i/>
        </w:rPr>
        <w:t>x</w:t>
      </w:r>
      <w:r w:rsidR="00F9564D">
        <w:t xml:space="preserve">, where </w:t>
      </w:r>
      <w:r w:rsidR="00F9564D" w:rsidRPr="00ED78A3">
        <w:rPr>
          <w:i/>
        </w:rPr>
        <w:t>x</w:t>
      </w:r>
      <w:r w:rsidR="00F9564D">
        <w:t xml:space="preserve"> is the vector containing the data to be analyzed. It is provided as output the statistical value </w:t>
      </w:r>
      <w:r w:rsidR="00F9564D" w:rsidRPr="00312C87">
        <w:rPr>
          <w:i/>
        </w:rPr>
        <w:t>W</w:t>
      </w:r>
      <w:r w:rsidR="00F9564D" w:rsidRPr="0087188B">
        <w:rPr>
          <w:rStyle w:val="FootnoteReference"/>
        </w:rPr>
        <w:footnoteReference w:id="4"/>
      </w:r>
      <w:r w:rsidR="00F9564D">
        <w:t xml:space="preserve"> from the Shapiro-</w:t>
      </w:r>
      <w:proofErr w:type="spellStart"/>
      <w:r w:rsidR="00F9564D">
        <w:t>Wilk</w:t>
      </w:r>
      <w:proofErr w:type="spellEnd"/>
      <w:r w:rsidR="00F9564D">
        <w:t xml:space="preserve"> test and its </w:t>
      </w:r>
      <w:r w:rsidR="00F9564D" w:rsidRPr="00312C87">
        <w:rPr>
          <w:i/>
        </w:rPr>
        <w:t>p-value</w:t>
      </w:r>
      <w:r w:rsidR="00F9564D" w:rsidRPr="0087188B">
        <w:rPr>
          <w:rStyle w:val="FootnoteReference"/>
        </w:rPr>
        <w:footnoteReference w:id="5"/>
      </w:r>
      <w:r w:rsidR="00F9564D">
        <w:t xml:space="preserve">. The null hypothesis is rejected if </w:t>
      </w:r>
      <w:r w:rsidR="00F9564D" w:rsidRPr="0061622E">
        <w:rPr>
          <w:i/>
        </w:rPr>
        <w:t>p-value</w:t>
      </w:r>
      <w:r w:rsidR="00F9564D">
        <w:t xml:space="preserve"> is lower than the significance level α, thus concluding that the data do not have a normal distribution.</w:t>
      </w:r>
    </w:p>
    <w:p w:rsidR="00F9564D" w:rsidRDefault="00F9564D" w:rsidP="00F9564D">
      <w:r>
        <w:t xml:space="preserve">The normality assumption was violated for all obtained results from the experiment because </w:t>
      </w:r>
      <w:r w:rsidRPr="0015275D">
        <w:rPr>
          <w:i/>
        </w:rPr>
        <w:t>p-value</w:t>
      </w:r>
      <w:r>
        <w:t xml:space="preserve"> &lt; 0.01. It is possible to verify that </w:t>
      </w:r>
      <w:r w:rsidRPr="0061622E">
        <w:rPr>
          <w:i/>
        </w:rPr>
        <w:t>p-value</w:t>
      </w:r>
      <w:r>
        <w:t xml:space="preserve"> &lt; α since α = 0.05 and </w:t>
      </w:r>
      <w:r w:rsidRPr="0061622E">
        <w:rPr>
          <w:i/>
        </w:rPr>
        <w:t>p-value</w:t>
      </w:r>
      <w:r>
        <w:t xml:space="preserve"> &lt; 0.01, thus rejecting the null hypothesis. Therefore, non-parametric tests were used for statistical analysis. The </w:t>
      </w:r>
      <w:r w:rsidR="0043186F">
        <w:t xml:space="preserve">non-parametric </w:t>
      </w:r>
      <w:r>
        <w:t xml:space="preserve">test used to compare the means was Mann-Whitney, which is also known as </w:t>
      </w:r>
      <w:proofErr w:type="spellStart"/>
      <w:r>
        <w:t>Wilcoxon</w:t>
      </w:r>
      <w:proofErr w:type="spellEnd"/>
      <w:r>
        <w:t xml:space="preserve"> rank-sum</w:t>
      </w:r>
      <w:r w:rsidR="005C04B1">
        <w:t xml:space="preserve"> </w:t>
      </w:r>
      <w:r w:rsidR="002051BD">
        <w:fldChar w:fldCharType="begin"/>
      </w:r>
      <w:r w:rsidR="005C04B1">
        <w:instrText xml:space="preserve"> ADDIN ZOTERO_ITEM CSL_CITATION {"citationID":"1ij5elp1s9","properties":{"formattedCitation":"[16]","plainCitation":"[16]"},"citationItems":[{"id":214,"uris":["http://zotero.org/users/1122386/items/D8T3JMXZ"],"uri":["http://zotero.org/users/1122386/items/D8T3JMXZ"],"itemData":{"id":214,"type":"webpage","title":"R Documentation: Wilcoxon Rank Sum and Signed Rank Tests","URL":"http://stat.ethz.ch/R-manual/R-patched/library/stats/html/wilcox.test.html","accessed":{"date-parts":[["2013",3,26]]}}}],"schema":"https://github.com/citation-style-language/schema/raw/master/csl-citation.json"} </w:instrText>
      </w:r>
      <w:r w:rsidR="002051BD">
        <w:fldChar w:fldCharType="separate"/>
      </w:r>
      <w:r w:rsidR="005C04B1" w:rsidRPr="005C04B1">
        <w:t>[16]</w:t>
      </w:r>
      <w:r w:rsidR="002051BD">
        <w:fldChar w:fldCharType="end"/>
      </w:r>
      <w:r>
        <w:t xml:space="preserve"> test. There are other non-parametric tests, such as Chi-2 and </w:t>
      </w:r>
      <w:proofErr w:type="spellStart"/>
      <w:r>
        <w:t>Kruskal</w:t>
      </w:r>
      <w:proofErr w:type="spellEnd"/>
      <w:r>
        <w:t xml:space="preserve">-Wallis, however Mann-Whitney was chosen because it compares two means from two different samples against the same alternative hypothesis, which fits to our experiment design. The next </w:t>
      </w:r>
      <w:r w:rsidR="0043186F">
        <w:t>sub</w:t>
      </w:r>
      <w:r>
        <w:t xml:space="preserve">section presents the results obtained from Mann-Whitney test to verify if the group results, with and without provenance, are </w:t>
      </w:r>
      <w:r w:rsidR="005859F6">
        <w:t>the same</w:t>
      </w:r>
      <w:r>
        <w:t>.</w:t>
      </w:r>
    </w:p>
    <w:p w:rsidR="00F94E53" w:rsidRDefault="00434E42" w:rsidP="00320AD9">
      <w:pPr>
        <w:pStyle w:val="Heading3"/>
      </w:pPr>
      <w:r>
        <w:t>Comparison of Means</w:t>
      </w:r>
    </w:p>
    <w:p w:rsidR="005630EF" w:rsidRDefault="005630EF" w:rsidP="005630EF">
      <w:r>
        <w:t>We adopted the following hypothesis in our tests</w:t>
      </w:r>
      <w:r w:rsidR="004D542B">
        <w:t xml:space="preserve">, </w:t>
      </w:r>
      <w:r w:rsidR="00847E84">
        <w:t xml:space="preserve">naming </w:t>
      </w:r>
      <w:proofErr w:type="spellStart"/>
      <w:r w:rsidR="004D542B">
        <w:t>prov</w:t>
      </w:r>
      <w:proofErr w:type="spellEnd"/>
      <w:r w:rsidR="004D542B">
        <w:t xml:space="preserve"> </w:t>
      </w:r>
      <w:r w:rsidR="00847E84">
        <w:t xml:space="preserve">as </w:t>
      </w:r>
      <w:r w:rsidR="004D542B">
        <w:t>the group that used the tool and replay the group that did not</w:t>
      </w:r>
      <w:r>
        <w:t>:</w:t>
      </w:r>
    </w:p>
    <w:p w:rsidR="005630EF" w:rsidRPr="00B6221A" w:rsidRDefault="002051BD" w:rsidP="00120C08">
      <w:pPr>
        <w:jc w:val="center"/>
        <w:rPr>
          <w:szCs w:val="24"/>
        </w:rPr>
      </w:pPr>
      <m:oMathPara>
        <m:oMath>
          <m:m>
            <m:mPr>
              <m:mcs>
                <m:mc>
                  <m:mcPr>
                    <m:count m:val="1"/>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0</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r>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1</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e>
            </m:mr>
          </m:m>
        </m:oMath>
      </m:oMathPara>
    </w:p>
    <w:p w:rsidR="005630EF" w:rsidRDefault="005630EF" w:rsidP="005630EF">
      <w:r>
        <w:lastRenderedPageBreak/>
        <w:t>The mean is calculated for each question from the questionnaire and for the duration that each volunteer took to finish it</w:t>
      </w:r>
      <w:r w:rsidR="004D54B4">
        <w:t xml:space="preserve">. </w:t>
      </w:r>
      <w:r w:rsidR="002051BD">
        <w:fldChar w:fldCharType="begin"/>
      </w:r>
      <w:r w:rsidR="004D54B4">
        <w:instrText xml:space="preserve"> REF _Ref367436058 \h </w:instrText>
      </w:r>
      <w:r w:rsidR="002051BD">
        <w:fldChar w:fldCharType="separate"/>
      </w:r>
      <w:r w:rsidR="00A51D5F" w:rsidRPr="001F2784">
        <w:t xml:space="preserve">Table </w:t>
      </w:r>
      <w:r w:rsidR="00A51D5F">
        <w:rPr>
          <w:noProof/>
        </w:rPr>
        <w:t>1</w:t>
      </w:r>
      <w:r w:rsidR="002051BD">
        <w:fldChar w:fldCharType="end"/>
      </w:r>
      <w:r w:rsidR="004D54B4">
        <w:t xml:space="preserve"> </w:t>
      </w:r>
      <w:r>
        <w:t xml:space="preserve">illustrates the mean </w:t>
      </w:r>
      <w:ins w:id="20" w:author="esteban clua" w:date="2013-09-29T18:48:00Z">
        <w:del w:id="21" w:author="Kohwalter" w:date="2013-09-29T19:52:00Z">
          <w:r w:rsidR="00847E84" w:rsidDel="00A07824">
            <w:delText xml:space="preserve">of </w:delText>
          </w:r>
        </w:del>
      </w:ins>
      <w:ins w:id="22" w:author="Kohwalter" w:date="2013-09-29T19:52:00Z">
        <w:r w:rsidR="00A07824">
          <w:t xml:space="preserve">and </w:t>
        </w:r>
      </w:ins>
      <w:r>
        <w:t>the standard deviation of</w:t>
      </w:r>
      <w:r w:rsidR="00C053BB">
        <w:t xml:space="preserve"> each question for both methods, with green values representing the group with higher mean at each question from the questionnaire.</w:t>
      </w:r>
    </w:p>
    <w:p w:rsidR="00E35388" w:rsidRDefault="00B507AC" w:rsidP="00E35388">
      <w:r>
        <w:t>T</w:t>
      </w:r>
      <w:r w:rsidR="00E35388">
        <w:t xml:space="preserve">he </w:t>
      </w:r>
      <w:proofErr w:type="spellStart"/>
      <w:r w:rsidR="00E35388">
        <w:rPr>
          <w:i/>
        </w:rPr>
        <w:t>b</w:t>
      </w:r>
      <w:r w:rsidR="00E35388" w:rsidRPr="00091905">
        <w:rPr>
          <w:i/>
        </w:rPr>
        <w:t>oxplot</w:t>
      </w:r>
      <w:r w:rsidR="00E35388">
        <w:rPr>
          <w:i/>
        </w:rPr>
        <w:t>s</w:t>
      </w:r>
      <w:proofErr w:type="spellEnd"/>
      <w:r w:rsidR="00E35388">
        <w:t xml:space="preserve"> shown in </w:t>
      </w:r>
      <w:r w:rsidR="002051BD">
        <w:fldChar w:fldCharType="begin"/>
      </w:r>
      <w:r w:rsidR="00E35388">
        <w:instrText xml:space="preserve"> REF _Ref358238630 \h </w:instrText>
      </w:r>
      <w:r w:rsidR="002051BD">
        <w:fldChar w:fldCharType="separate"/>
      </w:r>
      <w:r w:rsidR="00A51D5F" w:rsidRPr="00A44F8B">
        <w:t xml:space="preserve">Figure </w:t>
      </w:r>
      <w:r w:rsidR="00A51D5F">
        <w:rPr>
          <w:noProof/>
        </w:rPr>
        <w:t>7</w:t>
      </w:r>
      <w:r w:rsidR="002051BD">
        <w:fldChar w:fldCharType="end"/>
      </w:r>
      <w:r w:rsidR="00E35388">
        <w:t xml:space="preserve"> </w:t>
      </w:r>
      <w:r w:rsidR="00847E84">
        <w:t>summarizes</w:t>
      </w:r>
      <w:r w:rsidR="00E35388">
        <w:t xml:space="preserve"> the distributions of both </w:t>
      </w:r>
      <w:r w:rsidR="00847E84">
        <w:t>approaches (</w:t>
      </w:r>
      <w:r w:rsidR="00E35388">
        <w:t>with and without provenance methods</w:t>
      </w:r>
      <w:r w:rsidR="00847E84">
        <w:t>)</w:t>
      </w:r>
      <w:r w:rsidR="00E35388">
        <w:t>. In these graphs, the boxes represent part of the central distribution, which contains 50% of data. Thus, the data scattering is proportional with the box’s height. The median is represented by a black line inside the box. This way, 25% of data is between the box’s edges and the median. The median location indicates if the distributions are symmetrical in the experiments. Lastly, circles indicate outliers.</w:t>
      </w:r>
    </w:p>
    <w:p w:rsidR="00B507AC" w:rsidRDefault="00B507AC" w:rsidP="00E35388">
      <w:r>
        <w:t>It is possible to assert tha</w:t>
      </w:r>
      <w:r w:rsidR="004D542B">
        <w:t>t there is a difference in mean</w:t>
      </w:r>
      <w:r>
        <w:t xml:space="preserve"> if the null hypothesis is rejected. The Mann-Whitney test </w:t>
      </w:r>
      <w:r w:rsidR="004D54B4">
        <w:t>was</w:t>
      </w:r>
      <w:r>
        <w:t xml:space="preserve"> performed in R by the </w:t>
      </w:r>
      <w:r w:rsidR="00861BA1">
        <w:t>Wilcox function applied to</w:t>
      </w:r>
      <w:r w:rsidR="00861BA1">
        <w:rPr>
          <w:i/>
        </w:rPr>
        <w:t xml:space="preserve"> </w:t>
      </w:r>
      <w:r w:rsidRPr="00CB5092">
        <w:rPr>
          <w:i/>
        </w:rPr>
        <w:t>x, y</w:t>
      </w:r>
      <w:r w:rsidR="00861BA1">
        <w:rPr>
          <w:i/>
        </w:rPr>
        <w:t xml:space="preserve"> </w:t>
      </w:r>
      <w:r w:rsidR="00A07824">
        <w:t xml:space="preserve">and </w:t>
      </w:r>
      <w:r w:rsidR="00CE7EB3">
        <w:t>computing</w:t>
      </w:r>
      <w:r w:rsidR="00A07824">
        <w:t xml:space="preserve"> </w:t>
      </w:r>
      <w:r w:rsidR="00CE7EB3">
        <w:t xml:space="preserve">the </w:t>
      </w:r>
      <w:r w:rsidR="00A07824">
        <w:t>confidence interval</w:t>
      </w:r>
      <w:r>
        <w:t xml:space="preserve">, where </w:t>
      </w:r>
      <w:r w:rsidRPr="00D75CD2">
        <w:rPr>
          <w:i/>
        </w:rPr>
        <w:t>x</w:t>
      </w:r>
      <w:r>
        <w:t xml:space="preserve"> and </w:t>
      </w:r>
      <w:r w:rsidRPr="00D75CD2">
        <w:rPr>
          <w:i/>
        </w:rPr>
        <w:t>y</w:t>
      </w:r>
      <w:r>
        <w:t xml:space="preserve"> are vectors to be tested. As default, the </w:t>
      </w:r>
      <w:proofErr w:type="spellStart"/>
      <w:r w:rsidRPr="00B919CC">
        <w:rPr>
          <w:i/>
        </w:rPr>
        <w:t>wilcox.test</w:t>
      </w:r>
      <w:proofErr w:type="spellEnd"/>
      <w:r>
        <w:t xml:space="preserve"> paired attribute is set to false, representing the Mann-Whitney test</w:t>
      </w:r>
      <w:r w:rsidR="004D54B4">
        <w:t xml:space="preserve">, </w:t>
      </w:r>
      <w:r>
        <w:t>with the default α value</w:t>
      </w:r>
      <w:r w:rsidR="004D54B4">
        <w:t xml:space="preserve"> of</w:t>
      </w:r>
      <w:r>
        <w:t xml:space="preserve"> 0.05.</w:t>
      </w:r>
    </w:p>
    <w:p w:rsidR="00B507AC" w:rsidRDefault="00B507AC" w:rsidP="00F56E4E">
      <w:r>
        <w:t xml:space="preserve">The null hypothesis is not rejected if </w:t>
      </w:r>
      <w:r w:rsidRPr="00782D77">
        <w:rPr>
          <w:i/>
        </w:rPr>
        <w:t>p-value</w:t>
      </w:r>
      <w:r>
        <w:t xml:space="preserve"> is greater than significance level α. In other words, there is not enough evidence to assert a difference between results. When the null hypothesis is rejected (</w:t>
      </w:r>
      <w:r w:rsidRPr="00782D77">
        <w:rPr>
          <w:i/>
        </w:rPr>
        <w:t>p-value</w:t>
      </w:r>
      <w:r>
        <w:t xml:space="preserve"> &lt; α), it is necessary to identify which method is superior by analyzing the confidence interval </w:t>
      </w:r>
      <w:r w:rsidRPr="00782D77">
        <w:rPr>
          <w:i/>
        </w:rPr>
        <w:t>CI</w:t>
      </w:r>
      <w:r>
        <w:t xml:space="preserve">. If </w:t>
      </w:r>
      <w:r w:rsidRPr="00782D77">
        <w:rPr>
          <w:i/>
        </w:rPr>
        <w:t>CI</w:t>
      </w:r>
      <w:r>
        <w:t xml:space="preserve"> – α &lt; 0, </w:t>
      </w:r>
      <w:proofErr w:type="gramStart"/>
      <w:r>
        <w:t xml:space="preserve">then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&gt;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 xml:space="preserve">. </w:t>
      </w:r>
      <w:proofErr w:type="gramStart"/>
      <w:r w:rsidRPr="00782D77">
        <w:rPr>
          <w:szCs w:val="24"/>
        </w:rPr>
        <w:t xml:space="preserve">Otherwise </w:t>
      </w:r>
      <m:oMath>
        <w:proofErr w:type="gramEnd"/>
        <m:sSub>
          <m:sSubPr>
            <m:ctrlPr>
              <w:rPr>
                <w:rFonts w:ascii="Cambria Math" w:hAnsi="Cambria Math"/>
                <w:i/>
                <w:szCs w:val="24"/>
              </w:rPr>
            </m:ctrlPr>
          </m:sSubPr>
          <m:e>
            <m:r>
              <w:rPr>
                <w:rFonts w:ascii="Cambria Math" w:hAnsi="Cambria Math"/>
                <w:szCs w:val="24"/>
              </w:rPr>
              <m:t>μ</m:t>
            </m:r>
          </m:e>
          <m:sub>
            <m:r>
              <w:rPr>
                <w:rFonts w:ascii="Cambria Math" w:hAnsi="Cambria Math"/>
                <w:szCs w:val="24"/>
              </w:rPr>
              <m:t>prov</m:t>
            </m:r>
          </m:sub>
        </m:sSub>
        <m:r>
          <w:rPr>
            <w:rFonts w:ascii="Cambria Math" w:hAnsi="Cambria Math"/>
            <w:szCs w:val="24"/>
          </w:rPr>
          <m:t>&lt;</m:t>
        </m:r>
        <m:sSub>
          <m:sSubPr>
            <m:ctrlPr>
              <w:rPr>
                <w:rFonts w:ascii="Cambria Math" w:hAnsi="Cambria Math"/>
                <w:i/>
                <w:szCs w:val="24"/>
              </w:rPr>
            </m:ctrlPr>
          </m:sSubPr>
          <m:e>
            <m:r>
              <w:rPr>
                <w:rFonts w:ascii="Cambria Math" w:hAnsi="Cambria Math"/>
                <w:szCs w:val="24"/>
              </w:rPr>
              <m:t>μ</m:t>
            </m:r>
          </m:e>
          <m:sub>
            <m:r>
              <w:rPr>
                <w:rFonts w:ascii="Cambria Math" w:hAnsi="Cambria Math"/>
                <w:szCs w:val="24"/>
              </w:rPr>
              <m:t>replay</m:t>
            </m:r>
          </m:sub>
        </m:sSub>
      </m:oMath>
      <w:r w:rsidRPr="00782D77">
        <w:rPr>
          <w:szCs w:val="24"/>
        </w:rPr>
        <w:t>.</w:t>
      </w:r>
      <w:r>
        <w:rPr>
          <w:szCs w:val="24"/>
        </w:rPr>
        <w:t xml:space="preserve"> By analyzing the </w:t>
      </w:r>
      <w:r w:rsidRPr="008E32CC">
        <w:rPr>
          <w:i/>
          <w:szCs w:val="24"/>
        </w:rPr>
        <w:t>p-values</w:t>
      </w:r>
      <w:r>
        <w:rPr>
          <w:szCs w:val="24"/>
        </w:rPr>
        <w:t xml:space="preserve"> from</w:t>
      </w:r>
      <w:r w:rsidR="00F56E4E">
        <w:rPr>
          <w:szCs w:val="24"/>
        </w:rPr>
        <w:t xml:space="preserve"> </w:t>
      </w:r>
      <w:r w:rsidR="002051BD">
        <w:rPr>
          <w:szCs w:val="24"/>
        </w:rPr>
        <w:fldChar w:fldCharType="begin"/>
      </w:r>
      <w:r w:rsidR="00F56E4E">
        <w:rPr>
          <w:szCs w:val="24"/>
        </w:rPr>
        <w:instrText xml:space="preserve"> REF _Ref367725831 \h </w:instrText>
      </w:r>
      <w:r w:rsidR="002051BD">
        <w:rPr>
          <w:szCs w:val="24"/>
        </w:rPr>
      </w:r>
      <w:r w:rsidR="002051BD">
        <w:rPr>
          <w:szCs w:val="24"/>
        </w:rPr>
        <w:fldChar w:fldCharType="separate"/>
      </w:r>
      <w:r w:rsidR="00A51D5F" w:rsidRPr="00CA28ED">
        <w:t xml:space="preserve">Table </w:t>
      </w:r>
      <w:r w:rsidR="00A51D5F">
        <w:rPr>
          <w:noProof/>
        </w:rPr>
        <w:t>2</w:t>
      </w:r>
      <w:r w:rsidR="002051BD">
        <w:rPr>
          <w:szCs w:val="24"/>
        </w:rPr>
        <w:fldChar w:fldCharType="end"/>
      </w:r>
      <w:r>
        <w:rPr>
          <w:szCs w:val="24"/>
        </w:rPr>
        <w:t>, the usage of provenance analysis provided better results in question 3 and in the time required to finish the questionnaire (duration), while there is not enough evidence to assert difference between results for the other questions (</w:t>
      </w:r>
      <w:r w:rsidRPr="00E335B9">
        <w:rPr>
          <w:i/>
          <w:szCs w:val="24"/>
        </w:rPr>
        <w:t>p-value</w:t>
      </w:r>
      <w:r>
        <w:rPr>
          <w:szCs w:val="24"/>
        </w:rPr>
        <w:t xml:space="preserve"> &gt; </w:t>
      </w:r>
      <w:r>
        <w:t xml:space="preserve">α). Even though both questions 3 and 4 asked </w:t>
      </w:r>
      <w:r w:rsidR="00861BA1">
        <w:t>about the reason</w:t>
      </w:r>
      <w:r>
        <w:t xml:space="preserve"> that </w:t>
      </w:r>
      <w:r w:rsidR="00861BA1">
        <w:t>an</w:t>
      </w:r>
      <w:r>
        <w:t xml:space="preserve"> employee quit the staff, only one volunteer that answered the questionnaire without provenance identified </w:t>
      </w:r>
      <w:r w:rsidR="00861BA1">
        <w:t xml:space="preserve">that </w:t>
      </w:r>
      <w:r>
        <w:t xml:space="preserve">the lack of payment </w:t>
      </w:r>
      <w:r w:rsidR="00861BA1">
        <w:t>w</w:t>
      </w:r>
      <w:r>
        <w:t xml:space="preserve">as the reason for </w:t>
      </w:r>
      <w:r w:rsidR="00861BA1">
        <w:t>it</w:t>
      </w:r>
      <w:r>
        <w:t>.</w:t>
      </w:r>
    </w:p>
    <w:p w:rsidR="005C04B1" w:rsidRPr="001F2784" w:rsidRDefault="005C04B1" w:rsidP="005C04B1">
      <w:pPr>
        <w:pStyle w:val="Caption"/>
        <w:keepNext/>
        <w:framePr w:w="9778" w:hSpace="187" w:wrap="around" w:hAnchor="page" w:x="1211" w:yAlign="top"/>
      </w:pPr>
      <w:bookmarkStart w:id="23" w:name="_Ref367436058"/>
      <w:bookmarkStart w:id="24" w:name="_Ref358231367"/>
      <w:bookmarkStart w:id="25" w:name="_Toc361124167"/>
      <w:r w:rsidRPr="001F2784">
        <w:t xml:space="preserve">Table </w:t>
      </w:r>
      <w:r w:rsidR="002051BD">
        <w:fldChar w:fldCharType="begin"/>
      </w:r>
      <w:r w:rsidRPr="001F2784">
        <w:instrText xml:space="preserve"> SEQ Table \* ARABIC </w:instrText>
      </w:r>
      <w:r w:rsidR="002051BD">
        <w:fldChar w:fldCharType="separate"/>
      </w:r>
      <w:r>
        <w:rPr>
          <w:noProof/>
        </w:rPr>
        <w:t>1</w:t>
      </w:r>
      <w:r w:rsidR="002051BD">
        <w:fldChar w:fldCharType="end"/>
      </w:r>
      <w:bookmarkEnd w:id="23"/>
      <w:r>
        <w:t>:</w:t>
      </w:r>
      <w:r w:rsidRPr="001F2784">
        <w:t xml:space="preserve"> Mean and Standard Deviation for </w:t>
      </w:r>
      <w:r>
        <w:t>each question</w:t>
      </w:r>
    </w:p>
    <w:tbl>
      <w:tblPr>
        <w:tblW w:w="9238"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970"/>
        <w:gridCol w:w="1800"/>
        <w:gridCol w:w="800"/>
        <w:gridCol w:w="800"/>
        <w:gridCol w:w="801"/>
        <w:gridCol w:w="571"/>
        <w:gridCol w:w="801"/>
        <w:gridCol w:w="801"/>
        <w:gridCol w:w="801"/>
        <w:gridCol w:w="1093"/>
      </w:tblGrid>
      <w:tr w:rsidR="005C04B1" w:rsidRPr="004D0EA1" w:rsidTr="004D4919">
        <w:trPr>
          <w:jc w:val="center"/>
        </w:trPr>
        <w:tc>
          <w:tcPr>
            <w:tcW w:w="2770" w:type="dxa"/>
            <w:gridSpan w:val="2"/>
            <w:tcBorders>
              <w:top w:val="single" w:sz="8" w:space="0" w:color="4F81BD"/>
              <w:left w:val="single" w:sz="8" w:space="0" w:color="4F81BD"/>
              <w:bottom w:val="single" w:sz="18" w:space="0" w:color="4F81BD"/>
              <w:right w:val="single" w:sz="8" w:space="0" w:color="4F81BD"/>
            </w:tcBorders>
          </w:tcPr>
          <w:p w:rsidR="005C04B1" w:rsidRPr="00F937C2" w:rsidRDefault="005C04B1" w:rsidP="004D4919">
            <w:pPr>
              <w:framePr w:w="9778" w:hSpace="187" w:wrap="around" w:hAnchor="page" w:x="1211" w:yAlign="top"/>
              <w:jc w:val="center"/>
              <w:rPr>
                <w:rFonts w:ascii="Cambria" w:hAnsi="Cambria"/>
                <w:b/>
                <w:bCs/>
                <w:sz w:val="20"/>
              </w:rPr>
            </w:pPr>
          </w:p>
        </w:tc>
        <w:tc>
          <w:tcPr>
            <w:tcW w:w="800" w:type="dxa"/>
            <w:tcBorders>
              <w:top w:val="single" w:sz="8" w:space="0" w:color="4F81BD"/>
              <w:left w:val="single" w:sz="8" w:space="0" w:color="4F81BD"/>
              <w:bottom w:val="single" w:sz="18" w:space="0" w:color="4F81BD"/>
              <w:right w:val="single" w:sz="8" w:space="0" w:color="4F81BD"/>
            </w:tcBorders>
          </w:tcPr>
          <w:p w:rsidR="005C04B1" w:rsidRPr="00F937C2" w:rsidRDefault="005C04B1" w:rsidP="004D4919">
            <w:pPr>
              <w:framePr w:w="9778" w:hSpace="187" w:wrap="around" w:hAnchor="page" w:x="1211" w:yAlign="top"/>
              <w:jc w:val="center"/>
              <w:rPr>
                <w:rFonts w:ascii="Cambria" w:hAnsi="Cambria"/>
                <w:b/>
                <w:bCs/>
                <w:sz w:val="20"/>
              </w:rPr>
            </w:pPr>
            <w:r w:rsidRPr="00F937C2">
              <w:rPr>
                <w:rFonts w:ascii="Cambria" w:hAnsi="Cambria"/>
                <w:b/>
                <w:bCs/>
                <w:sz w:val="20"/>
              </w:rPr>
              <w:t>Q3</w:t>
            </w:r>
          </w:p>
        </w:tc>
        <w:tc>
          <w:tcPr>
            <w:tcW w:w="800" w:type="dxa"/>
            <w:tcBorders>
              <w:top w:val="single" w:sz="8" w:space="0" w:color="4F81BD"/>
              <w:left w:val="single" w:sz="8" w:space="0" w:color="4F81BD"/>
              <w:bottom w:val="single" w:sz="18" w:space="0" w:color="4F81BD"/>
              <w:right w:val="single" w:sz="8" w:space="0" w:color="4F81BD"/>
            </w:tcBorders>
          </w:tcPr>
          <w:p w:rsidR="005C04B1" w:rsidRPr="00F937C2" w:rsidRDefault="005C04B1" w:rsidP="004D4919">
            <w:pPr>
              <w:framePr w:w="9778" w:hSpace="187" w:wrap="around" w:hAnchor="page" w:x="1211" w:yAlign="top"/>
              <w:jc w:val="center"/>
              <w:rPr>
                <w:rFonts w:ascii="Cambria" w:hAnsi="Cambria"/>
                <w:b/>
                <w:bCs/>
                <w:sz w:val="20"/>
              </w:rPr>
            </w:pPr>
            <w:r w:rsidRPr="00F937C2">
              <w:rPr>
                <w:rFonts w:ascii="Cambria" w:hAnsi="Cambria"/>
                <w:b/>
                <w:bCs/>
                <w:sz w:val="20"/>
              </w:rPr>
              <w:t>Q4</w:t>
            </w:r>
          </w:p>
        </w:tc>
        <w:tc>
          <w:tcPr>
            <w:tcW w:w="801" w:type="dxa"/>
            <w:tcBorders>
              <w:top w:val="single" w:sz="8" w:space="0" w:color="4F81BD"/>
              <w:left w:val="single" w:sz="8" w:space="0" w:color="4F81BD"/>
              <w:bottom w:val="single" w:sz="18" w:space="0" w:color="4F81BD"/>
              <w:right w:val="single" w:sz="8" w:space="0" w:color="4F81BD"/>
            </w:tcBorders>
          </w:tcPr>
          <w:p w:rsidR="005C04B1" w:rsidRPr="00F937C2" w:rsidRDefault="005C04B1" w:rsidP="004D4919">
            <w:pPr>
              <w:framePr w:w="9778" w:hSpace="187" w:wrap="around" w:hAnchor="page" w:x="1211" w:yAlign="top"/>
              <w:jc w:val="center"/>
              <w:rPr>
                <w:rFonts w:ascii="Cambria" w:hAnsi="Cambria"/>
                <w:b/>
                <w:bCs/>
                <w:sz w:val="20"/>
              </w:rPr>
            </w:pPr>
            <w:r w:rsidRPr="00F937C2">
              <w:rPr>
                <w:rFonts w:ascii="Cambria" w:hAnsi="Cambria"/>
                <w:b/>
                <w:bCs/>
                <w:sz w:val="20"/>
              </w:rPr>
              <w:t>Q5</w:t>
            </w:r>
          </w:p>
        </w:tc>
        <w:tc>
          <w:tcPr>
            <w:tcW w:w="571" w:type="dxa"/>
            <w:tcBorders>
              <w:top w:val="single" w:sz="8" w:space="0" w:color="4F81BD"/>
              <w:left w:val="single" w:sz="8" w:space="0" w:color="4F81BD"/>
              <w:bottom w:val="single" w:sz="18" w:space="0" w:color="4F81BD"/>
              <w:right w:val="single" w:sz="8" w:space="0" w:color="4F81BD"/>
            </w:tcBorders>
          </w:tcPr>
          <w:p w:rsidR="005C04B1" w:rsidRPr="00F937C2" w:rsidRDefault="005C04B1" w:rsidP="004D4919">
            <w:pPr>
              <w:framePr w:w="9778" w:hSpace="187" w:wrap="around" w:hAnchor="page" w:x="1211" w:yAlign="top"/>
              <w:jc w:val="center"/>
              <w:rPr>
                <w:rFonts w:ascii="Cambria" w:hAnsi="Cambria"/>
                <w:b/>
                <w:bCs/>
                <w:sz w:val="20"/>
              </w:rPr>
            </w:pPr>
            <w:r w:rsidRPr="00F937C2">
              <w:rPr>
                <w:rFonts w:ascii="Cambria" w:hAnsi="Cambria"/>
                <w:b/>
                <w:bCs/>
                <w:sz w:val="20"/>
              </w:rPr>
              <w:t>Q6</w:t>
            </w:r>
          </w:p>
        </w:tc>
        <w:tc>
          <w:tcPr>
            <w:tcW w:w="801" w:type="dxa"/>
            <w:tcBorders>
              <w:top w:val="single" w:sz="8" w:space="0" w:color="4F81BD"/>
              <w:left w:val="single" w:sz="8" w:space="0" w:color="4F81BD"/>
              <w:bottom w:val="single" w:sz="18" w:space="0" w:color="4F81BD"/>
              <w:right w:val="single" w:sz="8" w:space="0" w:color="4F81BD"/>
            </w:tcBorders>
          </w:tcPr>
          <w:p w:rsidR="005C04B1" w:rsidRPr="00F937C2" w:rsidRDefault="005C04B1" w:rsidP="004D4919">
            <w:pPr>
              <w:framePr w:w="9778" w:hSpace="187" w:wrap="around" w:hAnchor="page" w:x="1211" w:yAlign="top"/>
              <w:jc w:val="center"/>
              <w:rPr>
                <w:rFonts w:ascii="Cambria" w:hAnsi="Cambria"/>
                <w:b/>
                <w:bCs/>
                <w:sz w:val="20"/>
              </w:rPr>
            </w:pPr>
            <w:r w:rsidRPr="00F937C2">
              <w:rPr>
                <w:rFonts w:ascii="Cambria" w:hAnsi="Cambria"/>
                <w:b/>
                <w:bCs/>
                <w:sz w:val="20"/>
              </w:rPr>
              <w:t>Q7</w:t>
            </w:r>
          </w:p>
        </w:tc>
        <w:tc>
          <w:tcPr>
            <w:tcW w:w="801" w:type="dxa"/>
            <w:tcBorders>
              <w:top w:val="single" w:sz="8" w:space="0" w:color="4F81BD"/>
              <w:left w:val="single" w:sz="8" w:space="0" w:color="4F81BD"/>
              <w:bottom w:val="single" w:sz="18" w:space="0" w:color="4F81BD"/>
              <w:right w:val="single" w:sz="8" w:space="0" w:color="4F81BD"/>
            </w:tcBorders>
          </w:tcPr>
          <w:p w:rsidR="005C04B1" w:rsidRPr="00F937C2" w:rsidRDefault="005C04B1" w:rsidP="004D4919">
            <w:pPr>
              <w:framePr w:w="9778" w:hSpace="187" w:wrap="around" w:hAnchor="page" w:x="1211" w:yAlign="top"/>
              <w:jc w:val="center"/>
              <w:rPr>
                <w:rFonts w:ascii="Cambria" w:hAnsi="Cambria"/>
                <w:b/>
                <w:bCs/>
                <w:sz w:val="20"/>
              </w:rPr>
            </w:pPr>
            <w:r w:rsidRPr="00F937C2">
              <w:rPr>
                <w:rFonts w:ascii="Cambria" w:hAnsi="Cambria"/>
                <w:b/>
                <w:bCs/>
                <w:sz w:val="20"/>
              </w:rPr>
              <w:t>Q8</w:t>
            </w:r>
          </w:p>
        </w:tc>
        <w:tc>
          <w:tcPr>
            <w:tcW w:w="801" w:type="dxa"/>
            <w:tcBorders>
              <w:top w:val="single" w:sz="8" w:space="0" w:color="4F81BD"/>
              <w:left w:val="single" w:sz="8" w:space="0" w:color="4F81BD"/>
              <w:bottom w:val="single" w:sz="18" w:space="0" w:color="4F81BD"/>
              <w:right w:val="single" w:sz="8" w:space="0" w:color="4F81BD"/>
            </w:tcBorders>
          </w:tcPr>
          <w:p w:rsidR="005C04B1" w:rsidRPr="00F937C2" w:rsidRDefault="005C04B1" w:rsidP="004D4919">
            <w:pPr>
              <w:framePr w:w="9778" w:hSpace="187" w:wrap="around" w:hAnchor="page" w:x="1211" w:yAlign="top"/>
              <w:jc w:val="center"/>
              <w:rPr>
                <w:rFonts w:ascii="Cambria" w:hAnsi="Cambria"/>
                <w:b/>
                <w:bCs/>
                <w:sz w:val="20"/>
              </w:rPr>
            </w:pPr>
            <w:r w:rsidRPr="00F937C2">
              <w:rPr>
                <w:rFonts w:ascii="Cambria" w:hAnsi="Cambria"/>
                <w:b/>
                <w:bCs/>
                <w:sz w:val="20"/>
              </w:rPr>
              <w:t>Q9</w:t>
            </w:r>
          </w:p>
        </w:tc>
        <w:tc>
          <w:tcPr>
            <w:tcW w:w="1093" w:type="dxa"/>
            <w:tcBorders>
              <w:top w:val="single" w:sz="8" w:space="0" w:color="4F81BD"/>
              <w:left w:val="single" w:sz="8" w:space="0" w:color="4F81BD"/>
              <w:bottom w:val="single" w:sz="18" w:space="0" w:color="4F81BD"/>
              <w:right w:val="single" w:sz="8" w:space="0" w:color="4F81BD"/>
            </w:tcBorders>
          </w:tcPr>
          <w:p w:rsidR="005C04B1" w:rsidRPr="00F937C2" w:rsidRDefault="005C04B1" w:rsidP="004D4919">
            <w:pPr>
              <w:framePr w:w="9778" w:hSpace="187" w:wrap="around" w:hAnchor="page" w:x="1211" w:yAlign="top"/>
              <w:jc w:val="center"/>
              <w:rPr>
                <w:rFonts w:ascii="Cambria" w:hAnsi="Cambria"/>
                <w:b/>
                <w:bCs/>
                <w:sz w:val="20"/>
              </w:rPr>
            </w:pPr>
            <w:r w:rsidRPr="00F937C2">
              <w:rPr>
                <w:rFonts w:ascii="Cambria" w:hAnsi="Cambria"/>
                <w:b/>
                <w:bCs/>
                <w:sz w:val="20"/>
              </w:rPr>
              <w:t>Duration</w:t>
            </w:r>
          </w:p>
        </w:tc>
      </w:tr>
      <w:tr w:rsidR="005C04B1" w:rsidRPr="004D0EA1" w:rsidTr="004D4919">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rFonts w:ascii="Cambria" w:hAnsi="Cambria"/>
                <w:b/>
                <w:bCs/>
                <w:sz w:val="20"/>
              </w:rPr>
            </w:pPr>
            <w:r w:rsidRPr="00F937C2">
              <w:rPr>
                <w:rFonts w:ascii="Cambria" w:hAnsi="Cambria"/>
                <w:b/>
                <w:bCs/>
                <w:sz w:val="20"/>
              </w:rPr>
              <w:t xml:space="preserve">With </w:t>
            </w:r>
            <w:proofErr w:type="spellStart"/>
            <w:r w:rsidRPr="00F937C2">
              <w:rPr>
                <w:rFonts w:ascii="Cambria" w:hAnsi="Cambria"/>
                <w:b/>
                <w:bCs/>
                <w:sz w:val="20"/>
              </w:rPr>
              <w:t>Prov</w:t>
            </w:r>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b/>
              </w:rPr>
            </w:pPr>
            <w:r w:rsidRPr="00F937C2">
              <w:rPr>
                <w:b/>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tcPr>
          <w:p w:rsidR="005C04B1" w:rsidRPr="00C053BB" w:rsidRDefault="005C04B1" w:rsidP="004D4919">
            <w:pPr>
              <w:framePr w:w="9778" w:hSpace="187" w:wrap="around" w:hAnchor="page" w:x="1211" w:yAlign="top"/>
              <w:jc w:val="center"/>
              <w:rPr>
                <w:b/>
                <w:color w:val="00B050"/>
                <w:sz w:val="20"/>
              </w:rPr>
            </w:pPr>
            <w:r w:rsidRPr="00C053BB">
              <w:rPr>
                <w:b/>
                <w:color w:val="00B050"/>
                <w:sz w:val="20"/>
              </w:rPr>
              <w:t>0.5</w:t>
            </w:r>
          </w:p>
        </w:tc>
        <w:tc>
          <w:tcPr>
            <w:tcW w:w="800" w:type="dxa"/>
            <w:tcBorders>
              <w:top w:val="single" w:sz="8" w:space="0" w:color="4F81BD"/>
              <w:left w:val="single" w:sz="8" w:space="0" w:color="4F81BD"/>
              <w:bottom w:val="single" w:sz="8" w:space="0" w:color="4F81BD"/>
              <w:right w:val="single" w:sz="8" w:space="0" w:color="4F81BD"/>
            </w:tcBorders>
            <w:shd w:val="clear" w:color="auto" w:fill="D3DFEE"/>
          </w:tcPr>
          <w:p w:rsidR="005C04B1" w:rsidRPr="00C053BB" w:rsidRDefault="005C04B1" w:rsidP="004D4919">
            <w:pPr>
              <w:framePr w:w="9778" w:hSpace="187" w:wrap="around" w:hAnchor="page" w:x="1211" w:yAlign="top"/>
              <w:jc w:val="center"/>
              <w:rPr>
                <w:b/>
                <w:color w:val="00B050"/>
                <w:sz w:val="20"/>
              </w:rPr>
            </w:pPr>
            <w:r w:rsidRPr="00C053BB">
              <w:rPr>
                <w:b/>
                <w:color w:val="00B050"/>
                <w:sz w:val="20"/>
              </w:rPr>
              <w:t>0.9375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sz w:val="20"/>
              </w:rPr>
            </w:pPr>
            <w:r w:rsidRPr="00F937C2">
              <w:rPr>
                <w:sz w:val="20"/>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sz w:val="20"/>
              </w:rPr>
            </w:pPr>
            <w:r w:rsidRPr="00F937C2">
              <w:rPr>
                <w:sz w:val="20"/>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5C04B1" w:rsidRPr="00C053BB" w:rsidRDefault="005C04B1" w:rsidP="004D4919">
            <w:pPr>
              <w:framePr w:w="9778" w:hSpace="187" w:wrap="around" w:hAnchor="page" w:x="1211" w:yAlign="top"/>
              <w:jc w:val="center"/>
              <w:rPr>
                <w:b/>
                <w:color w:val="00B050"/>
                <w:sz w:val="20"/>
              </w:rPr>
            </w:pPr>
            <w:r w:rsidRPr="00C053BB">
              <w:rPr>
                <w:b/>
                <w:color w:val="00B050"/>
                <w:sz w:val="20"/>
              </w:rPr>
              <w:t>0.375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5C04B1" w:rsidRPr="00C053BB" w:rsidRDefault="005C04B1" w:rsidP="004D4919">
            <w:pPr>
              <w:framePr w:w="9778" w:hSpace="187" w:wrap="around" w:hAnchor="page" w:x="1211" w:yAlign="top"/>
              <w:jc w:val="center"/>
              <w:rPr>
                <w:b/>
                <w:color w:val="00B050"/>
                <w:sz w:val="20"/>
              </w:rPr>
            </w:pPr>
            <w:r w:rsidRPr="00C053BB">
              <w:rPr>
                <w:b/>
                <w:color w:val="00B050"/>
                <w:sz w:val="20"/>
              </w:rPr>
              <w:t>0.1562</w:t>
            </w:r>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5C04B1" w:rsidRPr="00C053BB" w:rsidRDefault="005C04B1" w:rsidP="004D4919">
            <w:pPr>
              <w:framePr w:w="9778" w:hSpace="187" w:wrap="around" w:hAnchor="page" w:x="1211" w:yAlign="top"/>
              <w:jc w:val="center"/>
              <w:rPr>
                <w:b/>
                <w:color w:val="00B050"/>
                <w:sz w:val="20"/>
              </w:rPr>
            </w:pPr>
            <w:r w:rsidRPr="00C053BB">
              <w:rPr>
                <w:b/>
                <w:color w:val="00B050"/>
                <w:sz w:val="20"/>
              </w:rPr>
              <w:t>0.8125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tcPr>
          <w:p w:rsidR="005C04B1" w:rsidRPr="00C053BB" w:rsidRDefault="005C04B1" w:rsidP="004D4919">
            <w:pPr>
              <w:framePr w:w="9778" w:hSpace="187" w:wrap="around" w:hAnchor="page" w:x="1211" w:yAlign="top"/>
              <w:jc w:val="center"/>
              <w:rPr>
                <w:b/>
                <w:color w:val="00B050"/>
                <w:sz w:val="20"/>
              </w:rPr>
            </w:pPr>
            <w:r w:rsidRPr="00C053BB">
              <w:rPr>
                <w:b/>
                <w:color w:val="00B050"/>
                <w:sz w:val="20"/>
              </w:rPr>
              <w:t>23.1875</w:t>
            </w:r>
          </w:p>
        </w:tc>
      </w:tr>
      <w:tr w:rsidR="005C04B1" w:rsidRPr="004D0EA1" w:rsidTr="004D4919">
        <w:trPr>
          <w:jc w:val="center"/>
        </w:trPr>
        <w:tc>
          <w:tcPr>
            <w:tcW w:w="970" w:type="dxa"/>
            <w:vMerge/>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rFonts w:ascii="Cambria" w:hAnsi="Cambria"/>
                <w:b/>
                <w:bCs/>
                <w:sz w:val="20"/>
              </w:rPr>
            </w:pPr>
          </w:p>
        </w:tc>
        <w:tc>
          <w:tcPr>
            <w:tcW w:w="1800"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b/>
              </w:rPr>
            </w:pPr>
            <w:r w:rsidRPr="00F937C2">
              <w:rPr>
                <w:b/>
              </w:rPr>
              <w:t>Standard Deviation</w:t>
            </w:r>
          </w:p>
        </w:tc>
        <w:tc>
          <w:tcPr>
            <w:tcW w:w="800"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0.5164</w:t>
            </w:r>
          </w:p>
        </w:tc>
        <w:tc>
          <w:tcPr>
            <w:tcW w:w="800"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0.25</w:t>
            </w:r>
          </w:p>
        </w:tc>
        <w:tc>
          <w:tcPr>
            <w:tcW w:w="801"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0.4031</w:t>
            </w:r>
          </w:p>
        </w:tc>
        <w:tc>
          <w:tcPr>
            <w:tcW w:w="571"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w:t>
            </w:r>
          </w:p>
        </w:tc>
        <w:tc>
          <w:tcPr>
            <w:tcW w:w="801"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0.5</w:t>
            </w:r>
          </w:p>
        </w:tc>
        <w:tc>
          <w:tcPr>
            <w:tcW w:w="801"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0.3010</w:t>
            </w:r>
          </w:p>
        </w:tc>
        <w:tc>
          <w:tcPr>
            <w:tcW w:w="801"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0.4031</w:t>
            </w:r>
          </w:p>
        </w:tc>
        <w:tc>
          <w:tcPr>
            <w:tcW w:w="1093"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4.2461</w:t>
            </w:r>
          </w:p>
        </w:tc>
      </w:tr>
      <w:tr w:rsidR="005C04B1" w:rsidRPr="004D0EA1" w:rsidTr="004D4919">
        <w:trPr>
          <w:jc w:val="center"/>
        </w:trPr>
        <w:tc>
          <w:tcPr>
            <w:tcW w:w="970" w:type="dxa"/>
            <w:vMerge w:val="restart"/>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rFonts w:ascii="Cambria" w:hAnsi="Cambria"/>
                <w:b/>
                <w:bCs/>
                <w:sz w:val="20"/>
              </w:rPr>
            </w:pPr>
            <w:r w:rsidRPr="00F937C2">
              <w:rPr>
                <w:rFonts w:ascii="Cambria" w:hAnsi="Cambria"/>
                <w:b/>
                <w:bCs/>
                <w:sz w:val="20"/>
              </w:rPr>
              <w:t xml:space="preserve">Without </w:t>
            </w:r>
            <w:proofErr w:type="spellStart"/>
            <w:r w:rsidRPr="00F937C2">
              <w:rPr>
                <w:rFonts w:ascii="Cambria" w:hAnsi="Cambria"/>
                <w:b/>
                <w:bCs/>
                <w:sz w:val="20"/>
              </w:rPr>
              <w:t>Prov</w:t>
            </w:r>
            <w:proofErr w:type="spellEnd"/>
          </w:p>
        </w:tc>
        <w:tc>
          <w:tcPr>
            <w:tcW w:w="1800" w:type="dxa"/>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b/>
              </w:rPr>
            </w:pPr>
            <w:r w:rsidRPr="00F937C2">
              <w:rPr>
                <w:b/>
              </w:rPr>
              <w:t>Mean</w:t>
            </w:r>
          </w:p>
        </w:tc>
        <w:tc>
          <w:tcPr>
            <w:tcW w:w="800" w:type="dxa"/>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sz w:val="20"/>
              </w:rPr>
            </w:pPr>
            <w:r w:rsidRPr="00F937C2">
              <w:rPr>
                <w:sz w:val="20"/>
              </w:rPr>
              <w:t>0.0625</w:t>
            </w:r>
          </w:p>
        </w:tc>
        <w:tc>
          <w:tcPr>
            <w:tcW w:w="800" w:type="dxa"/>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sz w:val="20"/>
              </w:rPr>
            </w:pPr>
            <w:r w:rsidRPr="00F937C2">
              <w:rPr>
                <w:sz w:val="20"/>
              </w:rPr>
              <w:t>0.875</w:t>
            </w:r>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sz w:val="20"/>
              </w:rPr>
            </w:pPr>
            <w:r w:rsidRPr="00F937C2">
              <w:rPr>
                <w:sz w:val="20"/>
              </w:rPr>
              <w:t>0.1875</w:t>
            </w:r>
          </w:p>
        </w:tc>
        <w:tc>
          <w:tcPr>
            <w:tcW w:w="571" w:type="dxa"/>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sz w:val="20"/>
              </w:rPr>
            </w:pPr>
            <w:r w:rsidRPr="00F937C2">
              <w:rPr>
                <w:sz w:val="20"/>
              </w:rPr>
              <w:t>0</w:t>
            </w:r>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sz w:val="20"/>
              </w:rPr>
            </w:pPr>
            <w:r w:rsidRPr="00F937C2">
              <w:rPr>
                <w:sz w:val="20"/>
              </w:rPr>
              <w:t>0.25</w:t>
            </w:r>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sz w:val="20"/>
              </w:rPr>
            </w:pPr>
            <w:r w:rsidRPr="00F937C2">
              <w:rPr>
                <w:sz w:val="20"/>
              </w:rPr>
              <w:t>0.0938</w:t>
            </w:r>
          </w:p>
        </w:tc>
        <w:tc>
          <w:tcPr>
            <w:tcW w:w="801" w:type="dxa"/>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sz w:val="20"/>
              </w:rPr>
            </w:pPr>
            <w:r w:rsidRPr="00F937C2">
              <w:rPr>
                <w:sz w:val="20"/>
              </w:rPr>
              <w:t>0.5</w:t>
            </w:r>
          </w:p>
        </w:tc>
        <w:tc>
          <w:tcPr>
            <w:tcW w:w="1093" w:type="dxa"/>
            <w:tcBorders>
              <w:top w:val="single" w:sz="8" w:space="0" w:color="4F81BD"/>
              <w:left w:val="single" w:sz="8" w:space="0" w:color="4F81BD"/>
              <w:bottom w:val="single" w:sz="8" w:space="0" w:color="4F81BD"/>
              <w:right w:val="single" w:sz="8" w:space="0" w:color="4F81BD"/>
            </w:tcBorders>
            <w:shd w:val="clear" w:color="auto" w:fill="D3DFEE"/>
          </w:tcPr>
          <w:p w:rsidR="005C04B1" w:rsidRPr="00F937C2" w:rsidRDefault="005C04B1" w:rsidP="004D4919">
            <w:pPr>
              <w:framePr w:w="9778" w:hSpace="187" w:wrap="around" w:hAnchor="page" w:x="1211" w:yAlign="top"/>
              <w:jc w:val="center"/>
              <w:rPr>
                <w:sz w:val="20"/>
              </w:rPr>
            </w:pPr>
            <w:r w:rsidRPr="00F937C2">
              <w:rPr>
                <w:sz w:val="20"/>
              </w:rPr>
              <w:t>28.9375</w:t>
            </w:r>
          </w:p>
        </w:tc>
      </w:tr>
      <w:tr w:rsidR="005C04B1" w:rsidRPr="004D0EA1" w:rsidTr="004D4919">
        <w:trPr>
          <w:jc w:val="center"/>
        </w:trPr>
        <w:tc>
          <w:tcPr>
            <w:tcW w:w="970" w:type="dxa"/>
            <w:vMerge/>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rFonts w:ascii="Cambria" w:hAnsi="Cambria"/>
                <w:b/>
                <w:bCs/>
                <w:sz w:val="20"/>
              </w:rPr>
            </w:pPr>
          </w:p>
        </w:tc>
        <w:tc>
          <w:tcPr>
            <w:tcW w:w="1800"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b/>
              </w:rPr>
            </w:pPr>
            <w:r w:rsidRPr="00F937C2">
              <w:rPr>
                <w:b/>
              </w:rPr>
              <w:t>Standard Deviation</w:t>
            </w:r>
          </w:p>
        </w:tc>
        <w:tc>
          <w:tcPr>
            <w:tcW w:w="800"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0.25</w:t>
            </w:r>
          </w:p>
        </w:tc>
        <w:tc>
          <w:tcPr>
            <w:tcW w:w="800"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0.3416</w:t>
            </w:r>
          </w:p>
        </w:tc>
        <w:tc>
          <w:tcPr>
            <w:tcW w:w="801"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0.4031</w:t>
            </w:r>
          </w:p>
        </w:tc>
        <w:tc>
          <w:tcPr>
            <w:tcW w:w="571"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w:t>
            </w:r>
          </w:p>
        </w:tc>
        <w:tc>
          <w:tcPr>
            <w:tcW w:w="801"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0.4472</w:t>
            </w:r>
          </w:p>
        </w:tc>
        <w:tc>
          <w:tcPr>
            <w:tcW w:w="801"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0.2015</w:t>
            </w:r>
          </w:p>
        </w:tc>
        <w:tc>
          <w:tcPr>
            <w:tcW w:w="801"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0.5162</w:t>
            </w:r>
          </w:p>
        </w:tc>
        <w:tc>
          <w:tcPr>
            <w:tcW w:w="1093" w:type="dxa"/>
            <w:tcBorders>
              <w:top w:val="single" w:sz="8" w:space="0" w:color="4F81BD"/>
              <w:left w:val="single" w:sz="8" w:space="0" w:color="4F81BD"/>
              <w:bottom w:val="single" w:sz="8" w:space="0" w:color="4F81BD"/>
              <w:right w:val="single" w:sz="8" w:space="0" w:color="4F81BD"/>
            </w:tcBorders>
          </w:tcPr>
          <w:p w:rsidR="005C04B1" w:rsidRPr="00F937C2" w:rsidRDefault="005C04B1" w:rsidP="004D4919">
            <w:pPr>
              <w:framePr w:w="9778" w:hSpace="187" w:wrap="around" w:hAnchor="page" w:x="1211" w:yAlign="top"/>
              <w:jc w:val="center"/>
              <w:rPr>
                <w:sz w:val="20"/>
              </w:rPr>
            </w:pPr>
            <w:r w:rsidRPr="00F937C2">
              <w:rPr>
                <w:sz w:val="20"/>
              </w:rPr>
              <w:t>10.5797</w:t>
            </w:r>
          </w:p>
        </w:tc>
      </w:tr>
    </w:tbl>
    <w:p w:rsidR="005C04B1" w:rsidRDefault="005C04B1" w:rsidP="005C04B1">
      <w:pPr>
        <w:keepNext/>
        <w:framePr w:w="9778" w:hSpace="187" w:wrap="around" w:hAnchor="page" w:x="1211" w:yAlign="top"/>
        <w:rPr>
          <w:noProof/>
        </w:rPr>
      </w:pPr>
    </w:p>
    <w:p w:rsidR="005C04B1" w:rsidRDefault="005C04B1" w:rsidP="005C04B1">
      <w:pPr>
        <w:keepNext/>
        <w:framePr w:w="9778" w:hSpace="187" w:wrap="around" w:hAnchor="page" w:x="1211" w:yAlign="top"/>
        <w:jc w:val="center"/>
      </w:pPr>
      <w:r>
        <w:rPr>
          <w:noProof/>
        </w:rPr>
        <w:drawing>
          <wp:inline distT="0" distB="0" distL="0" distR="0">
            <wp:extent cx="5899785" cy="2886075"/>
            <wp:effectExtent l="19050" t="0" r="5715" b="0"/>
            <wp:docPr id="3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899785" cy="2886075"/>
                    </a:xfrm>
                    <a:prstGeom prst="rect">
                      <a:avLst/>
                    </a:prstGeom>
                    <a:noFill/>
                    <a:ln w="9525">
                      <a:noFill/>
                      <a:miter lim="800000"/>
                      <a:headEnd/>
                      <a:tailEnd/>
                    </a:ln>
                  </pic:spPr>
                </pic:pic>
              </a:graphicData>
            </a:graphic>
          </wp:inline>
        </w:drawing>
      </w:r>
    </w:p>
    <w:p w:rsidR="005C04B1" w:rsidRDefault="005C04B1" w:rsidP="005C04B1">
      <w:pPr>
        <w:pStyle w:val="Caption"/>
        <w:framePr w:w="9778" w:hSpace="187" w:wrap="around" w:hAnchor="page" w:x="1211" w:yAlign="top"/>
      </w:pPr>
      <w:bookmarkStart w:id="26" w:name="_Ref358238630"/>
      <w:bookmarkStart w:id="27" w:name="_Toc365125942"/>
      <w:r w:rsidRPr="00A44F8B">
        <w:t xml:space="preserve">Figure </w:t>
      </w:r>
      <w:r w:rsidR="002051BD">
        <w:fldChar w:fldCharType="begin"/>
      </w:r>
      <w:r w:rsidRPr="00A44F8B">
        <w:instrText xml:space="preserve"> SEQ Figure \* ARABIC </w:instrText>
      </w:r>
      <w:r w:rsidR="002051BD">
        <w:fldChar w:fldCharType="separate"/>
      </w:r>
      <w:r>
        <w:rPr>
          <w:noProof/>
        </w:rPr>
        <w:t>7</w:t>
      </w:r>
      <w:r w:rsidR="002051BD">
        <w:fldChar w:fldCharType="end"/>
      </w:r>
      <w:bookmarkEnd w:id="26"/>
      <w:r>
        <w:t>:</w:t>
      </w:r>
      <w:r w:rsidRPr="00A44F8B">
        <w:t xml:space="preserve"> </w:t>
      </w:r>
      <w:proofErr w:type="spellStart"/>
      <w:r w:rsidRPr="00A44F8B">
        <w:t>Boxplots</w:t>
      </w:r>
      <w:proofErr w:type="spellEnd"/>
      <w:r w:rsidRPr="00A44F8B">
        <w:t xml:space="preserve"> from the experiment</w:t>
      </w:r>
      <w:bookmarkEnd w:id="27"/>
    </w:p>
    <w:p w:rsidR="005C04B1" w:rsidRPr="00120C08" w:rsidRDefault="005C04B1" w:rsidP="005C04B1">
      <w:pPr>
        <w:framePr w:w="9778" w:hSpace="187" w:wrap="around" w:hAnchor="page" w:x="1211" w:yAlign="top"/>
        <w:rPr>
          <w:lang w:eastAsia="en-AU"/>
        </w:rPr>
      </w:pPr>
    </w:p>
    <w:p w:rsidR="005C04B1" w:rsidRPr="00CA28ED" w:rsidRDefault="005C04B1" w:rsidP="005C04B1">
      <w:pPr>
        <w:pStyle w:val="Caption"/>
        <w:keepNext/>
        <w:framePr w:w="9778" w:hSpace="187" w:wrap="around" w:hAnchor="page" w:x="1211" w:yAlign="top"/>
      </w:pPr>
      <w:bookmarkStart w:id="28" w:name="_Ref358233366"/>
      <w:bookmarkStart w:id="29" w:name="_Ref358902506"/>
      <w:bookmarkStart w:id="30" w:name="_Ref367725831"/>
      <w:bookmarkStart w:id="31" w:name="_Toc361124168"/>
      <w:r w:rsidRPr="00CA28ED">
        <w:t xml:space="preserve">Table </w:t>
      </w:r>
      <w:r w:rsidR="002051BD">
        <w:fldChar w:fldCharType="begin"/>
      </w:r>
      <w:r w:rsidRPr="00CA28ED">
        <w:instrText xml:space="preserve"> SEQ Table \* ARABIC </w:instrText>
      </w:r>
      <w:r w:rsidR="002051BD">
        <w:fldChar w:fldCharType="separate"/>
      </w:r>
      <w:r>
        <w:rPr>
          <w:noProof/>
        </w:rPr>
        <w:t>2</w:t>
      </w:r>
      <w:r w:rsidR="002051BD">
        <w:fldChar w:fldCharType="end"/>
      </w:r>
      <w:bookmarkEnd w:id="28"/>
      <w:bookmarkEnd w:id="29"/>
      <w:bookmarkEnd w:id="30"/>
      <w:r w:rsidRPr="00CA28ED">
        <w:t xml:space="preserve">: Results obtained from the </w:t>
      </w:r>
      <w:r>
        <w:rPr>
          <w:rFonts w:cs="Times New Roman"/>
        </w:rPr>
        <w:t>Mann-Whitney</w:t>
      </w:r>
      <w:r w:rsidRPr="00CA28ED">
        <w:t xml:space="preserve"> test</w:t>
      </w:r>
      <w:bookmarkEnd w:id="31"/>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tblPr>
      <w:tblGrid>
        <w:gridCol w:w="1063"/>
        <w:gridCol w:w="1064"/>
        <w:gridCol w:w="1063"/>
        <w:gridCol w:w="1062"/>
        <w:gridCol w:w="1062"/>
        <w:gridCol w:w="1063"/>
        <w:gridCol w:w="1063"/>
        <w:gridCol w:w="1064"/>
        <w:gridCol w:w="1072"/>
      </w:tblGrid>
      <w:tr w:rsidR="005C04B1" w:rsidRPr="004D0EA1" w:rsidTr="004D4919">
        <w:tc>
          <w:tcPr>
            <w:tcW w:w="1063" w:type="dxa"/>
            <w:tcBorders>
              <w:top w:val="single" w:sz="8" w:space="0" w:color="4F81BD"/>
              <w:left w:val="single" w:sz="8" w:space="0" w:color="4F81BD"/>
              <w:bottom w:val="single" w:sz="18" w:space="0" w:color="4F81BD"/>
              <w:right w:val="single" w:sz="8" w:space="0" w:color="4F81BD"/>
            </w:tcBorders>
            <w:vAlign w:val="center"/>
          </w:tcPr>
          <w:p w:rsidR="005C04B1" w:rsidRPr="00AC4156" w:rsidRDefault="005C04B1" w:rsidP="004D4919">
            <w:pPr>
              <w:framePr w:w="9778" w:hSpace="187" w:wrap="around" w:hAnchor="page" w:x="1211" w:yAlign="top"/>
              <w:jc w:val="center"/>
              <w:rPr>
                <w:rFonts w:ascii="Cambria" w:hAnsi="Cambria"/>
                <w:b/>
                <w:bCs/>
                <w:sz w:val="20"/>
              </w:rPr>
            </w:pPr>
            <w:r w:rsidRPr="00AC4156">
              <w:rPr>
                <w:rFonts w:ascii="Cambria" w:hAnsi="Cambria"/>
                <w:b/>
                <w:bCs/>
                <w:sz w:val="20"/>
              </w:rPr>
              <w:t>α = 0.05</w:t>
            </w:r>
          </w:p>
        </w:tc>
        <w:tc>
          <w:tcPr>
            <w:tcW w:w="1064" w:type="dxa"/>
            <w:tcBorders>
              <w:top w:val="single" w:sz="8" w:space="0" w:color="4F81BD"/>
              <w:left w:val="single" w:sz="8" w:space="0" w:color="4F81BD"/>
              <w:bottom w:val="single" w:sz="18" w:space="0" w:color="4F81BD"/>
              <w:right w:val="single" w:sz="8" w:space="0" w:color="4F81BD"/>
            </w:tcBorders>
            <w:vAlign w:val="center"/>
          </w:tcPr>
          <w:p w:rsidR="005C04B1" w:rsidRPr="00AC4156" w:rsidRDefault="005C04B1" w:rsidP="004D4919">
            <w:pPr>
              <w:framePr w:w="9778" w:hSpace="187" w:wrap="around" w:hAnchor="page" w:x="1211" w:yAlign="top"/>
              <w:jc w:val="center"/>
              <w:rPr>
                <w:rFonts w:ascii="Cambria" w:hAnsi="Cambria"/>
                <w:b/>
                <w:bCs/>
                <w:sz w:val="20"/>
              </w:rPr>
            </w:pPr>
            <w:r w:rsidRPr="00AC4156">
              <w:rPr>
                <w:rFonts w:ascii="Cambria" w:hAnsi="Cambria"/>
                <w:b/>
                <w:bCs/>
                <w:sz w:val="20"/>
              </w:rPr>
              <w:t>Q3</w:t>
            </w:r>
          </w:p>
        </w:tc>
        <w:tc>
          <w:tcPr>
            <w:tcW w:w="1063" w:type="dxa"/>
            <w:tcBorders>
              <w:top w:val="single" w:sz="8" w:space="0" w:color="4F81BD"/>
              <w:left w:val="single" w:sz="8" w:space="0" w:color="4F81BD"/>
              <w:bottom w:val="single" w:sz="18" w:space="0" w:color="4F81BD"/>
              <w:right w:val="single" w:sz="8" w:space="0" w:color="4F81BD"/>
            </w:tcBorders>
            <w:vAlign w:val="center"/>
          </w:tcPr>
          <w:p w:rsidR="005C04B1" w:rsidRPr="00AC4156" w:rsidRDefault="005C04B1" w:rsidP="004D4919">
            <w:pPr>
              <w:framePr w:w="9778" w:hSpace="187" w:wrap="around" w:hAnchor="page" w:x="1211" w:yAlign="top"/>
              <w:jc w:val="center"/>
              <w:rPr>
                <w:rFonts w:ascii="Cambria" w:hAnsi="Cambria"/>
                <w:b/>
                <w:bCs/>
                <w:sz w:val="20"/>
              </w:rPr>
            </w:pPr>
            <w:r w:rsidRPr="00AC4156">
              <w:rPr>
                <w:rFonts w:ascii="Cambria" w:hAnsi="Cambria"/>
                <w:b/>
                <w:bCs/>
                <w:sz w:val="20"/>
              </w:rPr>
              <w:t>Q4</w:t>
            </w:r>
          </w:p>
        </w:tc>
        <w:tc>
          <w:tcPr>
            <w:tcW w:w="1062" w:type="dxa"/>
            <w:tcBorders>
              <w:top w:val="single" w:sz="8" w:space="0" w:color="4F81BD"/>
              <w:left w:val="single" w:sz="8" w:space="0" w:color="4F81BD"/>
              <w:bottom w:val="single" w:sz="18" w:space="0" w:color="4F81BD"/>
              <w:right w:val="single" w:sz="8" w:space="0" w:color="4F81BD"/>
            </w:tcBorders>
            <w:vAlign w:val="center"/>
          </w:tcPr>
          <w:p w:rsidR="005C04B1" w:rsidRPr="00AC4156" w:rsidRDefault="005C04B1" w:rsidP="004D4919">
            <w:pPr>
              <w:framePr w:w="9778" w:hSpace="187" w:wrap="around" w:hAnchor="page" w:x="1211" w:yAlign="top"/>
              <w:jc w:val="center"/>
              <w:rPr>
                <w:rFonts w:ascii="Cambria" w:hAnsi="Cambria"/>
                <w:b/>
                <w:bCs/>
                <w:sz w:val="20"/>
              </w:rPr>
            </w:pPr>
            <w:r w:rsidRPr="00AC4156">
              <w:rPr>
                <w:rFonts w:ascii="Cambria" w:hAnsi="Cambria"/>
                <w:b/>
                <w:bCs/>
                <w:sz w:val="20"/>
              </w:rPr>
              <w:t>Q5</w:t>
            </w:r>
          </w:p>
        </w:tc>
        <w:tc>
          <w:tcPr>
            <w:tcW w:w="1062" w:type="dxa"/>
            <w:tcBorders>
              <w:top w:val="single" w:sz="8" w:space="0" w:color="4F81BD"/>
              <w:left w:val="single" w:sz="8" w:space="0" w:color="4F81BD"/>
              <w:bottom w:val="single" w:sz="18" w:space="0" w:color="4F81BD"/>
              <w:right w:val="single" w:sz="8" w:space="0" w:color="4F81BD"/>
            </w:tcBorders>
            <w:vAlign w:val="center"/>
          </w:tcPr>
          <w:p w:rsidR="005C04B1" w:rsidRPr="00AC4156" w:rsidRDefault="005C04B1" w:rsidP="004D4919">
            <w:pPr>
              <w:framePr w:w="9778" w:hSpace="187" w:wrap="around" w:hAnchor="page" w:x="1211" w:yAlign="top"/>
              <w:jc w:val="center"/>
              <w:rPr>
                <w:rFonts w:ascii="Cambria" w:hAnsi="Cambria"/>
                <w:b/>
                <w:bCs/>
                <w:sz w:val="20"/>
              </w:rPr>
            </w:pPr>
            <w:r w:rsidRPr="00AC4156">
              <w:rPr>
                <w:rFonts w:ascii="Cambria" w:hAnsi="Cambria"/>
                <w:b/>
                <w:bCs/>
                <w:sz w:val="20"/>
              </w:rPr>
              <w:t>Q6</w:t>
            </w:r>
          </w:p>
        </w:tc>
        <w:tc>
          <w:tcPr>
            <w:tcW w:w="1063" w:type="dxa"/>
            <w:tcBorders>
              <w:top w:val="single" w:sz="8" w:space="0" w:color="4F81BD"/>
              <w:left w:val="single" w:sz="8" w:space="0" w:color="4F81BD"/>
              <w:bottom w:val="single" w:sz="18" w:space="0" w:color="4F81BD"/>
              <w:right w:val="single" w:sz="8" w:space="0" w:color="4F81BD"/>
            </w:tcBorders>
            <w:vAlign w:val="center"/>
          </w:tcPr>
          <w:p w:rsidR="005C04B1" w:rsidRPr="00AC4156" w:rsidRDefault="005C04B1" w:rsidP="004D4919">
            <w:pPr>
              <w:framePr w:w="9778" w:hSpace="187" w:wrap="around" w:hAnchor="page" w:x="1211" w:yAlign="top"/>
              <w:jc w:val="center"/>
              <w:rPr>
                <w:rFonts w:ascii="Cambria" w:hAnsi="Cambria"/>
                <w:b/>
                <w:bCs/>
                <w:sz w:val="20"/>
              </w:rPr>
            </w:pPr>
            <w:r w:rsidRPr="00AC4156">
              <w:rPr>
                <w:rFonts w:ascii="Cambria" w:hAnsi="Cambria"/>
                <w:b/>
                <w:bCs/>
                <w:sz w:val="20"/>
              </w:rPr>
              <w:t>Q7</w:t>
            </w:r>
          </w:p>
        </w:tc>
        <w:tc>
          <w:tcPr>
            <w:tcW w:w="1063" w:type="dxa"/>
            <w:tcBorders>
              <w:top w:val="single" w:sz="8" w:space="0" w:color="4F81BD"/>
              <w:left w:val="single" w:sz="8" w:space="0" w:color="4F81BD"/>
              <w:bottom w:val="single" w:sz="18" w:space="0" w:color="4F81BD"/>
              <w:right w:val="single" w:sz="8" w:space="0" w:color="4F81BD"/>
            </w:tcBorders>
            <w:vAlign w:val="center"/>
          </w:tcPr>
          <w:p w:rsidR="005C04B1" w:rsidRPr="00AC4156" w:rsidRDefault="005C04B1" w:rsidP="004D4919">
            <w:pPr>
              <w:framePr w:w="9778" w:hSpace="187" w:wrap="around" w:hAnchor="page" w:x="1211" w:yAlign="top"/>
              <w:jc w:val="center"/>
              <w:rPr>
                <w:rFonts w:ascii="Cambria" w:hAnsi="Cambria"/>
                <w:b/>
                <w:bCs/>
                <w:sz w:val="20"/>
              </w:rPr>
            </w:pPr>
            <w:r w:rsidRPr="00AC4156">
              <w:rPr>
                <w:rFonts w:ascii="Cambria" w:hAnsi="Cambria"/>
                <w:b/>
                <w:bCs/>
                <w:sz w:val="20"/>
              </w:rPr>
              <w:t>Q8</w:t>
            </w:r>
          </w:p>
        </w:tc>
        <w:tc>
          <w:tcPr>
            <w:tcW w:w="1064" w:type="dxa"/>
            <w:tcBorders>
              <w:top w:val="single" w:sz="8" w:space="0" w:color="4F81BD"/>
              <w:left w:val="single" w:sz="8" w:space="0" w:color="4F81BD"/>
              <w:bottom w:val="single" w:sz="18" w:space="0" w:color="4F81BD"/>
              <w:right w:val="single" w:sz="8" w:space="0" w:color="4F81BD"/>
            </w:tcBorders>
            <w:vAlign w:val="center"/>
          </w:tcPr>
          <w:p w:rsidR="005C04B1" w:rsidRPr="00AC4156" w:rsidRDefault="005C04B1" w:rsidP="004D4919">
            <w:pPr>
              <w:framePr w:w="9778" w:hSpace="187" w:wrap="around" w:hAnchor="page" w:x="1211" w:yAlign="top"/>
              <w:jc w:val="center"/>
              <w:rPr>
                <w:rFonts w:ascii="Cambria" w:hAnsi="Cambria"/>
                <w:b/>
                <w:bCs/>
                <w:sz w:val="20"/>
              </w:rPr>
            </w:pPr>
            <w:r w:rsidRPr="00AC4156">
              <w:rPr>
                <w:rFonts w:ascii="Cambria" w:hAnsi="Cambria"/>
                <w:b/>
                <w:bCs/>
                <w:sz w:val="20"/>
              </w:rPr>
              <w:t>Q9</w:t>
            </w:r>
          </w:p>
        </w:tc>
        <w:tc>
          <w:tcPr>
            <w:tcW w:w="1072" w:type="dxa"/>
            <w:tcBorders>
              <w:top w:val="single" w:sz="8" w:space="0" w:color="4F81BD"/>
              <w:left w:val="single" w:sz="8" w:space="0" w:color="4F81BD"/>
              <w:bottom w:val="single" w:sz="18" w:space="0" w:color="4F81BD"/>
              <w:right w:val="single" w:sz="8" w:space="0" w:color="4F81BD"/>
            </w:tcBorders>
            <w:vAlign w:val="center"/>
          </w:tcPr>
          <w:p w:rsidR="005C04B1" w:rsidRPr="00AC4156" w:rsidRDefault="005C04B1" w:rsidP="004D4919">
            <w:pPr>
              <w:framePr w:w="9778" w:hSpace="187" w:wrap="around" w:hAnchor="page" w:x="1211" w:yAlign="top"/>
              <w:jc w:val="center"/>
              <w:rPr>
                <w:rFonts w:ascii="Cambria" w:hAnsi="Cambria"/>
                <w:b/>
                <w:bCs/>
                <w:sz w:val="20"/>
              </w:rPr>
            </w:pPr>
            <w:r w:rsidRPr="00AC4156">
              <w:rPr>
                <w:rFonts w:ascii="Cambria" w:hAnsi="Cambria"/>
                <w:b/>
                <w:bCs/>
                <w:sz w:val="20"/>
              </w:rPr>
              <w:t>Duration</w:t>
            </w:r>
          </w:p>
        </w:tc>
      </w:tr>
      <w:tr w:rsidR="005C04B1" w:rsidRPr="004D0EA1" w:rsidTr="004D4919">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5C04B1" w:rsidRPr="00AC4156" w:rsidRDefault="005C04B1" w:rsidP="004D4919">
            <w:pPr>
              <w:framePr w:w="9778" w:hSpace="187" w:wrap="around" w:hAnchor="page" w:x="1211" w:yAlign="top"/>
              <w:jc w:val="center"/>
              <w:rPr>
                <w:rFonts w:ascii="Cambria" w:hAnsi="Cambria"/>
                <w:b/>
                <w:bCs/>
                <w:sz w:val="20"/>
              </w:rPr>
            </w:pPr>
            <w:r w:rsidRPr="00AC4156">
              <w:rPr>
                <w:rFonts w:ascii="Cambria" w:hAnsi="Cambria"/>
                <w:b/>
                <w:bCs/>
                <w:sz w:val="20"/>
              </w:rPr>
              <w:t>p-value</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5C04B1" w:rsidRPr="004477E9" w:rsidRDefault="005C04B1" w:rsidP="004D4919">
            <w:pPr>
              <w:framePr w:w="9778" w:hSpace="187" w:wrap="around" w:hAnchor="page" w:x="1211" w:yAlign="top"/>
              <w:jc w:val="center"/>
              <w:rPr>
                <w:b/>
                <w:color w:val="00B050"/>
                <w:sz w:val="20"/>
              </w:rPr>
            </w:pPr>
            <w:r w:rsidRPr="004477E9">
              <w:rPr>
                <w:b/>
                <w:color w:val="00B050"/>
                <w:sz w:val="20"/>
              </w:rPr>
              <w:t>0.007259</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5C04B1" w:rsidRPr="00AC4156" w:rsidRDefault="005C04B1" w:rsidP="004D4919">
            <w:pPr>
              <w:framePr w:w="9778" w:hSpace="187" w:wrap="around" w:hAnchor="page" w:x="1211" w:yAlign="top"/>
              <w:jc w:val="center"/>
              <w:rPr>
                <w:sz w:val="20"/>
              </w:rPr>
            </w:pPr>
            <w:r w:rsidRPr="00AC4156">
              <w:rPr>
                <w:sz w:val="20"/>
              </w:rPr>
              <w:t>0.5757</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5C04B1" w:rsidRPr="00AC4156" w:rsidRDefault="005C04B1" w:rsidP="004D4919">
            <w:pPr>
              <w:framePr w:w="9778" w:hSpace="187" w:wrap="around" w:hAnchor="page" w:x="1211" w:yAlign="top"/>
              <w:jc w:val="center"/>
              <w:rPr>
                <w:sz w:val="20"/>
              </w:rPr>
            </w:pPr>
            <w:r w:rsidRPr="00AC4156">
              <w:rPr>
                <w:sz w:val="20"/>
              </w:rPr>
              <w:t>1</w:t>
            </w:r>
          </w:p>
        </w:tc>
        <w:tc>
          <w:tcPr>
            <w:tcW w:w="106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5C04B1" w:rsidRPr="00AC4156" w:rsidRDefault="005C04B1" w:rsidP="004D4919">
            <w:pPr>
              <w:framePr w:w="9778" w:hSpace="187" w:wrap="around" w:hAnchor="page" w:x="1211" w:yAlign="top"/>
              <w:jc w:val="center"/>
              <w:rPr>
                <w:sz w:val="20"/>
              </w:rPr>
            </w:pPr>
            <w:r>
              <w:rPr>
                <w:sz w:val="20"/>
              </w:rPr>
              <w:t>1</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5C04B1" w:rsidRPr="00AC4156" w:rsidRDefault="005C04B1" w:rsidP="004D4919">
            <w:pPr>
              <w:framePr w:w="9778" w:hSpace="187" w:wrap="around" w:hAnchor="page" w:x="1211" w:yAlign="top"/>
              <w:jc w:val="center"/>
              <w:rPr>
                <w:sz w:val="20"/>
              </w:rPr>
            </w:pPr>
            <w:r w:rsidRPr="00AC4156">
              <w:rPr>
                <w:sz w:val="20"/>
              </w:rPr>
              <w:t>0.467</w:t>
            </w:r>
          </w:p>
        </w:tc>
        <w:tc>
          <w:tcPr>
            <w:tcW w:w="1063"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5C04B1" w:rsidRPr="00AC4156" w:rsidRDefault="005C04B1" w:rsidP="004D4919">
            <w:pPr>
              <w:framePr w:w="9778" w:hSpace="187" w:wrap="around" w:hAnchor="page" w:x="1211" w:yAlign="top"/>
              <w:jc w:val="center"/>
              <w:rPr>
                <w:sz w:val="20"/>
              </w:rPr>
            </w:pPr>
            <w:r w:rsidRPr="00AC4156">
              <w:rPr>
                <w:sz w:val="20"/>
              </w:rPr>
              <w:t>0.6371</w:t>
            </w:r>
          </w:p>
        </w:tc>
        <w:tc>
          <w:tcPr>
            <w:tcW w:w="1064"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5C04B1" w:rsidRPr="00AC4156" w:rsidRDefault="005C04B1" w:rsidP="004D4919">
            <w:pPr>
              <w:framePr w:w="9778" w:hSpace="187" w:wrap="around" w:hAnchor="page" w:x="1211" w:yAlign="top"/>
              <w:jc w:val="center"/>
              <w:rPr>
                <w:sz w:val="20"/>
              </w:rPr>
            </w:pPr>
            <w:r w:rsidRPr="00AC4156">
              <w:rPr>
                <w:sz w:val="20"/>
              </w:rPr>
              <w:t>0.07049</w:t>
            </w:r>
          </w:p>
        </w:tc>
        <w:tc>
          <w:tcPr>
            <w:tcW w:w="1072"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5C04B1" w:rsidRPr="004477E9" w:rsidRDefault="005C04B1" w:rsidP="004D4919">
            <w:pPr>
              <w:framePr w:w="9778" w:hSpace="187" w:wrap="around" w:hAnchor="page" w:x="1211" w:yAlign="top"/>
              <w:jc w:val="center"/>
              <w:rPr>
                <w:b/>
                <w:color w:val="00B050"/>
                <w:sz w:val="20"/>
              </w:rPr>
            </w:pPr>
            <w:r w:rsidRPr="004477E9">
              <w:rPr>
                <w:b/>
                <w:color w:val="00B050"/>
                <w:sz w:val="20"/>
              </w:rPr>
              <w:t>0.03595</w:t>
            </w:r>
          </w:p>
        </w:tc>
      </w:tr>
    </w:tbl>
    <w:p w:rsidR="005C04B1" w:rsidRPr="004D54B4" w:rsidRDefault="005C04B1" w:rsidP="005C04B1">
      <w:pPr>
        <w:framePr w:w="9778" w:hSpace="187" w:wrap="around" w:hAnchor="page" w:x="1211" w:yAlign="top"/>
        <w:rPr>
          <w:lang w:eastAsia="en-AU"/>
        </w:rPr>
      </w:pPr>
    </w:p>
    <w:bookmarkEnd w:id="24"/>
    <w:bookmarkEnd w:id="25"/>
    <w:p w:rsidR="00E35388" w:rsidRDefault="00E35388" w:rsidP="00E35388">
      <w:r>
        <w:t xml:space="preserve">By </w:t>
      </w:r>
      <w:r w:rsidR="004D542B">
        <w:t>comparing</w:t>
      </w:r>
      <w:r>
        <w:t xml:space="preserve"> the </w:t>
      </w:r>
      <w:proofErr w:type="spellStart"/>
      <w:r w:rsidRPr="00AF2554">
        <w:rPr>
          <w:i/>
        </w:rPr>
        <w:t>boxplots</w:t>
      </w:r>
      <w:proofErr w:type="spellEnd"/>
      <w:r>
        <w:t xml:space="preserve"> in </w:t>
      </w:r>
      <w:r w:rsidR="002051BD">
        <w:fldChar w:fldCharType="begin"/>
      </w:r>
      <w:r>
        <w:instrText xml:space="preserve"> REF _Ref358238630 \h </w:instrText>
      </w:r>
      <w:r w:rsidR="002051BD">
        <w:fldChar w:fldCharType="separate"/>
      </w:r>
      <w:r w:rsidR="00A51D5F" w:rsidRPr="00A44F8B">
        <w:t xml:space="preserve">Figure </w:t>
      </w:r>
      <w:r w:rsidR="00A51D5F">
        <w:rPr>
          <w:noProof/>
        </w:rPr>
        <w:t>7</w:t>
      </w:r>
      <w:r w:rsidR="002051BD">
        <w:fldChar w:fldCharType="end"/>
      </w:r>
      <w:r w:rsidR="004D542B">
        <w:t xml:space="preserve"> and the statistical results</w:t>
      </w:r>
      <w:r>
        <w:t xml:space="preserve">, it is possible to infer that question 3 yielded better results by using </w:t>
      </w:r>
      <w:r>
        <w:lastRenderedPageBreak/>
        <w:t xml:space="preserve">provenance while questions 4 and 5 had equal results. Meanwhile, questions 7 and 8 results were similar but with varying scattering. Even though results are matching with Mann-Whitney test data, question 9 has a different behavior due to the small difference from </w:t>
      </w:r>
      <w:r w:rsidRPr="000F5C8B">
        <w:rPr>
          <w:i/>
        </w:rPr>
        <w:t>p-value</w:t>
      </w:r>
      <w:r>
        <w:t xml:space="preserve"> to α (</w:t>
      </w:r>
      <w:r w:rsidRPr="009D75BD">
        <w:rPr>
          <w:i/>
        </w:rPr>
        <w:t>p-value</w:t>
      </w:r>
      <w:r>
        <w:t xml:space="preserve"> = 0.07 against α = 0.05). By analyzing the </w:t>
      </w:r>
      <w:r w:rsidRPr="000F5C8B">
        <w:rPr>
          <w:i/>
        </w:rPr>
        <w:t>boxplot</w:t>
      </w:r>
      <w:r>
        <w:t xml:space="preserve"> for question 9, the results for using provenance are greater than without provenance. While without provenance’s data is scattered around the maximum and minimum values with the median at the middle, the provenance’s median is located at the maximum value. </w:t>
      </w:r>
    </w:p>
    <w:p w:rsidR="00E35388" w:rsidRPr="00F94E53" w:rsidRDefault="00E35388" w:rsidP="00E35388">
      <w:r>
        <w:t>Lastly, as shown by the Mann-Whitney test, using provenance for analysis provides faster answers than analyzing the game session’s replay. This is clearly seen by comparing the medians between both methods and the box</w:t>
      </w:r>
      <w:r w:rsidR="00A40D0C">
        <w:t>’s scattering (height) position</w:t>
      </w:r>
      <w:r>
        <w:t>.</w:t>
      </w:r>
      <w:r w:rsidR="004D542B">
        <w:t xml:space="preserve"> The next section details existing threats to the experiment.</w:t>
      </w:r>
    </w:p>
    <w:p w:rsidR="00F94E53" w:rsidRPr="00F94E53" w:rsidRDefault="00F94E53" w:rsidP="00F94E53">
      <w:pPr>
        <w:pStyle w:val="Heading2"/>
      </w:pPr>
      <w:r>
        <w:t>Threats to Validity</w:t>
      </w:r>
    </w:p>
    <w:p w:rsidR="00E35388" w:rsidRDefault="00E35388" w:rsidP="00E35388">
      <w:r>
        <w:t xml:space="preserve">Despite the care in reducing the threats to the validity of the experiment, there are factors that can influence the results. In relation to internal validity, the selection for both groups (with provenance and without provenance) can affect the results because of the natural variation in human performance. Furthermore, the experiment was executed with volunteers, which generally are more motivated for executing tasks. Anyone from the class could choose to be dismissed from the experiment and be released earlier. Lastly, the experiment was the first contact of the volunteers with both the game mechanics (by watching the video) and the tool. Thus, the lack of experience can affect the results, even when minimized by the usage of tutorials. For external validity, to level the experience of volunteers, they were from two different classes of the same discipline (Introduction to computer programming), which occurs in the first period of undergraduate course in Computer Science at </w:t>
      </w:r>
      <w:r w:rsidRPr="00E446C5">
        <w:rPr>
          <w:i/>
        </w:rPr>
        <w:t>Universidade Federal Fluminense</w:t>
      </w:r>
      <w:r>
        <w:t>.</w:t>
      </w:r>
    </w:p>
    <w:p w:rsidR="00E35388" w:rsidRDefault="00E35388" w:rsidP="00E35388">
      <w:r>
        <w:t>Regarding construct validity, the questionnaires were composed of several questions to reduce threats related to a lack of knowledge from the game, thus exploring different aspects from it. Another risk is related to people being afraid of being evaluated, thus trying to “look better” by lying. This is the case of how long they took to finish answering the questionnaire. To minimize this, we had a strict timetable for each activity, stating the exact time they began answering the questionnaire and verifying the time they finished and delivered the questionnaire.</w:t>
      </w:r>
    </w:p>
    <w:p w:rsidR="008B197E" w:rsidRDefault="00E35388" w:rsidP="00E35388">
      <w:commentRangeStart w:id="32"/>
      <w:r>
        <w:t>A threat related to conclusion validity is the reliability of measures. This is dependent on factors like question wording, which may allow for different interpretations, and the graph layout. To minimize the threat, we answered any doubts voiced by volunteers related to the questions in the questionnaire or regarding the tool (</w:t>
      </w:r>
      <w:proofErr w:type="spellStart"/>
      <w:r w:rsidRPr="00030958">
        <w:rPr>
          <w:i/>
        </w:rPr>
        <w:t>Prov</w:t>
      </w:r>
      <w:proofErr w:type="spellEnd"/>
      <w:r w:rsidRPr="00030958">
        <w:rPr>
          <w:i/>
        </w:rPr>
        <w:t xml:space="preserve"> Viewer</w:t>
      </w:r>
      <w:r>
        <w:t>).</w:t>
      </w:r>
      <w:commentRangeEnd w:id="32"/>
      <w:r w:rsidR="00861BA1">
        <w:rPr>
          <w:rStyle w:val="CommentReference"/>
        </w:rPr>
        <w:commentReference w:id="32"/>
      </w:r>
      <w:r w:rsidR="005C04B1">
        <w:t xml:space="preserve"> </w:t>
      </w:r>
      <w:ins w:id="33" w:author="Kohwalter" w:date="2013-09-30T09:08:00Z">
        <w:r w:rsidR="002D2E99">
          <w:t xml:space="preserve">Another threat is related to the fact that volunteers examined a video of the </w:t>
        </w:r>
        <w:proofErr w:type="spellStart"/>
        <w:r w:rsidR="002D2E99">
          <w:t>gameplay</w:t>
        </w:r>
        <w:proofErr w:type="spellEnd"/>
        <w:r w:rsidR="002D2E99">
          <w:t xml:space="preserve"> session instead of playing it. In a real situation, they would play the game then proceed to the </w:t>
        </w:r>
      </w:ins>
      <w:ins w:id="34" w:author="Kohwalter" w:date="2013-09-30T09:10:00Z">
        <w:r w:rsidR="002D2E99">
          <w:t xml:space="preserve">game flux analysis with </w:t>
        </w:r>
      </w:ins>
      <w:ins w:id="35" w:author="Kohwalter" w:date="2013-09-30T09:08:00Z">
        <w:r w:rsidR="002D2E99">
          <w:t>provenance</w:t>
        </w:r>
      </w:ins>
      <w:ins w:id="36" w:author="Kohwalter" w:date="2013-09-30T09:09:00Z">
        <w:r w:rsidR="002D2E99">
          <w:t xml:space="preserve">, </w:t>
        </w:r>
      </w:ins>
      <w:ins w:id="37" w:author="Kohwalter" w:date="2013-09-30T09:08:00Z">
        <w:r w:rsidR="002D2E99">
          <w:t>mak</w:t>
        </w:r>
      </w:ins>
      <w:ins w:id="38" w:author="Kohwalter" w:date="2013-09-30T09:09:00Z">
        <w:r w:rsidR="002D2E99">
          <w:t>ing</w:t>
        </w:r>
      </w:ins>
      <w:ins w:id="39" w:author="Kohwalter" w:date="2013-09-30T09:08:00Z">
        <w:r w:rsidR="002D2E99">
          <w:t xml:space="preserve"> the provenance analysis more efficient due to</w:t>
        </w:r>
      </w:ins>
      <w:ins w:id="40" w:author="Kohwalter" w:date="2013-09-30T09:11:00Z">
        <w:r w:rsidR="002D2E99">
          <w:t xml:space="preserve"> the fact that the</w:t>
        </w:r>
      </w:ins>
      <w:ins w:id="41" w:author="Kohwalter" w:date="2013-09-30T09:08:00Z">
        <w:r w:rsidR="002D2E99">
          <w:t xml:space="preserve"> concepts and situations </w:t>
        </w:r>
      </w:ins>
      <w:ins w:id="42" w:author="Kohwalter" w:date="2013-09-30T09:11:00Z">
        <w:r w:rsidR="002D2E99">
          <w:t>were</w:t>
        </w:r>
      </w:ins>
      <w:ins w:id="43" w:author="Kohwalter" w:date="2013-09-30T09:09:00Z">
        <w:r w:rsidR="002D2E99">
          <w:t xml:space="preserve"> </w:t>
        </w:r>
      </w:ins>
      <w:ins w:id="44" w:author="Kohwalter" w:date="2013-09-30T09:08:00Z">
        <w:r w:rsidR="002D2E99">
          <w:t>experienced by the player himself</w:t>
        </w:r>
      </w:ins>
      <w:ins w:id="45" w:author="Kohwalter" w:date="2013-09-30T09:11:00Z">
        <w:r w:rsidR="002D2E99">
          <w:t xml:space="preserve">, instead of analyzing a </w:t>
        </w:r>
        <w:proofErr w:type="spellStart"/>
        <w:r w:rsidR="002D2E99">
          <w:t>gameplay</w:t>
        </w:r>
        <w:proofErr w:type="spellEnd"/>
        <w:r w:rsidR="002D2E99">
          <w:t xml:space="preserve"> video from another player</w:t>
        </w:r>
      </w:ins>
      <w:ins w:id="46" w:author="Kohwalter" w:date="2013-09-30T09:08:00Z">
        <w:r w:rsidR="002D2E99">
          <w:t>.</w:t>
        </w:r>
      </w:ins>
    </w:p>
    <w:p w:rsidR="00CA50A9" w:rsidRDefault="00CA50A9" w:rsidP="00CA50A9">
      <w:pPr>
        <w:pStyle w:val="Heading1"/>
      </w:pPr>
      <w:r>
        <w:t>CONCLUSION</w:t>
      </w:r>
    </w:p>
    <w:p w:rsidR="003E3D87" w:rsidRPr="00404668" w:rsidRDefault="003E3D87" w:rsidP="003E3D87">
      <w:r w:rsidRPr="00404668">
        <w:t xml:space="preserve">This paper introduces new perspectives on software engineering learning, leveraging the current state of the art, based on game, to a level where the game provenance can produce and consolidate knowledge. This knowledge can help on (1) confirming the hypotheses formulated by students, (2) supporting tutors for a better guidance, (3) motivating </w:t>
      </w:r>
      <w:r w:rsidR="00F56255">
        <w:t>practical exercises</w:t>
      </w:r>
      <w:r w:rsidRPr="00404668">
        <w:t xml:space="preserve"> around some </w:t>
      </w:r>
      <w:r w:rsidRPr="00404668">
        <w:lastRenderedPageBreak/>
        <w:t xml:space="preserve">case studies, and (4) extracting behavior patterns from individual sessions or groups of sessions. </w:t>
      </w:r>
    </w:p>
    <w:p w:rsidR="003E3D87" w:rsidRPr="00404668" w:rsidRDefault="003E3D87" w:rsidP="003E3D87">
      <w:r w:rsidRPr="00404668">
        <w:t>The provenance visualization allows the discovery of issues that contributed to specific game fl</w:t>
      </w:r>
      <w:r w:rsidR="001F2BDD">
        <w:t>uxes</w:t>
      </w:r>
      <w:r w:rsidRPr="00404668">
        <w:t xml:space="preserve"> and results achieved throughout the gaming session. This analysis can be used on </w:t>
      </w:r>
      <w:r w:rsidR="00404668" w:rsidRPr="00404668">
        <w:t xml:space="preserve">serious (digital) </w:t>
      </w:r>
      <w:r w:rsidRPr="00404668">
        <w:t>games to improve understanding of the game fl</w:t>
      </w:r>
      <w:r w:rsidR="00404668" w:rsidRPr="00404668">
        <w:t>ux</w:t>
      </w:r>
      <w:r w:rsidRPr="00404668">
        <w:t xml:space="preserve"> and identifying actions that influenced the outcome, aiding the </w:t>
      </w:r>
      <w:r w:rsidR="00404668" w:rsidRPr="00404668">
        <w:t>student</w:t>
      </w:r>
      <w:r w:rsidRPr="00404668">
        <w:t xml:space="preserve"> to understand why they happened the way they did. It can also be used </w:t>
      </w:r>
      <w:r w:rsidR="00404668" w:rsidRPr="00404668">
        <w:t xml:space="preserve">by the tutor </w:t>
      </w:r>
      <w:r w:rsidRPr="00404668">
        <w:t xml:space="preserve">to analyze a game </w:t>
      </w:r>
      <w:r w:rsidR="00404668" w:rsidRPr="00404668">
        <w:t>session to verify the student’s progress by checking his decisions</w:t>
      </w:r>
      <w:r w:rsidRPr="00404668">
        <w:t xml:space="preserve"> and </w:t>
      </w:r>
      <w:r w:rsidR="00404668" w:rsidRPr="00404668">
        <w:t>their consequences in the outcome</w:t>
      </w:r>
      <w:r w:rsidR="00404668">
        <w:t>, identifying concepts that might not be clear to the student</w:t>
      </w:r>
      <w:r w:rsidRPr="00404668">
        <w:t>.</w:t>
      </w:r>
    </w:p>
    <w:p w:rsidR="002F45B8" w:rsidRDefault="002F45B8" w:rsidP="00402A40">
      <w:r w:rsidRPr="007132DC">
        <w:t xml:space="preserve">The results </w:t>
      </w:r>
      <w:r w:rsidR="00404668">
        <w:t xml:space="preserve">from the experiment </w:t>
      </w:r>
      <w:r w:rsidRPr="007132DC">
        <w:t xml:space="preserve">demonstrate that </w:t>
      </w:r>
      <w:r w:rsidR="00404668">
        <w:t>analyzing</w:t>
      </w:r>
      <w:r w:rsidRPr="007132DC">
        <w:t xml:space="preserve"> </w:t>
      </w:r>
      <w:r w:rsidR="00404668">
        <w:t>the game session with</w:t>
      </w:r>
      <w:r w:rsidRPr="007132DC">
        <w:t xml:space="preserve"> provenance </w:t>
      </w:r>
      <w:r w:rsidR="00404668">
        <w:t>provides</w:t>
      </w:r>
      <w:r w:rsidRPr="007132DC">
        <w:t xml:space="preserve"> equal or greater</w:t>
      </w:r>
      <w:r w:rsidR="00404668">
        <w:t xml:space="preserve"> results</w:t>
      </w:r>
      <w:r w:rsidRPr="007132DC">
        <w:t xml:space="preserve"> than watching a replay</w:t>
      </w:r>
      <w:r w:rsidR="00404668">
        <w:t xml:space="preserve"> of the session</w:t>
      </w:r>
      <w:r w:rsidRPr="007132DC">
        <w:t>. Furthermore, analyzing the game flux with provenance is faster than only watching a replay</w:t>
      </w:r>
      <w:r w:rsidR="001F2BDD">
        <w:t xml:space="preserve"> of the game session</w:t>
      </w:r>
      <w:r w:rsidRPr="007132DC">
        <w:t>. In relation to correctly identif</w:t>
      </w:r>
      <w:r w:rsidR="001F2BDD">
        <w:t>ying</w:t>
      </w:r>
      <w:r w:rsidRPr="007132DC">
        <w:t xml:space="preserve"> the causes of the events in the game, using provenance provided better statistical results in at least one case (question 3, related to lack of payment), and slightly better results in another (question 9, related to identifying the idle employee). The other cases were not statistically different with the current sample size</w:t>
      </w:r>
      <w:r w:rsidR="00404668">
        <w:t xml:space="preserve">, even when their mean (values) were greater than analyzing </w:t>
      </w:r>
      <w:r w:rsidR="00D9331C">
        <w:t>by watching</w:t>
      </w:r>
      <w:r w:rsidR="00404668">
        <w:t xml:space="preserve"> a replay of the session</w:t>
      </w:r>
      <w:r w:rsidRPr="007132DC">
        <w:t xml:space="preserve">. </w:t>
      </w:r>
    </w:p>
    <w:p w:rsidR="00404668" w:rsidRPr="00D9331C" w:rsidRDefault="00404668" w:rsidP="00404668">
      <w:r w:rsidRPr="00D9331C">
        <w:t xml:space="preserve">Currently, we do not make </w:t>
      </w:r>
      <w:r w:rsidR="00D9331C" w:rsidRPr="00D9331C">
        <w:t xml:space="preserve">automatic </w:t>
      </w:r>
      <w:r w:rsidRPr="00D9331C">
        <w:t>inferences to the user</w:t>
      </w:r>
      <w:r w:rsidR="00D9331C" w:rsidRPr="00D9331C">
        <w:t xml:space="preserve"> in the provenance graph</w:t>
      </w:r>
      <w:r w:rsidRPr="00D9331C">
        <w:t>, but let the user decide what he wants to infer. Studies in this area can be made in order to identify information that can be omitted from the user without affecting the overall analysis. Another interesting research is to automatically identify patterns in the game fl</w:t>
      </w:r>
      <w:r w:rsidR="00D9331C" w:rsidRPr="00D9331C">
        <w:t>ux and points of interest for the student and tutor</w:t>
      </w:r>
      <w:r w:rsidRPr="00D9331C">
        <w:t xml:space="preserve">. </w:t>
      </w:r>
      <w:r w:rsidR="00B27B74">
        <w:t>For future work, we plan to</w:t>
      </w:r>
      <w:r w:rsidRPr="00D9331C">
        <w:t xml:space="preserve"> work on different graph visualization layouts</w:t>
      </w:r>
      <w:r w:rsidR="001F2BDD">
        <w:t>, introduce the provenance support in other education games,</w:t>
      </w:r>
      <w:r w:rsidRPr="00D9331C">
        <w:t xml:space="preserve"> and run </w:t>
      </w:r>
      <w:r w:rsidR="00D9331C" w:rsidRPr="00D9331C">
        <w:t xml:space="preserve">more </w:t>
      </w:r>
      <w:r w:rsidRPr="00D9331C">
        <w:t>experimental studies on the usage of provenance in educational games to evaluate the aspects of learnability</w:t>
      </w:r>
      <w:bookmarkStart w:id="47" w:name="_GoBack"/>
      <w:bookmarkEnd w:id="47"/>
      <w:r w:rsidRPr="00D9331C">
        <w:t>.</w:t>
      </w:r>
      <w:r w:rsidR="007B5CF6">
        <w:t xml:space="preserve"> </w:t>
      </w:r>
      <w:r w:rsidR="007B5CF6" w:rsidRPr="00CA5DA1">
        <w:t xml:space="preserve">We also believe that the ideas discussed in this paper can open a wide range of research in the field of behavior patterns data mining of the learning sessions.  </w:t>
      </w:r>
    </w:p>
    <w:p w:rsidR="008B197E" w:rsidRDefault="008B197E">
      <w:pPr>
        <w:pStyle w:val="Heading1"/>
        <w:spacing w:before="120"/>
      </w:pPr>
      <w:r>
        <w:t>ACKNOWLEDGMENTS</w:t>
      </w:r>
    </w:p>
    <w:p w:rsidR="008B197E" w:rsidRPr="00111B0B" w:rsidRDefault="00111B0B">
      <w:pPr>
        <w:pStyle w:val="BodyTextIndent"/>
        <w:spacing w:after="120"/>
        <w:ind w:firstLine="0"/>
        <w:rPr>
          <w:sz w:val="16"/>
        </w:rPr>
      </w:pPr>
      <w:r w:rsidRPr="00111B0B">
        <w:t xml:space="preserve">We would like to thank </w:t>
      </w:r>
      <w:proofErr w:type="spellStart"/>
      <w:r w:rsidRPr="00111B0B">
        <w:t>CNPq</w:t>
      </w:r>
      <w:proofErr w:type="spellEnd"/>
      <w:r w:rsidRPr="00111B0B">
        <w:t>, FAPERJ, and CAPES for the financial support.</w:t>
      </w:r>
    </w:p>
    <w:p w:rsidR="008B197E" w:rsidRDefault="008B197E">
      <w:pPr>
        <w:pStyle w:val="Heading1"/>
        <w:spacing w:before="120"/>
      </w:pPr>
      <w:r>
        <w:t>REFERENCES</w:t>
      </w:r>
    </w:p>
    <w:p w:rsidR="0040708D" w:rsidRPr="0040708D" w:rsidRDefault="002051BD" w:rsidP="005E6C46">
      <w:pPr>
        <w:pStyle w:val="Bibliography"/>
        <w:spacing w:after="80"/>
        <w:ind w:left="360" w:hanging="360"/>
      </w:pPr>
      <w:r>
        <w:fldChar w:fldCharType="begin"/>
      </w:r>
      <w:r w:rsidR="0040708D">
        <w:instrText xml:space="preserve"> ADDIN ZOTERO_BIBL {"custom":[]} CSL_BIBLIOGRAPHY </w:instrText>
      </w:r>
      <w:r>
        <w:fldChar w:fldCharType="separate"/>
      </w:r>
      <w:r w:rsidR="0040708D" w:rsidRPr="0040708D">
        <w:t>[1]</w:t>
      </w:r>
      <w:r w:rsidR="0040708D" w:rsidRPr="0040708D">
        <w:tab/>
      </w:r>
      <w:proofErr w:type="spellStart"/>
      <w:r w:rsidR="0040708D" w:rsidRPr="0040708D">
        <w:t>Abt</w:t>
      </w:r>
      <w:proofErr w:type="spellEnd"/>
      <w:r w:rsidR="0040708D" w:rsidRPr="0040708D">
        <w:t xml:space="preserve">, C.C. 1987. </w:t>
      </w:r>
      <w:proofErr w:type="gramStart"/>
      <w:r w:rsidR="0040708D" w:rsidRPr="0040708D">
        <w:rPr>
          <w:i/>
          <w:iCs/>
        </w:rPr>
        <w:t>Serious Games</w:t>
      </w:r>
      <w:r w:rsidR="0040708D" w:rsidRPr="0040708D">
        <w:t>.</w:t>
      </w:r>
      <w:proofErr w:type="gramEnd"/>
      <w:r w:rsidR="0040708D" w:rsidRPr="0040708D">
        <w:t xml:space="preserve"> </w:t>
      </w:r>
      <w:proofErr w:type="gramStart"/>
      <w:r w:rsidR="0040708D" w:rsidRPr="0040708D">
        <w:t>University Press of America.</w:t>
      </w:r>
      <w:proofErr w:type="gramEnd"/>
    </w:p>
    <w:p w:rsidR="0040708D" w:rsidRPr="0040708D" w:rsidRDefault="0040708D" w:rsidP="005E6C46">
      <w:pPr>
        <w:pStyle w:val="Bibliography"/>
        <w:spacing w:after="80"/>
        <w:ind w:left="360" w:hanging="360"/>
      </w:pPr>
      <w:r w:rsidRPr="0040708D">
        <w:t>[2]</w:t>
      </w:r>
      <w:r w:rsidRPr="0040708D">
        <w:tab/>
      </w:r>
      <w:proofErr w:type="spellStart"/>
      <w:r w:rsidRPr="0040708D">
        <w:t>Baeza</w:t>
      </w:r>
      <w:proofErr w:type="spellEnd"/>
      <w:r w:rsidRPr="0040708D">
        <w:t xml:space="preserve">-Yates, R.A. and </w:t>
      </w:r>
      <w:proofErr w:type="spellStart"/>
      <w:r w:rsidRPr="0040708D">
        <w:t>Ribeiro-Neto</w:t>
      </w:r>
      <w:proofErr w:type="spellEnd"/>
      <w:r w:rsidRPr="0040708D">
        <w:t xml:space="preserve">, B. 1999. </w:t>
      </w:r>
      <w:proofErr w:type="gramStart"/>
      <w:r w:rsidRPr="0040708D">
        <w:rPr>
          <w:i/>
          <w:iCs/>
        </w:rPr>
        <w:t>Modern Information Retrieval</w:t>
      </w:r>
      <w:r w:rsidRPr="0040708D">
        <w:t>.</w:t>
      </w:r>
      <w:proofErr w:type="gramEnd"/>
      <w:r w:rsidRPr="0040708D">
        <w:t xml:space="preserve"> Addison-Wesley Longman Publishing Co., Inc.</w:t>
      </w:r>
    </w:p>
    <w:p w:rsidR="0040708D" w:rsidRPr="0040708D" w:rsidRDefault="0040708D" w:rsidP="005E6C46">
      <w:pPr>
        <w:pStyle w:val="Bibliography"/>
        <w:spacing w:after="80"/>
        <w:ind w:left="360" w:hanging="360"/>
      </w:pPr>
      <w:r w:rsidRPr="0040708D">
        <w:t>[3]</w:t>
      </w:r>
      <w:r w:rsidRPr="0040708D">
        <w:tab/>
        <w:t xml:space="preserve">Baker, A., Navarro, E. and van </w:t>
      </w:r>
      <w:proofErr w:type="spellStart"/>
      <w:r w:rsidRPr="0040708D">
        <w:t>der</w:t>
      </w:r>
      <w:proofErr w:type="spellEnd"/>
      <w:r w:rsidRPr="0040708D">
        <w:t xml:space="preserve"> </w:t>
      </w:r>
      <w:proofErr w:type="spellStart"/>
      <w:r w:rsidRPr="0040708D">
        <w:t>Hoek</w:t>
      </w:r>
      <w:proofErr w:type="spellEnd"/>
      <w:r w:rsidRPr="0040708D">
        <w:t xml:space="preserve">, A. 2003. Problems and Programmers: An Educational Software Engineering Card Game. </w:t>
      </w:r>
      <w:proofErr w:type="gramStart"/>
      <w:r w:rsidRPr="0040708D">
        <w:rPr>
          <w:i/>
          <w:iCs/>
        </w:rPr>
        <w:t>International Conference on Software Engineering (ICSE)</w:t>
      </w:r>
      <w:r w:rsidRPr="0040708D">
        <w:t>.</w:t>
      </w:r>
      <w:proofErr w:type="gramEnd"/>
      <w:r w:rsidRPr="0040708D">
        <w:t xml:space="preserve"> (2003), 614–621.</w:t>
      </w:r>
    </w:p>
    <w:p w:rsidR="0040708D" w:rsidRPr="0040708D" w:rsidRDefault="0040708D" w:rsidP="005E6C46">
      <w:pPr>
        <w:pStyle w:val="Bibliography"/>
        <w:spacing w:after="80"/>
        <w:ind w:left="360" w:hanging="360"/>
      </w:pPr>
      <w:r w:rsidRPr="0040708D">
        <w:t>[4]</w:t>
      </w:r>
      <w:r w:rsidRPr="0040708D">
        <w:tab/>
      </w:r>
      <w:proofErr w:type="spellStart"/>
      <w:r w:rsidRPr="0040708D">
        <w:t>Dantas</w:t>
      </w:r>
      <w:proofErr w:type="spellEnd"/>
      <w:r w:rsidRPr="0040708D">
        <w:t xml:space="preserve">, A., Barros, M. and Werner, C. 2004. </w:t>
      </w:r>
      <w:proofErr w:type="gramStart"/>
      <w:r w:rsidRPr="0040708D">
        <w:t>A Simulation-Based Game for Project Management Experiential Learning.</w:t>
      </w:r>
      <w:proofErr w:type="gramEnd"/>
      <w:r w:rsidRPr="0040708D">
        <w:t xml:space="preserve"> </w:t>
      </w:r>
      <w:proofErr w:type="gramStart"/>
      <w:r w:rsidRPr="0040708D">
        <w:rPr>
          <w:i/>
          <w:iCs/>
        </w:rPr>
        <w:t>Software Engineering and Knowledge Engineering (SEKE)</w:t>
      </w:r>
      <w:r w:rsidRPr="0040708D">
        <w:t>.</w:t>
      </w:r>
      <w:proofErr w:type="gramEnd"/>
      <w:r w:rsidRPr="0040708D">
        <w:t xml:space="preserve"> </w:t>
      </w:r>
      <w:proofErr w:type="gramStart"/>
      <w:r w:rsidRPr="0040708D">
        <w:t>19, (2004), 24.</w:t>
      </w:r>
      <w:proofErr w:type="gramEnd"/>
    </w:p>
    <w:p w:rsidR="0040708D" w:rsidRPr="0040708D" w:rsidRDefault="0040708D" w:rsidP="005E6C46">
      <w:pPr>
        <w:pStyle w:val="Bibliography"/>
        <w:spacing w:after="80"/>
        <w:ind w:left="360" w:hanging="360"/>
      </w:pPr>
      <w:r w:rsidRPr="0040708D">
        <w:t>[5]</w:t>
      </w:r>
      <w:r w:rsidRPr="0040708D">
        <w:tab/>
      </w:r>
      <w:proofErr w:type="spellStart"/>
      <w:r w:rsidRPr="0040708D">
        <w:t>Drappa</w:t>
      </w:r>
      <w:proofErr w:type="spellEnd"/>
      <w:r w:rsidRPr="0040708D">
        <w:t xml:space="preserve">, A. and </w:t>
      </w:r>
      <w:proofErr w:type="spellStart"/>
      <w:r w:rsidRPr="0040708D">
        <w:t>Ludewig</w:t>
      </w:r>
      <w:proofErr w:type="spellEnd"/>
      <w:r w:rsidRPr="0040708D">
        <w:t xml:space="preserve">, J. 2000. </w:t>
      </w:r>
      <w:proofErr w:type="gramStart"/>
      <w:r w:rsidRPr="0040708D">
        <w:t>Simulation in software engineering training.</w:t>
      </w:r>
      <w:proofErr w:type="gramEnd"/>
      <w:r w:rsidRPr="0040708D">
        <w:t xml:space="preserve"> </w:t>
      </w:r>
      <w:proofErr w:type="gramStart"/>
      <w:r w:rsidRPr="0040708D">
        <w:rPr>
          <w:i/>
          <w:iCs/>
        </w:rPr>
        <w:t>International Conference on Software engineering (ICSE)</w:t>
      </w:r>
      <w:r w:rsidRPr="0040708D">
        <w:t>.</w:t>
      </w:r>
      <w:proofErr w:type="gramEnd"/>
      <w:r w:rsidRPr="0040708D">
        <w:t xml:space="preserve"> (2000), 199–208.</w:t>
      </w:r>
    </w:p>
    <w:p w:rsidR="0040708D" w:rsidRPr="0040708D" w:rsidRDefault="0040708D" w:rsidP="005E6C46">
      <w:pPr>
        <w:pStyle w:val="Bibliography"/>
        <w:spacing w:after="80"/>
        <w:ind w:left="360" w:hanging="360"/>
      </w:pPr>
      <w:r w:rsidRPr="0040708D">
        <w:lastRenderedPageBreak/>
        <w:t>[6]</w:t>
      </w:r>
      <w:r w:rsidRPr="0040708D">
        <w:tab/>
      </w:r>
      <w:proofErr w:type="spellStart"/>
      <w:r w:rsidRPr="0040708D">
        <w:t>Fernandes</w:t>
      </w:r>
      <w:proofErr w:type="spellEnd"/>
      <w:r w:rsidRPr="0040708D">
        <w:t xml:space="preserve">, J.M. and Sousa, S.M. 2010. </w:t>
      </w:r>
      <w:proofErr w:type="spellStart"/>
      <w:proofErr w:type="gramStart"/>
      <w:r w:rsidRPr="0040708D">
        <w:t>PlayScrum</w:t>
      </w:r>
      <w:proofErr w:type="spellEnd"/>
      <w:r w:rsidRPr="0040708D">
        <w:t xml:space="preserve"> - A Card Game to Learn the Scrum Agile Method.</w:t>
      </w:r>
      <w:proofErr w:type="gramEnd"/>
      <w:r w:rsidRPr="0040708D">
        <w:t xml:space="preserve"> </w:t>
      </w:r>
      <w:proofErr w:type="gramStart"/>
      <w:r w:rsidRPr="0040708D">
        <w:rPr>
          <w:i/>
          <w:iCs/>
        </w:rPr>
        <w:t>Games and Virtual Worlds for Serious Applications (VS-Games)</w:t>
      </w:r>
      <w:r w:rsidRPr="0040708D">
        <w:t>.</w:t>
      </w:r>
      <w:proofErr w:type="gramEnd"/>
      <w:r w:rsidRPr="0040708D">
        <w:t xml:space="preserve"> 0, (2010), 52–59.</w:t>
      </w:r>
    </w:p>
    <w:p w:rsidR="0040708D" w:rsidRPr="0040708D" w:rsidRDefault="0040708D" w:rsidP="005E6C46">
      <w:pPr>
        <w:pStyle w:val="Bibliography"/>
        <w:spacing w:after="80"/>
        <w:ind w:left="360" w:hanging="360"/>
      </w:pPr>
      <w:r w:rsidRPr="0040708D">
        <w:t>[7]</w:t>
      </w:r>
      <w:r w:rsidRPr="0040708D">
        <w:tab/>
      </w:r>
      <w:proofErr w:type="spellStart"/>
      <w:r w:rsidRPr="0040708D">
        <w:t>Freire</w:t>
      </w:r>
      <w:proofErr w:type="spellEnd"/>
      <w:r w:rsidRPr="0040708D">
        <w:t xml:space="preserve">, J., Koop, D., Santos, E. and Silva, C.T. 2008. Provenance for Computational Tasks: A Survey. </w:t>
      </w:r>
      <w:proofErr w:type="gramStart"/>
      <w:r w:rsidRPr="0040708D">
        <w:rPr>
          <w:i/>
          <w:iCs/>
        </w:rPr>
        <w:t>Computing in Science Engineering</w:t>
      </w:r>
      <w:r w:rsidRPr="0040708D">
        <w:t>.</w:t>
      </w:r>
      <w:proofErr w:type="gramEnd"/>
      <w:r w:rsidRPr="0040708D">
        <w:t xml:space="preserve"> </w:t>
      </w:r>
      <w:proofErr w:type="gramStart"/>
      <w:r w:rsidRPr="0040708D">
        <w:t>10, 3 (Jun. 2008), 11 –21.</w:t>
      </w:r>
      <w:proofErr w:type="gramEnd"/>
    </w:p>
    <w:p w:rsidR="0040708D" w:rsidRPr="0040708D" w:rsidRDefault="0040708D" w:rsidP="005E6C46">
      <w:pPr>
        <w:pStyle w:val="Bibliography"/>
        <w:spacing w:after="80"/>
        <w:ind w:left="360" w:hanging="360"/>
      </w:pPr>
      <w:r w:rsidRPr="0040708D">
        <w:t>[8]</w:t>
      </w:r>
      <w:r w:rsidRPr="0040708D">
        <w:tab/>
      </w:r>
      <w:proofErr w:type="spellStart"/>
      <w:r w:rsidRPr="0040708D">
        <w:t>Kohwalter</w:t>
      </w:r>
      <w:proofErr w:type="spellEnd"/>
      <w:r w:rsidRPr="0040708D">
        <w:t xml:space="preserve">, T., </w:t>
      </w:r>
      <w:proofErr w:type="spellStart"/>
      <w:r w:rsidRPr="0040708D">
        <w:t>Clua</w:t>
      </w:r>
      <w:proofErr w:type="spellEnd"/>
      <w:r w:rsidRPr="0040708D">
        <w:t xml:space="preserve">, E. and </w:t>
      </w:r>
      <w:proofErr w:type="spellStart"/>
      <w:r w:rsidRPr="0040708D">
        <w:t>Murta</w:t>
      </w:r>
      <w:proofErr w:type="spellEnd"/>
      <w:r w:rsidRPr="0040708D">
        <w:t xml:space="preserve">, L. 2013. </w:t>
      </w:r>
      <w:proofErr w:type="gramStart"/>
      <w:r w:rsidRPr="0040708D">
        <w:t>Game Flux Analysis with Provenance.</w:t>
      </w:r>
      <w:proofErr w:type="gramEnd"/>
      <w:r w:rsidRPr="0040708D">
        <w:t xml:space="preserve"> </w:t>
      </w:r>
      <w:proofErr w:type="gramStart"/>
      <w:r w:rsidRPr="0040708D">
        <w:rPr>
          <w:i/>
          <w:iCs/>
        </w:rPr>
        <w:t>Advances in Computer Entertainment (ACE)</w:t>
      </w:r>
      <w:r w:rsidRPr="0040708D">
        <w:t>.</w:t>
      </w:r>
      <w:proofErr w:type="gramEnd"/>
      <w:r w:rsidRPr="0040708D">
        <w:t xml:space="preserve"> (2013).</w:t>
      </w:r>
    </w:p>
    <w:p w:rsidR="0040708D" w:rsidRPr="0040708D" w:rsidRDefault="0040708D" w:rsidP="005E6C46">
      <w:pPr>
        <w:pStyle w:val="Bibliography"/>
        <w:spacing w:after="80"/>
        <w:ind w:left="360" w:hanging="360"/>
      </w:pPr>
      <w:r w:rsidRPr="0040708D">
        <w:t>[9]</w:t>
      </w:r>
      <w:r w:rsidRPr="0040708D">
        <w:tab/>
      </w:r>
      <w:proofErr w:type="spellStart"/>
      <w:r w:rsidRPr="0040708D">
        <w:t>Kohwalter</w:t>
      </w:r>
      <w:proofErr w:type="spellEnd"/>
      <w:r w:rsidRPr="0040708D">
        <w:t xml:space="preserve">, T., </w:t>
      </w:r>
      <w:proofErr w:type="spellStart"/>
      <w:r w:rsidRPr="0040708D">
        <w:t>Clua</w:t>
      </w:r>
      <w:proofErr w:type="spellEnd"/>
      <w:r w:rsidRPr="0040708D">
        <w:t xml:space="preserve">, E. and </w:t>
      </w:r>
      <w:proofErr w:type="spellStart"/>
      <w:r w:rsidRPr="0040708D">
        <w:t>Murta</w:t>
      </w:r>
      <w:proofErr w:type="spellEnd"/>
      <w:r w:rsidRPr="0040708D">
        <w:t xml:space="preserve">, L. 2012. </w:t>
      </w:r>
      <w:proofErr w:type="gramStart"/>
      <w:r w:rsidRPr="0040708D">
        <w:t>Provenance in Games.</w:t>
      </w:r>
      <w:proofErr w:type="gramEnd"/>
      <w:r w:rsidRPr="0040708D">
        <w:t xml:space="preserve"> </w:t>
      </w:r>
      <w:proofErr w:type="gramStart"/>
      <w:r w:rsidRPr="0040708D">
        <w:rPr>
          <w:i/>
          <w:iCs/>
        </w:rPr>
        <w:t>Brazilian Symposium on Games and Digital Entertainment (SBGAMES)</w:t>
      </w:r>
      <w:r w:rsidRPr="0040708D">
        <w:t>.</w:t>
      </w:r>
      <w:proofErr w:type="gramEnd"/>
      <w:r w:rsidRPr="0040708D">
        <w:t xml:space="preserve"> (2012).</w:t>
      </w:r>
    </w:p>
    <w:p w:rsidR="0040708D" w:rsidRPr="0040708D" w:rsidRDefault="0040708D" w:rsidP="005E6C46">
      <w:pPr>
        <w:pStyle w:val="Bibliography"/>
        <w:spacing w:after="80"/>
        <w:ind w:left="360" w:hanging="360"/>
      </w:pPr>
      <w:r w:rsidRPr="0040708D">
        <w:t>[10]</w:t>
      </w:r>
      <w:r w:rsidRPr="0040708D">
        <w:tab/>
      </w:r>
      <w:proofErr w:type="spellStart"/>
      <w:r w:rsidRPr="0040708D">
        <w:t>Kohwalter</w:t>
      </w:r>
      <w:proofErr w:type="spellEnd"/>
      <w:r w:rsidRPr="0040708D">
        <w:t xml:space="preserve">, T., </w:t>
      </w:r>
      <w:proofErr w:type="spellStart"/>
      <w:r w:rsidRPr="0040708D">
        <w:t>Clua</w:t>
      </w:r>
      <w:proofErr w:type="spellEnd"/>
      <w:r w:rsidRPr="0040708D">
        <w:t xml:space="preserve">, E. and </w:t>
      </w:r>
      <w:proofErr w:type="spellStart"/>
      <w:r w:rsidRPr="0040708D">
        <w:t>Murta</w:t>
      </w:r>
      <w:proofErr w:type="spellEnd"/>
      <w:r w:rsidRPr="0040708D">
        <w:t xml:space="preserve">, L. 2011. </w:t>
      </w:r>
      <w:proofErr w:type="gramStart"/>
      <w:r w:rsidRPr="0040708D">
        <w:t>SDM – An Educational Game for Software Engineering.</w:t>
      </w:r>
      <w:proofErr w:type="gramEnd"/>
      <w:r w:rsidRPr="0040708D">
        <w:t xml:space="preserve"> </w:t>
      </w:r>
      <w:proofErr w:type="gramStart"/>
      <w:r w:rsidRPr="0040708D">
        <w:rPr>
          <w:i/>
          <w:iCs/>
        </w:rPr>
        <w:t>Brazilian Symposium on Games and Digital Entertainment (SBGAMES)</w:t>
      </w:r>
      <w:r w:rsidRPr="0040708D">
        <w:t>.</w:t>
      </w:r>
      <w:proofErr w:type="gramEnd"/>
      <w:r w:rsidRPr="0040708D">
        <w:t xml:space="preserve"> (2011), 222–231.</w:t>
      </w:r>
    </w:p>
    <w:p w:rsidR="0040708D" w:rsidRPr="0040708D" w:rsidRDefault="0040708D" w:rsidP="005E6C46">
      <w:pPr>
        <w:pStyle w:val="Bibliography"/>
        <w:spacing w:after="80"/>
        <w:ind w:left="360" w:hanging="360"/>
      </w:pPr>
      <w:r w:rsidRPr="0040708D">
        <w:t>[11]</w:t>
      </w:r>
      <w:r w:rsidRPr="0040708D">
        <w:tab/>
      </w:r>
      <w:proofErr w:type="spellStart"/>
      <w:r w:rsidRPr="0040708D">
        <w:t>Moret</w:t>
      </w:r>
      <w:proofErr w:type="spellEnd"/>
      <w:r w:rsidRPr="0040708D">
        <w:t xml:space="preserve">, B. 1982. </w:t>
      </w:r>
      <w:proofErr w:type="gramStart"/>
      <w:r w:rsidRPr="0040708D">
        <w:t>Decision Trees and Diagrams.</w:t>
      </w:r>
      <w:proofErr w:type="gramEnd"/>
      <w:r w:rsidRPr="0040708D">
        <w:t xml:space="preserve"> </w:t>
      </w:r>
      <w:proofErr w:type="gramStart"/>
      <w:r w:rsidRPr="0040708D">
        <w:rPr>
          <w:i/>
          <w:iCs/>
        </w:rPr>
        <w:t>ACM Computing Surveys (CSUR)</w:t>
      </w:r>
      <w:r w:rsidRPr="0040708D">
        <w:t>.</w:t>
      </w:r>
      <w:proofErr w:type="gramEnd"/>
      <w:r w:rsidRPr="0040708D">
        <w:t xml:space="preserve"> 14, 4 (1982), 593–623.</w:t>
      </w:r>
    </w:p>
    <w:p w:rsidR="0040708D" w:rsidRPr="0040708D" w:rsidRDefault="0040708D" w:rsidP="005E6C46">
      <w:pPr>
        <w:pStyle w:val="Bibliography"/>
        <w:spacing w:after="80"/>
        <w:ind w:left="360" w:hanging="360"/>
      </w:pPr>
      <w:r w:rsidRPr="0040708D">
        <w:t>[12]</w:t>
      </w:r>
      <w:r w:rsidRPr="0040708D">
        <w:tab/>
        <w:t xml:space="preserve">Navarro, E.O. and van </w:t>
      </w:r>
      <w:proofErr w:type="spellStart"/>
      <w:r w:rsidRPr="0040708D">
        <w:t>der</w:t>
      </w:r>
      <w:proofErr w:type="spellEnd"/>
      <w:r w:rsidRPr="0040708D">
        <w:t xml:space="preserve"> </w:t>
      </w:r>
      <w:proofErr w:type="spellStart"/>
      <w:r w:rsidRPr="0040708D">
        <w:t>Hoek</w:t>
      </w:r>
      <w:proofErr w:type="spellEnd"/>
      <w:r w:rsidRPr="0040708D">
        <w:t xml:space="preserve">, A. 2004. </w:t>
      </w:r>
      <w:proofErr w:type="spellStart"/>
      <w:r w:rsidRPr="0040708D">
        <w:t>SimSE</w:t>
      </w:r>
      <w:proofErr w:type="spellEnd"/>
      <w:r w:rsidRPr="0040708D">
        <w:t xml:space="preserve">: an educational simulation game for teaching the Software engineering process. </w:t>
      </w:r>
      <w:proofErr w:type="gramStart"/>
      <w:r w:rsidRPr="0040708D">
        <w:rPr>
          <w:i/>
          <w:iCs/>
        </w:rPr>
        <w:t>Innovation and technology in computer science education (</w:t>
      </w:r>
      <w:proofErr w:type="spellStart"/>
      <w:r w:rsidRPr="0040708D">
        <w:rPr>
          <w:i/>
          <w:iCs/>
        </w:rPr>
        <w:t>ITiCSE</w:t>
      </w:r>
      <w:proofErr w:type="spellEnd"/>
      <w:r w:rsidRPr="0040708D">
        <w:rPr>
          <w:i/>
          <w:iCs/>
        </w:rPr>
        <w:t>)</w:t>
      </w:r>
      <w:r w:rsidRPr="0040708D">
        <w:t>.</w:t>
      </w:r>
      <w:proofErr w:type="gramEnd"/>
      <w:r w:rsidRPr="0040708D">
        <w:t xml:space="preserve"> </w:t>
      </w:r>
      <w:proofErr w:type="gramStart"/>
      <w:r w:rsidRPr="0040708D">
        <w:t>36, 3 (2004), 233–233.</w:t>
      </w:r>
      <w:proofErr w:type="gramEnd"/>
    </w:p>
    <w:p w:rsidR="0040708D" w:rsidRPr="0040708D" w:rsidRDefault="0040708D" w:rsidP="005E6C46">
      <w:pPr>
        <w:pStyle w:val="Bibliography"/>
        <w:spacing w:after="80"/>
        <w:ind w:left="360" w:hanging="360"/>
      </w:pPr>
      <w:r w:rsidRPr="0040708D">
        <w:t>[13]</w:t>
      </w:r>
      <w:r w:rsidRPr="0040708D">
        <w:tab/>
        <w:t xml:space="preserve">PREMIS Working Group 2005. </w:t>
      </w:r>
      <w:proofErr w:type="gramStart"/>
      <w:r w:rsidRPr="0040708D">
        <w:rPr>
          <w:i/>
          <w:iCs/>
        </w:rPr>
        <w:t>Data Dictionary for Preservation Metadata</w:t>
      </w:r>
      <w:r w:rsidRPr="0040708D">
        <w:t>.</w:t>
      </w:r>
      <w:proofErr w:type="gramEnd"/>
      <w:r w:rsidRPr="0040708D">
        <w:t xml:space="preserve"> </w:t>
      </w:r>
      <w:proofErr w:type="gramStart"/>
      <w:r w:rsidRPr="0040708D">
        <w:t>Implementation Strategies (PREMIS).</w:t>
      </w:r>
      <w:proofErr w:type="gramEnd"/>
    </w:p>
    <w:p w:rsidR="0040708D" w:rsidRPr="0040708D" w:rsidRDefault="0040708D" w:rsidP="005E6C46">
      <w:pPr>
        <w:pStyle w:val="Bibliography"/>
        <w:spacing w:after="80"/>
        <w:ind w:left="360" w:hanging="360"/>
      </w:pPr>
      <w:r w:rsidRPr="0040708D">
        <w:t>[14]</w:t>
      </w:r>
      <w:r w:rsidRPr="0040708D">
        <w:tab/>
      </w:r>
      <w:proofErr w:type="spellStart"/>
      <w:r w:rsidRPr="0040708D">
        <w:t>Prensky</w:t>
      </w:r>
      <w:proofErr w:type="spellEnd"/>
      <w:r w:rsidRPr="0040708D">
        <w:t xml:space="preserve">, M. 2001. Fun, Play and Games: What Makes Games Engaging. </w:t>
      </w:r>
      <w:proofErr w:type="gramStart"/>
      <w:r w:rsidRPr="0040708D">
        <w:rPr>
          <w:i/>
          <w:iCs/>
        </w:rPr>
        <w:t>Digital Game-Based Learning</w:t>
      </w:r>
      <w:r w:rsidRPr="0040708D">
        <w:t>.</w:t>
      </w:r>
      <w:proofErr w:type="gramEnd"/>
      <w:r w:rsidRPr="0040708D">
        <w:t xml:space="preserve"> (2001), 1–31.</w:t>
      </w:r>
    </w:p>
    <w:p w:rsidR="0040708D" w:rsidRPr="0040708D" w:rsidRDefault="0040708D" w:rsidP="005E6C46">
      <w:pPr>
        <w:pStyle w:val="Bibliography"/>
        <w:spacing w:after="80"/>
        <w:ind w:left="360" w:hanging="360"/>
      </w:pPr>
      <w:r w:rsidRPr="0040708D">
        <w:t>[15]</w:t>
      </w:r>
      <w:r w:rsidRPr="0040708D">
        <w:tab/>
        <w:t xml:space="preserve">PROV Model Primer: 2010. </w:t>
      </w:r>
      <w:r w:rsidRPr="0040708D">
        <w:rPr>
          <w:i/>
          <w:iCs/>
        </w:rPr>
        <w:t>http://www.w3.org/TR/prov-primer/</w:t>
      </w:r>
      <w:r w:rsidRPr="0040708D">
        <w:t xml:space="preserve">. </w:t>
      </w:r>
      <w:proofErr w:type="gramStart"/>
      <w:r w:rsidRPr="0040708D">
        <w:t>Accessed: 2013-03-21.</w:t>
      </w:r>
      <w:proofErr w:type="gramEnd"/>
    </w:p>
    <w:p w:rsidR="0040708D" w:rsidRPr="0040708D" w:rsidRDefault="0040708D" w:rsidP="005E6C46">
      <w:pPr>
        <w:pStyle w:val="Bibliography"/>
        <w:spacing w:after="80"/>
        <w:ind w:left="360" w:hanging="360"/>
      </w:pPr>
      <w:r w:rsidRPr="0040708D">
        <w:t>[16]</w:t>
      </w:r>
      <w:r w:rsidRPr="0040708D">
        <w:tab/>
        <w:t xml:space="preserve">R Documentation: </w:t>
      </w:r>
      <w:proofErr w:type="spellStart"/>
      <w:r w:rsidRPr="0040708D">
        <w:t>Wilcoxon</w:t>
      </w:r>
      <w:proofErr w:type="spellEnd"/>
      <w:r w:rsidRPr="0040708D">
        <w:t xml:space="preserve"> Rank Sum and Signed Rank Tests: </w:t>
      </w:r>
      <w:r w:rsidRPr="0040708D">
        <w:rPr>
          <w:i/>
          <w:iCs/>
        </w:rPr>
        <w:t>http://stat.ethz.ch/R-manual/R-patched/library/stats/html/wilcox.test.html</w:t>
      </w:r>
      <w:r w:rsidRPr="0040708D">
        <w:t xml:space="preserve">. </w:t>
      </w:r>
      <w:proofErr w:type="gramStart"/>
      <w:r w:rsidRPr="0040708D">
        <w:t>Accessed: 2013-03-26.</w:t>
      </w:r>
      <w:proofErr w:type="gramEnd"/>
    </w:p>
    <w:p w:rsidR="0040708D" w:rsidRPr="0040708D" w:rsidRDefault="0040708D" w:rsidP="005E6C46">
      <w:pPr>
        <w:pStyle w:val="Bibliography"/>
        <w:spacing w:after="80"/>
        <w:ind w:left="360" w:hanging="360"/>
      </w:pPr>
      <w:r w:rsidRPr="0040708D">
        <w:rPr>
          <w:lang w:val="pt-BR"/>
        </w:rPr>
        <w:t>[17]</w:t>
      </w:r>
      <w:r w:rsidRPr="0040708D">
        <w:rPr>
          <w:lang w:val="pt-BR"/>
        </w:rPr>
        <w:tab/>
        <w:t xml:space="preserve">R: </w:t>
      </w:r>
      <w:r w:rsidRPr="0040708D">
        <w:rPr>
          <w:i/>
          <w:iCs/>
          <w:lang w:val="pt-BR"/>
        </w:rPr>
        <w:t>http://www.r-project.org/</w:t>
      </w:r>
      <w:r w:rsidRPr="0040708D">
        <w:rPr>
          <w:lang w:val="pt-BR"/>
        </w:rPr>
        <w:t xml:space="preserve">. </w:t>
      </w:r>
      <w:proofErr w:type="gramStart"/>
      <w:r w:rsidRPr="0040708D">
        <w:t>Accessed: 2013-03-26.</w:t>
      </w:r>
      <w:proofErr w:type="gramEnd"/>
    </w:p>
    <w:p w:rsidR="0040708D" w:rsidRPr="0040708D" w:rsidRDefault="0040708D" w:rsidP="005E6C46">
      <w:pPr>
        <w:pStyle w:val="Bibliography"/>
        <w:spacing w:after="80"/>
        <w:ind w:left="360" w:hanging="360"/>
      </w:pPr>
      <w:r w:rsidRPr="0040708D">
        <w:lastRenderedPageBreak/>
        <w:t>[18]</w:t>
      </w:r>
      <w:r w:rsidRPr="0040708D">
        <w:tab/>
      </w:r>
      <w:proofErr w:type="spellStart"/>
      <w:r w:rsidRPr="0040708D">
        <w:t>RStudio</w:t>
      </w:r>
      <w:proofErr w:type="spellEnd"/>
      <w:r w:rsidRPr="0040708D">
        <w:t xml:space="preserve">: </w:t>
      </w:r>
      <w:r w:rsidRPr="0040708D">
        <w:rPr>
          <w:i/>
          <w:iCs/>
        </w:rPr>
        <w:t>http://www.rstudio.com/</w:t>
      </w:r>
      <w:r w:rsidRPr="0040708D">
        <w:t xml:space="preserve">. </w:t>
      </w:r>
      <w:proofErr w:type="gramStart"/>
      <w:r w:rsidRPr="0040708D">
        <w:t>Accessed: 2013-03-26.</w:t>
      </w:r>
      <w:proofErr w:type="gramEnd"/>
    </w:p>
    <w:p w:rsidR="0040708D" w:rsidRPr="0040708D" w:rsidRDefault="0040708D" w:rsidP="005E6C46">
      <w:pPr>
        <w:pStyle w:val="Bibliography"/>
        <w:spacing w:after="80"/>
        <w:ind w:left="360" w:hanging="360"/>
      </w:pPr>
      <w:r w:rsidRPr="0040708D">
        <w:t>[19]</w:t>
      </w:r>
      <w:r w:rsidRPr="0040708D">
        <w:tab/>
        <w:t xml:space="preserve">Shapiro, S.S. and </w:t>
      </w:r>
      <w:proofErr w:type="spellStart"/>
      <w:r w:rsidRPr="0040708D">
        <w:t>Wilk</w:t>
      </w:r>
      <w:proofErr w:type="spellEnd"/>
      <w:r w:rsidRPr="0040708D">
        <w:t xml:space="preserve">, M.B. 1965. </w:t>
      </w:r>
      <w:proofErr w:type="gramStart"/>
      <w:r w:rsidRPr="0040708D">
        <w:t>An Analysis of Variance Test for Normality (Complete Samples).</w:t>
      </w:r>
      <w:proofErr w:type="gramEnd"/>
      <w:r w:rsidRPr="0040708D">
        <w:t xml:space="preserve"> </w:t>
      </w:r>
      <w:proofErr w:type="spellStart"/>
      <w:proofErr w:type="gramStart"/>
      <w:r w:rsidRPr="0040708D">
        <w:rPr>
          <w:i/>
          <w:iCs/>
        </w:rPr>
        <w:t>Biometrika</w:t>
      </w:r>
      <w:proofErr w:type="spellEnd"/>
      <w:r w:rsidRPr="0040708D">
        <w:t>.</w:t>
      </w:r>
      <w:proofErr w:type="gramEnd"/>
      <w:r w:rsidRPr="0040708D">
        <w:t xml:space="preserve"> </w:t>
      </w:r>
      <w:proofErr w:type="gramStart"/>
      <w:r w:rsidRPr="0040708D">
        <w:t>52, 3/4 (1965), 591.</w:t>
      </w:r>
      <w:proofErr w:type="gramEnd"/>
    </w:p>
    <w:p w:rsidR="0040708D" w:rsidRPr="0040708D" w:rsidRDefault="0040708D" w:rsidP="005E6C46">
      <w:pPr>
        <w:pStyle w:val="Bibliography"/>
        <w:spacing w:after="80"/>
        <w:ind w:left="360" w:hanging="360"/>
      </w:pPr>
      <w:r w:rsidRPr="0040708D">
        <w:t>[20]</w:t>
      </w:r>
      <w:r w:rsidRPr="0040708D">
        <w:tab/>
        <w:t xml:space="preserve">Sharp, H. and Hall, P. 2000. </w:t>
      </w:r>
      <w:proofErr w:type="gramStart"/>
      <w:r w:rsidRPr="0040708D">
        <w:t>An interactive multimedia software house simulation for postgraduate software engineers.</w:t>
      </w:r>
      <w:proofErr w:type="gramEnd"/>
      <w:r w:rsidRPr="0040708D">
        <w:t xml:space="preserve"> </w:t>
      </w:r>
      <w:proofErr w:type="gramStart"/>
      <w:r w:rsidRPr="0040708D">
        <w:rPr>
          <w:i/>
          <w:iCs/>
        </w:rPr>
        <w:t>International Conference on Software Engineering (ICSE)</w:t>
      </w:r>
      <w:r w:rsidRPr="0040708D">
        <w:t>.</w:t>
      </w:r>
      <w:proofErr w:type="gramEnd"/>
      <w:r w:rsidRPr="0040708D">
        <w:t xml:space="preserve"> (2000), 688–691.</w:t>
      </w:r>
    </w:p>
    <w:p w:rsidR="0040708D" w:rsidRPr="0040708D" w:rsidRDefault="0040708D" w:rsidP="005E6C46">
      <w:pPr>
        <w:pStyle w:val="Bibliography"/>
        <w:spacing w:after="80"/>
        <w:ind w:left="360" w:hanging="360"/>
      </w:pPr>
      <w:r w:rsidRPr="0040708D">
        <w:t>[21]</w:t>
      </w:r>
      <w:r w:rsidRPr="0040708D">
        <w:tab/>
        <w:t xml:space="preserve">Smith, R. and </w:t>
      </w:r>
      <w:proofErr w:type="spellStart"/>
      <w:r w:rsidRPr="0040708D">
        <w:t>Gotel</w:t>
      </w:r>
      <w:proofErr w:type="spellEnd"/>
      <w:r w:rsidRPr="0040708D">
        <w:t xml:space="preserve">, O. 2008. </w:t>
      </w:r>
      <w:proofErr w:type="spellStart"/>
      <w:r w:rsidRPr="0040708D">
        <w:t>Gameplay</w:t>
      </w:r>
      <w:proofErr w:type="spellEnd"/>
      <w:r w:rsidRPr="0040708D">
        <w:t xml:space="preserve"> to Introduce and Reinforce Requirements Engineering Practices. </w:t>
      </w:r>
      <w:proofErr w:type="gramStart"/>
      <w:r w:rsidRPr="0040708D">
        <w:rPr>
          <w:i/>
          <w:iCs/>
        </w:rPr>
        <w:t>Requirements Engineering Conference (RE)</w:t>
      </w:r>
      <w:r w:rsidRPr="0040708D">
        <w:t>.</w:t>
      </w:r>
      <w:proofErr w:type="gramEnd"/>
      <w:r w:rsidRPr="0040708D">
        <w:t xml:space="preserve"> (2008), 95–104.</w:t>
      </w:r>
    </w:p>
    <w:p w:rsidR="0040708D" w:rsidRPr="0040708D" w:rsidRDefault="0040708D" w:rsidP="005E6C46">
      <w:pPr>
        <w:pStyle w:val="Bibliography"/>
        <w:spacing w:after="80"/>
        <w:ind w:left="360" w:hanging="360"/>
      </w:pPr>
      <w:r w:rsidRPr="0040708D">
        <w:t>[22]</w:t>
      </w:r>
      <w:r w:rsidRPr="0040708D">
        <w:tab/>
      </w:r>
      <w:proofErr w:type="spellStart"/>
      <w:r w:rsidRPr="0040708D">
        <w:t>Svahnberg</w:t>
      </w:r>
      <w:proofErr w:type="spellEnd"/>
      <w:r w:rsidRPr="0040708D">
        <w:t xml:space="preserve">, M., Aurum, A. and </w:t>
      </w:r>
      <w:proofErr w:type="spellStart"/>
      <w:r w:rsidRPr="0040708D">
        <w:t>Wohlin</w:t>
      </w:r>
      <w:proofErr w:type="spellEnd"/>
      <w:r w:rsidRPr="0040708D">
        <w:t xml:space="preserve">, C. 2008. </w:t>
      </w:r>
      <w:proofErr w:type="gramStart"/>
      <w:r w:rsidRPr="0040708D">
        <w:t>Using students as subjects - an empirical evaluation.</w:t>
      </w:r>
      <w:proofErr w:type="gramEnd"/>
      <w:r w:rsidRPr="0040708D">
        <w:t xml:space="preserve"> </w:t>
      </w:r>
      <w:proofErr w:type="gramStart"/>
      <w:r w:rsidRPr="0040708D">
        <w:rPr>
          <w:i/>
          <w:iCs/>
        </w:rPr>
        <w:t>Empirical software engineering and measurement (ESEM)</w:t>
      </w:r>
      <w:r w:rsidRPr="0040708D">
        <w:t>.</w:t>
      </w:r>
      <w:proofErr w:type="gramEnd"/>
      <w:r w:rsidRPr="0040708D">
        <w:t xml:space="preserve"> (2008), 288–290.</w:t>
      </w:r>
    </w:p>
    <w:p w:rsidR="0040708D" w:rsidRPr="0040708D" w:rsidRDefault="0040708D" w:rsidP="005E6C46">
      <w:pPr>
        <w:pStyle w:val="Bibliography"/>
        <w:spacing w:after="80"/>
        <w:ind w:left="360" w:hanging="360"/>
      </w:pPr>
      <w:r w:rsidRPr="0040708D">
        <w:t>[23]</w:t>
      </w:r>
      <w:r w:rsidRPr="0040708D">
        <w:tab/>
      </w:r>
      <w:proofErr w:type="spellStart"/>
      <w:r w:rsidRPr="0040708D">
        <w:t>Tillmann</w:t>
      </w:r>
      <w:proofErr w:type="spellEnd"/>
      <w:r w:rsidRPr="0040708D">
        <w:t xml:space="preserve">, N., De </w:t>
      </w:r>
      <w:proofErr w:type="spellStart"/>
      <w:r w:rsidRPr="0040708D">
        <w:t>Halleux</w:t>
      </w:r>
      <w:proofErr w:type="spellEnd"/>
      <w:r w:rsidRPr="0040708D">
        <w:t xml:space="preserve">, J., </w:t>
      </w:r>
      <w:proofErr w:type="spellStart"/>
      <w:r w:rsidRPr="0040708D">
        <w:t>Xie</w:t>
      </w:r>
      <w:proofErr w:type="spellEnd"/>
      <w:r w:rsidRPr="0040708D">
        <w:t xml:space="preserve">, T., </w:t>
      </w:r>
      <w:proofErr w:type="spellStart"/>
      <w:r w:rsidRPr="0040708D">
        <w:t>Gulwani</w:t>
      </w:r>
      <w:proofErr w:type="spellEnd"/>
      <w:r w:rsidRPr="0040708D">
        <w:t xml:space="preserve">, S. and Bishop, J. 2013. </w:t>
      </w:r>
      <w:proofErr w:type="gramStart"/>
      <w:r w:rsidRPr="0040708D">
        <w:t>Teaching and learning programming and software engineering via interactive gaming.</w:t>
      </w:r>
      <w:proofErr w:type="gramEnd"/>
      <w:r w:rsidRPr="0040708D">
        <w:t xml:space="preserve"> </w:t>
      </w:r>
      <w:proofErr w:type="gramStart"/>
      <w:r w:rsidRPr="0040708D">
        <w:rPr>
          <w:i/>
          <w:iCs/>
        </w:rPr>
        <w:t>International Conference on Software Engineering (ICSE)</w:t>
      </w:r>
      <w:r w:rsidRPr="0040708D">
        <w:t>.</w:t>
      </w:r>
      <w:proofErr w:type="gramEnd"/>
      <w:r w:rsidRPr="0040708D">
        <w:t xml:space="preserve"> (2013), 1117–1126.</w:t>
      </w:r>
    </w:p>
    <w:p w:rsidR="0040708D" w:rsidRPr="0040708D" w:rsidRDefault="0040708D" w:rsidP="005E6C46">
      <w:pPr>
        <w:pStyle w:val="Bibliography"/>
        <w:spacing w:after="80"/>
        <w:ind w:left="360" w:hanging="360"/>
      </w:pPr>
      <w:proofErr w:type="gramStart"/>
      <w:r w:rsidRPr="0040708D">
        <w:t>[24]</w:t>
      </w:r>
      <w:r w:rsidRPr="0040708D">
        <w:tab/>
        <w:t xml:space="preserve">Von </w:t>
      </w:r>
      <w:proofErr w:type="spellStart"/>
      <w:r w:rsidRPr="0040708D">
        <w:t>Wangenheim</w:t>
      </w:r>
      <w:proofErr w:type="spellEnd"/>
      <w:r w:rsidRPr="0040708D">
        <w:t xml:space="preserve">, C.G., </w:t>
      </w:r>
      <w:proofErr w:type="spellStart"/>
      <w:r w:rsidRPr="0040708D">
        <w:t>Savi</w:t>
      </w:r>
      <w:proofErr w:type="spellEnd"/>
      <w:r w:rsidRPr="0040708D">
        <w:t xml:space="preserve">, R. and </w:t>
      </w:r>
      <w:proofErr w:type="spellStart"/>
      <w:r w:rsidRPr="0040708D">
        <w:t>Borgatto</w:t>
      </w:r>
      <w:proofErr w:type="spellEnd"/>
      <w:r w:rsidRPr="0040708D">
        <w:t>, A.F. 2012.</w:t>
      </w:r>
      <w:proofErr w:type="gramEnd"/>
      <w:r w:rsidRPr="0040708D">
        <w:t xml:space="preserve"> DELIVER! - An educational game for teaching Earned Value Management in computing courses. </w:t>
      </w:r>
      <w:proofErr w:type="gramStart"/>
      <w:r w:rsidRPr="0040708D">
        <w:rPr>
          <w:i/>
          <w:iCs/>
        </w:rPr>
        <w:t>Information and Software Technology</w:t>
      </w:r>
      <w:r w:rsidRPr="0040708D">
        <w:t>.</w:t>
      </w:r>
      <w:proofErr w:type="gramEnd"/>
      <w:r w:rsidRPr="0040708D">
        <w:t xml:space="preserve"> 54, 3 (Mar. 2012), 286–298.</w:t>
      </w:r>
    </w:p>
    <w:p w:rsidR="0040708D" w:rsidRPr="0040708D" w:rsidRDefault="0040708D" w:rsidP="005E6C46">
      <w:pPr>
        <w:pStyle w:val="Bibliography"/>
        <w:spacing w:after="80"/>
        <w:ind w:left="360" w:hanging="360"/>
      </w:pPr>
      <w:r w:rsidRPr="0040708D">
        <w:t>[25]</w:t>
      </w:r>
      <w:r w:rsidRPr="0040708D">
        <w:tab/>
      </w:r>
      <w:proofErr w:type="spellStart"/>
      <w:r w:rsidRPr="0040708D">
        <w:t>Wohlin</w:t>
      </w:r>
      <w:proofErr w:type="spellEnd"/>
      <w:r w:rsidRPr="0040708D">
        <w:t xml:space="preserve">, C., </w:t>
      </w:r>
      <w:proofErr w:type="spellStart"/>
      <w:r w:rsidRPr="0040708D">
        <w:t>Runeson</w:t>
      </w:r>
      <w:proofErr w:type="spellEnd"/>
      <w:r w:rsidRPr="0040708D">
        <w:t xml:space="preserve">, P., </w:t>
      </w:r>
      <w:proofErr w:type="spellStart"/>
      <w:r w:rsidRPr="0040708D">
        <w:t>Höst</w:t>
      </w:r>
      <w:proofErr w:type="spellEnd"/>
      <w:r w:rsidRPr="0040708D">
        <w:t xml:space="preserve">, M., </w:t>
      </w:r>
      <w:proofErr w:type="spellStart"/>
      <w:r w:rsidRPr="0040708D">
        <w:t>Ohlsson</w:t>
      </w:r>
      <w:proofErr w:type="spellEnd"/>
      <w:r w:rsidRPr="0040708D">
        <w:t xml:space="preserve">, M.C., </w:t>
      </w:r>
      <w:proofErr w:type="spellStart"/>
      <w:r w:rsidRPr="0040708D">
        <w:t>Regnell</w:t>
      </w:r>
      <w:proofErr w:type="spellEnd"/>
      <w:r w:rsidRPr="0040708D">
        <w:t xml:space="preserve">, B. and </w:t>
      </w:r>
      <w:proofErr w:type="spellStart"/>
      <w:r w:rsidRPr="0040708D">
        <w:t>Wesslén</w:t>
      </w:r>
      <w:proofErr w:type="spellEnd"/>
      <w:r w:rsidRPr="0040708D">
        <w:t xml:space="preserve">, A. 2000. </w:t>
      </w:r>
      <w:r w:rsidRPr="0040708D">
        <w:rPr>
          <w:i/>
          <w:iCs/>
        </w:rPr>
        <w:t>Experimentation in software engineering: an introduction</w:t>
      </w:r>
      <w:r w:rsidRPr="0040708D">
        <w:t xml:space="preserve">. </w:t>
      </w:r>
      <w:proofErr w:type="spellStart"/>
      <w:proofErr w:type="gramStart"/>
      <w:r w:rsidRPr="0040708D">
        <w:t>Kluwer</w:t>
      </w:r>
      <w:proofErr w:type="spellEnd"/>
      <w:r w:rsidRPr="0040708D">
        <w:t xml:space="preserve"> Academic Publishers.</w:t>
      </w:r>
      <w:proofErr w:type="gramEnd"/>
    </w:p>
    <w:p w:rsidR="0040708D" w:rsidRPr="0040708D" w:rsidRDefault="0040708D" w:rsidP="005E6C46">
      <w:pPr>
        <w:pStyle w:val="Bibliography"/>
        <w:spacing w:after="80"/>
        <w:ind w:left="360" w:hanging="360"/>
      </w:pPr>
      <w:r w:rsidRPr="0040708D">
        <w:t>[26]</w:t>
      </w:r>
      <w:r w:rsidRPr="0040708D">
        <w:tab/>
        <w:t xml:space="preserve">Ye, E., Liu, C. and Polack-Wahl, J.A. 2007. </w:t>
      </w:r>
      <w:proofErr w:type="gramStart"/>
      <w:r w:rsidRPr="0040708D">
        <w:t>Enhancing software engineering education using teaching aids in 3-D online virtual worlds.</w:t>
      </w:r>
      <w:proofErr w:type="gramEnd"/>
      <w:r w:rsidRPr="0040708D">
        <w:t xml:space="preserve"> </w:t>
      </w:r>
      <w:r w:rsidRPr="0040708D">
        <w:rPr>
          <w:i/>
          <w:iCs/>
        </w:rPr>
        <w:t xml:space="preserve">Frontiers </w:t>
      </w:r>
      <w:proofErr w:type="gramStart"/>
      <w:r w:rsidRPr="0040708D">
        <w:rPr>
          <w:i/>
          <w:iCs/>
        </w:rPr>
        <w:t>In</w:t>
      </w:r>
      <w:proofErr w:type="gramEnd"/>
      <w:r w:rsidRPr="0040708D">
        <w:rPr>
          <w:i/>
          <w:iCs/>
        </w:rPr>
        <w:t xml:space="preserve"> Education (FIE)</w:t>
      </w:r>
      <w:r w:rsidRPr="0040708D">
        <w:t xml:space="preserve">. </w:t>
      </w:r>
      <w:proofErr w:type="gramStart"/>
      <w:r w:rsidRPr="0040708D">
        <w:t>(2007), T1E–8–T1E–13.</w:t>
      </w:r>
      <w:proofErr w:type="gramEnd"/>
    </w:p>
    <w:p w:rsidR="0040708D" w:rsidRPr="0040708D" w:rsidRDefault="0040708D" w:rsidP="005E6C46">
      <w:pPr>
        <w:pStyle w:val="Bibliography"/>
        <w:spacing w:after="80"/>
        <w:ind w:left="360" w:hanging="360"/>
      </w:pPr>
      <w:r w:rsidRPr="0040708D">
        <w:t>[27]</w:t>
      </w:r>
      <w:r w:rsidRPr="0040708D">
        <w:tab/>
        <w:t xml:space="preserve">Zhu, Q., Wang, T. and Tan, S. 2007. Adapting Game Technology to Support Software Engineering Process Teaching: From </w:t>
      </w:r>
      <w:proofErr w:type="spellStart"/>
      <w:r w:rsidRPr="0040708D">
        <w:t>SimSE</w:t>
      </w:r>
      <w:proofErr w:type="spellEnd"/>
      <w:r w:rsidRPr="0040708D">
        <w:t xml:space="preserve"> to MO-</w:t>
      </w:r>
      <w:proofErr w:type="spellStart"/>
      <w:r w:rsidRPr="0040708D">
        <w:t>SEProcess</w:t>
      </w:r>
      <w:proofErr w:type="spellEnd"/>
      <w:r w:rsidRPr="0040708D">
        <w:t xml:space="preserve">. </w:t>
      </w:r>
      <w:proofErr w:type="gramStart"/>
      <w:r w:rsidRPr="0040708D">
        <w:rPr>
          <w:i/>
          <w:iCs/>
        </w:rPr>
        <w:t>International Conference on Natural Computation, 2007.</w:t>
      </w:r>
      <w:proofErr w:type="gramEnd"/>
      <w:r w:rsidRPr="0040708D">
        <w:rPr>
          <w:i/>
          <w:iCs/>
        </w:rPr>
        <w:t xml:space="preserve"> </w:t>
      </w:r>
      <w:proofErr w:type="gramStart"/>
      <w:r w:rsidRPr="0040708D">
        <w:rPr>
          <w:i/>
          <w:iCs/>
        </w:rPr>
        <w:t>ICNC 2007</w:t>
      </w:r>
      <w:r w:rsidRPr="0040708D">
        <w:t>.</w:t>
      </w:r>
      <w:proofErr w:type="gramEnd"/>
      <w:r w:rsidRPr="0040708D">
        <w:t xml:space="preserve"> 5, (2007), 777–780.</w:t>
      </w:r>
    </w:p>
    <w:p w:rsidR="008B197E" w:rsidRDefault="002051BD" w:rsidP="005E6C46">
      <w:pPr>
        <w:pStyle w:val="References"/>
        <w:numPr>
          <w:ilvl w:val="0"/>
          <w:numId w:val="0"/>
        </w:numPr>
        <w:spacing w:after="80"/>
        <w:ind w:left="360" w:hanging="360"/>
        <w:sectPr w:rsidR="008B197E" w:rsidSect="003B4153">
          <w:type w:val="continuous"/>
          <w:pgSz w:w="12240" w:h="15840" w:code="1"/>
          <w:pgMar w:top="1080" w:right="1080" w:bottom="1440" w:left="1080" w:header="720" w:footer="720" w:gutter="0"/>
          <w:cols w:num="2" w:space="475"/>
        </w:sectPr>
      </w:pPr>
      <w:r>
        <w:fldChar w:fldCharType="end"/>
      </w:r>
    </w:p>
    <w:p w:rsidR="00E35388" w:rsidRDefault="00E35388" w:rsidP="00120C08">
      <w:pPr>
        <w:pStyle w:val="Paper-Title"/>
        <w:jc w:val="both"/>
      </w:pPr>
    </w:p>
    <w:sectPr w:rsidR="00E35388" w:rsidSect="003B4153">
      <w:type w:val="continuous"/>
      <w:pgSz w:w="12240" w:h="15840" w:code="1"/>
      <w:pgMar w:top="1080" w:right="1080" w:bottom="1440" w:left="108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steban clua" w:date="2013-09-28T12:06:00Z" w:initials="ec">
    <w:p w:rsidR="00861BA1" w:rsidRDefault="00861BA1">
      <w:pPr>
        <w:pStyle w:val="CommentText"/>
      </w:pPr>
      <w:r>
        <w:rPr>
          <w:rStyle w:val="CommentReference"/>
        </w:rPr>
        <w:annotationRef/>
      </w:r>
      <w:r w:rsidRPr="00EF23CF">
        <w:rPr>
          <w:lang w:val="pt-BR"/>
        </w:rPr>
        <w:t xml:space="preserve">Não estou 100% convencido que este seja o melhor título… </w:t>
      </w:r>
      <w:r>
        <w:t xml:space="preserve">O </w:t>
      </w:r>
      <w:proofErr w:type="spellStart"/>
      <w:r>
        <w:t>que</w:t>
      </w:r>
      <w:proofErr w:type="spellEnd"/>
      <w:r>
        <w:t xml:space="preserve"> </w:t>
      </w:r>
      <w:proofErr w:type="spellStart"/>
      <w:r>
        <w:t>acha</w:t>
      </w:r>
      <w:proofErr w:type="spellEnd"/>
      <w:r>
        <w:t xml:space="preserve"> </w:t>
      </w:r>
      <w:proofErr w:type="spellStart"/>
      <w:r>
        <w:t>desta</w:t>
      </w:r>
      <w:proofErr w:type="spellEnd"/>
      <w:r>
        <w:t xml:space="preserve"> </w:t>
      </w:r>
      <w:proofErr w:type="spellStart"/>
      <w:r>
        <w:t>variante</w:t>
      </w:r>
      <w:proofErr w:type="spellEnd"/>
      <w:r>
        <w:t>: “Provenance Visualization applied for Software Engineering Serious Games</w:t>
      </w:r>
      <w:proofErr w:type="gramStart"/>
      <w:r>
        <w:t xml:space="preserve"> “</w:t>
      </w:r>
      <w:proofErr w:type="gramEnd"/>
      <w:r>
        <w:t xml:space="preserve"> </w:t>
      </w:r>
      <w:proofErr w:type="spellStart"/>
      <w:r>
        <w:t>ou</w:t>
      </w:r>
      <w:proofErr w:type="spellEnd"/>
      <w:r>
        <w:t xml:space="preserve"> “Enhancing Software Engineering education through Provenance applied to serious games”</w:t>
      </w:r>
    </w:p>
  </w:comment>
  <w:comment w:id="1" w:author="esteban clua" w:date="2013-09-28T12:20:00Z" w:initials="ec">
    <w:p w:rsidR="00861BA1" w:rsidRDefault="00861BA1">
      <w:pPr>
        <w:pStyle w:val="CommentText"/>
      </w:pPr>
      <w:r>
        <w:rPr>
          <w:rStyle w:val="CommentReference"/>
        </w:rPr>
        <w:annotationRef/>
      </w:r>
      <w:r w:rsidRPr="00EF23CF">
        <w:rPr>
          <w:lang w:val="pt-BR"/>
        </w:rPr>
        <w:t xml:space="preserve">Este final de frase está no </w:t>
      </w:r>
      <w:proofErr w:type="spellStart"/>
      <w:r w:rsidRPr="00EF23CF">
        <w:rPr>
          <w:lang w:val="pt-BR"/>
        </w:rPr>
        <w:t>minimo</w:t>
      </w:r>
      <w:proofErr w:type="spellEnd"/>
      <w:r w:rsidRPr="00EF23CF">
        <w:rPr>
          <w:lang w:val="pt-BR"/>
        </w:rPr>
        <w:t xml:space="preserve"> estranho. Não daria para terminar a frase justificando porque é </w:t>
      </w:r>
      <w:proofErr w:type="spellStart"/>
      <w:r w:rsidRPr="00EF23CF">
        <w:rPr>
          <w:lang w:val="pt-BR"/>
        </w:rPr>
        <w:t>dificil</w:t>
      </w:r>
      <w:proofErr w:type="spellEnd"/>
      <w:r w:rsidRPr="00EF23CF">
        <w:rPr>
          <w:lang w:val="pt-BR"/>
        </w:rPr>
        <w:t xml:space="preserve"> ser de outra maneira? </w:t>
      </w:r>
      <w:proofErr w:type="spellStart"/>
      <w:r>
        <w:t>Talvez</w:t>
      </w:r>
      <w:proofErr w:type="spellEnd"/>
      <w:r>
        <w:t xml:space="preserve"> </w:t>
      </w:r>
      <w:proofErr w:type="spellStart"/>
      <w:r>
        <w:t>assim</w:t>
      </w:r>
      <w:proofErr w:type="spellEnd"/>
      <w:r>
        <w:t xml:space="preserve">: …practical work, but is challenging for creating realistic exercises and scenarios.  </w:t>
      </w:r>
    </w:p>
  </w:comment>
  <w:comment w:id="2" w:author="esteban clua" w:date="2013-09-28T12:21:00Z" w:initials="ec">
    <w:p w:rsidR="00861BA1" w:rsidRPr="00EF23CF" w:rsidRDefault="00861BA1">
      <w:pPr>
        <w:pStyle w:val="CommentText"/>
        <w:rPr>
          <w:lang w:val="pt-BR"/>
        </w:rPr>
      </w:pPr>
      <w:r>
        <w:rPr>
          <w:rStyle w:val="CommentReference"/>
        </w:rPr>
        <w:annotationRef/>
      </w:r>
      <w:proofErr w:type="gramStart"/>
      <w:r w:rsidRPr="00EF23CF">
        <w:rPr>
          <w:lang w:val="pt-BR"/>
        </w:rPr>
        <w:t>Porque</w:t>
      </w:r>
      <w:proofErr w:type="gramEnd"/>
      <w:r w:rsidRPr="00EF23CF">
        <w:rPr>
          <w:lang w:val="pt-BR"/>
        </w:rPr>
        <w:t>?</w:t>
      </w:r>
    </w:p>
  </w:comment>
  <w:comment w:id="32" w:author="esteban clua" w:date="2013-09-29T19:02:00Z" w:initials="ec">
    <w:p w:rsidR="00861BA1" w:rsidRPr="00EF23CF" w:rsidRDefault="00861BA1">
      <w:pPr>
        <w:pStyle w:val="CommentText"/>
        <w:rPr>
          <w:lang w:val="pt-BR"/>
        </w:rPr>
      </w:pPr>
      <w:r>
        <w:rPr>
          <w:rStyle w:val="CommentReference"/>
        </w:rPr>
        <w:annotationRef/>
      </w:r>
      <w:r w:rsidRPr="00EF23CF">
        <w:rPr>
          <w:lang w:val="pt-BR"/>
        </w:rPr>
        <w:t xml:space="preserve">No mundo real, talvez a estratégia proposta seja para que o usuário analise um flux de um jogo jogado por ele e não pela análise de um </w:t>
      </w:r>
      <w:proofErr w:type="spellStart"/>
      <w:r w:rsidRPr="00EF23CF">
        <w:rPr>
          <w:lang w:val="pt-BR"/>
        </w:rPr>
        <w:t>video</w:t>
      </w:r>
      <w:proofErr w:type="spellEnd"/>
      <w:r w:rsidRPr="00EF23CF">
        <w:rPr>
          <w:lang w:val="pt-BR"/>
        </w:rPr>
        <w:t xml:space="preserve">. Neste âmbito, creio que a </w:t>
      </w:r>
      <w:proofErr w:type="spellStart"/>
      <w:r w:rsidRPr="00EF23CF">
        <w:rPr>
          <w:lang w:val="pt-BR"/>
        </w:rPr>
        <w:t>proveniencia</w:t>
      </w:r>
      <w:proofErr w:type="spellEnd"/>
      <w:r w:rsidRPr="00EF23CF">
        <w:rPr>
          <w:lang w:val="pt-BR"/>
        </w:rPr>
        <w:t xml:space="preserve"> será mais eficiente, pois </w:t>
      </w:r>
      <w:r w:rsidR="00F56255" w:rsidRPr="00EF23CF">
        <w:rPr>
          <w:lang w:val="pt-BR"/>
        </w:rPr>
        <w:t>todos os conceitos, variáveis, etc. já serão de grande vivencia do usuário. Acham que vale a pena mencionar isto?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13EF" w:rsidRDefault="009013EF">
      <w:r>
        <w:separator/>
      </w:r>
    </w:p>
  </w:endnote>
  <w:endnote w:type="continuationSeparator" w:id="0">
    <w:p w:rsidR="009013EF" w:rsidRDefault="009013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System">
    <w:panose1 w:val="00000000000000000000"/>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1BA1" w:rsidRDefault="002051BD">
    <w:pPr>
      <w:pStyle w:val="Footer"/>
      <w:framePr w:wrap="around" w:vAnchor="text" w:hAnchor="margin" w:xAlign="center" w:y="1"/>
      <w:rPr>
        <w:rStyle w:val="PageNumber"/>
      </w:rPr>
    </w:pPr>
    <w:r>
      <w:rPr>
        <w:rStyle w:val="PageNumber"/>
      </w:rPr>
      <w:fldChar w:fldCharType="begin"/>
    </w:r>
    <w:r w:rsidR="00861BA1">
      <w:rPr>
        <w:rStyle w:val="PageNumber"/>
      </w:rPr>
      <w:instrText xml:space="preserve">PAGE  </w:instrText>
    </w:r>
    <w:r>
      <w:rPr>
        <w:rStyle w:val="PageNumber"/>
      </w:rPr>
      <w:fldChar w:fldCharType="end"/>
    </w:r>
  </w:p>
  <w:p w:rsidR="00861BA1" w:rsidRDefault="00861B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13EF" w:rsidRDefault="009013EF">
      <w:r>
        <w:separator/>
      </w:r>
    </w:p>
  </w:footnote>
  <w:footnote w:type="continuationSeparator" w:id="0">
    <w:p w:rsidR="009013EF" w:rsidRDefault="009013EF">
      <w:r>
        <w:continuationSeparator/>
      </w:r>
    </w:p>
  </w:footnote>
  <w:footnote w:id="1">
    <w:p w:rsidR="00861BA1" w:rsidRDefault="00861BA1" w:rsidP="00CA5DA1">
      <w:pPr>
        <w:pStyle w:val="FootnoteText"/>
      </w:pPr>
      <w:r w:rsidRPr="00F25228">
        <w:rPr>
          <w:rStyle w:val="FootnoteReference"/>
        </w:rPr>
        <w:footnoteRef/>
      </w:r>
      <w:r>
        <w:t xml:space="preserve"> </w:t>
      </w:r>
      <w:r w:rsidRPr="003A6B92">
        <w:t>Provenance refers to the documented history of an object's life cycle and is generally used in the context of art</w:t>
      </w:r>
      <w:r>
        <w:t>,</w:t>
      </w:r>
      <w:r w:rsidRPr="003A6B92">
        <w:t xml:space="preserve"> digital data</w:t>
      </w:r>
      <w:r>
        <w:t>, and science</w:t>
      </w:r>
      <w:r w:rsidRPr="003A6B92">
        <w:t xml:space="preserve"> </w:t>
      </w:r>
      <w:r w:rsidR="002051BD" w:rsidRPr="003A6B92">
        <w:fldChar w:fldCharType="begin"/>
      </w:r>
      <w:r>
        <w:instrText xml:space="preserve"> ADDIN ZOTERO_ITEM CSL_CITATION {"citationID":"3u7OzFfm","properties":{"formattedCitation":"[13]","plainCitation":"[13]"},"citationItems":[{"id":77,"uris":["http://zotero.org/users/1122386/items/DM3VUTFM"],"uri":["http://zotero.org/users/1122386/items/DM3VUTFM"],"itemData":{"id":77,"type":"report","title":"Data Dictionary for Preservation Metadata","publisher":"Implementation Strategies (PREMIS)","publisher-place":"OCLC Online Computer Library Center &amp; Research Libraries Group","page":"237","genre":"Final report","event-place":"OCLC Online Computer Library Center &amp; Research Libraries Group","author":[{"family":"PREMIS Working Group","given":""}],"issued":{"date-parts":[["2005"]]}}}],"schema":"https://github.com/citation-style-language/schema/raw/master/csl-citation.json"} </w:instrText>
      </w:r>
      <w:r w:rsidR="002051BD" w:rsidRPr="003A6B92">
        <w:fldChar w:fldCharType="separate"/>
      </w:r>
      <w:r w:rsidR="00DF279F" w:rsidRPr="00DF279F">
        <w:t>[13]</w:t>
      </w:r>
      <w:r w:rsidR="002051BD" w:rsidRPr="003A6B92">
        <w:fldChar w:fldCharType="end"/>
      </w:r>
      <w:r w:rsidRPr="003A6B92">
        <w:t>.</w:t>
      </w:r>
    </w:p>
  </w:footnote>
  <w:footnote w:id="2">
    <w:p w:rsidR="00861BA1" w:rsidRPr="007D3BB5" w:rsidRDefault="00861BA1" w:rsidP="0043186F">
      <w:pPr>
        <w:pStyle w:val="FootnoteText"/>
      </w:pPr>
      <w:r w:rsidRPr="0087188B">
        <w:rPr>
          <w:rStyle w:val="FootnoteReference"/>
        </w:rPr>
        <w:footnoteRef/>
      </w:r>
      <w:r w:rsidRPr="007D3BB5">
        <w:t xml:space="preserve"> </w:t>
      </w:r>
      <w:r>
        <w:t xml:space="preserve">The videos and the </w:t>
      </w:r>
      <w:proofErr w:type="spellStart"/>
      <w:r w:rsidRPr="00B44E73">
        <w:rPr>
          <w:i/>
        </w:rPr>
        <w:t>Prov</w:t>
      </w:r>
      <w:proofErr w:type="spellEnd"/>
      <w:r w:rsidRPr="00B44E73">
        <w:rPr>
          <w:i/>
        </w:rPr>
        <w:t xml:space="preserve"> Viewer</w:t>
      </w:r>
      <w:r>
        <w:t xml:space="preserve"> with the provenance graph used during the experiment are available at </w:t>
      </w:r>
      <w:r w:rsidRPr="00F67D69">
        <w:t>http://gems.ic.uff.br/</w:t>
      </w:r>
      <w:r w:rsidR="00E06CE3">
        <w:br/>
      </w:r>
      <w:r w:rsidRPr="00F67D69">
        <w:t>ping/.</w:t>
      </w:r>
    </w:p>
  </w:footnote>
  <w:footnote w:id="3">
    <w:p w:rsidR="00861BA1" w:rsidRPr="004D2C61" w:rsidRDefault="00861BA1" w:rsidP="00F56E4E">
      <w:pPr>
        <w:pStyle w:val="FootnoteText"/>
      </w:pPr>
      <w:r w:rsidRPr="0087188B">
        <w:rPr>
          <w:rStyle w:val="FootnoteReference"/>
        </w:rPr>
        <w:footnoteRef/>
      </w:r>
      <w:r w:rsidR="00570FF8">
        <w:t xml:space="preserve"> Available</w:t>
      </w:r>
      <w:r>
        <w:t xml:space="preserve"> </w:t>
      </w:r>
      <w:r w:rsidRPr="00F56E4E">
        <w:t>at</w:t>
      </w:r>
      <w:r>
        <w:t xml:space="preserve"> </w:t>
      </w:r>
      <w:r w:rsidRPr="00F56E4E">
        <w:t>http://gems.ic.uff.br/ping/</w:t>
      </w:r>
      <w:r>
        <w:t>.</w:t>
      </w:r>
    </w:p>
  </w:footnote>
  <w:footnote w:id="4">
    <w:p w:rsidR="00861BA1" w:rsidRPr="0078117B" w:rsidRDefault="00861BA1" w:rsidP="00F9564D">
      <w:pPr>
        <w:pStyle w:val="FootnoteText"/>
      </w:pPr>
      <w:r w:rsidRPr="0087188B">
        <w:rPr>
          <w:rStyle w:val="FootnoteReference"/>
        </w:rPr>
        <w:footnoteRef/>
      </w:r>
      <w:r w:rsidRPr="0078117B">
        <w:t xml:space="preserve"> </w:t>
      </w:r>
      <w:r>
        <w:t>The W statistic check</w:t>
      </w:r>
      <w:r w:rsidRPr="0078117B">
        <w:t xml:space="preserve">s </w:t>
      </w:r>
      <w:r>
        <w:t>if</w:t>
      </w:r>
      <w:r w:rsidRPr="0078117B">
        <w:t xml:space="preserve"> the sample is from a normal distribution.</w:t>
      </w:r>
      <w:r>
        <w:t xml:space="preserve"> Data normalization is shown by low values.</w:t>
      </w:r>
    </w:p>
  </w:footnote>
  <w:footnote w:id="5">
    <w:p w:rsidR="00861BA1" w:rsidRPr="0078117B" w:rsidRDefault="00861BA1" w:rsidP="00F9564D">
      <w:pPr>
        <w:pStyle w:val="FootnoteText"/>
      </w:pPr>
      <w:r w:rsidRPr="0087188B">
        <w:rPr>
          <w:rStyle w:val="FootnoteReference"/>
        </w:rPr>
        <w:footnoteRef/>
      </w:r>
      <w:r w:rsidRPr="0078117B">
        <w:t xml:space="preserve"> </w:t>
      </w:r>
      <w:r>
        <w:rPr>
          <w:i/>
        </w:rPr>
        <w:t>p</w:t>
      </w:r>
      <w:r w:rsidRPr="00452242">
        <w:rPr>
          <w:i/>
        </w:rPr>
        <w:t>-value</w:t>
      </w:r>
      <w:r>
        <w:t xml:space="preserve"> is the l</w:t>
      </w:r>
      <w:r w:rsidRPr="0078117B">
        <w:t>owest level of significance at which the null hypothesis could be rejected for the given observations.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3D1234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2122463B"/>
    <w:multiLevelType w:val="hybridMultilevel"/>
    <w:tmpl w:val="0AF0E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9E1F24"/>
    <w:multiLevelType w:val="hybridMultilevel"/>
    <w:tmpl w:val="BABAF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5">
    <w:nsid w:val="7738779A"/>
    <w:multiLevelType w:val="multilevel"/>
    <w:tmpl w:val="77EC1FB2"/>
    <w:styleLink w:val="headings"/>
    <w:lvl w:ilvl="0">
      <w:start w:val="1"/>
      <w:numFmt w:val="decimal"/>
      <w:pStyle w:val="heading10"/>
      <w:lvlText w:val="%1"/>
      <w:lvlJc w:val="left"/>
      <w:pPr>
        <w:tabs>
          <w:tab w:val="num" w:pos="567"/>
        </w:tabs>
        <w:ind w:left="567" w:hanging="567"/>
      </w:pPr>
      <w:rPr>
        <w:rFonts w:hint="default"/>
      </w:rPr>
    </w:lvl>
    <w:lvl w:ilvl="1">
      <w:start w:val="1"/>
      <w:numFmt w:val="decimal"/>
      <w:pStyle w:val="heading2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4"/>
  </w:num>
  <w:num w:numId="3">
    <w:abstractNumId w:val="3"/>
  </w:num>
  <w:num w:numId="4">
    <w:abstractNumId w:val="2"/>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16D54"/>
    <w:rsid w:val="00031414"/>
    <w:rsid w:val="000355F6"/>
    <w:rsid w:val="00060782"/>
    <w:rsid w:val="0009634A"/>
    <w:rsid w:val="000A61FE"/>
    <w:rsid w:val="000B742F"/>
    <w:rsid w:val="000C6497"/>
    <w:rsid w:val="000D0A2F"/>
    <w:rsid w:val="000D0C81"/>
    <w:rsid w:val="000E07EE"/>
    <w:rsid w:val="000E5538"/>
    <w:rsid w:val="000F41F7"/>
    <w:rsid w:val="000F62CE"/>
    <w:rsid w:val="00101F31"/>
    <w:rsid w:val="00104EAE"/>
    <w:rsid w:val="00111B0B"/>
    <w:rsid w:val="001175A1"/>
    <w:rsid w:val="00120C08"/>
    <w:rsid w:val="0012737D"/>
    <w:rsid w:val="0013326F"/>
    <w:rsid w:val="001378B9"/>
    <w:rsid w:val="00145D9D"/>
    <w:rsid w:val="001578EE"/>
    <w:rsid w:val="001652F2"/>
    <w:rsid w:val="00170BCD"/>
    <w:rsid w:val="00171DA8"/>
    <w:rsid w:val="00172159"/>
    <w:rsid w:val="001C31BD"/>
    <w:rsid w:val="001E1AC4"/>
    <w:rsid w:val="001E3FC1"/>
    <w:rsid w:val="001E4A9D"/>
    <w:rsid w:val="001F2BDD"/>
    <w:rsid w:val="002004E2"/>
    <w:rsid w:val="002051BD"/>
    <w:rsid w:val="002226CD"/>
    <w:rsid w:val="0025006C"/>
    <w:rsid w:val="00257DE0"/>
    <w:rsid w:val="0026161E"/>
    <w:rsid w:val="00272ADE"/>
    <w:rsid w:val="00273CC6"/>
    <w:rsid w:val="00283754"/>
    <w:rsid w:val="00283E74"/>
    <w:rsid w:val="00295DB8"/>
    <w:rsid w:val="0029774D"/>
    <w:rsid w:val="002A6EEA"/>
    <w:rsid w:val="002C7189"/>
    <w:rsid w:val="002D2E99"/>
    <w:rsid w:val="002D6A57"/>
    <w:rsid w:val="002E7FBB"/>
    <w:rsid w:val="002F45B8"/>
    <w:rsid w:val="00300394"/>
    <w:rsid w:val="00320AD9"/>
    <w:rsid w:val="00340CCD"/>
    <w:rsid w:val="00351B87"/>
    <w:rsid w:val="003568D6"/>
    <w:rsid w:val="00357180"/>
    <w:rsid w:val="00365AF5"/>
    <w:rsid w:val="00375299"/>
    <w:rsid w:val="003B4153"/>
    <w:rsid w:val="003B531E"/>
    <w:rsid w:val="003B5BF1"/>
    <w:rsid w:val="003B7395"/>
    <w:rsid w:val="003C4062"/>
    <w:rsid w:val="003C52ED"/>
    <w:rsid w:val="003D3CB0"/>
    <w:rsid w:val="003E1B34"/>
    <w:rsid w:val="003E1C8E"/>
    <w:rsid w:val="003E3258"/>
    <w:rsid w:val="003E3D87"/>
    <w:rsid w:val="00402A40"/>
    <w:rsid w:val="00404668"/>
    <w:rsid w:val="0040537B"/>
    <w:rsid w:val="0040708D"/>
    <w:rsid w:val="00413F4B"/>
    <w:rsid w:val="00417F9F"/>
    <w:rsid w:val="0042016F"/>
    <w:rsid w:val="0043186F"/>
    <w:rsid w:val="00434E42"/>
    <w:rsid w:val="00437EDB"/>
    <w:rsid w:val="004477E9"/>
    <w:rsid w:val="00447CDF"/>
    <w:rsid w:val="00447D4A"/>
    <w:rsid w:val="00464B28"/>
    <w:rsid w:val="00464CF5"/>
    <w:rsid w:val="00473519"/>
    <w:rsid w:val="00474255"/>
    <w:rsid w:val="004855A6"/>
    <w:rsid w:val="004B58DB"/>
    <w:rsid w:val="004C4782"/>
    <w:rsid w:val="004D542B"/>
    <w:rsid w:val="004D54B4"/>
    <w:rsid w:val="004F52D5"/>
    <w:rsid w:val="004F59B6"/>
    <w:rsid w:val="00506B9A"/>
    <w:rsid w:val="00511D76"/>
    <w:rsid w:val="00541592"/>
    <w:rsid w:val="0054675E"/>
    <w:rsid w:val="005506BA"/>
    <w:rsid w:val="005630EF"/>
    <w:rsid w:val="00565797"/>
    <w:rsid w:val="00570FF8"/>
    <w:rsid w:val="00571CED"/>
    <w:rsid w:val="00576FF8"/>
    <w:rsid w:val="005842F9"/>
    <w:rsid w:val="005859F6"/>
    <w:rsid w:val="005A1CB5"/>
    <w:rsid w:val="005A2ADC"/>
    <w:rsid w:val="005A33B5"/>
    <w:rsid w:val="005B6A93"/>
    <w:rsid w:val="005C04B1"/>
    <w:rsid w:val="005C0AF7"/>
    <w:rsid w:val="005C43B9"/>
    <w:rsid w:val="005C7201"/>
    <w:rsid w:val="005D3E8D"/>
    <w:rsid w:val="005E661D"/>
    <w:rsid w:val="005E6C46"/>
    <w:rsid w:val="00603A4D"/>
    <w:rsid w:val="00605C84"/>
    <w:rsid w:val="006142FF"/>
    <w:rsid w:val="0061710B"/>
    <w:rsid w:val="0062758A"/>
    <w:rsid w:val="0063734C"/>
    <w:rsid w:val="00655ECB"/>
    <w:rsid w:val="00662C86"/>
    <w:rsid w:val="00666C29"/>
    <w:rsid w:val="0068547D"/>
    <w:rsid w:val="0069356A"/>
    <w:rsid w:val="006A044B"/>
    <w:rsid w:val="006A1FA3"/>
    <w:rsid w:val="006A643A"/>
    <w:rsid w:val="006D451E"/>
    <w:rsid w:val="006F3D89"/>
    <w:rsid w:val="007132DC"/>
    <w:rsid w:val="00784E73"/>
    <w:rsid w:val="00793DF2"/>
    <w:rsid w:val="007944F1"/>
    <w:rsid w:val="007B5CF6"/>
    <w:rsid w:val="007C08CF"/>
    <w:rsid w:val="007C3600"/>
    <w:rsid w:val="007C5451"/>
    <w:rsid w:val="007F0C91"/>
    <w:rsid w:val="00810D4E"/>
    <w:rsid w:val="00825732"/>
    <w:rsid w:val="0082706A"/>
    <w:rsid w:val="00847E84"/>
    <w:rsid w:val="008536AF"/>
    <w:rsid w:val="00856D46"/>
    <w:rsid w:val="00861BA1"/>
    <w:rsid w:val="00862D44"/>
    <w:rsid w:val="0087467E"/>
    <w:rsid w:val="00883C42"/>
    <w:rsid w:val="00890933"/>
    <w:rsid w:val="0089663C"/>
    <w:rsid w:val="008B197E"/>
    <w:rsid w:val="008C0697"/>
    <w:rsid w:val="008D41DC"/>
    <w:rsid w:val="009013EF"/>
    <w:rsid w:val="0090606A"/>
    <w:rsid w:val="009108AF"/>
    <w:rsid w:val="00921981"/>
    <w:rsid w:val="00921C96"/>
    <w:rsid w:val="0092640B"/>
    <w:rsid w:val="00932723"/>
    <w:rsid w:val="0093527F"/>
    <w:rsid w:val="0095611B"/>
    <w:rsid w:val="00995ED3"/>
    <w:rsid w:val="00997966"/>
    <w:rsid w:val="009B701B"/>
    <w:rsid w:val="009C26E1"/>
    <w:rsid w:val="009C2B90"/>
    <w:rsid w:val="009C736F"/>
    <w:rsid w:val="009E7568"/>
    <w:rsid w:val="009F334B"/>
    <w:rsid w:val="00A07824"/>
    <w:rsid w:val="00A105B5"/>
    <w:rsid w:val="00A143BD"/>
    <w:rsid w:val="00A271A3"/>
    <w:rsid w:val="00A40D0C"/>
    <w:rsid w:val="00A43381"/>
    <w:rsid w:val="00A51D5F"/>
    <w:rsid w:val="00A53139"/>
    <w:rsid w:val="00A66E61"/>
    <w:rsid w:val="00A82C27"/>
    <w:rsid w:val="00AB684A"/>
    <w:rsid w:val="00AC4156"/>
    <w:rsid w:val="00AD4815"/>
    <w:rsid w:val="00AE2664"/>
    <w:rsid w:val="00AE6C26"/>
    <w:rsid w:val="00B1241D"/>
    <w:rsid w:val="00B23C50"/>
    <w:rsid w:val="00B27B74"/>
    <w:rsid w:val="00B507AC"/>
    <w:rsid w:val="00B56901"/>
    <w:rsid w:val="00B60844"/>
    <w:rsid w:val="00B84DBC"/>
    <w:rsid w:val="00BE7501"/>
    <w:rsid w:val="00BE7CC2"/>
    <w:rsid w:val="00BF3697"/>
    <w:rsid w:val="00C01BA7"/>
    <w:rsid w:val="00C053BB"/>
    <w:rsid w:val="00C25081"/>
    <w:rsid w:val="00C260CC"/>
    <w:rsid w:val="00C403B8"/>
    <w:rsid w:val="00C40C50"/>
    <w:rsid w:val="00C44C0E"/>
    <w:rsid w:val="00C451CC"/>
    <w:rsid w:val="00C5359A"/>
    <w:rsid w:val="00C56711"/>
    <w:rsid w:val="00C85777"/>
    <w:rsid w:val="00C97CEE"/>
    <w:rsid w:val="00CA50A9"/>
    <w:rsid w:val="00CA574C"/>
    <w:rsid w:val="00CA5DA1"/>
    <w:rsid w:val="00CB4646"/>
    <w:rsid w:val="00CD7EC6"/>
    <w:rsid w:val="00CE01BD"/>
    <w:rsid w:val="00CE2A0F"/>
    <w:rsid w:val="00CE7EB3"/>
    <w:rsid w:val="00CF7A87"/>
    <w:rsid w:val="00D0171F"/>
    <w:rsid w:val="00D10252"/>
    <w:rsid w:val="00D12474"/>
    <w:rsid w:val="00D3179F"/>
    <w:rsid w:val="00D3292B"/>
    <w:rsid w:val="00D52ED0"/>
    <w:rsid w:val="00D60EC8"/>
    <w:rsid w:val="00D62BF0"/>
    <w:rsid w:val="00D92B82"/>
    <w:rsid w:val="00D9331C"/>
    <w:rsid w:val="00DA1530"/>
    <w:rsid w:val="00DA158A"/>
    <w:rsid w:val="00DA2B81"/>
    <w:rsid w:val="00DA47DA"/>
    <w:rsid w:val="00DA70EA"/>
    <w:rsid w:val="00DA754B"/>
    <w:rsid w:val="00DC04EC"/>
    <w:rsid w:val="00DE26C6"/>
    <w:rsid w:val="00DF279F"/>
    <w:rsid w:val="00E00953"/>
    <w:rsid w:val="00E01CBD"/>
    <w:rsid w:val="00E06CE3"/>
    <w:rsid w:val="00E07738"/>
    <w:rsid w:val="00E10B8B"/>
    <w:rsid w:val="00E2206C"/>
    <w:rsid w:val="00E26518"/>
    <w:rsid w:val="00E3178B"/>
    <w:rsid w:val="00E35388"/>
    <w:rsid w:val="00E56BEA"/>
    <w:rsid w:val="00E93581"/>
    <w:rsid w:val="00EB4C33"/>
    <w:rsid w:val="00EC0FAF"/>
    <w:rsid w:val="00EC1F6A"/>
    <w:rsid w:val="00ED3D93"/>
    <w:rsid w:val="00EE0D00"/>
    <w:rsid w:val="00EF23CF"/>
    <w:rsid w:val="00EF3C68"/>
    <w:rsid w:val="00F11ADE"/>
    <w:rsid w:val="00F15767"/>
    <w:rsid w:val="00F335DF"/>
    <w:rsid w:val="00F41836"/>
    <w:rsid w:val="00F41B98"/>
    <w:rsid w:val="00F45580"/>
    <w:rsid w:val="00F5619A"/>
    <w:rsid w:val="00F56255"/>
    <w:rsid w:val="00F56E4E"/>
    <w:rsid w:val="00F67D69"/>
    <w:rsid w:val="00F764A1"/>
    <w:rsid w:val="00F861C8"/>
    <w:rsid w:val="00F937C2"/>
    <w:rsid w:val="00F94E53"/>
    <w:rsid w:val="00F9564D"/>
    <w:rsid w:val="00F96495"/>
    <w:rsid w:val="00FA5E50"/>
    <w:rsid w:val="00FE7D7E"/>
    <w:rsid w:val="00FF6177"/>
    <w:rsid w:val="00FF64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header" w:uiPriority="99"/>
    <w:lsdException w:name="caption" w:uiPriority="35" w:qFormat="1"/>
    <w:lsdException w:name="footnote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B0B"/>
    <w:pPr>
      <w:spacing w:after="120"/>
      <w:jc w:val="both"/>
    </w:pPr>
    <w:rPr>
      <w:sz w:val="18"/>
    </w:rPr>
  </w:style>
  <w:style w:type="paragraph" w:styleId="Heading1">
    <w:name w:val="heading 1"/>
    <w:basedOn w:val="Normal"/>
    <w:next w:val="Normal"/>
    <w:qFormat/>
    <w:rsid w:val="002051BD"/>
    <w:pPr>
      <w:keepNext/>
      <w:numPr>
        <w:numId w:val="1"/>
      </w:numPr>
      <w:spacing w:before="40" w:after="0"/>
      <w:jc w:val="left"/>
      <w:outlineLvl w:val="0"/>
    </w:pPr>
    <w:rPr>
      <w:b/>
      <w:kern w:val="28"/>
      <w:sz w:val="24"/>
    </w:rPr>
  </w:style>
  <w:style w:type="paragraph" w:styleId="Heading2">
    <w:name w:val="heading 2"/>
    <w:basedOn w:val="Heading1"/>
    <w:next w:val="Normal"/>
    <w:qFormat/>
    <w:rsid w:val="002051BD"/>
    <w:pPr>
      <w:numPr>
        <w:ilvl w:val="1"/>
      </w:numPr>
      <w:outlineLvl w:val="1"/>
    </w:pPr>
  </w:style>
  <w:style w:type="paragraph" w:styleId="Heading3">
    <w:name w:val="heading 3"/>
    <w:basedOn w:val="Heading2"/>
    <w:next w:val="Normal"/>
    <w:qFormat/>
    <w:rsid w:val="00F56E4E"/>
    <w:pPr>
      <w:numPr>
        <w:ilvl w:val="2"/>
      </w:numPr>
      <w:spacing w:before="120"/>
      <w:outlineLvl w:val="2"/>
    </w:pPr>
    <w:rPr>
      <w:b w:val="0"/>
      <w:i/>
      <w:sz w:val="22"/>
    </w:rPr>
  </w:style>
  <w:style w:type="paragraph" w:styleId="Heading4">
    <w:name w:val="heading 4"/>
    <w:basedOn w:val="Heading3"/>
    <w:next w:val="Normal"/>
    <w:qFormat/>
    <w:rsid w:val="002051BD"/>
    <w:pPr>
      <w:numPr>
        <w:ilvl w:val="3"/>
      </w:numPr>
      <w:outlineLvl w:val="3"/>
    </w:pPr>
  </w:style>
  <w:style w:type="paragraph" w:styleId="Heading5">
    <w:name w:val="heading 5"/>
    <w:basedOn w:val="ListNumber3"/>
    <w:next w:val="Normal"/>
    <w:qFormat/>
    <w:rsid w:val="002051BD"/>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2051BD"/>
    <w:pPr>
      <w:numPr>
        <w:ilvl w:val="5"/>
        <w:numId w:val="1"/>
      </w:numPr>
      <w:spacing w:before="240" w:after="60"/>
      <w:outlineLvl w:val="5"/>
    </w:pPr>
    <w:rPr>
      <w:rFonts w:ascii="Arial" w:hAnsi="Arial"/>
      <w:i/>
      <w:sz w:val="22"/>
    </w:rPr>
  </w:style>
  <w:style w:type="paragraph" w:styleId="Heading7">
    <w:name w:val="heading 7"/>
    <w:basedOn w:val="Normal"/>
    <w:next w:val="Normal"/>
    <w:qFormat/>
    <w:rsid w:val="002051BD"/>
    <w:pPr>
      <w:numPr>
        <w:ilvl w:val="6"/>
        <w:numId w:val="1"/>
      </w:numPr>
      <w:spacing w:before="240" w:after="60"/>
      <w:outlineLvl w:val="6"/>
    </w:pPr>
    <w:rPr>
      <w:rFonts w:ascii="Arial" w:hAnsi="Arial"/>
    </w:rPr>
  </w:style>
  <w:style w:type="paragraph" w:styleId="Heading8">
    <w:name w:val="heading 8"/>
    <w:basedOn w:val="Normal"/>
    <w:next w:val="Normal"/>
    <w:qFormat/>
    <w:rsid w:val="002051BD"/>
    <w:pPr>
      <w:numPr>
        <w:ilvl w:val="7"/>
        <w:numId w:val="1"/>
      </w:numPr>
      <w:spacing w:before="240" w:after="60"/>
      <w:outlineLvl w:val="7"/>
    </w:pPr>
    <w:rPr>
      <w:rFonts w:ascii="Arial" w:hAnsi="Arial"/>
      <w:i/>
    </w:rPr>
  </w:style>
  <w:style w:type="paragraph" w:styleId="Heading9">
    <w:name w:val="heading 9"/>
    <w:basedOn w:val="Normal"/>
    <w:next w:val="Normal"/>
    <w:qFormat/>
    <w:rsid w:val="002051BD"/>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rsid w:val="002051BD"/>
    <w:rPr>
      <w:rFonts w:ascii="Times New Roman" w:hAnsi="Times New Roman"/>
      <w:sz w:val="18"/>
      <w:vertAlign w:val="superscript"/>
    </w:rPr>
  </w:style>
  <w:style w:type="paragraph" w:customStyle="1" w:styleId="Author">
    <w:name w:val="Author"/>
    <w:basedOn w:val="Normal"/>
    <w:rsid w:val="002051BD"/>
    <w:pPr>
      <w:jc w:val="center"/>
    </w:pPr>
    <w:rPr>
      <w:rFonts w:ascii="Helvetica" w:hAnsi="Helvetica"/>
      <w:sz w:val="24"/>
    </w:rPr>
  </w:style>
  <w:style w:type="paragraph" w:customStyle="1" w:styleId="Paper-Title">
    <w:name w:val="Paper-Title"/>
    <w:basedOn w:val="Normal"/>
    <w:rsid w:val="002051BD"/>
    <w:pPr>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rsid w:val="002051BD"/>
    <w:pPr>
      <w:ind w:left="144" w:hanging="144"/>
    </w:pPr>
  </w:style>
  <w:style w:type="paragraph" w:customStyle="1" w:styleId="Bullet">
    <w:name w:val="Bullet"/>
    <w:basedOn w:val="Normal"/>
    <w:rsid w:val="002051BD"/>
    <w:pPr>
      <w:ind w:left="144" w:hanging="144"/>
    </w:pPr>
  </w:style>
  <w:style w:type="paragraph" w:styleId="Footer">
    <w:name w:val="footer"/>
    <w:basedOn w:val="Normal"/>
    <w:rsid w:val="002051BD"/>
    <w:pPr>
      <w:tabs>
        <w:tab w:val="center" w:pos="4320"/>
        <w:tab w:val="right" w:pos="8640"/>
      </w:tabs>
    </w:pPr>
  </w:style>
  <w:style w:type="paragraph" w:customStyle="1" w:styleId="E-Mail">
    <w:name w:val="E-Mail"/>
    <w:basedOn w:val="Author"/>
    <w:rsid w:val="002051BD"/>
    <w:pPr>
      <w:spacing w:after="60"/>
    </w:pPr>
  </w:style>
  <w:style w:type="paragraph" w:customStyle="1" w:styleId="Abstract">
    <w:name w:val="Abstract"/>
    <w:basedOn w:val="Heading1"/>
    <w:rsid w:val="002051BD"/>
    <w:pPr>
      <w:numPr>
        <w:numId w:val="0"/>
      </w:numPr>
      <w:spacing w:before="0" w:after="120"/>
      <w:jc w:val="both"/>
      <w:outlineLvl w:val="9"/>
    </w:pPr>
    <w:rPr>
      <w:b w:val="0"/>
      <w:sz w:val="18"/>
    </w:rPr>
  </w:style>
  <w:style w:type="paragraph" w:styleId="ListNumber3">
    <w:name w:val="List Number 3"/>
    <w:basedOn w:val="Normal"/>
    <w:rsid w:val="002051BD"/>
    <w:pPr>
      <w:ind w:left="1080" w:hanging="360"/>
    </w:pPr>
  </w:style>
  <w:style w:type="paragraph" w:customStyle="1" w:styleId="Captions">
    <w:name w:val="Captions"/>
    <w:basedOn w:val="Normal"/>
    <w:rsid w:val="002051BD"/>
    <w:pPr>
      <w:framePr w:w="4680" w:h="2160" w:hRule="exact" w:hSpace="187" w:wrap="around" w:hAnchor="text" w:yAlign="bottom" w:anchorLock="1"/>
      <w:jc w:val="center"/>
    </w:pPr>
    <w:rPr>
      <w:b/>
    </w:rPr>
  </w:style>
  <w:style w:type="paragraph" w:customStyle="1" w:styleId="References">
    <w:name w:val="References"/>
    <w:basedOn w:val="Normal"/>
    <w:rsid w:val="002051BD"/>
    <w:pPr>
      <w:numPr>
        <w:numId w:val="2"/>
      </w:numPr>
      <w:jc w:val="left"/>
    </w:pPr>
  </w:style>
  <w:style w:type="character" w:styleId="PageNumber">
    <w:name w:val="page number"/>
    <w:basedOn w:val="DefaultParagraphFont"/>
    <w:rsid w:val="002051BD"/>
  </w:style>
  <w:style w:type="paragraph" w:styleId="BodyTextIndent">
    <w:name w:val="Body Text Indent"/>
    <w:basedOn w:val="Normal"/>
    <w:rsid w:val="002051BD"/>
    <w:pPr>
      <w:spacing w:after="0"/>
      <w:ind w:firstLine="360"/>
    </w:pPr>
  </w:style>
  <w:style w:type="paragraph" w:styleId="DocumentMap">
    <w:name w:val="Document Map"/>
    <w:basedOn w:val="Normal"/>
    <w:semiHidden/>
    <w:rsid w:val="002051BD"/>
    <w:pPr>
      <w:shd w:val="clear" w:color="auto" w:fill="000080"/>
    </w:pPr>
    <w:rPr>
      <w:rFonts w:ascii="Tahoma" w:hAnsi="Tahoma" w:cs="Tahoma"/>
    </w:rPr>
  </w:style>
  <w:style w:type="paragraph" w:styleId="Caption">
    <w:name w:val="caption"/>
    <w:basedOn w:val="Normal"/>
    <w:next w:val="Normal"/>
    <w:uiPriority w:val="35"/>
    <w:qFormat/>
    <w:rsid w:val="002051BD"/>
    <w:pPr>
      <w:jc w:val="center"/>
    </w:pPr>
    <w:rPr>
      <w:rFonts w:cs="Miriam"/>
      <w:b/>
      <w:bCs/>
      <w:szCs w:val="18"/>
      <w:lang w:eastAsia="en-AU"/>
    </w:rPr>
  </w:style>
  <w:style w:type="paragraph" w:styleId="BodyText">
    <w:name w:val="Body Text"/>
    <w:basedOn w:val="Normal"/>
    <w:rsid w:val="002051BD"/>
    <w:pPr>
      <w:framePr w:w="4680" w:h="2112" w:hRule="exact" w:hSpace="187" w:wrap="around" w:vAnchor="page" w:hAnchor="page" w:x="1155" w:y="12245" w:anchorLock="1"/>
      <w:spacing w:after="0"/>
    </w:pPr>
    <w:rPr>
      <w:sz w:val="16"/>
    </w:rPr>
  </w:style>
  <w:style w:type="character" w:styleId="Hyperlink">
    <w:name w:val="Hyperlink"/>
    <w:rsid w:val="002051BD"/>
    <w:rPr>
      <w:color w:val="0000FF"/>
      <w:u w:val="single"/>
    </w:rPr>
  </w:style>
  <w:style w:type="paragraph" w:styleId="Header">
    <w:name w:val="header"/>
    <w:basedOn w:val="Normal"/>
    <w:link w:val="HeaderChar"/>
    <w:uiPriority w:val="99"/>
    <w:rsid w:val="002051BD"/>
    <w:pPr>
      <w:tabs>
        <w:tab w:val="center" w:pos="4320"/>
        <w:tab w:val="right" w:pos="8640"/>
      </w:tabs>
    </w:pPr>
  </w:style>
  <w:style w:type="character" w:styleId="FollowedHyperlink">
    <w:name w:val="FollowedHyperlink"/>
    <w:rsid w:val="0062758A"/>
    <w:rPr>
      <w:color w:val="800080"/>
      <w:u w:val="single"/>
    </w:rPr>
  </w:style>
  <w:style w:type="character" w:customStyle="1" w:styleId="FootnoteTextChar">
    <w:name w:val="Footnote Text Char"/>
    <w:link w:val="FootnoteText"/>
    <w:uiPriority w:val="99"/>
    <w:rsid w:val="00CA5DA1"/>
    <w:rPr>
      <w:sz w:val="18"/>
    </w:rPr>
  </w:style>
  <w:style w:type="character" w:customStyle="1" w:styleId="HeaderChar">
    <w:name w:val="Header Char"/>
    <w:link w:val="Header"/>
    <w:uiPriority w:val="99"/>
    <w:rsid w:val="00E35388"/>
    <w:rPr>
      <w:sz w:val="18"/>
    </w:rPr>
  </w:style>
  <w:style w:type="paragraph" w:customStyle="1" w:styleId="ColorfulList-Accent11">
    <w:name w:val="Colorful List - Accent 11"/>
    <w:basedOn w:val="Normal"/>
    <w:uiPriority w:val="34"/>
    <w:qFormat/>
    <w:rsid w:val="00E35388"/>
    <w:pPr>
      <w:spacing w:after="0" w:line="360" w:lineRule="auto"/>
      <w:ind w:left="720" w:firstLine="709"/>
      <w:contextualSpacing/>
    </w:pPr>
    <w:rPr>
      <w:rFonts w:eastAsia="Calibri"/>
      <w:sz w:val="24"/>
      <w:szCs w:val="22"/>
      <w:lang w:val="pt-BR"/>
    </w:rPr>
  </w:style>
  <w:style w:type="table" w:styleId="MediumShading2-Accent2">
    <w:name w:val="Medium Shading 2 Accent 2"/>
    <w:basedOn w:val="TableNormal"/>
    <w:uiPriority w:val="69"/>
    <w:rsid w:val="005630EF"/>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1-Accent1">
    <w:name w:val="Medium Grid 1 Accent 1"/>
    <w:basedOn w:val="TableNormal"/>
    <w:uiPriority w:val="62"/>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ystem" w:eastAsia="Times New Roman" w:hAnsi="System"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1">
    <w:name w:val="Light Grid1"/>
    <w:basedOn w:val="TableNormal"/>
    <w:uiPriority w:val="62"/>
    <w:rsid w:val="005630EF"/>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System" w:eastAsia="Times New Roman" w:hAnsi="System"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System" w:eastAsia="Times New Roman" w:hAnsi="System"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System" w:eastAsia="Times New Roman" w:hAnsi="System" w:cs="Times New Roman"/>
        <w:b/>
        <w:bCs/>
      </w:rPr>
    </w:tblStylePr>
    <w:tblStylePr w:type="lastCol">
      <w:rPr>
        <w:rFonts w:ascii="System" w:eastAsia="Times New Roman" w:hAnsi="System"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List2-Accent1">
    <w:name w:val="Medium List 2 Accent 1"/>
    <w:basedOn w:val="TableNormal"/>
    <w:uiPriority w:val="61"/>
    <w:rsid w:val="005630EF"/>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TableSimple2">
    <w:name w:val="Table Simple 2"/>
    <w:basedOn w:val="TableNormal"/>
    <w:rsid w:val="005630EF"/>
    <w:pPr>
      <w:spacing w:after="12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gurecaption">
    <w:name w:val="figurecaption"/>
    <w:basedOn w:val="Normal"/>
    <w:next w:val="Normal"/>
    <w:rsid w:val="00862D44"/>
    <w:pPr>
      <w:keepLines/>
      <w:overflowPunct w:val="0"/>
      <w:autoSpaceDE w:val="0"/>
      <w:autoSpaceDN w:val="0"/>
      <w:adjustRightInd w:val="0"/>
      <w:spacing w:before="120" w:after="240" w:line="220" w:lineRule="atLeast"/>
      <w:jc w:val="center"/>
      <w:textAlignment w:val="baseline"/>
    </w:pPr>
    <w:rPr>
      <w:szCs w:val="24"/>
      <w:lang w:eastAsia="de-DE"/>
    </w:rPr>
  </w:style>
  <w:style w:type="paragraph" w:customStyle="1" w:styleId="heading10">
    <w:name w:val="heading1"/>
    <w:basedOn w:val="Heading1"/>
    <w:next w:val="Normal"/>
    <w:rsid w:val="00862D44"/>
    <w:pPr>
      <w:keepLines/>
      <w:numPr>
        <w:numId w:val="5"/>
      </w:numPr>
      <w:tabs>
        <w:tab w:val="left" w:pos="567"/>
      </w:tabs>
      <w:suppressAutoHyphens/>
      <w:overflowPunct w:val="0"/>
      <w:autoSpaceDE w:val="0"/>
      <w:autoSpaceDN w:val="0"/>
      <w:adjustRightInd w:val="0"/>
      <w:spacing w:before="360" w:after="240" w:line="300" w:lineRule="atLeast"/>
      <w:textAlignment w:val="baseline"/>
    </w:pPr>
    <w:rPr>
      <w:bCs/>
      <w:kern w:val="0"/>
      <w:sz w:val="20"/>
      <w:szCs w:val="24"/>
      <w:lang w:eastAsia="de-DE"/>
    </w:rPr>
  </w:style>
  <w:style w:type="paragraph" w:customStyle="1" w:styleId="heading20">
    <w:name w:val="heading2"/>
    <w:basedOn w:val="Heading2"/>
    <w:next w:val="Normal"/>
    <w:rsid w:val="00862D44"/>
    <w:pPr>
      <w:keepLines/>
      <w:numPr>
        <w:numId w:val="5"/>
      </w:numPr>
      <w:suppressAutoHyphens/>
      <w:overflowPunct w:val="0"/>
      <w:autoSpaceDE w:val="0"/>
      <w:autoSpaceDN w:val="0"/>
      <w:adjustRightInd w:val="0"/>
      <w:spacing w:before="360" w:after="160" w:line="240" w:lineRule="atLeast"/>
      <w:jc w:val="both"/>
      <w:textAlignment w:val="baseline"/>
    </w:pPr>
    <w:rPr>
      <w:bCs/>
      <w:iCs/>
      <w:kern w:val="0"/>
      <w:sz w:val="20"/>
      <w:szCs w:val="24"/>
      <w:lang w:eastAsia="de-DE"/>
    </w:rPr>
  </w:style>
  <w:style w:type="numbering" w:customStyle="1" w:styleId="headings">
    <w:name w:val="headings"/>
    <w:basedOn w:val="NoList"/>
    <w:rsid w:val="00862D44"/>
    <w:pPr>
      <w:numPr>
        <w:numId w:val="5"/>
      </w:numPr>
    </w:pPr>
  </w:style>
  <w:style w:type="paragraph" w:customStyle="1" w:styleId="p1a">
    <w:name w:val="p1a"/>
    <w:basedOn w:val="Normal"/>
    <w:rsid w:val="00C403B8"/>
    <w:pPr>
      <w:overflowPunct w:val="0"/>
      <w:autoSpaceDE w:val="0"/>
      <w:autoSpaceDN w:val="0"/>
      <w:adjustRightInd w:val="0"/>
      <w:spacing w:after="0" w:line="240" w:lineRule="atLeast"/>
      <w:textAlignment w:val="baseline"/>
    </w:pPr>
    <w:rPr>
      <w:sz w:val="20"/>
      <w:szCs w:val="24"/>
      <w:lang w:eastAsia="de-DE"/>
    </w:rPr>
  </w:style>
  <w:style w:type="paragraph" w:styleId="BalloonText">
    <w:name w:val="Balloon Text"/>
    <w:basedOn w:val="Normal"/>
    <w:link w:val="BalloonTextChar"/>
    <w:rsid w:val="00C403B8"/>
    <w:pPr>
      <w:spacing w:after="0"/>
    </w:pPr>
    <w:rPr>
      <w:rFonts w:ascii="Tahoma" w:hAnsi="Tahoma"/>
      <w:sz w:val="16"/>
      <w:szCs w:val="16"/>
    </w:rPr>
  </w:style>
  <w:style w:type="character" w:customStyle="1" w:styleId="BalloonTextChar">
    <w:name w:val="Balloon Text Char"/>
    <w:link w:val="BalloonText"/>
    <w:rsid w:val="00C403B8"/>
    <w:rPr>
      <w:rFonts w:ascii="Tahoma" w:hAnsi="Tahoma" w:cs="Tahoma"/>
      <w:sz w:val="16"/>
      <w:szCs w:val="16"/>
    </w:rPr>
  </w:style>
  <w:style w:type="paragraph" w:customStyle="1" w:styleId="Bibliography1">
    <w:name w:val="Bibliography1"/>
    <w:basedOn w:val="Normal"/>
    <w:next w:val="Normal"/>
    <w:uiPriority w:val="37"/>
    <w:unhideWhenUsed/>
    <w:rsid w:val="00C403B8"/>
    <w:pPr>
      <w:tabs>
        <w:tab w:val="left" w:pos="504"/>
      </w:tabs>
      <w:spacing w:after="0"/>
      <w:ind w:left="504" w:hanging="504"/>
    </w:pPr>
  </w:style>
  <w:style w:type="character" w:styleId="CommentReference">
    <w:name w:val="annotation reference"/>
    <w:rsid w:val="007C5451"/>
    <w:rPr>
      <w:sz w:val="16"/>
      <w:szCs w:val="16"/>
    </w:rPr>
  </w:style>
  <w:style w:type="paragraph" w:styleId="CommentText">
    <w:name w:val="annotation text"/>
    <w:basedOn w:val="Normal"/>
    <w:link w:val="CommentTextChar"/>
    <w:rsid w:val="007C5451"/>
    <w:rPr>
      <w:sz w:val="20"/>
    </w:rPr>
  </w:style>
  <w:style w:type="character" w:customStyle="1" w:styleId="CommentTextChar">
    <w:name w:val="Comment Text Char"/>
    <w:basedOn w:val="DefaultParagraphFont"/>
    <w:link w:val="CommentText"/>
    <w:rsid w:val="007C5451"/>
  </w:style>
  <w:style w:type="paragraph" w:styleId="CommentSubject">
    <w:name w:val="annotation subject"/>
    <w:basedOn w:val="CommentText"/>
    <w:next w:val="CommentText"/>
    <w:link w:val="CommentSubjectChar"/>
    <w:rsid w:val="007C5451"/>
    <w:rPr>
      <w:b/>
      <w:bCs/>
    </w:rPr>
  </w:style>
  <w:style w:type="character" w:customStyle="1" w:styleId="CommentSubjectChar">
    <w:name w:val="Comment Subject Char"/>
    <w:link w:val="CommentSubject"/>
    <w:rsid w:val="007C5451"/>
    <w:rPr>
      <w:b/>
      <w:bCs/>
    </w:rPr>
  </w:style>
  <w:style w:type="paragraph" w:styleId="Bibliography">
    <w:name w:val="Bibliography"/>
    <w:basedOn w:val="Normal"/>
    <w:next w:val="Normal"/>
    <w:uiPriority w:val="37"/>
    <w:unhideWhenUsed/>
    <w:rsid w:val="00DF279F"/>
    <w:pPr>
      <w:tabs>
        <w:tab w:val="left" w:pos="504"/>
      </w:tabs>
      <w:spacing w:after="0"/>
      <w:ind w:left="504" w:hanging="504"/>
    </w:pPr>
  </w:style>
  <w:style w:type="paragraph" w:styleId="ListParagraph">
    <w:name w:val="List Paragraph"/>
    <w:basedOn w:val="Normal"/>
    <w:uiPriority w:val="34"/>
    <w:qFormat/>
    <w:rsid w:val="00E06CE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C939EE-BFC7-41E3-92F5-2736D77A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14841</Words>
  <Characters>84598</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99241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Kohwalter</cp:lastModifiedBy>
  <cp:revision>5</cp:revision>
  <cp:lastPrinted>2011-01-13T13:51:00Z</cp:lastPrinted>
  <dcterms:created xsi:type="dcterms:W3CDTF">2013-09-30T11:39:00Z</dcterms:created>
  <dcterms:modified xsi:type="dcterms:W3CDTF">2013-09-30T12:32:00Z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ZOTERO_PREF_1">
    <vt:lpwstr>&lt;data data-version="3" zotero-version="4.0.11"&gt;&lt;session id="tMC9kwfb"/&gt;&lt;style id="http://www.zotero.org/styles/acm-sig-proceedings-long-author-list" hasBibliography="1" bibliographyStyleHasBeenSet="1"/&gt;&lt;prefs&gt;&lt;pref name="fieldType" value="Field"/&gt;&lt;pref na</vt:lpwstr>
  </property>
  <property fmtid="{D5CDD505-2E9C-101B-9397-08002B2CF9AE}" pid="4" name="ZOTERO_PREF_2">
    <vt:lpwstr>me="storeReferences" value="true"/&gt;&lt;pref name="automaticJournalAbbreviations" value="true"/&gt;&lt;pref name="noteType" value="0"/&gt;&lt;/prefs&gt;&lt;/data&gt;</vt:lpwstr>
  </property>
</Properties>
</file>