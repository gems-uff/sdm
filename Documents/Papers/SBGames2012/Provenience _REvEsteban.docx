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4CAA3" w14:textId="77777777"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14:paraId="559EA994" w14:textId="77777777" w:rsidR="0054499A" w:rsidRPr="00B030F9" w:rsidRDefault="0054499A" w:rsidP="00B3335A">
      <w:pPr>
        <w:jc w:val="center"/>
        <w:rPr>
          <w:rFonts w:eastAsia="Calibri"/>
          <w:sz w:val="24"/>
          <w:szCs w:val="24"/>
          <w:lang w:val="pt-BR"/>
        </w:rPr>
      </w:pPr>
      <w:commentRangeStart w:id="0"/>
      <w:r w:rsidRPr="00B030F9">
        <w:rPr>
          <w:rFonts w:eastAsia="Calibri"/>
          <w:sz w:val="24"/>
          <w:szCs w:val="24"/>
          <w:lang w:val="pt-BR"/>
        </w:rPr>
        <w:t xml:space="preserve">Troy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t>Esteban W. G. Clua</w:t>
      </w:r>
      <w:r w:rsidRPr="00B030F9">
        <w:rPr>
          <w:rFonts w:eastAsia="Calibri"/>
          <w:sz w:val="24"/>
          <w:szCs w:val="24"/>
          <w:lang w:val="pt-BR"/>
        </w:rPr>
        <w:tab/>
      </w:r>
      <w:r w:rsidRPr="00B030F9">
        <w:rPr>
          <w:rFonts w:eastAsia="Calibri"/>
          <w:sz w:val="24"/>
          <w:szCs w:val="24"/>
          <w:lang w:val="pt-BR"/>
        </w:rPr>
        <w:tab/>
        <w:t>Leonardo G. P. Murta</w:t>
      </w:r>
    </w:p>
    <w:p w14:paraId="42DC6EDA" w14:textId="77777777" w:rsidR="00014B66" w:rsidRPr="00014B66" w:rsidRDefault="0054499A" w:rsidP="0054499A">
      <w:pPr>
        <w:jc w:val="center"/>
        <w:rPr>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commentRangeEnd w:id="0"/>
      <w:proofErr w:type="spellEnd"/>
      <w:r w:rsidR="00831BC3">
        <w:rPr>
          <w:rStyle w:val="CommentReference"/>
        </w:rPr>
        <w:commentReference w:id="0"/>
      </w:r>
    </w:p>
    <w:p w14:paraId="1D95841A" w14:textId="77777777" w:rsidR="00014B66" w:rsidRDefault="00014B66" w:rsidP="0067195F">
      <w:pPr>
        <w:rPr>
          <w:lang w:val="pt-BR"/>
        </w:rPr>
      </w:pPr>
    </w:p>
    <w:p w14:paraId="0BF9AA4C" w14:textId="77777777" w:rsidR="00670D5D" w:rsidRDefault="00670D5D" w:rsidP="0067195F">
      <w:pPr>
        <w:rPr>
          <w:lang w:val="pt-BR"/>
        </w:rPr>
        <w:sectPr w:rsidR="00670D5D" w:rsidSect="00014B66">
          <w:headerReference w:type="default" r:id="rId10"/>
          <w:pgSz w:w="11909" w:h="16834" w:code="9"/>
          <w:pgMar w:top="1138" w:right="1138" w:bottom="1411" w:left="1411" w:header="720" w:footer="720" w:gutter="0"/>
          <w:cols w:space="461"/>
          <w:docGrid w:linePitch="360"/>
        </w:sectPr>
      </w:pPr>
    </w:p>
    <w:p w14:paraId="0406D8B7" w14:textId="77777777"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14:paraId="15B49350" w14:textId="77777777"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ins w:id="1" w:author="Micro" w:date="2012-07-23T13:24:00Z">
        <w:r w:rsidR="00831BC3">
          <w:rPr>
            <w:rFonts w:eastAsia="Calibri"/>
          </w:rPr>
          <w:t xml:space="preserve"> and are usually avoided by the established gameplay</w:t>
        </w:r>
      </w:ins>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14:paraId="4B842BB2" w14:textId="77777777"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14:paraId="288D1805" w14:textId="77777777" w:rsidR="0054499A" w:rsidRDefault="0054499A" w:rsidP="00F75F1F">
      <w:pPr>
        <w:ind w:right="0"/>
        <w:jc w:val="both"/>
        <w:rPr>
          <w:rFonts w:eastAsia="Calibri"/>
        </w:rPr>
      </w:pPr>
      <w:r w:rsidRPr="0025202B">
        <w:rPr>
          <w:rFonts w:eastAsia="Calibri"/>
          <w:b/>
          <w:bCs/>
        </w:rPr>
        <w:t>Authors’ contact</w:t>
      </w:r>
      <w:r>
        <w:rPr>
          <w:rFonts w:eastAsia="Calibri"/>
        </w:rPr>
        <w:t>:</w:t>
      </w:r>
    </w:p>
    <w:p w14:paraId="47DF2ED0" w14:textId="77777777"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esteban,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14:paraId="5813C7D7" w14:textId="77777777" w:rsidR="0067195F" w:rsidRDefault="00EF2C96" w:rsidP="00F75F1F">
      <w:pPr>
        <w:pStyle w:val="Heading1"/>
        <w:ind w:right="0"/>
      </w:pPr>
      <w:r w:rsidRPr="00AA3BFB">
        <w:t xml:space="preserve"> </w:t>
      </w:r>
      <w:r w:rsidR="007843CF">
        <w:t>Introduction</w:t>
      </w:r>
    </w:p>
    <w:p w14:paraId="09E65AA0" w14:textId="77777777"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comprehend concepts taught in classrooms</w:t>
      </w:r>
      <w:r w:rsidR="00504C1D">
        <w:t xml:space="preserve"> </w:t>
      </w:r>
      <w:r w:rsidR="00F44BB1">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F44BB1">
        <w:fldChar w:fldCharType="separate"/>
      </w:r>
      <w:r w:rsidR="00504C1D" w:rsidRPr="00446950">
        <w:rPr>
          <w:szCs w:val="21"/>
        </w:rPr>
        <w:t>[Navarro and van der Hoek 2004; Baker et al. 2003; Dantas et al. 2004; Figueiredo et al. 2010]</w:t>
      </w:r>
      <w:r w:rsidR="00F44BB1">
        <w:fldChar w:fldCharType="end"/>
      </w:r>
      <w:r>
        <w:t xml:space="preserve">. However, </w:t>
      </w:r>
      <w:del w:id="2" w:author="Micro" w:date="2012-07-23T14:01:00Z">
        <w:r w:rsidDel="008D6DF3">
          <w:delText xml:space="preserve">these </w:delText>
        </w:r>
      </w:del>
      <w:ins w:id="3" w:author="Micro" w:date="2012-07-23T14:01:00Z">
        <w:r w:rsidR="008D6DF3">
          <w:t xml:space="preserve">traditional </w:t>
        </w:r>
      </w:ins>
      <w:r>
        <w:t xml:space="preserve">serious games are limited in terms of analysis, </w:t>
      </w:r>
      <w:del w:id="4" w:author="Micro" w:date="2012-07-23T14:01:00Z">
        <w:r w:rsidR="004014F1" w:rsidDel="008D6DF3">
          <w:delText xml:space="preserve">which </w:delText>
        </w:r>
      </w:del>
      <w:ins w:id="5" w:author="Micro" w:date="2012-07-23T14:01:00Z">
        <w:r w:rsidR="008D6DF3">
          <w:t xml:space="preserve">and </w:t>
        </w:r>
      </w:ins>
      <w:r w:rsidR="004014F1">
        <w:t>do</w:t>
      </w:r>
      <w:r>
        <w:t xml:space="preserve"> not allow the player to </w:t>
      </w:r>
      <w:r w:rsidR="00301A38">
        <w:t xml:space="preserve">deeply comprehend </w:t>
      </w:r>
      <w:r>
        <w:t>decisions made throughout the game</w:t>
      </w:r>
      <w:r w:rsidR="00301A38">
        <w:t xml:space="preserve">. </w:t>
      </w:r>
      <w:ins w:id="6" w:author="Micro" w:date="2012-07-23T14:03:00Z">
        <w:r w:rsidR="008D6DF3">
          <w:t>In many cases, t</w:t>
        </w:r>
      </w:ins>
      <w:del w:id="7" w:author="Micro" w:date="2012-07-23T14:03:00Z">
        <w:r w:rsidR="00301A38" w:rsidDel="008D6DF3">
          <w:delText>T</w:delText>
        </w:r>
      </w:del>
      <w:r w:rsidR="00301A38">
        <w:t>his analysis is fundamental for</w:t>
      </w:r>
      <w:r>
        <w:t xml:space="preserve"> detect</w:t>
      </w:r>
      <w:r w:rsidR="00301A38">
        <w:t>ing</w:t>
      </w:r>
      <w:r>
        <w:t xml:space="preserve"> symptoms of </w:t>
      </w:r>
      <w:del w:id="8" w:author="Micro" w:date="2012-07-23T14:03:00Z">
        <w:r w:rsidDel="008D6DF3">
          <w:delText xml:space="preserve">the </w:delText>
        </w:r>
      </w:del>
      <w:r>
        <w:t xml:space="preserve">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14:paraId="652F6598" w14:textId="77777777"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F44BB1">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F44BB1">
        <w:fldChar w:fldCharType="separate"/>
      </w:r>
      <w:r w:rsidR="00446950" w:rsidRPr="00446950">
        <w:rPr>
          <w:szCs w:val="21"/>
        </w:rPr>
        <w:t>[Chialvo and Bak 1999; Clark 1950]</w:t>
      </w:r>
      <w:r w:rsidR="00F44BB1">
        <w:fldChar w:fldCharType="end"/>
      </w:r>
      <w:r w:rsidR="00DB2EB2">
        <w:t xml:space="preserve"> </w:t>
      </w:r>
      <w:r>
        <w:t xml:space="preserve">state that the process of learning by correcting past mistakes </w:t>
      </w:r>
      <w:del w:id="9" w:author="Micro" w:date="2012-07-23T14:04:00Z">
        <w:r w:rsidR="00301A38" w:rsidDel="008D6DF3">
          <w:delText xml:space="preserve">is </w:delText>
        </w:r>
      </w:del>
      <w:ins w:id="10" w:author="Micro" w:date="2012-07-23T14:04:00Z">
        <w:r w:rsidR="008D6DF3">
          <w:t xml:space="preserve">can be </w:t>
        </w:r>
      </w:ins>
      <w:del w:id="11" w:author="Micro" w:date="2012-07-23T14:05:00Z">
        <w:r w:rsidDel="008D6DF3">
          <w:delText xml:space="preserve">more </w:delText>
        </w:r>
      </w:del>
      <w:ins w:id="12" w:author="Micro" w:date="2012-07-23T14:05:00Z">
        <w:r w:rsidR="008D6DF3">
          <w:t xml:space="preserve">very </w:t>
        </w:r>
      </w:ins>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w:t>
      </w:r>
      <w:r w:rsidR="00722892">
        <w:lastRenderedPageBreak/>
        <w:t xml:space="preserve">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14:paraId="66595E45" w14:textId="77777777"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F44BB1">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5C0167">
        <w:t xml:space="preserve">. </w:t>
      </w:r>
      <w:r w:rsidR="00722892">
        <w:t xml:space="preserve">More formal </w:t>
      </w:r>
      <w:del w:id="13" w:author="Micro" w:date="2012-07-23T14:05:00Z">
        <w:r w:rsidR="00722892" w:rsidDel="008D6DF3">
          <w:delText xml:space="preserve">ways </w:delText>
        </w:r>
      </w:del>
      <w:ins w:id="14" w:author="Micro" w:date="2012-07-23T14:05:00Z">
        <w:r w:rsidR="008D6DF3">
          <w:t xml:space="preserve">approaches </w:t>
        </w:r>
      </w:ins>
      <w:r w:rsidR="00722892">
        <w:t>were also proposed</w:t>
      </w:r>
      <w:ins w:id="15" w:author="Micro" w:date="2012-07-23T14:05:00Z">
        <w:r w:rsidR="008D6DF3">
          <w:t xml:space="preserve"> by</w:t>
        </w:r>
      </w:ins>
      <w:r w:rsidR="00722892">
        <w:t xml:space="preserve"> </w:t>
      </w:r>
      <w:r w:rsidR="00F44BB1"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F44BB1" w:rsidRPr="00722892">
        <w:fldChar w:fldCharType="separate"/>
      </w:r>
      <w:r w:rsidR="00446950" w:rsidRPr="00446950">
        <w:rPr>
          <w:szCs w:val="21"/>
        </w:rPr>
        <w:t>[Consalvo and Dutton 2006]</w:t>
      </w:r>
      <w:r w:rsidR="00F44BB1"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F44BB1"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F44BB1" w:rsidRPr="00722892">
        <w:fldChar w:fldCharType="separate"/>
      </w:r>
      <w:r w:rsidR="00446950" w:rsidRPr="00446950">
        <w:rPr>
          <w:szCs w:val="21"/>
        </w:rPr>
        <w:t>[Andersen et al. 2010]</w:t>
      </w:r>
      <w:r w:rsidR="00F44BB1" w:rsidRPr="00722892">
        <w:fldChar w:fldCharType="end"/>
      </w:r>
      <w:r w:rsidR="00903E85">
        <w:t xml:space="preserve">, offers a </w:t>
      </w:r>
      <w:r w:rsidR="005C0167">
        <w:t xml:space="preserve">way </w:t>
      </w:r>
      <w:r w:rsidR="00DB2EB2">
        <w:t>to</w:t>
      </w:r>
      <w:r w:rsidR="00903E85">
        <w:t xml:space="preserve"> visually analyze play </w:t>
      </w:r>
      <w:del w:id="16" w:author="Micro" w:date="2012-07-23T14:07:00Z">
        <w:r w:rsidR="00903E85" w:rsidDel="008D6DF3">
          <w:delText>traces</w:delText>
        </w:r>
      </w:del>
      <w:ins w:id="17" w:author="Micro" w:date="2012-07-23T14:07:00Z">
        <w:r w:rsidR="008D6DF3">
          <w:t>steps</w:t>
        </w:r>
      </w:ins>
      <w:r w:rsidR="00903E85">
        <w:t xml:space="preserve">, providing detailed visual representation of the </w:t>
      </w:r>
      <w:del w:id="18" w:author="Micro" w:date="2012-07-23T14:07:00Z">
        <w:r w:rsidR="00903E85" w:rsidDel="008D6DF3">
          <w:delText xml:space="preserve">paths </w:delText>
        </w:r>
      </w:del>
      <w:ins w:id="19" w:author="Micro" w:date="2012-07-23T14:07:00Z">
        <w:r w:rsidR="008D6DF3">
          <w:t xml:space="preserve">actions </w:t>
        </w:r>
      </w:ins>
      <w:r w:rsidR="00903E85">
        <w:t>taken by the player through the game.</w:t>
      </w:r>
      <w:r w:rsidR="00E72DFE">
        <w:t xml:space="preserve"> </w:t>
      </w:r>
      <w:r w:rsidR="000B4353">
        <w:t xml:space="preserve">Besides </w:t>
      </w:r>
      <w:del w:id="20" w:author="Micro" w:date="2012-07-23T14:07:00Z">
        <w:r w:rsidR="000B4353" w:rsidDel="008D6DF3">
          <w:delText xml:space="preserve">the </w:delText>
        </w:r>
      </w:del>
      <w:r w:rsidR="000B4353">
        <w:t xml:space="preserve">WARREN </w:t>
      </w:r>
      <w:r w:rsidR="00F44BB1">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14:paraId="0D82660B" w14:textId="77777777"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 xml:space="preserve">played. </w:t>
      </w:r>
      <w:r w:rsidR="006174E4">
        <w:t>T</w:t>
      </w:r>
      <w:r w:rsidR="00A223E9">
        <w:t xml:space="preserve">his collected data </w:t>
      </w:r>
      <w:r w:rsidR="000B4353">
        <w:t>is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14:paraId="5E9179D4" w14:textId="77777777" w:rsidR="00867212" w:rsidRDefault="00867212" w:rsidP="00011A44">
      <w:pPr>
        <w:ind w:right="0"/>
        <w:jc w:val="both"/>
      </w:pPr>
      <w:r>
        <w:tab/>
      </w:r>
      <w:del w:id="21" w:author="Micro" w:date="2012-07-23T14:10:00Z">
        <w:r w:rsidDel="008D6DF3">
          <w:delText xml:space="preserve">This </w:delText>
        </w:r>
      </w:del>
      <w:ins w:id="22" w:author="Micro" w:date="2012-07-23T14:10:00Z">
        <w:r w:rsidR="008D6DF3">
          <w:t xml:space="preserve">Our </w:t>
        </w:r>
      </w:ins>
      <w:r>
        <w:t>framework was instantiated in the SDM game</w:t>
      </w:r>
      <w:r w:rsidR="003745B4">
        <w:t xml:space="preserve"> </w:t>
      </w:r>
      <w:r w:rsidR="001C302A">
        <w:fldChar w:fldCharType="begin"/>
      </w:r>
      <w:r w:rsidR="001C302A">
        <w:instrText xml:space="preserve"> ADDIN ZOTERO_TEMP </w:instrText>
      </w:r>
      <w:r w:rsidR="001C302A">
        <w:fldChar w:fldCharType="end"/>
      </w:r>
      <w:r w:rsidR="00F44BB1">
        <w:fldChar w:fldCharType="begin"/>
      </w:r>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F44BB1">
        <w:fldChar w:fldCharType="separate"/>
      </w:r>
      <w:r w:rsidR="00446950" w:rsidRPr="00446950">
        <w:rPr>
          <w:szCs w:val="21"/>
        </w:rPr>
        <w:t>[Kohwalter et al. 2011]</w:t>
      </w:r>
      <w:r w:rsidR="00F44BB1">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w:t>
      </w:r>
      <w:del w:id="23" w:author="Micro" w:date="2012-07-23T14:11:00Z">
        <w:r w:rsidDel="008D6DF3">
          <w:delText>the ones</w:delText>
        </w:r>
      </w:del>
      <w:ins w:id="24" w:author="Micro" w:date="2012-07-23T14:11:00Z">
        <w:r w:rsidR="008D6DF3">
          <w:t>steps</w:t>
        </w:r>
      </w:ins>
      <w:r>
        <w:t xml:space="preserve"> that lead to successful or unsuccessful outcomes. This scenario is </w:t>
      </w:r>
      <w:del w:id="25" w:author="Micro" w:date="2012-07-23T14:11:00Z">
        <w:r w:rsidDel="008D6DF3">
          <w:delText>specially</w:delText>
        </w:r>
      </w:del>
      <w:ins w:id="26" w:author="Micro" w:date="2012-07-23T14:11:00Z">
        <w:r w:rsidR="008D6DF3">
          <w:t>especially</w:t>
        </w:r>
      </w:ins>
      <w:r>
        <w:t xml:space="preserve"> representative because there are multiples influences that may lead to success or failure in a software project.  </w:t>
      </w:r>
    </w:p>
    <w:p w14:paraId="0DFB9EF3" w14:textId="77777777" w:rsidR="00096AC1" w:rsidRDefault="00E67A24" w:rsidP="007B5BD2">
      <w:pPr>
        <w:ind w:right="0"/>
        <w:jc w:val="both"/>
      </w:pPr>
      <w:r>
        <w:tab/>
        <w:t xml:space="preserve">This paper is organized as follows: Section 2 </w:t>
      </w:r>
      <w:r w:rsidR="00867212">
        <w:t>provides some background on</w:t>
      </w:r>
      <w:r>
        <w:t xml:space="preserve"> the Open Provenance </w:t>
      </w:r>
      <w:r>
        <w:lastRenderedPageBreak/>
        <w:t xml:space="preserve">Model, explaining some of </w:t>
      </w:r>
      <w:r w:rsidR="002B45D6">
        <w:t>key</w:t>
      </w:r>
      <w:r>
        <w:t xml:space="preserve"> definitions that </w:t>
      </w:r>
      <w:del w:id="27" w:author="Micro" w:date="2012-07-23T14:11:00Z">
        <w:r w:rsidR="00867212" w:rsidDel="00BB6126">
          <w:delText>is</w:delText>
        </w:r>
        <w:r w:rsidDel="00BB6126">
          <w:delText xml:space="preserve"> </w:delText>
        </w:r>
      </w:del>
      <w:ins w:id="28" w:author="Micro" w:date="2012-07-23T14:11:00Z">
        <w:r w:rsidR="00BB6126">
          <w:t xml:space="preserve">are </w:t>
        </w:r>
      </w:ins>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14:paraId="090D7718" w14:textId="77777777" w:rsidR="00AA3BFB" w:rsidRPr="00AA3BFB" w:rsidRDefault="008F58A9" w:rsidP="00F75F1F">
      <w:pPr>
        <w:pStyle w:val="Heading1"/>
        <w:ind w:right="0"/>
      </w:pPr>
      <w:r>
        <w:rPr>
          <w:noProof/>
        </w:rPr>
        <w:drawing>
          <wp:anchor distT="0" distB="0" distL="114300" distR="114300" simplePos="0" relativeHeight="251667456" behindDoc="0" locked="0" layoutInCell="1" allowOverlap="1" wp14:anchorId="0DCE730C" wp14:editId="442042CA">
            <wp:simplePos x="0" y="0"/>
            <wp:positionH relativeFrom="margin">
              <wp:align>right</wp:align>
            </wp:positionH>
            <wp:positionV relativeFrom="margin">
              <wp:align>top</wp:align>
            </wp:positionV>
            <wp:extent cx="2524125" cy="277177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24125" cy="2771775"/>
                    </a:xfrm>
                    <a:prstGeom prst="rect">
                      <a:avLst/>
                    </a:prstGeom>
                    <a:noFill/>
                    <a:ln w="9525">
                      <a:noFill/>
                      <a:miter lim="800000"/>
                      <a:headEnd/>
                      <a:tailEnd/>
                    </a:ln>
                  </pic:spPr>
                </pic:pic>
              </a:graphicData>
            </a:graphic>
          </wp:anchor>
        </w:drawing>
      </w:r>
      <w:r w:rsidR="007B6E45" w:rsidRPr="00AA3BFB">
        <w:t>Provenance</w:t>
      </w:r>
    </w:p>
    <w:p w14:paraId="649E8AA4" w14:textId="77777777"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ins w:id="29" w:author="Micro" w:date="2012-07-23T14:29:00Z">
        <w:r w:rsidR="00EE09F1">
          <w:t>,</w:t>
        </w:r>
      </w:ins>
      <w:r w:rsidRPr="007B6E45">
        <w:t xml:space="preserve"> at </w:t>
      </w:r>
      <w:ins w:id="30" w:author="Micro" w:date="2012-07-23T14:29:00Z">
        <w:r w:rsidR="00EE09F1">
          <w:t xml:space="preserve">the </w:t>
        </w:r>
      </w:ins>
      <w:r w:rsidRPr="007B6E45">
        <w:rPr>
          <w:i/>
        </w:rPr>
        <w:t>International Provenance and Annotation Workshop</w:t>
      </w:r>
      <w:ins w:id="31" w:author="Micro" w:date="2012-07-23T14:30:00Z">
        <w:r w:rsidR="00EE09F1">
          <w:rPr>
            <w:i/>
          </w:rPr>
          <w:t>,</w:t>
        </w:r>
      </w:ins>
      <w:r w:rsidRPr="007B6E45">
        <w:t xml:space="preserve"> the participants were interested in </w:t>
      </w:r>
      <w:r>
        <w:t>the issues of data provenance, documentation, derivation and annotation. As a result, the Open Provenance Model</w:t>
      </w:r>
      <w:ins w:id="32" w:author="Micro" w:date="2012-07-23T16:36:00Z">
        <w:r w:rsidR="00FD661B">
          <w:t xml:space="preserve"> (OPM)</w:t>
        </w:r>
      </w:ins>
      <w:r w:rsidR="00DB2EB2">
        <w:t xml:space="preserve"> </w:t>
      </w:r>
      <w:r w:rsidR="00F44BB1">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t xml:space="preserve"> was created from the Provenance Challenge that was held in that workshop.</w:t>
      </w:r>
    </w:p>
    <w:p w14:paraId="313994E3" w14:textId="77777777" w:rsidR="00DC3B53" w:rsidRPr="00FB63E5" w:rsidRDefault="00992B2F" w:rsidP="00FD1AA4">
      <w:pPr>
        <w:ind w:right="0"/>
        <w:jc w:val="both"/>
      </w:pPr>
      <w:r>
        <w:tab/>
        <w:t xml:space="preserve">The </w:t>
      </w:r>
      <w:r w:rsidR="00A232F1">
        <w:t>Open Provenance Model</w:t>
      </w:r>
      <w:r w:rsidR="00FB63E5" w:rsidRPr="00FB63E5">
        <w:t xml:space="preserve"> is a </w:t>
      </w:r>
      <w:ins w:id="33" w:author="Micro" w:date="2012-07-23T14:31:00Z">
        <w:r w:rsidR="00EE09F1">
          <w:t xml:space="preserve">proposed </w:t>
        </w:r>
      </w:ins>
      <w:r w:rsidR="00FB63E5" w:rsidRPr="00FB63E5">
        <w:t>model of provenance that was designed to meet the following requirements</w:t>
      </w:r>
      <w:r w:rsidR="00A764DF">
        <w:t xml:space="preserve"> </w:t>
      </w:r>
      <w:r w:rsidR="00F44BB1">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FB63E5" w:rsidRPr="00FB63E5">
        <w:t>:</w:t>
      </w:r>
    </w:p>
    <w:p w14:paraId="0911A41B" w14:textId="77777777" w:rsidR="00FB63E5" w:rsidRDefault="00FB63E5" w:rsidP="008E3EEC">
      <w:pPr>
        <w:pStyle w:val="ListParagraph"/>
        <w:numPr>
          <w:ilvl w:val="0"/>
          <w:numId w:val="8"/>
        </w:numPr>
        <w:ind w:right="0"/>
        <w:jc w:val="both"/>
      </w:pPr>
      <w:r>
        <w:t>Allow provenance information to be exchanged between systems;</w:t>
      </w:r>
    </w:p>
    <w:p w14:paraId="04D158E8" w14:textId="77777777" w:rsidR="00FB63E5" w:rsidRDefault="00FB63E5" w:rsidP="008E3EEC">
      <w:pPr>
        <w:pStyle w:val="ListParagraph"/>
        <w:numPr>
          <w:ilvl w:val="0"/>
          <w:numId w:val="8"/>
        </w:numPr>
        <w:ind w:right="0"/>
        <w:jc w:val="both"/>
      </w:pPr>
      <w:r>
        <w:t>Allow developers to build and share tools to operate on such provenance model;</w:t>
      </w:r>
    </w:p>
    <w:p w14:paraId="6E4C7F7D" w14:textId="77777777" w:rsidR="00FB63E5" w:rsidRDefault="00FB63E5" w:rsidP="008E3EEC">
      <w:pPr>
        <w:pStyle w:val="ListParagraph"/>
        <w:numPr>
          <w:ilvl w:val="0"/>
          <w:numId w:val="8"/>
        </w:numPr>
        <w:ind w:right="0"/>
        <w:jc w:val="both"/>
      </w:pPr>
      <w:r>
        <w:t>Define provenance in a precise, technology-agnostic manner;</w:t>
      </w:r>
    </w:p>
    <w:p w14:paraId="07C3DBFE" w14:textId="77777777" w:rsidR="00FB63E5" w:rsidRDefault="00FB63E5" w:rsidP="008E3EEC">
      <w:pPr>
        <w:pStyle w:val="ListParagraph"/>
        <w:numPr>
          <w:ilvl w:val="0"/>
          <w:numId w:val="8"/>
        </w:numPr>
        <w:ind w:right="0"/>
        <w:jc w:val="both"/>
      </w:pPr>
      <w:r>
        <w:t>Support digital representation of provenance;</w:t>
      </w:r>
    </w:p>
    <w:p w14:paraId="7FDB633B" w14:textId="77777777" w:rsidR="00FB63E5" w:rsidRDefault="00FB63E5" w:rsidP="008E3EEC">
      <w:pPr>
        <w:pStyle w:val="ListParagraph"/>
        <w:numPr>
          <w:ilvl w:val="0"/>
          <w:numId w:val="8"/>
        </w:numPr>
        <w:ind w:right="0"/>
        <w:jc w:val="both"/>
      </w:pPr>
      <w:r>
        <w:t>Allow multiple levels of description to coexist;</w:t>
      </w:r>
    </w:p>
    <w:p w14:paraId="1E7AC4F9" w14:textId="77777777" w:rsidR="00AA3BFB" w:rsidRDefault="00FB63E5" w:rsidP="008E3EEC">
      <w:pPr>
        <w:pStyle w:val="ListParagraph"/>
        <w:numPr>
          <w:ilvl w:val="0"/>
          <w:numId w:val="8"/>
        </w:numPr>
        <w:ind w:right="0"/>
        <w:jc w:val="both"/>
      </w:pPr>
      <w:r>
        <w:t>Define a core set of rules that identify the valid inferences that can be made on provenance representation.</w:t>
      </w:r>
    </w:p>
    <w:p w14:paraId="66E345B8" w14:textId="77777777"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F44BB1">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Pr="007B6E45">
        <w:t>, a provenance graph is a record of a past or curren</w:t>
      </w:r>
      <w:r>
        <w:t>t execution</w:t>
      </w:r>
      <w:r w:rsidRPr="007B6E45">
        <w:t>, and not a description of something that could happen in the future.</w:t>
      </w:r>
      <w:r>
        <w:t xml:space="preserve"> </w:t>
      </w:r>
    </w:p>
    <w:p w14:paraId="37F685B3" w14:textId="77777777" w:rsidR="00D3669E" w:rsidRDefault="005D1512" w:rsidP="00F75F1F">
      <w:pPr>
        <w:ind w:right="0"/>
        <w:jc w:val="both"/>
      </w:pPr>
      <w:r>
        <w:rPr>
          <w:noProof/>
        </w:rPr>
        <mc:AlternateContent>
          <mc:Choice Requires="wps">
            <w:drawing>
              <wp:anchor distT="0" distB="0" distL="114300" distR="114300" simplePos="0" relativeHeight="251669504" behindDoc="0" locked="0" layoutInCell="1" allowOverlap="1" wp14:anchorId="24AF1866" wp14:editId="6C47D2CD">
                <wp:simplePos x="0" y="0"/>
                <wp:positionH relativeFrom="margin">
                  <wp:posOffset>3110865</wp:posOffset>
                </wp:positionH>
                <wp:positionV relativeFrom="paragraph">
                  <wp:posOffset>-5136515</wp:posOffset>
                </wp:positionV>
                <wp:extent cx="2819400" cy="389890"/>
                <wp:effectExtent l="0" t="0" r="3175" b="1270"/>
                <wp:wrapTopAndBottom/>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C2EA6" w14:textId="77777777" w:rsidR="00780048" w:rsidRPr="00685BFD" w:rsidRDefault="00780048" w:rsidP="0082768A">
                            <w:pPr>
                              <w:pStyle w:val="Caption"/>
                              <w:jc w:val="center"/>
                              <w:rPr>
                                <w:noProof/>
                                <w:sz w:val="20"/>
                                <w:szCs w:val="20"/>
                              </w:rPr>
                            </w:pPr>
                            <w:bookmarkStart w:id="34" w:name="_Ref330393387"/>
                            <w:r>
                              <w:t xml:space="preserve">Figure </w:t>
                            </w:r>
                            <w:fldSimple w:instr=" SEQ Figure \* ARABIC ">
                              <w:r>
                                <w:rPr>
                                  <w:noProof/>
                                </w:rPr>
                                <w:t>1</w:t>
                              </w:r>
                            </w:fldSimple>
                            <w:bookmarkEnd w:id="34"/>
                            <w:r>
                              <w:t xml:space="preserve">: </w:t>
                            </w:r>
                            <w:r w:rsidRPr="0088358E">
                              <w:t>Edges and Usage of Timestamps in Open Provenance Model. Source: [Moreau et al. 2011].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44.95pt;margin-top:-404.45pt;width:222pt;height:30.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" stroked="f">
                <v:textbox style="mso-fit-shape-to-text:t" inset="0,0,0,0">
                  <w:txbxContent>
                    <w:p w:rsidR="00D940E9" w:rsidRPr="00685BFD" w:rsidRDefault="00D940E9" w:rsidP="0082768A">
                      <w:pPr>
                        <w:pStyle w:val="Legenda"/>
                        <w:jc w:val="center"/>
                        <w:rPr>
                          <w:noProof/>
                          <w:sz w:val="20"/>
                          <w:szCs w:val="20"/>
                        </w:rPr>
                      </w:pPr>
                      <w:bookmarkStart w:id="35" w:name="_Ref330393387"/>
                      <w:r>
                        <w:t xml:space="preserve">Figure </w:t>
                      </w:r>
                      <w:r w:rsidR="001C302A">
                        <w:fldChar w:fldCharType="begin"/>
                      </w:r>
                      <w:r w:rsidR="001C302A">
                        <w:instrText xml:space="preserve"> SEQ Figure \* ARABIC </w:instrText>
                      </w:r>
                      <w:r w:rsidR="001C302A">
                        <w:fldChar w:fldCharType="separate"/>
                      </w:r>
                      <w:r w:rsidR="0082768A">
                        <w:rPr>
                          <w:noProof/>
                        </w:rPr>
                        <w:t>1</w:t>
                      </w:r>
                      <w:r w:rsidR="001C302A">
                        <w:rPr>
                          <w:noProof/>
                        </w:rPr>
                        <w:fldChar w:fldCharType="end"/>
                      </w:r>
                      <w:bookmarkEnd w:id="35"/>
                      <w:r>
                        <w:t xml:space="preserve">: </w:t>
                      </w:r>
                      <w:r w:rsidRPr="0088358E">
                        <w:t>Edges and Usage of Timestamps in Open Provenance Model. Source: [Moreau et al. 2011].</w:t>
                      </w:r>
                    </w:p>
                  </w:txbxContent>
                </v:textbox>
                <w10:wrap type="topAndBottom" anchorx="margin"/>
              </v:shape>
            </w:pict>
          </mc:Fallback>
        </mc:AlternateContent>
      </w:r>
      <w:r w:rsidR="00FD1AA4">
        <w:tab/>
        <w:t>The causality</w:t>
      </w:r>
      <w:r w:rsidR="00FD1AA4" w:rsidRPr="00FB63E5">
        <w:t xml:space="preserve"> </w:t>
      </w:r>
      <w:r w:rsidR="00A232F1" w:rsidRPr="00FB63E5">
        <w:t>graph</w:t>
      </w:r>
      <w:r w:rsidR="00A232F1">
        <w:t xml:space="preserve"> </w:t>
      </w:r>
      <w:r w:rsidR="00FD1AA4">
        <w:t>is composed of</w:t>
      </w:r>
      <w:r w:rsidR="00A232F1">
        <w:t xml:space="preserve"> </w:t>
      </w:r>
      <w:r w:rsidR="00A24E34" w:rsidRPr="00A24E34">
        <w:t xml:space="preserve">nodes </w:t>
      </w:r>
      <w:r w:rsidR="00FD1AA4">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del w:id="35" w:author="Micro" w:date="2012-07-23T14:37:00Z">
        <w:r w:rsidR="00423A9C" w:rsidDel="00EE09F1">
          <w:delText>On the other hand, t</w:delText>
        </w:r>
        <w:r w:rsidR="00937378" w:rsidDel="00EE09F1">
          <w:delText>he</w:delText>
        </w:r>
      </w:del>
      <w:ins w:id="36" w:author="Micro" w:date="2012-07-23T14:37:00Z">
        <w:r w:rsidR="00EE09F1">
          <w:t>The</w:t>
        </w:r>
      </w:ins>
      <w:r w:rsidR="00937378">
        <w:t xml:space="preserve"> edges </w:t>
      </w:r>
      <w:del w:id="37" w:author="Micro" w:date="2012-07-23T14:37:00Z">
        <w:r w:rsidR="00937378" w:rsidDel="00EE09F1">
          <w:delText xml:space="preserve">on </w:delText>
        </w:r>
      </w:del>
      <w:ins w:id="38" w:author="Micro" w:date="2012-07-23T14:37:00Z">
        <w:r w:rsidR="00EE09F1">
          <w:t xml:space="preserve">of </w:t>
        </w:r>
      </w:ins>
      <w:r w:rsidR="00937378">
        <w:t>the graph belong to one of the categories described in</w:t>
      </w:r>
      <w:r w:rsidR="00D940E9">
        <w:t xml:space="preserve"> </w:t>
      </w:r>
      <w:r w:rsidR="00F44BB1">
        <w:fldChar w:fldCharType="begin"/>
      </w:r>
      <w:r w:rsidR="00D940E9">
        <w:instrText xml:space="preserve"> REF _Ref330393387 \h </w:instrText>
      </w:r>
      <w:r w:rsidR="00F44BB1">
        <w:fldChar w:fldCharType="separate"/>
      </w:r>
      <w:r w:rsidR="0082768A">
        <w:t xml:space="preserve">Figure </w:t>
      </w:r>
      <w:r w:rsidR="0082768A">
        <w:rPr>
          <w:noProof/>
        </w:rPr>
        <w:t>1</w:t>
      </w:r>
      <w:r w:rsidR="00F44BB1">
        <w:fldChar w:fldCharType="end"/>
      </w:r>
      <w:r w:rsidR="00937378">
        <w:t>, representing a causal dependency between its source, denoting the effect, and its destination that denotes the cause.</w:t>
      </w:r>
    </w:p>
    <w:p w14:paraId="07740669" w14:textId="77777777" w:rsidR="008B4B34" w:rsidRDefault="00D3669E" w:rsidP="00F75F1F">
      <w:pPr>
        <w:ind w:right="0"/>
        <w:jc w:val="both"/>
        <w:rPr>
          <w:noProof/>
        </w:rPr>
      </w:pPr>
      <w:r>
        <w:tab/>
      </w:r>
      <w:commentRangeStart w:id="39"/>
      <w:r w:rsidR="00AC44C7" w:rsidRPr="00885F3C">
        <w:t>The first two edges say that a process used a</w:t>
      </w:r>
      <w:r w:rsidR="00AC44C7">
        <w:t>n</w:t>
      </w:r>
      <w:r w:rsidR="00AC44C7" w:rsidRPr="00885F3C">
        <w:t xml:space="preserve"> </w:t>
      </w:r>
      <w:commentRangeEnd w:id="39"/>
      <w:r w:rsidR="00EE09F1">
        <w:rPr>
          <w:rStyle w:val="CommentReference"/>
        </w:rPr>
        <w:commentReference w:id="39"/>
      </w:r>
      <w:r w:rsidR="00AC44C7" w:rsidRPr="00885F3C">
        <w:t xml:space="preserve">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ins w:id="40" w:author="Micro" w:date="2012-07-23T16:37:00Z">
        <w:r w:rsidR="00FD661B">
          <w:t xml:space="preserve">the </w:t>
        </w:r>
      </w:ins>
      <w:r w:rsidR="00AC44C7">
        <w:t>OPM</w:t>
      </w:r>
      <w:ins w:id="41" w:author="Micro" w:date="2012-07-23T16:37:00Z">
        <w:r w:rsidR="00FD661B">
          <w:t xml:space="preserve"> itself</w:t>
        </w:r>
      </w:ins>
      <w:r w:rsidR="00AC44C7">
        <w:t>, but by the application domains. Roles are used on OPM just to distinguish the involvement of artifacts in processes.</w:t>
      </w:r>
      <w:r w:rsidR="008B4B34" w:rsidRPr="008B4B34">
        <w:rPr>
          <w:noProof/>
        </w:rPr>
        <w:t xml:space="preserve"> </w:t>
      </w:r>
    </w:p>
    <w:p w14:paraId="0926B095" w14:textId="77777777" w:rsidR="00D03BCE" w:rsidRDefault="00DC3B53" w:rsidP="00D940E9">
      <w:pPr>
        <w:ind w:right="0"/>
        <w:jc w:val="both"/>
      </w:pPr>
      <w:r>
        <w:tab/>
      </w:r>
      <w:r w:rsidR="00D03BCE">
        <w:t xml:space="preserve">The edge </w:t>
      </w:r>
      <w:ins w:id="42" w:author="Micro" w:date="2012-07-23T16:37:00Z">
        <w:r w:rsidR="00FD661B">
          <w:t>[</w:t>
        </w:r>
      </w:ins>
      <w:r w:rsidR="00D03BCE">
        <w:rPr>
          <w:i/>
        </w:rPr>
        <w:t>was controlled by</w:t>
      </w:r>
      <w:ins w:id="43" w:author="Micro" w:date="2012-07-23T16:37:00Z">
        <w:r w:rsidR="00FD661B" w:rsidRPr="00FD661B">
          <w:rPr>
            <w:rPrChange w:id="44" w:author="Micro" w:date="2012-07-23T16:37:00Z">
              <w:rPr>
                <w:i/>
              </w:rPr>
            </w:rPrChange>
          </w:rPr>
          <w:t>]</w:t>
        </w:r>
      </w:ins>
      <w:r w:rsidR="00D03BCE">
        <w:t xml:space="preserve"> express</w:t>
      </w:r>
      <w:ins w:id="45" w:author="Micro" w:date="2012-07-23T16:38:00Z">
        <w:r w:rsidR="00FD661B">
          <w:t>es</w:t>
        </w:r>
      </w:ins>
      <w:r w:rsidR="00D03BCE">
        <w:t xml:space="preserve"> that </w:t>
      </w:r>
      <w:proofErr w:type="gramStart"/>
      <w:r w:rsidR="00D03BCE">
        <w:t>a process was caused by an agent, essentially acting as a catalyst or controller</w:t>
      </w:r>
      <w:proofErr w:type="gramEnd"/>
      <w:r w:rsidR="00D03BCE">
        <w:t>. Since a process may have been controlled by several agents,</w:t>
      </w:r>
      <w:ins w:id="46" w:author="Micro" w:date="2012-07-23T16:39:00Z">
        <w:r w:rsidR="00FD661B">
          <w:t xml:space="preserve"> their roles are </w:t>
        </w:r>
      </w:ins>
      <w:del w:id="47" w:author="Micro" w:date="2012-07-23T16:39:00Z">
        <w:r w:rsidR="00D03BCE" w:rsidDel="00FD661B">
          <w:delText xml:space="preserve"> it is </w:delText>
        </w:r>
      </w:del>
      <w:r w:rsidR="00D03BCE">
        <w:t xml:space="preserve">also identified </w:t>
      </w:r>
      <w:del w:id="48" w:author="Micro" w:date="2012-07-23T16:39:00Z">
        <w:r w:rsidR="00D03BCE" w:rsidDel="00FD661B">
          <w:delText xml:space="preserve">their roles </w:delText>
        </w:r>
      </w:del>
      <w:r w:rsidR="00D03BCE">
        <w:t xml:space="preserve">as controllers. This type of dependency represents a control relationship and not a data derivation. The edge </w:t>
      </w:r>
      <w:ins w:id="49" w:author="Micro" w:date="2012-07-23T16:39:00Z">
        <w:r w:rsidR="00FD661B">
          <w:t>[</w:t>
        </w:r>
      </w:ins>
      <w:r w:rsidR="00D03BCE">
        <w:rPr>
          <w:i/>
        </w:rPr>
        <w:t>derived from</w:t>
      </w:r>
      <w:ins w:id="50" w:author="Micro" w:date="2012-07-23T16:39:00Z">
        <w:r w:rsidR="00FD661B">
          <w:t>]</w:t>
        </w:r>
      </w:ins>
      <w:r w:rsidR="00D03BCE">
        <w:t xml:space="preserve"> assert that artifact A2 was derived from another artifact A1, giving </w:t>
      </w:r>
      <w:del w:id="51" w:author="Micro" w:date="2012-07-23T16:40:00Z">
        <w:r w:rsidR="00D03BCE" w:rsidDel="00FD661B">
          <w:delText xml:space="preserve">us </w:delText>
        </w:r>
      </w:del>
      <w:r w:rsidR="00D03BCE">
        <w:t>a</w:t>
      </w:r>
      <w:ins w:id="52" w:author="Micro" w:date="2012-07-23T16:40:00Z">
        <w:r w:rsidR="00FD661B">
          <w:t>n</w:t>
        </w:r>
      </w:ins>
      <w:r w:rsidR="00D03BCE">
        <w:t xml:space="preserve"> </w:t>
      </w:r>
      <w:ins w:id="53" w:author="Micro" w:date="2012-07-23T16:40:00Z">
        <w:r w:rsidR="00FD661B">
          <w:t xml:space="preserve">oriented </w:t>
        </w:r>
      </w:ins>
      <w:r w:rsidR="00D03BCE">
        <w:t xml:space="preserve">dataflow </w:t>
      </w:r>
      <w:del w:id="54" w:author="Micro" w:date="2012-07-23T16:40:00Z">
        <w:r w:rsidR="00D03BCE" w:rsidDel="00FD661B">
          <w:delText xml:space="preserve">oriented </w:delText>
        </w:r>
      </w:del>
      <w:r w:rsidR="00D03BCE">
        <w:t xml:space="preserve">view of </w:t>
      </w:r>
      <w:ins w:id="55" w:author="Micro" w:date="2012-07-23T16:40:00Z">
        <w:r w:rsidR="00FD661B">
          <w:t xml:space="preserve">the </w:t>
        </w:r>
      </w:ins>
      <w:r w:rsidR="00D03BCE">
        <w:t xml:space="preserve">provenance. In contrast to the edge </w:t>
      </w:r>
      <w:ins w:id="56" w:author="Micro" w:date="2012-07-23T16:40:00Z">
        <w:r w:rsidR="00FD661B">
          <w:t>[</w:t>
        </w:r>
      </w:ins>
      <w:r w:rsidR="00D03BCE">
        <w:rPr>
          <w:i/>
        </w:rPr>
        <w:t>was derived from</w:t>
      </w:r>
      <w:ins w:id="57" w:author="Micro" w:date="2012-07-23T16:40:00Z">
        <w:r w:rsidR="00FD661B">
          <w:t>]</w:t>
        </w:r>
      </w:ins>
      <w:r w:rsidR="00D03BCE">
        <w:t xml:space="preserve">, an edge </w:t>
      </w:r>
      <w:ins w:id="58" w:author="Micro" w:date="2012-07-23T16:40:00Z">
        <w:r w:rsidR="00FD661B">
          <w:t>[</w:t>
        </w:r>
      </w:ins>
      <w:r w:rsidR="00D03BCE">
        <w:rPr>
          <w:i/>
        </w:rPr>
        <w:t>was triggered by</w:t>
      </w:r>
      <w:ins w:id="59" w:author="Micro" w:date="2012-07-23T16:40:00Z">
        <w:r w:rsidR="00FD661B">
          <w:t>]</w:t>
        </w:r>
      </w:ins>
      <w:r w:rsidR="00D03BCE">
        <w:t xml:space="preserve"> allows </w:t>
      </w:r>
      <w:del w:id="60" w:author="Micro" w:date="2012-07-23T16:41:00Z">
        <w:r w:rsidR="00D03BCE" w:rsidDel="00FD661B">
          <w:delText xml:space="preserve">for </w:delText>
        </w:r>
      </w:del>
      <w:r w:rsidR="00D03BCE">
        <w:t xml:space="preserve">a process </w:t>
      </w:r>
      <w:ins w:id="61" w:author="Micro" w:date="2012-07-23T16:41:00Z">
        <w:r w:rsidR="00FD661B">
          <w:t xml:space="preserve">to have an </w:t>
        </w:r>
      </w:ins>
      <w:r w:rsidR="00D03BCE">
        <w:t>oriented view of past executions.</w:t>
      </w:r>
      <w:r w:rsidR="00003977">
        <w:t xml:space="preserve"> Below are some important </w:t>
      </w:r>
      <w:commentRangeStart w:id="62"/>
      <w:r w:rsidR="00003977">
        <w:t xml:space="preserve">definitions </w:t>
      </w:r>
      <w:commentRangeEnd w:id="62"/>
      <w:r w:rsidR="00AB1ECC">
        <w:rPr>
          <w:rStyle w:val="CommentReference"/>
        </w:rPr>
        <w:commentReference w:id="62"/>
      </w:r>
      <w:r w:rsidR="00003977">
        <w:t xml:space="preserve">in the </w:t>
      </w:r>
      <w:r w:rsidR="009F6FAB">
        <w:t>Open Provenance Model</w:t>
      </w:r>
      <w:r w:rsidR="00423A9C">
        <w:t xml:space="preserve"> according to</w:t>
      </w:r>
      <w:r w:rsidR="00A764DF">
        <w:t xml:space="preserve"> </w:t>
      </w:r>
      <w:r w:rsidR="00A764DF" w:rsidRPr="00BD26AA">
        <w:rPr>
          <w:szCs w:val="24"/>
        </w:rPr>
        <w:t xml:space="preserve">MOREAU </w:t>
      </w:r>
      <w:r w:rsidR="00A764DF" w:rsidRPr="00BD26AA">
        <w:rPr>
          <w:i/>
          <w:iCs/>
          <w:szCs w:val="24"/>
        </w:rPr>
        <w:t>et al.</w:t>
      </w:r>
      <w:r w:rsidR="00A764DF">
        <w:rPr>
          <w:i/>
          <w:iCs/>
          <w:szCs w:val="24"/>
        </w:rPr>
        <w:t xml:space="preserve"> </w:t>
      </w:r>
      <w:r w:rsidR="00F44BB1">
        <w:fldChar w:fldCharType="begin"/>
      </w:r>
      <w:r w:rsidR="00EC42EE">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003977">
        <w:t>.</w:t>
      </w:r>
    </w:p>
    <w:p w14:paraId="2C50EDB7" w14:textId="77777777" w:rsidR="00003977" w:rsidRPr="00234F42" w:rsidRDefault="00003977" w:rsidP="00F75F1F">
      <w:pPr>
        <w:ind w:right="0"/>
        <w:jc w:val="both"/>
      </w:pPr>
      <w:r w:rsidRPr="007151FF">
        <w:rPr>
          <w:b/>
        </w:rPr>
        <w:t>Causal Relationship</w:t>
      </w:r>
      <w:r>
        <w:t xml:space="preserve">: </w:t>
      </w:r>
      <w:commentRangeStart w:id="63"/>
      <w:r w:rsidR="00B87F75" w:rsidRPr="00DC3B53">
        <w:rPr>
          <w:i/>
        </w:rPr>
        <w:t>R</w:t>
      </w:r>
      <w:r w:rsidRPr="00DC3B53">
        <w:rPr>
          <w:i/>
        </w:rPr>
        <w:t xml:space="preserve">epresented by an arc and denotes the presence of a causal dependency between the source </w:t>
      </w:r>
      <w:del w:id="64" w:author="esteban clua" w:date="2012-07-24T13:53:00Z">
        <w:r w:rsidRPr="00DC3B53" w:rsidDel="00400D6F">
          <w:rPr>
            <w:i/>
          </w:rPr>
          <w:delText xml:space="preserve">of the arc </w:delText>
        </w:r>
      </w:del>
      <w:r w:rsidRPr="00DC3B53">
        <w:rPr>
          <w:i/>
        </w:rPr>
        <w:t xml:space="preserve">(effect) and the destination </w:t>
      </w:r>
      <w:del w:id="65" w:author="esteban clua" w:date="2012-07-24T13:53:00Z">
        <w:r w:rsidRPr="00DC3B53" w:rsidDel="00400D6F">
          <w:rPr>
            <w:i/>
          </w:rPr>
          <w:delText xml:space="preserve">of the arc </w:delText>
        </w:r>
      </w:del>
      <w:r w:rsidRPr="00DC3B53">
        <w:rPr>
          <w:i/>
        </w:rPr>
        <w:t>(cause).</w:t>
      </w:r>
      <w:commentRangeEnd w:id="63"/>
      <w:r w:rsidR="00AB1ECC">
        <w:rPr>
          <w:rStyle w:val="CommentReference"/>
        </w:rPr>
        <w:commentReference w:id="63"/>
      </w:r>
    </w:p>
    <w:p w14:paraId="37BC580D" w14:textId="77777777" w:rsidR="00003977" w:rsidRDefault="00003977" w:rsidP="00F75F1F">
      <w:pPr>
        <w:ind w:right="0"/>
        <w:jc w:val="both"/>
      </w:pPr>
      <w:r w:rsidRPr="007151FF">
        <w:rPr>
          <w:b/>
        </w:rPr>
        <w:t>Artifact Used by a Process</w:t>
      </w:r>
      <w:r>
        <w:t xml:space="preserve">: </w:t>
      </w:r>
      <w:r w:rsidR="00797D68">
        <w:t xml:space="preserve"> </w:t>
      </w:r>
      <w:r w:rsidR="00797D68" w:rsidRPr="00DC3B53">
        <w:rPr>
          <w:i/>
        </w:rPr>
        <w:t xml:space="preserve">A "used" edge from process to an artifact is a causal relationship intended to indicate that the process required the availability of the artifact to be able to complete its execution. When </w:t>
      </w:r>
      <w:r w:rsidR="00797D68" w:rsidRPr="00DC3B53">
        <w:rPr>
          <w:i/>
        </w:rPr>
        <w:lastRenderedPageBreak/>
        <w:t>several artifacts are connected to a same process by multiple "used" edges, all of them were required for the process to complete.</w:t>
      </w:r>
    </w:p>
    <w:p w14:paraId="4F8ACB01" w14:textId="77777777" w:rsidR="00797D68" w:rsidRPr="00D214F2" w:rsidRDefault="00797D68" w:rsidP="00F75F1F">
      <w:pPr>
        <w:ind w:right="0"/>
        <w:jc w:val="both"/>
      </w:pPr>
      <w:r w:rsidRPr="007151FF">
        <w:rPr>
          <w:b/>
        </w:rPr>
        <w:t>Artifacts Generated by Processes</w:t>
      </w:r>
      <w:r>
        <w:t xml:space="preserve">: </w:t>
      </w:r>
      <w:r w:rsidRPr="00DC3B53">
        <w:rPr>
          <w:i/>
        </w:rPr>
        <w:t xml:space="preserve">A "was generated by" edge from an artifact to a process is a causal relationship intended to mean that the process was required to initiate its execution </w:t>
      </w:r>
      <w:commentRangeStart w:id="66"/>
      <w:r w:rsidRPr="00DC3B53">
        <w:rPr>
          <w:i/>
        </w:rPr>
        <w:t xml:space="preserve">for the artifact to have been generated. </w:t>
      </w:r>
      <w:commentRangeEnd w:id="66"/>
      <w:r w:rsidR="00400D6F">
        <w:rPr>
          <w:rStyle w:val="CommentReference"/>
        </w:rPr>
        <w:commentReference w:id="66"/>
      </w:r>
      <w:r w:rsidRPr="00DC3B53">
        <w:rPr>
          <w:i/>
        </w:rPr>
        <w:t xml:space="preserve">When several artifacts are connected to </w:t>
      </w:r>
      <w:r w:rsidR="00423A9C">
        <w:rPr>
          <w:i/>
        </w:rPr>
        <w:t>the</w:t>
      </w:r>
      <w:r w:rsidRPr="00DC3B53">
        <w:rPr>
          <w:i/>
        </w:rPr>
        <w:t xml:space="preserve"> same process by multiple "was generated by" edges, the process </w:t>
      </w:r>
      <w:del w:id="67" w:author="esteban clua" w:date="2012-07-24T13:56:00Z">
        <w:r w:rsidRPr="00DC3B53" w:rsidDel="00400D6F">
          <w:rPr>
            <w:i/>
          </w:rPr>
          <w:delText xml:space="preserve">had to </w:delText>
        </w:r>
      </w:del>
      <w:del w:id="68" w:author="esteban clua" w:date="2012-07-24T13:55:00Z">
        <w:r w:rsidRPr="00DC3B53" w:rsidDel="00400D6F">
          <w:rPr>
            <w:i/>
          </w:rPr>
          <w:delText xml:space="preserve">have </w:delText>
        </w:r>
      </w:del>
      <w:ins w:id="69" w:author="esteban clua" w:date="2012-07-24T13:55:00Z">
        <w:r w:rsidR="00400D6F">
          <w:rPr>
            <w:i/>
          </w:rPr>
          <w:t>must begin</w:t>
        </w:r>
        <w:r w:rsidR="00400D6F" w:rsidRPr="00DC3B53">
          <w:rPr>
            <w:i/>
          </w:rPr>
          <w:t xml:space="preserve"> </w:t>
        </w:r>
      </w:ins>
      <w:del w:id="70" w:author="esteban clua" w:date="2012-07-24T13:56:00Z">
        <w:r w:rsidRPr="00DC3B53" w:rsidDel="00400D6F">
          <w:rPr>
            <w:i/>
          </w:rPr>
          <w:delText xml:space="preserve">begun </w:delText>
        </w:r>
      </w:del>
      <w:r w:rsidRPr="00DC3B53">
        <w:rPr>
          <w:i/>
        </w:rPr>
        <w:t>for all of the</w:t>
      </w:r>
      <w:r w:rsidR="007703D1">
        <w:rPr>
          <w:i/>
        </w:rPr>
        <w:t>m</w:t>
      </w:r>
      <w:r w:rsidRPr="00DC3B53">
        <w:rPr>
          <w:i/>
        </w:rPr>
        <w:t xml:space="preserve"> to be generated.</w:t>
      </w:r>
    </w:p>
    <w:p w14:paraId="1A9ACEDD" w14:textId="77777777" w:rsidR="00797D68" w:rsidRPr="00DC3B53" w:rsidRDefault="00797D68" w:rsidP="00F75F1F">
      <w:pPr>
        <w:ind w:right="0"/>
        <w:jc w:val="both"/>
        <w:rPr>
          <w:i/>
        </w:rPr>
      </w:pPr>
      <w:r w:rsidRPr="007151FF">
        <w:rPr>
          <w:b/>
        </w:rPr>
        <w:t>Process Triggered by Process</w:t>
      </w:r>
      <w:r>
        <w:t xml:space="preserve">: </w:t>
      </w:r>
      <w:r w:rsidRPr="00DC3B53">
        <w:rPr>
          <w:i/>
        </w:rPr>
        <w:t>An edge "was triggered by" from a process P2 to a process P1 is a causal dependency that indicates that the start of process P1 was required for P2 to be able to complete.</w:t>
      </w:r>
    </w:p>
    <w:p w14:paraId="3FFEC489" w14:textId="77777777" w:rsidR="00797D68" w:rsidRPr="00D214F2" w:rsidRDefault="00797D68" w:rsidP="00F75F1F">
      <w:pPr>
        <w:ind w:right="0"/>
        <w:jc w:val="both"/>
      </w:pPr>
      <w:r w:rsidRPr="007151FF">
        <w:rPr>
          <w:b/>
        </w:rPr>
        <w:t>Artifact Derived from Artifact</w:t>
      </w:r>
      <w:r>
        <w:t xml:space="preserve">: </w:t>
      </w:r>
      <w:r w:rsidRPr="00DC3B53">
        <w:rPr>
          <w:i/>
        </w:rPr>
        <w:t xml:space="preserve">An edge "was derived from" from artifact A2 to artifact A1 is a causal relationship that indicates that artifact A1 </w:t>
      </w:r>
      <w:r w:rsidR="00423A9C">
        <w:rPr>
          <w:i/>
        </w:rPr>
        <w:t>should</w:t>
      </w:r>
      <w:r w:rsidRPr="00DC3B53">
        <w:rPr>
          <w:i/>
        </w:rPr>
        <w:t xml:space="preserve"> have been generated for A2 to be generated. </w:t>
      </w:r>
      <w:r w:rsidR="007151FF" w:rsidRPr="00DC3B53">
        <w:rPr>
          <w:i/>
        </w:rPr>
        <w:t xml:space="preserve"> The piece of state associated with A2 is dependent on the presence of A1 or on the piece of state associated with A1.</w:t>
      </w:r>
    </w:p>
    <w:p w14:paraId="2BC683DA" w14:textId="77777777" w:rsidR="007151FF" w:rsidRPr="00D214F2" w:rsidRDefault="007151FF" w:rsidP="00F75F1F">
      <w:pPr>
        <w:ind w:right="0"/>
        <w:jc w:val="both"/>
      </w:pPr>
      <w:r w:rsidRPr="007151FF">
        <w:rPr>
          <w:b/>
        </w:rPr>
        <w:t>Process Controlled by Agent</w:t>
      </w:r>
      <w:r>
        <w:t xml:space="preserve">: </w:t>
      </w:r>
      <w:r w:rsidRPr="00DC3B53">
        <w:rPr>
          <w:i/>
        </w:rPr>
        <w:t xml:space="preserve">An edge "was controlled by" from a process P to an agent Ag is a causal dependency that indicates that </w:t>
      </w:r>
      <w:r w:rsidR="004814B4" w:rsidRPr="00DC3B53">
        <w:rPr>
          <w:i/>
        </w:rPr>
        <w:t>agent Ag controlled the start and end of process P</w:t>
      </w:r>
      <w:r w:rsidRPr="00DC3B53">
        <w:rPr>
          <w:i/>
        </w:rPr>
        <w:t>.</w:t>
      </w:r>
    </w:p>
    <w:p w14:paraId="79BD11FE" w14:textId="77777777" w:rsidR="00AA3BFB" w:rsidRPr="002E6E97" w:rsidRDefault="007151FF" w:rsidP="00F75F1F">
      <w:pPr>
        <w:ind w:right="0"/>
        <w:jc w:val="both"/>
        <w:rPr>
          <w:i/>
        </w:rPr>
      </w:pPr>
      <w:r w:rsidRPr="007151FF">
        <w:rPr>
          <w:b/>
        </w:rPr>
        <w:t>Role</w:t>
      </w:r>
      <w:r>
        <w:t xml:space="preserve">: </w:t>
      </w:r>
      <w:r w:rsidR="000B17CC" w:rsidRPr="00DC3B53">
        <w:rPr>
          <w:i/>
        </w:rPr>
        <w:t>D</w:t>
      </w:r>
      <w:r w:rsidRPr="00DC3B53">
        <w:rPr>
          <w:i/>
        </w:rPr>
        <w:t xml:space="preserve">esignates an </w:t>
      </w:r>
      <w:r w:rsidR="00B648B2" w:rsidRPr="00DC3B53">
        <w:rPr>
          <w:i/>
        </w:rPr>
        <w:t>artifact</w:t>
      </w:r>
      <w:r w:rsidRPr="00DC3B53">
        <w:rPr>
          <w:i/>
        </w:rPr>
        <w:t xml:space="preserve"> or agent's function in a process.</w:t>
      </w:r>
    </w:p>
    <w:p w14:paraId="65682845" w14:textId="77777777" w:rsidR="00D3669E" w:rsidRDefault="00423A9C" w:rsidP="00F75F1F">
      <w:pPr>
        <w:ind w:right="0"/>
        <w:jc w:val="both"/>
      </w:pPr>
      <w:r>
        <w:t xml:space="preserve">Moreover, the </w:t>
      </w:r>
      <w:r w:rsidR="00577881">
        <w:t xml:space="preserve">Open Provenance Model allows </w:t>
      </w:r>
      <w:del w:id="71" w:author="esteban clua" w:date="2012-07-24T13:57:00Z">
        <w:r w:rsidR="00577881" w:rsidDel="00400D6F">
          <w:delText xml:space="preserve">for </w:delText>
        </w:r>
      </w:del>
      <w:r w:rsidR="00577881">
        <w:t>causality graphs to be used with time information. In this model, time is not used for deriving causality, but to validat</w:t>
      </w:r>
      <w:r>
        <w:t>e</w:t>
      </w:r>
      <w:r w:rsidR="00577881">
        <w:t xml:space="preserve"> causality claims, since if the same time clock is used to measure the time for both the effect and cause, then the time of an effect should be greater than the time of its cause.</w:t>
      </w:r>
    </w:p>
    <w:p w14:paraId="67DDC797" w14:textId="77777777"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ins w:id="72" w:author="esteban clua" w:date="2012-07-24T13:59:00Z">
        <w:r w:rsidR="00400D6F">
          <w:t xml:space="preserve">, being denoted as </w:t>
        </w:r>
        <w:proofErr w:type="gramStart"/>
        <w:r w:rsidR="00400D6F">
          <w:rPr>
            <w:i/>
          </w:rPr>
          <w:t xml:space="preserve">creation </w:t>
        </w:r>
        <w:r w:rsidR="00400D6F">
          <w:t xml:space="preserve"> and</w:t>
        </w:r>
        <w:proofErr w:type="gramEnd"/>
        <w:r w:rsidR="00400D6F">
          <w:t xml:space="preserve"> </w:t>
        </w:r>
        <w:r w:rsidR="00400D6F">
          <w:rPr>
            <w:i/>
          </w:rPr>
          <w:t>use</w:t>
        </w:r>
        <w:r w:rsidR="00400D6F">
          <w:t xml:space="preserve"> </w:t>
        </w:r>
      </w:ins>
      <w:del w:id="73" w:author="esteban clua" w:date="2012-07-24T13:59:00Z">
        <w:r w:rsidR="00577881" w:rsidDel="00400D6F">
          <w:delText xml:space="preserve">: </w:delText>
        </w:r>
      </w:del>
      <w:r w:rsidR="00577881">
        <w:t xml:space="preserve">for artifacts </w:t>
      </w:r>
      <w:del w:id="74" w:author="esteban clua" w:date="2012-07-24T13:59:00Z">
        <w:r w:rsidR="00577881" w:rsidDel="00400D6F">
          <w:delText xml:space="preserve">they are </w:delText>
        </w:r>
        <w:r w:rsidR="00577881" w:rsidDel="00400D6F">
          <w:rPr>
            <w:i/>
          </w:rPr>
          <w:delText xml:space="preserve">creation </w:delText>
        </w:r>
        <w:r w:rsidR="00577881" w:rsidDel="00400D6F">
          <w:delText xml:space="preserve"> and </w:delText>
        </w:r>
        <w:r w:rsidR="00577881" w:rsidDel="00400D6F">
          <w:rPr>
            <w:i/>
          </w:rPr>
          <w:delText>use</w:delText>
        </w:r>
        <w:r w:rsidR="00577881" w:rsidDel="00400D6F">
          <w:delText xml:space="preserve">, whereas </w:delText>
        </w:r>
      </w:del>
      <w:ins w:id="75" w:author="esteban clua" w:date="2012-07-24T13:59:00Z">
        <w:r w:rsidR="00400D6F">
          <w:t xml:space="preserve">and </w:t>
        </w:r>
      </w:ins>
      <w:ins w:id="76" w:author="esteban clua" w:date="2012-07-24T14:00:00Z">
        <w:r w:rsidR="00400D6F">
          <w:rPr>
            <w:i/>
          </w:rPr>
          <w:t>starting</w:t>
        </w:r>
        <w:r w:rsidR="00400D6F">
          <w:t xml:space="preserve"> and </w:t>
        </w:r>
        <w:r w:rsidR="00400D6F">
          <w:rPr>
            <w:i/>
          </w:rPr>
          <w:t>ending</w:t>
        </w:r>
        <w:r w:rsidR="00400D6F">
          <w:t xml:space="preserve"> </w:t>
        </w:r>
      </w:ins>
      <w:r w:rsidR="00577881">
        <w:t>for processes</w:t>
      </w:r>
      <w:ins w:id="77" w:author="esteban clua" w:date="2012-07-24T14:00:00Z">
        <w:r w:rsidR="00400D6F">
          <w:t>.</w:t>
        </w:r>
      </w:ins>
      <w:del w:id="78" w:author="esteban clua" w:date="2012-07-24T14:00:00Z">
        <w:r w:rsidR="00577881" w:rsidDel="00400D6F">
          <w:delText xml:space="preserve"> </w:delText>
        </w:r>
        <w:r w:rsidR="00F10CD7" w:rsidDel="00400D6F">
          <w:delText xml:space="preserve">they </w:delText>
        </w:r>
        <w:r w:rsidR="00577881" w:rsidDel="00400D6F">
          <w:delText xml:space="preserve">are </w:delText>
        </w:r>
        <w:r w:rsidR="00577881" w:rsidDel="00400D6F">
          <w:rPr>
            <w:i/>
          </w:rPr>
          <w:delText>starting</w:delText>
        </w:r>
        <w:r w:rsidR="00577881" w:rsidDel="00400D6F">
          <w:delText xml:space="preserve"> and </w:delText>
        </w:r>
        <w:r w:rsidR="00577881" w:rsidDel="00400D6F">
          <w:rPr>
            <w:i/>
          </w:rPr>
          <w:delText>ending</w:delText>
        </w:r>
      </w:del>
      <w:r w:rsidR="00577881">
        <w:t>.</w:t>
      </w:r>
      <w:r w:rsidR="00B50DC0">
        <w:t xml:space="preserve"> Given that </w:t>
      </w:r>
      <w:proofErr w:type="gramStart"/>
      <w:r w:rsidR="00B50DC0">
        <w:t xml:space="preserve">time </w:t>
      </w:r>
      <w:del w:id="79" w:author="esteban clua" w:date="2012-07-24T14:01:00Z">
        <w:r w:rsidR="00B50DC0" w:rsidDel="00400D6F">
          <w:delText xml:space="preserve">is </w:delText>
        </w:r>
      </w:del>
      <w:ins w:id="80" w:author="esteban clua" w:date="2012-07-24T14:01:00Z">
        <w:r w:rsidR="00400D6F">
          <w:t xml:space="preserve">may be </w:t>
        </w:r>
      </w:ins>
      <w:r w:rsidR="00B50DC0">
        <w:t>observed by someone</w:t>
      </w:r>
      <w:proofErr w:type="gramEnd"/>
      <w:r w:rsidR="00B50DC0">
        <w:t xml:space="preserv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14:paraId="423ED49B" w14:textId="77777777" w:rsidR="00415FF5" w:rsidRDefault="005D1512" w:rsidP="008F58A9">
      <w:pPr>
        <w:ind w:right="0"/>
        <w:jc w:val="both"/>
      </w:pPr>
      <w:r>
        <w:rPr>
          <w:noProof/>
        </w:rPr>
        <mc:AlternateContent>
          <mc:Choice Requires="wps">
            <w:drawing>
              <wp:anchor distT="0" distB="0" distL="114300" distR="114300" simplePos="0" relativeHeight="251672576" behindDoc="0" locked="0" layoutInCell="1" allowOverlap="1" wp14:anchorId="1A6EE2D5" wp14:editId="2B00CFA2">
                <wp:simplePos x="0" y="0"/>
                <wp:positionH relativeFrom="margin">
                  <wp:posOffset>3057525</wp:posOffset>
                </wp:positionH>
                <wp:positionV relativeFrom="paragraph">
                  <wp:posOffset>465455</wp:posOffset>
                </wp:positionV>
                <wp:extent cx="2819400" cy="389890"/>
                <wp:effectExtent l="0" t="0" r="0" b="1905"/>
                <wp:wrapTopAndBottom/>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3D428" w14:textId="77777777" w:rsidR="00780048" w:rsidRPr="00D43996" w:rsidRDefault="00780048" w:rsidP="00B23F5C">
                            <w:pPr>
                              <w:pStyle w:val="Caption"/>
                              <w:jc w:val="center"/>
                              <w:rPr>
                                <w:sz w:val="20"/>
                                <w:szCs w:val="20"/>
                              </w:rPr>
                            </w:pPr>
                            <w:bookmarkStart w:id="81" w:name="_Ref330393498"/>
                            <w:r>
                              <w:t xml:space="preserve">Figure </w:t>
                            </w:r>
                            <w:fldSimple w:instr=" SEQ Figure \* ARABIC ">
                              <w:r>
                                <w:rPr>
                                  <w:noProof/>
                                </w:rPr>
                                <w:t>2</w:t>
                              </w:r>
                            </w:fldSimple>
                            <w:bookmarkEnd w:id="81"/>
                            <w:r>
                              <w:t xml:space="preserve">: </w:t>
                            </w:r>
                            <w:r w:rsidRPr="004B77EC">
                              <w:t>Artifact introduction and elimination. Source: [Moreau et al. 2011].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240.75pt;margin-top:36.65pt;width:222pt;height:30.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" stroked="f">
                <v:textbox style="mso-fit-shape-to-text:t" inset="0,0,0,0">
                  <w:txbxContent>
                    <w:p w:rsidR="00D940E9" w:rsidRPr="00D43996" w:rsidRDefault="00D940E9" w:rsidP="00B23F5C">
                      <w:pPr>
                        <w:pStyle w:val="Legenda"/>
                        <w:jc w:val="center"/>
                        <w:rPr>
                          <w:sz w:val="20"/>
                          <w:szCs w:val="20"/>
                        </w:rPr>
                      </w:pPr>
                      <w:bookmarkStart w:id="67" w:name="_Ref330393498"/>
                      <w:r>
                        <w:t xml:space="preserve">Figure </w:t>
                      </w:r>
                      <w:r w:rsidR="001C302A">
                        <w:fldChar w:fldCharType="begin"/>
                      </w:r>
                      <w:r w:rsidR="001C302A">
                        <w:instrText xml:space="preserve"> SEQ Figure \* ARABIC </w:instrText>
                      </w:r>
                      <w:r w:rsidR="001C302A">
                        <w:fldChar w:fldCharType="separate"/>
                      </w:r>
                      <w:r w:rsidR="0082768A">
                        <w:rPr>
                          <w:noProof/>
                        </w:rPr>
                        <w:t>2</w:t>
                      </w:r>
                      <w:r w:rsidR="001C302A">
                        <w:rPr>
                          <w:noProof/>
                        </w:rPr>
                        <w:fldChar w:fldCharType="end"/>
                      </w:r>
                      <w:bookmarkEnd w:id="67"/>
                      <w:r>
                        <w:t xml:space="preserve">: </w:t>
                      </w:r>
                      <w:r w:rsidRPr="004B77EC">
                        <w:t>Artifact introduction and elimination. Source: [Moreau et al. 2011].</w:t>
                      </w:r>
                    </w:p>
                  </w:txbxContent>
                </v:textbox>
                <w10:wrap type="topAndBottom" anchorx="margin"/>
              </v:shape>
            </w:pict>
          </mc:Fallback>
        </mc:AlternateContent>
      </w:r>
      <w:r w:rsidR="00F10CD7">
        <w:tab/>
      </w:r>
      <w:commentRangeStart w:id="82"/>
      <w:r w:rsidR="00F44BB1">
        <w:fldChar w:fldCharType="begin"/>
      </w:r>
      <w:r w:rsidR="00F44BB1">
        <w:instrText xml:space="preserve"> REF _Ref327031660 \h  \* MERGEFORMAT </w:instrText>
      </w:r>
      <w:r w:rsidR="00F44BB1">
        <w:fldChar w:fldCharType="separate"/>
      </w:r>
      <w:r w:rsidR="0082768A">
        <w:rPr>
          <w:b/>
          <w:bCs/>
        </w:rPr>
        <w:t>Error! Reference source not found.</w:t>
      </w:r>
      <w:r w:rsidR="00F44BB1">
        <w:fldChar w:fldCharType="end"/>
      </w:r>
      <w:r w:rsidR="00B50DC0">
        <w:t xml:space="preserve"> </w:t>
      </w:r>
      <w:proofErr w:type="gramStart"/>
      <w:r w:rsidR="00B50DC0">
        <w:t>indicate</w:t>
      </w:r>
      <w:proofErr w:type="gramEnd"/>
      <w:r w:rsidR="00B50DC0">
        <w:t xml:space="preserve"> </w:t>
      </w:r>
      <w:commentRangeEnd w:id="82"/>
      <w:r w:rsidR="00400D6F">
        <w:rPr>
          <w:rStyle w:val="CommentReference"/>
        </w:rPr>
        <w:commentReference w:id="82"/>
      </w:r>
      <w:r w:rsidR="00B50DC0">
        <w:t xml:space="preserve">how time information can be expressed in the model. For "used" and "was generated by" </w:t>
      </w:r>
      <w:r w:rsidR="00F10CD7">
        <w:t xml:space="preserve">edges, </w:t>
      </w:r>
      <w:r w:rsidR="00B50DC0">
        <w:t xml:space="preserve">one timestamp can be used to express when the event happened. For "was controlled by" edge two timestamps marks when </w:t>
      </w:r>
      <w:r w:rsidR="00B50DC0">
        <w:lastRenderedPageBreak/>
        <w:t>the process started and terminated. For "was derived from" and "was triggered by" edges, one timestamp to indicate when the artifact was used.</w:t>
      </w:r>
      <w:r w:rsidR="00D46013">
        <w:t xml:space="preserve"> Despite using timestamp, the time of occurrence itself is not </w:t>
      </w:r>
      <w:r w:rsidR="00F10CD7">
        <w:t xml:space="preserve">enough </w:t>
      </w:r>
      <w:r w:rsidR="00D46013">
        <w:t xml:space="preserve">to imply causality. </w:t>
      </w:r>
      <w:r w:rsidR="00F10CD7">
        <w:t xml:space="preserve">The fact that </w:t>
      </w:r>
      <w:r w:rsidR="00D46013">
        <w:t>process P1 happened before P2 is not enough information to infer that P1 caused P2 to happen.</w:t>
      </w:r>
    </w:p>
    <w:p w14:paraId="7F6F1599" w14:textId="77777777"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14:paraId="639C7FDF" w14:textId="77777777" w:rsidR="003809E3" w:rsidRDefault="00D3669E" w:rsidP="00D940E9">
      <w:pPr>
        <w:ind w:right="0"/>
        <w:jc w:val="both"/>
      </w:pPr>
      <w:r>
        <w:tab/>
      </w:r>
      <w:r w:rsidR="003809E3" w:rsidRPr="00DC3B53">
        <w:t xml:space="preserve">For completion rules, there is the artifact elimination, also known as forward transformation. </w:t>
      </w:r>
      <w:del w:id="83" w:author="esteban clua" w:date="2012-07-24T14:04:00Z">
        <w:r w:rsidR="003809E3" w:rsidRPr="00DC3B53" w:rsidDel="00400D6F">
          <w:delText xml:space="preserve">In </w:delText>
        </w:r>
      </w:del>
      <w:r w:rsidR="00F44BB1">
        <w:fldChar w:fldCharType="begin"/>
      </w:r>
      <w:r w:rsidR="00D940E9">
        <w:instrText xml:space="preserve"> REF _Ref330393498 \h </w:instrText>
      </w:r>
      <w:r w:rsidR="00F44BB1">
        <w:fldChar w:fldCharType="separate"/>
      </w:r>
      <w:r w:rsidR="0082768A">
        <w:t xml:space="preserve">Figure </w:t>
      </w:r>
      <w:r w:rsidR="0082768A">
        <w:rPr>
          <w:noProof/>
        </w:rPr>
        <w:t>2</w:t>
      </w:r>
      <w:r w:rsidR="00F44BB1">
        <w:fldChar w:fldCharType="end"/>
      </w:r>
      <w:r w:rsidR="00D940E9">
        <w:t xml:space="preserve"> </w:t>
      </w:r>
      <w:ins w:id="84" w:author="esteban clua" w:date="2012-07-24T14:04:00Z">
        <w:r w:rsidR="00400D6F">
          <w:t xml:space="preserve">shows </w:t>
        </w:r>
      </w:ins>
      <w:r w:rsidR="003809E3" w:rsidRPr="00DC3B53">
        <w:t>such transformation</w:t>
      </w:r>
      <w:del w:id="85" w:author="esteban clua" w:date="2012-07-24T14:04:00Z">
        <w:r w:rsidR="003809E3" w:rsidRPr="00DC3B53" w:rsidDel="00400D6F">
          <w:delText xml:space="preserve"> is shown</w:delText>
        </w:r>
      </w:del>
      <w:r w:rsidR="003809E3" w:rsidRPr="00DC3B53">
        <w:t>. The edge "was triggered by" can be obtained from the existence of "used" and "was generated by" edges. Also in the same figure, there is another completion rule,</w:t>
      </w:r>
      <w:ins w:id="86" w:author="esteban clua" w:date="2012-07-24T14:04:00Z">
        <w:r w:rsidR="00400D6F">
          <w:t xml:space="preserve"> called</w:t>
        </w:r>
      </w:ins>
      <w:r w:rsidR="003809E3" w:rsidRPr="00DC3B53">
        <w:t xml:space="preserve"> artifact introduction, which establish</w:t>
      </w:r>
      <w:r w:rsidR="00F10CD7">
        <w:t>es</w:t>
      </w:r>
      <w:r w:rsidR="003809E3" w:rsidRPr="00DC3B53">
        <w:t xml:space="preserve"> that the "was triggered by" edge is hiding the existence of an artifact used by P2 and generated by P1.  The completion</w:t>
      </w:r>
      <w:r w:rsidR="003809E3">
        <w:t xml:space="preserve"> rules allow</w:t>
      </w:r>
      <w:del w:id="87" w:author="esteban clua" w:date="2012-07-24T14:05:00Z">
        <w:r w:rsidR="003809E3" w:rsidDel="00400D6F">
          <w:delText>s</w:delText>
        </w:r>
      </w:del>
      <w:r w:rsidR="003809E3">
        <w:t xml:space="preserve">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This is the consequence of using "was triggered by", which is a composition of "used" and "was generated by".</w:t>
      </w:r>
      <w:r w:rsidR="00F10CD7">
        <w:t xml:space="preserve"> On the other hand, </w:t>
      </w:r>
      <w:r w:rsidR="001C302A">
        <w:fldChar w:fldCharType="begin"/>
      </w:r>
      <w:r w:rsidR="001C302A">
        <w:instrText xml:space="preserve"> REF _Ref327088675 \h  \* MERGEFORMAT </w:instrText>
      </w:r>
      <w:r w:rsidR="001C302A">
        <w:fldChar w:fldCharType="separate"/>
      </w:r>
      <w:r w:rsidR="0082768A">
        <w:t>Figure 3</w:t>
      </w:r>
      <w:r w:rsidR="001C302A">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"was derived from" hides the presence of an intermediary process. However, the converse rule does not </w:t>
      </w:r>
      <w:del w:id="88" w:author="esteban clua" w:date="2012-07-24T14:06:00Z">
        <w:r w:rsidR="00AC44C7" w:rsidDel="00400D6F">
          <w:delText xml:space="preserve">hold </w:delText>
        </w:r>
      </w:del>
      <w:ins w:id="89" w:author="esteban clua" w:date="2012-07-24T14:06:00Z">
        <w:r w:rsidR="00400D6F">
          <w:t xml:space="preserve">work </w:t>
        </w:r>
      </w:ins>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14:paraId="05E2806E" w14:textId="77777777"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14:paraId="5D65BD72" w14:textId="77777777" w:rsidR="006754C6" w:rsidRPr="002E6E97" w:rsidRDefault="006E4496" w:rsidP="006754C6">
      <w:pPr>
        <w:ind w:right="0"/>
        <w:jc w:val="both"/>
        <w:rPr>
          <w:i/>
        </w:rPr>
      </w:pPr>
      <w:r>
        <w:rPr>
          <w:b/>
          <w:noProof/>
        </w:rPr>
        <w:drawing>
          <wp:anchor distT="0" distB="0" distL="114300" distR="114300" simplePos="0" relativeHeight="251670528" behindDoc="0" locked="0" layoutInCell="1" allowOverlap="1" wp14:anchorId="592A53EA" wp14:editId="47E21E96">
            <wp:simplePos x="0" y="0"/>
            <wp:positionH relativeFrom="margin">
              <wp:align>right</wp:align>
            </wp:positionH>
            <wp:positionV relativeFrom="margin">
              <wp:posOffset>6630670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DC3B53">
        <w:rPr>
          <w:i/>
        </w:rPr>
        <w:t>An artifact</w:t>
      </w:r>
      <w:r w:rsidR="00971015">
        <w:rPr>
          <w:i/>
        </w:rPr>
        <w:t xml:space="preserve"> A1</w:t>
      </w:r>
      <w:r w:rsidR="006754C6" w:rsidRPr="00DC3B53">
        <w:rPr>
          <w:i/>
        </w:rPr>
        <w:t xml:space="preserve"> was derived from </w:t>
      </w:r>
      <w:proofErr w:type="gramStart"/>
      <w:r w:rsidR="00971015">
        <w:rPr>
          <w:i/>
        </w:rPr>
        <w:t>A2</w:t>
      </w:r>
      <w:r w:rsidR="006754C6" w:rsidRPr="00DC3B53">
        <w:rPr>
          <w:i/>
        </w:rPr>
        <w:t>(</w:t>
      </w:r>
      <w:proofErr w:type="gramEnd"/>
      <w:r w:rsidR="006754C6" w:rsidRPr="00DC3B53">
        <w:rPr>
          <w:i/>
        </w:rPr>
        <w:t xml:space="preserve">possibly using multiple steps), written </w:t>
      </w:r>
      <w:r w:rsidR="006754C6" w:rsidRPr="00DC3B53">
        <w:rPr>
          <w:i/>
        </w:rPr>
        <w:lastRenderedPageBreak/>
        <w:t xml:space="preserve">as </w:t>
      </w:r>
      <w:r w:rsidR="00971015">
        <w:rPr>
          <w:i/>
        </w:rPr>
        <w:t>A1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971015" w:rsidRPr="008D0B64">
        <w:rPr>
          <w:i/>
        </w:rPr>
        <w:t>A2</w:t>
      </w:r>
      <w:r w:rsidR="006754C6" w:rsidRPr="00DC3B53">
        <w:rPr>
          <w:i/>
        </w:rPr>
        <w:t>, if</w:t>
      </w:r>
      <w:r w:rsidR="00971015">
        <w:rPr>
          <w:i/>
        </w:rPr>
        <w:t xml:space="preserve"> A1</w:t>
      </w:r>
      <w:r w:rsidR="006754C6" w:rsidRPr="00DC3B53">
        <w:rPr>
          <w:i/>
        </w:rPr>
        <w:t xml:space="preserve"> "was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or </w:t>
      </w:r>
      <w:r w:rsidR="006754C6">
        <w:rPr>
          <w:i/>
        </w:rPr>
        <w:t xml:space="preserve">from an artifact </w:t>
      </w:r>
      <w:r w:rsidR="006754C6" w:rsidRPr="00DC3B53">
        <w:rPr>
          <w:i/>
        </w:rPr>
        <w:t xml:space="preserve">that was itself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(possibly using multiple steps). In other words, it is the transitive closure of the edge "was derived from". It expresses that artifact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had an influence on artifact </w:t>
      </w:r>
      <w:r w:rsidR="006754C6" w:rsidRPr="00DC3B53">
        <w:rPr>
          <w:rFonts w:ascii="CMMI10" w:hAnsi="CMMI10" w:cs="CMMI10"/>
          <w:i/>
        </w:rPr>
        <w:t>a</w:t>
      </w:r>
      <w:r w:rsidR="006754C6" w:rsidRPr="00DC3B53">
        <w:rPr>
          <w:rFonts w:ascii="CMR7" w:hAnsi="CMR7" w:cs="CMR7"/>
          <w:i/>
          <w:sz w:val="14"/>
          <w:szCs w:val="14"/>
        </w:rPr>
        <w:t>1</w:t>
      </w:r>
      <w:r w:rsidR="006754C6" w:rsidRPr="00DC3B53">
        <w:rPr>
          <w:i/>
        </w:rPr>
        <w:t>.</w:t>
      </w:r>
    </w:p>
    <w:p w14:paraId="2321B52D" w14:textId="77777777" w:rsidR="00011B71" w:rsidRDefault="000028EB" w:rsidP="00F75F1F">
      <w:pPr>
        <w:keepNext/>
        <w:ind w:right="0"/>
        <w:jc w:val="center"/>
      </w:pPr>
      <w:r>
        <w:rPr>
          <w:noProof/>
        </w:rPr>
        <w:drawing>
          <wp:inline distT="0" distB="0" distL="0" distR="0" wp14:anchorId="48BC2D85" wp14:editId="762B16AA">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14:paraId="5F30555D" w14:textId="77777777" w:rsidR="00BB07F2" w:rsidRDefault="00011B71" w:rsidP="00557004">
      <w:pPr>
        <w:pStyle w:val="Caption"/>
        <w:ind w:right="0"/>
        <w:jc w:val="center"/>
      </w:pPr>
      <w:bookmarkStart w:id="90" w:name="_Ref327088675"/>
      <w:r>
        <w:t xml:space="preserve">Figure </w:t>
      </w:r>
      <w:fldSimple w:instr=" SEQ Figure \* ARABIC ">
        <w:r w:rsidR="0082768A">
          <w:rPr>
            <w:noProof/>
          </w:rPr>
          <w:t>3</w:t>
        </w:r>
      </w:fldSimple>
      <w:bookmarkEnd w:id="90"/>
      <w:r>
        <w:t>: Process introduction</w:t>
      </w:r>
      <w:r w:rsidR="00A13D96">
        <w:t xml:space="preserve">. </w:t>
      </w:r>
      <w:r w:rsidR="007A37AC">
        <w:t>Source:</w:t>
      </w:r>
      <w:r w:rsidR="00A13D96">
        <w:t xml:space="preserve"> </w:t>
      </w:r>
      <w:r w:rsidR="00F44BB1">
        <w:fldChar w:fldCharType="begin"/>
      </w:r>
      <w:r w:rsidR="00EC42EE">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A13D96">
        <w:t>.</w:t>
      </w:r>
    </w:p>
    <w:p w14:paraId="5C47BEB4" w14:textId="77777777" w:rsidR="00A45794" w:rsidRDefault="00A45794" w:rsidP="00F75F1F">
      <w:pPr>
        <w:ind w:right="0"/>
        <w:jc w:val="both"/>
      </w:pPr>
      <w:r w:rsidRPr="00DC3B53">
        <w:rPr>
          <w:b/>
        </w:rPr>
        <w:t>Secondary Multi-Step Edges</w:t>
      </w:r>
      <w:r>
        <w:t>:</w:t>
      </w:r>
    </w:p>
    <w:p w14:paraId="476BEB23" w14:textId="77777777" w:rsidR="00F44BB1" w:rsidRDefault="00427219">
      <w:pPr>
        <w:ind w:right="0"/>
        <w:jc w:val="both"/>
        <w:rPr>
          <w:i/>
        </w:rPr>
      </w:pPr>
      <w:r w:rsidRPr="00427219">
        <w:rPr>
          <w:b/>
        </w:rPr>
        <w:t xml:space="preserve">Process </w:t>
      </w:r>
      <w:r w:rsidRPr="00400D6F">
        <w:rPr>
          <w:rFonts w:ascii="CMMI10" w:hAnsi="CMMI10" w:cs="CMMI10"/>
          <w:b/>
          <w:i/>
          <w:rPrChange w:id="91" w:author="esteban clua" w:date="2012-07-24T14:09:00Z">
            <w:rPr>
              <w:rFonts w:ascii="CMMI10" w:hAnsi="CMMI10" w:cs="CMMI10"/>
              <w:b/>
            </w:rPr>
          </w:rPrChange>
        </w:rPr>
        <w:t>p</w:t>
      </w:r>
      <w:r w:rsidRPr="00427219">
        <w:rPr>
          <w:rFonts w:ascii="CMMI10" w:hAnsi="CMMI10" w:cs="CMMI10"/>
          <w:b/>
        </w:rPr>
        <w:t xml:space="preserve"> </w:t>
      </w:r>
      <w:r w:rsidRPr="00427219">
        <w:rPr>
          <w:b/>
        </w:rPr>
        <w:t xml:space="preserve">used artifact </w:t>
      </w:r>
      <w:r w:rsidRPr="00400D6F">
        <w:rPr>
          <w:rFonts w:ascii="CMMI10" w:hAnsi="CMMI10" w:cs="CMMI10"/>
          <w:b/>
          <w:i/>
          <w:rPrChange w:id="92" w:author="esteban clua" w:date="2012-07-24T14:09:00Z">
            <w:rPr>
              <w:rFonts w:ascii="CMMI10" w:hAnsi="CMMI10" w:cs="CMMI10"/>
              <w:b/>
            </w:rPr>
          </w:rPrChange>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commentRangeStart w:id="93"/>
      <w:r w:rsidR="00A45794" w:rsidRPr="00495566">
        <w:rPr>
          <w:i/>
        </w:rPr>
        <w:t xml:space="preserve">written </w:t>
      </w:r>
      <w:r w:rsidR="00A45794" w:rsidRPr="00495566">
        <w:rPr>
          <w:rFonts w:ascii="CMMI10" w:hAnsi="CMMI10" w:cs="CMMI10"/>
          <w:i/>
        </w:rPr>
        <w:t xml:space="preserve">p </w:t>
      </w:r>
      <w:r w:rsidR="00A45794" w:rsidRPr="00A45794">
        <w:rPr>
          <w:rFonts w:ascii="CMSY10" w:hAnsi="CMSY10" w:cs="CMSY10"/>
        </w:rPr>
        <w:sym w:font="Wingdings" w:char="F0E0"/>
      </w:r>
      <w:r w:rsidR="00A45794" w:rsidRPr="00495566">
        <w:rPr>
          <w:rFonts w:ascii="CMSY10" w:hAnsi="CMSY10" w:cs="CMSY10"/>
          <w:i/>
        </w:rPr>
        <w:t>*</w:t>
      </w:r>
      <w:r w:rsidR="00A45794" w:rsidRPr="00495566">
        <w:rPr>
          <w:rFonts w:ascii="CMSY7" w:hAnsi="CMSY7" w:cs="CMSY7"/>
          <w:i/>
          <w:sz w:val="14"/>
          <w:szCs w:val="14"/>
        </w:rPr>
        <w:t xml:space="preserve"> </w:t>
      </w:r>
      <w:r w:rsidR="00A45794" w:rsidRPr="00495566">
        <w:rPr>
          <w:rFonts w:ascii="CMMI10" w:hAnsi="CMMI10" w:cs="CMMI10"/>
          <w:i/>
        </w:rPr>
        <w:t>a</w:t>
      </w:r>
      <w:r w:rsidR="00A45794" w:rsidRPr="00495566">
        <w:rPr>
          <w:i/>
        </w:rPr>
        <w:t xml:space="preserve">, if </w:t>
      </w:r>
      <w:r w:rsidR="00A45794" w:rsidRPr="00495566">
        <w:rPr>
          <w:rFonts w:ascii="CMMI10" w:hAnsi="CMMI10" w:cs="CMMI10"/>
          <w:i/>
        </w:rPr>
        <w:t xml:space="preserve">p </w:t>
      </w:r>
      <w:r w:rsidR="00A45794" w:rsidRPr="00495566">
        <w:rPr>
          <w:i/>
        </w:rPr>
        <w:t xml:space="preserve">used an artifact </w:t>
      </w:r>
      <w:proofErr w:type="gramStart"/>
      <w:r w:rsidR="00A45794" w:rsidRPr="00495566">
        <w:rPr>
          <w:rFonts w:ascii="CMMI10" w:hAnsi="CMMI10" w:cs="CMMI10"/>
          <w:i/>
        </w:rPr>
        <w:t xml:space="preserve">a </w:t>
      </w:r>
      <w:r w:rsidR="00A45794" w:rsidRPr="00495566">
        <w:rPr>
          <w:i/>
        </w:rPr>
        <w:t>or</w:t>
      </w:r>
      <w:proofErr w:type="gramEnd"/>
      <w:r w:rsidR="00A45794" w:rsidRPr="00495566">
        <w:rPr>
          <w:i/>
        </w:rPr>
        <w:t xml:space="preserve"> </w:t>
      </w:r>
      <w:r w:rsidR="00E7143A" w:rsidRPr="00495566">
        <w:rPr>
          <w:i/>
        </w:rPr>
        <w:t>an artifact</w:t>
      </w:r>
      <w:r w:rsidR="00A45794" w:rsidRPr="00495566">
        <w:rPr>
          <w:i/>
        </w:rPr>
        <w:t xml:space="preserve"> </w:t>
      </w:r>
      <w:r w:rsidR="00E7143A" w:rsidRPr="00495566">
        <w:rPr>
          <w:i/>
        </w:rPr>
        <w:t xml:space="preserve">that </w:t>
      </w:r>
      <w:r w:rsidR="00A45794" w:rsidRPr="00495566">
        <w:rPr>
          <w:i/>
        </w:rPr>
        <w:t xml:space="preserve">derived </w:t>
      </w:r>
      <w:r w:rsidR="00A45794" w:rsidRPr="00400D6F">
        <w:rPr>
          <w:rFonts w:ascii="CMMI10" w:hAnsi="CMMI10" w:cs="CMMI10"/>
          <w:i/>
        </w:rPr>
        <w:t>a</w:t>
      </w:r>
      <w:r w:rsidR="00A45794" w:rsidRPr="00495566">
        <w:rPr>
          <w:rFonts w:ascii="CMMI10" w:hAnsi="CMMI10" w:cs="CMMI10"/>
          <w:i/>
        </w:rPr>
        <w:t xml:space="preserve"> </w:t>
      </w:r>
      <w:r w:rsidR="00A45794" w:rsidRPr="00495566">
        <w:rPr>
          <w:i/>
        </w:rPr>
        <w:t>(possibly using multiple steps).</w:t>
      </w:r>
      <w:commentRangeEnd w:id="93"/>
      <w:r w:rsidR="00400D6F">
        <w:rPr>
          <w:rStyle w:val="CommentReference"/>
        </w:rPr>
        <w:commentReference w:id="93"/>
      </w:r>
    </w:p>
    <w:p w14:paraId="12287F33" w14:textId="77777777"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written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495566">
        <w:rPr>
          <w:i/>
        </w:rPr>
        <w:t xml:space="preserve">, if </w:t>
      </w:r>
      <w:r w:rsidR="00A45794" w:rsidRPr="00495566">
        <w:rPr>
          <w:rFonts w:ascii="CMMI10" w:hAnsi="CMMI10" w:cs="CMMI10"/>
          <w:i/>
        </w:rPr>
        <w:t xml:space="preserve">a </w:t>
      </w:r>
      <w:r w:rsidR="00A45794" w:rsidRPr="00495566">
        <w:rPr>
          <w:i/>
        </w:rPr>
        <w:t xml:space="preserve">or </w:t>
      </w:r>
      <w:r w:rsidR="00E7143A" w:rsidRPr="00495566">
        <w:rPr>
          <w:i/>
        </w:rPr>
        <w:t xml:space="preserve">an artifact </w:t>
      </w:r>
      <w:r w:rsidR="00ED546F" w:rsidRPr="00495566">
        <w:rPr>
          <w:i/>
        </w:rPr>
        <w:t xml:space="preserve">that </w:t>
      </w:r>
      <w:r w:rsidR="00A45794" w:rsidRPr="00495566">
        <w:rPr>
          <w:i/>
        </w:rPr>
        <w:t xml:space="preserve">derived </w:t>
      </w:r>
      <w:r w:rsidR="00E7143A" w:rsidRPr="00495566">
        <w:rPr>
          <w:rFonts w:ascii="CMMI10" w:hAnsi="CMMI10" w:cs="CMMI10"/>
          <w:i/>
        </w:rPr>
        <w:t>a</w:t>
      </w:r>
      <w:r w:rsidR="00E7143A" w:rsidRPr="00495566">
        <w:rPr>
          <w:i/>
        </w:rPr>
        <w:t xml:space="preserve"> </w:t>
      </w:r>
      <w:r w:rsidR="00A45794" w:rsidRPr="00495566">
        <w:rPr>
          <w:i/>
        </w:rPr>
        <w:t xml:space="preserve">(possibly using multiple steps) that was generated by </w:t>
      </w:r>
      <w:r w:rsidR="00A45794" w:rsidRPr="00495566">
        <w:rPr>
          <w:rFonts w:ascii="CMMI10" w:hAnsi="CMMI10" w:cs="CMMI10"/>
          <w:i/>
        </w:rPr>
        <w:t>p</w:t>
      </w:r>
      <w:r w:rsidR="00A45794" w:rsidRPr="00495566">
        <w:rPr>
          <w:i/>
        </w:rPr>
        <w:t>.</w:t>
      </w:r>
    </w:p>
    <w:p w14:paraId="36A48711" w14:textId="77777777"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427219">
        <w:rPr>
          <w:rFonts w:ascii="CMR7" w:hAnsi="CMR7" w:cs="CMR7"/>
          <w:b/>
          <w:sz w:val="14"/>
          <w:szCs w:val="14"/>
        </w:rPr>
        <w:t xml:space="preserve">2 </w:t>
      </w:r>
      <w:r w:rsidRPr="00427219">
        <w:rPr>
          <w:b/>
        </w:rPr>
        <w:t>(possibly using multiple steps)</w:t>
      </w:r>
      <w:r w:rsidR="00495566">
        <w:t>:</w:t>
      </w:r>
      <w:r w:rsidR="00A45794" w:rsidRPr="00495566">
        <w:rPr>
          <w:i/>
        </w:rPr>
        <w:t xml:space="preserve"> 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 xml:space="preserve">, if </w:t>
      </w:r>
      <w:r w:rsidR="00A45794" w:rsidRPr="00495566">
        <w:rPr>
          <w:rFonts w:ascii="CMMI10" w:hAnsi="CMMI10" w:cs="CMMI10"/>
          <w:i/>
        </w:rPr>
        <w:t>p</w:t>
      </w:r>
      <w:r w:rsidR="00A45794" w:rsidRPr="00495566">
        <w:rPr>
          <w:rFonts w:ascii="CMR7" w:hAnsi="CMR7" w:cs="CMR7"/>
          <w:i/>
          <w:sz w:val="14"/>
          <w:szCs w:val="14"/>
        </w:rPr>
        <w:t xml:space="preserve">1 </w:t>
      </w:r>
      <w:r w:rsidR="00A45794" w:rsidRPr="00495566">
        <w:rPr>
          <w:i/>
        </w:rPr>
        <w:t>used a</w:t>
      </w:r>
      <w:r w:rsidR="00573693" w:rsidRPr="00495566">
        <w:rPr>
          <w:i/>
        </w:rPr>
        <w:t>n</w:t>
      </w:r>
      <w:r w:rsidR="00A45794" w:rsidRPr="00495566">
        <w:rPr>
          <w:i/>
        </w:rPr>
        <w:t xml:space="preserve"> artifact that was generated or was derived from an artifact (possibly using multiple steps) that was itself generated by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14:paraId="60DE7236" w14:textId="77777777"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ins w:id="94" w:author="Kohwalter" w:date="2012-07-16T16:03:00Z">
        <w:r w:rsidR="002642F9">
          <w:t>Analyzing</w:t>
        </w:r>
      </w:ins>
      <w:r w:rsidR="00342C99">
        <w:t xml:space="preserve"> </w:t>
      </w:r>
      <w:r w:rsidR="001C302A">
        <w:fldChar w:fldCharType="begin"/>
      </w:r>
      <w:r w:rsidR="001C302A">
        <w:instrText xml:space="preserve"> REF _Ref327097852 \h  \* MERGEFORMAT </w:instrText>
      </w:r>
      <w:r w:rsidR="001C302A">
        <w:fldChar w:fldCharType="separate"/>
      </w:r>
      <w:r w:rsidR="0082768A">
        <w:t>Figure 4</w:t>
      </w:r>
      <w:r w:rsidR="001C302A">
        <w:fldChar w:fldCharType="end"/>
      </w:r>
      <w:ins w:id="95" w:author="Kohwalter" w:date="2012-07-16T15:57:00Z">
        <w:r w:rsidR="00930AD9">
          <w:t xml:space="preserve">, it is possible to infer that process </w:t>
        </w:r>
      </w:ins>
      <w:ins w:id="96" w:author="Kohwalter" w:date="2012-07-16T15:58:00Z">
        <w:r w:rsidR="00930AD9">
          <w:t>p</w:t>
        </w:r>
      </w:ins>
      <w:ins w:id="97" w:author="Kohwalter" w:date="2012-07-16T15:57:00Z">
        <w:r w:rsidR="00930AD9">
          <w:t xml:space="preserve">2 was triggered by </w:t>
        </w:r>
      </w:ins>
      <w:proofErr w:type="gramStart"/>
      <w:ins w:id="98" w:author="Kohwalter" w:date="2012-07-16T15:59:00Z">
        <w:r w:rsidR="00930AD9">
          <w:t>p</w:t>
        </w:r>
      </w:ins>
      <w:ins w:id="99" w:author="Kohwalter" w:date="2012-07-16T15:57:00Z">
        <w:r w:rsidR="00930AD9">
          <w:t>1</w:t>
        </w:r>
      </w:ins>
      <w:ins w:id="100" w:author="Kohwalter" w:date="2012-07-16T15:58:00Z">
        <w:r w:rsidR="00930AD9">
          <w:t>,</w:t>
        </w:r>
        <w:proofErr w:type="gramEnd"/>
        <w:r w:rsidR="00930AD9">
          <w:t xml:space="preserve"> </w:t>
        </w:r>
      </w:ins>
      <w:ins w:id="101" w:author="Kohwalter" w:date="2012-07-16T16:00:00Z">
        <w:r w:rsidR="00930AD9">
          <w:t>omitting</w:t>
        </w:r>
      </w:ins>
      <w:ins w:id="102" w:author="Kohwalter" w:date="2012-07-16T15:58:00Z">
        <w:r w:rsidR="00930AD9">
          <w:t xml:space="preserve"> the fact</w:t>
        </w:r>
      </w:ins>
      <w:ins w:id="103" w:author="Kohwalter" w:date="2012-07-16T16:01:00Z">
        <w:r w:rsidR="00930AD9">
          <w:t xml:space="preserve"> </w:t>
        </w:r>
      </w:ins>
      <w:ins w:id="104" w:author="esteban clua" w:date="2012-07-24T14:10:00Z">
        <w:r w:rsidR="00400D6F">
          <w:t xml:space="preserve">that </w:t>
        </w:r>
      </w:ins>
      <w:ins w:id="105" w:author="Kohwalter" w:date="2012-07-16T16:01:00Z">
        <w:r w:rsidR="00930AD9">
          <w:t>p2 used a3, which was derived from a2 that in turn was derived from a1, which was generated by p1</w:t>
        </w:r>
      </w:ins>
      <w:ins w:id="106" w:author="Kohwalter" w:date="2012-07-16T16:02:00Z">
        <w:r w:rsidR="00930AD9">
          <w:t>.</w:t>
        </w:r>
      </w:ins>
      <w:ins w:id="107" w:author="Kohwalter" w:date="2012-07-16T16:00:00Z">
        <w:r w:rsidR="00930AD9">
          <w:t xml:space="preserve"> Other inferences are also illustrated in </w:t>
        </w:r>
        <w:r w:rsidR="00F44BB1">
          <w:fldChar w:fldCharType="begin"/>
        </w:r>
        <w:r w:rsidR="00930AD9">
          <w:instrText xml:space="preserve"> REF _Ref327097852 \h  \* MERGEFORMAT </w:instrText>
        </w:r>
      </w:ins>
      <w:ins w:id="108" w:author="Kohwalter" w:date="2012-07-16T16:00:00Z">
        <w:r w:rsidR="00F44BB1">
          <w:fldChar w:fldCharType="separate"/>
        </w:r>
      </w:ins>
      <w:r w:rsidR="0082768A">
        <w:t xml:space="preserve">Figure </w:t>
      </w:r>
      <w:r w:rsidR="0082768A">
        <w:rPr>
          <w:noProof/>
        </w:rPr>
        <w:t>4</w:t>
      </w:r>
      <w:ins w:id="109" w:author="Kohwalter" w:date="2012-07-16T16:00:00Z">
        <w:r w:rsidR="00F44BB1">
          <w:fldChar w:fldCharType="end"/>
        </w:r>
      </w:ins>
      <w:ins w:id="110" w:author="Kohwalter" w:date="2012-07-16T16:02:00Z">
        <w:r w:rsidR="00930AD9">
          <w:t>.</w:t>
        </w:r>
      </w:ins>
    </w:p>
    <w:p w14:paraId="50D0760E" w14:textId="77777777" w:rsidR="00121EDC" w:rsidRDefault="00025106" w:rsidP="00E645B1">
      <w:pPr>
        <w:ind w:right="0"/>
        <w:jc w:val="both"/>
      </w:pPr>
      <w:r>
        <w:rPr>
          <w:noProof/>
        </w:rPr>
        <w:drawing>
          <wp:inline distT="0" distB="0" distL="0" distR="0" wp14:anchorId="6E115F4E" wp14:editId="2B8234BD">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14:paraId="684DDB43" w14:textId="77777777" w:rsidR="00121EDC" w:rsidRPr="00342C99" w:rsidRDefault="00121EDC" w:rsidP="00F75F1F">
      <w:pPr>
        <w:pStyle w:val="Caption"/>
        <w:ind w:right="0"/>
        <w:jc w:val="center"/>
      </w:pPr>
      <w:bookmarkStart w:id="111" w:name="_Ref327097852"/>
      <w:r>
        <w:t xml:space="preserve">Figure </w:t>
      </w:r>
      <w:fldSimple w:instr=" SEQ Figure \* ARABIC ">
        <w:r w:rsidR="0082768A">
          <w:rPr>
            <w:noProof/>
          </w:rPr>
          <w:t>4</w:t>
        </w:r>
      </w:fldSimple>
      <w:bookmarkEnd w:id="111"/>
      <w:r>
        <w:t>: Inference</w:t>
      </w:r>
      <w:r w:rsidR="00A13D96">
        <w:t xml:space="preserve">. </w:t>
      </w:r>
      <w:r w:rsidR="007A37AC">
        <w:t>Source:</w:t>
      </w:r>
      <w:r w:rsidR="00A13D96">
        <w:t xml:space="preserve"> </w:t>
      </w:r>
      <w:r w:rsidR="00F44BB1">
        <w:fldChar w:fldCharType="begin"/>
      </w:r>
      <w:r w:rsidR="00EC42EE">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A13D96">
        <w:t>.</w:t>
      </w:r>
    </w:p>
    <w:p w14:paraId="0DE193ED" w14:textId="77777777" w:rsidR="00E7446E" w:rsidRDefault="009C7C7C" w:rsidP="00F75F1F">
      <w:pPr>
        <w:pStyle w:val="Heading1"/>
        <w:ind w:right="0"/>
      </w:pPr>
      <w:r>
        <w:lastRenderedPageBreak/>
        <w:t>Provenance in Games</w:t>
      </w:r>
    </w:p>
    <w:p w14:paraId="21F4A4DF" w14:textId="77777777" w:rsidR="009848C5" w:rsidRDefault="00120408" w:rsidP="00F75F1F">
      <w:pPr>
        <w:ind w:right="0"/>
        <w:jc w:val="both"/>
      </w:pPr>
      <w:ins w:id="112" w:author="esteban clua" w:date="2012-07-24T14:11:00Z">
        <w:r>
          <w:t>In this work we propose t</w:t>
        </w:r>
      </w:ins>
      <w:del w:id="113" w:author="esteban clua" w:date="2012-07-24T14:11:00Z">
        <w:r w:rsidR="009848C5" w:rsidDel="00120408">
          <w:delText>T</w:delText>
        </w:r>
      </w:del>
      <w:r w:rsidR="006B39FF">
        <w:t xml:space="preserve">he adoption of </w:t>
      </w:r>
      <w:r w:rsidR="009848C5">
        <w:t>provenance in</w:t>
      </w:r>
      <w:r w:rsidR="006B39FF">
        <w:t xml:space="preserve"> the context of</w:t>
      </w:r>
      <w:r w:rsidR="009848C5">
        <w:t xml:space="preserve"> games</w:t>
      </w:r>
      <w:ins w:id="114" w:author="esteban clua" w:date="2012-07-24T14:12:00Z">
        <w:r>
          <w:t>. For this, it is necessary</w:t>
        </w:r>
      </w:ins>
      <w:del w:id="115" w:author="esteban clua" w:date="2012-07-24T14:12:00Z">
        <w:r w:rsidR="006B39FF" w:rsidDel="00120408">
          <w:delText xml:space="preserve"> requires</w:delText>
        </w:r>
      </w:del>
      <w:ins w:id="116" w:author="esteban clua" w:date="2012-07-24T14:12:00Z">
        <w:r>
          <w:t xml:space="preserve"> to</w:t>
        </w:r>
      </w:ins>
      <w:del w:id="117" w:author="esteban clua" w:date="2012-07-24T14:12:00Z">
        <w:r w:rsidR="006B39FF" w:rsidDel="00120408">
          <w:delText xml:space="preserve"> a</w:delText>
        </w:r>
      </w:del>
      <w:r w:rsidR="009848C5">
        <w:t xml:space="preserve"> map </w:t>
      </w:r>
      <w:del w:id="118" w:author="esteban clua" w:date="2012-07-24T14:12:00Z">
        <w:r w:rsidR="006B39FF" w:rsidDel="00120408">
          <w:delText xml:space="preserve">of </w:delText>
        </w:r>
      </w:del>
      <w:r w:rsidR="009848C5">
        <w:t xml:space="preserve">each node </w:t>
      </w:r>
      <w:r w:rsidR="006B39FF">
        <w:t>of</w:t>
      </w:r>
      <w:r w:rsidR="009848C5">
        <w:t xml:space="preserve"> a provenance graph to </w:t>
      </w:r>
      <w:del w:id="119" w:author="esteban clua" w:date="2012-07-24T14:11:00Z">
        <w:r w:rsidR="009848C5" w:rsidDel="00400D6F">
          <w:delText xml:space="preserve">something </w:delText>
        </w:r>
      </w:del>
      <w:ins w:id="120" w:author="esteban clua" w:date="2012-07-24T14:11:00Z">
        <w:r w:rsidR="00400D6F">
          <w:t xml:space="preserve">elements </w:t>
        </w:r>
      </w:ins>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14:paraId="4165B436" w14:textId="77777777"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14:paraId="75BF541B" w14:textId="77777777"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14:paraId="480A7D81" w14:textId="77777777"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proofErr w:type="gramStart"/>
      <w:r w:rsidR="00EC7F1B">
        <w:t>an intelligence</w:t>
      </w:r>
      <w:proofErr w:type="gramEnd"/>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14:paraId="557D94B4" w14:textId="77777777" w:rsidR="00A41C35" w:rsidRDefault="001A54F2" w:rsidP="00F75F1F">
      <w:pPr>
        <w:ind w:right="0"/>
        <w:jc w:val="both"/>
        <w:rPr>
          <w:ins w:id="121" w:author="Kohwalter" w:date="2012-07-16T16:14:00Z"/>
        </w:rPr>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del w:id="122" w:author="esteban clua" w:date="2012-07-24T14:18:00Z">
        <w:r w:rsidR="006B5B40" w:rsidDel="00120408">
          <w:delText>which focus</w:delText>
        </w:r>
      </w:del>
      <w:ins w:id="123" w:author="esteban clua" w:date="2012-07-24T14:18:00Z">
        <w:r w:rsidR="00120408">
          <w:t>focused</w:t>
        </w:r>
      </w:ins>
      <w:r w:rsidR="006B5B40">
        <w:t xml:space="preserve"> on </w:t>
      </w:r>
      <w:r w:rsidR="00F25AD7">
        <w:t>storytelling</w:t>
      </w:r>
      <w:ins w:id="124" w:author="esteban clua" w:date="2012-07-24T14:18:00Z">
        <w:r w:rsidR="00120408">
          <w:t>,</w:t>
        </w:r>
      </w:ins>
      <w:del w:id="125" w:author="esteban clua" w:date="2012-07-24T14:18:00Z">
        <w:r w:rsidR="005C0A10" w:rsidDel="00120408">
          <w:delText>:</w:delText>
        </w:r>
      </w:del>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14:paraId="4DBEAB3C" w14:textId="3E8355EB" w:rsidR="00B83ABD" w:rsidRDefault="00A41C35" w:rsidP="00F75F1F">
      <w:pPr>
        <w:ind w:right="0"/>
        <w:jc w:val="both"/>
      </w:pPr>
      <w:ins w:id="126" w:author="Kohwalter" w:date="2012-07-16T16:14:00Z">
        <w:r>
          <w:tab/>
        </w:r>
      </w:ins>
      <w:ins w:id="127" w:author="Kohwalter" w:date="2012-07-16T16:09:00Z">
        <w:r w:rsidR="00346561">
          <w:t xml:space="preserve">To generate actions and control events, </w:t>
        </w:r>
      </w:ins>
      <w:ins w:id="128" w:author="Kohwalter" w:date="2012-07-16T16:10:00Z">
        <w:r w:rsidR="00346561">
          <w:t xml:space="preserve">each </w:t>
        </w:r>
      </w:ins>
      <w:ins w:id="129" w:author="Kohwalter" w:date="2012-07-16T16:08:00Z">
        <w:r w:rsidR="00346561">
          <w:t xml:space="preserve">NPC in the game </w:t>
        </w:r>
      </w:ins>
      <w:ins w:id="130" w:author="Kohwalter" w:date="2012-07-16T16:11:00Z">
        <w:r w:rsidR="00346561">
          <w:t>will require a decision tree in order to control his actions</w:t>
        </w:r>
      </w:ins>
      <w:ins w:id="131" w:author="Kohwalter" w:date="2012-07-16T16:16:00Z">
        <w:r>
          <w:t xml:space="preserve">, providing an array of </w:t>
        </w:r>
      </w:ins>
      <w:ins w:id="132" w:author="esteban clua" w:date="2012-07-24T14:31:00Z">
        <w:r w:rsidR="00893967">
          <w:t xml:space="preserve">behavior </w:t>
        </w:r>
      </w:ins>
      <w:ins w:id="133" w:author="Kohwalter" w:date="2012-07-16T16:16:00Z">
        <w:r>
          <w:t>possibilities</w:t>
        </w:r>
      </w:ins>
      <w:ins w:id="134" w:author="Kohwalter" w:date="2012-07-16T16:11:00Z">
        <w:r w:rsidR="00346561">
          <w:t>.</w:t>
        </w:r>
      </w:ins>
      <w:ins w:id="135" w:author="Kohwalter" w:date="2012-07-16T16:12:00Z">
        <w:r w:rsidR="00346561">
          <w:t xml:space="preserve"> Event triggers can also be controlled by decisions tree</w:t>
        </w:r>
      </w:ins>
      <w:ins w:id="136" w:author="Kohwalter" w:date="2012-07-16T16:08:00Z">
        <w:r w:rsidR="00346561">
          <w:t xml:space="preserve">. </w:t>
        </w:r>
      </w:ins>
      <w:r w:rsidR="005C0A10">
        <w:t>T</w:t>
      </w:r>
      <w:r w:rsidR="00B83ABD">
        <w:t xml:space="preserve">he next </w:t>
      </w:r>
      <w:proofErr w:type="gramStart"/>
      <w:r w:rsidR="00B83ABD">
        <w:t xml:space="preserve">subsection </w:t>
      </w:r>
      <w:r w:rsidR="005C0A10">
        <w:t>describe</w:t>
      </w:r>
      <w:proofErr w:type="gramEnd"/>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w:t>
      </w:r>
      <w:r w:rsidR="00B83ABD">
        <w:lastRenderedPageBreak/>
        <w:t>agents</w:t>
      </w:r>
      <w:ins w:id="137" w:author="esteban clua" w:date="2012-07-24T14:32:00Z">
        <w:r w:rsidR="00893967">
          <w:t>. We also describe how</w:t>
        </w:r>
      </w:ins>
      <w:del w:id="138" w:author="esteban clua" w:date="2012-07-24T14:32:00Z">
        <w:r w:rsidR="002A5D79" w:rsidDel="00893967">
          <w:delText>,</w:delText>
        </w:r>
      </w:del>
      <w:r w:rsidR="002A5D79">
        <w:t xml:space="preserve"> </w:t>
      </w:r>
      <w:ins w:id="139" w:author="Kohwalter" w:date="2012-07-16T16:13:00Z">
        <w:r>
          <w:t xml:space="preserve">the impact decisions tree can </w:t>
        </w:r>
      </w:ins>
      <w:ins w:id="140" w:author="esteban clua" w:date="2012-07-24T14:32:00Z">
        <w:r w:rsidR="00893967">
          <w:t xml:space="preserve">be </w:t>
        </w:r>
      </w:ins>
      <w:ins w:id="141" w:author="Kohwalter" w:date="2012-07-16T16:13:00Z">
        <w:r>
          <w:t>achieve</w:t>
        </w:r>
      </w:ins>
      <w:ins w:id="142" w:author="esteban clua" w:date="2012-07-24T14:32:00Z">
        <w:r w:rsidR="00893967">
          <w:t>d</w:t>
        </w:r>
      </w:ins>
      <w:ins w:id="143" w:author="Kohwalter" w:date="2012-07-16T16:13:00Z">
        <w:r>
          <w:t xml:space="preserve"> </w:t>
        </w:r>
        <w:del w:id="144" w:author="esteban clua" w:date="2012-07-24T14:32:00Z">
          <w:r w:rsidDel="00893967">
            <w:delText>in</w:delText>
          </w:r>
        </w:del>
      </w:ins>
      <w:ins w:id="145" w:author="esteban clua" w:date="2012-07-24T14:32:00Z">
        <w:r w:rsidR="00893967">
          <w:t>by</w:t>
        </w:r>
      </w:ins>
      <w:ins w:id="146" w:author="Kohwalter" w:date="2012-07-16T16:13:00Z">
        <w:r>
          <w:t xml:space="preserve"> actions, </w:t>
        </w:r>
      </w:ins>
      <w:r w:rsidR="002A5D79">
        <w:t>and how this information can be processed in order allow further provenance analysis</w:t>
      </w:r>
      <w:r w:rsidR="00B83ABD">
        <w:t>.</w:t>
      </w:r>
    </w:p>
    <w:p w14:paraId="26BC0194" w14:textId="77777777" w:rsidR="00781B7F" w:rsidRDefault="002A5D79" w:rsidP="002B06F3">
      <w:pPr>
        <w:pStyle w:val="Heading2"/>
      </w:pPr>
      <w:r>
        <w:t>Data model</w:t>
      </w:r>
    </w:p>
    <w:p w14:paraId="15954A02" w14:textId="4F84004C"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ins w:id="147" w:author="Kohwalter" w:date="2012-07-19T11:18:00Z">
        <w:r w:rsidR="00CA7E02">
          <w:t xml:space="preserve">As illustrated by </w:t>
        </w:r>
      </w:ins>
      <w:r w:rsidR="00D84BA5">
        <w:fldChar w:fldCharType="begin"/>
      </w:r>
      <w:r w:rsidR="00D84BA5">
        <w:instrText xml:space="preserve"> REF _Ref330305419 \h </w:instrText>
      </w:r>
      <w:r w:rsidR="00D84BA5">
        <w:fldChar w:fldCharType="separate"/>
      </w:r>
      <w:r w:rsidR="0082768A">
        <w:t xml:space="preserve">Figure </w:t>
      </w:r>
      <w:r w:rsidR="0082768A">
        <w:rPr>
          <w:noProof/>
        </w:rPr>
        <w:t>5</w:t>
      </w:r>
      <w:r w:rsidR="00D84BA5">
        <w:fldChar w:fldCharType="end"/>
      </w:r>
      <w:r w:rsidR="00D84BA5">
        <w:t>, e</w:t>
      </w:r>
      <w:r>
        <w:t xml:space="preserve">very action needs </w:t>
      </w:r>
      <w:ins w:id="148" w:author="esteban clua" w:date="2012-07-24T14:34:00Z">
        <w:r w:rsidR="00893967">
          <w:t xml:space="preserve">some information: </w:t>
        </w:r>
      </w:ins>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14:paraId="1B44EDE5" w14:textId="60D42316" w:rsidR="000F0F27" w:rsidRDefault="00F25AD7" w:rsidP="00F75F1F">
      <w:pPr>
        <w:ind w:right="0"/>
        <w:jc w:val="both"/>
      </w:pPr>
      <w:r>
        <w:tab/>
      </w:r>
      <w:r w:rsidR="0072438E">
        <w:t xml:space="preserve">Events also work in a similar way as action, with the difference in </w:t>
      </w:r>
      <w:r w:rsidR="00AB0538">
        <w:t xml:space="preserve">who </w:t>
      </w:r>
      <w:del w:id="149" w:author="esteban clua" w:date="2012-07-24T14:35:00Z">
        <w:r w:rsidR="00AB0538" w:rsidDel="00893967">
          <w:delText xml:space="preserve">did </w:delText>
        </w:r>
      </w:del>
      <w:ins w:id="150" w:author="Kohwalter" w:date="2012-07-19T14:56:00Z">
        <w:del w:id="151" w:author="esteban clua" w:date="2012-07-24T14:35:00Z">
          <w:r w:rsidR="002F52F9" w:rsidDel="00893967">
            <w:delText xml:space="preserve">, </w:delText>
          </w:r>
        </w:del>
      </w:ins>
      <w:ins w:id="152" w:author="Kohwalter" w:date="2012-07-19T11:16:00Z">
        <w:r w:rsidR="00515AC4">
          <w:t>trigger</w:t>
        </w:r>
      </w:ins>
      <w:ins w:id="153" w:author="esteban clua" w:date="2012-07-24T14:35:00Z">
        <w:r w:rsidR="00893967">
          <w:t>ed them</w:t>
        </w:r>
      </w:ins>
      <w:r w:rsidR="00AB0538">
        <w:t xml:space="preserve">, </w:t>
      </w:r>
      <w:del w:id="154" w:author="esteban clua" w:date="2012-07-24T14:35:00Z">
        <w:r w:rsidR="00AB0538" w:rsidDel="00893967">
          <w:delText xml:space="preserve">because </w:delText>
        </w:r>
      </w:del>
      <w:ins w:id="155" w:author="esteban clua" w:date="2012-07-24T14:35:00Z">
        <w:r w:rsidR="00893967">
          <w:t xml:space="preserve">since </w:t>
        </w:r>
      </w:ins>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t xml:space="preserve">. </w:t>
      </w:r>
      <w:r w:rsidR="00F44BB1">
        <w:fldChar w:fldCharType="begin"/>
      </w:r>
      <w:r w:rsidR="00D60F76">
        <w:instrText xml:space="preserve"> REF _Ref330305419 \h </w:instrText>
      </w:r>
      <w:r w:rsidR="00F44BB1">
        <w:fldChar w:fldCharType="separate"/>
      </w:r>
      <w:r w:rsidR="0082768A">
        <w:t xml:space="preserve">Figure </w:t>
      </w:r>
      <w:r w:rsidR="0082768A">
        <w:rPr>
          <w:noProof/>
        </w:rPr>
        <w:t>5</w:t>
      </w:r>
      <w:r w:rsidR="00F44BB1">
        <w:fldChar w:fldCharType="end"/>
      </w:r>
      <w:r w:rsidR="00D60F76">
        <w:t xml:space="preserve"> illustrates this model.</w:t>
      </w:r>
    </w:p>
    <w:p w14:paraId="3E672263" w14:textId="77777777" w:rsidR="00D60F76" w:rsidRDefault="00D56772" w:rsidP="00800D2D">
      <w:pPr>
        <w:keepNext/>
        <w:ind w:right="0"/>
        <w:jc w:val="center"/>
      </w:pPr>
      <w:r>
        <w:rPr>
          <w:noProof/>
        </w:rPr>
        <w:drawing>
          <wp:inline distT="0" distB="0" distL="0" distR="0" wp14:anchorId="3D2E04D0" wp14:editId="297B6459">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14:paraId="159F12A6" w14:textId="77777777" w:rsidR="00455CEF" w:rsidRDefault="00D60F76" w:rsidP="008F58A9">
      <w:pPr>
        <w:pStyle w:val="Caption"/>
        <w:jc w:val="center"/>
      </w:pPr>
      <w:bookmarkStart w:id="156" w:name="_Ref330305419"/>
      <w:r>
        <w:t xml:space="preserve">Figure </w:t>
      </w:r>
      <w:r w:rsidR="00F44BB1">
        <w:fldChar w:fldCharType="begin"/>
      </w:r>
      <w:r>
        <w:instrText xml:space="preserve"> SEQ Figure \* ARABIC </w:instrText>
      </w:r>
      <w:r w:rsidR="00F44BB1">
        <w:fldChar w:fldCharType="separate"/>
      </w:r>
      <w:r w:rsidR="0082768A">
        <w:rPr>
          <w:noProof/>
        </w:rPr>
        <w:t>5</w:t>
      </w:r>
      <w:r w:rsidR="00F44BB1">
        <w:fldChar w:fldCharType="end"/>
      </w:r>
      <w:bookmarkEnd w:id="156"/>
      <w:r>
        <w:t>: Data model diagram</w:t>
      </w:r>
      <w:r w:rsidR="00523DC9">
        <w:t xml:space="preserve">. </w:t>
      </w:r>
      <w:proofErr w:type="gramStart"/>
      <w:r w:rsidR="00523DC9">
        <w:t>Gr</w:t>
      </w:r>
      <w:r w:rsidR="00FE388D">
        <w:t>a</w:t>
      </w:r>
      <w:r w:rsidR="00D84BA5">
        <w:t xml:space="preserve">y classes </w:t>
      </w:r>
      <w:r w:rsidR="002F52F9">
        <w:t>represents</w:t>
      </w:r>
      <w:proofErr w:type="gramEnd"/>
      <w:r w:rsidR="002F52F9">
        <w:t xml:space="preserve"> </w:t>
      </w:r>
      <w:r w:rsidR="00D84BA5">
        <w:t>provenance classes.</w:t>
      </w:r>
    </w:p>
    <w:p w14:paraId="129B2640" w14:textId="77777777" w:rsidR="00455CEF" w:rsidRDefault="00455CEF" w:rsidP="00F75F1F">
      <w:pPr>
        <w:pStyle w:val="Heading2"/>
        <w:ind w:right="0"/>
      </w:pPr>
      <w:r>
        <w:t>Decision tree</w:t>
      </w:r>
    </w:p>
    <w:p w14:paraId="651724B6" w14:textId="39122CC3" w:rsidR="00AE3132" w:rsidRDefault="00CF05F5" w:rsidP="00F75F1F">
      <w:pPr>
        <w:ind w:right="0"/>
        <w:jc w:val="both"/>
      </w:pPr>
      <w:r>
        <w:t xml:space="preserve">For </w:t>
      </w:r>
      <w:ins w:id="157" w:author="Kohwalter" w:date="2012-07-16T16:07:00Z">
        <w:r w:rsidR="00346561">
          <w:t xml:space="preserve">the </w:t>
        </w:r>
      </w:ins>
      <w:r>
        <w:t>purpose</w:t>
      </w:r>
      <w:ins w:id="158" w:author="Kohwalter" w:date="2012-07-16T16:08:00Z">
        <w:r w:rsidR="00346561">
          <w:t xml:space="preserve"> of controlling actions</w:t>
        </w:r>
      </w:ins>
      <w:r>
        <w:t xml:space="preserve">, each </w:t>
      </w:r>
      <w:r w:rsidR="00020810">
        <w:t xml:space="preserve">important </w:t>
      </w:r>
      <w:r>
        <w:t>NPC require</w:t>
      </w:r>
      <w:r w:rsidR="00C87AA8">
        <w:t>s</w:t>
      </w:r>
      <w:r>
        <w:t xml:space="preserve"> a decision tree that </w:t>
      </w:r>
      <w:del w:id="159" w:author="esteban clua" w:date="2012-07-24T14:37:00Z">
        <w:r w:rsidDel="00893967">
          <w:delText xml:space="preserve">is </w:delText>
        </w:r>
      </w:del>
      <w:ins w:id="160" w:author="esteban clua" w:date="2012-07-24T14:37:00Z">
        <w:r w:rsidR="00893967">
          <w:t xml:space="preserve">will be </w:t>
        </w:r>
      </w:ins>
      <w:r>
        <w:t xml:space="preserve">consulted </w:t>
      </w:r>
      <w:del w:id="161" w:author="esteban clua" w:date="2012-07-24T14:37:00Z">
        <w:r w:rsidDel="00893967">
          <w:delText xml:space="preserve">to </w:delText>
        </w:r>
      </w:del>
      <w:ins w:id="162" w:author="esteban clua" w:date="2012-07-24T14:37:00Z">
        <w:r w:rsidR="00893967">
          <w:t xml:space="preserve">for </w:t>
        </w:r>
      </w:ins>
      <w:r>
        <w:t>determin</w:t>
      </w:r>
      <w:ins w:id="163" w:author="esteban clua" w:date="2012-07-24T14:37:00Z">
        <w:r w:rsidR="00893967">
          <w:t>ing</w:t>
        </w:r>
      </w:ins>
      <w:del w:id="164" w:author="esteban clua" w:date="2012-07-24T14:37:00Z">
        <w:r w:rsidDel="00893967">
          <w:delText>e</w:delText>
        </w:r>
      </w:del>
      <w:r>
        <w:t xml:space="preserve"> which action </w:t>
      </w:r>
      <w:del w:id="165" w:author="esteban clua" w:date="2012-07-24T14:37:00Z">
        <w:r w:rsidDel="00893967">
          <w:delText xml:space="preserve">to </w:delText>
        </w:r>
      </w:del>
      <w:ins w:id="166" w:author="esteban clua" w:date="2012-07-24T14:37:00Z">
        <w:r w:rsidR="00893967">
          <w:t xml:space="preserve">must be </w:t>
        </w:r>
      </w:ins>
      <w:r>
        <w:t>execute</w:t>
      </w:r>
      <w:ins w:id="167" w:author="esteban clua" w:date="2012-07-24T14:37:00Z">
        <w:r w:rsidR="00893967">
          <w:t>d</w:t>
        </w:r>
      </w:ins>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14:paraId="43E8548D" w14:textId="77777777" w:rsidR="00A41C35" w:rsidRDefault="00A41C35" w:rsidP="00F75F1F">
      <w:pPr>
        <w:ind w:right="0"/>
        <w:jc w:val="both"/>
      </w:pPr>
      <w:r>
        <w:lastRenderedPageBreak/>
        <w:tab/>
        <w:t xml:space="preserve">Decision trees </w:t>
      </w:r>
      <w:r w:rsidR="00F44BB1">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F44BB1">
        <w:fldChar w:fldCharType="separate"/>
      </w:r>
      <w:r w:rsidR="00446950" w:rsidRPr="00446950">
        <w:rPr>
          <w:szCs w:val="21"/>
        </w:rPr>
        <w:t>[Moret 1982]</w:t>
      </w:r>
      <w:r w:rsidR="00F44BB1">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14:paraId="4300776B" w14:textId="14E662D1" w:rsidR="003A5D56" w:rsidRDefault="003A5D56" w:rsidP="00F75F1F">
      <w:pPr>
        <w:ind w:right="0"/>
        <w:jc w:val="both"/>
      </w:pPr>
      <w:r>
        <w:tab/>
      </w:r>
      <w:del w:id="168" w:author="esteban clua" w:date="2012-07-24T14:42:00Z">
        <w:r w:rsidDel="004B4506">
          <w:delText>With th</w:delText>
        </w:r>
        <w:r w:rsidR="00020810" w:rsidDel="004B4506">
          <w:delText>e</w:delText>
        </w:r>
      </w:del>
      <w:ins w:id="169" w:author="esteban clua" w:date="2012-07-24T14:42:00Z">
        <w:r w:rsidR="004B4506">
          <w:t>The</w:t>
        </w:r>
      </w:ins>
      <w:r w:rsidR="00020810">
        <w:t xml:space="preserve"> usage of decisions trees</w:t>
      </w:r>
      <w:del w:id="170" w:author="esteban clua" w:date="2012-07-24T14:42:00Z">
        <w:r w:rsidR="00020810" w:rsidDel="004B4506">
          <w:delText>, it is</w:delText>
        </w:r>
        <w:r w:rsidDel="004B4506">
          <w:delText xml:space="preserve"> added</w:delText>
        </w:r>
      </w:del>
      <w:ins w:id="171" w:author="esteban clua" w:date="2012-07-24T14:42:00Z">
        <w:r w:rsidR="004B4506">
          <w:t xml:space="preserve"> brings</w:t>
        </w:r>
      </w:ins>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ins w:id="172" w:author="esteban clua" w:date="2012-07-24T14:43:00Z">
        <w:r w:rsidR="004B4506">
          <w:t xml:space="preserve"> in a novel manner</w:t>
        </w:r>
      </w:ins>
      <w:r>
        <w:t>.</w:t>
      </w:r>
    </w:p>
    <w:p w14:paraId="03F227AE" w14:textId="77777777" w:rsidR="003A5D56" w:rsidRDefault="00FA3503" w:rsidP="00F75F1F">
      <w:pPr>
        <w:pStyle w:val="Heading2"/>
        <w:ind w:right="0"/>
      </w:pPr>
      <w:bookmarkStart w:id="173" w:name="_Ref330394550"/>
      <w:r>
        <w:t>Provenance Model</w:t>
      </w:r>
      <w:bookmarkEnd w:id="173"/>
    </w:p>
    <w:p w14:paraId="7BE8EF96" w14:textId="63AD0677" w:rsidR="004161A1" w:rsidRDefault="004161A1" w:rsidP="00F75F1F">
      <w:pPr>
        <w:ind w:right="0"/>
        <w:jc w:val="both"/>
      </w:pPr>
      <w:r>
        <w:t>In order to store all the necessary data to be used later for provenance</w:t>
      </w:r>
      <w:ins w:id="174" w:author="esteban clua" w:date="2012-07-24T14:44:00Z">
        <w:r w:rsidR="004B4506">
          <w:t xml:space="preserve"> reasons</w:t>
        </w:r>
      </w:ins>
      <w:r>
        <w:t xml:space="preserve">, </w:t>
      </w:r>
      <w:del w:id="175" w:author="esteban clua" w:date="2012-07-24T14:44:00Z">
        <w:r w:rsidDel="004B4506">
          <w:delText xml:space="preserve">there is </w:delText>
        </w:r>
        <w:r w:rsidR="00DA0385" w:rsidDel="004B4506">
          <w:delText xml:space="preserve">a </w:delText>
        </w:r>
        <w:r w:rsidDel="004B4506">
          <w:delText>need for</w:delText>
        </w:r>
      </w:del>
      <w:ins w:id="176" w:author="esteban clua" w:date="2012-07-24T14:44:00Z">
        <w:r w:rsidR="004B4506">
          <w:t xml:space="preserve">it is required </w:t>
        </w:r>
      </w:ins>
      <w:del w:id="177" w:author="esteban clua" w:date="2012-07-24T14:44:00Z">
        <w:r w:rsidDel="004B4506">
          <w:delText xml:space="preserve"> a</w:delText>
        </w:r>
      </w:del>
      <w:ins w:id="178" w:author="esteban clua" w:date="2012-07-24T14:44:00Z">
        <w:r w:rsidR="004B4506">
          <w:t>a</w:t>
        </w:r>
      </w:ins>
      <w:r>
        <w:t xml:space="preserve"> storage structure. Depending on the information structure, it is possible to use the structure itself for inference in provenance, simplifying some unnecessary information. </w:t>
      </w:r>
    </w:p>
    <w:p w14:paraId="323C423B" w14:textId="52DA3900" w:rsidR="00185953" w:rsidRDefault="00185953" w:rsidP="00F75F1F">
      <w:pPr>
        <w:ind w:right="0"/>
        <w:jc w:val="both"/>
      </w:pPr>
      <w:r>
        <w:tab/>
        <w:t>Consider</w:t>
      </w:r>
      <w:ins w:id="179" w:author="esteban clua" w:date="2012-07-24T14:44:00Z">
        <w:r w:rsidR="004B4506">
          <w:t>ing</w:t>
        </w:r>
      </w:ins>
      <w:r>
        <w:t xml:space="preserve"> the generation of actions, which are executed by an entity</w:t>
      </w:r>
      <w:ins w:id="180" w:author="esteban clua" w:date="2012-07-24T14:45:00Z">
        <w:r w:rsidR="004B4506">
          <w:t>, the</w:t>
        </w:r>
      </w:ins>
      <w:del w:id="181" w:author="esteban clua" w:date="2012-07-24T14:45:00Z">
        <w:r w:rsidDel="004B4506">
          <w:delText xml:space="preserve">. </w:delText>
        </w:r>
        <w:r w:rsidR="00AB760F" w:rsidDel="004B4506">
          <w:delText>This</w:delText>
        </w:r>
      </w:del>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w:t>
      </w:r>
      <w:del w:id="182" w:author="esteban clua" w:date="2012-07-24T14:45:00Z">
        <w:r w:rsidDel="004B4506">
          <w:delText xml:space="preserve">just </w:delText>
        </w:r>
      </w:del>
      <w:r>
        <w:t>by</w:t>
      </w:r>
      <w:ins w:id="183" w:author="esteban clua" w:date="2012-07-24T14:45:00Z">
        <w:r w:rsidR="004B4506">
          <w:t xml:space="preserve"> simply</w:t>
        </w:r>
      </w:ins>
      <w:r>
        <w:t xml:space="preserve"> looking at whose list it belongs to, without the need to explicitly say who executed the action.</w:t>
      </w:r>
      <w:ins w:id="184" w:author="esteban clua" w:date="2012-07-24T14:45:00Z">
        <w:r w:rsidR="004B4506">
          <w:t xml:space="preserve"> For event analysis it is possible to use an</w:t>
        </w:r>
      </w:ins>
      <w:r>
        <w:t xml:space="preserve"> </w:t>
      </w:r>
      <w:del w:id="185" w:author="esteban clua" w:date="2012-07-24T14:46:00Z">
        <w:r w:rsidR="00DA0385" w:rsidDel="004B4506">
          <w:delText xml:space="preserve">It is </w:delText>
        </w:r>
      </w:del>
      <w:r w:rsidR="00DA0385">
        <w:t xml:space="preserve">analogous </w:t>
      </w:r>
      <w:del w:id="186" w:author="esteban clua" w:date="2012-07-24T14:46:00Z">
        <w:r w:rsidR="00DA0385" w:rsidDel="004B4506">
          <w:delText>f</w:delText>
        </w:r>
        <w:r w:rsidDel="004B4506">
          <w:delText>or events</w:delText>
        </w:r>
      </w:del>
      <w:ins w:id="187" w:author="esteban clua" w:date="2012-07-24T14:46:00Z">
        <w:r w:rsidR="004B4506">
          <w:t>approach</w:t>
        </w:r>
      </w:ins>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14:paraId="4CC5AB46" w14:textId="1A8A042C" w:rsidR="008B787E" w:rsidRDefault="008B787E" w:rsidP="00F75F1F">
      <w:pPr>
        <w:ind w:right="0"/>
        <w:jc w:val="both"/>
      </w:pPr>
      <w:r>
        <w:tab/>
      </w:r>
      <w:ins w:id="188" w:author="Kohwalter" w:date="2012-07-16T16:19:00Z">
        <w:r w:rsidR="00A41C35">
          <w:t xml:space="preserve">Entities present in a scene, or place, can be represented in a similar way as actions. </w:t>
        </w:r>
      </w:ins>
      <w:r>
        <w:t xml:space="preserve">Each scene </w:t>
      </w:r>
      <w:del w:id="189" w:author="esteban clua" w:date="2012-07-24T14:46:00Z">
        <w:r w:rsidDel="004B4506">
          <w:delText xml:space="preserve">have </w:delText>
        </w:r>
      </w:del>
      <w:ins w:id="190" w:author="esteban clua" w:date="2012-07-24T14:46:00Z">
        <w:r w:rsidR="004B4506">
          <w:t xml:space="preserve">has </w:t>
        </w:r>
      </w:ins>
      <w:r>
        <w:t xml:space="preserve">a list of entities that belong to it. To represent a world, </w:t>
      </w:r>
      <w:del w:id="191" w:author="esteban clua" w:date="2012-07-24T14:47:00Z">
        <w:r w:rsidDel="004B4506">
          <w:delText xml:space="preserve">then </w:delText>
        </w:r>
      </w:del>
      <w:r>
        <w:t>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del w:id="192" w:author="esteban clua" w:date="2012-07-24T14:47:00Z">
        <w:r w:rsidR="00762F64" w:rsidDel="004B4506">
          <w:delText xml:space="preserve">giving </w:delText>
        </w:r>
      </w:del>
      <w:ins w:id="193" w:author="esteban clua" w:date="2012-07-24T14:47:00Z">
        <w:r w:rsidR="004B4506">
          <w:t xml:space="preserve">shown </w:t>
        </w:r>
      </w:ins>
      <w:r w:rsidR="00762F64">
        <w:t xml:space="preserve">at </w:t>
      </w:r>
      <w:r w:rsidR="0082768A">
        <w:fldChar w:fldCharType="begin"/>
      </w:r>
      <w:r w:rsidR="0082768A">
        <w:instrText xml:space="preserve"> REF _Ref330467977 \h </w:instrText>
      </w:r>
      <w:r w:rsidR="0082768A">
        <w:fldChar w:fldCharType="separate"/>
      </w:r>
      <w:r w:rsidR="0082768A">
        <w:t xml:space="preserve">Figure </w:t>
      </w:r>
      <w:r w:rsidR="0082768A">
        <w:rPr>
          <w:noProof/>
        </w:rPr>
        <w:t>6</w:t>
      </w:r>
      <w:r w:rsidR="0082768A">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14:paraId="56486E1A" w14:textId="77777777" w:rsidR="00762F64" w:rsidRDefault="0082768A" w:rsidP="0082768A">
      <w:pPr>
        <w:pStyle w:val="Heading2"/>
        <w:ind w:right="0"/>
      </w:pPr>
      <w:r>
        <w:lastRenderedPageBreak/>
        <w:t>Provenance Analysis</w:t>
      </w:r>
      <w:r w:rsidR="00F67DC2">
        <w:rPr>
          <w:noProof/>
        </w:rPr>
        <w:drawing>
          <wp:anchor distT="0" distB="0" distL="114300" distR="114300" simplePos="0" relativeHeight="251681792" behindDoc="0" locked="0" layoutInCell="1" allowOverlap="1" wp14:anchorId="7DC57A6D" wp14:editId="1BF6AE79">
            <wp:simplePos x="0" y="0"/>
            <wp:positionH relativeFrom="column">
              <wp:posOffset>504190</wp:posOffset>
            </wp:positionH>
            <wp:positionV relativeFrom="paragraph">
              <wp:posOffset>1270</wp:posOffset>
            </wp:positionV>
            <wp:extent cx="1838325" cy="1981200"/>
            <wp:effectExtent l="19050" t="0" r="9525" b="0"/>
            <wp:wrapTopAndBottom/>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1838325" cy="1981200"/>
                    </a:xfrm>
                    <a:prstGeom prst="rect">
                      <a:avLst/>
                    </a:prstGeom>
                    <a:noFill/>
                    <a:ln w="9525">
                      <a:noFill/>
                      <a:miter lim="800000"/>
                      <a:headEnd/>
                      <a:tailEnd/>
                    </a:ln>
                  </pic:spPr>
                </pic:pic>
              </a:graphicData>
            </a:graphic>
          </wp:anchor>
        </w:drawing>
      </w:r>
    </w:p>
    <w:p w14:paraId="33B4B4D6" w14:textId="3BCED3D7"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ins w:id="194" w:author="esteban clua" w:date="2012-07-24T14:48:00Z">
        <w:r w:rsidR="004B4506">
          <w:t xml:space="preserve">elements </w:t>
        </w:r>
      </w:ins>
      <w:r w:rsidR="00FA3503">
        <w:t xml:space="preserve">act as noise and </w:t>
      </w:r>
      <w:r>
        <w:t xml:space="preserve">can be omitted during provenance </w:t>
      </w:r>
      <w:r w:rsidR="00FA3503">
        <w:t xml:space="preserve">analysis </w:t>
      </w:r>
      <w:r>
        <w:t>by using completion and inference rules.</w:t>
      </w:r>
    </w:p>
    <w:p w14:paraId="368A43F8" w14:textId="70A3072B"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ins w:id="195" w:author="esteban clua" w:date="2012-07-24T14:49:00Z">
        <w:r w:rsidR="004B4506">
          <w:t xml:space="preserve">we may have a </w:t>
        </w:r>
      </w:ins>
      <w:del w:id="196" w:author="esteban clua" w:date="2012-07-24T14:49:00Z">
        <w:r w:rsidR="00C36465" w:rsidDel="004B4506">
          <w:delText xml:space="preserve">the </w:delText>
        </w:r>
      </w:del>
      <w:r w:rsidR="00C36465">
        <w:t xml:space="preserve">player </w:t>
      </w:r>
      <w:del w:id="197" w:author="esteban clua" w:date="2012-07-24T14:49:00Z">
        <w:r w:rsidR="00C36465" w:rsidDel="004B4506">
          <w:delText xml:space="preserve">is </w:delText>
        </w:r>
      </w:del>
      <w:r w:rsidR="00C36465">
        <w:t xml:space="preserve">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14:paraId="715E4CD8" w14:textId="3956E6A5"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or even healing himself in order to survive. These actions are not duplicate</w:t>
      </w:r>
      <w:ins w:id="198" w:author="esteban clua" w:date="2012-07-24T14:50:00Z">
        <w:r w:rsidR="004B4506">
          <w:t>d</w:t>
        </w:r>
      </w:ins>
      <w:del w:id="199" w:author="esteban clua" w:date="2012-07-24T14:50:00Z">
        <w:r w:rsidR="00F333E4" w:rsidDel="004B4506">
          <w:delText>s</w:delText>
        </w:r>
      </w:del>
      <w:r w:rsidR="00F333E4">
        <w:t xml:space="preserve">,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14:paraId="49B6ECCF" w14:textId="77777777" w:rsidR="00121EDC" w:rsidRDefault="007D664E" w:rsidP="00F75F1F">
      <w:pPr>
        <w:pStyle w:val="Heading1"/>
        <w:ind w:right="0"/>
      </w:pPr>
      <w:bookmarkStart w:id="200" w:name="_Ref329254750"/>
      <w:r>
        <w:lastRenderedPageBreak/>
        <w:t>Evaluation</w:t>
      </w:r>
      <w:bookmarkEnd w:id="200"/>
    </w:p>
    <w:p w14:paraId="09A7A23C" w14:textId="0A9312FB" w:rsidR="004D0FBB" w:rsidRDefault="005D1512" w:rsidP="000573E0">
      <w:pPr>
        <w:ind w:right="0"/>
        <w:jc w:val="both"/>
      </w:pPr>
      <w:r>
        <w:rPr>
          <w:noProof/>
        </w:rPr>
        <mc:AlternateContent>
          <mc:Choice Requires="wps">
            <w:drawing>
              <wp:anchor distT="0" distB="0" distL="114300" distR="114300" simplePos="0" relativeHeight="251683840" behindDoc="0" locked="0" layoutInCell="1" allowOverlap="1" wp14:anchorId="619009A2" wp14:editId="6DCE7619">
                <wp:simplePos x="0" y="0"/>
                <wp:positionH relativeFrom="column">
                  <wp:posOffset>-3099435</wp:posOffset>
                </wp:positionH>
                <wp:positionV relativeFrom="paragraph">
                  <wp:posOffset>1940560</wp:posOffset>
                </wp:positionV>
                <wp:extent cx="2762250" cy="258445"/>
                <wp:effectExtent l="0" t="0" r="3810" b="1270"/>
                <wp:wrapTopAndBottom/>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31CB74" w14:textId="77777777" w:rsidR="00780048" w:rsidRPr="00942A55" w:rsidRDefault="00780048" w:rsidP="0082768A">
                            <w:pPr>
                              <w:pStyle w:val="Caption"/>
                              <w:jc w:val="center"/>
                              <w:rPr>
                                <w:noProof/>
                                <w:sz w:val="20"/>
                                <w:szCs w:val="20"/>
                              </w:rPr>
                            </w:pPr>
                            <w:bookmarkStart w:id="201" w:name="_Ref330467977"/>
                            <w:r>
                              <w:t xml:space="preserve">Figure </w:t>
                            </w:r>
                            <w:fldSimple w:instr=" SEQ Figure \* ARABIC ">
                              <w:r>
                                <w:rPr>
                                  <w:noProof/>
                                </w:rPr>
                                <w:t>6</w:t>
                              </w:r>
                            </w:fldSimple>
                            <w:bookmarkEnd w:id="201"/>
                            <w:r>
                              <w:t>: Example of structure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244.05pt;margin-top:152.8pt;width:217.5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" stroked="f">
                <v:textbox style="mso-fit-shape-to-text:t" inset="0,0,0,0">
                  <w:txbxContent>
                    <w:p w:rsidR="0082768A" w:rsidRPr="00942A55" w:rsidRDefault="0082768A" w:rsidP="0082768A">
                      <w:pPr>
                        <w:pStyle w:val="Legenda"/>
                        <w:jc w:val="center"/>
                        <w:rPr>
                          <w:noProof/>
                          <w:sz w:val="20"/>
                          <w:szCs w:val="20"/>
                        </w:rPr>
                      </w:pPr>
                      <w:bookmarkStart w:id="106" w:name="_Ref330467977"/>
                      <w:r>
                        <w:t xml:space="preserve">Figure </w:t>
                      </w:r>
                      <w:r w:rsidR="001C302A">
                        <w:fldChar w:fldCharType="begin"/>
                      </w:r>
                      <w:r w:rsidR="001C302A">
                        <w:instrText xml:space="preserve"> SEQ Figure \* ARABIC </w:instrText>
                      </w:r>
                      <w:r w:rsidR="001C302A">
                        <w:fldChar w:fldCharType="separate"/>
                      </w:r>
                      <w:r>
                        <w:rPr>
                          <w:noProof/>
                        </w:rPr>
                        <w:t>6</w:t>
                      </w:r>
                      <w:r w:rsidR="001C302A">
                        <w:rPr>
                          <w:noProof/>
                        </w:rPr>
                        <w:fldChar w:fldCharType="end"/>
                      </w:r>
                      <w:bookmarkEnd w:id="106"/>
                      <w:r>
                        <w:t>: Example of structure</w:t>
                      </w:r>
                    </w:p>
                  </w:txbxContent>
                </v:textbox>
                <w10:wrap type="topAndBottom"/>
              </v:shape>
            </w:pict>
          </mc:Fallback>
        </mc:AlternateContent>
      </w:r>
      <w:r w:rsidR="009B6341">
        <w:t xml:space="preserve">The proposed framework was instantiated in a </w:t>
      </w:r>
      <w:r w:rsidR="000573E0">
        <w:t>Software Engineering education</w:t>
      </w:r>
      <w:ins w:id="202" w:author="esteban clua" w:date="2012-07-24T16:21:00Z">
        <w:r w:rsidR="004F692F">
          <w:t>al</w:t>
        </w:r>
      </w:ins>
      <w:r w:rsidR="000573E0">
        <w:t xml:space="preserve"> game </w:t>
      </w:r>
      <w:r w:rsidR="009B6341">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rsidR="00F44BB1">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F44BB1">
        <w:fldChar w:fldCharType="separate"/>
      </w:r>
      <w:r w:rsidR="00446950" w:rsidRPr="00446950">
        <w:rPr>
          <w:szCs w:val="21"/>
        </w:rPr>
        <w:t>[Kohwalter et al. 2011]</w:t>
      </w:r>
      <w:r w:rsidR="00F44BB1">
        <w:fldChar w:fldCharType="end"/>
      </w:r>
      <w:r w:rsidR="000573E0">
        <w:t xml:space="preserve">. </w:t>
      </w:r>
      <w:r w:rsidR="009B6341">
        <w:t xml:space="preserve">The goal of SDM is to allow undergraduate students to understand the existing cause-effect </w:t>
      </w:r>
      <w:r w:rsidR="004D0FBB">
        <w:t>relationships</w:t>
      </w:r>
      <w:r w:rsidR="009B6341">
        <w:t xml:space="preserve"> </w:t>
      </w:r>
      <w:r w:rsidR="004D0FBB">
        <w:t>in</w:t>
      </w:r>
      <w:r w:rsidR="009B6341">
        <w:t xml:space="preserve"> software development. </w:t>
      </w:r>
      <w:r w:rsidR="004D0FBB">
        <w:t>As so, the adoption of provenance becomes an important instrument to better support knowledge acquisition</w:t>
      </w:r>
      <w:ins w:id="203" w:author="Kohwalter" w:date="2012-07-16T16:49:00Z">
        <w:r w:rsidR="00FD169C">
          <w:t>, allowing the possibility of tracking mistakes made during a game session.</w:t>
        </w:r>
      </w:ins>
    </w:p>
    <w:p w14:paraId="7F0793E3" w14:textId="474BE4A0" w:rsidR="00402416" w:rsidRDefault="004D0FBB" w:rsidP="000573E0">
      <w:pPr>
        <w:ind w:right="0"/>
        <w:jc w:val="both"/>
      </w:pPr>
      <w:r>
        <w:tab/>
      </w:r>
      <w:r w:rsidR="000573E0">
        <w:t>In SDM</w:t>
      </w:r>
      <w:ins w:id="204" w:author="Kohwalter" w:date="2012-07-16T16:50:00Z">
        <w:r w:rsidR="00FD169C">
          <w:t>, which was developed using the game engine Unity3D</w:t>
        </w:r>
      </w:ins>
      <w:ins w:id="205" w:author="Kohwalter" w:date="2012-07-16T16:51:00Z">
        <w:r w:rsidR="00FD169C">
          <w:t xml:space="preserve"> </w:t>
        </w:r>
        <w:r w:rsidR="00F44BB1">
          <w:fldChar w:fldCharType="begin"/>
        </w:r>
      </w:ins>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F44BB1">
        <w:fldChar w:fldCharType="separate"/>
      </w:r>
      <w:r w:rsidR="00446950" w:rsidRPr="00446950">
        <w:rPr>
          <w:szCs w:val="21"/>
        </w:rPr>
        <w:t>[Higgins 2010]</w:t>
      </w:r>
      <w:ins w:id="206" w:author="Kohwalter" w:date="2012-07-16T16:51:00Z">
        <w:r w:rsidR="00F44BB1">
          <w:fldChar w:fldCharType="end"/>
        </w:r>
      </w:ins>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ins w:id="207" w:author="esteban clua" w:date="2012-07-24T16:23:00Z">
        <w:r w:rsidR="004F692F">
          <w:t xml:space="preserve">the </w:t>
        </w:r>
      </w:ins>
      <w:r w:rsidR="00021C07">
        <w:t>software</w:t>
      </w:r>
      <w:r w:rsidR="00402416">
        <w:t xml:space="preserve"> </w:t>
      </w:r>
      <w:proofErr w:type="gramStart"/>
      <w:r w:rsidR="00402416">
        <w:t>have</w:t>
      </w:r>
      <w:proofErr w:type="gramEnd"/>
      <w:r w:rsidR="00402416">
        <w:t xml:space="preser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14:paraId="60C15F3A" w14:textId="38284205" w:rsidR="00402416" w:rsidRDefault="00402416" w:rsidP="00F75F1F">
      <w:pPr>
        <w:ind w:right="0"/>
        <w:jc w:val="both"/>
      </w:pPr>
      <w:r>
        <w:tab/>
        <w:t>Since SDM focus</w:t>
      </w:r>
      <w:r w:rsidR="00FF6432">
        <w:t>es</w:t>
      </w:r>
      <w:r>
        <w:t xml:space="preserve"> </w:t>
      </w:r>
      <w:r w:rsidR="00AF180C">
        <w:t>in</w:t>
      </w:r>
      <w:r>
        <w:t xml:space="preserve"> people management, the main </w:t>
      </w:r>
      <w:del w:id="208" w:author="esteban clua" w:date="2012-07-24T16:24:00Z">
        <w:r w:rsidDel="004F692F">
          <w:delText xml:space="preserve">element of the game </w:delText>
        </w:r>
        <w:r w:rsidR="00AF180C" w:rsidDel="004F692F">
          <w:delText>are</w:delText>
        </w:r>
      </w:del>
      <w:ins w:id="209" w:author="esteban clua" w:date="2012-07-24T16:24:00Z">
        <w:r w:rsidR="004F692F">
          <w:t>elements of the game are</w:t>
        </w:r>
      </w:ins>
      <w:r>
        <w:t xml:space="preserve"> </w:t>
      </w:r>
      <w:r w:rsidR="00021C07">
        <w:t xml:space="preserve">the </w:t>
      </w:r>
      <w:r>
        <w:t>emplo</w:t>
      </w:r>
      <w:r w:rsidR="00021C07">
        <w:t>yee</w:t>
      </w:r>
      <w:r w:rsidR="00AF180C">
        <w:t>s</w:t>
      </w:r>
      <w:r>
        <w:t xml:space="preserve">, which represent the player’s labor force. </w:t>
      </w:r>
      <w:r w:rsidR="00FF6432">
        <w:t>E</w:t>
      </w:r>
      <w:r>
        <w:t xml:space="preserve">mployees </w:t>
      </w:r>
      <w:r w:rsidR="00FF6432">
        <w:t>can perform</w:t>
      </w:r>
      <w:r>
        <w:t xml:space="preserve"> </w:t>
      </w:r>
      <w:r w:rsidR="00FF6432">
        <w:t xml:space="preserve">different </w:t>
      </w:r>
      <w:r>
        <w:t>roles</w:t>
      </w:r>
      <w:r w:rsidR="00740689">
        <w:t xml:space="preserve"> (manager, analyst, designer, programmer, etc.)</w:t>
      </w:r>
      <w:r w:rsidR="00FF6432">
        <w:t>, which valorizes</w:t>
      </w:r>
      <w:r>
        <w:t xml:space="preserv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14:paraId="756F2655" w14:textId="77777777" w:rsidR="0082768A" w:rsidRDefault="00F44BB1" w:rsidP="0082768A">
      <w:pPr>
        <w:pStyle w:val="Caption"/>
        <w:ind w:right="0"/>
        <w:jc w:val="center"/>
      </w:pPr>
      <w:r>
        <w:fldChar w:fldCharType="begin"/>
      </w:r>
      <w:r w:rsidR="008B4B34">
        <w:instrText xml:space="preserve"> REF _Ref329006140 \h </w:instrText>
      </w:r>
      <w:r>
        <w:fldChar w:fldCharType="separate"/>
      </w:r>
      <w:r w:rsidR="0082768A" w:rsidRPr="0082768A">
        <w:t xml:space="preserve"> </w:t>
      </w:r>
    </w:p>
    <w:p w14:paraId="441E8B28" w14:textId="2E338C4C" w:rsidR="00CB42BD" w:rsidRDefault="0082768A" w:rsidP="0082768A">
      <w:pPr>
        <w:ind w:right="0" w:firstLine="284"/>
        <w:jc w:val="both"/>
      </w:pPr>
      <w:r>
        <w:t xml:space="preserve">Figure </w:t>
      </w:r>
      <w:r>
        <w:rPr>
          <w:noProof/>
        </w:rPr>
        <w:t>7</w:t>
      </w:r>
      <w:r w:rsidR="00F44BB1">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t also illustrates the project</w:t>
      </w:r>
      <w:ins w:id="210" w:author="esteban clua" w:date="2012-07-24T16:29:00Z">
        <w:r w:rsidR="00780048">
          <w:t xml:space="preserve">, </w:t>
        </w:r>
      </w:ins>
      <w:del w:id="211" w:author="esteban clua" w:date="2012-07-24T16:29:00Z">
        <w:r w:rsidR="00402416" w:rsidDel="00780048">
          <w:delText xml:space="preserve"> and </w:delText>
        </w:r>
      </w:del>
      <w:r w:rsidR="00402416">
        <w:t xml:space="preserve">its </w:t>
      </w:r>
      <w:r w:rsidR="00021C07">
        <w:t>characteristics and requirement</w:t>
      </w:r>
      <w:r w:rsidR="00402416">
        <w:t>.</w:t>
      </w:r>
    </w:p>
    <w:p w14:paraId="62CD562B" w14:textId="77777777" w:rsidR="00871F30" w:rsidRDefault="009D4097" w:rsidP="00F75F1F">
      <w:pPr>
        <w:pStyle w:val="Heading2"/>
        <w:ind w:right="0"/>
      </w:pPr>
      <w:r>
        <w:t>Adapting SDM for the proposed framework</w:t>
      </w:r>
    </w:p>
    <w:p w14:paraId="7A6FAB40" w14:textId="17548B72" w:rsidR="00D3669E" w:rsidRDefault="00740689" w:rsidP="00F75F1F">
      <w:pPr>
        <w:ind w:right="0"/>
        <w:jc w:val="both"/>
      </w:pPr>
      <w:r>
        <w:t>Some changes were made in the SDM game t</w:t>
      </w:r>
      <w:r w:rsidR="00876939">
        <w:t>o introd</w:t>
      </w:r>
      <w:r w:rsidR="00AF180C">
        <w:t>uce decision trees</w:t>
      </w:r>
      <w:ins w:id="212" w:author="Kohwalter" w:date="2012-07-16T16:21:00Z">
        <w:r w:rsidR="00A41C35">
          <w:t>, allowing</w:t>
        </w:r>
      </w:ins>
      <w:ins w:id="213" w:author="Kohwalter" w:date="2012-07-16T16:22:00Z">
        <w:r w:rsidR="00A41C35">
          <w:t xml:space="preserve"> a variety of tasks and </w:t>
        </w:r>
      </w:ins>
      <w:ins w:id="214" w:author="Kohwalter" w:date="2012-07-16T18:32:00Z">
        <w:r w:rsidR="00DB5F7F">
          <w:t>their respective</w:t>
        </w:r>
      </w:ins>
      <w:ins w:id="215" w:author="Kohwalter" w:date="2012-07-16T16:24:00Z">
        <w:r w:rsidR="00A741CD">
          <w:t xml:space="preserve"> actions,</w:t>
        </w:r>
      </w:ins>
      <w:r w:rsidR="00AF180C">
        <w:t xml:space="preserve"> and a way to</w:t>
      </w:r>
      <w:r w:rsidR="00876939">
        <w:t xml:space="preserve"> record all actions made by the player's employees</w:t>
      </w:r>
      <w:r w:rsidR="00AF180C">
        <w:t xml:space="preserve"> for </w:t>
      </w:r>
      <w:ins w:id="216" w:author="esteban clua" w:date="2012-07-24T16:30:00Z">
        <w:r w:rsidR="00780048">
          <w:t xml:space="preserve">future </w:t>
        </w:r>
      </w:ins>
      <w:r w:rsidR="00AF180C">
        <w:t>usage on provenance</w:t>
      </w:r>
      <w:del w:id="217" w:author="esteban clua" w:date="2012-07-24T16:30:00Z">
        <w:r w:rsidR="00AF180C" w:rsidDel="00780048">
          <w:delText xml:space="preserve"> later on</w:delText>
        </w:r>
      </w:del>
      <w:r w:rsidR="00876939">
        <w:t>.</w:t>
      </w:r>
      <w:r w:rsidR="00FB6CCF">
        <w:t xml:space="preserve"> With these </w:t>
      </w:r>
      <w:r w:rsidR="00CB6866">
        <w:t>changes,</w:t>
      </w:r>
      <w:r w:rsidR="00FB6CCF">
        <w:t xml:space="preserve"> it is possible to create an oriented graph representing the flow of actions </w:t>
      </w:r>
      <w:r w:rsidR="00FB6CCF">
        <w:lastRenderedPageBreak/>
        <w:t>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ins w:id="218" w:author="esteban clua" w:date="2012-07-24T16:30:00Z">
        <w:r w:rsidR="00780048">
          <w:t xml:space="preserve"> and</w:t>
        </w:r>
      </w:ins>
      <w:r w:rsidR="00AF180C">
        <w:t xml:space="preserve"> </w:t>
      </w:r>
      <w:r>
        <w:t>understand</w:t>
      </w:r>
      <w:r w:rsidR="00FB6CCF">
        <w:t xml:space="preserve"> why the game session ended the way it did. </w:t>
      </w:r>
    </w:p>
    <w:p w14:paraId="2909AB37" w14:textId="77777777" w:rsidR="0082768A" w:rsidRDefault="0082768A" w:rsidP="0082768A">
      <w:pPr>
        <w:pStyle w:val="Caption"/>
        <w:ind w:right="0"/>
        <w:jc w:val="center"/>
      </w:pPr>
      <w:r w:rsidRPr="0082768A">
        <w:rPr>
          <w:noProof/>
        </w:rPr>
        <w:drawing>
          <wp:inline distT="0" distB="0" distL="0" distR="0" wp14:anchorId="24958CA7" wp14:editId="1841A7FB">
            <wp:extent cx="2247900" cy="2247900"/>
            <wp:effectExtent l="1905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2247900" cy="2247900"/>
                    </a:xfrm>
                    <a:prstGeom prst="rect">
                      <a:avLst/>
                    </a:prstGeom>
                    <a:noFill/>
                    <a:ln w="9525">
                      <a:noFill/>
                      <a:miter lim="800000"/>
                      <a:headEnd/>
                      <a:tailEnd/>
                    </a:ln>
                  </pic:spPr>
                </pic:pic>
              </a:graphicData>
            </a:graphic>
          </wp:inline>
        </w:drawing>
      </w:r>
      <w:bookmarkStart w:id="219" w:name="_Ref329006140"/>
      <w:r w:rsidRPr="0082768A">
        <w:t xml:space="preserve"> </w:t>
      </w:r>
    </w:p>
    <w:p w14:paraId="72FA2549" w14:textId="77777777" w:rsidR="0082768A" w:rsidRDefault="0082768A" w:rsidP="0082768A">
      <w:pPr>
        <w:pStyle w:val="Caption"/>
        <w:ind w:right="0"/>
        <w:jc w:val="center"/>
      </w:pPr>
      <w:r>
        <w:t xml:space="preserve">Figure </w:t>
      </w:r>
      <w:fldSimple w:instr=" SEQ Figure \* ARABIC ">
        <w:r>
          <w:rPr>
            <w:noProof/>
          </w:rPr>
          <w:t>7</w:t>
        </w:r>
      </w:fldSimple>
      <w:bookmarkEnd w:id="219"/>
      <w:r>
        <w:t xml:space="preserve">: SDM's simplified class diagram. Adapted from </w:t>
      </w:r>
      <w:r>
        <w:fldChar w:fldCharType="begin"/>
      </w:r>
      <w:r>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fldChar w:fldCharType="separate"/>
      </w:r>
      <w:r w:rsidRPr="00446950">
        <w:rPr>
          <w:szCs w:val="21"/>
        </w:rPr>
        <w:t>[Kohwalter et al. 2011]</w:t>
      </w:r>
      <w:r>
        <w:fldChar w:fldCharType="end"/>
      </w:r>
      <w:r>
        <w:t>.</w:t>
      </w:r>
    </w:p>
    <w:p w14:paraId="0175463A" w14:textId="1F395E3B" w:rsidR="00D3669E" w:rsidRDefault="005D1512" w:rsidP="00F75F1F">
      <w:pPr>
        <w:ind w:right="0"/>
        <w:jc w:val="both"/>
      </w:pPr>
      <w:r>
        <w:rPr>
          <w:noProof/>
        </w:rPr>
        <mc:AlternateContent>
          <mc:Choice Requires="wps">
            <w:drawing>
              <wp:anchor distT="0" distB="0" distL="114300" distR="114300" simplePos="0" relativeHeight="251677696" behindDoc="0" locked="0" layoutInCell="1" allowOverlap="1" wp14:anchorId="29D5FC56" wp14:editId="113E32E8">
                <wp:simplePos x="0" y="0"/>
                <wp:positionH relativeFrom="margin">
                  <wp:posOffset>-90805</wp:posOffset>
                </wp:positionH>
                <wp:positionV relativeFrom="paragraph">
                  <wp:posOffset>5097780</wp:posOffset>
                </wp:positionV>
                <wp:extent cx="5876925" cy="327025"/>
                <wp:effectExtent l="4445" t="1905" r="0" b="4445"/>
                <wp:wrapTopAndBottom/>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27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B6433" w14:textId="77777777" w:rsidR="00780048" w:rsidRPr="001C0C65" w:rsidRDefault="00780048" w:rsidP="006E4496">
                            <w:pPr>
                              <w:pStyle w:val="Caption"/>
                              <w:jc w:val="center"/>
                              <w:rPr>
                                <w:sz w:val="20"/>
                                <w:szCs w:val="20"/>
                              </w:rPr>
                            </w:pPr>
                            <w:bookmarkStart w:id="220" w:name="_Ref330394072"/>
                            <w:r>
                              <w:t xml:space="preserve">Figure </w:t>
                            </w:r>
                            <w:fldSimple w:instr=" SEQ Figure \* ARABIC ">
                              <w:r>
                                <w:rPr>
                                  <w:noProof/>
                                </w:rPr>
                                <w:t>9</w:t>
                              </w:r>
                            </w:fldSimple>
                            <w:bookmarkEnd w:id="220"/>
                            <w:r>
                              <w:t xml:space="preserve">: </w:t>
                            </w:r>
                            <w:r w:rsidRPr="00D971CD">
                              <w:t>Analyst Decision Tree Example. Orange boxes represent end nodes (tasks). Red boxes are value evaluation. Green lines represent probabilistic paths and blue lines are decision paths.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7.15pt;margin-top:401.4pt;width:462.75pt;height:25.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" stroked="f">
                <v:textbox inset="0,0,0,0">
                  <w:txbxContent>
                    <w:p w:rsidR="008F58A9" w:rsidRPr="001C0C65" w:rsidRDefault="008F58A9" w:rsidP="006E4496">
                      <w:pPr>
                        <w:pStyle w:val="Legenda"/>
                        <w:jc w:val="center"/>
                        <w:rPr>
                          <w:sz w:val="20"/>
                          <w:szCs w:val="20"/>
                        </w:rPr>
                      </w:pPr>
                      <w:bookmarkStart w:id="117" w:name="_Ref330394072"/>
                      <w:r>
                        <w:t xml:space="preserve">Figure </w:t>
                      </w:r>
                      <w:r w:rsidR="001C302A">
                        <w:fldChar w:fldCharType="begin"/>
                      </w:r>
                      <w:r w:rsidR="001C302A">
                        <w:instrText xml:space="preserve"> SEQ Figure \* ARABIC </w:instrText>
                      </w:r>
                      <w:r w:rsidR="001C302A">
                        <w:fldChar w:fldCharType="separate"/>
                      </w:r>
                      <w:r w:rsidR="0082768A">
                        <w:rPr>
                          <w:noProof/>
                        </w:rPr>
                        <w:t>9</w:t>
                      </w:r>
                      <w:r w:rsidR="001C302A">
                        <w:rPr>
                          <w:noProof/>
                        </w:rPr>
                        <w:fldChar w:fldCharType="end"/>
                      </w:r>
                      <w:bookmarkEnd w:id="117"/>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mc:Fallback>
        </mc:AlternateContent>
      </w:r>
      <w:r w:rsidR="00D3669E">
        <w:tab/>
      </w:r>
      <w:r w:rsidR="00876939">
        <w:t xml:space="preserve">The </w:t>
      </w:r>
      <w:del w:id="221" w:author="esteban clua" w:date="2012-07-24T16:31:00Z">
        <w:r w:rsidR="00876939" w:rsidDel="00780048">
          <w:delText xml:space="preserve">role of an </w:delText>
        </w:r>
      </w:del>
      <w:r w:rsidR="00876939">
        <w:t xml:space="preserve">Analyst </w:t>
      </w:r>
      <w:del w:id="222" w:author="esteban clua" w:date="2012-07-24T16:31:00Z">
        <w:r w:rsidR="00876939" w:rsidDel="00780048">
          <w:delText xml:space="preserve">now </w:delText>
        </w:r>
      </w:del>
      <w:r w:rsidR="00876939">
        <w:t>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w:t>
      </w:r>
      <w:ins w:id="223" w:author="esteban clua" w:date="2012-07-24T16:31:00Z">
        <w:r w:rsidR="00780048">
          <w:t xml:space="preserve">separated </w:t>
        </w:r>
      </w:ins>
      <w:r w:rsidR="00AF180C">
        <w:t>tasks of elicitation and specification</w:t>
      </w:r>
      <w:del w:id="224" w:author="esteban clua" w:date="2012-07-24T16:31:00Z">
        <w:r w:rsidR="00AF180C" w:rsidDel="00780048">
          <w:delText xml:space="preserve"> separated</w:delText>
        </w:r>
      </w:del>
      <w:r w:rsidR="00AF180C">
        <w:t xml:space="preserve">, it is necessary to discover the system requirements by the </w:t>
      </w:r>
      <w:r w:rsidR="00AF180C">
        <w:lastRenderedPageBreak/>
        <w:t xml:space="preserve">process of elicitation and then create the model </w:t>
      </w:r>
      <w:r w:rsidR="00740689">
        <w:t>via</w:t>
      </w:r>
      <w:r w:rsidR="00AF180C">
        <w:t xml:space="preserve"> specification.</w:t>
      </w:r>
      <w:r w:rsidR="000106C4">
        <w:t xml:space="preserve"> </w:t>
      </w:r>
      <w:ins w:id="225" w:author="Kohwalter" w:date="2012-07-16T16:26:00Z">
        <w:r w:rsidR="00A741CD">
          <w:t xml:space="preserve">With these changes, the analyst role has four possible tasks, each </w:t>
        </w:r>
      </w:ins>
      <w:ins w:id="226" w:author="esteban clua" w:date="2012-07-24T16:31:00Z">
        <w:r w:rsidR="00780048">
          <w:t xml:space="preserve">one </w:t>
        </w:r>
      </w:ins>
      <w:ins w:id="227" w:author="Kohwalter" w:date="2012-07-16T16:26:00Z">
        <w:r w:rsidR="00A741CD">
          <w:t xml:space="preserve">with its own actions: </w:t>
        </w:r>
      </w:ins>
      <w:ins w:id="228" w:author="Kohwalter" w:date="2012-07-16T16:27:00Z">
        <w:r w:rsidR="00A741CD">
          <w:t xml:space="preserve">Elicitation and Validation, Specification, Quality, and a </w:t>
        </w:r>
        <w:del w:id="229" w:author="esteban clua" w:date="2012-07-24T16:32:00Z">
          <w:r w:rsidR="00A741CD" w:rsidDel="00780048">
            <w:delText>Balanced</w:delText>
          </w:r>
        </w:del>
      </w:ins>
      <w:ins w:id="230" w:author="esteban clua" w:date="2012-07-24T16:32:00Z">
        <w:r w:rsidR="00780048">
          <w:t>balanced</w:t>
        </w:r>
      </w:ins>
      <w:ins w:id="231" w:author="Kohwalter" w:date="2012-07-16T16:27:00Z">
        <w:r w:rsidR="00A741CD">
          <w:t xml:space="preserve"> task, which </w:t>
        </w:r>
      </w:ins>
      <w:ins w:id="232" w:author="Kohwalter" w:date="2012-07-16T16:28:00Z">
        <w:r w:rsidR="00A741CD">
          <w:t>performs both elicitation and specification.</w:t>
        </w:r>
      </w:ins>
      <w:ins w:id="233" w:author="Kohwalter" w:date="2012-07-16T16:27:00Z">
        <w:r w:rsidR="00A741CD">
          <w:t xml:space="preserve"> </w:t>
        </w:r>
      </w:ins>
      <w:ins w:id="234" w:author="Kohwalter" w:date="2012-07-16T16:29:00Z">
        <w:del w:id="235" w:author="esteban clua" w:date="2012-07-24T16:32:00Z">
          <w:r w:rsidR="00A741CD" w:rsidDel="00780048">
            <w:delText>Those</w:delText>
          </w:r>
        </w:del>
      </w:ins>
      <w:ins w:id="236" w:author="esteban clua" w:date="2012-07-24T16:32:00Z">
        <w:r w:rsidR="00780048">
          <w:t>These</w:t>
        </w:r>
      </w:ins>
      <w:ins w:id="237" w:author="Kohwalter" w:date="2012-07-16T16:29:00Z">
        <w:r w:rsidR="00A741CD">
          <w:t xml:space="preserve"> </w:t>
        </w:r>
      </w:ins>
      <w:proofErr w:type="gramStart"/>
      <w:ins w:id="238" w:author="esteban clua" w:date="2012-07-24T16:32:00Z">
        <w:r w:rsidR="00780048">
          <w:t>analysts</w:t>
        </w:r>
        <w:proofErr w:type="gramEnd"/>
        <w:r w:rsidR="00780048">
          <w:t xml:space="preserve"> </w:t>
        </w:r>
      </w:ins>
      <w:r w:rsidR="000106C4">
        <w:t xml:space="preserve">tasks </w:t>
      </w:r>
      <w:del w:id="239" w:author="esteban clua" w:date="2012-07-24T16:32:00Z">
        <w:r w:rsidR="000106C4" w:rsidDel="00780048">
          <w:delText xml:space="preserve">for </w:delText>
        </w:r>
      </w:del>
      <w:ins w:id="240" w:author="Kohwalter" w:date="2012-07-16T16:29:00Z">
        <w:del w:id="241" w:author="esteban clua" w:date="2012-07-24T16:32:00Z">
          <w:r w:rsidR="00A741CD" w:rsidDel="00780048">
            <w:delText xml:space="preserve">analysts </w:delText>
          </w:r>
        </w:del>
        <w:r w:rsidR="00A741CD">
          <w:t xml:space="preserve">are </w:t>
        </w:r>
      </w:ins>
      <w:r w:rsidR="000106C4">
        <w:t xml:space="preserve">illustrated </w:t>
      </w:r>
      <w:del w:id="242" w:author="esteban clua" w:date="2012-07-24T16:32:00Z">
        <w:r w:rsidR="000106C4" w:rsidDel="00780048">
          <w:delText>at</w:delText>
        </w:r>
        <w:r w:rsidR="008F58A9" w:rsidDel="00780048">
          <w:delText xml:space="preserve"> </w:delText>
        </w:r>
      </w:del>
      <w:ins w:id="243" w:author="esteban clua" w:date="2012-07-24T16:32:00Z">
        <w:r w:rsidR="00780048">
          <w:t xml:space="preserve">in </w:t>
        </w:r>
      </w:ins>
      <w:r w:rsidR="00F44BB1">
        <w:fldChar w:fldCharType="begin"/>
      </w:r>
      <w:r w:rsidR="008F58A9">
        <w:instrText xml:space="preserve"> REF _Ref330394072 \h </w:instrText>
      </w:r>
      <w:r w:rsidR="00F44BB1">
        <w:fldChar w:fldCharType="separate"/>
      </w:r>
      <w:r w:rsidR="0082768A">
        <w:t xml:space="preserve">Figure </w:t>
      </w:r>
      <w:r w:rsidR="0082768A">
        <w:rPr>
          <w:noProof/>
        </w:rPr>
        <w:t>9</w:t>
      </w:r>
      <w:r w:rsidR="00F44BB1">
        <w:fldChar w:fldCharType="end"/>
      </w:r>
      <w:r w:rsidR="008F58A9">
        <w:rPr>
          <w:noProof/>
        </w:rPr>
        <w:t>.</w:t>
      </w:r>
    </w:p>
    <w:p w14:paraId="0B13D758" w14:textId="0C77849A" w:rsidR="000106C4" w:rsidRDefault="00D3669E" w:rsidP="00F75F1F">
      <w:pPr>
        <w:ind w:right="0"/>
        <w:jc w:val="both"/>
      </w:pPr>
      <w:r>
        <w:tab/>
      </w:r>
      <w:r w:rsidR="00876939">
        <w:t xml:space="preserve">For the </w:t>
      </w:r>
      <w:ins w:id="244" w:author="esteban clua" w:date="2012-07-24T16:32:00Z">
        <w:r w:rsidR="00780048">
          <w:t xml:space="preserve">Architect </w:t>
        </w:r>
      </w:ins>
      <w:r w:rsidR="00876939">
        <w:t>role</w:t>
      </w:r>
      <w:del w:id="245" w:author="esteban clua" w:date="2012-07-24T16:32:00Z">
        <w:r w:rsidR="00876939" w:rsidDel="00780048">
          <w:delText xml:space="preserve"> of an Archi</w:delText>
        </w:r>
        <w:r w:rsidR="00AF180C" w:rsidDel="00780048">
          <w:delText>tect</w:delText>
        </w:r>
      </w:del>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14:paraId="13390E42" w14:textId="77777777" w:rsidR="00D3669E" w:rsidRDefault="00670D5D" w:rsidP="00F75F1F">
      <w:pPr>
        <w:ind w:right="0"/>
        <w:jc w:val="both"/>
      </w:pPr>
      <w:r>
        <w:rPr>
          <w:noProof/>
        </w:rPr>
        <w:drawing>
          <wp:anchor distT="0" distB="0" distL="114300" distR="114300" simplePos="0" relativeHeight="251665408" behindDoc="0" locked="0" layoutInCell="1" allowOverlap="1" wp14:anchorId="1A33A295" wp14:editId="49F0FFBA">
            <wp:simplePos x="0" y="0"/>
            <wp:positionH relativeFrom="margin">
              <wp:align>center</wp:align>
            </wp:positionH>
            <wp:positionV relativeFrom="margin">
              <wp:align>bottom</wp:align>
            </wp:positionV>
            <wp:extent cx="5705475" cy="3962400"/>
            <wp:effectExtent l="0" t="0" r="0" b="2540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0106C4">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rsidR="000106C4">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14:paraId="0EE4BD4E" w14:textId="6387C58A" w:rsidR="000106C4" w:rsidRDefault="00D3669E" w:rsidP="00F75F1F">
      <w:pPr>
        <w:ind w:right="0"/>
        <w:jc w:val="both"/>
      </w:pPr>
      <w:r>
        <w:tab/>
      </w:r>
      <w:r w:rsidR="00876939">
        <w:t>The roles of Programmer and Tester had suffered changed that affect each other</w:t>
      </w:r>
      <w:ins w:id="246" w:author="esteban clua" w:date="2012-07-24T16:33:00Z">
        <w:r w:rsidR="00780048">
          <w:t xml:space="preserve"> and </w:t>
        </w:r>
      </w:ins>
      <w:del w:id="247" w:author="esteban clua" w:date="2012-07-24T16:33:00Z">
        <w:r w:rsidR="00876939" w:rsidDel="00780048">
          <w:delText xml:space="preserve">. Now, </w:delText>
        </w:r>
      </w:del>
      <w:r w:rsidR="00876939">
        <w:t xml:space="preserve">it is not the tester's responsibility </w:t>
      </w:r>
      <w:ins w:id="248" w:author="esteban clua" w:date="2012-07-24T16:33:00Z">
        <w:r w:rsidR="00780048">
          <w:t xml:space="preserve">anymore </w:t>
        </w:r>
      </w:ins>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14:paraId="783F0175" w14:textId="73A395E6" w:rsidR="00AF180C" w:rsidRDefault="000106C4" w:rsidP="00F75F1F">
      <w:pPr>
        <w:ind w:right="0"/>
        <w:jc w:val="both"/>
      </w:pPr>
      <w:r>
        <w:tab/>
      </w:r>
      <w:r w:rsidR="00AF180C">
        <w:t xml:space="preserve">With the new programmer's task of refactoring, a new aspect was introduced in the software </w:t>
      </w:r>
      <w:r w:rsidR="00AF180C">
        <w:lastRenderedPageBreak/>
        <w:t xml:space="preserve">development, which is the quality of the code. This quality influences the probability of removing and introducing bugs in the software. Also, the quality of the code is directly affect by how the programmer is working, </w:t>
      </w:r>
      <w:del w:id="249" w:author="esteban clua" w:date="2012-07-24T16:34:00Z">
        <w:r w:rsidR="00AF180C" w:rsidDel="00780048">
          <w:delText xml:space="preserve">which </w:delText>
        </w:r>
      </w:del>
      <w:ins w:id="250" w:author="esteban clua" w:date="2012-07-24T16:34:00Z">
        <w:r w:rsidR="00780048">
          <w:t xml:space="preserve">that </w:t>
        </w:r>
      </w:ins>
      <w:r w:rsidR="00AF180C">
        <w:t>now has three different ways: Ad hoc; D</w:t>
      </w:r>
      <w:r w:rsidR="008F58A9">
        <w:t>esign</w:t>
      </w:r>
      <w:r w:rsidR="00AF180C">
        <w:t>-Code</w:t>
      </w:r>
      <w:proofErr w:type="gramStart"/>
      <w:r w:rsidR="00AF180C">
        <w:t>;</w:t>
      </w:r>
      <w:proofErr w:type="gramEnd"/>
      <w:r w:rsidR="00AF180C">
        <w:t xml:space="preserve"> and Test-Driven. Only the first one affects quality, </w:t>
      </w:r>
      <w:ins w:id="251" w:author="esteban clua" w:date="2012-07-24T16:35:00Z">
        <w:r w:rsidR="00780048">
          <w:t xml:space="preserve">done </w:t>
        </w:r>
      </w:ins>
      <w:del w:id="252" w:author="esteban clua" w:date="2012-07-24T16:34:00Z">
        <w:r w:rsidR="00AF180C" w:rsidDel="00780048">
          <w:delText xml:space="preserve">and </w:delText>
        </w:r>
      </w:del>
      <w:r w:rsidR="00AF180C">
        <w:t>in a negative way. To increase the code quality it is necessary to do refactoring of parts in the software already implemented.</w:t>
      </w:r>
    </w:p>
    <w:p w14:paraId="2427DCD4" w14:textId="77777777"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14:paraId="284F81DD" w14:textId="44EC71B7"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w:t>
      </w:r>
      <w:del w:id="253" w:author="esteban clua" w:date="2012-07-24T16:35:00Z">
        <w:r w:rsidR="000E2279" w:rsidDel="00780048">
          <w:delText xml:space="preserve">the </w:delText>
        </w:r>
      </w:del>
      <w:r w:rsidR="000E2279">
        <w:t xml:space="preserve">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14:paraId="0D35D4C1" w14:textId="3EA088F8" w:rsidR="001B6BF2" w:rsidRDefault="00337C84" w:rsidP="00D940E9">
      <w:pPr>
        <w:ind w:right="0"/>
        <w:jc w:val="both"/>
      </w:pPr>
      <w:r>
        <w:tab/>
      </w:r>
      <w:r w:rsidR="00F44BB1">
        <w:fldChar w:fldCharType="begin"/>
      </w:r>
      <w:r w:rsidR="00D940E9">
        <w:instrText xml:space="preserve"> REF _Ref330393678 \h </w:instrText>
      </w:r>
      <w:r w:rsidR="00F44BB1">
        <w:fldChar w:fldCharType="separate"/>
      </w:r>
      <w:r w:rsidR="0082768A">
        <w:t xml:space="preserve">Figure </w:t>
      </w:r>
      <w:r w:rsidR="0082768A">
        <w:rPr>
          <w:noProof/>
        </w:rPr>
        <w:t>10</w:t>
      </w:r>
      <w:r w:rsidR="00F44BB1">
        <w:fldChar w:fldCharType="end"/>
      </w:r>
      <w:r w:rsidR="00D940E9">
        <w:t xml:space="preserve"> </w:t>
      </w:r>
      <w:r>
        <w:t xml:space="preserve">illustrates the changes made in each role and allows the player to configure the tasks of each employee. The decisions trees for each role use all options presented in that screen. </w:t>
      </w:r>
      <w:ins w:id="254" w:author="Kohwalter" w:date="2012-07-16T16:34:00Z">
        <w:r w:rsidR="00C92373">
          <w:t xml:space="preserve">Due to the overwhelming decisions allowed for the player to configure his staff, setting roles and tasks for each employee, </w:t>
        </w:r>
      </w:ins>
      <w:ins w:id="255" w:author="Kohwalter" w:date="2012-07-16T16:35:00Z">
        <w:r w:rsidR="00C92373">
          <w:t xml:space="preserve">the </w:t>
        </w:r>
      </w:ins>
      <w:r>
        <w:t xml:space="preserve">staff manager </w:t>
      </w:r>
      <w:ins w:id="256" w:author="Kohwalter" w:date="2012-07-16T16:36:00Z">
        <w:r w:rsidR="00C92373">
          <w:t>can unburden the player by</w:t>
        </w:r>
      </w:ins>
      <w:r>
        <w:t xml:space="preserve"> </w:t>
      </w:r>
      <w:ins w:id="257" w:author="Kohwalter" w:date="2012-07-16T16:36:00Z">
        <w:r w:rsidR="00C92373">
          <w:t xml:space="preserve">deciding </w:t>
        </w:r>
      </w:ins>
      <w:r>
        <w:t>the staff configuration in case the player does not want to micromanage the game, giving some of the responsibility to the staff manager.</w:t>
      </w:r>
      <w:ins w:id="258" w:author="Kohwalter" w:date="2012-07-16T16:39:00Z">
        <w:r w:rsidR="00C92373">
          <w:t xml:space="preserve"> Doing so, the manager will </w:t>
        </w:r>
      </w:ins>
      <w:ins w:id="259" w:author="Kohwalter" w:date="2012-07-16T16:40:00Z">
        <w:r w:rsidR="00C92373">
          <w:t>distribute</w:t>
        </w:r>
      </w:ins>
      <w:ins w:id="260" w:author="Kohwalter" w:date="2012-07-16T16:39:00Z">
        <w:r w:rsidR="00C92373">
          <w:t xml:space="preserve"> roles and tasks for each employee</w:t>
        </w:r>
      </w:ins>
      <w:ins w:id="261" w:author="Kohwalter" w:date="2012-07-16T16:41:00Z">
        <w:r w:rsidR="00C92373">
          <w:t xml:space="preserve"> depending on the development progress</w:t>
        </w:r>
      </w:ins>
      <w:ins w:id="262" w:author="Kohwalter" w:date="2012-07-16T16:42:00Z">
        <w:r w:rsidR="00C92373">
          <w:t xml:space="preserve">, which can be determined by the manager or the player, depending on the degree of autonomy </w:t>
        </w:r>
        <w:del w:id="263" w:author="esteban clua" w:date="2012-07-24T16:36:00Z">
          <w:r w:rsidR="00C92373" w:rsidDel="00780048">
            <w:delText xml:space="preserve">is </w:delText>
          </w:r>
        </w:del>
        <w:r w:rsidR="00C92373">
          <w:t>giv</w:t>
        </w:r>
      </w:ins>
      <w:ins w:id="264" w:author="Kohwalter" w:date="2012-07-16T16:43:00Z">
        <w:r w:rsidR="00560C21">
          <w:t>en</w:t>
        </w:r>
      </w:ins>
      <w:ins w:id="265" w:author="Kohwalter" w:date="2012-07-16T16:42:00Z">
        <w:r w:rsidR="00C92373">
          <w:t xml:space="preserve"> to the manager.</w:t>
        </w:r>
      </w:ins>
      <w:ins w:id="266" w:author="Kohwalter" w:date="2012-07-16T16:40:00Z">
        <w:r w:rsidR="00C92373">
          <w:t xml:space="preserve"> </w:t>
        </w:r>
      </w:ins>
      <w:r w:rsidR="001B6BF2" w:rsidRPr="001B6BF2">
        <w:rPr>
          <w:noProof/>
        </w:rPr>
        <w:drawing>
          <wp:anchor distT="0" distB="0" distL="114300" distR="114300" simplePos="0" relativeHeight="251673600" behindDoc="0" locked="0" layoutInCell="1" allowOverlap="1" wp14:anchorId="5CB9AD23" wp14:editId="5A340D93">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14:paraId="652F9EF1" w14:textId="6C5B4F91" w:rsidR="000C20B1" w:rsidRDefault="000C20B1" w:rsidP="00BF4585">
      <w:pPr>
        <w:ind w:right="0"/>
        <w:jc w:val="both"/>
      </w:pPr>
      <w:r>
        <w:tab/>
        <w:t xml:space="preserve">Another change made in the game is to allow an employee to perform up to two roles simultaneously, having a primary and secondary role. </w:t>
      </w:r>
      <w:ins w:id="267" w:author="Kohwalter" w:date="2012-07-16T16:43:00Z">
        <w:r w:rsidR="000D2BA4">
          <w:t xml:space="preserve">This change was based on the fact that in provenance, </w:t>
        </w:r>
      </w:ins>
      <w:ins w:id="268" w:author="esteban clua" w:date="2012-07-24T16:37:00Z">
        <w:r w:rsidR="00780048">
          <w:t xml:space="preserve">when performed an action, </w:t>
        </w:r>
      </w:ins>
      <w:ins w:id="269" w:author="Kohwalter" w:date="2012-07-16T16:44:00Z">
        <w:r w:rsidR="000D2BA4">
          <w:t xml:space="preserve">the role of the agent </w:t>
        </w:r>
        <w:del w:id="270" w:author="esteban clua" w:date="2012-07-24T16:37:00Z">
          <w:r w:rsidR="000D2BA4" w:rsidDel="00780048">
            <w:delText xml:space="preserve">when performed an action </w:delText>
          </w:r>
        </w:del>
        <w:r w:rsidR="000D2BA4">
          <w:t>can be relevant</w:t>
        </w:r>
      </w:ins>
      <w:ins w:id="271" w:author="Kohwalter" w:date="2012-07-16T16:47:00Z">
        <w:r w:rsidR="000D2BA4">
          <w:t xml:space="preserve">, distinguishing involvement of artifacts </w:t>
        </w:r>
      </w:ins>
      <w:ins w:id="272" w:author="Kohwalter" w:date="2012-07-16T16:48:00Z">
        <w:r w:rsidR="000D2BA4">
          <w:t>and</w:t>
        </w:r>
      </w:ins>
      <w:ins w:id="273" w:author="Kohwalter" w:date="2012-07-16T16:47:00Z">
        <w:r w:rsidR="000D2BA4">
          <w:t xml:space="preserve"> agents</w:t>
        </w:r>
      </w:ins>
      <w:ins w:id="274" w:author="Kohwalter" w:date="2012-07-16T16:48:00Z">
        <w:r w:rsidR="000D2BA4">
          <w:t xml:space="preserve"> in processes</w:t>
        </w:r>
      </w:ins>
      <w:ins w:id="275" w:author="Kohwalter" w:date="2012-07-16T16:44:00Z">
        <w:r w:rsidR="000D2BA4">
          <w:t>.</w:t>
        </w:r>
      </w:ins>
      <w:ins w:id="276" w:author="Kohwalter" w:date="2012-07-16T16:47:00Z">
        <w:r w:rsidR="000D2BA4">
          <w:t xml:space="preserve"> </w:t>
        </w:r>
      </w:ins>
      <w:r>
        <w:t xml:space="preserve">When an employee has both roles filled, the player or the staff manager decides the rates for each role. In other words, </w:t>
      </w:r>
      <w:ins w:id="277" w:author="esteban clua" w:date="2012-07-24T16:37:00Z">
        <w:r w:rsidR="00780048">
          <w:t xml:space="preserve">it specifies </w:t>
        </w:r>
      </w:ins>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14:paraId="6EF1718B" w14:textId="3DD35053" w:rsidR="007B5BD2" w:rsidRDefault="00780048" w:rsidP="00BF4585">
      <w:pPr>
        <w:ind w:right="0"/>
        <w:jc w:val="both"/>
      </w:pPr>
      <w:r>
        <w:rPr>
          <w:noProof/>
        </w:rPr>
        <mc:AlternateContent>
          <mc:Choice Requires="wps">
            <w:drawing>
              <wp:anchor distT="0" distB="0" distL="114300" distR="114300" simplePos="0" relativeHeight="251675648" behindDoc="0" locked="0" layoutInCell="1" allowOverlap="1" wp14:anchorId="3D8F54FE" wp14:editId="5A828BD4">
                <wp:simplePos x="0" y="0"/>
                <wp:positionH relativeFrom="margin">
                  <wp:posOffset>3086100</wp:posOffset>
                </wp:positionH>
                <wp:positionV relativeFrom="paragraph">
                  <wp:posOffset>-5365115</wp:posOffset>
                </wp:positionV>
                <wp:extent cx="2872740" cy="238125"/>
                <wp:effectExtent l="0" t="0" r="0" b="0"/>
                <wp:wrapTopAndBottom/>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429BF" w14:textId="77777777" w:rsidR="00780048" w:rsidRPr="00A25CE6" w:rsidRDefault="00780048" w:rsidP="005178B6">
                            <w:pPr>
                              <w:pStyle w:val="Caption"/>
                              <w:jc w:val="center"/>
                              <w:rPr>
                                <w:sz w:val="20"/>
                                <w:szCs w:val="20"/>
                              </w:rPr>
                            </w:pPr>
                            <w:bookmarkStart w:id="278" w:name="_Ref330393678"/>
                            <w:r>
                              <w:t xml:space="preserve">Figure </w:t>
                            </w:r>
                            <w:fldSimple w:instr=" SEQ Figure \* ARABIC ">
                              <w:r>
                                <w:rPr>
                                  <w:noProof/>
                                </w:rPr>
                                <w:t>10</w:t>
                              </w:r>
                            </w:fldSimple>
                            <w:bookmarkEnd w:id="278"/>
                            <w:r>
                              <w:t xml:space="preserve">: </w:t>
                            </w:r>
                            <w:r w:rsidRPr="00B8293F">
                              <w:t>Task Configuration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30" type="#_x0000_t202" style="position:absolute;left:0;text-align:left;margin-left:243pt;margin-top:-422.4pt;width:226.2pt;height:1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" stroked="f">
                <v:textbox inset="0,0,0,0">
                  <w:txbxContent>
                    <w:p w14:paraId="7DA429BF" w14:textId="77777777" w:rsidR="00780048" w:rsidRPr="00A25CE6" w:rsidRDefault="00780048" w:rsidP="005178B6">
                      <w:pPr>
                        <w:pStyle w:val="Caption"/>
                        <w:jc w:val="center"/>
                        <w:rPr>
                          <w:sz w:val="20"/>
                          <w:szCs w:val="20"/>
                        </w:rPr>
                      </w:pPr>
                      <w:bookmarkStart w:id="279" w:name="_Ref330393678"/>
                      <w:r>
                        <w:t xml:space="preserve">Figure </w:t>
                      </w:r>
                      <w:fldSimple w:instr=" SEQ Figure \* ARABIC ">
                        <w:r>
                          <w:rPr>
                            <w:noProof/>
                          </w:rPr>
                          <w:t>10</w:t>
                        </w:r>
                      </w:fldSimple>
                      <w:bookmarkEnd w:id="279"/>
                      <w:r>
                        <w:t xml:space="preserve">: </w:t>
                      </w:r>
                      <w:r w:rsidRPr="00B8293F">
                        <w:t>Task Configuration window</w:t>
                      </w:r>
                    </w:p>
                  </w:txbxContent>
                </v:textbox>
                <w10:wrap type="topAndBottom" anchorx="margin"/>
              </v:shape>
            </w:pict>
          </mc:Fallback>
        </mc:AlternateContent>
      </w:r>
      <w:r w:rsidR="00BF4585">
        <w:t xml:space="preserve">With the </w:t>
      </w:r>
      <w:r w:rsidR="00CA2056">
        <w:t>revised</w:t>
      </w:r>
      <w:r w:rsidR="00BF4585">
        <w:t xml:space="preserve"> roles and their respective tasks, decision trees were made to allow for a task selection and create diversity on the game flow. Each decision tree corresponds to a role, </w:t>
      </w:r>
      <w:r w:rsidR="00CA2056">
        <w:t>obeying</w:t>
      </w:r>
      <w:r w:rsidR="00BF4585">
        <w:t xml:space="preserve"> their </w:t>
      </w:r>
      <w:r w:rsidR="007A0A2E">
        <w:t xml:space="preserve">respective </w:t>
      </w:r>
      <w:r w:rsidR="00BF4585">
        <w:t>task</w:t>
      </w:r>
      <w:r w:rsidR="007A0A2E">
        <w:t>s</w:t>
      </w:r>
      <w:r w:rsidR="00BF4585">
        <w:t xml:space="preserve">. However, the way these tasks are performed may vary depending on the situation. As such, the decision process is influenced by internal reasons, </w:t>
      </w:r>
      <w:r w:rsidR="007A0A2E">
        <w:t>generated by the</w:t>
      </w:r>
      <w:r w:rsidR="00BF4585">
        <w:t xml:space="preserve"> employee</w:t>
      </w:r>
      <w:r w:rsidR="007A0A2E">
        <w:t xml:space="preserve"> himself</w:t>
      </w:r>
      <w:r w:rsidR="00BF4585">
        <w:t xml:space="preserve">, and external reasons, decisions made by the player or staff manager. </w:t>
      </w:r>
      <w:r w:rsidR="00923EC4">
        <w:fldChar w:fldCharType="begin"/>
      </w:r>
      <w:r w:rsidR="00923EC4">
        <w:instrText xml:space="preserve"> REF _Ref330394072 \h </w:instrText>
      </w:r>
      <w:r w:rsidR="00923EC4">
        <w:fldChar w:fldCharType="separate"/>
      </w:r>
      <w:r w:rsidR="0082768A">
        <w:t xml:space="preserve">Figure </w:t>
      </w:r>
      <w:r w:rsidR="0082768A">
        <w:rPr>
          <w:noProof/>
        </w:rPr>
        <w:t>9</w:t>
      </w:r>
      <w:r w:rsidR="00923EC4">
        <w:fldChar w:fldCharType="end"/>
      </w:r>
      <w:r w:rsidR="00923EC4">
        <w:t xml:space="preserve"> </w:t>
      </w:r>
      <w:r w:rsidR="00BF4585">
        <w:t>illustrates an example of such decision tree, belonging to the analyst role</w:t>
      </w:r>
      <w:r w:rsidR="009F7F31">
        <w:t xml:space="preserve"> and </w:t>
      </w:r>
      <w:r w:rsidR="00F44BB1">
        <w:fldChar w:fldCharType="begin"/>
      </w:r>
      <w:r w:rsidR="00D940E9">
        <w:instrText xml:space="preserve"> REF _Ref330393678 \h </w:instrText>
      </w:r>
      <w:r w:rsidR="00F44BB1">
        <w:fldChar w:fldCharType="separate"/>
      </w:r>
      <w:r w:rsidR="0082768A">
        <w:t xml:space="preserve">Figure </w:t>
      </w:r>
      <w:r w:rsidR="0082768A">
        <w:rPr>
          <w:noProof/>
        </w:rPr>
        <w:t>10</w:t>
      </w:r>
      <w:r w:rsidR="00F44BB1">
        <w:fldChar w:fldCharType="end"/>
      </w:r>
      <w:r w:rsidR="00D940E9">
        <w:t xml:space="preserve"> </w:t>
      </w:r>
      <w:r w:rsidR="009F7F31">
        <w:t>illustrates the external reasons</w:t>
      </w:r>
      <w:r w:rsidR="00BF4585">
        <w:t>.</w:t>
      </w:r>
    </w:p>
    <w:p w14:paraId="3F9DD436" w14:textId="52616389"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w:t>
      </w:r>
      <w:ins w:id="280" w:author="Kohwalter" w:date="2012-07-19T14:38:00Z">
        <w:r w:rsidR="005577CA">
          <w:t xml:space="preserve">as well as </w:t>
        </w:r>
      </w:ins>
      <w:ins w:id="281" w:author="Kohwalter" w:date="2012-07-19T14:39:00Z">
        <w:r w:rsidR="005577CA">
          <w:t xml:space="preserve">the actions that </w:t>
        </w:r>
      </w:ins>
      <w:ins w:id="282" w:author="Kohwalter" w:date="2012-07-19T14:38:00Z">
        <w:r w:rsidR="005577CA">
          <w:t>influence</w:t>
        </w:r>
      </w:ins>
      <w:ins w:id="283" w:author="Kohwalter" w:date="2012-07-19T14:39:00Z">
        <w:r w:rsidR="005577CA">
          <w:t>d it</w:t>
        </w:r>
      </w:ins>
      <w:ins w:id="284" w:author="Kohwalter" w:date="2012-07-19T14:38:00Z">
        <w:r w:rsidR="005577CA">
          <w:t xml:space="preserve">. </w:t>
        </w:r>
      </w:ins>
      <w:ins w:id="285" w:author="Kohwalter" w:date="2012-07-19T14:40:00Z">
        <w:r w:rsidR="005577CA">
          <w:t>When an action that generate</w:t>
        </w:r>
      </w:ins>
      <w:ins w:id="286" w:author="Kohwalter" w:date="2012-07-19T14:50:00Z">
        <w:r w:rsidR="004D0BBB">
          <w:t>s</w:t>
        </w:r>
      </w:ins>
      <w:ins w:id="287" w:author="Kohwalter" w:date="2012-07-19T14:40:00Z">
        <w:r w:rsidR="005577CA">
          <w:t xml:space="preserve"> influence </w:t>
        </w:r>
      </w:ins>
      <w:ins w:id="288" w:author="Kohwalter" w:date="2012-07-19T14:42:00Z">
        <w:r w:rsidR="005577CA">
          <w:t>is</w:t>
        </w:r>
      </w:ins>
      <w:ins w:id="289" w:author="Kohwalter" w:date="2012-07-19T14:40:00Z">
        <w:r w:rsidR="005577CA">
          <w:t xml:space="preserve"> executed, </w:t>
        </w:r>
      </w:ins>
      <w:ins w:id="290" w:author="esteban clua" w:date="2012-07-24T16:39:00Z">
        <w:r w:rsidR="00780048">
          <w:t xml:space="preserve">is stored </w:t>
        </w:r>
      </w:ins>
      <w:ins w:id="291" w:author="Kohwalter" w:date="2012-07-19T14:44:00Z">
        <w:r w:rsidR="005577CA">
          <w:t>the type of action it influence</w:t>
        </w:r>
      </w:ins>
      <w:ins w:id="292" w:author="Kohwalter" w:date="2012-07-19T14:45:00Z">
        <w:r w:rsidR="005577CA">
          <w:t>s</w:t>
        </w:r>
      </w:ins>
      <w:ins w:id="293" w:author="Kohwalter" w:date="2012-07-19T14:44:00Z">
        <w:r w:rsidR="005577CA">
          <w:t xml:space="preserve"> and </w:t>
        </w:r>
      </w:ins>
      <w:ins w:id="294" w:author="Kohwalter" w:date="2012-07-19T14:40:00Z">
        <w:r w:rsidR="005577CA">
          <w:t xml:space="preserve">a pointer </w:t>
        </w:r>
      </w:ins>
      <w:ins w:id="295" w:author="Kohwalter" w:date="2012-07-19T14:44:00Z">
        <w:r w:rsidR="005577CA">
          <w:t>to</w:t>
        </w:r>
        <w:del w:id="296" w:author="esteban clua" w:date="2012-07-24T16:39:00Z">
          <w:r w:rsidR="005577CA" w:rsidDel="00780048">
            <w:delText xml:space="preserve"> it</w:delText>
          </w:r>
        </w:del>
      </w:ins>
      <w:ins w:id="297" w:author="Kohwalter" w:date="2012-07-19T14:46:00Z">
        <w:del w:id="298" w:author="esteban clua" w:date="2012-07-24T16:39:00Z">
          <w:r w:rsidR="005577CA" w:rsidDel="00780048">
            <w:delText xml:space="preserve"> are stored</w:delText>
          </w:r>
        </w:del>
      </w:ins>
      <w:proofErr w:type="gramStart"/>
      <w:ins w:id="299" w:author="Kohwalter" w:date="2012-07-19T14:51:00Z">
        <w:r w:rsidR="004D0BBB">
          <w:t>.</w:t>
        </w:r>
      </w:ins>
      <w:ins w:id="300" w:author="esteban clua" w:date="2012-07-24T16:39:00Z">
        <w:r w:rsidR="00780048">
          <w:t>it</w:t>
        </w:r>
        <w:proofErr w:type="gramEnd"/>
        <w:r w:rsidR="00780048">
          <w:t>.</w:t>
        </w:r>
      </w:ins>
      <w:ins w:id="301" w:author="Kohwalter" w:date="2012-07-19T14:51:00Z">
        <w:r w:rsidR="004D0BBB">
          <w:t xml:space="preserve"> This stored information is used every time a new action is execu</w:t>
        </w:r>
      </w:ins>
      <w:ins w:id="302" w:author="Kohwalter" w:date="2012-07-19T14:52:00Z">
        <w:r w:rsidR="004D0BBB">
          <w:t>t</w:t>
        </w:r>
      </w:ins>
      <w:ins w:id="303" w:author="Kohwalter" w:date="2012-07-19T14:51:00Z">
        <w:r w:rsidR="004D0BBB">
          <w:t>ed while the influence persists</w:t>
        </w:r>
      </w:ins>
      <w:ins w:id="304" w:author="Kohwalter" w:date="2012-07-19T14:52:00Z">
        <w:r w:rsidR="004D0BBB">
          <w:t xml:space="preserve">, identifying </w:t>
        </w:r>
      </w:ins>
      <w:ins w:id="305" w:author="Kohwalter" w:date="2012-07-19T14:53:00Z">
        <w:r w:rsidR="004D0BBB">
          <w:t xml:space="preserve">external </w:t>
        </w:r>
      </w:ins>
      <w:ins w:id="306" w:author="Kohwalter" w:date="2012-07-19T14:52:00Z">
        <w:r w:rsidR="004D0BBB">
          <w:t>influences</w:t>
        </w:r>
      </w:ins>
      <w:r>
        <w:t>. Other tasks can also produce actions for storage, such as hiring and firing an employee, training, player choices and decisions.</w:t>
      </w:r>
    </w:p>
    <w:p w14:paraId="24E2F90E" w14:textId="77777777" w:rsidR="00BC3E87" w:rsidRDefault="006F27F9" w:rsidP="00F75F1F">
      <w:pPr>
        <w:pStyle w:val="Heading2"/>
        <w:ind w:right="0"/>
      </w:pPr>
      <w:r>
        <w:t>Information Structure</w:t>
      </w:r>
    </w:p>
    <w:p w14:paraId="327954F8" w14:textId="77777777" w:rsidR="00F51C3F"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F44BB1">
        <w:fldChar w:fldCharType="begin"/>
      </w:r>
      <w:r w:rsidR="009E7E4C">
        <w:instrText xml:space="preserve"> REF _Ref330394550 \r \h </w:instrText>
      </w:r>
      <w:r w:rsidR="00F44BB1">
        <w:fldChar w:fldCharType="separate"/>
      </w:r>
      <w:r w:rsidR="0082768A">
        <w:t>3.3</w:t>
      </w:r>
      <w:r w:rsidR="00F44BB1">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82768A">
        <w:fldChar w:fldCharType="begin"/>
      </w:r>
      <w:r w:rsidR="0082768A">
        <w:instrText xml:space="preserve"> REF _Ref330467786 \h </w:instrText>
      </w:r>
      <w:r w:rsidR="0082768A">
        <w:fldChar w:fldCharType="separate"/>
      </w:r>
      <w:r w:rsidR="0082768A">
        <w:t xml:space="preserve">Figure </w:t>
      </w:r>
      <w:r w:rsidR="0082768A">
        <w:rPr>
          <w:noProof/>
        </w:rPr>
        <w:t>10</w:t>
      </w:r>
      <w:r w:rsidR="0082768A">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del w:id="307" w:author="Kohwalter" w:date="2012-07-19T11:50:00Z">
        <w:r w:rsidDel="00133AAC">
          <w:delText xml:space="preserve">was </w:delText>
        </w:r>
      </w:del>
      <w:ins w:id="308" w:author="Kohwalter" w:date="2012-07-19T11:50:00Z">
        <w:r w:rsidR="00133AAC">
          <w:t xml:space="preserve">were </w:t>
        </w:r>
      </w:ins>
      <w:r>
        <w:t xml:space="preserve">any external influences, </w:t>
      </w:r>
      <w:r>
        <w:lastRenderedPageBreak/>
        <w:t>and a description of the decision tree path taken to generate the action.</w:t>
      </w:r>
      <w:r w:rsidR="00B57D1F">
        <w:t xml:space="preserve"> </w:t>
      </w:r>
    </w:p>
    <w:p w14:paraId="73BD817C" w14:textId="5FD05483" w:rsidR="001D622D" w:rsidRDefault="005D1512" w:rsidP="0082768A">
      <w:pPr>
        <w:keepNext/>
        <w:ind w:right="0"/>
        <w:jc w:val="both"/>
      </w:pPr>
      <w:r>
        <w:rPr>
          <w:noProof/>
        </w:rPr>
        <mc:AlternateContent>
          <mc:Choice Requires="wps">
            <w:drawing>
              <wp:anchor distT="0" distB="0" distL="114300" distR="114300" simplePos="0" relativeHeight="251680768" behindDoc="0" locked="0" layoutInCell="1" allowOverlap="1" wp14:anchorId="19F9B5E4" wp14:editId="1BC3BE7A">
                <wp:simplePos x="0" y="0"/>
                <wp:positionH relativeFrom="column">
                  <wp:posOffset>18415</wp:posOffset>
                </wp:positionH>
                <wp:positionV relativeFrom="paragraph">
                  <wp:posOffset>2325370</wp:posOffset>
                </wp:positionV>
                <wp:extent cx="2819400" cy="258445"/>
                <wp:effectExtent l="0" t="1270" r="635" b="0"/>
                <wp:wrapTopAndBottom/>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20A6E" w14:textId="77777777" w:rsidR="00780048" w:rsidRPr="00AD7B19" w:rsidRDefault="00780048" w:rsidP="0082768A">
                            <w:pPr>
                              <w:pStyle w:val="Caption"/>
                              <w:jc w:val="center"/>
                              <w:rPr>
                                <w:noProof/>
                                <w:sz w:val="20"/>
                                <w:szCs w:val="20"/>
                              </w:rPr>
                            </w:pPr>
                            <w:bookmarkStart w:id="309" w:name="_Ref330467786"/>
                            <w:r>
                              <w:t xml:space="preserve">Figure </w:t>
                            </w:r>
                            <w:fldSimple w:instr=" SEQ Figure \* ARABIC ">
                              <w:r>
                                <w:rPr>
                                  <w:noProof/>
                                </w:rPr>
                                <w:t>10</w:t>
                              </w:r>
                            </w:fldSimple>
                            <w:bookmarkEnd w:id="309"/>
                            <w:r>
                              <w:t>: Action details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45pt;margin-top:183.1pt;width:222pt;height:20.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" stroked="f">
                <v:textbox style="mso-fit-shape-to-text:t" inset="0,0,0,0">
                  <w:txbxContent>
                    <w:p w:rsidR="0082768A" w:rsidRPr="00AD7B19" w:rsidRDefault="0082768A" w:rsidP="0082768A">
                      <w:pPr>
                        <w:pStyle w:val="Legenda"/>
                        <w:jc w:val="center"/>
                        <w:rPr>
                          <w:noProof/>
                          <w:sz w:val="20"/>
                          <w:szCs w:val="20"/>
                        </w:rPr>
                      </w:pPr>
                      <w:bookmarkStart w:id="171" w:name="_Ref330467786"/>
                      <w:r>
                        <w:t xml:space="preserve">Figure </w:t>
                      </w:r>
                      <w:r w:rsidR="001C302A">
                        <w:fldChar w:fldCharType="begin"/>
                      </w:r>
                      <w:r w:rsidR="001C302A">
                        <w:instrText xml:space="preserve"> SEQ Figure \* ARABIC </w:instrText>
                      </w:r>
                      <w:r w:rsidR="001C302A">
                        <w:fldChar w:fldCharType="separate"/>
                      </w:r>
                      <w:r>
                        <w:rPr>
                          <w:noProof/>
                        </w:rPr>
                        <w:t>10</w:t>
                      </w:r>
                      <w:r w:rsidR="001C302A">
                        <w:rPr>
                          <w:noProof/>
                        </w:rPr>
                        <w:fldChar w:fldCharType="end"/>
                      </w:r>
                      <w:bookmarkEnd w:id="171"/>
                      <w:r>
                        <w:t>: Action details</w:t>
                      </w:r>
                    </w:p>
                  </w:txbxContent>
                </v:textbox>
                <w10:wrap type="topAndBottom"/>
              </v:shape>
            </w:pict>
          </mc:Fallback>
        </mc:AlternateContent>
      </w:r>
      <w:r w:rsidR="008F58A9">
        <w:rPr>
          <w:noProof/>
        </w:rPr>
        <w:drawing>
          <wp:anchor distT="0" distB="0" distL="114300" distR="114300" simplePos="0" relativeHeight="251678720" behindDoc="0" locked="0" layoutInCell="1" allowOverlap="1" wp14:anchorId="3F6F0F35" wp14:editId="22A749A2">
            <wp:simplePos x="0" y="0"/>
            <wp:positionH relativeFrom="column">
              <wp:posOffset>18415</wp:posOffset>
            </wp:positionH>
            <wp:positionV relativeFrom="paragraph">
              <wp:posOffset>1270</wp:posOffset>
            </wp:positionV>
            <wp:extent cx="2819400" cy="2266950"/>
            <wp:effectExtent l="19050" t="0" r="0" b="0"/>
            <wp:wrapTopAndBottom/>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2819400" cy="2266950"/>
                    </a:xfrm>
                    <a:prstGeom prst="rect">
                      <a:avLst/>
                    </a:prstGeom>
                    <a:noFill/>
                    <a:ln w="9525">
                      <a:noFill/>
                      <a:miter lim="800000"/>
                      <a:headEnd/>
                      <a:tailEnd/>
                    </a:ln>
                  </pic:spPr>
                </pic:pic>
              </a:graphicData>
            </a:graphic>
          </wp:anchor>
        </w:drawing>
      </w:r>
      <w:r w:rsidR="001D622D">
        <w:tab/>
        <w:t xml:space="preserve">As said, all actions are grouped in the owner list, meaning </w:t>
      </w:r>
      <w:del w:id="310" w:author="esteban clua" w:date="2012-07-24T16:40:00Z">
        <w:r w:rsidR="001D622D" w:rsidDel="00335BA7">
          <w:delText xml:space="preserve">at </w:delText>
        </w:r>
      </w:del>
      <w:ins w:id="311" w:author="esteban clua" w:date="2012-07-24T16:40:00Z">
        <w:r w:rsidR="00335BA7">
          <w:t>that</w:t>
        </w:r>
        <w:r w:rsidR="00335BA7">
          <w:t xml:space="preserve"> </w:t>
        </w:r>
      </w:ins>
      <w:r w:rsidR="001D622D">
        <w:t>each employee ha</w:t>
      </w:r>
      <w:r w:rsidR="00B46F25">
        <w:t>s</w:t>
      </w:r>
      <w:r w:rsidR="001D622D">
        <w:t xml:space="preserve"> a list of actions. The player also ha</w:t>
      </w:r>
      <w:r w:rsidR="00B46F25">
        <w:t>s</w:t>
      </w:r>
      <w:r w:rsidR="001D622D">
        <w:t xml:space="preserve"> a list of all actions performed.  </w:t>
      </w:r>
      <w:r w:rsidR="001C302A">
        <w:fldChar w:fldCharType="begin"/>
      </w:r>
      <w:r w:rsidR="001C302A">
        <w:instrText xml:space="preserve"> REF _Ref329010710 \h  \* MERGEFORMAT </w:instrText>
      </w:r>
      <w:r w:rsidR="001C302A">
        <w:fldChar w:fldCharType="separate"/>
      </w:r>
      <w:r w:rsidR="0082768A">
        <w:t xml:space="preserve">Figure </w:t>
      </w:r>
      <w:r w:rsidR="0082768A">
        <w:rPr>
          <w:noProof/>
        </w:rPr>
        <w:t>11</w:t>
      </w:r>
      <w:r w:rsidR="001C302A">
        <w:fldChar w:fldCharType="end"/>
      </w:r>
      <w:r w:rsidR="001D622D">
        <w:t xml:space="preserve"> illustrates the information organization for </w:t>
      </w:r>
      <w:r w:rsidR="00B46F25">
        <w:t xml:space="preserve">a </w:t>
      </w:r>
      <w:r w:rsidR="001D622D">
        <w:t xml:space="preserve">project, showing all the employees involved in it and the details of the project. </w:t>
      </w:r>
    </w:p>
    <w:p w14:paraId="481D789E" w14:textId="77777777" w:rsidR="005F35AD" w:rsidRDefault="00B14C8C" w:rsidP="005F35AD">
      <w:pPr>
        <w:pStyle w:val="Caption"/>
        <w:jc w:val="center"/>
      </w:pPr>
      <w:r>
        <w:rPr>
          <w:noProof/>
        </w:rPr>
        <w:drawing>
          <wp:inline distT="0" distB="0" distL="0" distR="0" wp14:anchorId="06C09C7A" wp14:editId="263FB8E2">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14:paraId="2DA927EE" w14:textId="77777777" w:rsidR="00834802" w:rsidRDefault="001124A2" w:rsidP="007B5BD2">
      <w:pPr>
        <w:pStyle w:val="Caption"/>
        <w:jc w:val="center"/>
      </w:pPr>
      <w:bookmarkStart w:id="312" w:name="_Ref329010710"/>
      <w:r>
        <w:t xml:space="preserve">Figure </w:t>
      </w:r>
      <w:fldSimple w:instr=" SEQ Figure \* ARABIC ">
        <w:r w:rsidR="0082768A">
          <w:rPr>
            <w:noProof/>
          </w:rPr>
          <w:t>11</w:t>
        </w:r>
      </w:fldSimple>
      <w:bookmarkEnd w:id="312"/>
      <w:r>
        <w:t>: Information Organization</w:t>
      </w:r>
    </w:p>
    <w:p w14:paraId="4D6DA9D4" w14:textId="77777777"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r w:rsidR="00D56829">
        <w:fldChar w:fldCharType="begin"/>
      </w:r>
      <w:r w:rsidR="00D56829">
        <w:instrText xml:space="preserve"> REF _Ref330467786 \h </w:instrText>
      </w:r>
      <w:r w:rsidR="00D56829">
        <w:fldChar w:fldCharType="separate"/>
      </w:r>
      <w:r w:rsidR="00D56829">
        <w:t xml:space="preserve">Figure </w:t>
      </w:r>
      <w:r w:rsidR="00D56829">
        <w:rPr>
          <w:noProof/>
        </w:rPr>
        <w:t>10</w:t>
      </w:r>
      <w:r w:rsidR="00D56829">
        <w:fldChar w:fldCharType="end"/>
      </w:r>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14:paraId="03191817" w14:textId="77777777" w:rsidR="009D4097" w:rsidRDefault="008B56D7" w:rsidP="009D4097">
      <w:pPr>
        <w:pStyle w:val="Heading2"/>
      </w:pPr>
      <w:r>
        <w:t>P</w:t>
      </w:r>
      <w:r w:rsidR="009D4097">
        <w:t>rovenance</w:t>
      </w:r>
      <w:r>
        <w:t xml:space="preserve"> Analysis in SDM</w:t>
      </w:r>
    </w:p>
    <w:p w14:paraId="74BDD74F" w14:textId="633F1301"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w:t>
      </w:r>
      <w:r>
        <w:lastRenderedPageBreak/>
        <w:t xml:space="preserve">exported for an </w:t>
      </w:r>
      <w:commentRangeStart w:id="313"/>
      <w:r>
        <w:t xml:space="preserve">external </w:t>
      </w:r>
      <w:r w:rsidR="008B56D7">
        <w:t xml:space="preserve">visualization </w:t>
      </w:r>
      <w:commentRangeEnd w:id="313"/>
      <w:r w:rsidR="00335BA7">
        <w:rPr>
          <w:rStyle w:val="CommentReference"/>
        </w:rPr>
        <w:commentReference w:id="313"/>
      </w:r>
      <w:r w:rsidR="008B56D7">
        <w:t xml:space="preserve">and analysis </w:t>
      </w:r>
      <w:r>
        <w:t>tool</w:t>
      </w:r>
      <w:ins w:id="314" w:author="Kohwalter" w:date="2012-07-16T18:36:00Z">
        <w:r w:rsidR="00C61F8C">
          <w:t xml:space="preserve">, which will </w:t>
        </w:r>
      </w:ins>
      <w:r w:rsidR="00806218">
        <w:t xml:space="preserve">remove unnecessary information, </w:t>
      </w:r>
      <w:r>
        <w:t>duplicate actions</w:t>
      </w:r>
      <w:r w:rsidR="00806218">
        <w:t xml:space="preserve"> or similar ones</w:t>
      </w:r>
      <w:ins w:id="315" w:author="Kohwalter" w:date="2012-07-16T18:36:00Z">
        <w:r w:rsidR="00C61F8C">
          <w:t xml:space="preserve"> by inference rules</w:t>
        </w:r>
      </w:ins>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del w:id="316" w:author="esteban clua" w:date="2012-07-24T16:41:00Z">
        <w:r w:rsidR="00806218" w:rsidDel="00335BA7">
          <w:delText xml:space="preserve">like </w:delText>
        </w:r>
      </w:del>
      <w:ins w:id="317" w:author="esteban clua" w:date="2012-07-24T16:41:00Z">
        <w:r w:rsidR="00335BA7">
          <w:t>such as</w:t>
        </w:r>
        <w:r w:rsidR="00335BA7">
          <w:t xml:space="preserve"> </w:t>
        </w:r>
      </w:ins>
      <w:r w:rsidR="00806218">
        <w:t>player and manager decisions or tasks that generate interference on other roles like architecture task from an architect.</w:t>
      </w:r>
    </w:p>
    <w:p w14:paraId="31F9F14E" w14:textId="05C90421"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ins w:id="318" w:author="esteban clua" w:date="2012-07-24T16:42:00Z">
        <w:r w:rsidR="00335BA7">
          <w:t xml:space="preserve">would </w:t>
        </w:r>
      </w:ins>
      <w:r>
        <w:t xml:space="preserve">not progress. The problem is not these actions, but the decisions made </w:t>
      </w:r>
      <w:r w:rsidR="003B294C">
        <w:t>for the</w:t>
      </w:r>
      <w:r>
        <w:t xml:space="preserve"> execution of these actions.</w:t>
      </w:r>
    </w:p>
    <w:p w14:paraId="5CAB14A0" w14:textId="77777777"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14:paraId="2A432F6B" w14:textId="77777777"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14:paraId="6E7EE7EC" w14:textId="77777777" w:rsidR="00343160" w:rsidRDefault="00182EB1" w:rsidP="00343160">
      <w:pPr>
        <w:pStyle w:val="Heading1"/>
        <w:ind w:right="0"/>
      </w:pPr>
      <w:r>
        <w:t>Conclusion</w:t>
      </w:r>
    </w:p>
    <w:p w14:paraId="15943097" w14:textId="09C890B4" w:rsidR="00343160" w:rsidRDefault="00E27AC1" w:rsidP="00FE634C">
      <w:pPr>
        <w:ind w:right="0"/>
        <w:jc w:val="both"/>
      </w:pPr>
      <w:r>
        <w:t>This paper propose</w:t>
      </w:r>
      <w:r w:rsidR="00322FBA">
        <w:t>d</w:t>
      </w:r>
      <w:r>
        <w:t xml:space="preserve"> a </w:t>
      </w:r>
      <w:proofErr w:type="spellStart"/>
      <w:ins w:id="319" w:author="esteban clua" w:date="2012-07-24T16:43:00Z">
        <w:r w:rsidR="00335BA7">
          <w:t>nove</w:t>
        </w:r>
        <w:proofErr w:type="spellEnd"/>
        <w:r w:rsidR="00335BA7">
          <w:t xml:space="preserve"> </w:t>
        </w:r>
      </w:ins>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ins w:id="320" w:author="esteban clua" w:date="2012-07-24T16:44:00Z">
        <w:r w:rsidR="00335BA7">
          <w:t xml:space="preserve"> While many concepts of provenance were directly used, for this work we also proposed new elements and adaptions for </w:t>
        </w:r>
        <w:proofErr w:type="gramStart"/>
        <w:r w:rsidR="00335BA7">
          <w:t>a video</w:t>
        </w:r>
        <w:proofErr w:type="gramEnd"/>
        <w:r w:rsidR="00335BA7">
          <w:t xml:space="preserve">-game </w:t>
        </w:r>
        <w:bookmarkStart w:id="321" w:name="_GoBack"/>
        <w:bookmarkEnd w:id="321"/>
        <w:r w:rsidR="00335BA7">
          <w:t>software.</w:t>
        </w:r>
      </w:ins>
    </w:p>
    <w:p w14:paraId="7118BB0A" w14:textId="77777777" w:rsidR="00E27AC1" w:rsidRPr="00343160" w:rsidRDefault="00E27AC1" w:rsidP="00FE634C">
      <w:pPr>
        <w:ind w:right="0"/>
        <w:jc w:val="both"/>
      </w:pPr>
      <w:r>
        <w:tab/>
        <w:t>This paper also show</w:t>
      </w:r>
      <w:r w:rsidR="00322FBA">
        <w:t>ed</w:t>
      </w:r>
      <w:r>
        <w:t xml:space="preserve"> a game in which </w:t>
      </w:r>
      <w:ins w:id="322" w:author="Kohwalter" w:date="2012-07-16T19:06:00Z">
        <w:r w:rsidR="00193632">
          <w:t xml:space="preserve">our proposed </w:t>
        </w:r>
      </w:ins>
      <w:r>
        <w:t xml:space="preserve">framework was </w:t>
      </w:r>
      <w:r w:rsidR="00322FBA">
        <w:t>instantiated</w:t>
      </w:r>
      <w:r>
        <w:t xml:space="preserve">, collecting the necessary information for post analysis using provenance. However, </w:t>
      </w:r>
      <w:ins w:id="323" w:author="Kohwalter" w:date="2012-07-16T19:12:00Z">
        <w:r w:rsidR="00A34E51">
          <w:t xml:space="preserve">due to the complexity of data </w:t>
        </w:r>
      </w:ins>
      <w:ins w:id="324" w:author="Kohwalter" w:date="2012-07-18T17:01:00Z">
        <w:r w:rsidR="008F58A9">
          <w:t>extraction</w:t>
        </w:r>
      </w:ins>
      <w:r>
        <w:t xml:space="preserve">, the usage of provenance </w:t>
      </w:r>
      <w:ins w:id="325" w:author="Kohwalter" w:date="2012-07-16T19:13:00Z">
        <w:r w:rsidR="00A34E51">
          <w:t>was</w:t>
        </w:r>
      </w:ins>
      <w:r>
        <w:t xml:space="preserve"> not </w:t>
      </w:r>
      <w:proofErr w:type="gramStart"/>
      <w:r>
        <w:t>executed  but</w:t>
      </w:r>
      <w:proofErr w:type="gramEnd"/>
      <w:r>
        <w:t xml:space="preserve"> </w:t>
      </w:r>
      <w:ins w:id="326" w:author="Kohwalter" w:date="2012-07-16T19:13:00Z">
        <w:r w:rsidR="00A34E51">
          <w:t>is</w:t>
        </w:r>
      </w:ins>
      <w:r>
        <w:t xml:space="preserve"> planned </w:t>
      </w:r>
      <w:r w:rsidR="00517D32">
        <w:t>as</w:t>
      </w:r>
      <w:r>
        <w:t xml:space="preserve"> future work</w:t>
      </w:r>
      <w:ins w:id="327" w:author="Kohwalter" w:date="2012-07-16T19:14:00Z">
        <w:r w:rsidR="00A34E51">
          <w:t>,</w:t>
        </w:r>
      </w:ins>
      <w:r>
        <w:t xml:space="preserve"> export</w:t>
      </w:r>
      <w:ins w:id="328" w:author="Kohwalter" w:date="2012-07-16T19:14:00Z">
        <w:r w:rsidR="00A34E51">
          <w:t>ing</w:t>
        </w:r>
      </w:ins>
      <w:r>
        <w:t xml:space="preserve"> all collected </w:t>
      </w:r>
      <w:ins w:id="329" w:author="Kohwalter" w:date="2012-07-16T19:14:00Z">
        <w:r w:rsidR="00A34E51">
          <w:t>data</w:t>
        </w:r>
      </w:ins>
      <w:r>
        <w:t>, generate a graph and apply provenance techniques for the game analysis.</w:t>
      </w:r>
    </w:p>
    <w:p w14:paraId="5CCC5296" w14:textId="77777777" w:rsidR="00EF2A2B" w:rsidRPr="00343160" w:rsidRDefault="00EF2A2B" w:rsidP="00343160">
      <w:pPr>
        <w:pStyle w:val="Heading1"/>
        <w:numPr>
          <w:ilvl w:val="0"/>
          <w:numId w:val="0"/>
        </w:numPr>
        <w:ind w:right="0"/>
      </w:pPr>
      <w:r w:rsidRPr="00343160">
        <w:rPr>
          <w:rFonts w:eastAsia="Times New Roman"/>
        </w:rPr>
        <w:lastRenderedPageBreak/>
        <w:t>Acknowledgements</w:t>
      </w:r>
    </w:p>
    <w:p w14:paraId="25892A52" w14:textId="77777777" w:rsidR="006275E2" w:rsidRDefault="00322FBA" w:rsidP="00F75F1F">
      <w:pPr>
        <w:ind w:right="0"/>
      </w:pPr>
      <w:r>
        <w:t>We</w:t>
      </w:r>
      <w:r w:rsidR="00C86EDD">
        <w:t xml:space="preserve"> would like to thank</w:t>
      </w:r>
      <w:r>
        <w:t xml:space="preserve"> </w:t>
      </w:r>
      <w:proofErr w:type="spellStart"/>
      <w:r>
        <w:t>CNPq</w:t>
      </w:r>
      <w:proofErr w:type="spellEnd"/>
      <w:r w:rsidR="00373C2A">
        <w:t>,</w:t>
      </w:r>
      <w:r>
        <w:t xml:space="preserve"> FAPERJ</w:t>
      </w:r>
      <w:ins w:id="330" w:author="Kohwalter" w:date="2012-07-16T13:11:00Z">
        <w:r w:rsidR="00373C2A">
          <w:t xml:space="preserve"> and CAPES</w:t>
        </w:r>
      </w:ins>
      <w:r w:rsidR="00C86EDD">
        <w:t xml:space="preserve"> for the financial support.</w:t>
      </w:r>
    </w:p>
    <w:p w14:paraId="1A295FDC" w14:textId="77777777" w:rsidR="00F7156D" w:rsidRPr="00F7156D" w:rsidRDefault="00F7156D" w:rsidP="00343160">
      <w:pPr>
        <w:pStyle w:val="Heading1"/>
        <w:numPr>
          <w:ilvl w:val="0"/>
          <w:numId w:val="0"/>
        </w:numPr>
        <w:ind w:right="0"/>
      </w:pPr>
      <w:r>
        <w:t>References</w:t>
      </w:r>
    </w:p>
    <w:p w14:paraId="404F4D1E" w14:textId="77777777" w:rsidR="0037335E" w:rsidRPr="0037335E" w:rsidRDefault="00F44BB1" w:rsidP="00523DC9">
      <w:pPr>
        <w:pStyle w:val="Bibliography"/>
        <w:jc w:val="both"/>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14:paraId="3D4E5BB4" w14:textId="77777777" w:rsidR="0037335E" w:rsidRPr="0037335E" w:rsidRDefault="0037335E" w:rsidP="00523DC9">
      <w:pPr>
        <w:pStyle w:val="Bibliography"/>
        <w:jc w:val="both"/>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14:paraId="0220E023" w14:textId="77777777" w:rsidR="0037335E" w:rsidRPr="0037335E" w:rsidRDefault="0037335E" w:rsidP="00523DC9">
      <w:pPr>
        <w:pStyle w:val="Bibliography"/>
        <w:jc w:val="both"/>
      </w:pPr>
      <w:r w:rsidRPr="0037335E">
        <w:t xml:space="preserve">Chialvo, D.R. and Bak, P., 1999. Learning from mistakes. </w:t>
      </w:r>
      <w:r w:rsidRPr="0037335E">
        <w:rPr>
          <w:i/>
          <w:iCs/>
        </w:rPr>
        <w:t>Neuroscience</w:t>
      </w:r>
      <w:r w:rsidRPr="0037335E">
        <w:t>, v. 90(4), pp.1137–1148.</w:t>
      </w:r>
    </w:p>
    <w:p w14:paraId="424346BA" w14:textId="77777777" w:rsidR="0037335E" w:rsidRPr="0037335E" w:rsidRDefault="0037335E" w:rsidP="00523DC9">
      <w:pPr>
        <w:pStyle w:val="Bibliography"/>
        <w:jc w:val="both"/>
      </w:pPr>
      <w:r w:rsidRPr="0037335E">
        <w:t xml:space="preserve">Clark, G., 1950. The organization of behavior: A neuropsychological theory. </w:t>
      </w:r>
      <w:r w:rsidRPr="0037335E">
        <w:rPr>
          <w:i/>
          <w:iCs/>
        </w:rPr>
        <w:t>The Journal of Comparative Neurology</w:t>
      </w:r>
      <w:r w:rsidRPr="0037335E">
        <w:t>, v. 93(3), pp.459–460.</w:t>
      </w:r>
    </w:p>
    <w:p w14:paraId="29FD2743" w14:textId="77777777" w:rsidR="0037335E" w:rsidRPr="0037335E" w:rsidRDefault="0037335E" w:rsidP="00523DC9">
      <w:pPr>
        <w:pStyle w:val="Bibliography"/>
        <w:jc w:val="both"/>
      </w:pPr>
      <w:r w:rsidRPr="0037335E">
        <w:t xml:space="preserve">Consalvo, M. and Dutton, N., 2006. Game analysis: Developing a methodological toolkit for the qualitative study of games. </w:t>
      </w:r>
      <w:r w:rsidRPr="0037335E">
        <w:rPr>
          <w:i/>
          <w:iCs/>
        </w:rPr>
        <w:t>In: Game Studies</w:t>
      </w:r>
      <w:r w:rsidRPr="0037335E">
        <w:t>, v. 6.</w:t>
      </w:r>
    </w:p>
    <w:p w14:paraId="6FD81013" w14:textId="77777777" w:rsidR="0037335E" w:rsidRPr="0037335E" w:rsidRDefault="0037335E" w:rsidP="00523DC9">
      <w:pPr>
        <w:pStyle w:val="Bibliography"/>
        <w:jc w:val="both"/>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14:paraId="4EEDA7D5" w14:textId="77777777" w:rsidR="0037335E" w:rsidRPr="0037335E" w:rsidRDefault="0037335E" w:rsidP="00523DC9">
      <w:pPr>
        <w:pStyle w:val="Bibliography"/>
        <w:jc w:val="both"/>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14:paraId="0E4C64D5" w14:textId="77777777" w:rsidR="0037335E" w:rsidRPr="0037335E" w:rsidRDefault="0037335E" w:rsidP="00523DC9">
      <w:pPr>
        <w:pStyle w:val="Bibliography"/>
        <w:jc w:val="both"/>
      </w:pPr>
      <w:r w:rsidRPr="0037335E">
        <w:rPr>
          <w:lang w:val="pt-BR"/>
        </w:rPr>
        <w:t xml:space="preserve">Higgins, T., 2010. </w:t>
      </w:r>
      <w:r w:rsidRPr="0037335E">
        <w:t>Unity - 3D Game Engine. Available at: http://unity3d.com/ [Accessed May 5, 2011].</w:t>
      </w:r>
    </w:p>
    <w:p w14:paraId="23C4F9AD" w14:textId="77777777" w:rsidR="0037335E" w:rsidRPr="0037335E" w:rsidRDefault="0037335E" w:rsidP="00523DC9">
      <w:pPr>
        <w:pStyle w:val="Bibliography"/>
        <w:jc w:val="both"/>
        <w:rPr>
          <w:lang w:val="pt-BR"/>
        </w:rPr>
      </w:pPr>
      <w:r w:rsidRPr="0037335E">
        <w:t xml:space="preserve">Kohwalter, T., Clua, E. and Murta, L., 2011. SDM – An Educational Game for Software Engineering. </w:t>
      </w:r>
      <w:r w:rsidRPr="0037335E">
        <w:rPr>
          <w:i/>
          <w:iCs/>
          <w:lang w:val="pt-BR"/>
        </w:rPr>
        <w:t>In: X Simpósio Brasileiro de Games e Entretenimento Digital</w:t>
      </w:r>
      <w:r w:rsidRPr="0037335E">
        <w:rPr>
          <w:lang w:val="pt-BR"/>
        </w:rPr>
        <w:t>, pp.1–10.</w:t>
      </w:r>
    </w:p>
    <w:p w14:paraId="56AB2176" w14:textId="77777777" w:rsidR="0037335E" w:rsidRPr="0037335E" w:rsidRDefault="0037335E" w:rsidP="00523DC9">
      <w:pPr>
        <w:pStyle w:val="Bibliography"/>
        <w:jc w:val="both"/>
      </w:pPr>
      <w:r w:rsidRPr="0037335E">
        <w:t xml:space="preserve">Moreau, L. et al., 2011. The Open Provenance Model core specification (v1.1). </w:t>
      </w:r>
      <w:r w:rsidRPr="0037335E">
        <w:rPr>
          <w:i/>
          <w:iCs/>
        </w:rPr>
        <w:t>In: Future Generation Computer Systems</w:t>
      </w:r>
      <w:r w:rsidRPr="0037335E">
        <w:t>, v. 27(6), pp.743–756.</w:t>
      </w:r>
    </w:p>
    <w:p w14:paraId="7E2F8DDF" w14:textId="77777777" w:rsidR="0037335E" w:rsidRPr="0037335E" w:rsidRDefault="0037335E" w:rsidP="00523DC9">
      <w:pPr>
        <w:pStyle w:val="Bibliography"/>
        <w:jc w:val="both"/>
      </w:pPr>
      <w:r w:rsidRPr="0037335E">
        <w:lastRenderedPageBreak/>
        <w:t xml:space="preserve">Moret, B., 1982. Decision Trees and Diagrams. </w:t>
      </w:r>
      <w:r w:rsidRPr="0037335E">
        <w:rPr>
          <w:i/>
          <w:iCs/>
        </w:rPr>
        <w:t>In: ACM Computing Surveys (CSUR)</w:t>
      </w:r>
      <w:r w:rsidRPr="0037335E">
        <w:t>, v. 14(4), pp.593–623.</w:t>
      </w:r>
    </w:p>
    <w:p w14:paraId="01629455" w14:textId="77777777" w:rsidR="0037335E" w:rsidRPr="0037335E" w:rsidRDefault="0037335E" w:rsidP="00523DC9">
      <w:pPr>
        <w:pStyle w:val="Bibliography"/>
        <w:jc w:val="both"/>
      </w:pPr>
      <w:r w:rsidRPr="00831BC3">
        <w:rPr>
          <w:lang w:val="es-ES_tradnl"/>
          <w:rPrChange w:id="331" w:author="Micro" w:date="2012-07-23T13:23:00Z">
            <w:rPr/>
          </w:rPrChange>
        </w:rPr>
        <w:t xml:space="preserve">Navarro, E. and van der Hoek, A., 2004. </w:t>
      </w:r>
      <w:r w:rsidRPr="0037335E">
        <w:t xml:space="preserve">SIMSE: An Interactive Simulation Game for Software Engineering Education. </w:t>
      </w:r>
      <w:r w:rsidRPr="0037335E">
        <w:rPr>
          <w:i/>
          <w:iCs/>
        </w:rPr>
        <w:t>In: Proceeding of CATE</w:t>
      </w:r>
      <w:r w:rsidRPr="0037335E">
        <w:t>, p.233–233.</w:t>
      </w:r>
    </w:p>
    <w:p w14:paraId="3DE13F25" w14:textId="77777777" w:rsidR="0037335E" w:rsidRPr="0037335E" w:rsidRDefault="0037335E" w:rsidP="00523DC9">
      <w:pPr>
        <w:pStyle w:val="Bibliography"/>
        <w:jc w:val="both"/>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14:paraId="0540461D" w14:textId="77777777" w:rsidR="00CF5AD6" w:rsidRPr="007B5BD2" w:rsidRDefault="00F44BB1"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 w:date="2012-07-23T13:24:00Z" w:initials="M">
    <w:p w14:paraId="75A4714B" w14:textId="77777777" w:rsidR="00780048" w:rsidRPr="00831BC3" w:rsidRDefault="00780048">
      <w:pPr>
        <w:pStyle w:val="CommentText"/>
        <w:rPr>
          <w:lang w:val="pt-BR"/>
        </w:rPr>
      </w:pPr>
      <w:r>
        <w:rPr>
          <w:rStyle w:val="CommentReference"/>
        </w:rPr>
        <w:annotationRef/>
      </w:r>
      <w:r w:rsidRPr="00831BC3">
        <w:rPr>
          <w:lang w:val="pt-BR"/>
        </w:rPr>
        <w:t xml:space="preserve">Não esquece que para o </w:t>
      </w:r>
      <w:proofErr w:type="spellStart"/>
      <w:r w:rsidRPr="00831BC3">
        <w:rPr>
          <w:lang w:val="pt-BR"/>
        </w:rPr>
        <w:t>SBGames</w:t>
      </w:r>
      <w:proofErr w:type="spellEnd"/>
      <w:r w:rsidRPr="00831BC3">
        <w:rPr>
          <w:lang w:val="pt-BR"/>
        </w:rPr>
        <w:t xml:space="preserve"> tem que enviar com </w:t>
      </w:r>
      <w:proofErr w:type="spellStart"/>
      <w:r w:rsidRPr="00831BC3">
        <w:rPr>
          <w:lang w:val="pt-BR"/>
        </w:rPr>
        <w:t>blind</w:t>
      </w:r>
      <w:proofErr w:type="spellEnd"/>
      <w:r w:rsidRPr="00831BC3">
        <w:rPr>
          <w:lang w:val="pt-BR"/>
        </w:rPr>
        <w:t xml:space="preserve"> </w:t>
      </w:r>
      <w:proofErr w:type="spellStart"/>
      <w:r w:rsidRPr="00831BC3">
        <w:rPr>
          <w:lang w:val="pt-BR"/>
        </w:rPr>
        <w:t>review</w:t>
      </w:r>
      <w:proofErr w:type="spellEnd"/>
      <w:r w:rsidRPr="00831BC3">
        <w:rPr>
          <w:lang w:val="pt-BR"/>
        </w:rPr>
        <w:t xml:space="preserve"> (sem nome de autores e sem nenhuma referencia que possa dar a dica de quem somos…</w:t>
      </w:r>
    </w:p>
  </w:comment>
  <w:comment w:id="39" w:author="Micro" w:date="2012-07-23T14:40:00Z" w:initials="M">
    <w:p w14:paraId="409B371E" w14:textId="77777777" w:rsidR="00780048" w:rsidRPr="00EE09F1" w:rsidRDefault="00780048">
      <w:pPr>
        <w:pStyle w:val="CommentText"/>
        <w:rPr>
          <w:lang w:val="pt-BR"/>
        </w:rPr>
      </w:pPr>
      <w:r>
        <w:rPr>
          <w:rStyle w:val="CommentReference"/>
        </w:rPr>
        <w:annotationRef/>
      </w:r>
      <w:r w:rsidRPr="00EE09F1">
        <w:rPr>
          <w:lang w:val="pt-BR"/>
        </w:rPr>
        <w:t xml:space="preserve">Sugiro que na figura </w:t>
      </w:r>
      <w:proofErr w:type="spellStart"/>
      <w:r w:rsidRPr="00EE09F1">
        <w:rPr>
          <w:lang w:val="pt-BR"/>
        </w:rPr>
        <w:t>voce</w:t>
      </w:r>
      <w:proofErr w:type="spellEnd"/>
      <w:r w:rsidRPr="00EE09F1">
        <w:rPr>
          <w:lang w:val="pt-BR"/>
        </w:rPr>
        <w:t xml:space="preserve"> coloque do lado direito de cada uma </w:t>
      </w:r>
      <w:proofErr w:type="spellStart"/>
      <w:r w:rsidRPr="00EE09F1">
        <w:rPr>
          <w:lang w:val="pt-BR"/>
        </w:rPr>
        <w:t>uma</w:t>
      </w:r>
      <w:proofErr w:type="spellEnd"/>
      <w:r w:rsidRPr="00EE09F1">
        <w:rPr>
          <w:lang w:val="pt-BR"/>
        </w:rPr>
        <w:t xml:space="preserve"> letra: (a), (b), … e ao longo do texto voc</w:t>
      </w:r>
      <w:r>
        <w:rPr>
          <w:lang w:val="pt-BR"/>
        </w:rPr>
        <w:t xml:space="preserve">ê referencie o caso pela letra: Algo como Figure 1 (a) </w:t>
      </w:r>
      <w:proofErr w:type="spellStart"/>
      <w:r>
        <w:rPr>
          <w:lang w:val="pt-BR"/>
        </w:rPr>
        <w:t>represent</w:t>
      </w:r>
      <w:proofErr w:type="spellEnd"/>
      <w:r>
        <w:rPr>
          <w:lang w:val="pt-BR"/>
        </w:rPr>
        <w:t xml:space="preserve"> a </w:t>
      </w:r>
      <w:proofErr w:type="spellStart"/>
      <w:r>
        <w:rPr>
          <w:lang w:val="pt-BR"/>
        </w:rPr>
        <w:t>process</w:t>
      </w:r>
      <w:proofErr w:type="spellEnd"/>
      <w:r>
        <w:rPr>
          <w:lang w:val="pt-BR"/>
        </w:rPr>
        <w:t xml:space="preserve"> </w:t>
      </w:r>
      <w:proofErr w:type="spellStart"/>
      <w:r>
        <w:rPr>
          <w:lang w:val="pt-BR"/>
        </w:rPr>
        <w:t>that</w:t>
      </w:r>
      <w:proofErr w:type="spellEnd"/>
      <w:r>
        <w:rPr>
          <w:lang w:val="pt-BR"/>
        </w:rPr>
        <w:t xml:space="preserve"> uses </w:t>
      </w:r>
      <w:proofErr w:type="spellStart"/>
      <w:r>
        <w:rPr>
          <w:lang w:val="pt-BR"/>
        </w:rPr>
        <w:t>an</w:t>
      </w:r>
      <w:proofErr w:type="spellEnd"/>
      <w:r>
        <w:rPr>
          <w:lang w:val="pt-BR"/>
        </w:rPr>
        <w:t xml:space="preserve"> </w:t>
      </w:r>
      <w:proofErr w:type="spellStart"/>
      <w:r>
        <w:rPr>
          <w:lang w:val="pt-BR"/>
        </w:rPr>
        <w:t>artifact</w:t>
      </w:r>
      <w:proofErr w:type="spellEnd"/>
      <w:r>
        <w:rPr>
          <w:lang w:val="pt-BR"/>
        </w:rPr>
        <w:t>...</w:t>
      </w:r>
    </w:p>
  </w:comment>
  <w:comment w:id="62" w:author="Micro" w:date="2012-07-23T16:44:00Z" w:initials="M">
    <w:p w14:paraId="1D9E50E5" w14:textId="77777777" w:rsidR="00780048" w:rsidRPr="00AB1ECC" w:rsidRDefault="00780048">
      <w:pPr>
        <w:pStyle w:val="CommentText"/>
        <w:rPr>
          <w:lang w:val="pt-BR"/>
        </w:rPr>
      </w:pPr>
      <w:r>
        <w:rPr>
          <w:rStyle w:val="CommentReference"/>
        </w:rPr>
        <w:annotationRef/>
      </w:r>
      <w:r w:rsidRPr="00AB1ECC">
        <w:rPr>
          <w:lang w:val="pt-BR"/>
        </w:rPr>
        <w:t>Porque estas definições virão depois da explicaç</w:t>
      </w:r>
      <w:r>
        <w:rPr>
          <w:lang w:val="pt-BR"/>
        </w:rPr>
        <w:t>ão da figura 1? Não faria mais sentido falar antes?</w:t>
      </w:r>
    </w:p>
  </w:comment>
  <w:comment w:id="63" w:author="Micro" w:date="2012-07-23T16:44:00Z" w:initials="M">
    <w:p w14:paraId="5D92103F" w14:textId="77777777" w:rsidR="00780048" w:rsidRPr="00AB1ECC" w:rsidRDefault="00780048">
      <w:pPr>
        <w:pStyle w:val="CommentText"/>
        <w:rPr>
          <w:lang w:val="pt-BR"/>
        </w:rPr>
      </w:pPr>
      <w:r>
        <w:rPr>
          <w:rStyle w:val="CommentReference"/>
        </w:rPr>
        <w:annotationRef/>
      </w:r>
      <w:r w:rsidRPr="00AB1ECC">
        <w:rPr>
          <w:lang w:val="pt-BR"/>
        </w:rPr>
        <w:t xml:space="preserve">Porque está tudo em </w:t>
      </w:r>
      <w:proofErr w:type="spellStart"/>
      <w:r w:rsidRPr="00AB1ECC">
        <w:rPr>
          <w:lang w:val="pt-BR"/>
        </w:rPr>
        <w:t>italico</w:t>
      </w:r>
      <w:proofErr w:type="spellEnd"/>
      <w:r w:rsidRPr="00AB1ECC">
        <w:rPr>
          <w:lang w:val="pt-BR"/>
        </w:rPr>
        <w:t xml:space="preserve">? </w:t>
      </w:r>
      <w:r w:rsidRPr="00AB1ECC">
        <w:rPr>
          <w:lang w:val="pt-BR"/>
        </w:rPr>
        <w:t xml:space="preserve">Se </w:t>
      </w:r>
      <w:r>
        <w:rPr>
          <w:lang w:val="pt-BR"/>
        </w:rPr>
        <w:t xml:space="preserve">é só porque você está trazendo de </w:t>
      </w:r>
      <w:proofErr w:type="spellStart"/>
      <w:r>
        <w:rPr>
          <w:lang w:val="pt-BR"/>
        </w:rPr>
        <w:t>Moreau</w:t>
      </w:r>
      <w:proofErr w:type="spellEnd"/>
      <w:r>
        <w:rPr>
          <w:lang w:val="pt-BR"/>
        </w:rPr>
        <w:t xml:space="preserve"> de forma literal, não precisa. Já está citado e é suficiente.</w:t>
      </w:r>
    </w:p>
  </w:comment>
  <w:comment w:id="66" w:author="esteban clua" w:date="2012-07-24T13:55:00Z" w:initials="ec">
    <w:p w14:paraId="47861D6C" w14:textId="77777777" w:rsidR="00780048" w:rsidRDefault="00780048">
      <w:pPr>
        <w:pStyle w:val="CommentText"/>
      </w:pPr>
      <w:r>
        <w:rPr>
          <w:rStyle w:val="CommentReference"/>
        </w:rPr>
        <w:annotationRef/>
      </w:r>
      <w:proofErr w:type="spellStart"/>
      <w:r>
        <w:t>Nao</w:t>
      </w:r>
      <w:proofErr w:type="spellEnd"/>
      <w:r>
        <w:t xml:space="preserve"> </w:t>
      </w:r>
      <w:proofErr w:type="spellStart"/>
      <w:r>
        <w:t>esta</w:t>
      </w:r>
      <w:proofErr w:type="spellEnd"/>
      <w:r>
        <w:t xml:space="preserve"> </w:t>
      </w:r>
      <w:proofErr w:type="spellStart"/>
      <w:r>
        <w:t>muito</w:t>
      </w:r>
      <w:proofErr w:type="spellEnd"/>
      <w:r>
        <w:t xml:space="preserve"> </w:t>
      </w:r>
      <w:proofErr w:type="spellStart"/>
      <w:r>
        <w:t>clara</w:t>
      </w:r>
      <w:proofErr w:type="spellEnd"/>
      <w:r>
        <w:t xml:space="preserve"> </w:t>
      </w:r>
      <w:proofErr w:type="spellStart"/>
      <w:r>
        <w:t>esta</w:t>
      </w:r>
      <w:proofErr w:type="spellEnd"/>
      <w:r>
        <w:t xml:space="preserve"> </w:t>
      </w:r>
      <w:proofErr w:type="spellStart"/>
      <w:r>
        <w:t>frase</w:t>
      </w:r>
      <w:proofErr w:type="spellEnd"/>
      <w:r>
        <w:t xml:space="preserve">… mas </w:t>
      </w:r>
      <w:proofErr w:type="spellStart"/>
      <w:r>
        <w:t>confesso</w:t>
      </w:r>
      <w:proofErr w:type="spellEnd"/>
      <w:r>
        <w:t xml:space="preserve"> </w:t>
      </w:r>
      <w:proofErr w:type="spellStart"/>
      <w:r>
        <w:t>que</w:t>
      </w:r>
      <w:proofErr w:type="spellEnd"/>
      <w:r>
        <w:t xml:space="preserve"> </w:t>
      </w:r>
      <w:proofErr w:type="spellStart"/>
      <w:r>
        <w:t>nao</w:t>
      </w:r>
      <w:proofErr w:type="spellEnd"/>
      <w:r>
        <w:t xml:space="preserve"> </w:t>
      </w:r>
      <w:proofErr w:type="spellStart"/>
      <w:r>
        <w:t>estou</w:t>
      </w:r>
      <w:proofErr w:type="spellEnd"/>
      <w:r>
        <w:t xml:space="preserve"> </w:t>
      </w:r>
      <w:proofErr w:type="spellStart"/>
      <w:r>
        <w:t>conseguindo</w:t>
      </w:r>
      <w:proofErr w:type="spellEnd"/>
      <w:r>
        <w:t xml:space="preserve"> re-</w:t>
      </w:r>
      <w:proofErr w:type="spellStart"/>
      <w:r>
        <w:t>escrever</w:t>
      </w:r>
      <w:proofErr w:type="spellEnd"/>
      <w:r>
        <w:t>…</w:t>
      </w:r>
    </w:p>
  </w:comment>
  <w:comment w:id="82" w:author="esteban clua" w:date="2012-07-24T14:02:00Z" w:initials="ec">
    <w:p w14:paraId="7F239E95" w14:textId="77777777" w:rsidR="00780048" w:rsidRDefault="00780048">
      <w:pPr>
        <w:pStyle w:val="CommentText"/>
      </w:pPr>
      <w:r>
        <w:rPr>
          <w:rStyle w:val="CommentReference"/>
        </w:rPr>
        <w:annotationRef/>
      </w:r>
      <w:r>
        <w:t>???</w:t>
      </w:r>
    </w:p>
  </w:comment>
  <w:comment w:id="93" w:author="esteban clua" w:date="2012-07-24T14:09:00Z" w:initials="ec">
    <w:p w14:paraId="1487BEFB" w14:textId="77777777" w:rsidR="00780048" w:rsidRDefault="00780048">
      <w:pPr>
        <w:pStyle w:val="CommentText"/>
      </w:pPr>
      <w:r>
        <w:rPr>
          <w:rStyle w:val="CommentReference"/>
        </w:rPr>
        <w:annotationRef/>
      </w:r>
      <w:proofErr w:type="spellStart"/>
      <w:proofErr w:type="gramStart"/>
      <w:r>
        <w:t>porque</w:t>
      </w:r>
      <w:proofErr w:type="spellEnd"/>
      <w:proofErr w:type="gramEnd"/>
      <w:r>
        <w:t xml:space="preserve"> </w:t>
      </w:r>
      <w:proofErr w:type="spellStart"/>
      <w:r>
        <w:t>está</w:t>
      </w:r>
      <w:proofErr w:type="spellEnd"/>
      <w:r>
        <w:t xml:space="preserve"> </w:t>
      </w:r>
      <w:proofErr w:type="spellStart"/>
      <w:r>
        <w:t>em</w:t>
      </w:r>
      <w:proofErr w:type="spellEnd"/>
      <w:r>
        <w:t xml:space="preserve"> italic?</w:t>
      </w:r>
    </w:p>
  </w:comment>
  <w:comment w:id="313" w:author="esteban clua" w:date="2012-07-24T16:43:00Z" w:initials="ec">
    <w:p w14:paraId="0BB015A5" w14:textId="222C481E" w:rsidR="00335BA7" w:rsidRDefault="00335BA7">
      <w:pPr>
        <w:pStyle w:val="CommentText"/>
      </w:pPr>
      <w:r>
        <w:rPr>
          <w:rStyle w:val="CommentReference"/>
        </w:rPr>
        <w:annotationRef/>
      </w:r>
      <w:r>
        <w:t xml:space="preserve">Me </w:t>
      </w:r>
      <w:proofErr w:type="spellStart"/>
      <w:r>
        <w:t>parece</w:t>
      </w:r>
      <w:proofErr w:type="spellEnd"/>
      <w:r>
        <w:t xml:space="preserve"> </w:t>
      </w:r>
      <w:proofErr w:type="spellStart"/>
      <w:r>
        <w:t>que</w:t>
      </w:r>
      <w:proofErr w:type="spellEnd"/>
      <w:r>
        <w:t xml:space="preserve"> </w:t>
      </w:r>
      <w:proofErr w:type="spellStart"/>
      <w:r>
        <w:t>não</w:t>
      </w:r>
      <w:proofErr w:type="spellEnd"/>
      <w:r>
        <w:t xml:space="preserve"> </w:t>
      </w:r>
      <w:proofErr w:type="spellStart"/>
      <w:r>
        <w:t>está</w:t>
      </w:r>
      <w:proofErr w:type="spellEnd"/>
      <w:r>
        <w:t xml:space="preserve"> </w:t>
      </w:r>
      <w:proofErr w:type="spellStart"/>
      <w:r>
        <w:t>claro</w:t>
      </w:r>
      <w:proofErr w:type="spellEnd"/>
      <w:r>
        <w:t xml:space="preserve"> </w:t>
      </w:r>
      <w:proofErr w:type="spellStart"/>
      <w:r>
        <w:t>que</w:t>
      </w:r>
      <w:proofErr w:type="spellEnd"/>
      <w:r>
        <w:t xml:space="preserve"> </w:t>
      </w:r>
      <w:proofErr w:type="spellStart"/>
      <w:r>
        <w:t>este</w:t>
      </w:r>
      <w:proofErr w:type="spellEnd"/>
      <w:r>
        <w:t xml:space="preserve"> é um </w:t>
      </w:r>
      <w:proofErr w:type="spellStart"/>
      <w:r>
        <w:t>trabalho</w:t>
      </w:r>
      <w:proofErr w:type="spellEnd"/>
      <w:r>
        <w:t xml:space="preserve"> a </w:t>
      </w:r>
      <w:proofErr w:type="spellStart"/>
      <w:r>
        <w:t>ser</w:t>
      </w:r>
      <w:proofErr w:type="spellEnd"/>
      <w:r>
        <w:t xml:space="preserve"> </w:t>
      </w:r>
      <w:proofErr w:type="spellStart"/>
      <w:r>
        <w:t>feito</w:t>
      </w:r>
      <w:proofErr w:type="spellEnd"/>
      <w:r>
        <w:t xml:space="preserve"> </w:t>
      </w:r>
      <w:proofErr w:type="spellStart"/>
      <w:r>
        <w:t>ainda</w:t>
      </w:r>
      <w:proofErr w:type="spellEnd"/>
      <w:r>
        <w:t xml:space="preserve">. </w:t>
      </w:r>
      <w:proofErr w:type="spellStart"/>
      <w:r>
        <w:t>ISto</w:t>
      </w:r>
      <w:proofErr w:type="spellEnd"/>
      <w:r>
        <w:t xml:space="preserve"> </w:t>
      </w:r>
      <w:proofErr w:type="spellStart"/>
      <w:r>
        <w:t>deve</w:t>
      </w:r>
      <w:proofErr w:type="spellEnd"/>
      <w:r>
        <w:t xml:space="preserve"> </w:t>
      </w:r>
      <w:proofErr w:type="spellStart"/>
      <w:r>
        <w:t>ser</w:t>
      </w:r>
      <w:proofErr w:type="spellEnd"/>
      <w:r>
        <w:t xml:space="preserve"> </w:t>
      </w:r>
      <w:proofErr w:type="spellStart"/>
      <w:r>
        <w:t>mencionado</w:t>
      </w:r>
      <w:proofErr w:type="spellEnd"/>
      <w:r>
        <w:t xml:space="preserve"> </w:t>
      </w:r>
      <w:proofErr w:type="spellStart"/>
      <w:r>
        <w:t>desde</w:t>
      </w:r>
      <w:proofErr w:type="spellEnd"/>
      <w:r>
        <w:t xml:space="preserve"> o </w:t>
      </w:r>
      <w:proofErr w:type="spellStart"/>
      <w:r>
        <w:t>inicio</w:t>
      </w:r>
      <w:proofErr w:type="spellEnd"/>
      <w:r>
        <w:t xml:space="preserve">, </w:t>
      </w:r>
      <w:proofErr w:type="spellStart"/>
      <w:r>
        <w:t>para</w:t>
      </w:r>
      <w:proofErr w:type="spellEnd"/>
      <w:r>
        <w:t xml:space="preserve"> </w:t>
      </w:r>
      <w:proofErr w:type="spellStart"/>
      <w:r>
        <w:t>não</w:t>
      </w:r>
      <w:proofErr w:type="spellEnd"/>
      <w:r>
        <w:t xml:space="preserve"> </w:t>
      </w:r>
      <w:proofErr w:type="spellStart"/>
      <w:r>
        <w:t>criar</w:t>
      </w:r>
      <w:proofErr w:type="spellEnd"/>
      <w:r>
        <w:t xml:space="preserve"> </w:t>
      </w:r>
      <w:proofErr w:type="spellStart"/>
      <w:r>
        <w:t>uma</w:t>
      </w:r>
      <w:proofErr w:type="spellEnd"/>
      <w:r>
        <w:t xml:space="preserve"> </w:t>
      </w:r>
      <w:proofErr w:type="spellStart"/>
      <w:r>
        <w:t>expectativa</w:t>
      </w:r>
      <w:proofErr w:type="spellEnd"/>
      <w:r>
        <w:t xml:space="preserve"> </w:t>
      </w:r>
      <w:proofErr w:type="spellStart"/>
      <w:r>
        <w:t>ao</w:t>
      </w:r>
      <w:proofErr w:type="spellEnd"/>
      <w:r>
        <w:t xml:space="preserve"> </w:t>
      </w:r>
      <w:proofErr w:type="spellStart"/>
      <w:r>
        <w:t>leitor</w:t>
      </w:r>
      <w:proofErr w:type="spellEnd"/>
      <w:r>
        <w:t xml:space="preserve"> </w:t>
      </w:r>
      <w:proofErr w:type="spellStart"/>
      <w:r>
        <w:t>que</w:t>
      </w:r>
      <w:proofErr w:type="spellEnd"/>
      <w:r>
        <w:t xml:space="preserve"> </w:t>
      </w:r>
      <w:proofErr w:type="spellStart"/>
      <w:r>
        <w:t>poderá</w:t>
      </w:r>
      <w:proofErr w:type="spellEnd"/>
      <w:r>
        <w:t xml:space="preserve"> </w:t>
      </w:r>
      <w:proofErr w:type="spellStart"/>
      <w:r>
        <w:t>ser</w:t>
      </w:r>
      <w:proofErr w:type="spellEnd"/>
      <w:r>
        <w:t xml:space="preserve"> </w:t>
      </w:r>
      <w:proofErr w:type="spellStart"/>
      <w:r>
        <w:t>feito</w:t>
      </w:r>
      <w:proofErr w:type="spellEnd"/>
      <w:r>
        <w:t xml:space="preserve"> </w:t>
      </w:r>
      <w:proofErr w:type="spellStart"/>
      <w:r>
        <w:t>já</w:t>
      </w:r>
      <w:proofErr w:type="spellEnd"/>
      <w:r>
        <w:t xml:space="preserve"> com </w:t>
      </w:r>
      <w:proofErr w:type="spellStart"/>
      <w:r>
        <w:t>este</w:t>
      </w:r>
      <w:proofErr w:type="spellEnd"/>
      <w:r>
        <w:t xml:space="preserve"> </w:t>
      </w:r>
      <w:proofErr w:type="spellStart"/>
      <w:r>
        <w:t>trabalho</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F1708" w14:textId="77777777" w:rsidR="00780048" w:rsidRDefault="00780048" w:rsidP="00DC54C8">
      <w:pPr>
        <w:spacing w:before="0"/>
      </w:pPr>
      <w:r>
        <w:separator/>
      </w:r>
    </w:p>
  </w:endnote>
  <w:endnote w:type="continuationSeparator" w:id="0">
    <w:p w14:paraId="20BB0046" w14:textId="77777777" w:rsidR="00780048" w:rsidRDefault="00780048" w:rsidP="00DC54C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21FB5" w14:textId="77777777" w:rsidR="00780048" w:rsidRDefault="00780048" w:rsidP="00DC54C8">
      <w:pPr>
        <w:spacing w:before="0"/>
      </w:pPr>
      <w:r>
        <w:separator/>
      </w:r>
    </w:p>
  </w:footnote>
  <w:footnote w:type="continuationSeparator" w:id="0">
    <w:p w14:paraId="0A7C1A2D" w14:textId="77777777" w:rsidR="00780048" w:rsidRDefault="00780048" w:rsidP="00DC54C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0C18F" w14:textId="77777777" w:rsidR="00780048" w:rsidRDefault="00780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50AE1"/>
    <w:rsid w:val="000573E0"/>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F27"/>
    <w:rsid w:val="001124A2"/>
    <w:rsid w:val="00120408"/>
    <w:rsid w:val="00121EDC"/>
    <w:rsid w:val="001245B4"/>
    <w:rsid w:val="00131ED0"/>
    <w:rsid w:val="00133AAC"/>
    <w:rsid w:val="00140D3B"/>
    <w:rsid w:val="00150080"/>
    <w:rsid w:val="0016505F"/>
    <w:rsid w:val="00171F41"/>
    <w:rsid w:val="001725D5"/>
    <w:rsid w:val="00182EB1"/>
    <w:rsid w:val="00185953"/>
    <w:rsid w:val="00193632"/>
    <w:rsid w:val="001A54F2"/>
    <w:rsid w:val="001B680B"/>
    <w:rsid w:val="001B6BF2"/>
    <w:rsid w:val="001C135D"/>
    <w:rsid w:val="001C2E8F"/>
    <w:rsid w:val="001C302A"/>
    <w:rsid w:val="001C65BB"/>
    <w:rsid w:val="001C76F3"/>
    <w:rsid w:val="001D5E68"/>
    <w:rsid w:val="001D622D"/>
    <w:rsid w:val="001E0667"/>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6016"/>
    <w:rsid w:val="00294FB5"/>
    <w:rsid w:val="002A4745"/>
    <w:rsid w:val="002A5D79"/>
    <w:rsid w:val="002B06F3"/>
    <w:rsid w:val="002B45D6"/>
    <w:rsid w:val="002C5436"/>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0D6F"/>
    <w:rsid w:val="004014F1"/>
    <w:rsid w:val="00401BA6"/>
    <w:rsid w:val="00402416"/>
    <w:rsid w:val="00407BDA"/>
    <w:rsid w:val="00415FF5"/>
    <w:rsid w:val="004161A1"/>
    <w:rsid w:val="00420EE9"/>
    <w:rsid w:val="00423A9C"/>
    <w:rsid w:val="00427219"/>
    <w:rsid w:val="00443721"/>
    <w:rsid w:val="00446950"/>
    <w:rsid w:val="004502F2"/>
    <w:rsid w:val="004539C2"/>
    <w:rsid w:val="00455CEF"/>
    <w:rsid w:val="00455D17"/>
    <w:rsid w:val="00471F2A"/>
    <w:rsid w:val="004744E0"/>
    <w:rsid w:val="004814B4"/>
    <w:rsid w:val="00481CA7"/>
    <w:rsid w:val="00487720"/>
    <w:rsid w:val="004877B3"/>
    <w:rsid w:val="00491604"/>
    <w:rsid w:val="00492F36"/>
    <w:rsid w:val="00495566"/>
    <w:rsid w:val="004A6053"/>
    <w:rsid w:val="004B4506"/>
    <w:rsid w:val="004D0BBB"/>
    <w:rsid w:val="004D0FBB"/>
    <w:rsid w:val="004D119D"/>
    <w:rsid w:val="004E031F"/>
    <w:rsid w:val="004E2D36"/>
    <w:rsid w:val="004E496E"/>
    <w:rsid w:val="004F26DA"/>
    <w:rsid w:val="004F692F"/>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72ED3"/>
    <w:rsid w:val="00573693"/>
    <w:rsid w:val="005772E5"/>
    <w:rsid w:val="00577881"/>
    <w:rsid w:val="005B64CB"/>
    <w:rsid w:val="005C0167"/>
    <w:rsid w:val="005C0A10"/>
    <w:rsid w:val="005C3422"/>
    <w:rsid w:val="005D1512"/>
    <w:rsid w:val="005D4E19"/>
    <w:rsid w:val="005E2A81"/>
    <w:rsid w:val="005F296B"/>
    <w:rsid w:val="005F35AD"/>
    <w:rsid w:val="006174E4"/>
    <w:rsid w:val="006275E2"/>
    <w:rsid w:val="00642D37"/>
    <w:rsid w:val="0064476C"/>
    <w:rsid w:val="0064530A"/>
    <w:rsid w:val="006503B8"/>
    <w:rsid w:val="006549A7"/>
    <w:rsid w:val="00670D5D"/>
    <w:rsid w:val="0067195F"/>
    <w:rsid w:val="006754C6"/>
    <w:rsid w:val="00675597"/>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35F61"/>
    <w:rsid w:val="00740689"/>
    <w:rsid w:val="00751FA9"/>
    <w:rsid w:val="00753B38"/>
    <w:rsid w:val="00753F86"/>
    <w:rsid w:val="00762F64"/>
    <w:rsid w:val="00765492"/>
    <w:rsid w:val="007703D1"/>
    <w:rsid w:val="00773285"/>
    <w:rsid w:val="007772EC"/>
    <w:rsid w:val="00780048"/>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7054"/>
    <w:rsid w:val="008470DE"/>
    <w:rsid w:val="008509F8"/>
    <w:rsid w:val="00862447"/>
    <w:rsid w:val="00866FB4"/>
    <w:rsid w:val="00867144"/>
    <w:rsid w:val="00867212"/>
    <w:rsid w:val="00871F30"/>
    <w:rsid w:val="00876939"/>
    <w:rsid w:val="0088204A"/>
    <w:rsid w:val="0088561C"/>
    <w:rsid w:val="00885F3C"/>
    <w:rsid w:val="008903A3"/>
    <w:rsid w:val="00893967"/>
    <w:rsid w:val="008B474F"/>
    <w:rsid w:val="008B4B34"/>
    <w:rsid w:val="008B56D7"/>
    <w:rsid w:val="008B787E"/>
    <w:rsid w:val="008C2FE5"/>
    <w:rsid w:val="008C5701"/>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7EF2"/>
    <w:rsid w:val="009C5FBD"/>
    <w:rsid w:val="009C7C7C"/>
    <w:rsid w:val="009D4097"/>
    <w:rsid w:val="009D40A0"/>
    <w:rsid w:val="009E7E4C"/>
    <w:rsid w:val="009F617F"/>
    <w:rsid w:val="009F6FAB"/>
    <w:rsid w:val="009F7F31"/>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3BFB"/>
    <w:rsid w:val="00AB0538"/>
    <w:rsid w:val="00AB0693"/>
    <w:rsid w:val="00AB1ECC"/>
    <w:rsid w:val="00AB760F"/>
    <w:rsid w:val="00AC213A"/>
    <w:rsid w:val="00AC44C7"/>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7CFA"/>
    <w:rsid w:val="00E420B9"/>
    <w:rsid w:val="00E5053B"/>
    <w:rsid w:val="00E6170D"/>
    <w:rsid w:val="00E6281F"/>
    <w:rsid w:val="00E645B1"/>
    <w:rsid w:val="00E67A24"/>
    <w:rsid w:val="00E7143A"/>
    <w:rsid w:val="00E71FAE"/>
    <w:rsid w:val="00E72DFE"/>
    <w:rsid w:val="00E7446E"/>
    <w:rsid w:val="00E765EC"/>
    <w:rsid w:val="00E80FBC"/>
    <w:rsid w:val="00E84F50"/>
    <w:rsid w:val="00E95C52"/>
    <w:rsid w:val="00EB17E1"/>
    <w:rsid w:val="00EB4D21"/>
    <w:rsid w:val="00EC42EE"/>
    <w:rsid w:val="00EC7F1B"/>
    <w:rsid w:val="00ED546F"/>
    <w:rsid w:val="00EE09F1"/>
    <w:rsid w:val="00EF2A2B"/>
    <w:rsid w:val="00EF2C96"/>
    <w:rsid w:val="00EF7F64"/>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415"/>
    <w:rsid w:val="00FD661B"/>
    <w:rsid w:val="00FE388D"/>
    <w:rsid w:val="00FE634C"/>
    <w:rsid w:val="00FF2A35"/>
    <w:rsid w:val="00FF6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CC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150702">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809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673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3BFB411F-717E-43EA-B98E-C181B582A5A4}" srcId="{541A30EA-272A-418C-AFBA-B573FCDB56CE}" destId="{5D61EA02-8BFA-4D0F-8E46-5E315580374A}" srcOrd="0" destOrd="0" parTransId="{7A1608D9-E4CA-4808-BEE3-CED60C7A0DD1}" sibTransId="{B6D5FED1-833C-4A62-839E-2ED13889959B}"/>
    <dgm:cxn modelId="{B2F87FFA-D361-400A-949E-31442EE97684}" type="presOf" srcId="{526B4BB0-2314-4A44-8A2C-555C722A488D}" destId="{9ECD2900-0A9A-47D1-A756-67C34D750CCF}" srcOrd="0" destOrd="0" presId="urn:microsoft.com/office/officeart/2005/8/layout/hierarchy2"/>
    <dgm:cxn modelId="{6DEDD764-15E0-4A18-AA24-C5E6AB4405D9}" type="presOf" srcId="{946EF0D6-3817-4E92-8FB9-6A907EBD07C9}" destId="{68438195-FD75-4EAF-817E-3D241C458B9B}" srcOrd="0" destOrd="0" presId="urn:microsoft.com/office/officeart/2005/8/layout/hierarchy2"/>
    <dgm:cxn modelId="{854BB9C2-177C-4106-A687-590B37C25F18}" type="presOf" srcId="{1CE192A6-6AB3-4451-998F-D2635F17DFF1}" destId="{C2015C7B-D32C-4CE2-BC7D-C9E321ED4B0D}"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E21FE363-5EE3-4204-A359-4894BF5F4E11}" type="presOf" srcId="{448C5BEE-4732-4357-B651-253BBAA9A8B7}" destId="{5A4405BA-2082-47F6-9FF1-48042B30A932}" srcOrd="0" destOrd="0" presId="urn:microsoft.com/office/officeart/2005/8/layout/hierarchy2"/>
    <dgm:cxn modelId="{3D77FFF6-4D43-4A8D-8B5B-9F0F557EADA1}" type="presOf" srcId="{90DC5E90-6F4B-47AA-87D8-9134DB917318}" destId="{16B11AF4-04C8-4F95-B50D-C951D10CBCFB}" srcOrd="0" destOrd="0" presId="urn:microsoft.com/office/officeart/2005/8/layout/hierarchy2"/>
    <dgm:cxn modelId="{DCF3CDC8-08A4-41FA-8F5A-04A0584B0B0E}" type="presOf" srcId="{55FAC393-4BEB-48FC-8ACB-8A77E52659C4}" destId="{F9091B10-7237-43E5-93A5-0A860387BD22}"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5C08B763-3B3E-4410-94DF-F115B00510C3}" type="presOf" srcId="{1CEB947C-EB39-4414-83A1-BE86AAF2267B}" destId="{26D8E710-F0D2-45EF-BDE9-84F12E45A85F}" srcOrd="0" destOrd="0" presId="urn:microsoft.com/office/officeart/2005/8/layout/hierarchy2"/>
    <dgm:cxn modelId="{84EFB618-3206-49A1-8F23-41AFBC7E98FB}" type="presOf" srcId="{B09DDAA1-FA7F-414B-AEFC-8FD8AD30AEAB}" destId="{B5C8146A-0574-4C94-8DE4-9D4C27829023}" srcOrd="1" destOrd="0" presId="urn:microsoft.com/office/officeart/2005/8/layout/hierarchy2"/>
    <dgm:cxn modelId="{940B1E8F-0830-4CFB-A774-A2A3C239F17C}" type="presOf" srcId="{DC7403F1-0571-424F-8BE8-3CC1536FDE8C}" destId="{BF0567E6-6DA9-48ED-9A37-47285840FDF7}" srcOrd="0" destOrd="0" presId="urn:microsoft.com/office/officeart/2005/8/layout/hierarchy2"/>
    <dgm:cxn modelId="{7F5257CC-21CF-4DB6-A525-B9F39EC29C06}" type="presOf" srcId="{2B038B93-B8E9-4EE3-9443-436A929BCB09}" destId="{EDD898AC-163C-4B2A-929B-A80367C5CB73}" srcOrd="0" destOrd="0" presId="urn:microsoft.com/office/officeart/2005/8/layout/hierarchy2"/>
    <dgm:cxn modelId="{C09E7746-D2CC-42B7-9F55-B07EEAA7039F}" type="presOf" srcId="{29280282-54F1-45C6-8D42-4754C6BDCF91}" destId="{9C019F64-9F54-4E42-B09D-B632A438C519}" srcOrd="1" destOrd="0" presId="urn:microsoft.com/office/officeart/2005/8/layout/hierarchy2"/>
    <dgm:cxn modelId="{A9BC5DB4-2E61-4300-BCC7-07CB2D369271}" type="presOf" srcId="{058185CA-66DB-4273-A41B-CECD7A8DD30F}" destId="{F7DF3503-2E14-4B1A-9CBB-7E9883AC3E4A}" srcOrd="0" destOrd="0" presId="urn:microsoft.com/office/officeart/2005/8/layout/hierarchy2"/>
    <dgm:cxn modelId="{52A14478-A0CE-43AA-8A3C-19FB7A1165AD}" type="presOf" srcId="{F49A8C01-7410-48F0-BC22-AF5FC134600B}" destId="{3284F059-BB42-4147-B03D-CCCC684A12A7}" srcOrd="1"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56D7929C-3784-4BF7-81C8-2A22BBEA10B7}" type="presOf" srcId="{87496514-96A4-4444-A6DB-6129F3F29F48}" destId="{935E24CC-008B-4BE9-B3EB-41EB22B15B73}" srcOrd="1" destOrd="0" presId="urn:microsoft.com/office/officeart/2005/8/layout/hierarchy2"/>
    <dgm:cxn modelId="{D5A5DEE6-50A8-4A45-8835-708E9AC4E32B}" type="presOf" srcId="{8242B283-4BE2-4E85-BFEE-0EA44472760E}" destId="{65154119-D258-4A25-9837-29E60567675A}" srcOrd="1" destOrd="0" presId="urn:microsoft.com/office/officeart/2005/8/layout/hierarchy2"/>
    <dgm:cxn modelId="{D4047A3F-12A9-4C8D-8BE3-86847415E635}" type="presOf" srcId="{F49A8C01-7410-48F0-BC22-AF5FC134600B}" destId="{1FB9E06D-EF2B-4048-9039-AD508A01931D}"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EF938C3A-948E-4A55-A96E-D8C278803F71}" type="presOf" srcId="{87496514-96A4-4444-A6DB-6129F3F29F48}" destId="{D2E7D7FB-33DA-439B-A6FF-8B6265094B81}" srcOrd="0" destOrd="0" presId="urn:microsoft.com/office/officeart/2005/8/layout/hierarchy2"/>
    <dgm:cxn modelId="{8A4FCD31-A15C-4E94-A775-1FA362117D13}" type="presOf" srcId="{986B7168-B57B-41C8-BFC6-0EBF5796DDB7}" destId="{2864DC2A-13C0-4E4B-A7F3-F63F340FA450}" srcOrd="0" destOrd="0" presId="urn:microsoft.com/office/officeart/2005/8/layout/hierarchy2"/>
    <dgm:cxn modelId="{6EF6D8D9-2ABE-4CEA-AC0A-091E15245762}" type="presOf" srcId="{A6F2A7DE-2AF6-4487-959F-D397992022A4}" destId="{E7F03264-C14C-446F-BCBE-D61750AF3A77}" srcOrd="0" destOrd="0" presId="urn:microsoft.com/office/officeart/2005/8/layout/hierarchy2"/>
    <dgm:cxn modelId="{B59433B7-37CE-40FA-B4BD-3754660E701A}" type="presOf" srcId="{B95568D8-D303-49EB-85AC-0942EA985617}" destId="{CF2F8359-8E2C-400E-A50D-384EDB3CA8A3}" srcOrd="0" destOrd="0" presId="urn:microsoft.com/office/officeart/2005/8/layout/hierarchy2"/>
    <dgm:cxn modelId="{108D5609-D292-422E-9402-73AD4EB3B23F}" type="presOf" srcId="{2BEEED00-B133-46F3-9B7F-8EF3EFD999F1}" destId="{FD7A0172-CB25-4911-B3EF-667A39E7DCE7}" srcOrd="0" destOrd="0" presId="urn:microsoft.com/office/officeart/2005/8/layout/hierarchy2"/>
    <dgm:cxn modelId="{389226A3-98DC-4286-84F4-1BCA118F631B}" type="presOf" srcId="{476EF9D4-D438-40F7-BC97-D488DFA755A1}" destId="{82063FD8-2DE8-42B1-AC01-6CDB0BC37358}"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88F6A45A-A510-4613-A4BF-176140544518}" type="presOf" srcId="{DC7403F1-0571-424F-8BE8-3CC1536FDE8C}" destId="{30099040-2BEC-46EB-AE9D-6A3BEF8052F4}" srcOrd="1" destOrd="0" presId="urn:microsoft.com/office/officeart/2005/8/layout/hierarchy2"/>
    <dgm:cxn modelId="{88D9C228-D7C8-4B97-890B-188C99D44EC6}" type="presOf" srcId="{2BEEED00-B133-46F3-9B7F-8EF3EFD999F1}" destId="{C971E15B-3AB3-4DCE-BC91-B1D0C67824A6}" srcOrd="1"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A5B18188-0037-4B07-BF92-78EF8E22051F}" type="presOf" srcId="{75F630ED-A7FC-4A27-96D8-2461E5115420}" destId="{4AA5200D-7B15-42DE-9422-B197E4970211}" srcOrd="0" destOrd="0" presId="urn:microsoft.com/office/officeart/2005/8/layout/hierarchy2"/>
    <dgm:cxn modelId="{9D2E8303-DDF8-4ACC-9453-CEBB3F36F999}" type="presOf" srcId="{E2E4CF81-77EC-4CCE-8CBF-5EBF1BDFDD2A}" destId="{238A04B6-8EF5-45CF-9164-325F1FDB3A44}" srcOrd="0" destOrd="0" presId="urn:microsoft.com/office/officeart/2005/8/layout/hierarchy2"/>
    <dgm:cxn modelId="{D177337F-918E-40D9-A6C8-84FADEFD4B39}" type="presOf" srcId="{167FAECA-7F86-4699-8440-417F2D217544}" destId="{EAE0073B-E695-4C6C-B978-B5E3B7024E20}" srcOrd="0" destOrd="0" presId="urn:microsoft.com/office/officeart/2005/8/layout/hierarchy2"/>
    <dgm:cxn modelId="{8EB9764E-BCA8-4EFF-B79E-088096794D01}" type="presOf" srcId="{DD1E4FED-04E7-448F-B812-8BEE8486DD43}" destId="{13024C18-820A-4B62-BAEA-89D27D0765CD}" srcOrd="1" destOrd="0" presId="urn:microsoft.com/office/officeart/2005/8/layout/hierarchy2"/>
    <dgm:cxn modelId="{13154542-C814-4DC5-897E-FAC13C4B83A6}" type="presOf" srcId="{D87D5094-0096-4ED0-8BEC-3E12D5CBBBF0}" destId="{02A1F396-0D8F-41FA-A270-0769376E77F0}" srcOrd="1" destOrd="0" presId="urn:microsoft.com/office/officeart/2005/8/layout/hierarchy2"/>
    <dgm:cxn modelId="{D0C9CE34-E91E-4710-95D7-0F766B8AB0D9}" type="presOf" srcId="{1CE192A6-6AB3-4451-998F-D2635F17DFF1}" destId="{81DF227C-317B-417C-B837-BF4939219178}"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351708BD-CA45-4A1B-BB97-B19DC5B533F1}" type="presOf" srcId="{5A06D474-CF30-4D35-8779-5ED70C17EFCB}" destId="{41370F12-1FA0-4579-8285-C15FA148591C}" srcOrd="0" destOrd="0" presId="urn:microsoft.com/office/officeart/2005/8/layout/hierarchy2"/>
    <dgm:cxn modelId="{60989757-36FE-4DAC-A85A-497B7D02E40E}" type="presOf" srcId="{9F12261C-2D8C-4E44-BC1A-1A217B62ECC2}" destId="{D88348ED-527A-4837-8156-098C1F615BFB}" srcOrd="0" destOrd="0" presId="urn:microsoft.com/office/officeart/2005/8/layout/hierarchy2"/>
    <dgm:cxn modelId="{86831ABF-0E81-45BE-BAD6-3116732C3EB4}" type="presOf" srcId="{FAB60589-855B-4933-8283-6EA08460BF7F}" destId="{6693197B-78B7-47EE-9FE1-10471704F946}" srcOrd="1"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D19F4537-FBF5-4DBE-9903-AB6C9F34E9F3}" srcId="{9ADEECC3-7F9F-46A7-B5DA-4F3694F77112}" destId="{5A06D474-CF30-4D35-8779-5ED70C17EFCB}" srcOrd="1" destOrd="0" parTransId="{1CE192A6-6AB3-4451-998F-D2635F17DFF1}" sibTransId="{A197156F-3493-4B75-855F-34B8157CB60E}"/>
    <dgm:cxn modelId="{1F0DC2B2-2A19-4346-B724-D6E501048A3E}" type="presOf" srcId="{FAB60589-855B-4933-8283-6EA08460BF7F}" destId="{1889DF31-E9C1-45A1-88BE-8B18172A263A}" srcOrd="0" destOrd="0" presId="urn:microsoft.com/office/officeart/2005/8/layout/hierarchy2"/>
    <dgm:cxn modelId="{A3955A6B-43E4-40AD-8204-91369AAE4AE2}" type="presOf" srcId="{B09DDAA1-FA7F-414B-AEFC-8FD8AD30AEAB}" destId="{2CBD0876-E8DB-432A-A0C4-D664553F2B67}"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8C30940C-577D-465A-80CF-23596C05D43D}" type="presOf" srcId="{A68335E5-009E-44DF-97AB-B7A1ACEA24EB}" destId="{2E830E8B-B241-4984-BFF5-BCC0806E238E}" srcOrd="0" destOrd="0" presId="urn:microsoft.com/office/officeart/2005/8/layout/hierarchy2"/>
    <dgm:cxn modelId="{10187199-09BB-4AEC-8844-A461FA7FF851}" type="presOf" srcId="{C9AB5B93-AA24-4987-A7EA-9F702A8D98DC}" destId="{54AF12FD-3B65-46EE-9011-B900D4CBD75B}" srcOrd="1" destOrd="0" presId="urn:microsoft.com/office/officeart/2005/8/layout/hierarchy2"/>
    <dgm:cxn modelId="{79BF428F-DC4C-42E5-88B6-E57879861D0B}" type="presOf" srcId="{5C72BA27-4ED8-4268-8C59-0D96FD60F177}" destId="{6D38B18B-70EC-4AF7-A6FF-B5C7FE8D4DA4}" srcOrd="0" destOrd="0" presId="urn:microsoft.com/office/officeart/2005/8/layout/hierarchy2"/>
    <dgm:cxn modelId="{7494EA6B-91BE-4D13-AC32-F53D5F7CAD96}" type="presOf" srcId="{C9AB5B93-AA24-4987-A7EA-9F702A8D98DC}" destId="{F9C387D6-3DB2-43EE-A8C5-C98DF7AA1264}"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D93E31CF-70FC-48B5-96BD-E8460D47AC57}" type="presOf" srcId="{08EB2621-46CB-4202-ADE5-AB4B3522E59F}" destId="{240ABD63-9087-4546-89CF-88541F4CEF52}" srcOrd="0" destOrd="0" presId="urn:microsoft.com/office/officeart/2005/8/layout/hierarchy2"/>
    <dgm:cxn modelId="{BFB18F72-9C64-4C65-8937-35DE82D30AB4}" type="presOf" srcId="{DD1E4FED-04E7-448F-B812-8BEE8486DD43}" destId="{D8394A56-8A48-43C9-8876-8EA39F4B73ED}" srcOrd="0" destOrd="0" presId="urn:microsoft.com/office/officeart/2005/8/layout/hierarchy2"/>
    <dgm:cxn modelId="{3DA3BAAE-D39C-498D-A59F-62CAB8C750A2}" type="presOf" srcId="{541A30EA-272A-418C-AFBA-B573FCDB56CE}" destId="{CC5F2D0D-E1E5-4C49-8DF7-2A61C5DA8A1D}" srcOrd="0" destOrd="0" presId="urn:microsoft.com/office/officeart/2005/8/layout/hierarchy2"/>
    <dgm:cxn modelId="{4B9AB766-24DD-44CA-B0A1-AD56AC7C071A}" type="presOf" srcId="{9F12261C-2D8C-4E44-BC1A-1A217B62ECC2}" destId="{DD8AA6E0-BA21-42D8-8E4A-93AFF5B7CBEA}" srcOrd="1" destOrd="0" presId="urn:microsoft.com/office/officeart/2005/8/layout/hierarchy2"/>
    <dgm:cxn modelId="{8164B0B0-CEFF-4FC1-8B4B-94E879D57B87}" type="presOf" srcId="{9ADEECC3-7F9F-46A7-B5DA-4F3694F77112}" destId="{797FBD49-A139-409C-80D6-2992C6762477}" srcOrd="0" destOrd="0" presId="urn:microsoft.com/office/officeart/2005/8/layout/hierarchy2"/>
    <dgm:cxn modelId="{3BEA7F8D-5B53-4ADF-B69E-4A462B5A60AB}" type="presOf" srcId="{2ABC8B2A-1AE0-4445-BB0F-A32B638FE792}" destId="{FC31CFF5-CDC9-4FC6-A745-A19F38E995B7}" srcOrd="0" destOrd="0" presId="urn:microsoft.com/office/officeart/2005/8/layout/hierarchy2"/>
    <dgm:cxn modelId="{1672DBE8-04DE-4AF8-9390-BE4AE8FBFAEF}" type="presOf" srcId="{75F630ED-A7FC-4A27-96D8-2461E5115420}" destId="{E6077319-7C6E-4777-97B3-CA97D1DAD822}" srcOrd="1" destOrd="0" presId="urn:microsoft.com/office/officeart/2005/8/layout/hierarchy2"/>
    <dgm:cxn modelId="{7AC5A249-E9C7-42BB-8951-4916092F418F}" type="presOf" srcId="{33C05A44-A2B6-4CDD-B983-9E8D17B54B1B}" destId="{B38E3594-CA56-4A29-BFDC-CA290103A3A6}" srcOrd="0" destOrd="0" presId="urn:microsoft.com/office/officeart/2005/8/layout/hierarchy2"/>
    <dgm:cxn modelId="{9E53DA52-266A-425D-B8B3-06D642B95447}" type="presOf" srcId="{05AFFF34-8020-4494-B0AF-3B8FCE859F02}" destId="{21F216FC-1A29-4DA3-BE45-EBAAD540EDFF}" srcOrd="0" destOrd="0" presId="urn:microsoft.com/office/officeart/2005/8/layout/hierarchy2"/>
    <dgm:cxn modelId="{143110B4-2537-4742-96CF-AF72C254D145}" type="presOf" srcId="{8242B283-4BE2-4E85-BFEE-0EA44472760E}" destId="{CB159F70-ABE8-4C17-9F22-0AB61C102E64}"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A3BC5C35-4D4B-4A08-8A48-E0816FEC3121}" type="presOf" srcId="{476EF9D4-D438-40F7-BC97-D488DFA755A1}" destId="{12C2DC85-DDAF-4F57-9841-150A97500304}" srcOrd="1" destOrd="0" presId="urn:microsoft.com/office/officeart/2005/8/layout/hierarchy2"/>
    <dgm:cxn modelId="{EDE04CF5-4E7F-4741-8DE8-4561D7CD613C}" type="presOf" srcId="{76752B70-2FD8-4F70-8B44-25BFD449B474}" destId="{54743B2E-2B49-4B9C-BCFE-89B4A223022D}"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5645388F-0E41-409A-B4AE-FF20978C86CD}" type="presOf" srcId="{05AFFF34-8020-4494-B0AF-3B8FCE859F02}" destId="{C517C033-B09A-4E21-8604-8C0CA07E9762}" srcOrd="1" destOrd="0" presId="urn:microsoft.com/office/officeart/2005/8/layout/hierarchy2"/>
    <dgm:cxn modelId="{53ABED65-DECA-4A35-AB57-751CE15C5E1F}" type="presOf" srcId="{946EF0D6-3817-4E92-8FB9-6A907EBD07C9}" destId="{E6950A32-D71C-4EA5-88AE-3B3F0287DC19}" srcOrd="1" destOrd="0" presId="urn:microsoft.com/office/officeart/2005/8/layout/hierarchy2"/>
    <dgm:cxn modelId="{A4C50324-46E2-4D65-AD33-9E0E07FA899A}" type="presOf" srcId="{986B7168-B57B-41C8-BFC6-0EBF5796DDB7}" destId="{346F9867-B732-44D3-B591-4FC16781C35B}" srcOrd="1" destOrd="0" presId="urn:microsoft.com/office/officeart/2005/8/layout/hierarchy2"/>
    <dgm:cxn modelId="{93138E90-3A75-4B65-BDD8-56C0CBA715BA}" type="presOf" srcId="{AD20F728-8A1C-431A-A057-084EFAE2370E}" destId="{E36CEAF0-998B-4A4B-BA8D-EFF57F7AB8FA}" srcOrd="0" destOrd="0" presId="urn:microsoft.com/office/officeart/2005/8/layout/hierarchy2"/>
    <dgm:cxn modelId="{958FFF9D-8B24-4071-AFB1-4023F3459386}" type="presOf" srcId="{2E691FFF-7427-44F8-A8A7-0CB32246E31C}" destId="{0C7AD588-E19E-4FA4-8679-76D852021E3D}" srcOrd="0" destOrd="0" presId="urn:microsoft.com/office/officeart/2005/8/layout/hierarchy2"/>
    <dgm:cxn modelId="{DB450185-0DE5-4272-906E-CC57EEA49915}" type="presOf" srcId="{15B13E3A-CE8B-4DDB-99F6-4A778AADA124}" destId="{3B8868D9-9F8B-47F9-99EF-A48BC6B2FF26}"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41D76A0B-C865-4E85-9BC2-9FF758DB3839}" srcId="{1CEB947C-EB39-4414-83A1-BE86AAF2267B}" destId="{90DC5E90-6F4B-47AA-87D8-9134DB917318}" srcOrd="0" destOrd="0" parTransId="{87496514-96A4-4444-A6DB-6129F3F29F48}" sibTransId="{CC19B6FF-AA7D-449F-95A5-ADD14B7BBB00}"/>
    <dgm:cxn modelId="{F8299124-5611-46E2-83C0-EF34C2092894}" type="presOf" srcId="{3AEBF0E2-45AF-4956-BF8F-20F6FA6CE5F6}" destId="{CC6B0A1C-BAB8-4AB7-9EF6-A7279AB3044F}"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CCE1C7D6-2010-4708-816E-D9A763545744}" type="presOf" srcId="{811F41F9-23AE-4F3E-9695-05EB30B47BB2}" destId="{7D05C43C-DFC0-4A88-8A56-94706F21A1FA}" srcOrd="0" destOrd="0" presId="urn:microsoft.com/office/officeart/2005/8/layout/hierarchy2"/>
    <dgm:cxn modelId="{2E4CA127-3DF7-4A49-B7F6-9A1969CB5221}" type="presOf" srcId="{D87D5094-0096-4ED0-8BEC-3E12D5CBBBF0}" destId="{605ED397-3BB2-4B24-BE01-C5E7F35EB3C0}"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D8401A69-2063-4875-887D-21139EEEE921}" type="presOf" srcId="{55FAC393-4BEB-48FC-8ACB-8A77E52659C4}" destId="{265BA9A4-8B4E-4711-88C7-AB227C949A94}"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12986169-2AB8-4995-8F04-D5CF78DDE30C}" type="presOf" srcId="{A68335E5-009E-44DF-97AB-B7A1ACEA24EB}" destId="{6C681D0A-EFBE-40D7-8FA9-0029C727D1F3}" srcOrd="1"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F375416E-D18D-4F0A-B9A9-10DEF9DDCF12}" srcId="{76752B70-2FD8-4F70-8B44-25BFD449B474}" destId="{33C05A44-A2B6-4CDD-B983-9E8D17B54B1B}" srcOrd="1" destOrd="0" parTransId="{986B7168-B57B-41C8-BFC6-0EBF5796DDB7}" sibTransId="{E0503955-EABC-4A5E-967E-79D884C93AFD}"/>
    <dgm:cxn modelId="{2AF861F2-1AB0-4B3F-94DE-0B5FE10F32A8}" type="presOf" srcId="{29280282-54F1-45C6-8D42-4754C6BDCF91}" destId="{4A7F0945-CD52-46CF-9330-64955ED272D3}" srcOrd="0" destOrd="0" presId="urn:microsoft.com/office/officeart/2005/8/layout/hierarchy2"/>
    <dgm:cxn modelId="{BEBFE8A5-49AA-4B0E-8074-4A1F47D77EF3}" type="presOf" srcId="{811F41F9-23AE-4F3E-9695-05EB30B47BB2}" destId="{33F3F195-0D69-437A-AA03-20F248E1E632}" srcOrd="1" destOrd="0" presId="urn:microsoft.com/office/officeart/2005/8/layout/hierarchy2"/>
    <dgm:cxn modelId="{F4CBCD47-E3E1-46B5-8036-66DEA26781BE}" type="presOf" srcId="{5D61EA02-8BFA-4D0F-8E46-5E315580374A}" destId="{D5ACFD89-23A4-4CF0-A4C3-F21EF07981F7}"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6C085AF7-B163-460E-B368-AC81F32E98A9}" type="presParOf" srcId="{CC5F2D0D-E1E5-4C49-8DF7-2A61C5DA8A1D}" destId="{4836E9C7-1D00-438F-B3B2-7F9CB5072224}" srcOrd="0" destOrd="0" presId="urn:microsoft.com/office/officeart/2005/8/layout/hierarchy2"/>
    <dgm:cxn modelId="{057E54C4-8941-4C0C-9427-72E5542F69C6}" type="presParOf" srcId="{4836E9C7-1D00-438F-B3B2-7F9CB5072224}" destId="{D5ACFD89-23A4-4CF0-A4C3-F21EF07981F7}" srcOrd="0" destOrd="0" presId="urn:microsoft.com/office/officeart/2005/8/layout/hierarchy2"/>
    <dgm:cxn modelId="{19E0827B-3A6F-4F45-8AE9-B855B36A9B95}" type="presParOf" srcId="{4836E9C7-1D00-438F-B3B2-7F9CB5072224}" destId="{82CA0987-2977-4072-97D6-791AD3CF7947}" srcOrd="1" destOrd="0" presId="urn:microsoft.com/office/officeart/2005/8/layout/hierarchy2"/>
    <dgm:cxn modelId="{6D230863-F4CC-4775-A0A4-07EA844F0267}" type="presParOf" srcId="{82CA0987-2977-4072-97D6-791AD3CF7947}" destId="{FD7A0172-CB25-4911-B3EF-667A39E7DCE7}" srcOrd="0" destOrd="0" presId="urn:microsoft.com/office/officeart/2005/8/layout/hierarchy2"/>
    <dgm:cxn modelId="{85706646-FB00-4705-B5BB-8D947CBEDBF5}" type="presParOf" srcId="{FD7A0172-CB25-4911-B3EF-667A39E7DCE7}" destId="{C971E15B-3AB3-4DCE-BC91-B1D0C67824A6}" srcOrd="0" destOrd="0" presId="urn:microsoft.com/office/officeart/2005/8/layout/hierarchy2"/>
    <dgm:cxn modelId="{2A87BCCF-3732-450E-9093-20581B6FC17C}" type="presParOf" srcId="{82CA0987-2977-4072-97D6-791AD3CF7947}" destId="{534A082A-40AD-4635-8AAB-1F71AB8888EE}" srcOrd="1" destOrd="0" presId="urn:microsoft.com/office/officeart/2005/8/layout/hierarchy2"/>
    <dgm:cxn modelId="{822BB19F-0636-4567-BA99-B2A48A3832DD}" type="presParOf" srcId="{534A082A-40AD-4635-8AAB-1F71AB8888EE}" destId="{6D38B18B-70EC-4AF7-A6FF-B5C7FE8D4DA4}" srcOrd="0" destOrd="0" presId="urn:microsoft.com/office/officeart/2005/8/layout/hierarchy2"/>
    <dgm:cxn modelId="{A5755E83-A03F-4CD4-8901-9813BF3A7D26}" type="presParOf" srcId="{534A082A-40AD-4635-8AAB-1F71AB8888EE}" destId="{4B946D61-20E5-4755-A44A-B57CD5218A5D}" srcOrd="1" destOrd="0" presId="urn:microsoft.com/office/officeart/2005/8/layout/hierarchy2"/>
    <dgm:cxn modelId="{01BFD9DA-02B9-430C-8439-BFD2BF4CC322}" type="presParOf" srcId="{4B946D61-20E5-4755-A44A-B57CD5218A5D}" destId="{68438195-FD75-4EAF-817E-3D241C458B9B}" srcOrd="0" destOrd="0" presId="urn:microsoft.com/office/officeart/2005/8/layout/hierarchy2"/>
    <dgm:cxn modelId="{A266A9EB-56CC-4A64-B5D0-AB52E2500AB5}" type="presParOf" srcId="{68438195-FD75-4EAF-817E-3D241C458B9B}" destId="{E6950A32-D71C-4EA5-88AE-3B3F0287DC19}" srcOrd="0" destOrd="0" presId="urn:microsoft.com/office/officeart/2005/8/layout/hierarchy2"/>
    <dgm:cxn modelId="{D21ACC5F-215A-4DC8-9B2B-9649967A2F2B}" type="presParOf" srcId="{4B946D61-20E5-4755-A44A-B57CD5218A5D}" destId="{52422672-3E70-4BC8-BC5D-54AE606EFF81}" srcOrd="1" destOrd="0" presId="urn:microsoft.com/office/officeart/2005/8/layout/hierarchy2"/>
    <dgm:cxn modelId="{02B366C2-4746-4EB1-9239-9EA34A1F78D0}" type="presParOf" srcId="{52422672-3E70-4BC8-BC5D-54AE606EFF81}" destId="{EDD898AC-163C-4B2A-929B-A80367C5CB73}" srcOrd="0" destOrd="0" presId="urn:microsoft.com/office/officeart/2005/8/layout/hierarchy2"/>
    <dgm:cxn modelId="{85E6F680-D118-4303-BF59-D2D3DEAF267F}" type="presParOf" srcId="{52422672-3E70-4BC8-BC5D-54AE606EFF81}" destId="{0FA6616D-6EA1-4836-AD86-6275C3D51DD1}" srcOrd="1" destOrd="0" presId="urn:microsoft.com/office/officeart/2005/8/layout/hierarchy2"/>
    <dgm:cxn modelId="{3E388300-ED0A-443C-BE1D-57B812B54C32}" type="presParOf" srcId="{4B946D61-20E5-4755-A44A-B57CD5218A5D}" destId="{2CBD0876-E8DB-432A-A0C4-D664553F2B67}" srcOrd="2" destOrd="0" presId="urn:microsoft.com/office/officeart/2005/8/layout/hierarchy2"/>
    <dgm:cxn modelId="{384584A1-5181-4E2F-8475-4A8A1AF78E1D}" type="presParOf" srcId="{2CBD0876-E8DB-432A-A0C4-D664553F2B67}" destId="{B5C8146A-0574-4C94-8DE4-9D4C27829023}" srcOrd="0" destOrd="0" presId="urn:microsoft.com/office/officeart/2005/8/layout/hierarchy2"/>
    <dgm:cxn modelId="{8BF78774-B676-4ECF-B6D8-B638A89BE3F6}" type="presParOf" srcId="{4B946D61-20E5-4755-A44A-B57CD5218A5D}" destId="{33B1E37E-E51F-4756-A36C-5CE66904AB53}" srcOrd="3" destOrd="0" presId="urn:microsoft.com/office/officeart/2005/8/layout/hierarchy2"/>
    <dgm:cxn modelId="{F6D1D562-4E57-486E-BB3D-4A43918469D2}" type="presParOf" srcId="{33B1E37E-E51F-4756-A36C-5CE66904AB53}" destId="{5A4405BA-2082-47F6-9FF1-48042B30A932}" srcOrd="0" destOrd="0" presId="urn:microsoft.com/office/officeart/2005/8/layout/hierarchy2"/>
    <dgm:cxn modelId="{EA8C441F-06C8-4485-BF26-4A5FDF6B0C36}" type="presParOf" srcId="{33B1E37E-E51F-4756-A36C-5CE66904AB53}" destId="{1E3C933A-509A-4793-BE5F-AFBAE693028B}" srcOrd="1" destOrd="0" presId="urn:microsoft.com/office/officeart/2005/8/layout/hierarchy2"/>
    <dgm:cxn modelId="{DD225FD9-B020-432A-BFA7-9D298A3B29BB}" type="presParOf" srcId="{82CA0987-2977-4072-97D6-791AD3CF7947}" destId="{1FB9E06D-EF2B-4048-9039-AD508A01931D}" srcOrd="2" destOrd="0" presId="urn:microsoft.com/office/officeart/2005/8/layout/hierarchy2"/>
    <dgm:cxn modelId="{63EBB54D-3205-4A5C-AA22-946626D8448B}" type="presParOf" srcId="{1FB9E06D-EF2B-4048-9039-AD508A01931D}" destId="{3284F059-BB42-4147-B03D-CCCC684A12A7}" srcOrd="0" destOrd="0" presId="urn:microsoft.com/office/officeart/2005/8/layout/hierarchy2"/>
    <dgm:cxn modelId="{ED86275A-4D86-41E6-BBD4-12D1E346A62C}" type="presParOf" srcId="{82CA0987-2977-4072-97D6-791AD3CF7947}" destId="{C51D7C66-CE84-4886-83BA-4C6DA9A40BDC}" srcOrd="3" destOrd="0" presId="urn:microsoft.com/office/officeart/2005/8/layout/hierarchy2"/>
    <dgm:cxn modelId="{C14337A6-9567-4326-B9F1-59B988E70000}" type="presParOf" srcId="{C51D7C66-CE84-4886-83BA-4C6DA9A40BDC}" destId="{54743B2E-2B49-4B9C-BCFE-89B4A223022D}" srcOrd="0" destOrd="0" presId="urn:microsoft.com/office/officeart/2005/8/layout/hierarchy2"/>
    <dgm:cxn modelId="{C78FE6E7-5122-4FAA-A70F-BE093AAF3138}" type="presParOf" srcId="{C51D7C66-CE84-4886-83BA-4C6DA9A40BDC}" destId="{27EB1AA2-FA2B-4889-A21B-9179BBFF8ED6}" srcOrd="1" destOrd="0" presId="urn:microsoft.com/office/officeart/2005/8/layout/hierarchy2"/>
    <dgm:cxn modelId="{C05DD4F7-B43A-4C7E-9430-9FD7E6A35066}" type="presParOf" srcId="{27EB1AA2-FA2B-4889-A21B-9179BBFF8ED6}" destId="{1889DF31-E9C1-45A1-88BE-8B18172A263A}" srcOrd="0" destOrd="0" presId="urn:microsoft.com/office/officeart/2005/8/layout/hierarchy2"/>
    <dgm:cxn modelId="{E954AA64-51C3-45D5-9B38-AF4BEAB7A1A3}" type="presParOf" srcId="{1889DF31-E9C1-45A1-88BE-8B18172A263A}" destId="{6693197B-78B7-47EE-9FE1-10471704F946}" srcOrd="0" destOrd="0" presId="urn:microsoft.com/office/officeart/2005/8/layout/hierarchy2"/>
    <dgm:cxn modelId="{7EAEEE69-3D03-427A-BE85-57E433EC088B}" type="presParOf" srcId="{27EB1AA2-FA2B-4889-A21B-9179BBFF8ED6}" destId="{3BAB4446-30E3-4CE2-B996-8CCB97B38883}" srcOrd="1" destOrd="0" presId="urn:microsoft.com/office/officeart/2005/8/layout/hierarchy2"/>
    <dgm:cxn modelId="{2826EE81-6E34-47EB-800D-EB4EB7CE869D}" type="presParOf" srcId="{3BAB4446-30E3-4CE2-B996-8CCB97B38883}" destId="{797FBD49-A139-409C-80D6-2992C6762477}" srcOrd="0" destOrd="0" presId="urn:microsoft.com/office/officeart/2005/8/layout/hierarchy2"/>
    <dgm:cxn modelId="{9B4556A1-F3AA-449D-8461-0EC419004FDC}" type="presParOf" srcId="{3BAB4446-30E3-4CE2-B996-8CCB97B38883}" destId="{31D18E03-2145-41C5-8A25-705D6BFA78D5}" srcOrd="1" destOrd="0" presId="urn:microsoft.com/office/officeart/2005/8/layout/hierarchy2"/>
    <dgm:cxn modelId="{7D8A0D59-D34B-4CA4-BCB3-405B2263D5EE}" type="presParOf" srcId="{31D18E03-2145-41C5-8A25-705D6BFA78D5}" destId="{4AA5200D-7B15-42DE-9422-B197E4970211}" srcOrd="0" destOrd="0" presId="urn:microsoft.com/office/officeart/2005/8/layout/hierarchy2"/>
    <dgm:cxn modelId="{D613D273-3699-46EF-8A6F-128CEFE81B4F}" type="presParOf" srcId="{4AA5200D-7B15-42DE-9422-B197E4970211}" destId="{E6077319-7C6E-4777-97B3-CA97D1DAD822}" srcOrd="0" destOrd="0" presId="urn:microsoft.com/office/officeart/2005/8/layout/hierarchy2"/>
    <dgm:cxn modelId="{F88DDE13-44D8-4D91-9CD6-B08842A3D588}" type="presParOf" srcId="{31D18E03-2145-41C5-8A25-705D6BFA78D5}" destId="{160396F2-C918-469D-B3DD-4DBBB7563CF1}" srcOrd="1" destOrd="0" presId="urn:microsoft.com/office/officeart/2005/8/layout/hierarchy2"/>
    <dgm:cxn modelId="{62EBCE19-A4BD-4FE9-9AC5-C5EF0AE51489}" type="presParOf" srcId="{160396F2-C918-469D-B3DD-4DBBB7563CF1}" destId="{3B8868D9-9F8B-47F9-99EF-A48BC6B2FF26}" srcOrd="0" destOrd="0" presId="urn:microsoft.com/office/officeart/2005/8/layout/hierarchy2"/>
    <dgm:cxn modelId="{6707D58A-5FD4-4EE3-9A01-AC07D3016724}" type="presParOf" srcId="{160396F2-C918-469D-B3DD-4DBBB7563CF1}" destId="{F1BA8509-48B6-44D9-B6F0-090B84E3C117}" srcOrd="1" destOrd="0" presId="urn:microsoft.com/office/officeart/2005/8/layout/hierarchy2"/>
    <dgm:cxn modelId="{07CC6890-57E2-4DC4-8FAC-24BF03D88437}" type="presParOf" srcId="{31D18E03-2145-41C5-8A25-705D6BFA78D5}" destId="{81DF227C-317B-417C-B837-BF4939219178}" srcOrd="2" destOrd="0" presId="urn:microsoft.com/office/officeart/2005/8/layout/hierarchy2"/>
    <dgm:cxn modelId="{21177EA0-AD01-4A4D-BD19-C1775B61C1F4}" type="presParOf" srcId="{81DF227C-317B-417C-B837-BF4939219178}" destId="{C2015C7B-D32C-4CE2-BC7D-C9E321ED4B0D}" srcOrd="0" destOrd="0" presId="urn:microsoft.com/office/officeart/2005/8/layout/hierarchy2"/>
    <dgm:cxn modelId="{107AFDF2-EA8E-4C9B-A466-CC90BB13045A}" type="presParOf" srcId="{31D18E03-2145-41C5-8A25-705D6BFA78D5}" destId="{1D2643D1-9721-4869-8B26-F7B57CCBA54C}" srcOrd="3" destOrd="0" presId="urn:microsoft.com/office/officeart/2005/8/layout/hierarchy2"/>
    <dgm:cxn modelId="{765E5650-C5D4-49EB-9F9B-13636E58FFD6}" type="presParOf" srcId="{1D2643D1-9721-4869-8B26-F7B57CCBA54C}" destId="{41370F12-1FA0-4579-8285-C15FA148591C}" srcOrd="0" destOrd="0" presId="urn:microsoft.com/office/officeart/2005/8/layout/hierarchy2"/>
    <dgm:cxn modelId="{60ADF74A-DB69-4CED-95F0-491F9313800C}" type="presParOf" srcId="{1D2643D1-9721-4869-8B26-F7B57CCBA54C}" destId="{4012EABF-8046-4F68-B7F4-6930763191CD}" srcOrd="1" destOrd="0" presId="urn:microsoft.com/office/officeart/2005/8/layout/hierarchy2"/>
    <dgm:cxn modelId="{6E0ED5B7-4A49-42BB-BBC1-1F180E60F883}" type="presParOf" srcId="{27EB1AA2-FA2B-4889-A21B-9179BBFF8ED6}" destId="{2864DC2A-13C0-4E4B-A7F3-F63F340FA450}" srcOrd="2" destOrd="0" presId="urn:microsoft.com/office/officeart/2005/8/layout/hierarchy2"/>
    <dgm:cxn modelId="{0F7FEE82-BB97-4563-97A2-0976566615DE}" type="presParOf" srcId="{2864DC2A-13C0-4E4B-A7F3-F63F340FA450}" destId="{346F9867-B732-44D3-B591-4FC16781C35B}" srcOrd="0" destOrd="0" presId="urn:microsoft.com/office/officeart/2005/8/layout/hierarchy2"/>
    <dgm:cxn modelId="{E1B118C6-D18E-4E5D-855B-074B23BF609B}" type="presParOf" srcId="{27EB1AA2-FA2B-4889-A21B-9179BBFF8ED6}" destId="{1CCA5EC4-0B2E-48DA-9177-936A8E95D339}" srcOrd="3" destOrd="0" presId="urn:microsoft.com/office/officeart/2005/8/layout/hierarchy2"/>
    <dgm:cxn modelId="{76E9D388-C636-4C3B-8110-AE67720FBBA6}" type="presParOf" srcId="{1CCA5EC4-0B2E-48DA-9177-936A8E95D339}" destId="{B38E3594-CA56-4A29-BFDC-CA290103A3A6}" srcOrd="0" destOrd="0" presId="urn:microsoft.com/office/officeart/2005/8/layout/hierarchy2"/>
    <dgm:cxn modelId="{6C12C766-CEB0-4484-801E-7B32A582CD93}" type="presParOf" srcId="{1CCA5EC4-0B2E-48DA-9177-936A8E95D339}" destId="{C5A0FD96-86B8-4A41-9D84-94EABE4C37F2}" srcOrd="1" destOrd="0" presId="urn:microsoft.com/office/officeart/2005/8/layout/hierarchy2"/>
    <dgm:cxn modelId="{4C795B5E-7969-4F25-AC1F-51513563B1D1}" type="presParOf" srcId="{C5A0FD96-86B8-4A41-9D84-94EABE4C37F2}" destId="{2E830E8B-B241-4984-BFF5-BCC0806E238E}" srcOrd="0" destOrd="0" presId="urn:microsoft.com/office/officeart/2005/8/layout/hierarchy2"/>
    <dgm:cxn modelId="{6829ED4D-EB49-4806-8DFD-B54F636E381F}" type="presParOf" srcId="{2E830E8B-B241-4984-BFF5-BCC0806E238E}" destId="{6C681D0A-EFBE-40D7-8FA9-0029C727D1F3}" srcOrd="0" destOrd="0" presId="urn:microsoft.com/office/officeart/2005/8/layout/hierarchy2"/>
    <dgm:cxn modelId="{7AEBABAF-65EF-42B0-B533-85DC3980241A}" type="presParOf" srcId="{C5A0FD96-86B8-4A41-9D84-94EABE4C37F2}" destId="{34D76B34-6EB6-4D02-986A-9A5B7465C171}" srcOrd="1" destOrd="0" presId="urn:microsoft.com/office/officeart/2005/8/layout/hierarchy2"/>
    <dgm:cxn modelId="{C6E926FD-26BF-4397-9C44-508E50BF4E5F}" type="presParOf" srcId="{34D76B34-6EB6-4D02-986A-9A5B7465C171}" destId="{EAE0073B-E695-4C6C-B978-B5E3B7024E20}" srcOrd="0" destOrd="0" presId="urn:microsoft.com/office/officeart/2005/8/layout/hierarchy2"/>
    <dgm:cxn modelId="{707AE923-EB9B-44FD-88CB-216CA347261D}" type="presParOf" srcId="{34D76B34-6EB6-4D02-986A-9A5B7465C171}" destId="{15B5017A-F407-4601-B757-58B127DF9ECC}" srcOrd="1" destOrd="0" presId="urn:microsoft.com/office/officeart/2005/8/layout/hierarchy2"/>
    <dgm:cxn modelId="{A2A27336-FDC1-4C87-BF28-45AFE3B7F654}" type="presParOf" srcId="{82CA0987-2977-4072-97D6-791AD3CF7947}" destId="{D88348ED-527A-4837-8156-098C1F615BFB}" srcOrd="4" destOrd="0" presId="urn:microsoft.com/office/officeart/2005/8/layout/hierarchy2"/>
    <dgm:cxn modelId="{79677CFD-FA28-4BF1-8B7A-3F9612D04AE1}" type="presParOf" srcId="{D88348ED-527A-4837-8156-098C1F615BFB}" destId="{DD8AA6E0-BA21-42D8-8E4A-93AFF5B7CBEA}" srcOrd="0" destOrd="0" presId="urn:microsoft.com/office/officeart/2005/8/layout/hierarchy2"/>
    <dgm:cxn modelId="{D482C1E5-A5E1-4C65-B010-72F27B5EC2E5}" type="presParOf" srcId="{82CA0987-2977-4072-97D6-791AD3CF7947}" destId="{22795D5D-6477-408C-8785-133C6F81E485}" srcOrd="5" destOrd="0" presId="urn:microsoft.com/office/officeart/2005/8/layout/hierarchy2"/>
    <dgm:cxn modelId="{28CC492D-1854-4BF2-ABD1-BB76DD44617B}" type="presParOf" srcId="{22795D5D-6477-408C-8785-133C6F81E485}" destId="{0C7AD588-E19E-4FA4-8679-76D852021E3D}" srcOrd="0" destOrd="0" presId="urn:microsoft.com/office/officeart/2005/8/layout/hierarchy2"/>
    <dgm:cxn modelId="{1B8BAA22-9CF6-4770-9972-4C071D5FD080}" type="presParOf" srcId="{22795D5D-6477-408C-8785-133C6F81E485}" destId="{931CE5FB-4819-4396-B9CF-E5B2AA7AF582}" srcOrd="1" destOrd="0" presId="urn:microsoft.com/office/officeart/2005/8/layout/hierarchy2"/>
    <dgm:cxn modelId="{A0C02834-9570-4CA4-830D-42EAA1C07A50}" type="presParOf" srcId="{931CE5FB-4819-4396-B9CF-E5B2AA7AF582}" destId="{F9C387D6-3DB2-43EE-A8C5-C98DF7AA1264}" srcOrd="0" destOrd="0" presId="urn:microsoft.com/office/officeart/2005/8/layout/hierarchy2"/>
    <dgm:cxn modelId="{C47C85C0-9AD5-4CE4-B35F-153D98970A0D}" type="presParOf" srcId="{F9C387D6-3DB2-43EE-A8C5-C98DF7AA1264}" destId="{54AF12FD-3B65-46EE-9011-B900D4CBD75B}" srcOrd="0" destOrd="0" presId="urn:microsoft.com/office/officeart/2005/8/layout/hierarchy2"/>
    <dgm:cxn modelId="{49E0397A-AD60-4155-813C-AE69BC4FF0D6}" type="presParOf" srcId="{931CE5FB-4819-4396-B9CF-E5B2AA7AF582}" destId="{2860C44C-8CEC-49E4-84FD-6CAB9BFEB225}" srcOrd="1" destOrd="0" presId="urn:microsoft.com/office/officeart/2005/8/layout/hierarchy2"/>
    <dgm:cxn modelId="{7F89B30F-5AD9-4B29-A4E8-587AAC28B9BE}" type="presParOf" srcId="{2860C44C-8CEC-49E4-84FD-6CAB9BFEB225}" destId="{CC6B0A1C-BAB8-4AB7-9EF6-A7279AB3044F}" srcOrd="0" destOrd="0" presId="urn:microsoft.com/office/officeart/2005/8/layout/hierarchy2"/>
    <dgm:cxn modelId="{7E427EF8-A6E5-4CC4-BA31-6BB1BEBE9CD8}" type="presParOf" srcId="{2860C44C-8CEC-49E4-84FD-6CAB9BFEB225}" destId="{58636A5C-0915-4FC5-916B-8EEEEF627EA0}" srcOrd="1" destOrd="0" presId="urn:microsoft.com/office/officeart/2005/8/layout/hierarchy2"/>
    <dgm:cxn modelId="{D1218D19-4F43-4513-900E-ABF3D8AAF959}" type="presParOf" srcId="{82CA0987-2977-4072-97D6-791AD3CF7947}" destId="{82063FD8-2DE8-42B1-AC01-6CDB0BC37358}" srcOrd="6" destOrd="0" presId="urn:microsoft.com/office/officeart/2005/8/layout/hierarchy2"/>
    <dgm:cxn modelId="{9F940A32-E4D6-4316-A81B-0FEA1683EED9}" type="presParOf" srcId="{82063FD8-2DE8-42B1-AC01-6CDB0BC37358}" destId="{12C2DC85-DDAF-4F57-9841-150A97500304}" srcOrd="0" destOrd="0" presId="urn:microsoft.com/office/officeart/2005/8/layout/hierarchy2"/>
    <dgm:cxn modelId="{4678BA08-3069-4450-A853-4061FF665BA8}" type="presParOf" srcId="{82CA0987-2977-4072-97D6-791AD3CF7947}" destId="{BB9F06D9-715A-43BB-BBE0-36022263CCCD}" srcOrd="7" destOrd="0" presId="urn:microsoft.com/office/officeart/2005/8/layout/hierarchy2"/>
    <dgm:cxn modelId="{E8711D0A-E4EF-496A-A9CA-4A02FAB391C4}" type="presParOf" srcId="{BB9F06D9-715A-43BB-BBE0-36022263CCCD}" destId="{26D8E710-F0D2-45EF-BDE9-84F12E45A85F}" srcOrd="0" destOrd="0" presId="urn:microsoft.com/office/officeart/2005/8/layout/hierarchy2"/>
    <dgm:cxn modelId="{A4503FB8-88E0-4E1B-BA0D-86B3BCC9B799}" type="presParOf" srcId="{BB9F06D9-715A-43BB-BBE0-36022263CCCD}" destId="{49A1BD6B-7533-428F-A42D-5017EF29B777}" srcOrd="1" destOrd="0" presId="urn:microsoft.com/office/officeart/2005/8/layout/hierarchy2"/>
    <dgm:cxn modelId="{B2909979-C5A6-40DE-A871-A2421BB8D2D1}" type="presParOf" srcId="{49A1BD6B-7533-428F-A42D-5017EF29B777}" destId="{D2E7D7FB-33DA-439B-A6FF-8B6265094B81}" srcOrd="0" destOrd="0" presId="urn:microsoft.com/office/officeart/2005/8/layout/hierarchy2"/>
    <dgm:cxn modelId="{FC6FA839-CBE7-4A4B-9D72-14B004CC473C}" type="presParOf" srcId="{D2E7D7FB-33DA-439B-A6FF-8B6265094B81}" destId="{935E24CC-008B-4BE9-B3EB-41EB22B15B73}" srcOrd="0" destOrd="0" presId="urn:microsoft.com/office/officeart/2005/8/layout/hierarchy2"/>
    <dgm:cxn modelId="{7079B0BF-A8C9-479B-B3B3-C88FAC3AEF1F}" type="presParOf" srcId="{49A1BD6B-7533-428F-A42D-5017EF29B777}" destId="{E62C7F9E-FD58-4448-9155-836036332B8E}" srcOrd="1" destOrd="0" presId="urn:microsoft.com/office/officeart/2005/8/layout/hierarchy2"/>
    <dgm:cxn modelId="{CE8829C0-C068-468B-A70D-B1124F5A92C6}" type="presParOf" srcId="{E62C7F9E-FD58-4448-9155-836036332B8E}" destId="{16B11AF4-04C8-4F95-B50D-C951D10CBCFB}" srcOrd="0" destOrd="0" presId="urn:microsoft.com/office/officeart/2005/8/layout/hierarchy2"/>
    <dgm:cxn modelId="{FC48853B-FDCD-407D-94F4-CD961F1196F2}" type="presParOf" srcId="{E62C7F9E-FD58-4448-9155-836036332B8E}" destId="{A0AFD6A4-F26C-4F04-A84F-3C18E736E10C}" srcOrd="1" destOrd="0" presId="urn:microsoft.com/office/officeart/2005/8/layout/hierarchy2"/>
    <dgm:cxn modelId="{DDF12CEF-B3F5-4395-BAA9-8CC0DBD285BB}" type="presParOf" srcId="{A0AFD6A4-F26C-4F04-A84F-3C18E736E10C}" destId="{D8394A56-8A48-43C9-8876-8EA39F4B73ED}" srcOrd="0" destOrd="0" presId="urn:microsoft.com/office/officeart/2005/8/layout/hierarchy2"/>
    <dgm:cxn modelId="{4D202426-8821-423B-B03D-44B978CCA4FE}" type="presParOf" srcId="{D8394A56-8A48-43C9-8876-8EA39F4B73ED}" destId="{13024C18-820A-4B62-BAEA-89D27D0765CD}" srcOrd="0" destOrd="0" presId="urn:microsoft.com/office/officeart/2005/8/layout/hierarchy2"/>
    <dgm:cxn modelId="{5980B781-A7A0-4B20-AAD1-5B093E15CD86}" type="presParOf" srcId="{A0AFD6A4-F26C-4F04-A84F-3C18E736E10C}" destId="{1C82C597-4470-40A1-9D25-FAF2BF07E192}" srcOrd="1" destOrd="0" presId="urn:microsoft.com/office/officeart/2005/8/layout/hierarchy2"/>
    <dgm:cxn modelId="{38889C90-396B-4AF7-AF5B-93FCA7DFFEC8}" type="presParOf" srcId="{1C82C597-4470-40A1-9D25-FAF2BF07E192}" destId="{F7DF3503-2E14-4B1A-9CBB-7E9883AC3E4A}" srcOrd="0" destOrd="0" presId="urn:microsoft.com/office/officeart/2005/8/layout/hierarchy2"/>
    <dgm:cxn modelId="{B5DBF8B5-0482-446A-933E-4FBFAD3839A7}" type="presParOf" srcId="{1C82C597-4470-40A1-9D25-FAF2BF07E192}" destId="{10260D0F-7A8A-453A-A0A9-7AB1CDBEDD4D}" srcOrd="1" destOrd="0" presId="urn:microsoft.com/office/officeart/2005/8/layout/hierarchy2"/>
    <dgm:cxn modelId="{B7DD855D-6406-47E9-9EA3-EF2080628FAC}" type="presParOf" srcId="{A0AFD6A4-F26C-4F04-A84F-3C18E736E10C}" destId="{7D05C43C-DFC0-4A88-8A56-94706F21A1FA}" srcOrd="2" destOrd="0" presId="urn:microsoft.com/office/officeart/2005/8/layout/hierarchy2"/>
    <dgm:cxn modelId="{31DAF0D6-B946-432A-9E1C-4D973F306659}" type="presParOf" srcId="{7D05C43C-DFC0-4A88-8A56-94706F21A1FA}" destId="{33F3F195-0D69-437A-AA03-20F248E1E632}" srcOrd="0" destOrd="0" presId="urn:microsoft.com/office/officeart/2005/8/layout/hierarchy2"/>
    <dgm:cxn modelId="{F59110D3-6CDB-4F61-8B10-EC51FB761757}" type="presParOf" srcId="{A0AFD6A4-F26C-4F04-A84F-3C18E736E10C}" destId="{A821B035-8A9C-46FB-9E73-44314A1115AD}" srcOrd="3" destOrd="0" presId="urn:microsoft.com/office/officeart/2005/8/layout/hierarchy2"/>
    <dgm:cxn modelId="{D6EFF9BA-A618-4F9C-B1FB-5E4ED7DA5DED}" type="presParOf" srcId="{A821B035-8A9C-46FB-9E73-44314A1115AD}" destId="{9ECD2900-0A9A-47D1-A756-67C34D750CCF}" srcOrd="0" destOrd="0" presId="urn:microsoft.com/office/officeart/2005/8/layout/hierarchy2"/>
    <dgm:cxn modelId="{863CCE45-FAD2-4681-99E7-7542DC9AC57B}" type="presParOf" srcId="{A821B035-8A9C-46FB-9E73-44314A1115AD}" destId="{3A25304D-E5C6-49B5-A259-2A0ABD45E35C}" srcOrd="1" destOrd="0" presId="urn:microsoft.com/office/officeart/2005/8/layout/hierarchy2"/>
    <dgm:cxn modelId="{F92A7766-85DD-41FE-B130-059375CA3945}" type="presParOf" srcId="{49A1BD6B-7533-428F-A42D-5017EF29B777}" destId="{265BA9A4-8B4E-4711-88C7-AB227C949A94}" srcOrd="2" destOrd="0" presId="urn:microsoft.com/office/officeart/2005/8/layout/hierarchy2"/>
    <dgm:cxn modelId="{47C1302A-D0D1-4624-8408-0EAB6343FB98}" type="presParOf" srcId="{265BA9A4-8B4E-4711-88C7-AB227C949A94}" destId="{F9091B10-7237-43E5-93A5-0A860387BD22}" srcOrd="0" destOrd="0" presId="urn:microsoft.com/office/officeart/2005/8/layout/hierarchy2"/>
    <dgm:cxn modelId="{CE232ACB-6E5C-4E6D-A5A0-771A3C4579C7}" type="presParOf" srcId="{49A1BD6B-7533-428F-A42D-5017EF29B777}" destId="{F87A97B9-BE22-4B2E-9810-7E6351D74F66}" srcOrd="3" destOrd="0" presId="urn:microsoft.com/office/officeart/2005/8/layout/hierarchy2"/>
    <dgm:cxn modelId="{22EC909F-4953-4233-9FD9-1033BAC51B96}" type="presParOf" srcId="{F87A97B9-BE22-4B2E-9810-7E6351D74F66}" destId="{240ABD63-9087-4546-89CF-88541F4CEF52}" srcOrd="0" destOrd="0" presId="urn:microsoft.com/office/officeart/2005/8/layout/hierarchy2"/>
    <dgm:cxn modelId="{1FB403B3-4343-47C0-AC7B-A22BB40A26D0}" type="presParOf" srcId="{F87A97B9-BE22-4B2E-9810-7E6351D74F66}" destId="{5F8A3D0B-8C88-4314-90A2-53E524CB732B}" srcOrd="1" destOrd="0" presId="urn:microsoft.com/office/officeart/2005/8/layout/hierarchy2"/>
    <dgm:cxn modelId="{D962D9DF-FE45-41FA-BDE2-A88BA7112022}" type="presParOf" srcId="{5F8A3D0B-8C88-4314-90A2-53E524CB732B}" destId="{BF0567E6-6DA9-48ED-9A37-47285840FDF7}" srcOrd="0" destOrd="0" presId="urn:microsoft.com/office/officeart/2005/8/layout/hierarchy2"/>
    <dgm:cxn modelId="{5C7E46E4-8DCC-4C46-AEA1-4BCCE4553B7C}" type="presParOf" srcId="{BF0567E6-6DA9-48ED-9A37-47285840FDF7}" destId="{30099040-2BEC-46EB-AE9D-6A3BEF8052F4}" srcOrd="0" destOrd="0" presId="urn:microsoft.com/office/officeart/2005/8/layout/hierarchy2"/>
    <dgm:cxn modelId="{9150BC22-038C-4B68-99F1-7E6BC1536930}" type="presParOf" srcId="{5F8A3D0B-8C88-4314-90A2-53E524CB732B}" destId="{8B68CDD0-4452-4C80-9E5E-9AEC50B081C8}" srcOrd="1" destOrd="0" presId="urn:microsoft.com/office/officeart/2005/8/layout/hierarchy2"/>
    <dgm:cxn modelId="{16BC7DFF-BBB6-42E2-867C-072B8DBC05C6}" type="presParOf" srcId="{8B68CDD0-4452-4C80-9E5E-9AEC50B081C8}" destId="{E7F03264-C14C-446F-BCBE-D61750AF3A77}" srcOrd="0" destOrd="0" presId="urn:microsoft.com/office/officeart/2005/8/layout/hierarchy2"/>
    <dgm:cxn modelId="{57B9C954-8E67-4459-9364-D058E96EF762}" type="presParOf" srcId="{8B68CDD0-4452-4C80-9E5E-9AEC50B081C8}" destId="{F12AF1B5-E90E-4DED-AEC6-0A3EB3D78347}" srcOrd="1" destOrd="0" presId="urn:microsoft.com/office/officeart/2005/8/layout/hierarchy2"/>
    <dgm:cxn modelId="{E0E3AB3A-88EB-4850-B153-B7A01FCE429C}" type="presParOf" srcId="{F12AF1B5-E90E-4DED-AEC6-0A3EB3D78347}" destId="{21F216FC-1A29-4DA3-BE45-EBAAD540EDFF}" srcOrd="0" destOrd="0" presId="urn:microsoft.com/office/officeart/2005/8/layout/hierarchy2"/>
    <dgm:cxn modelId="{D267A386-5BDA-44FC-A7B2-31FA8A8CA1F7}" type="presParOf" srcId="{21F216FC-1A29-4DA3-BE45-EBAAD540EDFF}" destId="{C517C033-B09A-4E21-8604-8C0CA07E9762}" srcOrd="0" destOrd="0" presId="urn:microsoft.com/office/officeart/2005/8/layout/hierarchy2"/>
    <dgm:cxn modelId="{AE65E44D-689A-4E66-94D8-A988A5E5F4CC}" type="presParOf" srcId="{F12AF1B5-E90E-4DED-AEC6-0A3EB3D78347}" destId="{268FC15B-6ECF-42F9-BB46-0EE2EF0C523A}" srcOrd="1" destOrd="0" presId="urn:microsoft.com/office/officeart/2005/8/layout/hierarchy2"/>
    <dgm:cxn modelId="{2211BEA5-980B-4700-8171-B5B73FDD70E3}" type="presParOf" srcId="{268FC15B-6ECF-42F9-BB46-0EE2EF0C523A}" destId="{238A04B6-8EF5-45CF-9164-325F1FDB3A44}" srcOrd="0" destOrd="0" presId="urn:microsoft.com/office/officeart/2005/8/layout/hierarchy2"/>
    <dgm:cxn modelId="{5762CCA4-6B6F-4B55-9586-3B473AD7DBC8}" type="presParOf" srcId="{268FC15B-6ECF-42F9-BB46-0EE2EF0C523A}" destId="{5524673C-3A9E-4814-9EC7-C5ACCA641D22}" srcOrd="1" destOrd="0" presId="urn:microsoft.com/office/officeart/2005/8/layout/hierarchy2"/>
    <dgm:cxn modelId="{3C309951-A65B-4147-8811-F6D405040C56}" type="presParOf" srcId="{F12AF1B5-E90E-4DED-AEC6-0A3EB3D78347}" destId="{CB159F70-ABE8-4C17-9F22-0AB61C102E64}" srcOrd="2" destOrd="0" presId="urn:microsoft.com/office/officeart/2005/8/layout/hierarchy2"/>
    <dgm:cxn modelId="{A1A8851B-9D4B-4684-8A8E-C0A0F7027114}" type="presParOf" srcId="{CB159F70-ABE8-4C17-9F22-0AB61C102E64}" destId="{65154119-D258-4A25-9837-29E60567675A}" srcOrd="0" destOrd="0" presId="urn:microsoft.com/office/officeart/2005/8/layout/hierarchy2"/>
    <dgm:cxn modelId="{8484C885-AA1A-4E50-AE24-B4D83E9AA1EE}" type="presParOf" srcId="{F12AF1B5-E90E-4DED-AEC6-0A3EB3D78347}" destId="{66342CAE-E952-4D5C-AF0F-D8E08F34C7B7}" srcOrd="3" destOrd="0" presId="urn:microsoft.com/office/officeart/2005/8/layout/hierarchy2"/>
    <dgm:cxn modelId="{FDD59632-6C99-4CBB-8000-BFBE83B210D7}" type="presParOf" srcId="{66342CAE-E952-4D5C-AF0F-D8E08F34C7B7}" destId="{CF2F8359-8E2C-400E-A50D-384EDB3CA8A3}" srcOrd="0" destOrd="0" presId="urn:microsoft.com/office/officeart/2005/8/layout/hierarchy2"/>
    <dgm:cxn modelId="{DE1EA2B9-DD18-4EB4-BBB7-141365D7C85B}" type="presParOf" srcId="{66342CAE-E952-4D5C-AF0F-D8E08F34C7B7}" destId="{9C17A70B-9804-4C9E-9B21-B9608840F4F7}" srcOrd="1" destOrd="0" presId="urn:microsoft.com/office/officeart/2005/8/layout/hierarchy2"/>
    <dgm:cxn modelId="{82383A7E-34F5-4A33-8249-D75CE868DC20}" type="presParOf" srcId="{5F8A3D0B-8C88-4314-90A2-53E524CB732B}" destId="{4A7F0945-CD52-46CF-9330-64955ED272D3}" srcOrd="2" destOrd="0" presId="urn:microsoft.com/office/officeart/2005/8/layout/hierarchy2"/>
    <dgm:cxn modelId="{DED5889F-93FE-45D4-B39E-9610DF8FBB73}" type="presParOf" srcId="{4A7F0945-CD52-46CF-9330-64955ED272D3}" destId="{9C019F64-9F54-4E42-B09D-B632A438C519}" srcOrd="0" destOrd="0" presId="urn:microsoft.com/office/officeart/2005/8/layout/hierarchy2"/>
    <dgm:cxn modelId="{CE7F6132-72A6-4CCB-AF7C-689371F5F9F8}" type="presParOf" srcId="{5F8A3D0B-8C88-4314-90A2-53E524CB732B}" destId="{E73807F3-7FD6-464E-90ED-2C6F07685807}" srcOrd="3" destOrd="0" presId="urn:microsoft.com/office/officeart/2005/8/layout/hierarchy2"/>
    <dgm:cxn modelId="{FAC5C4C9-9447-443B-A07C-4A6F5B534F64}" type="presParOf" srcId="{E73807F3-7FD6-464E-90ED-2C6F07685807}" destId="{E36CEAF0-998B-4A4B-BA8D-EFF57F7AB8FA}" srcOrd="0" destOrd="0" presId="urn:microsoft.com/office/officeart/2005/8/layout/hierarchy2"/>
    <dgm:cxn modelId="{74BE0478-5C0A-42EE-B499-5286A8B1C333}" type="presParOf" srcId="{E73807F3-7FD6-464E-90ED-2C6F07685807}" destId="{E4D82B99-DF89-49E4-912C-E0AA27367A01}" srcOrd="1" destOrd="0" presId="urn:microsoft.com/office/officeart/2005/8/layout/hierarchy2"/>
    <dgm:cxn modelId="{F55BAEB1-9B09-4D53-8374-31492147CF98}" type="presParOf" srcId="{E4D82B99-DF89-49E4-912C-E0AA27367A01}" destId="{605ED397-3BB2-4B24-BE01-C5E7F35EB3C0}" srcOrd="0" destOrd="0" presId="urn:microsoft.com/office/officeart/2005/8/layout/hierarchy2"/>
    <dgm:cxn modelId="{7974F598-DCF6-4396-8112-0D9C59968D72}" type="presParOf" srcId="{605ED397-3BB2-4B24-BE01-C5E7F35EB3C0}" destId="{02A1F396-0D8F-41FA-A270-0769376E77F0}" srcOrd="0" destOrd="0" presId="urn:microsoft.com/office/officeart/2005/8/layout/hierarchy2"/>
    <dgm:cxn modelId="{D74971C2-BD20-4058-8C59-E85CE13D6FB5}" type="presParOf" srcId="{E4D82B99-DF89-49E4-912C-E0AA27367A01}" destId="{B6BC3AFD-E3ED-4071-898F-ECED1E5B706D}" srcOrd="1" destOrd="0" presId="urn:microsoft.com/office/officeart/2005/8/layout/hierarchy2"/>
    <dgm:cxn modelId="{564EE2E7-B76F-4814-8170-634956EA7BEB}" type="presParOf" srcId="{B6BC3AFD-E3ED-4071-898F-ECED1E5B706D}" destId="{FC31CFF5-CDC9-4FC6-A745-A19F38E995B7}" srcOrd="0" destOrd="0" presId="urn:microsoft.com/office/officeart/2005/8/layout/hierarchy2"/>
    <dgm:cxn modelId="{4A08D576-498A-43DB-BB58-6738BED8E0C1}"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ACFD89-23A4-4CF0-A4C3-F21EF07981F7}">
      <dsp:nvSpPr>
        <dsp:cNvPr id="0" name=""/>
        <dsp:cNvSpPr/>
      </dsp:nvSpPr>
      <dsp:spPr>
        <a:xfrm>
          <a:off x="646667" y="1487089"/>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55937" y="1496359"/>
        <a:ext cx="614476" cy="297968"/>
      </dsp:txXfrm>
    </dsp:sp>
    <dsp:sp modelId="{FD7A0172-CB25-4911-B3EF-667A39E7DCE7}">
      <dsp:nvSpPr>
        <dsp:cNvPr id="0" name=""/>
        <dsp:cNvSpPr/>
      </dsp:nvSpPr>
      <dsp:spPr>
        <a:xfrm rot="16860278">
          <a:off x="743054" y="987116"/>
          <a:ext cx="1326466" cy="14378"/>
        </a:xfrm>
        <a:custGeom>
          <a:avLst/>
          <a:gdLst/>
          <a:ahLst/>
          <a:cxnLst/>
          <a:rect l="0" t="0" r="0" b="0"/>
          <a:pathLst>
            <a:path>
              <a:moveTo>
                <a:pt x="0" y="7189"/>
              </a:moveTo>
              <a:lnTo>
                <a:pt x="1326466"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373125" y="961144"/>
        <a:ext cx="66323" cy="66323"/>
      </dsp:txXfrm>
    </dsp:sp>
    <dsp:sp modelId="{6D38B18B-70EC-4AF7-A6FF-B5C7FE8D4DA4}">
      <dsp:nvSpPr>
        <dsp:cNvPr id="0" name=""/>
        <dsp:cNvSpPr/>
      </dsp:nvSpPr>
      <dsp:spPr>
        <a:xfrm>
          <a:off x="1532890" y="104776"/>
          <a:ext cx="694976" cy="4769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46860" y="118746"/>
        <a:ext cx="667036" cy="449044"/>
      </dsp:txXfrm>
    </dsp:sp>
    <dsp:sp modelId="{68438195-FD75-4EAF-817E-3D241C458B9B}">
      <dsp:nvSpPr>
        <dsp:cNvPr id="0" name=""/>
        <dsp:cNvSpPr/>
      </dsp:nvSpPr>
      <dsp:spPr>
        <a:xfrm rot="19457599">
          <a:off x="2198558" y="245083"/>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46675" y="244476"/>
        <a:ext cx="15591" cy="15591"/>
      </dsp:txXfrm>
    </dsp:sp>
    <dsp:sp modelId="{EDD898AC-163C-4B2A-929B-A80367C5CB73}">
      <dsp:nvSpPr>
        <dsp:cNvPr id="0" name=""/>
        <dsp:cNvSpPr/>
      </dsp:nvSpPr>
      <dsp:spPr>
        <a:xfrm>
          <a:off x="2481074" y="3022"/>
          <a:ext cx="70625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490344" y="12292"/>
        <a:ext cx="687710" cy="297968"/>
      </dsp:txXfrm>
    </dsp:sp>
    <dsp:sp modelId="{2CBD0876-E8DB-432A-A0C4-D664553F2B67}">
      <dsp:nvSpPr>
        <dsp:cNvPr id="0" name=""/>
        <dsp:cNvSpPr/>
      </dsp:nvSpPr>
      <dsp:spPr>
        <a:xfrm rot="2142401">
          <a:off x="2198558" y="427075"/>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46675" y="426469"/>
        <a:ext cx="15591" cy="15591"/>
      </dsp:txXfrm>
    </dsp:sp>
    <dsp:sp modelId="{5A4405BA-2082-47F6-9FF1-48042B30A932}">
      <dsp:nvSpPr>
        <dsp:cNvPr id="0" name=""/>
        <dsp:cNvSpPr/>
      </dsp:nvSpPr>
      <dsp:spPr>
        <a:xfrm>
          <a:off x="2481074" y="367006"/>
          <a:ext cx="724684"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490344" y="376276"/>
        <a:ext cx="706144" cy="297968"/>
      </dsp:txXfrm>
    </dsp:sp>
    <dsp:sp modelId="{1FB9E06D-EF2B-4048-9039-AD508A01931D}">
      <dsp:nvSpPr>
        <dsp:cNvPr id="0" name=""/>
        <dsp:cNvSpPr/>
      </dsp:nvSpPr>
      <dsp:spPr>
        <a:xfrm rot="18603614">
          <a:off x="1209573" y="1487596"/>
          <a:ext cx="393427" cy="14378"/>
        </a:xfrm>
        <a:custGeom>
          <a:avLst/>
          <a:gdLst/>
          <a:ahLst/>
          <a:cxnLst/>
          <a:rect l="0" t="0" r="0" b="0"/>
          <a:pathLst>
            <a:path>
              <a:moveTo>
                <a:pt x="0" y="7189"/>
              </a:moveTo>
              <a:lnTo>
                <a:pt x="393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396451" y="1484949"/>
        <a:ext cx="19671" cy="19671"/>
      </dsp:txXfrm>
    </dsp:sp>
    <dsp:sp modelId="{54743B2E-2B49-4B9C-BCFE-89B4A223022D}">
      <dsp:nvSpPr>
        <dsp:cNvPr id="0" name=""/>
        <dsp:cNvSpPr/>
      </dsp:nvSpPr>
      <dsp:spPr>
        <a:xfrm>
          <a:off x="1532890" y="1185972"/>
          <a:ext cx="74049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42160" y="1195242"/>
        <a:ext cx="721956" cy="297968"/>
      </dsp:txXfrm>
    </dsp:sp>
    <dsp:sp modelId="{1889DF31-E9C1-45A1-88BE-8B18172A263A}">
      <dsp:nvSpPr>
        <dsp:cNvPr id="0" name=""/>
        <dsp:cNvSpPr/>
      </dsp:nvSpPr>
      <dsp:spPr>
        <a:xfrm rot="18770822">
          <a:off x="2213821" y="1200543"/>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90682" y="1198423"/>
        <a:ext cx="18616" cy="18616"/>
      </dsp:txXfrm>
    </dsp:sp>
    <dsp:sp modelId="{797FBD49-A139-409C-80D6-2992C6762477}">
      <dsp:nvSpPr>
        <dsp:cNvPr id="0" name=""/>
        <dsp:cNvSpPr/>
      </dsp:nvSpPr>
      <dsp:spPr>
        <a:xfrm>
          <a:off x="2526594" y="912983"/>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535864" y="922253"/>
        <a:ext cx="614476" cy="297968"/>
      </dsp:txXfrm>
    </dsp:sp>
    <dsp:sp modelId="{4AA5200D-7B15-42DE-9422-B197E4970211}">
      <dsp:nvSpPr>
        <dsp:cNvPr id="0" name=""/>
        <dsp:cNvSpPr/>
      </dsp:nvSpPr>
      <dsp:spPr>
        <a:xfrm rot="19457599">
          <a:off x="3130302" y="973052"/>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8419" y="972446"/>
        <a:ext cx="15591" cy="15591"/>
      </dsp:txXfrm>
    </dsp:sp>
    <dsp:sp modelId="{3B8868D9-9F8B-47F9-99EF-A48BC6B2FF26}">
      <dsp:nvSpPr>
        <dsp:cNvPr id="0" name=""/>
        <dsp:cNvSpPr/>
      </dsp:nvSpPr>
      <dsp:spPr>
        <a:xfrm>
          <a:off x="3412818" y="730991"/>
          <a:ext cx="769159"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22088" y="740261"/>
        <a:ext cx="750619" cy="297968"/>
      </dsp:txXfrm>
    </dsp:sp>
    <dsp:sp modelId="{81DF227C-317B-417C-B837-BF4939219178}">
      <dsp:nvSpPr>
        <dsp:cNvPr id="0" name=""/>
        <dsp:cNvSpPr/>
      </dsp:nvSpPr>
      <dsp:spPr>
        <a:xfrm rot="2142401">
          <a:off x="3130302" y="1155045"/>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8419" y="1154438"/>
        <a:ext cx="15591" cy="15591"/>
      </dsp:txXfrm>
    </dsp:sp>
    <dsp:sp modelId="{41370F12-1FA0-4579-8285-C15FA148591C}">
      <dsp:nvSpPr>
        <dsp:cNvPr id="0" name=""/>
        <dsp:cNvSpPr/>
      </dsp:nvSpPr>
      <dsp:spPr>
        <a:xfrm>
          <a:off x="3412818" y="1094976"/>
          <a:ext cx="81085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22088" y="1104246"/>
        <a:ext cx="792316" cy="297968"/>
      </dsp:txXfrm>
    </dsp:sp>
    <dsp:sp modelId="{2864DC2A-13C0-4E4B-A7F3-F63F340FA450}">
      <dsp:nvSpPr>
        <dsp:cNvPr id="0" name=""/>
        <dsp:cNvSpPr/>
      </dsp:nvSpPr>
      <dsp:spPr>
        <a:xfrm rot="2829178">
          <a:off x="2213821" y="147353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90682" y="1471412"/>
        <a:ext cx="18616" cy="18616"/>
      </dsp:txXfrm>
    </dsp:sp>
    <dsp:sp modelId="{B38E3594-CA56-4A29-BFDC-CA290103A3A6}">
      <dsp:nvSpPr>
        <dsp:cNvPr id="0" name=""/>
        <dsp:cNvSpPr/>
      </dsp:nvSpPr>
      <dsp:spPr>
        <a:xfrm>
          <a:off x="2526594" y="1458961"/>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535864" y="1468231"/>
        <a:ext cx="614476" cy="297968"/>
      </dsp:txXfrm>
    </dsp:sp>
    <dsp:sp modelId="{2E830E8B-B241-4984-BFF5-BCC0806E238E}">
      <dsp:nvSpPr>
        <dsp:cNvPr id="0" name=""/>
        <dsp:cNvSpPr/>
      </dsp:nvSpPr>
      <dsp:spPr>
        <a:xfrm>
          <a:off x="3159611" y="1610026"/>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9884" y="1610885"/>
        <a:ext cx="12660" cy="12660"/>
      </dsp:txXfrm>
    </dsp:sp>
    <dsp:sp modelId="{EAE0073B-E695-4C6C-B978-B5E3B7024E20}">
      <dsp:nvSpPr>
        <dsp:cNvPr id="0" name=""/>
        <dsp:cNvSpPr/>
      </dsp:nvSpPr>
      <dsp:spPr>
        <a:xfrm>
          <a:off x="3412818" y="1458961"/>
          <a:ext cx="758063"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22088" y="1468231"/>
        <a:ext cx="739523" cy="297968"/>
      </dsp:txXfrm>
    </dsp:sp>
    <dsp:sp modelId="{D88348ED-527A-4837-8156-098C1F615BFB}">
      <dsp:nvSpPr>
        <dsp:cNvPr id="0" name=""/>
        <dsp:cNvSpPr/>
      </dsp:nvSpPr>
      <dsp:spPr>
        <a:xfrm rot="3179212">
          <a:off x="1195982" y="1806082"/>
          <a:ext cx="420610" cy="14378"/>
        </a:xfrm>
        <a:custGeom>
          <a:avLst/>
          <a:gdLst/>
          <a:ahLst/>
          <a:cxnLst/>
          <a:rect l="0" t="0" r="0" b="0"/>
          <a:pathLst>
            <a:path>
              <a:moveTo>
                <a:pt x="0" y="7189"/>
              </a:moveTo>
              <a:lnTo>
                <a:pt x="420610"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395772" y="1802756"/>
        <a:ext cx="21030" cy="21030"/>
      </dsp:txXfrm>
    </dsp:sp>
    <dsp:sp modelId="{0C7AD588-E19E-4FA4-8679-76D852021E3D}">
      <dsp:nvSpPr>
        <dsp:cNvPr id="0" name=""/>
        <dsp:cNvSpPr/>
      </dsp:nvSpPr>
      <dsp:spPr>
        <a:xfrm>
          <a:off x="1532890" y="1822945"/>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42160" y="1832215"/>
        <a:ext cx="614476" cy="297968"/>
      </dsp:txXfrm>
    </dsp:sp>
    <dsp:sp modelId="{F9C387D6-3DB2-43EE-A8C5-C98DF7AA1264}">
      <dsp:nvSpPr>
        <dsp:cNvPr id="0" name=""/>
        <dsp:cNvSpPr/>
      </dsp:nvSpPr>
      <dsp:spPr>
        <a:xfrm>
          <a:off x="2165907" y="1974010"/>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86180" y="1974869"/>
        <a:ext cx="12660" cy="12660"/>
      </dsp:txXfrm>
    </dsp:sp>
    <dsp:sp modelId="{CC6B0A1C-BAB8-4AB7-9EF6-A7279AB3044F}">
      <dsp:nvSpPr>
        <dsp:cNvPr id="0" name=""/>
        <dsp:cNvSpPr/>
      </dsp:nvSpPr>
      <dsp:spPr>
        <a:xfrm>
          <a:off x="2419114" y="1822945"/>
          <a:ext cx="63301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428384" y="1832215"/>
        <a:ext cx="614476" cy="297968"/>
      </dsp:txXfrm>
    </dsp:sp>
    <dsp:sp modelId="{82063FD8-2DE8-42B1-AC01-6CDB0BC37358}">
      <dsp:nvSpPr>
        <dsp:cNvPr id="0" name=""/>
        <dsp:cNvSpPr/>
      </dsp:nvSpPr>
      <dsp:spPr>
        <a:xfrm rot="4777191">
          <a:off x="703631" y="2329310"/>
          <a:ext cx="1405312" cy="14378"/>
        </a:xfrm>
        <a:custGeom>
          <a:avLst/>
          <a:gdLst/>
          <a:ahLst/>
          <a:cxnLst/>
          <a:rect l="0" t="0" r="0" b="0"/>
          <a:pathLst>
            <a:path>
              <a:moveTo>
                <a:pt x="0" y="7189"/>
              </a:moveTo>
              <a:lnTo>
                <a:pt x="1405312"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371154" y="2301366"/>
        <a:ext cx="70265" cy="70265"/>
      </dsp:txXfrm>
    </dsp:sp>
    <dsp:sp modelId="{26D8E710-F0D2-45EF-BDE9-84F12E45A85F}">
      <dsp:nvSpPr>
        <dsp:cNvPr id="0" name=""/>
        <dsp:cNvSpPr/>
      </dsp:nvSpPr>
      <dsp:spPr>
        <a:xfrm>
          <a:off x="1532890" y="2869401"/>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42160" y="2878671"/>
        <a:ext cx="614476" cy="297968"/>
      </dsp:txXfrm>
    </dsp:sp>
    <dsp:sp modelId="{D2E7D7FB-33DA-439B-A6FF-8B6265094B81}">
      <dsp:nvSpPr>
        <dsp:cNvPr id="0" name=""/>
        <dsp:cNvSpPr/>
      </dsp:nvSpPr>
      <dsp:spPr>
        <a:xfrm rot="17810170">
          <a:off x="2012068" y="2770227"/>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78489" y="2763394"/>
        <a:ext cx="28044" cy="28044"/>
      </dsp:txXfrm>
    </dsp:sp>
    <dsp:sp modelId="{16B11AF4-04C8-4F95-B50D-C951D10CBCFB}">
      <dsp:nvSpPr>
        <dsp:cNvPr id="0" name=""/>
        <dsp:cNvSpPr/>
      </dsp:nvSpPr>
      <dsp:spPr>
        <a:xfrm>
          <a:off x="2419114" y="2368922"/>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428384" y="2378192"/>
        <a:ext cx="614476" cy="297968"/>
      </dsp:txXfrm>
    </dsp:sp>
    <dsp:sp modelId="{D8394A56-8A48-43C9-8876-8EA39F4B73ED}">
      <dsp:nvSpPr>
        <dsp:cNvPr id="0" name=""/>
        <dsp:cNvSpPr/>
      </dsp:nvSpPr>
      <dsp:spPr>
        <a:xfrm rot="19457599">
          <a:off x="3022822" y="2428991"/>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70939" y="2428385"/>
        <a:ext cx="15591" cy="15591"/>
      </dsp:txXfrm>
    </dsp:sp>
    <dsp:sp modelId="{F7DF3503-2E14-4B1A-9CBB-7E9883AC3E4A}">
      <dsp:nvSpPr>
        <dsp:cNvPr id="0" name=""/>
        <dsp:cNvSpPr/>
      </dsp:nvSpPr>
      <dsp:spPr>
        <a:xfrm>
          <a:off x="3305338" y="2186930"/>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314608" y="2196200"/>
        <a:ext cx="676430" cy="297968"/>
      </dsp:txXfrm>
    </dsp:sp>
    <dsp:sp modelId="{7D05C43C-DFC0-4A88-8A56-94706F21A1FA}">
      <dsp:nvSpPr>
        <dsp:cNvPr id="0" name=""/>
        <dsp:cNvSpPr/>
      </dsp:nvSpPr>
      <dsp:spPr>
        <a:xfrm rot="2142401">
          <a:off x="3022822" y="2610984"/>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70939" y="2610377"/>
        <a:ext cx="15591" cy="15591"/>
      </dsp:txXfrm>
    </dsp:sp>
    <dsp:sp modelId="{9ECD2900-0A9A-47D1-A756-67C34D750CCF}">
      <dsp:nvSpPr>
        <dsp:cNvPr id="0" name=""/>
        <dsp:cNvSpPr/>
      </dsp:nvSpPr>
      <dsp:spPr>
        <a:xfrm>
          <a:off x="3305338" y="2550915"/>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314608" y="2560185"/>
        <a:ext cx="676430" cy="297968"/>
      </dsp:txXfrm>
    </dsp:sp>
    <dsp:sp modelId="{265BA9A4-8B4E-4711-88C7-AB227C949A94}">
      <dsp:nvSpPr>
        <dsp:cNvPr id="0" name=""/>
        <dsp:cNvSpPr/>
      </dsp:nvSpPr>
      <dsp:spPr>
        <a:xfrm rot="3789830">
          <a:off x="2012068" y="3270706"/>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78489" y="3263873"/>
        <a:ext cx="28044" cy="28044"/>
      </dsp:txXfrm>
    </dsp:sp>
    <dsp:sp modelId="{240ABD63-9087-4546-89CF-88541F4CEF52}">
      <dsp:nvSpPr>
        <dsp:cNvPr id="0" name=""/>
        <dsp:cNvSpPr/>
      </dsp:nvSpPr>
      <dsp:spPr>
        <a:xfrm>
          <a:off x="2419114" y="3369880"/>
          <a:ext cx="698040"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428384" y="3379150"/>
        <a:ext cx="679500" cy="297968"/>
      </dsp:txXfrm>
    </dsp:sp>
    <dsp:sp modelId="{BF0567E6-6DA9-48ED-9A37-47285840FDF7}">
      <dsp:nvSpPr>
        <dsp:cNvPr id="0" name=""/>
        <dsp:cNvSpPr/>
      </dsp:nvSpPr>
      <dsp:spPr>
        <a:xfrm rot="18770822">
          <a:off x="3057588" y="338445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34449" y="3382332"/>
        <a:ext cx="18616" cy="18616"/>
      </dsp:txXfrm>
    </dsp:sp>
    <dsp:sp modelId="{E7F03264-C14C-446F-BCBE-D61750AF3A77}">
      <dsp:nvSpPr>
        <dsp:cNvPr id="0" name=""/>
        <dsp:cNvSpPr/>
      </dsp:nvSpPr>
      <dsp:spPr>
        <a:xfrm>
          <a:off x="3370361" y="3096892"/>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79631" y="3106162"/>
        <a:ext cx="614476" cy="297968"/>
      </dsp:txXfrm>
    </dsp:sp>
    <dsp:sp modelId="{21F216FC-1A29-4DA3-BE45-EBAAD540EDFF}">
      <dsp:nvSpPr>
        <dsp:cNvPr id="0" name=""/>
        <dsp:cNvSpPr/>
      </dsp:nvSpPr>
      <dsp:spPr>
        <a:xfrm rot="19457599">
          <a:off x="3974069" y="3156961"/>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2186" y="3156354"/>
        <a:ext cx="15591" cy="15591"/>
      </dsp:txXfrm>
    </dsp:sp>
    <dsp:sp modelId="{238A04B6-8EF5-45CF-9164-325F1FDB3A44}">
      <dsp:nvSpPr>
        <dsp:cNvPr id="0" name=""/>
        <dsp:cNvSpPr/>
      </dsp:nvSpPr>
      <dsp:spPr>
        <a:xfrm>
          <a:off x="4256585" y="2914900"/>
          <a:ext cx="751087"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65855" y="2924170"/>
        <a:ext cx="732547" cy="297968"/>
      </dsp:txXfrm>
    </dsp:sp>
    <dsp:sp modelId="{CB159F70-ABE8-4C17-9F22-0AB61C102E64}">
      <dsp:nvSpPr>
        <dsp:cNvPr id="0" name=""/>
        <dsp:cNvSpPr/>
      </dsp:nvSpPr>
      <dsp:spPr>
        <a:xfrm rot="2142401">
          <a:off x="3974069" y="3338953"/>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2186" y="3338347"/>
        <a:ext cx="15591" cy="15591"/>
      </dsp:txXfrm>
    </dsp:sp>
    <dsp:sp modelId="{CF2F8359-8E2C-400E-A50D-384EDB3CA8A3}">
      <dsp:nvSpPr>
        <dsp:cNvPr id="0" name=""/>
        <dsp:cNvSpPr/>
      </dsp:nvSpPr>
      <dsp:spPr>
        <a:xfrm>
          <a:off x="4256585" y="3278884"/>
          <a:ext cx="802222"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265855" y="3288154"/>
        <a:ext cx="783682" cy="297968"/>
      </dsp:txXfrm>
    </dsp:sp>
    <dsp:sp modelId="{4A7F0945-CD52-46CF-9330-64955ED272D3}">
      <dsp:nvSpPr>
        <dsp:cNvPr id="0" name=""/>
        <dsp:cNvSpPr/>
      </dsp:nvSpPr>
      <dsp:spPr>
        <a:xfrm rot="2829178">
          <a:off x="3057588" y="3657440"/>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34449" y="3655320"/>
        <a:ext cx="18616" cy="18616"/>
      </dsp:txXfrm>
    </dsp:sp>
    <dsp:sp modelId="{E36CEAF0-998B-4A4B-BA8D-EFF57F7AB8FA}">
      <dsp:nvSpPr>
        <dsp:cNvPr id="0" name=""/>
        <dsp:cNvSpPr/>
      </dsp:nvSpPr>
      <dsp:spPr>
        <a:xfrm>
          <a:off x="3370361" y="3642869"/>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79631" y="3652139"/>
        <a:ext cx="614476" cy="297968"/>
      </dsp:txXfrm>
    </dsp:sp>
    <dsp:sp modelId="{605ED397-3BB2-4B24-BE01-C5E7F35EB3C0}">
      <dsp:nvSpPr>
        <dsp:cNvPr id="0" name=""/>
        <dsp:cNvSpPr/>
      </dsp:nvSpPr>
      <dsp:spPr>
        <a:xfrm>
          <a:off x="4003378" y="3793934"/>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3651" y="3794793"/>
        <a:ext cx="12660" cy="12660"/>
      </dsp:txXfrm>
    </dsp:sp>
    <dsp:sp modelId="{FC31CFF5-CDC9-4FC6-A745-A19F38E995B7}">
      <dsp:nvSpPr>
        <dsp:cNvPr id="0" name=""/>
        <dsp:cNvSpPr/>
      </dsp:nvSpPr>
      <dsp:spPr>
        <a:xfrm>
          <a:off x="4256585" y="3642869"/>
          <a:ext cx="7724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65855" y="3652139"/>
        <a:ext cx="753930" cy="2979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FEF6D2-94AB-3E49-9729-AD7FF34E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8843</Words>
  <Characters>50409</Characters>
  <Application>Microsoft Macintosh Word</Application>
  <DocSecurity>0</DocSecurity>
  <Lines>420</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esteban clua</cp:lastModifiedBy>
  <cp:revision>7</cp:revision>
  <cp:lastPrinted>2012-07-06T19:19:00Z</cp:lastPrinted>
  <dcterms:created xsi:type="dcterms:W3CDTF">2012-07-23T17:40:00Z</dcterms:created>
  <dcterms:modified xsi:type="dcterms:W3CDTF">2012-07-24T19:45:00Z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