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B3335A" w:rsidRDefault="007843CF" w:rsidP="0054499A">
      <w:pPr>
        <w:jc w:val="center"/>
        <w:rPr>
          <w:rFonts w:ascii="Arial" w:eastAsia="Calibri" w:hAnsi="Arial" w:cs="Arial"/>
          <w:b/>
          <w:bCs/>
          <w:sz w:val="28"/>
          <w:szCs w:val="28"/>
          <w:lang w:val="pt-BR"/>
        </w:rPr>
      </w:pPr>
      <w:proofErr w:type="spellStart"/>
      <w:r w:rsidRPr="00B3335A">
        <w:rPr>
          <w:rFonts w:ascii="Arial" w:hAnsi="Arial" w:cs="Arial"/>
          <w:b/>
          <w:bCs/>
          <w:sz w:val="28"/>
          <w:szCs w:val="28"/>
          <w:lang w:val="pt-BR"/>
        </w:rPr>
        <w:t>Provenance</w:t>
      </w:r>
      <w:proofErr w:type="spellEnd"/>
      <w:r w:rsidRPr="00B3335A">
        <w:rPr>
          <w:rFonts w:ascii="Arial" w:hAnsi="Arial" w:cs="Arial"/>
          <w:b/>
          <w:bCs/>
          <w:sz w:val="28"/>
          <w:szCs w:val="28"/>
          <w:lang w:val="pt-BR"/>
        </w:rPr>
        <w:t xml:space="preserve"> in Games</w:t>
      </w:r>
    </w:p>
    <w:p w:rsidR="0054499A" w:rsidRPr="00B030F9" w:rsidRDefault="0054499A" w:rsidP="00B3335A">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 xml:space="preserve">Leonardo G. P. </w:t>
      </w:r>
      <w:proofErr w:type="gramStart"/>
      <w:r w:rsidRPr="00B030F9">
        <w:rPr>
          <w:rFonts w:eastAsia="Calibri"/>
          <w:sz w:val="24"/>
          <w:szCs w:val="24"/>
          <w:lang w:val="pt-BR"/>
        </w:rPr>
        <w:t>Murta</w:t>
      </w:r>
      <w:proofErr w:type="gramEnd"/>
    </w:p>
    <w:p w:rsidR="0054499A" w:rsidRPr="00B3335A" w:rsidRDefault="0054499A" w:rsidP="0054499A">
      <w:pPr>
        <w:jc w:val="center"/>
        <w:rPr>
          <w:rFonts w:eastAsia="Calibri"/>
          <w:sz w:val="24"/>
          <w:szCs w:val="24"/>
          <w:lang w:val="pt-BR"/>
        </w:rPr>
      </w:pPr>
      <w:r w:rsidRPr="00B030F9">
        <w:rPr>
          <w:rFonts w:eastAsia="Calibri"/>
          <w:sz w:val="24"/>
          <w:szCs w:val="24"/>
          <w:lang w:val="pt-BR"/>
        </w:rPr>
        <w:t xml:space="preserve">Universidade Federal Fluminense, Instituto de Computação, </w:t>
      </w:r>
      <w:proofErr w:type="spellStart"/>
      <w:proofErr w:type="gram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proofErr w:type="spellEnd"/>
      <w:proofErr w:type="gramEnd"/>
    </w:p>
    <w:p w:rsidR="0054499A" w:rsidRPr="0054499A" w:rsidRDefault="0054499A" w:rsidP="0067195F">
      <w:pPr>
        <w:rPr>
          <w:lang w:val="pt-BR"/>
        </w:rPr>
      </w:pPr>
    </w:p>
    <w:p w:rsidR="004A6053" w:rsidRPr="00B030F9" w:rsidRDefault="004A6053" w:rsidP="00AA3BFB">
      <w:pPr>
        <w:pStyle w:val="Ttulo1"/>
        <w:rPr>
          <w:lang w:val="pt-BR"/>
        </w:rPr>
        <w:sectPr w:rsidR="004A6053" w:rsidRPr="00B030F9" w:rsidSect="0054499A">
          <w:pgSz w:w="11909" w:h="16834" w:code="9"/>
          <w:pgMar w:top="1138" w:right="1138" w:bottom="1411" w:left="1411" w:header="720" w:footer="720" w:gutter="0"/>
          <w:cols w:space="720"/>
          <w:docGrid w:linePitch="360"/>
        </w:sectPr>
      </w:pPr>
    </w:p>
    <w:p w:rsidR="00AA3BFB" w:rsidRDefault="0054499A" w:rsidP="00F75F1F">
      <w:pPr>
        <w:ind w:right="0"/>
      </w:pPr>
      <w:commentRangeStart w:id="0"/>
      <w:r w:rsidRPr="00AA3BFB">
        <w:rPr>
          <w:rFonts w:ascii="Arial" w:hAnsi="Arial" w:cs="Arial"/>
          <w:b/>
          <w:sz w:val="24"/>
          <w:szCs w:val="24"/>
        </w:rPr>
        <w:lastRenderedPageBreak/>
        <w:t>Abstrac</w:t>
      </w:r>
      <w:r w:rsidR="002E6E97">
        <w:rPr>
          <w:rFonts w:ascii="Arial" w:hAnsi="Arial" w:cs="Arial"/>
          <w:b/>
          <w:sz w:val="24"/>
          <w:szCs w:val="24"/>
        </w:rPr>
        <w:t>t</w:t>
      </w:r>
      <w:commentRangeEnd w:id="0"/>
      <w:r w:rsidR="00EB4D21">
        <w:rPr>
          <w:rStyle w:val="Refdecomentrio"/>
        </w:rPr>
        <w:commentReference w:id="0"/>
      </w:r>
    </w:p>
    <w:p w:rsidR="000458DB" w:rsidRDefault="000458DB" w:rsidP="00F75F1F">
      <w:pPr>
        <w:ind w:right="0"/>
        <w:jc w:val="both"/>
        <w:rPr>
          <w:rFonts w:eastAsia="Calibri"/>
        </w:rPr>
      </w:pPr>
      <w:r>
        <w:rPr>
          <w:rFonts w:eastAsia="Calibri"/>
        </w:rPr>
        <w:t xml:space="preserve">Serious games </w:t>
      </w:r>
      <w:proofErr w:type="gramStart"/>
      <w:r>
        <w:rPr>
          <w:rFonts w:eastAsia="Calibri"/>
        </w:rPr>
        <w:t>have been used</w:t>
      </w:r>
      <w:proofErr w:type="gramEnd"/>
      <w:r>
        <w:rPr>
          <w:rFonts w:eastAsia="Calibri"/>
        </w:rPr>
        <w:t xml:space="preserve"> to aid the understanding of concepts that are taught in theoretical classes. </w:t>
      </w:r>
      <w:del w:id="1" w:author="Leonardo Gresta Paulino Murta" w:date="2012-07-15T12:08:00Z">
        <w:r w:rsidDel="0064476C">
          <w:rPr>
            <w:rFonts w:eastAsia="Calibri"/>
          </w:rPr>
          <w:delText>These games provide</w:delText>
        </w:r>
      </w:del>
      <w:del w:id="2" w:author="Leonardo Gresta Paulino Murta" w:date="2012-07-15T12:04:00Z">
        <w:r w:rsidDel="0064476C">
          <w:rPr>
            <w:rFonts w:eastAsia="Calibri"/>
          </w:rPr>
          <w:delText>s</w:delText>
        </w:r>
      </w:del>
      <w:del w:id="3" w:author="Leonardo Gresta Paulino Murta" w:date="2012-07-15T12:08:00Z">
        <w:r w:rsidDel="0064476C">
          <w:rPr>
            <w:rFonts w:eastAsia="Calibri"/>
          </w:rPr>
          <w:delText xml:space="preserve"> game sessions allowing the player to make decisions in order to solve the addressed concept. </w:delText>
        </w:r>
      </w:del>
      <w:del w:id="4" w:author="Leonardo Gresta Paulino Murta" w:date="2012-07-15T12:09:00Z">
        <w:r w:rsidDel="0064476C">
          <w:rPr>
            <w:rFonts w:eastAsia="Calibri"/>
          </w:rPr>
          <w:delText>Nevertheless</w:delText>
        </w:r>
      </w:del>
      <w:ins w:id="5" w:author="Leonardo Gresta Paulino Murta" w:date="2012-07-15T12:09:00Z">
        <w:r w:rsidR="0064476C">
          <w:rPr>
            <w:rFonts w:eastAsia="Calibri"/>
          </w:rPr>
          <w:t>However</w:t>
        </w:r>
      </w:ins>
      <w:r>
        <w:rPr>
          <w:rFonts w:eastAsia="Calibri"/>
        </w:rPr>
        <w:t xml:space="preserve">, mistakes </w:t>
      </w:r>
      <w:del w:id="6" w:author="Leonardo Gresta Paulino Murta" w:date="2012-07-15T12:09:00Z">
        <w:r w:rsidDel="0064476C">
          <w:rPr>
            <w:rFonts w:eastAsia="Calibri"/>
          </w:rPr>
          <w:delText xml:space="preserve">are commonly </w:delText>
        </w:r>
      </w:del>
      <w:r>
        <w:rPr>
          <w:rFonts w:eastAsia="Calibri"/>
        </w:rPr>
        <w:t>made by players</w:t>
      </w:r>
      <w:del w:id="7" w:author="Leonardo Gresta Paulino Murta" w:date="2012-07-15T12:09:00Z">
        <w:r w:rsidDel="0064476C">
          <w:rPr>
            <w:rFonts w:eastAsia="Calibri"/>
          </w:rPr>
          <w:delText xml:space="preserve"> which</w:delText>
        </w:r>
      </w:del>
      <w:r>
        <w:rPr>
          <w:rFonts w:eastAsia="Calibri"/>
        </w:rPr>
        <w:t xml:space="preserve"> may result in </w:t>
      </w:r>
      <w:del w:id="8" w:author="Leonardo Gresta Paulino Murta" w:date="2012-07-15T12:17:00Z">
        <w:r w:rsidDel="00EB4D21">
          <w:rPr>
            <w:rFonts w:eastAsia="Calibri"/>
          </w:rPr>
          <w:delText xml:space="preserve">failing </w:delText>
        </w:r>
      </w:del>
      <w:ins w:id="9" w:author="Leonardo Gresta Paulino Murta" w:date="2012-07-15T12:17:00Z">
        <w:r w:rsidR="00EB4D21">
          <w:rPr>
            <w:rFonts w:eastAsia="Calibri"/>
          </w:rPr>
          <w:t xml:space="preserve">failure </w:t>
        </w:r>
      </w:ins>
      <w:r>
        <w:rPr>
          <w:rFonts w:eastAsia="Calibri"/>
        </w:rPr>
        <w:t xml:space="preserve">to complete the </w:t>
      </w:r>
      <w:ins w:id="10" w:author="Leonardo Gresta Paulino Murta" w:date="2012-07-15T12:12:00Z">
        <w:r w:rsidR="0064476C">
          <w:rPr>
            <w:rFonts w:eastAsia="Calibri"/>
          </w:rPr>
          <w:t xml:space="preserve">game </w:t>
        </w:r>
      </w:ins>
      <w:ins w:id="11" w:author="Leonardo Gresta Paulino Murta" w:date="2012-07-15T12:09:00Z">
        <w:r w:rsidR="0064476C">
          <w:rPr>
            <w:rFonts w:eastAsia="Calibri"/>
          </w:rPr>
          <w:t>objectives</w:t>
        </w:r>
      </w:ins>
      <w:del w:id="12" w:author="Leonardo Gresta Paulino Murta" w:date="2012-07-15T12:09:00Z">
        <w:r w:rsidDel="0064476C">
          <w:rPr>
            <w:rFonts w:eastAsia="Calibri"/>
          </w:rPr>
          <w:delText>objects or reach</w:delText>
        </w:r>
        <w:r w:rsidR="00DB2EB2" w:rsidDel="0064476C">
          <w:rPr>
            <w:rFonts w:eastAsia="Calibri"/>
          </w:rPr>
          <w:delText>ing</w:delText>
        </w:r>
        <w:r w:rsidDel="0064476C">
          <w:rPr>
            <w:rFonts w:eastAsia="Calibri"/>
          </w:rPr>
          <w:delText xml:space="preserve"> the final goal</w:delText>
        </w:r>
      </w:del>
      <w:r>
        <w:rPr>
          <w:rFonts w:eastAsia="Calibri"/>
        </w:rPr>
        <w:t>. These mistakes</w:t>
      </w:r>
      <w:ins w:id="13" w:author="Leonardo Gresta Paulino Murta" w:date="2012-07-15T12:20:00Z">
        <w:r w:rsidR="00EB4D21">
          <w:rPr>
            <w:rFonts w:eastAsia="Calibri"/>
          </w:rPr>
          <w:t>, which</w:t>
        </w:r>
      </w:ins>
      <w:r>
        <w:rPr>
          <w:rFonts w:eastAsia="Calibri"/>
        </w:rPr>
        <w:t xml:space="preserve"> </w:t>
      </w:r>
      <w:ins w:id="14" w:author="Leonardo Gresta Paulino Murta" w:date="2012-07-15T12:10:00Z">
        <w:r w:rsidR="0064476C">
          <w:rPr>
            <w:rFonts w:eastAsia="Calibri"/>
          </w:rPr>
          <w:t xml:space="preserve">are </w:t>
        </w:r>
      </w:ins>
      <w:del w:id="15" w:author="Leonardo Gresta Paulino Murta" w:date="2012-07-15T12:20:00Z">
        <w:r w:rsidDel="00EB4D21">
          <w:rPr>
            <w:rFonts w:eastAsia="Calibri"/>
          </w:rPr>
          <w:delText xml:space="preserve">sometimes </w:delText>
        </w:r>
      </w:del>
      <w:ins w:id="16" w:author="Leonardo Gresta Paulino Murta" w:date="2012-07-15T12:20:00Z">
        <w:r w:rsidR="00EB4D21">
          <w:rPr>
            <w:rFonts w:eastAsia="Calibri"/>
          </w:rPr>
          <w:t xml:space="preserve">usually </w:t>
        </w:r>
      </w:ins>
      <w:del w:id="17" w:author="Leonardo Gresta Paulino Murta" w:date="2012-07-15T12:10:00Z">
        <w:r w:rsidDel="0064476C">
          <w:rPr>
            <w:rFonts w:eastAsia="Calibri"/>
          </w:rPr>
          <w:delText xml:space="preserve">are </w:delText>
        </w:r>
      </w:del>
      <w:r>
        <w:rPr>
          <w:rFonts w:eastAsia="Calibri"/>
        </w:rPr>
        <w:t>difficult to spot</w:t>
      </w:r>
      <w:ins w:id="18" w:author="Leonardo Gresta Paulino Murta" w:date="2012-07-15T12:20:00Z">
        <w:r w:rsidR="00EB4D21">
          <w:rPr>
            <w:rFonts w:eastAsia="Calibri"/>
          </w:rPr>
          <w:t xml:space="preserve"> or reproduce in subsequent trials, </w:t>
        </w:r>
      </w:ins>
      <w:del w:id="19" w:author="Leonardo Gresta Paulino Murta" w:date="2012-07-15T12:10:00Z">
        <w:r w:rsidDel="0064476C">
          <w:rPr>
            <w:rFonts w:eastAsia="Calibri"/>
          </w:rPr>
          <w:delText xml:space="preserve"> and when the game is replayed the player might try a trial and error approach until finding out which mistake was the cause of his failure</w:delText>
        </w:r>
      </w:del>
      <w:del w:id="20" w:author="Leonardo Gresta Paulino Murta" w:date="2012-07-15T12:12:00Z">
        <w:r w:rsidDel="0064476C">
          <w:rPr>
            <w:rFonts w:eastAsia="Calibri"/>
          </w:rPr>
          <w:delText>.</w:delText>
        </w:r>
      </w:del>
      <w:del w:id="21" w:author="Leonardo Gresta Paulino Murta" w:date="2012-07-15T12:18:00Z">
        <w:r w:rsidDel="00EB4D21">
          <w:rPr>
            <w:rFonts w:eastAsia="Calibri"/>
          </w:rPr>
          <w:delText xml:space="preserve"> </w:delText>
        </w:r>
      </w:del>
      <w:del w:id="22" w:author="Leonardo Gresta Paulino Murta" w:date="2012-07-15T12:10:00Z">
        <w:r w:rsidDel="0064476C">
          <w:rPr>
            <w:rFonts w:eastAsia="Calibri"/>
          </w:rPr>
          <w:delText>However, d</w:delText>
        </w:r>
      </w:del>
      <w:del w:id="23" w:author="Leonardo Gresta Paulino Murta" w:date="2012-07-15T12:18:00Z">
        <w:r w:rsidDel="00EB4D21">
          <w:rPr>
            <w:rFonts w:eastAsia="Calibri"/>
          </w:rPr>
          <w:delText>epending on the game dynamic, to reproduce a game state</w:delText>
        </w:r>
      </w:del>
      <w:ins w:id="24" w:author="Leonardo Gresta Paulino Murta" w:date="2012-07-15T12:14:00Z">
        <w:r w:rsidR="00EB4D21">
          <w:rPr>
            <w:rFonts w:eastAsia="Calibri"/>
          </w:rPr>
          <w:t>directly jeopardi</w:t>
        </w:r>
      </w:ins>
      <w:ins w:id="25" w:author="Leonardo Gresta Paulino Murta" w:date="2012-07-15T12:21:00Z">
        <w:r w:rsidR="00EB4D21">
          <w:rPr>
            <w:rFonts w:eastAsia="Calibri"/>
          </w:rPr>
          <w:t>ze</w:t>
        </w:r>
      </w:ins>
      <w:ins w:id="26" w:author="Leonardo Gresta Paulino Murta" w:date="2012-07-15T12:14:00Z">
        <w:r w:rsidR="00EB4D21">
          <w:rPr>
            <w:rFonts w:eastAsia="Calibri"/>
          </w:rPr>
          <w:t xml:space="preserve"> the learning capabilities of the serio</w:t>
        </w:r>
      </w:ins>
      <w:ins w:id="27" w:author="Leonardo Gresta Paulino Murta" w:date="2012-07-15T12:15:00Z">
        <w:r w:rsidR="00EB4D21">
          <w:rPr>
            <w:rFonts w:eastAsia="Calibri"/>
          </w:rPr>
          <w:t>u</w:t>
        </w:r>
      </w:ins>
      <w:ins w:id="28" w:author="Leonardo Gresta Paulino Murta" w:date="2012-07-15T12:14:00Z">
        <w:r w:rsidR="00EB4D21">
          <w:rPr>
            <w:rFonts w:eastAsia="Calibri"/>
          </w:rPr>
          <w:t>s games</w:t>
        </w:r>
      </w:ins>
      <w:del w:id="29" w:author="Leonardo Gresta Paulino Murta" w:date="2012-07-15T12:06:00Z">
        <w:r w:rsidDel="0064476C">
          <w:rPr>
            <w:rFonts w:eastAsia="Calibri"/>
          </w:rPr>
          <w:delText xml:space="preserve"> might be a difficult task</w:delText>
        </w:r>
      </w:del>
      <w:r>
        <w:rPr>
          <w:rFonts w:eastAsia="Calibri"/>
        </w:rPr>
        <w:t>. In order to solve this issue, this paper</w:t>
      </w:r>
      <w:ins w:id="30" w:author="Leonardo Gresta Paulino Murta" w:date="2012-07-15T12:15:00Z">
        <w:r w:rsidR="00EB4D21">
          <w:rPr>
            <w:rFonts w:eastAsia="Calibri"/>
          </w:rPr>
          <w:t xml:space="preserve"> introduces a new concept: provenience in games. To do so, </w:t>
        </w:r>
      </w:ins>
      <w:ins w:id="31" w:author="Leonardo Gresta Paulino Murta" w:date="2012-07-15T12:18:00Z">
        <w:r w:rsidR="00EB4D21">
          <w:rPr>
            <w:rFonts w:eastAsia="Calibri"/>
          </w:rPr>
          <w:t>we</w:t>
        </w:r>
      </w:ins>
      <w:r>
        <w:rPr>
          <w:rFonts w:eastAsia="Calibri"/>
        </w:rPr>
        <w:t xml:space="preserve"> present</w:t>
      </w:r>
      <w:del w:id="32" w:author="Leonardo Gresta Paulino Murta" w:date="2012-07-15T12:18:00Z">
        <w:r w:rsidDel="00EB4D21">
          <w:rPr>
            <w:rFonts w:eastAsia="Calibri"/>
          </w:rPr>
          <w:delText>s</w:delText>
        </w:r>
      </w:del>
      <w:r>
        <w:rPr>
          <w:rFonts w:eastAsia="Calibri"/>
        </w:rPr>
        <w:t xml:space="preserve"> a framework </w:t>
      </w:r>
      <w:del w:id="33" w:author="Leonardo Gresta Paulino Murta" w:date="2012-07-15T12:07:00Z">
        <w:r w:rsidDel="0064476C">
          <w:rPr>
            <w:rFonts w:eastAsia="Calibri"/>
          </w:rPr>
          <w:delText xml:space="preserve">which </w:delText>
        </w:r>
      </w:del>
      <w:ins w:id="34" w:author="Leonardo Gresta Paulino Murta" w:date="2012-07-15T12:07:00Z">
        <w:r w:rsidR="0064476C">
          <w:rPr>
            <w:rFonts w:eastAsia="Calibri"/>
          </w:rPr>
          <w:t>that</w:t>
        </w:r>
      </w:ins>
      <w:del w:id="35" w:author="Leonardo Gresta Paulino Murta" w:date="2012-07-15T12:07:00Z">
        <w:r w:rsidDel="0064476C">
          <w:rPr>
            <w:rFonts w:eastAsia="Calibri"/>
          </w:rPr>
          <w:delText>will</w:delText>
        </w:r>
      </w:del>
      <w:r>
        <w:rPr>
          <w:rFonts w:eastAsia="Calibri"/>
        </w:rPr>
        <w:t xml:space="preserve"> record</w:t>
      </w:r>
      <w:ins w:id="36" w:author="Leonardo Gresta Paulino Murta" w:date="2012-07-15T12:07:00Z">
        <w:r w:rsidR="0064476C">
          <w:rPr>
            <w:rFonts w:eastAsia="Calibri"/>
          </w:rPr>
          <w:t>s</w:t>
        </w:r>
      </w:ins>
      <w:r>
        <w:rPr>
          <w:rFonts w:eastAsia="Calibri"/>
        </w:rPr>
        <w:t xml:space="preserve"> all useful </w:t>
      </w:r>
      <w:proofErr w:type="spellStart"/>
      <w:r>
        <w:rPr>
          <w:rFonts w:eastAsia="Calibri"/>
        </w:rPr>
        <w:t>gameplay</w:t>
      </w:r>
      <w:proofErr w:type="spellEnd"/>
      <w:r>
        <w:rPr>
          <w:rFonts w:eastAsia="Calibri"/>
        </w:rPr>
        <w:t xml:space="preserve"> data </w:t>
      </w:r>
      <w:ins w:id="37" w:author="Leonardo Gresta Paulino Murta" w:date="2012-07-15T12:07:00Z">
        <w:r w:rsidR="0064476C">
          <w:rPr>
            <w:rFonts w:eastAsia="Calibri"/>
          </w:rPr>
          <w:t xml:space="preserve">and provides this data </w:t>
        </w:r>
      </w:ins>
      <w:r>
        <w:rPr>
          <w:rFonts w:eastAsia="Calibri"/>
        </w:rPr>
        <w:t xml:space="preserve">to </w:t>
      </w:r>
      <w:del w:id="38" w:author="Leonardo Gresta Paulino Murta" w:date="2012-07-15T12:07:00Z">
        <w:r w:rsidDel="0064476C">
          <w:rPr>
            <w:rFonts w:eastAsia="Calibri"/>
          </w:rPr>
          <w:delText xml:space="preserve">be </w:delText>
        </w:r>
        <w:r w:rsidR="00DB2EB2" w:rsidDel="0064476C">
          <w:rPr>
            <w:rFonts w:eastAsia="Calibri"/>
          </w:rPr>
          <w:delText xml:space="preserve">later </w:delText>
        </w:r>
        <w:r w:rsidDel="0064476C">
          <w:rPr>
            <w:rFonts w:eastAsia="Calibri"/>
          </w:rPr>
          <w:delText>used for</w:delText>
        </w:r>
      </w:del>
      <w:ins w:id="39" w:author="Leonardo Gresta Paulino Murta" w:date="2012-07-15T12:07:00Z">
        <w:r w:rsidR="0064476C">
          <w:rPr>
            <w:rFonts w:eastAsia="Calibri"/>
          </w:rPr>
          <w:t>further</w:t>
        </w:r>
      </w:ins>
      <w:r>
        <w:rPr>
          <w:rFonts w:eastAsia="Calibri"/>
        </w:rPr>
        <w:t xml:space="preserve"> analysis. </w:t>
      </w:r>
      <w:ins w:id="40" w:author="Leonardo Gresta Paulino Murta" w:date="2012-07-15T13:02:00Z">
        <w:r w:rsidR="006174E4">
          <w:rPr>
            <w:rFonts w:eastAsia="Calibri"/>
          </w:rPr>
          <w:t>We also instantiated this framework in a Software Engineering game as a proof of concept</w:t>
        </w:r>
      </w:ins>
      <w:ins w:id="41" w:author="Leonardo Gresta Paulino Murta" w:date="2012-07-15T13:03:00Z">
        <w:r w:rsidR="006174E4">
          <w:rPr>
            <w:rFonts w:eastAsia="Calibri"/>
          </w:rPr>
          <w:t xml:space="preserve">, which </w:t>
        </w:r>
      </w:ins>
      <w:del w:id="42" w:author="Leonardo Gresta Paulino Murta" w:date="2012-07-15T13:02:00Z">
        <w:r w:rsidDel="006174E4">
          <w:rPr>
            <w:rFonts w:eastAsia="Calibri"/>
          </w:rPr>
          <w:delText xml:space="preserve">This </w:delText>
        </w:r>
      </w:del>
      <w:del w:id="43" w:author="Leonardo Gresta Paulino Murta" w:date="2012-07-15T13:03:00Z">
        <w:r w:rsidDel="006174E4">
          <w:rPr>
            <w:rFonts w:eastAsia="Calibri"/>
          </w:rPr>
          <w:delText xml:space="preserve">analysis </w:delText>
        </w:r>
      </w:del>
      <w:del w:id="44" w:author="Leonardo Gresta Paulino Murta" w:date="2012-07-15T12:16:00Z">
        <w:r w:rsidDel="00EB4D21">
          <w:rPr>
            <w:rFonts w:eastAsia="Calibri"/>
          </w:rPr>
          <w:delText xml:space="preserve">will </w:delText>
        </w:r>
      </w:del>
      <w:r>
        <w:rPr>
          <w:rFonts w:eastAsia="Calibri"/>
        </w:rPr>
        <w:t>allow</w:t>
      </w:r>
      <w:ins w:id="45" w:author="Leonardo Gresta Paulino Murta" w:date="2012-07-15T12:16:00Z">
        <w:r w:rsidR="00EB4D21">
          <w:rPr>
            <w:rFonts w:eastAsia="Calibri"/>
          </w:rPr>
          <w:t>s</w:t>
        </w:r>
      </w:ins>
      <w:r>
        <w:rPr>
          <w:rFonts w:eastAsia="Calibri"/>
        </w:rPr>
        <w:t xml:space="preserve"> the player to identify </w:t>
      </w:r>
      <w:r w:rsidR="00572ED3">
        <w:rPr>
          <w:rFonts w:eastAsia="Calibri"/>
        </w:rPr>
        <w:t xml:space="preserve">his mistakes </w:t>
      </w:r>
      <w:del w:id="46" w:author="Leonardo Gresta Paulino Murta" w:date="2012-07-15T12:19:00Z">
        <w:r w:rsidR="00572ED3" w:rsidDel="00EB4D21">
          <w:rPr>
            <w:rFonts w:eastAsia="Calibri"/>
          </w:rPr>
          <w:delText>by visual representation of an oriented graph using provenance rules, containing all actions and decisions made during the game session</w:delText>
        </w:r>
      </w:del>
      <w:del w:id="47" w:author="Leonardo Gresta Paulino Murta" w:date="2012-07-15T12:16:00Z">
        <w:r w:rsidR="00572ED3" w:rsidDel="00EB4D21">
          <w:rPr>
            <w:rFonts w:eastAsia="Calibri"/>
          </w:rPr>
          <w:delText>, aiding</w:delText>
        </w:r>
      </w:del>
      <w:del w:id="48" w:author="Leonardo Gresta Paulino Murta" w:date="2012-07-15T12:19:00Z">
        <w:r w:rsidR="00572ED3" w:rsidDel="00EB4D21">
          <w:rPr>
            <w:rFonts w:eastAsia="Calibri"/>
          </w:rPr>
          <w:delText xml:space="preserve"> in</w:delText>
        </w:r>
      </w:del>
      <w:del w:id="49" w:author="Leonardo Gresta Paulino Murta" w:date="2012-07-15T12:16:00Z">
        <w:r w:rsidR="00572ED3" w:rsidDel="00EB4D21">
          <w:rPr>
            <w:rFonts w:eastAsia="Calibri"/>
          </w:rPr>
          <w:delText xml:space="preserve"> his</w:delText>
        </w:r>
      </w:del>
      <w:del w:id="50" w:author="Leonardo Gresta Paulino Murta" w:date="2012-07-15T12:19:00Z">
        <w:r w:rsidR="00572ED3" w:rsidDel="00EB4D21">
          <w:rPr>
            <w:rFonts w:eastAsia="Calibri"/>
          </w:rPr>
          <w:delText xml:space="preserve"> understanding </w:delText>
        </w:r>
      </w:del>
      <w:del w:id="51" w:author="Leonardo Gresta Paulino Murta" w:date="2012-07-15T12:16:00Z">
        <w:r w:rsidR="00572ED3" w:rsidDel="00EB4D21">
          <w:rPr>
            <w:rFonts w:eastAsia="Calibri"/>
          </w:rPr>
          <w:delText xml:space="preserve">of </w:delText>
        </w:r>
      </w:del>
      <w:del w:id="52" w:author="Leonardo Gresta Paulino Murta" w:date="2012-07-15T12:19:00Z">
        <w:r w:rsidR="00572ED3" w:rsidDel="00EB4D21">
          <w:rPr>
            <w:rFonts w:eastAsia="Calibri"/>
          </w:rPr>
          <w:delText xml:space="preserve">his mistakes </w:delText>
        </w:r>
      </w:del>
      <w:r w:rsidR="00572ED3">
        <w:rPr>
          <w:rFonts w:eastAsia="Calibri"/>
        </w:rPr>
        <w:t>and learn</w:t>
      </w:r>
      <w:del w:id="53" w:author="Leonardo Gresta Paulino Murta" w:date="2012-07-15T12:19:00Z">
        <w:r w:rsidR="00572ED3" w:rsidDel="00EB4D21">
          <w:rPr>
            <w:rFonts w:eastAsia="Calibri"/>
          </w:rPr>
          <w:delText>ing</w:delText>
        </w:r>
      </w:del>
      <w:r w:rsidR="00572ED3">
        <w:rPr>
          <w:rFonts w:eastAsia="Calibri"/>
        </w:rPr>
        <w:t xml:space="preserve"> through them.</w:t>
      </w:r>
      <w:ins w:id="54" w:author="Leonardo Gresta Paulino Murta" w:date="2012-07-15T12:57:00Z">
        <w:r w:rsidR="006174E4">
          <w:rPr>
            <w:rFonts w:eastAsia="Calibri"/>
          </w:rPr>
          <w:t xml:space="preserve"> </w:t>
        </w:r>
      </w:ins>
    </w:p>
    <w:p w:rsidR="0054499A" w:rsidRPr="00487720" w:rsidRDefault="0054499A" w:rsidP="00F75F1F">
      <w:pPr>
        <w:ind w:right="0"/>
        <w:jc w:val="both"/>
        <w:rPr>
          <w:rFonts w:eastAsia="Calibri"/>
        </w:rPr>
      </w:pPr>
      <w:proofErr w:type="gramStart"/>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roofErr w:type="gramEnd"/>
    </w:p>
    <w:p w:rsidR="0054499A" w:rsidRDefault="0054499A" w:rsidP="00F75F1F">
      <w:pPr>
        <w:ind w:right="0"/>
        <w:jc w:val="both"/>
        <w:rPr>
          <w:rFonts w:eastAsia="Calibri"/>
        </w:rPr>
      </w:pPr>
      <w:r w:rsidRPr="0025202B">
        <w:rPr>
          <w:rFonts w:eastAsia="Calibri"/>
          <w:b/>
          <w:bCs/>
        </w:rPr>
        <w:t>Authors’ contact</w:t>
      </w:r>
      <w:r>
        <w:rPr>
          <w:rFonts w:eastAsia="Calibri"/>
        </w:rPr>
        <w:t>:</w:t>
      </w:r>
    </w:p>
    <w:p w:rsidR="00AA3BFB" w:rsidRDefault="0054499A" w:rsidP="00F75F1F">
      <w:pPr>
        <w:ind w:right="0"/>
        <w:rPr>
          <w:rFonts w:ascii="Courier New" w:hAnsi="Courier New" w:cs="Courier New"/>
          <w:sz w:val="18"/>
          <w:szCs w:val="18"/>
        </w:rPr>
      </w:pPr>
      <w:r>
        <w:rPr>
          <w:rFonts w:ascii="Courier New" w:hAnsi="Courier New" w:cs="Courier New"/>
          <w:sz w:val="18"/>
          <w:szCs w:val="18"/>
        </w:rPr>
        <w:t>{</w:t>
      </w:r>
      <w:proofErr w:type="spellStart"/>
      <w:proofErr w:type="gramStart"/>
      <w:r>
        <w:rPr>
          <w:rFonts w:ascii="Courier New" w:hAnsi="Courier New" w:cs="Courier New"/>
          <w:sz w:val="18"/>
          <w:szCs w:val="18"/>
        </w:rPr>
        <w:t>tkohwalter</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Ttulo1"/>
        <w:ind w:right="0"/>
      </w:pPr>
      <w:r w:rsidRPr="00AA3BFB">
        <w:t xml:space="preserve"> </w:t>
      </w:r>
      <w:r w:rsidR="007843CF">
        <w:t>Introduction</w:t>
      </w:r>
    </w:p>
    <w:p w:rsidR="005772E5" w:rsidRDefault="003B686E" w:rsidP="00011A44">
      <w:pPr>
        <w:ind w:right="0"/>
        <w:jc w:val="both"/>
      </w:pPr>
      <w:r>
        <w:t xml:space="preserve">Games </w:t>
      </w:r>
      <w:proofErr w:type="gramStart"/>
      <w:r>
        <w:t>ha</w:t>
      </w:r>
      <w:r w:rsidR="004014F1">
        <w:t>ve</w:t>
      </w:r>
      <w:r>
        <w:t xml:space="preserve"> been used</w:t>
      </w:r>
      <w:proofErr w:type="gramEnd"/>
      <w:r>
        <w:t xml:space="preserve"> </w:t>
      </w:r>
      <w:del w:id="55" w:author="Leonardo Gresta Paulino Murta" w:date="2012-07-15T12:23:00Z">
        <w:r w:rsidDel="00EB4D21">
          <w:delText xml:space="preserve">for </w:delText>
        </w:r>
        <w:r w:rsidR="004014F1" w:rsidDel="00EB4D21">
          <w:delText>some time to the</w:delText>
        </w:r>
        <w:r w:rsidDel="00EB4D21">
          <w:delText xml:space="preserve"> purpose of</w:delText>
        </w:r>
      </w:del>
      <w:ins w:id="56" w:author="Leonardo Gresta Paulino Murta" w:date="2012-07-15T12:23:00Z">
        <w:r w:rsidR="00EB4D21">
          <w:t>for</w:t>
        </w:r>
      </w:ins>
      <w:r>
        <w:t xml:space="preserve"> aiding students to learn and comprehend concepts taught in classrooms. However, these serious games are limited in terms of analysis, </w:t>
      </w:r>
      <w:r w:rsidR="004014F1">
        <w:t>which do</w:t>
      </w:r>
      <w:r>
        <w:t xml:space="preserve"> not allow the player </w:t>
      </w:r>
      <w:proofErr w:type="gramStart"/>
      <w:r>
        <w:t xml:space="preserve">to </w:t>
      </w:r>
      <w:del w:id="57" w:author="Leonardo Gresta Paulino Murta" w:date="2012-07-15T12:24:00Z">
        <w:r w:rsidDel="00301A38">
          <w:delText xml:space="preserve">analyze </w:delText>
        </w:r>
      </w:del>
      <w:ins w:id="58" w:author="Leonardo Gresta Paulino Murta" w:date="2012-07-15T12:24:00Z">
        <w:r w:rsidR="00301A38">
          <w:t>deeply comprehend</w:t>
        </w:r>
        <w:proofErr w:type="gramEnd"/>
        <w:r w:rsidR="00301A38">
          <w:t xml:space="preserve"> </w:t>
        </w:r>
      </w:ins>
      <w:r>
        <w:t>decisions made throughout the game</w:t>
      </w:r>
      <w:ins w:id="59" w:author="Leonardo Gresta Paulino Murta" w:date="2012-07-15T12:24:00Z">
        <w:r w:rsidR="00301A38">
          <w:t>. T</w:t>
        </w:r>
      </w:ins>
      <w:ins w:id="60" w:author="Leonardo Gresta Paulino Murta" w:date="2012-07-15T12:25:00Z">
        <w:r w:rsidR="00301A38">
          <w:t>his analysis is fundamental for</w:t>
        </w:r>
      </w:ins>
      <w:del w:id="61" w:author="Leonardo Gresta Paulino Murta" w:date="2012-07-15T12:25:00Z">
        <w:r w:rsidDel="00301A38">
          <w:delText xml:space="preserve"> to</w:delText>
        </w:r>
      </w:del>
      <w:r>
        <w:t xml:space="preserve"> detect</w:t>
      </w:r>
      <w:ins w:id="62" w:author="Leonardo Gresta Paulino Murta" w:date="2012-07-15T12:25:00Z">
        <w:r w:rsidR="00301A38">
          <w:t>ing</w:t>
        </w:r>
      </w:ins>
      <w:r>
        <w:t xml:space="preserve"> symptoms of the problems </w:t>
      </w:r>
      <w:del w:id="63" w:author="Leonardo Gresta Paulino Murta" w:date="2012-07-15T12:26:00Z">
        <w:r w:rsidDel="00301A38">
          <w:delText xml:space="preserve">which </w:delText>
        </w:r>
      </w:del>
      <w:ins w:id="64" w:author="Leonardo Gresta Paulino Murta" w:date="2012-07-15T12:26:00Z">
        <w:r w:rsidR="00301A38">
          <w:t xml:space="preserve">that </w:t>
        </w:r>
      </w:ins>
      <w:r>
        <w:t xml:space="preserve">occurred due to wrong </w:t>
      </w:r>
      <w:del w:id="65" w:author="Leonardo Gresta Paulino Murta" w:date="2012-07-15T12:30:00Z">
        <w:r w:rsidDel="00301A38">
          <w:delText>decision making</w:delText>
        </w:r>
      </w:del>
      <w:ins w:id="66" w:author="Leonardo Gresta Paulino Murta" w:date="2012-07-15T12:30:00Z">
        <w:r w:rsidR="00301A38">
          <w:t>decision-making</w:t>
        </w:r>
      </w:ins>
      <w:r>
        <w:t xml:space="preserve">. The player would </w:t>
      </w:r>
      <w:ins w:id="67" w:author="Leonardo Gresta Paulino Murta" w:date="2012-07-15T12:26:00Z">
        <w:r w:rsidR="00301A38">
          <w:t xml:space="preserve">be </w:t>
        </w:r>
      </w:ins>
      <w:r>
        <w:t>require</w:t>
      </w:r>
      <w:ins w:id="68" w:author="Leonardo Gresta Paulino Murta" w:date="2012-07-15T12:26:00Z">
        <w:r w:rsidR="00301A38">
          <w:t>d</w:t>
        </w:r>
      </w:ins>
      <w:r>
        <w:t xml:space="preserve"> to play the game again and </w:t>
      </w:r>
      <w:r w:rsidR="004014F1">
        <w:t xml:space="preserve">make different decisions </w:t>
      </w:r>
      <w:del w:id="69" w:author="Leonardo Gresta Paulino Murta" w:date="2012-07-15T12:26:00Z">
        <w:r w:rsidR="004014F1" w:rsidDel="00301A38">
          <w:delText xml:space="preserve">trying </w:delText>
        </w:r>
      </w:del>
      <w:proofErr w:type="gramStart"/>
      <w:r w:rsidR="004014F1">
        <w:t>to</w:t>
      </w:r>
      <w:ins w:id="70" w:author="Leonardo Gresta Paulino Murta" w:date="2012-07-15T12:30:00Z">
        <w:r w:rsidR="00301A38">
          <w:t xml:space="preserve"> intuitively</w:t>
        </w:r>
      </w:ins>
      <w:r w:rsidR="004014F1">
        <w:t xml:space="preserve"> figure</w:t>
      </w:r>
      <w:proofErr w:type="gramEnd"/>
      <w:r w:rsidR="004014F1">
        <w:t xml:space="preserve"> out which one</w:t>
      </w:r>
      <w:ins w:id="71" w:author="Leonardo Gresta Paulino Murta" w:date="2012-07-15T12:26:00Z">
        <w:r w:rsidR="00301A38">
          <w:t>s</w:t>
        </w:r>
      </w:ins>
      <w:r w:rsidR="004014F1">
        <w:t xml:space="preserve"> w</w:t>
      </w:r>
      <w:ins w:id="72" w:author="Leonardo Gresta Paulino Murta" w:date="2012-07-15T12:26:00Z">
        <w:r w:rsidR="00301A38">
          <w:t>ere</w:t>
        </w:r>
      </w:ins>
      <w:del w:id="73" w:author="Leonardo Gresta Paulino Murta" w:date="2012-07-15T12:26:00Z">
        <w:r w:rsidR="004014F1" w:rsidDel="00301A38">
          <w:delText>as</w:delText>
        </w:r>
      </w:del>
      <w:r w:rsidR="004014F1">
        <w:t xml:space="preserve"> not </w:t>
      </w:r>
      <w:del w:id="74" w:author="Leonardo Gresta Paulino Murta" w:date="2012-07-15T12:26:00Z">
        <w:r w:rsidR="004014F1" w:rsidDel="00301A38">
          <w:delText xml:space="preserve">apt </w:delText>
        </w:r>
      </w:del>
      <w:ins w:id="75" w:author="Leonardo Gresta Paulino Murta" w:date="2012-07-15T12:26:00Z">
        <w:r w:rsidR="00301A38">
          <w:t xml:space="preserve">adequate </w:t>
        </w:r>
      </w:ins>
      <w:r w:rsidR="004014F1">
        <w:t xml:space="preserve">to the situation. </w:t>
      </w:r>
      <w:del w:id="76" w:author="Leonardo Gresta Paulino Murta" w:date="2012-07-15T12:27:00Z">
        <w:r w:rsidR="004014F1" w:rsidDel="00301A38">
          <w:delText>Although</w:delText>
        </w:r>
      </w:del>
      <w:ins w:id="77" w:author="Leonardo Gresta Paulino Murta" w:date="2012-07-15T12:27:00Z">
        <w:r w:rsidR="00301A38">
          <w:t>However</w:t>
        </w:r>
      </w:ins>
      <w:r w:rsidR="004014F1">
        <w:t>, depending on the dynamic</w:t>
      </w:r>
      <w:ins w:id="78" w:author="Leonardo Gresta Paulino Murta" w:date="2012-07-15T12:30:00Z">
        <w:r w:rsidR="00301A38">
          <w:t>s</w:t>
        </w:r>
      </w:ins>
      <w:r w:rsidR="004014F1">
        <w:t xml:space="preserve"> </w:t>
      </w:r>
      <w:ins w:id="79" w:author="Leonardo Gresta Paulino Murta" w:date="2012-07-15T12:28:00Z">
        <w:r w:rsidR="00301A38">
          <w:t xml:space="preserve">and the complexity </w:t>
        </w:r>
      </w:ins>
      <w:r w:rsidR="004014F1">
        <w:t xml:space="preserve">of the game, reproducing the same state can be </w:t>
      </w:r>
      <w:del w:id="80" w:author="Leonardo Gresta Paulino Murta" w:date="2012-07-15T12:28:00Z">
        <w:r w:rsidR="004014F1" w:rsidDel="00301A38">
          <w:delText>problematic</w:delText>
        </w:r>
      </w:del>
      <w:ins w:id="81" w:author="Leonardo Gresta Paulino Murta" w:date="2012-07-15T12:28:00Z">
        <w:r w:rsidR="00301A38">
          <w:t>unviable</w:t>
        </w:r>
      </w:ins>
      <w:r w:rsidR="004014F1">
        <w:t>, making it difficult to replay it and try new solutions.</w:t>
      </w:r>
    </w:p>
    <w:p w:rsidR="00721C1F" w:rsidRDefault="00B00626" w:rsidP="00011A44">
      <w:pPr>
        <w:ind w:right="0"/>
        <w:jc w:val="both"/>
      </w:pPr>
      <w:r>
        <w:tab/>
        <w:t xml:space="preserve">Neural studies </w:t>
      </w:r>
      <w:del w:id="82" w:author="Leonardo Gresta Paulino Murta" w:date="2012-07-15T12:32:00Z">
        <w:r w:rsidDel="00301A38">
          <w:delText xml:space="preserve">have been made </w:delText>
        </w:r>
      </w:del>
      <w:r>
        <w:t xml:space="preserve">about the </w:t>
      </w:r>
      <w:ins w:id="83" w:author="Leonardo Gresta Paulino Murta" w:date="2012-07-15T12:33:00Z">
        <w:r w:rsidR="00301A38">
          <w:t xml:space="preserve">learning </w:t>
        </w:r>
      </w:ins>
      <w:r>
        <w:t xml:space="preserve">capability of </w:t>
      </w:r>
      <w:del w:id="84" w:author="Leonardo Gresta Paulino Murta" w:date="2012-07-15T12:33:00Z">
        <w:r w:rsidDel="00301A38">
          <w:delText xml:space="preserve">learning from the </w:delText>
        </w:r>
      </w:del>
      <w:r>
        <w:t>human brain</w:t>
      </w:r>
      <w:r w:rsidR="00DB2EB2">
        <w:t xml:space="preserve"> </w:t>
      </w:r>
      <w:commentRangeStart w:id="85"/>
      <w:r w:rsidR="00D21B75">
        <w:fldChar w:fldCharType="begin"/>
      </w:r>
      <w:r>
        <w:instrText xml:space="preserve"> ADDIN ZOTERO_ITEM CSL_CITATION {"citationID":"06Gbku8y","properties":{"formattedCitation":"(CHIALVO; BAK, 1999)","plainCitation":"(CHIALVO; BAK, 1999)"},"citationItems":[{"id":89,"uris":["http://zotero.org/users/local/ksghkIaS/items/7CJMFFIZ"],"uri":["http://zotero.org/users/local/ksghkIaS/items/7CJMFFIZ"],"itemData":{"id":89,"type":"article-journal","title":"Learning from mistakes","container-title":"Neuroscience","page":"1137-1148","volume":"90","issue":"4","abstract":"We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schema":"https://github.com/citation-style-language/schema/raw/master/csl-citation.json"} </w:instrText>
      </w:r>
      <w:r w:rsidR="00D21B75">
        <w:fldChar w:fldCharType="separate"/>
      </w:r>
      <w:r w:rsidRPr="00B00626">
        <w:rPr>
          <w:szCs w:val="21"/>
        </w:rPr>
        <w:t>(CHIALVO; BAK, 1999)</w:t>
      </w:r>
      <w:r w:rsidR="00D21B75">
        <w:fldChar w:fldCharType="end"/>
      </w:r>
      <w:r>
        <w:t xml:space="preserve"> </w:t>
      </w:r>
      <w:r w:rsidR="00D21B75">
        <w:fldChar w:fldCharType="begin"/>
      </w:r>
      <w:r>
        <w:instrText xml:space="preserve"> ADDIN ZOTERO_ITEM CSL_CITATION {"citationID":"DCz9NOft","properties":{"formattedCitation":"(CLARK, 1950)","plainCitation":"(CLARK, 1950)"},"citationItems":[{"id":92,"uris":["http://zotero.org/users/local/ksghkIaS/items/IJDN6HWS"],"uri":["http://zotero.org/users/local/ksghkIaS/items/IJDN6HWS"],"itemData":{"id":92,"type":"article-journal","title":"The organization of behavior: A neuropsychological theory. D. O. Hebb. John Wiley And Sons, Inc., New York, 1949, 335 pages, 19 illustrations, 288 references. $4.00.","container-title":"The Journal of Comparative Neurology","page":"459–460","volume":"93","issue":"3","DOI":"10.1002/cne.900930310","shortTitle":"The organization of behavior","language":"en","author":[{"family":"Clark","given":"George"}],"issued":{"year":1950},"accessed":{"year":2012,"month":7,"day":5}}}],"schema":"https://github.com/citation-style-language/schema/raw/master/csl-citation.json"} </w:instrText>
      </w:r>
      <w:r w:rsidR="00D21B75">
        <w:fldChar w:fldCharType="separate"/>
      </w:r>
      <w:r w:rsidRPr="00B00626">
        <w:rPr>
          <w:szCs w:val="21"/>
        </w:rPr>
        <w:t>(CLARK, 1950)</w:t>
      </w:r>
      <w:r w:rsidR="00D21B75">
        <w:fldChar w:fldCharType="end"/>
      </w:r>
      <w:commentRangeEnd w:id="85"/>
      <w:r w:rsidR="00301A38">
        <w:rPr>
          <w:rStyle w:val="Refdecomentrio"/>
        </w:rPr>
        <w:commentReference w:id="85"/>
      </w:r>
      <w:del w:id="86" w:author="Leonardo Gresta Paulino Murta" w:date="2012-07-15T12:33:00Z">
        <w:r w:rsidDel="00301A38">
          <w:delText>. It has been</w:delText>
        </w:r>
      </w:del>
      <w:r>
        <w:t xml:space="preserve"> state</w:t>
      </w:r>
      <w:del w:id="87" w:author="Leonardo Gresta Paulino Murta" w:date="2012-07-15T12:33:00Z">
        <w:r w:rsidDel="00301A38">
          <w:delText>d</w:delText>
        </w:r>
      </w:del>
      <w:r>
        <w:t xml:space="preserve"> that the process of learning by correcting past mistakes </w:t>
      </w:r>
      <w:del w:id="88" w:author="Leonardo Gresta Paulino Murta" w:date="2012-07-15T12:33:00Z">
        <w:r w:rsidDel="00301A38">
          <w:delText xml:space="preserve">are </w:delText>
        </w:r>
      </w:del>
      <w:ins w:id="89" w:author="Leonardo Gresta Paulino Murta" w:date="2012-07-15T12:33:00Z">
        <w:r w:rsidR="00301A38">
          <w:t xml:space="preserve">is </w:t>
        </w:r>
      </w:ins>
      <w:r>
        <w:t>more efficient</w:t>
      </w:r>
      <w:ins w:id="90" w:author="Leonardo Gresta Paulino Murta" w:date="2012-07-15T12:33:00Z">
        <w:r w:rsidR="00301A38">
          <w:t xml:space="preserve">. </w:t>
        </w:r>
      </w:ins>
      <w:ins w:id="91" w:author="Leonardo Gresta Paulino Murta" w:date="2012-07-15T12:34:00Z">
        <w:r w:rsidR="005C0167">
          <w:t>This process</w:t>
        </w:r>
      </w:ins>
      <w:del w:id="92" w:author="Leonardo Gresta Paulino Murta" w:date="2012-07-15T12:34:00Z">
        <w:r w:rsidDel="005C0167">
          <w:delText>, which also</w:delText>
        </w:r>
      </w:del>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changes occur only at neurons involved in wrong outputs. </w:t>
      </w:r>
      <w:del w:id="93" w:author="Leonardo Gresta Paulino Murta" w:date="2012-07-15T12:34:00Z">
        <w:r w:rsidR="00722892" w:rsidDel="005C0167">
          <w:delText>But</w:delText>
        </w:r>
      </w:del>
      <w:ins w:id="94" w:author="Leonardo Gresta Paulino Murta" w:date="2012-07-15T12:35:00Z">
        <w:r w:rsidR="005C0167">
          <w:t>Nevertheless,</w:t>
        </w:r>
      </w:ins>
      <w:r w:rsidR="00722892">
        <w:t xml:space="preserve"> in order to correct mistakes</w:t>
      </w:r>
      <w:del w:id="95" w:author="Leonardo Gresta Paulino Murta" w:date="2012-07-15T12:35:00Z">
        <w:r w:rsidR="00722892" w:rsidDel="005C0167">
          <w:delText xml:space="preserve"> made</w:delText>
        </w:r>
      </w:del>
      <w:r w:rsidR="00722892">
        <w:t xml:space="preserve">, it is </w:t>
      </w:r>
      <w:ins w:id="96" w:author="Leonardo Gresta Paulino Murta" w:date="2012-07-15T12:35:00Z">
        <w:r w:rsidR="005C0167">
          <w:t>fundamental</w:t>
        </w:r>
      </w:ins>
      <w:del w:id="97" w:author="Leonardo Gresta Paulino Murta" w:date="2012-07-15T12:35:00Z">
        <w:r w:rsidR="00722892" w:rsidDel="005C0167">
          <w:delText>important</w:delText>
        </w:r>
      </w:del>
      <w:r w:rsidR="00722892">
        <w:t xml:space="preserve"> to know which </w:t>
      </w:r>
      <w:proofErr w:type="gramStart"/>
      <w:ins w:id="98" w:author="Leonardo Gresta Paulino Murta" w:date="2012-07-15T12:35:00Z">
        <w:r w:rsidR="005C0167">
          <w:t xml:space="preserve">are the </w:t>
        </w:r>
      </w:ins>
      <w:r w:rsidR="00722892">
        <w:t>mistakes</w:t>
      </w:r>
      <w:proofErr w:type="gramEnd"/>
      <w:del w:id="99" w:author="Leonardo Gresta Paulino Murta" w:date="2012-07-15T12:36:00Z">
        <w:r w:rsidR="00722892" w:rsidDel="005C0167">
          <w:delText xml:space="preserve"> were made</w:delText>
        </w:r>
      </w:del>
      <w:r w:rsidR="00722892">
        <w:t xml:space="preserve">. </w:t>
      </w:r>
    </w:p>
    <w:p w:rsidR="004014F1" w:rsidRDefault="00721C1F" w:rsidP="00011A44">
      <w:pPr>
        <w:ind w:right="0"/>
        <w:jc w:val="both"/>
      </w:pPr>
      <w:r>
        <w:lastRenderedPageBreak/>
        <w:tab/>
      </w:r>
      <w:del w:id="100" w:author="Leonardo Gresta Paulino Murta" w:date="2012-07-15T12:45:00Z">
        <w:r w:rsidR="00722892" w:rsidDel="000B4353">
          <w:delText xml:space="preserve">For this purpose, </w:delText>
        </w:r>
        <w:r w:rsidR="00DB2EB2" w:rsidDel="000B4353">
          <w:delText>a</w:delText>
        </w:r>
      </w:del>
      <w:ins w:id="101" w:author="Leonardo Gresta Paulino Murta" w:date="2012-07-15T12:45:00Z">
        <w:r w:rsidR="000B4353">
          <w:t>A</w:t>
        </w:r>
      </w:ins>
      <w:r w:rsidR="00722892">
        <w:t xml:space="preserve"> </w:t>
      </w:r>
      <w:r w:rsidR="00DB2EB2">
        <w:t>method</w:t>
      </w:r>
      <w:r w:rsidR="00722892">
        <w:t xml:space="preserve"> to analyze </w:t>
      </w:r>
      <w:ins w:id="102" w:author="Leonardo Gresta Paulino Murta" w:date="2012-07-15T12:48:00Z">
        <w:r w:rsidR="000B4353">
          <w:t>the</w:t>
        </w:r>
      </w:ins>
      <w:del w:id="103" w:author="Leonardo Gresta Paulino Murta" w:date="2012-07-15T12:48:00Z">
        <w:r w:rsidR="00722892" w:rsidDel="000B4353">
          <w:delText>a</w:delText>
        </w:r>
      </w:del>
      <w:r w:rsidR="00722892">
        <w:t xml:space="preserve"> game flow </w:t>
      </w:r>
      <w:ins w:id="104" w:author="Leonardo Gresta Paulino Murta" w:date="2012-07-15T12:49:00Z">
        <w:r w:rsidR="000B4353">
          <w:t xml:space="preserve">using a flow graph </w:t>
        </w:r>
        <w:commentRangeStart w:id="105"/>
        <w:r w:rsidR="000B4353">
          <w:t xml:space="preserve">that </w:t>
        </w:r>
        <w:commentRangeEnd w:id="105"/>
        <w:r w:rsidR="000B4353">
          <w:rPr>
            <w:rStyle w:val="Refdecomentrio"/>
          </w:rPr>
          <w:commentReference w:id="105"/>
        </w:r>
        <w:r w:rsidR="000B4353">
          <w:t xml:space="preserve">maps actions </w:t>
        </w:r>
      </w:ins>
      <w:r w:rsidR="00DB2EB2">
        <w:t>was</w:t>
      </w:r>
      <w:r w:rsidR="00722892">
        <w:t xml:space="preserve"> informally proposed by </w:t>
      </w:r>
      <w:commentRangeStart w:id="106"/>
      <w:r w:rsidR="00D21B75">
        <w:fldChar w:fldCharType="begin"/>
      </w:r>
      <w:r w:rsidR="00722892">
        <w:instrText xml:space="preserve"> ADDIN ZOTERO_ITEM CSL_CITATION {"citationID":"HI7pFF9x","properties":{"formattedCitation":"(WARREN, 2011)","plainCitation":"(WARREN, 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schema":"https://github.com/citation-style-language/schema/raw/master/csl-citation.json"} </w:instrText>
      </w:r>
      <w:r w:rsidR="00D21B75">
        <w:fldChar w:fldCharType="separate"/>
      </w:r>
      <w:r w:rsidR="00722892" w:rsidRPr="00722892">
        <w:rPr>
          <w:szCs w:val="21"/>
        </w:rPr>
        <w:t>(WARREN, 2011)</w:t>
      </w:r>
      <w:r w:rsidR="00D21B75">
        <w:fldChar w:fldCharType="end"/>
      </w:r>
      <w:commentRangeEnd w:id="106"/>
      <w:r w:rsidR="005C0167">
        <w:rPr>
          <w:rStyle w:val="Refdecomentrio"/>
        </w:rPr>
        <w:commentReference w:id="106"/>
      </w:r>
      <w:ins w:id="107" w:author="Leonardo Gresta Paulino Murta" w:date="2012-07-15T12:37:00Z">
        <w:r w:rsidR="005C0167">
          <w:t xml:space="preserve">. </w:t>
        </w:r>
      </w:ins>
      <w:del w:id="108" w:author="Leonardo Gresta Paulino Murta" w:date="2012-07-15T12:37:00Z">
        <w:r w:rsidR="00722892" w:rsidDel="005C0167">
          <w:delText>, which</w:delText>
        </w:r>
      </w:del>
      <w:del w:id="109" w:author="Leonardo Gresta Paulino Murta" w:date="2012-07-15T12:49:00Z">
        <w:r w:rsidR="00722892" w:rsidDel="000B4353">
          <w:delText xml:space="preserve"> aims to analyze </w:delText>
        </w:r>
      </w:del>
      <w:del w:id="110" w:author="Leonardo Gresta Paulino Murta" w:date="2012-07-15T12:37:00Z">
        <w:r w:rsidR="00722892" w:rsidDel="005C0167">
          <w:delText xml:space="preserve">by </w:delText>
        </w:r>
      </w:del>
      <w:del w:id="111" w:author="Leonardo Gresta Paulino Murta" w:date="2012-07-15T12:49:00Z">
        <w:r w:rsidR="00722892" w:rsidDel="000B4353">
          <w:delText xml:space="preserve">a flow graph </w:delText>
        </w:r>
      </w:del>
      <w:del w:id="112" w:author="Leonardo Gresta Paulino Murta" w:date="2012-07-15T12:37:00Z">
        <w:r w:rsidR="00722892" w:rsidDel="005C0167">
          <w:delText xml:space="preserve">which </w:delText>
        </w:r>
      </w:del>
      <w:del w:id="113" w:author="Leonardo Gresta Paulino Murta" w:date="2012-07-15T12:49:00Z">
        <w:r w:rsidR="00722892" w:rsidDel="000B4353">
          <w:delText xml:space="preserve">maps actions. </w:delText>
        </w:r>
      </w:del>
      <w:r w:rsidR="00722892">
        <w:t xml:space="preserve">More formal ways were also proposed </w:t>
      </w:r>
      <w:r w:rsidR="00D21B75" w:rsidRPr="00722892">
        <w:fldChar w:fldCharType="begin"/>
      </w:r>
      <w:r w:rsidR="00722892" w:rsidRPr="00722892">
        <w:instrText xml:space="preserve"> ADDIN ZOTERO_ITEM CSL_CITATION {"citationID":"oo2W9gWI","properties":{"formattedCitation":"(CONSALVO; DUTTON, 2006)","plainCitation":"(CONSALVO; DUTTON, 2006)"},"citationItems":[{"id":85,"uris":["http://zotero.org/users/local/ksghkIaS/items/FAVT4VJV"],"uri":["http://zotero.org/users/local/ksghkIaS/items/FAVT4VJV"],"itemData":{"id":85,"type":"article-journal","title":"Game analysis: Developing a methodological toolkit for the qualitative study of games","container-title":"In: Game Studies","author":[{"family":"Consalvo","given":"Mia"},{"family":"Dutton","given":"Nathan"}],"issued":{"year":2006}}}],"schema":"https://github.com/citation-style-language/schema/raw/master/csl-citation.json"} </w:instrText>
      </w:r>
      <w:r w:rsidR="00D21B75" w:rsidRPr="00722892">
        <w:fldChar w:fldCharType="separate"/>
      </w:r>
      <w:r w:rsidR="00722892" w:rsidRPr="00722892">
        <w:rPr>
          <w:szCs w:val="21"/>
        </w:rPr>
        <w:t>(CONSALVO; DUTTON, 2006)</w:t>
      </w:r>
      <w:r w:rsidR="00D21B75" w:rsidRPr="00722892">
        <w:fldChar w:fldCharType="end"/>
      </w:r>
      <w:ins w:id="114" w:author="Leonardo Gresta Paulino Murta" w:date="2012-07-15T12:38:00Z">
        <w:r w:rsidR="005C0167">
          <w:t>,</w:t>
        </w:r>
      </w:ins>
      <w:r w:rsidR="00722892" w:rsidRPr="00722892">
        <w:t xml:space="preserve"> </w:t>
      </w:r>
      <w:ins w:id="115" w:author="Leonardo Gresta Paulino Murta" w:date="2012-07-15T12:39:00Z">
        <w:r w:rsidR="005C0167">
          <w:t xml:space="preserve">in </w:t>
        </w:r>
      </w:ins>
      <w:r w:rsidR="00722892">
        <w:t>which the analysis is done by metrics collected during the game session, creating a gameplay log to identify events caused by player choices.</w:t>
      </w:r>
      <w:r w:rsidR="00903E85" w:rsidRPr="00903E85">
        <w:t xml:space="preserve"> </w:t>
      </w:r>
      <w:r w:rsidR="00903E85">
        <w:t>Another method</w:t>
      </w:r>
      <w:ins w:id="116" w:author="Leonardo Gresta Paulino Murta" w:date="2012-07-15T12:40:00Z">
        <w:r w:rsidR="005C0167">
          <w:t>,</w:t>
        </w:r>
      </w:ins>
      <w:r w:rsidR="00903E85">
        <w:t xml:space="preserve"> </w:t>
      </w:r>
      <w:del w:id="117" w:author="Leonardo Gresta Paulino Murta" w:date="2012-07-15T12:40:00Z">
        <w:r w:rsidR="00903E85" w:rsidDel="005C0167">
          <w:delText xml:space="preserve">is </w:delText>
        </w:r>
      </w:del>
      <w:ins w:id="118" w:author="Leonardo Gresta Paulino Murta" w:date="2012-07-15T12:40:00Z">
        <w:r w:rsidR="005C0167">
          <w:t>called</w:t>
        </w:r>
      </w:ins>
      <w:del w:id="119" w:author="Leonardo Gresta Paulino Murta" w:date="2012-07-15T12:40:00Z">
        <w:r w:rsidR="00903E85" w:rsidDel="005C0167">
          <w:delText>by</w:delText>
        </w:r>
      </w:del>
      <w:r w:rsidR="00903E85">
        <w:t xml:space="preserve"> </w:t>
      </w:r>
      <w:proofErr w:type="spellStart"/>
      <w:r w:rsidR="00903E85" w:rsidRPr="001C76F3">
        <w:rPr>
          <w:i/>
        </w:rPr>
        <w:t>Playtracer</w:t>
      </w:r>
      <w:proofErr w:type="spellEnd"/>
      <w:r w:rsidR="00903E85">
        <w:t xml:space="preserve"> </w:t>
      </w:r>
      <w:r w:rsidR="00D21B75" w:rsidRPr="00722892">
        <w:fldChar w:fldCharType="begin"/>
      </w:r>
      <w:r w:rsidR="00903E85" w:rsidRPr="00722892">
        <w:instrText xml:space="preserve"> ADDIN ZOTERO_ITEM CSL_CITATION {"citationID":"w8UXohAz","properties":{"formattedCitation":"{\\rtf (ANDERSEN \\i et al.\\i0{}, 2010)}","plainCitation":"(ANDERSEN et al., 2010)"},"citationItems":[{"id":87,"uris":["http://zotero.org/users/local/ksghkIaS/items/D9WEM2WU"],"uri":["http://zotero.org/users/local/ksghkIaS/items/D9WEM2WU"],"itemData":{"id":87,"type":"paper-conference","title":"Gameplay analysis through state projection","publisher":"ACM Press","page":"1-8","DOI":"10.1145/1822348.1822349","ISBN":"9781605589374","author":[{"family":"Andersen","given":"Erik"},{"family":"Liu","given":"Yun-En"},{"family":"Apter","given":"Ethan"},{"family":"Boucher-Genesse","given":"François"},{"family":"Popović","given":"Zoran"}],"issued":{"year":2010}}}],"schema":"https://github.com/citation-style-language/schema/raw/master/csl-citation.json"} </w:instrText>
      </w:r>
      <w:r w:rsidR="00D21B75" w:rsidRPr="00722892">
        <w:fldChar w:fldCharType="separate"/>
      </w:r>
      <w:r w:rsidR="00903E85" w:rsidRPr="00722892">
        <w:rPr>
          <w:szCs w:val="24"/>
        </w:rPr>
        <w:t xml:space="preserve">(ANDERSEN </w:t>
      </w:r>
      <w:r w:rsidR="00903E85" w:rsidRPr="00722892">
        <w:rPr>
          <w:i/>
          <w:iCs/>
          <w:szCs w:val="24"/>
        </w:rPr>
        <w:t>et al.</w:t>
      </w:r>
      <w:r w:rsidR="00903E85" w:rsidRPr="00722892">
        <w:rPr>
          <w:szCs w:val="24"/>
        </w:rPr>
        <w:t>, 2010)</w:t>
      </w:r>
      <w:r w:rsidR="00D21B75" w:rsidRPr="00722892">
        <w:fldChar w:fldCharType="end"/>
      </w:r>
      <w:r w:rsidR="00903E85">
        <w:t xml:space="preserve">, </w:t>
      </w:r>
      <w:del w:id="120" w:author="Leonardo Gresta Paulino Murta" w:date="2012-07-15T12:40:00Z">
        <w:r w:rsidR="00903E85" w:rsidDel="005C0167">
          <w:delText xml:space="preserve">which </w:delText>
        </w:r>
      </w:del>
      <w:r w:rsidR="00903E85">
        <w:t xml:space="preserve">offers a </w:t>
      </w:r>
      <w:del w:id="121" w:author="Leonardo Gresta Paulino Murta" w:date="2012-07-15T12:41:00Z">
        <w:r w:rsidR="00903E85" w:rsidDel="005C0167">
          <w:delText xml:space="preserve">method </w:delText>
        </w:r>
      </w:del>
      <w:ins w:id="122" w:author="Leonardo Gresta Paulino Murta" w:date="2012-07-15T12:41:00Z">
        <w:r w:rsidR="005C0167">
          <w:t xml:space="preserve">way </w:t>
        </w:r>
      </w:ins>
      <w:r w:rsidR="00DB2EB2">
        <w:t>to</w:t>
      </w:r>
      <w:r w:rsidR="00903E85">
        <w:t xml:space="preserve"> visually analyze play traces, providing detailed visual representation of the paths taken by the player through the game.</w:t>
      </w:r>
      <w:r w:rsidR="00E72DFE">
        <w:t xml:space="preserve"> </w:t>
      </w:r>
      <w:ins w:id="123" w:author="Leonardo Gresta Paulino Murta" w:date="2012-07-15T12:46:00Z">
        <w:r w:rsidR="000B4353">
          <w:t xml:space="preserve">Besides the WARREN (2011) proposal, which </w:t>
        </w:r>
        <w:proofErr w:type="gramStart"/>
        <w:r w:rsidR="000B4353">
          <w:t>is superficially described</w:t>
        </w:r>
        <w:proofErr w:type="gramEnd"/>
        <w:r w:rsidR="000B4353">
          <w:t xml:space="preserve"> in a blog, </w:t>
        </w:r>
      </w:ins>
      <w:del w:id="124" w:author="Leonardo Gresta Paulino Murta" w:date="2012-07-15T12:46:00Z">
        <w:r w:rsidR="00E72DFE" w:rsidDel="000B4353">
          <w:delText xml:space="preserve">The first </w:delText>
        </w:r>
      </w:del>
      <w:del w:id="125" w:author="Leonardo Gresta Paulino Murta" w:date="2012-07-15T12:42:00Z">
        <w:r w:rsidR="00E72DFE" w:rsidDel="005C0167">
          <w:delText xml:space="preserve">one </w:delText>
        </w:r>
      </w:del>
      <w:del w:id="126" w:author="Leonardo Gresta Paulino Murta" w:date="2012-07-15T12:46:00Z">
        <w:r w:rsidR="00E72DFE" w:rsidDel="000B4353">
          <w:delText xml:space="preserve">is an open idea which can be applied for players, but </w:delText>
        </w:r>
      </w:del>
      <w:r w:rsidR="00E72DFE">
        <w:t xml:space="preserve">the other two methods are developer-oriented, meaning </w:t>
      </w:r>
      <w:r w:rsidR="00DB2EB2">
        <w:t>they aim</w:t>
      </w:r>
      <w:r w:rsidR="00E72DFE">
        <w:t xml:space="preserve"> to improve the quality of the game</w:t>
      </w:r>
      <w:ins w:id="127" w:author="Leonardo Gresta Paulino Murta" w:date="2012-07-15T12:50:00Z">
        <w:r w:rsidR="000B4353">
          <w:t xml:space="preserve"> by</w:t>
        </w:r>
      </w:ins>
      <w:ins w:id="128" w:author="Leonardo Gresta Paulino Murta" w:date="2012-07-15T12:47:00Z">
        <w:r w:rsidR="000B4353">
          <w:t xml:space="preserve"> providing feedback to the development team</w:t>
        </w:r>
      </w:ins>
      <w:r w:rsidR="00DB2EB2">
        <w:t>.</w:t>
      </w:r>
      <w:r w:rsidR="00E72DFE">
        <w:t xml:space="preserve"> </w:t>
      </w:r>
      <w:del w:id="129" w:author="Leonardo Gresta Paulino Murta" w:date="2012-07-15T12:47:00Z">
        <w:r w:rsidR="00DB2EB2" w:rsidDel="000B4353">
          <w:delText>That is not</w:delText>
        </w:r>
        <w:r w:rsidR="00E72DFE" w:rsidDel="000B4353">
          <w:delText xml:space="preserve"> the kind of</w:delText>
        </w:r>
        <w:r w:rsidR="00DB2EB2" w:rsidDel="000B4353">
          <w:delText xml:space="preserve"> game</w:delText>
        </w:r>
        <w:r w:rsidR="00E72DFE" w:rsidDel="000B4353">
          <w:delText xml:space="preserve"> analysis we desire</w:delText>
        </w:r>
      </w:del>
      <w:ins w:id="130" w:author="Leonardo Gresta Paulino Murta" w:date="2012-07-15T12:47:00Z">
        <w:r w:rsidR="000B4353">
          <w:t>Due to that, we could not find any concrete solution to provide feedback to the pla</w:t>
        </w:r>
      </w:ins>
      <w:ins w:id="131" w:author="Leonardo Gresta Paulino Murta" w:date="2012-07-15T12:48:00Z">
        <w:r w:rsidR="000B4353">
          <w:t xml:space="preserve">yer </w:t>
        </w:r>
      </w:ins>
      <w:ins w:id="132" w:author="Leonardo Gresta Paulino Murta" w:date="2012-07-15T12:50:00Z">
        <w:r w:rsidR="000B4353">
          <w:t>in the context of</w:t>
        </w:r>
      </w:ins>
      <w:ins w:id="133" w:author="Leonardo Gresta Paulino Murta" w:date="2012-07-15T12:48:00Z">
        <w:r w:rsidR="000B4353">
          <w:t xml:space="preserve"> serious games</w:t>
        </w:r>
      </w:ins>
      <w:r w:rsidR="00E72DFE">
        <w:t>.</w:t>
      </w:r>
    </w:p>
    <w:p w:rsidR="000975AE" w:rsidRDefault="001C76F3" w:rsidP="00011A44">
      <w:pPr>
        <w:ind w:right="0"/>
        <w:jc w:val="both"/>
        <w:rPr>
          <w:ins w:id="134" w:author="Leonardo Gresta Paulino Murta" w:date="2012-07-15T13:06:00Z"/>
        </w:rPr>
      </w:pPr>
      <w:r>
        <w:tab/>
      </w:r>
      <w:del w:id="135" w:author="Leonardo Gresta Paulino Murta" w:date="2012-07-15T12:50:00Z">
        <w:r w:rsidR="00A223E9" w:rsidDel="000B4353">
          <w:delText>For this purpose, t</w:delText>
        </w:r>
      </w:del>
      <w:ins w:id="136" w:author="Leonardo Gresta Paulino Murta" w:date="2012-07-15T12:50:00Z">
        <w:r w:rsidR="000B4353">
          <w:t>T</w:t>
        </w:r>
      </w:ins>
      <w:ins w:id="137" w:author="Leonardo Gresta Paulino Murta" w:date="2012-07-15T12:51:00Z">
        <w:r w:rsidR="000B4353">
          <w:t>he goal of t</w:t>
        </w:r>
      </w:ins>
      <w:r w:rsidR="00A223E9">
        <w:t xml:space="preserve">his paper </w:t>
      </w:r>
      <w:ins w:id="138" w:author="Leonardo Gresta Paulino Murta" w:date="2012-07-15T12:51:00Z">
        <w:r w:rsidR="000B4353">
          <w:t xml:space="preserve">is to </w:t>
        </w:r>
      </w:ins>
      <w:r w:rsidR="00A223E9">
        <w:t>introduce</w:t>
      </w:r>
      <w:ins w:id="139" w:author="Leonardo Gresta Paulino Murta" w:date="2012-07-15T12:51:00Z">
        <w:r w:rsidR="000B4353">
          <w:t xml:space="preserve"> </w:t>
        </w:r>
      </w:ins>
      <w:ins w:id="140" w:author="Leonardo Gresta Paulino Murta" w:date="2012-07-15T12:52:00Z">
        <w:r w:rsidR="000B4353">
          <w:t>the use</w:t>
        </w:r>
      </w:ins>
      <w:ins w:id="141" w:author="Leonardo Gresta Paulino Murta" w:date="2012-07-15T12:53:00Z">
        <w:r w:rsidR="000B4353">
          <w:t xml:space="preserve"> of provenance to better </w:t>
        </w:r>
      </w:ins>
      <w:ins w:id="142" w:author="Leonardo Gresta Paulino Murta" w:date="2012-07-15T12:51:00Z">
        <w:r w:rsidR="000B4353">
          <w:t xml:space="preserve">support learning </w:t>
        </w:r>
      </w:ins>
      <w:ins w:id="143" w:author="Leonardo Gresta Paulino Murta" w:date="2012-07-15T12:52:00Z">
        <w:r w:rsidR="000B4353">
          <w:t xml:space="preserve">in the context of serious games. </w:t>
        </w:r>
      </w:ins>
      <w:ins w:id="144" w:author="Leonardo Gresta Paulino Murta" w:date="2012-07-15T12:53:00Z">
        <w:r w:rsidR="000B4353">
          <w:t xml:space="preserve">Our proposal is composed of </w:t>
        </w:r>
      </w:ins>
      <w:del w:id="145" w:author="Leonardo Gresta Paulino Murta" w:date="2012-07-15T12:53:00Z">
        <w:r w:rsidR="00A223E9" w:rsidDel="000B4353">
          <w:delText xml:space="preserve">s </w:delText>
        </w:r>
      </w:del>
      <w:r w:rsidR="00A223E9">
        <w:t>a framework</w:t>
      </w:r>
      <w:ins w:id="146" w:author="Leonardo Gresta Paulino Murta" w:date="2012-07-15T12:53:00Z">
        <w:r w:rsidR="000B4353">
          <w:t>,</w:t>
        </w:r>
      </w:ins>
      <w:r w:rsidR="00A223E9">
        <w:t xml:space="preserve"> which </w:t>
      </w:r>
      <w:del w:id="147" w:author="Leonardo Gresta Paulino Murta" w:date="2012-07-15T12:53:00Z">
        <w:r w:rsidR="00A223E9" w:rsidDel="000B4353">
          <w:delText xml:space="preserve">will </w:delText>
        </w:r>
      </w:del>
      <w:r w:rsidR="00A223E9">
        <w:t>collect</w:t>
      </w:r>
      <w:ins w:id="148" w:author="Leonardo Gresta Paulino Murta" w:date="2012-07-15T12:53:00Z">
        <w:r w:rsidR="000B4353">
          <w:t>s</w:t>
        </w:r>
      </w:ins>
      <w:r w:rsidR="00A223E9">
        <w:t xml:space="preserve"> the necessary information from the game session while it </w:t>
      </w:r>
      <w:proofErr w:type="gramStart"/>
      <w:r w:rsidR="00A223E9">
        <w:t xml:space="preserve">is </w:t>
      </w:r>
      <w:ins w:id="149" w:author="Leonardo Gresta Paulino Murta" w:date="2012-07-15T12:53:00Z">
        <w:r w:rsidR="000B4353">
          <w:t xml:space="preserve">being </w:t>
        </w:r>
      </w:ins>
      <w:r w:rsidR="00A223E9">
        <w:t>played</w:t>
      </w:r>
      <w:proofErr w:type="gramEnd"/>
      <w:r w:rsidR="00A223E9">
        <w:t xml:space="preserve">. </w:t>
      </w:r>
      <w:del w:id="150" w:author="Leonardo Gresta Paulino Murta" w:date="2012-07-15T12:57:00Z">
        <w:r w:rsidR="00A223E9" w:rsidDel="006174E4">
          <w:delText xml:space="preserve">Then </w:delText>
        </w:r>
      </w:del>
      <w:ins w:id="151" w:author="Leonardo Gresta Paulino Murta" w:date="2012-07-15T12:57:00Z">
        <w:r w:rsidR="006174E4">
          <w:t>T</w:t>
        </w:r>
      </w:ins>
      <w:del w:id="152" w:author="Leonardo Gresta Paulino Murta" w:date="2012-07-15T12:57:00Z">
        <w:r w:rsidR="00A223E9" w:rsidDel="006174E4">
          <w:delText>t</w:delText>
        </w:r>
      </w:del>
      <w:r w:rsidR="00A223E9">
        <w:t xml:space="preserve">his collected data </w:t>
      </w:r>
      <w:del w:id="153" w:author="Leonardo Gresta Paulino Murta" w:date="2012-07-15T12:54:00Z">
        <w:r w:rsidR="00A223E9" w:rsidDel="000B4353">
          <w:delText xml:space="preserve">will pass through a series of </w:delText>
        </w:r>
        <w:r w:rsidR="000975AE" w:rsidDel="000B4353">
          <w:delText>process</w:delText>
        </w:r>
      </w:del>
      <w:proofErr w:type="gramStart"/>
      <w:ins w:id="154" w:author="Leonardo Gresta Paulino Murta" w:date="2012-07-15T12:54:00Z">
        <w:r w:rsidR="000B4353">
          <w:t>is processed</w:t>
        </w:r>
      </w:ins>
      <w:proofErr w:type="gramEnd"/>
      <w:r w:rsidR="000975AE">
        <w:t xml:space="preserve"> to create an oriented graph</w:t>
      </w:r>
      <w:ins w:id="155" w:author="Leonardo Gresta Paulino Murta" w:date="2012-07-15T12:54:00Z">
        <w:r w:rsidR="000B4353">
          <w:t>,</w:t>
        </w:r>
      </w:ins>
      <w:r w:rsidR="000975AE">
        <w:t xml:space="preserve"> which maps the actions flow made during the </w:t>
      </w:r>
      <w:ins w:id="156" w:author="Leonardo Gresta Paulino Murta" w:date="2012-07-15T13:04:00Z">
        <w:r w:rsidR="006174E4">
          <w:t xml:space="preserve">game </w:t>
        </w:r>
      </w:ins>
      <w:r w:rsidR="000975AE">
        <w:t>session</w:t>
      </w:r>
      <w:ins w:id="157" w:author="Leonardo Gresta Paulino Murta" w:date="2012-07-15T12:54:00Z">
        <w:r w:rsidR="006174E4">
          <w:t xml:space="preserve"> and</w:t>
        </w:r>
      </w:ins>
      <w:del w:id="158" w:author="Leonardo Gresta Paulino Murta" w:date="2012-07-15T12:54:00Z">
        <w:r w:rsidR="000975AE" w:rsidDel="006174E4">
          <w:delText>,</w:delText>
        </w:r>
      </w:del>
      <w:r w:rsidR="000975AE">
        <w:t xml:space="preserve"> </w:t>
      </w:r>
      <w:ins w:id="159" w:author="Leonardo Gresta Paulino Murta" w:date="2012-07-15T13:05:00Z">
        <w:r w:rsidR="00867212">
          <w:t>the generated outcomes</w:t>
        </w:r>
      </w:ins>
      <w:del w:id="160" w:author="Leonardo Gresta Paulino Murta" w:date="2012-07-15T12:54:00Z">
        <w:r w:rsidR="000975AE" w:rsidDel="006174E4">
          <w:delText xml:space="preserve">using </w:delText>
        </w:r>
      </w:del>
      <w:del w:id="161" w:author="Leonardo Gresta Paulino Murta" w:date="2012-07-15T13:05:00Z">
        <w:r w:rsidR="000975AE" w:rsidDel="00867212">
          <w:delText>provenance techniques for inference</w:delText>
        </w:r>
      </w:del>
      <w:r w:rsidR="000975AE">
        <w:t xml:space="preserve">. This graph </w:t>
      </w:r>
      <w:del w:id="162" w:author="Leonardo Gresta Paulino Murta" w:date="2012-07-15T12:54:00Z">
        <w:r w:rsidR="000975AE" w:rsidDel="006174E4">
          <w:delText xml:space="preserve">will </w:delText>
        </w:r>
      </w:del>
      <w:ins w:id="163" w:author="Leonardo Gresta Paulino Murta" w:date="2012-07-15T12:54:00Z">
        <w:r w:rsidR="006174E4">
          <w:t xml:space="preserve">is </w:t>
        </w:r>
      </w:ins>
      <w:r w:rsidR="000975AE">
        <w:t xml:space="preserve">then </w:t>
      </w:r>
      <w:del w:id="164" w:author="Leonardo Gresta Paulino Murta" w:date="2012-07-15T12:54:00Z">
        <w:r w:rsidR="000975AE" w:rsidDel="006174E4">
          <w:delText xml:space="preserve">be </w:delText>
        </w:r>
      </w:del>
      <w:r w:rsidR="000975AE">
        <w:t xml:space="preserve">visible to the player, allowing him to analyze and identify critical nodes </w:t>
      </w:r>
      <w:del w:id="165" w:author="Leonardo Gresta Paulino Murta" w:date="2012-07-15T12:55:00Z">
        <w:r w:rsidR="000975AE" w:rsidDel="006174E4">
          <w:delText xml:space="preserve">which </w:delText>
        </w:r>
      </w:del>
      <w:ins w:id="166" w:author="Leonardo Gresta Paulino Murta" w:date="2012-07-15T12:55:00Z">
        <w:r w:rsidR="006174E4">
          <w:t xml:space="preserve">that </w:t>
        </w:r>
      </w:ins>
      <w:r w:rsidR="000975AE">
        <w:t>influenced the game outcome. Doing so</w:t>
      </w:r>
      <w:del w:id="167" w:author="Leonardo Gresta Paulino Murta" w:date="2012-07-15T12:55:00Z">
        <w:r w:rsidR="000975AE" w:rsidDel="006174E4">
          <w:delText xml:space="preserve"> will</w:delText>
        </w:r>
      </w:del>
      <w:ins w:id="168" w:author="Leonardo Gresta Paulino Murta" w:date="2012-07-15T12:55:00Z">
        <w:r w:rsidR="006174E4">
          <w:t>, it allows</w:t>
        </w:r>
      </w:ins>
      <w:del w:id="169" w:author="Leonardo Gresta Paulino Murta" w:date="2012-07-15T12:55:00Z">
        <w:r w:rsidR="000975AE" w:rsidDel="006174E4">
          <w:delText xml:space="preserve"> permit</w:delText>
        </w:r>
      </w:del>
      <w:r w:rsidR="000975AE">
        <w:t xml:space="preserve"> him to understand how the outcome </w:t>
      </w:r>
      <w:del w:id="170" w:author="Leonardo Gresta Paulino Murta" w:date="2012-07-15T12:55:00Z">
        <w:r w:rsidR="000975AE" w:rsidDel="006174E4">
          <w:delText>came to be</w:delText>
        </w:r>
      </w:del>
      <w:proofErr w:type="gramStart"/>
      <w:ins w:id="171" w:author="Leonardo Gresta Paulino Murta" w:date="2012-07-15T12:55:00Z">
        <w:r w:rsidR="006174E4">
          <w:t>was obtaine</w:t>
        </w:r>
      </w:ins>
      <w:ins w:id="172" w:author="Leonardo Gresta Paulino Murta" w:date="2012-07-15T12:56:00Z">
        <w:r w:rsidR="006174E4">
          <w:t>d</w:t>
        </w:r>
      </w:ins>
      <w:proofErr w:type="gramEnd"/>
      <w:r w:rsidR="000975AE">
        <w:t xml:space="preserve"> and the </w:t>
      </w:r>
      <w:del w:id="173" w:author="Leonardo Gresta Paulino Murta" w:date="2012-07-15T12:56:00Z">
        <w:r w:rsidR="000975AE" w:rsidDel="006174E4">
          <w:delText xml:space="preserve">reason </w:delText>
        </w:r>
      </w:del>
      <w:ins w:id="174" w:author="Leonardo Gresta Paulino Murta" w:date="2012-07-15T12:56:00Z">
        <w:r w:rsidR="006174E4">
          <w:t>decisions that influenced</w:t>
        </w:r>
      </w:ins>
      <w:del w:id="175" w:author="Leonardo Gresta Paulino Murta" w:date="2012-07-15T12:56:00Z">
        <w:r w:rsidR="000975AE" w:rsidDel="006174E4">
          <w:delText>behind</w:delText>
        </w:r>
      </w:del>
      <w:r w:rsidR="000975AE">
        <w:t xml:space="preserve"> it. This </w:t>
      </w:r>
      <w:del w:id="176" w:author="Leonardo Gresta Paulino Murta" w:date="2012-07-15T12:56:00Z">
        <w:r w:rsidR="000975AE" w:rsidDel="006174E4">
          <w:delText xml:space="preserve">will </w:delText>
        </w:r>
      </w:del>
      <w:ins w:id="177" w:author="Leonardo Gresta Paulino Murta" w:date="2012-07-15T12:56:00Z">
        <w:r w:rsidR="006174E4">
          <w:t xml:space="preserve">also </w:t>
        </w:r>
      </w:ins>
      <w:r w:rsidR="000975AE">
        <w:t xml:space="preserve">aid in the identification of mistakes, allowing </w:t>
      </w:r>
      <w:del w:id="178" w:author="Leonardo Gresta Paulino Murta" w:date="2012-07-15T12:56:00Z">
        <w:r w:rsidR="000975AE" w:rsidDel="006174E4">
          <w:delText xml:space="preserve">for </w:delText>
        </w:r>
      </w:del>
      <w:r w:rsidR="000975AE">
        <w:t>the player to reflect upon them for future interactions.</w:t>
      </w:r>
    </w:p>
    <w:p w:rsidR="00867212" w:rsidRDefault="00867212" w:rsidP="00011A44">
      <w:pPr>
        <w:ind w:right="0"/>
        <w:jc w:val="both"/>
      </w:pPr>
      <w:ins w:id="179" w:author="Leonardo Gresta Paulino Murta" w:date="2012-07-15T13:06:00Z">
        <w:r>
          <w:tab/>
          <w:t xml:space="preserve">This framework was instantiated in the </w:t>
        </w:r>
        <w:commentRangeStart w:id="180"/>
        <w:r>
          <w:t>SDM game</w:t>
        </w:r>
      </w:ins>
      <w:ins w:id="181" w:author="Leonardo Gresta Paulino Murta" w:date="2012-07-15T13:07:00Z">
        <w:r>
          <w:t xml:space="preserve"> </w:t>
        </w:r>
      </w:ins>
      <w:commentRangeEnd w:id="180"/>
      <w:ins w:id="182" w:author="Leonardo Gresta Paulino Murta" w:date="2012-07-15T13:08:00Z">
        <w:r>
          <w:rPr>
            <w:rStyle w:val="Refdecomentrio"/>
          </w:rPr>
          <w:commentReference w:id="180"/>
        </w:r>
      </w:ins>
      <w:ins w:id="183" w:author="Leonardo Gresta Paulino Murta" w:date="2012-07-15T13:07:00Z">
        <w:r>
          <w:t>as a proof of concept. The SDM game focus</w:t>
        </w:r>
      </w:ins>
      <w:ins w:id="184" w:author="Leonardo Gresta Paulino Murta" w:date="2012-07-15T13:10:00Z">
        <w:r>
          <w:t>es</w:t>
        </w:r>
      </w:ins>
      <w:ins w:id="185" w:author="Leonardo Gresta Paulino Murta" w:date="2012-07-15T13:07:00Z">
        <w:r>
          <w:t xml:space="preserve"> on introducing Software Engineering concepts and skills to undergraduate students. </w:t>
        </w:r>
      </w:ins>
      <w:ins w:id="186" w:author="Leonardo Gresta Paulino Murta" w:date="2012-07-15T13:08:00Z">
        <w:r>
          <w:t xml:space="preserve">The new version of SDM, which includes provenance support, allows students to analyze their actions </w:t>
        </w:r>
      </w:ins>
      <w:ins w:id="187" w:author="Leonardo Gresta Paulino Murta" w:date="2012-07-15T13:09:00Z">
        <w:r>
          <w:t xml:space="preserve">and clearly identify the ones that lead to successful or unsuccessful </w:t>
        </w:r>
      </w:ins>
      <w:ins w:id="188" w:author="Leonardo Gresta Paulino Murta" w:date="2012-07-15T13:10:00Z">
        <w:r>
          <w:t xml:space="preserve">outcomes. This scenario is </w:t>
        </w:r>
        <w:proofErr w:type="gramStart"/>
        <w:r>
          <w:t>specially</w:t>
        </w:r>
        <w:proofErr w:type="gramEnd"/>
        <w:r>
          <w:t xml:space="preserve"> representative </w:t>
        </w:r>
      </w:ins>
      <w:ins w:id="189" w:author="Leonardo Gresta Paulino Murta" w:date="2012-07-15T13:11:00Z">
        <w:r>
          <w:t>because there are multiples influences that may lead to success or failure in a software project</w:t>
        </w:r>
      </w:ins>
      <w:ins w:id="190" w:author="Leonardo Gresta Paulino Murta" w:date="2012-07-15T13:13:00Z">
        <w:r>
          <w:t>.</w:t>
        </w:r>
      </w:ins>
      <w:ins w:id="191" w:author="Leonardo Gresta Paulino Murta" w:date="2012-07-15T13:12:00Z">
        <w:r>
          <w:t xml:space="preserve"> </w:t>
        </w:r>
      </w:ins>
      <w:ins w:id="192" w:author="Leonardo Gresta Paulino Murta" w:date="2012-07-15T13:11:00Z">
        <w:r>
          <w:t xml:space="preserve"> </w:t>
        </w:r>
      </w:ins>
    </w:p>
    <w:p w:rsidR="00096AC1" w:rsidRDefault="00E67A24" w:rsidP="007B5BD2">
      <w:pPr>
        <w:ind w:right="0"/>
        <w:jc w:val="both"/>
      </w:pPr>
      <w:r>
        <w:tab/>
        <w:t xml:space="preserve">This paper is organized as follows: Section 2 </w:t>
      </w:r>
      <w:del w:id="193" w:author="Leonardo Gresta Paulino Murta" w:date="2012-07-15T13:13:00Z">
        <w:r w:rsidDel="00867212">
          <w:delText>gives an introduction to</w:delText>
        </w:r>
      </w:del>
      <w:ins w:id="194" w:author="Leonardo Gresta Paulino Murta" w:date="2012-07-15T13:13:00Z">
        <w:r w:rsidR="00867212">
          <w:t>provides some background on</w:t>
        </w:r>
      </w:ins>
      <w:r>
        <w:t xml:space="preserve"> the Open Provenance Model, explaining some of </w:t>
      </w:r>
      <w:r w:rsidR="002B45D6">
        <w:t>key</w:t>
      </w:r>
      <w:r>
        <w:t xml:space="preserve"> definitions that </w:t>
      </w:r>
      <w:del w:id="195" w:author="Leonardo Gresta Paulino Murta" w:date="2012-07-15T13:13:00Z">
        <w:r w:rsidDel="00867212">
          <w:delText xml:space="preserve">can </w:delText>
        </w:r>
      </w:del>
      <w:proofErr w:type="gramStart"/>
      <w:ins w:id="196" w:author="Leonardo Gresta Paulino Murta" w:date="2012-07-15T13:13:00Z">
        <w:r w:rsidR="00867212">
          <w:t>is</w:t>
        </w:r>
      </w:ins>
      <w:proofErr w:type="gramEnd"/>
      <w:del w:id="197" w:author="Leonardo Gresta Paulino Murta" w:date="2012-07-15T13:13:00Z">
        <w:r w:rsidDel="00867212">
          <w:delText>be</w:delText>
        </w:r>
      </w:del>
      <w:r>
        <w:t xml:space="preserve"> used by the proposed method</w:t>
      </w:r>
      <w:r w:rsidR="002B45D6">
        <w:t xml:space="preserve"> in order to create the action graph</w:t>
      </w:r>
      <w:del w:id="198" w:author="Leonardo Gresta Paulino Murta" w:date="2012-07-15T13:14:00Z">
        <w:r w:rsidR="002B45D6" w:rsidDel="00867212">
          <w:delText xml:space="preserve"> which will be visible to the player for analysis</w:delText>
        </w:r>
      </w:del>
      <w:r>
        <w:t xml:space="preserve">. Section 3 presents </w:t>
      </w:r>
      <w:ins w:id="199" w:author="Leonardo Gresta Paulino Murta" w:date="2012-07-15T13:14:00Z">
        <w:r w:rsidR="007D68B5">
          <w:t>the proposed</w:t>
        </w:r>
      </w:ins>
      <w:del w:id="200" w:author="Leonardo Gresta Paulino Murta" w:date="2012-07-15T13:14:00Z">
        <w:r w:rsidDel="007D68B5">
          <w:delText>a</w:delText>
        </w:r>
      </w:del>
      <w:r>
        <w:t xml:space="preserve"> framework to </w:t>
      </w:r>
      <w:r w:rsidR="002B45D6">
        <w:t>integrate</w:t>
      </w:r>
      <w:r>
        <w:t xml:space="preserve"> provenance in</w:t>
      </w:r>
      <w:r w:rsidR="002B45D6">
        <w:t>to</w:t>
      </w:r>
      <w:r>
        <w:t xml:space="preserve"> games</w:t>
      </w:r>
      <w:r w:rsidR="002B45D6">
        <w:t xml:space="preserve">, explaining how the </w:t>
      </w:r>
      <w:r w:rsidR="002B45D6">
        <w:lastRenderedPageBreak/>
        <w:t xml:space="preserve">structure </w:t>
      </w:r>
      <w:del w:id="201" w:author="Leonardo Gresta Paulino Murta" w:date="2012-07-15T13:14:00Z">
        <w:r w:rsidR="002B45D6" w:rsidDel="00867212">
          <w:delText>should be</w:delText>
        </w:r>
      </w:del>
      <w:ins w:id="202" w:author="Leonardo Gresta Paulino Murta" w:date="2012-07-15T13:14:00Z">
        <w:r w:rsidR="00867212">
          <w:t>is</w:t>
        </w:r>
      </w:ins>
      <w:r w:rsidR="002B45D6">
        <w:t xml:space="preserve"> organized and giving some examples to the game-provenance mapping</w:t>
      </w:r>
      <w:r>
        <w:t xml:space="preserve">. Section 4 presents </w:t>
      </w:r>
      <w:del w:id="203" w:author="Leonardo Gresta Paulino Murta" w:date="2012-07-15T13:15:00Z">
        <w:r w:rsidR="00DE1CB4" w:rsidDel="007D68B5">
          <w:delText xml:space="preserve">an </w:delText>
        </w:r>
      </w:del>
      <w:ins w:id="204" w:author="Leonardo Gresta Paulino Murta" w:date="2012-07-15T13:15:00Z">
        <w:r w:rsidR="007D68B5">
          <w:t xml:space="preserve">a proof of concept </w:t>
        </w:r>
      </w:ins>
      <w:r w:rsidR="00DE1CB4">
        <w:t xml:space="preserve">usage of the proposed framework on </w:t>
      </w:r>
      <w:ins w:id="205" w:author="Leonardo Gresta Paulino Murta" w:date="2012-07-15T13:15:00Z">
        <w:r w:rsidR="007D68B5">
          <w:t>the SDM game</w:t>
        </w:r>
      </w:ins>
      <w:del w:id="206" w:author="Leonardo Gresta Paulino Murta" w:date="2012-07-15T13:15:00Z">
        <w:r w:rsidR="00DE1CB4" w:rsidDel="007D68B5">
          <w:delText>a</w:delText>
        </w:r>
        <w:r w:rsidR="002B45D6" w:rsidDel="007D68B5">
          <w:delText>n education</w:delText>
        </w:r>
        <w:r w:rsidR="00DE1CB4" w:rsidDel="007D68B5">
          <w:delText xml:space="preserve"> game</w:delText>
        </w:r>
        <w:r w:rsidR="002B45D6" w:rsidDel="007D68B5">
          <w:delText xml:space="preserve"> developed previously</w:delText>
        </w:r>
      </w:del>
      <w:r w:rsidR="002B45D6">
        <w:t xml:space="preserve">, pointing to the changes made in order to adapt it to </w:t>
      </w:r>
      <w:del w:id="207" w:author="Leonardo Gresta Paulino Murta" w:date="2012-07-15T13:15:00Z">
        <w:r w:rsidR="002B45D6" w:rsidDel="007D68B5">
          <w:delText xml:space="preserve">permit </w:delText>
        </w:r>
      </w:del>
      <w:ins w:id="208" w:author="Leonardo Gresta Paulino Murta" w:date="2012-07-15T13:15:00Z">
        <w:r w:rsidR="007D68B5">
          <w:t xml:space="preserve">support </w:t>
        </w:r>
      </w:ins>
      <w:r w:rsidR="002B45D6">
        <w:t>provenance</w:t>
      </w:r>
      <w:r>
        <w:t>.</w:t>
      </w:r>
      <w:r w:rsidR="00553CAC">
        <w:t xml:space="preserve"> Finally, Section 6 presents the conclusions of this work</w:t>
      </w:r>
      <w:r w:rsidR="002B45D6">
        <w:t xml:space="preserve"> and </w:t>
      </w:r>
      <w:ins w:id="209" w:author="Leonardo Gresta Paulino Murta" w:date="2012-07-15T13:16:00Z">
        <w:r w:rsidR="007D68B5">
          <w:t xml:space="preserve">points out some </w:t>
        </w:r>
      </w:ins>
      <w:r w:rsidR="002B45D6">
        <w:t>f</w:t>
      </w:r>
      <w:r w:rsidR="004E496E">
        <w:t>uture work</w:t>
      </w:r>
      <w:r w:rsidR="00553CAC">
        <w:t>.</w:t>
      </w:r>
    </w:p>
    <w:p w:rsidR="00AA3BFB" w:rsidRPr="00AA3BFB" w:rsidRDefault="007B6E45" w:rsidP="00F75F1F">
      <w:pPr>
        <w:pStyle w:val="Ttulo1"/>
        <w:ind w:right="0"/>
      </w:pPr>
      <w:commentRangeStart w:id="210"/>
      <w:commentRangeStart w:id="211"/>
      <w:r w:rsidRPr="00AA3BFB">
        <w:t>Open Provenance Model</w:t>
      </w:r>
      <w:commentRangeEnd w:id="210"/>
      <w:r w:rsidR="00992B2F">
        <w:rPr>
          <w:rStyle w:val="Refdecomentrio"/>
          <w:rFonts w:ascii="Times New Roman" w:eastAsiaTheme="minorHAnsi" w:hAnsi="Times New Roman" w:cs="Times New Roman"/>
          <w:b w:val="0"/>
          <w:bCs w:val="0"/>
        </w:rPr>
        <w:commentReference w:id="210"/>
      </w:r>
      <w:commentRangeEnd w:id="211"/>
      <w:r w:rsidR="00992B2F">
        <w:rPr>
          <w:rStyle w:val="Refdecomentrio"/>
          <w:rFonts w:ascii="Times New Roman" w:eastAsiaTheme="minorHAnsi" w:hAnsi="Times New Roman" w:cs="Times New Roman"/>
          <w:b w:val="0"/>
          <w:bCs w:val="0"/>
        </w:rPr>
        <w:commentReference w:id="211"/>
      </w:r>
    </w:p>
    <w:p w:rsidR="00F21EF2" w:rsidRDefault="007B6E45" w:rsidP="00A813DF">
      <w:pPr>
        <w:ind w:right="0"/>
        <w:jc w:val="both"/>
      </w:pPr>
      <w:r w:rsidRPr="00BB07F2">
        <w:t xml:space="preserve">Provenance </w:t>
      </w:r>
      <w:proofErr w:type="gramStart"/>
      <w:r w:rsidRPr="00BB07F2">
        <w:t>is well understood</w:t>
      </w:r>
      <w:proofErr w:type="gramEnd"/>
      <w:r w:rsidRPr="00BB07F2">
        <w:t xml:space="preserve"> in the context of art or digital libraries, where it respectively refers to the documented history of an art object, or the documentation of processes in a digital object's life cycle. </w:t>
      </w:r>
      <w:r w:rsidRPr="007B6E45">
        <w:t xml:space="preserve">In 2006 at </w:t>
      </w:r>
      <w:r w:rsidRPr="007B6E45">
        <w:rPr>
          <w:i/>
        </w:rPr>
        <w:t xml:space="preserve">International Provenance and Annotation </w:t>
      </w:r>
      <w:proofErr w:type="gramStart"/>
      <w:r w:rsidRPr="007B6E45">
        <w:rPr>
          <w:i/>
        </w:rPr>
        <w:t>Workshop</w:t>
      </w:r>
      <w:proofErr w:type="gramEnd"/>
      <w:r w:rsidRPr="007B6E45">
        <w:t xml:space="preserve"> the participants were interested in </w:t>
      </w:r>
      <w:r>
        <w:t>the issues of data provenance, documentation, derivation and annotation. As a result, the Open Provenance Model</w:t>
      </w:r>
      <w:r w:rsidR="00DB2EB2">
        <w:t xml:space="preserve"> </w:t>
      </w:r>
      <w:r w:rsidR="00D21B75">
        <w:fldChar w:fldCharType="begin"/>
      </w:r>
      <w:r w:rsidR="00DB2EB2">
        <w:instrText xml:space="preserve"> ADDIN ZOTERO_ITEM CSL_CITATION {"citationID":"riTykUD2","properties":{"formattedCitation":"{\\rtf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D21B75">
        <w:fldChar w:fldCharType="separate"/>
      </w:r>
      <w:r w:rsidR="00DB2EB2" w:rsidRPr="00DB2EB2">
        <w:rPr>
          <w:szCs w:val="24"/>
        </w:rPr>
        <w:t xml:space="preserve">(MOREAU </w:t>
      </w:r>
      <w:r w:rsidR="00DB2EB2" w:rsidRPr="00DB2EB2">
        <w:rPr>
          <w:i/>
          <w:iCs/>
          <w:szCs w:val="24"/>
        </w:rPr>
        <w:t>et al.</w:t>
      </w:r>
      <w:r w:rsidR="00DB2EB2" w:rsidRPr="00DB2EB2">
        <w:rPr>
          <w:szCs w:val="24"/>
        </w:rPr>
        <w:t>, 2011)</w:t>
      </w:r>
      <w:r w:rsidR="00D21B75">
        <w:fldChar w:fldCharType="end"/>
      </w:r>
      <w:r>
        <w:t xml:space="preserve"> was created from the Provenance Challenge that was held in that workshop.</w:t>
      </w:r>
    </w:p>
    <w:p w:rsidR="00AA3BFB" w:rsidRPr="002E6E97" w:rsidDel="00992B2F" w:rsidRDefault="00992B2F" w:rsidP="00F75F1F">
      <w:pPr>
        <w:pStyle w:val="Ttulo2"/>
        <w:ind w:right="0"/>
        <w:rPr>
          <w:del w:id="212" w:author="Leonardo Gresta Paulino Murta" w:date="2012-07-15T13:46:00Z"/>
          <w:szCs w:val="24"/>
        </w:rPr>
      </w:pPr>
      <w:ins w:id="213" w:author="Leonardo Gresta Paulino Murta" w:date="2012-07-15T13:46:00Z">
        <w:r>
          <w:tab/>
        </w:r>
      </w:ins>
      <w:del w:id="214" w:author="Leonardo Gresta Paulino Murta" w:date="2012-07-15T13:46:00Z">
        <w:r w:rsidR="007B6E45" w:rsidRPr="00AA3BFB" w:rsidDel="00992B2F">
          <w:delText>Definition</w:delText>
        </w:r>
      </w:del>
    </w:p>
    <w:p w:rsidR="00AA3BFB" w:rsidRPr="007B6E45" w:rsidDel="00FD1AA4" w:rsidRDefault="007B6E45" w:rsidP="00FD1AA4">
      <w:pPr>
        <w:ind w:right="0"/>
        <w:jc w:val="both"/>
        <w:rPr>
          <w:del w:id="215" w:author="Leonardo Gresta Paulino Murta" w:date="2012-07-15T13:57:00Z"/>
        </w:rPr>
        <w:pPrChange w:id="216" w:author="Leonardo Gresta Paulino Murta" w:date="2012-07-15T13:57:00Z">
          <w:pPr>
            <w:ind w:right="0"/>
            <w:jc w:val="both"/>
          </w:pPr>
        </w:pPrChange>
      </w:pPr>
      <w:del w:id="217" w:author="Leonardo Gresta Paulino Murta" w:date="2012-07-15T13:57:00Z">
        <w:r w:rsidDel="00FD1AA4">
          <w:delText xml:space="preserve">In </w:delText>
        </w:r>
        <w:r w:rsidR="00A232F1" w:rsidDel="00FD1AA4">
          <w:delText>Open Provenance Model</w:delText>
        </w:r>
        <w:r w:rsidDel="00FD1AA4">
          <w:delText>, it is</w:delText>
        </w:r>
        <w:r w:rsidRPr="007B6E45" w:rsidDel="00FD1AA4">
          <w:delText xml:space="preserve"> assume</w:delText>
        </w:r>
        <w:r w:rsidDel="00FD1AA4">
          <w:delText>d</w:delText>
        </w:r>
        <w:r w:rsidRPr="007B6E45" w:rsidDel="00FD1AA4">
          <w:delText xml:space="preserve"> that provenance of objects </w:delText>
        </w:r>
        <w:r w:rsidDel="00FD1AA4">
          <w:delText>are</w:delText>
        </w:r>
        <w:r w:rsidRPr="007B6E45" w:rsidDel="00FD1AA4">
          <w:delText xml:space="preserve"> represented by an annotated causality graph, which is a directed acyclic graph</w:delText>
        </w:r>
      </w:del>
      <w:del w:id="218" w:author="Leonardo Gresta Paulino Murta" w:date="2012-07-15T13:47:00Z">
        <w:r w:rsidRPr="007B6E45" w:rsidDel="00992B2F">
          <w:delText>,</w:delText>
        </w:r>
      </w:del>
      <w:del w:id="219" w:author="Leonardo Gresta Paulino Murta" w:date="2012-07-15T13:57:00Z">
        <w:r w:rsidRPr="007B6E45" w:rsidDel="00FD1AA4">
          <w:delText xml:space="preserve"> enriched with annotations capturing further information pertaining to execution. </w:delText>
        </w:r>
      </w:del>
      <w:del w:id="220" w:author="Leonardo Gresta Paulino Murta" w:date="2012-07-15T13:48:00Z">
        <w:r w:rsidR="001E35E9" w:rsidDel="00992B2F">
          <w:delText>In</w:delText>
        </w:r>
        <w:r w:rsidR="00402416" w:rsidDel="00992B2F">
          <w:delText xml:space="preserve"> </w:delText>
        </w:r>
      </w:del>
      <w:commentRangeStart w:id="221"/>
      <w:del w:id="222" w:author="Leonardo Gresta Paulino Murta" w:date="2012-07-15T13:57:00Z">
        <w:r w:rsidR="00D21B75" w:rsidDel="00FD1AA4">
          <w:fldChar w:fldCharType="begin"/>
        </w:r>
        <w:r w:rsidR="00E67A24" w:rsidDel="00FD1AA4">
          <w:delInstrText xml:space="preserve"> ADDIN ZOTERO_ITEM CSL_CITATION {"citationID":"snkS1hc2","properties":{"formattedCitation":"{\\rtf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delInstrText>
        </w:r>
        <w:r w:rsidR="00D21B75" w:rsidDel="00FD1AA4">
          <w:fldChar w:fldCharType="separate"/>
        </w:r>
        <w:r w:rsidR="00BD26AA" w:rsidRPr="00BD26AA" w:rsidDel="00FD1AA4">
          <w:rPr>
            <w:szCs w:val="24"/>
          </w:rPr>
          <w:delText xml:space="preserve">(MOREAU </w:delText>
        </w:r>
        <w:r w:rsidR="00BD26AA" w:rsidRPr="00BD26AA" w:rsidDel="00FD1AA4">
          <w:rPr>
            <w:i/>
            <w:iCs/>
            <w:szCs w:val="24"/>
          </w:rPr>
          <w:delText>et al.</w:delText>
        </w:r>
        <w:r w:rsidR="00BD26AA" w:rsidRPr="00BD26AA" w:rsidDel="00FD1AA4">
          <w:rPr>
            <w:szCs w:val="24"/>
          </w:rPr>
          <w:delText>, 2011)</w:delText>
        </w:r>
        <w:r w:rsidR="00D21B75" w:rsidDel="00FD1AA4">
          <w:fldChar w:fldCharType="end"/>
        </w:r>
        <w:commentRangeEnd w:id="221"/>
        <w:r w:rsidR="00992B2F" w:rsidDel="00FD1AA4">
          <w:rPr>
            <w:rStyle w:val="Refdecomentrio"/>
          </w:rPr>
          <w:commentReference w:id="221"/>
        </w:r>
        <w:r w:rsidRPr="007B6E45" w:rsidDel="00FD1AA4">
          <w:delText>, a provenance graph is a record of a past or curren</w:delText>
        </w:r>
        <w:r w:rsidR="001E35E9" w:rsidDel="00FD1AA4">
          <w:delText>t execution</w:delText>
        </w:r>
        <w:r w:rsidRPr="007B6E45" w:rsidDel="00FD1AA4">
          <w:delText>, and not a description of something that could happen in the future.</w:delText>
        </w:r>
      </w:del>
    </w:p>
    <w:p w:rsidR="00AA3BFB" w:rsidRPr="00AA3BFB" w:rsidDel="00992B2F" w:rsidRDefault="00992B2F" w:rsidP="00FD1AA4">
      <w:pPr>
        <w:ind w:right="0"/>
        <w:jc w:val="both"/>
        <w:rPr>
          <w:del w:id="223" w:author="Leonardo Gresta Paulino Murta" w:date="2012-07-15T13:49:00Z"/>
        </w:rPr>
        <w:pPrChange w:id="224" w:author="Leonardo Gresta Paulino Murta" w:date="2012-07-15T13:57:00Z">
          <w:pPr>
            <w:pStyle w:val="Ttulo2"/>
            <w:ind w:right="0"/>
          </w:pPr>
        </w:pPrChange>
      </w:pPr>
      <w:ins w:id="225" w:author="Leonardo Gresta Paulino Murta" w:date="2012-07-15T13:49:00Z">
        <w:r>
          <w:t xml:space="preserve">The </w:t>
        </w:r>
      </w:ins>
      <w:del w:id="226" w:author="Leonardo Gresta Paulino Murta" w:date="2012-07-15T13:49:00Z">
        <w:r w:rsidR="00AC213A" w:rsidRPr="00AA3BFB" w:rsidDel="00992B2F">
          <w:delText>Requirements</w:delText>
        </w:r>
      </w:del>
    </w:p>
    <w:p w:rsidR="00DC3B53" w:rsidRPr="00FB63E5" w:rsidRDefault="00A232F1" w:rsidP="00FD1AA4">
      <w:pPr>
        <w:ind w:right="0"/>
        <w:jc w:val="both"/>
      </w:pPr>
      <w:r>
        <w:t>Open Provenance Model</w:t>
      </w:r>
      <w:r w:rsidR="00FB63E5" w:rsidRPr="00FB63E5">
        <w:t xml:space="preserve"> is a model of provenance that </w:t>
      </w:r>
      <w:proofErr w:type="gramStart"/>
      <w:r w:rsidR="00FB63E5" w:rsidRPr="00FB63E5">
        <w:t>was designed</w:t>
      </w:r>
      <w:proofErr w:type="gramEnd"/>
      <w:r w:rsidR="00FB63E5" w:rsidRPr="00FB63E5">
        <w:t xml:space="preserve"> to meet the following </w:t>
      </w:r>
      <w:commentRangeStart w:id="227"/>
      <w:r w:rsidR="00FB63E5" w:rsidRPr="00FB63E5">
        <w:t>requirements</w:t>
      </w:r>
      <w:commentRangeEnd w:id="227"/>
      <w:r w:rsidR="00992B2F">
        <w:rPr>
          <w:rStyle w:val="Refdecomentrio"/>
        </w:rPr>
        <w:commentReference w:id="227"/>
      </w:r>
      <w:r w:rsidR="00FB63E5" w:rsidRPr="00FB63E5">
        <w:t>:</w:t>
      </w:r>
    </w:p>
    <w:p w:rsidR="00FB63E5" w:rsidRDefault="00FB63E5" w:rsidP="008E3EEC">
      <w:pPr>
        <w:pStyle w:val="PargrafodaLista"/>
        <w:numPr>
          <w:ilvl w:val="0"/>
          <w:numId w:val="8"/>
        </w:numPr>
        <w:ind w:right="0"/>
        <w:jc w:val="both"/>
      </w:pPr>
      <w:r>
        <w:t>Allow provenance information to be exchanged between systems;</w:t>
      </w:r>
    </w:p>
    <w:p w:rsidR="00FB63E5" w:rsidRDefault="00FB63E5" w:rsidP="008E3EEC">
      <w:pPr>
        <w:pStyle w:val="PargrafodaLista"/>
        <w:numPr>
          <w:ilvl w:val="0"/>
          <w:numId w:val="8"/>
        </w:numPr>
        <w:ind w:right="0"/>
        <w:jc w:val="both"/>
      </w:pPr>
      <w:r>
        <w:t>Allow developers to build and share tools to operate on such provenance model;</w:t>
      </w:r>
    </w:p>
    <w:p w:rsidR="00FB63E5" w:rsidRDefault="00FB63E5" w:rsidP="008E3EEC">
      <w:pPr>
        <w:pStyle w:val="PargrafodaLista"/>
        <w:numPr>
          <w:ilvl w:val="0"/>
          <w:numId w:val="8"/>
        </w:numPr>
        <w:ind w:right="0"/>
        <w:jc w:val="both"/>
      </w:pPr>
      <w:r>
        <w:t>Define provenance in a precise, technology-agnostic manner;</w:t>
      </w:r>
    </w:p>
    <w:p w:rsidR="00FB63E5" w:rsidRDefault="00FB63E5" w:rsidP="008E3EEC">
      <w:pPr>
        <w:pStyle w:val="PargrafodaLista"/>
        <w:numPr>
          <w:ilvl w:val="0"/>
          <w:numId w:val="8"/>
        </w:numPr>
        <w:ind w:right="0"/>
        <w:jc w:val="both"/>
      </w:pPr>
      <w:r>
        <w:t>Support digital representation of provenance;</w:t>
      </w:r>
    </w:p>
    <w:p w:rsidR="00FB63E5" w:rsidRDefault="00FB63E5" w:rsidP="008E3EEC">
      <w:pPr>
        <w:pStyle w:val="PargrafodaLista"/>
        <w:numPr>
          <w:ilvl w:val="0"/>
          <w:numId w:val="8"/>
        </w:numPr>
        <w:ind w:right="0"/>
        <w:jc w:val="both"/>
      </w:pPr>
      <w:r>
        <w:t>Allow multiple levels of description to coexist;</w:t>
      </w:r>
    </w:p>
    <w:p w:rsidR="00AA3BFB" w:rsidRDefault="00FB63E5" w:rsidP="008E3EEC">
      <w:pPr>
        <w:pStyle w:val="PargrafodaLista"/>
        <w:numPr>
          <w:ilvl w:val="0"/>
          <w:numId w:val="8"/>
        </w:numPr>
        <w:ind w:right="0"/>
        <w:jc w:val="both"/>
        <w:rPr>
          <w:ins w:id="228" w:author="Leonardo Gresta Paulino Murta" w:date="2012-07-15T13:57:00Z"/>
        </w:rPr>
      </w:pPr>
      <w:r>
        <w:t xml:space="preserve">Define a core set of rules that identify the valid inferences that </w:t>
      </w:r>
      <w:proofErr w:type="gramStart"/>
      <w:r>
        <w:t>can be made</w:t>
      </w:r>
      <w:proofErr w:type="gramEnd"/>
      <w:r>
        <w:t xml:space="preserve"> on provenance representation.</w:t>
      </w:r>
    </w:p>
    <w:p w:rsidR="00FD1AA4" w:rsidRPr="007B6E45" w:rsidRDefault="00FD1AA4" w:rsidP="00FD1AA4">
      <w:pPr>
        <w:ind w:right="0"/>
        <w:jc w:val="both"/>
        <w:rPr>
          <w:ins w:id="229" w:author="Leonardo Gresta Paulino Murta" w:date="2012-07-15T13:57:00Z"/>
        </w:rPr>
      </w:pPr>
      <w:ins w:id="230" w:author="Leonardo Gresta Paulino Murta" w:date="2012-07-15T13:57:00Z">
        <w:r>
          <w:tab/>
          <w:t>In Open Provenance Model,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t xml:space="preserve">According to </w:t>
        </w:r>
        <w:commentRangeStart w:id="231"/>
        <w:r>
          <w:fldChar w:fldCharType="begin"/>
        </w:r>
        <w:r>
          <w:instrText xml:space="preserve"> ADDIN ZOTERO_ITEM CSL_CITATION {"citationID":"snkS1hc2","properties":{"formattedCitation":"{\\rtf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fldChar w:fldCharType="separate"/>
        </w:r>
        <w:r w:rsidRPr="00BD26AA">
          <w:rPr>
            <w:szCs w:val="24"/>
          </w:rPr>
          <w:t xml:space="preserve">(MOREAU </w:t>
        </w:r>
        <w:r w:rsidRPr="00BD26AA">
          <w:rPr>
            <w:i/>
            <w:iCs/>
            <w:szCs w:val="24"/>
          </w:rPr>
          <w:t>et al.</w:t>
        </w:r>
        <w:r w:rsidRPr="00BD26AA">
          <w:rPr>
            <w:szCs w:val="24"/>
          </w:rPr>
          <w:t>, 2011)</w:t>
        </w:r>
        <w:r>
          <w:fldChar w:fldCharType="end"/>
        </w:r>
        <w:commentRangeEnd w:id="231"/>
        <w:r>
          <w:rPr>
            <w:rStyle w:val="Refdecomentrio"/>
          </w:rPr>
          <w:commentReference w:id="231"/>
        </w:r>
        <w:r w:rsidRPr="007B6E45">
          <w:t>, a provenance graph is a record of a past or curren</w:t>
        </w:r>
        <w:r>
          <w:t>t execution</w:t>
        </w:r>
        <w:r w:rsidRPr="007B6E45">
          <w:t>, and not a description of something that could happen in the future.</w:t>
        </w:r>
      </w:ins>
      <w:ins w:id="232" w:author="Leonardo Gresta Paulino Murta" w:date="2012-07-15T13:58:00Z">
        <w:r>
          <w:t xml:space="preserve"> </w:t>
        </w:r>
      </w:ins>
    </w:p>
    <w:p w:rsidR="00FD1AA4" w:rsidDel="00FD1AA4" w:rsidRDefault="00FD1AA4" w:rsidP="00FD1AA4">
      <w:pPr>
        <w:ind w:right="0"/>
        <w:jc w:val="both"/>
        <w:rPr>
          <w:del w:id="233" w:author="Leonardo Gresta Paulino Murta" w:date="2012-07-15T13:59:00Z"/>
        </w:rPr>
        <w:pPrChange w:id="234" w:author="Leonardo Gresta Paulino Murta" w:date="2012-07-15T13:57:00Z">
          <w:pPr>
            <w:pStyle w:val="PargrafodaLista"/>
            <w:numPr>
              <w:numId w:val="8"/>
            </w:numPr>
            <w:ind w:right="0" w:hanging="360"/>
            <w:jc w:val="both"/>
          </w:pPr>
        </w:pPrChange>
      </w:pPr>
    </w:p>
    <w:p w:rsidR="00AA3BFB" w:rsidRPr="002E6E97" w:rsidDel="00FD1AA4" w:rsidRDefault="00FB63E5" w:rsidP="00F75F1F">
      <w:pPr>
        <w:pStyle w:val="Ttulo2"/>
        <w:ind w:right="0"/>
        <w:rPr>
          <w:del w:id="235" w:author="Leonardo Gresta Paulino Murta" w:date="2012-07-15T14:01:00Z"/>
        </w:rPr>
      </w:pPr>
      <w:del w:id="236" w:author="Leonardo Gresta Paulino Murta" w:date="2012-07-15T14:01:00Z">
        <w:r w:rsidRPr="00AA3BFB" w:rsidDel="00FD1AA4">
          <w:delText>Nodes</w:delText>
        </w:r>
      </w:del>
    </w:p>
    <w:p w:rsidR="00D3669E" w:rsidDel="00423A9C" w:rsidRDefault="00FD1AA4" w:rsidP="00F75F1F">
      <w:pPr>
        <w:ind w:right="0"/>
        <w:jc w:val="both"/>
        <w:rPr>
          <w:del w:id="237" w:author="Leonardo Gresta Paulino Murta" w:date="2012-07-15T14:07:00Z"/>
        </w:rPr>
      </w:pPr>
      <w:ins w:id="238" w:author="Leonardo Gresta Paulino Murta" w:date="2012-07-15T14:01:00Z">
        <w:r>
          <w:tab/>
        </w:r>
      </w:ins>
      <w:del w:id="239" w:author="Leonardo Gresta Paulino Murta" w:date="2012-07-15T14:01:00Z">
        <w:r w:rsidR="00A232F1" w:rsidRPr="00FB63E5" w:rsidDel="00FD1AA4">
          <w:delText xml:space="preserve">The </w:delText>
        </w:r>
        <w:r w:rsidR="00A232F1" w:rsidDel="00FD1AA4">
          <w:delText>Open Provenance Model</w:delText>
        </w:r>
        <w:r w:rsidR="00A232F1" w:rsidRPr="00FB63E5" w:rsidDel="00FD1AA4">
          <w:delText xml:space="preserve"> is in essence a </w:delText>
        </w:r>
      </w:del>
      <w:ins w:id="240" w:author="Leonardo Gresta Paulino Murta" w:date="2012-07-15T14:01:00Z">
        <w:r>
          <w:t xml:space="preserve">The </w:t>
        </w:r>
      </w:ins>
      <w:del w:id="241" w:author="Leonardo Gresta Paulino Murta" w:date="2012-07-15T14:01:00Z">
        <w:r w:rsidR="00A232F1" w:rsidRPr="00FB63E5" w:rsidDel="00FD1AA4">
          <w:delText xml:space="preserve">directional </w:delText>
        </w:r>
      </w:del>
      <w:ins w:id="242" w:author="Leonardo Gresta Paulino Murta" w:date="2012-07-15T14:01:00Z">
        <w:r>
          <w:t>causality</w:t>
        </w:r>
        <w:r w:rsidRPr="00FB63E5">
          <w:t xml:space="preserve"> </w:t>
        </w:r>
      </w:ins>
      <w:r w:rsidR="00A232F1" w:rsidRPr="00FB63E5">
        <w:t>graph</w:t>
      </w:r>
      <w:r w:rsidR="00A232F1">
        <w:t xml:space="preserve"> </w:t>
      </w:r>
      <w:del w:id="243" w:author="Leonardo Gresta Paulino Murta" w:date="2012-07-15T13:55:00Z">
        <w:r w:rsidR="00A232F1" w:rsidDel="00992B2F">
          <w:delText>in which</w:delText>
        </w:r>
      </w:del>
      <w:ins w:id="244" w:author="Leonardo Gresta Paulino Murta" w:date="2012-07-15T14:02:00Z">
        <w:r>
          <w:t>is composed of</w:t>
        </w:r>
      </w:ins>
      <w:del w:id="245" w:author="Leonardo Gresta Paulino Murta" w:date="2012-07-15T14:02:00Z">
        <w:r w:rsidR="00A232F1" w:rsidDel="00FD1AA4">
          <w:delText xml:space="preserve"> expre</w:delText>
        </w:r>
        <w:r w:rsidR="000C72CF" w:rsidDel="00FD1AA4">
          <w:delText>ss dependencies between nodes.</w:delText>
        </w:r>
        <w:r w:rsidR="00A232F1" w:rsidDel="00FD1AA4">
          <w:delText xml:space="preserve"> As such, the</w:delText>
        </w:r>
      </w:del>
      <w:r w:rsidR="00A232F1">
        <w:t xml:space="preserve"> </w:t>
      </w:r>
      <w:r w:rsidR="00A24E34" w:rsidRPr="00A24E34">
        <w:t xml:space="preserve">nodes </w:t>
      </w:r>
      <w:ins w:id="246" w:author="Leonardo Gresta Paulino Murta" w:date="2012-07-15T14:02:00Z">
        <w:r>
          <w:t xml:space="preserve">that </w:t>
        </w:r>
      </w:ins>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ins w:id="247" w:author="Leonardo Gresta Paulino Murta" w:date="2012-07-15T14:07:00Z">
        <w:r w:rsidR="00423A9C">
          <w:t xml:space="preserve"> On the other hand, </w:t>
        </w:r>
      </w:ins>
    </w:p>
    <w:p w:rsidR="00AA3BFB" w:rsidRPr="00A24E34" w:rsidDel="00FD1AA4" w:rsidRDefault="00D3669E" w:rsidP="00F75F1F">
      <w:pPr>
        <w:ind w:right="0"/>
        <w:jc w:val="both"/>
        <w:rPr>
          <w:del w:id="248" w:author="Leonardo Gresta Paulino Murta" w:date="2012-07-15T13:59:00Z"/>
        </w:rPr>
      </w:pPr>
      <w:del w:id="249" w:author="Leonardo Gresta Paulino Murta" w:date="2012-07-15T13:59:00Z">
        <w:r w:rsidDel="00FD1AA4">
          <w:tab/>
        </w:r>
        <w:r w:rsidR="009F617F" w:rsidDel="00FD1AA4">
          <w:delText xml:space="preserve">The Open Provenance Model is a model that represents artifacts in the past, explaining how they were derived, including processes that occurred in the past as well as are still in running. </w:delText>
        </w:r>
      </w:del>
    </w:p>
    <w:p w:rsidR="00AA3BFB" w:rsidRPr="002E6E97" w:rsidDel="00423A9C" w:rsidRDefault="00FB63E5" w:rsidP="00F75F1F">
      <w:pPr>
        <w:pStyle w:val="Ttulo2"/>
        <w:ind w:right="0"/>
        <w:rPr>
          <w:del w:id="250" w:author="Leonardo Gresta Paulino Murta" w:date="2012-07-15T14:07:00Z"/>
        </w:rPr>
      </w:pPr>
      <w:del w:id="251" w:author="Leonardo Gresta Paulino Murta" w:date="2012-07-15T14:07:00Z">
        <w:r w:rsidRPr="00AA3BFB" w:rsidDel="00423A9C">
          <w:delText>Dependencies</w:delText>
        </w:r>
      </w:del>
    </w:p>
    <w:p w:rsidR="00D3669E" w:rsidRDefault="00937378" w:rsidP="00F75F1F">
      <w:pPr>
        <w:ind w:right="0"/>
        <w:jc w:val="both"/>
      </w:pPr>
      <w:del w:id="252" w:author="Leonardo Gresta Paulino Murta" w:date="2012-07-15T14:07:00Z">
        <w:r w:rsidDel="00423A9C">
          <w:delText xml:space="preserve">Since one of the goals of the Open Provenance Model is to capture the causal dependencies between the artifacts, processes, and agents, the </w:delText>
        </w:r>
        <w:r w:rsidRPr="00F75F1F" w:rsidDel="00423A9C">
          <w:delText>provenance graph is defined as a directed graph,</w:delText>
        </w:r>
        <w:r w:rsidDel="00423A9C">
          <w:delText xml:space="preserve"> whose nodes are artifacts, processes and agents as described earlier. T</w:delText>
        </w:r>
      </w:del>
      <w:proofErr w:type="gramStart"/>
      <w:ins w:id="253" w:author="Leonardo Gresta Paulino Murta" w:date="2012-07-15T14:07:00Z">
        <w:r w:rsidR="00423A9C">
          <w:t>t</w:t>
        </w:r>
      </w:ins>
      <w:r>
        <w:t>he</w:t>
      </w:r>
      <w:proofErr w:type="gramEnd"/>
      <w:r>
        <w:t xml:space="preserve"> edges on the graph belong to one of the categories described in </w:t>
      </w:r>
      <w:r w:rsidR="00D21B75">
        <w:fldChar w:fldCharType="begin"/>
      </w:r>
      <w:r w:rsidR="008B4B34">
        <w:instrText xml:space="preserve"> REF _Ref327031660 \h </w:instrText>
      </w:r>
      <w:r w:rsidR="00D21B75">
        <w:fldChar w:fldCharType="separate"/>
      </w:r>
      <w:r w:rsidR="0088561C">
        <w:t xml:space="preserve">Figure </w:t>
      </w:r>
      <w:r w:rsidR="0088561C">
        <w:rPr>
          <w:noProof/>
        </w:rPr>
        <w:t>1</w:t>
      </w:r>
      <w:r w:rsidR="00D21B75">
        <w:fldChar w:fldCharType="end"/>
      </w:r>
      <w:r>
        <w:t xml:space="preserve">, representing a causal </w:t>
      </w:r>
      <w:r>
        <w:lastRenderedPageBreak/>
        <w:t>dependency between its source, denoting the effect, and its destination that denotes the cause.</w:t>
      </w:r>
    </w:p>
    <w:p w:rsidR="008B4B34" w:rsidRDefault="00D3669E" w:rsidP="00F75F1F">
      <w:pPr>
        <w:ind w:right="0"/>
        <w:jc w:val="both"/>
        <w:rPr>
          <w:noProof/>
        </w:rPr>
      </w:pPr>
      <w:r>
        <w:tab/>
      </w:r>
      <w:r w:rsidR="00AC44C7" w:rsidRPr="00885F3C">
        <w:t>The first two edges say</w:t>
      </w:r>
      <w:del w:id="254" w:author="Leonardo Gresta Paulino Murta" w:date="2012-07-15T14:04:00Z">
        <w:r w:rsidR="00AC44C7" w:rsidRPr="00885F3C" w:rsidDel="00FD1AA4">
          <w:delText>s</w:delText>
        </w:r>
      </w:del>
      <w:r w:rsidR="00AC44C7" w:rsidRPr="00885F3C">
        <w:t xml:space="preserve"> that a process used a</w:t>
      </w:r>
      <w:r w:rsidR="00AC44C7">
        <w:t>n</w:t>
      </w:r>
      <w:r w:rsidR="00AC44C7" w:rsidRPr="00885F3C">
        <w:t xml:space="preserve"> artifact and </w:t>
      </w:r>
      <w:proofErr w:type="gramStart"/>
      <w:r w:rsidR="00AC44C7" w:rsidRPr="00885F3C">
        <w:t>that artifact was generated by a process</w:t>
      </w:r>
      <w:proofErr w:type="gramEnd"/>
      <w:r w:rsidR="00AC44C7" w:rsidRPr="00885F3C">
        <w:t xml:space="preserve">. </w:t>
      </w:r>
      <w:r w:rsidR="00AC44C7">
        <w:t xml:space="preserve">The letter "R" represents the roles under which these artifacts </w:t>
      </w:r>
      <w:proofErr w:type="gramStart"/>
      <w:r w:rsidR="00AC44C7">
        <w:t>were used</w:t>
      </w:r>
      <w:proofErr w:type="gramEnd"/>
      <w:r w:rsidR="00AC44C7">
        <w:t xml:space="preserve"> since a process may have used several artifacts. Likewise, </w:t>
      </w:r>
      <w:proofErr w:type="gramStart"/>
      <w:r w:rsidR="00AC44C7">
        <w:t>many artifacts may have been generated by a process</w:t>
      </w:r>
      <w:proofErr w:type="gramEnd"/>
      <w:r w:rsidR="00AC44C7">
        <w:t>, and each would have a specific role.</w:t>
      </w:r>
      <w:r w:rsidR="00AC44C7" w:rsidRPr="00AC44C7">
        <w:t xml:space="preserve"> </w:t>
      </w:r>
      <w:r w:rsidR="00AC44C7">
        <w:t xml:space="preserve">Roles are only meaningful in the context of the process where they </w:t>
      </w:r>
      <w:proofErr w:type="gramStart"/>
      <w:r w:rsidR="00AC44C7">
        <w:t>are defined</w:t>
      </w:r>
      <w:proofErr w:type="gramEnd"/>
      <w:r w:rsidR="00AC44C7">
        <w:t xml:space="preserve">, and they are not defined by OPM, but by the application domains. Roles </w:t>
      </w:r>
      <w:proofErr w:type="gramStart"/>
      <w:r w:rsidR="00AC44C7">
        <w:t>are used</w:t>
      </w:r>
      <w:proofErr w:type="gramEnd"/>
      <w:r w:rsidR="00AC44C7">
        <w:t xml:space="preserve"> on OPM just to distinguish the involvement of artifacts in processes.</w:t>
      </w:r>
      <w:r w:rsidR="008B4B34" w:rsidRPr="008B4B34">
        <w:rPr>
          <w:noProof/>
        </w:rPr>
        <w:t xml:space="preserve"> </w:t>
      </w:r>
    </w:p>
    <w:p w:rsidR="00AC44C7" w:rsidRDefault="008B4B34" w:rsidP="008B4B34">
      <w:pPr>
        <w:ind w:right="0"/>
        <w:jc w:val="center"/>
      </w:pPr>
      <w:commentRangeStart w:id="255"/>
      <w:r>
        <w:rPr>
          <w:noProof/>
          <w:lang w:val="pt-BR" w:eastAsia="pt-BR"/>
        </w:rPr>
        <w:drawing>
          <wp:inline distT="0" distB="0" distL="0" distR="0">
            <wp:extent cx="2428875" cy="2765051"/>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428875" cy="2765051"/>
                    </a:xfrm>
                    <a:prstGeom prst="rect">
                      <a:avLst/>
                    </a:prstGeom>
                    <a:noFill/>
                    <a:ln w="9525">
                      <a:noFill/>
                      <a:miter lim="800000"/>
                      <a:headEnd/>
                      <a:tailEnd/>
                    </a:ln>
                  </pic:spPr>
                </pic:pic>
              </a:graphicData>
            </a:graphic>
          </wp:inline>
        </w:drawing>
      </w:r>
      <w:commentRangeEnd w:id="255"/>
      <w:r w:rsidR="00FD1AA4">
        <w:rPr>
          <w:rStyle w:val="Refdecomentrio"/>
        </w:rPr>
        <w:commentReference w:id="255"/>
      </w:r>
    </w:p>
    <w:p w:rsidR="008B4B34" w:rsidRPr="00224718" w:rsidRDefault="008B4B34" w:rsidP="008B4B34">
      <w:pPr>
        <w:pStyle w:val="Legenda"/>
        <w:ind w:right="0"/>
        <w:jc w:val="center"/>
      </w:pPr>
      <w:bookmarkStart w:id="256" w:name="_Ref327031660"/>
      <w:proofErr w:type="gramStart"/>
      <w:r>
        <w:t xml:space="preserve">Figure </w:t>
      </w:r>
      <w:fldSimple w:instr=" SEQ Figure \* ARABIC ">
        <w:r w:rsidR="0088561C">
          <w:rPr>
            <w:noProof/>
          </w:rPr>
          <w:t>1</w:t>
        </w:r>
      </w:fldSimple>
      <w:bookmarkEnd w:id="256"/>
      <w:r>
        <w:t>: Edges and Usage of Timestamps in Open Provenance Model</w:t>
      </w:r>
      <w:r w:rsidR="00A13D96">
        <w:t>.</w:t>
      </w:r>
      <w:proofErr w:type="gramEnd"/>
      <w:r w:rsidR="00A13D96">
        <w:t xml:space="preserve"> Adapted from </w:t>
      </w:r>
      <w:r w:rsidR="00D21B75">
        <w:fldChar w:fldCharType="begin"/>
      </w:r>
      <w:r w:rsidR="00A13D96">
        <w:instrText xml:space="preserve"> ADDIN ZOTERO_ITEM CSL_CITATION {"citationID":"Fb8A6S05","properties":{"formattedCitation":"{\\rtf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D21B75">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D21B75">
        <w:fldChar w:fldCharType="end"/>
      </w:r>
      <w:r w:rsidR="00A13D96">
        <w:t>.</w:t>
      </w:r>
    </w:p>
    <w:p w:rsidR="00D03BCE" w:rsidRDefault="00DC3B53" w:rsidP="00F75F1F">
      <w:pPr>
        <w:ind w:right="0"/>
        <w:jc w:val="both"/>
      </w:pPr>
      <w:r>
        <w:tab/>
      </w:r>
      <w:r w:rsidR="00D03BCE">
        <w:t xml:space="preserve">The edge </w:t>
      </w:r>
      <w:proofErr w:type="gramStart"/>
      <w:r w:rsidR="00D03BCE">
        <w:rPr>
          <w:i/>
        </w:rPr>
        <w:t>was controlled</w:t>
      </w:r>
      <w:proofErr w:type="gramEnd"/>
      <w:r w:rsidR="00D03BCE">
        <w:rPr>
          <w:i/>
        </w:rPr>
        <w:t xml:space="preserve"> by</w:t>
      </w:r>
      <w:r w:rsidR="00D03BCE">
        <w:t xml:space="preserve"> express that a process was caused by an agent, essentially acting as a catalyst or controller. Since a process may have been controlled by several agents, it is also identified their roles as controllers. This type of dependency represents a control relationship and not a data derivation. The edge </w:t>
      </w:r>
      <w:r w:rsidR="00D03BCE">
        <w:rPr>
          <w:i/>
        </w:rPr>
        <w:t>derived from</w:t>
      </w:r>
      <w:r w:rsidR="00D03BCE">
        <w:t xml:space="preserve"> assert that artifact A2 was derived from another artifact A1, giving us a dataflow oriented view of provenance. In contrast to the edge </w:t>
      </w:r>
      <w:r w:rsidR="00D03BCE">
        <w:rPr>
          <w:i/>
        </w:rPr>
        <w:t>was derived from</w:t>
      </w:r>
      <w:r w:rsidR="00D03BCE">
        <w:t xml:space="preserve">, an edge </w:t>
      </w:r>
      <w:r w:rsidR="00D03BCE">
        <w:rPr>
          <w:i/>
        </w:rPr>
        <w:t>was triggered by</w:t>
      </w:r>
      <w:r w:rsidR="00D03BCE">
        <w:t xml:space="preserve"> allows for a process oriented view of past executions.</w:t>
      </w:r>
      <w:r w:rsidR="00003977">
        <w:t xml:space="preserve"> Below are some important definitions in the </w:t>
      </w:r>
      <w:r w:rsidR="009F6FAB">
        <w:t>Open Provenance Model</w:t>
      </w:r>
      <w:ins w:id="257" w:author="Leonardo Gresta Paulino Murta" w:date="2012-07-15T14:09:00Z">
        <w:r w:rsidR="00423A9C">
          <w:t xml:space="preserve"> according to </w:t>
        </w:r>
        <w:commentRangeStart w:id="258"/>
        <w:r w:rsidR="00423A9C">
          <w:t>XXX</w:t>
        </w:r>
        <w:commentRangeEnd w:id="258"/>
        <w:r w:rsidR="00423A9C">
          <w:rPr>
            <w:rStyle w:val="Refdecomentrio"/>
          </w:rPr>
          <w:commentReference w:id="258"/>
        </w:r>
      </w:ins>
      <w:r w:rsidR="00003977">
        <w:t>.</w:t>
      </w:r>
    </w:p>
    <w:p w:rsidR="00003977" w:rsidRPr="00234F42" w:rsidRDefault="00DC3B53" w:rsidP="00F75F1F">
      <w:pPr>
        <w:ind w:right="0"/>
        <w:jc w:val="both"/>
      </w:pPr>
      <w:del w:id="259" w:author="Leonardo Gresta Paulino Murta" w:date="2012-07-15T14:10:00Z">
        <w:r w:rsidDel="00423A9C">
          <w:rPr>
            <w:b/>
          </w:rPr>
          <w:tab/>
        </w:r>
      </w:del>
      <w:r w:rsidR="00003977" w:rsidRPr="007151FF">
        <w:rPr>
          <w:b/>
        </w:rPr>
        <w:t>Causal Relationship</w:t>
      </w:r>
      <w:r w:rsidR="00003977">
        <w:t xml:space="preserve">: </w:t>
      </w:r>
      <w:r w:rsidR="00B87F75" w:rsidRPr="00DC3B53">
        <w:rPr>
          <w:i/>
        </w:rPr>
        <w:t>R</w:t>
      </w:r>
      <w:r w:rsidR="00003977" w:rsidRPr="00DC3B53">
        <w:rPr>
          <w:i/>
        </w:rPr>
        <w:t>epresented by an arc and denotes the presence of a causal dependency between the source of the arc (effect) and the destination of the arc (cause).</w:t>
      </w:r>
    </w:p>
    <w:p w:rsidR="00003977" w:rsidRDefault="00DC3B53" w:rsidP="00F75F1F">
      <w:pPr>
        <w:ind w:right="0"/>
        <w:jc w:val="both"/>
      </w:pPr>
      <w:del w:id="260" w:author="Leonardo Gresta Paulino Murta" w:date="2012-07-15T14:10:00Z">
        <w:r w:rsidDel="00423A9C">
          <w:rPr>
            <w:b/>
          </w:rPr>
          <w:tab/>
        </w:r>
      </w:del>
      <w:r w:rsidR="00003977" w:rsidRPr="007151FF">
        <w:rPr>
          <w:b/>
        </w:rPr>
        <w:t>Artifact Used by a Process</w:t>
      </w:r>
      <w:r w:rsidR="00003977">
        <w:t xml:space="preserve">: </w:t>
      </w:r>
      <w:r w:rsidR="00797D68">
        <w:t xml:space="preserve"> </w:t>
      </w:r>
      <w:r w:rsidR="00797D68" w:rsidRPr="00DC3B53">
        <w:rPr>
          <w:i/>
        </w:rPr>
        <w:t xml:space="preserve">A "used" edge from process to an artifact is a causal relationship intended to indicate that the process required the availability of </w:t>
      </w:r>
      <w:r w:rsidR="00797D68" w:rsidRPr="00DC3B53">
        <w:rPr>
          <w:i/>
        </w:rPr>
        <w:lastRenderedPageBreak/>
        <w:t xml:space="preserve">the artifact to be able to complete its execution. When several artifacts </w:t>
      </w:r>
      <w:proofErr w:type="gramStart"/>
      <w:r w:rsidR="00797D68" w:rsidRPr="00DC3B53">
        <w:rPr>
          <w:i/>
        </w:rPr>
        <w:t>are connected</w:t>
      </w:r>
      <w:proofErr w:type="gramEnd"/>
      <w:r w:rsidR="00797D68" w:rsidRPr="00DC3B53">
        <w:rPr>
          <w:i/>
        </w:rPr>
        <w:t xml:space="preserve"> to a same process by multiple "used" edges, all of them were required for the process to complete.</w:t>
      </w:r>
    </w:p>
    <w:p w:rsidR="00797D68" w:rsidRPr="00D214F2" w:rsidRDefault="00DC3B53" w:rsidP="00F75F1F">
      <w:pPr>
        <w:ind w:right="0"/>
        <w:jc w:val="both"/>
      </w:pPr>
      <w:del w:id="261" w:author="Leonardo Gresta Paulino Murta" w:date="2012-07-15T14:10:00Z">
        <w:r w:rsidDel="00423A9C">
          <w:rPr>
            <w:b/>
          </w:rPr>
          <w:tab/>
        </w:r>
      </w:del>
      <w:r w:rsidR="00797D68" w:rsidRPr="007151FF">
        <w:rPr>
          <w:b/>
        </w:rPr>
        <w:t>Artifacts Generated by Processes</w:t>
      </w:r>
      <w:r w:rsidR="00797D68">
        <w:t xml:space="preserve">: </w:t>
      </w:r>
      <w:r w:rsidR="00797D68" w:rsidRPr="00DC3B53">
        <w:rPr>
          <w:i/>
        </w:rPr>
        <w:t xml:space="preserve">A "was generated by" edge from an artifact to a process is a causal relationship intended to mean that the process was required to initiate its execution for the artifact to have been generated. When several artifacts are connected to </w:t>
      </w:r>
      <w:ins w:id="262" w:author="Leonardo Gresta Paulino Murta" w:date="2012-07-15T14:11:00Z">
        <w:r w:rsidR="00423A9C">
          <w:rPr>
            <w:i/>
          </w:rPr>
          <w:t>the</w:t>
        </w:r>
      </w:ins>
      <w:del w:id="263" w:author="Leonardo Gresta Paulino Murta" w:date="2012-07-15T14:11:00Z">
        <w:r w:rsidR="00797D68" w:rsidRPr="00DC3B53" w:rsidDel="00423A9C">
          <w:rPr>
            <w:i/>
          </w:rPr>
          <w:delText>a</w:delText>
        </w:r>
      </w:del>
      <w:r w:rsidR="00797D68" w:rsidRPr="00DC3B53">
        <w:rPr>
          <w:i/>
        </w:rPr>
        <w:t xml:space="preserve"> same process by multiple "was generated by" edges, </w:t>
      </w:r>
      <w:commentRangeStart w:id="264"/>
      <w:r w:rsidR="00797D68" w:rsidRPr="00DC3B53">
        <w:rPr>
          <w:i/>
        </w:rPr>
        <w:t xml:space="preserve">the process had to have begun for all of </w:t>
      </w:r>
      <w:proofErr w:type="gramStart"/>
      <w:r w:rsidR="00797D68" w:rsidRPr="00DC3B53">
        <w:rPr>
          <w:i/>
        </w:rPr>
        <w:t>the to</w:t>
      </w:r>
      <w:proofErr w:type="gramEnd"/>
      <w:r w:rsidR="00797D68" w:rsidRPr="00DC3B53">
        <w:rPr>
          <w:i/>
        </w:rPr>
        <w:t xml:space="preserve"> be generated.</w:t>
      </w:r>
      <w:commentRangeEnd w:id="264"/>
      <w:r w:rsidR="00423A9C">
        <w:rPr>
          <w:rStyle w:val="Refdecomentrio"/>
        </w:rPr>
        <w:commentReference w:id="264"/>
      </w:r>
    </w:p>
    <w:p w:rsidR="00797D68" w:rsidRPr="00DC3B53" w:rsidRDefault="00DC3B53" w:rsidP="00F75F1F">
      <w:pPr>
        <w:ind w:right="0"/>
        <w:jc w:val="both"/>
        <w:rPr>
          <w:i/>
        </w:rPr>
      </w:pPr>
      <w:del w:id="265" w:author="Leonardo Gresta Paulino Murta" w:date="2012-07-15T14:12:00Z">
        <w:r w:rsidDel="00423A9C">
          <w:rPr>
            <w:b/>
          </w:rPr>
          <w:tab/>
        </w:r>
      </w:del>
      <w:r w:rsidR="00797D68" w:rsidRPr="007151FF">
        <w:rPr>
          <w:b/>
        </w:rPr>
        <w:t>Process Triggered by Process</w:t>
      </w:r>
      <w:r w:rsidR="00797D68">
        <w:t xml:space="preserve">: </w:t>
      </w:r>
      <w:r w:rsidR="00797D68" w:rsidRPr="00DC3B53">
        <w:rPr>
          <w:i/>
        </w:rPr>
        <w:t>An edge "was triggered by" from a process P2 to a process P1 is a causal dependency that indicates that the start of process P1 was required for P2 to be able to complete.</w:t>
      </w:r>
    </w:p>
    <w:p w:rsidR="00797D68" w:rsidRPr="00D214F2" w:rsidRDefault="00DC3B53" w:rsidP="00F75F1F">
      <w:pPr>
        <w:ind w:right="0"/>
        <w:jc w:val="both"/>
      </w:pPr>
      <w:del w:id="266" w:author="Leonardo Gresta Paulino Murta" w:date="2012-07-15T14:12:00Z">
        <w:r w:rsidDel="00423A9C">
          <w:rPr>
            <w:b/>
          </w:rPr>
          <w:tab/>
        </w:r>
      </w:del>
      <w:r w:rsidR="00797D68" w:rsidRPr="007151FF">
        <w:rPr>
          <w:b/>
        </w:rPr>
        <w:t>Artifact Derived from Artifact</w:t>
      </w:r>
      <w:r w:rsidR="00797D68">
        <w:t xml:space="preserve">: </w:t>
      </w:r>
      <w:r w:rsidR="00797D68" w:rsidRPr="00DC3B53">
        <w:rPr>
          <w:i/>
        </w:rPr>
        <w:t xml:space="preserve">An edge "was derived from" from artifact A2 to artifact A1 is a causal relationship that indicates that artifact A1 </w:t>
      </w:r>
      <w:del w:id="267" w:author="Leonardo Gresta Paulino Murta" w:date="2012-07-15T14:15:00Z">
        <w:r w:rsidR="00797D68" w:rsidRPr="00DC3B53" w:rsidDel="00423A9C">
          <w:rPr>
            <w:i/>
          </w:rPr>
          <w:delText xml:space="preserve">needs </w:delText>
        </w:r>
      </w:del>
      <w:proofErr w:type="gramStart"/>
      <w:ins w:id="268" w:author="Leonardo Gresta Paulino Murta" w:date="2012-07-15T14:15:00Z">
        <w:r w:rsidR="00423A9C">
          <w:rPr>
            <w:i/>
          </w:rPr>
          <w:t>should</w:t>
        </w:r>
      </w:ins>
      <w:del w:id="269" w:author="Leonardo Gresta Paulino Murta" w:date="2012-07-15T14:15:00Z">
        <w:r w:rsidR="00797D68" w:rsidRPr="00DC3B53" w:rsidDel="00423A9C">
          <w:rPr>
            <w:i/>
          </w:rPr>
          <w:delText>to</w:delText>
        </w:r>
      </w:del>
      <w:r w:rsidR="00797D68" w:rsidRPr="00DC3B53">
        <w:rPr>
          <w:i/>
        </w:rPr>
        <w:t xml:space="preserve"> have been generated</w:t>
      </w:r>
      <w:proofErr w:type="gramEnd"/>
      <w:r w:rsidR="00797D68" w:rsidRPr="00DC3B53">
        <w:rPr>
          <w:i/>
        </w:rPr>
        <w:t xml:space="preserve"> for A2 to be generated. </w:t>
      </w:r>
      <w:r w:rsidR="007151FF" w:rsidRPr="00DC3B53">
        <w:rPr>
          <w:i/>
        </w:rPr>
        <w:t xml:space="preserve"> The piece of state associated with A2 is dependent on the presence of A1 or on the piece of state associated with A1.</w:t>
      </w:r>
    </w:p>
    <w:p w:rsidR="007151FF" w:rsidRPr="00D214F2" w:rsidRDefault="00DC3B53" w:rsidP="00F75F1F">
      <w:pPr>
        <w:ind w:right="0"/>
        <w:jc w:val="both"/>
      </w:pPr>
      <w:del w:id="270" w:author="Leonardo Gresta Paulino Murta" w:date="2012-07-15T14:15:00Z">
        <w:r w:rsidDel="00423A9C">
          <w:rPr>
            <w:b/>
          </w:rPr>
          <w:tab/>
        </w:r>
      </w:del>
      <w:r w:rsidR="007151FF" w:rsidRPr="007151FF">
        <w:rPr>
          <w:b/>
        </w:rPr>
        <w:t>Process Controlled by Agent</w:t>
      </w:r>
      <w:r w:rsidR="007151FF">
        <w:t xml:space="preserve">: </w:t>
      </w:r>
      <w:r w:rsidR="007151FF" w:rsidRPr="00DC3B53">
        <w:rPr>
          <w:i/>
        </w:rPr>
        <w:t xml:space="preserve">An edge "was controlled by" from a process P to an agent Ag is a causal dependency that indicates that </w:t>
      </w:r>
      <w:r w:rsidR="004814B4" w:rsidRPr="00DC3B53">
        <w:rPr>
          <w:i/>
        </w:rPr>
        <w:t>agent Ag controlled the start and end of process P</w:t>
      </w:r>
      <w:r w:rsidR="007151FF" w:rsidRPr="00DC3B53">
        <w:rPr>
          <w:i/>
        </w:rPr>
        <w:t>.</w:t>
      </w:r>
    </w:p>
    <w:p w:rsidR="00AA3BFB" w:rsidRPr="002E6E97" w:rsidRDefault="00DC3B53" w:rsidP="00F75F1F">
      <w:pPr>
        <w:ind w:right="0"/>
        <w:jc w:val="both"/>
        <w:rPr>
          <w:i/>
        </w:rPr>
      </w:pPr>
      <w:del w:id="271" w:author="Leonardo Gresta Paulino Murta" w:date="2012-07-15T14:15:00Z">
        <w:r w:rsidDel="00423A9C">
          <w:rPr>
            <w:b/>
          </w:rPr>
          <w:tab/>
        </w:r>
      </w:del>
      <w:r w:rsidR="007151FF" w:rsidRPr="007151FF">
        <w:rPr>
          <w:b/>
        </w:rPr>
        <w:t>Role</w:t>
      </w:r>
      <w:r w:rsidR="007151FF">
        <w:t xml:space="preserve">: </w:t>
      </w:r>
      <w:r w:rsidR="000B17CC" w:rsidRPr="00DC3B53">
        <w:rPr>
          <w:i/>
        </w:rPr>
        <w:t>D</w:t>
      </w:r>
      <w:r w:rsidR="007151FF" w:rsidRPr="00DC3B53">
        <w:rPr>
          <w:i/>
        </w:rPr>
        <w:t xml:space="preserve">esignates an </w:t>
      </w:r>
      <w:r w:rsidR="00B648B2" w:rsidRPr="00DC3B53">
        <w:rPr>
          <w:i/>
        </w:rPr>
        <w:t>artifact</w:t>
      </w:r>
      <w:r w:rsidR="007151FF" w:rsidRPr="00DC3B53">
        <w:rPr>
          <w:i/>
        </w:rPr>
        <w:t xml:space="preserve"> or agent's function in a process.</w:t>
      </w:r>
    </w:p>
    <w:p w:rsidR="00AA3BFB" w:rsidRPr="002E6E97" w:rsidDel="00423A9C" w:rsidRDefault="00773285" w:rsidP="00F75F1F">
      <w:pPr>
        <w:pStyle w:val="Ttulo2"/>
        <w:ind w:right="0"/>
        <w:rPr>
          <w:del w:id="272" w:author="Leonardo Gresta Paulino Murta" w:date="2012-07-15T14:16:00Z"/>
          <w:rFonts w:cs="Arial"/>
          <w:szCs w:val="20"/>
        </w:rPr>
      </w:pPr>
      <w:del w:id="273" w:author="Leonardo Gresta Paulino Murta" w:date="2012-07-15T14:16:00Z">
        <w:r w:rsidRPr="00A232F1" w:rsidDel="00423A9C">
          <w:delText>Temporal Constraints</w:delText>
        </w:r>
      </w:del>
    </w:p>
    <w:p w:rsidR="00D3669E" w:rsidRDefault="00423A9C" w:rsidP="00F75F1F">
      <w:pPr>
        <w:ind w:right="0"/>
        <w:jc w:val="both"/>
      </w:pPr>
      <w:ins w:id="274" w:author="Leonardo Gresta Paulino Murta" w:date="2012-07-15T14:16:00Z">
        <w:r>
          <w:t xml:space="preserve">Moreover, the </w:t>
        </w:r>
      </w:ins>
      <w:r w:rsidR="00577881">
        <w:t xml:space="preserve">Open Provenance Model allows </w:t>
      </w:r>
      <w:proofErr w:type="gramStart"/>
      <w:r w:rsidR="00577881">
        <w:t>for causality</w:t>
      </w:r>
      <w:proofErr w:type="gramEnd"/>
      <w:r w:rsidR="00577881">
        <w:t xml:space="preserve"> graphs to be used with time information. In this model, time </w:t>
      </w:r>
      <w:proofErr w:type="gramStart"/>
      <w:r w:rsidR="00577881">
        <w:t xml:space="preserve">is not </w:t>
      </w:r>
      <w:del w:id="275" w:author="Leonardo Gresta Paulino Murta" w:date="2012-07-15T14:16:00Z">
        <w:r w:rsidR="00577881" w:rsidDel="00423A9C">
          <w:delText xml:space="preserve">to be </w:delText>
        </w:r>
      </w:del>
      <w:r w:rsidR="00577881">
        <w:t>used</w:t>
      </w:r>
      <w:proofErr w:type="gramEnd"/>
      <w:r w:rsidR="00577881">
        <w:t xml:space="preserve"> for deriving causality, but to </w:t>
      </w:r>
      <w:del w:id="276" w:author="Leonardo Gresta Paulino Murta" w:date="2012-07-15T14:16:00Z">
        <w:r w:rsidR="00577881" w:rsidDel="00423A9C">
          <w:delText xml:space="preserve">be used as a way of </w:delText>
        </w:r>
      </w:del>
      <w:r w:rsidR="00577881">
        <w:t>validat</w:t>
      </w:r>
      <w:ins w:id="277" w:author="Leonardo Gresta Paulino Murta" w:date="2012-07-15T14:16:00Z">
        <w:r>
          <w:t>e</w:t>
        </w:r>
      </w:ins>
      <w:del w:id="278" w:author="Leonardo Gresta Paulino Murta" w:date="2012-07-15T14:16:00Z">
        <w:r w:rsidR="00577881" w:rsidDel="00423A9C">
          <w:delText>ing</w:delText>
        </w:r>
      </w:del>
      <w:r w:rsidR="00577881">
        <w:t xml:space="preserve"> causality claims, since if the same time clock is used to measure the time for both the effect and cause, then the time of an effect should be greater than the time of its cause.</w:t>
      </w:r>
    </w:p>
    <w:p w:rsidR="00E1294A" w:rsidDel="00F10CD7" w:rsidRDefault="00D3669E" w:rsidP="008B4B34">
      <w:pPr>
        <w:ind w:right="0"/>
        <w:jc w:val="both"/>
        <w:rPr>
          <w:del w:id="279" w:author="Leonardo Gresta Paulino Murta" w:date="2012-07-15T14:19:00Z"/>
        </w:rPr>
      </w:pPr>
      <w:r>
        <w:tab/>
      </w:r>
      <w:r w:rsidR="00085B7C">
        <w:t>In addition</w:t>
      </w:r>
      <w:r w:rsidR="00577881">
        <w:t xml:space="preserve">, time may be associated to </w:t>
      </w:r>
      <w:r w:rsidR="00577881">
        <w:rPr>
          <w:i/>
        </w:rPr>
        <w:t>instantaneous occurrences</w:t>
      </w:r>
      <w:r w:rsidR="00577881">
        <w:t xml:space="preserve"> in a process. There are four types of this occurrences: for artifacts they are </w:t>
      </w:r>
      <w:proofErr w:type="gramStart"/>
      <w:r w:rsidR="00577881">
        <w:rPr>
          <w:i/>
        </w:rPr>
        <w:t xml:space="preserve">creation </w:t>
      </w:r>
      <w:r w:rsidR="00577881">
        <w:t xml:space="preserve"> and</w:t>
      </w:r>
      <w:proofErr w:type="gramEnd"/>
      <w:r w:rsidR="00577881">
        <w:t xml:space="preserve"> </w:t>
      </w:r>
      <w:r w:rsidR="00577881">
        <w:rPr>
          <w:i/>
        </w:rPr>
        <w:t>use</w:t>
      </w:r>
      <w:r w:rsidR="00577881">
        <w:t xml:space="preserve">, whereas for processes </w:t>
      </w:r>
      <w:ins w:id="280" w:author="Leonardo Gresta Paulino Murta" w:date="2012-07-15T14:17:00Z">
        <w:r w:rsidR="00F10CD7">
          <w:t xml:space="preserve">they </w:t>
        </w:r>
      </w:ins>
      <w:r w:rsidR="00577881">
        <w:t xml:space="preserve">are </w:t>
      </w:r>
      <w:r w:rsidR="00577881">
        <w:rPr>
          <w:i/>
        </w:rPr>
        <w:t>starting</w:t>
      </w:r>
      <w:r w:rsidR="00577881">
        <w:t xml:space="preserve"> and </w:t>
      </w:r>
      <w:r w:rsidR="00577881">
        <w:rPr>
          <w:i/>
        </w:rPr>
        <w:t>ending</w:t>
      </w:r>
      <w:r w:rsidR="00577881">
        <w:t>.</w:t>
      </w:r>
      <w:r w:rsidR="00B50DC0">
        <w:t xml:space="preserve"> Given that </w:t>
      </w:r>
      <w:proofErr w:type="gramStart"/>
      <w:r w:rsidR="00B50DC0">
        <w:t>time is observed by someone</w:t>
      </w:r>
      <w:proofErr w:type="gramEnd"/>
      <w:r w:rsidR="00B50DC0">
        <w:t xml:space="preserve">, its accuracy is limited by the clock and the notion of time. </w:t>
      </w:r>
      <w:del w:id="281" w:author="Leonardo Gresta Paulino Murta" w:date="2012-07-15T14:18:00Z">
        <w:r w:rsidR="00B50DC0" w:rsidDel="00F10CD7">
          <w:delText xml:space="preserve">In </w:delText>
        </w:r>
      </w:del>
      <w:proofErr w:type="spellStart"/>
      <w:ins w:id="282" w:author="Leonardo Gresta Paulino Murta" w:date="2012-07-15T14:18:00Z">
        <w:r w:rsidR="00F10CD7">
          <w:t>T</w:t>
        </w:r>
      </w:ins>
      <w:del w:id="283" w:author="Leonardo Gresta Paulino Murta" w:date="2012-07-15T14:18:00Z">
        <w:r w:rsidR="00B50DC0" w:rsidDel="00F10CD7">
          <w:delText>t</w:delText>
        </w:r>
      </w:del>
      <w:r w:rsidR="00B50DC0">
        <w:t>his</w:t>
      </w:r>
      <w:proofErr w:type="spellEnd"/>
      <w:r w:rsidR="00B50DC0">
        <w:t xml:space="preserve"> way, the model allows for an interval of accuracy to support the granularity used to represent time. With this, it is possible to state that an artifact </w:t>
      </w:r>
      <w:proofErr w:type="gramStart"/>
      <w:r w:rsidR="00B50DC0">
        <w:t>was used</w:t>
      </w:r>
      <w:proofErr w:type="gramEnd"/>
      <w:r w:rsidR="00B50DC0">
        <w:t xml:space="preserve"> no earlier than time t1 and no later than time t2, as an example. </w:t>
      </w:r>
    </w:p>
    <w:p w:rsidR="00F10CD7" w:rsidRDefault="00E1294A" w:rsidP="008B4B34">
      <w:pPr>
        <w:ind w:right="0"/>
        <w:jc w:val="both"/>
        <w:rPr>
          <w:ins w:id="284" w:author="Leonardo Gresta Paulino Murta" w:date="2012-07-15T14:18:00Z"/>
        </w:rPr>
      </w:pPr>
      <w:del w:id="285" w:author="Leonardo Gresta Paulino Murta" w:date="2012-07-15T14:19:00Z">
        <w:r w:rsidDel="00F10CD7">
          <w:tab/>
        </w:r>
        <w:r w:rsidR="00B50DC0" w:rsidDel="00F10CD7">
          <w:delText>For a process, it</w:delText>
        </w:r>
      </w:del>
      <w:ins w:id="286" w:author="Leonardo Gresta Paulino Murta" w:date="2012-07-15T14:19:00Z">
        <w:r w:rsidR="00F10CD7">
          <w:t>This rationale</w:t>
        </w:r>
      </w:ins>
      <w:r w:rsidR="00B50DC0">
        <w:t xml:space="preserve"> is analogous</w:t>
      </w:r>
      <w:ins w:id="287" w:author="Leonardo Gresta Paulino Murta" w:date="2012-07-15T14:19:00Z">
        <w:r w:rsidR="00F10CD7">
          <w:t xml:space="preserve"> for processes</w:t>
        </w:r>
      </w:ins>
      <w:r w:rsidR="00B50DC0">
        <w:t xml:space="preserve">. </w:t>
      </w:r>
      <w:r w:rsidR="00DC3B53">
        <w:tab/>
      </w:r>
    </w:p>
    <w:p w:rsidR="00415FF5" w:rsidRDefault="00F10CD7" w:rsidP="008B4B34">
      <w:pPr>
        <w:ind w:right="0"/>
        <w:jc w:val="both"/>
      </w:pPr>
      <w:ins w:id="288" w:author="Leonardo Gresta Paulino Murta" w:date="2012-07-15T14:19:00Z">
        <w:r>
          <w:tab/>
        </w:r>
      </w:ins>
      <w:r w:rsidR="00D21B75">
        <w:fldChar w:fldCharType="begin"/>
      </w:r>
      <w:r w:rsidR="00D21B75">
        <w:instrText xml:space="preserve"> REF _Ref327031660 \h  \* MERGEFORMAT </w:instrText>
      </w:r>
      <w:r w:rsidR="00D21B75">
        <w:fldChar w:fldCharType="separate"/>
      </w:r>
      <w:proofErr w:type="gramStart"/>
      <w:r w:rsidR="0088561C">
        <w:t xml:space="preserve">Figure </w:t>
      </w:r>
      <w:r w:rsidR="0088561C">
        <w:rPr>
          <w:noProof/>
        </w:rPr>
        <w:t>1</w:t>
      </w:r>
      <w:r w:rsidR="00D21B75">
        <w:fldChar w:fldCharType="end"/>
      </w:r>
      <w:r w:rsidR="00B50DC0">
        <w:t xml:space="preserve"> indicate</w:t>
      </w:r>
      <w:proofErr w:type="gramEnd"/>
      <w:r w:rsidR="00B50DC0">
        <w:t xml:space="preserve"> how time information can be expressed in the model. For "used" </w:t>
      </w:r>
      <w:del w:id="289" w:author="Leonardo Gresta Paulino Murta" w:date="2012-07-15T14:19:00Z">
        <w:r w:rsidR="00B50DC0" w:rsidDel="00F10CD7">
          <w:delText xml:space="preserve">edges </w:delText>
        </w:r>
      </w:del>
      <w:r w:rsidR="00B50DC0">
        <w:t xml:space="preserve">and "was generated by" </w:t>
      </w:r>
      <w:ins w:id="290" w:author="Leonardo Gresta Paulino Murta" w:date="2012-07-15T14:19:00Z">
        <w:r>
          <w:t xml:space="preserve">edges, </w:t>
        </w:r>
      </w:ins>
      <w:r w:rsidR="00B50DC0">
        <w:t xml:space="preserve">one timestamp </w:t>
      </w:r>
      <w:proofErr w:type="gramStart"/>
      <w:r w:rsidR="00B50DC0">
        <w:t>can be used</w:t>
      </w:r>
      <w:proofErr w:type="gramEnd"/>
      <w:r w:rsidR="00B50DC0">
        <w:t xml:space="preserve"> to express when the event happened. For "was controlled by" edge two timestamps marks when the process started and </w:t>
      </w:r>
      <w:r w:rsidR="00B50DC0">
        <w:lastRenderedPageBreak/>
        <w:t xml:space="preserve">terminated. For "was derived from" and "was triggered by" edges, one timestamp to indicate when the artifact </w:t>
      </w:r>
      <w:proofErr w:type="gramStart"/>
      <w:r w:rsidR="00B50DC0">
        <w:t>was used</w:t>
      </w:r>
      <w:proofErr w:type="gramEnd"/>
      <w:r w:rsidR="00B50DC0">
        <w:t>.</w:t>
      </w:r>
      <w:r w:rsidR="00D46013">
        <w:t xml:space="preserve"> Despite using timestamp, the time of occurrence </w:t>
      </w:r>
      <w:del w:id="291" w:author="Leonardo Gresta Paulino Murta" w:date="2012-07-15T14:21:00Z">
        <w:r w:rsidR="00D46013" w:rsidDel="00F10CD7">
          <w:delText xml:space="preserve">in </w:delText>
        </w:r>
      </w:del>
      <w:r w:rsidR="00D46013">
        <w:t xml:space="preserve">itself is not </w:t>
      </w:r>
      <w:ins w:id="292" w:author="Leonardo Gresta Paulino Murta" w:date="2012-07-15T14:21:00Z">
        <w:r>
          <w:t xml:space="preserve">enough </w:t>
        </w:r>
      </w:ins>
      <w:r w:rsidR="00D46013">
        <w:t xml:space="preserve">to </w:t>
      </w:r>
      <w:del w:id="293" w:author="Leonardo Gresta Paulino Murta" w:date="2012-07-15T14:21:00Z">
        <w:r w:rsidR="00D46013" w:rsidDel="00F10CD7">
          <w:delText xml:space="preserve">be used to </w:delText>
        </w:r>
      </w:del>
      <w:r w:rsidR="00D46013">
        <w:t xml:space="preserve">imply causality. </w:t>
      </w:r>
      <w:del w:id="294" w:author="Leonardo Gresta Paulino Murta" w:date="2012-07-15T14:20:00Z">
        <w:r w:rsidR="00D46013" w:rsidDel="00F10CD7">
          <w:delText xml:space="preserve">If </w:delText>
        </w:r>
      </w:del>
      <w:ins w:id="295" w:author="Leonardo Gresta Paulino Murta" w:date="2012-07-15T14:20:00Z">
        <w:r>
          <w:t xml:space="preserve">The fact that </w:t>
        </w:r>
      </w:ins>
      <w:r w:rsidR="00D46013">
        <w:t>process P1 happened before P2 is not enough information to infer that P1 caused P2 to happen.</w:t>
      </w:r>
    </w:p>
    <w:p w:rsidR="00773285" w:rsidDel="00F10CD7" w:rsidRDefault="00F10CD7" w:rsidP="00F75F1F">
      <w:pPr>
        <w:pStyle w:val="Ttulo2"/>
        <w:ind w:right="0"/>
        <w:rPr>
          <w:del w:id="296" w:author="Leonardo Gresta Paulino Murta" w:date="2012-07-15T14:21:00Z"/>
        </w:rPr>
      </w:pPr>
      <w:ins w:id="297" w:author="Leonardo Gresta Paulino Murta" w:date="2012-07-15T14:21:00Z">
        <w:r>
          <w:tab/>
        </w:r>
      </w:ins>
      <w:del w:id="298" w:author="Leonardo Gresta Paulino Murta" w:date="2012-07-15T14:21:00Z">
        <w:r w:rsidR="00773285" w:rsidDel="00F10CD7">
          <w:delText>Completion and Inferences</w:delText>
        </w:r>
      </w:del>
    </w:p>
    <w:p w:rsidR="00D3669E" w:rsidRDefault="00F10CD7" w:rsidP="00F75F1F">
      <w:pPr>
        <w:ind w:right="0"/>
        <w:jc w:val="both"/>
      </w:pPr>
      <w:ins w:id="299" w:author="Leonardo Gresta Paulino Murta" w:date="2012-07-15T14:21:00Z">
        <w:r>
          <w:t>Finally, t</w:t>
        </w:r>
      </w:ins>
      <w:del w:id="300" w:author="Leonardo Gresta Paulino Murta" w:date="2012-07-15T14:21:00Z">
        <w:r w:rsidR="00BB07F2" w:rsidDel="00F10CD7">
          <w:delText>T</w:delText>
        </w:r>
      </w:del>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w:t>
      </w:r>
      <w:proofErr w:type="gramStart"/>
      <w:r w:rsidR="00BB07F2">
        <w:t>can be summarized</w:t>
      </w:r>
      <w:proofErr w:type="gramEnd"/>
      <w:r w:rsidR="00BB07F2">
        <w:t xml:space="preserve"> by means of transitive closure. Because of this, a set of completion rules and inferences </w:t>
      </w:r>
      <w:proofErr w:type="gramStart"/>
      <w:r w:rsidR="00BB07F2">
        <w:t>can be used</w:t>
      </w:r>
      <w:proofErr w:type="gramEnd"/>
      <w:r w:rsidR="00BB07F2">
        <w:t xml:space="preserve"> in the graph.</w:t>
      </w:r>
    </w:p>
    <w:p w:rsidR="00D3669E" w:rsidDel="00F10CD7" w:rsidRDefault="00D3669E" w:rsidP="00F10CD7">
      <w:pPr>
        <w:ind w:right="0"/>
        <w:jc w:val="both"/>
        <w:rPr>
          <w:del w:id="301" w:author="Leonardo Gresta Paulino Murta" w:date="2012-07-15T14:24:00Z"/>
        </w:rPr>
        <w:pPrChange w:id="302" w:author="Leonardo Gresta Paulino Murta" w:date="2012-07-15T14:24:00Z">
          <w:pPr>
            <w:ind w:right="0"/>
            <w:jc w:val="both"/>
          </w:pPr>
        </w:pPrChange>
      </w:pPr>
      <w:r>
        <w:tab/>
      </w:r>
      <w:r w:rsidR="003809E3" w:rsidRPr="00DC3B53">
        <w:t xml:space="preserve">For completion rules, there is the artifact elimination, also known as forward transformation. In </w:t>
      </w:r>
      <w:r w:rsidR="00D21B75">
        <w:fldChar w:fldCharType="begin"/>
      </w:r>
      <w:r w:rsidR="00D21B75">
        <w:instrText xml:space="preserve"> REF _Ref327088426 \h  \* MERGEFORMAT </w:instrText>
      </w:r>
      <w:r w:rsidR="00D21B75">
        <w:fldChar w:fldCharType="separate"/>
      </w:r>
      <w:proofErr w:type="gramStart"/>
      <w:r w:rsidR="0088561C">
        <w:t>Figure 2</w:t>
      </w:r>
      <w:proofErr w:type="gramEnd"/>
      <w:r w:rsidR="00D21B75">
        <w:fldChar w:fldCharType="end"/>
      </w:r>
      <w:r w:rsidR="003809E3" w:rsidRPr="00DC3B53">
        <w:t xml:space="preserve"> such transformation is shown. The edge "was triggered by" </w:t>
      </w:r>
      <w:proofErr w:type="gramStart"/>
      <w:r w:rsidR="003809E3" w:rsidRPr="00DC3B53">
        <w:t>can be obtained</w:t>
      </w:r>
      <w:proofErr w:type="gramEnd"/>
      <w:r w:rsidR="003809E3" w:rsidRPr="00DC3B53">
        <w:t xml:space="preserve"> from the existence of "used" and "was generated by" edges. Also in the same figure, there is another completion rule, artifact introduction, which establish</w:t>
      </w:r>
      <w:ins w:id="303" w:author="Leonardo Gresta Paulino Murta" w:date="2012-07-15T14:22:00Z">
        <w:r w:rsidR="00F10CD7">
          <w:t>es</w:t>
        </w:r>
      </w:ins>
      <w:r w:rsidR="003809E3" w:rsidRPr="00DC3B53">
        <w:t xml:space="preserve"> that the "was triggered by" edge is hiding the existence of an artifact used by P2 and generated by P1.  The completion</w:t>
      </w:r>
      <w:r w:rsidR="003809E3">
        <w:t xml:space="preserve"> </w:t>
      </w:r>
      <w:proofErr w:type="gramStart"/>
      <w:r w:rsidR="003809E3">
        <w:t>rules allows</w:t>
      </w:r>
      <w:proofErr w:type="gramEnd"/>
      <w:r w:rsidR="003809E3">
        <w:t xml:space="preserve"> the establishment of the existence of some artifact</w:t>
      </w:r>
      <w:ins w:id="304" w:author="Leonardo Gresta Paulino Murta" w:date="2012-07-15T14:23:00Z">
        <w:r w:rsidR="00F10CD7">
          <w:t>s</w:t>
        </w:r>
      </w:ins>
      <w:r w:rsidR="003809E3">
        <w:t xml:space="preserve"> but it does not </w:t>
      </w:r>
      <w:del w:id="305" w:author="Leonardo Gresta Paulino Murta" w:date="2012-07-15T14:23:00Z">
        <w:r w:rsidR="003809E3" w:rsidDel="00F10CD7">
          <w:delText>tell us what</w:delText>
        </w:r>
      </w:del>
      <w:ins w:id="306" w:author="Leonardo Gresta Paulino Murta" w:date="2012-07-15T14:23:00Z">
        <w:r w:rsidR="00F10CD7">
          <w:t>make explicit</w:t>
        </w:r>
      </w:ins>
      <w:r w:rsidR="003809E3">
        <w:t xml:space="preserve"> their id</w:t>
      </w:r>
      <w:del w:id="307" w:author="Leonardo Gresta Paulino Murta" w:date="2012-07-15T14:23:00Z">
        <w:r w:rsidR="003809E3" w:rsidDel="00F10CD7">
          <w:delText xml:space="preserve"> is</w:delText>
        </w:r>
      </w:del>
      <w:ins w:id="308" w:author="Leonardo Gresta Paulino Murta" w:date="2012-07-15T14:23:00Z">
        <w:r w:rsidR="00F10CD7">
          <w:t>entities</w:t>
        </w:r>
      </w:ins>
      <w:r w:rsidR="003809E3">
        <w:t>. This is the consequence of using "was triggered by", which is a composition of "used" and "was generated by".</w:t>
      </w:r>
      <w:ins w:id="309" w:author="Leonardo Gresta Paulino Murta" w:date="2012-07-15T14:24:00Z">
        <w:r w:rsidR="00F10CD7">
          <w:t xml:space="preserve"> On the other hand, </w:t>
        </w:r>
      </w:ins>
      <w:del w:id="310" w:author="Leonardo Gresta Paulino Murta" w:date="2012-07-15T14:24:00Z">
        <w:r w:rsidR="00AC44C7" w:rsidDel="00F10CD7">
          <w:tab/>
        </w:r>
      </w:del>
    </w:p>
    <w:p w:rsidR="00D3669E" w:rsidDel="006754C6" w:rsidRDefault="00D3669E" w:rsidP="00F10CD7">
      <w:pPr>
        <w:ind w:right="0"/>
        <w:jc w:val="both"/>
        <w:rPr>
          <w:del w:id="311" w:author="Leonardo Gresta Paulino Murta" w:date="2012-07-15T14:34:00Z"/>
        </w:rPr>
      </w:pPr>
      <w:del w:id="312" w:author="Leonardo Gresta Paulino Murta" w:date="2012-07-15T14:24:00Z">
        <w:r w:rsidDel="00F10CD7">
          <w:tab/>
        </w:r>
        <w:r w:rsidR="00AC44C7" w:rsidRPr="007D2751" w:rsidDel="00F10CD7">
          <w:delText xml:space="preserve">In </w:delText>
        </w:r>
      </w:del>
      <w:fldSimple w:instr=" REF _Ref327088675 \h  \* MERGEFORMAT ">
        <w:r w:rsidR="0088561C">
          <w:t xml:space="preserve">Figure </w:t>
        </w:r>
        <w:r w:rsidR="0088561C">
          <w:rPr>
            <w:noProof/>
          </w:rPr>
          <w:t>3</w:t>
        </w:r>
      </w:fldSimple>
      <w:ins w:id="313" w:author="Leonardo Gresta Paulino Murta" w:date="2012-07-15T14:24:00Z">
        <w:r w:rsidR="00F10CD7">
          <w:t xml:space="preserve"> presents </w:t>
        </w:r>
      </w:ins>
      <w:del w:id="314" w:author="Leonardo Gresta Paulino Murta" w:date="2012-07-15T14:24:00Z">
        <w:r w:rsidR="00AC44C7" w:rsidRPr="007D2751" w:rsidDel="00F10CD7">
          <w:delText xml:space="preserve">, there is only one </w:delText>
        </w:r>
      </w:del>
      <w:ins w:id="315" w:author="Leonardo Gresta Paulino Murta" w:date="2012-07-15T14:24:00Z">
        <w:r w:rsidR="00F10CD7">
          <w:t xml:space="preserve">a </w:t>
        </w:r>
      </w:ins>
      <w:r w:rsidR="00AC44C7" w:rsidRPr="007D2751">
        <w:t>completion rule</w:t>
      </w:r>
      <w:ins w:id="316" w:author="Leonardo Gresta Paulino Murta" w:date="2012-07-15T14:25:00Z">
        <w:r w:rsidR="00F10CD7">
          <w:t xml:space="preserve"> </w:t>
        </w:r>
      </w:ins>
      <w:del w:id="317" w:author="Leonardo Gresta Paulino Murta" w:date="2012-07-15T14:25:00Z">
        <w:r w:rsidR="00AC44C7" w:rsidRPr="007D2751" w:rsidDel="00F10CD7">
          <w:delText>, which is referred to as</w:delText>
        </w:r>
      </w:del>
      <w:ins w:id="318" w:author="Leonardo Gresta Paulino Murta" w:date="2012-07-15T14:25:00Z">
        <w:r w:rsidR="00F10CD7">
          <w:t>regarding</w:t>
        </w:r>
      </w:ins>
      <w:r w:rsidR="00AC44C7" w:rsidRPr="007D2751">
        <w:t xml:space="preserve"> </w:t>
      </w:r>
      <w:r w:rsidR="00AC44C7">
        <w:rPr>
          <w:i/>
        </w:rPr>
        <w:t>process introduction</w:t>
      </w:r>
      <w:r w:rsidR="00AC44C7">
        <w:t xml:space="preserve">. The edge "was derived from" hides the presence of an intermediary process. However, the converse rule does not hold </w:t>
      </w:r>
      <w:del w:id="319" w:author="Leonardo Gresta Paulino Murta" w:date="2012-07-15T14:29:00Z">
        <w:r w:rsidR="00AC44C7" w:rsidDel="006754C6">
          <w:delText xml:space="preserve">since </w:delText>
        </w:r>
      </w:del>
      <w:r w:rsidR="00AC44C7">
        <w:t xml:space="preserve">without </w:t>
      </w:r>
      <w:del w:id="320" w:author="Leonardo Gresta Paulino Murta" w:date="2012-07-15T14:29:00Z">
        <w:r w:rsidR="00AC44C7" w:rsidDel="006754C6">
          <w:delText xml:space="preserve">any </w:delText>
        </w:r>
      </w:del>
      <w:ins w:id="321" w:author="Leonardo Gresta Paulino Murta" w:date="2012-07-15T14:29:00Z">
        <w:r w:rsidR="006754C6">
          <w:t xml:space="preserve">some </w:t>
        </w:r>
      </w:ins>
      <w:r w:rsidR="00AC44C7">
        <w:t xml:space="preserve">internal knowledge of P, </w:t>
      </w:r>
      <w:ins w:id="322" w:author="Leonardo Gresta Paulino Murta" w:date="2012-07-15T14:29:00Z">
        <w:r w:rsidR="006754C6">
          <w:t xml:space="preserve">which is fundamental to </w:t>
        </w:r>
      </w:ins>
      <w:del w:id="323" w:author="Leonardo Gresta Paulino Murta" w:date="2012-07-15T14:29:00Z">
        <w:r w:rsidR="00AC44C7" w:rsidDel="006754C6">
          <w:delText xml:space="preserve">it is impossible to </w:delText>
        </w:r>
      </w:del>
      <w:r w:rsidR="00AC44C7">
        <w:t>ascertain if there is an actual dependency between A1 and A2.</w:t>
      </w:r>
    </w:p>
    <w:p w:rsidR="00AC44C7" w:rsidRDefault="00D3669E" w:rsidP="00F75F1F">
      <w:pPr>
        <w:ind w:right="0"/>
        <w:jc w:val="both"/>
      </w:pPr>
      <w:del w:id="324" w:author="Leonardo Gresta Paulino Murta" w:date="2012-07-15T14:34:00Z">
        <w:r w:rsidDel="006754C6">
          <w:tab/>
        </w:r>
        <w:r w:rsidR="00AC44C7" w:rsidDel="006754C6">
          <w:delText>When users want to find out the causes of an artifact or a process, their interest is in indirect causes that involve multiple transitions. For this purpose</w:delText>
        </w:r>
      </w:del>
      <w:del w:id="325" w:author="Leonardo Gresta Paulino Murta" w:date="2012-07-15T14:30:00Z">
        <w:r w:rsidR="00AC44C7" w:rsidDel="006754C6">
          <w:delText xml:space="preserve"> of expressing queries or expressing inferences about provenance graphs,</w:delText>
        </w:r>
      </w:del>
      <w:del w:id="326" w:author="Leonardo Gresta Paulino Murta" w:date="2012-07-15T14:34:00Z">
        <w:r w:rsidR="00AC44C7" w:rsidDel="006754C6">
          <w:delText xml:space="preserve"> a set of new relationships w</w:delText>
        </w:r>
      </w:del>
      <w:del w:id="327" w:author="Leonardo Gresta Paulino Murta" w:date="2012-07-15T14:30:00Z">
        <w:r w:rsidR="00AC44C7" w:rsidDel="006754C6">
          <w:delText>ere</w:delText>
        </w:r>
      </w:del>
      <w:del w:id="328" w:author="Leonardo Gresta Paulino Murta" w:date="2012-07-15T14:34:00Z">
        <w:r w:rsidR="00AC44C7" w:rsidDel="006754C6">
          <w:delText xml:space="preserve"> created.</w:delText>
        </w:r>
      </w:del>
    </w:p>
    <w:p w:rsidR="003809E3" w:rsidRDefault="00762F64" w:rsidP="00F75F1F">
      <w:pPr>
        <w:keepNext/>
        <w:ind w:right="0"/>
        <w:jc w:val="center"/>
      </w:pPr>
      <w:commentRangeStart w:id="329"/>
      <w:r>
        <w:rPr>
          <w:noProof/>
          <w:lang w:val="pt-BR" w:eastAsia="pt-BR"/>
        </w:rPr>
        <w:drawing>
          <wp:inline distT="0" distB="0" distL="0" distR="0">
            <wp:extent cx="2667000" cy="17621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667000" cy="1762125"/>
                    </a:xfrm>
                    <a:prstGeom prst="rect">
                      <a:avLst/>
                    </a:prstGeom>
                    <a:noFill/>
                    <a:ln w="9525">
                      <a:noFill/>
                      <a:miter lim="800000"/>
                      <a:headEnd/>
                      <a:tailEnd/>
                    </a:ln>
                  </pic:spPr>
                </pic:pic>
              </a:graphicData>
            </a:graphic>
          </wp:inline>
        </w:drawing>
      </w:r>
      <w:commentRangeEnd w:id="329"/>
      <w:r w:rsidR="00F10CD7">
        <w:rPr>
          <w:rStyle w:val="Refdecomentrio"/>
        </w:rPr>
        <w:commentReference w:id="329"/>
      </w:r>
    </w:p>
    <w:p w:rsidR="003809E3" w:rsidRDefault="003809E3" w:rsidP="00F75F1F">
      <w:pPr>
        <w:pStyle w:val="Legenda"/>
        <w:ind w:right="0"/>
        <w:jc w:val="center"/>
        <w:rPr>
          <w:ins w:id="330" w:author="Leonardo Gresta Paulino Murta" w:date="2012-07-15T14:34:00Z"/>
        </w:rPr>
      </w:pPr>
      <w:bookmarkStart w:id="331" w:name="_Ref327088426"/>
      <w:r>
        <w:t xml:space="preserve">Figure </w:t>
      </w:r>
      <w:fldSimple w:instr=" SEQ Figure \* ARABIC ">
        <w:r w:rsidR="0088561C">
          <w:rPr>
            <w:noProof/>
          </w:rPr>
          <w:t>2</w:t>
        </w:r>
      </w:fldSimple>
      <w:bookmarkEnd w:id="331"/>
      <w:r>
        <w:t>: Artifact introduction and elimination</w:t>
      </w:r>
      <w:r w:rsidR="00A13D96">
        <w:t xml:space="preserve">. Adapted from </w:t>
      </w:r>
      <w:r w:rsidR="00D21B75">
        <w:fldChar w:fldCharType="begin"/>
      </w:r>
      <w:r w:rsidR="00A13D96">
        <w:instrText xml:space="preserve"> ADDIN ZOTERO_ITEM CSL_CITATION {"citationID":"amz1T9bW","properties":{"formattedCitation":"{\\rtf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D21B75">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D21B75">
        <w:fldChar w:fldCharType="end"/>
      </w:r>
      <w:r w:rsidR="00A13D96">
        <w:t>.</w:t>
      </w:r>
    </w:p>
    <w:p w:rsidR="006754C6" w:rsidRDefault="006754C6" w:rsidP="006754C6">
      <w:pPr>
        <w:ind w:right="0"/>
        <w:jc w:val="both"/>
      </w:pPr>
      <w:ins w:id="332" w:author="Leonardo Gresta Paulino Murta" w:date="2012-07-15T14:34:00Z">
        <w:r>
          <w:tab/>
          <w:t xml:space="preserve">When users want to find out the causes of an artifact or a process, their interest is in indirect causes that involve multiple transitions. For this purpose, a set of new relationships </w:t>
        </w:r>
        <w:proofErr w:type="gramStart"/>
        <w:r>
          <w:t>was created</w:t>
        </w:r>
        <w:proofErr w:type="gramEnd"/>
        <w:r>
          <w:t>.</w:t>
        </w:r>
      </w:ins>
    </w:p>
    <w:p w:rsidR="006754C6" w:rsidRPr="002E6E97" w:rsidRDefault="006754C6" w:rsidP="006754C6">
      <w:pPr>
        <w:ind w:right="0"/>
        <w:jc w:val="both"/>
        <w:rPr>
          <w:i/>
        </w:rPr>
      </w:pPr>
      <w:del w:id="333" w:author="Leonardo Gresta Paulino Murta" w:date="2012-07-15T14:31:00Z">
        <w:r w:rsidDel="006754C6">
          <w:rPr>
            <w:b/>
          </w:rPr>
          <w:tab/>
        </w:r>
      </w:del>
      <w:r w:rsidRPr="00EB17E1">
        <w:rPr>
          <w:b/>
        </w:rPr>
        <w:t>Multi-step "</w:t>
      </w:r>
      <w:proofErr w:type="spellStart"/>
      <w:r w:rsidRPr="00EB17E1">
        <w:rPr>
          <w:b/>
        </w:rPr>
        <w:t>wasDerivedFrom</w:t>
      </w:r>
      <w:proofErr w:type="spellEnd"/>
      <w:r w:rsidRPr="00EB17E1">
        <w:rPr>
          <w:b/>
        </w:rPr>
        <w:t>"</w:t>
      </w:r>
      <w:r w:rsidRPr="00EB17E1">
        <w:t xml:space="preserve">: </w:t>
      </w:r>
      <w:r w:rsidRPr="00DC3B53">
        <w:rPr>
          <w:i/>
        </w:rPr>
        <w:t xml:space="preserve">An artifact </w:t>
      </w:r>
      <w:commentRangeStart w:id="334"/>
      <w:r w:rsidRPr="00DC3B53">
        <w:rPr>
          <w:rFonts w:ascii="CMMI10" w:hAnsi="CMMI10" w:cs="CMMI10"/>
          <w:i/>
        </w:rPr>
        <w:t>a</w:t>
      </w:r>
      <w:r w:rsidRPr="00DC3B53">
        <w:rPr>
          <w:rFonts w:ascii="CMR7" w:hAnsi="CMR7" w:cs="CMR7"/>
          <w:i/>
          <w:sz w:val="14"/>
          <w:szCs w:val="14"/>
        </w:rPr>
        <w:t>1</w:t>
      </w:r>
      <w:commentRangeEnd w:id="334"/>
      <w:r>
        <w:rPr>
          <w:rStyle w:val="Refdecomentrio"/>
        </w:rPr>
        <w:commentReference w:id="334"/>
      </w:r>
      <w:r w:rsidRPr="00DC3B53">
        <w:rPr>
          <w:rFonts w:ascii="CMR7" w:hAnsi="CMR7" w:cs="CMR7"/>
          <w:i/>
          <w:sz w:val="14"/>
          <w:szCs w:val="14"/>
        </w:rPr>
        <w:t xml:space="preserve"> </w:t>
      </w:r>
      <w:r w:rsidRPr="00DC3B53">
        <w:rPr>
          <w:i/>
        </w:rPr>
        <w:t xml:space="preserve">was derived from </w:t>
      </w:r>
      <w:r w:rsidRPr="00DC3B53">
        <w:rPr>
          <w:rFonts w:ascii="CMMI10" w:hAnsi="CMMI10" w:cs="CMMI10"/>
          <w:i/>
        </w:rPr>
        <w:t>a</w:t>
      </w:r>
      <w:r w:rsidRPr="00DC3B53">
        <w:rPr>
          <w:rFonts w:ascii="CMR7" w:hAnsi="CMR7" w:cs="CMR7"/>
          <w:i/>
          <w:sz w:val="14"/>
          <w:szCs w:val="14"/>
        </w:rPr>
        <w:t xml:space="preserve">2 </w:t>
      </w:r>
      <w:r w:rsidRPr="00DC3B53">
        <w:rPr>
          <w:i/>
        </w:rPr>
        <w:t xml:space="preserve">(possibly using multiple steps), written as </w:t>
      </w:r>
      <w:r w:rsidRPr="00DC3B53">
        <w:rPr>
          <w:rFonts w:ascii="CMMI10" w:hAnsi="CMMI10" w:cs="CMMI10"/>
          <w:i/>
        </w:rPr>
        <w:t>a</w:t>
      </w:r>
      <w:r w:rsidRPr="00DC3B53">
        <w:rPr>
          <w:rFonts w:ascii="CMR7" w:hAnsi="CMR7" w:cs="CMR7"/>
          <w:i/>
          <w:sz w:val="14"/>
          <w:szCs w:val="14"/>
        </w:rPr>
        <w:t xml:space="preserve">1 </w:t>
      </w:r>
      <w:r w:rsidRPr="00DC3B53">
        <w:rPr>
          <w:rFonts w:ascii="CMSY10" w:hAnsi="CMSY10" w:cs="CMSY10"/>
          <w:i/>
        </w:rPr>
        <w:sym w:font="Wingdings" w:char="F0E0"/>
      </w:r>
      <w:r w:rsidRPr="00DC3B53">
        <w:rPr>
          <w:rFonts w:ascii="CMSY10" w:hAnsi="CMSY10" w:cs="CMSY10"/>
          <w:i/>
        </w:rPr>
        <w:t>*</w:t>
      </w:r>
      <w:r w:rsidRPr="00DC3B53">
        <w:rPr>
          <w:rFonts w:ascii="CMSY7" w:hAnsi="CMSY7" w:cs="CMSY7"/>
          <w:i/>
          <w:sz w:val="14"/>
          <w:szCs w:val="14"/>
        </w:rPr>
        <w:t xml:space="preserve"> </w:t>
      </w:r>
      <w:r w:rsidRPr="00DC3B53">
        <w:rPr>
          <w:rFonts w:ascii="CMMI10" w:hAnsi="CMMI10" w:cs="CMMI10"/>
          <w:i/>
        </w:rPr>
        <w:t>a</w:t>
      </w:r>
      <w:r w:rsidRPr="00DC3B53">
        <w:rPr>
          <w:rFonts w:ascii="CMR7" w:hAnsi="CMR7" w:cs="CMR7"/>
          <w:i/>
          <w:sz w:val="14"/>
          <w:szCs w:val="14"/>
        </w:rPr>
        <w:t>2</w:t>
      </w:r>
      <w:r w:rsidRPr="00DC3B53">
        <w:rPr>
          <w:i/>
        </w:rPr>
        <w:t xml:space="preserve">, if </w:t>
      </w:r>
      <w:r w:rsidRPr="00DC3B53">
        <w:rPr>
          <w:rFonts w:ascii="CMMI10" w:hAnsi="CMMI10" w:cs="CMMI10"/>
          <w:i/>
        </w:rPr>
        <w:t>a</w:t>
      </w:r>
      <w:r w:rsidRPr="00DC3B53">
        <w:rPr>
          <w:rFonts w:ascii="CMR7" w:hAnsi="CMR7" w:cs="CMR7"/>
          <w:i/>
          <w:sz w:val="14"/>
          <w:szCs w:val="14"/>
        </w:rPr>
        <w:t xml:space="preserve">1 </w:t>
      </w:r>
      <w:r w:rsidRPr="00DC3B53">
        <w:rPr>
          <w:i/>
        </w:rPr>
        <w:t xml:space="preserve">"was derived from" </w:t>
      </w:r>
      <w:del w:id="335" w:author="Leonardo Gresta Paulino Murta" w:date="2012-07-15T14:32:00Z">
        <w:r w:rsidRPr="00DC3B53" w:rsidDel="006754C6">
          <w:rPr>
            <w:i/>
          </w:rPr>
          <w:delText xml:space="preserve">an artifact that was </w:delText>
        </w:r>
      </w:del>
      <w:r w:rsidRPr="00DC3B53">
        <w:rPr>
          <w:rFonts w:ascii="CMMI10" w:hAnsi="CMMI10" w:cs="CMMI10"/>
          <w:i/>
        </w:rPr>
        <w:t>a</w:t>
      </w:r>
      <w:r w:rsidRPr="00DC3B53">
        <w:rPr>
          <w:rFonts w:ascii="CMR7" w:hAnsi="CMR7" w:cs="CMR7"/>
          <w:i/>
          <w:sz w:val="14"/>
          <w:szCs w:val="14"/>
        </w:rPr>
        <w:t xml:space="preserve">2 </w:t>
      </w:r>
      <w:r w:rsidRPr="00DC3B53">
        <w:rPr>
          <w:i/>
        </w:rPr>
        <w:t xml:space="preserve">or </w:t>
      </w:r>
      <w:ins w:id="336" w:author="Leonardo Gresta Paulino Murta" w:date="2012-07-15T14:32:00Z">
        <w:r>
          <w:rPr>
            <w:i/>
          </w:rPr>
          <w:t>fro</w:t>
        </w:r>
      </w:ins>
      <w:ins w:id="337" w:author="Leonardo Gresta Paulino Murta" w:date="2012-07-15T14:33:00Z">
        <w:r>
          <w:rPr>
            <w:i/>
          </w:rPr>
          <w:t xml:space="preserve">m an </w:t>
        </w:r>
        <w:r>
          <w:rPr>
            <w:i/>
          </w:rPr>
          <w:lastRenderedPageBreak/>
          <w:t xml:space="preserve">artifact </w:t>
        </w:r>
      </w:ins>
      <w:r w:rsidRPr="00DC3B53">
        <w:rPr>
          <w:i/>
        </w:rPr>
        <w:t xml:space="preserve">that was itself derived from </w:t>
      </w:r>
      <w:r w:rsidRPr="00DC3B53">
        <w:rPr>
          <w:rFonts w:ascii="CMMI10" w:hAnsi="CMMI10" w:cs="CMMI10"/>
          <w:i/>
        </w:rPr>
        <w:t>a</w:t>
      </w:r>
      <w:r w:rsidRPr="00DC3B53">
        <w:rPr>
          <w:rFonts w:ascii="CMR7" w:hAnsi="CMR7" w:cs="CMR7"/>
          <w:i/>
          <w:sz w:val="14"/>
          <w:szCs w:val="14"/>
        </w:rPr>
        <w:t xml:space="preserve">2 </w:t>
      </w:r>
      <w:r w:rsidRPr="00DC3B53">
        <w:rPr>
          <w:i/>
        </w:rPr>
        <w:t xml:space="preserve">(possibly using multiple steps). In other words, it is the transitive closure of the edge </w:t>
      </w:r>
      <w:ins w:id="338" w:author="Leonardo Gresta Paulino Murta" w:date="2012-07-15T14:33:00Z">
        <w:r w:rsidRPr="00DC3B53">
          <w:rPr>
            <w:i/>
          </w:rPr>
          <w:t>"</w:t>
        </w:r>
      </w:ins>
      <w:del w:id="339" w:author="Leonardo Gresta Paulino Murta" w:date="2012-07-15T14:33:00Z">
        <w:r w:rsidRPr="00DC3B53" w:rsidDel="006754C6">
          <w:rPr>
            <w:i/>
          </w:rPr>
          <w:delText>\</w:delText>
        </w:r>
      </w:del>
      <w:r w:rsidRPr="00DC3B53">
        <w:rPr>
          <w:i/>
        </w:rPr>
        <w:t xml:space="preserve">was derived from". It expresses that artifact </w:t>
      </w:r>
      <w:r w:rsidRPr="00DC3B53">
        <w:rPr>
          <w:rFonts w:ascii="CMMI10" w:hAnsi="CMMI10" w:cs="CMMI10"/>
          <w:i/>
        </w:rPr>
        <w:t>a</w:t>
      </w:r>
      <w:r w:rsidRPr="00DC3B53">
        <w:rPr>
          <w:rFonts w:ascii="CMR7" w:hAnsi="CMR7" w:cs="CMR7"/>
          <w:i/>
          <w:sz w:val="14"/>
          <w:szCs w:val="14"/>
        </w:rPr>
        <w:t xml:space="preserve">2 </w:t>
      </w:r>
      <w:r w:rsidRPr="00DC3B53">
        <w:rPr>
          <w:i/>
        </w:rPr>
        <w:t xml:space="preserve">had an influence on artifact </w:t>
      </w:r>
      <w:r w:rsidRPr="00DC3B53">
        <w:rPr>
          <w:rFonts w:ascii="CMMI10" w:hAnsi="CMMI10" w:cs="CMMI10"/>
          <w:i/>
        </w:rPr>
        <w:t>a</w:t>
      </w:r>
      <w:r w:rsidRPr="00DC3B53">
        <w:rPr>
          <w:rFonts w:ascii="CMR7" w:hAnsi="CMR7" w:cs="CMR7"/>
          <w:i/>
          <w:sz w:val="14"/>
          <w:szCs w:val="14"/>
        </w:rPr>
        <w:t>1</w:t>
      </w:r>
      <w:r w:rsidRPr="00DC3B53">
        <w:rPr>
          <w:i/>
        </w:rPr>
        <w:t>.</w:t>
      </w:r>
    </w:p>
    <w:p w:rsidR="006754C6" w:rsidRPr="006754C6" w:rsidDel="006754C6" w:rsidRDefault="006754C6" w:rsidP="006754C6">
      <w:pPr>
        <w:rPr>
          <w:del w:id="340" w:author="Leonardo Gresta Paulino Murta" w:date="2012-07-15T14:34:00Z"/>
        </w:rPr>
        <w:pPrChange w:id="341" w:author="Leonardo Gresta Paulino Murta" w:date="2012-07-15T14:34:00Z">
          <w:pPr>
            <w:pStyle w:val="Legenda"/>
            <w:ind w:right="0"/>
            <w:jc w:val="center"/>
          </w:pPr>
        </w:pPrChange>
      </w:pPr>
    </w:p>
    <w:p w:rsidR="00011B71" w:rsidRDefault="00762F64" w:rsidP="00F75F1F">
      <w:pPr>
        <w:keepNext/>
        <w:ind w:right="0"/>
        <w:jc w:val="center"/>
      </w:pPr>
      <w:commentRangeStart w:id="342"/>
      <w:r>
        <w:rPr>
          <w:noProof/>
          <w:lang w:val="pt-BR" w:eastAsia="pt-BR"/>
        </w:rPr>
        <w:drawing>
          <wp:inline distT="0" distB="0" distL="0" distR="0">
            <wp:extent cx="2571750" cy="111442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571750" cy="1114425"/>
                    </a:xfrm>
                    <a:prstGeom prst="rect">
                      <a:avLst/>
                    </a:prstGeom>
                    <a:noFill/>
                    <a:ln w="9525">
                      <a:noFill/>
                      <a:miter lim="800000"/>
                      <a:headEnd/>
                      <a:tailEnd/>
                    </a:ln>
                  </pic:spPr>
                </pic:pic>
              </a:graphicData>
            </a:graphic>
          </wp:inline>
        </w:drawing>
      </w:r>
      <w:commentRangeEnd w:id="342"/>
      <w:r w:rsidR="006754C6">
        <w:rPr>
          <w:rStyle w:val="Refdecomentrio"/>
        </w:rPr>
        <w:commentReference w:id="342"/>
      </w:r>
    </w:p>
    <w:p w:rsidR="00BB07F2" w:rsidRDefault="00011B71" w:rsidP="00557004">
      <w:pPr>
        <w:pStyle w:val="Legenda"/>
        <w:ind w:right="0"/>
        <w:jc w:val="center"/>
      </w:pPr>
      <w:bookmarkStart w:id="343" w:name="_Ref327088675"/>
      <w:r>
        <w:t xml:space="preserve">Figure </w:t>
      </w:r>
      <w:fldSimple w:instr=" SEQ Figure \* ARABIC ">
        <w:r w:rsidR="0088561C">
          <w:rPr>
            <w:noProof/>
          </w:rPr>
          <w:t>3</w:t>
        </w:r>
      </w:fldSimple>
      <w:bookmarkEnd w:id="343"/>
      <w:r>
        <w:t>: Process introduction</w:t>
      </w:r>
      <w:r w:rsidR="00A13D96">
        <w:t xml:space="preserve">. Adapted from </w:t>
      </w:r>
      <w:r w:rsidR="00D21B75">
        <w:fldChar w:fldCharType="begin"/>
      </w:r>
      <w:r w:rsidR="00A13D96">
        <w:instrText xml:space="preserve"> ADDIN ZOTERO_ITEM CSL_CITATION {"citationID":"7eN7zglG","properties":{"formattedCitation":"{\\rtf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D21B75">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D21B75">
        <w:fldChar w:fldCharType="end"/>
      </w:r>
      <w:r w:rsidR="00A13D96">
        <w:t>.</w:t>
      </w:r>
    </w:p>
    <w:p w:rsidR="00A45794" w:rsidRDefault="00DC3B53" w:rsidP="00F75F1F">
      <w:pPr>
        <w:ind w:right="0"/>
        <w:jc w:val="both"/>
      </w:pPr>
      <w:commentRangeStart w:id="344"/>
      <w:del w:id="345" w:author="Leonardo Gresta Paulino Murta" w:date="2012-07-15T14:35:00Z">
        <w:r w:rsidDel="006754C6">
          <w:rPr>
            <w:b/>
          </w:rPr>
          <w:tab/>
        </w:r>
      </w:del>
      <w:r w:rsidR="00A45794" w:rsidRPr="00DC3B53">
        <w:rPr>
          <w:b/>
        </w:rPr>
        <w:t>Secondary Multi-Step Edges</w:t>
      </w:r>
      <w:r w:rsidR="00A45794">
        <w:t>:</w:t>
      </w:r>
    </w:p>
    <w:p w:rsidR="00A45794" w:rsidRPr="00DC3B53" w:rsidRDefault="00A45794" w:rsidP="00F75F1F">
      <w:pPr>
        <w:pStyle w:val="PargrafodaLista"/>
        <w:numPr>
          <w:ilvl w:val="0"/>
          <w:numId w:val="9"/>
        </w:numPr>
        <w:ind w:right="0"/>
        <w:jc w:val="both"/>
        <w:rPr>
          <w:i/>
        </w:rPr>
      </w:pPr>
      <w:r w:rsidRPr="00DC3B53">
        <w:rPr>
          <w:i/>
        </w:rPr>
        <w:t xml:space="preserve">Process </w:t>
      </w:r>
      <w:r w:rsidRPr="00DC3B53">
        <w:rPr>
          <w:rFonts w:ascii="CMMI10" w:hAnsi="CMMI10" w:cs="CMMI10"/>
          <w:i/>
        </w:rPr>
        <w:t xml:space="preserve">p </w:t>
      </w:r>
      <w:r w:rsidRPr="00DC3B53">
        <w:rPr>
          <w:i/>
        </w:rPr>
        <w:t xml:space="preserve">used artifact </w:t>
      </w:r>
      <w:r w:rsidRPr="00DC3B53">
        <w:rPr>
          <w:rFonts w:ascii="CMMI10" w:hAnsi="CMMI10" w:cs="CMMI10"/>
          <w:i/>
        </w:rPr>
        <w:t xml:space="preserve">a </w:t>
      </w:r>
      <w:r w:rsidRPr="00DC3B53">
        <w:rPr>
          <w:i/>
        </w:rPr>
        <w:t xml:space="preserve">(possibly using multiple steps), written </w:t>
      </w:r>
      <w:r w:rsidRPr="00DC3B53">
        <w:rPr>
          <w:rFonts w:ascii="CMMI10" w:hAnsi="CMMI10" w:cs="CMMI10"/>
          <w:i/>
        </w:rPr>
        <w:t xml:space="preserve">p </w:t>
      </w:r>
      <w:r w:rsidRPr="00A45794">
        <w:rPr>
          <w:rFonts w:ascii="CMSY10" w:hAnsi="CMSY10" w:cs="CMSY10"/>
        </w:rPr>
        <w:sym w:font="Wingdings" w:char="F0E0"/>
      </w:r>
      <w:r w:rsidRPr="00DC3B53">
        <w:rPr>
          <w:rFonts w:ascii="CMSY10" w:hAnsi="CMSY10" w:cs="CMSY10"/>
          <w:i/>
        </w:rPr>
        <w:t>*</w:t>
      </w:r>
      <w:r w:rsidRPr="00DC3B53">
        <w:rPr>
          <w:rFonts w:ascii="CMSY7" w:hAnsi="CMSY7" w:cs="CMSY7"/>
          <w:i/>
          <w:sz w:val="14"/>
          <w:szCs w:val="14"/>
        </w:rPr>
        <w:t xml:space="preserve"> </w:t>
      </w:r>
      <w:r w:rsidRPr="00DC3B53">
        <w:rPr>
          <w:rFonts w:ascii="CMMI10" w:hAnsi="CMMI10" w:cs="CMMI10"/>
          <w:i/>
        </w:rPr>
        <w:t>a</w:t>
      </w:r>
      <w:r w:rsidRPr="00DC3B53">
        <w:rPr>
          <w:i/>
        </w:rPr>
        <w:t xml:space="preserve">, if </w:t>
      </w:r>
      <w:r w:rsidRPr="00DC3B53">
        <w:rPr>
          <w:rFonts w:ascii="CMMI10" w:hAnsi="CMMI10" w:cs="CMMI10"/>
          <w:i/>
        </w:rPr>
        <w:t xml:space="preserve">p </w:t>
      </w:r>
      <w:r w:rsidRPr="00DC3B53">
        <w:rPr>
          <w:i/>
        </w:rPr>
        <w:t xml:space="preserve">used an artifact </w:t>
      </w:r>
      <w:del w:id="346" w:author="Leonardo Gresta Paulino Murta" w:date="2012-07-15T14:38:00Z">
        <w:r w:rsidRPr="00DC3B53" w:rsidDel="00E7143A">
          <w:rPr>
            <w:i/>
          </w:rPr>
          <w:delText xml:space="preserve">that was </w:delText>
        </w:r>
      </w:del>
      <w:proofErr w:type="gramStart"/>
      <w:r w:rsidRPr="00DC3B53">
        <w:rPr>
          <w:rFonts w:ascii="CMMI10" w:hAnsi="CMMI10" w:cs="CMMI10"/>
          <w:i/>
        </w:rPr>
        <w:t xml:space="preserve">a </w:t>
      </w:r>
      <w:r w:rsidRPr="00DC3B53">
        <w:rPr>
          <w:i/>
        </w:rPr>
        <w:t>or</w:t>
      </w:r>
      <w:proofErr w:type="gramEnd"/>
      <w:r w:rsidRPr="00DC3B53">
        <w:rPr>
          <w:i/>
        </w:rPr>
        <w:t xml:space="preserve"> </w:t>
      </w:r>
      <w:ins w:id="347" w:author="Leonardo Gresta Paulino Murta" w:date="2012-07-15T14:38:00Z">
        <w:r w:rsidR="00E7143A">
          <w:rPr>
            <w:i/>
          </w:rPr>
          <w:t>an artifact</w:t>
        </w:r>
      </w:ins>
      <w:del w:id="348" w:author="Leonardo Gresta Paulino Murta" w:date="2012-07-15T14:38:00Z">
        <w:r w:rsidRPr="00DC3B53" w:rsidDel="00E7143A">
          <w:rPr>
            <w:i/>
          </w:rPr>
          <w:delText>was</w:delText>
        </w:r>
      </w:del>
      <w:r w:rsidRPr="00DC3B53">
        <w:rPr>
          <w:i/>
        </w:rPr>
        <w:t xml:space="preserve"> </w:t>
      </w:r>
      <w:ins w:id="349" w:author="Leonardo Gresta Paulino Murta" w:date="2012-07-15T14:42:00Z">
        <w:r w:rsidR="00E7143A">
          <w:rPr>
            <w:i/>
          </w:rPr>
          <w:t xml:space="preserve">that </w:t>
        </w:r>
      </w:ins>
      <w:r w:rsidRPr="00DC3B53">
        <w:rPr>
          <w:i/>
        </w:rPr>
        <w:t xml:space="preserve">derived </w:t>
      </w:r>
      <w:del w:id="350" w:author="Leonardo Gresta Paulino Murta" w:date="2012-07-15T14:42:00Z">
        <w:r w:rsidRPr="00DC3B53" w:rsidDel="00E7143A">
          <w:rPr>
            <w:i/>
          </w:rPr>
          <w:delText xml:space="preserve">from </w:delText>
        </w:r>
      </w:del>
      <w:r w:rsidRPr="00DC3B53">
        <w:rPr>
          <w:rFonts w:ascii="CMMI10" w:hAnsi="CMMI10" w:cs="CMMI10"/>
          <w:i/>
        </w:rPr>
        <w:t xml:space="preserve">a </w:t>
      </w:r>
      <w:r w:rsidRPr="00DC3B53">
        <w:rPr>
          <w:i/>
        </w:rPr>
        <w:t>(possibly using multiple steps).</w:t>
      </w:r>
    </w:p>
    <w:p w:rsidR="00A45794" w:rsidRPr="00DC3B53" w:rsidRDefault="00A45794" w:rsidP="00F75F1F">
      <w:pPr>
        <w:pStyle w:val="PargrafodaLista"/>
        <w:numPr>
          <w:ilvl w:val="0"/>
          <w:numId w:val="9"/>
        </w:numPr>
        <w:ind w:right="0"/>
        <w:jc w:val="both"/>
        <w:rPr>
          <w:i/>
        </w:rPr>
      </w:pPr>
      <w:r w:rsidRPr="00DC3B53">
        <w:rPr>
          <w:i/>
        </w:rPr>
        <w:t xml:space="preserve">Artifact </w:t>
      </w:r>
      <w:proofErr w:type="gramStart"/>
      <w:r w:rsidRPr="00DC3B53">
        <w:rPr>
          <w:rFonts w:ascii="CMMI10" w:hAnsi="CMMI10" w:cs="CMMI10"/>
          <w:i/>
        </w:rPr>
        <w:t xml:space="preserve">a </w:t>
      </w:r>
      <w:r w:rsidRPr="00DC3B53">
        <w:rPr>
          <w:i/>
        </w:rPr>
        <w:t>was</w:t>
      </w:r>
      <w:proofErr w:type="gramEnd"/>
      <w:r w:rsidRPr="00DC3B53">
        <w:rPr>
          <w:i/>
        </w:rPr>
        <w:t xml:space="preserve"> generated by process </w:t>
      </w:r>
      <w:r w:rsidRPr="00DC3B53">
        <w:rPr>
          <w:rFonts w:ascii="CMMI10" w:hAnsi="CMMI10" w:cs="CMMI10"/>
          <w:i/>
        </w:rPr>
        <w:t xml:space="preserve">p </w:t>
      </w:r>
      <w:r w:rsidRPr="00DC3B53">
        <w:rPr>
          <w:i/>
        </w:rPr>
        <w:t xml:space="preserve">(possibly using multiple steps), written </w:t>
      </w:r>
      <w:commentRangeStart w:id="351"/>
      <w:r w:rsidRPr="00DC3B53">
        <w:rPr>
          <w:rFonts w:ascii="CMMI10" w:hAnsi="CMMI10" w:cs="CMMI10"/>
          <w:i/>
        </w:rPr>
        <w:t xml:space="preserve">a </w:t>
      </w:r>
      <w:r w:rsidRPr="00A45794">
        <w:rPr>
          <w:rFonts w:ascii="CMSY10" w:hAnsi="CMSY10" w:cs="CMSY10"/>
        </w:rPr>
        <w:sym w:font="Wingdings" w:char="F0E0"/>
      </w:r>
      <w:r w:rsidRPr="00DC3B53">
        <w:rPr>
          <w:rFonts w:ascii="CMMI10" w:hAnsi="CMMI10" w:cs="CMMI10"/>
          <w:i/>
        </w:rPr>
        <w:t>p</w:t>
      </w:r>
      <w:commentRangeEnd w:id="351"/>
      <w:r w:rsidR="00E7143A">
        <w:rPr>
          <w:rStyle w:val="Refdecomentrio"/>
        </w:rPr>
        <w:commentReference w:id="351"/>
      </w:r>
      <w:r w:rsidRPr="00DC3B53">
        <w:rPr>
          <w:i/>
        </w:rPr>
        <w:t xml:space="preserve">, if </w:t>
      </w:r>
      <w:r w:rsidRPr="00DC3B53">
        <w:rPr>
          <w:rFonts w:ascii="CMMI10" w:hAnsi="CMMI10" w:cs="CMMI10"/>
          <w:i/>
        </w:rPr>
        <w:t xml:space="preserve">a </w:t>
      </w:r>
      <w:del w:id="352" w:author="Leonardo Gresta Paulino Murta" w:date="2012-07-15T14:39:00Z">
        <w:r w:rsidRPr="00DC3B53" w:rsidDel="00E7143A">
          <w:rPr>
            <w:i/>
          </w:rPr>
          <w:delText xml:space="preserve">was an artifact </w:delText>
        </w:r>
      </w:del>
      <w:r w:rsidRPr="00DC3B53">
        <w:rPr>
          <w:i/>
        </w:rPr>
        <w:t xml:space="preserve">or </w:t>
      </w:r>
      <w:del w:id="353" w:author="Leonardo Gresta Paulino Murta" w:date="2012-07-15T14:39:00Z">
        <w:r w:rsidRPr="00DC3B53" w:rsidDel="00E7143A">
          <w:rPr>
            <w:i/>
          </w:rPr>
          <w:delText xml:space="preserve">was </w:delText>
        </w:r>
      </w:del>
      <w:ins w:id="354" w:author="Leonardo Gresta Paulino Murta" w:date="2012-07-15T14:39:00Z">
        <w:r w:rsidR="00E7143A">
          <w:rPr>
            <w:i/>
          </w:rPr>
          <w:t>an artifact</w:t>
        </w:r>
        <w:r w:rsidR="00E7143A" w:rsidRPr="00DC3B53">
          <w:rPr>
            <w:i/>
          </w:rPr>
          <w:t xml:space="preserve"> </w:t>
        </w:r>
      </w:ins>
      <w:ins w:id="355" w:author="Leonardo Gresta Paulino Murta" w:date="2012-07-15T14:48:00Z">
        <w:r w:rsidR="00ED546F">
          <w:rPr>
            <w:i/>
          </w:rPr>
          <w:t xml:space="preserve">that </w:t>
        </w:r>
      </w:ins>
      <w:r w:rsidRPr="00DC3B53">
        <w:rPr>
          <w:i/>
        </w:rPr>
        <w:t xml:space="preserve">derived </w:t>
      </w:r>
      <w:del w:id="356" w:author="Leonardo Gresta Paulino Murta" w:date="2012-07-15T14:48:00Z">
        <w:r w:rsidRPr="00DC3B53" w:rsidDel="00ED546F">
          <w:rPr>
            <w:i/>
          </w:rPr>
          <w:delText xml:space="preserve">from </w:delText>
        </w:r>
      </w:del>
      <w:ins w:id="357" w:author="Leonardo Gresta Paulino Murta" w:date="2012-07-15T14:39:00Z">
        <w:r w:rsidR="00E7143A" w:rsidRPr="00DC3B53">
          <w:rPr>
            <w:rFonts w:ascii="CMMI10" w:hAnsi="CMMI10" w:cs="CMMI10"/>
            <w:i/>
          </w:rPr>
          <w:t>a</w:t>
        </w:r>
        <w:r w:rsidR="00E7143A" w:rsidRPr="00DC3B53">
          <w:rPr>
            <w:i/>
          </w:rPr>
          <w:t xml:space="preserve"> </w:t>
        </w:r>
      </w:ins>
      <w:del w:id="358" w:author="Leonardo Gresta Paulino Murta" w:date="2012-07-15T14:39:00Z">
        <w:r w:rsidRPr="00DC3B53" w:rsidDel="00E7143A">
          <w:rPr>
            <w:i/>
          </w:rPr>
          <w:delText xml:space="preserve">an artifact </w:delText>
        </w:r>
      </w:del>
      <w:r w:rsidRPr="00DC3B53">
        <w:rPr>
          <w:i/>
        </w:rPr>
        <w:t xml:space="preserve">(possibly using multiple steps) that was generated by </w:t>
      </w:r>
      <w:r w:rsidRPr="00DC3B53">
        <w:rPr>
          <w:rFonts w:ascii="CMMI10" w:hAnsi="CMMI10" w:cs="CMMI10"/>
          <w:i/>
        </w:rPr>
        <w:t>p</w:t>
      </w:r>
      <w:r w:rsidRPr="00DC3B53">
        <w:rPr>
          <w:i/>
        </w:rPr>
        <w:t>.</w:t>
      </w:r>
    </w:p>
    <w:p w:rsidR="00A45794" w:rsidRPr="00DC3B53" w:rsidRDefault="00A45794" w:rsidP="00F75F1F">
      <w:pPr>
        <w:pStyle w:val="PargrafodaLista"/>
        <w:numPr>
          <w:ilvl w:val="0"/>
          <w:numId w:val="9"/>
        </w:numPr>
        <w:ind w:right="0"/>
        <w:jc w:val="both"/>
        <w:rPr>
          <w:i/>
        </w:rPr>
      </w:pPr>
      <w:r w:rsidRPr="00DC3B53">
        <w:rPr>
          <w:i/>
        </w:rPr>
        <w:t xml:space="preserve">Process </w:t>
      </w:r>
      <w:r w:rsidRPr="00DC3B53">
        <w:rPr>
          <w:rFonts w:ascii="CMMI10" w:hAnsi="CMMI10" w:cs="CMMI10"/>
          <w:i/>
        </w:rPr>
        <w:t>p</w:t>
      </w:r>
      <w:r w:rsidRPr="00DC3B53">
        <w:rPr>
          <w:rFonts w:ascii="CMR7" w:hAnsi="CMR7" w:cs="CMR7"/>
          <w:i/>
          <w:sz w:val="14"/>
          <w:szCs w:val="14"/>
        </w:rPr>
        <w:t xml:space="preserve">1 </w:t>
      </w:r>
      <w:r w:rsidRPr="00DC3B53">
        <w:rPr>
          <w:i/>
        </w:rPr>
        <w:t xml:space="preserve">was triggered by process </w:t>
      </w:r>
      <w:r w:rsidRPr="00DC3B53">
        <w:rPr>
          <w:rFonts w:ascii="CMMI10" w:hAnsi="CMMI10" w:cs="CMMI10"/>
          <w:i/>
        </w:rPr>
        <w:t>p</w:t>
      </w:r>
      <w:r w:rsidRPr="00DC3B53">
        <w:rPr>
          <w:rFonts w:ascii="CMR7" w:hAnsi="CMR7" w:cs="CMR7"/>
          <w:i/>
          <w:sz w:val="14"/>
          <w:szCs w:val="14"/>
        </w:rPr>
        <w:t xml:space="preserve">2 </w:t>
      </w:r>
      <w:r w:rsidRPr="00DC3B53">
        <w:rPr>
          <w:i/>
        </w:rPr>
        <w:t xml:space="preserve">(possibly using multiple steps), written </w:t>
      </w:r>
      <w:commentRangeStart w:id="359"/>
      <w:r w:rsidRPr="00DC3B53">
        <w:rPr>
          <w:rFonts w:ascii="CMMI10" w:hAnsi="CMMI10" w:cs="CMMI10"/>
          <w:i/>
        </w:rPr>
        <w:t>p</w:t>
      </w:r>
      <w:r w:rsidRPr="00DC3B53">
        <w:rPr>
          <w:rFonts w:ascii="CMR7" w:hAnsi="CMR7" w:cs="CMR7"/>
          <w:i/>
          <w:sz w:val="14"/>
          <w:szCs w:val="14"/>
        </w:rPr>
        <w:t xml:space="preserve">1 </w:t>
      </w:r>
      <w:r w:rsidRPr="00A45794">
        <w:rPr>
          <w:rFonts w:ascii="CMSY10" w:hAnsi="CMSY10" w:cs="CMSY10"/>
        </w:rPr>
        <w:sym w:font="Wingdings" w:char="F0E0"/>
      </w:r>
      <w:r w:rsidRPr="00DC3B53">
        <w:rPr>
          <w:rFonts w:ascii="CMSY7" w:hAnsi="CMSY7" w:cs="CMSY7"/>
          <w:i/>
          <w:sz w:val="14"/>
          <w:szCs w:val="14"/>
        </w:rPr>
        <w:t xml:space="preserve"> </w:t>
      </w:r>
      <w:r w:rsidRPr="00DC3B53">
        <w:rPr>
          <w:rFonts w:ascii="CMMI10" w:hAnsi="CMMI10" w:cs="CMMI10"/>
          <w:i/>
        </w:rPr>
        <w:t>p</w:t>
      </w:r>
      <w:r w:rsidRPr="00DC3B53">
        <w:rPr>
          <w:rFonts w:ascii="CMR7" w:hAnsi="CMR7" w:cs="CMR7"/>
          <w:i/>
          <w:sz w:val="14"/>
          <w:szCs w:val="14"/>
        </w:rPr>
        <w:t>2</w:t>
      </w:r>
      <w:commentRangeEnd w:id="359"/>
      <w:r w:rsidR="00E7143A">
        <w:rPr>
          <w:rStyle w:val="Refdecomentrio"/>
        </w:rPr>
        <w:commentReference w:id="359"/>
      </w:r>
      <w:r w:rsidRPr="00DC3B53">
        <w:rPr>
          <w:i/>
        </w:rPr>
        <w:t xml:space="preserve">, if </w:t>
      </w:r>
      <w:r w:rsidRPr="00DC3B53">
        <w:rPr>
          <w:rFonts w:ascii="CMMI10" w:hAnsi="CMMI10" w:cs="CMMI10"/>
          <w:i/>
        </w:rPr>
        <w:t>p</w:t>
      </w:r>
      <w:r w:rsidRPr="00DC3B53">
        <w:rPr>
          <w:rFonts w:ascii="CMR7" w:hAnsi="CMR7" w:cs="CMR7"/>
          <w:i/>
          <w:sz w:val="14"/>
          <w:szCs w:val="14"/>
        </w:rPr>
        <w:t xml:space="preserve">1 </w:t>
      </w:r>
      <w:r w:rsidRPr="00DC3B53">
        <w:rPr>
          <w:i/>
        </w:rPr>
        <w:t>used a</w:t>
      </w:r>
      <w:r w:rsidR="00573693" w:rsidRPr="00DC3B53">
        <w:rPr>
          <w:i/>
        </w:rPr>
        <w:t>n</w:t>
      </w:r>
      <w:r w:rsidRPr="00DC3B53">
        <w:rPr>
          <w:i/>
        </w:rPr>
        <w:t xml:space="preserve"> artifact that was generated or was derived from an artifact (possibly using multiple steps) that was itself generated by </w:t>
      </w:r>
      <w:r w:rsidRPr="00DC3B53">
        <w:rPr>
          <w:rFonts w:ascii="CMMI10" w:hAnsi="CMMI10" w:cs="CMMI10"/>
          <w:i/>
        </w:rPr>
        <w:t>p</w:t>
      </w:r>
      <w:r w:rsidRPr="00DC3B53">
        <w:rPr>
          <w:rFonts w:ascii="CMR7" w:hAnsi="CMR7" w:cs="CMR7"/>
          <w:i/>
          <w:sz w:val="14"/>
          <w:szCs w:val="14"/>
        </w:rPr>
        <w:t>2</w:t>
      </w:r>
      <w:r w:rsidRPr="00DC3B53">
        <w:rPr>
          <w:i/>
        </w:rPr>
        <w:t>.</w:t>
      </w:r>
    </w:p>
    <w:commentRangeEnd w:id="344"/>
    <w:p w:rsidR="00FA009D" w:rsidRDefault="006754C6" w:rsidP="00F75F1F">
      <w:pPr>
        <w:ind w:right="0"/>
        <w:jc w:val="both"/>
      </w:pPr>
      <w:r>
        <w:rPr>
          <w:rStyle w:val="Refdecomentrio"/>
        </w:rPr>
        <w:commentReference w:id="344"/>
      </w:r>
      <w:r w:rsidR="00DC3B53">
        <w:tab/>
      </w:r>
      <w:r w:rsidR="00342C99" w:rsidRPr="00342C99">
        <w:t xml:space="preserve">Multi-step edges </w:t>
      </w:r>
      <w:proofErr w:type="gramStart"/>
      <w:r w:rsidR="00342C99" w:rsidRPr="00342C99">
        <w:t>can be inferred</w:t>
      </w:r>
      <w:proofErr w:type="gramEnd"/>
      <w:r w:rsidR="00342C99" w:rsidRPr="00342C99">
        <w:t xml:space="preserve"> from single</w:t>
      </w:r>
      <w:r w:rsidR="00F74330">
        <w:t xml:space="preserve"> step edges by eliminating artif</w:t>
      </w:r>
      <w:r w:rsidR="00342C99" w:rsidRPr="00342C99">
        <w:t xml:space="preserve">acts that occur in chains of dependencies. </w:t>
      </w:r>
      <w:r w:rsidR="00342C99">
        <w:t xml:space="preserve">The relationships described above </w:t>
      </w:r>
      <w:proofErr w:type="gramStart"/>
      <w:r w:rsidR="00342C99">
        <w:t>are illustrated</w:t>
      </w:r>
      <w:proofErr w:type="gramEnd"/>
      <w:r w:rsidR="00342C99">
        <w:t xml:space="preserve"> in</w:t>
      </w:r>
      <w:commentRangeStart w:id="360"/>
      <w:r w:rsidR="00342C99">
        <w:t xml:space="preserve"> </w:t>
      </w:r>
      <w:fldSimple w:instr=" REF _Ref327097852 \h  \* MERGEFORMAT ">
        <w:r w:rsidR="0088561C">
          <w:t xml:space="preserve">Figure </w:t>
        </w:r>
        <w:r w:rsidR="0088561C">
          <w:rPr>
            <w:noProof/>
          </w:rPr>
          <w:t>4</w:t>
        </w:r>
      </w:fldSimple>
      <w:commentRangeEnd w:id="360"/>
      <w:r w:rsidR="006B39FF">
        <w:rPr>
          <w:rStyle w:val="Refdecomentrio"/>
        </w:rPr>
        <w:commentReference w:id="360"/>
      </w:r>
      <w:r w:rsidR="00342C99">
        <w:t>.</w:t>
      </w:r>
    </w:p>
    <w:p w:rsidR="00121EDC" w:rsidRDefault="00FA009D" w:rsidP="00E645B1">
      <w:pPr>
        <w:ind w:right="0"/>
        <w:jc w:val="both"/>
      </w:pPr>
      <w:r>
        <w:rPr>
          <w:noProof/>
          <w:lang w:val="pt-BR" w:eastAsia="pt-BR"/>
        </w:rPr>
        <w:drawing>
          <wp:inline distT="0" distB="0" distL="0" distR="0">
            <wp:extent cx="2819400" cy="16002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819400" cy="1600200"/>
                    </a:xfrm>
                    <a:prstGeom prst="rect">
                      <a:avLst/>
                    </a:prstGeom>
                    <a:noFill/>
                    <a:ln w="9525">
                      <a:noFill/>
                      <a:miter lim="800000"/>
                      <a:headEnd/>
                      <a:tailEnd/>
                    </a:ln>
                  </pic:spPr>
                </pic:pic>
              </a:graphicData>
            </a:graphic>
          </wp:inline>
        </w:drawing>
      </w:r>
    </w:p>
    <w:p w:rsidR="00121EDC" w:rsidRPr="00342C99" w:rsidRDefault="00121EDC" w:rsidP="00F75F1F">
      <w:pPr>
        <w:pStyle w:val="Legenda"/>
        <w:ind w:right="0"/>
        <w:jc w:val="center"/>
      </w:pPr>
      <w:bookmarkStart w:id="361" w:name="_Ref327097852"/>
      <w:proofErr w:type="gramStart"/>
      <w:r>
        <w:t xml:space="preserve">Figure </w:t>
      </w:r>
      <w:fldSimple w:instr=" SEQ Figure \* ARABIC ">
        <w:r w:rsidR="0088561C">
          <w:rPr>
            <w:noProof/>
          </w:rPr>
          <w:t>4</w:t>
        </w:r>
      </w:fldSimple>
      <w:bookmarkEnd w:id="361"/>
      <w:r>
        <w:t>: Inference</w:t>
      </w:r>
      <w:r w:rsidR="00A13D96">
        <w:t>.</w:t>
      </w:r>
      <w:proofErr w:type="gramEnd"/>
      <w:r w:rsidR="00A13D96">
        <w:t xml:space="preserve"> </w:t>
      </w:r>
      <w:commentRangeStart w:id="362"/>
      <w:r w:rsidR="00A13D96">
        <w:t xml:space="preserve">Adapted from </w:t>
      </w:r>
      <w:r w:rsidR="00D21B75">
        <w:fldChar w:fldCharType="begin"/>
      </w:r>
      <w:r w:rsidR="00A13D96">
        <w:instrText xml:space="preserve"> ADDIN ZOTERO_ITEM CSL_CITATION {"citationID":"WEy6fvQW","properties":{"formattedCitation":"{\\rtf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D21B75">
        <w:fldChar w:fldCharType="separate"/>
      </w:r>
      <w:r w:rsidR="00A13D96" w:rsidRPr="00A13D96">
        <w:rPr>
          <w:szCs w:val="24"/>
        </w:rPr>
        <w:t xml:space="preserve">(MOREAU </w:t>
      </w:r>
      <w:r w:rsidR="00A13D96" w:rsidRPr="00A13D96">
        <w:rPr>
          <w:i/>
          <w:iCs/>
          <w:szCs w:val="24"/>
        </w:rPr>
        <w:t>et al.</w:t>
      </w:r>
      <w:r w:rsidR="00A13D96" w:rsidRPr="00A13D96">
        <w:rPr>
          <w:szCs w:val="24"/>
        </w:rPr>
        <w:t>, 2011)</w:t>
      </w:r>
      <w:r w:rsidR="00D21B75">
        <w:fldChar w:fldCharType="end"/>
      </w:r>
      <w:r w:rsidR="00A13D96">
        <w:t>.</w:t>
      </w:r>
      <w:commentRangeEnd w:id="362"/>
      <w:r w:rsidR="00E7143A">
        <w:rPr>
          <w:rStyle w:val="Refdecomentrio"/>
          <w:b w:val="0"/>
          <w:bCs w:val="0"/>
        </w:rPr>
        <w:commentReference w:id="362"/>
      </w:r>
    </w:p>
    <w:p w:rsidR="00E7446E" w:rsidRDefault="009C7C7C" w:rsidP="00F75F1F">
      <w:pPr>
        <w:pStyle w:val="Ttulo1"/>
        <w:ind w:right="0"/>
      </w:pPr>
      <w:r>
        <w:t>Provenance in Games</w:t>
      </w:r>
    </w:p>
    <w:p w:rsidR="00803295" w:rsidRPr="00E67A24" w:rsidDel="006B39FF" w:rsidRDefault="00951242" w:rsidP="00F75F1F">
      <w:pPr>
        <w:ind w:right="0"/>
        <w:jc w:val="both"/>
        <w:rPr>
          <w:del w:id="363" w:author="Leonardo Gresta Paulino Murta" w:date="2012-07-15T15:47:00Z"/>
          <w:strike/>
        </w:rPr>
      </w:pPr>
      <w:commentRangeStart w:id="364"/>
      <w:del w:id="365" w:author="Leonardo Gresta Paulino Murta" w:date="2012-07-15T15:47:00Z">
        <w:r w:rsidRPr="00E67A24" w:rsidDel="006B39FF">
          <w:rPr>
            <w:strike/>
          </w:rPr>
          <w:delText>How nice it would be to use provenance in games. And for storytelling as well!</w:delText>
        </w:r>
        <w:r w:rsidR="004F26DA" w:rsidRPr="00E67A24" w:rsidDel="006B39FF">
          <w:rPr>
            <w:strike/>
          </w:rPr>
          <w:delText xml:space="preserve"> Something similar is the</w:delText>
        </w:r>
        <w:r w:rsidR="003D7B02" w:rsidRPr="00E67A24" w:rsidDel="006B39FF">
          <w:rPr>
            <w:strike/>
          </w:rPr>
          <w:delText xml:space="preserve"> Replay in an RTS </w:delText>
        </w:r>
        <w:r w:rsidR="004F26DA" w:rsidRPr="00E67A24" w:rsidDel="006B39FF">
          <w:rPr>
            <w:strike/>
          </w:rPr>
          <w:delText xml:space="preserve">or race </w:delText>
        </w:r>
        <w:r w:rsidR="003D7B02" w:rsidRPr="00E67A24" w:rsidDel="006B39FF">
          <w:rPr>
            <w:strike/>
          </w:rPr>
          <w:delText>game.</w:delText>
        </w:r>
      </w:del>
    </w:p>
    <w:p w:rsidR="00DB2EB2" w:rsidRPr="00CD47BC" w:rsidDel="006B39FF" w:rsidRDefault="00803295" w:rsidP="00F75F1F">
      <w:pPr>
        <w:ind w:right="0"/>
        <w:jc w:val="both"/>
        <w:rPr>
          <w:del w:id="366" w:author="Leonardo Gresta Paulino Murta" w:date="2012-07-15T15:47:00Z"/>
          <w:strike/>
        </w:rPr>
      </w:pPr>
      <w:del w:id="367" w:author="Leonardo Gresta Paulino Murta" w:date="2012-07-15T15:47:00Z">
        <w:r w:rsidRPr="00E67A24" w:rsidDel="006B39FF">
          <w:rPr>
            <w:strike/>
          </w:rPr>
          <w:delText>Speak about the benefits a provenance graph can bring to games, such as help the player understand why the game took a different path from the one the player imagined.</w:delText>
        </w:r>
      </w:del>
    </w:p>
    <w:commentRangeEnd w:id="364"/>
    <w:p w:rsidR="00781B7F" w:rsidDel="006B39FF" w:rsidRDefault="00CD47BC" w:rsidP="00F75F1F">
      <w:pPr>
        <w:pStyle w:val="Ttulo2"/>
        <w:ind w:right="0"/>
        <w:rPr>
          <w:del w:id="368" w:author="Leonardo Gresta Paulino Murta" w:date="2012-07-15T15:47:00Z"/>
        </w:rPr>
      </w:pPr>
      <w:del w:id="369" w:author="Leonardo Gresta Paulino Murta" w:date="2012-07-15T15:47:00Z">
        <w:r w:rsidDel="006B39FF">
          <w:rPr>
            <w:rStyle w:val="Refdecomentrio"/>
            <w:rFonts w:ascii="Times New Roman" w:eastAsiaTheme="minorHAnsi" w:hAnsi="Times New Roman" w:cs="Times New Roman"/>
            <w:b w:val="0"/>
            <w:bCs w:val="0"/>
          </w:rPr>
          <w:commentReference w:id="364"/>
        </w:r>
        <w:r w:rsidR="00781B7F" w:rsidDel="006B39FF">
          <w:delText xml:space="preserve">Proposed </w:delText>
        </w:r>
        <w:commentRangeStart w:id="370"/>
        <w:r w:rsidR="00781B7F" w:rsidDel="006B39FF">
          <w:delText>Model</w:delText>
        </w:r>
        <w:commentRangeEnd w:id="370"/>
        <w:r w:rsidR="00443721" w:rsidDel="006B39FF">
          <w:rPr>
            <w:rStyle w:val="Refdecomentrio"/>
            <w:rFonts w:ascii="Times New Roman" w:eastAsiaTheme="minorHAnsi" w:hAnsi="Times New Roman" w:cs="Times New Roman"/>
            <w:b w:val="0"/>
            <w:bCs w:val="0"/>
          </w:rPr>
          <w:commentReference w:id="370"/>
        </w:r>
      </w:del>
    </w:p>
    <w:p w:rsidR="009848C5" w:rsidRDefault="009848C5" w:rsidP="00F75F1F">
      <w:pPr>
        <w:ind w:right="0"/>
        <w:jc w:val="both"/>
      </w:pPr>
      <w:r>
        <w:t>T</w:t>
      </w:r>
      <w:ins w:id="371" w:author="Leonardo Gresta Paulino Murta" w:date="2012-07-15T15:47:00Z">
        <w:r w:rsidR="006B39FF">
          <w:t xml:space="preserve">he adoption of </w:t>
        </w:r>
      </w:ins>
      <w:del w:id="372" w:author="Leonardo Gresta Paulino Murta" w:date="2012-07-15T15:47:00Z">
        <w:r w:rsidDel="006B39FF">
          <w:delText xml:space="preserve">o use </w:delText>
        </w:r>
      </w:del>
      <w:r>
        <w:t>provenance in</w:t>
      </w:r>
      <w:ins w:id="373" w:author="Leonardo Gresta Paulino Murta" w:date="2012-07-15T15:47:00Z">
        <w:r w:rsidR="006B39FF">
          <w:t xml:space="preserve"> the context of</w:t>
        </w:r>
      </w:ins>
      <w:r>
        <w:t xml:space="preserve"> games</w:t>
      </w:r>
      <w:ins w:id="374" w:author="Leonardo Gresta Paulino Murta" w:date="2012-07-15T15:47:00Z">
        <w:r w:rsidR="006B39FF">
          <w:t xml:space="preserve"> </w:t>
        </w:r>
      </w:ins>
      <w:del w:id="375" w:author="Leonardo Gresta Paulino Murta" w:date="2012-07-15T15:47:00Z">
        <w:r w:rsidDel="006B39FF">
          <w:delText>, it is necessary</w:delText>
        </w:r>
      </w:del>
      <w:ins w:id="376" w:author="Leonardo Gresta Paulino Murta" w:date="2012-07-15T15:47:00Z">
        <w:r w:rsidR="006B39FF">
          <w:t>requires a</w:t>
        </w:r>
      </w:ins>
      <w:del w:id="377" w:author="Leonardo Gresta Paulino Murta" w:date="2012-07-15T15:47:00Z">
        <w:r w:rsidDel="006B39FF">
          <w:delText xml:space="preserve"> to</w:delText>
        </w:r>
      </w:del>
      <w:r>
        <w:t xml:space="preserve"> map </w:t>
      </w:r>
      <w:ins w:id="378" w:author="Leonardo Gresta Paulino Murta" w:date="2012-07-15T15:48:00Z">
        <w:r w:rsidR="006B39FF">
          <w:t xml:space="preserve">of </w:t>
        </w:r>
      </w:ins>
      <w:r>
        <w:t xml:space="preserve">each </w:t>
      </w:r>
      <w:del w:id="379" w:author="Leonardo Gresta Paulino Murta" w:date="2012-07-15T15:48:00Z">
        <w:r w:rsidDel="006B39FF">
          <w:delText xml:space="preserve">type of </w:delText>
        </w:r>
      </w:del>
      <w:r>
        <w:t xml:space="preserve">node </w:t>
      </w:r>
      <w:ins w:id="380" w:author="Leonardo Gresta Paulino Murta" w:date="2012-07-15T15:48:00Z">
        <w:r w:rsidR="006B39FF">
          <w:t>of</w:t>
        </w:r>
      </w:ins>
      <w:del w:id="381" w:author="Leonardo Gresta Paulino Murta" w:date="2012-07-15T15:48:00Z">
        <w:r w:rsidDel="006B39FF">
          <w:delText>in</w:delText>
        </w:r>
      </w:del>
      <w:r>
        <w:t xml:space="preserve"> a provenance graph to something that </w:t>
      </w:r>
      <w:proofErr w:type="gramStart"/>
      <w:r>
        <w:t>can be represented</w:t>
      </w:r>
      <w:proofErr w:type="gramEnd"/>
      <w:r>
        <w:t xml:space="preserve"> in the game</w:t>
      </w:r>
      <w:del w:id="382" w:author="Leonardo Gresta Paulino Murta" w:date="2012-07-15T15:48:00Z">
        <w:r w:rsidDel="006B39FF">
          <w:delText xml:space="preserve"> context</w:delText>
        </w:r>
      </w:del>
      <w:r>
        <w:t>. As was mentioned earlier, the Open Provenance Model ha</w:t>
      </w:r>
      <w:ins w:id="383" w:author="Leonardo Gresta Paulino Murta" w:date="2012-07-15T15:48:00Z">
        <w:r w:rsidR="006B39FF">
          <w:t>s</w:t>
        </w:r>
      </w:ins>
      <w:del w:id="384" w:author="Leonardo Gresta Paulino Murta" w:date="2012-07-15T15:48:00Z">
        <w:r w:rsidR="000E5A31" w:rsidDel="006B39FF">
          <w:delText>ve</w:delText>
        </w:r>
      </w:del>
      <w:r>
        <w:t xml:space="preserve"> </w:t>
      </w:r>
      <w:r>
        <w:lastRenderedPageBreak/>
        <w:t xml:space="preserve">three types of nodes: </w:t>
      </w:r>
      <w:r w:rsidRPr="009848C5">
        <w:rPr>
          <w:i/>
        </w:rPr>
        <w:t>Artifacts</w:t>
      </w:r>
      <w:r>
        <w:t xml:space="preserve">, </w:t>
      </w:r>
      <w:r w:rsidRPr="009848C5">
        <w:rPr>
          <w:i/>
        </w:rPr>
        <w:t>Process</w:t>
      </w:r>
      <w:r>
        <w:t xml:space="preserve"> and </w:t>
      </w:r>
      <w:r w:rsidRPr="009848C5">
        <w:rPr>
          <w:i/>
        </w:rPr>
        <w:t>Agents</w:t>
      </w:r>
      <w:r>
        <w:t>. In order to map the</w:t>
      </w:r>
      <w:ins w:id="385" w:author="Leonardo Gresta Paulino Murta" w:date="2012-07-15T15:48:00Z">
        <w:r w:rsidR="006B39FF">
          <w:t>m</w:t>
        </w:r>
      </w:ins>
      <w:del w:id="386" w:author="Leonardo Gresta Paulino Murta" w:date="2012-07-15T15:48:00Z">
        <w:r w:rsidDel="006B39FF">
          <w:delText>n</w:delText>
        </w:r>
      </w:del>
      <w:r>
        <w:t xml:space="preserve">, it is necessary to find similarities </w:t>
      </w:r>
      <w:r w:rsidR="00F25AD7">
        <w:t>in</w:t>
      </w:r>
      <w:r>
        <w:t xml:space="preserve">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w:t>
      </w:r>
      <w:ins w:id="387" w:author="Leonardo Gresta Paulino Murta" w:date="2012-07-15T15:53:00Z">
        <w:r w:rsidR="006B39FF">
          <w:t>s</w:t>
        </w:r>
      </w:ins>
      <w:r>
        <w:t xml:space="preserve"> a clue on which role they can represent </w:t>
      </w:r>
      <w:del w:id="388" w:author="Leonardo Gresta Paulino Murta" w:date="2012-07-15T15:53:00Z">
        <w:r w:rsidDel="006B39FF">
          <w:delText xml:space="preserve">during </w:delText>
        </w:r>
      </w:del>
      <w:ins w:id="389" w:author="Leonardo Gresta Paulino Murta" w:date="2012-07-15T15:53:00Z">
        <w:r w:rsidR="006B39FF">
          <w:t xml:space="preserve">in the </w:t>
        </w:r>
      </w:ins>
      <w:del w:id="390" w:author="Leonardo Gresta Paulino Murta" w:date="2012-07-15T15:53:00Z">
        <w:r w:rsidDel="006B39FF">
          <w:delText xml:space="preserve">a </w:delText>
        </w:r>
      </w:del>
      <w:r>
        <w:t>game</w:t>
      </w:r>
      <w:ins w:id="391" w:author="Leonardo Gresta Paulino Murta" w:date="2012-07-15T15:53:00Z">
        <w:r w:rsidR="006B39FF">
          <w:t xml:space="preserve"> context: </w:t>
        </w:r>
      </w:ins>
      <w:del w:id="392" w:author="Leonardo Gresta Paulino Murta" w:date="2012-07-15T15:53:00Z">
        <w:r w:rsidDel="006B39FF">
          <w:delText xml:space="preserve">, which is </w:delText>
        </w:r>
      </w:del>
      <w:r>
        <w:t>objects.</w:t>
      </w:r>
      <w:del w:id="393" w:author="Leonardo Gresta Paulino Murta" w:date="2012-07-15T15:53:00Z">
        <w:r w:rsidDel="006B39FF">
          <w:delText xml:space="preserve"> </w:delText>
        </w:r>
      </w:del>
      <w:r>
        <w:t xml:space="preserve"> </w:t>
      </w:r>
      <w:del w:id="394" w:author="Leonardo Gresta Paulino Murta" w:date="2012-07-15T15:53:00Z">
        <w:r w:rsidDel="006B39FF">
          <w:delText xml:space="preserve">The </w:delText>
        </w:r>
      </w:del>
      <w:ins w:id="395" w:author="Leonardo Gresta Paulino Murta" w:date="2012-07-15T15:53:00Z">
        <w:r w:rsidR="006B39FF">
          <w:t xml:space="preserve">An </w:t>
        </w:r>
      </w:ins>
      <w:r>
        <w:t xml:space="preserve">object can be anything used in the game, for example in the case of an RPG, </w:t>
      </w:r>
      <w:commentRangeStart w:id="396"/>
      <w:del w:id="397" w:author="Leonardo Gresta Paulino Murta" w:date="2012-07-15T15:53:00Z">
        <w:r w:rsidDel="006B39FF">
          <w:delText xml:space="preserve">the type </w:delText>
        </w:r>
      </w:del>
      <w:proofErr w:type="gramStart"/>
      <w:ins w:id="398" w:author="Leonardo Gresta Paulino Murta" w:date="2012-07-15T15:54:00Z">
        <w:r w:rsidR="006B39FF">
          <w:t>A</w:t>
        </w:r>
      </w:ins>
      <w:proofErr w:type="gramEnd"/>
      <w:del w:id="399" w:author="Leonardo Gresta Paulino Murta" w:date="2012-07-15T15:53:00Z">
        <w:r w:rsidDel="006B39FF">
          <w:delText>A</w:delText>
        </w:r>
      </w:del>
      <w:r>
        <w:t>rtifact</w:t>
      </w:r>
      <w:ins w:id="400" w:author="Leonardo Gresta Paulino Murta" w:date="2012-07-15T15:53:00Z">
        <w:r w:rsidR="006B39FF">
          <w:t>s</w:t>
        </w:r>
      </w:ins>
      <w:commentRangeEnd w:id="396"/>
      <w:ins w:id="401" w:author="Leonardo Gresta Paulino Murta" w:date="2012-07-15T15:54:00Z">
        <w:r w:rsidR="006B39FF">
          <w:rPr>
            <w:rStyle w:val="Refdecomentrio"/>
          </w:rPr>
          <w:commentReference w:id="396"/>
        </w:r>
      </w:ins>
      <w:r>
        <w:t xml:space="preserve"> ca</w:t>
      </w:r>
      <w:ins w:id="402" w:author="Leonardo Gresta Paulino Murta" w:date="2012-07-15T15:53:00Z">
        <w:r w:rsidR="006B39FF">
          <w:t>n</w:t>
        </w:r>
      </w:ins>
      <w:del w:id="403" w:author="Leonardo Gresta Paulino Murta" w:date="2012-07-15T15:53:00Z">
        <w:r w:rsidDel="006B39FF">
          <w:delText>m</w:delText>
        </w:r>
      </w:del>
      <w:r>
        <w:t xml:space="preserve"> represent weapons, potions, legendary artifacts, magical objects</w:t>
      </w:r>
      <w:ins w:id="404" w:author="Leonardo Gresta Paulino Murta" w:date="2012-07-15T15:54:00Z">
        <w:r w:rsidR="006B39FF">
          <w:t>, etc.</w:t>
        </w:r>
      </w:ins>
      <w:del w:id="405" w:author="Leonardo Gresta Paulino Murta" w:date="2012-07-15T15:54:00Z">
        <w:r w:rsidDel="006B39FF">
          <w:delText xml:space="preserve"> and such.</w:delText>
        </w:r>
      </w:del>
      <w:r>
        <w:t xml:space="preserve"> It can represent anything meaningful to the development of the game history.</w:t>
      </w:r>
    </w:p>
    <w:p w:rsidR="00993D9F" w:rsidRDefault="009848C5" w:rsidP="00F75F1F">
      <w:pPr>
        <w:ind w:right="0"/>
        <w:jc w:val="both"/>
      </w:pPr>
      <w:r>
        <w:tab/>
      </w:r>
      <w:ins w:id="406" w:author="Leonardo Gresta Paulino Murta" w:date="2012-07-15T15:54:00Z">
        <w:r w:rsidR="006B39FF">
          <w:t>On</w:t>
        </w:r>
      </w:ins>
      <w:ins w:id="407" w:author="Leonardo Gresta Paulino Murta" w:date="2012-07-15T15:55:00Z">
        <w:r w:rsidR="006B39FF">
          <w:t xml:space="preserve"> the other hand, </w:t>
        </w:r>
        <w:proofErr w:type="gramStart"/>
        <w:r w:rsidR="006B39FF" w:rsidRPr="006B39FF">
          <w:rPr>
            <w:i/>
            <w:rPrChange w:id="408" w:author="Leonardo Gresta Paulino Murta" w:date="2012-07-15T15:55:00Z">
              <w:rPr/>
            </w:rPrChange>
          </w:rPr>
          <w:t>a</w:t>
        </w:r>
      </w:ins>
      <w:del w:id="409" w:author="Leonardo Gresta Paulino Murta" w:date="2012-07-15T15:54:00Z">
        <w:r w:rsidRPr="006B39FF" w:rsidDel="006B39FF">
          <w:rPr>
            <w:i/>
            <w:rPrChange w:id="410" w:author="Leonardo Gresta Paulino Murta" w:date="2012-07-15T15:55:00Z">
              <w:rPr/>
            </w:rPrChange>
          </w:rPr>
          <w:delText xml:space="preserve">For </w:delText>
        </w:r>
      </w:del>
      <w:del w:id="411" w:author="Leonardo Gresta Paulino Murta" w:date="2012-07-15T15:55:00Z">
        <w:r w:rsidRPr="006B39FF" w:rsidDel="006B39FF">
          <w:rPr>
            <w:i/>
          </w:rPr>
          <w:delText>A</w:delText>
        </w:r>
      </w:del>
      <w:r w:rsidRPr="006F27F9">
        <w:rPr>
          <w:i/>
        </w:rPr>
        <w:t>gents</w:t>
      </w:r>
      <w:proofErr w:type="gramEnd"/>
      <w:del w:id="412" w:author="Leonardo Gresta Paulino Murta" w:date="2012-07-15T15:54:00Z">
        <w:r w:rsidDel="006B39FF">
          <w:delText>, its definition states that they</w:delText>
        </w:r>
      </w:del>
      <w:r>
        <w:t xml:space="preserve"> "</w:t>
      </w:r>
      <w:r w:rsidRPr="009848C5">
        <w:rPr>
          <w:i/>
        </w:rPr>
        <w:t>are contextual entities acting as a catalyst of a process that can enable, facilitate, control or affect its execution</w:t>
      </w:r>
      <w:r>
        <w:t xml:space="preserve">". In a game context, agents </w:t>
      </w:r>
      <w:proofErr w:type="gramStart"/>
      <w:r>
        <w:t>can be mapped</w:t>
      </w:r>
      <w:proofErr w:type="gramEnd"/>
      <w:r>
        <w:t xml:space="preserve"> as </w:t>
      </w:r>
      <w:r w:rsidR="00020810">
        <w:t>people represented in the game</w:t>
      </w:r>
      <w:r>
        <w:t>, monsters</w:t>
      </w:r>
      <w:ins w:id="413" w:author="Leonardo Gresta Paulino Murta" w:date="2012-07-15T15:55:00Z">
        <w:r w:rsidR="006B39FF">
          <w:t>,</w:t>
        </w:r>
      </w:ins>
      <w:r>
        <w:t xml:space="preserve"> and players.</w:t>
      </w:r>
    </w:p>
    <w:p w:rsidR="001A54F2" w:rsidRDefault="00993D9F" w:rsidP="00F75F1F">
      <w:pPr>
        <w:ind w:right="0"/>
        <w:jc w:val="both"/>
      </w:pPr>
      <w:r>
        <w:tab/>
        <w:t xml:space="preserve">Lastly, </w:t>
      </w:r>
      <w:r w:rsidRPr="006F27F9">
        <w:rPr>
          <w:i/>
        </w:rPr>
        <w:t>Process</w:t>
      </w:r>
      <w:ins w:id="414" w:author="Leonardo Gresta Paulino Murta" w:date="2012-07-15T15:55:00Z">
        <w:r w:rsidR="005C0A10">
          <w:rPr>
            <w:i/>
          </w:rPr>
          <w:t>es</w:t>
        </w:r>
      </w:ins>
      <w:r>
        <w:t xml:space="preserve"> according to its definition </w:t>
      </w:r>
      <w:del w:id="415" w:author="Leonardo Gresta Paulino Murta" w:date="2012-07-15T15:55:00Z">
        <w:r w:rsidDel="005C0A10">
          <w:delText>is</w:delText>
        </w:r>
        <w:r w:rsidR="006B086A" w:rsidDel="005C0A10">
          <w:delText xml:space="preserve"> </w:delText>
        </w:r>
      </w:del>
      <w:ins w:id="416" w:author="Leonardo Gresta Paulino Murta" w:date="2012-07-15T15:55:00Z">
        <w:r w:rsidR="005C0A10">
          <w:t xml:space="preserve">are </w:t>
        </w:r>
      </w:ins>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commentRangeStart w:id="417"/>
      <w:del w:id="418" w:author="Leonardo Gresta Paulino Murta" w:date="2012-07-15T15:55:00Z">
        <w:r w:rsidDel="005C0A10">
          <w:delText xml:space="preserve">the </w:delText>
        </w:r>
      </w:del>
      <w:r>
        <w:t>Process</w:t>
      </w:r>
      <w:ins w:id="419" w:author="Leonardo Gresta Paulino Murta" w:date="2012-07-15T15:55:00Z">
        <w:r w:rsidR="005C0A10">
          <w:t>es</w:t>
        </w:r>
      </w:ins>
      <w:commentRangeEnd w:id="417"/>
      <w:ins w:id="420" w:author="Leonardo Gresta Paulino Murta" w:date="2012-07-15T15:56:00Z">
        <w:r w:rsidR="005C0A10">
          <w:rPr>
            <w:rStyle w:val="Refdecomentrio"/>
          </w:rPr>
          <w:commentReference w:id="417"/>
        </w:r>
      </w:ins>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t>
      </w:r>
      <w:proofErr w:type="gramStart"/>
      <w:r w:rsidR="00EC7F1B">
        <w:t>was made</w:t>
      </w:r>
      <w:proofErr w:type="gramEnd"/>
      <w:r w:rsidR="00EC7F1B">
        <w:t xml:space="preserve"> a difference between living and intelligent. This difference is important to mention because</w:t>
      </w:r>
      <w:ins w:id="421" w:author="Leonardo Gresta Paulino Murta" w:date="2012-07-15T15:56:00Z">
        <w:r w:rsidR="005C0A10">
          <w:t>, for example,</w:t>
        </w:r>
      </w:ins>
      <w:del w:id="422" w:author="Leonardo Gresta Paulino Murta" w:date="2012-07-15T15:56:00Z">
        <w:r w:rsidR="00EC7F1B" w:rsidDel="005C0A10">
          <w:delText xml:space="preserve"> imagine</w:delText>
        </w:r>
      </w:del>
      <w:r w:rsidR="00EC7F1B">
        <w:t xml:space="preserve"> in an RPG environment </w:t>
      </w:r>
      <w:del w:id="423" w:author="Leonardo Gresta Paulino Murta" w:date="2012-07-15T15:56:00Z">
        <w:r w:rsidR="00EC7F1B" w:rsidDel="005C0A10">
          <w:delText xml:space="preserve">where </w:delText>
        </w:r>
      </w:del>
      <w:r w:rsidR="00EC7F1B">
        <w:t xml:space="preserve">a sword can be expressed as an agent because this sword </w:t>
      </w:r>
      <w:del w:id="424" w:author="Leonardo Gresta Paulino Murta" w:date="2012-07-15T15:57:00Z">
        <w:r w:rsidR="00EC7F1B" w:rsidDel="005C0A10">
          <w:delText xml:space="preserve">is not a normal one. It </w:delText>
        </w:r>
      </w:del>
      <w:r w:rsidR="00EC7F1B">
        <w:t xml:space="preserve">has </w:t>
      </w:r>
      <w:proofErr w:type="gramStart"/>
      <w:r w:rsidR="00EC7F1B">
        <w:t>an intelligence</w:t>
      </w:r>
      <w:proofErr w:type="gramEnd"/>
      <w:r w:rsidR="00EC7F1B">
        <w:t xml:space="preserve"> on its </w:t>
      </w:r>
      <w:r w:rsidR="00F25AD7">
        <w:t>own</w:t>
      </w:r>
      <w:del w:id="425" w:author="Leonardo Gresta Paulino Murta" w:date="2012-07-15T15:57:00Z">
        <w:r w:rsidR="00EC7F1B" w:rsidDel="005C0A10">
          <w:delText xml:space="preserve">, which is called Intelligent Items in a </w:delText>
        </w:r>
        <w:r w:rsidR="00EC7F1B" w:rsidRPr="00943EE3" w:rsidDel="005C0A10">
          <w:rPr>
            <w:i/>
          </w:rPr>
          <w:delText>Dungeons and Dragons</w:delText>
        </w:r>
        <w:r w:rsidR="00EC7F1B" w:rsidDel="005C0A10">
          <w:delText xml:space="preserve"> nomenclature</w:delText>
        </w:r>
      </w:del>
      <w:r w:rsidR="00EC7F1B">
        <w:t xml:space="preserve">. Despite being an object (sword), it can think and by an extent act, therefore it </w:t>
      </w:r>
      <w:proofErr w:type="gramStart"/>
      <w:r w:rsidR="00EC7F1B">
        <w:t>cannot be considered</w:t>
      </w:r>
      <w:proofErr w:type="gramEnd"/>
      <w:r w:rsidR="00EC7F1B">
        <w:t xml:space="preserve"> only as an object. It can also be as complex as being both an object and an agent at the same time.</w:t>
      </w:r>
    </w:p>
    <w:p w:rsidR="009848C5" w:rsidDel="005C0A10" w:rsidRDefault="001A54F2" w:rsidP="00F75F1F">
      <w:pPr>
        <w:ind w:right="0"/>
        <w:jc w:val="both"/>
        <w:rPr>
          <w:del w:id="426" w:author="Leonardo Gresta Paulino Murta" w:date="2012-07-15T16:01:00Z"/>
        </w:rPr>
      </w:pPr>
      <w:r>
        <w:tab/>
        <w:t xml:space="preserve">Now, with all three types of nodes mapped into </w:t>
      </w:r>
      <w:ins w:id="427" w:author="Leonardo Gresta Paulino Murta" w:date="2012-07-15T15:58:00Z">
        <w:r w:rsidR="005C0A10">
          <w:t xml:space="preserve">the </w:t>
        </w:r>
      </w:ins>
      <w:del w:id="428" w:author="Leonardo Gresta Paulino Murta" w:date="2012-07-15T15:58:00Z">
        <w:r w:rsidDel="005C0A10">
          <w:delText xml:space="preserve">a context common in </w:delText>
        </w:r>
      </w:del>
      <w:r>
        <w:t>game</w:t>
      </w:r>
      <w:del w:id="429" w:author="Leonardo Gresta Paulino Murta" w:date="2012-07-15T15:58:00Z">
        <w:r w:rsidDel="005C0A10">
          <w:delText>s</w:delText>
        </w:r>
      </w:del>
      <w:ins w:id="430" w:author="Leonardo Gresta Paulino Murta" w:date="2012-07-15T15:58:00Z">
        <w:r w:rsidR="005C0A10">
          <w:t xml:space="preserve"> context</w:t>
        </w:r>
      </w:ins>
      <w:r>
        <w:t>, it is</w:t>
      </w:r>
      <w:r w:rsidR="000A2F9C">
        <w:t xml:space="preserve"> also</w:t>
      </w:r>
      <w:r>
        <w:t xml:space="preserve"> necessary to map their causal relations to create the provenance graph. The Open Provenance Model defines a few causal </w:t>
      </w:r>
      <w:proofErr w:type="gramStart"/>
      <w:r>
        <w:t>relations</w:t>
      </w:r>
      <w:r w:rsidR="000A2F9C">
        <w:t xml:space="preserve"> which</w:t>
      </w:r>
      <w:proofErr w:type="gramEnd"/>
      <w:r w:rsidR="000A2F9C">
        <w:t xml:space="preserve"> can be used similarly to their original context</w:t>
      </w:r>
      <w:r>
        <w:t xml:space="preserve">, but can be extended to be more suitable </w:t>
      </w:r>
      <w:del w:id="431" w:author="Leonardo Gresta Paulino Murta" w:date="2012-07-15T15:59:00Z">
        <w:r w:rsidDel="005C0A10">
          <w:delText>in</w:delText>
        </w:r>
        <w:r w:rsidR="000A2F9C" w:rsidDel="005C0A10">
          <w:delText xml:space="preserve"> a</w:delText>
        </w:r>
      </w:del>
      <w:ins w:id="432" w:author="Leonardo Gresta Paulino Murta" w:date="2012-07-15T15:59:00Z">
        <w:r w:rsidR="005C0A10">
          <w:t>to the</w:t>
        </w:r>
      </w:ins>
      <w:r w:rsidR="000A2F9C">
        <w:t xml:space="preserve"> game</w:t>
      </w:r>
      <w:ins w:id="433" w:author="Leonardo Gresta Paulino Murta" w:date="2012-07-15T15:59:00Z">
        <w:r w:rsidR="005C0A10">
          <w:t xml:space="preserve"> context</w:t>
        </w:r>
      </w:ins>
      <w:r w:rsidR="000A2F9C">
        <w:t xml:space="preserve"> if necessary.</w:t>
      </w:r>
      <w:r w:rsidR="006B5B40">
        <w:t xml:space="preserve"> </w:t>
      </w:r>
      <w:proofErr w:type="gramStart"/>
      <w:r w:rsidR="006B5B40">
        <w:t>Also</w:t>
      </w:r>
      <w:proofErr w:type="gramEnd"/>
      <w:r w:rsidR="006B5B40">
        <w:t xml:space="preserve">, the Open Provenance Model can deal well with the aspect of time, which can be heavily explored in games, especially on games which focus on </w:t>
      </w:r>
      <w:r w:rsidR="00F25AD7">
        <w:t>storytelling</w:t>
      </w:r>
      <w:ins w:id="434" w:author="Leonardo Gresta Paulino Murta" w:date="2012-07-15T16:00:00Z">
        <w:r w:rsidR="005C0A10">
          <w:t>:</w:t>
        </w:r>
      </w:ins>
      <w:del w:id="435" w:author="Leonardo Gresta Paulino Murta" w:date="2012-07-15T16:00:00Z">
        <w:r w:rsidR="006B5B40" w:rsidDel="005C0A10">
          <w:delText>,</w:delText>
        </w:r>
      </w:del>
      <w:r w:rsidR="006B5B40">
        <w:t xml:space="preserve"> recording when each event happened and us</w:t>
      </w:r>
      <w:ins w:id="436" w:author="Leonardo Gresta Paulino Murta" w:date="2012-07-15T16:00:00Z">
        <w:r w:rsidR="005C0A10">
          <w:t>ing</w:t>
        </w:r>
      </w:ins>
      <w:del w:id="437" w:author="Leonardo Gresta Paulino Murta" w:date="2012-07-15T16:00:00Z">
        <w:r w:rsidR="006B5B40" w:rsidDel="005C0A10">
          <w:delText>e</w:delText>
        </w:r>
      </w:del>
      <w:r w:rsidR="006B5B40">
        <w:t xml:space="preserve"> th</w:t>
      </w:r>
      <w:ins w:id="438" w:author="Leonardo Gresta Paulino Murta" w:date="2012-07-15T16:00:00Z">
        <w:r w:rsidR="005C0A10">
          <w:t>is</w:t>
        </w:r>
      </w:ins>
      <w:del w:id="439" w:author="Leonardo Gresta Paulino Murta" w:date="2012-07-15T16:00:00Z">
        <w:r w:rsidR="006B5B40" w:rsidDel="005C0A10">
          <w:delText>at</w:delText>
        </w:r>
      </w:del>
      <w:r w:rsidR="006B5B40">
        <w:t xml:space="preserve"> information to generate other events.</w:t>
      </w:r>
      <w:ins w:id="440" w:author="Leonardo Gresta Paulino Murta" w:date="2012-07-15T16:01:00Z">
        <w:r w:rsidR="005C0A10">
          <w:t xml:space="preserve"> </w:t>
        </w:r>
      </w:ins>
      <w:commentRangeStart w:id="441"/>
    </w:p>
    <w:p w:rsidR="00B83ABD" w:rsidRDefault="00B83ABD" w:rsidP="00F75F1F">
      <w:pPr>
        <w:ind w:right="0"/>
        <w:jc w:val="both"/>
      </w:pPr>
      <w:del w:id="442" w:author="Leonardo Gresta Paulino Murta" w:date="2012-07-15T16:01:00Z">
        <w:r w:rsidDel="005C0A10">
          <w:tab/>
        </w:r>
      </w:del>
      <w:del w:id="443" w:author="Leonardo Gresta Paulino Murta" w:date="2012-07-15T16:00:00Z">
        <w:r w:rsidDel="005C0A10">
          <w:delText xml:space="preserve">Following </w:delText>
        </w:r>
      </w:del>
      <w:ins w:id="444" w:author="Leonardo Gresta Paulino Murta" w:date="2012-07-15T16:01:00Z">
        <w:r w:rsidR="005C0A10">
          <w:t>T</w:t>
        </w:r>
      </w:ins>
      <w:del w:id="445" w:author="Leonardo Gresta Paulino Murta" w:date="2012-07-15T16:01:00Z">
        <w:r w:rsidDel="005C0A10">
          <w:delText>this framework, it is possible to create a provenance graph</w:delText>
        </w:r>
        <w:r w:rsidR="007F7D11" w:rsidDel="005C0A10">
          <w:delText xml:space="preserve"> for games.</w:delText>
        </w:r>
        <w:r w:rsidR="00491604" w:rsidDel="005C0A10">
          <w:delText xml:space="preserve"> Section</w:delText>
        </w:r>
        <w:r w:rsidR="007F7D11" w:rsidDel="005C0A10">
          <w:delText xml:space="preserve"> </w:delText>
        </w:r>
        <w:r w:rsidR="00D21B75" w:rsidDel="005C0A10">
          <w:rPr>
            <w:b/>
          </w:rPr>
          <w:fldChar w:fldCharType="begin"/>
        </w:r>
        <w:r w:rsidR="00491604" w:rsidDel="005C0A10">
          <w:delInstrText xml:space="preserve"> REF _Ref329254750 \r \h </w:delInstrText>
        </w:r>
        <w:r w:rsidR="00D21B75" w:rsidDel="005C0A10">
          <w:rPr>
            <w:b/>
          </w:rPr>
        </w:r>
        <w:r w:rsidR="00D21B75" w:rsidDel="005C0A10">
          <w:rPr>
            <w:b/>
          </w:rPr>
          <w:fldChar w:fldCharType="separate"/>
        </w:r>
        <w:r w:rsidR="0088561C" w:rsidDel="005C0A10">
          <w:delText>4</w:delText>
        </w:r>
        <w:r w:rsidR="00D21B75" w:rsidDel="005C0A10">
          <w:rPr>
            <w:b/>
          </w:rPr>
          <w:fldChar w:fldCharType="end"/>
        </w:r>
        <w:r w:rsidR="007F7D11" w:rsidDel="005C0A10">
          <w:delText xml:space="preserve"> </w:delText>
        </w:r>
        <w:r w:rsidR="00DF20D8" w:rsidDel="005C0A10">
          <w:delText>introduces</w:delText>
        </w:r>
        <w:r w:rsidDel="005C0A10">
          <w:delText xml:space="preserve"> a game where this </w:delText>
        </w:r>
        <w:r w:rsidR="00DF20D8" w:rsidDel="005C0A10">
          <w:delText>framework was implemented to generate</w:delText>
        </w:r>
        <w:r w:rsidDel="005C0A10">
          <w:delText xml:space="preserve"> a provenance</w:delText>
        </w:r>
        <w:r w:rsidR="00DF20D8" w:rsidDel="005C0A10">
          <w:delText xml:space="preserve"> graph</w:delText>
        </w:r>
        <w:r w:rsidDel="005C0A10">
          <w:delText xml:space="preserve">. </w:delText>
        </w:r>
        <w:r w:rsidR="00037CCB" w:rsidDel="005C0A10">
          <w:delText>However,</w:delText>
        </w:r>
        <w:r w:rsidDel="005C0A10">
          <w:delText xml:space="preserve"> before that, t</w:delText>
        </w:r>
      </w:del>
      <w:r>
        <w:t xml:space="preserve">he next subsection </w:t>
      </w:r>
      <w:del w:id="446" w:author="Leonardo Gresta Paulino Murta" w:date="2012-07-15T16:01:00Z">
        <w:r w:rsidDel="005C0A10">
          <w:delText xml:space="preserve">will </w:delText>
        </w:r>
        <w:r w:rsidR="006C4C09" w:rsidDel="005C0A10">
          <w:delText>suggest</w:delText>
        </w:r>
      </w:del>
      <w:ins w:id="447" w:author="Leonardo Gresta Paulino Murta" w:date="2012-07-15T16:01:00Z">
        <w:r w:rsidR="005C0A10">
          <w:t>describe</w:t>
        </w:r>
      </w:ins>
      <w:r>
        <w:t xml:space="preserve"> </w:t>
      </w:r>
      <w:ins w:id="448" w:author="Leonardo Gresta Paulino Murta" w:date="2012-07-15T16:01:00Z">
        <w:r w:rsidR="005C0A10">
          <w:t>which</w:t>
        </w:r>
      </w:ins>
      <w:del w:id="449" w:author="Leonardo Gresta Paulino Murta" w:date="2012-07-15T16:01:00Z">
        <w:r w:rsidR="006C4C09" w:rsidDel="005C0A10">
          <w:delText>what</w:delText>
        </w:r>
      </w:del>
      <w:r w:rsidR="006C4C09">
        <w:t xml:space="preserve"> information </w:t>
      </w:r>
      <w:ins w:id="450" w:author="Leonardo Gresta Paulino Murta" w:date="2012-07-15T16:02:00Z">
        <w:r w:rsidR="005C0A10">
          <w:t xml:space="preserve">are </w:t>
        </w:r>
      </w:ins>
      <w:del w:id="451" w:author="Leonardo Gresta Paulino Murta" w:date="2012-07-15T16:01:00Z">
        <w:r w:rsidR="006C4C09" w:rsidDel="005C0A10">
          <w:delText xml:space="preserve">to </w:delText>
        </w:r>
      </w:del>
      <w:r w:rsidR="006C4C09">
        <w:t>store</w:t>
      </w:r>
      <w:ins w:id="452" w:author="Leonardo Gresta Paulino Murta" w:date="2012-07-15T16:02:00Z">
        <w:r w:rsidR="005C0A10">
          <w:t>d in</w:t>
        </w:r>
      </w:ins>
      <w:r w:rsidR="006C4C09">
        <w:t xml:space="preserve"> </w:t>
      </w:r>
      <w:del w:id="453" w:author="Leonardo Gresta Paulino Murta" w:date="2012-07-15T16:02:00Z">
        <w:r w:rsidR="006C4C09" w:rsidDel="005C0A10">
          <w:delText>from</w:delText>
        </w:r>
        <w:r w:rsidDel="005C0A10">
          <w:delText xml:space="preserve"> </w:delText>
        </w:r>
      </w:del>
      <w:r>
        <w:t>action</w:t>
      </w:r>
      <w:r w:rsidR="006C4C09">
        <w:t>s</w:t>
      </w:r>
      <w:r>
        <w:t>, events, objects</w:t>
      </w:r>
      <w:ins w:id="454" w:author="Leonardo Gresta Paulino Murta" w:date="2012-07-15T16:14:00Z">
        <w:r w:rsidR="002A5D79">
          <w:t>,</w:t>
        </w:r>
      </w:ins>
      <w:r>
        <w:t xml:space="preserve"> and agents</w:t>
      </w:r>
      <w:ins w:id="455" w:author="Leonardo Gresta Paulino Murta" w:date="2012-07-15T16:14:00Z">
        <w:r w:rsidR="002A5D79">
          <w:t>, and how this information can be processed in order allow further provenance analysis</w:t>
        </w:r>
      </w:ins>
      <w:r>
        <w:t>.</w:t>
      </w:r>
    </w:p>
    <w:commentRangeEnd w:id="441"/>
    <w:p w:rsidR="00781B7F" w:rsidRDefault="00C87AA8" w:rsidP="002B06F3">
      <w:pPr>
        <w:pStyle w:val="Ttulo2"/>
      </w:pPr>
      <w:r>
        <w:rPr>
          <w:rStyle w:val="Refdecomentrio"/>
          <w:rFonts w:ascii="Times New Roman" w:eastAsiaTheme="minorHAnsi" w:hAnsi="Times New Roman" w:cs="Times New Roman"/>
          <w:b w:val="0"/>
          <w:bCs w:val="0"/>
        </w:rPr>
        <w:commentReference w:id="441"/>
      </w:r>
      <w:ins w:id="456" w:author="Leonardo Gresta Paulino Murta" w:date="2012-07-15T16:13:00Z">
        <w:r w:rsidR="002A5D79">
          <w:t>Data model</w:t>
        </w:r>
      </w:ins>
      <w:del w:id="457" w:author="Leonardo Gresta Paulino Murta" w:date="2012-07-15T16:13:00Z">
        <w:r w:rsidR="002B06F3" w:rsidDel="002A5D79">
          <w:delText>Information</w:delText>
        </w:r>
      </w:del>
      <w:del w:id="458" w:author="Leonardo Gresta Paulino Murta" w:date="2012-07-15T16:02:00Z">
        <w:r w:rsidR="002B06F3" w:rsidDel="005C0A10">
          <w:delText xml:space="preserve"> to store</w:delText>
        </w:r>
      </w:del>
    </w:p>
    <w:p w:rsidR="00F25AD7" w:rsidRDefault="0072438E" w:rsidP="00F75F1F">
      <w:pPr>
        <w:ind w:right="0"/>
        <w:jc w:val="both"/>
      </w:pPr>
      <w:commentRangeStart w:id="459"/>
      <w:r>
        <w:t xml:space="preserve">Actions </w:t>
      </w:r>
      <w:proofErr w:type="gramStart"/>
      <w:r>
        <w:t>can be represented</w:t>
      </w:r>
      <w:proofErr w:type="gramEnd"/>
      <w:r>
        <w:t xml:space="preserve"> by a series of attributes </w:t>
      </w:r>
      <w:del w:id="460" w:author="Leonardo Gresta Paulino Murta" w:date="2012-07-15T16:03:00Z">
        <w:r w:rsidDel="005C0A10">
          <w:delText xml:space="preserve">to </w:delText>
        </w:r>
      </w:del>
      <w:ins w:id="461" w:author="Leonardo Gresta Paulino Murta" w:date="2012-07-15T16:03:00Z">
        <w:r w:rsidR="005C0A10">
          <w:t xml:space="preserve">that </w:t>
        </w:r>
      </w:ins>
      <w:r>
        <w:t>describe it and the context it was involved</w:t>
      </w:r>
      <w:ins w:id="462" w:author="Leonardo Gresta Paulino Murta" w:date="2012-07-15T16:03:00Z">
        <w:r w:rsidR="005C0A10">
          <w:t xml:space="preserve">, allowing </w:t>
        </w:r>
      </w:ins>
      <w:del w:id="463" w:author="Leonardo Gresta Paulino Murta" w:date="2012-07-15T16:03:00Z">
        <w:r w:rsidDel="005C0A10">
          <w:delText xml:space="preserve"> so later can be used to create</w:delText>
        </w:r>
      </w:del>
      <w:ins w:id="464" w:author="Leonardo Gresta Paulino Murta" w:date="2012-07-15T16:03:00Z">
        <w:r w:rsidR="005C0A10">
          <w:t>the creation of</w:t>
        </w:r>
      </w:ins>
      <w:r>
        <w:t xml:space="preserve"> </w:t>
      </w:r>
      <w:del w:id="465" w:author="Leonardo Gresta Paulino Murta" w:date="2012-07-15T16:03:00Z">
        <w:r w:rsidDel="005C0A10">
          <w:delText xml:space="preserve">the </w:delText>
        </w:r>
      </w:del>
      <w:ins w:id="466" w:author="Leonardo Gresta Paulino Murta" w:date="2012-07-15T16:03:00Z">
        <w:r w:rsidR="005C0A10">
          <w:t xml:space="preserve">a </w:t>
        </w:r>
      </w:ins>
      <w:r>
        <w:t xml:space="preserve">provenance graph. Every action needs </w:t>
      </w:r>
      <w:del w:id="467" w:author="Leonardo Gresta Paulino Murta" w:date="2012-07-15T16:03:00Z">
        <w:r w:rsidDel="005C0A10">
          <w:delText xml:space="preserve">to have </w:delText>
        </w:r>
      </w:del>
      <w:r>
        <w:t xml:space="preserve">a reason for its existence, why the action </w:t>
      </w:r>
      <w:proofErr w:type="gramStart"/>
      <w:r>
        <w:t>was performed</w:t>
      </w:r>
      <w:proofErr w:type="gramEnd"/>
      <w:r>
        <w:t xml:space="preserve">, what </w:t>
      </w:r>
      <w:del w:id="468" w:author="Leonardo Gresta Paulino Murta" w:date="2012-07-15T16:03:00Z">
        <w:r w:rsidDel="005C0A10">
          <w:delText xml:space="preserve">the </w:delText>
        </w:r>
      </w:del>
      <w:r>
        <w:t xml:space="preserve">triggered it, and who performed the action. In addition, the time of its occurrence can be important depending of the reason of using </w:t>
      </w:r>
      <w:r>
        <w:lastRenderedPageBreak/>
        <w:t>provenance. Th</w:t>
      </w:r>
      <w:r w:rsidR="00F25AD7">
        <w:t>e</w:t>
      </w:r>
      <w:r>
        <w:t xml:space="preserve"> </w:t>
      </w:r>
      <w:ins w:id="469" w:author="Leonardo Gresta Paulino Murta" w:date="2012-07-15T16:04:00Z">
        <w:r w:rsidR="005C0A10">
          <w:t xml:space="preserve">main </w:t>
        </w:r>
      </w:ins>
      <w:r>
        <w:t xml:space="preserve">reason </w:t>
      </w:r>
      <w:ins w:id="470" w:author="Leonardo Gresta Paulino Murta" w:date="2012-07-15T16:04:00Z">
        <w:r w:rsidR="005C0A10">
          <w:t>of using provenance</w:t>
        </w:r>
      </w:ins>
      <w:ins w:id="471" w:author="Leonardo Gresta Paulino Murta" w:date="2012-07-15T16:08:00Z">
        <w:r w:rsidR="002A5D79">
          <w:t>,</w:t>
        </w:r>
      </w:ins>
      <w:ins w:id="472" w:author="Leonardo Gresta Paulino Murta" w:date="2012-07-15T16:04:00Z">
        <w:r w:rsidR="005C0A10">
          <w:t xml:space="preserve"> </w:t>
        </w:r>
      </w:ins>
      <w:ins w:id="473" w:author="Leonardo Gresta Paulino Murta" w:date="2012-07-15T16:05:00Z">
        <w:r w:rsidR="005C0A10">
          <w:t xml:space="preserve">as discussed </w:t>
        </w:r>
      </w:ins>
      <w:r>
        <w:t>in this paper</w:t>
      </w:r>
      <w:ins w:id="474" w:author="Leonardo Gresta Paulino Murta" w:date="2012-07-15T16:08:00Z">
        <w:r w:rsidR="002A5D79">
          <w:t>,</w:t>
        </w:r>
      </w:ins>
      <w:r>
        <w:t xml:space="preserve"> is to produce a graph containing details that can be tracked to determine why something occurred the way it did. Therefore, with this assumption, the time of the action, the person who did it, what the action produced</w:t>
      </w:r>
      <w:ins w:id="475" w:author="Leonardo Gresta Paulino Murta" w:date="2012-07-15T16:09:00Z">
        <w:r w:rsidR="002A5D79">
          <w:t>,</w:t>
        </w:r>
      </w:ins>
      <w:r>
        <w:t xml:space="preserve"> and what</w:t>
      </w:r>
      <w:r w:rsidR="00F25AD7">
        <w:t xml:space="preserve"> it</w:t>
      </w:r>
      <w:r>
        <w:t xml:space="preserve"> affect are recorded for further analysis. </w:t>
      </w:r>
    </w:p>
    <w:p w:rsidR="000F0F27" w:rsidDel="00C87AA8" w:rsidRDefault="00F25AD7" w:rsidP="00F75F1F">
      <w:pPr>
        <w:ind w:right="0"/>
        <w:jc w:val="both"/>
        <w:rPr>
          <w:del w:id="476" w:author="Leonardo Gresta Paulino Murta" w:date="2012-07-15T16:16:00Z"/>
        </w:rPr>
      </w:pPr>
      <w:r>
        <w:tab/>
      </w:r>
      <w:r w:rsidR="0072438E">
        <w:t xml:space="preserve">Events also work in a similar way as action, with the difference in </w:t>
      </w:r>
      <w:proofErr w:type="gramStart"/>
      <w:r w:rsidR="00AB0538">
        <w:t>who</w:t>
      </w:r>
      <w:proofErr w:type="gramEnd"/>
      <w:r w:rsidR="00AB0538">
        <w:t xml:space="preserve"> did it, because events are not necessary tied to persons. </w:t>
      </w:r>
      <w:del w:id="477" w:author="Leonardo Gresta Paulino Murta" w:date="2012-07-15T16:11:00Z">
        <w:r w:rsidR="0072438E" w:rsidDel="002A5D79">
          <w:delText>S</w:delText>
        </w:r>
      </w:del>
      <w:del w:id="478" w:author="Leonardo Gresta Paulino Murta" w:date="2012-07-15T16:16:00Z">
        <w:r w:rsidR="0072438E" w:rsidDel="00C87AA8">
          <w:delText>ome of t</w:delText>
        </w:r>
        <w:r w:rsidR="00AB0538" w:rsidDel="00C87AA8">
          <w:delText xml:space="preserve">hese attributes are not necessary depending of the </w:delText>
        </w:r>
      </w:del>
      <w:del w:id="479" w:author="Leonardo Gresta Paulino Murta" w:date="2012-07-15T16:11:00Z">
        <w:r w:rsidR="00AB0538" w:rsidDel="002A5D79">
          <w:delText xml:space="preserve">way the data </w:delText>
        </w:r>
      </w:del>
      <w:del w:id="480" w:author="Leonardo Gresta Paulino Murta" w:date="2012-07-15T16:10:00Z">
        <w:r w:rsidR="00AB0538" w:rsidDel="002A5D79">
          <w:delText>will be</w:delText>
        </w:r>
      </w:del>
      <w:del w:id="481" w:author="Leonardo Gresta Paulino Murta" w:date="2012-07-15T16:11:00Z">
        <w:r w:rsidR="00AB0538" w:rsidDel="002A5D79">
          <w:delText xml:space="preserve"> stored</w:delText>
        </w:r>
      </w:del>
      <w:del w:id="482" w:author="Leonardo Gresta Paulino Murta" w:date="2012-07-15T16:16:00Z">
        <w:r w:rsidR="00AB0538" w:rsidDel="00C87AA8">
          <w:delText xml:space="preserve">. </w:delText>
        </w:r>
      </w:del>
      <w:del w:id="483" w:author="Leonardo Gresta Paulino Murta" w:date="2012-07-15T16:12:00Z">
        <w:r w:rsidR="00AB0538" w:rsidDel="002A5D79">
          <w:delText>I</w:delText>
        </w:r>
      </w:del>
      <w:del w:id="484" w:author="Leonardo Gresta Paulino Murta" w:date="2012-07-15T16:16:00Z">
        <w:r w:rsidR="00AB0538" w:rsidDel="00C87AA8">
          <w:delText xml:space="preserve">f </w:delText>
        </w:r>
      </w:del>
      <w:del w:id="485" w:author="Leonardo Gresta Paulino Murta" w:date="2012-07-15T16:10:00Z">
        <w:r w:rsidR="00AB0538" w:rsidDel="002A5D79">
          <w:delText xml:space="preserve">you store </w:delText>
        </w:r>
      </w:del>
      <w:del w:id="486" w:author="Leonardo Gresta Paulino Murta" w:date="2012-07-15T16:16:00Z">
        <w:r w:rsidR="00AB0538" w:rsidDel="00C87AA8">
          <w:delText xml:space="preserve">actions in a list, and each agent has an action list, then it is not necessary to replicate information regarding who </w:delText>
        </w:r>
      </w:del>
      <w:del w:id="487" w:author="Leonardo Gresta Paulino Murta" w:date="2012-07-15T16:12:00Z">
        <w:r w:rsidR="00AB0538" w:rsidDel="002A5D79">
          <w:delText xml:space="preserve">did </w:delText>
        </w:r>
      </w:del>
      <w:del w:id="488" w:author="Leonardo Gresta Paulino Murta" w:date="2012-07-15T16:16:00Z">
        <w:r w:rsidR="00AB0538" w:rsidDel="00C87AA8">
          <w:delText>the action.</w:delText>
        </w:r>
      </w:del>
    </w:p>
    <w:p w:rsidR="000F0F27" w:rsidRDefault="000F0F27" w:rsidP="00F75F1F">
      <w:pPr>
        <w:ind w:right="0"/>
        <w:jc w:val="both"/>
      </w:pPr>
      <w:del w:id="489" w:author="Leonardo Gresta Paulino Murta" w:date="2012-07-15T16:16:00Z">
        <w:r w:rsidDel="00C87AA8">
          <w:tab/>
        </w:r>
      </w:del>
      <w:r>
        <w:t xml:space="preserve">For objects, its name, type, location, importance and </w:t>
      </w:r>
      <w:ins w:id="490" w:author="Leonardo Gresta Paulino Murta" w:date="2012-07-15T16:12:00Z">
        <w:r w:rsidR="002A5D79">
          <w:t xml:space="preserve">the </w:t>
        </w:r>
      </w:ins>
      <w:r>
        <w:t xml:space="preserve">events that </w:t>
      </w:r>
      <w:proofErr w:type="gramStart"/>
      <w:r>
        <w:t>are generated</w:t>
      </w:r>
      <w:proofErr w:type="gramEnd"/>
      <w:r>
        <w:t xml:space="preserve"> by it can be stored to aid in the construction of the graph. Lastly, agents can</w:t>
      </w:r>
      <w:ins w:id="491" w:author="Leonardo Gresta Paulino Murta" w:date="2012-07-15T16:13:00Z">
        <w:r w:rsidR="002A5D79">
          <w:t xml:space="preserve"> have </w:t>
        </w:r>
      </w:ins>
      <w:del w:id="492" w:author="Leonardo Gresta Paulino Murta" w:date="2012-07-15T16:13:00Z">
        <w:r w:rsidDel="002A5D79">
          <w:delText xml:space="preserve"> record </w:delText>
        </w:r>
      </w:del>
      <w:del w:id="493" w:author="Leonardo Gresta Paulino Murta" w:date="2012-07-15T16:12:00Z">
        <w:r w:rsidDel="002A5D79">
          <w:delText xml:space="preserve">its </w:delText>
        </w:r>
      </w:del>
      <w:ins w:id="494" w:author="Leonardo Gresta Paulino Murta" w:date="2012-07-15T16:12:00Z">
        <w:r w:rsidR="002A5D79">
          <w:t xml:space="preserve">their </w:t>
        </w:r>
      </w:ins>
      <w:r>
        <w:t>name</w:t>
      </w:r>
      <w:ins w:id="495" w:author="Leonardo Gresta Paulino Murta" w:date="2012-07-15T16:13:00Z">
        <w:r w:rsidR="002A5D79">
          <w:t>s</w:t>
        </w:r>
      </w:ins>
      <w:r>
        <w:t>, attributes</w:t>
      </w:r>
      <w:del w:id="496" w:author="Leonardo Gresta Paulino Murta" w:date="2012-07-15T16:13:00Z">
        <w:r w:rsidDel="002A5D79">
          <w:delText xml:space="preserve"> it has</w:delText>
        </w:r>
      </w:del>
      <w:r>
        <w:t>, goals</w:t>
      </w:r>
      <w:ins w:id="497" w:author="Leonardo Gresta Paulino Murta" w:date="2012-07-15T16:13:00Z">
        <w:r w:rsidR="002A5D79">
          <w:t>,</w:t>
        </w:r>
      </w:ins>
      <w:r>
        <w:t xml:space="preserve"> and current location</w:t>
      </w:r>
      <w:ins w:id="498" w:author="Leonardo Gresta Paulino Murta" w:date="2012-07-15T16:13:00Z">
        <w:r w:rsidR="002A5D79">
          <w:t xml:space="preserve"> recorded</w:t>
        </w:r>
      </w:ins>
      <w:r>
        <w:t>.</w:t>
      </w:r>
    </w:p>
    <w:commentRangeEnd w:id="459"/>
    <w:p w:rsidR="00455CEF" w:rsidRDefault="002A5D79" w:rsidP="00F75F1F">
      <w:pPr>
        <w:ind w:right="0"/>
        <w:jc w:val="both"/>
      </w:pPr>
      <w:r>
        <w:rPr>
          <w:rStyle w:val="Refdecomentrio"/>
        </w:rPr>
        <w:commentReference w:id="459"/>
      </w:r>
      <w:r w:rsidR="000F0F27">
        <w:tab/>
      </w:r>
      <w:commentRangeStart w:id="499"/>
      <w:r w:rsidR="000F0F27">
        <w:t xml:space="preserve">All these attributes </w:t>
      </w:r>
      <w:del w:id="500" w:author="Leonardo Gresta Paulino Murta" w:date="2012-07-15T16:15:00Z">
        <w:r w:rsidR="000F0F27" w:rsidDel="002A5D79">
          <w:delText xml:space="preserve">illustrated on this section </w:delText>
        </w:r>
      </w:del>
      <w:r w:rsidR="000F0F27">
        <w:t xml:space="preserve">are </w:t>
      </w:r>
      <w:del w:id="501" w:author="Leonardo Gresta Paulino Murta" w:date="2012-07-15T16:15:00Z">
        <w:r w:rsidR="000F0F27" w:rsidDel="002A5D79">
          <w:delText xml:space="preserve">just </w:delText>
        </w:r>
      </w:del>
      <w:r w:rsidR="000F0F27">
        <w:t>suggestion</w:t>
      </w:r>
      <w:r w:rsidR="001C135D">
        <w:t>s</w:t>
      </w:r>
      <w:r w:rsidR="000F0F27">
        <w:t xml:space="preserve"> on how the information can be stored to generate a provenance graph. It </w:t>
      </w:r>
      <w:proofErr w:type="gramStart"/>
      <w:r w:rsidR="000F0F27">
        <w:t>can be changed</w:t>
      </w:r>
      <w:proofErr w:type="gramEnd"/>
      <w:r w:rsidR="000F0F27">
        <w:t xml:space="preserve"> depending on how </w:t>
      </w:r>
      <w:del w:id="502" w:author="Leonardo Gresta Paulino Murta" w:date="2012-07-15T16:15:00Z">
        <w:r w:rsidR="000F0F27" w:rsidDel="002A5D79">
          <w:delText>you store the</w:delText>
        </w:r>
      </w:del>
      <w:r w:rsidR="000F0F27">
        <w:t xml:space="preserve"> information</w:t>
      </w:r>
      <w:ins w:id="503" w:author="Leonardo Gresta Paulino Murta" w:date="2012-07-15T16:15:00Z">
        <w:r>
          <w:t xml:space="preserve"> is stored</w:t>
        </w:r>
      </w:ins>
      <w:r w:rsidR="001C135D">
        <w:t>.</w:t>
      </w:r>
      <w:r w:rsidR="000F0F27">
        <w:t xml:space="preserve"> </w:t>
      </w:r>
      <w:r w:rsidR="001C135D">
        <w:t>I</w:t>
      </w:r>
      <w:r w:rsidR="000F0F27">
        <w:t>f the information is already stored in an oriented graph or desire</w:t>
      </w:r>
      <w:r w:rsidR="001C135D">
        <w:t>s</w:t>
      </w:r>
      <w:r w:rsidR="000F0F27">
        <w:t xml:space="preserve"> to generate the provenance graph on the fly, instead of a post-analysis</w:t>
      </w:r>
      <w:r w:rsidR="001C135D">
        <w:t xml:space="preserve">, some of these attributes </w:t>
      </w:r>
      <w:proofErr w:type="gramStart"/>
      <w:r w:rsidR="001C135D">
        <w:t>can be inferred</w:t>
      </w:r>
      <w:proofErr w:type="gramEnd"/>
      <w:r w:rsidR="001C135D">
        <w:t xml:space="preserve"> by the structure.</w:t>
      </w:r>
      <w:commentRangeEnd w:id="499"/>
      <w:r w:rsidR="00C87AA8">
        <w:rPr>
          <w:rStyle w:val="Refdecomentrio"/>
        </w:rPr>
        <w:commentReference w:id="499"/>
      </w:r>
    </w:p>
    <w:p w:rsidR="00455CEF" w:rsidRDefault="00455CEF" w:rsidP="00F75F1F">
      <w:pPr>
        <w:pStyle w:val="Ttulo2"/>
        <w:ind w:right="0"/>
      </w:pPr>
      <w:commentRangeStart w:id="504"/>
      <w:r>
        <w:t>Decision tree</w:t>
      </w:r>
      <w:commentRangeEnd w:id="504"/>
      <w:r w:rsidR="00AB760F">
        <w:rPr>
          <w:rStyle w:val="Refdecomentrio"/>
          <w:rFonts w:ascii="Times New Roman" w:eastAsiaTheme="minorHAnsi" w:hAnsi="Times New Roman" w:cs="Times New Roman"/>
          <w:b w:val="0"/>
          <w:bCs w:val="0"/>
        </w:rPr>
        <w:commentReference w:id="504"/>
      </w:r>
    </w:p>
    <w:p w:rsidR="00AE3132" w:rsidRDefault="00BD26AA" w:rsidP="00F75F1F">
      <w:pPr>
        <w:ind w:right="0"/>
        <w:jc w:val="both"/>
      </w:pPr>
      <w:r>
        <w:t xml:space="preserve">Decision trees </w:t>
      </w:r>
      <w:r w:rsidR="00D21B75">
        <w:fldChar w:fldCharType="begin"/>
      </w:r>
      <w:r w:rsidR="00E67A24">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D21B75">
        <w:fldChar w:fldCharType="separate"/>
      </w:r>
      <w:r w:rsidRPr="00BD26AA">
        <w:t>(MORET, 1982)</w:t>
      </w:r>
      <w:r w:rsidR="00D21B75">
        <w:fldChar w:fldCharType="end"/>
      </w:r>
      <w:r>
        <w:t xml:space="preserve"> are a visual tool used to model decisions and their consequences, including </w:t>
      </w:r>
      <w:del w:id="505" w:author="Leonardo Gresta Paulino Murta" w:date="2012-07-15T16:17:00Z">
        <w:r w:rsidDel="00C87AA8">
          <w:delText xml:space="preserve">possibilities </w:delText>
        </w:r>
      </w:del>
      <w:ins w:id="506" w:author="Leonardo Gresta Paulino Murta" w:date="2012-07-15T16:17:00Z">
        <w:r w:rsidR="00C87AA8">
          <w:t>prob</w:t>
        </w:r>
      </w:ins>
      <w:ins w:id="507" w:author="Leonardo Gresta Paulino Murta" w:date="2012-07-15T16:18:00Z">
        <w:r w:rsidR="00C87AA8">
          <w:t>abilities</w:t>
        </w:r>
      </w:ins>
      <w:ins w:id="508" w:author="Leonardo Gresta Paulino Murta" w:date="2012-07-15T16:17:00Z">
        <w:r w:rsidR="00C87AA8">
          <w:t xml:space="preserve"> </w:t>
        </w:r>
      </w:ins>
      <w:r>
        <w:t xml:space="preserve">of occurrence of events, resource costs, and usefulness of a particular outcome. This model </w:t>
      </w:r>
      <w:proofErr w:type="gramStart"/>
      <w:r>
        <w:t>can be considered</w:t>
      </w:r>
      <w:proofErr w:type="gramEnd"/>
      <w:r>
        <w:t xml:space="preserve"> as a deterministic algorithm to decide which variable to test based on the variables already tested and the results of its evaluation. Decision trees </w:t>
      </w:r>
      <w:proofErr w:type="gramStart"/>
      <w:r>
        <w:t>are represented</w:t>
      </w:r>
      <w:proofErr w:type="gramEnd"/>
      <w:r>
        <w:t xml:space="preserve"> by </w:t>
      </w:r>
      <w:r w:rsidR="00AE3132">
        <w:t xml:space="preserve">oriented tree format graphs composed of three distinct node types: decision; uncertainty; and terminal. </w:t>
      </w:r>
    </w:p>
    <w:p w:rsidR="00AE3132" w:rsidRDefault="00AE3132" w:rsidP="00F75F1F">
      <w:pPr>
        <w:ind w:right="0"/>
        <w:jc w:val="both"/>
      </w:pPr>
      <w:r>
        <w:tab/>
      </w:r>
      <w:commentRangeStart w:id="509"/>
      <w:r w:rsidR="00CF05F5">
        <w:t xml:space="preserve">Decision trees </w:t>
      </w:r>
      <w:proofErr w:type="gramStart"/>
      <w:r w:rsidR="00CF05F5">
        <w:t>can be used</w:t>
      </w:r>
      <w:proofErr w:type="gramEnd"/>
      <w:r w:rsidR="00CF05F5">
        <w:t xml:space="preserve"> to control actions for non-playable characters (NPC</w:t>
      </w:r>
      <w:r w:rsidR="00020810">
        <w:t>s</w:t>
      </w:r>
      <w:r w:rsidR="00CF05F5">
        <w:t xml:space="preserve">) in the game or </w:t>
      </w:r>
      <w:ins w:id="510" w:author="Leonardo Gresta Paulino Murta" w:date="2012-07-15T16:19:00Z">
        <w:r w:rsidR="00C87AA8">
          <w:t xml:space="preserve">to </w:t>
        </w:r>
      </w:ins>
      <w:r w:rsidR="00CF05F5">
        <w:t xml:space="preserve">trigger events. </w:t>
      </w:r>
      <w:commentRangeEnd w:id="509"/>
      <w:r w:rsidR="00C87AA8">
        <w:rPr>
          <w:rStyle w:val="Refdecomentrio"/>
        </w:rPr>
        <w:commentReference w:id="509"/>
      </w:r>
      <w:r w:rsidR="00CF05F5">
        <w:t xml:space="preserve">For this purpose, each </w:t>
      </w:r>
      <w:r w:rsidR="00020810">
        <w:t xml:space="preserve">important </w:t>
      </w:r>
      <w:r w:rsidR="00CF05F5">
        <w:t xml:space="preserve">NPC </w:t>
      </w:r>
      <w:del w:id="511" w:author="Leonardo Gresta Paulino Murta" w:date="2012-07-15T16:19:00Z">
        <w:r w:rsidR="00CF05F5" w:rsidDel="00C87AA8">
          <w:delText xml:space="preserve">will </w:delText>
        </w:r>
      </w:del>
      <w:r w:rsidR="00CF05F5">
        <w:t>require</w:t>
      </w:r>
      <w:ins w:id="512" w:author="Leonardo Gresta Paulino Murta" w:date="2012-07-15T16:19:00Z">
        <w:r w:rsidR="00C87AA8">
          <w:t>s</w:t>
        </w:r>
      </w:ins>
      <w:r w:rsidR="00CF05F5">
        <w:t xml:space="preserve"> a decision tree that </w:t>
      </w:r>
      <w:proofErr w:type="gramStart"/>
      <w:r w:rsidR="00CF05F5">
        <w:t>is consulted</w:t>
      </w:r>
      <w:proofErr w:type="gramEnd"/>
      <w:r w:rsidR="00CF05F5">
        <w:t xml:space="preserve"> to determine which action to execute</w:t>
      </w:r>
      <w:ins w:id="513" w:author="Leonardo Gresta Paulino Murta" w:date="2012-07-15T16:20:00Z">
        <w:r w:rsidR="00C87AA8">
          <w:t>, s</w:t>
        </w:r>
      </w:ins>
      <w:del w:id="514" w:author="Leonardo Gresta Paulino Murta" w:date="2012-07-15T16:20:00Z">
        <w:r w:rsidR="00CF05F5" w:rsidDel="00C87AA8">
          <w:delText>. S</w:delText>
        </w:r>
      </w:del>
      <w:r w:rsidR="00CF05F5">
        <w:t>imilar</w:t>
      </w:r>
      <w:ins w:id="515" w:author="Leonardo Gresta Paulino Murta" w:date="2012-07-15T16:20:00Z">
        <w:r w:rsidR="00C87AA8">
          <w:t>ly</w:t>
        </w:r>
      </w:ins>
      <w:r w:rsidR="00CF05F5">
        <w:t xml:space="preserve"> to a </w:t>
      </w:r>
      <w:del w:id="516" w:author="Leonardo Gresta Paulino Murta" w:date="2012-07-15T16:20:00Z">
        <w:r w:rsidR="00CF05F5" w:rsidDel="00C87AA8">
          <w:delText>e</w:delText>
        </w:r>
      </w:del>
      <w:r w:rsidR="00CF05F5">
        <w:t xml:space="preserve">state diagram modeling. However, using decisions tree </w:t>
      </w:r>
      <w:del w:id="517" w:author="Leonardo Gresta Paulino Murta" w:date="2012-07-15T16:20:00Z">
        <w:r w:rsidR="00CF05F5" w:rsidDel="00C87AA8">
          <w:delText xml:space="preserve">will </w:delText>
        </w:r>
      </w:del>
      <w:r w:rsidR="00CF05F5">
        <w:t>allow</w:t>
      </w:r>
      <w:ins w:id="518" w:author="Leonardo Gresta Paulino Murta" w:date="2012-07-15T16:20:00Z">
        <w:r w:rsidR="00C87AA8">
          <w:t>s</w:t>
        </w:r>
      </w:ins>
      <w:r w:rsidR="00CF05F5">
        <w:t xml:space="preserve"> </w:t>
      </w:r>
      <w:del w:id="519" w:author="Leonardo Gresta Paulino Murta" w:date="2012-07-15T16:20:00Z">
        <w:r w:rsidR="00CF05F5" w:rsidDel="00C87AA8">
          <w:delText xml:space="preserve">for </w:delText>
        </w:r>
      </w:del>
      <w:r w:rsidR="00CF05F5">
        <w:t xml:space="preserve">a greater variety of possible actions to </w:t>
      </w:r>
      <w:proofErr w:type="gramStart"/>
      <w:r w:rsidR="00CF05F5">
        <w:t>be executed</w:t>
      </w:r>
      <w:proofErr w:type="gramEnd"/>
      <w:r w:rsidR="00F22C91">
        <w:t xml:space="preserve"> to reach the same goal, </w:t>
      </w:r>
      <w:del w:id="520" w:author="Leonardo Gresta Paulino Murta" w:date="2012-07-15T16:21:00Z">
        <w:r w:rsidR="00F22C91" w:rsidDel="00C87AA8">
          <w:delText>d</w:delText>
        </w:r>
        <w:r w:rsidR="00020810" w:rsidDel="00C87AA8">
          <w:delText xml:space="preserve">ifferencing </w:delText>
        </w:r>
      </w:del>
      <w:ins w:id="521" w:author="Leonardo Gresta Paulino Murta" w:date="2012-07-15T16:21:00Z">
        <w:r w:rsidR="00C87AA8">
          <w:t>with different</w:t>
        </w:r>
      </w:ins>
      <w:del w:id="522" w:author="Leonardo Gresta Paulino Murta" w:date="2012-07-15T16:21:00Z">
        <w:r w:rsidR="00020810" w:rsidDel="00C87AA8">
          <w:delText>the</w:delText>
        </w:r>
      </w:del>
      <w:r w:rsidR="00020810">
        <w:t xml:space="preserve"> way</w:t>
      </w:r>
      <w:ins w:id="523" w:author="Leonardo Gresta Paulino Murta" w:date="2012-07-15T16:21:00Z">
        <w:r w:rsidR="00C87AA8">
          <w:t>s</w:t>
        </w:r>
      </w:ins>
      <w:r w:rsidR="00020810">
        <w:t xml:space="preserve"> to reach it, which is only limited by its size and complexity</w:t>
      </w:r>
      <w:ins w:id="524" w:author="Leonardo Gresta Paulino Murta" w:date="2012-07-15T16:24:00Z">
        <w:r w:rsidR="00C87AA8">
          <w:t xml:space="preserve"> of the tree</w:t>
        </w:r>
      </w:ins>
      <w:r w:rsidR="00020810">
        <w:t>.</w:t>
      </w:r>
    </w:p>
    <w:p w:rsidR="003A5D56" w:rsidRDefault="003A5D56" w:rsidP="00F75F1F">
      <w:pPr>
        <w:ind w:right="0"/>
        <w:jc w:val="both"/>
      </w:pPr>
      <w:r>
        <w:tab/>
        <w:t>With th</w:t>
      </w:r>
      <w:r w:rsidR="00020810">
        <w:t xml:space="preserve">e usage of decisions trees, it </w:t>
      </w:r>
      <w:proofErr w:type="gramStart"/>
      <w:r w:rsidR="00020810">
        <w:t>is</w:t>
      </w:r>
      <w:r>
        <w:t xml:space="preserve"> added</w:t>
      </w:r>
      <w:proofErr w:type="gramEnd"/>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w:t>
      </w:r>
      <w:proofErr w:type="gramStart"/>
      <w:r>
        <w:t>can be used</w:t>
      </w:r>
      <w:proofErr w:type="gramEnd"/>
      <w:r>
        <w:t xml:space="preserve"> for provenance.</w:t>
      </w:r>
    </w:p>
    <w:p w:rsidR="003A5D56" w:rsidRDefault="00213B01" w:rsidP="00F75F1F">
      <w:pPr>
        <w:pStyle w:val="Ttulo2"/>
        <w:ind w:right="0"/>
      </w:pPr>
      <w:bookmarkStart w:id="525" w:name="_Ref329009903"/>
      <w:commentRangeStart w:id="526"/>
      <w:del w:id="527" w:author="Leonardo Gresta Paulino Murta" w:date="2012-07-15T16:38:00Z">
        <w:r w:rsidDel="00FA3503">
          <w:delText>Information Structure</w:delText>
        </w:r>
      </w:del>
      <w:bookmarkEnd w:id="525"/>
      <w:ins w:id="528" w:author="Leonardo Gresta Paulino Murta" w:date="2012-07-15T16:38:00Z">
        <w:r w:rsidR="00FA3503">
          <w:t>Provenance Model</w:t>
        </w:r>
        <w:commentRangeEnd w:id="526"/>
        <w:r w:rsidR="00FA3503">
          <w:rPr>
            <w:rStyle w:val="Refdecomentrio"/>
            <w:rFonts w:ascii="Times New Roman" w:eastAsiaTheme="minorHAnsi" w:hAnsi="Times New Roman" w:cs="Times New Roman"/>
            <w:b w:val="0"/>
            <w:bCs w:val="0"/>
          </w:rPr>
          <w:commentReference w:id="526"/>
        </w:r>
      </w:ins>
    </w:p>
    <w:p w:rsidR="004161A1" w:rsidRDefault="004161A1" w:rsidP="00F75F1F">
      <w:pPr>
        <w:ind w:right="0"/>
        <w:jc w:val="both"/>
      </w:pPr>
      <w:r>
        <w:t xml:space="preserve">In order to store all the necessary data to </w:t>
      </w:r>
      <w:proofErr w:type="gramStart"/>
      <w:r>
        <w:t>be used</w:t>
      </w:r>
      <w:proofErr w:type="gramEnd"/>
      <w:r>
        <w:t xml:space="preserve"> later for provenance, there is </w:t>
      </w:r>
      <w:r w:rsidR="00DA0385">
        <w:t xml:space="preserve">a </w:t>
      </w:r>
      <w:r>
        <w:t xml:space="preserve">need for a storage structure. </w:t>
      </w:r>
      <w:r>
        <w:lastRenderedPageBreak/>
        <w:t xml:space="preserve">Depending on the information structure, it is possible to use the structure itself for inference in provenance, simplifying some unnecessary information. </w:t>
      </w:r>
    </w:p>
    <w:p w:rsidR="00185953" w:rsidRDefault="00185953" w:rsidP="00F75F1F">
      <w:pPr>
        <w:ind w:right="0"/>
        <w:jc w:val="both"/>
      </w:pPr>
      <w:r>
        <w:tab/>
        <w:t xml:space="preserve">Consider the generation of actions, which </w:t>
      </w:r>
      <w:proofErr w:type="gramStart"/>
      <w:r>
        <w:t>are executed</w:t>
      </w:r>
      <w:proofErr w:type="gramEnd"/>
      <w:r>
        <w:t xml:space="preserve"> by an entity. </w:t>
      </w:r>
      <w:del w:id="529" w:author="Leonardo Gresta Paulino Murta" w:date="2012-07-15T16:29:00Z">
        <w:r w:rsidDel="00AB760F">
          <w:delText>These</w:delText>
        </w:r>
      </w:del>
      <w:ins w:id="530" w:author="Leonardo Gresta Paulino Murta" w:date="2012-07-15T16:29:00Z">
        <w:r w:rsidR="00AB760F">
          <w:t>This</w:t>
        </w:r>
      </w:ins>
      <w:r>
        <w:t xml:space="preserve"> action information can be stored in a list. Each entity will then have a list of actions that contains all executed actions. </w:t>
      </w:r>
      <w:ins w:id="531" w:author="Leonardo Gresta Paulino Murta" w:date="2012-07-15T16:30:00Z">
        <w:r w:rsidR="00AB760F">
          <w:t>This allows</w:t>
        </w:r>
      </w:ins>
      <w:del w:id="532" w:author="Leonardo Gresta Paulino Murta" w:date="2012-07-15T16:30:00Z">
        <w:r w:rsidDel="00AB760F">
          <w:delText>Doing so, will allow</w:delText>
        </w:r>
      </w:del>
      <w:r>
        <w:t xml:space="preserve"> </w:t>
      </w:r>
      <w:r w:rsidR="00267FDB">
        <w:t>inferring</w:t>
      </w:r>
      <w:r>
        <w:t xml:space="preserve"> who executed each action just by looking at whose list it belongs to, without the need </w:t>
      </w:r>
      <w:proofErr w:type="gramStart"/>
      <w:r>
        <w:t>to explicitly say</w:t>
      </w:r>
      <w:proofErr w:type="gramEnd"/>
      <w:r>
        <w:t xml:space="preserve"> who executed the action.</w:t>
      </w:r>
      <w:del w:id="533" w:author="Leonardo Gresta Paulino Murta" w:date="2012-07-15T16:30:00Z">
        <w:r w:rsidDel="00AB760F">
          <w:delText xml:space="preserve"> </w:delText>
        </w:r>
      </w:del>
      <w:r>
        <w:t xml:space="preserve"> </w:t>
      </w:r>
      <w:r w:rsidR="00DA0385">
        <w:t>It is analogous f</w:t>
      </w:r>
      <w:r>
        <w:t xml:space="preserve">or events. In </w:t>
      </w:r>
      <w:ins w:id="534" w:author="Leonardo Gresta Paulino Murta" w:date="2012-07-15T16:30:00Z">
        <w:r w:rsidR="00AB760F">
          <w:t xml:space="preserve">the </w:t>
        </w:r>
      </w:ins>
      <w:proofErr w:type="gramStart"/>
      <w:r>
        <w:t>case</w:t>
      </w:r>
      <w:proofErr w:type="gramEnd"/>
      <w:r>
        <w:t xml:space="preserve"> there was an external influence that resulted in the triggering of an action, then </w:t>
      </w:r>
      <w:del w:id="535" w:author="Leonardo Gresta Paulino Murta" w:date="2012-07-15T16:31:00Z">
        <w:r w:rsidDel="00AB760F">
          <w:delText xml:space="preserve">link </w:delText>
        </w:r>
      </w:del>
      <w:r>
        <w:t xml:space="preserve">the generated action </w:t>
      </w:r>
      <w:ins w:id="536" w:author="Leonardo Gresta Paulino Murta" w:date="2012-07-15T16:31:00Z">
        <w:r w:rsidR="00AB760F">
          <w:t xml:space="preserve">is linked </w:t>
        </w:r>
      </w:ins>
      <w:r>
        <w:t xml:space="preserve">to the influence, which also has links to the actions that generated the influence. Since </w:t>
      </w:r>
      <w:del w:id="537" w:author="Leonardo Gresta Paulino Murta" w:date="2012-07-15T16:31:00Z">
        <w:r w:rsidDel="00AB760F">
          <w:delText>actions belongs</w:delText>
        </w:r>
      </w:del>
      <w:ins w:id="538" w:author="Leonardo Gresta Paulino Murta" w:date="2012-07-15T16:31:00Z">
        <w:r w:rsidR="00AB760F">
          <w:t>actions belong</w:t>
        </w:r>
      </w:ins>
      <w:r>
        <w:t xml:space="preserve"> to lists that </w:t>
      </w:r>
      <w:proofErr w:type="gramStart"/>
      <w:r>
        <w:t>are linked</w:t>
      </w:r>
      <w:proofErr w:type="gramEnd"/>
      <w:r>
        <w:t xml:space="preserve"> to entities, then it is possible to infer who </w:t>
      </w:r>
      <w:del w:id="539" w:author="Leonardo Gresta Paulino Murta" w:date="2012-07-15T16:32:00Z">
        <w:r w:rsidDel="00AB760F">
          <w:delText xml:space="preserve">or whom </w:delText>
        </w:r>
      </w:del>
      <w:r>
        <w:t>influenced the outcome of the action by following the links.</w:t>
      </w:r>
    </w:p>
    <w:p w:rsidR="008B787E" w:rsidRDefault="008B787E" w:rsidP="00F75F1F">
      <w:pPr>
        <w:ind w:right="0"/>
        <w:jc w:val="both"/>
      </w:pPr>
      <w:r>
        <w:tab/>
      </w:r>
      <w:commentRangeStart w:id="540"/>
      <w:r>
        <w:t xml:space="preserve">For places, or scenes, </w:t>
      </w:r>
      <w:r w:rsidR="00DA0385">
        <w:t xml:space="preserve">it </w:t>
      </w:r>
      <w:proofErr w:type="gramStart"/>
      <w:r>
        <w:t>can be done</w:t>
      </w:r>
      <w:proofErr w:type="gramEnd"/>
      <w:r>
        <w:t xml:space="preserve"> in a similar way to represent entities present</w:t>
      </w:r>
      <w:commentRangeEnd w:id="540"/>
      <w:r w:rsidR="00AB760F">
        <w:rPr>
          <w:rStyle w:val="Refdecomentrio"/>
        </w:rPr>
        <w:commentReference w:id="540"/>
      </w:r>
      <w:r>
        <w:t xml:space="preserve">. Each scene </w:t>
      </w:r>
      <w:del w:id="541" w:author="Leonardo Gresta Paulino Murta" w:date="2012-07-15T16:34:00Z">
        <w:r w:rsidDel="00AB760F">
          <w:delText xml:space="preserve">will </w:delText>
        </w:r>
      </w:del>
      <w:proofErr w:type="gramStart"/>
      <w:r>
        <w:t>have</w:t>
      </w:r>
      <w:proofErr w:type="gramEnd"/>
      <w:r>
        <w:t xml:space="preserve"> a list of entities that belong</w:t>
      </w:r>
      <w:del w:id="542" w:author="Leonardo Gresta Paulino Murta" w:date="2012-07-15T16:34:00Z">
        <w:r w:rsidDel="00AB760F">
          <w:delText>s</w:delText>
        </w:r>
      </w:del>
      <w:r>
        <w:t xml:space="preserve"> to it. To represent a world, then </w:t>
      </w:r>
      <w:del w:id="543" w:author="Leonardo Gresta Paulino Murta" w:date="2012-07-15T16:35:00Z">
        <w:r w:rsidDel="00AB760F">
          <w:delText xml:space="preserve">create </w:delText>
        </w:r>
      </w:del>
      <w:r>
        <w:t>a list of scenes</w:t>
      </w:r>
      <w:ins w:id="544" w:author="Leonardo Gresta Paulino Murta" w:date="2012-07-15T16:35:00Z">
        <w:r w:rsidR="00AB760F">
          <w:t xml:space="preserve"> </w:t>
        </w:r>
        <w:proofErr w:type="gramStart"/>
        <w:r w:rsidR="00AB760F">
          <w:t>is created</w:t>
        </w:r>
      </w:ins>
      <w:proofErr w:type="gramEnd"/>
      <w:r>
        <w:t xml:space="preserve">, which in turn </w:t>
      </w:r>
      <w:del w:id="545" w:author="Leonardo Gresta Paulino Murta" w:date="2012-07-15T16:35:00Z">
        <w:r w:rsidDel="00AB760F">
          <w:delText xml:space="preserve">will </w:delText>
        </w:r>
      </w:del>
      <w:r>
        <w:t>contain</w:t>
      </w:r>
      <w:ins w:id="546" w:author="Leonardo Gresta Paulino Murta" w:date="2012-07-15T16:35:00Z">
        <w:r w:rsidR="00AB760F">
          <w:t>s</w:t>
        </w:r>
      </w:ins>
      <w:r>
        <w:t xml:space="preserve"> list of entities that are in the scene</w:t>
      </w:r>
      <w:ins w:id="547" w:author="Leonardo Gresta Paulino Murta" w:date="2012-07-15T16:35:00Z">
        <w:r w:rsidR="00AB760F">
          <w:t xml:space="preserve">. Each </w:t>
        </w:r>
        <w:r w:rsidR="00FA3503">
          <w:t>entit</w:t>
        </w:r>
      </w:ins>
      <w:ins w:id="548" w:author="Leonardo Gresta Paulino Murta" w:date="2012-07-15T16:36:00Z">
        <w:r w:rsidR="00FA3503">
          <w:t>y</w:t>
        </w:r>
      </w:ins>
      <w:ins w:id="549" w:author="Leonardo Gresta Paulino Murta" w:date="2012-07-15T16:35:00Z">
        <w:r w:rsidR="00AB760F">
          <w:t xml:space="preserve"> in turn</w:t>
        </w:r>
      </w:ins>
      <w:del w:id="550" w:author="Leonardo Gresta Paulino Murta" w:date="2012-07-15T16:35:00Z">
        <w:r w:rsidDel="00AB760F">
          <w:delText>,</w:delText>
        </w:r>
      </w:del>
      <w:r>
        <w:t xml:space="preserve"> </w:t>
      </w:r>
      <w:del w:id="551" w:author="Leonardo Gresta Paulino Murta" w:date="2012-07-15T16:36:00Z">
        <w:r w:rsidDel="00FA3503">
          <w:delText xml:space="preserve">where these entities </w:delText>
        </w:r>
      </w:del>
      <w:del w:id="552" w:author="Leonardo Gresta Paulino Murta" w:date="2012-07-15T16:35:00Z">
        <w:r w:rsidDel="00AB760F">
          <w:delText xml:space="preserve">will </w:delText>
        </w:r>
      </w:del>
      <w:del w:id="553" w:author="Leonardo Gresta Paulino Murta" w:date="2012-07-15T16:36:00Z">
        <w:r w:rsidDel="00FA3503">
          <w:delText>have</w:delText>
        </w:r>
      </w:del>
      <w:ins w:id="554" w:author="Leonardo Gresta Paulino Murta" w:date="2012-07-15T16:36:00Z">
        <w:r w:rsidR="00FA3503">
          <w:t>has</w:t>
        </w:r>
      </w:ins>
      <w:r>
        <w:t xml:space="preserve"> a list of performed actions, which </w:t>
      </w:r>
      <w:del w:id="555" w:author="Leonardo Gresta Paulino Murta" w:date="2012-07-15T16:36:00Z">
        <w:r w:rsidDel="00FA3503">
          <w:delText xml:space="preserve">will </w:delText>
        </w:r>
      </w:del>
      <w:r>
        <w:t xml:space="preserve">have links to influences. </w:t>
      </w:r>
      <w:proofErr w:type="gramStart"/>
      <w:r>
        <w:t>Using this structure,</w:t>
      </w:r>
      <w:proofErr w:type="gramEnd"/>
      <w:r>
        <w:t xml:space="preserve"> </w:t>
      </w:r>
      <w:proofErr w:type="gramStart"/>
      <w:r>
        <w:t>it</w:t>
      </w:r>
      <w:proofErr w:type="gramEnd"/>
      <w:r>
        <w:t xml:space="preserve"> is possible to simplify some inferences in the provenance model, such as </w:t>
      </w:r>
      <w:ins w:id="556" w:author="Leonardo Gresta Paulino Murta" w:date="2012-07-15T16:36:00Z">
        <w:r w:rsidR="00FA3503">
          <w:t xml:space="preserve">to </w:t>
        </w:r>
      </w:ins>
      <w:r>
        <w:t xml:space="preserve">show only relevant actions, which has external influences, to evaluate the outcome of a game session. </w:t>
      </w:r>
      <w:r w:rsidR="00762F64">
        <w:t xml:space="preserve">An example of such structure is giving at </w:t>
      </w:r>
      <w:r w:rsidR="00D21B75">
        <w:fldChar w:fldCharType="begin"/>
      </w:r>
      <w:r w:rsidR="00762F64">
        <w:instrText xml:space="preserve"> REF _Ref329012214 \h </w:instrText>
      </w:r>
      <w:r w:rsidR="00D21B75">
        <w:fldChar w:fldCharType="separate"/>
      </w:r>
      <w:r w:rsidR="0088561C">
        <w:t xml:space="preserve">Figure </w:t>
      </w:r>
      <w:r w:rsidR="0088561C">
        <w:rPr>
          <w:noProof/>
        </w:rPr>
        <w:t>5</w:t>
      </w:r>
      <w:r w:rsidR="00D21B75">
        <w:fldChar w:fldCharType="end"/>
      </w:r>
      <w:r w:rsidR="00762F64">
        <w:t>, where the world has a list of scenes, each scene a list of all entities</w:t>
      </w:r>
      <w:del w:id="557" w:author="Leonardo Gresta Paulino Murta" w:date="2012-07-15T16:37:00Z">
        <w:r w:rsidR="00762F64" w:rsidDel="00FA3503">
          <w:delText xml:space="preserve"> in it</w:delText>
        </w:r>
      </w:del>
      <w:r w:rsidR="00762F64">
        <w:t xml:space="preserve">, and lastly each entity </w:t>
      </w:r>
      <w:del w:id="558" w:author="Leonardo Gresta Paulino Murta" w:date="2012-07-15T16:37:00Z">
        <w:r w:rsidR="00762F64" w:rsidDel="00FA3503">
          <w:delText xml:space="preserve">with </w:delText>
        </w:r>
      </w:del>
      <w:ins w:id="559" w:author="Leonardo Gresta Paulino Murta" w:date="2012-07-15T16:37:00Z">
        <w:r w:rsidR="00FA3503">
          <w:t xml:space="preserve">has </w:t>
        </w:r>
      </w:ins>
      <w:r w:rsidR="00762F64">
        <w:t xml:space="preserve">a list of </w:t>
      </w:r>
      <w:del w:id="560" w:author="Leonardo Gresta Paulino Murta" w:date="2012-07-15T16:37:00Z">
        <w:r w:rsidR="00762F64" w:rsidDel="00FA3503">
          <w:delText xml:space="preserve">actions </w:delText>
        </w:r>
      </w:del>
      <w:r w:rsidR="00762F64">
        <w:t>performed</w:t>
      </w:r>
      <w:ins w:id="561" w:author="Leonardo Gresta Paulino Murta" w:date="2012-07-15T16:37:00Z">
        <w:r w:rsidR="00FA3503">
          <w:t xml:space="preserve"> actions</w:t>
        </w:r>
      </w:ins>
      <w:r w:rsidR="00762F64">
        <w:t>.</w:t>
      </w:r>
    </w:p>
    <w:p w:rsidR="00762F64" w:rsidRDefault="00762F64" w:rsidP="00762F64">
      <w:pPr>
        <w:keepNext/>
        <w:ind w:right="0"/>
        <w:jc w:val="center"/>
      </w:pPr>
      <w:r w:rsidRPr="00762F64">
        <w:rPr>
          <w:noProof/>
          <w:lang w:val="pt-BR" w:eastAsia="pt-BR"/>
        </w:rPr>
        <w:drawing>
          <wp:inline distT="0" distB="0" distL="0" distR="0">
            <wp:extent cx="2825115" cy="1830604"/>
            <wp:effectExtent l="19050" t="0" r="13335"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62F64" w:rsidRPr="004161A1" w:rsidRDefault="00762F64" w:rsidP="00762F64">
      <w:pPr>
        <w:pStyle w:val="Legenda"/>
        <w:jc w:val="center"/>
      </w:pPr>
      <w:bookmarkStart w:id="562" w:name="_Ref329012214"/>
      <w:commentRangeStart w:id="563"/>
      <w:r>
        <w:t xml:space="preserve">Figure </w:t>
      </w:r>
      <w:commentRangeEnd w:id="563"/>
      <w:r w:rsidR="00FA3503">
        <w:rPr>
          <w:rStyle w:val="Refdecomentrio"/>
          <w:b w:val="0"/>
          <w:bCs w:val="0"/>
        </w:rPr>
        <w:commentReference w:id="563"/>
      </w:r>
      <w:fldSimple w:instr=" SEQ Figure \* ARABIC ">
        <w:r w:rsidR="0088561C">
          <w:rPr>
            <w:noProof/>
          </w:rPr>
          <w:t>5</w:t>
        </w:r>
      </w:fldSimple>
      <w:bookmarkEnd w:id="562"/>
      <w:r>
        <w:t>: Example of structure</w:t>
      </w:r>
    </w:p>
    <w:p w:rsidR="00213B01" w:rsidRDefault="006B086A" w:rsidP="00F75F1F">
      <w:pPr>
        <w:pStyle w:val="Ttulo2"/>
        <w:ind w:right="0"/>
      </w:pPr>
      <w:del w:id="564" w:author="Leonardo Gresta Paulino Murta" w:date="2012-07-15T16:40:00Z">
        <w:r w:rsidDel="00FA3503">
          <w:delText xml:space="preserve">Using </w:delText>
        </w:r>
        <w:r w:rsidR="00213B01" w:rsidDel="00FA3503">
          <w:delText>information for p</w:delText>
        </w:r>
      </w:del>
      <w:ins w:id="565" w:author="Leonardo Gresta Paulino Murta" w:date="2012-07-15T16:40:00Z">
        <w:r w:rsidR="00FA3503">
          <w:t>P</w:t>
        </w:r>
      </w:ins>
      <w:r w:rsidR="00213B01">
        <w:t>rovenance</w:t>
      </w:r>
      <w:ins w:id="566" w:author="Leonardo Gresta Paulino Murta" w:date="2012-07-15T16:40:00Z">
        <w:r w:rsidR="00FA3503">
          <w:t xml:space="preserve"> Analysis</w:t>
        </w:r>
      </w:ins>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del w:id="567" w:author="Leonardo Gresta Paulino Murta" w:date="2012-07-15T16:40:00Z">
        <w:r w:rsidDel="00FA3503">
          <w:delText>section</w:delText>
        </w:r>
      </w:del>
      <w:ins w:id="568" w:author="Leonardo Gresta Paulino Murta" w:date="2012-07-15T16:40:00Z">
        <w:r w:rsidR="00FA3503">
          <w:t>sections,</w:t>
        </w:r>
      </w:ins>
      <w:r>
        <w:t xml:space="preserve"> </w:t>
      </w:r>
      <w:del w:id="569" w:author="Leonardo Gresta Paulino Murta" w:date="2012-07-15T16:41:00Z">
        <w:r w:rsidDel="00FA3503">
          <w:delText xml:space="preserve">it </w:delText>
        </w:r>
      </w:del>
      <w:ins w:id="570" w:author="Leonardo Gresta Paulino Murta" w:date="2012-07-15T16:41:00Z">
        <w:r w:rsidR="00FA3503">
          <w:t xml:space="preserve">we introduced </w:t>
        </w:r>
      </w:ins>
      <w:del w:id="571" w:author="Leonardo Gresta Paulino Murta" w:date="2012-07-15T16:41:00Z">
        <w:r w:rsidDel="00FA3503">
          <w:delText xml:space="preserve">was set </w:delText>
        </w:r>
      </w:del>
      <w:r>
        <w:t>a framework to store such</w:t>
      </w:r>
      <w:r w:rsidR="00CA2056">
        <w:t xml:space="preserve"> information</w:t>
      </w:r>
      <w:r>
        <w:t xml:space="preserve">. </w:t>
      </w:r>
      <w:del w:id="572" w:author="Leonardo Gresta Paulino Murta" w:date="2012-07-15T16:43:00Z">
        <w:r w:rsidR="00F333E4" w:rsidDel="00FA3503">
          <w:delText xml:space="preserve">If the game does not support a provenance framework or have appropriate tools, it </w:delText>
        </w:r>
      </w:del>
      <w:del w:id="573" w:author="Leonardo Gresta Paulino Murta" w:date="2012-07-15T16:42:00Z">
        <w:r w:rsidR="00F333E4" w:rsidDel="00FA3503">
          <w:delText xml:space="preserve">will be </w:delText>
        </w:r>
      </w:del>
      <w:del w:id="574" w:author="Leonardo Gresta Paulino Murta" w:date="2012-07-15T16:43:00Z">
        <w:r w:rsidR="00F333E4" w:rsidDel="00FA3503">
          <w:delText xml:space="preserve">necessary to export the information to be </w:delText>
        </w:r>
      </w:del>
      <w:del w:id="575" w:author="Leonardo Gresta Paulino Murta" w:date="2012-07-15T16:42:00Z">
        <w:r w:rsidR="00F333E4" w:rsidDel="00FA3503">
          <w:delText xml:space="preserve">used externally for </w:delText>
        </w:r>
      </w:del>
      <w:del w:id="576" w:author="Leonardo Gresta Paulino Murta" w:date="2012-07-15T16:43:00Z">
        <w:r w:rsidR="00F333E4" w:rsidDel="00FA3503">
          <w:delText>anal</w:delText>
        </w:r>
      </w:del>
      <w:del w:id="577" w:author="Leonardo Gresta Paulino Murta" w:date="2012-07-15T16:42:00Z">
        <w:r w:rsidR="00F333E4" w:rsidDel="00FA3503">
          <w:delText>ysis</w:delText>
        </w:r>
      </w:del>
      <w:del w:id="578" w:author="Leonardo Gresta Paulino Murta" w:date="2012-07-15T16:43:00Z">
        <w:r w:rsidR="00F333E4" w:rsidDel="00FA3503">
          <w:delText xml:space="preserve">. </w:delText>
        </w:r>
      </w:del>
      <w:r>
        <w:t>However</w:t>
      </w:r>
      <w:ins w:id="579" w:author="Leonardo Gresta Paulino Murta" w:date="2012-07-15T16:43:00Z">
        <w:r w:rsidR="00FA3503">
          <w:t>,</w:t>
        </w:r>
      </w:ins>
      <w:r>
        <w:t xml:space="preserve"> not all stored information </w:t>
      </w:r>
      <w:ins w:id="580" w:author="Leonardo Gresta Paulino Murta" w:date="2012-07-15T16:43:00Z">
        <w:r w:rsidR="00FA3503">
          <w:t xml:space="preserve">is relevant </w:t>
        </w:r>
      </w:ins>
      <w:del w:id="581" w:author="Leonardo Gresta Paulino Murta" w:date="2012-07-15T16:44:00Z">
        <w:r w:rsidR="00F333E4" w:rsidDel="00FA3503">
          <w:delText xml:space="preserve">will be </w:delText>
        </w:r>
        <w:r w:rsidDel="00FA3503">
          <w:delText xml:space="preserve">used or necessary </w:delText>
        </w:r>
      </w:del>
      <w:r>
        <w:t>for the analysis</w:t>
      </w:r>
      <w:ins w:id="582" w:author="Leonardo Gresta Paulino Murta" w:date="2012-07-15T16:44:00Z">
        <w:r w:rsidR="00FA3503">
          <w:t xml:space="preserve">. The provenance graph </w:t>
        </w:r>
      </w:ins>
      <w:del w:id="583" w:author="Leonardo Gresta Paulino Murta" w:date="2012-07-15T16:44:00Z">
        <w:r w:rsidDel="00FA3503">
          <w:delText>, containing</w:delText>
        </w:r>
      </w:del>
      <w:ins w:id="584" w:author="Leonardo Gresta Paulino Murta" w:date="2012-07-15T16:44:00Z">
        <w:r w:rsidR="00FA3503">
          <w:t>contains</w:t>
        </w:r>
      </w:ins>
      <w:r>
        <w:t xml:space="preserve"> replication of actions that did</w:t>
      </w:r>
      <w:r w:rsidR="00C36465">
        <w:t xml:space="preserve"> not provoke</w:t>
      </w:r>
      <w:r>
        <w:t xml:space="preserve"> any significant change. These </w:t>
      </w:r>
      <w:ins w:id="585" w:author="Leonardo Gresta Paulino Murta" w:date="2012-07-15T16:44:00Z">
        <w:r w:rsidR="00FA3503">
          <w:t xml:space="preserve">act as noise and </w:t>
        </w:r>
      </w:ins>
      <w:proofErr w:type="gramStart"/>
      <w:r>
        <w:t xml:space="preserve">can be </w:t>
      </w:r>
      <w:del w:id="586" w:author="Leonardo Gresta Paulino Murta" w:date="2012-07-15T16:44:00Z">
        <w:r w:rsidDel="00FA3503">
          <w:lastRenderedPageBreak/>
          <w:delText xml:space="preserve">simplified or </w:delText>
        </w:r>
      </w:del>
      <w:r>
        <w:t>omitted</w:t>
      </w:r>
      <w:proofErr w:type="gramEnd"/>
      <w:r>
        <w:t xml:space="preserve"> during provenance </w:t>
      </w:r>
      <w:ins w:id="587" w:author="Leonardo Gresta Paulino Murta" w:date="2012-07-15T16:44:00Z">
        <w:r w:rsidR="00FA3503">
          <w:t xml:space="preserve">analysis </w:t>
        </w:r>
      </w:ins>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del w:id="588" w:author="Leonardo Gresta Paulino Murta" w:date="2012-07-15T16:46:00Z">
        <w:r w:rsidR="00C36465" w:rsidDel="00CB6549">
          <w:delText>can be</w:delText>
        </w:r>
      </w:del>
      <w:proofErr w:type="gramStart"/>
      <w:ins w:id="589" w:author="Leonardo Gresta Paulino Murta" w:date="2012-07-15T16:46:00Z">
        <w:r w:rsidR="00CB6549">
          <w:t>are</w:t>
        </w:r>
      </w:ins>
      <w:r w:rsidR="00C36465">
        <w:t xml:space="preserve"> omitted</w:t>
      </w:r>
      <w:proofErr w:type="gramEnd"/>
      <w:r w:rsidR="00C36465">
        <w:t xml:space="preserve"> using multi-step inference rules. As an example, the player is in combat with an enemy and only after a few </w:t>
      </w:r>
      <w:proofErr w:type="gramStart"/>
      <w:r w:rsidR="00C36465">
        <w:t>rounds</w:t>
      </w:r>
      <w:proofErr w:type="gramEnd"/>
      <w:r w:rsidR="00C36465">
        <w:t xml:space="preserve"> it </w:t>
      </w:r>
      <w:del w:id="590" w:author="Leonardo Gresta Paulino Murta" w:date="2012-07-15T16:48:00Z">
        <w:r w:rsidR="00C36465" w:rsidDel="00CB6549">
          <w:delText xml:space="preserve">fell </w:delText>
        </w:r>
      </w:del>
      <w:ins w:id="591" w:author="Leonardo Gresta Paulino Murta" w:date="2012-07-15T16:48:00Z">
        <w:r w:rsidR="00CB6549">
          <w:t xml:space="preserve">falls </w:t>
        </w:r>
      </w:ins>
      <w:r w:rsidR="00C36465">
        <w:t xml:space="preserve">under </w:t>
      </w:r>
      <w:r w:rsidR="00150080">
        <w:t>the player's</w:t>
      </w:r>
      <w:r w:rsidR="00C36465">
        <w:t xml:space="preserve"> attacks. With the proposed framework, every round </w:t>
      </w:r>
      <w:del w:id="592" w:author="Leonardo Gresta Paulino Murta" w:date="2012-07-15T16:48:00Z">
        <w:r w:rsidR="00C36465" w:rsidDel="00CB6549">
          <w:delText xml:space="preserve">will </w:delText>
        </w:r>
      </w:del>
      <w:r w:rsidR="00C36465">
        <w:t>create</w:t>
      </w:r>
      <w:ins w:id="593" w:author="Leonardo Gresta Paulino Murta" w:date="2012-07-15T16:48:00Z">
        <w:r w:rsidR="00CB6549">
          <w:t>s</w:t>
        </w:r>
      </w:ins>
      <w:r w:rsidR="00C36465">
        <w:t xml:space="preserve"> a node to represent the action taken by the player, which </w:t>
      </w:r>
      <w:del w:id="594" w:author="Leonardo Gresta Paulino Murta" w:date="2012-07-15T16:49:00Z">
        <w:r w:rsidR="00C36465" w:rsidDel="00CB6549">
          <w:delText xml:space="preserve">normally </w:delText>
        </w:r>
      </w:del>
      <w:r w:rsidR="00C36465">
        <w:t xml:space="preserve">is attacking the enemy. This </w:t>
      </w:r>
      <w:del w:id="595" w:author="Leonardo Gresta Paulino Murta" w:date="2012-07-15T16:49:00Z">
        <w:r w:rsidR="00C36465" w:rsidDel="00CB6549">
          <w:delText xml:space="preserve">will </w:delText>
        </w:r>
      </w:del>
      <w:r w:rsidR="00C36465">
        <w:t>cause</w:t>
      </w:r>
      <w:ins w:id="596" w:author="Leonardo Gresta Paulino Murta" w:date="2012-07-15T16:49:00Z">
        <w:r w:rsidR="00CB6549">
          <w:t>s</w:t>
        </w:r>
      </w:ins>
      <w:r w:rsidR="00C36465">
        <w:t xml:space="preserve"> replication of data that is unnecessary for analysis, so it is possible to reduce all these </w:t>
      </w:r>
      <w:ins w:id="597" w:author="Leonardo Gresta Paulino Murta" w:date="2012-07-15T16:49:00Z">
        <w:r w:rsidR="00CB6549">
          <w:t xml:space="preserve">individual </w:t>
        </w:r>
      </w:ins>
      <w:r w:rsidR="00C36465">
        <w:t xml:space="preserve">attack nodes to simply one node. </w:t>
      </w:r>
    </w:p>
    <w:p w:rsidR="00753B38" w:rsidRPr="008903A3" w:rsidRDefault="00C36465" w:rsidP="00753B38">
      <w:pPr>
        <w:ind w:right="0"/>
        <w:jc w:val="both"/>
      </w:pPr>
      <w:r>
        <w:tab/>
        <w:t xml:space="preserve">However, that is not always true. The player could have made other actions against the enemy, which </w:t>
      </w:r>
      <w:proofErr w:type="gramStart"/>
      <w:r>
        <w:t>are also considered</w:t>
      </w:r>
      <w:proofErr w:type="gramEnd"/>
      <w:r>
        <w:t xml:space="preserve"> a form of attack, such as casting a spell, or a special attack maneuver</w:t>
      </w:r>
      <w:r w:rsidR="00F333E4">
        <w:t xml:space="preserve">, or even healing himself in order to survive. These actions are not duplicates, but </w:t>
      </w:r>
      <w:proofErr w:type="gramStart"/>
      <w:r w:rsidR="00F333E4">
        <w:t>can still be encapsulated</w:t>
      </w:r>
      <w:proofErr w:type="gramEnd"/>
      <w:r w:rsidR="00F333E4">
        <w:t xml:space="preserve"> for analysis. </w:t>
      </w:r>
      <w:r>
        <w:t xml:space="preserve">Since provenance is an analysis from the present to the past, the outcome of the battle </w:t>
      </w:r>
      <w:proofErr w:type="gramStart"/>
      <w:r>
        <w:t>is already known</w:t>
      </w:r>
      <w:proofErr w:type="gramEnd"/>
      <w:r>
        <w:t xml:space="preserve"> and can be used to decide</w:t>
      </w:r>
      <w:ins w:id="598" w:author="Leonardo Gresta Paulino Murta" w:date="2012-07-15T16:50:00Z">
        <w:r w:rsidR="00CB6549">
          <w:t xml:space="preserve"> which actions were relevant</w:t>
        </w:r>
      </w:ins>
      <w:del w:id="599" w:author="Leonardo Gresta Paulino Murta" w:date="2012-07-15T16:50:00Z">
        <w:r w:rsidDel="00CB6549">
          <w:delText xml:space="preserve"> how to encapsulate the combat actions</w:delText>
        </w:r>
      </w:del>
      <w:r>
        <w:t xml:space="preserve">. </w:t>
      </w:r>
      <w:r w:rsidR="00F333E4">
        <w:t xml:space="preserve">If the player was victorious with minor challenge, did not suffer severe wounds, or barely used any resources at his disposal, then the entire combat </w:t>
      </w:r>
      <w:proofErr w:type="gramStart"/>
      <w:r w:rsidR="00F333E4">
        <w:t>can be simplified</w:t>
      </w:r>
      <w:proofErr w:type="gramEnd"/>
      <w:r w:rsidR="00F333E4">
        <w:t xml:space="preserve"> to just one node saying that the player attacked the enemy and was victorious. However, if the combat was challenging or the player lost, it </w:t>
      </w:r>
      <w:del w:id="600" w:author="Leonardo Gresta Paulino Murta" w:date="2012-07-15T16:51:00Z">
        <w:r w:rsidR="00F333E4" w:rsidDel="00CB6549">
          <w:delText xml:space="preserve">will </w:delText>
        </w:r>
      </w:del>
      <w:ins w:id="601" w:author="Leonardo Gresta Paulino Murta" w:date="2012-07-15T16:51:00Z">
        <w:r w:rsidR="00CB6549">
          <w:t>is</w:t>
        </w:r>
      </w:ins>
      <w:del w:id="602" w:author="Leonardo Gresta Paulino Murta" w:date="2012-07-15T16:51:00Z">
        <w:r w:rsidR="00F333E4" w:rsidDel="00CB6549">
          <w:delText>be</w:delText>
        </w:r>
      </w:del>
      <w:r w:rsidR="00F333E4">
        <w:t xml:space="preserve"> interesting to preserve the action nodes for analysis so the player can </w:t>
      </w:r>
      <w:ins w:id="603" w:author="Leonardo Gresta Paulino Murta" w:date="2012-07-15T16:51:00Z">
        <w:r w:rsidR="00CB6549">
          <w:t xml:space="preserve">deeply </w:t>
        </w:r>
      </w:ins>
      <w:del w:id="604" w:author="Leonardo Gresta Paulino Murta" w:date="2012-07-15T16:51:00Z">
        <w:r w:rsidR="00F333E4" w:rsidDel="00CB6549">
          <w:delText xml:space="preserve">analyze </w:delText>
        </w:r>
      </w:del>
      <w:ins w:id="605" w:author="Leonardo Gresta Paulino Murta" w:date="2012-07-15T16:51:00Z">
        <w:r w:rsidR="00CB6549">
          <w:t xml:space="preserve">understand </w:t>
        </w:r>
      </w:ins>
      <w:r w:rsidR="00F333E4">
        <w:t xml:space="preserve">the combat and decide what and when </w:t>
      </w:r>
      <w:r w:rsidR="00150080">
        <w:t xml:space="preserve">something </w:t>
      </w:r>
      <w:r w:rsidR="00F333E4">
        <w:t>went wrong.</w:t>
      </w:r>
    </w:p>
    <w:p w:rsidR="00121EDC" w:rsidRDefault="007D664E" w:rsidP="00F75F1F">
      <w:pPr>
        <w:pStyle w:val="Ttulo1"/>
        <w:ind w:right="0"/>
      </w:pPr>
      <w:bookmarkStart w:id="606" w:name="_Ref329254750"/>
      <w:r>
        <w:t>Evaluation</w:t>
      </w:r>
      <w:bookmarkEnd w:id="606"/>
    </w:p>
    <w:p w:rsidR="004D0FBB" w:rsidRDefault="009B6341" w:rsidP="000573E0">
      <w:pPr>
        <w:ind w:right="0"/>
        <w:jc w:val="both"/>
        <w:rPr>
          <w:ins w:id="607" w:author="Leonardo Gresta Paulino Murta" w:date="2012-07-15T16:57:00Z"/>
        </w:rPr>
      </w:pPr>
      <w:ins w:id="608" w:author="Leonardo Gresta Paulino Murta" w:date="2012-07-15T16:53:00Z">
        <w:r>
          <w:t xml:space="preserve">The proposed framework was instantiated in a </w:t>
        </w:r>
      </w:ins>
      <w:del w:id="609" w:author="Leonardo Gresta Paulino Murta" w:date="2012-07-15T16:53:00Z">
        <w:r w:rsidR="000573E0" w:rsidDel="009B6341">
          <w:delText xml:space="preserve">To implement the proposed </w:delText>
        </w:r>
        <w:r w:rsidR="00275E96" w:rsidDel="009B6341">
          <w:delText xml:space="preserve">provenance </w:delText>
        </w:r>
        <w:r w:rsidR="000573E0" w:rsidDel="009B6341">
          <w:delText>framework</w:delText>
        </w:r>
        <w:r w:rsidR="00275E96" w:rsidDel="009B6341">
          <w:delText xml:space="preserve"> for games</w:delText>
        </w:r>
        <w:r w:rsidR="000573E0" w:rsidDel="009B6341">
          <w:delText xml:space="preserve">, the authors decided to use a </w:delText>
        </w:r>
      </w:del>
      <w:r w:rsidR="000573E0">
        <w:t xml:space="preserve">Software Engineering education game </w:t>
      </w:r>
      <w:del w:id="610" w:author="Leonardo Gresta Paulino Murta" w:date="2012-07-15T16:53:00Z">
        <w:r w:rsidR="000573E0" w:rsidDel="009B6341">
          <w:delText>known as</w:delText>
        </w:r>
      </w:del>
      <w:ins w:id="611" w:author="Leonardo Gresta Paulino Murta" w:date="2012-07-15T16:53:00Z">
        <w:r>
          <w:t>named</w:t>
        </w:r>
      </w:ins>
      <w:r w:rsidR="000573E0">
        <w:t xml:space="preserve"> </w:t>
      </w:r>
      <w:r w:rsidR="000573E0" w:rsidRPr="00402416">
        <w:rPr>
          <w:i/>
        </w:rPr>
        <w:t>Software Development Manager</w:t>
      </w:r>
      <w:r w:rsidR="000573E0">
        <w:rPr>
          <w:i/>
        </w:rPr>
        <w:t xml:space="preserve"> </w:t>
      </w:r>
      <w:r w:rsidR="000573E0" w:rsidRPr="000573E0">
        <w:t>(SDM)</w:t>
      </w:r>
      <w:del w:id="612" w:author="Leonardo Gresta Paulino Murta" w:date="2012-07-15T16:53:00Z">
        <w:r w:rsidR="000573E0" w:rsidDel="009B6341">
          <w:delText>,</w:delText>
        </w:r>
        <w:r w:rsidR="000573E0" w:rsidRPr="00A64A04" w:rsidDel="009B6341">
          <w:delText xml:space="preserve"> p</w:delText>
        </w:r>
        <w:r w:rsidR="000573E0" w:rsidDel="009B6341">
          <w:delText>ro</w:delText>
        </w:r>
        <w:r w:rsidR="000573E0" w:rsidRPr="00A64A04" w:rsidDel="009B6341">
          <w:delText xml:space="preserve">posed </w:delText>
        </w:r>
        <w:r w:rsidR="000573E0" w:rsidDel="009B6341">
          <w:delText>by</w:delText>
        </w:r>
      </w:del>
      <w:r w:rsidR="000573E0">
        <w:t xml:space="preserve"> </w:t>
      </w:r>
      <w:r w:rsidR="00D21B75">
        <w:fldChar w:fldCharType="begin"/>
      </w:r>
      <w:r w:rsidR="000573E0">
        <w:instrText xml:space="preserve"> ADDIN ZOTERO_ITEM CSL_CITATION {"citationID":"c0AckfiN","properties":{"formattedCitation":"{\\rtf (KOHWALTER \\i et al.\\i0{}, 2011)}","plainCitation":"(KOHWALTER et al., 2011)"},"citationItems":[{"id":5,"uris":["http://zotero.org/users/local/ksghkIaS/items/62BKPQUE"],"uri":["http://zotero.org/users/local/ksghkIaS/items/62BKPQUE"],"itemData":{"id":5,"type":"paper-conference","title":"SDM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D21B75">
        <w:fldChar w:fldCharType="separate"/>
      </w:r>
      <w:r w:rsidR="000573E0" w:rsidRPr="00BD26AA">
        <w:rPr>
          <w:szCs w:val="24"/>
        </w:rPr>
        <w:t xml:space="preserve">(KOHWALTER </w:t>
      </w:r>
      <w:r w:rsidR="000573E0" w:rsidRPr="00BD26AA">
        <w:rPr>
          <w:i/>
          <w:iCs/>
          <w:szCs w:val="24"/>
        </w:rPr>
        <w:t>et al.</w:t>
      </w:r>
      <w:r w:rsidR="000573E0" w:rsidRPr="00BD26AA">
        <w:rPr>
          <w:szCs w:val="24"/>
        </w:rPr>
        <w:t>, 2011)</w:t>
      </w:r>
      <w:r w:rsidR="00D21B75">
        <w:fldChar w:fldCharType="end"/>
      </w:r>
      <w:del w:id="613" w:author="Leonardo Gresta Paulino Murta" w:date="2012-07-15T16:53:00Z">
        <w:r w:rsidR="000573E0" w:rsidDel="009B6341">
          <w:delText>, for its code familiarity and past experiences</w:delText>
        </w:r>
      </w:del>
      <w:r w:rsidR="000573E0">
        <w:t xml:space="preserve">. </w:t>
      </w:r>
      <w:ins w:id="614" w:author="Leonardo Gresta Paulino Murta" w:date="2012-07-15T16:54:00Z">
        <w:r>
          <w:t>The goal o</w:t>
        </w:r>
      </w:ins>
      <w:ins w:id="615" w:author="Leonardo Gresta Paulino Murta" w:date="2012-07-15T16:55:00Z">
        <w:r>
          <w:t xml:space="preserve">f SDM is to allow undergraduate students to understand the existing cause-effect </w:t>
        </w:r>
        <w:r w:rsidR="004D0FBB">
          <w:t>relation</w:t>
        </w:r>
      </w:ins>
      <w:ins w:id="616" w:author="Leonardo Gresta Paulino Murta" w:date="2012-07-15T16:56:00Z">
        <w:r w:rsidR="004D0FBB">
          <w:t>ships</w:t>
        </w:r>
      </w:ins>
      <w:ins w:id="617" w:author="Leonardo Gresta Paulino Murta" w:date="2012-07-15T16:55:00Z">
        <w:r>
          <w:t xml:space="preserve"> </w:t>
        </w:r>
      </w:ins>
      <w:ins w:id="618" w:author="Leonardo Gresta Paulino Murta" w:date="2012-07-15T16:56:00Z">
        <w:r w:rsidR="004D0FBB">
          <w:t>in</w:t>
        </w:r>
      </w:ins>
      <w:ins w:id="619" w:author="Leonardo Gresta Paulino Murta" w:date="2012-07-15T16:55:00Z">
        <w:r>
          <w:t xml:space="preserve"> software development. </w:t>
        </w:r>
      </w:ins>
      <w:ins w:id="620" w:author="Leonardo Gresta Paulino Murta" w:date="2012-07-15T16:56:00Z">
        <w:r w:rsidR="004D0FBB">
          <w:t>As so, the adoption of provenance becomes an important</w:t>
        </w:r>
      </w:ins>
      <w:ins w:id="621" w:author="Leonardo Gresta Paulino Murta" w:date="2012-07-15T16:57:00Z">
        <w:r w:rsidR="004D0FBB">
          <w:t xml:space="preserve"> instrument to better support knowledge acquisition.</w:t>
        </w:r>
      </w:ins>
    </w:p>
    <w:p w:rsidR="00275E96" w:rsidDel="004D0FBB" w:rsidRDefault="004D0FBB" w:rsidP="000573E0">
      <w:pPr>
        <w:ind w:right="0"/>
        <w:jc w:val="both"/>
        <w:rPr>
          <w:del w:id="622" w:author="Leonardo Gresta Paulino Murta" w:date="2012-07-15T16:57:00Z"/>
        </w:rPr>
      </w:pPr>
      <w:ins w:id="623" w:author="Leonardo Gresta Paulino Murta" w:date="2012-07-15T16:57:00Z">
        <w:r>
          <w:tab/>
        </w:r>
      </w:ins>
      <w:r w:rsidR="000573E0">
        <w:t xml:space="preserve">In SDM, </w:t>
      </w:r>
      <w:r w:rsidR="00402416">
        <w:t xml:space="preserve">the player has a team of employees </w:t>
      </w:r>
      <w:del w:id="624" w:author="Leonardo Gresta Paulino Murta" w:date="2012-07-15T16:54:00Z">
        <w:r w:rsidR="00402416" w:rsidDel="009B6341">
          <w:delText xml:space="preserve">which </w:delText>
        </w:r>
      </w:del>
      <w:ins w:id="625" w:author="Leonardo Gresta Paulino Murta" w:date="2012-07-15T16:54:00Z">
        <w:r w:rsidR="009B6341">
          <w:t xml:space="preserve">that </w:t>
        </w:r>
      </w:ins>
      <w:proofErr w:type="gramStart"/>
      <w:r w:rsidR="00402416">
        <w:t>are used</w:t>
      </w:r>
      <w:proofErr w:type="gramEnd"/>
      <w:r w:rsidR="00402416">
        <w:t xml:space="preserve"> to develop software according to contracts made with customers. </w:t>
      </w:r>
    </w:p>
    <w:p w:rsidR="00402416" w:rsidRDefault="00275E96" w:rsidP="000573E0">
      <w:pPr>
        <w:ind w:right="0"/>
        <w:jc w:val="both"/>
      </w:pPr>
      <w:del w:id="626" w:author="Leonardo Gresta Paulino Murta" w:date="2012-07-15T16:57:00Z">
        <w:r w:rsidDel="004D0FBB">
          <w:tab/>
        </w:r>
      </w:del>
      <w:r w:rsidR="00402416">
        <w:t xml:space="preserve">The </w:t>
      </w:r>
      <w:proofErr w:type="spellStart"/>
      <w:r w:rsidR="00402416">
        <w:t>gameplay</w:t>
      </w:r>
      <w:proofErr w:type="spellEnd"/>
      <w:r w:rsidR="00402416">
        <w:t xml:space="preserve"> and game mechanics are modeled presenting possibilities to the player to decide strategies for development and define the roles for each staff member. </w:t>
      </w:r>
      <w:r w:rsidR="00021C07">
        <w:t xml:space="preserve">As </w:t>
      </w:r>
      <w:ins w:id="627" w:author="Leonardo Gresta Paulino Murta" w:date="2012-07-15T16:58:00Z">
        <w:r w:rsidR="004D0FBB">
          <w:t xml:space="preserve">in </w:t>
        </w:r>
      </w:ins>
      <w:r w:rsidR="00021C07">
        <w:t>any contract,</w:t>
      </w:r>
      <w:del w:id="628" w:author="Leonardo Gresta Paulino Murta" w:date="2012-07-15T16:58:00Z">
        <w:r w:rsidR="00402416" w:rsidDel="004D0FBB">
          <w:delText xml:space="preserve"> </w:delText>
        </w:r>
        <w:r w:rsidR="00021C07" w:rsidDel="004D0FBB">
          <w:delText>the</w:delText>
        </w:r>
      </w:del>
      <w:r w:rsidR="00021C07">
        <w:t xml:space="preserve"> software</w:t>
      </w:r>
      <w:del w:id="629" w:author="Leonardo Gresta Paulino Murta" w:date="2012-07-15T16:58:00Z">
        <w:r w:rsidR="00021C07" w:rsidDel="004D0FBB">
          <w:delText xml:space="preserve"> may</w:delText>
        </w:r>
      </w:del>
      <w:r w:rsidR="00402416">
        <w:t xml:space="preserve"> </w:t>
      </w:r>
      <w:proofErr w:type="gramStart"/>
      <w:r w:rsidR="00402416">
        <w:t>have</w:t>
      </w:r>
      <w:proofErr w:type="gramEnd"/>
      <w:r w:rsidR="00402416">
        <w:t xml:space="preserve"> requirements that must be </w:t>
      </w:r>
      <w:r w:rsidR="00021C07">
        <w:t>followed</w:t>
      </w:r>
      <w:r w:rsidR="00402416">
        <w:t xml:space="preserve"> during development. From a gameplay point of view, these requirements help to balance the mechanics and rules. When the software </w:t>
      </w:r>
      <w:proofErr w:type="gramStart"/>
      <w:r w:rsidR="00402416">
        <w:t>is completed and delivered to the customer,</w:t>
      </w:r>
      <w:proofErr w:type="gramEnd"/>
      <w:r w:rsidR="00402416">
        <w:t xml:space="preserve"> there is a quality assessment of the software and a project completion payment</w:t>
      </w:r>
      <w:r w:rsidR="00021C07">
        <w:t xml:space="preserve"> accordingly to the product quality</w:t>
      </w:r>
      <w:r w:rsidR="00402416">
        <w:t>.</w:t>
      </w:r>
    </w:p>
    <w:p w:rsidR="00402416" w:rsidRDefault="00402416" w:rsidP="00F75F1F">
      <w:pPr>
        <w:ind w:right="0"/>
        <w:jc w:val="both"/>
      </w:pPr>
      <w:r>
        <w:lastRenderedPageBreak/>
        <w:tab/>
        <w:t>Since SDM focus</w:t>
      </w:r>
      <w:ins w:id="630" w:author="Leonardo Gresta Paulino Murta" w:date="2012-07-15T16:59:00Z">
        <w:r w:rsidR="00FF6432">
          <w:t>es</w:t>
        </w:r>
      </w:ins>
      <w:r>
        <w:t xml:space="preserve"> </w:t>
      </w:r>
      <w:r w:rsidR="00AF180C">
        <w:t>in</w:t>
      </w:r>
      <w:r>
        <w:t xml:space="preserve"> people management, the main </w:t>
      </w:r>
      <w:proofErr w:type="gramStart"/>
      <w:r>
        <w:t xml:space="preserve">element of the game </w:t>
      </w:r>
      <w:r w:rsidR="00AF180C">
        <w:t>are</w:t>
      </w:r>
      <w:proofErr w:type="gramEnd"/>
      <w:r>
        <w:t xml:space="preserve"> </w:t>
      </w:r>
      <w:r w:rsidR="00021C07">
        <w:t xml:space="preserve">the </w:t>
      </w:r>
      <w:r>
        <w:t>emplo</w:t>
      </w:r>
      <w:r w:rsidR="00021C07">
        <w:t>yee</w:t>
      </w:r>
      <w:r w:rsidR="00AF180C">
        <w:t>s</w:t>
      </w:r>
      <w:r>
        <w:t xml:space="preserve">, which represent the player’s labor force. </w:t>
      </w:r>
      <w:del w:id="631" w:author="Leonardo Gresta Paulino Murta" w:date="2012-07-15T16:59:00Z">
        <w:r w:rsidDel="00FF6432">
          <w:delText>Since e</w:delText>
        </w:r>
      </w:del>
      <w:ins w:id="632" w:author="Leonardo Gresta Paulino Murta" w:date="2012-07-15T16:59:00Z">
        <w:r w:rsidR="00FF6432">
          <w:t>E</w:t>
        </w:r>
      </w:ins>
      <w:r>
        <w:t xml:space="preserve">mployees </w:t>
      </w:r>
      <w:del w:id="633" w:author="Leonardo Gresta Paulino Murta" w:date="2012-07-15T17:01:00Z">
        <w:r w:rsidDel="00FF6432">
          <w:delText xml:space="preserve">take a </w:delText>
        </w:r>
      </w:del>
      <w:del w:id="634" w:author="Leonardo Gresta Paulino Murta" w:date="2012-07-15T17:00:00Z">
        <w:r w:rsidDel="00FF6432">
          <w:delText xml:space="preserve">very </w:delText>
        </w:r>
      </w:del>
      <w:del w:id="635" w:author="Leonardo Gresta Paulino Murta" w:date="2012-07-15T17:01:00Z">
        <w:r w:rsidDel="00FF6432">
          <w:delText>important role</w:delText>
        </w:r>
      </w:del>
      <w:del w:id="636" w:author="Leonardo Gresta Paulino Murta" w:date="2012-07-15T17:00:00Z">
        <w:r w:rsidDel="00FF6432">
          <w:delText xml:space="preserve">, several features </w:delText>
        </w:r>
        <w:r w:rsidR="00021C07" w:rsidDel="00FF6432">
          <w:delText>are used in the game</w:delText>
        </w:r>
        <w:r w:rsidDel="00FF6432">
          <w:delText xml:space="preserve">. These </w:delText>
        </w:r>
      </w:del>
      <w:del w:id="637" w:author="Leonardo Gresta Paulino Murta" w:date="2012-07-15T17:01:00Z">
        <w:r w:rsidDel="00FF6432">
          <w:delText xml:space="preserve">features </w:delText>
        </w:r>
      </w:del>
      <w:ins w:id="638" w:author="Leonardo Gresta Paulino Murta" w:date="2012-07-15T17:01:00Z">
        <w:r w:rsidR="00FF6432">
          <w:t xml:space="preserve">can </w:t>
        </w:r>
      </w:ins>
      <w:del w:id="639" w:author="Leonardo Gresta Paulino Murta" w:date="2012-07-15T17:01:00Z">
        <w:r w:rsidDel="00FF6432">
          <w:delText>include changes in possible</w:delText>
        </w:r>
      </w:del>
      <w:ins w:id="640" w:author="Leonardo Gresta Paulino Murta" w:date="2012-07-15T17:01:00Z">
        <w:r w:rsidR="00FF6432">
          <w:t>perform</w:t>
        </w:r>
      </w:ins>
      <w:r>
        <w:t xml:space="preserve"> </w:t>
      </w:r>
      <w:ins w:id="641" w:author="Leonardo Gresta Paulino Murta" w:date="2012-07-15T17:01:00Z">
        <w:r w:rsidR="00FF6432">
          <w:t xml:space="preserve">different </w:t>
        </w:r>
      </w:ins>
      <w:r>
        <w:t>roles</w:t>
      </w:r>
      <w:ins w:id="642" w:author="Leonardo Gresta Paulino Murta" w:date="2012-07-15T17:11:00Z">
        <w:r w:rsidR="00740689">
          <w:t xml:space="preserve"> (</w:t>
        </w:r>
      </w:ins>
      <w:ins w:id="643" w:author="Leonardo Gresta Paulino Murta" w:date="2012-07-15T17:12:00Z">
        <w:r w:rsidR="00740689">
          <w:t xml:space="preserve">manager, </w:t>
        </w:r>
      </w:ins>
      <w:ins w:id="644" w:author="Leonardo Gresta Paulino Murta" w:date="2012-07-15T17:11:00Z">
        <w:r w:rsidR="00740689">
          <w:t>analys</w:t>
        </w:r>
      </w:ins>
      <w:ins w:id="645" w:author="Leonardo Gresta Paulino Murta" w:date="2012-07-15T17:12:00Z">
        <w:r w:rsidR="00740689">
          <w:t>t, designer, programmer, etc.)</w:t>
        </w:r>
      </w:ins>
      <w:del w:id="646" w:author="Leonardo Gresta Paulino Murta" w:date="2012-07-15T17:03:00Z">
        <w:r w:rsidDel="00FF6432">
          <w:delText xml:space="preserve"> </w:delText>
        </w:r>
      </w:del>
      <w:del w:id="647" w:author="Leonardo Gresta Paulino Murta" w:date="2012-07-15T17:01:00Z">
        <w:r w:rsidDel="00FF6432">
          <w:delText xml:space="preserve">that an employee can perform </w:delText>
        </w:r>
      </w:del>
      <w:del w:id="648" w:author="Leonardo Gresta Paulino Murta" w:date="2012-07-15T17:03:00Z">
        <w:r w:rsidDel="00FF6432">
          <w:delText>and the</w:delText>
        </w:r>
      </w:del>
      <w:ins w:id="649" w:author="Leonardo Gresta Paulino Murta" w:date="2012-07-15T17:03:00Z">
        <w:r w:rsidR="00FF6432">
          <w:t xml:space="preserve">, which </w:t>
        </w:r>
      </w:ins>
      <w:ins w:id="650" w:author="Leonardo Gresta Paulino Murta" w:date="2012-07-15T17:04:00Z">
        <w:r w:rsidR="00FF6432">
          <w:t>valorizes</w:t>
        </w:r>
      </w:ins>
      <w:r>
        <w:t xml:space="preserve"> attributes used to calculate the employee’s performance. Another element </w:t>
      </w:r>
      <w:r w:rsidR="00021C07">
        <w:t>present in the game</w:t>
      </w:r>
      <w:r>
        <w:t xml:space="preserve"> is specialization, used to define the employee working competence.  With the specialization system, it is possible for employees to undergo training to learn new </w:t>
      </w:r>
      <w:r w:rsidR="00021C07">
        <w:t xml:space="preserve">sets of </w:t>
      </w:r>
      <w:r>
        <w:t xml:space="preserve">skills. </w:t>
      </w:r>
      <w:proofErr w:type="gramStart"/>
      <w:r>
        <w:t>Also</w:t>
      </w:r>
      <w:proofErr w:type="gramEnd"/>
      <w:r>
        <w:t xml:space="preserve"> the concepts of working hours, morale, and stamina are used to modify the employee’s productivity. </w:t>
      </w:r>
    </w:p>
    <w:p w:rsidR="009C7C7C" w:rsidRDefault="00D21B75" w:rsidP="00CB42BD">
      <w:pPr>
        <w:ind w:right="0" w:firstLine="284"/>
        <w:jc w:val="both"/>
      </w:pPr>
      <w:r>
        <w:fldChar w:fldCharType="begin"/>
      </w:r>
      <w:r w:rsidR="008B4B34">
        <w:instrText xml:space="preserve"> REF _Ref329006140 \h </w:instrText>
      </w:r>
      <w:r>
        <w:fldChar w:fldCharType="separate"/>
      </w:r>
      <w:r w:rsidR="0088561C">
        <w:t xml:space="preserve">Figure </w:t>
      </w:r>
      <w:r w:rsidR="0088561C">
        <w:rPr>
          <w:noProof/>
        </w:rPr>
        <w:t>6</w:t>
      </w:r>
      <w:r>
        <w:fldChar w:fldCharType="end"/>
      </w:r>
      <w:r w:rsidR="00402416">
        <w:t xml:space="preserve"> show a simplified version of SDM’s class diagram focusing on the employee, showing his human attributes, types of specializations</w:t>
      </w:r>
      <w:ins w:id="651" w:author="Leonardo Gresta Paulino Murta" w:date="2012-07-15T17:08:00Z">
        <w:r w:rsidR="00740689">
          <w:t>,</w:t>
        </w:r>
      </w:ins>
      <w:r w:rsidR="00402416">
        <w:t xml:space="preserve"> </w:t>
      </w:r>
      <w:del w:id="652" w:author="Leonardo Gresta Paulino Murta" w:date="2012-07-15T17:08:00Z">
        <w:r w:rsidR="00402416" w:rsidDel="00740689">
          <w:delText xml:space="preserve">and </w:delText>
        </w:r>
      </w:del>
      <w:r w:rsidR="00402416">
        <w:t xml:space="preserve">the possibility of training to acquire specializations, and that the employee is affect by other employees that belong to the staff team. </w:t>
      </w:r>
      <w:del w:id="653" w:author="Leonardo Gresta Paulino Murta" w:date="2012-07-15T17:09:00Z">
        <w:r w:rsidR="00402416" w:rsidDel="00740689">
          <w:delText xml:space="preserve">In small </w:delText>
        </w:r>
        <w:r w:rsidR="00021C07" w:rsidDel="00740689">
          <w:delText>details,</w:delText>
        </w:r>
        <w:r w:rsidR="00402416" w:rsidDel="00740689">
          <w:delText xml:space="preserve"> i</w:delText>
        </w:r>
      </w:del>
      <w:ins w:id="654" w:author="Leonardo Gresta Paulino Murta" w:date="2012-07-15T17:09:00Z">
        <w:r w:rsidR="00740689">
          <w:t>I</w:t>
        </w:r>
      </w:ins>
      <w:r w:rsidR="00402416">
        <w:t xml:space="preserve">t also illustrates the project and its </w:t>
      </w:r>
      <w:r w:rsidR="00021C07">
        <w:t>characteristics and requirement</w:t>
      </w:r>
      <w:r w:rsidR="00402416">
        <w:t>.</w:t>
      </w:r>
    </w:p>
    <w:p w:rsidR="00CB42BD" w:rsidRDefault="00CB42BD" w:rsidP="00F75F1F">
      <w:pPr>
        <w:keepNext/>
        <w:ind w:right="0"/>
      </w:pPr>
      <w:r>
        <w:rPr>
          <w:noProof/>
          <w:lang w:val="pt-BR" w:eastAsia="pt-BR"/>
        </w:rPr>
        <w:drawing>
          <wp:inline distT="0" distB="0" distL="0" distR="0">
            <wp:extent cx="2819400" cy="26193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819400" cy="2619375"/>
                    </a:xfrm>
                    <a:prstGeom prst="rect">
                      <a:avLst/>
                    </a:prstGeom>
                    <a:noFill/>
                    <a:ln w="9525">
                      <a:noFill/>
                      <a:miter lim="800000"/>
                      <a:headEnd/>
                      <a:tailEnd/>
                    </a:ln>
                  </pic:spPr>
                </pic:pic>
              </a:graphicData>
            </a:graphic>
          </wp:inline>
        </w:drawing>
      </w:r>
    </w:p>
    <w:p w:rsidR="00A56C7E" w:rsidRPr="00A56C7E" w:rsidRDefault="009C7C7C" w:rsidP="00F75F1F">
      <w:pPr>
        <w:pStyle w:val="Legenda"/>
        <w:ind w:right="0"/>
        <w:jc w:val="center"/>
      </w:pPr>
      <w:bookmarkStart w:id="655" w:name="_Ref329006140"/>
      <w:r>
        <w:t xml:space="preserve">Figure </w:t>
      </w:r>
      <w:fldSimple w:instr=" SEQ Figure \* ARABIC ">
        <w:r w:rsidR="0088561C">
          <w:rPr>
            <w:noProof/>
          </w:rPr>
          <w:t>6</w:t>
        </w:r>
      </w:fldSimple>
      <w:bookmarkEnd w:id="655"/>
      <w:r>
        <w:t>: SDM's simplified class diagram</w:t>
      </w:r>
      <w:r w:rsidR="00A13D96">
        <w:t xml:space="preserve">. Adapted from </w:t>
      </w:r>
      <w:r w:rsidR="00D21B75">
        <w:fldChar w:fldCharType="begin"/>
      </w:r>
      <w:r w:rsidR="00A13D96">
        <w:instrText xml:space="preserve"> ADDIN ZOTERO_ITEM CSL_CITATION {"citationID":"bTs9VpMo","properties":{"formattedCitation":"{\\rtf (KOHWALTER \\i et al.\\i0{}, 2011)}","plainCitation":"(KOHWALTER et al., 2011)"},"citationItems":[{"id":5,"uris":["http://zotero.org/users/local/ksghkIaS/items/62BKPQUE"],"uri":["http://zotero.org/users/local/ksghkIaS/items/62BKPQUE"],"itemData":{"id":5,"type":"paper-conference","title":"SDM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D21B75">
        <w:fldChar w:fldCharType="separate"/>
      </w:r>
      <w:r w:rsidR="00A13D96" w:rsidRPr="00A13D96">
        <w:rPr>
          <w:szCs w:val="24"/>
        </w:rPr>
        <w:t xml:space="preserve">(KOHWALTER </w:t>
      </w:r>
      <w:r w:rsidR="00A13D96" w:rsidRPr="00A13D96">
        <w:rPr>
          <w:i/>
          <w:iCs/>
          <w:szCs w:val="24"/>
        </w:rPr>
        <w:t>et al.</w:t>
      </w:r>
      <w:r w:rsidR="00A13D96" w:rsidRPr="00A13D96">
        <w:rPr>
          <w:szCs w:val="24"/>
        </w:rPr>
        <w:t>, 2011)</w:t>
      </w:r>
      <w:r w:rsidR="00D21B75">
        <w:fldChar w:fldCharType="end"/>
      </w:r>
      <w:r w:rsidR="00A13D96">
        <w:t>.</w:t>
      </w:r>
    </w:p>
    <w:p w:rsidR="00871F30" w:rsidRDefault="009D4097" w:rsidP="00F75F1F">
      <w:pPr>
        <w:pStyle w:val="Ttulo2"/>
        <w:ind w:right="0"/>
      </w:pPr>
      <w:r>
        <w:t>Adapting SDM for the proposed framework</w:t>
      </w:r>
    </w:p>
    <w:p w:rsidR="00D3669E" w:rsidRDefault="00740689" w:rsidP="00F75F1F">
      <w:pPr>
        <w:ind w:right="0"/>
        <w:jc w:val="both"/>
      </w:pPr>
      <w:ins w:id="656" w:author="Leonardo Gresta Paulino Murta" w:date="2012-07-15T17:10:00Z">
        <w:r>
          <w:t xml:space="preserve">Some changes </w:t>
        </w:r>
        <w:proofErr w:type="gramStart"/>
        <w:r>
          <w:t>were made</w:t>
        </w:r>
        <w:proofErr w:type="gramEnd"/>
        <w:r>
          <w:t xml:space="preserve"> in the SDM game t</w:t>
        </w:r>
      </w:ins>
      <w:del w:id="657" w:author="Leonardo Gresta Paulino Murta" w:date="2012-07-15T17:10:00Z">
        <w:r w:rsidR="00876939" w:rsidDel="00740689">
          <w:delText>T</w:delText>
        </w:r>
      </w:del>
      <w:r w:rsidR="00876939">
        <w:t>o introd</w:t>
      </w:r>
      <w:r w:rsidR="00AF180C">
        <w:t>uce decision trees and a way to</w:t>
      </w:r>
      <w:r w:rsidR="00876939">
        <w:t xml:space="preserve"> record all actions made by the player's employees</w:t>
      </w:r>
      <w:r w:rsidR="00AF180C">
        <w:t xml:space="preserve"> for usage on provenance later on</w:t>
      </w:r>
      <w:del w:id="658" w:author="Leonardo Gresta Paulino Murta" w:date="2012-07-15T17:10:00Z">
        <w:r w:rsidR="00876939" w:rsidDel="00740689">
          <w:delText>, some changes were made in the roles presented in the game</w:delText>
        </w:r>
      </w:del>
      <w:r w:rsidR="00876939">
        <w:t>.</w:t>
      </w:r>
      <w:r w:rsidR="00FB6CCF">
        <w:t xml:space="preserve"> With these </w:t>
      </w:r>
      <w:r w:rsidR="00CB6866">
        <w:t>changes,</w:t>
      </w:r>
      <w:r w:rsidR="00FB6CCF">
        <w:t xml:space="preserve"> it is possible to create an oriented graph representing the flow of </w:t>
      </w:r>
      <w:commentRangeStart w:id="659"/>
      <w:r w:rsidR="00FB6CCF">
        <w:t xml:space="preserve">actions performed by each employee </w:t>
      </w:r>
      <w:commentRangeEnd w:id="659"/>
      <w:r>
        <w:rPr>
          <w:rStyle w:val="Refdecomentrio"/>
        </w:rPr>
        <w:commentReference w:id="659"/>
      </w:r>
      <w:r w:rsidR="00FB6CCF">
        <w:t>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 xml:space="preserve">the flow of the game </w:t>
      </w:r>
      <w:del w:id="660" w:author="Leonardo Gresta Paulino Murta" w:date="2012-07-15T17:11:00Z">
        <w:r w:rsidR="00AF180C" w:rsidDel="00740689">
          <w:delText>and reach</w:delText>
        </w:r>
        <w:r w:rsidR="00FB6CCF" w:rsidDel="00740689">
          <w:delText xml:space="preserve"> to conclusions about</w:delText>
        </w:r>
      </w:del>
      <w:ins w:id="661" w:author="Leonardo Gresta Paulino Murta" w:date="2012-07-15T17:11:00Z">
        <w:r>
          <w:t>understand</w:t>
        </w:r>
      </w:ins>
      <w:r w:rsidR="00FB6CCF">
        <w:t xml:space="preserve"> why the game session ended the way it did. </w:t>
      </w:r>
    </w:p>
    <w:p w:rsidR="00D3669E" w:rsidRDefault="00D3669E" w:rsidP="00F75F1F">
      <w:pPr>
        <w:ind w:right="0"/>
        <w:jc w:val="both"/>
      </w:pPr>
      <w:r>
        <w:tab/>
      </w:r>
      <w:r w:rsidR="00876939">
        <w:t xml:space="preserve">The role of an Analyst now has three different tasks to perform: Elicitation and validation; Requirements </w:t>
      </w:r>
      <w:r w:rsidR="00876939">
        <w:lastRenderedPageBreak/>
        <w:t>specification; and the creation of acceptance test cases.</w:t>
      </w:r>
      <w:r w:rsidR="00AF180C" w:rsidRPr="00AF180C">
        <w:t xml:space="preserve"> </w:t>
      </w:r>
      <w:r w:rsidR="00AF180C">
        <w:t xml:space="preserve"> Another change was the way the analyst role works. Now</w:t>
      </w:r>
      <w:ins w:id="662" w:author="Leonardo Gresta Paulino Murta" w:date="2012-07-15T17:15:00Z">
        <w:r w:rsidR="00740689">
          <w:t>,</w:t>
        </w:r>
      </w:ins>
      <w:r w:rsidR="00AF180C">
        <w:t xml:space="preserve"> with the tasks of elicitation and specification separated, it is necessary to discover the system requirements by the process of elicitation and then create the model </w:t>
      </w:r>
      <w:del w:id="663" w:author="Leonardo Gresta Paulino Murta" w:date="2012-07-15T17:16:00Z">
        <w:r w:rsidR="00AF180C" w:rsidDel="00740689">
          <w:delText>that the staff uses by the task of</w:delText>
        </w:r>
      </w:del>
      <w:ins w:id="664" w:author="Leonardo Gresta Paulino Murta" w:date="2012-07-15T17:16:00Z">
        <w:r w:rsidR="00740689">
          <w:t>via</w:t>
        </w:r>
      </w:ins>
      <w:r w:rsidR="00AF180C">
        <w:t xml:space="preserve"> specification.</w:t>
      </w:r>
      <w:r w:rsidR="000106C4">
        <w:t xml:space="preserve"> The new </w:t>
      </w:r>
      <w:proofErr w:type="gramStart"/>
      <w:r w:rsidR="000106C4">
        <w:t>tasks for the analysis is</w:t>
      </w:r>
      <w:proofErr w:type="gramEnd"/>
      <w:r w:rsidR="000106C4">
        <w:t xml:space="preserve"> illustrated </w:t>
      </w:r>
      <w:commentRangeStart w:id="665"/>
      <w:r w:rsidR="000106C4">
        <w:t xml:space="preserve">at </w:t>
      </w:r>
      <w:r w:rsidR="00D21B75">
        <w:fldChar w:fldCharType="begin"/>
      </w:r>
      <w:r w:rsidR="000106C4">
        <w:instrText xml:space="preserve"> REF _Ref329011622 \h </w:instrText>
      </w:r>
      <w:r w:rsidR="00D21B75">
        <w:fldChar w:fldCharType="separate"/>
      </w:r>
      <w:r w:rsidR="0088561C">
        <w:t xml:space="preserve">Figure </w:t>
      </w:r>
      <w:r w:rsidR="0088561C">
        <w:rPr>
          <w:noProof/>
        </w:rPr>
        <w:t>8</w:t>
      </w:r>
      <w:r w:rsidR="00D21B75">
        <w:fldChar w:fldCharType="end"/>
      </w:r>
      <w:r w:rsidR="000106C4">
        <w:t>.</w:t>
      </w:r>
      <w:commentRangeEnd w:id="665"/>
      <w:r w:rsidR="00C808AF">
        <w:rPr>
          <w:rStyle w:val="Refdecomentrio"/>
        </w:rPr>
        <w:commentReference w:id="665"/>
      </w:r>
    </w:p>
    <w:p w:rsidR="000106C4" w:rsidRDefault="00D3669E" w:rsidP="00F75F1F">
      <w:pPr>
        <w:ind w:right="0"/>
        <w:jc w:val="both"/>
      </w:pPr>
      <w:r>
        <w:tab/>
      </w:r>
      <w:commentRangeStart w:id="666"/>
      <w:r w:rsidR="00876939">
        <w:t>For the role of an Archi</w:t>
      </w:r>
      <w:r w:rsidR="00AF180C">
        <w:t>tect, new task</w:t>
      </w:r>
      <w:r w:rsidR="000106C4">
        <w:t>s</w:t>
      </w:r>
      <w:r w:rsidR="00AF180C">
        <w:t xml:space="preserve"> </w:t>
      </w:r>
      <w:r w:rsidR="000106C4">
        <w:t>were</w:t>
      </w:r>
      <w:r w:rsidR="00AF180C">
        <w:t xml:space="preserve"> introduced</w:t>
      </w:r>
      <w:ins w:id="667" w:author="Leonardo Gresta Paulino Murta" w:date="2012-07-15T17:18:00Z">
        <w:r w:rsidR="00C808AF">
          <w:t>,</w:t>
        </w:r>
      </w:ins>
      <w:r w:rsidR="00876939">
        <w:t xml:space="preserve"> which </w:t>
      </w:r>
      <w:del w:id="668" w:author="Leonardo Gresta Paulino Murta" w:date="2012-07-15T17:18:00Z">
        <w:r w:rsidR="00876939" w:rsidDel="00C808AF">
          <w:delText xml:space="preserve">is </w:delText>
        </w:r>
      </w:del>
      <w:ins w:id="669" w:author="Leonardo Gresta Paulino Murta" w:date="2012-07-15T17:18:00Z">
        <w:r w:rsidR="00C808AF">
          <w:t xml:space="preserve">are </w:t>
        </w:r>
      </w:ins>
      <w:r w:rsidR="00876939">
        <w:t>responsible for creating integration and system test cases</w:t>
      </w:r>
      <w:r w:rsidR="000106C4">
        <w:t>, generating prototypes to be used by the analyst</w:t>
      </w:r>
      <w:ins w:id="670" w:author="Leonardo Gresta Paulino Murta" w:date="2012-07-15T17:18:00Z">
        <w:r w:rsidR="00C808AF">
          <w:t>,</w:t>
        </w:r>
      </w:ins>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tab/>
      </w:r>
      <w:r w:rsidR="00876939">
        <w:t xml:space="preserve">The manager role </w:t>
      </w:r>
      <w:proofErr w:type="gramStart"/>
      <w:r w:rsidR="00876939">
        <w:t>was revised and changed as follow</w:t>
      </w:r>
      <w:r w:rsidR="000D16CB">
        <w:t>s</w:t>
      </w:r>
      <w:proofErr w:type="gramEnd"/>
      <w:r w:rsidR="00876939">
        <w:t xml:space="preserve">: He has the task of managing the staff and </w:t>
      </w:r>
      <w:r w:rsidR="000D16CB">
        <w:t>decides</w:t>
      </w:r>
      <w:r w:rsidR="00876939">
        <w:t xml:space="preserve"> which role each </w:t>
      </w:r>
      <w:ins w:id="671" w:author="Leonardo Gresta Paulino Murta" w:date="2012-07-15T17:21:00Z">
        <w:r w:rsidR="00C808AF">
          <w:t>employee should</w:t>
        </w:r>
      </w:ins>
      <w:del w:id="672" w:author="Leonardo Gresta Paulino Murta" w:date="2012-07-15T17:21:00Z">
        <w:r w:rsidR="00876939" w:rsidDel="00C808AF">
          <w:delText>will</w:delText>
        </w:r>
      </w:del>
      <w:r w:rsidR="00876939">
        <w:t xml:space="preserve"> </w:t>
      </w:r>
      <w:r>
        <w:t>perform</w:t>
      </w:r>
      <w:r w:rsidR="00876939">
        <w:t xml:space="preserve">; </w:t>
      </w:r>
      <w:ins w:id="673" w:author="Leonardo Gresta Paulino Murta" w:date="2012-07-15T17:21:00Z">
        <w:r w:rsidR="00C808AF">
          <w:t xml:space="preserve">he also </w:t>
        </w:r>
      </w:ins>
      <w:del w:id="674" w:author="Leonardo Gresta Paulino Murta" w:date="2012-07-15T17:21:00Z">
        <w:r w:rsidR="00876939" w:rsidDel="00C808AF">
          <w:delText>D</w:delText>
        </w:r>
      </w:del>
      <w:ins w:id="675" w:author="Leonardo Gresta Paulino Murta" w:date="2012-07-15T17:21:00Z">
        <w:r w:rsidR="00C808AF">
          <w:t>d</w:t>
        </w:r>
      </w:ins>
      <w:r w:rsidR="00876939">
        <w:t>ecide</w:t>
      </w:r>
      <w:ins w:id="676" w:author="Leonardo Gresta Paulino Murta" w:date="2012-07-15T17:21:00Z">
        <w:r w:rsidR="00C808AF">
          <w:t>s</w:t>
        </w:r>
      </w:ins>
      <w:r w:rsidR="00876939">
        <w:t xml:space="preserve"> the development focus, which </w:t>
      </w:r>
      <w:r w:rsidR="00AF180C">
        <w:t>can be</w:t>
      </w:r>
      <w:r w:rsidR="00876939">
        <w:t xml:space="preserve"> </w:t>
      </w:r>
      <w:del w:id="677" w:author="Leonardo Gresta Paulino Murta" w:date="2012-07-15T17:21:00Z">
        <w:r w:rsidDel="00C808AF">
          <w:delText xml:space="preserve">from </w:delText>
        </w:r>
      </w:del>
      <w:del w:id="678" w:author="Leonardo Gresta Paulino Murta" w:date="2012-07-15T17:22:00Z">
        <w:r w:rsidR="00876939" w:rsidDel="00C808AF">
          <w:delText>four</w:delText>
        </w:r>
        <w:r w:rsidDel="00C808AF">
          <w:delText xml:space="preserve"> types</w:delText>
        </w:r>
        <w:r w:rsidR="00876939" w:rsidDel="00C808AF">
          <w:delText xml:space="preserve"> (</w:delText>
        </w:r>
      </w:del>
      <w:r w:rsidR="00876939">
        <w:t>Analysis, Development, Quality</w:t>
      </w:r>
      <w:ins w:id="679" w:author="Leonardo Gresta Paulino Murta" w:date="2012-07-15T17:22:00Z">
        <w:r w:rsidR="00C808AF">
          <w:t>,</w:t>
        </w:r>
      </w:ins>
      <w:r w:rsidR="00876939">
        <w:t xml:space="preserve"> and Balanced</w:t>
      </w:r>
      <w:del w:id="680" w:author="Leonardo Gresta Paulino Murta" w:date="2012-07-15T17:22:00Z">
        <w:r w:rsidR="00876939" w:rsidDel="00C808AF">
          <w:delText>)</w:delText>
        </w:r>
      </w:del>
      <w:r w:rsidR="00876939">
        <w:t xml:space="preserve">; </w:t>
      </w:r>
      <w:ins w:id="681" w:author="Leonardo Gresta Paulino Murta" w:date="2012-07-15T17:22:00Z">
        <w:r w:rsidR="00C808AF">
          <w:t>finally, he d</w:t>
        </w:r>
      </w:ins>
      <w:del w:id="682" w:author="Leonardo Gresta Paulino Murta" w:date="2012-07-15T17:22:00Z">
        <w:r w:rsidR="00876939" w:rsidDel="00C808AF">
          <w:delText>D</w:delText>
        </w:r>
      </w:del>
      <w:r w:rsidR="00876939">
        <w:t>ecide</w:t>
      </w:r>
      <w:ins w:id="683" w:author="Leonardo Gresta Paulino Murta" w:date="2012-07-15T17:22:00Z">
        <w:r w:rsidR="00C808AF">
          <w:t>s</w:t>
        </w:r>
      </w:ins>
      <w:r w:rsidR="00876939">
        <w:t xml:space="preserve"> the staff working hours</w:t>
      </w:r>
      <w:del w:id="684" w:author="Leonardo Gresta Paulino Murta" w:date="2012-07-15T17:22:00Z">
        <w:r w:rsidR="00876939" w:rsidDel="00C808AF">
          <w:delText>;</w:delText>
        </w:r>
      </w:del>
      <w:r w:rsidR="00876939">
        <w:t xml:space="preserve"> and manage the hiring of new employees.</w:t>
      </w:r>
    </w:p>
    <w:p w:rsidR="000106C4" w:rsidRDefault="00D3669E" w:rsidP="00F75F1F">
      <w:pPr>
        <w:ind w:right="0"/>
        <w:jc w:val="both"/>
      </w:pPr>
      <w:r>
        <w:tab/>
      </w:r>
      <w:r w:rsidR="00876939">
        <w:t>The roles of Programmer and Tester had suffered changed that affect each other. Now, it is not the tester's responsibility to fix bugs</w:t>
      </w:r>
      <w:del w:id="685" w:author="Leonardo Gresta Paulino Murta" w:date="2012-07-15T17:23:00Z">
        <w:r w:rsidR="00876939" w:rsidDel="00C808AF">
          <w:delText xml:space="preserve"> as well as find them</w:delText>
        </w:r>
      </w:del>
      <w:r w:rsidR="00876939">
        <w:t xml:space="preserve">. The tester </w:t>
      </w:r>
      <w:del w:id="686" w:author="Leonardo Gresta Paulino Murta" w:date="2012-07-15T17:23:00Z">
        <w:r w:rsidR="00876939" w:rsidDel="00C808AF">
          <w:delText xml:space="preserve">will </w:delText>
        </w:r>
      </w:del>
      <w:r w:rsidR="00876939">
        <w:t xml:space="preserve">only </w:t>
      </w:r>
      <w:ins w:id="687" w:author="Leonardo Gresta Paulino Murta" w:date="2012-07-15T17:23:00Z">
        <w:r w:rsidR="00C808AF">
          <w:t xml:space="preserve">finds and </w:t>
        </w:r>
      </w:ins>
      <w:r w:rsidR="00876939">
        <w:t>report</w:t>
      </w:r>
      <w:ins w:id="688" w:author="Leonardo Gresta Paulino Murta" w:date="2012-07-15T17:23:00Z">
        <w:r w:rsidR="00C808AF">
          <w:t>s</w:t>
        </w:r>
      </w:ins>
      <w:r w:rsidR="00876939">
        <w:t xml:space="preserve"> bugs </w:t>
      </w:r>
      <w:del w:id="689" w:author="Leonardo Gresta Paulino Murta" w:date="2012-07-15T17:23:00Z">
        <w:r w:rsidR="00876939" w:rsidDel="00C808AF">
          <w:delText xml:space="preserve">found </w:delText>
        </w:r>
      </w:del>
      <w:r w:rsidR="00876939">
        <w:t xml:space="preserve">so the programmer can fix them. Because of that, the </w:t>
      </w:r>
      <w:r w:rsidR="00076956">
        <w:t>programmer's</w:t>
      </w:r>
      <w:r w:rsidR="00B71939">
        <w:t xml:space="preserve"> tasks are as follow: Software Repair; Software Development</w:t>
      </w:r>
      <w:proofErr w:type="gramStart"/>
      <w:r w:rsidR="00B71939">
        <w:t>;</w:t>
      </w:r>
      <w:proofErr w:type="gramEnd"/>
      <w:r w:rsidR="00B71939">
        <w:t xml:space="preserve"> Code Refactoring. </w:t>
      </w:r>
      <w:r w:rsidR="00076956">
        <w:t>Moreover,</w:t>
      </w:r>
      <w:r w:rsidR="00B71939">
        <w:t xml:space="preserve"> the tester only task is to report bugs found by </w:t>
      </w:r>
      <w:r w:rsidR="000A2B8B">
        <w:t xml:space="preserve">the </w:t>
      </w:r>
      <w:del w:id="690" w:author="Leonardo Gresta Paulino Murta" w:date="2012-07-15T17:23:00Z">
        <w:r w:rsidR="000A2B8B" w:rsidDel="00C808AF">
          <w:delText xml:space="preserve">usage </w:delText>
        </w:r>
      </w:del>
      <w:ins w:id="691" w:author="Leonardo Gresta Paulino Murta" w:date="2012-07-15T17:23:00Z">
        <w:r w:rsidR="00C808AF">
          <w:t xml:space="preserve">execution </w:t>
        </w:r>
      </w:ins>
      <w:r w:rsidR="000A2B8B">
        <w:t>of</w:t>
      </w:r>
      <w:r w:rsidR="00B71939">
        <w:t xml:space="preserve"> test cases.</w:t>
      </w:r>
      <w:r w:rsidR="00AF180C">
        <w:t xml:space="preserve"> </w:t>
      </w:r>
    </w:p>
    <w:commentRangeEnd w:id="666"/>
    <w:p w:rsidR="00AF180C" w:rsidRDefault="00C808AF" w:rsidP="00F75F1F">
      <w:pPr>
        <w:ind w:right="0"/>
        <w:jc w:val="both"/>
      </w:pPr>
      <w:r>
        <w:rPr>
          <w:rStyle w:val="Refdecomentrio"/>
        </w:rPr>
        <w:commentReference w:id="666"/>
      </w:r>
      <w:r w:rsidR="000106C4">
        <w:tab/>
      </w:r>
      <w:r w:rsidR="00AF180C">
        <w:t xml:space="preserve">With the new programmer's task of refactoring, a new aspect </w:t>
      </w:r>
      <w:proofErr w:type="gramStart"/>
      <w:r w:rsidR="00AF180C">
        <w:t>was introduced</w:t>
      </w:r>
      <w:proofErr w:type="gramEnd"/>
      <w:r w:rsidR="00AF180C">
        <w:t xml:space="preserve"> in the software development, which is the quality of the code. This quality influences the probability of removing and introducing bugs in the software. </w:t>
      </w:r>
      <w:proofErr w:type="gramStart"/>
      <w:r w:rsidR="00AF180C">
        <w:t>Also</w:t>
      </w:r>
      <w:proofErr w:type="gramEnd"/>
      <w:r w:rsidR="00AF180C">
        <w:t xml:space="preserve">, the quality of the code is directly affect by how the programmer is working, which now has three different ways: Ad hoc; </w:t>
      </w:r>
      <w:commentRangeStart w:id="692"/>
      <w:r w:rsidR="00AF180C">
        <w:t>Draw</w:t>
      </w:r>
      <w:commentRangeEnd w:id="692"/>
      <w:r w:rsidR="006C3DD6">
        <w:rPr>
          <w:rStyle w:val="Refdecomentrio"/>
        </w:rPr>
        <w:commentReference w:id="692"/>
      </w:r>
      <w:r w:rsidR="00AF180C">
        <w:t>-Code; and Test-Driven. Only the first one affects quality, and 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t>
      </w:r>
      <w:proofErr w:type="gramStart"/>
      <w:r w:rsidR="006D6C5E">
        <w:t xml:space="preserve">were </w:t>
      </w:r>
      <w:r w:rsidR="000E2279">
        <w:t>made</w:t>
      </w:r>
      <w:proofErr w:type="gramEnd"/>
      <w:r w:rsidR="006D6C5E">
        <w:t xml:space="preserve"> in the structure of the game to accommodate them.</w:t>
      </w:r>
      <w:r w:rsidR="000E2279">
        <w:t xml:space="preserve"> The first change </w:t>
      </w:r>
      <w:proofErr w:type="gramStart"/>
      <w:r w:rsidR="000E2279">
        <w:t>was related</w:t>
      </w:r>
      <w:proofErr w:type="gramEnd"/>
      <w:r w:rsidR="000E2279">
        <w:t xml:space="preserve"> to test cases and software bugs. Because of the different test cases available and performed by different roles, it was necessary to expand the way bugs </w:t>
      </w:r>
      <w:proofErr w:type="gramStart"/>
      <w:r w:rsidR="000E2279">
        <w:t>are represented</w:t>
      </w:r>
      <w:proofErr w:type="gramEnd"/>
      <w:r w:rsidR="000E2279">
        <w:t xml:space="preserve"> in the game. As such, there are now four categories of bugs: </w:t>
      </w:r>
      <w:ins w:id="693" w:author="Leonardo Gresta Paulino Murta" w:date="2012-07-15T17:34:00Z">
        <w:r w:rsidR="006C3DD6">
          <w:t>a</w:t>
        </w:r>
      </w:ins>
      <w:del w:id="694" w:author="Leonardo Gresta Paulino Murta" w:date="2012-07-15T17:34:00Z">
        <w:r w:rsidR="000E2279" w:rsidDel="006C3DD6">
          <w:delText>A</w:delText>
        </w:r>
      </w:del>
      <w:r w:rsidR="000E2279">
        <w:t>cceptance, system, integration</w:t>
      </w:r>
      <w:ins w:id="695" w:author="Leonardo Gresta Paulino Murta" w:date="2012-07-15T17:34:00Z">
        <w:r w:rsidR="006C3DD6">
          <w:t>,</w:t>
        </w:r>
      </w:ins>
      <w:r w:rsidR="000E2279">
        <w:t xml:space="preserve"> and unitary.</w:t>
      </w:r>
    </w:p>
    <w:p w:rsidR="00337C84" w:rsidRDefault="00337C84" w:rsidP="00337C84">
      <w:pPr>
        <w:ind w:right="0"/>
        <w:jc w:val="both"/>
      </w:pPr>
      <w:r>
        <w:lastRenderedPageBreak/>
        <w:tab/>
      </w:r>
      <w:fldSimple w:instr=" REF _Ref327112232 \h  \* MERGEFORMAT ">
        <w:r w:rsidR="0088561C">
          <w:t xml:space="preserve">Figure </w:t>
        </w:r>
        <w:r w:rsidR="0088561C">
          <w:rPr>
            <w:noProof/>
          </w:rPr>
          <w:t>7</w:t>
        </w:r>
      </w:fldSimple>
      <w:r>
        <w:t xml:space="preserve"> illustrates the changes made in each role and allows the player to configure the tasks of each employee. The decisions trees for each role use all options presented in that screen. Note that some options </w:t>
      </w:r>
      <w:proofErr w:type="gramStart"/>
      <w:r>
        <w:t>were not mentioned</w:t>
      </w:r>
      <w:proofErr w:type="gramEnd"/>
      <w:ins w:id="696" w:author="Leonardo Gresta Paulino Murta" w:date="2012-07-15T17:37:00Z">
        <w:r w:rsidR="00DD63D8">
          <w:t xml:space="preserve"> </w:t>
        </w:r>
        <w:commentRangeStart w:id="697"/>
        <w:r w:rsidR="00DD63D8">
          <w:t>due to space restrictions</w:t>
        </w:r>
        <w:commentRangeEnd w:id="697"/>
        <w:r w:rsidR="00DD63D8">
          <w:rPr>
            <w:rStyle w:val="Refdecomentrio"/>
          </w:rPr>
          <w:commentReference w:id="697"/>
        </w:r>
      </w:ins>
      <w:r>
        <w:t xml:space="preserve">. The staff manager uses those in order to decide the staff configuration in case the </w:t>
      </w:r>
      <w:commentRangeStart w:id="698"/>
      <w:r>
        <w:t>player does not want to micromanage the game</w:t>
      </w:r>
      <w:commentRangeEnd w:id="698"/>
      <w:r w:rsidR="00AF03B9">
        <w:rPr>
          <w:rStyle w:val="Refdecomentrio"/>
        </w:rPr>
        <w:commentReference w:id="698"/>
      </w:r>
      <w:r>
        <w:t>, giving some of the responsibility to the staff manager.</w:t>
      </w:r>
    </w:p>
    <w:p w:rsidR="001B6BF2" w:rsidRDefault="001B6BF2" w:rsidP="00F75F1F">
      <w:pPr>
        <w:keepNext/>
        <w:ind w:right="0"/>
        <w:jc w:val="both"/>
      </w:pPr>
      <w:r w:rsidRPr="001B6BF2">
        <w:rPr>
          <w:noProof/>
          <w:lang w:val="pt-BR" w:eastAsia="pt-BR"/>
        </w:rPr>
        <w:drawing>
          <wp:inline distT="0" distB="0" distL="0" distR="0">
            <wp:extent cx="2663309" cy="3009900"/>
            <wp:effectExtent l="19050" t="0" r="3691"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663309" cy="3009900"/>
                    </a:xfrm>
                    <a:prstGeom prst="rect">
                      <a:avLst/>
                    </a:prstGeom>
                    <a:noFill/>
                    <a:ln w="9525">
                      <a:noFill/>
                      <a:miter lim="800000"/>
                      <a:headEnd/>
                      <a:tailEnd/>
                    </a:ln>
                  </pic:spPr>
                </pic:pic>
              </a:graphicData>
            </a:graphic>
          </wp:inline>
        </w:drawing>
      </w:r>
    </w:p>
    <w:p w:rsidR="006D6C5E" w:rsidRDefault="001B6BF2" w:rsidP="00337C84">
      <w:pPr>
        <w:pStyle w:val="Legenda"/>
        <w:ind w:right="0"/>
        <w:jc w:val="center"/>
      </w:pPr>
      <w:bookmarkStart w:id="699" w:name="_Ref327112232"/>
      <w:r>
        <w:t xml:space="preserve">Figure </w:t>
      </w:r>
      <w:fldSimple w:instr=" SEQ Figure \* ARABIC ">
        <w:r w:rsidR="0088561C">
          <w:rPr>
            <w:noProof/>
          </w:rPr>
          <w:t>7</w:t>
        </w:r>
      </w:fldSimple>
      <w:bookmarkEnd w:id="699"/>
      <w:r>
        <w:t>: Task Configuration</w:t>
      </w:r>
      <w:r w:rsidR="006503B8">
        <w:t xml:space="preserve"> window</w:t>
      </w:r>
    </w:p>
    <w:p w:rsidR="000C20B1" w:rsidRDefault="000C20B1" w:rsidP="00BF4585">
      <w:pPr>
        <w:ind w:right="0"/>
        <w:jc w:val="both"/>
      </w:pPr>
      <w:r>
        <w:tab/>
      </w:r>
      <w:commentRangeStart w:id="700"/>
      <w:r>
        <w:t xml:space="preserve">Another </w:t>
      </w:r>
      <w:del w:id="701" w:author="Leonardo Gresta Paulino Murta" w:date="2012-07-15T17:42:00Z">
        <w:r w:rsidDel="00AF03B9">
          <w:delText xml:space="preserve">side </w:delText>
        </w:r>
      </w:del>
      <w:r>
        <w:t xml:space="preserve">change made in the game is to allow an employee to perform up to two roles simultaneously, having a primary and secondary role. When an employee has </w:t>
      </w:r>
      <w:proofErr w:type="gramStart"/>
      <w:r>
        <w:t>both roles</w:t>
      </w:r>
      <w:proofErr w:type="gramEnd"/>
      <w:r>
        <w:t xml:space="preserve"> filled, the player or the staff manager decides the rates for each role. In other words, how many hours of his time that employee </w:t>
      </w:r>
      <w:del w:id="702" w:author="Leonardo Gresta Paulino Murta" w:date="2012-07-15T17:43:00Z">
        <w:r w:rsidDel="00AF03B9">
          <w:delText xml:space="preserve">will </w:delText>
        </w:r>
      </w:del>
      <w:r>
        <w:t>dedicate</w:t>
      </w:r>
      <w:ins w:id="703" w:author="Leonardo Gresta Paulino Murta" w:date="2012-07-15T17:43:00Z">
        <w:r w:rsidR="00AF03B9">
          <w:t>s</w:t>
        </w:r>
      </w:ins>
      <w:r>
        <w:t xml:space="preserve"> for each role. All rules for the primary role apply to the secondary role, and the productivity of the primary and secondary roles </w:t>
      </w:r>
      <w:proofErr w:type="gramStart"/>
      <w:r>
        <w:t>are multiplied</w:t>
      </w:r>
      <w:proofErr w:type="gramEnd"/>
      <w:r>
        <w:t xml:space="preserve"> by their rate factor. The staff manager also can use this feature for assigning roles.</w:t>
      </w:r>
      <w:r w:rsidR="00BF4585">
        <w:tab/>
      </w:r>
      <w:commentRangeEnd w:id="700"/>
      <w:r w:rsidR="00AF03B9">
        <w:rPr>
          <w:rStyle w:val="Refdecomentrio"/>
        </w:rPr>
        <w:commentReference w:id="700"/>
      </w:r>
    </w:p>
    <w:p w:rsidR="007B5BD2" w:rsidRDefault="00BF4585" w:rsidP="00BF4585">
      <w:pPr>
        <w:ind w:right="0"/>
        <w:jc w:val="both"/>
      </w:pPr>
      <w:r>
        <w:t xml:space="preserve">With the </w:t>
      </w:r>
      <w:r w:rsidR="00CA2056">
        <w:t>revised</w:t>
      </w:r>
      <w:r>
        <w:t xml:space="preserve"> roles and their respective tasks, decision trees </w:t>
      </w:r>
      <w:proofErr w:type="gramStart"/>
      <w:r>
        <w:t>were made</w:t>
      </w:r>
      <w:proofErr w:type="gramEnd"/>
      <w:r>
        <w:t xml:space="preserve"> to allow for a task selection and create </w:t>
      </w:r>
      <w:del w:id="704" w:author="Leonardo Gresta Paulino Murta" w:date="2012-07-15T17:47:00Z">
        <w:r w:rsidDel="00B46F25">
          <w:delText xml:space="preserve">a </w:delText>
        </w:r>
      </w:del>
      <w:r>
        <w:t xml:space="preserve">diversity on the game flow. Each decision tree corresponds to a role, </w:t>
      </w:r>
      <w:r w:rsidR="00CA2056">
        <w:t>obeying</w:t>
      </w:r>
      <w:r>
        <w:t xml:space="preserve"> their </w:t>
      </w:r>
      <w:r w:rsidR="007A0A2E">
        <w:t xml:space="preserve">respective </w:t>
      </w:r>
      <w:r>
        <w:t>task</w:t>
      </w:r>
      <w:r w:rsidR="007A0A2E">
        <w:t>s</w:t>
      </w:r>
      <w:r>
        <w:t xml:space="preserve">. However, the way these tasks </w:t>
      </w:r>
      <w:proofErr w:type="gramStart"/>
      <w:r>
        <w:t>are performed</w:t>
      </w:r>
      <w:proofErr w:type="gramEnd"/>
      <w:r>
        <w:t xml:space="preserve"> may vary depending on the situation. As such, the decision process </w:t>
      </w:r>
      <w:proofErr w:type="gramStart"/>
      <w:r>
        <w:t>is influenced</w:t>
      </w:r>
      <w:proofErr w:type="gramEnd"/>
      <w:r>
        <w:t xml:space="preserve"> by internal reasons, </w:t>
      </w:r>
      <w:r w:rsidR="007A0A2E">
        <w:t>generated by the</w:t>
      </w:r>
      <w:r>
        <w:t xml:space="preserve"> employee</w:t>
      </w:r>
      <w:r w:rsidR="007A0A2E">
        <w:t xml:space="preserve"> himself</w:t>
      </w:r>
      <w:r>
        <w:t xml:space="preserve">, and external reasons, decisions made by the player or staff manager. </w:t>
      </w:r>
      <w:r w:rsidR="00D21B75">
        <w:fldChar w:fldCharType="begin"/>
      </w:r>
      <w:r w:rsidR="002A4745">
        <w:instrText xml:space="preserve"> REF _Ref329011622 \h </w:instrText>
      </w:r>
      <w:r w:rsidR="00D21B75">
        <w:fldChar w:fldCharType="separate"/>
      </w:r>
      <w:r w:rsidR="0088561C">
        <w:t xml:space="preserve">Figure </w:t>
      </w:r>
      <w:r w:rsidR="0088561C">
        <w:rPr>
          <w:noProof/>
        </w:rPr>
        <w:t>8</w:t>
      </w:r>
      <w:r w:rsidR="00D21B75">
        <w:fldChar w:fldCharType="end"/>
      </w:r>
      <w:r>
        <w:t xml:space="preserve"> illustrates an example of such decision tree, belonging to the analyst role</w:t>
      </w:r>
      <w:r w:rsidR="009F7F31">
        <w:t xml:space="preserve"> and </w:t>
      </w:r>
      <w:fldSimple w:instr=" REF _Ref327112232 \h  \* MERGEFORMAT ">
        <w:r w:rsidR="0088561C">
          <w:t xml:space="preserve">Figure </w:t>
        </w:r>
        <w:r w:rsidR="0088561C">
          <w:rPr>
            <w:noProof/>
          </w:rPr>
          <w:t>7</w:t>
        </w:r>
      </w:fldSimple>
      <w:r w:rsidR="009F7F31">
        <w:t xml:space="preserve"> illustrates the external reasons</w:t>
      </w:r>
      <w:r>
        <w:t>.</w:t>
      </w:r>
    </w:p>
    <w:p w:rsidR="000106C4" w:rsidRDefault="00C23DD6" w:rsidP="00BF4585">
      <w:pPr>
        <w:ind w:right="0"/>
        <w:jc w:val="both"/>
        <w:sectPr w:rsidR="000106C4" w:rsidSect="00CB0C60">
          <w:type w:val="continuous"/>
          <w:pgSz w:w="11909" w:h="16834" w:code="9"/>
          <w:pgMar w:top="1138" w:right="1138" w:bottom="1411" w:left="1411" w:header="720" w:footer="720" w:gutter="0"/>
          <w:cols w:num="2" w:space="461"/>
          <w:docGrid w:linePitch="360"/>
        </w:sectPr>
      </w:pPr>
      <w:r>
        <w:tab/>
        <w:t xml:space="preserve">The introduction </w:t>
      </w:r>
      <w:del w:id="705" w:author="Leonardo Gresta Paulino Murta" w:date="2012-07-15T17:48:00Z">
        <w:r w:rsidDel="00B46F25">
          <w:delText xml:space="preserve">to </w:delText>
        </w:r>
      </w:del>
      <w:ins w:id="706" w:author="Leonardo Gresta Paulino Murta" w:date="2012-07-15T17:48:00Z">
        <w:r w:rsidR="00B46F25">
          <w:t xml:space="preserve">of </w:t>
        </w:r>
      </w:ins>
      <w:r>
        <w:t xml:space="preserve">decision trees allows </w:t>
      </w:r>
      <w:del w:id="707" w:author="Leonardo Gresta Paulino Murta" w:date="2012-07-15T17:48:00Z">
        <w:r w:rsidDel="00B46F25">
          <w:delText xml:space="preserve">for </w:delText>
        </w:r>
      </w:del>
      <w:r>
        <w:t xml:space="preserve">the variety of actions performed by each role. These </w:t>
      </w:r>
      <w:r>
        <w:lastRenderedPageBreak/>
        <w:t xml:space="preserve">actions, which are the result of a path from root to leaf in the decision tree, are stored for future provenance analysis, along with the path taken. Other tasks can </w:t>
      </w:r>
      <w:r>
        <w:lastRenderedPageBreak/>
        <w:t>also produce actions for storage, such as hiring and firing an employee, training, player choices and decisions.</w:t>
      </w:r>
    </w:p>
    <w:p w:rsidR="007B5BD2" w:rsidRDefault="007B5BD2" w:rsidP="007B5BD2">
      <w:pPr>
        <w:keepNext/>
        <w:ind w:right="0"/>
        <w:jc w:val="center"/>
      </w:pPr>
      <w:r w:rsidRPr="007B5BD2">
        <w:rPr>
          <w:noProof/>
          <w:lang w:val="pt-BR" w:eastAsia="pt-BR"/>
        </w:rPr>
        <w:lastRenderedPageBreak/>
        <w:drawing>
          <wp:inline distT="0" distB="0" distL="0" distR="0">
            <wp:extent cx="5876925" cy="4095750"/>
            <wp:effectExtent l="0" t="0" r="0" b="0"/>
            <wp:docPr id="1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B5BD2" w:rsidRDefault="007B5BD2" w:rsidP="00560A0C">
      <w:pPr>
        <w:pStyle w:val="Legenda"/>
        <w:jc w:val="center"/>
        <w:sectPr w:rsidR="007B5BD2" w:rsidSect="007B5BD2">
          <w:type w:val="continuous"/>
          <w:pgSz w:w="11909" w:h="16834" w:code="9"/>
          <w:pgMar w:top="1138" w:right="1138" w:bottom="1411" w:left="1411" w:header="720" w:footer="720" w:gutter="0"/>
          <w:cols w:space="461"/>
          <w:docGrid w:linePitch="360"/>
        </w:sectPr>
      </w:pPr>
      <w:bookmarkStart w:id="708" w:name="_Ref329011622"/>
      <w:proofErr w:type="gramStart"/>
      <w:r>
        <w:t xml:space="preserve">Figure </w:t>
      </w:r>
      <w:fldSimple w:instr=" SEQ Figure \* ARABIC ">
        <w:r w:rsidR="0088561C">
          <w:rPr>
            <w:noProof/>
          </w:rPr>
          <w:t>8</w:t>
        </w:r>
      </w:fldSimple>
      <w:bookmarkEnd w:id="708"/>
      <w:r>
        <w:t>: Analyst Decision Tree Example</w:t>
      </w:r>
      <w:r w:rsidR="0088204A">
        <w:t>.</w:t>
      </w:r>
      <w:proofErr w:type="gramEnd"/>
      <w:r w:rsidR="0088204A">
        <w:t xml:space="preserve"> Orange boxes </w:t>
      </w:r>
      <w:r w:rsidR="006B4483">
        <w:t>represent</w:t>
      </w:r>
      <w:r w:rsidR="0088204A">
        <w:t xml:space="preserve"> </w:t>
      </w:r>
      <w:r w:rsidR="006B4483">
        <w:t>end nodes</w:t>
      </w:r>
      <w:del w:id="709" w:author="Leonardo Gresta Paulino Murta" w:date="2012-07-15T17:16:00Z">
        <w:r w:rsidR="006B4483" w:rsidDel="00C808AF">
          <w:delText>, in this case</w:delText>
        </w:r>
      </w:del>
      <w:ins w:id="710" w:author="Leonardo Gresta Paulino Murta" w:date="2012-07-15T17:16:00Z">
        <w:r w:rsidR="00C808AF">
          <w:t xml:space="preserve"> (</w:t>
        </w:r>
      </w:ins>
      <w:del w:id="711" w:author="Leonardo Gresta Paulino Murta" w:date="2012-07-15T17:16:00Z">
        <w:r w:rsidR="006B4483" w:rsidDel="00C808AF">
          <w:delText xml:space="preserve"> </w:delText>
        </w:r>
      </w:del>
      <w:r w:rsidR="006B4483">
        <w:t>tasks</w:t>
      </w:r>
      <w:ins w:id="712" w:author="Leonardo Gresta Paulino Murta" w:date="2012-07-15T17:16:00Z">
        <w:r w:rsidR="00C808AF">
          <w:t>)</w:t>
        </w:r>
      </w:ins>
      <w:r w:rsidR="0088204A">
        <w:t xml:space="preserve">. </w:t>
      </w:r>
      <w:r w:rsidR="000B0602">
        <w:t>Red</w:t>
      </w:r>
      <w:r w:rsidR="0088204A">
        <w:t xml:space="preserve"> boxes are </w:t>
      </w:r>
      <w:r w:rsidR="00560A0C">
        <w:t xml:space="preserve">value </w:t>
      </w:r>
      <w:r w:rsidR="0088204A">
        <w:t>evaluation. Green lines represent probabilistic paths</w:t>
      </w:r>
      <w:r w:rsidR="001B680B">
        <w:t xml:space="preserve"> and</w:t>
      </w:r>
      <w:r w:rsidR="00560A0C">
        <w:t xml:space="preserve"> </w:t>
      </w:r>
      <w:r w:rsidR="001B680B">
        <w:t>b</w:t>
      </w:r>
      <w:r w:rsidR="00560A0C">
        <w:t>lue lines are decision paths.</w:t>
      </w:r>
    </w:p>
    <w:p w:rsidR="00BC3E87" w:rsidRDefault="006F27F9" w:rsidP="00F75F1F">
      <w:pPr>
        <w:pStyle w:val="Ttulo2"/>
        <w:ind w:right="0"/>
      </w:pPr>
      <w:commentRangeStart w:id="713"/>
      <w:r>
        <w:lastRenderedPageBreak/>
        <w:t xml:space="preserve">Information </w:t>
      </w:r>
      <w:commentRangeEnd w:id="713"/>
      <w:r w:rsidR="00B46F25">
        <w:rPr>
          <w:rStyle w:val="Refdecomentrio"/>
          <w:rFonts w:ascii="Times New Roman" w:eastAsiaTheme="minorHAnsi" w:hAnsi="Times New Roman" w:cs="Times New Roman"/>
          <w:b w:val="0"/>
          <w:bCs w:val="0"/>
        </w:rPr>
        <w:commentReference w:id="713"/>
      </w:r>
      <w:r>
        <w:t>Structure</w:t>
      </w:r>
    </w:p>
    <w:p w:rsidR="00F51C3F" w:rsidRDefault="007772EC" w:rsidP="00834802">
      <w:pPr>
        <w:ind w:right="0"/>
        <w:jc w:val="both"/>
      </w:pPr>
      <w:r>
        <w:t xml:space="preserve">The information </w:t>
      </w:r>
      <w:r w:rsidR="00CA2056">
        <w:t>structure</w:t>
      </w:r>
      <w:r>
        <w:t xml:space="preserve"> used on SDM is similar to the one explained in section </w:t>
      </w:r>
      <w:fldSimple w:instr=" REF _Ref329009903 \n \h  \* MERGEFORMAT ">
        <w:r w:rsidR="0088561C">
          <w:t>3.4</w:t>
        </w:r>
      </w:fldSimple>
      <w:r>
        <w:t>. As such, each project is a scene</w:t>
      </w:r>
      <w:del w:id="714" w:author="Leonardo Gresta Paulino Murta" w:date="2012-07-15T17:52:00Z">
        <w:r w:rsidDel="00B46F25">
          <w:delText>,</w:delText>
        </w:r>
      </w:del>
      <w:r>
        <w:t xml:space="preserve"> </w:t>
      </w:r>
      <w:del w:id="715" w:author="Leonardo Gresta Paulino Murta" w:date="2012-07-15T17:52:00Z">
        <w:r w:rsidDel="00B46F25">
          <w:delText xml:space="preserve">which </w:delText>
        </w:r>
      </w:del>
      <w:r>
        <w:t>contain</w:t>
      </w:r>
      <w:ins w:id="716" w:author="Leonardo Gresta Paulino Murta" w:date="2012-07-15T17:51:00Z">
        <w:r w:rsidR="00B46F25">
          <w:t>s</w:t>
        </w:r>
      </w:ins>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del w:id="717" w:author="Leonardo Gresta Paulino Murta" w:date="2012-07-15T17:52:00Z">
        <w:r w:rsidDel="00B46F25">
          <w:delText xml:space="preserve">containing </w:delText>
        </w:r>
      </w:del>
      <w:ins w:id="718" w:author="Leonardo Gresta Paulino Murta" w:date="2012-07-15T17:52:00Z">
        <w:r w:rsidR="00B46F25">
          <w:t xml:space="preserve">contains </w:t>
        </w:r>
      </w:ins>
      <w:r>
        <w:t xml:space="preserve">its details, including links to other actions in case of external </w:t>
      </w:r>
      <w:r w:rsidR="00CA2056">
        <w:t>influences</w:t>
      </w:r>
      <w:r>
        <w:t xml:space="preserve">. </w:t>
      </w:r>
      <w:r w:rsidR="00D21B75">
        <w:fldChar w:fldCharType="begin"/>
      </w:r>
      <w:r>
        <w:instrText xml:space="preserve"> REF _Ref329010143 \h </w:instrText>
      </w:r>
      <w:r w:rsidR="00D21B75">
        <w:fldChar w:fldCharType="separate"/>
      </w:r>
      <w:r w:rsidR="0088561C">
        <w:t xml:space="preserve">Figure </w:t>
      </w:r>
      <w:r w:rsidR="0088561C">
        <w:rPr>
          <w:noProof/>
        </w:rPr>
        <w:t>9</w:t>
      </w:r>
      <w:r w:rsidR="00D21B75">
        <w:fldChar w:fldCharType="end"/>
      </w:r>
      <w:r>
        <w:t xml:space="preserve"> illustrates the action nodes generated dur</w:t>
      </w:r>
      <w:r w:rsidR="00B57D1F">
        <w:t xml:space="preserve">ing the game. </w:t>
      </w:r>
      <w:r w:rsidR="000106C4">
        <w:t>These</w:t>
      </w:r>
      <w:r w:rsidR="00B57D1F">
        <w:t xml:space="preserve"> actions have</w:t>
      </w:r>
      <w:r>
        <w:t xml:space="preserve"> details about who performed it, when it was performed, which task generated it, if there was any external </w:t>
      </w:r>
      <w:commentRangeStart w:id="719"/>
      <w:r>
        <w:t>influences</w:t>
      </w:r>
      <w:commentRangeEnd w:id="719"/>
      <w:r w:rsidR="00B46F25">
        <w:rPr>
          <w:rStyle w:val="Refdecomentrio"/>
        </w:rPr>
        <w:commentReference w:id="719"/>
      </w:r>
      <w:r>
        <w:t>, and a description of the decision tree path taken to generate the action.</w:t>
      </w:r>
      <w:r w:rsidR="00B57D1F">
        <w:t xml:space="preserve"> </w:t>
      </w:r>
    </w:p>
    <w:p w:rsidR="001D622D" w:rsidRDefault="001D622D" w:rsidP="00834802">
      <w:pPr>
        <w:ind w:right="0"/>
        <w:jc w:val="both"/>
      </w:pPr>
      <w:r>
        <w:tab/>
        <w:t xml:space="preserve">As said, all actions are grouped in the owner </w:t>
      </w:r>
      <w:proofErr w:type="gramStart"/>
      <w:r>
        <w:t>list,</w:t>
      </w:r>
      <w:proofErr w:type="gramEnd"/>
      <w:r>
        <w:t xml:space="preserve"> meaning at each employee </w:t>
      </w:r>
      <w:del w:id="720" w:author="Leonardo Gresta Paulino Murta" w:date="2012-07-15T17:55:00Z">
        <w:r w:rsidDel="00B46F25">
          <w:delText xml:space="preserve">will </w:delText>
        </w:r>
      </w:del>
      <w:r>
        <w:t>ha</w:t>
      </w:r>
      <w:ins w:id="721" w:author="Leonardo Gresta Paulino Murta" w:date="2012-07-15T17:55:00Z">
        <w:r w:rsidR="00B46F25">
          <w:t>s</w:t>
        </w:r>
      </w:ins>
      <w:del w:id="722" w:author="Leonardo Gresta Paulino Murta" w:date="2012-07-15T17:55:00Z">
        <w:r w:rsidDel="00B46F25">
          <w:delText>ve</w:delText>
        </w:r>
      </w:del>
      <w:r>
        <w:t xml:space="preserve"> a list of actions. The player </w:t>
      </w:r>
      <w:del w:id="723" w:author="Leonardo Gresta Paulino Murta" w:date="2012-07-15T17:55:00Z">
        <w:r w:rsidDel="00B46F25">
          <w:delText xml:space="preserve">will </w:delText>
        </w:r>
      </w:del>
      <w:r>
        <w:t>also ha</w:t>
      </w:r>
      <w:ins w:id="724" w:author="Leonardo Gresta Paulino Murta" w:date="2012-07-15T17:55:00Z">
        <w:r w:rsidR="00B46F25">
          <w:t>s</w:t>
        </w:r>
      </w:ins>
      <w:del w:id="725" w:author="Leonardo Gresta Paulino Murta" w:date="2012-07-15T17:55:00Z">
        <w:r w:rsidDel="00B46F25">
          <w:delText>ve</w:delText>
        </w:r>
      </w:del>
      <w:r>
        <w:t xml:space="preserve"> a list of all actions performed.  </w:t>
      </w:r>
      <w:fldSimple w:instr=" REF _Ref329010710 \h  \* MERGEFORMAT ">
        <w:r w:rsidR="0088561C">
          <w:t xml:space="preserve">Figure </w:t>
        </w:r>
        <w:r w:rsidR="0088561C">
          <w:rPr>
            <w:noProof/>
          </w:rPr>
          <w:t>10</w:t>
        </w:r>
      </w:fldSimple>
      <w:r>
        <w:t xml:space="preserve"> illustrates the information organization for </w:t>
      </w:r>
      <w:del w:id="726" w:author="Leonardo Gresta Paulino Murta" w:date="2012-07-15T17:55:00Z">
        <w:r w:rsidDel="00B46F25">
          <w:delText xml:space="preserve">one </w:delText>
        </w:r>
      </w:del>
      <w:ins w:id="727" w:author="Leonardo Gresta Paulino Murta" w:date="2012-07-15T17:55:00Z">
        <w:r w:rsidR="00B46F25">
          <w:t xml:space="preserve">a </w:t>
        </w:r>
      </w:ins>
      <w:r>
        <w:t xml:space="preserve">project, showing all the employees involved in it and the details of the project. </w:t>
      </w:r>
    </w:p>
    <w:p w:rsidR="007772EC" w:rsidRDefault="00F51C3F" w:rsidP="007772EC">
      <w:pPr>
        <w:keepNext/>
        <w:ind w:right="0"/>
        <w:jc w:val="center"/>
      </w:pPr>
      <w:r>
        <w:rPr>
          <w:noProof/>
          <w:lang w:val="pt-BR" w:eastAsia="pt-BR"/>
        </w:rPr>
        <w:drawing>
          <wp:inline distT="0" distB="0" distL="0" distR="0">
            <wp:extent cx="2819400" cy="228600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2819400" cy="2286000"/>
                    </a:xfrm>
                    <a:prstGeom prst="rect">
                      <a:avLst/>
                    </a:prstGeom>
                    <a:noFill/>
                    <a:ln w="9525">
                      <a:noFill/>
                      <a:miter lim="800000"/>
                      <a:headEnd/>
                      <a:tailEnd/>
                    </a:ln>
                  </pic:spPr>
                </pic:pic>
              </a:graphicData>
            </a:graphic>
          </wp:inline>
        </w:drawing>
      </w:r>
    </w:p>
    <w:p w:rsidR="005F35AD" w:rsidRDefault="007772EC" w:rsidP="005F35AD">
      <w:pPr>
        <w:pStyle w:val="Legenda"/>
        <w:jc w:val="center"/>
      </w:pPr>
      <w:bookmarkStart w:id="728" w:name="_Ref329010143"/>
      <w:r>
        <w:t xml:space="preserve">Figure </w:t>
      </w:r>
      <w:fldSimple w:instr=" SEQ Figure \* ARABIC ">
        <w:r w:rsidR="0088561C">
          <w:rPr>
            <w:noProof/>
          </w:rPr>
          <w:t>9</w:t>
        </w:r>
      </w:fldSimple>
      <w:bookmarkEnd w:id="728"/>
      <w:r>
        <w:t>: Action details</w:t>
      </w:r>
    </w:p>
    <w:p w:rsidR="005F35AD" w:rsidRDefault="005F35AD" w:rsidP="005F35AD">
      <w:pPr>
        <w:pStyle w:val="Legenda"/>
        <w:jc w:val="center"/>
      </w:pPr>
      <w:commentRangeStart w:id="729"/>
      <w:r w:rsidRPr="005F35AD">
        <w:rPr>
          <w:noProof/>
          <w:lang w:val="pt-BR" w:eastAsia="pt-BR"/>
        </w:rPr>
        <w:drawing>
          <wp:inline distT="0" distB="0" distL="0" distR="0">
            <wp:extent cx="2733675" cy="2381250"/>
            <wp:effectExtent l="1905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2733675" cy="2381250"/>
                    </a:xfrm>
                    <a:prstGeom prst="rect">
                      <a:avLst/>
                    </a:prstGeom>
                    <a:noFill/>
                    <a:ln w="9525">
                      <a:noFill/>
                      <a:miter lim="800000"/>
                      <a:headEnd/>
                      <a:tailEnd/>
                    </a:ln>
                  </pic:spPr>
                </pic:pic>
              </a:graphicData>
            </a:graphic>
          </wp:inline>
        </w:drawing>
      </w:r>
      <w:commentRangeEnd w:id="729"/>
      <w:r w:rsidR="00B46F25">
        <w:rPr>
          <w:rStyle w:val="Refdecomentrio"/>
          <w:b w:val="0"/>
          <w:bCs w:val="0"/>
        </w:rPr>
        <w:commentReference w:id="729"/>
      </w:r>
    </w:p>
    <w:p w:rsidR="00834802" w:rsidRDefault="001124A2" w:rsidP="007B5BD2">
      <w:pPr>
        <w:pStyle w:val="Legenda"/>
        <w:jc w:val="center"/>
      </w:pPr>
      <w:bookmarkStart w:id="730" w:name="_Ref329010710"/>
      <w:r>
        <w:t xml:space="preserve">Figure </w:t>
      </w:r>
      <w:fldSimple w:instr=" SEQ Figure \* ARABIC ">
        <w:r w:rsidR="0088561C">
          <w:rPr>
            <w:noProof/>
          </w:rPr>
          <w:t>10</w:t>
        </w:r>
      </w:fldSimple>
      <w:bookmarkEnd w:id="730"/>
      <w:r>
        <w:t>: Information Organization</w:t>
      </w:r>
    </w:p>
    <w:p w:rsidR="001D622D" w:rsidRPr="001D622D" w:rsidRDefault="001D622D" w:rsidP="001D622D">
      <w:pPr>
        <w:ind w:right="0"/>
        <w:jc w:val="both"/>
      </w:pPr>
      <w:r>
        <w:lastRenderedPageBreak/>
        <w:tab/>
        <w:t xml:space="preserve">Each employee slot in the picture is a list of all employees that belonged to that slot and in the </w:t>
      </w:r>
      <w:del w:id="731" w:author="Leonardo Gresta Paulino Murta" w:date="2012-07-15T17:57:00Z">
        <w:r w:rsidDel="008C2FE5">
          <w:delText xml:space="preserve">left </w:delText>
        </w:r>
      </w:del>
      <w:proofErr w:type="gramStart"/>
      <w:ins w:id="732" w:author="Leonardo Gresta Paulino Murta" w:date="2012-07-15T17:57:00Z">
        <w:r w:rsidR="008C2FE5">
          <w:t>right</w:t>
        </w:r>
        <w:r w:rsidR="008C2FE5">
          <w:t xml:space="preserve"> </w:t>
        </w:r>
        <w:r w:rsidR="008C2FE5">
          <w:t>hand</w:t>
        </w:r>
        <w:proofErr w:type="gramEnd"/>
        <w:r w:rsidR="008C2FE5">
          <w:t xml:space="preserve"> </w:t>
        </w:r>
      </w:ins>
      <w:r>
        <w:t xml:space="preserve">side of each slot is the action list, showing the last action performed. By selecting the action, it </w:t>
      </w:r>
      <w:del w:id="733" w:author="Leonardo Gresta Paulino Murta" w:date="2012-07-15T17:57:00Z">
        <w:r w:rsidDel="008C2FE5">
          <w:delText>will allow to see</w:delText>
        </w:r>
      </w:del>
      <w:ins w:id="734" w:author="Leonardo Gresta Paulino Murta" w:date="2012-07-15T17:57:00Z">
        <w:r w:rsidR="008C2FE5">
          <w:t>shows</w:t>
        </w:r>
      </w:ins>
      <w:r>
        <w:t xml:space="preserve"> its details, as </w:t>
      </w:r>
      <w:del w:id="735" w:author="Leonardo Gresta Paulino Murta" w:date="2012-07-15T17:57:00Z">
        <w:r w:rsidDel="008C2FE5">
          <w:delText xml:space="preserve">shown </w:delText>
        </w:r>
      </w:del>
      <w:ins w:id="736" w:author="Leonardo Gresta Paulino Murta" w:date="2012-07-15T17:57:00Z">
        <w:r w:rsidR="008C2FE5">
          <w:t>depicted</w:t>
        </w:r>
        <w:r w:rsidR="008C2FE5">
          <w:t xml:space="preserve"> </w:t>
        </w:r>
      </w:ins>
      <w:r>
        <w:t xml:space="preserve">in </w:t>
      </w:r>
      <w:fldSimple w:instr=" REF _Ref329010143 \h  \* MERGEFORMAT ">
        <w:r w:rsidR="0088561C">
          <w:t xml:space="preserve">Figure </w:t>
        </w:r>
        <w:r w:rsidR="0088561C">
          <w:rPr>
            <w:noProof/>
          </w:rPr>
          <w:t>9</w:t>
        </w:r>
      </w:fldSimple>
      <w:ins w:id="737" w:author="Leonardo Gresta Paulino Murta" w:date="2012-07-15T17:57:00Z">
        <w:r w:rsidR="008C2FE5">
          <w:t>,</w:t>
        </w:r>
      </w:ins>
      <w:r>
        <w:t xml:space="preserve"> and transverse</w:t>
      </w:r>
      <w:ins w:id="738" w:author="Leonardo Gresta Paulino Murta" w:date="2012-07-15T17:58:00Z">
        <w:r w:rsidR="008C2FE5">
          <w:t>s</w:t>
        </w:r>
      </w:ins>
      <w:r>
        <w:t xml:space="preserve"> the list by the </w:t>
      </w:r>
      <w:del w:id="739" w:author="Leonardo Gresta Paulino Murta" w:date="2012-07-15T17:58:00Z">
        <w:r w:rsidDel="008C2FE5">
          <w:delText xml:space="preserve">buttons </w:delText>
        </w:r>
      </w:del>
      <w:r>
        <w:t>Previous and Next</w:t>
      </w:r>
      <w:ins w:id="740" w:author="Leonardo Gresta Paulino Murta" w:date="2012-07-15T17:58:00Z">
        <w:r w:rsidR="008C2FE5" w:rsidRPr="008C2FE5">
          <w:t xml:space="preserve"> </w:t>
        </w:r>
        <w:r w:rsidR="008C2FE5">
          <w:t>buttons</w:t>
        </w:r>
      </w:ins>
      <w:r>
        <w:t>. It is analogous for the employee list.</w:t>
      </w:r>
    </w:p>
    <w:p w:rsidR="009D4097" w:rsidRDefault="009D4097" w:rsidP="009D4097">
      <w:pPr>
        <w:pStyle w:val="Ttulo2"/>
      </w:pPr>
      <w:del w:id="741" w:author="Leonardo Gresta Paulino Murta" w:date="2012-07-15T17:58:00Z">
        <w:r w:rsidDel="008B56D7">
          <w:delText>Using the information for</w:delText>
        </w:r>
      </w:del>
      <w:ins w:id="742" w:author="Leonardo Gresta Paulino Murta" w:date="2012-07-15T17:58:00Z">
        <w:r w:rsidR="008B56D7">
          <w:t>P</w:t>
        </w:r>
      </w:ins>
      <w:del w:id="743" w:author="Leonardo Gresta Paulino Murta" w:date="2012-07-15T17:58:00Z">
        <w:r w:rsidDel="008B56D7">
          <w:delText xml:space="preserve"> p</w:delText>
        </w:r>
      </w:del>
      <w:r>
        <w:t>rovenance</w:t>
      </w:r>
      <w:ins w:id="744" w:author="Leonardo Gresta Paulino Murta" w:date="2012-07-15T17:58:00Z">
        <w:r w:rsidR="008B56D7">
          <w:t xml:space="preserve"> Analysis in SDM</w:t>
        </w:r>
      </w:ins>
    </w:p>
    <w:p w:rsidR="009B62A5" w:rsidRDefault="009B62A5" w:rsidP="009B62A5">
      <w:pPr>
        <w:ind w:right="0"/>
        <w:jc w:val="both"/>
      </w:pPr>
      <w:r>
        <w:t xml:space="preserve">With the adaptations </w:t>
      </w:r>
      <w:ins w:id="745" w:author="Leonardo Gresta Paulino Murta" w:date="2012-07-15T17:59:00Z">
        <w:r w:rsidR="008B56D7">
          <w:t xml:space="preserve">in </w:t>
        </w:r>
      </w:ins>
      <w:del w:id="746" w:author="Leonardo Gresta Paulino Murta" w:date="2012-07-15T17:59:00Z">
        <w:r w:rsidDel="008B56D7">
          <w:delText xml:space="preserve">and storage structure for relevant information on </w:delText>
        </w:r>
      </w:del>
      <w:r>
        <w:t>SDM, it is now possible to use the collected data for provenance</w:t>
      </w:r>
      <w:ins w:id="747" w:author="Leonardo Gresta Paulino Murta" w:date="2012-07-15T17:59:00Z">
        <w:r w:rsidR="008B56D7">
          <w:t xml:space="preserve"> analysis</w:t>
        </w:r>
      </w:ins>
      <w:r>
        <w:t xml:space="preserve">. However, due to limitation on </w:t>
      </w:r>
      <w:commentRangeStart w:id="748"/>
      <w:r>
        <w:t>Unity3D</w:t>
      </w:r>
      <w:commentRangeEnd w:id="748"/>
      <w:r w:rsidR="008B56D7">
        <w:rPr>
          <w:rStyle w:val="Refdecomentrio"/>
        </w:rPr>
        <w:commentReference w:id="748"/>
      </w:r>
      <w:r>
        <w:t xml:space="preserve">, the data </w:t>
      </w:r>
      <w:proofErr w:type="gramStart"/>
      <w:ins w:id="749" w:author="Leonardo Gresta Paulino Murta" w:date="2012-07-15T17:59:00Z">
        <w:r w:rsidR="008B56D7">
          <w:t>sh</w:t>
        </w:r>
      </w:ins>
      <w:ins w:id="750" w:author="Leonardo Gresta Paulino Murta" w:date="2012-07-15T18:00:00Z">
        <w:r w:rsidR="008B56D7">
          <w:t xml:space="preserve">ould </w:t>
        </w:r>
      </w:ins>
      <w:del w:id="751" w:author="Leonardo Gresta Paulino Murta" w:date="2012-07-15T17:59:00Z">
        <w:r w:rsidDel="008B56D7">
          <w:delText xml:space="preserve">will </w:delText>
        </w:r>
      </w:del>
      <w:r>
        <w:t>be exported</w:t>
      </w:r>
      <w:proofErr w:type="gramEnd"/>
      <w:r>
        <w:t xml:space="preserve"> for an external </w:t>
      </w:r>
      <w:ins w:id="752" w:author="Leonardo Gresta Paulino Murta" w:date="2012-07-15T18:00:00Z">
        <w:r w:rsidR="008B56D7">
          <w:t>visualization and analysis</w:t>
        </w:r>
        <w:r w:rsidR="008B56D7">
          <w:t xml:space="preserve"> </w:t>
        </w:r>
      </w:ins>
      <w:r>
        <w:t>tool</w:t>
      </w:r>
      <w:del w:id="753" w:author="Leonardo Gresta Paulino Murta" w:date="2012-07-15T18:00:00Z">
        <w:r w:rsidDel="008B56D7">
          <w:delText xml:space="preserve"> for visualization and analysis</w:delText>
        </w:r>
      </w:del>
      <w:r>
        <w:t xml:space="preserve">. However, the data </w:t>
      </w:r>
      <w:del w:id="754" w:author="Leonardo Gresta Paulino Murta" w:date="2012-07-15T18:01:00Z">
        <w:r w:rsidDel="008B56D7">
          <w:delText xml:space="preserve">will </w:delText>
        </w:r>
      </w:del>
      <w:r>
        <w:t>need</w:t>
      </w:r>
      <w:ins w:id="755" w:author="Leonardo Gresta Paulino Murta" w:date="2012-07-15T18:01:00Z">
        <w:r w:rsidR="008B56D7">
          <w:t>s</w:t>
        </w:r>
      </w:ins>
      <w:r>
        <w:t xml:space="preserve"> to pass through some changes to</w:t>
      </w:r>
      <w:r w:rsidR="00806218">
        <w:t xml:space="preserve"> </w:t>
      </w:r>
      <w:commentRangeStart w:id="756"/>
      <w:r w:rsidR="00806218">
        <w:t xml:space="preserve">remove unnecessary information, </w:t>
      </w:r>
      <w:r>
        <w:t>duplicate actions</w:t>
      </w:r>
      <w:r w:rsidR="00806218">
        <w:t xml:space="preserve"> or similar ones</w:t>
      </w:r>
      <w:commentRangeEnd w:id="756"/>
      <w:r w:rsidR="008B56D7">
        <w:rPr>
          <w:rStyle w:val="Refdecomentrio"/>
        </w:rPr>
        <w:commentReference w:id="756"/>
      </w:r>
      <w:r>
        <w:t xml:space="preserve">. For the purpose of the game, the only interesting actions are the ones </w:t>
      </w:r>
      <w:del w:id="757" w:author="Leonardo Gresta Paulino Murta" w:date="2012-07-15T18:01:00Z">
        <w:r w:rsidDel="008B56D7">
          <w:delText xml:space="preserve">which </w:delText>
        </w:r>
      </w:del>
      <w:ins w:id="758" w:author="Leonardo Gresta Paulino Murta" w:date="2012-07-15T18:01:00Z">
        <w:r w:rsidR="008B56D7">
          <w:t>that</w:t>
        </w:r>
        <w:r w:rsidR="008B56D7">
          <w:t xml:space="preserve"> </w:t>
        </w:r>
      </w:ins>
      <w:r>
        <w:t>influence</w:t>
      </w:r>
      <w:del w:id="759" w:author="Leonardo Gresta Paulino Murta" w:date="2012-07-15T18:01:00Z">
        <w:r w:rsidDel="008B56D7">
          <w:delText>s</w:delText>
        </w:r>
      </w:del>
      <w:r>
        <w:t xml:space="preserve"> or</w:t>
      </w:r>
      <w:r w:rsidR="00806218">
        <w:t xml:space="preserve"> </w:t>
      </w:r>
      <w:del w:id="760" w:author="Leonardo Gresta Paulino Murta" w:date="2012-07-15T18:01:00Z">
        <w:r w:rsidR="00806218" w:rsidDel="008B56D7">
          <w:delText xml:space="preserve">is </w:delText>
        </w:r>
      </w:del>
      <w:proofErr w:type="gramStart"/>
      <w:ins w:id="761" w:author="Leonardo Gresta Paulino Murta" w:date="2012-07-15T18:01:00Z">
        <w:r w:rsidR="008B56D7">
          <w:t>are</w:t>
        </w:r>
        <w:r w:rsidR="008B56D7">
          <w:t xml:space="preserve"> </w:t>
        </w:r>
      </w:ins>
      <w:r w:rsidR="00806218">
        <w:t>influenced</w:t>
      </w:r>
      <w:proofErr w:type="gramEnd"/>
      <w:r w:rsidR="00806218">
        <w:t xml:space="preserve"> by other actions, like player and manager decisions or tasks that generate interference on other roles like architecture task from an architect.</w:t>
      </w:r>
    </w:p>
    <w:p w:rsidR="00C07FE2" w:rsidRDefault="00C07FE2" w:rsidP="009B62A5">
      <w:pPr>
        <w:ind w:right="0"/>
        <w:jc w:val="both"/>
      </w:pPr>
      <w:r>
        <w:tab/>
        <w:t xml:space="preserve">Action </w:t>
      </w:r>
      <w:del w:id="762" w:author="Leonardo Gresta Paulino Murta" w:date="2012-07-15T18:02:00Z">
        <w:r w:rsidDel="008B56D7">
          <w:delText xml:space="preserve">which </w:delText>
        </w:r>
      </w:del>
      <w:ins w:id="763" w:author="Leonardo Gresta Paulino Murta" w:date="2012-07-15T18:02:00Z">
        <w:r w:rsidR="008B56D7">
          <w:t>that</w:t>
        </w:r>
        <w:r w:rsidR="008B56D7">
          <w:t xml:space="preserve"> </w:t>
        </w:r>
      </w:ins>
      <w:r>
        <w:t>do</w:t>
      </w:r>
      <w:ins w:id="764" w:author="Leonardo Gresta Paulino Murta" w:date="2012-07-15T18:03:00Z">
        <w:r w:rsidR="008B56D7">
          <w:t>es</w:t>
        </w:r>
      </w:ins>
      <w:ins w:id="765" w:author="Leonardo Gresta Paulino Murta" w:date="2012-07-15T18:02:00Z">
        <w:r w:rsidR="008B56D7">
          <w:t xml:space="preserve"> </w:t>
        </w:r>
      </w:ins>
      <w:r>
        <w:t>n</w:t>
      </w:r>
      <w:ins w:id="766" w:author="Leonardo Gresta Paulino Murta" w:date="2012-07-15T18:02:00Z">
        <w:r w:rsidR="008B56D7">
          <w:t>o</w:t>
        </w:r>
      </w:ins>
      <w:del w:id="767" w:author="Leonardo Gresta Paulino Murta" w:date="2012-07-15T18:02:00Z">
        <w:r w:rsidDel="008B56D7">
          <w:delText>'</w:delText>
        </w:r>
      </w:del>
      <w:r>
        <w:t xml:space="preserve">t generate influence or does not influence other actions are not relevant for the </w:t>
      </w:r>
      <w:proofErr w:type="gramStart"/>
      <w:r>
        <w:t>analysis,</w:t>
      </w:r>
      <w:proofErr w:type="gramEnd"/>
      <w:r>
        <w:t xml:space="preserve"> due to the fact the action did not change the state of development, negatively or positively. Nevertheless, it is important</w:t>
      </w:r>
      <w:del w:id="768" w:author="Leonardo Gresta Paulino Murta" w:date="2012-07-15T18:03:00Z">
        <w:r w:rsidDel="008B56D7">
          <w:delText xml:space="preserve"> to</w:delText>
        </w:r>
      </w:del>
      <w:r>
        <w:t xml:space="preserve"> not </w:t>
      </w:r>
      <w:ins w:id="769" w:author="Leonardo Gresta Paulino Murta" w:date="2012-07-15T18:03:00Z">
        <w:r w:rsidR="008B56D7">
          <w:t xml:space="preserve">to </w:t>
        </w:r>
      </w:ins>
      <w:r>
        <w:t xml:space="preserve">forget that even if they are not relevant for the analysis, they </w:t>
      </w:r>
      <w:del w:id="770" w:author="Leonardo Gresta Paulino Murta" w:date="2012-07-15T18:04:00Z">
        <w:r w:rsidDel="008B56D7">
          <w:delText xml:space="preserve">are </w:delText>
        </w:r>
      </w:del>
      <w:ins w:id="771" w:author="Leonardo Gresta Paulino Murta" w:date="2012-07-15T18:04:00Z">
        <w:r w:rsidR="008B56D7">
          <w:t>may have been</w:t>
        </w:r>
        <w:r w:rsidR="008B56D7">
          <w:t xml:space="preserve"> </w:t>
        </w:r>
      </w:ins>
      <w:r>
        <w:t>relevant for the development of the software in the game. Without such actions</w:t>
      </w:r>
      <w:ins w:id="772" w:author="Leonardo Gresta Paulino Murta" w:date="2012-07-15T18:04:00Z">
        <w:r w:rsidR="008B56D7">
          <w:t>,</w:t>
        </w:r>
      </w:ins>
      <w:r>
        <w:t xml:space="preserve"> the game would stagnate and not progress. The problem is not these actions, but the decisions made </w:t>
      </w:r>
      <w:r w:rsidR="003B294C">
        <w:t>for the</w:t>
      </w:r>
      <w:r>
        <w:t xml:space="preserve"> execution of these actions.</w:t>
      </w:r>
    </w:p>
    <w:p w:rsidR="009D4097" w:rsidRDefault="009B62A5" w:rsidP="009B62A5">
      <w:pPr>
        <w:ind w:right="0"/>
        <w:jc w:val="both"/>
      </w:pPr>
      <w:r>
        <w:tab/>
        <w:t>Afte</w:t>
      </w:r>
      <w:r w:rsidR="00C07FE2">
        <w:t>r cleaning</w:t>
      </w:r>
      <w:r>
        <w:t xml:space="preserve"> the data, the information </w:t>
      </w:r>
      <w:del w:id="773" w:author="Leonardo Gresta Paulino Murta" w:date="2012-07-15T18:04:00Z">
        <w:r w:rsidDel="008B56D7">
          <w:delText xml:space="preserve">will </w:delText>
        </w:r>
      </w:del>
      <w:ins w:id="774" w:author="Leonardo Gresta Paulino Murta" w:date="2012-07-15T18:04:00Z">
        <w:r w:rsidR="008B56D7">
          <w:t>is</w:t>
        </w:r>
      </w:ins>
      <w:del w:id="775" w:author="Leonardo Gresta Paulino Murta" w:date="2012-07-15T18:04:00Z">
        <w:r w:rsidDel="008B56D7">
          <w:delText>be</w:delText>
        </w:r>
      </w:del>
      <w:r>
        <w:t xml:space="preserve"> more adequate for analysis and provenance inferences. This way, the player </w:t>
      </w:r>
      <w:del w:id="776" w:author="Leonardo Gresta Paulino Murta" w:date="2012-07-15T18:04:00Z">
        <w:r w:rsidDel="008B56D7">
          <w:delText xml:space="preserve">will </w:delText>
        </w:r>
      </w:del>
      <w:ins w:id="777" w:author="Leonardo Gresta Paulino Murta" w:date="2012-07-15T18:04:00Z">
        <w:r w:rsidR="008B56D7">
          <w:t>is</w:t>
        </w:r>
      </w:ins>
      <w:del w:id="778" w:author="Leonardo Gresta Paulino Murta" w:date="2012-07-15T18:04:00Z">
        <w:r w:rsidDel="008B56D7">
          <w:delText>be</w:delText>
        </w:r>
      </w:del>
      <w:r>
        <w:t xml:space="preserve"> able to trace actions that had an impact during development and study </w:t>
      </w:r>
      <w:ins w:id="779" w:author="Leonardo Gresta Paulino Murta" w:date="2012-07-15T18:05:00Z">
        <w:r w:rsidR="008B56D7">
          <w:t>the adequacy of</w:t>
        </w:r>
      </w:ins>
      <w:ins w:id="780" w:author="Leonardo Gresta Paulino Murta" w:date="2012-07-15T18:06:00Z">
        <w:r w:rsidR="008B56D7">
          <w:t xml:space="preserve"> his decisions and</w:t>
        </w:r>
      </w:ins>
      <w:del w:id="781" w:author="Leonardo Gresta Paulino Murta" w:date="2012-07-15T18:05:00Z">
        <w:r w:rsidDel="008B56D7">
          <w:delText>if</w:delText>
        </w:r>
      </w:del>
      <w:r>
        <w:t xml:space="preserve"> the course of </w:t>
      </w:r>
      <w:del w:id="782" w:author="Leonardo Gresta Paulino Murta" w:date="2012-07-15T18:05:00Z">
        <w:r w:rsidDel="008B56D7">
          <w:delText>action</w:delText>
        </w:r>
      </w:del>
      <w:ins w:id="783" w:author="Leonardo Gresta Paulino Murta" w:date="2012-07-15T18:05:00Z">
        <w:r w:rsidR="008B56D7">
          <w:t>actio</w:t>
        </w:r>
      </w:ins>
      <w:ins w:id="784" w:author="Leonardo Gresta Paulino Murta" w:date="2012-07-15T18:06:00Z">
        <w:r w:rsidR="008B56D7">
          <w:t>ns that lead from these decisions</w:t>
        </w:r>
      </w:ins>
      <w:del w:id="785" w:author="Leonardo Gresta Paulino Murta" w:date="2012-07-15T18:05:00Z">
        <w:r w:rsidDel="008B56D7">
          <w:delText xml:space="preserve"> taken was an adequate one</w:delText>
        </w:r>
      </w:del>
      <w:r>
        <w:t xml:space="preserve">. </w:t>
      </w:r>
      <w:r w:rsidR="00C07FE2">
        <w:t xml:space="preserve">Identifying these actions </w:t>
      </w:r>
      <w:del w:id="786" w:author="Leonardo Gresta Paulino Murta" w:date="2012-07-15T18:06:00Z">
        <w:r w:rsidR="00C07FE2" w:rsidDel="00322FBA">
          <w:delText xml:space="preserve">are </w:delText>
        </w:r>
      </w:del>
      <w:ins w:id="787" w:author="Leonardo Gresta Paulino Murta" w:date="2012-07-15T18:06:00Z">
        <w:r w:rsidR="00322FBA">
          <w:t>is</w:t>
        </w:r>
        <w:r w:rsidR="00322FBA">
          <w:t xml:space="preserve"> </w:t>
        </w:r>
      </w:ins>
      <w:r w:rsidR="00C07FE2">
        <w:t xml:space="preserve">essential for </w:t>
      </w:r>
      <w:del w:id="788" w:author="Leonardo Gresta Paulino Murta" w:date="2012-07-15T18:06:00Z">
        <w:r w:rsidR="00C07FE2" w:rsidDel="00322FBA">
          <w:delText xml:space="preserve">the </w:delText>
        </w:r>
      </w:del>
      <w:r w:rsidR="00C07FE2">
        <w:t xml:space="preserve">understanding why something happened the way it did. </w:t>
      </w:r>
      <w:commentRangeStart w:id="789"/>
      <w:r w:rsidR="00C07FE2">
        <w:t xml:space="preserve">This refined action graph </w:t>
      </w:r>
      <w:proofErr w:type="gramStart"/>
      <w:r w:rsidR="00C07FE2">
        <w:t>can be displayed</w:t>
      </w:r>
      <w:proofErr w:type="gramEnd"/>
      <w:r w:rsidR="00C07FE2">
        <w:t xml:space="preserve"> for the player by external tools designed for graph display, aiding visually the analysis</w:t>
      </w:r>
      <w:commentRangeEnd w:id="789"/>
      <w:r w:rsidR="00322FBA">
        <w:rPr>
          <w:rStyle w:val="Refdecomentrio"/>
        </w:rPr>
        <w:commentReference w:id="789"/>
      </w:r>
      <w:r w:rsidR="00C07FE2">
        <w:t>.</w:t>
      </w:r>
    </w:p>
    <w:p w:rsidR="00C07FE2" w:rsidRPr="009D4097" w:rsidRDefault="00C07FE2" w:rsidP="009B62A5">
      <w:pPr>
        <w:ind w:right="0"/>
        <w:jc w:val="both"/>
      </w:pPr>
      <w:r>
        <w:tab/>
        <w:t xml:space="preserve">Understanding the reasons of the outcome, the player </w:t>
      </w:r>
      <w:del w:id="790" w:author="Leonardo Gresta Paulino Murta" w:date="2012-07-15T18:09:00Z">
        <w:r w:rsidDel="00322FBA">
          <w:delText>will be</w:delText>
        </w:r>
      </w:del>
      <w:ins w:id="791" w:author="Leonardo Gresta Paulino Murta" w:date="2012-07-15T18:09:00Z">
        <w:r w:rsidR="00322FBA">
          <w:t>is</w:t>
        </w:r>
      </w:ins>
      <w:r>
        <w:t xml:space="preserve"> able to learn </w:t>
      </w:r>
      <w:r w:rsidR="00517D32">
        <w:t>from his decisions and analyze</w:t>
      </w:r>
      <w:r>
        <w:t xml:space="preserve"> </w:t>
      </w:r>
      <w:proofErr w:type="gramStart"/>
      <w:r>
        <w:t>more efficient ways to develop future projects</w:t>
      </w:r>
      <w:proofErr w:type="gramEnd"/>
      <w:r>
        <w:t>. In addition, it allow</w:t>
      </w:r>
      <w:ins w:id="792" w:author="Leonardo Gresta Paulino Murta" w:date="2012-07-15T18:09:00Z">
        <w:r w:rsidR="00322FBA">
          <w:t>s</w:t>
        </w:r>
      </w:ins>
      <w:del w:id="793" w:author="Leonardo Gresta Paulino Murta" w:date="2012-07-15T18:09:00Z">
        <w:r w:rsidDel="00322FBA">
          <w:delText xml:space="preserve"> for</w:delText>
        </w:r>
      </w:del>
      <w:r>
        <w:t xml:space="preserve"> the perception of mistakes made that </w:t>
      </w:r>
      <w:proofErr w:type="gramStart"/>
      <w:r>
        <w:t>should be avoided</w:t>
      </w:r>
      <w:proofErr w:type="gramEnd"/>
      <w:r>
        <w:t xml:space="preserve"> in the future.</w:t>
      </w:r>
    </w:p>
    <w:p w:rsidR="00343160" w:rsidRDefault="00182EB1" w:rsidP="00343160">
      <w:pPr>
        <w:pStyle w:val="Ttulo1"/>
        <w:ind w:right="0"/>
      </w:pPr>
      <w:r>
        <w:t>Conclusion</w:t>
      </w:r>
    </w:p>
    <w:p w:rsidR="00343160" w:rsidRDefault="00E27AC1" w:rsidP="00FE634C">
      <w:pPr>
        <w:ind w:right="0"/>
        <w:jc w:val="both"/>
      </w:pPr>
      <w:r>
        <w:t>This paper propose</w:t>
      </w:r>
      <w:ins w:id="794" w:author="Leonardo Gresta Paulino Murta" w:date="2012-07-15T18:09:00Z">
        <w:r w:rsidR="00322FBA">
          <w:t>d</w:t>
        </w:r>
      </w:ins>
      <w:del w:id="795" w:author="Leonardo Gresta Paulino Murta" w:date="2012-07-15T18:09:00Z">
        <w:r w:rsidDel="00322FBA">
          <w:delText>s</w:delText>
        </w:r>
      </w:del>
      <w:r>
        <w:t xml:space="preserve"> a framework for provenance in games, allowing </w:t>
      </w:r>
      <w:del w:id="796" w:author="Leonardo Gresta Paulino Murta" w:date="2012-07-15T18:09:00Z">
        <w:r w:rsidDel="00322FBA">
          <w:delText xml:space="preserve">for </w:delText>
        </w:r>
      </w:del>
      <w:r>
        <w:t xml:space="preserve">post game analysis to discover divergence points </w:t>
      </w:r>
      <w:del w:id="797" w:author="Leonardo Gresta Paulino Murta" w:date="2012-07-15T18:10:00Z">
        <w:r w:rsidDel="00322FBA">
          <w:delText xml:space="preserve">in the game </w:delText>
        </w:r>
      </w:del>
      <w:r>
        <w:t xml:space="preserve">that contributed to the </w:t>
      </w:r>
      <w:proofErr w:type="gramStart"/>
      <w:r>
        <w:t>end result</w:t>
      </w:r>
      <w:proofErr w:type="gramEnd"/>
      <w:r>
        <w:t xml:space="preserve"> of the gaming session. This framework can be </w:t>
      </w:r>
      <w:del w:id="798" w:author="Leonardo Gresta Paulino Murta" w:date="2012-07-15T18:10:00Z">
        <w:r w:rsidDel="00322FBA">
          <w:delText xml:space="preserve">well </w:delText>
        </w:r>
      </w:del>
      <w:r>
        <w:t xml:space="preserve">used on serious games to improve understanding by analyzing game flow and identifying </w:t>
      </w:r>
      <w:del w:id="799" w:author="Leonardo Gresta Paulino Murta" w:date="2012-07-15T18:10:00Z">
        <w:r w:rsidDel="00322FBA">
          <w:delText xml:space="preserve">sections </w:delText>
        </w:r>
      </w:del>
      <w:ins w:id="800" w:author="Leonardo Gresta Paulino Murta" w:date="2012-07-15T18:10:00Z">
        <w:r w:rsidR="00322FBA">
          <w:t>actions</w:t>
        </w:r>
        <w:r w:rsidR="00322FBA">
          <w:t xml:space="preserve"> </w:t>
        </w:r>
      </w:ins>
      <w:r>
        <w:t>that influenced the outcome, aiding the player to understand why it happened the way it did.</w:t>
      </w:r>
    </w:p>
    <w:p w:rsidR="00E27AC1" w:rsidRPr="00343160" w:rsidRDefault="00E27AC1" w:rsidP="00FE634C">
      <w:pPr>
        <w:ind w:right="0"/>
        <w:jc w:val="both"/>
      </w:pPr>
      <w:r>
        <w:lastRenderedPageBreak/>
        <w:tab/>
        <w:t>This paper also show</w:t>
      </w:r>
      <w:ins w:id="801" w:author="Leonardo Gresta Paulino Murta" w:date="2012-07-15T18:10:00Z">
        <w:r w:rsidR="00322FBA">
          <w:t>ed</w:t>
        </w:r>
      </w:ins>
      <w:r>
        <w:t xml:space="preserve"> a game in which this framework was </w:t>
      </w:r>
      <w:del w:id="802" w:author="Leonardo Gresta Paulino Murta" w:date="2012-07-15T18:10:00Z">
        <w:r w:rsidDel="00322FBA">
          <w:delText>used</w:delText>
        </w:r>
      </w:del>
      <w:ins w:id="803" w:author="Leonardo Gresta Paulino Murta" w:date="2012-07-15T18:10:00Z">
        <w:r w:rsidR="00322FBA">
          <w:t>instantiated</w:t>
        </w:r>
      </w:ins>
      <w:r>
        <w:t xml:space="preserve">, collecting the necessary information for post analysis using provenance. However, </w:t>
      </w:r>
      <w:commentRangeStart w:id="804"/>
      <w:r>
        <w:t>due to time constraints</w:t>
      </w:r>
      <w:commentRangeEnd w:id="804"/>
      <w:r w:rsidR="00322FBA">
        <w:rPr>
          <w:rStyle w:val="Refdecomentrio"/>
        </w:rPr>
        <w:commentReference w:id="804"/>
      </w:r>
      <w:r>
        <w:t xml:space="preserve">, the usage of provenance </w:t>
      </w:r>
      <w:r w:rsidR="00517D32">
        <w:t xml:space="preserve">and data mining </w:t>
      </w:r>
      <w:r>
        <w:t>w</w:t>
      </w:r>
      <w:r w:rsidR="00517D32">
        <w:t>ere</w:t>
      </w:r>
      <w:r>
        <w:t xml:space="preserve"> not executed</w:t>
      </w:r>
      <w:proofErr w:type="gramStart"/>
      <w:r>
        <w:t>,  but</w:t>
      </w:r>
      <w:proofErr w:type="gramEnd"/>
      <w:r>
        <w:t xml:space="preserve"> </w:t>
      </w:r>
      <w:r w:rsidR="00517D32">
        <w:t>they are</w:t>
      </w:r>
      <w:r>
        <w:t xml:space="preserve"> planned </w:t>
      </w:r>
      <w:r w:rsidR="00517D32">
        <w:t>as</w:t>
      </w:r>
      <w:r>
        <w:t xml:space="preserve"> future work to export all the collected information, generate a graph</w:t>
      </w:r>
      <w:ins w:id="805" w:author="Leonardo Gresta Paulino Murta" w:date="2012-07-15T18:12:00Z">
        <w:r w:rsidR="00322FBA">
          <w:t>,</w:t>
        </w:r>
      </w:ins>
      <w:r>
        <w:t xml:space="preserve"> and apply provenance techniques for the game analysis.</w:t>
      </w:r>
    </w:p>
    <w:p w:rsidR="00EF2A2B" w:rsidRPr="00343160" w:rsidRDefault="00EF2A2B" w:rsidP="00343160">
      <w:pPr>
        <w:pStyle w:val="Ttulo1"/>
        <w:numPr>
          <w:ilvl w:val="0"/>
          <w:numId w:val="0"/>
        </w:numPr>
        <w:ind w:right="0"/>
      </w:pPr>
      <w:r w:rsidRPr="00343160">
        <w:rPr>
          <w:rFonts w:eastAsia="Times New Roman"/>
        </w:rPr>
        <w:t>Acknowledgements</w:t>
      </w:r>
    </w:p>
    <w:p w:rsidR="006275E2" w:rsidRDefault="00C86EDD" w:rsidP="00F75F1F">
      <w:pPr>
        <w:ind w:right="0"/>
      </w:pPr>
      <w:del w:id="806" w:author="Leonardo Gresta Paulino Murta" w:date="2012-07-15T18:14:00Z">
        <w:r w:rsidDel="00322FBA">
          <w:delText>The authors</w:delText>
        </w:r>
      </w:del>
      <w:ins w:id="807" w:author="Leonardo Gresta Paulino Murta" w:date="2012-07-15T18:14:00Z">
        <w:r w:rsidR="00322FBA">
          <w:t>We</w:t>
        </w:r>
      </w:ins>
      <w:r>
        <w:t xml:space="preserve"> would like to thank</w:t>
      </w:r>
      <w:del w:id="808" w:author="Leonardo Gresta Paulino Murta" w:date="2012-07-15T18:13:00Z">
        <w:r w:rsidDel="00322FBA">
          <w:delText xml:space="preserve"> (omitted)</w:delText>
        </w:r>
      </w:del>
      <w:ins w:id="809" w:author="Leonardo Gresta Paulino Murta" w:date="2012-07-15T18:13:00Z">
        <w:r w:rsidR="00322FBA">
          <w:t xml:space="preserve"> </w:t>
        </w:r>
        <w:commentRangeStart w:id="810"/>
        <w:proofErr w:type="spellStart"/>
        <w:r w:rsidR="00322FBA">
          <w:t>CNPq</w:t>
        </w:r>
        <w:proofErr w:type="spellEnd"/>
        <w:r w:rsidR="00322FBA">
          <w:t xml:space="preserve"> and FAPERJ</w:t>
        </w:r>
      </w:ins>
      <w:del w:id="811" w:author="Leonardo Gresta Paulino Murta" w:date="2012-07-15T18:13:00Z">
        <w:r w:rsidDel="00322FBA">
          <w:delText xml:space="preserve"> and (omitted)</w:delText>
        </w:r>
      </w:del>
      <w:r>
        <w:t xml:space="preserve"> </w:t>
      </w:r>
      <w:commentRangeEnd w:id="810"/>
      <w:r w:rsidR="00322FBA">
        <w:rPr>
          <w:rStyle w:val="Refdecomentrio"/>
        </w:rPr>
        <w:commentReference w:id="810"/>
      </w:r>
      <w:r>
        <w:t>for the financial support</w:t>
      </w:r>
      <w:del w:id="812" w:author="Leonardo Gresta Paulino Murta" w:date="2012-07-15T18:14:00Z">
        <w:r w:rsidDel="00322FBA">
          <w:delText xml:space="preserve"> of this work</w:delText>
        </w:r>
      </w:del>
      <w:r>
        <w:t>.</w:t>
      </w:r>
      <w:del w:id="813" w:author="Leonardo Gresta Paulino Murta" w:date="2012-07-15T18:14:00Z">
        <w:r w:rsidDel="00322FBA">
          <w:delText xml:space="preserve"> Also for (rest is omitted because I </w:delText>
        </w:r>
        <w:r w:rsidR="00CA7C47" w:rsidDel="00322FBA">
          <w:delText>did not</w:delText>
        </w:r>
        <w:r w:rsidDel="00322FBA">
          <w:delText xml:space="preserve"> write it yet).</w:delText>
        </w:r>
      </w:del>
    </w:p>
    <w:p w:rsidR="00F7156D" w:rsidRPr="00F7156D" w:rsidRDefault="00F7156D" w:rsidP="00343160">
      <w:pPr>
        <w:pStyle w:val="Ttulo1"/>
        <w:numPr>
          <w:ilvl w:val="0"/>
          <w:numId w:val="0"/>
        </w:numPr>
        <w:ind w:right="0"/>
      </w:pPr>
      <w:commentRangeStart w:id="814"/>
      <w:r>
        <w:t>References</w:t>
      </w:r>
      <w:commentRangeEnd w:id="814"/>
      <w:r w:rsidR="00FF6432">
        <w:rPr>
          <w:rStyle w:val="Refdecomentrio"/>
          <w:rFonts w:ascii="Times New Roman" w:eastAsiaTheme="minorHAnsi" w:hAnsi="Times New Roman" w:cs="Times New Roman"/>
          <w:b w:val="0"/>
          <w:bCs w:val="0"/>
        </w:rPr>
        <w:commentReference w:id="814"/>
      </w:r>
    </w:p>
    <w:p w:rsidR="00722892" w:rsidRPr="00722892" w:rsidRDefault="00D21B75" w:rsidP="00867144">
      <w:pPr>
        <w:pStyle w:val="Bibliografia"/>
        <w:jc w:val="both"/>
      </w:pPr>
      <w:r>
        <w:fldChar w:fldCharType="begin"/>
      </w:r>
      <w:r w:rsidR="00557004">
        <w:instrText xml:space="preserve"> ADDIN ZOTERO_BIBL {"custom":[]} CSL_BIBLIOGRAPHY </w:instrText>
      </w:r>
      <w:r>
        <w:fldChar w:fldCharType="separate"/>
      </w:r>
      <w:r w:rsidR="00722892" w:rsidRPr="00722892">
        <w:t xml:space="preserve">ANDERSEN, E.; LIU, Y.-E.; APTER, E.; BOUCHER-GENESSE, F.; POPOVIĆ, Z. </w:t>
      </w:r>
      <w:r w:rsidR="00722892" w:rsidRPr="00722892">
        <w:rPr>
          <w:b/>
          <w:bCs/>
        </w:rPr>
        <w:t>Gameplay analysis through state projection</w:t>
      </w:r>
      <w:r w:rsidR="00722892" w:rsidRPr="00722892">
        <w:t>. . [S.l.]: ACM Press. , 2010</w:t>
      </w:r>
    </w:p>
    <w:p w:rsidR="00722892" w:rsidRPr="00722892" w:rsidRDefault="00722892" w:rsidP="00867144">
      <w:pPr>
        <w:pStyle w:val="Bibliografia"/>
        <w:jc w:val="both"/>
      </w:pPr>
      <w:r w:rsidRPr="00722892">
        <w:t xml:space="preserve">CHIALVO, D. R.; BAK, P. Learning from mistakes. </w:t>
      </w:r>
      <w:r w:rsidRPr="00722892">
        <w:rPr>
          <w:b/>
          <w:bCs/>
        </w:rPr>
        <w:t>Neuroscience</w:t>
      </w:r>
      <w:r w:rsidRPr="00722892">
        <w:t xml:space="preserve">, v. 90, n. 4, p. 1137–1148, jun 1999. </w:t>
      </w:r>
    </w:p>
    <w:p w:rsidR="00722892" w:rsidRPr="00722892" w:rsidRDefault="00722892" w:rsidP="00867144">
      <w:pPr>
        <w:pStyle w:val="Bibliografia"/>
        <w:jc w:val="both"/>
      </w:pPr>
      <w:r w:rsidRPr="00722892">
        <w:t xml:space="preserve">CLARK, G. The organization of behavior: A neuropsychological theory. D. O. Hebb. John Wiley And Sons, Inc., New York, 1949, 335 pages, 19 illustrations, 288 references. $4.00. </w:t>
      </w:r>
      <w:r w:rsidRPr="00722892">
        <w:rPr>
          <w:b/>
          <w:bCs/>
        </w:rPr>
        <w:t>The Journal of Comparative Neurology</w:t>
      </w:r>
      <w:r w:rsidRPr="00722892">
        <w:t xml:space="preserve">, v. 93, n. 3, p. 459–460, 1950. </w:t>
      </w:r>
    </w:p>
    <w:p w:rsidR="00722892" w:rsidRPr="00722892" w:rsidRDefault="00722892" w:rsidP="00867144">
      <w:pPr>
        <w:pStyle w:val="Bibliografia"/>
        <w:jc w:val="both"/>
      </w:pPr>
      <w:r w:rsidRPr="00722892">
        <w:t xml:space="preserve">CONSALVO, M.; DUTTON, N. Game analysis: Developing a methodological toolkit for the qualitative study of games. </w:t>
      </w:r>
      <w:r w:rsidRPr="00722892">
        <w:rPr>
          <w:b/>
          <w:bCs/>
        </w:rPr>
        <w:t>In: Game Studies</w:t>
      </w:r>
      <w:r w:rsidRPr="00722892">
        <w:t xml:space="preserve">, 2006. </w:t>
      </w:r>
    </w:p>
    <w:p w:rsidR="00722892" w:rsidRPr="00722892" w:rsidRDefault="00722892" w:rsidP="00867144">
      <w:pPr>
        <w:pStyle w:val="Bibliografia"/>
        <w:jc w:val="both"/>
      </w:pPr>
      <w:r w:rsidRPr="00722892">
        <w:t xml:space="preserve">KOHWALTER, T.; CLUA, E.; MURTA, L. </w:t>
      </w:r>
      <w:r w:rsidRPr="00722892">
        <w:rPr>
          <w:b/>
          <w:bCs/>
        </w:rPr>
        <w:t>SDM – An Educational Game for Software Engineering</w:t>
      </w:r>
      <w:r w:rsidRPr="00722892">
        <w:t>. . Salvador: In: X SBGames. , 2011</w:t>
      </w:r>
    </w:p>
    <w:p w:rsidR="00722892" w:rsidRPr="00722892" w:rsidRDefault="00722892" w:rsidP="00867144">
      <w:pPr>
        <w:pStyle w:val="Bibliografia"/>
        <w:jc w:val="both"/>
      </w:pPr>
      <w:r w:rsidRPr="00722892">
        <w:t xml:space="preserve">MOREAU, L.; CLIFFORD, B.; FREIRE, J. </w:t>
      </w:r>
      <w:r w:rsidRPr="00722892">
        <w:rPr>
          <w:i/>
          <w:iCs/>
        </w:rPr>
        <w:t>et al.</w:t>
      </w:r>
      <w:r w:rsidRPr="00722892">
        <w:t xml:space="preserve"> The Open Provenance Model core specification (v1.1). </w:t>
      </w:r>
      <w:r w:rsidRPr="00722892">
        <w:rPr>
          <w:b/>
          <w:bCs/>
        </w:rPr>
        <w:t>In: Future Generation Computer Systems</w:t>
      </w:r>
      <w:r w:rsidRPr="00722892">
        <w:t xml:space="preserve">, v. 27, n. 6, p. 743–756, jun 2011. </w:t>
      </w:r>
    </w:p>
    <w:p w:rsidR="00722892" w:rsidRPr="00722892" w:rsidRDefault="00722892" w:rsidP="00867144">
      <w:pPr>
        <w:pStyle w:val="Bibliografia"/>
        <w:jc w:val="both"/>
      </w:pPr>
      <w:r w:rsidRPr="00722892">
        <w:t xml:space="preserve">MORET, B. Decision Trees and Diagrams. </w:t>
      </w:r>
      <w:r w:rsidRPr="00722892">
        <w:rPr>
          <w:b/>
          <w:bCs/>
        </w:rPr>
        <w:t>In: ACM Computing Surveys (CSUR)</w:t>
      </w:r>
      <w:r w:rsidRPr="00722892">
        <w:t xml:space="preserve">, v. 14, n. 4, p. 593–623, dez 1982. </w:t>
      </w:r>
    </w:p>
    <w:p w:rsidR="00722892" w:rsidRPr="00722892" w:rsidRDefault="00722892" w:rsidP="00867144">
      <w:pPr>
        <w:pStyle w:val="Bibliografia"/>
        <w:jc w:val="both"/>
        <w:rPr>
          <w:lang w:val="pt-BR"/>
        </w:rPr>
      </w:pPr>
      <w:r w:rsidRPr="00722892">
        <w:t xml:space="preserve">WARREN, C. </w:t>
      </w:r>
      <w:r w:rsidRPr="00722892">
        <w:rPr>
          <w:b/>
          <w:bCs/>
        </w:rPr>
        <w:t>Game Analysis Using Resource-Infrastructure-Action Flow</w:t>
      </w:r>
      <w:r w:rsidRPr="00722892">
        <w:t xml:space="preserve">. </w:t>
      </w:r>
      <w:r w:rsidRPr="00722892">
        <w:rPr>
          <w:b/>
          <w:bCs/>
        </w:rPr>
        <w:t>ficial</w:t>
      </w:r>
      <w:r w:rsidRPr="00722892">
        <w:t xml:space="preserve">. </w:t>
      </w:r>
      <w:r w:rsidRPr="00722892">
        <w:rPr>
          <w:lang w:val="pt-BR"/>
        </w:rPr>
        <w:t>[S.l: s.n.]. Disponível em: &lt;http://ficial.wordpress.com/2011/10/23/game-analysis-using-resource-infrastructure-action-flow/&gt;. , 2011</w:t>
      </w:r>
    </w:p>
    <w:p w:rsidR="00CF5AD6" w:rsidRPr="007B5BD2" w:rsidRDefault="00D21B75" w:rsidP="00557004">
      <w:pPr>
        <w:pStyle w:val="Bibliografia"/>
        <w:ind w:right="0"/>
        <w:jc w:val="both"/>
      </w:pPr>
      <w:r>
        <w:fldChar w:fldCharType="end"/>
      </w:r>
    </w:p>
    <w:sectPr w:rsidR="00CF5AD6" w:rsidRPr="007B5BD2" w:rsidSect="00240C3C">
      <w:headerReference w:type="default" r:id="rId27"/>
      <w:pgSz w:w="11909" w:h="16834" w:code="9"/>
      <w:pgMar w:top="1138" w:right="1138" w:bottom="1411" w:left="1411" w:header="720" w:footer="720" w:gutter="0"/>
      <w:cols w:num="2" w:space="46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onardo Gresta Paulino Murta" w:date="2012-07-15T17:38:00Z" w:initials="Leo Murta">
    <w:p w:rsidR="00B46F25" w:rsidRPr="00EB4D21" w:rsidRDefault="00B46F25">
      <w:pPr>
        <w:pStyle w:val="Textodecomentrio"/>
        <w:rPr>
          <w:lang w:val="pt-BR"/>
        </w:rPr>
      </w:pPr>
      <w:r>
        <w:rPr>
          <w:rStyle w:val="Refdecomentrio"/>
        </w:rPr>
        <w:annotationRef/>
      </w:r>
      <w:r w:rsidRPr="00EB4D21">
        <w:rPr>
          <w:lang w:val="pt-BR"/>
        </w:rPr>
        <w:t>Editei o resumo</w:t>
      </w:r>
      <w:proofErr w:type="gramStart"/>
      <w:r w:rsidRPr="00EB4D21">
        <w:rPr>
          <w:lang w:val="pt-BR"/>
        </w:rPr>
        <w:t xml:space="preserve"> pois</w:t>
      </w:r>
      <w:proofErr w:type="gramEnd"/>
      <w:r w:rsidRPr="00EB4D21">
        <w:rPr>
          <w:lang w:val="pt-BR"/>
        </w:rPr>
        <w:t xml:space="preserve"> estava muito grande. </w:t>
      </w:r>
      <w:r>
        <w:rPr>
          <w:lang w:val="pt-BR"/>
        </w:rPr>
        <w:t>Tentei colocar um pouco mais direto.</w:t>
      </w:r>
    </w:p>
  </w:comment>
  <w:comment w:id="85" w:author="Leonardo Gresta Paulino Murta" w:date="2012-07-15T17:38:00Z" w:initials="Leo Murta">
    <w:p w:rsidR="00B46F25" w:rsidRPr="00301A38" w:rsidRDefault="00B46F25">
      <w:pPr>
        <w:pStyle w:val="Textodecomentrio"/>
        <w:rPr>
          <w:lang w:val="pt-BR"/>
        </w:rPr>
      </w:pPr>
      <w:r>
        <w:rPr>
          <w:rStyle w:val="Refdecomentrio"/>
        </w:rPr>
        <w:annotationRef/>
      </w:r>
      <w:r w:rsidRPr="00301A38">
        <w:rPr>
          <w:lang w:val="pt-BR"/>
        </w:rPr>
        <w:t xml:space="preserve">No </w:t>
      </w:r>
      <w:proofErr w:type="spellStart"/>
      <w:r w:rsidRPr="00301A38">
        <w:rPr>
          <w:lang w:val="pt-BR"/>
        </w:rPr>
        <w:t>Zotero</w:t>
      </w:r>
      <w:proofErr w:type="spellEnd"/>
      <w:r w:rsidRPr="00301A38">
        <w:rPr>
          <w:lang w:val="pt-BR"/>
        </w:rPr>
        <w:t xml:space="preserve"> tem como </w:t>
      </w:r>
      <w:proofErr w:type="spellStart"/>
      <w:r w:rsidRPr="00301A38">
        <w:rPr>
          <w:lang w:val="pt-BR"/>
        </w:rPr>
        <w:t>vc</w:t>
      </w:r>
      <w:proofErr w:type="spellEnd"/>
      <w:r w:rsidRPr="00301A38">
        <w:rPr>
          <w:lang w:val="pt-BR"/>
        </w:rPr>
        <w:t xml:space="preserve"> colocar mais de uma referência junta. Aí ele coloca dentro do </w:t>
      </w:r>
      <w:proofErr w:type="gramStart"/>
      <w:r w:rsidRPr="00301A38">
        <w:rPr>
          <w:lang w:val="pt-BR"/>
        </w:rPr>
        <w:t>mesmo parênteses</w:t>
      </w:r>
      <w:proofErr w:type="gramEnd"/>
      <w:r w:rsidRPr="00301A38">
        <w:rPr>
          <w:lang w:val="pt-BR"/>
        </w:rPr>
        <w:t xml:space="preserve">. </w:t>
      </w:r>
      <w:r>
        <w:t xml:space="preserve">Se </w:t>
      </w:r>
      <w:proofErr w:type="spellStart"/>
      <w:r>
        <w:t>vc</w:t>
      </w:r>
      <w:proofErr w:type="spellEnd"/>
      <w:r>
        <w:t xml:space="preserve"> </w:t>
      </w:r>
      <w:proofErr w:type="spellStart"/>
      <w:r>
        <w:t>não</w:t>
      </w:r>
      <w:proofErr w:type="spellEnd"/>
      <w:r>
        <w:t xml:space="preserve"> </w:t>
      </w:r>
      <w:proofErr w:type="spellStart"/>
      <w:r>
        <w:t>descobrir</w:t>
      </w:r>
      <w:proofErr w:type="spellEnd"/>
      <w:r>
        <w:t xml:space="preserve">, me </w:t>
      </w:r>
      <w:proofErr w:type="spellStart"/>
      <w:r>
        <w:t>peç</w:t>
      </w:r>
      <w:proofErr w:type="spellEnd"/>
      <w:r>
        <w:t xml:space="preserve">a para </w:t>
      </w:r>
      <w:proofErr w:type="spellStart"/>
      <w:r>
        <w:t>lhe</w:t>
      </w:r>
      <w:proofErr w:type="spellEnd"/>
      <w:r>
        <w:t xml:space="preserve"> </w:t>
      </w:r>
      <w:proofErr w:type="spellStart"/>
      <w:r>
        <w:t>mostrar</w:t>
      </w:r>
      <w:proofErr w:type="spellEnd"/>
      <w:r>
        <w:t xml:space="preserve"> </w:t>
      </w:r>
      <w:proofErr w:type="spellStart"/>
      <w:r>
        <w:t>na</w:t>
      </w:r>
      <w:proofErr w:type="spellEnd"/>
      <w:r>
        <w:t xml:space="preserve"> </w:t>
      </w:r>
      <w:proofErr w:type="spellStart"/>
      <w:r>
        <w:t>quarta</w:t>
      </w:r>
      <w:proofErr w:type="spellEnd"/>
      <w:r>
        <w:t>.</w:t>
      </w:r>
    </w:p>
  </w:comment>
  <w:comment w:id="105" w:author="Leonardo Gresta Paulino Murta" w:date="2012-07-15T17:38:00Z" w:initials="Leo Murta">
    <w:p w:rsidR="00B46F25" w:rsidRPr="002A410B" w:rsidRDefault="00B46F25" w:rsidP="000B4353">
      <w:pPr>
        <w:pStyle w:val="Textodecomentrio"/>
        <w:rPr>
          <w:lang w:val="pt-BR"/>
        </w:rPr>
      </w:pPr>
      <w:r>
        <w:rPr>
          <w:rStyle w:val="Refdecomentrio"/>
        </w:rPr>
        <w:annotationRef/>
      </w:r>
      <w:r w:rsidRPr="005C0167">
        <w:rPr>
          <w:lang w:val="pt-BR"/>
        </w:rPr>
        <w:t xml:space="preserve">De uma lida aqui sobre a diferença e o uso de </w:t>
      </w:r>
      <w:proofErr w:type="spellStart"/>
      <w:r w:rsidRPr="005C0167">
        <w:rPr>
          <w:lang w:val="pt-BR"/>
        </w:rPr>
        <w:t>that</w:t>
      </w:r>
      <w:proofErr w:type="spellEnd"/>
      <w:r w:rsidRPr="005C0167">
        <w:rPr>
          <w:lang w:val="pt-BR"/>
        </w:rPr>
        <w:t xml:space="preserve"> e </w:t>
      </w:r>
      <w:proofErr w:type="spellStart"/>
      <w:r w:rsidRPr="005C0167">
        <w:rPr>
          <w:lang w:val="pt-BR"/>
        </w:rPr>
        <w:t>which</w:t>
      </w:r>
      <w:proofErr w:type="spellEnd"/>
      <w:r w:rsidRPr="005C0167">
        <w:rPr>
          <w:lang w:val="pt-BR"/>
        </w:rPr>
        <w:t xml:space="preserve">: </w:t>
      </w:r>
      <w:hyperlink r:id="rId1" w:history="1">
        <w:r w:rsidRPr="005C0167">
          <w:rPr>
            <w:rStyle w:val="Hyperlink"/>
            <w:lang w:val="pt-BR"/>
          </w:rPr>
          <w:t>http://grammar.ccc.commnet.edu/grammar/notorious/that.htm</w:t>
        </w:r>
      </w:hyperlink>
    </w:p>
  </w:comment>
  <w:comment w:id="106" w:author="Leonardo Gresta Paulino Murta" w:date="2012-07-15T17:38:00Z" w:initials="Leo Murta">
    <w:p w:rsidR="00B46F25" w:rsidRPr="005C0167" w:rsidRDefault="00B46F25">
      <w:pPr>
        <w:pStyle w:val="Textodecomentrio"/>
        <w:rPr>
          <w:lang w:val="pt-BR"/>
        </w:rPr>
      </w:pPr>
      <w:r>
        <w:rPr>
          <w:rStyle w:val="Refdecomentrio"/>
        </w:rPr>
        <w:annotationRef/>
      </w:r>
      <w:r w:rsidRPr="005C0167">
        <w:rPr>
          <w:lang w:val="pt-BR"/>
        </w:rPr>
        <w:t xml:space="preserve">Aqui deveria ser citação direta: WARREN (2011). Ou seja, o nome passa a ser texto normal e a citação fica só com o ano. O </w:t>
      </w:r>
      <w:proofErr w:type="spellStart"/>
      <w:r w:rsidRPr="005C0167">
        <w:rPr>
          <w:lang w:val="pt-BR"/>
        </w:rPr>
        <w:t>Zotero</w:t>
      </w:r>
      <w:proofErr w:type="spellEnd"/>
      <w:r w:rsidRPr="005C0167">
        <w:rPr>
          <w:lang w:val="pt-BR"/>
        </w:rPr>
        <w:t xml:space="preserve"> permite fazer isso tb. Se </w:t>
      </w:r>
      <w:proofErr w:type="spellStart"/>
      <w:r w:rsidRPr="005C0167">
        <w:rPr>
          <w:lang w:val="pt-BR"/>
        </w:rPr>
        <w:t>vc</w:t>
      </w:r>
      <w:proofErr w:type="spellEnd"/>
      <w:r w:rsidRPr="005C0167">
        <w:rPr>
          <w:lang w:val="pt-BR"/>
        </w:rPr>
        <w:t xml:space="preserve"> </w:t>
      </w:r>
      <w:proofErr w:type="spellStart"/>
      <w:r w:rsidRPr="005C0167">
        <w:rPr>
          <w:lang w:val="pt-BR"/>
        </w:rPr>
        <w:t>nã</w:t>
      </w:r>
      <w:proofErr w:type="spellEnd"/>
      <w:r>
        <w:t xml:space="preserve">o </w:t>
      </w:r>
      <w:proofErr w:type="spellStart"/>
      <w:r>
        <w:t>souber</w:t>
      </w:r>
      <w:proofErr w:type="spellEnd"/>
      <w:r>
        <w:t xml:space="preserve">, me </w:t>
      </w:r>
      <w:proofErr w:type="spellStart"/>
      <w:r>
        <w:t>peç</w:t>
      </w:r>
      <w:proofErr w:type="spellEnd"/>
      <w:r>
        <w:t xml:space="preserve">a que </w:t>
      </w:r>
      <w:proofErr w:type="spellStart"/>
      <w:r>
        <w:t>na</w:t>
      </w:r>
      <w:proofErr w:type="spellEnd"/>
      <w:r>
        <w:t xml:space="preserve"> </w:t>
      </w:r>
      <w:proofErr w:type="spellStart"/>
      <w:r>
        <w:t>quarta</w:t>
      </w:r>
      <w:proofErr w:type="spellEnd"/>
      <w:r>
        <w:t xml:space="preserve"> </w:t>
      </w:r>
      <w:proofErr w:type="spellStart"/>
      <w:r>
        <w:t>lhe</w:t>
      </w:r>
      <w:proofErr w:type="spellEnd"/>
      <w:r>
        <w:t xml:space="preserve"> </w:t>
      </w:r>
      <w:proofErr w:type="spellStart"/>
      <w:proofErr w:type="gramStart"/>
      <w:r>
        <w:t>explico</w:t>
      </w:r>
      <w:proofErr w:type="spellEnd"/>
      <w:proofErr w:type="gramEnd"/>
      <w:r>
        <w:t>.</w:t>
      </w:r>
    </w:p>
  </w:comment>
  <w:comment w:id="180" w:author="Leonardo Gresta Paulino Murta" w:date="2012-07-15T17:38:00Z" w:initials="Leo Murta">
    <w:p w:rsidR="00B46F25" w:rsidRDefault="00B46F25">
      <w:pPr>
        <w:pStyle w:val="Textodecomentrio"/>
      </w:pPr>
      <w:r>
        <w:rPr>
          <w:rStyle w:val="Refdecomentrio"/>
        </w:rPr>
        <w:annotationRef/>
      </w:r>
      <w:r>
        <w:t>Ref.</w:t>
      </w:r>
    </w:p>
  </w:comment>
  <w:comment w:id="210" w:author="Leonardo Gresta Paulino Murta" w:date="2012-07-15T17:38:00Z" w:initials="Leo Murta">
    <w:p w:rsidR="00B46F25" w:rsidRPr="00992B2F" w:rsidRDefault="00B46F25">
      <w:pPr>
        <w:pStyle w:val="Textodecomentrio"/>
        <w:rPr>
          <w:lang w:val="pt-BR"/>
        </w:rPr>
      </w:pPr>
      <w:r>
        <w:rPr>
          <w:rStyle w:val="Refdecomentrio"/>
        </w:rPr>
        <w:annotationRef/>
      </w:r>
      <w:r w:rsidRPr="00992B2F">
        <w:rPr>
          <w:lang w:val="pt-BR"/>
        </w:rPr>
        <w:t xml:space="preserve">Você verá que eu suprimi algumas subseções. </w:t>
      </w:r>
      <w:r>
        <w:t xml:space="preserve">Em artigo, fica melhor um </w:t>
      </w:r>
      <w:proofErr w:type="spellStart"/>
      <w:r>
        <w:t>texto</w:t>
      </w:r>
      <w:proofErr w:type="spellEnd"/>
      <w:r>
        <w:t xml:space="preserve"> </w:t>
      </w:r>
      <w:proofErr w:type="spellStart"/>
      <w:r>
        <w:t>mais</w:t>
      </w:r>
      <w:proofErr w:type="spellEnd"/>
      <w:r>
        <w:t xml:space="preserve"> </w:t>
      </w:r>
      <w:proofErr w:type="spellStart"/>
      <w:r>
        <w:t>corrido</w:t>
      </w:r>
      <w:proofErr w:type="spellEnd"/>
      <w:r>
        <w:t>.</w:t>
      </w:r>
    </w:p>
  </w:comment>
  <w:comment w:id="211" w:author="Leonardo Gresta Paulino Murta" w:date="2012-07-15T17:38:00Z" w:initials="Leo Murta">
    <w:p w:rsidR="00B46F25" w:rsidRPr="00992B2F" w:rsidRDefault="00B46F25">
      <w:pPr>
        <w:pStyle w:val="Textodecomentrio"/>
        <w:rPr>
          <w:lang w:val="pt-BR"/>
        </w:rPr>
      </w:pPr>
      <w:r>
        <w:rPr>
          <w:rStyle w:val="Refdecomentrio"/>
        </w:rPr>
        <w:annotationRef/>
      </w:r>
      <w:r w:rsidRPr="00992B2F">
        <w:rPr>
          <w:lang w:val="pt-BR"/>
        </w:rPr>
        <w:t>Será que essa seção não deveria se chamar "</w:t>
      </w:r>
      <w:proofErr w:type="spellStart"/>
      <w:r w:rsidRPr="00992B2F">
        <w:rPr>
          <w:lang w:val="pt-BR"/>
        </w:rPr>
        <w:t>Provenance</w:t>
      </w:r>
      <w:proofErr w:type="spellEnd"/>
      <w:r w:rsidRPr="00992B2F">
        <w:rPr>
          <w:lang w:val="pt-BR"/>
        </w:rPr>
        <w:t>" de forma mais geral?</w:t>
      </w:r>
      <w:proofErr w:type="gramStart"/>
    </w:p>
    <w:proofErr w:type="gramEnd"/>
  </w:comment>
  <w:comment w:id="221" w:author="Leonardo Gresta Paulino Murta" w:date="2012-07-15T17:38:00Z" w:initials="Leo Murta">
    <w:p w:rsidR="00B46F25" w:rsidRPr="00992B2F" w:rsidRDefault="00B46F25">
      <w:pPr>
        <w:pStyle w:val="Textodecomentrio"/>
        <w:rPr>
          <w:lang w:val="pt-BR"/>
        </w:rPr>
      </w:pPr>
      <w:r>
        <w:rPr>
          <w:rStyle w:val="Refdecomentrio"/>
        </w:rPr>
        <w:annotationRef/>
      </w:r>
      <w:r w:rsidRPr="00992B2F">
        <w:rPr>
          <w:lang w:val="pt-BR"/>
        </w:rPr>
        <w:t>Referência direta. Revisar em todo o texto.</w:t>
      </w:r>
    </w:p>
  </w:comment>
  <w:comment w:id="227" w:author="Leonardo Gresta Paulino Murta" w:date="2012-07-15T17:38:00Z" w:initials="Leo Murta">
    <w:p w:rsidR="00B46F25" w:rsidRPr="00992B2F" w:rsidRDefault="00B46F25">
      <w:pPr>
        <w:pStyle w:val="Textodecomentrio"/>
        <w:rPr>
          <w:lang w:val="pt-BR"/>
        </w:rPr>
      </w:pPr>
      <w:r>
        <w:rPr>
          <w:rStyle w:val="Refdecomentrio"/>
        </w:rPr>
        <w:annotationRef/>
      </w:r>
      <w:r w:rsidRPr="00992B2F">
        <w:rPr>
          <w:lang w:val="pt-BR"/>
        </w:rPr>
        <w:t xml:space="preserve">De onde vieram esses requisitos? </w:t>
      </w:r>
      <w:proofErr w:type="spellStart"/>
      <w:r>
        <w:t>Citar</w:t>
      </w:r>
      <w:proofErr w:type="spellEnd"/>
      <w:r>
        <w:t xml:space="preserve"> antes </w:t>
      </w:r>
      <w:proofErr w:type="gramStart"/>
      <w:r>
        <w:t>do :</w:t>
      </w:r>
      <w:proofErr w:type="gramEnd"/>
    </w:p>
  </w:comment>
  <w:comment w:id="231" w:author="Leonardo Gresta Paulino Murta" w:date="2012-07-15T17:38:00Z" w:initials="Leo Murta">
    <w:p w:rsidR="00B46F25" w:rsidRPr="00992B2F" w:rsidRDefault="00B46F25" w:rsidP="00FD1AA4">
      <w:pPr>
        <w:pStyle w:val="Textodecomentrio"/>
        <w:rPr>
          <w:lang w:val="pt-BR"/>
        </w:rPr>
      </w:pPr>
      <w:r>
        <w:rPr>
          <w:rStyle w:val="Refdecomentrio"/>
        </w:rPr>
        <w:annotationRef/>
      </w:r>
      <w:r w:rsidRPr="00992B2F">
        <w:rPr>
          <w:lang w:val="pt-BR"/>
        </w:rPr>
        <w:t>Referência direta. Revisar em todo o texto.</w:t>
      </w:r>
    </w:p>
  </w:comment>
  <w:comment w:id="255" w:author="Leonardo Gresta Paulino Murta" w:date="2012-07-15T17:38:00Z" w:initials="Leo Murta">
    <w:p w:rsidR="00B46F25" w:rsidRPr="00FD1AA4" w:rsidRDefault="00B46F25">
      <w:pPr>
        <w:pStyle w:val="Textodecomentrio"/>
        <w:rPr>
          <w:lang w:val="pt-BR"/>
        </w:rPr>
      </w:pPr>
      <w:r>
        <w:rPr>
          <w:rStyle w:val="Refdecomentrio"/>
        </w:rPr>
        <w:annotationRef/>
      </w:r>
      <w:r w:rsidRPr="00FD1AA4">
        <w:rPr>
          <w:lang w:val="pt-BR"/>
        </w:rPr>
        <w:t>A r</w:t>
      </w:r>
      <w:r>
        <w:rPr>
          <w:lang w:val="pt-BR"/>
        </w:rPr>
        <w:t xml:space="preserve">esolução ainda está baixa. Seria legal </w:t>
      </w:r>
      <w:proofErr w:type="spellStart"/>
      <w:r>
        <w:rPr>
          <w:lang w:val="pt-BR"/>
        </w:rPr>
        <w:t>vc</w:t>
      </w:r>
      <w:proofErr w:type="spellEnd"/>
      <w:r>
        <w:rPr>
          <w:lang w:val="pt-BR"/>
        </w:rPr>
        <w:t xml:space="preserve"> refazer a figura, mantendo a citação de “</w:t>
      </w:r>
      <w:proofErr w:type="spellStart"/>
      <w:r>
        <w:rPr>
          <w:lang w:val="pt-BR"/>
        </w:rPr>
        <w:t>adapted</w:t>
      </w:r>
      <w:proofErr w:type="spellEnd"/>
      <w:r>
        <w:rPr>
          <w:lang w:val="pt-BR"/>
        </w:rPr>
        <w:t xml:space="preserve"> </w:t>
      </w:r>
      <w:proofErr w:type="spellStart"/>
      <w:r>
        <w:rPr>
          <w:lang w:val="pt-BR"/>
        </w:rPr>
        <w:t>from</w:t>
      </w:r>
      <w:proofErr w:type="spellEnd"/>
      <w:r>
        <w:rPr>
          <w:lang w:val="pt-BR"/>
        </w:rPr>
        <w:t>...” na legenda.</w:t>
      </w:r>
    </w:p>
  </w:comment>
  <w:comment w:id="258" w:author="Leonardo Gresta Paulino Murta" w:date="2012-07-15T17:38:00Z" w:initials="Leo Murta">
    <w:p w:rsidR="00B46F25" w:rsidRPr="00423A9C" w:rsidRDefault="00B46F25">
      <w:pPr>
        <w:pStyle w:val="Textodecomentrio"/>
        <w:rPr>
          <w:lang w:val="pt-BR"/>
        </w:rPr>
      </w:pPr>
      <w:r>
        <w:rPr>
          <w:rStyle w:val="Refdecomentrio"/>
        </w:rPr>
        <w:annotationRef/>
      </w:r>
      <w:r w:rsidRPr="00423A9C">
        <w:rPr>
          <w:lang w:val="pt-BR"/>
        </w:rPr>
        <w:t>Sempre que for apresentar d</w:t>
      </w:r>
      <w:r>
        <w:rPr>
          <w:lang w:val="pt-BR"/>
        </w:rPr>
        <w:t>efinições, tem que citar a fonte.</w:t>
      </w:r>
    </w:p>
  </w:comment>
  <w:comment w:id="264" w:author="Leonardo Gresta Paulino Murta" w:date="2012-07-15T17:38:00Z" w:initials="Leo Murta">
    <w:p w:rsidR="00B46F25" w:rsidRPr="00423A9C" w:rsidRDefault="00B46F25">
      <w:pPr>
        <w:pStyle w:val="Textodecomentrio"/>
        <w:rPr>
          <w:lang w:val="pt-BR"/>
        </w:rPr>
      </w:pPr>
      <w:r>
        <w:rPr>
          <w:rStyle w:val="Refdecomentrio"/>
        </w:rPr>
        <w:annotationRef/>
      </w:r>
      <w:r w:rsidRPr="00423A9C">
        <w:rPr>
          <w:lang w:val="pt-BR"/>
        </w:rPr>
        <w:t>Não entendi.</w:t>
      </w:r>
    </w:p>
  </w:comment>
  <w:comment w:id="329" w:author="Leonardo Gresta Paulino Murta" w:date="2012-07-15T17:38:00Z" w:initials="Leo Murta">
    <w:p w:rsidR="00B46F25" w:rsidRPr="006754C6" w:rsidRDefault="00B46F25">
      <w:pPr>
        <w:pStyle w:val="Textodecomentrio"/>
        <w:rPr>
          <w:lang w:val="pt-BR"/>
        </w:rPr>
      </w:pPr>
      <w:r>
        <w:rPr>
          <w:rStyle w:val="Refdecomentrio"/>
        </w:rPr>
        <w:annotationRef/>
      </w:r>
      <w:r w:rsidRPr="006754C6">
        <w:rPr>
          <w:lang w:val="pt-BR"/>
        </w:rPr>
        <w:t xml:space="preserve">Idem quanto </w:t>
      </w:r>
      <w:proofErr w:type="gramStart"/>
      <w:r w:rsidRPr="006754C6">
        <w:rPr>
          <w:lang w:val="pt-BR"/>
        </w:rPr>
        <w:t>a</w:t>
      </w:r>
      <w:proofErr w:type="gramEnd"/>
      <w:r w:rsidRPr="006754C6">
        <w:rPr>
          <w:lang w:val="pt-BR"/>
        </w:rPr>
        <w:t xml:space="preserve"> resolução.</w:t>
      </w:r>
    </w:p>
  </w:comment>
  <w:comment w:id="334" w:author="Leonardo Gresta Paulino Murta" w:date="2012-07-15T17:38:00Z" w:initials="Leo Murta">
    <w:p w:rsidR="00B46F25" w:rsidRPr="006754C6" w:rsidRDefault="00B46F25" w:rsidP="006754C6">
      <w:pPr>
        <w:pStyle w:val="Textodecomentrio"/>
        <w:rPr>
          <w:lang w:val="pt-BR"/>
        </w:rPr>
      </w:pPr>
      <w:r>
        <w:rPr>
          <w:rStyle w:val="Refdecomentrio"/>
        </w:rPr>
        <w:annotationRef/>
      </w:r>
      <w:r w:rsidRPr="006754C6">
        <w:rPr>
          <w:lang w:val="pt-BR"/>
        </w:rPr>
        <w:t>Aqu</w:t>
      </w:r>
      <w:r>
        <w:rPr>
          <w:lang w:val="pt-BR"/>
        </w:rPr>
        <w:t xml:space="preserve">i </w:t>
      </w:r>
      <w:proofErr w:type="spellStart"/>
      <w:r>
        <w:rPr>
          <w:lang w:val="pt-BR"/>
        </w:rPr>
        <w:t>vc</w:t>
      </w:r>
      <w:proofErr w:type="spellEnd"/>
      <w:r>
        <w:rPr>
          <w:lang w:val="pt-BR"/>
        </w:rPr>
        <w:t xml:space="preserve"> está usando uma notação da notação usada nas regras da página anterior (A1). Uniformize.</w:t>
      </w:r>
    </w:p>
  </w:comment>
  <w:comment w:id="342" w:author="Leonardo Gresta Paulino Murta" w:date="2012-07-15T17:38:00Z" w:initials="Leo Murta">
    <w:p w:rsidR="00B46F25" w:rsidRPr="006754C6" w:rsidRDefault="00B46F25">
      <w:pPr>
        <w:pStyle w:val="Textodecomentrio"/>
        <w:rPr>
          <w:lang w:val="pt-BR"/>
        </w:rPr>
      </w:pPr>
      <w:r>
        <w:rPr>
          <w:rStyle w:val="Refdecomentrio"/>
        </w:rPr>
        <w:annotationRef/>
      </w:r>
      <w:r w:rsidRPr="006754C6">
        <w:rPr>
          <w:lang w:val="pt-BR"/>
        </w:rPr>
        <w:t>Id</w:t>
      </w:r>
      <w:r>
        <w:rPr>
          <w:lang w:val="pt-BR"/>
        </w:rPr>
        <w:t>em quando a resolução.</w:t>
      </w:r>
    </w:p>
  </w:comment>
  <w:comment w:id="351" w:author="Leonardo Gresta Paulino Murta" w:date="2012-07-15T17:38:00Z" w:initials="Leo Murta">
    <w:p w:rsidR="00B46F25" w:rsidRPr="00ED546F" w:rsidRDefault="00B46F25">
      <w:pPr>
        <w:pStyle w:val="Textodecomentrio"/>
        <w:rPr>
          <w:lang w:val="pt-BR"/>
        </w:rPr>
      </w:pPr>
      <w:r>
        <w:rPr>
          <w:rStyle w:val="Refdecomentrio"/>
        </w:rPr>
        <w:annotationRef/>
      </w:r>
      <w:r w:rsidRPr="00ED546F">
        <w:rPr>
          <w:lang w:val="pt-BR"/>
        </w:rPr>
        <w:t>Não tem *?</w:t>
      </w:r>
    </w:p>
  </w:comment>
  <w:comment w:id="359" w:author="Leonardo Gresta Paulino Murta" w:date="2012-07-15T17:38:00Z" w:initials="Leo Murta">
    <w:p w:rsidR="00B46F25" w:rsidRPr="00ED546F" w:rsidRDefault="00B46F25">
      <w:pPr>
        <w:pStyle w:val="Textodecomentrio"/>
        <w:rPr>
          <w:lang w:val="pt-BR"/>
        </w:rPr>
      </w:pPr>
      <w:r>
        <w:rPr>
          <w:rStyle w:val="Refdecomentrio"/>
        </w:rPr>
        <w:annotationRef/>
      </w:r>
      <w:r w:rsidRPr="00ED546F">
        <w:rPr>
          <w:lang w:val="pt-BR"/>
        </w:rPr>
        <w:t>Não tem *?</w:t>
      </w:r>
    </w:p>
  </w:comment>
  <w:comment w:id="344" w:author="Leonardo Gresta Paulino Murta" w:date="2012-07-15T17:38:00Z" w:initials="Leo Murta">
    <w:p w:rsidR="00B46F25" w:rsidRPr="006754C6" w:rsidRDefault="00B46F25">
      <w:pPr>
        <w:pStyle w:val="Textodecomentrio"/>
        <w:rPr>
          <w:lang w:val="pt-BR"/>
        </w:rPr>
      </w:pPr>
      <w:r>
        <w:rPr>
          <w:rStyle w:val="Refdecomentrio"/>
        </w:rPr>
        <w:annotationRef/>
      </w:r>
      <w:r w:rsidRPr="006754C6">
        <w:rPr>
          <w:lang w:val="pt-BR"/>
        </w:rPr>
        <w:t>Isso aqui fugiu do f</w:t>
      </w:r>
      <w:r>
        <w:rPr>
          <w:lang w:val="pt-BR"/>
        </w:rPr>
        <w:t xml:space="preserve">ormato de regras que </w:t>
      </w:r>
      <w:proofErr w:type="spellStart"/>
      <w:r>
        <w:rPr>
          <w:lang w:val="pt-BR"/>
        </w:rPr>
        <w:t>vc</w:t>
      </w:r>
      <w:proofErr w:type="spellEnd"/>
      <w:r>
        <w:rPr>
          <w:lang w:val="pt-BR"/>
        </w:rPr>
        <w:t xml:space="preserve"> tem usado. </w:t>
      </w:r>
      <w:proofErr w:type="gramStart"/>
      <w:r>
        <w:rPr>
          <w:lang w:val="pt-BR"/>
        </w:rPr>
        <w:t>Se são</w:t>
      </w:r>
      <w:proofErr w:type="gramEnd"/>
      <w:r>
        <w:rPr>
          <w:lang w:val="pt-BR"/>
        </w:rPr>
        <w:t xml:space="preserve"> 3 regras, </w:t>
      </w:r>
      <w:proofErr w:type="spellStart"/>
      <w:r>
        <w:rPr>
          <w:lang w:val="pt-BR"/>
        </w:rPr>
        <w:t>pq</w:t>
      </w:r>
      <w:proofErr w:type="spellEnd"/>
      <w:r>
        <w:rPr>
          <w:lang w:val="pt-BR"/>
        </w:rPr>
        <w:t xml:space="preserve"> não colocar como </w:t>
      </w:r>
      <w:proofErr w:type="spellStart"/>
      <w:r>
        <w:rPr>
          <w:lang w:val="pt-BR"/>
        </w:rPr>
        <w:t>vc</w:t>
      </w:r>
      <w:proofErr w:type="spellEnd"/>
      <w:r>
        <w:rPr>
          <w:lang w:val="pt-BR"/>
        </w:rPr>
        <w:t xml:space="preserve"> tem feito (cada um em um parágrafo, iniciando com o título em </w:t>
      </w:r>
      <w:proofErr w:type="spellStart"/>
      <w:r>
        <w:rPr>
          <w:lang w:val="pt-BR"/>
        </w:rPr>
        <w:t>bold</w:t>
      </w:r>
      <w:proofErr w:type="spellEnd"/>
      <w:r>
        <w:rPr>
          <w:lang w:val="pt-BR"/>
        </w:rPr>
        <w:t>)?</w:t>
      </w:r>
    </w:p>
  </w:comment>
  <w:comment w:id="360" w:author="Leonardo Gresta Paulino Murta" w:date="2012-07-15T17:38:00Z" w:initials="Leo Murta">
    <w:p w:rsidR="00B46F25" w:rsidRPr="006B39FF" w:rsidRDefault="00B46F25">
      <w:pPr>
        <w:pStyle w:val="Textodecomentrio"/>
        <w:rPr>
          <w:lang w:val="pt-BR"/>
        </w:rPr>
      </w:pPr>
      <w:r>
        <w:rPr>
          <w:rStyle w:val="Refdecomentrio"/>
        </w:rPr>
        <w:annotationRef/>
      </w:r>
      <w:r w:rsidRPr="006B39FF">
        <w:rPr>
          <w:lang w:val="pt-BR"/>
        </w:rPr>
        <w:t>Sempre que colocar uma f</w:t>
      </w:r>
      <w:r>
        <w:rPr>
          <w:lang w:val="pt-BR"/>
        </w:rPr>
        <w:t xml:space="preserve">igura, explique. Por exemplo, neste caso poderia pegar uma das </w:t>
      </w:r>
      <w:proofErr w:type="spellStart"/>
      <w:r>
        <w:rPr>
          <w:lang w:val="pt-BR"/>
        </w:rPr>
        <w:t>siturações</w:t>
      </w:r>
      <w:proofErr w:type="spellEnd"/>
      <w:r>
        <w:rPr>
          <w:lang w:val="pt-BR"/>
        </w:rPr>
        <w:t xml:space="preserve"> e detalhar aqui.</w:t>
      </w:r>
    </w:p>
  </w:comment>
  <w:comment w:id="362" w:author="Leonardo Gresta Paulino Murta" w:date="2012-07-15T17:38:00Z" w:initials="Leo Murta">
    <w:p w:rsidR="00B46F25" w:rsidRPr="00E7143A" w:rsidRDefault="00B46F25">
      <w:pPr>
        <w:pStyle w:val="Textodecomentrio"/>
        <w:rPr>
          <w:lang w:val="pt-BR"/>
        </w:rPr>
      </w:pPr>
      <w:r>
        <w:rPr>
          <w:rStyle w:val="Refdecomentrio"/>
        </w:rPr>
        <w:annotationRef/>
      </w:r>
      <w:proofErr w:type="spellStart"/>
      <w:r w:rsidRPr="00E7143A">
        <w:rPr>
          <w:lang w:val="pt-BR"/>
        </w:rPr>
        <w:t>Vc</w:t>
      </w:r>
      <w:proofErr w:type="spellEnd"/>
      <w:r w:rsidRPr="00E7143A">
        <w:rPr>
          <w:lang w:val="pt-BR"/>
        </w:rPr>
        <w:t xml:space="preserve"> tem </w:t>
      </w:r>
      <w:proofErr w:type="spellStart"/>
      <w:r w:rsidRPr="00E7143A">
        <w:rPr>
          <w:lang w:val="pt-BR"/>
        </w:rPr>
        <w:t>ditto</w:t>
      </w:r>
      <w:proofErr w:type="spellEnd"/>
      <w:r w:rsidRPr="00E7143A">
        <w:rPr>
          <w:lang w:val="pt-BR"/>
        </w:rPr>
        <w:t xml:space="preserve"> que e</w:t>
      </w:r>
      <w:r>
        <w:rPr>
          <w:lang w:val="pt-BR"/>
        </w:rPr>
        <w:t xml:space="preserve">ssas figuras foram adaptadas. Normalmente se coloca isso quando a pessoa criou a figura baseada em outra. </w:t>
      </w:r>
      <w:proofErr w:type="gramStart"/>
      <w:r>
        <w:rPr>
          <w:lang w:val="pt-BR"/>
        </w:rPr>
        <w:t>Se é</w:t>
      </w:r>
      <w:proofErr w:type="gramEnd"/>
      <w:r>
        <w:rPr>
          <w:lang w:val="pt-BR"/>
        </w:rPr>
        <w:t xml:space="preserve"> igual a da fonte original, deveria dizer somente “Source: ...”</w:t>
      </w:r>
    </w:p>
  </w:comment>
  <w:comment w:id="364" w:author="Kohwalter" w:date="2012-07-15T17:38:00Z" w:initials="K">
    <w:p w:rsidR="00B46F25" w:rsidRPr="00CD47BC" w:rsidRDefault="00B46F25">
      <w:pPr>
        <w:pStyle w:val="Textodecomentrio"/>
        <w:rPr>
          <w:lang w:val="pt-BR"/>
        </w:rPr>
      </w:pPr>
      <w:r>
        <w:rPr>
          <w:rStyle w:val="Refdecomentrio"/>
        </w:rPr>
        <w:annotationRef/>
      </w:r>
      <w:proofErr w:type="spellStart"/>
      <w:r w:rsidRPr="00CD47BC">
        <w:rPr>
          <w:lang w:val="pt-BR"/>
        </w:rPr>
        <w:t>Nao</w:t>
      </w:r>
      <w:proofErr w:type="spellEnd"/>
      <w:r w:rsidRPr="00CD47BC">
        <w:rPr>
          <w:lang w:val="pt-BR"/>
        </w:rPr>
        <w:t xml:space="preserve"> </w:t>
      </w:r>
      <w:proofErr w:type="gramStart"/>
      <w:r w:rsidRPr="00CD47BC">
        <w:rPr>
          <w:lang w:val="pt-BR"/>
        </w:rPr>
        <w:t>sei</w:t>
      </w:r>
      <w:proofErr w:type="gramEnd"/>
      <w:r w:rsidRPr="00CD47BC">
        <w:rPr>
          <w:lang w:val="pt-BR"/>
        </w:rPr>
        <w:t xml:space="preserve"> se vale a pena fazer uma introduç</w:t>
      </w:r>
      <w:r>
        <w:rPr>
          <w:lang w:val="pt-BR"/>
        </w:rPr>
        <w:t xml:space="preserve">ão aqui, pois pode acabar ficando muito repetitivo com o que </w:t>
      </w:r>
      <w:proofErr w:type="spellStart"/>
      <w:r>
        <w:rPr>
          <w:lang w:val="pt-BR"/>
        </w:rPr>
        <w:t>ja</w:t>
      </w:r>
      <w:proofErr w:type="spellEnd"/>
      <w:r>
        <w:rPr>
          <w:lang w:val="pt-BR"/>
        </w:rPr>
        <w:t xml:space="preserve"> foi falado anteriormente. Talvez colapsar a seção 3.1.</w:t>
      </w:r>
    </w:p>
  </w:comment>
  <w:comment w:id="370" w:author="Kohwalter" w:date="2012-07-15T17:38:00Z" w:initials="K">
    <w:p w:rsidR="00B46F25" w:rsidRPr="00443721" w:rsidRDefault="00B46F25">
      <w:pPr>
        <w:pStyle w:val="Textodecomentrio"/>
        <w:rPr>
          <w:lang w:val="pt-BR"/>
        </w:rPr>
      </w:pPr>
      <w:r>
        <w:rPr>
          <w:rStyle w:val="Refdecomentrio"/>
        </w:rPr>
        <w:annotationRef/>
      </w:r>
      <w:r w:rsidRPr="00443721">
        <w:rPr>
          <w:lang w:val="pt-BR"/>
        </w:rPr>
        <w:t xml:space="preserve">Inserir uma figura aqui mostrando o mapeamento da linguagem de </w:t>
      </w:r>
      <w:proofErr w:type="spellStart"/>
      <w:r w:rsidRPr="00443721">
        <w:rPr>
          <w:lang w:val="pt-BR"/>
        </w:rPr>
        <w:t>proveniencia</w:t>
      </w:r>
      <w:proofErr w:type="spellEnd"/>
      <w:r w:rsidRPr="00443721">
        <w:rPr>
          <w:lang w:val="pt-BR"/>
        </w:rPr>
        <w:t xml:space="preserve"> para de </w:t>
      </w:r>
      <w:proofErr w:type="gramStart"/>
      <w:r w:rsidRPr="00443721">
        <w:rPr>
          <w:lang w:val="pt-BR"/>
        </w:rPr>
        <w:t>jogos ?</w:t>
      </w:r>
      <w:proofErr w:type="gramEnd"/>
      <w:r w:rsidRPr="00443721">
        <w:rPr>
          <w:lang w:val="pt-BR"/>
        </w:rPr>
        <w:t xml:space="preserve"> </w:t>
      </w:r>
      <w:r>
        <w:rPr>
          <w:lang w:val="pt-BR"/>
        </w:rPr>
        <w:br/>
        <w:t xml:space="preserve">Ex: </w:t>
      </w:r>
      <w:proofErr w:type="spellStart"/>
      <w:r>
        <w:rPr>
          <w:lang w:val="pt-BR"/>
        </w:rPr>
        <w:t>Artifacts</w:t>
      </w:r>
      <w:proofErr w:type="spellEnd"/>
      <w:r>
        <w:rPr>
          <w:lang w:val="pt-BR"/>
        </w:rPr>
        <w:t xml:space="preserve"> - &gt; </w:t>
      </w:r>
      <w:proofErr w:type="spellStart"/>
      <w:r>
        <w:rPr>
          <w:lang w:val="pt-BR"/>
        </w:rPr>
        <w:t>Objects</w:t>
      </w:r>
      <w:proofErr w:type="spellEnd"/>
      <w:r>
        <w:rPr>
          <w:lang w:val="pt-BR"/>
        </w:rPr>
        <w:t xml:space="preserve">(que por sua vez tem filhos de nome </w:t>
      </w:r>
      <w:proofErr w:type="spellStart"/>
      <w:r>
        <w:rPr>
          <w:lang w:val="pt-BR"/>
        </w:rPr>
        <w:t>Weapons</w:t>
      </w:r>
      <w:proofErr w:type="spellEnd"/>
      <w:r>
        <w:rPr>
          <w:lang w:val="pt-BR"/>
        </w:rPr>
        <w:t xml:space="preserve">, </w:t>
      </w:r>
      <w:proofErr w:type="spellStart"/>
      <w:r>
        <w:rPr>
          <w:lang w:val="pt-BR"/>
        </w:rPr>
        <w:t>Armor</w:t>
      </w:r>
      <w:proofErr w:type="spellEnd"/>
      <w:r>
        <w:rPr>
          <w:lang w:val="pt-BR"/>
        </w:rPr>
        <w:t xml:space="preserve">, </w:t>
      </w:r>
      <w:proofErr w:type="spellStart"/>
      <w:r>
        <w:rPr>
          <w:lang w:val="pt-BR"/>
        </w:rPr>
        <w:t>Mudane</w:t>
      </w:r>
      <w:proofErr w:type="spellEnd"/>
      <w:r>
        <w:rPr>
          <w:lang w:val="pt-BR"/>
        </w:rPr>
        <w:t xml:space="preserve"> </w:t>
      </w:r>
      <w:proofErr w:type="spellStart"/>
      <w:r>
        <w:rPr>
          <w:lang w:val="pt-BR"/>
        </w:rPr>
        <w:t>Items</w:t>
      </w:r>
      <w:proofErr w:type="spellEnd"/>
      <w:r>
        <w:rPr>
          <w:lang w:val="pt-BR"/>
        </w:rPr>
        <w:t xml:space="preserve">, </w:t>
      </w:r>
      <w:proofErr w:type="spellStart"/>
      <w:proofErr w:type="gramStart"/>
      <w:r>
        <w:rPr>
          <w:lang w:val="pt-BR"/>
        </w:rPr>
        <w:t>etc</w:t>
      </w:r>
      <w:proofErr w:type="spellEnd"/>
      <w:proofErr w:type="gramEnd"/>
    </w:p>
  </w:comment>
  <w:comment w:id="396" w:author="Leonardo Gresta Paulino Murta" w:date="2012-07-15T17:38:00Z" w:initials="Leo Murta">
    <w:p w:rsidR="00B46F25" w:rsidRPr="006B39FF" w:rsidRDefault="00B46F25">
      <w:pPr>
        <w:pStyle w:val="Textodecomentrio"/>
        <w:rPr>
          <w:lang w:val="pt-BR"/>
        </w:rPr>
      </w:pPr>
      <w:r>
        <w:rPr>
          <w:rStyle w:val="Refdecomentrio"/>
        </w:rPr>
        <w:annotationRef/>
      </w:r>
      <w:proofErr w:type="spellStart"/>
      <w:r w:rsidRPr="006B39FF">
        <w:rPr>
          <w:lang w:val="pt-BR"/>
        </w:rPr>
        <w:t>Vc</w:t>
      </w:r>
      <w:proofErr w:type="spellEnd"/>
      <w:r w:rsidRPr="006B39FF">
        <w:rPr>
          <w:lang w:val="pt-BR"/>
        </w:rPr>
        <w:t xml:space="preserve"> usa </w:t>
      </w:r>
      <w:proofErr w:type="spellStart"/>
      <w:r w:rsidRPr="006B39FF">
        <w:rPr>
          <w:lang w:val="pt-BR"/>
        </w:rPr>
        <w:t>italico</w:t>
      </w:r>
      <w:proofErr w:type="spellEnd"/>
      <w:r w:rsidRPr="006B39FF">
        <w:rPr>
          <w:lang w:val="pt-BR"/>
        </w:rPr>
        <w:t xml:space="preserve"> às vezes.</w:t>
      </w:r>
      <w:r>
        <w:rPr>
          <w:lang w:val="pt-BR"/>
        </w:rPr>
        <w:t xml:space="preserve"> Padronize.</w:t>
      </w:r>
    </w:p>
  </w:comment>
  <w:comment w:id="417" w:author="Leonardo Gresta Paulino Murta" w:date="2012-07-15T17:38:00Z" w:initials="Leo Murta">
    <w:p w:rsidR="00B46F25" w:rsidRDefault="00B46F25">
      <w:pPr>
        <w:pStyle w:val="Textodecomentrio"/>
      </w:pPr>
      <w:r>
        <w:rPr>
          <w:rStyle w:val="Refdecomentrio"/>
        </w:rPr>
        <w:annotationRef/>
      </w:r>
      <w:proofErr w:type="spellStart"/>
      <w:r>
        <w:t>Itálico</w:t>
      </w:r>
      <w:proofErr w:type="spellEnd"/>
      <w:r>
        <w:t>?</w:t>
      </w:r>
    </w:p>
  </w:comment>
  <w:comment w:id="441" w:author="Leonardo Gresta Paulino Murta" w:date="2012-07-15T17:38:00Z" w:initials="Leo Murta">
    <w:p w:rsidR="00B46F25" w:rsidRPr="00C87AA8" w:rsidRDefault="00B46F25">
      <w:pPr>
        <w:pStyle w:val="Textodecomentrio"/>
        <w:rPr>
          <w:lang w:val="pt-BR"/>
        </w:rPr>
      </w:pPr>
      <w:r>
        <w:rPr>
          <w:rStyle w:val="Refdecomentrio"/>
        </w:rPr>
        <w:annotationRef/>
      </w:r>
      <w:r>
        <w:rPr>
          <w:lang w:val="pt-BR"/>
        </w:rPr>
        <w:t xml:space="preserve">Antes de entrar nas próximas seções, </w:t>
      </w:r>
      <w:proofErr w:type="gramStart"/>
      <w:r>
        <w:rPr>
          <w:lang w:val="pt-BR"/>
        </w:rPr>
        <w:t>deveria</w:t>
      </w:r>
      <w:proofErr w:type="gramEnd"/>
      <w:r>
        <w:rPr>
          <w:lang w:val="pt-BR"/>
        </w:rPr>
        <w:t xml:space="preserve"> ficar claro para o leitor quais são os elementos que virão pela frente. Por exemplo, </w:t>
      </w:r>
      <w:proofErr w:type="spellStart"/>
      <w:r>
        <w:rPr>
          <w:lang w:val="pt-BR"/>
        </w:rPr>
        <w:t>vc</w:t>
      </w:r>
      <w:proofErr w:type="spellEnd"/>
      <w:r>
        <w:rPr>
          <w:lang w:val="pt-BR"/>
        </w:rPr>
        <w:t xml:space="preserve"> fala lá na frente de “</w:t>
      </w:r>
      <w:proofErr w:type="spellStart"/>
      <w:r>
        <w:rPr>
          <w:lang w:val="pt-BR"/>
        </w:rPr>
        <w:t>decision</w:t>
      </w:r>
      <w:proofErr w:type="spellEnd"/>
      <w:r>
        <w:rPr>
          <w:lang w:val="pt-BR"/>
        </w:rPr>
        <w:t xml:space="preserve"> </w:t>
      </w:r>
      <w:proofErr w:type="spellStart"/>
      <w:r>
        <w:rPr>
          <w:lang w:val="pt-BR"/>
        </w:rPr>
        <w:t>tree</w:t>
      </w:r>
      <w:proofErr w:type="spellEnd"/>
      <w:r>
        <w:rPr>
          <w:lang w:val="pt-BR"/>
        </w:rPr>
        <w:t>”, mas por que é necessário ter uma árvore de ações possíveis para cada agente? Isso já deveria estar motivado.</w:t>
      </w:r>
    </w:p>
  </w:comment>
  <w:comment w:id="459" w:author="Leonardo Gresta Paulino Murta" w:date="2012-07-15T17:38:00Z" w:initials="Leo Murta">
    <w:p w:rsidR="00B46F25" w:rsidRPr="002A5D79" w:rsidRDefault="00B46F25">
      <w:pPr>
        <w:pStyle w:val="Textodecomentrio"/>
        <w:rPr>
          <w:lang w:val="pt-BR"/>
        </w:rPr>
      </w:pPr>
      <w:r>
        <w:rPr>
          <w:rStyle w:val="Refdecomentrio"/>
        </w:rPr>
        <w:annotationRef/>
      </w:r>
      <w:r w:rsidRPr="002A5D79">
        <w:rPr>
          <w:lang w:val="pt-BR"/>
        </w:rPr>
        <w:t>Aqui um modelo de classes a</w:t>
      </w:r>
      <w:r>
        <w:rPr>
          <w:lang w:val="pt-BR"/>
        </w:rPr>
        <w:t>judaria bastante.</w:t>
      </w:r>
    </w:p>
  </w:comment>
  <w:comment w:id="499" w:author="Leonardo Gresta Paulino Murta" w:date="2012-07-15T17:38:00Z" w:initials="Leo Murta">
    <w:p w:rsidR="00B46F25" w:rsidRPr="00C87AA8" w:rsidRDefault="00B46F25">
      <w:pPr>
        <w:pStyle w:val="Textodecomentrio"/>
        <w:rPr>
          <w:lang w:val="pt-BR"/>
        </w:rPr>
      </w:pPr>
      <w:r>
        <w:rPr>
          <w:rStyle w:val="Refdecomentrio"/>
        </w:rPr>
        <w:annotationRef/>
      </w:r>
      <w:r w:rsidRPr="00C87AA8">
        <w:rPr>
          <w:lang w:val="pt-BR"/>
        </w:rPr>
        <w:t xml:space="preserve">Removeria isso. </w:t>
      </w:r>
      <w:proofErr w:type="spellStart"/>
      <w:r w:rsidRPr="00C87AA8">
        <w:rPr>
          <w:lang w:val="pt-BR"/>
        </w:rPr>
        <w:t>Vc</w:t>
      </w:r>
      <w:proofErr w:type="spellEnd"/>
      <w:r w:rsidRPr="00C87AA8">
        <w:rPr>
          <w:lang w:val="pt-BR"/>
        </w:rPr>
        <w:t xml:space="preserve"> está fazendo uma </w:t>
      </w:r>
      <w:r>
        <w:rPr>
          <w:lang w:val="pt-BR"/>
        </w:rPr>
        <w:t>proposta de registro de proveniência, então faz parte da sua proposta falar como as coisas serão armazenadas. O propósito das seções seguintes parece ser justamente esse.</w:t>
      </w:r>
    </w:p>
  </w:comment>
  <w:comment w:id="504" w:author="Leonardo Gresta Paulino Murta" w:date="2012-07-15T17:38:00Z" w:initials="Leo Murta">
    <w:p w:rsidR="00B46F25" w:rsidRPr="00AB760F" w:rsidRDefault="00B46F25">
      <w:pPr>
        <w:pStyle w:val="Textodecomentrio"/>
        <w:rPr>
          <w:lang w:val="pt-BR"/>
        </w:rPr>
      </w:pPr>
      <w:r>
        <w:rPr>
          <w:rStyle w:val="Refdecomentrio"/>
        </w:rPr>
        <w:annotationRef/>
      </w:r>
      <w:proofErr w:type="spellStart"/>
      <w:r w:rsidRPr="00AB760F">
        <w:rPr>
          <w:lang w:val="pt-BR"/>
        </w:rPr>
        <w:t>Decision</w:t>
      </w:r>
      <w:proofErr w:type="spellEnd"/>
      <w:r w:rsidRPr="00AB760F">
        <w:rPr>
          <w:lang w:val="pt-BR"/>
        </w:rPr>
        <w:t xml:space="preserve"> </w:t>
      </w:r>
      <w:proofErr w:type="spellStart"/>
      <w:r w:rsidRPr="00AB760F">
        <w:rPr>
          <w:lang w:val="pt-BR"/>
        </w:rPr>
        <w:t>tree</w:t>
      </w:r>
      <w:proofErr w:type="spellEnd"/>
      <w:r w:rsidRPr="00AB760F">
        <w:rPr>
          <w:lang w:val="pt-BR"/>
        </w:rPr>
        <w:t xml:space="preserve"> é a “tecnol</w:t>
      </w:r>
      <w:r>
        <w:rPr>
          <w:lang w:val="pt-BR"/>
        </w:rPr>
        <w:t xml:space="preserve">ogia” que estamos usando para registrar as ações possíveis dos agentes, certo? Mas aqui está havendo uma inversão, onde a tecnologia parece ser mais importante do que o propósito dela. Repare que o título da seção é </w:t>
      </w:r>
      <w:proofErr w:type="spellStart"/>
      <w:r>
        <w:rPr>
          <w:lang w:val="pt-BR"/>
        </w:rPr>
        <w:t>decision</w:t>
      </w:r>
      <w:proofErr w:type="spellEnd"/>
      <w:r>
        <w:rPr>
          <w:lang w:val="pt-BR"/>
        </w:rPr>
        <w:t xml:space="preserve"> </w:t>
      </w:r>
      <w:proofErr w:type="spellStart"/>
      <w:r>
        <w:rPr>
          <w:lang w:val="pt-BR"/>
        </w:rPr>
        <w:t>tree</w:t>
      </w:r>
      <w:proofErr w:type="spellEnd"/>
      <w:r>
        <w:rPr>
          <w:lang w:val="pt-BR"/>
        </w:rPr>
        <w:t xml:space="preserve"> e </w:t>
      </w:r>
      <w:proofErr w:type="spellStart"/>
      <w:r>
        <w:rPr>
          <w:lang w:val="pt-BR"/>
        </w:rPr>
        <w:t>vc</w:t>
      </w:r>
      <w:proofErr w:type="spellEnd"/>
      <w:r>
        <w:rPr>
          <w:lang w:val="pt-BR"/>
        </w:rPr>
        <w:t xml:space="preserve"> inicia explicando o que é uma </w:t>
      </w:r>
      <w:proofErr w:type="spellStart"/>
      <w:r>
        <w:rPr>
          <w:lang w:val="pt-BR"/>
        </w:rPr>
        <w:t>decision</w:t>
      </w:r>
      <w:proofErr w:type="spellEnd"/>
      <w:r>
        <w:rPr>
          <w:lang w:val="pt-BR"/>
        </w:rPr>
        <w:t xml:space="preserve"> </w:t>
      </w:r>
      <w:proofErr w:type="spellStart"/>
      <w:r>
        <w:rPr>
          <w:lang w:val="pt-BR"/>
        </w:rPr>
        <w:t>tree</w:t>
      </w:r>
      <w:proofErr w:type="spellEnd"/>
      <w:r>
        <w:rPr>
          <w:lang w:val="pt-BR"/>
        </w:rPr>
        <w:t xml:space="preserve">, sem se preocupar em deixar claro para o leitor por que ele está lendo isso. Lembre que um artigo é uma história que está sendo contada. Não faz sentido quebrar a história para falar de um conceito. Precisa encadear de forma que faça sentido para quem lê a introdução desse conceito. Em suma: por que é necessário uma </w:t>
      </w:r>
      <w:proofErr w:type="spellStart"/>
      <w:r>
        <w:rPr>
          <w:lang w:val="pt-BR"/>
        </w:rPr>
        <w:t>decision</w:t>
      </w:r>
      <w:proofErr w:type="spellEnd"/>
      <w:r>
        <w:rPr>
          <w:lang w:val="pt-BR"/>
        </w:rPr>
        <w:t xml:space="preserve"> </w:t>
      </w:r>
      <w:proofErr w:type="spellStart"/>
      <w:r>
        <w:rPr>
          <w:lang w:val="pt-BR"/>
        </w:rPr>
        <w:t>tree</w:t>
      </w:r>
      <w:proofErr w:type="spellEnd"/>
      <w:r>
        <w:rPr>
          <w:lang w:val="pt-BR"/>
        </w:rPr>
        <w:t>?</w:t>
      </w:r>
    </w:p>
  </w:comment>
  <w:comment w:id="509" w:author="Leonardo Gresta Paulino Murta" w:date="2012-07-15T17:38:00Z" w:initials="Leo Murta">
    <w:p w:rsidR="00B46F25" w:rsidRPr="00C87AA8" w:rsidRDefault="00B46F25">
      <w:pPr>
        <w:pStyle w:val="Textodecomentrio"/>
        <w:rPr>
          <w:lang w:val="pt-BR"/>
        </w:rPr>
      </w:pPr>
      <w:r>
        <w:rPr>
          <w:rStyle w:val="Refdecomentrio"/>
        </w:rPr>
        <w:annotationRef/>
      </w:r>
      <w:r w:rsidRPr="00C87AA8">
        <w:rPr>
          <w:lang w:val="pt-BR"/>
        </w:rPr>
        <w:t xml:space="preserve">Essa motivação deveria vir antes de </w:t>
      </w:r>
      <w:r>
        <w:rPr>
          <w:lang w:val="pt-BR"/>
        </w:rPr>
        <w:t>entrar em uma seção que descreve um conceito. Na verdade, o termo NPC deveria ter sido vinculado a agente lá no início do mapeamento de proveniência para jogos.</w:t>
      </w:r>
    </w:p>
  </w:comment>
  <w:comment w:id="526" w:author="Leonardo Gresta Paulino Murta" w:date="2012-07-15T17:38:00Z" w:initials="Leo Murta">
    <w:p w:rsidR="00B46F25" w:rsidRPr="00FA3503" w:rsidRDefault="00B46F25">
      <w:pPr>
        <w:pStyle w:val="Textodecomentrio"/>
        <w:rPr>
          <w:lang w:val="pt-BR"/>
        </w:rPr>
      </w:pPr>
      <w:r>
        <w:rPr>
          <w:rStyle w:val="Refdecomentrio"/>
        </w:rPr>
        <w:annotationRef/>
      </w:r>
      <w:r w:rsidRPr="00FA3503">
        <w:rPr>
          <w:lang w:val="pt-BR"/>
        </w:rPr>
        <w:t xml:space="preserve">De forma análoga à seção "Data </w:t>
      </w:r>
      <w:proofErr w:type="spellStart"/>
      <w:r w:rsidRPr="00FA3503">
        <w:rPr>
          <w:lang w:val="pt-BR"/>
        </w:rPr>
        <w:t>Model</w:t>
      </w:r>
      <w:proofErr w:type="spellEnd"/>
      <w:r w:rsidRPr="00FA3503">
        <w:rPr>
          <w:lang w:val="pt-BR"/>
        </w:rPr>
        <w:t xml:space="preserve">", acho que aqui </w:t>
      </w:r>
      <w:proofErr w:type="spellStart"/>
      <w:proofErr w:type="gramStart"/>
      <w:r w:rsidRPr="00FA3503">
        <w:rPr>
          <w:lang w:val="pt-BR"/>
        </w:rPr>
        <w:t>tb</w:t>
      </w:r>
      <w:proofErr w:type="spellEnd"/>
      <w:proofErr w:type="gramEnd"/>
      <w:r w:rsidRPr="00FA3503">
        <w:rPr>
          <w:lang w:val="pt-BR"/>
        </w:rPr>
        <w:t xml:space="preserve"> poderia ter um diagrama de classes, mostrando claramente a relação entre essas estruturas de dados. Outra saída seria ter um único diagrama de classes, e pintar as classes </w:t>
      </w:r>
      <w:proofErr w:type="gramStart"/>
      <w:r w:rsidRPr="00FA3503">
        <w:rPr>
          <w:lang w:val="pt-BR"/>
        </w:rPr>
        <w:t>do "Data</w:t>
      </w:r>
      <w:proofErr w:type="gramEnd"/>
      <w:r w:rsidRPr="00FA3503">
        <w:rPr>
          <w:lang w:val="pt-BR"/>
        </w:rPr>
        <w:t xml:space="preserve"> </w:t>
      </w:r>
      <w:proofErr w:type="spellStart"/>
      <w:r w:rsidRPr="00FA3503">
        <w:rPr>
          <w:lang w:val="pt-BR"/>
        </w:rPr>
        <w:t>Model</w:t>
      </w:r>
      <w:proofErr w:type="spellEnd"/>
      <w:r w:rsidRPr="00FA3503">
        <w:rPr>
          <w:lang w:val="pt-BR"/>
        </w:rPr>
        <w:t>" com uma cor e as classes do "</w:t>
      </w:r>
      <w:proofErr w:type="spellStart"/>
      <w:r w:rsidRPr="00FA3503">
        <w:rPr>
          <w:lang w:val="pt-BR"/>
        </w:rPr>
        <w:t>Provenance</w:t>
      </w:r>
      <w:proofErr w:type="spellEnd"/>
      <w:r w:rsidRPr="00FA3503">
        <w:rPr>
          <w:lang w:val="pt-BR"/>
        </w:rPr>
        <w:t xml:space="preserve"> </w:t>
      </w:r>
      <w:proofErr w:type="spellStart"/>
      <w:r w:rsidRPr="00FA3503">
        <w:rPr>
          <w:lang w:val="pt-BR"/>
        </w:rPr>
        <w:t>Model</w:t>
      </w:r>
      <w:proofErr w:type="spellEnd"/>
      <w:r w:rsidRPr="00FA3503">
        <w:rPr>
          <w:lang w:val="pt-BR"/>
        </w:rPr>
        <w:t>" com outra.</w:t>
      </w:r>
    </w:p>
  </w:comment>
  <w:comment w:id="540" w:author="Leonardo Gresta Paulino Murta" w:date="2012-07-15T17:38:00Z" w:initials="Leo Murta">
    <w:p w:rsidR="00B46F25" w:rsidRPr="00AB760F" w:rsidRDefault="00B46F25">
      <w:pPr>
        <w:pStyle w:val="Textodecomentrio"/>
      </w:pPr>
      <w:r>
        <w:rPr>
          <w:rStyle w:val="Refdecomentrio"/>
        </w:rPr>
        <w:annotationRef/>
      </w:r>
      <w:r w:rsidRPr="00AB760F">
        <w:rPr>
          <w:lang w:val="pt-BR"/>
        </w:rPr>
        <w:t>As frases precisam ser mais cla</w:t>
      </w:r>
      <w:r>
        <w:rPr>
          <w:lang w:val="pt-BR"/>
        </w:rPr>
        <w:t xml:space="preserve">ras. </w:t>
      </w:r>
      <w:proofErr w:type="spellStart"/>
      <w:r w:rsidRPr="00AB760F">
        <w:t>Essa</w:t>
      </w:r>
      <w:proofErr w:type="spellEnd"/>
      <w:r w:rsidRPr="00AB760F">
        <w:t xml:space="preserve">, </w:t>
      </w:r>
      <w:proofErr w:type="spellStart"/>
      <w:r w:rsidRPr="00AB760F">
        <w:t>por</w:t>
      </w:r>
      <w:proofErr w:type="spellEnd"/>
      <w:r w:rsidRPr="00AB760F">
        <w:t xml:space="preserve"> </w:t>
      </w:r>
      <w:proofErr w:type="spellStart"/>
      <w:r w:rsidRPr="00AB760F">
        <w:t>exemplo</w:t>
      </w:r>
      <w:proofErr w:type="spellEnd"/>
      <w:r w:rsidRPr="00AB760F">
        <w:t xml:space="preserve">, </w:t>
      </w:r>
      <w:proofErr w:type="spellStart"/>
      <w:r w:rsidRPr="00AB760F">
        <w:t>poderia</w:t>
      </w:r>
      <w:proofErr w:type="spellEnd"/>
      <w:r w:rsidRPr="00AB760F">
        <w:t xml:space="preserve"> ser: The entities present in a scene can be </w:t>
      </w:r>
      <w:r>
        <w:t>represented</w:t>
      </w:r>
      <w:r w:rsidRPr="00AB760F">
        <w:t xml:space="preserve"> in</w:t>
      </w:r>
      <w:r>
        <w:t xml:space="preserve"> a similar way.</w:t>
      </w:r>
    </w:p>
  </w:comment>
  <w:comment w:id="563" w:author="Leonardo Gresta Paulino Murta" w:date="2012-07-15T17:38:00Z" w:initials="Leo Murta">
    <w:p w:rsidR="00B46F25" w:rsidRPr="00FA3503" w:rsidRDefault="00B46F25">
      <w:pPr>
        <w:pStyle w:val="Textodecomentrio"/>
        <w:rPr>
          <w:lang w:val="pt-BR"/>
        </w:rPr>
      </w:pPr>
      <w:r>
        <w:rPr>
          <w:rStyle w:val="Refdecomentrio"/>
        </w:rPr>
        <w:annotationRef/>
      </w:r>
      <w:r w:rsidRPr="00FA3503">
        <w:rPr>
          <w:lang w:val="pt-BR"/>
        </w:rPr>
        <w:t>Aqui não fica claro que é possível correlacionar a ação de uma entidade com a ação de outra.</w:t>
      </w:r>
    </w:p>
  </w:comment>
  <w:comment w:id="659" w:author="Leonardo Gresta Paulino Murta" w:date="2012-07-15T17:38:00Z" w:initials="Leo Murta">
    <w:p w:rsidR="00B46F25" w:rsidRPr="00740689" w:rsidRDefault="00B46F25">
      <w:pPr>
        <w:pStyle w:val="Textodecomentrio"/>
        <w:rPr>
          <w:lang w:val="pt-BR"/>
        </w:rPr>
      </w:pPr>
      <w:r>
        <w:rPr>
          <w:rStyle w:val="Refdecomentrio"/>
        </w:rPr>
        <w:annotationRef/>
      </w:r>
      <w:r w:rsidRPr="00740689">
        <w:rPr>
          <w:lang w:val="pt-BR"/>
        </w:rPr>
        <w:t>Po</w:t>
      </w:r>
      <w:r>
        <w:rPr>
          <w:lang w:val="pt-BR"/>
        </w:rPr>
        <w:t xml:space="preserve">is é, mas antes disso </w:t>
      </w:r>
      <w:proofErr w:type="spellStart"/>
      <w:r>
        <w:rPr>
          <w:lang w:val="pt-BR"/>
        </w:rPr>
        <w:t>vc</w:t>
      </w:r>
      <w:proofErr w:type="spellEnd"/>
      <w:r>
        <w:rPr>
          <w:lang w:val="pt-BR"/>
        </w:rPr>
        <w:t xml:space="preserve"> teve que estabelecer explicitamente, via </w:t>
      </w:r>
      <w:proofErr w:type="spellStart"/>
      <w:r>
        <w:rPr>
          <w:lang w:val="pt-BR"/>
        </w:rPr>
        <w:t>decision</w:t>
      </w:r>
      <w:proofErr w:type="spellEnd"/>
      <w:r>
        <w:rPr>
          <w:lang w:val="pt-BR"/>
        </w:rPr>
        <w:t xml:space="preserve"> </w:t>
      </w:r>
      <w:proofErr w:type="spellStart"/>
      <w:r>
        <w:rPr>
          <w:lang w:val="pt-BR"/>
        </w:rPr>
        <w:t>tree</w:t>
      </w:r>
      <w:proofErr w:type="spellEnd"/>
      <w:r>
        <w:rPr>
          <w:lang w:val="pt-BR"/>
        </w:rPr>
        <w:t>, quais são as ações possíveis de cada papel, e as suas probabilidades de ocorrência. Isso pode não estar claro para o leitor.</w:t>
      </w:r>
    </w:p>
  </w:comment>
  <w:comment w:id="665" w:author="Leonardo Gresta Paulino Murta" w:date="2012-07-15T17:38:00Z" w:initials="Leo Murta">
    <w:p w:rsidR="00B46F25" w:rsidRDefault="00B46F25">
      <w:pPr>
        <w:pStyle w:val="Textodecomentrio"/>
        <w:rPr>
          <w:lang w:val="pt-BR"/>
        </w:rPr>
      </w:pPr>
      <w:r>
        <w:rPr>
          <w:rStyle w:val="Refdecomentrio"/>
        </w:rPr>
        <w:annotationRef/>
      </w:r>
      <w:r w:rsidRPr="00C808AF">
        <w:rPr>
          <w:lang w:val="pt-BR"/>
        </w:rPr>
        <w:t>Voc</w:t>
      </w:r>
      <w:r>
        <w:rPr>
          <w:lang w:val="pt-BR"/>
        </w:rPr>
        <w:t xml:space="preserve">ê </w:t>
      </w:r>
      <w:proofErr w:type="spellStart"/>
      <w:proofErr w:type="gramStart"/>
      <w:r>
        <w:rPr>
          <w:lang w:val="pt-BR"/>
        </w:rPr>
        <w:t>sub-explorou</w:t>
      </w:r>
      <w:proofErr w:type="spellEnd"/>
      <w:proofErr w:type="gramEnd"/>
      <w:r>
        <w:rPr>
          <w:lang w:val="pt-BR"/>
        </w:rPr>
        <w:t xml:space="preserve"> essa figura. Sempre que colocar uma figura, discuta o seu conteúdo. Ou seja, guie o leitor no que </w:t>
      </w:r>
      <w:proofErr w:type="spellStart"/>
      <w:r>
        <w:rPr>
          <w:lang w:val="pt-BR"/>
        </w:rPr>
        <w:t>vc</w:t>
      </w:r>
      <w:proofErr w:type="spellEnd"/>
      <w:r>
        <w:rPr>
          <w:lang w:val="pt-BR"/>
        </w:rPr>
        <w:t xml:space="preserve"> </w:t>
      </w:r>
      <w:proofErr w:type="gramStart"/>
      <w:r>
        <w:rPr>
          <w:lang w:val="pt-BR"/>
        </w:rPr>
        <w:t>quere</w:t>
      </w:r>
      <w:proofErr w:type="gramEnd"/>
      <w:r>
        <w:rPr>
          <w:lang w:val="pt-BR"/>
        </w:rPr>
        <w:t xml:space="preserve"> que ele veja na figura.</w:t>
      </w:r>
    </w:p>
    <w:p w:rsidR="00B46F25" w:rsidRDefault="00B46F25">
      <w:pPr>
        <w:pStyle w:val="Textodecomentrio"/>
        <w:rPr>
          <w:lang w:val="pt-BR"/>
        </w:rPr>
      </w:pPr>
    </w:p>
    <w:p w:rsidR="00B46F25" w:rsidRPr="00C808AF" w:rsidRDefault="00B46F25">
      <w:pPr>
        <w:pStyle w:val="Textodecomentrio"/>
        <w:rPr>
          <w:lang w:val="pt-BR"/>
        </w:rPr>
      </w:pPr>
      <w:r>
        <w:rPr>
          <w:lang w:val="pt-BR"/>
        </w:rPr>
        <w:t xml:space="preserve">Além disso, é muito estranho citar a figura 8 antes </w:t>
      </w:r>
      <w:proofErr w:type="gramStart"/>
      <w:r>
        <w:rPr>
          <w:lang w:val="pt-BR"/>
        </w:rPr>
        <w:t>da 7</w:t>
      </w:r>
      <w:proofErr w:type="gramEnd"/>
      <w:r>
        <w:rPr>
          <w:lang w:val="pt-BR"/>
        </w:rPr>
        <w:t>!</w:t>
      </w:r>
    </w:p>
  </w:comment>
  <w:comment w:id="666" w:author="Leonardo Gresta Paulino Murta" w:date="2012-07-15T17:38:00Z" w:initials="Leo Murta">
    <w:p w:rsidR="00B46F25" w:rsidRPr="00C808AF" w:rsidRDefault="00B46F25">
      <w:pPr>
        <w:pStyle w:val="Textodecomentrio"/>
        <w:rPr>
          <w:lang w:val="pt-BR"/>
        </w:rPr>
      </w:pPr>
      <w:r>
        <w:rPr>
          <w:rStyle w:val="Refdecomentrio"/>
        </w:rPr>
        <w:annotationRef/>
      </w:r>
      <w:r w:rsidRPr="00C808AF">
        <w:rPr>
          <w:lang w:val="pt-BR"/>
        </w:rPr>
        <w:t>Não</w:t>
      </w:r>
      <w:r>
        <w:rPr>
          <w:lang w:val="pt-BR"/>
        </w:rPr>
        <w:t xml:space="preserve"> vou ficar repetindo isso, mas acho que algo que não está claro no artigo é a função da árvore de decisão. Tem que ficar claro para o leitor a necessidade de explicitar as ações possíveis de cada NPC. Sem isso, ele não vai entender por que isso tudo precisou ser feito.</w:t>
      </w:r>
    </w:p>
  </w:comment>
  <w:comment w:id="692" w:author="Leonardo Gresta Paulino Murta" w:date="2012-07-15T17:38:00Z" w:initials="Leo Murta">
    <w:p w:rsidR="00B46F25" w:rsidRPr="006C3DD6" w:rsidRDefault="00B46F25">
      <w:pPr>
        <w:pStyle w:val="Textodecomentrio"/>
        <w:rPr>
          <w:lang w:val="pt-BR"/>
        </w:rPr>
      </w:pPr>
      <w:r>
        <w:rPr>
          <w:rStyle w:val="Refdecomentrio"/>
        </w:rPr>
        <w:annotationRef/>
      </w:r>
      <w:r w:rsidRPr="006C3DD6">
        <w:rPr>
          <w:lang w:val="pt-BR"/>
        </w:rPr>
        <w:t xml:space="preserve">Esse </w:t>
      </w:r>
      <w:proofErr w:type="spellStart"/>
      <w:r w:rsidRPr="006C3DD6">
        <w:rPr>
          <w:lang w:val="pt-BR"/>
        </w:rPr>
        <w:t>draw</w:t>
      </w:r>
      <w:proofErr w:type="spellEnd"/>
      <w:r w:rsidRPr="006C3DD6">
        <w:rPr>
          <w:lang w:val="pt-BR"/>
        </w:rPr>
        <w:t xml:space="preserve"> do </w:t>
      </w:r>
      <w:proofErr w:type="spellStart"/>
      <w:r w:rsidRPr="006C3DD6">
        <w:rPr>
          <w:lang w:val="pt-BR"/>
        </w:rPr>
        <w:t>draw-code</w:t>
      </w:r>
      <w:proofErr w:type="spellEnd"/>
      <w:r w:rsidRPr="006C3DD6">
        <w:rPr>
          <w:lang w:val="pt-BR"/>
        </w:rPr>
        <w:t xml:space="preserve"> eu</w:t>
      </w:r>
      <w:r>
        <w:rPr>
          <w:lang w:val="pt-BR"/>
        </w:rPr>
        <w:t xml:space="preserve"> acho meio estranho. O que exatamente </w:t>
      </w:r>
      <w:proofErr w:type="spellStart"/>
      <w:r>
        <w:rPr>
          <w:lang w:val="pt-BR"/>
        </w:rPr>
        <w:t>vc</w:t>
      </w:r>
      <w:proofErr w:type="spellEnd"/>
      <w:r>
        <w:rPr>
          <w:lang w:val="pt-BR"/>
        </w:rPr>
        <w:t xml:space="preserve"> tinha em mente? Será que </w:t>
      </w:r>
      <w:proofErr w:type="spellStart"/>
      <w:r>
        <w:rPr>
          <w:lang w:val="pt-BR"/>
        </w:rPr>
        <w:t>dirty-code</w:t>
      </w:r>
      <w:proofErr w:type="spellEnd"/>
      <w:r>
        <w:rPr>
          <w:lang w:val="pt-BR"/>
        </w:rPr>
        <w:t xml:space="preserve"> </w:t>
      </w:r>
      <w:proofErr w:type="spellStart"/>
      <w:r>
        <w:rPr>
          <w:lang w:val="pt-BR"/>
        </w:rPr>
        <w:t>and</w:t>
      </w:r>
      <w:proofErr w:type="spellEnd"/>
      <w:r>
        <w:rPr>
          <w:lang w:val="pt-BR"/>
        </w:rPr>
        <w:t xml:space="preserve"> </w:t>
      </w:r>
      <w:proofErr w:type="spellStart"/>
      <w:r>
        <w:rPr>
          <w:lang w:val="pt-BR"/>
        </w:rPr>
        <w:t>clean-code</w:t>
      </w:r>
      <w:proofErr w:type="spellEnd"/>
      <w:r>
        <w:rPr>
          <w:lang w:val="pt-BR"/>
        </w:rPr>
        <w:t xml:space="preserve"> não seriam opções melhor para os modos do que </w:t>
      </w:r>
      <w:proofErr w:type="spellStart"/>
      <w:r>
        <w:rPr>
          <w:lang w:val="pt-BR"/>
        </w:rPr>
        <w:t>ad-hoc</w:t>
      </w:r>
      <w:proofErr w:type="spellEnd"/>
      <w:r>
        <w:rPr>
          <w:lang w:val="pt-BR"/>
        </w:rPr>
        <w:t xml:space="preserve"> e </w:t>
      </w:r>
      <w:proofErr w:type="spellStart"/>
      <w:r>
        <w:rPr>
          <w:lang w:val="pt-BR"/>
        </w:rPr>
        <w:t>draw-code</w:t>
      </w:r>
      <w:proofErr w:type="spellEnd"/>
      <w:r>
        <w:rPr>
          <w:lang w:val="pt-BR"/>
        </w:rPr>
        <w:t>?</w:t>
      </w:r>
    </w:p>
  </w:comment>
  <w:comment w:id="697" w:author="Leonardo Gresta Paulino Murta" w:date="2012-07-15T17:38:00Z" w:initials="Leo Murta">
    <w:p w:rsidR="00B46F25" w:rsidRPr="00DD63D8" w:rsidRDefault="00B46F25">
      <w:pPr>
        <w:pStyle w:val="Textodecomentrio"/>
        <w:rPr>
          <w:lang w:val="pt-BR"/>
        </w:rPr>
      </w:pPr>
      <w:r>
        <w:rPr>
          <w:rStyle w:val="Refdecomentrio"/>
        </w:rPr>
        <w:annotationRef/>
      </w:r>
      <w:r w:rsidRPr="00DD63D8">
        <w:rPr>
          <w:lang w:val="pt-BR"/>
        </w:rPr>
        <w:t>Quan</w:t>
      </w:r>
      <w:r>
        <w:rPr>
          <w:lang w:val="pt-BR"/>
        </w:rPr>
        <w:t>do damos essa “desculpa”, o artigo precisa estar no limite do tamanho, senão fica difícil de sustentar.</w:t>
      </w:r>
    </w:p>
  </w:comment>
  <w:comment w:id="698" w:author="Leonardo Gresta Paulino Murta" w:date="2012-07-15T17:39:00Z" w:initials="Leo Murta">
    <w:p w:rsidR="00B46F25" w:rsidRPr="00AF03B9" w:rsidRDefault="00B46F25">
      <w:pPr>
        <w:pStyle w:val="Textodecomentrio"/>
        <w:rPr>
          <w:lang w:val="pt-BR"/>
        </w:rPr>
      </w:pPr>
      <w:r>
        <w:rPr>
          <w:rStyle w:val="Refdecomentrio"/>
        </w:rPr>
        <w:annotationRef/>
      </w:r>
      <w:r w:rsidRPr="00AF03B9">
        <w:rPr>
          <w:lang w:val="pt-BR"/>
        </w:rPr>
        <w:t>Mas</w:t>
      </w:r>
      <w:r>
        <w:rPr>
          <w:lang w:val="pt-BR"/>
        </w:rPr>
        <w:t xml:space="preserve"> precisaria explicar o que é isso antes. </w:t>
      </w:r>
      <w:proofErr w:type="gramStart"/>
      <w:r>
        <w:rPr>
          <w:lang w:val="pt-BR"/>
        </w:rPr>
        <w:t>Lembre do</w:t>
      </w:r>
      <w:proofErr w:type="gramEnd"/>
      <w:r>
        <w:rPr>
          <w:lang w:val="pt-BR"/>
        </w:rPr>
        <w:t xml:space="preserve"> leitor que nunca ouviu falar do SDM e está lendo esse artigo! A história tem que fazer sentido!</w:t>
      </w:r>
    </w:p>
  </w:comment>
  <w:comment w:id="700" w:author="Leonardo Gresta Paulino Murta" w:date="2012-07-15T17:45:00Z" w:initials="Leo Murta">
    <w:p w:rsidR="00B46F25" w:rsidRPr="00AF03B9" w:rsidRDefault="00B46F25">
      <w:pPr>
        <w:pStyle w:val="Textodecomentrio"/>
        <w:rPr>
          <w:lang w:val="pt-BR"/>
        </w:rPr>
      </w:pPr>
      <w:r>
        <w:rPr>
          <w:rStyle w:val="Refdecomentrio"/>
        </w:rPr>
        <w:annotationRef/>
      </w:r>
      <w:r w:rsidRPr="00AF03B9">
        <w:rPr>
          <w:lang w:val="pt-BR"/>
        </w:rPr>
        <w:t>Ent</w:t>
      </w:r>
      <w:r>
        <w:rPr>
          <w:lang w:val="pt-BR"/>
        </w:rPr>
        <w:t xml:space="preserve">ão... </w:t>
      </w:r>
      <w:proofErr w:type="gramStart"/>
      <w:r>
        <w:rPr>
          <w:lang w:val="pt-BR"/>
        </w:rPr>
        <w:t>essa</w:t>
      </w:r>
      <w:proofErr w:type="gramEnd"/>
      <w:r>
        <w:rPr>
          <w:lang w:val="pt-BR"/>
        </w:rPr>
        <w:t xml:space="preserve"> mudança não tem muito a ver com proveniência, certo? Lembre que para o leitor tudo que está descrito aqui foi feito para introduzir proveniência nesse jogo. Um vínculo interessante seria relacionar role do agente lá do OPM. Não tem algumas regras que vinculam Role? Se </w:t>
      </w:r>
      <w:proofErr w:type="spellStart"/>
      <w:r>
        <w:rPr>
          <w:lang w:val="pt-BR"/>
        </w:rPr>
        <w:t>vc</w:t>
      </w:r>
      <w:proofErr w:type="spellEnd"/>
      <w:r>
        <w:rPr>
          <w:lang w:val="pt-BR"/>
        </w:rPr>
        <w:t xml:space="preserve"> explicar para o leitor por que cada mudança foi feita, vinculando ao modelo de proveniência, tudo vai fazer mais sentido para quem lê.</w:t>
      </w:r>
    </w:p>
  </w:comment>
  <w:comment w:id="713" w:author="Leonardo Gresta Paulino Murta" w:date="2012-07-15T17:49:00Z" w:initials="Leo Murta">
    <w:p w:rsidR="00B46F25" w:rsidRPr="00B46F25" w:rsidRDefault="00B46F25">
      <w:pPr>
        <w:pStyle w:val="Textodecomentrio"/>
        <w:rPr>
          <w:lang w:val="pt-BR"/>
        </w:rPr>
      </w:pPr>
      <w:r>
        <w:rPr>
          <w:rStyle w:val="Refdecomentrio"/>
        </w:rPr>
        <w:annotationRef/>
      </w:r>
      <w:r w:rsidRPr="00B46F25">
        <w:rPr>
          <w:lang w:val="pt-BR"/>
        </w:rPr>
        <w:t xml:space="preserve">A </w:t>
      </w:r>
      <w:proofErr w:type="spellStart"/>
      <w:r>
        <w:rPr>
          <w:lang w:val="pt-BR"/>
        </w:rPr>
        <w:t>figur</w:t>
      </w:r>
      <w:proofErr w:type="spellEnd"/>
      <w:r>
        <w:rPr>
          <w:lang w:val="pt-BR"/>
        </w:rPr>
        <w:t xml:space="preserve"> anterior não deveria deixar esse buraco na página. Ela deveria estar integrada com textos, ou então estar posicionada na parte superior ou inferior de uma </w:t>
      </w:r>
      <w:proofErr w:type="gramStart"/>
      <w:r>
        <w:rPr>
          <w:lang w:val="pt-BR"/>
        </w:rPr>
        <w:t>página</w:t>
      </w:r>
      <w:proofErr w:type="gramEnd"/>
    </w:p>
  </w:comment>
  <w:comment w:id="719" w:author="Leonardo Gresta Paulino Murta" w:date="2012-07-15T17:54:00Z" w:initials="Leo Murta">
    <w:p w:rsidR="00B46F25" w:rsidRPr="00B46F25" w:rsidRDefault="00B46F25">
      <w:pPr>
        <w:pStyle w:val="Textodecomentrio"/>
        <w:rPr>
          <w:lang w:val="pt-BR"/>
        </w:rPr>
      </w:pPr>
      <w:r>
        <w:rPr>
          <w:rStyle w:val="Refdecomentrio"/>
        </w:rPr>
        <w:annotationRef/>
      </w:r>
      <w:proofErr w:type="gramStart"/>
      <w:r w:rsidRPr="00B46F25">
        <w:rPr>
          <w:lang w:val="pt-BR"/>
        </w:rPr>
        <w:t>Essa</w:t>
      </w:r>
      <w:r>
        <w:rPr>
          <w:lang w:val="pt-BR"/>
        </w:rPr>
        <w:t xml:space="preserve"> parte de influência acho</w:t>
      </w:r>
      <w:proofErr w:type="gramEnd"/>
      <w:r>
        <w:rPr>
          <w:lang w:val="pt-BR"/>
        </w:rPr>
        <w:t xml:space="preserve"> que está ainda como mágica. Não está claro como exatamente </w:t>
      </w:r>
      <w:proofErr w:type="gramStart"/>
      <w:r>
        <w:rPr>
          <w:lang w:val="pt-BR"/>
        </w:rPr>
        <w:t>as</w:t>
      </w:r>
      <w:proofErr w:type="gramEnd"/>
      <w:r>
        <w:rPr>
          <w:lang w:val="pt-BR"/>
        </w:rPr>
        <w:t xml:space="preserve"> influências são detectadas.</w:t>
      </w:r>
    </w:p>
  </w:comment>
  <w:comment w:id="729" w:author="Leonardo Gresta Paulino Murta" w:date="2012-07-15T17:56:00Z" w:initials="Leo Murta">
    <w:p w:rsidR="00B46F25" w:rsidRPr="00B46F25" w:rsidRDefault="00B46F25">
      <w:pPr>
        <w:pStyle w:val="Textodecomentrio"/>
        <w:rPr>
          <w:lang w:val="pt-BR"/>
        </w:rPr>
      </w:pPr>
      <w:r>
        <w:rPr>
          <w:rStyle w:val="Refdecomentrio"/>
        </w:rPr>
        <w:annotationRef/>
      </w:r>
      <w:r w:rsidRPr="00B46F25">
        <w:rPr>
          <w:lang w:val="pt-BR"/>
        </w:rPr>
        <w:t>Eng</w:t>
      </w:r>
      <w:r>
        <w:rPr>
          <w:lang w:val="pt-BR"/>
        </w:rPr>
        <w:t xml:space="preserve">raçado. Aqui </w:t>
      </w:r>
      <w:proofErr w:type="spellStart"/>
      <w:proofErr w:type="gramStart"/>
      <w:r>
        <w:rPr>
          <w:lang w:val="pt-BR"/>
        </w:rPr>
        <w:t>tb</w:t>
      </w:r>
      <w:proofErr w:type="spellEnd"/>
      <w:proofErr w:type="gramEnd"/>
      <w:r>
        <w:rPr>
          <w:lang w:val="pt-BR"/>
        </w:rPr>
        <w:t xml:space="preserve"> parece borrado o texto, como se estivesse em baixa resolução.</w:t>
      </w:r>
    </w:p>
  </w:comment>
  <w:comment w:id="748" w:author="Leonardo Gresta Paulino Murta" w:date="2012-07-15T18:01:00Z" w:initials="Leo Murta">
    <w:p w:rsidR="008B56D7" w:rsidRPr="008B56D7" w:rsidRDefault="008B56D7">
      <w:pPr>
        <w:pStyle w:val="Textodecomentrio"/>
        <w:rPr>
          <w:lang w:val="pt-BR"/>
        </w:rPr>
      </w:pPr>
      <w:r>
        <w:rPr>
          <w:rStyle w:val="Refdecomentrio"/>
        </w:rPr>
        <w:annotationRef/>
      </w:r>
      <w:r w:rsidRPr="008B56D7">
        <w:rPr>
          <w:lang w:val="pt-BR"/>
        </w:rPr>
        <w:t xml:space="preserve">Mas </w:t>
      </w:r>
      <w:proofErr w:type="spellStart"/>
      <w:r>
        <w:rPr>
          <w:lang w:val="pt-BR"/>
        </w:rPr>
        <w:t>vc</w:t>
      </w:r>
      <w:proofErr w:type="spellEnd"/>
      <w:r>
        <w:rPr>
          <w:lang w:val="pt-BR"/>
        </w:rPr>
        <w:t xml:space="preserve"> explicou antes que SDM foi feito usando Unity3D? Senão, o leitor não vai entender por que </w:t>
      </w:r>
      <w:proofErr w:type="spellStart"/>
      <w:r>
        <w:rPr>
          <w:lang w:val="pt-BR"/>
        </w:rPr>
        <w:t>vc</w:t>
      </w:r>
      <w:proofErr w:type="spellEnd"/>
      <w:r>
        <w:rPr>
          <w:lang w:val="pt-BR"/>
        </w:rPr>
        <w:t xml:space="preserve"> está falando isso aqui.</w:t>
      </w:r>
    </w:p>
  </w:comment>
  <w:comment w:id="756" w:author="Leonardo Gresta Paulino Murta" w:date="2012-07-15T18:02:00Z" w:initials="Leo Murta">
    <w:p w:rsidR="008B56D7" w:rsidRPr="008B56D7" w:rsidRDefault="008B56D7">
      <w:pPr>
        <w:pStyle w:val="Textodecomentrio"/>
        <w:rPr>
          <w:lang w:val="pt-BR"/>
        </w:rPr>
      </w:pPr>
      <w:r>
        <w:rPr>
          <w:rStyle w:val="Refdecomentrio"/>
        </w:rPr>
        <w:annotationRef/>
      </w:r>
      <w:r w:rsidRPr="008B56D7">
        <w:rPr>
          <w:lang w:val="pt-BR"/>
        </w:rPr>
        <w:t>Mas</w:t>
      </w:r>
      <w:r>
        <w:rPr>
          <w:lang w:val="pt-BR"/>
        </w:rPr>
        <w:t xml:space="preserve"> será que isso já não deveria ser feito externamente, via inferência? Digo, será que o dado não deveria ser exportado na íntegra e manipulado externamente?</w:t>
      </w:r>
    </w:p>
  </w:comment>
  <w:comment w:id="789" w:author="Leonardo Gresta Paulino Murta" w:date="2012-07-15T18:08:00Z" w:initials="Leo Murta">
    <w:p w:rsidR="00322FBA" w:rsidRPr="00322FBA" w:rsidRDefault="00322FBA">
      <w:pPr>
        <w:pStyle w:val="Textodecomentrio"/>
        <w:rPr>
          <w:lang w:val="pt-BR"/>
        </w:rPr>
      </w:pPr>
      <w:r>
        <w:rPr>
          <w:rStyle w:val="Refdecomentrio"/>
        </w:rPr>
        <w:annotationRef/>
      </w:r>
      <w:r w:rsidRPr="00322FBA">
        <w:rPr>
          <w:lang w:val="pt-BR"/>
        </w:rPr>
        <w:t>Aqu</w:t>
      </w:r>
      <w:r>
        <w:rPr>
          <w:lang w:val="pt-BR"/>
        </w:rPr>
        <w:t>i qu</w:t>
      </w:r>
      <w:r w:rsidR="00FC7CB3">
        <w:rPr>
          <w:lang w:val="pt-BR"/>
        </w:rPr>
        <w:t xml:space="preserve">e </w:t>
      </w:r>
      <w:r w:rsidR="00FC7CB3">
        <w:rPr>
          <w:lang w:val="pt-BR"/>
        </w:rPr>
        <w:t>fico me pergu</w:t>
      </w:r>
      <w:r w:rsidR="00FC7CB3">
        <w:rPr>
          <w:lang w:val="pt-BR"/>
        </w:rPr>
        <w:t>ntand</w:t>
      </w:r>
      <w:r w:rsidR="00FC7CB3">
        <w:rPr>
          <w:lang w:val="pt-BR"/>
        </w:rPr>
        <w:t>o se não há algu</w:t>
      </w:r>
      <w:r w:rsidR="00FC7CB3">
        <w:rPr>
          <w:lang w:val="pt-BR"/>
        </w:rPr>
        <w:t>m</w:t>
      </w:r>
      <w:r w:rsidR="00FC7CB3">
        <w:rPr>
          <w:lang w:val="pt-BR"/>
        </w:rPr>
        <w:t>a ferramenta p</w:t>
      </w:r>
      <w:r w:rsidR="00FC7CB3">
        <w:rPr>
          <w:lang w:val="pt-BR"/>
        </w:rPr>
        <w:t>ronta que lide com OPM. Ou seja, que consiga viabilizar essa análise se expor</w:t>
      </w:r>
      <w:r w:rsidR="00FC7CB3">
        <w:rPr>
          <w:lang w:val="pt-BR"/>
        </w:rPr>
        <w:t xml:space="preserve">tarmos nossa proveniência em </w:t>
      </w:r>
      <w:r w:rsidR="00FC7CB3">
        <w:rPr>
          <w:lang w:val="pt-BR"/>
        </w:rPr>
        <w:t xml:space="preserve">OPM. Deve ter! Dê </w:t>
      </w:r>
      <w:proofErr w:type="gramStart"/>
      <w:r w:rsidR="00FC7CB3">
        <w:rPr>
          <w:lang w:val="pt-BR"/>
        </w:rPr>
        <w:t>uma olhada nos software relacionados com OPM e com aquela</w:t>
      </w:r>
      <w:proofErr w:type="gramEnd"/>
      <w:r w:rsidR="00FC7CB3">
        <w:rPr>
          <w:lang w:val="pt-BR"/>
        </w:rPr>
        <w:t xml:space="preserve"> outra in</w:t>
      </w:r>
      <w:r w:rsidR="00FC7CB3">
        <w:rPr>
          <w:lang w:val="pt-BR"/>
        </w:rPr>
        <w:t xml:space="preserve">iciativa que lhe repassei da </w:t>
      </w:r>
      <w:r w:rsidR="00FC7CB3">
        <w:rPr>
          <w:lang w:val="pt-BR"/>
        </w:rPr>
        <w:t>W3C</w:t>
      </w:r>
      <w:r w:rsidR="00FC7CB3">
        <w:rPr>
          <w:lang w:val="pt-BR"/>
        </w:rPr>
        <w:t>.</w:t>
      </w:r>
    </w:p>
  </w:comment>
  <w:comment w:id="804" w:author="Leonardo Gresta Paulino Murta" w:date="2012-07-15T18:12:00Z" w:initials="Leo Murta">
    <w:p w:rsidR="00322FBA" w:rsidRPr="00322FBA" w:rsidRDefault="00322FBA">
      <w:pPr>
        <w:pStyle w:val="Textodecomentrio"/>
        <w:rPr>
          <w:lang w:val="pt-BR"/>
        </w:rPr>
      </w:pPr>
      <w:r>
        <w:rPr>
          <w:rStyle w:val="Refdecomentrio"/>
        </w:rPr>
        <w:annotationRef/>
      </w:r>
      <w:r w:rsidRPr="00322FBA">
        <w:rPr>
          <w:lang w:val="pt-BR"/>
        </w:rPr>
        <w:t>Isso</w:t>
      </w:r>
      <w:r>
        <w:rPr>
          <w:lang w:val="pt-BR"/>
        </w:rPr>
        <w:t xml:space="preserve"> não faz sentido para um avaliador ou um leitor. Eu e </w:t>
      </w:r>
      <w:proofErr w:type="spellStart"/>
      <w:r>
        <w:rPr>
          <w:lang w:val="pt-BR"/>
        </w:rPr>
        <w:t>Esteban</w:t>
      </w:r>
      <w:proofErr w:type="spellEnd"/>
      <w:r>
        <w:rPr>
          <w:lang w:val="pt-BR"/>
        </w:rPr>
        <w:t xml:space="preserve"> entendemos, mas não escreva para nós! Escreva para eles (</w:t>
      </w:r>
      <w:proofErr w:type="gramStart"/>
      <w:r>
        <w:rPr>
          <w:lang w:val="pt-BR"/>
        </w:rPr>
        <w:t>seja</w:t>
      </w:r>
      <w:proofErr w:type="gramEnd"/>
      <w:r>
        <w:rPr>
          <w:lang w:val="pt-BR"/>
        </w:rPr>
        <w:t xml:space="preserve"> lá quem for esse eles). Então mude essa parte para dar um tom de future work sem esse discurso de não ter feito por questão de tempo.</w:t>
      </w:r>
    </w:p>
  </w:comment>
  <w:comment w:id="810" w:author="Leonardo Gresta Paulino Murta" w:date="2012-07-15T18:14:00Z" w:initials="Leo Murta">
    <w:p w:rsidR="00322FBA" w:rsidRPr="00322FBA" w:rsidRDefault="00322FBA">
      <w:pPr>
        <w:pStyle w:val="Textodecomentrio"/>
        <w:rPr>
          <w:lang w:val="pt-BR"/>
        </w:rPr>
      </w:pPr>
      <w:r>
        <w:rPr>
          <w:rStyle w:val="Refdecomentrio"/>
        </w:rPr>
        <w:annotationRef/>
      </w:r>
      <w:r w:rsidRPr="00322FBA">
        <w:rPr>
          <w:lang w:val="pt-BR"/>
        </w:rPr>
        <w:t xml:space="preserve">Se </w:t>
      </w:r>
      <w:r>
        <w:rPr>
          <w:lang w:val="pt-BR"/>
        </w:rPr>
        <w:t>sua bolsa for CAPES, cite CAPES aqui tb.</w:t>
      </w:r>
    </w:p>
  </w:comment>
  <w:comment w:id="814" w:author="Leonardo Gresta Paulino Murta" w:date="2012-07-15T17:38:00Z" w:initials="Leo Murta">
    <w:p w:rsidR="00B46F25" w:rsidRPr="00FF6432" w:rsidRDefault="00B46F25">
      <w:pPr>
        <w:pStyle w:val="Textodecomentrio"/>
        <w:rPr>
          <w:lang w:val="pt-BR"/>
        </w:rPr>
      </w:pPr>
      <w:r>
        <w:rPr>
          <w:rStyle w:val="Refdecomentrio"/>
        </w:rPr>
        <w:annotationRef/>
      </w:r>
      <w:r w:rsidRPr="00FF6432">
        <w:rPr>
          <w:lang w:val="pt-BR"/>
        </w:rPr>
        <w:t>Essas referências parecem estranhas. Por ex</w:t>
      </w:r>
      <w:r>
        <w:rPr>
          <w:lang w:val="pt-BR"/>
        </w:rPr>
        <w:t xml:space="preserve">emplo, a primeira não está claro do que se trata. Tem outras que tem preço! Tem outras que o local da publicação está resumido ou só com a </w:t>
      </w:r>
      <w:proofErr w:type="spellStart"/>
      <w:r>
        <w:rPr>
          <w:lang w:val="pt-BR"/>
        </w:rPr>
        <w:t>sigra</w:t>
      </w:r>
      <w:proofErr w:type="spellEnd"/>
      <w:r>
        <w:rPr>
          <w:lang w:val="pt-BR"/>
        </w:rPr>
        <w:t xml:space="preserve"> (</w:t>
      </w:r>
      <w:proofErr w:type="spellStart"/>
      <w:proofErr w:type="gramStart"/>
      <w:r>
        <w:rPr>
          <w:lang w:val="pt-BR"/>
        </w:rPr>
        <w:t>SBGames</w:t>
      </w:r>
      <w:proofErr w:type="spellEnd"/>
      <w:proofErr w:type="gramEnd"/>
      <w:r>
        <w:rPr>
          <w:lang w:val="pt-BR"/>
        </w:rPr>
        <w:t xml:space="preserve">). Tem outras que não tem </w:t>
      </w:r>
      <w:proofErr w:type="spellStart"/>
      <w:r>
        <w:rPr>
          <w:lang w:val="pt-BR"/>
        </w:rPr>
        <w:t>informaçõs</w:t>
      </w:r>
      <w:proofErr w:type="spellEnd"/>
      <w:r>
        <w:rPr>
          <w:lang w:val="pt-BR"/>
        </w:rPr>
        <w:t xml:space="preserve"> de página, volume, etc. Revise todas, colocando a ref. completa.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CB3" w:rsidRDefault="00FC7CB3" w:rsidP="00DC54C8">
      <w:pPr>
        <w:spacing w:before="0"/>
      </w:pPr>
      <w:r>
        <w:separator/>
      </w:r>
    </w:p>
  </w:endnote>
  <w:endnote w:type="continuationSeparator" w:id="0">
    <w:p w:rsidR="00FC7CB3" w:rsidRDefault="00FC7CB3"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CB3" w:rsidRDefault="00FC7CB3" w:rsidP="00DC54C8">
      <w:pPr>
        <w:spacing w:before="0"/>
      </w:pPr>
      <w:r>
        <w:separator/>
      </w:r>
    </w:p>
  </w:footnote>
  <w:footnote w:type="continuationSeparator" w:id="0">
    <w:p w:rsidR="00FC7CB3" w:rsidRDefault="00FC7CB3"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F25" w:rsidRDefault="00B46F25">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Ttulo1"/>
      <w:lvlText w:val="%1"/>
      <w:lvlJc w:val="left"/>
      <w:pPr>
        <w:ind w:left="432" w:hanging="432"/>
      </w:pPr>
      <w:rPr>
        <w:rFonts w:hint="default"/>
      </w:rPr>
    </w:lvl>
    <w:lvl w:ilvl="1">
      <w:start w:val="1"/>
      <w:numFmt w:val="decimal"/>
      <w:pStyle w:val="Ttulo2"/>
      <w:suff w:val="space"/>
      <w:lvlText w:val="%1.%2"/>
      <w:lvlJc w:val="left"/>
      <w:pPr>
        <w:ind w:left="576" w:hanging="576"/>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2"/>
  <w:proofState w:spelling="clean" w:grammar="clean"/>
  <w:trackRevisions/>
  <w:defaultTabStop w:val="720"/>
  <w:hyphenationZone w:val="425"/>
  <w:characterSpacingControl w:val="doNotCompress"/>
  <w:footnotePr>
    <w:footnote w:id="-1"/>
    <w:footnote w:id="0"/>
  </w:footnotePr>
  <w:endnotePr>
    <w:endnote w:id="-1"/>
    <w:endnote w:id="0"/>
  </w:endnotePr>
  <w:compat/>
  <w:rsids>
    <w:rsidRoot w:val="0067195F"/>
    <w:rsid w:val="00003977"/>
    <w:rsid w:val="000106C4"/>
    <w:rsid w:val="00011A44"/>
    <w:rsid w:val="00011B71"/>
    <w:rsid w:val="00020810"/>
    <w:rsid w:val="00021C07"/>
    <w:rsid w:val="000370C2"/>
    <w:rsid w:val="00037CCB"/>
    <w:rsid w:val="000458DB"/>
    <w:rsid w:val="00050AE1"/>
    <w:rsid w:val="000573E0"/>
    <w:rsid w:val="00076956"/>
    <w:rsid w:val="00085B7C"/>
    <w:rsid w:val="00096AC1"/>
    <w:rsid w:val="000975AE"/>
    <w:rsid w:val="000A2B8B"/>
    <w:rsid w:val="000A2F9C"/>
    <w:rsid w:val="000B0602"/>
    <w:rsid w:val="000B17CC"/>
    <w:rsid w:val="000B4353"/>
    <w:rsid w:val="000B73F3"/>
    <w:rsid w:val="000C0739"/>
    <w:rsid w:val="000C20B1"/>
    <w:rsid w:val="000C72CF"/>
    <w:rsid w:val="000D16CB"/>
    <w:rsid w:val="000E1056"/>
    <w:rsid w:val="000E2279"/>
    <w:rsid w:val="000E5A31"/>
    <w:rsid w:val="000F0F27"/>
    <w:rsid w:val="001124A2"/>
    <w:rsid w:val="00121EDC"/>
    <w:rsid w:val="00131ED0"/>
    <w:rsid w:val="00150080"/>
    <w:rsid w:val="0016505F"/>
    <w:rsid w:val="00171F41"/>
    <w:rsid w:val="00182EB1"/>
    <w:rsid w:val="00185953"/>
    <w:rsid w:val="001A54F2"/>
    <w:rsid w:val="001B680B"/>
    <w:rsid w:val="001B6BF2"/>
    <w:rsid w:val="001C135D"/>
    <w:rsid w:val="001C2E8F"/>
    <w:rsid w:val="001C76F3"/>
    <w:rsid w:val="001D622D"/>
    <w:rsid w:val="001E35E9"/>
    <w:rsid w:val="00202DC4"/>
    <w:rsid w:val="00213B01"/>
    <w:rsid w:val="00214BA9"/>
    <w:rsid w:val="002239A0"/>
    <w:rsid w:val="00224718"/>
    <w:rsid w:val="00234F42"/>
    <w:rsid w:val="00240C3C"/>
    <w:rsid w:val="00254526"/>
    <w:rsid w:val="00256F58"/>
    <w:rsid w:val="00261A24"/>
    <w:rsid w:val="00266659"/>
    <w:rsid w:val="00266B11"/>
    <w:rsid w:val="00267FDB"/>
    <w:rsid w:val="00275E96"/>
    <w:rsid w:val="002768E0"/>
    <w:rsid w:val="00284157"/>
    <w:rsid w:val="00294FB5"/>
    <w:rsid w:val="002A4745"/>
    <w:rsid w:val="002A5D79"/>
    <w:rsid w:val="002B06F3"/>
    <w:rsid w:val="002B45D6"/>
    <w:rsid w:val="002C5436"/>
    <w:rsid w:val="002E3C9B"/>
    <w:rsid w:val="002E5B9D"/>
    <w:rsid w:val="002E6E97"/>
    <w:rsid w:val="00301A38"/>
    <w:rsid w:val="00305452"/>
    <w:rsid w:val="003107FB"/>
    <w:rsid w:val="00314DE1"/>
    <w:rsid w:val="00322FBA"/>
    <w:rsid w:val="00322FF0"/>
    <w:rsid w:val="00327ED9"/>
    <w:rsid w:val="00333EB7"/>
    <w:rsid w:val="00337C84"/>
    <w:rsid w:val="00342C99"/>
    <w:rsid w:val="00343160"/>
    <w:rsid w:val="00343293"/>
    <w:rsid w:val="00357487"/>
    <w:rsid w:val="003809E3"/>
    <w:rsid w:val="00384AC1"/>
    <w:rsid w:val="003A5D56"/>
    <w:rsid w:val="003B244A"/>
    <w:rsid w:val="003B294C"/>
    <w:rsid w:val="003B686E"/>
    <w:rsid w:val="003B74F2"/>
    <w:rsid w:val="003C5B1C"/>
    <w:rsid w:val="003D2D31"/>
    <w:rsid w:val="003D7B02"/>
    <w:rsid w:val="003E719A"/>
    <w:rsid w:val="004014F1"/>
    <w:rsid w:val="00401BA6"/>
    <w:rsid w:val="00402416"/>
    <w:rsid w:val="00407BDA"/>
    <w:rsid w:val="00415FF5"/>
    <w:rsid w:val="004161A1"/>
    <w:rsid w:val="00420EE9"/>
    <w:rsid w:val="00423A9C"/>
    <w:rsid w:val="00443721"/>
    <w:rsid w:val="004502F2"/>
    <w:rsid w:val="004539C2"/>
    <w:rsid w:val="00455CEF"/>
    <w:rsid w:val="004744E0"/>
    <w:rsid w:val="004814B4"/>
    <w:rsid w:val="00487720"/>
    <w:rsid w:val="00491604"/>
    <w:rsid w:val="004A6053"/>
    <w:rsid w:val="004D0FBB"/>
    <w:rsid w:val="004E2D36"/>
    <w:rsid w:val="004E496E"/>
    <w:rsid w:val="004F26DA"/>
    <w:rsid w:val="00517D32"/>
    <w:rsid w:val="00533506"/>
    <w:rsid w:val="00541E34"/>
    <w:rsid w:val="0054382A"/>
    <w:rsid w:val="0054499A"/>
    <w:rsid w:val="00550DC9"/>
    <w:rsid w:val="00553CAC"/>
    <w:rsid w:val="00557004"/>
    <w:rsid w:val="00560A0C"/>
    <w:rsid w:val="00572ED3"/>
    <w:rsid w:val="00573693"/>
    <w:rsid w:val="005772E5"/>
    <w:rsid w:val="00577881"/>
    <w:rsid w:val="005B64CB"/>
    <w:rsid w:val="005C0167"/>
    <w:rsid w:val="005C0A10"/>
    <w:rsid w:val="005C3422"/>
    <w:rsid w:val="005D4E19"/>
    <w:rsid w:val="005E2A81"/>
    <w:rsid w:val="005F296B"/>
    <w:rsid w:val="005F35AD"/>
    <w:rsid w:val="006174E4"/>
    <w:rsid w:val="006275E2"/>
    <w:rsid w:val="00642D37"/>
    <w:rsid w:val="0064476C"/>
    <w:rsid w:val="0064530A"/>
    <w:rsid w:val="006503B8"/>
    <w:rsid w:val="006549A7"/>
    <w:rsid w:val="0067195F"/>
    <w:rsid w:val="006754C6"/>
    <w:rsid w:val="006B086A"/>
    <w:rsid w:val="006B39FF"/>
    <w:rsid w:val="006B4483"/>
    <w:rsid w:val="006B5B40"/>
    <w:rsid w:val="006C3DD6"/>
    <w:rsid w:val="006C4C09"/>
    <w:rsid w:val="006D2BB9"/>
    <w:rsid w:val="006D550F"/>
    <w:rsid w:val="006D6C5E"/>
    <w:rsid w:val="006F27F9"/>
    <w:rsid w:val="007151FF"/>
    <w:rsid w:val="0071626D"/>
    <w:rsid w:val="00721C1F"/>
    <w:rsid w:val="00722892"/>
    <w:rsid w:val="0072438E"/>
    <w:rsid w:val="00724AD8"/>
    <w:rsid w:val="00725A74"/>
    <w:rsid w:val="00735F61"/>
    <w:rsid w:val="00740689"/>
    <w:rsid w:val="00753B38"/>
    <w:rsid w:val="00753F86"/>
    <w:rsid w:val="00762F64"/>
    <w:rsid w:val="00765492"/>
    <w:rsid w:val="00773285"/>
    <w:rsid w:val="007772EC"/>
    <w:rsid w:val="00781B7F"/>
    <w:rsid w:val="007843CF"/>
    <w:rsid w:val="00787D5F"/>
    <w:rsid w:val="0079008A"/>
    <w:rsid w:val="007913B1"/>
    <w:rsid w:val="00797D68"/>
    <w:rsid w:val="007A0A2E"/>
    <w:rsid w:val="007B5BD2"/>
    <w:rsid w:val="007B6E45"/>
    <w:rsid w:val="007C3957"/>
    <w:rsid w:val="007D2751"/>
    <w:rsid w:val="007D4218"/>
    <w:rsid w:val="007D664E"/>
    <w:rsid w:val="007D68B5"/>
    <w:rsid w:val="007F7D11"/>
    <w:rsid w:val="00803295"/>
    <w:rsid w:val="00806218"/>
    <w:rsid w:val="008139DD"/>
    <w:rsid w:val="0081721A"/>
    <w:rsid w:val="008213EE"/>
    <w:rsid w:val="00834802"/>
    <w:rsid w:val="00862447"/>
    <w:rsid w:val="00866FB4"/>
    <w:rsid w:val="00867144"/>
    <w:rsid w:val="00867212"/>
    <w:rsid w:val="00871F30"/>
    <w:rsid w:val="00876939"/>
    <w:rsid w:val="0088204A"/>
    <w:rsid w:val="0088561C"/>
    <w:rsid w:val="00885F3C"/>
    <w:rsid w:val="008903A3"/>
    <w:rsid w:val="008B4B34"/>
    <w:rsid w:val="008B56D7"/>
    <w:rsid w:val="008B787E"/>
    <w:rsid w:val="008C2FE5"/>
    <w:rsid w:val="008C5701"/>
    <w:rsid w:val="008E3EEC"/>
    <w:rsid w:val="009011B2"/>
    <w:rsid w:val="00903E85"/>
    <w:rsid w:val="00911E5F"/>
    <w:rsid w:val="009252E7"/>
    <w:rsid w:val="00932AF5"/>
    <w:rsid w:val="00937378"/>
    <w:rsid w:val="009439B4"/>
    <w:rsid w:val="00943EE3"/>
    <w:rsid w:val="00951242"/>
    <w:rsid w:val="009664D6"/>
    <w:rsid w:val="00970550"/>
    <w:rsid w:val="009848C5"/>
    <w:rsid w:val="00992B2F"/>
    <w:rsid w:val="00993D9F"/>
    <w:rsid w:val="009B62A5"/>
    <w:rsid w:val="009B6341"/>
    <w:rsid w:val="009B6742"/>
    <w:rsid w:val="009B7EF2"/>
    <w:rsid w:val="009C5FBD"/>
    <w:rsid w:val="009C7C7C"/>
    <w:rsid w:val="009D4097"/>
    <w:rsid w:val="009F617F"/>
    <w:rsid w:val="009F6FAB"/>
    <w:rsid w:val="009F7F31"/>
    <w:rsid w:val="00A03EC3"/>
    <w:rsid w:val="00A13D96"/>
    <w:rsid w:val="00A1661E"/>
    <w:rsid w:val="00A223E9"/>
    <w:rsid w:val="00A232F1"/>
    <w:rsid w:val="00A23462"/>
    <w:rsid w:val="00A24E34"/>
    <w:rsid w:val="00A41F41"/>
    <w:rsid w:val="00A45794"/>
    <w:rsid w:val="00A56C7E"/>
    <w:rsid w:val="00A813DF"/>
    <w:rsid w:val="00AA3BFB"/>
    <w:rsid w:val="00AB0538"/>
    <w:rsid w:val="00AB760F"/>
    <w:rsid w:val="00AC213A"/>
    <w:rsid w:val="00AC44C7"/>
    <w:rsid w:val="00AE3132"/>
    <w:rsid w:val="00AF03B9"/>
    <w:rsid w:val="00AF180C"/>
    <w:rsid w:val="00AF7FB3"/>
    <w:rsid w:val="00B00626"/>
    <w:rsid w:val="00B030F9"/>
    <w:rsid w:val="00B20CD6"/>
    <w:rsid w:val="00B223B3"/>
    <w:rsid w:val="00B30C89"/>
    <w:rsid w:val="00B3335A"/>
    <w:rsid w:val="00B41DC6"/>
    <w:rsid w:val="00B46F25"/>
    <w:rsid w:val="00B50DC0"/>
    <w:rsid w:val="00B57D1F"/>
    <w:rsid w:val="00B648B2"/>
    <w:rsid w:val="00B71939"/>
    <w:rsid w:val="00B83ABD"/>
    <w:rsid w:val="00B84A0F"/>
    <w:rsid w:val="00B87F75"/>
    <w:rsid w:val="00B91A10"/>
    <w:rsid w:val="00BB07F2"/>
    <w:rsid w:val="00BB77B6"/>
    <w:rsid w:val="00BC3E87"/>
    <w:rsid w:val="00BD2288"/>
    <w:rsid w:val="00BD26AA"/>
    <w:rsid w:val="00BE517B"/>
    <w:rsid w:val="00BE589F"/>
    <w:rsid w:val="00BF4585"/>
    <w:rsid w:val="00C07FE2"/>
    <w:rsid w:val="00C23DD6"/>
    <w:rsid w:val="00C36465"/>
    <w:rsid w:val="00C5156F"/>
    <w:rsid w:val="00C611E2"/>
    <w:rsid w:val="00C808AF"/>
    <w:rsid w:val="00C8605D"/>
    <w:rsid w:val="00C86EDD"/>
    <w:rsid w:val="00C87AA8"/>
    <w:rsid w:val="00CA091A"/>
    <w:rsid w:val="00CA200D"/>
    <w:rsid w:val="00CA2056"/>
    <w:rsid w:val="00CA62B2"/>
    <w:rsid w:val="00CA7C47"/>
    <w:rsid w:val="00CA7D30"/>
    <w:rsid w:val="00CB0C60"/>
    <w:rsid w:val="00CB42BD"/>
    <w:rsid w:val="00CB6549"/>
    <w:rsid w:val="00CB6866"/>
    <w:rsid w:val="00CD2259"/>
    <w:rsid w:val="00CD47BC"/>
    <w:rsid w:val="00CE725B"/>
    <w:rsid w:val="00CF05F5"/>
    <w:rsid w:val="00CF5AD6"/>
    <w:rsid w:val="00D00CD0"/>
    <w:rsid w:val="00D03BCE"/>
    <w:rsid w:val="00D0402F"/>
    <w:rsid w:val="00D12E04"/>
    <w:rsid w:val="00D214F2"/>
    <w:rsid w:val="00D21B75"/>
    <w:rsid w:val="00D3669E"/>
    <w:rsid w:val="00D41CD7"/>
    <w:rsid w:val="00D46013"/>
    <w:rsid w:val="00D65A73"/>
    <w:rsid w:val="00D719F5"/>
    <w:rsid w:val="00D800A1"/>
    <w:rsid w:val="00D800E2"/>
    <w:rsid w:val="00DA0385"/>
    <w:rsid w:val="00DB2EB2"/>
    <w:rsid w:val="00DB6FA4"/>
    <w:rsid w:val="00DC18F1"/>
    <w:rsid w:val="00DC3B53"/>
    <w:rsid w:val="00DC54C8"/>
    <w:rsid w:val="00DC77D4"/>
    <w:rsid w:val="00DD63D8"/>
    <w:rsid w:val="00DE1CB4"/>
    <w:rsid w:val="00DE2812"/>
    <w:rsid w:val="00DF20D8"/>
    <w:rsid w:val="00E031CE"/>
    <w:rsid w:val="00E1294A"/>
    <w:rsid w:val="00E1612C"/>
    <w:rsid w:val="00E269B2"/>
    <w:rsid w:val="00E27AC1"/>
    <w:rsid w:val="00E37CFA"/>
    <w:rsid w:val="00E6281F"/>
    <w:rsid w:val="00E645B1"/>
    <w:rsid w:val="00E67A24"/>
    <w:rsid w:val="00E7143A"/>
    <w:rsid w:val="00E71FAE"/>
    <w:rsid w:val="00E72DFE"/>
    <w:rsid w:val="00E7446E"/>
    <w:rsid w:val="00E84F50"/>
    <w:rsid w:val="00E95C52"/>
    <w:rsid w:val="00EB17E1"/>
    <w:rsid w:val="00EB4D21"/>
    <w:rsid w:val="00EC7F1B"/>
    <w:rsid w:val="00ED546F"/>
    <w:rsid w:val="00EF2A2B"/>
    <w:rsid w:val="00EF2C96"/>
    <w:rsid w:val="00F10CD7"/>
    <w:rsid w:val="00F21EF2"/>
    <w:rsid w:val="00F22C91"/>
    <w:rsid w:val="00F25AD7"/>
    <w:rsid w:val="00F333E4"/>
    <w:rsid w:val="00F51C3F"/>
    <w:rsid w:val="00F572BD"/>
    <w:rsid w:val="00F7156D"/>
    <w:rsid w:val="00F74330"/>
    <w:rsid w:val="00F74AB6"/>
    <w:rsid w:val="00F74E31"/>
    <w:rsid w:val="00F75F1F"/>
    <w:rsid w:val="00F82841"/>
    <w:rsid w:val="00FA009D"/>
    <w:rsid w:val="00FA2C53"/>
    <w:rsid w:val="00FA2F06"/>
    <w:rsid w:val="00FA3503"/>
    <w:rsid w:val="00FB63E5"/>
    <w:rsid w:val="00FB68AB"/>
    <w:rsid w:val="00FB6CCF"/>
    <w:rsid w:val="00FC17D6"/>
    <w:rsid w:val="00FC5514"/>
    <w:rsid w:val="00FC7CB3"/>
    <w:rsid w:val="00FC7E1F"/>
    <w:rsid w:val="00FD1AA4"/>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Ttulo1">
    <w:name w:val="heading 1"/>
    <w:basedOn w:val="Normal"/>
    <w:next w:val="Normal"/>
    <w:link w:val="Ttulo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Ttulo3">
    <w:name w:val="heading 3"/>
    <w:basedOn w:val="Normal"/>
    <w:next w:val="Normal"/>
    <w:link w:val="Ttulo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Ttulo4">
    <w:name w:val="heading 4"/>
    <w:basedOn w:val="Normal"/>
    <w:next w:val="Normal"/>
    <w:link w:val="Ttulo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Fontepargpadro"/>
    <w:link w:val="ABNT2"/>
    <w:rsid w:val="007D4218"/>
    <w:rPr>
      <w:rFonts w:ascii="Times New Roman" w:eastAsia="Calibri" w:hAnsi="Times New Roman" w:cs="Times New Roman"/>
      <w:sz w:val="24"/>
      <w:szCs w:val="24"/>
      <w:lang w:val="pt-BR" w:eastAsia="ar-SA"/>
    </w:rPr>
  </w:style>
  <w:style w:type="character" w:customStyle="1" w:styleId="Ttulo1Char">
    <w:name w:val="Título 1 Char"/>
    <w:basedOn w:val="Fontepargpadro"/>
    <w:link w:val="Ttulo1"/>
    <w:uiPriority w:val="9"/>
    <w:rsid w:val="00AA3BFB"/>
    <w:rPr>
      <w:rFonts w:ascii="Arial" w:eastAsiaTheme="majorEastAsia" w:hAnsi="Arial" w:cstheme="majorBidi"/>
      <w:b/>
      <w:bCs/>
      <w:sz w:val="24"/>
      <w:szCs w:val="28"/>
    </w:rPr>
  </w:style>
  <w:style w:type="character" w:customStyle="1" w:styleId="Ttulo2Char">
    <w:name w:val="Título 2 Char"/>
    <w:basedOn w:val="Fontepargpadro"/>
    <w:link w:val="Ttulo2"/>
    <w:uiPriority w:val="9"/>
    <w:rsid w:val="00AA3BFB"/>
    <w:rPr>
      <w:rFonts w:ascii="Arial" w:eastAsiaTheme="majorEastAsia" w:hAnsi="Arial" w:cstheme="majorBidi"/>
      <w:b/>
      <w:bCs/>
      <w:szCs w:val="26"/>
    </w:rPr>
  </w:style>
  <w:style w:type="character" w:customStyle="1" w:styleId="Ttulo3Char">
    <w:name w:val="Título 3 Char"/>
    <w:basedOn w:val="Fontepargpadro"/>
    <w:link w:val="Ttulo3"/>
    <w:uiPriority w:val="9"/>
    <w:rsid w:val="00AA3BFB"/>
    <w:rPr>
      <w:rFonts w:ascii="Arial" w:eastAsiaTheme="majorEastAsia" w:hAnsi="Arial" w:cstheme="majorBidi"/>
      <w:b/>
      <w:bCs/>
    </w:rPr>
  </w:style>
  <w:style w:type="character" w:customStyle="1" w:styleId="Ttulo4Char">
    <w:name w:val="Título 4 Char"/>
    <w:basedOn w:val="Fontepargpadro"/>
    <w:link w:val="Ttulo4"/>
    <w:uiPriority w:val="9"/>
    <w:rsid w:val="0067195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67195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67195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67195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67195F"/>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67195F"/>
    <w:rPr>
      <w:rFonts w:asciiTheme="majorHAnsi" w:eastAsiaTheme="majorEastAsia" w:hAnsiTheme="majorHAnsi" w:cstheme="majorBidi"/>
      <w:i/>
      <w:iCs/>
      <w:color w:val="404040" w:themeColor="text1" w:themeTint="BF"/>
    </w:rPr>
  </w:style>
  <w:style w:type="paragraph" w:styleId="PargrafodaLista">
    <w:name w:val="List Paragraph"/>
    <w:basedOn w:val="Normal"/>
    <w:uiPriority w:val="34"/>
    <w:qFormat/>
    <w:rsid w:val="0067195F"/>
    <w:pPr>
      <w:ind w:left="720"/>
      <w:contextualSpacing/>
    </w:pPr>
  </w:style>
  <w:style w:type="character" w:customStyle="1" w:styleId="apple-converted-space">
    <w:name w:val="apple-converted-space"/>
    <w:basedOn w:val="Fontepargpadro"/>
    <w:rsid w:val="00C5156F"/>
  </w:style>
  <w:style w:type="character" w:styleId="Hyperlink">
    <w:name w:val="Hyperlink"/>
    <w:basedOn w:val="Fontepargpadro"/>
    <w:uiPriority w:val="99"/>
    <w:semiHidden/>
    <w:unhideWhenUsed/>
    <w:rsid w:val="00C5156F"/>
    <w:rPr>
      <w:color w:val="0000FF"/>
      <w:u w:val="single"/>
    </w:rPr>
  </w:style>
  <w:style w:type="paragraph" w:styleId="TextosemFormatao">
    <w:name w:val="Plain Text"/>
    <w:basedOn w:val="Normal"/>
    <w:link w:val="TextosemFormataoChar"/>
    <w:uiPriority w:val="99"/>
    <w:unhideWhenUsed/>
    <w:rsid w:val="00333EB7"/>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333EB7"/>
    <w:rPr>
      <w:rFonts w:ascii="Consolas" w:hAnsi="Consolas" w:cs="Consolas"/>
      <w:sz w:val="21"/>
      <w:szCs w:val="21"/>
    </w:rPr>
  </w:style>
  <w:style w:type="paragraph" w:styleId="Textodebalo">
    <w:name w:val="Balloon Text"/>
    <w:basedOn w:val="Normal"/>
    <w:link w:val="TextodebaloChar"/>
    <w:uiPriority w:val="99"/>
    <w:semiHidden/>
    <w:unhideWhenUsed/>
    <w:rsid w:val="00937378"/>
    <w:rPr>
      <w:rFonts w:ascii="Tahoma" w:hAnsi="Tahoma" w:cs="Tahoma"/>
      <w:sz w:val="16"/>
      <w:szCs w:val="16"/>
    </w:rPr>
  </w:style>
  <w:style w:type="character" w:customStyle="1" w:styleId="TextodebaloChar">
    <w:name w:val="Texto de balão Char"/>
    <w:basedOn w:val="Fontepargpadro"/>
    <w:link w:val="Textodebalo"/>
    <w:uiPriority w:val="99"/>
    <w:semiHidden/>
    <w:rsid w:val="00937378"/>
    <w:rPr>
      <w:rFonts w:ascii="Tahoma" w:hAnsi="Tahoma" w:cs="Tahoma"/>
      <w:sz w:val="16"/>
      <w:szCs w:val="16"/>
    </w:rPr>
  </w:style>
  <w:style w:type="paragraph" w:styleId="Legenda">
    <w:name w:val="caption"/>
    <w:basedOn w:val="Normal"/>
    <w:next w:val="Normal"/>
    <w:uiPriority w:val="35"/>
    <w:unhideWhenUsed/>
    <w:qFormat/>
    <w:rsid w:val="00FC7E1F"/>
    <w:pPr>
      <w:spacing w:after="200"/>
    </w:pPr>
    <w:rPr>
      <w:b/>
      <w:bCs/>
      <w:sz w:val="18"/>
      <w:szCs w:val="18"/>
    </w:rPr>
  </w:style>
  <w:style w:type="paragraph" w:styleId="Bibliografia">
    <w:name w:val="Bibliography"/>
    <w:basedOn w:val="Normal"/>
    <w:next w:val="Normal"/>
    <w:uiPriority w:val="37"/>
    <w:unhideWhenUsed/>
    <w:rsid w:val="00F7156D"/>
    <w:pPr>
      <w:tabs>
        <w:tab w:val="clear" w:pos="288"/>
      </w:tabs>
    </w:pPr>
  </w:style>
  <w:style w:type="paragraph" w:styleId="Cabealho">
    <w:name w:val="header"/>
    <w:basedOn w:val="Normal"/>
    <w:link w:val="CabealhoChar"/>
    <w:uiPriority w:val="99"/>
    <w:semiHidden/>
    <w:unhideWhenUsed/>
    <w:rsid w:val="00DC54C8"/>
    <w:pPr>
      <w:tabs>
        <w:tab w:val="clear" w:pos="288"/>
        <w:tab w:val="center" w:pos="4680"/>
        <w:tab w:val="right" w:pos="9360"/>
      </w:tabs>
      <w:spacing w:before="0"/>
    </w:pPr>
  </w:style>
  <w:style w:type="character" w:customStyle="1" w:styleId="CabealhoChar">
    <w:name w:val="Cabeçalho Char"/>
    <w:basedOn w:val="Fontepargpadro"/>
    <w:link w:val="Cabealho"/>
    <w:uiPriority w:val="99"/>
    <w:semiHidden/>
    <w:rsid w:val="00DC54C8"/>
  </w:style>
  <w:style w:type="paragraph" w:styleId="Rodap">
    <w:name w:val="footer"/>
    <w:basedOn w:val="Normal"/>
    <w:link w:val="RodapChar"/>
    <w:uiPriority w:val="99"/>
    <w:semiHidden/>
    <w:unhideWhenUsed/>
    <w:rsid w:val="00DC54C8"/>
    <w:pPr>
      <w:tabs>
        <w:tab w:val="clear" w:pos="288"/>
        <w:tab w:val="center" w:pos="4680"/>
        <w:tab w:val="right" w:pos="9360"/>
      </w:tabs>
      <w:spacing w:before="0"/>
    </w:pPr>
  </w:style>
  <w:style w:type="character" w:customStyle="1" w:styleId="RodapChar">
    <w:name w:val="Rodapé Char"/>
    <w:basedOn w:val="Fontepargpadro"/>
    <w:link w:val="Rodap"/>
    <w:uiPriority w:val="99"/>
    <w:semiHidden/>
    <w:rsid w:val="00DC54C8"/>
  </w:style>
  <w:style w:type="paragraph" w:styleId="SemEspaamento">
    <w:name w:val="No Spacing"/>
    <w:uiPriority w:val="1"/>
    <w:qFormat/>
    <w:rsid w:val="003A5D56"/>
    <w:pPr>
      <w:tabs>
        <w:tab w:val="left" w:pos="288"/>
      </w:tabs>
      <w:spacing w:beforeAutospacing="1"/>
      <w:ind w:right="432"/>
    </w:pPr>
  </w:style>
  <w:style w:type="character" w:styleId="Refdecomentrio">
    <w:name w:val="annotation reference"/>
    <w:basedOn w:val="Fontepargpadro"/>
    <w:uiPriority w:val="99"/>
    <w:semiHidden/>
    <w:unhideWhenUsed/>
    <w:rsid w:val="00CD47BC"/>
    <w:rPr>
      <w:sz w:val="16"/>
      <w:szCs w:val="16"/>
    </w:rPr>
  </w:style>
  <w:style w:type="paragraph" w:styleId="Textodecomentrio">
    <w:name w:val="annotation text"/>
    <w:basedOn w:val="Normal"/>
    <w:link w:val="TextodecomentrioChar"/>
    <w:uiPriority w:val="99"/>
    <w:semiHidden/>
    <w:unhideWhenUsed/>
    <w:rsid w:val="00CD47BC"/>
  </w:style>
  <w:style w:type="character" w:customStyle="1" w:styleId="TextodecomentrioChar">
    <w:name w:val="Texto de comentário Char"/>
    <w:basedOn w:val="Fontepargpadro"/>
    <w:link w:val="Textodecomentrio"/>
    <w:uiPriority w:val="99"/>
    <w:semiHidden/>
    <w:rsid w:val="00CD47BC"/>
  </w:style>
  <w:style w:type="paragraph" w:styleId="Assuntodocomentrio">
    <w:name w:val="annotation subject"/>
    <w:basedOn w:val="Textodecomentrio"/>
    <w:next w:val="Textodecomentrio"/>
    <w:link w:val="AssuntodocomentrioChar"/>
    <w:uiPriority w:val="99"/>
    <w:semiHidden/>
    <w:unhideWhenUsed/>
    <w:rsid w:val="00CD47BC"/>
    <w:rPr>
      <w:b/>
      <w:bCs/>
    </w:rPr>
  </w:style>
  <w:style w:type="character" w:customStyle="1" w:styleId="AssuntodocomentrioChar">
    <w:name w:val="Assunto do comentário Char"/>
    <w:basedOn w:val="TextodecomentrioChar"/>
    <w:link w:val="Assuntodocomentrio"/>
    <w:uiPriority w:val="99"/>
    <w:semiHidden/>
    <w:rsid w:val="00CD47BC"/>
    <w:rPr>
      <w:b/>
      <w:bCs/>
    </w:rPr>
  </w:style>
  <w:style w:type="paragraph" w:styleId="Reviso">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grammar.ccc.commnet.edu/grammar/notorious/that.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diagramQuickStyle" Target="diagrams/quickStyle2.xml"/><Relationship Id="rId27"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AA661A-4BEF-4403-924E-0630AEAF991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E9437E3-C03C-448A-AB77-6D5FE67519A7}">
      <dgm:prSet phldrT="[Text]" custT="1"/>
      <dgm:spPr/>
      <dgm:t>
        <a:bodyPr/>
        <a:lstStyle/>
        <a:p>
          <a:r>
            <a:rPr lang="en-US" sz="800" b="1"/>
            <a:t>World</a:t>
          </a:r>
        </a:p>
      </dgm:t>
    </dgm:pt>
    <dgm:pt modelId="{FFF330E8-CD48-4EF3-AE6C-0C42B496B532}" type="parTrans" cxnId="{98A2A7B2-DF40-4B79-9B97-D4AC8B27EF00}">
      <dgm:prSet/>
      <dgm:spPr/>
      <dgm:t>
        <a:bodyPr/>
        <a:lstStyle/>
        <a:p>
          <a:endParaRPr lang="en-US" sz="2400" b="1"/>
        </a:p>
      </dgm:t>
    </dgm:pt>
    <dgm:pt modelId="{7F8DCBDF-4598-4453-BF88-D0551209D1EB}" type="sibTrans" cxnId="{98A2A7B2-DF40-4B79-9B97-D4AC8B27EF00}">
      <dgm:prSet/>
      <dgm:spPr/>
      <dgm:t>
        <a:bodyPr/>
        <a:lstStyle/>
        <a:p>
          <a:endParaRPr lang="en-US" sz="2400" b="1"/>
        </a:p>
      </dgm:t>
    </dgm:pt>
    <dgm:pt modelId="{2E761458-D5D2-4F0B-A4DA-268653F52D2E}">
      <dgm:prSet phldrT="[Text]" custT="1"/>
      <dgm:spPr/>
      <dgm:t>
        <a:bodyPr/>
        <a:lstStyle/>
        <a:p>
          <a:r>
            <a:rPr lang="en-US" sz="800" b="1"/>
            <a:t>Scene 1</a:t>
          </a:r>
        </a:p>
      </dgm:t>
    </dgm:pt>
    <dgm:pt modelId="{47FEFECF-AC70-4F9C-A501-95A566C16036}" type="parTrans" cxnId="{67C9E603-2078-4F9D-A74B-62CC197AB94B}">
      <dgm:prSet/>
      <dgm:spPr/>
      <dgm:t>
        <a:bodyPr/>
        <a:lstStyle/>
        <a:p>
          <a:endParaRPr lang="en-US" sz="2400" b="1"/>
        </a:p>
      </dgm:t>
    </dgm:pt>
    <dgm:pt modelId="{CD7F3198-C56F-4569-AD33-3337F022490E}" type="sibTrans" cxnId="{67C9E603-2078-4F9D-A74B-62CC197AB94B}">
      <dgm:prSet/>
      <dgm:spPr/>
      <dgm:t>
        <a:bodyPr/>
        <a:lstStyle/>
        <a:p>
          <a:endParaRPr lang="en-US" sz="2400" b="1"/>
        </a:p>
      </dgm:t>
    </dgm:pt>
    <dgm:pt modelId="{EEAADAFC-102D-4778-A2E1-F9CDB1354786}">
      <dgm:prSet phldrT="[Text]" custT="1"/>
      <dgm:spPr/>
      <dgm:t>
        <a:bodyPr/>
        <a:lstStyle/>
        <a:p>
          <a:r>
            <a:rPr lang="en-US" sz="800" b="1"/>
            <a:t>Entity A</a:t>
          </a:r>
        </a:p>
      </dgm:t>
    </dgm:pt>
    <dgm:pt modelId="{31A6C6E3-C828-4710-9A9E-EAC5F5A0B65E}" type="parTrans" cxnId="{2DD881E4-825B-4940-B212-228E6607BF9E}">
      <dgm:prSet/>
      <dgm:spPr/>
      <dgm:t>
        <a:bodyPr/>
        <a:lstStyle/>
        <a:p>
          <a:endParaRPr lang="en-US" sz="2400" b="1"/>
        </a:p>
      </dgm:t>
    </dgm:pt>
    <dgm:pt modelId="{52926090-D711-4E53-9FBB-32360B1D6187}" type="sibTrans" cxnId="{2DD881E4-825B-4940-B212-228E6607BF9E}">
      <dgm:prSet/>
      <dgm:spPr/>
      <dgm:t>
        <a:bodyPr/>
        <a:lstStyle/>
        <a:p>
          <a:endParaRPr lang="en-US" sz="2400" b="1"/>
        </a:p>
      </dgm:t>
    </dgm:pt>
    <dgm:pt modelId="{3A715E11-2782-443D-8812-26A7A56DEC32}">
      <dgm:prSet phldrT="[Text]" custT="1"/>
      <dgm:spPr/>
      <dgm:t>
        <a:bodyPr/>
        <a:lstStyle/>
        <a:p>
          <a:r>
            <a:rPr lang="en-US" sz="800" b="1"/>
            <a:t>Entity B</a:t>
          </a:r>
        </a:p>
      </dgm:t>
    </dgm:pt>
    <dgm:pt modelId="{0CE7EDEA-1093-4D7B-B839-824F60595889}" type="parTrans" cxnId="{C98C7E21-8D66-4C9B-8FEA-F73D9F8FA281}">
      <dgm:prSet/>
      <dgm:spPr/>
      <dgm:t>
        <a:bodyPr/>
        <a:lstStyle/>
        <a:p>
          <a:endParaRPr lang="en-US" sz="2400" b="1"/>
        </a:p>
      </dgm:t>
    </dgm:pt>
    <dgm:pt modelId="{F2B6DABE-64AF-4191-8AB6-9D9DC100BE2A}" type="sibTrans" cxnId="{C98C7E21-8D66-4C9B-8FEA-F73D9F8FA281}">
      <dgm:prSet/>
      <dgm:spPr/>
      <dgm:t>
        <a:bodyPr/>
        <a:lstStyle/>
        <a:p>
          <a:endParaRPr lang="en-US" sz="2400" b="1"/>
        </a:p>
      </dgm:t>
    </dgm:pt>
    <dgm:pt modelId="{2C91015B-D9CE-4D94-AC9D-2A78389DB0EC}">
      <dgm:prSet phldrT="[Text]" custT="1"/>
      <dgm:spPr/>
      <dgm:t>
        <a:bodyPr/>
        <a:lstStyle/>
        <a:p>
          <a:r>
            <a:rPr lang="en-US" sz="800" b="1"/>
            <a:t>Action List</a:t>
          </a:r>
        </a:p>
      </dgm:t>
    </dgm:pt>
    <dgm:pt modelId="{6EC8786E-0C8D-4E52-B9F9-CADCB5E7ABFB}" type="parTrans" cxnId="{8B1658EF-7B5B-475C-A69B-BA4B8A6E4DB8}">
      <dgm:prSet/>
      <dgm:spPr/>
      <dgm:t>
        <a:bodyPr/>
        <a:lstStyle/>
        <a:p>
          <a:endParaRPr lang="en-US" sz="2400" b="1"/>
        </a:p>
      </dgm:t>
    </dgm:pt>
    <dgm:pt modelId="{2016F609-3CDA-4DCE-AE9F-B3661A57C409}" type="sibTrans" cxnId="{8B1658EF-7B5B-475C-A69B-BA4B8A6E4DB8}">
      <dgm:prSet/>
      <dgm:spPr/>
      <dgm:t>
        <a:bodyPr/>
        <a:lstStyle/>
        <a:p>
          <a:endParaRPr lang="en-US" sz="2400" b="1"/>
        </a:p>
      </dgm:t>
    </dgm:pt>
    <dgm:pt modelId="{8718C682-FD34-4735-B6FD-6E50646781EE}">
      <dgm:prSet phldrT="[Text]" custT="1"/>
      <dgm:spPr/>
      <dgm:t>
        <a:bodyPr/>
        <a:lstStyle/>
        <a:p>
          <a:r>
            <a:rPr lang="en-US" sz="800" b="1"/>
            <a:t>Action A</a:t>
          </a:r>
        </a:p>
      </dgm:t>
    </dgm:pt>
    <dgm:pt modelId="{EA7370C1-D18E-45D3-B874-9EC2ECB7CBA7}" type="parTrans" cxnId="{DA7E55B3-6F9E-4FAE-A984-4C41F1250FC7}">
      <dgm:prSet/>
      <dgm:spPr/>
      <dgm:t>
        <a:bodyPr/>
        <a:lstStyle/>
        <a:p>
          <a:endParaRPr lang="en-US" sz="2400" b="1"/>
        </a:p>
      </dgm:t>
    </dgm:pt>
    <dgm:pt modelId="{04DCB661-E99C-46D0-A490-FE4AE57336D1}" type="sibTrans" cxnId="{DA7E55B3-6F9E-4FAE-A984-4C41F1250FC7}">
      <dgm:prSet/>
      <dgm:spPr/>
      <dgm:t>
        <a:bodyPr/>
        <a:lstStyle/>
        <a:p>
          <a:endParaRPr lang="en-US" sz="2400" b="1"/>
        </a:p>
      </dgm:t>
    </dgm:pt>
    <dgm:pt modelId="{4F61C8A7-7708-4DCD-8FAD-0D093CB59910}">
      <dgm:prSet phldrT="[Text]" custT="1"/>
      <dgm:spPr/>
      <dgm:t>
        <a:bodyPr/>
        <a:lstStyle/>
        <a:p>
          <a:r>
            <a:rPr lang="en-US" sz="800" b="1"/>
            <a:t>Action B</a:t>
          </a:r>
        </a:p>
      </dgm:t>
    </dgm:pt>
    <dgm:pt modelId="{47DA70D4-4EDE-4C6B-88CC-CFED254D69CF}" type="parTrans" cxnId="{BB5AC83C-870E-4157-8A19-80D7224057F2}">
      <dgm:prSet/>
      <dgm:spPr/>
      <dgm:t>
        <a:bodyPr/>
        <a:lstStyle/>
        <a:p>
          <a:endParaRPr lang="en-US" sz="2400" b="1"/>
        </a:p>
      </dgm:t>
    </dgm:pt>
    <dgm:pt modelId="{A79538E7-BEA4-4E3C-85CB-824E5A8CC3EE}" type="sibTrans" cxnId="{BB5AC83C-870E-4157-8A19-80D7224057F2}">
      <dgm:prSet/>
      <dgm:spPr/>
      <dgm:t>
        <a:bodyPr/>
        <a:lstStyle/>
        <a:p>
          <a:endParaRPr lang="en-US" sz="2400" b="1"/>
        </a:p>
      </dgm:t>
    </dgm:pt>
    <dgm:pt modelId="{AFD8EE0F-BB33-43FC-ADF7-2266E646A094}">
      <dgm:prSet phldrT="[Text]" custT="1"/>
      <dgm:spPr/>
      <dgm:t>
        <a:bodyPr/>
        <a:lstStyle/>
        <a:p>
          <a:r>
            <a:rPr lang="en-US" sz="800" b="1"/>
            <a:t>...</a:t>
          </a:r>
        </a:p>
      </dgm:t>
    </dgm:pt>
    <dgm:pt modelId="{15193B20-57D9-4B24-A722-18BBDE9E175C}" type="parTrans" cxnId="{78AF5B87-ED48-4951-ABDD-BFB8949F4764}">
      <dgm:prSet/>
      <dgm:spPr/>
      <dgm:t>
        <a:bodyPr/>
        <a:lstStyle/>
        <a:p>
          <a:endParaRPr lang="en-US" sz="2400" b="1"/>
        </a:p>
      </dgm:t>
    </dgm:pt>
    <dgm:pt modelId="{84849F7D-8403-41A7-8BA2-D34C7886CA62}" type="sibTrans" cxnId="{78AF5B87-ED48-4951-ABDD-BFB8949F4764}">
      <dgm:prSet/>
      <dgm:spPr/>
      <dgm:t>
        <a:bodyPr/>
        <a:lstStyle/>
        <a:p>
          <a:endParaRPr lang="en-US" sz="2400" b="1"/>
        </a:p>
      </dgm:t>
    </dgm:pt>
    <dgm:pt modelId="{701BC080-C9D3-494A-97BA-15CEE620690D}">
      <dgm:prSet phldrT="[Text]" custT="1"/>
      <dgm:spPr/>
      <dgm:t>
        <a:bodyPr/>
        <a:lstStyle/>
        <a:p>
          <a:r>
            <a:rPr lang="en-US" sz="800" b="1"/>
            <a:t>Scene 2</a:t>
          </a:r>
        </a:p>
      </dgm:t>
    </dgm:pt>
    <dgm:pt modelId="{F63D5E74-D0C5-4A90-9E6F-03BE87691DCA}" type="parTrans" cxnId="{A13CCEE7-B60C-4E47-9ABF-31603A1CA1CD}">
      <dgm:prSet/>
      <dgm:spPr/>
      <dgm:t>
        <a:bodyPr/>
        <a:lstStyle/>
        <a:p>
          <a:endParaRPr lang="en-US" sz="2400" b="1"/>
        </a:p>
      </dgm:t>
    </dgm:pt>
    <dgm:pt modelId="{736DC1C0-7688-4CFA-A6F3-C7605AE6F5CE}" type="sibTrans" cxnId="{A13CCEE7-B60C-4E47-9ABF-31603A1CA1CD}">
      <dgm:prSet/>
      <dgm:spPr/>
      <dgm:t>
        <a:bodyPr/>
        <a:lstStyle/>
        <a:p>
          <a:endParaRPr lang="en-US" sz="2400" b="1"/>
        </a:p>
      </dgm:t>
    </dgm:pt>
    <dgm:pt modelId="{B8DABCB3-4BE4-49BB-B226-C6D119159FDF}">
      <dgm:prSet phldrT="[Text]" custT="1"/>
      <dgm:spPr/>
      <dgm:t>
        <a:bodyPr/>
        <a:lstStyle/>
        <a:p>
          <a:r>
            <a:rPr lang="en-US" sz="800" b="1"/>
            <a:t>Entity X</a:t>
          </a:r>
        </a:p>
      </dgm:t>
    </dgm:pt>
    <dgm:pt modelId="{DD40CA9F-5E91-4B81-8CF3-E0D13193F031}" type="parTrans" cxnId="{1E04FC40-B259-4F27-BBC5-90A422A3F25C}">
      <dgm:prSet/>
      <dgm:spPr/>
      <dgm:t>
        <a:bodyPr/>
        <a:lstStyle/>
        <a:p>
          <a:endParaRPr lang="en-US" sz="2400" b="1"/>
        </a:p>
      </dgm:t>
    </dgm:pt>
    <dgm:pt modelId="{E2879F30-06D4-426B-9936-5083A3B90111}" type="sibTrans" cxnId="{1E04FC40-B259-4F27-BBC5-90A422A3F25C}">
      <dgm:prSet/>
      <dgm:spPr/>
      <dgm:t>
        <a:bodyPr/>
        <a:lstStyle/>
        <a:p>
          <a:endParaRPr lang="en-US" sz="2400" b="1"/>
        </a:p>
      </dgm:t>
    </dgm:pt>
    <dgm:pt modelId="{315652E5-15F1-4708-BD15-22B2BD30CBE6}">
      <dgm:prSet phldrT="[Text]" custT="1"/>
      <dgm:spPr/>
      <dgm:t>
        <a:bodyPr/>
        <a:lstStyle/>
        <a:p>
          <a:r>
            <a:rPr lang="en-US" sz="800" b="1"/>
            <a:t>Entity Y</a:t>
          </a:r>
        </a:p>
      </dgm:t>
    </dgm:pt>
    <dgm:pt modelId="{033F39BB-CB5E-4FF6-903B-3B470D3FF942}" type="parTrans" cxnId="{431A343C-2F49-4524-83C5-053BF0BE55E5}">
      <dgm:prSet/>
      <dgm:spPr/>
      <dgm:t>
        <a:bodyPr/>
        <a:lstStyle/>
        <a:p>
          <a:endParaRPr lang="en-US" sz="2400" b="1"/>
        </a:p>
      </dgm:t>
    </dgm:pt>
    <dgm:pt modelId="{11533ABB-7BFF-42CD-9495-F7926BE66C95}" type="sibTrans" cxnId="{431A343C-2F49-4524-83C5-053BF0BE55E5}">
      <dgm:prSet/>
      <dgm:spPr/>
      <dgm:t>
        <a:bodyPr/>
        <a:lstStyle/>
        <a:p>
          <a:endParaRPr lang="en-US" sz="2400" b="1"/>
        </a:p>
      </dgm:t>
    </dgm:pt>
    <dgm:pt modelId="{6ABFC243-C0FC-411B-85E4-9C4FE565EAFC}">
      <dgm:prSet phldrT="[Text]" custT="1"/>
      <dgm:spPr/>
      <dgm:t>
        <a:bodyPr/>
        <a:lstStyle/>
        <a:p>
          <a:r>
            <a:rPr lang="en-US" sz="800" b="1"/>
            <a:t>Action List</a:t>
          </a:r>
        </a:p>
      </dgm:t>
    </dgm:pt>
    <dgm:pt modelId="{B711ED03-6ADC-44D3-BC5D-05F587F285EC}" type="parTrans" cxnId="{639C09F0-5A3F-4D9D-93B4-21B9F7FE4BA3}">
      <dgm:prSet/>
      <dgm:spPr/>
      <dgm:t>
        <a:bodyPr/>
        <a:lstStyle/>
        <a:p>
          <a:endParaRPr lang="en-US" sz="2400" b="1"/>
        </a:p>
      </dgm:t>
    </dgm:pt>
    <dgm:pt modelId="{9E8780C3-A15C-4455-A389-20DDA5F6A7AE}" type="sibTrans" cxnId="{639C09F0-5A3F-4D9D-93B4-21B9F7FE4BA3}">
      <dgm:prSet/>
      <dgm:spPr/>
      <dgm:t>
        <a:bodyPr/>
        <a:lstStyle/>
        <a:p>
          <a:endParaRPr lang="en-US" sz="2400" b="1"/>
        </a:p>
      </dgm:t>
    </dgm:pt>
    <dgm:pt modelId="{3DCCD0FF-67BD-444F-BB48-46996068C3EC}">
      <dgm:prSet phldrT="[Text]" custT="1"/>
      <dgm:spPr/>
      <dgm:t>
        <a:bodyPr/>
        <a:lstStyle/>
        <a:p>
          <a:r>
            <a:rPr lang="en-US" sz="800" b="1"/>
            <a:t>Action A</a:t>
          </a:r>
        </a:p>
      </dgm:t>
    </dgm:pt>
    <dgm:pt modelId="{40F894DB-E79B-4791-B946-058439884CB8}" type="parTrans" cxnId="{3E4D1979-B87D-4CE7-BB4A-94B39ECB528D}">
      <dgm:prSet/>
      <dgm:spPr/>
      <dgm:t>
        <a:bodyPr/>
        <a:lstStyle/>
        <a:p>
          <a:endParaRPr lang="en-US" sz="2400" b="1"/>
        </a:p>
      </dgm:t>
    </dgm:pt>
    <dgm:pt modelId="{3CA33294-E108-4E3E-A4E6-646E5B93537C}" type="sibTrans" cxnId="{3E4D1979-B87D-4CE7-BB4A-94B39ECB528D}">
      <dgm:prSet/>
      <dgm:spPr/>
      <dgm:t>
        <a:bodyPr/>
        <a:lstStyle/>
        <a:p>
          <a:endParaRPr lang="en-US" sz="2400" b="1"/>
        </a:p>
      </dgm:t>
    </dgm:pt>
    <dgm:pt modelId="{0D64E0A4-5C16-4AD8-9961-C137A76A8674}">
      <dgm:prSet phldrT="[Text]" custT="1"/>
      <dgm:spPr/>
      <dgm:t>
        <a:bodyPr/>
        <a:lstStyle/>
        <a:p>
          <a:r>
            <a:rPr lang="en-US" sz="800" b="1"/>
            <a:t>Action B</a:t>
          </a:r>
        </a:p>
      </dgm:t>
    </dgm:pt>
    <dgm:pt modelId="{2180F5B7-50A9-4F6E-9AD4-4B23F9D01339}" type="parTrans" cxnId="{90A6E97A-CDDF-4A7B-A72A-AECB0795DD24}">
      <dgm:prSet/>
      <dgm:spPr/>
      <dgm:t>
        <a:bodyPr/>
        <a:lstStyle/>
        <a:p>
          <a:endParaRPr lang="en-US" sz="2400" b="1"/>
        </a:p>
      </dgm:t>
    </dgm:pt>
    <dgm:pt modelId="{E1D17E2A-CE77-456B-ABB4-A7A1911AA31F}" type="sibTrans" cxnId="{90A6E97A-CDDF-4A7B-A72A-AECB0795DD24}">
      <dgm:prSet/>
      <dgm:spPr/>
      <dgm:t>
        <a:bodyPr/>
        <a:lstStyle/>
        <a:p>
          <a:endParaRPr lang="en-US" sz="2400" b="1"/>
        </a:p>
      </dgm:t>
    </dgm:pt>
    <dgm:pt modelId="{F54B8741-5F08-4880-ACD7-C52319088C11}">
      <dgm:prSet phldrT="[Text]" custT="1"/>
      <dgm:spPr/>
      <dgm:t>
        <a:bodyPr/>
        <a:lstStyle/>
        <a:p>
          <a:r>
            <a:rPr lang="en-US" sz="800" b="1"/>
            <a:t>...</a:t>
          </a:r>
        </a:p>
      </dgm:t>
    </dgm:pt>
    <dgm:pt modelId="{FD4E485C-2F3C-4831-94EB-9FA4153D11A0}" type="parTrans" cxnId="{ABD4B6FC-9C2D-4CDB-BBE8-0442C00C9ACB}">
      <dgm:prSet/>
      <dgm:spPr/>
      <dgm:t>
        <a:bodyPr/>
        <a:lstStyle/>
        <a:p>
          <a:endParaRPr lang="en-US" sz="2400" b="1"/>
        </a:p>
      </dgm:t>
    </dgm:pt>
    <dgm:pt modelId="{47A7BC17-1934-4BA0-B10E-127CBBDF38B6}" type="sibTrans" cxnId="{ABD4B6FC-9C2D-4CDB-BBE8-0442C00C9ACB}">
      <dgm:prSet/>
      <dgm:spPr/>
      <dgm:t>
        <a:bodyPr/>
        <a:lstStyle/>
        <a:p>
          <a:endParaRPr lang="en-US" sz="2400" b="1"/>
        </a:p>
      </dgm:t>
    </dgm:pt>
    <dgm:pt modelId="{D4B4218E-4613-46A8-B7DF-69519E9FA41E}">
      <dgm:prSet phldrT="[Text]" custT="1"/>
      <dgm:spPr/>
      <dgm:t>
        <a:bodyPr/>
        <a:lstStyle/>
        <a:p>
          <a:r>
            <a:rPr lang="en-US" sz="800" b="1"/>
            <a:t>...</a:t>
          </a:r>
        </a:p>
      </dgm:t>
    </dgm:pt>
    <dgm:pt modelId="{A292785D-72BD-4183-9EC5-234D4AC06DC5}" type="parTrans" cxnId="{38B2D880-F8FF-41E5-B94A-3DC105962887}">
      <dgm:prSet/>
      <dgm:spPr/>
      <dgm:t>
        <a:bodyPr/>
        <a:lstStyle/>
        <a:p>
          <a:endParaRPr lang="en-US" sz="2400" b="1"/>
        </a:p>
      </dgm:t>
    </dgm:pt>
    <dgm:pt modelId="{3D7F389C-3798-4E11-A194-AD67068FF5DC}" type="sibTrans" cxnId="{38B2D880-F8FF-41E5-B94A-3DC105962887}">
      <dgm:prSet/>
      <dgm:spPr/>
      <dgm:t>
        <a:bodyPr/>
        <a:lstStyle/>
        <a:p>
          <a:endParaRPr lang="en-US" sz="2400" b="1"/>
        </a:p>
      </dgm:t>
    </dgm:pt>
    <dgm:pt modelId="{3269B414-A36E-4BB7-B3F8-371BE2827A73}">
      <dgm:prSet phldrT="[Text]" custT="1"/>
      <dgm:spPr/>
      <dgm:t>
        <a:bodyPr/>
        <a:lstStyle/>
        <a:p>
          <a:r>
            <a:rPr lang="en-US" sz="800" b="1"/>
            <a:t>...</a:t>
          </a:r>
        </a:p>
      </dgm:t>
    </dgm:pt>
    <dgm:pt modelId="{C337887D-1E90-41BD-B6AA-0C78FDD7E169}" type="parTrans" cxnId="{8C081D5C-8F7F-49F9-AAB3-7C72F7D17E10}">
      <dgm:prSet/>
      <dgm:spPr/>
      <dgm:t>
        <a:bodyPr/>
        <a:lstStyle/>
        <a:p>
          <a:endParaRPr lang="en-US" sz="2400" b="1"/>
        </a:p>
      </dgm:t>
    </dgm:pt>
    <dgm:pt modelId="{0A29904C-F622-4543-9729-752F1A76F215}" type="sibTrans" cxnId="{8C081D5C-8F7F-49F9-AAB3-7C72F7D17E10}">
      <dgm:prSet/>
      <dgm:spPr/>
      <dgm:t>
        <a:bodyPr/>
        <a:lstStyle/>
        <a:p>
          <a:endParaRPr lang="en-US" sz="2400" b="1"/>
        </a:p>
      </dgm:t>
    </dgm:pt>
    <dgm:pt modelId="{FBBCAFCE-65EB-4DFA-90CD-25CD77B92655}">
      <dgm:prSet phldrT="[Text]" custT="1"/>
      <dgm:spPr/>
      <dgm:t>
        <a:bodyPr/>
        <a:lstStyle/>
        <a:p>
          <a:r>
            <a:rPr lang="en-US" sz="800" b="1"/>
            <a:t>...</a:t>
          </a:r>
        </a:p>
      </dgm:t>
    </dgm:pt>
    <dgm:pt modelId="{250B3B3C-B7AE-4C09-99CB-AA007B0826F7}" type="parTrans" cxnId="{FBE45E71-4BC7-43B3-983B-0823AB6E317E}">
      <dgm:prSet/>
      <dgm:spPr/>
      <dgm:t>
        <a:bodyPr/>
        <a:lstStyle/>
        <a:p>
          <a:endParaRPr lang="en-US" sz="2400" b="1"/>
        </a:p>
      </dgm:t>
    </dgm:pt>
    <dgm:pt modelId="{52DDD814-08DB-4357-887B-FEE75E25FD88}" type="sibTrans" cxnId="{FBE45E71-4BC7-43B3-983B-0823AB6E317E}">
      <dgm:prSet/>
      <dgm:spPr/>
      <dgm:t>
        <a:bodyPr/>
        <a:lstStyle/>
        <a:p>
          <a:endParaRPr lang="en-US" sz="2400" b="1"/>
        </a:p>
      </dgm:t>
    </dgm:pt>
    <dgm:pt modelId="{0819E76F-547A-48A6-9F7B-D5289582814D}" type="pres">
      <dgm:prSet presAssocID="{CDAA661A-4BEF-4403-924E-0630AEAF9914}" presName="hierChild1" presStyleCnt="0">
        <dgm:presLayoutVars>
          <dgm:chPref val="1"/>
          <dgm:dir/>
          <dgm:animOne val="branch"/>
          <dgm:animLvl val="lvl"/>
          <dgm:resizeHandles/>
        </dgm:presLayoutVars>
      </dgm:prSet>
      <dgm:spPr/>
      <dgm:t>
        <a:bodyPr/>
        <a:lstStyle/>
        <a:p>
          <a:endParaRPr lang="en-US"/>
        </a:p>
      </dgm:t>
    </dgm:pt>
    <dgm:pt modelId="{7ECD1B15-2B0A-406E-B6AE-211D1B364E64}" type="pres">
      <dgm:prSet presAssocID="{9E9437E3-C03C-448A-AB77-6D5FE67519A7}" presName="hierRoot1" presStyleCnt="0"/>
      <dgm:spPr/>
    </dgm:pt>
    <dgm:pt modelId="{E641D526-4D8D-48F6-8C59-3901E22DB9D1}" type="pres">
      <dgm:prSet presAssocID="{9E9437E3-C03C-448A-AB77-6D5FE67519A7}" presName="composite" presStyleCnt="0"/>
      <dgm:spPr/>
    </dgm:pt>
    <dgm:pt modelId="{635448A6-F0DF-478D-8AA9-E142C2A03826}" type="pres">
      <dgm:prSet presAssocID="{9E9437E3-C03C-448A-AB77-6D5FE67519A7}" presName="background" presStyleLbl="node0" presStyleIdx="0" presStyleCnt="1"/>
      <dgm:spPr/>
    </dgm:pt>
    <dgm:pt modelId="{4F20B790-13FF-4920-BC1C-7FEEF492F62C}" type="pres">
      <dgm:prSet presAssocID="{9E9437E3-C03C-448A-AB77-6D5FE67519A7}" presName="text" presStyleLbl="fgAcc0" presStyleIdx="0" presStyleCnt="1">
        <dgm:presLayoutVars>
          <dgm:chPref val="3"/>
        </dgm:presLayoutVars>
      </dgm:prSet>
      <dgm:spPr/>
      <dgm:t>
        <a:bodyPr/>
        <a:lstStyle/>
        <a:p>
          <a:endParaRPr lang="en-US"/>
        </a:p>
      </dgm:t>
    </dgm:pt>
    <dgm:pt modelId="{3F316E6A-BEA5-4172-8B00-F77035605CE0}" type="pres">
      <dgm:prSet presAssocID="{9E9437E3-C03C-448A-AB77-6D5FE67519A7}" presName="hierChild2" presStyleCnt="0"/>
      <dgm:spPr/>
    </dgm:pt>
    <dgm:pt modelId="{79624C58-1741-46F4-9AFC-EDF2D51D4472}" type="pres">
      <dgm:prSet presAssocID="{47FEFECF-AC70-4F9C-A501-95A566C16036}" presName="Name10" presStyleLbl="parChTrans1D2" presStyleIdx="0" presStyleCnt="3"/>
      <dgm:spPr/>
      <dgm:t>
        <a:bodyPr/>
        <a:lstStyle/>
        <a:p>
          <a:endParaRPr lang="en-US"/>
        </a:p>
      </dgm:t>
    </dgm:pt>
    <dgm:pt modelId="{E3AEE2EE-ACC9-40BC-BAD9-06F17E339F77}" type="pres">
      <dgm:prSet presAssocID="{2E761458-D5D2-4F0B-A4DA-268653F52D2E}" presName="hierRoot2" presStyleCnt="0"/>
      <dgm:spPr/>
    </dgm:pt>
    <dgm:pt modelId="{4A0C9D43-BF2F-4282-884A-EC58E911423C}" type="pres">
      <dgm:prSet presAssocID="{2E761458-D5D2-4F0B-A4DA-268653F52D2E}" presName="composite2" presStyleCnt="0"/>
      <dgm:spPr/>
    </dgm:pt>
    <dgm:pt modelId="{D88A1146-64CF-4131-9550-C6A9E1FF9600}" type="pres">
      <dgm:prSet presAssocID="{2E761458-D5D2-4F0B-A4DA-268653F52D2E}" presName="background2" presStyleLbl="node2" presStyleIdx="0" presStyleCnt="3"/>
      <dgm:spPr/>
    </dgm:pt>
    <dgm:pt modelId="{AC98B2BF-DB32-4662-9C0F-53CC79E91017}" type="pres">
      <dgm:prSet presAssocID="{2E761458-D5D2-4F0B-A4DA-268653F52D2E}" presName="text2" presStyleLbl="fgAcc2" presStyleIdx="0" presStyleCnt="3">
        <dgm:presLayoutVars>
          <dgm:chPref val="3"/>
        </dgm:presLayoutVars>
      </dgm:prSet>
      <dgm:spPr/>
      <dgm:t>
        <a:bodyPr/>
        <a:lstStyle/>
        <a:p>
          <a:endParaRPr lang="en-US"/>
        </a:p>
      </dgm:t>
    </dgm:pt>
    <dgm:pt modelId="{714ADD8D-F3FF-4A47-ABBC-11492083D5FA}" type="pres">
      <dgm:prSet presAssocID="{2E761458-D5D2-4F0B-A4DA-268653F52D2E}" presName="hierChild3" presStyleCnt="0"/>
      <dgm:spPr/>
    </dgm:pt>
    <dgm:pt modelId="{4565A164-E370-4C5B-B494-7865E0EB17D8}" type="pres">
      <dgm:prSet presAssocID="{31A6C6E3-C828-4710-9A9E-EAC5F5A0B65E}" presName="Name17" presStyleLbl="parChTrans1D3" presStyleIdx="0" presStyleCnt="6"/>
      <dgm:spPr/>
      <dgm:t>
        <a:bodyPr/>
        <a:lstStyle/>
        <a:p>
          <a:endParaRPr lang="en-US"/>
        </a:p>
      </dgm:t>
    </dgm:pt>
    <dgm:pt modelId="{78FCFF42-C1FA-4DCB-9B6D-C27C332287ED}" type="pres">
      <dgm:prSet presAssocID="{EEAADAFC-102D-4778-A2E1-F9CDB1354786}" presName="hierRoot3" presStyleCnt="0"/>
      <dgm:spPr/>
    </dgm:pt>
    <dgm:pt modelId="{06823124-23A7-4628-A115-4DD920C7DD1B}" type="pres">
      <dgm:prSet presAssocID="{EEAADAFC-102D-4778-A2E1-F9CDB1354786}" presName="composite3" presStyleCnt="0"/>
      <dgm:spPr/>
    </dgm:pt>
    <dgm:pt modelId="{82BC4998-AD16-4377-91A9-727CDDC0130C}" type="pres">
      <dgm:prSet presAssocID="{EEAADAFC-102D-4778-A2E1-F9CDB1354786}" presName="background3" presStyleLbl="node3" presStyleIdx="0" presStyleCnt="6"/>
      <dgm:spPr/>
    </dgm:pt>
    <dgm:pt modelId="{DC1CB872-9C05-4F25-B0E3-2EBDE327DDD9}" type="pres">
      <dgm:prSet presAssocID="{EEAADAFC-102D-4778-A2E1-F9CDB1354786}" presName="text3" presStyleLbl="fgAcc3" presStyleIdx="0" presStyleCnt="6">
        <dgm:presLayoutVars>
          <dgm:chPref val="3"/>
        </dgm:presLayoutVars>
      </dgm:prSet>
      <dgm:spPr/>
      <dgm:t>
        <a:bodyPr/>
        <a:lstStyle/>
        <a:p>
          <a:endParaRPr lang="en-US"/>
        </a:p>
      </dgm:t>
    </dgm:pt>
    <dgm:pt modelId="{1955EF01-5B20-47A5-B0E7-8C0891A0DB40}" type="pres">
      <dgm:prSet presAssocID="{EEAADAFC-102D-4778-A2E1-F9CDB1354786}" presName="hierChild4" presStyleCnt="0"/>
      <dgm:spPr/>
    </dgm:pt>
    <dgm:pt modelId="{D3D3B3D3-D91F-484A-92D1-FBC47C15D405}" type="pres">
      <dgm:prSet presAssocID="{0CE7EDEA-1093-4D7B-B839-824F60595889}" presName="Name17" presStyleLbl="parChTrans1D3" presStyleIdx="1" presStyleCnt="6"/>
      <dgm:spPr/>
      <dgm:t>
        <a:bodyPr/>
        <a:lstStyle/>
        <a:p>
          <a:endParaRPr lang="en-US"/>
        </a:p>
      </dgm:t>
    </dgm:pt>
    <dgm:pt modelId="{FF93804C-119B-4ED7-8D1D-4592D9C013B5}" type="pres">
      <dgm:prSet presAssocID="{3A715E11-2782-443D-8812-26A7A56DEC32}" presName="hierRoot3" presStyleCnt="0"/>
      <dgm:spPr/>
    </dgm:pt>
    <dgm:pt modelId="{88A4453C-3DCD-4043-9A45-0D377468FEBB}" type="pres">
      <dgm:prSet presAssocID="{3A715E11-2782-443D-8812-26A7A56DEC32}" presName="composite3" presStyleCnt="0"/>
      <dgm:spPr/>
    </dgm:pt>
    <dgm:pt modelId="{3AC40D63-C3EE-41C3-808F-A8A8F66D511D}" type="pres">
      <dgm:prSet presAssocID="{3A715E11-2782-443D-8812-26A7A56DEC32}" presName="background3" presStyleLbl="node3" presStyleIdx="1" presStyleCnt="6"/>
      <dgm:spPr/>
    </dgm:pt>
    <dgm:pt modelId="{DB2FF858-5275-4184-AF53-2D48A5A09D42}" type="pres">
      <dgm:prSet presAssocID="{3A715E11-2782-443D-8812-26A7A56DEC32}" presName="text3" presStyleLbl="fgAcc3" presStyleIdx="1" presStyleCnt="6">
        <dgm:presLayoutVars>
          <dgm:chPref val="3"/>
        </dgm:presLayoutVars>
      </dgm:prSet>
      <dgm:spPr/>
      <dgm:t>
        <a:bodyPr/>
        <a:lstStyle/>
        <a:p>
          <a:endParaRPr lang="en-US"/>
        </a:p>
      </dgm:t>
    </dgm:pt>
    <dgm:pt modelId="{D2C95C6E-EE31-4591-8909-69E56C216D3C}" type="pres">
      <dgm:prSet presAssocID="{3A715E11-2782-443D-8812-26A7A56DEC32}" presName="hierChild4" presStyleCnt="0"/>
      <dgm:spPr/>
    </dgm:pt>
    <dgm:pt modelId="{1D39D5CA-F228-4320-959A-AB2095078600}" type="pres">
      <dgm:prSet presAssocID="{6EC8786E-0C8D-4E52-B9F9-CADCB5E7ABFB}" presName="Name23" presStyleLbl="parChTrans1D4" presStyleIdx="0" presStyleCnt="8"/>
      <dgm:spPr/>
      <dgm:t>
        <a:bodyPr/>
        <a:lstStyle/>
        <a:p>
          <a:endParaRPr lang="en-US"/>
        </a:p>
      </dgm:t>
    </dgm:pt>
    <dgm:pt modelId="{3B56ACF0-6C04-4A2A-B8A5-7E4699FEA08E}" type="pres">
      <dgm:prSet presAssocID="{2C91015B-D9CE-4D94-AC9D-2A78389DB0EC}" presName="hierRoot4" presStyleCnt="0"/>
      <dgm:spPr/>
    </dgm:pt>
    <dgm:pt modelId="{6BCFF7EA-D2CC-4C96-8BF6-0118D6BFD1C6}" type="pres">
      <dgm:prSet presAssocID="{2C91015B-D9CE-4D94-AC9D-2A78389DB0EC}" presName="composite4" presStyleCnt="0"/>
      <dgm:spPr/>
    </dgm:pt>
    <dgm:pt modelId="{B4EC51ED-519A-4578-8BDD-6833A90E8BAD}" type="pres">
      <dgm:prSet presAssocID="{2C91015B-D9CE-4D94-AC9D-2A78389DB0EC}" presName="background4" presStyleLbl="node4" presStyleIdx="0" presStyleCnt="8"/>
      <dgm:spPr/>
    </dgm:pt>
    <dgm:pt modelId="{C0665EDE-3D2A-4F64-B515-36B0164DE301}" type="pres">
      <dgm:prSet presAssocID="{2C91015B-D9CE-4D94-AC9D-2A78389DB0EC}" presName="text4" presStyleLbl="fgAcc4" presStyleIdx="0" presStyleCnt="8">
        <dgm:presLayoutVars>
          <dgm:chPref val="3"/>
        </dgm:presLayoutVars>
      </dgm:prSet>
      <dgm:spPr/>
      <dgm:t>
        <a:bodyPr/>
        <a:lstStyle/>
        <a:p>
          <a:endParaRPr lang="en-US"/>
        </a:p>
      </dgm:t>
    </dgm:pt>
    <dgm:pt modelId="{1F53C124-B66B-4427-9FB1-B469369CDF29}" type="pres">
      <dgm:prSet presAssocID="{2C91015B-D9CE-4D94-AC9D-2A78389DB0EC}" presName="hierChild5" presStyleCnt="0"/>
      <dgm:spPr/>
    </dgm:pt>
    <dgm:pt modelId="{16384994-AD1E-4B90-A5D7-5D2F90ED0B14}" type="pres">
      <dgm:prSet presAssocID="{EA7370C1-D18E-45D3-B874-9EC2ECB7CBA7}" presName="Name23" presStyleLbl="parChTrans1D4" presStyleIdx="1" presStyleCnt="8"/>
      <dgm:spPr/>
      <dgm:t>
        <a:bodyPr/>
        <a:lstStyle/>
        <a:p>
          <a:endParaRPr lang="en-US"/>
        </a:p>
      </dgm:t>
    </dgm:pt>
    <dgm:pt modelId="{A52D19CC-00E8-4A4B-A66F-B81F8D65261D}" type="pres">
      <dgm:prSet presAssocID="{8718C682-FD34-4735-B6FD-6E50646781EE}" presName="hierRoot4" presStyleCnt="0"/>
      <dgm:spPr/>
    </dgm:pt>
    <dgm:pt modelId="{F431B9E8-9355-44C7-8E69-8321659CA57C}" type="pres">
      <dgm:prSet presAssocID="{8718C682-FD34-4735-B6FD-6E50646781EE}" presName="composite4" presStyleCnt="0"/>
      <dgm:spPr/>
    </dgm:pt>
    <dgm:pt modelId="{24124124-777A-47BD-AA31-CF4F22E14B5C}" type="pres">
      <dgm:prSet presAssocID="{8718C682-FD34-4735-B6FD-6E50646781EE}" presName="background4" presStyleLbl="node4" presStyleIdx="1" presStyleCnt="8"/>
      <dgm:spPr/>
    </dgm:pt>
    <dgm:pt modelId="{757EF34B-C097-44DF-AC9B-8385AC739496}" type="pres">
      <dgm:prSet presAssocID="{8718C682-FD34-4735-B6FD-6E50646781EE}" presName="text4" presStyleLbl="fgAcc4" presStyleIdx="1" presStyleCnt="8">
        <dgm:presLayoutVars>
          <dgm:chPref val="3"/>
        </dgm:presLayoutVars>
      </dgm:prSet>
      <dgm:spPr/>
      <dgm:t>
        <a:bodyPr/>
        <a:lstStyle/>
        <a:p>
          <a:endParaRPr lang="en-US"/>
        </a:p>
      </dgm:t>
    </dgm:pt>
    <dgm:pt modelId="{FCAC1C68-3BA9-40E8-ABBD-7458F73B3F9C}" type="pres">
      <dgm:prSet presAssocID="{8718C682-FD34-4735-B6FD-6E50646781EE}" presName="hierChild5" presStyleCnt="0"/>
      <dgm:spPr/>
    </dgm:pt>
    <dgm:pt modelId="{BE9C0818-CDDD-4CB0-8161-DC8CB68322C2}" type="pres">
      <dgm:prSet presAssocID="{47DA70D4-4EDE-4C6B-88CC-CFED254D69CF}" presName="Name23" presStyleLbl="parChTrans1D4" presStyleIdx="2" presStyleCnt="8"/>
      <dgm:spPr/>
      <dgm:t>
        <a:bodyPr/>
        <a:lstStyle/>
        <a:p>
          <a:endParaRPr lang="en-US"/>
        </a:p>
      </dgm:t>
    </dgm:pt>
    <dgm:pt modelId="{B386AE9A-13C7-4866-96C9-6C1309DEF888}" type="pres">
      <dgm:prSet presAssocID="{4F61C8A7-7708-4DCD-8FAD-0D093CB59910}" presName="hierRoot4" presStyleCnt="0"/>
      <dgm:spPr/>
    </dgm:pt>
    <dgm:pt modelId="{90C30950-EBE4-4C12-8BBC-05365023B2C3}" type="pres">
      <dgm:prSet presAssocID="{4F61C8A7-7708-4DCD-8FAD-0D093CB59910}" presName="composite4" presStyleCnt="0"/>
      <dgm:spPr/>
    </dgm:pt>
    <dgm:pt modelId="{6BBE38B4-65D4-44DA-8A61-CD9FA5E465DA}" type="pres">
      <dgm:prSet presAssocID="{4F61C8A7-7708-4DCD-8FAD-0D093CB59910}" presName="background4" presStyleLbl="node4" presStyleIdx="2" presStyleCnt="8"/>
      <dgm:spPr/>
    </dgm:pt>
    <dgm:pt modelId="{3291D003-0E66-4D15-8EFB-EB334AE4E3FB}" type="pres">
      <dgm:prSet presAssocID="{4F61C8A7-7708-4DCD-8FAD-0D093CB59910}" presName="text4" presStyleLbl="fgAcc4" presStyleIdx="2" presStyleCnt="8">
        <dgm:presLayoutVars>
          <dgm:chPref val="3"/>
        </dgm:presLayoutVars>
      </dgm:prSet>
      <dgm:spPr/>
      <dgm:t>
        <a:bodyPr/>
        <a:lstStyle/>
        <a:p>
          <a:endParaRPr lang="en-US"/>
        </a:p>
      </dgm:t>
    </dgm:pt>
    <dgm:pt modelId="{4905D5FE-8357-4E9A-9746-613D31523EA4}" type="pres">
      <dgm:prSet presAssocID="{4F61C8A7-7708-4DCD-8FAD-0D093CB59910}" presName="hierChild5" presStyleCnt="0"/>
      <dgm:spPr/>
    </dgm:pt>
    <dgm:pt modelId="{63B9F506-A002-4160-A37C-10403C1C5251}" type="pres">
      <dgm:prSet presAssocID="{15193B20-57D9-4B24-A722-18BBDE9E175C}" presName="Name23" presStyleLbl="parChTrans1D4" presStyleIdx="3" presStyleCnt="8"/>
      <dgm:spPr/>
      <dgm:t>
        <a:bodyPr/>
        <a:lstStyle/>
        <a:p>
          <a:endParaRPr lang="en-US"/>
        </a:p>
      </dgm:t>
    </dgm:pt>
    <dgm:pt modelId="{84BC4951-6A81-4FD1-BC28-EDE81FA6FC59}" type="pres">
      <dgm:prSet presAssocID="{AFD8EE0F-BB33-43FC-ADF7-2266E646A094}" presName="hierRoot4" presStyleCnt="0"/>
      <dgm:spPr/>
    </dgm:pt>
    <dgm:pt modelId="{2D184ED1-42A2-4933-991D-35006C6744D1}" type="pres">
      <dgm:prSet presAssocID="{AFD8EE0F-BB33-43FC-ADF7-2266E646A094}" presName="composite4" presStyleCnt="0"/>
      <dgm:spPr/>
    </dgm:pt>
    <dgm:pt modelId="{75C06F5A-D734-43E8-B46B-575404C601CA}" type="pres">
      <dgm:prSet presAssocID="{AFD8EE0F-BB33-43FC-ADF7-2266E646A094}" presName="background4" presStyleLbl="node4" presStyleIdx="3" presStyleCnt="8"/>
      <dgm:spPr/>
    </dgm:pt>
    <dgm:pt modelId="{46E67D11-29CB-4DFC-AD14-C0C42664C125}" type="pres">
      <dgm:prSet presAssocID="{AFD8EE0F-BB33-43FC-ADF7-2266E646A094}" presName="text4" presStyleLbl="fgAcc4" presStyleIdx="3" presStyleCnt="8">
        <dgm:presLayoutVars>
          <dgm:chPref val="3"/>
        </dgm:presLayoutVars>
      </dgm:prSet>
      <dgm:spPr/>
      <dgm:t>
        <a:bodyPr/>
        <a:lstStyle/>
        <a:p>
          <a:endParaRPr lang="en-US"/>
        </a:p>
      </dgm:t>
    </dgm:pt>
    <dgm:pt modelId="{F8203A42-EF6B-4364-8AA4-9872AEB0C76D}" type="pres">
      <dgm:prSet presAssocID="{AFD8EE0F-BB33-43FC-ADF7-2266E646A094}" presName="hierChild5" presStyleCnt="0"/>
      <dgm:spPr/>
    </dgm:pt>
    <dgm:pt modelId="{1891B0A3-B658-43D1-8CF6-11236A525B26}" type="pres">
      <dgm:prSet presAssocID="{A292785D-72BD-4183-9EC5-234D4AC06DC5}" presName="Name17" presStyleLbl="parChTrans1D3" presStyleIdx="2" presStyleCnt="6"/>
      <dgm:spPr/>
      <dgm:t>
        <a:bodyPr/>
        <a:lstStyle/>
        <a:p>
          <a:endParaRPr lang="en-US"/>
        </a:p>
      </dgm:t>
    </dgm:pt>
    <dgm:pt modelId="{72216344-E268-49E2-9838-E39FF12F6E7A}" type="pres">
      <dgm:prSet presAssocID="{D4B4218E-4613-46A8-B7DF-69519E9FA41E}" presName="hierRoot3" presStyleCnt="0"/>
      <dgm:spPr/>
    </dgm:pt>
    <dgm:pt modelId="{637FB3D2-2B6F-49D2-93CC-96332F776AAC}" type="pres">
      <dgm:prSet presAssocID="{D4B4218E-4613-46A8-B7DF-69519E9FA41E}" presName="composite3" presStyleCnt="0"/>
      <dgm:spPr/>
    </dgm:pt>
    <dgm:pt modelId="{9C7CD5C7-A5FC-4CAA-AAF5-F176C0D31063}" type="pres">
      <dgm:prSet presAssocID="{D4B4218E-4613-46A8-B7DF-69519E9FA41E}" presName="background3" presStyleLbl="node3" presStyleIdx="2" presStyleCnt="6"/>
      <dgm:spPr/>
    </dgm:pt>
    <dgm:pt modelId="{D340E7BC-0D3C-47E2-A650-F70F4C7D251B}" type="pres">
      <dgm:prSet presAssocID="{D4B4218E-4613-46A8-B7DF-69519E9FA41E}" presName="text3" presStyleLbl="fgAcc3" presStyleIdx="2" presStyleCnt="6">
        <dgm:presLayoutVars>
          <dgm:chPref val="3"/>
        </dgm:presLayoutVars>
      </dgm:prSet>
      <dgm:spPr/>
      <dgm:t>
        <a:bodyPr/>
        <a:lstStyle/>
        <a:p>
          <a:endParaRPr lang="en-US"/>
        </a:p>
      </dgm:t>
    </dgm:pt>
    <dgm:pt modelId="{A5913F8C-3FA5-4CD7-959A-B91F032E658B}" type="pres">
      <dgm:prSet presAssocID="{D4B4218E-4613-46A8-B7DF-69519E9FA41E}" presName="hierChild4" presStyleCnt="0"/>
      <dgm:spPr/>
    </dgm:pt>
    <dgm:pt modelId="{C37A326F-7C5D-47D8-BC7D-0D459CFA78F0}" type="pres">
      <dgm:prSet presAssocID="{F63D5E74-D0C5-4A90-9E6F-03BE87691DCA}" presName="Name10" presStyleLbl="parChTrans1D2" presStyleIdx="1" presStyleCnt="3"/>
      <dgm:spPr/>
      <dgm:t>
        <a:bodyPr/>
        <a:lstStyle/>
        <a:p>
          <a:endParaRPr lang="en-US"/>
        </a:p>
      </dgm:t>
    </dgm:pt>
    <dgm:pt modelId="{84DED8B0-C809-4AB5-94BA-B1D272BC4DCC}" type="pres">
      <dgm:prSet presAssocID="{701BC080-C9D3-494A-97BA-15CEE620690D}" presName="hierRoot2" presStyleCnt="0"/>
      <dgm:spPr/>
    </dgm:pt>
    <dgm:pt modelId="{0153CD79-19C2-4E15-B30E-457BC4EF814C}" type="pres">
      <dgm:prSet presAssocID="{701BC080-C9D3-494A-97BA-15CEE620690D}" presName="composite2" presStyleCnt="0"/>
      <dgm:spPr/>
    </dgm:pt>
    <dgm:pt modelId="{60A31663-051F-4F4A-B668-00758FF9794D}" type="pres">
      <dgm:prSet presAssocID="{701BC080-C9D3-494A-97BA-15CEE620690D}" presName="background2" presStyleLbl="node2" presStyleIdx="1" presStyleCnt="3"/>
      <dgm:spPr/>
    </dgm:pt>
    <dgm:pt modelId="{961A5CB1-8892-4F2D-83B7-B17ED46C7674}" type="pres">
      <dgm:prSet presAssocID="{701BC080-C9D3-494A-97BA-15CEE620690D}" presName="text2" presStyleLbl="fgAcc2" presStyleIdx="1" presStyleCnt="3">
        <dgm:presLayoutVars>
          <dgm:chPref val="3"/>
        </dgm:presLayoutVars>
      </dgm:prSet>
      <dgm:spPr/>
      <dgm:t>
        <a:bodyPr/>
        <a:lstStyle/>
        <a:p>
          <a:endParaRPr lang="en-US"/>
        </a:p>
      </dgm:t>
    </dgm:pt>
    <dgm:pt modelId="{88BBCB26-A011-43A6-81E2-370E54697359}" type="pres">
      <dgm:prSet presAssocID="{701BC080-C9D3-494A-97BA-15CEE620690D}" presName="hierChild3" presStyleCnt="0"/>
      <dgm:spPr/>
    </dgm:pt>
    <dgm:pt modelId="{963917FF-A80E-4A65-876D-C33B74EB630C}" type="pres">
      <dgm:prSet presAssocID="{DD40CA9F-5E91-4B81-8CF3-E0D13193F031}" presName="Name17" presStyleLbl="parChTrans1D3" presStyleIdx="3" presStyleCnt="6"/>
      <dgm:spPr/>
      <dgm:t>
        <a:bodyPr/>
        <a:lstStyle/>
        <a:p>
          <a:endParaRPr lang="en-US"/>
        </a:p>
      </dgm:t>
    </dgm:pt>
    <dgm:pt modelId="{3DB11104-7839-4BA7-B2FB-134013A51622}" type="pres">
      <dgm:prSet presAssocID="{B8DABCB3-4BE4-49BB-B226-C6D119159FDF}" presName="hierRoot3" presStyleCnt="0"/>
      <dgm:spPr/>
    </dgm:pt>
    <dgm:pt modelId="{C7612EA4-9176-49BB-8835-818BBF2417A9}" type="pres">
      <dgm:prSet presAssocID="{B8DABCB3-4BE4-49BB-B226-C6D119159FDF}" presName="composite3" presStyleCnt="0"/>
      <dgm:spPr/>
    </dgm:pt>
    <dgm:pt modelId="{A8CF6299-B9BF-415B-A668-C29DABAF4EF9}" type="pres">
      <dgm:prSet presAssocID="{B8DABCB3-4BE4-49BB-B226-C6D119159FDF}" presName="background3" presStyleLbl="node3" presStyleIdx="3" presStyleCnt="6"/>
      <dgm:spPr/>
    </dgm:pt>
    <dgm:pt modelId="{6A70DF2B-F050-40E0-ABCD-620EE6050910}" type="pres">
      <dgm:prSet presAssocID="{B8DABCB3-4BE4-49BB-B226-C6D119159FDF}" presName="text3" presStyleLbl="fgAcc3" presStyleIdx="3" presStyleCnt="6">
        <dgm:presLayoutVars>
          <dgm:chPref val="3"/>
        </dgm:presLayoutVars>
      </dgm:prSet>
      <dgm:spPr/>
      <dgm:t>
        <a:bodyPr/>
        <a:lstStyle/>
        <a:p>
          <a:endParaRPr lang="en-US"/>
        </a:p>
      </dgm:t>
    </dgm:pt>
    <dgm:pt modelId="{D5F63F1E-7634-4DB1-8C5B-FEA2766C7D0B}" type="pres">
      <dgm:prSet presAssocID="{B8DABCB3-4BE4-49BB-B226-C6D119159FDF}" presName="hierChild4" presStyleCnt="0"/>
      <dgm:spPr/>
    </dgm:pt>
    <dgm:pt modelId="{4E90F300-9602-4764-A39E-2ECDBCA80D70}" type="pres">
      <dgm:prSet presAssocID="{033F39BB-CB5E-4FF6-903B-3B470D3FF942}" presName="Name17" presStyleLbl="parChTrans1D3" presStyleIdx="4" presStyleCnt="6"/>
      <dgm:spPr/>
      <dgm:t>
        <a:bodyPr/>
        <a:lstStyle/>
        <a:p>
          <a:endParaRPr lang="en-US"/>
        </a:p>
      </dgm:t>
    </dgm:pt>
    <dgm:pt modelId="{D5BA7700-DE79-4EEE-9C20-F97C8ACFE582}" type="pres">
      <dgm:prSet presAssocID="{315652E5-15F1-4708-BD15-22B2BD30CBE6}" presName="hierRoot3" presStyleCnt="0"/>
      <dgm:spPr/>
    </dgm:pt>
    <dgm:pt modelId="{03221724-81ED-4C8C-B1EC-5317F0C47F9F}" type="pres">
      <dgm:prSet presAssocID="{315652E5-15F1-4708-BD15-22B2BD30CBE6}" presName="composite3" presStyleCnt="0"/>
      <dgm:spPr/>
    </dgm:pt>
    <dgm:pt modelId="{F47A491A-279B-4865-9B1B-91F3AB521726}" type="pres">
      <dgm:prSet presAssocID="{315652E5-15F1-4708-BD15-22B2BD30CBE6}" presName="background3" presStyleLbl="node3" presStyleIdx="4" presStyleCnt="6"/>
      <dgm:spPr/>
    </dgm:pt>
    <dgm:pt modelId="{617A448A-ACA8-4875-9224-D715A99F1C92}" type="pres">
      <dgm:prSet presAssocID="{315652E5-15F1-4708-BD15-22B2BD30CBE6}" presName="text3" presStyleLbl="fgAcc3" presStyleIdx="4" presStyleCnt="6">
        <dgm:presLayoutVars>
          <dgm:chPref val="3"/>
        </dgm:presLayoutVars>
      </dgm:prSet>
      <dgm:spPr/>
      <dgm:t>
        <a:bodyPr/>
        <a:lstStyle/>
        <a:p>
          <a:endParaRPr lang="en-US"/>
        </a:p>
      </dgm:t>
    </dgm:pt>
    <dgm:pt modelId="{3D439BA5-16A9-4EAA-B41C-3AAB51485F35}" type="pres">
      <dgm:prSet presAssocID="{315652E5-15F1-4708-BD15-22B2BD30CBE6}" presName="hierChild4" presStyleCnt="0"/>
      <dgm:spPr/>
    </dgm:pt>
    <dgm:pt modelId="{9794BCFB-71ED-47A7-ABD8-09E0F05219AD}" type="pres">
      <dgm:prSet presAssocID="{B711ED03-6ADC-44D3-BC5D-05F587F285EC}" presName="Name23" presStyleLbl="parChTrans1D4" presStyleIdx="4" presStyleCnt="8"/>
      <dgm:spPr/>
      <dgm:t>
        <a:bodyPr/>
        <a:lstStyle/>
        <a:p>
          <a:endParaRPr lang="en-US"/>
        </a:p>
      </dgm:t>
    </dgm:pt>
    <dgm:pt modelId="{1BBFB4EC-FB60-4117-8F25-720D2A2EF1A6}" type="pres">
      <dgm:prSet presAssocID="{6ABFC243-C0FC-411B-85E4-9C4FE565EAFC}" presName="hierRoot4" presStyleCnt="0"/>
      <dgm:spPr/>
    </dgm:pt>
    <dgm:pt modelId="{70046B96-CBC7-4D8D-88B1-1008BE874012}" type="pres">
      <dgm:prSet presAssocID="{6ABFC243-C0FC-411B-85E4-9C4FE565EAFC}" presName="composite4" presStyleCnt="0"/>
      <dgm:spPr/>
    </dgm:pt>
    <dgm:pt modelId="{F70F57AD-8A19-4B08-9CA8-AC3645BB213B}" type="pres">
      <dgm:prSet presAssocID="{6ABFC243-C0FC-411B-85E4-9C4FE565EAFC}" presName="background4" presStyleLbl="node4" presStyleIdx="4" presStyleCnt="8"/>
      <dgm:spPr/>
    </dgm:pt>
    <dgm:pt modelId="{E5CD6793-4D8D-4300-AA7B-748120C464A9}" type="pres">
      <dgm:prSet presAssocID="{6ABFC243-C0FC-411B-85E4-9C4FE565EAFC}" presName="text4" presStyleLbl="fgAcc4" presStyleIdx="4" presStyleCnt="8">
        <dgm:presLayoutVars>
          <dgm:chPref val="3"/>
        </dgm:presLayoutVars>
      </dgm:prSet>
      <dgm:spPr/>
      <dgm:t>
        <a:bodyPr/>
        <a:lstStyle/>
        <a:p>
          <a:endParaRPr lang="en-US"/>
        </a:p>
      </dgm:t>
    </dgm:pt>
    <dgm:pt modelId="{9B707273-72D0-47EC-A677-A0FE0067F16D}" type="pres">
      <dgm:prSet presAssocID="{6ABFC243-C0FC-411B-85E4-9C4FE565EAFC}" presName="hierChild5" presStyleCnt="0"/>
      <dgm:spPr/>
    </dgm:pt>
    <dgm:pt modelId="{AD0DAE16-4E18-4E49-9270-A9F06B99D0FE}" type="pres">
      <dgm:prSet presAssocID="{40F894DB-E79B-4791-B946-058439884CB8}" presName="Name23" presStyleLbl="parChTrans1D4" presStyleIdx="5" presStyleCnt="8"/>
      <dgm:spPr/>
      <dgm:t>
        <a:bodyPr/>
        <a:lstStyle/>
        <a:p>
          <a:endParaRPr lang="en-US"/>
        </a:p>
      </dgm:t>
    </dgm:pt>
    <dgm:pt modelId="{7F969468-84E8-4D6F-8B12-4831D8998617}" type="pres">
      <dgm:prSet presAssocID="{3DCCD0FF-67BD-444F-BB48-46996068C3EC}" presName="hierRoot4" presStyleCnt="0"/>
      <dgm:spPr/>
    </dgm:pt>
    <dgm:pt modelId="{7646A4CD-3B12-4A37-9EAB-561FEE7E066C}" type="pres">
      <dgm:prSet presAssocID="{3DCCD0FF-67BD-444F-BB48-46996068C3EC}" presName="composite4" presStyleCnt="0"/>
      <dgm:spPr/>
    </dgm:pt>
    <dgm:pt modelId="{6C64B19F-7503-4888-AB5D-5D4EA51E2946}" type="pres">
      <dgm:prSet presAssocID="{3DCCD0FF-67BD-444F-BB48-46996068C3EC}" presName="background4" presStyleLbl="node4" presStyleIdx="5" presStyleCnt="8"/>
      <dgm:spPr/>
    </dgm:pt>
    <dgm:pt modelId="{FB93550E-2C93-4235-8C7E-81C55A58ECA3}" type="pres">
      <dgm:prSet presAssocID="{3DCCD0FF-67BD-444F-BB48-46996068C3EC}" presName="text4" presStyleLbl="fgAcc4" presStyleIdx="5" presStyleCnt="8">
        <dgm:presLayoutVars>
          <dgm:chPref val="3"/>
        </dgm:presLayoutVars>
      </dgm:prSet>
      <dgm:spPr/>
      <dgm:t>
        <a:bodyPr/>
        <a:lstStyle/>
        <a:p>
          <a:endParaRPr lang="en-US"/>
        </a:p>
      </dgm:t>
    </dgm:pt>
    <dgm:pt modelId="{2B42A85C-828E-4501-BF26-DF772143058A}" type="pres">
      <dgm:prSet presAssocID="{3DCCD0FF-67BD-444F-BB48-46996068C3EC}" presName="hierChild5" presStyleCnt="0"/>
      <dgm:spPr/>
    </dgm:pt>
    <dgm:pt modelId="{78E2DF06-ADB7-4671-8392-78802780D1CF}" type="pres">
      <dgm:prSet presAssocID="{2180F5B7-50A9-4F6E-9AD4-4B23F9D01339}" presName="Name23" presStyleLbl="parChTrans1D4" presStyleIdx="6" presStyleCnt="8"/>
      <dgm:spPr/>
      <dgm:t>
        <a:bodyPr/>
        <a:lstStyle/>
        <a:p>
          <a:endParaRPr lang="en-US"/>
        </a:p>
      </dgm:t>
    </dgm:pt>
    <dgm:pt modelId="{C291DB2C-5DD8-48F4-A60E-9BDC6B51BB18}" type="pres">
      <dgm:prSet presAssocID="{0D64E0A4-5C16-4AD8-9961-C137A76A8674}" presName="hierRoot4" presStyleCnt="0"/>
      <dgm:spPr/>
    </dgm:pt>
    <dgm:pt modelId="{0B57DDF6-161A-479A-8668-03AE1A18F531}" type="pres">
      <dgm:prSet presAssocID="{0D64E0A4-5C16-4AD8-9961-C137A76A8674}" presName="composite4" presStyleCnt="0"/>
      <dgm:spPr/>
    </dgm:pt>
    <dgm:pt modelId="{1D9C3159-082A-4E66-A610-76BFDA15D247}" type="pres">
      <dgm:prSet presAssocID="{0D64E0A4-5C16-4AD8-9961-C137A76A8674}" presName="background4" presStyleLbl="node4" presStyleIdx="6" presStyleCnt="8"/>
      <dgm:spPr/>
    </dgm:pt>
    <dgm:pt modelId="{2647D3AA-5A90-4FD5-A5C8-0FF72B98A1A2}" type="pres">
      <dgm:prSet presAssocID="{0D64E0A4-5C16-4AD8-9961-C137A76A8674}" presName="text4" presStyleLbl="fgAcc4" presStyleIdx="6" presStyleCnt="8">
        <dgm:presLayoutVars>
          <dgm:chPref val="3"/>
        </dgm:presLayoutVars>
      </dgm:prSet>
      <dgm:spPr/>
      <dgm:t>
        <a:bodyPr/>
        <a:lstStyle/>
        <a:p>
          <a:endParaRPr lang="en-US"/>
        </a:p>
      </dgm:t>
    </dgm:pt>
    <dgm:pt modelId="{BEB6116E-451C-4384-AA16-10CCDEF3B9C3}" type="pres">
      <dgm:prSet presAssocID="{0D64E0A4-5C16-4AD8-9961-C137A76A8674}" presName="hierChild5" presStyleCnt="0"/>
      <dgm:spPr/>
    </dgm:pt>
    <dgm:pt modelId="{2C77A300-668D-4C56-BDAB-E25B6D190A04}" type="pres">
      <dgm:prSet presAssocID="{FD4E485C-2F3C-4831-94EB-9FA4153D11A0}" presName="Name23" presStyleLbl="parChTrans1D4" presStyleIdx="7" presStyleCnt="8"/>
      <dgm:spPr/>
      <dgm:t>
        <a:bodyPr/>
        <a:lstStyle/>
        <a:p>
          <a:endParaRPr lang="en-US"/>
        </a:p>
      </dgm:t>
    </dgm:pt>
    <dgm:pt modelId="{BF9BDA99-0757-4791-BB02-9621F23B1AE5}" type="pres">
      <dgm:prSet presAssocID="{F54B8741-5F08-4880-ACD7-C52319088C11}" presName="hierRoot4" presStyleCnt="0"/>
      <dgm:spPr/>
    </dgm:pt>
    <dgm:pt modelId="{9CE163E8-09A3-4622-97CC-6BE0DF729AE8}" type="pres">
      <dgm:prSet presAssocID="{F54B8741-5F08-4880-ACD7-C52319088C11}" presName="composite4" presStyleCnt="0"/>
      <dgm:spPr/>
    </dgm:pt>
    <dgm:pt modelId="{C4D9040F-4158-41BF-9761-38CEED78B991}" type="pres">
      <dgm:prSet presAssocID="{F54B8741-5F08-4880-ACD7-C52319088C11}" presName="background4" presStyleLbl="node4" presStyleIdx="7" presStyleCnt="8"/>
      <dgm:spPr/>
    </dgm:pt>
    <dgm:pt modelId="{0C32355E-162E-43EF-A1FA-AA8C5DF1602F}" type="pres">
      <dgm:prSet presAssocID="{F54B8741-5F08-4880-ACD7-C52319088C11}" presName="text4" presStyleLbl="fgAcc4" presStyleIdx="7" presStyleCnt="8">
        <dgm:presLayoutVars>
          <dgm:chPref val="3"/>
        </dgm:presLayoutVars>
      </dgm:prSet>
      <dgm:spPr/>
      <dgm:t>
        <a:bodyPr/>
        <a:lstStyle/>
        <a:p>
          <a:endParaRPr lang="en-US"/>
        </a:p>
      </dgm:t>
    </dgm:pt>
    <dgm:pt modelId="{1B850AEB-9150-4766-B16D-CF3F2D744489}" type="pres">
      <dgm:prSet presAssocID="{F54B8741-5F08-4880-ACD7-C52319088C11}" presName="hierChild5" presStyleCnt="0"/>
      <dgm:spPr/>
    </dgm:pt>
    <dgm:pt modelId="{0368E3CD-538C-490E-AF2E-7DA2988E784B}" type="pres">
      <dgm:prSet presAssocID="{250B3B3C-B7AE-4C09-99CB-AA007B0826F7}" presName="Name17" presStyleLbl="parChTrans1D3" presStyleIdx="5" presStyleCnt="6"/>
      <dgm:spPr/>
      <dgm:t>
        <a:bodyPr/>
        <a:lstStyle/>
        <a:p>
          <a:endParaRPr lang="en-US"/>
        </a:p>
      </dgm:t>
    </dgm:pt>
    <dgm:pt modelId="{66E883EA-E03E-46C7-8106-8151A317C627}" type="pres">
      <dgm:prSet presAssocID="{FBBCAFCE-65EB-4DFA-90CD-25CD77B92655}" presName="hierRoot3" presStyleCnt="0"/>
      <dgm:spPr/>
    </dgm:pt>
    <dgm:pt modelId="{0198B8F8-1DC0-4082-BE40-2EC8F5BED822}" type="pres">
      <dgm:prSet presAssocID="{FBBCAFCE-65EB-4DFA-90CD-25CD77B92655}" presName="composite3" presStyleCnt="0"/>
      <dgm:spPr/>
    </dgm:pt>
    <dgm:pt modelId="{B509352A-AC51-4323-A618-802EB9394C50}" type="pres">
      <dgm:prSet presAssocID="{FBBCAFCE-65EB-4DFA-90CD-25CD77B92655}" presName="background3" presStyleLbl="node3" presStyleIdx="5" presStyleCnt="6"/>
      <dgm:spPr/>
    </dgm:pt>
    <dgm:pt modelId="{42893060-B698-4383-AC7C-412A6B47AC6A}" type="pres">
      <dgm:prSet presAssocID="{FBBCAFCE-65EB-4DFA-90CD-25CD77B92655}" presName="text3" presStyleLbl="fgAcc3" presStyleIdx="5" presStyleCnt="6">
        <dgm:presLayoutVars>
          <dgm:chPref val="3"/>
        </dgm:presLayoutVars>
      </dgm:prSet>
      <dgm:spPr/>
      <dgm:t>
        <a:bodyPr/>
        <a:lstStyle/>
        <a:p>
          <a:endParaRPr lang="en-US"/>
        </a:p>
      </dgm:t>
    </dgm:pt>
    <dgm:pt modelId="{7C535FF7-A9DE-4405-B2E3-B1E087C55BD8}" type="pres">
      <dgm:prSet presAssocID="{FBBCAFCE-65EB-4DFA-90CD-25CD77B92655}" presName="hierChild4" presStyleCnt="0"/>
      <dgm:spPr/>
    </dgm:pt>
    <dgm:pt modelId="{282BB602-8AA6-4580-8FDF-DF0B938DD471}" type="pres">
      <dgm:prSet presAssocID="{C337887D-1E90-41BD-B6AA-0C78FDD7E169}" presName="Name10" presStyleLbl="parChTrans1D2" presStyleIdx="2" presStyleCnt="3"/>
      <dgm:spPr/>
      <dgm:t>
        <a:bodyPr/>
        <a:lstStyle/>
        <a:p>
          <a:endParaRPr lang="en-US"/>
        </a:p>
      </dgm:t>
    </dgm:pt>
    <dgm:pt modelId="{50D5C34F-FB51-40E1-9ACB-ED2DF199EDD0}" type="pres">
      <dgm:prSet presAssocID="{3269B414-A36E-4BB7-B3F8-371BE2827A73}" presName="hierRoot2" presStyleCnt="0"/>
      <dgm:spPr/>
    </dgm:pt>
    <dgm:pt modelId="{3FC21EAC-F9DB-40E7-BE51-593C2E7B3BA3}" type="pres">
      <dgm:prSet presAssocID="{3269B414-A36E-4BB7-B3F8-371BE2827A73}" presName="composite2" presStyleCnt="0"/>
      <dgm:spPr/>
    </dgm:pt>
    <dgm:pt modelId="{C17A8EAD-4AB2-4E37-AF16-4B226A122DF9}" type="pres">
      <dgm:prSet presAssocID="{3269B414-A36E-4BB7-B3F8-371BE2827A73}" presName="background2" presStyleLbl="node2" presStyleIdx="2" presStyleCnt="3"/>
      <dgm:spPr/>
    </dgm:pt>
    <dgm:pt modelId="{7C2FBE99-DF30-4CA5-A7A1-0C69F5038C9D}" type="pres">
      <dgm:prSet presAssocID="{3269B414-A36E-4BB7-B3F8-371BE2827A73}" presName="text2" presStyleLbl="fgAcc2" presStyleIdx="2" presStyleCnt="3">
        <dgm:presLayoutVars>
          <dgm:chPref val="3"/>
        </dgm:presLayoutVars>
      </dgm:prSet>
      <dgm:spPr/>
      <dgm:t>
        <a:bodyPr/>
        <a:lstStyle/>
        <a:p>
          <a:endParaRPr lang="en-US"/>
        </a:p>
      </dgm:t>
    </dgm:pt>
    <dgm:pt modelId="{205684F1-6A7A-4B6D-A612-E019DDEDB4B2}" type="pres">
      <dgm:prSet presAssocID="{3269B414-A36E-4BB7-B3F8-371BE2827A73}" presName="hierChild3" presStyleCnt="0"/>
      <dgm:spPr/>
    </dgm:pt>
  </dgm:ptLst>
  <dgm:cxnLst>
    <dgm:cxn modelId="{F5A4FC29-8C88-49A4-83B5-9E4BC6776FF5}" type="presOf" srcId="{47FEFECF-AC70-4F9C-A501-95A566C16036}" destId="{79624C58-1741-46F4-9AFC-EDF2D51D4472}" srcOrd="0" destOrd="0" presId="urn:microsoft.com/office/officeart/2005/8/layout/hierarchy1"/>
    <dgm:cxn modelId="{521F5136-1B96-454B-85E7-99E54F3120CE}" type="presOf" srcId="{9E9437E3-C03C-448A-AB77-6D5FE67519A7}" destId="{4F20B790-13FF-4920-BC1C-7FEEF492F62C}" srcOrd="0" destOrd="0" presId="urn:microsoft.com/office/officeart/2005/8/layout/hierarchy1"/>
    <dgm:cxn modelId="{4F0A541C-CA58-479D-823C-9AA5CBCD125E}" type="presOf" srcId="{15193B20-57D9-4B24-A722-18BBDE9E175C}" destId="{63B9F506-A002-4160-A37C-10403C1C5251}" srcOrd="0" destOrd="0" presId="urn:microsoft.com/office/officeart/2005/8/layout/hierarchy1"/>
    <dgm:cxn modelId="{8C081D5C-8F7F-49F9-AAB3-7C72F7D17E10}" srcId="{9E9437E3-C03C-448A-AB77-6D5FE67519A7}" destId="{3269B414-A36E-4BB7-B3F8-371BE2827A73}" srcOrd="2" destOrd="0" parTransId="{C337887D-1E90-41BD-B6AA-0C78FDD7E169}" sibTransId="{0A29904C-F622-4543-9729-752F1A76F215}"/>
    <dgm:cxn modelId="{E07CF63C-B473-47F7-B24D-E625A0FBEBCA}" type="presOf" srcId="{315652E5-15F1-4708-BD15-22B2BD30CBE6}" destId="{617A448A-ACA8-4875-9224-D715A99F1C92}" srcOrd="0" destOrd="0" presId="urn:microsoft.com/office/officeart/2005/8/layout/hierarchy1"/>
    <dgm:cxn modelId="{DB4A3E9C-12AD-4B8F-B166-C5328A52D40E}" type="presOf" srcId="{2E761458-D5D2-4F0B-A4DA-268653F52D2E}" destId="{AC98B2BF-DB32-4662-9C0F-53CC79E91017}" srcOrd="0" destOrd="0" presId="urn:microsoft.com/office/officeart/2005/8/layout/hierarchy1"/>
    <dgm:cxn modelId="{1C74153B-532C-4204-B528-288ABA0EFB30}" type="presOf" srcId="{2C91015B-D9CE-4D94-AC9D-2A78389DB0EC}" destId="{C0665EDE-3D2A-4F64-B515-36B0164DE301}" srcOrd="0" destOrd="0" presId="urn:microsoft.com/office/officeart/2005/8/layout/hierarchy1"/>
    <dgm:cxn modelId="{4C737673-942F-4584-89F5-46EB3B0F6C16}" type="presOf" srcId="{C337887D-1E90-41BD-B6AA-0C78FDD7E169}" destId="{282BB602-8AA6-4580-8FDF-DF0B938DD471}" srcOrd="0" destOrd="0" presId="urn:microsoft.com/office/officeart/2005/8/layout/hierarchy1"/>
    <dgm:cxn modelId="{D44501DE-B0FD-41E0-8270-E20E9F490D68}" type="presOf" srcId="{3A715E11-2782-443D-8812-26A7A56DEC32}" destId="{DB2FF858-5275-4184-AF53-2D48A5A09D42}" srcOrd="0" destOrd="0" presId="urn:microsoft.com/office/officeart/2005/8/layout/hierarchy1"/>
    <dgm:cxn modelId="{2DD881E4-825B-4940-B212-228E6607BF9E}" srcId="{2E761458-D5D2-4F0B-A4DA-268653F52D2E}" destId="{EEAADAFC-102D-4778-A2E1-F9CDB1354786}" srcOrd="0" destOrd="0" parTransId="{31A6C6E3-C828-4710-9A9E-EAC5F5A0B65E}" sibTransId="{52926090-D711-4E53-9FBB-32360B1D6187}"/>
    <dgm:cxn modelId="{4578C7D0-5968-4E3D-9CE0-42ADD66D8313}" type="presOf" srcId="{0D64E0A4-5C16-4AD8-9961-C137A76A8674}" destId="{2647D3AA-5A90-4FD5-A5C8-0FF72B98A1A2}" srcOrd="0" destOrd="0" presId="urn:microsoft.com/office/officeart/2005/8/layout/hierarchy1"/>
    <dgm:cxn modelId="{340400F2-DAD6-4005-858A-AB820351D2CF}" type="presOf" srcId="{3269B414-A36E-4BB7-B3F8-371BE2827A73}" destId="{7C2FBE99-DF30-4CA5-A7A1-0C69F5038C9D}" srcOrd="0" destOrd="0" presId="urn:microsoft.com/office/officeart/2005/8/layout/hierarchy1"/>
    <dgm:cxn modelId="{1F784303-DF34-46F1-B717-12CA0EC13B24}" type="presOf" srcId="{EEAADAFC-102D-4778-A2E1-F9CDB1354786}" destId="{DC1CB872-9C05-4F25-B0E3-2EBDE327DDD9}" srcOrd="0" destOrd="0" presId="urn:microsoft.com/office/officeart/2005/8/layout/hierarchy1"/>
    <dgm:cxn modelId="{0DA0478E-0993-4E5D-898A-CB8E661717E0}" type="presOf" srcId="{EA7370C1-D18E-45D3-B874-9EC2ECB7CBA7}" destId="{16384994-AD1E-4B90-A5D7-5D2F90ED0B14}" srcOrd="0" destOrd="0" presId="urn:microsoft.com/office/officeart/2005/8/layout/hierarchy1"/>
    <dgm:cxn modelId="{BB1638A4-03A6-4CA9-B228-2E0B61C6457E}" type="presOf" srcId="{CDAA661A-4BEF-4403-924E-0630AEAF9914}" destId="{0819E76F-547A-48A6-9F7B-D5289582814D}" srcOrd="0" destOrd="0" presId="urn:microsoft.com/office/officeart/2005/8/layout/hierarchy1"/>
    <dgm:cxn modelId="{4D531542-3F0D-44A0-832E-5D1198354A2D}" type="presOf" srcId="{DD40CA9F-5E91-4B81-8CF3-E0D13193F031}" destId="{963917FF-A80E-4A65-876D-C33B74EB630C}" srcOrd="0" destOrd="0" presId="urn:microsoft.com/office/officeart/2005/8/layout/hierarchy1"/>
    <dgm:cxn modelId="{45A74C8E-E101-45BE-85F2-62D14A8562F8}" type="presOf" srcId="{40F894DB-E79B-4791-B946-058439884CB8}" destId="{AD0DAE16-4E18-4E49-9270-A9F06B99D0FE}" srcOrd="0" destOrd="0" presId="urn:microsoft.com/office/officeart/2005/8/layout/hierarchy1"/>
    <dgm:cxn modelId="{4F097F6D-B3B6-46E1-8BB1-4265E509D028}" type="presOf" srcId="{F54B8741-5F08-4880-ACD7-C52319088C11}" destId="{0C32355E-162E-43EF-A1FA-AA8C5DF1602F}" srcOrd="0" destOrd="0" presId="urn:microsoft.com/office/officeart/2005/8/layout/hierarchy1"/>
    <dgm:cxn modelId="{BFF6155B-2BE7-4C5E-BB99-60F1B1184AE5}" type="presOf" srcId="{3DCCD0FF-67BD-444F-BB48-46996068C3EC}" destId="{FB93550E-2C93-4235-8C7E-81C55A58ECA3}" srcOrd="0" destOrd="0" presId="urn:microsoft.com/office/officeart/2005/8/layout/hierarchy1"/>
    <dgm:cxn modelId="{42C330D9-F6D5-43B9-B304-9D708A244F59}" type="presOf" srcId="{6EC8786E-0C8D-4E52-B9F9-CADCB5E7ABFB}" destId="{1D39D5CA-F228-4320-959A-AB2095078600}" srcOrd="0" destOrd="0" presId="urn:microsoft.com/office/officeart/2005/8/layout/hierarchy1"/>
    <dgm:cxn modelId="{90A6E97A-CDDF-4A7B-A72A-AECB0795DD24}" srcId="{6ABFC243-C0FC-411B-85E4-9C4FE565EAFC}" destId="{0D64E0A4-5C16-4AD8-9961-C137A76A8674}" srcOrd="1" destOrd="0" parTransId="{2180F5B7-50A9-4F6E-9AD4-4B23F9D01339}" sibTransId="{E1D17E2A-CE77-456B-ABB4-A7A1911AA31F}"/>
    <dgm:cxn modelId="{ABD4B6FC-9C2D-4CDB-BBE8-0442C00C9ACB}" srcId="{6ABFC243-C0FC-411B-85E4-9C4FE565EAFC}" destId="{F54B8741-5F08-4880-ACD7-C52319088C11}" srcOrd="2" destOrd="0" parTransId="{FD4E485C-2F3C-4831-94EB-9FA4153D11A0}" sibTransId="{47A7BC17-1934-4BA0-B10E-127CBBDF38B6}"/>
    <dgm:cxn modelId="{98A2A7B2-DF40-4B79-9B97-D4AC8B27EF00}" srcId="{CDAA661A-4BEF-4403-924E-0630AEAF9914}" destId="{9E9437E3-C03C-448A-AB77-6D5FE67519A7}" srcOrd="0" destOrd="0" parTransId="{FFF330E8-CD48-4EF3-AE6C-0C42B496B532}" sibTransId="{7F8DCBDF-4598-4453-BF88-D0551209D1EB}"/>
    <dgm:cxn modelId="{C98C7E21-8D66-4C9B-8FEA-F73D9F8FA281}" srcId="{2E761458-D5D2-4F0B-A4DA-268653F52D2E}" destId="{3A715E11-2782-443D-8812-26A7A56DEC32}" srcOrd="1" destOrd="0" parTransId="{0CE7EDEA-1093-4D7B-B839-824F60595889}" sibTransId="{F2B6DABE-64AF-4191-8AB6-9D9DC100BE2A}"/>
    <dgm:cxn modelId="{BB5AC83C-870E-4157-8A19-80D7224057F2}" srcId="{2C91015B-D9CE-4D94-AC9D-2A78389DB0EC}" destId="{4F61C8A7-7708-4DCD-8FAD-0D093CB59910}" srcOrd="1" destOrd="0" parTransId="{47DA70D4-4EDE-4C6B-88CC-CFED254D69CF}" sibTransId="{A79538E7-BEA4-4E3C-85CB-824E5A8CC3EE}"/>
    <dgm:cxn modelId="{22CA1549-52D6-4ED8-8DD9-798018A68A84}" type="presOf" srcId="{033F39BB-CB5E-4FF6-903B-3B470D3FF942}" destId="{4E90F300-9602-4764-A39E-2ECDBCA80D70}" srcOrd="0" destOrd="0" presId="urn:microsoft.com/office/officeart/2005/8/layout/hierarchy1"/>
    <dgm:cxn modelId="{639C09F0-5A3F-4D9D-93B4-21B9F7FE4BA3}" srcId="{315652E5-15F1-4708-BD15-22B2BD30CBE6}" destId="{6ABFC243-C0FC-411B-85E4-9C4FE565EAFC}" srcOrd="0" destOrd="0" parTransId="{B711ED03-6ADC-44D3-BC5D-05F587F285EC}" sibTransId="{9E8780C3-A15C-4455-A389-20DDA5F6A7AE}"/>
    <dgm:cxn modelId="{4FD1A4B7-C33C-4B80-A48B-D51154D480F8}" type="presOf" srcId="{6ABFC243-C0FC-411B-85E4-9C4FE565EAFC}" destId="{E5CD6793-4D8D-4300-AA7B-748120C464A9}" srcOrd="0" destOrd="0" presId="urn:microsoft.com/office/officeart/2005/8/layout/hierarchy1"/>
    <dgm:cxn modelId="{67C9E603-2078-4F9D-A74B-62CC197AB94B}" srcId="{9E9437E3-C03C-448A-AB77-6D5FE67519A7}" destId="{2E761458-D5D2-4F0B-A4DA-268653F52D2E}" srcOrd="0" destOrd="0" parTransId="{47FEFECF-AC70-4F9C-A501-95A566C16036}" sibTransId="{CD7F3198-C56F-4569-AD33-3337F022490E}"/>
    <dgm:cxn modelId="{7B0C04BF-8F3F-4C3E-82A2-16EB39D16677}" type="presOf" srcId="{FBBCAFCE-65EB-4DFA-90CD-25CD77B92655}" destId="{42893060-B698-4383-AC7C-412A6B47AC6A}" srcOrd="0" destOrd="0" presId="urn:microsoft.com/office/officeart/2005/8/layout/hierarchy1"/>
    <dgm:cxn modelId="{0D3583A0-3565-4068-8EF4-D89511897CF4}" type="presOf" srcId="{2180F5B7-50A9-4F6E-9AD4-4B23F9D01339}" destId="{78E2DF06-ADB7-4671-8392-78802780D1CF}" srcOrd="0" destOrd="0" presId="urn:microsoft.com/office/officeart/2005/8/layout/hierarchy1"/>
    <dgm:cxn modelId="{1E04FC40-B259-4F27-BBC5-90A422A3F25C}" srcId="{701BC080-C9D3-494A-97BA-15CEE620690D}" destId="{B8DABCB3-4BE4-49BB-B226-C6D119159FDF}" srcOrd="0" destOrd="0" parTransId="{DD40CA9F-5E91-4B81-8CF3-E0D13193F031}" sibTransId="{E2879F30-06D4-426B-9936-5083A3B90111}"/>
    <dgm:cxn modelId="{89C251FA-2D2C-4392-9CE6-11D62C56F50C}" type="presOf" srcId="{4F61C8A7-7708-4DCD-8FAD-0D093CB59910}" destId="{3291D003-0E66-4D15-8EFB-EB334AE4E3FB}" srcOrd="0" destOrd="0" presId="urn:microsoft.com/office/officeart/2005/8/layout/hierarchy1"/>
    <dgm:cxn modelId="{7F96F40D-C07A-4449-A497-C87EFEFB7435}" type="presOf" srcId="{8718C682-FD34-4735-B6FD-6E50646781EE}" destId="{757EF34B-C097-44DF-AC9B-8385AC739496}" srcOrd="0" destOrd="0" presId="urn:microsoft.com/office/officeart/2005/8/layout/hierarchy1"/>
    <dgm:cxn modelId="{A591D8E2-8999-48FB-9882-C1AB1D5336A9}" type="presOf" srcId="{0CE7EDEA-1093-4D7B-B839-824F60595889}" destId="{D3D3B3D3-D91F-484A-92D1-FBC47C15D405}" srcOrd="0" destOrd="0" presId="urn:microsoft.com/office/officeart/2005/8/layout/hierarchy1"/>
    <dgm:cxn modelId="{5C1482C2-06D0-4F45-987B-4A0555671E4B}" type="presOf" srcId="{47DA70D4-4EDE-4C6B-88CC-CFED254D69CF}" destId="{BE9C0818-CDDD-4CB0-8161-DC8CB68322C2}" srcOrd="0" destOrd="0" presId="urn:microsoft.com/office/officeart/2005/8/layout/hierarchy1"/>
    <dgm:cxn modelId="{FBE45E71-4BC7-43B3-983B-0823AB6E317E}" srcId="{701BC080-C9D3-494A-97BA-15CEE620690D}" destId="{FBBCAFCE-65EB-4DFA-90CD-25CD77B92655}" srcOrd="2" destOrd="0" parTransId="{250B3B3C-B7AE-4C09-99CB-AA007B0826F7}" sibTransId="{52DDD814-08DB-4357-887B-FEE75E25FD88}"/>
    <dgm:cxn modelId="{DA7E55B3-6F9E-4FAE-A984-4C41F1250FC7}" srcId="{2C91015B-D9CE-4D94-AC9D-2A78389DB0EC}" destId="{8718C682-FD34-4735-B6FD-6E50646781EE}" srcOrd="0" destOrd="0" parTransId="{EA7370C1-D18E-45D3-B874-9EC2ECB7CBA7}" sibTransId="{04DCB661-E99C-46D0-A490-FE4AE57336D1}"/>
    <dgm:cxn modelId="{169B387B-CEA6-4FA4-864A-CDA52974A930}" type="presOf" srcId="{B711ED03-6ADC-44D3-BC5D-05F587F285EC}" destId="{9794BCFB-71ED-47A7-ABD8-09E0F05219AD}" srcOrd="0" destOrd="0" presId="urn:microsoft.com/office/officeart/2005/8/layout/hierarchy1"/>
    <dgm:cxn modelId="{78AF5B87-ED48-4951-ABDD-BFB8949F4764}" srcId="{2C91015B-D9CE-4D94-AC9D-2A78389DB0EC}" destId="{AFD8EE0F-BB33-43FC-ADF7-2266E646A094}" srcOrd="2" destOrd="0" parTransId="{15193B20-57D9-4B24-A722-18BBDE9E175C}" sibTransId="{84849F7D-8403-41A7-8BA2-D34C7886CA62}"/>
    <dgm:cxn modelId="{3C4E2EF5-29D7-43D8-8BF1-E4D9C678D152}" type="presOf" srcId="{F63D5E74-D0C5-4A90-9E6F-03BE87691DCA}" destId="{C37A326F-7C5D-47D8-BC7D-0D459CFA78F0}" srcOrd="0" destOrd="0" presId="urn:microsoft.com/office/officeart/2005/8/layout/hierarchy1"/>
    <dgm:cxn modelId="{5111F1E0-5188-4718-BFFE-EB8F108BADC3}" type="presOf" srcId="{B8DABCB3-4BE4-49BB-B226-C6D119159FDF}" destId="{6A70DF2B-F050-40E0-ABCD-620EE6050910}" srcOrd="0" destOrd="0" presId="urn:microsoft.com/office/officeart/2005/8/layout/hierarchy1"/>
    <dgm:cxn modelId="{1A9B1C53-6D62-4DEB-B76C-1470124F31E7}" type="presOf" srcId="{FD4E485C-2F3C-4831-94EB-9FA4153D11A0}" destId="{2C77A300-668D-4C56-BDAB-E25B6D190A04}" srcOrd="0" destOrd="0" presId="urn:microsoft.com/office/officeart/2005/8/layout/hierarchy1"/>
    <dgm:cxn modelId="{BC36C581-56BD-4B51-BD4F-587CC9814E28}" type="presOf" srcId="{250B3B3C-B7AE-4C09-99CB-AA007B0826F7}" destId="{0368E3CD-538C-490E-AF2E-7DA2988E784B}" srcOrd="0" destOrd="0" presId="urn:microsoft.com/office/officeart/2005/8/layout/hierarchy1"/>
    <dgm:cxn modelId="{3E4D1979-B87D-4CE7-BB4A-94B39ECB528D}" srcId="{6ABFC243-C0FC-411B-85E4-9C4FE565EAFC}" destId="{3DCCD0FF-67BD-444F-BB48-46996068C3EC}" srcOrd="0" destOrd="0" parTransId="{40F894DB-E79B-4791-B946-058439884CB8}" sibTransId="{3CA33294-E108-4E3E-A4E6-646E5B93537C}"/>
    <dgm:cxn modelId="{FA1EEA35-C8DB-44F0-99EA-97046EE114F8}" type="presOf" srcId="{701BC080-C9D3-494A-97BA-15CEE620690D}" destId="{961A5CB1-8892-4F2D-83B7-B17ED46C7674}" srcOrd="0" destOrd="0" presId="urn:microsoft.com/office/officeart/2005/8/layout/hierarchy1"/>
    <dgm:cxn modelId="{DDCFF204-700F-4968-89F9-CCBD59C395F2}" type="presOf" srcId="{A292785D-72BD-4183-9EC5-234D4AC06DC5}" destId="{1891B0A3-B658-43D1-8CF6-11236A525B26}" srcOrd="0" destOrd="0" presId="urn:microsoft.com/office/officeart/2005/8/layout/hierarchy1"/>
    <dgm:cxn modelId="{3D57D2BB-F868-44A1-A4F0-7D827CFC7912}" type="presOf" srcId="{31A6C6E3-C828-4710-9A9E-EAC5F5A0B65E}" destId="{4565A164-E370-4C5B-B494-7865E0EB17D8}" srcOrd="0" destOrd="0" presId="urn:microsoft.com/office/officeart/2005/8/layout/hierarchy1"/>
    <dgm:cxn modelId="{38B2D880-F8FF-41E5-B94A-3DC105962887}" srcId="{2E761458-D5D2-4F0B-A4DA-268653F52D2E}" destId="{D4B4218E-4613-46A8-B7DF-69519E9FA41E}" srcOrd="2" destOrd="0" parTransId="{A292785D-72BD-4183-9EC5-234D4AC06DC5}" sibTransId="{3D7F389C-3798-4E11-A194-AD67068FF5DC}"/>
    <dgm:cxn modelId="{3C70866F-892A-40E4-9275-0D5D35E3F93D}" type="presOf" srcId="{D4B4218E-4613-46A8-B7DF-69519E9FA41E}" destId="{D340E7BC-0D3C-47E2-A650-F70F4C7D251B}" srcOrd="0" destOrd="0" presId="urn:microsoft.com/office/officeart/2005/8/layout/hierarchy1"/>
    <dgm:cxn modelId="{5E8F5148-7E81-4FD6-AFEE-580F904E1E9D}" type="presOf" srcId="{AFD8EE0F-BB33-43FC-ADF7-2266E646A094}" destId="{46E67D11-29CB-4DFC-AD14-C0C42664C125}" srcOrd="0" destOrd="0" presId="urn:microsoft.com/office/officeart/2005/8/layout/hierarchy1"/>
    <dgm:cxn modelId="{431A343C-2F49-4524-83C5-053BF0BE55E5}" srcId="{701BC080-C9D3-494A-97BA-15CEE620690D}" destId="{315652E5-15F1-4708-BD15-22B2BD30CBE6}" srcOrd="1" destOrd="0" parTransId="{033F39BB-CB5E-4FF6-903B-3B470D3FF942}" sibTransId="{11533ABB-7BFF-42CD-9495-F7926BE66C95}"/>
    <dgm:cxn modelId="{8B1658EF-7B5B-475C-A69B-BA4B8A6E4DB8}" srcId="{3A715E11-2782-443D-8812-26A7A56DEC32}" destId="{2C91015B-D9CE-4D94-AC9D-2A78389DB0EC}" srcOrd="0" destOrd="0" parTransId="{6EC8786E-0C8D-4E52-B9F9-CADCB5E7ABFB}" sibTransId="{2016F609-3CDA-4DCE-AE9F-B3661A57C409}"/>
    <dgm:cxn modelId="{A13CCEE7-B60C-4E47-9ABF-31603A1CA1CD}" srcId="{9E9437E3-C03C-448A-AB77-6D5FE67519A7}" destId="{701BC080-C9D3-494A-97BA-15CEE620690D}" srcOrd="1" destOrd="0" parTransId="{F63D5E74-D0C5-4A90-9E6F-03BE87691DCA}" sibTransId="{736DC1C0-7688-4CFA-A6F3-C7605AE6F5CE}"/>
    <dgm:cxn modelId="{465F8F43-C5C0-4E37-AD02-B41987C59F60}" type="presParOf" srcId="{0819E76F-547A-48A6-9F7B-D5289582814D}" destId="{7ECD1B15-2B0A-406E-B6AE-211D1B364E64}" srcOrd="0" destOrd="0" presId="urn:microsoft.com/office/officeart/2005/8/layout/hierarchy1"/>
    <dgm:cxn modelId="{DC17C576-B839-4903-B425-3A9196D35E22}" type="presParOf" srcId="{7ECD1B15-2B0A-406E-B6AE-211D1B364E64}" destId="{E641D526-4D8D-48F6-8C59-3901E22DB9D1}" srcOrd="0" destOrd="0" presId="urn:microsoft.com/office/officeart/2005/8/layout/hierarchy1"/>
    <dgm:cxn modelId="{D4C3FBA1-A145-4A68-AEF0-386ED9548776}" type="presParOf" srcId="{E641D526-4D8D-48F6-8C59-3901E22DB9D1}" destId="{635448A6-F0DF-478D-8AA9-E142C2A03826}" srcOrd="0" destOrd="0" presId="urn:microsoft.com/office/officeart/2005/8/layout/hierarchy1"/>
    <dgm:cxn modelId="{A5327B39-36D6-441D-9E22-89C95CD5742E}" type="presParOf" srcId="{E641D526-4D8D-48F6-8C59-3901E22DB9D1}" destId="{4F20B790-13FF-4920-BC1C-7FEEF492F62C}" srcOrd="1" destOrd="0" presId="urn:microsoft.com/office/officeart/2005/8/layout/hierarchy1"/>
    <dgm:cxn modelId="{54171110-D814-4EE7-BBC4-92C96ABFE147}" type="presParOf" srcId="{7ECD1B15-2B0A-406E-B6AE-211D1B364E64}" destId="{3F316E6A-BEA5-4172-8B00-F77035605CE0}" srcOrd="1" destOrd="0" presId="urn:microsoft.com/office/officeart/2005/8/layout/hierarchy1"/>
    <dgm:cxn modelId="{F22F8068-25AA-4D63-A236-1F5A6D9C2727}" type="presParOf" srcId="{3F316E6A-BEA5-4172-8B00-F77035605CE0}" destId="{79624C58-1741-46F4-9AFC-EDF2D51D4472}" srcOrd="0" destOrd="0" presId="urn:microsoft.com/office/officeart/2005/8/layout/hierarchy1"/>
    <dgm:cxn modelId="{C815F205-A433-457E-A5B6-5EBA4306B05B}" type="presParOf" srcId="{3F316E6A-BEA5-4172-8B00-F77035605CE0}" destId="{E3AEE2EE-ACC9-40BC-BAD9-06F17E339F77}" srcOrd="1" destOrd="0" presId="urn:microsoft.com/office/officeart/2005/8/layout/hierarchy1"/>
    <dgm:cxn modelId="{6B90B161-9DBA-4E67-8F47-0B5D33AF928C}" type="presParOf" srcId="{E3AEE2EE-ACC9-40BC-BAD9-06F17E339F77}" destId="{4A0C9D43-BF2F-4282-884A-EC58E911423C}" srcOrd="0" destOrd="0" presId="urn:microsoft.com/office/officeart/2005/8/layout/hierarchy1"/>
    <dgm:cxn modelId="{DA4C5B41-7F68-4EB3-9980-1CA5817259B9}" type="presParOf" srcId="{4A0C9D43-BF2F-4282-884A-EC58E911423C}" destId="{D88A1146-64CF-4131-9550-C6A9E1FF9600}" srcOrd="0" destOrd="0" presId="urn:microsoft.com/office/officeart/2005/8/layout/hierarchy1"/>
    <dgm:cxn modelId="{1300EC9B-11D7-4852-82C6-FF7C1E6B322C}" type="presParOf" srcId="{4A0C9D43-BF2F-4282-884A-EC58E911423C}" destId="{AC98B2BF-DB32-4662-9C0F-53CC79E91017}" srcOrd="1" destOrd="0" presId="urn:microsoft.com/office/officeart/2005/8/layout/hierarchy1"/>
    <dgm:cxn modelId="{8938A395-DC0D-4C34-8054-635935DA7CA3}" type="presParOf" srcId="{E3AEE2EE-ACC9-40BC-BAD9-06F17E339F77}" destId="{714ADD8D-F3FF-4A47-ABBC-11492083D5FA}" srcOrd="1" destOrd="0" presId="urn:microsoft.com/office/officeart/2005/8/layout/hierarchy1"/>
    <dgm:cxn modelId="{7208EED3-9D51-4389-8B98-E86C72B55260}" type="presParOf" srcId="{714ADD8D-F3FF-4A47-ABBC-11492083D5FA}" destId="{4565A164-E370-4C5B-B494-7865E0EB17D8}" srcOrd="0" destOrd="0" presId="urn:microsoft.com/office/officeart/2005/8/layout/hierarchy1"/>
    <dgm:cxn modelId="{1611A2FC-E1B6-4466-9F2B-9120EA47BF50}" type="presParOf" srcId="{714ADD8D-F3FF-4A47-ABBC-11492083D5FA}" destId="{78FCFF42-C1FA-4DCB-9B6D-C27C332287ED}" srcOrd="1" destOrd="0" presId="urn:microsoft.com/office/officeart/2005/8/layout/hierarchy1"/>
    <dgm:cxn modelId="{83986C8D-C975-467C-BCD8-FD00F72F17F5}" type="presParOf" srcId="{78FCFF42-C1FA-4DCB-9B6D-C27C332287ED}" destId="{06823124-23A7-4628-A115-4DD920C7DD1B}" srcOrd="0" destOrd="0" presId="urn:microsoft.com/office/officeart/2005/8/layout/hierarchy1"/>
    <dgm:cxn modelId="{D2E5B68F-318A-4DCF-BE06-72365054214C}" type="presParOf" srcId="{06823124-23A7-4628-A115-4DD920C7DD1B}" destId="{82BC4998-AD16-4377-91A9-727CDDC0130C}" srcOrd="0" destOrd="0" presId="urn:microsoft.com/office/officeart/2005/8/layout/hierarchy1"/>
    <dgm:cxn modelId="{DC97FB78-B8D1-461F-961A-D8F886D44D24}" type="presParOf" srcId="{06823124-23A7-4628-A115-4DD920C7DD1B}" destId="{DC1CB872-9C05-4F25-B0E3-2EBDE327DDD9}" srcOrd="1" destOrd="0" presId="urn:microsoft.com/office/officeart/2005/8/layout/hierarchy1"/>
    <dgm:cxn modelId="{E62ECA55-806D-4023-A27B-67CF454F3D5B}" type="presParOf" srcId="{78FCFF42-C1FA-4DCB-9B6D-C27C332287ED}" destId="{1955EF01-5B20-47A5-B0E7-8C0891A0DB40}" srcOrd="1" destOrd="0" presId="urn:microsoft.com/office/officeart/2005/8/layout/hierarchy1"/>
    <dgm:cxn modelId="{70AA213B-F737-4526-B5B8-AF70EA276BDB}" type="presParOf" srcId="{714ADD8D-F3FF-4A47-ABBC-11492083D5FA}" destId="{D3D3B3D3-D91F-484A-92D1-FBC47C15D405}" srcOrd="2" destOrd="0" presId="urn:microsoft.com/office/officeart/2005/8/layout/hierarchy1"/>
    <dgm:cxn modelId="{201E6FF7-C721-4024-9437-1B27B0248EE6}" type="presParOf" srcId="{714ADD8D-F3FF-4A47-ABBC-11492083D5FA}" destId="{FF93804C-119B-4ED7-8D1D-4592D9C013B5}" srcOrd="3" destOrd="0" presId="urn:microsoft.com/office/officeart/2005/8/layout/hierarchy1"/>
    <dgm:cxn modelId="{0EC6FA1D-6870-4884-A5B5-E692B5CA9607}" type="presParOf" srcId="{FF93804C-119B-4ED7-8D1D-4592D9C013B5}" destId="{88A4453C-3DCD-4043-9A45-0D377468FEBB}" srcOrd="0" destOrd="0" presId="urn:microsoft.com/office/officeart/2005/8/layout/hierarchy1"/>
    <dgm:cxn modelId="{1DF92607-FC7A-41F6-B69D-FF6C06B540B1}" type="presParOf" srcId="{88A4453C-3DCD-4043-9A45-0D377468FEBB}" destId="{3AC40D63-C3EE-41C3-808F-A8A8F66D511D}" srcOrd="0" destOrd="0" presId="urn:microsoft.com/office/officeart/2005/8/layout/hierarchy1"/>
    <dgm:cxn modelId="{F9EA7A34-F4EB-48A6-B7E9-69D8C269726E}" type="presParOf" srcId="{88A4453C-3DCD-4043-9A45-0D377468FEBB}" destId="{DB2FF858-5275-4184-AF53-2D48A5A09D42}" srcOrd="1" destOrd="0" presId="urn:microsoft.com/office/officeart/2005/8/layout/hierarchy1"/>
    <dgm:cxn modelId="{D50F89FC-3BDF-4FF6-9A0D-D6012B193FD6}" type="presParOf" srcId="{FF93804C-119B-4ED7-8D1D-4592D9C013B5}" destId="{D2C95C6E-EE31-4591-8909-69E56C216D3C}" srcOrd="1" destOrd="0" presId="urn:microsoft.com/office/officeart/2005/8/layout/hierarchy1"/>
    <dgm:cxn modelId="{328FF7C5-D196-4A7D-814D-EF279B0462AF}" type="presParOf" srcId="{D2C95C6E-EE31-4591-8909-69E56C216D3C}" destId="{1D39D5CA-F228-4320-959A-AB2095078600}" srcOrd="0" destOrd="0" presId="urn:microsoft.com/office/officeart/2005/8/layout/hierarchy1"/>
    <dgm:cxn modelId="{E7A99755-2996-4AF9-ABFD-2E6F082E73B8}" type="presParOf" srcId="{D2C95C6E-EE31-4591-8909-69E56C216D3C}" destId="{3B56ACF0-6C04-4A2A-B8A5-7E4699FEA08E}" srcOrd="1" destOrd="0" presId="urn:microsoft.com/office/officeart/2005/8/layout/hierarchy1"/>
    <dgm:cxn modelId="{4DB3F6FB-E79C-4B51-8939-C8C971EE8D99}" type="presParOf" srcId="{3B56ACF0-6C04-4A2A-B8A5-7E4699FEA08E}" destId="{6BCFF7EA-D2CC-4C96-8BF6-0118D6BFD1C6}" srcOrd="0" destOrd="0" presId="urn:microsoft.com/office/officeart/2005/8/layout/hierarchy1"/>
    <dgm:cxn modelId="{6B97FBD0-B705-4806-9404-67301649D52D}" type="presParOf" srcId="{6BCFF7EA-D2CC-4C96-8BF6-0118D6BFD1C6}" destId="{B4EC51ED-519A-4578-8BDD-6833A90E8BAD}" srcOrd="0" destOrd="0" presId="urn:microsoft.com/office/officeart/2005/8/layout/hierarchy1"/>
    <dgm:cxn modelId="{6D70DC98-BB11-4332-A42E-2ADF7C2B9687}" type="presParOf" srcId="{6BCFF7EA-D2CC-4C96-8BF6-0118D6BFD1C6}" destId="{C0665EDE-3D2A-4F64-B515-36B0164DE301}" srcOrd="1" destOrd="0" presId="urn:microsoft.com/office/officeart/2005/8/layout/hierarchy1"/>
    <dgm:cxn modelId="{83056B95-60C3-4B08-943F-0544C3948E04}" type="presParOf" srcId="{3B56ACF0-6C04-4A2A-B8A5-7E4699FEA08E}" destId="{1F53C124-B66B-4427-9FB1-B469369CDF29}" srcOrd="1" destOrd="0" presId="urn:microsoft.com/office/officeart/2005/8/layout/hierarchy1"/>
    <dgm:cxn modelId="{7612078B-9C85-4F4D-ACF3-FA71F450ACB1}" type="presParOf" srcId="{1F53C124-B66B-4427-9FB1-B469369CDF29}" destId="{16384994-AD1E-4B90-A5D7-5D2F90ED0B14}" srcOrd="0" destOrd="0" presId="urn:microsoft.com/office/officeart/2005/8/layout/hierarchy1"/>
    <dgm:cxn modelId="{29D0BE34-875F-4236-8C97-11DAF70F689C}" type="presParOf" srcId="{1F53C124-B66B-4427-9FB1-B469369CDF29}" destId="{A52D19CC-00E8-4A4B-A66F-B81F8D65261D}" srcOrd="1" destOrd="0" presId="urn:microsoft.com/office/officeart/2005/8/layout/hierarchy1"/>
    <dgm:cxn modelId="{A2F011BF-E0A2-49AB-B8CC-03FF70A009DE}" type="presParOf" srcId="{A52D19CC-00E8-4A4B-A66F-B81F8D65261D}" destId="{F431B9E8-9355-44C7-8E69-8321659CA57C}" srcOrd="0" destOrd="0" presId="urn:microsoft.com/office/officeart/2005/8/layout/hierarchy1"/>
    <dgm:cxn modelId="{7277D65F-BB56-4A7A-8FC8-DCE2BB10B628}" type="presParOf" srcId="{F431B9E8-9355-44C7-8E69-8321659CA57C}" destId="{24124124-777A-47BD-AA31-CF4F22E14B5C}" srcOrd="0" destOrd="0" presId="urn:microsoft.com/office/officeart/2005/8/layout/hierarchy1"/>
    <dgm:cxn modelId="{BC00759D-46CD-43B2-8CDD-00DFC4149BFB}" type="presParOf" srcId="{F431B9E8-9355-44C7-8E69-8321659CA57C}" destId="{757EF34B-C097-44DF-AC9B-8385AC739496}" srcOrd="1" destOrd="0" presId="urn:microsoft.com/office/officeart/2005/8/layout/hierarchy1"/>
    <dgm:cxn modelId="{69105B84-0225-41DC-A472-A49801AE1288}" type="presParOf" srcId="{A52D19CC-00E8-4A4B-A66F-B81F8D65261D}" destId="{FCAC1C68-3BA9-40E8-ABBD-7458F73B3F9C}" srcOrd="1" destOrd="0" presId="urn:microsoft.com/office/officeart/2005/8/layout/hierarchy1"/>
    <dgm:cxn modelId="{DBE82390-A034-48E5-B2E8-F00C856CD64B}" type="presParOf" srcId="{1F53C124-B66B-4427-9FB1-B469369CDF29}" destId="{BE9C0818-CDDD-4CB0-8161-DC8CB68322C2}" srcOrd="2" destOrd="0" presId="urn:microsoft.com/office/officeart/2005/8/layout/hierarchy1"/>
    <dgm:cxn modelId="{82A82751-95BE-4C9A-A7B6-E4029A521084}" type="presParOf" srcId="{1F53C124-B66B-4427-9FB1-B469369CDF29}" destId="{B386AE9A-13C7-4866-96C9-6C1309DEF888}" srcOrd="3" destOrd="0" presId="urn:microsoft.com/office/officeart/2005/8/layout/hierarchy1"/>
    <dgm:cxn modelId="{8DA2754A-D088-4AA6-AE83-D2400A77CACA}" type="presParOf" srcId="{B386AE9A-13C7-4866-96C9-6C1309DEF888}" destId="{90C30950-EBE4-4C12-8BBC-05365023B2C3}" srcOrd="0" destOrd="0" presId="urn:microsoft.com/office/officeart/2005/8/layout/hierarchy1"/>
    <dgm:cxn modelId="{6B9CD50C-CF00-4971-8E85-9DCED8B30A5C}" type="presParOf" srcId="{90C30950-EBE4-4C12-8BBC-05365023B2C3}" destId="{6BBE38B4-65D4-44DA-8A61-CD9FA5E465DA}" srcOrd="0" destOrd="0" presId="urn:microsoft.com/office/officeart/2005/8/layout/hierarchy1"/>
    <dgm:cxn modelId="{1C0ABC32-69D5-4CFC-B075-719A68607665}" type="presParOf" srcId="{90C30950-EBE4-4C12-8BBC-05365023B2C3}" destId="{3291D003-0E66-4D15-8EFB-EB334AE4E3FB}" srcOrd="1" destOrd="0" presId="urn:microsoft.com/office/officeart/2005/8/layout/hierarchy1"/>
    <dgm:cxn modelId="{15A3A31A-342D-4A62-9EDF-4135B9C47659}" type="presParOf" srcId="{B386AE9A-13C7-4866-96C9-6C1309DEF888}" destId="{4905D5FE-8357-4E9A-9746-613D31523EA4}" srcOrd="1" destOrd="0" presId="urn:microsoft.com/office/officeart/2005/8/layout/hierarchy1"/>
    <dgm:cxn modelId="{43D72A9C-B021-4964-9B7C-AAD8BF867DF1}" type="presParOf" srcId="{1F53C124-B66B-4427-9FB1-B469369CDF29}" destId="{63B9F506-A002-4160-A37C-10403C1C5251}" srcOrd="4" destOrd="0" presId="urn:microsoft.com/office/officeart/2005/8/layout/hierarchy1"/>
    <dgm:cxn modelId="{EC7697C4-A016-454A-BC23-94747D16B80F}" type="presParOf" srcId="{1F53C124-B66B-4427-9FB1-B469369CDF29}" destId="{84BC4951-6A81-4FD1-BC28-EDE81FA6FC59}" srcOrd="5" destOrd="0" presId="urn:microsoft.com/office/officeart/2005/8/layout/hierarchy1"/>
    <dgm:cxn modelId="{CAD0773F-2034-4FB9-B9EA-37195F9B4D2E}" type="presParOf" srcId="{84BC4951-6A81-4FD1-BC28-EDE81FA6FC59}" destId="{2D184ED1-42A2-4933-991D-35006C6744D1}" srcOrd="0" destOrd="0" presId="urn:microsoft.com/office/officeart/2005/8/layout/hierarchy1"/>
    <dgm:cxn modelId="{0D14FC70-EC94-42A9-80D4-E460D2768FA7}" type="presParOf" srcId="{2D184ED1-42A2-4933-991D-35006C6744D1}" destId="{75C06F5A-D734-43E8-B46B-575404C601CA}" srcOrd="0" destOrd="0" presId="urn:microsoft.com/office/officeart/2005/8/layout/hierarchy1"/>
    <dgm:cxn modelId="{F625592F-EB77-43C9-9B00-9A97BA632B8E}" type="presParOf" srcId="{2D184ED1-42A2-4933-991D-35006C6744D1}" destId="{46E67D11-29CB-4DFC-AD14-C0C42664C125}" srcOrd="1" destOrd="0" presId="urn:microsoft.com/office/officeart/2005/8/layout/hierarchy1"/>
    <dgm:cxn modelId="{AB811207-BB09-4181-A062-55178121A8E6}" type="presParOf" srcId="{84BC4951-6A81-4FD1-BC28-EDE81FA6FC59}" destId="{F8203A42-EF6B-4364-8AA4-9872AEB0C76D}" srcOrd="1" destOrd="0" presId="urn:microsoft.com/office/officeart/2005/8/layout/hierarchy1"/>
    <dgm:cxn modelId="{495AF585-F1C3-40C0-B117-F35388FFD612}" type="presParOf" srcId="{714ADD8D-F3FF-4A47-ABBC-11492083D5FA}" destId="{1891B0A3-B658-43D1-8CF6-11236A525B26}" srcOrd="4" destOrd="0" presId="urn:microsoft.com/office/officeart/2005/8/layout/hierarchy1"/>
    <dgm:cxn modelId="{81616C14-9B1E-48D8-8DE0-A71998190338}" type="presParOf" srcId="{714ADD8D-F3FF-4A47-ABBC-11492083D5FA}" destId="{72216344-E268-49E2-9838-E39FF12F6E7A}" srcOrd="5" destOrd="0" presId="urn:microsoft.com/office/officeart/2005/8/layout/hierarchy1"/>
    <dgm:cxn modelId="{A72BC054-40FB-4B83-A496-EA556A26EB4D}" type="presParOf" srcId="{72216344-E268-49E2-9838-E39FF12F6E7A}" destId="{637FB3D2-2B6F-49D2-93CC-96332F776AAC}" srcOrd="0" destOrd="0" presId="urn:microsoft.com/office/officeart/2005/8/layout/hierarchy1"/>
    <dgm:cxn modelId="{00FBD0DF-F159-4100-BD05-329979E511E8}" type="presParOf" srcId="{637FB3D2-2B6F-49D2-93CC-96332F776AAC}" destId="{9C7CD5C7-A5FC-4CAA-AAF5-F176C0D31063}" srcOrd="0" destOrd="0" presId="urn:microsoft.com/office/officeart/2005/8/layout/hierarchy1"/>
    <dgm:cxn modelId="{16320AE9-4D65-4D95-8729-600F5FDB4482}" type="presParOf" srcId="{637FB3D2-2B6F-49D2-93CC-96332F776AAC}" destId="{D340E7BC-0D3C-47E2-A650-F70F4C7D251B}" srcOrd="1" destOrd="0" presId="urn:microsoft.com/office/officeart/2005/8/layout/hierarchy1"/>
    <dgm:cxn modelId="{CCC75CED-306B-4B66-88EB-5E9A16B596C1}" type="presParOf" srcId="{72216344-E268-49E2-9838-E39FF12F6E7A}" destId="{A5913F8C-3FA5-4CD7-959A-B91F032E658B}" srcOrd="1" destOrd="0" presId="urn:microsoft.com/office/officeart/2005/8/layout/hierarchy1"/>
    <dgm:cxn modelId="{888092AB-49DA-4DB0-B026-5827B933C2C0}" type="presParOf" srcId="{3F316E6A-BEA5-4172-8B00-F77035605CE0}" destId="{C37A326F-7C5D-47D8-BC7D-0D459CFA78F0}" srcOrd="2" destOrd="0" presId="urn:microsoft.com/office/officeart/2005/8/layout/hierarchy1"/>
    <dgm:cxn modelId="{4D7AB923-C13C-4A21-B352-D4922FA530BF}" type="presParOf" srcId="{3F316E6A-BEA5-4172-8B00-F77035605CE0}" destId="{84DED8B0-C809-4AB5-94BA-B1D272BC4DCC}" srcOrd="3" destOrd="0" presId="urn:microsoft.com/office/officeart/2005/8/layout/hierarchy1"/>
    <dgm:cxn modelId="{6BB087ED-602F-4393-AA45-90021AE0E0BF}" type="presParOf" srcId="{84DED8B0-C809-4AB5-94BA-B1D272BC4DCC}" destId="{0153CD79-19C2-4E15-B30E-457BC4EF814C}" srcOrd="0" destOrd="0" presId="urn:microsoft.com/office/officeart/2005/8/layout/hierarchy1"/>
    <dgm:cxn modelId="{28145370-AB52-4414-81FC-515389DF21A2}" type="presParOf" srcId="{0153CD79-19C2-4E15-B30E-457BC4EF814C}" destId="{60A31663-051F-4F4A-B668-00758FF9794D}" srcOrd="0" destOrd="0" presId="urn:microsoft.com/office/officeart/2005/8/layout/hierarchy1"/>
    <dgm:cxn modelId="{4ED7F944-EC0A-42B1-9442-49917E791D2A}" type="presParOf" srcId="{0153CD79-19C2-4E15-B30E-457BC4EF814C}" destId="{961A5CB1-8892-4F2D-83B7-B17ED46C7674}" srcOrd="1" destOrd="0" presId="urn:microsoft.com/office/officeart/2005/8/layout/hierarchy1"/>
    <dgm:cxn modelId="{600403EE-9C56-4EDE-A90B-29892D7461EE}" type="presParOf" srcId="{84DED8B0-C809-4AB5-94BA-B1D272BC4DCC}" destId="{88BBCB26-A011-43A6-81E2-370E54697359}" srcOrd="1" destOrd="0" presId="urn:microsoft.com/office/officeart/2005/8/layout/hierarchy1"/>
    <dgm:cxn modelId="{25DA673E-0768-469C-A103-D440E77DEA73}" type="presParOf" srcId="{88BBCB26-A011-43A6-81E2-370E54697359}" destId="{963917FF-A80E-4A65-876D-C33B74EB630C}" srcOrd="0" destOrd="0" presId="urn:microsoft.com/office/officeart/2005/8/layout/hierarchy1"/>
    <dgm:cxn modelId="{CD9B2EB5-3152-496E-9187-3FCB3C44CD18}" type="presParOf" srcId="{88BBCB26-A011-43A6-81E2-370E54697359}" destId="{3DB11104-7839-4BA7-B2FB-134013A51622}" srcOrd="1" destOrd="0" presId="urn:microsoft.com/office/officeart/2005/8/layout/hierarchy1"/>
    <dgm:cxn modelId="{7533950A-F833-47FC-BE4E-BB9FA2FD6C86}" type="presParOf" srcId="{3DB11104-7839-4BA7-B2FB-134013A51622}" destId="{C7612EA4-9176-49BB-8835-818BBF2417A9}" srcOrd="0" destOrd="0" presId="urn:microsoft.com/office/officeart/2005/8/layout/hierarchy1"/>
    <dgm:cxn modelId="{9935E164-19FD-42AF-889F-7099398C0A76}" type="presParOf" srcId="{C7612EA4-9176-49BB-8835-818BBF2417A9}" destId="{A8CF6299-B9BF-415B-A668-C29DABAF4EF9}" srcOrd="0" destOrd="0" presId="urn:microsoft.com/office/officeart/2005/8/layout/hierarchy1"/>
    <dgm:cxn modelId="{5FBE1A74-61B8-4A84-8368-9DE89C12C937}" type="presParOf" srcId="{C7612EA4-9176-49BB-8835-818BBF2417A9}" destId="{6A70DF2B-F050-40E0-ABCD-620EE6050910}" srcOrd="1" destOrd="0" presId="urn:microsoft.com/office/officeart/2005/8/layout/hierarchy1"/>
    <dgm:cxn modelId="{A16230DF-6AB2-42F9-9B45-7E2A2A64AD70}" type="presParOf" srcId="{3DB11104-7839-4BA7-B2FB-134013A51622}" destId="{D5F63F1E-7634-4DB1-8C5B-FEA2766C7D0B}" srcOrd="1" destOrd="0" presId="urn:microsoft.com/office/officeart/2005/8/layout/hierarchy1"/>
    <dgm:cxn modelId="{740F12A5-7275-44DF-B358-36F4FB724909}" type="presParOf" srcId="{88BBCB26-A011-43A6-81E2-370E54697359}" destId="{4E90F300-9602-4764-A39E-2ECDBCA80D70}" srcOrd="2" destOrd="0" presId="urn:microsoft.com/office/officeart/2005/8/layout/hierarchy1"/>
    <dgm:cxn modelId="{4AC5ED27-5872-44D7-A8AC-926B25E9D303}" type="presParOf" srcId="{88BBCB26-A011-43A6-81E2-370E54697359}" destId="{D5BA7700-DE79-4EEE-9C20-F97C8ACFE582}" srcOrd="3" destOrd="0" presId="urn:microsoft.com/office/officeart/2005/8/layout/hierarchy1"/>
    <dgm:cxn modelId="{1A4BE6A0-B67E-42D5-A87C-FEBC57A49F02}" type="presParOf" srcId="{D5BA7700-DE79-4EEE-9C20-F97C8ACFE582}" destId="{03221724-81ED-4C8C-B1EC-5317F0C47F9F}" srcOrd="0" destOrd="0" presId="urn:microsoft.com/office/officeart/2005/8/layout/hierarchy1"/>
    <dgm:cxn modelId="{E70AA204-FE40-48B4-8FE9-65CA3CFBA921}" type="presParOf" srcId="{03221724-81ED-4C8C-B1EC-5317F0C47F9F}" destId="{F47A491A-279B-4865-9B1B-91F3AB521726}" srcOrd="0" destOrd="0" presId="urn:microsoft.com/office/officeart/2005/8/layout/hierarchy1"/>
    <dgm:cxn modelId="{4CC38EA9-6B30-4D27-9B83-0BA230DB9EC7}" type="presParOf" srcId="{03221724-81ED-4C8C-B1EC-5317F0C47F9F}" destId="{617A448A-ACA8-4875-9224-D715A99F1C92}" srcOrd="1" destOrd="0" presId="urn:microsoft.com/office/officeart/2005/8/layout/hierarchy1"/>
    <dgm:cxn modelId="{90EEB0D9-024B-40B5-8001-2AF1C6E15C0D}" type="presParOf" srcId="{D5BA7700-DE79-4EEE-9C20-F97C8ACFE582}" destId="{3D439BA5-16A9-4EAA-B41C-3AAB51485F35}" srcOrd="1" destOrd="0" presId="urn:microsoft.com/office/officeart/2005/8/layout/hierarchy1"/>
    <dgm:cxn modelId="{1D328966-B3C4-4DDF-8224-6D876460441B}" type="presParOf" srcId="{3D439BA5-16A9-4EAA-B41C-3AAB51485F35}" destId="{9794BCFB-71ED-47A7-ABD8-09E0F05219AD}" srcOrd="0" destOrd="0" presId="urn:microsoft.com/office/officeart/2005/8/layout/hierarchy1"/>
    <dgm:cxn modelId="{DB1F0FA7-6CE9-4A84-BEE1-98B6C83C7A3A}" type="presParOf" srcId="{3D439BA5-16A9-4EAA-B41C-3AAB51485F35}" destId="{1BBFB4EC-FB60-4117-8F25-720D2A2EF1A6}" srcOrd="1" destOrd="0" presId="urn:microsoft.com/office/officeart/2005/8/layout/hierarchy1"/>
    <dgm:cxn modelId="{EC6D9466-C236-4563-A90E-8220910DF022}" type="presParOf" srcId="{1BBFB4EC-FB60-4117-8F25-720D2A2EF1A6}" destId="{70046B96-CBC7-4D8D-88B1-1008BE874012}" srcOrd="0" destOrd="0" presId="urn:microsoft.com/office/officeart/2005/8/layout/hierarchy1"/>
    <dgm:cxn modelId="{235BF788-023A-447F-937B-7A3F9F781116}" type="presParOf" srcId="{70046B96-CBC7-4D8D-88B1-1008BE874012}" destId="{F70F57AD-8A19-4B08-9CA8-AC3645BB213B}" srcOrd="0" destOrd="0" presId="urn:microsoft.com/office/officeart/2005/8/layout/hierarchy1"/>
    <dgm:cxn modelId="{F67CC938-07FD-4BEF-B225-8248A5726030}" type="presParOf" srcId="{70046B96-CBC7-4D8D-88B1-1008BE874012}" destId="{E5CD6793-4D8D-4300-AA7B-748120C464A9}" srcOrd="1" destOrd="0" presId="urn:microsoft.com/office/officeart/2005/8/layout/hierarchy1"/>
    <dgm:cxn modelId="{CA7E7A74-7891-4325-B259-EA88C6E0FA63}" type="presParOf" srcId="{1BBFB4EC-FB60-4117-8F25-720D2A2EF1A6}" destId="{9B707273-72D0-47EC-A677-A0FE0067F16D}" srcOrd="1" destOrd="0" presId="urn:microsoft.com/office/officeart/2005/8/layout/hierarchy1"/>
    <dgm:cxn modelId="{D8489E61-4D53-4A11-BDD9-295BC1AD5F63}" type="presParOf" srcId="{9B707273-72D0-47EC-A677-A0FE0067F16D}" destId="{AD0DAE16-4E18-4E49-9270-A9F06B99D0FE}" srcOrd="0" destOrd="0" presId="urn:microsoft.com/office/officeart/2005/8/layout/hierarchy1"/>
    <dgm:cxn modelId="{26595250-84CF-4C8B-AA1A-055048681AB6}" type="presParOf" srcId="{9B707273-72D0-47EC-A677-A0FE0067F16D}" destId="{7F969468-84E8-4D6F-8B12-4831D8998617}" srcOrd="1" destOrd="0" presId="urn:microsoft.com/office/officeart/2005/8/layout/hierarchy1"/>
    <dgm:cxn modelId="{EBB7F511-C9CE-4DC3-A872-0D1B7E1E397C}" type="presParOf" srcId="{7F969468-84E8-4D6F-8B12-4831D8998617}" destId="{7646A4CD-3B12-4A37-9EAB-561FEE7E066C}" srcOrd="0" destOrd="0" presId="urn:microsoft.com/office/officeart/2005/8/layout/hierarchy1"/>
    <dgm:cxn modelId="{64A65689-0FBE-4C39-BC3C-2C6DBD20A0C6}" type="presParOf" srcId="{7646A4CD-3B12-4A37-9EAB-561FEE7E066C}" destId="{6C64B19F-7503-4888-AB5D-5D4EA51E2946}" srcOrd="0" destOrd="0" presId="urn:microsoft.com/office/officeart/2005/8/layout/hierarchy1"/>
    <dgm:cxn modelId="{71DE4F29-EB96-4917-ABE7-CDB6095D07E9}" type="presParOf" srcId="{7646A4CD-3B12-4A37-9EAB-561FEE7E066C}" destId="{FB93550E-2C93-4235-8C7E-81C55A58ECA3}" srcOrd="1" destOrd="0" presId="urn:microsoft.com/office/officeart/2005/8/layout/hierarchy1"/>
    <dgm:cxn modelId="{BDFCD1FA-E804-4965-B5CA-475A9749745F}" type="presParOf" srcId="{7F969468-84E8-4D6F-8B12-4831D8998617}" destId="{2B42A85C-828E-4501-BF26-DF772143058A}" srcOrd="1" destOrd="0" presId="urn:microsoft.com/office/officeart/2005/8/layout/hierarchy1"/>
    <dgm:cxn modelId="{81248CC3-C20B-4E84-9FEA-241844424249}" type="presParOf" srcId="{9B707273-72D0-47EC-A677-A0FE0067F16D}" destId="{78E2DF06-ADB7-4671-8392-78802780D1CF}" srcOrd="2" destOrd="0" presId="urn:microsoft.com/office/officeart/2005/8/layout/hierarchy1"/>
    <dgm:cxn modelId="{8A7E5251-3446-4630-9F45-36FDC8B7B4F3}" type="presParOf" srcId="{9B707273-72D0-47EC-A677-A0FE0067F16D}" destId="{C291DB2C-5DD8-48F4-A60E-9BDC6B51BB18}" srcOrd="3" destOrd="0" presId="urn:microsoft.com/office/officeart/2005/8/layout/hierarchy1"/>
    <dgm:cxn modelId="{09C3E891-9F1E-48D9-A52F-B7CB9A0D7E56}" type="presParOf" srcId="{C291DB2C-5DD8-48F4-A60E-9BDC6B51BB18}" destId="{0B57DDF6-161A-479A-8668-03AE1A18F531}" srcOrd="0" destOrd="0" presId="urn:microsoft.com/office/officeart/2005/8/layout/hierarchy1"/>
    <dgm:cxn modelId="{F1FEC486-0F16-4812-BE78-A9614179CB52}" type="presParOf" srcId="{0B57DDF6-161A-479A-8668-03AE1A18F531}" destId="{1D9C3159-082A-4E66-A610-76BFDA15D247}" srcOrd="0" destOrd="0" presId="urn:microsoft.com/office/officeart/2005/8/layout/hierarchy1"/>
    <dgm:cxn modelId="{6628A88E-6AB1-4BD5-87A5-530734BBDC44}" type="presParOf" srcId="{0B57DDF6-161A-479A-8668-03AE1A18F531}" destId="{2647D3AA-5A90-4FD5-A5C8-0FF72B98A1A2}" srcOrd="1" destOrd="0" presId="urn:microsoft.com/office/officeart/2005/8/layout/hierarchy1"/>
    <dgm:cxn modelId="{F28B1193-ED8A-4B82-B1F8-BF8DD08A4C64}" type="presParOf" srcId="{C291DB2C-5DD8-48F4-A60E-9BDC6B51BB18}" destId="{BEB6116E-451C-4384-AA16-10CCDEF3B9C3}" srcOrd="1" destOrd="0" presId="urn:microsoft.com/office/officeart/2005/8/layout/hierarchy1"/>
    <dgm:cxn modelId="{11646DAA-582F-4073-9BB8-FE51B6D17D4F}" type="presParOf" srcId="{9B707273-72D0-47EC-A677-A0FE0067F16D}" destId="{2C77A300-668D-4C56-BDAB-E25B6D190A04}" srcOrd="4" destOrd="0" presId="urn:microsoft.com/office/officeart/2005/8/layout/hierarchy1"/>
    <dgm:cxn modelId="{D8DB40E1-20A1-4EF8-9D0B-DB1C18375055}" type="presParOf" srcId="{9B707273-72D0-47EC-A677-A0FE0067F16D}" destId="{BF9BDA99-0757-4791-BB02-9621F23B1AE5}" srcOrd="5" destOrd="0" presId="urn:microsoft.com/office/officeart/2005/8/layout/hierarchy1"/>
    <dgm:cxn modelId="{6854CC3D-F630-4154-95F6-0699C95E22C4}" type="presParOf" srcId="{BF9BDA99-0757-4791-BB02-9621F23B1AE5}" destId="{9CE163E8-09A3-4622-97CC-6BE0DF729AE8}" srcOrd="0" destOrd="0" presId="urn:microsoft.com/office/officeart/2005/8/layout/hierarchy1"/>
    <dgm:cxn modelId="{7FC225E4-48DE-46FC-91EB-139EE860DFD8}" type="presParOf" srcId="{9CE163E8-09A3-4622-97CC-6BE0DF729AE8}" destId="{C4D9040F-4158-41BF-9761-38CEED78B991}" srcOrd="0" destOrd="0" presId="urn:microsoft.com/office/officeart/2005/8/layout/hierarchy1"/>
    <dgm:cxn modelId="{C21256B0-AAA3-4506-B2CA-E1EBCC02A471}" type="presParOf" srcId="{9CE163E8-09A3-4622-97CC-6BE0DF729AE8}" destId="{0C32355E-162E-43EF-A1FA-AA8C5DF1602F}" srcOrd="1" destOrd="0" presId="urn:microsoft.com/office/officeart/2005/8/layout/hierarchy1"/>
    <dgm:cxn modelId="{5D8840AF-7BEB-47D6-B2E6-D9D697EA40CE}" type="presParOf" srcId="{BF9BDA99-0757-4791-BB02-9621F23B1AE5}" destId="{1B850AEB-9150-4766-B16D-CF3F2D744489}" srcOrd="1" destOrd="0" presId="urn:microsoft.com/office/officeart/2005/8/layout/hierarchy1"/>
    <dgm:cxn modelId="{1C5D6F6A-B38E-4585-B6E8-51B14B77E099}" type="presParOf" srcId="{88BBCB26-A011-43A6-81E2-370E54697359}" destId="{0368E3CD-538C-490E-AF2E-7DA2988E784B}" srcOrd="4" destOrd="0" presId="urn:microsoft.com/office/officeart/2005/8/layout/hierarchy1"/>
    <dgm:cxn modelId="{D05FA661-D515-4CC1-AAB6-7E28308D5749}" type="presParOf" srcId="{88BBCB26-A011-43A6-81E2-370E54697359}" destId="{66E883EA-E03E-46C7-8106-8151A317C627}" srcOrd="5" destOrd="0" presId="urn:microsoft.com/office/officeart/2005/8/layout/hierarchy1"/>
    <dgm:cxn modelId="{16390133-4028-4AC4-B7A7-3984D7020F00}" type="presParOf" srcId="{66E883EA-E03E-46C7-8106-8151A317C627}" destId="{0198B8F8-1DC0-4082-BE40-2EC8F5BED822}" srcOrd="0" destOrd="0" presId="urn:microsoft.com/office/officeart/2005/8/layout/hierarchy1"/>
    <dgm:cxn modelId="{07A7F62B-FAF5-4E13-B895-66B88E9EF6AB}" type="presParOf" srcId="{0198B8F8-1DC0-4082-BE40-2EC8F5BED822}" destId="{B509352A-AC51-4323-A618-802EB9394C50}" srcOrd="0" destOrd="0" presId="urn:microsoft.com/office/officeart/2005/8/layout/hierarchy1"/>
    <dgm:cxn modelId="{6C13557E-2910-4A72-A7A9-103A70ADB936}" type="presParOf" srcId="{0198B8F8-1DC0-4082-BE40-2EC8F5BED822}" destId="{42893060-B698-4383-AC7C-412A6B47AC6A}" srcOrd="1" destOrd="0" presId="urn:microsoft.com/office/officeart/2005/8/layout/hierarchy1"/>
    <dgm:cxn modelId="{0A214B44-1BC3-4D7E-AFF0-DAF39D6073CB}" type="presParOf" srcId="{66E883EA-E03E-46C7-8106-8151A317C627}" destId="{7C535FF7-A9DE-4405-B2E3-B1E087C55BD8}" srcOrd="1" destOrd="0" presId="urn:microsoft.com/office/officeart/2005/8/layout/hierarchy1"/>
    <dgm:cxn modelId="{553F2537-D7D0-4058-A3BC-235DA604F170}" type="presParOf" srcId="{3F316E6A-BEA5-4172-8B00-F77035605CE0}" destId="{282BB602-8AA6-4580-8FDF-DF0B938DD471}" srcOrd="4" destOrd="0" presId="urn:microsoft.com/office/officeart/2005/8/layout/hierarchy1"/>
    <dgm:cxn modelId="{EEF7FAF1-0FEE-4D22-8BDB-E103B08682F8}" type="presParOf" srcId="{3F316E6A-BEA5-4172-8B00-F77035605CE0}" destId="{50D5C34F-FB51-40E1-9ACB-ED2DF199EDD0}" srcOrd="5" destOrd="0" presId="urn:microsoft.com/office/officeart/2005/8/layout/hierarchy1"/>
    <dgm:cxn modelId="{A825D9B8-3226-4CFC-AE85-66D79A4E48EA}" type="presParOf" srcId="{50D5C34F-FB51-40E1-9ACB-ED2DF199EDD0}" destId="{3FC21EAC-F9DB-40E7-BE51-593C2E7B3BA3}" srcOrd="0" destOrd="0" presId="urn:microsoft.com/office/officeart/2005/8/layout/hierarchy1"/>
    <dgm:cxn modelId="{F562D101-49C7-49B9-A692-1701BB6CF0D0}" type="presParOf" srcId="{3FC21EAC-F9DB-40E7-BE51-593C2E7B3BA3}" destId="{C17A8EAD-4AB2-4E37-AF16-4B226A122DF9}" srcOrd="0" destOrd="0" presId="urn:microsoft.com/office/officeart/2005/8/layout/hierarchy1"/>
    <dgm:cxn modelId="{EB23D992-ED0A-4C95-B990-D215BC2BE5A3}" type="presParOf" srcId="{3FC21EAC-F9DB-40E7-BE51-593C2E7B3BA3}" destId="{7C2FBE99-DF30-4CA5-A7A1-0C69F5038C9D}" srcOrd="1" destOrd="0" presId="urn:microsoft.com/office/officeart/2005/8/layout/hierarchy1"/>
    <dgm:cxn modelId="{05980AB0-B8EA-4EED-810B-CB29EF51FBD3}" type="presParOf" srcId="{50D5C34F-FB51-40E1-9ACB-ED2DF199EDD0}" destId="{205684F1-6A7A-4B6D-A612-E019DDEDB4B2}" srcOrd="1" destOrd="0" presId="urn:microsoft.com/office/officeart/2005/8/layout/hierarchy1"/>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1156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14481">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21507">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09787">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09787">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10272">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20953">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95DBFF13-95CC-4168-878E-FAFE6A961D63}" type="presOf" srcId="{2B038B93-B8E9-4EE3-9443-436A929BCB09}" destId="{EDD898AC-163C-4B2A-929B-A80367C5CB73}" srcOrd="0" destOrd="0" presId="urn:microsoft.com/office/officeart/2005/8/layout/hierarchy2"/>
    <dgm:cxn modelId="{FB0C3A7D-49EC-4F88-AB3A-9F826603BED4}" type="presOf" srcId="{526B4BB0-2314-4A44-8A2C-555C722A488D}" destId="{9ECD2900-0A9A-47D1-A756-67C34D750CCF}"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44AB5505-4833-49D9-89AA-67091C92BFE8}" type="presOf" srcId="{D87D5094-0096-4ED0-8BEC-3E12D5CBBBF0}" destId="{02A1F396-0D8F-41FA-A270-0769376E77F0}" srcOrd="1" destOrd="0" presId="urn:microsoft.com/office/officeart/2005/8/layout/hierarchy2"/>
    <dgm:cxn modelId="{2D928E29-94CD-4A64-AFB4-AF55B7DAD6B0}" type="presOf" srcId="{3AEBF0E2-45AF-4956-BF8F-20F6FA6CE5F6}" destId="{CC6B0A1C-BAB8-4AB7-9EF6-A7279AB3044F}"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820FB36D-4F8E-4DBF-AC67-CD7371AF6133}" type="presOf" srcId="{75F630ED-A7FC-4A27-96D8-2461E5115420}" destId="{4AA5200D-7B15-42DE-9422-B197E4970211}" srcOrd="0" destOrd="0" presId="urn:microsoft.com/office/officeart/2005/8/layout/hierarchy2"/>
    <dgm:cxn modelId="{5F15ABA0-A863-4263-BB23-B6269EDF31BB}" type="presOf" srcId="{B95568D8-D303-49EB-85AC-0942EA985617}" destId="{CF2F8359-8E2C-400E-A50D-384EDB3CA8A3}" srcOrd="0" destOrd="0" presId="urn:microsoft.com/office/officeart/2005/8/layout/hierarchy2"/>
    <dgm:cxn modelId="{61EF810A-8EE8-412D-82F1-16F1574F3C8E}" type="presOf" srcId="{811F41F9-23AE-4F3E-9695-05EB30B47BB2}" destId="{7D05C43C-DFC0-4A88-8A56-94706F21A1FA}" srcOrd="0" destOrd="0" presId="urn:microsoft.com/office/officeart/2005/8/layout/hierarchy2"/>
    <dgm:cxn modelId="{D64A2B9B-66AB-4BF1-8DCF-15B83AECA35D}" type="presOf" srcId="{5A06D474-CF30-4D35-8779-5ED70C17EFCB}" destId="{41370F12-1FA0-4579-8285-C15FA148591C}" srcOrd="0" destOrd="0" presId="urn:microsoft.com/office/officeart/2005/8/layout/hierarchy2"/>
    <dgm:cxn modelId="{5BC2FC75-D28C-4C65-A2D1-B772DE164CF5}" type="presOf" srcId="{1CE192A6-6AB3-4451-998F-D2635F17DFF1}" destId="{81DF227C-317B-417C-B837-BF4939219178}" srcOrd="0" destOrd="0" presId="urn:microsoft.com/office/officeart/2005/8/layout/hierarchy2"/>
    <dgm:cxn modelId="{D2480C97-4F32-492D-8586-EF4CA949EAC8}" type="presOf" srcId="{DD1E4FED-04E7-448F-B812-8BEE8486DD43}" destId="{D8394A56-8A48-43C9-8876-8EA39F4B73ED}" srcOrd="0" destOrd="0" presId="urn:microsoft.com/office/officeart/2005/8/layout/hierarchy2"/>
    <dgm:cxn modelId="{D18C1B79-91A6-47E8-B26A-5EF472D00687}" type="presOf" srcId="{B09DDAA1-FA7F-414B-AEFC-8FD8AD30AEAB}" destId="{B5C8146A-0574-4C94-8DE4-9D4C27829023}" srcOrd="1" destOrd="0" presId="urn:microsoft.com/office/officeart/2005/8/layout/hierarchy2"/>
    <dgm:cxn modelId="{2424A7F3-FA02-43E9-93A4-63B716D6A3FA}" type="presOf" srcId="{75F630ED-A7FC-4A27-96D8-2461E5115420}" destId="{E6077319-7C6E-4777-97B3-CA97D1DAD822}" srcOrd="1" destOrd="0" presId="urn:microsoft.com/office/officeart/2005/8/layout/hierarchy2"/>
    <dgm:cxn modelId="{18084445-A768-4D28-8678-F5E7434AB55B}" type="presOf" srcId="{F49A8C01-7410-48F0-BC22-AF5FC134600B}" destId="{1FB9E06D-EF2B-4048-9039-AD508A01931D}" srcOrd="0" destOrd="0" presId="urn:microsoft.com/office/officeart/2005/8/layout/hierarchy2"/>
    <dgm:cxn modelId="{C1B4E311-6E97-4A40-9A01-2850745C6B64}" type="presOf" srcId="{08EB2621-46CB-4202-ADE5-AB4B3522E59F}" destId="{240ABD63-9087-4546-89CF-88541F4CEF52}" srcOrd="0" destOrd="0" presId="urn:microsoft.com/office/officeart/2005/8/layout/hierarchy2"/>
    <dgm:cxn modelId="{8018B4A9-3A67-4101-8E08-014B2C8494D3}" type="presOf" srcId="{A6F2A7DE-2AF6-4487-959F-D397992022A4}" destId="{E7F03264-C14C-446F-BCBE-D61750AF3A77}" srcOrd="0" destOrd="0" presId="urn:microsoft.com/office/officeart/2005/8/layout/hierarchy2"/>
    <dgm:cxn modelId="{7EF0F059-E17B-41E4-A489-A260839C3EBA}" type="presOf" srcId="{9F12261C-2D8C-4E44-BC1A-1A217B62ECC2}" destId="{DD8AA6E0-BA21-42D8-8E4A-93AFF5B7CBEA}" srcOrd="1" destOrd="0" presId="urn:microsoft.com/office/officeart/2005/8/layout/hierarchy2"/>
    <dgm:cxn modelId="{5924D45E-D61A-4AEB-9DA3-C6A9FE51E5BE}" type="presOf" srcId="{2ABC8B2A-1AE0-4445-BB0F-A32B638FE792}" destId="{FC31CFF5-CDC9-4FC6-A745-A19F38E995B7}" srcOrd="0" destOrd="0" presId="urn:microsoft.com/office/officeart/2005/8/layout/hierarchy2"/>
    <dgm:cxn modelId="{DE9ABFE5-DDAF-45FD-8B0E-3B4A77D90D8F}" type="presOf" srcId="{DD1E4FED-04E7-448F-B812-8BEE8486DD43}" destId="{13024C18-820A-4B62-BAEA-89D27D0765CD}" srcOrd="1" destOrd="0" presId="urn:microsoft.com/office/officeart/2005/8/layout/hierarchy2"/>
    <dgm:cxn modelId="{9556B066-F5F4-4BED-AAE0-C68BBCEDE3FD}" type="presOf" srcId="{55FAC393-4BEB-48FC-8ACB-8A77E52659C4}" destId="{F9091B10-7237-43E5-93A5-0A860387BD22}" srcOrd="1" destOrd="0" presId="urn:microsoft.com/office/officeart/2005/8/layout/hierarchy2"/>
    <dgm:cxn modelId="{B31ECFAB-8A57-43B0-899E-C8B804A40DB1}" type="presOf" srcId="{87496514-96A4-4444-A6DB-6129F3F29F48}" destId="{D2E7D7FB-33DA-439B-A6FF-8B6265094B81}"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E60FA3A9-22B3-4674-825D-0E47EDD66258}" type="presOf" srcId="{1CE192A6-6AB3-4451-998F-D2635F17DFF1}" destId="{C2015C7B-D32C-4CE2-BC7D-C9E321ED4B0D}" srcOrd="1"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A312FA75-128D-45C4-8155-B0F633BD8467}" type="presOf" srcId="{2E691FFF-7427-44F8-A8A7-0CB32246E31C}" destId="{0C7AD588-E19E-4FA4-8679-76D852021E3D}" srcOrd="0" destOrd="0" presId="urn:microsoft.com/office/officeart/2005/8/layout/hierarchy2"/>
    <dgm:cxn modelId="{1F064DC2-7B0B-41E8-A61E-82EA8697677E}" type="presOf" srcId="{05AFFF34-8020-4494-B0AF-3B8FCE859F02}" destId="{21F216FC-1A29-4DA3-BE45-EBAAD540EDFF}" srcOrd="0"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E624EB93-C339-4D39-918E-5CB464C5B437}" type="presOf" srcId="{90DC5E90-6F4B-47AA-87D8-9134DB917318}" destId="{16B11AF4-04C8-4F95-B50D-C951D10CBCFB}"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31B120AB-72BC-4E09-A5A7-B4545EC44144}" type="presOf" srcId="{811F41F9-23AE-4F3E-9695-05EB30B47BB2}" destId="{33F3F195-0D69-437A-AA03-20F248E1E632}" srcOrd="1" destOrd="0" presId="urn:microsoft.com/office/officeart/2005/8/layout/hierarchy2"/>
    <dgm:cxn modelId="{13869F7A-903A-4B0B-B9D1-7F23516468C1}" type="presOf" srcId="{476EF9D4-D438-40F7-BC97-D488DFA755A1}" destId="{12C2DC85-DDAF-4F57-9841-150A97500304}" srcOrd="1" destOrd="0" presId="urn:microsoft.com/office/officeart/2005/8/layout/hierarchy2"/>
    <dgm:cxn modelId="{DBBF91AC-B430-433A-9379-44C4ACE49CF4}" type="presOf" srcId="{946EF0D6-3817-4E92-8FB9-6A907EBD07C9}" destId="{68438195-FD75-4EAF-817E-3D241C458B9B}" srcOrd="0" destOrd="0" presId="urn:microsoft.com/office/officeart/2005/8/layout/hierarchy2"/>
    <dgm:cxn modelId="{2BA5F312-9562-45D6-850A-2CE99FA8D70A}" type="presOf" srcId="{B09DDAA1-FA7F-414B-AEFC-8FD8AD30AEAB}" destId="{2CBD0876-E8DB-432A-A0C4-D664553F2B67}" srcOrd="0" destOrd="0" presId="urn:microsoft.com/office/officeart/2005/8/layout/hierarchy2"/>
    <dgm:cxn modelId="{EF86092F-AC03-485B-AF4F-8A9AC41DDB13}" type="presOf" srcId="{8242B283-4BE2-4E85-BFEE-0EA44472760E}" destId="{65154119-D258-4A25-9837-29E60567675A}" srcOrd="1"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E08887F6-4528-4A5E-B46F-147D4298EDB5}" type="presOf" srcId="{541A30EA-272A-418C-AFBA-B573FCDB56CE}" destId="{CC5F2D0D-E1E5-4C49-8DF7-2A61C5DA8A1D}" srcOrd="0" destOrd="0" presId="urn:microsoft.com/office/officeart/2005/8/layout/hierarchy2"/>
    <dgm:cxn modelId="{A93D9AD3-7168-431D-AF11-0F593808695B}" type="presOf" srcId="{05AFFF34-8020-4494-B0AF-3B8FCE859F02}" destId="{C517C033-B09A-4E21-8604-8C0CA07E9762}" srcOrd="1"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7F40BF36-E812-405D-BEF9-E9DEA5DB3794}" type="presOf" srcId="{DC7403F1-0571-424F-8BE8-3CC1536FDE8C}" destId="{BF0567E6-6DA9-48ED-9A37-47285840FDF7}" srcOrd="0" destOrd="0" presId="urn:microsoft.com/office/officeart/2005/8/layout/hierarchy2"/>
    <dgm:cxn modelId="{D60640E3-CAEA-4341-A060-FA5CF58DF5B9}" type="presOf" srcId="{15B13E3A-CE8B-4DDB-99F6-4A778AADA124}" destId="{3B8868D9-9F8B-47F9-99EF-A48BC6B2FF26}" srcOrd="0" destOrd="0" presId="urn:microsoft.com/office/officeart/2005/8/layout/hierarchy2"/>
    <dgm:cxn modelId="{88694147-307F-4B65-A6CF-4A564EF81806}" type="presOf" srcId="{55FAC393-4BEB-48FC-8ACB-8A77E52659C4}" destId="{265BA9A4-8B4E-4711-88C7-AB227C949A94}" srcOrd="0" destOrd="0" presId="urn:microsoft.com/office/officeart/2005/8/layout/hierarchy2"/>
    <dgm:cxn modelId="{A0E33833-E3D3-46B3-893D-FAE8159E0CC3}" type="presOf" srcId="{E2E4CF81-77EC-4CCE-8CBF-5EBF1BDFDD2A}" destId="{238A04B6-8EF5-45CF-9164-325F1FDB3A44}" srcOrd="0" destOrd="0" presId="urn:microsoft.com/office/officeart/2005/8/layout/hierarchy2"/>
    <dgm:cxn modelId="{08257FA6-3B34-4BF1-B021-5BB0F8E10AB6}" type="presOf" srcId="{D87D5094-0096-4ED0-8BEC-3E12D5CBBBF0}" destId="{605ED397-3BB2-4B24-BE01-C5E7F35EB3C0}" srcOrd="0" destOrd="0" presId="urn:microsoft.com/office/officeart/2005/8/layout/hierarchy2"/>
    <dgm:cxn modelId="{CA3C4B7A-A489-4579-975A-CAA15FF64DCB}" type="presOf" srcId="{2BEEED00-B133-46F3-9B7F-8EF3EFD999F1}" destId="{C971E15B-3AB3-4DCE-BC91-B1D0C67824A6}" srcOrd="1" destOrd="0" presId="urn:microsoft.com/office/officeart/2005/8/layout/hierarchy2"/>
    <dgm:cxn modelId="{341D87D3-3FE4-4CF4-9C8B-1DF24384A9C0}" type="presOf" srcId="{476EF9D4-D438-40F7-BC97-D488DFA755A1}" destId="{82063FD8-2DE8-42B1-AC01-6CDB0BC37358}" srcOrd="0" destOrd="0" presId="urn:microsoft.com/office/officeart/2005/8/layout/hierarchy2"/>
    <dgm:cxn modelId="{3E660CFE-1037-405D-B424-EDCBA6EEBC24}" type="presOf" srcId="{C9AB5B93-AA24-4987-A7EA-9F702A8D98DC}" destId="{F9C387D6-3DB2-43EE-A8C5-C98DF7AA1264}" srcOrd="0"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3BFB411F-717E-43EA-B98E-C181B582A5A4}" srcId="{541A30EA-272A-418C-AFBA-B573FCDB56CE}" destId="{5D61EA02-8BFA-4D0F-8E46-5E315580374A}" srcOrd="0" destOrd="0" parTransId="{7A1608D9-E4CA-4808-BEE3-CED60C7A0DD1}" sibTransId="{B6D5FED1-833C-4A62-839E-2ED13889959B}"/>
    <dgm:cxn modelId="{83A95ACA-7244-4C71-A6CD-85DD6BFBC5D1}" type="presOf" srcId="{FAB60589-855B-4933-8283-6EA08460BF7F}" destId="{1889DF31-E9C1-45A1-88BE-8B18172A263A}" srcOrd="0" destOrd="0" presId="urn:microsoft.com/office/officeart/2005/8/layout/hierarchy2"/>
    <dgm:cxn modelId="{99FCA35F-200F-4106-BD56-54D342A12742}" type="presOf" srcId="{29280282-54F1-45C6-8D42-4754C6BDCF91}" destId="{4A7F0945-CD52-46CF-9330-64955ED272D3}" srcOrd="0" destOrd="0" presId="urn:microsoft.com/office/officeart/2005/8/layout/hierarchy2"/>
    <dgm:cxn modelId="{FACFCE07-1A4D-4704-A5F3-F0E695631A23}" type="presOf" srcId="{33C05A44-A2B6-4CDD-B983-9E8D17B54B1B}" destId="{B38E3594-CA56-4A29-BFDC-CA290103A3A6}" srcOrd="0" destOrd="0" presId="urn:microsoft.com/office/officeart/2005/8/layout/hierarchy2"/>
    <dgm:cxn modelId="{2C836EB2-2BB2-4496-9EF8-BA6216AD841C}" type="presOf" srcId="{A68335E5-009E-44DF-97AB-B7A1ACEA24EB}" destId="{6C681D0A-EFBE-40D7-8FA9-0029C727D1F3}" srcOrd="1" destOrd="0" presId="urn:microsoft.com/office/officeart/2005/8/layout/hierarchy2"/>
    <dgm:cxn modelId="{C549634D-1DC3-4213-89AD-E5EF63FC4FB9}" type="presOf" srcId="{9ADEECC3-7F9F-46A7-B5DA-4F3694F77112}" destId="{797FBD49-A139-409C-80D6-2992C6762477}" srcOrd="0"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41D76A0B-C865-4E85-9BC2-9FF758DB3839}" srcId="{1CEB947C-EB39-4414-83A1-BE86AAF2267B}" destId="{90DC5E90-6F4B-47AA-87D8-9134DB917318}" srcOrd="0" destOrd="0" parTransId="{87496514-96A4-4444-A6DB-6129F3F29F48}" sibTransId="{CC19B6FF-AA7D-449F-95A5-ADD14B7BBB00}"/>
    <dgm:cxn modelId="{E9EC9E33-1A19-4294-BB11-2C2DAD39E1C7}" type="presOf" srcId="{FAB60589-855B-4933-8283-6EA08460BF7F}" destId="{6693197B-78B7-47EE-9FE1-10471704F946}" srcOrd="1"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EA0CF892-B274-4DBB-AB4A-2ABF9DBAD5EB}" srcId="{5D61EA02-8BFA-4D0F-8E46-5E315580374A}" destId="{2E691FFF-7427-44F8-A8A7-0CB32246E31C}" srcOrd="2" destOrd="0" parTransId="{9F12261C-2D8C-4E44-BC1A-1A217B62ECC2}" sibTransId="{45597987-FE80-404D-B411-72E39DC3C6A5}"/>
    <dgm:cxn modelId="{48562617-0901-4290-A3C3-B69B1BFF2971}" type="presOf" srcId="{F49A8C01-7410-48F0-BC22-AF5FC134600B}" destId="{3284F059-BB42-4147-B03D-CCCC684A12A7}" srcOrd="1"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F10D7365-9FAC-4878-A94E-9A97986B672E}" type="presOf" srcId="{167FAECA-7F86-4699-8440-417F2D217544}" destId="{EAE0073B-E695-4C6C-B978-B5E3B7024E20}" srcOrd="0" destOrd="0" presId="urn:microsoft.com/office/officeart/2005/8/layout/hierarchy2"/>
    <dgm:cxn modelId="{A2788624-BD92-4FDB-998B-02BE85C11ACE}" type="presOf" srcId="{A68335E5-009E-44DF-97AB-B7A1ACEA24EB}" destId="{2E830E8B-B241-4984-BFF5-BCC0806E238E}" srcOrd="0" destOrd="0" presId="urn:microsoft.com/office/officeart/2005/8/layout/hierarchy2"/>
    <dgm:cxn modelId="{45B3C4E9-57AB-4085-A907-F086D5F63C72}" type="presOf" srcId="{946EF0D6-3817-4E92-8FB9-6A907EBD07C9}" destId="{E6950A32-D71C-4EA5-88AE-3B3F0287DC19}" srcOrd="1" destOrd="0" presId="urn:microsoft.com/office/officeart/2005/8/layout/hierarchy2"/>
    <dgm:cxn modelId="{7F85A2C3-CA55-4DB1-AE59-6670E37E0949}" type="presOf" srcId="{DC7403F1-0571-424F-8BE8-3CC1536FDE8C}" destId="{30099040-2BEC-46EB-AE9D-6A3BEF8052F4}" srcOrd="1" destOrd="0" presId="urn:microsoft.com/office/officeart/2005/8/layout/hierarchy2"/>
    <dgm:cxn modelId="{8644FB0E-0EBC-49C7-B3BF-8343E8DEA283}" type="presOf" srcId="{29280282-54F1-45C6-8D42-4754C6BDCF91}" destId="{9C019F64-9F54-4E42-B09D-B632A438C519}" srcOrd="1" destOrd="0" presId="urn:microsoft.com/office/officeart/2005/8/layout/hierarchy2"/>
    <dgm:cxn modelId="{C2F32341-D879-42A0-B10C-D49BBF15963F}" type="presOf" srcId="{448C5BEE-4732-4357-B651-253BBAA9A8B7}" destId="{5A4405BA-2082-47F6-9FF1-48042B30A932}" srcOrd="0" destOrd="0" presId="urn:microsoft.com/office/officeart/2005/8/layout/hierarchy2"/>
    <dgm:cxn modelId="{07F66E0E-F393-43E0-8F52-71B8BD9556C8}" type="presOf" srcId="{87496514-96A4-4444-A6DB-6129F3F29F48}" destId="{935E24CC-008B-4BE9-B3EB-41EB22B15B73}" srcOrd="1" destOrd="0" presId="urn:microsoft.com/office/officeart/2005/8/layout/hierarchy2"/>
    <dgm:cxn modelId="{BE818DD7-68EF-4DA5-BD91-993825DE93BD}" type="presOf" srcId="{AD20F728-8A1C-431A-A057-084EFAE2370E}" destId="{E36CEAF0-998B-4A4B-BA8D-EFF57F7AB8FA}" srcOrd="0"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D19F4537-FBF5-4DBE-9903-AB6C9F34E9F3}" srcId="{9ADEECC3-7F9F-46A7-B5DA-4F3694F77112}" destId="{5A06D474-CF30-4D35-8779-5ED70C17EFCB}" srcOrd="1" destOrd="0" parTransId="{1CE192A6-6AB3-4451-998F-D2635F17DFF1}" sibTransId="{A197156F-3493-4B75-855F-34B8157CB60E}"/>
    <dgm:cxn modelId="{79A795AC-7C5A-4FD6-8A11-FF45A37771E1}" srcId="{AD20F728-8A1C-431A-A057-084EFAE2370E}" destId="{2ABC8B2A-1AE0-4445-BB0F-A32B638FE792}" srcOrd="0" destOrd="0" parTransId="{D87D5094-0096-4ED0-8BEC-3E12D5CBBBF0}" sibTransId="{61A5C246-C7ED-4CFE-8408-A8189B0557CB}"/>
    <dgm:cxn modelId="{8CC52F6F-CDAD-454A-960E-53DA10CFEAA4}" type="presOf" srcId="{8242B283-4BE2-4E85-BFEE-0EA44472760E}" destId="{CB159F70-ABE8-4C17-9F22-0AB61C102E64}" srcOrd="0" destOrd="0" presId="urn:microsoft.com/office/officeart/2005/8/layout/hierarchy2"/>
    <dgm:cxn modelId="{CF524749-F822-46F8-B29B-BD390F19FF22}" type="presOf" srcId="{2BEEED00-B133-46F3-9B7F-8EF3EFD999F1}" destId="{FD7A0172-CB25-4911-B3EF-667A39E7DCE7}" srcOrd="0" destOrd="0" presId="urn:microsoft.com/office/officeart/2005/8/layout/hierarchy2"/>
    <dgm:cxn modelId="{3BDA5838-FE4E-4C47-BECD-A0F653EE2AB8}" type="presOf" srcId="{9F12261C-2D8C-4E44-BC1A-1A217B62ECC2}" destId="{D88348ED-527A-4837-8156-098C1F615BFB}" srcOrd="0" destOrd="0" presId="urn:microsoft.com/office/officeart/2005/8/layout/hierarchy2"/>
    <dgm:cxn modelId="{12E9C0C0-946D-4F86-A21B-F48073183E69}" type="presOf" srcId="{986B7168-B57B-41C8-BFC6-0EBF5796DDB7}" destId="{346F9867-B732-44D3-B591-4FC16781C35B}" srcOrd="1" destOrd="0" presId="urn:microsoft.com/office/officeart/2005/8/layout/hierarchy2"/>
    <dgm:cxn modelId="{C81311ED-A5AA-4965-8B19-325FFA48210F}" type="presOf" srcId="{5C72BA27-4ED8-4268-8C59-0D96FD60F177}" destId="{6D38B18B-70EC-4AF7-A6FF-B5C7FE8D4DA4}" srcOrd="0"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5B3E0033-0611-4FAC-B210-DB404A0C3FC4}" type="presOf" srcId="{5D61EA02-8BFA-4D0F-8E46-5E315580374A}" destId="{D5ACFD89-23A4-4CF0-A4C3-F21EF07981F7}" srcOrd="0" destOrd="0" presId="urn:microsoft.com/office/officeart/2005/8/layout/hierarchy2"/>
    <dgm:cxn modelId="{5386379E-0A15-4596-8900-8FB37317B11B}" type="presOf" srcId="{C9AB5B93-AA24-4987-A7EA-9F702A8D98DC}" destId="{54AF12FD-3B65-46EE-9011-B900D4CBD75B}" srcOrd="1"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C900496A-D2A0-4924-80B8-C8F36D3F4296}" srcId="{76752B70-2FD8-4F70-8B44-25BFD449B474}" destId="{9ADEECC3-7F9F-46A7-B5DA-4F3694F77112}" srcOrd="0" destOrd="0" parTransId="{FAB60589-855B-4933-8283-6EA08460BF7F}" sibTransId="{2EDFDF46-E400-44D7-9888-18E57C418970}"/>
    <dgm:cxn modelId="{6920ED83-38EB-4727-98DA-9126D9C32BE1}" srcId="{08EB2621-46CB-4202-ADE5-AB4B3522E59F}" destId="{AD20F728-8A1C-431A-A057-084EFAE2370E}" srcOrd="1" destOrd="0" parTransId="{29280282-54F1-45C6-8D42-4754C6BDCF91}" sibTransId="{4BE0A73D-F545-49DA-BD19-85E8D42A89C6}"/>
    <dgm:cxn modelId="{21C708D6-BD3D-4778-8801-97676B68D02D}" type="presOf" srcId="{76752B70-2FD8-4F70-8B44-25BFD449B474}" destId="{54743B2E-2B49-4B9C-BCFE-89B4A223022D}" srcOrd="0" destOrd="0" presId="urn:microsoft.com/office/officeart/2005/8/layout/hierarchy2"/>
    <dgm:cxn modelId="{4240E9C7-FCCB-4301-B2B0-F8C207C9E748}" type="presOf" srcId="{058185CA-66DB-4273-A41B-CECD7A8DD30F}" destId="{F7DF3503-2E14-4B1A-9CBB-7E9883AC3E4A}" srcOrd="0" destOrd="0" presId="urn:microsoft.com/office/officeart/2005/8/layout/hierarchy2"/>
    <dgm:cxn modelId="{E4BF8850-614D-43EB-ACB9-00408E892437}" type="presOf" srcId="{1CEB947C-EB39-4414-83A1-BE86AAF2267B}" destId="{26D8E710-F0D2-45EF-BDE9-84F12E45A85F}" srcOrd="0" destOrd="0" presId="urn:microsoft.com/office/officeart/2005/8/layout/hierarchy2"/>
    <dgm:cxn modelId="{943FDD0E-8788-46E0-995E-55327AC502AF}" type="presOf" srcId="{986B7168-B57B-41C8-BFC6-0EBF5796DDB7}" destId="{2864DC2A-13C0-4E4B-A7F3-F63F340FA450}" srcOrd="0" destOrd="0" presId="urn:microsoft.com/office/officeart/2005/8/layout/hierarchy2"/>
    <dgm:cxn modelId="{2F879592-E032-4BCD-86A1-005562F5E859}" type="presParOf" srcId="{CC5F2D0D-E1E5-4C49-8DF7-2A61C5DA8A1D}" destId="{4836E9C7-1D00-438F-B3B2-7F9CB5072224}" srcOrd="0" destOrd="0" presId="urn:microsoft.com/office/officeart/2005/8/layout/hierarchy2"/>
    <dgm:cxn modelId="{8777DAC9-A099-4E0A-BFB2-D5698BC5D2A0}" type="presParOf" srcId="{4836E9C7-1D00-438F-B3B2-7F9CB5072224}" destId="{D5ACFD89-23A4-4CF0-A4C3-F21EF07981F7}" srcOrd="0" destOrd="0" presId="urn:microsoft.com/office/officeart/2005/8/layout/hierarchy2"/>
    <dgm:cxn modelId="{EFEFAB83-8F09-4E74-9507-0AC3CFA88958}" type="presParOf" srcId="{4836E9C7-1D00-438F-B3B2-7F9CB5072224}" destId="{82CA0987-2977-4072-97D6-791AD3CF7947}" srcOrd="1" destOrd="0" presId="urn:microsoft.com/office/officeart/2005/8/layout/hierarchy2"/>
    <dgm:cxn modelId="{06947D6A-B0FE-45E1-BE18-F9B9B0C499FD}" type="presParOf" srcId="{82CA0987-2977-4072-97D6-791AD3CF7947}" destId="{FD7A0172-CB25-4911-B3EF-667A39E7DCE7}" srcOrd="0" destOrd="0" presId="urn:microsoft.com/office/officeart/2005/8/layout/hierarchy2"/>
    <dgm:cxn modelId="{0E8CA028-8532-4C39-8BFD-6A331EEC4B0E}" type="presParOf" srcId="{FD7A0172-CB25-4911-B3EF-667A39E7DCE7}" destId="{C971E15B-3AB3-4DCE-BC91-B1D0C67824A6}" srcOrd="0" destOrd="0" presId="urn:microsoft.com/office/officeart/2005/8/layout/hierarchy2"/>
    <dgm:cxn modelId="{5C714043-C2A3-470A-8992-AAAD836B5143}" type="presParOf" srcId="{82CA0987-2977-4072-97D6-791AD3CF7947}" destId="{534A082A-40AD-4635-8AAB-1F71AB8888EE}" srcOrd="1" destOrd="0" presId="urn:microsoft.com/office/officeart/2005/8/layout/hierarchy2"/>
    <dgm:cxn modelId="{33EE160C-0FBE-4029-A282-195AAD4EE625}" type="presParOf" srcId="{534A082A-40AD-4635-8AAB-1F71AB8888EE}" destId="{6D38B18B-70EC-4AF7-A6FF-B5C7FE8D4DA4}" srcOrd="0" destOrd="0" presId="urn:microsoft.com/office/officeart/2005/8/layout/hierarchy2"/>
    <dgm:cxn modelId="{EA25B806-EB09-484A-AC6E-8CAC016C9732}" type="presParOf" srcId="{534A082A-40AD-4635-8AAB-1F71AB8888EE}" destId="{4B946D61-20E5-4755-A44A-B57CD5218A5D}" srcOrd="1" destOrd="0" presId="urn:microsoft.com/office/officeart/2005/8/layout/hierarchy2"/>
    <dgm:cxn modelId="{DDB78984-E778-4A68-BF5B-EA183D69738A}" type="presParOf" srcId="{4B946D61-20E5-4755-A44A-B57CD5218A5D}" destId="{68438195-FD75-4EAF-817E-3D241C458B9B}" srcOrd="0" destOrd="0" presId="urn:microsoft.com/office/officeart/2005/8/layout/hierarchy2"/>
    <dgm:cxn modelId="{0BF282F7-C426-421A-8B29-89C5694F012A}" type="presParOf" srcId="{68438195-FD75-4EAF-817E-3D241C458B9B}" destId="{E6950A32-D71C-4EA5-88AE-3B3F0287DC19}" srcOrd="0" destOrd="0" presId="urn:microsoft.com/office/officeart/2005/8/layout/hierarchy2"/>
    <dgm:cxn modelId="{5F05B75F-B13D-4A58-A7DF-DC5AD6CF0A18}" type="presParOf" srcId="{4B946D61-20E5-4755-A44A-B57CD5218A5D}" destId="{52422672-3E70-4BC8-BC5D-54AE606EFF81}" srcOrd="1" destOrd="0" presId="urn:microsoft.com/office/officeart/2005/8/layout/hierarchy2"/>
    <dgm:cxn modelId="{02661E55-E774-4C6A-82C4-C2F0231B2066}" type="presParOf" srcId="{52422672-3E70-4BC8-BC5D-54AE606EFF81}" destId="{EDD898AC-163C-4B2A-929B-A80367C5CB73}" srcOrd="0" destOrd="0" presId="urn:microsoft.com/office/officeart/2005/8/layout/hierarchy2"/>
    <dgm:cxn modelId="{5BE9078A-E651-4259-8FC8-1E7A4BEF4D27}" type="presParOf" srcId="{52422672-3E70-4BC8-BC5D-54AE606EFF81}" destId="{0FA6616D-6EA1-4836-AD86-6275C3D51DD1}" srcOrd="1" destOrd="0" presId="urn:microsoft.com/office/officeart/2005/8/layout/hierarchy2"/>
    <dgm:cxn modelId="{676F848A-2945-4DED-86C5-96D7904AC501}" type="presParOf" srcId="{4B946D61-20E5-4755-A44A-B57CD5218A5D}" destId="{2CBD0876-E8DB-432A-A0C4-D664553F2B67}" srcOrd="2" destOrd="0" presId="urn:microsoft.com/office/officeart/2005/8/layout/hierarchy2"/>
    <dgm:cxn modelId="{C5338E0F-DDC5-4A72-B38E-8E9A63C86BB4}" type="presParOf" srcId="{2CBD0876-E8DB-432A-A0C4-D664553F2B67}" destId="{B5C8146A-0574-4C94-8DE4-9D4C27829023}" srcOrd="0" destOrd="0" presId="urn:microsoft.com/office/officeart/2005/8/layout/hierarchy2"/>
    <dgm:cxn modelId="{C7429F25-B93C-4EF1-8396-3413645AEB72}" type="presParOf" srcId="{4B946D61-20E5-4755-A44A-B57CD5218A5D}" destId="{33B1E37E-E51F-4756-A36C-5CE66904AB53}" srcOrd="3" destOrd="0" presId="urn:microsoft.com/office/officeart/2005/8/layout/hierarchy2"/>
    <dgm:cxn modelId="{AC0055A9-98FA-438D-9C9F-693D241E5110}" type="presParOf" srcId="{33B1E37E-E51F-4756-A36C-5CE66904AB53}" destId="{5A4405BA-2082-47F6-9FF1-48042B30A932}" srcOrd="0" destOrd="0" presId="urn:microsoft.com/office/officeart/2005/8/layout/hierarchy2"/>
    <dgm:cxn modelId="{DFD992A3-63DD-4FC8-A5ED-995F2BE5FEAD}" type="presParOf" srcId="{33B1E37E-E51F-4756-A36C-5CE66904AB53}" destId="{1E3C933A-509A-4793-BE5F-AFBAE693028B}" srcOrd="1" destOrd="0" presId="urn:microsoft.com/office/officeart/2005/8/layout/hierarchy2"/>
    <dgm:cxn modelId="{365E6893-39C3-4598-9CD7-43B7836000C9}" type="presParOf" srcId="{82CA0987-2977-4072-97D6-791AD3CF7947}" destId="{1FB9E06D-EF2B-4048-9039-AD508A01931D}" srcOrd="2" destOrd="0" presId="urn:microsoft.com/office/officeart/2005/8/layout/hierarchy2"/>
    <dgm:cxn modelId="{6E2149E8-E330-4593-99FA-7081ABCD9F28}" type="presParOf" srcId="{1FB9E06D-EF2B-4048-9039-AD508A01931D}" destId="{3284F059-BB42-4147-B03D-CCCC684A12A7}" srcOrd="0" destOrd="0" presId="urn:microsoft.com/office/officeart/2005/8/layout/hierarchy2"/>
    <dgm:cxn modelId="{8A47365A-2474-44AC-9F9C-F53B516C7209}" type="presParOf" srcId="{82CA0987-2977-4072-97D6-791AD3CF7947}" destId="{C51D7C66-CE84-4886-83BA-4C6DA9A40BDC}" srcOrd="3" destOrd="0" presId="urn:microsoft.com/office/officeart/2005/8/layout/hierarchy2"/>
    <dgm:cxn modelId="{C3C2512D-BA81-49A0-8A0E-9D9051278504}" type="presParOf" srcId="{C51D7C66-CE84-4886-83BA-4C6DA9A40BDC}" destId="{54743B2E-2B49-4B9C-BCFE-89B4A223022D}" srcOrd="0" destOrd="0" presId="urn:microsoft.com/office/officeart/2005/8/layout/hierarchy2"/>
    <dgm:cxn modelId="{532DFF68-E23C-4E98-9007-2B7804F354A4}" type="presParOf" srcId="{C51D7C66-CE84-4886-83BA-4C6DA9A40BDC}" destId="{27EB1AA2-FA2B-4889-A21B-9179BBFF8ED6}" srcOrd="1" destOrd="0" presId="urn:microsoft.com/office/officeart/2005/8/layout/hierarchy2"/>
    <dgm:cxn modelId="{1C6C3693-DF11-47F1-89B0-9E1130952669}" type="presParOf" srcId="{27EB1AA2-FA2B-4889-A21B-9179BBFF8ED6}" destId="{1889DF31-E9C1-45A1-88BE-8B18172A263A}" srcOrd="0" destOrd="0" presId="urn:microsoft.com/office/officeart/2005/8/layout/hierarchy2"/>
    <dgm:cxn modelId="{DDE8C1A0-CBDF-4944-A752-CBDFACCE73BA}" type="presParOf" srcId="{1889DF31-E9C1-45A1-88BE-8B18172A263A}" destId="{6693197B-78B7-47EE-9FE1-10471704F946}" srcOrd="0" destOrd="0" presId="urn:microsoft.com/office/officeart/2005/8/layout/hierarchy2"/>
    <dgm:cxn modelId="{90DBCE3E-6C07-4E30-A498-6632EA5600A4}" type="presParOf" srcId="{27EB1AA2-FA2B-4889-A21B-9179BBFF8ED6}" destId="{3BAB4446-30E3-4CE2-B996-8CCB97B38883}" srcOrd="1" destOrd="0" presId="urn:microsoft.com/office/officeart/2005/8/layout/hierarchy2"/>
    <dgm:cxn modelId="{5E20FEBE-D403-44C4-9CAD-59947DC28C0A}" type="presParOf" srcId="{3BAB4446-30E3-4CE2-B996-8CCB97B38883}" destId="{797FBD49-A139-409C-80D6-2992C6762477}" srcOrd="0" destOrd="0" presId="urn:microsoft.com/office/officeart/2005/8/layout/hierarchy2"/>
    <dgm:cxn modelId="{0F26A400-18EC-40EB-80E8-AED49A22A8F6}" type="presParOf" srcId="{3BAB4446-30E3-4CE2-B996-8CCB97B38883}" destId="{31D18E03-2145-41C5-8A25-705D6BFA78D5}" srcOrd="1" destOrd="0" presId="urn:microsoft.com/office/officeart/2005/8/layout/hierarchy2"/>
    <dgm:cxn modelId="{A3D418C6-758E-4543-8F37-F72EFCF06997}" type="presParOf" srcId="{31D18E03-2145-41C5-8A25-705D6BFA78D5}" destId="{4AA5200D-7B15-42DE-9422-B197E4970211}" srcOrd="0" destOrd="0" presId="urn:microsoft.com/office/officeart/2005/8/layout/hierarchy2"/>
    <dgm:cxn modelId="{07AA82E8-3707-41D9-B1E7-416961BDD41A}" type="presParOf" srcId="{4AA5200D-7B15-42DE-9422-B197E4970211}" destId="{E6077319-7C6E-4777-97B3-CA97D1DAD822}" srcOrd="0" destOrd="0" presId="urn:microsoft.com/office/officeart/2005/8/layout/hierarchy2"/>
    <dgm:cxn modelId="{6FCBF4C8-F150-4DA7-AF94-15DFB4F40BC4}" type="presParOf" srcId="{31D18E03-2145-41C5-8A25-705D6BFA78D5}" destId="{160396F2-C918-469D-B3DD-4DBBB7563CF1}" srcOrd="1" destOrd="0" presId="urn:microsoft.com/office/officeart/2005/8/layout/hierarchy2"/>
    <dgm:cxn modelId="{3CD96418-1E42-4318-B7E7-17A5B21F03B7}" type="presParOf" srcId="{160396F2-C918-469D-B3DD-4DBBB7563CF1}" destId="{3B8868D9-9F8B-47F9-99EF-A48BC6B2FF26}" srcOrd="0" destOrd="0" presId="urn:microsoft.com/office/officeart/2005/8/layout/hierarchy2"/>
    <dgm:cxn modelId="{252172D5-F377-443E-8C20-DF42D3A73FD2}" type="presParOf" srcId="{160396F2-C918-469D-B3DD-4DBBB7563CF1}" destId="{F1BA8509-48B6-44D9-B6F0-090B84E3C117}" srcOrd="1" destOrd="0" presId="urn:microsoft.com/office/officeart/2005/8/layout/hierarchy2"/>
    <dgm:cxn modelId="{E2E0EF7F-714F-4BE2-92E6-5C6CE4B1FE91}" type="presParOf" srcId="{31D18E03-2145-41C5-8A25-705D6BFA78D5}" destId="{81DF227C-317B-417C-B837-BF4939219178}" srcOrd="2" destOrd="0" presId="urn:microsoft.com/office/officeart/2005/8/layout/hierarchy2"/>
    <dgm:cxn modelId="{D3F37B76-6A82-4DEA-A4C6-D95FEE146806}" type="presParOf" srcId="{81DF227C-317B-417C-B837-BF4939219178}" destId="{C2015C7B-D32C-4CE2-BC7D-C9E321ED4B0D}" srcOrd="0" destOrd="0" presId="urn:microsoft.com/office/officeart/2005/8/layout/hierarchy2"/>
    <dgm:cxn modelId="{9B499C54-C11C-4C03-B359-A61F93AEE633}" type="presParOf" srcId="{31D18E03-2145-41C5-8A25-705D6BFA78D5}" destId="{1D2643D1-9721-4869-8B26-F7B57CCBA54C}" srcOrd="3" destOrd="0" presId="urn:microsoft.com/office/officeart/2005/8/layout/hierarchy2"/>
    <dgm:cxn modelId="{6F91AB39-1075-491B-B29A-530AC2D6F290}" type="presParOf" srcId="{1D2643D1-9721-4869-8B26-F7B57CCBA54C}" destId="{41370F12-1FA0-4579-8285-C15FA148591C}" srcOrd="0" destOrd="0" presId="urn:microsoft.com/office/officeart/2005/8/layout/hierarchy2"/>
    <dgm:cxn modelId="{86F67658-2213-4BAD-96CB-2A0196C3C15C}" type="presParOf" srcId="{1D2643D1-9721-4869-8B26-F7B57CCBA54C}" destId="{4012EABF-8046-4F68-B7F4-6930763191CD}" srcOrd="1" destOrd="0" presId="urn:microsoft.com/office/officeart/2005/8/layout/hierarchy2"/>
    <dgm:cxn modelId="{ECB12AC1-F12B-46B0-B3AB-55C1DF7217E0}" type="presParOf" srcId="{27EB1AA2-FA2B-4889-A21B-9179BBFF8ED6}" destId="{2864DC2A-13C0-4E4B-A7F3-F63F340FA450}" srcOrd="2" destOrd="0" presId="urn:microsoft.com/office/officeart/2005/8/layout/hierarchy2"/>
    <dgm:cxn modelId="{75A4BBCD-A9CC-4702-A83B-F822E8C4269E}" type="presParOf" srcId="{2864DC2A-13C0-4E4B-A7F3-F63F340FA450}" destId="{346F9867-B732-44D3-B591-4FC16781C35B}" srcOrd="0" destOrd="0" presId="urn:microsoft.com/office/officeart/2005/8/layout/hierarchy2"/>
    <dgm:cxn modelId="{706E0047-3F47-492D-879C-798FC0DAF622}" type="presParOf" srcId="{27EB1AA2-FA2B-4889-A21B-9179BBFF8ED6}" destId="{1CCA5EC4-0B2E-48DA-9177-936A8E95D339}" srcOrd="3" destOrd="0" presId="urn:microsoft.com/office/officeart/2005/8/layout/hierarchy2"/>
    <dgm:cxn modelId="{8917FFF4-D074-4F47-9BBE-B4F2AE9282E0}" type="presParOf" srcId="{1CCA5EC4-0B2E-48DA-9177-936A8E95D339}" destId="{B38E3594-CA56-4A29-BFDC-CA290103A3A6}" srcOrd="0" destOrd="0" presId="urn:microsoft.com/office/officeart/2005/8/layout/hierarchy2"/>
    <dgm:cxn modelId="{55D65DDF-1E50-4123-AF94-325DE31F5D00}" type="presParOf" srcId="{1CCA5EC4-0B2E-48DA-9177-936A8E95D339}" destId="{C5A0FD96-86B8-4A41-9D84-94EABE4C37F2}" srcOrd="1" destOrd="0" presId="urn:microsoft.com/office/officeart/2005/8/layout/hierarchy2"/>
    <dgm:cxn modelId="{CF5A6411-87B5-4589-978D-A659AF6C8059}" type="presParOf" srcId="{C5A0FD96-86B8-4A41-9D84-94EABE4C37F2}" destId="{2E830E8B-B241-4984-BFF5-BCC0806E238E}" srcOrd="0" destOrd="0" presId="urn:microsoft.com/office/officeart/2005/8/layout/hierarchy2"/>
    <dgm:cxn modelId="{33E95D6D-CDFB-4438-8821-A89A28B07C9B}" type="presParOf" srcId="{2E830E8B-B241-4984-BFF5-BCC0806E238E}" destId="{6C681D0A-EFBE-40D7-8FA9-0029C727D1F3}" srcOrd="0" destOrd="0" presId="urn:microsoft.com/office/officeart/2005/8/layout/hierarchy2"/>
    <dgm:cxn modelId="{435C9F77-23A2-4E12-8C91-ACCDBA5C95DF}" type="presParOf" srcId="{C5A0FD96-86B8-4A41-9D84-94EABE4C37F2}" destId="{34D76B34-6EB6-4D02-986A-9A5B7465C171}" srcOrd="1" destOrd="0" presId="urn:microsoft.com/office/officeart/2005/8/layout/hierarchy2"/>
    <dgm:cxn modelId="{18D0B6BE-EDD2-4508-8A22-D8FF99678FC7}" type="presParOf" srcId="{34D76B34-6EB6-4D02-986A-9A5B7465C171}" destId="{EAE0073B-E695-4C6C-B978-B5E3B7024E20}" srcOrd="0" destOrd="0" presId="urn:microsoft.com/office/officeart/2005/8/layout/hierarchy2"/>
    <dgm:cxn modelId="{176C095C-6D55-48BE-8267-9E86898E1380}" type="presParOf" srcId="{34D76B34-6EB6-4D02-986A-9A5B7465C171}" destId="{15B5017A-F407-4601-B757-58B127DF9ECC}" srcOrd="1" destOrd="0" presId="urn:microsoft.com/office/officeart/2005/8/layout/hierarchy2"/>
    <dgm:cxn modelId="{A6BE5E31-AF8A-403F-839E-5F6A62016379}" type="presParOf" srcId="{82CA0987-2977-4072-97D6-791AD3CF7947}" destId="{D88348ED-527A-4837-8156-098C1F615BFB}" srcOrd="4" destOrd="0" presId="urn:microsoft.com/office/officeart/2005/8/layout/hierarchy2"/>
    <dgm:cxn modelId="{2A48E68C-4CB6-455C-9622-892A4BC9354F}" type="presParOf" srcId="{D88348ED-527A-4837-8156-098C1F615BFB}" destId="{DD8AA6E0-BA21-42D8-8E4A-93AFF5B7CBEA}" srcOrd="0" destOrd="0" presId="urn:microsoft.com/office/officeart/2005/8/layout/hierarchy2"/>
    <dgm:cxn modelId="{9E738F01-7CA9-4C45-99BF-73FBE0AD8C41}" type="presParOf" srcId="{82CA0987-2977-4072-97D6-791AD3CF7947}" destId="{22795D5D-6477-408C-8785-133C6F81E485}" srcOrd="5" destOrd="0" presId="urn:microsoft.com/office/officeart/2005/8/layout/hierarchy2"/>
    <dgm:cxn modelId="{4CE0CD6A-C0A6-4A2A-9E39-8F5F3E18C91A}" type="presParOf" srcId="{22795D5D-6477-408C-8785-133C6F81E485}" destId="{0C7AD588-E19E-4FA4-8679-76D852021E3D}" srcOrd="0" destOrd="0" presId="urn:microsoft.com/office/officeart/2005/8/layout/hierarchy2"/>
    <dgm:cxn modelId="{F64B369F-8F72-457A-982A-CE067C481CEF}" type="presParOf" srcId="{22795D5D-6477-408C-8785-133C6F81E485}" destId="{931CE5FB-4819-4396-B9CF-E5B2AA7AF582}" srcOrd="1" destOrd="0" presId="urn:microsoft.com/office/officeart/2005/8/layout/hierarchy2"/>
    <dgm:cxn modelId="{321E9A09-839C-4416-A48D-B2EA48623122}" type="presParOf" srcId="{931CE5FB-4819-4396-B9CF-E5B2AA7AF582}" destId="{F9C387D6-3DB2-43EE-A8C5-C98DF7AA1264}" srcOrd="0" destOrd="0" presId="urn:microsoft.com/office/officeart/2005/8/layout/hierarchy2"/>
    <dgm:cxn modelId="{A113F391-2597-4F9F-8E23-549F0035BCC9}" type="presParOf" srcId="{F9C387D6-3DB2-43EE-A8C5-C98DF7AA1264}" destId="{54AF12FD-3B65-46EE-9011-B900D4CBD75B}" srcOrd="0" destOrd="0" presId="urn:microsoft.com/office/officeart/2005/8/layout/hierarchy2"/>
    <dgm:cxn modelId="{73900910-C03E-47C7-9C61-26F5EB0CDCD3}" type="presParOf" srcId="{931CE5FB-4819-4396-B9CF-E5B2AA7AF582}" destId="{2860C44C-8CEC-49E4-84FD-6CAB9BFEB225}" srcOrd="1" destOrd="0" presId="urn:microsoft.com/office/officeart/2005/8/layout/hierarchy2"/>
    <dgm:cxn modelId="{70E85A1C-F917-45C4-9B01-2D244311EC4F}" type="presParOf" srcId="{2860C44C-8CEC-49E4-84FD-6CAB9BFEB225}" destId="{CC6B0A1C-BAB8-4AB7-9EF6-A7279AB3044F}" srcOrd="0" destOrd="0" presId="urn:microsoft.com/office/officeart/2005/8/layout/hierarchy2"/>
    <dgm:cxn modelId="{9E523953-FF6A-4BBC-9226-6EACB5E474A2}" type="presParOf" srcId="{2860C44C-8CEC-49E4-84FD-6CAB9BFEB225}" destId="{58636A5C-0915-4FC5-916B-8EEEEF627EA0}" srcOrd="1" destOrd="0" presId="urn:microsoft.com/office/officeart/2005/8/layout/hierarchy2"/>
    <dgm:cxn modelId="{247E7D84-087A-416D-BF5D-4F9AD5D68E60}" type="presParOf" srcId="{82CA0987-2977-4072-97D6-791AD3CF7947}" destId="{82063FD8-2DE8-42B1-AC01-6CDB0BC37358}" srcOrd="6" destOrd="0" presId="urn:microsoft.com/office/officeart/2005/8/layout/hierarchy2"/>
    <dgm:cxn modelId="{43413EB7-7012-438E-93DE-DECA29F2BC88}" type="presParOf" srcId="{82063FD8-2DE8-42B1-AC01-6CDB0BC37358}" destId="{12C2DC85-DDAF-4F57-9841-150A97500304}" srcOrd="0" destOrd="0" presId="urn:microsoft.com/office/officeart/2005/8/layout/hierarchy2"/>
    <dgm:cxn modelId="{F5D51219-17F2-4809-B0CB-1D974F14811C}" type="presParOf" srcId="{82CA0987-2977-4072-97D6-791AD3CF7947}" destId="{BB9F06D9-715A-43BB-BBE0-36022263CCCD}" srcOrd="7" destOrd="0" presId="urn:microsoft.com/office/officeart/2005/8/layout/hierarchy2"/>
    <dgm:cxn modelId="{55178B50-B6D3-45AC-B163-43622FDFD7B9}" type="presParOf" srcId="{BB9F06D9-715A-43BB-BBE0-36022263CCCD}" destId="{26D8E710-F0D2-45EF-BDE9-84F12E45A85F}" srcOrd="0" destOrd="0" presId="urn:microsoft.com/office/officeart/2005/8/layout/hierarchy2"/>
    <dgm:cxn modelId="{A53C0EF6-5429-4FF9-BFCA-38ACC9F38D50}" type="presParOf" srcId="{BB9F06D9-715A-43BB-BBE0-36022263CCCD}" destId="{49A1BD6B-7533-428F-A42D-5017EF29B777}" srcOrd="1" destOrd="0" presId="urn:microsoft.com/office/officeart/2005/8/layout/hierarchy2"/>
    <dgm:cxn modelId="{FEDBD1EA-50FA-4113-B8C9-2DCC8EA00C4A}" type="presParOf" srcId="{49A1BD6B-7533-428F-A42D-5017EF29B777}" destId="{D2E7D7FB-33DA-439B-A6FF-8B6265094B81}" srcOrd="0" destOrd="0" presId="urn:microsoft.com/office/officeart/2005/8/layout/hierarchy2"/>
    <dgm:cxn modelId="{350C6004-C9E6-410B-8DA9-1FA945FC2DEA}" type="presParOf" srcId="{D2E7D7FB-33DA-439B-A6FF-8B6265094B81}" destId="{935E24CC-008B-4BE9-B3EB-41EB22B15B73}" srcOrd="0" destOrd="0" presId="urn:microsoft.com/office/officeart/2005/8/layout/hierarchy2"/>
    <dgm:cxn modelId="{E970933F-A9D5-496D-992A-E252BE045DD4}" type="presParOf" srcId="{49A1BD6B-7533-428F-A42D-5017EF29B777}" destId="{E62C7F9E-FD58-4448-9155-836036332B8E}" srcOrd="1" destOrd="0" presId="urn:microsoft.com/office/officeart/2005/8/layout/hierarchy2"/>
    <dgm:cxn modelId="{96E9135F-CABB-4F4C-9BD9-B5496CF2AD04}" type="presParOf" srcId="{E62C7F9E-FD58-4448-9155-836036332B8E}" destId="{16B11AF4-04C8-4F95-B50D-C951D10CBCFB}" srcOrd="0" destOrd="0" presId="urn:microsoft.com/office/officeart/2005/8/layout/hierarchy2"/>
    <dgm:cxn modelId="{01B6828D-3020-4EB6-BA08-14FA0F48F617}" type="presParOf" srcId="{E62C7F9E-FD58-4448-9155-836036332B8E}" destId="{A0AFD6A4-F26C-4F04-A84F-3C18E736E10C}" srcOrd="1" destOrd="0" presId="urn:microsoft.com/office/officeart/2005/8/layout/hierarchy2"/>
    <dgm:cxn modelId="{7F1C4177-4116-4B6A-9650-37DC75E6F7F3}" type="presParOf" srcId="{A0AFD6A4-F26C-4F04-A84F-3C18E736E10C}" destId="{D8394A56-8A48-43C9-8876-8EA39F4B73ED}" srcOrd="0" destOrd="0" presId="urn:microsoft.com/office/officeart/2005/8/layout/hierarchy2"/>
    <dgm:cxn modelId="{09090F1D-4F54-4216-8254-6C2F9258E9D1}" type="presParOf" srcId="{D8394A56-8A48-43C9-8876-8EA39F4B73ED}" destId="{13024C18-820A-4B62-BAEA-89D27D0765CD}" srcOrd="0" destOrd="0" presId="urn:microsoft.com/office/officeart/2005/8/layout/hierarchy2"/>
    <dgm:cxn modelId="{BBD58898-3969-49E1-86A2-8E715296CEA2}" type="presParOf" srcId="{A0AFD6A4-F26C-4F04-A84F-3C18E736E10C}" destId="{1C82C597-4470-40A1-9D25-FAF2BF07E192}" srcOrd="1" destOrd="0" presId="urn:microsoft.com/office/officeart/2005/8/layout/hierarchy2"/>
    <dgm:cxn modelId="{4AC45AF0-E781-44DB-907B-EE4066152629}" type="presParOf" srcId="{1C82C597-4470-40A1-9D25-FAF2BF07E192}" destId="{F7DF3503-2E14-4B1A-9CBB-7E9883AC3E4A}" srcOrd="0" destOrd="0" presId="urn:microsoft.com/office/officeart/2005/8/layout/hierarchy2"/>
    <dgm:cxn modelId="{2DB23254-13E3-4F1D-BA7C-1AC25A86CC62}" type="presParOf" srcId="{1C82C597-4470-40A1-9D25-FAF2BF07E192}" destId="{10260D0F-7A8A-453A-A0A9-7AB1CDBEDD4D}" srcOrd="1" destOrd="0" presId="urn:microsoft.com/office/officeart/2005/8/layout/hierarchy2"/>
    <dgm:cxn modelId="{414F099B-1E3F-4BD3-B458-9AC167BFE24F}" type="presParOf" srcId="{A0AFD6A4-F26C-4F04-A84F-3C18E736E10C}" destId="{7D05C43C-DFC0-4A88-8A56-94706F21A1FA}" srcOrd="2" destOrd="0" presId="urn:microsoft.com/office/officeart/2005/8/layout/hierarchy2"/>
    <dgm:cxn modelId="{ACCC7930-1AA5-40AD-8411-46D5C4571CD5}" type="presParOf" srcId="{7D05C43C-DFC0-4A88-8A56-94706F21A1FA}" destId="{33F3F195-0D69-437A-AA03-20F248E1E632}" srcOrd="0" destOrd="0" presId="urn:microsoft.com/office/officeart/2005/8/layout/hierarchy2"/>
    <dgm:cxn modelId="{AE1C5410-0D96-40B5-B894-CC9858A02CCF}" type="presParOf" srcId="{A0AFD6A4-F26C-4F04-A84F-3C18E736E10C}" destId="{A821B035-8A9C-46FB-9E73-44314A1115AD}" srcOrd="3" destOrd="0" presId="urn:microsoft.com/office/officeart/2005/8/layout/hierarchy2"/>
    <dgm:cxn modelId="{E30716EF-AFBC-439C-9B17-1EDB0ACD553A}" type="presParOf" srcId="{A821B035-8A9C-46FB-9E73-44314A1115AD}" destId="{9ECD2900-0A9A-47D1-A756-67C34D750CCF}" srcOrd="0" destOrd="0" presId="urn:microsoft.com/office/officeart/2005/8/layout/hierarchy2"/>
    <dgm:cxn modelId="{837A3D2B-FF1E-416E-BB36-12877F2F6E1C}" type="presParOf" srcId="{A821B035-8A9C-46FB-9E73-44314A1115AD}" destId="{3A25304D-E5C6-49B5-A259-2A0ABD45E35C}" srcOrd="1" destOrd="0" presId="urn:microsoft.com/office/officeart/2005/8/layout/hierarchy2"/>
    <dgm:cxn modelId="{7148581E-07B1-4ED4-9B30-EBFC2ED8ABBA}" type="presParOf" srcId="{49A1BD6B-7533-428F-A42D-5017EF29B777}" destId="{265BA9A4-8B4E-4711-88C7-AB227C949A94}" srcOrd="2" destOrd="0" presId="urn:microsoft.com/office/officeart/2005/8/layout/hierarchy2"/>
    <dgm:cxn modelId="{328450AA-0442-4F2F-A608-D252F7C27D53}" type="presParOf" srcId="{265BA9A4-8B4E-4711-88C7-AB227C949A94}" destId="{F9091B10-7237-43E5-93A5-0A860387BD22}" srcOrd="0" destOrd="0" presId="urn:microsoft.com/office/officeart/2005/8/layout/hierarchy2"/>
    <dgm:cxn modelId="{70B7418B-4896-4BBC-8B72-D9212841A399}" type="presParOf" srcId="{49A1BD6B-7533-428F-A42D-5017EF29B777}" destId="{F87A97B9-BE22-4B2E-9810-7E6351D74F66}" srcOrd="3" destOrd="0" presId="urn:microsoft.com/office/officeart/2005/8/layout/hierarchy2"/>
    <dgm:cxn modelId="{9FDE4ABA-A994-4C4A-9B73-699FD45680A6}" type="presParOf" srcId="{F87A97B9-BE22-4B2E-9810-7E6351D74F66}" destId="{240ABD63-9087-4546-89CF-88541F4CEF52}" srcOrd="0" destOrd="0" presId="urn:microsoft.com/office/officeart/2005/8/layout/hierarchy2"/>
    <dgm:cxn modelId="{6E8E64AB-36E6-46CD-A485-3533B8B0B525}" type="presParOf" srcId="{F87A97B9-BE22-4B2E-9810-7E6351D74F66}" destId="{5F8A3D0B-8C88-4314-90A2-53E524CB732B}" srcOrd="1" destOrd="0" presId="urn:microsoft.com/office/officeart/2005/8/layout/hierarchy2"/>
    <dgm:cxn modelId="{8EFDEB3E-8BB9-4D11-8372-54B56490C668}" type="presParOf" srcId="{5F8A3D0B-8C88-4314-90A2-53E524CB732B}" destId="{BF0567E6-6DA9-48ED-9A37-47285840FDF7}" srcOrd="0" destOrd="0" presId="urn:microsoft.com/office/officeart/2005/8/layout/hierarchy2"/>
    <dgm:cxn modelId="{7636866B-5925-430C-9D0D-3E4EB61207FF}" type="presParOf" srcId="{BF0567E6-6DA9-48ED-9A37-47285840FDF7}" destId="{30099040-2BEC-46EB-AE9D-6A3BEF8052F4}" srcOrd="0" destOrd="0" presId="urn:microsoft.com/office/officeart/2005/8/layout/hierarchy2"/>
    <dgm:cxn modelId="{8BC74324-EC57-46B7-BCD4-E67E4496E954}" type="presParOf" srcId="{5F8A3D0B-8C88-4314-90A2-53E524CB732B}" destId="{8B68CDD0-4452-4C80-9E5E-9AEC50B081C8}" srcOrd="1" destOrd="0" presId="urn:microsoft.com/office/officeart/2005/8/layout/hierarchy2"/>
    <dgm:cxn modelId="{7E52FDBE-3D39-418A-BA2B-9E636D2E73FF}" type="presParOf" srcId="{8B68CDD0-4452-4C80-9E5E-9AEC50B081C8}" destId="{E7F03264-C14C-446F-BCBE-D61750AF3A77}" srcOrd="0" destOrd="0" presId="urn:microsoft.com/office/officeart/2005/8/layout/hierarchy2"/>
    <dgm:cxn modelId="{FFAFDD56-8A10-4790-AB24-204EF24F07F7}" type="presParOf" srcId="{8B68CDD0-4452-4C80-9E5E-9AEC50B081C8}" destId="{F12AF1B5-E90E-4DED-AEC6-0A3EB3D78347}" srcOrd="1" destOrd="0" presId="urn:microsoft.com/office/officeart/2005/8/layout/hierarchy2"/>
    <dgm:cxn modelId="{97A7EF10-353B-4043-8DB9-19B4DDF8C4C2}" type="presParOf" srcId="{F12AF1B5-E90E-4DED-AEC6-0A3EB3D78347}" destId="{21F216FC-1A29-4DA3-BE45-EBAAD540EDFF}" srcOrd="0" destOrd="0" presId="urn:microsoft.com/office/officeart/2005/8/layout/hierarchy2"/>
    <dgm:cxn modelId="{F9FF1379-2DFA-40A6-AE98-DE866018CC7A}" type="presParOf" srcId="{21F216FC-1A29-4DA3-BE45-EBAAD540EDFF}" destId="{C517C033-B09A-4E21-8604-8C0CA07E9762}" srcOrd="0" destOrd="0" presId="urn:microsoft.com/office/officeart/2005/8/layout/hierarchy2"/>
    <dgm:cxn modelId="{60EBC13F-AB42-4D5F-A2CA-875A9291F166}" type="presParOf" srcId="{F12AF1B5-E90E-4DED-AEC6-0A3EB3D78347}" destId="{268FC15B-6ECF-42F9-BB46-0EE2EF0C523A}" srcOrd="1" destOrd="0" presId="urn:microsoft.com/office/officeart/2005/8/layout/hierarchy2"/>
    <dgm:cxn modelId="{C84D1DED-AD49-4917-A2B8-27123482F76B}" type="presParOf" srcId="{268FC15B-6ECF-42F9-BB46-0EE2EF0C523A}" destId="{238A04B6-8EF5-45CF-9164-325F1FDB3A44}" srcOrd="0" destOrd="0" presId="urn:microsoft.com/office/officeart/2005/8/layout/hierarchy2"/>
    <dgm:cxn modelId="{4B5E4DD3-C147-46A3-A68C-E8140098FF27}" type="presParOf" srcId="{268FC15B-6ECF-42F9-BB46-0EE2EF0C523A}" destId="{5524673C-3A9E-4814-9EC7-C5ACCA641D22}" srcOrd="1" destOrd="0" presId="urn:microsoft.com/office/officeart/2005/8/layout/hierarchy2"/>
    <dgm:cxn modelId="{07B8F814-278E-47B5-9728-4622E5125BF9}" type="presParOf" srcId="{F12AF1B5-E90E-4DED-AEC6-0A3EB3D78347}" destId="{CB159F70-ABE8-4C17-9F22-0AB61C102E64}" srcOrd="2" destOrd="0" presId="urn:microsoft.com/office/officeart/2005/8/layout/hierarchy2"/>
    <dgm:cxn modelId="{DF58D120-8E55-485E-B4E8-C36AF22DB096}" type="presParOf" srcId="{CB159F70-ABE8-4C17-9F22-0AB61C102E64}" destId="{65154119-D258-4A25-9837-29E60567675A}" srcOrd="0" destOrd="0" presId="urn:microsoft.com/office/officeart/2005/8/layout/hierarchy2"/>
    <dgm:cxn modelId="{B030FF1A-3242-4838-9950-3490D8E9574C}" type="presParOf" srcId="{F12AF1B5-E90E-4DED-AEC6-0A3EB3D78347}" destId="{66342CAE-E952-4D5C-AF0F-D8E08F34C7B7}" srcOrd="3" destOrd="0" presId="urn:microsoft.com/office/officeart/2005/8/layout/hierarchy2"/>
    <dgm:cxn modelId="{14701BC6-0F09-4045-9258-BD5F206DF9D3}" type="presParOf" srcId="{66342CAE-E952-4D5C-AF0F-D8E08F34C7B7}" destId="{CF2F8359-8E2C-400E-A50D-384EDB3CA8A3}" srcOrd="0" destOrd="0" presId="urn:microsoft.com/office/officeart/2005/8/layout/hierarchy2"/>
    <dgm:cxn modelId="{F4FD371C-7197-45F6-860E-A7B49A4F5BDA}" type="presParOf" srcId="{66342CAE-E952-4D5C-AF0F-D8E08F34C7B7}" destId="{9C17A70B-9804-4C9E-9B21-B9608840F4F7}" srcOrd="1" destOrd="0" presId="urn:microsoft.com/office/officeart/2005/8/layout/hierarchy2"/>
    <dgm:cxn modelId="{9F5377F8-A8F8-4EED-941D-BC1FB716623E}" type="presParOf" srcId="{5F8A3D0B-8C88-4314-90A2-53E524CB732B}" destId="{4A7F0945-CD52-46CF-9330-64955ED272D3}" srcOrd="2" destOrd="0" presId="urn:microsoft.com/office/officeart/2005/8/layout/hierarchy2"/>
    <dgm:cxn modelId="{C95F7B97-FBBC-41D4-A0EB-DF2BE5AB2B2B}" type="presParOf" srcId="{4A7F0945-CD52-46CF-9330-64955ED272D3}" destId="{9C019F64-9F54-4E42-B09D-B632A438C519}" srcOrd="0" destOrd="0" presId="urn:microsoft.com/office/officeart/2005/8/layout/hierarchy2"/>
    <dgm:cxn modelId="{F92EEF57-762C-49F4-A78F-96099E5C3B6A}" type="presParOf" srcId="{5F8A3D0B-8C88-4314-90A2-53E524CB732B}" destId="{E73807F3-7FD6-464E-90ED-2C6F07685807}" srcOrd="3" destOrd="0" presId="urn:microsoft.com/office/officeart/2005/8/layout/hierarchy2"/>
    <dgm:cxn modelId="{D7AB7A0C-4AEB-494A-B4BE-7498D1E92EF5}" type="presParOf" srcId="{E73807F3-7FD6-464E-90ED-2C6F07685807}" destId="{E36CEAF0-998B-4A4B-BA8D-EFF57F7AB8FA}" srcOrd="0" destOrd="0" presId="urn:microsoft.com/office/officeart/2005/8/layout/hierarchy2"/>
    <dgm:cxn modelId="{9306A679-FDE1-4B4E-8D6D-C494A2175FC0}" type="presParOf" srcId="{E73807F3-7FD6-464E-90ED-2C6F07685807}" destId="{E4D82B99-DF89-49E4-912C-E0AA27367A01}" srcOrd="1" destOrd="0" presId="urn:microsoft.com/office/officeart/2005/8/layout/hierarchy2"/>
    <dgm:cxn modelId="{4D681E2E-F4D7-47C7-9D8F-723F4DA2FB60}" type="presParOf" srcId="{E4D82B99-DF89-49E4-912C-E0AA27367A01}" destId="{605ED397-3BB2-4B24-BE01-C5E7F35EB3C0}" srcOrd="0" destOrd="0" presId="urn:microsoft.com/office/officeart/2005/8/layout/hierarchy2"/>
    <dgm:cxn modelId="{25EAD4FD-9757-4276-805A-15CDBCA33D39}" type="presParOf" srcId="{605ED397-3BB2-4B24-BE01-C5E7F35EB3C0}" destId="{02A1F396-0D8F-41FA-A270-0769376E77F0}" srcOrd="0" destOrd="0" presId="urn:microsoft.com/office/officeart/2005/8/layout/hierarchy2"/>
    <dgm:cxn modelId="{A9E5A1C1-BC19-4BE1-B347-44F522AE67A1}" type="presParOf" srcId="{E4D82B99-DF89-49E4-912C-E0AA27367A01}" destId="{B6BC3AFD-E3ED-4071-898F-ECED1E5B706D}" srcOrd="1" destOrd="0" presId="urn:microsoft.com/office/officeart/2005/8/layout/hierarchy2"/>
    <dgm:cxn modelId="{068D16F0-C801-4DF9-8D14-17460DAFE86E}" type="presParOf" srcId="{B6BC3AFD-E3ED-4071-898F-ECED1E5B706D}" destId="{FC31CFF5-CDC9-4FC6-A745-A19F38E995B7}" srcOrd="0" destOrd="0" presId="urn:microsoft.com/office/officeart/2005/8/layout/hierarchy2"/>
    <dgm:cxn modelId="{5A975733-91D2-4A44-95CC-0A0ABBF5A11D}"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82BB602-8AA6-4580-8FDF-DF0B938DD471}">
      <dsp:nvSpPr>
        <dsp:cNvPr id="0" name=""/>
        <dsp:cNvSpPr/>
      </dsp:nvSpPr>
      <dsp:spPr>
        <a:xfrm>
          <a:off x="1629820" y="294688"/>
          <a:ext cx="955959" cy="113737"/>
        </a:xfrm>
        <a:custGeom>
          <a:avLst/>
          <a:gdLst/>
          <a:ahLst/>
          <a:cxnLst/>
          <a:rect l="0" t="0" r="0" b="0"/>
          <a:pathLst>
            <a:path>
              <a:moveTo>
                <a:pt x="0" y="0"/>
              </a:moveTo>
              <a:lnTo>
                <a:pt x="0" y="77508"/>
              </a:lnTo>
              <a:lnTo>
                <a:pt x="955959" y="77508"/>
              </a:lnTo>
              <a:lnTo>
                <a:pt x="95595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68E3CD-538C-490E-AF2E-7DA2988E784B}">
      <dsp:nvSpPr>
        <dsp:cNvPr id="0" name=""/>
        <dsp:cNvSpPr/>
      </dsp:nvSpPr>
      <dsp:spPr>
        <a:xfrm>
          <a:off x="2107800"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7A300-668D-4C56-BDAB-E25B6D190A04}">
      <dsp:nvSpPr>
        <dsp:cNvPr id="0" name=""/>
        <dsp:cNvSpPr/>
      </dsp:nvSpPr>
      <dsp:spPr>
        <a:xfrm>
          <a:off x="2107800"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E2DF06-ADB7-4671-8392-78802780D1CF}">
      <dsp:nvSpPr>
        <dsp:cNvPr id="0" name=""/>
        <dsp:cNvSpPr/>
      </dsp:nvSpPr>
      <dsp:spPr>
        <a:xfrm>
          <a:off x="2062080"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DAE16-4E18-4E49-9270-A9F06B99D0FE}">
      <dsp:nvSpPr>
        <dsp:cNvPr id="0" name=""/>
        <dsp:cNvSpPr/>
      </dsp:nvSpPr>
      <dsp:spPr>
        <a:xfrm>
          <a:off x="1629820"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94BCFB-71ED-47A7-ABD8-09E0F05219AD}">
      <dsp:nvSpPr>
        <dsp:cNvPr id="0" name=""/>
        <dsp:cNvSpPr/>
      </dsp:nvSpPr>
      <dsp:spPr>
        <a:xfrm>
          <a:off x="2062080"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0F300-9602-4764-A39E-2ECDBCA80D70}">
      <dsp:nvSpPr>
        <dsp:cNvPr id="0" name=""/>
        <dsp:cNvSpPr/>
      </dsp:nvSpPr>
      <dsp:spPr>
        <a:xfrm>
          <a:off x="2062080"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3917FF-A80E-4A65-876D-C33B74EB630C}">
      <dsp:nvSpPr>
        <dsp:cNvPr id="0" name=""/>
        <dsp:cNvSpPr/>
      </dsp:nvSpPr>
      <dsp:spPr>
        <a:xfrm>
          <a:off x="1629820"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A326F-7C5D-47D8-BC7D-0D459CFA78F0}">
      <dsp:nvSpPr>
        <dsp:cNvPr id="0" name=""/>
        <dsp:cNvSpPr/>
      </dsp:nvSpPr>
      <dsp:spPr>
        <a:xfrm>
          <a:off x="1629820" y="29468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1B0A3-B658-43D1-8CF6-11236A525B26}">
      <dsp:nvSpPr>
        <dsp:cNvPr id="0" name=""/>
        <dsp:cNvSpPr/>
      </dsp:nvSpPr>
      <dsp:spPr>
        <a:xfrm>
          <a:off x="673861"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9F506-A002-4160-A37C-10403C1C5251}">
      <dsp:nvSpPr>
        <dsp:cNvPr id="0" name=""/>
        <dsp:cNvSpPr/>
      </dsp:nvSpPr>
      <dsp:spPr>
        <a:xfrm>
          <a:off x="673861"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C0818-CDDD-4CB0-8161-DC8CB68322C2}">
      <dsp:nvSpPr>
        <dsp:cNvPr id="0" name=""/>
        <dsp:cNvSpPr/>
      </dsp:nvSpPr>
      <dsp:spPr>
        <a:xfrm>
          <a:off x="628141"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84994-AD1E-4B90-A5D7-5D2F90ED0B14}">
      <dsp:nvSpPr>
        <dsp:cNvPr id="0" name=""/>
        <dsp:cNvSpPr/>
      </dsp:nvSpPr>
      <dsp:spPr>
        <a:xfrm>
          <a:off x="195881"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9D5CA-F228-4320-959A-AB2095078600}">
      <dsp:nvSpPr>
        <dsp:cNvPr id="0" name=""/>
        <dsp:cNvSpPr/>
      </dsp:nvSpPr>
      <dsp:spPr>
        <a:xfrm>
          <a:off x="628141"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3B3D3-D91F-484A-92D1-FBC47C15D405}">
      <dsp:nvSpPr>
        <dsp:cNvPr id="0" name=""/>
        <dsp:cNvSpPr/>
      </dsp:nvSpPr>
      <dsp:spPr>
        <a:xfrm>
          <a:off x="628141"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5A164-E370-4C5B-B494-7865E0EB17D8}">
      <dsp:nvSpPr>
        <dsp:cNvPr id="0" name=""/>
        <dsp:cNvSpPr/>
      </dsp:nvSpPr>
      <dsp:spPr>
        <a:xfrm>
          <a:off x="195881"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24C58-1741-46F4-9AFC-EDF2D51D4472}">
      <dsp:nvSpPr>
        <dsp:cNvPr id="0" name=""/>
        <dsp:cNvSpPr/>
      </dsp:nvSpPr>
      <dsp:spPr>
        <a:xfrm>
          <a:off x="673861" y="294688"/>
          <a:ext cx="955959" cy="113737"/>
        </a:xfrm>
        <a:custGeom>
          <a:avLst/>
          <a:gdLst/>
          <a:ahLst/>
          <a:cxnLst/>
          <a:rect l="0" t="0" r="0" b="0"/>
          <a:pathLst>
            <a:path>
              <a:moveTo>
                <a:pt x="955959" y="0"/>
              </a:moveTo>
              <a:lnTo>
                <a:pt x="955959" y="77508"/>
              </a:lnTo>
              <a:lnTo>
                <a:pt x="0" y="77508"/>
              </a:lnTo>
              <a:lnTo>
                <a:pt x="0"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5448A6-F0DF-478D-8AA9-E142C2A03826}">
      <dsp:nvSpPr>
        <dsp:cNvPr id="0" name=""/>
        <dsp:cNvSpPr/>
      </dsp:nvSpPr>
      <dsp:spPr>
        <a:xfrm>
          <a:off x="1434283" y="4635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20B790-13FF-4920-BC1C-7FEEF492F62C}">
      <dsp:nvSpPr>
        <dsp:cNvPr id="0" name=""/>
        <dsp:cNvSpPr/>
      </dsp:nvSpPr>
      <dsp:spPr>
        <a:xfrm>
          <a:off x="1477736" y="8763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World</a:t>
          </a:r>
        </a:p>
      </dsp:txBody>
      <dsp:txXfrm>
        <a:off x="1477736" y="87636"/>
        <a:ext cx="391074" cy="248332"/>
      </dsp:txXfrm>
    </dsp:sp>
    <dsp:sp modelId="{D88A1146-64CF-4131-9550-C6A9E1FF9600}">
      <dsp:nvSpPr>
        <dsp:cNvPr id="0" name=""/>
        <dsp:cNvSpPr/>
      </dsp:nvSpPr>
      <dsp:spPr>
        <a:xfrm>
          <a:off x="478324"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98B2BF-DB32-4662-9C0F-53CC79E91017}">
      <dsp:nvSpPr>
        <dsp:cNvPr id="0" name=""/>
        <dsp:cNvSpPr/>
      </dsp:nvSpPr>
      <dsp:spPr>
        <a:xfrm>
          <a:off x="521777"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Scene 1</a:t>
          </a:r>
        </a:p>
      </dsp:txBody>
      <dsp:txXfrm>
        <a:off x="521777" y="449706"/>
        <a:ext cx="391074" cy="248332"/>
      </dsp:txXfrm>
    </dsp:sp>
    <dsp:sp modelId="{82BC4998-AD16-4377-91A9-727CDDC0130C}">
      <dsp:nvSpPr>
        <dsp:cNvPr id="0" name=""/>
        <dsp:cNvSpPr/>
      </dsp:nvSpPr>
      <dsp:spPr>
        <a:xfrm>
          <a:off x="34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CB872-9C05-4F25-B0E3-2EBDE327DDD9}">
      <dsp:nvSpPr>
        <dsp:cNvPr id="0" name=""/>
        <dsp:cNvSpPr/>
      </dsp:nvSpPr>
      <dsp:spPr>
        <a:xfrm>
          <a:off x="4379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A</a:t>
          </a:r>
        </a:p>
      </dsp:txBody>
      <dsp:txXfrm>
        <a:off x="43797" y="811775"/>
        <a:ext cx="391074" cy="248332"/>
      </dsp:txXfrm>
    </dsp:sp>
    <dsp:sp modelId="{3AC40D63-C3EE-41C3-808F-A8A8F66D511D}">
      <dsp:nvSpPr>
        <dsp:cNvPr id="0" name=""/>
        <dsp:cNvSpPr/>
      </dsp:nvSpPr>
      <dsp:spPr>
        <a:xfrm>
          <a:off x="47832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2FF858-5275-4184-AF53-2D48A5A09D42}">
      <dsp:nvSpPr>
        <dsp:cNvPr id="0" name=""/>
        <dsp:cNvSpPr/>
      </dsp:nvSpPr>
      <dsp:spPr>
        <a:xfrm>
          <a:off x="52177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B</a:t>
          </a:r>
        </a:p>
      </dsp:txBody>
      <dsp:txXfrm>
        <a:off x="521777" y="811775"/>
        <a:ext cx="391074" cy="248332"/>
      </dsp:txXfrm>
    </dsp:sp>
    <dsp:sp modelId="{B4EC51ED-519A-4578-8BDD-6833A90E8BAD}">
      <dsp:nvSpPr>
        <dsp:cNvPr id="0" name=""/>
        <dsp:cNvSpPr/>
      </dsp:nvSpPr>
      <dsp:spPr>
        <a:xfrm>
          <a:off x="478324"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65EDE-3D2A-4F64-B515-36B0164DE301}">
      <dsp:nvSpPr>
        <dsp:cNvPr id="0" name=""/>
        <dsp:cNvSpPr/>
      </dsp:nvSpPr>
      <dsp:spPr>
        <a:xfrm>
          <a:off x="521777"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List</a:t>
          </a:r>
        </a:p>
      </dsp:txBody>
      <dsp:txXfrm>
        <a:off x="521777" y="1173845"/>
        <a:ext cx="391074" cy="248332"/>
      </dsp:txXfrm>
    </dsp:sp>
    <dsp:sp modelId="{24124124-777A-47BD-AA31-CF4F22E14B5C}">
      <dsp:nvSpPr>
        <dsp:cNvPr id="0" name=""/>
        <dsp:cNvSpPr/>
      </dsp:nvSpPr>
      <dsp:spPr>
        <a:xfrm>
          <a:off x="34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7EF34B-C097-44DF-AC9B-8385AC739496}">
      <dsp:nvSpPr>
        <dsp:cNvPr id="0" name=""/>
        <dsp:cNvSpPr/>
      </dsp:nvSpPr>
      <dsp:spPr>
        <a:xfrm>
          <a:off x="4379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A</a:t>
          </a:r>
        </a:p>
      </dsp:txBody>
      <dsp:txXfrm>
        <a:off x="43797" y="1535915"/>
        <a:ext cx="391074" cy="248332"/>
      </dsp:txXfrm>
    </dsp:sp>
    <dsp:sp modelId="{6BBE38B4-65D4-44DA-8A61-CD9FA5E465DA}">
      <dsp:nvSpPr>
        <dsp:cNvPr id="0" name=""/>
        <dsp:cNvSpPr/>
      </dsp:nvSpPr>
      <dsp:spPr>
        <a:xfrm>
          <a:off x="47832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291D003-0E66-4D15-8EFB-EB334AE4E3FB}">
      <dsp:nvSpPr>
        <dsp:cNvPr id="0" name=""/>
        <dsp:cNvSpPr/>
      </dsp:nvSpPr>
      <dsp:spPr>
        <a:xfrm>
          <a:off x="52177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B</a:t>
          </a:r>
        </a:p>
      </dsp:txBody>
      <dsp:txXfrm>
        <a:off x="521777" y="1535915"/>
        <a:ext cx="391074" cy="248332"/>
      </dsp:txXfrm>
    </dsp:sp>
    <dsp:sp modelId="{75C06F5A-D734-43E8-B46B-575404C601CA}">
      <dsp:nvSpPr>
        <dsp:cNvPr id="0" name=""/>
        <dsp:cNvSpPr/>
      </dsp:nvSpPr>
      <dsp:spPr>
        <a:xfrm>
          <a:off x="95630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E67D11-29CB-4DFC-AD14-C0C42664C125}">
      <dsp:nvSpPr>
        <dsp:cNvPr id="0" name=""/>
        <dsp:cNvSpPr/>
      </dsp:nvSpPr>
      <dsp:spPr>
        <a:xfrm>
          <a:off x="99975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999756" y="1535915"/>
        <a:ext cx="391074" cy="248332"/>
      </dsp:txXfrm>
    </dsp:sp>
    <dsp:sp modelId="{9C7CD5C7-A5FC-4CAA-AAF5-F176C0D31063}">
      <dsp:nvSpPr>
        <dsp:cNvPr id="0" name=""/>
        <dsp:cNvSpPr/>
      </dsp:nvSpPr>
      <dsp:spPr>
        <a:xfrm>
          <a:off x="95630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40E7BC-0D3C-47E2-A650-F70F4C7D251B}">
      <dsp:nvSpPr>
        <dsp:cNvPr id="0" name=""/>
        <dsp:cNvSpPr/>
      </dsp:nvSpPr>
      <dsp:spPr>
        <a:xfrm>
          <a:off x="99975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999756" y="811775"/>
        <a:ext cx="391074" cy="248332"/>
      </dsp:txXfrm>
    </dsp:sp>
    <dsp:sp modelId="{60A31663-051F-4F4A-B668-00758FF9794D}">
      <dsp:nvSpPr>
        <dsp:cNvPr id="0" name=""/>
        <dsp:cNvSpPr/>
      </dsp:nvSpPr>
      <dsp:spPr>
        <a:xfrm>
          <a:off x="191226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1A5CB1-8892-4F2D-83B7-B17ED46C7674}">
      <dsp:nvSpPr>
        <dsp:cNvPr id="0" name=""/>
        <dsp:cNvSpPr/>
      </dsp:nvSpPr>
      <dsp:spPr>
        <a:xfrm>
          <a:off x="1955716"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Scene 2</a:t>
          </a:r>
        </a:p>
      </dsp:txBody>
      <dsp:txXfrm>
        <a:off x="1955716" y="449706"/>
        <a:ext cx="391074" cy="248332"/>
      </dsp:txXfrm>
    </dsp:sp>
    <dsp:sp modelId="{A8CF6299-B9BF-415B-A668-C29DABAF4EF9}">
      <dsp:nvSpPr>
        <dsp:cNvPr id="0" name=""/>
        <dsp:cNvSpPr/>
      </dsp:nvSpPr>
      <dsp:spPr>
        <a:xfrm>
          <a:off x="143428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70DF2B-F050-40E0-ABCD-620EE6050910}">
      <dsp:nvSpPr>
        <dsp:cNvPr id="0" name=""/>
        <dsp:cNvSpPr/>
      </dsp:nvSpPr>
      <dsp:spPr>
        <a:xfrm>
          <a:off x="147773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X</a:t>
          </a:r>
        </a:p>
      </dsp:txBody>
      <dsp:txXfrm>
        <a:off x="1477736" y="811775"/>
        <a:ext cx="391074" cy="248332"/>
      </dsp:txXfrm>
    </dsp:sp>
    <dsp:sp modelId="{F47A491A-279B-4865-9B1B-91F3AB521726}">
      <dsp:nvSpPr>
        <dsp:cNvPr id="0" name=""/>
        <dsp:cNvSpPr/>
      </dsp:nvSpPr>
      <dsp:spPr>
        <a:xfrm>
          <a:off x="191226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7A448A-ACA8-4875-9224-D715A99F1C92}">
      <dsp:nvSpPr>
        <dsp:cNvPr id="0" name=""/>
        <dsp:cNvSpPr/>
      </dsp:nvSpPr>
      <dsp:spPr>
        <a:xfrm>
          <a:off x="195571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Entity Y</a:t>
          </a:r>
        </a:p>
      </dsp:txBody>
      <dsp:txXfrm>
        <a:off x="1955716" y="811775"/>
        <a:ext cx="391074" cy="248332"/>
      </dsp:txXfrm>
    </dsp:sp>
    <dsp:sp modelId="{F70F57AD-8A19-4B08-9CA8-AC3645BB213B}">
      <dsp:nvSpPr>
        <dsp:cNvPr id="0" name=""/>
        <dsp:cNvSpPr/>
      </dsp:nvSpPr>
      <dsp:spPr>
        <a:xfrm>
          <a:off x="1912263"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CD6793-4D8D-4300-AA7B-748120C464A9}">
      <dsp:nvSpPr>
        <dsp:cNvPr id="0" name=""/>
        <dsp:cNvSpPr/>
      </dsp:nvSpPr>
      <dsp:spPr>
        <a:xfrm>
          <a:off x="1955716"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List</a:t>
          </a:r>
        </a:p>
      </dsp:txBody>
      <dsp:txXfrm>
        <a:off x="1955716" y="1173845"/>
        <a:ext cx="391074" cy="248332"/>
      </dsp:txXfrm>
    </dsp:sp>
    <dsp:sp modelId="{6C64B19F-7503-4888-AB5D-5D4EA51E2946}">
      <dsp:nvSpPr>
        <dsp:cNvPr id="0" name=""/>
        <dsp:cNvSpPr/>
      </dsp:nvSpPr>
      <dsp:spPr>
        <a:xfrm>
          <a:off x="143428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93550E-2C93-4235-8C7E-81C55A58ECA3}">
      <dsp:nvSpPr>
        <dsp:cNvPr id="0" name=""/>
        <dsp:cNvSpPr/>
      </dsp:nvSpPr>
      <dsp:spPr>
        <a:xfrm>
          <a:off x="147773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A</a:t>
          </a:r>
        </a:p>
      </dsp:txBody>
      <dsp:txXfrm>
        <a:off x="1477736" y="1535915"/>
        <a:ext cx="391074" cy="248332"/>
      </dsp:txXfrm>
    </dsp:sp>
    <dsp:sp modelId="{1D9C3159-082A-4E66-A610-76BFDA15D247}">
      <dsp:nvSpPr>
        <dsp:cNvPr id="0" name=""/>
        <dsp:cNvSpPr/>
      </dsp:nvSpPr>
      <dsp:spPr>
        <a:xfrm>
          <a:off x="191226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47D3AA-5A90-4FD5-A5C8-0FF72B98A1A2}">
      <dsp:nvSpPr>
        <dsp:cNvPr id="0" name=""/>
        <dsp:cNvSpPr/>
      </dsp:nvSpPr>
      <dsp:spPr>
        <a:xfrm>
          <a:off x="195571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Action B</a:t>
          </a:r>
        </a:p>
      </dsp:txBody>
      <dsp:txXfrm>
        <a:off x="1955716" y="1535915"/>
        <a:ext cx="391074" cy="248332"/>
      </dsp:txXfrm>
    </dsp:sp>
    <dsp:sp modelId="{C4D9040F-4158-41BF-9761-38CEED78B991}">
      <dsp:nvSpPr>
        <dsp:cNvPr id="0" name=""/>
        <dsp:cNvSpPr/>
      </dsp:nvSpPr>
      <dsp:spPr>
        <a:xfrm>
          <a:off x="239024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32355E-162E-43EF-A1FA-AA8C5DF1602F}">
      <dsp:nvSpPr>
        <dsp:cNvPr id="0" name=""/>
        <dsp:cNvSpPr/>
      </dsp:nvSpPr>
      <dsp:spPr>
        <a:xfrm>
          <a:off x="2433695"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1535915"/>
        <a:ext cx="391074" cy="248332"/>
      </dsp:txXfrm>
    </dsp:sp>
    <dsp:sp modelId="{B509352A-AC51-4323-A618-802EB9394C50}">
      <dsp:nvSpPr>
        <dsp:cNvPr id="0" name=""/>
        <dsp:cNvSpPr/>
      </dsp:nvSpPr>
      <dsp:spPr>
        <a:xfrm>
          <a:off x="239024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893060-B698-4383-AC7C-412A6B47AC6A}">
      <dsp:nvSpPr>
        <dsp:cNvPr id="0" name=""/>
        <dsp:cNvSpPr/>
      </dsp:nvSpPr>
      <dsp:spPr>
        <a:xfrm>
          <a:off x="2433695"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811775"/>
        <a:ext cx="391074" cy="248332"/>
      </dsp:txXfrm>
    </dsp:sp>
    <dsp:sp modelId="{C17A8EAD-4AB2-4E37-AF16-4B226A122DF9}">
      <dsp:nvSpPr>
        <dsp:cNvPr id="0" name=""/>
        <dsp:cNvSpPr/>
      </dsp:nvSpPr>
      <dsp:spPr>
        <a:xfrm>
          <a:off x="239024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2FBE99-DF30-4CA5-A7A1-0C69F5038C9D}">
      <dsp:nvSpPr>
        <dsp:cNvPr id="0" name=""/>
        <dsp:cNvSpPr/>
      </dsp:nvSpPr>
      <dsp:spPr>
        <a:xfrm>
          <a:off x="2433695"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b="1" kern="1200"/>
            <a:t>...</a:t>
          </a:r>
        </a:p>
      </dsp:txBody>
      <dsp:txXfrm>
        <a:off x="2433695" y="449706"/>
        <a:ext cx="391074" cy="24833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673525" y="1578604"/>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673525" y="1578604"/>
        <a:ext cx="654320" cy="327160"/>
      </dsp:txXfrm>
    </dsp:sp>
    <dsp:sp modelId="{FD7A0172-CB25-4911-B3EF-667A39E7DCE7}">
      <dsp:nvSpPr>
        <dsp:cNvPr id="0" name=""/>
        <dsp:cNvSpPr/>
      </dsp:nvSpPr>
      <dsp:spPr>
        <a:xfrm rot="16841002">
          <a:off x="752792" y="1041313"/>
          <a:ext cx="1411835" cy="14378"/>
        </a:xfrm>
        <a:custGeom>
          <a:avLst/>
          <a:gdLst/>
          <a:ahLst/>
          <a:cxnLst/>
          <a:rect l="0" t="0" r="0" b="0"/>
          <a:pathLst>
            <a:path>
              <a:moveTo>
                <a:pt x="0" y="7189"/>
              </a:moveTo>
              <a:lnTo>
                <a:pt x="1411835"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841002">
        <a:off x="1423414" y="1013206"/>
        <a:ext cx="70591" cy="70591"/>
      </dsp:txXfrm>
    </dsp:sp>
    <dsp:sp modelId="{6D38B18B-70EC-4AF7-A6FF-B5C7FE8D4DA4}">
      <dsp:nvSpPr>
        <dsp:cNvPr id="0" name=""/>
        <dsp:cNvSpPr/>
      </dsp:nvSpPr>
      <dsp:spPr>
        <a:xfrm>
          <a:off x="1589574" y="191240"/>
          <a:ext cx="718365"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589574" y="191240"/>
        <a:ext cx="718365" cy="327160"/>
      </dsp:txXfrm>
    </dsp:sp>
    <dsp:sp modelId="{68438195-FD75-4EAF-817E-3D241C458B9B}">
      <dsp:nvSpPr>
        <dsp:cNvPr id="0" name=""/>
        <dsp:cNvSpPr/>
      </dsp:nvSpPr>
      <dsp:spPr>
        <a:xfrm rot="19457599">
          <a:off x="2277644" y="253573"/>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2430745" y="252704"/>
        <a:ext cx="16115" cy="16115"/>
      </dsp:txXfrm>
    </dsp:sp>
    <dsp:sp modelId="{EDD898AC-163C-4B2A-929B-A80367C5CB73}">
      <dsp:nvSpPr>
        <dsp:cNvPr id="0" name=""/>
        <dsp:cNvSpPr/>
      </dsp:nvSpPr>
      <dsp:spPr>
        <a:xfrm>
          <a:off x="2569667" y="3123"/>
          <a:ext cx="73001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569667" y="3123"/>
        <a:ext cx="730018" cy="327160"/>
      </dsp:txXfrm>
    </dsp:sp>
    <dsp:sp modelId="{2CBD0876-E8DB-432A-A0C4-D664553F2B67}">
      <dsp:nvSpPr>
        <dsp:cNvPr id="0" name=""/>
        <dsp:cNvSpPr/>
      </dsp:nvSpPr>
      <dsp:spPr>
        <a:xfrm rot="2142401">
          <a:off x="2277644" y="441690"/>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2430745" y="440821"/>
        <a:ext cx="16115" cy="16115"/>
      </dsp:txXfrm>
    </dsp:sp>
    <dsp:sp modelId="{5A4405BA-2082-47F6-9FF1-48042B30A932}">
      <dsp:nvSpPr>
        <dsp:cNvPr id="0" name=""/>
        <dsp:cNvSpPr/>
      </dsp:nvSpPr>
      <dsp:spPr>
        <a:xfrm>
          <a:off x="2569667" y="379357"/>
          <a:ext cx="749072"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569667" y="379357"/>
        <a:ext cx="749072" cy="327160"/>
      </dsp:txXfrm>
    </dsp:sp>
    <dsp:sp modelId="{1FB9E06D-EF2B-4048-9039-AD508A01931D}">
      <dsp:nvSpPr>
        <dsp:cNvPr id="0" name=""/>
        <dsp:cNvSpPr/>
      </dsp:nvSpPr>
      <dsp:spPr>
        <a:xfrm rot="18394589">
          <a:off x="1239101" y="1558635"/>
          <a:ext cx="439218" cy="14378"/>
        </a:xfrm>
        <a:custGeom>
          <a:avLst/>
          <a:gdLst/>
          <a:ahLst/>
          <a:cxnLst/>
          <a:rect l="0" t="0" r="0" b="0"/>
          <a:pathLst>
            <a:path>
              <a:moveTo>
                <a:pt x="0" y="7189"/>
              </a:moveTo>
              <a:lnTo>
                <a:pt x="439218"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394589">
        <a:off x="1447729" y="1554844"/>
        <a:ext cx="21960" cy="21960"/>
      </dsp:txXfrm>
    </dsp:sp>
    <dsp:sp modelId="{54743B2E-2B49-4B9C-BCFE-89B4A223022D}">
      <dsp:nvSpPr>
        <dsp:cNvPr id="0" name=""/>
        <dsp:cNvSpPr/>
      </dsp:nvSpPr>
      <dsp:spPr>
        <a:xfrm>
          <a:off x="1589574" y="1225884"/>
          <a:ext cx="765417"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1589574" y="1225884"/>
        <a:ext cx="765417" cy="327160"/>
      </dsp:txXfrm>
    </dsp:sp>
    <dsp:sp modelId="{1889DF31-E9C1-45A1-88BE-8B18172A263A}">
      <dsp:nvSpPr>
        <dsp:cNvPr id="0" name=""/>
        <dsp:cNvSpPr/>
      </dsp:nvSpPr>
      <dsp:spPr>
        <a:xfrm rot="18770822">
          <a:off x="2293421" y="1241188"/>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2476234" y="1238755"/>
        <a:ext cx="19243" cy="19243"/>
      </dsp:txXfrm>
    </dsp:sp>
    <dsp:sp modelId="{797FBD49-A139-409C-80D6-2992C6762477}">
      <dsp:nvSpPr>
        <dsp:cNvPr id="0" name=""/>
        <dsp:cNvSpPr/>
      </dsp:nvSpPr>
      <dsp:spPr>
        <a:xfrm>
          <a:off x="2616720" y="943709"/>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616720" y="943709"/>
        <a:ext cx="654320" cy="327160"/>
      </dsp:txXfrm>
    </dsp:sp>
    <dsp:sp modelId="{4AA5200D-7B15-42DE-9422-B197E4970211}">
      <dsp:nvSpPr>
        <dsp:cNvPr id="0" name=""/>
        <dsp:cNvSpPr/>
      </dsp:nvSpPr>
      <dsp:spPr>
        <a:xfrm rot="19457599">
          <a:off x="3240744" y="1006041"/>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393846" y="1005172"/>
        <a:ext cx="16115" cy="16115"/>
      </dsp:txXfrm>
    </dsp:sp>
    <dsp:sp modelId="{3B8868D9-9F8B-47F9-99EF-A48BC6B2FF26}">
      <dsp:nvSpPr>
        <dsp:cNvPr id="0" name=""/>
        <dsp:cNvSpPr/>
      </dsp:nvSpPr>
      <dsp:spPr>
        <a:xfrm>
          <a:off x="3532768" y="755592"/>
          <a:ext cx="795045"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532768" y="755592"/>
        <a:ext cx="795045" cy="327160"/>
      </dsp:txXfrm>
    </dsp:sp>
    <dsp:sp modelId="{81DF227C-317B-417C-B837-BF4939219178}">
      <dsp:nvSpPr>
        <dsp:cNvPr id="0" name=""/>
        <dsp:cNvSpPr/>
      </dsp:nvSpPr>
      <dsp:spPr>
        <a:xfrm rot="2142401">
          <a:off x="3240744" y="1194158"/>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393846" y="1193289"/>
        <a:ext cx="16115" cy="16115"/>
      </dsp:txXfrm>
    </dsp:sp>
    <dsp:sp modelId="{41370F12-1FA0-4579-8285-C15FA148591C}">
      <dsp:nvSpPr>
        <dsp:cNvPr id="0" name=""/>
        <dsp:cNvSpPr/>
      </dsp:nvSpPr>
      <dsp:spPr>
        <a:xfrm>
          <a:off x="3532768" y="1131826"/>
          <a:ext cx="795045"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532768" y="1131826"/>
        <a:ext cx="795045" cy="327160"/>
      </dsp:txXfrm>
    </dsp:sp>
    <dsp:sp modelId="{2864DC2A-13C0-4E4B-A7F3-F63F340FA450}">
      <dsp:nvSpPr>
        <dsp:cNvPr id="0" name=""/>
        <dsp:cNvSpPr/>
      </dsp:nvSpPr>
      <dsp:spPr>
        <a:xfrm rot="2829178">
          <a:off x="2293421" y="1523363"/>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2476234" y="1520931"/>
        <a:ext cx="19243" cy="19243"/>
      </dsp:txXfrm>
    </dsp:sp>
    <dsp:sp modelId="{B38E3594-CA56-4A29-BFDC-CA290103A3A6}">
      <dsp:nvSpPr>
        <dsp:cNvPr id="0" name=""/>
        <dsp:cNvSpPr/>
      </dsp:nvSpPr>
      <dsp:spPr>
        <a:xfrm>
          <a:off x="2616720" y="1508060"/>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616720" y="1508060"/>
        <a:ext cx="654320" cy="327160"/>
      </dsp:txXfrm>
    </dsp:sp>
    <dsp:sp modelId="{2E830E8B-B241-4984-BFF5-BCC0806E238E}">
      <dsp:nvSpPr>
        <dsp:cNvPr id="0" name=""/>
        <dsp:cNvSpPr/>
      </dsp:nvSpPr>
      <dsp:spPr>
        <a:xfrm>
          <a:off x="3271040" y="1664451"/>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395361" y="1665097"/>
        <a:ext cx="13086" cy="13086"/>
      </dsp:txXfrm>
    </dsp:sp>
    <dsp:sp modelId="{EAE0073B-E695-4C6C-B978-B5E3B7024E20}">
      <dsp:nvSpPr>
        <dsp:cNvPr id="0" name=""/>
        <dsp:cNvSpPr/>
      </dsp:nvSpPr>
      <dsp:spPr>
        <a:xfrm>
          <a:off x="3532768" y="1508060"/>
          <a:ext cx="783574"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532768" y="1508060"/>
        <a:ext cx="783574" cy="327160"/>
      </dsp:txXfrm>
    </dsp:sp>
    <dsp:sp modelId="{D88348ED-527A-4837-8156-098C1F615BFB}">
      <dsp:nvSpPr>
        <dsp:cNvPr id="0" name=""/>
        <dsp:cNvSpPr/>
      </dsp:nvSpPr>
      <dsp:spPr>
        <a:xfrm rot="2965817">
          <a:off x="1257496" y="1887840"/>
          <a:ext cx="402427" cy="14378"/>
        </a:xfrm>
        <a:custGeom>
          <a:avLst/>
          <a:gdLst/>
          <a:ahLst/>
          <a:cxnLst/>
          <a:rect l="0" t="0" r="0" b="0"/>
          <a:pathLst>
            <a:path>
              <a:moveTo>
                <a:pt x="0" y="7189"/>
              </a:moveTo>
              <a:lnTo>
                <a:pt x="402427"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965817">
        <a:off x="1448649" y="1884969"/>
        <a:ext cx="20121" cy="20121"/>
      </dsp:txXfrm>
    </dsp:sp>
    <dsp:sp modelId="{0C7AD588-E19E-4FA4-8679-76D852021E3D}">
      <dsp:nvSpPr>
        <dsp:cNvPr id="0" name=""/>
        <dsp:cNvSpPr/>
      </dsp:nvSpPr>
      <dsp:spPr>
        <a:xfrm>
          <a:off x="1589574" y="1884294"/>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589574" y="1884294"/>
        <a:ext cx="654320" cy="327160"/>
      </dsp:txXfrm>
    </dsp:sp>
    <dsp:sp modelId="{F9C387D6-3DB2-43EE-A8C5-C98DF7AA1264}">
      <dsp:nvSpPr>
        <dsp:cNvPr id="0" name=""/>
        <dsp:cNvSpPr/>
      </dsp:nvSpPr>
      <dsp:spPr>
        <a:xfrm>
          <a:off x="2243894" y="2040685"/>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368215" y="2041331"/>
        <a:ext cx="13086" cy="13086"/>
      </dsp:txXfrm>
    </dsp:sp>
    <dsp:sp modelId="{CC6B0A1C-BAB8-4AB7-9EF6-A7279AB3044F}">
      <dsp:nvSpPr>
        <dsp:cNvPr id="0" name=""/>
        <dsp:cNvSpPr/>
      </dsp:nvSpPr>
      <dsp:spPr>
        <a:xfrm>
          <a:off x="2505623" y="1884294"/>
          <a:ext cx="654320"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505623" y="1884294"/>
        <a:ext cx="654320" cy="327160"/>
      </dsp:txXfrm>
    </dsp:sp>
    <dsp:sp modelId="{82063FD8-2DE8-42B1-AC01-6CDB0BC37358}">
      <dsp:nvSpPr>
        <dsp:cNvPr id="0" name=""/>
        <dsp:cNvSpPr/>
      </dsp:nvSpPr>
      <dsp:spPr>
        <a:xfrm rot="4758998">
          <a:off x="752792" y="2428677"/>
          <a:ext cx="1411835" cy="14378"/>
        </a:xfrm>
        <a:custGeom>
          <a:avLst/>
          <a:gdLst/>
          <a:ahLst/>
          <a:cxnLst/>
          <a:rect l="0" t="0" r="0" b="0"/>
          <a:pathLst>
            <a:path>
              <a:moveTo>
                <a:pt x="0" y="7189"/>
              </a:moveTo>
              <a:lnTo>
                <a:pt x="1411835"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758998">
        <a:off x="1423414" y="2400570"/>
        <a:ext cx="70591" cy="70591"/>
      </dsp:txXfrm>
    </dsp:sp>
    <dsp:sp modelId="{26D8E710-F0D2-45EF-BDE9-84F12E45A85F}">
      <dsp:nvSpPr>
        <dsp:cNvPr id="0" name=""/>
        <dsp:cNvSpPr/>
      </dsp:nvSpPr>
      <dsp:spPr>
        <a:xfrm>
          <a:off x="1589574" y="2965968"/>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589574" y="2965968"/>
        <a:ext cx="654320" cy="327160"/>
      </dsp:txXfrm>
    </dsp:sp>
    <dsp:sp modelId="{D2E7D7FB-33DA-439B-A6FF-8B6265094B81}">
      <dsp:nvSpPr>
        <dsp:cNvPr id="0" name=""/>
        <dsp:cNvSpPr/>
      </dsp:nvSpPr>
      <dsp:spPr>
        <a:xfrm rot="17810170">
          <a:off x="2084878" y="2863698"/>
          <a:ext cx="579761" cy="14378"/>
        </a:xfrm>
        <a:custGeom>
          <a:avLst/>
          <a:gdLst/>
          <a:ahLst/>
          <a:cxnLst/>
          <a:rect l="0" t="0" r="0" b="0"/>
          <a:pathLst>
            <a:path>
              <a:moveTo>
                <a:pt x="0" y="7189"/>
              </a:moveTo>
              <a:lnTo>
                <a:pt x="579761"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810170">
        <a:off x="2360264" y="2856393"/>
        <a:ext cx="28988" cy="28988"/>
      </dsp:txXfrm>
    </dsp:sp>
    <dsp:sp modelId="{16B11AF4-04C8-4F95-B50D-C951D10CBCFB}">
      <dsp:nvSpPr>
        <dsp:cNvPr id="0" name=""/>
        <dsp:cNvSpPr/>
      </dsp:nvSpPr>
      <dsp:spPr>
        <a:xfrm>
          <a:off x="2505623" y="2448646"/>
          <a:ext cx="654320"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505623" y="2448646"/>
        <a:ext cx="654320" cy="327160"/>
      </dsp:txXfrm>
    </dsp:sp>
    <dsp:sp modelId="{D8394A56-8A48-43C9-8876-8EA39F4B73ED}">
      <dsp:nvSpPr>
        <dsp:cNvPr id="0" name=""/>
        <dsp:cNvSpPr/>
      </dsp:nvSpPr>
      <dsp:spPr>
        <a:xfrm rot="19457599">
          <a:off x="3129647" y="2510978"/>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282749" y="2510109"/>
        <a:ext cx="16115" cy="16115"/>
      </dsp:txXfrm>
    </dsp:sp>
    <dsp:sp modelId="{F7DF3503-2E14-4B1A-9CBB-7E9883AC3E4A}">
      <dsp:nvSpPr>
        <dsp:cNvPr id="0" name=""/>
        <dsp:cNvSpPr/>
      </dsp:nvSpPr>
      <dsp:spPr>
        <a:xfrm>
          <a:off x="3421671" y="2260529"/>
          <a:ext cx="71835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421671" y="2260529"/>
        <a:ext cx="718358" cy="327160"/>
      </dsp:txXfrm>
    </dsp:sp>
    <dsp:sp modelId="{7D05C43C-DFC0-4A88-8A56-94706F21A1FA}">
      <dsp:nvSpPr>
        <dsp:cNvPr id="0" name=""/>
        <dsp:cNvSpPr/>
      </dsp:nvSpPr>
      <dsp:spPr>
        <a:xfrm rot="2142401">
          <a:off x="3129647" y="2699095"/>
          <a:ext cx="322319" cy="14378"/>
        </a:xfrm>
        <a:custGeom>
          <a:avLst/>
          <a:gdLst/>
          <a:ahLst/>
          <a:cxnLst/>
          <a:rect l="0" t="0" r="0" b="0"/>
          <a:pathLst>
            <a:path>
              <a:moveTo>
                <a:pt x="0" y="7189"/>
              </a:moveTo>
              <a:lnTo>
                <a:pt x="32231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282749" y="2698226"/>
        <a:ext cx="16115" cy="16115"/>
      </dsp:txXfrm>
    </dsp:sp>
    <dsp:sp modelId="{9ECD2900-0A9A-47D1-A756-67C34D750CCF}">
      <dsp:nvSpPr>
        <dsp:cNvPr id="0" name=""/>
        <dsp:cNvSpPr/>
      </dsp:nvSpPr>
      <dsp:spPr>
        <a:xfrm>
          <a:off x="3421671" y="2636763"/>
          <a:ext cx="718358"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421671" y="2636763"/>
        <a:ext cx="718358" cy="327160"/>
      </dsp:txXfrm>
    </dsp:sp>
    <dsp:sp modelId="{265BA9A4-8B4E-4711-88C7-AB227C949A94}">
      <dsp:nvSpPr>
        <dsp:cNvPr id="0" name=""/>
        <dsp:cNvSpPr/>
      </dsp:nvSpPr>
      <dsp:spPr>
        <a:xfrm rot="3789830">
          <a:off x="2084878" y="3381020"/>
          <a:ext cx="579761" cy="14378"/>
        </a:xfrm>
        <a:custGeom>
          <a:avLst/>
          <a:gdLst/>
          <a:ahLst/>
          <a:cxnLst/>
          <a:rect l="0" t="0" r="0" b="0"/>
          <a:pathLst>
            <a:path>
              <a:moveTo>
                <a:pt x="0" y="7189"/>
              </a:moveTo>
              <a:lnTo>
                <a:pt x="579761"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789830">
        <a:off x="2360264" y="3373715"/>
        <a:ext cx="28988" cy="28988"/>
      </dsp:txXfrm>
    </dsp:sp>
    <dsp:sp modelId="{240ABD63-9087-4546-89CF-88541F4CEF52}">
      <dsp:nvSpPr>
        <dsp:cNvPr id="0" name=""/>
        <dsp:cNvSpPr/>
      </dsp:nvSpPr>
      <dsp:spPr>
        <a:xfrm>
          <a:off x="2505623" y="3483290"/>
          <a:ext cx="721532" cy="327160"/>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505623" y="3483290"/>
        <a:ext cx="721532" cy="327160"/>
      </dsp:txXfrm>
    </dsp:sp>
    <dsp:sp modelId="{BF0567E6-6DA9-48ED-9A37-47285840FDF7}">
      <dsp:nvSpPr>
        <dsp:cNvPr id="0" name=""/>
        <dsp:cNvSpPr/>
      </dsp:nvSpPr>
      <dsp:spPr>
        <a:xfrm rot="18770822">
          <a:off x="3165584" y="3498593"/>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3348397" y="3496160"/>
        <a:ext cx="19243" cy="19243"/>
      </dsp:txXfrm>
    </dsp:sp>
    <dsp:sp modelId="{E7F03264-C14C-446F-BCBE-D61750AF3A77}">
      <dsp:nvSpPr>
        <dsp:cNvPr id="0" name=""/>
        <dsp:cNvSpPr/>
      </dsp:nvSpPr>
      <dsp:spPr>
        <a:xfrm>
          <a:off x="3488883" y="3201114"/>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488883" y="3201114"/>
        <a:ext cx="654320" cy="327160"/>
      </dsp:txXfrm>
    </dsp:sp>
    <dsp:sp modelId="{21F216FC-1A29-4DA3-BE45-EBAAD540EDFF}">
      <dsp:nvSpPr>
        <dsp:cNvPr id="0" name=""/>
        <dsp:cNvSpPr/>
      </dsp:nvSpPr>
      <dsp:spPr>
        <a:xfrm rot="19457599">
          <a:off x="4112908" y="3263447"/>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4266009" y="3262578"/>
        <a:ext cx="16115" cy="16115"/>
      </dsp:txXfrm>
    </dsp:sp>
    <dsp:sp modelId="{238A04B6-8EF5-45CF-9164-325F1FDB3A44}">
      <dsp:nvSpPr>
        <dsp:cNvPr id="0" name=""/>
        <dsp:cNvSpPr/>
      </dsp:nvSpPr>
      <dsp:spPr>
        <a:xfrm>
          <a:off x="4404931" y="3012997"/>
          <a:ext cx="776364"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404931" y="3012997"/>
        <a:ext cx="776364" cy="327160"/>
      </dsp:txXfrm>
    </dsp:sp>
    <dsp:sp modelId="{CB159F70-ABE8-4C17-9F22-0AB61C102E64}">
      <dsp:nvSpPr>
        <dsp:cNvPr id="0" name=""/>
        <dsp:cNvSpPr/>
      </dsp:nvSpPr>
      <dsp:spPr>
        <a:xfrm rot="2142401">
          <a:off x="4112908" y="3451564"/>
          <a:ext cx="322319" cy="14378"/>
        </a:xfrm>
        <a:custGeom>
          <a:avLst/>
          <a:gdLst/>
          <a:ahLst/>
          <a:cxnLst/>
          <a:rect l="0" t="0" r="0" b="0"/>
          <a:pathLst>
            <a:path>
              <a:moveTo>
                <a:pt x="0" y="7189"/>
              </a:moveTo>
              <a:lnTo>
                <a:pt x="322319"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4266009" y="3450695"/>
        <a:ext cx="16115" cy="16115"/>
      </dsp:txXfrm>
    </dsp:sp>
    <dsp:sp modelId="{CF2F8359-8E2C-400E-A50D-384EDB3CA8A3}">
      <dsp:nvSpPr>
        <dsp:cNvPr id="0" name=""/>
        <dsp:cNvSpPr/>
      </dsp:nvSpPr>
      <dsp:spPr>
        <a:xfrm>
          <a:off x="4404931" y="3389231"/>
          <a:ext cx="791420"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404931" y="3389231"/>
        <a:ext cx="791420" cy="327160"/>
      </dsp:txXfrm>
    </dsp:sp>
    <dsp:sp modelId="{4A7F0945-CD52-46CF-9330-64955ED272D3}">
      <dsp:nvSpPr>
        <dsp:cNvPr id="0" name=""/>
        <dsp:cNvSpPr/>
      </dsp:nvSpPr>
      <dsp:spPr>
        <a:xfrm rot="2829178">
          <a:off x="3165584" y="3780769"/>
          <a:ext cx="384869" cy="14378"/>
        </a:xfrm>
        <a:custGeom>
          <a:avLst/>
          <a:gdLst/>
          <a:ahLst/>
          <a:cxnLst/>
          <a:rect l="0" t="0" r="0" b="0"/>
          <a:pathLst>
            <a:path>
              <a:moveTo>
                <a:pt x="0" y="7189"/>
              </a:moveTo>
              <a:lnTo>
                <a:pt x="38486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3348397" y="3778336"/>
        <a:ext cx="19243" cy="19243"/>
      </dsp:txXfrm>
    </dsp:sp>
    <dsp:sp modelId="{E36CEAF0-998B-4A4B-BA8D-EFF57F7AB8FA}">
      <dsp:nvSpPr>
        <dsp:cNvPr id="0" name=""/>
        <dsp:cNvSpPr/>
      </dsp:nvSpPr>
      <dsp:spPr>
        <a:xfrm>
          <a:off x="3488883" y="3765466"/>
          <a:ext cx="654320" cy="327160"/>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488883" y="3765466"/>
        <a:ext cx="654320" cy="327160"/>
      </dsp:txXfrm>
    </dsp:sp>
    <dsp:sp modelId="{605ED397-3BB2-4B24-BE01-C5E7F35EB3C0}">
      <dsp:nvSpPr>
        <dsp:cNvPr id="0" name=""/>
        <dsp:cNvSpPr/>
      </dsp:nvSpPr>
      <dsp:spPr>
        <a:xfrm>
          <a:off x="4143203" y="3921857"/>
          <a:ext cx="261728" cy="14378"/>
        </a:xfrm>
        <a:custGeom>
          <a:avLst/>
          <a:gdLst/>
          <a:ahLst/>
          <a:cxnLst/>
          <a:rect l="0" t="0" r="0" b="0"/>
          <a:pathLst>
            <a:path>
              <a:moveTo>
                <a:pt x="0" y="7189"/>
              </a:moveTo>
              <a:lnTo>
                <a:pt x="261728"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267524" y="3922502"/>
        <a:ext cx="13086" cy="13086"/>
      </dsp:txXfrm>
    </dsp:sp>
    <dsp:sp modelId="{FC31CFF5-CDC9-4FC6-A745-A19F38E995B7}">
      <dsp:nvSpPr>
        <dsp:cNvPr id="0" name=""/>
        <dsp:cNvSpPr/>
      </dsp:nvSpPr>
      <dsp:spPr>
        <a:xfrm>
          <a:off x="4404931" y="3765466"/>
          <a:ext cx="798467" cy="327160"/>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404931" y="3765466"/>
        <a:ext cx="798467" cy="3271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898368-1070-4EE4-B744-0F102A019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10</Pages>
  <Words>9294</Words>
  <Characters>50190</Characters>
  <Application>Microsoft Office Word</Application>
  <DocSecurity>0</DocSecurity>
  <Lines>418</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Kohwalter</dc:creator>
  <cp:keywords/>
  <dc:description/>
  <cp:lastModifiedBy>Leonardo Gresta Paulino Murta</cp:lastModifiedBy>
  <cp:revision>289</cp:revision>
  <cp:lastPrinted>2012-07-06T19:19:00Z</cp:lastPrinted>
  <dcterms:created xsi:type="dcterms:W3CDTF">2012-06-09T17:50:00Z</dcterms:created>
  <dcterms:modified xsi:type="dcterms:W3CDTF">2012-07-15T21:16:00Z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id="FdKSufwz"/&gt;&lt;style id="http://www.zotero.org/styles/associacao-brasileira-de-normas-tecnicas" hasBibliography="1" bibliographyStyleHasBeenSet="1"/&gt;&lt;prefs&gt;&lt;pref name="fieldType" value="Field"/&gt;&lt;pref</vt:lpwstr>
  </property>
  <property fmtid="{D5CDD505-2E9C-101B-9397-08002B2CF9AE}" pid="3" name="ZOTERO_PREF_2">
    <vt:lpwstr> name="storeReferences" value="true"/&gt;&lt;pref name="noteType" value="0"/&gt;&lt;/prefs&gt;&lt;/data&gt;</vt:lpwstr>
  </property>
</Properties>
</file>