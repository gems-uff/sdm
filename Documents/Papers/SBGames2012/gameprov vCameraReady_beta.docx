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9E7559" w:rsidRPr="00014B66" w:rsidRDefault="009E7559" w:rsidP="009E7559">
      <w:pPr>
        <w:jc w:val="center"/>
        <w:rPr>
          <w:sz w:val="24"/>
          <w:szCs w:val="24"/>
          <w:lang w:val="pt-BR"/>
        </w:rPr>
      </w:pPr>
      <w:r w:rsidRPr="00B030F9">
        <w:rPr>
          <w:rFonts w:eastAsia="Calibri"/>
          <w:sz w:val="24"/>
          <w:szCs w:val="24"/>
          <w:lang w:val="pt-BR"/>
        </w:rPr>
        <w:t xml:space="preserve">Universidade Federal Fluminense, Instituto de Computação, </w:t>
      </w:r>
      <w:proofErr w:type="spellStart"/>
      <w:r w:rsidRPr="00B030F9">
        <w:rPr>
          <w:sz w:val="24"/>
          <w:szCs w:val="24"/>
          <w:lang w:val="pt-BR"/>
        </w:rPr>
        <w:t>Brazil</w:t>
      </w:r>
      <w:proofErr w:type="spellEnd"/>
    </w:p>
    <w:p w:rsidR="00014B66" w:rsidRPr="009E7559" w:rsidRDefault="00014B66" w:rsidP="0067195F">
      <w:pPr>
        <w:rPr>
          <w:lang w:val="pt-BR"/>
        </w:rPr>
      </w:pPr>
    </w:p>
    <w:p w:rsidR="00670D5D" w:rsidRPr="009E7559" w:rsidRDefault="00670D5D" w:rsidP="0067195F">
      <w:pPr>
        <w:rPr>
          <w:lang w:val="pt-BR"/>
        </w:rPr>
        <w:sectPr w:rsidR="00670D5D" w:rsidRPr="009E7559" w:rsidSect="00014B66">
          <w:headerReference w:type="default" r:id="rId8"/>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sidR="00831BC3">
        <w:rPr>
          <w:rFonts w:eastAsia="Calibri"/>
        </w:rPr>
        <w:t xml:space="preserve"> and are usually avoided by the established gameplay</w:t>
      </w:r>
      <w:r>
        <w:rPr>
          <w:rFonts w:eastAsia="Calibri"/>
        </w:rPr>
        <w:t>. In order to solve this issue, this paper</w:t>
      </w:r>
      <w:r w:rsidR="00EB4D21">
        <w:rPr>
          <w:rFonts w:eastAsia="Calibri"/>
        </w:rPr>
        <w:t xml:space="preserve"> introduces a new concept: </w:t>
      </w:r>
      <w:del w:id="0" w:author="Kohwalter" w:date="2012-09-12T16:02:00Z">
        <w:r w:rsidR="00EB4D21" w:rsidDel="00FC4BDC">
          <w:rPr>
            <w:rFonts w:eastAsia="Calibri"/>
          </w:rPr>
          <w:delText xml:space="preserve">provenience </w:delText>
        </w:r>
      </w:del>
      <w:ins w:id="1" w:author="Kohwalter" w:date="2012-09-12T16:02:00Z">
        <w:r w:rsidR="00FC4BDC">
          <w:rPr>
            <w:rFonts w:eastAsia="Calibri"/>
          </w:rPr>
          <w:t>proven</w:t>
        </w:r>
        <w:r w:rsidR="00FC4BDC">
          <w:rPr>
            <w:rFonts w:eastAsia="Calibri"/>
          </w:rPr>
          <w:t>ance</w:t>
        </w:r>
        <w:r w:rsidR="00FC4BDC">
          <w:rPr>
            <w:rFonts w:eastAsia="Calibri"/>
          </w:rPr>
          <w:t xml:space="preserve"> </w:t>
        </w:r>
      </w:ins>
      <w:r w:rsidR="00EB4D21">
        <w:rPr>
          <w:rFonts w:eastAsia="Calibri"/>
        </w:rPr>
        <w:t>in games</w:t>
      </w:r>
      <w:ins w:id="2" w:author="Kohwalter" w:date="2012-09-12T17:09:00Z">
        <w:r w:rsidR="002B715B">
          <w:rPr>
            <w:rFonts w:eastAsia="Calibri"/>
          </w:rPr>
          <w:t>, which is used to analyze collected data and provide a feedback to the player so he can understand the effects of</w:t>
        </w:r>
      </w:ins>
      <w:ins w:id="3" w:author="Kohwalter" w:date="2012-09-12T17:10:00Z">
        <w:r w:rsidR="002B715B">
          <w:rPr>
            <w:rFonts w:eastAsia="Calibri"/>
          </w:rPr>
          <w:t xml:space="preserve"> the decisions he made</w:t>
        </w:r>
      </w:ins>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commentRangeStart w:id="4"/>
      <w:del w:id="5" w:author="Kohwalter" w:date="2012-09-12T16:03:00Z">
        <w:r w:rsidDel="00FC4BDC">
          <w:delText xml:space="preserve">comprehend </w:delText>
        </w:r>
      </w:del>
      <w:commentRangeEnd w:id="4"/>
      <w:r w:rsidR="002E0C9A">
        <w:rPr>
          <w:rStyle w:val="CommentReference"/>
        </w:rPr>
        <w:commentReference w:id="4"/>
      </w:r>
      <w:ins w:id="6" w:author="Kohwalter" w:date="2012-09-12T16:03:00Z">
        <w:r w:rsidR="00FC4BDC">
          <w:t>understand</w:t>
        </w:r>
        <w:r w:rsidR="00FC4BDC">
          <w:t xml:space="preserve"> </w:t>
        </w:r>
      </w:ins>
      <w:r>
        <w:t>concepts taught in classrooms</w:t>
      </w:r>
      <w:r w:rsidR="00504C1D">
        <w:t xml:space="preserve"> </w:t>
      </w:r>
      <w:r w:rsidR="001C3D3C">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1C3D3C">
        <w:fldChar w:fldCharType="separate"/>
      </w:r>
      <w:r w:rsidR="00504C1D" w:rsidRPr="00446950">
        <w:rPr>
          <w:szCs w:val="21"/>
        </w:rPr>
        <w:t>[Navarro and van der Hoek 2004; Baker et al. 2003; Dantas et al. 2004; Figueiredo et al. 2010]</w:t>
      </w:r>
      <w:r w:rsidR="001C3D3C">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w:t>
      </w:r>
      <w:commentRangeStart w:id="7"/>
      <w:r w:rsidR="00301A38">
        <w:t xml:space="preserve">comprehend </w:t>
      </w:r>
      <w:commentRangeEnd w:id="7"/>
      <w:r w:rsidR="002E0C9A">
        <w:rPr>
          <w:rStyle w:val="CommentReference"/>
        </w:rPr>
        <w:commentReference w:id="7"/>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1C3D3C">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1C3D3C">
        <w:fldChar w:fldCharType="separate"/>
      </w:r>
      <w:r w:rsidR="00446950" w:rsidRPr="00446950">
        <w:rPr>
          <w:szCs w:val="21"/>
        </w:rPr>
        <w:t>[Chialvo and Bak 1999; Clark 1950]</w:t>
      </w:r>
      <w:r w:rsidR="001C3D3C">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1C3D3C">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1C3D3C">
        <w:fldChar w:fldCharType="separate"/>
      </w:r>
      <w:r w:rsidR="00446950" w:rsidRPr="00446950">
        <w:rPr>
          <w:szCs w:val="21"/>
        </w:rPr>
        <w:t>[2011]</w:t>
      </w:r>
      <w:r w:rsidR="001C3D3C">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1C3D3C"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1C3D3C" w:rsidRPr="00722892">
        <w:fldChar w:fldCharType="separate"/>
      </w:r>
      <w:r w:rsidR="00446950" w:rsidRPr="00446950">
        <w:rPr>
          <w:szCs w:val="21"/>
        </w:rPr>
        <w:t>[Consalvo and Dutton 2006]</w:t>
      </w:r>
      <w:r w:rsidR="001C3D3C"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1C3D3C"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1C3D3C" w:rsidRPr="00722892">
        <w:fldChar w:fldCharType="separate"/>
      </w:r>
      <w:r w:rsidR="00446950" w:rsidRPr="00446950">
        <w:rPr>
          <w:szCs w:val="21"/>
        </w:rPr>
        <w:t>[Andersen et al. 2010]</w:t>
      </w:r>
      <w:r w:rsidR="001C3D3C"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1C3D3C">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1C3D3C">
        <w:fldChar w:fldCharType="separate"/>
      </w:r>
      <w:r w:rsidR="00446950" w:rsidRPr="00446950">
        <w:rPr>
          <w:szCs w:val="21"/>
        </w:rPr>
        <w:t>[2011]</w:t>
      </w:r>
      <w:r w:rsidR="001C3D3C">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provenance usage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9E7559">
        <w:fldChar w:fldCharType="begin"/>
      </w:r>
      <w:r w:rsidR="009E7559">
        <w:instrText xml:space="preserve"> ADDIN ZOTERO_ITEM CSL_CITATION {"citationID":"TqPuJOzf","properties":{"formattedCitation":"[Kohwalter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9E7559">
        <w:fldChar w:fldCharType="separate"/>
      </w:r>
      <w:r w:rsidR="009E7559" w:rsidRPr="009E7559">
        <w:rPr>
          <w:szCs w:val="21"/>
        </w:rPr>
        <w:t>[</w:t>
      </w:r>
      <w:proofErr w:type="spellStart"/>
      <w:r w:rsidR="009E7559" w:rsidRPr="009E7559">
        <w:rPr>
          <w:szCs w:val="21"/>
        </w:rPr>
        <w:t>Kohwalter</w:t>
      </w:r>
      <w:proofErr w:type="spellEnd"/>
      <w:r w:rsidR="009E7559" w:rsidRPr="009E7559">
        <w:rPr>
          <w:szCs w:val="21"/>
        </w:rPr>
        <w:t xml:space="preserve"> et al. 2011]</w:t>
      </w:r>
      <w:r w:rsidR="009E7559">
        <w:fldChar w:fldCharType="end"/>
      </w:r>
      <w:r w:rsidR="001C3D3C">
        <w:fldChar w:fldCharType="begin"/>
      </w:r>
      <w:r w:rsidR="001C302A">
        <w:instrText xml:space="preserve"> ADDIN ZOTERO_TEMP </w:instrText>
      </w:r>
      <w:r w:rsidR="001C3D3C">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lastRenderedPageBreak/>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8F58A9" w:rsidP="00F75F1F">
      <w:pPr>
        <w:pStyle w:val="Heading1"/>
        <w:ind w:right="0"/>
      </w:pPr>
      <w:r>
        <w:rPr>
          <w:noProof/>
        </w:rPr>
        <w:drawing>
          <wp:anchor distT="0" distB="0" distL="114300" distR="114300" simplePos="0" relativeHeight="251667456" behindDoc="0" locked="0" layoutInCell="1" allowOverlap="1">
            <wp:simplePos x="0" y="0"/>
            <wp:positionH relativeFrom="margin">
              <wp:align>right</wp:align>
            </wp:positionH>
            <wp:positionV relativeFrom="margin">
              <wp:align>top</wp:align>
            </wp:positionV>
            <wp:extent cx="2524125" cy="2600325"/>
            <wp:effectExtent l="1905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24125" cy="2600325"/>
                    </a:xfrm>
                    <a:prstGeom prst="rect">
                      <a:avLst/>
                    </a:prstGeom>
                    <a:noFill/>
                    <a:ln w="9525">
                      <a:noFill/>
                      <a:miter lim="800000"/>
                      <a:headEnd/>
                      <a:tailEnd/>
                    </a:ln>
                  </pic:spPr>
                </pic:pic>
              </a:graphicData>
            </a:graphic>
          </wp:anchor>
        </w:drawing>
      </w:r>
      <w:r w:rsidR="007B6E45" w:rsidRPr="00AA3BFB">
        <w:t>Provenance</w:t>
      </w:r>
    </w:p>
    <w:p w:rsidR="00F21EF2" w:rsidRDefault="001C3D3C" w:rsidP="00A813DF">
      <w:pPr>
        <w:ind w:right="0"/>
        <w:jc w:val="both"/>
      </w:pPr>
      <w:r>
        <w:rPr>
          <w:noProof/>
        </w:rPr>
        <w:pict>
          <v:shapetype id="_x0000_t202" coordsize="21600,21600" o:spt="202" path="m,l,21600r21600,l21600,xe">
            <v:stroke joinstyle="miter"/>
            <v:path gradientshapeok="t" o:connecttype="rect"/>
          </v:shapetype>
          <v:shape id="Text Box 7" o:spid="_x0000_s1026" type="#_x0000_t202" style="position:absolute;left:0;text-align:left;margin-left:249.45pt;margin-top:28.3pt;width:222pt;height:33.75pt;z-index:25166950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" stroked="f">
            <v:textbox style="mso-next-textbox:#Text Box 7" inset="0,0,0,0">
              <w:txbxContent>
                <w:p w:rsidR="004A450C" w:rsidRPr="00685BFD" w:rsidRDefault="004A450C" w:rsidP="0082768A">
                  <w:pPr>
                    <w:jc w:val="center"/>
                    <w:rPr>
                      <w:noProof/>
                    </w:rPr>
                  </w:pPr>
                  <w:bookmarkStart w:id="8" w:name="_Ref330393387"/>
                  <w:r>
                    <w:t xml:space="preserve">Figure </w:t>
                  </w:r>
                  <w:fldSimple w:instr=" SEQ Figure \* ARABIC ">
                    <w:r w:rsidR="00EF2E52">
                      <w:rPr>
                        <w:noProof/>
                      </w:rPr>
                      <w:t>1</w:t>
                    </w:r>
                  </w:fldSimple>
                  <w:bookmarkEnd w:id="8"/>
                  <w:r>
                    <w:t xml:space="preserve">: </w:t>
                  </w:r>
                  <w:r w:rsidRPr="0088358E">
                    <w:t xml:space="preserve">Edges and Usage of Timestamps in </w:t>
                  </w:r>
                  <w:r>
                    <w:t>OPM</w:t>
                  </w:r>
                  <w:r w:rsidRPr="0088358E">
                    <w:t>. Source: [Moreau et al. 2011].</w:t>
                  </w:r>
                </w:p>
              </w:txbxContent>
            </v:textbox>
            <w10:wrap type="topAndBottom" anchorx="margin"/>
          </v:shape>
        </w:pict>
      </w:r>
      <w:r w:rsidR="007B6E45" w:rsidRPr="00BB07F2">
        <w:t xml:space="preserve">Provenance is well understood in the context of art or digital libraries, where it respectively refers to the documented history of an art object, or the documentation of processes in a digital object's life cycle. </w:t>
      </w:r>
      <w:r w:rsidR="007B6E45" w:rsidRPr="007B6E45">
        <w:t>In 2006</w:t>
      </w:r>
      <w:r w:rsidR="00EE09F1">
        <w:t>,</w:t>
      </w:r>
      <w:r w:rsidR="007B6E45" w:rsidRPr="007B6E45">
        <w:t xml:space="preserve"> at </w:t>
      </w:r>
      <w:r w:rsidR="00EE09F1">
        <w:t xml:space="preserve">the </w:t>
      </w:r>
      <w:r w:rsidR="007B6E45" w:rsidRPr="007B6E45">
        <w:rPr>
          <w:i/>
        </w:rPr>
        <w:t>International Provenance and Annotation Workshop</w:t>
      </w:r>
      <w:r w:rsidR="00EE09F1">
        <w:rPr>
          <w:i/>
        </w:rPr>
        <w:t>,</w:t>
      </w:r>
      <w:r w:rsidR="007B6E45" w:rsidRPr="007B6E45">
        <w:t xml:space="preserve"> the participants were interested in </w:t>
      </w:r>
      <w:r w:rsidR="007B6E45">
        <w:t>the issues of data provenance, documentation, derivation and annotation. As a result, the Open Provenance Model</w:t>
      </w:r>
      <w:r w:rsidR="00FD661B">
        <w:t xml:space="preserve"> (OPM)</w:t>
      </w:r>
      <w:r w:rsidR="00DB2EB2">
        <w:t xml:space="preserve"> </w:t>
      </w:r>
      <w:r>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fldChar w:fldCharType="separate"/>
      </w:r>
      <w:r w:rsidR="00446950" w:rsidRPr="00446950">
        <w:rPr>
          <w:szCs w:val="21"/>
        </w:rPr>
        <w:t>[Moreau et al. 2011]</w:t>
      </w:r>
      <w:r>
        <w:fldChar w:fldCharType="end"/>
      </w:r>
      <w:r w:rsidR="007B6E45">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1C3D3C">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C3D3C">
        <w:fldChar w:fldCharType="separate"/>
      </w:r>
      <w:r w:rsidR="00446950" w:rsidRPr="00446950">
        <w:rPr>
          <w:szCs w:val="21"/>
        </w:rPr>
        <w:t>[Moreau et al. 2011]</w:t>
      </w:r>
      <w:r w:rsidR="001C3D3C">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1C3D3C">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1C3D3C">
        <w:fldChar w:fldCharType="separate"/>
      </w:r>
      <w:r w:rsidR="00446950" w:rsidRPr="00446950">
        <w:rPr>
          <w:szCs w:val="21"/>
        </w:rPr>
        <w:t>[2011]</w:t>
      </w:r>
      <w:r w:rsidR="001C3D3C">
        <w:fldChar w:fldCharType="end"/>
      </w:r>
      <w:r w:rsidRPr="007B6E45">
        <w:t>, a provenance graph is a record of a past or curren</w:t>
      </w:r>
      <w:r>
        <w:t>t execution</w:t>
      </w:r>
      <w:r w:rsidRPr="007B6E45">
        <w:t>, and not a description of something that could happen in the future.</w:t>
      </w:r>
      <w:r>
        <w:t xml:space="preserve"> </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 xml:space="preserve">The edges of the graph belong to one of the categories described in </w:t>
      </w:r>
      <w:r w:rsidR="001C3D3C">
        <w:fldChar w:fldCharType="begin"/>
      </w:r>
      <w:r w:rsidR="00773048">
        <w:instrText xml:space="preserve"> REF _Ref330393387 \h </w:instrText>
      </w:r>
      <w:r w:rsidR="001C3D3C">
        <w:fldChar w:fldCharType="separate"/>
      </w:r>
      <w:r w:rsidR="00EF2E52">
        <w:t xml:space="preserve">Figure </w:t>
      </w:r>
      <w:r w:rsidR="00EF2E52">
        <w:rPr>
          <w:noProof/>
        </w:rPr>
        <w:t>1</w:t>
      </w:r>
      <w:r w:rsidR="001C3D3C">
        <w:fldChar w:fldCharType="end"/>
      </w:r>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1C3D3C">
        <w:fldChar w:fldCharType="begin"/>
      </w:r>
      <w:r w:rsidR="00AA1CCC">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1C3D3C">
        <w:fldChar w:fldCharType="separate"/>
      </w:r>
      <w:r w:rsidR="00AA1CCC" w:rsidRPr="00446950">
        <w:rPr>
          <w:szCs w:val="21"/>
        </w:rPr>
        <w:t>[2011]</w:t>
      </w:r>
      <w:r w:rsidR="001C3D3C">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t>Process Triggered by Process</w:t>
      </w:r>
      <w:r w:rsidRPr="00680A3A">
        <w:t xml:space="preserve">: An edge </w:t>
      </w:r>
      <w:r w:rsidR="00FD419C">
        <w:t>[</w:t>
      </w:r>
      <w:r w:rsidRPr="00FD419C">
        <w:rPr>
          <w:i/>
        </w:rPr>
        <w:t>was triggered by</w:t>
      </w:r>
      <w:r w:rsidR="00FD419C">
        <w:t>]</w:t>
      </w:r>
      <w:r w:rsidRPr="00680A3A">
        <w:t xml:space="preserve"> from a process P</w:t>
      </w:r>
      <w:r w:rsidRPr="00B5681A">
        <w:rPr>
          <w:vertAlign w:val="subscript"/>
          <w:rPrChange w:id="9" w:author="Kohwalter" w:date="2012-09-12T16:12:00Z">
            <w:rPr/>
          </w:rPrChange>
        </w:rPr>
        <w:t>2</w:t>
      </w:r>
      <w:r w:rsidRPr="00680A3A">
        <w:t xml:space="preserve"> to a process P</w:t>
      </w:r>
      <w:r w:rsidRPr="00B5681A">
        <w:rPr>
          <w:vertAlign w:val="subscript"/>
          <w:rPrChange w:id="10" w:author="Kohwalter" w:date="2012-09-12T16:13:00Z">
            <w:rPr/>
          </w:rPrChange>
        </w:rPr>
        <w:t>1</w:t>
      </w:r>
      <w:r w:rsidRPr="00680A3A">
        <w:t xml:space="preserve"> is a causal dependency that indicates that the start of process P</w:t>
      </w:r>
      <w:r w:rsidRPr="00B5681A">
        <w:rPr>
          <w:vertAlign w:val="subscript"/>
          <w:rPrChange w:id="11" w:author="Kohwalter" w:date="2012-09-12T16:13:00Z">
            <w:rPr/>
          </w:rPrChange>
        </w:rPr>
        <w:t>1</w:t>
      </w:r>
      <w:r w:rsidRPr="00680A3A">
        <w:t xml:space="preserve"> was required for P</w:t>
      </w:r>
      <w:r w:rsidRPr="00B5681A">
        <w:rPr>
          <w:vertAlign w:val="subscript"/>
          <w:rPrChange w:id="12" w:author="Kohwalter" w:date="2012-09-12T16:12:00Z">
            <w:rPr/>
          </w:rPrChange>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Pr="00B5681A">
        <w:rPr>
          <w:vertAlign w:val="subscript"/>
          <w:rPrChange w:id="13" w:author="Kohwalter" w:date="2012-09-12T16:12:00Z">
            <w:rPr/>
          </w:rPrChange>
        </w:rPr>
        <w:t>2</w:t>
      </w:r>
      <w:r w:rsidRPr="00680A3A">
        <w:t xml:space="preserve"> to artifact A</w:t>
      </w:r>
      <w:r w:rsidRPr="00B5681A">
        <w:rPr>
          <w:vertAlign w:val="subscript"/>
          <w:rPrChange w:id="14" w:author="Kohwalter" w:date="2012-09-12T16:12:00Z">
            <w:rPr/>
          </w:rPrChange>
        </w:rPr>
        <w:t>1</w:t>
      </w:r>
      <w:r w:rsidRPr="00680A3A">
        <w:t xml:space="preserve"> is a causal relationship that indicates that artifact A</w:t>
      </w:r>
      <w:r w:rsidRPr="00B5681A">
        <w:rPr>
          <w:vertAlign w:val="subscript"/>
          <w:rPrChange w:id="15" w:author="Kohwalter" w:date="2012-09-12T16:12:00Z">
            <w:rPr/>
          </w:rPrChange>
        </w:rPr>
        <w:t>1</w:t>
      </w:r>
      <w:r w:rsidRPr="00680A3A">
        <w:t xml:space="preserve"> should have been generated for A</w:t>
      </w:r>
      <w:r w:rsidRPr="00B5681A">
        <w:rPr>
          <w:vertAlign w:val="subscript"/>
          <w:rPrChange w:id="16" w:author="Kohwalter" w:date="2012-09-12T16:12:00Z">
            <w:rPr/>
          </w:rPrChange>
        </w:rPr>
        <w:t>2</w:t>
      </w:r>
      <w:r w:rsidRPr="00680A3A">
        <w:t xml:space="preserve"> to be generated.  The piece of </w:t>
      </w:r>
      <w:r w:rsidRPr="00680A3A">
        <w:lastRenderedPageBreak/>
        <w:t>state associated with A</w:t>
      </w:r>
      <w:r w:rsidRPr="00B5681A">
        <w:rPr>
          <w:vertAlign w:val="subscript"/>
          <w:rPrChange w:id="17" w:author="Kohwalter" w:date="2012-09-12T16:12:00Z">
            <w:rPr/>
          </w:rPrChange>
        </w:rPr>
        <w:t>2</w:t>
      </w:r>
      <w:r w:rsidRPr="00680A3A">
        <w:t xml:space="preserve"> is dependent on the presence of </w:t>
      </w:r>
      <w:r w:rsidRPr="00B5681A">
        <w:rPr>
          <w:vertAlign w:val="subscript"/>
          <w:rPrChange w:id="18" w:author="Kohwalter" w:date="2012-09-12T16:12:00Z">
            <w:rPr/>
          </w:rPrChange>
        </w:rPr>
        <w:t>A1</w:t>
      </w:r>
      <w:r w:rsidRPr="00680A3A">
        <w:t xml:space="preserve"> or on the piece of state associated with A</w:t>
      </w:r>
      <w:r w:rsidRPr="00B5681A">
        <w:rPr>
          <w:vertAlign w:val="subscript"/>
          <w:rPrChange w:id="19" w:author="Kohwalter" w:date="2012-09-12T16:12:00Z">
            <w:rPr/>
          </w:rPrChange>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 xml:space="preserve">In </w:t>
      </w:r>
      <w:r w:rsidR="001C3D3C">
        <w:fldChar w:fldCharType="begin"/>
      </w:r>
      <w:r w:rsidR="00773048">
        <w:instrText xml:space="preserve"> REF _Ref330393387 \h </w:instrText>
      </w:r>
      <w:r w:rsidR="001C3D3C">
        <w:fldChar w:fldCharType="separate"/>
      </w:r>
      <w:r w:rsidR="00EF2E52">
        <w:t xml:space="preserve">Figure </w:t>
      </w:r>
      <w:r w:rsidR="00EF2E52">
        <w:rPr>
          <w:noProof/>
        </w:rPr>
        <w:t>1</w:t>
      </w:r>
      <w:r w:rsidR="001C3D3C">
        <w:fldChar w:fldCharType="end"/>
      </w:r>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D03BCE" w:rsidRPr="00FC4BDC">
        <w:rPr>
          <w:vertAlign w:val="subscript"/>
          <w:rPrChange w:id="20" w:author="Kohwalter" w:date="2012-09-12T16:12:00Z">
            <w:rPr/>
          </w:rPrChange>
        </w:rPr>
        <w:t>2</w:t>
      </w:r>
      <w:r w:rsidR="00D03BCE">
        <w:t xml:space="preserve"> was derived from another artifact A</w:t>
      </w:r>
      <w:r w:rsidR="00D03BCE" w:rsidRPr="00FC4BDC">
        <w:rPr>
          <w:vertAlign w:val="subscript"/>
          <w:rPrChange w:id="21" w:author="Kohwalter" w:date="2012-09-12T16:12:00Z">
            <w:rPr/>
          </w:rPrChange>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680A3A" w:rsidP="008F58A9">
      <w:pPr>
        <w:ind w:right="0"/>
        <w:jc w:val="both"/>
      </w:pPr>
      <w:r>
        <w:rPr>
          <w:noProof/>
        </w:rPr>
        <w:drawing>
          <wp:anchor distT="0" distB="0" distL="114300" distR="114300" simplePos="0" relativeHeight="251670528" behindDoc="0" locked="0" layoutInCell="1" allowOverlap="1">
            <wp:simplePos x="0" y="0"/>
            <wp:positionH relativeFrom="margin">
              <wp:align>right</wp:align>
            </wp:positionH>
            <wp:positionV relativeFrom="margin">
              <wp:posOffset>6935470</wp:posOffset>
            </wp:positionV>
            <wp:extent cx="2819400" cy="1809750"/>
            <wp:effectExtent l="1905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819400" cy="1809750"/>
                    </a:xfrm>
                    <a:prstGeom prst="rect">
                      <a:avLst/>
                    </a:prstGeom>
                    <a:noFill/>
                    <a:ln w="9525">
                      <a:noFill/>
                      <a:miter lim="800000"/>
                      <a:headEnd/>
                      <a:tailEnd/>
                    </a:ln>
                  </pic:spPr>
                </pic:pic>
              </a:graphicData>
            </a:graphic>
          </wp:anchor>
        </w:drawing>
      </w:r>
      <w:r w:rsidR="00D3669E">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400D6F">
        <w:rPr>
          <w:i/>
        </w:rPr>
        <w:t xml:space="preserve">creation </w:t>
      </w:r>
      <w:r w:rsidR="00400D6F">
        <w:t xml:space="preserve"> and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his way, the model allows for an interval of accuracy to support the granularity used to represent time. With this, it is possible to state that an artifact was used no earlier than time t</w:t>
      </w:r>
      <w:r w:rsidR="00B50DC0" w:rsidRPr="00FC4BDC">
        <w:rPr>
          <w:vertAlign w:val="subscript"/>
          <w:rPrChange w:id="22" w:author="Kohwalter" w:date="2012-09-12T16:12:00Z">
            <w:rPr/>
          </w:rPrChange>
        </w:rPr>
        <w:t>1</w:t>
      </w:r>
      <w:r w:rsidR="00B50DC0">
        <w:t xml:space="preserve"> and no later than time t</w:t>
      </w:r>
      <w:r w:rsidR="00B50DC0" w:rsidRPr="00FC4BDC">
        <w:rPr>
          <w:vertAlign w:val="subscript"/>
          <w:rPrChange w:id="23" w:author="Kohwalter" w:date="2012-09-12T16:12:00Z">
            <w:rPr/>
          </w:rPrChange>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r w:rsidR="001C3D3C">
        <w:fldChar w:fldCharType="begin"/>
      </w:r>
      <w:r w:rsidR="00680A3A">
        <w:instrText xml:space="preserve"> REF _Ref330393387 \h </w:instrText>
      </w:r>
      <w:r w:rsidR="001C3D3C">
        <w:fldChar w:fldCharType="separate"/>
      </w:r>
      <w:r w:rsidR="00EF2E52">
        <w:t xml:space="preserve">Figure </w:t>
      </w:r>
      <w:r w:rsidR="00EF2E52">
        <w:rPr>
          <w:noProof/>
        </w:rPr>
        <w:t>1</w:t>
      </w:r>
      <w:r w:rsidR="001C3D3C">
        <w:fldChar w:fldCharType="end"/>
      </w:r>
      <w:r w:rsidR="00680A3A">
        <w:t xml:space="preserve"> </w:t>
      </w:r>
      <w:r w:rsidR="00B50DC0">
        <w:t xml:space="preserve">indicate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 xml:space="preserve">was generated </w:t>
      </w:r>
      <w:r w:rsidR="00B50DC0" w:rsidRPr="000654CD">
        <w:rPr>
          <w:i/>
        </w:rPr>
        <w:lastRenderedPageBreak/>
        <w:t>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D46013" w:rsidRPr="00FC4BDC">
        <w:rPr>
          <w:vertAlign w:val="subscript"/>
          <w:rPrChange w:id="24" w:author="Kohwalter" w:date="2012-09-12T16:11:00Z">
            <w:rPr/>
          </w:rPrChange>
        </w:rPr>
        <w:t>1</w:t>
      </w:r>
      <w:r w:rsidR="00D46013">
        <w:t xml:space="preserve"> happened before P</w:t>
      </w:r>
      <w:r w:rsidR="00D46013" w:rsidRPr="00FC4BDC">
        <w:rPr>
          <w:vertAlign w:val="subscript"/>
          <w:rPrChange w:id="25" w:author="Kohwalter" w:date="2012-09-12T16:11:00Z">
            <w:rPr/>
          </w:rPrChange>
        </w:rPr>
        <w:t>2</w:t>
      </w:r>
      <w:r w:rsidR="00D46013">
        <w:t xml:space="preserve"> is not enough information to infer that P</w:t>
      </w:r>
      <w:r w:rsidR="00D46013" w:rsidRPr="00FC4BDC">
        <w:rPr>
          <w:vertAlign w:val="subscript"/>
          <w:rPrChange w:id="26" w:author="Kohwalter" w:date="2012-09-12T16:11:00Z">
            <w:rPr/>
          </w:rPrChange>
        </w:rPr>
        <w:t>1</w:t>
      </w:r>
      <w:r w:rsidR="00D46013">
        <w:t xml:space="preserve"> caused P</w:t>
      </w:r>
      <w:r w:rsidR="00D46013" w:rsidRPr="00FC4BDC">
        <w:rPr>
          <w:vertAlign w:val="subscript"/>
          <w:rPrChange w:id="27" w:author="Kohwalter" w:date="2012-09-12T16:11:00Z">
            <w:rPr/>
          </w:rPrChange>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3809E3" w:rsidRDefault="00D3669E" w:rsidP="00D940E9">
      <w:pPr>
        <w:ind w:right="0"/>
        <w:jc w:val="both"/>
      </w:pPr>
      <w:r>
        <w:tab/>
      </w:r>
      <w:r w:rsidR="003809E3" w:rsidRPr="00DC3B53">
        <w:t xml:space="preserve">For completion rules, there is the artifact elimination, also known as forward transformation. </w:t>
      </w:r>
      <w:fldSimple w:instr=" REF _Ref330393498 \h  \* MERGEFORMAT ">
        <w:r w:rsidR="00EF2E52" w:rsidRPr="00FC4BDC">
          <w:rPr>
            <w:rPrChange w:id="28" w:author="Kohwalter" w:date="2012-09-12T16:07:00Z">
              <w:rPr>
                <w:sz w:val="18"/>
                <w:szCs w:val="18"/>
              </w:rPr>
            </w:rPrChange>
          </w:rPr>
          <w:t xml:space="preserve">Figure </w:t>
        </w:r>
        <w:r w:rsidR="00EF2E52" w:rsidRPr="00FC4BDC">
          <w:rPr>
            <w:noProof/>
            <w:rPrChange w:id="29" w:author="Kohwalter" w:date="2012-09-12T16:07:00Z">
              <w:rPr>
                <w:noProof/>
                <w:sz w:val="18"/>
                <w:szCs w:val="18"/>
              </w:rPr>
            </w:rPrChange>
          </w:rPr>
          <w:t>2</w:t>
        </w:r>
      </w:fldSimple>
      <w:r w:rsidR="00D940E9">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3809E3" w:rsidRPr="00FC4BDC">
        <w:rPr>
          <w:vertAlign w:val="subscript"/>
          <w:rPrChange w:id="30" w:author="Kohwalter" w:date="2012-09-12T16:11:00Z">
            <w:rPr/>
          </w:rPrChange>
        </w:rPr>
        <w:t>2</w:t>
      </w:r>
      <w:r w:rsidR="003809E3" w:rsidRPr="00DC3B53">
        <w:t xml:space="preserve"> and generated by P</w:t>
      </w:r>
      <w:r w:rsidR="003809E3" w:rsidRPr="00FC4BDC">
        <w:rPr>
          <w:vertAlign w:val="subscript"/>
          <w:rPrChange w:id="31" w:author="Kohwalter" w:date="2012-09-12T16:11:00Z">
            <w:rPr/>
          </w:rPrChange>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fldSimple w:instr=" REF _Ref327088675 \h  \* MERGEFORMAT ">
        <w:r w:rsidR="00EF2E52" w:rsidRPr="004A450C">
          <w:t xml:space="preserve">Figure </w:t>
        </w:r>
        <w:r w:rsidR="00EF2E52" w:rsidRPr="00EF2E52">
          <w:t>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AC44C7">
        <w:t xml:space="preserve"> hides the presence of an intermediary process. 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w:t>
      </w:r>
      <w:r w:rsidR="00AC44C7" w:rsidRPr="00FC4BDC">
        <w:rPr>
          <w:vertAlign w:val="subscript"/>
          <w:rPrChange w:id="32" w:author="Kohwalter" w:date="2012-09-12T16:11:00Z">
            <w:rPr/>
          </w:rPrChange>
        </w:rPr>
        <w:t>1</w:t>
      </w:r>
      <w:r w:rsidR="00AC44C7">
        <w:t xml:space="preserve"> and A</w:t>
      </w:r>
      <w:r w:rsidR="00AC44C7" w:rsidRPr="00FC4BDC">
        <w:rPr>
          <w:vertAlign w:val="subscript"/>
          <w:rPrChange w:id="33" w:author="Kohwalter" w:date="2012-09-12T16:11:00Z">
            <w:rPr/>
          </w:rPrChange>
        </w:rPr>
        <w:t>2</w:t>
      </w:r>
      <w:r w:rsidR="00AC44C7">
        <w:t>.</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1C3D3C" w:rsidP="006754C6">
      <w:pPr>
        <w:ind w:right="0"/>
        <w:jc w:val="both"/>
        <w:rPr>
          <w:i/>
        </w:rPr>
      </w:pPr>
      <w:r w:rsidRPr="001C3D3C">
        <w:rPr>
          <w:noProof/>
        </w:rPr>
        <w:pict>
          <v:shape id="Text Box 9" o:spid="_x0000_s1027" type="#_x0000_t202" style="position:absolute;left:0;text-align:left;margin-left:240.75pt;margin-top:189.65pt;width:222pt;height:32.2pt;z-index:251672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" stroked="f">
            <v:textbox style="mso-next-textbox:#Text Box 9" inset="0,0,0,0">
              <w:txbxContent>
                <w:p w:rsidR="004A450C" w:rsidRPr="004A450C" w:rsidRDefault="004A450C" w:rsidP="00B23F5C">
                  <w:pPr>
                    <w:jc w:val="center"/>
                    <w:rPr>
                      <w:sz w:val="18"/>
                      <w:szCs w:val="18"/>
                    </w:rPr>
                  </w:pPr>
                  <w:bookmarkStart w:id="34" w:name="_Ref330393498"/>
                  <w:r w:rsidRPr="004A450C">
                    <w:rPr>
                      <w:sz w:val="18"/>
                      <w:szCs w:val="18"/>
                    </w:rPr>
                    <w:t xml:space="preserve">Figure </w:t>
                  </w:r>
                  <w:r w:rsidR="001C3D3C" w:rsidRPr="004A450C">
                    <w:rPr>
                      <w:sz w:val="18"/>
                      <w:szCs w:val="18"/>
                    </w:rPr>
                    <w:fldChar w:fldCharType="begin"/>
                  </w:r>
                  <w:r w:rsidRPr="004A450C">
                    <w:rPr>
                      <w:sz w:val="18"/>
                      <w:szCs w:val="18"/>
                    </w:rPr>
                    <w:instrText xml:space="preserve"> SEQ Figure \* ARABIC </w:instrText>
                  </w:r>
                  <w:r w:rsidR="001C3D3C" w:rsidRPr="004A450C">
                    <w:rPr>
                      <w:sz w:val="18"/>
                      <w:szCs w:val="18"/>
                    </w:rPr>
                    <w:fldChar w:fldCharType="separate"/>
                  </w:r>
                  <w:r w:rsidR="00EF2E52">
                    <w:rPr>
                      <w:noProof/>
                      <w:sz w:val="18"/>
                      <w:szCs w:val="18"/>
                    </w:rPr>
                    <w:t>2</w:t>
                  </w:r>
                  <w:r w:rsidR="001C3D3C" w:rsidRPr="004A450C">
                    <w:rPr>
                      <w:noProof/>
                      <w:sz w:val="18"/>
                      <w:szCs w:val="18"/>
                    </w:rPr>
                    <w:fldChar w:fldCharType="end"/>
                  </w:r>
                  <w:bookmarkEnd w:id="34"/>
                  <w:r w:rsidRPr="004A450C">
                    <w:rPr>
                      <w:sz w:val="18"/>
                      <w:szCs w:val="18"/>
                    </w:rPr>
                    <w:t>: Artifact introduction and elimination. Source: [Moreau et al. 2011].</w:t>
                  </w:r>
                </w:p>
              </w:txbxContent>
            </v:textbox>
            <w10:wrap type="topAndBottom" anchorx="margin"/>
          </v:shape>
        </w:pict>
      </w:r>
      <w:r w:rsidR="006754C6" w:rsidRPr="00EB17E1">
        <w:rPr>
          <w:b/>
        </w:rPr>
        <w:t>Multi-step "</w:t>
      </w:r>
      <w:proofErr w:type="spellStart"/>
      <w:r w:rsidR="006754C6" w:rsidRPr="00EB17E1">
        <w:rPr>
          <w:b/>
        </w:rPr>
        <w:t>wasDerivedFrom</w:t>
      </w:r>
      <w:proofErr w:type="spellEnd"/>
      <w:r w:rsidR="006754C6" w:rsidRPr="00EB17E1">
        <w:rPr>
          <w:b/>
        </w:rPr>
        <w:t>"</w:t>
      </w:r>
      <w:r w:rsidR="006754C6" w:rsidRPr="00EB17E1">
        <w:t xml:space="preserve">: </w:t>
      </w:r>
      <w:r w:rsidR="006754C6" w:rsidRPr="00680A3A">
        <w:t>An artifact</w:t>
      </w:r>
      <w:r w:rsidR="00971015">
        <w:rPr>
          <w:i/>
        </w:rPr>
        <w:t xml:space="preserve"> </w:t>
      </w:r>
      <w:r w:rsidR="00680A3A">
        <w:rPr>
          <w:i/>
        </w:rPr>
        <w:t>a</w:t>
      </w:r>
      <w:r w:rsidR="00971015" w:rsidRPr="00FC4BDC">
        <w:rPr>
          <w:i/>
          <w:vertAlign w:val="subscript"/>
          <w:rPrChange w:id="35" w:author="Kohwalter" w:date="2012-09-12T16:08:00Z">
            <w:rPr>
              <w:i/>
            </w:rPr>
          </w:rPrChange>
        </w:rPr>
        <w:t>1</w:t>
      </w:r>
      <w:r w:rsidR="006754C6" w:rsidRPr="00DC3B53">
        <w:rPr>
          <w:i/>
        </w:rPr>
        <w:t xml:space="preserve"> </w:t>
      </w:r>
      <w:r w:rsidR="006754C6" w:rsidRPr="00680A3A">
        <w:t xml:space="preserve">was derived from </w:t>
      </w:r>
      <w:r w:rsidR="00971015">
        <w:rPr>
          <w:i/>
        </w:rPr>
        <w:t>A</w:t>
      </w:r>
      <w:r w:rsidR="00971015" w:rsidRPr="00FC4BDC">
        <w:rPr>
          <w:i/>
          <w:vertAlign w:val="subscript"/>
          <w:rPrChange w:id="36" w:author="Kohwalter" w:date="2012-09-12T16:11:00Z">
            <w:rPr>
              <w:i/>
            </w:rPr>
          </w:rPrChange>
        </w:rPr>
        <w:t>2</w:t>
      </w:r>
      <w:r w:rsidR="006754C6" w:rsidRPr="00680A3A">
        <w:t xml:space="preserve">(possibly using multiple steps), written </w:t>
      </w:r>
      <w:r w:rsidR="006754C6" w:rsidRPr="00680A3A">
        <w:lastRenderedPageBreak/>
        <w:t xml:space="preserve">as </w:t>
      </w:r>
      <w:r w:rsidR="00680A3A">
        <w:rPr>
          <w:i/>
        </w:rPr>
        <w:t>a</w:t>
      </w:r>
      <w:r w:rsidR="00971015" w:rsidRPr="00FC4BDC">
        <w:rPr>
          <w:i/>
          <w:vertAlign w:val="subscript"/>
          <w:rPrChange w:id="37" w:author="Kohwalter" w:date="2012-09-12T16:08:00Z">
            <w:rPr>
              <w:i/>
            </w:rPr>
          </w:rPrChange>
        </w:rPr>
        <w:t>1</w:t>
      </w:r>
      <w:r w:rsidR="006754C6" w:rsidRPr="00DC3B53">
        <w:rPr>
          <w:rFonts w:ascii="CMSY10" w:hAnsi="CMSY10" w:cs="CMSY10"/>
          <w:i/>
        </w:rPr>
        <w:sym w:font="Wingdings" w:char="F0E0"/>
      </w:r>
      <w:r w:rsidR="006754C6" w:rsidRPr="00DC3B53">
        <w:rPr>
          <w:rFonts w:ascii="CMSY10" w:hAnsi="CMSY10" w:cs="CMSY10"/>
          <w:i/>
        </w:rPr>
        <w:t>*</w:t>
      </w:r>
      <w:r w:rsidR="00971015">
        <w:rPr>
          <w:rFonts w:ascii="CMSY10" w:hAnsi="CMSY10" w:cs="CMSY10"/>
          <w:i/>
        </w:rPr>
        <w:t xml:space="preserve"> </w:t>
      </w:r>
      <w:r w:rsidR="00680A3A">
        <w:rPr>
          <w:i/>
        </w:rPr>
        <w:t>a</w:t>
      </w:r>
      <w:r w:rsidR="00971015" w:rsidRPr="00FC4BDC">
        <w:rPr>
          <w:i/>
          <w:vertAlign w:val="subscript"/>
          <w:rPrChange w:id="38" w:author="Kohwalter" w:date="2012-09-12T16:08:00Z">
            <w:rPr>
              <w:i/>
            </w:rPr>
          </w:rPrChange>
        </w:rPr>
        <w:t>2</w:t>
      </w:r>
      <w:r w:rsidR="006754C6" w:rsidRPr="00680A3A">
        <w:t>, if</w:t>
      </w:r>
      <w:r w:rsidR="00971015">
        <w:rPr>
          <w:i/>
        </w:rPr>
        <w:t xml:space="preserve"> </w:t>
      </w:r>
      <w:r w:rsidR="00680A3A" w:rsidRPr="00680A3A">
        <w:rPr>
          <w:i/>
        </w:rPr>
        <w:t>a</w:t>
      </w:r>
      <w:r w:rsidR="00971015" w:rsidRPr="00FC4BDC">
        <w:rPr>
          <w:i/>
          <w:vertAlign w:val="subscript"/>
          <w:rPrChange w:id="39" w:author="Kohwalter" w:date="2012-09-12T16:08:00Z">
            <w:rPr>
              <w:i/>
            </w:rPr>
          </w:rPrChange>
        </w:rPr>
        <w:t>1</w:t>
      </w:r>
      <w:r w:rsidR="006754C6" w:rsidRPr="00680A3A">
        <w:t xml:space="preserve"> was derived from</w:t>
      </w:r>
      <w:r w:rsidR="006754C6" w:rsidRPr="00DC3B53">
        <w:rPr>
          <w:i/>
        </w:rPr>
        <w:t xml:space="preserve"> </w:t>
      </w:r>
      <w:r w:rsidR="006754C6" w:rsidRPr="00DC3B53">
        <w:rPr>
          <w:rFonts w:ascii="CMMI10" w:hAnsi="CMMI10" w:cs="CMMI10"/>
          <w:i/>
        </w:rPr>
        <w:t>a</w:t>
      </w:r>
      <w:r w:rsidR="006754C6" w:rsidRPr="00FC4BDC">
        <w:rPr>
          <w:rFonts w:ascii="CMR7" w:hAnsi="CMR7" w:cs="CMR7"/>
          <w:i/>
          <w:sz w:val="14"/>
          <w:szCs w:val="14"/>
          <w:vertAlign w:val="subscript"/>
          <w:rPrChange w:id="40" w:author="Kohwalter" w:date="2012-09-12T16:08:00Z">
            <w:rPr>
              <w:rFonts w:ascii="CMR7" w:hAnsi="CMR7" w:cs="CMR7"/>
              <w:i/>
              <w:sz w:val="14"/>
              <w:szCs w:val="14"/>
            </w:rPr>
          </w:rPrChange>
        </w:rPr>
        <w:t>2</w:t>
      </w:r>
      <w:r w:rsidR="006754C6" w:rsidRPr="00DC3B53">
        <w:rPr>
          <w:rFonts w:ascii="CMR7" w:hAnsi="CMR7" w:cs="CMR7"/>
          <w:i/>
          <w:sz w:val="14"/>
          <w:szCs w:val="14"/>
        </w:rPr>
        <w:t xml:space="preserve"> </w:t>
      </w:r>
      <w:r w:rsidR="006754C6" w:rsidRPr="00680A3A">
        <w:t xml:space="preserve">or from an artifact that was itself derived from </w:t>
      </w:r>
      <w:r w:rsidR="006754C6" w:rsidRPr="00DC3B53">
        <w:rPr>
          <w:rFonts w:ascii="CMMI10" w:hAnsi="CMMI10" w:cs="CMMI10"/>
          <w:i/>
        </w:rPr>
        <w:t>a</w:t>
      </w:r>
      <w:r w:rsidR="006754C6" w:rsidRPr="00FC4BDC">
        <w:rPr>
          <w:rFonts w:ascii="CMR7" w:hAnsi="CMR7" w:cs="CMR7"/>
          <w:i/>
          <w:sz w:val="14"/>
          <w:szCs w:val="14"/>
          <w:vertAlign w:val="subscript"/>
          <w:rPrChange w:id="41" w:author="Kohwalter" w:date="2012-09-12T16:08:00Z">
            <w:rPr>
              <w:rFonts w:ascii="CMR7" w:hAnsi="CMR7" w:cs="CMR7"/>
              <w:i/>
              <w:sz w:val="14"/>
              <w:szCs w:val="14"/>
            </w:rPr>
          </w:rPrChange>
        </w:rPr>
        <w:t>2</w:t>
      </w:r>
      <w:r w:rsidR="006754C6" w:rsidRPr="00DC3B53">
        <w:rPr>
          <w:rFonts w:ascii="CMR7" w:hAnsi="CMR7" w:cs="CMR7"/>
          <w:i/>
          <w:sz w:val="14"/>
          <w:szCs w:val="14"/>
        </w:rPr>
        <w:t xml:space="preserve"> </w:t>
      </w:r>
      <w:r w:rsidR="006754C6" w:rsidRPr="00680A3A">
        <w:t xml:space="preserve">(possibly using multiple steps). In other words, it is the transitive closure of the edge </w:t>
      </w:r>
      <w:r w:rsidR="00680A3A">
        <w:t>[</w:t>
      </w:r>
      <w:r w:rsidR="006754C6" w:rsidRPr="00680A3A">
        <w:rPr>
          <w:i/>
        </w:rPr>
        <w:t>was derived from</w:t>
      </w:r>
      <w:r w:rsidR="00680A3A">
        <w:t>]</w:t>
      </w:r>
      <w:r w:rsidR="006754C6" w:rsidRPr="00680A3A">
        <w:t xml:space="preserve">. It expresses that artifact </w:t>
      </w:r>
      <w:r w:rsidR="006754C6" w:rsidRPr="00DC3B53">
        <w:rPr>
          <w:rFonts w:ascii="CMMI10" w:hAnsi="CMMI10" w:cs="CMMI10"/>
          <w:i/>
        </w:rPr>
        <w:t>a</w:t>
      </w:r>
      <w:r w:rsidR="006754C6" w:rsidRPr="00FC4BDC">
        <w:rPr>
          <w:rFonts w:ascii="CMR7" w:hAnsi="CMR7" w:cs="CMR7"/>
          <w:i/>
          <w:sz w:val="14"/>
          <w:szCs w:val="14"/>
          <w:vertAlign w:val="subscript"/>
          <w:rPrChange w:id="42" w:author="Kohwalter" w:date="2012-09-12T16:09:00Z">
            <w:rPr>
              <w:rFonts w:ascii="CMR7" w:hAnsi="CMR7" w:cs="CMR7"/>
              <w:i/>
              <w:sz w:val="14"/>
              <w:szCs w:val="14"/>
            </w:rPr>
          </w:rPrChange>
        </w:rPr>
        <w:t>2</w:t>
      </w:r>
      <w:r w:rsidR="006754C6" w:rsidRPr="00DC3B53">
        <w:rPr>
          <w:rFonts w:ascii="CMR7" w:hAnsi="CMR7" w:cs="CMR7"/>
          <w:i/>
          <w:sz w:val="14"/>
          <w:szCs w:val="14"/>
        </w:rPr>
        <w:t xml:space="preserve"> </w:t>
      </w:r>
      <w:r w:rsidR="006754C6" w:rsidRPr="00680A3A">
        <w:t>had an influence on artifact</w:t>
      </w:r>
      <w:r w:rsidR="006754C6" w:rsidRPr="00DC3B53">
        <w:rPr>
          <w:i/>
        </w:rPr>
        <w:t xml:space="preserve"> </w:t>
      </w:r>
      <w:r w:rsidR="006754C6" w:rsidRPr="00DC3B53">
        <w:rPr>
          <w:rFonts w:ascii="CMMI10" w:hAnsi="CMMI10" w:cs="CMMI10"/>
          <w:i/>
        </w:rPr>
        <w:t>a</w:t>
      </w:r>
      <w:r w:rsidR="006754C6" w:rsidRPr="00FC4BDC">
        <w:rPr>
          <w:rFonts w:ascii="CMR7" w:hAnsi="CMR7" w:cs="CMR7"/>
          <w:i/>
          <w:sz w:val="14"/>
          <w:szCs w:val="14"/>
          <w:vertAlign w:val="subscript"/>
          <w:rPrChange w:id="43" w:author="Kohwalter" w:date="2012-09-12T16:09:00Z">
            <w:rPr>
              <w:rFonts w:ascii="CMR7" w:hAnsi="CMR7" w:cs="CMR7"/>
              <w:i/>
              <w:sz w:val="14"/>
              <w:szCs w:val="14"/>
            </w:rPr>
          </w:rPrChange>
        </w:rPr>
        <w:t>1</w:t>
      </w:r>
      <w:r w:rsidR="006754C6" w:rsidRPr="00DC3B53">
        <w:rPr>
          <w:i/>
        </w:rPr>
        <w:t>.</w:t>
      </w:r>
    </w:p>
    <w:p w:rsidR="00011B71" w:rsidRDefault="000028EB" w:rsidP="00F75F1F">
      <w:pPr>
        <w:keepNext/>
        <w:ind w:right="0"/>
        <w:jc w:val="center"/>
      </w:pPr>
      <w:r>
        <w:rPr>
          <w:noProof/>
        </w:rPr>
        <w:drawing>
          <wp:inline distT="0" distB="0" distL="0" distR="0">
            <wp:extent cx="2791448" cy="1152525"/>
            <wp:effectExtent l="19050" t="0" r="890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BB07F2" w:rsidRPr="004A450C" w:rsidRDefault="00011B71" w:rsidP="00557004">
      <w:pPr>
        <w:pStyle w:val="Caption"/>
        <w:ind w:right="0"/>
        <w:jc w:val="center"/>
        <w:rPr>
          <w:b w:val="0"/>
        </w:rPr>
      </w:pPr>
      <w:bookmarkStart w:id="44" w:name="_Ref327088675"/>
      <w:r w:rsidRPr="004A450C">
        <w:rPr>
          <w:b w:val="0"/>
        </w:rPr>
        <w:t xml:space="preserve">Figure </w:t>
      </w:r>
      <w:r w:rsidR="001C3D3C" w:rsidRPr="004A450C">
        <w:rPr>
          <w:b w:val="0"/>
        </w:rPr>
        <w:fldChar w:fldCharType="begin"/>
      </w:r>
      <w:r w:rsidR="00E701EB" w:rsidRPr="004A450C">
        <w:rPr>
          <w:b w:val="0"/>
        </w:rPr>
        <w:instrText xml:space="preserve"> SEQ Figure \* ARABIC </w:instrText>
      </w:r>
      <w:r w:rsidR="001C3D3C" w:rsidRPr="004A450C">
        <w:rPr>
          <w:b w:val="0"/>
        </w:rPr>
        <w:fldChar w:fldCharType="separate"/>
      </w:r>
      <w:r w:rsidR="00EF2E52">
        <w:rPr>
          <w:b w:val="0"/>
          <w:noProof/>
        </w:rPr>
        <w:t>3</w:t>
      </w:r>
      <w:r w:rsidR="001C3D3C" w:rsidRPr="004A450C">
        <w:rPr>
          <w:b w:val="0"/>
        </w:rPr>
        <w:fldChar w:fldCharType="end"/>
      </w:r>
      <w:bookmarkEnd w:id="44"/>
      <w:r w:rsidRPr="004A450C">
        <w:rPr>
          <w:b w:val="0"/>
        </w:rPr>
        <w:t>: Process introduction</w:t>
      </w:r>
      <w:r w:rsidR="00A13D96" w:rsidRPr="004A450C">
        <w:rPr>
          <w:b w:val="0"/>
        </w:rPr>
        <w:t xml:space="preserve">. </w:t>
      </w:r>
      <w:r w:rsidR="007A37AC" w:rsidRPr="004A450C">
        <w:rPr>
          <w:b w:val="0"/>
        </w:rPr>
        <w:t>Source:</w:t>
      </w:r>
      <w:r w:rsidR="00A13D96" w:rsidRPr="004A450C">
        <w:rPr>
          <w:b w:val="0"/>
        </w:rPr>
        <w:t xml:space="preserve"> </w:t>
      </w:r>
      <w:r w:rsidR="001C3D3C" w:rsidRPr="004A450C">
        <w:rPr>
          <w:b w:val="0"/>
        </w:rPr>
        <w:fldChar w:fldCharType="begin"/>
      </w:r>
      <w:r w:rsidR="00EC42EE" w:rsidRPr="004A450C">
        <w:rPr>
          <w:b w:val="0"/>
        </w:rPr>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C3D3C" w:rsidRPr="004A450C">
        <w:rPr>
          <w:b w:val="0"/>
        </w:rPr>
        <w:fldChar w:fldCharType="separate"/>
      </w:r>
      <w:r w:rsidR="00446950" w:rsidRPr="004A450C">
        <w:rPr>
          <w:b w:val="0"/>
          <w:szCs w:val="21"/>
        </w:rPr>
        <w:t>[Moreau et al. 2011]</w:t>
      </w:r>
      <w:r w:rsidR="001C3D3C" w:rsidRPr="004A450C">
        <w:rPr>
          <w:b w:val="0"/>
        </w:rPr>
        <w:fldChar w:fldCharType="end"/>
      </w:r>
      <w:r w:rsidR="00A13D96" w:rsidRPr="004A450C">
        <w:rPr>
          <w:b w:val="0"/>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r w:rsidR="00A45794" w:rsidRPr="00680A3A">
        <w:rPr>
          <w:rFonts w:ascii="CMMI10" w:hAnsi="CMMI10" w:cs="CMMI10"/>
          <w:i/>
        </w:rPr>
        <w:t>a</w:t>
      </w:r>
      <w:r w:rsidR="00A45794" w:rsidRPr="00680A3A">
        <w:rPr>
          <w:rFonts w:ascii="CMMI10" w:hAnsi="CMMI10" w:cs="CMMI10"/>
        </w:rPr>
        <w:t xml:space="preserve"> </w:t>
      </w:r>
      <w:r w:rsidR="00A45794" w:rsidRPr="00680A3A">
        <w:t xml:space="preserve">or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Pr="00FC4BDC">
        <w:rPr>
          <w:rFonts w:ascii="CMR7" w:hAnsi="CMR7" w:cs="CMR7"/>
          <w:b/>
          <w:sz w:val="14"/>
          <w:szCs w:val="14"/>
          <w:vertAlign w:val="subscript"/>
          <w:rPrChange w:id="45" w:author="Kohwalter" w:date="2012-09-12T16:10:00Z">
            <w:rPr>
              <w:rFonts w:ascii="CMR7" w:hAnsi="CMR7" w:cs="CMR7"/>
              <w:b/>
              <w:sz w:val="14"/>
              <w:szCs w:val="14"/>
            </w:rPr>
          </w:rPrChange>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A45794" w:rsidRPr="00FC4BDC">
        <w:rPr>
          <w:rFonts w:ascii="CMR7" w:hAnsi="CMR7" w:cs="CMR7"/>
          <w:i/>
          <w:sz w:val="14"/>
          <w:szCs w:val="14"/>
          <w:vertAlign w:val="subscript"/>
          <w:rPrChange w:id="46" w:author="Kohwalter" w:date="2012-09-12T16:09:00Z">
            <w:rPr>
              <w:rFonts w:ascii="CMR7" w:hAnsi="CMR7" w:cs="CMR7"/>
              <w:i/>
              <w:sz w:val="14"/>
              <w:szCs w:val="14"/>
            </w:rPr>
          </w:rPrChange>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A45794" w:rsidRPr="00FC4BDC">
        <w:rPr>
          <w:rFonts w:ascii="CMR7" w:hAnsi="CMR7" w:cs="CMR7"/>
          <w:i/>
          <w:sz w:val="14"/>
          <w:szCs w:val="14"/>
          <w:vertAlign w:val="subscript"/>
          <w:rPrChange w:id="47" w:author="Kohwalter" w:date="2012-09-12T16:09:00Z">
            <w:rPr>
              <w:rFonts w:ascii="CMR7" w:hAnsi="CMR7" w:cs="CMR7"/>
              <w:i/>
              <w:sz w:val="14"/>
              <w:szCs w:val="14"/>
            </w:rPr>
          </w:rPrChange>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A45794" w:rsidRPr="00FC4BDC">
        <w:rPr>
          <w:rFonts w:ascii="CMR7" w:hAnsi="CMR7" w:cs="CMR7"/>
          <w:i/>
          <w:sz w:val="14"/>
          <w:szCs w:val="14"/>
          <w:vertAlign w:val="subscript"/>
          <w:rPrChange w:id="48" w:author="Kohwalter" w:date="2012-09-12T16:09:00Z">
            <w:rPr>
              <w:rFonts w:ascii="CMR7" w:hAnsi="CMR7" w:cs="CMR7"/>
              <w:i/>
              <w:sz w:val="14"/>
              <w:szCs w:val="14"/>
            </w:rPr>
          </w:rPrChange>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A45794" w:rsidRPr="00FC4BDC">
        <w:rPr>
          <w:rFonts w:ascii="CMR7" w:hAnsi="CMR7" w:cs="CMR7"/>
          <w:i/>
          <w:sz w:val="14"/>
          <w:szCs w:val="14"/>
          <w:vertAlign w:val="subscript"/>
          <w:rPrChange w:id="49" w:author="Kohwalter" w:date="2012-09-12T16:09:00Z">
            <w:rPr>
              <w:rFonts w:ascii="CMR7" w:hAnsi="CMR7" w:cs="CMR7"/>
              <w:i/>
              <w:sz w:val="14"/>
              <w:szCs w:val="14"/>
            </w:rPr>
          </w:rPrChange>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342C99">
        <w:t xml:space="preserve"> </w:t>
      </w:r>
      <w:fldSimple w:instr=" REF _Ref327097852 \h  \* MERGEFORMAT ">
        <w:r w:rsidR="00EF2E52" w:rsidRPr="004A450C">
          <w:t xml:space="preserve">Figure </w:t>
        </w:r>
        <w:r w:rsidR="00EF2E52" w:rsidRPr="00EF2E52">
          <w:t>4</w:t>
        </w:r>
      </w:fldSimple>
      <w:r w:rsidR="00930AD9">
        <w:t xml:space="preserve">, it is possible to infer that process </w:t>
      </w:r>
      <w:r w:rsidR="00930AD9" w:rsidRPr="00680A3A">
        <w:rPr>
          <w:i/>
        </w:rPr>
        <w:t>p</w:t>
      </w:r>
      <w:r w:rsidR="00930AD9" w:rsidRPr="00FC4BDC">
        <w:rPr>
          <w:i/>
          <w:vertAlign w:val="subscript"/>
          <w:rPrChange w:id="50" w:author="Kohwalter" w:date="2012-09-12T16:09:00Z">
            <w:rPr>
              <w:i/>
            </w:rPr>
          </w:rPrChange>
        </w:rPr>
        <w:t>2</w:t>
      </w:r>
      <w:r w:rsidR="00930AD9">
        <w:t xml:space="preserve"> was triggered by </w:t>
      </w:r>
      <w:r w:rsidR="00930AD9" w:rsidRPr="00680A3A">
        <w:rPr>
          <w:i/>
        </w:rPr>
        <w:t>p</w:t>
      </w:r>
      <w:r w:rsidR="00930AD9" w:rsidRPr="00FC4BDC">
        <w:rPr>
          <w:i/>
          <w:vertAlign w:val="subscript"/>
          <w:rPrChange w:id="51" w:author="Kohwalter" w:date="2012-09-12T16:09:00Z">
            <w:rPr>
              <w:i/>
            </w:rPr>
          </w:rPrChange>
        </w:rPr>
        <w:t>1</w:t>
      </w:r>
      <w:r w:rsidR="00930AD9">
        <w:t xml:space="preserve">, omitting the fact </w:t>
      </w:r>
      <w:r w:rsidR="00400D6F">
        <w:t xml:space="preserve">that </w:t>
      </w:r>
      <w:r w:rsidR="00930AD9" w:rsidRPr="00680A3A">
        <w:rPr>
          <w:i/>
        </w:rPr>
        <w:t>p</w:t>
      </w:r>
      <w:r w:rsidR="00930AD9" w:rsidRPr="00FC4BDC">
        <w:rPr>
          <w:i/>
          <w:vertAlign w:val="subscript"/>
          <w:rPrChange w:id="52" w:author="Kohwalter" w:date="2012-09-12T16:09:00Z">
            <w:rPr>
              <w:i/>
            </w:rPr>
          </w:rPrChange>
        </w:rPr>
        <w:t>2</w:t>
      </w:r>
      <w:r w:rsidR="00930AD9">
        <w:t xml:space="preserve"> used </w:t>
      </w:r>
      <w:r w:rsidR="00930AD9" w:rsidRPr="00680A3A">
        <w:rPr>
          <w:i/>
        </w:rPr>
        <w:t>a</w:t>
      </w:r>
      <w:r w:rsidR="00930AD9" w:rsidRPr="00FC4BDC">
        <w:rPr>
          <w:i/>
          <w:vertAlign w:val="subscript"/>
          <w:rPrChange w:id="53" w:author="Kohwalter" w:date="2012-09-12T16:09:00Z">
            <w:rPr>
              <w:i/>
            </w:rPr>
          </w:rPrChange>
        </w:rPr>
        <w:t>3</w:t>
      </w:r>
      <w:r w:rsidR="00930AD9">
        <w:t xml:space="preserve">, which was derived from </w:t>
      </w:r>
      <w:r w:rsidR="00930AD9" w:rsidRPr="00680A3A">
        <w:rPr>
          <w:i/>
        </w:rPr>
        <w:t>a</w:t>
      </w:r>
      <w:r w:rsidR="00930AD9" w:rsidRPr="00FC4BDC">
        <w:rPr>
          <w:i/>
          <w:vertAlign w:val="subscript"/>
          <w:rPrChange w:id="54" w:author="Kohwalter" w:date="2012-09-12T16:09:00Z">
            <w:rPr>
              <w:i/>
            </w:rPr>
          </w:rPrChange>
        </w:rPr>
        <w:t>2</w:t>
      </w:r>
      <w:r w:rsidR="00930AD9">
        <w:t xml:space="preserve"> that in turn was derived from </w:t>
      </w:r>
      <w:r w:rsidR="00930AD9" w:rsidRPr="00680A3A">
        <w:rPr>
          <w:i/>
        </w:rPr>
        <w:t>a</w:t>
      </w:r>
      <w:r w:rsidR="00930AD9" w:rsidRPr="00FC4BDC">
        <w:rPr>
          <w:i/>
          <w:vertAlign w:val="subscript"/>
          <w:rPrChange w:id="55" w:author="Kohwalter" w:date="2012-09-12T16:09:00Z">
            <w:rPr>
              <w:i/>
            </w:rPr>
          </w:rPrChange>
        </w:rPr>
        <w:t>1</w:t>
      </w:r>
      <w:r w:rsidR="00930AD9">
        <w:t xml:space="preserve">, which was generated by </w:t>
      </w:r>
      <w:r w:rsidR="00930AD9" w:rsidRPr="00680A3A">
        <w:rPr>
          <w:i/>
        </w:rPr>
        <w:t>p</w:t>
      </w:r>
      <w:r w:rsidR="00930AD9" w:rsidRPr="00FC4BDC">
        <w:rPr>
          <w:i/>
          <w:vertAlign w:val="subscript"/>
          <w:rPrChange w:id="56" w:author="Kohwalter" w:date="2012-09-12T16:09:00Z">
            <w:rPr>
              <w:i/>
            </w:rPr>
          </w:rPrChange>
        </w:rPr>
        <w:t>1</w:t>
      </w:r>
      <w:r w:rsidR="00930AD9">
        <w:t xml:space="preserve">. Other inferences are also illustrated in </w:t>
      </w:r>
      <w:fldSimple w:instr=" REF _Ref327097852 \h  \* MERGEFORMAT ">
        <w:r w:rsidR="00EF2E52" w:rsidRPr="004A450C">
          <w:t xml:space="preserve">Figure </w:t>
        </w:r>
        <w:r w:rsidR="00EF2E52" w:rsidRPr="00EF2E52">
          <w:rPr>
            <w:noProof/>
          </w:rPr>
          <w:t>4</w:t>
        </w:r>
      </w:fldSimple>
      <w:r w:rsidR="00930AD9">
        <w:t>.</w:t>
      </w:r>
    </w:p>
    <w:p w:rsidR="00121EDC" w:rsidRDefault="00025106" w:rsidP="00E645B1">
      <w:pPr>
        <w:ind w:right="0"/>
        <w:jc w:val="both"/>
      </w:pPr>
      <w:r>
        <w:rPr>
          <w:noProof/>
        </w:rPr>
        <w:drawing>
          <wp:inline distT="0" distB="0" distL="0" distR="0">
            <wp:extent cx="2819400" cy="217170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121EDC" w:rsidRPr="004A450C" w:rsidRDefault="00121EDC" w:rsidP="00F75F1F">
      <w:pPr>
        <w:pStyle w:val="Caption"/>
        <w:ind w:right="0"/>
        <w:jc w:val="center"/>
        <w:rPr>
          <w:b w:val="0"/>
        </w:rPr>
      </w:pPr>
      <w:bookmarkStart w:id="57" w:name="_Ref327097852"/>
      <w:r w:rsidRPr="004A450C">
        <w:rPr>
          <w:b w:val="0"/>
        </w:rPr>
        <w:t xml:space="preserve">Figure </w:t>
      </w:r>
      <w:r w:rsidR="001C3D3C" w:rsidRPr="004A450C">
        <w:rPr>
          <w:b w:val="0"/>
        </w:rPr>
        <w:fldChar w:fldCharType="begin"/>
      </w:r>
      <w:r w:rsidR="00E701EB" w:rsidRPr="004A450C">
        <w:rPr>
          <w:b w:val="0"/>
        </w:rPr>
        <w:instrText xml:space="preserve"> SEQ Figure \* ARABIC </w:instrText>
      </w:r>
      <w:r w:rsidR="001C3D3C" w:rsidRPr="004A450C">
        <w:rPr>
          <w:b w:val="0"/>
        </w:rPr>
        <w:fldChar w:fldCharType="separate"/>
      </w:r>
      <w:r w:rsidR="00EF2E52">
        <w:rPr>
          <w:b w:val="0"/>
          <w:noProof/>
        </w:rPr>
        <w:t>4</w:t>
      </w:r>
      <w:r w:rsidR="001C3D3C" w:rsidRPr="004A450C">
        <w:rPr>
          <w:b w:val="0"/>
        </w:rPr>
        <w:fldChar w:fldCharType="end"/>
      </w:r>
      <w:bookmarkEnd w:id="57"/>
      <w:r w:rsidRPr="004A450C">
        <w:rPr>
          <w:b w:val="0"/>
        </w:rPr>
        <w:t>: Inference</w:t>
      </w:r>
      <w:r w:rsidR="00A13D96" w:rsidRPr="004A450C">
        <w:rPr>
          <w:b w:val="0"/>
        </w:rPr>
        <w:t xml:space="preserve">. </w:t>
      </w:r>
      <w:r w:rsidR="007A37AC" w:rsidRPr="004A450C">
        <w:rPr>
          <w:b w:val="0"/>
        </w:rPr>
        <w:t>Source:</w:t>
      </w:r>
      <w:r w:rsidR="00A13D96" w:rsidRPr="004A450C">
        <w:rPr>
          <w:b w:val="0"/>
        </w:rPr>
        <w:t xml:space="preserve"> </w:t>
      </w:r>
      <w:r w:rsidR="001C3D3C" w:rsidRPr="004A450C">
        <w:rPr>
          <w:b w:val="0"/>
        </w:rPr>
        <w:fldChar w:fldCharType="begin"/>
      </w:r>
      <w:r w:rsidR="00EC42EE" w:rsidRPr="004A450C">
        <w:rPr>
          <w:b w:val="0"/>
        </w:rPr>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C3D3C" w:rsidRPr="004A450C">
        <w:rPr>
          <w:b w:val="0"/>
        </w:rPr>
        <w:fldChar w:fldCharType="separate"/>
      </w:r>
      <w:r w:rsidR="00446950" w:rsidRPr="004A450C">
        <w:rPr>
          <w:b w:val="0"/>
          <w:szCs w:val="21"/>
        </w:rPr>
        <w:t>[Moreau et al. 2011]</w:t>
      </w:r>
      <w:r w:rsidR="001C3D3C" w:rsidRPr="004A450C">
        <w:rPr>
          <w:b w:val="0"/>
        </w:rPr>
        <w:fldChar w:fldCharType="end"/>
      </w:r>
      <w:r w:rsidR="00A13D96" w:rsidRPr="004A450C">
        <w:rPr>
          <w:b w:val="0"/>
        </w:rPr>
        <w:t>.</w:t>
      </w:r>
    </w:p>
    <w:p w:rsidR="00E7446E" w:rsidRDefault="009C7C7C" w:rsidP="00F75F1F">
      <w:pPr>
        <w:pStyle w:val="Heading1"/>
        <w:ind w:right="0"/>
      </w:pPr>
      <w:r>
        <w:lastRenderedPageBreak/>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w:t>
      </w:r>
      <w:r w:rsidR="00B83ABD">
        <w:lastRenderedPageBreak/>
        <w:t>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actions,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 xml:space="preserve">As illustrated by </w:t>
      </w:r>
      <w:fldSimple w:instr=" REF _Ref330305419 \h  \* MERGEFORMAT ">
        <w:r w:rsidR="00EF2E52" w:rsidRPr="004A450C">
          <w:t xml:space="preserve">Figure </w:t>
        </w:r>
        <w:r w:rsidR="00EF2E52" w:rsidRPr="00EF2E52">
          <w:rPr>
            <w:noProof/>
          </w:rPr>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0F0AEA">
        <w:t xml:space="preserve">. </w:t>
      </w:r>
      <w:fldSimple w:instr=" REF _Ref330305419 \h  \* MERGEFORMAT ">
        <w:r w:rsidR="00EF2E52" w:rsidRPr="004A450C">
          <w:t xml:space="preserve">Figure </w:t>
        </w:r>
        <w:r w:rsidR="00EF2E52" w:rsidRPr="00EF2E52">
          <w:rPr>
            <w:noProof/>
          </w:rPr>
          <w:t>5</w:t>
        </w:r>
      </w:fldSimple>
      <w:r w:rsidR="00D60F76">
        <w:t xml:space="preserve"> illustrates this model.</w:t>
      </w:r>
    </w:p>
    <w:p w:rsidR="00D60F76" w:rsidRDefault="00D56772" w:rsidP="00800D2D">
      <w:pPr>
        <w:keepNext/>
        <w:ind w:right="0"/>
        <w:jc w:val="center"/>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455CEF" w:rsidRPr="004A450C" w:rsidRDefault="00D60F76" w:rsidP="008F58A9">
      <w:pPr>
        <w:pStyle w:val="Caption"/>
        <w:jc w:val="center"/>
        <w:rPr>
          <w:b w:val="0"/>
        </w:rPr>
      </w:pPr>
      <w:bookmarkStart w:id="58" w:name="_Ref330305419"/>
      <w:r w:rsidRPr="004A450C">
        <w:rPr>
          <w:b w:val="0"/>
        </w:rPr>
        <w:t xml:space="preserve">Figure </w:t>
      </w:r>
      <w:r w:rsidR="001C3D3C" w:rsidRPr="004A450C">
        <w:rPr>
          <w:b w:val="0"/>
        </w:rPr>
        <w:fldChar w:fldCharType="begin"/>
      </w:r>
      <w:r w:rsidRPr="004A450C">
        <w:rPr>
          <w:b w:val="0"/>
        </w:rPr>
        <w:instrText xml:space="preserve"> SEQ Figure \* ARABIC </w:instrText>
      </w:r>
      <w:r w:rsidR="001C3D3C" w:rsidRPr="004A450C">
        <w:rPr>
          <w:b w:val="0"/>
        </w:rPr>
        <w:fldChar w:fldCharType="separate"/>
      </w:r>
      <w:r w:rsidR="00EF2E52">
        <w:rPr>
          <w:b w:val="0"/>
          <w:noProof/>
        </w:rPr>
        <w:t>5</w:t>
      </w:r>
      <w:r w:rsidR="001C3D3C" w:rsidRPr="004A450C">
        <w:rPr>
          <w:b w:val="0"/>
        </w:rPr>
        <w:fldChar w:fldCharType="end"/>
      </w:r>
      <w:bookmarkEnd w:id="58"/>
      <w:r w:rsidRPr="004A450C">
        <w:rPr>
          <w:b w:val="0"/>
        </w:rPr>
        <w:t>: Data model diagram</w:t>
      </w:r>
      <w:r w:rsidR="00523DC9" w:rsidRPr="004A450C">
        <w:rPr>
          <w:b w:val="0"/>
        </w:rPr>
        <w:t>. Gr</w:t>
      </w:r>
      <w:r w:rsidR="00FE388D" w:rsidRPr="004A450C">
        <w:rPr>
          <w:b w:val="0"/>
        </w:rPr>
        <w:t>a</w:t>
      </w:r>
      <w:r w:rsidR="00D84BA5" w:rsidRPr="004A450C">
        <w:rPr>
          <w:b w:val="0"/>
        </w:rPr>
        <w:t xml:space="preserve">y classes </w:t>
      </w:r>
      <w:r w:rsidR="002F52F9" w:rsidRPr="004A450C">
        <w:rPr>
          <w:b w:val="0"/>
        </w:rPr>
        <w:t xml:space="preserve">represents </w:t>
      </w:r>
      <w:r w:rsidR="00D84BA5" w:rsidRPr="004A450C">
        <w:rPr>
          <w:b w:val="0"/>
        </w:rPr>
        <w:t>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lastRenderedPageBreak/>
        <w:tab/>
        <w:t xml:space="preserve">Decision trees </w:t>
      </w:r>
      <w:r w:rsidR="001C3D3C">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1C3D3C">
        <w:fldChar w:fldCharType="separate"/>
      </w:r>
      <w:r w:rsidR="00446950" w:rsidRPr="00446950">
        <w:rPr>
          <w:szCs w:val="21"/>
        </w:rPr>
        <w:t>[Moret 1982]</w:t>
      </w:r>
      <w:r w:rsidR="001C3D3C">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59" w:name="_Ref330394550"/>
      <w:r>
        <w:t>Provenance Model</w:t>
      </w:r>
      <w:bookmarkEnd w:id="59"/>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 xml:space="preserve">at </w:t>
      </w:r>
      <w:r w:rsidR="001C3D3C">
        <w:fldChar w:fldCharType="begin"/>
      </w:r>
      <w:r w:rsidR="0082768A">
        <w:instrText xml:space="preserve"> REF _Ref330467977 \h </w:instrText>
      </w:r>
      <w:r w:rsidR="001C3D3C">
        <w:fldChar w:fldCharType="separate"/>
      </w:r>
      <w:r w:rsidR="00EF2E52" w:rsidRPr="004A450C">
        <w:rPr>
          <w:sz w:val="18"/>
          <w:szCs w:val="18"/>
        </w:rPr>
        <w:t xml:space="preserve">Figure </w:t>
      </w:r>
      <w:r w:rsidR="00EF2E52">
        <w:rPr>
          <w:noProof/>
          <w:sz w:val="18"/>
          <w:szCs w:val="18"/>
        </w:rPr>
        <w:t>6</w:t>
      </w:r>
      <w:r w:rsidR="001C3D3C">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lastRenderedPageBreak/>
        <w:t>Provenance Analysis</w:t>
      </w:r>
      <w:r w:rsidR="00F67DC2">
        <w:rPr>
          <w:noProof/>
        </w:rPr>
        <w:drawing>
          <wp:anchor distT="0" distB="0" distL="114300" distR="114300" simplePos="0" relativeHeight="251681792" behindDoc="0" locked="0" layoutInCell="1" allowOverlap="1">
            <wp:simplePos x="0" y="0"/>
            <wp:positionH relativeFrom="column">
              <wp:posOffset>504190</wp:posOffset>
            </wp:positionH>
            <wp:positionV relativeFrom="paragraph">
              <wp:posOffset>1270</wp:posOffset>
            </wp:positionV>
            <wp:extent cx="1838325" cy="1981200"/>
            <wp:effectExtent l="19050" t="0" r="9525" b="0"/>
            <wp:wrapTopAndBottom/>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1838325" cy="1981200"/>
                    </a:xfrm>
                    <a:prstGeom prst="rect">
                      <a:avLst/>
                    </a:prstGeom>
                    <a:noFill/>
                    <a:ln w="9525">
                      <a:noFill/>
                      <a:miter lim="800000"/>
                      <a:headEnd/>
                      <a:tailEnd/>
                    </a:ln>
                  </pic:spPr>
                </pic:pic>
              </a:graphicData>
            </a:graphic>
          </wp:anchor>
        </w:drawing>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or even healing himself in order to survive. These actions are not duplicate</w:t>
      </w:r>
      <w:r w:rsidR="004B4506">
        <w:t>d</w:t>
      </w:r>
      <w:r w:rsidR="00F333E4">
        <w:t>, but can still be encapsulated for</w:t>
      </w:r>
      <w:ins w:id="60" w:author="Kohwalter" w:date="2012-09-12T16:40:00Z">
        <w:r w:rsidR="00501EE6">
          <w:t xml:space="preserve"> a broader</w:t>
        </w:r>
      </w:ins>
      <w:r w:rsidR="00F333E4">
        <w:t xml:space="preserve"> analysis</w:t>
      </w:r>
      <w:ins w:id="61" w:author="Kohwalter" w:date="2012-09-12T16:40:00Z">
        <w:r w:rsidR="00501EE6">
          <w:t xml:space="preserve">, and if necessary be expanded for a </w:t>
        </w:r>
      </w:ins>
      <w:ins w:id="62" w:author="Kohwalter" w:date="2012-09-12T17:07:00Z">
        <w:r w:rsidR="00A87A14">
          <w:t>complete</w:t>
        </w:r>
      </w:ins>
      <w:ins w:id="63" w:author="Kohwalter" w:date="2012-09-12T16:40:00Z">
        <w:r w:rsidR="00501EE6">
          <w:t xml:space="preserve"> </w:t>
        </w:r>
      </w:ins>
      <w:ins w:id="64" w:author="Kohwalter" w:date="2012-09-12T16:41:00Z">
        <w:r w:rsidR="00501EE6">
          <w:t>analysis</w:t>
        </w:r>
      </w:ins>
      <w:r w:rsidR="00F333E4">
        <w:t xml:space="preserve">. </w:t>
      </w:r>
      <w:ins w:id="65" w:author="Kohwalter" w:date="2012-09-12T17:07:00Z">
        <w:r w:rsidR="00E9322D">
          <w:t>Note that a</w:t>
        </w:r>
      </w:ins>
      <w:ins w:id="66" w:author="Kohwalter" w:date="2012-09-12T16:41:00Z">
        <w:r w:rsidR="00501EE6">
          <w:t>ll collected information</w:t>
        </w:r>
      </w:ins>
      <w:ins w:id="67" w:author="Kohwalter" w:date="2012-09-12T16:42:00Z">
        <w:r w:rsidR="00501EE6">
          <w:t xml:space="preserve"> is</w:t>
        </w:r>
      </w:ins>
      <w:ins w:id="68" w:author="Kohwalter" w:date="2012-09-12T16:41:00Z">
        <w:r w:rsidR="00501EE6">
          <w:t xml:space="preserve"> preserved</w:t>
        </w:r>
      </w:ins>
      <w:ins w:id="69" w:author="Kohwalter" w:date="2012-09-12T16:42:00Z">
        <w:r w:rsidR="00501EE6">
          <w:t>,</w:t>
        </w:r>
      </w:ins>
      <w:ins w:id="70" w:author="Kohwalter" w:date="2012-09-12T16:41:00Z">
        <w:r w:rsidR="00501EE6">
          <w:t xml:space="preserve"> </w:t>
        </w:r>
      </w:ins>
      <w:ins w:id="71" w:author="Kohwalter" w:date="2012-09-12T16:42:00Z">
        <w:r w:rsidR="00501EE6">
          <w:t>the only change</w:t>
        </w:r>
      </w:ins>
      <w:ins w:id="72" w:author="Kohwalter" w:date="2012-09-12T17:07:00Z">
        <w:r w:rsidR="00A87A14">
          <w:t xml:space="preserve"> made</w:t>
        </w:r>
      </w:ins>
      <w:ins w:id="73" w:author="Kohwalter" w:date="2012-09-12T16:42:00Z">
        <w:r w:rsidR="00501EE6">
          <w:t xml:space="preserve"> is how it is displayed. </w:t>
        </w:r>
      </w:ins>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del w:id="74" w:author="Kohwalter" w:date="2012-09-12T16:46:00Z">
        <w:r w:rsidR="00F333E4" w:rsidDel="00501EE6">
          <w:delText xml:space="preserve">saying </w:delText>
        </w:r>
      </w:del>
      <w:ins w:id="75" w:author="Kohwalter" w:date="2012-09-12T16:46:00Z">
        <w:r w:rsidR="00501EE6">
          <w:t>representing</w:t>
        </w:r>
        <w:r w:rsidR="00501EE6">
          <w:t xml:space="preserve"> </w:t>
        </w:r>
      </w:ins>
      <w:r w:rsidR="00F333E4">
        <w:t xml:space="preserve">that the player attacked the enemy and was victorious. However, if the combat was challenging or the player lost, it </w:t>
      </w:r>
      <w:r w:rsidR="00CB6549">
        <w:t>is</w:t>
      </w:r>
      <w:r w:rsidR="00F333E4">
        <w:t xml:space="preserve"> interesting to </w:t>
      </w:r>
      <w:del w:id="76" w:author="Kohwalter" w:date="2012-09-12T16:46:00Z">
        <w:r w:rsidR="00F333E4" w:rsidDel="00501EE6">
          <w:delText xml:space="preserve">preserve </w:delText>
        </w:r>
      </w:del>
      <w:ins w:id="77" w:author="Kohwalter" w:date="2012-09-12T16:46:00Z">
        <w:r w:rsidR="00501EE6">
          <w:t>show</w:t>
        </w:r>
        <w:r w:rsidR="00501EE6">
          <w:t xml:space="preserve"> </w:t>
        </w:r>
      </w:ins>
      <w:del w:id="78" w:author="Kohwalter" w:date="2012-09-12T16:46:00Z">
        <w:r w:rsidR="00F333E4" w:rsidDel="00501EE6">
          <w:delText xml:space="preserve">the </w:delText>
        </w:r>
      </w:del>
      <w:ins w:id="79" w:author="Kohwalter" w:date="2012-09-12T16:46:00Z">
        <w:r w:rsidR="00501EE6">
          <w:t>all</w:t>
        </w:r>
        <w:r w:rsidR="00501EE6">
          <w:t xml:space="preserve"> </w:t>
        </w:r>
      </w:ins>
      <w:r w:rsidR="00F333E4">
        <w:t xml:space="preserve">action nodes for analysis so the player can </w:t>
      </w:r>
      <w:r w:rsidR="00CB6549">
        <w:t xml:space="preserve">deeply understand </w:t>
      </w:r>
      <w:r w:rsidR="00F333E4">
        <w:t xml:space="preserve">the </w:t>
      </w:r>
      <w:r w:rsidR="00F333E4">
        <w:lastRenderedPageBreak/>
        <w:t xml:space="preserve">combat and decide what and when </w:t>
      </w:r>
      <w:r w:rsidR="00150080">
        <w:t xml:space="preserve">something </w:t>
      </w:r>
      <w:r w:rsidR="00F333E4">
        <w:t>went wrong.</w:t>
      </w:r>
      <w:ins w:id="80" w:author="Kohwalter" w:date="2012-09-12T16:47:00Z">
        <w:r w:rsidR="00501EE6">
          <w:t xml:space="preserve"> Ways to determine which group of actions can be represented by only one node</w:t>
        </w:r>
      </w:ins>
      <w:ins w:id="81" w:author="Kohwalter" w:date="2012-09-12T16:50:00Z">
        <w:r w:rsidR="0075303F">
          <w:t xml:space="preserve">, omitting all events </w:t>
        </w:r>
      </w:ins>
      <w:ins w:id="82" w:author="Kohwalter" w:date="2012-09-12T16:51:00Z">
        <w:r w:rsidR="0075303F">
          <w:t>in that group</w:t>
        </w:r>
      </w:ins>
      <w:ins w:id="83" w:author="Kohwalter" w:date="2012-09-12T16:50:00Z">
        <w:r w:rsidR="0075303F">
          <w:t>,</w:t>
        </w:r>
      </w:ins>
      <w:ins w:id="84" w:author="Kohwalter" w:date="2012-09-12T16:47:00Z">
        <w:r w:rsidR="00501EE6">
          <w:t xml:space="preserve"> </w:t>
        </w:r>
      </w:ins>
      <w:ins w:id="85" w:author="Kohwalter" w:date="2012-09-12T16:48:00Z">
        <w:r w:rsidR="00501EE6">
          <w:t>will be</w:t>
        </w:r>
      </w:ins>
      <w:ins w:id="86" w:author="Kohwalter" w:date="2012-09-12T16:47:00Z">
        <w:r w:rsidR="00501EE6">
          <w:t xml:space="preserve"> researched.</w:t>
        </w:r>
      </w:ins>
    </w:p>
    <w:p w:rsidR="00121EDC" w:rsidRDefault="007D664E" w:rsidP="00F75F1F">
      <w:pPr>
        <w:pStyle w:val="Heading1"/>
        <w:ind w:right="0"/>
      </w:pPr>
      <w:bookmarkStart w:id="87" w:name="_Ref329254750"/>
      <w:r>
        <w:t>Evaluation</w:t>
      </w:r>
      <w:bookmarkEnd w:id="87"/>
    </w:p>
    <w:p w:rsidR="004D0FBB" w:rsidRDefault="001C3D3C" w:rsidP="000573E0">
      <w:pPr>
        <w:ind w:right="0"/>
        <w:jc w:val="both"/>
      </w:pPr>
      <w:r>
        <w:rPr>
          <w:noProof/>
        </w:rPr>
        <w:pict>
          <v:shape id="Text Box 20" o:spid="_x0000_s1028" type="#_x0000_t202" style="position:absolute;left:0;text-align:left;margin-left:-244.05pt;margin-top:152.8pt;width:217.5pt;height:20.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" stroked="f">
            <v:textbox style="mso-next-textbox:#Text Box 20;mso-fit-shape-to-text:t" inset="0,0,0,0">
              <w:txbxContent>
                <w:p w:rsidR="004A450C" w:rsidRPr="004A450C" w:rsidRDefault="004A450C" w:rsidP="0082768A">
                  <w:pPr>
                    <w:jc w:val="center"/>
                    <w:rPr>
                      <w:noProof/>
                      <w:sz w:val="18"/>
                      <w:szCs w:val="18"/>
                    </w:rPr>
                  </w:pPr>
                  <w:bookmarkStart w:id="88" w:name="_Ref330467977"/>
                  <w:r w:rsidRPr="004A450C">
                    <w:rPr>
                      <w:sz w:val="18"/>
                      <w:szCs w:val="18"/>
                    </w:rPr>
                    <w:t xml:space="preserve">Figure </w:t>
                  </w:r>
                  <w:r w:rsidR="001C3D3C" w:rsidRPr="004A450C">
                    <w:rPr>
                      <w:sz w:val="18"/>
                      <w:szCs w:val="18"/>
                    </w:rPr>
                    <w:fldChar w:fldCharType="begin"/>
                  </w:r>
                  <w:r w:rsidRPr="004A450C">
                    <w:rPr>
                      <w:sz w:val="18"/>
                      <w:szCs w:val="18"/>
                    </w:rPr>
                    <w:instrText xml:space="preserve"> SEQ Figure \* ARABIC </w:instrText>
                  </w:r>
                  <w:r w:rsidR="001C3D3C" w:rsidRPr="004A450C">
                    <w:rPr>
                      <w:sz w:val="18"/>
                      <w:szCs w:val="18"/>
                    </w:rPr>
                    <w:fldChar w:fldCharType="separate"/>
                  </w:r>
                  <w:r w:rsidR="00EF2E52">
                    <w:rPr>
                      <w:noProof/>
                      <w:sz w:val="18"/>
                      <w:szCs w:val="18"/>
                    </w:rPr>
                    <w:t>6</w:t>
                  </w:r>
                  <w:r w:rsidR="001C3D3C" w:rsidRPr="004A450C">
                    <w:rPr>
                      <w:noProof/>
                      <w:sz w:val="18"/>
                      <w:szCs w:val="18"/>
                    </w:rPr>
                    <w:fldChar w:fldCharType="end"/>
                  </w:r>
                  <w:bookmarkEnd w:id="88"/>
                  <w:r w:rsidRPr="004A450C">
                    <w:rPr>
                      <w:sz w:val="18"/>
                      <w:szCs w:val="18"/>
                    </w:rPr>
                    <w:t>: Example of structure</w:t>
                  </w:r>
                </w:p>
              </w:txbxContent>
            </v:textbox>
            <w10:wrap type="topAndBottom"/>
          </v:shape>
        </w:pict>
      </w:r>
      <w:r w:rsidR="009B6341">
        <w:t xml:space="preserve">The proposed framework was instantiated in a </w:t>
      </w:r>
      <w:r w:rsidR="000573E0">
        <w:t>Software Engineering education</w:t>
      </w:r>
      <w:r w:rsidR="004F692F">
        <w:t>al</w:t>
      </w:r>
      <w:r w:rsidR="000573E0">
        <w:t xml:space="preserve"> game </w:t>
      </w:r>
      <w:r w:rsidR="009B6341">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76257A">
        <w:fldChar w:fldCharType="begin"/>
      </w:r>
      <w:r w:rsidR="0076257A">
        <w:instrText xml:space="preserve"> ADDIN ZOTERO_ITEM CSL_CITATION {"citationID":"GdBoMwTt","properties":{"formattedCitation":"[Kohwalter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76257A">
        <w:fldChar w:fldCharType="separate"/>
      </w:r>
      <w:r w:rsidR="0076257A" w:rsidRPr="0076257A">
        <w:rPr>
          <w:szCs w:val="21"/>
        </w:rPr>
        <w:t>[</w:t>
      </w:r>
      <w:proofErr w:type="spellStart"/>
      <w:r w:rsidR="0076257A" w:rsidRPr="0076257A">
        <w:rPr>
          <w:szCs w:val="21"/>
        </w:rPr>
        <w:t>Kohwalter</w:t>
      </w:r>
      <w:proofErr w:type="spellEnd"/>
      <w:r w:rsidR="0076257A" w:rsidRPr="0076257A">
        <w:rPr>
          <w:szCs w:val="21"/>
        </w:rPr>
        <w:t xml:space="preserve"> et al. 2011]</w:t>
      </w:r>
      <w:r w:rsidR="0076257A">
        <w:fldChar w:fldCharType="end"/>
      </w:r>
      <w:r w:rsidR="0076257A">
        <w:t xml:space="preserve">. </w:t>
      </w:r>
      <w:r w:rsidR="009B6341">
        <w:t xml:space="preserve">The goal of SDM is to allow undergraduate students to understand the existing cause-effect </w:t>
      </w:r>
      <w:r w:rsidR="004D0FBB">
        <w:t>relationships</w:t>
      </w:r>
      <w:r w:rsidR="009B6341">
        <w:t xml:space="preserve"> </w:t>
      </w:r>
      <w:r w:rsidR="004D0FBB">
        <w:t>in</w:t>
      </w:r>
      <w:r w:rsidR="009B6341">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1C3D3C">
        <w:fldChar w:fldCharType="begin"/>
      </w:r>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1C3D3C">
        <w:fldChar w:fldCharType="separate"/>
      </w:r>
      <w:r w:rsidR="00446950" w:rsidRPr="00446950">
        <w:rPr>
          <w:szCs w:val="21"/>
        </w:rPr>
        <w:t>[Higgins 2010]</w:t>
      </w:r>
      <w:r w:rsidR="001C3D3C">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EF2E52" w:rsidRDefault="00402416" w:rsidP="00EF2E52">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r w:rsidR="001C3D3C" w:rsidRPr="00A07474">
        <w:fldChar w:fldCharType="begin"/>
      </w:r>
      <w:r w:rsidR="008B4B34" w:rsidRPr="00A07474">
        <w:instrText xml:space="preserve"> REF _Ref329006140 \h </w:instrText>
      </w:r>
      <w:r w:rsidR="000F0AEA" w:rsidRPr="00A07474">
        <w:instrText xml:space="preserve"> \* MERGEFORMAT </w:instrText>
      </w:r>
      <w:r w:rsidR="001C3D3C" w:rsidRPr="00A07474">
        <w:fldChar w:fldCharType="separate"/>
      </w:r>
    </w:p>
    <w:p w:rsidR="00CB42BD" w:rsidRDefault="00EF2E52" w:rsidP="0082768A">
      <w:pPr>
        <w:ind w:right="0" w:firstLine="284"/>
        <w:jc w:val="both"/>
      </w:pPr>
      <w:r w:rsidRPr="0082768A">
        <w:t xml:space="preserve"> </w:t>
      </w:r>
      <w:r w:rsidRPr="004A450C">
        <w:rPr>
          <w:noProof/>
        </w:rPr>
        <w:t xml:space="preserve">Figure </w:t>
      </w:r>
      <w:r w:rsidRPr="00EF2E52">
        <w:rPr>
          <w:noProof/>
        </w:rPr>
        <w:t>7</w:t>
      </w:r>
      <w:r w:rsidR="001C3D3C" w:rsidRPr="00A07474">
        <w:fldChar w:fldCharType="end"/>
      </w:r>
      <w:r w:rsidR="00402416" w:rsidRPr="00A07474">
        <w:t xml:space="preserve"> </w:t>
      </w:r>
      <w:r w:rsidR="00402416">
        <w:t>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t also illustrates the project</w:t>
      </w:r>
      <w:r w:rsidR="00780048">
        <w:t xml:space="preserve">, </w:t>
      </w:r>
      <w:r w:rsidR="00402416">
        <w:t xml:space="preserve">its </w:t>
      </w:r>
      <w:r w:rsidR="00021C07">
        <w:t>characteristics and requirement</w:t>
      </w:r>
      <w:r w:rsidR="00402416">
        <w:t>.</w:t>
      </w:r>
    </w:p>
    <w:p w:rsidR="00871F30" w:rsidRDefault="009D4097" w:rsidP="00F75F1F">
      <w:pPr>
        <w:pStyle w:val="Heading2"/>
        <w:ind w:right="0"/>
      </w:pPr>
      <w:r>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w:t>
      </w:r>
      <w:r w:rsidR="00876939">
        <w:lastRenderedPageBreak/>
        <w:t>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82768A" w:rsidRPr="004A450C" w:rsidRDefault="0075303F" w:rsidP="0075303F">
      <w:pPr>
        <w:ind w:right="0"/>
        <w:jc w:val="center"/>
        <w:rPr>
          <w:b/>
        </w:rPr>
      </w:pPr>
      <w:r>
        <w:rPr>
          <w:noProof/>
        </w:rPr>
        <w:pict>
          <v:shape id="Text Box 13" o:spid="_x0000_s1029" type="#_x0000_t202" style="position:absolute;left:0;text-align:left;margin-left:10.85pt;margin-top:574.35pt;width:462.75pt;height:25.7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" stroked="f">
            <v:textbox style="mso-next-textbox:#Text Box 13" inset="0,0,0,0">
              <w:txbxContent>
                <w:p w:rsidR="004A450C" w:rsidRPr="001C0C65" w:rsidRDefault="004A450C" w:rsidP="006E4496">
                  <w:pPr>
                    <w:jc w:val="center"/>
                  </w:pPr>
                  <w:bookmarkStart w:id="89" w:name="_Ref330394072"/>
                  <w:r>
                    <w:t xml:space="preserve">Figure </w:t>
                  </w:r>
                  <w:fldSimple w:instr=" SEQ Figure \* ARABIC ">
                    <w:r w:rsidR="00EF2E52">
                      <w:rPr>
                        <w:noProof/>
                      </w:rPr>
                      <w:t>8</w:t>
                    </w:r>
                  </w:fldSimple>
                  <w:bookmarkEnd w:id="89"/>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w:r>
      <w:r w:rsidRPr="000C7DF6">
        <w:rPr>
          <w:noProof/>
        </w:rPr>
        <w:drawing>
          <wp:inline distT="0" distB="0" distL="0" distR="0">
            <wp:extent cx="2825115" cy="3026818"/>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825115" cy="3026818"/>
                    </a:xfrm>
                    <a:prstGeom prst="rect">
                      <a:avLst/>
                    </a:prstGeom>
                    <a:noFill/>
                    <a:ln w="9525">
                      <a:noFill/>
                      <a:miter lim="800000"/>
                      <a:headEnd/>
                      <a:tailEnd/>
                    </a:ln>
                  </pic:spPr>
                </pic:pic>
              </a:graphicData>
            </a:graphic>
          </wp:inline>
        </w:drawing>
      </w:r>
      <w:bookmarkStart w:id="90" w:name="_Ref329006140"/>
      <w:r w:rsidR="0082768A" w:rsidRPr="004A450C">
        <w:t xml:space="preserve">Figure </w:t>
      </w:r>
      <w:r w:rsidR="001C3D3C" w:rsidRPr="004A450C">
        <w:rPr>
          <w:b/>
        </w:rPr>
        <w:fldChar w:fldCharType="begin"/>
      </w:r>
      <w:r w:rsidR="00E701EB" w:rsidRPr="004A450C">
        <w:instrText xml:space="preserve"> SEQ Figure \* ARABIC </w:instrText>
      </w:r>
      <w:r w:rsidR="001C3D3C" w:rsidRPr="004A450C">
        <w:rPr>
          <w:b/>
        </w:rPr>
        <w:fldChar w:fldCharType="separate"/>
      </w:r>
      <w:r w:rsidR="00EF2E52">
        <w:rPr>
          <w:noProof/>
        </w:rPr>
        <w:t>7</w:t>
      </w:r>
      <w:r w:rsidR="001C3D3C" w:rsidRPr="004A450C">
        <w:rPr>
          <w:b/>
        </w:rPr>
        <w:fldChar w:fldCharType="end"/>
      </w:r>
      <w:bookmarkEnd w:id="90"/>
      <w:r w:rsidR="0082768A" w:rsidRPr="004A450C">
        <w:t xml:space="preserve">: SDM's simplified class diagram. Adapted </w:t>
      </w:r>
      <w:r w:rsidR="0082768A" w:rsidRPr="0075303F">
        <w:t>from</w:t>
      </w:r>
      <w:r w:rsidR="008C72A9" w:rsidRPr="0075303F">
        <w:t xml:space="preserve"> </w:t>
      </w:r>
      <w:r w:rsidR="008C72A9" w:rsidRPr="0075303F">
        <w:fldChar w:fldCharType="begin"/>
      </w:r>
      <w:r w:rsidR="008C72A9" w:rsidRPr="0075303F">
        <w:instrText xml:space="preserve"> ADDIN ZOTERO_ITEM CSL_CITATION {"citationID":"oOvwR8ld","properties":{"formattedCitation":"[Kohwalter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8C72A9" w:rsidRPr="0075303F">
        <w:fldChar w:fldCharType="separate"/>
      </w:r>
      <w:r w:rsidR="008C72A9" w:rsidRPr="0075303F">
        <w:rPr>
          <w:sz w:val="18"/>
          <w:szCs w:val="21"/>
        </w:rPr>
        <w:t>[</w:t>
      </w:r>
      <w:proofErr w:type="spellStart"/>
      <w:r w:rsidR="008C72A9" w:rsidRPr="0075303F">
        <w:rPr>
          <w:sz w:val="18"/>
          <w:szCs w:val="21"/>
        </w:rPr>
        <w:t>Kohwalter</w:t>
      </w:r>
      <w:proofErr w:type="spellEnd"/>
      <w:r w:rsidR="008C72A9" w:rsidRPr="0075303F">
        <w:rPr>
          <w:sz w:val="18"/>
          <w:szCs w:val="21"/>
        </w:rPr>
        <w:t xml:space="preserve"> et al. 2011]</w:t>
      </w:r>
      <w:r w:rsidR="008C72A9" w:rsidRPr="0075303F">
        <w:fldChar w:fldCharType="end"/>
      </w:r>
      <w:r w:rsidR="0082768A" w:rsidRPr="004A450C">
        <w:t>.</w:t>
      </w:r>
    </w:p>
    <w:p w:rsidR="00D3669E" w:rsidRDefault="00203E94" w:rsidP="00F75F1F">
      <w:pPr>
        <w:ind w:right="0"/>
        <w:jc w:val="both"/>
      </w:pPr>
      <w:r>
        <w:rPr>
          <w:noProof/>
        </w:rPr>
        <w:drawing>
          <wp:anchor distT="0" distB="0" distL="114300" distR="114300" simplePos="0" relativeHeight="251665408" behindDoc="0" locked="0" layoutInCell="1" allowOverlap="1">
            <wp:simplePos x="0" y="0"/>
            <wp:positionH relativeFrom="margin">
              <wp:align>center</wp:align>
            </wp:positionH>
            <wp:positionV relativeFrom="margin">
              <wp:posOffset>5401945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3669E">
        <w:tab/>
      </w:r>
      <w:r w:rsidR="00876939">
        <w:t xml:space="preserve">The Analyst has three different tasks to perform: </w:t>
      </w:r>
      <w:r w:rsidR="00876939">
        <w:lastRenderedPageBreak/>
        <w:t>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w:t>
      </w:r>
      <w:r w:rsidR="00780048">
        <w:t xml:space="preserve">separated </w:t>
      </w:r>
      <w:r w:rsidR="00AF180C">
        <w:t xml:space="preserve">tasks of elicitation and specification, it is necessary to discover the system requirements by the process of elicitation and then create the model </w:t>
      </w:r>
      <w:r w:rsidR="00740689">
        <w:t>via</w:t>
      </w:r>
      <w:r w:rsidR="00AF180C">
        <w:t xml:space="preserve"> specification.</w:t>
      </w:r>
      <w:r w:rsidR="000106C4">
        <w:t xml:space="preserve"> </w:t>
      </w:r>
      <w:r w:rsidR="00A741CD">
        <w:t xml:space="preserve">With these changes, the analyst role has four possible tasks, each </w:t>
      </w:r>
      <w:r w:rsidR="00780048">
        <w:t xml:space="preserve">one </w:t>
      </w:r>
      <w:r w:rsidR="00A741CD">
        <w:t xml:space="preserve">with its own actions: Elicitation and Validation, Specification, Quality, and a </w:t>
      </w:r>
      <w:r w:rsidR="00780048">
        <w:t>balanced</w:t>
      </w:r>
      <w:r w:rsidR="00A741CD">
        <w:t xml:space="preserve"> task, which performs both elicitation and specification. </w:t>
      </w:r>
      <w:r w:rsidR="00780048">
        <w:t>These</w:t>
      </w:r>
      <w:r w:rsidR="00A741CD">
        <w:t xml:space="preserve"> </w:t>
      </w:r>
      <w:r w:rsidR="00780048">
        <w:t xml:space="preserve">analysts </w:t>
      </w:r>
      <w:r w:rsidR="000106C4">
        <w:t xml:space="preserve">tasks </w:t>
      </w:r>
      <w:r w:rsidR="00A741CD">
        <w:t xml:space="preserve">are </w:t>
      </w:r>
      <w:r w:rsidR="000106C4">
        <w:t xml:space="preserve">illustrated </w:t>
      </w:r>
      <w:r w:rsidR="00780048">
        <w:t xml:space="preserve">in </w:t>
      </w:r>
      <w:r w:rsidR="001C3D3C">
        <w:fldChar w:fldCharType="begin"/>
      </w:r>
      <w:r w:rsidR="008F58A9">
        <w:instrText xml:space="preserve"> REF _Ref330394072 \h </w:instrText>
      </w:r>
      <w:r w:rsidR="001C3D3C">
        <w:fldChar w:fldCharType="separate"/>
      </w:r>
      <w:r w:rsidR="00EF2E52">
        <w:t xml:space="preserve">Figure </w:t>
      </w:r>
      <w:r w:rsidR="00EF2E52">
        <w:rPr>
          <w:noProof/>
        </w:rPr>
        <w:t>8</w:t>
      </w:r>
      <w:r w:rsidR="001C3D3C">
        <w:fldChar w:fldCharType="end"/>
      </w:r>
      <w:r w:rsidR="008F58A9">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w:t>
      </w:r>
      <w:commentRangeStart w:id="91"/>
      <w:r w:rsidR="00B71939">
        <w:t>Code</w:t>
      </w:r>
      <w:commentRangeEnd w:id="91"/>
      <w:r w:rsidR="00064640">
        <w:rPr>
          <w:rStyle w:val="CommentReference"/>
        </w:rPr>
        <w:commentReference w:id="91"/>
      </w:r>
      <w:r w:rsidR="00B71939">
        <w:t xml:space="preserv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AF180C" w:rsidRDefault="000106C4" w:rsidP="00F75F1F">
      <w:pPr>
        <w:ind w:right="0"/>
        <w:jc w:val="both"/>
      </w:pPr>
      <w:r>
        <w:lastRenderedPageBreak/>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077B8F" w:rsidP="00F75F1F">
      <w:pPr>
        <w:ind w:right="0"/>
        <w:jc w:val="both"/>
      </w:pPr>
      <w:r>
        <w:rPr>
          <w:noProof/>
        </w:rPr>
        <w:pict>
          <v:shape id="Text Box 10" o:spid="_x0000_s1030" type="#_x0000_t202" style="position:absolute;left:0;text-align:left;margin-left:243.75pt;margin-top:25.1pt;width:226.2pt;height:14.25pt;z-index:251675648;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" stroked="f">
            <v:textbox style="mso-next-textbox:#Text Box 10" inset="0,0,0,0">
              <w:txbxContent>
                <w:p w:rsidR="004A450C" w:rsidRPr="004A450C" w:rsidRDefault="004A450C" w:rsidP="005178B6">
                  <w:pPr>
                    <w:pStyle w:val="Caption"/>
                    <w:jc w:val="center"/>
                    <w:rPr>
                      <w:b w:val="0"/>
                      <w:sz w:val="20"/>
                      <w:szCs w:val="20"/>
                    </w:rPr>
                  </w:pPr>
                  <w:bookmarkStart w:id="92" w:name="_Ref330393678"/>
                  <w:r w:rsidRPr="004A450C">
                    <w:rPr>
                      <w:b w:val="0"/>
                    </w:rPr>
                    <w:t xml:space="preserve">Figure </w:t>
                  </w:r>
                  <w:r w:rsidR="001C3D3C" w:rsidRPr="004A450C">
                    <w:rPr>
                      <w:b w:val="0"/>
                    </w:rPr>
                    <w:fldChar w:fldCharType="begin"/>
                  </w:r>
                  <w:r w:rsidRPr="004A450C">
                    <w:rPr>
                      <w:b w:val="0"/>
                    </w:rPr>
                    <w:instrText xml:space="preserve"> SEQ Figure \* ARABIC </w:instrText>
                  </w:r>
                  <w:r w:rsidR="001C3D3C" w:rsidRPr="004A450C">
                    <w:rPr>
                      <w:b w:val="0"/>
                    </w:rPr>
                    <w:fldChar w:fldCharType="separate"/>
                  </w:r>
                  <w:r w:rsidR="00EF2E52">
                    <w:rPr>
                      <w:b w:val="0"/>
                      <w:noProof/>
                    </w:rPr>
                    <w:t>9</w:t>
                  </w:r>
                  <w:r w:rsidR="001C3D3C" w:rsidRPr="004A450C">
                    <w:rPr>
                      <w:b w:val="0"/>
                    </w:rPr>
                    <w:fldChar w:fldCharType="end"/>
                  </w:r>
                  <w:bookmarkEnd w:id="92"/>
                  <w:r w:rsidRPr="004A450C">
                    <w:rPr>
                      <w:b w:val="0"/>
                    </w:rPr>
                    <w:t>: Task Configuration window</w:t>
                  </w:r>
                </w:p>
              </w:txbxContent>
            </v:textbox>
            <w10:wrap type="topAndBottom" anchorx="margin"/>
          </v:shape>
        </w:pict>
      </w:r>
      <w:r w:rsidR="00D3669E">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1B6BF2" w:rsidRDefault="00337C84" w:rsidP="00D940E9">
      <w:pPr>
        <w:ind w:right="0"/>
        <w:jc w:val="both"/>
      </w:pPr>
      <w:r>
        <w:tab/>
      </w:r>
      <w:fldSimple w:instr=" REF _Ref330393678 \h  \* MERGEFORMAT ">
        <w:r w:rsidR="00EF2E52" w:rsidRPr="004A450C">
          <w:t xml:space="preserve">Figure </w:t>
        </w:r>
        <w:r w:rsidR="00EF2E52" w:rsidRPr="00EF2E52">
          <w:rPr>
            <w:noProof/>
          </w:rPr>
          <w:t>9</w:t>
        </w:r>
      </w:fldSimple>
      <w:r w:rsidR="00D940E9">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r w:rsidR="001B6BF2" w:rsidRPr="001B6BF2">
        <w:rPr>
          <w:noProof/>
        </w:rPr>
        <w:drawing>
          <wp:anchor distT="0" distB="0" distL="114300" distR="114300" simplePos="0" relativeHeight="251673600" behindDoc="0" locked="0" layoutInCell="1" allowOverlap="1">
            <wp:simplePos x="0" y="0"/>
            <wp:positionH relativeFrom="margin">
              <wp:align>right</wp:align>
            </wp:positionH>
            <wp:positionV relativeFrom="margin">
              <wp:align>top</wp:align>
            </wp:positionV>
            <wp:extent cx="2663825" cy="3009900"/>
            <wp:effectExtent l="19050" t="0" r="3175"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663825" cy="3009900"/>
                    </a:xfrm>
                    <a:prstGeom prst="rect">
                      <a:avLst/>
                    </a:prstGeom>
                    <a:noFill/>
                    <a:ln w="9525">
                      <a:noFill/>
                      <a:miter lim="800000"/>
                      <a:headEnd/>
                      <a:tailEnd/>
                    </a:ln>
                  </pic:spPr>
                </pic:pic>
              </a:graphicData>
            </a:graphic>
          </wp:anchor>
        </w:drawing>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both roles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1C3D3C">
        <w:fldChar w:fldCharType="begin"/>
      </w:r>
      <w:r w:rsidR="00923EC4">
        <w:instrText xml:space="preserve"> REF _Ref330394072 \h </w:instrText>
      </w:r>
      <w:r w:rsidR="001C3D3C">
        <w:fldChar w:fldCharType="separate"/>
      </w:r>
      <w:r w:rsidR="00EF2E52">
        <w:t xml:space="preserve">Figure </w:t>
      </w:r>
      <w:r w:rsidR="00EF2E52">
        <w:rPr>
          <w:noProof/>
        </w:rPr>
        <w:t>8</w:t>
      </w:r>
      <w:r w:rsidR="001C3D3C">
        <w:fldChar w:fldCharType="end"/>
      </w:r>
      <w:r w:rsidR="00923EC4">
        <w:t xml:space="preserve"> </w:t>
      </w:r>
      <w:r>
        <w:t>illustrates an example of such decision tree, belonging to the analyst role</w:t>
      </w:r>
      <w:r w:rsidR="009F7F31">
        <w:t xml:space="preserve"> and </w:t>
      </w:r>
      <w:fldSimple w:instr=" REF _Ref330393678 \h  \* MERGEFORMAT ">
        <w:r w:rsidR="00EF2E52" w:rsidRPr="004A450C">
          <w:t xml:space="preserve">Figure </w:t>
        </w:r>
        <w:r w:rsidR="00EF2E52" w:rsidRPr="00EF2E52">
          <w:rPr>
            <w:noProof/>
          </w:rPr>
          <w:t>9</w:t>
        </w:r>
      </w:fldSimple>
      <w:r w:rsidR="00D940E9">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1C3D3C">
        <w:fldChar w:fldCharType="begin"/>
      </w:r>
      <w:r w:rsidR="009E7E4C">
        <w:instrText xml:space="preserve"> REF _Ref330394550 \r \h </w:instrText>
      </w:r>
      <w:r w:rsidR="001C3D3C">
        <w:fldChar w:fldCharType="separate"/>
      </w:r>
      <w:r w:rsidR="00EF2E52">
        <w:t>3.3</w:t>
      </w:r>
      <w:r w:rsidR="001C3D3C">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F2E52" w:rsidRPr="00EF2E52">
          <w:t xml:space="preserve">Figure </w:t>
        </w:r>
        <w:r w:rsidR="00EF2E52" w:rsidRPr="00EF2E52">
          <w:rPr>
            <w:noProof/>
          </w:rPr>
          <w:t>10</w:t>
        </w:r>
      </w:fldSimple>
      <w:r w:rsidR="00EF2E52">
        <w:t xml:space="preserve"> </w:t>
      </w:r>
      <w:r>
        <w:t xml:space="preserve">illustrates the action nodes </w:t>
      </w:r>
      <w:r>
        <w:lastRenderedPageBreak/>
        <w:t>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EF2E52" w:rsidRDefault="00EF2E52" w:rsidP="00EF2E52">
      <w:pPr>
        <w:keepNext/>
        <w:ind w:right="0"/>
        <w:jc w:val="both"/>
      </w:pPr>
      <w:r>
        <w:rPr>
          <w:noProof/>
        </w:rPr>
        <w:drawing>
          <wp:inline distT="0" distB="0" distL="0" distR="0">
            <wp:extent cx="2828290" cy="227520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EF2E52" w:rsidRPr="00EF2E52" w:rsidRDefault="00EF2E52" w:rsidP="00EF2E52">
      <w:pPr>
        <w:pStyle w:val="Caption"/>
        <w:jc w:val="center"/>
        <w:rPr>
          <w:b w:val="0"/>
        </w:rPr>
      </w:pPr>
      <w:bookmarkStart w:id="93" w:name="_Ref331594968"/>
      <w:r w:rsidRPr="00EF2E52">
        <w:rPr>
          <w:b w:val="0"/>
        </w:rPr>
        <w:t xml:space="preserve">Figure </w:t>
      </w:r>
      <w:r w:rsidR="001C3D3C" w:rsidRPr="00EF2E52">
        <w:rPr>
          <w:b w:val="0"/>
        </w:rPr>
        <w:fldChar w:fldCharType="begin"/>
      </w:r>
      <w:r w:rsidRPr="00EF2E52">
        <w:rPr>
          <w:b w:val="0"/>
        </w:rPr>
        <w:instrText xml:space="preserve"> SEQ Figure \* ARABIC </w:instrText>
      </w:r>
      <w:r w:rsidR="001C3D3C" w:rsidRPr="00EF2E52">
        <w:rPr>
          <w:b w:val="0"/>
        </w:rPr>
        <w:fldChar w:fldCharType="separate"/>
      </w:r>
      <w:r>
        <w:rPr>
          <w:b w:val="0"/>
          <w:noProof/>
        </w:rPr>
        <w:t>10</w:t>
      </w:r>
      <w:r w:rsidR="001C3D3C" w:rsidRPr="00EF2E52">
        <w:rPr>
          <w:b w:val="0"/>
        </w:rPr>
        <w:fldChar w:fldCharType="end"/>
      </w:r>
      <w:bookmarkEnd w:id="93"/>
      <w:r w:rsidRPr="00EF2E52">
        <w:rPr>
          <w:b w:val="0"/>
        </w:rPr>
        <w:t>: Action details</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F2E52" w:rsidRPr="009B6E0A">
          <w:t xml:space="preserve">Figure </w:t>
        </w:r>
        <w:r w:rsidR="00EF2E52" w:rsidRPr="00EF2E52">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834802" w:rsidRPr="009B6E0A" w:rsidRDefault="001124A2" w:rsidP="007B5BD2">
      <w:pPr>
        <w:pStyle w:val="Caption"/>
        <w:jc w:val="center"/>
        <w:rPr>
          <w:b w:val="0"/>
        </w:rPr>
      </w:pPr>
      <w:bookmarkStart w:id="94" w:name="_Ref329010710"/>
      <w:r w:rsidRPr="009B6E0A">
        <w:rPr>
          <w:b w:val="0"/>
        </w:rPr>
        <w:t xml:space="preserve">Figure </w:t>
      </w:r>
      <w:r w:rsidR="001C3D3C" w:rsidRPr="009B6E0A">
        <w:rPr>
          <w:b w:val="0"/>
        </w:rPr>
        <w:fldChar w:fldCharType="begin"/>
      </w:r>
      <w:r w:rsidR="00E701EB" w:rsidRPr="009B6E0A">
        <w:rPr>
          <w:b w:val="0"/>
        </w:rPr>
        <w:instrText xml:space="preserve"> SEQ Figure \* ARABIC </w:instrText>
      </w:r>
      <w:r w:rsidR="001C3D3C" w:rsidRPr="009B6E0A">
        <w:rPr>
          <w:b w:val="0"/>
        </w:rPr>
        <w:fldChar w:fldCharType="separate"/>
      </w:r>
      <w:r w:rsidR="00EF2E52">
        <w:rPr>
          <w:b w:val="0"/>
          <w:noProof/>
        </w:rPr>
        <w:t>11</w:t>
      </w:r>
      <w:r w:rsidR="001C3D3C" w:rsidRPr="009B6E0A">
        <w:rPr>
          <w:b w:val="0"/>
        </w:rPr>
        <w:fldChar w:fldCharType="end"/>
      </w:r>
      <w:bookmarkEnd w:id="94"/>
      <w:r w:rsidRPr="009B6E0A">
        <w:rPr>
          <w:b w:val="0"/>
        </w:rPr>
        <w:t>: Information Organization</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F2E52" w:rsidRPr="00EF2E52">
          <w:t xml:space="preserve">Figure </w:t>
        </w:r>
        <w:r w:rsidR="00EF2E52" w:rsidRPr="00EF2E52">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lastRenderedPageBreak/>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adaptions for a video-game </w:t>
      </w:r>
      <w:bookmarkStart w:id="95" w:name="_GoBack"/>
      <w:bookmarkEnd w:id="95"/>
      <w:r w:rsidR="00335BA7">
        <w:t>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w:t>
      </w:r>
      <w:r>
        <w:lastRenderedPageBreak/>
        <w:t xml:space="preserve">provenance. However, </w:t>
      </w:r>
      <w:r w:rsidR="00A34E51">
        <w:t xml:space="preserve">due to the complexity of data </w:t>
      </w:r>
      <w:r w:rsidR="008F58A9">
        <w:t>extraction</w:t>
      </w:r>
      <w:r>
        <w:t xml:space="preserve">, the usage of provenance </w:t>
      </w:r>
      <w:r w:rsidR="00A34E51">
        <w:t>was</w:t>
      </w:r>
      <w:r>
        <w:t xml:space="preserve"> not executed  but </w:t>
      </w:r>
      <w:r w:rsidR="00A34E51">
        <w:t>is</w:t>
      </w:r>
      <w:r>
        <w:t xml:space="preserve"> planned </w:t>
      </w:r>
      <w:r w:rsidR="00517D32">
        <w:t>as</w:t>
      </w:r>
      <w:r>
        <w:t xml:space="preserve"> future work</w:t>
      </w:r>
      <w:r w:rsidR="00A34E51">
        <w:t>,</w:t>
      </w:r>
      <w:r>
        <w:t xml:space="preserve"> export</w:t>
      </w:r>
      <w:r w:rsidR="00A34E51">
        <w:t>ing</w:t>
      </w:r>
      <w:r>
        <w:t xml:space="preserve"> all collected </w:t>
      </w:r>
      <w:r w:rsidR="00A34E51">
        <w:t>data</w:t>
      </w:r>
      <w:r>
        <w:t>, generate a graph and apply provenance techniques for the game analysis</w:t>
      </w:r>
      <w:del w:id="96" w:author="Kohwalter" w:date="2012-09-12T16:18:00Z">
        <w:r w:rsidDel="0022425F">
          <w:delText>.</w:delText>
        </w:r>
      </w:del>
      <w:ins w:id="97" w:author="Kohwalter" w:date="2012-09-12T16:18:00Z">
        <w:r w:rsidR="0022425F">
          <w:t>, as well as</w:t>
        </w:r>
      </w:ins>
      <w:ins w:id="98" w:author="Kohwalter" w:date="2012-09-12T16:16:00Z">
        <w:r w:rsidR="0022425F">
          <w:t xml:space="preserve"> run experiments to </w:t>
        </w:r>
      </w:ins>
      <w:ins w:id="99" w:author="Kohwalter" w:date="2012-09-12T16:18:00Z">
        <w:r w:rsidR="0022425F">
          <w:t>evaluate</w:t>
        </w:r>
      </w:ins>
      <w:ins w:id="100" w:author="Kohwalter" w:date="2012-09-12T16:17:00Z">
        <w:r w:rsidR="0022425F">
          <w:t xml:space="preserve"> the aspects of </w:t>
        </w:r>
        <w:proofErr w:type="spellStart"/>
        <w:r w:rsidR="0022425F">
          <w:t>learnability</w:t>
        </w:r>
        <w:proofErr w:type="spellEnd"/>
        <w:r w:rsidR="0022425F">
          <w:t>.</w:t>
        </w:r>
      </w:ins>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8C72A9" w:rsidRPr="008C72A9" w:rsidRDefault="001C3D3C" w:rsidP="008C72A9">
      <w:pPr>
        <w:pStyle w:val="Bibliography"/>
      </w:pPr>
      <w:r>
        <w:fldChar w:fldCharType="begin"/>
      </w:r>
      <w:r w:rsidR="009E7559">
        <w:instrText xml:space="preserve"> ADDIN ZOTERO_BIBL {"custom":[]} CSL_BIBLIOGRAPHY </w:instrText>
      </w:r>
      <w:r>
        <w:fldChar w:fldCharType="separate"/>
      </w:r>
      <w:r w:rsidR="008C72A9" w:rsidRPr="008C72A9">
        <w:t xml:space="preserve">Andersen, E. et al., 2010. Gameplay analysis through state projection. </w:t>
      </w:r>
      <w:r w:rsidR="008C72A9" w:rsidRPr="008C72A9">
        <w:rPr>
          <w:i/>
          <w:iCs/>
        </w:rPr>
        <w:t>In: ACM Press</w:t>
      </w:r>
      <w:r w:rsidR="008C72A9" w:rsidRPr="008C72A9">
        <w:t>, pp.1–8.</w:t>
      </w:r>
    </w:p>
    <w:p w:rsidR="008C72A9" w:rsidRPr="008C72A9" w:rsidRDefault="008C72A9" w:rsidP="008C72A9">
      <w:pPr>
        <w:pStyle w:val="Bibliography"/>
      </w:pPr>
      <w:r w:rsidRPr="008C72A9">
        <w:t xml:space="preserve">Baker, A., Navarro, E. and van </w:t>
      </w:r>
      <w:proofErr w:type="spellStart"/>
      <w:r w:rsidRPr="008C72A9">
        <w:t>der</w:t>
      </w:r>
      <w:proofErr w:type="spellEnd"/>
      <w:r w:rsidRPr="008C72A9">
        <w:t xml:space="preserve"> </w:t>
      </w:r>
      <w:proofErr w:type="spellStart"/>
      <w:r w:rsidRPr="008C72A9">
        <w:t>Hoek</w:t>
      </w:r>
      <w:proofErr w:type="spellEnd"/>
      <w:r w:rsidRPr="008C72A9">
        <w:t xml:space="preserve">, A., 2003. Problems and Programmers: An Educational Software Engineering Card Game. </w:t>
      </w:r>
      <w:r w:rsidRPr="008C72A9">
        <w:rPr>
          <w:i/>
          <w:iCs/>
        </w:rPr>
        <w:t>In: International Conference on Software Engineering</w:t>
      </w:r>
      <w:r w:rsidRPr="008C72A9">
        <w:t>, pp.614–621.</w:t>
      </w:r>
    </w:p>
    <w:p w:rsidR="008C72A9" w:rsidRPr="008C72A9" w:rsidRDefault="008C72A9" w:rsidP="008C72A9">
      <w:pPr>
        <w:pStyle w:val="Bibliography"/>
      </w:pPr>
      <w:proofErr w:type="spellStart"/>
      <w:r w:rsidRPr="008C72A9">
        <w:t>Chialvo</w:t>
      </w:r>
      <w:proofErr w:type="spellEnd"/>
      <w:r w:rsidRPr="008C72A9">
        <w:t xml:space="preserve">, D.R. and </w:t>
      </w:r>
      <w:proofErr w:type="spellStart"/>
      <w:r w:rsidRPr="008C72A9">
        <w:t>Bak</w:t>
      </w:r>
      <w:proofErr w:type="spellEnd"/>
      <w:r w:rsidRPr="008C72A9">
        <w:t xml:space="preserve">, P., 1999. Learning from mistakes. </w:t>
      </w:r>
      <w:r w:rsidRPr="008C72A9">
        <w:rPr>
          <w:i/>
          <w:iCs/>
        </w:rPr>
        <w:t>Neuroscience</w:t>
      </w:r>
      <w:r w:rsidRPr="008C72A9">
        <w:t>, v. 90(4), pp.1137–1148.</w:t>
      </w:r>
    </w:p>
    <w:p w:rsidR="008C72A9" w:rsidRPr="008C72A9" w:rsidRDefault="008C72A9" w:rsidP="008C72A9">
      <w:pPr>
        <w:pStyle w:val="Bibliography"/>
      </w:pPr>
      <w:r w:rsidRPr="008C72A9">
        <w:t xml:space="preserve">Clark, G., 1950. The organization of behavior: A neuropsychological theory. </w:t>
      </w:r>
      <w:r w:rsidRPr="008C72A9">
        <w:rPr>
          <w:i/>
          <w:iCs/>
        </w:rPr>
        <w:t>The Journal of Comparative Neurology</w:t>
      </w:r>
      <w:r w:rsidRPr="008C72A9">
        <w:t>, v. 93(3), pp.459–460.</w:t>
      </w:r>
    </w:p>
    <w:p w:rsidR="008C72A9" w:rsidRPr="008C72A9" w:rsidRDefault="008C72A9" w:rsidP="008C72A9">
      <w:pPr>
        <w:pStyle w:val="Bibliography"/>
      </w:pPr>
      <w:proofErr w:type="spellStart"/>
      <w:r w:rsidRPr="008C72A9">
        <w:t>Consalvo</w:t>
      </w:r>
      <w:proofErr w:type="spellEnd"/>
      <w:r w:rsidRPr="008C72A9">
        <w:t xml:space="preserve">, M. and Dutton, N., 2006. Game analysis: Developing a methodological toolkit for the qualitative study of games. </w:t>
      </w:r>
      <w:r w:rsidRPr="008C72A9">
        <w:rPr>
          <w:i/>
          <w:iCs/>
        </w:rPr>
        <w:t>In: Game Studies</w:t>
      </w:r>
      <w:r w:rsidRPr="008C72A9">
        <w:t>, v. 6.</w:t>
      </w:r>
    </w:p>
    <w:p w:rsidR="008C72A9" w:rsidRPr="008C72A9" w:rsidRDefault="008C72A9" w:rsidP="008C72A9">
      <w:pPr>
        <w:pStyle w:val="Bibliography"/>
        <w:rPr>
          <w:lang w:val="pt-BR"/>
        </w:rPr>
      </w:pPr>
      <w:proofErr w:type="spellStart"/>
      <w:r w:rsidRPr="008C72A9">
        <w:t>Dantas</w:t>
      </w:r>
      <w:proofErr w:type="spellEnd"/>
      <w:r w:rsidRPr="008C72A9">
        <w:t xml:space="preserve">, A., Barros, M. and Werner, C., 2004. </w:t>
      </w:r>
      <w:r w:rsidRPr="008C72A9">
        <w:rPr>
          <w:lang w:val="pt-BR"/>
        </w:rPr>
        <w:t xml:space="preserve">Treinamento Experimental com Jogos de Simulação para Gerentes de Projeto de Software. </w:t>
      </w:r>
      <w:r w:rsidRPr="008C72A9">
        <w:rPr>
          <w:i/>
          <w:iCs/>
          <w:lang w:val="pt-BR"/>
        </w:rPr>
        <w:t>In: Simpósio Brasileiro de Engenharia Software</w:t>
      </w:r>
      <w:r w:rsidRPr="008C72A9">
        <w:rPr>
          <w:lang w:val="pt-BR"/>
        </w:rPr>
        <w:t>, v. 18, pp.23–38.</w:t>
      </w:r>
    </w:p>
    <w:p w:rsidR="008C72A9" w:rsidRPr="008C72A9" w:rsidRDefault="008C72A9" w:rsidP="008C72A9">
      <w:pPr>
        <w:pStyle w:val="Bibliography"/>
        <w:rPr>
          <w:lang w:val="pt-BR"/>
        </w:rPr>
      </w:pPr>
      <w:r w:rsidRPr="008C72A9">
        <w:rPr>
          <w:lang w:val="pt-BR"/>
        </w:rPr>
        <w:t xml:space="preserve">Figueiredo, K. </w:t>
      </w:r>
      <w:proofErr w:type="spellStart"/>
      <w:r w:rsidRPr="008C72A9">
        <w:rPr>
          <w:lang w:val="pt-BR"/>
        </w:rPr>
        <w:t>et</w:t>
      </w:r>
      <w:proofErr w:type="spellEnd"/>
      <w:r w:rsidRPr="008C72A9">
        <w:rPr>
          <w:lang w:val="pt-BR"/>
        </w:rPr>
        <w:t xml:space="preserve"> al., 2010. Jogo de Estratégia de Gerência de Configuração. </w:t>
      </w:r>
      <w:r w:rsidRPr="008C72A9">
        <w:rPr>
          <w:i/>
          <w:iCs/>
          <w:lang w:val="pt-BR"/>
        </w:rPr>
        <w:t>In: III Fórum de Educação em Engenharia de Software</w:t>
      </w:r>
      <w:r w:rsidRPr="008C72A9">
        <w:rPr>
          <w:lang w:val="pt-BR"/>
        </w:rPr>
        <w:t>.</w:t>
      </w:r>
    </w:p>
    <w:p w:rsidR="008C72A9" w:rsidRPr="008C72A9" w:rsidRDefault="008C72A9" w:rsidP="008C72A9">
      <w:pPr>
        <w:pStyle w:val="Bibliography"/>
      </w:pPr>
      <w:proofErr w:type="spellStart"/>
      <w:r w:rsidRPr="008C72A9">
        <w:rPr>
          <w:lang w:val="pt-BR"/>
        </w:rPr>
        <w:t>Higgins</w:t>
      </w:r>
      <w:proofErr w:type="spellEnd"/>
      <w:r w:rsidRPr="008C72A9">
        <w:rPr>
          <w:lang w:val="pt-BR"/>
        </w:rPr>
        <w:t xml:space="preserve">, T., 2010. </w:t>
      </w:r>
      <w:r w:rsidRPr="008C72A9">
        <w:t>Unity - 3D Game Engine. Available at: http://unity3d.com/ [Accessed May 5, 2011].</w:t>
      </w:r>
    </w:p>
    <w:p w:rsidR="008C72A9" w:rsidRPr="008C72A9" w:rsidRDefault="008C72A9" w:rsidP="008C72A9">
      <w:pPr>
        <w:pStyle w:val="Bibliography"/>
        <w:rPr>
          <w:lang w:val="pt-BR"/>
        </w:rPr>
      </w:pPr>
      <w:proofErr w:type="spellStart"/>
      <w:r w:rsidRPr="008C72A9">
        <w:t>Kohwalter</w:t>
      </w:r>
      <w:proofErr w:type="spellEnd"/>
      <w:r w:rsidRPr="008C72A9">
        <w:t xml:space="preserve">, T., </w:t>
      </w:r>
      <w:proofErr w:type="spellStart"/>
      <w:r w:rsidRPr="008C72A9">
        <w:t>Clua</w:t>
      </w:r>
      <w:proofErr w:type="spellEnd"/>
      <w:r w:rsidRPr="008C72A9">
        <w:t xml:space="preserve">, E. and </w:t>
      </w:r>
      <w:proofErr w:type="spellStart"/>
      <w:r w:rsidRPr="008C72A9">
        <w:t>Murta</w:t>
      </w:r>
      <w:proofErr w:type="spellEnd"/>
      <w:r w:rsidRPr="008C72A9">
        <w:t xml:space="preserve">, L., 2011. SDM – An Educational Game for Software Engineering. </w:t>
      </w:r>
      <w:r w:rsidRPr="008C72A9">
        <w:rPr>
          <w:i/>
          <w:iCs/>
          <w:lang w:val="pt-BR"/>
        </w:rPr>
        <w:t>In: X Simpósio Brasileiro de Games e Entretenimento Digital</w:t>
      </w:r>
      <w:r w:rsidRPr="008C72A9">
        <w:rPr>
          <w:lang w:val="pt-BR"/>
        </w:rPr>
        <w:t>, pp.1–10.</w:t>
      </w:r>
    </w:p>
    <w:p w:rsidR="008C72A9" w:rsidRPr="008C72A9" w:rsidRDefault="008C72A9" w:rsidP="008C72A9">
      <w:pPr>
        <w:pStyle w:val="Bibliography"/>
      </w:pPr>
      <w:r w:rsidRPr="008C72A9">
        <w:lastRenderedPageBreak/>
        <w:t xml:space="preserve">Moreau, L. et al., 2011. The Open Provenance Model core specification (v1.1). </w:t>
      </w:r>
      <w:r w:rsidRPr="008C72A9">
        <w:rPr>
          <w:i/>
          <w:iCs/>
        </w:rPr>
        <w:t>In: Future Generation Computer Systems</w:t>
      </w:r>
      <w:r w:rsidRPr="008C72A9">
        <w:t>, v. 27(6), pp.743–756.</w:t>
      </w:r>
    </w:p>
    <w:p w:rsidR="008C72A9" w:rsidRPr="008C72A9" w:rsidRDefault="008C72A9" w:rsidP="008C72A9">
      <w:pPr>
        <w:pStyle w:val="Bibliography"/>
      </w:pPr>
      <w:proofErr w:type="spellStart"/>
      <w:r w:rsidRPr="008C72A9">
        <w:t>Moret</w:t>
      </w:r>
      <w:proofErr w:type="spellEnd"/>
      <w:r w:rsidRPr="008C72A9">
        <w:t xml:space="preserve">, B., 1982. Decision Trees and Diagrams. </w:t>
      </w:r>
      <w:r w:rsidRPr="008C72A9">
        <w:rPr>
          <w:i/>
          <w:iCs/>
        </w:rPr>
        <w:t>In: ACM Computing Surveys (CSUR)</w:t>
      </w:r>
      <w:r w:rsidRPr="008C72A9">
        <w:t>, v. 14(4), pp.593–623.</w:t>
      </w:r>
    </w:p>
    <w:p w:rsidR="008C72A9" w:rsidRPr="008C72A9" w:rsidRDefault="008C72A9" w:rsidP="008C72A9">
      <w:pPr>
        <w:pStyle w:val="Bibliography"/>
      </w:pPr>
      <w:r w:rsidRPr="008C72A9">
        <w:t xml:space="preserve">Navarro, E. and van </w:t>
      </w:r>
      <w:proofErr w:type="spellStart"/>
      <w:r w:rsidRPr="008C72A9">
        <w:t>der</w:t>
      </w:r>
      <w:proofErr w:type="spellEnd"/>
      <w:r w:rsidRPr="008C72A9">
        <w:t xml:space="preserve"> </w:t>
      </w:r>
      <w:proofErr w:type="spellStart"/>
      <w:r w:rsidRPr="008C72A9">
        <w:t>Hoek</w:t>
      </w:r>
      <w:proofErr w:type="spellEnd"/>
      <w:r w:rsidRPr="008C72A9">
        <w:t xml:space="preserve">, A., 2004. SIMSE: An Interactive Simulation Game for Software Engineering Education. </w:t>
      </w:r>
      <w:r w:rsidRPr="008C72A9">
        <w:rPr>
          <w:i/>
          <w:iCs/>
        </w:rPr>
        <w:t>In: Proceeding of CATE</w:t>
      </w:r>
      <w:r w:rsidRPr="008C72A9">
        <w:t>, p.233–233.</w:t>
      </w:r>
    </w:p>
    <w:p w:rsidR="008C72A9" w:rsidRPr="008C72A9" w:rsidRDefault="008C72A9" w:rsidP="008C72A9">
      <w:pPr>
        <w:pStyle w:val="Bibliography"/>
      </w:pPr>
      <w:r w:rsidRPr="008C72A9">
        <w:t xml:space="preserve">Warren, C., 2011. Game Analysis Using Resource-Infrastructure-Action Flow. </w:t>
      </w:r>
      <w:proofErr w:type="spellStart"/>
      <w:r w:rsidRPr="008C72A9">
        <w:rPr>
          <w:i/>
          <w:iCs/>
        </w:rPr>
        <w:t>Ficial</w:t>
      </w:r>
      <w:proofErr w:type="spellEnd"/>
      <w:r w:rsidRPr="008C72A9">
        <w:t>. Available at: http://ficial.wordpress.com/2011/10/23/game-analysis-using-resource-infrastructure-action-flow/ [Accessed July 3, 2012].</w:t>
      </w:r>
    </w:p>
    <w:p w:rsidR="00CF5AD6" w:rsidRPr="007B5BD2" w:rsidRDefault="001C3D3C"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Kohwalter" w:date="2012-09-12T16:56:00Z" w:initials="K">
    <w:p w:rsidR="002E0C9A" w:rsidRDefault="002E0C9A">
      <w:pPr>
        <w:pStyle w:val="CommentText"/>
      </w:pPr>
      <w:r>
        <w:rPr>
          <w:rStyle w:val="CommentReference"/>
        </w:rPr>
        <w:annotationRef/>
      </w:r>
      <w:r>
        <w:t xml:space="preserve">From review:  </w:t>
      </w:r>
      <w:r>
        <w:rPr>
          <w:rFonts w:ascii="Courier New" w:hAnsi="Courier New" w:cs="Courier New"/>
          <w:color w:val="000000"/>
          <w:sz w:val="17"/>
          <w:szCs w:val="17"/>
          <w:shd w:val="clear" w:color="auto" w:fill="EEEEEE"/>
        </w:rPr>
        <w:t>Language: "comprehend" is to understand deeply. Please check is you are using "comprehend" as a mere synonym to "understand" (which it is not). For instance, to "deeply comprehend" is a pleonasm.</w:t>
      </w:r>
    </w:p>
  </w:comment>
  <w:comment w:id="7" w:author="Kohwalter" w:date="2012-09-12T16:58:00Z" w:initials="K">
    <w:p w:rsidR="002E0C9A" w:rsidRPr="002E0C9A" w:rsidRDefault="002E0C9A">
      <w:pPr>
        <w:pStyle w:val="CommentText"/>
        <w:rPr>
          <w:lang w:val="pt-BR"/>
        </w:rPr>
      </w:pPr>
      <w:r>
        <w:rPr>
          <w:rStyle w:val="CommentReference"/>
        </w:rPr>
        <w:annotationRef/>
      </w:r>
      <w:r w:rsidRPr="002E0C9A">
        <w:rPr>
          <w:lang w:val="pt-BR"/>
        </w:rPr>
        <w:t xml:space="preserve">Aqui sim é </w:t>
      </w:r>
      <w:proofErr w:type="spellStart"/>
      <w:r w:rsidRPr="002E0C9A">
        <w:rPr>
          <w:lang w:val="pt-BR"/>
        </w:rPr>
        <w:t>comprehend</w:t>
      </w:r>
      <w:proofErr w:type="spellEnd"/>
      <w:r w:rsidRPr="002E0C9A">
        <w:rPr>
          <w:lang w:val="pt-BR"/>
        </w:rPr>
        <w:t xml:space="preserve">, </w:t>
      </w:r>
      <w:proofErr w:type="spellStart"/>
      <w:r w:rsidRPr="002E0C9A">
        <w:rPr>
          <w:lang w:val="pt-BR"/>
        </w:rPr>
        <w:t>ja</w:t>
      </w:r>
      <w:proofErr w:type="spellEnd"/>
      <w:r w:rsidRPr="002E0C9A">
        <w:rPr>
          <w:lang w:val="pt-BR"/>
        </w:rPr>
        <w:t xml:space="preserve"> que antes queria passar a ideia de </w:t>
      </w:r>
      <w:r>
        <w:rPr>
          <w:lang w:val="pt-BR"/>
        </w:rPr>
        <w:t>compreender</w:t>
      </w:r>
      <w:r w:rsidRPr="002E0C9A">
        <w:rPr>
          <w:lang w:val="pt-BR"/>
        </w:rPr>
        <w:t xml:space="preserve"> profundamente (</w:t>
      </w:r>
      <w:proofErr w:type="spellStart"/>
      <w:r w:rsidRPr="002E0C9A">
        <w:rPr>
          <w:lang w:val="pt-BR"/>
        </w:rPr>
        <w:t>deeply</w:t>
      </w:r>
      <w:proofErr w:type="spellEnd"/>
      <w:r w:rsidRPr="002E0C9A">
        <w:rPr>
          <w:lang w:val="pt-BR"/>
        </w:rPr>
        <w:t xml:space="preserve"> </w:t>
      </w:r>
      <w:proofErr w:type="spellStart"/>
      <w:r w:rsidRPr="002E0C9A">
        <w:rPr>
          <w:lang w:val="pt-BR"/>
        </w:rPr>
        <w:t>understand</w:t>
      </w:r>
      <w:proofErr w:type="spellEnd"/>
      <w:r w:rsidRPr="002E0C9A">
        <w:rPr>
          <w:lang w:val="pt-BR"/>
        </w:rPr>
        <w:t>)</w:t>
      </w:r>
    </w:p>
  </w:comment>
  <w:comment w:id="91" w:author="Kohwalter" w:date="2012-09-12T17:10:00Z" w:initials="K">
    <w:p w:rsidR="00064640" w:rsidRPr="00064640" w:rsidRDefault="00064640">
      <w:pPr>
        <w:pStyle w:val="CommentText"/>
        <w:rPr>
          <w:lang w:val="pt-BR"/>
        </w:rPr>
      </w:pPr>
      <w:r>
        <w:rPr>
          <w:rStyle w:val="CommentReference"/>
        </w:rPr>
        <w:annotationRef/>
      </w:r>
      <w:r w:rsidRPr="00064640">
        <w:rPr>
          <w:lang w:val="pt-BR"/>
        </w:rPr>
        <w:t>Devido a problemas com a b</w:t>
      </w:r>
      <w:r>
        <w:rPr>
          <w:lang w:val="pt-BR"/>
        </w:rPr>
        <w:t>orda</w:t>
      </w:r>
      <w:r w:rsidR="00401786">
        <w:rPr>
          <w:lang w:val="pt-BR"/>
        </w:rPr>
        <w:t>/margem (por causa das alterações nas paginas anteriores)</w:t>
      </w:r>
      <w:r>
        <w:rPr>
          <w:lang w:val="pt-BR"/>
        </w:rPr>
        <w:t xml:space="preserve">, eu compactei  os </w:t>
      </w:r>
      <w:proofErr w:type="spellStart"/>
      <w:r>
        <w:rPr>
          <w:lang w:val="pt-BR"/>
        </w:rPr>
        <w:t>retangulos</w:t>
      </w:r>
      <w:proofErr w:type="spellEnd"/>
      <w:r>
        <w:rPr>
          <w:lang w:val="pt-BR"/>
        </w:rPr>
        <w:t xml:space="preserve"> da figura 8, preservando o tamanho da fonte.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E5A" w:rsidRDefault="00252E5A" w:rsidP="00DC54C8">
      <w:pPr>
        <w:spacing w:before="0"/>
      </w:pPr>
      <w:r>
        <w:separator/>
      </w:r>
    </w:p>
  </w:endnote>
  <w:endnote w:type="continuationSeparator" w:id="0">
    <w:p w:rsidR="00252E5A" w:rsidRDefault="00252E5A"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E5A" w:rsidRDefault="00252E5A" w:rsidP="00DC54C8">
      <w:pPr>
        <w:spacing w:before="0"/>
      </w:pPr>
      <w:r>
        <w:separator/>
      </w:r>
    </w:p>
  </w:footnote>
  <w:footnote w:type="continuationSeparator" w:id="0">
    <w:p w:rsidR="00252E5A" w:rsidRDefault="00252E5A"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50C" w:rsidRDefault="004A45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370C2"/>
    <w:rsid w:val="00037CCB"/>
    <w:rsid w:val="000458DB"/>
    <w:rsid w:val="00050AE1"/>
    <w:rsid w:val="000573E0"/>
    <w:rsid w:val="00064640"/>
    <w:rsid w:val="000654CD"/>
    <w:rsid w:val="00076956"/>
    <w:rsid w:val="00077B8F"/>
    <w:rsid w:val="00085B7C"/>
    <w:rsid w:val="000953DF"/>
    <w:rsid w:val="00096AC1"/>
    <w:rsid w:val="000975AE"/>
    <w:rsid w:val="000A2B8B"/>
    <w:rsid w:val="000A2F9C"/>
    <w:rsid w:val="000B0602"/>
    <w:rsid w:val="000B17CC"/>
    <w:rsid w:val="000B4353"/>
    <w:rsid w:val="000B73F3"/>
    <w:rsid w:val="000C0739"/>
    <w:rsid w:val="000C20B1"/>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E8F"/>
    <w:rsid w:val="001C302A"/>
    <w:rsid w:val="001C3D3C"/>
    <w:rsid w:val="001C65BB"/>
    <w:rsid w:val="001C76F3"/>
    <w:rsid w:val="001D5E68"/>
    <w:rsid w:val="001D622D"/>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2E5A"/>
    <w:rsid w:val="00254526"/>
    <w:rsid w:val="00256F58"/>
    <w:rsid w:val="00261A24"/>
    <w:rsid w:val="00262D2A"/>
    <w:rsid w:val="002642F9"/>
    <w:rsid w:val="00266659"/>
    <w:rsid w:val="00266B11"/>
    <w:rsid w:val="00267FDB"/>
    <w:rsid w:val="00275E96"/>
    <w:rsid w:val="002768E0"/>
    <w:rsid w:val="00284157"/>
    <w:rsid w:val="00286016"/>
    <w:rsid w:val="00294FB5"/>
    <w:rsid w:val="002A2082"/>
    <w:rsid w:val="002A4745"/>
    <w:rsid w:val="002A5D79"/>
    <w:rsid w:val="002B06F3"/>
    <w:rsid w:val="002B45D6"/>
    <w:rsid w:val="002B715B"/>
    <w:rsid w:val="002C543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0D6F"/>
    <w:rsid w:val="004014F1"/>
    <w:rsid w:val="00401786"/>
    <w:rsid w:val="00401BA6"/>
    <w:rsid w:val="00402416"/>
    <w:rsid w:val="00407BDA"/>
    <w:rsid w:val="00415FF5"/>
    <w:rsid w:val="004161A1"/>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D0BBB"/>
    <w:rsid w:val="004D0FBB"/>
    <w:rsid w:val="004D119D"/>
    <w:rsid w:val="004E031F"/>
    <w:rsid w:val="004E2D36"/>
    <w:rsid w:val="004E496E"/>
    <w:rsid w:val="004F26DA"/>
    <w:rsid w:val="004F692F"/>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F296B"/>
    <w:rsid w:val="005F35AD"/>
    <w:rsid w:val="006174E4"/>
    <w:rsid w:val="006275E2"/>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27BAB"/>
    <w:rsid w:val="00735F61"/>
    <w:rsid w:val="00740689"/>
    <w:rsid w:val="00751FA9"/>
    <w:rsid w:val="0075303F"/>
    <w:rsid w:val="00753B38"/>
    <w:rsid w:val="00753F86"/>
    <w:rsid w:val="0076257A"/>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7054"/>
    <w:rsid w:val="008470DE"/>
    <w:rsid w:val="008509F8"/>
    <w:rsid w:val="0085722B"/>
    <w:rsid w:val="00862447"/>
    <w:rsid w:val="00866FB4"/>
    <w:rsid w:val="00867144"/>
    <w:rsid w:val="00867212"/>
    <w:rsid w:val="00871F30"/>
    <w:rsid w:val="00876939"/>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5527A"/>
    <w:rsid w:val="00C57994"/>
    <w:rsid w:val="00C611E2"/>
    <w:rsid w:val="00C61F8C"/>
    <w:rsid w:val="00C808AF"/>
    <w:rsid w:val="00C8605D"/>
    <w:rsid w:val="00C86EDD"/>
    <w:rsid w:val="00C87AA8"/>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49EE"/>
    <w:rsid w:val="00E3640E"/>
    <w:rsid w:val="00E37CFA"/>
    <w:rsid w:val="00E420B9"/>
    <w:rsid w:val="00E5053B"/>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B17E1"/>
    <w:rsid w:val="00EB4D21"/>
    <w:rsid w:val="00EC42EE"/>
    <w:rsid w:val="00EC7F1B"/>
    <w:rsid w:val="00ED546F"/>
    <w:rsid w:val="00EE09F1"/>
    <w:rsid w:val="00EF2A2B"/>
    <w:rsid w:val="00EF2C96"/>
    <w:rsid w:val="00EF2E52"/>
    <w:rsid w:val="00EF7F64"/>
    <w:rsid w:val="00F04FA9"/>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8.png"/><Relationship Id="rId27"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61741">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50576">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59123">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5480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58476">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0844">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027D27C4-B052-47C0-B23D-DB1A7F78C9AD}" type="presOf" srcId="{05AFFF34-8020-4494-B0AF-3B8FCE859F02}" destId="{C517C033-B09A-4E21-8604-8C0CA07E9762}" srcOrd="1" destOrd="0" presId="urn:microsoft.com/office/officeart/2005/8/layout/hierarchy2"/>
    <dgm:cxn modelId="{8A4D4C89-6172-4CE0-A1C3-775DB91DBF7C}" type="presOf" srcId="{F49A8C01-7410-48F0-BC22-AF5FC134600B}" destId="{3284F059-BB42-4147-B03D-CCCC684A12A7}" srcOrd="1" destOrd="0" presId="urn:microsoft.com/office/officeart/2005/8/layout/hierarchy2"/>
    <dgm:cxn modelId="{7BA32EBE-BD0D-455E-B82F-C8924CD6AC37}" type="presOf" srcId="{3AEBF0E2-45AF-4956-BF8F-20F6FA6CE5F6}" destId="{CC6B0A1C-BAB8-4AB7-9EF6-A7279AB3044F}" srcOrd="0" destOrd="0" presId="urn:microsoft.com/office/officeart/2005/8/layout/hierarchy2"/>
    <dgm:cxn modelId="{16B3A21B-1AA3-4262-9091-7668EA62392E}" type="presOf" srcId="{9F12261C-2D8C-4E44-BC1A-1A217B62ECC2}" destId="{D88348ED-527A-4837-8156-098C1F615BFB}" srcOrd="0" destOrd="0" presId="urn:microsoft.com/office/officeart/2005/8/layout/hierarchy2"/>
    <dgm:cxn modelId="{8E314A5D-2F50-495B-9EC7-E09A8EDC9BA8}" type="presOf" srcId="{E2E4CF81-77EC-4CCE-8CBF-5EBF1BDFDD2A}" destId="{238A04B6-8EF5-45CF-9164-325F1FDB3A44}" srcOrd="0"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7035112F-4B42-4154-A3A7-B7BCA54A54AB}" type="presOf" srcId="{058185CA-66DB-4273-A41B-CECD7A8DD30F}" destId="{F7DF3503-2E14-4B1A-9CBB-7E9883AC3E4A}" srcOrd="0" destOrd="0" presId="urn:microsoft.com/office/officeart/2005/8/layout/hierarchy2"/>
    <dgm:cxn modelId="{9950217B-2DB2-4F7F-B6E5-9235FFF6A07E}" type="presOf" srcId="{5D61EA02-8BFA-4D0F-8E46-5E315580374A}" destId="{D5ACFD89-23A4-4CF0-A4C3-F21EF07981F7}" srcOrd="0" destOrd="0" presId="urn:microsoft.com/office/officeart/2005/8/layout/hierarchy2"/>
    <dgm:cxn modelId="{EACAC15F-DDC4-4CBA-8DCE-6470C08FD0EF}" type="presOf" srcId="{1CE192A6-6AB3-4451-998F-D2635F17DFF1}" destId="{81DF227C-317B-417C-B837-BF4939219178}"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9AB5052B-A5DC-4697-8855-CEE89CC1BCE7}" srcId="{9ADEECC3-7F9F-46A7-B5DA-4F3694F77112}" destId="{15B13E3A-CE8B-4DDB-99F6-4A778AADA124}" srcOrd="0" destOrd="0" parTransId="{75F630ED-A7FC-4A27-96D8-2461E5115420}" sibTransId="{FEE16891-7989-46F7-9786-E8A184291411}"/>
    <dgm:cxn modelId="{5910A018-03A5-41B0-8A05-94B82A9D313D}" srcId="{5D61EA02-8BFA-4D0F-8E46-5E315580374A}" destId="{5C72BA27-4ED8-4268-8C59-0D96FD60F177}" srcOrd="0" destOrd="0" parTransId="{2BEEED00-B133-46F3-9B7F-8EF3EFD999F1}" sibTransId="{DD07C94F-AFD1-4731-A3E5-6EDB007D742B}"/>
    <dgm:cxn modelId="{42F569FC-9381-4489-9941-44680647E3E9}" type="presOf" srcId="{8242B283-4BE2-4E85-BFEE-0EA44472760E}" destId="{CB159F70-ABE8-4C17-9F22-0AB61C102E64}"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AA73F53C-859A-4F22-A784-94E8CA6488DA}" type="presOf" srcId="{FAB60589-855B-4933-8283-6EA08460BF7F}" destId="{6693197B-78B7-47EE-9FE1-10471704F946}" srcOrd="1" destOrd="0" presId="urn:microsoft.com/office/officeart/2005/8/layout/hierarchy2"/>
    <dgm:cxn modelId="{253DCB1A-C24E-4DBF-AB48-B54FBA660D2B}" type="presOf" srcId="{87496514-96A4-4444-A6DB-6129F3F29F48}" destId="{935E24CC-008B-4BE9-B3EB-41EB22B15B73}" srcOrd="1"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116ED549-31A6-4FB3-BEA3-61ECC6C3494E}" type="presOf" srcId="{08EB2621-46CB-4202-ADE5-AB4B3522E59F}" destId="{240ABD63-9087-4546-89CF-88541F4CEF52}" srcOrd="0" destOrd="0" presId="urn:microsoft.com/office/officeart/2005/8/layout/hierarchy2"/>
    <dgm:cxn modelId="{A0ABEE2E-3635-412A-B3C6-409AA55E388E}" type="presOf" srcId="{B95568D8-D303-49EB-85AC-0942EA985617}" destId="{CF2F8359-8E2C-400E-A50D-384EDB3CA8A3}" srcOrd="0" destOrd="0" presId="urn:microsoft.com/office/officeart/2005/8/layout/hierarchy2"/>
    <dgm:cxn modelId="{423BAD76-E05E-4164-A8F2-CAF991D49673}" type="presOf" srcId="{2BEEED00-B133-46F3-9B7F-8EF3EFD999F1}" destId="{FD7A0172-CB25-4911-B3EF-667A39E7DCE7}" srcOrd="0" destOrd="0" presId="urn:microsoft.com/office/officeart/2005/8/layout/hierarchy2"/>
    <dgm:cxn modelId="{7BCA3750-F73F-4D1D-8137-8E90E2C7CFDC}" type="presOf" srcId="{DC7403F1-0571-424F-8BE8-3CC1536FDE8C}" destId="{30099040-2BEC-46EB-AE9D-6A3BEF8052F4}" srcOrd="1" destOrd="0" presId="urn:microsoft.com/office/officeart/2005/8/layout/hierarchy2"/>
    <dgm:cxn modelId="{0E44A17F-6EBA-40B6-A804-1E111BE2083D}" type="presOf" srcId="{DD1E4FED-04E7-448F-B812-8BEE8486DD43}" destId="{D8394A56-8A48-43C9-8876-8EA39F4B73ED}" srcOrd="0" destOrd="0" presId="urn:microsoft.com/office/officeart/2005/8/layout/hierarchy2"/>
    <dgm:cxn modelId="{054525E5-4795-4480-A4EF-DC8AED754921}" type="presOf" srcId="{2ABC8B2A-1AE0-4445-BB0F-A32B638FE792}" destId="{FC31CFF5-CDC9-4FC6-A745-A19F38E995B7}" srcOrd="0" destOrd="0" presId="urn:microsoft.com/office/officeart/2005/8/layout/hierarchy2"/>
    <dgm:cxn modelId="{BFEDDA63-4E41-43E4-B8B1-30DF62BC4149}" type="presOf" srcId="{29280282-54F1-45C6-8D42-4754C6BDCF91}" destId="{4A7F0945-CD52-46CF-9330-64955ED272D3}" srcOrd="0" destOrd="0" presId="urn:microsoft.com/office/officeart/2005/8/layout/hierarchy2"/>
    <dgm:cxn modelId="{EC468B37-2699-4C0B-AEBD-8257BBE09CDC}" type="presOf" srcId="{448C5BEE-4732-4357-B651-253BBAA9A8B7}" destId="{5A4405BA-2082-47F6-9FF1-48042B30A932}" srcOrd="0" destOrd="0" presId="urn:microsoft.com/office/officeart/2005/8/layout/hierarchy2"/>
    <dgm:cxn modelId="{9E63BD3B-4104-4034-AFF5-F868D1244E3C}" type="presOf" srcId="{C9AB5B93-AA24-4987-A7EA-9F702A8D98DC}" destId="{54AF12FD-3B65-46EE-9011-B900D4CBD75B}" srcOrd="1" destOrd="0" presId="urn:microsoft.com/office/officeart/2005/8/layout/hierarchy2"/>
    <dgm:cxn modelId="{051C3705-4DD0-455D-986C-9699D903F4D7}" type="presOf" srcId="{15B13E3A-CE8B-4DDB-99F6-4A778AADA124}" destId="{3B8868D9-9F8B-47F9-99EF-A48BC6B2FF26}" srcOrd="0" destOrd="0" presId="urn:microsoft.com/office/officeart/2005/8/layout/hierarchy2"/>
    <dgm:cxn modelId="{F5E9C264-4007-4DFF-BB33-4CA67F63EC4F}" type="presOf" srcId="{87496514-96A4-4444-A6DB-6129F3F29F48}" destId="{D2E7D7FB-33DA-439B-A6FF-8B6265094B81}" srcOrd="0" destOrd="0" presId="urn:microsoft.com/office/officeart/2005/8/layout/hierarchy2"/>
    <dgm:cxn modelId="{8E3A1406-DB07-4644-B0E3-49BDF7466C9B}" type="presOf" srcId="{1CEB947C-EB39-4414-83A1-BE86AAF2267B}" destId="{26D8E710-F0D2-45EF-BDE9-84F12E45A85F}" srcOrd="0" destOrd="0" presId="urn:microsoft.com/office/officeart/2005/8/layout/hierarchy2"/>
    <dgm:cxn modelId="{EBB626C9-9558-42E9-A598-2267A5F1C122}" type="presOf" srcId="{476EF9D4-D438-40F7-BC97-D488DFA755A1}" destId="{12C2DC85-DDAF-4F57-9841-150A97500304}" srcOrd="1" destOrd="0" presId="urn:microsoft.com/office/officeart/2005/8/layout/hierarchy2"/>
    <dgm:cxn modelId="{D6D9B1AE-0EF8-4DD1-85D3-6D231DD2FB92}" type="presOf" srcId="{B09DDAA1-FA7F-414B-AEFC-8FD8AD30AEAB}" destId="{B5C8146A-0574-4C94-8DE4-9D4C27829023}" srcOrd="1" destOrd="0" presId="urn:microsoft.com/office/officeart/2005/8/layout/hierarchy2"/>
    <dgm:cxn modelId="{80E0FEC1-D24A-4E7C-BE86-6BB4B309ADB9}" type="presOf" srcId="{8242B283-4BE2-4E85-BFEE-0EA44472760E}" destId="{65154119-D258-4A25-9837-29E60567675A}" srcOrd="1"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AE5C1521-9BCF-45BB-AEF8-09286330AE0D}" type="presOf" srcId="{946EF0D6-3817-4E92-8FB9-6A907EBD07C9}" destId="{E6950A32-D71C-4EA5-88AE-3B3F0287DC19}" srcOrd="1" destOrd="0" presId="urn:microsoft.com/office/officeart/2005/8/layout/hierarchy2"/>
    <dgm:cxn modelId="{2668C541-F94C-48C8-8B08-B58684427519}" type="presOf" srcId="{811F41F9-23AE-4F3E-9695-05EB30B47BB2}" destId="{7D05C43C-DFC0-4A88-8A56-94706F21A1FA}" srcOrd="0" destOrd="0" presId="urn:microsoft.com/office/officeart/2005/8/layout/hierarchy2"/>
    <dgm:cxn modelId="{FA73B098-02E2-4746-9F60-24CD40DE79AA}" type="presOf" srcId="{167FAECA-7F86-4699-8440-417F2D217544}" destId="{EAE0073B-E695-4C6C-B978-B5E3B7024E20}" srcOrd="0" destOrd="0" presId="urn:microsoft.com/office/officeart/2005/8/layout/hierarchy2"/>
    <dgm:cxn modelId="{20F19BD3-E8C2-4874-91F4-A9893D06794A}" type="presOf" srcId="{AD20F728-8A1C-431A-A057-084EFAE2370E}" destId="{E36CEAF0-998B-4A4B-BA8D-EFF57F7AB8FA}" srcOrd="0" destOrd="0" presId="urn:microsoft.com/office/officeart/2005/8/layout/hierarchy2"/>
    <dgm:cxn modelId="{47AC0F9E-D4A0-45D4-8035-CE30B5A7F6CF}" type="presOf" srcId="{D87D5094-0096-4ED0-8BEC-3E12D5CBBBF0}" destId="{02A1F396-0D8F-41FA-A270-0769376E77F0}" srcOrd="1" destOrd="0" presId="urn:microsoft.com/office/officeart/2005/8/layout/hierarchy2"/>
    <dgm:cxn modelId="{9327BE53-8D30-4FB0-BDF0-C059E69DC133}" type="presOf" srcId="{90DC5E90-6F4B-47AA-87D8-9134DB917318}" destId="{16B11AF4-04C8-4F95-B50D-C951D10CBCFB}" srcOrd="0" destOrd="0" presId="urn:microsoft.com/office/officeart/2005/8/layout/hierarchy2"/>
    <dgm:cxn modelId="{7E1944C1-84BB-46C7-A599-B6F85318200E}" type="presOf" srcId="{A68335E5-009E-44DF-97AB-B7A1ACEA24EB}" destId="{2E830E8B-B241-4984-BFF5-BCC0806E238E}" srcOrd="0" destOrd="0" presId="urn:microsoft.com/office/officeart/2005/8/layout/hierarchy2"/>
    <dgm:cxn modelId="{D5DB0F8C-413F-4BA4-8F73-5399E4E57E41}" type="presOf" srcId="{526B4BB0-2314-4A44-8A2C-555C722A488D}" destId="{9ECD2900-0A9A-47D1-A756-67C34D750CCF}" srcOrd="0" destOrd="0" presId="urn:microsoft.com/office/officeart/2005/8/layout/hierarchy2"/>
    <dgm:cxn modelId="{24EADEAF-D60D-4E72-980C-CC0DEDFAA5A4}" type="presOf" srcId="{9F12261C-2D8C-4E44-BC1A-1A217B62ECC2}" destId="{DD8AA6E0-BA21-42D8-8E4A-93AFF5B7CBEA}" srcOrd="1"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187E94C6-0FA0-43E1-BE86-4A69D353A44F}" type="presOf" srcId="{F49A8C01-7410-48F0-BC22-AF5FC134600B}" destId="{1FB9E06D-EF2B-4048-9039-AD508A01931D}" srcOrd="0" destOrd="0" presId="urn:microsoft.com/office/officeart/2005/8/layout/hierarchy2"/>
    <dgm:cxn modelId="{E8F13558-711F-4FD1-A024-38279F059502}" type="presOf" srcId="{5A06D474-CF30-4D35-8779-5ED70C17EFCB}" destId="{41370F12-1FA0-4579-8285-C15FA148591C}" srcOrd="0" destOrd="0" presId="urn:microsoft.com/office/officeart/2005/8/layout/hierarchy2"/>
    <dgm:cxn modelId="{284E70A0-88A3-432C-835F-B16B27434D66}" type="presOf" srcId="{2B038B93-B8E9-4EE3-9443-436A929BCB09}" destId="{EDD898AC-163C-4B2A-929B-A80367C5CB73}"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54CA13DE-8889-4A5F-B1C9-B217D063FE5F}" type="presOf" srcId="{2E691FFF-7427-44F8-A8A7-0CB32246E31C}" destId="{0C7AD588-E19E-4FA4-8679-76D852021E3D}" srcOrd="0" destOrd="0" presId="urn:microsoft.com/office/officeart/2005/8/layout/hierarchy2"/>
    <dgm:cxn modelId="{CC87AB2E-B0B1-4960-96BF-7E7EBC3812E2}" type="presOf" srcId="{76752B70-2FD8-4F70-8B44-25BFD449B474}" destId="{54743B2E-2B49-4B9C-BCFE-89B4A223022D}" srcOrd="0" destOrd="0" presId="urn:microsoft.com/office/officeart/2005/8/layout/hierarchy2"/>
    <dgm:cxn modelId="{B8B57FEA-53B1-4107-817B-580C9DA16072}" type="presOf" srcId="{C9AB5B93-AA24-4987-A7EA-9F702A8D98DC}" destId="{F9C387D6-3DB2-43EE-A8C5-C98DF7AA1264}"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5BD2F7A6-60C0-4007-80C5-84BE446D87C7}" srcId="{5D61EA02-8BFA-4D0F-8E46-5E315580374A}" destId="{1CEB947C-EB39-4414-83A1-BE86AAF2267B}" srcOrd="3" destOrd="0" parTransId="{476EF9D4-D438-40F7-BC97-D488DFA755A1}" sibTransId="{4E380BCB-3D5D-4C38-A0BA-867206085830}"/>
    <dgm:cxn modelId="{F69E4E52-EC2D-4A27-92B4-FEF32FE05234}" type="presOf" srcId="{986B7168-B57B-41C8-BFC6-0EBF5796DDB7}" destId="{346F9867-B732-44D3-B591-4FC16781C35B}" srcOrd="1"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37592C41-1F8A-45EB-AE4F-02CB787D36CC}" type="presOf" srcId="{A6F2A7DE-2AF6-4487-959F-D397992022A4}" destId="{E7F03264-C14C-446F-BCBE-D61750AF3A77}" srcOrd="0" destOrd="0" presId="urn:microsoft.com/office/officeart/2005/8/layout/hierarchy2"/>
    <dgm:cxn modelId="{D97273DE-3B5C-411F-8431-2D24FE6BF738}" type="presOf" srcId="{DD1E4FED-04E7-448F-B812-8BEE8486DD43}" destId="{13024C18-820A-4B62-BAEA-89D27D0765CD}" srcOrd="1" destOrd="0" presId="urn:microsoft.com/office/officeart/2005/8/layout/hierarchy2"/>
    <dgm:cxn modelId="{3C72114B-EA47-4390-A9A0-7DFE8C710DDA}" type="presOf" srcId="{B09DDAA1-FA7F-414B-AEFC-8FD8AD30AEAB}" destId="{2CBD0876-E8DB-432A-A0C4-D664553F2B67}"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7B92A5D2-0AA6-4DA8-A731-D9B41AAB63A9}" type="presOf" srcId="{986B7168-B57B-41C8-BFC6-0EBF5796DDB7}" destId="{2864DC2A-13C0-4E4B-A7F3-F63F340FA450}" srcOrd="0" destOrd="0" presId="urn:microsoft.com/office/officeart/2005/8/layout/hierarchy2"/>
    <dgm:cxn modelId="{30D28D75-30B9-4F7C-979C-814E45E9F35F}" type="presOf" srcId="{1CE192A6-6AB3-4451-998F-D2635F17DFF1}" destId="{C2015C7B-D32C-4CE2-BC7D-C9E321ED4B0D}" srcOrd="1" destOrd="0" presId="urn:microsoft.com/office/officeart/2005/8/layout/hierarchy2"/>
    <dgm:cxn modelId="{1CB85BF9-EFB1-4782-94E8-1986ED4D9725}" type="presOf" srcId="{75F630ED-A7FC-4A27-96D8-2461E5115420}" destId="{E6077319-7C6E-4777-97B3-CA97D1DAD822}" srcOrd="1" destOrd="0" presId="urn:microsoft.com/office/officeart/2005/8/layout/hierarchy2"/>
    <dgm:cxn modelId="{17EB21C9-D1B7-4FA7-9450-7EEB07CBB853}" type="presOf" srcId="{05AFFF34-8020-4494-B0AF-3B8FCE859F02}" destId="{21F216FC-1A29-4DA3-BE45-EBAAD540EDFF}" srcOrd="0" destOrd="0" presId="urn:microsoft.com/office/officeart/2005/8/layout/hierarchy2"/>
    <dgm:cxn modelId="{C0EFE44E-336A-410C-A0AF-41F4013D6BC8}" type="presOf" srcId="{DC7403F1-0571-424F-8BE8-3CC1536FDE8C}" destId="{BF0567E6-6DA9-48ED-9A37-47285840FDF7}"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822CE42B-87B3-4907-BD07-33709549AF03}" srcId="{2E691FFF-7427-44F8-A8A7-0CB32246E31C}" destId="{3AEBF0E2-45AF-4956-BF8F-20F6FA6CE5F6}" srcOrd="0" destOrd="0" parTransId="{C9AB5B93-AA24-4987-A7EA-9F702A8D98DC}" sibTransId="{3579E251-C5F1-4AEA-BC0C-852059257770}"/>
    <dgm:cxn modelId="{B1C448D9-A626-4D81-BB14-A5EB7B8452C2}" srcId="{5D61EA02-8BFA-4D0F-8E46-5E315580374A}" destId="{76752B70-2FD8-4F70-8B44-25BFD449B474}" srcOrd="1" destOrd="0" parTransId="{F49A8C01-7410-48F0-BC22-AF5FC134600B}" sibTransId="{2627F6E0-D24B-483C-AFB2-024B454E8931}"/>
    <dgm:cxn modelId="{C900496A-D2A0-4924-80B8-C8F36D3F4296}" srcId="{76752B70-2FD8-4F70-8B44-25BFD449B474}" destId="{9ADEECC3-7F9F-46A7-B5DA-4F3694F77112}" srcOrd="0" destOrd="0" parTransId="{FAB60589-855B-4933-8283-6EA08460BF7F}" sibTransId="{2EDFDF46-E400-44D7-9888-18E57C418970}"/>
    <dgm:cxn modelId="{89D88450-7030-42C4-B3A2-D0145CFE3CF4}" type="presOf" srcId="{75F630ED-A7FC-4A27-96D8-2461E5115420}" destId="{4AA5200D-7B15-42DE-9422-B197E4970211}" srcOrd="0" destOrd="0" presId="urn:microsoft.com/office/officeart/2005/8/layout/hierarchy2"/>
    <dgm:cxn modelId="{AA407B5D-795B-4A46-B831-EDA85BB43CFC}" type="presOf" srcId="{D87D5094-0096-4ED0-8BEC-3E12D5CBBBF0}" destId="{605ED397-3BB2-4B24-BE01-C5E7F35EB3C0}" srcOrd="0" destOrd="0" presId="urn:microsoft.com/office/officeart/2005/8/layout/hierarchy2"/>
    <dgm:cxn modelId="{807091BA-E326-4C7E-8FAE-EEB52ABC1472}" type="presOf" srcId="{33C05A44-A2B6-4CDD-B983-9E8D17B54B1B}" destId="{B38E3594-CA56-4A29-BFDC-CA290103A3A6}" srcOrd="0" destOrd="0" presId="urn:microsoft.com/office/officeart/2005/8/layout/hierarchy2"/>
    <dgm:cxn modelId="{1CB6AC11-57EB-4699-A692-73D41C5A390C}" type="presOf" srcId="{FAB60589-855B-4933-8283-6EA08460BF7F}" destId="{1889DF31-E9C1-45A1-88BE-8B18172A263A}" srcOrd="0" destOrd="0" presId="urn:microsoft.com/office/officeart/2005/8/layout/hierarchy2"/>
    <dgm:cxn modelId="{3A0CA8D9-8951-4E74-8DAD-C260018C1A99}" type="presOf" srcId="{811F41F9-23AE-4F3E-9695-05EB30B47BB2}" destId="{33F3F195-0D69-437A-AA03-20F248E1E632}" srcOrd="1" destOrd="0" presId="urn:microsoft.com/office/officeart/2005/8/layout/hierarchy2"/>
    <dgm:cxn modelId="{E5AA5A2D-67A2-4BD2-AA2C-AE2FAB858B01}" type="presOf" srcId="{A68335E5-009E-44DF-97AB-B7A1ACEA24EB}" destId="{6C681D0A-EFBE-40D7-8FA9-0029C727D1F3}" srcOrd="1" destOrd="0" presId="urn:microsoft.com/office/officeart/2005/8/layout/hierarchy2"/>
    <dgm:cxn modelId="{7CAC3616-2BBD-4C4D-A801-1503B368B7A2}" type="presOf" srcId="{541A30EA-272A-418C-AFBA-B573FCDB56CE}" destId="{CC5F2D0D-E1E5-4C49-8DF7-2A61C5DA8A1D}" srcOrd="0" destOrd="0" presId="urn:microsoft.com/office/officeart/2005/8/layout/hierarchy2"/>
    <dgm:cxn modelId="{951E69E2-E798-47F1-BEC1-BD6CEABCC11D}" type="presOf" srcId="{476EF9D4-D438-40F7-BC97-D488DFA755A1}" destId="{82063FD8-2DE8-42B1-AC01-6CDB0BC37358}"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F375416E-D18D-4F0A-B9A9-10DEF9DDCF12}" srcId="{76752B70-2FD8-4F70-8B44-25BFD449B474}" destId="{33C05A44-A2B6-4CDD-B983-9E8D17B54B1B}" srcOrd="1" destOrd="0" parTransId="{986B7168-B57B-41C8-BFC6-0EBF5796DDB7}" sibTransId="{E0503955-EABC-4A5E-967E-79D884C93AFD}"/>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20C6B1F3-C24F-4D5D-B57C-B6E70CFFB5FD}" type="presOf" srcId="{5C72BA27-4ED8-4268-8C59-0D96FD60F177}" destId="{6D38B18B-70EC-4AF7-A6FF-B5C7FE8D4DA4}" srcOrd="0" destOrd="0" presId="urn:microsoft.com/office/officeart/2005/8/layout/hierarchy2"/>
    <dgm:cxn modelId="{ABF43142-860F-466B-8BD4-68A50C2447C4}" type="presOf" srcId="{9ADEECC3-7F9F-46A7-B5DA-4F3694F77112}" destId="{797FBD49-A139-409C-80D6-2992C6762477}" srcOrd="0" destOrd="0" presId="urn:microsoft.com/office/officeart/2005/8/layout/hierarchy2"/>
    <dgm:cxn modelId="{07524C40-0D66-44D1-88B2-F0CD9E68F47F}" type="presOf" srcId="{2BEEED00-B133-46F3-9B7F-8EF3EFD999F1}" destId="{C971E15B-3AB3-4DCE-BC91-B1D0C67824A6}"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9FF58639-543E-4444-93FD-24491440067B}" type="presOf" srcId="{55FAC393-4BEB-48FC-8ACB-8A77E52659C4}" destId="{265BA9A4-8B4E-4711-88C7-AB227C949A94}" srcOrd="0" destOrd="0" presId="urn:microsoft.com/office/officeart/2005/8/layout/hierarchy2"/>
    <dgm:cxn modelId="{1F098EAB-0AE9-4910-AA92-5118BB8625C2}" type="presOf" srcId="{946EF0D6-3817-4E92-8FB9-6A907EBD07C9}" destId="{68438195-FD75-4EAF-817E-3D241C458B9B}" srcOrd="0" destOrd="0" presId="urn:microsoft.com/office/officeart/2005/8/layout/hierarchy2"/>
    <dgm:cxn modelId="{ABD0FB05-5AD9-401C-B60C-048B4DBD3CCA}" type="presOf" srcId="{29280282-54F1-45C6-8D42-4754C6BDCF91}" destId="{9C019F64-9F54-4E42-B09D-B632A438C519}" srcOrd="1" destOrd="0" presId="urn:microsoft.com/office/officeart/2005/8/layout/hierarchy2"/>
    <dgm:cxn modelId="{0A959EBC-C5DD-4F85-BA8F-DF0D0830F8AD}" type="presOf" srcId="{55FAC393-4BEB-48FC-8ACB-8A77E52659C4}" destId="{F9091B10-7237-43E5-93A5-0A860387BD22}" srcOrd="1" destOrd="0" presId="urn:microsoft.com/office/officeart/2005/8/layout/hierarchy2"/>
    <dgm:cxn modelId="{CDDE68E3-61BF-413F-A414-B239A605DC4B}" type="presParOf" srcId="{CC5F2D0D-E1E5-4C49-8DF7-2A61C5DA8A1D}" destId="{4836E9C7-1D00-438F-B3B2-7F9CB5072224}" srcOrd="0" destOrd="0" presId="urn:microsoft.com/office/officeart/2005/8/layout/hierarchy2"/>
    <dgm:cxn modelId="{017730D8-DEA6-464E-98F1-37501B134530}" type="presParOf" srcId="{4836E9C7-1D00-438F-B3B2-7F9CB5072224}" destId="{D5ACFD89-23A4-4CF0-A4C3-F21EF07981F7}" srcOrd="0" destOrd="0" presId="urn:microsoft.com/office/officeart/2005/8/layout/hierarchy2"/>
    <dgm:cxn modelId="{7E5FF300-72FF-4F3F-8899-17D7E76CB4CF}" type="presParOf" srcId="{4836E9C7-1D00-438F-B3B2-7F9CB5072224}" destId="{82CA0987-2977-4072-97D6-791AD3CF7947}" srcOrd="1" destOrd="0" presId="urn:microsoft.com/office/officeart/2005/8/layout/hierarchy2"/>
    <dgm:cxn modelId="{CB28DF23-1F18-48B5-A4D8-51975613D4BC}" type="presParOf" srcId="{82CA0987-2977-4072-97D6-791AD3CF7947}" destId="{FD7A0172-CB25-4911-B3EF-667A39E7DCE7}" srcOrd="0" destOrd="0" presId="urn:microsoft.com/office/officeart/2005/8/layout/hierarchy2"/>
    <dgm:cxn modelId="{62BC1A1E-B86F-4683-BC20-924BC7B7774B}" type="presParOf" srcId="{FD7A0172-CB25-4911-B3EF-667A39E7DCE7}" destId="{C971E15B-3AB3-4DCE-BC91-B1D0C67824A6}" srcOrd="0" destOrd="0" presId="urn:microsoft.com/office/officeart/2005/8/layout/hierarchy2"/>
    <dgm:cxn modelId="{78F8B6D6-9E30-45EE-980A-8E2D7397A58C}" type="presParOf" srcId="{82CA0987-2977-4072-97D6-791AD3CF7947}" destId="{534A082A-40AD-4635-8AAB-1F71AB8888EE}" srcOrd="1" destOrd="0" presId="urn:microsoft.com/office/officeart/2005/8/layout/hierarchy2"/>
    <dgm:cxn modelId="{81047CCB-50FD-49BB-B861-59618ED2F938}" type="presParOf" srcId="{534A082A-40AD-4635-8AAB-1F71AB8888EE}" destId="{6D38B18B-70EC-4AF7-A6FF-B5C7FE8D4DA4}" srcOrd="0" destOrd="0" presId="urn:microsoft.com/office/officeart/2005/8/layout/hierarchy2"/>
    <dgm:cxn modelId="{79810022-93A6-4C77-8E8C-4799E8B88D93}" type="presParOf" srcId="{534A082A-40AD-4635-8AAB-1F71AB8888EE}" destId="{4B946D61-20E5-4755-A44A-B57CD5218A5D}" srcOrd="1" destOrd="0" presId="urn:microsoft.com/office/officeart/2005/8/layout/hierarchy2"/>
    <dgm:cxn modelId="{634962FB-CF7D-4BB1-87E3-274D8C5E8486}" type="presParOf" srcId="{4B946D61-20E5-4755-A44A-B57CD5218A5D}" destId="{68438195-FD75-4EAF-817E-3D241C458B9B}" srcOrd="0" destOrd="0" presId="urn:microsoft.com/office/officeart/2005/8/layout/hierarchy2"/>
    <dgm:cxn modelId="{4CB5368F-B9AB-4312-80AE-A44A4C2ECA1D}" type="presParOf" srcId="{68438195-FD75-4EAF-817E-3D241C458B9B}" destId="{E6950A32-D71C-4EA5-88AE-3B3F0287DC19}" srcOrd="0" destOrd="0" presId="urn:microsoft.com/office/officeart/2005/8/layout/hierarchy2"/>
    <dgm:cxn modelId="{1FEA35C6-3672-45E8-90C1-B4D1C41D800A}" type="presParOf" srcId="{4B946D61-20E5-4755-A44A-B57CD5218A5D}" destId="{52422672-3E70-4BC8-BC5D-54AE606EFF81}" srcOrd="1" destOrd="0" presId="urn:microsoft.com/office/officeart/2005/8/layout/hierarchy2"/>
    <dgm:cxn modelId="{1B824E0B-D5E4-4873-B078-8373052A16DA}" type="presParOf" srcId="{52422672-3E70-4BC8-BC5D-54AE606EFF81}" destId="{EDD898AC-163C-4B2A-929B-A80367C5CB73}" srcOrd="0" destOrd="0" presId="urn:microsoft.com/office/officeart/2005/8/layout/hierarchy2"/>
    <dgm:cxn modelId="{38140554-A56B-49AF-A99D-4411B16818CD}" type="presParOf" srcId="{52422672-3E70-4BC8-BC5D-54AE606EFF81}" destId="{0FA6616D-6EA1-4836-AD86-6275C3D51DD1}" srcOrd="1" destOrd="0" presId="urn:microsoft.com/office/officeart/2005/8/layout/hierarchy2"/>
    <dgm:cxn modelId="{9B90B8B0-AC77-4C9C-9CE6-35754E08BC41}" type="presParOf" srcId="{4B946D61-20E5-4755-A44A-B57CD5218A5D}" destId="{2CBD0876-E8DB-432A-A0C4-D664553F2B67}" srcOrd="2" destOrd="0" presId="urn:microsoft.com/office/officeart/2005/8/layout/hierarchy2"/>
    <dgm:cxn modelId="{A53F6E1E-E475-4BE2-A7D9-E46FCA137840}" type="presParOf" srcId="{2CBD0876-E8DB-432A-A0C4-D664553F2B67}" destId="{B5C8146A-0574-4C94-8DE4-9D4C27829023}" srcOrd="0" destOrd="0" presId="urn:microsoft.com/office/officeart/2005/8/layout/hierarchy2"/>
    <dgm:cxn modelId="{9C049B57-EC52-48AA-ADCD-BDD8087B3153}" type="presParOf" srcId="{4B946D61-20E5-4755-A44A-B57CD5218A5D}" destId="{33B1E37E-E51F-4756-A36C-5CE66904AB53}" srcOrd="3" destOrd="0" presId="urn:microsoft.com/office/officeart/2005/8/layout/hierarchy2"/>
    <dgm:cxn modelId="{E3481117-CBEE-4E21-8D72-41C5787281F8}" type="presParOf" srcId="{33B1E37E-E51F-4756-A36C-5CE66904AB53}" destId="{5A4405BA-2082-47F6-9FF1-48042B30A932}" srcOrd="0" destOrd="0" presId="urn:microsoft.com/office/officeart/2005/8/layout/hierarchy2"/>
    <dgm:cxn modelId="{12657B79-6E54-4F0D-B9FE-3903B45926D5}" type="presParOf" srcId="{33B1E37E-E51F-4756-A36C-5CE66904AB53}" destId="{1E3C933A-509A-4793-BE5F-AFBAE693028B}" srcOrd="1" destOrd="0" presId="urn:microsoft.com/office/officeart/2005/8/layout/hierarchy2"/>
    <dgm:cxn modelId="{E196FF32-5764-4E43-ACFB-500DF095A9CA}" type="presParOf" srcId="{82CA0987-2977-4072-97D6-791AD3CF7947}" destId="{1FB9E06D-EF2B-4048-9039-AD508A01931D}" srcOrd="2" destOrd="0" presId="urn:microsoft.com/office/officeart/2005/8/layout/hierarchy2"/>
    <dgm:cxn modelId="{B2BB4F8F-9215-4BEB-BA14-BD8AAA35EC2B}" type="presParOf" srcId="{1FB9E06D-EF2B-4048-9039-AD508A01931D}" destId="{3284F059-BB42-4147-B03D-CCCC684A12A7}" srcOrd="0" destOrd="0" presId="urn:microsoft.com/office/officeart/2005/8/layout/hierarchy2"/>
    <dgm:cxn modelId="{677DEA30-7FBA-4514-834F-136E829C9928}" type="presParOf" srcId="{82CA0987-2977-4072-97D6-791AD3CF7947}" destId="{C51D7C66-CE84-4886-83BA-4C6DA9A40BDC}" srcOrd="3" destOrd="0" presId="urn:microsoft.com/office/officeart/2005/8/layout/hierarchy2"/>
    <dgm:cxn modelId="{0FAF90CE-FF80-480D-AEFB-DB680DE681B7}" type="presParOf" srcId="{C51D7C66-CE84-4886-83BA-4C6DA9A40BDC}" destId="{54743B2E-2B49-4B9C-BCFE-89B4A223022D}" srcOrd="0" destOrd="0" presId="urn:microsoft.com/office/officeart/2005/8/layout/hierarchy2"/>
    <dgm:cxn modelId="{B0AA0AA8-8BB1-495E-B955-0C93F71956EA}" type="presParOf" srcId="{C51D7C66-CE84-4886-83BA-4C6DA9A40BDC}" destId="{27EB1AA2-FA2B-4889-A21B-9179BBFF8ED6}" srcOrd="1" destOrd="0" presId="urn:microsoft.com/office/officeart/2005/8/layout/hierarchy2"/>
    <dgm:cxn modelId="{C2DBC4FD-AE96-4E74-ADF4-D0CA0F28A26C}" type="presParOf" srcId="{27EB1AA2-FA2B-4889-A21B-9179BBFF8ED6}" destId="{1889DF31-E9C1-45A1-88BE-8B18172A263A}" srcOrd="0" destOrd="0" presId="urn:microsoft.com/office/officeart/2005/8/layout/hierarchy2"/>
    <dgm:cxn modelId="{8EFC6CD0-0178-4A60-BF27-AD897A3CD786}" type="presParOf" srcId="{1889DF31-E9C1-45A1-88BE-8B18172A263A}" destId="{6693197B-78B7-47EE-9FE1-10471704F946}" srcOrd="0" destOrd="0" presId="urn:microsoft.com/office/officeart/2005/8/layout/hierarchy2"/>
    <dgm:cxn modelId="{AAD2F979-9D1A-48F6-95AA-B12EBD312E97}" type="presParOf" srcId="{27EB1AA2-FA2B-4889-A21B-9179BBFF8ED6}" destId="{3BAB4446-30E3-4CE2-B996-8CCB97B38883}" srcOrd="1" destOrd="0" presId="urn:microsoft.com/office/officeart/2005/8/layout/hierarchy2"/>
    <dgm:cxn modelId="{B2731089-DFCF-4DD7-A32B-AA40BC7DB381}" type="presParOf" srcId="{3BAB4446-30E3-4CE2-B996-8CCB97B38883}" destId="{797FBD49-A139-409C-80D6-2992C6762477}" srcOrd="0" destOrd="0" presId="urn:microsoft.com/office/officeart/2005/8/layout/hierarchy2"/>
    <dgm:cxn modelId="{F721F899-7A6C-4058-B21D-568E74D97410}" type="presParOf" srcId="{3BAB4446-30E3-4CE2-B996-8CCB97B38883}" destId="{31D18E03-2145-41C5-8A25-705D6BFA78D5}" srcOrd="1" destOrd="0" presId="urn:microsoft.com/office/officeart/2005/8/layout/hierarchy2"/>
    <dgm:cxn modelId="{B167C88A-1E38-41CF-918B-967B056F0657}" type="presParOf" srcId="{31D18E03-2145-41C5-8A25-705D6BFA78D5}" destId="{4AA5200D-7B15-42DE-9422-B197E4970211}" srcOrd="0" destOrd="0" presId="urn:microsoft.com/office/officeart/2005/8/layout/hierarchy2"/>
    <dgm:cxn modelId="{1057A6F0-C7EE-4D97-B04A-ACEC3D0F2439}" type="presParOf" srcId="{4AA5200D-7B15-42DE-9422-B197E4970211}" destId="{E6077319-7C6E-4777-97B3-CA97D1DAD822}" srcOrd="0" destOrd="0" presId="urn:microsoft.com/office/officeart/2005/8/layout/hierarchy2"/>
    <dgm:cxn modelId="{FD248476-AE49-457E-BE60-B0709BE5787A}" type="presParOf" srcId="{31D18E03-2145-41C5-8A25-705D6BFA78D5}" destId="{160396F2-C918-469D-B3DD-4DBBB7563CF1}" srcOrd="1" destOrd="0" presId="urn:microsoft.com/office/officeart/2005/8/layout/hierarchy2"/>
    <dgm:cxn modelId="{C9C132D7-9928-47D0-AE51-5BDCD4FDD66E}" type="presParOf" srcId="{160396F2-C918-469D-B3DD-4DBBB7563CF1}" destId="{3B8868D9-9F8B-47F9-99EF-A48BC6B2FF26}" srcOrd="0" destOrd="0" presId="urn:microsoft.com/office/officeart/2005/8/layout/hierarchy2"/>
    <dgm:cxn modelId="{618AF82F-0C65-44EA-8417-979CE60936FF}" type="presParOf" srcId="{160396F2-C918-469D-B3DD-4DBBB7563CF1}" destId="{F1BA8509-48B6-44D9-B6F0-090B84E3C117}" srcOrd="1" destOrd="0" presId="urn:microsoft.com/office/officeart/2005/8/layout/hierarchy2"/>
    <dgm:cxn modelId="{567D7724-6BAF-4880-9524-2532024DC890}" type="presParOf" srcId="{31D18E03-2145-41C5-8A25-705D6BFA78D5}" destId="{81DF227C-317B-417C-B837-BF4939219178}" srcOrd="2" destOrd="0" presId="urn:microsoft.com/office/officeart/2005/8/layout/hierarchy2"/>
    <dgm:cxn modelId="{B211860A-18A4-4053-9F5D-B5E2AA0F8D80}" type="presParOf" srcId="{81DF227C-317B-417C-B837-BF4939219178}" destId="{C2015C7B-D32C-4CE2-BC7D-C9E321ED4B0D}" srcOrd="0" destOrd="0" presId="urn:microsoft.com/office/officeart/2005/8/layout/hierarchy2"/>
    <dgm:cxn modelId="{C4B96840-BE45-4A22-B63D-721F13B8F877}" type="presParOf" srcId="{31D18E03-2145-41C5-8A25-705D6BFA78D5}" destId="{1D2643D1-9721-4869-8B26-F7B57CCBA54C}" srcOrd="3" destOrd="0" presId="urn:microsoft.com/office/officeart/2005/8/layout/hierarchy2"/>
    <dgm:cxn modelId="{22AC20A5-200B-4CC7-BB9B-7DFC96785DF0}" type="presParOf" srcId="{1D2643D1-9721-4869-8B26-F7B57CCBA54C}" destId="{41370F12-1FA0-4579-8285-C15FA148591C}" srcOrd="0" destOrd="0" presId="urn:microsoft.com/office/officeart/2005/8/layout/hierarchy2"/>
    <dgm:cxn modelId="{2BB5FCD0-2C14-4B91-8DF0-66A15DF2C035}" type="presParOf" srcId="{1D2643D1-9721-4869-8B26-F7B57CCBA54C}" destId="{4012EABF-8046-4F68-B7F4-6930763191CD}" srcOrd="1" destOrd="0" presId="urn:microsoft.com/office/officeart/2005/8/layout/hierarchy2"/>
    <dgm:cxn modelId="{63A5A35A-A7E5-4E04-AD97-71AE0A146B23}" type="presParOf" srcId="{27EB1AA2-FA2B-4889-A21B-9179BBFF8ED6}" destId="{2864DC2A-13C0-4E4B-A7F3-F63F340FA450}" srcOrd="2" destOrd="0" presId="urn:microsoft.com/office/officeart/2005/8/layout/hierarchy2"/>
    <dgm:cxn modelId="{B27550FB-76CE-478B-8BC2-E7B19D791F8D}" type="presParOf" srcId="{2864DC2A-13C0-4E4B-A7F3-F63F340FA450}" destId="{346F9867-B732-44D3-B591-4FC16781C35B}" srcOrd="0" destOrd="0" presId="urn:microsoft.com/office/officeart/2005/8/layout/hierarchy2"/>
    <dgm:cxn modelId="{292446B2-88A6-41AE-8D9C-0A47F2A98AEC}" type="presParOf" srcId="{27EB1AA2-FA2B-4889-A21B-9179BBFF8ED6}" destId="{1CCA5EC4-0B2E-48DA-9177-936A8E95D339}" srcOrd="3" destOrd="0" presId="urn:microsoft.com/office/officeart/2005/8/layout/hierarchy2"/>
    <dgm:cxn modelId="{F53D71E3-BF09-4696-8508-A28041DC0D27}" type="presParOf" srcId="{1CCA5EC4-0B2E-48DA-9177-936A8E95D339}" destId="{B38E3594-CA56-4A29-BFDC-CA290103A3A6}" srcOrd="0" destOrd="0" presId="urn:microsoft.com/office/officeart/2005/8/layout/hierarchy2"/>
    <dgm:cxn modelId="{12F31066-361D-43BB-8562-26D1EC246331}" type="presParOf" srcId="{1CCA5EC4-0B2E-48DA-9177-936A8E95D339}" destId="{C5A0FD96-86B8-4A41-9D84-94EABE4C37F2}" srcOrd="1" destOrd="0" presId="urn:microsoft.com/office/officeart/2005/8/layout/hierarchy2"/>
    <dgm:cxn modelId="{D327DB6A-222E-4C92-A646-06CD89BD7F2A}" type="presParOf" srcId="{C5A0FD96-86B8-4A41-9D84-94EABE4C37F2}" destId="{2E830E8B-B241-4984-BFF5-BCC0806E238E}" srcOrd="0" destOrd="0" presId="urn:microsoft.com/office/officeart/2005/8/layout/hierarchy2"/>
    <dgm:cxn modelId="{20207F49-B921-45E9-BDDA-0448D528BD67}" type="presParOf" srcId="{2E830E8B-B241-4984-BFF5-BCC0806E238E}" destId="{6C681D0A-EFBE-40D7-8FA9-0029C727D1F3}" srcOrd="0" destOrd="0" presId="urn:microsoft.com/office/officeart/2005/8/layout/hierarchy2"/>
    <dgm:cxn modelId="{D245EAD1-14EA-4AC6-8354-FEA4B0136210}" type="presParOf" srcId="{C5A0FD96-86B8-4A41-9D84-94EABE4C37F2}" destId="{34D76B34-6EB6-4D02-986A-9A5B7465C171}" srcOrd="1" destOrd="0" presId="urn:microsoft.com/office/officeart/2005/8/layout/hierarchy2"/>
    <dgm:cxn modelId="{1F23C305-8551-4256-A2A6-C63C71F1EC9F}" type="presParOf" srcId="{34D76B34-6EB6-4D02-986A-9A5B7465C171}" destId="{EAE0073B-E695-4C6C-B978-B5E3B7024E20}" srcOrd="0" destOrd="0" presId="urn:microsoft.com/office/officeart/2005/8/layout/hierarchy2"/>
    <dgm:cxn modelId="{D2CA6559-1B58-4D01-BC5E-AE994523845C}" type="presParOf" srcId="{34D76B34-6EB6-4D02-986A-9A5B7465C171}" destId="{15B5017A-F407-4601-B757-58B127DF9ECC}" srcOrd="1" destOrd="0" presId="urn:microsoft.com/office/officeart/2005/8/layout/hierarchy2"/>
    <dgm:cxn modelId="{A111C33A-1DD4-4659-BEF7-052B7C57DC91}" type="presParOf" srcId="{82CA0987-2977-4072-97D6-791AD3CF7947}" destId="{D88348ED-527A-4837-8156-098C1F615BFB}" srcOrd="4" destOrd="0" presId="urn:microsoft.com/office/officeart/2005/8/layout/hierarchy2"/>
    <dgm:cxn modelId="{6AB88691-E6A7-4357-8F8C-A3A20455E43F}" type="presParOf" srcId="{D88348ED-527A-4837-8156-098C1F615BFB}" destId="{DD8AA6E0-BA21-42D8-8E4A-93AFF5B7CBEA}" srcOrd="0" destOrd="0" presId="urn:microsoft.com/office/officeart/2005/8/layout/hierarchy2"/>
    <dgm:cxn modelId="{0D5C3FC5-8E77-4E17-B156-8A24613A081B}" type="presParOf" srcId="{82CA0987-2977-4072-97D6-791AD3CF7947}" destId="{22795D5D-6477-408C-8785-133C6F81E485}" srcOrd="5" destOrd="0" presId="urn:microsoft.com/office/officeart/2005/8/layout/hierarchy2"/>
    <dgm:cxn modelId="{59BB8983-8B77-45BB-A882-DAE39572A7A7}" type="presParOf" srcId="{22795D5D-6477-408C-8785-133C6F81E485}" destId="{0C7AD588-E19E-4FA4-8679-76D852021E3D}" srcOrd="0" destOrd="0" presId="urn:microsoft.com/office/officeart/2005/8/layout/hierarchy2"/>
    <dgm:cxn modelId="{648CC4C5-8EE4-403D-BE0C-89C5B8672546}" type="presParOf" srcId="{22795D5D-6477-408C-8785-133C6F81E485}" destId="{931CE5FB-4819-4396-B9CF-E5B2AA7AF582}" srcOrd="1" destOrd="0" presId="urn:microsoft.com/office/officeart/2005/8/layout/hierarchy2"/>
    <dgm:cxn modelId="{D11430D2-3E6D-4BA3-8298-BB6ED1E9B8DC}" type="presParOf" srcId="{931CE5FB-4819-4396-B9CF-E5B2AA7AF582}" destId="{F9C387D6-3DB2-43EE-A8C5-C98DF7AA1264}" srcOrd="0" destOrd="0" presId="urn:microsoft.com/office/officeart/2005/8/layout/hierarchy2"/>
    <dgm:cxn modelId="{0CF82DF5-ABA2-4F75-B1DE-E3414F6B172C}" type="presParOf" srcId="{F9C387D6-3DB2-43EE-A8C5-C98DF7AA1264}" destId="{54AF12FD-3B65-46EE-9011-B900D4CBD75B}" srcOrd="0" destOrd="0" presId="urn:microsoft.com/office/officeart/2005/8/layout/hierarchy2"/>
    <dgm:cxn modelId="{3F632727-59AD-4600-9175-294D3406FD26}" type="presParOf" srcId="{931CE5FB-4819-4396-B9CF-E5B2AA7AF582}" destId="{2860C44C-8CEC-49E4-84FD-6CAB9BFEB225}" srcOrd="1" destOrd="0" presId="urn:microsoft.com/office/officeart/2005/8/layout/hierarchy2"/>
    <dgm:cxn modelId="{9407F5B1-AC37-4CA8-98DB-B03F3E1C84C7}" type="presParOf" srcId="{2860C44C-8CEC-49E4-84FD-6CAB9BFEB225}" destId="{CC6B0A1C-BAB8-4AB7-9EF6-A7279AB3044F}" srcOrd="0" destOrd="0" presId="urn:microsoft.com/office/officeart/2005/8/layout/hierarchy2"/>
    <dgm:cxn modelId="{8C2894DF-3DC5-4823-9588-68F50140D127}" type="presParOf" srcId="{2860C44C-8CEC-49E4-84FD-6CAB9BFEB225}" destId="{58636A5C-0915-4FC5-916B-8EEEEF627EA0}" srcOrd="1" destOrd="0" presId="urn:microsoft.com/office/officeart/2005/8/layout/hierarchy2"/>
    <dgm:cxn modelId="{E7BF05B0-0E4C-4AF0-9CBE-FDBE230792CA}" type="presParOf" srcId="{82CA0987-2977-4072-97D6-791AD3CF7947}" destId="{82063FD8-2DE8-42B1-AC01-6CDB0BC37358}" srcOrd="6" destOrd="0" presId="urn:microsoft.com/office/officeart/2005/8/layout/hierarchy2"/>
    <dgm:cxn modelId="{EDD97634-015A-445E-A229-A418ED5C4999}" type="presParOf" srcId="{82063FD8-2DE8-42B1-AC01-6CDB0BC37358}" destId="{12C2DC85-DDAF-4F57-9841-150A97500304}" srcOrd="0" destOrd="0" presId="urn:microsoft.com/office/officeart/2005/8/layout/hierarchy2"/>
    <dgm:cxn modelId="{B1DBBBDD-4122-472B-BB38-8E3D0F31DF08}" type="presParOf" srcId="{82CA0987-2977-4072-97D6-791AD3CF7947}" destId="{BB9F06D9-715A-43BB-BBE0-36022263CCCD}" srcOrd="7" destOrd="0" presId="urn:microsoft.com/office/officeart/2005/8/layout/hierarchy2"/>
    <dgm:cxn modelId="{72E11B00-D076-4B37-8FB3-EA2CF7FA4540}" type="presParOf" srcId="{BB9F06D9-715A-43BB-BBE0-36022263CCCD}" destId="{26D8E710-F0D2-45EF-BDE9-84F12E45A85F}" srcOrd="0" destOrd="0" presId="urn:microsoft.com/office/officeart/2005/8/layout/hierarchy2"/>
    <dgm:cxn modelId="{1B1126FA-920E-4282-B5F1-3E37B6C4AC7E}" type="presParOf" srcId="{BB9F06D9-715A-43BB-BBE0-36022263CCCD}" destId="{49A1BD6B-7533-428F-A42D-5017EF29B777}" srcOrd="1" destOrd="0" presId="urn:microsoft.com/office/officeart/2005/8/layout/hierarchy2"/>
    <dgm:cxn modelId="{E92AA39F-DC7E-4D33-B597-2C6E7824C6D1}" type="presParOf" srcId="{49A1BD6B-7533-428F-A42D-5017EF29B777}" destId="{D2E7D7FB-33DA-439B-A6FF-8B6265094B81}" srcOrd="0" destOrd="0" presId="urn:microsoft.com/office/officeart/2005/8/layout/hierarchy2"/>
    <dgm:cxn modelId="{AB8E4EB8-D13A-45B9-A316-5A29DE5EB6DA}" type="presParOf" srcId="{D2E7D7FB-33DA-439B-A6FF-8B6265094B81}" destId="{935E24CC-008B-4BE9-B3EB-41EB22B15B73}" srcOrd="0" destOrd="0" presId="urn:microsoft.com/office/officeart/2005/8/layout/hierarchy2"/>
    <dgm:cxn modelId="{E31BB538-8CFE-42D0-BD11-A0ACF17F6CC5}" type="presParOf" srcId="{49A1BD6B-7533-428F-A42D-5017EF29B777}" destId="{E62C7F9E-FD58-4448-9155-836036332B8E}" srcOrd="1" destOrd="0" presId="urn:microsoft.com/office/officeart/2005/8/layout/hierarchy2"/>
    <dgm:cxn modelId="{834FEC80-997F-4E37-A860-C8B88CE5376C}" type="presParOf" srcId="{E62C7F9E-FD58-4448-9155-836036332B8E}" destId="{16B11AF4-04C8-4F95-B50D-C951D10CBCFB}" srcOrd="0" destOrd="0" presId="urn:microsoft.com/office/officeart/2005/8/layout/hierarchy2"/>
    <dgm:cxn modelId="{1E1ABA4A-038E-4E3C-84D8-96F79EB06EF3}" type="presParOf" srcId="{E62C7F9E-FD58-4448-9155-836036332B8E}" destId="{A0AFD6A4-F26C-4F04-A84F-3C18E736E10C}" srcOrd="1" destOrd="0" presId="urn:microsoft.com/office/officeart/2005/8/layout/hierarchy2"/>
    <dgm:cxn modelId="{7F133619-9BCA-4FD6-9B82-E6BD5E324296}" type="presParOf" srcId="{A0AFD6A4-F26C-4F04-A84F-3C18E736E10C}" destId="{D8394A56-8A48-43C9-8876-8EA39F4B73ED}" srcOrd="0" destOrd="0" presId="urn:microsoft.com/office/officeart/2005/8/layout/hierarchy2"/>
    <dgm:cxn modelId="{5E2DA041-1B30-436E-A43E-B9D673C0168C}" type="presParOf" srcId="{D8394A56-8A48-43C9-8876-8EA39F4B73ED}" destId="{13024C18-820A-4B62-BAEA-89D27D0765CD}" srcOrd="0" destOrd="0" presId="urn:microsoft.com/office/officeart/2005/8/layout/hierarchy2"/>
    <dgm:cxn modelId="{071E700A-EC9C-43AB-B2F1-8CCB1BB899E4}" type="presParOf" srcId="{A0AFD6A4-F26C-4F04-A84F-3C18E736E10C}" destId="{1C82C597-4470-40A1-9D25-FAF2BF07E192}" srcOrd="1" destOrd="0" presId="urn:microsoft.com/office/officeart/2005/8/layout/hierarchy2"/>
    <dgm:cxn modelId="{71699036-9E08-47A2-84BF-5703787696FC}" type="presParOf" srcId="{1C82C597-4470-40A1-9D25-FAF2BF07E192}" destId="{F7DF3503-2E14-4B1A-9CBB-7E9883AC3E4A}" srcOrd="0" destOrd="0" presId="urn:microsoft.com/office/officeart/2005/8/layout/hierarchy2"/>
    <dgm:cxn modelId="{ECCF4B5C-95AF-4F90-A52F-5A06B28521EE}" type="presParOf" srcId="{1C82C597-4470-40A1-9D25-FAF2BF07E192}" destId="{10260D0F-7A8A-453A-A0A9-7AB1CDBEDD4D}" srcOrd="1" destOrd="0" presId="urn:microsoft.com/office/officeart/2005/8/layout/hierarchy2"/>
    <dgm:cxn modelId="{70B1A432-4F81-4D47-A147-AE7BB3B6123F}" type="presParOf" srcId="{A0AFD6A4-F26C-4F04-A84F-3C18E736E10C}" destId="{7D05C43C-DFC0-4A88-8A56-94706F21A1FA}" srcOrd="2" destOrd="0" presId="urn:microsoft.com/office/officeart/2005/8/layout/hierarchy2"/>
    <dgm:cxn modelId="{49628579-777C-4470-ACF1-EC9FD5DD9D6F}" type="presParOf" srcId="{7D05C43C-DFC0-4A88-8A56-94706F21A1FA}" destId="{33F3F195-0D69-437A-AA03-20F248E1E632}" srcOrd="0" destOrd="0" presId="urn:microsoft.com/office/officeart/2005/8/layout/hierarchy2"/>
    <dgm:cxn modelId="{18001772-C0FF-4AD8-8D66-B3C099182056}" type="presParOf" srcId="{A0AFD6A4-F26C-4F04-A84F-3C18E736E10C}" destId="{A821B035-8A9C-46FB-9E73-44314A1115AD}" srcOrd="3" destOrd="0" presId="urn:microsoft.com/office/officeart/2005/8/layout/hierarchy2"/>
    <dgm:cxn modelId="{56894967-398A-41FD-9EAB-B84BD4173D29}" type="presParOf" srcId="{A821B035-8A9C-46FB-9E73-44314A1115AD}" destId="{9ECD2900-0A9A-47D1-A756-67C34D750CCF}" srcOrd="0" destOrd="0" presId="urn:microsoft.com/office/officeart/2005/8/layout/hierarchy2"/>
    <dgm:cxn modelId="{5A2B00E9-F9EE-4592-9AB3-C64794024CBA}" type="presParOf" srcId="{A821B035-8A9C-46FB-9E73-44314A1115AD}" destId="{3A25304D-E5C6-49B5-A259-2A0ABD45E35C}" srcOrd="1" destOrd="0" presId="urn:microsoft.com/office/officeart/2005/8/layout/hierarchy2"/>
    <dgm:cxn modelId="{1030765D-193A-4DFE-BF96-13D4ED93D81D}" type="presParOf" srcId="{49A1BD6B-7533-428F-A42D-5017EF29B777}" destId="{265BA9A4-8B4E-4711-88C7-AB227C949A94}" srcOrd="2" destOrd="0" presId="urn:microsoft.com/office/officeart/2005/8/layout/hierarchy2"/>
    <dgm:cxn modelId="{6047739E-96E6-4E7F-B914-3393414E1F6A}" type="presParOf" srcId="{265BA9A4-8B4E-4711-88C7-AB227C949A94}" destId="{F9091B10-7237-43E5-93A5-0A860387BD22}" srcOrd="0" destOrd="0" presId="urn:microsoft.com/office/officeart/2005/8/layout/hierarchy2"/>
    <dgm:cxn modelId="{E06FA71B-CCF9-426F-BBDB-82B1E6F62ECD}" type="presParOf" srcId="{49A1BD6B-7533-428F-A42D-5017EF29B777}" destId="{F87A97B9-BE22-4B2E-9810-7E6351D74F66}" srcOrd="3" destOrd="0" presId="urn:microsoft.com/office/officeart/2005/8/layout/hierarchy2"/>
    <dgm:cxn modelId="{7109DC93-A0FC-4283-9710-2C91FA648AA9}" type="presParOf" srcId="{F87A97B9-BE22-4B2E-9810-7E6351D74F66}" destId="{240ABD63-9087-4546-89CF-88541F4CEF52}" srcOrd="0" destOrd="0" presId="urn:microsoft.com/office/officeart/2005/8/layout/hierarchy2"/>
    <dgm:cxn modelId="{ACD0979E-3431-4EB9-B12D-F684B4B7CD92}" type="presParOf" srcId="{F87A97B9-BE22-4B2E-9810-7E6351D74F66}" destId="{5F8A3D0B-8C88-4314-90A2-53E524CB732B}" srcOrd="1" destOrd="0" presId="urn:microsoft.com/office/officeart/2005/8/layout/hierarchy2"/>
    <dgm:cxn modelId="{9E1D0E10-C4F4-4E82-8D3F-BF4461E0CA12}" type="presParOf" srcId="{5F8A3D0B-8C88-4314-90A2-53E524CB732B}" destId="{BF0567E6-6DA9-48ED-9A37-47285840FDF7}" srcOrd="0" destOrd="0" presId="urn:microsoft.com/office/officeart/2005/8/layout/hierarchy2"/>
    <dgm:cxn modelId="{8A5F3EBF-5143-4868-AC09-B8496D1BDCDA}" type="presParOf" srcId="{BF0567E6-6DA9-48ED-9A37-47285840FDF7}" destId="{30099040-2BEC-46EB-AE9D-6A3BEF8052F4}" srcOrd="0" destOrd="0" presId="urn:microsoft.com/office/officeart/2005/8/layout/hierarchy2"/>
    <dgm:cxn modelId="{38A55A6D-605B-44EE-B983-4D78857924BD}" type="presParOf" srcId="{5F8A3D0B-8C88-4314-90A2-53E524CB732B}" destId="{8B68CDD0-4452-4C80-9E5E-9AEC50B081C8}" srcOrd="1" destOrd="0" presId="urn:microsoft.com/office/officeart/2005/8/layout/hierarchy2"/>
    <dgm:cxn modelId="{6946B17A-EB46-48C4-9D37-313823A755A6}" type="presParOf" srcId="{8B68CDD0-4452-4C80-9E5E-9AEC50B081C8}" destId="{E7F03264-C14C-446F-BCBE-D61750AF3A77}" srcOrd="0" destOrd="0" presId="urn:microsoft.com/office/officeart/2005/8/layout/hierarchy2"/>
    <dgm:cxn modelId="{1190C7B5-ED80-4D4A-834F-301521B7BEF0}" type="presParOf" srcId="{8B68CDD0-4452-4C80-9E5E-9AEC50B081C8}" destId="{F12AF1B5-E90E-4DED-AEC6-0A3EB3D78347}" srcOrd="1" destOrd="0" presId="urn:microsoft.com/office/officeart/2005/8/layout/hierarchy2"/>
    <dgm:cxn modelId="{B2BAC358-B51B-43AC-865F-4240A9EF3CF1}" type="presParOf" srcId="{F12AF1B5-E90E-4DED-AEC6-0A3EB3D78347}" destId="{21F216FC-1A29-4DA3-BE45-EBAAD540EDFF}" srcOrd="0" destOrd="0" presId="urn:microsoft.com/office/officeart/2005/8/layout/hierarchy2"/>
    <dgm:cxn modelId="{05E66F6E-B23D-4A53-9039-549A4C27670E}" type="presParOf" srcId="{21F216FC-1A29-4DA3-BE45-EBAAD540EDFF}" destId="{C517C033-B09A-4E21-8604-8C0CA07E9762}" srcOrd="0" destOrd="0" presId="urn:microsoft.com/office/officeart/2005/8/layout/hierarchy2"/>
    <dgm:cxn modelId="{76A4CA67-05A6-47DE-A572-E624E7D51363}" type="presParOf" srcId="{F12AF1B5-E90E-4DED-AEC6-0A3EB3D78347}" destId="{268FC15B-6ECF-42F9-BB46-0EE2EF0C523A}" srcOrd="1" destOrd="0" presId="urn:microsoft.com/office/officeart/2005/8/layout/hierarchy2"/>
    <dgm:cxn modelId="{859383E3-FFE2-454C-9B93-B2D9DCAA900F}" type="presParOf" srcId="{268FC15B-6ECF-42F9-BB46-0EE2EF0C523A}" destId="{238A04B6-8EF5-45CF-9164-325F1FDB3A44}" srcOrd="0" destOrd="0" presId="urn:microsoft.com/office/officeart/2005/8/layout/hierarchy2"/>
    <dgm:cxn modelId="{D0DD2B96-0338-4466-9C98-B7BD8DF802BE}" type="presParOf" srcId="{268FC15B-6ECF-42F9-BB46-0EE2EF0C523A}" destId="{5524673C-3A9E-4814-9EC7-C5ACCA641D22}" srcOrd="1" destOrd="0" presId="urn:microsoft.com/office/officeart/2005/8/layout/hierarchy2"/>
    <dgm:cxn modelId="{0384E90C-9843-4BC6-86E3-F3629B514BCE}" type="presParOf" srcId="{F12AF1B5-E90E-4DED-AEC6-0A3EB3D78347}" destId="{CB159F70-ABE8-4C17-9F22-0AB61C102E64}" srcOrd="2" destOrd="0" presId="urn:microsoft.com/office/officeart/2005/8/layout/hierarchy2"/>
    <dgm:cxn modelId="{E321A388-9817-49C9-B62F-131EEF375377}" type="presParOf" srcId="{CB159F70-ABE8-4C17-9F22-0AB61C102E64}" destId="{65154119-D258-4A25-9837-29E60567675A}" srcOrd="0" destOrd="0" presId="urn:microsoft.com/office/officeart/2005/8/layout/hierarchy2"/>
    <dgm:cxn modelId="{3B3B1E31-BDD7-4287-96C1-2E6A0D8A0CF5}" type="presParOf" srcId="{F12AF1B5-E90E-4DED-AEC6-0A3EB3D78347}" destId="{66342CAE-E952-4D5C-AF0F-D8E08F34C7B7}" srcOrd="3" destOrd="0" presId="urn:microsoft.com/office/officeart/2005/8/layout/hierarchy2"/>
    <dgm:cxn modelId="{6DE89EB1-D410-41AB-9C44-202C720C32FE}" type="presParOf" srcId="{66342CAE-E952-4D5C-AF0F-D8E08F34C7B7}" destId="{CF2F8359-8E2C-400E-A50D-384EDB3CA8A3}" srcOrd="0" destOrd="0" presId="urn:microsoft.com/office/officeart/2005/8/layout/hierarchy2"/>
    <dgm:cxn modelId="{58A88020-A22C-4D97-AA2C-3CD310B64211}" type="presParOf" srcId="{66342CAE-E952-4D5C-AF0F-D8E08F34C7B7}" destId="{9C17A70B-9804-4C9E-9B21-B9608840F4F7}" srcOrd="1" destOrd="0" presId="urn:microsoft.com/office/officeart/2005/8/layout/hierarchy2"/>
    <dgm:cxn modelId="{023A3A92-919E-42CF-A3D3-224CF3CCA05B}" type="presParOf" srcId="{5F8A3D0B-8C88-4314-90A2-53E524CB732B}" destId="{4A7F0945-CD52-46CF-9330-64955ED272D3}" srcOrd="2" destOrd="0" presId="urn:microsoft.com/office/officeart/2005/8/layout/hierarchy2"/>
    <dgm:cxn modelId="{65525F1F-9ECD-4902-AF39-3F370C9D56BB}" type="presParOf" srcId="{4A7F0945-CD52-46CF-9330-64955ED272D3}" destId="{9C019F64-9F54-4E42-B09D-B632A438C519}" srcOrd="0" destOrd="0" presId="urn:microsoft.com/office/officeart/2005/8/layout/hierarchy2"/>
    <dgm:cxn modelId="{BB5DC19C-844C-4145-B259-583FA240A6D4}" type="presParOf" srcId="{5F8A3D0B-8C88-4314-90A2-53E524CB732B}" destId="{E73807F3-7FD6-464E-90ED-2C6F07685807}" srcOrd="3" destOrd="0" presId="urn:microsoft.com/office/officeart/2005/8/layout/hierarchy2"/>
    <dgm:cxn modelId="{4B0D0145-00C3-4F77-90FF-FAEA7D0D2CCB}" type="presParOf" srcId="{E73807F3-7FD6-464E-90ED-2C6F07685807}" destId="{E36CEAF0-998B-4A4B-BA8D-EFF57F7AB8FA}" srcOrd="0" destOrd="0" presId="urn:microsoft.com/office/officeart/2005/8/layout/hierarchy2"/>
    <dgm:cxn modelId="{279F01A0-1A0E-4B50-B524-F1B304A96209}" type="presParOf" srcId="{E73807F3-7FD6-464E-90ED-2C6F07685807}" destId="{E4D82B99-DF89-49E4-912C-E0AA27367A01}" srcOrd="1" destOrd="0" presId="urn:microsoft.com/office/officeart/2005/8/layout/hierarchy2"/>
    <dgm:cxn modelId="{7DB61416-0E70-4C92-9D44-6F9141FD325E}" type="presParOf" srcId="{E4D82B99-DF89-49E4-912C-E0AA27367A01}" destId="{605ED397-3BB2-4B24-BE01-C5E7F35EB3C0}" srcOrd="0" destOrd="0" presId="urn:microsoft.com/office/officeart/2005/8/layout/hierarchy2"/>
    <dgm:cxn modelId="{7934ED73-9B89-4C85-8EF3-230E3CCF3404}" type="presParOf" srcId="{605ED397-3BB2-4B24-BE01-C5E7F35EB3C0}" destId="{02A1F396-0D8F-41FA-A270-0769376E77F0}" srcOrd="0" destOrd="0" presId="urn:microsoft.com/office/officeart/2005/8/layout/hierarchy2"/>
    <dgm:cxn modelId="{8FDE1F53-92D6-4F64-AB0B-AC063760CA7B}" type="presParOf" srcId="{E4D82B99-DF89-49E4-912C-E0AA27367A01}" destId="{B6BC3AFD-E3ED-4071-898F-ECED1E5B706D}" srcOrd="1" destOrd="0" presId="urn:microsoft.com/office/officeart/2005/8/layout/hierarchy2"/>
    <dgm:cxn modelId="{8F918508-F1E3-4987-9D42-3F4D5DBB2719}" type="presParOf" srcId="{B6BC3AFD-E3ED-4071-898F-ECED1E5B706D}" destId="{FC31CFF5-CDC9-4FC6-A745-A19F38E995B7}" srcOrd="0" destOrd="0" presId="urn:microsoft.com/office/officeart/2005/8/layout/hierarchy2"/>
    <dgm:cxn modelId="{7867256F-C3DF-4A7F-8166-1FD8327E1C28}"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185520"/>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185520"/>
        <a:ext cx="748803" cy="374401"/>
      </dsp:txXfrm>
    </dsp:sp>
    <dsp:sp modelId="{FD7A0172-CB25-4911-B3EF-667A39E7DCE7}">
      <dsp:nvSpPr>
        <dsp:cNvPr id="0" name=""/>
        <dsp:cNvSpPr/>
      </dsp:nvSpPr>
      <dsp:spPr>
        <a:xfrm rot="17208042">
          <a:off x="385389" y="866306"/>
          <a:ext cx="1036250" cy="20809"/>
        </a:xfrm>
        <a:custGeom>
          <a:avLst/>
          <a:gdLst/>
          <a:ahLst/>
          <a:cxnLst/>
          <a:rect l="0" t="0" r="0" b="0"/>
          <a:pathLst>
            <a:path>
              <a:moveTo>
                <a:pt x="0" y="10404"/>
              </a:moveTo>
              <a:lnTo>
                <a:pt x="103625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208042">
        <a:off x="877608" y="850805"/>
        <a:ext cx="51812" cy="51812"/>
      </dsp:txXfrm>
    </dsp:sp>
    <dsp:sp modelId="{6D38B18B-70EC-4AF7-A6FF-B5C7FE8D4DA4}">
      <dsp:nvSpPr>
        <dsp:cNvPr id="0" name=""/>
        <dsp:cNvSpPr/>
      </dsp:nvSpPr>
      <dsp:spPr>
        <a:xfrm>
          <a:off x="1053275" y="194288"/>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94288"/>
        <a:ext cx="822096" cy="372825"/>
      </dsp:txXfrm>
    </dsp:sp>
    <dsp:sp modelId="{68438195-FD75-4EAF-817E-3D241C458B9B}">
      <dsp:nvSpPr>
        <dsp:cNvPr id="0" name=""/>
        <dsp:cNvSpPr/>
      </dsp:nvSpPr>
      <dsp:spPr>
        <a:xfrm rot="20262824">
          <a:off x="1863281" y="308917"/>
          <a:ext cx="323701" cy="20809"/>
        </a:xfrm>
        <a:custGeom>
          <a:avLst/>
          <a:gdLst/>
          <a:ahLst/>
          <a:cxnLst/>
          <a:rect l="0" t="0" r="0" b="0"/>
          <a:pathLst>
            <a:path>
              <a:moveTo>
                <a:pt x="0" y="10404"/>
              </a:moveTo>
              <a:lnTo>
                <a:pt x="32370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262824">
        <a:off x="2017040" y="311229"/>
        <a:ext cx="16185" cy="16185"/>
      </dsp:txXfrm>
    </dsp:sp>
    <dsp:sp modelId="{EDD898AC-163C-4B2A-929B-A80367C5CB73}">
      <dsp:nvSpPr>
        <dsp:cNvPr id="0" name=""/>
        <dsp:cNvSpPr/>
      </dsp:nvSpPr>
      <dsp:spPr>
        <a:xfrm>
          <a:off x="2174893" y="142362"/>
          <a:ext cx="1306782" cy="23115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42362"/>
        <a:ext cx="1306782" cy="231159"/>
      </dsp:txXfrm>
    </dsp:sp>
    <dsp:sp modelId="{2CBD0876-E8DB-432A-A0C4-D664553F2B67}">
      <dsp:nvSpPr>
        <dsp:cNvPr id="0" name=""/>
        <dsp:cNvSpPr/>
      </dsp:nvSpPr>
      <dsp:spPr>
        <a:xfrm rot="1537430">
          <a:off x="1859037" y="442126"/>
          <a:ext cx="332191" cy="20809"/>
        </a:xfrm>
        <a:custGeom>
          <a:avLst/>
          <a:gdLst/>
          <a:ahLst/>
          <a:cxnLst/>
          <a:rect l="0" t="0" r="0" b="0"/>
          <a:pathLst>
            <a:path>
              <a:moveTo>
                <a:pt x="0" y="10404"/>
              </a:moveTo>
              <a:lnTo>
                <a:pt x="33219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537430">
        <a:off x="2016828" y="444226"/>
        <a:ext cx="16609" cy="16609"/>
      </dsp:txXfrm>
    </dsp:sp>
    <dsp:sp modelId="{5A4405BA-2082-47F6-9FF1-48042B30A932}">
      <dsp:nvSpPr>
        <dsp:cNvPr id="0" name=""/>
        <dsp:cNvSpPr/>
      </dsp:nvSpPr>
      <dsp:spPr>
        <a:xfrm>
          <a:off x="2174893" y="429682"/>
          <a:ext cx="1167834" cy="189357"/>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429682"/>
        <a:ext cx="1167834" cy="189357"/>
      </dsp:txXfrm>
    </dsp:sp>
    <dsp:sp modelId="{1FB9E06D-EF2B-4048-9039-AD508A01931D}">
      <dsp:nvSpPr>
        <dsp:cNvPr id="0" name=""/>
        <dsp:cNvSpPr/>
      </dsp:nvSpPr>
      <dsp:spPr>
        <a:xfrm rot="19298833">
          <a:off x="712543" y="1243818"/>
          <a:ext cx="381942" cy="20809"/>
        </a:xfrm>
        <a:custGeom>
          <a:avLst/>
          <a:gdLst/>
          <a:ahLst/>
          <a:cxnLst/>
          <a:rect l="0" t="0" r="0" b="0"/>
          <a:pathLst>
            <a:path>
              <a:moveTo>
                <a:pt x="0" y="10404"/>
              </a:moveTo>
              <a:lnTo>
                <a:pt x="381942"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298833">
        <a:off x="893966" y="1244674"/>
        <a:ext cx="19097" cy="19097"/>
      </dsp:txXfrm>
    </dsp:sp>
    <dsp:sp modelId="{54743B2E-2B49-4B9C-BCFE-89B4A223022D}">
      <dsp:nvSpPr>
        <dsp:cNvPr id="0" name=""/>
        <dsp:cNvSpPr/>
      </dsp:nvSpPr>
      <dsp:spPr>
        <a:xfrm>
          <a:off x="1053275" y="1000953"/>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00953"/>
        <a:ext cx="875943" cy="269543"/>
      </dsp:txXfrm>
    </dsp:sp>
    <dsp:sp modelId="{1889DF31-E9C1-45A1-88BE-8B18172A263A}">
      <dsp:nvSpPr>
        <dsp:cNvPr id="0" name=""/>
        <dsp:cNvSpPr/>
      </dsp:nvSpPr>
      <dsp:spPr>
        <a:xfrm rot="19510659">
          <a:off x="1896550" y="1021147"/>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22430"/>
        <a:ext cx="18242" cy="18242"/>
      </dsp:txXfrm>
    </dsp:sp>
    <dsp:sp modelId="{797FBD49-A139-409C-80D6-2992C6762477}">
      <dsp:nvSpPr>
        <dsp:cNvPr id="0" name=""/>
        <dsp:cNvSpPr/>
      </dsp:nvSpPr>
      <dsp:spPr>
        <a:xfrm>
          <a:off x="2228740" y="813813"/>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13813"/>
        <a:ext cx="876399" cy="227130"/>
      </dsp:txXfrm>
    </dsp:sp>
    <dsp:sp modelId="{4AA5200D-7B15-42DE-9422-B197E4970211}">
      <dsp:nvSpPr>
        <dsp:cNvPr id="0" name=""/>
        <dsp:cNvSpPr/>
      </dsp:nvSpPr>
      <dsp:spPr>
        <a:xfrm rot="20081256">
          <a:off x="3089234" y="846142"/>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48264"/>
        <a:ext cx="16566" cy="16566"/>
      </dsp:txXfrm>
    </dsp:sp>
    <dsp:sp modelId="{3B8868D9-9F8B-47F9-99EF-A48BC6B2FF26}">
      <dsp:nvSpPr>
        <dsp:cNvPr id="0" name=""/>
        <dsp:cNvSpPr/>
      </dsp:nvSpPr>
      <dsp:spPr>
        <a:xfrm>
          <a:off x="3404661" y="675200"/>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75200"/>
        <a:ext cx="909848" cy="221031"/>
      </dsp:txXfrm>
    </dsp:sp>
    <dsp:sp modelId="{81DF227C-317B-417C-B837-BF4939219178}">
      <dsp:nvSpPr>
        <dsp:cNvPr id="0" name=""/>
        <dsp:cNvSpPr/>
      </dsp:nvSpPr>
      <dsp:spPr>
        <a:xfrm rot="1489870">
          <a:off x="3089883" y="986271"/>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988426"/>
        <a:ext cx="16501" cy="16501"/>
      </dsp:txXfrm>
    </dsp:sp>
    <dsp:sp modelId="{41370F12-1FA0-4579-8285-C15FA148591C}">
      <dsp:nvSpPr>
        <dsp:cNvPr id="0" name=""/>
        <dsp:cNvSpPr/>
      </dsp:nvSpPr>
      <dsp:spPr>
        <a:xfrm>
          <a:off x="3404661" y="952392"/>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52392"/>
        <a:ext cx="1060620" cy="227164"/>
      </dsp:txXfrm>
    </dsp:sp>
    <dsp:sp modelId="{2864DC2A-13C0-4E4B-A7F3-F63F340FA450}">
      <dsp:nvSpPr>
        <dsp:cNvPr id="0" name=""/>
        <dsp:cNvSpPr/>
      </dsp:nvSpPr>
      <dsp:spPr>
        <a:xfrm rot="2163228">
          <a:off x="1893738" y="1234342"/>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35485"/>
        <a:ext cx="18524" cy="18524"/>
      </dsp:txXfrm>
    </dsp:sp>
    <dsp:sp modelId="{B38E3594-CA56-4A29-BFDC-CA290103A3A6}">
      <dsp:nvSpPr>
        <dsp:cNvPr id="0" name=""/>
        <dsp:cNvSpPr/>
      </dsp:nvSpPr>
      <dsp:spPr>
        <a:xfrm>
          <a:off x="2228740" y="1249903"/>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49903"/>
        <a:ext cx="748803" cy="207733"/>
      </dsp:txXfrm>
    </dsp:sp>
    <dsp:sp modelId="{2E830E8B-B241-4984-BFF5-BCC0806E238E}">
      <dsp:nvSpPr>
        <dsp:cNvPr id="0" name=""/>
        <dsp:cNvSpPr/>
      </dsp:nvSpPr>
      <dsp:spPr>
        <a:xfrm>
          <a:off x="2977543" y="1343365"/>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46282"/>
        <a:ext cx="14976" cy="14976"/>
      </dsp:txXfrm>
    </dsp:sp>
    <dsp:sp modelId="{EAE0073B-E695-4C6C-B978-B5E3B7024E20}">
      <dsp:nvSpPr>
        <dsp:cNvPr id="0" name=""/>
        <dsp:cNvSpPr/>
      </dsp:nvSpPr>
      <dsp:spPr>
        <a:xfrm>
          <a:off x="3277065" y="1235717"/>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35717"/>
        <a:ext cx="896722" cy="236105"/>
      </dsp:txXfrm>
    </dsp:sp>
    <dsp:sp modelId="{D88348ED-527A-4837-8156-098C1F615BFB}">
      <dsp:nvSpPr>
        <dsp:cNvPr id="0" name=""/>
        <dsp:cNvSpPr/>
      </dsp:nvSpPr>
      <dsp:spPr>
        <a:xfrm rot="2491585">
          <a:off x="703473" y="1494936"/>
          <a:ext cx="400082" cy="20809"/>
        </a:xfrm>
        <a:custGeom>
          <a:avLst/>
          <a:gdLst/>
          <a:ahLst/>
          <a:cxnLst/>
          <a:rect l="0" t="0" r="0" b="0"/>
          <a:pathLst>
            <a:path>
              <a:moveTo>
                <a:pt x="0" y="10404"/>
              </a:moveTo>
              <a:lnTo>
                <a:pt x="400082"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1585">
        <a:off x="893512" y="1495339"/>
        <a:ext cx="20004" cy="20004"/>
      </dsp:txXfrm>
    </dsp:sp>
    <dsp:sp modelId="{0C7AD588-E19E-4FA4-8679-76D852021E3D}">
      <dsp:nvSpPr>
        <dsp:cNvPr id="0" name=""/>
        <dsp:cNvSpPr/>
      </dsp:nvSpPr>
      <dsp:spPr>
        <a:xfrm>
          <a:off x="1053275" y="1505219"/>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05219"/>
        <a:ext cx="748803" cy="265484"/>
      </dsp:txXfrm>
    </dsp:sp>
    <dsp:sp modelId="{F9C387D6-3DB2-43EE-A8C5-C98DF7AA1264}">
      <dsp:nvSpPr>
        <dsp:cNvPr id="0" name=""/>
        <dsp:cNvSpPr/>
      </dsp:nvSpPr>
      <dsp:spPr>
        <a:xfrm>
          <a:off x="1802079" y="1627556"/>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30473"/>
        <a:ext cx="14976" cy="14976"/>
      </dsp:txXfrm>
    </dsp:sp>
    <dsp:sp modelId="{CC6B0A1C-BAB8-4AB7-9EF6-A7279AB3044F}">
      <dsp:nvSpPr>
        <dsp:cNvPr id="0" name=""/>
        <dsp:cNvSpPr/>
      </dsp:nvSpPr>
      <dsp:spPr>
        <a:xfrm>
          <a:off x="2101600" y="1513796"/>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13796"/>
        <a:ext cx="748803" cy="248329"/>
      </dsp:txXfrm>
    </dsp:sp>
    <dsp:sp modelId="{82063FD8-2DE8-42B1-AC01-6CDB0BC37358}">
      <dsp:nvSpPr>
        <dsp:cNvPr id="0" name=""/>
        <dsp:cNvSpPr/>
      </dsp:nvSpPr>
      <dsp:spPr>
        <a:xfrm rot="4444174">
          <a:off x="357878" y="1886997"/>
          <a:ext cx="1091272" cy="20809"/>
        </a:xfrm>
        <a:custGeom>
          <a:avLst/>
          <a:gdLst/>
          <a:ahLst/>
          <a:cxnLst/>
          <a:rect l="0" t="0" r="0" b="0"/>
          <a:pathLst>
            <a:path>
              <a:moveTo>
                <a:pt x="0" y="10404"/>
              </a:moveTo>
              <a:lnTo>
                <a:pt x="1091272"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444174">
        <a:off x="876232" y="1870120"/>
        <a:ext cx="54563" cy="54563"/>
      </dsp:txXfrm>
    </dsp:sp>
    <dsp:sp modelId="{26D8E710-F0D2-45EF-BDE9-84F12E45A85F}">
      <dsp:nvSpPr>
        <dsp:cNvPr id="0" name=""/>
        <dsp:cNvSpPr/>
      </dsp:nvSpPr>
      <dsp:spPr>
        <a:xfrm>
          <a:off x="1053275" y="2293014"/>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293014"/>
        <a:ext cx="748803" cy="258138"/>
      </dsp:txXfrm>
    </dsp:sp>
    <dsp:sp modelId="{D2E7D7FB-33DA-439B-A6FF-8B6265094B81}">
      <dsp:nvSpPr>
        <dsp:cNvPr id="0" name=""/>
        <dsp:cNvSpPr/>
      </dsp:nvSpPr>
      <dsp:spPr>
        <a:xfrm rot="18574186">
          <a:off x="1716743" y="2230454"/>
          <a:ext cx="470193" cy="20809"/>
        </a:xfrm>
        <a:custGeom>
          <a:avLst/>
          <a:gdLst/>
          <a:ahLst/>
          <a:cxnLst/>
          <a:rect l="0" t="0" r="0" b="0"/>
          <a:pathLst>
            <a:path>
              <a:moveTo>
                <a:pt x="0" y="10404"/>
              </a:moveTo>
              <a:lnTo>
                <a:pt x="470193"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574186">
        <a:off x="1940085" y="2229104"/>
        <a:ext cx="23509" cy="23509"/>
      </dsp:txXfrm>
    </dsp:sp>
    <dsp:sp modelId="{16B11AF4-04C8-4F95-B50D-C951D10CBCFB}">
      <dsp:nvSpPr>
        <dsp:cNvPr id="0" name=""/>
        <dsp:cNvSpPr/>
      </dsp:nvSpPr>
      <dsp:spPr>
        <a:xfrm>
          <a:off x="2101600" y="1943718"/>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1943718"/>
        <a:ext cx="748803" cy="231833"/>
      </dsp:txXfrm>
    </dsp:sp>
    <dsp:sp modelId="{D8394A56-8A48-43C9-8876-8EA39F4B73ED}">
      <dsp:nvSpPr>
        <dsp:cNvPr id="0" name=""/>
        <dsp:cNvSpPr/>
      </dsp:nvSpPr>
      <dsp:spPr>
        <a:xfrm rot="20185810">
          <a:off x="2836773" y="1983895"/>
          <a:ext cx="326783" cy="20809"/>
        </a:xfrm>
        <a:custGeom>
          <a:avLst/>
          <a:gdLst/>
          <a:ahLst/>
          <a:cxnLst/>
          <a:rect l="0" t="0" r="0" b="0"/>
          <a:pathLst>
            <a:path>
              <a:moveTo>
                <a:pt x="0" y="10404"/>
              </a:moveTo>
              <a:lnTo>
                <a:pt x="326783"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85810">
        <a:off x="2991995" y="1986130"/>
        <a:ext cx="16339" cy="16339"/>
      </dsp:txXfrm>
    </dsp:sp>
    <dsp:sp modelId="{F7DF3503-2E14-4B1A-9CBB-7E9883AC3E4A}">
      <dsp:nvSpPr>
        <dsp:cNvPr id="0" name=""/>
        <dsp:cNvSpPr/>
      </dsp:nvSpPr>
      <dsp:spPr>
        <a:xfrm>
          <a:off x="3149925" y="1818286"/>
          <a:ext cx="1479763" cy="221357"/>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18286"/>
        <a:ext cx="1479763" cy="221357"/>
      </dsp:txXfrm>
    </dsp:sp>
    <dsp:sp modelId="{7D05C43C-DFC0-4A88-8A56-94706F21A1FA}">
      <dsp:nvSpPr>
        <dsp:cNvPr id="0" name=""/>
        <dsp:cNvSpPr/>
      </dsp:nvSpPr>
      <dsp:spPr>
        <a:xfrm rot="1491409">
          <a:off x="2835114" y="2118610"/>
          <a:ext cx="330101" cy="20809"/>
        </a:xfrm>
        <a:custGeom>
          <a:avLst/>
          <a:gdLst/>
          <a:ahLst/>
          <a:cxnLst/>
          <a:rect l="0" t="0" r="0" b="0"/>
          <a:pathLst>
            <a:path>
              <a:moveTo>
                <a:pt x="0" y="10404"/>
              </a:moveTo>
              <a:lnTo>
                <a:pt x="33010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91409">
        <a:off x="2991912" y="2120762"/>
        <a:ext cx="16505" cy="16505"/>
      </dsp:txXfrm>
    </dsp:sp>
    <dsp:sp modelId="{9ECD2900-0A9A-47D1-A756-67C34D750CCF}">
      <dsp:nvSpPr>
        <dsp:cNvPr id="0" name=""/>
        <dsp:cNvSpPr/>
      </dsp:nvSpPr>
      <dsp:spPr>
        <a:xfrm>
          <a:off x="3149925" y="2095804"/>
          <a:ext cx="1091935" cy="20517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095804"/>
        <a:ext cx="1091935" cy="205179"/>
      </dsp:txXfrm>
    </dsp:sp>
    <dsp:sp modelId="{265BA9A4-8B4E-4711-88C7-AB227C949A94}">
      <dsp:nvSpPr>
        <dsp:cNvPr id="0" name=""/>
        <dsp:cNvSpPr/>
      </dsp:nvSpPr>
      <dsp:spPr>
        <a:xfrm rot="3034853">
          <a:off x="1715991" y="2593876"/>
          <a:ext cx="471696" cy="20809"/>
        </a:xfrm>
        <a:custGeom>
          <a:avLst/>
          <a:gdLst/>
          <a:ahLst/>
          <a:cxnLst/>
          <a:rect l="0" t="0" r="0" b="0"/>
          <a:pathLst>
            <a:path>
              <a:moveTo>
                <a:pt x="0" y="10404"/>
              </a:moveTo>
              <a:lnTo>
                <a:pt x="47169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034853">
        <a:off x="1940047" y="2592489"/>
        <a:ext cx="23584" cy="23584"/>
      </dsp:txXfrm>
    </dsp:sp>
    <dsp:sp modelId="{240ABD63-9087-4546-89CF-88541F4CEF52}">
      <dsp:nvSpPr>
        <dsp:cNvPr id="0" name=""/>
        <dsp:cNvSpPr/>
      </dsp:nvSpPr>
      <dsp:spPr>
        <a:xfrm>
          <a:off x="2101600" y="2672509"/>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672509"/>
        <a:ext cx="900354" cy="227939"/>
      </dsp:txXfrm>
    </dsp:sp>
    <dsp:sp modelId="{BF0567E6-6DA9-48ED-9A37-47285840FDF7}">
      <dsp:nvSpPr>
        <dsp:cNvPr id="0" name=""/>
        <dsp:cNvSpPr/>
      </dsp:nvSpPr>
      <dsp:spPr>
        <a:xfrm rot="19574556">
          <a:off x="2971584" y="2675979"/>
          <a:ext cx="360262" cy="20809"/>
        </a:xfrm>
        <a:custGeom>
          <a:avLst/>
          <a:gdLst/>
          <a:ahLst/>
          <a:cxnLst/>
          <a:rect l="0" t="0" r="0" b="0"/>
          <a:pathLst>
            <a:path>
              <a:moveTo>
                <a:pt x="0" y="10404"/>
              </a:moveTo>
              <a:lnTo>
                <a:pt x="360262"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74556">
        <a:off x="3142708" y="2677378"/>
        <a:ext cx="18013" cy="18013"/>
      </dsp:txXfrm>
    </dsp:sp>
    <dsp:sp modelId="{E7F03264-C14C-446F-BCBE-D61750AF3A77}">
      <dsp:nvSpPr>
        <dsp:cNvPr id="0" name=""/>
        <dsp:cNvSpPr/>
      </dsp:nvSpPr>
      <dsp:spPr>
        <a:xfrm>
          <a:off x="3301476" y="2476822"/>
          <a:ext cx="973946" cy="21893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476822"/>
        <a:ext cx="973946" cy="218935"/>
      </dsp:txXfrm>
    </dsp:sp>
    <dsp:sp modelId="{21F216FC-1A29-4DA3-BE45-EBAAD540EDFF}">
      <dsp:nvSpPr>
        <dsp:cNvPr id="0" name=""/>
        <dsp:cNvSpPr/>
      </dsp:nvSpPr>
      <dsp:spPr>
        <a:xfrm rot="20154169">
          <a:off x="4261125" y="2508902"/>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511104"/>
        <a:ext cx="16405" cy="16405"/>
      </dsp:txXfrm>
    </dsp:sp>
    <dsp:sp modelId="{238A04B6-8EF5-45CF-9164-325F1FDB3A44}">
      <dsp:nvSpPr>
        <dsp:cNvPr id="0" name=""/>
        <dsp:cNvSpPr/>
      </dsp:nvSpPr>
      <dsp:spPr>
        <a:xfrm>
          <a:off x="4574944" y="2357144"/>
          <a:ext cx="888470" cy="1903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357144"/>
        <a:ext cx="888470" cy="190360"/>
      </dsp:txXfrm>
    </dsp:sp>
    <dsp:sp modelId="{CB159F70-ABE8-4C17-9F22-0AB61C102E64}">
      <dsp:nvSpPr>
        <dsp:cNvPr id="0" name=""/>
        <dsp:cNvSpPr/>
      </dsp:nvSpPr>
      <dsp:spPr>
        <a:xfrm rot="1342103">
          <a:off x="4263237" y="2637515"/>
          <a:ext cx="323892" cy="20809"/>
        </a:xfrm>
        <a:custGeom>
          <a:avLst/>
          <a:gdLst/>
          <a:ahLst/>
          <a:cxnLst/>
          <a:rect l="0" t="0" r="0" b="0"/>
          <a:pathLst>
            <a:path>
              <a:moveTo>
                <a:pt x="0" y="10404"/>
              </a:moveTo>
              <a:lnTo>
                <a:pt x="32389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342103">
        <a:off x="4417086" y="2639822"/>
        <a:ext cx="16194" cy="16194"/>
      </dsp:txXfrm>
    </dsp:sp>
    <dsp:sp modelId="{CF2F8359-8E2C-400E-A50D-384EDB3CA8A3}">
      <dsp:nvSpPr>
        <dsp:cNvPr id="0" name=""/>
        <dsp:cNvSpPr/>
      </dsp:nvSpPr>
      <dsp:spPr>
        <a:xfrm>
          <a:off x="4574944" y="2603665"/>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603665"/>
        <a:ext cx="1068430" cy="211769"/>
      </dsp:txXfrm>
    </dsp:sp>
    <dsp:sp modelId="{4A7F0945-CD52-46CF-9330-64955ED272D3}">
      <dsp:nvSpPr>
        <dsp:cNvPr id="0" name=""/>
        <dsp:cNvSpPr/>
      </dsp:nvSpPr>
      <dsp:spPr>
        <a:xfrm rot="1993120">
          <a:off x="2972701" y="2874145"/>
          <a:ext cx="358028" cy="20809"/>
        </a:xfrm>
        <a:custGeom>
          <a:avLst/>
          <a:gdLst/>
          <a:ahLst/>
          <a:cxnLst/>
          <a:rect l="0" t="0" r="0" b="0"/>
          <a:pathLst>
            <a:path>
              <a:moveTo>
                <a:pt x="0" y="10404"/>
              </a:moveTo>
              <a:lnTo>
                <a:pt x="35802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93120">
        <a:off x="3142764" y="2875599"/>
        <a:ext cx="17901" cy="17901"/>
      </dsp:txXfrm>
    </dsp:sp>
    <dsp:sp modelId="{E36CEAF0-998B-4A4B-BA8D-EFF57F7AB8FA}">
      <dsp:nvSpPr>
        <dsp:cNvPr id="0" name=""/>
        <dsp:cNvSpPr/>
      </dsp:nvSpPr>
      <dsp:spPr>
        <a:xfrm>
          <a:off x="3301476" y="2869103"/>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869103"/>
        <a:ext cx="748803" cy="227033"/>
      </dsp:txXfrm>
    </dsp:sp>
    <dsp:sp modelId="{605ED397-3BB2-4B24-BE01-C5E7F35EB3C0}">
      <dsp:nvSpPr>
        <dsp:cNvPr id="0" name=""/>
        <dsp:cNvSpPr/>
      </dsp:nvSpPr>
      <dsp:spPr>
        <a:xfrm>
          <a:off x="4050279" y="2972215"/>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2975132"/>
        <a:ext cx="14976" cy="14976"/>
      </dsp:txXfrm>
    </dsp:sp>
    <dsp:sp modelId="{FC31CFF5-CDC9-4FC6-A745-A19F38E995B7}">
      <dsp:nvSpPr>
        <dsp:cNvPr id="0" name=""/>
        <dsp:cNvSpPr/>
      </dsp:nvSpPr>
      <dsp:spPr>
        <a:xfrm>
          <a:off x="4349801" y="2871595"/>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2871595"/>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63FE89-3AB5-4888-A3FE-86CE9E3F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8868</Words>
  <Characters>50551</Characters>
  <Application>Microsoft Office Word</Application>
  <DocSecurity>0</DocSecurity>
  <Lines>421</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18</cp:revision>
  <cp:lastPrinted>2012-08-01T17:30:00Z</cp:lastPrinted>
  <dcterms:created xsi:type="dcterms:W3CDTF">2012-09-12T18:29:00Z</dcterms:created>
  <dcterms:modified xsi:type="dcterms:W3CDTF">2012-09-12T20:11:00Z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id="Axod5I5c"/&gt;&lt;style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