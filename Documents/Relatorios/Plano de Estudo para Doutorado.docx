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DD4" w:rsidRPr="0043067A" w:rsidRDefault="002A2F3A" w:rsidP="00CE2675">
      <w:pPr>
        <w:jc w:val="center"/>
        <w:rPr>
          <w:lang w:val="pt-BR"/>
        </w:rPr>
      </w:pPr>
      <w:r w:rsidRPr="0043067A">
        <w:rPr>
          <w:noProof/>
        </w:rPr>
        <w:drawing>
          <wp:inline distT="0" distB="0" distL="0" distR="0">
            <wp:extent cx="5943600" cy="1155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155700"/>
                    </a:xfrm>
                    <a:prstGeom prst="rect">
                      <a:avLst/>
                    </a:prstGeom>
                    <a:noFill/>
                    <a:ln w="9525">
                      <a:noFill/>
                      <a:miter lim="800000"/>
                      <a:headEnd/>
                      <a:tailEnd/>
                    </a:ln>
                  </pic:spPr>
                </pic:pic>
              </a:graphicData>
            </a:graphic>
          </wp:inline>
        </w:drawing>
      </w:r>
    </w:p>
    <w:p w:rsidR="002A2F3A" w:rsidRPr="0043067A" w:rsidRDefault="002A2F3A" w:rsidP="002A2F3A">
      <w:pPr>
        <w:pStyle w:val="Title"/>
        <w:rPr>
          <w:lang w:val="pt-BR"/>
        </w:rPr>
      </w:pPr>
      <w:r w:rsidRPr="0043067A">
        <w:rPr>
          <w:lang w:val="pt-BR"/>
        </w:rPr>
        <w:t>Plano de Estudo para Doutorado</w:t>
      </w:r>
    </w:p>
    <w:p w:rsidR="002A2F3A" w:rsidRPr="0043067A" w:rsidRDefault="002A2F3A" w:rsidP="002A2F3A">
      <w:pPr>
        <w:pStyle w:val="Subtitle"/>
        <w:rPr>
          <w:lang w:val="pt-BR"/>
        </w:rPr>
      </w:pPr>
      <w:r w:rsidRPr="0043067A">
        <w:rPr>
          <w:lang w:val="pt-BR"/>
        </w:rPr>
        <w:t xml:space="preserve">Candidato: </w:t>
      </w:r>
      <w:proofErr w:type="spellStart"/>
      <w:r w:rsidRPr="0043067A">
        <w:rPr>
          <w:lang w:val="pt-BR"/>
        </w:rPr>
        <w:t>Troy</w:t>
      </w:r>
      <w:proofErr w:type="spellEnd"/>
      <w:r w:rsidRPr="0043067A">
        <w:rPr>
          <w:lang w:val="pt-BR"/>
        </w:rPr>
        <w:t xml:space="preserve"> Costa </w:t>
      </w:r>
      <w:proofErr w:type="spellStart"/>
      <w:r w:rsidRPr="0043067A">
        <w:rPr>
          <w:lang w:val="pt-BR"/>
        </w:rPr>
        <w:t>Kohwalter</w:t>
      </w:r>
      <w:proofErr w:type="spellEnd"/>
    </w:p>
    <w:p w:rsidR="002A2F3A" w:rsidRDefault="002A2F3A" w:rsidP="002A2F3A">
      <w:pPr>
        <w:pStyle w:val="Subtitle"/>
        <w:rPr>
          <w:lang w:val="pt-BR"/>
        </w:rPr>
      </w:pPr>
      <w:r w:rsidRPr="0043067A">
        <w:rPr>
          <w:lang w:val="pt-BR"/>
        </w:rPr>
        <w:t xml:space="preserve">Orientador: </w:t>
      </w:r>
      <w:proofErr w:type="spellStart"/>
      <w:r w:rsidRPr="0043067A">
        <w:rPr>
          <w:lang w:val="pt-BR"/>
        </w:rPr>
        <w:t>Esteban</w:t>
      </w:r>
      <w:proofErr w:type="spellEnd"/>
      <w:r w:rsidRPr="0043067A">
        <w:rPr>
          <w:lang w:val="pt-BR"/>
        </w:rPr>
        <w:t xml:space="preserve"> Walter Gonzalez </w:t>
      </w:r>
      <w:proofErr w:type="spellStart"/>
      <w:r w:rsidRPr="0043067A">
        <w:rPr>
          <w:lang w:val="pt-BR"/>
        </w:rPr>
        <w:t>Clua</w:t>
      </w:r>
      <w:proofErr w:type="spellEnd"/>
    </w:p>
    <w:p w:rsidR="00522A3E" w:rsidRPr="00522A3E" w:rsidRDefault="00522A3E" w:rsidP="00522A3E">
      <w:pPr>
        <w:pStyle w:val="Subtitle"/>
        <w:rPr>
          <w:lang w:val="pt-BR"/>
        </w:rPr>
      </w:pPr>
      <w:proofErr w:type="spellStart"/>
      <w:r>
        <w:rPr>
          <w:lang w:val="pt-BR"/>
        </w:rPr>
        <w:t>Co-Orientador</w:t>
      </w:r>
      <w:proofErr w:type="spellEnd"/>
      <w:r>
        <w:rPr>
          <w:lang w:val="pt-BR"/>
        </w:rPr>
        <w:t xml:space="preserve">: Leonardo </w:t>
      </w:r>
      <w:proofErr w:type="spellStart"/>
      <w:r>
        <w:rPr>
          <w:lang w:val="pt-BR"/>
        </w:rPr>
        <w:t>Gresta</w:t>
      </w:r>
      <w:proofErr w:type="spellEnd"/>
      <w:r>
        <w:rPr>
          <w:lang w:val="pt-BR"/>
        </w:rPr>
        <w:t xml:space="preserve"> Paulino Murta</w:t>
      </w:r>
    </w:p>
    <w:p w:rsidR="002A2F3A" w:rsidRPr="0043067A" w:rsidRDefault="002A2F3A" w:rsidP="002A2F3A">
      <w:pPr>
        <w:pStyle w:val="Subtitle"/>
        <w:rPr>
          <w:lang w:val="pt-BR"/>
        </w:rPr>
      </w:pPr>
      <w:r w:rsidRPr="0043067A">
        <w:rPr>
          <w:lang w:val="pt-BR"/>
        </w:rPr>
        <w:t>Tema: Proveniência</w:t>
      </w:r>
    </w:p>
    <w:p w:rsidR="002A2F3A" w:rsidRPr="0043067A" w:rsidRDefault="002A2F3A" w:rsidP="002A2F3A">
      <w:pPr>
        <w:pStyle w:val="Subtitle"/>
        <w:rPr>
          <w:lang w:val="pt-BR"/>
        </w:rPr>
      </w:pPr>
      <w:r w:rsidRPr="0043067A">
        <w:rPr>
          <w:lang w:val="pt-BR"/>
        </w:rPr>
        <w:t>Área de Concentração: Computação Visual</w:t>
      </w:r>
    </w:p>
    <w:p w:rsidR="002A2F3A" w:rsidRPr="0043067A" w:rsidRDefault="002A2F3A">
      <w:pPr>
        <w:rPr>
          <w:lang w:val="pt-BR"/>
        </w:rPr>
      </w:pPr>
      <w:r w:rsidRPr="0043067A">
        <w:rPr>
          <w:rStyle w:val="Heading1Char"/>
          <w:lang w:val="pt-BR"/>
        </w:rPr>
        <w:t>Resumo</w:t>
      </w:r>
    </w:p>
    <w:p w:rsidR="00661A2C" w:rsidRPr="0043067A" w:rsidRDefault="00661A2C" w:rsidP="00E2770B">
      <w:pPr>
        <w:jc w:val="both"/>
        <w:rPr>
          <w:lang w:val="pt-BR"/>
        </w:rPr>
      </w:pPr>
      <w:r w:rsidRPr="0043067A">
        <w:rPr>
          <w:lang w:val="pt-BR"/>
        </w:rPr>
        <w:t xml:space="preserve">Ganhar ou perder uma sessão de jogo é a </w:t>
      </w:r>
      <w:r w:rsidR="00BD39D9" w:rsidRPr="0043067A">
        <w:rPr>
          <w:lang w:val="pt-BR"/>
        </w:rPr>
        <w:t>consequência</w:t>
      </w:r>
      <w:r w:rsidRPr="0043067A">
        <w:rPr>
          <w:lang w:val="pt-BR"/>
        </w:rPr>
        <w:t xml:space="preserve"> final de uma série de decisões e ações </w:t>
      </w:r>
      <w:r w:rsidR="00B07504">
        <w:rPr>
          <w:lang w:val="pt-BR"/>
        </w:rPr>
        <w:t>realizadas</w:t>
      </w:r>
      <w:r w:rsidRPr="0043067A">
        <w:rPr>
          <w:lang w:val="pt-BR"/>
        </w:rPr>
        <w:t xml:space="preserve"> durante o jogo. A análise e compreensão dos eventos, erros, e os fluxos de um jogo concreto pode ser útil por diversos motivos: compreender os problemas de </w:t>
      </w:r>
      <w:proofErr w:type="spellStart"/>
      <w:r w:rsidRPr="0043067A">
        <w:rPr>
          <w:lang w:val="pt-BR"/>
        </w:rPr>
        <w:t>jogabilidade</w:t>
      </w:r>
      <w:proofErr w:type="spellEnd"/>
      <w:r w:rsidRPr="0043067A">
        <w:rPr>
          <w:lang w:val="pt-BR"/>
        </w:rPr>
        <w:t xml:space="preserve">, mineração de dados de situações específicas, e até mesmo entender os aspectos educacionais em jogos </w:t>
      </w:r>
      <w:proofErr w:type="gramStart"/>
      <w:r w:rsidRPr="0043067A">
        <w:rPr>
          <w:lang w:val="pt-BR"/>
        </w:rPr>
        <w:t>sérios</w:t>
      </w:r>
      <w:proofErr w:type="gramEnd"/>
      <w:r w:rsidR="00F123A6" w:rsidRPr="0043067A">
        <w:rPr>
          <w:lang w:val="pt-BR"/>
        </w:rPr>
        <w:t xml:space="preserve"> </w:t>
      </w:r>
      <w:r w:rsidR="00767C59" w:rsidRPr="0043067A">
        <w:rPr>
          <w:lang w:val="pt-BR"/>
        </w:rPr>
        <w:fldChar w:fldCharType="begin"/>
      </w:r>
      <w:r w:rsidR="00F123A6" w:rsidRPr="0043067A">
        <w:rPr>
          <w:lang w:val="pt-BR"/>
        </w:rPr>
        <w:instrText xml:space="preserve"> ADDIN ZOTERO_ITEM CSL_CITATION {"citationID":"1ecsnfs6vs","properties":{"formattedCitation":"(ABT, 1987; SUSI; JOHANNESSON; BACKLUND, 2007)","plainCitation":"(ABT, 1987; SUSI; JOHANNESSON; BACKLUND, 2007)"},"citationItems":[{"id":101,"uris":["http://zotero.org/users/1122386/items/QDZKG44F"],"uri":["http://zotero.org/users/1122386/items/QDZKG44F"],"itemData":{"id":101,"type":"book","title":"Serious Games","publisher":"University Press of America","publisher-place":"Abt Books","number-of-pages":"200","edition":"1","source":"Google Books","event-place":"Abt Books","abstract":"The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C."}],"issued":{"date-parts":[["1987"]]}}},{"id":100,"uris":["http://zotero.org/users/1122386/items/IVV6QKJG"],"uri":["http://zotero.org/users/1122386/items/IVV6QKJG"],"itemData":{"id":100,"type":"report","title":"Serious Games: An Overview","publisher":"Institutionen för kommunikation och information","publisher-place":"University of Skövde, School of Humanities and Informatics","page":"28","event-place":"University of Skövde, School of Humanities and Informatics","URL":"http://urn.kb.se/resolve?urn=urn:nbn:se:his:diva-1279","language":"English","author":[{"family":"Susi","given":"Tarja"},{"family":"Johannesson","given":"Mikael"},{"family":"Backlund","given":"Per"}],"issued":{"date-parts":[["2007"]]}}}],"schema":"https://github.com/citation-style-language/schema/raw/master/csl-citation.json"} </w:instrText>
      </w:r>
      <w:r w:rsidR="00767C59" w:rsidRPr="0043067A">
        <w:rPr>
          <w:lang w:val="pt-BR"/>
        </w:rPr>
        <w:fldChar w:fldCharType="separate"/>
      </w:r>
      <w:r w:rsidR="00F123A6" w:rsidRPr="0043067A">
        <w:rPr>
          <w:rFonts w:ascii="Calibri" w:hAnsi="Calibri" w:cs="Calibri"/>
          <w:lang w:val="pt-BR"/>
        </w:rPr>
        <w:t>(ABT, 1987; SUSI; JOHANNESSON; BACKLUND, 2007)</w:t>
      </w:r>
      <w:r w:rsidR="00767C59" w:rsidRPr="0043067A">
        <w:rPr>
          <w:lang w:val="pt-BR"/>
        </w:rPr>
        <w:fldChar w:fldCharType="end"/>
      </w:r>
      <w:r w:rsidR="00F123A6" w:rsidRPr="0043067A">
        <w:rPr>
          <w:lang w:val="pt-BR"/>
        </w:rPr>
        <w:t xml:space="preserve">. </w:t>
      </w:r>
      <w:r w:rsidR="00E2770B" w:rsidRPr="0043067A">
        <w:rPr>
          <w:lang w:val="pt-BR"/>
        </w:rPr>
        <w:t>Durante o mestrado, apresentei</w:t>
      </w:r>
      <w:r w:rsidRPr="0043067A">
        <w:rPr>
          <w:lang w:val="pt-BR"/>
        </w:rPr>
        <w:t xml:space="preserve"> uma abordagem</w:t>
      </w:r>
      <w:r w:rsidR="00F123A6" w:rsidRPr="0043067A">
        <w:rPr>
          <w:lang w:val="pt-BR"/>
        </w:rPr>
        <w:t xml:space="preserve"> </w:t>
      </w:r>
      <w:r w:rsidR="00767C59" w:rsidRPr="0043067A">
        <w:rPr>
          <w:lang w:val="pt-BR"/>
        </w:rPr>
        <w:fldChar w:fldCharType="begin"/>
      </w:r>
      <w:r w:rsidR="00F123A6" w:rsidRPr="0043067A">
        <w:rPr>
          <w:lang w:val="pt-BR"/>
        </w:rPr>
        <w:instrText xml:space="preserve"> ADDIN ZOTERO_ITEM CSL_CITATION {"citationID":"tvv5p2gnk","properties":{"formattedCitation":"(KOHWALTER; CLUA; MURTA, 2012)","plainCitation":"(KOHWALTER; CLUA; MURTA, 2012)"},"citationItems":[{"id":87,"uris":["http://zotero.org/users/1122386/items/9DCQB8VQ"],"uri":["http://zotero.org/users/1122386/items/9DCQB8VQ"],"itemData":{"id":87,"type":"paper-conference","title":"Provenance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767C59" w:rsidRPr="0043067A">
        <w:rPr>
          <w:lang w:val="pt-BR"/>
        </w:rPr>
        <w:fldChar w:fldCharType="separate"/>
      </w:r>
      <w:r w:rsidR="00F123A6" w:rsidRPr="0043067A">
        <w:rPr>
          <w:rFonts w:ascii="Calibri" w:hAnsi="Calibri" w:cs="Calibri"/>
          <w:lang w:val="pt-BR"/>
        </w:rPr>
        <w:t>(KOHWALTER; CLUA; MURTA, 2012)</w:t>
      </w:r>
      <w:r w:rsidR="00767C59" w:rsidRPr="0043067A">
        <w:rPr>
          <w:lang w:val="pt-BR"/>
        </w:rPr>
        <w:fldChar w:fldCharType="end"/>
      </w:r>
      <w:r w:rsidRPr="0043067A">
        <w:rPr>
          <w:lang w:val="pt-BR"/>
        </w:rPr>
        <w:t xml:space="preserve"> baseada em conceitos de </w:t>
      </w:r>
      <w:proofErr w:type="gramStart"/>
      <w:r w:rsidR="00F123A6" w:rsidRPr="0043067A">
        <w:rPr>
          <w:lang w:val="pt-BR"/>
        </w:rPr>
        <w:t>proveniência</w:t>
      </w:r>
      <w:proofErr w:type="gramEnd"/>
      <w:r w:rsidR="00F123A6" w:rsidRPr="0043067A">
        <w:rPr>
          <w:lang w:val="pt-BR"/>
        </w:rPr>
        <w:t xml:space="preserve"> </w:t>
      </w:r>
      <w:r w:rsidR="00767C59" w:rsidRPr="0043067A">
        <w:rPr>
          <w:lang w:val="pt-BR"/>
        </w:rPr>
        <w:fldChar w:fldCharType="begin"/>
      </w:r>
      <w:r w:rsidR="00F123A6" w:rsidRPr="0043067A">
        <w:rPr>
          <w:lang w:val="pt-BR"/>
        </w:rPr>
        <w:instrText xml:space="preserve"> ADDIN ZOTERO_ITEM CSL_CITATION {"citationID":"185s39970n","properties":{"formattedCitation":"{\\rtf (GIL; MILES, 2010; MOREAU \\i et al.\\i0{}, 2007)}","plainCitation":"(GIL; MILES, 2010; MOREAU et al., 2007)"},"citationItems":[{"id":124,"uris":["http://zotero.org/users/1122386/items/CAD8KI9G"],"uri":["http://zotero.org/users/1122386/items/CAD8KI9G"],"itemData":{"id":124,"type":"webpage","title":"PROV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767C59" w:rsidRPr="0043067A">
        <w:rPr>
          <w:lang w:val="pt-BR"/>
        </w:rPr>
        <w:fldChar w:fldCharType="separate"/>
      </w:r>
      <w:r w:rsidR="00F123A6" w:rsidRPr="0043067A">
        <w:rPr>
          <w:rFonts w:ascii="Calibri" w:hAnsi="Calibri" w:cs="Calibri"/>
          <w:szCs w:val="24"/>
          <w:lang w:val="pt-BR"/>
        </w:rPr>
        <w:t xml:space="preserve">(GIL; MILES, 2010; MOREAU </w:t>
      </w:r>
      <w:proofErr w:type="gramStart"/>
      <w:r w:rsidR="00F123A6" w:rsidRPr="0043067A">
        <w:rPr>
          <w:rFonts w:ascii="Calibri" w:hAnsi="Calibri" w:cs="Calibri"/>
          <w:i/>
          <w:iCs/>
          <w:szCs w:val="24"/>
          <w:lang w:val="pt-BR"/>
        </w:rPr>
        <w:t>et</w:t>
      </w:r>
      <w:proofErr w:type="gramEnd"/>
      <w:r w:rsidR="00F123A6" w:rsidRPr="0043067A">
        <w:rPr>
          <w:rFonts w:ascii="Calibri" w:hAnsi="Calibri" w:cs="Calibri"/>
          <w:i/>
          <w:iCs/>
          <w:szCs w:val="24"/>
          <w:lang w:val="pt-BR"/>
        </w:rPr>
        <w:t xml:space="preserve"> al.</w:t>
      </w:r>
      <w:r w:rsidR="00F123A6" w:rsidRPr="0043067A">
        <w:rPr>
          <w:rFonts w:ascii="Calibri" w:hAnsi="Calibri" w:cs="Calibri"/>
          <w:szCs w:val="24"/>
          <w:lang w:val="pt-BR"/>
        </w:rPr>
        <w:t>, 2007)</w:t>
      </w:r>
      <w:r w:rsidR="00767C59" w:rsidRPr="0043067A">
        <w:rPr>
          <w:lang w:val="pt-BR"/>
        </w:rPr>
        <w:fldChar w:fldCharType="end"/>
      </w:r>
      <w:r w:rsidRPr="0043067A">
        <w:rPr>
          <w:lang w:val="pt-BR"/>
        </w:rPr>
        <w:t xml:space="preserve">, a fim de modelar e representar </w:t>
      </w:r>
      <w:r w:rsidR="00E2770B" w:rsidRPr="0043067A">
        <w:rPr>
          <w:lang w:val="pt-BR"/>
        </w:rPr>
        <w:t>o</w:t>
      </w:r>
      <w:r w:rsidRPr="0043067A">
        <w:rPr>
          <w:lang w:val="pt-BR"/>
        </w:rPr>
        <w:t xml:space="preserve"> fluxo d</w:t>
      </w:r>
      <w:r w:rsidR="00E2770B" w:rsidRPr="0043067A">
        <w:rPr>
          <w:lang w:val="pt-BR"/>
        </w:rPr>
        <w:t>o</w:t>
      </w:r>
      <w:r w:rsidRPr="0043067A">
        <w:rPr>
          <w:lang w:val="pt-BR"/>
        </w:rPr>
        <w:t xml:space="preserve"> jogo. </w:t>
      </w:r>
      <w:r w:rsidR="00E2770B" w:rsidRPr="0043067A">
        <w:rPr>
          <w:lang w:val="pt-BR"/>
        </w:rPr>
        <w:t>N</w:t>
      </w:r>
      <w:r w:rsidR="00B623F9" w:rsidRPr="0043067A">
        <w:rPr>
          <w:lang w:val="pt-BR"/>
        </w:rPr>
        <w:t>esta abordagem</w:t>
      </w:r>
      <w:r w:rsidR="00E2770B" w:rsidRPr="0043067A">
        <w:rPr>
          <w:lang w:val="pt-BR"/>
        </w:rPr>
        <w:t xml:space="preserve"> foram modelados os dados presentes em</w:t>
      </w:r>
      <w:r w:rsidRPr="0043067A">
        <w:rPr>
          <w:lang w:val="pt-BR"/>
        </w:rPr>
        <w:t xml:space="preserve"> jogo</w:t>
      </w:r>
      <w:r w:rsidR="00E2770B" w:rsidRPr="0043067A">
        <w:rPr>
          <w:lang w:val="pt-BR"/>
        </w:rPr>
        <w:t>s</w:t>
      </w:r>
      <w:r w:rsidRPr="0043067A">
        <w:rPr>
          <w:lang w:val="pt-BR"/>
        </w:rPr>
        <w:t xml:space="preserve"> e mapea</w:t>
      </w:r>
      <w:r w:rsidR="00E2770B" w:rsidRPr="0043067A">
        <w:rPr>
          <w:lang w:val="pt-BR"/>
        </w:rPr>
        <w:t>dos</w:t>
      </w:r>
      <w:r w:rsidRPr="0043067A">
        <w:rPr>
          <w:lang w:val="pt-BR"/>
        </w:rPr>
        <w:t xml:space="preserve"> </w:t>
      </w:r>
      <w:r w:rsidR="00E2770B" w:rsidRPr="0043067A">
        <w:rPr>
          <w:lang w:val="pt-BR"/>
        </w:rPr>
        <w:t>par</w:t>
      </w:r>
      <w:r w:rsidRPr="0043067A">
        <w:rPr>
          <w:lang w:val="pt-BR"/>
        </w:rPr>
        <w:t xml:space="preserve">a proveniência, a fim de gerar um gráfico </w:t>
      </w:r>
      <w:r w:rsidR="00BD39D9" w:rsidRPr="0043067A">
        <w:rPr>
          <w:lang w:val="pt-BR"/>
        </w:rPr>
        <w:t xml:space="preserve">de </w:t>
      </w:r>
      <w:r w:rsidRPr="0043067A">
        <w:rPr>
          <w:lang w:val="pt-BR"/>
        </w:rPr>
        <w:t xml:space="preserve">proveniência </w:t>
      </w:r>
      <w:r w:rsidR="00E2770B" w:rsidRPr="0043067A">
        <w:rPr>
          <w:lang w:val="pt-BR"/>
        </w:rPr>
        <w:t xml:space="preserve">que possa ser </w:t>
      </w:r>
      <w:r w:rsidR="00B623F9" w:rsidRPr="0043067A">
        <w:rPr>
          <w:lang w:val="pt-BR"/>
        </w:rPr>
        <w:t>utilizado</w:t>
      </w:r>
      <w:r w:rsidR="00E2770B" w:rsidRPr="0043067A">
        <w:rPr>
          <w:lang w:val="pt-BR"/>
        </w:rPr>
        <w:t xml:space="preserve"> </w:t>
      </w:r>
      <w:r w:rsidRPr="0043067A">
        <w:rPr>
          <w:lang w:val="pt-BR"/>
        </w:rPr>
        <w:t xml:space="preserve">para </w:t>
      </w:r>
      <w:r w:rsidR="008560A5">
        <w:rPr>
          <w:lang w:val="pt-BR"/>
        </w:rPr>
        <w:t xml:space="preserve">auxiliar na </w:t>
      </w:r>
      <w:r w:rsidRPr="0043067A">
        <w:rPr>
          <w:lang w:val="pt-BR"/>
        </w:rPr>
        <w:t xml:space="preserve">análise. Como prova de conceito, </w:t>
      </w:r>
      <w:r w:rsidR="00B623F9" w:rsidRPr="0043067A">
        <w:rPr>
          <w:lang w:val="pt-BR"/>
        </w:rPr>
        <w:t>a abordagem</w:t>
      </w:r>
      <w:r w:rsidR="00E2770B" w:rsidRPr="0043067A">
        <w:rPr>
          <w:lang w:val="pt-BR"/>
        </w:rPr>
        <w:t xml:space="preserve"> propost</w:t>
      </w:r>
      <w:r w:rsidR="00B623F9" w:rsidRPr="0043067A">
        <w:rPr>
          <w:lang w:val="pt-BR"/>
        </w:rPr>
        <w:t>a</w:t>
      </w:r>
      <w:r w:rsidR="00E2770B" w:rsidRPr="0043067A">
        <w:rPr>
          <w:lang w:val="pt-BR"/>
        </w:rPr>
        <w:t xml:space="preserve"> foi</w:t>
      </w:r>
      <w:r w:rsidR="00B623F9" w:rsidRPr="0043067A">
        <w:rPr>
          <w:lang w:val="pt-BR"/>
        </w:rPr>
        <w:t xml:space="preserve"> instanciada</w:t>
      </w:r>
      <w:r w:rsidRPr="0043067A">
        <w:rPr>
          <w:lang w:val="pt-BR"/>
        </w:rPr>
        <w:t xml:space="preserve"> em um jogo de Engenharia de Software</w:t>
      </w:r>
      <w:r w:rsidR="00E2770B" w:rsidRPr="0043067A">
        <w:rPr>
          <w:lang w:val="pt-BR"/>
        </w:rPr>
        <w:t xml:space="preserve"> para gerar um grafo de proveniência</w:t>
      </w:r>
      <w:r w:rsidRPr="0043067A">
        <w:rPr>
          <w:lang w:val="pt-BR"/>
        </w:rPr>
        <w:t xml:space="preserve">, </w:t>
      </w:r>
      <w:r w:rsidR="00E2770B" w:rsidRPr="0043067A">
        <w:rPr>
          <w:lang w:val="pt-BR"/>
        </w:rPr>
        <w:t>permitindo</w:t>
      </w:r>
      <w:r w:rsidRPr="0043067A">
        <w:rPr>
          <w:lang w:val="pt-BR"/>
        </w:rPr>
        <w:t xml:space="preserve"> jogadores identificar</w:t>
      </w:r>
      <w:r w:rsidR="00E2770B" w:rsidRPr="0043067A">
        <w:rPr>
          <w:lang w:val="pt-BR"/>
        </w:rPr>
        <w:t xml:space="preserve"> erros </w:t>
      </w:r>
      <w:r w:rsidR="00B623F9" w:rsidRPr="0043067A">
        <w:rPr>
          <w:lang w:val="pt-BR"/>
        </w:rPr>
        <w:t>d</w:t>
      </w:r>
      <w:r w:rsidR="00E2770B" w:rsidRPr="0043067A">
        <w:rPr>
          <w:lang w:val="pt-BR"/>
        </w:rPr>
        <w:t xml:space="preserve">e </w:t>
      </w:r>
      <w:r w:rsidR="00B623F9" w:rsidRPr="0043067A">
        <w:rPr>
          <w:lang w:val="pt-BR"/>
        </w:rPr>
        <w:t xml:space="preserve">decisões e </w:t>
      </w:r>
      <w:r w:rsidR="00E2770B" w:rsidRPr="0043067A">
        <w:rPr>
          <w:lang w:val="pt-BR"/>
        </w:rPr>
        <w:t>aprender com eles</w:t>
      </w:r>
      <w:r w:rsidR="00B623F9" w:rsidRPr="0043067A">
        <w:rPr>
          <w:lang w:val="pt-BR"/>
        </w:rPr>
        <w:t>.</w:t>
      </w:r>
    </w:p>
    <w:p w:rsidR="00B623F9" w:rsidRPr="0043067A" w:rsidRDefault="00B623F9" w:rsidP="00B83B69">
      <w:pPr>
        <w:jc w:val="both"/>
        <w:rPr>
          <w:lang w:val="pt-BR"/>
        </w:rPr>
      </w:pPr>
      <w:r w:rsidRPr="0043067A">
        <w:rPr>
          <w:lang w:val="pt-BR"/>
        </w:rPr>
        <w:t xml:space="preserve">Para os estudos em doutorado, pretendo estender a abordagem para que possa ser utilizada por game designers a fim de auxiliar na detecção de problemas de </w:t>
      </w:r>
      <w:proofErr w:type="spellStart"/>
      <w:r w:rsidRPr="0043067A">
        <w:rPr>
          <w:lang w:val="pt-BR"/>
        </w:rPr>
        <w:t>gameplay</w:t>
      </w:r>
      <w:proofErr w:type="spellEnd"/>
      <w:r w:rsidRPr="0043067A">
        <w:rPr>
          <w:lang w:val="pt-BR"/>
        </w:rPr>
        <w:t xml:space="preserve"> design. Atualmente essa detecção é feita de forma artesanal, através de </w:t>
      </w:r>
      <w:ins w:id="0" w:author="Kohwalter" w:date="2013-05-27T16:43:00Z">
        <w:r w:rsidR="006208E5">
          <w:rPr>
            <w:lang w:val="pt-BR"/>
          </w:rPr>
          <w:t>teste</w:t>
        </w:r>
        <w:r w:rsidR="006208E5" w:rsidRPr="006208E5">
          <w:rPr>
            <w:lang w:val="pt-BR"/>
          </w:rPr>
          <w:t xml:space="preserve"> </w:t>
        </w:r>
      </w:ins>
      <w:r w:rsidR="006208E5" w:rsidRPr="006208E5">
        <w:rPr>
          <w:lang w:val="pt-BR"/>
        </w:rPr>
        <w:t>beta</w:t>
      </w:r>
      <w:proofErr w:type="gramStart"/>
      <w:del w:id="1" w:author="Kohwalter" w:date="2013-05-27T16:43:00Z">
        <w:r w:rsidRPr="0043067A">
          <w:rPr>
            <w:i/>
            <w:lang w:val="pt-BR"/>
          </w:rPr>
          <w:delText xml:space="preserve"> testers</w:delText>
        </w:r>
      </w:del>
      <w:proofErr w:type="gramEnd"/>
      <w:r w:rsidR="00F123A6" w:rsidRPr="0043067A">
        <w:rPr>
          <w:i/>
          <w:lang w:val="pt-BR"/>
        </w:rPr>
        <w:t xml:space="preserve"> </w:t>
      </w:r>
      <w:r w:rsidR="00767C59" w:rsidRPr="0043067A">
        <w:rPr>
          <w:i/>
          <w:lang w:val="pt-BR"/>
        </w:rPr>
        <w:fldChar w:fldCharType="begin"/>
      </w:r>
      <w:r w:rsidR="00B3679B">
        <w:rPr>
          <w:i/>
          <w:lang w:val="pt-BR"/>
        </w:rPr>
        <w:instrText xml:space="preserve"> ADDIN ZOTERO_ITEM CSL_CITATION {"citationID":"r7TF5umM","properties":{"formattedCitation":"(DAVIS; STEURY; PAGULAYAN, 2005; DOLAN; MATTHEWS, 1993)","plainCitation":"(DAVIS; STEURY; PAGULAYAN, 2005; DOLAN; MATTHEWS, 1993)"},"citationItems":[{"id":103,"uris":["http://zotero.org/users/1122386/items/6S7ZW72N"],"uri":["http://zotero.org/users/1122386/items/6S7ZW72N"],"itemData":{"id":103,"type":"article-journal","title":"A survey method for assessing perceptions of a game: The consumer playtest in game design","container-title":"Game Studies","volume":"5","issue":"1","URL":"http://www.gamestudies.org/0501/davis_steury_pagulayan/","author":[{"family":"Davis","given":"John"},{"family":"Steury","given":"Keith"},{"family":"Pagulayan","given":"Randy"}],"issued":{"date-parts":[["2005"]]}}},{"id":139,"uris":["http://zotero.org/users/1122386/items/UT3RNXA3"],"uri":["http://zotero.org/users/1122386/items/UT3RNXA3"],"itemData":{"id":139,"type":"article-journal","title":"Maximizing the utility of customer product testing: Beta test design and management","container-title":"Journal of Product Innovation Management","page":"318-330","volume":"10","issue":"4","source":"ScienceDirect","abstract":"Many companies regularly use beta tests as part of their product development program. Beta testing can validate the product concept, eliminate performance problems prior to market introduction, and serve as an effective sales promotion device. The risks are significant, however, in that a poorly designed test can destroy account relationship, generate inaccurate data on product performance, and stimulate negative publicity. Robert Dolan and John Matthews present guidelines for effective management of beta test programs. They develop these guidelines based on a literature review, an analysis of twenty-one beta test programs as described in secondary sources, and four in-depth field investigations with cooperating firms.","DOI":"10.1016/0737-6782(93)90074-Z","ISSN":"0737-6782","shortTitle":"Maximizing the utility of customer product testing","journalAbbreviation":"Journal of Product Innovation Management","author":[{"family":"Dolan","given":"Robert J."},{"family":"Matthews","given":"John M."}],"issued":{"date-parts":[["1993",9]]},"accessed":{"date-parts":[["2013",5,21]]}}}],"schema":"https://github.com/citation-style-language/schema/raw/master/csl-citation.json"} </w:instrText>
      </w:r>
      <w:r w:rsidR="00767C59" w:rsidRPr="0043067A">
        <w:rPr>
          <w:i/>
          <w:lang w:val="pt-BR"/>
        </w:rPr>
        <w:fldChar w:fldCharType="separate"/>
      </w:r>
      <w:r w:rsidR="00B3679B" w:rsidRPr="00B3679B">
        <w:rPr>
          <w:rFonts w:ascii="Calibri" w:hAnsi="Calibri" w:cs="Calibri"/>
          <w:lang w:val="pt-BR"/>
        </w:rPr>
        <w:t>(DAVIS; STEURY; PAGULAYAN, 2005; DOLAN; MATTHEWS, 1993)</w:t>
      </w:r>
      <w:r w:rsidR="00767C59" w:rsidRPr="0043067A">
        <w:rPr>
          <w:i/>
          <w:lang w:val="pt-BR"/>
        </w:rPr>
        <w:fldChar w:fldCharType="end"/>
      </w:r>
      <w:ins w:id="2" w:author="Kohwalter" w:date="2013-05-27T16:43:00Z">
        <w:r w:rsidR="004C0499" w:rsidRPr="004C0499">
          <w:rPr>
            <w:lang w:val="pt-BR"/>
          </w:rPr>
          <w:t>,</w:t>
        </w:r>
      </w:ins>
      <w:r w:rsidRPr="0043067A">
        <w:rPr>
          <w:lang w:val="pt-BR"/>
        </w:rPr>
        <w:t xml:space="preserve"> onde </w:t>
      </w:r>
      <w:r w:rsidR="008560A5">
        <w:rPr>
          <w:lang w:val="pt-BR"/>
        </w:rPr>
        <w:t xml:space="preserve">testadores </w:t>
      </w:r>
      <w:r w:rsidRPr="0043067A">
        <w:rPr>
          <w:lang w:val="pt-BR"/>
        </w:rPr>
        <w:t>reportam suas experiências no jogo e possíveis problemas encontrados.</w:t>
      </w:r>
      <w:r w:rsidR="008560A5">
        <w:rPr>
          <w:lang w:val="pt-BR"/>
        </w:rPr>
        <w:t xml:space="preserve"> Os problemas reportados normalmente são acompanhados por um relatório passo a passo para reproduzir o problema. O estudo que será realizado pretende </w:t>
      </w:r>
      <w:r w:rsidR="00B83B69">
        <w:rPr>
          <w:lang w:val="pt-BR"/>
        </w:rPr>
        <w:t xml:space="preserve">auxiliar no processo de detecção de problemas de </w:t>
      </w:r>
      <w:proofErr w:type="spellStart"/>
      <w:r w:rsidR="00B83B69">
        <w:rPr>
          <w:lang w:val="pt-BR"/>
        </w:rPr>
        <w:t>gameplay</w:t>
      </w:r>
      <w:proofErr w:type="spellEnd"/>
      <w:r w:rsidR="00B83B69">
        <w:rPr>
          <w:lang w:val="pt-BR"/>
        </w:rPr>
        <w:t xml:space="preserve"> design.</w:t>
      </w:r>
    </w:p>
    <w:p w:rsidR="00F123A6" w:rsidRPr="0043067A" w:rsidRDefault="00F123A6" w:rsidP="00F636C4">
      <w:pPr>
        <w:pStyle w:val="Heading1"/>
        <w:rPr>
          <w:lang w:val="pt-BR"/>
        </w:rPr>
      </w:pPr>
      <w:r w:rsidRPr="0043067A">
        <w:rPr>
          <w:lang w:val="pt-BR"/>
        </w:rPr>
        <w:lastRenderedPageBreak/>
        <w:t>Trabalhos Relacionados</w:t>
      </w:r>
    </w:p>
    <w:p w:rsidR="00340FD4" w:rsidRDefault="0043067A" w:rsidP="004C2FFF">
      <w:pPr>
        <w:jc w:val="both"/>
        <w:rPr>
          <w:lang w:val="pt-BR"/>
        </w:rPr>
      </w:pPr>
      <w:r w:rsidRPr="0043067A">
        <w:rPr>
          <w:lang w:val="pt-BR"/>
        </w:rPr>
        <w:t>No domínio de jogos digitais</w:t>
      </w:r>
      <w:r w:rsidR="00F123A6" w:rsidRPr="0043067A">
        <w:rPr>
          <w:lang w:val="pt-BR"/>
        </w:rPr>
        <w:t xml:space="preserve">, Warren </w:t>
      </w:r>
      <w:r w:rsidR="00767C59" w:rsidRPr="0043067A">
        <w:rPr>
          <w:lang w:val="pt-BR"/>
        </w:rPr>
        <w:fldChar w:fldCharType="begin"/>
      </w:r>
      <w:r w:rsidR="00291673">
        <w:rPr>
          <w:lang w:val="pt-BR"/>
        </w:rPr>
        <w:instrText xml:space="preserve"> ADDIN ZOTERO_ITEM CSL_CITATION {"citationID":"4Jcyx7GO","properties":{"formattedCitation":"(2011)","plainCitation":"(2011)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uppress-author":true}],"schema":"https://github.com/citation-style-language/schema/raw/master/csl-citation.json"} </w:instrText>
      </w:r>
      <w:r w:rsidR="00767C59" w:rsidRPr="0043067A">
        <w:rPr>
          <w:lang w:val="pt-BR"/>
        </w:rPr>
        <w:fldChar w:fldCharType="separate"/>
      </w:r>
      <w:r w:rsidR="00291673" w:rsidRPr="00291673">
        <w:rPr>
          <w:rFonts w:ascii="Calibri" w:hAnsi="Calibri" w:cs="Calibri"/>
          <w:lang w:val="pt-BR"/>
        </w:rPr>
        <w:t>(2011)</w:t>
      </w:r>
      <w:r w:rsidR="00767C59" w:rsidRPr="0043067A">
        <w:rPr>
          <w:lang w:val="pt-BR"/>
        </w:rPr>
        <w:fldChar w:fldCharType="end"/>
      </w:r>
      <w:r w:rsidR="00F123A6" w:rsidRPr="0043067A">
        <w:rPr>
          <w:lang w:val="pt-BR"/>
        </w:rPr>
        <w:t xml:space="preserve"> </w:t>
      </w:r>
      <w:r w:rsidRPr="0043067A">
        <w:rPr>
          <w:lang w:val="pt-BR"/>
        </w:rPr>
        <w:t>propõe</w:t>
      </w:r>
      <w:r w:rsidR="00F123A6" w:rsidRPr="0043067A">
        <w:rPr>
          <w:lang w:val="pt-BR"/>
        </w:rPr>
        <w:t xml:space="preserve"> </w:t>
      </w:r>
      <w:r w:rsidRPr="0043067A">
        <w:rPr>
          <w:lang w:val="pt-BR"/>
        </w:rPr>
        <w:t>um método informal para analisar o fluxo de jogos usando um grafo de fluxo, mapeando ações e recursos do jogo para vértices do grafo. Por sua definição, os recursos são dimensões do estado do jogo, que são quantificáveis, enquanto as ações são regras do jogo que permitiram a conversão de um recurso para outro.</w:t>
      </w:r>
      <w:r w:rsidR="00F123A6" w:rsidRPr="0043067A">
        <w:rPr>
          <w:lang w:val="pt-BR"/>
        </w:rPr>
        <w:t xml:space="preserve"> </w:t>
      </w:r>
      <w:proofErr w:type="spellStart"/>
      <w:r w:rsidR="00F123A6" w:rsidRPr="0043067A">
        <w:rPr>
          <w:lang w:val="pt-BR"/>
        </w:rPr>
        <w:t>Consalvo</w:t>
      </w:r>
      <w:proofErr w:type="spellEnd"/>
      <w:r w:rsidR="00F123A6" w:rsidRPr="0043067A">
        <w:rPr>
          <w:lang w:val="pt-BR"/>
        </w:rPr>
        <w:t xml:space="preserve"> </w:t>
      </w:r>
      <w:r w:rsidR="00767C59" w:rsidRPr="0043067A">
        <w:rPr>
          <w:lang w:val="pt-BR"/>
        </w:rPr>
        <w:fldChar w:fldCharType="begin"/>
      </w:r>
      <w:r w:rsidR="00291673">
        <w:rPr>
          <w:lang w:val="pt-BR"/>
        </w:rPr>
        <w:instrText xml:space="preserve"> ADDIN ZOTERO_ITEM CSL_CITATION {"citationID":"0FJ0ejIj","properties":{"formattedCitation":"(2006)","plainCitation":"(2006)"},"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uppress-author":true}],"schema":"https://github.com/citation-style-language/schema/raw/master/csl-citation.json"} </w:instrText>
      </w:r>
      <w:r w:rsidR="00767C59" w:rsidRPr="0043067A">
        <w:rPr>
          <w:lang w:val="pt-BR"/>
        </w:rPr>
        <w:fldChar w:fldCharType="separate"/>
      </w:r>
      <w:r w:rsidR="00291673" w:rsidRPr="00291673">
        <w:rPr>
          <w:rFonts w:ascii="Calibri" w:hAnsi="Calibri" w:cs="Calibri"/>
          <w:lang w:val="pt-BR"/>
        </w:rPr>
        <w:t>(2006)</w:t>
      </w:r>
      <w:r w:rsidR="00767C59" w:rsidRPr="0043067A">
        <w:rPr>
          <w:lang w:val="pt-BR"/>
        </w:rPr>
        <w:fldChar w:fldCharType="end"/>
      </w:r>
      <w:r w:rsidR="00F123A6" w:rsidRPr="0043067A">
        <w:rPr>
          <w:lang w:val="pt-BR"/>
        </w:rPr>
        <w:t xml:space="preserve"> </w:t>
      </w:r>
      <w:r w:rsidRPr="0043067A">
        <w:rPr>
          <w:lang w:val="pt-BR"/>
        </w:rPr>
        <w:t xml:space="preserve">apresenta uma abordagem mais formal, com base em métricas coletadas durante a sessão de jogo, criando um registro de </w:t>
      </w:r>
      <w:proofErr w:type="spellStart"/>
      <w:r w:rsidRPr="0043067A">
        <w:rPr>
          <w:lang w:val="pt-BR"/>
        </w:rPr>
        <w:t>gameplay</w:t>
      </w:r>
      <w:proofErr w:type="spellEnd"/>
      <w:r w:rsidRPr="0043067A">
        <w:rPr>
          <w:lang w:val="pt-BR"/>
        </w:rPr>
        <w:t xml:space="preserve"> para identificar eventos causados pelas escolhas dos jogadores. </w:t>
      </w:r>
    </w:p>
    <w:p w:rsidR="0043067A" w:rsidRPr="0043067A" w:rsidRDefault="0043067A" w:rsidP="004C2FFF">
      <w:pPr>
        <w:jc w:val="both"/>
        <w:rPr>
          <w:lang w:val="pt-BR"/>
        </w:rPr>
      </w:pPr>
      <w:r w:rsidRPr="0043067A">
        <w:rPr>
          <w:lang w:val="pt-BR"/>
        </w:rPr>
        <w:t>Outro método desenvolvido, chamado de</w:t>
      </w:r>
      <w:r w:rsidR="00F123A6" w:rsidRPr="0043067A">
        <w:rPr>
          <w:lang w:val="pt-BR"/>
        </w:rPr>
        <w:t xml:space="preserve"> </w:t>
      </w:r>
      <w:proofErr w:type="spellStart"/>
      <w:proofErr w:type="gramStart"/>
      <w:r w:rsidR="00F123A6" w:rsidRPr="0043067A">
        <w:rPr>
          <w:i/>
          <w:lang w:val="pt-BR"/>
        </w:rPr>
        <w:t>Playtracer</w:t>
      </w:r>
      <w:proofErr w:type="spellEnd"/>
      <w:proofErr w:type="gramEnd"/>
      <w:r w:rsidR="00F123A6" w:rsidRPr="0043067A">
        <w:rPr>
          <w:lang w:val="pt-BR"/>
        </w:rPr>
        <w:t xml:space="preserve"> </w:t>
      </w:r>
      <w:r w:rsidR="00767C59" w:rsidRPr="0043067A">
        <w:rPr>
          <w:lang w:val="pt-BR"/>
        </w:rPr>
        <w:fldChar w:fldCharType="begin"/>
      </w:r>
      <w:r w:rsidR="00F123A6" w:rsidRPr="0043067A">
        <w:rPr>
          <w:lang w:val="pt-BR"/>
        </w:rPr>
        <w:instrText xml:space="preserve"> ADDIN ZOTERO_ITEM CSL_CITATION {"citationID":"r3tv92mab","properties":{"formattedCitation":"{\\rtf (ANDERSEN \\i et al.\\i0{}, 2010)}","plainCitation":"(ANDERSEN et al., 2010)"},"citationItems":[{"id":35,"uris":["http://zotero.org/users/1122386/items/HJTJW39W"],"uri":["http://zotero.org/users/1122386/items/HJTJW39W"],"itemData":{"id":35,"type":"paper-conference","title":"Gameplay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767C59" w:rsidRPr="0043067A">
        <w:rPr>
          <w:lang w:val="pt-BR"/>
        </w:rPr>
        <w:fldChar w:fldCharType="separate"/>
      </w:r>
      <w:r w:rsidR="00F123A6" w:rsidRPr="0043067A">
        <w:rPr>
          <w:rFonts w:ascii="Calibri" w:hAnsi="Calibri" w:cs="Calibri"/>
          <w:szCs w:val="24"/>
          <w:lang w:val="pt-BR"/>
        </w:rPr>
        <w:t xml:space="preserve">(ANDERSEN </w:t>
      </w:r>
      <w:proofErr w:type="spellStart"/>
      <w:proofErr w:type="gramStart"/>
      <w:r w:rsidR="00F123A6" w:rsidRPr="0043067A">
        <w:rPr>
          <w:rFonts w:ascii="Calibri" w:hAnsi="Calibri" w:cs="Calibri"/>
          <w:i/>
          <w:iCs/>
          <w:szCs w:val="24"/>
          <w:lang w:val="pt-BR"/>
        </w:rPr>
        <w:t>et</w:t>
      </w:r>
      <w:proofErr w:type="spellEnd"/>
      <w:proofErr w:type="gramEnd"/>
      <w:r w:rsidR="00F123A6" w:rsidRPr="0043067A">
        <w:rPr>
          <w:rFonts w:ascii="Calibri" w:hAnsi="Calibri" w:cs="Calibri"/>
          <w:i/>
          <w:iCs/>
          <w:szCs w:val="24"/>
          <w:lang w:val="pt-BR"/>
        </w:rPr>
        <w:t xml:space="preserve"> al.</w:t>
      </w:r>
      <w:r w:rsidR="00F123A6" w:rsidRPr="0043067A">
        <w:rPr>
          <w:rFonts w:ascii="Calibri" w:hAnsi="Calibri" w:cs="Calibri"/>
          <w:szCs w:val="24"/>
          <w:lang w:val="pt-BR"/>
        </w:rPr>
        <w:t>, 2010)</w:t>
      </w:r>
      <w:r w:rsidR="00767C59" w:rsidRPr="0043067A">
        <w:rPr>
          <w:lang w:val="pt-BR"/>
        </w:rPr>
        <w:fldChar w:fldCharType="end"/>
      </w:r>
      <w:r w:rsidR="00F123A6" w:rsidRPr="0043067A">
        <w:rPr>
          <w:lang w:val="pt-BR"/>
        </w:rPr>
        <w:t xml:space="preserve">, </w:t>
      </w:r>
      <w:r w:rsidRPr="0043067A">
        <w:rPr>
          <w:lang w:val="pt-BR"/>
        </w:rPr>
        <w:t>oferece uma forma de analisar visualmente as etapas do jogo, proporcionando uma representação visual detalhada das ações tomadas pelo jogador ao decorrer do jogo.</w:t>
      </w:r>
      <w:r w:rsidR="00340FD4">
        <w:rPr>
          <w:lang w:val="pt-BR"/>
        </w:rPr>
        <w:t xml:space="preserve"> </w:t>
      </w:r>
      <w:r w:rsidRPr="0043067A">
        <w:rPr>
          <w:lang w:val="pt-BR"/>
        </w:rPr>
        <w:t>Além do trabalho proposto por Warren</w:t>
      </w:r>
      <w:r w:rsidR="00F123A6" w:rsidRPr="0043067A">
        <w:rPr>
          <w:lang w:val="pt-BR"/>
        </w:rPr>
        <w:t xml:space="preserve"> </w:t>
      </w:r>
      <w:r w:rsidR="00767C59" w:rsidRPr="0043067A">
        <w:rPr>
          <w:lang w:val="pt-BR"/>
        </w:rPr>
        <w:fldChar w:fldCharType="begin"/>
      </w:r>
      <w:r w:rsidR="00291673">
        <w:rPr>
          <w:lang w:val="pt-BR"/>
        </w:rPr>
        <w:instrText xml:space="preserve"> ADDIN ZOTERO_ITEM CSL_CITATION {"citationID":"TrCnw3Ty","properties":{"formattedCitation":"(2011)","plainCitation":"(2011)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uppress-author":true}],"schema":"https://github.com/citation-style-language/schema/raw/master/csl-citation.json"} </w:instrText>
      </w:r>
      <w:r w:rsidR="00767C59" w:rsidRPr="0043067A">
        <w:rPr>
          <w:lang w:val="pt-BR"/>
        </w:rPr>
        <w:fldChar w:fldCharType="separate"/>
      </w:r>
      <w:r w:rsidR="00291673" w:rsidRPr="00291673">
        <w:rPr>
          <w:rFonts w:ascii="Calibri" w:hAnsi="Calibri" w:cs="Calibri"/>
          <w:lang w:val="pt-BR"/>
        </w:rPr>
        <w:t>(2011)</w:t>
      </w:r>
      <w:r w:rsidR="00767C59" w:rsidRPr="0043067A">
        <w:rPr>
          <w:lang w:val="pt-BR"/>
        </w:rPr>
        <w:fldChar w:fldCharType="end"/>
      </w:r>
      <w:r w:rsidR="00F123A6" w:rsidRPr="0043067A">
        <w:rPr>
          <w:lang w:val="pt-BR"/>
        </w:rPr>
        <w:t xml:space="preserve">, </w:t>
      </w:r>
      <w:r w:rsidRPr="0043067A">
        <w:rPr>
          <w:lang w:val="pt-BR"/>
        </w:rPr>
        <w:t>que é superficialmente descrito em um blog, os outros dois métodos são voltados para desenvolvedores, visando melhorar a qualidade do jogo através de feedbacks para a equipe de desenvolvimento.</w:t>
      </w:r>
      <w:r w:rsidR="00856E3A">
        <w:rPr>
          <w:lang w:val="pt-BR"/>
        </w:rPr>
        <w:t xml:space="preserve"> No entanto, o </w:t>
      </w:r>
      <w:proofErr w:type="spellStart"/>
      <w:proofErr w:type="gramStart"/>
      <w:r w:rsidR="00856E3A" w:rsidRPr="00856E3A">
        <w:rPr>
          <w:i/>
          <w:lang w:val="pt-BR"/>
        </w:rPr>
        <w:t>Playtracer</w:t>
      </w:r>
      <w:proofErr w:type="spellEnd"/>
      <w:proofErr w:type="gramEnd"/>
      <w:r w:rsidR="00856E3A">
        <w:rPr>
          <w:lang w:val="pt-BR"/>
        </w:rPr>
        <w:t xml:space="preserve"> </w:t>
      </w:r>
      <w:r w:rsidR="00767C59" w:rsidRPr="0043067A">
        <w:rPr>
          <w:lang w:val="pt-BR"/>
        </w:rPr>
        <w:fldChar w:fldCharType="begin"/>
      </w:r>
      <w:r w:rsidR="00EC2AF6">
        <w:rPr>
          <w:lang w:val="pt-BR"/>
        </w:rPr>
        <w:instrText xml:space="preserve"> ADDIN ZOTERO_ITEM CSL_CITATION {"citationID":"sgoIOPZc","properties":{"formattedCitation":"{\\rtf (ANDERSEN \\i et al.\\i0{}, 2010)}","plainCitation":"(ANDERSEN et al., 2010)"},"citationItems":[{"id":35,"uris":["http://zotero.org/users/1122386/items/HJTJW39W"],"uri":["http://zotero.org/users/1122386/items/HJTJW39W"],"itemData":{"id":35,"type":"paper-conference","title":"Gameplay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767C59" w:rsidRPr="0043067A">
        <w:rPr>
          <w:lang w:val="pt-BR"/>
        </w:rPr>
        <w:fldChar w:fldCharType="separate"/>
      </w:r>
      <w:r w:rsidR="00856E3A" w:rsidRPr="0043067A">
        <w:rPr>
          <w:rFonts w:ascii="Calibri" w:hAnsi="Calibri" w:cs="Calibri"/>
          <w:szCs w:val="24"/>
          <w:lang w:val="pt-BR"/>
        </w:rPr>
        <w:t xml:space="preserve">(ANDERSEN </w:t>
      </w:r>
      <w:proofErr w:type="spellStart"/>
      <w:proofErr w:type="gramStart"/>
      <w:r w:rsidR="00856E3A" w:rsidRPr="0043067A">
        <w:rPr>
          <w:rFonts w:ascii="Calibri" w:hAnsi="Calibri" w:cs="Calibri"/>
          <w:i/>
          <w:iCs/>
          <w:szCs w:val="24"/>
          <w:lang w:val="pt-BR"/>
        </w:rPr>
        <w:t>et</w:t>
      </w:r>
      <w:proofErr w:type="spellEnd"/>
      <w:proofErr w:type="gramEnd"/>
      <w:r w:rsidR="00856E3A" w:rsidRPr="0043067A">
        <w:rPr>
          <w:rFonts w:ascii="Calibri" w:hAnsi="Calibri" w:cs="Calibri"/>
          <w:i/>
          <w:iCs/>
          <w:szCs w:val="24"/>
          <w:lang w:val="pt-BR"/>
        </w:rPr>
        <w:t xml:space="preserve"> al.</w:t>
      </w:r>
      <w:r w:rsidR="00856E3A" w:rsidRPr="0043067A">
        <w:rPr>
          <w:rFonts w:ascii="Calibri" w:hAnsi="Calibri" w:cs="Calibri"/>
          <w:szCs w:val="24"/>
          <w:lang w:val="pt-BR"/>
        </w:rPr>
        <w:t>, 2010)</w:t>
      </w:r>
      <w:r w:rsidR="00767C59" w:rsidRPr="0043067A">
        <w:rPr>
          <w:lang w:val="pt-BR"/>
        </w:rPr>
        <w:fldChar w:fldCharType="end"/>
      </w:r>
      <w:r w:rsidR="00856E3A">
        <w:rPr>
          <w:lang w:val="pt-BR"/>
        </w:rPr>
        <w:t xml:space="preserve"> é voltado a analise de estratégias realizadas pelos jogadores, e não detectar problemas de game design. Enquanto isso, o trabalho proposto por </w:t>
      </w:r>
      <w:proofErr w:type="spellStart"/>
      <w:r w:rsidR="00856E3A">
        <w:rPr>
          <w:lang w:val="pt-BR"/>
        </w:rPr>
        <w:t>Consalvo</w:t>
      </w:r>
      <w:proofErr w:type="spellEnd"/>
      <w:r w:rsidR="00856E3A">
        <w:rPr>
          <w:lang w:val="pt-BR"/>
        </w:rPr>
        <w:t xml:space="preserve"> </w:t>
      </w:r>
      <w:r w:rsidR="00767C59" w:rsidRPr="0043067A">
        <w:rPr>
          <w:lang w:val="pt-BR"/>
        </w:rPr>
        <w:fldChar w:fldCharType="begin"/>
      </w:r>
      <w:r w:rsidR="00EC2AF6">
        <w:rPr>
          <w:lang w:val="pt-BR"/>
        </w:rPr>
        <w:instrText xml:space="preserve"> ADDIN ZOTERO_ITEM CSL_CITATION {"citationID":"gJUYGbLr","properties":{"formattedCitation":"(2006)","plainCitation":"(2006)"},"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uppress-author":true}],"schema":"https://github.com/citation-style-language/schema/raw/master/csl-citation.json"} </w:instrText>
      </w:r>
      <w:r w:rsidR="00767C59" w:rsidRPr="0043067A">
        <w:rPr>
          <w:lang w:val="pt-BR"/>
        </w:rPr>
        <w:fldChar w:fldCharType="separate"/>
      </w:r>
      <w:r w:rsidR="00856E3A" w:rsidRPr="00291673">
        <w:rPr>
          <w:rFonts w:ascii="Calibri" w:hAnsi="Calibri" w:cs="Calibri"/>
          <w:lang w:val="pt-BR"/>
        </w:rPr>
        <w:t>(2006)</w:t>
      </w:r>
      <w:r w:rsidR="00767C59" w:rsidRPr="0043067A">
        <w:rPr>
          <w:lang w:val="pt-BR"/>
        </w:rPr>
        <w:fldChar w:fldCharType="end"/>
      </w:r>
      <w:r w:rsidR="00856E3A">
        <w:rPr>
          <w:lang w:val="pt-BR"/>
        </w:rPr>
        <w:t xml:space="preserve"> é um modelo </w:t>
      </w:r>
      <w:r w:rsidR="00B3679B">
        <w:rPr>
          <w:lang w:val="pt-BR"/>
        </w:rPr>
        <w:t>de como</w:t>
      </w:r>
      <w:r w:rsidR="00856E3A">
        <w:rPr>
          <w:lang w:val="pt-BR"/>
        </w:rPr>
        <w:t xml:space="preserve"> realizar analises.</w:t>
      </w:r>
    </w:p>
    <w:p w:rsidR="00F123A6" w:rsidRDefault="0043067A" w:rsidP="004C2FFF">
      <w:pPr>
        <w:jc w:val="both"/>
        <w:rPr>
          <w:lang w:val="pt-BR"/>
        </w:rPr>
      </w:pPr>
      <w:r w:rsidRPr="0043067A">
        <w:rPr>
          <w:lang w:val="pt-BR"/>
        </w:rPr>
        <w:t>Outro método que analisa a historia no campo de narrativa interativa</w:t>
      </w:r>
      <w:r w:rsidR="00F123A6" w:rsidRPr="0043067A">
        <w:rPr>
          <w:lang w:val="pt-BR"/>
        </w:rPr>
        <w:t xml:space="preserve"> </w:t>
      </w:r>
      <w:r w:rsidR="00767C59" w:rsidRPr="0043067A">
        <w:rPr>
          <w:lang w:val="pt-BR"/>
        </w:rPr>
        <w:fldChar w:fldCharType="begin"/>
      </w:r>
      <w:r w:rsidR="00F123A6" w:rsidRPr="0043067A">
        <w:rPr>
          <w:lang w:val="pt-BR"/>
        </w:rPr>
        <w:instrText xml:space="preserve"> ADDIN ZOTERO_ITEM CSL_CITATION {"citationID":"fxVff8dW","properties":{"formattedCitation":"(CAVAZZA; CHARLES; MEAD, 2002)","plainCitation":"(CAVAZZA; CHARLES; MEAD, 2002)"},"citationItems":[{"id":107,"uris":["http://zotero.org/users/1122386/items/QUB9E4C2"],"uri":["http://zotero.org/users/1122386/items/QUB9E4C2"],"itemData":{"id":107,"type":"article-journal","title":"Character-based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767C59" w:rsidRPr="0043067A">
        <w:rPr>
          <w:lang w:val="pt-BR"/>
        </w:rPr>
        <w:fldChar w:fldCharType="separate"/>
      </w:r>
      <w:r w:rsidR="00F123A6" w:rsidRPr="0043067A">
        <w:rPr>
          <w:rFonts w:ascii="Calibri" w:hAnsi="Calibri" w:cs="Calibri"/>
          <w:lang w:val="pt-BR"/>
        </w:rPr>
        <w:t>(CAVAZZA; CHARLES; MEAD, 2002)</w:t>
      </w:r>
      <w:r w:rsidR="00767C59" w:rsidRPr="0043067A">
        <w:rPr>
          <w:lang w:val="pt-BR"/>
        </w:rPr>
        <w:fldChar w:fldCharType="end"/>
      </w:r>
      <w:r w:rsidR="00F123A6" w:rsidRPr="0043067A">
        <w:rPr>
          <w:lang w:val="pt-BR"/>
        </w:rPr>
        <w:t xml:space="preserve"> </w:t>
      </w:r>
      <w:r w:rsidRPr="0043067A">
        <w:rPr>
          <w:lang w:val="pt-BR"/>
        </w:rPr>
        <w:t xml:space="preserve">foi apresentado por </w:t>
      </w:r>
      <w:proofErr w:type="gramStart"/>
      <w:r w:rsidRPr="0043067A">
        <w:rPr>
          <w:lang w:val="pt-BR"/>
        </w:rPr>
        <w:t>Passos</w:t>
      </w:r>
      <w:proofErr w:type="gramEnd"/>
      <w:r w:rsidR="00F123A6" w:rsidRPr="0043067A">
        <w:rPr>
          <w:lang w:val="pt-BR"/>
        </w:rPr>
        <w:t xml:space="preserve"> </w:t>
      </w:r>
      <w:r w:rsidR="00767C59" w:rsidRPr="0043067A">
        <w:rPr>
          <w:lang w:val="pt-BR"/>
        </w:rPr>
        <w:fldChar w:fldCharType="begin"/>
      </w:r>
      <w:r w:rsidR="00291673">
        <w:rPr>
          <w:lang w:val="pt-BR"/>
        </w:rPr>
        <w:instrText xml:space="preserve"> ADDIN ZOTERO_ITEM CSL_CITATION {"citationID":"OYhVkQ0B","properties":{"formattedCitation":"(2009)","plainCitation":"(2009)"},"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Silva","given":"F.S.C."}],"issued":{"date-parts":[["2009",10]]}},"suppress-author":true}],"schema":"https://github.com/citation-style-language/schema/raw/master/csl-citation.json"} </w:instrText>
      </w:r>
      <w:r w:rsidR="00767C59" w:rsidRPr="0043067A">
        <w:rPr>
          <w:lang w:val="pt-BR"/>
        </w:rPr>
        <w:fldChar w:fldCharType="separate"/>
      </w:r>
      <w:r w:rsidR="00291673" w:rsidRPr="00291673">
        <w:rPr>
          <w:rFonts w:ascii="Calibri" w:hAnsi="Calibri" w:cs="Calibri"/>
          <w:lang w:val="pt-BR"/>
        </w:rPr>
        <w:t>(2009)</w:t>
      </w:r>
      <w:r w:rsidR="00767C59" w:rsidRPr="0043067A">
        <w:rPr>
          <w:lang w:val="pt-BR"/>
        </w:rPr>
        <w:fldChar w:fldCharType="end"/>
      </w:r>
      <w:r w:rsidR="00F123A6" w:rsidRPr="0043067A">
        <w:rPr>
          <w:lang w:val="pt-BR"/>
        </w:rPr>
        <w:t>.</w:t>
      </w:r>
      <w:r w:rsidRPr="0043067A">
        <w:rPr>
          <w:lang w:val="pt-BR"/>
        </w:rPr>
        <w:t xml:space="preserve"> Esse método organiza a historia utilizando redes PNF</w:t>
      </w:r>
      <w:r w:rsidR="00F123A6" w:rsidRPr="0043067A">
        <w:rPr>
          <w:lang w:val="pt-BR"/>
        </w:rPr>
        <w:t xml:space="preserve"> </w:t>
      </w:r>
      <w:r w:rsidR="00767C59" w:rsidRPr="0043067A">
        <w:rPr>
          <w:lang w:val="pt-BR"/>
        </w:rPr>
        <w:fldChar w:fldCharType="begin"/>
      </w:r>
      <w:r w:rsidR="00F123A6" w:rsidRPr="0043067A">
        <w:rPr>
          <w:lang w:val="pt-BR"/>
        </w:rPr>
        <w:instrText xml:space="preserve"> ADDIN ZOTERO_ITEM CSL_CITATION {"citationID":"asqhtsdah","properties":{"formattedCitation":"(PINHANEZ; BOBICK, 1998)","plainCitation":"(PINHANEZ; BOBICK, 1998)"},"citationItems":[{"id":109,"uris":["http://zotero.org/users/1122386/items/D45GJ2HF"],"uri":["http://zotero.org/users/1122386/items/D45GJ2HF"],"itemData":{"id":109,"type":"paper-conference","title":"Human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767C59" w:rsidRPr="0043067A">
        <w:rPr>
          <w:lang w:val="pt-BR"/>
        </w:rPr>
        <w:fldChar w:fldCharType="separate"/>
      </w:r>
      <w:r w:rsidR="00F123A6" w:rsidRPr="0043067A">
        <w:rPr>
          <w:rFonts w:ascii="Calibri" w:hAnsi="Calibri" w:cs="Calibri"/>
          <w:lang w:val="pt-BR"/>
        </w:rPr>
        <w:t>(PINHANEZ; BOBICK, 1998)</w:t>
      </w:r>
      <w:r w:rsidR="00767C59" w:rsidRPr="0043067A">
        <w:rPr>
          <w:lang w:val="pt-BR"/>
        </w:rPr>
        <w:fldChar w:fldCharType="end"/>
      </w:r>
      <w:r w:rsidRPr="0043067A">
        <w:rPr>
          <w:lang w:val="pt-BR"/>
        </w:rPr>
        <w:t>, representando a estrutura temporal dos eventos que compõem o enredo. Esta estrutura também pode ser utilizada para</w:t>
      </w:r>
      <w:r w:rsidR="004C2FFF">
        <w:rPr>
          <w:lang w:val="pt-BR"/>
        </w:rPr>
        <w:t xml:space="preserve"> geração de novos eventos para</w:t>
      </w:r>
      <w:r w:rsidRPr="0043067A">
        <w:rPr>
          <w:lang w:val="pt-BR"/>
        </w:rPr>
        <w:t xml:space="preserve"> historia</w:t>
      </w:r>
      <w:r w:rsidR="00340FD4">
        <w:rPr>
          <w:lang w:val="pt-BR"/>
        </w:rPr>
        <w:t>.</w:t>
      </w:r>
    </w:p>
    <w:p w:rsidR="00E131DA" w:rsidRDefault="00E131DA" w:rsidP="004C2FFF">
      <w:pPr>
        <w:jc w:val="both"/>
        <w:rPr>
          <w:lang w:val="pt-BR"/>
        </w:rPr>
      </w:pPr>
      <w:r>
        <w:rPr>
          <w:lang w:val="pt-BR"/>
        </w:rPr>
        <w:t xml:space="preserve">Por fim, o método mais usual de detecção de problemas de </w:t>
      </w:r>
      <w:proofErr w:type="spellStart"/>
      <w:r>
        <w:rPr>
          <w:lang w:val="pt-BR"/>
        </w:rPr>
        <w:t>gameplay</w:t>
      </w:r>
      <w:proofErr w:type="spellEnd"/>
      <w:r>
        <w:rPr>
          <w:lang w:val="pt-BR"/>
        </w:rPr>
        <w:t xml:space="preserve"> design é o </w:t>
      </w:r>
      <w:ins w:id="3" w:author="Kohwalter" w:date="2013-05-27T16:43:00Z">
        <w:r w:rsidR="006208E5">
          <w:rPr>
            <w:lang w:val="pt-BR"/>
          </w:rPr>
          <w:t xml:space="preserve">teste </w:t>
        </w:r>
      </w:ins>
      <w:r w:rsidR="006208E5">
        <w:rPr>
          <w:lang w:val="pt-BR"/>
        </w:rPr>
        <w:t>beta</w:t>
      </w:r>
      <w:del w:id="4" w:author="Kohwalter" w:date="2013-05-27T16:43:00Z">
        <w:r>
          <w:rPr>
            <w:lang w:val="pt-BR"/>
          </w:rPr>
          <w:delText xml:space="preserve"> test</w:delText>
        </w:r>
      </w:del>
      <w:r>
        <w:rPr>
          <w:lang w:val="pt-BR"/>
        </w:rPr>
        <w:t xml:space="preserve">. A fase de </w:t>
      </w:r>
      <w:ins w:id="5" w:author="Kohwalter" w:date="2013-05-27T16:43:00Z">
        <w:r>
          <w:rPr>
            <w:lang w:val="pt-BR"/>
          </w:rPr>
          <w:t xml:space="preserve">teste </w:t>
        </w:r>
      </w:ins>
      <w:r w:rsidR="006208E5">
        <w:rPr>
          <w:lang w:val="pt-BR"/>
        </w:rPr>
        <w:t>beta</w:t>
      </w:r>
      <w:del w:id="6" w:author="Kohwalter" w:date="2013-05-27T16:43:00Z">
        <w:r>
          <w:rPr>
            <w:lang w:val="pt-BR"/>
          </w:rPr>
          <w:delText xml:space="preserve"> teste</w:delText>
        </w:r>
      </w:del>
      <w:r w:rsidR="006208E5">
        <w:rPr>
          <w:lang w:val="pt-BR"/>
        </w:rPr>
        <w:t xml:space="preserve"> </w:t>
      </w:r>
      <w:r>
        <w:rPr>
          <w:lang w:val="pt-BR"/>
        </w:rPr>
        <w:t xml:space="preserve">consiste em selecionar voluntários para jogar o jogo em uma versão pré-release. Esses voluntários, conhecidos como </w:t>
      </w:r>
      <w:del w:id="7" w:author="Kohwalter" w:date="2013-05-27T16:43:00Z">
        <w:r w:rsidRPr="00E131DA">
          <w:rPr>
            <w:i/>
            <w:lang w:val="pt-BR"/>
          </w:rPr>
          <w:delText>beta testers</w:delText>
        </w:r>
      </w:del>
      <w:ins w:id="8" w:author="Kohwalter" w:date="2013-05-27T16:43:00Z">
        <w:r w:rsidR="006208E5" w:rsidRPr="006208E5">
          <w:rPr>
            <w:lang w:val="pt-BR"/>
          </w:rPr>
          <w:t>testadores betas</w:t>
        </w:r>
      </w:ins>
      <w:r>
        <w:rPr>
          <w:lang w:val="pt-BR"/>
        </w:rPr>
        <w:t xml:space="preserve">, reportam problemas detectados durante suas experiências vivenciadas enquanto jogam o jogo. O </w:t>
      </w:r>
      <w:proofErr w:type="gramStart"/>
      <w:r>
        <w:rPr>
          <w:lang w:val="pt-BR"/>
        </w:rPr>
        <w:t>feedback</w:t>
      </w:r>
      <w:proofErr w:type="gramEnd"/>
      <w:r>
        <w:rPr>
          <w:lang w:val="pt-BR"/>
        </w:rPr>
        <w:t xml:space="preserve"> dos jogadores é feito através de </w:t>
      </w:r>
      <w:proofErr w:type="spellStart"/>
      <w:r w:rsidRPr="00E131DA">
        <w:rPr>
          <w:i/>
          <w:lang w:val="pt-BR"/>
        </w:rPr>
        <w:t>surveys</w:t>
      </w:r>
      <w:proofErr w:type="spellEnd"/>
      <w:r>
        <w:rPr>
          <w:lang w:val="pt-BR"/>
        </w:rPr>
        <w:t>, para sugestões de melhoramento, ou por envio de relatórios relatando os problemas encontrados</w:t>
      </w:r>
      <w:r w:rsidR="00CA3851">
        <w:rPr>
          <w:lang w:val="pt-BR"/>
        </w:rPr>
        <w:t xml:space="preserve"> junto com</w:t>
      </w:r>
      <w:r>
        <w:rPr>
          <w:lang w:val="pt-BR"/>
        </w:rPr>
        <w:t xml:space="preserve"> o</w:t>
      </w:r>
      <w:r w:rsidR="00CA3851">
        <w:rPr>
          <w:lang w:val="pt-BR"/>
        </w:rPr>
        <w:t>s</w:t>
      </w:r>
      <w:r>
        <w:rPr>
          <w:lang w:val="pt-BR"/>
        </w:rPr>
        <w:t xml:space="preserve"> passo</w:t>
      </w:r>
      <w:r w:rsidR="00CA3851">
        <w:rPr>
          <w:lang w:val="pt-BR"/>
        </w:rPr>
        <w:t>s necessários (identificados)</w:t>
      </w:r>
      <w:r>
        <w:rPr>
          <w:lang w:val="pt-BR"/>
        </w:rPr>
        <w:t xml:space="preserve"> para gerar o problema. No entanto, os desenvolvedores possuem pouco controle na experiência de jogo dos</w:t>
      </w:r>
      <w:r w:rsidRPr="006208E5">
        <w:rPr>
          <w:lang w:val="pt-BR"/>
        </w:rPr>
        <w:t xml:space="preserve"> </w:t>
      </w:r>
      <w:del w:id="9" w:author="Kohwalter" w:date="2013-05-27T16:43:00Z">
        <w:r w:rsidRPr="00E131DA">
          <w:rPr>
            <w:i/>
            <w:lang w:val="pt-BR"/>
          </w:rPr>
          <w:delText>beta testers</w:delText>
        </w:r>
      </w:del>
      <w:ins w:id="10" w:author="Kohwalter" w:date="2013-05-27T16:43:00Z">
        <w:r w:rsidR="006208E5" w:rsidRPr="006208E5">
          <w:rPr>
            <w:lang w:val="pt-BR"/>
          </w:rPr>
          <w:t>testadores betas</w:t>
        </w:r>
      </w:ins>
      <w:r>
        <w:rPr>
          <w:lang w:val="pt-BR"/>
        </w:rPr>
        <w:t>, pois estes normalmente testam o jogo em suas próprias casas.</w:t>
      </w:r>
      <w:r w:rsidR="00CA3851">
        <w:rPr>
          <w:lang w:val="pt-BR"/>
        </w:rPr>
        <w:t xml:space="preserve"> Outro problema é a imprecisão dos jogadores, pois eles relatam o que vivenciaram, e não necessariamente o que de fato ocorreu.</w:t>
      </w:r>
    </w:p>
    <w:p w:rsidR="001C4C57" w:rsidRDefault="001C4C57" w:rsidP="001C4C57">
      <w:pPr>
        <w:pStyle w:val="Heading1"/>
        <w:rPr>
          <w:lang w:val="pt-BR"/>
        </w:rPr>
      </w:pPr>
      <w:r w:rsidRPr="0043067A">
        <w:rPr>
          <w:lang w:val="pt-BR"/>
        </w:rPr>
        <w:t>Proveniência</w:t>
      </w:r>
    </w:p>
    <w:p w:rsidR="001C4C57" w:rsidRDefault="001C4C57" w:rsidP="001C4C57">
      <w:pPr>
        <w:jc w:val="both"/>
        <w:rPr>
          <w:lang w:val="pt-BR"/>
        </w:rPr>
      </w:pPr>
      <w:r w:rsidRPr="00EC2AF6">
        <w:rPr>
          <w:lang w:val="pt-BR"/>
        </w:rPr>
        <w:t xml:space="preserve">Proveniência é bem compreendido no contexto de arte ou bibliotecas digitais, onde, respectivamente, refere-se à documentação historia de um objeto de arte, ou a documentação de processos no ciclo de vida de um objeto digital. </w:t>
      </w:r>
      <w:r>
        <w:rPr>
          <w:lang w:val="pt-BR"/>
        </w:rPr>
        <w:t xml:space="preserve">Durante o primeiro </w:t>
      </w:r>
      <w:proofErr w:type="spellStart"/>
      <w:r w:rsidRPr="00EC2AF6">
        <w:rPr>
          <w:i/>
          <w:lang w:val="pt-BR"/>
        </w:rPr>
        <w:t>Provenance</w:t>
      </w:r>
      <w:proofErr w:type="spellEnd"/>
      <w:r w:rsidRPr="00EC2AF6">
        <w:rPr>
          <w:i/>
          <w:lang w:val="pt-BR"/>
        </w:rPr>
        <w:t xml:space="preserve"> </w:t>
      </w:r>
      <w:proofErr w:type="spellStart"/>
      <w:r w:rsidRPr="00EC2AF6">
        <w:rPr>
          <w:i/>
          <w:lang w:val="pt-BR"/>
        </w:rPr>
        <w:t>Challenge</w:t>
      </w:r>
      <w:proofErr w:type="spellEnd"/>
      <w:r>
        <w:rPr>
          <w:i/>
          <w:lang w:val="pt-BR"/>
        </w:rPr>
        <w:t xml:space="preserve"> </w:t>
      </w:r>
      <w:r w:rsidR="00767C59">
        <w:rPr>
          <w:i/>
          <w:lang w:val="pt-BR"/>
        </w:rPr>
        <w:fldChar w:fldCharType="begin"/>
      </w:r>
      <w:r>
        <w:rPr>
          <w:i/>
          <w:lang w:val="pt-BR"/>
        </w:rPr>
        <w:instrText xml:space="preserve"> ADDIN ZOTERO_ITEM CSL_CITATION {"citationID":"2ba69sg6le","properties":{"formattedCitation":"{\\rtf (MILES \\i et al.\\i0{}, 2010)}","plainCitation":"(MILES et al., 2010)"},"citationItems":[{"id":137,"uris":["http://zotero.org/users/1122386/items/4R6U2JV6"],"uri":["http://zotero.org/users/1122386/items/4R6U2JV6"],"itemData":{"id":137,"type":"webpage","title":"Provenance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767C59">
        <w:rPr>
          <w:i/>
          <w:lang w:val="pt-BR"/>
        </w:rPr>
        <w:fldChar w:fldCharType="separate"/>
      </w:r>
      <w:r w:rsidRPr="00EC2AF6">
        <w:rPr>
          <w:rFonts w:ascii="Calibri" w:hAnsi="Calibri" w:cs="Calibri"/>
          <w:szCs w:val="24"/>
          <w:lang w:val="pt-BR"/>
        </w:rPr>
        <w:t xml:space="preserve">(MILES </w:t>
      </w:r>
      <w:proofErr w:type="spellStart"/>
      <w:r w:rsidRPr="00EC2AF6">
        <w:rPr>
          <w:rFonts w:ascii="Calibri" w:hAnsi="Calibri" w:cs="Calibri"/>
          <w:i/>
          <w:iCs/>
          <w:szCs w:val="24"/>
          <w:lang w:val="pt-BR"/>
        </w:rPr>
        <w:t>et</w:t>
      </w:r>
      <w:proofErr w:type="spellEnd"/>
      <w:r w:rsidRPr="00EC2AF6">
        <w:rPr>
          <w:rFonts w:ascii="Calibri" w:hAnsi="Calibri" w:cs="Calibri"/>
          <w:i/>
          <w:iCs/>
          <w:szCs w:val="24"/>
          <w:lang w:val="pt-BR"/>
        </w:rPr>
        <w:t xml:space="preserve"> al.</w:t>
      </w:r>
      <w:r w:rsidRPr="00EC2AF6">
        <w:rPr>
          <w:rFonts w:ascii="Calibri" w:hAnsi="Calibri" w:cs="Calibri"/>
          <w:szCs w:val="24"/>
          <w:lang w:val="pt-BR"/>
        </w:rPr>
        <w:t>, 2010)</w:t>
      </w:r>
      <w:r w:rsidR="00767C59">
        <w:rPr>
          <w:i/>
          <w:lang w:val="pt-BR"/>
        </w:rPr>
        <w:fldChar w:fldCharType="end"/>
      </w:r>
      <w:r>
        <w:rPr>
          <w:lang w:val="pt-BR"/>
        </w:rPr>
        <w:t xml:space="preserve">, em 2006, os participantes estavam interessados em questões de proveniência para serem utilizadas em dados digitais, envolvendo tópicos relacionados à documentação, derivação e anotação. Como resultado, o primeiro modelo de proveniência digital, </w:t>
      </w:r>
      <w:r>
        <w:rPr>
          <w:i/>
          <w:lang w:val="pt-BR"/>
        </w:rPr>
        <w:t xml:space="preserve">Open </w:t>
      </w:r>
      <w:proofErr w:type="spellStart"/>
      <w:r>
        <w:rPr>
          <w:i/>
          <w:lang w:val="pt-BR"/>
        </w:rPr>
        <w:t>Provenance</w:t>
      </w:r>
      <w:proofErr w:type="spellEnd"/>
      <w:r>
        <w:rPr>
          <w:i/>
          <w:lang w:val="pt-BR"/>
        </w:rPr>
        <w:t xml:space="preserve"> </w:t>
      </w:r>
      <w:proofErr w:type="spellStart"/>
      <w:r>
        <w:rPr>
          <w:i/>
          <w:lang w:val="pt-BR"/>
        </w:rPr>
        <w:t>Model</w:t>
      </w:r>
      <w:proofErr w:type="spellEnd"/>
      <w:r>
        <w:rPr>
          <w:lang w:val="pt-BR"/>
        </w:rPr>
        <w:t xml:space="preserve"> (OPM) </w:t>
      </w:r>
      <w:r w:rsidR="00767C59">
        <w:rPr>
          <w:lang w:val="pt-BR"/>
        </w:rPr>
        <w:fldChar w:fldCharType="begin"/>
      </w:r>
      <w:r>
        <w:rPr>
          <w:lang w:val="pt-BR"/>
        </w:rPr>
        <w:instrText xml:space="preserve"> ADDIN ZOTERO_ITEM CSL_CITATION {"citationID":"2qiTzypg","properties":{"formattedCitation":"{\\rtf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767C59">
        <w:rPr>
          <w:lang w:val="pt-BR"/>
        </w:rPr>
        <w:fldChar w:fldCharType="separate"/>
      </w:r>
      <w:r w:rsidRPr="00EC2AF6">
        <w:rPr>
          <w:rFonts w:ascii="Calibri" w:hAnsi="Calibri" w:cs="Calibri"/>
          <w:szCs w:val="24"/>
          <w:lang w:val="pt-BR"/>
        </w:rPr>
        <w:t xml:space="preserve">(MOREAU </w:t>
      </w:r>
      <w:r w:rsidRPr="00EC2AF6">
        <w:rPr>
          <w:rFonts w:ascii="Calibri" w:hAnsi="Calibri" w:cs="Calibri"/>
          <w:i/>
          <w:iCs/>
          <w:szCs w:val="24"/>
          <w:lang w:val="pt-BR"/>
        </w:rPr>
        <w:t>et al.</w:t>
      </w:r>
      <w:r w:rsidRPr="00EC2AF6">
        <w:rPr>
          <w:rFonts w:ascii="Calibri" w:hAnsi="Calibri" w:cs="Calibri"/>
          <w:szCs w:val="24"/>
          <w:lang w:val="pt-BR"/>
        </w:rPr>
        <w:t>, 2007)</w:t>
      </w:r>
      <w:r w:rsidR="00767C59">
        <w:rPr>
          <w:lang w:val="pt-BR"/>
        </w:rPr>
        <w:fldChar w:fldCharType="end"/>
      </w:r>
      <w:r>
        <w:rPr>
          <w:lang w:val="pt-BR"/>
        </w:rPr>
        <w:t>, foi concebido</w:t>
      </w:r>
      <w:r w:rsidRPr="0047700F">
        <w:rPr>
          <w:lang w:val="pt-BR"/>
        </w:rPr>
        <w:t xml:space="preserve"> </w:t>
      </w:r>
      <w:r>
        <w:rPr>
          <w:lang w:val="pt-BR"/>
        </w:rPr>
        <w:t xml:space="preserve">tentando abordar as questões levantadas durante o </w:t>
      </w:r>
      <w:proofErr w:type="spellStart"/>
      <w:r>
        <w:rPr>
          <w:i/>
          <w:lang w:val="pt-BR"/>
        </w:rPr>
        <w:t>Provenance</w:t>
      </w:r>
      <w:proofErr w:type="spellEnd"/>
      <w:r>
        <w:rPr>
          <w:i/>
          <w:lang w:val="pt-BR"/>
        </w:rPr>
        <w:t xml:space="preserve"> </w:t>
      </w:r>
      <w:proofErr w:type="spellStart"/>
      <w:r>
        <w:rPr>
          <w:i/>
          <w:lang w:val="pt-BR"/>
        </w:rPr>
        <w:t>Challenge</w:t>
      </w:r>
      <w:proofErr w:type="spellEnd"/>
      <w:r>
        <w:rPr>
          <w:lang w:val="pt-BR"/>
        </w:rPr>
        <w:t>.</w:t>
      </w:r>
    </w:p>
    <w:p w:rsidR="001C4C57" w:rsidRPr="0043067A" w:rsidRDefault="001C4C57" w:rsidP="001C4C57">
      <w:pPr>
        <w:jc w:val="both"/>
        <w:rPr>
          <w:lang w:val="pt-BR"/>
        </w:rPr>
      </w:pPr>
      <w:r>
        <w:rPr>
          <w:lang w:val="pt-BR"/>
        </w:rPr>
        <w:lastRenderedPageBreak/>
        <w:t xml:space="preserve">Posteriormente, outro modelo de proveniência foi desenvolvido pelo grupo incubador de proveniência do W3C </w:t>
      </w:r>
      <w:r w:rsidR="00767C59">
        <w:rPr>
          <w:lang w:val="pt-BR"/>
        </w:rPr>
        <w:fldChar w:fldCharType="begin"/>
      </w:r>
      <w:r>
        <w:rPr>
          <w:lang w:val="pt-BR"/>
        </w:rPr>
        <w:instrText xml:space="preserve"> ADDIN ZOTERO_ITEM CSL_CITATION {"citationID":"KwcWSFRc","properties":{"formattedCitation":"{\\rtf (GIL \\i et al.\\i0{}, 2009)}","plainCitation":"(GIL et al., 2009)"},"citationItems":[{"id":129,"uris":["http://zotero.org/users/1122386/items/WRUNNSAQ"],"uri":["http://zotero.org/users/1122386/items/WRUNNSAQ"],"itemData":{"id":129,"type":"webpage","title":"W3C Provenance Incubator Group","URL":"http://www.w3.org/2005/Incubator/prov/wiki/Main_Page","author":[{"family":"Gil","given":"Yolanda"},{"family":"Cheney","given":"James"},{"family":"Groth","given":"Paul"},{"family":"Hartig","given":"Olaf"},{"family":"Miles","given":"Simon"},{"family":"Moreau","given":"Luc"},{"family":"Silva","given":"Paulo"}],"issued":{"date-parts":[["2009"]]},"accessed":{"date-parts":[["2013",3,22]]}}}],"schema":"https://github.com/citation-style-language/schema/raw/master/csl-citation.json"} </w:instrText>
      </w:r>
      <w:r w:rsidR="00767C59">
        <w:rPr>
          <w:lang w:val="pt-BR"/>
        </w:rPr>
        <w:fldChar w:fldCharType="separate"/>
      </w:r>
      <w:r w:rsidRPr="00EC2AF6">
        <w:rPr>
          <w:rFonts w:ascii="Calibri" w:hAnsi="Calibri" w:cs="Calibri"/>
          <w:szCs w:val="24"/>
          <w:lang w:val="pt-BR"/>
        </w:rPr>
        <w:t xml:space="preserve">(GIL </w:t>
      </w:r>
      <w:r w:rsidRPr="00EC2AF6">
        <w:rPr>
          <w:rFonts w:ascii="Calibri" w:hAnsi="Calibri" w:cs="Calibri"/>
          <w:i/>
          <w:iCs/>
          <w:szCs w:val="24"/>
          <w:lang w:val="pt-BR"/>
        </w:rPr>
        <w:t>et al.</w:t>
      </w:r>
      <w:r w:rsidRPr="00EC2AF6">
        <w:rPr>
          <w:rFonts w:ascii="Calibri" w:hAnsi="Calibri" w:cs="Calibri"/>
          <w:szCs w:val="24"/>
          <w:lang w:val="pt-BR"/>
        </w:rPr>
        <w:t>, 2009)</w:t>
      </w:r>
      <w:r w:rsidR="00767C59">
        <w:rPr>
          <w:lang w:val="pt-BR"/>
        </w:rPr>
        <w:fldChar w:fldCharType="end"/>
      </w:r>
      <w:r>
        <w:rPr>
          <w:lang w:val="pt-BR"/>
        </w:rPr>
        <w:t xml:space="preserve">, do qual participaram diversos pesquisadores responsáveis pelo OPM: o PROV </w:t>
      </w:r>
      <w:r w:rsidR="00767C59">
        <w:rPr>
          <w:lang w:val="pt-BR"/>
        </w:rPr>
        <w:fldChar w:fldCharType="begin"/>
      </w:r>
      <w:r>
        <w:rPr>
          <w:lang w:val="pt-BR"/>
        </w:rPr>
        <w:instrText xml:space="preserve"> ADDIN ZOTERO_ITEM CSL_CITATION {"citationID":"h8cX0FNW","properties":{"formattedCitation":"(GIL;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767C59">
        <w:rPr>
          <w:lang w:val="pt-BR"/>
        </w:rPr>
        <w:fldChar w:fldCharType="separate"/>
      </w:r>
      <w:r w:rsidRPr="00EC2AF6">
        <w:rPr>
          <w:rFonts w:ascii="Calibri" w:hAnsi="Calibri" w:cs="Calibri"/>
          <w:lang w:val="pt-BR"/>
        </w:rPr>
        <w:t>(GIL; MILES, 2010)</w:t>
      </w:r>
      <w:r w:rsidR="00767C59">
        <w:rPr>
          <w:lang w:val="pt-BR"/>
        </w:rPr>
        <w:fldChar w:fldCharType="end"/>
      </w:r>
      <w:r>
        <w:rPr>
          <w:lang w:val="pt-BR"/>
        </w:rPr>
        <w:t xml:space="preserve">. De acordo com o grupo, a proveniência de recursos é um registro que descreve as entidades e processos envolvidos na produção de um recurso ou que influenciaram o mesmo. O uso de proveniência, independente do modelo utilizado, fornece um fundamento essencial para avaliar a autenticidade de dados, permitindo confiabilidade e reprodutibilidade </w:t>
      </w:r>
      <w:r w:rsidR="00767C59">
        <w:rPr>
          <w:lang w:val="pt-BR"/>
        </w:rPr>
        <w:fldChar w:fldCharType="begin"/>
      </w:r>
      <w:r>
        <w:rPr>
          <w:lang w:val="pt-BR"/>
        </w:rPr>
        <w:instrText xml:space="preserve"> ADDIN ZOTERO_ITEM CSL_CITATION {"citationID":"ugFPA2Ve","properties":{"formattedCitation":"(GROTH;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767C59">
        <w:rPr>
          <w:lang w:val="pt-BR"/>
        </w:rPr>
        <w:fldChar w:fldCharType="separate"/>
      </w:r>
      <w:r w:rsidRPr="00EC2AF6">
        <w:rPr>
          <w:rFonts w:ascii="Calibri" w:hAnsi="Calibri" w:cs="Calibri"/>
          <w:lang w:val="pt-BR"/>
        </w:rPr>
        <w:t>(GROTH; MOREAU, 2010)</w:t>
      </w:r>
      <w:r w:rsidR="00767C59">
        <w:rPr>
          <w:lang w:val="pt-BR"/>
        </w:rPr>
        <w:fldChar w:fldCharType="end"/>
      </w:r>
      <w:r>
        <w:rPr>
          <w:lang w:val="pt-BR"/>
        </w:rPr>
        <w:t xml:space="preserve">. </w:t>
      </w:r>
      <w:r w:rsidRPr="00F636C4">
        <w:rPr>
          <w:lang w:val="pt-BR"/>
        </w:rPr>
        <w:t>Ambo</w:t>
      </w:r>
      <w:r>
        <w:rPr>
          <w:lang w:val="pt-BR"/>
        </w:rPr>
        <w:t xml:space="preserve">s os modelos </w:t>
      </w:r>
      <w:r w:rsidR="008560A5">
        <w:rPr>
          <w:lang w:val="pt-BR"/>
        </w:rPr>
        <w:t xml:space="preserve">de </w:t>
      </w:r>
      <w:r>
        <w:rPr>
          <w:lang w:val="pt-BR"/>
        </w:rPr>
        <w:t>proveniência assumem</w:t>
      </w:r>
      <w:r w:rsidRPr="00F636C4">
        <w:rPr>
          <w:lang w:val="pt-BR"/>
        </w:rPr>
        <w:t xml:space="preserve"> que </w:t>
      </w:r>
      <w:r w:rsidR="008560A5">
        <w:rPr>
          <w:lang w:val="pt-BR"/>
        </w:rPr>
        <w:t xml:space="preserve">a </w:t>
      </w:r>
      <w:r w:rsidRPr="00F636C4">
        <w:rPr>
          <w:lang w:val="pt-BR"/>
        </w:rPr>
        <w:t>proveniência de objetos é representada por um gr</w:t>
      </w:r>
      <w:r w:rsidR="008560A5">
        <w:rPr>
          <w:lang w:val="pt-BR"/>
        </w:rPr>
        <w:t>afo</w:t>
      </w:r>
      <w:r w:rsidRPr="00F636C4">
        <w:rPr>
          <w:lang w:val="pt-BR"/>
        </w:rPr>
        <w:t xml:space="preserve"> de causalidade, que é um gr</w:t>
      </w:r>
      <w:r>
        <w:rPr>
          <w:lang w:val="pt-BR"/>
        </w:rPr>
        <w:t>afo</w:t>
      </w:r>
      <w:r w:rsidRPr="00F636C4">
        <w:rPr>
          <w:lang w:val="pt-BR"/>
        </w:rPr>
        <w:t xml:space="preserve"> </w:t>
      </w:r>
      <w:r>
        <w:rPr>
          <w:lang w:val="pt-BR"/>
        </w:rPr>
        <w:t>direcionado acíclico</w:t>
      </w:r>
      <w:r w:rsidRPr="00F636C4">
        <w:rPr>
          <w:lang w:val="pt-BR"/>
        </w:rPr>
        <w:t xml:space="preserve"> enriquecid</w:t>
      </w:r>
      <w:r>
        <w:rPr>
          <w:lang w:val="pt-BR"/>
        </w:rPr>
        <w:t>o</w:t>
      </w:r>
      <w:r w:rsidRPr="00F636C4">
        <w:rPr>
          <w:lang w:val="pt-BR"/>
        </w:rPr>
        <w:t xml:space="preserve"> com ano</w:t>
      </w:r>
      <w:r w:rsidR="008560A5">
        <w:rPr>
          <w:lang w:val="pt-BR"/>
        </w:rPr>
        <w:t>tações. Essas anotações capturam</w:t>
      </w:r>
      <w:r w:rsidRPr="00F636C4">
        <w:rPr>
          <w:lang w:val="pt-BR"/>
        </w:rPr>
        <w:t xml:space="preserve"> mais informações relativas </w:t>
      </w:r>
      <w:r w:rsidR="008560A5" w:rsidRPr="00F636C4">
        <w:rPr>
          <w:lang w:val="pt-BR"/>
        </w:rPr>
        <w:t>à</w:t>
      </w:r>
      <w:r w:rsidRPr="00F636C4">
        <w:rPr>
          <w:lang w:val="pt-BR"/>
        </w:rPr>
        <w:t xml:space="preserve"> execução</w:t>
      </w:r>
      <w:r w:rsidR="008560A5">
        <w:rPr>
          <w:lang w:val="pt-BR"/>
        </w:rPr>
        <w:t xml:space="preserve"> de tarefas ou ações</w:t>
      </w:r>
      <w:r w:rsidRPr="00F636C4">
        <w:rPr>
          <w:lang w:val="pt-BR"/>
        </w:rPr>
        <w:t xml:space="preserve">. </w:t>
      </w:r>
    </w:p>
    <w:p w:rsidR="001C4C57" w:rsidRPr="00F636C4" w:rsidRDefault="001C4C57" w:rsidP="001C4C57">
      <w:pPr>
        <w:jc w:val="both"/>
        <w:rPr>
          <w:lang w:val="pt-BR"/>
        </w:rPr>
      </w:pPr>
      <w:r w:rsidRPr="00F636C4">
        <w:rPr>
          <w:lang w:val="pt-BR"/>
        </w:rPr>
        <w:t>O gr</w:t>
      </w:r>
      <w:r>
        <w:rPr>
          <w:lang w:val="pt-BR"/>
        </w:rPr>
        <w:t>a</w:t>
      </w:r>
      <w:r w:rsidRPr="00F636C4">
        <w:rPr>
          <w:lang w:val="pt-BR"/>
        </w:rPr>
        <w:t>f</w:t>
      </w:r>
      <w:r>
        <w:rPr>
          <w:lang w:val="pt-BR"/>
        </w:rPr>
        <w:t>o</w:t>
      </w:r>
      <w:r w:rsidRPr="00F636C4">
        <w:rPr>
          <w:lang w:val="pt-BR"/>
        </w:rPr>
        <w:t xml:space="preserve"> </w:t>
      </w:r>
      <w:r w:rsidR="008560A5">
        <w:rPr>
          <w:lang w:val="pt-BR"/>
        </w:rPr>
        <w:t xml:space="preserve">de </w:t>
      </w:r>
      <w:r w:rsidRPr="00F636C4">
        <w:rPr>
          <w:lang w:val="pt-BR"/>
        </w:rPr>
        <w:t xml:space="preserve">proveniência é composto de vértices que podem representar </w:t>
      </w:r>
      <w:r w:rsidRPr="008560A5">
        <w:rPr>
          <w:i/>
          <w:lang w:val="pt-BR"/>
        </w:rPr>
        <w:t>artefatos</w:t>
      </w:r>
      <w:r w:rsidRPr="00F636C4">
        <w:rPr>
          <w:lang w:val="pt-BR"/>
        </w:rPr>
        <w:t xml:space="preserve">, </w:t>
      </w:r>
      <w:r w:rsidRPr="008560A5">
        <w:rPr>
          <w:i/>
          <w:lang w:val="pt-BR"/>
        </w:rPr>
        <w:t>processos</w:t>
      </w:r>
      <w:r w:rsidRPr="00F636C4">
        <w:rPr>
          <w:lang w:val="pt-BR"/>
        </w:rPr>
        <w:t xml:space="preserve"> e </w:t>
      </w:r>
      <w:r w:rsidRPr="008560A5">
        <w:rPr>
          <w:i/>
          <w:lang w:val="pt-BR"/>
        </w:rPr>
        <w:t>agentes</w:t>
      </w:r>
      <w:r w:rsidRPr="00F636C4">
        <w:rPr>
          <w:lang w:val="pt-BR"/>
        </w:rPr>
        <w:t xml:space="preserve"> em OPM ou </w:t>
      </w:r>
      <w:r w:rsidRPr="008560A5">
        <w:rPr>
          <w:i/>
          <w:lang w:val="pt-BR"/>
        </w:rPr>
        <w:t>entidades</w:t>
      </w:r>
      <w:r w:rsidRPr="00F636C4">
        <w:rPr>
          <w:lang w:val="pt-BR"/>
        </w:rPr>
        <w:t xml:space="preserve">, </w:t>
      </w:r>
      <w:r w:rsidRPr="008560A5">
        <w:rPr>
          <w:i/>
          <w:lang w:val="pt-BR"/>
        </w:rPr>
        <w:t>atividades</w:t>
      </w:r>
      <w:r w:rsidRPr="00F636C4">
        <w:rPr>
          <w:lang w:val="pt-BR"/>
        </w:rPr>
        <w:t xml:space="preserve"> e </w:t>
      </w:r>
      <w:r w:rsidRPr="008560A5">
        <w:rPr>
          <w:i/>
          <w:lang w:val="pt-BR"/>
        </w:rPr>
        <w:t>agentes</w:t>
      </w:r>
      <w:r w:rsidRPr="00F636C4">
        <w:rPr>
          <w:lang w:val="pt-BR"/>
        </w:rPr>
        <w:t xml:space="preserve"> em PROV. </w:t>
      </w:r>
      <w:r w:rsidRPr="008560A5">
        <w:rPr>
          <w:i/>
          <w:lang w:val="pt-BR"/>
        </w:rPr>
        <w:t>Entidades</w:t>
      </w:r>
      <w:r w:rsidRPr="00F636C4">
        <w:rPr>
          <w:lang w:val="pt-BR"/>
        </w:rPr>
        <w:t xml:space="preserve"> em PROV (semelhante a </w:t>
      </w:r>
      <w:r w:rsidRPr="008560A5">
        <w:rPr>
          <w:i/>
          <w:lang w:val="pt-BR"/>
        </w:rPr>
        <w:t>artefatos</w:t>
      </w:r>
      <w:r w:rsidRPr="00F636C4">
        <w:rPr>
          <w:lang w:val="pt-BR"/>
        </w:rPr>
        <w:t xml:space="preserve"> em OPM) representam objetos físicos ou digitais, como um documento, a web, ou objetos materiais. As </w:t>
      </w:r>
      <w:r w:rsidRPr="008560A5">
        <w:rPr>
          <w:i/>
          <w:lang w:val="pt-BR"/>
        </w:rPr>
        <w:t>atividades</w:t>
      </w:r>
      <w:r w:rsidRPr="00F636C4">
        <w:rPr>
          <w:lang w:val="pt-BR"/>
        </w:rPr>
        <w:t xml:space="preserve">, que são semelhantes aos </w:t>
      </w:r>
      <w:r w:rsidRPr="008560A5">
        <w:rPr>
          <w:i/>
          <w:lang w:val="pt-BR"/>
        </w:rPr>
        <w:t>processos</w:t>
      </w:r>
      <w:r w:rsidRPr="00F636C4">
        <w:rPr>
          <w:lang w:val="pt-BR"/>
        </w:rPr>
        <w:t xml:space="preserve"> em OPM, são ações tomadas para alterar ou interagir com entidades ou agentes. Por fim, um </w:t>
      </w:r>
      <w:r w:rsidRPr="008560A5">
        <w:rPr>
          <w:i/>
          <w:lang w:val="pt-BR"/>
        </w:rPr>
        <w:t>agente</w:t>
      </w:r>
      <w:r w:rsidRPr="00F636C4">
        <w:rPr>
          <w:lang w:val="pt-BR"/>
        </w:rPr>
        <w:t xml:space="preserve"> (em ambos os modelos) é uma pessoa, software, organização ou entidades que têm responsabilidades. As </w:t>
      </w:r>
      <w:r w:rsidR="008560A5">
        <w:rPr>
          <w:lang w:val="pt-BR"/>
        </w:rPr>
        <w:t>arestas</w:t>
      </w:r>
      <w:r w:rsidRPr="00F636C4">
        <w:rPr>
          <w:lang w:val="pt-BR"/>
        </w:rPr>
        <w:t xml:space="preserve"> do gráfico representam uma dependência causal entre a fonte</w:t>
      </w:r>
      <w:r w:rsidR="008560A5">
        <w:rPr>
          <w:lang w:val="pt-BR"/>
        </w:rPr>
        <w:t>, que é o efeito, e o destino,</w:t>
      </w:r>
      <w:r w:rsidRPr="00F636C4">
        <w:rPr>
          <w:lang w:val="pt-BR"/>
        </w:rPr>
        <w:t xml:space="preserve"> que é a causa.</w:t>
      </w:r>
    </w:p>
    <w:p w:rsidR="001C4C57" w:rsidRDefault="001C4C57" w:rsidP="001C4C57">
      <w:pPr>
        <w:jc w:val="both"/>
        <w:rPr>
          <w:b/>
          <w:bCs/>
          <w:lang w:val="pt-BR"/>
        </w:rPr>
      </w:pPr>
      <w:r w:rsidRPr="00F636C4">
        <w:rPr>
          <w:lang w:val="pt-BR"/>
        </w:rPr>
        <w:t xml:space="preserve">Finalmente, </w:t>
      </w:r>
      <w:r w:rsidR="008560A5">
        <w:rPr>
          <w:lang w:val="pt-BR"/>
        </w:rPr>
        <w:t>OPM e PROV definem</w:t>
      </w:r>
      <w:r w:rsidRPr="00F636C4">
        <w:rPr>
          <w:lang w:val="pt-BR"/>
        </w:rPr>
        <w:t xml:space="preserve"> a noção de um gráfico de </w:t>
      </w:r>
      <w:r w:rsidR="008560A5">
        <w:rPr>
          <w:lang w:val="pt-BR"/>
        </w:rPr>
        <w:t>proveniência</w:t>
      </w:r>
      <w:r w:rsidRPr="00F636C4">
        <w:rPr>
          <w:lang w:val="pt-BR"/>
        </w:rPr>
        <w:t xml:space="preserve"> com base em um conjunto de regras sintáticas e restrições topológicas. O gr</w:t>
      </w:r>
      <w:r>
        <w:rPr>
          <w:lang w:val="pt-BR"/>
        </w:rPr>
        <w:t>a</w:t>
      </w:r>
      <w:r w:rsidRPr="00F636C4">
        <w:rPr>
          <w:lang w:val="pt-BR"/>
        </w:rPr>
        <w:t>f</w:t>
      </w:r>
      <w:r>
        <w:rPr>
          <w:lang w:val="pt-BR"/>
        </w:rPr>
        <w:t>o</w:t>
      </w:r>
      <w:r w:rsidRPr="00F636C4">
        <w:rPr>
          <w:lang w:val="pt-BR"/>
        </w:rPr>
        <w:t xml:space="preserve"> </w:t>
      </w:r>
      <w:r w:rsidR="008560A5">
        <w:rPr>
          <w:lang w:val="pt-BR"/>
        </w:rPr>
        <w:t xml:space="preserve">de </w:t>
      </w:r>
      <w:r w:rsidRPr="00F636C4">
        <w:rPr>
          <w:lang w:val="pt-BR"/>
        </w:rPr>
        <w:t>proveniência captura dependências causais entre os elementos e pode ser resumido por meio de regras transitivas. Devido a isso, os conjuntos de regras de conclusão e inferências podem ser usados no gr</w:t>
      </w:r>
      <w:r>
        <w:rPr>
          <w:lang w:val="pt-BR"/>
        </w:rPr>
        <w:t>afo</w:t>
      </w:r>
      <w:r w:rsidRPr="00F636C4">
        <w:rPr>
          <w:lang w:val="pt-BR"/>
        </w:rPr>
        <w:t xml:space="preserve">, a fim de </w:t>
      </w:r>
      <w:r w:rsidR="008560A5">
        <w:rPr>
          <w:lang w:val="pt-BR"/>
        </w:rPr>
        <w:t>resumir</w:t>
      </w:r>
      <w:r w:rsidRPr="00F636C4">
        <w:rPr>
          <w:lang w:val="pt-BR"/>
        </w:rPr>
        <w:t xml:space="preserve"> a informação.</w:t>
      </w:r>
    </w:p>
    <w:p w:rsidR="00F123A6" w:rsidRPr="0043067A" w:rsidRDefault="00F123A6" w:rsidP="00F123A6">
      <w:pPr>
        <w:pStyle w:val="Heading1"/>
        <w:rPr>
          <w:rFonts w:eastAsia="Calibri"/>
          <w:lang w:val="pt-BR"/>
        </w:rPr>
      </w:pPr>
      <w:r w:rsidRPr="0043067A">
        <w:rPr>
          <w:rFonts w:eastAsia="Calibri"/>
          <w:lang w:val="pt-BR"/>
        </w:rPr>
        <w:t>Objetivos</w:t>
      </w:r>
    </w:p>
    <w:p w:rsidR="00F123A6" w:rsidRDefault="00F123A6" w:rsidP="00F123A6">
      <w:pPr>
        <w:jc w:val="both"/>
        <w:rPr>
          <w:lang w:val="pt-BR"/>
        </w:rPr>
      </w:pPr>
      <w:r w:rsidRPr="0043067A">
        <w:rPr>
          <w:lang w:val="pt-BR"/>
        </w:rPr>
        <w:t>O objetivo desta pesquisa é melhorar a compreensão do fluxo de jogo, fornecendo insights sobre como a</w:t>
      </w:r>
      <w:r w:rsidR="008560A5">
        <w:rPr>
          <w:lang w:val="pt-BR"/>
        </w:rPr>
        <w:t xml:space="preserve"> história progrediu e </w:t>
      </w:r>
      <w:r w:rsidR="00215278">
        <w:rPr>
          <w:lang w:val="pt-BR"/>
        </w:rPr>
        <w:t xml:space="preserve">os fatores que </w:t>
      </w:r>
      <w:r w:rsidR="008560A5">
        <w:rPr>
          <w:lang w:val="pt-BR"/>
        </w:rPr>
        <w:t>influenci</w:t>
      </w:r>
      <w:r w:rsidR="00215278">
        <w:rPr>
          <w:lang w:val="pt-BR"/>
        </w:rPr>
        <w:t>aram</w:t>
      </w:r>
      <w:r w:rsidRPr="0043067A">
        <w:rPr>
          <w:lang w:val="pt-BR"/>
        </w:rPr>
        <w:t xml:space="preserve"> </w:t>
      </w:r>
      <w:r w:rsidR="00215278">
        <w:rPr>
          <w:lang w:val="pt-BR"/>
        </w:rPr>
        <w:t>n</w:t>
      </w:r>
      <w:r w:rsidRPr="0043067A">
        <w:rPr>
          <w:lang w:val="pt-BR"/>
        </w:rPr>
        <w:t>o</w:t>
      </w:r>
      <w:r w:rsidR="00215278">
        <w:rPr>
          <w:lang w:val="pt-BR"/>
        </w:rPr>
        <w:t>s</w:t>
      </w:r>
      <w:r w:rsidRPr="0043067A">
        <w:rPr>
          <w:lang w:val="pt-BR"/>
        </w:rPr>
        <w:t xml:space="preserve"> resultado</w:t>
      </w:r>
      <w:r w:rsidR="00215278">
        <w:rPr>
          <w:lang w:val="pt-BR"/>
        </w:rPr>
        <w:t>s</w:t>
      </w:r>
      <w:r w:rsidRPr="0043067A">
        <w:rPr>
          <w:lang w:val="pt-BR"/>
        </w:rPr>
        <w:t xml:space="preserve">. A fim de melhorar a compreensão, </w:t>
      </w:r>
      <w:r w:rsidR="00A113ED">
        <w:rPr>
          <w:lang w:val="pt-BR"/>
        </w:rPr>
        <w:t xml:space="preserve">será </w:t>
      </w:r>
      <w:r w:rsidR="00215278">
        <w:rPr>
          <w:lang w:val="pt-BR"/>
        </w:rPr>
        <w:t>utilizado</w:t>
      </w:r>
      <w:r w:rsidR="00A113ED">
        <w:rPr>
          <w:lang w:val="pt-BR"/>
        </w:rPr>
        <w:t xml:space="preserve"> um grafo de proveniência</w:t>
      </w:r>
      <w:r w:rsidRPr="0043067A">
        <w:rPr>
          <w:lang w:val="pt-BR"/>
        </w:rPr>
        <w:t xml:space="preserve"> para </w:t>
      </w:r>
      <w:r w:rsidR="00A113ED">
        <w:rPr>
          <w:lang w:val="pt-BR"/>
        </w:rPr>
        <w:t xml:space="preserve">que se possa </w:t>
      </w:r>
      <w:r w:rsidRPr="0043067A">
        <w:rPr>
          <w:lang w:val="pt-BR"/>
        </w:rPr>
        <w:t>analisar o fluxo do jogo. A</w:t>
      </w:r>
      <w:r w:rsidR="006208E5">
        <w:rPr>
          <w:lang w:val="pt-BR"/>
        </w:rPr>
        <w:t xml:space="preserve"> análise de proveniência é </w:t>
      </w:r>
      <w:del w:id="11" w:author="Kohwalter" w:date="2013-05-27T16:43:00Z">
        <w:r w:rsidRPr="0043067A">
          <w:rPr>
            <w:lang w:val="pt-BR"/>
          </w:rPr>
          <w:delText>feito</w:delText>
        </w:r>
      </w:del>
      <w:ins w:id="12" w:author="Kohwalter" w:date="2013-05-27T16:43:00Z">
        <w:r w:rsidR="006208E5">
          <w:rPr>
            <w:lang w:val="pt-BR"/>
          </w:rPr>
          <w:t>feita</w:t>
        </w:r>
      </w:ins>
      <w:r w:rsidRPr="0043067A">
        <w:rPr>
          <w:lang w:val="pt-BR"/>
        </w:rPr>
        <w:t xml:space="preserve"> </w:t>
      </w:r>
      <w:r w:rsidR="00A113ED">
        <w:rPr>
          <w:lang w:val="pt-BR"/>
        </w:rPr>
        <w:t>c</w:t>
      </w:r>
      <w:r w:rsidRPr="0043067A">
        <w:rPr>
          <w:lang w:val="pt-BR"/>
        </w:rPr>
        <w:t>o</w:t>
      </w:r>
      <w:r w:rsidR="00A113ED">
        <w:rPr>
          <w:lang w:val="pt-BR"/>
        </w:rPr>
        <w:t>m</w:t>
      </w:r>
      <w:r w:rsidRPr="0043067A">
        <w:rPr>
          <w:lang w:val="pt-BR"/>
        </w:rPr>
        <w:t xml:space="preserve"> </w:t>
      </w:r>
      <w:r w:rsidR="00A113ED">
        <w:rPr>
          <w:lang w:val="pt-BR"/>
        </w:rPr>
        <w:t xml:space="preserve">o </w:t>
      </w:r>
      <w:r w:rsidRPr="0043067A">
        <w:rPr>
          <w:lang w:val="pt-BR"/>
        </w:rPr>
        <w:t xml:space="preserve">processamento dos dados coletados </w:t>
      </w:r>
      <w:r w:rsidR="00215278">
        <w:rPr>
          <w:lang w:val="pt-BR"/>
        </w:rPr>
        <w:t xml:space="preserve">durante a sessão do jogo </w:t>
      </w:r>
      <w:r w:rsidRPr="0043067A">
        <w:rPr>
          <w:lang w:val="pt-BR"/>
        </w:rPr>
        <w:t>e gerando um gr</w:t>
      </w:r>
      <w:r w:rsidR="00A113ED">
        <w:rPr>
          <w:lang w:val="pt-BR"/>
        </w:rPr>
        <w:t>afo</w:t>
      </w:r>
      <w:r w:rsidRPr="0043067A">
        <w:rPr>
          <w:lang w:val="pt-BR"/>
        </w:rPr>
        <w:t xml:space="preserve"> de proveniência, </w:t>
      </w:r>
      <w:r w:rsidR="00215278">
        <w:rPr>
          <w:lang w:val="pt-BR"/>
        </w:rPr>
        <w:t xml:space="preserve">que </w:t>
      </w:r>
      <w:r w:rsidR="00A113ED">
        <w:rPr>
          <w:lang w:val="pt-BR"/>
        </w:rPr>
        <w:t>representa</w:t>
      </w:r>
      <w:r w:rsidRPr="0043067A">
        <w:rPr>
          <w:lang w:val="pt-BR"/>
        </w:rPr>
        <w:t xml:space="preserve"> as ações e eventos </w:t>
      </w:r>
      <w:r w:rsidR="00215278">
        <w:rPr>
          <w:lang w:val="pt-BR"/>
        </w:rPr>
        <w:t>ocorridos no</w:t>
      </w:r>
      <w:r w:rsidRPr="0043067A">
        <w:rPr>
          <w:lang w:val="pt-BR"/>
        </w:rPr>
        <w:t xml:space="preserve"> jogo. Este gráfico proveniência </w:t>
      </w:r>
      <w:r w:rsidR="00A113ED">
        <w:rPr>
          <w:lang w:val="pt-BR"/>
        </w:rPr>
        <w:t xml:space="preserve">irá </w:t>
      </w:r>
      <w:r w:rsidRPr="0043067A">
        <w:rPr>
          <w:lang w:val="pt-BR"/>
        </w:rPr>
        <w:t>permit</w:t>
      </w:r>
      <w:r w:rsidR="00A113ED">
        <w:rPr>
          <w:lang w:val="pt-BR"/>
        </w:rPr>
        <w:t>ir</w:t>
      </w:r>
      <w:r w:rsidRPr="0043067A">
        <w:rPr>
          <w:lang w:val="pt-BR"/>
        </w:rPr>
        <w:t xml:space="preserve"> ao usuário identificar </w:t>
      </w:r>
      <w:r w:rsidR="00215278">
        <w:rPr>
          <w:lang w:val="pt-BR"/>
        </w:rPr>
        <w:t xml:space="preserve">visualmente </w:t>
      </w:r>
      <w:r w:rsidRPr="0043067A">
        <w:rPr>
          <w:lang w:val="pt-BR"/>
        </w:rPr>
        <w:t xml:space="preserve">ações críticas que influenciaram </w:t>
      </w:r>
      <w:r w:rsidR="00215278">
        <w:rPr>
          <w:lang w:val="pt-BR"/>
        </w:rPr>
        <w:t>n</w:t>
      </w:r>
      <w:r w:rsidRPr="0043067A">
        <w:rPr>
          <w:lang w:val="pt-BR"/>
        </w:rPr>
        <w:t>o</w:t>
      </w:r>
      <w:r w:rsidR="00215278">
        <w:rPr>
          <w:lang w:val="pt-BR"/>
        </w:rPr>
        <w:t>s</w:t>
      </w:r>
      <w:r w:rsidRPr="0043067A">
        <w:rPr>
          <w:lang w:val="pt-BR"/>
        </w:rPr>
        <w:t xml:space="preserve"> resultado</w:t>
      </w:r>
      <w:r w:rsidR="00215278">
        <w:rPr>
          <w:lang w:val="pt-BR"/>
        </w:rPr>
        <w:t xml:space="preserve">s obtidos. Além disso, identificar </w:t>
      </w:r>
      <w:r w:rsidR="00A113ED">
        <w:rPr>
          <w:lang w:val="pt-BR"/>
        </w:rPr>
        <w:t>situações que precisam ser refletidas</w:t>
      </w:r>
      <w:r w:rsidR="00215278">
        <w:rPr>
          <w:lang w:val="pt-BR"/>
        </w:rPr>
        <w:t xml:space="preserve"> e redefinidas</w:t>
      </w:r>
      <w:r w:rsidR="00A113ED">
        <w:rPr>
          <w:lang w:val="pt-BR"/>
        </w:rPr>
        <w:t xml:space="preserve">, pois </w:t>
      </w:r>
      <w:r w:rsidR="00215278">
        <w:rPr>
          <w:lang w:val="pt-BR"/>
        </w:rPr>
        <w:t xml:space="preserve">podem estar </w:t>
      </w:r>
      <w:r w:rsidR="00A113ED">
        <w:rPr>
          <w:lang w:val="pt-BR"/>
        </w:rPr>
        <w:t>afeta</w:t>
      </w:r>
      <w:r w:rsidR="00215278">
        <w:rPr>
          <w:lang w:val="pt-BR"/>
        </w:rPr>
        <w:t>ndo</w:t>
      </w:r>
      <w:r w:rsidR="00A113ED">
        <w:rPr>
          <w:lang w:val="pt-BR"/>
        </w:rPr>
        <w:t xml:space="preserve"> a </w:t>
      </w:r>
      <w:proofErr w:type="spellStart"/>
      <w:r w:rsidR="00A113ED">
        <w:rPr>
          <w:lang w:val="pt-BR"/>
        </w:rPr>
        <w:t>jogabilidade</w:t>
      </w:r>
      <w:proofErr w:type="spellEnd"/>
      <w:r w:rsidR="00A113ED">
        <w:rPr>
          <w:lang w:val="pt-BR"/>
        </w:rPr>
        <w:t xml:space="preserve"> do jogo</w:t>
      </w:r>
      <w:r w:rsidRPr="0043067A">
        <w:rPr>
          <w:lang w:val="pt-BR"/>
        </w:rPr>
        <w:t xml:space="preserve">. </w:t>
      </w:r>
    </w:p>
    <w:p w:rsidR="00A113ED" w:rsidRDefault="00A113ED" w:rsidP="00F123A6">
      <w:pPr>
        <w:jc w:val="both"/>
        <w:rPr>
          <w:lang w:val="pt-BR"/>
        </w:rPr>
      </w:pPr>
      <w:r>
        <w:rPr>
          <w:lang w:val="pt-BR"/>
        </w:rPr>
        <w:t>Com isso, os objetivos dessa pesquisa são:</w:t>
      </w:r>
    </w:p>
    <w:p w:rsidR="00A113ED" w:rsidRPr="00A113ED" w:rsidRDefault="00A113ED" w:rsidP="00A113ED">
      <w:pPr>
        <w:pStyle w:val="ListParagraph"/>
        <w:numPr>
          <w:ilvl w:val="0"/>
          <w:numId w:val="1"/>
        </w:numPr>
        <w:jc w:val="both"/>
        <w:rPr>
          <w:lang w:val="pt-BR"/>
        </w:rPr>
      </w:pPr>
      <w:r w:rsidRPr="00A113ED">
        <w:rPr>
          <w:lang w:val="pt-BR"/>
        </w:rPr>
        <w:t xml:space="preserve">Estender o trabalho desenvolvido no mestrado para que possa ser utilizado como uma ferramenta de auxílio na detecção de problemas de </w:t>
      </w:r>
      <w:proofErr w:type="spellStart"/>
      <w:r w:rsidR="00B83B69">
        <w:rPr>
          <w:lang w:val="pt-BR"/>
        </w:rPr>
        <w:t>gameplay</w:t>
      </w:r>
      <w:proofErr w:type="spellEnd"/>
      <w:r w:rsidR="00B83B69">
        <w:rPr>
          <w:lang w:val="pt-BR"/>
        </w:rPr>
        <w:t xml:space="preserve"> </w:t>
      </w:r>
      <w:r w:rsidRPr="00A113ED">
        <w:rPr>
          <w:lang w:val="pt-BR"/>
        </w:rPr>
        <w:t>design.</w:t>
      </w:r>
    </w:p>
    <w:p w:rsidR="00A113ED" w:rsidRPr="00A113ED" w:rsidRDefault="00A113ED" w:rsidP="00A113ED">
      <w:pPr>
        <w:pStyle w:val="ListParagraph"/>
        <w:numPr>
          <w:ilvl w:val="0"/>
          <w:numId w:val="1"/>
        </w:numPr>
        <w:jc w:val="both"/>
        <w:rPr>
          <w:lang w:val="pt-BR"/>
        </w:rPr>
      </w:pPr>
      <w:r w:rsidRPr="00A113ED">
        <w:rPr>
          <w:lang w:val="pt-BR"/>
        </w:rPr>
        <w:t xml:space="preserve">Desenvolver mecanismos para lidar com problemas de </w:t>
      </w:r>
      <w:proofErr w:type="spellStart"/>
      <w:r w:rsidRPr="00A113ED">
        <w:rPr>
          <w:lang w:val="pt-BR"/>
        </w:rPr>
        <w:t>escalabilidade</w:t>
      </w:r>
      <w:proofErr w:type="spellEnd"/>
      <w:r w:rsidRPr="00A113ED">
        <w:rPr>
          <w:lang w:val="pt-BR"/>
        </w:rPr>
        <w:t xml:space="preserve"> do grafo.</w:t>
      </w:r>
    </w:p>
    <w:p w:rsidR="00A113ED" w:rsidRDefault="00A113ED" w:rsidP="00A113ED">
      <w:pPr>
        <w:pStyle w:val="ListParagraph"/>
        <w:numPr>
          <w:ilvl w:val="0"/>
          <w:numId w:val="1"/>
        </w:numPr>
        <w:jc w:val="both"/>
        <w:rPr>
          <w:lang w:val="pt-BR"/>
        </w:rPr>
      </w:pPr>
      <w:r w:rsidRPr="00A113ED">
        <w:rPr>
          <w:lang w:val="pt-BR"/>
        </w:rPr>
        <w:t>Desenvolver regras de inferências para auxiliar no processo de analise.</w:t>
      </w:r>
    </w:p>
    <w:p w:rsidR="006208E5" w:rsidRDefault="004519A8" w:rsidP="00A113ED">
      <w:pPr>
        <w:pStyle w:val="ListParagraph"/>
        <w:numPr>
          <w:ilvl w:val="0"/>
          <w:numId w:val="1"/>
        </w:numPr>
        <w:jc w:val="both"/>
        <w:rPr>
          <w:ins w:id="13" w:author="Kohwalter" w:date="2013-05-27T16:43:00Z"/>
          <w:lang w:val="pt-BR"/>
        </w:rPr>
      </w:pPr>
      <w:ins w:id="14" w:author="Kohwalter" w:date="2013-05-27T16:43:00Z">
        <w:r>
          <w:rPr>
            <w:lang w:val="pt-BR"/>
          </w:rPr>
          <w:t>Identifica</w:t>
        </w:r>
      </w:ins>
      <w:ins w:id="15" w:author="Kohwalter" w:date="2013-05-27T18:42:00Z">
        <w:r>
          <w:rPr>
            <w:lang w:val="pt-BR"/>
          </w:rPr>
          <w:t>r</w:t>
        </w:r>
      </w:ins>
      <w:ins w:id="16" w:author="Kohwalter" w:date="2013-05-27T16:43:00Z">
        <w:r w:rsidR="006208E5">
          <w:rPr>
            <w:lang w:val="pt-BR"/>
          </w:rPr>
          <w:t xml:space="preserve"> de padrões no grafo de proveniência que indiquem possíveis problemas na concepção do jogo ou na execução do mesmo.</w:t>
        </w:r>
      </w:ins>
    </w:p>
    <w:p w:rsidR="004C0499" w:rsidRDefault="004C0499" w:rsidP="004C0499">
      <w:pPr>
        <w:pStyle w:val="ListParagraph"/>
        <w:numPr>
          <w:ilvl w:val="0"/>
          <w:numId w:val="1"/>
        </w:numPr>
        <w:jc w:val="both"/>
        <w:rPr>
          <w:ins w:id="17" w:author="Kohwalter" w:date="2013-05-27T16:43:00Z"/>
          <w:lang w:val="pt-BR"/>
        </w:rPr>
      </w:pPr>
      <w:ins w:id="18" w:author="Kohwalter" w:date="2013-05-27T16:43:00Z">
        <w:r>
          <w:rPr>
            <w:lang w:val="pt-BR"/>
          </w:rPr>
          <w:t>Explorar mecanismos de mineração de dados para identificar padrões no grafo.</w:t>
        </w:r>
      </w:ins>
    </w:p>
    <w:p w:rsidR="00215278" w:rsidRDefault="00215278" w:rsidP="00A113ED">
      <w:pPr>
        <w:pStyle w:val="ListParagraph"/>
        <w:numPr>
          <w:ilvl w:val="0"/>
          <w:numId w:val="1"/>
        </w:numPr>
        <w:jc w:val="both"/>
        <w:rPr>
          <w:lang w:val="pt-BR"/>
        </w:rPr>
      </w:pPr>
      <w:r>
        <w:rPr>
          <w:lang w:val="pt-BR"/>
        </w:rPr>
        <w:lastRenderedPageBreak/>
        <w:t>Trabalhar em mecanismos de visualização de grafos.</w:t>
      </w:r>
    </w:p>
    <w:p w:rsidR="00A113ED" w:rsidRPr="003F3C36" w:rsidRDefault="00A113ED" w:rsidP="00F123A6">
      <w:pPr>
        <w:pStyle w:val="ListParagraph"/>
        <w:numPr>
          <w:ilvl w:val="0"/>
          <w:numId w:val="1"/>
        </w:numPr>
        <w:jc w:val="both"/>
        <w:rPr>
          <w:lang w:val="pt-BR"/>
        </w:rPr>
      </w:pPr>
      <w:r>
        <w:rPr>
          <w:lang w:val="pt-BR"/>
        </w:rPr>
        <w:t xml:space="preserve">Contribuir com uma referencia pratica e teórica para os desenvolvedores de jogos e para trabalhos futuros relacionados a essa área e em </w:t>
      </w:r>
      <w:proofErr w:type="spellStart"/>
      <w:r>
        <w:rPr>
          <w:lang w:val="pt-BR"/>
        </w:rPr>
        <w:t>storytelling</w:t>
      </w:r>
      <w:proofErr w:type="spellEnd"/>
      <w:r>
        <w:rPr>
          <w:lang w:val="pt-BR"/>
        </w:rPr>
        <w:t>.</w:t>
      </w:r>
    </w:p>
    <w:p w:rsidR="002A2F3A" w:rsidRPr="0043067A" w:rsidRDefault="002A2F3A" w:rsidP="002A2F3A">
      <w:pPr>
        <w:pStyle w:val="Heading1"/>
        <w:rPr>
          <w:lang w:val="pt-BR"/>
        </w:rPr>
      </w:pPr>
      <w:r w:rsidRPr="0043067A">
        <w:rPr>
          <w:lang w:val="pt-BR"/>
        </w:rPr>
        <w:t>Metodologia</w:t>
      </w:r>
    </w:p>
    <w:p w:rsidR="008C63A6" w:rsidRDefault="00C54504" w:rsidP="00255A8F">
      <w:pPr>
        <w:jc w:val="both"/>
        <w:rPr>
          <w:lang w:val="pt-BR"/>
        </w:rPr>
      </w:pPr>
      <w:r>
        <w:rPr>
          <w:lang w:val="pt-BR"/>
        </w:rPr>
        <w:t>O trabalho que será desenvolvido é uma continuação do trabalho realizado no mestrado</w:t>
      </w:r>
      <w:r w:rsidR="000E0314">
        <w:rPr>
          <w:lang w:val="pt-BR"/>
        </w:rPr>
        <w:t>, que foi aplicar conceitos de proveniência em jogos a fim de prover uma analise de sessões de jogos</w:t>
      </w:r>
      <w:r>
        <w:rPr>
          <w:lang w:val="pt-BR"/>
        </w:rPr>
        <w:t>.</w:t>
      </w:r>
      <w:r w:rsidR="006703CA">
        <w:rPr>
          <w:lang w:val="pt-BR"/>
        </w:rPr>
        <w:t xml:space="preserve"> Primeiramente será feito um estudo sobre o estado da arte em relação à análise de jogos para detecção de problemas de </w:t>
      </w:r>
      <w:proofErr w:type="spellStart"/>
      <w:r w:rsidR="006703CA">
        <w:rPr>
          <w:lang w:val="pt-BR"/>
        </w:rPr>
        <w:t>gameplay</w:t>
      </w:r>
      <w:proofErr w:type="spellEnd"/>
      <w:r w:rsidR="006703CA">
        <w:rPr>
          <w:lang w:val="pt-BR"/>
        </w:rPr>
        <w:t xml:space="preserve">. Em seguida, um desenvolvimento preliminar da proposta, identificando pontos de interesse que possam ser abordados durante o estudo. </w:t>
      </w:r>
    </w:p>
    <w:p w:rsidR="001B416E" w:rsidRPr="001B416E" w:rsidRDefault="001B416E" w:rsidP="00255A8F">
      <w:pPr>
        <w:jc w:val="both"/>
        <w:rPr>
          <w:ins w:id="19" w:author="Kohwalter" w:date="2013-05-27T16:55:00Z"/>
          <w:color w:val="C00000"/>
          <w:lang w:val="pt-BR"/>
        </w:rPr>
      </w:pPr>
      <w:ins w:id="20" w:author="Kohwalter" w:date="2013-05-27T16:55:00Z">
        <w:r>
          <w:rPr>
            <w:lang w:val="pt-BR"/>
          </w:rPr>
          <w:t xml:space="preserve">Após identificar pontos de interesse, começarei o desenvolvimento utilizando a abordagem de </w:t>
        </w:r>
        <w:proofErr w:type="spellStart"/>
        <w:r>
          <w:rPr>
            <w:lang w:val="pt-BR"/>
          </w:rPr>
          <w:t>prototipação</w:t>
        </w:r>
        <w:proofErr w:type="spellEnd"/>
        <w:r>
          <w:rPr>
            <w:lang w:val="pt-BR"/>
          </w:rPr>
          <w:t>. Junto ao desenvolvimento, será escrito o exame de qualificação e a preparação para a defesa do exame. Depois do exame, corrigirei e abordarei os pontos levantados durante a defesa do exame e prosseguirei com o desenvolvimento realizando testes e experimentos. Por fim, escreverei a tese e prepararei os materiais necessários para a defesa. Durante o doutorado, também serão escritos artigos para registrar o progresso da pesquisa.</w:t>
        </w:r>
        <w:r w:rsidRPr="00F27402">
          <w:rPr>
            <w:lang w:val="pt-BR"/>
          </w:rPr>
          <w:t xml:space="preserve"> Abaixo segue o cronograma inicial previsto para o doutorado.</w:t>
        </w:r>
      </w:ins>
    </w:p>
    <w:p w:rsidR="00255A8F" w:rsidRDefault="00255A8F" w:rsidP="00255A8F">
      <w:pPr>
        <w:pStyle w:val="Heading2"/>
        <w:jc w:val="center"/>
        <w:rPr>
          <w:lang w:val="pt-BR"/>
        </w:rPr>
      </w:pPr>
      <w:r>
        <w:rPr>
          <w:lang w:val="pt-BR"/>
        </w:rPr>
        <w:t>Cronograma</w:t>
      </w:r>
    </w:p>
    <w:tbl>
      <w:tblPr>
        <w:tblStyle w:val="MediumGrid3-Accent1"/>
        <w:tblW w:w="0" w:type="auto"/>
        <w:tblLook w:val="04A0"/>
      </w:tblPr>
      <w:tblGrid>
        <w:gridCol w:w="1378"/>
        <w:gridCol w:w="304"/>
        <w:gridCol w:w="391"/>
        <w:gridCol w:w="392"/>
        <w:gridCol w:w="305"/>
        <w:gridCol w:w="305"/>
        <w:gridCol w:w="305"/>
        <w:gridCol w:w="305"/>
        <w:gridCol w:w="392"/>
        <w:gridCol w:w="392"/>
        <w:gridCol w:w="305"/>
        <w:gridCol w:w="304"/>
        <w:gridCol w:w="304"/>
        <w:gridCol w:w="304"/>
        <w:gridCol w:w="390"/>
        <w:gridCol w:w="390"/>
        <w:gridCol w:w="304"/>
        <w:gridCol w:w="304"/>
        <w:gridCol w:w="304"/>
        <w:gridCol w:w="304"/>
        <w:gridCol w:w="379"/>
        <w:gridCol w:w="379"/>
        <w:gridCol w:w="298"/>
        <w:gridCol w:w="298"/>
        <w:gridCol w:w="298"/>
      </w:tblGrid>
      <w:tr w:rsidR="00255A8F" w:rsidRPr="006208E5" w:rsidTr="006E2277">
        <w:trPr>
          <w:cnfStyle w:val="100000000000"/>
        </w:trPr>
        <w:tc>
          <w:tcPr>
            <w:cnfStyle w:val="001000000000"/>
            <w:tcW w:w="1378" w:type="dxa"/>
          </w:tcPr>
          <w:p w:rsidR="00255A8F" w:rsidRPr="006208E5" w:rsidRDefault="00255A8F" w:rsidP="006E2277">
            <w:pPr>
              <w:rPr>
                <w:sz w:val="16"/>
                <w:lang w:val="pt-BR"/>
              </w:rPr>
            </w:pPr>
            <w:r w:rsidRPr="006208E5">
              <w:rPr>
                <w:sz w:val="14"/>
                <w:lang w:val="pt-BR"/>
              </w:rPr>
              <w:t>2013-2016: Mês*</w:t>
            </w:r>
          </w:p>
        </w:tc>
        <w:tc>
          <w:tcPr>
            <w:tcW w:w="304" w:type="dxa"/>
          </w:tcPr>
          <w:p w:rsidR="00255A8F" w:rsidRPr="006208E5" w:rsidRDefault="00255A8F" w:rsidP="006E2277">
            <w:pPr>
              <w:cnfStyle w:val="100000000000"/>
              <w:rPr>
                <w:color w:val="0D0D0D" w:themeColor="text1" w:themeTint="F2"/>
                <w:sz w:val="16"/>
                <w:lang w:val="pt-BR"/>
              </w:rPr>
            </w:pPr>
            <w:proofErr w:type="gramStart"/>
            <w:r w:rsidRPr="006208E5">
              <w:rPr>
                <w:color w:val="0D0D0D" w:themeColor="text1" w:themeTint="F2"/>
                <w:sz w:val="16"/>
                <w:lang w:val="pt-BR"/>
              </w:rPr>
              <w:t>8</w:t>
            </w:r>
            <w:proofErr w:type="gramEnd"/>
          </w:p>
        </w:tc>
        <w:tc>
          <w:tcPr>
            <w:tcW w:w="391" w:type="dxa"/>
          </w:tcPr>
          <w:p w:rsidR="00255A8F" w:rsidRPr="006208E5" w:rsidRDefault="00255A8F" w:rsidP="006E2277">
            <w:pPr>
              <w:cnfStyle w:val="100000000000"/>
              <w:rPr>
                <w:color w:val="0D0D0D" w:themeColor="text1" w:themeTint="F2"/>
                <w:sz w:val="16"/>
                <w:lang w:val="pt-BR"/>
              </w:rPr>
            </w:pPr>
            <w:r w:rsidRPr="006208E5">
              <w:rPr>
                <w:color w:val="0D0D0D" w:themeColor="text1" w:themeTint="F2"/>
                <w:sz w:val="16"/>
                <w:lang w:val="pt-BR"/>
              </w:rPr>
              <w:t>10</w:t>
            </w:r>
          </w:p>
        </w:tc>
        <w:tc>
          <w:tcPr>
            <w:tcW w:w="392" w:type="dxa"/>
          </w:tcPr>
          <w:p w:rsidR="00255A8F" w:rsidRPr="006208E5" w:rsidRDefault="00255A8F" w:rsidP="006E2277">
            <w:pPr>
              <w:cnfStyle w:val="100000000000"/>
              <w:rPr>
                <w:color w:val="0D0D0D" w:themeColor="text1" w:themeTint="F2"/>
                <w:sz w:val="16"/>
                <w:lang w:val="pt-BR"/>
              </w:rPr>
            </w:pPr>
            <w:r w:rsidRPr="006208E5">
              <w:rPr>
                <w:color w:val="0D0D0D" w:themeColor="text1" w:themeTint="F2"/>
                <w:sz w:val="16"/>
                <w:lang w:val="pt-BR"/>
              </w:rPr>
              <w:t>12</w:t>
            </w:r>
          </w:p>
        </w:tc>
        <w:tc>
          <w:tcPr>
            <w:tcW w:w="305" w:type="dxa"/>
          </w:tcPr>
          <w:p w:rsidR="00255A8F" w:rsidRPr="006208E5" w:rsidRDefault="00255A8F" w:rsidP="006E2277">
            <w:pPr>
              <w:cnfStyle w:val="100000000000"/>
              <w:rPr>
                <w:color w:val="0D0D0D" w:themeColor="text1" w:themeTint="F2"/>
                <w:sz w:val="16"/>
                <w:lang w:val="pt-BR"/>
              </w:rPr>
            </w:pPr>
            <w:proofErr w:type="gramStart"/>
            <w:r w:rsidRPr="006208E5">
              <w:rPr>
                <w:color w:val="0D0D0D" w:themeColor="text1" w:themeTint="F2"/>
                <w:sz w:val="16"/>
                <w:lang w:val="pt-BR"/>
              </w:rPr>
              <w:t>2</w:t>
            </w:r>
            <w:proofErr w:type="gramEnd"/>
          </w:p>
        </w:tc>
        <w:tc>
          <w:tcPr>
            <w:tcW w:w="305" w:type="dxa"/>
          </w:tcPr>
          <w:p w:rsidR="00255A8F" w:rsidRPr="006208E5" w:rsidRDefault="00255A8F" w:rsidP="006E2277">
            <w:pPr>
              <w:cnfStyle w:val="100000000000"/>
              <w:rPr>
                <w:color w:val="0D0D0D" w:themeColor="text1" w:themeTint="F2"/>
                <w:sz w:val="16"/>
                <w:lang w:val="pt-BR"/>
              </w:rPr>
            </w:pPr>
            <w:proofErr w:type="gramStart"/>
            <w:r w:rsidRPr="006208E5">
              <w:rPr>
                <w:color w:val="0D0D0D" w:themeColor="text1" w:themeTint="F2"/>
                <w:sz w:val="16"/>
                <w:lang w:val="pt-BR"/>
              </w:rPr>
              <w:t>4</w:t>
            </w:r>
            <w:proofErr w:type="gramEnd"/>
          </w:p>
        </w:tc>
        <w:tc>
          <w:tcPr>
            <w:tcW w:w="305" w:type="dxa"/>
          </w:tcPr>
          <w:p w:rsidR="00255A8F" w:rsidRPr="006208E5" w:rsidRDefault="00255A8F" w:rsidP="006E2277">
            <w:pPr>
              <w:cnfStyle w:val="100000000000"/>
              <w:rPr>
                <w:color w:val="0D0D0D" w:themeColor="text1" w:themeTint="F2"/>
                <w:sz w:val="16"/>
                <w:lang w:val="pt-BR"/>
              </w:rPr>
            </w:pPr>
            <w:proofErr w:type="gramStart"/>
            <w:r w:rsidRPr="006208E5">
              <w:rPr>
                <w:color w:val="0D0D0D" w:themeColor="text1" w:themeTint="F2"/>
                <w:sz w:val="16"/>
                <w:lang w:val="pt-BR"/>
              </w:rPr>
              <w:t>6</w:t>
            </w:r>
            <w:proofErr w:type="gramEnd"/>
          </w:p>
        </w:tc>
        <w:tc>
          <w:tcPr>
            <w:tcW w:w="305" w:type="dxa"/>
          </w:tcPr>
          <w:p w:rsidR="00255A8F" w:rsidRPr="006208E5" w:rsidRDefault="00255A8F" w:rsidP="006E2277">
            <w:pPr>
              <w:cnfStyle w:val="100000000000"/>
              <w:rPr>
                <w:sz w:val="16"/>
                <w:lang w:val="pt-BR"/>
              </w:rPr>
            </w:pPr>
            <w:proofErr w:type="gramStart"/>
            <w:r w:rsidRPr="006208E5">
              <w:rPr>
                <w:sz w:val="16"/>
                <w:lang w:val="pt-BR"/>
              </w:rPr>
              <w:t>8</w:t>
            </w:r>
            <w:proofErr w:type="gramEnd"/>
          </w:p>
        </w:tc>
        <w:tc>
          <w:tcPr>
            <w:tcW w:w="392" w:type="dxa"/>
          </w:tcPr>
          <w:p w:rsidR="00255A8F" w:rsidRPr="006208E5" w:rsidRDefault="00255A8F" w:rsidP="006E2277">
            <w:pPr>
              <w:cnfStyle w:val="100000000000"/>
              <w:rPr>
                <w:sz w:val="16"/>
                <w:lang w:val="pt-BR"/>
              </w:rPr>
            </w:pPr>
            <w:r w:rsidRPr="006208E5">
              <w:rPr>
                <w:sz w:val="16"/>
                <w:lang w:val="pt-BR"/>
              </w:rPr>
              <w:t>10</w:t>
            </w:r>
          </w:p>
        </w:tc>
        <w:tc>
          <w:tcPr>
            <w:tcW w:w="392" w:type="dxa"/>
          </w:tcPr>
          <w:p w:rsidR="00255A8F" w:rsidRPr="006208E5" w:rsidRDefault="00255A8F" w:rsidP="006E2277">
            <w:pPr>
              <w:cnfStyle w:val="100000000000"/>
              <w:rPr>
                <w:sz w:val="16"/>
                <w:lang w:val="pt-BR"/>
              </w:rPr>
            </w:pPr>
            <w:r w:rsidRPr="006208E5">
              <w:rPr>
                <w:sz w:val="16"/>
                <w:lang w:val="pt-BR"/>
              </w:rPr>
              <w:t>12</w:t>
            </w:r>
          </w:p>
        </w:tc>
        <w:tc>
          <w:tcPr>
            <w:tcW w:w="305" w:type="dxa"/>
          </w:tcPr>
          <w:p w:rsidR="00255A8F" w:rsidRPr="006208E5" w:rsidRDefault="00255A8F" w:rsidP="006E2277">
            <w:pPr>
              <w:cnfStyle w:val="100000000000"/>
              <w:rPr>
                <w:sz w:val="16"/>
                <w:lang w:val="pt-BR"/>
              </w:rPr>
            </w:pPr>
            <w:proofErr w:type="gramStart"/>
            <w:r w:rsidRPr="006208E5">
              <w:rPr>
                <w:sz w:val="16"/>
                <w:lang w:val="pt-BR"/>
              </w:rPr>
              <w:t>2</w:t>
            </w:r>
            <w:proofErr w:type="gramEnd"/>
          </w:p>
        </w:tc>
        <w:tc>
          <w:tcPr>
            <w:tcW w:w="304" w:type="dxa"/>
          </w:tcPr>
          <w:p w:rsidR="00255A8F" w:rsidRPr="006208E5" w:rsidRDefault="00255A8F" w:rsidP="006E2277">
            <w:pPr>
              <w:cnfStyle w:val="100000000000"/>
              <w:rPr>
                <w:sz w:val="16"/>
                <w:lang w:val="pt-BR"/>
              </w:rPr>
            </w:pPr>
            <w:proofErr w:type="gramStart"/>
            <w:r w:rsidRPr="006208E5">
              <w:rPr>
                <w:sz w:val="16"/>
                <w:lang w:val="pt-BR"/>
              </w:rPr>
              <w:t>4</w:t>
            </w:r>
            <w:proofErr w:type="gramEnd"/>
          </w:p>
        </w:tc>
        <w:tc>
          <w:tcPr>
            <w:tcW w:w="304" w:type="dxa"/>
          </w:tcPr>
          <w:p w:rsidR="00255A8F" w:rsidRPr="006208E5" w:rsidRDefault="00255A8F" w:rsidP="006E2277">
            <w:pPr>
              <w:cnfStyle w:val="100000000000"/>
              <w:rPr>
                <w:sz w:val="16"/>
                <w:lang w:val="pt-BR"/>
              </w:rPr>
            </w:pPr>
            <w:proofErr w:type="gramStart"/>
            <w:r w:rsidRPr="006208E5">
              <w:rPr>
                <w:sz w:val="16"/>
                <w:lang w:val="pt-BR"/>
              </w:rPr>
              <w:t>6</w:t>
            </w:r>
            <w:proofErr w:type="gramEnd"/>
          </w:p>
        </w:tc>
        <w:tc>
          <w:tcPr>
            <w:tcW w:w="304" w:type="dxa"/>
          </w:tcPr>
          <w:p w:rsidR="00255A8F" w:rsidRPr="006208E5" w:rsidRDefault="00255A8F" w:rsidP="006E2277">
            <w:pPr>
              <w:cnfStyle w:val="100000000000"/>
              <w:rPr>
                <w:color w:val="0D0D0D" w:themeColor="text1" w:themeTint="F2"/>
                <w:sz w:val="16"/>
                <w:lang w:val="pt-BR"/>
              </w:rPr>
            </w:pPr>
            <w:proofErr w:type="gramStart"/>
            <w:r w:rsidRPr="006208E5">
              <w:rPr>
                <w:color w:val="0D0D0D" w:themeColor="text1" w:themeTint="F2"/>
                <w:sz w:val="16"/>
                <w:lang w:val="pt-BR"/>
              </w:rPr>
              <w:t>8</w:t>
            </w:r>
            <w:proofErr w:type="gramEnd"/>
          </w:p>
        </w:tc>
        <w:tc>
          <w:tcPr>
            <w:tcW w:w="390" w:type="dxa"/>
          </w:tcPr>
          <w:p w:rsidR="00255A8F" w:rsidRPr="006208E5" w:rsidRDefault="00255A8F" w:rsidP="006E2277">
            <w:pPr>
              <w:cnfStyle w:val="100000000000"/>
              <w:rPr>
                <w:color w:val="0D0D0D" w:themeColor="text1" w:themeTint="F2"/>
                <w:sz w:val="16"/>
                <w:lang w:val="pt-BR"/>
              </w:rPr>
            </w:pPr>
            <w:r w:rsidRPr="006208E5">
              <w:rPr>
                <w:color w:val="0D0D0D" w:themeColor="text1" w:themeTint="F2"/>
                <w:sz w:val="16"/>
                <w:lang w:val="pt-BR"/>
              </w:rPr>
              <w:t>10</w:t>
            </w:r>
          </w:p>
        </w:tc>
        <w:tc>
          <w:tcPr>
            <w:tcW w:w="390" w:type="dxa"/>
          </w:tcPr>
          <w:p w:rsidR="00255A8F" w:rsidRPr="006208E5" w:rsidRDefault="00255A8F" w:rsidP="006E2277">
            <w:pPr>
              <w:cnfStyle w:val="100000000000"/>
              <w:rPr>
                <w:color w:val="0D0D0D" w:themeColor="text1" w:themeTint="F2"/>
                <w:sz w:val="16"/>
                <w:lang w:val="pt-BR"/>
              </w:rPr>
            </w:pPr>
            <w:r w:rsidRPr="006208E5">
              <w:rPr>
                <w:color w:val="0D0D0D" w:themeColor="text1" w:themeTint="F2"/>
                <w:sz w:val="16"/>
                <w:lang w:val="pt-BR"/>
              </w:rPr>
              <w:t>12</w:t>
            </w:r>
          </w:p>
        </w:tc>
        <w:tc>
          <w:tcPr>
            <w:tcW w:w="304" w:type="dxa"/>
          </w:tcPr>
          <w:p w:rsidR="00255A8F" w:rsidRPr="006208E5" w:rsidRDefault="00255A8F" w:rsidP="006E2277">
            <w:pPr>
              <w:cnfStyle w:val="100000000000"/>
              <w:rPr>
                <w:color w:val="0D0D0D" w:themeColor="text1" w:themeTint="F2"/>
                <w:sz w:val="16"/>
                <w:lang w:val="pt-BR"/>
              </w:rPr>
            </w:pPr>
            <w:proofErr w:type="gramStart"/>
            <w:r w:rsidRPr="006208E5">
              <w:rPr>
                <w:color w:val="0D0D0D" w:themeColor="text1" w:themeTint="F2"/>
                <w:sz w:val="16"/>
                <w:lang w:val="pt-BR"/>
              </w:rPr>
              <w:t>2</w:t>
            </w:r>
            <w:proofErr w:type="gramEnd"/>
          </w:p>
        </w:tc>
        <w:tc>
          <w:tcPr>
            <w:tcW w:w="304" w:type="dxa"/>
          </w:tcPr>
          <w:p w:rsidR="00255A8F" w:rsidRPr="006208E5" w:rsidRDefault="00255A8F" w:rsidP="006E2277">
            <w:pPr>
              <w:cnfStyle w:val="100000000000"/>
              <w:rPr>
                <w:color w:val="0D0D0D" w:themeColor="text1" w:themeTint="F2"/>
                <w:sz w:val="16"/>
                <w:lang w:val="pt-BR"/>
              </w:rPr>
            </w:pPr>
            <w:proofErr w:type="gramStart"/>
            <w:r w:rsidRPr="006208E5">
              <w:rPr>
                <w:color w:val="0D0D0D" w:themeColor="text1" w:themeTint="F2"/>
                <w:sz w:val="16"/>
                <w:lang w:val="pt-BR"/>
              </w:rPr>
              <w:t>4</w:t>
            </w:r>
            <w:proofErr w:type="gramEnd"/>
          </w:p>
        </w:tc>
        <w:tc>
          <w:tcPr>
            <w:tcW w:w="304" w:type="dxa"/>
          </w:tcPr>
          <w:p w:rsidR="00255A8F" w:rsidRPr="006208E5" w:rsidRDefault="00255A8F" w:rsidP="006E2277">
            <w:pPr>
              <w:cnfStyle w:val="100000000000"/>
              <w:rPr>
                <w:color w:val="0D0D0D" w:themeColor="text1" w:themeTint="F2"/>
                <w:sz w:val="16"/>
                <w:lang w:val="pt-BR"/>
              </w:rPr>
            </w:pPr>
            <w:proofErr w:type="gramStart"/>
            <w:r w:rsidRPr="006208E5">
              <w:rPr>
                <w:color w:val="0D0D0D" w:themeColor="text1" w:themeTint="F2"/>
                <w:sz w:val="16"/>
                <w:lang w:val="pt-BR"/>
              </w:rPr>
              <w:t>6</w:t>
            </w:r>
            <w:proofErr w:type="gramEnd"/>
          </w:p>
        </w:tc>
        <w:tc>
          <w:tcPr>
            <w:tcW w:w="304" w:type="dxa"/>
          </w:tcPr>
          <w:p w:rsidR="00255A8F" w:rsidRPr="006208E5" w:rsidRDefault="00255A8F" w:rsidP="006E2277">
            <w:pPr>
              <w:cnfStyle w:val="100000000000"/>
              <w:rPr>
                <w:color w:val="EEECE1" w:themeColor="background2"/>
                <w:sz w:val="16"/>
                <w:lang w:val="pt-BR"/>
              </w:rPr>
            </w:pPr>
            <w:proofErr w:type="gramStart"/>
            <w:r w:rsidRPr="006208E5">
              <w:rPr>
                <w:color w:val="EEECE1" w:themeColor="background2"/>
                <w:sz w:val="16"/>
                <w:lang w:val="pt-BR"/>
              </w:rPr>
              <w:t>8</w:t>
            </w:r>
            <w:proofErr w:type="gramEnd"/>
          </w:p>
        </w:tc>
        <w:tc>
          <w:tcPr>
            <w:tcW w:w="379" w:type="dxa"/>
          </w:tcPr>
          <w:p w:rsidR="00255A8F" w:rsidRPr="006208E5" w:rsidRDefault="00255A8F" w:rsidP="006E2277">
            <w:pPr>
              <w:cnfStyle w:val="100000000000"/>
              <w:rPr>
                <w:color w:val="EEECE1" w:themeColor="background2"/>
                <w:sz w:val="16"/>
                <w:lang w:val="pt-BR"/>
              </w:rPr>
            </w:pPr>
            <w:r w:rsidRPr="006208E5">
              <w:rPr>
                <w:color w:val="EEECE1" w:themeColor="background2"/>
                <w:sz w:val="16"/>
                <w:lang w:val="pt-BR"/>
              </w:rPr>
              <w:t>10</w:t>
            </w:r>
          </w:p>
        </w:tc>
        <w:tc>
          <w:tcPr>
            <w:tcW w:w="379" w:type="dxa"/>
          </w:tcPr>
          <w:p w:rsidR="00255A8F" w:rsidRPr="006208E5" w:rsidRDefault="00255A8F" w:rsidP="006E2277">
            <w:pPr>
              <w:cnfStyle w:val="100000000000"/>
              <w:rPr>
                <w:color w:val="EEECE1" w:themeColor="background2"/>
                <w:sz w:val="16"/>
                <w:lang w:val="pt-BR"/>
              </w:rPr>
            </w:pPr>
            <w:r w:rsidRPr="006208E5">
              <w:rPr>
                <w:color w:val="EEECE1" w:themeColor="background2"/>
                <w:sz w:val="16"/>
                <w:lang w:val="pt-BR"/>
              </w:rPr>
              <w:t>12</w:t>
            </w:r>
          </w:p>
        </w:tc>
        <w:tc>
          <w:tcPr>
            <w:tcW w:w="298" w:type="dxa"/>
          </w:tcPr>
          <w:p w:rsidR="00255A8F" w:rsidRPr="006208E5" w:rsidRDefault="00255A8F" w:rsidP="006E2277">
            <w:pPr>
              <w:cnfStyle w:val="100000000000"/>
              <w:rPr>
                <w:color w:val="EEECE1" w:themeColor="background2"/>
                <w:sz w:val="16"/>
                <w:lang w:val="pt-BR"/>
              </w:rPr>
            </w:pPr>
            <w:proofErr w:type="gramStart"/>
            <w:r w:rsidRPr="006208E5">
              <w:rPr>
                <w:color w:val="EEECE1" w:themeColor="background2"/>
                <w:sz w:val="16"/>
                <w:lang w:val="pt-BR"/>
              </w:rPr>
              <w:t>2</w:t>
            </w:r>
            <w:proofErr w:type="gramEnd"/>
          </w:p>
        </w:tc>
        <w:tc>
          <w:tcPr>
            <w:tcW w:w="298" w:type="dxa"/>
          </w:tcPr>
          <w:p w:rsidR="00255A8F" w:rsidRPr="006208E5" w:rsidRDefault="00255A8F" w:rsidP="006E2277">
            <w:pPr>
              <w:cnfStyle w:val="100000000000"/>
              <w:rPr>
                <w:color w:val="EEECE1" w:themeColor="background2"/>
                <w:sz w:val="16"/>
                <w:lang w:val="pt-BR"/>
              </w:rPr>
            </w:pPr>
            <w:proofErr w:type="gramStart"/>
            <w:r w:rsidRPr="006208E5">
              <w:rPr>
                <w:color w:val="EEECE1" w:themeColor="background2"/>
                <w:sz w:val="16"/>
                <w:lang w:val="pt-BR"/>
              </w:rPr>
              <w:t>4</w:t>
            </w:r>
            <w:proofErr w:type="gramEnd"/>
          </w:p>
        </w:tc>
        <w:tc>
          <w:tcPr>
            <w:tcW w:w="298" w:type="dxa"/>
          </w:tcPr>
          <w:p w:rsidR="00255A8F" w:rsidRPr="006208E5" w:rsidRDefault="00255A8F" w:rsidP="006E2277">
            <w:pPr>
              <w:cnfStyle w:val="100000000000"/>
              <w:rPr>
                <w:color w:val="EEECE1" w:themeColor="background2"/>
                <w:sz w:val="16"/>
                <w:lang w:val="pt-BR"/>
              </w:rPr>
            </w:pPr>
            <w:proofErr w:type="gramStart"/>
            <w:r w:rsidRPr="006208E5">
              <w:rPr>
                <w:color w:val="EEECE1" w:themeColor="background2"/>
                <w:sz w:val="16"/>
                <w:lang w:val="pt-BR"/>
              </w:rPr>
              <w:t>6</w:t>
            </w:r>
            <w:proofErr w:type="gramEnd"/>
          </w:p>
        </w:tc>
      </w:tr>
      <w:tr w:rsidR="00255A8F" w:rsidTr="006E2277">
        <w:trPr>
          <w:cnfStyle w:val="000000100000"/>
        </w:trPr>
        <w:tc>
          <w:tcPr>
            <w:cnfStyle w:val="001000000000"/>
            <w:tcW w:w="1378" w:type="dxa"/>
          </w:tcPr>
          <w:p w:rsidR="00255A8F" w:rsidRPr="006208E5" w:rsidRDefault="00255A8F" w:rsidP="006E2277">
            <w:pPr>
              <w:rPr>
                <w:sz w:val="16"/>
                <w:lang w:val="pt-BR"/>
              </w:rPr>
            </w:pPr>
            <w:r w:rsidRPr="006208E5">
              <w:rPr>
                <w:sz w:val="16"/>
                <w:lang w:val="pt-BR"/>
              </w:rPr>
              <w:t xml:space="preserve">Revisão </w:t>
            </w:r>
            <w:proofErr w:type="spellStart"/>
            <w:r w:rsidRPr="006208E5">
              <w:rPr>
                <w:sz w:val="16"/>
                <w:lang w:val="pt-BR"/>
              </w:rPr>
              <w:t>Bib</w:t>
            </w:r>
            <w:proofErr w:type="spellEnd"/>
            <w:r w:rsidRPr="006208E5">
              <w:rPr>
                <w:sz w:val="16"/>
                <w:lang w:val="pt-BR"/>
              </w:rPr>
              <w:t>.</w:t>
            </w:r>
          </w:p>
        </w:tc>
        <w:tc>
          <w:tcPr>
            <w:tcW w:w="304" w:type="dxa"/>
          </w:tcPr>
          <w:p w:rsidR="00255A8F" w:rsidRPr="006208E5" w:rsidRDefault="00767C59" w:rsidP="006E2277">
            <w:pPr>
              <w:cnfStyle w:val="000000100000"/>
              <w:rPr>
                <w:sz w:val="16"/>
                <w:lang w:val="pt-BR"/>
              </w:rPr>
            </w:pPr>
            <w:r>
              <w:rPr>
                <w:noProof/>
                <w:sz w:val="16"/>
              </w:rPr>
              <w:pict>
                <v:rect id="_x0000_s1041" style="position:absolute;margin-left:-5.55pt;margin-top:.85pt;width:34.35pt;height:7.5pt;z-index:251660288;mso-position-horizontal-relative:text;mso-position-vertical-relative:text" fillcolor="#95b3d7 [1940]" strokecolor="#4f81bd [3204]" strokeweight="1pt">
                  <v:fill color2="#4f81bd [3204]" focus="50%" type="gradient"/>
                  <v:shadow on="t" type="perspective" color="#243f60 [1604]" offset="1pt" offset2="-3pt"/>
                </v:rect>
              </w:pict>
            </w:r>
          </w:p>
        </w:tc>
        <w:tc>
          <w:tcPr>
            <w:tcW w:w="391" w:type="dxa"/>
          </w:tcPr>
          <w:p w:rsidR="00255A8F" w:rsidRPr="006208E5" w:rsidRDefault="00255A8F" w:rsidP="006E2277">
            <w:pPr>
              <w:cnfStyle w:val="000000100000"/>
              <w:rPr>
                <w:sz w:val="16"/>
                <w:lang w:val="pt-BR"/>
              </w:rPr>
            </w:pPr>
          </w:p>
        </w:tc>
        <w:tc>
          <w:tcPr>
            <w:tcW w:w="392"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92" w:type="dxa"/>
          </w:tcPr>
          <w:p w:rsidR="00255A8F" w:rsidRPr="006208E5" w:rsidRDefault="00255A8F" w:rsidP="006E2277">
            <w:pPr>
              <w:cnfStyle w:val="000000100000"/>
              <w:rPr>
                <w:sz w:val="16"/>
                <w:lang w:val="pt-BR"/>
              </w:rPr>
            </w:pPr>
          </w:p>
        </w:tc>
        <w:tc>
          <w:tcPr>
            <w:tcW w:w="392"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90" w:type="dxa"/>
          </w:tcPr>
          <w:p w:rsidR="00255A8F" w:rsidRPr="006208E5" w:rsidRDefault="00255A8F" w:rsidP="006E2277">
            <w:pPr>
              <w:cnfStyle w:val="000000100000"/>
              <w:rPr>
                <w:sz w:val="16"/>
                <w:lang w:val="pt-BR"/>
              </w:rPr>
            </w:pPr>
          </w:p>
        </w:tc>
        <w:tc>
          <w:tcPr>
            <w:tcW w:w="390"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79" w:type="dxa"/>
          </w:tcPr>
          <w:p w:rsidR="00255A8F" w:rsidRPr="006208E5" w:rsidRDefault="00255A8F" w:rsidP="006E2277">
            <w:pPr>
              <w:cnfStyle w:val="000000100000"/>
              <w:rPr>
                <w:sz w:val="16"/>
                <w:lang w:val="pt-BR"/>
              </w:rPr>
            </w:pPr>
          </w:p>
        </w:tc>
        <w:tc>
          <w:tcPr>
            <w:tcW w:w="379"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r>
      <w:tr w:rsidR="00255A8F" w:rsidTr="006E2277">
        <w:tc>
          <w:tcPr>
            <w:cnfStyle w:val="001000000000"/>
            <w:tcW w:w="1378" w:type="dxa"/>
          </w:tcPr>
          <w:p w:rsidR="00255A8F" w:rsidRPr="006208E5" w:rsidRDefault="00255A8F" w:rsidP="006E2277">
            <w:pPr>
              <w:rPr>
                <w:sz w:val="16"/>
                <w:lang w:val="pt-BR"/>
              </w:rPr>
            </w:pPr>
            <w:r w:rsidRPr="006208E5">
              <w:rPr>
                <w:sz w:val="16"/>
                <w:lang w:val="pt-BR"/>
              </w:rPr>
              <w:t xml:space="preserve">Des. </w:t>
            </w:r>
            <w:proofErr w:type="spellStart"/>
            <w:r w:rsidRPr="006208E5">
              <w:rPr>
                <w:sz w:val="16"/>
                <w:lang w:val="pt-BR"/>
              </w:rPr>
              <w:t>prel</w:t>
            </w:r>
            <w:proofErr w:type="spellEnd"/>
            <w:r w:rsidRPr="006208E5">
              <w:rPr>
                <w:sz w:val="16"/>
                <w:lang w:val="pt-BR"/>
              </w:rPr>
              <w:t xml:space="preserve">. </w:t>
            </w:r>
            <w:proofErr w:type="gramStart"/>
            <w:r w:rsidRPr="006208E5">
              <w:rPr>
                <w:sz w:val="16"/>
                <w:lang w:val="pt-BR"/>
              </w:rPr>
              <w:t>da</w:t>
            </w:r>
            <w:proofErr w:type="gramEnd"/>
            <w:r w:rsidRPr="006208E5">
              <w:rPr>
                <w:sz w:val="16"/>
                <w:lang w:val="pt-BR"/>
              </w:rPr>
              <w:t xml:space="preserve"> </w:t>
            </w:r>
            <w:proofErr w:type="spellStart"/>
            <w:r w:rsidRPr="006208E5">
              <w:rPr>
                <w:sz w:val="16"/>
                <w:lang w:val="pt-BR"/>
              </w:rPr>
              <w:t>prop</w:t>
            </w:r>
            <w:proofErr w:type="spellEnd"/>
            <w:r w:rsidRPr="006208E5">
              <w:rPr>
                <w:sz w:val="16"/>
                <w:lang w:val="pt-BR"/>
              </w:rPr>
              <w:t>.</w:t>
            </w:r>
          </w:p>
        </w:tc>
        <w:tc>
          <w:tcPr>
            <w:tcW w:w="304" w:type="dxa"/>
          </w:tcPr>
          <w:p w:rsidR="00255A8F" w:rsidRPr="006208E5" w:rsidRDefault="00255A8F" w:rsidP="006E2277">
            <w:pPr>
              <w:cnfStyle w:val="000000000000"/>
              <w:rPr>
                <w:sz w:val="16"/>
                <w:lang w:val="pt-BR"/>
              </w:rPr>
            </w:pPr>
          </w:p>
        </w:tc>
        <w:tc>
          <w:tcPr>
            <w:tcW w:w="391" w:type="dxa"/>
          </w:tcPr>
          <w:p w:rsidR="00255A8F" w:rsidRPr="006208E5" w:rsidRDefault="00767C59" w:rsidP="006E2277">
            <w:pPr>
              <w:cnfStyle w:val="000000000000"/>
              <w:rPr>
                <w:sz w:val="16"/>
                <w:lang w:val="pt-BR"/>
              </w:rPr>
            </w:pPr>
            <w:r>
              <w:rPr>
                <w:noProof/>
                <w:sz w:val="16"/>
              </w:rPr>
              <w:pict>
                <v:rect id="_x0000_s1042" style="position:absolute;margin-left:13.65pt;margin-top:1.35pt;width:47.5pt;height:16.1pt;z-index:251661312;mso-position-horizontal-relative:text;mso-position-vertical-relative:text" fillcolor="#95b3d7 [1940]" strokecolor="#4f81bd [3204]" strokeweight="1pt">
                  <v:fill color2="#4f81bd [3204]" focus="50%" type="gradient"/>
                  <v:shadow on="t" type="perspective" color="#243f60 [1604]" offset="1pt" offset2="-3pt"/>
                </v:rect>
              </w:pict>
            </w:r>
          </w:p>
        </w:tc>
        <w:tc>
          <w:tcPr>
            <w:tcW w:w="392"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92" w:type="dxa"/>
          </w:tcPr>
          <w:p w:rsidR="00255A8F" w:rsidRPr="006208E5" w:rsidRDefault="00255A8F" w:rsidP="006E2277">
            <w:pPr>
              <w:cnfStyle w:val="000000000000"/>
              <w:rPr>
                <w:sz w:val="16"/>
                <w:lang w:val="pt-BR"/>
              </w:rPr>
            </w:pPr>
          </w:p>
        </w:tc>
        <w:tc>
          <w:tcPr>
            <w:tcW w:w="392"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90" w:type="dxa"/>
          </w:tcPr>
          <w:p w:rsidR="00255A8F" w:rsidRPr="006208E5" w:rsidRDefault="00255A8F" w:rsidP="006E2277">
            <w:pPr>
              <w:cnfStyle w:val="000000000000"/>
              <w:rPr>
                <w:sz w:val="16"/>
                <w:lang w:val="pt-BR"/>
              </w:rPr>
            </w:pPr>
          </w:p>
        </w:tc>
        <w:tc>
          <w:tcPr>
            <w:tcW w:w="390"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79" w:type="dxa"/>
          </w:tcPr>
          <w:p w:rsidR="00255A8F" w:rsidRPr="006208E5" w:rsidRDefault="00255A8F" w:rsidP="006E2277">
            <w:pPr>
              <w:cnfStyle w:val="000000000000"/>
              <w:rPr>
                <w:sz w:val="16"/>
                <w:lang w:val="pt-BR"/>
              </w:rPr>
            </w:pPr>
          </w:p>
        </w:tc>
        <w:tc>
          <w:tcPr>
            <w:tcW w:w="379" w:type="dxa"/>
          </w:tcPr>
          <w:p w:rsidR="00255A8F" w:rsidRPr="006208E5" w:rsidRDefault="00255A8F" w:rsidP="006E2277">
            <w:pPr>
              <w:cnfStyle w:val="000000000000"/>
              <w:rPr>
                <w:sz w:val="16"/>
                <w:lang w:val="pt-BR"/>
              </w:rPr>
            </w:pPr>
          </w:p>
        </w:tc>
        <w:tc>
          <w:tcPr>
            <w:tcW w:w="298" w:type="dxa"/>
          </w:tcPr>
          <w:p w:rsidR="00255A8F" w:rsidRPr="006208E5" w:rsidRDefault="00255A8F" w:rsidP="006E2277">
            <w:pPr>
              <w:cnfStyle w:val="000000000000"/>
              <w:rPr>
                <w:sz w:val="16"/>
                <w:lang w:val="pt-BR"/>
              </w:rPr>
            </w:pPr>
          </w:p>
        </w:tc>
        <w:tc>
          <w:tcPr>
            <w:tcW w:w="298" w:type="dxa"/>
          </w:tcPr>
          <w:p w:rsidR="00255A8F" w:rsidRPr="006208E5" w:rsidRDefault="00255A8F" w:rsidP="006E2277">
            <w:pPr>
              <w:cnfStyle w:val="000000000000"/>
              <w:rPr>
                <w:sz w:val="16"/>
                <w:lang w:val="pt-BR"/>
              </w:rPr>
            </w:pPr>
          </w:p>
        </w:tc>
        <w:tc>
          <w:tcPr>
            <w:tcW w:w="298" w:type="dxa"/>
          </w:tcPr>
          <w:p w:rsidR="00255A8F" w:rsidRPr="006208E5" w:rsidRDefault="00255A8F" w:rsidP="006E2277">
            <w:pPr>
              <w:cnfStyle w:val="000000000000"/>
              <w:rPr>
                <w:sz w:val="16"/>
                <w:lang w:val="pt-BR"/>
              </w:rPr>
            </w:pPr>
          </w:p>
        </w:tc>
      </w:tr>
      <w:tr w:rsidR="00255A8F" w:rsidTr="006E2277">
        <w:trPr>
          <w:cnfStyle w:val="000000100000"/>
        </w:trPr>
        <w:tc>
          <w:tcPr>
            <w:cnfStyle w:val="001000000000"/>
            <w:tcW w:w="1378" w:type="dxa"/>
          </w:tcPr>
          <w:p w:rsidR="00255A8F" w:rsidRPr="006208E5" w:rsidRDefault="00255A8F" w:rsidP="006E2277">
            <w:pPr>
              <w:rPr>
                <w:sz w:val="16"/>
                <w:lang w:val="pt-BR"/>
              </w:rPr>
            </w:pPr>
            <w:r>
              <w:rPr>
                <w:sz w:val="16"/>
                <w:lang w:val="pt-BR"/>
              </w:rPr>
              <w:t>Escrita Artigos**</w:t>
            </w:r>
          </w:p>
        </w:tc>
        <w:tc>
          <w:tcPr>
            <w:tcW w:w="304" w:type="dxa"/>
          </w:tcPr>
          <w:p w:rsidR="00255A8F" w:rsidRPr="006208E5" w:rsidRDefault="00255A8F" w:rsidP="006E2277">
            <w:pPr>
              <w:cnfStyle w:val="000000100000"/>
              <w:rPr>
                <w:sz w:val="16"/>
                <w:lang w:val="pt-BR"/>
              </w:rPr>
            </w:pPr>
          </w:p>
        </w:tc>
        <w:tc>
          <w:tcPr>
            <w:tcW w:w="391" w:type="dxa"/>
          </w:tcPr>
          <w:p w:rsidR="00255A8F" w:rsidRPr="006208E5" w:rsidRDefault="00255A8F" w:rsidP="006E2277">
            <w:pPr>
              <w:cnfStyle w:val="000000100000"/>
              <w:rPr>
                <w:sz w:val="16"/>
                <w:lang w:val="pt-BR"/>
              </w:rPr>
            </w:pPr>
          </w:p>
        </w:tc>
        <w:tc>
          <w:tcPr>
            <w:tcW w:w="392"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767C59" w:rsidP="006E2277">
            <w:pPr>
              <w:cnfStyle w:val="000000100000"/>
              <w:rPr>
                <w:sz w:val="16"/>
                <w:lang w:val="pt-BR"/>
              </w:rPr>
            </w:pPr>
            <w:r>
              <w:rPr>
                <w:noProof/>
                <w:sz w:val="16"/>
              </w:rPr>
              <w:pict>
                <v:rect id="_x0000_s1043" style="position:absolute;margin-left:-3.25pt;margin-top:.15pt;width:294.35pt;height:7.5pt;z-index:251662336;mso-position-horizontal-relative:text;mso-position-vertical-relative:text" fillcolor="#95b3d7 [1940]" strokecolor="#4f81bd [3204]" strokeweight="1pt">
                  <v:fill color2="#4f81bd [3204]" focus="50%" type="gradient"/>
                  <v:shadow on="t" type="perspective" color="#243f60 [1604]" offset="1pt" offset2="-3pt"/>
                </v:rect>
              </w:pict>
            </w:r>
          </w:p>
        </w:tc>
        <w:tc>
          <w:tcPr>
            <w:tcW w:w="392" w:type="dxa"/>
          </w:tcPr>
          <w:p w:rsidR="00255A8F" w:rsidRPr="006208E5" w:rsidRDefault="00255A8F" w:rsidP="006E2277">
            <w:pPr>
              <w:cnfStyle w:val="000000100000"/>
              <w:rPr>
                <w:sz w:val="16"/>
                <w:lang w:val="pt-BR"/>
              </w:rPr>
            </w:pPr>
          </w:p>
        </w:tc>
        <w:tc>
          <w:tcPr>
            <w:tcW w:w="392"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90" w:type="dxa"/>
          </w:tcPr>
          <w:p w:rsidR="00255A8F" w:rsidRPr="006208E5" w:rsidRDefault="00255A8F" w:rsidP="006E2277">
            <w:pPr>
              <w:cnfStyle w:val="000000100000"/>
              <w:rPr>
                <w:sz w:val="16"/>
                <w:lang w:val="pt-BR"/>
              </w:rPr>
            </w:pPr>
          </w:p>
        </w:tc>
        <w:tc>
          <w:tcPr>
            <w:tcW w:w="390"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79" w:type="dxa"/>
          </w:tcPr>
          <w:p w:rsidR="00255A8F" w:rsidRPr="006208E5" w:rsidRDefault="00255A8F" w:rsidP="006E2277">
            <w:pPr>
              <w:cnfStyle w:val="000000100000"/>
              <w:rPr>
                <w:sz w:val="16"/>
                <w:lang w:val="pt-BR"/>
              </w:rPr>
            </w:pPr>
          </w:p>
        </w:tc>
        <w:tc>
          <w:tcPr>
            <w:tcW w:w="379"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r>
      <w:tr w:rsidR="00255A8F" w:rsidTr="006E2277">
        <w:tc>
          <w:tcPr>
            <w:cnfStyle w:val="001000000000"/>
            <w:tcW w:w="1378" w:type="dxa"/>
          </w:tcPr>
          <w:p w:rsidR="00255A8F" w:rsidRPr="006208E5" w:rsidRDefault="00255A8F" w:rsidP="006E2277">
            <w:pPr>
              <w:rPr>
                <w:sz w:val="16"/>
                <w:lang w:val="pt-BR"/>
              </w:rPr>
            </w:pPr>
            <w:proofErr w:type="gramStart"/>
            <w:r w:rsidRPr="006208E5">
              <w:rPr>
                <w:sz w:val="16"/>
                <w:lang w:val="pt-BR"/>
              </w:rPr>
              <w:t>Implementação</w:t>
            </w:r>
            <w:proofErr w:type="gramEnd"/>
          </w:p>
        </w:tc>
        <w:tc>
          <w:tcPr>
            <w:tcW w:w="304" w:type="dxa"/>
          </w:tcPr>
          <w:p w:rsidR="00255A8F" w:rsidRPr="006208E5" w:rsidRDefault="00255A8F" w:rsidP="006E2277">
            <w:pPr>
              <w:cnfStyle w:val="000000000000"/>
              <w:rPr>
                <w:sz w:val="16"/>
                <w:lang w:val="pt-BR"/>
              </w:rPr>
            </w:pPr>
          </w:p>
        </w:tc>
        <w:tc>
          <w:tcPr>
            <w:tcW w:w="391" w:type="dxa"/>
          </w:tcPr>
          <w:p w:rsidR="00255A8F" w:rsidRPr="006208E5" w:rsidRDefault="00255A8F" w:rsidP="006E2277">
            <w:pPr>
              <w:cnfStyle w:val="000000000000"/>
              <w:rPr>
                <w:sz w:val="16"/>
                <w:lang w:val="pt-BR"/>
              </w:rPr>
            </w:pPr>
          </w:p>
        </w:tc>
        <w:tc>
          <w:tcPr>
            <w:tcW w:w="392"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05" w:type="dxa"/>
          </w:tcPr>
          <w:p w:rsidR="00255A8F" w:rsidRPr="006208E5" w:rsidRDefault="00767C59" w:rsidP="006E2277">
            <w:pPr>
              <w:cnfStyle w:val="000000000000"/>
              <w:rPr>
                <w:sz w:val="16"/>
                <w:lang w:val="pt-BR"/>
              </w:rPr>
            </w:pPr>
            <w:r>
              <w:rPr>
                <w:noProof/>
                <w:sz w:val="16"/>
              </w:rPr>
              <w:pict>
                <v:rect id="_x0000_s1044" style="position:absolute;margin-left:9.3pt;margin-top:-.45pt;width:247.55pt;height:7.5pt;z-index:251663360;mso-position-horizontal-relative:text;mso-position-vertical-relative:text" fillcolor="#95b3d7 [1940]" strokecolor="#4f81bd [3204]" strokeweight="1pt">
                  <v:fill color2="#4f81bd [3204]" focus="50%" type="gradient"/>
                  <v:shadow on="t" type="perspective" color="#243f60 [1604]" offset="1pt" offset2="-3pt"/>
                </v:rect>
              </w:pict>
            </w:r>
          </w:p>
        </w:tc>
        <w:tc>
          <w:tcPr>
            <w:tcW w:w="305"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92" w:type="dxa"/>
          </w:tcPr>
          <w:p w:rsidR="00255A8F" w:rsidRPr="006208E5" w:rsidRDefault="00255A8F" w:rsidP="006E2277">
            <w:pPr>
              <w:cnfStyle w:val="000000000000"/>
              <w:rPr>
                <w:sz w:val="16"/>
                <w:lang w:val="pt-BR"/>
              </w:rPr>
            </w:pPr>
          </w:p>
        </w:tc>
        <w:tc>
          <w:tcPr>
            <w:tcW w:w="392"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90" w:type="dxa"/>
          </w:tcPr>
          <w:p w:rsidR="00255A8F" w:rsidRPr="006208E5" w:rsidRDefault="00255A8F" w:rsidP="006E2277">
            <w:pPr>
              <w:cnfStyle w:val="000000000000"/>
              <w:rPr>
                <w:sz w:val="16"/>
                <w:lang w:val="pt-BR"/>
              </w:rPr>
            </w:pPr>
          </w:p>
        </w:tc>
        <w:tc>
          <w:tcPr>
            <w:tcW w:w="390"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79" w:type="dxa"/>
          </w:tcPr>
          <w:p w:rsidR="00255A8F" w:rsidRPr="006208E5" w:rsidRDefault="00255A8F" w:rsidP="006E2277">
            <w:pPr>
              <w:cnfStyle w:val="000000000000"/>
              <w:rPr>
                <w:sz w:val="16"/>
                <w:lang w:val="pt-BR"/>
              </w:rPr>
            </w:pPr>
          </w:p>
        </w:tc>
        <w:tc>
          <w:tcPr>
            <w:tcW w:w="379" w:type="dxa"/>
          </w:tcPr>
          <w:p w:rsidR="00255A8F" w:rsidRPr="006208E5" w:rsidRDefault="00255A8F" w:rsidP="006E2277">
            <w:pPr>
              <w:cnfStyle w:val="000000000000"/>
              <w:rPr>
                <w:sz w:val="16"/>
                <w:lang w:val="pt-BR"/>
              </w:rPr>
            </w:pPr>
          </w:p>
        </w:tc>
        <w:tc>
          <w:tcPr>
            <w:tcW w:w="298" w:type="dxa"/>
          </w:tcPr>
          <w:p w:rsidR="00255A8F" w:rsidRPr="006208E5" w:rsidRDefault="00255A8F" w:rsidP="006E2277">
            <w:pPr>
              <w:cnfStyle w:val="000000000000"/>
              <w:rPr>
                <w:sz w:val="16"/>
                <w:lang w:val="pt-BR"/>
              </w:rPr>
            </w:pPr>
          </w:p>
        </w:tc>
        <w:tc>
          <w:tcPr>
            <w:tcW w:w="298" w:type="dxa"/>
          </w:tcPr>
          <w:p w:rsidR="00255A8F" w:rsidRPr="006208E5" w:rsidRDefault="00255A8F" w:rsidP="006E2277">
            <w:pPr>
              <w:cnfStyle w:val="000000000000"/>
              <w:rPr>
                <w:sz w:val="16"/>
                <w:lang w:val="pt-BR"/>
              </w:rPr>
            </w:pPr>
          </w:p>
        </w:tc>
        <w:tc>
          <w:tcPr>
            <w:tcW w:w="298" w:type="dxa"/>
          </w:tcPr>
          <w:p w:rsidR="00255A8F" w:rsidRPr="006208E5" w:rsidRDefault="00255A8F" w:rsidP="006E2277">
            <w:pPr>
              <w:cnfStyle w:val="000000000000"/>
              <w:rPr>
                <w:sz w:val="16"/>
                <w:lang w:val="pt-BR"/>
              </w:rPr>
            </w:pPr>
          </w:p>
        </w:tc>
      </w:tr>
      <w:tr w:rsidR="00255A8F" w:rsidTr="006E2277">
        <w:trPr>
          <w:cnfStyle w:val="000000100000"/>
        </w:trPr>
        <w:tc>
          <w:tcPr>
            <w:cnfStyle w:val="001000000000"/>
            <w:tcW w:w="1378" w:type="dxa"/>
          </w:tcPr>
          <w:p w:rsidR="00255A8F" w:rsidRPr="006208E5" w:rsidRDefault="00255A8F" w:rsidP="006E2277">
            <w:pPr>
              <w:rPr>
                <w:sz w:val="16"/>
                <w:lang w:val="pt-BR"/>
              </w:rPr>
            </w:pPr>
            <w:r>
              <w:rPr>
                <w:sz w:val="16"/>
                <w:lang w:val="pt-BR"/>
              </w:rPr>
              <w:t>Escrita Exame Q.</w:t>
            </w:r>
          </w:p>
        </w:tc>
        <w:tc>
          <w:tcPr>
            <w:tcW w:w="304" w:type="dxa"/>
          </w:tcPr>
          <w:p w:rsidR="00255A8F" w:rsidRPr="006208E5" w:rsidRDefault="00255A8F" w:rsidP="006E2277">
            <w:pPr>
              <w:cnfStyle w:val="000000100000"/>
              <w:rPr>
                <w:sz w:val="16"/>
                <w:lang w:val="pt-BR"/>
              </w:rPr>
            </w:pPr>
          </w:p>
        </w:tc>
        <w:tc>
          <w:tcPr>
            <w:tcW w:w="391" w:type="dxa"/>
          </w:tcPr>
          <w:p w:rsidR="00255A8F" w:rsidRPr="006208E5" w:rsidRDefault="00255A8F" w:rsidP="006E2277">
            <w:pPr>
              <w:cnfStyle w:val="000000100000"/>
              <w:rPr>
                <w:sz w:val="16"/>
                <w:lang w:val="pt-BR"/>
              </w:rPr>
            </w:pPr>
          </w:p>
        </w:tc>
        <w:tc>
          <w:tcPr>
            <w:tcW w:w="392"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noProof/>
                <w:sz w:val="16"/>
              </w:rPr>
            </w:pPr>
          </w:p>
        </w:tc>
        <w:tc>
          <w:tcPr>
            <w:tcW w:w="305" w:type="dxa"/>
          </w:tcPr>
          <w:p w:rsidR="00255A8F" w:rsidRPr="006208E5" w:rsidRDefault="00255A8F" w:rsidP="006E2277">
            <w:pPr>
              <w:cnfStyle w:val="000000100000"/>
              <w:rPr>
                <w:sz w:val="16"/>
                <w:lang w:val="pt-BR"/>
              </w:rPr>
            </w:pPr>
          </w:p>
        </w:tc>
        <w:tc>
          <w:tcPr>
            <w:tcW w:w="392" w:type="dxa"/>
          </w:tcPr>
          <w:p w:rsidR="00255A8F" w:rsidRPr="006208E5" w:rsidRDefault="00255A8F" w:rsidP="006E2277">
            <w:pPr>
              <w:cnfStyle w:val="000000100000"/>
              <w:rPr>
                <w:sz w:val="16"/>
                <w:lang w:val="pt-BR"/>
              </w:rPr>
            </w:pPr>
          </w:p>
        </w:tc>
        <w:tc>
          <w:tcPr>
            <w:tcW w:w="392" w:type="dxa"/>
          </w:tcPr>
          <w:p w:rsidR="00255A8F" w:rsidRPr="006208E5" w:rsidRDefault="00255A8F" w:rsidP="006E2277">
            <w:pPr>
              <w:cnfStyle w:val="000000100000"/>
              <w:rPr>
                <w:sz w:val="16"/>
                <w:lang w:val="pt-BR"/>
              </w:rPr>
            </w:pPr>
          </w:p>
        </w:tc>
        <w:tc>
          <w:tcPr>
            <w:tcW w:w="305" w:type="dxa"/>
          </w:tcPr>
          <w:p w:rsidR="00255A8F" w:rsidRPr="006208E5" w:rsidRDefault="00767C59" w:rsidP="006E2277">
            <w:pPr>
              <w:cnfStyle w:val="000000100000"/>
              <w:rPr>
                <w:sz w:val="16"/>
                <w:lang w:val="pt-BR"/>
              </w:rPr>
            </w:pPr>
            <w:r>
              <w:rPr>
                <w:noProof/>
                <w:sz w:val="16"/>
              </w:rPr>
              <w:pict>
                <v:rect id="_x0000_s1047" style="position:absolute;margin-left:9.15pt;margin-top:-.65pt;width:44.8pt;height:7.5pt;z-index:251666432;mso-position-horizontal-relative:text;mso-position-vertical-relative:text" fillcolor="#95b3d7 [1940]" strokecolor="#4f81bd [3204]" strokeweight="1pt">
                  <v:fill color2="#4f81bd [3204]" focus="50%" type="gradient"/>
                  <v:shadow on="t" type="perspective" color="#243f60 [1604]" offset="1pt" offset2="-3pt"/>
                </v:rect>
              </w:pict>
            </w: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90" w:type="dxa"/>
          </w:tcPr>
          <w:p w:rsidR="00255A8F" w:rsidRPr="006208E5" w:rsidRDefault="00255A8F" w:rsidP="006E2277">
            <w:pPr>
              <w:cnfStyle w:val="000000100000"/>
              <w:rPr>
                <w:sz w:val="16"/>
                <w:lang w:val="pt-BR"/>
              </w:rPr>
            </w:pPr>
          </w:p>
        </w:tc>
        <w:tc>
          <w:tcPr>
            <w:tcW w:w="390"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79" w:type="dxa"/>
          </w:tcPr>
          <w:p w:rsidR="00255A8F" w:rsidRPr="006208E5" w:rsidRDefault="00255A8F" w:rsidP="006E2277">
            <w:pPr>
              <w:cnfStyle w:val="000000100000"/>
              <w:rPr>
                <w:sz w:val="16"/>
                <w:lang w:val="pt-BR"/>
              </w:rPr>
            </w:pPr>
          </w:p>
        </w:tc>
        <w:tc>
          <w:tcPr>
            <w:tcW w:w="379"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r>
      <w:tr w:rsidR="00255A8F" w:rsidTr="006E2277">
        <w:tc>
          <w:tcPr>
            <w:cnfStyle w:val="001000000000"/>
            <w:tcW w:w="1378" w:type="dxa"/>
          </w:tcPr>
          <w:p w:rsidR="00255A8F" w:rsidRPr="00EC2D9C" w:rsidRDefault="00255A8F" w:rsidP="006E2277">
            <w:pPr>
              <w:rPr>
                <w:color w:val="FFC000"/>
                <w:sz w:val="16"/>
                <w:lang w:val="pt-BR"/>
              </w:rPr>
            </w:pPr>
            <w:r w:rsidRPr="00EC2D9C">
              <w:rPr>
                <w:color w:val="FFC000"/>
                <w:sz w:val="16"/>
                <w:lang w:val="pt-BR"/>
              </w:rPr>
              <w:t>Defesa Exame Q.</w:t>
            </w:r>
          </w:p>
        </w:tc>
        <w:tc>
          <w:tcPr>
            <w:tcW w:w="304" w:type="dxa"/>
          </w:tcPr>
          <w:p w:rsidR="00255A8F" w:rsidRPr="00EC2D9C" w:rsidRDefault="00255A8F" w:rsidP="006E2277">
            <w:pPr>
              <w:cnfStyle w:val="000000000000"/>
              <w:rPr>
                <w:color w:val="FFC000"/>
                <w:sz w:val="16"/>
                <w:lang w:val="pt-BR"/>
              </w:rPr>
            </w:pPr>
          </w:p>
        </w:tc>
        <w:tc>
          <w:tcPr>
            <w:tcW w:w="391" w:type="dxa"/>
          </w:tcPr>
          <w:p w:rsidR="00255A8F" w:rsidRPr="00EC2D9C" w:rsidRDefault="00255A8F" w:rsidP="006E2277">
            <w:pPr>
              <w:cnfStyle w:val="000000000000"/>
              <w:rPr>
                <w:color w:val="FFC000"/>
                <w:sz w:val="16"/>
                <w:lang w:val="pt-BR"/>
              </w:rPr>
            </w:pPr>
          </w:p>
        </w:tc>
        <w:tc>
          <w:tcPr>
            <w:tcW w:w="392" w:type="dxa"/>
          </w:tcPr>
          <w:p w:rsidR="00255A8F" w:rsidRPr="00EC2D9C" w:rsidRDefault="00255A8F" w:rsidP="006E2277">
            <w:pPr>
              <w:cnfStyle w:val="000000000000"/>
              <w:rPr>
                <w:color w:val="FFC000"/>
                <w:sz w:val="16"/>
                <w:lang w:val="pt-BR"/>
              </w:rPr>
            </w:pPr>
          </w:p>
        </w:tc>
        <w:tc>
          <w:tcPr>
            <w:tcW w:w="305" w:type="dxa"/>
          </w:tcPr>
          <w:p w:rsidR="00255A8F" w:rsidRPr="00EC2D9C" w:rsidRDefault="00255A8F" w:rsidP="006E2277">
            <w:pPr>
              <w:cnfStyle w:val="000000000000"/>
              <w:rPr>
                <w:color w:val="FFC000"/>
                <w:sz w:val="16"/>
                <w:lang w:val="pt-BR"/>
              </w:rPr>
            </w:pPr>
          </w:p>
        </w:tc>
        <w:tc>
          <w:tcPr>
            <w:tcW w:w="305" w:type="dxa"/>
          </w:tcPr>
          <w:p w:rsidR="00255A8F" w:rsidRPr="00EC2D9C" w:rsidRDefault="00255A8F" w:rsidP="006E2277">
            <w:pPr>
              <w:cnfStyle w:val="000000000000"/>
              <w:rPr>
                <w:color w:val="FFC000"/>
                <w:sz w:val="16"/>
                <w:lang w:val="pt-BR"/>
              </w:rPr>
            </w:pPr>
          </w:p>
        </w:tc>
        <w:tc>
          <w:tcPr>
            <w:tcW w:w="305" w:type="dxa"/>
          </w:tcPr>
          <w:p w:rsidR="00255A8F" w:rsidRPr="00EC2D9C" w:rsidRDefault="00255A8F" w:rsidP="006E2277">
            <w:pPr>
              <w:cnfStyle w:val="000000000000"/>
              <w:rPr>
                <w:noProof/>
                <w:color w:val="FFC000"/>
                <w:sz w:val="16"/>
              </w:rPr>
            </w:pPr>
          </w:p>
        </w:tc>
        <w:tc>
          <w:tcPr>
            <w:tcW w:w="305" w:type="dxa"/>
          </w:tcPr>
          <w:p w:rsidR="00255A8F" w:rsidRPr="00EC2D9C" w:rsidRDefault="00255A8F" w:rsidP="006E2277">
            <w:pPr>
              <w:cnfStyle w:val="000000000000"/>
              <w:rPr>
                <w:color w:val="FFC000"/>
                <w:sz w:val="16"/>
                <w:lang w:val="pt-BR"/>
              </w:rPr>
            </w:pPr>
          </w:p>
        </w:tc>
        <w:tc>
          <w:tcPr>
            <w:tcW w:w="392" w:type="dxa"/>
          </w:tcPr>
          <w:p w:rsidR="00255A8F" w:rsidRPr="00EC2D9C" w:rsidRDefault="00255A8F" w:rsidP="006E2277">
            <w:pPr>
              <w:cnfStyle w:val="000000000000"/>
              <w:rPr>
                <w:color w:val="FFC000"/>
                <w:sz w:val="16"/>
                <w:lang w:val="pt-BR"/>
              </w:rPr>
            </w:pPr>
          </w:p>
        </w:tc>
        <w:tc>
          <w:tcPr>
            <w:tcW w:w="392" w:type="dxa"/>
          </w:tcPr>
          <w:p w:rsidR="00255A8F" w:rsidRPr="00EC2D9C" w:rsidRDefault="00255A8F" w:rsidP="006E2277">
            <w:pPr>
              <w:cnfStyle w:val="000000000000"/>
              <w:rPr>
                <w:color w:val="FFC000"/>
                <w:sz w:val="16"/>
                <w:lang w:val="pt-BR"/>
              </w:rPr>
            </w:pPr>
          </w:p>
        </w:tc>
        <w:tc>
          <w:tcPr>
            <w:tcW w:w="305" w:type="dxa"/>
          </w:tcPr>
          <w:p w:rsidR="00255A8F" w:rsidRPr="00EC2D9C" w:rsidRDefault="00255A8F" w:rsidP="006E2277">
            <w:pPr>
              <w:cnfStyle w:val="000000000000"/>
              <w:rPr>
                <w:color w:val="FFC000"/>
                <w:sz w:val="16"/>
                <w:lang w:val="pt-BR"/>
              </w:rPr>
            </w:pPr>
          </w:p>
        </w:tc>
        <w:tc>
          <w:tcPr>
            <w:tcW w:w="304" w:type="dxa"/>
          </w:tcPr>
          <w:p w:rsidR="00255A8F" w:rsidRPr="00EC2D9C" w:rsidRDefault="00255A8F" w:rsidP="006E2277">
            <w:pPr>
              <w:cnfStyle w:val="000000000000"/>
              <w:rPr>
                <w:color w:val="FFC000"/>
                <w:sz w:val="16"/>
                <w:lang w:val="pt-BR"/>
              </w:rPr>
            </w:pPr>
          </w:p>
        </w:tc>
        <w:tc>
          <w:tcPr>
            <w:tcW w:w="304" w:type="dxa"/>
          </w:tcPr>
          <w:p w:rsidR="00255A8F" w:rsidRPr="00EC2D9C" w:rsidRDefault="00767C59" w:rsidP="006E2277">
            <w:pPr>
              <w:cnfStyle w:val="000000000000"/>
              <w:rPr>
                <w:color w:val="FFC000"/>
                <w:sz w:val="16"/>
                <w:lang w:val="pt-BR"/>
              </w:rPr>
            </w:pPr>
            <w:r>
              <w:rPr>
                <w:noProof/>
                <w:color w:val="FFC000"/>
                <w:sz w:val="16"/>
              </w:rPr>
              <w:pict>
                <v:rect id="_x0000_s1048" style="position:absolute;margin-left:9.6pt;margin-top:.5pt;width:35.1pt;height:7.5pt;z-index:251667456;mso-position-horizontal-relative:text;mso-position-vertical-relative:text" fillcolor="#95b3d7 [1940]" strokecolor="#4f81bd [3204]" strokeweight="1pt">
                  <v:fill color2="#4f81bd [3204]" focus="50%" type="gradient"/>
                  <v:shadow on="t" type="perspective" color="#243f60 [1604]" offset="1pt" offset2="-3pt"/>
                </v:rect>
              </w:pict>
            </w:r>
          </w:p>
        </w:tc>
        <w:tc>
          <w:tcPr>
            <w:tcW w:w="304" w:type="dxa"/>
          </w:tcPr>
          <w:p w:rsidR="00255A8F" w:rsidRPr="00EC2D9C" w:rsidRDefault="00255A8F" w:rsidP="006E2277">
            <w:pPr>
              <w:cnfStyle w:val="000000000000"/>
              <w:rPr>
                <w:color w:val="FFC000"/>
                <w:sz w:val="16"/>
                <w:lang w:val="pt-BR"/>
              </w:rPr>
            </w:pPr>
          </w:p>
        </w:tc>
        <w:tc>
          <w:tcPr>
            <w:tcW w:w="390" w:type="dxa"/>
          </w:tcPr>
          <w:p w:rsidR="00255A8F" w:rsidRPr="00EC2D9C" w:rsidRDefault="00255A8F" w:rsidP="006E2277">
            <w:pPr>
              <w:cnfStyle w:val="000000000000"/>
              <w:rPr>
                <w:color w:val="FFC000"/>
                <w:sz w:val="16"/>
                <w:lang w:val="pt-BR"/>
              </w:rPr>
            </w:pPr>
          </w:p>
        </w:tc>
        <w:tc>
          <w:tcPr>
            <w:tcW w:w="390" w:type="dxa"/>
          </w:tcPr>
          <w:p w:rsidR="00255A8F" w:rsidRPr="00EC2D9C" w:rsidRDefault="00255A8F" w:rsidP="006E2277">
            <w:pPr>
              <w:cnfStyle w:val="000000000000"/>
              <w:rPr>
                <w:color w:val="FFC000"/>
                <w:sz w:val="16"/>
                <w:lang w:val="pt-BR"/>
              </w:rPr>
            </w:pPr>
          </w:p>
        </w:tc>
        <w:tc>
          <w:tcPr>
            <w:tcW w:w="304" w:type="dxa"/>
          </w:tcPr>
          <w:p w:rsidR="00255A8F" w:rsidRPr="00EC2D9C" w:rsidRDefault="00255A8F" w:rsidP="006E2277">
            <w:pPr>
              <w:cnfStyle w:val="000000000000"/>
              <w:rPr>
                <w:color w:val="FFC000"/>
                <w:sz w:val="16"/>
                <w:lang w:val="pt-BR"/>
              </w:rPr>
            </w:pPr>
          </w:p>
        </w:tc>
        <w:tc>
          <w:tcPr>
            <w:tcW w:w="304" w:type="dxa"/>
          </w:tcPr>
          <w:p w:rsidR="00255A8F" w:rsidRPr="00EC2D9C" w:rsidRDefault="00255A8F" w:rsidP="006E2277">
            <w:pPr>
              <w:cnfStyle w:val="000000000000"/>
              <w:rPr>
                <w:color w:val="FFC000"/>
                <w:sz w:val="16"/>
                <w:lang w:val="pt-BR"/>
              </w:rPr>
            </w:pPr>
          </w:p>
        </w:tc>
        <w:tc>
          <w:tcPr>
            <w:tcW w:w="304" w:type="dxa"/>
          </w:tcPr>
          <w:p w:rsidR="00255A8F" w:rsidRPr="00EC2D9C" w:rsidRDefault="00255A8F" w:rsidP="006E2277">
            <w:pPr>
              <w:cnfStyle w:val="000000000000"/>
              <w:rPr>
                <w:color w:val="FFC000"/>
                <w:sz w:val="16"/>
                <w:lang w:val="pt-BR"/>
              </w:rPr>
            </w:pPr>
          </w:p>
        </w:tc>
        <w:tc>
          <w:tcPr>
            <w:tcW w:w="304" w:type="dxa"/>
          </w:tcPr>
          <w:p w:rsidR="00255A8F" w:rsidRPr="00EC2D9C" w:rsidRDefault="00255A8F" w:rsidP="006E2277">
            <w:pPr>
              <w:cnfStyle w:val="000000000000"/>
              <w:rPr>
                <w:color w:val="FFC000"/>
                <w:sz w:val="16"/>
                <w:lang w:val="pt-BR"/>
              </w:rPr>
            </w:pPr>
          </w:p>
        </w:tc>
        <w:tc>
          <w:tcPr>
            <w:tcW w:w="379" w:type="dxa"/>
          </w:tcPr>
          <w:p w:rsidR="00255A8F" w:rsidRPr="00EC2D9C" w:rsidRDefault="00255A8F" w:rsidP="006E2277">
            <w:pPr>
              <w:cnfStyle w:val="000000000000"/>
              <w:rPr>
                <w:color w:val="FFC000"/>
                <w:sz w:val="16"/>
                <w:lang w:val="pt-BR"/>
              </w:rPr>
            </w:pPr>
          </w:p>
        </w:tc>
        <w:tc>
          <w:tcPr>
            <w:tcW w:w="379" w:type="dxa"/>
          </w:tcPr>
          <w:p w:rsidR="00255A8F" w:rsidRPr="00EC2D9C" w:rsidRDefault="00255A8F" w:rsidP="006E2277">
            <w:pPr>
              <w:cnfStyle w:val="000000000000"/>
              <w:rPr>
                <w:color w:val="FFC000"/>
                <w:sz w:val="16"/>
                <w:lang w:val="pt-BR"/>
              </w:rPr>
            </w:pPr>
          </w:p>
        </w:tc>
        <w:tc>
          <w:tcPr>
            <w:tcW w:w="298" w:type="dxa"/>
          </w:tcPr>
          <w:p w:rsidR="00255A8F" w:rsidRPr="00EC2D9C" w:rsidRDefault="00255A8F" w:rsidP="006E2277">
            <w:pPr>
              <w:cnfStyle w:val="000000000000"/>
              <w:rPr>
                <w:color w:val="FFC000"/>
                <w:sz w:val="16"/>
                <w:lang w:val="pt-BR"/>
              </w:rPr>
            </w:pPr>
          </w:p>
        </w:tc>
        <w:tc>
          <w:tcPr>
            <w:tcW w:w="298" w:type="dxa"/>
          </w:tcPr>
          <w:p w:rsidR="00255A8F" w:rsidRPr="00EC2D9C" w:rsidRDefault="00255A8F" w:rsidP="006E2277">
            <w:pPr>
              <w:cnfStyle w:val="000000000000"/>
              <w:rPr>
                <w:color w:val="FFC000"/>
                <w:sz w:val="16"/>
                <w:lang w:val="pt-BR"/>
              </w:rPr>
            </w:pPr>
          </w:p>
        </w:tc>
        <w:tc>
          <w:tcPr>
            <w:tcW w:w="298" w:type="dxa"/>
          </w:tcPr>
          <w:p w:rsidR="00255A8F" w:rsidRPr="00EC2D9C" w:rsidRDefault="00255A8F" w:rsidP="006E2277">
            <w:pPr>
              <w:cnfStyle w:val="000000000000"/>
              <w:rPr>
                <w:color w:val="FFC000"/>
                <w:sz w:val="16"/>
                <w:lang w:val="pt-BR"/>
              </w:rPr>
            </w:pPr>
          </w:p>
        </w:tc>
      </w:tr>
      <w:tr w:rsidR="00255A8F" w:rsidTr="006E2277">
        <w:trPr>
          <w:cnfStyle w:val="000000100000"/>
        </w:trPr>
        <w:tc>
          <w:tcPr>
            <w:cnfStyle w:val="001000000000"/>
            <w:tcW w:w="1378" w:type="dxa"/>
          </w:tcPr>
          <w:p w:rsidR="00255A8F" w:rsidRPr="006208E5" w:rsidRDefault="00255A8F" w:rsidP="006E2277">
            <w:pPr>
              <w:rPr>
                <w:sz w:val="16"/>
                <w:lang w:val="pt-BR"/>
              </w:rPr>
            </w:pPr>
            <w:r w:rsidRPr="006208E5">
              <w:rPr>
                <w:sz w:val="16"/>
                <w:lang w:val="pt-BR"/>
              </w:rPr>
              <w:t>Testes</w:t>
            </w:r>
          </w:p>
        </w:tc>
        <w:tc>
          <w:tcPr>
            <w:tcW w:w="304" w:type="dxa"/>
          </w:tcPr>
          <w:p w:rsidR="00255A8F" w:rsidRPr="006208E5" w:rsidRDefault="00255A8F" w:rsidP="006E2277">
            <w:pPr>
              <w:cnfStyle w:val="000000100000"/>
              <w:rPr>
                <w:sz w:val="16"/>
                <w:lang w:val="pt-BR"/>
              </w:rPr>
            </w:pPr>
          </w:p>
        </w:tc>
        <w:tc>
          <w:tcPr>
            <w:tcW w:w="391" w:type="dxa"/>
          </w:tcPr>
          <w:p w:rsidR="00255A8F" w:rsidRPr="006208E5" w:rsidRDefault="00255A8F" w:rsidP="006E2277">
            <w:pPr>
              <w:cnfStyle w:val="000000100000"/>
              <w:rPr>
                <w:sz w:val="16"/>
                <w:lang w:val="pt-BR"/>
              </w:rPr>
            </w:pPr>
          </w:p>
        </w:tc>
        <w:tc>
          <w:tcPr>
            <w:tcW w:w="392"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92" w:type="dxa"/>
          </w:tcPr>
          <w:p w:rsidR="00255A8F" w:rsidRPr="006208E5" w:rsidRDefault="00767C59" w:rsidP="006E2277">
            <w:pPr>
              <w:cnfStyle w:val="000000100000"/>
              <w:rPr>
                <w:sz w:val="16"/>
                <w:lang w:val="pt-BR"/>
              </w:rPr>
            </w:pPr>
            <w:r>
              <w:rPr>
                <w:noProof/>
                <w:sz w:val="16"/>
              </w:rPr>
              <w:pict>
                <v:rect id="_x0000_s1046" style="position:absolute;margin-left:13.75pt;margin-top:.25pt;width:198pt;height:7.5pt;z-index:251665408;mso-position-horizontal-relative:text;mso-position-vertical-relative:text" fillcolor="#95b3d7 [1940]" strokecolor="#4f81bd [3204]" strokeweight="1pt">
                  <v:fill color2="#4f81bd [3204]" focus="50%" type="gradient"/>
                  <v:shadow on="t" type="perspective" color="#243f60 [1604]" offset="1pt" offset2="-3pt"/>
                </v:rect>
              </w:pict>
            </w:r>
          </w:p>
        </w:tc>
        <w:tc>
          <w:tcPr>
            <w:tcW w:w="392"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90" w:type="dxa"/>
          </w:tcPr>
          <w:p w:rsidR="00255A8F" w:rsidRPr="006208E5" w:rsidRDefault="00255A8F" w:rsidP="006E2277">
            <w:pPr>
              <w:cnfStyle w:val="000000100000"/>
              <w:rPr>
                <w:sz w:val="16"/>
                <w:lang w:val="pt-BR"/>
              </w:rPr>
            </w:pPr>
          </w:p>
        </w:tc>
        <w:tc>
          <w:tcPr>
            <w:tcW w:w="390"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79" w:type="dxa"/>
          </w:tcPr>
          <w:p w:rsidR="00255A8F" w:rsidRPr="006208E5" w:rsidRDefault="00255A8F" w:rsidP="006E2277">
            <w:pPr>
              <w:cnfStyle w:val="000000100000"/>
              <w:rPr>
                <w:sz w:val="16"/>
                <w:lang w:val="pt-BR"/>
              </w:rPr>
            </w:pPr>
          </w:p>
        </w:tc>
        <w:tc>
          <w:tcPr>
            <w:tcW w:w="379"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r>
      <w:tr w:rsidR="00255A8F" w:rsidTr="006E2277">
        <w:tc>
          <w:tcPr>
            <w:cnfStyle w:val="001000000000"/>
            <w:tcW w:w="1378" w:type="dxa"/>
          </w:tcPr>
          <w:p w:rsidR="00255A8F" w:rsidRPr="006208E5" w:rsidRDefault="00255A8F" w:rsidP="006E2277">
            <w:pPr>
              <w:rPr>
                <w:sz w:val="16"/>
                <w:lang w:val="pt-BR"/>
              </w:rPr>
            </w:pPr>
            <w:r>
              <w:rPr>
                <w:sz w:val="16"/>
                <w:lang w:val="pt-BR"/>
              </w:rPr>
              <w:t>Experimentos</w:t>
            </w:r>
            <w:r w:rsidR="00D15FB7">
              <w:rPr>
                <w:sz w:val="16"/>
                <w:lang w:val="pt-BR"/>
              </w:rPr>
              <w:t>***</w:t>
            </w:r>
          </w:p>
        </w:tc>
        <w:tc>
          <w:tcPr>
            <w:tcW w:w="304" w:type="dxa"/>
          </w:tcPr>
          <w:p w:rsidR="00255A8F" w:rsidRPr="006208E5" w:rsidRDefault="00255A8F" w:rsidP="006E2277">
            <w:pPr>
              <w:cnfStyle w:val="000000000000"/>
              <w:rPr>
                <w:sz w:val="16"/>
                <w:lang w:val="pt-BR"/>
              </w:rPr>
            </w:pPr>
          </w:p>
        </w:tc>
        <w:tc>
          <w:tcPr>
            <w:tcW w:w="391" w:type="dxa"/>
          </w:tcPr>
          <w:p w:rsidR="00255A8F" w:rsidRPr="006208E5" w:rsidRDefault="00255A8F" w:rsidP="006E2277">
            <w:pPr>
              <w:cnfStyle w:val="000000000000"/>
              <w:rPr>
                <w:sz w:val="16"/>
                <w:lang w:val="pt-BR"/>
              </w:rPr>
            </w:pPr>
          </w:p>
        </w:tc>
        <w:tc>
          <w:tcPr>
            <w:tcW w:w="392"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92" w:type="dxa"/>
          </w:tcPr>
          <w:p w:rsidR="00255A8F" w:rsidRPr="006208E5" w:rsidRDefault="00255A8F" w:rsidP="006E2277">
            <w:pPr>
              <w:cnfStyle w:val="000000000000"/>
              <w:rPr>
                <w:sz w:val="16"/>
                <w:lang w:val="pt-BR"/>
              </w:rPr>
            </w:pPr>
          </w:p>
        </w:tc>
        <w:tc>
          <w:tcPr>
            <w:tcW w:w="392" w:type="dxa"/>
          </w:tcPr>
          <w:p w:rsidR="00255A8F" w:rsidRPr="006208E5" w:rsidRDefault="00255A8F" w:rsidP="006E2277">
            <w:pPr>
              <w:cnfStyle w:val="000000000000"/>
              <w:rPr>
                <w:sz w:val="16"/>
                <w:lang w:val="pt-BR"/>
              </w:rPr>
            </w:pPr>
          </w:p>
        </w:tc>
        <w:tc>
          <w:tcPr>
            <w:tcW w:w="305"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90" w:type="dxa"/>
          </w:tcPr>
          <w:p w:rsidR="00255A8F" w:rsidRPr="006208E5" w:rsidRDefault="00255A8F" w:rsidP="006E2277">
            <w:pPr>
              <w:cnfStyle w:val="000000000000"/>
              <w:rPr>
                <w:noProof/>
                <w:sz w:val="16"/>
              </w:rPr>
            </w:pPr>
          </w:p>
        </w:tc>
        <w:tc>
          <w:tcPr>
            <w:tcW w:w="390"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255A8F" w:rsidP="006E2277">
            <w:pPr>
              <w:cnfStyle w:val="000000000000"/>
              <w:rPr>
                <w:sz w:val="16"/>
                <w:lang w:val="pt-BR"/>
              </w:rPr>
            </w:pPr>
          </w:p>
        </w:tc>
        <w:tc>
          <w:tcPr>
            <w:tcW w:w="304" w:type="dxa"/>
          </w:tcPr>
          <w:p w:rsidR="00255A8F" w:rsidRPr="006208E5" w:rsidRDefault="00767C59" w:rsidP="006E2277">
            <w:pPr>
              <w:cnfStyle w:val="000000000000"/>
              <w:rPr>
                <w:sz w:val="16"/>
                <w:lang w:val="pt-BR"/>
              </w:rPr>
            </w:pPr>
            <w:r w:rsidRPr="00767C59">
              <w:rPr>
                <w:noProof/>
              </w:rPr>
              <w:pict>
                <v:rect id="_x0000_s1050" style="position:absolute;margin-left:-4.75pt;margin-top:-.1pt;width:73pt;height:7.5pt;z-index:251669504;mso-position-horizontal-relative:text;mso-position-vertical-relative:text" fillcolor="#95b3d7 [1940]" strokecolor="#4f81bd [3204]" strokeweight="1pt">
                  <v:fill color2="#4f81bd [3204]" focus="50%" type="gradient"/>
                  <v:shadow on="t" type="perspective" color="#243f60 [1604]" offset="1pt" offset2="-3pt"/>
                </v:rect>
              </w:pict>
            </w:r>
          </w:p>
        </w:tc>
        <w:tc>
          <w:tcPr>
            <w:tcW w:w="379" w:type="dxa"/>
          </w:tcPr>
          <w:p w:rsidR="00255A8F" w:rsidRPr="006208E5" w:rsidRDefault="00255A8F" w:rsidP="006E2277">
            <w:pPr>
              <w:cnfStyle w:val="000000000000"/>
              <w:rPr>
                <w:sz w:val="16"/>
                <w:lang w:val="pt-BR"/>
              </w:rPr>
            </w:pPr>
          </w:p>
        </w:tc>
        <w:tc>
          <w:tcPr>
            <w:tcW w:w="379" w:type="dxa"/>
          </w:tcPr>
          <w:p w:rsidR="00255A8F" w:rsidRPr="006208E5" w:rsidRDefault="00255A8F" w:rsidP="006E2277">
            <w:pPr>
              <w:cnfStyle w:val="000000000000"/>
              <w:rPr>
                <w:sz w:val="16"/>
                <w:lang w:val="pt-BR"/>
              </w:rPr>
            </w:pPr>
          </w:p>
        </w:tc>
        <w:tc>
          <w:tcPr>
            <w:tcW w:w="298" w:type="dxa"/>
          </w:tcPr>
          <w:p w:rsidR="00255A8F" w:rsidRPr="006208E5" w:rsidRDefault="00255A8F" w:rsidP="006E2277">
            <w:pPr>
              <w:cnfStyle w:val="000000000000"/>
              <w:rPr>
                <w:sz w:val="16"/>
                <w:lang w:val="pt-BR"/>
              </w:rPr>
            </w:pPr>
          </w:p>
        </w:tc>
        <w:tc>
          <w:tcPr>
            <w:tcW w:w="298" w:type="dxa"/>
          </w:tcPr>
          <w:p w:rsidR="00255A8F" w:rsidRPr="006208E5" w:rsidRDefault="00255A8F" w:rsidP="006E2277">
            <w:pPr>
              <w:cnfStyle w:val="000000000000"/>
              <w:rPr>
                <w:sz w:val="16"/>
                <w:lang w:val="pt-BR"/>
              </w:rPr>
            </w:pPr>
          </w:p>
        </w:tc>
        <w:tc>
          <w:tcPr>
            <w:tcW w:w="298" w:type="dxa"/>
          </w:tcPr>
          <w:p w:rsidR="00255A8F" w:rsidRPr="006208E5" w:rsidRDefault="00255A8F" w:rsidP="006E2277">
            <w:pPr>
              <w:cnfStyle w:val="000000000000"/>
              <w:rPr>
                <w:sz w:val="16"/>
                <w:lang w:val="pt-BR"/>
              </w:rPr>
            </w:pPr>
          </w:p>
        </w:tc>
      </w:tr>
      <w:tr w:rsidR="00255A8F" w:rsidTr="006E2277">
        <w:trPr>
          <w:cnfStyle w:val="000000100000"/>
        </w:trPr>
        <w:tc>
          <w:tcPr>
            <w:cnfStyle w:val="001000000000"/>
            <w:tcW w:w="1378" w:type="dxa"/>
          </w:tcPr>
          <w:p w:rsidR="00255A8F" w:rsidRPr="006208E5" w:rsidRDefault="00255A8F" w:rsidP="006E2277">
            <w:pPr>
              <w:rPr>
                <w:sz w:val="16"/>
                <w:lang w:val="pt-BR"/>
              </w:rPr>
            </w:pPr>
            <w:r w:rsidRPr="006208E5">
              <w:rPr>
                <w:sz w:val="16"/>
                <w:lang w:val="pt-BR"/>
              </w:rPr>
              <w:t>Escrita de tese</w:t>
            </w:r>
          </w:p>
        </w:tc>
        <w:tc>
          <w:tcPr>
            <w:tcW w:w="304" w:type="dxa"/>
          </w:tcPr>
          <w:p w:rsidR="00255A8F" w:rsidRPr="006208E5" w:rsidRDefault="00255A8F" w:rsidP="006E2277">
            <w:pPr>
              <w:cnfStyle w:val="000000100000"/>
              <w:rPr>
                <w:sz w:val="16"/>
                <w:lang w:val="pt-BR"/>
              </w:rPr>
            </w:pPr>
          </w:p>
        </w:tc>
        <w:tc>
          <w:tcPr>
            <w:tcW w:w="391" w:type="dxa"/>
          </w:tcPr>
          <w:p w:rsidR="00255A8F" w:rsidRPr="006208E5" w:rsidRDefault="00255A8F" w:rsidP="006E2277">
            <w:pPr>
              <w:cnfStyle w:val="000000100000"/>
              <w:rPr>
                <w:sz w:val="16"/>
                <w:lang w:val="pt-BR"/>
              </w:rPr>
            </w:pPr>
          </w:p>
        </w:tc>
        <w:tc>
          <w:tcPr>
            <w:tcW w:w="392"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92" w:type="dxa"/>
          </w:tcPr>
          <w:p w:rsidR="00255A8F" w:rsidRPr="006208E5" w:rsidRDefault="00255A8F" w:rsidP="006E2277">
            <w:pPr>
              <w:cnfStyle w:val="000000100000"/>
              <w:rPr>
                <w:sz w:val="16"/>
                <w:lang w:val="pt-BR"/>
              </w:rPr>
            </w:pPr>
          </w:p>
        </w:tc>
        <w:tc>
          <w:tcPr>
            <w:tcW w:w="392" w:type="dxa"/>
          </w:tcPr>
          <w:p w:rsidR="00255A8F" w:rsidRPr="006208E5" w:rsidRDefault="00255A8F" w:rsidP="006E2277">
            <w:pPr>
              <w:cnfStyle w:val="000000100000"/>
              <w:rPr>
                <w:sz w:val="16"/>
                <w:lang w:val="pt-BR"/>
              </w:rPr>
            </w:pPr>
          </w:p>
        </w:tc>
        <w:tc>
          <w:tcPr>
            <w:tcW w:w="305"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90" w:type="dxa"/>
          </w:tcPr>
          <w:p w:rsidR="00255A8F" w:rsidRPr="006208E5" w:rsidRDefault="00255A8F" w:rsidP="006E2277">
            <w:pPr>
              <w:cnfStyle w:val="000000100000"/>
              <w:rPr>
                <w:sz w:val="16"/>
                <w:lang w:val="pt-BR"/>
              </w:rPr>
            </w:pPr>
          </w:p>
        </w:tc>
        <w:tc>
          <w:tcPr>
            <w:tcW w:w="390"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255A8F" w:rsidP="006E2277">
            <w:pPr>
              <w:cnfStyle w:val="000000100000"/>
              <w:rPr>
                <w:sz w:val="16"/>
                <w:lang w:val="pt-BR"/>
              </w:rPr>
            </w:pPr>
          </w:p>
        </w:tc>
        <w:tc>
          <w:tcPr>
            <w:tcW w:w="304" w:type="dxa"/>
          </w:tcPr>
          <w:p w:rsidR="00255A8F" w:rsidRPr="006208E5" w:rsidRDefault="00767C59" w:rsidP="006E2277">
            <w:pPr>
              <w:cnfStyle w:val="000000100000"/>
              <w:rPr>
                <w:sz w:val="16"/>
                <w:lang w:val="pt-BR"/>
              </w:rPr>
            </w:pPr>
            <w:r>
              <w:rPr>
                <w:noProof/>
                <w:sz w:val="16"/>
              </w:rPr>
              <w:pict>
                <v:rect id="_x0000_s1045" style="position:absolute;margin-left:9.65pt;margin-top:.4pt;width:68.3pt;height:7.5pt;z-index:251664384;mso-position-horizontal-relative:text;mso-position-vertical-relative:text" fillcolor="#95b3d7 [1940]" strokecolor="#4f81bd [3204]" strokeweight="1pt">
                  <v:fill color2="#4f81bd [3204]" focus="50%" type="gradient"/>
                  <v:shadow on="t" type="perspective" color="#243f60 [1604]" offset="1pt" offset2="-3pt"/>
                </v:rect>
              </w:pict>
            </w:r>
          </w:p>
        </w:tc>
        <w:tc>
          <w:tcPr>
            <w:tcW w:w="379" w:type="dxa"/>
          </w:tcPr>
          <w:p w:rsidR="00255A8F" w:rsidRPr="006208E5" w:rsidRDefault="00255A8F" w:rsidP="006E2277">
            <w:pPr>
              <w:cnfStyle w:val="000000100000"/>
              <w:rPr>
                <w:sz w:val="16"/>
                <w:lang w:val="pt-BR"/>
              </w:rPr>
            </w:pPr>
          </w:p>
        </w:tc>
        <w:tc>
          <w:tcPr>
            <w:tcW w:w="379"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c>
          <w:tcPr>
            <w:tcW w:w="298" w:type="dxa"/>
          </w:tcPr>
          <w:p w:rsidR="00255A8F" w:rsidRPr="006208E5" w:rsidRDefault="00255A8F" w:rsidP="006E2277">
            <w:pPr>
              <w:cnfStyle w:val="000000100000"/>
              <w:rPr>
                <w:sz w:val="16"/>
                <w:lang w:val="pt-BR"/>
              </w:rPr>
            </w:pPr>
          </w:p>
        </w:tc>
      </w:tr>
      <w:tr w:rsidR="00255A8F" w:rsidTr="006E2277">
        <w:tc>
          <w:tcPr>
            <w:cnfStyle w:val="001000000000"/>
            <w:tcW w:w="1378" w:type="dxa"/>
          </w:tcPr>
          <w:p w:rsidR="00255A8F" w:rsidRPr="00EC2D9C" w:rsidRDefault="00255A8F" w:rsidP="006E2277">
            <w:pPr>
              <w:rPr>
                <w:color w:val="FFC000"/>
                <w:sz w:val="16"/>
                <w:lang w:val="pt-BR"/>
              </w:rPr>
            </w:pPr>
            <w:r w:rsidRPr="00EC2D9C">
              <w:rPr>
                <w:color w:val="FFC000"/>
                <w:sz w:val="16"/>
                <w:lang w:val="pt-BR"/>
              </w:rPr>
              <w:t>Defesa de tese</w:t>
            </w:r>
          </w:p>
        </w:tc>
        <w:tc>
          <w:tcPr>
            <w:tcW w:w="304" w:type="dxa"/>
          </w:tcPr>
          <w:p w:rsidR="00255A8F" w:rsidRPr="00EC2D9C" w:rsidRDefault="00255A8F" w:rsidP="006E2277">
            <w:pPr>
              <w:cnfStyle w:val="000000000000"/>
              <w:rPr>
                <w:color w:val="FFC000"/>
                <w:sz w:val="16"/>
                <w:lang w:val="pt-BR"/>
              </w:rPr>
            </w:pPr>
          </w:p>
        </w:tc>
        <w:tc>
          <w:tcPr>
            <w:tcW w:w="391" w:type="dxa"/>
          </w:tcPr>
          <w:p w:rsidR="00255A8F" w:rsidRPr="00EC2D9C" w:rsidRDefault="00255A8F" w:rsidP="006E2277">
            <w:pPr>
              <w:cnfStyle w:val="000000000000"/>
              <w:rPr>
                <w:color w:val="FFC000"/>
                <w:sz w:val="16"/>
                <w:lang w:val="pt-BR"/>
              </w:rPr>
            </w:pPr>
          </w:p>
        </w:tc>
        <w:tc>
          <w:tcPr>
            <w:tcW w:w="392" w:type="dxa"/>
          </w:tcPr>
          <w:p w:rsidR="00255A8F" w:rsidRPr="00EC2D9C" w:rsidRDefault="00255A8F" w:rsidP="006E2277">
            <w:pPr>
              <w:cnfStyle w:val="000000000000"/>
              <w:rPr>
                <w:color w:val="FFC000"/>
                <w:sz w:val="16"/>
                <w:lang w:val="pt-BR"/>
              </w:rPr>
            </w:pPr>
          </w:p>
        </w:tc>
        <w:tc>
          <w:tcPr>
            <w:tcW w:w="305" w:type="dxa"/>
          </w:tcPr>
          <w:p w:rsidR="00255A8F" w:rsidRPr="00EC2D9C" w:rsidRDefault="00255A8F" w:rsidP="006E2277">
            <w:pPr>
              <w:cnfStyle w:val="000000000000"/>
              <w:rPr>
                <w:color w:val="FFC000"/>
                <w:sz w:val="16"/>
                <w:lang w:val="pt-BR"/>
              </w:rPr>
            </w:pPr>
          </w:p>
        </w:tc>
        <w:tc>
          <w:tcPr>
            <w:tcW w:w="305" w:type="dxa"/>
          </w:tcPr>
          <w:p w:rsidR="00255A8F" w:rsidRPr="00EC2D9C" w:rsidRDefault="00255A8F" w:rsidP="006E2277">
            <w:pPr>
              <w:cnfStyle w:val="000000000000"/>
              <w:rPr>
                <w:color w:val="FFC000"/>
                <w:sz w:val="16"/>
                <w:lang w:val="pt-BR"/>
              </w:rPr>
            </w:pPr>
          </w:p>
        </w:tc>
        <w:tc>
          <w:tcPr>
            <w:tcW w:w="305" w:type="dxa"/>
          </w:tcPr>
          <w:p w:rsidR="00255A8F" w:rsidRPr="00EC2D9C" w:rsidRDefault="00255A8F" w:rsidP="006E2277">
            <w:pPr>
              <w:cnfStyle w:val="000000000000"/>
              <w:rPr>
                <w:color w:val="FFC000"/>
                <w:sz w:val="16"/>
                <w:lang w:val="pt-BR"/>
              </w:rPr>
            </w:pPr>
          </w:p>
        </w:tc>
        <w:tc>
          <w:tcPr>
            <w:tcW w:w="305" w:type="dxa"/>
          </w:tcPr>
          <w:p w:rsidR="00255A8F" w:rsidRPr="00EC2D9C" w:rsidRDefault="00255A8F" w:rsidP="006E2277">
            <w:pPr>
              <w:cnfStyle w:val="000000000000"/>
              <w:rPr>
                <w:color w:val="FFC000"/>
                <w:sz w:val="16"/>
                <w:lang w:val="pt-BR"/>
              </w:rPr>
            </w:pPr>
          </w:p>
        </w:tc>
        <w:tc>
          <w:tcPr>
            <w:tcW w:w="392" w:type="dxa"/>
          </w:tcPr>
          <w:p w:rsidR="00255A8F" w:rsidRPr="00EC2D9C" w:rsidRDefault="00255A8F" w:rsidP="006E2277">
            <w:pPr>
              <w:cnfStyle w:val="000000000000"/>
              <w:rPr>
                <w:color w:val="FFC000"/>
                <w:sz w:val="16"/>
                <w:lang w:val="pt-BR"/>
              </w:rPr>
            </w:pPr>
          </w:p>
        </w:tc>
        <w:tc>
          <w:tcPr>
            <w:tcW w:w="392" w:type="dxa"/>
          </w:tcPr>
          <w:p w:rsidR="00255A8F" w:rsidRPr="00EC2D9C" w:rsidRDefault="00255A8F" w:rsidP="006E2277">
            <w:pPr>
              <w:cnfStyle w:val="000000000000"/>
              <w:rPr>
                <w:color w:val="FFC000"/>
                <w:sz w:val="16"/>
                <w:lang w:val="pt-BR"/>
              </w:rPr>
            </w:pPr>
          </w:p>
        </w:tc>
        <w:tc>
          <w:tcPr>
            <w:tcW w:w="305" w:type="dxa"/>
          </w:tcPr>
          <w:p w:rsidR="00255A8F" w:rsidRPr="00EC2D9C" w:rsidRDefault="00255A8F" w:rsidP="006E2277">
            <w:pPr>
              <w:cnfStyle w:val="000000000000"/>
              <w:rPr>
                <w:color w:val="FFC000"/>
                <w:sz w:val="16"/>
                <w:lang w:val="pt-BR"/>
              </w:rPr>
            </w:pPr>
          </w:p>
        </w:tc>
        <w:tc>
          <w:tcPr>
            <w:tcW w:w="304" w:type="dxa"/>
          </w:tcPr>
          <w:p w:rsidR="00255A8F" w:rsidRPr="00EC2D9C" w:rsidRDefault="00255A8F" w:rsidP="006E2277">
            <w:pPr>
              <w:cnfStyle w:val="000000000000"/>
              <w:rPr>
                <w:color w:val="FFC000"/>
                <w:sz w:val="16"/>
                <w:lang w:val="pt-BR"/>
              </w:rPr>
            </w:pPr>
          </w:p>
        </w:tc>
        <w:tc>
          <w:tcPr>
            <w:tcW w:w="304" w:type="dxa"/>
          </w:tcPr>
          <w:p w:rsidR="00255A8F" w:rsidRPr="00EC2D9C" w:rsidRDefault="00255A8F" w:rsidP="006E2277">
            <w:pPr>
              <w:cnfStyle w:val="000000000000"/>
              <w:rPr>
                <w:color w:val="FFC000"/>
                <w:sz w:val="16"/>
                <w:lang w:val="pt-BR"/>
              </w:rPr>
            </w:pPr>
          </w:p>
        </w:tc>
        <w:tc>
          <w:tcPr>
            <w:tcW w:w="304" w:type="dxa"/>
          </w:tcPr>
          <w:p w:rsidR="00255A8F" w:rsidRPr="00EC2D9C" w:rsidRDefault="00255A8F" w:rsidP="006E2277">
            <w:pPr>
              <w:cnfStyle w:val="000000000000"/>
              <w:rPr>
                <w:color w:val="FFC000"/>
                <w:sz w:val="16"/>
                <w:lang w:val="pt-BR"/>
              </w:rPr>
            </w:pPr>
          </w:p>
        </w:tc>
        <w:tc>
          <w:tcPr>
            <w:tcW w:w="390" w:type="dxa"/>
          </w:tcPr>
          <w:p w:rsidR="00255A8F" w:rsidRPr="00EC2D9C" w:rsidRDefault="00255A8F" w:rsidP="006E2277">
            <w:pPr>
              <w:cnfStyle w:val="000000000000"/>
              <w:rPr>
                <w:color w:val="FFC000"/>
                <w:sz w:val="16"/>
                <w:lang w:val="pt-BR"/>
              </w:rPr>
            </w:pPr>
          </w:p>
        </w:tc>
        <w:tc>
          <w:tcPr>
            <w:tcW w:w="390" w:type="dxa"/>
          </w:tcPr>
          <w:p w:rsidR="00255A8F" w:rsidRPr="00EC2D9C" w:rsidRDefault="00255A8F" w:rsidP="006E2277">
            <w:pPr>
              <w:cnfStyle w:val="000000000000"/>
              <w:rPr>
                <w:color w:val="FFC000"/>
                <w:sz w:val="16"/>
                <w:lang w:val="pt-BR"/>
              </w:rPr>
            </w:pPr>
          </w:p>
        </w:tc>
        <w:tc>
          <w:tcPr>
            <w:tcW w:w="304" w:type="dxa"/>
          </w:tcPr>
          <w:p w:rsidR="00255A8F" w:rsidRPr="00EC2D9C" w:rsidRDefault="00255A8F" w:rsidP="006E2277">
            <w:pPr>
              <w:cnfStyle w:val="000000000000"/>
              <w:rPr>
                <w:color w:val="FFC000"/>
                <w:sz w:val="16"/>
                <w:lang w:val="pt-BR"/>
              </w:rPr>
            </w:pPr>
          </w:p>
        </w:tc>
        <w:tc>
          <w:tcPr>
            <w:tcW w:w="304" w:type="dxa"/>
          </w:tcPr>
          <w:p w:rsidR="00255A8F" w:rsidRPr="00EC2D9C" w:rsidRDefault="00255A8F" w:rsidP="006E2277">
            <w:pPr>
              <w:cnfStyle w:val="000000000000"/>
              <w:rPr>
                <w:color w:val="FFC000"/>
                <w:sz w:val="16"/>
                <w:lang w:val="pt-BR"/>
              </w:rPr>
            </w:pPr>
          </w:p>
        </w:tc>
        <w:tc>
          <w:tcPr>
            <w:tcW w:w="304" w:type="dxa"/>
          </w:tcPr>
          <w:p w:rsidR="00255A8F" w:rsidRPr="00EC2D9C" w:rsidRDefault="00255A8F" w:rsidP="006E2277">
            <w:pPr>
              <w:cnfStyle w:val="000000000000"/>
              <w:rPr>
                <w:color w:val="FFC000"/>
                <w:sz w:val="16"/>
                <w:lang w:val="pt-BR"/>
              </w:rPr>
            </w:pPr>
          </w:p>
        </w:tc>
        <w:tc>
          <w:tcPr>
            <w:tcW w:w="304" w:type="dxa"/>
          </w:tcPr>
          <w:p w:rsidR="00255A8F" w:rsidRPr="00EC2D9C" w:rsidRDefault="00255A8F" w:rsidP="006E2277">
            <w:pPr>
              <w:cnfStyle w:val="000000000000"/>
              <w:rPr>
                <w:color w:val="FFC000"/>
                <w:sz w:val="16"/>
                <w:lang w:val="pt-BR"/>
              </w:rPr>
            </w:pPr>
          </w:p>
        </w:tc>
        <w:tc>
          <w:tcPr>
            <w:tcW w:w="379" w:type="dxa"/>
          </w:tcPr>
          <w:p w:rsidR="00255A8F" w:rsidRPr="00EC2D9C" w:rsidRDefault="00255A8F" w:rsidP="006E2277">
            <w:pPr>
              <w:cnfStyle w:val="000000000000"/>
              <w:rPr>
                <w:noProof/>
                <w:color w:val="FFC000"/>
                <w:sz w:val="16"/>
              </w:rPr>
            </w:pPr>
          </w:p>
        </w:tc>
        <w:tc>
          <w:tcPr>
            <w:tcW w:w="379" w:type="dxa"/>
          </w:tcPr>
          <w:p w:rsidR="00255A8F" w:rsidRPr="00EC2D9C" w:rsidRDefault="00255A8F" w:rsidP="006E2277">
            <w:pPr>
              <w:cnfStyle w:val="000000000000"/>
              <w:rPr>
                <w:color w:val="FFC000"/>
                <w:sz w:val="16"/>
                <w:lang w:val="pt-BR"/>
              </w:rPr>
            </w:pPr>
          </w:p>
        </w:tc>
        <w:tc>
          <w:tcPr>
            <w:tcW w:w="298" w:type="dxa"/>
          </w:tcPr>
          <w:p w:rsidR="00255A8F" w:rsidRPr="00EC2D9C" w:rsidRDefault="00255A8F" w:rsidP="006E2277">
            <w:pPr>
              <w:cnfStyle w:val="000000000000"/>
              <w:rPr>
                <w:color w:val="FFC000"/>
                <w:sz w:val="16"/>
                <w:lang w:val="pt-BR"/>
              </w:rPr>
            </w:pPr>
          </w:p>
        </w:tc>
        <w:tc>
          <w:tcPr>
            <w:tcW w:w="298" w:type="dxa"/>
          </w:tcPr>
          <w:p w:rsidR="00255A8F" w:rsidRPr="00EC2D9C" w:rsidRDefault="00255A8F" w:rsidP="006E2277">
            <w:pPr>
              <w:cnfStyle w:val="000000000000"/>
              <w:rPr>
                <w:color w:val="FFC000"/>
                <w:sz w:val="16"/>
                <w:lang w:val="pt-BR"/>
              </w:rPr>
            </w:pPr>
          </w:p>
        </w:tc>
        <w:tc>
          <w:tcPr>
            <w:tcW w:w="298" w:type="dxa"/>
          </w:tcPr>
          <w:p w:rsidR="00255A8F" w:rsidRPr="00EC2D9C" w:rsidRDefault="00767C59" w:rsidP="006E2277">
            <w:pPr>
              <w:cnfStyle w:val="000000000000"/>
              <w:rPr>
                <w:color w:val="FFC000"/>
                <w:sz w:val="16"/>
                <w:lang w:val="pt-BR"/>
              </w:rPr>
            </w:pPr>
            <w:r>
              <w:rPr>
                <w:noProof/>
                <w:color w:val="FFC000"/>
                <w:sz w:val="16"/>
              </w:rPr>
              <w:pict>
                <v:rect id="_x0000_s1049" style="position:absolute;margin-left:-4.9pt;margin-top:0;width:13.2pt;height:7.5pt;z-index:251668480;mso-position-horizontal-relative:text;mso-position-vertical-relative:text" fillcolor="#95b3d7 [1940]" strokecolor="#4f81bd [3204]" strokeweight="1pt">
                  <v:fill color2="#4f81bd [3204]" focus="50%" type="gradient"/>
                  <v:shadow on="t" type="perspective" color="#243f60 [1604]" offset="1pt" offset2="-3pt"/>
                </v:rect>
              </w:pict>
            </w:r>
          </w:p>
        </w:tc>
      </w:tr>
    </w:tbl>
    <w:p w:rsidR="00255A8F" w:rsidRDefault="00255A8F" w:rsidP="00255A8F">
      <w:pPr>
        <w:spacing w:after="0"/>
        <w:rPr>
          <w:lang w:val="pt-BR"/>
        </w:rPr>
      </w:pPr>
      <w:r>
        <w:rPr>
          <w:lang w:val="pt-BR"/>
        </w:rPr>
        <w:t>*A escala na tabela esta em dois em dois meses.</w:t>
      </w:r>
    </w:p>
    <w:p w:rsidR="00255A8F" w:rsidRDefault="00255A8F" w:rsidP="00255A8F">
      <w:pPr>
        <w:spacing w:after="0"/>
        <w:rPr>
          <w:lang w:val="pt-BR"/>
        </w:rPr>
      </w:pPr>
      <w:r>
        <w:rPr>
          <w:lang w:val="pt-BR"/>
        </w:rPr>
        <w:t>**Escrita de artigos ocorrerá no período selecionado. Normalmente de 1 a 2 meses antes do deadline das conferencias selecionadas.</w:t>
      </w:r>
    </w:p>
    <w:p w:rsidR="00D15FB7" w:rsidRPr="00016475" w:rsidRDefault="00D15FB7" w:rsidP="00255A8F">
      <w:pPr>
        <w:spacing w:after="0"/>
        <w:rPr>
          <w:lang w:val="pt-BR"/>
        </w:rPr>
      </w:pPr>
      <w:r>
        <w:rPr>
          <w:lang w:val="pt-BR"/>
        </w:rPr>
        <w:t xml:space="preserve">***Possivelmente </w:t>
      </w:r>
      <w:r w:rsidR="001A6D38">
        <w:rPr>
          <w:lang w:val="pt-BR"/>
        </w:rPr>
        <w:t>também terá</w:t>
      </w:r>
      <w:r>
        <w:rPr>
          <w:lang w:val="pt-BR"/>
        </w:rPr>
        <w:t xml:space="preserve"> pequenos experimentos ao longo do desenvolvimento a fim de validar </w:t>
      </w:r>
      <w:r w:rsidR="00B20FEE">
        <w:rPr>
          <w:lang w:val="pt-BR"/>
        </w:rPr>
        <w:t>alguns pontos abordados</w:t>
      </w:r>
      <w:r>
        <w:rPr>
          <w:lang w:val="pt-BR"/>
        </w:rPr>
        <w:t>.</w:t>
      </w:r>
    </w:p>
    <w:p w:rsidR="002A2F3A" w:rsidRPr="00B3679B" w:rsidRDefault="002A2F3A" w:rsidP="002A2F3A">
      <w:pPr>
        <w:pStyle w:val="Heading1"/>
      </w:pPr>
      <w:proofErr w:type="spellStart"/>
      <w:r w:rsidRPr="00B3679B">
        <w:t>Referencias</w:t>
      </w:r>
      <w:proofErr w:type="spellEnd"/>
    </w:p>
    <w:p w:rsidR="00B3679B" w:rsidRPr="00B3679B" w:rsidRDefault="00767C59" w:rsidP="00D15FB7">
      <w:pPr>
        <w:pStyle w:val="Bibliography"/>
        <w:jc w:val="both"/>
        <w:rPr>
          <w:rFonts w:ascii="Calibri" w:hAnsi="Calibri" w:cs="Calibri"/>
        </w:rPr>
      </w:pPr>
      <w:r w:rsidRPr="0043067A">
        <w:rPr>
          <w:lang w:val="pt-BR"/>
        </w:rPr>
        <w:fldChar w:fldCharType="begin"/>
      </w:r>
      <w:r w:rsidR="00EC45BB">
        <w:instrText xml:space="preserve"> ADDIN ZOTERO_BIBL {"custom":[]} CSL_BIBLIOGRAPHY </w:instrText>
      </w:r>
      <w:r w:rsidRPr="0043067A">
        <w:rPr>
          <w:lang w:val="pt-BR"/>
        </w:rPr>
        <w:fldChar w:fldCharType="separate"/>
      </w:r>
      <w:r w:rsidR="00B3679B" w:rsidRPr="00B3679B">
        <w:rPr>
          <w:rFonts w:ascii="Calibri" w:hAnsi="Calibri" w:cs="Calibri"/>
        </w:rPr>
        <w:t xml:space="preserve">ABT, Clark C. </w:t>
      </w:r>
      <w:r w:rsidR="00B3679B" w:rsidRPr="00B3679B">
        <w:rPr>
          <w:rFonts w:ascii="Calibri" w:hAnsi="Calibri" w:cs="Calibri"/>
          <w:i/>
          <w:iCs/>
        </w:rPr>
        <w:t>Serious Games</w:t>
      </w:r>
      <w:r w:rsidR="00B3679B" w:rsidRPr="00B3679B">
        <w:rPr>
          <w:rFonts w:ascii="Calibri" w:hAnsi="Calibri" w:cs="Calibri"/>
        </w:rPr>
        <w:t xml:space="preserve">. 1. ed. Abt Books: University Press of America, 1987. </w:t>
      </w:r>
    </w:p>
    <w:p w:rsidR="00B3679B" w:rsidRPr="00B3679B" w:rsidRDefault="00B3679B" w:rsidP="00D15FB7">
      <w:pPr>
        <w:pStyle w:val="Bibliography"/>
        <w:jc w:val="both"/>
        <w:rPr>
          <w:rFonts w:ascii="Calibri" w:hAnsi="Calibri" w:cs="Calibri"/>
        </w:rPr>
      </w:pPr>
      <w:r w:rsidRPr="00B3679B">
        <w:rPr>
          <w:rFonts w:ascii="Calibri" w:hAnsi="Calibri" w:cs="Calibri"/>
        </w:rPr>
        <w:t xml:space="preserve">ANDERSEN, Erik </w:t>
      </w:r>
      <w:r w:rsidRPr="00B3679B">
        <w:rPr>
          <w:rFonts w:ascii="Calibri" w:hAnsi="Calibri" w:cs="Calibri"/>
          <w:i/>
          <w:iCs/>
        </w:rPr>
        <w:t>et al.</w:t>
      </w:r>
      <w:r w:rsidRPr="00B3679B">
        <w:rPr>
          <w:rFonts w:ascii="Calibri" w:hAnsi="Calibri" w:cs="Calibri"/>
        </w:rPr>
        <w:t xml:space="preserve"> Gameplay analysis through state projection. FDG  ’10, 2010, New York, NY, USA. </w:t>
      </w:r>
      <w:r w:rsidRPr="00B3679B">
        <w:rPr>
          <w:rFonts w:ascii="Calibri" w:hAnsi="Calibri" w:cs="Calibri"/>
          <w:i/>
          <w:iCs/>
        </w:rPr>
        <w:t>Anais</w:t>
      </w:r>
      <w:r w:rsidRPr="00B3679B">
        <w:rPr>
          <w:rFonts w:ascii="Calibri" w:hAnsi="Calibri" w:cs="Calibri"/>
        </w:rPr>
        <w:t xml:space="preserve">... New York, NY, USA: ACM, 2010. p. 1–8. Disponível em: &lt;http://doi.acm.org/10.1145/1822348.1822349&gt;. Acesso em: 14 set. 2012. </w:t>
      </w:r>
    </w:p>
    <w:p w:rsidR="00B3679B" w:rsidRPr="00B3679B" w:rsidRDefault="00B3679B" w:rsidP="00D15FB7">
      <w:pPr>
        <w:pStyle w:val="Bibliography"/>
        <w:jc w:val="both"/>
        <w:rPr>
          <w:rFonts w:ascii="Calibri" w:hAnsi="Calibri" w:cs="Calibri"/>
        </w:rPr>
      </w:pPr>
      <w:r w:rsidRPr="00B3679B">
        <w:rPr>
          <w:rFonts w:ascii="Calibri" w:hAnsi="Calibri" w:cs="Calibri"/>
        </w:rPr>
        <w:lastRenderedPageBreak/>
        <w:t xml:space="preserve">CAVAZZA, M.; CHARLES, F.; MEAD, S.J. Character-based interactive storytelling. </w:t>
      </w:r>
      <w:r w:rsidRPr="00B3679B">
        <w:rPr>
          <w:rFonts w:ascii="Calibri" w:hAnsi="Calibri" w:cs="Calibri"/>
          <w:i/>
          <w:iCs/>
        </w:rPr>
        <w:t>IEEE Intelligent Systems</w:t>
      </w:r>
      <w:r w:rsidRPr="00B3679B">
        <w:rPr>
          <w:rFonts w:ascii="Calibri" w:hAnsi="Calibri" w:cs="Calibri"/>
        </w:rPr>
        <w:t>, v. 17, n. 4, p. 17 – 24, ago. 2002.</w:t>
      </w:r>
    </w:p>
    <w:p w:rsidR="00B3679B" w:rsidRPr="00B3679B" w:rsidRDefault="00B3679B" w:rsidP="00D15FB7">
      <w:pPr>
        <w:pStyle w:val="Bibliography"/>
        <w:jc w:val="both"/>
        <w:rPr>
          <w:rFonts w:ascii="Calibri" w:hAnsi="Calibri" w:cs="Calibri"/>
          <w:lang w:val="pt-BR"/>
        </w:rPr>
      </w:pPr>
      <w:r w:rsidRPr="00B3679B">
        <w:rPr>
          <w:rFonts w:ascii="Calibri" w:hAnsi="Calibri" w:cs="Calibri"/>
        </w:rPr>
        <w:t xml:space="preserve">CONSALVO, Mia; DUTTON, Nathan. Game analysis: Developing a methodological toolkit for the qualitative study of games. </w:t>
      </w:r>
      <w:r w:rsidRPr="00B3679B">
        <w:rPr>
          <w:rFonts w:ascii="Calibri" w:hAnsi="Calibri" w:cs="Calibri"/>
          <w:i/>
          <w:iCs/>
          <w:lang w:val="pt-BR"/>
        </w:rPr>
        <w:t>Game Studies</w:t>
      </w:r>
      <w:r w:rsidRPr="00B3679B">
        <w:rPr>
          <w:rFonts w:ascii="Calibri" w:hAnsi="Calibri" w:cs="Calibri"/>
          <w:lang w:val="pt-BR"/>
        </w:rPr>
        <w:t>, v. 6, n. 1, dez. 2006. Disponível em: &lt;http://www.gamestudies.org/0601/articles/consalvo_dutton&gt;.</w:t>
      </w:r>
    </w:p>
    <w:p w:rsidR="00B3679B" w:rsidRPr="00B3679B" w:rsidRDefault="00B3679B" w:rsidP="00D15FB7">
      <w:pPr>
        <w:pStyle w:val="Bibliography"/>
        <w:jc w:val="both"/>
        <w:rPr>
          <w:rFonts w:ascii="Calibri" w:hAnsi="Calibri" w:cs="Calibri"/>
          <w:lang w:val="pt-BR"/>
        </w:rPr>
      </w:pPr>
      <w:r w:rsidRPr="00B3679B">
        <w:rPr>
          <w:rFonts w:ascii="Calibri" w:hAnsi="Calibri" w:cs="Calibri"/>
        </w:rPr>
        <w:t xml:space="preserve">DAVIS, John; STEURY, Keith; PAGULAYAN, Randy. A survey method for assessing perceptions of a game: The consumer playtest in game design. </w:t>
      </w:r>
      <w:r w:rsidRPr="00B3679B">
        <w:rPr>
          <w:rFonts w:ascii="Calibri" w:hAnsi="Calibri" w:cs="Calibri"/>
          <w:i/>
          <w:iCs/>
          <w:lang w:val="pt-BR"/>
        </w:rPr>
        <w:t>Game Studies</w:t>
      </w:r>
      <w:r w:rsidRPr="00B3679B">
        <w:rPr>
          <w:rFonts w:ascii="Calibri" w:hAnsi="Calibri" w:cs="Calibri"/>
          <w:lang w:val="pt-BR"/>
        </w:rPr>
        <w:t>, v. 5, n. 1, 2005. Disponível em: &lt;http://www.gamestudies.org/0501/davis_steury_pagulayan/&gt;.</w:t>
      </w:r>
    </w:p>
    <w:p w:rsidR="00B3679B" w:rsidRPr="00B3679B" w:rsidRDefault="00B3679B" w:rsidP="00D15FB7">
      <w:pPr>
        <w:pStyle w:val="Bibliography"/>
        <w:jc w:val="both"/>
        <w:rPr>
          <w:rFonts w:ascii="Calibri" w:hAnsi="Calibri" w:cs="Calibri"/>
        </w:rPr>
      </w:pPr>
      <w:r w:rsidRPr="00B3679B">
        <w:rPr>
          <w:rFonts w:ascii="Calibri" w:hAnsi="Calibri" w:cs="Calibri"/>
        </w:rPr>
        <w:t xml:space="preserve">DOLAN, Robert J.; MATTHEWS, John M. Maximizing the utility of customer product testing: Beta test design and management. </w:t>
      </w:r>
      <w:r w:rsidRPr="00B3679B">
        <w:rPr>
          <w:rFonts w:ascii="Calibri" w:hAnsi="Calibri" w:cs="Calibri"/>
          <w:i/>
          <w:iCs/>
        </w:rPr>
        <w:t>Journal of Product Innovation Management</w:t>
      </w:r>
      <w:r w:rsidRPr="00B3679B">
        <w:rPr>
          <w:rFonts w:ascii="Calibri" w:hAnsi="Calibri" w:cs="Calibri"/>
        </w:rPr>
        <w:t>, v. 10, n. 4, p. 318–330, set. 1993. Acesso em: 21 maio 2013.</w:t>
      </w:r>
    </w:p>
    <w:p w:rsidR="00B3679B" w:rsidRPr="00B3679B" w:rsidRDefault="00B3679B" w:rsidP="00D15FB7">
      <w:pPr>
        <w:pStyle w:val="Bibliography"/>
        <w:jc w:val="both"/>
        <w:rPr>
          <w:rFonts w:ascii="Calibri" w:hAnsi="Calibri" w:cs="Calibri"/>
          <w:lang w:val="pt-BR"/>
        </w:rPr>
      </w:pPr>
      <w:r w:rsidRPr="00B3679B">
        <w:rPr>
          <w:rFonts w:ascii="Calibri" w:hAnsi="Calibri" w:cs="Calibri"/>
        </w:rPr>
        <w:t xml:space="preserve">GIL, Yolanda </w:t>
      </w:r>
      <w:r w:rsidRPr="00B3679B">
        <w:rPr>
          <w:rFonts w:ascii="Calibri" w:hAnsi="Calibri" w:cs="Calibri"/>
          <w:i/>
          <w:iCs/>
        </w:rPr>
        <w:t>et al.</w:t>
      </w:r>
      <w:r w:rsidRPr="00B3679B">
        <w:rPr>
          <w:rFonts w:ascii="Calibri" w:hAnsi="Calibri" w:cs="Calibri"/>
        </w:rPr>
        <w:t xml:space="preserve"> </w:t>
      </w:r>
      <w:r w:rsidRPr="00B3679B">
        <w:rPr>
          <w:rFonts w:ascii="Calibri" w:hAnsi="Calibri" w:cs="Calibri"/>
          <w:i/>
          <w:iCs/>
        </w:rPr>
        <w:t>W3C Provenance Incubator Group</w:t>
      </w:r>
      <w:r w:rsidRPr="00B3679B">
        <w:rPr>
          <w:rFonts w:ascii="Calibri" w:hAnsi="Calibri" w:cs="Calibri"/>
        </w:rPr>
        <w:t xml:space="preserve">. </w:t>
      </w:r>
      <w:r w:rsidRPr="00B3679B">
        <w:rPr>
          <w:rFonts w:ascii="Calibri" w:hAnsi="Calibri" w:cs="Calibri"/>
          <w:lang w:val="pt-BR"/>
        </w:rPr>
        <w:t xml:space="preserve">Disponível em: &lt;http://www.w3.org/2005/Incubator/prov/wiki/Main_Page&gt;. Acesso em: 22 mar. 2013. </w:t>
      </w:r>
    </w:p>
    <w:p w:rsidR="00B3679B" w:rsidRPr="00B3679B" w:rsidRDefault="00B3679B" w:rsidP="00D15FB7">
      <w:pPr>
        <w:pStyle w:val="Bibliography"/>
        <w:jc w:val="both"/>
        <w:rPr>
          <w:rFonts w:ascii="Calibri" w:hAnsi="Calibri" w:cs="Calibri"/>
          <w:lang w:val="pt-BR"/>
        </w:rPr>
      </w:pPr>
      <w:r w:rsidRPr="00B3679B">
        <w:rPr>
          <w:rFonts w:ascii="Calibri" w:hAnsi="Calibri" w:cs="Calibri"/>
          <w:lang w:val="pt-BR"/>
        </w:rPr>
        <w:t xml:space="preserve">GIL, Yolanda; MILES, Simon. </w:t>
      </w:r>
      <w:r w:rsidRPr="00B3679B">
        <w:rPr>
          <w:rFonts w:ascii="Calibri" w:hAnsi="Calibri" w:cs="Calibri"/>
          <w:i/>
          <w:iCs/>
          <w:lang w:val="pt-BR"/>
        </w:rPr>
        <w:t>PROV Model Primer</w:t>
      </w:r>
      <w:r w:rsidRPr="00B3679B">
        <w:rPr>
          <w:rFonts w:ascii="Calibri" w:hAnsi="Calibri" w:cs="Calibri"/>
          <w:lang w:val="pt-BR"/>
        </w:rPr>
        <w:t xml:space="preserve">. Disponível em: &lt;http://www.w3.org/TR/prov-primer/&gt;. Acesso em: 21 mar. 2013. </w:t>
      </w:r>
    </w:p>
    <w:p w:rsidR="00B3679B" w:rsidRPr="00B3679B" w:rsidRDefault="00B3679B" w:rsidP="00D15FB7">
      <w:pPr>
        <w:pStyle w:val="Bibliography"/>
        <w:jc w:val="both"/>
        <w:rPr>
          <w:rFonts w:ascii="Calibri" w:hAnsi="Calibri" w:cs="Calibri"/>
          <w:lang w:val="pt-BR"/>
        </w:rPr>
      </w:pPr>
      <w:r w:rsidRPr="00B3679B">
        <w:rPr>
          <w:rFonts w:ascii="Calibri" w:hAnsi="Calibri" w:cs="Calibri"/>
          <w:lang w:val="pt-BR"/>
        </w:rPr>
        <w:t xml:space="preserve">GROTH, Paul; MOREAU, Luc. </w:t>
      </w:r>
      <w:r w:rsidRPr="00B3679B">
        <w:rPr>
          <w:rFonts w:ascii="Calibri" w:hAnsi="Calibri" w:cs="Calibri"/>
          <w:i/>
          <w:iCs/>
          <w:lang w:val="pt-BR"/>
        </w:rPr>
        <w:t>PROV-Overview</w:t>
      </w:r>
      <w:r w:rsidRPr="00B3679B">
        <w:rPr>
          <w:rFonts w:ascii="Calibri" w:hAnsi="Calibri" w:cs="Calibri"/>
          <w:lang w:val="pt-BR"/>
        </w:rPr>
        <w:t xml:space="preserve">. Disponível em: &lt;http://www.w3.org/TR/prov-overview/&gt;. Acesso em: 26 mar. 2013. </w:t>
      </w:r>
    </w:p>
    <w:p w:rsidR="00B3679B" w:rsidRPr="00B3679B" w:rsidRDefault="00B3679B" w:rsidP="00D15FB7">
      <w:pPr>
        <w:pStyle w:val="Bibliography"/>
        <w:jc w:val="both"/>
        <w:rPr>
          <w:rFonts w:ascii="Calibri" w:hAnsi="Calibri" w:cs="Calibri"/>
        </w:rPr>
      </w:pPr>
      <w:r w:rsidRPr="00B3679B">
        <w:rPr>
          <w:rFonts w:ascii="Calibri" w:hAnsi="Calibri" w:cs="Calibri"/>
          <w:lang w:val="pt-BR"/>
        </w:rPr>
        <w:t xml:space="preserve">KOHWALTER, Troy; CLUA, Esteban; MURTA, Leonardo. Provenance in Games. </w:t>
      </w:r>
      <w:r w:rsidRPr="00B3679B">
        <w:rPr>
          <w:rFonts w:ascii="Calibri" w:hAnsi="Calibri" w:cs="Calibri"/>
        </w:rPr>
        <w:t xml:space="preserve">In: 2012 XI BRAZILIAN SYMPOSIUM ON GAMES AND DIGITAL ENTERTAINMENT (SBGAMES), nov. 2012, Brasilia. </w:t>
      </w:r>
      <w:r w:rsidRPr="00B3679B">
        <w:rPr>
          <w:rFonts w:ascii="Calibri" w:hAnsi="Calibri" w:cs="Calibri"/>
          <w:i/>
          <w:iCs/>
        </w:rPr>
        <w:t>Anais</w:t>
      </w:r>
      <w:r w:rsidRPr="00B3679B">
        <w:rPr>
          <w:rFonts w:ascii="Calibri" w:hAnsi="Calibri" w:cs="Calibri"/>
        </w:rPr>
        <w:t xml:space="preserve">... Brasilia: In: XI SBGames, nov. 2012. </w:t>
      </w:r>
    </w:p>
    <w:p w:rsidR="00B3679B" w:rsidRPr="00B3679B" w:rsidRDefault="00B3679B" w:rsidP="00D15FB7">
      <w:pPr>
        <w:pStyle w:val="Bibliography"/>
        <w:jc w:val="both"/>
        <w:rPr>
          <w:rFonts w:ascii="Calibri" w:hAnsi="Calibri" w:cs="Calibri"/>
        </w:rPr>
      </w:pPr>
      <w:r w:rsidRPr="00B3679B">
        <w:rPr>
          <w:rFonts w:ascii="Calibri" w:hAnsi="Calibri" w:cs="Calibri"/>
        </w:rPr>
        <w:t xml:space="preserve">MILES, Simon </w:t>
      </w:r>
      <w:r w:rsidRPr="00B3679B">
        <w:rPr>
          <w:rFonts w:ascii="Calibri" w:hAnsi="Calibri" w:cs="Calibri"/>
          <w:i/>
          <w:iCs/>
        </w:rPr>
        <w:t>et al.</w:t>
      </w:r>
      <w:r w:rsidRPr="00B3679B">
        <w:rPr>
          <w:rFonts w:ascii="Calibri" w:hAnsi="Calibri" w:cs="Calibri"/>
        </w:rPr>
        <w:t xml:space="preserve"> </w:t>
      </w:r>
      <w:r w:rsidRPr="00B3679B">
        <w:rPr>
          <w:rFonts w:ascii="Calibri" w:hAnsi="Calibri" w:cs="Calibri"/>
          <w:i/>
          <w:iCs/>
        </w:rPr>
        <w:t>Provenance Challenge WIKI</w:t>
      </w:r>
      <w:r w:rsidRPr="00B3679B">
        <w:rPr>
          <w:rFonts w:ascii="Calibri" w:hAnsi="Calibri" w:cs="Calibri"/>
        </w:rPr>
        <w:t xml:space="preserve">. </w:t>
      </w:r>
      <w:r w:rsidRPr="00B3679B">
        <w:rPr>
          <w:rFonts w:ascii="Calibri" w:hAnsi="Calibri" w:cs="Calibri"/>
          <w:lang w:val="pt-BR"/>
        </w:rPr>
        <w:t xml:space="preserve">Disponível em: &lt;http://twiki.ipaw.info/bin/view/Challenge/&gt;. </w:t>
      </w:r>
      <w:r w:rsidRPr="00B3679B">
        <w:rPr>
          <w:rFonts w:ascii="Calibri" w:hAnsi="Calibri" w:cs="Calibri"/>
        </w:rPr>
        <w:t xml:space="preserve">Acesso em: 26 mar. 2013. </w:t>
      </w:r>
    </w:p>
    <w:p w:rsidR="00B3679B" w:rsidRPr="00B3679B" w:rsidRDefault="00B3679B" w:rsidP="00D15FB7">
      <w:pPr>
        <w:pStyle w:val="Bibliography"/>
        <w:jc w:val="both"/>
        <w:rPr>
          <w:rFonts w:ascii="Calibri" w:hAnsi="Calibri" w:cs="Calibri"/>
        </w:rPr>
      </w:pPr>
      <w:r w:rsidRPr="00B3679B">
        <w:rPr>
          <w:rFonts w:ascii="Calibri" w:hAnsi="Calibri" w:cs="Calibri"/>
        </w:rPr>
        <w:t xml:space="preserve">MOREAU, Luc </w:t>
      </w:r>
      <w:r w:rsidRPr="00B3679B">
        <w:rPr>
          <w:rFonts w:ascii="Calibri" w:hAnsi="Calibri" w:cs="Calibri"/>
          <w:i/>
          <w:iCs/>
        </w:rPr>
        <w:t>et al.</w:t>
      </w:r>
      <w:r w:rsidRPr="00B3679B">
        <w:rPr>
          <w:rFonts w:ascii="Calibri" w:hAnsi="Calibri" w:cs="Calibri"/>
        </w:rPr>
        <w:t xml:space="preserve"> The Open Provenance Model core specification (v1.1). </w:t>
      </w:r>
      <w:r w:rsidRPr="00B3679B">
        <w:rPr>
          <w:rFonts w:ascii="Calibri" w:hAnsi="Calibri" w:cs="Calibri"/>
          <w:i/>
          <w:iCs/>
        </w:rPr>
        <w:t>In: Future Generation Computer Systems</w:t>
      </w:r>
      <w:r w:rsidRPr="00B3679B">
        <w:rPr>
          <w:rFonts w:ascii="Calibri" w:hAnsi="Calibri" w:cs="Calibri"/>
        </w:rPr>
        <w:t>, v. 27, n. 6, p. 743–756, 2007. Acesso em: 10 jun. 2012.</w:t>
      </w:r>
    </w:p>
    <w:p w:rsidR="00B3679B" w:rsidRPr="00B3679B" w:rsidRDefault="00B3679B" w:rsidP="00D15FB7">
      <w:pPr>
        <w:pStyle w:val="Bibliography"/>
        <w:jc w:val="both"/>
        <w:rPr>
          <w:rFonts w:ascii="Calibri" w:hAnsi="Calibri" w:cs="Calibri"/>
        </w:rPr>
      </w:pPr>
      <w:r w:rsidRPr="00B3679B">
        <w:rPr>
          <w:rFonts w:ascii="Calibri" w:hAnsi="Calibri" w:cs="Calibri"/>
          <w:lang w:val="pt-BR"/>
        </w:rPr>
        <w:t xml:space="preserve">PASSOS, E.B. </w:t>
      </w:r>
      <w:r w:rsidRPr="00B3679B">
        <w:rPr>
          <w:rFonts w:ascii="Calibri" w:hAnsi="Calibri" w:cs="Calibri"/>
          <w:i/>
          <w:iCs/>
          <w:lang w:val="pt-BR"/>
        </w:rPr>
        <w:t>et al.</w:t>
      </w:r>
      <w:r w:rsidRPr="00B3679B">
        <w:rPr>
          <w:rFonts w:ascii="Calibri" w:hAnsi="Calibri" w:cs="Calibri"/>
          <w:lang w:val="pt-BR"/>
        </w:rPr>
        <w:t xml:space="preserve"> </w:t>
      </w:r>
      <w:r w:rsidRPr="00B3679B">
        <w:rPr>
          <w:rFonts w:ascii="Calibri" w:hAnsi="Calibri" w:cs="Calibri"/>
        </w:rPr>
        <w:t xml:space="preserve">Hierarchical PNF Networks - A Temporal Model of Events for the Representation and Dramatization of Storytelling. In: 2009 VIII BRAZILIAN SYMPOSIUM ON GAMES AND DIGITAL ENTERTAINMENT (SBGAMES), out. 2009, [S.l: s.n.], out. 2009. p. 175 –184. </w:t>
      </w:r>
    </w:p>
    <w:p w:rsidR="00B3679B" w:rsidRPr="00B3679B" w:rsidRDefault="00B3679B" w:rsidP="00D15FB7">
      <w:pPr>
        <w:pStyle w:val="Bibliography"/>
        <w:jc w:val="both"/>
        <w:rPr>
          <w:rFonts w:ascii="Calibri" w:hAnsi="Calibri" w:cs="Calibri"/>
        </w:rPr>
      </w:pPr>
      <w:r w:rsidRPr="00B3679B">
        <w:rPr>
          <w:rFonts w:ascii="Calibri" w:hAnsi="Calibri" w:cs="Calibri"/>
        </w:rPr>
        <w:t xml:space="preserve">PINHANEZ, C.S.; BOBICK, A.F. Human action detection using PNF propagation of temporal constraints. In: 1998 IEEE COMPUTER SOCIETY CONFERENCE ON COMPUTER VISION AND PATTERN RECOGNITION, 1998. PROCEEDINGS, jun. 1998, [S.l: s.n.], jun. 1998. p. 898 –904. </w:t>
      </w:r>
    </w:p>
    <w:p w:rsidR="00B3679B" w:rsidRPr="00B3679B" w:rsidRDefault="00B3679B" w:rsidP="00D15FB7">
      <w:pPr>
        <w:pStyle w:val="Bibliography"/>
        <w:jc w:val="both"/>
        <w:rPr>
          <w:rFonts w:ascii="Calibri" w:hAnsi="Calibri" w:cs="Calibri"/>
          <w:lang w:val="pt-BR"/>
        </w:rPr>
      </w:pPr>
      <w:r w:rsidRPr="00B3679B">
        <w:rPr>
          <w:rFonts w:ascii="Calibri" w:hAnsi="Calibri" w:cs="Calibri"/>
        </w:rPr>
        <w:t xml:space="preserve">SUSI, Tarja; JOHANNESSON, Mikael; BACKLUND, Per. </w:t>
      </w:r>
      <w:r w:rsidRPr="00B3679B">
        <w:rPr>
          <w:rFonts w:ascii="Calibri" w:hAnsi="Calibri" w:cs="Calibri"/>
          <w:i/>
          <w:iCs/>
        </w:rPr>
        <w:t>Serious Games: An Overview</w:t>
      </w:r>
      <w:r w:rsidRPr="00B3679B">
        <w:rPr>
          <w:rFonts w:ascii="Calibri" w:hAnsi="Calibri" w:cs="Calibri"/>
        </w:rPr>
        <w:t xml:space="preserve">. . University of Skövde, School of Humanities and Informatics: Institutionen för kommunikation och information, 2007. </w:t>
      </w:r>
      <w:r w:rsidRPr="00B3679B">
        <w:rPr>
          <w:rFonts w:ascii="Calibri" w:hAnsi="Calibri" w:cs="Calibri"/>
          <w:lang w:val="pt-BR"/>
        </w:rPr>
        <w:t>Disponível em: &lt;http://urn.kb.se/resolve?urn=urn:nbn:se:his:diva-1279&gt;.</w:t>
      </w:r>
    </w:p>
    <w:p w:rsidR="00B3679B" w:rsidRPr="000E0314" w:rsidRDefault="00B3679B" w:rsidP="00D15FB7">
      <w:pPr>
        <w:pStyle w:val="Bibliography"/>
        <w:jc w:val="both"/>
        <w:rPr>
          <w:rFonts w:ascii="Calibri" w:hAnsi="Calibri" w:cs="Calibri"/>
          <w:lang w:val="pt-BR"/>
        </w:rPr>
      </w:pPr>
      <w:r w:rsidRPr="00B3679B">
        <w:rPr>
          <w:rFonts w:ascii="Calibri" w:hAnsi="Calibri" w:cs="Calibri"/>
        </w:rPr>
        <w:t xml:space="preserve">WARREN, Chris. </w:t>
      </w:r>
      <w:r w:rsidRPr="00B3679B">
        <w:rPr>
          <w:rFonts w:ascii="Calibri" w:hAnsi="Calibri" w:cs="Calibri"/>
          <w:i/>
          <w:iCs/>
        </w:rPr>
        <w:t>Game Analysis Using Resource-Infrastructure-Action Flow</w:t>
      </w:r>
      <w:r w:rsidRPr="00B3679B">
        <w:rPr>
          <w:rFonts w:ascii="Calibri" w:hAnsi="Calibri" w:cs="Calibri"/>
        </w:rPr>
        <w:t xml:space="preserve">. </w:t>
      </w:r>
      <w:r w:rsidRPr="00B3679B">
        <w:rPr>
          <w:rFonts w:ascii="Calibri" w:hAnsi="Calibri" w:cs="Calibri"/>
          <w:lang w:val="pt-BR"/>
        </w:rPr>
        <w:t xml:space="preserve">Disponível em: &lt;http://ficial.wordpress.com/2011/10/23/game-analysis-using-resource-infrastructure-action-flow/&gt;. </w:t>
      </w:r>
      <w:r w:rsidRPr="000E0314">
        <w:rPr>
          <w:rFonts w:ascii="Calibri" w:hAnsi="Calibri" w:cs="Calibri"/>
          <w:lang w:val="pt-BR"/>
        </w:rPr>
        <w:t xml:space="preserve">Acesso em: 19 out. 2012. </w:t>
      </w:r>
    </w:p>
    <w:p w:rsidR="002A2F3A" w:rsidRPr="0043067A" w:rsidRDefault="00767C59" w:rsidP="00DB2DD8">
      <w:pPr>
        <w:pStyle w:val="Bibliography"/>
        <w:jc w:val="right"/>
        <w:rPr>
          <w:lang w:val="pt-BR"/>
        </w:rPr>
      </w:pPr>
      <w:r w:rsidRPr="0043067A">
        <w:rPr>
          <w:lang w:val="pt-BR"/>
        </w:rPr>
        <w:fldChar w:fldCharType="end"/>
      </w:r>
      <w:r w:rsidR="007D2BBB">
        <w:rPr>
          <w:lang w:val="pt-BR"/>
        </w:rPr>
        <w:br w:type="page"/>
      </w:r>
      <w:r w:rsidR="00984522" w:rsidRPr="0043067A">
        <w:rPr>
          <w:lang w:val="pt-BR"/>
        </w:rPr>
        <w:lastRenderedPageBreak/>
        <w:t>Niterói, ____de</w:t>
      </w:r>
      <w:r w:rsidR="00340FD4">
        <w:rPr>
          <w:lang w:val="pt-BR"/>
        </w:rPr>
        <w:t xml:space="preserve"> maio </w:t>
      </w:r>
      <w:r w:rsidR="00984522" w:rsidRPr="0043067A">
        <w:rPr>
          <w:lang w:val="pt-BR"/>
        </w:rPr>
        <w:t xml:space="preserve">de </w:t>
      </w:r>
      <w:r w:rsidR="00685A8F" w:rsidRPr="0043067A">
        <w:rPr>
          <w:lang w:val="pt-BR"/>
        </w:rPr>
        <w:t>2013.</w:t>
      </w:r>
    </w:p>
    <w:p w:rsidR="00984522" w:rsidRPr="0043067A" w:rsidRDefault="00984522" w:rsidP="00984522">
      <w:pPr>
        <w:jc w:val="right"/>
        <w:rPr>
          <w:lang w:val="pt-BR"/>
        </w:rPr>
      </w:pPr>
    </w:p>
    <w:p w:rsidR="00984522" w:rsidRPr="0043067A" w:rsidRDefault="00984522" w:rsidP="00984522">
      <w:pPr>
        <w:jc w:val="right"/>
        <w:rPr>
          <w:lang w:val="pt-BR"/>
        </w:rPr>
      </w:pPr>
      <w:r w:rsidRPr="0043067A">
        <w:rPr>
          <w:lang w:val="pt-BR"/>
        </w:rPr>
        <w:t>_______________________________________________________</w:t>
      </w:r>
    </w:p>
    <w:p w:rsidR="00984522" w:rsidRPr="0043067A" w:rsidRDefault="00984522" w:rsidP="00984522">
      <w:pPr>
        <w:jc w:val="right"/>
        <w:rPr>
          <w:lang w:val="pt-BR"/>
        </w:rPr>
      </w:pPr>
      <w:r w:rsidRPr="0043067A">
        <w:rPr>
          <w:lang w:val="pt-BR"/>
        </w:rPr>
        <w:t>Assinatura do Candidato</w:t>
      </w:r>
    </w:p>
    <w:p w:rsidR="00984522" w:rsidRPr="0043067A" w:rsidRDefault="00984522" w:rsidP="00984522">
      <w:pPr>
        <w:jc w:val="right"/>
        <w:rPr>
          <w:lang w:val="pt-BR"/>
        </w:rPr>
      </w:pPr>
    </w:p>
    <w:p w:rsidR="00984522" w:rsidRPr="0043067A" w:rsidRDefault="00984522" w:rsidP="00984522">
      <w:pPr>
        <w:jc w:val="right"/>
        <w:rPr>
          <w:lang w:val="pt-BR"/>
        </w:rPr>
      </w:pPr>
      <w:r w:rsidRPr="0043067A">
        <w:rPr>
          <w:lang w:val="pt-BR"/>
        </w:rPr>
        <w:t>_______________________________________________________</w:t>
      </w:r>
    </w:p>
    <w:p w:rsidR="00984522" w:rsidRDefault="00984522" w:rsidP="00984522">
      <w:pPr>
        <w:jc w:val="right"/>
        <w:rPr>
          <w:lang w:val="pt-BR"/>
        </w:rPr>
      </w:pPr>
      <w:r w:rsidRPr="0043067A">
        <w:rPr>
          <w:lang w:val="pt-BR"/>
        </w:rPr>
        <w:t>Assinatura do Orientador</w:t>
      </w:r>
    </w:p>
    <w:p w:rsidR="00EC27C0" w:rsidRDefault="00EC27C0" w:rsidP="00984522">
      <w:pPr>
        <w:jc w:val="right"/>
        <w:rPr>
          <w:lang w:val="pt-BR"/>
        </w:rPr>
      </w:pPr>
    </w:p>
    <w:p w:rsidR="00EC27C0" w:rsidRPr="0043067A" w:rsidRDefault="00EC27C0" w:rsidP="00EC27C0">
      <w:pPr>
        <w:jc w:val="right"/>
        <w:rPr>
          <w:lang w:val="pt-BR"/>
        </w:rPr>
      </w:pPr>
      <w:r w:rsidRPr="0043067A">
        <w:rPr>
          <w:lang w:val="pt-BR"/>
        </w:rPr>
        <w:t>_______________________________________________________</w:t>
      </w:r>
    </w:p>
    <w:p w:rsidR="00EC27C0" w:rsidRPr="0043067A" w:rsidRDefault="00EC27C0" w:rsidP="00EC27C0">
      <w:pPr>
        <w:jc w:val="right"/>
        <w:rPr>
          <w:lang w:val="pt-BR"/>
        </w:rPr>
      </w:pPr>
      <w:r w:rsidRPr="0043067A">
        <w:rPr>
          <w:lang w:val="pt-BR"/>
        </w:rPr>
        <w:t xml:space="preserve">Assinatura do </w:t>
      </w:r>
      <w:proofErr w:type="spellStart"/>
      <w:r>
        <w:rPr>
          <w:lang w:val="pt-BR"/>
        </w:rPr>
        <w:t>Co-</w:t>
      </w:r>
      <w:r w:rsidRPr="0043067A">
        <w:rPr>
          <w:lang w:val="pt-BR"/>
        </w:rPr>
        <w:t>Orientador</w:t>
      </w:r>
      <w:proofErr w:type="spellEnd"/>
    </w:p>
    <w:p w:rsidR="00EC27C0" w:rsidRPr="0043067A" w:rsidRDefault="00EC27C0" w:rsidP="00984522">
      <w:pPr>
        <w:jc w:val="right"/>
        <w:rPr>
          <w:lang w:val="pt-BR"/>
        </w:rPr>
      </w:pPr>
    </w:p>
    <w:sectPr w:rsidR="00EC27C0" w:rsidRPr="0043067A" w:rsidSect="00DC4D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D13C1"/>
    <w:multiLevelType w:val="hybridMultilevel"/>
    <w:tmpl w:val="2B32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2A2F3A"/>
    <w:rsid w:val="00012600"/>
    <w:rsid w:val="00016475"/>
    <w:rsid w:val="000B40B9"/>
    <w:rsid w:val="000E0314"/>
    <w:rsid w:val="001A3AC8"/>
    <w:rsid w:val="001A6D38"/>
    <w:rsid w:val="001B416E"/>
    <w:rsid w:val="001C4C57"/>
    <w:rsid w:val="00215278"/>
    <w:rsid w:val="002253FF"/>
    <w:rsid w:val="00255A8F"/>
    <w:rsid w:val="00261FDC"/>
    <w:rsid w:val="00291673"/>
    <w:rsid w:val="002A0950"/>
    <w:rsid w:val="002A2F3A"/>
    <w:rsid w:val="00340FD4"/>
    <w:rsid w:val="003D3B26"/>
    <w:rsid w:val="003F3C36"/>
    <w:rsid w:val="0043067A"/>
    <w:rsid w:val="004519A8"/>
    <w:rsid w:val="00464664"/>
    <w:rsid w:val="004C0499"/>
    <w:rsid w:val="004C2FFF"/>
    <w:rsid w:val="004E2802"/>
    <w:rsid w:val="00522A3E"/>
    <w:rsid w:val="00617767"/>
    <w:rsid w:val="006208E5"/>
    <w:rsid w:val="00661A2C"/>
    <w:rsid w:val="006703CA"/>
    <w:rsid w:val="00685A8F"/>
    <w:rsid w:val="007261E3"/>
    <w:rsid w:val="00767C59"/>
    <w:rsid w:val="007D2BBB"/>
    <w:rsid w:val="008560A5"/>
    <w:rsid w:val="00856E3A"/>
    <w:rsid w:val="008C4278"/>
    <w:rsid w:val="008C63A6"/>
    <w:rsid w:val="008C71AF"/>
    <w:rsid w:val="008F2228"/>
    <w:rsid w:val="00984522"/>
    <w:rsid w:val="00985274"/>
    <w:rsid w:val="0099012A"/>
    <w:rsid w:val="009A380C"/>
    <w:rsid w:val="009C2DA5"/>
    <w:rsid w:val="00A113ED"/>
    <w:rsid w:val="00A45804"/>
    <w:rsid w:val="00A46E0B"/>
    <w:rsid w:val="00A61770"/>
    <w:rsid w:val="00AE3D92"/>
    <w:rsid w:val="00B07504"/>
    <w:rsid w:val="00B20FEE"/>
    <w:rsid w:val="00B3679B"/>
    <w:rsid w:val="00B623F9"/>
    <w:rsid w:val="00B674D4"/>
    <w:rsid w:val="00B83B69"/>
    <w:rsid w:val="00B936FD"/>
    <w:rsid w:val="00BD39D9"/>
    <w:rsid w:val="00C136E4"/>
    <w:rsid w:val="00C52DDC"/>
    <w:rsid w:val="00C54504"/>
    <w:rsid w:val="00CA3851"/>
    <w:rsid w:val="00CE2675"/>
    <w:rsid w:val="00D0255A"/>
    <w:rsid w:val="00D14BC3"/>
    <w:rsid w:val="00D15FB7"/>
    <w:rsid w:val="00DA48CF"/>
    <w:rsid w:val="00DB2DD8"/>
    <w:rsid w:val="00DC4DD4"/>
    <w:rsid w:val="00E131DA"/>
    <w:rsid w:val="00E2770B"/>
    <w:rsid w:val="00EC27C0"/>
    <w:rsid w:val="00EC2AF6"/>
    <w:rsid w:val="00EC2D9C"/>
    <w:rsid w:val="00EC45BB"/>
    <w:rsid w:val="00EF5D7E"/>
    <w:rsid w:val="00F123A6"/>
    <w:rsid w:val="00F27402"/>
    <w:rsid w:val="00F60C3E"/>
    <w:rsid w:val="00F636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DD4"/>
  </w:style>
  <w:style w:type="paragraph" w:styleId="Heading1">
    <w:name w:val="heading 1"/>
    <w:basedOn w:val="Normal"/>
    <w:next w:val="Normal"/>
    <w:link w:val="Heading1Char"/>
    <w:uiPriority w:val="9"/>
    <w:qFormat/>
    <w:rsid w:val="002A2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3D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2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F3A"/>
    <w:rPr>
      <w:rFonts w:ascii="Tahoma" w:hAnsi="Tahoma" w:cs="Tahoma"/>
      <w:sz w:val="16"/>
      <w:szCs w:val="16"/>
    </w:rPr>
  </w:style>
  <w:style w:type="character" w:customStyle="1" w:styleId="Heading1Char">
    <w:name w:val="Heading 1 Char"/>
    <w:basedOn w:val="DefaultParagraphFont"/>
    <w:link w:val="Heading1"/>
    <w:uiPriority w:val="9"/>
    <w:rsid w:val="002A2F3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A2F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3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2F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2F3A"/>
    <w:rPr>
      <w:rFonts w:asciiTheme="majorHAnsi" w:eastAsiaTheme="majorEastAsia" w:hAnsiTheme="majorHAnsi" w:cstheme="majorBidi"/>
      <w:i/>
      <w:iCs/>
      <w:color w:val="4F81BD" w:themeColor="accent1"/>
      <w:spacing w:val="15"/>
      <w:sz w:val="24"/>
      <w:szCs w:val="24"/>
    </w:rPr>
  </w:style>
  <w:style w:type="paragraph" w:styleId="Bibliography">
    <w:name w:val="Bibliography"/>
    <w:basedOn w:val="Normal"/>
    <w:next w:val="Normal"/>
    <w:uiPriority w:val="37"/>
    <w:unhideWhenUsed/>
    <w:rsid w:val="00F123A6"/>
    <w:pPr>
      <w:spacing w:after="240" w:line="240" w:lineRule="auto"/>
    </w:pPr>
  </w:style>
  <w:style w:type="character" w:styleId="CommentReference">
    <w:name w:val="annotation reference"/>
    <w:rsid w:val="00F123A6"/>
    <w:rPr>
      <w:sz w:val="16"/>
      <w:szCs w:val="16"/>
    </w:rPr>
  </w:style>
  <w:style w:type="paragraph" w:styleId="CommentText">
    <w:name w:val="annotation text"/>
    <w:basedOn w:val="Normal"/>
    <w:link w:val="CommentTextChar"/>
    <w:rsid w:val="00F123A6"/>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eastAsia="de-DE"/>
    </w:rPr>
  </w:style>
  <w:style w:type="character" w:customStyle="1" w:styleId="CommentTextChar">
    <w:name w:val="Comment Text Char"/>
    <w:basedOn w:val="DefaultParagraphFont"/>
    <w:link w:val="CommentText"/>
    <w:rsid w:val="00F123A6"/>
    <w:rPr>
      <w:rFonts w:ascii="Times New Roman" w:eastAsia="Times New Roman" w:hAnsi="Times New Roman" w:cs="Times New Roman"/>
      <w:sz w:val="20"/>
      <w:szCs w:val="20"/>
      <w:lang w:eastAsia="de-DE"/>
    </w:rPr>
  </w:style>
  <w:style w:type="paragraph" w:customStyle="1" w:styleId="p1a">
    <w:name w:val="p1a"/>
    <w:basedOn w:val="Normal"/>
    <w:rsid w:val="00F123A6"/>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eastAsia="de-DE"/>
    </w:rPr>
  </w:style>
  <w:style w:type="paragraph" w:styleId="ListParagraph">
    <w:name w:val="List Paragraph"/>
    <w:basedOn w:val="Normal"/>
    <w:uiPriority w:val="34"/>
    <w:qFormat/>
    <w:rsid w:val="00A113ED"/>
    <w:pPr>
      <w:ind w:left="720"/>
      <w:contextualSpacing/>
    </w:pPr>
  </w:style>
  <w:style w:type="table" w:styleId="TableGrid">
    <w:name w:val="Table Grid"/>
    <w:basedOn w:val="TableNormal"/>
    <w:uiPriority w:val="59"/>
    <w:rsid w:val="000164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4">
    <w:name w:val="Calendar 4"/>
    <w:basedOn w:val="TableNormal"/>
    <w:uiPriority w:val="99"/>
    <w:qFormat/>
    <w:rsid w:val="00016475"/>
    <w:pPr>
      <w:snapToGrid w:val="0"/>
      <w:spacing w:after="0" w:line="240" w:lineRule="auto"/>
    </w:pPr>
    <w:rPr>
      <w:rFonts w:eastAsiaTheme="minorEastAsia"/>
      <w:b/>
      <w:bCs/>
      <w:color w:val="D9D9D9" w:themeColor="background1" w:themeShade="D9"/>
      <w:sz w:val="16"/>
      <w:szCs w:val="16"/>
      <w:lang w:bidi="en-US"/>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MediumShading2-Accent5">
    <w:name w:val="Medium Shading 2 Accent 5"/>
    <w:basedOn w:val="TableNormal"/>
    <w:uiPriority w:val="64"/>
    <w:rsid w:val="002A09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2A095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2A09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6208E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
    <w:name w:val="Heading 2 Char"/>
    <w:basedOn w:val="DefaultParagraphFont"/>
    <w:link w:val="Heading2"/>
    <w:uiPriority w:val="9"/>
    <w:rsid w:val="00AE3D92"/>
    <w:rPr>
      <w:rFonts w:asciiTheme="majorHAnsi" w:eastAsiaTheme="majorEastAsia" w:hAnsiTheme="majorHAnsi" w:cstheme="majorBidi"/>
      <w:b/>
      <w:bCs/>
      <w:color w:val="4F81BD" w:themeColor="accent1"/>
      <w:sz w:val="26"/>
      <w:szCs w:val="26"/>
    </w:rPr>
  </w:style>
  <w:style w:type="paragraph" w:styleId="Revision">
    <w:name w:val="Revision"/>
    <w:hidden/>
    <w:uiPriority w:val="99"/>
    <w:semiHidden/>
    <w:rsid w:val="00255A8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9D7F30-9774-4903-BBC8-9EB1E3BAF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6</Pages>
  <Words>5985</Words>
  <Characters>34116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Kohwalter</dc:creator>
  <cp:lastModifiedBy>Kohwalter</cp:lastModifiedBy>
  <cp:revision>10</cp:revision>
  <dcterms:created xsi:type="dcterms:W3CDTF">2013-05-21T11:16:00Z</dcterms:created>
  <dcterms:modified xsi:type="dcterms:W3CDTF">2013-05-27T21:43:00Z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id="mfEMg8pH"/&gt;&lt;style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