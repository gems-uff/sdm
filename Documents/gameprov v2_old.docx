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B3335A" w:rsidRDefault="007843CF" w:rsidP="0054499A">
      <w:pPr>
        <w:jc w:val="center"/>
        <w:rPr>
          <w:rFonts w:ascii="Arial" w:eastAsia="Calibri" w:hAnsi="Arial" w:cs="Arial"/>
          <w:b/>
          <w:bCs/>
          <w:sz w:val="28"/>
          <w:szCs w:val="28"/>
          <w:lang w:val="pt-BR"/>
        </w:rPr>
      </w:pPr>
      <w:proofErr w:type="spellStart"/>
      <w:r w:rsidRPr="00B3335A">
        <w:rPr>
          <w:rFonts w:ascii="Arial" w:hAnsi="Arial" w:cs="Arial"/>
          <w:b/>
          <w:bCs/>
          <w:sz w:val="28"/>
          <w:szCs w:val="28"/>
          <w:lang w:val="pt-BR"/>
        </w:rPr>
        <w:t>Provenance</w:t>
      </w:r>
      <w:proofErr w:type="spellEnd"/>
      <w:r w:rsidRPr="00B3335A">
        <w:rPr>
          <w:rFonts w:ascii="Arial" w:hAnsi="Arial" w:cs="Arial"/>
          <w:b/>
          <w:bCs/>
          <w:sz w:val="28"/>
          <w:szCs w:val="28"/>
          <w:lang w:val="pt-BR"/>
        </w:rPr>
        <w:t xml:space="preserve"> in Games</w:t>
      </w:r>
    </w:p>
    <w:p w:rsidR="0054499A" w:rsidRPr="00B030F9" w:rsidRDefault="0054499A" w:rsidP="00B3335A">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Leonardo G. P. Murta</w:t>
      </w:r>
    </w:p>
    <w:p w:rsidR="0054499A" w:rsidRPr="00B3335A" w:rsidRDefault="0054499A" w:rsidP="0054499A">
      <w:pPr>
        <w:jc w:val="center"/>
        <w:rPr>
          <w:rFonts w:eastAsia="Calibri"/>
          <w:sz w:val="24"/>
          <w:szCs w:val="24"/>
          <w:lang w:val="pt-BR"/>
        </w:rPr>
      </w:pPr>
      <w:r w:rsidRPr="00B030F9">
        <w:rPr>
          <w:rFonts w:eastAsia="Calibri"/>
          <w:sz w:val="24"/>
          <w:szCs w:val="24"/>
          <w:lang w:val="pt-BR"/>
        </w:rPr>
        <w:t xml:space="preserve">Universidade Federal Fluminense, Instituto de Computação, </w:t>
      </w:r>
      <w:proofErr w:type="spellStart"/>
      <w:r w:rsidR="00305452" w:rsidRPr="00B030F9">
        <w:rPr>
          <w:sz w:val="24"/>
          <w:szCs w:val="24"/>
          <w:lang w:val="pt-BR"/>
        </w:rPr>
        <w:t>Bra</w:t>
      </w:r>
      <w:r w:rsidR="00B030F9" w:rsidRPr="00B030F9">
        <w:rPr>
          <w:sz w:val="24"/>
          <w:szCs w:val="24"/>
          <w:lang w:val="pt-BR"/>
        </w:rPr>
        <w:t>z</w:t>
      </w:r>
      <w:r w:rsidR="00305452" w:rsidRPr="00B030F9">
        <w:rPr>
          <w:sz w:val="24"/>
          <w:szCs w:val="24"/>
          <w:lang w:val="pt-BR"/>
        </w:rPr>
        <w:t>il</w:t>
      </w:r>
      <w:proofErr w:type="spellEnd"/>
    </w:p>
    <w:p w:rsidR="0054499A" w:rsidRPr="0054499A" w:rsidRDefault="0054499A" w:rsidP="0067195F">
      <w:pPr>
        <w:rPr>
          <w:lang w:val="pt-BR"/>
        </w:rPr>
      </w:pPr>
    </w:p>
    <w:p w:rsidR="004A6053" w:rsidRPr="00B030F9" w:rsidRDefault="004A6053" w:rsidP="00AA3BFB">
      <w:pPr>
        <w:pStyle w:val="Heading1"/>
        <w:rPr>
          <w:lang w:val="pt-BR"/>
        </w:rPr>
        <w:sectPr w:rsidR="004A6053" w:rsidRPr="00B030F9" w:rsidSect="0054499A">
          <w:pgSz w:w="11909" w:h="16834" w:code="9"/>
          <w:pgMar w:top="1138" w:right="1138" w:bottom="1411" w:left="1411" w:header="720" w:footer="720" w:gutter="0"/>
          <w:cols w:space="720"/>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 xml:space="preserve">Serious games have been used to aid the understanding of concepts that are taught in theoretical classes. </w:t>
      </w:r>
      <w:r w:rsidR="0064476C">
        <w:rPr>
          <w:rFonts w:eastAsia="Calibri"/>
        </w:rPr>
        <w:t>However</w:t>
      </w:r>
      <w:r>
        <w:rPr>
          <w:rFonts w:eastAsia="Calibri"/>
        </w:rPr>
        <w:t xml:space="preserve">, mistakes made by players may result in </w:t>
      </w:r>
      <w:r w:rsidR="00EB4D21">
        <w:rPr>
          <w:rFonts w:eastAsia="Calibri"/>
        </w:rPr>
        <w:t xml:space="preserve">failure </w:t>
      </w:r>
      <w:r>
        <w:rPr>
          <w:rFonts w:eastAsia="Calibri"/>
        </w:rPr>
        <w:t xml:space="preserve">to complete the </w:t>
      </w:r>
      <w:r w:rsidR="0064476C">
        <w:rPr>
          <w:rFonts w:eastAsia="Calibri"/>
        </w:rPr>
        <w:t>game objectives</w:t>
      </w:r>
      <w:r>
        <w:rPr>
          <w:rFonts w:eastAsia="Calibri"/>
        </w:rPr>
        <w:t>. These mistakes</w:t>
      </w:r>
      <w:r w:rsidR="00EB4D21">
        <w:rPr>
          <w:rFonts w:eastAsia="Calibri"/>
        </w:rPr>
        <w:t>, which</w:t>
      </w:r>
      <w:r>
        <w:rPr>
          <w:rFonts w:eastAsia="Calibri"/>
        </w:rPr>
        <w:t xml:space="preserve"> </w:t>
      </w:r>
      <w:r w:rsidR="0064476C">
        <w:rPr>
          <w:rFonts w:eastAsia="Calibri"/>
        </w:rPr>
        <w:t xml:space="preserve">are </w:t>
      </w:r>
      <w:r w:rsidR="00EB4D21">
        <w:rPr>
          <w:rFonts w:eastAsia="Calibri"/>
        </w:rPr>
        <w:t xml:space="preserve">usually </w:t>
      </w:r>
      <w:r>
        <w:rPr>
          <w:rFonts w:eastAsia="Calibri"/>
        </w:rPr>
        <w:t>difficult to spot</w:t>
      </w:r>
      <w:r w:rsidR="00EB4D21">
        <w:rPr>
          <w:rFonts w:eastAsia="Calibri"/>
        </w:rPr>
        <w:t xml:space="preserve"> or reproduce in subsequent trials, directly jeopardize the learning capabilities of the serious games</w:t>
      </w:r>
      <w:r>
        <w:rPr>
          <w:rFonts w:eastAsia="Calibri"/>
        </w:rPr>
        <w:t>. In order to solve this issue, this paper</w:t>
      </w:r>
      <w:r w:rsidR="00EB4D21">
        <w:rPr>
          <w:rFonts w:eastAsia="Calibri"/>
        </w:rPr>
        <w:t xml:space="preserve"> introduces a new concept: provenience in games. To do so, we</w:t>
      </w:r>
      <w:r>
        <w:rPr>
          <w:rFonts w:eastAsia="Calibri"/>
        </w:rPr>
        <w:t xml:space="preserve"> present a framework </w:t>
      </w:r>
      <w:r w:rsidR="0064476C">
        <w:rPr>
          <w:rFonts w:eastAsia="Calibri"/>
        </w:rPr>
        <w:t>that</w:t>
      </w:r>
      <w:r>
        <w:rPr>
          <w:rFonts w:eastAsia="Calibri"/>
        </w:rPr>
        <w:t xml:space="preserve"> record</w:t>
      </w:r>
      <w:r w:rsidR="0064476C">
        <w:rPr>
          <w:rFonts w:eastAsia="Calibri"/>
        </w:rPr>
        <w:t>s</w:t>
      </w:r>
      <w:r>
        <w:rPr>
          <w:rFonts w:eastAsia="Calibri"/>
        </w:rPr>
        <w:t xml:space="preserve"> all useful gameplay data </w:t>
      </w:r>
      <w:r w:rsidR="0064476C">
        <w:rPr>
          <w:rFonts w:eastAsia="Calibri"/>
        </w:rPr>
        <w:t xml:space="preserve">and provides this data </w:t>
      </w:r>
      <w:r>
        <w:rPr>
          <w:rFonts w:eastAsia="Calibri"/>
        </w:rPr>
        <w:t xml:space="preserve">to </w:t>
      </w:r>
      <w:r w:rsidR="0064476C">
        <w:rPr>
          <w:rFonts w:eastAsia="Calibri"/>
        </w:rPr>
        <w:t>further</w:t>
      </w:r>
      <w:r>
        <w:rPr>
          <w:rFonts w:eastAsia="Calibri"/>
        </w:rPr>
        <w:t xml:space="preserve"> analysis. </w:t>
      </w:r>
      <w:r w:rsidR="006174E4">
        <w:rPr>
          <w:rFonts w:eastAsia="Calibri"/>
        </w:rPr>
        <w:t xml:space="preserve">We also instantiated this framework in a Software Engineering game as a proof of concept, which </w:t>
      </w:r>
      <w:r>
        <w:rPr>
          <w:rFonts w:eastAsia="Calibri"/>
        </w:rPr>
        <w:t>allow</w:t>
      </w:r>
      <w:r w:rsidR="00EB4D21">
        <w:rPr>
          <w:rFonts w:eastAsia="Calibri"/>
        </w:rPr>
        <w:t>s</w:t>
      </w:r>
      <w:r>
        <w:rPr>
          <w:rFonts w:eastAsia="Calibri"/>
        </w:rPr>
        <w:t xml:space="preserve"> the player to identify </w:t>
      </w:r>
      <w:r w:rsidR="00572ED3">
        <w:rPr>
          <w:rFonts w:eastAsia="Calibri"/>
        </w:rPr>
        <w:t>his mistakes and learn through them.</w:t>
      </w:r>
      <w:r w:rsidR="006174E4">
        <w:rPr>
          <w:rFonts w:eastAsia="Calibri"/>
        </w:rPr>
        <w:t xml:space="preserve"> </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AA3BFB" w:rsidRDefault="0054499A" w:rsidP="00F75F1F">
      <w:pPr>
        <w:ind w:right="0"/>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tkohwalter</w:t>
      </w:r>
      <w:proofErr w:type="spell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rsidRPr="008B474F">
        <w:t xml:space="preserve">Games </w:t>
      </w:r>
      <w:ins w:id="0" w:author="Kohwalter" w:date="2012-07-16T16:55:00Z">
        <w:r w:rsidR="00FD169C">
          <w:t xml:space="preserve"> </w:t>
        </w:r>
      </w:ins>
      <w:r>
        <w:t>ha</w:t>
      </w:r>
      <w:r w:rsidR="004014F1">
        <w:t>ve</w:t>
      </w:r>
      <w:r>
        <w:t xml:space="preserve"> been used </w:t>
      </w:r>
      <w:r w:rsidR="00EB4D21">
        <w:t>for</w:t>
      </w:r>
      <w:r>
        <w:t xml:space="preserve"> aiding students to learn and comprehend concepts taught in classrooms</w:t>
      </w:r>
      <w:r w:rsidR="00504C1D">
        <w:t xml:space="preserve"> </w:t>
      </w:r>
      <w:ins w:id="1" w:author="Kohwalter" w:date="2012-07-16T16:53:00Z">
        <w:r w:rsidR="00504C1D">
          <w:fldChar w:fldCharType="begin"/>
        </w:r>
      </w:ins>
      <w:r w:rsidR="00504C1D">
        <w:instrText xml:space="preserve"> ADDIN ZOTERO_ITEM CSL_CITATION {"citationID":"Rr06WRIX","properties":{"unsorted":true,"formattedCitation":"[Navarro and van der Hoek 2004; Baker et al. 2003; Dantas et al. 2004; Figueiredo et al. 2010]","plainCitation":"[Navarro and van der Hoek 2004; Baker et al. 2003; Dantas et al. 2004; Figueiredo et al. 2010]"},"citationItems":[{"id":23,"uris":["http://zotero.org/users/local/ksghkIaS/items/I3V6XI2K"],"uri":["http://zotero.org/users/local/ksghkIaS/items/I3V6XI2K"],"itemData":{"id":23,"type":"article-journal","title":"SIMSE: An Interactive Simulation Game for Software Engineering Education","container-title":"In: Proceeding of CATE","page":"233-233","author":[{"family":"Navarro","given":"Emily"},{"family":"van der Hoek","given":"André"}],"issued":{"year":2004}},"label":"page"},{"id":3,"uris":["http://zotero.org/users/local/ksghkIaS/items/IFHCHE9M"],"uri":["http://zotero.org/users/local/ksghkIaS/items/IFHCHE9M"],"itemData":{"id":3,"type":"article-journal","title":"Problems and Programmers: An Educational Software Engineering Card Game","container-title":"In: International Conference on Software Engineering","page":"614-621","shortTitle":"Problems and Programmers","author":[{"family":"Baker","given":"Alex"},{"family":"Navarro","given":"Emily"},{"family":"van der Hoek","given":"André"}],"issued":{"year":2003}},"label":"page"},{"id":20,"uris":["http://zotero.org/users/local/ksghkIaS/items/364NSR3B"],"uri":["http://zotero.org/users/local/ksghkIaS/items/364NSR3B"],"itemData":{"id":20,"type":"article-journal","title":"Treinamento Experimental com Jogos de Simulação para Gerentes de Projeto de Software","container-title":"In: Simpósio Brasileiro de Engenharia Software","page":"23-38","volume":"v. 18","author":[{"family":"Dantas","given":"Alexandre"},{"family":"Barros","given":"Márcio"},{"family":"Werner","given":"Cláudia"}],"issued":{"year":2004}},"label":"page"},{"id":22,"uris":["http://zotero.org/users/local/ksghkIaS/items/6FISDI9J"],"uri":["http://zotero.org/users/local/ksghkIaS/items/6FISDI9J"],"itemData":{"id":22,"type":"article-journal","title":"Jogo de Estratégia de Gerência de Configuração","container-title":"In: III Fórum de Educação em Engenharia de Software","author":[{"family":"Figueiredo","given":"Karen"},{"family":"Ferreira","given":"Jonatas"},{"family":"Murta","given":"Leonardo"},{"family":"Clua","given":"Esteban"}],"issued":{"year":2010}},"label":"page"}],"schema":"https://github.com/citation-style-language/schema/raw/master/csl-citation.json"} </w:instrText>
      </w:r>
      <w:r w:rsidR="00504C1D">
        <w:fldChar w:fldCharType="separate"/>
      </w:r>
      <w:r w:rsidR="00504C1D" w:rsidRPr="00446950">
        <w:rPr>
          <w:szCs w:val="21"/>
        </w:rPr>
        <w:t xml:space="preserve">[Navarro and van </w:t>
      </w:r>
      <w:proofErr w:type="spellStart"/>
      <w:r w:rsidR="00504C1D" w:rsidRPr="00446950">
        <w:rPr>
          <w:szCs w:val="21"/>
        </w:rPr>
        <w:t>der</w:t>
      </w:r>
      <w:proofErr w:type="spellEnd"/>
      <w:r w:rsidR="00504C1D" w:rsidRPr="00446950">
        <w:rPr>
          <w:szCs w:val="21"/>
        </w:rPr>
        <w:t xml:space="preserve"> Hoek 2004; Baker et al. 2003; Dantas et al. 2004; Figueiredo et al. 2010]</w:t>
      </w:r>
      <w:ins w:id="2" w:author="Kohwalter" w:date="2012-07-16T16:53:00Z">
        <w:r w:rsidR="00504C1D">
          <w:fldChar w:fldCharType="end"/>
        </w:r>
      </w:ins>
      <w:r>
        <w:t xml:space="preserve">. However, these serious games are limited in terms of analysis, </w:t>
      </w:r>
      <w:r w:rsidR="004014F1">
        <w:t>which do</w:t>
      </w:r>
      <w:r>
        <w:t xml:space="preserve"> not allow the player to </w:t>
      </w:r>
      <w:r w:rsidR="00301A38">
        <w:t xml:space="preserve">deeply comprehend </w:t>
      </w:r>
      <w:r>
        <w:t>decisions made throughout the game</w:t>
      </w:r>
      <w:r w:rsidR="00301A38">
        <w:t>. This analysis is fundamental for</w:t>
      </w:r>
      <w:r>
        <w:t xml:space="preserve"> detect</w:t>
      </w:r>
      <w:r w:rsidR="00301A38">
        <w:t>ing</w:t>
      </w:r>
      <w:r>
        <w:t xml:space="preserve"> symptoms of the problems </w:t>
      </w:r>
      <w:r w:rsidR="00301A38">
        <w:t xml:space="preserve">that </w:t>
      </w:r>
      <w:r>
        <w:t xml:space="preserve">occurred due to wrong </w:t>
      </w:r>
      <w:r w:rsidR="00301A38">
        <w:t>decision-making</w:t>
      </w:r>
      <w:r>
        <w:t xml:space="preserve">. The player would </w:t>
      </w:r>
      <w:r w:rsidR="00301A38">
        <w:t xml:space="preserve">be </w:t>
      </w:r>
      <w:r>
        <w:t>require</w:t>
      </w:r>
      <w:r w:rsidR="00301A38">
        <w:t>d</w:t>
      </w:r>
      <w:r>
        <w:t xml:space="preserve"> to play the game again and </w:t>
      </w:r>
      <w:r w:rsidR="004014F1">
        <w:t>make different decisions to</w:t>
      </w:r>
      <w:r w:rsidR="00301A38">
        <w:t xml:space="preserve"> intuitively</w:t>
      </w:r>
      <w:r w:rsidR="004014F1">
        <w:t xml:space="preserve"> figure out which one</w:t>
      </w:r>
      <w:r w:rsidR="00301A38">
        <w:t>s</w:t>
      </w:r>
      <w:r w:rsidR="004014F1">
        <w:t xml:space="preserve"> w</w:t>
      </w:r>
      <w:r w:rsidR="00301A38">
        <w:t>ere</w:t>
      </w:r>
      <w:r w:rsidR="004014F1">
        <w:t xml:space="preserve"> not </w:t>
      </w:r>
      <w:r w:rsidR="00301A38">
        <w:t xml:space="preserve">adequate </w:t>
      </w:r>
      <w:r w:rsidR="004014F1">
        <w:t xml:space="preserve">to the situation. </w:t>
      </w:r>
      <w:r w:rsidR="00301A38">
        <w:t>However</w:t>
      </w:r>
      <w:r w:rsidR="004014F1">
        <w:t>, depending on the dynamic</w:t>
      </w:r>
      <w:r w:rsidR="00301A38">
        <w:t>s</w:t>
      </w:r>
      <w:r w:rsidR="004014F1">
        <w:t xml:space="preserve"> </w:t>
      </w:r>
      <w:r w:rsidR="00301A38">
        <w:t xml:space="preserve">and the complexity </w:t>
      </w:r>
      <w:r w:rsidR="004014F1">
        <w:t xml:space="preserve">of the game, reproducing the same state can be </w:t>
      </w:r>
      <w:r w:rsidR="00301A38">
        <w:t>unviable</w:t>
      </w:r>
      <w:r w:rsidR="004014F1">
        <w:t>, making it difficult to replay it and try new solutions.</w:t>
      </w:r>
    </w:p>
    <w:p w:rsidR="00721C1F" w:rsidRDefault="00B00626" w:rsidP="00011A44">
      <w:pPr>
        <w:ind w:right="0"/>
        <w:jc w:val="both"/>
      </w:pPr>
      <w:r>
        <w:tab/>
        <w:t xml:space="preserve">Neural studies about the </w:t>
      </w:r>
      <w:r w:rsidR="00301A38">
        <w:t xml:space="preserve">learning </w:t>
      </w:r>
      <w:r>
        <w:t>capability of human brain</w:t>
      </w:r>
      <w:ins w:id="3" w:author="Kohwalter" w:date="2012-07-16T11:09:00Z">
        <w:r w:rsidR="00A764DF">
          <w:t xml:space="preserve"> </w:t>
        </w:r>
      </w:ins>
      <w:r w:rsidR="00427219">
        <w:fldChar w:fldCharType="begin"/>
      </w:r>
      <w:r w:rsidR="00EC42EE">
        <w:instrText xml:space="preserve"> ADDIN ZOTERO_ITEM CSL_CITATION {"citationID":"1od9rmavq4","properties":{"formattedCitation":"[Chialvo and Bak 1999; Clark 1950]","plainCitation":"[Chialvo and Bak 1999; Clark 1950]"},"citationItems":[{"id":89,"uris":["http://zotero.org/users/local/ksghkIaS/items/7CJMFFIZ"],"uri":["http://zotero.org/users/local/ksghkIaS/items/7CJMFFIZ"],"itemData":{"id":89,"type":"article-journal","title":"Learning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uri":["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427219">
        <w:fldChar w:fldCharType="separate"/>
      </w:r>
      <w:r w:rsidR="00446950" w:rsidRPr="00446950">
        <w:rPr>
          <w:szCs w:val="21"/>
        </w:rPr>
        <w:t>[Chialvo and Bak 1999; Clark 1950]</w:t>
      </w:r>
      <w:ins w:id="4" w:author="Kohwalter" w:date="2012-07-16T11:10:00Z">
        <w:r w:rsidR="00427219">
          <w:fldChar w:fldCharType="end"/>
        </w:r>
      </w:ins>
      <w:r w:rsidR="00DB2EB2">
        <w:t xml:space="preserve"> </w:t>
      </w:r>
      <w:r>
        <w:t xml:space="preserve">state that the process of learning by correcting past mistakes </w:t>
      </w:r>
      <w:r w:rsidR="00301A38">
        <w:t xml:space="preserve">is </w:t>
      </w:r>
      <w:r>
        <w:t>more efficient</w:t>
      </w:r>
      <w:r w:rsidR="00301A38">
        <w:t xml:space="preserve">. </w:t>
      </w:r>
      <w:r w:rsidR="005C0167">
        <w:t>This process</w:t>
      </w:r>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changes occur only at neurons involved in wrong </w:t>
      </w:r>
      <w:r w:rsidR="00722892">
        <w:lastRenderedPageBreak/>
        <w:t xml:space="preserve">outputs. </w:t>
      </w:r>
      <w:r w:rsidR="005C0167">
        <w:t>Nevertheless,</w:t>
      </w:r>
      <w:r w:rsidR="00722892">
        <w:t xml:space="preserve"> in order to correct mistakes, it is </w:t>
      </w:r>
      <w:r w:rsidR="005C0167">
        <w:t>fundamental</w:t>
      </w:r>
      <w:r w:rsidR="00722892">
        <w:t xml:space="preserve"> to know which </w:t>
      </w:r>
      <w:r w:rsidR="005C0167">
        <w:t xml:space="preserve">are the </w:t>
      </w:r>
      <w:r w:rsidR="00722892">
        <w:t xml:space="preserve">mistakes. </w:t>
      </w:r>
    </w:p>
    <w:p w:rsidR="004014F1" w:rsidRDefault="00721C1F" w:rsidP="00011A44">
      <w:pPr>
        <w:ind w:right="0"/>
        <w:jc w:val="both"/>
      </w:pPr>
      <w:r>
        <w:tab/>
      </w:r>
      <w:r w:rsidR="000B4353">
        <w:t>A</w:t>
      </w:r>
      <w:r w:rsidR="00722892">
        <w:t xml:space="preserve"> </w:t>
      </w:r>
      <w:r w:rsidR="00DB2EB2">
        <w:t>method</w:t>
      </w:r>
      <w:r w:rsidR="00722892">
        <w:t xml:space="preserve"> to analyze </w:t>
      </w:r>
      <w:r w:rsidR="000B4353">
        <w:t>the</w:t>
      </w:r>
      <w:r w:rsidR="00722892">
        <w:t xml:space="preserve"> game flow </w:t>
      </w:r>
      <w:r w:rsidR="000B4353">
        <w:t>using a flow graph</w:t>
      </w:r>
      <w:ins w:id="5" w:author="Kohwalter" w:date="2012-07-16T18:37:00Z">
        <w:r w:rsidR="00B139DA">
          <w:t>,</w:t>
        </w:r>
      </w:ins>
      <w:r w:rsidR="000B4353">
        <w:t xml:space="preserve"> </w:t>
      </w:r>
      <w:del w:id="6" w:author="Kohwalter" w:date="2012-07-16T18:37:00Z">
        <w:r w:rsidR="000B4353" w:rsidDel="00B139DA">
          <w:delText xml:space="preserve">that </w:delText>
        </w:r>
      </w:del>
      <w:ins w:id="7" w:author="Kohwalter" w:date="2012-07-16T18:37:00Z">
        <w:r w:rsidR="00B139DA">
          <w:t xml:space="preserve">which </w:t>
        </w:r>
      </w:ins>
      <w:r w:rsidR="000B4353">
        <w:t>maps actions</w:t>
      </w:r>
      <w:ins w:id="8" w:author="Kohwalter" w:date="2012-07-16T18:37:00Z">
        <w:r w:rsidR="00B139DA">
          <w:t>,</w:t>
        </w:r>
      </w:ins>
      <w:r w:rsidR="000B4353">
        <w:t xml:space="preserve"> </w:t>
      </w:r>
      <w:r w:rsidR="00DB2EB2">
        <w:t>was</w:t>
      </w:r>
      <w:r w:rsidR="00722892">
        <w:t xml:space="preserve"> informally proposed by </w:t>
      </w:r>
      <w:ins w:id="9" w:author="Kohwalter" w:date="2012-07-16T11:06:00Z">
        <w:r w:rsidR="003745B4">
          <w:t xml:space="preserve">WARREN </w:t>
        </w:r>
      </w:ins>
      <w:r w:rsidR="00427219">
        <w:fldChar w:fldCharType="begin"/>
      </w:r>
      <w:r w:rsidR="00CE7F20">
        <w:instrText xml:space="preserve"> ADDIN ZOTERO_ITEM CSL_CITATION {"citationID":"DdrnzA6a","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427219">
        <w:fldChar w:fldCharType="separate"/>
      </w:r>
      <w:r w:rsidR="00446950" w:rsidRPr="00446950">
        <w:rPr>
          <w:szCs w:val="21"/>
        </w:rPr>
        <w:t>[2011]</w:t>
      </w:r>
      <w:r w:rsidR="00427219">
        <w:fldChar w:fldCharType="end"/>
      </w:r>
      <w:r w:rsidR="003745B4">
        <w:rPr>
          <w:rStyle w:val="CommentReference"/>
        </w:rPr>
        <w:t xml:space="preserve"> </w:t>
      </w:r>
      <w:r w:rsidR="005C0167">
        <w:t xml:space="preserve">. </w:t>
      </w:r>
      <w:r w:rsidR="00722892">
        <w:t xml:space="preserve">More formal ways were also proposed </w:t>
      </w:r>
      <w:r w:rsidR="00427219" w:rsidRPr="00722892">
        <w:fldChar w:fldCharType="begin"/>
      </w:r>
      <w:r w:rsidR="00EC42EE">
        <w:instrText xml:space="preserve"> ADDIN ZOTERO_ITEM CSL_CITATION {"citationID":"oo2W9gWI","properties":{"formattedCitation":"[Consalvo and Dutton 2006]","plainCitation":"[Consalvo and Dutton 2006]"},"citationItems":[{"id":85,"uris":["http://zotero.org/users/local/ksghkIaS/items/FAVT4VJV"],"uri":["http://zotero.org/users/local/ksghkIaS/items/FAVT4VJV"],"itemData":{"id":85,"type":"article-journal","title":"Game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00427219" w:rsidRPr="00722892">
        <w:fldChar w:fldCharType="separate"/>
      </w:r>
      <w:r w:rsidR="00446950" w:rsidRPr="00446950">
        <w:rPr>
          <w:szCs w:val="21"/>
        </w:rPr>
        <w:t>[Consalvo and Dutton 2006]</w:t>
      </w:r>
      <w:r w:rsidR="00427219" w:rsidRPr="00722892">
        <w:fldChar w:fldCharType="end"/>
      </w:r>
      <w:r w:rsidR="005C0167">
        <w:t>,</w:t>
      </w:r>
      <w:r w:rsidR="00722892" w:rsidRPr="00722892">
        <w:t xml:space="preserve"> </w:t>
      </w:r>
      <w:r w:rsidR="005C0167">
        <w:t xml:space="preserve">in </w:t>
      </w:r>
      <w:r w:rsidR="00722892">
        <w:t>which the analysis is done by metrics collected during the game session, creating a gameplay log to identify events caused by player choices.</w:t>
      </w:r>
      <w:r w:rsidR="00903E85" w:rsidRPr="00903E85">
        <w:t xml:space="preserve"> </w:t>
      </w:r>
      <w:r w:rsidR="00903E85">
        <w:t>Another method</w:t>
      </w:r>
      <w:r w:rsidR="005C0167">
        <w:t>,</w:t>
      </w:r>
      <w:r w:rsidR="00903E85">
        <w:t xml:space="preserve"> </w:t>
      </w:r>
      <w:r w:rsidR="005C0167">
        <w:t>called</w:t>
      </w:r>
      <w:r w:rsidR="00903E85">
        <w:t xml:space="preserve"> </w:t>
      </w:r>
      <w:proofErr w:type="spellStart"/>
      <w:r w:rsidR="00903E85" w:rsidRPr="001C76F3">
        <w:rPr>
          <w:i/>
        </w:rPr>
        <w:t>Playtracer</w:t>
      </w:r>
      <w:proofErr w:type="spellEnd"/>
      <w:r w:rsidR="00903E85">
        <w:t xml:space="preserve"> </w:t>
      </w:r>
      <w:r w:rsidR="00427219" w:rsidRPr="00722892">
        <w:fldChar w:fldCharType="begin"/>
      </w:r>
      <w:r w:rsidR="00446950">
        <w:instrText xml:space="preserve"> ADDIN ZOTERO_ITEM CSL_CITATION {"citationID":"w8UXohAz","properties":{"formattedCitation":"[Andersen et al. 2010]","plainCitation":"[Andersen et al. 2010]"},"citationItems":[{"id":87,"uris":["http://zotero.org/users/local/ksghkIaS/items/D9WEM2WU"],"uri":["http://zotero.org/users/local/ksghkIaS/items/D9WEM2WU"],"itemData":{"id":87,"type":"article-journal","title":"Gameplay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427219" w:rsidRPr="00722892">
        <w:fldChar w:fldCharType="separate"/>
      </w:r>
      <w:r w:rsidR="00446950" w:rsidRPr="00446950">
        <w:rPr>
          <w:szCs w:val="21"/>
        </w:rPr>
        <w:t>[Andersen et al. 2010]</w:t>
      </w:r>
      <w:r w:rsidR="00427219" w:rsidRPr="00722892">
        <w:fldChar w:fldCharType="end"/>
      </w:r>
      <w:r w:rsidR="00903E85">
        <w:t xml:space="preserve">, offers a </w:t>
      </w:r>
      <w:r w:rsidR="005C0167">
        <w:t xml:space="preserve">way </w:t>
      </w:r>
      <w:r w:rsidR="00DB2EB2">
        <w:t>to</w:t>
      </w:r>
      <w:r w:rsidR="00903E85">
        <w:t xml:space="preserve"> visually analyze play traces, providing detailed visual representation of the paths taken by the player through the game.</w:t>
      </w:r>
      <w:r w:rsidR="00E72DFE">
        <w:t xml:space="preserve"> </w:t>
      </w:r>
      <w:r w:rsidR="000B4353">
        <w:t xml:space="preserve">Besides the WARREN </w:t>
      </w:r>
      <w:ins w:id="10" w:author="Kohwalter" w:date="2012-07-16T11:06:00Z">
        <w:r w:rsidR="00427219">
          <w:fldChar w:fldCharType="begin"/>
        </w:r>
      </w:ins>
      <w:r w:rsidR="00CE7F20">
        <w:instrText xml:space="preserve"> ADDIN ZOTERO_ITEM CSL_CITATION {"citationID":"8L7f5PEr","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427219">
        <w:fldChar w:fldCharType="separate"/>
      </w:r>
      <w:r w:rsidR="00446950" w:rsidRPr="00446950">
        <w:rPr>
          <w:szCs w:val="21"/>
        </w:rPr>
        <w:t>[2011]</w:t>
      </w:r>
      <w:ins w:id="11" w:author="Kohwalter" w:date="2012-07-16T11:06:00Z">
        <w:r w:rsidR="00427219">
          <w:fldChar w:fldCharType="end"/>
        </w:r>
      </w:ins>
      <w:r w:rsidR="000B4353">
        <w:t xml:space="preserve"> proposal, which is superficially described in a blog, </w:t>
      </w:r>
      <w:r w:rsidR="00E72DFE">
        <w:t xml:space="preserve">the other two methods are developer-oriented, meaning </w:t>
      </w:r>
      <w:r w:rsidR="00DB2EB2">
        <w:t>they aim</w:t>
      </w:r>
      <w:r w:rsidR="00E72DFE">
        <w:t xml:space="preserve"> to improve the quality of the game</w:t>
      </w:r>
      <w:r w:rsidR="000B4353">
        <w:t xml:space="preserve"> by providing feedback to the development team</w:t>
      </w:r>
      <w:r w:rsidR="00DB2EB2">
        <w:t>.</w:t>
      </w:r>
      <w:r w:rsidR="00E72DFE">
        <w:t xml:space="preserve"> </w:t>
      </w:r>
      <w:r w:rsidR="000B4353">
        <w:t>Due to that, we could not find any concrete solution to provide feedback to the player in the context of serious games</w:t>
      </w:r>
      <w:r w:rsidR="00E72DFE">
        <w:t>.</w:t>
      </w:r>
    </w:p>
    <w:p w:rsidR="000975AE" w:rsidRDefault="001C76F3" w:rsidP="00011A44">
      <w:pPr>
        <w:ind w:right="0"/>
        <w:jc w:val="both"/>
      </w:pPr>
      <w:r>
        <w:tab/>
      </w:r>
      <w:r w:rsidR="000B4353">
        <w:t>The goal of t</w:t>
      </w:r>
      <w:r w:rsidR="00A223E9">
        <w:t xml:space="preserve">his paper </w:t>
      </w:r>
      <w:r w:rsidR="000B4353">
        <w:t xml:space="preserve">is to </w:t>
      </w:r>
      <w:r w:rsidR="00A223E9">
        <w:t>introduce</w:t>
      </w:r>
      <w:r w:rsidR="000B4353">
        <w:t xml:space="preserve"> the use of provenance to better support learning in the context of serious games. Our proposal is composed of </w:t>
      </w:r>
      <w:r w:rsidR="00A223E9">
        <w:t>a framework</w:t>
      </w:r>
      <w:r w:rsidR="000B4353">
        <w:t>,</w:t>
      </w:r>
      <w:r w:rsidR="00A223E9">
        <w:t xml:space="preserve"> which collect</w:t>
      </w:r>
      <w:r w:rsidR="000B4353">
        <w:t>s</w:t>
      </w:r>
      <w:r w:rsidR="00A223E9">
        <w:t xml:space="preserve"> the necessary information from the game session while it is </w:t>
      </w:r>
      <w:r w:rsidR="000B4353">
        <w:t xml:space="preserve">being </w:t>
      </w:r>
      <w:r w:rsidR="00A223E9">
        <w:t xml:space="preserve">played. </w:t>
      </w:r>
      <w:r w:rsidR="006174E4">
        <w:t>T</w:t>
      </w:r>
      <w:r w:rsidR="00A223E9">
        <w:t xml:space="preserve">his collected data </w:t>
      </w:r>
      <w:r w:rsidR="000B4353">
        <w:t>is processed</w:t>
      </w:r>
      <w:r w:rsidR="000975AE">
        <w:t xml:space="preserve"> to create an oriented graph</w:t>
      </w:r>
      <w:r w:rsidR="000B4353">
        <w:t>,</w:t>
      </w:r>
      <w:r w:rsidR="000975AE">
        <w:t xml:space="preserve"> which maps the actions flow made during the </w:t>
      </w:r>
      <w:r w:rsidR="006174E4">
        <w:t xml:space="preserve">game </w:t>
      </w:r>
      <w:r w:rsidR="000975AE">
        <w:t>session</w:t>
      </w:r>
      <w:r w:rsidR="006174E4">
        <w:t xml:space="preserve"> and</w:t>
      </w:r>
      <w:r w:rsidR="000975AE">
        <w:t xml:space="preserve"> </w:t>
      </w:r>
      <w:r w:rsidR="00867212">
        <w:t>the generated outcomes</w:t>
      </w:r>
      <w:r w:rsidR="000975AE">
        <w:t xml:space="preserve">. This graph </w:t>
      </w:r>
      <w:r w:rsidR="006174E4">
        <w:t xml:space="preserve">is </w:t>
      </w:r>
      <w:r w:rsidR="000975AE">
        <w:t xml:space="preserve">then visible to the player, allowing him to analyze and identify critical nodes </w:t>
      </w:r>
      <w:r w:rsidR="006174E4">
        <w:t xml:space="preserve">that </w:t>
      </w:r>
      <w:r w:rsidR="000975AE">
        <w:t>influenced the game outcome. Doing so</w:t>
      </w:r>
      <w:r w:rsidR="006174E4">
        <w:t>, it allows</w:t>
      </w:r>
      <w:r w:rsidR="000975AE">
        <w:t xml:space="preserve"> him to understand how the outcome </w:t>
      </w:r>
      <w:r w:rsidR="006174E4">
        <w:t>was obtained</w:t>
      </w:r>
      <w:r w:rsidR="000975AE">
        <w:t xml:space="preserve"> and the </w:t>
      </w:r>
      <w:r w:rsidR="006174E4">
        <w:t>decisions that influenced</w:t>
      </w:r>
      <w:r w:rsidR="000975AE">
        <w:t xml:space="preserve"> it. This </w:t>
      </w:r>
      <w:r w:rsidR="006174E4">
        <w:t xml:space="preserve">also </w:t>
      </w:r>
      <w:r w:rsidR="000975AE">
        <w:t>aid in the identification of mistakes, allowing the player to reflect upon them for future interactions.</w:t>
      </w:r>
    </w:p>
    <w:p w:rsidR="00867212" w:rsidRDefault="00867212" w:rsidP="00011A44">
      <w:pPr>
        <w:ind w:right="0"/>
        <w:jc w:val="both"/>
      </w:pPr>
      <w:r>
        <w:tab/>
        <w:t>This framework was instantiated in the SDM game</w:t>
      </w:r>
      <w:r w:rsidR="003745B4">
        <w:t xml:space="preserve"> </w:t>
      </w:r>
      <w:fldSimple w:instr=" ADDIN ZOTERO_TEMP "/>
      <w:ins w:id="12" w:author="Kohwalter" w:date="2012-07-16T11:08:00Z">
        <w:r w:rsidR="00427219">
          <w:fldChar w:fldCharType="begin"/>
        </w:r>
      </w:ins>
      <w:r w:rsidR="00446950">
        <w:instrText xml:space="preserve"> ADDIN ZOTERO_ITEM CSL_CITATION {"citationID":"nSwIyfgB","properties":{"formattedCitation":"[Kohwalter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427219">
        <w:fldChar w:fldCharType="separate"/>
      </w:r>
      <w:r w:rsidR="00446950" w:rsidRPr="00446950">
        <w:rPr>
          <w:szCs w:val="21"/>
        </w:rPr>
        <w:t>[Kohwalter et al. 2011]</w:t>
      </w:r>
      <w:ins w:id="13" w:author="Kohwalter" w:date="2012-07-16T11:08:00Z">
        <w:r w:rsidR="00427219">
          <w:fldChar w:fldCharType="end"/>
        </w:r>
      </w:ins>
      <w:r>
        <w:t xml:space="preserve"> as a proof of concept. The SDM game focuses on introducing Software Engineering concepts and skills to undergraduate students. The new version of SDM, which includes provenance support, allows students to analyze their actions and clearly identify the ones that lead to successful or unsuccessful outcomes. This scenario is specially representative because there are multiples influences that may lead to success or failure in a software project.  </w:t>
      </w:r>
    </w:p>
    <w:p w:rsidR="00096AC1" w:rsidRDefault="00E67A24" w:rsidP="007B5BD2">
      <w:pPr>
        <w:ind w:right="0"/>
        <w:jc w:val="both"/>
      </w:pPr>
      <w:r>
        <w:tab/>
        <w:t xml:space="preserve">This paper is organized as follows: Section 2 </w:t>
      </w:r>
      <w:r w:rsidR="00867212">
        <w:t>provides some background on</w:t>
      </w:r>
      <w:r>
        <w:t xml:space="preserve"> the Open Provenance Model, explaining some of </w:t>
      </w:r>
      <w:r w:rsidR="002B45D6">
        <w:t>key</w:t>
      </w:r>
      <w:r>
        <w:t xml:space="preserve"> definitions that </w:t>
      </w:r>
      <w:r w:rsidR="00867212">
        <w:t>is</w:t>
      </w:r>
      <w:r>
        <w:t xml:space="preserve"> used </w:t>
      </w:r>
      <w:r>
        <w:lastRenderedPageBreak/>
        <w:t>by the proposed method</w:t>
      </w:r>
      <w:r w:rsidR="002B45D6">
        <w:t xml:space="preserve"> in order to create the action graph</w:t>
      </w:r>
      <w:r>
        <w:t xml:space="preserve">. Section 3 presents </w:t>
      </w:r>
      <w:r w:rsidR="007D68B5">
        <w:t>the proposed</w:t>
      </w:r>
      <w:r>
        <w:t xml:space="preserve"> framework to </w:t>
      </w:r>
      <w:r w:rsidR="002B45D6">
        <w:t>integrate</w:t>
      </w:r>
      <w:r>
        <w:t xml:space="preserve"> provenance in</w:t>
      </w:r>
      <w:r w:rsidR="002B45D6">
        <w:t>to</w:t>
      </w:r>
      <w:r>
        <w:t xml:space="preserve"> games</w:t>
      </w:r>
      <w:r w:rsidR="002B45D6">
        <w:t xml:space="preserve">, explaining how the structure </w:t>
      </w:r>
      <w:r w:rsidR="00867212">
        <w:t>is</w:t>
      </w:r>
      <w:r w:rsidR="002B45D6">
        <w:t xml:space="preserve"> organized and giving some examples to the game-provenance mapping</w:t>
      </w:r>
      <w:r>
        <w:t xml:space="preserve">. Section 4 presents </w:t>
      </w:r>
      <w:r w:rsidR="007D68B5">
        <w:t xml:space="preserve">a proof of concept </w:t>
      </w:r>
      <w:r w:rsidR="00DE1CB4">
        <w:t xml:space="preserve">usage of the proposed framework on </w:t>
      </w:r>
      <w:r w:rsidR="007D68B5">
        <w:t>the SDM game</w:t>
      </w:r>
      <w:r w:rsidR="002B45D6">
        <w:t xml:space="preserve">, pointing to the changes made in order to adapt it to </w:t>
      </w:r>
      <w:r w:rsidR="007D68B5">
        <w:t xml:space="preserve">support </w:t>
      </w:r>
      <w:r w:rsidR="002B45D6">
        <w:t>provenance</w:t>
      </w:r>
      <w:r>
        <w:t>.</w:t>
      </w:r>
      <w:r w:rsidR="00553CAC">
        <w:t xml:space="preserve"> Finally, Section 6 presents the conclusions of this work</w:t>
      </w:r>
      <w:r w:rsidR="002B45D6">
        <w:t xml:space="preserve"> and </w:t>
      </w:r>
      <w:r w:rsidR="007D68B5">
        <w:t xml:space="preserve">points out some </w:t>
      </w:r>
      <w:r w:rsidR="002B45D6">
        <w:t>f</w:t>
      </w:r>
      <w:r w:rsidR="004E496E">
        <w:t>uture work</w:t>
      </w:r>
      <w:r w:rsidR="00553CAC">
        <w:t>.</w:t>
      </w:r>
    </w:p>
    <w:p w:rsidR="00AA3BFB" w:rsidRPr="00AA3BFB" w:rsidRDefault="007B6E45" w:rsidP="00F75F1F">
      <w:pPr>
        <w:pStyle w:val="Heading1"/>
        <w:ind w:right="0"/>
      </w:pPr>
      <w:del w:id="14" w:author="Kohwalter" w:date="2012-07-16T13:01:00Z">
        <w:r w:rsidRPr="00AA3BFB" w:rsidDel="007703D1">
          <w:delText xml:space="preserve">Open </w:delText>
        </w:r>
      </w:del>
      <w:r w:rsidRPr="00AA3BFB">
        <w:t>Provenance</w:t>
      </w:r>
      <w:del w:id="15" w:author="Kohwalter" w:date="2012-07-16T13:01:00Z">
        <w:r w:rsidRPr="00AA3BFB" w:rsidDel="007703D1">
          <w:delText xml:space="preserve"> Model</w:delText>
        </w:r>
      </w:del>
    </w:p>
    <w:p w:rsidR="00F21EF2" w:rsidRDefault="007B6E45" w:rsidP="00A813DF">
      <w:pPr>
        <w:ind w:right="0"/>
        <w:jc w:val="both"/>
      </w:pPr>
      <w:r w:rsidRPr="00BB07F2">
        <w:t xml:space="preserve">Provenance is well understood in the context of art or digital libraries, where it respectively refers to the documented history of an art object, or the documentation of processes in a digital object's life cycle. </w:t>
      </w:r>
      <w:r w:rsidRPr="007B6E45">
        <w:t xml:space="preserve">In 2006 at </w:t>
      </w:r>
      <w:r w:rsidRPr="007B6E45">
        <w:rPr>
          <w:i/>
        </w:rPr>
        <w:t>International Provenance and Annotation Workshop</w:t>
      </w:r>
      <w:r w:rsidRPr="007B6E45">
        <w:t xml:space="preserve"> the participants were interested in </w:t>
      </w:r>
      <w:r>
        <w:t>the issues of data provenance, documentation, derivation and annotation. As a result, the Open Provenance Model</w:t>
      </w:r>
      <w:r w:rsidR="00DB2EB2">
        <w:t xml:space="preserve"> </w:t>
      </w:r>
      <w:r w:rsidR="00427219">
        <w:fldChar w:fldCharType="begin"/>
      </w:r>
      <w:r w:rsidR="00EC42EE">
        <w:instrText xml:space="preserve"> ADDIN ZOTERO_ITEM CSL_CITATION {"citationID":"riTykUD2","properties":{"formattedCitation":"[Moreau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427219">
        <w:fldChar w:fldCharType="separate"/>
      </w:r>
      <w:r w:rsidR="00446950" w:rsidRPr="00446950">
        <w:rPr>
          <w:szCs w:val="21"/>
        </w:rPr>
        <w:t>[Moreau et al. 2011]</w:t>
      </w:r>
      <w:r w:rsidR="00427219">
        <w:fldChar w:fldCharType="end"/>
      </w:r>
      <w:r>
        <w:t xml:space="preserve"> was created from the Provenance Challenge that was held in that workshop.</w:t>
      </w:r>
    </w:p>
    <w:p w:rsidR="00DC3B53" w:rsidRPr="00FB63E5" w:rsidRDefault="00992B2F" w:rsidP="00FD1AA4">
      <w:pPr>
        <w:ind w:right="0"/>
        <w:jc w:val="both"/>
      </w:pPr>
      <w:r>
        <w:tab/>
        <w:t xml:space="preserve">The </w:t>
      </w:r>
      <w:r w:rsidR="00A232F1">
        <w:t>Open Provenance Model</w:t>
      </w:r>
      <w:r w:rsidR="00FB63E5" w:rsidRPr="00FB63E5">
        <w:t xml:space="preserve"> is a model of provenance that was designed to meet the following requirements</w:t>
      </w:r>
      <w:ins w:id="16" w:author="Kohwalter" w:date="2012-07-16T11:15:00Z">
        <w:r w:rsidR="00A764DF">
          <w:t xml:space="preserve"> </w:t>
        </w:r>
      </w:ins>
      <w:ins w:id="17" w:author="Kohwalter" w:date="2012-07-16T11:12:00Z">
        <w:r w:rsidR="00427219">
          <w:fldChar w:fldCharType="begin"/>
        </w:r>
      </w:ins>
      <w:r w:rsidR="00EC42EE">
        <w:instrText xml:space="preserve"> ADDIN ZOTERO_ITEM CSL_CITATION {"citationID":"8SHkGWNZ","properties":{"formattedCitation":"[Moreau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427219">
        <w:fldChar w:fldCharType="separate"/>
      </w:r>
      <w:r w:rsidR="00446950" w:rsidRPr="00446950">
        <w:rPr>
          <w:szCs w:val="21"/>
        </w:rPr>
        <w:t>[Moreau et al. 2011]</w:t>
      </w:r>
      <w:ins w:id="18" w:author="Kohwalter" w:date="2012-07-16T11:12:00Z">
        <w:r w:rsidR="00427219">
          <w:fldChar w:fldCharType="end"/>
        </w:r>
      </w:ins>
      <w:r w:rsidR="00FB63E5" w:rsidRPr="00FB63E5">
        <w:t>:</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FD1AA4" w:rsidRPr="007B6E45" w:rsidRDefault="00FD1AA4" w:rsidP="00FD1AA4">
      <w:pPr>
        <w:ind w:right="0"/>
        <w:jc w:val="both"/>
      </w:pPr>
      <w:r>
        <w:tab/>
        <w:t>In Open Provenance Model, it is</w:t>
      </w:r>
      <w:r w:rsidRPr="007B6E45">
        <w:t xml:space="preserve"> assume</w:t>
      </w:r>
      <w:r>
        <w:t>d</w:t>
      </w:r>
      <w:r w:rsidRPr="007B6E45">
        <w:t xml:space="preserve"> that provenance of objects </w:t>
      </w:r>
      <w:r>
        <w:t>are</w:t>
      </w:r>
      <w:r w:rsidRPr="007B6E45">
        <w:t xml:space="preserve"> represented by an annotated causality graph, which is a directed acyclic graph enriched with annotations capturing further information pertaining to execution. </w:t>
      </w:r>
      <w:r>
        <w:t xml:space="preserve">According to </w:t>
      </w:r>
      <w:ins w:id="19" w:author="Kohwalter" w:date="2012-07-16T11:14:00Z">
        <w:r w:rsidR="00A764DF" w:rsidRPr="00BD26AA">
          <w:rPr>
            <w:szCs w:val="24"/>
          </w:rPr>
          <w:t xml:space="preserve">MOREAU </w:t>
        </w:r>
        <w:r w:rsidR="00A764DF" w:rsidRPr="00BD26AA">
          <w:rPr>
            <w:i/>
            <w:iCs/>
            <w:szCs w:val="24"/>
          </w:rPr>
          <w:t>et al.</w:t>
        </w:r>
        <w:r w:rsidR="00A764DF">
          <w:rPr>
            <w:i/>
            <w:iCs/>
            <w:szCs w:val="24"/>
          </w:rPr>
          <w:t xml:space="preserve"> </w:t>
        </w:r>
      </w:ins>
      <w:r w:rsidR="00427219">
        <w:fldChar w:fldCharType="begin"/>
      </w:r>
      <w:r w:rsidR="00EC42EE">
        <w:instrText xml:space="preserve"> ADDIN ZOTERO_ITEM CSL_CITATION {"citationID":"bMe3vmIt","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427219">
        <w:fldChar w:fldCharType="separate"/>
      </w:r>
      <w:r w:rsidR="00446950" w:rsidRPr="00446950">
        <w:rPr>
          <w:szCs w:val="21"/>
        </w:rPr>
        <w:t>[2011]</w:t>
      </w:r>
      <w:r w:rsidR="00427219">
        <w:fldChar w:fldCharType="end"/>
      </w:r>
      <w:r w:rsidRPr="007B6E45">
        <w:t>, a provenance graph is a record of a past or curren</w:t>
      </w:r>
      <w:r>
        <w:t>t execution</w:t>
      </w:r>
      <w:r w:rsidRPr="007B6E45">
        <w:t>, and not a description of something that could happen in the future.</w:t>
      </w:r>
      <w:r>
        <w:t xml:space="preserve"> </w:t>
      </w:r>
    </w:p>
    <w:p w:rsidR="00D3669E" w:rsidRDefault="00FD1AA4" w:rsidP="00F75F1F">
      <w:pPr>
        <w:ind w:right="0"/>
        <w:jc w:val="both"/>
      </w:pPr>
      <w:r>
        <w:tab/>
        <w:t>The causality</w:t>
      </w:r>
      <w:r w:rsidRPr="00FB63E5">
        <w:t xml:space="preserve"> </w:t>
      </w:r>
      <w:r w:rsidR="00A232F1" w:rsidRPr="00FB63E5">
        <w:t>graph</w:t>
      </w:r>
      <w:r w:rsidR="00A232F1">
        <w:t xml:space="preserve"> </w:t>
      </w:r>
      <w:r>
        <w:t>is composed of</w:t>
      </w:r>
      <w:r w:rsidR="00A232F1">
        <w:t xml:space="preserve"> </w:t>
      </w:r>
      <w:r w:rsidR="00A24E34" w:rsidRPr="00A24E34">
        <w:t xml:space="preserve">nodes </w:t>
      </w:r>
      <w:r>
        <w:t xml:space="preserve">that </w:t>
      </w:r>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r w:rsidR="00423A9C">
        <w:t xml:space="preserve"> On the other hand, t</w:t>
      </w:r>
      <w:r w:rsidR="00937378">
        <w:t xml:space="preserve">he </w:t>
      </w:r>
      <w:r w:rsidR="00937378">
        <w:lastRenderedPageBreak/>
        <w:t xml:space="preserve">edges on the graph belong to one of the categories described in </w:t>
      </w:r>
      <w:r w:rsidR="00427219">
        <w:fldChar w:fldCharType="begin"/>
      </w:r>
      <w:r w:rsidR="008B4B34">
        <w:instrText xml:space="preserve"> REF _Ref327031660 \h </w:instrText>
      </w:r>
      <w:r w:rsidR="00427219">
        <w:fldChar w:fldCharType="separate"/>
      </w:r>
      <w:r w:rsidR="0088561C">
        <w:t xml:space="preserve">Figure </w:t>
      </w:r>
      <w:r w:rsidR="0088561C">
        <w:rPr>
          <w:noProof/>
        </w:rPr>
        <w:t>1</w:t>
      </w:r>
      <w:r w:rsidR="00427219">
        <w:fldChar w:fldCharType="end"/>
      </w:r>
      <w:r w:rsidR="00937378">
        <w:t>, representing a causal dependency between its source, denoting the effect, and its destination that denotes the cause.</w:t>
      </w:r>
    </w:p>
    <w:p w:rsidR="008B4B34" w:rsidRDefault="00D3669E" w:rsidP="00F75F1F">
      <w:pPr>
        <w:ind w:right="0"/>
        <w:jc w:val="both"/>
        <w:rPr>
          <w:noProof/>
        </w:rPr>
      </w:pPr>
      <w:r>
        <w:tab/>
      </w:r>
      <w:r w:rsidR="00AC44C7" w:rsidRPr="00885F3C">
        <w:t>The first two edges say that a process used a</w:t>
      </w:r>
      <w:r w:rsidR="00AC44C7">
        <w:t>n</w:t>
      </w:r>
      <w:r w:rsidR="00AC44C7" w:rsidRPr="00885F3C">
        <w:t xml:space="preserve"> artifact and that 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Roles are only meaningful in the context of the process where they are defined, and they are not defined by OPM, but by the application domains. Roles are used on OPM just to distinguish the involvement of artifacts in processes.</w:t>
      </w:r>
      <w:r w:rsidR="008B4B34" w:rsidRPr="008B4B34">
        <w:rPr>
          <w:noProof/>
        </w:rPr>
        <w:t xml:space="preserve"> </w:t>
      </w:r>
    </w:p>
    <w:p w:rsidR="000028EB" w:rsidRDefault="000028EB" w:rsidP="008B4B34">
      <w:pPr>
        <w:ind w:right="0"/>
        <w:jc w:val="center"/>
      </w:pPr>
      <w:commentRangeStart w:id="20"/>
      <w:r w:rsidRPr="000028EB">
        <w:rPr>
          <w:noProof/>
        </w:rPr>
        <w:drawing>
          <wp:inline distT="0" distB="0" distL="0" distR="0">
            <wp:extent cx="2820670" cy="309943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820670" cy="3099435"/>
                    </a:xfrm>
                    <a:prstGeom prst="rect">
                      <a:avLst/>
                    </a:prstGeom>
                    <a:noFill/>
                    <a:ln w="9525">
                      <a:noFill/>
                      <a:miter lim="800000"/>
                      <a:headEnd/>
                      <a:tailEnd/>
                    </a:ln>
                  </pic:spPr>
                </pic:pic>
              </a:graphicData>
            </a:graphic>
          </wp:inline>
        </w:drawing>
      </w:r>
      <w:commentRangeEnd w:id="20"/>
      <w:r w:rsidR="00CE75E1">
        <w:rPr>
          <w:rStyle w:val="CommentReference"/>
        </w:rPr>
        <w:commentReference w:id="20"/>
      </w:r>
    </w:p>
    <w:p w:rsidR="008B4B34" w:rsidRPr="00224718" w:rsidRDefault="008B4B34" w:rsidP="008B4B34">
      <w:pPr>
        <w:pStyle w:val="Caption"/>
        <w:ind w:right="0"/>
        <w:jc w:val="center"/>
      </w:pPr>
      <w:bookmarkStart w:id="21" w:name="_Ref327031660"/>
      <w:r>
        <w:t xml:space="preserve">Figure </w:t>
      </w:r>
      <w:fldSimple w:instr=" SEQ Figure \* ARABIC ">
        <w:r w:rsidR="00D60F76">
          <w:rPr>
            <w:noProof/>
          </w:rPr>
          <w:t>1</w:t>
        </w:r>
      </w:fldSimple>
      <w:bookmarkEnd w:id="21"/>
      <w:r>
        <w:t>: Edges and Usage of Timestamps in Open Provenance Model</w:t>
      </w:r>
      <w:r w:rsidR="00A13D96">
        <w:t xml:space="preserve">. </w:t>
      </w:r>
      <w:del w:id="22" w:author="Kohwalter" w:date="2012-07-16T13:39:00Z">
        <w:r w:rsidR="00A13D96" w:rsidDel="007A37AC">
          <w:delText>Adapted from</w:delText>
        </w:r>
      </w:del>
      <w:ins w:id="23" w:author="Kohwalter" w:date="2012-07-16T13:39:00Z">
        <w:r w:rsidR="007A37AC">
          <w:t>Source:</w:t>
        </w:r>
      </w:ins>
      <w:r w:rsidR="00A13D96">
        <w:t xml:space="preserve"> </w:t>
      </w:r>
      <w:r w:rsidR="00427219">
        <w:fldChar w:fldCharType="begin"/>
      </w:r>
      <w:r w:rsidR="00EC42EE">
        <w:instrText xml:space="preserve"> ADDIN ZOTERO_ITEM CSL_CITATION {"citationID":"Fb8A6S05","properties":{"formattedCitation":"[Moreau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427219">
        <w:fldChar w:fldCharType="separate"/>
      </w:r>
      <w:r w:rsidR="00446950" w:rsidRPr="00446950">
        <w:rPr>
          <w:szCs w:val="21"/>
        </w:rPr>
        <w:t>[Moreau et al. 2011]</w:t>
      </w:r>
      <w:r w:rsidR="00427219">
        <w:fldChar w:fldCharType="end"/>
      </w:r>
      <w:r w:rsidR="00A13D96">
        <w:t>.</w:t>
      </w:r>
    </w:p>
    <w:p w:rsidR="00D03BCE" w:rsidRDefault="00DC3B53" w:rsidP="00F75F1F">
      <w:pPr>
        <w:ind w:right="0"/>
        <w:jc w:val="both"/>
      </w:pPr>
      <w:r>
        <w:tab/>
      </w:r>
      <w:r w:rsidR="00D03BCE">
        <w:t xml:space="preserve">The edge </w:t>
      </w:r>
      <w:r w:rsidR="00D03BCE">
        <w:rPr>
          <w:i/>
        </w:rPr>
        <w:t>was controlled by</w:t>
      </w:r>
      <w:r w:rsidR="00D03BCE">
        <w:t xml:space="preserve"> express that a process was caused by an agent, essentially acting as a catalyst or controller. Since a process may have been controlled by several agents, it is also identified their roles as controllers. This type of dependency represents a control relationship and not a data derivation. The edge </w:t>
      </w:r>
      <w:r w:rsidR="00D03BCE">
        <w:rPr>
          <w:i/>
        </w:rPr>
        <w:t>derived from</w:t>
      </w:r>
      <w:r w:rsidR="00D03BCE">
        <w:t xml:space="preserve"> assert that artifact A2 was derived from another artifact A1, giving us a dataflow oriented view of provenance. In contrast to the edge </w:t>
      </w:r>
      <w:r w:rsidR="00D03BCE">
        <w:rPr>
          <w:i/>
        </w:rPr>
        <w:t>was derived from</w:t>
      </w:r>
      <w:r w:rsidR="00D03BCE">
        <w:t xml:space="preserve">, an edge </w:t>
      </w:r>
      <w:r w:rsidR="00D03BCE">
        <w:rPr>
          <w:i/>
        </w:rPr>
        <w:t>was triggered by</w:t>
      </w:r>
      <w:r w:rsidR="00D03BCE">
        <w:t xml:space="preserve"> allows for a process oriented view of past executions.</w:t>
      </w:r>
      <w:r w:rsidR="00003977">
        <w:t xml:space="preserve"> Below are some important definitions in the </w:t>
      </w:r>
      <w:r w:rsidR="009F6FAB">
        <w:t>Open Provenance Model</w:t>
      </w:r>
      <w:r w:rsidR="00423A9C">
        <w:t xml:space="preserve"> according to</w:t>
      </w:r>
      <w:ins w:id="24" w:author="Kohwalter" w:date="2012-07-16T11:16:00Z">
        <w:r w:rsidR="00A764DF">
          <w:t xml:space="preserve"> </w:t>
        </w:r>
      </w:ins>
      <w:ins w:id="25" w:author="Kohwalter" w:date="2012-07-16T11:17:00Z">
        <w:r w:rsidR="00A764DF" w:rsidRPr="00BD26AA">
          <w:rPr>
            <w:szCs w:val="24"/>
          </w:rPr>
          <w:t xml:space="preserve">MOREAU </w:t>
        </w:r>
        <w:r w:rsidR="00A764DF" w:rsidRPr="00BD26AA">
          <w:rPr>
            <w:i/>
            <w:iCs/>
            <w:szCs w:val="24"/>
          </w:rPr>
          <w:t>et al.</w:t>
        </w:r>
        <w:r w:rsidR="00A764DF">
          <w:rPr>
            <w:i/>
            <w:iCs/>
            <w:szCs w:val="24"/>
          </w:rPr>
          <w:t xml:space="preserve"> </w:t>
        </w:r>
      </w:ins>
      <w:ins w:id="26" w:author="Kohwalter" w:date="2012-07-16T11:16:00Z">
        <w:r w:rsidR="00427219">
          <w:fldChar w:fldCharType="begin"/>
        </w:r>
      </w:ins>
      <w:r w:rsidR="00EC42EE">
        <w:instrText xml:space="preserve"> ADDIN ZOTERO_ITEM CSL_CITATION {"citationID":"PAW15wxs","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427219">
        <w:fldChar w:fldCharType="separate"/>
      </w:r>
      <w:r w:rsidR="00446950" w:rsidRPr="00446950">
        <w:rPr>
          <w:szCs w:val="21"/>
        </w:rPr>
        <w:t>[2011]</w:t>
      </w:r>
      <w:ins w:id="27" w:author="Kohwalter" w:date="2012-07-16T11:16:00Z">
        <w:r w:rsidR="00427219">
          <w:fldChar w:fldCharType="end"/>
        </w:r>
      </w:ins>
      <w:r w:rsidR="00003977">
        <w:t>.</w:t>
      </w:r>
    </w:p>
    <w:p w:rsidR="00003977" w:rsidRPr="00234F42" w:rsidRDefault="00003977" w:rsidP="00F75F1F">
      <w:pPr>
        <w:ind w:right="0"/>
        <w:jc w:val="both"/>
      </w:pPr>
      <w:r w:rsidRPr="007151FF">
        <w:rPr>
          <w:b/>
        </w:rPr>
        <w:t>Causal Relationship</w:t>
      </w:r>
      <w:r>
        <w:t xml:space="preserve">: </w:t>
      </w:r>
      <w:r w:rsidR="00B87F75" w:rsidRPr="00DC3B53">
        <w:rPr>
          <w:i/>
        </w:rPr>
        <w:t>R</w:t>
      </w:r>
      <w:r w:rsidRPr="00DC3B53">
        <w:rPr>
          <w:i/>
        </w:rPr>
        <w:t>epresented by an arc and denotes the presence of a causal dependency between the source of the arc (effect) and the destination of the arc (cause).</w:t>
      </w:r>
    </w:p>
    <w:p w:rsidR="00003977" w:rsidRDefault="00003977" w:rsidP="00F75F1F">
      <w:pPr>
        <w:ind w:right="0"/>
        <w:jc w:val="both"/>
      </w:pPr>
      <w:r w:rsidRPr="007151FF">
        <w:rPr>
          <w:b/>
        </w:rPr>
        <w:lastRenderedPageBreak/>
        <w:t>Artifact Used by a Process</w:t>
      </w:r>
      <w:r>
        <w:t xml:space="preserve">: </w:t>
      </w:r>
      <w:r w:rsidR="00797D68">
        <w:t xml:space="preserve"> </w:t>
      </w:r>
      <w:r w:rsidR="00797D68" w:rsidRPr="00DC3B53">
        <w:rPr>
          <w:i/>
        </w:rPr>
        <w:t>A "used" edge from process to an artifact is a causal relationship intended to indicate that the process required the availability of the artifact to be able to complete its execution. When several artifacts are connected to a same process by multiple "used" edges, all of them were required for the process to complete.</w:t>
      </w:r>
    </w:p>
    <w:p w:rsidR="00797D68" w:rsidRPr="00D214F2" w:rsidRDefault="00797D68" w:rsidP="00F75F1F">
      <w:pPr>
        <w:ind w:right="0"/>
        <w:jc w:val="both"/>
      </w:pPr>
      <w:r w:rsidRPr="007151FF">
        <w:rPr>
          <w:b/>
        </w:rPr>
        <w:t>Artifacts Generated by Processes</w:t>
      </w:r>
      <w:r>
        <w:t xml:space="preserve">: </w:t>
      </w:r>
      <w:r w:rsidRPr="00DC3B53">
        <w:rPr>
          <w:i/>
        </w:rPr>
        <w:t xml:space="preserve">A "was generated by" edge from an artifact to a process is a causal relationship intended to mean that the process was required to initiate its execution for the artifact to have been generated. When several artifacts are connected to </w:t>
      </w:r>
      <w:r w:rsidR="00423A9C">
        <w:rPr>
          <w:i/>
        </w:rPr>
        <w:t>the</w:t>
      </w:r>
      <w:r w:rsidRPr="00DC3B53">
        <w:rPr>
          <w:i/>
        </w:rPr>
        <w:t xml:space="preserve"> same process by multiple "was generated by" edges, </w:t>
      </w:r>
      <w:commentRangeStart w:id="28"/>
      <w:r w:rsidRPr="00DC3B53">
        <w:rPr>
          <w:i/>
        </w:rPr>
        <w:t>the process had to have begun for all of the</w:t>
      </w:r>
      <w:ins w:id="29" w:author="Kohwalter" w:date="2012-07-16T13:04:00Z">
        <w:r w:rsidR="007703D1">
          <w:rPr>
            <w:i/>
          </w:rPr>
          <w:t>m</w:t>
        </w:r>
      </w:ins>
      <w:r w:rsidRPr="00DC3B53">
        <w:rPr>
          <w:i/>
        </w:rPr>
        <w:t xml:space="preserve"> to be generated.</w:t>
      </w:r>
      <w:commentRangeEnd w:id="28"/>
      <w:r w:rsidR="00423A9C">
        <w:rPr>
          <w:rStyle w:val="CommentReference"/>
        </w:rPr>
        <w:commentReference w:id="28"/>
      </w:r>
    </w:p>
    <w:p w:rsidR="00797D68" w:rsidRPr="00DC3B53" w:rsidRDefault="00797D68" w:rsidP="00F75F1F">
      <w:pPr>
        <w:ind w:right="0"/>
        <w:jc w:val="both"/>
        <w:rPr>
          <w:i/>
        </w:rPr>
      </w:pPr>
      <w:r w:rsidRPr="007151FF">
        <w:rPr>
          <w:b/>
        </w:rPr>
        <w:t>Process Triggered by Process</w:t>
      </w:r>
      <w:r>
        <w:t xml:space="preserve">: </w:t>
      </w:r>
      <w:r w:rsidRPr="00DC3B53">
        <w:rPr>
          <w:i/>
        </w:rPr>
        <w:t>An edge "was triggered by" from a process P2 to a process P1 is a causal dependency that indicates that the start of process P1 was required for P2 to be able to complete.</w:t>
      </w:r>
    </w:p>
    <w:p w:rsidR="00797D68" w:rsidRPr="00D214F2" w:rsidRDefault="00797D68" w:rsidP="00F75F1F">
      <w:pPr>
        <w:ind w:right="0"/>
        <w:jc w:val="both"/>
      </w:pPr>
      <w:r w:rsidRPr="007151FF">
        <w:rPr>
          <w:b/>
        </w:rPr>
        <w:t>Artifact Derived from Artifact</w:t>
      </w:r>
      <w:r>
        <w:t xml:space="preserve">: </w:t>
      </w:r>
      <w:r w:rsidRPr="00DC3B53">
        <w:rPr>
          <w:i/>
        </w:rPr>
        <w:t xml:space="preserve">An edge "was derived from" from artifact A2 to artifact A1 is a causal relationship that indicates that artifact A1 </w:t>
      </w:r>
      <w:r w:rsidR="00423A9C">
        <w:rPr>
          <w:i/>
        </w:rPr>
        <w:t>should</w:t>
      </w:r>
      <w:r w:rsidRPr="00DC3B53">
        <w:rPr>
          <w:i/>
        </w:rPr>
        <w:t xml:space="preserve"> have been generated for A2 to be generated. </w:t>
      </w:r>
      <w:r w:rsidR="007151FF" w:rsidRPr="00DC3B53">
        <w:rPr>
          <w:i/>
        </w:rPr>
        <w:t xml:space="preserve"> The piece of state associated with A2 is dependent on the presence of A1 or on the piece of state associated with A1.</w:t>
      </w:r>
    </w:p>
    <w:p w:rsidR="007151FF" w:rsidRPr="00D214F2" w:rsidRDefault="007151FF" w:rsidP="00F75F1F">
      <w:pPr>
        <w:ind w:right="0"/>
        <w:jc w:val="both"/>
      </w:pPr>
      <w:r w:rsidRPr="007151FF">
        <w:rPr>
          <w:b/>
        </w:rPr>
        <w:t>Process Controlled by Agent</w:t>
      </w:r>
      <w:r>
        <w:t xml:space="preserve">: </w:t>
      </w:r>
      <w:r w:rsidRPr="00DC3B53">
        <w:rPr>
          <w:i/>
        </w:rPr>
        <w:t xml:space="preserve">An edge "was controlled by" from a process P to an agent Ag is a causal dependency that indicates that </w:t>
      </w:r>
      <w:r w:rsidR="004814B4" w:rsidRPr="00DC3B53">
        <w:rPr>
          <w:i/>
        </w:rPr>
        <w:t>agent Ag controlled the start and end of process P</w:t>
      </w:r>
      <w:r w:rsidRPr="00DC3B53">
        <w:rPr>
          <w:i/>
        </w:rPr>
        <w:t>.</w:t>
      </w:r>
    </w:p>
    <w:p w:rsidR="00AA3BFB" w:rsidRPr="002E6E97" w:rsidRDefault="007151FF" w:rsidP="00F75F1F">
      <w:pPr>
        <w:ind w:right="0"/>
        <w:jc w:val="both"/>
        <w:rPr>
          <w:i/>
        </w:rPr>
      </w:pPr>
      <w:r w:rsidRPr="007151FF">
        <w:rPr>
          <w:b/>
        </w:rPr>
        <w:t>Role</w:t>
      </w:r>
      <w:r>
        <w:t xml:space="preserve">: </w:t>
      </w:r>
      <w:r w:rsidR="000B17CC" w:rsidRPr="00DC3B53">
        <w:rPr>
          <w:i/>
        </w:rPr>
        <w:t>D</w:t>
      </w:r>
      <w:r w:rsidRPr="00DC3B53">
        <w:rPr>
          <w:i/>
        </w:rPr>
        <w:t xml:space="preserve">esignates an </w:t>
      </w:r>
      <w:r w:rsidR="00B648B2" w:rsidRPr="00DC3B53">
        <w:rPr>
          <w:i/>
        </w:rPr>
        <w:t>artifact</w:t>
      </w:r>
      <w:r w:rsidRPr="00DC3B53">
        <w:rPr>
          <w:i/>
        </w:rPr>
        <w:t xml:space="preserve"> or agent's function in a process.</w:t>
      </w:r>
    </w:p>
    <w:p w:rsidR="00D3669E" w:rsidRDefault="00423A9C" w:rsidP="00F75F1F">
      <w:pPr>
        <w:ind w:right="0"/>
        <w:jc w:val="both"/>
      </w:pPr>
      <w:r>
        <w:t xml:space="preserve">Moreover, the </w:t>
      </w:r>
      <w:r w:rsidR="00577881">
        <w:t>Open Provenance Model allows for causality graphs to be used with time information. In this model, time is not used for deriving causality, but to validat</w:t>
      </w:r>
      <w:r>
        <w:t>e</w:t>
      </w:r>
      <w:r w:rsidR="00577881">
        <w:t xml:space="preserve"> causality claims, since if the same time clock is used to measure the time for both the effect and cause, then the time of an effect should be greater than the time of its cause.</w:t>
      </w:r>
    </w:p>
    <w:p w:rsidR="00F10CD7" w:rsidRDefault="00D3669E" w:rsidP="008B4B34">
      <w:pPr>
        <w:ind w:right="0"/>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 for artifacts they are </w:t>
      </w:r>
      <w:r w:rsidR="00577881">
        <w:rPr>
          <w:i/>
        </w:rPr>
        <w:t xml:space="preserve">creation </w:t>
      </w:r>
      <w:r w:rsidR="00577881">
        <w:t xml:space="preserve"> and </w:t>
      </w:r>
      <w:r w:rsidR="00577881">
        <w:rPr>
          <w:i/>
        </w:rPr>
        <w:t>use</w:t>
      </w:r>
      <w:r w:rsidR="00577881">
        <w:t xml:space="preserve">, whereas for processes </w:t>
      </w:r>
      <w:r w:rsidR="00F10CD7">
        <w:t xml:space="preserve">they </w:t>
      </w:r>
      <w:r w:rsidR="00577881">
        <w:t xml:space="preserve">are </w:t>
      </w:r>
      <w:r w:rsidR="00577881">
        <w:rPr>
          <w:i/>
        </w:rPr>
        <w:t>starting</w:t>
      </w:r>
      <w:r w:rsidR="00577881">
        <w:t xml:space="preserve"> and </w:t>
      </w:r>
      <w:r w:rsidR="00577881">
        <w:rPr>
          <w:i/>
        </w:rPr>
        <w:t>ending</w:t>
      </w:r>
      <w:r w:rsidR="00577881">
        <w:t>.</w:t>
      </w:r>
      <w:r w:rsidR="00B50DC0">
        <w:t xml:space="preserve"> Given that time is observed by someone, its accuracy is limited by the clock and the notion of time. </w:t>
      </w:r>
      <w:r w:rsidR="00F10CD7">
        <w:t>T</w:t>
      </w:r>
      <w:r w:rsidR="00B50DC0">
        <w:t xml:space="preserve">his way, the model allows for an interval of accuracy to support the granularity used to represent time. With this, it is possible to state that an artifact was used no earlier than time t1 and no later than time t2, as an example. </w:t>
      </w:r>
      <w:r w:rsidR="00F10CD7">
        <w:t>This rationale</w:t>
      </w:r>
      <w:r w:rsidR="00B50DC0">
        <w:t xml:space="preserve"> is analogous</w:t>
      </w:r>
      <w:r w:rsidR="00F10CD7">
        <w:t xml:space="preserve"> for processes</w:t>
      </w:r>
      <w:r w:rsidR="00B50DC0">
        <w:t xml:space="preserve">. </w:t>
      </w:r>
      <w:r w:rsidR="00DC3B53">
        <w:tab/>
      </w:r>
    </w:p>
    <w:p w:rsidR="00415FF5" w:rsidRDefault="00F10CD7" w:rsidP="008B4B34">
      <w:pPr>
        <w:ind w:right="0"/>
        <w:jc w:val="both"/>
      </w:pPr>
      <w:r>
        <w:tab/>
      </w:r>
      <w:fldSimple w:instr=" REF _Ref327031660 \h  \* MERGEFORMAT ">
        <w:r w:rsidR="0088561C">
          <w:t xml:space="preserve">Figure </w:t>
        </w:r>
        <w:r w:rsidR="0088561C">
          <w:rPr>
            <w:noProof/>
          </w:rPr>
          <w:t>1</w:t>
        </w:r>
      </w:fldSimple>
      <w:r w:rsidR="00B50DC0">
        <w:t xml:space="preserve"> indicate how time information can be expressed in the model. For "used" and "was generated </w:t>
      </w:r>
      <w:r w:rsidR="00B50DC0">
        <w:lastRenderedPageBreak/>
        <w:t xml:space="preserve">by" </w:t>
      </w:r>
      <w:r>
        <w:t xml:space="preserve">edges, </w:t>
      </w:r>
      <w:r w:rsidR="00B50DC0">
        <w:t>one timestamp can be used to express when the event happened. For "was controlled by" edge two timestamps marks when the process started and terminated. For "was derived from" and "was triggered by" edges, one timestamp to indicate when the artifact was used.</w:t>
      </w:r>
      <w:r w:rsidR="00D46013">
        <w:t xml:space="preserve"> Despite using timestamp, the time of occurrence itself is not </w:t>
      </w:r>
      <w:r>
        <w:t xml:space="preserve">enough </w:t>
      </w:r>
      <w:r w:rsidR="00D46013">
        <w:t xml:space="preserve">to imply causality. </w:t>
      </w:r>
      <w:r>
        <w:t xml:space="preserve">The fact that </w:t>
      </w:r>
      <w:r w:rsidR="00D46013">
        <w:t>process P1 happened before P2 is not enough information to infer that P1 caused P2 to happen.</w:t>
      </w:r>
    </w:p>
    <w:p w:rsidR="00D3669E" w:rsidRDefault="00F10CD7" w:rsidP="00F75F1F">
      <w:pPr>
        <w:ind w:right="0"/>
        <w:jc w:val="both"/>
      </w:pPr>
      <w:r>
        <w:tab/>
        <w:t>Finally, t</w:t>
      </w:r>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rsidR="00AC44C7" w:rsidRDefault="00D3669E" w:rsidP="00F75F1F">
      <w:pPr>
        <w:ind w:right="0"/>
        <w:jc w:val="both"/>
      </w:pPr>
      <w:r>
        <w:tab/>
      </w:r>
      <w:r w:rsidR="003809E3" w:rsidRPr="00DC3B53">
        <w:t xml:space="preserve">For completion rules, there is the artifact elimination, also known as forward transformation. In </w:t>
      </w:r>
      <w:fldSimple w:instr=" REF _Ref327088426 \h  \* MERGEFORMAT ">
        <w:r w:rsidR="0088561C">
          <w:t>Figure 2</w:t>
        </w:r>
      </w:fldSimple>
      <w:r w:rsidR="003809E3" w:rsidRPr="00DC3B53">
        <w:t xml:space="preserve"> such transformation is shown. The edge "was triggered by" can be obtained from the existence of "used" and "was generated by" edges. Also in the same figure, there is another completion rule, artifact introduction, which establish</w:t>
      </w:r>
      <w:r w:rsidR="00F10CD7">
        <w:t>es</w:t>
      </w:r>
      <w:r w:rsidR="003809E3" w:rsidRPr="00DC3B53">
        <w:t xml:space="preserve"> that the "was triggered by" edge is hiding the existence of an artifact used by P2 and generated by P1.  The completion</w:t>
      </w:r>
      <w:r w:rsidR="003809E3">
        <w:t xml:space="preserve"> rules allows the establishment of the existence of some artifact</w:t>
      </w:r>
      <w:r w:rsidR="00F10CD7">
        <w:t>s</w:t>
      </w:r>
      <w:r w:rsidR="003809E3">
        <w:t xml:space="preserve"> but it does not </w:t>
      </w:r>
      <w:r w:rsidR="00F10CD7">
        <w:t>make explicit</w:t>
      </w:r>
      <w:r w:rsidR="003809E3">
        <w:t xml:space="preserve"> their id</w:t>
      </w:r>
      <w:r w:rsidR="00F10CD7">
        <w:t>entities</w:t>
      </w:r>
      <w:r w:rsidR="003809E3">
        <w:t>. This is the consequence of using "was triggered by", which is a composition of "used" and "was generated by".</w:t>
      </w:r>
      <w:r w:rsidR="00F10CD7">
        <w:t xml:space="preserve"> On the other hand, </w:t>
      </w:r>
      <w:fldSimple w:instr=" REF _Ref327088675 \h  \* MERGEFORMAT ">
        <w:r w:rsidR="0088561C">
          <w:t xml:space="preserve">Figure </w:t>
        </w:r>
        <w:r w:rsidR="0088561C">
          <w:rPr>
            <w:noProof/>
          </w:rPr>
          <w:t>3</w:t>
        </w:r>
      </w:fldSimple>
      <w:r w:rsidR="00F10CD7">
        <w:t xml:space="preserve"> presents a </w:t>
      </w:r>
      <w:r w:rsidR="00AC44C7" w:rsidRPr="007D2751">
        <w:t>completion rule</w:t>
      </w:r>
      <w:r w:rsidR="00F10CD7">
        <w:t xml:space="preserve"> regarding</w:t>
      </w:r>
      <w:r w:rsidR="00AC44C7" w:rsidRPr="007D2751">
        <w:t xml:space="preserve"> </w:t>
      </w:r>
      <w:r w:rsidR="00AC44C7">
        <w:rPr>
          <w:i/>
        </w:rPr>
        <w:t>process introduction</w:t>
      </w:r>
      <w:r w:rsidR="00AC44C7">
        <w:t xml:space="preserve">. The edge "was derived from" hides the presence of an intermediary process. However, the converse rule does not hold without </w:t>
      </w:r>
      <w:r w:rsidR="006754C6">
        <w:t xml:space="preserve">some </w:t>
      </w:r>
      <w:r w:rsidR="00AC44C7">
        <w:t xml:space="preserve">internal knowledge of P, </w:t>
      </w:r>
      <w:r w:rsidR="006754C6">
        <w:t xml:space="preserve">which is fundamental to </w:t>
      </w:r>
      <w:r w:rsidR="00AC44C7">
        <w:t>ascertain if there is an actual dependency between A1 and A2.</w:t>
      </w:r>
    </w:p>
    <w:p w:rsidR="003809E3" w:rsidRDefault="000028EB" w:rsidP="00F75F1F">
      <w:pPr>
        <w:keepNext/>
        <w:ind w:right="0"/>
        <w:jc w:val="center"/>
      </w:pPr>
      <w:r>
        <w:rPr>
          <w:noProof/>
        </w:rPr>
        <w:drawing>
          <wp:inline distT="0" distB="0" distL="0" distR="0">
            <wp:extent cx="2820670" cy="1811655"/>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820670" cy="1811655"/>
                    </a:xfrm>
                    <a:prstGeom prst="rect">
                      <a:avLst/>
                    </a:prstGeom>
                    <a:noFill/>
                    <a:ln w="9525">
                      <a:noFill/>
                      <a:miter lim="800000"/>
                      <a:headEnd/>
                      <a:tailEnd/>
                    </a:ln>
                  </pic:spPr>
                </pic:pic>
              </a:graphicData>
            </a:graphic>
          </wp:inline>
        </w:drawing>
      </w:r>
    </w:p>
    <w:p w:rsidR="003809E3" w:rsidRDefault="003809E3" w:rsidP="00F75F1F">
      <w:pPr>
        <w:pStyle w:val="Caption"/>
        <w:ind w:right="0"/>
        <w:jc w:val="center"/>
      </w:pPr>
      <w:bookmarkStart w:id="30" w:name="_Ref327088426"/>
      <w:r>
        <w:t xml:space="preserve">Figure </w:t>
      </w:r>
      <w:fldSimple w:instr=" SEQ Figure \* ARABIC ">
        <w:r w:rsidR="00D60F76">
          <w:rPr>
            <w:noProof/>
          </w:rPr>
          <w:t>2</w:t>
        </w:r>
      </w:fldSimple>
      <w:bookmarkEnd w:id="30"/>
      <w:r>
        <w:t>: Artifact introduction and elimination</w:t>
      </w:r>
      <w:r w:rsidR="00A13D96">
        <w:t xml:space="preserve">. </w:t>
      </w:r>
      <w:ins w:id="31" w:author="Kohwalter" w:date="2012-07-16T13:40:00Z">
        <w:r w:rsidR="007A37AC">
          <w:t>Source:</w:t>
        </w:r>
      </w:ins>
      <w:del w:id="32" w:author="Kohwalter" w:date="2012-07-16T13:40:00Z">
        <w:r w:rsidR="00A13D96" w:rsidDel="007A37AC">
          <w:delText>Adapted from</w:delText>
        </w:r>
      </w:del>
      <w:r w:rsidR="00A13D96">
        <w:t xml:space="preserve"> </w:t>
      </w:r>
      <w:r w:rsidR="00427219">
        <w:fldChar w:fldCharType="begin"/>
      </w:r>
      <w:r w:rsidR="00EC42EE">
        <w:instrText xml:space="preserve"> ADDIN ZOTERO_ITEM CSL_CITATION {"citationID":"amz1T9bW","properties":{"formattedCitation":"[Moreau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427219">
        <w:fldChar w:fldCharType="separate"/>
      </w:r>
      <w:r w:rsidR="00446950" w:rsidRPr="00446950">
        <w:rPr>
          <w:szCs w:val="21"/>
        </w:rPr>
        <w:t>[Moreau et al. 2011]</w:t>
      </w:r>
      <w:r w:rsidR="00427219">
        <w:fldChar w:fldCharType="end"/>
      </w:r>
      <w:r w:rsidR="00A13D96">
        <w:t>.</w:t>
      </w:r>
    </w:p>
    <w:p w:rsidR="006754C6" w:rsidRDefault="006754C6" w:rsidP="006754C6">
      <w:pPr>
        <w:ind w:right="0"/>
        <w:jc w:val="both"/>
      </w:pPr>
      <w:r>
        <w:tab/>
        <w:t>When users want to find out the causes of an artifact or a process, their interest is in indirect causes that involve multiple transitions. For this purpose, a set of new relationships was created.</w:t>
      </w:r>
    </w:p>
    <w:p w:rsidR="006754C6" w:rsidRPr="002E6E97" w:rsidRDefault="006754C6" w:rsidP="006754C6">
      <w:pPr>
        <w:ind w:right="0"/>
        <w:jc w:val="both"/>
        <w:rPr>
          <w:i/>
        </w:rPr>
      </w:pPr>
      <w:r w:rsidRPr="00EB17E1">
        <w:rPr>
          <w:b/>
        </w:rPr>
        <w:lastRenderedPageBreak/>
        <w:t>Multi-step "</w:t>
      </w:r>
      <w:proofErr w:type="spellStart"/>
      <w:r w:rsidRPr="00EB17E1">
        <w:rPr>
          <w:b/>
        </w:rPr>
        <w:t>wasDerivedFrom</w:t>
      </w:r>
      <w:proofErr w:type="spellEnd"/>
      <w:r w:rsidRPr="00EB17E1">
        <w:rPr>
          <w:b/>
        </w:rPr>
        <w:t>"</w:t>
      </w:r>
      <w:r w:rsidRPr="00EB17E1">
        <w:t xml:space="preserve">: </w:t>
      </w:r>
      <w:r w:rsidRPr="00DC3B53">
        <w:rPr>
          <w:i/>
        </w:rPr>
        <w:t>An artifact</w:t>
      </w:r>
      <w:ins w:id="33" w:author="Kohwalter" w:date="2012-07-16T11:20:00Z">
        <w:r w:rsidR="00971015">
          <w:rPr>
            <w:i/>
          </w:rPr>
          <w:t xml:space="preserve"> A1</w:t>
        </w:r>
      </w:ins>
      <w:r w:rsidRPr="00DC3B53">
        <w:rPr>
          <w:i/>
        </w:rPr>
        <w:t xml:space="preserve"> was derived from </w:t>
      </w:r>
      <w:ins w:id="34" w:author="Kohwalter" w:date="2012-07-16T11:21:00Z">
        <w:r w:rsidR="00971015">
          <w:rPr>
            <w:i/>
          </w:rPr>
          <w:t>A2</w:t>
        </w:r>
      </w:ins>
      <w:r w:rsidRPr="00DC3B53">
        <w:rPr>
          <w:i/>
        </w:rPr>
        <w:t xml:space="preserve">(possibly using multiple steps), written as </w:t>
      </w:r>
      <w:ins w:id="35" w:author="Kohwalter" w:date="2012-07-16T11:21:00Z">
        <w:r w:rsidR="00971015">
          <w:rPr>
            <w:i/>
          </w:rPr>
          <w:t>A1</w:t>
        </w:r>
      </w:ins>
      <w:r w:rsidRPr="00DC3B53">
        <w:rPr>
          <w:rFonts w:ascii="CMSY10" w:hAnsi="CMSY10" w:cs="CMSY10"/>
          <w:i/>
        </w:rPr>
        <w:sym w:font="Wingdings" w:char="F0E0"/>
      </w:r>
      <w:r w:rsidRPr="00DC3B53">
        <w:rPr>
          <w:rFonts w:ascii="CMSY10" w:hAnsi="CMSY10" w:cs="CMSY10"/>
          <w:i/>
        </w:rPr>
        <w:t>*</w:t>
      </w:r>
      <w:ins w:id="36" w:author="Kohwalter" w:date="2012-07-16T11:21:00Z">
        <w:r w:rsidR="00971015">
          <w:rPr>
            <w:rFonts w:ascii="CMSY10" w:hAnsi="CMSY10" w:cs="CMSY10"/>
            <w:i/>
          </w:rPr>
          <w:t xml:space="preserve"> </w:t>
        </w:r>
        <w:r w:rsidR="00971015" w:rsidRPr="008D0B64">
          <w:rPr>
            <w:i/>
          </w:rPr>
          <w:t>A2</w:t>
        </w:r>
      </w:ins>
      <w:r w:rsidRPr="00DC3B53">
        <w:rPr>
          <w:i/>
        </w:rPr>
        <w:t>, if</w:t>
      </w:r>
      <w:ins w:id="37" w:author="Kohwalter" w:date="2012-07-16T11:21:00Z">
        <w:r w:rsidR="00971015">
          <w:rPr>
            <w:i/>
          </w:rPr>
          <w:t xml:space="preserve"> A1</w:t>
        </w:r>
      </w:ins>
      <w:r w:rsidRPr="00DC3B53">
        <w:rPr>
          <w:i/>
        </w:rPr>
        <w:t xml:space="preserve"> "was derived from" </w:t>
      </w:r>
      <w:r w:rsidRPr="00DC3B53">
        <w:rPr>
          <w:rFonts w:ascii="CMMI10" w:hAnsi="CMMI10" w:cs="CMMI10"/>
          <w:i/>
        </w:rPr>
        <w:t>a</w:t>
      </w:r>
      <w:r w:rsidRPr="00DC3B53">
        <w:rPr>
          <w:rFonts w:ascii="CMR7" w:hAnsi="CMR7" w:cs="CMR7"/>
          <w:i/>
          <w:sz w:val="14"/>
          <w:szCs w:val="14"/>
        </w:rPr>
        <w:t xml:space="preserve">2 </w:t>
      </w:r>
      <w:r w:rsidRPr="00DC3B53">
        <w:rPr>
          <w:i/>
        </w:rPr>
        <w:t xml:space="preserve">or </w:t>
      </w:r>
      <w:r>
        <w:rPr>
          <w:i/>
        </w:rPr>
        <w:t xml:space="preserve">from an artifact </w:t>
      </w:r>
      <w:r w:rsidRPr="00DC3B53">
        <w:rPr>
          <w:i/>
        </w:rPr>
        <w:t xml:space="preserve">that was itself derived from </w:t>
      </w:r>
      <w:r w:rsidRPr="00DC3B53">
        <w:rPr>
          <w:rFonts w:ascii="CMMI10" w:hAnsi="CMMI10" w:cs="CMMI10"/>
          <w:i/>
        </w:rPr>
        <w:t>a</w:t>
      </w:r>
      <w:r w:rsidRPr="00DC3B53">
        <w:rPr>
          <w:rFonts w:ascii="CMR7" w:hAnsi="CMR7" w:cs="CMR7"/>
          <w:i/>
          <w:sz w:val="14"/>
          <w:szCs w:val="14"/>
        </w:rPr>
        <w:t xml:space="preserve">2 </w:t>
      </w:r>
      <w:r w:rsidRPr="00DC3B53">
        <w:rPr>
          <w:i/>
        </w:rPr>
        <w:t xml:space="preserve">(possibly using multiple steps). In other words, it is the transitive closure of the edge "was derived from". It expresses that artifact </w:t>
      </w:r>
      <w:r w:rsidRPr="00DC3B53">
        <w:rPr>
          <w:rFonts w:ascii="CMMI10" w:hAnsi="CMMI10" w:cs="CMMI10"/>
          <w:i/>
        </w:rPr>
        <w:t>a</w:t>
      </w:r>
      <w:r w:rsidRPr="00DC3B53">
        <w:rPr>
          <w:rFonts w:ascii="CMR7" w:hAnsi="CMR7" w:cs="CMR7"/>
          <w:i/>
          <w:sz w:val="14"/>
          <w:szCs w:val="14"/>
        </w:rPr>
        <w:t xml:space="preserve">2 </w:t>
      </w:r>
      <w:r w:rsidRPr="00DC3B53">
        <w:rPr>
          <w:i/>
        </w:rPr>
        <w:t xml:space="preserve">had an influence on artifact </w:t>
      </w:r>
      <w:r w:rsidRPr="00DC3B53">
        <w:rPr>
          <w:rFonts w:ascii="CMMI10" w:hAnsi="CMMI10" w:cs="CMMI10"/>
          <w:i/>
        </w:rPr>
        <w:t>a</w:t>
      </w:r>
      <w:r w:rsidRPr="00DC3B53">
        <w:rPr>
          <w:rFonts w:ascii="CMR7" w:hAnsi="CMR7" w:cs="CMR7"/>
          <w:i/>
          <w:sz w:val="14"/>
          <w:szCs w:val="14"/>
        </w:rPr>
        <w:t>1</w:t>
      </w:r>
      <w:r w:rsidRPr="00DC3B53">
        <w:rPr>
          <w:i/>
        </w:rPr>
        <w:t>.</w:t>
      </w:r>
    </w:p>
    <w:p w:rsidR="00011B71" w:rsidRDefault="000028EB" w:rsidP="00F75F1F">
      <w:pPr>
        <w:keepNext/>
        <w:ind w:right="0"/>
        <w:jc w:val="center"/>
      </w:pPr>
      <w:r>
        <w:rPr>
          <w:noProof/>
        </w:rPr>
        <w:drawing>
          <wp:inline distT="0" distB="0" distL="0" distR="0">
            <wp:extent cx="2820670" cy="1164590"/>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820670" cy="1164590"/>
                    </a:xfrm>
                    <a:prstGeom prst="rect">
                      <a:avLst/>
                    </a:prstGeom>
                    <a:noFill/>
                    <a:ln w="9525">
                      <a:noFill/>
                      <a:miter lim="800000"/>
                      <a:headEnd/>
                      <a:tailEnd/>
                    </a:ln>
                  </pic:spPr>
                </pic:pic>
              </a:graphicData>
            </a:graphic>
          </wp:inline>
        </w:drawing>
      </w:r>
    </w:p>
    <w:p w:rsidR="00BB07F2" w:rsidRDefault="00011B71" w:rsidP="00557004">
      <w:pPr>
        <w:pStyle w:val="Caption"/>
        <w:ind w:right="0"/>
        <w:jc w:val="center"/>
      </w:pPr>
      <w:bookmarkStart w:id="38" w:name="_Ref327088675"/>
      <w:r>
        <w:t xml:space="preserve">Figure </w:t>
      </w:r>
      <w:fldSimple w:instr=" SEQ Figure \* ARABIC ">
        <w:r w:rsidR="00D60F76">
          <w:rPr>
            <w:noProof/>
          </w:rPr>
          <w:t>3</w:t>
        </w:r>
      </w:fldSimple>
      <w:bookmarkEnd w:id="38"/>
      <w:r>
        <w:t>: Process introduction</w:t>
      </w:r>
      <w:r w:rsidR="00A13D96">
        <w:t xml:space="preserve">. </w:t>
      </w:r>
      <w:ins w:id="39" w:author="Kohwalter" w:date="2012-07-16T13:40:00Z">
        <w:r w:rsidR="007A37AC">
          <w:t>Source:</w:t>
        </w:r>
      </w:ins>
      <w:del w:id="40" w:author="Kohwalter" w:date="2012-07-16T13:40:00Z">
        <w:r w:rsidR="00A13D96" w:rsidDel="007A37AC">
          <w:delText>Adapted from</w:delText>
        </w:r>
      </w:del>
      <w:r w:rsidR="00A13D96">
        <w:t xml:space="preserve"> </w:t>
      </w:r>
      <w:r w:rsidR="00427219">
        <w:fldChar w:fldCharType="begin"/>
      </w:r>
      <w:r w:rsidR="00EC42EE">
        <w:instrText xml:space="preserve"> ADDIN ZOTERO_ITEM CSL_CITATION {"citationID":"7eN7zglG","properties":{"formattedCitation":"[Moreau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427219">
        <w:fldChar w:fldCharType="separate"/>
      </w:r>
      <w:r w:rsidR="00446950" w:rsidRPr="00446950">
        <w:rPr>
          <w:szCs w:val="21"/>
        </w:rPr>
        <w:t>[Moreau et al. 2011]</w:t>
      </w:r>
      <w:r w:rsidR="00427219">
        <w:fldChar w:fldCharType="end"/>
      </w:r>
      <w:r w:rsidR="00A13D96">
        <w:t>.</w:t>
      </w:r>
    </w:p>
    <w:p w:rsidR="00A45794" w:rsidRDefault="00A45794" w:rsidP="00F75F1F">
      <w:pPr>
        <w:ind w:right="0"/>
        <w:jc w:val="both"/>
      </w:pPr>
      <w:r w:rsidRPr="00DC3B53">
        <w:rPr>
          <w:b/>
        </w:rPr>
        <w:t>Secondary Multi-Step Edges</w:t>
      </w:r>
      <w:r>
        <w:t>:</w:t>
      </w:r>
    </w:p>
    <w:p w:rsidR="00000000" w:rsidRDefault="00427219">
      <w:pPr>
        <w:ind w:right="0"/>
        <w:jc w:val="both"/>
        <w:rPr>
          <w:i/>
        </w:rPr>
        <w:pPrChange w:id="41" w:author="Kohwalter" w:date="2012-07-16T11:51:00Z">
          <w:pPr>
            <w:ind w:left="360" w:right="0"/>
            <w:jc w:val="both"/>
          </w:pPr>
        </w:pPrChange>
      </w:pPr>
      <w:r w:rsidRPr="00427219">
        <w:rPr>
          <w:b/>
          <w:rPrChange w:id="42" w:author="Kohwalter" w:date="2012-07-16T11:50:00Z">
            <w:rPr>
              <w:i/>
            </w:rPr>
          </w:rPrChange>
        </w:rPr>
        <w:t xml:space="preserve">Process </w:t>
      </w:r>
      <w:r w:rsidRPr="00427219">
        <w:rPr>
          <w:rFonts w:ascii="CMMI10" w:hAnsi="CMMI10" w:cs="CMMI10"/>
          <w:b/>
          <w:rPrChange w:id="43" w:author="Kohwalter" w:date="2012-07-16T11:50:00Z">
            <w:rPr>
              <w:rFonts w:ascii="CMMI10" w:hAnsi="CMMI10" w:cs="CMMI10"/>
              <w:i/>
            </w:rPr>
          </w:rPrChange>
        </w:rPr>
        <w:t xml:space="preserve">p </w:t>
      </w:r>
      <w:r w:rsidRPr="00427219">
        <w:rPr>
          <w:b/>
          <w:rPrChange w:id="44" w:author="Kohwalter" w:date="2012-07-16T11:50:00Z">
            <w:rPr>
              <w:i/>
            </w:rPr>
          </w:rPrChange>
        </w:rPr>
        <w:t xml:space="preserve">used artifact </w:t>
      </w:r>
      <w:r w:rsidRPr="00427219">
        <w:rPr>
          <w:rFonts w:ascii="CMMI10" w:hAnsi="CMMI10" w:cs="CMMI10"/>
          <w:b/>
          <w:rPrChange w:id="45" w:author="Kohwalter" w:date="2012-07-16T11:50:00Z">
            <w:rPr>
              <w:rFonts w:ascii="CMMI10" w:hAnsi="CMMI10" w:cs="CMMI10"/>
              <w:i/>
            </w:rPr>
          </w:rPrChange>
        </w:rPr>
        <w:t xml:space="preserve">a </w:t>
      </w:r>
      <w:r w:rsidRPr="00427219">
        <w:rPr>
          <w:b/>
          <w:rPrChange w:id="46" w:author="Kohwalter" w:date="2012-07-16T11:50:00Z">
            <w:rPr>
              <w:i/>
            </w:rPr>
          </w:rPrChange>
        </w:rPr>
        <w:t>(possibly using multiple steps)</w:t>
      </w:r>
      <w:r w:rsidR="00495566" w:rsidRPr="00495566">
        <w:t>:</w:t>
      </w:r>
      <w:r w:rsidR="00A45794" w:rsidRPr="00495566">
        <w:rPr>
          <w:i/>
        </w:rPr>
        <w:t xml:space="preserve"> written </w:t>
      </w:r>
      <w:r w:rsidR="00A45794" w:rsidRPr="00495566">
        <w:rPr>
          <w:rFonts w:ascii="CMMI10" w:hAnsi="CMMI10" w:cs="CMMI10"/>
          <w:i/>
        </w:rPr>
        <w:t xml:space="preserve">p </w:t>
      </w:r>
      <w:r w:rsidR="00A45794" w:rsidRPr="00A45794">
        <w:rPr>
          <w:rFonts w:ascii="CMSY10" w:hAnsi="CMSY10" w:cs="CMSY10"/>
        </w:rPr>
        <w:sym w:font="Wingdings" w:char="F0E0"/>
      </w:r>
      <w:r w:rsidR="00A45794" w:rsidRPr="00495566">
        <w:rPr>
          <w:rFonts w:ascii="CMSY10" w:hAnsi="CMSY10" w:cs="CMSY10"/>
          <w:i/>
        </w:rPr>
        <w:t>*</w:t>
      </w:r>
      <w:r w:rsidR="00A45794" w:rsidRPr="00495566">
        <w:rPr>
          <w:rFonts w:ascii="CMSY7" w:hAnsi="CMSY7" w:cs="CMSY7"/>
          <w:i/>
          <w:sz w:val="14"/>
          <w:szCs w:val="14"/>
        </w:rPr>
        <w:t xml:space="preserve"> </w:t>
      </w:r>
      <w:r w:rsidR="00A45794" w:rsidRPr="00495566">
        <w:rPr>
          <w:rFonts w:ascii="CMMI10" w:hAnsi="CMMI10" w:cs="CMMI10"/>
          <w:i/>
        </w:rPr>
        <w:t>a</w:t>
      </w:r>
      <w:r w:rsidR="00A45794" w:rsidRPr="00495566">
        <w:rPr>
          <w:i/>
        </w:rPr>
        <w:t xml:space="preserve">, if </w:t>
      </w:r>
      <w:r w:rsidR="00A45794" w:rsidRPr="00495566">
        <w:rPr>
          <w:rFonts w:ascii="CMMI10" w:hAnsi="CMMI10" w:cs="CMMI10"/>
          <w:i/>
        </w:rPr>
        <w:t xml:space="preserve">p </w:t>
      </w:r>
      <w:r w:rsidR="00A45794" w:rsidRPr="00495566">
        <w:rPr>
          <w:i/>
        </w:rPr>
        <w:t xml:space="preserve">used an artifact </w:t>
      </w:r>
      <w:r w:rsidR="00A45794" w:rsidRPr="00495566">
        <w:rPr>
          <w:rFonts w:ascii="CMMI10" w:hAnsi="CMMI10" w:cs="CMMI10"/>
          <w:i/>
        </w:rPr>
        <w:t xml:space="preserve">a </w:t>
      </w:r>
      <w:r w:rsidR="00A45794" w:rsidRPr="00495566">
        <w:rPr>
          <w:i/>
        </w:rPr>
        <w:t xml:space="preserve">or </w:t>
      </w:r>
      <w:r w:rsidR="00E7143A" w:rsidRPr="00495566">
        <w:rPr>
          <w:i/>
        </w:rPr>
        <w:t>an artifact</w:t>
      </w:r>
      <w:r w:rsidR="00A45794" w:rsidRPr="00495566">
        <w:rPr>
          <w:i/>
        </w:rPr>
        <w:t xml:space="preserve"> </w:t>
      </w:r>
      <w:r w:rsidR="00E7143A" w:rsidRPr="00495566">
        <w:rPr>
          <w:i/>
        </w:rPr>
        <w:t xml:space="preserve">that </w:t>
      </w:r>
      <w:r w:rsidR="00A45794" w:rsidRPr="00495566">
        <w:rPr>
          <w:i/>
        </w:rPr>
        <w:t xml:space="preserve">derived </w:t>
      </w:r>
      <w:r w:rsidR="00A45794" w:rsidRPr="00495566">
        <w:rPr>
          <w:rFonts w:ascii="CMMI10" w:hAnsi="CMMI10" w:cs="CMMI10"/>
          <w:i/>
        </w:rPr>
        <w:t xml:space="preserve">a </w:t>
      </w:r>
      <w:r w:rsidR="00A45794" w:rsidRPr="00495566">
        <w:rPr>
          <w:i/>
        </w:rPr>
        <w:t>(possibly using multiple steps).</w:t>
      </w:r>
    </w:p>
    <w:p w:rsidR="00000000" w:rsidRDefault="00427219">
      <w:pPr>
        <w:ind w:right="0"/>
        <w:jc w:val="both"/>
        <w:rPr>
          <w:i/>
        </w:rPr>
        <w:pPrChange w:id="47" w:author="Kohwalter" w:date="2012-07-16T11:51:00Z">
          <w:pPr>
            <w:ind w:left="360" w:right="0"/>
            <w:jc w:val="both"/>
          </w:pPr>
        </w:pPrChange>
      </w:pPr>
      <w:r w:rsidRPr="00427219">
        <w:rPr>
          <w:b/>
          <w:rPrChange w:id="48" w:author="Kohwalter" w:date="2012-07-16T11:50:00Z">
            <w:rPr>
              <w:i/>
            </w:rPr>
          </w:rPrChange>
        </w:rPr>
        <w:t xml:space="preserve">Artifact </w:t>
      </w:r>
      <w:r w:rsidRPr="00427219">
        <w:rPr>
          <w:rFonts w:ascii="CMMI10" w:hAnsi="CMMI10" w:cs="CMMI10"/>
          <w:b/>
          <w:rPrChange w:id="49" w:author="Kohwalter" w:date="2012-07-16T11:50:00Z">
            <w:rPr>
              <w:rFonts w:ascii="CMMI10" w:hAnsi="CMMI10" w:cs="CMMI10"/>
              <w:i/>
            </w:rPr>
          </w:rPrChange>
        </w:rPr>
        <w:t xml:space="preserve">a </w:t>
      </w:r>
      <w:r w:rsidRPr="00427219">
        <w:rPr>
          <w:b/>
          <w:rPrChange w:id="50" w:author="Kohwalter" w:date="2012-07-16T11:50:00Z">
            <w:rPr>
              <w:i/>
            </w:rPr>
          </w:rPrChange>
        </w:rPr>
        <w:t xml:space="preserve">was generated by process </w:t>
      </w:r>
      <w:r w:rsidRPr="00427219">
        <w:rPr>
          <w:rFonts w:ascii="CMMI10" w:hAnsi="CMMI10" w:cs="CMMI10"/>
          <w:b/>
          <w:rPrChange w:id="51" w:author="Kohwalter" w:date="2012-07-16T11:50:00Z">
            <w:rPr>
              <w:rFonts w:ascii="CMMI10" w:hAnsi="CMMI10" w:cs="CMMI10"/>
              <w:i/>
            </w:rPr>
          </w:rPrChange>
        </w:rPr>
        <w:t xml:space="preserve">p </w:t>
      </w:r>
      <w:r w:rsidRPr="00427219">
        <w:rPr>
          <w:b/>
          <w:rPrChange w:id="52" w:author="Kohwalter" w:date="2012-07-16T11:50:00Z">
            <w:rPr>
              <w:i/>
            </w:rPr>
          </w:rPrChange>
        </w:rPr>
        <w:t>(possibly using multiple steps)</w:t>
      </w:r>
      <w:r w:rsidR="00495566" w:rsidRPr="00495566">
        <w:t>:</w:t>
      </w:r>
      <w:r w:rsidR="00A45794" w:rsidRPr="00495566">
        <w:rPr>
          <w:i/>
        </w:rPr>
        <w:t xml:space="preserve"> written </w:t>
      </w:r>
      <w:r w:rsidR="00A45794" w:rsidRPr="00495566">
        <w:rPr>
          <w:rFonts w:ascii="CMMI10" w:hAnsi="CMMI10" w:cs="CMMI10"/>
          <w:i/>
        </w:rPr>
        <w:t xml:space="preserve">a </w:t>
      </w:r>
      <w:r w:rsidR="00A45794" w:rsidRPr="00A45794">
        <w:rPr>
          <w:rFonts w:ascii="CMSY10" w:hAnsi="CMSY10" w:cs="CMSY10"/>
        </w:rPr>
        <w:sym w:font="Wingdings" w:char="F0E0"/>
      </w:r>
      <w:ins w:id="53" w:author="Kohwalter" w:date="2012-07-16T11:23:00Z">
        <w:r w:rsidR="00971015" w:rsidRPr="00495566">
          <w:rPr>
            <w:rFonts w:ascii="CMSY10" w:hAnsi="CMSY10" w:cs="CMSY10"/>
          </w:rPr>
          <w:t xml:space="preserve">* </w:t>
        </w:r>
      </w:ins>
      <w:r w:rsidR="00A45794" w:rsidRPr="00495566">
        <w:rPr>
          <w:rFonts w:ascii="CMMI10" w:hAnsi="CMMI10" w:cs="CMMI10"/>
          <w:i/>
        </w:rPr>
        <w:t>p</w:t>
      </w:r>
      <w:r w:rsidR="00A45794" w:rsidRPr="00495566">
        <w:rPr>
          <w:i/>
        </w:rPr>
        <w:t xml:space="preserve">, if </w:t>
      </w:r>
      <w:r w:rsidR="00A45794" w:rsidRPr="00495566">
        <w:rPr>
          <w:rFonts w:ascii="CMMI10" w:hAnsi="CMMI10" w:cs="CMMI10"/>
          <w:i/>
        </w:rPr>
        <w:t xml:space="preserve">a </w:t>
      </w:r>
      <w:r w:rsidR="00A45794" w:rsidRPr="00495566">
        <w:rPr>
          <w:i/>
        </w:rPr>
        <w:t xml:space="preserve">or </w:t>
      </w:r>
      <w:r w:rsidR="00E7143A" w:rsidRPr="00495566">
        <w:rPr>
          <w:i/>
        </w:rPr>
        <w:t xml:space="preserve">an artifact </w:t>
      </w:r>
      <w:r w:rsidR="00ED546F" w:rsidRPr="00495566">
        <w:rPr>
          <w:i/>
        </w:rPr>
        <w:t xml:space="preserve">that </w:t>
      </w:r>
      <w:r w:rsidR="00A45794" w:rsidRPr="00495566">
        <w:rPr>
          <w:i/>
        </w:rPr>
        <w:t xml:space="preserve">derived </w:t>
      </w:r>
      <w:r w:rsidR="00E7143A" w:rsidRPr="00495566">
        <w:rPr>
          <w:rFonts w:ascii="CMMI10" w:hAnsi="CMMI10" w:cs="CMMI10"/>
          <w:i/>
        </w:rPr>
        <w:t>a</w:t>
      </w:r>
      <w:r w:rsidR="00E7143A" w:rsidRPr="00495566">
        <w:rPr>
          <w:i/>
        </w:rPr>
        <w:t xml:space="preserve"> </w:t>
      </w:r>
      <w:r w:rsidR="00A45794" w:rsidRPr="00495566">
        <w:rPr>
          <w:i/>
        </w:rPr>
        <w:t xml:space="preserve">(possibly using multiple steps) that was generated by </w:t>
      </w:r>
      <w:r w:rsidR="00A45794" w:rsidRPr="00495566">
        <w:rPr>
          <w:rFonts w:ascii="CMMI10" w:hAnsi="CMMI10" w:cs="CMMI10"/>
          <w:i/>
        </w:rPr>
        <w:t>p</w:t>
      </w:r>
      <w:r w:rsidR="00A45794" w:rsidRPr="00495566">
        <w:rPr>
          <w:i/>
        </w:rPr>
        <w:t>.</w:t>
      </w:r>
    </w:p>
    <w:p w:rsidR="00000000" w:rsidRDefault="00427219">
      <w:pPr>
        <w:ind w:right="0"/>
        <w:jc w:val="both"/>
        <w:rPr>
          <w:i/>
        </w:rPr>
        <w:pPrChange w:id="54" w:author="Kohwalter" w:date="2012-07-16T11:51:00Z">
          <w:pPr>
            <w:ind w:left="360" w:right="0"/>
            <w:jc w:val="both"/>
          </w:pPr>
        </w:pPrChange>
      </w:pPr>
      <w:r w:rsidRPr="00427219">
        <w:rPr>
          <w:b/>
          <w:rPrChange w:id="55" w:author="Kohwalter" w:date="2012-07-16T11:51:00Z">
            <w:rPr/>
          </w:rPrChange>
        </w:rPr>
        <w:t xml:space="preserve">Process </w:t>
      </w:r>
      <w:r w:rsidRPr="00427219">
        <w:rPr>
          <w:rFonts w:ascii="CMMI10" w:hAnsi="CMMI10" w:cs="CMMI10"/>
          <w:b/>
          <w:rPrChange w:id="56" w:author="Kohwalter" w:date="2012-07-16T11:51:00Z">
            <w:rPr>
              <w:rFonts w:ascii="CMMI10" w:hAnsi="CMMI10" w:cs="CMMI10"/>
            </w:rPr>
          </w:rPrChange>
        </w:rPr>
        <w:t>p</w:t>
      </w:r>
      <w:r w:rsidRPr="00427219">
        <w:rPr>
          <w:rFonts w:ascii="CMR7" w:hAnsi="CMR7" w:cs="CMR7"/>
          <w:b/>
          <w:sz w:val="14"/>
          <w:szCs w:val="14"/>
          <w:rPrChange w:id="57" w:author="Kohwalter" w:date="2012-07-16T11:51:00Z">
            <w:rPr>
              <w:rFonts w:ascii="CMR7" w:hAnsi="CMR7" w:cs="CMR7"/>
              <w:sz w:val="14"/>
              <w:szCs w:val="14"/>
            </w:rPr>
          </w:rPrChange>
        </w:rPr>
        <w:t xml:space="preserve">1 </w:t>
      </w:r>
      <w:r w:rsidRPr="00427219">
        <w:rPr>
          <w:b/>
          <w:rPrChange w:id="58" w:author="Kohwalter" w:date="2012-07-16T11:51:00Z">
            <w:rPr/>
          </w:rPrChange>
        </w:rPr>
        <w:t xml:space="preserve">was triggered by process </w:t>
      </w:r>
      <w:r w:rsidRPr="00427219">
        <w:rPr>
          <w:rFonts w:ascii="CMMI10" w:hAnsi="CMMI10" w:cs="CMMI10"/>
          <w:b/>
          <w:rPrChange w:id="59" w:author="Kohwalter" w:date="2012-07-16T11:51:00Z">
            <w:rPr>
              <w:rFonts w:ascii="CMMI10" w:hAnsi="CMMI10" w:cs="CMMI10"/>
            </w:rPr>
          </w:rPrChange>
        </w:rPr>
        <w:t>p</w:t>
      </w:r>
      <w:r w:rsidRPr="00427219">
        <w:rPr>
          <w:rFonts w:ascii="CMR7" w:hAnsi="CMR7" w:cs="CMR7"/>
          <w:b/>
          <w:sz w:val="14"/>
          <w:szCs w:val="14"/>
          <w:rPrChange w:id="60" w:author="Kohwalter" w:date="2012-07-16T11:51:00Z">
            <w:rPr>
              <w:rFonts w:ascii="CMR7" w:hAnsi="CMR7" w:cs="CMR7"/>
              <w:sz w:val="14"/>
              <w:szCs w:val="14"/>
            </w:rPr>
          </w:rPrChange>
        </w:rPr>
        <w:t xml:space="preserve">2 </w:t>
      </w:r>
      <w:r w:rsidRPr="00427219">
        <w:rPr>
          <w:b/>
          <w:rPrChange w:id="61" w:author="Kohwalter" w:date="2012-07-16T11:51:00Z">
            <w:rPr/>
          </w:rPrChange>
        </w:rPr>
        <w:t>(possibly using multiple steps)</w:t>
      </w:r>
      <w:r w:rsidR="00495566">
        <w:t>:</w:t>
      </w:r>
      <w:r w:rsidR="00A45794" w:rsidRPr="00495566">
        <w:rPr>
          <w:i/>
        </w:rPr>
        <w:t xml:space="preserve"> written </w:t>
      </w:r>
      <w:r w:rsidR="00A45794" w:rsidRPr="00495566">
        <w:rPr>
          <w:rFonts w:ascii="CMMI10" w:hAnsi="CMMI10" w:cs="CMMI10"/>
          <w:i/>
        </w:rPr>
        <w:t>p</w:t>
      </w:r>
      <w:r w:rsidR="00A45794" w:rsidRPr="00495566">
        <w:rPr>
          <w:rFonts w:ascii="CMR7" w:hAnsi="CMR7" w:cs="CMR7"/>
          <w:i/>
          <w:sz w:val="14"/>
          <w:szCs w:val="14"/>
        </w:rPr>
        <w:t xml:space="preserve">1 </w:t>
      </w:r>
      <w:r w:rsidR="00A45794" w:rsidRPr="00A45794">
        <w:rPr>
          <w:rFonts w:ascii="CMSY10" w:hAnsi="CMSY10" w:cs="CMSY10"/>
        </w:rPr>
        <w:sym w:font="Wingdings" w:char="F0E0"/>
      </w:r>
      <w:ins w:id="62" w:author="Kohwalter" w:date="2012-07-16T11:23:00Z">
        <w:r w:rsidR="00971015" w:rsidRPr="00495566">
          <w:rPr>
            <w:rFonts w:ascii="CMSY10" w:hAnsi="CMSY10" w:cs="CMSY10"/>
          </w:rPr>
          <w:t>*</w:t>
        </w:r>
      </w:ins>
      <w:r w:rsidR="00A45794" w:rsidRPr="00495566">
        <w:rPr>
          <w:rFonts w:ascii="CMSY7" w:hAnsi="CMSY7" w:cs="CMSY7"/>
          <w:i/>
          <w:sz w:val="14"/>
          <w:szCs w:val="14"/>
        </w:rPr>
        <w:t xml:space="preserve"> </w:t>
      </w:r>
      <w:r w:rsidR="00A45794" w:rsidRPr="00495566">
        <w:rPr>
          <w:rFonts w:ascii="CMMI10" w:hAnsi="CMMI10" w:cs="CMMI10"/>
          <w:i/>
        </w:rPr>
        <w:t>p</w:t>
      </w:r>
      <w:r w:rsidR="00A45794" w:rsidRPr="00495566">
        <w:rPr>
          <w:rFonts w:ascii="CMR7" w:hAnsi="CMR7" w:cs="CMR7"/>
          <w:i/>
          <w:sz w:val="14"/>
          <w:szCs w:val="14"/>
        </w:rPr>
        <w:t>2</w:t>
      </w:r>
      <w:r w:rsidR="00A45794" w:rsidRPr="00495566">
        <w:rPr>
          <w:i/>
        </w:rPr>
        <w:t xml:space="preserve">, if </w:t>
      </w:r>
      <w:r w:rsidR="00A45794" w:rsidRPr="00495566">
        <w:rPr>
          <w:rFonts w:ascii="CMMI10" w:hAnsi="CMMI10" w:cs="CMMI10"/>
          <w:i/>
        </w:rPr>
        <w:t>p</w:t>
      </w:r>
      <w:r w:rsidR="00A45794" w:rsidRPr="00495566">
        <w:rPr>
          <w:rFonts w:ascii="CMR7" w:hAnsi="CMR7" w:cs="CMR7"/>
          <w:i/>
          <w:sz w:val="14"/>
          <w:szCs w:val="14"/>
        </w:rPr>
        <w:t xml:space="preserve">1 </w:t>
      </w:r>
      <w:r w:rsidR="00A45794" w:rsidRPr="00495566">
        <w:rPr>
          <w:i/>
        </w:rPr>
        <w:t>used a</w:t>
      </w:r>
      <w:r w:rsidR="00573693" w:rsidRPr="00495566">
        <w:rPr>
          <w:i/>
        </w:rPr>
        <w:t>n</w:t>
      </w:r>
      <w:r w:rsidR="00A45794" w:rsidRPr="00495566">
        <w:rPr>
          <w:i/>
        </w:rPr>
        <w:t xml:space="preserve"> artifact that was generated or was derived from an artifact (possibly using multiple steps) that was itself generated by </w:t>
      </w:r>
      <w:r w:rsidR="00A45794" w:rsidRPr="00495566">
        <w:rPr>
          <w:rFonts w:ascii="CMMI10" w:hAnsi="CMMI10" w:cs="CMMI10"/>
          <w:i/>
        </w:rPr>
        <w:t>p</w:t>
      </w:r>
      <w:r w:rsidR="00A45794" w:rsidRPr="00495566">
        <w:rPr>
          <w:rFonts w:ascii="CMR7" w:hAnsi="CMR7" w:cs="CMR7"/>
          <w:i/>
          <w:sz w:val="14"/>
          <w:szCs w:val="14"/>
        </w:rPr>
        <w:t>2</w:t>
      </w:r>
      <w:r w:rsidR="00A45794" w:rsidRPr="00495566">
        <w:rPr>
          <w:i/>
        </w:rPr>
        <w:t>.</w:t>
      </w:r>
    </w:p>
    <w:p w:rsidR="00FA009D" w:rsidRDefault="00DC3B53" w:rsidP="00930AD9">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del w:id="63" w:author="Kohwalter" w:date="2012-07-16T15:57:00Z">
        <w:r w:rsidR="00342C99" w:rsidDel="00930AD9">
          <w:delText>The relationships described above are illustrated in</w:delText>
        </w:r>
      </w:del>
      <w:ins w:id="64" w:author="Kohwalter" w:date="2012-07-16T16:03:00Z">
        <w:r w:rsidR="002642F9">
          <w:t>Analyzing</w:t>
        </w:r>
      </w:ins>
      <w:ins w:id="65" w:author="Kohwalter" w:date="2012-07-16T15:57:00Z">
        <w:r w:rsidR="00930AD9">
          <w:t xml:space="preserve"> </w:t>
        </w:r>
      </w:ins>
      <w:r w:rsidR="00342C99">
        <w:t xml:space="preserve"> </w:t>
      </w:r>
      <w:fldSimple w:instr=" REF _Ref327097852 \h  \* MERGEFORMAT ">
        <w:r w:rsidR="0088561C">
          <w:t xml:space="preserve">Figure </w:t>
        </w:r>
        <w:r w:rsidR="0088561C">
          <w:rPr>
            <w:noProof/>
          </w:rPr>
          <w:t>4</w:t>
        </w:r>
      </w:fldSimple>
      <w:ins w:id="66" w:author="Kohwalter" w:date="2012-07-16T15:57:00Z">
        <w:r w:rsidR="00930AD9">
          <w:t xml:space="preserve">, it is possible to infer that process </w:t>
        </w:r>
      </w:ins>
      <w:ins w:id="67" w:author="Kohwalter" w:date="2012-07-16T15:58:00Z">
        <w:r w:rsidR="00930AD9">
          <w:t>p</w:t>
        </w:r>
      </w:ins>
      <w:ins w:id="68" w:author="Kohwalter" w:date="2012-07-16T15:57:00Z">
        <w:r w:rsidR="00930AD9">
          <w:t xml:space="preserve">2 was triggered by </w:t>
        </w:r>
      </w:ins>
      <w:ins w:id="69" w:author="Kohwalter" w:date="2012-07-16T15:59:00Z">
        <w:r w:rsidR="00930AD9">
          <w:t>p</w:t>
        </w:r>
      </w:ins>
      <w:ins w:id="70" w:author="Kohwalter" w:date="2012-07-16T15:57:00Z">
        <w:r w:rsidR="00930AD9">
          <w:t>1</w:t>
        </w:r>
      </w:ins>
      <w:ins w:id="71" w:author="Kohwalter" w:date="2012-07-16T15:58:00Z">
        <w:r w:rsidR="00930AD9">
          <w:t xml:space="preserve">, </w:t>
        </w:r>
      </w:ins>
      <w:ins w:id="72" w:author="Kohwalter" w:date="2012-07-16T16:00:00Z">
        <w:r w:rsidR="00930AD9">
          <w:t>omitting</w:t>
        </w:r>
      </w:ins>
      <w:ins w:id="73" w:author="Kohwalter" w:date="2012-07-16T15:58:00Z">
        <w:r w:rsidR="00930AD9">
          <w:t xml:space="preserve"> the fact</w:t>
        </w:r>
      </w:ins>
      <w:ins w:id="74" w:author="Kohwalter" w:date="2012-07-16T16:01:00Z">
        <w:r w:rsidR="00930AD9">
          <w:t xml:space="preserve"> p2 used a3, which was derived from a2 that in turn was derived from a1, which was generated by p1</w:t>
        </w:r>
      </w:ins>
      <w:ins w:id="75" w:author="Kohwalter" w:date="2012-07-16T16:02:00Z">
        <w:r w:rsidR="00930AD9">
          <w:t>.</w:t>
        </w:r>
      </w:ins>
      <w:ins w:id="76" w:author="Kohwalter" w:date="2012-07-16T16:00:00Z">
        <w:r w:rsidR="00930AD9">
          <w:t xml:space="preserve"> Other inferences are also illustrated in </w:t>
        </w:r>
        <w:r w:rsidR="00427219">
          <w:fldChar w:fldCharType="begin"/>
        </w:r>
        <w:r w:rsidR="00930AD9">
          <w:instrText xml:space="preserve"> REF _Ref327097852 \h  \* MERGEFORMAT </w:instrText>
        </w:r>
      </w:ins>
      <w:ins w:id="77" w:author="Kohwalter" w:date="2012-07-16T16:00:00Z">
        <w:r w:rsidR="00427219">
          <w:fldChar w:fldCharType="separate"/>
        </w:r>
        <w:r w:rsidR="00930AD9">
          <w:t xml:space="preserve">Figure </w:t>
        </w:r>
        <w:r w:rsidR="00930AD9">
          <w:rPr>
            <w:noProof/>
          </w:rPr>
          <w:t>4</w:t>
        </w:r>
        <w:r w:rsidR="00427219">
          <w:fldChar w:fldCharType="end"/>
        </w:r>
      </w:ins>
      <w:ins w:id="78" w:author="Kohwalter" w:date="2012-07-16T16:02:00Z">
        <w:r w:rsidR="00930AD9">
          <w:t>.</w:t>
        </w:r>
      </w:ins>
    </w:p>
    <w:p w:rsidR="00121EDC" w:rsidRDefault="00FA009D" w:rsidP="00E645B1">
      <w:pPr>
        <w:ind w:right="0"/>
        <w:jc w:val="both"/>
      </w:pPr>
      <w:r>
        <w:rPr>
          <w:noProof/>
        </w:rPr>
        <w:drawing>
          <wp:inline distT="0" distB="0" distL="0" distR="0">
            <wp:extent cx="2819400" cy="160020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819400" cy="1600200"/>
                    </a:xfrm>
                    <a:prstGeom prst="rect">
                      <a:avLst/>
                    </a:prstGeom>
                    <a:noFill/>
                    <a:ln w="9525">
                      <a:noFill/>
                      <a:miter lim="800000"/>
                      <a:headEnd/>
                      <a:tailEnd/>
                    </a:ln>
                  </pic:spPr>
                </pic:pic>
              </a:graphicData>
            </a:graphic>
          </wp:inline>
        </w:drawing>
      </w:r>
    </w:p>
    <w:p w:rsidR="00121EDC" w:rsidRPr="00342C99" w:rsidRDefault="00121EDC" w:rsidP="00F75F1F">
      <w:pPr>
        <w:pStyle w:val="Caption"/>
        <w:ind w:right="0"/>
        <w:jc w:val="center"/>
      </w:pPr>
      <w:bookmarkStart w:id="79" w:name="_Ref327097852"/>
      <w:r>
        <w:t xml:space="preserve">Figure </w:t>
      </w:r>
      <w:fldSimple w:instr=" SEQ Figure \* ARABIC ">
        <w:r w:rsidR="00D60F76">
          <w:rPr>
            <w:noProof/>
          </w:rPr>
          <w:t>4</w:t>
        </w:r>
      </w:fldSimple>
      <w:bookmarkEnd w:id="79"/>
      <w:r>
        <w:t>: Inference</w:t>
      </w:r>
      <w:r w:rsidR="00A13D96">
        <w:t xml:space="preserve">. </w:t>
      </w:r>
      <w:ins w:id="80" w:author="Kohwalter" w:date="2012-07-16T13:40:00Z">
        <w:r w:rsidR="007A37AC">
          <w:t>Source:</w:t>
        </w:r>
      </w:ins>
      <w:del w:id="81" w:author="Kohwalter" w:date="2012-07-16T13:40:00Z">
        <w:r w:rsidR="00A13D96" w:rsidDel="007A37AC">
          <w:delText>Adapted from</w:delText>
        </w:r>
      </w:del>
      <w:r w:rsidR="00A13D96">
        <w:t xml:space="preserve"> </w:t>
      </w:r>
      <w:r w:rsidR="00427219">
        <w:fldChar w:fldCharType="begin"/>
      </w:r>
      <w:r w:rsidR="00EC42EE">
        <w:instrText xml:space="preserve"> ADDIN ZOTERO_ITEM CSL_CITATION {"citationID":"WEy6fvQW","properties":{"formattedCitation":"[Moreau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427219">
        <w:fldChar w:fldCharType="separate"/>
      </w:r>
      <w:r w:rsidR="00446950" w:rsidRPr="00446950">
        <w:rPr>
          <w:szCs w:val="21"/>
        </w:rPr>
        <w:t>[Moreau et al. 2011]</w:t>
      </w:r>
      <w:r w:rsidR="00427219">
        <w:fldChar w:fldCharType="end"/>
      </w:r>
      <w:r w:rsidR="00A13D96">
        <w:t>.</w:t>
      </w:r>
    </w:p>
    <w:p w:rsidR="00E7446E" w:rsidRDefault="009C7C7C" w:rsidP="00F75F1F">
      <w:pPr>
        <w:pStyle w:val="Heading1"/>
        <w:ind w:right="0"/>
      </w:pPr>
      <w:r>
        <w:lastRenderedPageBreak/>
        <w:t>Provenance in Games</w:t>
      </w:r>
    </w:p>
    <w:p w:rsidR="009848C5" w:rsidRDefault="009848C5" w:rsidP="00F75F1F">
      <w:pPr>
        <w:ind w:right="0"/>
        <w:jc w:val="both"/>
      </w:pPr>
      <w:r>
        <w:t>T</w:t>
      </w:r>
      <w:r w:rsidR="006B39FF">
        <w:t xml:space="preserve">he adoption of </w:t>
      </w:r>
      <w:r>
        <w:t>provenance in</w:t>
      </w:r>
      <w:r w:rsidR="006B39FF">
        <w:t xml:space="preserve"> the context of</w:t>
      </w:r>
      <w:r>
        <w:t xml:space="preserve"> games</w:t>
      </w:r>
      <w:r w:rsidR="006B39FF">
        <w:t xml:space="preserve"> requires a</w:t>
      </w:r>
      <w:r>
        <w:t xml:space="preserve"> map </w:t>
      </w:r>
      <w:r w:rsidR="006B39FF">
        <w:t xml:space="preserve">of </w:t>
      </w:r>
      <w:r>
        <w:t xml:space="preserve">each node </w:t>
      </w:r>
      <w:r w:rsidR="006B39FF">
        <w:t>of</w:t>
      </w:r>
      <w:r>
        <w:t xml:space="preserve"> a provenance graph to something that can be represented in the game. As was mentioned earlier, the Open Provenance Model ha</w:t>
      </w:r>
      <w:r w:rsidR="006B39FF">
        <w:t>s</w:t>
      </w:r>
      <w:r>
        <w:t xml:space="preserve"> three types of nodes: </w:t>
      </w:r>
      <w:r w:rsidRPr="009848C5">
        <w:rPr>
          <w:i/>
        </w:rPr>
        <w:t>Artifacts</w:t>
      </w:r>
      <w:r>
        <w:t xml:space="preserve">, </w:t>
      </w:r>
      <w:r w:rsidRPr="009848C5">
        <w:rPr>
          <w:i/>
        </w:rPr>
        <w:t>Process</w:t>
      </w:r>
      <w:r>
        <w:t xml:space="preserve"> and </w:t>
      </w:r>
      <w:r w:rsidRPr="009848C5">
        <w:rPr>
          <w:i/>
        </w:rPr>
        <w:t>Agents</w:t>
      </w:r>
      <w:r>
        <w:t>. In order to map the</w:t>
      </w:r>
      <w:r w:rsidR="006B39FF">
        <w:t>m</w:t>
      </w:r>
      <w:r>
        <w:t xml:space="preserve">, it is necessary to find similarities </w:t>
      </w:r>
      <w:r w:rsidR="00F25AD7">
        <w:t>in</w:t>
      </w:r>
      <w:r>
        <w:t xml:space="preserve"> a game context.</w:t>
      </w:r>
    </w:p>
    <w:p w:rsidR="009848C5" w:rsidRDefault="009848C5" w:rsidP="00F75F1F">
      <w:pPr>
        <w:ind w:right="0"/>
        <w:jc w:val="both"/>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w:t>
      </w:r>
      <w:r w:rsidR="006B39FF">
        <w:t>s</w:t>
      </w:r>
      <w:r>
        <w:t xml:space="preserve"> a clue on which role they can represent </w:t>
      </w:r>
      <w:r w:rsidR="006B39FF">
        <w:t xml:space="preserve">in the </w:t>
      </w:r>
      <w:r>
        <w:t>game</w:t>
      </w:r>
      <w:r w:rsidR="006B39FF">
        <w:t xml:space="preserve"> context: </w:t>
      </w:r>
      <w:r>
        <w:t xml:space="preserve">objects. </w:t>
      </w:r>
      <w:r w:rsidR="006B39FF">
        <w:t xml:space="preserve">An </w:t>
      </w:r>
      <w:r>
        <w:t xml:space="preserve">object can be anything used in the game, for example in the case of an RPG, </w:t>
      </w:r>
      <w:r w:rsidR="00427219" w:rsidRPr="00427219">
        <w:rPr>
          <w:i/>
          <w:rPrChange w:id="82" w:author="Kohwalter" w:date="2012-07-16T11:26:00Z">
            <w:rPr/>
          </w:rPrChange>
        </w:rPr>
        <w:t>Artifacts</w:t>
      </w:r>
      <w:r>
        <w:t xml:space="preserve"> ca</w:t>
      </w:r>
      <w:r w:rsidR="006B39FF">
        <w:t>n</w:t>
      </w:r>
      <w:r>
        <w:t xml:space="preserve"> represent weapons, potions, legendary artifacts, magical objects</w:t>
      </w:r>
      <w:r w:rsidR="006B39FF">
        <w:t>, etc.</w:t>
      </w:r>
      <w:r>
        <w:t xml:space="preserve"> It can represent anything meaningful to the development of the game history.</w:t>
      </w:r>
    </w:p>
    <w:p w:rsidR="00993D9F" w:rsidRDefault="009848C5" w:rsidP="00F75F1F">
      <w:pPr>
        <w:ind w:right="0"/>
        <w:jc w:val="both"/>
      </w:pPr>
      <w:r>
        <w:tab/>
      </w:r>
      <w:r w:rsidR="006B39FF">
        <w:t xml:space="preserve">On the other hand, </w:t>
      </w:r>
      <w:r w:rsidR="008355AD" w:rsidRPr="008355AD">
        <w:rPr>
          <w:i/>
        </w:rPr>
        <w:t>a</w:t>
      </w:r>
      <w:r w:rsidRPr="006F27F9">
        <w:rPr>
          <w:i/>
        </w:rPr>
        <w:t>gents</w:t>
      </w:r>
      <w:r>
        <w:t xml:space="preserve">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ins w:id="83" w:author="Kohwalter" w:date="2012-07-16T16:06:00Z">
        <w:r w:rsidR="00346561">
          <w:t xml:space="preserve">, </w:t>
        </w:r>
      </w:ins>
      <w:ins w:id="84" w:author="Kohwalter" w:date="2012-07-16T16:10:00Z">
        <w:r w:rsidR="00346561">
          <w:t>non-playable characters (</w:t>
        </w:r>
      </w:ins>
      <w:ins w:id="85" w:author="Kohwalter" w:date="2012-07-16T16:06:00Z">
        <w:r w:rsidR="00346561">
          <w:t>NPC</w:t>
        </w:r>
      </w:ins>
      <w:ins w:id="86" w:author="Kohwalter" w:date="2012-07-16T16:10:00Z">
        <w:r w:rsidR="00346561">
          <w:t>s)</w:t>
        </w:r>
      </w:ins>
      <w:r>
        <w:t>, monsters</w:t>
      </w:r>
      <w:r w:rsidR="006B39FF">
        <w:t>,</w:t>
      </w:r>
      <w:r>
        <w:t xml:space="preserve"> and players.</w:t>
      </w:r>
    </w:p>
    <w:p w:rsidR="001A54F2" w:rsidRDefault="00993D9F" w:rsidP="00F75F1F">
      <w:pPr>
        <w:ind w:right="0"/>
        <w:jc w:val="both"/>
      </w:pPr>
      <w:r>
        <w:tab/>
        <w:t xml:space="preserve">Lastly, </w:t>
      </w:r>
      <w:r w:rsidRPr="006F27F9">
        <w:rPr>
          <w:i/>
        </w:rPr>
        <w:t>Process</w:t>
      </w:r>
      <w:r w:rsidR="005C0A10">
        <w:rPr>
          <w:i/>
        </w:rPr>
        <w:t>es</w:t>
      </w:r>
      <w:r>
        <w:t xml:space="preserve"> according to its definition </w:t>
      </w:r>
      <w:r w:rsidR="005C0A10">
        <w:t xml:space="preserve">are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r w:rsidR="00427219" w:rsidRPr="00427219">
        <w:rPr>
          <w:i/>
          <w:rPrChange w:id="87" w:author="Kohwalter" w:date="2012-07-16T11:26:00Z">
            <w:rPr/>
          </w:rPrChange>
        </w:rPr>
        <w:t>Processes</w:t>
      </w:r>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because</w:t>
      </w:r>
      <w:r w:rsidR="005C0A10">
        <w:t>, for example,</w:t>
      </w:r>
      <w:r w:rsidR="00EC7F1B">
        <w:t xml:space="preserve"> in an RPG environment a sword can be expressed as an agent because this sword has an intelligence on its </w:t>
      </w:r>
      <w:r w:rsidR="00F25AD7">
        <w:t>own</w:t>
      </w:r>
      <w:r w:rsidR="00EC7F1B">
        <w:t>. Despite being an object (sword), it can think and by an extent act, therefore it cannot be considered only as an object. It can also be as complex as being both an object and an agent at the same time.</w:t>
      </w:r>
    </w:p>
    <w:p w:rsidR="00A41C35" w:rsidRDefault="001A54F2" w:rsidP="00F75F1F">
      <w:pPr>
        <w:ind w:right="0"/>
        <w:jc w:val="both"/>
        <w:rPr>
          <w:ins w:id="88" w:author="Kohwalter" w:date="2012-07-16T16:14:00Z"/>
        </w:rPr>
      </w:pPr>
      <w:r>
        <w:tab/>
        <w:t xml:space="preserve">Now, with all three types of nodes mapped into </w:t>
      </w:r>
      <w:r w:rsidR="005C0A10">
        <w:t xml:space="preserve">the </w:t>
      </w:r>
      <w:r>
        <w:t>game</w:t>
      </w:r>
      <w:r w:rsidR="005C0A10">
        <w:t xml:space="preserve"> context</w:t>
      </w:r>
      <w:r>
        <w:t>, it is</w:t>
      </w:r>
      <w:r w:rsidR="000A2F9C">
        <w:t xml:space="preserve"> also</w:t>
      </w:r>
      <w:r>
        <w:t xml:space="preserve"> necessary to map their causal relations to create the provenance graph. The Open Provenance Model defines a few causal relations</w:t>
      </w:r>
      <w:r w:rsidR="000A2F9C">
        <w:t xml:space="preserve"> which can be used similarly to their original context</w:t>
      </w:r>
      <w:r>
        <w:t xml:space="preserve">, but can be extended to be more suitable </w:t>
      </w:r>
      <w:r w:rsidR="005C0A10">
        <w:t>to the</w:t>
      </w:r>
      <w:r w:rsidR="000A2F9C">
        <w:t xml:space="preserve"> game</w:t>
      </w:r>
      <w:r w:rsidR="005C0A10">
        <w:t xml:space="preserve"> context</w:t>
      </w:r>
      <w:r w:rsidR="000A2F9C">
        <w:t xml:space="preserve"> if necessary.</w:t>
      </w:r>
      <w:r w:rsidR="006B5B40">
        <w:t xml:space="preserve"> Also, the Open Provenance Model can deal well with the aspect of time, which can be heavily explored in games, especially on games which focus on </w:t>
      </w:r>
      <w:r w:rsidR="00F25AD7">
        <w:t>storytelling</w:t>
      </w:r>
      <w:r w:rsidR="005C0A10">
        <w:t>:</w:t>
      </w:r>
      <w:r w:rsidR="006B5B40">
        <w:t xml:space="preserve"> recording when each event happened and us</w:t>
      </w:r>
      <w:r w:rsidR="005C0A10">
        <w:t>ing</w:t>
      </w:r>
      <w:r w:rsidR="006B5B40">
        <w:t xml:space="preserve"> th</w:t>
      </w:r>
      <w:r w:rsidR="005C0A10">
        <w:t>is</w:t>
      </w:r>
      <w:r w:rsidR="006B5B40">
        <w:t xml:space="preserve"> information to generate other events.</w:t>
      </w:r>
      <w:r w:rsidR="005C0A10">
        <w:t xml:space="preserve"> </w:t>
      </w:r>
    </w:p>
    <w:p w:rsidR="00B83ABD" w:rsidRDefault="00A41C35" w:rsidP="00F75F1F">
      <w:pPr>
        <w:ind w:right="0"/>
        <w:jc w:val="both"/>
      </w:pPr>
      <w:ins w:id="89" w:author="Kohwalter" w:date="2012-07-16T16:14:00Z">
        <w:r>
          <w:tab/>
        </w:r>
      </w:ins>
      <w:ins w:id="90" w:author="Kohwalter" w:date="2012-07-16T16:09:00Z">
        <w:r w:rsidR="00346561">
          <w:t xml:space="preserve">To generate actions and control events, </w:t>
        </w:r>
      </w:ins>
      <w:ins w:id="91" w:author="Kohwalter" w:date="2012-07-16T16:10:00Z">
        <w:r w:rsidR="00346561">
          <w:t xml:space="preserve">each </w:t>
        </w:r>
      </w:ins>
      <w:ins w:id="92" w:author="Kohwalter" w:date="2012-07-16T16:08:00Z">
        <w:r w:rsidR="00346561">
          <w:t xml:space="preserve">NPC in the game </w:t>
        </w:r>
      </w:ins>
      <w:ins w:id="93" w:author="Kohwalter" w:date="2012-07-16T16:11:00Z">
        <w:r w:rsidR="00346561">
          <w:t>will require a decision tree in order to control his actions</w:t>
        </w:r>
      </w:ins>
      <w:ins w:id="94" w:author="Kohwalter" w:date="2012-07-16T16:16:00Z">
        <w:r>
          <w:t>, providing an array of possibilities</w:t>
        </w:r>
      </w:ins>
      <w:ins w:id="95" w:author="Kohwalter" w:date="2012-07-16T16:11:00Z">
        <w:r w:rsidR="00346561">
          <w:t>.</w:t>
        </w:r>
      </w:ins>
      <w:ins w:id="96" w:author="Kohwalter" w:date="2012-07-16T16:12:00Z">
        <w:r w:rsidR="00346561">
          <w:t xml:space="preserve"> Event triggers can also be controlled by decisions tree</w:t>
        </w:r>
      </w:ins>
      <w:ins w:id="97" w:author="Kohwalter" w:date="2012-07-16T16:08:00Z">
        <w:r w:rsidR="00346561">
          <w:t xml:space="preserve">. </w:t>
        </w:r>
      </w:ins>
      <w:commentRangeStart w:id="98"/>
      <w:r w:rsidR="005C0A10">
        <w:t>T</w:t>
      </w:r>
      <w:r w:rsidR="00B83ABD">
        <w:t xml:space="preserve">he next subsection </w:t>
      </w:r>
      <w:r w:rsidR="005C0A10">
        <w:t>describe</w:t>
      </w:r>
      <w:r w:rsidR="00B83ABD">
        <w:t xml:space="preserve"> </w:t>
      </w:r>
      <w:r w:rsidR="005C0A10">
        <w:t>which</w:t>
      </w:r>
      <w:r w:rsidR="006C4C09">
        <w:t xml:space="preserve"> information </w:t>
      </w:r>
      <w:r w:rsidR="005C0A10">
        <w:t xml:space="preserve">are </w:t>
      </w:r>
      <w:r w:rsidR="006C4C09">
        <w:t>store</w:t>
      </w:r>
      <w:r w:rsidR="005C0A10">
        <w:t>d in</w:t>
      </w:r>
      <w:r w:rsidR="006C4C09">
        <w:t xml:space="preserve"> </w:t>
      </w:r>
      <w:r w:rsidR="00B83ABD">
        <w:t>action</w:t>
      </w:r>
      <w:r w:rsidR="006C4C09">
        <w:t>s</w:t>
      </w:r>
      <w:r w:rsidR="00B83ABD">
        <w:t>, events, objects</w:t>
      </w:r>
      <w:r w:rsidR="002A5D79">
        <w:t>,</w:t>
      </w:r>
      <w:r w:rsidR="00B83ABD">
        <w:t xml:space="preserve"> and agents</w:t>
      </w:r>
      <w:r w:rsidR="002A5D79">
        <w:t xml:space="preserve">, </w:t>
      </w:r>
      <w:ins w:id="99" w:author="Kohwalter" w:date="2012-07-16T16:13:00Z">
        <w:r>
          <w:t xml:space="preserve">the </w:t>
        </w:r>
        <w:r>
          <w:lastRenderedPageBreak/>
          <w:t xml:space="preserve">impact decisions tree can achieve in actions, </w:t>
        </w:r>
      </w:ins>
      <w:r w:rsidR="002A5D79">
        <w:t>and how this information can be processed in order allow further provenance analysis</w:t>
      </w:r>
      <w:r w:rsidR="00B83ABD">
        <w:t>.</w:t>
      </w:r>
    </w:p>
    <w:commentRangeEnd w:id="98"/>
    <w:p w:rsidR="00781B7F" w:rsidRDefault="00C87AA8" w:rsidP="002B06F3">
      <w:pPr>
        <w:pStyle w:val="Heading2"/>
      </w:pPr>
      <w:r>
        <w:rPr>
          <w:rStyle w:val="CommentReference"/>
          <w:rFonts w:ascii="Times New Roman" w:eastAsiaTheme="minorHAnsi" w:hAnsi="Times New Roman" w:cs="Times New Roman"/>
          <w:b w:val="0"/>
          <w:bCs w:val="0"/>
        </w:rPr>
        <w:commentReference w:id="98"/>
      </w:r>
      <w:r w:rsidR="002A5D79">
        <w:t>Data model</w:t>
      </w:r>
    </w:p>
    <w:p w:rsidR="00F25AD7" w:rsidRDefault="0072438E" w:rsidP="00F75F1F">
      <w:pPr>
        <w:ind w:right="0"/>
        <w:jc w:val="both"/>
      </w:pPr>
      <w:r>
        <w:t xml:space="preserve">Actions can be represented by a series of attributes </w:t>
      </w:r>
      <w:r w:rsidR="005C0A10">
        <w:t xml:space="preserve">that </w:t>
      </w:r>
      <w:r>
        <w:t>describe it and the context it was involved</w:t>
      </w:r>
      <w:r w:rsidR="005C0A10">
        <w:t>, allowing the creation of</w:t>
      </w:r>
      <w:r>
        <w:t xml:space="preserve"> </w:t>
      </w:r>
      <w:r w:rsidR="005C0A10">
        <w:t xml:space="preserve">a </w:t>
      </w:r>
      <w:r>
        <w:t>provenance graph. Every action needs a reason for its existence, why the action was performed, what triggered it, and who performed the action. In addition, the time of its occurrence can be important depending of the reason of using provenance. Th</w:t>
      </w:r>
      <w:r w:rsidR="00F25AD7">
        <w:t>e</w:t>
      </w:r>
      <w:r>
        <w:t xml:space="preserve"> </w:t>
      </w:r>
      <w:r w:rsidR="005C0A10">
        <w:t xml:space="preserve">main </w:t>
      </w:r>
      <w:r>
        <w:t xml:space="preserve">reason </w:t>
      </w:r>
      <w:r w:rsidR="005C0A10">
        <w:t>of using provenance</w:t>
      </w:r>
      <w:r w:rsidR="002A5D79">
        <w:t>,</w:t>
      </w:r>
      <w:r w:rsidR="005C0A10">
        <w:t xml:space="preserve"> as discussed </w:t>
      </w:r>
      <w:r>
        <w:t>in this paper</w:t>
      </w:r>
      <w:r w:rsidR="002A5D79">
        <w:t>,</w:t>
      </w:r>
      <w:r>
        <w:t xml:space="preserve"> is to produce a graph containing details that can be tracked to determine why something occurred the way it did. Therefore, with this assumption, the time of the action, the person who did it, what the action produced</w:t>
      </w:r>
      <w:r w:rsidR="002A5D79">
        <w:t>,</w:t>
      </w:r>
      <w:r>
        <w:t xml:space="preserve"> and what</w:t>
      </w:r>
      <w:r w:rsidR="00F25AD7">
        <w:t xml:space="preserve"> it</w:t>
      </w:r>
      <w:r>
        <w:t xml:space="preserve"> affect are recorded for further analysis. </w:t>
      </w:r>
    </w:p>
    <w:p w:rsidR="000F0F27" w:rsidRDefault="00F25AD7" w:rsidP="00F75F1F">
      <w:pPr>
        <w:ind w:right="0"/>
        <w:jc w:val="both"/>
        <w:rPr>
          <w:ins w:id="100" w:author="Kohwalter" w:date="2012-07-17T16:20:00Z"/>
        </w:rPr>
      </w:pPr>
      <w:r>
        <w:tab/>
      </w:r>
      <w:r w:rsidR="0072438E">
        <w:t xml:space="preserve">Events also work in a similar way as action, with the difference in </w:t>
      </w:r>
      <w:r w:rsidR="00AB0538">
        <w:t xml:space="preserve">who did it, because events are not necessary tied to persons. </w:t>
      </w:r>
      <w:r w:rsidR="000F0F27">
        <w:t xml:space="preserve">For objects, its name, type, location, importance and </w:t>
      </w:r>
      <w:r w:rsidR="002A5D79">
        <w:t xml:space="preserve">the </w:t>
      </w:r>
      <w:r w:rsidR="000F0F27">
        <w:t>events that are generated by it can be stored to aid in the construction of the graph. Lastly, agents can</w:t>
      </w:r>
      <w:r w:rsidR="002A5D79">
        <w:t xml:space="preserve"> have their </w:t>
      </w:r>
      <w:r w:rsidR="000F0F27">
        <w:t>name</w:t>
      </w:r>
      <w:r w:rsidR="002A5D79">
        <w:t>s</w:t>
      </w:r>
      <w:r w:rsidR="000F0F27">
        <w:t>, attributes, goals</w:t>
      </w:r>
      <w:r w:rsidR="002A5D79">
        <w:t>,</w:t>
      </w:r>
      <w:r w:rsidR="000F0F27">
        <w:t xml:space="preserve"> and current location</w:t>
      </w:r>
      <w:r w:rsidR="002A5D79">
        <w:t xml:space="preserve"> recorded</w:t>
      </w:r>
      <w:r w:rsidR="000F0F27">
        <w:t>.</w:t>
      </w:r>
      <w:ins w:id="101" w:author="Kohwalter" w:date="2012-07-17T16:21:00Z">
        <w:r w:rsidR="00D60F76">
          <w:t xml:space="preserve"> </w:t>
        </w:r>
        <w:r w:rsidR="00427219">
          <w:fldChar w:fldCharType="begin"/>
        </w:r>
        <w:r w:rsidR="00D60F76">
          <w:instrText xml:space="preserve"> REF _Ref327031660 \h </w:instrText>
        </w:r>
      </w:ins>
      <w:r w:rsidR="00427219">
        <w:fldChar w:fldCharType="end"/>
      </w:r>
      <w:ins w:id="102" w:author="Kohwalter" w:date="2012-07-17T16:21:00Z">
        <w:r w:rsidR="00427219">
          <w:fldChar w:fldCharType="begin"/>
        </w:r>
        <w:r w:rsidR="00D60F76">
          <w:instrText xml:space="preserve"> REF _Ref330305419 \h </w:instrText>
        </w:r>
      </w:ins>
      <w:r w:rsidR="00427219">
        <w:fldChar w:fldCharType="separate"/>
      </w:r>
      <w:ins w:id="103" w:author="Kohwalter" w:date="2012-07-17T16:21:00Z">
        <w:r w:rsidR="00D60F76">
          <w:t xml:space="preserve">Figure </w:t>
        </w:r>
        <w:r w:rsidR="00D60F76">
          <w:rPr>
            <w:noProof/>
          </w:rPr>
          <w:t>5</w:t>
        </w:r>
        <w:r w:rsidR="00427219">
          <w:fldChar w:fldCharType="end"/>
        </w:r>
        <w:r w:rsidR="00D60F76">
          <w:t xml:space="preserve"> illustrates this model.</w:t>
        </w:r>
      </w:ins>
    </w:p>
    <w:p w:rsidR="00D60F76" w:rsidRDefault="00F33500" w:rsidP="00800D2D">
      <w:pPr>
        <w:keepNext/>
        <w:ind w:right="0"/>
        <w:jc w:val="center"/>
        <w:rPr>
          <w:ins w:id="104" w:author="Kohwalter" w:date="2012-07-17T16:21:00Z"/>
        </w:rPr>
      </w:pPr>
      <w:ins w:id="105" w:author="Kohwalter" w:date="2012-07-17T16:20:00Z">
        <w:r>
          <w:rPr>
            <w:noProof/>
          </w:rPr>
          <w:drawing>
            <wp:inline distT="0" distB="0" distL="0" distR="0">
              <wp:extent cx="1990391" cy="20478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990391" cy="2047875"/>
                      </a:xfrm>
                      <a:prstGeom prst="rect">
                        <a:avLst/>
                      </a:prstGeom>
                      <a:noFill/>
                      <a:ln w="9525">
                        <a:noFill/>
                        <a:miter lim="800000"/>
                        <a:headEnd/>
                        <a:tailEnd/>
                      </a:ln>
                    </pic:spPr>
                  </pic:pic>
                </a:graphicData>
              </a:graphic>
            </wp:inline>
          </w:drawing>
        </w:r>
      </w:ins>
    </w:p>
    <w:p w:rsidR="00D60F76" w:rsidRDefault="00D60F76" w:rsidP="00751FA9">
      <w:pPr>
        <w:pStyle w:val="Caption"/>
        <w:jc w:val="center"/>
      </w:pPr>
      <w:bookmarkStart w:id="106" w:name="_Ref330305419"/>
      <w:ins w:id="107" w:author="Kohwalter" w:date="2012-07-17T16:21:00Z">
        <w:r>
          <w:t xml:space="preserve">Figure </w:t>
        </w:r>
        <w:r w:rsidR="00427219">
          <w:fldChar w:fldCharType="begin"/>
        </w:r>
        <w:r>
          <w:instrText xml:space="preserve"> SEQ Figure \* ARABIC </w:instrText>
        </w:r>
      </w:ins>
      <w:r w:rsidR="00427219">
        <w:fldChar w:fldCharType="separate"/>
      </w:r>
      <w:ins w:id="108" w:author="Kohwalter" w:date="2012-07-17T16:21:00Z">
        <w:r>
          <w:rPr>
            <w:noProof/>
          </w:rPr>
          <w:t>5</w:t>
        </w:r>
        <w:r w:rsidR="00427219">
          <w:fldChar w:fldCharType="end"/>
        </w:r>
        <w:bookmarkEnd w:id="106"/>
        <w:r>
          <w:t>: Data model diagram</w:t>
        </w:r>
      </w:ins>
    </w:p>
    <w:p w:rsidR="00455CEF" w:rsidRDefault="000F0F27" w:rsidP="00F75F1F">
      <w:pPr>
        <w:ind w:right="0"/>
        <w:jc w:val="both"/>
      </w:pPr>
      <w:r>
        <w:tab/>
      </w:r>
      <w:del w:id="109" w:author="Kohwalter" w:date="2012-07-16T13:07:00Z">
        <w:r w:rsidDel="007703D1">
          <w:delText>All these attributes are suggestion</w:delText>
        </w:r>
        <w:r w:rsidR="001C135D" w:rsidDel="007703D1">
          <w:delText>s</w:delText>
        </w:r>
        <w:r w:rsidDel="007703D1">
          <w:delText xml:space="preserve"> on how the information can be stored to generate a provenance graph. It can be changed depending on how  information</w:delText>
        </w:r>
        <w:r w:rsidR="002A5D79" w:rsidDel="007703D1">
          <w:delText xml:space="preserve"> is stored</w:delText>
        </w:r>
        <w:r w:rsidR="001C135D" w:rsidDel="007703D1">
          <w:delText>.</w:delText>
        </w:r>
        <w:r w:rsidDel="007703D1">
          <w:delText xml:space="preserve"> </w:delText>
        </w:r>
        <w:r w:rsidR="001C135D" w:rsidDel="007703D1">
          <w:delText>I</w:delText>
        </w:r>
        <w:r w:rsidDel="007703D1">
          <w:delText>f the information is already stored in an oriented graph or desire</w:delText>
        </w:r>
        <w:r w:rsidR="001C135D" w:rsidDel="007703D1">
          <w:delText>s</w:delText>
        </w:r>
        <w:r w:rsidDel="007703D1">
          <w:delText xml:space="preserve"> to generate the provenance graph on the fly, instead of a post-analysis</w:delText>
        </w:r>
        <w:r w:rsidR="001C135D" w:rsidDel="007703D1">
          <w:delText>, some of these attributes can be inferred by the structure.</w:delText>
        </w:r>
      </w:del>
    </w:p>
    <w:p w:rsidR="00455CEF" w:rsidRDefault="00455CEF" w:rsidP="00F75F1F">
      <w:pPr>
        <w:pStyle w:val="Heading2"/>
        <w:ind w:right="0"/>
      </w:pPr>
      <w:commentRangeStart w:id="110"/>
      <w:r>
        <w:t>Decision tree</w:t>
      </w:r>
      <w:commentRangeEnd w:id="110"/>
      <w:r w:rsidR="00AB760F">
        <w:rPr>
          <w:rStyle w:val="CommentReference"/>
          <w:rFonts w:ascii="Times New Roman" w:eastAsiaTheme="minorHAnsi" w:hAnsi="Times New Roman" w:cs="Times New Roman"/>
          <w:b w:val="0"/>
          <w:bCs w:val="0"/>
        </w:rPr>
        <w:commentReference w:id="110"/>
      </w:r>
    </w:p>
    <w:p w:rsidR="00AE3132" w:rsidDel="00A41C35" w:rsidRDefault="00BD26AA" w:rsidP="00F75F1F">
      <w:pPr>
        <w:ind w:right="0"/>
        <w:jc w:val="both"/>
      </w:pPr>
      <w:moveFromRangeStart w:id="111" w:author="Kohwalter" w:date="2012-07-16T16:20:00Z" w:name="move330218978"/>
      <w:moveFrom w:id="112" w:author="Kohwalter" w:date="2012-07-16T16:20:00Z">
        <w:r w:rsidDel="00A41C35">
          <w:t xml:space="preserve">Decision trees </w:t>
        </w:r>
        <w:r w:rsidR="00427219" w:rsidDel="00A41C35">
          <w:fldChar w:fldCharType="begin"/>
        </w:r>
        <w:r w:rsidR="00E67A24" w:rsidDel="00A41C35">
          <w:instrText xml:space="preserve"> ADDIN ZOTERO_ITEM CSL_CITATION {"citationID":"qZCzonJf","properties":{"formattedCitation":"(MORET, 1982)","plainCitation":"(MORET, 1982)"},"citationItems":[{"id":19,"uris":["http://zotero.org/users/local/ksghkIaS/items/FQF5U6TA"],"uri":["http://zotero.org/users/local/ksghkIaS/items/FQF5U6TA"],"itemData":{"id":19,"type":"article-journal","title":"Decision Trees and Diagrams","container-title":"In: ACM Computing Surveys (CSUR)","page":"593-623","volume":"14","issue":"4","DOI":"10.1145/356893.356898","author":[{"family":"Moret","given":"Bernard"}],"issued":{"year":1982,"month":12}}}],"schema":"https://github.com/citation-style-language/schema/raw/master/csl-citation.json"} </w:instrText>
        </w:r>
        <w:r w:rsidR="00427219" w:rsidDel="00A41C35">
          <w:fldChar w:fldCharType="separate"/>
        </w:r>
        <w:r w:rsidRPr="00BD26AA" w:rsidDel="00A41C35">
          <w:t>(MORET, 1982)</w:t>
        </w:r>
        <w:r w:rsidR="00427219" w:rsidDel="00A41C35">
          <w:fldChar w:fldCharType="end"/>
        </w:r>
        <w:r w:rsidDel="00A41C35">
          <w:t xml:space="preserve"> are a visual tool used to model decisions and their consequences, including </w:t>
        </w:r>
        <w:r w:rsidR="00C87AA8" w:rsidDel="00A41C35">
          <w:lastRenderedPageBreak/>
          <w:t xml:space="preserve">probabilities </w:t>
        </w:r>
        <w:r w:rsidDel="00A41C35">
          <w:t xml:space="preserve">of occurrence of events, resource costs, and usefulness of a particular outcome. This model can be considered as a deterministic algorithm to decide which variable to test based on the variables already tested and the results of its evaluation. Decision trees are represented by </w:t>
        </w:r>
        <w:r w:rsidR="00AE3132" w:rsidDel="00A41C35">
          <w:t xml:space="preserve">oriented tree format graphs composed of three distinct node types: decision; uncertainty; and terminal. </w:t>
        </w:r>
      </w:moveFrom>
    </w:p>
    <w:moveFromRangeEnd w:id="111"/>
    <w:p w:rsidR="00AE3132" w:rsidRDefault="00CF05F5" w:rsidP="00F75F1F">
      <w:pPr>
        <w:ind w:right="0"/>
        <w:jc w:val="both"/>
        <w:rPr>
          <w:ins w:id="113" w:author="Kohwalter" w:date="2012-07-16T16:20:00Z"/>
        </w:rPr>
      </w:pPr>
      <w:del w:id="114" w:author="Kohwalter" w:date="2012-07-16T16:08:00Z">
        <w:r w:rsidDel="00346561">
          <w:delText>Decision trees can be used to control actions for non-playable characters (NPC</w:delText>
        </w:r>
        <w:r w:rsidR="00020810" w:rsidDel="00346561">
          <w:delText>s</w:delText>
        </w:r>
        <w:r w:rsidDel="00346561">
          <w:delText xml:space="preserve">) in the game or </w:delText>
        </w:r>
        <w:r w:rsidR="00C87AA8" w:rsidDel="00346561">
          <w:delText xml:space="preserve">to </w:delText>
        </w:r>
        <w:r w:rsidDel="00346561">
          <w:delText xml:space="preserve">trigger events. </w:delText>
        </w:r>
      </w:del>
      <w:r>
        <w:t xml:space="preserve">For </w:t>
      </w:r>
      <w:del w:id="115" w:author="Kohwalter" w:date="2012-07-16T16:07:00Z">
        <w:r w:rsidDel="00346561">
          <w:delText xml:space="preserve">this </w:delText>
        </w:r>
      </w:del>
      <w:ins w:id="116" w:author="Kohwalter" w:date="2012-07-16T16:07:00Z">
        <w:r w:rsidR="00346561">
          <w:t xml:space="preserve">the </w:t>
        </w:r>
      </w:ins>
      <w:r>
        <w:t>purpose</w:t>
      </w:r>
      <w:ins w:id="117" w:author="Kohwalter" w:date="2012-07-16T16:08:00Z">
        <w:r w:rsidR="00346561">
          <w:t xml:space="preserve"> of controlling actions</w:t>
        </w:r>
      </w:ins>
      <w:r>
        <w:t xml:space="preserve">, each </w:t>
      </w:r>
      <w:r w:rsidR="00020810">
        <w:t xml:space="preserve">important </w:t>
      </w:r>
      <w:r>
        <w:t>NPC require</w:t>
      </w:r>
      <w:r w:rsidR="00C87AA8">
        <w:t>s</w:t>
      </w:r>
      <w:r>
        <w:t xml:space="preserve"> a decision tree that is consulted to determine which action to execute</w:t>
      </w:r>
      <w:r w:rsidR="00C87AA8">
        <w:t>, s</w:t>
      </w:r>
      <w:r>
        <w:t>imilar</w:t>
      </w:r>
      <w:r w:rsidR="00C87AA8">
        <w:t>ly</w:t>
      </w:r>
      <w:r>
        <w:t xml:space="preserve"> to a state diagram modeling. However, using decisions tree allow</w:t>
      </w:r>
      <w:r w:rsidR="00C87AA8">
        <w:t>s</w:t>
      </w:r>
      <w:r>
        <w:t xml:space="preserve"> a greater variety of possible actions to be executed</w:t>
      </w:r>
      <w:r w:rsidR="00F22C91">
        <w:t xml:space="preserve"> to reach the same goal, </w:t>
      </w:r>
      <w:r w:rsidR="00C87AA8">
        <w:t>with different</w:t>
      </w:r>
      <w:r w:rsidR="00020810">
        <w:t xml:space="preserve"> way</w:t>
      </w:r>
      <w:r w:rsidR="00C87AA8">
        <w:t>s</w:t>
      </w:r>
      <w:r w:rsidR="00020810">
        <w:t xml:space="preserve"> to reach it, which is only limited by its size and complexity</w:t>
      </w:r>
      <w:r w:rsidR="00C87AA8">
        <w:t xml:space="preserve"> of the tree</w:t>
      </w:r>
      <w:r w:rsidR="00020810">
        <w:t>.</w:t>
      </w:r>
    </w:p>
    <w:p w:rsidR="00A41C35" w:rsidRDefault="00A41C35" w:rsidP="00F75F1F">
      <w:pPr>
        <w:ind w:right="0"/>
        <w:jc w:val="both"/>
      </w:pPr>
      <w:ins w:id="118" w:author="Kohwalter" w:date="2012-07-16T16:20:00Z">
        <w:r>
          <w:tab/>
        </w:r>
      </w:ins>
      <w:moveToRangeStart w:id="119" w:author="Kohwalter" w:date="2012-07-16T16:20:00Z" w:name="move330218978"/>
      <w:moveTo w:id="120" w:author="Kohwalter" w:date="2012-07-16T16:20:00Z">
        <w:r>
          <w:t xml:space="preserve">Decision trees </w:t>
        </w:r>
        <w:r w:rsidR="00427219">
          <w:fldChar w:fldCharType="begin"/>
        </w:r>
      </w:moveTo>
      <w:r w:rsidR="00EC42EE">
        <w:instrText xml:space="preserve"> ADDIN ZOTERO_ITEM CSL_CITATION {"citationID":"qZCzonJf","properties":{"formattedCitation":"[Moret 1982]","plainCitation":"[Moret 1982]"},"citationItems":[{"id":19,"uris":["http://zotero.org/users/local/ksghkIaS/items/FQF5U6TA"],"uri":["http://zotero.org/users/local/ksghkIaS/items/FQF5U6TA"],"itemData":{"id":19,"type":"article-journal","title":"Decision Trees and Diagrams","container-title":"In: ACM Computing Surveys (CSUR)","page":"593-623","volume":"v. 14","issue":"4","DOI":"10.1145/356893.356898","author":[{"family":"Moret","given":"Bernard"}],"issued":{"year":1982,"month":12}}}],"schema":"https://github.com/citation-style-language/schema/raw/master/csl-citation.json"} </w:instrText>
      </w:r>
      <w:moveTo w:id="121" w:author="Kohwalter" w:date="2012-07-16T16:20:00Z">
        <w:r w:rsidR="00427219">
          <w:fldChar w:fldCharType="separate"/>
        </w:r>
      </w:moveTo>
      <w:r w:rsidR="00446950" w:rsidRPr="00446950">
        <w:rPr>
          <w:szCs w:val="21"/>
        </w:rPr>
        <w:t>[Moret 1982]</w:t>
      </w:r>
      <w:moveTo w:id="122" w:author="Kohwalter" w:date="2012-07-16T16:20:00Z">
        <w:r w:rsidR="00427219">
          <w:fldChar w:fldCharType="end"/>
        </w:r>
        <w:r>
          <w:t xml:space="preserve"> are a visual tool used to model decisions and their consequences, including probabilities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oriented tree format graphs composed of three distinct node types: decision; uncertainty; and terminal. </w:t>
        </w:r>
      </w:moveTo>
      <w:moveToRangeEnd w:id="119"/>
    </w:p>
    <w:p w:rsidR="003A5D56" w:rsidRDefault="003A5D56" w:rsidP="00F75F1F">
      <w:pPr>
        <w:ind w:right="0"/>
        <w:jc w:val="both"/>
      </w:pPr>
      <w:r>
        <w:tab/>
        <w:t>With th</w:t>
      </w:r>
      <w:r w:rsidR="00020810">
        <w:t>e usage of decisions trees, it is</w:t>
      </w:r>
      <w:r>
        <w:t xml:space="preserve"> added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p>
    <w:p w:rsidR="003A5D56" w:rsidRDefault="00FA3503" w:rsidP="00F75F1F">
      <w:pPr>
        <w:pStyle w:val="Heading2"/>
        <w:ind w:right="0"/>
      </w:pPr>
      <w:commentRangeStart w:id="123"/>
      <w:r>
        <w:t>Provenance Model</w:t>
      </w:r>
      <w:commentRangeEnd w:id="123"/>
      <w:r>
        <w:rPr>
          <w:rStyle w:val="CommentReference"/>
          <w:rFonts w:ascii="Times New Roman" w:eastAsiaTheme="minorHAnsi" w:hAnsi="Times New Roman" w:cs="Times New Roman"/>
          <w:b w:val="0"/>
          <w:bCs w:val="0"/>
        </w:rPr>
        <w:commentReference w:id="123"/>
      </w:r>
    </w:p>
    <w:p w:rsidR="004161A1" w:rsidRDefault="004161A1" w:rsidP="00F75F1F">
      <w:pPr>
        <w:ind w:right="0"/>
        <w:jc w:val="both"/>
      </w:pPr>
      <w:r>
        <w:t xml:space="preserve">In order to store all the necessary data to be used later for provenance, there is </w:t>
      </w:r>
      <w:r w:rsidR="00DA0385">
        <w:t xml:space="preserve">a </w:t>
      </w:r>
      <w:r>
        <w:t xml:space="preserve">need for a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 xml:space="preserve">Consider the generation of actions, which are executed by an entity. </w:t>
      </w:r>
      <w:r w:rsidR="00AB760F">
        <w:t>This</w:t>
      </w:r>
      <w:r>
        <w:t xml:space="preserve"> action information can be stored in a list. Each entity will then have a list of actions that contains all executed actions. </w:t>
      </w:r>
      <w:r w:rsidR="00AB760F">
        <w:t>This allows</w:t>
      </w:r>
      <w:r>
        <w:t xml:space="preserve"> </w:t>
      </w:r>
      <w:r w:rsidR="00267FDB">
        <w:t>inferring</w:t>
      </w:r>
      <w:r>
        <w:t xml:space="preserve"> who executed each action just by looking at whose list it belongs to, without the need to explicitly say who executed the action. </w:t>
      </w:r>
      <w:r w:rsidR="00DA0385">
        <w:t>It is analogous f</w:t>
      </w:r>
      <w:r>
        <w:t xml:space="preserve">or events. In </w:t>
      </w:r>
      <w:r w:rsidR="00AB760F">
        <w:t xml:space="preserve">the </w:t>
      </w:r>
      <w:r>
        <w:t xml:space="preserve">case there was an external influence that resulted in the triggering of an action, then the generated action </w:t>
      </w:r>
      <w:r w:rsidR="00AB760F">
        <w:t xml:space="preserve">is linked </w:t>
      </w:r>
      <w:r>
        <w:t xml:space="preserve">to the influence, which also has links to the actions that generated the influence. Since </w:t>
      </w:r>
      <w:r w:rsidR="00AB760F">
        <w:t>actions belong</w:t>
      </w:r>
      <w:r>
        <w:t xml:space="preserve"> to lists that are linked to entities, then it is possible to infer who influenced the outcome of the action by following the links.</w:t>
      </w:r>
    </w:p>
    <w:p w:rsidR="008B787E" w:rsidRDefault="008B787E" w:rsidP="00F75F1F">
      <w:pPr>
        <w:ind w:right="0"/>
        <w:jc w:val="both"/>
      </w:pPr>
      <w:r>
        <w:lastRenderedPageBreak/>
        <w:tab/>
      </w:r>
      <w:del w:id="124" w:author="Kohwalter" w:date="2012-07-16T16:18:00Z">
        <w:r w:rsidDel="00A41C35">
          <w:delText xml:space="preserve">For places, or scenes, </w:delText>
        </w:r>
        <w:r w:rsidR="00DA0385" w:rsidDel="00A41C35">
          <w:delText xml:space="preserve">it </w:delText>
        </w:r>
        <w:r w:rsidDel="00A41C35">
          <w:delText xml:space="preserve">can be done in a similar way to represent entities present. </w:delText>
        </w:r>
      </w:del>
      <w:ins w:id="125" w:author="Kohwalter" w:date="2012-07-16T16:19:00Z">
        <w:r w:rsidR="00A41C35">
          <w:t xml:space="preserve">Entities present in a scene, or place, can be represented in a similar way as actions. </w:t>
        </w:r>
      </w:ins>
      <w:r>
        <w:t>Each scene have a list of entities that belong to it. To represent a world, then a list of scenes</w:t>
      </w:r>
      <w:r w:rsidR="00AB760F">
        <w:t xml:space="preserve"> is created</w:t>
      </w:r>
      <w:r>
        <w:t>, which in turn contain</w:t>
      </w:r>
      <w:r w:rsidR="00AB760F">
        <w:t>s</w:t>
      </w:r>
      <w:r>
        <w:t xml:space="preserve"> list of entities that are in the scene</w:t>
      </w:r>
      <w:r w:rsidR="00AB760F">
        <w:t xml:space="preserve">. Each </w:t>
      </w:r>
      <w:r w:rsidR="00FA3503">
        <w:t>entity</w:t>
      </w:r>
      <w:r w:rsidR="00AB760F">
        <w:t xml:space="preserve"> in turn</w:t>
      </w:r>
      <w:r>
        <w:t xml:space="preserve"> </w:t>
      </w:r>
      <w:r w:rsidR="00FA3503">
        <w:t>has</w:t>
      </w:r>
      <w:r>
        <w:t xml:space="preserve"> a list of performed actions, which have links to influences. Using this structure, it is possible to simplify some inferences in the provenance model, such as </w:t>
      </w:r>
      <w:r w:rsidR="00FA3503">
        <w:t xml:space="preserve">to </w:t>
      </w:r>
      <w:r>
        <w:t xml:space="preserve">show only relevant actions, which has external influences, to evaluate the outcome of a game session. </w:t>
      </w:r>
      <w:r w:rsidR="00762F64">
        <w:t xml:space="preserve">An example of such structure is giving at </w:t>
      </w:r>
      <w:r w:rsidR="00427219">
        <w:fldChar w:fldCharType="begin"/>
      </w:r>
      <w:r w:rsidR="00762F64">
        <w:instrText xml:space="preserve"> REF _Ref329012214 \h </w:instrText>
      </w:r>
      <w:r w:rsidR="00427219">
        <w:fldChar w:fldCharType="separate"/>
      </w:r>
      <w:r w:rsidR="0088561C">
        <w:t xml:space="preserve">Figure </w:t>
      </w:r>
      <w:r w:rsidR="0088561C">
        <w:rPr>
          <w:noProof/>
        </w:rPr>
        <w:t>5</w:t>
      </w:r>
      <w:r w:rsidR="00427219">
        <w:fldChar w:fldCharType="end"/>
      </w:r>
      <w:r w:rsidR="00762F64">
        <w:t xml:space="preserve">, where the world has a list of scenes, each scene a list of all entities, and lastly each entity </w:t>
      </w:r>
      <w:r w:rsidR="00FA3503">
        <w:t xml:space="preserve">has </w:t>
      </w:r>
      <w:r w:rsidR="00762F64">
        <w:t>a list of performed</w:t>
      </w:r>
      <w:r w:rsidR="00FA3503">
        <w:t xml:space="preserve"> actions</w:t>
      </w:r>
      <w:r w:rsidR="00762F64">
        <w:t>.</w:t>
      </w:r>
    </w:p>
    <w:p w:rsidR="00762F64" w:rsidRDefault="00762F64" w:rsidP="00762F64">
      <w:pPr>
        <w:keepNext/>
        <w:ind w:right="0"/>
        <w:jc w:val="center"/>
      </w:pPr>
      <w:r w:rsidRPr="00762F64">
        <w:rPr>
          <w:noProof/>
        </w:rPr>
        <w:drawing>
          <wp:inline distT="0" distB="0" distL="0" distR="0">
            <wp:extent cx="2825115" cy="1830604"/>
            <wp:effectExtent l="19050" t="0" r="13335"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62F64" w:rsidRPr="004161A1" w:rsidRDefault="00762F64" w:rsidP="00762F64">
      <w:pPr>
        <w:pStyle w:val="Caption"/>
        <w:jc w:val="center"/>
      </w:pPr>
      <w:bookmarkStart w:id="126" w:name="_Ref329012214"/>
      <w:commentRangeStart w:id="127"/>
      <w:r>
        <w:t xml:space="preserve">Figure </w:t>
      </w:r>
      <w:commentRangeEnd w:id="127"/>
      <w:r w:rsidR="00FA3503">
        <w:rPr>
          <w:rStyle w:val="CommentReference"/>
          <w:b w:val="0"/>
          <w:bCs w:val="0"/>
        </w:rPr>
        <w:commentReference w:id="127"/>
      </w:r>
      <w:fldSimple w:instr=" SEQ Figure \* ARABIC ">
        <w:ins w:id="128" w:author="Kohwalter" w:date="2012-07-17T16:21:00Z">
          <w:r w:rsidR="00D60F76">
            <w:rPr>
              <w:noProof/>
            </w:rPr>
            <w:t>6</w:t>
          </w:r>
        </w:ins>
      </w:fldSimple>
      <w:bookmarkEnd w:id="126"/>
      <w:r>
        <w:t>: Example of structure</w:t>
      </w:r>
    </w:p>
    <w:p w:rsidR="00213B01" w:rsidRDefault="00FA3503" w:rsidP="00F75F1F">
      <w:pPr>
        <w:pStyle w:val="Heading2"/>
        <w:ind w:right="0"/>
      </w:pPr>
      <w:r>
        <w:t>P</w:t>
      </w:r>
      <w:r w:rsidR="00213B01">
        <w:t>rovenance</w:t>
      </w:r>
      <w:r>
        <w:t xml:space="preserve"> Analysis</w:t>
      </w:r>
    </w:p>
    <w:p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r w:rsidR="00FA3503">
        <w:t>sections,</w:t>
      </w:r>
      <w:r>
        <w:t xml:space="preserve"> </w:t>
      </w:r>
      <w:r w:rsidR="00FA3503">
        <w:t xml:space="preserve">we introduced </w:t>
      </w:r>
      <w:r>
        <w:t>a framework to store such</w:t>
      </w:r>
      <w:r w:rsidR="00CA2056">
        <w:t xml:space="preserve"> information</w:t>
      </w:r>
      <w:r>
        <w:t>. However</w:t>
      </w:r>
      <w:r w:rsidR="00FA3503">
        <w:t>,</w:t>
      </w:r>
      <w:r>
        <w:t xml:space="preserve"> not all stored information </w:t>
      </w:r>
      <w:r w:rsidR="00FA3503">
        <w:t xml:space="preserve">is relevant </w:t>
      </w:r>
      <w:r>
        <w:t>for the analysis</w:t>
      </w:r>
      <w:r w:rsidR="00FA3503">
        <w:t>. The provenance graph contains</w:t>
      </w:r>
      <w:r>
        <w:t xml:space="preserve"> replication of actions that did</w:t>
      </w:r>
      <w:r w:rsidR="00C36465">
        <w:t xml:space="preserve"> not provoke</w:t>
      </w:r>
      <w:r>
        <w:t xml:space="preserve"> any significant change. These </w:t>
      </w:r>
      <w:r w:rsidR="00FA3503">
        <w:t xml:space="preserve">act as noise and </w:t>
      </w:r>
      <w:r>
        <w:t xml:space="preserve">can be omitted during provenance </w:t>
      </w:r>
      <w:r w:rsidR="00FA3503">
        <w:t xml:space="preserve">analysis </w:t>
      </w:r>
      <w:r>
        <w:t>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r w:rsidR="00CB6549">
        <w:t>are</w:t>
      </w:r>
      <w:r w:rsidR="00C36465">
        <w:t xml:space="preserve"> omitted using multi-step inference rules. As an example, the player is in combat with an enemy and only after a few rounds it </w:t>
      </w:r>
      <w:r w:rsidR="00CB6549">
        <w:t xml:space="preserve">falls </w:t>
      </w:r>
      <w:r w:rsidR="00C36465">
        <w:t xml:space="preserve">under </w:t>
      </w:r>
      <w:r w:rsidR="00150080">
        <w:t>the player's</w:t>
      </w:r>
      <w:r w:rsidR="00C36465">
        <w:t xml:space="preserve"> attacks. With the proposed framework, every round create</w:t>
      </w:r>
      <w:r w:rsidR="00CB6549">
        <w:t>s</w:t>
      </w:r>
      <w:r w:rsidR="00C36465">
        <w:t xml:space="preserve"> a node to represent the action taken by the player, which is attacking the enemy. This cause</w:t>
      </w:r>
      <w:r w:rsidR="00CB6549">
        <w:t>s</w:t>
      </w:r>
      <w:r w:rsidR="00C36465">
        <w:t xml:space="preserve"> replication of data that is unnecessary for analysis, so it is possible to reduce all these </w:t>
      </w:r>
      <w:r w:rsidR="00CB6549">
        <w:t xml:space="preserve">individual </w:t>
      </w:r>
      <w:r w:rsidR="00C36465">
        <w:t xml:space="preserve">attack nodes to simply one node. </w:t>
      </w:r>
    </w:p>
    <w:p w:rsidR="00753B38" w:rsidRPr="008903A3" w:rsidRDefault="00C36465" w:rsidP="00753B38">
      <w:pPr>
        <w:ind w:right="0"/>
        <w:jc w:val="both"/>
      </w:pPr>
      <w:r>
        <w:tab/>
        <w:t>However, that is not always true. The player could have made other actions against the enemy, which are also considered a form of attack, such as casting a spell, or a special attack maneuver</w:t>
      </w:r>
      <w:r w:rsidR="00F333E4">
        <w:t xml:space="preserve">, or even healing </w:t>
      </w:r>
      <w:r w:rsidR="00F333E4">
        <w:lastRenderedPageBreak/>
        <w:t xml:space="preserve">himself in order to survive. These actions are not duplicates, but can still be encapsulated for analysis. </w:t>
      </w:r>
      <w:r>
        <w:t>Since provenance is an analysis from the present to the past, the outcome of the battle is already known and can be used to decide</w:t>
      </w:r>
      <w:r w:rsidR="00CB6549">
        <w:t xml:space="preserve"> which actions were relevant</w:t>
      </w:r>
      <w:r>
        <w:t xml:space="preserve">. </w:t>
      </w:r>
      <w:r w:rsidR="00F333E4">
        <w:t xml:space="preserve">If the player was victorious with minor challenge, did not suffer severe wounds, or barely used any resources at his disposal, then the entire combat can be simplified to just one node saying that the player attacked the enemy and was victorious. However, if the combat was challenging or the player lost, it </w:t>
      </w:r>
      <w:r w:rsidR="00CB6549">
        <w:t>is</w:t>
      </w:r>
      <w:r w:rsidR="00F333E4">
        <w:t xml:space="preserve"> interesting to preserve the action nodes for analysis so the player can </w:t>
      </w:r>
      <w:r w:rsidR="00CB6549">
        <w:t xml:space="preserve">deeply understand </w:t>
      </w:r>
      <w:r w:rsidR="00F333E4">
        <w:t xml:space="preserve">the combat and decide what and when </w:t>
      </w:r>
      <w:r w:rsidR="00150080">
        <w:t xml:space="preserve">something </w:t>
      </w:r>
      <w:r w:rsidR="00F333E4">
        <w:t>went wrong.</w:t>
      </w:r>
    </w:p>
    <w:p w:rsidR="00121EDC" w:rsidRDefault="007D664E" w:rsidP="00F75F1F">
      <w:pPr>
        <w:pStyle w:val="Heading1"/>
        <w:ind w:right="0"/>
      </w:pPr>
      <w:bookmarkStart w:id="129" w:name="_Ref329254750"/>
      <w:r>
        <w:t>Evaluation</w:t>
      </w:r>
      <w:bookmarkEnd w:id="129"/>
    </w:p>
    <w:p w:rsidR="004D0FBB" w:rsidRDefault="009B6341" w:rsidP="000573E0">
      <w:pPr>
        <w:ind w:right="0"/>
        <w:jc w:val="both"/>
      </w:pPr>
      <w:r>
        <w:t xml:space="preserve">The proposed framework was instantiated in a </w:t>
      </w:r>
      <w:r w:rsidR="000573E0">
        <w:t xml:space="preserve">Software Engineering education game </w:t>
      </w:r>
      <w:r>
        <w:t>named</w:t>
      </w:r>
      <w:r w:rsidR="000573E0">
        <w:t xml:space="preserve"> </w:t>
      </w:r>
      <w:r w:rsidR="000573E0" w:rsidRPr="00402416">
        <w:rPr>
          <w:i/>
        </w:rPr>
        <w:t>Software Development Manager</w:t>
      </w:r>
      <w:r w:rsidR="000573E0">
        <w:rPr>
          <w:i/>
        </w:rPr>
        <w:t xml:space="preserve"> </w:t>
      </w:r>
      <w:r w:rsidR="000573E0" w:rsidRPr="000573E0">
        <w:t>(SDM)</w:t>
      </w:r>
      <w:r w:rsidR="000573E0">
        <w:t xml:space="preserve"> </w:t>
      </w:r>
      <w:r w:rsidR="00427219">
        <w:fldChar w:fldCharType="begin"/>
      </w:r>
      <w:r w:rsidR="00446950">
        <w:instrText xml:space="preserve"> ADDIN ZOTERO_ITEM CSL_CITATION {"citationID":"c0AckfiN","properties":{"formattedCitation":"[Kohwalter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427219">
        <w:fldChar w:fldCharType="separate"/>
      </w:r>
      <w:r w:rsidR="00446950" w:rsidRPr="00446950">
        <w:rPr>
          <w:szCs w:val="21"/>
        </w:rPr>
        <w:t>[Kohwalter et al. 2011]</w:t>
      </w:r>
      <w:r w:rsidR="00427219">
        <w:fldChar w:fldCharType="end"/>
      </w:r>
      <w:r w:rsidR="000573E0">
        <w:t xml:space="preserve">. </w:t>
      </w:r>
      <w:r>
        <w:t xml:space="preserve">The goal of SDM is to allow undergraduate students to understand the existing cause-effect </w:t>
      </w:r>
      <w:r w:rsidR="004D0FBB">
        <w:t>relationships</w:t>
      </w:r>
      <w:r>
        <w:t xml:space="preserve"> </w:t>
      </w:r>
      <w:r w:rsidR="004D0FBB">
        <w:t>in</w:t>
      </w:r>
      <w:r>
        <w:t xml:space="preserve"> software development. </w:t>
      </w:r>
      <w:r w:rsidR="004D0FBB">
        <w:t>As so, the adoption of provenance becomes an important instrument to better support knowledge acquisition</w:t>
      </w:r>
      <w:ins w:id="130" w:author="Kohwalter" w:date="2012-07-16T16:49:00Z">
        <w:r w:rsidR="00FD169C">
          <w:t>, allowing the possibility of tracking mistakes made during a game session.</w:t>
        </w:r>
      </w:ins>
    </w:p>
    <w:p w:rsidR="00402416" w:rsidRDefault="004D0FBB" w:rsidP="000573E0">
      <w:pPr>
        <w:ind w:right="0"/>
        <w:jc w:val="both"/>
      </w:pPr>
      <w:r>
        <w:tab/>
      </w:r>
      <w:r w:rsidR="000573E0">
        <w:t>In SDM</w:t>
      </w:r>
      <w:ins w:id="131" w:author="Kohwalter" w:date="2012-07-16T16:50:00Z">
        <w:r w:rsidR="00FD169C">
          <w:t>, which was developed using the game engine Unity3D</w:t>
        </w:r>
      </w:ins>
      <w:ins w:id="132" w:author="Kohwalter" w:date="2012-07-16T16:51:00Z">
        <w:r w:rsidR="00FD169C">
          <w:t xml:space="preserve"> </w:t>
        </w:r>
        <w:r w:rsidR="00427219">
          <w:fldChar w:fldCharType="begin"/>
        </w:r>
      </w:ins>
      <w:r w:rsidR="00446950">
        <w:instrText xml:space="preserve"> ADDIN ZOTERO_ITEM CSL_CITATION {"citationID":"to5I9ZBz","properties":{"formattedCitation":"[Higgins 2010]","plainCitation":"[Higgins 2010]"},"citationItems":[{"id":14,"uris":["http://zotero.org/users/local/ksghkIaS/items/3UPFSSDB"],"uri":["http://zotero.org/users/local/ksghkIaS/items/3UPFSSDB"],"itemData":{"id":14,"type":"webpage","title":"Unity - 3D Game Engine","URL":"http://unity3d.com/","author":[{"family":"Higgins","given":"T"}],"issued":{"year":2010},"accessed":{"year":2011,"month":5,"day":5}}}],"schema":"https://github.com/citation-style-language/schema/raw/master/csl-citation.json"} </w:instrText>
      </w:r>
      <w:r w:rsidR="00427219">
        <w:fldChar w:fldCharType="separate"/>
      </w:r>
      <w:r w:rsidR="00446950" w:rsidRPr="00446950">
        <w:rPr>
          <w:szCs w:val="21"/>
        </w:rPr>
        <w:t>[Higgins 2010]</w:t>
      </w:r>
      <w:ins w:id="133" w:author="Kohwalter" w:date="2012-07-16T16:51:00Z">
        <w:r w:rsidR="00427219">
          <w:fldChar w:fldCharType="end"/>
        </w:r>
      </w:ins>
      <w:r w:rsidR="000573E0">
        <w:t xml:space="preserve">, </w:t>
      </w:r>
      <w:r w:rsidR="00402416">
        <w:t xml:space="preserve">the player has a team of employees </w:t>
      </w:r>
      <w:r w:rsidR="009B6341">
        <w:t xml:space="preserve">that </w:t>
      </w:r>
      <w:r w:rsidR="00402416">
        <w:t xml:space="preserve">are used to develop software according to contracts made with customers. The gameplay and game mechanics are modeled presenting possibilities to the player to decide strategies for development and define the roles for each staff member. </w:t>
      </w:r>
      <w:r w:rsidR="00021C07">
        <w:t xml:space="preserve">As </w:t>
      </w:r>
      <w:r>
        <w:t xml:space="preserve">in </w:t>
      </w:r>
      <w:r w:rsidR="00021C07">
        <w:t>any contract, software</w:t>
      </w:r>
      <w:r w:rsidR="00402416">
        <w:t xml:space="preserve"> have requirements that must be </w:t>
      </w:r>
      <w:r w:rsidR="00021C07">
        <w:t>followed</w:t>
      </w:r>
      <w:r w:rsidR="00402416">
        <w:t xml:space="preserve"> during development. From a gameplay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402416" w:rsidRDefault="00402416" w:rsidP="00F75F1F">
      <w:pPr>
        <w:ind w:right="0"/>
        <w:jc w:val="both"/>
      </w:pPr>
      <w:r>
        <w:tab/>
        <w:t>Since SDM focus</w:t>
      </w:r>
      <w:r w:rsidR="00FF6432">
        <w:t>es</w:t>
      </w:r>
      <w:r>
        <w:t xml:space="preserve"> </w:t>
      </w:r>
      <w:r w:rsidR="00AF180C">
        <w:t>in</w:t>
      </w:r>
      <w:r>
        <w:t xml:space="preserve"> people management, the main element of the game </w:t>
      </w:r>
      <w:r w:rsidR="00AF180C">
        <w:t>are</w:t>
      </w:r>
      <w:r>
        <w:t xml:space="preserve"> </w:t>
      </w:r>
      <w:r w:rsidR="00021C07">
        <w:t xml:space="preserve">the </w:t>
      </w:r>
      <w:r>
        <w:t>emplo</w:t>
      </w:r>
      <w:r w:rsidR="00021C07">
        <w:t>yee</w:t>
      </w:r>
      <w:r w:rsidR="00AF180C">
        <w:t>s</w:t>
      </w:r>
      <w:r>
        <w:t xml:space="preserve">, which represent the player’s labor force. </w:t>
      </w:r>
      <w:r w:rsidR="00FF6432">
        <w:t>E</w:t>
      </w:r>
      <w:r>
        <w:t xml:space="preserve">mployees </w:t>
      </w:r>
      <w:r w:rsidR="00FF6432">
        <w:t>can perform</w:t>
      </w:r>
      <w:r>
        <w:t xml:space="preserve"> </w:t>
      </w:r>
      <w:r w:rsidR="00FF6432">
        <w:t xml:space="preserve">different </w:t>
      </w:r>
      <w:r>
        <w:t>roles</w:t>
      </w:r>
      <w:r w:rsidR="00740689">
        <w:t xml:space="preserve"> (manager, analyst, designer, programmer, etc.)</w:t>
      </w:r>
      <w:r w:rsidR="00FF6432">
        <w:t>, which valorizes</w:t>
      </w:r>
      <w:r>
        <w:t xml:space="preserve"> attributes used to calculate the employee’s performance. Another element </w:t>
      </w:r>
      <w:r w:rsidR="00021C07">
        <w:t>present in the game</w:t>
      </w:r>
      <w:r>
        <w:t xml:space="preserve"> is specialization, used to define the employee working competence.  With the specialization system, it is possible for employees to undergo training to learn new </w:t>
      </w:r>
      <w:r w:rsidR="00021C07">
        <w:t xml:space="preserve">sets of </w:t>
      </w:r>
      <w:r>
        <w:t xml:space="preserve">skills. Also the concepts of working hours, morale, and stamina are used to modify the employee’s productivity. </w:t>
      </w:r>
    </w:p>
    <w:p w:rsidR="009C7C7C" w:rsidRDefault="00427219" w:rsidP="00CB42BD">
      <w:pPr>
        <w:ind w:right="0" w:firstLine="284"/>
        <w:jc w:val="both"/>
      </w:pPr>
      <w:r>
        <w:fldChar w:fldCharType="begin"/>
      </w:r>
      <w:r w:rsidR="008B4B34">
        <w:instrText xml:space="preserve"> REF _Ref329006140 \h </w:instrText>
      </w:r>
      <w:r>
        <w:fldChar w:fldCharType="separate"/>
      </w:r>
      <w:r w:rsidR="0088561C">
        <w:t xml:space="preserve">Figure </w:t>
      </w:r>
      <w:r w:rsidR="0088561C">
        <w:rPr>
          <w:noProof/>
        </w:rPr>
        <w:t>6</w:t>
      </w:r>
      <w:r>
        <w:fldChar w:fldCharType="end"/>
      </w:r>
      <w:r w:rsidR="00402416">
        <w:t xml:space="preserve"> show a simplified version of SDM’s class diagram focusing on the employee, showing his human attributes, types of specializations</w:t>
      </w:r>
      <w:r w:rsidR="00740689">
        <w:t>,</w:t>
      </w:r>
      <w:r w:rsidR="00402416">
        <w:t xml:space="preserve"> the possibility of training to acquire specializations, and that the </w:t>
      </w:r>
      <w:r w:rsidR="00402416">
        <w:lastRenderedPageBreak/>
        <w:t xml:space="preserve">employee is affect by other employees that belong to the staff team. </w:t>
      </w:r>
      <w:r w:rsidR="00740689">
        <w:t>I</w:t>
      </w:r>
      <w:r w:rsidR="00402416">
        <w:t xml:space="preserve">t also illustrates the project and its </w:t>
      </w:r>
      <w:r w:rsidR="00021C07">
        <w:t>characteristics and requirement</w:t>
      </w:r>
      <w:r w:rsidR="00402416">
        <w:t>.</w:t>
      </w:r>
    </w:p>
    <w:p w:rsidR="00CB42BD" w:rsidRDefault="00CB42BD" w:rsidP="00F75F1F">
      <w:pPr>
        <w:keepNext/>
        <w:ind w:right="0"/>
      </w:pPr>
      <w:r>
        <w:rPr>
          <w:noProof/>
        </w:rPr>
        <w:drawing>
          <wp:inline distT="0" distB="0" distL="0" distR="0">
            <wp:extent cx="2819400" cy="26193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819400" cy="2619375"/>
                    </a:xfrm>
                    <a:prstGeom prst="rect">
                      <a:avLst/>
                    </a:prstGeom>
                    <a:noFill/>
                    <a:ln w="9525">
                      <a:noFill/>
                      <a:miter lim="800000"/>
                      <a:headEnd/>
                      <a:tailEnd/>
                    </a:ln>
                  </pic:spPr>
                </pic:pic>
              </a:graphicData>
            </a:graphic>
          </wp:inline>
        </w:drawing>
      </w:r>
    </w:p>
    <w:p w:rsidR="00A56C7E" w:rsidRPr="00A56C7E" w:rsidRDefault="009C7C7C" w:rsidP="00F75F1F">
      <w:pPr>
        <w:pStyle w:val="Caption"/>
        <w:ind w:right="0"/>
        <w:jc w:val="center"/>
      </w:pPr>
      <w:bookmarkStart w:id="134" w:name="_Ref329006140"/>
      <w:r>
        <w:t xml:space="preserve">Figure </w:t>
      </w:r>
      <w:fldSimple w:instr=" SEQ Figure \* ARABIC ">
        <w:ins w:id="135" w:author="Kohwalter" w:date="2012-07-17T16:21:00Z">
          <w:r w:rsidR="00D60F76">
            <w:rPr>
              <w:noProof/>
            </w:rPr>
            <w:t>7</w:t>
          </w:r>
        </w:ins>
      </w:fldSimple>
      <w:bookmarkEnd w:id="134"/>
      <w:r>
        <w:t>: SDM's simplified class diagram</w:t>
      </w:r>
      <w:r w:rsidR="00A13D96">
        <w:t xml:space="preserve">. Adapted from </w:t>
      </w:r>
      <w:r w:rsidR="00427219">
        <w:fldChar w:fldCharType="begin"/>
      </w:r>
      <w:r w:rsidR="00446950">
        <w:instrText xml:space="preserve"> ADDIN ZOTERO_ITEM CSL_CITATION {"citationID":"bTs9VpMo","properties":{"formattedCitation":"[Kohwalter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427219">
        <w:fldChar w:fldCharType="separate"/>
      </w:r>
      <w:r w:rsidR="00446950" w:rsidRPr="00446950">
        <w:rPr>
          <w:szCs w:val="21"/>
        </w:rPr>
        <w:t>[Kohwalter et al. 2011]</w:t>
      </w:r>
      <w:r w:rsidR="00427219">
        <w:fldChar w:fldCharType="end"/>
      </w:r>
      <w:r w:rsidR="00A13D96">
        <w:t>.</w:t>
      </w:r>
    </w:p>
    <w:p w:rsidR="00871F30" w:rsidRDefault="009D4097" w:rsidP="00F75F1F">
      <w:pPr>
        <w:pStyle w:val="Heading2"/>
        <w:ind w:right="0"/>
      </w:pPr>
      <w:r>
        <w:t>Adapting SDM for the proposed framework</w:t>
      </w:r>
    </w:p>
    <w:p w:rsidR="00D3669E" w:rsidRDefault="00740689" w:rsidP="00F75F1F">
      <w:pPr>
        <w:ind w:right="0"/>
        <w:jc w:val="both"/>
      </w:pPr>
      <w:r>
        <w:t>Some changes were made in the SDM game t</w:t>
      </w:r>
      <w:r w:rsidR="00876939">
        <w:t>o introd</w:t>
      </w:r>
      <w:r w:rsidR="00AF180C">
        <w:t>uce decision trees</w:t>
      </w:r>
      <w:ins w:id="136" w:author="Kohwalter" w:date="2012-07-16T16:21:00Z">
        <w:r w:rsidR="00A41C35">
          <w:t>, allowing</w:t>
        </w:r>
      </w:ins>
      <w:ins w:id="137" w:author="Kohwalter" w:date="2012-07-16T16:22:00Z">
        <w:r w:rsidR="00A41C35">
          <w:t xml:space="preserve"> a variety of tasks and </w:t>
        </w:r>
      </w:ins>
      <w:ins w:id="138" w:author="Kohwalter" w:date="2012-07-16T18:32:00Z">
        <w:r w:rsidR="00DB5F7F">
          <w:t>their respective</w:t>
        </w:r>
      </w:ins>
      <w:ins w:id="139" w:author="Kohwalter" w:date="2012-07-16T16:24:00Z">
        <w:r w:rsidR="00A741CD">
          <w:t xml:space="preserve"> actions,</w:t>
        </w:r>
      </w:ins>
      <w:r w:rsidR="00AF180C">
        <w:t xml:space="preserve"> and a way to</w:t>
      </w:r>
      <w:r w:rsidR="00876939">
        <w:t xml:space="preserve"> record all actions made by the player's employees</w:t>
      </w:r>
      <w:r w:rsidR="00AF180C">
        <w:t xml:space="preserve"> for usage on provenance later on</w:t>
      </w:r>
      <w:r w:rsidR="00876939">
        <w:t>.</w:t>
      </w:r>
      <w:r w:rsidR="00FB6CCF">
        <w:t xml:space="preserve"> With these </w:t>
      </w:r>
      <w:r w:rsidR="00CB6866">
        <w:t>changes,</w:t>
      </w:r>
      <w:r w:rsidR="00FB6CCF">
        <w:t xml:space="preserve"> it is possible to create an oriented graph representing the flow of </w:t>
      </w:r>
      <w:commentRangeStart w:id="140"/>
      <w:commentRangeStart w:id="141"/>
      <w:r w:rsidR="00FB6CCF">
        <w:t xml:space="preserve">actions performed by each employee </w:t>
      </w:r>
      <w:commentRangeEnd w:id="140"/>
      <w:r>
        <w:rPr>
          <w:rStyle w:val="CommentReference"/>
        </w:rPr>
        <w:commentReference w:id="140"/>
      </w:r>
      <w:commentRangeEnd w:id="141"/>
      <w:r w:rsidR="00DB5F7F">
        <w:rPr>
          <w:rStyle w:val="CommentReference"/>
        </w:rPr>
        <w:commentReference w:id="141"/>
      </w:r>
      <w:r w:rsidR="00FB6CCF">
        <w:t>during the 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 xml:space="preserve">the flow of the game </w:t>
      </w:r>
      <w:r>
        <w:t>understand</w:t>
      </w:r>
      <w:r w:rsidR="00FB6CCF">
        <w:t xml:space="preserve"> why the game session ended the way it did. </w:t>
      </w:r>
    </w:p>
    <w:p w:rsidR="00D3669E" w:rsidRDefault="00D3669E" w:rsidP="00F75F1F">
      <w:pPr>
        <w:ind w:right="0"/>
        <w:jc w:val="both"/>
      </w:pPr>
      <w:r>
        <w:tab/>
      </w:r>
      <w:r w:rsidR="00876939">
        <w:t>The role of an Analyst now has three different tasks to perform: Elicitation and validation; Requirements specification; and the creation of acceptance test cases.</w:t>
      </w:r>
      <w:r w:rsidR="00AF180C" w:rsidRPr="00AF180C">
        <w:t xml:space="preserve"> </w:t>
      </w:r>
      <w:r w:rsidR="00AF180C">
        <w:t xml:space="preserve"> Another change was the way the analyst role works. Now</w:t>
      </w:r>
      <w:r w:rsidR="00740689">
        <w:t>,</w:t>
      </w:r>
      <w:r w:rsidR="00AF180C">
        <w:t xml:space="preserve"> with the tasks of elicitation and specification separated, it is necessary to discover the system requirements by the process of elicitation and then create the model </w:t>
      </w:r>
      <w:r w:rsidR="00740689">
        <w:t>via</w:t>
      </w:r>
      <w:r w:rsidR="00AF180C">
        <w:t xml:space="preserve"> specification.</w:t>
      </w:r>
      <w:r w:rsidR="000106C4">
        <w:t xml:space="preserve"> </w:t>
      </w:r>
      <w:ins w:id="142" w:author="Kohwalter" w:date="2012-07-16T16:26:00Z">
        <w:r w:rsidR="00A741CD">
          <w:t xml:space="preserve">With these changes, the analyst role has four possible tasks, each with its own actions: </w:t>
        </w:r>
      </w:ins>
      <w:ins w:id="143" w:author="Kohwalter" w:date="2012-07-16T16:27:00Z">
        <w:r w:rsidR="00A741CD">
          <w:t xml:space="preserve">Elicitation and Validation, Specification, Quality, and a Balanced task, which </w:t>
        </w:r>
      </w:ins>
      <w:ins w:id="144" w:author="Kohwalter" w:date="2012-07-16T16:28:00Z">
        <w:r w:rsidR="00A741CD">
          <w:t>performs both elicitation and specification.</w:t>
        </w:r>
      </w:ins>
      <w:ins w:id="145" w:author="Kohwalter" w:date="2012-07-16T16:27:00Z">
        <w:r w:rsidR="00A741CD">
          <w:t xml:space="preserve"> </w:t>
        </w:r>
      </w:ins>
      <w:del w:id="146" w:author="Kohwalter" w:date="2012-07-16T16:29:00Z">
        <w:r w:rsidR="000106C4" w:rsidDel="00A741CD">
          <w:delText xml:space="preserve">The </w:delText>
        </w:r>
      </w:del>
      <w:ins w:id="147" w:author="Kohwalter" w:date="2012-07-16T16:29:00Z">
        <w:r w:rsidR="00A741CD">
          <w:t xml:space="preserve">Those </w:t>
        </w:r>
      </w:ins>
      <w:del w:id="148" w:author="Kohwalter" w:date="2012-07-16T16:28:00Z">
        <w:r w:rsidR="000106C4" w:rsidDel="00A741CD">
          <w:delText xml:space="preserve">new </w:delText>
        </w:r>
      </w:del>
      <w:r w:rsidR="000106C4">
        <w:t xml:space="preserve">tasks for </w:t>
      </w:r>
      <w:del w:id="149" w:author="Kohwalter" w:date="2012-07-16T16:30:00Z">
        <w:r w:rsidR="000106C4" w:rsidDel="007A3B5B">
          <w:delText xml:space="preserve">the </w:delText>
        </w:r>
      </w:del>
      <w:del w:id="150" w:author="Kohwalter" w:date="2012-07-16T16:29:00Z">
        <w:r w:rsidR="000106C4" w:rsidDel="00A741CD">
          <w:delText xml:space="preserve">analysis </w:delText>
        </w:r>
      </w:del>
      <w:ins w:id="151" w:author="Kohwalter" w:date="2012-07-16T16:29:00Z">
        <w:r w:rsidR="00A741CD">
          <w:t xml:space="preserve">analysts </w:t>
        </w:r>
      </w:ins>
      <w:del w:id="152" w:author="Kohwalter" w:date="2012-07-16T16:29:00Z">
        <w:r w:rsidR="000106C4" w:rsidDel="00A741CD">
          <w:delText xml:space="preserve">is </w:delText>
        </w:r>
      </w:del>
      <w:ins w:id="153" w:author="Kohwalter" w:date="2012-07-16T16:29:00Z">
        <w:r w:rsidR="00A741CD">
          <w:t xml:space="preserve">are </w:t>
        </w:r>
      </w:ins>
      <w:r w:rsidR="000106C4">
        <w:t xml:space="preserve">illustrated at </w:t>
      </w:r>
      <w:r w:rsidR="00427219">
        <w:fldChar w:fldCharType="begin"/>
      </w:r>
      <w:r w:rsidR="000106C4">
        <w:instrText xml:space="preserve"> REF _Ref329011622 \h </w:instrText>
      </w:r>
      <w:r w:rsidR="00427219">
        <w:fldChar w:fldCharType="separate"/>
      </w:r>
      <w:r w:rsidR="0088561C">
        <w:t xml:space="preserve">Figure </w:t>
      </w:r>
      <w:r w:rsidR="0088561C">
        <w:rPr>
          <w:noProof/>
        </w:rPr>
        <w:t>8</w:t>
      </w:r>
      <w:r w:rsidR="00427219">
        <w:fldChar w:fldCharType="end"/>
      </w:r>
      <w:r w:rsidR="000106C4">
        <w:t>.</w:t>
      </w:r>
    </w:p>
    <w:p w:rsidR="000106C4" w:rsidRDefault="00D3669E" w:rsidP="00F75F1F">
      <w:pPr>
        <w:ind w:right="0"/>
        <w:jc w:val="both"/>
      </w:pPr>
      <w:r>
        <w:tab/>
      </w:r>
      <w:commentRangeStart w:id="154"/>
      <w:r w:rsidR="00876939">
        <w:t>For the role of an Archi</w:t>
      </w:r>
      <w:r w:rsidR="00AF180C">
        <w:t>tect, new task</w:t>
      </w:r>
      <w:r w:rsidR="000106C4">
        <w:t>s</w:t>
      </w:r>
      <w:r w:rsidR="00AF180C">
        <w:t xml:space="preserve"> </w:t>
      </w:r>
      <w:r w:rsidR="000106C4">
        <w:t>were</w:t>
      </w:r>
      <w:r w:rsidR="00AF180C">
        <w:t xml:space="preserve"> introduced</w:t>
      </w:r>
      <w:r w:rsidR="00C808AF">
        <w:t>,</w:t>
      </w:r>
      <w:r w:rsidR="00876939">
        <w:t xml:space="preserve"> which </w:t>
      </w:r>
      <w:r w:rsidR="00C808AF">
        <w:t xml:space="preserve">are </w:t>
      </w:r>
      <w:r w:rsidR="00876939">
        <w:t>responsible for creating integration and system test cases</w:t>
      </w:r>
      <w:r w:rsidR="000106C4">
        <w:t xml:space="preserve">, generating prototypes </w:t>
      </w:r>
      <w:r w:rsidR="000106C4">
        <w:lastRenderedPageBreak/>
        <w:t>to be used by the analyst</w:t>
      </w:r>
      <w:r w:rsidR="00C808AF">
        <w:t>,</w:t>
      </w:r>
      <w:r w:rsidR="000106C4">
        <w:t xml:space="preserve"> and his task of aiding programmers by working the software architecture</w:t>
      </w:r>
      <w:r w:rsidR="00876939">
        <w:t>.</w:t>
      </w:r>
      <w:r w:rsidR="00AF180C">
        <w:t xml:space="preserve"> </w:t>
      </w:r>
    </w:p>
    <w:p w:rsidR="00D3669E" w:rsidRDefault="000106C4" w:rsidP="00F75F1F">
      <w:pPr>
        <w:ind w:right="0"/>
        <w:jc w:val="both"/>
      </w:pPr>
      <w:r>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t>
      </w:r>
      <w:r w:rsidR="00C808AF">
        <w:t>employee should</w:t>
      </w:r>
      <w:r w:rsidR="00876939">
        <w:t xml:space="preserve"> </w:t>
      </w:r>
      <w:r>
        <w:t>perform</w:t>
      </w:r>
      <w:r w:rsidR="00876939">
        <w:t xml:space="preserve">; </w:t>
      </w:r>
      <w:r w:rsidR="00C808AF">
        <w:t>he also d</w:t>
      </w:r>
      <w:r w:rsidR="00876939">
        <w:t>ecide</w:t>
      </w:r>
      <w:r w:rsidR="00C808AF">
        <w:t>s</w:t>
      </w:r>
      <w:r w:rsidR="00876939">
        <w:t xml:space="preserve"> the development focus, which </w:t>
      </w:r>
      <w:r w:rsidR="00AF180C">
        <w:t>can be</w:t>
      </w:r>
      <w:r w:rsidR="00876939">
        <w:t xml:space="preserve"> Analysis, Development, Quality</w:t>
      </w:r>
      <w:r w:rsidR="00C808AF">
        <w:t>,</w:t>
      </w:r>
      <w:r w:rsidR="00876939">
        <w:t xml:space="preserve"> and Balanced; </w:t>
      </w:r>
      <w:r w:rsidR="00C808AF">
        <w:t>finally, he d</w:t>
      </w:r>
      <w:r w:rsidR="00876939">
        <w:t>ecide</w:t>
      </w:r>
      <w:r w:rsidR="00C808AF">
        <w:t>s</w:t>
      </w:r>
      <w:r w:rsidR="00876939">
        <w:t xml:space="preserve"> the staff working hours and manage the hiring of new employees.</w:t>
      </w:r>
    </w:p>
    <w:p w:rsidR="000106C4" w:rsidRDefault="00D3669E" w:rsidP="00F75F1F">
      <w:pPr>
        <w:ind w:right="0"/>
        <w:jc w:val="both"/>
      </w:pPr>
      <w:r>
        <w:tab/>
      </w:r>
      <w:r w:rsidR="00876939">
        <w:t xml:space="preserve">The roles of Programmer and Tester had suffered changed that affect each other. Now, it is not the tester's responsibility to fix bugs. The tester only </w:t>
      </w:r>
      <w:r w:rsidR="00C808AF">
        <w:t xml:space="preserve">finds and </w:t>
      </w:r>
      <w:r w:rsidR="00876939">
        <w:t>report</w:t>
      </w:r>
      <w:r w:rsidR="00C808AF">
        <w:t>s</w:t>
      </w:r>
      <w:r w:rsidR="00876939">
        <w:t xml:space="preserve"> bugs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 xml:space="preserve">the </w:t>
      </w:r>
      <w:r w:rsidR="00C808AF">
        <w:t xml:space="preserve">execution </w:t>
      </w:r>
      <w:r w:rsidR="000A2B8B">
        <w:t>of</w:t>
      </w:r>
      <w:r w:rsidR="00B71939">
        <w:t xml:space="preserve"> test cases.</w:t>
      </w:r>
      <w:r w:rsidR="00AF180C">
        <w:t xml:space="preserve"> </w:t>
      </w:r>
    </w:p>
    <w:commentRangeEnd w:id="154"/>
    <w:p w:rsidR="00AF180C" w:rsidRDefault="00C808AF" w:rsidP="00F75F1F">
      <w:pPr>
        <w:ind w:right="0"/>
        <w:jc w:val="both"/>
      </w:pPr>
      <w:r>
        <w:rPr>
          <w:rStyle w:val="CommentReference"/>
        </w:rPr>
        <w:commentReference w:id="154"/>
      </w:r>
      <w:r w:rsidR="000106C4">
        <w:tab/>
      </w:r>
      <w:r w:rsidR="00AF180C">
        <w:t xml:space="preserve">With the new programmer's task of refactoring, a new aspect was introduced in the software development, which is the quality of the code. This quality influences the probability of removing and introducing bugs in the software. Also, the quality of the code is directly affect by how the programmer is working, which now has three different ways: Ad hoc; </w:t>
      </w:r>
      <w:commentRangeStart w:id="155"/>
      <w:commentRangeStart w:id="156"/>
      <w:r w:rsidR="00AF180C">
        <w:t>Draw</w:t>
      </w:r>
      <w:commentRangeEnd w:id="155"/>
      <w:r w:rsidR="006C3DD6">
        <w:rPr>
          <w:rStyle w:val="CommentReference"/>
        </w:rPr>
        <w:commentReference w:id="155"/>
      </w:r>
      <w:commentRangeEnd w:id="156"/>
      <w:r w:rsidR="00C92373">
        <w:rPr>
          <w:rStyle w:val="CommentReference"/>
        </w:rPr>
        <w:commentReference w:id="156"/>
      </w:r>
      <w:r w:rsidR="00AF180C">
        <w:t>-Code; and Test-Driven. Only the first one affects quality, and 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the different test cases available and performed by different roles, it was necessary to expand the way bugs are represented in the game. As such, there are now four categories of bugs: </w:t>
      </w:r>
      <w:r w:rsidR="006C3DD6">
        <w:t>a</w:t>
      </w:r>
      <w:r w:rsidR="000E2279">
        <w:t>cceptance, system, integration</w:t>
      </w:r>
      <w:r w:rsidR="006C3DD6">
        <w:t>,</w:t>
      </w:r>
      <w:r w:rsidR="000E2279">
        <w:t xml:space="preserve"> and unitary.</w:t>
      </w:r>
    </w:p>
    <w:p w:rsidR="00337C84" w:rsidRDefault="00337C84" w:rsidP="00337C84">
      <w:pPr>
        <w:ind w:right="0"/>
        <w:jc w:val="both"/>
      </w:pPr>
      <w:r>
        <w:tab/>
      </w:r>
      <w:fldSimple w:instr=" REF _Ref327112232 \h  \* MERGEFORMAT ">
        <w:r w:rsidR="0088561C">
          <w:t xml:space="preserve">Figure </w:t>
        </w:r>
        <w:r w:rsidR="0088561C">
          <w:rPr>
            <w:noProof/>
          </w:rPr>
          <w:t>7</w:t>
        </w:r>
      </w:fldSimple>
      <w:r>
        <w:t xml:space="preserve"> illustrates the changes made in each role and allows the player to configure the tasks of each employee. The decisions trees for each role use all options presented in that screen. </w:t>
      </w:r>
      <w:del w:id="157" w:author="Kohwalter" w:date="2012-07-16T13:09:00Z">
        <w:r w:rsidDel="007703D1">
          <w:delText>Note that some options were not mentioned</w:delText>
        </w:r>
        <w:r w:rsidR="00DD63D8" w:rsidDel="007703D1">
          <w:delText xml:space="preserve"> due to space restrictions</w:delText>
        </w:r>
        <w:r w:rsidDel="007703D1">
          <w:delText xml:space="preserve">. </w:delText>
        </w:r>
      </w:del>
      <w:ins w:id="158" w:author="Kohwalter" w:date="2012-07-16T16:34:00Z">
        <w:r w:rsidR="00C92373">
          <w:t xml:space="preserve">Due to the overwhelming decisions allowed for the player to configure his staff, setting roles and tasks for each employee, </w:t>
        </w:r>
      </w:ins>
      <w:del w:id="159" w:author="Kohwalter" w:date="2012-07-16T16:35:00Z">
        <w:r w:rsidDel="00C92373">
          <w:delText xml:space="preserve">The </w:delText>
        </w:r>
      </w:del>
      <w:ins w:id="160" w:author="Kohwalter" w:date="2012-07-16T16:35:00Z">
        <w:r w:rsidR="00C92373">
          <w:t xml:space="preserve">the </w:t>
        </w:r>
      </w:ins>
      <w:r>
        <w:t xml:space="preserve">staff manager </w:t>
      </w:r>
      <w:del w:id="161" w:author="Kohwalter" w:date="2012-07-16T16:36:00Z">
        <w:r w:rsidDel="00C92373">
          <w:delText>uses those in order to</w:delText>
        </w:r>
      </w:del>
      <w:ins w:id="162" w:author="Kohwalter" w:date="2012-07-16T16:36:00Z">
        <w:r w:rsidR="00C92373">
          <w:t>can unburden the player by</w:t>
        </w:r>
      </w:ins>
      <w:r>
        <w:t xml:space="preserve"> </w:t>
      </w:r>
      <w:del w:id="163" w:author="Kohwalter" w:date="2012-07-16T16:36:00Z">
        <w:r w:rsidDel="00C92373">
          <w:delText xml:space="preserve">decide </w:delText>
        </w:r>
      </w:del>
      <w:ins w:id="164" w:author="Kohwalter" w:date="2012-07-16T16:36:00Z">
        <w:r w:rsidR="00C92373">
          <w:t xml:space="preserve">deciding </w:t>
        </w:r>
      </w:ins>
      <w:r>
        <w:t xml:space="preserve">the staff configuration in case the </w:t>
      </w:r>
      <w:commentRangeStart w:id="165"/>
      <w:r>
        <w:t>player does not want to micromanage the game</w:t>
      </w:r>
      <w:commentRangeEnd w:id="165"/>
      <w:r w:rsidR="00AF03B9">
        <w:rPr>
          <w:rStyle w:val="CommentReference"/>
        </w:rPr>
        <w:commentReference w:id="165"/>
      </w:r>
      <w:r>
        <w:t xml:space="preserve">, giving some of the </w:t>
      </w:r>
      <w:r>
        <w:lastRenderedPageBreak/>
        <w:t>responsibility to the staff manager.</w:t>
      </w:r>
      <w:ins w:id="166" w:author="Kohwalter" w:date="2012-07-16T16:39:00Z">
        <w:r w:rsidR="00C92373">
          <w:t xml:space="preserve"> Doing so, the manager will </w:t>
        </w:r>
      </w:ins>
      <w:ins w:id="167" w:author="Kohwalter" w:date="2012-07-16T16:40:00Z">
        <w:r w:rsidR="00C92373">
          <w:t>distribute</w:t>
        </w:r>
      </w:ins>
      <w:ins w:id="168" w:author="Kohwalter" w:date="2012-07-16T16:39:00Z">
        <w:r w:rsidR="00C92373">
          <w:t xml:space="preserve"> roles and tasks for each employee</w:t>
        </w:r>
      </w:ins>
      <w:ins w:id="169" w:author="Kohwalter" w:date="2012-07-16T16:41:00Z">
        <w:r w:rsidR="00C92373">
          <w:t xml:space="preserve"> depending on the development progress</w:t>
        </w:r>
      </w:ins>
      <w:ins w:id="170" w:author="Kohwalter" w:date="2012-07-16T16:42:00Z">
        <w:r w:rsidR="00C92373">
          <w:t>, which can be determined by the manager or the player, depending on the degree of autonomy is giv</w:t>
        </w:r>
      </w:ins>
      <w:ins w:id="171" w:author="Kohwalter" w:date="2012-07-16T16:43:00Z">
        <w:r w:rsidR="00560C21">
          <w:t>en</w:t>
        </w:r>
      </w:ins>
      <w:ins w:id="172" w:author="Kohwalter" w:date="2012-07-16T16:42:00Z">
        <w:r w:rsidR="00C92373">
          <w:t xml:space="preserve"> to the manager.</w:t>
        </w:r>
      </w:ins>
      <w:ins w:id="173" w:author="Kohwalter" w:date="2012-07-16T16:40:00Z">
        <w:r w:rsidR="00C92373">
          <w:t xml:space="preserve"> </w:t>
        </w:r>
      </w:ins>
    </w:p>
    <w:p w:rsidR="001B6BF2" w:rsidRDefault="001B6BF2" w:rsidP="00F75F1F">
      <w:pPr>
        <w:keepNext/>
        <w:ind w:right="0"/>
        <w:jc w:val="both"/>
      </w:pPr>
      <w:r w:rsidRPr="001B6BF2">
        <w:rPr>
          <w:noProof/>
        </w:rPr>
        <w:drawing>
          <wp:inline distT="0" distB="0" distL="0" distR="0">
            <wp:extent cx="2663309" cy="3009900"/>
            <wp:effectExtent l="19050" t="0" r="3691"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2663309" cy="3009900"/>
                    </a:xfrm>
                    <a:prstGeom prst="rect">
                      <a:avLst/>
                    </a:prstGeom>
                    <a:noFill/>
                    <a:ln w="9525">
                      <a:noFill/>
                      <a:miter lim="800000"/>
                      <a:headEnd/>
                      <a:tailEnd/>
                    </a:ln>
                  </pic:spPr>
                </pic:pic>
              </a:graphicData>
            </a:graphic>
          </wp:inline>
        </w:drawing>
      </w:r>
    </w:p>
    <w:p w:rsidR="006D6C5E" w:rsidRDefault="001B6BF2" w:rsidP="00337C84">
      <w:pPr>
        <w:pStyle w:val="Caption"/>
        <w:ind w:right="0"/>
        <w:jc w:val="center"/>
      </w:pPr>
      <w:bookmarkStart w:id="174" w:name="_Ref327112232"/>
      <w:r>
        <w:t xml:space="preserve">Figure </w:t>
      </w:r>
      <w:fldSimple w:instr=" SEQ Figure \* ARABIC ">
        <w:ins w:id="175" w:author="Kohwalter" w:date="2012-07-17T16:21:00Z">
          <w:r w:rsidR="00D60F76">
            <w:rPr>
              <w:noProof/>
            </w:rPr>
            <w:t>8</w:t>
          </w:r>
        </w:ins>
      </w:fldSimple>
      <w:bookmarkEnd w:id="174"/>
      <w:r>
        <w:t>: Task Configuration</w:t>
      </w:r>
      <w:r w:rsidR="006503B8">
        <w:t xml:space="preserve"> window</w:t>
      </w:r>
    </w:p>
    <w:p w:rsidR="000C20B1" w:rsidRDefault="000C20B1" w:rsidP="00BF4585">
      <w:pPr>
        <w:ind w:right="0"/>
        <w:jc w:val="both"/>
      </w:pPr>
      <w:r>
        <w:tab/>
      </w:r>
      <w:commentRangeStart w:id="176"/>
      <w:r>
        <w:t xml:space="preserve">Another change made in the game is to allow an employee to perform up to two roles simultaneously, having a primary and secondary role. </w:t>
      </w:r>
      <w:ins w:id="177" w:author="Kohwalter" w:date="2012-07-16T16:43:00Z">
        <w:r w:rsidR="000D2BA4">
          <w:t xml:space="preserve">This change was based on the fact that in provenance, </w:t>
        </w:r>
      </w:ins>
      <w:ins w:id="178" w:author="Kohwalter" w:date="2012-07-16T16:44:00Z">
        <w:r w:rsidR="000D2BA4">
          <w:t xml:space="preserve">the role of the </w:t>
        </w:r>
        <w:r w:rsidR="000D2BA4">
          <w:lastRenderedPageBreak/>
          <w:t>agent when performed an action can be relevant</w:t>
        </w:r>
      </w:ins>
      <w:ins w:id="179" w:author="Kohwalter" w:date="2012-07-16T16:47:00Z">
        <w:r w:rsidR="000D2BA4">
          <w:t xml:space="preserve">, distinguishing involvement of artifacts </w:t>
        </w:r>
      </w:ins>
      <w:ins w:id="180" w:author="Kohwalter" w:date="2012-07-16T16:48:00Z">
        <w:r w:rsidR="000D2BA4">
          <w:t>and</w:t>
        </w:r>
      </w:ins>
      <w:ins w:id="181" w:author="Kohwalter" w:date="2012-07-16T16:47:00Z">
        <w:r w:rsidR="000D2BA4">
          <w:t xml:space="preserve"> agents</w:t>
        </w:r>
      </w:ins>
      <w:ins w:id="182" w:author="Kohwalter" w:date="2012-07-16T16:48:00Z">
        <w:r w:rsidR="000D2BA4">
          <w:t xml:space="preserve"> in processes</w:t>
        </w:r>
      </w:ins>
      <w:ins w:id="183" w:author="Kohwalter" w:date="2012-07-16T16:44:00Z">
        <w:r w:rsidR="000D2BA4">
          <w:t>.</w:t>
        </w:r>
      </w:ins>
      <w:ins w:id="184" w:author="Kohwalter" w:date="2012-07-16T16:47:00Z">
        <w:r w:rsidR="000D2BA4">
          <w:t xml:space="preserve"> </w:t>
        </w:r>
      </w:ins>
      <w:r>
        <w:t>When an employee has both roles filled, the player or the staff manager decides the rates for each role. In other words, how many hours of his time that employee dedicate</w:t>
      </w:r>
      <w:r w:rsidR="00AF03B9">
        <w:t>s</w:t>
      </w:r>
      <w:r>
        <w:t xml:space="preserve"> for each role. All rules for the primary role apply to the secondary role, and the productivity of the primary and secondary roles are multiplied by their rate factor. The staff manager also can use this feature for assigning roles.</w:t>
      </w:r>
      <w:r w:rsidR="00BF4585">
        <w:tab/>
      </w:r>
      <w:commentRangeEnd w:id="176"/>
      <w:r w:rsidR="00AF03B9">
        <w:rPr>
          <w:rStyle w:val="CommentReference"/>
        </w:rPr>
        <w:commentReference w:id="176"/>
      </w:r>
    </w:p>
    <w:p w:rsidR="007B5BD2" w:rsidRDefault="00BF4585" w:rsidP="00BF4585">
      <w:pPr>
        <w:ind w:right="0"/>
        <w:jc w:val="both"/>
      </w:pPr>
      <w:r>
        <w:t xml:space="preserve">With the </w:t>
      </w:r>
      <w:r w:rsidR="00CA2056">
        <w:t>revised</w:t>
      </w:r>
      <w:r>
        <w:t xml:space="preserve"> roles and their respective tasks, decision trees were made to allow for a task selection and create diversity on the game flow. Each decision tree corresponds to a role, </w:t>
      </w:r>
      <w:r w:rsidR="00CA2056">
        <w:t>obeying</w:t>
      </w:r>
      <w:r>
        <w:t xml:space="preserve"> their </w:t>
      </w:r>
      <w:r w:rsidR="007A0A2E">
        <w:t xml:space="preserve">respective </w:t>
      </w:r>
      <w:r>
        <w:t>task</w:t>
      </w:r>
      <w:r w:rsidR="007A0A2E">
        <w:t>s</w:t>
      </w:r>
      <w:r>
        <w:t xml:space="preserve">. However, the way these tasks are performed may vary depending on the situation. As such, the decision process is influenced by internal reasons, </w:t>
      </w:r>
      <w:r w:rsidR="007A0A2E">
        <w:t>generated by the</w:t>
      </w:r>
      <w:r>
        <w:t xml:space="preserve"> employee</w:t>
      </w:r>
      <w:r w:rsidR="007A0A2E">
        <w:t xml:space="preserve"> himself</w:t>
      </w:r>
      <w:r>
        <w:t xml:space="preserve">, and external reasons, decisions made by the player or staff manager. </w:t>
      </w:r>
      <w:r w:rsidR="00427219">
        <w:fldChar w:fldCharType="begin"/>
      </w:r>
      <w:r w:rsidR="002A4745">
        <w:instrText xml:space="preserve"> REF _Ref329011622 \h </w:instrText>
      </w:r>
      <w:r w:rsidR="00427219">
        <w:fldChar w:fldCharType="separate"/>
      </w:r>
      <w:r w:rsidR="0088561C">
        <w:t xml:space="preserve">Figure </w:t>
      </w:r>
      <w:r w:rsidR="0088561C">
        <w:rPr>
          <w:noProof/>
        </w:rPr>
        <w:t>8</w:t>
      </w:r>
      <w:r w:rsidR="00427219">
        <w:fldChar w:fldCharType="end"/>
      </w:r>
      <w:r>
        <w:t xml:space="preserve"> illustrates an example of such decision tree, belonging to the analyst role</w:t>
      </w:r>
      <w:r w:rsidR="009F7F31">
        <w:t xml:space="preserve"> and </w:t>
      </w:r>
      <w:fldSimple w:instr=" REF _Ref327112232 \h  \* MERGEFORMAT ">
        <w:r w:rsidR="0088561C">
          <w:t xml:space="preserve">Figure </w:t>
        </w:r>
        <w:r w:rsidR="0088561C">
          <w:rPr>
            <w:noProof/>
          </w:rPr>
          <w:t>7</w:t>
        </w:r>
      </w:fldSimple>
      <w:r w:rsidR="009F7F31">
        <w:t xml:space="preserve"> illustrates the external reasons</w:t>
      </w:r>
      <w:r>
        <w:t>.</w:t>
      </w:r>
    </w:p>
    <w:p w:rsidR="000106C4" w:rsidRDefault="00C23DD6" w:rsidP="00BF4585">
      <w:pPr>
        <w:ind w:right="0"/>
        <w:jc w:val="both"/>
        <w:sectPr w:rsidR="000106C4" w:rsidSect="00CB0C60">
          <w:type w:val="continuous"/>
          <w:pgSz w:w="11909" w:h="16834" w:code="9"/>
          <w:pgMar w:top="1138" w:right="1138" w:bottom="1411" w:left="1411" w:header="720" w:footer="720" w:gutter="0"/>
          <w:cols w:num="2" w:space="461"/>
          <w:docGrid w:linePitch="360"/>
        </w:sectPr>
      </w:pPr>
      <w:r>
        <w:tab/>
        <w:t xml:space="preserve">The introduction </w:t>
      </w:r>
      <w:r w:rsidR="00B46F25">
        <w:t xml:space="preserve">of </w:t>
      </w:r>
      <w:r>
        <w:t>decision trees allows the variety of actions performed by each role. These actions, which are the result of a path from root to leaf in the decision tree, are stored for future provenance analysis, along with the path taken. Other tasks can also produce actions for storage, such as hiring and firing an employee, training, player choices and decisions.</w:t>
      </w:r>
    </w:p>
    <w:p w:rsidR="007B5BD2" w:rsidRDefault="007B5BD2" w:rsidP="007B5BD2">
      <w:pPr>
        <w:keepNext/>
        <w:ind w:right="0"/>
        <w:jc w:val="center"/>
      </w:pPr>
      <w:r w:rsidRPr="007B5BD2">
        <w:rPr>
          <w:noProof/>
        </w:rPr>
        <w:lastRenderedPageBreak/>
        <w:drawing>
          <wp:inline distT="0" distB="0" distL="0" distR="0">
            <wp:extent cx="5876925" cy="4095750"/>
            <wp:effectExtent l="0" t="0" r="0" b="0"/>
            <wp:docPr id="1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7B5BD2" w:rsidRDefault="007B5BD2" w:rsidP="00560A0C">
      <w:pPr>
        <w:pStyle w:val="Caption"/>
        <w:jc w:val="center"/>
        <w:sectPr w:rsidR="007B5BD2" w:rsidSect="007B5BD2">
          <w:type w:val="continuous"/>
          <w:pgSz w:w="11909" w:h="16834" w:code="9"/>
          <w:pgMar w:top="1138" w:right="1138" w:bottom="1411" w:left="1411" w:header="720" w:footer="720" w:gutter="0"/>
          <w:cols w:space="461"/>
          <w:docGrid w:linePitch="360"/>
        </w:sectPr>
      </w:pPr>
      <w:bookmarkStart w:id="185" w:name="_Ref329011622"/>
      <w:r>
        <w:t xml:space="preserve">Figure </w:t>
      </w:r>
      <w:fldSimple w:instr=" SEQ Figure \* ARABIC ">
        <w:ins w:id="186" w:author="Kohwalter" w:date="2012-07-17T16:21:00Z">
          <w:r w:rsidR="00D60F76">
            <w:rPr>
              <w:noProof/>
            </w:rPr>
            <w:t>9</w:t>
          </w:r>
        </w:ins>
      </w:fldSimple>
      <w:bookmarkEnd w:id="185"/>
      <w:r>
        <w:t>: Analyst Decision Tree Example</w:t>
      </w:r>
      <w:r w:rsidR="0088204A">
        <w:t xml:space="preserve">. Orange boxes </w:t>
      </w:r>
      <w:r w:rsidR="006B4483">
        <w:t>represent</w:t>
      </w:r>
      <w:r w:rsidR="0088204A">
        <w:t xml:space="preserve"> </w:t>
      </w:r>
      <w:r w:rsidR="006B4483">
        <w:t>end nodes</w:t>
      </w:r>
      <w:r w:rsidR="00C808AF">
        <w:t xml:space="preserve"> (</w:t>
      </w:r>
      <w:r w:rsidR="006B4483">
        <w:t>tasks</w:t>
      </w:r>
      <w:r w:rsidR="00C808AF">
        <w:t>)</w:t>
      </w:r>
      <w:r w:rsidR="0088204A">
        <w:t xml:space="preserve">. </w:t>
      </w:r>
      <w:r w:rsidR="000B0602">
        <w:t>Red</w:t>
      </w:r>
      <w:r w:rsidR="0088204A">
        <w:t xml:space="preserve"> boxes are </w:t>
      </w:r>
      <w:r w:rsidR="00560A0C">
        <w:t xml:space="preserve">value </w:t>
      </w:r>
      <w:r w:rsidR="0088204A">
        <w:t>evaluation. Green lines represent probabilistic paths</w:t>
      </w:r>
      <w:r w:rsidR="001B680B">
        <w:t xml:space="preserve"> and</w:t>
      </w:r>
      <w:r w:rsidR="00560A0C">
        <w:t xml:space="preserve"> </w:t>
      </w:r>
      <w:r w:rsidR="001B680B">
        <w:t>b</w:t>
      </w:r>
      <w:r w:rsidR="00560A0C">
        <w:t>lue lines are decision paths.</w:t>
      </w:r>
    </w:p>
    <w:p w:rsidR="00BC3E87" w:rsidRDefault="006F27F9" w:rsidP="00F75F1F">
      <w:pPr>
        <w:pStyle w:val="Heading2"/>
        <w:ind w:right="0"/>
      </w:pPr>
      <w:commentRangeStart w:id="187"/>
      <w:r>
        <w:lastRenderedPageBreak/>
        <w:t xml:space="preserve">Information </w:t>
      </w:r>
      <w:commentRangeEnd w:id="187"/>
      <w:r w:rsidR="00B46F25">
        <w:rPr>
          <w:rStyle w:val="CommentReference"/>
          <w:rFonts w:ascii="Times New Roman" w:eastAsiaTheme="minorHAnsi" w:hAnsi="Times New Roman" w:cs="Times New Roman"/>
          <w:b w:val="0"/>
          <w:bCs w:val="0"/>
        </w:rPr>
        <w:commentReference w:id="187"/>
      </w:r>
      <w:r>
        <w:t>Structure</w:t>
      </w:r>
    </w:p>
    <w:p w:rsidR="00F51C3F" w:rsidRDefault="007772EC" w:rsidP="00834802">
      <w:pPr>
        <w:ind w:right="0"/>
        <w:jc w:val="both"/>
      </w:pPr>
      <w:r>
        <w:t xml:space="preserve">The information </w:t>
      </w:r>
      <w:r w:rsidR="00CA2056">
        <w:t>structure</w:t>
      </w:r>
      <w:r>
        <w:t xml:space="preserve"> used on SDM is similar to the one explained in section </w:t>
      </w:r>
      <w:fldSimple w:instr=" REF _Ref329009903 \n \h  \* MERGEFORMAT ">
        <w:r w:rsidR="0088561C">
          <w:t>3.4</w:t>
        </w:r>
      </w:fldSimple>
      <w:r>
        <w:t>. As such, each project is a scene contain</w:t>
      </w:r>
      <w:r w:rsidR="00B46F25">
        <w:t>s</w:t>
      </w:r>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w:t>
      </w:r>
      <w:r w:rsidR="00B46F25">
        <w:t xml:space="preserve">contains </w:t>
      </w:r>
      <w:r>
        <w:t xml:space="preserve">its details, including links to other actions in case of external </w:t>
      </w:r>
      <w:r w:rsidR="00CA2056">
        <w:t>influences</w:t>
      </w:r>
      <w:r>
        <w:t xml:space="preserve">. </w:t>
      </w:r>
      <w:r w:rsidR="00427219">
        <w:fldChar w:fldCharType="begin"/>
      </w:r>
      <w:r>
        <w:instrText xml:space="preserve"> REF _Ref329010143 \h </w:instrText>
      </w:r>
      <w:r w:rsidR="00427219">
        <w:fldChar w:fldCharType="separate"/>
      </w:r>
      <w:r w:rsidR="0088561C">
        <w:t xml:space="preserve">Figure </w:t>
      </w:r>
      <w:r w:rsidR="0088561C">
        <w:rPr>
          <w:noProof/>
        </w:rPr>
        <w:t>9</w:t>
      </w:r>
      <w:r w:rsidR="00427219">
        <w:fldChar w:fldCharType="end"/>
      </w:r>
      <w:r>
        <w:t xml:space="preserve"> illustrates the action nodes generated dur</w:t>
      </w:r>
      <w:r w:rsidR="00B57D1F">
        <w:t xml:space="preserve">ing the game. </w:t>
      </w:r>
      <w:r w:rsidR="000106C4">
        <w:t>These</w:t>
      </w:r>
      <w:r w:rsidR="00B57D1F">
        <w:t xml:space="preserve"> actions have</w:t>
      </w:r>
      <w:r>
        <w:t xml:space="preserve"> details about who performed it, when it was performed, which task generated it, if there was any external </w:t>
      </w:r>
      <w:commentRangeStart w:id="188"/>
      <w:r>
        <w:t>influences</w:t>
      </w:r>
      <w:commentRangeEnd w:id="188"/>
      <w:r w:rsidR="00B46F25">
        <w:rPr>
          <w:rStyle w:val="CommentReference"/>
        </w:rPr>
        <w:commentReference w:id="188"/>
      </w:r>
      <w:r>
        <w:t>, and a description of the decision tree path taken to generate the action.</w:t>
      </w:r>
      <w:r w:rsidR="00B57D1F">
        <w:t xml:space="preserve"> </w:t>
      </w:r>
    </w:p>
    <w:p w:rsidR="001D622D" w:rsidRDefault="001D622D" w:rsidP="00834802">
      <w:pPr>
        <w:ind w:right="0"/>
        <w:jc w:val="both"/>
      </w:pPr>
      <w:r>
        <w:tab/>
        <w:t>As said, all actions are grouped in the owner list, meaning at each employee ha</w:t>
      </w:r>
      <w:r w:rsidR="00B46F25">
        <w:t>s</w:t>
      </w:r>
      <w:r>
        <w:t xml:space="preserve"> a list of actions. The player also ha</w:t>
      </w:r>
      <w:r w:rsidR="00B46F25">
        <w:t>s</w:t>
      </w:r>
      <w:r>
        <w:t xml:space="preserve"> a list of all actions performed.  </w:t>
      </w:r>
      <w:fldSimple w:instr=" REF _Ref329010710 \h  \* MERGEFORMAT ">
        <w:r w:rsidR="0088561C">
          <w:t xml:space="preserve">Figure </w:t>
        </w:r>
        <w:r w:rsidR="0088561C">
          <w:rPr>
            <w:noProof/>
          </w:rPr>
          <w:t>10</w:t>
        </w:r>
      </w:fldSimple>
      <w:r>
        <w:t xml:space="preserve"> illustrates the information organization for </w:t>
      </w:r>
      <w:r w:rsidR="00B46F25">
        <w:t xml:space="preserve">a </w:t>
      </w:r>
      <w:r>
        <w:t xml:space="preserve">project, showing all the employees involved in it and the details of the project. </w:t>
      </w:r>
    </w:p>
    <w:p w:rsidR="007772EC" w:rsidRDefault="00B14C8C" w:rsidP="007772EC">
      <w:pPr>
        <w:keepNext/>
        <w:ind w:right="0"/>
        <w:jc w:val="center"/>
      </w:pPr>
      <w:r>
        <w:rPr>
          <w:noProof/>
        </w:rPr>
        <w:drawing>
          <wp:inline distT="0" distB="0" distL="0" distR="0">
            <wp:extent cx="2820670" cy="2268855"/>
            <wp:effectExtent l="19050" t="0" r="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2820670" cy="2268855"/>
                    </a:xfrm>
                    <a:prstGeom prst="rect">
                      <a:avLst/>
                    </a:prstGeom>
                    <a:noFill/>
                    <a:ln w="9525">
                      <a:noFill/>
                      <a:miter lim="800000"/>
                      <a:headEnd/>
                      <a:tailEnd/>
                    </a:ln>
                  </pic:spPr>
                </pic:pic>
              </a:graphicData>
            </a:graphic>
          </wp:inline>
        </w:drawing>
      </w:r>
    </w:p>
    <w:p w:rsidR="005F35AD" w:rsidRDefault="007772EC" w:rsidP="005F35AD">
      <w:pPr>
        <w:pStyle w:val="Caption"/>
        <w:jc w:val="center"/>
      </w:pPr>
      <w:bookmarkStart w:id="189" w:name="_Ref329010143"/>
      <w:r>
        <w:t xml:space="preserve">Figure </w:t>
      </w:r>
      <w:fldSimple w:instr=" SEQ Figure \* ARABIC ">
        <w:ins w:id="190" w:author="Kohwalter" w:date="2012-07-17T16:21:00Z">
          <w:r w:rsidR="00D60F76">
            <w:rPr>
              <w:noProof/>
            </w:rPr>
            <w:t>10</w:t>
          </w:r>
        </w:ins>
      </w:fldSimple>
      <w:bookmarkEnd w:id="189"/>
      <w:r>
        <w:t>: Action details</w:t>
      </w:r>
    </w:p>
    <w:p w:rsidR="005F35AD" w:rsidRDefault="00B14C8C" w:rsidP="005F35AD">
      <w:pPr>
        <w:pStyle w:val="Caption"/>
        <w:jc w:val="center"/>
      </w:pPr>
      <w:r>
        <w:rPr>
          <w:noProof/>
        </w:rPr>
        <w:drawing>
          <wp:inline distT="0" distB="0" distL="0" distR="0">
            <wp:extent cx="2820670" cy="243268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2820670" cy="2432685"/>
                    </a:xfrm>
                    <a:prstGeom prst="rect">
                      <a:avLst/>
                    </a:prstGeom>
                    <a:noFill/>
                    <a:ln w="9525">
                      <a:noFill/>
                      <a:miter lim="800000"/>
                      <a:headEnd/>
                      <a:tailEnd/>
                    </a:ln>
                  </pic:spPr>
                </pic:pic>
              </a:graphicData>
            </a:graphic>
          </wp:inline>
        </w:drawing>
      </w:r>
      <w:r>
        <w:rPr>
          <w:rStyle w:val="CommentReference"/>
          <w:b w:val="0"/>
          <w:bCs w:val="0"/>
        </w:rPr>
        <w:commentReference w:id="191"/>
      </w:r>
      <w:r w:rsidR="00B46F25">
        <w:rPr>
          <w:rStyle w:val="CommentReference"/>
          <w:b w:val="0"/>
          <w:bCs w:val="0"/>
        </w:rPr>
        <w:commentReference w:id="192"/>
      </w:r>
    </w:p>
    <w:p w:rsidR="00834802" w:rsidRDefault="001124A2" w:rsidP="007B5BD2">
      <w:pPr>
        <w:pStyle w:val="Caption"/>
        <w:jc w:val="center"/>
      </w:pPr>
      <w:bookmarkStart w:id="193" w:name="_Ref329010710"/>
      <w:r>
        <w:t xml:space="preserve">Figure </w:t>
      </w:r>
      <w:fldSimple w:instr=" SEQ Figure \* ARABIC ">
        <w:ins w:id="194" w:author="Kohwalter" w:date="2012-07-17T16:21:00Z">
          <w:r w:rsidR="00D60F76">
            <w:rPr>
              <w:noProof/>
            </w:rPr>
            <w:t>11</w:t>
          </w:r>
        </w:ins>
      </w:fldSimple>
      <w:bookmarkEnd w:id="193"/>
      <w:r>
        <w:t>: Information Organization</w:t>
      </w:r>
    </w:p>
    <w:p w:rsidR="001D622D" w:rsidRPr="001D622D" w:rsidRDefault="001D622D" w:rsidP="001D622D">
      <w:pPr>
        <w:ind w:right="0"/>
        <w:jc w:val="both"/>
      </w:pPr>
      <w:r>
        <w:lastRenderedPageBreak/>
        <w:tab/>
        <w:t xml:space="preserve">Each employee slot in the picture is a list of all employees that belonged to that slot and in the </w:t>
      </w:r>
      <w:r w:rsidR="008C2FE5">
        <w:t xml:space="preserve">right hand </w:t>
      </w:r>
      <w:r>
        <w:t xml:space="preserve">side of each slot is the action list, showing the last action performed. By selecting the action, it </w:t>
      </w:r>
      <w:r w:rsidR="008C2FE5">
        <w:t>shows</w:t>
      </w:r>
      <w:r>
        <w:t xml:space="preserve"> its details, as </w:t>
      </w:r>
      <w:r w:rsidR="008C2FE5">
        <w:t xml:space="preserve">depicted </w:t>
      </w:r>
      <w:r>
        <w:t xml:space="preserve">in </w:t>
      </w:r>
      <w:fldSimple w:instr=" REF _Ref329010143 \h  \* MERGEFORMAT ">
        <w:r w:rsidR="0088561C">
          <w:t xml:space="preserve">Figure </w:t>
        </w:r>
        <w:r w:rsidR="0088561C">
          <w:rPr>
            <w:noProof/>
          </w:rPr>
          <w:t>9</w:t>
        </w:r>
      </w:fldSimple>
      <w:r w:rsidR="008C2FE5">
        <w:t>,</w:t>
      </w:r>
      <w:r>
        <w:t xml:space="preserve"> and transverse</w:t>
      </w:r>
      <w:r w:rsidR="008C2FE5">
        <w:t>s</w:t>
      </w:r>
      <w:r>
        <w:t xml:space="preserve"> the list by the Previous and Next</w:t>
      </w:r>
      <w:r w:rsidR="008C2FE5" w:rsidRPr="008C2FE5">
        <w:t xml:space="preserve"> </w:t>
      </w:r>
      <w:r w:rsidR="008C2FE5">
        <w:t>buttons</w:t>
      </w:r>
      <w:r>
        <w:t>. It is analogous for the employee list.</w:t>
      </w:r>
    </w:p>
    <w:p w:rsidR="009D4097" w:rsidRDefault="008B56D7" w:rsidP="009D4097">
      <w:pPr>
        <w:pStyle w:val="Heading2"/>
      </w:pPr>
      <w:r>
        <w:t>P</w:t>
      </w:r>
      <w:r w:rsidR="009D4097">
        <w:t>rovenance</w:t>
      </w:r>
      <w:r>
        <w:t xml:space="preserve"> Analysis in SDM</w:t>
      </w:r>
    </w:p>
    <w:p w:rsidR="009B62A5" w:rsidRDefault="009B62A5" w:rsidP="009B62A5">
      <w:pPr>
        <w:ind w:right="0"/>
        <w:jc w:val="both"/>
      </w:pPr>
      <w:r>
        <w:t xml:space="preserve">With the adaptations </w:t>
      </w:r>
      <w:r w:rsidR="008B56D7">
        <w:t xml:space="preserve">in </w:t>
      </w:r>
      <w:r>
        <w:t>SDM, it is now possible to use the collected data for provenance</w:t>
      </w:r>
      <w:r w:rsidR="008B56D7">
        <w:t xml:space="preserve"> analysis</w:t>
      </w:r>
      <w:r>
        <w:t xml:space="preserve">. However, due to limitation on Unity3D, the data </w:t>
      </w:r>
      <w:r w:rsidR="008B56D7">
        <w:t xml:space="preserve">should </w:t>
      </w:r>
      <w:r>
        <w:t xml:space="preserve">be exported for an external </w:t>
      </w:r>
      <w:r w:rsidR="008B56D7">
        <w:t xml:space="preserve">visualization and analysis </w:t>
      </w:r>
      <w:r>
        <w:t>tool</w:t>
      </w:r>
      <w:del w:id="195" w:author="Kohwalter" w:date="2012-07-16T18:36:00Z">
        <w:r w:rsidDel="00C61F8C">
          <w:delText>. However, the data need</w:delText>
        </w:r>
        <w:r w:rsidR="008B56D7" w:rsidDel="00C61F8C">
          <w:delText>s</w:delText>
        </w:r>
        <w:r w:rsidDel="00C61F8C">
          <w:delText xml:space="preserve"> to pass through some changes to</w:delText>
        </w:r>
        <w:r w:rsidR="00806218" w:rsidDel="00C61F8C">
          <w:delText xml:space="preserve"> </w:delText>
        </w:r>
      </w:del>
      <w:ins w:id="196" w:author="Kohwalter" w:date="2012-07-16T18:36:00Z">
        <w:r w:rsidR="00C61F8C">
          <w:t xml:space="preserve">, which will </w:t>
        </w:r>
      </w:ins>
      <w:commentRangeStart w:id="197"/>
      <w:r w:rsidR="00806218">
        <w:t xml:space="preserve">remove unnecessary information, </w:t>
      </w:r>
      <w:r>
        <w:t>duplicate actions</w:t>
      </w:r>
      <w:r w:rsidR="00806218">
        <w:t xml:space="preserve"> or similar ones</w:t>
      </w:r>
      <w:commentRangeEnd w:id="197"/>
      <w:r w:rsidR="008B56D7">
        <w:rPr>
          <w:rStyle w:val="CommentReference"/>
        </w:rPr>
        <w:commentReference w:id="197"/>
      </w:r>
      <w:ins w:id="198" w:author="Kohwalter" w:date="2012-07-16T18:36:00Z">
        <w:r w:rsidR="00C61F8C">
          <w:t xml:space="preserve"> by inference rules</w:t>
        </w:r>
      </w:ins>
      <w:r>
        <w:t xml:space="preserve">. For the purpose of the game, the only interesting actions are the ones </w:t>
      </w:r>
      <w:r w:rsidR="008B56D7">
        <w:t xml:space="preserve">that </w:t>
      </w:r>
      <w:r>
        <w:t>influence or</w:t>
      </w:r>
      <w:r w:rsidR="00806218">
        <w:t xml:space="preserve"> </w:t>
      </w:r>
      <w:r w:rsidR="008B56D7">
        <w:t xml:space="preserve">are </w:t>
      </w:r>
      <w:r w:rsidR="00806218">
        <w:t>influenced by other actions, like player and manager decisions or tasks that generate interference on other roles like architecture task from an architect.</w:t>
      </w:r>
    </w:p>
    <w:p w:rsidR="00C07FE2" w:rsidRDefault="00C07FE2" w:rsidP="009B62A5">
      <w:pPr>
        <w:ind w:right="0"/>
        <w:jc w:val="both"/>
      </w:pPr>
      <w:r>
        <w:tab/>
        <w:t xml:space="preserve">Action </w:t>
      </w:r>
      <w:r w:rsidR="008B56D7">
        <w:t xml:space="preserve">that </w:t>
      </w:r>
      <w:r>
        <w:t>do</w:t>
      </w:r>
      <w:r w:rsidR="008B56D7">
        <w:t xml:space="preserve">es </w:t>
      </w:r>
      <w:r>
        <w:t>n</w:t>
      </w:r>
      <w:r w:rsidR="008B56D7">
        <w:t>o</w:t>
      </w:r>
      <w:r>
        <w:t xml:space="preserve">t generate influence or does not influence other actions are not relevant for the analysis, due to the fact the action did not change the state of development, negatively or positively. Nevertheless, it is important not </w:t>
      </w:r>
      <w:r w:rsidR="008B56D7">
        <w:t xml:space="preserve">to </w:t>
      </w:r>
      <w:r>
        <w:t xml:space="preserve">forget that even if they are not relevant for the analysis, they </w:t>
      </w:r>
      <w:r w:rsidR="008B56D7">
        <w:t xml:space="preserve">may have been </w:t>
      </w:r>
      <w:r>
        <w:t>relevant for the development of the software in the game. Without such actions</w:t>
      </w:r>
      <w:r w:rsidR="008B56D7">
        <w:t>,</w:t>
      </w:r>
      <w:r>
        <w:t xml:space="preserve"> the game would stagnate and not progress. The problem is not these actions, but the decisions made </w:t>
      </w:r>
      <w:r w:rsidR="003B294C">
        <w:t>for the</w:t>
      </w:r>
      <w:r>
        <w:t xml:space="preserve"> execution of these actions.</w:t>
      </w:r>
    </w:p>
    <w:p w:rsidR="009D4097" w:rsidRDefault="009B62A5" w:rsidP="009B62A5">
      <w:pPr>
        <w:ind w:right="0"/>
        <w:jc w:val="both"/>
      </w:pPr>
      <w:r>
        <w:tab/>
        <w:t>Afte</w:t>
      </w:r>
      <w:r w:rsidR="00C07FE2">
        <w:t>r cleaning</w:t>
      </w:r>
      <w:r>
        <w:t xml:space="preserve"> the data, the information </w:t>
      </w:r>
      <w:r w:rsidR="008B56D7">
        <w:t>is</w:t>
      </w:r>
      <w:r>
        <w:t xml:space="preserve"> more adequate for analysis and provenance inferences. This way, the player </w:t>
      </w:r>
      <w:r w:rsidR="008B56D7">
        <w:t>is</w:t>
      </w:r>
      <w:r>
        <w:t xml:space="preserve"> able to trace actions that had an impact during development and study </w:t>
      </w:r>
      <w:r w:rsidR="008B56D7">
        <w:t>the adequacy of his decisions and</w:t>
      </w:r>
      <w:r>
        <w:t xml:space="preserve"> the course of </w:t>
      </w:r>
      <w:r w:rsidR="008B56D7">
        <w:t>actions that lead from these decisions</w:t>
      </w:r>
      <w:r>
        <w:t xml:space="preserve">. </w:t>
      </w:r>
      <w:r w:rsidR="00C07FE2">
        <w:t xml:space="preserve">Identifying these actions </w:t>
      </w:r>
      <w:r w:rsidR="00322FBA">
        <w:t xml:space="preserve">is </w:t>
      </w:r>
      <w:r w:rsidR="00C07FE2">
        <w:t xml:space="preserve">essential for understanding why something happened the way it did. </w:t>
      </w:r>
      <w:commentRangeStart w:id="199"/>
      <w:r w:rsidR="00C07FE2">
        <w:t>This refined action graph can be displayed for the player by external tools designed for graph display, aiding visually the analysis</w:t>
      </w:r>
      <w:commentRangeEnd w:id="199"/>
      <w:r w:rsidR="00322FBA">
        <w:rPr>
          <w:rStyle w:val="CommentReference"/>
        </w:rPr>
        <w:commentReference w:id="199"/>
      </w:r>
      <w:r w:rsidR="00C07FE2">
        <w:t>.</w:t>
      </w:r>
    </w:p>
    <w:p w:rsidR="00C07FE2" w:rsidRPr="009D4097" w:rsidRDefault="00C07FE2" w:rsidP="009B62A5">
      <w:pPr>
        <w:ind w:right="0"/>
        <w:jc w:val="both"/>
      </w:pPr>
      <w:r>
        <w:tab/>
        <w:t xml:space="preserve">Understanding the reasons of the outcome, the player </w:t>
      </w:r>
      <w:r w:rsidR="00322FBA">
        <w:t>is</w:t>
      </w:r>
      <w:r>
        <w:t xml:space="preserve"> able to learn </w:t>
      </w:r>
      <w:r w:rsidR="00517D32">
        <w:t>from his decisions and analyze</w:t>
      </w:r>
      <w:r>
        <w:t xml:space="preserve"> more efficient ways to develop future projects. In addition, it allow</w:t>
      </w:r>
      <w:r w:rsidR="00322FBA">
        <w:t>s</w:t>
      </w:r>
      <w:r>
        <w:t xml:space="preserve"> the perception of mistakes made that should be avoided in the future.</w:t>
      </w:r>
    </w:p>
    <w:p w:rsidR="00343160" w:rsidRDefault="00182EB1" w:rsidP="00343160">
      <w:pPr>
        <w:pStyle w:val="Heading1"/>
        <w:ind w:right="0"/>
      </w:pPr>
      <w:r>
        <w:t>Conclusion</w:t>
      </w:r>
    </w:p>
    <w:p w:rsidR="00343160" w:rsidRDefault="00E27AC1" w:rsidP="00FE634C">
      <w:pPr>
        <w:ind w:right="0"/>
        <w:jc w:val="both"/>
      </w:pPr>
      <w:r>
        <w:t>This paper propose</w:t>
      </w:r>
      <w:r w:rsidR="00322FBA">
        <w:t>d</w:t>
      </w:r>
      <w:r>
        <w:t xml:space="preserve"> a framework for provenance in games, allowing post game analysis to discover divergence points that contributed to the end result of the gaming session. This framework can be used on serious games to improve understanding by analyzing game flow and identifying </w:t>
      </w:r>
      <w:r w:rsidR="00322FBA">
        <w:t xml:space="preserve">actions </w:t>
      </w:r>
      <w:r>
        <w:t xml:space="preserve">that influenced the </w:t>
      </w:r>
      <w:r>
        <w:lastRenderedPageBreak/>
        <w:t>outcome, aiding the player to understand why it happened the way it did.</w:t>
      </w:r>
    </w:p>
    <w:p w:rsidR="00E27AC1" w:rsidRPr="00343160" w:rsidRDefault="00E27AC1" w:rsidP="00FE634C">
      <w:pPr>
        <w:ind w:right="0"/>
        <w:jc w:val="both"/>
      </w:pPr>
      <w:r>
        <w:tab/>
        <w:t>This paper also show</w:t>
      </w:r>
      <w:r w:rsidR="00322FBA">
        <w:t>ed</w:t>
      </w:r>
      <w:r>
        <w:t xml:space="preserve"> a game in which </w:t>
      </w:r>
      <w:del w:id="200" w:author="Kohwalter" w:date="2012-07-16T19:06:00Z">
        <w:r w:rsidDel="00193632">
          <w:delText xml:space="preserve">this </w:delText>
        </w:r>
      </w:del>
      <w:ins w:id="201" w:author="Kohwalter" w:date="2012-07-16T19:06:00Z">
        <w:r w:rsidR="00193632">
          <w:t xml:space="preserve">our proposed </w:t>
        </w:r>
      </w:ins>
      <w:r>
        <w:t xml:space="preserve">framework was </w:t>
      </w:r>
      <w:r w:rsidR="00322FBA">
        <w:t>instantiated</w:t>
      </w:r>
      <w:r>
        <w:t xml:space="preserve">, collecting the necessary information for post analysis using provenance. However, </w:t>
      </w:r>
      <w:ins w:id="202" w:author="Kohwalter" w:date="2012-07-16T19:12:00Z">
        <w:r w:rsidR="00A34E51">
          <w:t>due to the complexity of data mining</w:t>
        </w:r>
      </w:ins>
      <w:commentRangeStart w:id="203"/>
      <w:del w:id="204" w:author="Kohwalter" w:date="2012-07-16T19:13:00Z">
        <w:r w:rsidDel="00A34E51">
          <w:delText>due to time constraints</w:delText>
        </w:r>
        <w:commentRangeEnd w:id="203"/>
        <w:r w:rsidR="00322FBA" w:rsidDel="00A34E51">
          <w:rPr>
            <w:rStyle w:val="CommentReference"/>
          </w:rPr>
          <w:commentReference w:id="203"/>
        </w:r>
      </w:del>
      <w:r>
        <w:t xml:space="preserve">, </w:t>
      </w:r>
      <w:commentRangeStart w:id="205"/>
      <w:r>
        <w:t xml:space="preserve">the usage of provenance </w:t>
      </w:r>
      <w:del w:id="206" w:author="Kohwalter" w:date="2012-07-16T19:13:00Z">
        <w:r w:rsidR="00517D32" w:rsidDel="00A34E51">
          <w:delText xml:space="preserve">and data mining </w:delText>
        </w:r>
        <w:r w:rsidDel="00A34E51">
          <w:delText>w</w:delText>
        </w:r>
        <w:r w:rsidR="00517D32" w:rsidDel="00A34E51">
          <w:delText>ere</w:delText>
        </w:r>
      </w:del>
      <w:ins w:id="207" w:author="Kohwalter" w:date="2012-07-16T19:13:00Z">
        <w:r w:rsidR="00A34E51">
          <w:t>was</w:t>
        </w:r>
      </w:ins>
      <w:r>
        <w:t xml:space="preserve"> not executed,  but </w:t>
      </w:r>
      <w:del w:id="208" w:author="Kohwalter" w:date="2012-07-16T19:13:00Z">
        <w:r w:rsidR="00517D32" w:rsidDel="00A34E51">
          <w:delText>they are</w:delText>
        </w:r>
      </w:del>
      <w:ins w:id="209" w:author="Kohwalter" w:date="2012-07-16T19:13:00Z">
        <w:r w:rsidR="00A34E51">
          <w:t>is</w:t>
        </w:r>
      </w:ins>
      <w:r>
        <w:t xml:space="preserve"> planned </w:t>
      </w:r>
      <w:r w:rsidR="00517D32">
        <w:t>as</w:t>
      </w:r>
      <w:r>
        <w:t xml:space="preserve"> future work</w:t>
      </w:r>
      <w:ins w:id="210" w:author="Kohwalter" w:date="2012-07-16T19:14:00Z">
        <w:r w:rsidR="00A34E51">
          <w:t>,</w:t>
        </w:r>
      </w:ins>
      <w:r>
        <w:t xml:space="preserve"> </w:t>
      </w:r>
      <w:del w:id="211" w:author="Kohwalter" w:date="2012-07-16T19:14:00Z">
        <w:r w:rsidDel="00A34E51">
          <w:delText xml:space="preserve">to </w:delText>
        </w:r>
      </w:del>
      <w:r>
        <w:t>export</w:t>
      </w:r>
      <w:ins w:id="212" w:author="Kohwalter" w:date="2012-07-16T19:14:00Z">
        <w:r w:rsidR="00A34E51">
          <w:t>ing</w:t>
        </w:r>
      </w:ins>
      <w:r>
        <w:t xml:space="preserve"> all </w:t>
      </w:r>
      <w:del w:id="213" w:author="Kohwalter" w:date="2012-07-16T19:14:00Z">
        <w:r w:rsidDel="00A34E51">
          <w:delText xml:space="preserve">the </w:delText>
        </w:r>
      </w:del>
      <w:r>
        <w:t xml:space="preserve">collected </w:t>
      </w:r>
      <w:del w:id="214" w:author="Kohwalter" w:date="2012-07-16T19:14:00Z">
        <w:r w:rsidDel="00A34E51">
          <w:delText>information</w:delText>
        </w:r>
      </w:del>
      <w:ins w:id="215" w:author="Kohwalter" w:date="2012-07-16T19:14:00Z">
        <w:r w:rsidR="00A34E51">
          <w:t>data</w:t>
        </w:r>
      </w:ins>
      <w:r>
        <w:t>, generate a graph</w:t>
      </w:r>
      <w:r w:rsidR="00322FBA">
        <w:t>,</w:t>
      </w:r>
      <w:r>
        <w:t xml:space="preserve"> and apply provenance techniques for the game analysis.</w:t>
      </w:r>
      <w:commentRangeEnd w:id="205"/>
      <w:r w:rsidR="008D0B64">
        <w:rPr>
          <w:rStyle w:val="CommentReference"/>
        </w:rPr>
        <w:commentReference w:id="205"/>
      </w:r>
    </w:p>
    <w:p w:rsidR="00EF2A2B" w:rsidRPr="00343160" w:rsidRDefault="00EF2A2B" w:rsidP="00343160">
      <w:pPr>
        <w:pStyle w:val="Heading1"/>
        <w:numPr>
          <w:ilvl w:val="0"/>
          <w:numId w:val="0"/>
        </w:numPr>
        <w:ind w:right="0"/>
      </w:pPr>
      <w:r w:rsidRPr="00343160">
        <w:rPr>
          <w:rFonts w:eastAsia="Times New Roman"/>
        </w:rPr>
        <w:t>Acknowledgements</w:t>
      </w:r>
    </w:p>
    <w:p w:rsidR="006275E2" w:rsidRDefault="00322FBA" w:rsidP="00F75F1F">
      <w:pPr>
        <w:ind w:right="0"/>
      </w:pPr>
      <w:r>
        <w:t>We</w:t>
      </w:r>
      <w:r w:rsidR="00C86EDD">
        <w:t xml:space="preserve"> would like to thank</w:t>
      </w:r>
      <w:r>
        <w:t xml:space="preserve"> </w:t>
      </w:r>
      <w:proofErr w:type="spellStart"/>
      <w:r>
        <w:t>CNPq</w:t>
      </w:r>
      <w:proofErr w:type="spellEnd"/>
      <w:del w:id="216" w:author="Kohwalter" w:date="2012-07-16T13:11:00Z">
        <w:r w:rsidDel="00373C2A">
          <w:delText xml:space="preserve"> and</w:delText>
        </w:r>
      </w:del>
      <w:ins w:id="217" w:author="Kohwalter" w:date="2012-07-16T13:11:00Z">
        <w:r w:rsidR="00373C2A">
          <w:t>,</w:t>
        </w:r>
      </w:ins>
      <w:r>
        <w:t xml:space="preserve"> FAPERJ</w:t>
      </w:r>
      <w:ins w:id="218" w:author="Kohwalter" w:date="2012-07-16T13:11:00Z">
        <w:r w:rsidR="00373C2A">
          <w:t xml:space="preserve"> and CAPES</w:t>
        </w:r>
      </w:ins>
      <w:r w:rsidR="00C86EDD">
        <w:t xml:space="preserve"> for the financial support.</w:t>
      </w:r>
    </w:p>
    <w:p w:rsidR="00F7156D" w:rsidRPr="00F7156D" w:rsidRDefault="00F7156D" w:rsidP="00343160">
      <w:pPr>
        <w:pStyle w:val="Heading1"/>
        <w:numPr>
          <w:ilvl w:val="0"/>
          <w:numId w:val="0"/>
        </w:numPr>
        <w:ind w:right="0"/>
      </w:pPr>
      <w:commentRangeStart w:id="219"/>
      <w:commentRangeStart w:id="220"/>
      <w:r>
        <w:t>References</w:t>
      </w:r>
      <w:commentRangeEnd w:id="219"/>
      <w:r w:rsidR="00FF6432">
        <w:rPr>
          <w:rStyle w:val="CommentReference"/>
          <w:rFonts w:ascii="Times New Roman" w:eastAsiaTheme="minorHAnsi" w:hAnsi="Times New Roman" w:cs="Times New Roman"/>
          <w:b w:val="0"/>
          <w:bCs w:val="0"/>
        </w:rPr>
        <w:commentReference w:id="219"/>
      </w:r>
      <w:commentRangeEnd w:id="220"/>
      <w:r w:rsidR="00446950">
        <w:rPr>
          <w:rStyle w:val="CommentReference"/>
          <w:rFonts w:ascii="Times New Roman" w:eastAsiaTheme="minorHAnsi" w:hAnsi="Times New Roman" w:cs="Times New Roman"/>
          <w:b w:val="0"/>
          <w:bCs w:val="0"/>
        </w:rPr>
        <w:commentReference w:id="220"/>
      </w:r>
    </w:p>
    <w:p w:rsidR="0037335E" w:rsidRPr="0037335E" w:rsidRDefault="00427219" w:rsidP="0037335E">
      <w:pPr>
        <w:pStyle w:val="Bibliography"/>
      </w:pPr>
      <w:r>
        <w:fldChar w:fldCharType="begin"/>
      </w:r>
      <w:r w:rsidR="0037335E">
        <w:instrText xml:space="preserve"> ADDIN ZOTERO_BIBL {"custom":[]} CSL_BIBLIOGRAPHY </w:instrText>
      </w:r>
      <w:r>
        <w:fldChar w:fldCharType="separate"/>
      </w:r>
      <w:r w:rsidR="0037335E" w:rsidRPr="0037335E">
        <w:t xml:space="preserve">Andersen, E. et al., 2010. Gameplay analysis through state projection. </w:t>
      </w:r>
      <w:r w:rsidR="0037335E" w:rsidRPr="0037335E">
        <w:rPr>
          <w:i/>
          <w:iCs/>
        </w:rPr>
        <w:t>In: ACM Press</w:t>
      </w:r>
      <w:r w:rsidR="0037335E" w:rsidRPr="0037335E">
        <w:t>, pp.1–8.</w:t>
      </w:r>
    </w:p>
    <w:p w:rsidR="0037335E" w:rsidRPr="0037335E" w:rsidRDefault="0037335E" w:rsidP="0037335E">
      <w:pPr>
        <w:pStyle w:val="Bibliography"/>
      </w:pPr>
      <w:r w:rsidRPr="0037335E">
        <w:t xml:space="preserve">Baker, A., Navarro, E. and van der Hoek, A., 2003. Problems and Programmers: An Educational Software Engineering Card Game. </w:t>
      </w:r>
      <w:r w:rsidRPr="0037335E">
        <w:rPr>
          <w:i/>
          <w:iCs/>
        </w:rPr>
        <w:t>In: International Conference on Software Engineering</w:t>
      </w:r>
      <w:r w:rsidRPr="0037335E">
        <w:t>, pp.614–621.</w:t>
      </w:r>
    </w:p>
    <w:p w:rsidR="0037335E" w:rsidRPr="0037335E" w:rsidRDefault="0037335E" w:rsidP="0037335E">
      <w:pPr>
        <w:pStyle w:val="Bibliography"/>
      </w:pPr>
      <w:r w:rsidRPr="0037335E">
        <w:t xml:space="preserve">Chialvo, D.R. and Bak, P., 1999. Learning from mistakes. </w:t>
      </w:r>
      <w:r w:rsidRPr="0037335E">
        <w:rPr>
          <w:i/>
          <w:iCs/>
        </w:rPr>
        <w:t>Neuroscience</w:t>
      </w:r>
      <w:r w:rsidRPr="0037335E">
        <w:t>, v. 90(4), pp.1137–1148.</w:t>
      </w:r>
    </w:p>
    <w:p w:rsidR="0037335E" w:rsidRPr="0037335E" w:rsidRDefault="0037335E" w:rsidP="0037335E">
      <w:pPr>
        <w:pStyle w:val="Bibliography"/>
      </w:pPr>
      <w:r w:rsidRPr="0037335E">
        <w:t xml:space="preserve">Clark, G., 1950. The organization of behavior: A neuropsychological theory. </w:t>
      </w:r>
      <w:r w:rsidRPr="0037335E">
        <w:rPr>
          <w:i/>
          <w:iCs/>
        </w:rPr>
        <w:t>The Journal of Comparative Neurology</w:t>
      </w:r>
      <w:r w:rsidRPr="0037335E">
        <w:t>, v. 93(3), pp.459–460.</w:t>
      </w:r>
    </w:p>
    <w:p w:rsidR="0037335E" w:rsidRPr="0037335E" w:rsidRDefault="0037335E" w:rsidP="0037335E">
      <w:pPr>
        <w:pStyle w:val="Bibliography"/>
      </w:pPr>
      <w:r w:rsidRPr="0037335E">
        <w:t xml:space="preserve">Consalvo, M. and Dutton, N., 2006. Game analysis: Developing a methodological toolkit for the qualitative study of games. </w:t>
      </w:r>
      <w:r w:rsidRPr="0037335E">
        <w:rPr>
          <w:i/>
          <w:iCs/>
        </w:rPr>
        <w:t>In: Game Studies</w:t>
      </w:r>
      <w:r w:rsidRPr="0037335E">
        <w:t>, v. 6.</w:t>
      </w:r>
    </w:p>
    <w:p w:rsidR="0037335E" w:rsidRPr="0037335E" w:rsidRDefault="0037335E" w:rsidP="0037335E">
      <w:pPr>
        <w:pStyle w:val="Bibliography"/>
        <w:rPr>
          <w:lang w:val="pt-BR"/>
        </w:rPr>
      </w:pPr>
      <w:r w:rsidRPr="0037335E">
        <w:t xml:space="preserve">Dantas, A., Barros, M. and Werner, C., 2004. </w:t>
      </w:r>
      <w:r w:rsidRPr="0037335E">
        <w:rPr>
          <w:lang w:val="pt-BR"/>
        </w:rPr>
        <w:t xml:space="preserve">Treinamento Experimental com Jogos de Simulação para Gerentes de Projeto de Software. </w:t>
      </w:r>
      <w:r w:rsidRPr="0037335E">
        <w:rPr>
          <w:i/>
          <w:iCs/>
          <w:lang w:val="pt-BR"/>
        </w:rPr>
        <w:t>In: Simpósio Brasileiro de Engenharia Software</w:t>
      </w:r>
      <w:r w:rsidRPr="0037335E">
        <w:rPr>
          <w:lang w:val="pt-BR"/>
        </w:rPr>
        <w:t>, v. 18, pp.23–38.</w:t>
      </w:r>
    </w:p>
    <w:p w:rsidR="0037335E" w:rsidRPr="0037335E" w:rsidRDefault="0037335E" w:rsidP="0037335E">
      <w:pPr>
        <w:pStyle w:val="Bibliography"/>
        <w:rPr>
          <w:lang w:val="pt-BR"/>
        </w:rPr>
      </w:pPr>
      <w:r w:rsidRPr="0037335E">
        <w:rPr>
          <w:lang w:val="pt-BR"/>
        </w:rPr>
        <w:t xml:space="preserve">Figueiredo, K. et al., 2010. Jogo de Estratégia de Gerência de Configuração. </w:t>
      </w:r>
      <w:r w:rsidRPr="0037335E">
        <w:rPr>
          <w:i/>
          <w:iCs/>
          <w:lang w:val="pt-BR"/>
        </w:rPr>
        <w:t>In: III Fórum de Educação em Engenharia de Software</w:t>
      </w:r>
      <w:r w:rsidRPr="0037335E">
        <w:rPr>
          <w:lang w:val="pt-BR"/>
        </w:rPr>
        <w:t>.</w:t>
      </w:r>
    </w:p>
    <w:p w:rsidR="0037335E" w:rsidRPr="0037335E" w:rsidRDefault="0037335E" w:rsidP="0037335E">
      <w:pPr>
        <w:pStyle w:val="Bibliography"/>
      </w:pPr>
      <w:r w:rsidRPr="0037335E">
        <w:rPr>
          <w:lang w:val="pt-BR"/>
        </w:rPr>
        <w:t xml:space="preserve">Higgins, T., 2010. </w:t>
      </w:r>
      <w:r w:rsidRPr="0037335E">
        <w:t>Unity - 3D Game Engine. Available at: http://unity3d.com/ [Accessed May 5, 2011].</w:t>
      </w:r>
    </w:p>
    <w:p w:rsidR="0037335E" w:rsidRPr="0037335E" w:rsidRDefault="0037335E" w:rsidP="0037335E">
      <w:pPr>
        <w:pStyle w:val="Bibliography"/>
        <w:rPr>
          <w:lang w:val="pt-BR"/>
        </w:rPr>
      </w:pPr>
      <w:r w:rsidRPr="0037335E">
        <w:lastRenderedPageBreak/>
        <w:t xml:space="preserve">Kohwalter, T., Clua, E. and Murta, L., 2011. SDM – An Educational Game for Software Engineering. </w:t>
      </w:r>
      <w:r w:rsidRPr="0037335E">
        <w:rPr>
          <w:i/>
          <w:iCs/>
          <w:lang w:val="pt-BR"/>
        </w:rPr>
        <w:t>In: X Simpósio Brasileiro de Games e Entretenimento Digital</w:t>
      </w:r>
      <w:r w:rsidRPr="0037335E">
        <w:rPr>
          <w:lang w:val="pt-BR"/>
        </w:rPr>
        <w:t>, pp.1–10.</w:t>
      </w:r>
    </w:p>
    <w:p w:rsidR="0037335E" w:rsidRPr="0037335E" w:rsidRDefault="0037335E" w:rsidP="0037335E">
      <w:pPr>
        <w:pStyle w:val="Bibliography"/>
      </w:pPr>
      <w:r w:rsidRPr="0037335E">
        <w:t xml:space="preserve">Moreau, L. et al., 2011. The Open Provenance Model core specification (v1.1). </w:t>
      </w:r>
      <w:r w:rsidRPr="0037335E">
        <w:rPr>
          <w:i/>
          <w:iCs/>
        </w:rPr>
        <w:t>In: Future Generation Computer Systems</w:t>
      </w:r>
      <w:r w:rsidRPr="0037335E">
        <w:t>, v. 27(6), pp.743–756.</w:t>
      </w:r>
    </w:p>
    <w:p w:rsidR="0037335E" w:rsidRPr="0037335E" w:rsidRDefault="0037335E" w:rsidP="0037335E">
      <w:pPr>
        <w:pStyle w:val="Bibliography"/>
      </w:pPr>
      <w:r w:rsidRPr="0037335E">
        <w:t xml:space="preserve">Moret, B., 1982. Decision Trees and Diagrams. </w:t>
      </w:r>
      <w:r w:rsidRPr="0037335E">
        <w:rPr>
          <w:i/>
          <w:iCs/>
        </w:rPr>
        <w:t>In: ACM Computing Surveys (CSUR)</w:t>
      </w:r>
      <w:r w:rsidRPr="0037335E">
        <w:t>, v. 14(4), pp.593–623.</w:t>
      </w:r>
    </w:p>
    <w:p w:rsidR="0037335E" w:rsidRPr="0037335E" w:rsidRDefault="0037335E" w:rsidP="0037335E">
      <w:pPr>
        <w:pStyle w:val="Bibliography"/>
      </w:pPr>
      <w:r w:rsidRPr="0037335E">
        <w:t xml:space="preserve">Navarro, E. and van der Hoek, A., 2004. SIMSE: An Interactive Simulation Game for Software Engineering Education. </w:t>
      </w:r>
      <w:r w:rsidRPr="0037335E">
        <w:rPr>
          <w:i/>
          <w:iCs/>
        </w:rPr>
        <w:t>In: Proceeding of CATE</w:t>
      </w:r>
      <w:r w:rsidRPr="0037335E">
        <w:t>, p.233–233.</w:t>
      </w:r>
    </w:p>
    <w:p w:rsidR="0037335E" w:rsidRPr="0037335E" w:rsidRDefault="0037335E" w:rsidP="0037335E">
      <w:pPr>
        <w:pStyle w:val="Bibliography"/>
      </w:pPr>
      <w:r w:rsidRPr="0037335E">
        <w:t xml:space="preserve">Warren, C., 2011. Game Analysis Using Resource-Infrastructure-Action Flow. </w:t>
      </w:r>
      <w:r w:rsidRPr="0037335E">
        <w:rPr>
          <w:i/>
          <w:iCs/>
        </w:rPr>
        <w:t>Ficial</w:t>
      </w:r>
      <w:r w:rsidRPr="0037335E">
        <w:t>. Available at: http://ficial.wordpress.com/2011/10/23/game-analysis-using-resource-infrastructure-action-flow/ [Accessed July 3, 2012].</w:t>
      </w:r>
    </w:p>
    <w:p w:rsidR="00CF5AD6" w:rsidRPr="007B5BD2" w:rsidRDefault="00427219" w:rsidP="00EC42EE">
      <w:pPr>
        <w:pStyle w:val="Bibliography"/>
      </w:pPr>
      <w:r>
        <w:fldChar w:fldCharType="end"/>
      </w:r>
    </w:p>
    <w:sectPr w:rsidR="00CF5AD6" w:rsidRPr="007B5BD2" w:rsidSect="00240C3C">
      <w:headerReference w:type="default" r:id="rId28"/>
      <w:pgSz w:w="11909" w:h="16834" w:code="9"/>
      <w:pgMar w:top="1138" w:right="1138" w:bottom="1411" w:left="1411" w:header="720" w:footer="720" w:gutter="0"/>
      <w:cols w:num="2" w:space="46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 w:author="Kohwalter" w:date="2012-07-16T13:43:00Z" w:initials="K">
    <w:p w:rsidR="00CE75E1" w:rsidRPr="00CE75E1" w:rsidRDefault="00CE75E1">
      <w:pPr>
        <w:pStyle w:val="CommentText"/>
        <w:rPr>
          <w:lang w:val="pt-BR"/>
        </w:rPr>
      </w:pPr>
      <w:r>
        <w:rPr>
          <w:rStyle w:val="CommentReference"/>
        </w:rPr>
        <w:annotationRef/>
      </w:r>
      <w:r>
        <w:rPr>
          <w:lang w:val="pt-BR"/>
        </w:rPr>
        <w:t>F</w:t>
      </w:r>
      <w:r w:rsidRPr="00CE75E1">
        <w:rPr>
          <w:lang w:val="pt-BR"/>
        </w:rPr>
        <w:t>igura</w:t>
      </w:r>
      <w:r w:rsidR="00237510">
        <w:rPr>
          <w:lang w:val="pt-BR"/>
        </w:rPr>
        <w:t>s</w:t>
      </w:r>
      <w:r w:rsidRPr="00CE75E1">
        <w:rPr>
          <w:lang w:val="pt-BR"/>
        </w:rPr>
        <w:t xml:space="preserve"> com 600% de zoom.</w:t>
      </w:r>
    </w:p>
  </w:comment>
  <w:comment w:id="28" w:author="Leonardo Gresta Paulino Murta" w:date="2012-07-16T18:40:00Z" w:initials="Leo Murta">
    <w:p w:rsidR="00971015" w:rsidRPr="00E6170D" w:rsidRDefault="00971015">
      <w:pPr>
        <w:pStyle w:val="CommentText"/>
        <w:rPr>
          <w:strike/>
          <w:lang w:val="pt-BR"/>
        </w:rPr>
      </w:pPr>
      <w:r>
        <w:rPr>
          <w:rStyle w:val="CommentReference"/>
        </w:rPr>
        <w:annotationRef/>
      </w:r>
      <w:r w:rsidRPr="00E6170D">
        <w:rPr>
          <w:strike/>
          <w:lang w:val="pt-BR"/>
        </w:rPr>
        <w:t>Não entendi.</w:t>
      </w:r>
    </w:p>
  </w:comment>
  <w:comment w:id="98" w:author="Leonardo Gresta Paulino Murta" w:date="2012-07-16T18:38:00Z" w:initials="Leo Murta">
    <w:p w:rsidR="00971015" w:rsidRPr="00F12A04" w:rsidRDefault="00971015">
      <w:pPr>
        <w:pStyle w:val="CommentText"/>
        <w:rPr>
          <w:strike/>
          <w:lang w:val="pt-BR"/>
        </w:rPr>
      </w:pPr>
      <w:r>
        <w:rPr>
          <w:rStyle w:val="CommentReference"/>
        </w:rPr>
        <w:annotationRef/>
      </w:r>
      <w:r w:rsidRPr="00F12A04">
        <w:rPr>
          <w:strike/>
          <w:lang w:val="pt-BR"/>
        </w:rPr>
        <w:t xml:space="preserve">Antes de entrar nas próximas seções, deveria ficar claro para o leitor quais são os elementos que virão pela frente. Por exemplo, </w:t>
      </w:r>
      <w:proofErr w:type="spellStart"/>
      <w:r w:rsidRPr="00F12A04">
        <w:rPr>
          <w:strike/>
          <w:lang w:val="pt-BR"/>
        </w:rPr>
        <w:t>vc</w:t>
      </w:r>
      <w:proofErr w:type="spellEnd"/>
      <w:r w:rsidRPr="00F12A04">
        <w:rPr>
          <w:strike/>
          <w:lang w:val="pt-BR"/>
        </w:rPr>
        <w:t xml:space="preserve"> fala lá na frente de “</w:t>
      </w:r>
      <w:proofErr w:type="spellStart"/>
      <w:r w:rsidRPr="00F12A04">
        <w:rPr>
          <w:strike/>
          <w:lang w:val="pt-BR"/>
        </w:rPr>
        <w:t>decision</w:t>
      </w:r>
      <w:proofErr w:type="spellEnd"/>
      <w:r w:rsidRPr="00F12A04">
        <w:rPr>
          <w:strike/>
          <w:lang w:val="pt-BR"/>
        </w:rPr>
        <w:t xml:space="preserve"> </w:t>
      </w:r>
      <w:proofErr w:type="spellStart"/>
      <w:r w:rsidRPr="00F12A04">
        <w:rPr>
          <w:strike/>
          <w:lang w:val="pt-BR"/>
        </w:rPr>
        <w:t>tree</w:t>
      </w:r>
      <w:proofErr w:type="spellEnd"/>
      <w:r w:rsidRPr="00F12A04">
        <w:rPr>
          <w:strike/>
          <w:lang w:val="pt-BR"/>
        </w:rPr>
        <w:t>”, mas por que é necessário ter uma árvore de ações possíveis para cada agente? Isso já deveria estar motivado.</w:t>
      </w:r>
    </w:p>
  </w:comment>
  <w:comment w:id="110" w:author="Leonardo Gresta Paulino Murta" w:date="2012-07-16T18:39:00Z" w:initials="Leo Murta">
    <w:p w:rsidR="00971015" w:rsidRPr="00F12A04" w:rsidRDefault="00971015">
      <w:pPr>
        <w:pStyle w:val="CommentText"/>
        <w:rPr>
          <w:strike/>
          <w:lang w:val="pt-BR"/>
        </w:rPr>
      </w:pPr>
      <w:r>
        <w:rPr>
          <w:rStyle w:val="CommentReference"/>
        </w:rPr>
        <w:annotationRef/>
      </w:r>
      <w:proofErr w:type="spellStart"/>
      <w:r w:rsidRPr="00F12A04">
        <w:rPr>
          <w:strike/>
          <w:lang w:val="pt-BR"/>
        </w:rPr>
        <w:t>Decision</w:t>
      </w:r>
      <w:proofErr w:type="spellEnd"/>
      <w:r w:rsidRPr="00F12A04">
        <w:rPr>
          <w:strike/>
          <w:lang w:val="pt-BR"/>
        </w:rPr>
        <w:t xml:space="preserve"> </w:t>
      </w:r>
      <w:proofErr w:type="spellStart"/>
      <w:r w:rsidRPr="00F12A04">
        <w:rPr>
          <w:strike/>
          <w:lang w:val="pt-BR"/>
        </w:rPr>
        <w:t>tree</w:t>
      </w:r>
      <w:proofErr w:type="spellEnd"/>
      <w:r w:rsidRPr="00F12A04">
        <w:rPr>
          <w:strike/>
          <w:lang w:val="pt-BR"/>
        </w:rPr>
        <w:t xml:space="preserve"> é a “tecnologia” que estamos usando para registrar as ações possíveis dos agentes, certo? Mas aqui está havendo uma inversão, onde a tecnologia parece ser mais importante do que o propósito dela. Repare que o título da seção é </w:t>
      </w:r>
      <w:proofErr w:type="spellStart"/>
      <w:r w:rsidRPr="00F12A04">
        <w:rPr>
          <w:strike/>
          <w:lang w:val="pt-BR"/>
        </w:rPr>
        <w:t>decision</w:t>
      </w:r>
      <w:proofErr w:type="spellEnd"/>
      <w:r w:rsidRPr="00F12A04">
        <w:rPr>
          <w:strike/>
          <w:lang w:val="pt-BR"/>
        </w:rPr>
        <w:t xml:space="preserve"> </w:t>
      </w:r>
      <w:proofErr w:type="spellStart"/>
      <w:r w:rsidRPr="00F12A04">
        <w:rPr>
          <w:strike/>
          <w:lang w:val="pt-BR"/>
        </w:rPr>
        <w:t>tree</w:t>
      </w:r>
      <w:proofErr w:type="spellEnd"/>
      <w:r w:rsidRPr="00F12A04">
        <w:rPr>
          <w:strike/>
          <w:lang w:val="pt-BR"/>
        </w:rPr>
        <w:t xml:space="preserve"> e </w:t>
      </w:r>
      <w:proofErr w:type="spellStart"/>
      <w:r w:rsidRPr="00F12A04">
        <w:rPr>
          <w:strike/>
          <w:lang w:val="pt-BR"/>
        </w:rPr>
        <w:t>vc</w:t>
      </w:r>
      <w:proofErr w:type="spellEnd"/>
      <w:r w:rsidRPr="00F12A04">
        <w:rPr>
          <w:strike/>
          <w:lang w:val="pt-BR"/>
        </w:rPr>
        <w:t xml:space="preserve"> inicia explicando o que é uma </w:t>
      </w:r>
      <w:proofErr w:type="spellStart"/>
      <w:r w:rsidRPr="00F12A04">
        <w:rPr>
          <w:strike/>
          <w:lang w:val="pt-BR"/>
        </w:rPr>
        <w:t>decision</w:t>
      </w:r>
      <w:proofErr w:type="spellEnd"/>
      <w:r w:rsidRPr="00F12A04">
        <w:rPr>
          <w:strike/>
          <w:lang w:val="pt-BR"/>
        </w:rPr>
        <w:t xml:space="preserve"> </w:t>
      </w:r>
      <w:proofErr w:type="spellStart"/>
      <w:r w:rsidRPr="00F12A04">
        <w:rPr>
          <w:strike/>
          <w:lang w:val="pt-BR"/>
        </w:rPr>
        <w:t>tree</w:t>
      </w:r>
      <w:proofErr w:type="spellEnd"/>
      <w:r w:rsidRPr="00F12A04">
        <w:rPr>
          <w:strike/>
          <w:lang w:val="pt-BR"/>
        </w:rPr>
        <w:t xml:space="preserve">, sem se preocupar em deixar claro para o leitor por que ele está lendo isso. Lembre que um artigo é uma história que está sendo contada. Não faz sentido quebrar a história para falar de um conceito. Precisa encadear de forma que faça sentido para quem lê a introdução desse conceito. Em suma: por que é necessário uma </w:t>
      </w:r>
      <w:proofErr w:type="spellStart"/>
      <w:r w:rsidRPr="00F12A04">
        <w:rPr>
          <w:strike/>
          <w:lang w:val="pt-BR"/>
        </w:rPr>
        <w:t>decision</w:t>
      </w:r>
      <w:proofErr w:type="spellEnd"/>
      <w:r w:rsidRPr="00F12A04">
        <w:rPr>
          <w:strike/>
          <w:lang w:val="pt-BR"/>
        </w:rPr>
        <w:t xml:space="preserve"> </w:t>
      </w:r>
      <w:proofErr w:type="spellStart"/>
      <w:r w:rsidRPr="00F12A04">
        <w:rPr>
          <w:strike/>
          <w:lang w:val="pt-BR"/>
        </w:rPr>
        <w:t>tree</w:t>
      </w:r>
      <w:proofErr w:type="spellEnd"/>
      <w:r w:rsidRPr="00F12A04">
        <w:rPr>
          <w:strike/>
          <w:lang w:val="pt-BR"/>
        </w:rPr>
        <w:t>?</w:t>
      </w:r>
    </w:p>
  </w:comment>
  <w:comment w:id="123" w:author="Leonardo Gresta Paulino Murta" w:date="2012-07-16T19:00:00Z" w:initials="Leo Murta">
    <w:p w:rsidR="00971015" w:rsidRPr="00FA3503" w:rsidRDefault="00971015">
      <w:pPr>
        <w:pStyle w:val="CommentText"/>
        <w:rPr>
          <w:lang w:val="pt-BR"/>
        </w:rPr>
      </w:pPr>
      <w:r>
        <w:rPr>
          <w:rStyle w:val="CommentReference"/>
        </w:rPr>
        <w:annotationRef/>
      </w:r>
      <w:r w:rsidRPr="00FA3503">
        <w:rPr>
          <w:lang w:val="pt-BR"/>
        </w:rPr>
        <w:t xml:space="preserve">De forma análoga à seção "Data </w:t>
      </w:r>
      <w:proofErr w:type="spellStart"/>
      <w:r w:rsidRPr="00FA3503">
        <w:rPr>
          <w:lang w:val="pt-BR"/>
        </w:rPr>
        <w:t>Model</w:t>
      </w:r>
      <w:proofErr w:type="spellEnd"/>
      <w:r w:rsidRPr="00FA3503">
        <w:rPr>
          <w:lang w:val="pt-BR"/>
        </w:rPr>
        <w:t xml:space="preserve">", acho que aqui </w:t>
      </w:r>
      <w:proofErr w:type="spellStart"/>
      <w:r w:rsidRPr="00FA3503">
        <w:rPr>
          <w:lang w:val="pt-BR"/>
        </w:rPr>
        <w:t>tb</w:t>
      </w:r>
      <w:proofErr w:type="spellEnd"/>
      <w:r w:rsidRPr="00FA3503">
        <w:rPr>
          <w:lang w:val="pt-BR"/>
        </w:rPr>
        <w:t xml:space="preserve"> poderia ter um </w:t>
      </w:r>
      <w:r w:rsidRPr="009174E3">
        <w:rPr>
          <w:b/>
          <w:lang w:val="pt-BR"/>
        </w:rPr>
        <w:t>diagrama de classes</w:t>
      </w:r>
      <w:r w:rsidRPr="00FA3503">
        <w:rPr>
          <w:lang w:val="pt-BR"/>
        </w:rPr>
        <w:t xml:space="preserve">, mostrando claramente a relação entre essas estruturas de dados. Outra saída seria ter um único diagrama de classes, e pintar as classes do "Data </w:t>
      </w:r>
      <w:proofErr w:type="spellStart"/>
      <w:r w:rsidRPr="00FA3503">
        <w:rPr>
          <w:lang w:val="pt-BR"/>
        </w:rPr>
        <w:t>Model</w:t>
      </w:r>
      <w:proofErr w:type="spellEnd"/>
      <w:r w:rsidRPr="00FA3503">
        <w:rPr>
          <w:lang w:val="pt-BR"/>
        </w:rPr>
        <w:t>" com uma cor e as classes do "</w:t>
      </w:r>
      <w:proofErr w:type="spellStart"/>
      <w:r w:rsidRPr="00FA3503">
        <w:rPr>
          <w:lang w:val="pt-BR"/>
        </w:rPr>
        <w:t>Provenance</w:t>
      </w:r>
      <w:proofErr w:type="spellEnd"/>
      <w:r w:rsidRPr="00FA3503">
        <w:rPr>
          <w:lang w:val="pt-BR"/>
        </w:rPr>
        <w:t xml:space="preserve"> </w:t>
      </w:r>
      <w:proofErr w:type="spellStart"/>
      <w:r w:rsidRPr="00FA3503">
        <w:rPr>
          <w:lang w:val="pt-BR"/>
        </w:rPr>
        <w:t>Model</w:t>
      </w:r>
      <w:proofErr w:type="spellEnd"/>
      <w:r w:rsidRPr="00FA3503">
        <w:rPr>
          <w:lang w:val="pt-BR"/>
        </w:rPr>
        <w:t>" com outra.</w:t>
      </w:r>
    </w:p>
  </w:comment>
  <w:comment w:id="127" w:author="Leonardo Gresta Paulino Murta" w:date="2012-07-15T17:38:00Z" w:initials="Leo Murta">
    <w:p w:rsidR="00971015" w:rsidRPr="00FA3503" w:rsidRDefault="00971015">
      <w:pPr>
        <w:pStyle w:val="CommentText"/>
        <w:rPr>
          <w:lang w:val="pt-BR"/>
        </w:rPr>
      </w:pPr>
      <w:r>
        <w:rPr>
          <w:rStyle w:val="CommentReference"/>
        </w:rPr>
        <w:annotationRef/>
      </w:r>
      <w:r w:rsidRPr="00FA3503">
        <w:rPr>
          <w:lang w:val="pt-BR"/>
        </w:rPr>
        <w:t>Aqui não fica claro que é possível correlacionar a ação de uma entidade com a ação de outra.</w:t>
      </w:r>
    </w:p>
  </w:comment>
  <w:comment w:id="140" w:author="Leonardo Gresta Paulino Murta" w:date="2012-07-15T17:38:00Z" w:initials="Leo Murta">
    <w:p w:rsidR="00971015" w:rsidRPr="00740689" w:rsidRDefault="00971015">
      <w:pPr>
        <w:pStyle w:val="CommentText"/>
        <w:rPr>
          <w:lang w:val="pt-BR"/>
        </w:rPr>
      </w:pPr>
      <w:r>
        <w:rPr>
          <w:rStyle w:val="CommentReference"/>
        </w:rPr>
        <w:annotationRef/>
      </w:r>
      <w:r w:rsidRPr="00740689">
        <w:rPr>
          <w:lang w:val="pt-BR"/>
        </w:rPr>
        <w:t>Po</w:t>
      </w:r>
      <w:r>
        <w:rPr>
          <w:lang w:val="pt-BR"/>
        </w:rPr>
        <w:t xml:space="preserve">is é, mas antes disso </w:t>
      </w:r>
      <w:proofErr w:type="spellStart"/>
      <w:r>
        <w:rPr>
          <w:lang w:val="pt-BR"/>
        </w:rPr>
        <w:t>vc</w:t>
      </w:r>
      <w:proofErr w:type="spellEnd"/>
      <w:r>
        <w:rPr>
          <w:lang w:val="pt-BR"/>
        </w:rPr>
        <w:t xml:space="preserve"> teve que estabelecer explicitamente, via </w:t>
      </w:r>
      <w:proofErr w:type="spellStart"/>
      <w:r>
        <w:rPr>
          <w:lang w:val="pt-BR"/>
        </w:rPr>
        <w:t>decision</w:t>
      </w:r>
      <w:proofErr w:type="spellEnd"/>
      <w:r>
        <w:rPr>
          <w:lang w:val="pt-BR"/>
        </w:rPr>
        <w:t xml:space="preserve"> </w:t>
      </w:r>
      <w:proofErr w:type="spellStart"/>
      <w:r>
        <w:rPr>
          <w:lang w:val="pt-BR"/>
        </w:rPr>
        <w:t>tree</w:t>
      </w:r>
      <w:proofErr w:type="spellEnd"/>
      <w:r>
        <w:rPr>
          <w:lang w:val="pt-BR"/>
        </w:rPr>
        <w:t>, quais são as ações possíveis de cada papel, e as suas probabilidades de ocorrência. Isso pode não estar claro para o leitor.</w:t>
      </w:r>
    </w:p>
  </w:comment>
  <w:comment w:id="141" w:author="Kohwalter" w:date="2012-07-16T18:41:00Z" w:initials="K">
    <w:p w:rsidR="00DB5F7F" w:rsidRPr="00DB5F7F" w:rsidRDefault="00DB5F7F">
      <w:pPr>
        <w:pStyle w:val="CommentText"/>
        <w:rPr>
          <w:lang w:val="pt-BR"/>
        </w:rPr>
      </w:pPr>
      <w:r>
        <w:rPr>
          <w:rStyle w:val="CommentReference"/>
        </w:rPr>
        <w:annotationRef/>
      </w:r>
      <w:r w:rsidRPr="00DB5F7F">
        <w:rPr>
          <w:lang w:val="pt-BR"/>
        </w:rPr>
        <w:t xml:space="preserve">As </w:t>
      </w:r>
      <w:proofErr w:type="spellStart"/>
      <w:r w:rsidRPr="00DB5F7F">
        <w:rPr>
          <w:lang w:val="pt-BR"/>
        </w:rPr>
        <w:t>possiveis</w:t>
      </w:r>
      <w:proofErr w:type="spellEnd"/>
      <w:r w:rsidRPr="00DB5F7F">
        <w:rPr>
          <w:lang w:val="pt-BR"/>
        </w:rPr>
        <w:t xml:space="preserve"> ações/tarefas são descrit</w:t>
      </w:r>
      <w:r w:rsidR="00A46C92">
        <w:rPr>
          <w:lang w:val="pt-BR"/>
        </w:rPr>
        <w:t>a</w:t>
      </w:r>
      <w:r w:rsidRPr="00DB5F7F">
        <w:rPr>
          <w:lang w:val="pt-BR"/>
        </w:rPr>
        <w:t>s abaixo.</w:t>
      </w:r>
    </w:p>
  </w:comment>
  <w:comment w:id="154" w:author="Leonardo Gresta Paulino Murta" w:date="2012-07-16T18:39:00Z" w:initials="Leo Murta">
    <w:p w:rsidR="00971015" w:rsidRPr="00F12A04" w:rsidRDefault="00971015">
      <w:pPr>
        <w:pStyle w:val="CommentText"/>
        <w:rPr>
          <w:strike/>
          <w:lang w:val="pt-BR"/>
        </w:rPr>
      </w:pPr>
      <w:r>
        <w:rPr>
          <w:rStyle w:val="CommentReference"/>
        </w:rPr>
        <w:annotationRef/>
      </w:r>
      <w:r w:rsidRPr="00F12A04">
        <w:rPr>
          <w:strike/>
          <w:lang w:val="pt-BR"/>
        </w:rPr>
        <w:t>Não vou ficar repetindo isso, mas acho que algo que não está claro no artigo é a função da árvore de decisão. Tem que ficar claro para o leitor a necessidade de explicitar as ações possíveis de cada NPC. Sem isso, ele não vai entender por que isso tudo precisou ser feito.</w:t>
      </w:r>
    </w:p>
  </w:comment>
  <w:comment w:id="155" w:author="Leonardo Gresta Paulino Murta" w:date="2012-07-15T17:38:00Z" w:initials="Leo Murta">
    <w:p w:rsidR="00971015" w:rsidRPr="006C3DD6" w:rsidRDefault="00971015">
      <w:pPr>
        <w:pStyle w:val="CommentText"/>
        <w:rPr>
          <w:lang w:val="pt-BR"/>
        </w:rPr>
      </w:pPr>
      <w:r>
        <w:rPr>
          <w:rStyle w:val="CommentReference"/>
        </w:rPr>
        <w:annotationRef/>
      </w:r>
      <w:r w:rsidRPr="006C3DD6">
        <w:rPr>
          <w:lang w:val="pt-BR"/>
        </w:rPr>
        <w:t xml:space="preserve">Esse </w:t>
      </w:r>
      <w:proofErr w:type="spellStart"/>
      <w:r w:rsidRPr="006C3DD6">
        <w:rPr>
          <w:lang w:val="pt-BR"/>
        </w:rPr>
        <w:t>draw</w:t>
      </w:r>
      <w:proofErr w:type="spellEnd"/>
      <w:r w:rsidRPr="006C3DD6">
        <w:rPr>
          <w:lang w:val="pt-BR"/>
        </w:rPr>
        <w:t xml:space="preserve"> do </w:t>
      </w:r>
      <w:proofErr w:type="spellStart"/>
      <w:r w:rsidRPr="006C3DD6">
        <w:rPr>
          <w:lang w:val="pt-BR"/>
        </w:rPr>
        <w:t>draw-code</w:t>
      </w:r>
      <w:proofErr w:type="spellEnd"/>
      <w:r w:rsidRPr="006C3DD6">
        <w:rPr>
          <w:lang w:val="pt-BR"/>
        </w:rPr>
        <w:t xml:space="preserve"> eu</w:t>
      </w:r>
      <w:r>
        <w:rPr>
          <w:lang w:val="pt-BR"/>
        </w:rPr>
        <w:t xml:space="preserve"> acho meio estranho. O que exatamente </w:t>
      </w:r>
      <w:proofErr w:type="spellStart"/>
      <w:r>
        <w:rPr>
          <w:lang w:val="pt-BR"/>
        </w:rPr>
        <w:t>vc</w:t>
      </w:r>
      <w:proofErr w:type="spellEnd"/>
      <w:r>
        <w:rPr>
          <w:lang w:val="pt-BR"/>
        </w:rPr>
        <w:t xml:space="preserve"> tinha em mente? Será que </w:t>
      </w:r>
      <w:proofErr w:type="spellStart"/>
      <w:r>
        <w:rPr>
          <w:lang w:val="pt-BR"/>
        </w:rPr>
        <w:t>dirty-code</w:t>
      </w:r>
      <w:proofErr w:type="spellEnd"/>
      <w:r>
        <w:rPr>
          <w:lang w:val="pt-BR"/>
        </w:rPr>
        <w:t xml:space="preserve"> </w:t>
      </w:r>
      <w:proofErr w:type="spellStart"/>
      <w:r>
        <w:rPr>
          <w:lang w:val="pt-BR"/>
        </w:rPr>
        <w:t>and</w:t>
      </w:r>
      <w:proofErr w:type="spellEnd"/>
      <w:r>
        <w:rPr>
          <w:lang w:val="pt-BR"/>
        </w:rPr>
        <w:t xml:space="preserve"> </w:t>
      </w:r>
      <w:proofErr w:type="spellStart"/>
      <w:r>
        <w:rPr>
          <w:lang w:val="pt-BR"/>
        </w:rPr>
        <w:t>clean-code</w:t>
      </w:r>
      <w:proofErr w:type="spellEnd"/>
      <w:r>
        <w:rPr>
          <w:lang w:val="pt-BR"/>
        </w:rPr>
        <w:t xml:space="preserve"> não seriam opções melhor para os modos do que </w:t>
      </w:r>
      <w:proofErr w:type="spellStart"/>
      <w:r>
        <w:rPr>
          <w:lang w:val="pt-BR"/>
        </w:rPr>
        <w:t>ad-hoc</w:t>
      </w:r>
      <w:proofErr w:type="spellEnd"/>
      <w:r>
        <w:rPr>
          <w:lang w:val="pt-BR"/>
        </w:rPr>
        <w:t xml:space="preserve"> e </w:t>
      </w:r>
      <w:proofErr w:type="spellStart"/>
      <w:r>
        <w:rPr>
          <w:lang w:val="pt-BR"/>
        </w:rPr>
        <w:t>draw-code</w:t>
      </w:r>
      <w:proofErr w:type="spellEnd"/>
      <w:r>
        <w:rPr>
          <w:lang w:val="pt-BR"/>
        </w:rPr>
        <w:t>?</w:t>
      </w:r>
    </w:p>
  </w:comment>
  <w:comment w:id="156" w:author="Kohwalter" w:date="2012-07-16T16:37:00Z" w:initials="K">
    <w:p w:rsidR="00C92373" w:rsidRPr="00C92373" w:rsidRDefault="00C92373">
      <w:pPr>
        <w:pStyle w:val="CommentText"/>
        <w:rPr>
          <w:lang w:val="pt-BR"/>
        </w:rPr>
      </w:pPr>
      <w:r>
        <w:rPr>
          <w:rStyle w:val="CommentReference"/>
        </w:rPr>
        <w:annotationRef/>
      </w:r>
      <w:proofErr w:type="spellStart"/>
      <w:r w:rsidRPr="00C92373">
        <w:rPr>
          <w:lang w:val="pt-BR"/>
        </w:rPr>
        <w:t>Pg</w:t>
      </w:r>
      <w:proofErr w:type="spellEnd"/>
      <w:r w:rsidRPr="00C92373">
        <w:rPr>
          <w:lang w:val="pt-BR"/>
        </w:rPr>
        <w:t xml:space="preserve"> 234 Utilizando UML e </w:t>
      </w:r>
      <w:proofErr w:type="spellStart"/>
      <w:r w:rsidRPr="00C92373">
        <w:rPr>
          <w:lang w:val="pt-BR"/>
        </w:rPr>
        <w:t>padroes</w:t>
      </w:r>
      <w:proofErr w:type="spellEnd"/>
      <w:r w:rsidRPr="00C92373">
        <w:rPr>
          <w:lang w:val="pt-BR"/>
        </w:rPr>
        <w:t xml:space="preserve"> 3ª </w:t>
      </w:r>
      <w:proofErr w:type="spellStart"/>
      <w:r w:rsidRPr="00C92373">
        <w:rPr>
          <w:lang w:val="pt-BR"/>
        </w:rPr>
        <w:t>edicao</w:t>
      </w:r>
      <w:proofErr w:type="spellEnd"/>
    </w:p>
  </w:comment>
  <w:comment w:id="165" w:author="Leonardo Gresta Paulino Murta" w:date="2012-07-16T18:39:00Z" w:initials="Leo Murta">
    <w:p w:rsidR="00971015" w:rsidRPr="00F12A04" w:rsidRDefault="00971015">
      <w:pPr>
        <w:pStyle w:val="CommentText"/>
        <w:rPr>
          <w:strike/>
          <w:lang w:val="pt-BR"/>
        </w:rPr>
      </w:pPr>
      <w:r>
        <w:rPr>
          <w:rStyle w:val="CommentReference"/>
        </w:rPr>
        <w:annotationRef/>
      </w:r>
      <w:r w:rsidRPr="00F12A04">
        <w:rPr>
          <w:strike/>
          <w:lang w:val="pt-BR"/>
        </w:rPr>
        <w:t>Mas precisaria explicar o que é isso antes. Lembre do leitor que nunca ouviu falar do SDM e está lendo esse artigo! A história tem que fazer sentido!</w:t>
      </w:r>
    </w:p>
  </w:comment>
  <w:comment w:id="176" w:author="Leonardo Gresta Paulino Murta" w:date="2012-07-16T18:39:00Z" w:initials="Leo Murta">
    <w:p w:rsidR="00971015" w:rsidRPr="00F12A04" w:rsidRDefault="00971015">
      <w:pPr>
        <w:pStyle w:val="CommentText"/>
        <w:rPr>
          <w:strike/>
          <w:lang w:val="pt-BR"/>
        </w:rPr>
      </w:pPr>
      <w:r>
        <w:rPr>
          <w:rStyle w:val="CommentReference"/>
        </w:rPr>
        <w:annotationRef/>
      </w:r>
      <w:r w:rsidRPr="00F12A04">
        <w:rPr>
          <w:strike/>
          <w:lang w:val="pt-BR"/>
        </w:rPr>
        <w:t xml:space="preserve">Então... essa mudança não tem muito a ver com proveniência, certo? Lembre que para o leitor tudo que está descrito aqui foi feito para introduzir proveniência nesse jogo. Um vínculo interessante seria relacionar role do agente lá do OPM. Não tem algumas regras que vinculam Role? Se </w:t>
      </w:r>
      <w:proofErr w:type="spellStart"/>
      <w:r w:rsidRPr="00F12A04">
        <w:rPr>
          <w:strike/>
          <w:lang w:val="pt-BR"/>
        </w:rPr>
        <w:t>vc</w:t>
      </w:r>
      <w:proofErr w:type="spellEnd"/>
      <w:r w:rsidRPr="00F12A04">
        <w:rPr>
          <w:strike/>
          <w:lang w:val="pt-BR"/>
        </w:rPr>
        <w:t xml:space="preserve"> explicar para o leitor por que cada mudança foi feita, vinculando ao modelo de proveniência, tudo vai fazer mais sentido para quem lê.</w:t>
      </w:r>
    </w:p>
  </w:comment>
  <w:comment w:id="187" w:author="Leonardo Gresta Paulino Murta" w:date="2012-07-15T17:49:00Z" w:initials="Leo Murta">
    <w:p w:rsidR="00971015" w:rsidRPr="00B46F25" w:rsidRDefault="00971015">
      <w:pPr>
        <w:pStyle w:val="CommentText"/>
        <w:rPr>
          <w:lang w:val="pt-BR"/>
        </w:rPr>
      </w:pPr>
      <w:r>
        <w:rPr>
          <w:rStyle w:val="CommentReference"/>
        </w:rPr>
        <w:annotationRef/>
      </w:r>
      <w:r w:rsidRPr="00B46F25">
        <w:rPr>
          <w:lang w:val="pt-BR"/>
        </w:rPr>
        <w:t xml:space="preserve">A </w:t>
      </w:r>
      <w:proofErr w:type="spellStart"/>
      <w:r>
        <w:rPr>
          <w:lang w:val="pt-BR"/>
        </w:rPr>
        <w:t>figur</w:t>
      </w:r>
      <w:proofErr w:type="spellEnd"/>
      <w:r>
        <w:rPr>
          <w:lang w:val="pt-BR"/>
        </w:rPr>
        <w:t xml:space="preserve"> anterior não deveria deixar esse buraco na página. Ela deveria estar integrada com textos, ou então estar posicionada na parte superior ou inferior de uma página</w:t>
      </w:r>
    </w:p>
  </w:comment>
  <w:comment w:id="188" w:author="Leonardo Gresta Paulino Murta" w:date="2012-07-15T17:54:00Z" w:initials="Leo Murta">
    <w:p w:rsidR="00971015" w:rsidRPr="00B46F25" w:rsidRDefault="00971015">
      <w:pPr>
        <w:pStyle w:val="CommentText"/>
        <w:rPr>
          <w:lang w:val="pt-BR"/>
        </w:rPr>
      </w:pPr>
      <w:r>
        <w:rPr>
          <w:rStyle w:val="CommentReference"/>
        </w:rPr>
        <w:annotationRef/>
      </w:r>
      <w:r w:rsidRPr="00B46F25">
        <w:rPr>
          <w:lang w:val="pt-BR"/>
        </w:rPr>
        <w:t>Essa</w:t>
      </w:r>
      <w:r>
        <w:rPr>
          <w:lang w:val="pt-BR"/>
        </w:rPr>
        <w:t xml:space="preserve"> parte de influência acho que está ainda como mágica. Não está claro como exatamente as influências são detectadas.</w:t>
      </w:r>
    </w:p>
  </w:comment>
  <w:comment w:id="191" w:author="Kohwalter" w:date="2012-07-16T15:45:00Z" w:initials="K">
    <w:p w:rsidR="00B14C8C" w:rsidRPr="00B14C8C" w:rsidRDefault="00B14C8C">
      <w:pPr>
        <w:pStyle w:val="CommentText"/>
        <w:rPr>
          <w:lang w:val="pt-BR"/>
        </w:rPr>
      </w:pPr>
      <w:r>
        <w:rPr>
          <w:rStyle w:val="CommentReference"/>
        </w:rPr>
        <w:annotationRef/>
      </w:r>
      <w:r w:rsidRPr="00B14C8C">
        <w:rPr>
          <w:lang w:val="pt-BR"/>
        </w:rPr>
        <w:t xml:space="preserve">Verdade, pois é a mesma figura da de cima, eu só dividi ela </w:t>
      </w:r>
      <w:r>
        <w:rPr>
          <w:lang w:val="pt-BR"/>
        </w:rPr>
        <w:t>ao meio</w:t>
      </w:r>
      <w:r w:rsidRPr="00B14C8C">
        <w:rPr>
          <w:lang w:val="pt-BR"/>
        </w:rPr>
        <w:t xml:space="preserve">. </w:t>
      </w:r>
      <w:r>
        <w:rPr>
          <w:lang w:val="pt-BR"/>
        </w:rPr>
        <w:t>Tirei um novo screen, vamos ver se não vai se alterar quando salvar o documento.</w:t>
      </w:r>
      <w:r w:rsidR="003F25DF">
        <w:rPr>
          <w:lang w:val="pt-BR"/>
        </w:rPr>
        <w:t xml:space="preserve"> Alterei a figura 9 para ficar no mesmo contexto.</w:t>
      </w:r>
    </w:p>
  </w:comment>
  <w:comment w:id="192" w:author="Leonardo Gresta Paulino Murta" w:date="2012-07-16T18:40:00Z" w:initials="Leo Murta">
    <w:p w:rsidR="00971015" w:rsidRPr="00F12A04" w:rsidRDefault="00971015">
      <w:pPr>
        <w:pStyle w:val="CommentText"/>
        <w:rPr>
          <w:strike/>
          <w:lang w:val="pt-BR"/>
        </w:rPr>
      </w:pPr>
      <w:r>
        <w:rPr>
          <w:rStyle w:val="CommentReference"/>
        </w:rPr>
        <w:annotationRef/>
      </w:r>
      <w:r w:rsidRPr="00F12A04">
        <w:rPr>
          <w:strike/>
          <w:lang w:val="pt-BR"/>
        </w:rPr>
        <w:t xml:space="preserve">Engraçado. Aqui </w:t>
      </w:r>
      <w:proofErr w:type="spellStart"/>
      <w:r w:rsidRPr="00F12A04">
        <w:rPr>
          <w:strike/>
          <w:lang w:val="pt-BR"/>
        </w:rPr>
        <w:t>tb</w:t>
      </w:r>
      <w:proofErr w:type="spellEnd"/>
      <w:r w:rsidRPr="00F12A04">
        <w:rPr>
          <w:strike/>
          <w:lang w:val="pt-BR"/>
        </w:rPr>
        <w:t xml:space="preserve"> parece borrado o texto, como se estivesse em baixa resolução.</w:t>
      </w:r>
    </w:p>
  </w:comment>
  <w:comment w:id="197" w:author="Leonardo Gresta Paulino Murta" w:date="2012-07-16T18:39:00Z" w:initials="Leo Murta">
    <w:p w:rsidR="00971015" w:rsidRPr="00F12A04" w:rsidRDefault="00971015">
      <w:pPr>
        <w:pStyle w:val="CommentText"/>
        <w:rPr>
          <w:strike/>
          <w:lang w:val="pt-BR"/>
        </w:rPr>
      </w:pPr>
      <w:r>
        <w:rPr>
          <w:rStyle w:val="CommentReference"/>
        </w:rPr>
        <w:annotationRef/>
      </w:r>
      <w:r w:rsidRPr="00F12A04">
        <w:rPr>
          <w:strike/>
          <w:lang w:val="pt-BR"/>
        </w:rPr>
        <w:t>Mas será que isso já não deveria ser feito externamente, via inferência? Digo, será que o dado não deveria ser exportado na íntegra e manipulado externamente?</w:t>
      </w:r>
    </w:p>
  </w:comment>
  <w:comment w:id="199" w:author="Leonardo Gresta Paulino Murta" w:date="2012-07-15T18:08:00Z" w:initials="Leo Murta">
    <w:p w:rsidR="00971015" w:rsidRPr="00322FBA" w:rsidRDefault="00971015">
      <w:pPr>
        <w:pStyle w:val="CommentText"/>
        <w:rPr>
          <w:lang w:val="pt-BR"/>
        </w:rPr>
      </w:pPr>
      <w:r>
        <w:rPr>
          <w:rStyle w:val="CommentReference"/>
        </w:rPr>
        <w:annotationRef/>
      </w:r>
      <w:r w:rsidRPr="00322FBA">
        <w:rPr>
          <w:lang w:val="pt-BR"/>
        </w:rPr>
        <w:t>Aqu</w:t>
      </w:r>
      <w:r>
        <w:rPr>
          <w:lang w:val="pt-BR"/>
        </w:rPr>
        <w:t>i que fico me perguntando se não há alguma ferramenta pronta que lide com OPM. Ou seja, que consiga viabilizar essa análise se exportarmos nossa proveniência em OPM. Deve ter! Dê uma olhada nos software relacionados com OPM e com aquela outra iniciativa que lhe repassei da W3C.</w:t>
      </w:r>
    </w:p>
  </w:comment>
  <w:comment w:id="203" w:author="Leonardo Gresta Paulino Murta" w:date="2012-07-16T19:35:00Z" w:initials="Leo Murta">
    <w:p w:rsidR="00971015" w:rsidRPr="00E765EC" w:rsidRDefault="00971015">
      <w:pPr>
        <w:pStyle w:val="CommentText"/>
        <w:rPr>
          <w:strike/>
          <w:lang w:val="pt-BR"/>
        </w:rPr>
      </w:pPr>
      <w:r>
        <w:rPr>
          <w:rStyle w:val="CommentReference"/>
        </w:rPr>
        <w:annotationRef/>
      </w:r>
      <w:r w:rsidRPr="00E765EC">
        <w:rPr>
          <w:strike/>
          <w:lang w:val="pt-BR"/>
        </w:rPr>
        <w:t xml:space="preserve">Isso não faz sentido para um avaliador ou um leitor. Eu e </w:t>
      </w:r>
      <w:proofErr w:type="spellStart"/>
      <w:r w:rsidRPr="00E765EC">
        <w:rPr>
          <w:strike/>
          <w:lang w:val="pt-BR"/>
        </w:rPr>
        <w:t>Esteban</w:t>
      </w:r>
      <w:proofErr w:type="spellEnd"/>
      <w:r w:rsidRPr="00E765EC">
        <w:rPr>
          <w:strike/>
          <w:lang w:val="pt-BR"/>
        </w:rPr>
        <w:t xml:space="preserve"> entendemos, mas não escreva para nós! Escreva para eles (seja lá quem for esse eles). Então mude essa parte para dar um tom de future work sem esse discurso de não ter feito por questão de tempo.</w:t>
      </w:r>
    </w:p>
  </w:comment>
  <w:comment w:id="205" w:author="Kohwalter" w:date="2012-07-16T19:35:00Z" w:initials="K">
    <w:p w:rsidR="008D0B64" w:rsidRPr="00E765EC" w:rsidRDefault="008D0B64">
      <w:pPr>
        <w:pStyle w:val="CommentText"/>
        <w:rPr>
          <w:strike/>
          <w:lang w:val="pt-BR"/>
        </w:rPr>
      </w:pPr>
      <w:r>
        <w:rPr>
          <w:rStyle w:val="CommentReference"/>
        </w:rPr>
        <w:annotationRef/>
      </w:r>
      <w:r w:rsidRPr="00E765EC">
        <w:rPr>
          <w:strike/>
          <w:lang w:val="pt-BR"/>
        </w:rPr>
        <w:t xml:space="preserve">Deixar mais evidente que o data </w:t>
      </w:r>
      <w:proofErr w:type="spellStart"/>
      <w:r w:rsidRPr="00E765EC">
        <w:rPr>
          <w:strike/>
          <w:lang w:val="pt-BR"/>
        </w:rPr>
        <w:t>mining</w:t>
      </w:r>
      <w:proofErr w:type="spellEnd"/>
      <w:r w:rsidRPr="00E765EC">
        <w:rPr>
          <w:strike/>
          <w:lang w:val="pt-BR"/>
        </w:rPr>
        <w:t xml:space="preserve"> é um outro problema (obviamente continuação)...</w:t>
      </w:r>
    </w:p>
  </w:comment>
  <w:comment w:id="219" w:author="Leonardo Gresta Paulino Murta" w:date="2012-07-16T18:59:00Z" w:initials="Leo Murta">
    <w:p w:rsidR="00971015" w:rsidRPr="00BF58C1" w:rsidRDefault="00971015">
      <w:pPr>
        <w:pStyle w:val="CommentText"/>
        <w:rPr>
          <w:strike/>
          <w:lang w:val="pt-BR"/>
        </w:rPr>
      </w:pPr>
      <w:r>
        <w:rPr>
          <w:rStyle w:val="CommentReference"/>
        </w:rPr>
        <w:annotationRef/>
      </w:r>
      <w:r w:rsidRPr="00BF58C1">
        <w:rPr>
          <w:strike/>
          <w:lang w:val="pt-BR"/>
        </w:rPr>
        <w:t xml:space="preserve">Essas referências parecem estranhas. Por exemplo, a primeira não está claro do que se trata. Tem outras que tem preço! Tem outras que o local da publicação está resumido ou só com a </w:t>
      </w:r>
      <w:proofErr w:type="spellStart"/>
      <w:r w:rsidRPr="00BF58C1">
        <w:rPr>
          <w:strike/>
          <w:lang w:val="pt-BR"/>
        </w:rPr>
        <w:t>sigra</w:t>
      </w:r>
      <w:proofErr w:type="spellEnd"/>
      <w:r w:rsidRPr="00BF58C1">
        <w:rPr>
          <w:strike/>
          <w:lang w:val="pt-BR"/>
        </w:rPr>
        <w:t xml:space="preserve"> (</w:t>
      </w:r>
      <w:proofErr w:type="spellStart"/>
      <w:r w:rsidRPr="00BF58C1">
        <w:rPr>
          <w:strike/>
          <w:lang w:val="pt-BR"/>
        </w:rPr>
        <w:t>SBGames</w:t>
      </w:r>
      <w:proofErr w:type="spellEnd"/>
      <w:r w:rsidRPr="00BF58C1">
        <w:rPr>
          <w:strike/>
          <w:lang w:val="pt-BR"/>
        </w:rPr>
        <w:t xml:space="preserve">). Tem outras que não tem </w:t>
      </w:r>
      <w:proofErr w:type="spellStart"/>
      <w:r w:rsidRPr="00BF58C1">
        <w:rPr>
          <w:strike/>
          <w:lang w:val="pt-BR"/>
        </w:rPr>
        <w:t>informaçõs</w:t>
      </w:r>
      <w:proofErr w:type="spellEnd"/>
      <w:r w:rsidRPr="00BF58C1">
        <w:rPr>
          <w:strike/>
          <w:lang w:val="pt-BR"/>
        </w:rPr>
        <w:t xml:space="preserve"> de página, volume, etc. Revise todas, colocando a ref. completa.</w:t>
      </w:r>
    </w:p>
  </w:comment>
  <w:comment w:id="220" w:author="Kohwalter" w:date="2012-07-16T18:23:00Z" w:initials="K">
    <w:p w:rsidR="00446950" w:rsidRDefault="00446950">
      <w:pPr>
        <w:pStyle w:val="CommentText"/>
        <w:rPr>
          <w:lang w:val="pt-BR"/>
        </w:rPr>
      </w:pPr>
      <w:r>
        <w:rPr>
          <w:rStyle w:val="CommentReference"/>
        </w:rPr>
        <w:annotationRef/>
      </w:r>
      <w:r w:rsidRPr="00446950">
        <w:rPr>
          <w:lang w:val="pt-BR"/>
        </w:rPr>
        <w:t>Mudei para o</w:t>
      </w:r>
      <w:r>
        <w:rPr>
          <w:lang w:val="pt-BR"/>
        </w:rPr>
        <w:t xml:space="preserve"> modelo usado no </w:t>
      </w:r>
      <w:proofErr w:type="spellStart"/>
      <w:r>
        <w:rPr>
          <w:lang w:val="pt-BR"/>
        </w:rPr>
        <w:t>SBGames</w:t>
      </w:r>
      <w:proofErr w:type="spellEnd"/>
      <w:r>
        <w:rPr>
          <w:lang w:val="pt-BR"/>
        </w:rPr>
        <w:t xml:space="preserve"> (</w:t>
      </w:r>
      <w:proofErr w:type="spellStart"/>
      <w:r>
        <w:rPr>
          <w:lang w:val="pt-BR"/>
        </w:rPr>
        <w:t>variacao</w:t>
      </w:r>
      <w:proofErr w:type="spellEnd"/>
      <w:r>
        <w:rPr>
          <w:lang w:val="pt-BR"/>
        </w:rPr>
        <w:t xml:space="preserve"> do </w:t>
      </w:r>
      <w:proofErr w:type="spellStart"/>
      <w:r>
        <w:rPr>
          <w:lang w:val="pt-BR"/>
        </w:rPr>
        <w:t>havard</w:t>
      </w:r>
      <w:proofErr w:type="spellEnd"/>
      <w:r>
        <w:rPr>
          <w:lang w:val="pt-BR"/>
        </w:rPr>
        <w:t xml:space="preserve"> usando [] e "</w:t>
      </w:r>
      <w:proofErr w:type="spellStart"/>
      <w:r>
        <w:rPr>
          <w:lang w:val="pt-BR"/>
        </w:rPr>
        <w:t>and</w:t>
      </w:r>
      <w:proofErr w:type="spellEnd"/>
      <w:r>
        <w:rPr>
          <w:lang w:val="pt-BR"/>
        </w:rPr>
        <w:t>"</w:t>
      </w:r>
    </w:p>
    <w:p w:rsidR="007C0707" w:rsidRPr="00446950" w:rsidRDefault="007C0707">
      <w:pPr>
        <w:pStyle w:val="CommentText"/>
        <w:rPr>
          <w:lang w:val="pt-BR"/>
        </w:rPr>
      </w:pPr>
      <w:r>
        <w:rPr>
          <w:lang w:val="pt-BR"/>
        </w:rPr>
        <w:t xml:space="preserve">PS: Tive que criar um novo estilo no </w:t>
      </w:r>
      <w:proofErr w:type="spellStart"/>
      <w:r>
        <w:rPr>
          <w:lang w:val="pt-BR"/>
        </w:rPr>
        <w:t>zotero</w:t>
      </w:r>
      <w:proofErr w:type="spellEnd"/>
      <w:r>
        <w:rPr>
          <w:lang w:val="pt-BR"/>
        </w:rPr>
        <w:t xml:space="preserve"> </w:t>
      </w:r>
      <w:proofErr w:type="spellStart"/>
      <w:r>
        <w:rPr>
          <w:lang w:val="pt-BR"/>
        </w:rPr>
        <w:t>pq</w:t>
      </w:r>
      <w:proofErr w:type="spellEnd"/>
      <w:r>
        <w:rPr>
          <w:lang w:val="pt-BR"/>
        </w:rPr>
        <w:t xml:space="preserve"> não tinha com essa </w:t>
      </w:r>
      <w:proofErr w:type="spellStart"/>
      <w:r>
        <w:rPr>
          <w:lang w:val="pt-BR"/>
        </w:rPr>
        <w:t>variacao</w:t>
      </w:r>
      <w:proofErr w:type="spellEnd"/>
      <w:r>
        <w:rPr>
          <w:lang w:val="pt-BR"/>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500" w:rsidRDefault="00F33500" w:rsidP="00DC54C8">
      <w:pPr>
        <w:spacing w:before="0"/>
      </w:pPr>
      <w:r>
        <w:separator/>
      </w:r>
    </w:p>
  </w:endnote>
  <w:endnote w:type="continuationSeparator" w:id="0">
    <w:p w:rsidR="00F33500" w:rsidRDefault="00F33500"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Y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7">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500" w:rsidRDefault="00F33500" w:rsidP="00DC54C8">
      <w:pPr>
        <w:spacing w:before="0"/>
      </w:pPr>
      <w:r>
        <w:separator/>
      </w:r>
    </w:p>
  </w:footnote>
  <w:footnote w:type="continuationSeparator" w:id="0">
    <w:p w:rsidR="00F33500" w:rsidRDefault="00F33500" w:rsidP="00DC54C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015" w:rsidRDefault="009710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67195F"/>
    <w:rsid w:val="000028EB"/>
    <w:rsid w:val="00003977"/>
    <w:rsid w:val="000106C4"/>
    <w:rsid w:val="00011A44"/>
    <w:rsid w:val="00011B71"/>
    <w:rsid w:val="00020810"/>
    <w:rsid w:val="00021C07"/>
    <w:rsid w:val="000370C2"/>
    <w:rsid w:val="00037CCB"/>
    <w:rsid w:val="000458DB"/>
    <w:rsid w:val="00050AE1"/>
    <w:rsid w:val="000573E0"/>
    <w:rsid w:val="00076956"/>
    <w:rsid w:val="00085B7C"/>
    <w:rsid w:val="00096AC1"/>
    <w:rsid w:val="000975AE"/>
    <w:rsid w:val="000A2B8B"/>
    <w:rsid w:val="000A2F9C"/>
    <w:rsid w:val="000B0602"/>
    <w:rsid w:val="000B17CC"/>
    <w:rsid w:val="000B4353"/>
    <w:rsid w:val="000B73F3"/>
    <w:rsid w:val="000C0739"/>
    <w:rsid w:val="000C20B1"/>
    <w:rsid w:val="000C72CF"/>
    <w:rsid w:val="000D16CB"/>
    <w:rsid w:val="000D2BA4"/>
    <w:rsid w:val="000E1056"/>
    <w:rsid w:val="000E2279"/>
    <w:rsid w:val="000E5A31"/>
    <w:rsid w:val="000F0F27"/>
    <w:rsid w:val="001124A2"/>
    <w:rsid w:val="00121EDC"/>
    <w:rsid w:val="00131ED0"/>
    <w:rsid w:val="00140D3B"/>
    <w:rsid w:val="00150080"/>
    <w:rsid w:val="0016505F"/>
    <w:rsid w:val="00171F41"/>
    <w:rsid w:val="00182EB1"/>
    <w:rsid w:val="00185953"/>
    <w:rsid w:val="00193632"/>
    <w:rsid w:val="001A54F2"/>
    <w:rsid w:val="001B680B"/>
    <w:rsid w:val="001B6BF2"/>
    <w:rsid w:val="001C135D"/>
    <w:rsid w:val="001C2E8F"/>
    <w:rsid w:val="001C65BB"/>
    <w:rsid w:val="001C76F3"/>
    <w:rsid w:val="001D5E68"/>
    <w:rsid w:val="001D622D"/>
    <w:rsid w:val="001E35E9"/>
    <w:rsid w:val="00202DC4"/>
    <w:rsid w:val="00213B01"/>
    <w:rsid w:val="00214BA9"/>
    <w:rsid w:val="00217B53"/>
    <w:rsid w:val="002239A0"/>
    <w:rsid w:val="00224718"/>
    <w:rsid w:val="00234F42"/>
    <w:rsid w:val="00237510"/>
    <w:rsid w:val="00240C3C"/>
    <w:rsid w:val="00244A48"/>
    <w:rsid w:val="00254526"/>
    <w:rsid w:val="00256F58"/>
    <w:rsid w:val="00261A24"/>
    <w:rsid w:val="00262D2A"/>
    <w:rsid w:val="002642F9"/>
    <w:rsid w:val="00266659"/>
    <w:rsid w:val="00266B11"/>
    <w:rsid w:val="00267FDB"/>
    <w:rsid w:val="00275E96"/>
    <w:rsid w:val="002768E0"/>
    <w:rsid w:val="00284157"/>
    <w:rsid w:val="00294FB5"/>
    <w:rsid w:val="002A4745"/>
    <w:rsid w:val="002A5D79"/>
    <w:rsid w:val="002B06F3"/>
    <w:rsid w:val="002B45D6"/>
    <w:rsid w:val="002C5436"/>
    <w:rsid w:val="002E3C9B"/>
    <w:rsid w:val="002E5B9D"/>
    <w:rsid w:val="002E6E97"/>
    <w:rsid w:val="00301A38"/>
    <w:rsid w:val="00305452"/>
    <w:rsid w:val="003107FB"/>
    <w:rsid w:val="00314DE1"/>
    <w:rsid w:val="00322FBA"/>
    <w:rsid w:val="00322FF0"/>
    <w:rsid w:val="00327ED9"/>
    <w:rsid w:val="00333EB7"/>
    <w:rsid w:val="00337C84"/>
    <w:rsid w:val="00342C99"/>
    <w:rsid w:val="00343160"/>
    <w:rsid w:val="00343293"/>
    <w:rsid w:val="00346561"/>
    <w:rsid w:val="00357487"/>
    <w:rsid w:val="0037335E"/>
    <w:rsid w:val="00373C2A"/>
    <w:rsid w:val="003745B4"/>
    <w:rsid w:val="003809E3"/>
    <w:rsid w:val="00384AC1"/>
    <w:rsid w:val="003A5D56"/>
    <w:rsid w:val="003B244A"/>
    <w:rsid w:val="003B294C"/>
    <w:rsid w:val="003B686E"/>
    <w:rsid w:val="003B74F2"/>
    <w:rsid w:val="003C5B1C"/>
    <w:rsid w:val="003D2D31"/>
    <w:rsid w:val="003D63F6"/>
    <w:rsid w:val="003D7B02"/>
    <w:rsid w:val="003E719A"/>
    <w:rsid w:val="003F25DF"/>
    <w:rsid w:val="004014F1"/>
    <w:rsid w:val="00401BA6"/>
    <w:rsid w:val="00402416"/>
    <w:rsid w:val="00407BDA"/>
    <w:rsid w:val="00415FF5"/>
    <w:rsid w:val="004161A1"/>
    <w:rsid w:val="00420EE9"/>
    <w:rsid w:val="00423A9C"/>
    <w:rsid w:val="00427219"/>
    <w:rsid w:val="00443721"/>
    <w:rsid w:val="00446950"/>
    <w:rsid w:val="004502F2"/>
    <w:rsid w:val="004539C2"/>
    <w:rsid w:val="00455CEF"/>
    <w:rsid w:val="00455D17"/>
    <w:rsid w:val="00471F2A"/>
    <w:rsid w:val="004744E0"/>
    <w:rsid w:val="004814B4"/>
    <w:rsid w:val="00481CA7"/>
    <w:rsid w:val="00487720"/>
    <w:rsid w:val="004877B3"/>
    <w:rsid w:val="00491604"/>
    <w:rsid w:val="00495566"/>
    <w:rsid w:val="004A6053"/>
    <w:rsid w:val="004D0FBB"/>
    <w:rsid w:val="004E031F"/>
    <w:rsid w:val="004E2D36"/>
    <w:rsid w:val="004E496E"/>
    <w:rsid w:val="004F26DA"/>
    <w:rsid w:val="00504C1D"/>
    <w:rsid w:val="00517D32"/>
    <w:rsid w:val="00533506"/>
    <w:rsid w:val="00541E34"/>
    <w:rsid w:val="0054382A"/>
    <w:rsid w:val="0054499A"/>
    <w:rsid w:val="00550DC9"/>
    <w:rsid w:val="00553CAC"/>
    <w:rsid w:val="00557004"/>
    <w:rsid w:val="00560A0C"/>
    <w:rsid w:val="00560C21"/>
    <w:rsid w:val="00572ED3"/>
    <w:rsid w:val="00573693"/>
    <w:rsid w:val="005772E5"/>
    <w:rsid w:val="00577881"/>
    <w:rsid w:val="005B64CB"/>
    <w:rsid w:val="005C0167"/>
    <w:rsid w:val="005C0A10"/>
    <w:rsid w:val="005C3422"/>
    <w:rsid w:val="005D4E19"/>
    <w:rsid w:val="005E2A81"/>
    <w:rsid w:val="005F296B"/>
    <w:rsid w:val="005F35AD"/>
    <w:rsid w:val="006174E4"/>
    <w:rsid w:val="006275E2"/>
    <w:rsid w:val="00642D37"/>
    <w:rsid w:val="0064476C"/>
    <w:rsid w:val="0064530A"/>
    <w:rsid w:val="006503B8"/>
    <w:rsid w:val="006549A7"/>
    <w:rsid w:val="0067195F"/>
    <w:rsid w:val="006754C6"/>
    <w:rsid w:val="00685FDD"/>
    <w:rsid w:val="006B086A"/>
    <w:rsid w:val="006B39FF"/>
    <w:rsid w:val="006B4483"/>
    <w:rsid w:val="006B5B40"/>
    <w:rsid w:val="006C3DD6"/>
    <w:rsid w:val="006C4C09"/>
    <w:rsid w:val="006D2BB9"/>
    <w:rsid w:val="006D550F"/>
    <w:rsid w:val="006D6C5E"/>
    <w:rsid w:val="006F27F9"/>
    <w:rsid w:val="007151FF"/>
    <w:rsid w:val="0071626D"/>
    <w:rsid w:val="00721C1F"/>
    <w:rsid w:val="00722892"/>
    <w:rsid w:val="0072438E"/>
    <w:rsid w:val="00724AD8"/>
    <w:rsid w:val="00725A74"/>
    <w:rsid w:val="00735F61"/>
    <w:rsid w:val="00740689"/>
    <w:rsid w:val="00751FA9"/>
    <w:rsid w:val="00753B38"/>
    <w:rsid w:val="00753F86"/>
    <w:rsid w:val="00762F64"/>
    <w:rsid w:val="00765492"/>
    <w:rsid w:val="007703D1"/>
    <w:rsid w:val="00773285"/>
    <w:rsid w:val="007772EC"/>
    <w:rsid w:val="00781B7F"/>
    <w:rsid w:val="007843CF"/>
    <w:rsid w:val="00787D5F"/>
    <w:rsid w:val="0079008A"/>
    <w:rsid w:val="007913B1"/>
    <w:rsid w:val="00797D68"/>
    <w:rsid w:val="007A0A2E"/>
    <w:rsid w:val="007A37AC"/>
    <w:rsid w:val="007A3B5B"/>
    <w:rsid w:val="007B5BD2"/>
    <w:rsid w:val="007B6E45"/>
    <w:rsid w:val="007C0707"/>
    <w:rsid w:val="007C3957"/>
    <w:rsid w:val="007D2751"/>
    <w:rsid w:val="007D4218"/>
    <w:rsid w:val="007D664E"/>
    <w:rsid w:val="007D68B5"/>
    <w:rsid w:val="007F7D11"/>
    <w:rsid w:val="00800D2D"/>
    <w:rsid w:val="00803295"/>
    <w:rsid w:val="00806218"/>
    <w:rsid w:val="008139DD"/>
    <w:rsid w:val="00813DE3"/>
    <w:rsid w:val="0081721A"/>
    <w:rsid w:val="008213EE"/>
    <w:rsid w:val="00834802"/>
    <w:rsid w:val="008355AD"/>
    <w:rsid w:val="008470DE"/>
    <w:rsid w:val="008509F8"/>
    <w:rsid w:val="00862447"/>
    <w:rsid w:val="00866FB4"/>
    <w:rsid w:val="00867144"/>
    <w:rsid w:val="00867212"/>
    <w:rsid w:val="00871F30"/>
    <w:rsid w:val="00876939"/>
    <w:rsid w:val="0088204A"/>
    <w:rsid w:val="0088561C"/>
    <w:rsid w:val="00885F3C"/>
    <w:rsid w:val="008903A3"/>
    <w:rsid w:val="008B474F"/>
    <w:rsid w:val="008B4B34"/>
    <w:rsid w:val="008B56D7"/>
    <w:rsid w:val="008B787E"/>
    <w:rsid w:val="008C2FE5"/>
    <w:rsid w:val="008C5701"/>
    <w:rsid w:val="008D0B64"/>
    <w:rsid w:val="008E3EEC"/>
    <w:rsid w:val="009011B2"/>
    <w:rsid w:val="00903E85"/>
    <w:rsid w:val="00911E5F"/>
    <w:rsid w:val="009174E3"/>
    <w:rsid w:val="009252E7"/>
    <w:rsid w:val="00930AD9"/>
    <w:rsid w:val="00932AF5"/>
    <w:rsid w:val="00937378"/>
    <w:rsid w:val="009439B4"/>
    <w:rsid w:val="00943EE3"/>
    <w:rsid w:val="00951242"/>
    <w:rsid w:val="009664D6"/>
    <w:rsid w:val="00970550"/>
    <w:rsid w:val="00971015"/>
    <w:rsid w:val="009848C5"/>
    <w:rsid w:val="00992B2F"/>
    <w:rsid w:val="00993D9F"/>
    <w:rsid w:val="009A3EBC"/>
    <w:rsid w:val="009B62A5"/>
    <w:rsid w:val="009B6341"/>
    <w:rsid w:val="009B6742"/>
    <w:rsid w:val="009B7EF2"/>
    <w:rsid w:val="009C5FBD"/>
    <w:rsid w:val="009C7C7C"/>
    <w:rsid w:val="009D4097"/>
    <w:rsid w:val="009F617F"/>
    <w:rsid w:val="009F6FAB"/>
    <w:rsid w:val="009F7F31"/>
    <w:rsid w:val="00A03EC3"/>
    <w:rsid w:val="00A13D96"/>
    <w:rsid w:val="00A1661E"/>
    <w:rsid w:val="00A223E9"/>
    <w:rsid w:val="00A232F1"/>
    <w:rsid w:val="00A23462"/>
    <w:rsid w:val="00A24E34"/>
    <w:rsid w:val="00A34E51"/>
    <w:rsid w:val="00A41C35"/>
    <w:rsid w:val="00A41F41"/>
    <w:rsid w:val="00A45794"/>
    <w:rsid w:val="00A46C92"/>
    <w:rsid w:val="00A56C7E"/>
    <w:rsid w:val="00A741CD"/>
    <w:rsid w:val="00A764DF"/>
    <w:rsid w:val="00A813DF"/>
    <w:rsid w:val="00AA3BFB"/>
    <w:rsid w:val="00AB0538"/>
    <w:rsid w:val="00AB760F"/>
    <w:rsid w:val="00AC213A"/>
    <w:rsid w:val="00AC44C7"/>
    <w:rsid w:val="00AE3132"/>
    <w:rsid w:val="00AF03B9"/>
    <w:rsid w:val="00AF180C"/>
    <w:rsid w:val="00AF7FB3"/>
    <w:rsid w:val="00B00626"/>
    <w:rsid w:val="00B030F9"/>
    <w:rsid w:val="00B139DA"/>
    <w:rsid w:val="00B14C8C"/>
    <w:rsid w:val="00B20CD6"/>
    <w:rsid w:val="00B223B3"/>
    <w:rsid w:val="00B30C89"/>
    <w:rsid w:val="00B3335A"/>
    <w:rsid w:val="00B41DC6"/>
    <w:rsid w:val="00B46F25"/>
    <w:rsid w:val="00B50DC0"/>
    <w:rsid w:val="00B57D1F"/>
    <w:rsid w:val="00B648B2"/>
    <w:rsid w:val="00B71939"/>
    <w:rsid w:val="00B83ABD"/>
    <w:rsid w:val="00B84A0F"/>
    <w:rsid w:val="00B87F75"/>
    <w:rsid w:val="00B91A10"/>
    <w:rsid w:val="00BB07F2"/>
    <w:rsid w:val="00BB5E3A"/>
    <w:rsid w:val="00BB77B6"/>
    <w:rsid w:val="00BC3E87"/>
    <w:rsid w:val="00BD2288"/>
    <w:rsid w:val="00BD26AA"/>
    <w:rsid w:val="00BE517B"/>
    <w:rsid w:val="00BE589F"/>
    <w:rsid w:val="00BF4585"/>
    <w:rsid w:val="00BF58C1"/>
    <w:rsid w:val="00C01A43"/>
    <w:rsid w:val="00C07FE2"/>
    <w:rsid w:val="00C23DD6"/>
    <w:rsid w:val="00C36465"/>
    <w:rsid w:val="00C44151"/>
    <w:rsid w:val="00C5156F"/>
    <w:rsid w:val="00C611E2"/>
    <w:rsid w:val="00C61F8C"/>
    <w:rsid w:val="00C808AF"/>
    <w:rsid w:val="00C8605D"/>
    <w:rsid w:val="00C86EDD"/>
    <w:rsid w:val="00C87AA8"/>
    <w:rsid w:val="00C92373"/>
    <w:rsid w:val="00CA091A"/>
    <w:rsid w:val="00CA200D"/>
    <w:rsid w:val="00CA2056"/>
    <w:rsid w:val="00CA62B2"/>
    <w:rsid w:val="00CA7C47"/>
    <w:rsid w:val="00CA7D30"/>
    <w:rsid w:val="00CB0C60"/>
    <w:rsid w:val="00CB42BD"/>
    <w:rsid w:val="00CB6549"/>
    <w:rsid w:val="00CB6866"/>
    <w:rsid w:val="00CC1E9F"/>
    <w:rsid w:val="00CD2259"/>
    <w:rsid w:val="00CD47BC"/>
    <w:rsid w:val="00CE725B"/>
    <w:rsid w:val="00CE75E1"/>
    <w:rsid w:val="00CE7F20"/>
    <w:rsid w:val="00CF05F5"/>
    <w:rsid w:val="00CF5AD6"/>
    <w:rsid w:val="00D00CD0"/>
    <w:rsid w:val="00D03BCE"/>
    <w:rsid w:val="00D0402F"/>
    <w:rsid w:val="00D0436E"/>
    <w:rsid w:val="00D12E04"/>
    <w:rsid w:val="00D214F2"/>
    <w:rsid w:val="00D21B75"/>
    <w:rsid w:val="00D3669E"/>
    <w:rsid w:val="00D41CD7"/>
    <w:rsid w:val="00D46013"/>
    <w:rsid w:val="00D60F76"/>
    <w:rsid w:val="00D65A73"/>
    <w:rsid w:val="00D719F5"/>
    <w:rsid w:val="00D800A1"/>
    <w:rsid w:val="00D800E2"/>
    <w:rsid w:val="00DA0385"/>
    <w:rsid w:val="00DB2EB2"/>
    <w:rsid w:val="00DB5F7F"/>
    <w:rsid w:val="00DB6FA4"/>
    <w:rsid w:val="00DC18F1"/>
    <w:rsid w:val="00DC3B53"/>
    <w:rsid w:val="00DC54C8"/>
    <w:rsid w:val="00DC77D4"/>
    <w:rsid w:val="00DD63D8"/>
    <w:rsid w:val="00DE1CB4"/>
    <w:rsid w:val="00DE2812"/>
    <w:rsid w:val="00DF20D8"/>
    <w:rsid w:val="00E031CE"/>
    <w:rsid w:val="00E1294A"/>
    <w:rsid w:val="00E1612C"/>
    <w:rsid w:val="00E269B2"/>
    <w:rsid w:val="00E27AC1"/>
    <w:rsid w:val="00E37CFA"/>
    <w:rsid w:val="00E420B9"/>
    <w:rsid w:val="00E6170D"/>
    <w:rsid w:val="00E6281F"/>
    <w:rsid w:val="00E645B1"/>
    <w:rsid w:val="00E67A24"/>
    <w:rsid w:val="00E7143A"/>
    <w:rsid w:val="00E71FAE"/>
    <w:rsid w:val="00E72DFE"/>
    <w:rsid w:val="00E7446E"/>
    <w:rsid w:val="00E765EC"/>
    <w:rsid w:val="00E84F50"/>
    <w:rsid w:val="00E95C52"/>
    <w:rsid w:val="00EB17E1"/>
    <w:rsid w:val="00EB4D21"/>
    <w:rsid w:val="00EC42EE"/>
    <w:rsid w:val="00EC7F1B"/>
    <w:rsid w:val="00ED546F"/>
    <w:rsid w:val="00EF2A2B"/>
    <w:rsid w:val="00EF2C96"/>
    <w:rsid w:val="00F10CD7"/>
    <w:rsid w:val="00F12A04"/>
    <w:rsid w:val="00F21EF2"/>
    <w:rsid w:val="00F22C91"/>
    <w:rsid w:val="00F25AD7"/>
    <w:rsid w:val="00F333E4"/>
    <w:rsid w:val="00F33500"/>
    <w:rsid w:val="00F51C3F"/>
    <w:rsid w:val="00F572BD"/>
    <w:rsid w:val="00F7156D"/>
    <w:rsid w:val="00F74330"/>
    <w:rsid w:val="00F74AB6"/>
    <w:rsid w:val="00F74E31"/>
    <w:rsid w:val="00F75F1F"/>
    <w:rsid w:val="00F82841"/>
    <w:rsid w:val="00F90F62"/>
    <w:rsid w:val="00FA009D"/>
    <w:rsid w:val="00FA2C53"/>
    <w:rsid w:val="00FA2F06"/>
    <w:rsid w:val="00FA3503"/>
    <w:rsid w:val="00FB63E5"/>
    <w:rsid w:val="00FB68AB"/>
    <w:rsid w:val="00FB6CCF"/>
    <w:rsid w:val="00FC17D6"/>
    <w:rsid w:val="00FC5514"/>
    <w:rsid w:val="00FC7CB3"/>
    <w:rsid w:val="00FC7E1F"/>
    <w:rsid w:val="00FD169C"/>
    <w:rsid w:val="00FD1AA4"/>
    <w:rsid w:val="00FD4415"/>
    <w:rsid w:val="00FE634C"/>
    <w:rsid w:val="00FF2A35"/>
    <w:rsid w:val="00FF6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07/relationships/diagramDrawing" Target="diagrams/drawing1.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diagramColors" Target="diagrams/colors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QuickStyle" Target="diagrams/quickStyle2.xm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Data" Target="diagrams/data1.xml"/><Relationship Id="rId22" Type="http://schemas.openxmlformats.org/officeDocument/2006/relationships/diagramLayout" Target="diagrams/layout2.xml"/><Relationship Id="rId27" Type="http://schemas.openxmlformats.org/officeDocument/2006/relationships/image" Target="media/image9.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AA661A-4BEF-4403-924E-0630AEAF991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E9437E3-C03C-448A-AB77-6D5FE67519A7}">
      <dgm:prSet phldrT="[Text]" custT="1"/>
      <dgm:spPr/>
      <dgm:t>
        <a:bodyPr/>
        <a:lstStyle/>
        <a:p>
          <a:r>
            <a:rPr lang="en-US" sz="800" b="1"/>
            <a:t>World</a:t>
          </a:r>
        </a:p>
      </dgm:t>
    </dgm:pt>
    <dgm:pt modelId="{FFF330E8-CD48-4EF3-AE6C-0C42B496B532}" type="parTrans" cxnId="{98A2A7B2-DF40-4B79-9B97-D4AC8B27EF00}">
      <dgm:prSet/>
      <dgm:spPr/>
      <dgm:t>
        <a:bodyPr/>
        <a:lstStyle/>
        <a:p>
          <a:endParaRPr lang="en-US" sz="2400" b="1"/>
        </a:p>
      </dgm:t>
    </dgm:pt>
    <dgm:pt modelId="{7F8DCBDF-4598-4453-BF88-D0551209D1EB}" type="sibTrans" cxnId="{98A2A7B2-DF40-4B79-9B97-D4AC8B27EF00}">
      <dgm:prSet/>
      <dgm:spPr/>
      <dgm:t>
        <a:bodyPr/>
        <a:lstStyle/>
        <a:p>
          <a:endParaRPr lang="en-US" sz="2400" b="1"/>
        </a:p>
      </dgm:t>
    </dgm:pt>
    <dgm:pt modelId="{2E761458-D5D2-4F0B-A4DA-268653F52D2E}">
      <dgm:prSet phldrT="[Text]" custT="1"/>
      <dgm:spPr/>
      <dgm:t>
        <a:bodyPr/>
        <a:lstStyle/>
        <a:p>
          <a:r>
            <a:rPr lang="en-US" sz="800" b="1"/>
            <a:t>Scene 1</a:t>
          </a:r>
        </a:p>
      </dgm:t>
    </dgm:pt>
    <dgm:pt modelId="{47FEFECF-AC70-4F9C-A501-95A566C16036}" type="parTrans" cxnId="{67C9E603-2078-4F9D-A74B-62CC197AB94B}">
      <dgm:prSet/>
      <dgm:spPr/>
      <dgm:t>
        <a:bodyPr/>
        <a:lstStyle/>
        <a:p>
          <a:endParaRPr lang="en-US" sz="2400" b="1"/>
        </a:p>
      </dgm:t>
    </dgm:pt>
    <dgm:pt modelId="{CD7F3198-C56F-4569-AD33-3337F022490E}" type="sibTrans" cxnId="{67C9E603-2078-4F9D-A74B-62CC197AB94B}">
      <dgm:prSet/>
      <dgm:spPr/>
      <dgm:t>
        <a:bodyPr/>
        <a:lstStyle/>
        <a:p>
          <a:endParaRPr lang="en-US" sz="2400" b="1"/>
        </a:p>
      </dgm:t>
    </dgm:pt>
    <dgm:pt modelId="{EEAADAFC-102D-4778-A2E1-F9CDB1354786}">
      <dgm:prSet phldrT="[Text]" custT="1"/>
      <dgm:spPr/>
      <dgm:t>
        <a:bodyPr/>
        <a:lstStyle/>
        <a:p>
          <a:r>
            <a:rPr lang="en-US" sz="800" b="1"/>
            <a:t>Entity A</a:t>
          </a:r>
        </a:p>
      </dgm:t>
    </dgm:pt>
    <dgm:pt modelId="{31A6C6E3-C828-4710-9A9E-EAC5F5A0B65E}" type="parTrans" cxnId="{2DD881E4-825B-4940-B212-228E6607BF9E}">
      <dgm:prSet/>
      <dgm:spPr/>
      <dgm:t>
        <a:bodyPr/>
        <a:lstStyle/>
        <a:p>
          <a:endParaRPr lang="en-US" sz="2400" b="1"/>
        </a:p>
      </dgm:t>
    </dgm:pt>
    <dgm:pt modelId="{52926090-D711-4E53-9FBB-32360B1D6187}" type="sibTrans" cxnId="{2DD881E4-825B-4940-B212-228E6607BF9E}">
      <dgm:prSet/>
      <dgm:spPr/>
      <dgm:t>
        <a:bodyPr/>
        <a:lstStyle/>
        <a:p>
          <a:endParaRPr lang="en-US" sz="2400" b="1"/>
        </a:p>
      </dgm:t>
    </dgm:pt>
    <dgm:pt modelId="{3A715E11-2782-443D-8812-26A7A56DEC32}">
      <dgm:prSet phldrT="[Text]" custT="1"/>
      <dgm:spPr/>
      <dgm:t>
        <a:bodyPr/>
        <a:lstStyle/>
        <a:p>
          <a:r>
            <a:rPr lang="en-US" sz="800" b="1"/>
            <a:t>Entity B</a:t>
          </a:r>
        </a:p>
      </dgm:t>
    </dgm:pt>
    <dgm:pt modelId="{0CE7EDEA-1093-4D7B-B839-824F60595889}" type="parTrans" cxnId="{C98C7E21-8D66-4C9B-8FEA-F73D9F8FA281}">
      <dgm:prSet/>
      <dgm:spPr/>
      <dgm:t>
        <a:bodyPr/>
        <a:lstStyle/>
        <a:p>
          <a:endParaRPr lang="en-US" sz="2400" b="1"/>
        </a:p>
      </dgm:t>
    </dgm:pt>
    <dgm:pt modelId="{F2B6DABE-64AF-4191-8AB6-9D9DC100BE2A}" type="sibTrans" cxnId="{C98C7E21-8D66-4C9B-8FEA-F73D9F8FA281}">
      <dgm:prSet/>
      <dgm:spPr/>
      <dgm:t>
        <a:bodyPr/>
        <a:lstStyle/>
        <a:p>
          <a:endParaRPr lang="en-US" sz="2400" b="1"/>
        </a:p>
      </dgm:t>
    </dgm:pt>
    <dgm:pt modelId="{2C91015B-D9CE-4D94-AC9D-2A78389DB0EC}">
      <dgm:prSet phldrT="[Text]" custT="1"/>
      <dgm:spPr/>
      <dgm:t>
        <a:bodyPr/>
        <a:lstStyle/>
        <a:p>
          <a:r>
            <a:rPr lang="en-US" sz="800" b="1"/>
            <a:t>Action List</a:t>
          </a:r>
        </a:p>
      </dgm:t>
    </dgm:pt>
    <dgm:pt modelId="{6EC8786E-0C8D-4E52-B9F9-CADCB5E7ABFB}" type="parTrans" cxnId="{8B1658EF-7B5B-475C-A69B-BA4B8A6E4DB8}">
      <dgm:prSet/>
      <dgm:spPr/>
      <dgm:t>
        <a:bodyPr/>
        <a:lstStyle/>
        <a:p>
          <a:endParaRPr lang="en-US" sz="2400" b="1"/>
        </a:p>
      </dgm:t>
    </dgm:pt>
    <dgm:pt modelId="{2016F609-3CDA-4DCE-AE9F-B3661A57C409}" type="sibTrans" cxnId="{8B1658EF-7B5B-475C-A69B-BA4B8A6E4DB8}">
      <dgm:prSet/>
      <dgm:spPr/>
      <dgm:t>
        <a:bodyPr/>
        <a:lstStyle/>
        <a:p>
          <a:endParaRPr lang="en-US" sz="2400" b="1"/>
        </a:p>
      </dgm:t>
    </dgm:pt>
    <dgm:pt modelId="{8718C682-FD34-4735-B6FD-6E50646781EE}">
      <dgm:prSet phldrT="[Text]" custT="1"/>
      <dgm:spPr/>
      <dgm:t>
        <a:bodyPr/>
        <a:lstStyle/>
        <a:p>
          <a:r>
            <a:rPr lang="en-US" sz="800" b="1"/>
            <a:t>Action A</a:t>
          </a:r>
        </a:p>
      </dgm:t>
    </dgm:pt>
    <dgm:pt modelId="{EA7370C1-D18E-45D3-B874-9EC2ECB7CBA7}" type="parTrans" cxnId="{DA7E55B3-6F9E-4FAE-A984-4C41F1250FC7}">
      <dgm:prSet/>
      <dgm:spPr/>
      <dgm:t>
        <a:bodyPr/>
        <a:lstStyle/>
        <a:p>
          <a:endParaRPr lang="en-US" sz="2400" b="1"/>
        </a:p>
      </dgm:t>
    </dgm:pt>
    <dgm:pt modelId="{04DCB661-E99C-46D0-A490-FE4AE57336D1}" type="sibTrans" cxnId="{DA7E55B3-6F9E-4FAE-A984-4C41F1250FC7}">
      <dgm:prSet/>
      <dgm:spPr/>
      <dgm:t>
        <a:bodyPr/>
        <a:lstStyle/>
        <a:p>
          <a:endParaRPr lang="en-US" sz="2400" b="1"/>
        </a:p>
      </dgm:t>
    </dgm:pt>
    <dgm:pt modelId="{4F61C8A7-7708-4DCD-8FAD-0D093CB59910}">
      <dgm:prSet phldrT="[Text]" custT="1"/>
      <dgm:spPr/>
      <dgm:t>
        <a:bodyPr/>
        <a:lstStyle/>
        <a:p>
          <a:r>
            <a:rPr lang="en-US" sz="800" b="1"/>
            <a:t>Action B</a:t>
          </a:r>
        </a:p>
      </dgm:t>
    </dgm:pt>
    <dgm:pt modelId="{47DA70D4-4EDE-4C6B-88CC-CFED254D69CF}" type="parTrans" cxnId="{BB5AC83C-870E-4157-8A19-80D7224057F2}">
      <dgm:prSet/>
      <dgm:spPr/>
      <dgm:t>
        <a:bodyPr/>
        <a:lstStyle/>
        <a:p>
          <a:endParaRPr lang="en-US" sz="2400" b="1"/>
        </a:p>
      </dgm:t>
    </dgm:pt>
    <dgm:pt modelId="{A79538E7-BEA4-4E3C-85CB-824E5A8CC3EE}" type="sibTrans" cxnId="{BB5AC83C-870E-4157-8A19-80D7224057F2}">
      <dgm:prSet/>
      <dgm:spPr/>
      <dgm:t>
        <a:bodyPr/>
        <a:lstStyle/>
        <a:p>
          <a:endParaRPr lang="en-US" sz="2400" b="1"/>
        </a:p>
      </dgm:t>
    </dgm:pt>
    <dgm:pt modelId="{AFD8EE0F-BB33-43FC-ADF7-2266E646A094}">
      <dgm:prSet phldrT="[Text]" custT="1"/>
      <dgm:spPr/>
      <dgm:t>
        <a:bodyPr/>
        <a:lstStyle/>
        <a:p>
          <a:r>
            <a:rPr lang="en-US" sz="800" b="1"/>
            <a:t>...</a:t>
          </a:r>
        </a:p>
      </dgm:t>
    </dgm:pt>
    <dgm:pt modelId="{15193B20-57D9-4B24-A722-18BBDE9E175C}" type="parTrans" cxnId="{78AF5B87-ED48-4951-ABDD-BFB8949F4764}">
      <dgm:prSet/>
      <dgm:spPr/>
      <dgm:t>
        <a:bodyPr/>
        <a:lstStyle/>
        <a:p>
          <a:endParaRPr lang="en-US" sz="2400" b="1"/>
        </a:p>
      </dgm:t>
    </dgm:pt>
    <dgm:pt modelId="{84849F7D-8403-41A7-8BA2-D34C7886CA62}" type="sibTrans" cxnId="{78AF5B87-ED48-4951-ABDD-BFB8949F4764}">
      <dgm:prSet/>
      <dgm:spPr/>
      <dgm:t>
        <a:bodyPr/>
        <a:lstStyle/>
        <a:p>
          <a:endParaRPr lang="en-US" sz="2400" b="1"/>
        </a:p>
      </dgm:t>
    </dgm:pt>
    <dgm:pt modelId="{701BC080-C9D3-494A-97BA-15CEE620690D}">
      <dgm:prSet phldrT="[Text]" custT="1"/>
      <dgm:spPr/>
      <dgm:t>
        <a:bodyPr/>
        <a:lstStyle/>
        <a:p>
          <a:r>
            <a:rPr lang="en-US" sz="800" b="1"/>
            <a:t>Scene 2</a:t>
          </a:r>
        </a:p>
      </dgm:t>
    </dgm:pt>
    <dgm:pt modelId="{F63D5E74-D0C5-4A90-9E6F-03BE87691DCA}" type="parTrans" cxnId="{A13CCEE7-B60C-4E47-9ABF-31603A1CA1CD}">
      <dgm:prSet/>
      <dgm:spPr/>
      <dgm:t>
        <a:bodyPr/>
        <a:lstStyle/>
        <a:p>
          <a:endParaRPr lang="en-US" sz="2400" b="1"/>
        </a:p>
      </dgm:t>
    </dgm:pt>
    <dgm:pt modelId="{736DC1C0-7688-4CFA-A6F3-C7605AE6F5CE}" type="sibTrans" cxnId="{A13CCEE7-B60C-4E47-9ABF-31603A1CA1CD}">
      <dgm:prSet/>
      <dgm:spPr/>
      <dgm:t>
        <a:bodyPr/>
        <a:lstStyle/>
        <a:p>
          <a:endParaRPr lang="en-US" sz="2400" b="1"/>
        </a:p>
      </dgm:t>
    </dgm:pt>
    <dgm:pt modelId="{B8DABCB3-4BE4-49BB-B226-C6D119159FDF}">
      <dgm:prSet phldrT="[Text]" custT="1"/>
      <dgm:spPr/>
      <dgm:t>
        <a:bodyPr/>
        <a:lstStyle/>
        <a:p>
          <a:r>
            <a:rPr lang="en-US" sz="800" b="1"/>
            <a:t>Entity X</a:t>
          </a:r>
        </a:p>
      </dgm:t>
    </dgm:pt>
    <dgm:pt modelId="{DD40CA9F-5E91-4B81-8CF3-E0D13193F031}" type="parTrans" cxnId="{1E04FC40-B259-4F27-BBC5-90A422A3F25C}">
      <dgm:prSet/>
      <dgm:spPr/>
      <dgm:t>
        <a:bodyPr/>
        <a:lstStyle/>
        <a:p>
          <a:endParaRPr lang="en-US" sz="2400" b="1"/>
        </a:p>
      </dgm:t>
    </dgm:pt>
    <dgm:pt modelId="{E2879F30-06D4-426B-9936-5083A3B90111}" type="sibTrans" cxnId="{1E04FC40-B259-4F27-BBC5-90A422A3F25C}">
      <dgm:prSet/>
      <dgm:spPr/>
      <dgm:t>
        <a:bodyPr/>
        <a:lstStyle/>
        <a:p>
          <a:endParaRPr lang="en-US" sz="2400" b="1"/>
        </a:p>
      </dgm:t>
    </dgm:pt>
    <dgm:pt modelId="{315652E5-15F1-4708-BD15-22B2BD30CBE6}">
      <dgm:prSet phldrT="[Text]" custT="1"/>
      <dgm:spPr/>
      <dgm:t>
        <a:bodyPr/>
        <a:lstStyle/>
        <a:p>
          <a:r>
            <a:rPr lang="en-US" sz="800" b="1"/>
            <a:t>Entity Y</a:t>
          </a:r>
        </a:p>
      </dgm:t>
    </dgm:pt>
    <dgm:pt modelId="{033F39BB-CB5E-4FF6-903B-3B470D3FF942}" type="parTrans" cxnId="{431A343C-2F49-4524-83C5-053BF0BE55E5}">
      <dgm:prSet/>
      <dgm:spPr/>
      <dgm:t>
        <a:bodyPr/>
        <a:lstStyle/>
        <a:p>
          <a:endParaRPr lang="en-US" sz="2400" b="1"/>
        </a:p>
      </dgm:t>
    </dgm:pt>
    <dgm:pt modelId="{11533ABB-7BFF-42CD-9495-F7926BE66C95}" type="sibTrans" cxnId="{431A343C-2F49-4524-83C5-053BF0BE55E5}">
      <dgm:prSet/>
      <dgm:spPr/>
      <dgm:t>
        <a:bodyPr/>
        <a:lstStyle/>
        <a:p>
          <a:endParaRPr lang="en-US" sz="2400" b="1"/>
        </a:p>
      </dgm:t>
    </dgm:pt>
    <dgm:pt modelId="{6ABFC243-C0FC-411B-85E4-9C4FE565EAFC}">
      <dgm:prSet phldrT="[Text]" custT="1"/>
      <dgm:spPr/>
      <dgm:t>
        <a:bodyPr/>
        <a:lstStyle/>
        <a:p>
          <a:r>
            <a:rPr lang="en-US" sz="800" b="1"/>
            <a:t>Action List</a:t>
          </a:r>
        </a:p>
      </dgm:t>
    </dgm:pt>
    <dgm:pt modelId="{B711ED03-6ADC-44D3-BC5D-05F587F285EC}" type="parTrans" cxnId="{639C09F0-5A3F-4D9D-93B4-21B9F7FE4BA3}">
      <dgm:prSet/>
      <dgm:spPr/>
      <dgm:t>
        <a:bodyPr/>
        <a:lstStyle/>
        <a:p>
          <a:endParaRPr lang="en-US" sz="2400" b="1"/>
        </a:p>
      </dgm:t>
    </dgm:pt>
    <dgm:pt modelId="{9E8780C3-A15C-4455-A389-20DDA5F6A7AE}" type="sibTrans" cxnId="{639C09F0-5A3F-4D9D-93B4-21B9F7FE4BA3}">
      <dgm:prSet/>
      <dgm:spPr/>
      <dgm:t>
        <a:bodyPr/>
        <a:lstStyle/>
        <a:p>
          <a:endParaRPr lang="en-US" sz="2400" b="1"/>
        </a:p>
      </dgm:t>
    </dgm:pt>
    <dgm:pt modelId="{3DCCD0FF-67BD-444F-BB48-46996068C3EC}">
      <dgm:prSet phldrT="[Text]" custT="1"/>
      <dgm:spPr/>
      <dgm:t>
        <a:bodyPr/>
        <a:lstStyle/>
        <a:p>
          <a:r>
            <a:rPr lang="en-US" sz="800" b="1"/>
            <a:t>Action A</a:t>
          </a:r>
        </a:p>
      </dgm:t>
    </dgm:pt>
    <dgm:pt modelId="{40F894DB-E79B-4791-B946-058439884CB8}" type="parTrans" cxnId="{3E4D1979-B87D-4CE7-BB4A-94B39ECB528D}">
      <dgm:prSet/>
      <dgm:spPr/>
      <dgm:t>
        <a:bodyPr/>
        <a:lstStyle/>
        <a:p>
          <a:endParaRPr lang="en-US" sz="2400" b="1"/>
        </a:p>
      </dgm:t>
    </dgm:pt>
    <dgm:pt modelId="{3CA33294-E108-4E3E-A4E6-646E5B93537C}" type="sibTrans" cxnId="{3E4D1979-B87D-4CE7-BB4A-94B39ECB528D}">
      <dgm:prSet/>
      <dgm:spPr/>
      <dgm:t>
        <a:bodyPr/>
        <a:lstStyle/>
        <a:p>
          <a:endParaRPr lang="en-US" sz="2400" b="1"/>
        </a:p>
      </dgm:t>
    </dgm:pt>
    <dgm:pt modelId="{0D64E0A4-5C16-4AD8-9961-C137A76A8674}">
      <dgm:prSet phldrT="[Text]" custT="1"/>
      <dgm:spPr/>
      <dgm:t>
        <a:bodyPr/>
        <a:lstStyle/>
        <a:p>
          <a:r>
            <a:rPr lang="en-US" sz="800" b="1"/>
            <a:t>Action B</a:t>
          </a:r>
        </a:p>
      </dgm:t>
    </dgm:pt>
    <dgm:pt modelId="{2180F5B7-50A9-4F6E-9AD4-4B23F9D01339}" type="parTrans" cxnId="{90A6E97A-CDDF-4A7B-A72A-AECB0795DD24}">
      <dgm:prSet/>
      <dgm:spPr/>
      <dgm:t>
        <a:bodyPr/>
        <a:lstStyle/>
        <a:p>
          <a:endParaRPr lang="en-US" sz="2400" b="1"/>
        </a:p>
      </dgm:t>
    </dgm:pt>
    <dgm:pt modelId="{E1D17E2A-CE77-456B-ABB4-A7A1911AA31F}" type="sibTrans" cxnId="{90A6E97A-CDDF-4A7B-A72A-AECB0795DD24}">
      <dgm:prSet/>
      <dgm:spPr/>
      <dgm:t>
        <a:bodyPr/>
        <a:lstStyle/>
        <a:p>
          <a:endParaRPr lang="en-US" sz="2400" b="1"/>
        </a:p>
      </dgm:t>
    </dgm:pt>
    <dgm:pt modelId="{F54B8741-5F08-4880-ACD7-C52319088C11}">
      <dgm:prSet phldrT="[Text]" custT="1"/>
      <dgm:spPr/>
      <dgm:t>
        <a:bodyPr/>
        <a:lstStyle/>
        <a:p>
          <a:r>
            <a:rPr lang="en-US" sz="800" b="1"/>
            <a:t>...</a:t>
          </a:r>
        </a:p>
      </dgm:t>
    </dgm:pt>
    <dgm:pt modelId="{FD4E485C-2F3C-4831-94EB-9FA4153D11A0}" type="parTrans" cxnId="{ABD4B6FC-9C2D-4CDB-BBE8-0442C00C9ACB}">
      <dgm:prSet/>
      <dgm:spPr/>
      <dgm:t>
        <a:bodyPr/>
        <a:lstStyle/>
        <a:p>
          <a:endParaRPr lang="en-US" sz="2400" b="1"/>
        </a:p>
      </dgm:t>
    </dgm:pt>
    <dgm:pt modelId="{47A7BC17-1934-4BA0-B10E-127CBBDF38B6}" type="sibTrans" cxnId="{ABD4B6FC-9C2D-4CDB-BBE8-0442C00C9ACB}">
      <dgm:prSet/>
      <dgm:spPr/>
      <dgm:t>
        <a:bodyPr/>
        <a:lstStyle/>
        <a:p>
          <a:endParaRPr lang="en-US" sz="2400" b="1"/>
        </a:p>
      </dgm:t>
    </dgm:pt>
    <dgm:pt modelId="{D4B4218E-4613-46A8-B7DF-69519E9FA41E}">
      <dgm:prSet phldrT="[Text]" custT="1"/>
      <dgm:spPr/>
      <dgm:t>
        <a:bodyPr/>
        <a:lstStyle/>
        <a:p>
          <a:r>
            <a:rPr lang="en-US" sz="800" b="1"/>
            <a:t>...</a:t>
          </a:r>
        </a:p>
      </dgm:t>
    </dgm:pt>
    <dgm:pt modelId="{A292785D-72BD-4183-9EC5-234D4AC06DC5}" type="parTrans" cxnId="{38B2D880-F8FF-41E5-B94A-3DC105962887}">
      <dgm:prSet/>
      <dgm:spPr/>
      <dgm:t>
        <a:bodyPr/>
        <a:lstStyle/>
        <a:p>
          <a:endParaRPr lang="en-US" sz="2400" b="1"/>
        </a:p>
      </dgm:t>
    </dgm:pt>
    <dgm:pt modelId="{3D7F389C-3798-4E11-A194-AD67068FF5DC}" type="sibTrans" cxnId="{38B2D880-F8FF-41E5-B94A-3DC105962887}">
      <dgm:prSet/>
      <dgm:spPr/>
      <dgm:t>
        <a:bodyPr/>
        <a:lstStyle/>
        <a:p>
          <a:endParaRPr lang="en-US" sz="2400" b="1"/>
        </a:p>
      </dgm:t>
    </dgm:pt>
    <dgm:pt modelId="{3269B414-A36E-4BB7-B3F8-371BE2827A73}">
      <dgm:prSet phldrT="[Text]" custT="1"/>
      <dgm:spPr/>
      <dgm:t>
        <a:bodyPr/>
        <a:lstStyle/>
        <a:p>
          <a:r>
            <a:rPr lang="en-US" sz="800" b="1"/>
            <a:t>...</a:t>
          </a:r>
        </a:p>
      </dgm:t>
    </dgm:pt>
    <dgm:pt modelId="{C337887D-1E90-41BD-B6AA-0C78FDD7E169}" type="parTrans" cxnId="{8C081D5C-8F7F-49F9-AAB3-7C72F7D17E10}">
      <dgm:prSet/>
      <dgm:spPr/>
      <dgm:t>
        <a:bodyPr/>
        <a:lstStyle/>
        <a:p>
          <a:endParaRPr lang="en-US" sz="2400" b="1"/>
        </a:p>
      </dgm:t>
    </dgm:pt>
    <dgm:pt modelId="{0A29904C-F622-4543-9729-752F1A76F215}" type="sibTrans" cxnId="{8C081D5C-8F7F-49F9-AAB3-7C72F7D17E10}">
      <dgm:prSet/>
      <dgm:spPr/>
      <dgm:t>
        <a:bodyPr/>
        <a:lstStyle/>
        <a:p>
          <a:endParaRPr lang="en-US" sz="2400" b="1"/>
        </a:p>
      </dgm:t>
    </dgm:pt>
    <dgm:pt modelId="{FBBCAFCE-65EB-4DFA-90CD-25CD77B92655}">
      <dgm:prSet phldrT="[Text]" custT="1"/>
      <dgm:spPr/>
      <dgm:t>
        <a:bodyPr/>
        <a:lstStyle/>
        <a:p>
          <a:r>
            <a:rPr lang="en-US" sz="800" b="1"/>
            <a:t>...</a:t>
          </a:r>
        </a:p>
      </dgm:t>
    </dgm:pt>
    <dgm:pt modelId="{250B3B3C-B7AE-4C09-99CB-AA007B0826F7}" type="parTrans" cxnId="{FBE45E71-4BC7-43B3-983B-0823AB6E317E}">
      <dgm:prSet/>
      <dgm:spPr/>
      <dgm:t>
        <a:bodyPr/>
        <a:lstStyle/>
        <a:p>
          <a:endParaRPr lang="en-US" sz="2400" b="1"/>
        </a:p>
      </dgm:t>
    </dgm:pt>
    <dgm:pt modelId="{52DDD814-08DB-4357-887B-FEE75E25FD88}" type="sibTrans" cxnId="{FBE45E71-4BC7-43B3-983B-0823AB6E317E}">
      <dgm:prSet/>
      <dgm:spPr/>
      <dgm:t>
        <a:bodyPr/>
        <a:lstStyle/>
        <a:p>
          <a:endParaRPr lang="en-US" sz="2400" b="1"/>
        </a:p>
      </dgm:t>
    </dgm:pt>
    <dgm:pt modelId="{0819E76F-547A-48A6-9F7B-D5289582814D}" type="pres">
      <dgm:prSet presAssocID="{CDAA661A-4BEF-4403-924E-0630AEAF9914}" presName="hierChild1" presStyleCnt="0">
        <dgm:presLayoutVars>
          <dgm:chPref val="1"/>
          <dgm:dir/>
          <dgm:animOne val="branch"/>
          <dgm:animLvl val="lvl"/>
          <dgm:resizeHandles/>
        </dgm:presLayoutVars>
      </dgm:prSet>
      <dgm:spPr/>
      <dgm:t>
        <a:bodyPr/>
        <a:lstStyle/>
        <a:p>
          <a:endParaRPr lang="en-US"/>
        </a:p>
      </dgm:t>
    </dgm:pt>
    <dgm:pt modelId="{7ECD1B15-2B0A-406E-B6AE-211D1B364E64}" type="pres">
      <dgm:prSet presAssocID="{9E9437E3-C03C-448A-AB77-6D5FE67519A7}" presName="hierRoot1" presStyleCnt="0"/>
      <dgm:spPr/>
    </dgm:pt>
    <dgm:pt modelId="{E641D526-4D8D-48F6-8C59-3901E22DB9D1}" type="pres">
      <dgm:prSet presAssocID="{9E9437E3-C03C-448A-AB77-6D5FE67519A7}" presName="composite" presStyleCnt="0"/>
      <dgm:spPr/>
    </dgm:pt>
    <dgm:pt modelId="{635448A6-F0DF-478D-8AA9-E142C2A03826}" type="pres">
      <dgm:prSet presAssocID="{9E9437E3-C03C-448A-AB77-6D5FE67519A7}" presName="background" presStyleLbl="node0" presStyleIdx="0" presStyleCnt="1"/>
      <dgm:spPr/>
    </dgm:pt>
    <dgm:pt modelId="{4F20B790-13FF-4920-BC1C-7FEEF492F62C}" type="pres">
      <dgm:prSet presAssocID="{9E9437E3-C03C-448A-AB77-6D5FE67519A7}" presName="text" presStyleLbl="fgAcc0" presStyleIdx="0" presStyleCnt="1">
        <dgm:presLayoutVars>
          <dgm:chPref val="3"/>
        </dgm:presLayoutVars>
      </dgm:prSet>
      <dgm:spPr/>
      <dgm:t>
        <a:bodyPr/>
        <a:lstStyle/>
        <a:p>
          <a:endParaRPr lang="en-US"/>
        </a:p>
      </dgm:t>
    </dgm:pt>
    <dgm:pt modelId="{3F316E6A-BEA5-4172-8B00-F77035605CE0}" type="pres">
      <dgm:prSet presAssocID="{9E9437E3-C03C-448A-AB77-6D5FE67519A7}" presName="hierChild2" presStyleCnt="0"/>
      <dgm:spPr/>
    </dgm:pt>
    <dgm:pt modelId="{79624C58-1741-46F4-9AFC-EDF2D51D4472}" type="pres">
      <dgm:prSet presAssocID="{47FEFECF-AC70-4F9C-A501-95A566C16036}" presName="Name10" presStyleLbl="parChTrans1D2" presStyleIdx="0" presStyleCnt="3"/>
      <dgm:spPr/>
      <dgm:t>
        <a:bodyPr/>
        <a:lstStyle/>
        <a:p>
          <a:endParaRPr lang="en-US"/>
        </a:p>
      </dgm:t>
    </dgm:pt>
    <dgm:pt modelId="{E3AEE2EE-ACC9-40BC-BAD9-06F17E339F77}" type="pres">
      <dgm:prSet presAssocID="{2E761458-D5D2-4F0B-A4DA-268653F52D2E}" presName="hierRoot2" presStyleCnt="0"/>
      <dgm:spPr/>
    </dgm:pt>
    <dgm:pt modelId="{4A0C9D43-BF2F-4282-884A-EC58E911423C}" type="pres">
      <dgm:prSet presAssocID="{2E761458-D5D2-4F0B-A4DA-268653F52D2E}" presName="composite2" presStyleCnt="0"/>
      <dgm:spPr/>
    </dgm:pt>
    <dgm:pt modelId="{D88A1146-64CF-4131-9550-C6A9E1FF9600}" type="pres">
      <dgm:prSet presAssocID="{2E761458-D5D2-4F0B-A4DA-268653F52D2E}" presName="background2" presStyleLbl="node2" presStyleIdx="0" presStyleCnt="3"/>
      <dgm:spPr/>
    </dgm:pt>
    <dgm:pt modelId="{AC98B2BF-DB32-4662-9C0F-53CC79E91017}" type="pres">
      <dgm:prSet presAssocID="{2E761458-D5D2-4F0B-A4DA-268653F52D2E}" presName="text2" presStyleLbl="fgAcc2" presStyleIdx="0" presStyleCnt="3">
        <dgm:presLayoutVars>
          <dgm:chPref val="3"/>
        </dgm:presLayoutVars>
      </dgm:prSet>
      <dgm:spPr/>
      <dgm:t>
        <a:bodyPr/>
        <a:lstStyle/>
        <a:p>
          <a:endParaRPr lang="en-US"/>
        </a:p>
      </dgm:t>
    </dgm:pt>
    <dgm:pt modelId="{714ADD8D-F3FF-4A47-ABBC-11492083D5FA}" type="pres">
      <dgm:prSet presAssocID="{2E761458-D5D2-4F0B-A4DA-268653F52D2E}" presName="hierChild3" presStyleCnt="0"/>
      <dgm:spPr/>
    </dgm:pt>
    <dgm:pt modelId="{4565A164-E370-4C5B-B494-7865E0EB17D8}" type="pres">
      <dgm:prSet presAssocID="{31A6C6E3-C828-4710-9A9E-EAC5F5A0B65E}" presName="Name17" presStyleLbl="parChTrans1D3" presStyleIdx="0" presStyleCnt="6"/>
      <dgm:spPr/>
      <dgm:t>
        <a:bodyPr/>
        <a:lstStyle/>
        <a:p>
          <a:endParaRPr lang="en-US"/>
        </a:p>
      </dgm:t>
    </dgm:pt>
    <dgm:pt modelId="{78FCFF42-C1FA-4DCB-9B6D-C27C332287ED}" type="pres">
      <dgm:prSet presAssocID="{EEAADAFC-102D-4778-A2E1-F9CDB1354786}" presName="hierRoot3" presStyleCnt="0"/>
      <dgm:spPr/>
    </dgm:pt>
    <dgm:pt modelId="{06823124-23A7-4628-A115-4DD920C7DD1B}" type="pres">
      <dgm:prSet presAssocID="{EEAADAFC-102D-4778-A2E1-F9CDB1354786}" presName="composite3" presStyleCnt="0"/>
      <dgm:spPr/>
    </dgm:pt>
    <dgm:pt modelId="{82BC4998-AD16-4377-91A9-727CDDC0130C}" type="pres">
      <dgm:prSet presAssocID="{EEAADAFC-102D-4778-A2E1-F9CDB1354786}" presName="background3" presStyleLbl="node3" presStyleIdx="0" presStyleCnt="6"/>
      <dgm:spPr/>
    </dgm:pt>
    <dgm:pt modelId="{DC1CB872-9C05-4F25-B0E3-2EBDE327DDD9}" type="pres">
      <dgm:prSet presAssocID="{EEAADAFC-102D-4778-A2E1-F9CDB1354786}" presName="text3" presStyleLbl="fgAcc3" presStyleIdx="0" presStyleCnt="6">
        <dgm:presLayoutVars>
          <dgm:chPref val="3"/>
        </dgm:presLayoutVars>
      </dgm:prSet>
      <dgm:spPr/>
      <dgm:t>
        <a:bodyPr/>
        <a:lstStyle/>
        <a:p>
          <a:endParaRPr lang="en-US"/>
        </a:p>
      </dgm:t>
    </dgm:pt>
    <dgm:pt modelId="{1955EF01-5B20-47A5-B0E7-8C0891A0DB40}" type="pres">
      <dgm:prSet presAssocID="{EEAADAFC-102D-4778-A2E1-F9CDB1354786}" presName="hierChild4" presStyleCnt="0"/>
      <dgm:spPr/>
    </dgm:pt>
    <dgm:pt modelId="{D3D3B3D3-D91F-484A-92D1-FBC47C15D405}" type="pres">
      <dgm:prSet presAssocID="{0CE7EDEA-1093-4D7B-B839-824F60595889}" presName="Name17" presStyleLbl="parChTrans1D3" presStyleIdx="1" presStyleCnt="6"/>
      <dgm:spPr/>
      <dgm:t>
        <a:bodyPr/>
        <a:lstStyle/>
        <a:p>
          <a:endParaRPr lang="en-US"/>
        </a:p>
      </dgm:t>
    </dgm:pt>
    <dgm:pt modelId="{FF93804C-119B-4ED7-8D1D-4592D9C013B5}" type="pres">
      <dgm:prSet presAssocID="{3A715E11-2782-443D-8812-26A7A56DEC32}" presName="hierRoot3" presStyleCnt="0"/>
      <dgm:spPr/>
    </dgm:pt>
    <dgm:pt modelId="{88A4453C-3DCD-4043-9A45-0D377468FEBB}" type="pres">
      <dgm:prSet presAssocID="{3A715E11-2782-443D-8812-26A7A56DEC32}" presName="composite3" presStyleCnt="0"/>
      <dgm:spPr/>
    </dgm:pt>
    <dgm:pt modelId="{3AC40D63-C3EE-41C3-808F-A8A8F66D511D}" type="pres">
      <dgm:prSet presAssocID="{3A715E11-2782-443D-8812-26A7A56DEC32}" presName="background3" presStyleLbl="node3" presStyleIdx="1" presStyleCnt="6"/>
      <dgm:spPr/>
    </dgm:pt>
    <dgm:pt modelId="{DB2FF858-5275-4184-AF53-2D48A5A09D42}" type="pres">
      <dgm:prSet presAssocID="{3A715E11-2782-443D-8812-26A7A56DEC32}" presName="text3" presStyleLbl="fgAcc3" presStyleIdx="1" presStyleCnt="6">
        <dgm:presLayoutVars>
          <dgm:chPref val="3"/>
        </dgm:presLayoutVars>
      </dgm:prSet>
      <dgm:spPr/>
      <dgm:t>
        <a:bodyPr/>
        <a:lstStyle/>
        <a:p>
          <a:endParaRPr lang="en-US"/>
        </a:p>
      </dgm:t>
    </dgm:pt>
    <dgm:pt modelId="{D2C95C6E-EE31-4591-8909-69E56C216D3C}" type="pres">
      <dgm:prSet presAssocID="{3A715E11-2782-443D-8812-26A7A56DEC32}" presName="hierChild4" presStyleCnt="0"/>
      <dgm:spPr/>
    </dgm:pt>
    <dgm:pt modelId="{1D39D5CA-F228-4320-959A-AB2095078600}" type="pres">
      <dgm:prSet presAssocID="{6EC8786E-0C8D-4E52-B9F9-CADCB5E7ABFB}" presName="Name23" presStyleLbl="parChTrans1D4" presStyleIdx="0" presStyleCnt="8"/>
      <dgm:spPr/>
      <dgm:t>
        <a:bodyPr/>
        <a:lstStyle/>
        <a:p>
          <a:endParaRPr lang="en-US"/>
        </a:p>
      </dgm:t>
    </dgm:pt>
    <dgm:pt modelId="{3B56ACF0-6C04-4A2A-B8A5-7E4699FEA08E}" type="pres">
      <dgm:prSet presAssocID="{2C91015B-D9CE-4D94-AC9D-2A78389DB0EC}" presName="hierRoot4" presStyleCnt="0"/>
      <dgm:spPr/>
    </dgm:pt>
    <dgm:pt modelId="{6BCFF7EA-D2CC-4C96-8BF6-0118D6BFD1C6}" type="pres">
      <dgm:prSet presAssocID="{2C91015B-D9CE-4D94-AC9D-2A78389DB0EC}" presName="composite4" presStyleCnt="0"/>
      <dgm:spPr/>
    </dgm:pt>
    <dgm:pt modelId="{B4EC51ED-519A-4578-8BDD-6833A90E8BAD}" type="pres">
      <dgm:prSet presAssocID="{2C91015B-D9CE-4D94-AC9D-2A78389DB0EC}" presName="background4" presStyleLbl="node4" presStyleIdx="0" presStyleCnt="8"/>
      <dgm:spPr/>
    </dgm:pt>
    <dgm:pt modelId="{C0665EDE-3D2A-4F64-B515-36B0164DE301}" type="pres">
      <dgm:prSet presAssocID="{2C91015B-D9CE-4D94-AC9D-2A78389DB0EC}" presName="text4" presStyleLbl="fgAcc4" presStyleIdx="0" presStyleCnt="8">
        <dgm:presLayoutVars>
          <dgm:chPref val="3"/>
        </dgm:presLayoutVars>
      </dgm:prSet>
      <dgm:spPr/>
      <dgm:t>
        <a:bodyPr/>
        <a:lstStyle/>
        <a:p>
          <a:endParaRPr lang="en-US"/>
        </a:p>
      </dgm:t>
    </dgm:pt>
    <dgm:pt modelId="{1F53C124-B66B-4427-9FB1-B469369CDF29}" type="pres">
      <dgm:prSet presAssocID="{2C91015B-D9CE-4D94-AC9D-2A78389DB0EC}" presName="hierChild5" presStyleCnt="0"/>
      <dgm:spPr/>
    </dgm:pt>
    <dgm:pt modelId="{16384994-AD1E-4B90-A5D7-5D2F90ED0B14}" type="pres">
      <dgm:prSet presAssocID="{EA7370C1-D18E-45D3-B874-9EC2ECB7CBA7}" presName="Name23" presStyleLbl="parChTrans1D4" presStyleIdx="1" presStyleCnt="8"/>
      <dgm:spPr/>
      <dgm:t>
        <a:bodyPr/>
        <a:lstStyle/>
        <a:p>
          <a:endParaRPr lang="en-US"/>
        </a:p>
      </dgm:t>
    </dgm:pt>
    <dgm:pt modelId="{A52D19CC-00E8-4A4B-A66F-B81F8D65261D}" type="pres">
      <dgm:prSet presAssocID="{8718C682-FD34-4735-B6FD-6E50646781EE}" presName="hierRoot4" presStyleCnt="0"/>
      <dgm:spPr/>
    </dgm:pt>
    <dgm:pt modelId="{F431B9E8-9355-44C7-8E69-8321659CA57C}" type="pres">
      <dgm:prSet presAssocID="{8718C682-FD34-4735-B6FD-6E50646781EE}" presName="composite4" presStyleCnt="0"/>
      <dgm:spPr/>
    </dgm:pt>
    <dgm:pt modelId="{24124124-777A-47BD-AA31-CF4F22E14B5C}" type="pres">
      <dgm:prSet presAssocID="{8718C682-FD34-4735-B6FD-6E50646781EE}" presName="background4" presStyleLbl="node4" presStyleIdx="1" presStyleCnt="8"/>
      <dgm:spPr/>
    </dgm:pt>
    <dgm:pt modelId="{757EF34B-C097-44DF-AC9B-8385AC739496}" type="pres">
      <dgm:prSet presAssocID="{8718C682-FD34-4735-B6FD-6E50646781EE}" presName="text4" presStyleLbl="fgAcc4" presStyleIdx="1" presStyleCnt="8">
        <dgm:presLayoutVars>
          <dgm:chPref val="3"/>
        </dgm:presLayoutVars>
      </dgm:prSet>
      <dgm:spPr/>
      <dgm:t>
        <a:bodyPr/>
        <a:lstStyle/>
        <a:p>
          <a:endParaRPr lang="en-US"/>
        </a:p>
      </dgm:t>
    </dgm:pt>
    <dgm:pt modelId="{FCAC1C68-3BA9-40E8-ABBD-7458F73B3F9C}" type="pres">
      <dgm:prSet presAssocID="{8718C682-FD34-4735-B6FD-6E50646781EE}" presName="hierChild5" presStyleCnt="0"/>
      <dgm:spPr/>
    </dgm:pt>
    <dgm:pt modelId="{BE9C0818-CDDD-4CB0-8161-DC8CB68322C2}" type="pres">
      <dgm:prSet presAssocID="{47DA70D4-4EDE-4C6B-88CC-CFED254D69CF}" presName="Name23" presStyleLbl="parChTrans1D4" presStyleIdx="2" presStyleCnt="8"/>
      <dgm:spPr/>
      <dgm:t>
        <a:bodyPr/>
        <a:lstStyle/>
        <a:p>
          <a:endParaRPr lang="en-US"/>
        </a:p>
      </dgm:t>
    </dgm:pt>
    <dgm:pt modelId="{B386AE9A-13C7-4866-96C9-6C1309DEF888}" type="pres">
      <dgm:prSet presAssocID="{4F61C8A7-7708-4DCD-8FAD-0D093CB59910}" presName="hierRoot4" presStyleCnt="0"/>
      <dgm:spPr/>
    </dgm:pt>
    <dgm:pt modelId="{90C30950-EBE4-4C12-8BBC-05365023B2C3}" type="pres">
      <dgm:prSet presAssocID="{4F61C8A7-7708-4DCD-8FAD-0D093CB59910}" presName="composite4" presStyleCnt="0"/>
      <dgm:spPr/>
    </dgm:pt>
    <dgm:pt modelId="{6BBE38B4-65D4-44DA-8A61-CD9FA5E465DA}" type="pres">
      <dgm:prSet presAssocID="{4F61C8A7-7708-4DCD-8FAD-0D093CB59910}" presName="background4" presStyleLbl="node4" presStyleIdx="2" presStyleCnt="8"/>
      <dgm:spPr/>
    </dgm:pt>
    <dgm:pt modelId="{3291D003-0E66-4D15-8EFB-EB334AE4E3FB}" type="pres">
      <dgm:prSet presAssocID="{4F61C8A7-7708-4DCD-8FAD-0D093CB59910}" presName="text4" presStyleLbl="fgAcc4" presStyleIdx="2" presStyleCnt="8">
        <dgm:presLayoutVars>
          <dgm:chPref val="3"/>
        </dgm:presLayoutVars>
      </dgm:prSet>
      <dgm:spPr/>
      <dgm:t>
        <a:bodyPr/>
        <a:lstStyle/>
        <a:p>
          <a:endParaRPr lang="en-US"/>
        </a:p>
      </dgm:t>
    </dgm:pt>
    <dgm:pt modelId="{4905D5FE-8357-4E9A-9746-613D31523EA4}" type="pres">
      <dgm:prSet presAssocID="{4F61C8A7-7708-4DCD-8FAD-0D093CB59910}" presName="hierChild5" presStyleCnt="0"/>
      <dgm:spPr/>
    </dgm:pt>
    <dgm:pt modelId="{63B9F506-A002-4160-A37C-10403C1C5251}" type="pres">
      <dgm:prSet presAssocID="{15193B20-57D9-4B24-A722-18BBDE9E175C}" presName="Name23" presStyleLbl="parChTrans1D4" presStyleIdx="3" presStyleCnt="8"/>
      <dgm:spPr/>
      <dgm:t>
        <a:bodyPr/>
        <a:lstStyle/>
        <a:p>
          <a:endParaRPr lang="en-US"/>
        </a:p>
      </dgm:t>
    </dgm:pt>
    <dgm:pt modelId="{84BC4951-6A81-4FD1-BC28-EDE81FA6FC59}" type="pres">
      <dgm:prSet presAssocID="{AFD8EE0F-BB33-43FC-ADF7-2266E646A094}" presName="hierRoot4" presStyleCnt="0"/>
      <dgm:spPr/>
    </dgm:pt>
    <dgm:pt modelId="{2D184ED1-42A2-4933-991D-35006C6744D1}" type="pres">
      <dgm:prSet presAssocID="{AFD8EE0F-BB33-43FC-ADF7-2266E646A094}" presName="composite4" presStyleCnt="0"/>
      <dgm:spPr/>
    </dgm:pt>
    <dgm:pt modelId="{75C06F5A-D734-43E8-B46B-575404C601CA}" type="pres">
      <dgm:prSet presAssocID="{AFD8EE0F-BB33-43FC-ADF7-2266E646A094}" presName="background4" presStyleLbl="node4" presStyleIdx="3" presStyleCnt="8"/>
      <dgm:spPr/>
    </dgm:pt>
    <dgm:pt modelId="{46E67D11-29CB-4DFC-AD14-C0C42664C125}" type="pres">
      <dgm:prSet presAssocID="{AFD8EE0F-BB33-43FC-ADF7-2266E646A094}" presName="text4" presStyleLbl="fgAcc4" presStyleIdx="3" presStyleCnt="8">
        <dgm:presLayoutVars>
          <dgm:chPref val="3"/>
        </dgm:presLayoutVars>
      </dgm:prSet>
      <dgm:spPr/>
      <dgm:t>
        <a:bodyPr/>
        <a:lstStyle/>
        <a:p>
          <a:endParaRPr lang="en-US"/>
        </a:p>
      </dgm:t>
    </dgm:pt>
    <dgm:pt modelId="{F8203A42-EF6B-4364-8AA4-9872AEB0C76D}" type="pres">
      <dgm:prSet presAssocID="{AFD8EE0F-BB33-43FC-ADF7-2266E646A094}" presName="hierChild5" presStyleCnt="0"/>
      <dgm:spPr/>
    </dgm:pt>
    <dgm:pt modelId="{1891B0A3-B658-43D1-8CF6-11236A525B26}" type="pres">
      <dgm:prSet presAssocID="{A292785D-72BD-4183-9EC5-234D4AC06DC5}" presName="Name17" presStyleLbl="parChTrans1D3" presStyleIdx="2" presStyleCnt="6"/>
      <dgm:spPr/>
      <dgm:t>
        <a:bodyPr/>
        <a:lstStyle/>
        <a:p>
          <a:endParaRPr lang="en-US"/>
        </a:p>
      </dgm:t>
    </dgm:pt>
    <dgm:pt modelId="{72216344-E268-49E2-9838-E39FF12F6E7A}" type="pres">
      <dgm:prSet presAssocID="{D4B4218E-4613-46A8-B7DF-69519E9FA41E}" presName="hierRoot3" presStyleCnt="0"/>
      <dgm:spPr/>
    </dgm:pt>
    <dgm:pt modelId="{637FB3D2-2B6F-49D2-93CC-96332F776AAC}" type="pres">
      <dgm:prSet presAssocID="{D4B4218E-4613-46A8-B7DF-69519E9FA41E}" presName="composite3" presStyleCnt="0"/>
      <dgm:spPr/>
    </dgm:pt>
    <dgm:pt modelId="{9C7CD5C7-A5FC-4CAA-AAF5-F176C0D31063}" type="pres">
      <dgm:prSet presAssocID="{D4B4218E-4613-46A8-B7DF-69519E9FA41E}" presName="background3" presStyleLbl="node3" presStyleIdx="2" presStyleCnt="6"/>
      <dgm:spPr/>
    </dgm:pt>
    <dgm:pt modelId="{D340E7BC-0D3C-47E2-A650-F70F4C7D251B}" type="pres">
      <dgm:prSet presAssocID="{D4B4218E-4613-46A8-B7DF-69519E9FA41E}" presName="text3" presStyleLbl="fgAcc3" presStyleIdx="2" presStyleCnt="6">
        <dgm:presLayoutVars>
          <dgm:chPref val="3"/>
        </dgm:presLayoutVars>
      </dgm:prSet>
      <dgm:spPr/>
      <dgm:t>
        <a:bodyPr/>
        <a:lstStyle/>
        <a:p>
          <a:endParaRPr lang="en-US"/>
        </a:p>
      </dgm:t>
    </dgm:pt>
    <dgm:pt modelId="{A5913F8C-3FA5-4CD7-959A-B91F032E658B}" type="pres">
      <dgm:prSet presAssocID="{D4B4218E-4613-46A8-B7DF-69519E9FA41E}" presName="hierChild4" presStyleCnt="0"/>
      <dgm:spPr/>
    </dgm:pt>
    <dgm:pt modelId="{C37A326F-7C5D-47D8-BC7D-0D459CFA78F0}" type="pres">
      <dgm:prSet presAssocID="{F63D5E74-D0C5-4A90-9E6F-03BE87691DCA}" presName="Name10" presStyleLbl="parChTrans1D2" presStyleIdx="1" presStyleCnt="3"/>
      <dgm:spPr/>
      <dgm:t>
        <a:bodyPr/>
        <a:lstStyle/>
        <a:p>
          <a:endParaRPr lang="en-US"/>
        </a:p>
      </dgm:t>
    </dgm:pt>
    <dgm:pt modelId="{84DED8B0-C809-4AB5-94BA-B1D272BC4DCC}" type="pres">
      <dgm:prSet presAssocID="{701BC080-C9D3-494A-97BA-15CEE620690D}" presName="hierRoot2" presStyleCnt="0"/>
      <dgm:spPr/>
    </dgm:pt>
    <dgm:pt modelId="{0153CD79-19C2-4E15-B30E-457BC4EF814C}" type="pres">
      <dgm:prSet presAssocID="{701BC080-C9D3-494A-97BA-15CEE620690D}" presName="composite2" presStyleCnt="0"/>
      <dgm:spPr/>
    </dgm:pt>
    <dgm:pt modelId="{60A31663-051F-4F4A-B668-00758FF9794D}" type="pres">
      <dgm:prSet presAssocID="{701BC080-C9D3-494A-97BA-15CEE620690D}" presName="background2" presStyleLbl="node2" presStyleIdx="1" presStyleCnt="3"/>
      <dgm:spPr/>
    </dgm:pt>
    <dgm:pt modelId="{961A5CB1-8892-4F2D-83B7-B17ED46C7674}" type="pres">
      <dgm:prSet presAssocID="{701BC080-C9D3-494A-97BA-15CEE620690D}" presName="text2" presStyleLbl="fgAcc2" presStyleIdx="1" presStyleCnt="3">
        <dgm:presLayoutVars>
          <dgm:chPref val="3"/>
        </dgm:presLayoutVars>
      </dgm:prSet>
      <dgm:spPr/>
      <dgm:t>
        <a:bodyPr/>
        <a:lstStyle/>
        <a:p>
          <a:endParaRPr lang="en-US"/>
        </a:p>
      </dgm:t>
    </dgm:pt>
    <dgm:pt modelId="{88BBCB26-A011-43A6-81E2-370E54697359}" type="pres">
      <dgm:prSet presAssocID="{701BC080-C9D3-494A-97BA-15CEE620690D}" presName="hierChild3" presStyleCnt="0"/>
      <dgm:spPr/>
    </dgm:pt>
    <dgm:pt modelId="{963917FF-A80E-4A65-876D-C33B74EB630C}" type="pres">
      <dgm:prSet presAssocID="{DD40CA9F-5E91-4B81-8CF3-E0D13193F031}" presName="Name17" presStyleLbl="parChTrans1D3" presStyleIdx="3" presStyleCnt="6"/>
      <dgm:spPr/>
      <dgm:t>
        <a:bodyPr/>
        <a:lstStyle/>
        <a:p>
          <a:endParaRPr lang="en-US"/>
        </a:p>
      </dgm:t>
    </dgm:pt>
    <dgm:pt modelId="{3DB11104-7839-4BA7-B2FB-134013A51622}" type="pres">
      <dgm:prSet presAssocID="{B8DABCB3-4BE4-49BB-B226-C6D119159FDF}" presName="hierRoot3" presStyleCnt="0"/>
      <dgm:spPr/>
    </dgm:pt>
    <dgm:pt modelId="{C7612EA4-9176-49BB-8835-818BBF2417A9}" type="pres">
      <dgm:prSet presAssocID="{B8DABCB3-4BE4-49BB-B226-C6D119159FDF}" presName="composite3" presStyleCnt="0"/>
      <dgm:spPr/>
    </dgm:pt>
    <dgm:pt modelId="{A8CF6299-B9BF-415B-A668-C29DABAF4EF9}" type="pres">
      <dgm:prSet presAssocID="{B8DABCB3-4BE4-49BB-B226-C6D119159FDF}" presName="background3" presStyleLbl="node3" presStyleIdx="3" presStyleCnt="6"/>
      <dgm:spPr/>
    </dgm:pt>
    <dgm:pt modelId="{6A70DF2B-F050-40E0-ABCD-620EE6050910}" type="pres">
      <dgm:prSet presAssocID="{B8DABCB3-4BE4-49BB-B226-C6D119159FDF}" presName="text3" presStyleLbl="fgAcc3" presStyleIdx="3" presStyleCnt="6">
        <dgm:presLayoutVars>
          <dgm:chPref val="3"/>
        </dgm:presLayoutVars>
      </dgm:prSet>
      <dgm:spPr/>
      <dgm:t>
        <a:bodyPr/>
        <a:lstStyle/>
        <a:p>
          <a:endParaRPr lang="en-US"/>
        </a:p>
      </dgm:t>
    </dgm:pt>
    <dgm:pt modelId="{D5F63F1E-7634-4DB1-8C5B-FEA2766C7D0B}" type="pres">
      <dgm:prSet presAssocID="{B8DABCB3-4BE4-49BB-B226-C6D119159FDF}" presName="hierChild4" presStyleCnt="0"/>
      <dgm:spPr/>
    </dgm:pt>
    <dgm:pt modelId="{4E90F300-9602-4764-A39E-2ECDBCA80D70}" type="pres">
      <dgm:prSet presAssocID="{033F39BB-CB5E-4FF6-903B-3B470D3FF942}" presName="Name17" presStyleLbl="parChTrans1D3" presStyleIdx="4" presStyleCnt="6"/>
      <dgm:spPr/>
      <dgm:t>
        <a:bodyPr/>
        <a:lstStyle/>
        <a:p>
          <a:endParaRPr lang="en-US"/>
        </a:p>
      </dgm:t>
    </dgm:pt>
    <dgm:pt modelId="{D5BA7700-DE79-4EEE-9C20-F97C8ACFE582}" type="pres">
      <dgm:prSet presAssocID="{315652E5-15F1-4708-BD15-22B2BD30CBE6}" presName="hierRoot3" presStyleCnt="0"/>
      <dgm:spPr/>
    </dgm:pt>
    <dgm:pt modelId="{03221724-81ED-4C8C-B1EC-5317F0C47F9F}" type="pres">
      <dgm:prSet presAssocID="{315652E5-15F1-4708-BD15-22B2BD30CBE6}" presName="composite3" presStyleCnt="0"/>
      <dgm:spPr/>
    </dgm:pt>
    <dgm:pt modelId="{F47A491A-279B-4865-9B1B-91F3AB521726}" type="pres">
      <dgm:prSet presAssocID="{315652E5-15F1-4708-BD15-22B2BD30CBE6}" presName="background3" presStyleLbl="node3" presStyleIdx="4" presStyleCnt="6"/>
      <dgm:spPr/>
    </dgm:pt>
    <dgm:pt modelId="{617A448A-ACA8-4875-9224-D715A99F1C92}" type="pres">
      <dgm:prSet presAssocID="{315652E5-15F1-4708-BD15-22B2BD30CBE6}" presName="text3" presStyleLbl="fgAcc3" presStyleIdx="4" presStyleCnt="6">
        <dgm:presLayoutVars>
          <dgm:chPref val="3"/>
        </dgm:presLayoutVars>
      </dgm:prSet>
      <dgm:spPr/>
      <dgm:t>
        <a:bodyPr/>
        <a:lstStyle/>
        <a:p>
          <a:endParaRPr lang="en-US"/>
        </a:p>
      </dgm:t>
    </dgm:pt>
    <dgm:pt modelId="{3D439BA5-16A9-4EAA-B41C-3AAB51485F35}" type="pres">
      <dgm:prSet presAssocID="{315652E5-15F1-4708-BD15-22B2BD30CBE6}" presName="hierChild4" presStyleCnt="0"/>
      <dgm:spPr/>
    </dgm:pt>
    <dgm:pt modelId="{9794BCFB-71ED-47A7-ABD8-09E0F05219AD}" type="pres">
      <dgm:prSet presAssocID="{B711ED03-6ADC-44D3-BC5D-05F587F285EC}" presName="Name23" presStyleLbl="parChTrans1D4" presStyleIdx="4" presStyleCnt="8"/>
      <dgm:spPr/>
      <dgm:t>
        <a:bodyPr/>
        <a:lstStyle/>
        <a:p>
          <a:endParaRPr lang="en-US"/>
        </a:p>
      </dgm:t>
    </dgm:pt>
    <dgm:pt modelId="{1BBFB4EC-FB60-4117-8F25-720D2A2EF1A6}" type="pres">
      <dgm:prSet presAssocID="{6ABFC243-C0FC-411B-85E4-9C4FE565EAFC}" presName="hierRoot4" presStyleCnt="0"/>
      <dgm:spPr/>
    </dgm:pt>
    <dgm:pt modelId="{70046B96-CBC7-4D8D-88B1-1008BE874012}" type="pres">
      <dgm:prSet presAssocID="{6ABFC243-C0FC-411B-85E4-9C4FE565EAFC}" presName="composite4" presStyleCnt="0"/>
      <dgm:spPr/>
    </dgm:pt>
    <dgm:pt modelId="{F70F57AD-8A19-4B08-9CA8-AC3645BB213B}" type="pres">
      <dgm:prSet presAssocID="{6ABFC243-C0FC-411B-85E4-9C4FE565EAFC}" presName="background4" presStyleLbl="node4" presStyleIdx="4" presStyleCnt="8"/>
      <dgm:spPr/>
    </dgm:pt>
    <dgm:pt modelId="{E5CD6793-4D8D-4300-AA7B-748120C464A9}" type="pres">
      <dgm:prSet presAssocID="{6ABFC243-C0FC-411B-85E4-9C4FE565EAFC}" presName="text4" presStyleLbl="fgAcc4" presStyleIdx="4" presStyleCnt="8">
        <dgm:presLayoutVars>
          <dgm:chPref val="3"/>
        </dgm:presLayoutVars>
      </dgm:prSet>
      <dgm:spPr/>
      <dgm:t>
        <a:bodyPr/>
        <a:lstStyle/>
        <a:p>
          <a:endParaRPr lang="en-US"/>
        </a:p>
      </dgm:t>
    </dgm:pt>
    <dgm:pt modelId="{9B707273-72D0-47EC-A677-A0FE0067F16D}" type="pres">
      <dgm:prSet presAssocID="{6ABFC243-C0FC-411B-85E4-9C4FE565EAFC}" presName="hierChild5" presStyleCnt="0"/>
      <dgm:spPr/>
    </dgm:pt>
    <dgm:pt modelId="{AD0DAE16-4E18-4E49-9270-A9F06B99D0FE}" type="pres">
      <dgm:prSet presAssocID="{40F894DB-E79B-4791-B946-058439884CB8}" presName="Name23" presStyleLbl="parChTrans1D4" presStyleIdx="5" presStyleCnt="8"/>
      <dgm:spPr/>
      <dgm:t>
        <a:bodyPr/>
        <a:lstStyle/>
        <a:p>
          <a:endParaRPr lang="en-US"/>
        </a:p>
      </dgm:t>
    </dgm:pt>
    <dgm:pt modelId="{7F969468-84E8-4D6F-8B12-4831D8998617}" type="pres">
      <dgm:prSet presAssocID="{3DCCD0FF-67BD-444F-BB48-46996068C3EC}" presName="hierRoot4" presStyleCnt="0"/>
      <dgm:spPr/>
    </dgm:pt>
    <dgm:pt modelId="{7646A4CD-3B12-4A37-9EAB-561FEE7E066C}" type="pres">
      <dgm:prSet presAssocID="{3DCCD0FF-67BD-444F-BB48-46996068C3EC}" presName="composite4" presStyleCnt="0"/>
      <dgm:spPr/>
    </dgm:pt>
    <dgm:pt modelId="{6C64B19F-7503-4888-AB5D-5D4EA51E2946}" type="pres">
      <dgm:prSet presAssocID="{3DCCD0FF-67BD-444F-BB48-46996068C3EC}" presName="background4" presStyleLbl="node4" presStyleIdx="5" presStyleCnt="8"/>
      <dgm:spPr/>
    </dgm:pt>
    <dgm:pt modelId="{FB93550E-2C93-4235-8C7E-81C55A58ECA3}" type="pres">
      <dgm:prSet presAssocID="{3DCCD0FF-67BD-444F-BB48-46996068C3EC}" presName="text4" presStyleLbl="fgAcc4" presStyleIdx="5" presStyleCnt="8">
        <dgm:presLayoutVars>
          <dgm:chPref val="3"/>
        </dgm:presLayoutVars>
      </dgm:prSet>
      <dgm:spPr/>
      <dgm:t>
        <a:bodyPr/>
        <a:lstStyle/>
        <a:p>
          <a:endParaRPr lang="en-US"/>
        </a:p>
      </dgm:t>
    </dgm:pt>
    <dgm:pt modelId="{2B42A85C-828E-4501-BF26-DF772143058A}" type="pres">
      <dgm:prSet presAssocID="{3DCCD0FF-67BD-444F-BB48-46996068C3EC}" presName="hierChild5" presStyleCnt="0"/>
      <dgm:spPr/>
    </dgm:pt>
    <dgm:pt modelId="{78E2DF06-ADB7-4671-8392-78802780D1CF}" type="pres">
      <dgm:prSet presAssocID="{2180F5B7-50A9-4F6E-9AD4-4B23F9D01339}" presName="Name23" presStyleLbl="parChTrans1D4" presStyleIdx="6" presStyleCnt="8"/>
      <dgm:spPr/>
      <dgm:t>
        <a:bodyPr/>
        <a:lstStyle/>
        <a:p>
          <a:endParaRPr lang="en-US"/>
        </a:p>
      </dgm:t>
    </dgm:pt>
    <dgm:pt modelId="{C291DB2C-5DD8-48F4-A60E-9BDC6B51BB18}" type="pres">
      <dgm:prSet presAssocID="{0D64E0A4-5C16-4AD8-9961-C137A76A8674}" presName="hierRoot4" presStyleCnt="0"/>
      <dgm:spPr/>
    </dgm:pt>
    <dgm:pt modelId="{0B57DDF6-161A-479A-8668-03AE1A18F531}" type="pres">
      <dgm:prSet presAssocID="{0D64E0A4-5C16-4AD8-9961-C137A76A8674}" presName="composite4" presStyleCnt="0"/>
      <dgm:spPr/>
    </dgm:pt>
    <dgm:pt modelId="{1D9C3159-082A-4E66-A610-76BFDA15D247}" type="pres">
      <dgm:prSet presAssocID="{0D64E0A4-5C16-4AD8-9961-C137A76A8674}" presName="background4" presStyleLbl="node4" presStyleIdx="6" presStyleCnt="8"/>
      <dgm:spPr/>
    </dgm:pt>
    <dgm:pt modelId="{2647D3AA-5A90-4FD5-A5C8-0FF72B98A1A2}" type="pres">
      <dgm:prSet presAssocID="{0D64E0A4-5C16-4AD8-9961-C137A76A8674}" presName="text4" presStyleLbl="fgAcc4" presStyleIdx="6" presStyleCnt="8">
        <dgm:presLayoutVars>
          <dgm:chPref val="3"/>
        </dgm:presLayoutVars>
      </dgm:prSet>
      <dgm:spPr/>
      <dgm:t>
        <a:bodyPr/>
        <a:lstStyle/>
        <a:p>
          <a:endParaRPr lang="en-US"/>
        </a:p>
      </dgm:t>
    </dgm:pt>
    <dgm:pt modelId="{BEB6116E-451C-4384-AA16-10CCDEF3B9C3}" type="pres">
      <dgm:prSet presAssocID="{0D64E0A4-5C16-4AD8-9961-C137A76A8674}" presName="hierChild5" presStyleCnt="0"/>
      <dgm:spPr/>
    </dgm:pt>
    <dgm:pt modelId="{2C77A300-668D-4C56-BDAB-E25B6D190A04}" type="pres">
      <dgm:prSet presAssocID="{FD4E485C-2F3C-4831-94EB-9FA4153D11A0}" presName="Name23" presStyleLbl="parChTrans1D4" presStyleIdx="7" presStyleCnt="8"/>
      <dgm:spPr/>
      <dgm:t>
        <a:bodyPr/>
        <a:lstStyle/>
        <a:p>
          <a:endParaRPr lang="en-US"/>
        </a:p>
      </dgm:t>
    </dgm:pt>
    <dgm:pt modelId="{BF9BDA99-0757-4791-BB02-9621F23B1AE5}" type="pres">
      <dgm:prSet presAssocID="{F54B8741-5F08-4880-ACD7-C52319088C11}" presName="hierRoot4" presStyleCnt="0"/>
      <dgm:spPr/>
    </dgm:pt>
    <dgm:pt modelId="{9CE163E8-09A3-4622-97CC-6BE0DF729AE8}" type="pres">
      <dgm:prSet presAssocID="{F54B8741-5F08-4880-ACD7-C52319088C11}" presName="composite4" presStyleCnt="0"/>
      <dgm:spPr/>
    </dgm:pt>
    <dgm:pt modelId="{C4D9040F-4158-41BF-9761-38CEED78B991}" type="pres">
      <dgm:prSet presAssocID="{F54B8741-5F08-4880-ACD7-C52319088C11}" presName="background4" presStyleLbl="node4" presStyleIdx="7" presStyleCnt="8"/>
      <dgm:spPr/>
    </dgm:pt>
    <dgm:pt modelId="{0C32355E-162E-43EF-A1FA-AA8C5DF1602F}" type="pres">
      <dgm:prSet presAssocID="{F54B8741-5F08-4880-ACD7-C52319088C11}" presName="text4" presStyleLbl="fgAcc4" presStyleIdx="7" presStyleCnt="8">
        <dgm:presLayoutVars>
          <dgm:chPref val="3"/>
        </dgm:presLayoutVars>
      </dgm:prSet>
      <dgm:spPr/>
      <dgm:t>
        <a:bodyPr/>
        <a:lstStyle/>
        <a:p>
          <a:endParaRPr lang="en-US"/>
        </a:p>
      </dgm:t>
    </dgm:pt>
    <dgm:pt modelId="{1B850AEB-9150-4766-B16D-CF3F2D744489}" type="pres">
      <dgm:prSet presAssocID="{F54B8741-5F08-4880-ACD7-C52319088C11}" presName="hierChild5" presStyleCnt="0"/>
      <dgm:spPr/>
    </dgm:pt>
    <dgm:pt modelId="{0368E3CD-538C-490E-AF2E-7DA2988E784B}" type="pres">
      <dgm:prSet presAssocID="{250B3B3C-B7AE-4C09-99CB-AA007B0826F7}" presName="Name17" presStyleLbl="parChTrans1D3" presStyleIdx="5" presStyleCnt="6"/>
      <dgm:spPr/>
      <dgm:t>
        <a:bodyPr/>
        <a:lstStyle/>
        <a:p>
          <a:endParaRPr lang="en-US"/>
        </a:p>
      </dgm:t>
    </dgm:pt>
    <dgm:pt modelId="{66E883EA-E03E-46C7-8106-8151A317C627}" type="pres">
      <dgm:prSet presAssocID="{FBBCAFCE-65EB-4DFA-90CD-25CD77B92655}" presName="hierRoot3" presStyleCnt="0"/>
      <dgm:spPr/>
    </dgm:pt>
    <dgm:pt modelId="{0198B8F8-1DC0-4082-BE40-2EC8F5BED822}" type="pres">
      <dgm:prSet presAssocID="{FBBCAFCE-65EB-4DFA-90CD-25CD77B92655}" presName="composite3" presStyleCnt="0"/>
      <dgm:spPr/>
    </dgm:pt>
    <dgm:pt modelId="{B509352A-AC51-4323-A618-802EB9394C50}" type="pres">
      <dgm:prSet presAssocID="{FBBCAFCE-65EB-4DFA-90CD-25CD77B92655}" presName="background3" presStyleLbl="node3" presStyleIdx="5" presStyleCnt="6"/>
      <dgm:spPr/>
    </dgm:pt>
    <dgm:pt modelId="{42893060-B698-4383-AC7C-412A6B47AC6A}" type="pres">
      <dgm:prSet presAssocID="{FBBCAFCE-65EB-4DFA-90CD-25CD77B92655}" presName="text3" presStyleLbl="fgAcc3" presStyleIdx="5" presStyleCnt="6">
        <dgm:presLayoutVars>
          <dgm:chPref val="3"/>
        </dgm:presLayoutVars>
      </dgm:prSet>
      <dgm:spPr/>
      <dgm:t>
        <a:bodyPr/>
        <a:lstStyle/>
        <a:p>
          <a:endParaRPr lang="en-US"/>
        </a:p>
      </dgm:t>
    </dgm:pt>
    <dgm:pt modelId="{7C535FF7-A9DE-4405-B2E3-B1E087C55BD8}" type="pres">
      <dgm:prSet presAssocID="{FBBCAFCE-65EB-4DFA-90CD-25CD77B92655}" presName="hierChild4" presStyleCnt="0"/>
      <dgm:spPr/>
    </dgm:pt>
    <dgm:pt modelId="{282BB602-8AA6-4580-8FDF-DF0B938DD471}" type="pres">
      <dgm:prSet presAssocID="{C337887D-1E90-41BD-B6AA-0C78FDD7E169}" presName="Name10" presStyleLbl="parChTrans1D2" presStyleIdx="2" presStyleCnt="3"/>
      <dgm:spPr/>
      <dgm:t>
        <a:bodyPr/>
        <a:lstStyle/>
        <a:p>
          <a:endParaRPr lang="en-US"/>
        </a:p>
      </dgm:t>
    </dgm:pt>
    <dgm:pt modelId="{50D5C34F-FB51-40E1-9ACB-ED2DF199EDD0}" type="pres">
      <dgm:prSet presAssocID="{3269B414-A36E-4BB7-B3F8-371BE2827A73}" presName="hierRoot2" presStyleCnt="0"/>
      <dgm:spPr/>
    </dgm:pt>
    <dgm:pt modelId="{3FC21EAC-F9DB-40E7-BE51-593C2E7B3BA3}" type="pres">
      <dgm:prSet presAssocID="{3269B414-A36E-4BB7-B3F8-371BE2827A73}" presName="composite2" presStyleCnt="0"/>
      <dgm:spPr/>
    </dgm:pt>
    <dgm:pt modelId="{C17A8EAD-4AB2-4E37-AF16-4B226A122DF9}" type="pres">
      <dgm:prSet presAssocID="{3269B414-A36E-4BB7-B3F8-371BE2827A73}" presName="background2" presStyleLbl="node2" presStyleIdx="2" presStyleCnt="3"/>
      <dgm:spPr/>
    </dgm:pt>
    <dgm:pt modelId="{7C2FBE99-DF30-4CA5-A7A1-0C69F5038C9D}" type="pres">
      <dgm:prSet presAssocID="{3269B414-A36E-4BB7-B3F8-371BE2827A73}" presName="text2" presStyleLbl="fgAcc2" presStyleIdx="2" presStyleCnt="3">
        <dgm:presLayoutVars>
          <dgm:chPref val="3"/>
        </dgm:presLayoutVars>
      </dgm:prSet>
      <dgm:spPr/>
      <dgm:t>
        <a:bodyPr/>
        <a:lstStyle/>
        <a:p>
          <a:endParaRPr lang="en-US"/>
        </a:p>
      </dgm:t>
    </dgm:pt>
    <dgm:pt modelId="{205684F1-6A7A-4B6D-A612-E019DDEDB4B2}" type="pres">
      <dgm:prSet presAssocID="{3269B414-A36E-4BB7-B3F8-371BE2827A73}" presName="hierChild3" presStyleCnt="0"/>
      <dgm:spPr/>
    </dgm:pt>
  </dgm:ptLst>
  <dgm:cxnLst>
    <dgm:cxn modelId="{639C09F0-5A3F-4D9D-93B4-21B9F7FE4BA3}" srcId="{315652E5-15F1-4708-BD15-22B2BD30CBE6}" destId="{6ABFC243-C0FC-411B-85E4-9C4FE565EAFC}" srcOrd="0" destOrd="0" parTransId="{B711ED03-6ADC-44D3-BC5D-05F587F285EC}" sibTransId="{9E8780C3-A15C-4455-A389-20DDA5F6A7AE}"/>
    <dgm:cxn modelId="{98A2A7B2-DF40-4B79-9B97-D4AC8B27EF00}" srcId="{CDAA661A-4BEF-4403-924E-0630AEAF9914}" destId="{9E9437E3-C03C-448A-AB77-6D5FE67519A7}" srcOrd="0" destOrd="0" parTransId="{FFF330E8-CD48-4EF3-AE6C-0C42B496B532}" sibTransId="{7F8DCBDF-4598-4453-BF88-D0551209D1EB}"/>
    <dgm:cxn modelId="{911C6E32-2176-429D-A4AF-F41F68180C21}" type="presOf" srcId="{C337887D-1E90-41BD-B6AA-0C78FDD7E169}" destId="{282BB602-8AA6-4580-8FDF-DF0B938DD471}" srcOrd="0" destOrd="0" presId="urn:microsoft.com/office/officeart/2005/8/layout/hierarchy1"/>
    <dgm:cxn modelId="{78AF5B87-ED48-4951-ABDD-BFB8949F4764}" srcId="{2C91015B-D9CE-4D94-AC9D-2A78389DB0EC}" destId="{AFD8EE0F-BB33-43FC-ADF7-2266E646A094}" srcOrd="2" destOrd="0" parTransId="{15193B20-57D9-4B24-A722-18BBDE9E175C}" sibTransId="{84849F7D-8403-41A7-8BA2-D34C7886CA62}"/>
    <dgm:cxn modelId="{9B112520-E5C5-4DF3-9D73-0D967302517C}" type="presOf" srcId="{EA7370C1-D18E-45D3-B874-9EC2ECB7CBA7}" destId="{16384994-AD1E-4B90-A5D7-5D2F90ED0B14}" srcOrd="0" destOrd="0" presId="urn:microsoft.com/office/officeart/2005/8/layout/hierarchy1"/>
    <dgm:cxn modelId="{90A6E97A-CDDF-4A7B-A72A-AECB0795DD24}" srcId="{6ABFC243-C0FC-411B-85E4-9C4FE565EAFC}" destId="{0D64E0A4-5C16-4AD8-9961-C137A76A8674}" srcOrd="1" destOrd="0" parTransId="{2180F5B7-50A9-4F6E-9AD4-4B23F9D01339}" sibTransId="{E1D17E2A-CE77-456B-ABB4-A7A1911AA31F}"/>
    <dgm:cxn modelId="{6E1E1BF7-962E-4440-80A6-E308A149AE31}" type="presOf" srcId="{A292785D-72BD-4183-9EC5-234D4AC06DC5}" destId="{1891B0A3-B658-43D1-8CF6-11236A525B26}" srcOrd="0" destOrd="0" presId="urn:microsoft.com/office/officeart/2005/8/layout/hierarchy1"/>
    <dgm:cxn modelId="{03DC291F-2904-453A-9115-4F510A6FB3D9}" type="presOf" srcId="{CDAA661A-4BEF-4403-924E-0630AEAF9914}" destId="{0819E76F-547A-48A6-9F7B-D5289582814D}" srcOrd="0" destOrd="0" presId="urn:microsoft.com/office/officeart/2005/8/layout/hierarchy1"/>
    <dgm:cxn modelId="{455437E2-46F3-4649-BE44-12386649B07F}" type="presOf" srcId="{3DCCD0FF-67BD-444F-BB48-46996068C3EC}" destId="{FB93550E-2C93-4235-8C7E-81C55A58ECA3}" srcOrd="0" destOrd="0" presId="urn:microsoft.com/office/officeart/2005/8/layout/hierarchy1"/>
    <dgm:cxn modelId="{35A242F5-A300-44CB-8311-C2C7A82CF5B3}" type="presOf" srcId="{F54B8741-5F08-4880-ACD7-C52319088C11}" destId="{0C32355E-162E-43EF-A1FA-AA8C5DF1602F}" srcOrd="0" destOrd="0" presId="urn:microsoft.com/office/officeart/2005/8/layout/hierarchy1"/>
    <dgm:cxn modelId="{70F9B7E4-5FC4-4720-A11C-9D67AE9CBBD2}" type="presOf" srcId="{D4B4218E-4613-46A8-B7DF-69519E9FA41E}" destId="{D340E7BC-0D3C-47E2-A650-F70F4C7D251B}" srcOrd="0" destOrd="0" presId="urn:microsoft.com/office/officeart/2005/8/layout/hierarchy1"/>
    <dgm:cxn modelId="{8C081D5C-8F7F-49F9-AAB3-7C72F7D17E10}" srcId="{9E9437E3-C03C-448A-AB77-6D5FE67519A7}" destId="{3269B414-A36E-4BB7-B3F8-371BE2827A73}" srcOrd="2" destOrd="0" parTransId="{C337887D-1E90-41BD-B6AA-0C78FDD7E169}" sibTransId="{0A29904C-F622-4543-9729-752F1A76F215}"/>
    <dgm:cxn modelId="{C98C7E21-8D66-4C9B-8FEA-F73D9F8FA281}" srcId="{2E761458-D5D2-4F0B-A4DA-268653F52D2E}" destId="{3A715E11-2782-443D-8812-26A7A56DEC32}" srcOrd="1" destOrd="0" parTransId="{0CE7EDEA-1093-4D7B-B839-824F60595889}" sibTransId="{F2B6DABE-64AF-4191-8AB6-9D9DC100BE2A}"/>
    <dgm:cxn modelId="{1430051E-2A76-46E9-B312-BF16927C40FE}" type="presOf" srcId="{3A715E11-2782-443D-8812-26A7A56DEC32}" destId="{DB2FF858-5275-4184-AF53-2D48A5A09D42}" srcOrd="0" destOrd="0" presId="urn:microsoft.com/office/officeart/2005/8/layout/hierarchy1"/>
    <dgm:cxn modelId="{ABD4B6FC-9C2D-4CDB-BBE8-0442C00C9ACB}" srcId="{6ABFC243-C0FC-411B-85E4-9C4FE565EAFC}" destId="{F54B8741-5F08-4880-ACD7-C52319088C11}" srcOrd="2" destOrd="0" parTransId="{FD4E485C-2F3C-4831-94EB-9FA4153D11A0}" sibTransId="{47A7BC17-1934-4BA0-B10E-127CBBDF38B6}"/>
    <dgm:cxn modelId="{6550D1B2-4F5D-43B1-B0C4-7C49D2C42585}" type="presOf" srcId="{15193B20-57D9-4B24-A722-18BBDE9E175C}" destId="{63B9F506-A002-4160-A37C-10403C1C5251}" srcOrd="0" destOrd="0" presId="urn:microsoft.com/office/officeart/2005/8/layout/hierarchy1"/>
    <dgm:cxn modelId="{3EB72BF7-562F-463E-849E-6BADC1EF3579}" type="presOf" srcId="{250B3B3C-B7AE-4C09-99CB-AA007B0826F7}" destId="{0368E3CD-538C-490E-AF2E-7DA2988E784B}" srcOrd="0" destOrd="0" presId="urn:microsoft.com/office/officeart/2005/8/layout/hierarchy1"/>
    <dgm:cxn modelId="{9C18D95C-687D-44FD-932E-C823A44DB353}" type="presOf" srcId="{DD40CA9F-5E91-4B81-8CF3-E0D13193F031}" destId="{963917FF-A80E-4A65-876D-C33B74EB630C}" srcOrd="0" destOrd="0" presId="urn:microsoft.com/office/officeart/2005/8/layout/hierarchy1"/>
    <dgm:cxn modelId="{0C32C23C-2829-40D9-B11B-BA98C00B1CB2}" type="presOf" srcId="{47FEFECF-AC70-4F9C-A501-95A566C16036}" destId="{79624C58-1741-46F4-9AFC-EDF2D51D4472}" srcOrd="0" destOrd="0" presId="urn:microsoft.com/office/officeart/2005/8/layout/hierarchy1"/>
    <dgm:cxn modelId="{9259743D-0891-4070-81FB-4B47331DA8C7}" type="presOf" srcId="{40F894DB-E79B-4791-B946-058439884CB8}" destId="{AD0DAE16-4E18-4E49-9270-A9F06B99D0FE}" srcOrd="0" destOrd="0" presId="urn:microsoft.com/office/officeart/2005/8/layout/hierarchy1"/>
    <dgm:cxn modelId="{A5C098B5-6EF8-4663-B731-88E4EF8F0D4D}" type="presOf" srcId="{AFD8EE0F-BB33-43FC-ADF7-2266E646A094}" destId="{46E67D11-29CB-4DFC-AD14-C0C42664C125}" srcOrd="0" destOrd="0" presId="urn:microsoft.com/office/officeart/2005/8/layout/hierarchy1"/>
    <dgm:cxn modelId="{52C82597-C522-4EC9-8EBB-7312A150F404}" type="presOf" srcId="{B8DABCB3-4BE4-49BB-B226-C6D119159FDF}" destId="{6A70DF2B-F050-40E0-ABCD-620EE6050910}" srcOrd="0" destOrd="0" presId="urn:microsoft.com/office/officeart/2005/8/layout/hierarchy1"/>
    <dgm:cxn modelId="{BAFB6365-B1DD-4200-931D-39F9E9F35BEF}" type="presOf" srcId="{2180F5B7-50A9-4F6E-9AD4-4B23F9D01339}" destId="{78E2DF06-ADB7-4671-8392-78802780D1CF}" srcOrd="0" destOrd="0" presId="urn:microsoft.com/office/officeart/2005/8/layout/hierarchy1"/>
    <dgm:cxn modelId="{4F0FA8BD-2CF0-4CB8-86BA-51375BBAC6BB}" type="presOf" srcId="{3269B414-A36E-4BB7-B3F8-371BE2827A73}" destId="{7C2FBE99-DF30-4CA5-A7A1-0C69F5038C9D}" srcOrd="0" destOrd="0" presId="urn:microsoft.com/office/officeart/2005/8/layout/hierarchy1"/>
    <dgm:cxn modelId="{2DD881E4-825B-4940-B212-228E6607BF9E}" srcId="{2E761458-D5D2-4F0B-A4DA-268653F52D2E}" destId="{EEAADAFC-102D-4778-A2E1-F9CDB1354786}" srcOrd="0" destOrd="0" parTransId="{31A6C6E3-C828-4710-9A9E-EAC5F5A0B65E}" sibTransId="{52926090-D711-4E53-9FBB-32360B1D6187}"/>
    <dgm:cxn modelId="{DEE70469-6AD6-4C29-884E-C230AD249607}" type="presOf" srcId="{9E9437E3-C03C-448A-AB77-6D5FE67519A7}" destId="{4F20B790-13FF-4920-BC1C-7FEEF492F62C}" srcOrd="0" destOrd="0" presId="urn:microsoft.com/office/officeart/2005/8/layout/hierarchy1"/>
    <dgm:cxn modelId="{DA7E55B3-6F9E-4FAE-A984-4C41F1250FC7}" srcId="{2C91015B-D9CE-4D94-AC9D-2A78389DB0EC}" destId="{8718C682-FD34-4735-B6FD-6E50646781EE}" srcOrd="0" destOrd="0" parTransId="{EA7370C1-D18E-45D3-B874-9EC2ECB7CBA7}" sibTransId="{04DCB661-E99C-46D0-A490-FE4AE57336D1}"/>
    <dgm:cxn modelId="{74AA84C6-D3A9-45EF-BAFF-AA278EA9A531}" type="presOf" srcId="{F63D5E74-D0C5-4A90-9E6F-03BE87691DCA}" destId="{C37A326F-7C5D-47D8-BC7D-0D459CFA78F0}" srcOrd="0" destOrd="0" presId="urn:microsoft.com/office/officeart/2005/8/layout/hierarchy1"/>
    <dgm:cxn modelId="{1E04FC40-B259-4F27-BBC5-90A422A3F25C}" srcId="{701BC080-C9D3-494A-97BA-15CEE620690D}" destId="{B8DABCB3-4BE4-49BB-B226-C6D119159FDF}" srcOrd="0" destOrd="0" parTransId="{DD40CA9F-5E91-4B81-8CF3-E0D13193F031}" sibTransId="{E2879F30-06D4-426B-9936-5083A3B90111}"/>
    <dgm:cxn modelId="{7BD7559E-5718-4758-9979-A9459D058CFE}" type="presOf" srcId="{B711ED03-6ADC-44D3-BC5D-05F587F285EC}" destId="{9794BCFB-71ED-47A7-ABD8-09E0F05219AD}" srcOrd="0" destOrd="0" presId="urn:microsoft.com/office/officeart/2005/8/layout/hierarchy1"/>
    <dgm:cxn modelId="{4FE72108-324F-46B3-9E24-FFB050E2F5F1}" type="presOf" srcId="{6ABFC243-C0FC-411B-85E4-9C4FE565EAFC}" destId="{E5CD6793-4D8D-4300-AA7B-748120C464A9}" srcOrd="0" destOrd="0" presId="urn:microsoft.com/office/officeart/2005/8/layout/hierarchy1"/>
    <dgm:cxn modelId="{106B0DBE-837B-4E3C-A011-946069E87049}" type="presOf" srcId="{2E761458-D5D2-4F0B-A4DA-268653F52D2E}" destId="{AC98B2BF-DB32-4662-9C0F-53CC79E91017}" srcOrd="0" destOrd="0" presId="urn:microsoft.com/office/officeart/2005/8/layout/hierarchy1"/>
    <dgm:cxn modelId="{7E01C224-91CD-40B0-B743-ADB6DBB7EF27}" type="presOf" srcId="{8718C682-FD34-4735-B6FD-6E50646781EE}" destId="{757EF34B-C097-44DF-AC9B-8385AC739496}" srcOrd="0" destOrd="0" presId="urn:microsoft.com/office/officeart/2005/8/layout/hierarchy1"/>
    <dgm:cxn modelId="{431A343C-2F49-4524-83C5-053BF0BE55E5}" srcId="{701BC080-C9D3-494A-97BA-15CEE620690D}" destId="{315652E5-15F1-4708-BD15-22B2BD30CBE6}" srcOrd="1" destOrd="0" parTransId="{033F39BB-CB5E-4FF6-903B-3B470D3FF942}" sibTransId="{11533ABB-7BFF-42CD-9495-F7926BE66C95}"/>
    <dgm:cxn modelId="{393D492E-5562-4A9B-AB7C-104698DAB9C1}" type="presOf" srcId="{FBBCAFCE-65EB-4DFA-90CD-25CD77B92655}" destId="{42893060-B698-4383-AC7C-412A6B47AC6A}" srcOrd="0" destOrd="0" presId="urn:microsoft.com/office/officeart/2005/8/layout/hierarchy1"/>
    <dgm:cxn modelId="{EDE751E2-A5D4-4AB3-B9AD-C045F86F4C2D}" type="presOf" srcId="{701BC080-C9D3-494A-97BA-15CEE620690D}" destId="{961A5CB1-8892-4F2D-83B7-B17ED46C7674}" srcOrd="0" destOrd="0" presId="urn:microsoft.com/office/officeart/2005/8/layout/hierarchy1"/>
    <dgm:cxn modelId="{D599D266-4E98-4B5E-8F96-DC703B15C2D5}" type="presOf" srcId="{2C91015B-D9CE-4D94-AC9D-2A78389DB0EC}" destId="{C0665EDE-3D2A-4F64-B515-36B0164DE301}" srcOrd="0" destOrd="0" presId="urn:microsoft.com/office/officeart/2005/8/layout/hierarchy1"/>
    <dgm:cxn modelId="{DF0F1E20-C7D0-44C4-8108-DA8153A3AA88}" type="presOf" srcId="{315652E5-15F1-4708-BD15-22B2BD30CBE6}" destId="{617A448A-ACA8-4875-9224-D715A99F1C92}" srcOrd="0" destOrd="0" presId="urn:microsoft.com/office/officeart/2005/8/layout/hierarchy1"/>
    <dgm:cxn modelId="{FBE45E71-4BC7-43B3-983B-0823AB6E317E}" srcId="{701BC080-C9D3-494A-97BA-15CEE620690D}" destId="{FBBCAFCE-65EB-4DFA-90CD-25CD77B92655}" srcOrd="2" destOrd="0" parTransId="{250B3B3C-B7AE-4C09-99CB-AA007B0826F7}" sibTransId="{52DDD814-08DB-4357-887B-FEE75E25FD88}"/>
    <dgm:cxn modelId="{A619288B-2D27-4D97-B8CE-0A78EE141371}" type="presOf" srcId="{31A6C6E3-C828-4710-9A9E-EAC5F5A0B65E}" destId="{4565A164-E370-4C5B-B494-7865E0EB17D8}" srcOrd="0" destOrd="0" presId="urn:microsoft.com/office/officeart/2005/8/layout/hierarchy1"/>
    <dgm:cxn modelId="{67C9E603-2078-4F9D-A74B-62CC197AB94B}" srcId="{9E9437E3-C03C-448A-AB77-6D5FE67519A7}" destId="{2E761458-D5D2-4F0B-A4DA-268653F52D2E}" srcOrd="0" destOrd="0" parTransId="{47FEFECF-AC70-4F9C-A501-95A566C16036}" sibTransId="{CD7F3198-C56F-4569-AD33-3337F022490E}"/>
    <dgm:cxn modelId="{3E4D1979-B87D-4CE7-BB4A-94B39ECB528D}" srcId="{6ABFC243-C0FC-411B-85E4-9C4FE565EAFC}" destId="{3DCCD0FF-67BD-444F-BB48-46996068C3EC}" srcOrd="0" destOrd="0" parTransId="{40F894DB-E79B-4791-B946-058439884CB8}" sibTransId="{3CA33294-E108-4E3E-A4E6-646E5B93537C}"/>
    <dgm:cxn modelId="{A13CCEE7-B60C-4E47-9ABF-31603A1CA1CD}" srcId="{9E9437E3-C03C-448A-AB77-6D5FE67519A7}" destId="{701BC080-C9D3-494A-97BA-15CEE620690D}" srcOrd="1" destOrd="0" parTransId="{F63D5E74-D0C5-4A90-9E6F-03BE87691DCA}" sibTransId="{736DC1C0-7688-4CFA-A6F3-C7605AE6F5CE}"/>
    <dgm:cxn modelId="{76AF58D6-2C20-4E9F-9FF1-5D9D4755CA82}" type="presOf" srcId="{4F61C8A7-7708-4DCD-8FAD-0D093CB59910}" destId="{3291D003-0E66-4D15-8EFB-EB334AE4E3FB}" srcOrd="0" destOrd="0" presId="urn:microsoft.com/office/officeart/2005/8/layout/hierarchy1"/>
    <dgm:cxn modelId="{0C858E60-5773-4F04-8241-A30B70EC304F}" type="presOf" srcId="{FD4E485C-2F3C-4831-94EB-9FA4153D11A0}" destId="{2C77A300-668D-4C56-BDAB-E25B6D190A04}" srcOrd="0" destOrd="0" presId="urn:microsoft.com/office/officeart/2005/8/layout/hierarchy1"/>
    <dgm:cxn modelId="{127B8957-CB0F-411F-B0AC-20FED5FBB6A1}" type="presOf" srcId="{0D64E0A4-5C16-4AD8-9961-C137A76A8674}" destId="{2647D3AA-5A90-4FD5-A5C8-0FF72B98A1A2}" srcOrd="0" destOrd="0" presId="urn:microsoft.com/office/officeart/2005/8/layout/hierarchy1"/>
    <dgm:cxn modelId="{DF4DE45B-8CE5-4BC7-921E-343C0C615EB1}" type="presOf" srcId="{EEAADAFC-102D-4778-A2E1-F9CDB1354786}" destId="{DC1CB872-9C05-4F25-B0E3-2EBDE327DDD9}" srcOrd="0" destOrd="0" presId="urn:microsoft.com/office/officeart/2005/8/layout/hierarchy1"/>
    <dgm:cxn modelId="{8B1658EF-7B5B-475C-A69B-BA4B8A6E4DB8}" srcId="{3A715E11-2782-443D-8812-26A7A56DEC32}" destId="{2C91015B-D9CE-4D94-AC9D-2A78389DB0EC}" srcOrd="0" destOrd="0" parTransId="{6EC8786E-0C8D-4E52-B9F9-CADCB5E7ABFB}" sibTransId="{2016F609-3CDA-4DCE-AE9F-B3661A57C409}"/>
    <dgm:cxn modelId="{B2720A5D-5136-4727-80F1-F419FB0AB69E}" type="presOf" srcId="{6EC8786E-0C8D-4E52-B9F9-CADCB5E7ABFB}" destId="{1D39D5CA-F228-4320-959A-AB2095078600}" srcOrd="0" destOrd="0" presId="urn:microsoft.com/office/officeart/2005/8/layout/hierarchy1"/>
    <dgm:cxn modelId="{BB5AC83C-870E-4157-8A19-80D7224057F2}" srcId="{2C91015B-D9CE-4D94-AC9D-2A78389DB0EC}" destId="{4F61C8A7-7708-4DCD-8FAD-0D093CB59910}" srcOrd="1" destOrd="0" parTransId="{47DA70D4-4EDE-4C6B-88CC-CFED254D69CF}" sibTransId="{A79538E7-BEA4-4E3C-85CB-824E5A8CC3EE}"/>
    <dgm:cxn modelId="{2EFE53C6-DD16-433D-8BC6-FCBD70E75CFD}" type="presOf" srcId="{033F39BB-CB5E-4FF6-903B-3B470D3FF942}" destId="{4E90F300-9602-4764-A39E-2ECDBCA80D70}" srcOrd="0" destOrd="0" presId="urn:microsoft.com/office/officeart/2005/8/layout/hierarchy1"/>
    <dgm:cxn modelId="{38B2D880-F8FF-41E5-B94A-3DC105962887}" srcId="{2E761458-D5D2-4F0B-A4DA-268653F52D2E}" destId="{D4B4218E-4613-46A8-B7DF-69519E9FA41E}" srcOrd="2" destOrd="0" parTransId="{A292785D-72BD-4183-9EC5-234D4AC06DC5}" sibTransId="{3D7F389C-3798-4E11-A194-AD67068FF5DC}"/>
    <dgm:cxn modelId="{2517EFF3-CBD6-4979-8EAA-B46415E3ACBC}" type="presOf" srcId="{0CE7EDEA-1093-4D7B-B839-824F60595889}" destId="{D3D3B3D3-D91F-484A-92D1-FBC47C15D405}" srcOrd="0" destOrd="0" presId="urn:microsoft.com/office/officeart/2005/8/layout/hierarchy1"/>
    <dgm:cxn modelId="{56AE3664-025E-44FD-B74E-FF8EB43B01B7}" type="presOf" srcId="{47DA70D4-4EDE-4C6B-88CC-CFED254D69CF}" destId="{BE9C0818-CDDD-4CB0-8161-DC8CB68322C2}" srcOrd="0" destOrd="0" presId="urn:microsoft.com/office/officeart/2005/8/layout/hierarchy1"/>
    <dgm:cxn modelId="{16D78170-2131-4D67-87EF-B6DDFC8197BE}" type="presParOf" srcId="{0819E76F-547A-48A6-9F7B-D5289582814D}" destId="{7ECD1B15-2B0A-406E-B6AE-211D1B364E64}" srcOrd="0" destOrd="0" presId="urn:microsoft.com/office/officeart/2005/8/layout/hierarchy1"/>
    <dgm:cxn modelId="{04B52F42-C3F8-42F7-AFA7-42CF90B4030A}" type="presParOf" srcId="{7ECD1B15-2B0A-406E-B6AE-211D1B364E64}" destId="{E641D526-4D8D-48F6-8C59-3901E22DB9D1}" srcOrd="0" destOrd="0" presId="urn:microsoft.com/office/officeart/2005/8/layout/hierarchy1"/>
    <dgm:cxn modelId="{05E5C9D7-C91D-4059-A11B-D0930F1D9569}" type="presParOf" srcId="{E641D526-4D8D-48F6-8C59-3901E22DB9D1}" destId="{635448A6-F0DF-478D-8AA9-E142C2A03826}" srcOrd="0" destOrd="0" presId="urn:microsoft.com/office/officeart/2005/8/layout/hierarchy1"/>
    <dgm:cxn modelId="{2AEA3992-49CA-48B8-A250-63C15D24A708}" type="presParOf" srcId="{E641D526-4D8D-48F6-8C59-3901E22DB9D1}" destId="{4F20B790-13FF-4920-BC1C-7FEEF492F62C}" srcOrd="1" destOrd="0" presId="urn:microsoft.com/office/officeart/2005/8/layout/hierarchy1"/>
    <dgm:cxn modelId="{39EE4559-5428-499F-8A27-58BF4F68A02D}" type="presParOf" srcId="{7ECD1B15-2B0A-406E-B6AE-211D1B364E64}" destId="{3F316E6A-BEA5-4172-8B00-F77035605CE0}" srcOrd="1" destOrd="0" presId="urn:microsoft.com/office/officeart/2005/8/layout/hierarchy1"/>
    <dgm:cxn modelId="{AC1523DA-C7F4-4403-B00A-BAD13490DAD0}" type="presParOf" srcId="{3F316E6A-BEA5-4172-8B00-F77035605CE0}" destId="{79624C58-1741-46F4-9AFC-EDF2D51D4472}" srcOrd="0" destOrd="0" presId="urn:microsoft.com/office/officeart/2005/8/layout/hierarchy1"/>
    <dgm:cxn modelId="{A8C4E6CB-0662-46A5-AAA2-145AC7E79754}" type="presParOf" srcId="{3F316E6A-BEA5-4172-8B00-F77035605CE0}" destId="{E3AEE2EE-ACC9-40BC-BAD9-06F17E339F77}" srcOrd="1" destOrd="0" presId="urn:microsoft.com/office/officeart/2005/8/layout/hierarchy1"/>
    <dgm:cxn modelId="{F09BACE1-810C-46C1-AC5A-72A705F61A6C}" type="presParOf" srcId="{E3AEE2EE-ACC9-40BC-BAD9-06F17E339F77}" destId="{4A0C9D43-BF2F-4282-884A-EC58E911423C}" srcOrd="0" destOrd="0" presId="urn:microsoft.com/office/officeart/2005/8/layout/hierarchy1"/>
    <dgm:cxn modelId="{6AAA9F24-9907-445F-ABE5-942959BE881C}" type="presParOf" srcId="{4A0C9D43-BF2F-4282-884A-EC58E911423C}" destId="{D88A1146-64CF-4131-9550-C6A9E1FF9600}" srcOrd="0" destOrd="0" presId="urn:microsoft.com/office/officeart/2005/8/layout/hierarchy1"/>
    <dgm:cxn modelId="{4F95AD34-9820-420D-AEF6-6DD7C5FFDA9F}" type="presParOf" srcId="{4A0C9D43-BF2F-4282-884A-EC58E911423C}" destId="{AC98B2BF-DB32-4662-9C0F-53CC79E91017}" srcOrd="1" destOrd="0" presId="urn:microsoft.com/office/officeart/2005/8/layout/hierarchy1"/>
    <dgm:cxn modelId="{3EFAD588-5511-4784-97F9-AD988D5D02F3}" type="presParOf" srcId="{E3AEE2EE-ACC9-40BC-BAD9-06F17E339F77}" destId="{714ADD8D-F3FF-4A47-ABBC-11492083D5FA}" srcOrd="1" destOrd="0" presId="urn:microsoft.com/office/officeart/2005/8/layout/hierarchy1"/>
    <dgm:cxn modelId="{6E0904FA-56B0-4615-8CDE-5A05B960A71D}" type="presParOf" srcId="{714ADD8D-F3FF-4A47-ABBC-11492083D5FA}" destId="{4565A164-E370-4C5B-B494-7865E0EB17D8}" srcOrd="0" destOrd="0" presId="urn:microsoft.com/office/officeart/2005/8/layout/hierarchy1"/>
    <dgm:cxn modelId="{BBF77A63-0A7A-4873-BB3E-CCEC879F89A2}" type="presParOf" srcId="{714ADD8D-F3FF-4A47-ABBC-11492083D5FA}" destId="{78FCFF42-C1FA-4DCB-9B6D-C27C332287ED}" srcOrd="1" destOrd="0" presId="urn:microsoft.com/office/officeart/2005/8/layout/hierarchy1"/>
    <dgm:cxn modelId="{C4E06B44-F6DD-47B4-BD05-3F772F29BC89}" type="presParOf" srcId="{78FCFF42-C1FA-4DCB-9B6D-C27C332287ED}" destId="{06823124-23A7-4628-A115-4DD920C7DD1B}" srcOrd="0" destOrd="0" presId="urn:microsoft.com/office/officeart/2005/8/layout/hierarchy1"/>
    <dgm:cxn modelId="{BE73B828-EA6C-4F65-8945-1A7295BC72A3}" type="presParOf" srcId="{06823124-23A7-4628-A115-4DD920C7DD1B}" destId="{82BC4998-AD16-4377-91A9-727CDDC0130C}" srcOrd="0" destOrd="0" presId="urn:microsoft.com/office/officeart/2005/8/layout/hierarchy1"/>
    <dgm:cxn modelId="{B12794DC-4C3B-49FA-A6A3-1BC7B5F7737E}" type="presParOf" srcId="{06823124-23A7-4628-A115-4DD920C7DD1B}" destId="{DC1CB872-9C05-4F25-B0E3-2EBDE327DDD9}" srcOrd="1" destOrd="0" presId="urn:microsoft.com/office/officeart/2005/8/layout/hierarchy1"/>
    <dgm:cxn modelId="{0211F264-9634-4929-B53A-B4A3146C7D13}" type="presParOf" srcId="{78FCFF42-C1FA-4DCB-9B6D-C27C332287ED}" destId="{1955EF01-5B20-47A5-B0E7-8C0891A0DB40}" srcOrd="1" destOrd="0" presId="urn:microsoft.com/office/officeart/2005/8/layout/hierarchy1"/>
    <dgm:cxn modelId="{958668A5-42CD-4509-B2C1-F992CBE41554}" type="presParOf" srcId="{714ADD8D-F3FF-4A47-ABBC-11492083D5FA}" destId="{D3D3B3D3-D91F-484A-92D1-FBC47C15D405}" srcOrd="2" destOrd="0" presId="urn:microsoft.com/office/officeart/2005/8/layout/hierarchy1"/>
    <dgm:cxn modelId="{54544800-317A-43CA-8CB3-E31F76F66167}" type="presParOf" srcId="{714ADD8D-F3FF-4A47-ABBC-11492083D5FA}" destId="{FF93804C-119B-4ED7-8D1D-4592D9C013B5}" srcOrd="3" destOrd="0" presId="urn:microsoft.com/office/officeart/2005/8/layout/hierarchy1"/>
    <dgm:cxn modelId="{9C9E7CDD-92A3-4148-84DA-A6A2BCE6A19A}" type="presParOf" srcId="{FF93804C-119B-4ED7-8D1D-4592D9C013B5}" destId="{88A4453C-3DCD-4043-9A45-0D377468FEBB}" srcOrd="0" destOrd="0" presId="urn:microsoft.com/office/officeart/2005/8/layout/hierarchy1"/>
    <dgm:cxn modelId="{04861CB9-0FD7-43A5-B216-73603C3059F0}" type="presParOf" srcId="{88A4453C-3DCD-4043-9A45-0D377468FEBB}" destId="{3AC40D63-C3EE-41C3-808F-A8A8F66D511D}" srcOrd="0" destOrd="0" presId="urn:microsoft.com/office/officeart/2005/8/layout/hierarchy1"/>
    <dgm:cxn modelId="{5ECA5C59-72E4-4099-9F2A-549430E345E0}" type="presParOf" srcId="{88A4453C-3DCD-4043-9A45-0D377468FEBB}" destId="{DB2FF858-5275-4184-AF53-2D48A5A09D42}" srcOrd="1" destOrd="0" presId="urn:microsoft.com/office/officeart/2005/8/layout/hierarchy1"/>
    <dgm:cxn modelId="{D52BDF99-EE4E-4BB9-8215-B688C8E77E64}" type="presParOf" srcId="{FF93804C-119B-4ED7-8D1D-4592D9C013B5}" destId="{D2C95C6E-EE31-4591-8909-69E56C216D3C}" srcOrd="1" destOrd="0" presId="urn:microsoft.com/office/officeart/2005/8/layout/hierarchy1"/>
    <dgm:cxn modelId="{7337C319-9E97-4E64-90C2-13E482545F1D}" type="presParOf" srcId="{D2C95C6E-EE31-4591-8909-69E56C216D3C}" destId="{1D39D5CA-F228-4320-959A-AB2095078600}" srcOrd="0" destOrd="0" presId="urn:microsoft.com/office/officeart/2005/8/layout/hierarchy1"/>
    <dgm:cxn modelId="{789AFC8E-9C79-4423-A0DA-5612DF539AB9}" type="presParOf" srcId="{D2C95C6E-EE31-4591-8909-69E56C216D3C}" destId="{3B56ACF0-6C04-4A2A-B8A5-7E4699FEA08E}" srcOrd="1" destOrd="0" presId="urn:microsoft.com/office/officeart/2005/8/layout/hierarchy1"/>
    <dgm:cxn modelId="{F73C1A21-1BD7-4876-805E-CEF4AFE484DA}" type="presParOf" srcId="{3B56ACF0-6C04-4A2A-B8A5-7E4699FEA08E}" destId="{6BCFF7EA-D2CC-4C96-8BF6-0118D6BFD1C6}" srcOrd="0" destOrd="0" presId="urn:microsoft.com/office/officeart/2005/8/layout/hierarchy1"/>
    <dgm:cxn modelId="{B8E88F15-F368-4BFC-9B45-5EFB07D0C8DA}" type="presParOf" srcId="{6BCFF7EA-D2CC-4C96-8BF6-0118D6BFD1C6}" destId="{B4EC51ED-519A-4578-8BDD-6833A90E8BAD}" srcOrd="0" destOrd="0" presId="urn:microsoft.com/office/officeart/2005/8/layout/hierarchy1"/>
    <dgm:cxn modelId="{F5ED9CE7-4DF2-4E7A-9BB8-9677FE2C55E4}" type="presParOf" srcId="{6BCFF7EA-D2CC-4C96-8BF6-0118D6BFD1C6}" destId="{C0665EDE-3D2A-4F64-B515-36B0164DE301}" srcOrd="1" destOrd="0" presId="urn:microsoft.com/office/officeart/2005/8/layout/hierarchy1"/>
    <dgm:cxn modelId="{D13B73D8-6FBA-422D-85F5-5A54E518ADE7}" type="presParOf" srcId="{3B56ACF0-6C04-4A2A-B8A5-7E4699FEA08E}" destId="{1F53C124-B66B-4427-9FB1-B469369CDF29}" srcOrd="1" destOrd="0" presId="urn:microsoft.com/office/officeart/2005/8/layout/hierarchy1"/>
    <dgm:cxn modelId="{041A9892-B68B-4218-87B6-97702054622D}" type="presParOf" srcId="{1F53C124-B66B-4427-9FB1-B469369CDF29}" destId="{16384994-AD1E-4B90-A5D7-5D2F90ED0B14}" srcOrd="0" destOrd="0" presId="urn:microsoft.com/office/officeart/2005/8/layout/hierarchy1"/>
    <dgm:cxn modelId="{53347D5B-583C-4ABB-A10B-EE425AE2C1C7}" type="presParOf" srcId="{1F53C124-B66B-4427-9FB1-B469369CDF29}" destId="{A52D19CC-00E8-4A4B-A66F-B81F8D65261D}" srcOrd="1" destOrd="0" presId="urn:microsoft.com/office/officeart/2005/8/layout/hierarchy1"/>
    <dgm:cxn modelId="{E1695F3A-6C45-47CC-8028-5B604C2F4095}" type="presParOf" srcId="{A52D19CC-00E8-4A4B-A66F-B81F8D65261D}" destId="{F431B9E8-9355-44C7-8E69-8321659CA57C}" srcOrd="0" destOrd="0" presId="urn:microsoft.com/office/officeart/2005/8/layout/hierarchy1"/>
    <dgm:cxn modelId="{3BF19DA8-B008-4AB0-A826-64A4C94BAB28}" type="presParOf" srcId="{F431B9E8-9355-44C7-8E69-8321659CA57C}" destId="{24124124-777A-47BD-AA31-CF4F22E14B5C}" srcOrd="0" destOrd="0" presId="urn:microsoft.com/office/officeart/2005/8/layout/hierarchy1"/>
    <dgm:cxn modelId="{1B3742E1-7940-4B58-A4A6-14C5989760D8}" type="presParOf" srcId="{F431B9E8-9355-44C7-8E69-8321659CA57C}" destId="{757EF34B-C097-44DF-AC9B-8385AC739496}" srcOrd="1" destOrd="0" presId="urn:microsoft.com/office/officeart/2005/8/layout/hierarchy1"/>
    <dgm:cxn modelId="{6EDB159C-EEE1-4647-9EF3-132C9EC79145}" type="presParOf" srcId="{A52D19CC-00E8-4A4B-A66F-B81F8D65261D}" destId="{FCAC1C68-3BA9-40E8-ABBD-7458F73B3F9C}" srcOrd="1" destOrd="0" presId="urn:microsoft.com/office/officeart/2005/8/layout/hierarchy1"/>
    <dgm:cxn modelId="{7283AAAC-73E7-409D-80CA-9E5B0B563414}" type="presParOf" srcId="{1F53C124-B66B-4427-9FB1-B469369CDF29}" destId="{BE9C0818-CDDD-4CB0-8161-DC8CB68322C2}" srcOrd="2" destOrd="0" presId="urn:microsoft.com/office/officeart/2005/8/layout/hierarchy1"/>
    <dgm:cxn modelId="{1E933737-C3B8-4E6F-A743-936059466463}" type="presParOf" srcId="{1F53C124-B66B-4427-9FB1-B469369CDF29}" destId="{B386AE9A-13C7-4866-96C9-6C1309DEF888}" srcOrd="3" destOrd="0" presId="urn:microsoft.com/office/officeart/2005/8/layout/hierarchy1"/>
    <dgm:cxn modelId="{65095D6A-8BC9-4954-A063-EAF86D69158B}" type="presParOf" srcId="{B386AE9A-13C7-4866-96C9-6C1309DEF888}" destId="{90C30950-EBE4-4C12-8BBC-05365023B2C3}" srcOrd="0" destOrd="0" presId="urn:microsoft.com/office/officeart/2005/8/layout/hierarchy1"/>
    <dgm:cxn modelId="{2F303BDC-E608-42B6-AFAC-2AD8D6D363AA}" type="presParOf" srcId="{90C30950-EBE4-4C12-8BBC-05365023B2C3}" destId="{6BBE38B4-65D4-44DA-8A61-CD9FA5E465DA}" srcOrd="0" destOrd="0" presId="urn:microsoft.com/office/officeart/2005/8/layout/hierarchy1"/>
    <dgm:cxn modelId="{68E09FCC-AC55-4F22-B1F6-8C23D8CDE7CF}" type="presParOf" srcId="{90C30950-EBE4-4C12-8BBC-05365023B2C3}" destId="{3291D003-0E66-4D15-8EFB-EB334AE4E3FB}" srcOrd="1" destOrd="0" presId="urn:microsoft.com/office/officeart/2005/8/layout/hierarchy1"/>
    <dgm:cxn modelId="{DE635B9F-5BFB-4357-86BE-AD1423460F27}" type="presParOf" srcId="{B386AE9A-13C7-4866-96C9-6C1309DEF888}" destId="{4905D5FE-8357-4E9A-9746-613D31523EA4}" srcOrd="1" destOrd="0" presId="urn:microsoft.com/office/officeart/2005/8/layout/hierarchy1"/>
    <dgm:cxn modelId="{1B509D38-D6B6-4485-A9B0-634C5A4B60B3}" type="presParOf" srcId="{1F53C124-B66B-4427-9FB1-B469369CDF29}" destId="{63B9F506-A002-4160-A37C-10403C1C5251}" srcOrd="4" destOrd="0" presId="urn:microsoft.com/office/officeart/2005/8/layout/hierarchy1"/>
    <dgm:cxn modelId="{7A488B44-8350-415F-8BCD-F9A79BBF91C1}" type="presParOf" srcId="{1F53C124-B66B-4427-9FB1-B469369CDF29}" destId="{84BC4951-6A81-4FD1-BC28-EDE81FA6FC59}" srcOrd="5" destOrd="0" presId="urn:microsoft.com/office/officeart/2005/8/layout/hierarchy1"/>
    <dgm:cxn modelId="{0C9E9C13-807C-49AE-8552-BED2BDB2CA1B}" type="presParOf" srcId="{84BC4951-6A81-4FD1-BC28-EDE81FA6FC59}" destId="{2D184ED1-42A2-4933-991D-35006C6744D1}" srcOrd="0" destOrd="0" presId="urn:microsoft.com/office/officeart/2005/8/layout/hierarchy1"/>
    <dgm:cxn modelId="{F759CBA1-9724-4F1C-8C15-51D425B7CD69}" type="presParOf" srcId="{2D184ED1-42A2-4933-991D-35006C6744D1}" destId="{75C06F5A-D734-43E8-B46B-575404C601CA}" srcOrd="0" destOrd="0" presId="urn:microsoft.com/office/officeart/2005/8/layout/hierarchy1"/>
    <dgm:cxn modelId="{21401F87-B34C-451B-8816-11880F5478F4}" type="presParOf" srcId="{2D184ED1-42A2-4933-991D-35006C6744D1}" destId="{46E67D11-29CB-4DFC-AD14-C0C42664C125}" srcOrd="1" destOrd="0" presId="urn:microsoft.com/office/officeart/2005/8/layout/hierarchy1"/>
    <dgm:cxn modelId="{A28E6A8D-200C-4ACA-92CB-B19933338251}" type="presParOf" srcId="{84BC4951-6A81-4FD1-BC28-EDE81FA6FC59}" destId="{F8203A42-EF6B-4364-8AA4-9872AEB0C76D}" srcOrd="1" destOrd="0" presId="urn:microsoft.com/office/officeart/2005/8/layout/hierarchy1"/>
    <dgm:cxn modelId="{7ABEEAB6-356D-487C-A5E9-7D5898A6BAF3}" type="presParOf" srcId="{714ADD8D-F3FF-4A47-ABBC-11492083D5FA}" destId="{1891B0A3-B658-43D1-8CF6-11236A525B26}" srcOrd="4" destOrd="0" presId="urn:microsoft.com/office/officeart/2005/8/layout/hierarchy1"/>
    <dgm:cxn modelId="{7EE9BDFF-1802-4A96-82F4-0C6DD27C7AEB}" type="presParOf" srcId="{714ADD8D-F3FF-4A47-ABBC-11492083D5FA}" destId="{72216344-E268-49E2-9838-E39FF12F6E7A}" srcOrd="5" destOrd="0" presId="urn:microsoft.com/office/officeart/2005/8/layout/hierarchy1"/>
    <dgm:cxn modelId="{BA86DC15-2223-4E64-AAFE-7B6D6F1B68B7}" type="presParOf" srcId="{72216344-E268-49E2-9838-E39FF12F6E7A}" destId="{637FB3D2-2B6F-49D2-93CC-96332F776AAC}" srcOrd="0" destOrd="0" presId="urn:microsoft.com/office/officeart/2005/8/layout/hierarchy1"/>
    <dgm:cxn modelId="{6571773B-B6A0-464C-B195-6E21CFA9423A}" type="presParOf" srcId="{637FB3D2-2B6F-49D2-93CC-96332F776AAC}" destId="{9C7CD5C7-A5FC-4CAA-AAF5-F176C0D31063}" srcOrd="0" destOrd="0" presId="urn:microsoft.com/office/officeart/2005/8/layout/hierarchy1"/>
    <dgm:cxn modelId="{631A3130-CFD5-4D11-B563-8B6CE825A565}" type="presParOf" srcId="{637FB3D2-2B6F-49D2-93CC-96332F776AAC}" destId="{D340E7BC-0D3C-47E2-A650-F70F4C7D251B}" srcOrd="1" destOrd="0" presId="urn:microsoft.com/office/officeart/2005/8/layout/hierarchy1"/>
    <dgm:cxn modelId="{AF1321E3-5029-4215-BCDD-07F8D04BCE99}" type="presParOf" srcId="{72216344-E268-49E2-9838-E39FF12F6E7A}" destId="{A5913F8C-3FA5-4CD7-959A-B91F032E658B}" srcOrd="1" destOrd="0" presId="urn:microsoft.com/office/officeart/2005/8/layout/hierarchy1"/>
    <dgm:cxn modelId="{8542E454-8DF0-4797-8FBE-6EF73B409A92}" type="presParOf" srcId="{3F316E6A-BEA5-4172-8B00-F77035605CE0}" destId="{C37A326F-7C5D-47D8-BC7D-0D459CFA78F0}" srcOrd="2" destOrd="0" presId="urn:microsoft.com/office/officeart/2005/8/layout/hierarchy1"/>
    <dgm:cxn modelId="{D59DED88-04FB-4276-AC21-EA810F2CB7E3}" type="presParOf" srcId="{3F316E6A-BEA5-4172-8B00-F77035605CE0}" destId="{84DED8B0-C809-4AB5-94BA-B1D272BC4DCC}" srcOrd="3" destOrd="0" presId="urn:microsoft.com/office/officeart/2005/8/layout/hierarchy1"/>
    <dgm:cxn modelId="{38C0A89C-CD8D-4204-8C79-DFF56F3CD110}" type="presParOf" srcId="{84DED8B0-C809-4AB5-94BA-B1D272BC4DCC}" destId="{0153CD79-19C2-4E15-B30E-457BC4EF814C}" srcOrd="0" destOrd="0" presId="urn:microsoft.com/office/officeart/2005/8/layout/hierarchy1"/>
    <dgm:cxn modelId="{8E086B97-0167-4922-8A72-679DAFBFE3CD}" type="presParOf" srcId="{0153CD79-19C2-4E15-B30E-457BC4EF814C}" destId="{60A31663-051F-4F4A-B668-00758FF9794D}" srcOrd="0" destOrd="0" presId="urn:microsoft.com/office/officeart/2005/8/layout/hierarchy1"/>
    <dgm:cxn modelId="{64308744-3088-4023-94A0-7887DB0A32A2}" type="presParOf" srcId="{0153CD79-19C2-4E15-B30E-457BC4EF814C}" destId="{961A5CB1-8892-4F2D-83B7-B17ED46C7674}" srcOrd="1" destOrd="0" presId="urn:microsoft.com/office/officeart/2005/8/layout/hierarchy1"/>
    <dgm:cxn modelId="{CAEBC2FB-2240-4C7C-949E-76F7F42D194F}" type="presParOf" srcId="{84DED8B0-C809-4AB5-94BA-B1D272BC4DCC}" destId="{88BBCB26-A011-43A6-81E2-370E54697359}" srcOrd="1" destOrd="0" presId="urn:microsoft.com/office/officeart/2005/8/layout/hierarchy1"/>
    <dgm:cxn modelId="{AD7614FB-6242-4A0D-B6D7-DF8634B20BEB}" type="presParOf" srcId="{88BBCB26-A011-43A6-81E2-370E54697359}" destId="{963917FF-A80E-4A65-876D-C33B74EB630C}" srcOrd="0" destOrd="0" presId="urn:microsoft.com/office/officeart/2005/8/layout/hierarchy1"/>
    <dgm:cxn modelId="{3BB05C42-1544-4F12-9EA4-FE4DD61D3596}" type="presParOf" srcId="{88BBCB26-A011-43A6-81E2-370E54697359}" destId="{3DB11104-7839-4BA7-B2FB-134013A51622}" srcOrd="1" destOrd="0" presId="urn:microsoft.com/office/officeart/2005/8/layout/hierarchy1"/>
    <dgm:cxn modelId="{A59FB126-2AE8-4061-9B9E-C5E63C74662B}" type="presParOf" srcId="{3DB11104-7839-4BA7-B2FB-134013A51622}" destId="{C7612EA4-9176-49BB-8835-818BBF2417A9}" srcOrd="0" destOrd="0" presId="urn:microsoft.com/office/officeart/2005/8/layout/hierarchy1"/>
    <dgm:cxn modelId="{EF6EDFF8-40D2-4BBD-B5F3-8A285FCC241C}" type="presParOf" srcId="{C7612EA4-9176-49BB-8835-818BBF2417A9}" destId="{A8CF6299-B9BF-415B-A668-C29DABAF4EF9}" srcOrd="0" destOrd="0" presId="urn:microsoft.com/office/officeart/2005/8/layout/hierarchy1"/>
    <dgm:cxn modelId="{97A0E98E-C717-47B8-918D-ADCD3D59C470}" type="presParOf" srcId="{C7612EA4-9176-49BB-8835-818BBF2417A9}" destId="{6A70DF2B-F050-40E0-ABCD-620EE6050910}" srcOrd="1" destOrd="0" presId="urn:microsoft.com/office/officeart/2005/8/layout/hierarchy1"/>
    <dgm:cxn modelId="{4DFA3E28-5FFF-45E8-BD91-D5554F45EBEF}" type="presParOf" srcId="{3DB11104-7839-4BA7-B2FB-134013A51622}" destId="{D5F63F1E-7634-4DB1-8C5B-FEA2766C7D0B}" srcOrd="1" destOrd="0" presId="urn:microsoft.com/office/officeart/2005/8/layout/hierarchy1"/>
    <dgm:cxn modelId="{FAA565AA-16A4-4613-B94B-A3C7F1CF1A82}" type="presParOf" srcId="{88BBCB26-A011-43A6-81E2-370E54697359}" destId="{4E90F300-9602-4764-A39E-2ECDBCA80D70}" srcOrd="2" destOrd="0" presId="urn:microsoft.com/office/officeart/2005/8/layout/hierarchy1"/>
    <dgm:cxn modelId="{07AC8B83-B73B-4736-99C9-F5E01A8B1D3A}" type="presParOf" srcId="{88BBCB26-A011-43A6-81E2-370E54697359}" destId="{D5BA7700-DE79-4EEE-9C20-F97C8ACFE582}" srcOrd="3" destOrd="0" presId="urn:microsoft.com/office/officeart/2005/8/layout/hierarchy1"/>
    <dgm:cxn modelId="{1478EE52-3C42-4216-BDDF-9C28E916D2E8}" type="presParOf" srcId="{D5BA7700-DE79-4EEE-9C20-F97C8ACFE582}" destId="{03221724-81ED-4C8C-B1EC-5317F0C47F9F}" srcOrd="0" destOrd="0" presId="urn:microsoft.com/office/officeart/2005/8/layout/hierarchy1"/>
    <dgm:cxn modelId="{569A172F-FBFD-4CAB-A245-63FEEACEA1C6}" type="presParOf" srcId="{03221724-81ED-4C8C-B1EC-5317F0C47F9F}" destId="{F47A491A-279B-4865-9B1B-91F3AB521726}" srcOrd="0" destOrd="0" presId="urn:microsoft.com/office/officeart/2005/8/layout/hierarchy1"/>
    <dgm:cxn modelId="{40008F19-858F-4CE5-A4F6-3A4A30C37F8E}" type="presParOf" srcId="{03221724-81ED-4C8C-B1EC-5317F0C47F9F}" destId="{617A448A-ACA8-4875-9224-D715A99F1C92}" srcOrd="1" destOrd="0" presId="urn:microsoft.com/office/officeart/2005/8/layout/hierarchy1"/>
    <dgm:cxn modelId="{CC444CF2-D72B-456C-8BAF-6AA0B47D4919}" type="presParOf" srcId="{D5BA7700-DE79-4EEE-9C20-F97C8ACFE582}" destId="{3D439BA5-16A9-4EAA-B41C-3AAB51485F35}" srcOrd="1" destOrd="0" presId="urn:microsoft.com/office/officeart/2005/8/layout/hierarchy1"/>
    <dgm:cxn modelId="{17C2270C-9490-4927-8355-FF130780784C}" type="presParOf" srcId="{3D439BA5-16A9-4EAA-B41C-3AAB51485F35}" destId="{9794BCFB-71ED-47A7-ABD8-09E0F05219AD}" srcOrd="0" destOrd="0" presId="urn:microsoft.com/office/officeart/2005/8/layout/hierarchy1"/>
    <dgm:cxn modelId="{AC81905E-454C-4805-9701-229BE9D4DF21}" type="presParOf" srcId="{3D439BA5-16A9-4EAA-B41C-3AAB51485F35}" destId="{1BBFB4EC-FB60-4117-8F25-720D2A2EF1A6}" srcOrd="1" destOrd="0" presId="urn:microsoft.com/office/officeart/2005/8/layout/hierarchy1"/>
    <dgm:cxn modelId="{B394835A-B043-49A8-A1A5-45307BCC3844}" type="presParOf" srcId="{1BBFB4EC-FB60-4117-8F25-720D2A2EF1A6}" destId="{70046B96-CBC7-4D8D-88B1-1008BE874012}" srcOrd="0" destOrd="0" presId="urn:microsoft.com/office/officeart/2005/8/layout/hierarchy1"/>
    <dgm:cxn modelId="{1D5C0ECF-9494-4B7F-A377-EF5C3FE33C4D}" type="presParOf" srcId="{70046B96-CBC7-4D8D-88B1-1008BE874012}" destId="{F70F57AD-8A19-4B08-9CA8-AC3645BB213B}" srcOrd="0" destOrd="0" presId="urn:microsoft.com/office/officeart/2005/8/layout/hierarchy1"/>
    <dgm:cxn modelId="{5DA414A3-F4C7-429D-8915-DE4B6FE45E99}" type="presParOf" srcId="{70046B96-CBC7-4D8D-88B1-1008BE874012}" destId="{E5CD6793-4D8D-4300-AA7B-748120C464A9}" srcOrd="1" destOrd="0" presId="urn:microsoft.com/office/officeart/2005/8/layout/hierarchy1"/>
    <dgm:cxn modelId="{E6CD68B7-8AAB-40CB-8A25-A8F41908E0C8}" type="presParOf" srcId="{1BBFB4EC-FB60-4117-8F25-720D2A2EF1A6}" destId="{9B707273-72D0-47EC-A677-A0FE0067F16D}" srcOrd="1" destOrd="0" presId="urn:microsoft.com/office/officeart/2005/8/layout/hierarchy1"/>
    <dgm:cxn modelId="{1E555638-F3CA-45B3-9A73-8ED9F9B81D52}" type="presParOf" srcId="{9B707273-72D0-47EC-A677-A0FE0067F16D}" destId="{AD0DAE16-4E18-4E49-9270-A9F06B99D0FE}" srcOrd="0" destOrd="0" presId="urn:microsoft.com/office/officeart/2005/8/layout/hierarchy1"/>
    <dgm:cxn modelId="{8B08755F-8EF5-4CAE-A427-E20906D87350}" type="presParOf" srcId="{9B707273-72D0-47EC-A677-A0FE0067F16D}" destId="{7F969468-84E8-4D6F-8B12-4831D8998617}" srcOrd="1" destOrd="0" presId="urn:microsoft.com/office/officeart/2005/8/layout/hierarchy1"/>
    <dgm:cxn modelId="{3DD39EA7-CFB6-44C6-9F8E-C7EBEACF63F1}" type="presParOf" srcId="{7F969468-84E8-4D6F-8B12-4831D8998617}" destId="{7646A4CD-3B12-4A37-9EAB-561FEE7E066C}" srcOrd="0" destOrd="0" presId="urn:microsoft.com/office/officeart/2005/8/layout/hierarchy1"/>
    <dgm:cxn modelId="{C5B81D2B-AEF4-4265-96D4-011FD2AD1908}" type="presParOf" srcId="{7646A4CD-3B12-4A37-9EAB-561FEE7E066C}" destId="{6C64B19F-7503-4888-AB5D-5D4EA51E2946}" srcOrd="0" destOrd="0" presId="urn:microsoft.com/office/officeart/2005/8/layout/hierarchy1"/>
    <dgm:cxn modelId="{C1CAD869-A107-400C-BD75-180B2104CE88}" type="presParOf" srcId="{7646A4CD-3B12-4A37-9EAB-561FEE7E066C}" destId="{FB93550E-2C93-4235-8C7E-81C55A58ECA3}" srcOrd="1" destOrd="0" presId="urn:microsoft.com/office/officeart/2005/8/layout/hierarchy1"/>
    <dgm:cxn modelId="{2ED7038E-AF88-48D1-A165-0A611BF2CA46}" type="presParOf" srcId="{7F969468-84E8-4D6F-8B12-4831D8998617}" destId="{2B42A85C-828E-4501-BF26-DF772143058A}" srcOrd="1" destOrd="0" presId="urn:microsoft.com/office/officeart/2005/8/layout/hierarchy1"/>
    <dgm:cxn modelId="{990E1B89-29D5-4A2A-BBDE-3644075F57BF}" type="presParOf" srcId="{9B707273-72D0-47EC-A677-A0FE0067F16D}" destId="{78E2DF06-ADB7-4671-8392-78802780D1CF}" srcOrd="2" destOrd="0" presId="urn:microsoft.com/office/officeart/2005/8/layout/hierarchy1"/>
    <dgm:cxn modelId="{8B96CEFE-587B-4692-94C9-57F5EDF573C5}" type="presParOf" srcId="{9B707273-72D0-47EC-A677-A0FE0067F16D}" destId="{C291DB2C-5DD8-48F4-A60E-9BDC6B51BB18}" srcOrd="3" destOrd="0" presId="urn:microsoft.com/office/officeart/2005/8/layout/hierarchy1"/>
    <dgm:cxn modelId="{A50E76C5-8E4D-403A-AA92-8F9DE73F4495}" type="presParOf" srcId="{C291DB2C-5DD8-48F4-A60E-9BDC6B51BB18}" destId="{0B57DDF6-161A-479A-8668-03AE1A18F531}" srcOrd="0" destOrd="0" presId="urn:microsoft.com/office/officeart/2005/8/layout/hierarchy1"/>
    <dgm:cxn modelId="{D6CFB07E-F580-4F25-AF40-33641B12E6F3}" type="presParOf" srcId="{0B57DDF6-161A-479A-8668-03AE1A18F531}" destId="{1D9C3159-082A-4E66-A610-76BFDA15D247}" srcOrd="0" destOrd="0" presId="urn:microsoft.com/office/officeart/2005/8/layout/hierarchy1"/>
    <dgm:cxn modelId="{4494249A-1CC6-482D-8751-787F12D2B488}" type="presParOf" srcId="{0B57DDF6-161A-479A-8668-03AE1A18F531}" destId="{2647D3AA-5A90-4FD5-A5C8-0FF72B98A1A2}" srcOrd="1" destOrd="0" presId="urn:microsoft.com/office/officeart/2005/8/layout/hierarchy1"/>
    <dgm:cxn modelId="{18635F92-9495-47BB-BAFE-A6552F9AD852}" type="presParOf" srcId="{C291DB2C-5DD8-48F4-A60E-9BDC6B51BB18}" destId="{BEB6116E-451C-4384-AA16-10CCDEF3B9C3}" srcOrd="1" destOrd="0" presId="urn:microsoft.com/office/officeart/2005/8/layout/hierarchy1"/>
    <dgm:cxn modelId="{35C79E0F-E16D-4DCE-ADB5-7AD5B32A00C2}" type="presParOf" srcId="{9B707273-72D0-47EC-A677-A0FE0067F16D}" destId="{2C77A300-668D-4C56-BDAB-E25B6D190A04}" srcOrd="4" destOrd="0" presId="urn:microsoft.com/office/officeart/2005/8/layout/hierarchy1"/>
    <dgm:cxn modelId="{4B476EAB-7B0B-4016-B38D-9B4CE331672D}" type="presParOf" srcId="{9B707273-72D0-47EC-A677-A0FE0067F16D}" destId="{BF9BDA99-0757-4791-BB02-9621F23B1AE5}" srcOrd="5" destOrd="0" presId="urn:microsoft.com/office/officeart/2005/8/layout/hierarchy1"/>
    <dgm:cxn modelId="{0A068F75-D39E-46EB-8F6B-6D8A2D1C1189}" type="presParOf" srcId="{BF9BDA99-0757-4791-BB02-9621F23B1AE5}" destId="{9CE163E8-09A3-4622-97CC-6BE0DF729AE8}" srcOrd="0" destOrd="0" presId="urn:microsoft.com/office/officeart/2005/8/layout/hierarchy1"/>
    <dgm:cxn modelId="{7397196D-90D4-42B6-B9A9-BC3D28C5F18B}" type="presParOf" srcId="{9CE163E8-09A3-4622-97CC-6BE0DF729AE8}" destId="{C4D9040F-4158-41BF-9761-38CEED78B991}" srcOrd="0" destOrd="0" presId="urn:microsoft.com/office/officeart/2005/8/layout/hierarchy1"/>
    <dgm:cxn modelId="{C7056B56-E152-4EFC-BC77-7F281806DAA5}" type="presParOf" srcId="{9CE163E8-09A3-4622-97CC-6BE0DF729AE8}" destId="{0C32355E-162E-43EF-A1FA-AA8C5DF1602F}" srcOrd="1" destOrd="0" presId="urn:microsoft.com/office/officeart/2005/8/layout/hierarchy1"/>
    <dgm:cxn modelId="{3CC749C7-24B6-41EC-AAD6-D098A6527F4B}" type="presParOf" srcId="{BF9BDA99-0757-4791-BB02-9621F23B1AE5}" destId="{1B850AEB-9150-4766-B16D-CF3F2D744489}" srcOrd="1" destOrd="0" presId="urn:microsoft.com/office/officeart/2005/8/layout/hierarchy1"/>
    <dgm:cxn modelId="{358E3B87-4421-4313-B1B2-1FF57EE7E592}" type="presParOf" srcId="{88BBCB26-A011-43A6-81E2-370E54697359}" destId="{0368E3CD-538C-490E-AF2E-7DA2988E784B}" srcOrd="4" destOrd="0" presId="urn:microsoft.com/office/officeart/2005/8/layout/hierarchy1"/>
    <dgm:cxn modelId="{559C2A25-BDFF-4760-8E3D-CA99E068CDBC}" type="presParOf" srcId="{88BBCB26-A011-43A6-81E2-370E54697359}" destId="{66E883EA-E03E-46C7-8106-8151A317C627}" srcOrd="5" destOrd="0" presId="urn:microsoft.com/office/officeart/2005/8/layout/hierarchy1"/>
    <dgm:cxn modelId="{0A532ED9-F94A-47D7-A7A6-9D5817E18B11}" type="presParOf" srcId="{66E883EA-E03E-46C7-8106-8151A317C627}" destId="{0198B8F8-1DC0-4082-BE40-2EC8F5BED822}" srcOrd="0" destOrd="0" presId="urn:microsoft.com/office/officeart/2005/8/layout/hierarchy1"/>
    <dgm:cxn modelId="{D2C2FA9B-A5F6-473C-8C81-668997EFEF08}" type="presParOf" srcId="{0198B8F8-1DC0-4082-BE40-2EC8F5BED822}" destId="{B509352A-AC51-4323-A618-802EB9394C50}" srcOrd="0" destOrd="0" presId="urn:microsoft.com/office/officeart/2005/8/layout/hierarchy1"/>
    <dgm:cxn modelId="{DB87FE21-E0D5-40F0-9C6B-BCEC1573F93F}" type="presParOf" srcId="{0198B8F8-1DC0-4082-BE40-2EC8F5BED822}" destId="{42893060-B698-4383-AC7C-412A6B47AC6A}" srcOrd="1" destOrd="0" presId="urn:microsoft.com/office/officeart/2005/8/layout/hierarchy1"/>
    <dgm:cxn modelId="{35037F0B-D57C-4CEA-9213-39EE95A059CA}" type="presParOf" srcId="{66E883EA-E03E-46C7-8106-8151A317C627}" destId="{7C535FF7-A9DE-4405-B2E3-B1E087C55BD8}" srcOrd="1" destOrd="0" presId="urn:microsoft.com/office/officeart/2005/8/layout/hierarchy1"/>
    <dgm:cxn modelId="{6E119896-FC1A-4619-BF4F-7FFC62EAB41C}" type="presParOf" srcId="{3F316E6A-BEA5-4172-8B00-F77035605CE0}" destId="{282BB602-8AA6-4580-8FDF-DF0B938DD471}" srcOrd="4" destOrd="0" presId="urn:microsoft.com/office/officeart/2005/8/layout/hierarchy1"/>
    <dgm:cxn modelId="{1ADF933E-F10D-4BC2-8F5B-58F02D9FF2FE}" type="presParOf" srcId="{3F316E6A-BEA5-4172-8B00-F77035605CE0}" destId="{50D5C34F-FB51-40E1-9ACB-ED2DF199EDD0}" srcOrd="5" destOrd="0" presId="urn:microsoft.com/office/officeart/2005/8/layout/hierarchy1"/>
    <dgm:cxn modelId="{FC5431A4-188F-4DBE-92B9-8D52A36B1822}" type="presParOf" srcId="{50D5C34F-FB51-40E1-9ACB-ED2DF199EDD0}" destId="{3FC21EAC-F9DB-40E7-BE51-593C2E7B3BA3}" srcOrd="0" destOrd="0" presId="urn:microsoft.com/office/officeart/2005/8/layout/hierarchy1"/>
    <dgm:cxn modelId="{9C57DF2E-48C0-4BD6-BB4E-87C3AFA956AC}" type="presParOf" srcId="{3FC21EAC-F9DB-40E7-BE51-593C2E7B3BA3}" destId="{C17A8EAD-4AB2-4E37-AF16-4B226A122DF9}" srcOrd="0" destOrd="0" presId="urn:microsoft.com/office/officeart/2005/8/layout/hierarchy1"/>
    <dgm:cxn modelId="{962380A6-A609-408C-A4A8-F28553DFF2D5}" type="presParOf" srcId="{3FC21EAC-F9DB-40E7-BE51-593C2E7B3BA3}" destId="{7C2FBE99-DF30-4CA5-A7A1-0C69F5038C9D}" srcOrd="1" destOrd="0" presId="urn:microsoft.com/office/officeart/2005/8/layout/hierarchy1"/>
    <dgm:cxn modelId="{BA90A741-8ADF-4633-A4C6-BE5B52D18DC6}" type="presParOf" srcId="{50D5C34F-FB51-40E1-9ACB-ED2DF199EDD0}" destId="{205684F1-6A7A-4B6D-A612-E019DDEDB4B2}" srcOrd="1" destOrd="0" presId="urn:microsoft.com/office/officeart/2005/8/layout/hierarchy1"/>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1156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14481">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21507">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09787">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09787">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10272">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20953">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9BE253AF-247D-49F0-B303-39B745E0435C}" type="presOf" srcId="{811F41F9-23AE-4F3E-9695-05EB30B47BB2}" destId="{7D05C43C-DFC0-4A88-8A56-94706F21A1FA}" srcOrd="0" destOrd="0" presId="urn:microsoft.com/office/officeart/2005/8/layout/hierarchy2"/>
    <dgm:cxn modelId="{E61A86DF-FF8D-4586-B43D-199D25F5D805}" srcId="{A6F2A7DE-2AF6-4487-959F-D397992022A4}" destId="{E2E4CF81-77EC-4CCE-8CBF-5EBF1BDFDD2A}" srcOrd="0" destOrd="0" parTransId="{05AFFF34-8020-4494-B0AF-3B8FCE859F02}" sibTransId="{EF61E1B0-9987-40EC-840C-30580C7CD5D4}"/>
    <dgm:cxn modelId="{13EF6FF5-EE57-4C6B-8A8C-68F3C529762A}" type="presOf" srcId="{2BEEED00-B133-46F3-9B7F-8EF3EFD999F1}" destId="{FD7A0172-CB25-4911-B3EF-667A39E7DCE7}" srcOrd="0" destOrd="0" presId="urn:microsoft.com/office/officeart/2005/8/layout/hierarchy2"/>
    <dgm:cxn modelId="{7F300619-7BB4-4878-BFB8-8F6E0F542ED4}" type="presOf" srcId="{2E691FFF-7427-44F8-A8A7-0CB32246E31C}" destId="{0C7AD588-E19E-4FA4-8679-76D852021E3D}" srcOrd="0"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6E88BF39-9E3A-4556-A85F-00640950611C}" type="presOf" srcId="{526B4BB0-2314-4A44-8A2C-555C722A488D}" destId="{9ECD2900-0A9A-47D1-A756-67C34D750CCF}" srcOrd="0" destOrd="0" presId="urn:microsoft.com/office/officeart/2005/8/layout/hierarchy2"/>
    <dgm:cxn modelId="{D255B8BE-EC82-44C4-A45D-509C6EF8C919}" type="presOf" srcId="{476EF9D4-D438-40F7-BC97-D488DFA755A1}" destId="{12C2DC85-DDAF-4F57-9841-150A97500304}" srcOrd="1" destOrd="0" presId="urn:microsoft.com/office/officeart/2005/8/layout/hierarchy2"/>
    <dgm:cxn modelId="{5A0F0BEB-9639-4C71-B369-FCBF5C36E86A}" type="presOf" srcId="{87496514-96A4-4444-A6DB-6129F3F29F48}" destId="{D2E7D7FB-33DA-439B-A6FF-8B6265094B81}" srcOrd="0" destOrd="0" presId="urn:microsoft.com/office/officeart/2005/8/layout/hierarchy2"/>
    <dgm:cxn modelId="{4A4DBB48-6DE9-424F-AA8A-0AE0260880DC}" srcId="{08EB2621-46CB-4202-ADE5-AB4B3522E59F}" destId="{A6F2A7DE-2AF6-4487-959F-D397992022A4}" srcOrd="0" destOrd="0" parTransId="{DC7403F1-0571-424F-8BE8-3CC1536FDE8C}" sibTransId="{F70FABE7-6E1F-4EBF-B326-5CCE21C39BA3}"/>
    <dgm:cxn modelId="{ED7CB13D-D2A6-4B03-8DDB-280177548FD4}" type="presOf" srcId="{05AFFF34-8020-4494-B0AF-3B8FCE859F02}" destId="{C517C033-B09A-4E21-8604-8C0CA07E9762}" srcOrd="1" destOrd="0" presId="urn:microsoft.com/office/officeart/2005/8/layout/hierarchy2"/>
    <dgm:cxn modelId="{281ABAB7-6B5D-4BC9-A977-2EB6D606C7D2}" type="presOf" srcId="{3AEBF0E2-45AF-4956-BF8F-20F6FA6CE5F6}" destId="{CC6B0A1C-BAB8-4AB7-9EF6-A7279AB3044F}" srcOrd="0" destOrd="0" presId="urn:microsoft.com/office/officeart/2005/8/layout/hierarchy2"/>
    <dgm:cxn modelId="{1B258D2E-34CC-43DF-87C6-7921CC06E398}" type="presOf" srcId="{C9AB5B93-AA24-4987-A7EA-9F702A8D98DC}" destId="{F9C387D6-3DB2-43EE-A8C5-C98DF7AA1264}" srcOrd="0"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1271EC2E-43BE-4A15-A7D8-B0A3CE076C41}" type="presOf" srcId="{946EF0D6-3817-4E92-8FB9-6A907EBD07C9}" destId="{68438195-FD75-4EAF-817E-3D241C458B9B}" srcOrd="0" destOrd="0" presId="urn:microsoft.com/office/officeart/2005/8/layout/hierarchy2"/>
    <dgm:cxn modelId="{5A9EAFFA-ADF9-47A2-9A97-92ABA21C2F1D}" type="presOf" srcId="{5D61EA02-8BFA-4D0F-8E46-5E315580374A}" destId="{D5ACFD89-23A4-4CF0-A4C3-F21EF07981F7}" srcOrd="0" destOrd="0" presId="urn:microsoft.com/office/officeart/2005/8/layout/hierarchy2"/>
    <dgm:cxn modelId="{6429F8D9-1ABC-46DE-A7C4-734A806182EE}" type="presOf" srcId="{55FAC393-4BEB-48FC-8ACB-8A77E52659C4}" destId="{265BA9A4-8B4E-4711-88C7-AB227C949A94}" srcOrd="0"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822CE42B-87B3-4907-BD07-33709549AF03}" srcId="{2E691FFF-7427-44F8-A8A7-0CB32246E31C}" destId="{3AEBF0E2-45AF-4956-BF8F-20F6FA6CE5F6}" srcOrd="0" destOrd="0" parTransId="{C9AB5B93-AA24-4987-A7EA-9F702A8D98DC}" sibTransId="{3579E251-C5F1-4AEA-BC0C-852059257770}"/>
    <dgm:cxn modelId="{1677190D-E159-45B7-9532-42200DCDE623}" type="presOf" srcId="{2BEEED00-B133-46F3-9B7F-8EF3EFD999F1}" destId="{C971E15B-3AB3-4DCE-BC91-B1D0C67824A6}" srcOrd="1" destOrd="0" presId="urn:microsoft.com/office/officeart/2005/8/layout/hierarchy2"/>
    <dgm:cxn modelId="{F375416E-D18D-4F0A-B9A9-10DEF9DDCF12}" srcId="{76752B70-2FD8-4F70-8B44-25BFD449B474}" destId="{33C05A44-A2B6-4CDD-B983-9E8D17B54B1B}" srcOrd="1" destOrd="0" parTransId="{986B7168-B57B-41C8-BFC6-0EBF5796DDB7}" sibTransId="{E0503955-EABC-4A5E-967E-79D884C93AFD}"/>
    <dgm:cxn modelId="{1607DD5F-EEAB-42C3-99DB-272C9DD91C80}" type="presOf" srcId="{B09DDAA1-FA7F-414B-AEFC-8FD8AD30AEAB}" destId="{B5C8146A-0574-4C94-8DE4-9D4C27829023}" srcOrd="1" destOrd="0" presId="urn:microsoft.com/office/officeart/2005/8/layout/hierarchy2"/>
    <dgm:cxn modelId="{B97DC2B9-273F-4902-A188-14C393ECF04D}" type="presOf" srcId="{75F630ED-A7FC-4A27-96D8-2461E5115420}" destId="{4AA5200D-7B15-42DE-9422-B197E4970211}" srcOrd="0" destOrd="0" presId="urn:microsoft.com/office/officeart/2005/8/layout/hierarchy2"/>
    <dgm:cxn modelId="{6DC2C6A9-8575-4E52-B64A-CC1BED46FE92}" type="presOf" srcId="{058185CA-66DB-4273-A41B-CECD7A8DD30F}" destId="{F7DF3503-2E14-4B1A-9CBB-7E9883AC3E4A}" srcOrd="0" destOrd="0" presId="urn:microsoft.com/office/officeart/2005/8/layout/hierarchy2"/>
    <dgm:cxn modelId="{C3DED13C-CA9C-4711-BA81-E98E6F14798D}" type="presOf" srcId="{811F41F9-23AE-4F3E-9695-05EB30B47BB2}" destId="{33F3F195-0D69-437A-AA03-20F248E1E632}" srcOrd="1" destOrd="0" presId="urn:microsoft.com/office/officeart/2005/8/layout/hierarchy2"/>
    <dgm:cxn modelId="{45753452-BCEC-40F8-8350-14F4D456DC23}" type="presOf" srcId="{FAB60589-855B-4933-8283-6EA08460BF7F}" destId="{6693197B-78B7-47EE-9FE1-10471704F946}" srcOrd="1" destOrd="0" presId="urn:microsoft.com/office/officeart/2005/8/layout/hierarchy2"/>
    <dgm:cxn modelId="{5AB32E3C-D868-40E0-B95B-B965554621AA}" type="presOf" srcId="{476EF9D4-D438-40F7-BC97-D488DFA755A1}" destId="{82063FD8-2DE8-42B1-AC01-6CDB0BC37358}" srcOrd="0" destOrd="0" presId="urn:microsoft.com/office/officeart/2005/8/layout/hierarchy2"/>
    <dgm:cxn modelId="{384EFC04-2E68-401B-B435-0693D25CEA94}" type="presOf" srcId="{A6F2A7DE-2AF6-4487-959F-D397992022A4}" destId="{E7F03264-C14C-446F-BCBE-D61750AF3A77}" srcOrd="0" destOrd="0" presId="urn:microsoft.com/office/officeart/2005/8/layout/hierarchy2"/>
    <dgm:cxn modelId="{8FEF08B3-F5DB-4B38-94E5-EC9F79C9F793}" type="presOf" srcId="{946EF0D6-3817-4E92-8FB9-6A907EBD07C9}" destId="{E6950A32-D71C-4EA5-88AE-3B3F0287DC19}" srcOrd="1" destOrd="0" presId="urn:microsoft.com/office/officeart/2005/8/layout/hierarchy2"/>
    <dgm:cxn modelId="{0AABE474-3F65-4C7E-AB8F-9F2612C8C168}" type="presOf" srcId="{C9AB5B93-AA24-4987-A7EA-9F702A8D98DC}" destId="{54AF12FD-3B65-46EE-9011-B900D4CBD75B}" srcOrd="1" destOrd="0" presId="urn:microsoft.com/office/officeart/2005/8/layout/hierarchy2"/>
    <dgm:cxn modelId="{DA82ECA0-9D76-4B49-B9FD-3BAEB0DF7C6E}" type="presOf" srcId="{08EB2621-46CB-4202-ADE5-AB4B3522E59F}" destId="{240ABD63-9087-4546-89CF-88541F4CEF52}" srcOrd="0" destOrd="0" presId="urn:microsoft.com/office/officeart/2005/8/layout/hierarchy2"/>
    <dgm:cxn modelId="{C8C4C322-0110-447E-B5CB-3DED90727DBC}" type="presOf" srcId="{29280282-54F1-45C6-8D42-4754C6BDCF91}" destId="{4A7F0945-CD52-46CF-9330-64955ED272D3}" srcOrd="0" destOrd="0" presId="urn:microsoft.com/office/officeart/2005/8/layout/hierarchy2"/>
    <dgm:cxn modelId="{5BD2F7A6-60C0-4007-80C5-84BE446D87C7}" srcId="{5D61EA02-8BFA-4D0F-8E46-5E315580374A}" destId="{1CEB947C-EB39-4414-83A1-BE86AAF2267B}" srcOrd="3" destOrd="0" parTransId="{476EF9D4-D438-40F7-BC97-D488DFA755A1}" sibTransId="{4E380BCB-3D5D-4C38-A0BA-867206085830}"/>
    <dgm:cxn modelId="{4FDFA1D5-F57E-4CC1-BB60-856F340216D0}" type="presOf" srcId="{2ABC8B2A-1AE0-4445-BB0F-A32B638FE792}" destId="{FC31CFF5-CDC9-4FC6-A745-A19F38E995B7}" srcOrd="0" destOrd="0" presId="urn:microsoft.com/office/officeart/2005/8/layout/hierarchy2"/>
    <dgm:cxn modelId="{53083818-B59D-4B2D-BE62-B38EC25C125A}" type="presOf" srcId="{DD1E4FED-04E7-448F-B812-8BEE8486DD43}" destId="{D8394A56-8A48-43C9-8876-8EA39F4B73ED}" srcOrd="0" destOrd="0" presId="urn:microsoft.com/office/officeart/2005/8/layout/hierarchy2"/>
    <dgm:cxn modelId="{D725C091-4956-44E1-9B88-9D41169FCDF1}" type="presOf" srcId="{55FAC393-4BEB-48FC-8ACB-8A77E52659C4}" destId="{F9091B10-7237-43E5-93A5-0A860387BD22}" srcOrd="1" destOrd="0" presId="urn:microsoft.com/office/officeart/2005/8/layout/hierarchy2"/>
    <dgm:cxn modelId="{D025E94F-1BB4-4E20-A6C2-D12C4CD33DCC}" type="presOf" srcId="{5C72BA27-4ED8-4268-8C59-0D96FD60F177}" destId="{6D38B18B-70EC-4AF7-A6FF-B5C7FE8D4DA4}" srcOrd="0"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6920ED83-38EB-4727-98DA-9126D9C32BE1}" srcId="{08EB2621-46CB-4202-ADE5-AB4B3522E59F}" destId="{AD20F728-8A1C-431A-A057-084EFAE2370E}" srcOrd="1" destOrd="0" parTransId="{29280282-54F1-45C6-8D42-4754C6BDCF91}" sibTransId="{4BE0A73D-F545-49DA-BD19-85E8D42A89C6}"/>
    <dgm:cxn modelId="{91C5C4A6-9509-439A-905C-4813B2A9769C}" type="presOf" srcId="{9ADEECC3-7F9F-46A7-B5DA-4F3694F77112}" destId="{797FBD49-A139-409C-80D6-2992C6762477}" srcOrd="0" destOrd="0" presId="urn:microsoft.com/office/officeart/2005/8/layout/hierarchy2"/>
    <dgm:cxn modelId="{CB0F1509-6954-4C2E-A504-4FF9ECCB029B}" type="presOf" srcId="{9F12261C-2D8C-4E44-BC1A-1A217B62ECC2}" destId="{DD8AA6E0-BA21-42D8-8E4A-93AFF5B7CBEA}" srcOrd="1" destOrd="0" presId="urn:microsoft.com/office/officeart/2005/8/layout/hierarchy2"/>
    <dgm:cxn modelId="{11108C79-D554-4543-A9EE-EAEE68DC40BE}" type="presOf" srcId="{986B7168-B57B-41C8-BFC6-0EBF5796DDB7}" destId="{2864DC2A-13C0-4E4B-A7F3-F63F340FA450}" srcOrd="0" destOrd="0" presId="urn:microsoft.com/office/officeart/2005/8/layout/hierarchy2"/>
    <dgm:cxn modelId="{DC5B68D2-BB06-4B1F-AD42-8978C735C5D4}" srcId="{5C72BA27-4ED8-4268-8C59-0D96FD60F177}" destId="{448C5BEE-4732-4357-B651-253BBAA9A8B7}" srcOrd="1" destOrd="0" parTransId="{B09DDAA1-FA7F-414B-AEFC-8FD8AD30AEAB}" sibTransId="{E7277957-DB8B-440C-91BE-D16E4AAF6EB0}"/>
    <dgm:cxn modelId="{79A795AC-7C5A-4FD6-8A11-FF45A37771E1}" srcId="{AD20F728-8A1C-431A-A057-084EFAE2370E}" destId="{2ABC8B2A-1AE0-4445-BB0F-A32B638FE792}" srcOrd="0" destOrd="0" parTransId="{D87D5094-0096-4ED0-8BEC-3E12D5CBBBF0}" sibTransId="{61A5C246-C7ED-4CFE-8408-A8189B0557CB}"/>
    <dgm:cxn modelId="{CBF91226-71C4-4E7C-ACC3-9DCC86C9905D}" type="presOf" srcId="{D87D5094-0096-4ED0-8BEC-3E12D5CBBBF0}" destId="{02A1F396-0D8F-41FA-A270-0769376E77F0}" srcOrd="1" destOrd="0" presId="urn:microsoft.com/office/officeart/2005/8/layout/hierarchy2"/>
    <dgm:cxn modelId="{95B49B09-A056-4553-A435-AA345F28328A}" type="presOf" srcId="{8242B283-4BE2-4E85-BFEE-0EA44472760E}" destId="{65154119-D258-4A25-9837-29E60567675A}" srcOrd="1" destOrd="0" presId="urn:microsoft.com/office/officeart/2005/8/layout/hierarchy2"/>
    <dgm:cxn modelId="{CB509EEC-6762-46AC-9FC8-33B856135F0D}" type="presOf" srcId="{FAB60589-855B-4933-8283-6EA08460BF7F}" destId="{1889DF31-E9C1-45A1-88BE-8B18172A263A}" srcOrd="0" destOrd="0" presId="urn:microsoft.com/office/officeart/2005/8/layout/hierarchy2"/>
    <dgm:cxn modelId="{A6435470-A397-4CF0-BCCA-38B8A4720904}" type="presOf" srcId="{A68335E5-009E-44DF-97AB-B7A1ACEA24EB}" destId="{6C681D0A-EFBE-40D7-8FA9-0029C727D1F3}" srcOrd="1" destOrd="0" presId="urn:microsoft.com/office/officeart/2005/8/layout/hierarchy2"/>
    <dgm:cxn modelId="{B2774FC0-DA66-4C23-8264-07C071776470}" type="presOf" srcId="{F49A8C01-7410-48F0-BC22-AF5FC134600B}" destId="{1FB9E06D-EF2B-4048-9039-AD508A01931D}" srcOrd="0" destOrd="0" presId="urn:microsoft.com/office/officeart/2005/8/layout/hierarchy2"/>
    <dgm:cxn modelId="{FB7F7B84-AD99-4EBD-AE3E-8276AA3B4A72}" type="presOf" srcId="{5A06D474-CF30-4D35-8779-5ED70C17EFCB}" destId="{41370F12-1FA0-4579-8285-C15FA148591C}" srcOrd="0" destOrd="0" presId="urn:microsoft.com/office/officeart/2005/8/layout/hierarchy2"/>
    <dgm:cxn modelId="{7C40589A-A77F-495B-83F4-0CF0E97A5774}" type="presOf" srcId="{90DC5E90-6F4B-47AA-87D8-9134DB917318}" destId="{16B11AF4-04C8-4F95-B50D-C951D10CBCFB}" srcOrd="0" destOrd="0" presId="urn:microsoft.com/office/officeart/2005/8/layout/hierarchy2"/>
    <dgm:cxn modelId="{FAB470B4-707F-4449-BDAC-738749FAF373}" type="presOf" srcId="{167FAECA-7F86-4699-8440-417F2D217544}" destId="{EAE0073B-E695-4C6C-B978-B5E3B7024E20}" srcOrd="0" destOrd="0" presId="urn:microsoft.com/office/officeart/2005/8/layout/hierarchy2"/>
    <dgm:cxn modelId="{D2AA7368-0E31-4E8F-85A5-A6668B4C1570}" type="presOf" srcId="{8242B283-4BE2-4E85-BFEE-0EA44472760E}" destId="{CB159F70-ABE8-4C17-9F22-0AB61C102E64}" srcOrd="0" destOrd="0" presId="urn:microsoft.com/office/officeart/2005/8/layout/hierarchy2"/>
    <dgm:cxn modelId="{D19F4537-FBF5-4DBE-9903-AB6C9F34E9F3}" srcId="{9ADEECC3-7F9F-46A7-B5DA-4F3694F77112}" destId="{5A06D474-CF30-4D35-8779-5ED70C17EFCB}" srcOrd="1" destOrd="0" parTransId="{1CE192A6-6AB3-4451-998F-D2635F17DFF1}" sibTransId="{A197156F-3493-4B75-855F-34B8157CB60E}"/>
    <dgm:cxn modelId="{67346DA7-3CF4-47C7-91F7-D4664280024D}" type="presOf" srcId="{DC7403F1-0571-424F-8BE8-3CC1536FDE8C}" destId="{BF0567E6-6DA9-48ED-9A37-47285840FDF7}" srcOrd="0"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718B1A6A-F85F-4470-A2FD-FFBAD196A08C}" type="presOf" srcId="{1CEB947C-EB39-4414-83A1-BE86AAF2267B}" destId="{26D8E710-F0D2-45EF-BDE9-84F12E45A85F}" srcOrd="0" destOrd="0" presId="urn:microsoft.com/office/officeart/2005/8/layout/hierarchy2"/>
    <dgm:cxn modelId="{31359787-C1F3-430C-9A7F-938538EE6F2E}" type="presOf" srcId="{F49A8C01-7410-48F0-BC22-AF5FC134600B}" destId="{3284F059-BB42-4147-B03D-CCCC684A12A7}" srcOrd="1" destOrd="0" presId="urn:microsoft.com/office/officeart/2005/8/layout/hierarchy2"/>
    <dgm:cxn modelId="{9AB5052B-A5DC-4697-8855-CEE89CC1BCE7}" srcId="{9ADEECC3-7F9F-46A7-B5DA-4F3694F77112}" destId="{15B13E3A-CE8B-4DDB-99F6-4A778AADA124}" srcOrd="0" destOrd="0" parTransId="{75F630ED-A7FC-4A27-96D8-2461E5115420}" sibTransId="{FEE16891-7989-46F7-9786-E8A184291411}"/>
    <dgm:cxn modelId="{41D76A0B-C865-4E85-9BC2-9FF758DB3839}" srcId="{1CEB947C-EB39-4414-83A1-BE86AAF2267B}" destId="{90DC5E90-6F4B-47AA-87D8-9134DB917318}" srcOrd="0" destOrd="0" parTransId="{87496514-96A4-4444-A6DB-6129F3F29F48}" sibTransId="{CC19B6FF-AA7D-449F-95A5-ADD14B7BBB00}"/>
    <dgm:cxn modelId="{9AE3E4E9-4E7A-4AF9-BA6B-BC7351689280}" type="presOf" srcId="{1CE192A6-6AB3-4451-998F-D2635F17DFF1}" destId="{C2015C7B-D32C-4CE2-BC7D-C9E321ED4B0D}" srcOrd="1" destOrd="0" presId="urn:microsoft.com/office/officeart/2005/8/layout/hierarchy2"/>
    <dgm:cxn modelId="{9A3E55F0-9C22-4584-A0FB-89BB667311B8}" type="presOf" srcId="{A68335E5-009E-44DF-97AB-B7A1ACEA24EB}" destId="{2E830E8B-B241-4984-BFF5-BCC0806E238E}" srcOrd="0" destOrd="0" presId="urn:microsoft.com/office/officeart/2005/8/layout/hierarchy2"/>
    <dgm:cxn modelId="{4D091C85-5301-44A1-89E8-F8698563CF41}" type="presOf" srcId="{1CE192A6-6AB3-4451-998F-D2635F17DFF1}" destId="{81DF227C-317B-417C-B837-BF4939219178}" srcOrd="0" destOrd="0" presId="urn:microsoft.com/office/officeart/2005/8/layout/hierarchy2"/>
    <dgm:cxn modelId="{6094D952-9B53-499A-B4AB-11BA19F7BB3E}" type="presOf" srcId="{15B13E3A-CE8B-4DDB-99F6-4A778AADA124}" destId="{3B8868D9-9F8B-47F9-99EF-A48BC6B2FF26}" srcOrd="0" destOrd="0" presId="urn:microsoft.com/office/officeart/2005/8/layout/hierarchy2"/>
    <dgm:cxn modelId="{DE29E91E-636C-439B-BBFF-4F9D328BC701}" type="presOf" srcId="{2B038B93-B8E9-4EE3-9443-436A929BCB09}" destId="{EDD898AC-163C-4B2A-929B-A80367C5CB73}" srcOrd="0" destOrd="0" presId="urn:microsoft.com/office/officeart/2005/8/layout/hierarchy2"/>
    <dgm:cxn modelId="{F2438C7A-5ED4-47DD-8E37-48E0EE8A1CC6}" type="presOf" srcId="{B95568D8-D303-49EB-85AC-0942EA985617}" destId="{CF2F8359-8E2C-400E-A50D-384EDB3CA8A3}" srcOrd="0" destOrd="0" presId="urn:microsoft.com/office/officeart/2005/8/layout/hierarchy2"/>
    <dgm:cxn modelId="{70B98131-10A2-4792-A6B4-039245AA9A3F}" type="presOf" srcId="{E2E4CF81-77EC-4CCE-8CBF-5EBF1BDFDD2A}" destId="{238A04B6-8EF5-45CF-9164-325F1FDB3A44}" srcOrd="0" destOrd="0" presId="urn:microsoft.com/office/officeart/2005/8/layout/hierarchy2"/>
    <dgm:cxn modelId="{3BFB411F-717E-43EA-B98E-C181B582A5A4}" srcId="{541A30EA-272A-418C-AFBA-B573FCDB56CE}" destId="{5D61EA02-8BFA-4D0F-8E46-5E315580374A}" srcOrd="0" destOrd="0" parTransId="{7A1608D9-E4CA-4808-BEE3-CED60C7A0DD1}" sibTransId="{B6D5FED1-833C-4A62-839E-2ED13889959B}"/>
    <dgm:cxn modelId="{D5BDA7F2-727F-497D-B4EE-AC14B17DF5A8}" type="presOf" srcId="{76752B70-2FD8-4F70-8B44-25BFD449B474}" destId="{54743B2E-2B49-4B9C-BCFE-89B4A223022D}" srcOrd="0" destOrd="0" presId="urn:microsoft.com/office/officeart/2005/8/layout/hierarchy2"/>
    <dgm:cxn modelId="{B8465BE5-83DB-4B67-8D56-E0A9EE9B58C6}" type="presOf" srcId="{541A30EA-272A-418C-AFBA-B573FCDB56CE}" destId="{CC5F2D0D-E1E5-4C49-8DF7-2A61C5DA8A1D}" srcOrd="0" destOrd="0" presId="urn:microsoft.com/office/officeart/2005/8/layout/hierarchy2"/>
    <dgm:cxn modelId="{4C5863C5-A47F-4FF3-95DA-87C127301793}" type="presOf" srcId="{D87D5094-0096-4ED0-8BEC-3E12D5CBBBF0}" destId="{605ED397-3BB2-4B24-BE01-C5E7F35EB3C0}" srcOrd="0" destOrd="0" presId="urn:microsoft.com/office/officeart/2005/8/layout/hierarchy2"/>
    <dgm:cxn modelId="{C900496A-D2A0-4924-80B8-C8F36D3F4296}" srcId="{76752B70-2FD8-4F70-8B44-25BFD449B474}" destId="{9ADEECC3-7F9F-46A7-B5DA-4F3694F77112}" srcOrd="0" destOrd="0" parTransId="{FAB60589-855B-4933-8283-6EA08460BF7F}" sibTransId="{2EDFDF46-E400-44D7-9888-18E57C418970}"/>
    <dgm:cxn modelId="{CE47B100-C40B-4BD1-B58C-E66FB2AC55FF}" type="presOf" srcId="{AD20F728-8A1C-431A-A057-084EFAE2370E}" destId="{E36CEAF0-998B-4A4B-BA8D-EFF57F7AB8FA}" srcOrd="0" destOrd="0" presId="urn:microsoft.com/office/officeart/2005/8/layout/hierarchy2"/>
    <dgm:cxn modelId="{86D8C7F6-B7B9-4B72-8DD8-9FC1D86988E0}" type="presOf" srcId="{33C05A44-A2B6-4CDD-B983-9E8D17B54B1B}" destId="{B38E3594-CA56-4A29-BFDC-CA290103A3A6}" srcOrd="0" destOrd="0" presId="urn:microsoft.com/office/officeart/2005/8/layout/hierarchy2"/>
    <dgm:cxn modelId="{84E35AE9-176D-4ED5-BA92-5E6C599F8614}" type="presOf" srcId="{05AFFF34-8020-4494-B0AF-3B8FCE859F02}" destId="{21F216FC-1A29-4DA3-BE45-EBAAD540EDFF}" srcOrd="0" destOrd="0" presId="urn:microsoft.com/office/officeart/2005/8/layout/hierarchy2"/>
    <dgm:cxn modelId="{A0D045BB-BB8F-4FE3-A055-43923A77C5C6}" type="presOf" srcId="{75F630ED-A7FC-4A27-96D8-2461E5115420}" destId="{E6077319-7C6E-4777-97B3-CA97D1DAD822}" srcOrd="1" destOrd="0" presId="urn:microsoft.com/office/officeart/2005/8/layout/hierarchy2"/>
    <dgm:cxn modelId="{745E7308-78E1-4E82-B47F-9CE44AFA5A87}" type="presOf" srcId="{448C5BEE-4732-4357-B651-253BBAA9A8B7}" destId="{5A4405BA-2082-47F6-9FF1-48042B30A932}" srcOrd="0" destOrd="0" presId="urn:microsoft.com/office/officeart/2005/8/layout/hierarchy2"/>
    <dgm:cxn modelId="{0BD35BC0-7C23-46D3-8A8F-EAEDE34E48B9}" srcId="{33C05A44-A2B6-4CDD-B983-9E8D17B54B1B}" destId="{167FAECA-7F86-4699-8440-417F2D217544}" srcOrd="0" destOrd="0" parTransId="{A68335E5-009E-44DF-97AB-B7A1ACEA24EB}" sibTransId="{53B4D223-7E0C-4066-A33C-E9D58EB7DE92}"/>
    <dgm:cxn modelId="{C0E58FCE-BFAB-4B5A-87D4-0934DDA96E0E}" type="presOf" srcId="{B09DDAA1-FA7F-414B-AEFC-8FD8AD30AEAB}" destId="{2CBD0876-E8DB-432A-A0C4-D664553F2B67}" srcOrd="0" destOrd="0" presId="urn:microsoft.com/office/officeart/2005/8/layout/hierarchy2"/>
    <dgm:cxn modelId="{B5C1EFB2-2B02-4F62-97A8-C435F148EDF5}" type="presOf" srcId="{87496514-96A4-4444-A6DB-6129F3F29F48}" destId="{935E24CC-008B-4BE9-B3EB-41EB22B15B73}" srcOrd="1" destOrd="0" presId="urn:microsoft.com/office/officeart/2005/8/layout/hierarchy2"/>
    <dgm:cxn modelId="{740749DE-20AF-4FBF-924C-10D9179C8280}" type="presOf" srcId="{9F12261C-2D8C-4E44-BC1A-1A217B62ECC2}" destId="{D88348ED-527A-4837-8156-098C1F615BFB}" srcOrd="0" destOrd="0" presId="urn:microsoft.com/office/officeart/2005/8/layout/hierarchy2"/>
    <dgm:cxn modelId="{EA0CF892-B274-4DBB-AB4A-2ABF9DBAD5EB}" srcId="{5D61EA02-8BFA-4D0F-8E46-5E315580374A}" destId="{2E691FFF-7427-44F8-A8A7-0CB32246E31C}" srcOrd="2" destOrd="0" parTransId="{9F12261C-2D8C-4E44-BC1A-1A217B62ECC2}" sibTransId="{45597987-FE80-404D-B411-72E39DC3C6A5}"/>
    <dgm:cxn modelId="{93723BA8-44AF-4C7F-B63B-235E28C7AF50}" type="presOf" srcId="{986B7168-B57B-41C8-BFC6-0EBF5796DDB7}" destId="{346F9867-B732-44D3-B591-4FC16781C35B}" srcOrd="1" destOrd="0" presId="urn:microsoft.com/office/officeart/2005/8/layout/hierarchy2"/>
    <dgm:cxn modelId="{5910A018-03A5-41B0-8A05-94B82A9D313D}" srcId="{5D61EA02-8BFA-4D0F-8E46-5E315580374A}" destId="{5C72BA27-4ED8-4268-8C59-0D96FD60F177}" srcOrd="0" destOrd="0" parTransId="{2BEEED00-B133-46F3-9B7F-8EF3EFD999F1}" sibTransId="{DD07C94F-AFD1-4731-A3E5-6EDB007D742B}"/>
    <dgm:cxn modelId="{F487C1C7-D2AA-407F-961E-B2A5FF437460}" type="presOf" srcId="{DC7403F1-0571-424F-8BE8-3CC1536FDE8C}" destId="{30099040-2BEC-46EB-AE9D-6A3BEF8052F4}" srcOrd="1" destOrd="0" presId="urn:microsoft.com/office/officeart/2005/8/layout/hierarchy2"/>
    <dgm:cxn modelId="{B09C41B3-EF47-4C74-8753-A60EE5882007}" type="presOf" srcId="{29280282-54F1-45C6-8D42-4754C6BDCF91}" destId="{9C019F64-9F54-4E42-B09D-B632A438C519}" srcOrd="1" destOrd="0" presId="urn:microsoft.com/office/officeart/2005/8/layout/hierarchy2"/>
    <dgm:cxn modelId="{B1C448D9-A626-4D81-BB14-A5EB7B8452C2}" srcId="{5D61EA02-8BFA-4D0F-8E46-5E315580374A}" destId="{76752B70-2FD8-4F70-8B44-25BFD449B474}" srcOrd="1" destOrd="0" parTransId="{F49A8C01-7410-48F0-BC22-AF5FC134600B}" sibTransId="{2627F6E0-D24B-483C-AFB2-024B454E8931}"/>
    <dgm:cxn modelId="{97CB6F3B-FB00-4C26-93C0-2F956576A899}" type="presOf" srcId="{DD1E4FED-04E7-448F-B812-8BEE8486DD43}" destId="{13024C18-820A-4B62-BAEA-89D27D0765CD}" srcOrd="1" destOrd="0" presId="urn:microsoft.com/office/officeart/2005/8/layout/hierarchy2"/>
    <dgm:cxn modelId="{376C78B8-986D-4AFC-8652-353798970714}" type="presParOf" srcId="{CC5F2D0D-E1E5-4C49-8DF7-2A61C5DA8A1D}" destId="{4836E9C7-1D00-438F-B3B2-7F9CB5072224}" srcOrd="0" destOrd="0" presId="urn:microsoft.com/office/officeart/2005/8/layout/hierarchy2"/>
    <dgm:cxn modelId="{31A9258E-7241-478D-AB1B-06D5CFB1CAFD}" type="presParOf" srcId="{4836E9C7-1D00-438F-B3B2-7F9CB5072224}" destId="{D5ACFD89-23A4-4CF0-A4C3-F21EF07981F7}" srcOrd="0" destOrd="0" presId="urn:microsoft.com/office/officeart/2005/8/layout/hierarchy2"/>
    <dgm:cxn modelId="{8C67B3EB-DF18-436E-8D66-64851EEA79C7}" type="presParOf" srcId="{4836E9C7-1D00-438F-B3B2-7F9CB5072224}" destId="{82CA0987-2977-4072-97D6-791AD3CF7947}" srcOrd="1" destOrd="0" presId="urn:microsoft.com/office/officeart/2005/8/layout/hierarchy2"/>
    <dgm:cxn modelId="{5B86AAF6-E608-4A68-AAA3-13ADBC7859A6}" type="presParOf" srcId="{82CA0987-2977-4072-97D6-791AD3CF7947}" destId="{FD7A0172-CB25-4911-B3EF-667A39E7DCE7}" srcOrd="0" destOrd="0" presId="urn:microsoft.com/office/officeart/2005/8/layout/hierarchy2"/>
    <dgm:cxn modelId="{347A41CB-2704-4E2C-8FD5-D9C3406F303F}" type="presParOf" srcId="{FD7A0172-CB25-4911-B3EF-667A39E7DCE7}" destId="{C971E15B-3AB3-4DCE-BC91-B1D0C67824A6}" srcOrd="0" destOrd="0" presId="urn:microsoft.com/office/officeart/2005/8/layout/hierarchy2"/>
    <dgm:cxn modelId="{F8740268-C55C-4DDB-BC70-35CFA63561FB}" type="presParOf" srcId="{82CA0987-2977-4072-97D6-791AD3CF7947}" destId="{534A082A-40AD-4635-8AAB-1F71AB8888EE}" srcOrd="1" destOrd="0" presId="urn:microsoft.com/office/officeart/2005/8/layout/hierarchy2"/>
    <dgm:cxn modelId="{6D3E69DA-93AF-40AF-8056-4D6B79ADD43B}" type="presParOf" srcId="{534A082A-40AD-4635-8AAB-1F71AB8888EE}" destId="{6D38B18B-70EC-4AF7-A6FF-B5C7FE8D4DA4}" srcOrd="0" destOrd="0" presId="urn:microsoft.com/office/officeart/2005/8/layout/hierarchy2"/>
    <dgm:cxn modelId="{518A1E75-D040-4A39-BA22-613B0ECD72DD}" type="presParOf" srcId="{534A082A-40AD-4635-8AAB-1F71AB8888EE}" destId="{4B946D61-20E5-4755-A44A-B57CD5218A5D}" srcOrd="1" destOrd="0" presId="urn:microsoft.com/office/officeart/2005/8/layout/hierarchy2"/>
    <dgm:cxn modelId="{3F4AD483-42FF-44AB-B5D0-D5161F8BDBD4}" type="presParOf" srcId="{4B946D61-20E5-4755-A44A-B57CD5218A5D}" destId="{68438195-FD75-4EAF-817E-3D241C458B9B}" srcOrd="0" destOrd="0" presId="urn:microsoft.com/office/officeart/2005/8/layout/hierarchy2"/>
    <dgm:cxn modelId="{60DE015F-E17E-4B09-B72C-ED276E7BDFA6}" type="presParOf" srcId="{68438195-FD75-4EAF-817E-3D241C458B9B}" destId="{E6950A32-D71C-4EA5-88AE-3B3F0287DC19}" srcOrd="0" destOrd="0" presId="urn:microsoft.com/office/officeart/2005/8/layout/hierarchy2"/>
    <dgm:cxn modelId="{C580228A-3B97-4B1A-A2C5-4DBCC9959883}" type="presParOf" srcId="{4B946D61-20E5-4755-A44A-B57CD5218A5D}" destId="{52422672-3E70-4BC8-BC5D-54AE606EFF81}" srcOrd="1" destOrd="0" presId="urn:microsoft.com/office/officeart/2005/8/layout/hierarchy2"/>
    <dgm:cxn modelId="{11F98E45-7478-4FB1-9B28-E5C0711F2CCE}" type="presParOf" srcId="{52422672-3E70-4BC8-BC5D-54AE606EFF81}" destId="{EDD898AC-163C-4B2A-929B-A80367C5CB73}" srcOrd="0" destOrd="0" presId="urn:microsoft.com/office/officeart/2005/8/layout/hierarchy2"/>
    <dgm:cxn modelId="{B90EEFD6-EAA2-4B01-B431-8DD0D55A35AF}" type="presParOf" srcId="{52422672-3E70-4BC8-BC5D-54AE606EFF81}" destId="{0FA6616D-6EA1-4836-AD86-6275C3D51DD1}" srcOrd="1" destOrd="0" presId="urn:microsoft.com/office/officeart/2005/8/layout/hierarchy2"/>
    <dgm:cxn modelId="{54419515-5DAE-4E5B-A376-3E280AD2DC14}" type="presParOf" srcId="{4B946D61-20E5-4755-A44A-B57CD5218A5D}" destId="{2CBD0876-E8DB-432A-A0C4-D664553F2B67}" srcOrd="2" destOrd="0" presId="urn:microsoft.com/office/officeart/2005/8/layout/hierarchy2"/>
    <dgm:cxn modelId="{410E2820-9DB4-4EC8-B559-7600F92A79A5}" type="presParOf" srcId="{2CBD0876-E8DB-432A-A0C4-D664553F2B67}" destId="{B5C8146A-0574-4C94-8DE4-9D4C27829023}" srcOrd="0" destOrd="0" presId="urn:microsoft.com/office/officeart/2005/8/layout/hierarchy2"/>
    <dgm:cxn modelId="{4069F546-7F2D-47F6-80F4-CC10BA6491DD}" type="presParOf" srcId="{4B946D61-20E5-4755-A44A-B57CD5218A5D}" destId="{33B1E37E-E51F-4756-A36C-5CE66904AB53}" srcOrd="3" destOrd="0" presId="urn:microsoft.com/office/officeart/2005/8/layout/hierarchy2"/>
    <dgm:cxn modelId="{FE7BDF37-5776-4F72-AB03-3ED6A7426F22}" type="presParOf" srcId="{33B1E37E-E51F-4756-A36C-5CE66904AB53}" destId="{5A4405BA-2082-47F6-9FF1-48042B30A932}" srcOrd="0" destOrd="0" presId="urn:microsoft.com/office/officeart/2005/8/layout/hierarchy2"/>
    <dgm:cxn modelId="{CADD5E48-9ACD-4896-9B7D-190BD66E73AB}" type="presParOf" srcId="{33B1E37E-E51F-4756-A36C-5CE66904AB53}" destId="{1E3C933A-509A-4793-BE5F-AFBAE693028B}" srcOrd="1" destOrd="0" presId="urn:microsoft.com/office/officeart/2005/8/layout/hierarchy2"/>
    <dgm:cxn modelId="{C894947A-76E9-4545-BAA8-9FB69B1CFCCD}" type="presParOf" srcId="{82CA0987-2977-4072-97D6-791AD3CF7947}" destId="{1FB9E06D-EF2B-4048-9039-AD508A01931D}" srcOrd="2" destOrd="0" presId="urn:microsoft.com/office/officeart/2005/8/layout/hierarchy2"/>
    <dgm:cxn modelId="{BFD43C1C-D87D-44CB-A380-596A070D5EB7}" type="presParOf" srcId="{1FB9E06D-EF2B-4048-9039-AD508A01931D}" destId="{3284F059-BB42-4147-B03D-CCCC684A12A7}" srcOrd="0" destOrd="0" presId="urn:microsoft.com/office/officeart/2005/8/layout/hierarchy2"/>
    <dgm:cxn modelId="{D77B3711-BF3E-4592-B3C2-5D973ECD12E0}" type="presParOf" srcId="{82CA0987-2977-4072-97D6-791AD3CF7947}" destId="{C51D7C66-CE84-4886-83BA-4C6DA9A40BDC}" srcOrd="3" destOrd="0" presId="urn:microsoft.com/office/officeart/2005/8/layout/hierarchy2"/>
    <dgm:cxn modelId="{F7EF4962-6243-4F2A-90A9-3C975F10C071}" type="presParOf" srcId="{C51D7C66-CE84-4886-83BA-4C6DA9A40BDC}" destId="{54743B2E-2B49-4B9C-BCFE-89B4A223022D}" srcOrd="0" destOrd="0" presId="urn:microsoft.com/office/officeart/2005/8/layout/hierarchy2"/>
    <dgm:cxn modelId="{7B9A6835-934A-4674-8A24-0C0BF9B5A810}" type="presParOf" srcId="{C51D7C66-CE84-4886-83BA-4C6DA9A40BDC}" destId="{27EB1AA2-FA2B-4889-A21B-9179BBFF8ED6}" srcOrd="1" destOrd="0" presId="urn:microsoft.com/office/officeart/2005/8/layout/hierarchy2"/>
    <dgm:cxn modelId="{9C7CCDDC-070F-4DE8-9208-14675A13356A}" type="presParOf" srcId="{27EB1AA2-FA2B-4889-A21B-9179BBFF8ED6}" destId="{1889DF31-E9C1-45A1-88BE-8B18172A263A}" srcOrd="0" destOrd="0" presId="urn:microsoft.com/office/officeart/2005/8/layout/hierarchy2"/>
    <dgm:cxn modelId="{3F404F2A-6070-47AC-B297-B07B0D238F0A}" type="presParOf" srcId="{1889DF31-E9C1-45A1-88BE-8B18172A263A}" destId="{6693197B-78B7-47EE-9FE1-10471704F946}" srcOrd="0" destOrd="0" presId="urn:microsoft.com/office/officeart/2005/8/layout/hierarchy2"/>
    <dgm:cxn modelId="{B2729B10-B0A2-4F05-AA9D-2AE06047C5CE}" type="presParOf" srcId="{27EB1AA2-FA2B-4889-A21B-9179BBFF8ED6}" destId="{3BAB4446-30E3-4CE2-B996-8CCB97B38883}" srcOrd="1" destOrd="0" presId="urn:microsoft.com/office/officeart/2005/8/layout/hierarchy2"/>
    <dgm:cxn modelId="{B466B514-D250-49AB-9815-4904013F7F86}" type="presParOf" srcId="{3BAB4446-30E3-4CE2-B996-8CCB97B38883}" destId="{797FBD49-A139-409C-80D6-2992C6762477}" srcOrd="0" destOrd="0" presId="urn:microsoft.com/office/officeart/2005/8/layout/hierarchy2"/>
    <dgm:cxn modelId="{57A41950-4B23-47D3-B80E-8FA35FC615D4}" type="presParOf" srcId="{3BAB4446-30E3-4CE2-B996-8CCB97B38883}" destId="{31D18E03-2145-41C5-8A25-705D6BFA78D5}" srcOrd="1" destOrd="0" presId="urn:microsoft.com/office/officeart/2005/8/layout/hierarchy2"/>
    <dgm:cxn modelId="{5BB50F07-3966-45A8-825C-43D6778E984C}" type="presParOf" srcId="{31D18E03-2145-41C5-8A25-705D6BFA78D5}" destId="{4AA5200D-7B15-42DE-9422-B197E4970211}" srcOrd="0" destOrd="0" presId="urn:microsoft.com/office/officeart/2005/8/layout/hierarchy2"/>
    <dgm:cxn modelId="{707E7047-6677-4B63-9F7A-A2187A037BA0}" type="presParOf" srcId="{4AA5200D-7B15-42DE-9422-B197E4970211}" destId="{E6077319-7C6E-4777-97B3-CA97D1DAD822}" srcOrd="0" destOrd="0" presId="urn:microsoft.com/office/officeart/2005/8/layout/hierarchy2"/>
    <dgm:cxn modelId="{0BDD1EE1-2E43-4730-8DAB-CAAFC0220B86}" type="presParOf" srcId="{31D18E03-2145-41C5-8A25-705D6BFA78D5}" destId="{160396F2-C918-469D-B3DD-4DBBB7563CF1}" srcOrd="1" destOrd="0" presId="urn:microsoft.com/office/officeart/2005/8/layout/hierarchy2"/>
    <dgm:cxn modelId="{276E965A-B9CB-4B83-81D0-D7EEA89B6473}" type="presParOf" srcId="{160396F2-C918-469D-B3DD-4DBBB7563CF1}" destId="{3B8868D9-9F8B-47F9-99EF-A48BC6B2FF26}" srcOrd="0" destOrd="0" presId="urn:microsoft.com/office/officeart/2005/8/layout/hierarchy2"/>
    <dgm:cxn modelId="{2EAEF84B-A6FE-4BEF-A572-44345DCA9F7D}" type="presParOf" srcId="{160396F2-C918-469D-B3DD-4DBBB7563CF1}" destId="{F1BA8509-48B6-44D9-B6F0-090B84E3C117}" srcOrd="1" destOrd="0" presId="urn:microsoft.com/office/officeart/2005/8/layout/hierarchy2"/>
    <dgm:cxn modelId="{36BB04E1-F095-4886-BCD1-018C8F346CF9}" type="presParOf" srcId="{31D18E03-2145-41C5-8A25-705D6BFA78D5}" destId="{81DF227C-317B-417C-B837-BF4939219178}" srcOrd="2" destOrd="0" presId="urn:microsoft.com/office/officeart/2005/8/layout/hierarchy2"/>
    <dgm:cxn modelId="{8898D8E3-CDE7-4011-B4D8-14BCF446CB6A}" type="presParOf" srcId="{81DF227C-317B-417C-B837-BF4939219178}" destId="{C2015C7B-D32C-4CE2-BC7D-C9E321ED4B0D}" srcOrd="0" destOrd="0" presId="urn:microsoft.com/office/officeart/2005/8/layout/hierarchy2"/>
    <dgm:cxn modelId="{FC1957CE-3E9E-4541-BF77-4E8ECD49E551}" type="presParOf" srcId="{31D18E03-2145-41C5-8A25-705D6BFA78D5}" destId="{1D2643D1-9721-4869-8B26-F7B57CCBA54C}" srcOrd="3" destOrd="0" presId="urn:microsoft.com/office/officeart/2005/8/layout/hierarchy2"/>
    <dgm:cxn modelId="{EC6E6100-197C-4566-A1B3-12174066CF30}" type="presParOf" srcId="{1D2643D1-9721-4869-8B26-F7B57CCBA54C}" destId="{41370F12-1FA0-4579-8285-C15FA148591C}" srcOrd="0" destOrd="0" presId="urn:microsoft.com/office/officeart/2005/8/layout/hierarchy2"/>
    <dgm:cxn modelId="{02F732CB-26DC-47AF-ADDB-3AE35A3FBDEE}" type="presParOf" srcId="{1D2643D1-9721-4869-8B26-F7B57CCBA54C}" destId="{4012EABF-8046-4F68-B7F4-6930763191CD}" srcOrd="1" destOrd="0" presId="urn:microsoft.com/office/officeart/2005/8/layout/hierarchy2"/>
    <dgm:cxn modelId="{48B2E2B4-91B9-40C0-9189-FBCABFF8EE38}" type="presParOf" srcId="{27EB1AA2-FA2B-4889-A21B-9179BBFF8ED6}" destId="{2864DC2A-13C0-4E4B-A7F3-F63F340FA450}" srcOrd="2" destOrd="0" presId="urn:microsoft.com/office/officeart/2005/8/layout/hierarchy2"/>
    <dgm:cxn modelId="{65EDB1C9-B6CF-493F-853F-E1DEEEB2F18A}" type="presParOf" srcId="{2864DC2A-13C0-4E4B-A7F3-F63F340FA450}" destId="{346F9867-B732-44D3-B591-4FC16781C35B}" srcOrd="0" destOrd="0" presId="urn:microsoft.com/office/officeart/2005/8/layout/hierarchy2"/>
    <dgm:cxn modelId="{B9C4AB23-8D17-434E-A092-43B753DA6F16}" type="presParOf" srcId="{27EB1AA2-FA2B-4889-A21B-9179BBFF8ED6}" destId="{1CCA5EC4-0B2E-48DA-9177-936A8E95D339}" srcOrd="3" destOrd="0" presId="urn:microsoft.com/office/officeart/2005/8/layout/hierarchy2"/>
    <dgm:cxn modelId="{47A6B3D5-95A9-4A76-9DBD-1940738DBE0C}" type="presParOf" srcId="{1CCA5EC4-0B2E-48DA-9177-936A8E95D339}" destId="{B38E3594-CA56-4A29-BFDC-CA290103A3A6}" srcOrd="0" destOrd="0" presId="urn:microsoft.com/office/officeart/2005/8/layout/hierarchy2"/>
    <dgm:cxn modelId="{44C32E9B-6E16-4AC0-B318-75BC91912AC3}" type="presParOf" srcId="{1CCA5EC4-0B2E-48DA-9177-936A8E95D339}" destId="{C5A0FD96-86B8-4A41-9D84-94EABE4C37F2}" srcOrd="1" destOrd="0" presId="urn:microsoft.com/office/officeart/2005/8/layout/hierarchy2"/>
    <dgm:cxn modelId="{CE41347D-F216-4821-AB9D-82A89CA41D2E}" type="presParOf" srcId="{C5A0FD96-86B8-4A41-9D84-94EABE4C37F2}" destId="{2E830E8B-B241-4984-BFF5-BCC0806E238E}" srcOrd="0" destOrd="0" presId="urn:microsoft.com/office/officeart/2005/8/layout/hierarchy2"/>
    <dgm:cxn modelId="{1D7934DF-54CC-45D7-8840-A388D540B44C}" type="presParOf" srcId="{2E830E8B-B241-4984-BFF5-BCC0806E238E}" destId="{6C681D0A-EFBE-40D7-8FA9-0029C727D1F3}" srcOrd="0" destOrd="0" presId="urn:microsoft.com/office/officeart/2005/8/layout/hierarchy2"/>
    <dgm:cxn modelId="{238E71D7-2D4E-4F09-A01D-AA27ECF83258}" type="presParOf" srcId="{C5A0FD96-86B8-4A41-9D84-94EABE4C37F2}" destId="{34D76B34-6EB6-4D02-986A-9A5B7465C171}" srcOrd="1" destOrd="0" presId="urn:microsoft.com/office/officeart/2005/8/layout/hierarchy2"/>
    <dgm:cxn modelId="{FE15981D-DC08-404C-A06B-A3D765E80CE2}" type="presParOf" srcId="{34D76B34-6EB6-4D02-986A-9A5B7465C171}" destId="{EAE0073B-E695-4C6C-B978-B5E3B7024E20}" srcOrd="0" destOrd="0" presId="urn:microsoft.com/office/officeart/2005/8/layout/hierarchy2"/>
    <dgm:cxn modelId="{D46B49C2-FA95-40CD-A56A-BCFE5248C6A1}" type="presParOf" srcId="{34D76B34-6EB6-4D02-986A-9A5B7465C171}" destId="{15B5017A-F407-4601-B757-58B127DF9ECC}" srcOrd="1" destOrd="0" presId="urn:microsoft.com/office/officeart/2005/8/layout/hierarchy2"/>
    <dgm:cxn modelId="{6749DBB2-0535-45CE-970C-AF8FB660EC41}" type="presParOf" srcId="{82CA0987-2977-4072-97D6-791AD3CF7947}" destId="{D88348ED-527A-4837-8156-098C1F615BFB}" srcOrd="4" destOrd="0" presId="urn:microsoft.com/office/officeart/2005/8/layout/hierarchy2"/>
    <dgm:cxn modelId="{256D4562-83CB-4EEA-B91C-481502B12273}" type="presParOf" srcId="{D88348ED-527A-4837-8156-098C1F615BFB}" destId="{DD8AA6E0-BA21-42D8-8E4A-93AFF5B7CBEA}" srcOrd="0" destOrd="0" presId="urn:microsoft.com/office/officeart/2005/8/layout/hierarchy2"/>
    <dgm:cxn modelId="{34370F80-F716-42BA-B542-F31CEF2F116C}" type="presParOf" srcId="{82CA0987-2977-4072-97D6-791AD3CF7947}" destId="{22795D5D-6477-408C-8785-133C6F81E485}" srcOrd="5" destOrd="0" presId="urn:microsoft.com/office/officeart/2005/8/layout/hierarchy2"/>
    <dgm:cxn modelId="{60F8E2BD-1BF3-4C83-A083-9DA98D999BA1}" type="presParOf" srcId="{22795D5D-6477-408C-8785-133C6F81E485}" destId="{0C7AD588-E19E-4FA4-8679-76D852021E3D}" srcOrd="0" destOrd="0" presId="urn:microsoft.com/office/officeart/2005/8/layout/hierarchy2"/>
    <dgm:cxn modelId="{E5E580CC-6781-4DE4-8D0C-0B5EB8D50CD6}" type="presParOf" srcId="{22795D5D-6477-408C-8785-133C6F81E485}" destId="{931CE5FB-4819-4396-B9CF-E5B2AA7AF582}" srcOrd="1" destOrd="0" presId="urn:microsoft.com/office/officeart/2005/8/layout/hierarchy2"/>
    <dgm:cxn modelId="{E75DEED3-B04F-4408-8D11-FC25A6669081}" type="presParOf" srcId="{931CE5FB-4819-4396-B9CF-E5B2AA7AF582}" destId="{F9C387D6-3DB2-43EE-A8C5-C98DF7AA1264}" srcOrd="0" destOrd="0" presId="urn:microsoft.com/office/officeart/2005/8/layout/hierarchy2"/>
    <dgm:cxn modelId="{D0C94019-B081-486A-AD64-8A7BCE280306}" type="presParOf" srcId="{F9C387D6-3DB2-43EE-A8C5-C98DF7AA1264}" destId="{54AF12FD-3B65-46EE-9011-B900D4CBD75B}" srcOrd="0" destOrd="0" presId="urn:microsoft.com/office/officeart/2005/8/layout/hierarchy2"/>
    <dgm:cxn modelId="{17936E8C-4748-4AB5-B532-6926CA562087}" type="presParOf" srcId="{931CE5FB-4819-4396-B9CF-E5B2AA7AF582}" destId="{2860C44C-8CEC-49E4-84FD-6CAB9BFEB225}" srcOrd="1" destOrd="0" presId="urn:microsoft.com/office/officeart/2005/8/layout/hierarchy2"/>
    <dgm:cxn modelId="{98B3B866-29D1-42DE-89C9-2506F62AE432}" type="presParOf" srcId="{2860C44C-8CEC-49E4-84FD-6CAB9BFEB225}" destId="{CC6B0A1C-BAB8-4AB7-9EF6-A7279AB3044F}" srcOrd="0" destOrd="0" presId="urn:microsoft.com/office/officeart/2005/8/layout/hierarchy2"/>
    <dgm:cxn modelId="{95CE78ED-7B96-4992-8456-C6680E0BDA4D}" type="presParOf" srcId="{2860C44C-8CEC-49E4-84FD-6CAB9BFEB225}" destId="{58636A5C-0915-4FC5-916B-8EEEEF627EA0}" srcOrd="1" destOrd="0" presId="urn:microsoft.com/office/officeart/2005/8/layout/hierarchy2"/>
    <dgm:cxn modelId="{B4428664-CB79-4E8D-A95E-03FDE6F07B8D}" type="presParOf" srcId="{82CA0987-2977-4072-97D6-791AD3CF7947}" destId="{82063FD8-2DE8-42B1-AC01-6CDB0BC37358}" srcOrd="6" destOrd="0" presId="urn:microsoft.com/office/officeart/2005/8/layout/hierarchy2"/>
    <dgm:cxn modelId="{9338D89E-7B51-4085-A9B5-39174ADF802D}" type="presParOf" srcId="{82063FD8-2DE8-42B1-AC01-6CDB0BC37358}" destId="{12C2DC85-DDAF-4F57-9841-150A97500304}" srcOrd="0" destOrd="0" presId="urn:microsoft.com/office/officeart/2005/8/layout/hierarchy2"/>
    <dgm:cxn modelId="{4E516779-2E98-412A-9CB2-9DCEBAB9099A}" type="presParOf" srcId="{82CA0987-2977-4072-97D6-791AD3CF7947}" destId="{BB9F06D9-715A-43BB-BBE0-36022263CCCD}" srcOrd="7" destOrd="0" presId="urn:microsoft.com/office/officeart/2005/8/layout/hierarchy2"/>
    <dgm:cxn modelId="{D47880E8-15B6-4EA5-BFDD-15859A955A28}" type="presParOf" srcId="{BB9F06D9-715A-43BB-BBE0-36022263CCCD}" destId="{26D8E710-F0D2-45EF-BDE9-84F12E45A85F}" srcOrd="0" destOrd="0" presId="urn:microsoft.com/office/officeart/2005/8/layout/hierarchy2"/>
    <dgm:cxn modelId="{1E911A73-E22E-4AC7-A70D-73DA9D9A1E85}" type="presParOf" srcId="{BB9F06D9-715A-43BB-BBE0-36022263CCCD}" destId="{49A1BD6B-7533-428F-A42D-5017EF29B777}" srcOrd="1" destOrd="0" presId="urn:microsoft.com/office/officeart/2005/8/layout/hierarchy2"/>
    <dgm:cxn modelId="{AE6A039A-49EA-4832-87F5-9A572AEF1F77}" type="presParOf" srcId="{49A1BD6B-7533-428F-A42D-5017EF29B777}" destId="{D2E7D7FB-33DA-439B-A6FF-8B6265094B81}" srcOrd="0" destOrd="0" presId="urn:microsoft.com/office/officeart/2005/8/layout/hierarchy2"/>
    <dgm:cxn modelId="{685A31C1-8F35-4459-A75F-44FE27CF1282}" type="presParOf" srcId="{D2E7D7FB-33DA-439B-A6FF-8B6265094B81}" destId="{935E24CC-008B-4BE9-B3EB-41EB22B15B73}" srcOrd="0" destOrd="0" presId="urn:microsoft.com/office/officeart/2005/8/layout/hierarchy2"/>
    <dgm:cxn modelId="{6E66843E-A3D3-4A8E-B937-AFB56012F88B}" type="presParOf" srcId="{49A1BD6B-7533-428F-A42D-5017EF29B777}" destId="{E62C7F9E-FD58-4448-9155-836036332B8E}" srcOrd="1" destOrd="0" presId="urn:microsoft.com/office/officeart/2005/8/layout/hierarchy2"/>
    <dgm:cxn modelId="{7DD9B92A-00BA-4825-B217-4C775DDE33AC}" type="presParOf" srcId="{E62C7F9E-FD58-4448-9155-836036332B8E}" destId="{16B11AF4-04C8-4F95-B50D-C951D10CBCFB}" srcOrd="0" destOrd="0" presId="urn:microsoft.com/office/officeart/2005/8/layout/hierarchy2"/>
    <dgm:cxn modelId="{798C812A-ED5F-411E-BBA2-53D1F7FE5BA1}" type="presParOf" srcId="{E62C7F9E-FD58-4448-9155-836036332B8E}" destId="{A0AFD6A4-F26C-4F04-A84F-3C18E736E10C}" srcOrd="1" destOrd="0" presId="urn:microsoft.com/office/officeart/2005/8/layout/hierarchy2"/>
    <dgm:cxn modelId="{79AC47AC-B3E0-448C-AA10-C6498CF374F7}" type="presParOf" srcId="{A0AFD6A4-F26C-4F04-A84F-3C18E736E10C}" destId="{D8394A56-8A48-43C9-8876-8EA39F4B73ED}" srcOrd="0" destOrd="0" presId="urn:microsoft.com/office/officeart/2005/8/layout/hierarchy2"/>
    <dgm:cxn modelId="{B169A858-071D-4C8A-9D5B-5A5AE5F828F0}" type="presParOf" srcId="{D8394A56-8A48-43C9-8876-8EA39F4B73ED}" destId="{13024C18-820A-4B62-BAEA-89D27D0765CD}" srcOrd="0" destOrd="0" presId="urn:microsoft.com/office/officeart/2005/8/layout/hierarchy2"/>
    <dgm:cxn modelId="{CC964900-B1D4-4AF8-B3C9-FCCEE88141B0}" type="presParOf" srcId="{A0AFD6A4-F26C-4F04-A84F-3C18E736E10C}" destId="{1C82C597-4470-40A1-9D25-FAF2BF07E192}" srcOrd="1" destOrd="0" presId="urn:microsoft.com/office/officeart/2005/8/layout/hierarchy2"/>
    <dgm:cxn modelId="{80619EE6-8A2B-4DC8-BEAF-C44C2673ECD3}" type="presParOf" srcId="{1C82C597-4470-40A1-9D25-FAF2BF07E192}" destId="{F7DF3503-2E14-4B1A-9CBB-7E9883AC3E4A}" srcOrd="0" destOrd="0" presId="urn:microsoft.com/office/officeart/2005/8/layout/hierarchy2"/>
    <dgm:cxn modelId="{3BFEAE7A-7D67-4D42-AA71-5E8BFC3F28A9}" type="presParOf" srcId="{1C82C597-4470-40A1-9D25-FAF2BF07E192}" destId="{10260D0F-7A8A-453A-A0A9-7AB1CDBEDD4D}" srcOrd="1" destOrd="0" presId="urn:microsoft.com/office/officeart/2005/8/layout/hierarchy2"/>
    <dgm:cxn modelId="{6C388329-6591-4015-AEF0-020E1BD13F6D}" type="presParOf" srcId="{A0AFD6A4-F26C-4F04-A84F-3C18E736E10C}" destId="{7D05C43C-DFC0-4A88-8A56-94706F21A1FA}" srcOrd="2" destOrd="0" presId="urn:microsoft.com/office/officeart/2005/8/layout/hierarchy2"/>
    <dgm:cxn modelId="{84D9B739-78E3-44B5-A207-12693DC2CD2C}" type="presParOf" srcId="{7D05C43C-DFC0-4A88-8A56-94706F21A1FA}" destId="{33F3F195-0D69-437A-AA03-20F248E1E632}" srcOrd="0" destOrd="0" presId="urn:microsoft.com/office/officeart/2005/8/layout/hierarchy2"/>
    <dgm:cxn modelId="{39DFA41C-7AFA-401A-8E45-628D88474FF2}" type="presParOf" srcId="{A0AFD6A4-F26C-4F04-A84F-3C18E736E10C}" destId="{A821B035-8A9C-46FB-9E73-44314A1115AD}" srcOrd="3" destOrd="0" presId="urn:microsoft.com/office/officeart/2005/8/layout/hierarchy2"/>
    <dgm:cxn modelId="{2A65AB07-242E-47E6-A445-37E94A63F32E}" type="presParOf" srcId="{A821B035-8A9C-46FB-9E73-44314A1115AD}" destId="{9ECD2900-0A9A-47D1-A756-67C34D750CCF}" srcOrd="0" destOrd="0" presId="urn:microsoft.com/office/officeart/2005/8/layout/hierarchy2"/>
    <dgm:cxn modelId="{1A377137-69A9-43D0-B0E7-3925DBDA9ED3}" type="presParOf" srcId="{A821B035-8A9C-46FB-9E73-44314A1115AD}" destId="{3A25304D-E5C6-49B5-A259-2A0ABD45E35C}" srcOrd="1" destOrd="0" presId="urn:microsoft.com/office/officeart/2005/8/layout/hierarchy2"/>
    <dgm:cxn modelId="{75BB0576-3A77-4EDE-B31B-F19E5AD74CAD}" type="presParOf" srcId="{49A1BD6B-7533-428F-A42D-5017EF29B777}" destId="{265BA9A4-8B4E-4711-88C7-AB227C949A94}" srcOrd="2" destOrd="0" presId="urn:microsoft.com/office/officeart/2005/8/layout/hierarchy2"/>
    <dgm:cxn modelId="{F91C5ECA-9C31-4D56-B358-1332C9BCDF0B}" type="presParOf" srcId="{265BA9A4-8B4E-4711-88C7-AB227C949A94}" destId="{F9091B10-7237-43E5-93A5-0A860387BD22}" srcOrd="0" destOrd="0" presId="urn:microsoft.com/office/officeart/2005/8/layout/hierarchy2"/>
    <dgm:cxn modelId="{E9C63D83-C84B-49AF-84ED-4C68ACBE6D6C}" type="presParOf" srcId="{49A1BD6B-7533-428F-A42D-5017EF29B777}" destId="{F87A97B9-BE22-4B2E-9810-7E6351D74F66}" srcOrd="3" destOrd="0" presId="urn:microsoft.com/office/officeart/2005/8/layout/hierarchy2"/>
    <dgm:cxn modelId="{03C158FD-AD3C-44F1-9FA8-42A8D05A306A}" type="presParOf" srcId="{F87A97B9-BE22-4B2E-9810-7E6351D74F66}" destId="{240ABD63-9087-4546-89CF-88541F4CEF52}" srcOrd="0" destOrd="0" presId="urn:microsoft.com/office/officeart/2005/8/layout/hierarchy2"/>
    <dgm:cxn modelId="{34C2E968-3457-47F2-8F94-86B0D6805CF9}" type="presParOf" srcId="{F87A97B9-BE22-4B2E-9810-7E6351D74F66}" destId="{5F8A3D0B-8C88-4314-90A2-53E524CB732B}" srcOrd="1" destOrd="0" presId="urn:microsoft.com/office/officeart/2005/8/layout/hierarchy2"/>
    <dgm:cxn modelId="{D405DB93-1C62-464E-9FED-5ECACD3AFC03}" type="presParOf" srcId="{5F8A3D0B-8C88-4314-90A2-53E524CB732B}" destId="{BF0567E6-6DA9-48ED-9A37-47285840FDF7}" srcOrd="0" destOrd="0" presId="urn:microsoft.com/office/officeart/2005/8/layout/hierarchy2"/>
    <dgm:cxn modelId="{BF8BC7CF-1A98-4EF1-9953-C6C880249D54}" type="presParOf" srcId="{BF0567E6-6DA9-48ED-9A37-47285840FDF7}" destId="{30099040-2BEC-46EB-AE9D-6A3BEF8052F4}" srcOrd="0" destOrd="0" presId="urn:microsoft.com/office/officeart/2005/8/layout/hierarchy2"/>
    <dgm:cxn modelId="{BF6EB023-1BF2-49C3-B00D-3C8EC9E40DF9}" type="presParOf" srcId="{5F8A3D0B-8C88-4314-90A2-53E524CB732B}" destId="{8B68CDD0-4452-4C80-9E5E-9AEC50B081C8}" srcOrd="1" destOrd="0" presId="urn:microsoft.com/office/officeart/2005/8/layout/hierarchy2"/>
    <dgm:cxn modelId="{447D69C9-D22F-47C9-85F3-0FC4022400DF}" type="presParOf" srcId="{8B68CDD0-4452-4C80-9E5E-9AEC50B081C8}" destId="{E7F03264-C14C-446F-BCBE-D61750AF3A77}" srcOrd="0" destOrd="0" presId="urn:microsoft.com/office/officeart/2005/8/layout/hierarchy2"/>
    <dgm:cxn modelId="{131F64C2-818B-4E04-B3C9-30A15F58D2E5}" type="presParOf" srcId="{8B68CDD0-4452-4C80-9E5E-9AEC50B081C8}" destId="{F12AF1B5-E90E-4DED-AEC6-0A3EB3D78347}" srcOrd="1" destOrd="0" presId="urn:microsoft.com/office/officeart/2005/8/layout/hierarchy2"/>
    <dgm:cxn modelId="{A2C69F48-6834-4616-B7BF-CBF8C7A115B1}" type="presParOf" srcId="{F12AF1B5-E90E-4DED-AEC6-0A3EB3D78347}" destId="{21F216FC-1A29-4DA3-BE45-EBAAD540EDFF}" srcOrd="0" destOrd="0" presId="urn:microsoft.com/office/officeart/2005/8/layout/hierarchy2"/>
    <dgm:cxn modelId="{FF7052BC-758C-4CB6-A3C9-844558097849}" type="presParOf" srcId="{21F216FC-1A29-4DA3-BE45-EBAAD540EDFF}" destId="{C517C033-B09A-4E21-8604-8C0CA07E9762}" srcOrd="0" destOrd="0" presId="urn:microsoft.com/office/officeart/2005/8/layout/hierarchy2"/>
    <dgm:cxn modelId="{0E9C16EC-FA84-423A-8AB6-EB625285615C}" type="presParOf" srcId="{F12AF1B5-E90E-4DED-AEC6-0A3EB3D78347}" destId="{268FC15B-6ECF-42F9-BB46-0EE2EF0C523A}" srcOrd="1" destOrd="0" presId="urn:microsoft.com/office/officeart/2005/8/layout/hierarchy2"/>
    <dgm:cxn modelId="{6241ADD0-A1BA-481B-AA90-25535514C60C}" type="presParOf" srcId="{268FC15B-6ECF-42F9-BB46-0EE2EF0C523A}" destId="{238A04B6-8EF5-45CF-9164-325F1FDB3A44}" srcOrd="0" destOrd="0" presId="urn:microsoft.com/office/officeart/2005/8/layout/hierarchy2"/>
    <dgm:cxn modelId="{AF3C5EE4-4CA1-492B-B10E-5127B4C12694}" type="presParOf" srcId="{268FC15B-6ECF-42F9-BB46-0EE2EF0C523A}" destId="{5524673C-3A9E-4814-9EC7-C5ACCA641D22}" srcOrd="1" destOrd="0" presId="urn:microsoft.com/office/officeart/2005/8/layout/hierarchy2"/>
    <dgm:cxn modelId="{F398C649-5BBB-432C-BD20-6585895E4E18}" type="presParOf" srcId="{F12AF1B5-E90E-4DED-AEC6-0A3EB3D78347}" destId="{CB159F70-ABE8-4C17-9F22-0AB61C102E64}" srcOrd="2" destOrd="0" presId="urn:microsoft.com/office/officeart/2005/8/layout/hierarchy2"/>
    <dgm:cxn modelId="{D7D7C477-AA7A-4BD9-8F2A-4854D17AB226}" type="presParOf" srcId="{CB159F70-ABE8-4C17-9F22-0AB61C102E64}" destId="{65154119-D258-4A25-9837-29E60567675A}" srcOrd="0" destOrd="0" presId="urn:microsoft.com/office/officeart/2005/8/layout/hierarchy2"/>
    <dgm:cxn modelId="{9AC88913-2136-4F22-BED2-7F3C08B03798}" type="presParOf" srcId="{F12AF1B5-E90E-4DED-AEC6-0A3EB3D78347}" destId="{66342CAE-E952-4D5C-AF0F-D8E08F34C7B7}" srcOrd="3" destOrd="0" presId="urn:microsoft.com/office/officeart/2005/8/layout/hierarchy2"/>
    <dgm:cxn modelId="{A81A8134-05FB-4282-A161-3FD0FD647012}" type="presParOf" srcId="{66342CAE-E952-4D5C-AF0F-D8E08F34C7B7}" destId="{CF2F8359-8E2C-400E-A50D-384EDB3CA8A3}" srcOrd="0" destOrd="0" presId="urn:microsoft.com/office/officeart/2005/8/layout/hierarchy2"/>
    <dgm:cxn modelId="{28704DFD-7661-46A9-8F6F-09CCF273955E}" type="presParOf" srcId="{66342CAE-E952-4D5C-AF0F-D8E08F34C7B7}" destId="{9C17A70B-9804-4C9E-9B21-B9608840F4F7}" srcOrd="1" destOrd="0" presId="urn:microsoft.com/office/officeart/2005/8/layout/hierarchy2"/>
    <dgm:cxn modelId="{573E2A73-D572-4EE4-81A7-97EE63005A9A}" type="presParOf" srcId="{5F8A3D0B-8C88-4314-90A2-53E524CB732B}" destId="{4A7F0945-CD52-46CF-9330-64955ED272D3}" srcOrd="2" destOrd="0" presId="urn:microsoft.com/office/officeart/2005/8/layout/hierarchy2"/>
    <dgm:cxn modelId="{36C92E86-2543-466B-A0EA-A014C44876C6}" type="presParOf" srcId="{4A7F0945-CD52-46CF-9330-64955ED272D3}" destId="{9C019F64-9F54-4E42-B09D-B632A438C519}" srcOrd="0" destOrd="0" presId="urn:microsoft.com/office/officeart/2005/8/layout/hierarchy2"/>
    <dgm:cxn modelId="{4ECE0651-9670-46D0-81D0-74E2ADCBBD0F}" type="presParOf" srcId="{5F8A3D0B-8C88-4314-90A2-53E524CB732B}" destId="{E73807F3-7FD6-464E-90ED-2C6F07685807}" srcOrd="3" destOrd="0" presId="urn:microsoft.com/office/officeart/2005/8/layout/hierarchy2"/>
    <dgm:cxn modelId="{8ECB22BC-ED1D-435C-826E-87CC3BD9C42D}" type="presParOf" srcId="{E73807F3-7FD6-464E-90ED-2C6F07685807}" destId="{E36CEAF0-998B-4A4B-BA8D-EFF57F7AB8FA}" srcOrd="0" destOrd="0" presId="urn:microsoft.com/office/officeart/2005/8/layout/hierarchy2"/>
    <dgm:cxn modelId="{66284BDC-DD25-4363-A6CC-FAD3CF4ECE3B}" type="presParOf" srcId="{E73807F3-7FD6-464E-90ED-2C6F07685807}" destId="{E4D82B99-DF89-49E4-912C-E0AA27367A01}" srcOrd="1" destOrd="0" presId="urn:microsoft.com/office/officeart/2005/8/layout/hierarchy2"/>
    <dgm:cxn modelId="{434ED9D9-2A4E-41E0-BED1-7B9A26DD40DC}" type="presParOf" srcId="{E4D82B99-DF89-49E4-912C-E0AA27367A01}" destId="{605ED397-3BB2-4B24-BE01-C5E7F35EB3C0}" srcOrd="0" destOrd="0" presId="urn:microsoft.com/office/officeart/2005/8/layout/hierarchy2"/>
    <dgm:cxn modelId="{FE4E12C4-403B-47CF-A16D-F6EABBA97E46}" type="presParOf" srcId="{605ED397-3BB2-4B24-BE01-C5E7F35EB3C0}" destId="{02A1F396-0D8F-41FA-A270-0769376E77F0}" srcOrd="0" destOrd="0" presId="urn:microsoft.com/office/officeart/2005/8/layout/hierarchy2"/>
    <dgm:cxn modelId="{D2854FB8-E4C0-45C6-ACCF-29C1EE7096EC}" type="presParOf" srcId="{E4D82B99-DF89-49E4-912C-E0AA27367A01}" destId="{B6BC3AFD-E3ED-4071-898F-ECED1E5B706D}" srcOrd="1" destOrd="0" presId="urn:microsoft.com/office/officeart/2005/8/layout/hierarchy2"/>
    <dgm:cxn modelId="{F2D97759-3256-4437-9CE4-CFD6FF33491B}" type="presParOf" srcId="{B6BC3AFD-E3ED-4071-898F-ECED1E5B706D}" destId="{FC31CFF5-CDC9-4FC6-A745-A19F38E995B7}" srcOrd="0" destOrd="0" presId="urn:microsoft.com/office/officeart/2005/8/layout/hierarchy2"/>
    <dgm:cxn modelId="{F6452442-5E43-4BCB-A892-AEE265B06658}"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82BB602-8AA6-4580-8FDF-DF0B938DD471}">
      <dsp:nvSpPr>
        <dsp:cNvPr id="0" name=""/>
        <dsp:cNvSpPr/>
      </dsp:nvSpPr>
      <dsp:spPr>
        <a:xfrm>
          <a:off x="1629820" y="294688"/>
          <a:ext cx="955959" cy="113737"/>
        </a:xfrm>
        <a:custGeom>
          <a:avLst/>
          <a:gdLst/>
          <a:ahLst/>
          <a:cxnLst/>
          <a:rect l="0" t="0" r="0" b="0"/>
          <a:pathLst>
            <a:path>
              <a:moveTo>
                <a:pt x="0" y="0"/>
              </a:moveTo>
              <a:lnTo>
                <a:pt x="0" y="77508"/>
              </a:lnTo>
              <a:lnTo>
                <a:pt x="955959" y="77508"/>
              </a:lnTo>
              <a:lnTo>
                <a:pt x="955959" y="113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68E3CD-538C-490E-AF2E-7DA2988E784B}">
      <dsp:nvSpPr>
        <dsp:cNvPr id="0" name=""/>
        <dsp:cNvSpPr/>
      </dsp:nvSpPr>
      <dsp:spPr>
        <a:xfrm>
          <a:off x="2107800" y="656758"/>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77A300-668D-4C56-BDAB-E25B6D190A04}">
      <dsp:nvSpPr>
        <dsp:cNvPr id="0" name=""/>
        <dsp:cNvSpPr/>
      </dsp:nvSpPr>
      <dsp:spPr>
        <a:xfrm>
          <a:off x="2107800" y="1380897"/>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E2DF06-ADB7-4671-8392-78802780D1CF}">
      <dsp:nvSpPr>
        <dsp:cNvPr id="0" name=""/>
        <dsp:cNvSpPr/>
      </dsp:nvSpPr>
      <dsp:spPr>
        <a:xfrm>
          <a:off x="2062080" y="1380897"/>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DAE16-4E18-4E49-9270-A9F06B99D0FE}">
      <dsp:nvSpPr>
        <dsp:cNvPr id="0" name=""/>
        <dsp:cNvSpPr/>
      </dsp:nvSpPr>
      <dsp:spPr>
        <a:xfrm>
          <a:off x="1629820" y="1380897"/>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94BCFB-71ED-47A7-ABD8-09E0F05219AD}">
      <dsp:nvSpPr>
        <dsp:cNvPr id="0" name=""/>
        <dsp:cNvSpPr/>
      </dsp:nvSpPr>
      <dsp:spPr>
        <a:xfrm>
          <a:off x="2062080" y="101882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0F300-9602-4764-A39E-2ECDBCA80D70}">
      <dsp:nvSpPr>
        <dsp:cNvPr id="0" name=""/>
        <dsp:cNvSpPr/>
      </dsp:nvSpPr>
      <dsp:spPr>
        <a:xfrm>
          <a:off x="2062080" y="65675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3917FF-A80E-4A65-876D-C33B74EB630C}">
      <dsp:nvSpPr>
        <dsp:cNvPr id="0" name=""/>
        <dsp:cNvSpPr/>
      </dsp:nvSpPr>
      <dsp:spPr>
        <a:xfrm>
          <a:off x="1629820" y="656758"/>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A326F-7C5D-47D8-BC7D-0D459CFA78F0}">
      <dsp:nvSpPr>
        <dsp:cNvPr id="0" name=""/>
        <dsp:cNvSpPr/>
      </dsp:nvSpPr>
      <dsp:spPr>
        <a:xfrm>
          <a:off x="1629820" y="294688"/>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1B0A3-B658-43D1-8CF6-11236A525B26}">
      <dsp:nvSpPr>
        <dsp:cNvPr id="0" name=""/>
        <dsp:cNvSpPr/>
      </dsp:nvSpPr>
      <dsp:spPr>
        <a:xfrm>
          <a:off x="673861" y="656758"/>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B9F506-A002-4160-A37C-10403C1C5251}">
      <dsp:nvSpPr>
        <dsp:cNvPr id="0" name=""/>
        <dsp:cNvSpPr/>
      </dsp:nvSpPr>
      <dsp:spPr>
        <a:xfrm>
          <a:off x="673861" y="1380897"/>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C0818-CDDD-4CB0-8161-DC8CB68322C2}">
      <dsp:nvSpPr>
        <dsp:cNvPr id="0" name=""/>
        <dsp:cNvSpPr/>
      </dsp:nvSpPr>
      <dsp:spPr>
        <a:xfrm>
          <a:off x="628141" y="1380897"/>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84994-AD1E-4B90-A5D7-5D2F90ED0B14}">
      <dsp:nvSpPr>
        <dsp:cNvPr id="0" name=""/>
        <dsp:cNvSpPr/>
      </dsp:nvSpPr>
      <dsp:spPr>
        <a:xfrm>
          <a:off x="195881" y="1380897"/>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9D5CA-F228-4320-959A-AB2095078600}">
      <dsp:nvSpPr>
        <dsp:cNvPr id="0" name=""/>
        <dsp:cNvSpPr/>
      </dsp:nvSpPr>
      <dsp:spPr>
        <a:xfrm>
          <a:off x="628141" y="101882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D3B3D3-D91F-484A-92D1-FBC47C15D405}">
      <dsp:nvSpPr>
        <dsp:cNvPr id="0" name=""/>
        <dsp:cNvSpPr/>
      </dsp:nvSpPr>
      <dsp:spPr>
        <a:xfrm>
          <a:off x="628141" y="65675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65A164-E370-4C5B-B494-7865E0EB17D8}">
      <dsp:nvSpPr>
        <dsp:cNvPr id="0" name=""/>
        <dsp:cNvSpPr/>
      </dsp:nvSpPr>
      <dsp:spPr>
        <a:xfrm>
          <a:off x="195881" y="656758"/>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24C58-1741-46F4-9AFC-EDF2D51D4472}">
      <dsp:nvSpPr>
        <dsp:cNvPr id="0" name=""/>
        <dsp:cNvSpPr/>
      </dsp:nvSpPr>
      <dsp:spPr>
        <a:xfrm>
          <a:off x="673861" y="294688"/>
          <a:ext cx="955959" cy="113737"/>
        </a:xfrm>
        <a:custGeom>
          <a:avLst/>
          <a:gdLst/>
          <a:ahLst/>
          <a:cxnLst/>
          <a:rect l="0" t="0" r="0" b="0"/>
          <a:pathLst>
            <a:path>
              <a:moveTo>
                <a:pt x="955959" y="0"/>
              </a:moveTo>
              <a:lnTo>
                <a:pt x="955959" y="77508"/>
              </a:lnTo>
              <a:lnTo>
                <a:pt x="0" y="77508"/>
              </a:lnTo>
              <a:lnTo>
                <a:pt x="0" y="113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5448A6-F0DF-478D-8AA9-E142C2A03826}">
      <dsp:nvSpPr>
        <dsp:cNvPr id="0" name=""/>
        <dsp:cNvSpPr/>
      </dsp:nvSpPr>
      <dsp:spPr>
        <a:xfrm>
          <a:off x="1434283" y="4635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20B790-13FF-4920-BC1C-7FEEF492F62C}">
      <dsp:nvSpPr>
        <dsp:cNvPr id="0" name=""/>
        <dsp:cNvSpPr/>
      </dsp:nvSpPr>
      <dsp:spPr>
        <a:xfrm>
          <a:off x="1477736" y="8763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World</a:t>
          </a:r>
        </a:p>
      </dsp:txBody>
      <dsp:txXfrm>
        <a:off x="1477736" y="87636"/>
        <a:ext cx="391074" cy="248332"/>
      </dsp:txXfrm>
    </dsp:sp>
    <dsp:sp modelId="{D88A1146-64CF-4131-9550-C6A9E1FF9600}">
      <dsp:nvSpPr>
        <dsp:cNvPr id="0" name=""/>
        <dsp:cNvSpPr/>
      </dsp:nvSpPr>
      <dsp:spPr>
        <a:xfrm>
          <a:off x="478324" y="40842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C98B2BF-DB32-4662-9C0F-53CC79E91017}">
      <dsp:nvSpPr>
        <dsp:cNvPr id="0" name=""/>
        <dsp:cNvSpPr/>
      </dsp:nvSpPr>
      <dsp:spPr>
        <a:xfrm>
          <a:off x="521777" y="44970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Scene 1</a:t>
          </a:r>
        </a:p>
      </dsp:txBody>
      <dsp:txXfrm>
        <a:off x="521777" y="449706"/>
        <a:ext cx="391074" cy="248332"/>
      </dsp:txXfrm>
    </dsp:sp>
    <dsp:sp modelId="{82BC4998-AD16-4377-91A9-727CDDC0130C}">
      <dsp:nvSpPr>
        <dsp:cNvPr id="0" name=""/>
        <dsp:cNvSpPr/>
      </dsp:nvSpPr>
      <dsp:spPr>
        <a:xfrm>
          <a:off x="344"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CB872-9C05-4F25-B0E3-2EBDE327DDD9}">
      <dsp:nvSpPr>
        <dsp:cNvPr id="0" name=""/>
        <dsp:cNvSpPr/>
      </dsp:nvSpPr>
      <dsp:spPr>
        <a:xfrm>
          <a:off x="43797"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A</a:t>
          </a:r>
        </a:p>
      </dsp:txBody>
      <dsp:txXfrm>
        <a:off x="43797" y="811775"/>
        <a:ext cx="391074" cy="248332"/>
      </dsp:txXfrm>
    </dsp:sp>
    <dsp:sp modelId="{3AC40D63-C3EE-41C3-808F-A8A8F66D511D}">
      <dsp:nvSpPr>
        <dsp:cNvPr id="0" name=""/>
        <dsp:cNvSpPr/>
      </dsp:nvSpPr>
      <dsp:spPr>
        <a:xfrm>
          <a:off x="478324"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2FF858-5275-4184-AF53-2D48A5A09D42}">
      <dsp:nvSpPr>
        <dsp:cNvPr id="0" name=""/>
        <dsp:cNvSpPr/>
      </dsp:nvSpPr>
      <dsp:spPr>
        <a:xfrm>
          <a:off x="521777"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B</a:t>
          </a:r>
        </a:p>
      </dsp:txBody>
      <dsp:txXfrm>
        <a:off x="521777" y="811775"/>
        <a:ext cx="391074" cy="248332"/>
      </dsp:txXfrm>
    </dsp:sp>
    <dsp:sp modelId="{B4EC51ED-519A-4578-8BDD-6833A90E8BAD}">
      <dsp:nvSpPr>
        <dsp:cNvPr id="0" name=""/>
        <dsp:cNvSpPr/>
      </dsp:nvSpPr>
      <dsp:spPr>
        <a:xfrm>
          <a:off x="478324" y="113256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665EDE-3D2A-4F64-B515-36B0164DE301}">
      <dsp:nvSpPr>
        <dsp:cNvPr id="0" name=""/>
        <dsp:cNvSpPr/>
      </dsp:nvSpPr>
      <dsp:spPr>
        <a:xfrm>
          <a:off x="521777" y="117384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List</a:t>
          </a:r>
        </a:p>
      </dsp:txBody>
      <dsp:txXfrm>
        <a:off x="521777" y="1173845"/>
        <a:ext cx="391074" cy="248332"/>
      </dsp:txXfrm>
    </dsp:sp>
    <dsp:sp modelId="{24124124-777A-47BD-AA31-CF4F22E14B5C}">
      <dsp:nvSpPr>
        <dsp:cNvPr id="0" name=""/>
        <dsp:cNvSpPr/>
      </dsp:nvSpPr>
      <dsp:spPr>
        <a:xfrm>
          <a:off x="344"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7EF34B-C097-44DF-AC9B-8385AC739496}">
      <dsp:nvSpPr>
        <dsp:cNvPr id="0" name=""/>
        <dsp:cNvSpPr/>
      </dsp:nvSpPr>
      <dsp:spPr>
        <a:xfrm>
          <a:off x="43797"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A</a:t>
          </a:r>
        </a:p>
      </dsp:txBody>
      <dsp:txXfrm>
        <a:off x="43797" y="1535915"/>
        <a:ext cx="391074" cy="248332"/>
      </dsp:txXfrm>
    </dsp:sp>
    <dsp:sp modelId="{6BBE38B4-65D4-44DA-8A61-CD9FA5E465DA}">
      <dsp:nvSpPr>
        <dsp:cNvPr id="0" name=""/>
        <dsp:cNvSpPr/>
      </dsp:nvSpPr>
      <dsp:spPr>
        <a:xfrm>
          <a:off x="478324"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291D003-0E66-4D15-8EFB-EB334AE4E3FB}">
      <dsp:nvSpPr>
        <dsp:cNvPr id="0" name=""/>
        <dsp:cNvSpPr/>
      </dsp:nvSpPr>
      <dsp:spPr>
        <a:xfrm>
          <a:off x="521777"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B</a:t>
          </a:r>
        </a:p>
      </dsp:txBody>
      <dsp:txXfrm>
        <a:off x="521777" y="1535915"/>
        <a:ext cx="391074" cy="248332"/>
      </dsp:txXfrm>
    </dsp:sp>
    <dsp:sp modelId="{75C06F5A-D734-43E8-B46B-575404C601CA}">
      <dsp:nvSpPr>
        <dsp:cNvPr id="0" name=""/>
        <dsp:cNvSpPr/>
      </dsp:nvSpPr>
      <dsp:spPr>
        <a:xfrm>
          <a:off x="956304"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6E67D11-29CB-4DFC-AD14-C0C42664C125}">
      <dsp:nvSpPr>
        <dsp:cNvPr id="0" name=""/>
        <dsp:cNvSpPr/>
      </dsp:nvSpPr>
      <dsp:spPr>
        <a:xfrm>
          <a:off x="999756"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999756" y="1535915"/>
        <a:ext cx="391074" cy="248332"/>
      </dsp:txXfrm>
    </dsp:sp>
    <dsp:sp modelId="{9C7CD5C7-A5FC-4CAA-AAF5-F176C0D31063}">
      <dsp:nvSpPr>
        <dsp:cNvPr id="0" name=""/>
        <dsp:cNvSpPr/>
      </dsp:nvSpPr>
      <dsp:spPr>
        <a:xfrm>
          <a:off x="956304"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340E7BC-0D3C-47E2-A650-F70F4C7D251B}">
      <dsp:nvSpPr>
        <dsp:cNvPr id="0" name=""/>
        <dsp:cNvSpPr/>
      </dsp:nvSpPr>
      <dsp:spPr>
        <a:xfrm>
          <a:off x="999756"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999756" y="811775"/>
        <a:ext cx="391074" cy="248332"/>
      </dsp:txXfrm>
    </dsp:sp>
    <dsp:sp modelId="{60A31663-051F-4F4A-B668-00758FF9794D}">
      <dsp:nvSpPr>
        <dsp:cNvPr id="0" name=""/>
        <dsp:cNvSpPr/>
      </dsp:nvSpPr>
      <dsp:spPr>
        <a:xfrm>
          <a:off x="1912263" y="40842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1A5CB1-8892-4F2D-83B7-B17ED46C7674}">
      <dsp:nvSpPr>
        <dsp:cNvPr id="0" name=""/>
        <dsp:cNvSpPr/>
      </dsp:nvSpPr>
      <dsp:spPr>
        <a:xfrm>
          <a:off x="1955716" y="44970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Scene 2</a:t>
          </a:r>
        </a:p>
      </dsp:txBody>
      <dsp:txXfrm>
        <a:off x="1955716" y="449706"/>
        <a:ext cx="391074" cy="248332"/>
      </dsp:txXfrm>
    </dsp:sp>
    <dsp:sp modelId="{A8CF6299-B9BF-415B-A668-C29DABAF4EF9}">
      <dsp:nvSpPr>
        <dsp:cNvPr id="0" name=""/>
        <dsp:cNvSpPr/>
      </dsp:nvSpPr>
      <dsp:spPr>
        <a:xfrm>
          <a:off x="1434283"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70DF2B-F050-40E0-ABCD-620EE6050910}">
      <dsp:nvSpPr>
        <dsp:cNvPr id="0" name=""/>
        <dsp:cNvSpPr/>
      </dsp:nvSpPr>
      <dsp:spPr>
        <a:xfrm>
          <a:off x="1477736"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X</a:t>
          </a:r>
        </a:p>
      </dsp:txBody>
      <dsp:txXfrm>
        <a:off x="1477736" y="811775"/>
        <a:ext cx="391074" cy="248332"/>
      </dsp:txXfrm>
    </dsp:sp>
    <dsp:sp modelId="{F47A491A-279B-4865-9B1B-91F3AB521726}">
      <dsp:nvSpPr>
        <dsp:cNvPr id="0" name=""/>
        <dsp:cNvSpPr/>
      </dsp:nvSpPr>
      <dsp:spPr>
        <a:xfrm>
          <a:off x="1912263"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7A448A-ACA8-4875-9224-D715A99F1C92}">
      <dsp:nvSpPr>
        <dsp:cNvPr id="0" name=""/>
        <dsp:cNvSpPr/>
      </dsp:nvSpPr>
      <dsp:spPr>
        <a:xfrm>
          <a:off x="1955716"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Y</a:t>
          </a:r>
        </a:p>
      </dsp:txBody>
      <dsp:txXfrm>
        <a:off x="1955716" y="811775"/>
        <a:ext cx="391074" cy="248332"/>
      </dsp:txXfrm>
    </dsp:sp>
    <dsp:sp modelId="{F70F57AD-8A19-4B08-9CA8-AC3645BB213B}">
      <dsp:nvSpPr>
        <dsp:cNvPr id="0" name=""/>
        <dsp:cNvSpPr/>
      </dsp:nvSpPr>
      <dsp:spPr>
        <a:xfrm>
          <a:off x="1912263" y="113256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5CD6793-4D8D-4300-AA7B-748120C464A9}">
      <dsp:nvSpPr>
        <dsp:cNvPr id="0" name=""/>
        <dsp:cNvSpPr/>
      </dsp:nvSpPr>
      <dsp:spPr>
        <a:xfrm>
          <a:off x="1955716" y="117384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List</a:t>
          </a:r>
        </a:p>
      </dsp:txBody>
      <dsp:txXfrm>
        <a:off x="1955716" y="1173845"/>
        <a:ext cx="391074" cy="248332"/>
      </dsp:txXfrm>
    </dsp:sp>
    <dsp:sp modelId="{6C64B19F-7503-4888-AB5D-5D4EA51E2946}">
      <dsp:nvSpPr>
        <dsp:cNvPr id="0" name=""/>
        <dsp:cNvSpPr/>
      </dsp:nvSpPr>
      <dsp:spPr>
        <a:xfrm>
          <a:off x="1434283"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93550E-2C93-4235-8C7E-81C55A58ECA3}">
      <dsp:nvSpPr>
        <dsp:cNvPr id="0" name=""/>
        <dsp:cNvSpPr/>
      </dsp:nvSpPr>
      <dsp:spPr>
        <a:xfrm>
          <a:off x="1477736"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A</a:t>
          </a:r>
        </a:p>
      </dsp:txBody>
      <dsp:txXfrm>
        <a:off x="1477736" y="1535915"/>
        <a:ext cx="391074" cy="248332"/>
      </dsp:txXfrm>
    </dsp:sp>
    <dsp:sp modelId="{1D9C3159-082A-4E66-A610-76BFDA15D247}">
      <dsp:nvSpPr>
        <dsp:cNvPr id="0" name=""/>
        <dsp:cNvSpPr/>
      </dsp:nvSpPr>
      <dsp:spPr>
        <a:xfrm>
          <a:off x="1912263"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47D3AA-5A90-4FD5-A5C8-0FF72B98A1A2}">
      <dsp:nvSpPr>
        <dsp:cNvPr id="0" name=""/>
        <dsp:cNvSpPr/>
      </dsp:nvSpPr>
      <dsp:spPr>
        <a:xfrm>
          <a:off x="1955716"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B</a:t>
          </a:r>
        </a:p>
      </dsp:txBody>
      <dsp:txXfrm>
        <a:off x="1955716" y="1535915"/>
        <a:ext cx="391074" cy="248332"/>
      </dsp:txXfrm>
    </dsp:sp>
    <dsp:sp modelId="{C4D9040F-4158-41BF-9761-38CEED78B991}">
      <dsp:nvSpPr>
        <dsp:cNvPr id="0" name=""/>
        <dsp:cNvSpPr/>
      </dsp:nvSpPr>
      <dsp:spPr>
        <a:xfrm>
          <a:off x="2390243"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32355E-162E-43EF-A1FA-AA8C5DF1602F}">
      <dsp:nvSpPr>
        <dsp:cNvPr id="0" name=""/>
        <dsp:cNvSpPr/>
      </dsp:nvSpPr>
      <dsp:spPr>
        <a:xfrm>
          <a:off x="2433695"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2433695" y="1535915"/>
        <a:ext cx="391074" cy="248332"/>
      </dsp:txXfrm>
    </dsp:sp>
    <dsp:sp modelId="{B509352A-AC51-4323-A618-802EB9394C50}">
      <dsp:nvSpPr>
        <dsp:cNvPr id="0" name=""/>
        <dsp:cNvSpPr/>
      </dsp:nvSpPr>
      <dsp:spPr>
        <a:xfrm>
          <a:off x="2390243"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2893060-B698-4383-AC7C-412A6B47AC6A}">
      <dsp:nvSpPr>
        <dsp:cNvPr id="0" name=""/>
        <dsp:cNvSpPr/>
      </dsp:nvSpPr>
      <dsp:spPr>
        <a:xfrm>
          <a:off x="2433695"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2433695" y="811775"/>
        <a:ext cx="391074" cy="248332"/>
      </dsp:txXfrm>
    </dsp:sp>
    <dsp:sp modelId="{C17A8EAD-4AB2-4E37-AF16-4B226A122DF9}">
      <dsp:nvSpPr>
        <dsp:cNvPr id="0" name=""/>
        <dsp:cNvSpPr/>
      </dsp:nvSpPr>
      <dsp:spPr>
        <a:xfrm>
          <a:off x="2390243" y="40842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2FBE99-DF30-4CA5-A7A1-0C69F5038C9D}">
      <dsp:nvSpPr>
        <dsp:cNvPr id="0" name=""/>
        <dsp:cNvSpPr/>
      </dsp:nvSpPr>
      <dsp:spPr>
        <a:xfrm>
          <a:off x="2433695" y="44970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2433695" y="449706"/>
        <a:ext cx="391074" cy="24833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673525" y="1578604"/>
          <a:ext cx="654320"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673525" y="1578604"/>
        <a:ext cx="654320" cy="327160"/>
      </dsp:txXfrm>
    </dsp:sp>
    <dsp:sp modelId="{FD7A0172-CB25-4911-B3EF-667A39E7DCE7}">
      <dsp:nvSpPr>
        <dsp:cNvPr id="0" name=""/>
        <dsp:cNvSpPr/>
      </dsp:nvSpPr>
      <dsp:spPr>
        <a:xfrm rot="16841002">
          <a:off x="752792" y="1041313"/>
          <a:ext cx="1411835" cy="14378"/>
        </a:xfrm>
        <a:custGeom>
          <a:avLst/>
          <a:gdLst/>
          <a:ahLst/>
          <a:cxnLst/>
          <a:rect l="0" t="0" r="0" b="0"/>
          <a:pathLst>
            <a:path>
              <a:moveTo>
                <a:pt x="0" y="7189"/>
              </a:moveTo>
              <a:lnTo>
                <a:pt x="1411835"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841002">
        <a:off x="1423414" y="1013206"/>
        <a:ext cx="70591" cy="70591"/>
      </dsp:txXfrm>
    </dsp:sp>
    <dsp:sp modelId="{6D38B18B-70EC-4AF7-A6FF-B5C7FE8D4DA4}">
      <dsp:nvSpPr>
        <dsp:cNvPr id="0" name=""/>
        <dsp:cNvSpPr/>
      </dsp:nvSpPr>
      <dsp:spPr>
        <a:xfrm>
          <a:off x="1589574" y="191240"/>
          <a:ext cx="718365"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589574" y="191240"/>
        <a:ext cx="718365" cy="327160"/>
      </dsp:txXfrm>
    </dsp:sp>
    <dsp:sp modelId="{68438195-FD75-4EAF-817E-3D241C458B9B}">
      <dsp:nvSpPr>
        <dsp:cNvPr id="0" name=""/>
        <dsp:cNvSpPr/>
      </dsp:nvSpPr>
      <dsp:spPr>
        <a:xfrm rot="19457599">
          <a:off x="2277644" y="253573"/>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2430745" y="252704"/>
        <a:ext cx="16115" cy="16115"/>
      </dsp:txXfrm>
    </dsp:sp>
    <dsp:sp modelId="{EDD898AC-163C-4B2A-929B-A80367C5CB73}">
      <dsp:nvSpPr>
        <dsp:cNvPr id="0" name=""/>
        <dsp:cNvSpPr/>
      </dsp:nvSpPr>
      <dsp:spPr>
        <a:xfrm>
          <a:off x="2569667" y="3123"/>
          <a:ext cx="730018"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569667" y="3123"/>
        <a:ext cx="730018" cy="327160"/>
      </dsp:txXfrm>
    </dsp:sp>
    <dsp:sp modelId="{2CBD0876-E8DB-432A-A0C4-D664553F2B67}">
      <dsp:nvSpPr>
        <dsp:cNvPr id="0" name=""/>
        <dsp:cNvSpPr/>
      </dsp:nvSpPr>
      <dsp:spPr>
        <a:xfrm rot="2142401">
          <a:off x="2277644" y="441690"/>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2430745" y="440821"/>
        <a:ext cx="16115" cy="16115"/>
      </dsp:txXfrm>
    </dsp:sp>
    <dsp:sp modelId="{5A4405BA-2082-47F6-9FF1-48042B30A932}">
      <dsp:nvSpPr>
        <dsp:cNvPr id="0" name=""/>
        <dsp:cNvSpPr/>
      </dsp:nvSpPr>
      <dsp:spPr>
        <a:xfrm>
          <a:off x="2569667" y="379357"/>
          <a:ext cx="749072"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569667" y="379357"/>
        <a:ext cx="749072" cy="327160"/>
      </dsp:txXfrm>
    </dsp:sp>
    <dsp:sp modelId="{1FB9E06D-EF2B-4048-9039-AD508A01931D}">
      <dsp:nvSpPr>
        <dsp:cNvPr id="0" name=""/>
        <dsp:cNvSpPr/>
      </dsp:nvSpPr>
      <dsp:spPr>
        <a:xfrm rot="18394589">
          <a:off x="1239101" y="1558635"/>
          <a:ext cx="439218" cy="14378"/>
        </a:xfrm>
        <a:custGeom>
          <a:avLst/>
          <a:gdLst/>
          <a:ahLst/>
          <a:cxnLst/>
          <a:rect l="0" t="0" r="0" b="0"/>
          <a:pathLst>
            <a:path>
              <a:moveTo>
                <a:pt x="0" y="7189"/>
              </a:moveTo>
              <a:lnTo>
                <a:pt x="439218"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394589">
        <a:off x="1447729" y="1554844"/>
        <a:ext cx="21960" cy="21960"/>
      </dsp:txXfrm>
    </dsp:sp>
    <dsp:sp modelId="{54743B2E-2B49-4B9C-BCFE-89B4A223022D}">
      <dsp:nvSpPr>
        <dsp:cNvPr id="0" name=""/>
        <dsp:cNvSpPr/>
      </dsp:nvSpPr>
      <dsp:spPr>
        <a:xfrm>
          <a:off x="1589574" y="1225884"/>
          <a:ext cx="765417"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Specification</a:t>
          </a:r>
        </a:p>
      </dsp:txBody>
      <dsp:txXfrm>
        <a:off x="1589574" y="1225884"/>
        <a:ext cx="765417" cy="327160"/>
      </dsp:txXfrm>
    </dsp:sp>
    <dsp:sp modelId="{1889DF31-E9C1-45A1-88BE-8B18172A263A}">
      <dsp:nvSpPr>
        <dsp:cNvPr id="0" name=""/>
        <dsp:cNvSpPr/>
      </dsp:nvSpPr>
      <dsp:spPr>
        <a:xfrm rot="18770822">
          <a:off x="2293421" y="1241188"/>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2476234" y="1238755"/>
        <a:ext cx="19243" cy="19243"/>
      </dsp:txXfrm>
    </dsp:sp>
    <dsp:sp modelId="{797FBD49-A139-409C-80D6-2992C6762477}">
      <dsp:nvSpPr>
        <dsp:cNvPr id="0" name=""/>
        <dsp:cNvSpPr/>
      </dsp:nvSpPr>
      <dsp:spPr>
        <a:xfrm>
          <a:off x="2616720" y="943709"/>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616720" y="943709"/>
        <a:ext cx="654320" cy="327160"/>
      </dsp:txXfrm>
    </dsp:sp>
    <dsp:sp modelId="{4AA5200D-7B15-42DE-9422-B197E4970211}">
      <dsp:nvSpPr>
        <dsp:cNvPr id="0" name=""/>
        <dsp:cNvSpPr/>
      </dsp:nvSpPr>
      <dsp:spPr>
        <a:xfrm rot="19457599">
          <a:off x="3240744" y="1006041"/>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393846" y="1005172"/>
        <a:ext cx="16115" cy="16115"/>
      </dsp:txXfrm>
    </dsp:sp>
    <dsp:sp modelId="{3B8868D9-9F8B-47F9-99EF-A48BC6B2FF26}">
      <dsp:nvSpPr>
        <dsp:cNvPr id="0" name=""/>
        <dsp:cNvSpPr/>
      </dsp:nvSpPr>
      <dsp:spPr>
        <a:xfrm>
          <a:off x="3532768" y="755592"/>
          <a:ext cx="795045"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532768" y="755592"/>
        <a:ext cx="795045" cy="327160"/>
      </dsp:txXfrm>
    </dsp:sp>
    <dsp:sp modelId="{81DF227C-317B-417C-B837-BF4939219178}">
      <dsp:nvSpPr>
        <dsp:cNvPr id="0" name=""/>
        <dsp:cNvSpPr/>
      </dsp:nvSpPr>
      <dsp:spPr>
        <a:xfrm rot="2142401">
          <a:off x="3240744" y="1194158"/>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393846" y="1193289"/>
        <a:ext cx="16115" cy="16115"/>
      </dsp:txXfrm>
    </dsp:sp>
    <dsp:sp modelId="{41370F12-1FA0-4579-8285-C15FA148591C}">
      <dsp:nvSpPr>
        <dsp:cNvPr id="0" name=""/>
        <dsp:cNvSpPr/>
      </dsp:nvSpPr>
      <dsp:spPr>
        <a:xfrm>
          <a:off x="3532768" y="1131826"/>
          <a:ext cx="795045"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532768" y="1131826"/>
        <a:ext cx="795045" cy="327160"/>
      </dsp:txXfrm>
    </dsp:sp>
    <dsp:sp modelId="{2864DC2A-13C0-4E4B-A7F3-F63F340FA450}">
      <dsp:nvSpPr>
        <dsp:cNvPr id="0" name=""/>
        <dsp:cNvSpPr/>
      </dsp:nvSpPr>
      <dsp:spPr>
        <a:xfrm rot="2829178">
          <a:off x="2293421" y="1523363"/>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2476234" y="1520931"/>
        <a:ext cx="19243" cy="19243"/>
      </dsp:txXfrm>
    </dsp:sp>
    <dsp:sp modelId="{B38E3594-CA56-4A29-BFDC-CA290103A3A6}">
      <dsp:nvSpPr>
        <dsp:cNvPr id="0" name=""/>
        <dsp:cNvSpPr/>
      </dsp:nvSpPr>
      <dsp:spPr>
        <a:xfrm>
          <a:off x="2616720" y="1508060"/>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616720" y="1508060"/>
        <a:ext cx="654320" cy="327160"/>
      </dsp:txXfrm>
    </dsp:sp>
    <dsp:sp modelId="{2E830E8B-B241-4984-BFF5-BCC0806E238E}">
      <dsp:nvSpPr>
        <dsp:cNvPr id="0" name=""/>
        <dsp:cNvSpPr/>
      </dsp:nvSpPr>
      <dsp:spPr>
        <a:xfrm>
          <a:off x="3271040" y="1664451"/>
          <a:ext cx="261728" cy="14378"/>
        </a:xfrm>
        <a:custGeom>
          <a:avLst/>
          <a:gdLst/>
          <a:ahLst/>
          <a:cxnLst/>
          <a:rect l="0" t="0" r="0" b="0"/>
          <a:pathLst>
            <a:path>
              <a:moveTo>
                <a:pt x="0" y="7189"/>
              </a:moveTo>
              <a:lnTo>
                <a:pt x="261728"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395361" y="1665097"/>
        <a:ext cx="13086" cy="13086"/>
      </dsp:txXfrm>
    </dsp:sp>
    <dsp:sp modelId="{EAE0073B-E695-4C6C-B978-B5E3B7024E20}">
      <dsp:nvSpPr>
        <dsp:cNvPr id="0" name=""/>
        <dsp:cNvSpPr/>
      </dsp:nvSpPr>
      <dsp:spPr>
        <a:xfrm>
          <a:off x="3532768" y="1508060"/>
          <a:ext cx="783574"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532768" y="1508060"/>
        <a:ext cx="783574" cy="327160"/>
      </dsp:txXfrm>
    </dsp:sp>
    <dsp:sp modelId="{D88348ED-527A-4837-8156-098C1F615BFB}">
      <dsp:nvSpPr>
        <dsp:cNvPr id="0" name=""/>
        <dsp:cNvSpPr/>
      </dsp:nvSpPr>
      <dsp:spPr>
        <a:xfrm rot="2965817">
          <a:off x="1257496" y="1887840"/>
          <a:ext cx="402427" cy="14378"/>
        </a:xfrm>
        <a:custGeom>
          <a:avLst/>
          <a:gdLst/>
          <a:ahLst/>
          <a:cxnLst/>
          <a:rect l="0" t="0" r="0" b="0"/>
          <a:pathLst>
            <a:path>
              <a:moveTo>
                <a:pt x="0" y="7189"/>
              </a:moveTo>
              <a:lnTo>
                <a:pt x="402427"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965817">
        <a:off x="1448649" y="1884969"/>
        <a:ext cx="20121" cy="20121"/>
      </dsp:txXfrm>
    </dsp:sp>
    <dsp:sp modelId="{0C7AD588-E19E-4FA4-8679-76D852021E3D}">
      <dsp:nvSpPr>
        <dsp:cNvPr id="0" name=""/>
        <dsp:cNvSpPr/>
      </dsp:nvSpPr>
      <dsp:spPr>
        <a:xfrm>
          <a:off x="1589574" y="1884294"/>
          <a:ext cx="654320"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589574" y="1884294"/>
        <a:ext cx="654320" cy="327160"/>
      </dsp:txXfrm>
    </dsp:sp>
    <dsp:sp modelId="{F9C387D6-3DB2-43EE-A8C5-C98DF7AA1264}">
      <dsp:nvSpPr>
        <dsp:cNvPr id="0" name=""/>
        <dsp:cNvSpPr/>
      </dsp:nvSpPr>
      <dsp:spPr>
        <a:xfrm>
          <a:off x="2243894" y="2040685"/>
          <a:ext cx="261728" cy="14378"/>
        </a:xfrm>
        <a:custGeom>
          <a:avLst/>
          <a:gdLst/>
          <a:ahLst/>
          <a:cxnLst/>
          <a:rect l="0" t="0" r="0" b="0"/>
          <a:pathLst>
            <a:path>
              <a:moveTo>
                <a:pt x="0" y="7189"/>
              </a:moveTo>
              <a:lnTo>
                <a:pt x="261728"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2368215" y="2041331"/>
        <a:ext cx="13086" cy="13086"/>
      </dsp:txXfrm>
    </dsp:sp>
    <dsp:sp modelId="{CC6B0A1C-BAB8-4AB7-9EF6-A7279AB3044F}">
      <dsp:nvSpPr>
        <dsp:cNvPr id="0" name=""/>
        <dsp:cNvSpPr/>
      </dsp:nvSpPr>
      <dsp:spPr>
        <a:xfrm>
          <a:off x="2505623" y="1884294"/>
          <a:ext cx="654320"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505623" y="1884294"/>
        <a:ext cx="654320" cy="327160"/>
      </dsp:txXfrm>
    </dsp:sp>
    <dsp:sp modelId="{82063FD8-2DE8-42B1-AC01-6CDB0BC37358}">
      <dsp:nvSpPr>
        <dsp:cNvPr id="0" name=""/>
        <dsp:cNvSpPr/>
      </dsp:nvSpPr>
      <dsp:spPr>
        <a:xfrm rot="4758998">
          <a:off x="752792" y="2428677"/>
          <a:ext cx="1411835" cy="14378"/>
        </a:xfrm>
        <a:custGeom>
          <a:avLst/>
          <a:gdLst/>
          <a:ahLst/>
          <a:cxnLst/>
          <a:rect l="0" t="0" r="0" b="0"/>
          <a:pathLst>
            <a:path>
              <a:moveTo>
                <a:pt x="0" y="7189"/>
              </a:moveTo>
              <a:lnTo>
                <a:pt x="1411835"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758998">
        <a:off x="1423414" y="2400570"/>
        <a:ext cx="70591" cy="70591"/>
      </dsp:txXfrm>
    </dsp:sp>
    <dsp:sp modelId="{26D8E710-F0D2-45EF-BDE9-84F12E45A85F}">
      <dsp:nvSpPr>
        <dsp:cNvPr id="0" name=""/>
        <dsp:cNvSpPr/>
      </dsp:nvSpPr>
      <dsp:spPr>
        <a:xfrm>
          <a:off x="1589574" y="2965968"/>
          <a:ext cx="654320"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589574" y="2965968"/>
        <a:ext cx="654320" cy="327160"/>
      </dsp:txXfrm>
    </dsp:sp>
    <dsp:sp modelId="{D2E7D7FB-33DA-439B-A6FF-8B6265094B81}">
      <dsp:nvSpPr>
        <dsp:cNvPr id="0" name=""/>
        <dsp:cNvSpPr/>
      </dsp:nvSpPr>
      <dsp:spPr>
        <a:xfrm rot="17810170">
          <a:off x="2084878" y="2863698"/>
          <a:ext cx="579761" cy="14378"/>
        </a:xfrm>
        <a:custGeom>
          <a:avLst/>
          <a:gdLst/>
          <a:ahLst/>
          <a:cxnLst/>
          <a:rect l="0" t="0" r="0" b="0"/>
          <a:pathLst>
            <a:path>
              <a:moveTo>
                <a:pt x="0" y="7189"/>
              </a:moveTo>
              <a:lnTo>
                <a:pt x="579761"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810170">
        <a:off x="2360264" y="2856393"/>
        <a:ext cx="28988" cy="28988"/>
      </dsp:txXfrm>
    </dsp:sp>
    <dsp:sp modelId="{16B11AF4-04C8-4F95-B50D-C951D10CBCFB}">
      <dsp:nvSpPr>
        <dsp:cNvPr id="0" name=""/>
        <dsp:cNvSpPr/>
      </dsp:nvSpPr>
      <dsp:spPr>
        <a:xfrm>
          <a:off x="2505623" y="2448646"/>
          <a:ext cx="654320"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505623" y="2448646"/>
        <a:ext cx="654320" cy="327160"/>
      </dsp:txXfrm>
    </dsp:sp>
    <dsp:sp modelId="{D8394A56-8A48-43C9-8876-8EA39F4B73ED}">
      <dsp:nvSpPr>
        <dsp:cNvPr id="0" name=""/>
        <dsp:cNvSpPr/>
      </dsp:nvSpPr>
      <dsp:spPr>
        <a:xfrm rot="19457599">
          <a:off x="3129647" y="2510978"/>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282749" y="2510109"/>
        <a:ext cx="16115" cy="16115"/>
      </dsp:txXfrm>
    </dsp:sp>
    <dsp:sp modelId="{F7DF3503-2E14-4B1A-9CBB-7E9883AC3E4A}">
      <dsp:nvSpPr>
        <dsp:cNvPr id="0" name=""/>
        <dsp:cNvSpPr/>
      </dsp:nvSpPr>
      <dsp:spPr>
        <a:xfrm>
          <a:off x="3421671" y="2260529"/>
          <a:ext cx="718358"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421671" y="2260529"/>
        <a:ext cx="718358" cy="327160"/>
      </dsp:txXfrm>
    </dsp:sp>
    <dsp:sp modelId="{7D05C43C-DFC0-4A88-8A56-94706F21A1FA}">
      <dsp:nvSpPr>
        <dsp:cNvPr id="0" name=""/>
        <dsp:cNvSpPr/>
      </dsp:nvSpPr>
      <dsp:spPr>
        <a:xfrm rot="2142401">
          <a:off x="3129647" y="2699095"/>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282749" y="2698226"/>
        <a:ext cx="16115" cy="16115"/>
      </dsp:txXfrm>
    </dsp:sp>
    <dsp:sp modelId="{9ECD2900-0A9A-47D1-A756-67C34D750CCF}">
      <dsp:nvSpPr>
        <dsp:cNvPr id="0" name=""/>
        <dsp:cNvSpPr/>
      </dsp:nvSpPr>
      <dsp:spPr>
        <a:xfrm>
          <a:off x="3421671" y="2636763"/>
          <a:ext cx="718358"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421671" y="2636763"/>
        <a:ext cx="718358" cy="327160"/>
      </dsp:txXfrm>
    </dsp:sp>
    <dsp:sp modelId="{265BA9A4-8B4E-4711-88C7-AB227C949A94}">
      <dsp:nvSpPr>
        <dsp:cNvPr id="0" name=""/>
        <dsp:cNvSpPr/>
      </dsp:nvSpPr>
      <dsp:spPr>
        <a:xfrm rot="3789830">
          <a:off x="2084878" y="3381020"/>
          <a:ext cx="579761" cy="14378"/>
        </a:xfrm>
        <a:custGeom>
          <a:avLst/>
          <a:gdLst/>
          <a:ahLst/>
          <a:cxnLst/>
          <a:rect l="0" t="0" r="0" b="0"/>
          <a:pathLst>
            <a:path>
              <a:moveTo>
                <a:pt x="0" y="7189"/>
              </a:moveTo>
              <a:lnTo>
                <a:pt x="579761"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789830">
        <a:off x="2360264" y="3373715"/>
        <a:ext cx="28988" cy="28988"/>
      </dsp:txXfrm>
    </dsp:sp>
    <dsp:sp modelId="{240ABD63-9087-4546-89CF-88541F4CEF52}">
      <dsp:nvSpPr>
        <dsp:cNvPr id="0" name=""/>
        <dsp:cNvSpPr/>
      </dsp:nvSpPr>
      <dsp:spPr>
        <a:xfrm>
          <a:off x="2505623" y="3483290"/>
          <a:ext cx="721532"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505623" y="3483290"/>
        <a:ext cx="721532" cy="327160"/>
      </dsp:txXfrm>
    </dsp:sp>
    <dsp:sp modelId="{BF0567E6-6DA9-48ED-9A37-47285840FDF7}">
      <dsp:nvSpPr>
        <dsp:cNvPr id="0" name=""/>
        <dsp:cNvSpPr/>
      </dsp:nvSpPr>
      <dsp:spPr>
        <a:xfrm rot="18770822">
          <a:off x="3165584" y="3498593"/>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3348397" y="3496160"/>
        <a:ext cx="19243" cy="19243"/>
      </dsp:txXfrm>
    </dsp:sp>
    <dsp:sp modelId="{E7F03264-C14C-446F-BCBE-D61750AF3A77}">
      <dsp:nvSpPr>
        <dsp:cNvPr id="0" name=""/>
        <dsp:cNvSpPr/>
      </dsp:nvSpPr>
      <dsp:spPr>
        <a:xfrm>
          <a:off x="3488883" y="3201114"/>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488883" y="3201114"/>
        <a:ext cx="654320" cy="327160"/>
      </dsp:txXfrm>
    </dsp:sp>
    <dsp:sp modelId="{21F216FC-1A29-4DA3-BE45-EBAAD540EDFF}">
      <dsp:nvSpPr>
        <dsp:cNvPr id="0" name=""/>
        <dsp:cNvSpPr/>
      </dsp:nvSpPr>
      <dsp:spPr>
        <a:xfrm rot="19457599">
          <a:off x="4112908" y="3263447"/>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4266009" y="3262578"/>
        <a:ext cx="16115" cy="16115"/>
      </dsp:txXfrm>
    </dsp:sp>
    <dsp:sp modelId="{238A04B6-8EF5-45CF-9164-325F1FDB3A44}">
      <dsp:nvSpPr>
        <dsp:cNvPr id="0" name=""/>
        <dsp:cNvSpPr/>
      </dsp:nvSpPr>
      <dsp:spPr>
        <a:xfrm>
          <a:off x="4404931" y="3012997"/>
          <a:ext cx="776364"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404931" y="3012997"/>
        <a:ext cx="776364" cy="327160"/>
      </dsp:txXfrm>
    </dsp:sp>
    <dsp:sp modelId="{CB159F70-ABE8-4C17-9F22-0AB61C102E64}">
      <dsp:nvSpPr>
        <dsp:cNvPr id="0" name=""/>
        <dsp:cNvSpPr/>
      </dsp:nvSpPr>
      <dsp:spPr>
        <a:xfrm rot="2142401">
          <a:off x="4112908" y="3451564"/>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4266009" y="3450695"/>
        <a:ext cx="16115" cy="16115"/>
      </dsp:txXfrm>
    </dsp:sp>
    <dsp:sp modelId="{CF2F8359-8E2C-400E-A50D-384EDB3CA8A3}">
      <dsp:nvSpPr>
        <dsp:cNvPr id="0" name=""/>
        <dsp:cNvSpPr/>
      </dsp:nvSpPr>
      <dsp:spPr>
        <a:xfrm>
          <a:off x="4404931" y="3389231"/>
          <a:ext cx="791420"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404931" y="3389231"/>
        <a:ext cx="791420" cy="327160"/>
      </dsp:txXfrm>
    </dsp:sp>
    <dsp:sp modelId="{4A7F0945-CD52-46CF-9330-64955ED272D3}">
      <dsp:nvSpPr>
        <dsp:cNvPr id="0" name=""/>
        <dsp:cNvSpPr/>
      </dsp:nvSpPr>
      <dsp:spPr>
        <a:xfrm rot="2829178">
          <a:off x="3165584" y="3780769"/>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3348397" y="3778336"/>
        <a:ext cx="19243" cy="19243"/>
      </dsp:txXfrm>
    </dsp:sp>
    <dsp:sp modelId="{E36CEAF0-998B-4A4B-BA8D-EFF57F7AB8FA}">
      <dsp:nvSpPr>
        <dsp:cNvPr id="0" name=""/>
        <dsp:cNvSpPr/>
      </dsp:nvSpPr>
      <dsp:spPr>
        <a:xfrm>
          <a:off x="3488883" y="3765466"/>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488883" y="3765466"/>
        <a:ext cx="654320" cy="327160"/>
      </dsp:txXfrm>
    </dsp:sp>
    <dsp:sp modelId="{605ED397-3BB2-4B24-BE01-C5E7F35EB3C0}">
      <dsp:nvSpPr>
        <dsp:cNvPr id="0" name=""/>
        <dsp:cNvSpPr/>
      </dsp:nvSpPr>
      <dsp:spPr>
        <a:xfrm>
          <a:off x="4143203" y="3921857"/>
          <a:ext cx="261728" cy="14378"/>
        </a:xfrm>
        <a:custGeom>
          <a:avLst/>
          <a:gdLst/>
          <a:ahLst/>
          <a:cxnLst/>
          <a:rect l="0" t="0" r="0" b="0"/>
          <a:pathLst>
            <a:path>
              <a:moveTo>
                <a:pt x="0" y="7189"/>
              </a:moveTo>
              <a:lnTo>
                <a:pt x="261728"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267524" y="3922502"/>
        <a:ext cx="13086" cy="13086"/>
      </dsp:txXfrm>
    </dsp:sp>
    <dsp:sp modelId="{FC31CFF5-CDC9-4FC6-A745-A19F38E995B7}">
      <dsp:nvSpPr>
        <dsp:cNvPr id="0" name=""/>
        <dsp:cNvSpPr/>
      </dsp:nvSpPr>
      <dsp:spPr>
        <a:xfrm>
          <a:off x="4404931" y="3765466"/>
          <a:ext cx="798467"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404931" y="3765466"/>
        <a:ext cx="798467" cy="3271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40F62B-057B-4DE6-A661-A8197A47E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11</Pages>
  <Words>9434</Words>
  <Characters>53775</Characters>
  <Application>Microsoft Office Word</Application>
  <DocSecurity>0</DocSecurity>
  <Lines>448</Lines>
  <Paragraphs>126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44</cp:revision>
  <cp:lastPrinted>2012-07-06T19:19:00Z</cp:lastPrinted>
  <dcterms:created xsi:type="dcterms:W3CDTF">2012-07-16T14:29:00Z</dcterms:created>
  <dcterms:modified xsi:type="dcterms:W3CDTF">2012-07-18T19:32:00Z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id="X8QfT3u7"/&gt;&lt;style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