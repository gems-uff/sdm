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8B" w:rsidRPr="001E187B" w:rsidRDefault="00330F8B" w:rsidP="00330F8B">
      <w:pPr>
        <w:jc w:val="center"/>
        <w:rPr>
          <w:rStyle w:val="TextoSimplesChar"/>
          <w:rFonts w:cs="Times New Roman"/>
          <w:b w:val="0"/>
          <w:lang w:val="en-US"/>
        </w:rPr>
      </w:pPr>
    </w:p>
    <w:p w:rsidR="00330F8B" w:rsidRPr="001E187B" w:rsidRDefault="00330F8B" w:rsidP="00330F8B">
      <w:pPr>
        <w:jc w:val="center"/>
        <w:rPr>
          <w:rStyle w:val="TextoSimplesChar"/>
          <w:rFonts w:cs="Times New Roman"/>
          <w:b w:val="0"/>
          <w:lang w:val="en-US"/>
        </w:rPr>
      </w:pPr>
    </w:p>
    <w:p w:rsidR="00941844" w:rsidRPr="0019204B" w:rsidRDefault="005D747B" w:rsidP="003A0C7D">
      <w:pPr>
        <w:ind w:firstLine="0"/>
        <w:jc w:val="center"/>
        <w:rPr>
          <w:szCs w:val="24"/>
        </w:rPr>
      </w:pPr>
      <w:r>
        <w:rPr>
          <w:lang w:val="en-US"/>
        </w:rPr>
        <w:fldChar w:fldCharType="begin">
          <w:ffData>
            <w:name w:val=""/>
            <w:enabled/>
            <w:calcOnExit w:val="0"/>
            <w:textInput>
              <w:default w:val="Troy Costa Kohwalter"/>
              <w:format w:val="Maiúsculas"/>
            </w:textInput>
          </w:ffData>
        </w:fldChar>
      </w:r>
      <w:r w:rsidR="006D4E74" w:rsidRPr="0019204B">
        <w:instrText xml:space="preserve"> FORMTEXT </w:instrText>
      </w:r>
      <w:r>
        <w:rPr>
          <w:lang w:val="en-US"/>
        </w:rPr>
      </w:r>
      <w:r>
        <w:rPr>
          <w:lang w:val="en-US"/>
        </w:rPr>
        <w:fldChar w:fldCharType="separate"/>
      </w:r>
      <w:r w:rsidR="006D4E74" w:rsidRPr="0019204B">
        <w:rPr>
          <w:noProof/>
        </w:rPr>
        <w:t>Troy Costa Kohwalter</w:t>
      </w:r>
      <w:r>
        <w:rPr>
          <w:lang w:val="en-US"/>
        </w:rPr>
        <w:fldChar w:fldCharType="end"/>
      </w:r>
    </w:p>
    <w:p w:rsidR="00941844" w:rsidRPr="0019204B" w:rsidRDefault="00941844" w:rsidP="00330F8B">
      <w:pPr>
        <w:rPr>
          <w:szCs w:val="24"/>
        </w:rPr>
      </w:pPr>
    </w:p>
    <w:p w:rsidR="00330F8B" w:rsidRPr="0019204B" w:rsidRDefault="00330F8B" w:rsidP="00330F8B">
      <w:pPr>
        <w:rPr>
          <w:szCs w:val="24"/>
        </w:rPr>
      </w:pPr>
    </w:p>
    <w:p w:rsidR="00330F8B" w:rsidRPr="0019204B" w:rsidRDefault="00330F8B" w:rsidP="00330F8B">
      <w:pPr>
        <w:rPr>
          <w:szCs w:val="24"/>
        </w:rPr>
      </w:pPr>
    </w:p>
    <w:p w:rsidR="001B5E6A" w:rsidRPr="0019204B" w:rsidRDefault="001B5E6A" w:rsidP="00330F8B">
      <w:pPr>
        <w:rPr>
          <w:b/>
          <w:szCs w:val="24"/>
        </w:rPr>
      </w:pPr>
    </w:p>
    <w:p w:rsidR="00941844" w:rsidRPr="006D4E74" w:rsidRDefault="005D747B" w:rsidP="00274BFA">
      <w:pPr>
        <w:ind w:firstLine="0"/>
        <w:jc w:val="center"/>
        <w:rPr>
          <w:caps/>
          <w:szCs w:val="24"/>
        </w:rPr>
      </w:pPr>
      <w:r w:rsidRPr="001E187B">
        <w:rPr>
          <w:caps/>
          <w:lang w:val="en-US"/>
        </w:rPr>
        <w:fldChar w:fldCharType="begin">
          <w:ffData>
            <w:name w:val=""/>
            <w:enabled/>
            <w:calcOnExit w:val="0"/>
            <w:textInput>
              <w:default w:val="&lt;TÍTULO DO TRABALHO&gt;"/>
              <w:format w:val="Maiúsculas"/>
            </w:textInput>
          </w:ffData>
        </w:fldChar>
      </w:r>
      <w:r w:rsidR="00726D3A" w:rsidRPr="006D4E74">
        <w:rPr>
          <w:caps/>
        </w:rPr>
        <w:instrText xml:space="preserve"> FORMTEXT </w:instrText>
      </w:r>
      <w:r w:rsidRPr="001E187B">
        <w:rPr>
          <w:caps/>
          <w:lang w:val="en-US"/>
        </w:rPr>
      </w:r>
      <w:r w:rsidRPr="001E187B">
        <w:rPr>
          <w:caps/>
          <w:lang w:val="en-US"/>
        </w:rPr>
        <w:fldChar w:fldCharType="separate"/>
      </w:r>
      <w:r w:rsidR="00726D3A" w:rsidRPr="006D4E74">
        <w:rPr>
          <w:caps/>
          <w:noProof/>
        </w:rPr>
        <w:t>&lt;TÍTULO DO TRABALHO&gt;</w:t>
      </w:r>
      <w:r w:rsidRPr="001E187B">
        <w:rPr>
          <w:caps/>
          <w:lang w:val="en-US"/>
        </w:rPr>
        <w:fldChar w:fldCharType="end"/>
      </w:r>
    </w:p>
    <w:p w:rsidR="00941844" w:rsidRPr="006D4E74" w:rsidRDefault="00941844" w:rsidP="00330F8B">
      <w:pPr>
        <w:rPr>
          <w:b/>
          <w:szCs w:val="24"/>
        </w:rPr>
      </w:pPr>
    </w:p>
    <w:p w:rsidR="00941844" w:rsidRPr="006D4E74" w:rsidRDefault="00941844" w:rsidP="00330F8B">
      <w:pPr>
        <w:rPr>
          <w:b/>
          <w:szCs w:val="24"/>
        </w:rPr>
      </w:pPr>
    </w:p>
    <w:p w:rsidR="00491E78" w:rsidRPr="006D4E74" w:rsidRDefault="00491E78" w:rsidP="00330F8B">
      <w:pPr>
        <w:rPr>
          <w:b/>
          <w:szCs w:val="24"/>
        </w:rPr>
      </w:pPr>
    </w:p>
    <w:p w:rsidR="00491E78" w:rsidRPr="006D4E74" w:rsidRDefault="00491E78" w:rsidP="00330F8B">
      <w:pPr>
        <w:rPr>
          <w:b/>
          <w:szCs w:val="24"/>
        </w:rPr>
      </w:pPr>
    </w:p>
    <w:p w:rsidR="00941844" w:rsidRPr="006D4E74" w:rsidRDefault="005D747B" w:rsidP="004913AD">
      <w:pPr>
        <w:ind w:left="4536" w:firstLine="0"/>
        <w:rPr>
          <w:szCs w:val="24"/>
        </w:rPr>
      </w:pPr>
      <w:sdt>
        <w:sdtPr>
          <w:rPr>
            <w:szCs w:val="24"/>
            <w:lang w:val="en-US"/>
          </w:rPr>
          <w:alias w:val="Tipo de Trabalho"/>
          <w:tag w:val="Tipo de Trabalho"/>
          <w:id w:val="691340442"/>
          <w:lock w:val="sdtLocked"/>
          <w:placeholder>
            <w:docPart w:val="B9624A517BA9448DB101CA7990F6531B"/>
          </w:placeholder>
          <w:showingPlcHdr/>
          <w:dropDownList>
            <w:listItem w:displayText="Dissertação" w:value="Dissertação"/>
            <w:listItem w:displayText="Tese" w:value="Tese"/>
          </w:dropDownList>
        </w:sdtPr>
        <w:sdtContent>
          <w:r w:rsidR="00164D5D" w:rsidRPr="006D4E74">
            <w:rPr>
              <w:rStyle w:val="PlaceholderText"/>
              <w:rFonts w:cs="Times New Roman"/>
              <w:szCs w:val="24"/>
            </w:rPr>
            <w:t>Escolher um item.</w:t>
          </w:r>
        </w:sdtContent>
      </w:sdt>
      <w:r w:rsidR="00164D5D" w:rsidRPr="006D4E74">
        <w:rPr>
          <w:szCs w:val="24"/>
        </w:rPr>
        <w:t xml:space="preserve"> </w:t>
      </w:r>
      <w:proofErr w:type="gramStart"/>
      <w:r w:rsidR="00A938DD" w:rsidRPr="006D4E74">
        <w:rPr>
          <w:szCs w:val="24"/>
        </w:rPr>
        <w:t>apresentada</w:t>
      </w:r>
      <w:proofErr w:type="gramEnd"/>
      <w:r w:rsidR="00941844" w:rsidRPr="006D4E74">
        <w:rPr>
          <w:szCs w:val="24"/>
        </w:rPr>
        <w:t xml:space="preserve"> ao Programa de Pós-Graduação em Computação da Universidade Federal Fluminense</w:t>
      </w:r>
      <w:r w:rsidR="00012A04" w:rsidRPr="006D4E74">
        <w:rPr>
          <w:szCs w:val="24"/>
        </w:rPr>
        <w:t>,</w:t>
      </w:r>
      <w:r w:rsidR="00941844" w:rsidRPr="006D4E74">
        <w:rPr>
          <w:szCs w:val="24"/>
        </w:rPr>
        <w:t xml:space="preserve"> como requisito parcial para obtenção do </w:t>
      </w:r>
      <w:r w:rsidR="00A938DD" w:rsidRPr="006D4E74">
        <w:rPr>
          <w:szCs w:val="24"/>
        </w:rPr>
        <w:t>Grau</w:t>
      </w:r>
      <w:r w:rsidR="00941844" w:rsidRPr="006D4E74">
        <w:rPr>
          <w:szCs w:val="24"/>
        </w:rPr>
        <w:t xml:space="preserve"> de</w:t>
      </w:r>
      <w:r w:rsidR="00130936" w:rsidRPr="006D4E74">
        <w:rPr>
          <w:szCs w:val="24"/>
        </w:rPr>
        <w:t xml:space="preserve"> </w:t>
      </w:r>
      <w:sdt>
        <w:sdtPr>
          <w:rPr>
            <w:szCs w:val="24"/>
            <w:lang w:val="en-US"/>
          </w:rPr>
          <w:alias w:val="Titulação"/>
          <w:tag w:val="Titulação"/>
          <w:id w:val="732257384"/>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941844" w:rsidRPr="006D4E74">
        <w:rPr>
          <w:szCs w:val="24"/>
        </w:rPr>
        <w:t xml:space="preserve">. Área de Concentração: </w:t>
      </w:r>
      <w:sdt>
        <w:sdtPr>
          <w:rPr>
            <w:szCs w:val="24"/>
            <w:lang w:val="en-US"/>
          </w:rPr>
          <w:alias w:val="Área de Concentração"/>
          <w:tag w:val="Área de Concentração"/>
          <w:id w:val="691340463"/>
          <w:lock w:val="sdtLocked"/>
          <w:placeholder>
            <w:docPart w:val="B9624A517BA9448DB101CA7990F6531B"/>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E61A51" w:rsidRPr="006D4E74">
            <w:rPr>
              <w:rStyle w:val="PlaceholderText"/>
              <w:rFonts w:cs="Times New Roman"/>
              <w:szCs w:val="24"/>
            </w:rPr>
            <w:t xml:space="preserve">Escolher um </w:t>
          </w:r>
          <w:proofErr w:type="gramStart"/>
          <w:r w:rsidR="00E61A51" w:rsidRPr="006D4E74">
            <w:rPr>
              <w:rStyle w:val="PlaceholderText"/>
              <w:rFonts w:cs="Times New Roman"/>
              <w:szCs w:val="24"/>
            </w:rPr>
            <w:t>item.</w:t>
          </w:r>
          <w:proofErr w:type="gramEnd"/>
        </w:sdtContent>
      </w:sdt>
      <w:r w:rsidR="00941844" w:rsidRPr="006D4E74">
        <w:rPr>
          <w:szCs w:val="24"/>
        </w:rPr>
        <w:t xml:space="preserve">. </w:t>
      </w:r>
    </w:p>
    <w:p w:rsidR="00941844" w:rsidRPr="006D4E74" w:rsidRDefault="00941844" w:rsidP="00330F8B">
      <w:pPr>
        <w:rPr>
          <w:szCs w:val="24"/>
        </w:rPr>
      </w:pPr>
    </w:p>
    <w:p w:rsidR="00491E78" w:rsidRPr="006D4E74" w:rsidRDefault="00491E78" w:rsidP="00330F8B">
      <w:pPr>
        <w:rPr>
          <w:szCs w:val="24"/>
        </w:rPr>
      </w:pPr>
    </w:p>
    <w:p w:rsidR="001B5E6A" w:rsidRPr="006D4E74" w:rsidRDefault="001B5E6A" w:rsidP="00330F8B">
      <w:pPr>
        <w:rPr>
          <w:szCs w:val="24"/>
        </w:rPr>
      </w:pPr>
    </w:p>
    <w:p w:rsidR="00491E78" w:rsidRPr="006D4E74" w:rsidRDefault="00491E78" w:rsidP="00330F8B">
      <w:pPr>
        <w:rPr>
          <w:szCs w:val="24"/>
        </w:rPr>
      </w:pPr>
    </w:p>
    <w:p w:rsidR="00941844" w:rsidRPr="0019204B" w:rsidRDefault="006D4E74" w:rsidP="00274BFA">
      <w:pPr>
        <w:ind w:firstLine="0"/>
        <w:jc w:val="center"/>
      </w:pPr>
      <w:proofErr w:type="spellStart"/>
      <w:r w:rsidRPr="0019204B">
        <w:rPr>
          <w:szCs w:val="24"/>
        </w:rPr>
        <w:t>Advisors</w:t>
      </w:r>
      <w:proofErr w:type="spellEnd"/>
      <w:r w:rsidR="00941844" w:rsidRPr="0019204B">
        <w:rPr>
          <w:szCs w:val="24"/>
        </w:rPr>
        <w:t>:</w:t>
      </w:r>
      <w:r w:rsidR="00A938DD" w:rsidRPr="0019204B">
        <w:rPr>
          <w:szCs w:val="24"/>
        </w:rPr>
        <w:t xml:space="preserve"> </w:t>
      </w:r>
      <w:r w:rsidRPr="0019204B">
        <w:rPr>
          <w:szCs w:val="24"/>
        </w:rPr>
        <w:tab/>
        <w:t xml:space="preserve">       </w:t>
      </w:r>
      <w:r w:rsidR="00A938DD" w:rsidRPr="0019204B">
        <w:rPr>
          <w:szCs w:val="24"/>
        </w:rPr>
        <w:t>Prof. Dr.</w:t>
      </w:r>
      <w:r w:rsidR="00012A04" w:rsidRPr="0019204B">
        <w:rPr>
          <w:szCs w:val="24"/>
        </w:rPr>
        <w:t xml:space="preserve"> </w:t>
      </w:r>
      <w:r w:rsidR="005D747B">
        <w:rPr>
          <w:lang w:val="en-US"/>
        </w:rPr>
        <w:fldChar w:fldCharType="begin">
          <w:ffData>
            <w:name w:val=""/>
            <w:enabled/>
            <w:calcOnExit w:val="0"/>
            <w:textInput>
              <w:default w:val="Esteban G. W. Clua"/>
            </w:textInput>
          </w:ffData>
        </w:fldChar>
      </w:r>
      <w:r w:rsidRPr="0019204B">
        <w:instrText xml:space="preserve"> FORMTEXT </w:instrText>
      </w:r>
      <w:r w:rsidR="005D747B">
        <w:rPr>
          <w:lang w:val="en-US"/>
        </w:rPr>
      </w:r>
      <w:r w:rsidR="005D747B">
        <w:rPr>
          <w:lang w:val="en-US"/>
        </w:rPr>
        <w:fldChar w:fldCharType="separate"/>
      </w:r>
      <w:r w:rsidRPr="0019204B">
        <w:rPr>
          <w:noProof/>
        </w:rPr>
        <w:t>Esteban G. W. Clua</w:t>
      </w:r>
      <w:r w:rsidR="005D747B">
        <w:rPr>
          <w:lang w:val="en-US"/>
        </w:rPr>
        <w:fldChar w:fldCharType="end"/>
      </w:r>
    </w:p>
    <w:p w:rsidR="006D4E74" w:rsidRPr="006D4E74" w:rsidRDefault="006D4E74" w:rsidP="006D4E74">
      <w:pPr>
        <w:ind w:left="1416" w:firstLine="708"/>
        <w:jc w:val="center"/>
        <w:rPr>
          <w:szCs w:val="24"/>
        </w:rPr>
      </w:pPr>
      <w:r w:rsidRPr="006D4E74">
        <w:rPr>
          <w:szCs w:val="24"/>
        </w:rPr>
        <w:t xml:space="preserve">Prof. Dr. </w:t>
      </w:r>
      <w:r w:rsidR="005D747B">
        <w:rPr>
          <w:lang w:val="en-US"/>
        </w:rPr>
        <w:fldChar w:fldCharType="begin">
          <w:ffData>
            <w:name w:val=""/>
            <w:enabled/>
            <w:calcOnExit w:val="0"/>
            <w:textInput>
              <w:default w:val=" Leonardo G. P. Murta"/>
            </w:textInput>
          </w:ffData>
        </w:fldChar>
      </w:r>
      <w:r w:rsidRPr="006D4E74">
        <w:instrText xml:space="preserve"> FORMTEXT </w:instrText>
      </w:r>
      <w:r w:rsidR="005D747B">
        <w:rPr>
          <w:lang w:val="en-US"/>
        </w:rPr>
      </w:r>
      <w:r w:rsidR="005D747B">
        <w:rPr>
          <w:lang w:val="en-US"/>
        </w:rPr>
        <w:fldChar w:fldCharType="separate"/>
      </w:r>
      <w:r w:rsidRPr="006D4E74">
        <w:rPr>
          <w:noProof/>
        </w:rPr>
        <w:t xml:space="preserve"> Leonardo G. P. Murta</w:t>
      </w:r>
      <w:r w:rsidR="005D747B">
        <w:rPr>
          <w:lang w:val="en-US"/>
        </w:rPr>
        <w:fldChar w:fldCharType="end"/>
      </w:r>
    </w:p>
    <w:p w:rsidR="00190536" w:rsidRPr="006D4E74" w:rsidRDefault="00190536" w:rsidP="00330F8B"/>
    <w:p w:rsidR="00491E78" w:rsidRPr="006D4E74" w:rsidRDefault="00491E78" w:rsidP="00330F8B">
      <w:pPr>
        <w:rPr>
          <w:szCs w:val="24"/>
        </w:rPr>
      </w:pPr>
    </w:p>
    <w:p w:rsidR="00491E78" w:rsidRPr="006D4E74" w:rsidRDefault="00491E78" w:rsidP="00330F8B">
      <w:pPr>
        <w:rPr>
          <w:szCs w:val="24"/>
        </w:rPr>
      </w:pPr>
    </w:p>
    <w:p w:rsidR="00330F8B" w:rsidRPr="006D4E74" w:rsidRDefault="00330F8B" w:rsidP="00330F8B">
      <w:pPr>
        <w:rPr>
          <w:szCs w:val="24"/>
        </w:rPr>
      </w:pPr>
    </w:p>
    <w:p w:rsidR="00330F8B" w:rsidRPr="006D4E74" w:rsidRDefault="00330F8B" w:rsidP="00330F8B">
      <w:pPr>
        <w:rPr>
          <w:szCs w:val="24"/>
        </w:rPr>
      </w:pPr>
    </w:p>
    <w:p w:rsidR="00941844" w:rsidRPr="006D4E74" w:rsidRDefault="00941844" w:rsidP="00330F8B">
      <w:pPr>
        <w:rPr>
          <w:szCs w:val="24"/>
        </w:rPr>
      </w:pPr>
    </w:p>
    <w:p w:rsidR="00491E78" w:rsidRPr="006D4E74" w:rsidRDefault="00491E78" w:rsidP="006D4E74">
      <w:pPr>
        <w:ind w:firstLine="0"/>
        <w:rPr>
          <w:szCs w:val="24"/>
        </w:rPr>
      </w:pPr>
    </w:p>
    <w:p w:rsidR="00941844" w:rsidRPr="006D4E74" w:rsidRDefault="00491E78" w:rsidP="00274BFA">
      <w:pPr>
        <w:ind w:firstLine="0"/>
        <w:jc w:val="center"/>
      </w:pPr>
      <w:r w:rsidRPr="006D4E74">
        <w:t>Niterói</w:t>
      </w:r>
    </w:p>
    <w:p w:rsidR="00144A67" w:rsidRPr="006D4E74" w:rsidRDefault="005D747B" w:rsidP="00274BFA">
      <w:pPr>
        <w:ind w:firstLine="0"/>
        <w:jc w:val="center"/>
        <w:rPr>
          <w:szCs w:val="24"/>
        </w:rPr>
      </w:pPr>
      <w:r>
        <w:rPr>
          <w:lang w:val="en-US"/>
        </w:rPr>
        <w:fldChar w:fldCharType="begin">
          <w:ffData>
            <w:name w:val=""/>
            <w:enabled/>
            <w:calcOnExit w:val="0"/>
            <w:textInput>
              <w:default w:val="2013"/>
            </w:textInput>
          </w:ffData>
        </w:fldChar>
      </w:r>
      <w:r w:rsidR="006D4E74" w:rsidRPr="006D4E74">
        <w:instrText xml:space="preserve"> FORMTEXT </w:instrText>
      </w:r>
      <w:r>
        <w:rPr>
          <w:lang w:val="en-US"/>
        </w:rPr>
      </w:r>
      <w:r>
        <w:rPr>
          <w:lang w:val="en-US"/>
        </w:rPr>
        <w:fldChar w:fldCharType="separate"/>
      </w:r>
      <w:r w:rsidR="006D4E74" w:rsidRPr="006D4E74">
        <w:rPr>
          <w:noProof/>
        </w:rPr>
        <w:t>2013</w:t>
      </w:r>
      <w:r>
        <w:rPr>
          <w:lang w:val="en-US"/>
        </w:rPr>
        <w:fldChar w:fldCharType="end"/>
      </w:r>
    </w:p>
    <w:p w:rsidR="00144A67" w:rsidRPr="006D4E74" w:rsidRDefault="00144A67">
      <w:pPr>
        <w:spacing w:after="200" w:line="276" w:lineRule="auto"/>
        <w:jc w:val="left"/>
        <w:rPr>
          <w:b/>
          <w:szCs w:val="24"/>
        </w:rPr>
      </w:pPr>
      <w:r w:rsidRPr="006D4E74">
        <w:rPr>
          <w:b/>
          <w:szCs w:val="24"/>
        </w:rPr>
        <w:br w:type="page"/>
      </w:r>
    </w:p>
    <w:p w:rsidR="00170830" w:rsidRPr="006D4E74" w:rsidRDefault="006A4744" w:rsidP="00645486">
      <w:pPr>
        <w:ind w:firstLine="0"/>
      </w:pPr>
      <w:r w:rsidRPr="006D4E74">
        <w:lastRenderedPageBreak/>
        <w:t xml:space="preserve">Ficha </w:t>
      </w:r>
      <w:proofErr w:type="spellStart"/>
      <w:r w:rsidRPr="006D4E74">
        <w:t>Catalográfica</w:t>
      </w:r>
      <w:proofErr w:type="spellEnd"/>
      <w:r w:rsidRPr="006D4E74">
        <w:t xml:space="preserve"> </w:t>
      </w:r>
      <w:r w:rsidR="00645486" w:rsidRPr="006D4E74">
        <w:t xml:space="preserve">– Esta página deve ser removida na versão a ser entregue para a banca, mas deve ser reinserida na versão final, com a ficha </w:t>
      </w:r>
      <w:proofErr w:type="spellStart"/>
      <w:r w:rsidR="00645486" w:rsidRPr="006D4E74">
        <w:t>catalográfica</w:t>
      </w:r>
      <w:proofErr w:type="spellEnd"/>
      <w:r w:rsidR="00645486" w:rsidRPr="006D4E74">
        <w:t xml:space="preserve"> fornecida pela biblioteca. Informações sobre este processo devem ser obtidas na secretaria da pós-graduação.</w:t>
      </w:r>
    </w:p>
    <w:p w:rsidR="00144A67" w:rsidRPr="006D4E74" w:rsidRDefault="00144A67" w:rsidP="00144A67">
      <w:pPr>
        <w:rPr>
          <w:b/>
          <w:caps/>
        </w:rPr>
      </w:pPr>
      <w:r w:rsidRPr="006D4E74">
        <w:rPr>
          <w:b/>
          <w:caps/>
        </w:rPr>
        <w:br w:type="page"/>
      </w:r>
    </w:p>
    <w:p w:rsidR="003505FE" w:rsidRPr="006D4E74" w:rsidRDefault="005D747B" w:rsidP="003A0C7D">
      <w:pPr>
        <w:ind w:firstLine="0"/>
        <w:jc w:val="center"/>
        <w:rPr>
          <w:caps/>
        </w:rPr>
      </w:pPr>
      <w:sdt>
        <w:sdtPr>
          <w:rPr>
            <w:caps/>
            <w:lang w:val="en-US"/>
          </w:rPr>
          <w:alias w:val="Nome Completo do Aluno"/>
          <w:id w:val="732257386"/>
          <w:lock w:val="sdtLocked"/>
          <w:placeholder>
            <w:docPart w:val="941057D524F142E1A759320B45F0C8B8"/>
          </w:placeholder>
          <w:showingPlcHdr/>
          <w:text/>
        </w:sdtPr>
        <w:sdtContent>
          <w:r w:rsidR="00130936" w:rsidRPr="006D4E74">
            <w:rPr>
              <w:caps/>
            </w:rPr>
            <w:t>Clique aqui para digitar texto.</w:t>
          </w:r>
        </w:sdtContent>
      </w:sdt>
    </w:p>
    <w:p w:rsidR="001B5E6A" w:rsidRPr="006D4E74" w:rsidRDefault="001B5E6A" w:rsidP="00144A67">
      <w:pPr>
        <w:rPr>
          <w:rFonts w:cs="Times New Roman"/>
          <w:b/>
          <w:szCs w:val="24"/>
        </w:rPr>
      </w:pPr>
    </w:p>
    <w:p w:rsidR="003505FE" w:rsidRPr="006D4E74" w:rsidRDefault="005D747B" w:rsidP="003A0C7D">
      <w:pPr>
        <w:ind w:firstLine="0"/>
        <w:jc w:val="center"/>
        <w:rPr>
          <w:rFonts w:cs="Times New Roman"/>
          <w:caps/>
        </w:rPr>
      </w:pPr>
      <w:sdt>
        <w:sdtPr>
          <w:rPr>
            <w:rFonts w:cs="Times New Roman"/>
            <w:caps/>
            <w:lang w:val="en-US"/>
          </w:rPr>
          <w:alias w:val="Título do Trabalho"/>
          <w:tag w:val="Título do Trabalho"/>
          <w:id w:val="10655290"/>
          <w:lock w:val="sdtLocked"/>
          <w:placeholder>
            <w:docPart w:val="0AE015B084FD40AB9D605D6CB02CDC59"/>
          </w:placeholder>
          <w:showingPlcHdr/>
          <w:text/>
        </w:sdtPr>
        <w:sdtContent>
          <w:r w:rsidR="001B5E6A" w:rsidRPr="006D4E74">
            <w:rPr>
              <w:rFonts w:cs="Times New Roman"/>
              <w:caps/>
            </w:rPr>
            <w:t>Clique aqui para digitar texto.</w:t>
          </w:r>
        </w:sdtContent>
      </w:sdt>
    </w:p>
    <w:p w:rsidR="00491E78" w:rsidRPr="006D4E74" w:rsidRDefault="00491E78" w:rsidP="00144A67"/>
    <w:p w:rsidR="00A938DD" w:rsidRPr="0019204B" w:rsidRDefault="005D747B" w:rsidP="004913AD">
      <w:pPr>
        <w:ind w:left="4536" w:firstLine="0"/>
        <w:rPr>
          <w:rFonts w:cs="Times New Roman"/>
          <w:szCs w:val="24"/>
        </w:rPr>
      </w:pPr>
      <w:sdt>
        <w:sdtPr>
          <w:rPr>
            <w:rFonts w:cs="Times New Roman"/>
            <w:szCs w:val="24"/>
            <w:lang w:val="en-US"/>
          </w:rPr>
          <w:alias w:val="Tipo de Trabalho"/>
          <w:tag w:val="Tipo de Trabalho"/>
          <w:id w:val="732257389"/>
          <w:lock w:val="sdtLocked"/>
          <w:placeholder>
            <w:docPart w:val="B9624A517BA9448DB101CA7990F6531B"/>
          </w:placeholder>
          <w:showingPlcHdr/>
          <w:dropDownList>
            <w:listItem w:displayText="Dissertação" w:value="Dissertação"/>
            <w:listItem w:displayText="Tese" w:value="Tese"/>
          </w:dropDownList>
        </w:sdtPr>
        <w:sdtContent>
          <w:r w:rsidR="00130936" w:rsidRPr="0019204B">
            <w:rPr>
              <w:rStyle w:val="PlaceholderText"/>
              <w:rFonts w:cs="Times New Roman"/>
              <w:szCs w:val="24"/>
            </w:rPr>
            <w:t>Escolher um item.</w:t>
          </w:r>
        </w:sdtContent>
      </w:sdt>
      <w:r w:rsidR="003505FE" w:rsidRPr="0019204B">
        <w:rPr>
          <w:rFonts w:cs="Times New Roman"/>
          <w:szCs w:val="24"/>
        </w:rPr>
        <w:t xml:space="preserve"> </w:t>
      </w:r>
      <w:proofErr w:type="gramStart"/>
      <w:r w:rsidR="00A938DD" w:rsidRPr="006D4E74">
        <w:rPr>
          <w:rFonts w:cs="Times New Roman"/>
          <w:szCs w:val="24"/>
        </w:rPr>
        <w:t>apresentada</w:t>
      </w:r>
      <w:proofErr w:type="gramEnd"/>
      <w:r w:rsidR="003505FE" w:rsidRPr="006D4E74">
        <w:rPr>
          <w:rFonts w:cs="Times New Roman"/>
          <w:szCs w:val="24"/>
        </w:rPr>
        <w:t xml:space="preserve"> ao Programa de Pós-Graduação em Computação da Universidade Federal Fluminense</w:t>
      </w:r>
      <w:r w:rsidR="00A938DD" w:rsidRPr="006D4E74">
        <w:rPr>
          <w:rFonts w:cs="Times New Roman"/>
          <w:szCs w:val="24"/>
        </w:rPr>
        <w:t>,</w:t>
      </w:r>
      <w:r w:rsidR="003505FE" w:rsidRPr="006D4E74">
        <w:rPr>
          <w:rFonts w:cs="Times New Roman"/>
          <w:szCs w:val="24"/>
        </w:rPr>
        <w:t xml:space="preserve"> como requisito parcial para obtenção do </w:t>
      </w:r>
      <w:r w:rsidR="00A938DD" w:rsidRPr="006D4E74">
        <w:rPr>
          <w:rFonts w:cs="Times New Roman"/>
          <w:szCs w:val="24"/>
        </w:rPr>
        <w:t>Grau</w:t>
      </w:r>
      <w:r w:rsidR="003505FE" w:rsidRPr="006D4E74">
        <w:rPr>
          <w:rFonts w:cs="Times New Roman"/>
          <w:szCs w:val="24"/>
        </w:rPr>
        <w:t xml:space="preserve"> de </w:t>
      </w:r>
      <w:sdt>
        <w:sdtPr>
          <w:rPr>
            <w:rFonts w:cs="Times New Roman"/>
            <w:szCs w:val="24"/>
            <w:lang w:val="en-US"/>
          </w:rPr>
          <w:alias w:val="Titulação"/>
          <w:tag w:val="Titulação"/>
          <w:id w:val="732257391"/>
          <w:lock w:val="sdtLocked"/>
          <w:placeholder>
            <w:docPart w:val="B9624A517BA9448DB101CA7990F6531B"/>
          </w:placeholder>
          <w:showingPlcHdr/>
          <w:dropDownList>
            <w:listItem w:displayText="Mestre" w:value="Mestre"/>
            <w:listItem w:displayText="Doutor" w:value="Doutor"/>
          </w:dropDownList>
        </w:sdtPr>
        <w:sdtContent>
          <w:r w:rsidR="00130936" w:rsidRPr="006D4E74">
            <w:rPr>
              <w:rStyle w:val="PlaceholderText"/>
              <w:rFonts w:cs="Times New Roman"/>
              <w:szCs w:val="24"/>
            </w:rPr>
            <w:t>Escolher um item.</w:t>
          </w:r>
        </w:sdtContent>
      </w:sdt>
      <w:r w:rsidR="003505FE" w:rsidRPr="006D4E74">
        <w:rPr>
          <w:rFonts w:cs="Times New Roman"/>
          <w:szCs w:val="24"/>
        </w:rPr>
        <w:t xml:space="preserve">. </w:t>
      </w:r>
      <w:r w:rsidR="00A938DD" w:rsidRPr="0019204B">
        <w:rPr>
          <w:rFonts w:cs="Times New Roman"/>
          <w:szCs w:val="24"/>
        </w:rPr>
        <w:t xml:space="preserve">Área de Concentração: </w:t>
      </w:r>
      <w:sdt>
        <w:sdtPr>
          <w:rPr>
            <w:rFonts w:cs="Times New Roman"/>
            <w:szCs w:val="24"/>
            <w:lang w:val="en-US"/>
          </w:rPr>
          <w:alias w:val="Área de Concentração"/>
          <w:tag w:val="Área de Concentração"/>
          <w:id w:val="10655292"/>
          <w:lock w:val="sdtLocked"/>
          <w:placeholder>
            <w:docPart w:val="AF8F68153F9040C7A84E3A86A48F3BD6"/>
          </w:placeholder>
          <w:showingPlcHdr/>
          <w:dropDownList>
            <w:listItem w:displayText="Algoritmos e Otimização" w:value="Algoritmos e Otimização"/>
            <w:listItem w:displayText="Computação Científica e Sistemas de Potência" w:value="Computação Científica e Sistemas de Potência"/>
            <w:listItem w:displayText="Computação Visual" w:value="Computação Visual"/>
            <w:listItem w:displayText="Engenharia de Software" w:value="Engenharia de Software"/>
            <w:listItem w:displayText="Inteligência Artificial" w:value="Inteligência Artificial"/>
            <w:listItem w:displayText="Redes e Sistemas Distribuídos e Paralelos" w:value="Redes e Sistemas Distribuídos e Paralelos"/>
          </w:dropDownList>
        </w:sdtPr>
        <w:sdtContent>
          <w:r w:rsidR="00A938DD" w:rsidRPr="0019204B">
            <w:rPr>
              <w:rStyle w:val="PlaceholderText"/>
              <w:rFonts w:cs="Times New Roman"/>
              <w:szCs w:val="24"/>
            </w:rPr>
            <w:t xml:space="preserve">Escolher um </w:t>
          </w:r>
          <w:proofErr w:type="gramStart"/>
          <w:r w:rsidR="00A938DD" w:rsidRPr="0019204B">
            <w:rPr>
              <w:rStyle w:val="PlaceholderText"/>
              <w:rFonts w:cs="Times New Roman"/>
              <w:szCs w:val="24"/>
            </w:rPr>
            <w:t>item.</w:t>
          </w:r>
          <w:proofErr w:type="gramEnd"/>
        </w:sdtContent>
      </w:sdt>
      <w:r w:rsidR="00A938DD" w:rsidRPr="0019204B">
        <w:rPr>
          <w:rFonts w:cs="Times New Roman"/>
          <w:szCs w:val="24"/>
        </w:rPr>
        <w:t xml:space="preserve">. </w:t>
      </w:r>
    </w:p>
    <w:p w:rsidR="00491E78" w:rsidRPr="0019204B" w:rsidRDefault="00491E78" w:rsidP="00144A67"/>
    <w:p w:rsidR="003505FE" w:rsidRPr="006D4E74" w:rsidRDefault="003505FE" w:rsidP="00BA43F3">
      <w:pPr>
        <w:ind w:firstLine="0"/>
        <w:jc w:val="left"/>
        <w:rPr>
          <w:rFonts w:cs="Times New Roman"/>
          <w:szCs w:val="24"/>
        </w:rPr>
      </w:pPr>
      <w:r w:rsidRPr="006D4E74">
        <w:rPr>
          <w:rFonts w:cs="Times New Roman"/>
          <w:szCs w:val="24"/>
        </w:rPr>
        <w:t xml:space="preserve">Aprovada </w:t>
      </w:r>
      <w:r w:rsidR="00A938DD" w:rsidRPr="006D4E74">
        <w:rPr>
          <w:rFonts w:cs="Times New Roman"/>
          <w:szCs w:val="24"/>
        </w:rPr>
        <w:t xml:space="preserve">em </w:t>
      </w:r>
      <w:r w:rsidR="005D747B" w:rsidRPr="001E187B">
        <w:rPr>
          <w:lang w:val="en-US"/>
        </w:rPr>
        <w:fldChar w:fldCharType="begin">
          <w:ffData>
            <w:name w:val=""/>
            <w:enabled/>
            <w:calcOnExit w:val="0"/>
            <w:textInput>
              <w:default w:val="&lt;MES&gt;"/>
            </w:textInput>
          </w:ffData>
        </w:fldChar>
      </w:r>
      <w:r w:rsidR="00BA43F3" w:rsidRPr="006D4E74">
        <w:instrText xml:space="preserve"> FORMTEXT </w:instrText>
      </w:r>
      <w:r w:rsidR="005D747B" w:rsidRPr="001E187B">
        <w:rPr>
          <w:lang w:val="en-US"/>
        </w:rPr>
      </w:r>
      <w:r w:rsidR="005D747B" w:rsidRPr="001E187B">
        <w:rPr>
          <w:lang w:val="en-US"/>
        </w:rPr>
        <w:fldChar w:fldCharType="separate"/>
      </w:r>
      <w:r w:rsidR="00BA43F3" w:rsidRPr="006D4E74">
        <w:rPr>
          <w:noProof/>
        </w:rPr>
        <w:t>&lt;MES&gt;</w:t>
      </w:r>
      <w:r w:rsidR="005D747B" w:rsidRPr="001E187B">
        <w:rPr>
          <w:lang w:val="en-US"/>
        </w:rPr>
        <w:fldChar w:fldCharType="end"/>
      </w:r>
      <w:r w:rsidR="00A938DD" w:rsidRPr="006D4E74">
        <w:rPr>
          <w:rFonts w:cs="Times New Roman"/>
          <w:szCs w:val="24"/>
        </w:rPr>
        <w:t xml:space="preserve"> </w:t>
      </w:r>
      <w:r w:rsidR="00BA43F3" w:rsidRPr="006D4E74">
        <w:rPr>
          <w:rFonts w:cs="Times New Roman"/>
          <w:szCs w:val="24"/>
        </w:rPr>
        <w:t>d</w:t>
      </w:r>
      <w:r w:rsidR="00A938DD" w:rsidRPr="006D4E74">
        <w:rPr>
          <w:rFonts w:cs="Times New Roman"/>
          <w:szCs w:val="24"/>
        </w:rPr>
        <w:t>e</w:t>
      </w:r>
      <w:r w:rsidR="00BA43F3" w:rsidRPr="006D4E74">
        <w:rPr>
          <w:rFonts w:cs="Times New Roman"/>
          <w:szCs w:val="24"/>
        </w:rPr>
        <w:t xml:space="preserve"> </w:t>
      </w:r>
      <w:r w:rsidR="005D747B" w:rsidRPr="001E187B">
        <w:rPr>
          <w:lang w:val="en-US"/>
        </w:rPr>
        <w:fldChar w:fldCharType="begin">
          <w:ffData>
            <w:name w:val=""/>
            <w:enabled/>
            <w:calcOnExit w:val="0"/>
            <w:textInput>
              <w:default w:val="&lt;ANO&gt;"/>
            </w:textInput>
          </w:ffData>
        </w:fldChar>
      </w:r>
      <w:r w:rsidR="00BA43F3" w:rsidRPr="006D4E74">
        <w:instrText xml:space="preserve"> FORMTEXT </w:instrText>
      </w:r>
      <w:r w:rsidR="005D747B" w:rsidRPr="001E187B">
        <w:rPr>
          <w:lang w:val="en-US"/>
        </w:rPr>
      </w:r>
      <w:r w:rsidR="005D747B" w:rsidRPr="001E187B">
        <w:rPr>
          <w:lang w:val="en-US"/>
        </w:rPr>
        <w:fldChar w:fldCharType="separate"/>
      </w:r>
      <w:r w:rsidR="00BA43F3" w:rsidRPr="006D4E74">
        <w:rPr>
          <w:noProof/>
        </w:rPr>
        <w:t>&lt;ANO&gt;</w:t>
      </w:r>
      <w:r w:rsidR="005D747B" w:rsidRPr="001E187B">
        <w:rPr>
          <w:lang w:val="en-US"/>
        </w:rPr>
        <w:fldChar w:fldCharType="end"/>
      </w:r>
      <w:r w:rsidR="00A938DD" w:rsidRPr="006D4E74">
        <w:rPr>
          <w:rFonts w:cs="Times New Roman"/>
          <w:szCs w:val="24"/>
        </w:rPr>
        <w:t>.</w:t>
      </w:r>
    </w:p>
    <w:p w:rsidR="00A938DD" w:rsidRPr="006D4E74" w:rsidRDefault="00A938DD" w:rsidP="00144A67">
      <w:pPr>
        <w:rPr>
          <w:rFonts w:cs="Times New Roman"/>
          <w:b/>
          <w:szCs w:val="24"/>
        </w:rPr>
      </w:pPr>
    </w:p>
    <w:p w:rsidR="00A938DD" w:rsidRPr="006D4E74" w:rsidRDefault="00A938DD" w:rsidP="003A0C7D">
      <w:pPr>
        <w:ind w:firstLine="0"/>
        <w:jc w:val="center"/>
        <w:rPr>
          <w:rFonts w:cs="Times New Roman"/>
          <w:szCs w:val="24"/>
        </w:rPr>
      </w:pPr>
      <w:r w:rsidRPr="006D4E74">
        <w:rPr>
          <w:rFonts w:cs="Times New Roman"/>
          <w:szCs w:val="24"/>
        </w:rPr>
        <w:t>BANCA EXAMINADORA</w:t>
      </w:r>
    </w:p>
    <w:p w:rsidR="003505FE" w:rsidRPr="006D4E74" w:rsidRDefault="003505FE"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525FCA" w:rsidP="003A0C7D">
      <w:pPr>
        <w:ind w:firstLine="0"/>
        <w:jc w:val="center"/>
        <w:rPr>
          <w:rFonts w:cs="Times New Roman"/>
          <w:szCs w:val="24"/>
        </w:rPr>
      </w:pPr>
      <w:r w:rsidRPr="006D4E74">
        <w:rPr>
          <w:rFonts w:cs="Times New Roman"/>
          <w:szCs w:val="24"/>
        </w:rPr>
        <w:t>______________________________________</w:t>
      </w:r>
      <w:r w:rsidR="00A938DD" w:rsidRPr="006D4E74">
        <w:rPr>
          <w:rFonts w:cs="Times New Roman"/>
          <w:szCs w:val="24"/>
        </w:rPr>
        <w:t>__________</w:t>
      </w:r>
      <w:r w:rsidRPr="006D4E74">
        <w:rPr>
          <w:rFonts w:cs="Times New Roman"/>
          <w:szCs w:val="24"/>
        </w:rPr>
        <w:t>_____________</w:t>
      </w:r>
    </w:p>
    <w:p w:rsidR="00525FCA" w:rsidRPr="006D4E74" w:rsidRDefault="00525FCA" w:rsidP="003A0C7D">
      <w:pPr>
        <w:ind w:firstLine="0"/>
        <w:jc w:val="center"/>
        <w:rPr>
          <w:rFonts w:cs="Times New Roman"/>
          <w:szCs w:val="24"/>
        </w:rPr>
      </w:pPr>
      <w:r w:rsidRPr="006D4E74">
        <w:rPr>
          <w:rFonts w:cs="Times New Roman"/>
          <w:szCs w:val="24"/>
        </w:rPr>
        <w:t xml:space="preserve">Prof. </w:t>
      </w:r>
      <w:r w:rsidR="00A938DD" w:rsidRPr="006D4E74">
        <w:rPr>
          <w:rFonts w:cs="Times New Roman"/>
          <w:szCs w:val="24"/>
        </w:rPr>
        <w:t xml:space="preserve">Dr. </w:t>
      </w:r>
      <w:r w:rsidR="005D747B" w:rsidRPr="001E187B">
        <w:rPr>
          <w:lang w:val="en-US"/>
        </w:rPr>
        <w:fldChar w:fldCharType="begin">
          <w:ffData>
            <w:name w:val=""/>
            <w:enabled/>
            <w:calcOnExit w:val="0"/>
            <w:textInput>
              <w:default w:val="&lt;NOME DO ORIENTADOR&gt;"/>
            </w:textInput>
          </w:ffData>
        </w:fldChar>
      </w:r>
      <w:r w:rsidR="00BA43F3" w:rsidRPr="006D4E74">
        <w:instrText xml:space="preserve"> FORMTEXT </w:instrText>
      </w:r>
      <w:r w:rsidR="005D747B" w:rsidRPr="001E187B">
        <w:rPr>
          <w:lang w:val="en-US"/>
        </w:rPr>
      </w:r>
      <w:r w:rsidR="005D747B" w:rsidRPr="001E187B">
        <w:rPr>
          <w:lang w:val="en-US"/>
        </w:rPr>
        <w:fldChar w:fldCharType="separate"/>
      </w:r>
      <w:r w:rsidR="00BA43F3" w:rsidRPr="006D4E74">
        <w:rPr>
          <w:noProof/>
        </w:rPr>
        <w:t>&lt;NOME DO ORIENTADOR&gt;</w:t>
      </w:r>
      <w:r w:rsidR="005D747B" w:rsidRPr="001E187B">
        <w:rPr>
          <w:lang w:val="en-US"/>
        </w:rPr>
        <w:fldChar w:fldCharType="end"/>
      </w:r>
      <w:r w:rsidR="00BA43F3" w:rsidRPr="006D4E74">
        <w:t xml:space="preserve"> </w:t>
      </w:r>
      <w:r w:rsidR="00A938DD" w:rsidRPr="006D4E74">
        <w:rPr>
          <w:rFonts w:cs="Times New Roman"/>
          <w:szCs w:val="24"/>
        </w:rPr>
        <w:t xml:space="preserve">– </w:t>
      </w:r>
      <w:r w:rsidRPr="006D4E74">
        <w:rPr>
          <w:rFonts w:cs="Times New Roman"/>
          <w:szCs w:val="24"/>
        </w:rPr>
        <w:t>Orientador</w:t>
      </w:r>
    </w:p>
    <w:p w:rsidR="00A938DD" w:rsidRPr="006D4E74" w:rsidRDefault="00A938DD" w:rsidP="003A0C7D">
      <w:pPr>
        <w:ind w:firstLine="0"/>
        <w:jc w:val="center"/>
        <w:rPr>
          <w:rFonts w:cs="Times New Roman"/>
          <w:szCs w:val="24"/>
        </w:rPr>
      </w:pPr>
      <w:r w:rsidRPr="006D4E74">
        <w:rPr>
          <w:rFonts w:cs="Times New Roman"/>
          <w:szCs w:val="24"/>
        </w:rPr>
        <w:t>UFF</w:t>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A938DD" w:rsidRPr="006D4E74" w:rsidRDefault="00A938DD" w:rsidP="003A0C7D">
      <w:pPr>
        <w:ind w:firstLine="0"/>
        <w:jc w:val="center"/>
        <w:rPr>
          <w:rFonts w:cs="Times New Roman"/>
          <w:szCs w:val="24"/>
        </w:rPr>
      </w:pPr>
      <w:r w:rsidRPr="006D4E74">
        <w:rPr>
          <w:rFonts w:cs="Times New Roman"/>
          <w:szCs w:val="24"/>
        </w:rPr>
        <w:t xml:space="preserve">Prof. Dr. </w:t>
      </w:r>
      <w:r w:rsidR="005D747B"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5D747B" w:rsidRPr="001E187B">
        <w:rPr>
          <w:lang w:val="en-US"/>
        </w:rPr>
      </w:r>
      <w:r w:rsidR="005D747B" w:rsidRPr="001E187B">
        <w:rPr>
          <w:lang w:val="en-US"/>
        </w:rPr>
        <w:fldChar w:fldCharType="separate"/>
      </w:r>
      <w:r w:rsidR="00BA43F3" w:rsidRPr="006D4E74">
        <w:rPr>
          <w:noProof/>
        </w:rPr>
        <w:t>&lt;NOME DO AVALIADOR&gt;</w:t>
      </w:r>
      <w:r w:rsidR="005D747B" w:rsidRPr="001E187B">
        <w:rPr>
          <w:lang w:val="en-US"/>
        </w:rPr>
        <w:fldChar w:fldCharType="end"/>
      </w:r>
    </w:p>
    <w:p w:rsidR="00A938DD" w:rsidRPr="006D4E74" w:rsidRDefault="005D747B" w:rsidP="003A0C7D">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097A67" w:rsidRPr="006D4E74" w:rsidRDefault="00097A67" w:rsidP="00144A67">
      <w:pPr>
        <w:jc w:val="center"/>
        <w:rPr>
          <w:rFonts w:cs="Times New Roman"/>
          <w:szCs w:val="24"/>
        </w:rPr>
      </w:pPr>
    </w:p>
    <w:p w:rsidR="00A938DD" w:rsidRPr="006D4E74" w:rsidRDefault="00A938DD" w:rsidP="003A0C7D">
      <w:pPr>
        <w:ind w:firstLine="0"/>
        <w:jc w:val="center"/>
        <w:rPr>
          <w:rFonts w:cs="Times New Roman"/>
          <w:szCs w:val="24"/>
        </w:rPr>
      </w:pPr>
      <w:r w:rsidRPr="006D4E74">
        <w:rPr>
          <w:rFonts w:cs="Times New Roman"/>
          <w:szCs w:val="24"/>
        </w:rPr>
        <w:t>_____________________________________________________________</w:t>
      </w:r>
    </w:p>
    <w:p w:rsidR="00491E78" w:rsidRPr="006D4E74" w:rsidRDefault="00491E78" w:rsidP="003A0C7D">
      <w:pPr>
        <w:ind w:firstLine="0"/>
        <w:jc w:val="center"/>
        <w:rPr>
          <w:rFonts w:cs="Times New Roman"/>
          <w:szCs w:val="24"/>
        </w:rPr>
      </w:pPr>
      <w:r w:rsidRPr="006D4E74">
        <w:rPr>
          <w:rFonts w:cs="Times New Roman"/>
          <w:szCs w:val="24"/>
        </w:rPr>
        <w:t>Prof. Dr.</w:t>
      </w:r>
      <w:r w:rsidR="00BA43F3" w:rsidRPr="006D4E74">
        <w:rPr>
          <w:rFonts w:cs="Times New Roman"/>
          <w:szCs w:val="24"/>
        </w:rPr>
        <w:t xml:space="preserve"> </w:t>
      </w:r>
      <w:r w:rsidR="005D747B" w:rsidRPr="001E187B">
        <w:rPr>
          <w:lang w:val="en-US"/>
        </w:rPr>
        <w:fldChar w:fldCharType="begin">
          <w:ffData>
            <w:name w:val=""/>
            <w:enabled/>
            <w:calcOnExit w:val="0"/>
            <w:textInput>
              <w:default w:val="&lt;NOME DO AVALIADOR&gt;"/>
            </w:textInput>
          </w:ffData>
        </w:fldChar>
      </w:r>
      <w:r w:rsidR="00BA43F3" w:rsidRPr="006D4E74">
        <w:instrText xml:space="preserve"> FORMTEXT </w:instrText>
      </w:r>
      <w:r w:rsidR="005D747B" w:rsidRPr="001E187B">
        <w:rPr>
          <w:lang w:val="en-US"/>
        </w:rPr>
      </w:r>
      <w:r w:rsidR="005D747B" w:rsidRPr="001E187B">
        <w:rPr>
          <w:lang w:val="en-US"/>
        </w:rPr>
        <w:fldChar w:fldCharType="separate"/>
      </w:r>
      <w:r w:rsidR="00BA43F3" w:rsidRPr="006D4E74">
        <w:rPr>
          <w:noProof/>
        </w:rPr>
        <w:t>&lt;NOME DO AVALIADOR&gt;</w:t>
      </w:r>
      <w:r w:rsidR="005D747B" w:rsidRPr="001E187B">
        <w:rPr>
          <w:lang w:val="en-US"/>
        </w:rPr>
        <w:fldChar w:fldCharType="end"/>
      </w:r>
    </w:p>
    <w:p w:rsidR="00BA43F3" w:rsidRPr="006D4E74" w:rsidRDefault="005D747B" w:rsidP="00BA43F3">
      <w:pPr>
        <w:ind w:firstLine="0"/>
        <w:jc w:val="center"/>
        <w:rPr>
          <w:rFonts w:cs="Times New Roman"/>
          <w:caps/>
          <w:szCs w:val="24"/>
        </w:rPr>
      </w:pPr>
      <w:r w:rsidRPr="001E187B">
        <w:rPr>
          <w:lang w:val="en-US"/>
        </w:rPr>
        <w:fldChar w:fldCharType="begin">
          <w:ffData>
            <w:name w:val=""/>
            <w:enabled/>
            <w:calcOnExit w:val="0"/>
            <w:textInput>
              <w:default w:val="&lt;INSTITUIÇÃO DO AVALIADOR&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&lt;INSTITUIÇÃO DO AVALIADOR&gt;</w:t>
      </w:r>
      <w:r w:rsidRPr="001E187B">
        <w:rPr>
          <w:lang w:val="en-US"/>
        </w:rPr>
        <w:fldChar w:fldCharType="end"/>
      </w:r>
    </w:p>
    <w:p w:rsidR="00525FCA" w:rsidRPr="006D4E74" w:rsidRDefault="00525FCA" w:rsidP="00144A67">
      <w:pPr>
        <w:jc w:val="center"/>
        <w:rPr>
          <w:rFonts w:cs="Times New Roman"/>
          <w:szCs w:val="24"/>
        </w:rPr>
      </w:pPr>
    </w:p>
    <w:p w:rsidR="00491E78" w:rsidRPr="006D4E74" w:rsidRDefault="00491E78" w:rsidP="00144A67">
      <w:pPr>
        <w:jc w:val="center"/>
        <w:rPr>
          <w:rFonts w:cs="Times New Roman"/>
          <w:szCs w:val="24"/>
        </w:rPr>
      </w:pPr>
    </w:p>
    <w:p w:rsidR="00A938DD" w:rsidRPr="006D4E74" w:rsidRDefault="00491E78" w:rsidP="003A0C7D">
      <w:pPr>
        <w:ind w:firstLine="0"/>
        <w:jc w:val="center"/>
      </w:pPr>
      <w:r w:rsidRPr="006D4E74">
        <w:t>Niterói</w:t>
      </w:r>
    </w:p>
    <w:p w:rsidR="00552A48" w:rsidRPr="006D4E74" w:rsidRDefault="005D747B" w:rsidP="00BA43F3">
      <w:pPr>
        <w:ind w:firstLine="0"/>
        <w:jc w:val="center"/>
        <w:rPr>
          <w:rFonts w:cs="Times New Roman"/>
          <w:caps/>
          <w:szCs w:val="24"/>
        </w:rPr>
      </w:pPr>
      <w:r w:rsidRPr="001E187B">
        <w:rPr>
          <w:lang w:val="en-US"/>
        </w:rPr>
        <w:fldChar w:fldCharType="begin">
          <w:ffData>
            <w:name w:val=""/>
            <w:enabled/>
            <w:calcOnExit w:val="0"/>
            <w:textInput>
              <w:default w:val="&lt;ANO&gt;"/>
            </w:textInput>
          </w:ffData>
        </w:fldChar>
      </w:r>
      <w:r w:rsidR="00BA43F3" w:rsidRPr="006D4E74">
        <w:instrText xml:space="preserve"> FORMTEXT </w:instrText>
      </w:r>
      <w:r w:rsidRPr="001E187B">
        <w:rPr>
          <w:lang w:val="en-US"/>
        </w:rPr>
      </w:r>
      <w:r w:rsidRPr="001E187B">
        <w:rPr>
          <w:lang w:val="en-US"/>
        </w:rPr>
        <w:fldChar w:fldCharType="separate"/>
      </w:r>
      <w:r w:rsidR="00BA43F3" w:rsidRPr="006D4E74">
        <w:rPr>
          <w:noProof/>
        </w:rPr>
        <w:t>&lt;ANO&gt;</w:t>
      </w:r>
      <w:r w:rsidRPr="001E187B">
        <w:rPr>
          <w:lang w:val="en-US"/>
        </w:rPr>
        <w:fldChar w:fldCharType="end"/>
      </w:r>
    </w:p>
    <w:p w:rsidR="00144A67" w:rsidRPr="006D4E74" w:rsidRDefault="00144A67">
      <w:pPr>
        <w:spacing w:after="200" w:line="276" w:lineRule="auto"/>
        <w:jc w:val="left"/>
        <w:rPr>
          <w:rFonts w:cs="Times New Roman"/>
          <w:szCs w:val="24"/>
        </w:rPr>
      </w:pPr>
      <w:r w:rsidRPr="006D4E74">
        <w:rPr>
          <w:rFonts w:cs="Times New Roman"/>
          <w:szCs w:val="24"/>
        </w:rPr>
        <w:br w:type="page"/>
      </w:r>
    </w:p>
    <w:p w:rsidR="00144A67" w:rsidRPr="006D4E74" w:rsidRDefault="00144A67"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8C0DA4" w:rsidRPr="006D4E74" w:rsidRDefault="008C0DA4"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552A48" w:rsidRPr="006D4E74" w:rsidRDefault="00552A48" w:rsidP="00144A67"/>
    <w:p w:rsidR="00144A67" w:rsidRPr="006D4E74" w:rsidRDefault="005D747B" w:rsidP="00BA43F3">
      <w:pPr>
        <w:ind w:firstLine="0"/>
        <w:jc w:val="right"/>
        <w:rPr>
          <w:b/>
          <w:caps/>
        </w:rPr>
      </w:pPr>
      <w:r w:rsidRPr="001E187B">
        <w:rPr>
          <w:lang w:val="en-US"/>
        </w:rPr>
        <w:fldChar w:fldCharType="begin">
          <w:ffData>
            <w:name w:val=""/>
            <w:enabled/>
            <w:calcOnExit w:val="0"/>
            <w:textInput>
              <w:default w:val="dedicatória(s): Folha onde o autor presta homenagem ou dedica seu trabalho."/>
            </w:textInput>
          </w:ffData>
        </w:fldChar>
      </w:r>
      <w:r w:rsidR="003A0C7D" w:rsidRPr="006D4E74">
        <w:instrText xml:space="preserve"> FORMTEXT </w:instrText>
      </w:r>
      <w:r w:rsidRPr="001E187B">
        <w:rPr>
          <w:lang w:val="en-US"/>
        </w:rPr>
      </w:r>
      <w:r w:rsidRPr="001E187B">
        <w:rPr>
          <w:lang w:val="en-US"/>
        </w:rPr>
        <w:fldChar w:fldCharType="separate"/>
      </w:r>
      <w:r w:rsidR="006F38AF" w:rsidRPr="006D4E74">
        <w:rPr>
          <w:noProof/>
        </w:rPr>
        <w:t>"D</w:t>
      </w:r>
      <w:r w:rsidR="003A0C7D" w:rsidRPr="006D4E74">
        <w:rPr>
          <w:noProof/>
        </w:rPr>
        <w:t>edicatória(s)</w:t>
      </w:r>
      <w:r w:rsidR="00BA43F3" w:rsidRPr="006D4E74">
        <w:rPr>
          <w:noProof/>
        </w:rPr>
        <w:t xml:space="preserve">: Elemento opcional </w:t>
      </w:r>
      <w:r w:rsidR="003A0C7D" w:rsidRPr="006D4E74">
        <w:rPr>
          <w:noProof/>
        </w:rPr>
        <w:t>onde o autor presta homenagem ou dedica seu trabalho</w:t>
      </w:r>
      <w:r w:rsidR="002830AC" w:rsidRPr="006D4E74">
        <w:rPr>
          <w:noProof/>
        </w:rPr>
        <w:t xml:space="preserve">" </w:t>
      </w:r>
      <w:r w:rsidR="002830AC" w:rsidRPr="006D4E74">
        <w:rPr>
          <w:rFonts w:cs="Times New Roman"/>
        </w:rPr>
        <w:t>(ABNT, 2005)</w:t>
      </w:r>
      <w:r w:rsidR="002830AC" w:rsidRPr="006D4E74">
        <w:rPr>
          <w:noProof/>
        </w:rPr>
        <w:t>.</w:t>
      </w:r>
      <w:r w:rsidRPr="001E187B">
        <w:rPr>
          <w:lang w:val="en-US"/>
        </w:rPr>
        <w:fldChar w:fldCharType="end"/>
      </w:r>
      <w:r w:rsidR="00144A67" w:rsidRPr="006D4E74">
        <w:rPr>
          <w:b/>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915835" w:rsidRPr="006D4E74" w:rsidRDefault="00246DD3" w:rsidP="003A0C7D">
      <w:pPr>
        <w:ind w:left="1701" w:firstLine="0"/>
        <w:jc w:val="left"/>
        <w:rPr>
          <w:b/>
        </w:rPr>
      </w:pPr>
      <w:r w:rsidRPr="006D4E74">
        <w:rPr>
          <w:b/>
          <w:caps/>
        </w:rPr>
        <w:t>Agradecimento</w:t>
      </w:r>
      <w:r w:rsidR="00915835" w:rsidRPr="006D4E74">
        <w:rPr>
          <w:b/>
          <w:caps/>
        </w:rPr>
        <w:t>s</w:t>
      </w:r>
    </w:p>
    <w:p w:rsidR="002830AC" w:rsidRPr="006D4E74" w:rsidRDefault="005D747B" w:rsidP="004913AD">
      <w:pPr>
        <w:ind w:left="1701"/>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"Elemento opcional, colocado após a dedicatória" (ABNT, 2005).</w:t>
      </w:r>
      <w:r w:rsidRPr="001E187B">
        <w:rPr>
          <w:lang w:val="en-US"/>
        </w:rPr>
        <w:fldChar w:fldCharType="end"/>
      </w:r>
    </w:p>
    <w:p w:rsidR="008C0DA4" w:rsidRPr="006D4E74" w:rsidRDefault="00144A67" w:rsidP="002830AC">
      <w:pPr>
        <w:ind w:left="2268"/>
        <w:rPr>
          <w:caps/>
        </w:rPr>
      </w:pPr>
      <w:r w:rsidRPr="006D4E74">
        <w:rPr>
          <w:caps/>
        </w:rPr>
        <w:br w:type="page"/>
      </w: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8C0DA4" w:rsidRPr="006D4E74" w:rsidRDefault="008C0DA4" w:rsidP="008C0DA4">
      <w:pPr>
        <w:jc w:val="left"/>
        <w:rPr>
          <w:caps/>
        </w:rPr>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2830AC" w:rsidRPr="006D4E74" w:rsidRDefault="002830AC" w:rsidP="002830AC">
      <w:pPr>
        <w:ind w:left="2268"/>
      </w:pPr>
    </w:p>
    <w:p w:rsidR="008C0DA4" w:rsidRPr="006D4E74" w:rsidRDefault="005D747B" w:rsidP="004913AD">
      <w:pPr>
        <w:ind w:left="2268" w:firstLine="0"/>
        <w:rPr>
          <w:caps/>
        </w:rPr>
      </w:pPr>
      <w:r w:rsidRPr="001E187B">
        <w:rPr>
          <w:lang w:val="en-US"/>
        </w:rPr>
        <w:fldChar w:fldCharType="begin">
          <w:ffData>
            <w:name w:val=""/>
            <w:enabled/>
            <w:calcOnExit w:val="0"/>
            <w:textInput>
              <w:default w:val="dedicatória(s): Folha onde o autor presta homenagem ou dedica seu trabalho."/>
            </w:textInput>
          </w:ffData>
        </w:fldChar>
      </w:r>
      <w:r w:rsidR="002830AC" w:rsidRPr="006D4E74">
        <w:instrText xml:space="preserve"> FORMTEXT </w:instrText>
      </w:r>
      <w:r w:rsidRPr="001E187B">
        <w:rPr>
          <w:lang w:val="en-US"/>
        </w:rPr>
      </w:r>
      <w:r w:rsidRPr="001E187B">
        <w:rPr>
          <w:lang w:val="en-US"/>
        </w:rPr>
        <w:fldChar w:fldCharType="separate"/>
      </w:r>
      <w:r w:rsidR="002830AC" w:rsidRPr="006D4E74">
        <w:t>"Epígrafe: Folha onde o autor apresenta uma citação, seguida de indicação de autoria, relacionada com a matéria tratada no corpo do trabalho." (ABNT, 2005).</w:t>
      </w:r>
      <w:r w:rsidRPr="001E187B">
        <w:rPr>
          <w:lang w:val="en-US"/>
        </w:rPr>
        <w:fldChar w:fldCharType="end"/>
      </w:r>
      <w:r w:rsidR="008C0DA4"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Resumo</w:t>
      </w:r>
    </w:p>
    <w:bookmarkStart w:id="0" w:name="Texto1"/>
    <w:p w:rsidR="0079691A" w:rsidRPr="006D4E74" w:rsidRDefault="005D747B" w:rsidP="008C0DA4">
      <w:pPr>
        <w:ind w:firstLine="708"/>
      </w:pPr>
      <w:r w:rsidRPr="001E187B">
        <w:rPr>
          <w:lang w:val="en-US"/>
        </w:rPr>
        <w:fldChar w:fldCharType="begin">
          <w:ffData>
            <w:name w:val="Texto1"/>
            <w:enabled/>
            <w:calcOnExit w:val="0"/>
            <w:textInput>
              <w:default w:val="Elemento obrigatório, constituído de uma sequência de frases concisas e objetivas e não de uma simples enumeração de tópicos, não ultrapassando 500 palavras."/>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constituído de uma sequência de frases concisas e objetivas e não de uma simples enumeração de tópicos, não ultrapassando 500 palavras</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0"/>
    </w:p>
    <w:p w:rsidR="00C815D6" w:rsidRPr="006D4E74" w:rsidRDefault="00C815D6" w:rsidP="00144A67">
      <w:pPr>
        <w:rPr>
          <w:b/>
        </w:rPr>
      </w:pPr>
    </w:p>
    <w:p w:rsidR="00915835" w:rsidRPr="006D4E74" w:rsidRDefault="0079691A" w:rsidP="004913AD">
      <w:pPr>
        <w:ind w:firstLine="0"/>
      </w:pPr>
      <w:r w:rsidRPr="006D4E74">
        <w:t xml:space="preserve">Palavras-chave: </w:t>
      </w:r>
      <w:bookmarkStart w:id="1" w:name="Texto2"/>
      <w:r w:rsidR="005D747B" w:rsidRPr="001E187B">
        <w:rPr>
          <w:lang w:val="en-US"/>
        </w:rPr>
        <w:fldChar w:fldCharType="begin">
          <w:ffData>
            <w:name w:val="Texto2"/>
            <w:enabled/>
            <w:calcOnExit w:val="0"/>
            <w:textInput>
              <w:default w:val="palavras representativas do conteúdo do trabalho, isto é, palavras-chave e/ou descritores, conforme a ABNT NBR 6028."/>
            </w:textInput>
          </w:ffData>
        </w:fldChar>
      </w:r>
      <w:r w:rsidR="00097A67" w:rsidRPr="006D4E74">
        <w:instrText xml:space="preserve"> FORMTEXT </w:instrText>
      </w:r>
      <w:r w:rsidR="005D747B" w:rsidRPr="001E187B">
        <w:rPr>
          <w:lang w:val="en-US"/>
        </w:rPr>
      </w:r>
      <w:r w:rsidR="005D747B"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conforme a ABNT NBR 6028</w:t>
      </w:r>
      <w:r w:rsidR="00FC41B8" w:rsidRPr="006D4E74">
        <w:rPr>
          <w:noProof/>
        </w:rPr>
        <w:t xml:space="preserve">" </w:t>
      </w:r>
      <w:r w:rsidR="00F24FE9" w:rsidRPr="006D4E74">
        <w:rPr>
          <w:rFonts w:cs="Times New Roman"/>
        </w:rPr>
        <w:t>(ABNT, 2005)</w:t>
      </w:r>
      <w:r w:rsidR="00097A67" w:rsidRPr="006D4E74">
        <w:rPr>
          <w:noProof/>
        </w:rPr>
        <w:t>.</w:t>
      </w:r>
      <w:r w:rsidR="005D747B" w:rsidRPr="001E187B">
        <w:rPr>
          <w:lang w:val="en-US"/>
        </w:rPr>
        <w:fldChar w:fldCharType="end"/>
      </w:r>
      <w:bookmarkEnd w:id="1"/>
    </w:p>
    <w:p w:rsidR="00895E77" w:rsidRPr="006D4E74" w:rsidRDefault="00895E77">
      <w:pPr>
        <w:spacing w:after="200" w:line="276" w:lineRule="auto"/>
        <w:jc w:val="left"/>
      </w:pPr>
      <w:r w:rsidRPr="006D4E74">
        <w:br w:type="page"/>
      </w:r>
    </w:p>
    <w:p w:rsidR="00915835" w:rsidRPr="006D4E74" w:rsidRDefault="00170830" w:rsidP="004913AD">
      <w:pPr>
        <w:spacing w:after="360"/>
        <w:ind w:firstLine="0"/>
        <w:jc w:val="center"/>
        <w:rPr>
          <w:b/>
          <w:caps/>
          <w:sz w:val="28"/>
          <w:szCs w:val="28"/>
        </w:rPr>
      </w:pPr>
      <w:r w:rsidRPr="006D4E74">
        <w:rPr>
          <w:b/>
          <w:caps/>
          <w:sz w:val="28"/>
          <w:szCs w:val="28"/>
        </w:rPr>
        <w:lastRenderedPageBreak/>
        <w:t>Abstract</w:t>
      </w:r>
    </w:p>
    <w:bookmarkStart w:id="2" w:name="Texto3"/>
    <w:p w:rsidR="00C815D6" w:rsidRPr="006D4E74" w:rsidRDefault="005D747B" w:rsidP="00144A67">
      <w:r w:rsidRPr="001E187B">
        <w:rPr>
          <w:lang w:val="en-US"/>
        </w:rPr>
        <w:fldChar w:fldCharType="begin">
          <w:ffData>
            <w:name w:val="Texto3"/>
            <w:enabled/>
            <w:calcOnExit w:val="0"/>
            <w:textInput>
              <w:default w:val="Elemento obrigatório, em língua estrangeira, com as mesmas características do resumo em língua vernácula."/>
            </w:textInput>
          </w:ffData>
        </w:fldChar>
      </w:r>
      <w:r w:rsidR="00097A67" w:rsidRPr="006D4E74">
        <w:instrText xml:space="preserve"> FORMTEXT </w:instrText>
      </w:r>
      <w:r w:rsidRPr="001E187B">
        <w:rPr>
          <w:lang w:val="en-US"/>
        </w:rPr>
      </w:r>
      <w:r w:rsidRPr="001E187B">
        <w:rPr>
          <w:lang w:val="en-US"/>
        </w:rPr>
        <w:fldChar w:fldCharType="separate"/>
      </w:r>
      <w:r w:rsidR="00FC41B8" w:rsidRPr="006D4E74">
        <w:rPr>
          <w:noProof/>
        </w:rPr>
        <w:t>"E</w:t>
      </w:r>
      <w:r w:rsidR="00097A67" w:rsidRPr="006D4E74">
        <w:rPr>
          <w:noProof/>
        </w:rPr>
        <w:t>lemento obrigatório, em língua estrangeira, com as mesmas características do resumo em língua vernácula</w:t>
      </w:r>
      <w:r w:rsidR="00FC41B8" w:rsidRPr="006D4E74">
        <w:rPr>
          <w:noProof/>
        </w:rPr>
        <w:t xml:space="preserve">" </w:t>
      </w:r>
      <w:r w:rsidR="00F24FE9" w:rsidRPr="006D4E74">
        <w:rPr>
          <w:rFonts w:cs="Times New Roman"/>
        </w:rPr>
        <w:t>(ABNT, 2005)</w:t>
      </w:r>
      <w:r w:rsidR="00097A67" w:rsidRPr="006D4E74">
        <w:rPr>
          <w:noProof/>
        </w:rPr>
        <w:t>.</w:t>
      </w:r>
      <w:r w:rsidRPr="001E187B">
        <w:rPr>
          <w:lang w:val="en-US"/>
        </w:rPr>
        <w:fldChar w:fldCharType="end"/>
      </w:r>
      <w:bookmarkEnd w:id="2"/>
    </w:p>
    <w:p w:rsidR="00097A67" w:rsidRPr="006D4E74" w:rsidRDefault="00097A67" w:rsidP="00144A67"/>
    <w:p w:rsidR="00915835" w:rsidRPr="006D4E74" w:rsidRDefault="0079691A" w:rsidP="004913AD">
      <w:pPr>
        <w:ind w:firstLine="0"/>
      </w:pPr>
      <w:proofErr w:type="spellStart"/>
      <w:r w:rsidRPr="006D4E74">
        <w:t>Keywords</w:t>
      </w:r>
      <w:proofErr w:type="spellEnd"/>
      <w:r w:rsidRPr="006D4E74">
        <w:t xml:space="preserve">: </w:t>
      </w:r>
      <w:bookmarkStart w:id="3" w:name="Texto4"/>
      <w:r w:rsidR="005D747B" w:rsidRPr="001E187B">
        <w:rPr>
          <w:lang w:val="en-US"/>
        </w:rPr>
        <w:fldChar w:fldCharType="begin">
          <w:ffData>
            <w:name w:val="Texto4"/>
            <w:enabled/>
            <w:calcOnExit w:val="0"/>
            <w:textInput>
              <w:default w:val="palavras representativas do conteúdo do trabalho, isto é, palavras-chave e/ou descritores, na língua."/>
            </w:textInput>
          </w:ffData>
        </w:fldChar>
      </w:r>
      <w:r w:rsidR="00097A67" w:rsidRPr="006D4E74">
        <w:instrText xml:space="preserve"> FORMTEXT </w:instrText>
      </w:r>
      <w:r w:rsidR="005D747B" w:rsidRPr="001E187B">
        <w:rPr>
          <w:lang w:val="en-US"/>
        </w:rPr>
      </w:r>
      <w:r w:rsidR="005D747B" w:rsidRPr="001E187B">
        <w:rPr>
          <w:lang w:val="en-US"/>
        </w:rPr>
        <w:fldChar w:fldCharType="separate"/>
      </w:r>
      <w:r w:rsidR="00FC41B8" w:rsidRPr="006D4E74">
        <w:rPr>
          <w:noProof/>
        </w:rPr>
        <w:t>"P</w:t>
      </w:r>
      <w:r w:rsidR="00097A67" w:rsidRPr="006D4E74">
        <w:rPr>
          <w:noProof/>
        </w:rPr>
        <w:t>alavras representativas do conteúdo do trabalho, isto é, palavras-chave e/ou descritores, na língua</w:t>
      </w:r>
      <w:r w:rsidR="00FC41B8" w:rsidRPr="006D4E74">
        <w:rPr>
          <w:noProof/>
        </w:rPr>
        <w:t xml:space="preserve">" </w:t>
      </w:r>
      <w:r w:rsidR="00F24FE9" w:rsidRPr="006D4E74">
        <w:rPr>
          <w:rFonts w:cs="Times New Roman"/>
        </w:rPr>
        <w:t>(ABNT, 2005)</w:t>
      </w:r>
      <w:r w:rsidR="00097A67" w:rsidRPr="006D4E74">
        <w:rPr>
          <w:noProof/>
        </w:rPr>
        <w:t>.</w:t>
      </w:r>
      <w:r w:rsidR="005D747B" w:rsidRPr="001E187B">
        <w:rPr>
          <w:lang w:val="en-US"/>
        </w:rPr>
        <w:fldChar w:fldCharType="end"/>
      </w:r>
      <w:bookmarkEnd w:id="3"/>
    </w:p>
    <w:p w:rsidR="00895E77" w:rsidRPr="006D4E74" w:rsidRDefault="00895E77">
      <w:pPr>
        <w:spacing w:after="200" w:line="276" w:lineRule="auto"/>
        <w:jc w:val="left"/>
        <w:rPr>
          <w:caps/>
        </w:rPr>
      </w:pPr>
      <w:r w:rsidRPr="006D4E74">
        <w:rPr>
          <w:cap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 xml:space="preserve">Lista de </w:t>
      </w:r>
      <w:r w:rsidR="008C0DA4" w:rsidRPr="001E187B">
        <w:rPr>
          <w:b/>
          <w:caps/>
          <w:sz w:val="28"/>
          <w:szCs w:val="28"/>
          <w:lang w:val="en-US"/>
        </w:rPr>
        <w:t>Ilustrações</w:t>
      </w:r>
    </w:p>
    <w:p w:rsidR="004114FD" w:rsidRDefault="005D747B">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B45E81">
        <w:rPr>
          <w:caps/>
          <w:lang w:val="en-US"/>
        </w:rPr>
        <w:instrText xml:space="preserve"> TOC \h \z \c "Figure" </w:instrText>
      </w:r>
      <w:r>
        <w:rPr>
          <w:caps/>
          <w:lang w:val="en-US"/>
        </w:rPr>
        <w:fldChar w:fldCharType="separate"/>
      </w:r>
      <w:hyperlink w:anchor="_Toc352776692" w:history="1">
        <w:r w:rsidR="004114FD" w:rsidRPr="00CB6DDB">
          <w:rPr>
            <w:rStyle w:val="Hyperlink"/>
            <w:noProof/>
            <w:lang w:val="en-US"/>
          </w:rPr>
          <w:t xml:space="preserve">Figure 1: Edges in OPM.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sidRPr="00CB6DDB">
          <w:rPr>
            <w:rStyle w:val="Hyperlink"/>
            <w:noProof/>
            <w:lang w:val="en-US"/>
          </w:rPr>
          <w:t>.</w:t>
        </w:r>
        <w:r w:rsidR="004114FD">
          <w:rPr>
            <w:noProof/>
            <w:webHidden/>
          </w:rPr>
          <w:tab/>
        </w:r>
        <w:r>
          <w:rPr>
            <w:noProof/>
            <w:webHidden/>
          </w:rPr>
          <w:fldChar w:fldCharType="begin"/>
        </w:r>
        <w:r w:rsidR="004114FD">
          <w:rPr>
            <w:noProof/>
            <w:webHidden/>
          </w:rPr>
          <w:instrText xml:space="preserve"> PAGEREF _Toc352776692 \h </w:instrText>
        </w:r>
        <w:r>
          <w:rPr>
            <w:noProof/>
            <w:webHidden/>
          </w:rPr>
        </w:r>
        <w:r>
          <w:rPr>
            <w:noProof/>
            <w:webHidden/>
          </w:rPr>
          <w:fldChar w:fldCharType="separate"/>
        </w:r>
        <w:r w:rsidR="004114FD">
          <w:rPr>
            <w:noProof/>
            <w:webHidden/>
          </w:rPr>
          <w:t>20</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693" w:history="1">
        <w:r w:rsidR="004114FD" w:rsidRPr="00CB6DDB">
          <w:rPr>
            <w:rStyle w:val="Hyperlink"/>
            <w:noProof/>
            <w:lang w:val="en-US"/>
          </w:rPr>
          <w:t xml:space="preserve">Figure 2: Artifact introduction and elimination.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sidRPr="00CB6DDB">
          <w:rPr>
            <w:rStyle w:val="Hyperlink"/>
            <w:noProof/>
            <w:lang w:val="en-US"/>
          </w:rPr>
          <w:t>.</w:t>
        </w:r>
        <w:r w:rsidR="004114FD">
          <w:rPr>
            <w:noProof/>
            <w:webHidden/>
          </w:rPr>
          <w:tab/>
        </w:r>
        <w:r>
          <w:rPr>
            <w:noProof/>
            <w:webHidden/>
          </w:rPr>
          <w:fldChar w:fldCharType="begin"/>
        </w:r>
        <w:r w:rsidR="004114FD">
          <w:rPr>
            <w:noProof/>
            <w:webHidden/>
          </w:rPr>
          <w:instrText xml:space="preserve"> PAGEREF _Toc352776693 \h </w:instrText>
        </w:r>
        <w:r>
          <w:rPr>
            <w:noProof/>
            <w:webHidden/>
          </w:rPr>
        </w:r>
        <w:r>
          <w:rPr>
            <w:noProof/>
            <w:webHidden/>
          </w:rPr>
          <w:fldChar w:fldCharType="separate"/>
        </w:r>
        <w:r w:rsidR="004114FD">
          <w:rPr>
            <w:noProof/>
            <w:webHidden/>
          </w:rPr>
          <w:t>23</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694" w:history="1">
        <w:r w:rsidR="004114FD" w:rsidRPr="00CB6DDB">
          <w:rPr>
            <w:rStyle w:val="Hyperlink"/>
            <w:noProof/>
            <w:lang w:val="en-US"/>
          </w:rPr>
          <w:t xml:space="preserve">Figure 3: Process introduction.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sidRPr="00CB6DDB">
          <w:rPr>
            <w:rStyle w:val="Hyperlink"/>
            <w:noProof/>
            <w:lang w:val="en-US"/>
          </w:rPr>
          <w:t>.</w:t>
        </w:r>
        <w:r w:rsidR="004114FD">
          <w:rPr>
            <w:noProof/>
            <w:webHidden/>
          </w:rPr>
          <w:tab/>
        </w:r>
        <w:r>
          <w:rPr>
            <w:noProof/>
            <w:webHidden/>
          </w:rPr>
          <w:fldChar w:fldCharType="begin"/>
        </w:r>
        <w:r w:rsidR="004114FD">
          <w:rPr>
            <w:noProof/>
            <w:webHidden/>
          </w:rPr>
          <w:instrText xml:space="preserve"> PAGEREF _Toc352776694 \h </w:instrText>
        </w:r>
        <w:r>
          <w:rPr>
            <w:noProof/>
            <w:webHidden/>
          </w:rPr>
        </w:r>
        <w:r>
          <w:rPr>
            <w:noProof/>
            <w:webHidden/>
          </w:rPr>
          <w:fldChar w:fldCharType="separate"/>
        </w:r>
        <w:r w:rsidR="004114FD">
          <w:rPr>
            <w:noProof/>
            <w:webHidden/>
          </w:rPr>
          <w:t>23</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695" w:history="1">
        <w:r w:rsidR="004114FD" w:rsidRPr="00CB6DDB">
          <w:rPr>
            <w:rStyle w:val="Hyperlink"/>
            <w:noProof/>
            <w:lang w:val="en-US"/>
          </w:rPr>
          <w:t xml:space="preserve">Figure 4: Inference.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sidRPr="00CB6DDB">
          <w:rPr>
            <w:rStyle w:val="Hyperlink"/>
            <w:noProof/>
            <w:lang w:val="en-US"/>
          </w:rPr>
          <w:t>.</w:t>
        </w:r>
        <w:r w:rsidR="004114FD">
          <w:rPr>
            <w:noProof/>
            <w:webHidden/>
          </w:rPr>
          <w:tab/>
        </w:r>
        <w:r>
          <w:rPr>
            <w:noProof/>
            <w:webHidden/>
          </w:rPr>
          <w:fldChar w:fldCharType="begin"/>
        </w:r>
        <w:r w:rsidR="004114FD">
          <w:rPr>
            <w:noProof/>
            <w:webHidden/>
          </w:rPr>
          <w:instrText xml:space="preserve"> PAGEREF _Toc352776695 \h </w:instrText>
        </w:r>
        <w:r>
          <w:rPr>
            <w:noProof/>
            <w:webHidden/>
          </w:rPr>
        </w:r>
        <w:r>
          <w:rPr>
            <w:noProof/>
            <w:webHidden/>
          </w:rPr>
          <w:fldChar w:fldCharType="separate"/>
        </w:r>
        <w:r w:rsidR="004114FD">
          <w:rPr>
            <w:noProof/>
            <w:webHidden/>
          </w:rPr>
          <w:t>24</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696" w:history="1">
        <w:r w:rsidR="004114FD" w:rsidRPr="00CB6DDB">
          <w:rPr>
            <w:rStyle w:val="Hyperlink"/>
            <w:noProof/>
            <w:lang w:val="en-US"/>
          </w:rPr>
          <w:t xml:space="preserve">Figure 5: OPM Layered Architecture. Source: </w:t>
        </w:r>
        <w:r w:rsidR="004114FD" w:rsidRPr="00CB6DDB">
          <w:rPr>
            <w:rStyle w:val="Hyperlink"/>
            <w:rFonts w:cs="Times New Roman"/>
            <w:noProof/>
            <w:lang w:val="en-US"/>
          </w:rPr>
          <w:t xml:space="preserve">(MOREAU </w:t>
        </w:r>
        <w:r w:rsidR="004114FD" w:rsidRPr="00CB6DDB">
          <w:rPr>
            <w:rStyle w:val="Hyperlink"/>
            <w:rFonts w:cs="Times New Roman"/>
            <w:i/>
            <w:iCs/>
            <w:noProof/>
            <w:lang w:val="en-US"/>
          </w:rPr>
          <w:t>et al.</w:t>
        </w:r>
        <w:r w:rsidR="004114FD" w:rsidRPr="00CB6DDB">
          <w:rPr>
            <w:rStyle w:val="Hyperlink"/>
            <w:rFonts w:cs="Times New Roman"/>
            <w:noProof/>
            <w:lang w:val="en-US"/>
          </w:rPr>
          <w:t>, 2007)</w:t>
        </w:r>
        <w:r w:rsidR="004114FD">
          <w:rPr>
            <w:noProof/>
            <w:webHidden/>
          </w:rPr>
          <w:tab/>
        </w:r>
        <w:r>
          <w:rPr>
            <w:noProof/>
            <w:webHidden/>
          </w:rPr>
          <w:fldChar w:fldCharType="begin"/>
        </w:r>
        <w:r w:rsidR="004114FD">
          <w:rPr>
            <w:noProof/>
            <w:webHidden/>
          </w:rPr>
          <w:instrText xml:space="preserve"> PAGEREF _Toc352776696 \h </w:instrText>
        </w:r>
        <w:r>
          <w:rPr>
            <w:noProof/>
            <w:webHidden/>
          </w:rPr>
        </w:r>
        <w:r>
          <w:rPr>
            <w:noProof/>
            <w:webHidden/>
          </w:rPr>
          <w:fldChar w:fldCharType="separate"/>
        </w:r>
        <w:r w:rsidR="004114FD">
          <w:rPr>
            <w:noProof/>
            <w:webHidden/>
          </w:rPr>
          <w:t>24</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697" w:history="1">
        <w:r w:rsidR="004114FD" w:rsidRPr="00CB6DDB">
          <w:rPr>
            <w:rStyle w:val="Hyperlink"/>
            <w:noProof/>
            <w:lang w:val="en-US"/>
          </w:rPr>
          <w:t xml:space="preserve">Figure 6: PROV organization. Source: </w:t>
        </w:r>
        <w:r w:rsidR="004114FD" w:rsidRPr="00CB6DDB">
          <w:rPr>
            <w:rStyle w:val="Hyperlink"/>
            <w:rFonts w:cs="Times New Roman"/>
            <w:noProof/>
            <w:lang w:val="en-US"/>
          </w:rPr>
          <w:t>(GROTH; MOREAU, 2010)</w:t>
        </w:r>
        <w:r w:rsidR="004114FD">
          <w:rPr>
            <w:noProof/>
            <w:webHidden/>
          </w:rPr>
          <w:tab/>
        </w:r>
        <w:r>
          <w:rPr>
            <w:noProof/>
            <w:webHidden/>
          </w:rPr>
          <w:fldChar w:fldCharType="begin"/>
        </w:r>
        <w:r w:rsidR="004114FD">
          <w:rPr>
            <w:noProof/>
            <w:webHidden/>
          </w:rPr>
          <w:instrText xml:space="preserve"> PAGEREF _Toc352776697 \h </w:instrText>
        </w:r>
        <w:r>
          <w:rPr>
            <w:noProof/>
            <w:webHidden/>
          </w:rPr>
        </w:r>
        <w:r>
          <w:rPr>
            <w:noProof/>
            <w:webHidden/>
          </w:rPr>
          <w:fldChar w:fldCharType="separate"/>
        </w:r>
        <w:r w:rsidR="004114FD">
          <w:rPr>
            <w:noProof/>
            <w:webHidden/>
          </w:rPr>
          <w:t>25</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698" w:history="1">
        <w:r w:rsidR="004114FD" w:rsidRPr="00CB6DDB">
          <w:rPr>
            <w:rStyle w:val="Hyperlink"/>
            <w:noProof/>
            <w:lang w:val="en-US"/>
          </w:rPr>
          <w:t xml:space="preserve">Figure 7: PROV Entities and relations. Source: </w:t>
        </w:r>
        <w:r w:rsidR="004114FD" w:rsidRPr="00CB6DDB">
          <w:rPr>
            <w:rStyle w:val="Hyperlink"/>
            <w:rFonts w:cs="Times New Roman"/>
            <w:noProof/>
            <w:lang w:val="en-US"/>
          </w:rPr>
          <w:t>(GIL; MILES, 2010)</w:t>
        </w:r>
        <w:r w:rsidR="004114FD">
          <w:rPr>
            <w:noProof/>
            <w:webHidden/>
          </w:rPr>
          <w:tab/>
        </w:r>
        <w:r>
          <w:rPr>
            <w:noProof/>
            <w:webHidden/>
          </w:rPr>
          <w:fldChar w:fldCharType="begin"/>
        </w:r>
        <w:r w:rsidR="004114FD">
          <w:rPr>
            <w:noProof/>
            <w:webHidden/>
          </w:rPr>
          <w:instrText xml:space="preserve"> PAGEREF _Toc352776698 \h </w:instrText>
        </w:r>
        <w:r>
          <w:rPr>
            <w:noProof/>
            <w:webHidden/>
          </w:rPr>
        </w:r>
        <w:r>
          <w:rPr>
            <w:noProof/>
            <w:webHidden/>
          </w:rPr>
          <w:fldChar w:fldCharType="separate"/>
        </w:r>
        <w:r w:rsidR="004114FD">
          <w:rPr>
            <w:noProof/>
            <w:webHidden/>
          </w:rPr>
          <w:t>27</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699" w:history="1">
        <w:r w:rsidR="004114FD" w:rsidRPr="00CB6DDB">
          <w:rPr>
            <w:rStyle w:val="Hyperlink"/>
            <w:noProof/>
            <w:lang w:val="en-US"/>
          </w:rPr>
          <w:t xml:space="preserve">Figure 8: Using </w:t>
        </w:r>
        <w:r w:rsidR="004114FD" w:rsidRPr="00CB6DDB">
          <w:rPr>
            <w:rStyle w:val="Hyperlink"/>
            <w:i/>
            <w:noProof/>
            <w:lang w:val="en-US"/>
          </w:rPr>
          <w:t>Expanded Relations</w:t>
        </w:r>
        <w:r w:rsidR="004114FD" w:rsidRPr="00CB6DDB">
          <w:rPr>
            <w:rStyle w:val="Hyperlink"/>
            <w:noProof/>
            <w:lang w:val="en-US"/>
          </w:rPr>
          <w:t xml:space="preserve">. Source: </w:t>
        </w:r>
        <w:r w:rsidR="004114FD" w:rsidRPr="00CB6DDB">
          <w:rPr>
            <w:rStyle w:val="Hyperlink"/>
            <w:rFonts w:cs="Times New Roman"/>
            <w:noProof/>
            <w:lang w:val="en-US"/>
          </w:rPr>
          <w:t>(GIL; MILES, 2010)</w:t>
        </w:r>
        <w:r w:rsidR="004114FD">
          <w:rPr>
            <w:noProof/>
            <w:webHidden/>
          </w:rPr>
          <w:tab/>
        </w:r>
        <w:r>
          <w:rPr>
            <w:noProof/>
            <w:webHidden/>
          </w:rPr>
          <w:fldChar w:fldCharType="begin"/>
        </w:r>
        <w:r w:rsidR="004114FD">
          <w:rPr>
            <w:noProof/>
            <w:webHidden/>
          </w:rPr>
          <w:instrText xml:space="preserve"> PAGEREF _Toc352776699 \h </w:instrText>
        </w:r>
        <w:r>
          <w:rPr>
            <w:noProof/>
            <w:webHidden/>
          </w:rPr>
        </w:r>
        <w:r>
          <w:rPr>
            <w:noProof/>
            <w:webHidden/>
          </w:rPr>
          <w:fldChar w:fldCharType="separate"/>
        </w:r>
        <w:r w:rsidR="004114FD">
          <w:rPr>
            <w:noProof/>
            <w:webHidden/>
          </w:rPr>
          <w:t>29</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700" w:history="1">
        <w:r w:rsidR="004114FD" w:rsidRPr="00CB6DDB">
          <w:rPr>
            <w:rStyle w:val="Hyperlink"/>
            <w:noProof/>
            <w:lang w:val="en-US"/>
          </w:rPr>
          <w:t xml:space="preserve">Figure 9: </w:t>
        </w:r>
        <w:r w:rsidR="004114FD" w:rsidRPr="00CB6DDB">
          <w:rPr>
            <w:rStyle w:val="Hyperlink"/>
            <w:i/>
            <w:noProof/>
            <w:lang w:val="en-US"/>
          </w:rPr>
          <w:t>Optional ID</w:t>
        </w:r>
        <w:r w:rsidR="004114FD" w:rsidRPr="00CB6DDB">
          <w:rPr>
            <w:rStyle w:val="Hyperlink"/>
            <w:noProof/>
            <w:lang w:val="en-US"/>
          </w:rPr>
          <w:t xml:space="preserve"> and </w:t>
        </w:r>
        <w:r w:rsidR="004114FD" w:rsidRPr="00CB6DDB">
          <w:rPr>
            <w:rStyle w:val="Hyperlink"/>
            <w:i/>
            <w:noProof/>
            <w:lang w:val="en-US"/>
          </w:rPr>
          <w:t>Further Relations</w:t>
        </w:r>
        <w:r w:rsidR="004114FD" w:rsidRPr="00CB6DDB">
          <w:rPr>
            <w:rStyle w:val="Hyperlink"/>
            <w:noProof/>
            <w:lang w:val="en-US"/>
          </w:rPr>
          <w:t>. Source: (GIL; MILES, 2010)</w:t>
        </w:r>
        <w:r w:rsidR="004114FD">
          <w:rPr>
            <w:noProof/>
            <w:webHidden/>
          </w:rPr>
          <w:tab/>
        </w:r>
        <w:r>
          <w:rPr>
            <w:noProof/>
            <w:webHidden/>
          </w:rPr>
          <w:fldChar w:fldCharType="begin"/>
        </w:r>
        <w:r w:rsidR="004114FD">
          <w:rPr>
            <w:noProof/>
            <w:webHidden/>
          </w:rPr>
          <w:instrText xml:space="preserve"> PAGEREF _Toc352776700 \h </w:instrText>
        </w:r>
        <w:r>
          <w:rPr>
            <w:noProof/>
            <w:webHidden/>
          </w:rPr>
        </w:r>
        <w:r>
          <w:rPr>
            <w:noProof/>
            <w:webHidden/>
          </w:rPr>
          <w:fldChar w:fldCharType="separate"/>
        </w:r>
        <w:r w:rsidR="004114FD">
          <w:rPr>
            <w:noProof/>
            <w:webHidden/>
          </w:rPr>
          <w:t>29</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701" w:history="1">
        <w:r w:rsidR="004114FD" w:rsidRPr="00CB6DDB">
          <w:rPr>
            <w:rStyle w:val="Hyperlink"/>
            <w:noProof/>
            <w:lang w:val="en-US"/>
          </w:rPr>
          <w:t xml:space="preserve">Figure 10: Time information. Source </w:t>
        </w:r>
        <w:r w:rsidR="004114FD" w:rsidRPr="00CB6DDB">
          <w:rPr>
            <w:rStyle w:val="Hyperlink"/>
            <w:rFonts w:cs="Times New Roman"/>
            <w:noProof/>
            <w:lang w:val="en-US"/>
          </w:rPr>
          <w:t>(GIL; MILES, 2010)</w:t>
        </w:r>
        <w:r w:rsidR="004114FD">
          <w:rPr>
            <w:noProof/>
            <w:webHidden/>
          </w:rPr>
          <w:tab/>
        </w:r>
        <w:r>
          <w:rPr>
            <w:noProof/>
            <w:webHidden/>
          </w:rPr>
          <w:fldChar w:fldCharType="begin"/>
        </w:r>
        <w:r w:rsidR="004114FD">
          <w:rPr>
            <w:noProof/>
            <w:webHidden/>
          </w:rPr>
          <w:instrText xml:space="preserve"> PAGEREF _Toc352776701 \h </w:instrText>
        </w:r>
        <w:r>
          <w:rPr>
            <w:noProof/>
            <w:webHidden/>
          </w:rPr>
        </w:r>
        <w:r>
          <w:rPr>
            <w:noProof/>
            <w:webHidden/>
          </w:rPr>
          <w:fldChar w:fldCharType="separate"/>
        </w:r>
        <w:r w:rsidR="004114FD">
          <w:rPr>
            <w:noProof/>
            <w:webHidden/>
          </w:rPr>
          <w:t>31</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702" w:history="1">
        <w:r w:rsidR="004114FD" w:rsidRPr="00CB6DDB">
          <w:rPr>
            <w:rStyle w:val="Hyperlink"/>
            <w:noProof/>
            <w:lang w:val="en-US"/>
          </w:rPr>
          <w:t>Figure 11: Data model diagram. Gray classes represents provenance classes.</w:t>
        </w:r>
        <w:r w:rsidR="004114FD">
          <w:rPr>
            <w:noProof/>
            <w:webHidden/>
          </w:rPr>
          <w:tab/>
        </w:r>
        <w:r>
          <w:rPr>
            <w:noProof/>
            <w:webHidden/>
          </w:rPr>
          <w:fldChar w:fldCharType="begin"/>
        </w:r>
        <w:r w:rsidR="004114FD">
          <w:rPr>
            <w:noProof/>
            <w:webHidden/>
          </w:rPr>
          <w:instrText xml:space="preserve"> PAGEREF _Toc352776702 \h </w:instrText>
        </w:r>
        <w:r>
          <w:rPr>
            <w:noProof/>
            <w:webHidden/>
          </w:rPr>
        </w:r>
        <w:r>
          <w:rPr>
            <w:noProof/>
            <w:webHidden/>
          </w:rPr>
          <w:fldChar w:fldCharType="separate"/>
        </w:r>
        <w:r w:rsidR="004114FD">
          <w:rPr>
            <w:noProof/>
            <w:webHidden/>
          </w:rPr>
          <w:t>33</w:t>
        </w:r>
        <w:r>
          <w:rPr>
            <w:noProof/>
            <w:webHidden/>
          </w:rPr>
          <w:fldChar w:fldCharType="end"/>
        </w:r>
      </w:hyperlink>
    </w:p>
    <w:p w:rsidR="004114FD" w:rsidRDefault="005D747B">
      <w:pPr>
        <w:pStyle w:val="TableofFigures"/>
        <w:tabs>
          <w:tab w:val="right" w:leader="dot" w:pos="9061"/>
        </w:tabs>
        <w:rPr>
          <w:rFonts w:asciiTheme="minorHAnsi" w:eastAsiaTheme="minorEastAsia" w:hAnsiTheme="minorHAnsi"/>
          <w:noProof/>
          <w:sz w:val="22"/>
          <w:lang w:val="en-US"/>
        </w:rPr>
      </w:pPr>
      <w:hyperlink w:anchor="_Toc352776703" w:history="1">
        <w:r w:rsidR="004114FD" w:rsidRPr="00CB6DDB">
          <w:rPr>
            <w:rStyle w:val="Hyperlink"/>
            <w:noProof/>
            <w:lang w:val="en-US"/>
          </w:rPr>
          <w:t>Figure 12: Example of structure</w:t>
        </w:r>
        <w:r w:rsidR="004114FD">
          <w:rPr>
            <w:noProof/>
            <w:webHidden/>
          </w:rPr>
          <w:tab/>
        </w:r>
        <w:r>
          <w:rPr>
            <w:noProof/>
            <w:webHidden/>
          </w:rPr>
          <w:fldChar w:fldCharType="begin"/>
        </w:r>
        <w:r w:rsidR="004114FD">
          <w:rPr>
            <w:noProof/>
            <w:webHidden/>
          </w:rPr>
          <w:instrText xml:space="preserve"> PAGEREF _Toc352776703 \h </w:instrText>
        </w:r>
        <w:r>
          <w:rPr>
            <w:noProof/>
            <w:webHidden/>
          </w:rPr>
        </w:r>
        <w:r>
          <w:rPr>
            <w:noProof/>
            <w:webHidden/>
          </w:rPr>
          <w:fldChar w:fldCharType="separate"/>
        </w:r>
        <w:r w:rsidR="004114FD">
          <w:rPr>
            <w:noProof/>
            <w:webHidden/>
          </w:rPr>
          <w:t>34</w:t>
        </w:r>
        <w:r>
          <w:rPr>
            <w:noProof/>
            <w:webHidden/>
          </w:rPr>
          <w:fldChar w:fldCharType="end"/>
        </w:r>
      </w:hyperlink>
    </w:p>
    <w:p w:rsidR="00895E77" w:rsidRPr="001E187B" w:rsidRDefault="005D747B" w:rsidP="008C0DA4">
      <w:pPr>
        <w:rPr>
          <w:caps/>
          <w:lang w:val="en-US"/>
        </w:rPr>
      </w:pPr>
      <w:r>
        <w:rPr>
          <w:caps/>
          <w:lang w:val="en-US"/>
        </w:rPr>
        <w:fldChar w:fldCharType="end"/>
      </w:r>
      <w:r w:rsidR="00895E77" w:rsidRPr="001E187B">
        <w:rPr>
          <w:caps/>
          <w:lang w:val="en-US"/>
        </w:rPr>
        <w:br w:type="page"/>
      </w:r>
    </w:p>
    <w:p w:rsidR="00915835" w:rsidRPr="001E187B" w:rsidRDefault="00915835" w:rsidP="004913AD">
      <w:pPr>
        <w:spacing w:after="360"/>
        <w:ind w:firstLine="0"/>
        <w:jc w:val="center"/>
        <w:rPr>
          <w:b/>
          <w:caps/>
          <w:sz w:val="28"/>
          <w:szCs w:val="28"/>
          <w:lang w:val="en-US"/>
        </w:rPr>
      </w:pPr>
      <w:r w:rsidRPr="001E187B">
        <w:rPr>
          <w:b/>
          <w:caps/>
          <w:sz w:val="28"/>
          <w:szCs w:val="28"/>
          <w:lang w:val="en-US"/>
        </w:rPr>
        <w:lastRenderedPageBreak/>
        <w:t>Lista de tabelas</w:t>
      </w:r>
    </w:p>
    <w:p w:rsidR="00130A1C" w:rsidRDefault="005D747B">
      <w:pPr>
        <w:pStyle w:val="TableofFigures"/>
        <w:tabs>
          <w:tab w:val="right" w:leader="dot" w:pos="9061"/>
        </w:tabs>
        <w:rPr>
          <w:rFonts w:asciiTheme="minorHAnsi" w:eastAsiaTheme="minorEastAsia" w:hAnsiTheme="minorHAnsi"/>
          <w:noProof/>
          <w:sz w:val="22"/>
          <w:lang w:val="en-US"/>
        </w:rPr>
      </w:pPr>
      <w:r>
        <w:rPr>
          <w:caps/>
          <w:lang w:val="en-US"/>
        </w:rPr>
        <w:fldChar w:fldCharType="begin"/>
      </w:r>
      <w:r w:rsidR="00130A1C">
        <w:rPr>
          <w:caps/>
          <w:lang w:val="en-US"/>
        </w:rPr>
        <w:instrText xml:space="preserve"> TOC \h \z \c "Table" </w:instrText>
      </w:r>
      <w:r>
        <w:rPr>
          <w:caps/>
          <w:lang w:val="en-US"/>
        </w:rPr>
        <w:fldChar w:fldCharType="separate"/>
      </w:r>
      <w:hyperlink w:anchor="_Toc352776626" w:history="1">
        <w:r w:rsidR="00130A1C" w:rsidRPr="000A5734">
          <w:rPr>
            <w:rStyle w:val="Hyperlink"/>
            <w:noProof/>
          </w:rPr>
          <w:t>Table 1: PROV optional</w:t>
        </w:r>
        <w:r w:rsidR="00130A1C" w:rsidRPr="000A5734">
          <w:rPr>
            <w:rStyle w:val="Hyperlink"/>
            <w:noProof/>
          </w:rPr>
          <w:t xml:space="preserve"> </w:t>
        </w:r>
        <w:r w:rsidR="00130A1C" w:rsidRPr="000A5734">
          <w:rPr>
            <w:rStyle w:val="Hyperlink"/>
            <w:noProof/>
          </w:rPr>
          <w:t>attributes</w:t>
        </w:r>
        <w:r w:rsidR="00130A1C">
          <w:rPr>
            <w:noProof/>
            <w:webHidden/>
          </w:rPr>
          <w:tab/>
        </w:r>
        <w:r>
          <w:rPr>
            <w:noProof/>
            <w:webHidden/>
          </w:rPr>
          <w:fldChar w:fldCharType="begin"/>
        </w:r>
        <w:r w:rsidR="00130A1C">
          <w:rPr>
            <w:noProof/>
            <w:webHidden/>
          </w:rPr>
          <w:instrText xml:space="preserve"> PAGEREF _Toc352776626 \h </w:instrText>
        </w:r>
        <w:r>
          <w:rPr>
            <w:noProof/>
            <w:webHidden/>
          </w:rPr>
        </w:r>
        <w:r>
          <w:rPr>
            <w:noProof/>
            <w:webHidden/>
          </w:rPr>
          <w:fldChar w:fldCharType="separate"/>
        </w:r>
        <w:r w:rsidR="00130A1C">
          <w:rPr>
            <w:noProof/>
            <w:webHidden/>
          </w:rPr>
          <w:t>30</w:t>
        </w:r>
        <w:r>
          <w:rPr>
            <w:noProof/>
            <w:webHidden/>
          </w:rPr>
          <w:fldChar w:fldCharType="end"/>
        </w:r>
      </w:hyperlink>
    </w:p>
    <w:p w:rsidR="00895E77" w:rsidRPr="001E187B" w:rsidRDefault="005D747B" w:rsidP="008C0DA4">
      <w:pPr>
        <w:rPr>
          <w:caps/>
          <w:lang w:val="en-US"/>
        </w:rPr>
      </w:pPr>
      <w:r>
        <w:rPr>
          <w:caps/>
          <w:lang w:val="en-US"/>
        </w:rPr>
        <w:fldChar w:fldCharType="end"/>
      </w:r>
      <w:r w:rsidR="00895E77" w:rsidRPr="001E187B">
        <w:rPr>
          <w:caps/>
          <w:lang w:val="en-U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abreviaturas e siglas</w:t>
      </w:r>
    </w:p>
    <w:bookmarkStart w:id="4" w:name="Texto14"/>
    <w:p w:rsidR="00915835" w:rsidRPr="006D4E74" w:rsidRDefault="005D747B" w:rsidP="004913AD">
      <w:pPr>
        <w:ind w:firstLine="0"/>
      </w:pPr>
      <w:r w:rsidRPr="001E187B">
        <w:rPr>
          <w:lang w:val="en-US"/>
        </w:rPr>
        <w:fldChar w:fldCharType="begin">
          <w:ffData>
            <w:name w:val="Texto14"/>
            <w:enabled/>
            <w:calcOnExit w:val="0"/>
            <w:textInput>
              <w:default w:val="Elemento opcional, que consiste na relação alfabética das abreviaturas e siglas utilizadas no texto, seguidas das palavras ou expressões correspondentes grafadas por extenso. Recomenda-se a elaboração de lista própria para cada tipo."/>
            </w:textInput>
          </w:ffData>
        </w:fldChar>
      </w:r>
      <w:r w:rsidR="008C0DA4" w:rsidRPr="006D4E74">
        <w:instrText xml:space="preserve"> FORMTEXT </w:instrText>
      </w:r>
      <w:r w:rsidRPr="001E187B">
        <w:rPr>
          <w:lang w:val="en-US"/>
        </w:rPr>
      </w:r>
      <w:r w:rsidRPr="001E187B">
        <w:rPr>
          <w:lang w:val="en-US"/>
        </w:rPr>
        <w:fldChar w:fldCharType="separate"/>
      </w:r>
      <w:r w:rsidR="00FC41B8" w:rsidRPr="006D4E74">
        <w:rPr>
          <w:noProof/>
        </w:rPr>
        <w:t>"E</w:t>
      </w:r>
      <w:r w:rsidR="008C0DA4" w:rsidRPr="006D4E74">
        <w:rPr>
          <w:noProof/>
        </w:rPr>
        <w:t>lemento opcional, que consiste na relação alfabética das abreviaturas e siglas utilizadas no texto, seguidas das palavras ou expressões correspondentes grafadas por extenso. Recomenda-se a elaboração de lista própria para cada tipo</w:t>
      </w:r>
      <w:r w:rsidR="00FC41B8"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4"/>
    </w:p>
    <w:p w:rsidR="00895E77" w:rsidRPr="006D4E74" w:rsidRDefault="00895E77">
      <w:pPr>
        <w:spacing w:after="200" w:line="276" w:lineRule="auto"/>
        <w:jc w:val="left"/>
        <w:rPr>
          <w:caps/>
        </w:rPr>
      </w:pPr>
      <w:r w:rsidRPr="006D4E74">
        <w:rPr>
          <w:caps/>
        </w:rPr>
        <w:br w:type="page"/>
      </w:r>
    </w:p>
    <w:p w:rsidR="00915835" w:rsidRPr="006D4E74" w:rsidRDefault="00915835" w:rsidP="004913AD">
      <w:pPr>
        <w:spacing w:after="360"/>
        <w:ind w:firstLine="0"/>
        <w:jc w:val="center"/>
        <w:rPr>
          <w:b/>
          <w:caps/>
          <w:sz w:val="28"/>
          <w:szCs w:val="28"/>
        </w:rPr>
      </w:pPr>
      <w:r w:rsidRPr="006D4E74">
        <w:rPr>
          <w:b/>
          <w:caps/>
          <w:sz w:val="28"/>
          <w:szCs w:val="28"/>
        </w:rPr>
        <w:lastRenderedPageBreak/>
        <w:t>Lista de símbolos</w:t>
      </w:r>
    </w:p>
    <w:bookmarkStart w:id="5" w:name="Texto13"/>
    <w:p w:rsidR="00915835" w:rsidRPr="006D4E74" w:rsidRDefault="005D747B" w:rsidP="004913AD">
      <w:pPr>
        <w:ind w:firstLine="0"/>
      </w:pPr>
      <w:r w:rsidRPr="001E187B">
        <w:rPr>
          <w:lang w:val="en-US"/>
        </w:rPr>
        <w:fldChar w:fldCharType="begin">
          <w:ffData>
            <w:name w:val="Texto13"/>
            <w:enabled/>
            <w:calcOnExit w:val="0"/>
            <w:textInput>
              <w:default w:val="Elemento opcional, que deve ser elaborado de acordo com a ordem apresentada no texto, com o devido significado."/>
            </w:textInput>
          </w:ffData>
        </w:fldChar>
      </w:r>
      <w:r w:rsidR="008C0DA4" w:rsidRPr="006D4E74">
        <w:instrText xml:space="preserve"> FORMTEXT </w:instrText>
      </w:r>
      <w:r w:rsidRPr="001E187B">
        <w:rPr>
          <w:lang w:val="en-US"/>
        </w:rPr>
      </w:r>
      <w:r w:rsidRPr="001E187B">
        <w:rPr>
          <w:lang w:val="en-US"/>
        </w:rPr>
        <w:fldChar w:fldCharType="separate"/>
      </w:r>
      <w:r w:rsidR="00A019A3" w:rsidRPr="006D4E74">
        <w:rPr>
          <w:noProof/>
        </w:rPr>
        <w:t>"E</w:t>
      </w:r>
      <w:r w:rsidR="008C0DA4" w:rsidRPr="006D4E74">
        <w:rPr>
          <w:noProof/>
        </w:rPr>
        <w:t>lemento opcional, que deve ser elaborado de acordo com a ordem apresentada no texto, com o devido significado</w:t>
      </w:r>
      <w:r w:rsidR="00A019A3" w:rsidRPr="006D4E74">
        <w:rPr>
          <w:noProof/>
        </w:rPr>
        <w:t xml:space="preserve">" </w:t>
      </w:r>
      <w:r w:rsidR="00F24FE9" w:rsidRPr="006D4E74">
        <w:rPr>
          <w:rFonts w:cs="Times New Roman"/>
        </w:rPr>
        <w:t>(ABNT, 2005)</w:t>
      </w:r>
      <w:r w:rsidR="008C0DA4" w:rsidRPr="006D4E74">
        <w:rPr>
          <w:noProof/>
        </w:rPr>
        <w:t>.</w:t>
      </w:r>
      <w:r w:rsidRPr="001E187B">
        <w:rPr>
          <w:lang w:val="en-US"/>
        </w:rPr>
        <w:fldChar w:fldCharType="end"/>
      </w:r>
      <w:bookmarkEnd w:id="5"/>
    </w:p>
    <w:p w:rsidR="00895E77" w:rsidRPr="006D4E74" w:rsidRDefault="00895E77">
      <w:pPr>
        <w:spacing w:after="200" w:line="276" w:lineRule="auto"/>
        <w:jc w:val="left"/>
        <w:rPr>
          <w:rFonts w:eastAsiaTheme="majorEastAsia" w:cstheme="majorBidi"/>
          <w:bCs/>
          <w:caps/>
          <w:szCs w:val="28"/>
        </w:rPr>
      </w:pPr>
      <w:r w:rsidRPr="006D4E74">
        <w:br w:type="page"/>
      </w:r>
    </w:p>
    <w:sdt>
      <w:sdtPr>
        <w:rPr>
          <w:rFonts w:eastAsiaTheme="minorHAnsi" w:cstheme="minorBidi"/>
          <w:b w:val="0"/>
          <w:bCs w:val="0"/>
          <w:caps w:val="0"/>
          <w:sz w:val="24"/>
          <w:szCs w:val="22"/>
          <w:lang w:val="en-US"/>
        </w:rPr>
        <w:id w:val="637830486"/>
        <w:docPartObj>
          <w:docPartGallery w:val="Table of Contents"/>
          <w:docPartUnique/>
        </w:docPartObj>
      </w:sdtPr>
      <w:sdtContent>
        <w:p w:rsidR="000D6AC9" w:rsidRPr="001E187B" w:rsidRDefault="000D6AC9">
          <w:pPr>
            <w:pStyle w:val="TOCHeading"/>
            <w:rPr>
              <w:lang w:val="en-US"/>
            </w:rPr>
          </w:pPr>
          <w:r w:rsidRPr="001E187B">
            <w:rPr>
              <w:lang w:val="en-US"/>
            </w:rPr>
            <w:t>Contents</w:t>
          </w:r>
        </w:p>
        <w:p w:rsidR="000153F1" w:rsidRDefault="005D747B">
          <w:pPr>
            <w:pStyle w:val="TOC1"/>
            <w:tabs>
              <w:tab w:val="right" w:leader="dot" w:pos="9061"/>
            </w:tabs>
            <w:rPr>
              <w:rFonts w:asciiTheme="minorHAnsi" w:eastAsiaTheme="minorEastAsia" w:hAnsiTheme="minorHAnsi"/>
              <w:noProof/>
              <w:sz w:val="22"/>
              <w:lang w:val="en-US"/>
            </w:rPr>
          </w:pPr>
          <w:r w:rsidRPr="001E187B">
            <w:rPr>
              <w:lang w:val="en-US"/>
            </w:rPr>
            <w:fldChar w:fldCharType="begin"/>
          </w:r>
          <w:r w:rsidR="000D6AC9" w:rsidRPr="001E187B">
            <w:rPr>
              <w:lang w:val="en-US"/>
            </w:rPr>
            <w:instrText xml:space="preserve"> TOC \o "1-3" \h \z \u </w:instrText>
          </w:r>
          <w:r w:rsidRPr="001E187B">
            <w:rPr>
              <w:lang w:val="en-US"/>
            </w:rPr>
            <w:fldChar w:fldCharType="separate"/>
          </w:r>
          <w:hyperlink w:anchor="_Toc352784476" w:history="1">
            <w:r w:rsidR="000153F1" w:rsidRPr="00285CC5">
              <w:rPr>
                <w:rStyle w:val="Hyperlink"/>
                <w:noProof/>
                <w:lang w:val="en-US"/>
              </w:rPr>
              <w:t>Chapter 1 – Introduction</w:t>
            </w:r>
            <w:r w:rsidR="000153F1">
              <w:rPr>
                <w:noProof/>
                <w:webHidden/>
              </w:rPr>
              <w:tab/>
            </w:r>
            <w:r>
              <w:rPr>
                <w:noProof/>
                <w:webHidden/>
              </w:rPr>
              <w:fldChar w:fldCharType="begin"/>
            </w:r>
            <w:r w:rsidR="000153F1">
              <w:rPr>
                <w:noProof/>
                <w:webHidden/>
              </w:rPr>
              <w:instrText xml:space="preserve"> PAGEREF _Toc352784476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77" w:history="1">
            <w:r w:rsidR="000153F1" w:rsidRPr="00285CC5">
              <w:rPr>
                <w:rStyle w:val="Hyperlink"/>
                <w:noProof/>
                <w:lang w:val="en-US"/>
              </w:rPr>
              <w:t>1.1 Motivation</w:t>
            </w:r>
            <w:r w:rsidR="000153F1">
              <w:rPr>
                <w:noProof/>
                <w:webHidden/>
              </w:rPr>
              <w:tab/>
            </w:r>
            <w:r>
              <w:rPr>
                <w:noProof/>
                <w:webHidden/>
              </w:rPr>
              <w:fldChar w:fldCharType="begin"/>
            </w:r>
            <w:r w:rsidR="000153F1">
              <w:rPr>
                <w:noProof/>
                <w:webHidden/>
              </w:rPr>
              <w:instrText xml:space="preserve"> PAGEREF _Toc352784477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78" w:history="1">
            <w:r w:rsidR="000153F1" w:rsidRPr="00285CC5">
              <w:rPr>
                <w:rStyle w:val="Hyperlink"/>
                <w:noProof/>
                <w:lang w:val="en-US"/>
              </w:rPr>
              <w:t>1.2 Goals</w:t>
            </w:r>
            <w:r w:rsidR="000153F1">
              <w:rPr>
                <w:noProof/>
                <w:webHidden/>
              </w:rPr>
              <w:tab/>
            </w:r>
            <w:r>
              <w:rPr>
                <w:noProof/>
                <w:webHidden/>
              </w:rPr>
              <w:fldChar w:fldCharType="begin"/>
            </w:r>
            <w:r w:rsidR="000153F1">
              <w:rPr>
                <w:noProof/>
                <w:webHidden/>
              </w:rPr>
              <w:instrText xml:space="preserve"> PAGEREF _Toc352784478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79" w:history="1">
            <w:r w:rsidR="000153F1" w:rsidRPr="00285CC5">
              <w:rPr>
                <w:rStyle w:val="Hyperlink"/>
                <w:noProof/>
                <w:lang w:val="en-US"/>
              </w:rPr>
              <w:t>1.3 Research Questions</w:t>
            </w:r>
            <w:r w:rsidR="000153F1">
              <w:rPr>
                <w:noProof/>
                <w:webHidden/>
              </w:rPr>
              <w:tab/>
            </w:r>
            <w:r>
              <w:rPr>
                <w:noProof/>
                <w:webHidden/>
              </w:rPr>
              <w:fldChar w:fldCharType="begin"/>
            </w:r>
            <w:r w:rsidR="000153F1">
              <w:rPr>
                <w:noProof/>
                <w:webHidden/>
              </w:rPr>
              <w:instrText xml:space="preserve"> PAGEREF _Toc352784479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80" w:history="1">
            <w:r w:rsidR="000153F1" w:rsidRPr="00285CC5">
              <w:rPr>
                <w:rStyle w:val="Hyperlink"/>
                <w:noProof/>
                <w:lang w:val="en-US"/>
              </w:rPr>
              <w:t>1.4 Contributions</w:t>
            </w:r>
            <w:r w:rsidR="000153F1">
              <w:rPr>
                <w:noProof/>
                <w:webHidden/>
              </w:rPr>
              <w:tab/>
            </w:r>
            <w:r>
              <w:rPr>
                <w:noProof/>
                <w:webHidden/>
              </w:rPr>
              <w:fldChar w:fldCharType="begin"/>
            </w:r>
            <w:r w:rsidR="000153F1">
              <w:rPr>
                <w:noProof/>
                <w:webHidden/>
              </w:rPr>
              <w:instrText xml:space="preserve"> PAGEREF _Toc352784480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81" w:history="1">
            <w:r w:rsidR="000153F1" w:rsidRPr="00285CC5">
              <w:rPr>
                <w:rStyle w:val="Hyperlink"/>
                <w:noProof/>
                <w:lang w:val="en-US"/>
              </w:rPr>
              <w:t>1.5 Organization</w:t>
            </w:r>
            <w:r w:rsidR="000153F1">
              <w:rPr>
                <w:noProof/>
                <w:webHidden/>
              </w:rPr>
              <w:tab/>
            </w:r>
            <w:r>
              <w:rPr>
                <w:noProof/>
                <w:webHidden/>
              </w:rPr>
              <w:fldChar w:fldCharType="begin"/>
            </w:r>
            <w:r w:rsidR="000153F1">
              <w:rPr>
                <w:noProof/>
                <w:webHidden/>
              </w:rPr>
              <w:instrText xml:space="preserve"> PAGEREF _Toc352784481 \h </w:instrText>
            </w:r>
            <w:r>
              <w:rPr>
                <w:noProof/>
                <w:webHidden/>
              </w:rPr>
            </w:r>
            <w:r>
              <w:rPr>
                <w:noProof/>
                <w:webHidden/>
              </w:rPr>
              <w:fldChar w:fldCharType="separate"/>
            </w:r>
            <w:r w:rsidR="000153F1">
              <w:rPr>
                <w:noProof/>
                <w:webHidden/>
              </w:rPr>
              <w:t>16</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482" w:history="1">
            <w:r w:rsidR="000153F1" w:rsidRPr="00285CC5">
              <w:rPr>
                <w:rStyle w:val="Hyperlink"/>
                <w:noProof/>
                <w:lang w:val="en-US"/>
              </w:rPr>
              <w:t>Chapter 2 – Game Flow Analysis</w:t>
            </w:r>
            <w:r w:rsidR="000153F1">
              <w:rPr>
                <w:noProof/>
                <w:webHidden/>
              </w:rPr>
              <w:tab/>
            </w:r>
            <w:r>
              <w:rPr>
                <w:noProof/>
                <w:webHidden/>
              </w:rPr>
              <w:fldChar w:fldCharType="begin"/>
            </w:r>
            <w:r w:rsidR="000153F1">
              <w:rPr>
                <w:noProof/>
                <w:webHidden/>
              </w:rPr>
              <w:instrText xml:space="preserve"> PAGEREF _Toc352784482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83" w:history="1">
            <w:r w:rsidR="000153F1" w:rsidRPr="00285CC5">
              <w:rPr>
                <w:rStyle w:val="Hyperlink"/>
                <w:noProof/>
                <w:lang w:val="en-US"/>
              </w:rPr>
              <w:t>2.1 Introduction</w:t>
            </w:r>
            <w:r w:rsidR="000153F1">
              <w:rPr>
                <w:noProof/>
                <w:webHidden/>
              </w:rPr>
              <w:tab/>
            </w:r>
            <w:r>
              <w:rPr>
                <w:noProof/>
                <w:webHidden/>
              </w:rPr>
              <w:fldChar w:fldCharType="begin"/>
            </w:r>
            <w:r w:rsidR="000153F1">
              <w:rPr>
                <w:noProof/>
                <w:webHidden/>
              </w:rPr>
              <w:instrText xml:space="preserve"> PAGEREF _Toc352784483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84" w:history="1">
            <w:r w:rsidR="000153F1" w:rsidRPr="00285CC5">
              <w:rPr>
                <w:rStyle w:val="Hyperlink"/>
                <w:noProof/>
                <w:lang w:val="en-US"/>
              </w:rPr>
              <w:t>2.2 Usage</w:t>
            </w:r>
            <w:r w:rsidR="000153F1">
              <w:rPr>
                <w:noProof/>
                <w:webHidden/>
              </w:rPr>
              <w:tab/>
            </w:r>
            <w:r>
              <w:rPr>
                <w:noProof/>
                <w:webHidden/>
              </w:rPr>
              <w:fldChar w:fldCharType="begin"/>
            </w:r>
            <w:r w:rsidR="000153F1">
              <w:rPr>
                <w:noProof/>
                <w:webHidden/>
              </w:rPr>
              <w:instrText xml:space="preserve"> PAGEREF _Toc352784484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85" w:history="1">
            <w:r w:rsidR="000153F1" w:rsidRPr="00285CC5">
              <w:rPr>
                <w:rStyle w:val="Hyperlink"/>
                <w:noProof/>
                <w:lang w:val="en-US"/>
              </w:rPr>
              <w:t>2.3 UNDECIDED TITLE</w:t>
            </w:r>
            <w:r w:rsidR="000153F1">
              <w:rPr>
                <w:noProof/>
                <w:webHidden/>
              </w:rPr>
              <w:tab/>
            </w:r>
            <w:r>
              <w:rPr>
                <w:noProof/>
                <w:webHidden/>
              </w:rPr>
              <w:fldChar w:fldCharType="begin"/>
            </w:r>
            <w:r w:rsidR="000153F1">
              <w:rPr>
                <w:noProof/>
                <w:webHidden/>
              </w:rPr>
              <w:instrText xml:space="preserve"> PAGEREF _Toc352784485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86" w:history="1">
            <w:r w:rsidR="000153F1" w:rsidRPr="00285CC5">
              <w:rPr>
                <w:rStyle w:val="Hyperlink"/>
                <w:noProof/>
                <w:lang w:val="en-US"/>
              </w:rPr>
              <w:t>2.4 Related Work</w:t>
            </w:r>
            <w:r w:rsidR="000153F1">
              <w:rPr>
                <w:noProof/>
                <w:webHidden/>
              </w:rPr>
              <w:tab/>
            </w:r>
            <w:r>
              <w:rPr>
                <w:noProof/>
                <w:webHidden/>
              </w:rPr>
              <w:fldChar w:fldCharType="begin"/>
            </w:r>
            <w:r w:rsidR="000153F1">
              <w:rPr>
                <w:noProof/>
                <w:webHidden/>
              </w:rPr>
              <w:instrText xml:space="preserve"> PAGEREF _Toc352784486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87" w:history="1">
            <w:r w:rsidR="000153F1" w:rsidRPr="00285CC5">
              <w:rPr>
                <w:rStyle w:val="Hyperlink"/>
                <w:noProof/>
                <w:lang w:val="en-US"/>
              </w:rPr>
              <w:t>2.5 Final Considerations</w:t>
            </w:r>
            <w:r w:rsidR="000153F1">
              <w:rPr>
                <w:noProof/>
                <w:webHidden/>
              </w:rPr>
              <w:tab/>
            </w:r>
            <w:r>
              <w:rPr>
                <w:noProof/>
                <w:webHidden/>
              </w:rPr>
              <w:fldChar w:fldCharType="begin"/>
            </w:r>
            <w:r w:rsidR="000153F1">
              <w:rPr>
                <w:noProof/>
                <w:webHidden/>
              </w:rPr>
              <w:instrText xml:space="preserve"> PAGEREF _Toc352784487 \h </w:instrText>
            </w:r>
            <w:r>
              <w:rPr>
                <w:noProof/>
                <w:webHidden/>
              </w:rPr>
            </w:r>
            <w:r>
              <w:rPr>
                <w:noProof/>
                <w:webHidden/>
              </w:rPr>
              <w:fldChar w:fldCharType="separate"/>
            </w:r>
            <w:r w:rsidR="000153F1">
              <w:rPr>
                <w:noProof/>
                <w:webHidden/>
              </w:rPr>
              <w:t>17</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488" w:history="1">
            <w:r w:rsidR="000153F1" w:rsidRPr="00285CC5">
              <w:rPr>
                <w:rStyle w:val="Hyperlink"/>
                <w:noProof/>
                <w:lang w:val="en-US"/>
              </w:rPr>
              <w:t>Chapter 3 – Provenance</w:t>
            </w:r>
            <w:r w:rsidR="000153F1">
              <w:rPr>
                <w:noProof/>
                <w:webHidden/>
              </w:rPr>
              <w:tab/>
            </w:r>
            <w:r>
              <w:rPr>
                <w:noProof/>
                <w:webHidden/>
              </w:rPr>
              <w:fldChar w:fldCharType="begin"/>
            </w:r>
            <w:r w:rsidR="000153F1">
              <w:rPr>
                <w:noProof/>
                <w:webHidden/>
              </w:rPr>
              <w:instrText xml:space="preserve"> PAGEREF _Toc352784488 \h </w:instrText>
            </w:r>
            <w:r>
              <w:rPr>
                <w:noProof/>
                <w:webHidden/>
              </w:rPr>
            </w:r>
            <w:r>
              <w:rPr>
                <w:noProof/>
                <w:webHidden/>
              </w:rPr>
              <w:fldChar w:fldCharType="separate"/>
            </w:r>
            <w:r w:rsidR="000153F1">
              <w:rPr>
                <w:noProof/>
                <w:webHidden/>
              </w:rPr>
              <w:t>18</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89" w:history="1">
            <w:r w:rsidR="000153F1" w:rsidRPr="00285CC5">
              <w:rPr>
                <w:rStyle w:val="Hyperlink"/>
                <w:noProof/>
                <w:lang w:val="en-US"/>
              </w:rPr>
              <w:t>3.1 Introduction</w:t>
            </w:r>
            <w:r w:rsidR="000153F1">
              <w:rPr>
                <w:noProof/>
                <w:webHidden/>
              </w:rPr>
              <w:tab/>
            </w:r>
            <w:r>
              <w:rPr>
                <w:noProof/>
                <w:webHidden/>
              </w:rPr>
              <w:fldChar w:fldCharType="begin"/>
            </w:r>
            <w:r w:rsidR="000153F1">
              <w:rPr>
                <w:noProof/>
                <w:webHidden/>
              </w:rPr>
              <w:instrText xml:space="preserve"> PAGEREF _Toc352784489 \h </w:instrText>
            </w:r>
            <w:r>
              <w:rPr>
                <w:noProof/>
                <w:webHidden/>
              </w:rPr>
            </w:r>
            <w:r>
              <w:rPr>
                <w:noProof/>
                <w:webHidden/>
              </w:rPr>
              <w:fldChar w:fldCharType="separate"/>
            </w:r>
            <w:r w:rsidR="000153F1">
              <w:rPr>
                <w:noProof/>
                <w:webHidden/>
              </w:rPr>
              <w:t>18</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90" w:history="1">
            <w:r w:rsidR="000153F1" w:rsidRPr="00285CC5">
              <w:rPr>
                <w:rStyle w:val="Hyperlink"/>
                <w:noProof/>
                <w:lang w:val="en-US"/>
              </w:rPr>
              <w:t>3.2 Open Provenance Model</w:t>
            </w:r>
            <w:r w:rsidR="000153F1">
              <w:rPr>
                <w:noProof/>
                <w:webHidden/>
              </w:rPr>
              <w:tab/>
            </w:r>
            <w:r>
              <w:rPr>
                <w:noProof/>
                <w:webHidden/>
              </w:rPr>
              <w:fldChar w:fldCharType="begin"/>
            </w:r>
            <w:r w:rsidR="000153F1">
              <w:rPr>
                <w:noProof/>
                <w:webHidden/>
              </w:rPr>
              <w:instrText xml:space="preserve"> PAGEREF _Toc352784490 \h </w:instrText>
            </w:r>
            <w:r>
              <w:rPr>
                <w:noProof/>
                <w:webHidden/>
              </w:rPr>
            </w:r>
            <w:r>
              <w:rPr>
                <w:noProof/>
                <w:webHidden/>
              </w:rPr>
              <w:fldChar w:fldCharType="separate"/>
            </w:r>
            <w:r w:rsidR="000153F1">
              <w:rPr>
                <w:noProof/>
                <w:webHidden/>
              </w:rPr>
              <w:t>19</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491" w:history="1">
            <w:r w:rsidR="000153F1" w:rsidRPr="00285CC5">
              <w:rPr>
                <w:rStyle w:val="Hyperlink"/>
                <w:noProof/>
                <w:lang w:val="en-US"/>
              </w:rPr>
              <w:t>3.2.1 Types and Relations</w:t>
            </w:r>
            <w:r w:rsidR="000153F1">
              <w:rPr>
                <w:noProof/>
                <w:webHidden/>
              </w:rPr>
              <w:tab/>
            </w:r>
            <w:r>
              <w:rPr>
                <w:noProof/>
                <w:webHidden/>
              </w:rPr>
              <w:fldChar w:fldCharType="begin"/>
            </w:r>
            <w:r w:rsidR="000153F1">
              <w:rPr>
                <w:noProof/>
                <w:webHidden/>
              </w:rPr>
              <w:instrText xml:space="preserve"> PAGEREF _Toc352784491 \h </w:instrText>
            </w:r>
            <w:r>
              <w:rPr>
                <w:noProof/>
                <w:webHidden/>
              </w:rPr>
            </w:r>
            <w:r>
              <w:rPr>
                <w:noProof/>
                <w:webHidden/>
              </w:rPr>
              <w:fldChar w:fldCharType="separate"/>
            </w:r>
            <w:r w:rsidR="000153F1">
              <w:rPr>
                <w:noProof/>
                <w:webHidden/>
              </w:rPr>
              <w:t>20</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492" w:history="1">
            <w:r w:rsidR="000153F1" w:rsidRPr="00285CC5">
              <w:rPr>
                <w:rStyle w:val="Hyperlink"/>
                <w:noProof/>
                <w:lang w:val="en-US"/>
              </w:rPr>
              <w:t>3.2.2 Time Information</w:t>
            </w:r>
            <w:r w:rsidR="000153F1">
              <w:rPr>
                <w:noProof/>
                <w:webHidden/>
              </w:rPr>
              <w:tab/>
            </w:r>
            <w:r>
              <w:rPr>
                <w:noProof/>
                <w:webHidden/>
              </w:rPr>
              <w:fldChar w:fldCharType="begin"/>
            </w:r>
            <w:r w:rsidR="000153F1">
              <w:rPr>
                <w:noProof/>
                <w:webHidden/>
              </w:rPr>
              <w:instrText xml:space="preserve"> PAGEREF _Toc352784492 \h </w:instrText>
            </w:r>
            <w:r>
              <w:rPr>
                <w:noProof/>
                <w:webHidden/>
              </w:rPr>
            </w:r>
            <w:r>
              <w:rPr>
                <w:noProof/>
                <w:webHidden/>
              </w:rPr>
              <w:fldChar w:fldCharType="separate"/>
            </w:r>
            <w:r w:rsidR="000153F1">
              <w:rPr>
                <w:noProof/>
                <w:webHidden/>
              </w:rPr>
              <w:t>21</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493" w:history="1">
            <w:r w:rsidR="000153F1" w:rsidRPr="00285CC5">
              <w:rPr>
                <w:rStyle w:val="Hyperlink"/>
                <w:noProof/>
                <w:lang w:val="en-US"/>
              </w:rPr>
              <w:t>3.2.3 Completion Rules</w:t>
            </w:r>
            <w:r w:rsidR="000153F1">
              <w:rPr>
                <w:noProof/>
                <w:webHidden/>
              </w:rPr>
              <w:tab/>
            </w:r>
            <w:r>
              <w:rPr>
                <w:noProof/>
                <w:webHidden/>
              </w:rPr>
              <w:fldChar w:fldCharType="begin"/>
            </w:r>
            <w:r w:rsidR="000153F1">
              <w:rPr>
                <w:noProof/>
                <w:webHidden/>
              </w:rPr>
              <w:instrText xml:space="preserve"> PAGEREF _Toc352784493 \h </w:instrText>
            </w:r>
            <w:r>
              <w:rPr>
                <w:noProof/>
                <w:webHidden/>
              </w:rPr>
            </w:r>
            <w:r>
              <w:rPr>
                <w:noProof/>
                <w:webHidden/>
              </w:rPr>
              <w:fldChar w:fldCharType="separate"/>
            </w:r>
            <w:r w:rsidR="000153F1">
              <w:rPr>
                <w:noProof/>
                <w:webHidden/>
              </w:rPr>
              <w:t>22</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94" w:history="1">
            <w:r w:rsidR="000153F1" w:rsidRPr="00285CC5">
              <w:rPr>
                <w:rStyle w:val="Hyperlink"/>
                <w:noProof/>
                <w:lang w:val="en-US"/>
              </w:rPr>
              <w:t>3.3 PROV</w:t>
            </w:r>
            <w:r w:rsidR="000153F1">
              <w:rPr>
                <w:noProof/>
                <w:webHidden/>
              </w:rPr>
              <w:tab/>
            </w:r>
            <w:r>
              <w:rPr>
                <w:noProof/>
                <w:webHidden/>
              </w:rPr>
              <w:fldChar w:fldCharType="begin"/>
            </w:r>
            <w:r w:rsidR="000153F1">
              <w:rPr>
                <w:noProof/>
                <w:webHidden/>
              </w:rPr>
              <w:instrText xml:space="preserve"> PAGEREF _Toc352784494 \h </w:instrText>
            </w:r>
            <w:r>
              <w:rPr>
                <w:noProof/>
                <w:webHidden/>
              </w:rPr>
            </w:r>
            <w:r>
              <w:rPr>
                <w:noProof/>
                <w:webHidden/>
              </w:rPr>
              <w:fldChar w:fldCharType="separate"/>
            </w:r>
            <w:r w:rsidR="000153F1">
              <w:rPr>
                <w:noProof/>
                <w:webHidden/>
              </w:rPr>
              <w:t>24</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495" w:history="1">
            <w:r w:rsidR="000153F1" w:rsidRPr="00285CC5">
              <w:rPr>
                <w:rStyle w:val="Hyperlink"/>
                <w:noProof/>
                <w:lang w:val="en-US"/>
              </w:rPr>
              <w:t>3.3.1 Types and Notations</w:t>
            </w:r>
            <w:r w:rsidR="000153F1">
              <w:rPr>
                <w:noProof/>
                <w:webHidden/>
              </w:rPr>
              <w:tab/>
            </w:r>
            <w:r>
              <w:rPr>
                <w:noProof/>
                <w:webHidden/>
              </w:rPr>
              <w:fldChar w:fldCharType="begin"/>
            </w:r>
            <w:r w:rsidR="000153F1">
              <w:rPr>
                <w:noProof/>
                <w:webHidden/>
              </w:rPr>
              <w:instrText xml:space="preserve"> PAGEREF _Toc352784495 \h </w:instrText>
            </w:r>
            <w:r>
              <w:rPr>
                <w:noProof/>
                <w:webHidden/>
              </w:rPr>
            </w:r>
            <w:r>
              <w:rPr>
                <w:noProof/>
                <w:webHidden/>
              </w:rPr>
              <w:fldChar w:fldCharType="separate"/>
            </w:r>
            <w:r w:rsidR="000153F1">
              <w:rPr>
                <w:noProof/>
                <w:webHidden/>
              </w:rPr>
              <w:t>26</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496" w:history="1">
            <w:r w:rsidR="000153F1" w:rsidRPr="00285CC5">
              <w:rPr>
                <w:rStyle w:val="Hyperlink"/>
                <w:noProof/>
                <w:lang w:val="en-US"/>
              </w:rPr>
              <w:t>3.3.2 Further Notations</w:t>
            </w:r>
            <w:r w:rsidR="000153F1">
              <w:rPr>
                <w:noProof/>
                <w:webHidden/>
              </w:rPr>
              <w:tab/>
            </w:r>
            <w:r>
              <w:rPr>
                <w:noProof/>
                <w:webHidden/>
              </w:rPr>
              <w:fldChar w:fldCharType="begin"/>
            </w:r>
            <w:r w:rsidR="000153F1">
              <w:rPr>
                <w:noProof/>
                <w:webHidden/>
              </w:rPr>
              <w:instrText xml:space="preserve"> PAGEREF _Toc352784496 \h </w:instrText>
            </w:r>
            <w:r>
              <w:rPr>
                <w:noProof/>
                <w:webHidden/>
              </w:rPr>
            </w:r>
            <w:r>
              <w:rPr>
                <w:noProof/>
                <w:webHidden/>
              </w:rPr>
              <w:fldChar w:fldCharType="separate"/>
            </w:r>
            <w:r w:rsidR="000153F1">
              <w:rPr>
                <w:noProof/>
                <w:webHidden/>
              </w:rPr>
              <w:t>28</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497" w:history="1">
            <w:r w:rsidR="000153F1" w:rsidRPr="00285CC5">
              <w:rPr>
                <w:rStyle w:val="Hyperlink"/>
                <w:noProof/>
                <w:lang w:val="en-US"/>
              </w:rPr>
              <w:t>3.3.3 Time Information</w:t>
            </w:r>
            <w:r w:rsidR="000153F1">
              <w:rPr>
                <w:noProof/>
                <w:webHidden/>
              </w:rPr>
              <w:tab/>
            </w:r>
            <w:r>
              <w:rPr>
                <w:noProof/>
                <w:webHidden/>
              </w:rPr>
              <w:fldChar w:fldCharType="begin"/>
            </w:r>
            <w:r w:rsidR="000153F1">
              <w:rPr>
                <w:noProof/>
                <w:webHidden/>
              </w:rPr>
              <w:instrText xml:space="preserve"> PAGEREF _Toc352784497 \h </w:instrText>
            </w:r>
            <w:r>
              <w:rPr>
                <w:noProof/>
                <w:webHidden/>
              </w:rPr>
            </w:r>
            <w:r>
              <w:rPr>
                <w:noProof/>
                <w:webHidden/>
              </w:rPr>
              <w:fldChar w:fldCharType="separate"/>
            </w:r>
            <w:r w:rsidR="000153F1">
              <w:rPr>
                <w:noProof/>
                <w:webHidden/>
              </w:rPr>
              <w:t>30</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498" w:history="1">
            <w:r w:rsidR="000153F1" w:rsidRPr="00285CC5">
              <w:rPr>
                <w:rStyle w:val="Hyperlink"/>
                <w:noProof/>
                <w:lang w:val="en-US"/>
              </w:rPr>
              <w:t>3.3.4 Inference</w:t>
            </w:r>
            <w:r w:rsidR="000153F1">
              <w:rPr>
                <w:noProof/>
                <w:webHidden/>
              </w:rPr>
              <w:tab/>
            </w:r>
            <w:r>
              <w:rPr>
                <w:noProof/>
                <w:webHidden/>
              </w:rPr>
              <w:fldChar w:fldCharType="begin"/>
            </w:r>
            <w:r w:rsidR="000153F1">
              <w:rPr>
                <w:noProof/>
                <w:webHidden/>
              </w:rPr>
              <w:instrText xml:space="preserve"> PAGEREF _Toc352784498 \h </w:instrText>
            </w:r>
            <w:r>
              <w:rPr>
                <w:noProof/>
                <w:webHidden/>
              </w:rPr>
            </w:r>
            <w:r>
              <w:rPr>
                <w:noProof/>
                <w:webHidden/>
              </w:rPr>
              <w:fldChar w:fldCharType="separate"/>
            </w:r>
            <w:r w:rsidR="000153F1">
              <w:rPr>
                <w:noProof/>
                <w:webHidden/>
              </w:rPr>
              <w:t>31</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499" w:history="1">
            <w:r w:rsidR="000153F1" w:rsidRPr="00285CC5">
              <w:rPr>
                <w:rStyle w:val="Hyperlink"/>
                <w:noProof/>
                <w:lang w:val="en-US"/>
              </w:rPr>
              <w:t>3.4 Comparison Between Models</w:t>
            </w:r>
            <w:r w:rsidR="000153F1">
              <w:rPr>
                <w:noProof/>
                <w:webHidden/>
              </w:rPr>
              <w:tab/>
            </w:r>
            <w:r>
              <w:rPr>
                <w:noProof/>
                <w:webHidden/>
              </w:rPr>
              <w:fldChar w:fldCharType="begin"/>
            </w:r>
            <w:r w:rsidR="000153F1">
              <w:rPr>
                <w:noProof/>
                <w:webHidden/>
              </w:rPr>
              <w:instrText xml:space="preserve"> PAGEREF _Toc352784499 \h </w:instrText>
            </w:r>
            <w:r>
              <w:rPr>
                <w:noProof/>
                <w:webHidden/>
              </w:rPr>
            </w:r>
            <w:r>
              <w:rPr>
                <w:noProof/>
                <w:webHidden/>
              </w:rPr>
              <w:fldChar w:fldCharType="separate"/>
            </w:r>
            <w:r w:rsidR="000153F1">
              <w:rPr>
                <w:noProof/>
                <w:webHidden/>
              </w:rPr>
              <w:t>33</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00" w:history="1">
            <w:r w:rsidR="000153F1" w:rsidRPr="00285CC5">
              <w:rPr>
                <w:rStyle w:val="Hyperlink"/>
                <w:noProof/>
                <w:lang w:val="en-US"/>
              </w:rPr>
              <w:t>3.5 Final Considerations</w:t>
            </w:r>
            <w:r w:rsidR="000153F1">
              <w:rPr>
                <w:noProof/>
                <w:webHidden/>
              </w:rPr>
              <w:tab/>
            </w:r>
            <w:r>
              <w:rPr>
                <w:noProof/>
                <w:webHidden/>
              </w:rPr>
              <w:fldChar w:fldCharType="begin"/>
            </w:r>
            <w:r w:rsidR="000153F1">
              <w:rPr>
                <w:noProof/>
                <w:webHidden/>
              </w:rPr>
              <w:instrText xml:space="preserve"> PAGEREF _Toc352784500 \h </w:instrText>
            </w:r>
            <w:r>
              <w:rPr>
                <w:noProof/>
                <w:webHidden/>
              </w:rPr>
            </w:r>
            <w:r>
              <w:rPr>
                <w:noProof/>
                <w:webHidden/>
              </w:rPr>
              <w:fldChar w:fldCharType="separate"/>
            </w:r>
            <w:r w:rsidR="000153F1">
              <w:rPr>
                <w:noProof/>
                <w:webHidden/>
              </w:rPr>
              <w:t>33</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501" w:history="1">
            <w:r w:rsidR="000153F1" w:rsidRPr="00285CC5">
              <w:rPr>
                <w:rStyle w:val="Hyperlink"/>
                <w:noProof/>
                <w:lang w:val="en-US"/>
              </w:rPr>
              <w:t>Chapter 4 – Provenance in Games</w:t>
            </w:r>
            <w:r w:rsidR="000153F1">
              <w:rPr>
                <w:noProof/>
                <w:webHidden/>
              </w:rPr>
              <w:tab/>
            </w:r>
            <w:r>
              <w:rPr>
                <w:noProof/>
                <w:webHidden/>
              </w:rPr>
              <w:fldChar w:fldCharType="begin"/>
            </w:r>
            <w:r w:rsidR="000153F1">
              <w:rPr>
                <w:noProof/>
                <w:webHidden/>
              </w:rPr>
              <w:instrText xml:space="preserve"> PAGEREF _Toc352784501 \h </w:instrText>
            </w:r>
            <w:r>
              <w:rPr>
                <w:noProof/>
                <w:webHidden/>
              </w:rPr>
            </w:r>
            <w:r>
              <w:rPr>
                <w:noProof/>
                <w:webHidden/>
              </w:rPr>
              <w:fldChar w:fldCharType="separate"/>
            </w:r>
            <w:r w:rsidR="000153F1">
              <w:rPr>
                <w:noProof/>
                <w:webHidden/>
              </w:rPr>
              <w:t>34</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02" w:history="1">
            <w:r w:rsidR="000153F1" w:rsidRPr="00285CC5">
              <w:rPr>
                <w:rStyle w:val="Hyperlink"/>
                <w:noProof/>
                <w:lang w:val="en-US"/>
              </w:rPr>
              <w:t>4.1 Introcution</w:t>
            </w:r>
            <w:r w:rsidR="000153F1">
              <w:rPr>
                <w:noProof/>
                <w:webHidden/>
              </w:rPr>
              <w:tab/>
            </w:r>
            <w:r>
              <w:rPr>
                <w:noProof/>
                <w:webHidden/>
              </w:rPr>
              <w:fldChar w:fldCharType="begin"/>
            </w:r>
            <w:r w:rsidR="000153F1">
              <w:rPr>
                <w:noProof/>
                <w:webHidden/>
              </w:rPr>
              <w:instrText xml:space="preserve"> PAGEREF _Toc352784502 \h </w:instrText>
            </w:r>
            <w:r>
              <w:rPr>
                <w:noProof/>
                <w:webHidden/>
              </w:rPr>
            </w:r>
            <w:r>
              <w:rPr>
                <w:noProof/>
                <w:webHidden/>
              </w:rPr>
              <w:fldChar w:fldCharType="separate"/>
            </w:r>
            <w:r w:rsidR="000153F1">
              <w:rPr>
                <w:noProof/>
                <w:webHidden/>
              </w:rPr>
              <w:t>34</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03" w:history="1">
            <w:r w:rsidR="000153F1" w:rsidRPr="00285CC5">
              <w:rPr>
                <w:rStyle w:val="Hyperlink"/>
                <w:noProof/>
                <w:lang w:val="en-US"/>
              </w:rPr>
              <w:t>4.2 Data Model</w:t>
            </w:r>
            <w:r w:rsidR="000153F1">
              <w:rPr>
                <w:noProof/>
                <w:webHidden/>
              </w:rPr>
              <w:tab/>
            </w:r>
            <w:r>
              <w:rPr>
                <w:noProof/>
                <w:webHidden/>
              </w:rPr>
              <w:fldChar w:fldCharType="begin"/>
            </w:r>
            <w:r w:rsidR="000153F1">
              <w:rPr>
                <w:noProof/>
                <w:webHidden/>
              </w:rPr>
              <w:instrText xml:space="preserve"> PAGEREF _Toc352784503 \h </w:instrText>
            </w:r>
            <w:r>
              <w:rPr>
                <w:noProof/>
                <w:webHidden/>
              </w:rPr>
            </w:r>
            <w:r>
              <w:rPr>
                <w:noProof/>
                <w:webHidden/>
              </w:rPr>
              <w:fldChar w:fldCharType="separate"/>
            </w:r>
            <w:r w:rsidR="000153F1">
              <w:rPr>
                <w:noProof/>
                <w:webHidden/>
              </w:rPr>
              <w:t>34</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04" w:history="1">
            <w:r w:rsidR="000153F1" w:rsidRPr="00285CC5">
              <w:rPr>
                <w:rStyle w:val="Hyperlink"/>
                <w:noProof/>
                <w:lang w:val="en-US"/>
              </w:rPr>
              <w:t>4.3 Data Structure</w:t>
            </w:r>
            <w:r w:rsidR="000153F1">
              <w:rPr>
                <w:noProof/>
                <w:webHidden/>
              </w:rPr>
              <w:tab/>
            </w:r>
            <w:r>
              <w:rPr>
                <w:noProof/>
                <w:webHidden/>
              </w:rPr>
              <w:fldChar w:fldCharType="begin"/>
            </w:r>
            <w:r w:rsidR="000153F1">
              <w:rPr>
                <w:noProof/>
                <w:webHidden/>
              </w:rPr>
              <w:instrText xml:space="preserve"> PAGEREF _Toc352784504 \h </w:instrText>
            </w:r>
            <w:r>
              <w:rPr>
                <w:noProof/>
                <w:webHidden/>
              </w:rPr>
            </w:r>
            <w:r>
              <w:rPr>
                <w:noProof/>
                <w:webHidden/>
              </w:rPr>
              <w:fldChar w:fldCharType="separate"/>
            </w:r>
            <w:r w:rsidR="000153F1">
              <w:rPr>
                <w:noProof/>
                <w:webHidden/>
              </w:rPr>
              <w:t>36</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05" w:history="1">
            <w:r w:rsidR="000153F1" w:rsidRPr="00285CC5">
              <w:rPr>
                <w:rStyle w:val="Hyperlink"/>
                <w:noProof/>
                <w:lang w:val="en-US"/>
              </w:rPr>
              <w:t>4.4 Provenance Visualization</w:t>
            </w:r>
            <w:r w:rsidR="000153F1">
              <w:rPr>
                <w:noProof/>
                <w:webHidden/>
              </w:rPr>
              <w:tab/>
            </w:r>
            <w:r>
              <w:rPr>
                <w:noProof/>
                <w:webHidden/>
              </w:rPr>
              <w:fldChar w:fldCharType="begin"/>
            </w:r>
            <w:r w:rsidR="000153F1">
              <w:rPr>
                <w:noProof/>
                <w:webHidden/>
              </w:rPr>
              <w:instrText xml:space="preserve"> PAGEREF _Toc352784505 \h </w:instrText>
            </w:r>
            <w:r>
              <w:rPr>
                <w:noProof/>
                <w:webHidden/>
              </w:rPr>
            </w:r>
            <w:r>
              <w:rPr>
                <w:noProof/>
                <w:webHidden/>
              </w:rPr>
              <w:fldChar w:fldCharType="separate"/>
            </w:r>
            <w:r w:rsidR="000153F1">
              <w:rPr>
                <w:noProof/>
                <w:webHidden/>
              </w:rPr>
              <w:t>37</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06" w:history="1">
            <w:r w:rsidR="000153F1" w:rsidRPr="00285CC5">
              <w:rPr>
                <w:rStyle w:val="Hyperlink"/>
                <w:noProof/>
                <w:lang w:val="en-US"/>
              </w:rPr>
              <w:t>4.5 Final Considerations</w:t>
            </w:r>
            <w:r w:rsidR="000153F1">
              <w:rPr>
                <w:noProof/>
                <w:webHidden/>
              </w:rPr>
              <w:tab/>
            </w:r>
            <w:r>
              <w:rPr>
                <w:noProof/>
                <w:webHidden/>
              </w:rPr>
              <w:fldChar w:fldCharType="begin"/>
            </w:r>
            <w:r w:rsidR="000153F1">
              <w:rPr>
                <w:noProof/>
                <w:webHidden/>
              </w:rPr>
              <w:instrText xml:space="preserve"> PAGEREF _Toc352784506 \h </w:instrText>
            </w:r>
            <w:r>
              <w:rPr>
                <w:noProof/>
                <w:webHidden/>
              </w:rPr>
            </w:r>
            <w:r>
              <w:rPr>
                <w:noProof/>
                <w:webHidden/>
              </w:rPr>
              <w:fldChar w:fldCharType="separate"/>
            </w:r>
            <w:r w:rsidR="000153F1">
              <w:rPr>
                <w:noProof/>
                <w:webHidden/>
              </w:rPr>
              <w:t>37</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507" w:history="1">
            <w:r w:rsidR="000153F1" w:rsidRPr="00285CC5">
              <w:rPr>
                <w:rStyle w:val="Hyperlink"/>
                <w:noProof/>
                <w:lang w:val="en-US"/>
              </w:rPr>
              <w:t>Chapter 5 – Implementation</w:t>
            </w:r>
            <w:r w:rsidR="000153F1">
              <w:rPr>
                <w:noProof/>
                <w:webHidden/>
              </w:rPr>
              <w:tab/>
            </w:r>
            <w:r>
              <w:rPr>
                <w:noProof/>
                <w:webHidden/>
              </w:rPr>
              <w:fldChar w:fldCharType="begin"/>
            </w:r>
            <w:r w:rsidR="000153F1">
              <w:rPr>
                <w:noProof/>
                <w:webHidden/>
              </w:rPr>
              <w:instrText xml:space="preserve"> PAGEREF _Toc352784507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08" w:history="1">
            <w:r w:rsidR="000153F1" w:rsidRPr="00285CC5">
              <w:rPr>
                <w:rStyle w:val="Hyperlink"/>
                <w:noProof/>
                <w:lang w:val="en-US"/>
              </w:rPr>
              <w:t>5.1 Introduction</w:t>
            </w:r>
            <w:r w:rsidR="000153F1">
              <w:rPr>
                <w:noProof/>
                <w:webHidden/>
              </w:rPr>
              <w:tab/>
            </w:r>
            <w:r>
              <w:rPr>
                <w:noProof/>
                <w:webHidden/>
              </w:rPr>
              <w:fldChar w:fldCharType="begin"/>
            </w:r>
            <w:r w:rsidR="000153F1">
              <w:rPr>
                <w:noProof/>
                <w:webHidden/>
              </w:rPr>
              <w:instrText xml:space="preserve"> PAGEREF _Toc352784508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09" w:history="1">
            <w:r w:rsidR="000153F1" w:rsidRPr="00285CC5">
              <w:rPr>
                <w:rStyle w:val="Hyperlink"/>
                <w:noProof/>
                <w:lang w:val="en-US"/>
              </w:rPr>
              <w:t>5.2 SDM</w:t>
            </w:r>
            <w:r w:rsidR="000153F1">
              <w:rPr>
                <w:noProof/>
                <w:webHidden/>
              </w:rPr>
              <w:tab/>
            </w:r>
            <w:r>
              <w:rPr>
                <w:noProof/>
                <w:webHidden/>
              </w:rPr>
              <w:fldChar w:fldCharType="begin"/>
            </w:r>
            <w:r w:rsidR="000153F1">
              <w:rPr>
                <w:noProof/>
                <w:webHidden/>
              </w:rPr>
              <w:instrText xml:space="preserve"> PAGEREF _Toc352784509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10" w:history="1">
            <w:r w:rsidR="000153F1" w:rsidRPr="00285CC5">
              <w:rPr>
                <w:rStyle w:val="Hyperlink"/>
                <w:noProof/>
                <w:lang w:val="en-US"/>
              </w:rPr>
              <w:t>5.3 Guiding Example</w:t>
            </w:r>
            <w:r w:rsidR="000153F1">
              <w:rPr>
                <w:noProof/>
                <w:webHidden/>
              </w:rPr>
              <w:tab/>
            </w:r>
            <w:r>
              <w:rPr>
                <w:noProof/>
                <w:webHidden/>
              </w:rPr>
              <w:fldChar w:fldCharType="begin"/>
            </w:r>
            <w:r w:rsidR="000153F1">
              <w:rPr>
                <w:noProof/>
                <w:webHidden/>
              </w:rPr>
              <w:instrText xml:space="preserve"> PAGEREF _Toc352784510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11" w:history="1">
            <w:r w:rsidR="000153F1" w:rsidRPr="00285CC5">
              <w:rPr>
                <w:rStyle w:val="Hyperlink"/>
                <w:noProof/>
                <w:lang w:val="en-US"/>
              </w:rPr>
              <w:t>5.4 Provenance Gathering</w:t>
            </w:r>
            <w:r w:rsidR="000153F1">
              <w:rPr>
                <w:noProof/>
                <w:webHidden/>
              </w:rPr>
              <w:tab/>
            </w:r>
            <w:r>
              <w:rPr>
                <w:noProof/>
                <w:webHidden/>
              </w:rPr>
              <w:fldChar w:fldCharType="begin"/>
            </w:r>
            <w:r w:rsidR="000153F1">
              <w:rPr>
                <w:noProof/>
                <w:webHidden/>
              </w:rPr>
              <w:instrText xml:space="preserve"> PAGEREF _Toc352784511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512" w:history="1">
            <w:r w:rsidR="000153F1" w:rsidRPr="00285CC5">
              <w:rPr>
                <w:rStyle w:val="Hyperlink"/>
                <w:noProof/>
                <w:lang w:val="en-US"/>
              </w:rPr>
              <w:t>5.4.1 Information Storage</w:t>
            </w:r>
            <w:r w:rsidR="000153F1">
              <w:rPr>
                <w:noProof/>
                <w:webHidden/>
              </w:rPr>
              <w:tab/>
            </w:r>
            <w:r>
              <w:rPr>
                <w:noProof/>
                <w:webHidden/>
              </w:rPr>
              <w:fldChar w:fldCharType="begin"/>
            </w:r>
            <w:r w:rsidR="000153F1">
              <w:rPr>
                <w:noProof/>
                <w:webHidden/>
              </w:rPr>
              <w:instrText xml:space="preserve"> PAGEREF _Toc352784512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13" w:history="1">
            <w:r w:rsidR="000153F1" w:rsidRPr="00285CC5">
              <w:rPr>
                <w:rStyle w:val="Hyperlink"/>
                <w:noProof/>
                <w:lang w:val="en-US"/>
              </w:rPr>
              <w:t>5.5 Provenance Analysis</w:t>
            </w:r>
            <w:r w:rsidR="000153F1">
              <w:rPr>
                <w:noProof/>
                <w:webHidden/>
              </w:rPr>
              <w:tab/>
            </w:r>
            <w:r>
              <w:rPr>
                <w:noProof/>
                <w:webHidden/>
              </w:rPr>
              <w:fldChar w:fldCharType="begin"/>
            </w:r>
            <w:r w:rsidR="000153F1">
              <w:rPr>
                <w:noProof/>
                <w:webHidden/>
              </w:rPr>
              <w:instrText xml:space="preserve"> PAGEREF _Toc352784513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514" w:history="1">
            <w:r w:rsidR="000153F1" w:rsidRPr="00285CC5">
              <w:rPr>
                <w:rStyle w:val="Hyperlink"/>
                <w:noProof/>
                <w:lang w:val="en-US"/>
              </w:rPr>
              <w:t>5.5.1 Node Representations</w:t>
            </w:r>
            <w:r w:rsidR="000153F1">
              <w:rPr>
                <w:noProof/>
                <w:webHidden/>
              </w:rPr>
              <w:tab/>
            </w:r>
            <w:r>
              <w:rPr>
                <w:noProof/>
                <w:webHidden/>
              </w:rPr>
              <w:fldChar w:fldCharType="begin"/>
            </w:r>
            <w:r w:rsidR="000153F1">
              <w:rPr>
                <w:noProof/>
                <w:webHidden/>
              </w:rPr>
              <w:instrText xml:space="preserve"> PAGEREF _Toc352784514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515" w:history="1">
            <w:r w:rsidR="000153F1" w:rsidRPr="00285CC5">
              <w:rPr>
                <w:rStyle w:val="Hyperlink"/>
                <w:noProof/>
                <w:lang w:val="en-US"/>
              </w:rPr>
              <w:t>5.5.2 Edge Representations</w:t>
            </w:r>
            <w:r w:rsidR="000153F1">
              <w:rPr>
                <w:noProof/>
                <w:webHidden/>
              </w:rPr>
              <w:tab/>
            </w:r>
            <w:r>
              <w:rPr>
                <w:noProof/>
                <w:webHidden/>
              </w:rPr>
              <w:fldChar w:fldCharType="begin"/>
            </w:r>
            <w:r w:rsidR="000153F1">
              <w:rPr>
                <w:noProof/>
                <w:webHidden/>
              </w:rPr>
              <w:instrText xml:space="preserve"> PAGEREF _Toc352784515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516" w:history="1">
            <w:r w:rsidR="000153F1" w:rsidRPr="00285CC5">
              <w:rPr>
                <w:rStyle w:val="Hyperlink"/>
                <w:noProof/>
                <w:lang w:val="en-US"/>
              </w:rPr>
              <w:t>5.5.3 Node Filters</w:t>
            </w:r>
            <w:r w:rsidR="000153F1">
              <w:rPr>
                <w:noProof/>
                <w:webHidden/>
              </w:rPr>
              <w:tab/>
            </w:r>
            <w:r>
              <w:rPr>
                <w:noProof/>
                <w:webHidden/>
              </w:rPr>
              <w:fldChar w:fldCharType="begin"/>
            </w:r>
            <w:r w:rsidR="000153F1">
              <w:rPr>
                <w:noProof/>
                <w:webHidden/>
              </w:rPr>
              <w:instrText xml:space="preserve"> PAGEREF _Toc352784516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3"/>
            <w:tabs>
              <w:tab w:val="right" w:leader="dot" w:pos="9061"/>
            </w:tabs>
            <w:rPr>
              <w:rFonts w:asciiTheme="minorHAnsi" w:eastAsiaTheme="minorEastAsia" w:hAnsiTheme="minorHAnsi"/>
              <w:noProof/>
              <w:sz w:val="22"/>
              <w:lang w:val="en-US"/>
            </w:rPr>
          </w:pPr>
          <w:hyperlink w:anchor="_Toc352784517" w:history="1">
            <w:r w:rsidR="000153F1" w:rsidRPr="00285CC5">
              <w:rPr>
                <w:rStyle w:val="Hyperlink"/>
                <w:noProof/>
                <w:lang w:val="en-US"/>
              </w:rPr>
              <w:t>5.5.4 Edge Filters</w:t>
            </w:r>
            <w:r w:rsidR="000153F1">
              <w:rPr>
                <w:noProof/>
                <w:webHidden/>
              </w:rPr>
              <w:tab/>
            </w:r>
            <w:r>
              <w:rPr>
                <w:noProof/>
                <w:webHidden/>
              </w:rPr>
              <w:fldChar w:fldCharType="begin"/>
            </w:r>
            <w:r w:rsidR="000153F1">
              <w:rPr>
                <w:noProof/>
                <w:webHidden/>
              </w:rPr>
              <w:instrText xml:space="preserve"> PAGEREF _Toc352784517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18" w:history="1">
            <w:r w:rsidR="000153F1" w:rsidRPr="00285CC5">
              <w:rPr>
                <w:rStyle w:val="Hyperlink"/>
                <w:noProof/>
                <w:lang w:val="en-US"/>
              </w:rPr>
              <w:t>5.6 Final Considerations</w:t>
            </w:r>
            <w:r w:rsidR="000153F1">
              <w:rPr>
                <w:noProof/>
                <w:webHidden/>
              </w:rPr>
              <w:tab/>
            </w:r>
            <w:r>
              <w:rPr>
                <w:noProof/>
                <w:webHidden/>
              </w:rPr>
              <w:fldChar w:fldCharType="begin"/>
            </w:r>
            <w:r w:rsidR="000153F1">
              <w:rPr>
                <w:noProof/>
                <w:webHidden/>
              </w:rPr>
              <w:instrText xml:space="preserve"> PAGEREF _Toc352784518 \h </w:instrText>
            </w:r>
            <w:r>
              <w:rPr>
                <w:noProof/>
                <w:webHidden/>
              </w:rPr>
            </w:r>
            <w:r>
              <w:rPr>
                <w:noProof/>
                <w:webHidden/>
              </w:rPr>
              <w:fldChar w:fldCharType="separate"/>
            </w:r>
            <w:r w:rsidR="000153F1">
              <w:rPr>
                <w:noProof/>
                <w:webHidden/>
              </w:rPr>
              <w:t>38</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519" w:history="1">
            <w:r w:rsidR="000153F1" w:rsidRPr="00285CC5">
              <w:rPr>
                <w:rStyle w:val="Hyperlink"/>
                <w:noProof/>
                <w:lang w:val="en-US"/>
              </w:rPr>
              <w:t>Chapter 6 – Evaluation</w:t>
            </w:r>
            <w:r w:rsidR="000153F1">
              <w:rPr>
                <w:noProof/>
                <w:webHidden/>
              </w:rPr>
              <w:tab/>
            </w:r>
            <w:r>
              <w:rPr>
                <w:noProof/>
                <w:webHidden/>
              </w:rPr>
              <w:fldChar w:fldCharType="begin"/>
            </w:r>
            <w:r w:rsidR="000153F1">
              <w:rPr>
                <w:noProof/>
                <w:webHidden/>
              </w:rPr>
              <w:instrText xml:space="preserve"> PAGEREF _Toc352784519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20" w:history="1">
            <w:r w:rsidR="000153F1" w:rsidRPr="00285CC5">
              <w:rPr>
                <w:rStyle w:val="Hyperlink"/>
                <w:noProof/>
                <w:lang w:val="en-US"/>
              </w:rPr>
              <w:t>6.1 Introduction</w:t>
            </w:r>
            <w:r w:rsidR="000153F1">
              <w:rPr>
                <w:noProof/>
                <w:webHidden/>
              </w:rPr>
              <w:tab/>
            </w:r>
            <w:r>
              <w:rPr>
                <w:noProof/>
                <w:webHidden/>
              </w:rPr>
              <w:fldChar w:fldCharType="begin"/>
            </w:r>
            <w:r w:rsidR="000153F1">
              <w:rPr>
                <w:noProof/>
                <w:webHidden/>
              </w:rPr>
              <w:instrText xml:space="preserve"> PAGEREF _Toc352784520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21" w:history="1">
            <w:r w:rsidR="000153F1" w:rsidRPr="00285CC5">
              <w:rPr>
                <w:rStyle w:val="Hyperlink"/>
                <w:noProof/>
                <w:lang w:val="en-US"/>
              </w:rPr>
              <w:t>6.2 Experiment Planning</w:t>
            </w:r>
            <w:r w:rsidR="000153F1">
              <w:rPr>
                <w:noProof/>
                <w:webHidden/>
              </w:rPr>
              <w:tab/>
            </w:r>
            <w:r>
              <w:rPr>
                <w:noProof/>
                <w:webHidden/>
              </w:rPr>
              <w:fldChar w:fldCharType="begin"/>
            </w:r>
            <w:r w:rsidR="000153F1">
              <w:rPr>
                <w:noProof/>
                <w:webHidden/>
              </w:rPr>
              <w:instrText xml:space="preserve"> PAGEREF _Toc352784521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22" w:history="1">
            <w:r w:rsidR="000153F1" w:rsidRPr="00285CC5">
              <w:rPr>
                <w:rStyle w:val="Hyperlink"/>
                <w:noProof/>
                <w:lang w:val="en-US"/>
              </w:rPr>
              <w:t>6.3 Experiment Execution</w:t>
            </w:r>
            <w:r w:rsidR="000153F1">
              <w:rPr>
                <w:noProof/>
                <w:webHidden/>
              </w:rPr>
              <w:tab/>
            </w:r>
            <w:r>
              <w:rPr>
                <w:noProof/>
                <w:webHidden/>
              </w:rPr>
              <w:fldChar w:fldCharType="begin"/>
            </w:r>
            <w:r w:rsidR="000153F1">
              <w:rPr>
                <w:noProof/>
                <w:webHidden/>
              </w:rPr>
              <w:instrText xml:space="preserve"> PAGEREF _Toc352784522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23" w:history="1">
            <w:r w:rsidR="000153F1" w:rsidRPr="00285CC5">
              <w:rPr>
                <w:rStyle w:val="Hyperlink"/>
                <w:noProof/>
                <w:lang w:val="en-US"/>
              </w:rPr>
              <w:t>6.4 Statistical Analysis</w:t>
            </w:r>
            <w:r w:rsidR="000153F1">
              <w:rPr>
                <w:noProof/>
                <w:webHidden/>
              </w:rPr>
              <w:tab/>
            </w:r>
            <w:r>
              <w:rPr>
                <w:noProof/>
                <w:webHidden/>
              </w:rPr>
              <w:fldChar w:fldCharType="begin"/>
            </w:r>
            <w:r w:rsidR="000153F1">
              <w:rPr>
                <w:noProof/>
                <w:webHidden/>
              </w:rPr>
              <w:instrText xml:space="preserve"> PAGEREF _Toc352784523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24" w:history="1">
            <w:r w:rsidR="000153F1" w:rsidRPr="00285CC5">
              <w:rPr>
                <w:rStyle w:val="Hyperlink"/>
                <w:noProof/>
                <w:lang w:val="en-US"/>
              </w:rPr>
              <w:t>6.5 Threats to Validity</w:t>
            </w:r>
            <w:r w:rsidR="000153F1">
              <w:rPr>
                <w:noProof/>
                <w:webHidden/>
              </w:rPr>
              <w:tab/>
            </w:r>
            <w:r>
              <w:rPr>
                <w:noProof/>
                <w:webHidden/>
              </w:rPr>
              <w:fldChar w:fldCharType="begin"/>
            </w:r>
            <w:r w:rsidR="000153F1">
              <w:rPr>
                <w:noProof/>
                <w:webHidden/>
              </w:rPr>
              <w:instrText xml:space="preserve"> PAGEREF _Toc352784524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25" w:history="1">
            <w:r w:rsidR="000153F1" w:rsidRPr="00285CC5">
              <w:rPr>
                <w:rStyle w:val="Hyperlink"/>
                <w:noProof/>
                <w:lang w:val="en-US"/>
              </w:rPr>
              <w:t>6.6 Final Considerations</w:t>
            </w:r>
            <w:r w:rsidR="000153F1">
              <w:rPr>
                <w:noProof/>
                <w:webHidden/>
              </w:rPr>
              <w:tab/>
            </w:r>
            <w:r>
              <w:rPr>
                <w:noProof/>
                <w:webHidden/>
              </w:rPr>
              <w:fldChar w:fldCharType="begin"/>
            </w:r>
            <w:r w:rsidR="000153F1">
              <w:rPr>
                <w:noProof/>
                <w:webHidden/>
              </w:rPr>
              <w:instrText xml:space="preserve"> PAGEREF _Toc352784525 \h </w:instrText>
            </w:r>
            <w:r>
              <w:rPr>
                <w:noProof/>
                <w:webHidden/>
              </w:rPr>
            </w:r>
            <w:r>
              <w:rPr>
                <w:noProof/>
                <w:webHidden/>
              </w:rPr>
              <w:fldChar w:fldCharType="separate"/>
            </w:r>
            <w:r w:rsidR="000153F1">
              <w:rPr>
                <w:noProof/>
                <w:webHidden/>
              </w:rPr>
              <w:t>39</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526" w:history="1">
            <w:r w:rsidR="000153F1" w:rsidRPr="00285CC5">
              <w:rPr>
                <w:rStyle w:val="Hyperlink"/>
                <w:noProof/>
                <w:lang w:val="en-US"/>
              </w:rPr>
              <w:t>Chapter 7 – Conclusion</w:t>
            </w:r>
            <w:r w:rsidR="000153F1">
              <w:rPr>
                <w:noProof/>
                <w:webHidden/>
              </w:rPr>
              <w:tab/>
            </w:r>
            <w:r>
              <w:rPr>
                <w:noProof/>
                <w:webHidden/>
              </w:rPr>
              <w:fldChar w:fldCharType="begin"/>
            </w:r>
            <w:r w:rsidR="000153F1">
              <w:rPr>
                <w:noProof/>
                <w:webHidden/>
              </w:rPr>
              <w:instrText xml:space="preserve"> PAGEREF _Toc352784526 \h </w:instrText>
            </w:r>
            <w:r>
              <w:rPr>
                <w:noProof/>
                <w:webHidden/>
              </w:rPr>
            </w:r>
            <w:r>
              <w:rPr>
                <w:noProof/>
                <w:webHidden/>
              </w:rPr>
              <w:fldChar w:fldCharType="separate"/>
            </w:r>
            <w:r w:rsidR="000153F1">
              <w:rPr>
                <w:noProof/>
                <w:webHidden/>
              </w:rPr>
              <w:t>40</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27" w:history="1">
            <w:r w:rsidR="000153F1" w:rsidRPr="00285CC5">
              <w:rPr>
                <w:rStyle w:val="Hyperlink"/>
                <w:noProof/>
                <w:lang w:val="en-US"/>
              </w:rPr>
              <w:t>7.1 Contributions</w:t>
            </w:r>
            <w:r w:rsidR="000153F1">
              <w:rPr>
                <w:noProof/>
                <w:webHidden/>
              </w:rPr>
              <w:tab/>
            </w:r>
            <w:r>
              <w:rPr>
                <w:noProof/>
                <w:webHidden/>
              </w:rPr>
              <w:fldChar w:fldCharType="begin"/>
            </w:r>
            <w:r w:rsidR="000153F1">
              <w:rPr>
                <w:noProof/>
                <w:webHidden/>
              </w:rPr>
              <w:instrText xml:space="preserve"> PAGEREF _Toc352784527 \h </w:instrText>
            </w:r>
            <w:r>
              <w:rPr>
                <w:noProof/>
                <w:webHidden/>
              </w:rPr>
            </w:r>
            <w:r>
              <w:rPr>
                <w:noProof/>
                <w:webHidden/>
              </w:rPr>
              <w:fldChar w:fldCharType="separate"/>
            </w:r>
            <w:r w:rsidR="000153F1">
              <w:rPr>
                <w:noProof/>
                <w:webHidden/>
              </w:rPr>
              <w:t>40</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28" w:history="1">
            <w:r w:rsidR="000153F1" w:rsidRPr="00285CC5">
              <w:rPr>
                <w:rStyle w:val="Hyperlink"/>
                <w:noProof/>
                <w:lang w:val="en-US"/>
              </w:rPr>
              <w:t>7.2 Limitations</w:t>
            </w:r>
            <w:r w:rsidR="000153F1">
              <w:rPr>
                <w:noProof/>
                <w:webHidden/>
              </w:rPr>
              <w:tab/>
            </w:r>
            <w:r>
              <w:rPr>
                <w:noProof/>
                <w:webHidden/>
              </w:rPr>
              <w:fldChar w:fldCharType="begin"/>
            </w:r>
            <w:r w:rsidR="000153F1">
              <w:rPr>
                <w:noProof/>
                <w:webHidden/>
              </w:rPr>
              <w:instrText xml:space="preserve"> PAGEREF _Toc352784528 \h </w:instrText>
            </w:r>
            <w:r>
              <w:rPr>
                <w:noProof/>
                <w:webHidden/>
              </w:rPr>
            </w:r>
            <w:r>
              <w:rPr>
                <w:noProof/>
                <w:webHidden/>
              </w:rPr>
              <w:fldChar w:fldCharType="separate"/>
            </w:r>
            <w:r w:rsidR="000153F1">
              <w:rPr>
                <w:noProof/>
                <w:webHidden/>
              </w:rPr>
              <w:t>40</w:t>
            </w:r>
            <w:r>
              <w:rPr>
                <w:noProof/>
                <w:webHidden/>
              </w:rPr>
              <w:fldChar w:fldCharType="end"/>
            </w:r>
          </w:hyperlink>
        </w:p>
        <w:p w:rsidR="000153F1" w:rsidRDefault="005D747B">
          <w:pPr>
            <w:pStyle w:val="TOC2"/>
            <w:tabs>
              <w:tab w:val="right" w:leader="dot" w:pos="9061"/>
            </w:tabs>
            <w:rPr>
              <w:rFonts w:asciiTheme="minorHAnsi" w:eastAsiaTheme="minorEastAsia" w:hAnsiTheme="minorHAnsi"/>
              <w:noProof/>
              <w:sz w:val="22"/>
              <w:lang w:val="en-US"/>
            </w:rPr>
          </w:pPr>
          <w:hyperlink w:anchor="_Toc352784529" w:history="1">
            <w:r w:rsidR="000153F1" w:rsidRPr="00285CC5">
              <w:rPr>
                <w:rStyle w:val="Hyperlink"/>
                <w:noProof/>
                <w:lang w:val="en-US"/>
              </w:rPr>
              <w:t>7.3 Future Work</w:t>
            </w:r>
            <w:r w:rsidR="000153F1">
              <w:rPr>
                <w:noProof/>
                <w:webHidden/>
              </w:rPr>
              <w:tab/>
            </w:r>
            <w:r>
              <w:rPr>
                <w:noProof/>
                <w:webHidden/>
              </w:rPr>
              <w:fldChar w:fldCharType="begin"/>
            </w:r>
            <w:r w:rsidR="000153F1">
              <w:rPr>
                <w:noProof/>
                <w:webHidden/>
              </w:rPr>
              <w:instrText xml:space="preserve"> PAGEREF _Toc352784529 \h </w:instrText>
            </w:r>
            <w:r>
              <w:rPr>
                <w:noProof/>
                <w:webHidden/>
              </w:rPr>
            </w:r>
            <w:r>
              <w:rPr>
                <w:noProof/>
                <w:webHidden/>
              </w:rPr>
              <w:fldChar w:fldCharType="separate"/>
            </w:r>
            <w:r w:rsidR="000153F1">
              <w:rPr>
                <w:noProof/>
                <w:webHidden/>
              </w:rPr>
              <w:t>40</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530" w:history="1">
            <w:r w:rsidR="000153F1" w:rsidRPr="00285CC5">
              <w:rPr>
                <w:rStyle w:val="Hyperlink"/>
                <w:noProof/>
                <w:lang w:val="en-US"/>
              </w:rPr>
              <w:t>References</w:t>
            </w:r>
            <w:r w:rsidR="000153F1">
              <w:rPr>
                <w:noProof/>
                <w:webHidden/>
              </w:rPr>
              <w:tab/>
            </w:r>
            <w:r>
              <w:rPr>
                <w:noProof/>
                <w:webHidden/>
              </w:rPr>
              <w:fldChar w:fldCharType="begin"/>
            </w:r>
            <w:r w:rsidR="000153F1">
              <w:rPr>
                <w:noProof/>
                <w:webHidden/>
              </w:rPr>
              <w:instrText xml:space="preserve"> PAGEREF _Toc352784530 \h </w:instrText>
            </w:r>
            <w:r>
              <w:rPr>
                <w:noProof/>
                <w:webHidden/>
              </w:rPr>
            </w:r>
            <w:r>
              <w:rPr>
                <w:noProof/>
                <w:webHidden/>
              </w:rPr>
              <w:fldChar w:fldCharType="separate"/>
            </w:r>
            <w:r w:rsidR="000153F1">
              <w:rPr>
                <w:noProof/>
                <w:webHidden/>
              </w:rPr>
              <w:t>41</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531" w:history="1">
            <w:r w:rsidR="000153F1" w:rsidRPr="00285CC5">
              <w:rPr>
                <w:rStyle w:val="Hyperlink"/>
                <w:noProof/>
              </w:rPr>
              <w:t>Glossary</w:t>
            </w:r>
            <w:r w:rsidR="000153F1">
              <w:rPr>
                <w:noProof/>
                <w:webHidden/>
              </w:rPr>
              <w:tab/>
            </w:r>
            <w:r>
              <w:rPr>
                <w:noProof/>
                <w:webHidden/>
              </w:rPr>
              <w:fldChar w:fldCharType="begin"/>
            </w:r>
            <w:r w:rsidR="000153F1">
              <w:rPr>
                <w:noProof/>
                <w:webHidden/>
              </w:rPr>
              <w:instrText xml:space="preserve"> PAGEREF _Toc352784531 \h </w:instrText>
            </w:r>
            <w:r>
              <w:rPr>
                <w:noProof/>
                <w:webHidden/>
              </w:rPr>
            </w:r>
            <w:r>
              <w:rPr>
                <w:noProof/>
                <w:webHidden/>
              </w:rPr>
              <w:fldChar w:fldCharType="separate"/>
            </w:r>
            <w:r w:rsidR="000153F1">
              <w:rPr>
                <w:noProof/>
                <w:webHidden/>
              </w:rPr>
              <w:t>43</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532" w:history="1">
            <w:r w:rsidR="000153F1" w:rsidRPr="00285CC5">
              <w:rPr>
                <w:rStyle w:val="Hyperlink"/>
                <w:noProof/>
              </w:rPr>
              <w:t>Appendix A – Título do Apêndice</w:t>
            </w:r>
            <w:r w:rsidR="000153F1">
              <w:rPr>
                <w:noProof/>
                <w:webHidden/>
              </w:rPr>
              <w:tab/>
            </w:r>
            <w:r>
              <w:rPr>
                <w:noProof/>
                <w:webHidden/>
              </w:rPr>
              <w:fldChar w:fldCharType="begin"/>
            </w:r>
            <w:r w:rsidR="000153F1">
              <w:rPr>
                <w:noProof/>
                <w:webHidden/>
              </w:rPr>
              <w:instrText xml:space="preserve"> PAGEREF _Toc352784532 \h </w:instrText>
            </w:r>
            <w:r>
              <w:rPr>
                <w:noProof/>
                <w:webHidden/>
              </w:rPr>
            </w:r>
            <w:r>
              <w:rPr>
                <w:noProof/>
                <w:webHidden/>
              </w:rPr>
              <w:fldChar w:fldCharType="separate"/>
            </w:r>
            <w:r w:rsidR="000153F1">
              <w:rPr>
                <w:noProof/>
                <w:webHidden/>
              </w:rPr>
              <w:t>44</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533" w:history="1">
            <w:r w:rsidR="000153F1" w:rsidRPr="00285CC5">
              <w:rPr>
                <w:rStyle w:val="Hyperlink"/>
                <w:noProof/>
              </w:rPr>
              <w:t>Annex A – Título do Anexo</w:t>
            </w:r>
            <w:r w:rsidR="000153F1">
              <w:rPr>
                <w:noProof/>
                <w:webHidden/>
              </w:rPr>
              <w:tab/>
            </w:r>
            <w:r>
              <w:rPr>
                <w:noProof/>
                <w:webHidden/>
              </w:rPr>
              <w:fldChar w:fldCharType="begin"/>
            </w:r>
            <w:r w:rsidR="000153F1">
              <w:rPr>
                <w:noProof/>
                <w:webHidden/>
              </w:rPr>
              <w:instrText xml:space="preserve"> PAGEREF _Toc352784533 \h </w:instrText>
            </w:r>
            <w:r>
              <w:rPr>
                <w:noProof/>
                <w:webHidden/>
              </w:rPr>
            </w:r>
            <w:r>
              <w:rPr>
                <w:noProof/>
                <w:webHidden/>
              </w:rPr>
              <w:fldChar w:fldCharType="separate"/>
            </w:r>
            <w:r w:rsidR="000153F1">
              <w:rPr>
                <w:noProof/>
                <w:webHidden/>
              </w:rPr>
              <w:t>45</w:t>
            </w:r>
            <w:r>
              <w:rPr>
                <w:noProof/>
                <w:webHidden/>
              </w:rPr>
              <w:fldChar w:fldCharType="end"/>
            </w:r>
          </w:hyperlink>
        </w:p>
        <w:p w:rsidR="000153F1" w:rsidRDefault="005D747B">
          <w:pPr>
            <w:pStyle w:val="TOC1"/>
            <w:tabs>
              <w:tab w:val="right" w:leader="dot" w:pos="9061"/>
            </w:tabs>
            <w:rPr>
              <w:rFonts w:asciiTheme="minorHAnsi" w:eastAsiaTheme="minorEastAsia" w:hAnsiTheme="minorHAnsi"/>
              <w:noProof/>
              <w:sz w:val="22"/>
              <w:lang w:val="en-US"/>
            </w:rPr>
          </w:pPr>
          <w:hyperlink w:anchor="_Toc352784534" w:history="1">
            <w:r w:rsidR="000153F1" w:rsidRPr="00285CC5">
              <w:rPr>
                <w:rStyle w:val="Hyperlink"/>
                <w:noProof/>
              </w:rPr>
              <w:t>Index</w:t>
            </w:r>
            <w:r w:rsidR="000153F1">
              <w:rPr>
                <w:noProof/>
                <w:webHidden/>
              </w:rPr>
              <w:tab/>
            </w:r>
            <w:r>
              <w:rPr>
                <w:noProof/>
                <w:webHidden/>
              </w:rPr>
              <w:fldChar w:fldCharType="begin"/>
            </w:r>
            <w:r w:rsidR="000153F1">
              <w:rPr>
                <w:noProof/>
                <w:webHidden/>
              </w:rPr>
              <w:instrText xml:space="preserve"> PAGEREF _Toc352784534 \h </w:instrText>
            </w:r>
            <w:r>
              <w:rPr>
                <w:noProof/>
                <w:webHidden/>
              </w:rPr>
            </w:r>
            <w:r>
              <w:rPr>
                <w:noProof/>
                <w:webHidden/>
              </w:rPr>
              <w:fldChar w:fldCharType="separate"/>
            </w:r>
            <w:r w:rsidR="000153F1">
              <w:rPr>
                <w:noProof/>
                <w:webHidden/>
              </w:rPr>
              <w:t>46</w:t>
            </w:r>
            <w:r>
              <w:rPr>
                <w:noProof/>
                <w:webHidden/>
              </w:rPr>
              <w:fldChar w:fldCharType="end"/>
            </w:r>
          </w:hyperlink>
        </w:p>
        <w:p w:rsidR="000D6AC9" w:rsidRPr="001E187B" w:rsidRDefault="005D747B">
          <w:pPr>
            <w:rPr>
              <w:lang w:val="en-US"/>
            </w:rPr>
          </w:pPr>
          <w:r w:rsidRPr="001E187B">
            <w:rPr>
              <w:lang w:val="en-US"/>
            </w:rPr>
            <w:fldChar w:fldCharType="end"/>
          </w:r>
        </w:p>
      </w:sdtContent>
    </w:sdt>
    <w:p w:rsidR="00142A8A" w:rsidRPr="001E187B" w:rsidRDefault="00142A8A" w:rsidP="00EA4B57">
      <w:pPr>
        <w:pStyle w:val="Ttulos"/>
        <w:rPr>
          <w:lang w:val="en-US"/>
        </w:rPr>
        <w:sectPr w:rsidR="00142A8A" w:rsidRPr="001E187B" w:rsidSect="00FE6AAA">
          <w:headerReference w:type="even" r:id="rId8"/>
          <w:headerReference w:type="default" r:id="rId9"/>
          <w:pgSz w:w="11906" w:h="16838"/>
          <w:pgMar w:top="1701" w:right="1134" w:bottom="1134" w:left="1701" w:header="709" w:footer="709" w:gutter="0"/>
          <w:cols w:space="708"/>
          <w:docGrid w:linePitch="360"/>
        </w:sectPr>
      </w:pPr>
    </w:p>
    <w:p w:rsidR="00F91289" w:rsidRPr="001E187B" w:rsidRDefault="007372F3" w:rsidP="005C28E8">
      <w:pPr>
        <w:pStyle w:val="Heading1"/>
        <w:rPr>
          <w:lang w:val="en-US"/>
        </w:rPr>
      </w:pPr>
      <w:bookmarkStart w:id="6" w:name="_Toc352784476"/>
      <w:r w:rsidRPr="001E187B">
        <w:rPr>
          <w:lang w:val="en-US"/>
        </w:rPr>
        <w:lastRenderedPageBreak/>
        <w:t xml:space="preserve">– </w:t>
      </w:r>
      <w:r w:rsidR="000D6AC9" w:rsidRPr="001E187B">
        <w:rPr>
          <w:lang w:val="en-US"/>
        </w:rPr>
        <w:t>Introduction</w:t>
      </w:r>
      <w:bookmarkEnd w:id="6"/>
    </w:p>
    <w:p w:rsidR="007372F3" w:rsidRPr="001E187B" w:rsidRDefault="0056035F" w:rsidP="00AE6BF4">
      <w:pPr>
        <w:pStyle w:val="Heading2"/>
        <w:rPr>
          <w:lang w:val="en-US"/>
        </w:rPr>
      </w:pPr>
      <w:bookmarkStart w:id="7" w:name="_Toc352784477"/>
      <w:r w:rsidRPr="001E187B">
        <w:rPr>
          <w:lang w:val="en-US"/>
        </w:rPr>
        <w:t>M</w:t>
      </w:r>
      <w:r w:rsidR="000D6AC9" w:rsidRPr="001E187B">
        <w:rPr>
          <w:lang w:val="en-US"/>
        </w:rPr>
        <w:t>otivation</w:t>
      </w:r>
      <w:bookmarkEnd w:id="7"/>
    </w:p>
    <w:p w:rsidR="00ED04EC" w:rsidRPr="001E187B" w:rsidRDefault="000D6AC9" w:rsidP="0056035F">
      <w:pPr>
        <w:pStyle w:val="Heading2"/>
        <w:rPr>
          <w:rStyle w:val="TabelaChar"/>
          <w:rFonts w:cstheme="majorBidi"/>
          <w:b/>
          <w:color w:val="auto"/>
          <w:sz w:val="24"/>
          <w:lang w:val="en-US"/>
        </w:rPr>
      </w:pPr>
      <w:bookmarkStart w:id="8" w:name="_Toc352784478"/>
      <w:r w:rsidRPr="001E187B">
        <w:rPr>
          <w:rStyle w:val="TabelaChar"/>
          <w:rFonts w:cstheme="majorBidi"/>
          <w:b/>
          <w:color w:val="auto"/>
          <w:sz w:val="24"/>
          <w:lang w:val="en-US"/>
        </w:rPr>
        <w:t>Goals</w:t>
      </w:r>
      <w:bookmarkEnd w:id="8"/>
    </w:p>
    <w:p w:rsidR="0056035F" w:rsidRPr="001E187B" w:rsidRDefault="000D6AC9" w:rsidP="0056035F">
      <w:pPr>
        <w:pStyle w:val="Heading2"/>
        <w:rPr>
          <w:rStyle w:val="TabelaChar"/>
          <w:rFonts w:cstheme="majorBidi"/>
          <w:b/>
          <w:color w:val="auto"/>
          <w:sz w:val="24"/>
          <w:szCs w:val="26"/>
          <w:lang w:val="en-US"/>
        </w:rPr>
      </w:pPr>
      <w:bookmarkStart w:id="9" w:name="_Toc352784479"/>
      <w:r w:rsidRPr="001E187B">
        <w:rPr>
          <w:rStyle w:val="TabelaChar"/>
          <w:rFonts w:cstheme="majorBidi"/>
          <w:b/>
          <w:color w:val="auto"/>
          <w:sz w:val="24"/>
          <w:lang w:val="en-US"/>
        </w:rPr>
        <w:t>Research</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Questions</w:t>
      </w:r>
      <w:bookmarkEnd w:id="9"/>
    </w:p>
    <w:p w:rsidR="0056035F" w:rsidRPr="001E187B" w:rsidRDefault="000D6AC9" w:rsidP="0056035F">
      <w:pPr>
        <w:pStyle w:val="Heading2"/>
        <w:rPr>
          <w:lang w:val="en-US"/>
        </w:rPr>
      </w:pPr>
      <w:bookmarkStart w:id="10" w:name="_Toc352784480"/>
      <w:r w:rsidRPr="001E187B">
        <w:rPr>
          <w:lang w:val="en-US"/>
        </w:rPr>
        <w:t>Contributions</w:t>
      </w:r>
      <w:bookmarkEnd w:id="10"/>
    </w:p>
    <w:p w:rsidR="0056035F" w:rsidRPr="001E187B" w:rsidRDefault="000D6AC9" w:rsidP="0056035F">
      <w:pPr>
        <w:pStyle w:val="Heading2"/>
        <w:rPr>
          <w:lang w:val="en-US"/>
        </w:rPr>
      </w:pPr>
      <w:bookmarkStart w:id="11" w:name="_Toc352784481"/>
      <w:r w:rsidRPr="001E187B">
        <w:rPr>
          <w:lang w:val="en-US"/>
        </w:rPr>
        <w:t>Organization</w:t>
      </w:r>
      <w:bookmarkEnd w:id="11"/>
    </w:p>
    <w:p w:rsidR="0056035F" w:rsidRPr="001E187B" w:rsidRDefault="0056035F" w:rsidP="0056035F">
      <w:pPr>
        <w:rPr>
          <w:lang w:val="en-US"/>
        </w:rPr>
      </w:pPr>
    </w:p>
    <w:p w:rsidR="00740C64" w:rsidRDefault="00740C64">
      <w:pPr>
        <w:spacing w:after="200" w:line="276" w:lineRule="auto"/>
        <w:ind w:firstLine="0"/>
        <w:jc w:val="left"/>
        <w:rPr>
          <w:rFonts w:eastAsiaTheme="majorEastAsia" w:cstheme="majorBidi"/>
          <w:b/>
          <w:bCs/>
          <w:caps/>
          <w:sz w:val="28"/>
          <w:szCs w:val="28"/>
          <w:lang w:val="en-US"/>
        </w:rPr>
      </w:pPr>
      <w:r>
        <w:rPr>
          <w:lang w:val="en-US"/>
        </w:rPr>
        <w:br w:type="page"/>
      </w:r>
    </w:p>
    <w:p w:rsidR="0056035F" w:rsidRPr="001E187B" w:rsidRDefault="0056035F" w:rsidP="0056035F">
      <w:pPr>
        <w:pStyle w:val="Heading1"/>
        <w:rPr>
          <w:lang w:val="en-US"/>
        </w:rPr>
      </w:pPr>
      <w:bookmarkStart w:id="12" w:name="_Toc352784482"/>
      <w:r w:rsidRPr="001E187B">
        <w:rPr>
          <w:lang w:val="en-US"/>
        </w:rPr>
        <w:lastRenderedPageBreak/>
        <w:t xml:space="preserve">– </w:t>
      </w:r>
      <w:r w:rsidR="000D6AC9" w:rsidRPr="001E187B">
        <w:rPr>
          <w:lang w:val="en-US"/>
        </w:rPr>
        <w:t>Game Flow Analysis</w:t>
      </w:r>
      <w:bookmarkEnd w:id="12"/>
    </w:p>
    <w:p w:rsidR="0056035F" w:rsidRDefault="000D6AC9" w:rsidP="00740C64">
      <w:pPr>
        <w:pStyle w:val="Heading2"/>
        <w:rPr>
          <w:lang w:val="en-US"/>
        </w:rPr>
      </w:pPr>
      <w:bookmarkStart w:id="13" w:name="_Toc352784483"/>
      <w:r w:rsidRPr="001E187B">
        <w:rPr>
          <w:lang w:val="en-US"/>
        </w:rPr>
        <w:t>Introduction</w:t>
      </w:r>
      <w:bookmarkEnd w:id="13"/>
    </w:p>
    <w:p w:rsidR="000153F1" w:rsidRPr="000153F1" w:rsidRDefault="000153F1" w:rsidP="000153F1">
      <w:pPr>
        <w:pStyle w:val="Heading2"/>
        <w:rPr>
          <w:lang w:val="en-US"/>
        </w:rPr>
      </w:pPr>
      <w:bookmarkStart w:id="14" w:name="_Toc352784484"/>
      <w:r>
        <w:rPr>
          <w:lang w:val="en-US"/>
        </w:rPr>
        <w:t>Usage</w:t>
      </w:r>
      <w:bookmarkEnd w:id="14"/>
    </w:p>
    <w:p w:rsidR="0056035F" w:rsidRPr="001E187B" w:rsidRDefault="0056035F" w:rsidP="0056035F">
      <w:pPr>
        <w:pStyle w:val="Heading2"/>
        <w:rPr>
          <w:rStyle w:val="TabelaChar"/>
          <w:rFonts w:cstheme="majorBidi"/>
          <w:b/>
          <w:color w:val="auto"/>
          <w:sz w:val="24"/>
          <w:szCs w:val="26"/>
          <w:lang w:val="en-US"/>
        </w:rPr>
      </w:pPr>
      <w:bookmarkStart w:id="15" w:name="_Toc352784485"/>
      <w:r w:rsidRPr="001E187B">
        <w:rPr>
          <w:rStyle w:val="TabelaChar"/>
          <w:rFonts w:cstheme="majorBidi"/>
          <w:b/>
          <w:color w:val="auto"/>
          <w:sz w:val="24"/>
          <w:lang w:val="en-US"/>
        </w:rPr>
        <w:t>UNDECIDED TITLE</w:t>
      </w:r>
      <w:bookmarkEnd w:id="15"/>
    </w:p>
    <w:p w:rsidR="0056035F" w:rsidRPr="001E187B" w:rsidRDefault="000D6AC9" w:rsidP="0056035F">
      <w:pPr>
        <w:pStyle w:val="Heading2"/>
        <w:rPr>
          <w:lang w:val="en-US"/>
        </w:rPr>
      </w:pPr>
      <w:bookmarkStart w:id="16" w:name="_Toc352784486"/>
      <w:r w:rsidRPr="001E187B">
        <w:rPr>
          <w:lang w:val="en-US"/>
        </w:rPr>
        <w:t>Related Work</w:t>
      </w:r>
      <w:bookmarkEnd w:id="16"/>
    </w:p>
    <w:p w:rsidR="0056035F" w:rsidRPr="001E187B" w:rsidRDefault="000D6AC9" w:rsidP="0056035F">
      <w:pPr>
        <w:pStyle w:val="Heading2"/>
        <w:rPr>
          <w:lang w:val="en-US"/>
        </w:rPr>
      </w:pPr>
      <w:bookmarkStart w:id="17" w:name="_Toc352784487"/>
      <w:r w:rsidRPr="001E187B">
        <w:rPr>
          <w:lang w:val="en-US"/>
        </w:rPr>
        <w:t>Final Considerations</w:t>
      </w:r>
      <w:bookmarkEnd w:id="17"/>
    </w:p>
    <w:p w:rsidR="0056035F" w:rsidRPr="001E187B" w:rsidRDefault="0056035F">
      <w:pPr>
        <w:spacing w:after="200" w:line="276" w:lineRule="auto"/>
        <w:ind w:firstLine="0"/>
        <w:jc w:val="left"/>
        <w:rPr>
          <w:lang w:val="en-US"/>
        </w:rPr>
      </w:pPr>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18" w:name="_Toc352784488"/>
      <w:r w:rsidRPr="001E187B">
        <w:rPr>
          <w:lang w:val="en-US"/>
        </w:rPr>
        <w:lastRenderedPageBreak/>
        <w:t xml:space="preserve">– </w:t>
      </w:r>
      <w:r w:rsidR="000D6AC9" w:rsidRPr="001E187B">
        <w:rPr>
          <w:lang w:val="en-US"/>
        </w:rPr>
        <w:t>Provenance</w:t>
      </w:r>
      <w:bookmarkEnd w:id="18"/>
    </w:p>
    <w:p w:rsidR="0056035F" w:rsidRPr="001E187B" w:rsidRDefault="000D6AC9" w:rsidP="0056035F">
      <w:pPr>
        <w:pStyle w:val="Heading2"/>
        <w:rPr>
          <w:lang w:val="en-US"/>
        </w:rPr>
      </w:pPr>
      <w:bookmarkStart w:id="19" w:name="_Toc352784489"/>
      <w:r w:rsidRPr="001E187B">
        <w:rPr>
          <w:lang w:val="en-US"/>
        </w:rPr>
        <w:t>Introduction</w:t>
      </w:r>
      <w:bookmarkEnd w:id="19"/>
    </w:p>
    <w:p w:rsidR="0056035F" w:rsidRPr="001E187B" w:rsidRDefault="00964B2A" w:rsidP="00964B2A">
      <w:pPr>
        <w:rPr>
          <w:lang w:val="en-US"/>
        </w:rPr>
      </w:pPr>
      <w:r w:rsidRPr="001E187B">
        <w:rPr>
          <w:lang w:val="en-US"/>
        </w:rPr>
        <w:t>Results of scientific experiments cannot be understood without the knowledge of the meaning of data and circumstances occurred during their creation. This type of knowledge includes data provenance</w:t>
      </w:r>
      <w:r w:rsidRPr="001E187B">
        <w:rPr>
          <w:rFonts w:cs="Times New Roman"/>
          <w:szCs w:val="24"/>
          <w:lang w:val="en-US"/>
        </w:rPr>
        <w:t xml:space="preserve"> </w:t>
      </w:r>
      <w:r w:rsidR="005D747B" w:rsidRPr="001E187B">
        <w:rPr>
          <w:rFonts w:cs="Times New Roman"/>
          <w:szCs w:val="24"/>
          <w:lang w:val="en-US"/>
        </w:rPr>
        <w:fldChar w:fldCharType="begin"/>
      </w:r>
      <w:r w:rsidR="002842C4" w:rsidRPr="001E187B">
        <w:rPr>
          <w:rFonts w:cs="Times New Roman"/>
          <w:szCs w:val="24"/>
          <w:lang w:val="en-US"/>
        </w:rPr>
        <w:instrText xml:space="preserve"> ADDIN ZOTERO_ITEM {"citationID":"1eg8brqq84","properties":{"formattedCitation":"{\\rtf (DAVIDSON; FREIRE, 2008; FREIRE \\i et al.\\i0{}, 2008)}","plainCitation":"(DAVIDSON; FREIRE, 2008; FREIRE et al., 2008)"},"citationItems":[{"id":135,"uris":["http://zotero.org/users/1122386/items/ZGJVZNQC"],"uri":["http://zotero.org/users/1122386/items/ZGJVZNQC"]},{"id":130,"uris":["http://zotero.org/users/1122386/items/382UXMFU"],"uri":["http://zotero.org/users/1122386/items/382UXMFU"]}]} </w:instrText>
      </w:r>
      <w:r w:rsidR="005D747B" w:rsidRPr="001E187B">
        <w:rPr>
          <w:rFonts w:cs="Times New Roman"/>
          <w:szCs w:val="24"/>
          <w:lang w:val="en-US"/>
        </w:rPr>
        <w:fldChar w:fldCharType="separate"/>
      </w:r>
      <w:r w:rsidR="002842C4" w:rsidRPr="001E187B">
        <w:rPr>
          <w:rFonts w:cs="Times New Roman"/>
          <w:szCs w:val="24"/>
          <w:lang w:val="en-US"/>
        </w:rPr>
        <w:t xml:space="preserve">(DAVIDSON; FREIRE, 2008; FREIRE </w:t>
      </w:r>
      <w:r w:rsidR="002842C4" w:rsidRPr="001E187B">
        <w:rPr>
          <w:rFonts w:cs="Times New Roman"/>
          <w:i/>
          <w:iCs/>
          <w:szCs w:val="24"/>
          <w:lang w:val="en-US"/>
        </w:rPr>
        <w:t>et al.</w:t>
      </w:r>
      <w:r w:rsidR="002842C4" w:rsidRPr="001E187B">
        <w:rPr>
          <w:rFonts w:cs="Times New Roman"/>
          <w:szCs w:val="24"/>
          <w:lang w:val="en-US"/>
        </w:rPr>
        <w:t>, 2008)</w:t>
      </w:r>
      <w:r w:rsidR="005D747B" w:rsidRPr="001E187B">
        <w:rPr>
          <w:rFonts w:cs="Times New Roman"/>
          <w:szCs w:val="24"/>
          <w:lang w:val="en-US"/>
        </w:rPr>
        <w:fldChar w:fldCharType="end"/>
      </w:r>
      <w:r w:rsidRPr="001E187B">
        <w:rPr>
          <w:lang w:val="en-US"/>
        </w:rPr>
        <w:t>. The provenance term is well understood in the context of art or digital libraries, where historical documentation refers to an object’s life cycle</w:t>
      </w:r>
      <w:r w:rsidR="00B0479A" w:rsidRPr="001E187B">
        <w:rPr>
          <w:lang w:val="en-US"/>
        </w:rPr>
        <w:t xml:space="preserve"> </w:t>
      </w:r>
      <w:r w:rsidR="005D747B" w:rsidRPr="001E187B">
        <w:rPr>
          <w:lang w:val="en-US"/>
        </w:rPr>
        <w:fldChar w:fldCharType="begin"/>
      </w:r>
      <w:r w:rsidR="00B0479A" w:rsidRPr="001E187B">
        <w:rPr>
          <w:lang w:val="en-US"/>
        </w:rPr>
        <w:instrText xml:space="preserve"> ADDIN ZOTERO_ITEM {"citationID":"21hgcivolt","properties":{"formattedCitation":"(PREMIS WORKING GROUP, 2005)","plainCitation":"(PREMIS WORKING GROUP, 2005)"},"citationItems":[{"id":77,"uris":["http://zotero.org/users/1122386/items/DM3VUTFM"],"uri":["http://zotero.org/users/1122386/items/DM3VUTFM"]}]} </w:instrText>
      </w:r>
      <w:r w:rsidR="005D747B" w:rsidRPr="001E187B">
        <w:rPr>
          <w:lang w:val="en-US"/>
        </w:rPr>
        <w:fldChar w:fldCharType="separate"/>
      </w:r>
      <w:r w:rsidR="00B0479A" w:rsidRPr="001E187B">
        <w:rPr>
          <w:rFonts w:cs="Times New Roman"/>
          <w:lang w:val="en-US"/>
        </w:rPr>
        <w:t>(PREMIS WORKING GROUP, 2005)</w:t>
      </w:r>
      <w:r w:rsidR="005D747B" w:rsidRPr="001E187B">
        <w:rPr>
          <w:lang w:val="en-US"/>
        </w:rPr>
        <w:fldChar w:fldCharType="end"/>
      </w:r>
      <w:r w:rsidRPr="001E187B">
        <w:rPr>
          <w:lang w:val="en-US"/>
        </w:rPr>
        <w:t>. Data provenance in scientific experimentation has become such an important topic that workshops and conferences on the subject were specifically created</w:t>
      </w:r>
      <w:r w:rsidR="00B0479A" w:rsidRPr="001E187B">
        <w:rPr>
          <w:lang w:val="en-US"/>
        </w:rPr>
        <w:t xml:space="preserve"> </w:t>
      </w:r>
      <w:r w:rsidR="005D747B" w:rsidRPr="001E187B">
        <w:rPr>
          <w:lang w:val="en-US"/>
        </w:rPr>
        <w:fldChar w:fldCharType="begin"/>
      </w:r>
      <w:r w:rsidR="00B0479A" w:rsidRPr="001E187B">
        <w:rPr>
          <w:lang w:val="en-US"/>
        </w:rPr>
        <w:instrText xml:space="preserve"> ADDIN ZOTERO_ITEM {"citationID":"fnd5gao6b","properties":{"formattedCitation":"(SIMMHAN; PLALE; GANNON, 2005)","plainCitation":"(SIMMHAN; PLALE; GANNON, 2005)"},"citationItems":[{"id":156,"uris":["http://zotero.org/users/1122386/items/NKJS8ATK"],"uri":["http://zotero.org/users/1122386/items/NKJS8ATK"]}]} </w:instrText>
      </w:r>
      <w:r w:rsidR="005D747B" w:rsidRPr="001E187B">
        <w:rPr>
          <w:lang w:val="en-US"/>
        </w:rPr>
        <w:fldChar w:fldCharType="separate"/>
      </w:r>
      <w:r w:rsidR="00B0479A" w:rsidRPr="001E187B">
        <w:rPr>
          <w:rFonts w:cs="Times New Roman"/>
          <w:lang w:val="en-US"/>
        </w:rPr>
        <w:t>(SIMMHAN; PLALE; GANNON, 2005)</w:t>
      </w:r>
      <w:r w:rsidR="005D747B" w:rsidRPr="001E187B">
        <w:rPr>
          <w:lang w:val="en-US"/>
        </w:rPr>
        <w:fldChar w:fldCharType="end"/>
      </w:r>
      <w:r w:rsidRPr="001E187B">
        <w:rPr>
          <w:lang w:val="en-US"/>
        </w:rPr>
        <w:t>.</w:t>
      </w:r>
    </w:p>
    <w:p w:rsidR="00964B2A" w:rsidRPr="001E187B" w:rsidRDefault="00964B2A" w:rsidP="00964B2A">
      <w:pPr>
        <w:rPr>
          <w:lang w:val="en-US"/>
        </w:rPr>
      </w:pPr>
      <w:r w:rsidRPr="001E187B">
        <w:rPr>
          <w:lang w:val="en-US"/>
        </w:rPr>
        <w:t xml:space="preserve">The </w:t>
      </w:r>
      <w:r w:rsidRPr="001E187B">
        <w:rPr>
          <w:i/>
          <w:lang w:val="en-US"/>
        </w:rPr>
        <w:t>International Provenance and Annotation Workshop</w:t>
      </w:r>
      <w:r w:rsidRPr="001E187B">
        <w:rPr>
          <w:lang w:val="en-US"/>
        </w:rPr>
        <w:t xml:space="preserve"> (IPAW) </w:t>
      </w:r>
      <w:r w:rsidR="005D747B" w:rsidRPr="001E187B">
        <w:rPr>
          <w:lang w:val="en-US"/>
        </w:rPr>
        <w:fldChar w:fldCharType="begin"/>
      </w:r>
      <w:r w:rsidR="002842C4" w:rsidRPr="001E187B">
        <w:rPr>
          <w:lang w:val="en-US"/>
        </w:rPr>
        <w:instrText xml:space="preserve"> ADDIN ZOTERO_ITEM {"citationID":"1nqaa0nqj1","properties":{"formattedCitation":"{\\rtf (MOREAU \\i et al.\\i0{}, 2002)}","plainCitation":"(MOREAU et al., 2002)"},"citationItems":[{"id":136,"uris":["http://zotero.org/users/1122386/items/X4XTRDRT"],"uri":["http://zotero.org/users/1122386/items/X4XTRDRT"]}]} </w:instrText>
      </w:r>
      <w:r w:rsidR="005D747B" w:rsidRPr="001E187B">
        <w:rPr>
          <w:lang w:val="en-US"/>
        </w:rPr>
        <w:fldChar w:fldCharType="separate"/>
      </w:r>
      <w:r w:rsidR="002842C4" w:rsidRPr="001E187B">
        <w:rPr>
          <w:rFonts w:cs="Times New Roman"/>
          <w:szCs w:val="24"/>
          <w:lang w:val="en-US"/>
        </w:rPr>
        <w:t xml:space="preserve">(MOREAU </w:t>
      </w:r>
      <w:r w:rsidR="002842C4" w:rsidRPr="001E187B">
        <w:rPr>
          <w:rFonts w:cs="Times New Roman"/>
          <w:i/>
          <w:iCs/>
          <w:szCs w:val="24"/>
          <w:lang w:val="en-US"/>
        </w:rPr>
        <w:t>et al.</w:t>
      </w:r>
      <w:r w:rsidR="002842C4" w:rsidRPr="001E187B">
        <w:rPr>
          <w:rFonts w:cs="Times New Roman"/>
          <w:szCs w:val="24"/>
          <w:lang w:val="en-US"/>
        </w:rPr>
        <w:t>, 2002)</w:t>
      </w:r>
      <w:r w:rsidR="005D747B" w:rsidRPr="001E187B">
        <w:rPr>
          <w:lang w:val="en-US"/>
        </w:rPr>
        <w:fldChar w:fldCharType="end"/>
      </w:r>
      <w:r w:rsidRPr="001E187B">
        <w:rPr>
          <w:lang w:val="en-US"/>
        </w:rPr>
        <w:t xml:space="preserve"> was one of the first data provenance workshops to be created. In each edition, the scientific community listed challenges of data provenance to be solved and receives many scientists work with suggested solutions. During IPAW’06, participants were interested in questions about provenance for the use in digital data, involving topics related to documentation, </w:t>
      </w:r>
      <w:r w:rsidR="00B0479A" w:rsidRPr="001E187B">
        <w:rPr>
          <w:lang w:val="en-US"/>
        </w:rPr>
        <w:t xml:space="preserve">data </w:t>
      </w:r>
      <w:r w:rsidRPr="001E187B">
        <w:rPr>
          <w:lang w:val="en-US"/>
        </w:rPr>
        <w:t xml:space="preserve">annotation and </w:t>
      </w:r>
      <w:r w:rsidR="00B0479A" w:rsidRPr="001E187B">
        <w:rPr>
          <w:lang w:val="en-US"/>
        </w:rPr>
        <w:t xml:space="preserve">data </w:t>
      </w:r>
      <w:r w:rsidRPr="001E187B">
        <w:rPr>
          <w:lang w:val="en-US"/>
        </w:rPr>
        <w:t>derivation</w:t>
      </w:r>
      <w:r w:rsidR="00B0479A" w:rsidRPr="001E187B">
        <w:rPr>
          <w:lang w:val="en-US"/>
        </w:rPr>
        <w:t xml:space="preserve">s </w:t>
      </w:r>
      <w:r w:rsidR="005D747B" w:rsidRPr="001E187B">
        <w:rPr>
          <w:lang w:val="en-US"/>
        </w:rPr>
        <w:fldChar w:fldCharType="begin"/>
      </w:r>
      <w:r w:rsidR="00B0479A" w:rsidRPr="001E187B">
        <w:rPr>
          <w:lang w:val="en-US"/>
        </w:rPr>
        <w:instrText xml:space="preserve"> ADDIN ZOTERO_ITEM {"citationID":"eva0v02mb","properties":{"formattedCitation":"(BOSE; FOSTER; MOREAU, 2006)","plainCitation":"(BOSE; FOSTER; MOREAU, 2006)"},"citationItems":[{"id":159,"uris":["http://zotero.org/users/1122386/items/XKF5VFJH"],"uri":["http://zotero.org/users/1122386/items/XKF5VFJH"]}]} </w:instrText>
      </w:r>
      <w:r w:rsidR="005D747B" w:rsidRPr="001E187B">
        <w:rPr>
          <w:lang w:val="en-US"/>
        </w:rPr>
        <w:fldChar w:fldCharType="separate"/>
      </w:r>
      <w:r w:rsidR="00B0479A" w:rsidRPr="001E187B">
        <w:rPr>
          <w:rFonts w:cs="Times New Roman"/>
          <w:lang w:val="en-US"/>
        </w:rPr>
        <w:t>(BOSE; FOSTER; MOREAU, 2006)</w:t>
      </w:r>
      <w:r w:rsidR="005D747B" w:rsidRPr="001E187B">
        <w:rPr>
          <w:lang w:val="en-US"/>
        </w:rPr>
        <w:fldChar w:fldCharType="end"/>
      </w:r>
      <w:r w:rsidRPr="001E187B">
        <w:rPr>
          <w:lang w:val="en-US"/>
        </w:rPr>
        <w:t xml:space="preserve">. As a result, the first model of digital provenance, the </w:t>
      </w:r>
      <w:r w:rsidRPr="001E187B">
        <w:rPr>
          <w:i/>
          <w:lang w:val="en-US"/>
        </w:rPr>
        <w:t>Open Provenance Model</w:t>
      </w:r>
      <w:r w:rsidRPr="001E187B">
        <w:rPr>
          <w:lang w:val="en-US"/>
        </w:rPr>
        <w:t xml:space="preserve"> (OPM) </w:t>
      </w:r>
      <w:r w:rsidR="005D747B" w:rsidRPr="001E187B">
        <w:rPr>
          <w:lang w:val="en-US"/>
        </w:rPr>
        <w:fldChar w:fldCharType="begin"/>
      </w:r>
      <w:r w:rsidR="009B2B06">
        <w:rPr>
          <w:lang w:val="en-US"/>
        </w:rPr>
        <w:instrText xml:space="preserve"> ADDIN ZOTERO_ITEM {"citationID":"1e3tur0abv","properties":{"formattedCitation":"{\\rtf (MOREAU \\i et al.\\i0{}, 2007)}","plainCitation":"(MOREAU et al., 2007)"},"citationItems":[{"id":37,"uris":["http://zotero.org/users/1122386/items/4UM2NPVP"],"uri":["http://zotero.org/users/1122386/items/4UM2NPVP"]}]} </w:instrText>
      </w:r>
      <w:r w:rsidR="005D747B"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5D747B" w:rsidRPr="001E187B">
        <w:rPr>
          <w:lang w:val="en-US"/>
        </w:rPr>
        <w:fldChar w:fldCharType="end"/>
      </w:r>
      <w:r w:rsidRPr="001E187B">
        <w:rPr>
          <w:lang w:val="en-US"/>
        </w:rPr>
        <w:t xml:space="preserve">, was created. The OPM has been designed to address the issues raised during the </w:t>
      </w:r>
      <w:r w:rsidRPr="001E187B">
        <w:rPr>
          <w:i/>
          <w:lang w:val="en-US"/>
        </w:rPr>
        <w:t>Provenance Challenge</w:t>
      </w:r>
      <w:r w:rsidRPr="001E187B">
        <w:rPr>
          <w:lang w:val="en-US"/>
        </w:rPr>
        <w:t xml:space="preserve"> </w:t>
      </w:r>
      <w:r w:rsidR="005D747B" w:rsidRPr="001E187B">
        <w:rPr>
          <w:lang w:val="en-US"/>
        </w:rPr>
        <w:fldChar w:fldCharType="begin"/>
      </w:r>
      <w:r w:rsidR="002842C4" w:rsidRPr="001E187B">
        <w:rPr>
          <w:lang w:val="en-US"/>
        </w:rPr>
        <w:instrText xml:space="preserve"> ADDIN ZOTERO_ITEM {"citationID":"jt0oe0ebk","properties":{"formattedCitation":"{\\rtf (\\uc0\\u8220{}Provenance Challenge WIKI\\uc0\\u8221{}, 2010)}","plainCitation":"(“Provenance Challenge WIKI”, 2010)"},"citationItems":[{"id":137,"uris":["http://zotero.org/users/1122386/items/4R6U2JV6"],"uri":["http://zotero.org/users/1122386/items/4R6U2JV6"]}]} </w:instrText>
      </w:r>
      <w:r w:rsidR="005D747B" w:rsidRPr="001E187B">
        <w:rPr>
          <w:lang w:val="en-US"/>
        </w:rPr>
        <w:fldChar w:fldCharType="separate"/>
      </w:r>
      <w:r w:rsidR="002842C4" w:rsidRPr="001E187B">
        <w:rPr>
          <w:rFonts w:cs="Times New Roman"/>
          <w:szCs w:val="24"/>
          <w:lang w:val="en-US"/>
        </w:rPr>
        <w:t>(“Provenance Challenge WIKI”, 2010)</w:t>
      </w:r>
      <w:r w:rsidR="005D747B" w:rsidRPr="001E187B">
        <w:rPr>
          <w:lang w:val="en-US"/>
        </w:rPr>
        <w:fldChar w:fldCharType="end"/>
      </w:r>
      <w:r w:rsidRPr="001E187B">
        <w:rPr>
          <w:lang w:val="en-US"/>
        </w:rPr>
        <w:t>.</w:t>
      </w:r>
    </w:p>
    <w:p w:rsidR="00964B2A" w:rsidRPr="001E187B" w:rsidRDefault="00E00CBA" w:rsidP="00964B2A">
      <w:pPr>
        <w:rPr>
          <w:lang w:val="en-US"/>
        </w:rPr>
      </w:pPr>
      <w:r w:rsidRPr="001E187B">
        <w:rPr>
          <w:lang w:val="en-US"/>
        </w:rPr>
        <w:t>Later, another provenance model</w:t>
      </w:r>
      <w:r w:rsidR="00FF2E1E" w:rsidRPr="001E187B">
        <w:rPr>
          <w:lang w:val="en-US"/>
        </w:rPr>
        <w:t xml:space="preserve">, PROV </w:t>
      </w:r>
      <w:r w:rsidR="005D747B" w:rsidRPr="001E187B">
        <w:rPr>
          <w:lang w:val="en-US"/>
        </w:rPr>
        <w:fldChar w:fldCharType="begin"/>
      </w:r>
      <w:r w:rsidR="002842C4" w:rsidRPr="001E187B">
        <w:rPr>
          <w:lang w:val="en-US"/>
        </w:rPr>
        <w:instrText xml:space="preserve"> ADDIN ZOTERO_ITEM {"citationID":"olhb0p2u4","properties":{"formattedCitation":"(GIL; MILES, 2010)","plainCitation":"(GIL; MILES, 2010)"},"citationItems":[{"id":124,"uris":["http://zotero.org/users/1122386/items/CAD8KI9G"],"uri":["http://zotero.org/users/1122386/items/CAD8KI9G"]}]} </w:instrText>
      </w:r>
      <w:r w:rsidR="005D747B" w:rsidRPr="001E187B">
        <w:rPr>
          <w:lang w:val="en-US"/>
        </w:rPr>
        <w:fldChar w:fldCharType="separate"/>
      </w:r>
      <w:r w:rsidR="002842C4" w:rsidRPr="001E187B">
        <w:rPr>
          <w:rFonts w:cs="Times New Roman"/>
          <w:lang w:val="en-US"/>
        </w:rPr>
        <w:t>(GIL; MILES, 2010)</w:t>
      </w:r>
      <w:r w:rsidR="005D747B" w:rsidRPr="001E187B">
        <w:rPr>
          <w:lang w:val="en-US"/>
        </w:rPr>
        <w:fldChar w:fldCharType="end"/>
      </w:r>
      <w:r w:rsidR="00FF2E1E" w:rsidRPr="001E187B">
        <w:rPr>
          <w:lang w:val="en-US"/>
        </w:rPr>
        <w:t>,</w:t>
      </w:r>
      <w:r w:rsidRPr="001E187B">
        <w:rPr>
          <w:lang w:val="en-US"/>
        </w:rPr>
        <w:t xml:space="preserve"> was developed by the provenance incubator group W3C</w:t>
      </w:r>
      <w:r w:rsidR="00FF2E1E" w:rsidRPr="001E187B">
        <w:rPr>
          <w:lang w:val="en-US"/>
        </w:rPr>
        <w:t xml:space="preserve"> </w:t>
      </w:r>
      <w:r w:rsidR="005D747B" w:rsidRPr="001E187B">
        <w:rPr>
          <w:lang w:val="en-US"/>
        </w:rPr>
        <w:fldChar w:fldCharType="begin"/>
      </w:r>
      <w:r w:rsidR="002842C4" w:rsidRPr="001E187B">
        <w:rPr>
          <w:lang w:val="en-US"/>
        </w:rPr>
        <w:instrText xml:space="preserve"> ADDIN ZOTERO_ITEM {"citationID":"cqfnsqf3h","properties":{"formattedCitation":"{\\rtf (GIL \\i et al.\\i0{}, 2009)}","plainCitation":"(GIL et al., 2009)"},"citationItems":[{"id":129,"uris":["http://zotero.org/users/1122386/items/WRUNNSAQ"],"uri":["http://zotero.org/users/1122386/items/WRUNNSAQ"]}]} </w:instrText>
      </w:r>
      <w:r w:rsidR="005D747B" w:rsidRPr="001E187B">
        <w:rPr>
          <w:lang w:val="en-US"/>
        </w:rPr>
        <w:fldChar w:fldCharType="separate"/>
      </w:r>
      <w:r w:rsidR="002842C4" w:rsidRPr="001E187B">
        <w:rPr>
          <w:rFonts w:cs="Times New Roman"/>
          <w:szCs w:val="24"/>
          <w:lang w:val="en-US"/>
        </w:rPr>
        <w:t xml:space="preserve">(GIL </w:t>
      </w:r>
      <w:r w:rsidR="002842C4" w:rsidRPr="001E187B">
        <w:rPr>
          <w:rFonts w:cs="Times New Roman"/>
          <w:i/>
          <w:iCs/>
          <w:szCs w:val="24"/>
          <w:lang w:val="en-US"/>
        </w:rPr>
        <w:t>et al.</w:t>
      </w:r>
      <w:r w:rsidR="002842C4" w:rsidRPr="001E187B">
        <w:rPr>
          <w:rFonts w:cs="Times New Roman"/>
          <w:szCs w:val="24"/>
          <w:lang w:val="en-US"/>
        </w:rPr>
        <w:t>, 2009)</w:t>
      </w:r>
      <w:r w:rsidR="005D747B" w:rsidRPr="001E187B">
        <w:rPr>
          <w:lang w:val="en-US"/>
        </w:rPr>
        <w:fldChar w:fldCharType="end"/>
      </w:r>
      <w:r w:rsidR="00FF2E1E" w:rsidRPr="001E187B">
        <w:rPr>
          <w:lang w:val="en-US"/>
        </w:rPr>
        <w:t>. According to the group, provenance of digital objects represents the object’s origins and PROV is a proposed specification to represent these provenance records. These records contain descriptions of the entities and activities involved in producing and delivering or otherwise influencing a given object. The usage of provenance, regardless of the model, provides a critical foundation for assessing the authenticity of data, enabling reliability and reproducibility</w:t>
      </w:r>
      <w:r w:rsidR="00B0479A" w:rsidRPr="001E187B">
        <w:rPr>
          <w:lang w:val="en-US"/>
        </w:rPr>
        <w:t xml:space="preserve"> and is crucial component of workflow systems</w:t>
      </w:r>
      <w:r w:rsidR="00FF2E1E" w:rsidRPr="001E187B">
        <w:rPr>
          <w:lang w:val="en-US"/>
        </w:rPr>
        <w:t xml:space="preserve"> </w:t>
      </w:r>
      <w:r w:rsidR="005D747B" w:rsidRPr="001E187B">
        <w:rPr>
          <w:lang w:val="en-US"/>
        </w:rPr>
        <w:fldChar w:fldCharType="begin"/>
      </w:r>
      <w:r w:rsidR="00B0479A" w:rsidRPr="001E187B">
        <w:rPr>
          <w:lang w:val="en-US"/>
        </w:rPr>
        <w:instrText xml:space="preserve"> ADDIN ZOTERO_ITEM {"citationID":"RmkOzfq7","properties":{"formattedCitation":"{\\rtf (GIL \\i et al.\\i0{}, 2007; GROTH; MOREAU, 2010)}","plainCitation":"(GIL et al., 2007; GROTH; MOREAU, 2010)"},"citationItems":[{"id":158,"uris":["http://zotero.org/users/1122386/items/VA7IGGBS"],"uri":["http://zotero.org/users/1122386/items/VA7IGGBS"]},{"id":143,"uris":["http://zotero.org/users/1122386/items/IX55WPSC"],"uri":["http://zotero.org/users/1122386/items/IX55WPSC"]}]} </w:instrText>
      </w:r>
      <w:r w:rsidR="005D747B" w:rsidRPr="001E187B">
        <w:rPr>
          <w:lang w:val="en-US"/>
        </w:rPr>
        <w:fldChar w:fldCharType="separate"/>
      </w:r>
      <w:r w:rsidR="00B0479A" w:rsidRPr="001E187B">
        <w:rPr>
          <w:rFonts w:cs="Times New Roman"/>
          <w:szCs w:val="24"/>
          <w:lang w:val="en-US"/>
        </w:rPr>
        <w:t xml:space="preserve">(GIL </w:t>
      </w:r>
      <w:r w:rsidR="00B0479A" w:rsidRPr="001E187B">
        <w:rPr>
          <w:rFonts w:cs="Times New Roman"/>
          <w:i/>
          <w:iCs/>
          <w:szCs w:val="24"/>
          <w:lang w:val="en-US"/>
        </w:rPr>
        <w:t>et al.</w:t>
      </w:r>
      <w:r w:rsidR="00B0479A" w:rsidRPr="001E187B">
        <w:rPr>
          <w:rFonts w:cs="Times New Roman"/>
          <w:szCs w:val="24"/>
          <w:lang w:val="en-US"/>
        </w:rPr>
        <w:t>, 2007; GROTH; MOREAU, 2010)</w:t>
      </w:r>
      <w:r w:rsidR="005D747B" w:rsidRPr="001E187B">
        <w:rPr>
          <w:lang w:val="en-US"/>
        </w:rPr>
        <w:fldChar w:fldCharType="end"/>
      </w:r>
      <w:r w:rsidR="00FF2E1E" w:rsidRPr="001E187B">
        <w:rPr>
          <w:lang w:val="en-US"/>
        </w:rPr>
        <w:t>.</w:t>
      </w:r>
    </w:p>
    <w:p w:rsidR="00FF2E1E" w:rsidRPr="001E187B" w:rsidRDefault="00FF2E1E" w:rsidP="00964B2A">
      <w:pPr>
        <w:rPr>
          <w:lang w:val="en-US"/>
        </w:rPr>
      </w:pPr>
      <w:r w:rsidRPr="001E187B">
        <w:rPr>
          <w:lang w:val="en-US"/>
        </w:rPr>
        <w:t>When PROV was proposed, the OPM model was already being used in several approaches. However, the fact that PROV is supported by the W3C makes the</w:t>
      </w:r>
      <w:r w:rsidR="009B006B" w:rsidRPr="001E187B">
        <w:rPr>
          <w:lang w:val="en-US"/>
        </w:rPr>
        <w:t xml:space="preserve"> possibility </w:t>
      </w:r>
      <w:r w:rsidR="00642114" w:rsidRPr="001E187B">
        <w:rPr>
          <w:lang w:val="en-US"/>
        </w:rPr>
        <w:t>becoming the default provenance model, making the migration</w:t>
      </w:r>
      <w:r w:rsidRPr="001E187B">
        <w:rPr>
          <w:lang w:val="en-US"/>
        </w:rPr>
        <w:t xml:space="preserve"> from OPM to PROV</w:t>
      </w:r>
      <w:r w:rsidR="009B006B" w:rsidRPr="001E187B">
        <w:rPr>
          <w:lang w:val="en-US"/>
        </w:rPr>
        <w:t xml:space="preserve"> </w:t>
      </w:r>
      <w:r w:rsidR="00642114" w:rsidRPr="001E187B">
        <w:rPr>
          <w:lang w:val="en-US"/>
        </w:rPr>
        <w:t xml:space="preserve">a possibility </w:t>
      </w:r>
      <w:r w:rsidR="009B006B" w:rsidRPr="001E187B">
        <w:rPr>
          <w:lang w:val="en-US"/>
        </w:rPr>
        <w:t xml:space="preserve">in the near future. With this, the aim of this chapter is to present a study of the </w:t>
      </w:r>
      <w:r w:rsidR="009B006B" w:rsidRPr="001E187B">
        <w:rPr>
          <w:lang w:val="en-US"/>
        </w:rPr>
        <w:lastRenderedPageBreak/>
        <w:t>digital provenance models, as well as comparing those models, pointing out their similarities and differences.</w:t>
      </w:r>
    </w:p>
    <w:p w:rsidR="00F513BD" w:rsidRPr="001E187B" w:rsidRDefault="00F513BD" w:rsidP="00964B2A">
      <w:pPr>
        <w:rPr>
          <w:lang w:val="en-US"/>
        </w:rPr>
      </w:pPr>
      <w:r w:rsidRPr="001E187B">
        <w:rPr>
          <w:lang w:val="en-US"/>
        </w:rPr>
        <w:t xml:space="preserve">As such, this chapter is organized as follow: </w:t>
      </w:r>
      <w:r w:rsidR="00BF5855">
        <w:rPr>
          <w:lang w:val="en-US"/>
        </w:rPr>
        <w:t xml:space="preserve">Section </w:t>
      </w:r>
      <w:r w:rsidR="00BF5855">
        <w:rPr>
          <w:lang w:val="en-US"/>
        </w:rPr>
        <w:fldChar w:fldCharType="begin"/>
      </w:r>
      <w:r w:rsidR="00BF5855">
        <w:rPr>
          <w:lang w:val="en-US"/>
        </w:rPr>
        <w:instrText xml:space="preserve"> REF _Ref353029623 \r \h </w:instrText>
      </w:r>
      <w:r w:rsidR="00BF5855">
        <w:rPr>
          <w:lang w:val="en-US"/>
        </w:rPr>
      </w:r>
      <w:r w:rsidR="00BF5855">
        <w:rPr>
          <w:lang w:val="en-US"/>
        </w:rPr>
        <w:fldChar w:fldCharType="separate"/>
      </w:r>
      <w:r w:rsidR="00BF5855">
        <w:rPr>
          <w:lang w:val="en-US"/>
        </w:rPr>
        <w:t>3.2</w:t>
      </w:r>
      <w:r w:rsidR="00BF5855">
        <w:rPr>
          <w:lang w:val="en-US"/>
        </w:rPr>
        <w:fldChar w:fldCharType="end"/>
      </w:r>
      <w:r w:rsidR="00BF5855">
        <w:rPr>
          <w:lang w:val="en-US"/>
        </w:rPr>
        <w:t xml:space="preserve"> and </w:t>
      </w:r>
      <w:r w:rsidR="00BF5855">
        <w:rPr>
          <w:lang w:val="en-US"/>
        </w:rPr>
        <w:fldChar w:fldCharType="begin"/>
      </w:r>
      <w:r w:rsidR="00BF5855">
        <w:rPr>
          <w:lang w:val="en-US"/>
        </w:rPr>
        <w:instrText xml:space="preserve"> REF _Ref353029653 \r \h </w:instrText>
      </w:r>
      <w:r w:rsidR="00BF5855">
        <w:rPr>
          <w:lang w:val="en-US"/>
        </w:rPr>
      </w:r>
      <w:r w:rsidR="00BF5855">
        <w:rPr>
          <w:lang w:val="en-US"/>
        </w:rPr>
        <w:fldChar w:fldCharType="separate"/>
      </w:r>
      <w:r w:rsidR="00BF5855">
        <w:rPr>
          <w:lang w:val="en-US"/>
        </w:rPr>
        <w:t>3.3</w:t>
      </w:r>
      <w:r w:rsidR="00BF5855">
        <w:rPr>
          <w:lang w:val="en-US"/>
        </w:rPr>
        <w:fldChar w:fldCharType="end"/>
      </w:r>
      <w:r w:rsidR="00BF5855">
        <w:rPr>
          <w:lang w:val="en-US"/>
        </w:rPr>
        <w:t xml:space="preserve"> describes the </w:t>
      </w:r>
      <w:r w:rsidR="00BF5855" w:rsidRPr="00BF5855">
        <w:rPr>
          <w:i/>
          <w:lang w:val="en-US"/>
        </w:rPr>
        <w:t>Open Provenance Model</w:t>
      </w:r>
      <w:r w:rsidR="00BF5855">
        <w:rPr>
          <w:lang w:val="en-US"/>
        </w:rPr>
        <w:t xml:space="preserve"> and PRO, respectively. Section </w:t>
      </w:r>
      <w:r w:rsidR="00BF5855">
        <w:rPr>
          <w:lang w:val="en-US"/>
        </w:rPr>
        <w:fldChar w:fldCharType="begin"/>
      </w:r>
      <w:r w:rsidR="00BF5855">
        <w:rPr>
          <w:lang w:val="en-US"/>
        </w:rPr>
        <w:instrText xml:space="preserve"> REF _Ref353029704 \r \h </w:instrText>
      </w:r>
      <w:r w:rsidR="00BF5855">
        <w:rPr>
          <w:lang w:val="en-US"/>
        </w:rPr>
      </w:r>
      <w:r w:rsidR="00BF5855">
        <w:rPr>
          <w:lang w:val="en-US"/>
        </w:rPr>
        <w:fldChar w:fldCharType="separate"/>
      </w:r>
      <w:r w:rsidR="00BF5855">
        <w:rPr>
          <w:lang w:val="en-US"/>
        </w:rPr>
        <w:t>3.4</w:t>
      </w:r>
      <w:r w:rsidR="00BF5855">
        <w:rPr>
          <w:lang w:val="en-US"/>
        </w:rPr>
        <w:fldChar w:fldCharType="end"/>
      </w:r>
      <w:r w:rsidR="00BF5855">
        <w:rPr>
          <w:lang w:val="en-US"/>
        </w:rPr>
        <w:t xml:space="preserve"> compares both digital provenance models and lastly, section </w:t>
      </w:r>
      <w:r w:rsidR="00BF5855">
        <w:rPr>
          <w:lang w:val="en-US"/>
        </w:rPr>
        <w:fldChar w:fldCharType="begin"/>
      </w:r>
      <w:r w:rsidR="00BF5855">
        <w:rPr>
          <w:lang w:val="en-US"/>
        </w:rPr>
        <w:instrText xml:space="preserve"> REF _Ref353029726 \r \h </w:instrText>
      </w:r>
      <w:r w:rsidR="00BF5855">
        <w:rPr>
          <w:lang w:val="en-US"/>
        </w:rPr>
      </w:r>
      <w:r w:rsidR="00BF5855">
        <w:rPr>
          <w:lang w:val="en-US"/>
        </w:rPr>
        <w:fldChar w:fldCharType="separate"/>
      </w:r>
      <w:r w:rsidR="00BF5855">
        <w:rPr>
          <w:lang w:val="en-US"/>
        </w:rPr>
        <w:t>3.5</w:t>
      </w:r>
      <w:r w:rsidR="00BF5855">
        <w:rPr>
          <w:lang w:val="en-US"/>
        </w:rPr>
        <w:fldChar w:fldCharType="end"/>
      </w:r>
      <w:r w:rsidR="00BF5855">
        <w:rPr>
          <w:lang w:val="en-US"/>
        </w:rPr>
        <w:t xml:space="preserve"> presents the final considerations of this chapter.</w:t>
      </w:r>
    </w:p>
    <w:p w:rsidR="0056035F" w:rsidRPr="001E187B" w:rsidRDefault="000D6AC9" w:rsidP="0056035F">
      <w:pPr>
        <w:pStyle w:val="Heading2"/>
        <w:rPr>
          <w:rStyle w:val="TabelaChar"/>
          <w:rFonts w:cstheme="majorBidi"/>
          <w:b/>
          <w:color w:val="auto"/>
          <w:sz w:val="24"/>
          <w:lang w:val="en-US"/>
        </w:rPr>
      </w:pPr>
      <w:bookmarkStart w:id="20" w:name="_Toc352784490"/>
      <w:bookmarkStart w:id="21" w:name="_Ref353029623"/>
      <w:r w:rsidRPr="001E187B">
        <w:rPr>
          <w:rStyle w:val="TabelaChar"/>
          <w:rFonts w:cstheme="majorBidi"/>
          <w:b/>
          <w:color w:val="auto"/>
          <w:sz w:val="24"/>
          <w:lang w:val="en-US"/>
        </w:rPr>
        <w:t>Open Provenance Model</w:t>
      </w:r>
      <w:bookmarkEnd w:id="20"/>
      <w:bookmarkEnd w:id="21"/>
    </w:p>
    <w:p w:rsidR="00AC1275" w:rsidRPr="001E187B" w:rsidRDefault="003517BE" w:rsidP="00AC1275">
      <w:pPr>
        <w:rPr>
          <w:lang w:val="en-US"/>
        </w:rPr>
      </w:pPr>
      <w:r w:rsidRPr="001E187B">
        <w:rPr>
          <w:lang w:val="en-US"/>
        </w:rPr>
        <w:t>The</w:t>
      </w:r>
      <w:r w:rsidR="002842C4" w:rsidRPr="001E187B">
        <w:rPr>
          <w:lang w:val="en-US"/>
        </w:rPr>
        <w:t xml:space="preserve"> </w:t>
      </w:r>
      <w:r w:rsidR="009A22CB" w:rsidRPr="001E187B">
        <w:rPr>
          <w:i/>
          <w:lang w:val="en-US"/>
        </w:rPr>
        <w:t>Open Provenance Model</w:t>
      </w:r>
      <w:r w:rsidR="009A22CB" w:rsidRPr="001E187B">
        <w:rPr>
          <w:lang w:val="en-US"/>
        </w:rPr>
        <w:t xml:space="preserve"> </w:t>
      </w:r>
      <w:r w:rsidR="002842C4" w:rsidRPr="001E187B">
        <w:rPr>
          <w:lang w:val="en-US"/>
        </w:rPr>
        <w:t xml:space="preserve">emerged as a result from the </w:t>
      </w:r>
      <w:r w:rsidR="002842C4" w:rsidRPr="001E187B">
        <w:rPr>
          <w:i/>
          <w:lang w:val="en-US"/>
        </w:rPr>
        <w:t>Provenance Challenges</w:t>
      </w:r>
      <w:r w:rsidR="002842C4" w:rsidRPr="001E187B">
        <w:rPr>
          <w:lang w:val="en-US"/>
        </w:rPr>
        <w:t xml:space="preserve"> proposed in the context of IPAW. The </w:t>
      </w:r>
      <w:r w:rsidR="002842C4" w:rsidRPr="001E187B">
        <w:rPr>
          <w:i/>
          <w:lang w:val="en-US"/>
        </w:rPr>
        <w:t>Provenance Challenges</w:t>
      </w:r>
      <w:r w:rsidR="002842C4" w:rsidRPr="001E187B">
        <w:rPr>
          <w:lang w:val="en-US"/>
        </w:rPr>
        <w:t xml:space="preserve"> came in four editions, one for each year from 2006 to 2010 and OPM resulted from the first two challenges</w:t>
      </w:r>
      <w:r w:rsidR="009A22CB" w:rsidRPr="001E187B">
        <w:rPr>
          <w:lang w:val="en-US"/>
        </w:rPr>
        <w:t xml:space="preserve"> and was used on the third challenge</w:t>
      </w:r>
      <w:r w:rsidR="002842C4" w:rsidRPr="001E187B">
        <w:rPr>
          <w:lang w:val="en-US"/>
        </w:rPr>
        <w:t>:</w:t>
      </w:r>
    </w:p>
    <w:p w:rsidR="002842C4" w:rsidRPr="002E07E3" w:rsidRDefault="002842C4" w:rsidP="00F14EC2">
      <w:pPr>
        <w:rPr>
          <w:lang w:val="en-US"/>
        </w:rPr>
      </w:pPr>
      <w:r w:rsidRPr="002E07E3">
        <w:rPr>
          <w:i/>
          <w:u w:val="single"/>
          <w:lang w:val="en-US"/>
        </w:rPr>
        <w:t>1</w:t>
      </w:r>
      <w:r w:rsidRPr="002E07E3">
        <w:rPr>
          <w:i/>
          <w:u w:val="single"/>
          <w:vertAlign w:val="superscript"/>
          <w:lang w:val="en-US"/>
        </w:rPr>
        <w:t>st</w:t>
      </w:r>
      <w:r w:rsidRPr="002E07E3">
        <w:rPr>
          <w:i/>
          <w:u w:val="single"/>
          <w:lang w:val="en-US"/>
        </w:rPr>
        <w:t xml:space="preserve"> Challenge</w:t>
      </w:r>
      <w:r w:rsidRPr="002E07E3">
        <w:rPr>
          <w:lang w:val="en-US"/>
        </w:rPr>
        <w:t>: Aimed to provide a forum for the community to understand the capabilities of different provenance systems and express their provenance representations.</w:t>
      </w:r>
    </w:p>
    <w:p w:rsidR="002842C4" w:rsidRPr="002E07E3" w:rsidRDefault="002842C4" w:rsidP="00F14EC2">
      <w:pPr>
        <w:rPr>
          <w:lang w:val="en-US"/>
        </w:rPr>
      </w:pPr>
      <w:r w:rsidRPr="002E07E3">
        <w:rPr>
          <w:i/>
          <w:u w:val="single"/>
          <w:lang w:val="en-US"/>
        </w:rPr>
        <w:t>2</w:t>
      </w:r>
      <w:r w:rsidRPr="002E07E3">
        <w:rPr>
          <w:i/>
          <w:u w:val="single"/>
          <w:vertAlign w:val="superscript"/>
          <w:lang w:val="en-US"/>
        </w:rPr>
        <w:t>nd</w:t>
      </w:r>
      <w:r w:rsidRPr="002E07E3">
        <w:rPr>
          <w:i/>
          <w:u w:val="single"/>
          <w:lang w:val="en-US"/>
        </w:rPr>
        <w:t xml:space="preserve"> Challenge</w:t>
      </w:r>
      <w:r w:rsidRPr="002E07E3">
        <w:rPr>
          <w:lang w:val="en-US"/>
        </w:rPr>
        <w:t>: Aimed to establish interoperability between systems through exchange of provenance information.</w:t>
      </w:r>
    </w:p>
    <w:p w:rsidR="002243AB" w:rsidRPr="002E07E3" w:rsidRDefault="009A22CB" w:rsidP="00F14EC2">
      <w:pPr>
        <w:rPr>
          <w:lang w:val="en-US"/>
        </w:rPr>
      </w:pPr>
      <w:r w:rsidRPr="002E07E3">
        <w:rPr>
          <w:i/>
          <w:u w:val="single"/>
          <w:lang w:val="en-US"/>
        </w:rPr>
        <w:t>3</w:t>
      </w:r>
      <w:r w:rsidRPr="002E07E3">
        <w:rPr>
          <w:i/>
          <w:u w:val="single"/>
          <w:vertAlign w:val="superscript"/>
          <w:lang w:val="en-US"/>
        </w:rPr>
        <w:t>rd</w:t>
      </w:r>
      <w:r w:rsidRPr="002E07E3">
        <w:rPr>
          <w:i/>
          <w:u w:val="single"/>
          <w:lang w:val="en-US"/>
        </w:rPr>
        <w:t xml:space="preserve"> Challenge</w:t>
      </w:r>
      <w:r w:rsidRPr="002E07E3">
        <w:rPr>
          <w:lang w:val="en-US"/>
        </w:rPr>
        <w:t>: Evaluate the OPM practically, from an inter-operability view-point.</w:t>
      </w:r>
    </w:p>
    <w:p w:rsidR="009A22CB" w:rsidRPr="001E187B" w:rsidRDefault="009A22CB" w:rsidP="00F14EC2">
      <w:pPr>
        <w:rPr>
          <w:lang w:val="en-US"/>
        </w:rPr>
      </w:pPr>
      <w:r w:rsidRPr="001E187B">
        <w:rPr>
          <w:lang w:val="en-US"/>
        </w:rPr>
        <w:t xml:space="preserve">The </w:t>
      </w:r>
      <w:r w:rsidRPr="001E187B">
        <w:rPr>
          <w:i/>
          <w:lang w:val="en-US"/>
        </w:rPr>
        <w:t>Open Provenance Model</w:t>
      </w:r>
      <w:r w:rsidRPr="001E187B">
        <w:rPr>
          <w:lang w:val="en-US"/>
        </w:rPr>
        <w:t xml:space="preserve"> is a provenance model designed to meet the following requirements </w:t>
      </w:r>
      <w:r w:rsidR="005D747B" w:rsidRPr="001E187B">
        <w:rPr>
          <w:lang w:val="en-US"/>
        </w:rPr>
        <w:fldChar w:fldCharType="begin"/>
      </w:r>
      <w:r w:rsidR="009B2B06">
        <w:rPr>
          <w:lang w:val="en-US"/>
        </w:rPr>
        <w:instrText xml:space="preserve"> ADDIN ZOTERO_ITEM {"citationID":"e9241paih","properties":{"formattedCitation":"{\\rtf (MOREAU \\i et al.\\i0{}, 2007)}","plainCitation":"(MOREAU et al., 2007)"},"citationItems":[{"id":37,"uris":["http://zotero.org/users/1122386/items/4UM2NPVP"],"uri":["http://zotero.org/users/1122386/items/4UM2NPVP"]}]} </w:instrText>
      </w:r>
      <w:r w:rsidR="005D747B" w:rsidRPr="001E187B">
        <w:rPr>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5D747B" w:rsidRPr="001E187B">
        <w:rPr>
          <w:lang w:val="en-US"/>
        </w:rPr>
        <w:fldChar w:fldCharType="end"/>
      </w:r>
      <w:r w:rsidRPr="001E187B">
        <w:rPr>
          <w:lang w:val="en-US"/>
        </w:rPr>
        <w:t>:</w:t>
      </w:r>
    </w:p>
    <w:p w:rsidR="009A22CB" w:rsidRPr="001E187B" w:rsidRDefault="009A22CB" w:rsidP="002E07E3">
      <w:pPr>
        <w:pStyle w:val="ListParagraph"/>
        <w:numPr>
          <w:ilvl w:val="0"/>
          <w:numId w:val="5"/>
        </w:numPr>
        <w:rPr>
          <w:lang w:val="en-US"/>
        </w:rPr>
      </w:pPr>
      <w:r w:rsidRPr="001E187B">
        <w:rPr>
          <w:lang w:val="en-US"/>
        </w:rPr>
        <w:t>To allow provenance information to be exchanged between systems, by means of compatibility layer based on a shared provenance model.</w:t>
      </w:r>
    </w:p>
    <w:p w:rsidR="009A22CB" w:rsidRPr="001E187B" w:rsidRDefault="009A22CB" w:rsidP="002E07E3">
      <w:pPr>
        <w:pStyle w:val="ListParagraph"/>
        <w:numPr>
          <w:ilvl w:val="0"/>
          <w:numId w:val="5"/>
        </w:numPr>
        <w:rPr>
          <w:lang w:val="en-US"/>
        </w:rPr>
      </w:pPr>
      <w:r w:rsidRPr="001E187B">
        <w:rPr>
          <w:lang w:val="en-US"/>
        </w:rPr>
        <w:t>To allow developers to build and share tools that operates on such a provenance model.</w:t>
      </w:r>
    </w:p>
    <w:p w:rsidR="009A22CB" w:rsidRPr="001E187B" w:rsidRDefault="009A22CB" w:rsidP="002E07E3">
      <w:pPr>
        <w:pStyle w:val="ListParagraph"/>
        <w:numPr>
          <w:ilvl w:val="0"/>
          <w:numId w:val="5"/>
        </w:numPr>
        <w:rPr>
          <w:lang w:val="en-US"/>
        </w:rPr>
      </w:pPr>
      <w:r w:rsidRPr="001E187B">
        <w:rPr>
          <w:lang w:val="en-US"/>
        </w:rPr>
        <w:t>To define provenance in a precise, technology-agnostic manner.</w:t>
      </w:r>
    </w:p>
    <w:p w:rsidR="009A22CB" w:rsidRPr="001E187B" w:rsidRDefault="009A22CB" w:rsidP="002E07E3">
      <w:pPr>
        <w:pStyle w:val="ListParagraph"/>
        <w:numPr>
          <w:ilvl w:val="0"/>
          <w:numId w:val="5"/>
        </w:numPr>
        <w:rPr>
          <w:lang w:val="en-US"/>
        </w:rPr>
      </w:pPr>
      <w:r w:rsidRPr="001E187B">
        <w:rPr>
          <w:lang w:val="en-US"/>
        </w:rPr>
        <w:t>To support a digital representation of provenance for any “thing”, whether produced by computer systems or not.</w:t>
      </w:r>
    </w:p>
    <w:p w:rsidR="009A22CB" w:rsidRPr="001E187B" w:rsidRDefault="009A22CB" w:rsidP="002E07E3">
      <w:pPr>
        <w:pStyle w:val="ListParagraph"/>
        <w:numPr>
          <w:ilvl w:val="0"/>
          <w:numId w:val="5"/>
        </w:numPr>
        <w:rPr>
          <w:lang w:val="en-US"/>
        </w:rPr>
      </w:pPr>
      <w:r w:rsidRPr="001E187B">
        <w:rPr>
          <w:lang w:val="en-US"/>
        </w:rPr>
        <w:t>To allow multiple levels of descriptions to coexist.</w:t>
      </w:r>
    </w:p>
    <w:p w:rsidR="009A22CB" w:rsidRPr="001E187B" w:rsidRDefault="009A22CB" w:rsidP="002E07E3">
      <w:pPr>
        <w:pStyle w:val="ListParagraph"/>
        <w:numPr>
          <w:ilvl w:val="0"/>
          <w:numId w:val="5"/>
        </w:numPr>
        <w:rPr>
          <w:lang w:val="en-US"/>
        </w:rPr>
      </w:pPr>
      <w:r w:rsidRPr="001E187B">
        <w:rPr>
          <w:lang w:val="en-US"/>
        </w:rPr>
        <w:t>To define a core set of rules that identify the valid inferences that can be made on provenance representation.</w:t>
      </w:r>
    </w:p>
    <w:p w:rsidR="00C24BBC" w:rsidRDefault="00C24BBC" w:rsidP="00C24BBC">
      <w:pPr>
        <w:rPr>
          <w:lang w:val="en-US"/>
        </w:rPr>
      </w:pPr>
      <w:r w:rsidRPr="001E187B">
        <w:rPr>
          <w:lang w:val="en-US"/>
        </w:rPr>
        <w:t xml:space="preserve">In Open Provenance Model, it is assumed that provenance of objects is represented by an annotated causality graph, which is a directed acyclic graph enriched with annotations capturing further information pertaining to execution. According to </w:t>
      </w:r>
      <w:r w:rsidRPr="001E187B">
        <w:rPr>
          <w:szCs w:val="24"/>
          <w:lang w:val="en-US"/>
        </w:rPr>
        <w:t xml:space="preserve">MOREAU </w:t>
      </w:r>
      <w:r w:rsidRPr="001E187B">
        <w:rPr>
          <w:i/>
          <w:iCs/>
          <w:szCs w:val="24"/>
          <w:lang w:val="en-US"/>
        </w:rPr>
        <w:t xml:space="preserve">et al. </w:t>
      </w:r>
      <w:r w:rsidR="005D747B" w:rsidRPr="001E187B">
        <w:rPr>
          <w:lang w:val="en-US"/>
        </w:rPr>
        <w:fldChar w:fldCharType="begin"/>
      </w:r>
      <w:r w:rsidR="009B2B06">
        <w:rPr>
          <w:lang w:val="en-US"/>
        </w:rPr>
        <w:instrText xml:space="preserve"> ADDIN ZOTERO_ITEM {"citationID":"0N2scAzH","properties":{"formattedCitation":"(2007)","plainCitation":"(2007)"},"citationItems":[{"id":37,"uris":["http://zotero.org/users/1122386/items/4UM2NPVP"],"uri":["http://zotero.org/users/1122386/items/4UM2NPVP"],"suppress-author":true}]} </w:instrText>
      </w:r>
      <w:r w:rsidR="005D747B" w:rsidRPr="001E187B">
        <w:rPr>
          <w:lang w:val="en-US"/>
        </w:rPr>
        <w:fldChar w:fldCharType="separate"/>
      </w:r>
      <w:r w:rsidR="009B2B06" w:rsidRPr="009B2B06">
        <w:rPr>
          <w:rFonts w:cs="Times New Roman"/>
          <w:lang w:val="en-US"/>
        </w:rPr>
        <w:t>(2007)</w:t>
      </w:r>
      <w:r w:rsidR="005D747B" w:rsidRPr="001E187B">
        <w:rPr>
          <w:lang w:val="en-US"/>
        </w:rPr>
        <w:fldChar w:fldCharType="end"/>
      </w:r>
      <w:r w:rsidRPr="001E187B">
        <w:rPr>
          <w:lang w:val="en-US"/>
        </w:rPr>
        <w:t xml:space="preserve">, a provenance graph is a record of a past or current execution, and not a description of something that could happen in the future. </w:t>
      </w:r>
    </w:p>
    <w:p w:rsidR="00BF66D1" w:rsidRPr="001E187B" w:rsidRDefault="00BF66D1" w:rsidP="00BF66D1">
      <w:pPr>
        <w:pStyle w:val="Heading3"/>
        <w:rPr>
          <w:lang w:val="en-US"/>
        </w:rPr>
      </w:pPr>
      <w:bookmarkStart w:id="22" w:name="_Toc352784491"/>
      <w:r>
        <w:rPr>
          <w:lang w:val="en-US"/>
        </w:rPr>
        <w:lastRenderedPageBreak/>
        <w:t>Types and Relations</w:t>
      </w:r>
      <w:bookmarkEnd w:id="22"/>
    </w:p>
    <w:p w:rsidR="000A2DB9" w:rsidRDefault="00C24BBC" w:rsidP="00C24BBC">
      <w:pPr>
        <w:rPr>
          <w:lang w:val="en-US"/>
        </w:rPr>
      </w:pPr>
      <w:r w:rsidRPr="001E187B">
        <w:rPr>
          <w:lang w:val="en-US"/>
        </w:rPr>
        <w:t xml:space="preserve">The causality graph is composed of nodes that can represent </w:t>
      </w:r>
      <w:r w:rsidRPr="001E187B">
        <w:rPr>
          <w:i/>
          <w:lang w:val="en-US"/>
        </w:rPr>
        <w:t>Artifacts</w:t>
      </w:r>
      <w:r w:rsidRPr="001E187B">
        <w:rPr>
          <w:lang w:val="en-US"/>
        </w:rPr>
        <w:t xml:space="preserve">, </w:t>
      </w:r>
      <w:r w:rsidRPr="001E187B">
        <w:rPr>
          <w:i/>
          <w:lang w:val="en-US"/>
        </w:rPr>
        <w:t>Processes</w:t>
      </w:r>
      <w:r w:rsidRPr="001E187B">
        <w:rPr>
          <w:lang w:val="en-US"/>
        </w:rPr>
        <w:t xml:space="preserve"> and </w:t>
      </w:r>
      <w:r w:rsidRPr="001E187B">
        <w:rPr>
          <w:i/>
          <w:lang w:val="en-US"/>
        </w:rPr>
        <w:t>Agents</w:t>
      </w:r>
      <w:r w:rsidR="000A2DB9">
        <w:rPr>
          <w:lang w:val="en-US"/>
        </w:rPr>
        <w:t>:</w:t>
      </w:r>
      <w:r w:rsidRPr="001E187B">
        <w:rPr>
          <w:lang w:val="en-US"/>
        </w:rPr>
        <w:t xml:space="preserve"> </w:t>
      </w:r>
    </w:p>
    <w:p w:rsidR="000A2DB9" w:rsidRPr="00CE31F6" w:rsidRDefault="00C24BBC" w:rsidP="00CE31F6">
      <w:pPr>
        <w:rPr>
          <w:lang w:val="en-US"/>
        </w:rPr>
      </w:pPr>
      <w:r w:rsidRPr="00CE31F6">
        <w:rPr>
          <w:b/>
          <w:i/>
          <w:lang w:val="en-US"/>
        </w:rPr>
        <w:t>Artifacts</w:t>
      </w:r>
      <w:r w:rsidRPr="00CE31F6">
        <w:rPr>
          <w:lang w:val="en-US"/>
        </w:rPr>
        <w:t xml:space="preserve"> are an immutable piece of state that can represent a physical object or a digital representation in a computer system. </w:t>
      </w:r>
    </w:p>
    <w:p w:rsidR="000A2DB9" w:rsidRPr="00CE31F6" w:rsidRDefault="00C24BBC" w:rsidP="00CE31F6">
      <w:pPr>
        <w:rPr>
          <w:lang w:val="en-US"/>
        </w:rPr>
      </w:pPr>
      <w:r w:rsidRPr="00CE31F6">
        <w:rPr>
          <w:b/>
          <w:i/>
          <w:lang w:val="en-US"/>
        </w:rPr>
        <w:t>Processes</w:t>
      </w:r>
      <w:r w:rsidRPr="00CE31F6">
        <w:rPr>
          <w:lang w:val="en-US"/>
        </w:rPr>
        <w:t xml:space="preserve"> are actions or a sequence of actions performed or caused by artifacts and results in new artifacts. </w:t>
      </w:r>
    </w:p>
    <w:p w:rsidR="000A2DB9" w:rsidRPr="00CE31F6" w:rsidRDefault="00C24BBC" w:rsidP="00CE31F6">
      <w:pPr>
        <w:rPr>
          <w:lang w:val="en-US"/>
        </w:rPr>
      </w:pPr>
      <w:r w:rsidRPr="00CE31F6">
        <w:rPr>
          <w:b/>
          <w:i/>
          <w:lang w:val="en-US"/>
        </w:rPr>
        <w:t>Agents</w:t>
      </w:r>
      <w:r w:rsidRPr="00CE31F6">
        <w:rPr>
          <w:lang w:val="en-US"/>
        </w:rPr>
        <w:t xml:space="preserve"> are contextual entities acting as a catalyst of a process that can enable, facilitate, control or affect its execution. </w:t>
      </w:r>
    </w:p>
    <w:p w:rsidR="00C24BBC" w:rsidRPr="001E187B" w:rsidRDefault="00C24BBC" w:rsidP="00C24BBC">
      <w:pPr>
        <w:rPr>
          <w:lang w:val="en-US"/>
        </w:rPr>
      </w:pPr>
      <w:r w:rsidRPr="001E187B">
        <w:rPr>
          <w:lang w:val="en-US"/>
        </w:rPr>
        <w:t xml:space="preserve">The edges of the graph belong to one of the categories described in </w:t>
      </w:r>
      <w:fldSimple w:instr=" REF _Ref335238586 \h  \* MERGEFORMAT ">
        <w:r w:rsidRPr="001E187B">
          <w:rPr>
            <w:lang w:val="en-US"/>
          </w:rPr>
          <w:t>Figure 1</w:t>
        </w:r>
      </w:fldSimple>
      <w:r w:rsidRPr="001E187B">
        <w:rPr>
          <w:lang w:val="en-US"/>
        </w:rPr>
        <w:t xml:space="preserve">, representing a causal dependency between its source, denoting the effect, and its destination that denotes the cause. Below are some important definitions in the Open Provenance Model according to </w:t>
      </w:r>
      <w:r w:rsidRPr="001E187B">
        <w:rPr>
          <w:szCs w:val="24"/>
          <w:lang w:val="en-US"/>
        </w:rPr>
        <w:t xml:space="preserve">MOREAU </w:t>
      </w:r>
      <w:r w:rsidRPr="001E187B">
        <w:rPr>
          <w:i/>
          <w:iCs/>
          <w:szCs w:val="24"/>
          <w:lang w:val="en-US"/>
        </w:rPr>
        <w:t xml:space="preserve">et al. </w:t>
      </w:r>
      <w:r w:rsidR="005D747B" w:rsidRPr="001E187B">
        <w:rPr>
          <w:lang w:val="en-US"/>
        </w:rPr>
        <w:fldChar w:fldCharType="begin"/>
      </w:r>
      <w:r w:rsidR="009B2B06">
        <w:rPr>
          <w:lang w:val="en-US"/>
        </w:rPr>
        <w:instrText xml:space="preserve"> ADDIN ZOTERO_ITEM {"citationID":"kynlo2Xz","properties":{"formattedCitation":"(2007)","plainCitation":"(2007)"},"citationItems":[{"id":37,"uris":["http://zotero.org/users/1122386/items/4UM2NPVP"],"uri":["http://zotero.org/users/1122386/items/4UM2NPVP"],"suppress-author":true}]} </w:instrText>
      </w:r>
      <w:r w:rsidR="005D747B" w:rsidRPr="001E187B">
        <w:rPr>
          <w:lang w:val="en-US"/>
        </w:rPr>
        <w:fldChar w:fldCharType="separate"/>
      </w:r>
      <w:r w:rsidR="009B2B06" w:rsidRPr="009B2B06">
        <w:rPr>
          <w:rFonts w:cs="Times New Roman"/>
          <w:lang w:val="en-US"/>
        </w:rPr>
        <w:t>(2007)</w:t>
      </w:r>
      <w:r w:rsidR="005D747B" w:rsidRPr="001E187B">
        <w:rPr>
          <w:lang w:val="en-US"/>
        </w:rPr>
        <w:fldChar w:fldCharType="end"/>
      </w:r>
      <w:r w:rsidRPr="001E187B">
        <w:rPr>
          <w:lang w:val="en-US"/>
        </w:rPr>
        <w:t>.</w:t>
      </w:r>
    </w:p>
    <w:p w:rsidR="00C24BBC" w:rsidRPr="001E187B" w:rsidRDefault="00C24BBC" w:rsidP="00B50956">
      <w:pPr>
        <w:pStyle w:val="Heading1"/>
        <w:framePr w:hSpace="187" w:wrap="notBeside" w:vAnchor="text" w:hAnchor="text" w:y="1"/>
        <w:numPr>
          <w:ilvl w:val="0"/>
          <w:numId w:val="0"/>
        </w:numPr>
        <w:rPr>
          <w:lang w:val="en-US"/>
        </w:rPr>
      </w:pPr>
      <w:r w:rsidRPr="001E187B">
        <w:rPr>
          <w:noProof/>
          <w:lang w:val="en-US"/>
        </w:rPr>
        <w:drawing>
          <wp:inline distT="0" distB="0" distL="0" distR="0">
            <wp:extent cx="2505075" cy="2580700"/>
            <wp:effectExtent l="19050" t="0" r="9525" b="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505075" cy="2580700"/>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vAnchor="text" w:hAnchor="text" w:y="1"/>
        <w:rPr>
          <w:lang w:val="en-US"/>
        </w:rPr>
      </w:pPr>
      <w:bookmarkStart w:id="23" w:name="_Toc352776692"/>
      <w:bookmarkStart w:id="24" w:name="_Ref335238586"/>
      <w:r w:rsidRPr="001E187B">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1</w:t>
      </w:r>
      <w:r w:rsidR="004E05F3">
        <w:rPr>
          <w:lang w:val="en-US"/>
        </w:rPr>
        <w:fldChar w:fldCharType="end"/>
      </w:r>
      <w:bookmarkEnd w:id="24"/>
      <w:r w:rsidRPr="001E187B">
        <w:rPr>
          <w:lang w:val="en-US"/>
        </w:rPr>
        <w:t xml:space="preserve">: Edges in OPM. Source: </w:t>
      </w:r>
      <w:r w:rsidR="005D747B">
        <w:rPr>
          <w:lang w:val="en-US"/>
        </w:rPr>
        <w:fldChar w:fldCharType="begin"/>
      </w:r>
      <w:r w:rsidR="002D2142">
        <w:rPr>
          <w:lang w:val="en-US"/>
        </w:rPr>
        <w:instrText xml:space="preserve"> ADDIN ZOTERO_ITEM {"citationID":"kXjrqXsO","properties":{"formattedCitation":"{\\rtf (MOREAU \\i et al.\\i0{}, 2007)}","plainCitation":"(MOREAU et al., 2007)"},"citationItems":[{"id":37,"uris":["http://zotero.org/users/1122386/items/4UM2NPVP"],"uri":["http://zotero.org/users/1122386/items/4UM2NPVP"]}]} </w:instrText>
      </w:r>
      <w:r w:rsidR="005D747B">
        <w:rPr>
          <w:lang w:val="en-US"/>
        </w:rPr>
        <w:fldChar w:fldCharType="separate"/>
      </w:r>
      <w:r w:rsidR="002D2142" w:rsidRPr="00D35FBE">
        <w:rPr>
          <w:rFonts w:cs="Times New Roman"/>
          <w:szCs w:val="24"/>
          <w:lang w:val="en-US"/>
        </w:rPr>
        <w:t xml:space="preserve">(MOREAU </w:t>
      </w:r>
      <w:r w:rsidR="002D2142" w:rsidRPr="00D35FBE">
        <w:rPr>
          <w:rFonts w:cs="Times New Roman"/>
          <w:i/>
          <w:iCs/>
          <w:szCs w:val="24"/>
          <w:lang w:val="en-US"/>
        </w:rPr>
        <w:t>et al.</w:t>
      </w:r>
      <w:r w:rsidR="002D2142" w:rsidRPr="00D35FBE">
        <w:rPr>
          <w:rFonts w:cs="Times New Roman"/>
          <w:szCs w:val="24"/>
          <w:lang w:val="en-US"/>
        </w:rPr>
        <w:t>, 2007)</w:t>
      </w:r>
      <w:r w:rsidR="005D747B">
        <w:rPr>
          <w:lang w:val="en-US"/>
        </w:rPr>
        <w:fldChar w:fldCharType="end"/>
      </w:r>
      <w:r w:rsidRPr="001E187B">
        <w:rPr>
          <w:lang w:val="en-US"/>
        </w:rPr>
        <w:t>.</w:t>
      </w:r>
      <w:bookmarkEnd w:id="23"/>
    </w:p>
    <w:p w:rsidR="00C24BBC" w:rsidRPr="001E187B" w:rsidRDefault="00C24BBC" w:rsidP="00C24BBC">
      <w:pPr>
        <w:rPr>
          <w:szCs w:val="24"/>
          <w:lang w:val="en-US"/>
        </w:rPr>
      </w:pPr>
      <w:r w:rsidRPr="001E187B">
        <w:rPr>
          <w:b/>
          <w:szCs w:val="24"/>
          <w:lang w:val="en-US"/>
        </w:rPr>
        <w:t>Causal Relationship</w:t>
      </w:r>
      <w:r w:rsidRPr="001E187B">
        <w:rPr>
          <w:szCs w:val="24"/>
          <w:lang w:val="en-US"/>
        </w:rPr>
        <w:t>: Represented by an arc and denotes the presence of a causal dependency between the source (effect) and the destination (cause).</w:t>
      </w:r>
    </w:p>
    <w:p w:rsidR="00C24BBC" w:rsidRPr="001E187B" w:rsidRDefault="00C24BBC" w:rsidP="00C24BBC">
      <w:pPr>
        <w:rPr>
          <w:szCs w:val="24"/>
          <w:lang w:val="en-US"/>
        </w:rPr>
      </w:pPr>
      <w:r w:rsidRPr="001E187B">
        <w:rPr>
          <w:b/>
          <w:szCs w:val="24"/>
          <w:lang w:val="en-US"/>
        </w:rPr>
        <w:t>Artifact Used by a Process</w:t>
      </w:r>
      <w:r w:rsidRPr="001E187B">
        <w:rPr>
          <w:szCs w:val="24"/>
          <w:lang w:val="en-US"/>
        </w:rPr>
        <w:t>:  A [</w:t>
      </w:r>
      <w:r w:rsidRPr="001E187B">
        <w:rPr>
          <w:i/>
          <w:szCs w:val="24"/>
          <w:lang w:val="en-US"/>
        </w:rPr>
        <w:t>used</w:t>
      </w:r>
      <w:r w:rsidRPr="001E187B">
        <w:rPr>
          <w:szCs w:val="24"/>
          <w:lang w:val="en-US"/>
        </w:rPr>
        <w:t>] edge from process to an artifact is a causal relationship intended to indicate that the process required the availability of the artifact to be able to complete its execution. When several artifacts are connected to a same process by multiple [</w:t>
      </w:r>
      <w:r w:rsidRPr="001E187B">
        <w:rPr>
          <w:i/>
          <w:szCs w:val="24"/>
          <w:lang w:val="en-US"/>
        </w:rPr>
        <w:t>used</w:t>
      </w:r>
      <w:r w:rsidRPr="001E187B">
        <w:rPr>
          <w:szCs w:val="24"/>
          <w:lang w:val="en-US"/>
        </w:rPr>
        <w:t>] edges, all of them were required for the process to complete.</w:t>
      </w:r>
    </w:p>
    <w:p w:rsidR="00C24BBC" w:rsidRPr="001E187B" w:rsidRDefault="00C24BBC" w:rsidP="00C24BBC">
      <w:pPr>
        <w:rPr>
          <w:szCs w:val="24"/>
          <w:lang w:val="en-US"/>
        </w:rPr>
      </w:pPr>
      <w:r w:rsidRPr="001E187B">
        <w:rPr>
          <w:b/>
          <w:szCs w:val="24"/>
          <w:lang w:val="en-US"/>
        </w:rPr>
        <w:t>Artifacts Generated by Processes</w:t>
      </w:r>
      <w:r w:rsidRPr="001E187B">
        <w:rPr>
          <w:szCs w:val="24"/>
          <w:lang w:val="en-US"/>
        </w:rPr>
        <w:t>: A [</w:t>
      </w:r>
      <w:r w:rsidRPr="001E187B">
        <w:rPr>
          <w:i/>
          <w:szCs w:val="24"/>
          <w:lang w:val="en-US"/>
        </w:rPr>
        <w:t>was generated by</w:t>
      </w:r>
      <w:r w:rsidRPr="001E187B">
        <w:rPr>
          <w:szCs w:val="24"/>
          <w:lang w:val="en-US"/>
        </w:rPr>
        <w:t xml:space="preserve">] edge from an artifact to a process is a causal relationship intended to mean that the process was required to initiate its </w:t>
      </w:r>
      <w:r w:rsidRPr="001E187B">
        <w:rPr>
          <w:szCs w:val="24"/>
          <w:lang w:val="en-US"/>
        </w:rPr>
        <w:lastRenderedPageBreak/>
        <w:t>execution in order to generate the artifact. When several artifacts are connected to the same process by multiple [</w:t>
      </w:r>
      <w:r w:rsidRPr="001E187B">
        <w:rPr>
          <w:i/>
          <w:szCs w:val="24"/>
          <w:lang w:val="en-US"/>
        </w:rPr>
        <w:t>was generated by</w:t>
      </w:r>
      <w:r w:rsidRPr="001E187B">
        <w:rPr>
          <w:szCs w:val="24"/>
          <w:lang w:val="en-US"/>
        </w:rPr>
        <w:t>] edges, the process must begin for all of them to be generated.</w:t>
      </w:r>
    </w:p>
    <w:p w:rsidR="00C24BBC" w:rsidRPr="001E187B" w:rsidRDefault="00C24BBC" w:rsidP="00C24BBC">
      <w:pPr>
        <w:rPr>
          <w:szCs w:val="24"/>
          <w:lang w:val="en-US"/>
        </w:rPr>
      </w:pPr>
      <w:r w:rsidRPr="001E187B">
        <w:rPr>
          <w:b/>
          <w:szCs w:val="24"/>
          <w:lang w:val="en-US"/>
        </w:rPr>
        <w:t>Process Triggered by Process</w:t>
      </w:r>
      <w:r w:rsidRPr="001E187B">
        <w:rPr>
          <w:szCs w:val="24"/>
          <w:lang w:val="en-US"/>
        </w:rPr>
        <w:t>: An edge [</w:t>
      </w:r>
      <w:r w:rsidRPr="001E187B">
        <w:rPr>
          <w:i/>
          <w:szCs w:val="24"/>
          <w:lang w:val="en-US"/>
        </w:rPr>
        <w:t>was triggered by</w:t>
      </w:r>
      <w:r w:rsidRPr="001E187B">
        <w:rPr>
          <w:szCs w:val="24"/>
          <w:lang w:val="en-US"/>
        </w:rPr>
        <w:t>] from a process P</w:t>
      </w:r>
      <w:r w:rsidRPr="001E187B">
        <w:rPr>
          <w:szCs w:val="24"/>
          <w:vertAlign w:val="subscript"/>
          <w:lang w:val="en-US"/>
        </w:rPr>
        <w:t>2</w:t>
      </w:r>
      <w:r w:rsidRPr="001E187B">
        <w:rPr>
          <w:szCs w:val="24"/>
          <w:lang w:val="en-US"/>
        </w:rPr>
        <w:t xml:space="preserve"> to a process P</w:t>
      </w:r>
      <w:r w:rsidRPr="001E187B">
        <w:rPr>
          <w:szCs w:val="24"/>
          <w:vertAlign w:val="subscript"/>
          <w:lang w:val="en-US"/>
        </w:rPr>
        <w:t>1</w:t>
      </w:r>
      <w:r w:rsidRPr="001E187B">
        <w:rPr>
          <w:szCs w:val="24"/>
          <w:lang w:val="en-US"/>
        </w:rPr>
        <w:t xml:space="preserve"> is a causal dependency that indicates that the start of process P</w:t>
      </w:r>
      <w:r w:rsidRPr="001E187B">
        <w:rPr>
          <w:szCs w:val="24"/>
          <w:vertAlign w:val="subscript"/>
          <w:lang w:val="en-US"/>
        </w:rPr>
        <w:t>1</w:t>
      </w:r>
      <w:r w:rsidRPr="001E187B">
        <w:rPr>
          <w:szCs w:val="24"/>
          <w:lang w:val="en-US"/>
        </w:rPr>
        <w:t xml:space="preserve"> was required for P</w:t>
      </w:r>
      <w:r w:rsidRPr="001E187B">
        <w:rPr>
          <w:szCs w:val="24"/>
          <w:vertAlign w:val="subscript"/>
          <w:lang w:val="en-US"/>
        </w:rPr>
        <w:t>2</w:t>
      </w:r>
      <w:r w:rsidRPr="001E187B">
        <w:rPr>
          <w:szCs w:val="24"/>
          <w:lang w:val="en-US"/>
        </w:rPr>
        <w:t xml:space="preserve"> to be able to complete.</w:t>
      </w:r>
    </w:p>
    <w:p w:rsidR="00C24BBC" w:rsidRPr="001E187B" w:rsidRDefault="00C24BBC" w:rsidP="00C24BBC">
      <w:pPr>
        <w:rPr>
          <w:szCs w:val="24"/>
          <w:lang w:val="en-US"/>
        </w:rPr>
      </w:pPr>
      <w:r w:rsidRPr="001E187B">
        <w:rPr>
          <w:b/>
          <w:szCs w:val="24"/>
          <w:lang w:val="en-US"/>
        </w:rPr>
        <w:t>Artifact Derived from Artifact</w:t>
      </w:r>
      <w:r w:rsidRPr="001E187B">
        <w:rPr>
          <w:szCs w:val="24"/>
          <w:lang w:val="en-US"/>
        </w:rPr>
        <w:t>: An edge [</w:t>
      </w:r>
      <w:r w:rsidRPr="001E187B">
        <w:rPr>
          <w:i/>
          <w:szCs w:val="24"/>
          <w:lang w:val="en-US"/>
        </w:rPr>
        <w:t>was derived from</w:t>
      </w:r>
      <w:r w:rsidRPr="001E187B">
        <w:rPr>
          <w:szCs w:val="24"/>
          <w:lang w:val="en-US"/>
        </w:rPr>
        <w:t>] from artifact A</w:t>
      </w:r>
      <w:r w:rsidRPr="001E187B">
        <w:rPr>
          <w:szCs w:val="24"/>
          <w:vertAlign w:val="subscript"/>
          <w:lang w:val="en-US"/>
        </w:rPr>
        <w:t>2</w:t>
      </w:r>
      <w:r w:rsidRPr="001E187B">
        <w:rPr>
          <w:szCs w:val="24"/>
          <w:lang w:val="en-US"/>
        </w:rPr>
        <w:t xml:space="preserve"> to artifact A</w:t>
      </w:r>
      <w:r w:rsidRPr="001E187B">
        <w:rPr>
          <w:szCs w:val="24"/>
          <w:vertAlign w:val="subscript"/>
          <w:lang w:val="en-US"/>
        </w:rPr>
        <w:t>1</w:t>
      </w:r>
      <w:r w:rsidRPr="001E187B">
        <w:rPr>
          <w:szCs w:val="24"/>
          <w:lang w:val="en-US"/>
        </w:rPr>
        <w:t xml:space="preserve"> is a causal relationship that indicates that artifact A</w:t>
      </w:r>
      <w:r w:rsidRPr="001E187B">
        <w:rPr>
          <w:szCs w:val="24"/>
          <w:vertAlign w:val="subscript"/>
          <w:lang w:val="en-US"/>
        </w:rPr>
        <w:t>1</w:t>
      </w:r>
      <w:r w:rsidRPr="001E187B">
        <w:rPr>
          <w:szCs w:val="24"/>
          <w:lang w:val="en-US"/>
        </w:rPr>
        <w:t xml:space="preserve"> should have been generated for A</w:t>
      </w:r>
      <w:r w:rsidRPr="001E187B">
        <w:rPr>
          <w:szCs w:val="24"/>
          <w:vertAlign w:val="subscript"/>
          <w:lang w:val="en-US"/>
        </w:rPr>
        <w:t>2</w:t>
      </w:r>
      <w:r w:rsidRPr="001E187B">
        <w:rPr>
          <w:szCs w:val="24"/>
          <w:lang w:val="en-US"/>
        </w:rPr>
        <w:t xml:space="preserve"> to be generated.  The piece of state associated with A</w:t>
      </w:r>
      <w:r w:rsidRPr="001E187B">
        <w:rPr>
          <w:szCs w:val="24"/>
          <w:vertAlign w:val="subscript"/>
          <w:lang w:val="en-US"/>
        </w:rPr>
        <w:t>2</w:t>
      </w:r>
      <w:r w:rsidRPr="001E187B">
        <w:rPr>
          <w:szCs w:val="24"/>
          <w:lang w:val="en-US"/>
        </w:rPr>
        <w:t xml:space="preserve"> is dependent on the presence of A</w:t>
      </w:r>
      <w:r w:rsidRPr="001E187B">
        <w:rPr>
          <w:szCs w:val="24"/>
          <w:vertAlign w:val="subscript"/>
          <w:lang w:val="en-US"/>
        </w:rPr>
        <w:t>1</w:t>
      </w:r>
      <w:r w:rsidRPr="001E187B">
        <w:rPr>
          <w:szCs w:val="24"/>
          <w:lang w:val="en-US"/>
        </w:rPr>
        <w:t xml:space="preserve"> or on the piece of state associated with A</w:t>
      </w:r>
      <w:r w:rsidRPr="001E187B">
        <w:rPr>
          <w:szCs w:val="24"/>
          <w:vertAlign w:val="subscript"/>
          <w:lang w:val="en-US"/>
        </w:rPr>
        <w:t>1</w:t>
      </w:r>
      <w:r w:rsidRPr="001E187B">
        <w:rPr>
          <w:szCs w:val="24"/>
          <w:lang w:val="en-US"/>
        </w:rPr>
        <w:t>.</w:t>
      </w:r>
    </w:p>
    <w:p w:rsidR="00C24BBC" w:rsidRPr="001E187B" w:rsidRDefault="00C24BBC" w:rsidP="00C24BBC">
      <w:pPr>
        <w:rPr>
          <w:szCs w:val="24"/>
          <w:lang w:val="en-US"/>
        </w:rPr>
      </w:pPr>
      <w:r w:rsidRPr="001E187B">
        <w:rPr>
          <w:b/>
          <w:szCs w:val="24"/>
          <w:lang w:val="en-US"/>
        </w:rPr>
        <w:t>Process Controlled by Agent</w:t>
      </w:r>
      <w:r w:rsidRPr="001E187B">
        <w:rPr>
          <w:szCs w:val="24"/>
          <w:lang w:val="en-US"/>
        </w:rPr>
        <w:t>: An edge [</w:t>
      </w:r>
      <w:r w:rsidRPr="001E187B">
        <w:rPr>
          <w:i/>
          <w:szCs w:val="24"/>
          <w:lang w:val="en-US"/>
        </w:rPr>
        <w:t>was controlled by</w:t>
      </w:r>
      <w:r w:rsidRPr="001E187B">
        <w:rPr>
          <w:szCs w:val="24"/>
          <w:lang w:val="en-US"/>
        </w:rPr>
        <w:t>] from a process P to an agent Ag is a causal dependency that indicates that agent Ag controlled the start and end of process P.</w:t>
      </w:r>
    </w:p>
    <w:p w:rsidR="00C24BBC" w:rsidRPr="001E187B" w:rsidRDefault="00C24BBC" w:rsidP="00C24BBC">
      <w:pPr>
        <w:rPr>
          <w:szCs w:val="24"/>
          <w:lang w:val="en-US"/>
        </w:rPr>
      </w:pPr>
      <w:r w:rsidRPr="001E187B">
        <w:rPr>
          <w:b/>
          <w:szCs w:val="24"/>
          <w:lang w:val="en-US"/>
        </w:rPr>
        <w:t>Role</w:t>
      </w:r>
      <w:r w:rsidRPr="001E187B">
        <w:rPr>
          <w:szCs w:val="24"/>
          <w:lang w:val="en-US"/>
        </w:rPr>
        <w:t>: Designates an artifact or agent's function in a process.</w:t>
      </w:r>
    </w:p>
    <w:p w:rsidR="00C24BBC" w:rsidRPr="001E187B" w:rsidRDefault="00C24BBC" w:rsidP="00C24BBC">
      <w:pPr>
        <w:rPr>
          <w:noProof/>
          <w:szCs w:val="24"/>
          <w:lang w:val="en-US"/>
        </w:rPr>
      </w:pPr>
      <w:r w:rsidRPr="001E187B">
        <w:rPr>
          <w:szCs w:val="24"/>
          <w:lang w:val="en-US"/>
        </w:rPr>
        <w:t xml:space="preserve">In </w:t>
      </w:r>
      <w:fldSimple w:instr=" REF _Ref335238586 \h  \* MERGEFORMAT ">
        <w:r w:rsidRPr="001E187B">
          <w:rPr>
            <w:szCs w:val="24"/>
            <w:lang w:val="en-US"/>
          </w:rPr>
          <w:t>Figure 1</w:t>
        </w:r>
      </w:fldSimple>
      <w:r w:rsidRPr="001E187B">
        <w:rPr>
          <w:szCs w:val="24"/>
          <w:lang w:val="en-US"/>
        </w:rPr>
        <w:t>, the edge [</w:t>
      </w:r>
      <w:r w:rsidRPr="001E187B">
        <w:rPr>
          <w:i/>
          <w:szCs w:val="24"/>
          <w:lang w:val="en-US"/>
        </w:rPr>
        <w:t>used</w:t>
      </w:r>
      <w:r w:rsidRPr="001E187B">
        <w:rPr>
          <w:szCs w:val="24"/>
          <w:lang w:val="en-US"/>
        </w:rPr>
        <w:t>] say that a process used an artifact, while the [</w:t>
      </w:r>
      <w:r w:rsidRPr="001E187B">
        <w:rPr>
          <w:i/>
          <w:szCs w:val="24"/>
          <w:lang w:val="en-US"/>
        </w:rPr>
        <w:t>was generated by</w:t>
      </w:r>
      <w:r w:rsidRPr="001E187B">
        <w:rPr>
          <w:szCs w:val="24"/>
          <w:lang w:val="en-US"/>
        </w:rPr>
        <w:t>] edge an artifact was generated by a process. The letter "R" represents the roles under which these artifacts were used since a process may have used several artifacts. Likewise, many artifacts may have been generated by a process, and each would have a specific role. Roles are only meaningful in the context of the process where they are defined, and they are not defined by the OPM itself, but by the application domains. Roles are used on OPM just to distinguish the involvement of artifacts in processes.</w:t>
      </w:r>
      <w:r w:rsidRPr="001E187B">
        <w:rPr>
          <w:noProof/>
          <w:szCs w:val="24"/>
          <w:lang w:val="en-US"/>
        </w:rPr>
        <w:t xml:space="preserve"> </w:t>
      </w:r>
    </w:p>
    <w:p w:rsidR="00C24BBC" w:rsidRDefault="00C24BBC" w:rsidP="00C24BBC">
      <w:pPr>
        <w:rPr>
          <w:szCs w:val="24"/>
          <w:lang w:val="en-US"/>
        </w:rPr>
      </w:pPr>
      <w:r w:rsidRPr="001E187B">
        <w:rPr>
          <w:szCs w:val="24"/>
          <w:lang w:val="en-US"/>
        </w:rPr>
        <w:t>The edge [</w:t>
      </w:r>
      <w:r w:rsidRPr="001E187B">
        <w:rPr>
          <w:i/>
          <w:szCs w:val="24"/>
          <w:lang w:val="en-US"/>
        </w:rPr>
        <w:t>was controlled by</w:t>
      </w:r>
      <w:r w:rsidRPr="001E187B">
        <w:rPr>
          <w:szCs w:val="24"/>
          <w:lang w:val="en-US"/>
        </w:rPr>
        <w:t>] means the process was caused by an agent, essentially acting as a catalyst or controller. Since a process may have been controlled by several agents, their roles are also identified as controllers. This type of dependency represents a control relationship and not a data derivation. The edge [</w:t>
      </w:r>
      <w:r w:rsidRPr="001E187B">
        <w:rPr>
          <w:i/>
          <w:szCs w:val="24"/>
          <w:lang w:val="en-US"/>
        </w:rPr>
        <w:t>derived from</w:t>
      </w:r>
      <w:r w:rsidRPr="001E187B">
        <w:rPr>
          <w:szCs w:val="24"/>
          <w:lang w:val="en-US"/>
        </w:rPr>
        <w:t>] assert that artifact A</w:t>
      </w:r>
      <w:r w:rsidRPr="001E187B">
        <w:rPr>
          <w:szCs w:val="24"/>
          <w:vertAlign w:val="subscript"/>
          <w:lang w:val="en-US"/>
        </w:rPr>
        <w:t>2</w:t>
      </w:r>
      <w:r w:rsidRPr="001E187B">
        <w:rPr>
          <w:szCs w:val="24"/>
          <w:lang w:val="en-US"/>
        </w:rPr>
        <w:t xml:space="preserve"> was derived from another artifact A</w:t>
      </w:r>
      <w:r w:rsidRPr="001E187B">
        <w:rPr>
          <w:szCs w:val="24"/>
          <w:vertAlign w:val="subscript"/>
          <w:lang w:val="en-US"/>
        </w:rPr>
        <w:t>1</w:t>
      </w:r>
      <w:r w:rsidRPr="001E187B">
        <w:rPr>
          <w:szCs w:val="24"/>
          <w:lang w:val="en-US"/>
        </w:rPr>
        <w:t>, giving an oriented dataflow view of the provenance. In contrast to the edge [</w:t>
      </w:r>
      <w:r w:rsidRPr="001E187B">
        <w:rPr>
          <w:i/>
          <w:szCs w:val="24"/>
          <w:lang w:val="en-US"/>
        </w:rPr>
        <w:t>was derived from</w:t>
      </w:r>
      <w:r w:rsidRPr="001E187B">
        <w:rPr>
          <w:szCs w:val="24"/>
          <w:lang w:val="en-US"/>
        </w:rPr>
        <w:t>], an edge [</w:t>
      </w:r>
      <w:r w:rsidRPr="001E187B">
        <w:rPr>
          <w:i/>
          <w:szCs w:val="24"/>
          <w:lang w:val="en-US"/>
        </w:rPr>
        <w:t>was triggered by</w:t>
      </w:r>
      <w:r w:rsidRPr="001E187B">
        <w:rPr>
          <w:szCs w:val="24"/>
          <w:lang w:val="en-US"/>
        </w:rPr>
        <w:t>] allows a process to have an oriented view of past executions.</w:t>
      </w:r>
    </w:p>
    <w:p w:rsidR="00BF66D1" w:rsidRPr="001E187B" w:rsidRDefault="00BF66D1" w:rsidP="00BF66D1">
      <w:pPr>
        <w:pStyle w:val="Heading3"/>
        <w:rPr>
          <w:lang w:val="en-US"/>
        </w:rPr>
      </w:pPr>
      <w:bookmarkStart w:id="25" w:name="_Toc352784492"/>
      <w:r>
        <w:rPr>
          <w:lang w:val="en-US"/>
        </w:rPr>
        <w:t>Time Information</w:t>
      </w:r>
      <w:bookmarkEnd w:id="25"/>
    </w:p>
    <w:p w:rsidR="00C24BBC" w:rsidRPr="001E187B" w:rsidRDefault="00C24BBC" w:rsidP="00C24BBC">
      <w:pPr>
        <w:rPr>
          <w:szCs w:val="24"/>
          <w:lang w:val="en-US"/>
        </w:rPr>
      </w:pPr>
      <w:r w:rsidRPr="001E187B">
        <w:rPr>
          <w:szCs w:val="24"/>
          <w:lang w:val="en-US"/>
        </w:rPr>
        <w:t>Moreover, the Open Provenance Model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rsidR="00C24BBC" w:rsidRPr="001E187B" w:rsidRDefault="00C24BBC" w:rsidP="00C24BBC">
      <w:pPr>
        <w:rPr>
          <w:szCs w:val="24"/>
          <w:lang w:val="en-US"/>
        </w:rPr>
      </w:pPr>
      <w:r w:rsidRPr="001E187B">
        <w:rPr>
          <w:szCs w:val="24"/>
          <w:lang w:val="en-US"/>
        </w:rPr>
        <w:lastRenderedPageBreak/>
        <w:t xml:space="preserve">In addition, time may be associated to </w:t>
      </w:r>
      <w:r w:rsidRPr="001E187B">
        <w:rPr>
          <w:i/>
          <w:szCs w:val="24"/>
          <w:lang w:val="en-US"/>
        </w:rPr>
        <w:t>instantaneous occurrences</w:t>
      </w:r>
      <w:r w:rsidRPr="001E187B">
        <w:rPr>
          <w:szCs w:val="24"/>
          <w:lang w:val="en-US"/>
        </w:rPr>
        <w:t xml:space="preserve"> in a process. There are four types of this occurrences, being denoted as </w:t>
      </w:r>
      <w:r w:rsidRPr="001E187B">
        <w:rPr>
          <w:i/>
          <w:szCs w:val="24"/>
          <w:lang w:val="en-US"/>
        </w:rPr>
        <w:t xml:space="preserve">creation </w:t>
      </w:r>
      <w:r w:rsidRPr="001E187B">
        <w:rPr>
          <w:szCs w:val="24"/>
          <w:lang w:val="en-US"/>
        </w:rPr>
        <w:t xml:space="preserve">and </w:t>
      </w:r>
      <w:r w:rsidRPr="001E187B">
        <w:rPr>
          <w:i/>
          <w:szCs w:val="24"/>
          <w:lang w:val="en-US"/>
        </w:rPr>
        <w:t>use</w:t>
      </w:r>
      <w:r w:rsidRPr="001E187B">
        <w:rPr>
          <w:szCs w:val="24"/>
          <w:lang w:val="en-US"/>
        </w:rPr>
        <w:t xml:space="preserve"> for artifacts and </w:t>
      </w:r>
      <w:r w:rsidRPr="001E187B">
        <w:rPr>
          <w:i/>
          <w:szCs w:val="24"/>
          <w:lang w:val="en-US"/>
        </w:rPr>
        <w:t>starting</w:t>
      </w:r>
      <w:r w:rsidRPr="001E187B">
        <w:rPr>
          <w:szCs w:val="24"/>
          <w:lang w:val="en-US"/>
        </w:rPr>
        <w:t xml:space="preserve"> and </w:t>
      </w:r>
      <w:r w:rsidRPr="001E187B">
        <w:rPr>
          <w:i/>
          <w:szCs w:val="24"/>
          <w:lang w:val="en-US"/>
        </w:rPr>
        <w:t>ending</w:t>
      </w:r>
      <w:r w:rsidRPr="001E187B">
        <w:rPr>
          <w:szCs w:val="24"/>
          <w:lang w:val="en-US"/>
        </w:rPr>
        <w:t xml:space="preserve"> for processes. Given that time may be observed by someone, its accuracy is limited by the clock and the notion of time. This way, the model allows for an interval of accuracy to support the granularity used to represent time. With this, it is possible to state that an artifact was used no earlier than time t</w:t>
      </w:r>
      <w:r w:rsidRPr="001E187B">
        <w:rPr>
          <w:szCs w:val="24"/>
          <w:vertAlign w:val="subscript"/>
          <w:lang w:val="en-US"/>
        </w:rPr>
        <w:t>1</w:t>
      </w:r>
      <w:r w:rsidRPr="001E187B">
        <w:rPr>
          <w:szCs w:val="24"/>
          <w:lang w:val="en-US"/>
        </w:rPr>
        <w:t xml:space="preserve"> and no later than time t</w:t>
      </w:r>
      <w:r w:rsidRPr="001E187B">
        <w:rPr>
          <w:szCs w:val="24"/>
          <w:vertAlign w:val="subscript"/>
          <w:lang w:val="en-US"/>
        </w:rPr>
        <w:t>2</w:t>
      </w:r>
      <w:r w:rsidRPr="001E187B">
        <w:rPr>
          <w:szCs w:val="24"/>
          <w:lang w:val="en-US"/>
        </w:rPr>
        <w:t>, as an example. This rationale is analogous for processes.</w:t>
      </w:r>
    </w:p>
    <w:p w:rsidR="00C24BBC" w:rsidRDefault="005D747B" w:rsidP="00C24BBC">
      <w:pPr>
        <w:rPr>
          <w:szCs w:val="24"/>
          <w:lang w:val="en-US"/>
        </w:rPr>
      </w:pPr>
      <w:fldSimple w:instr=" REF _Ref335238586 \h  \* MERGEFORMAT ">
        <w:r w:rsidR="00C24BBC" w:rsidRPr="001E187B">
          <w:rPr>
            <w:szCs w:val="24"/>
            <w:lang w:val="en-US"/>
          </w:rPr>
          <w:t>Figure 1</w:t>
        </w:r>
      </w:fldSimple>
      <w:r w:rsidR="00C24BBC" w:rsidRPr="001E187B">
        <w:rPr>
          <w:szCs w:val="24"/>
          <w:lang w:val="en-US"/>
        </w:rPr>
        <w:t xml:space="preserve"> indicates how time information can be expressed in the model. For [</w:t>
      </w:r>
      <w:r w:rsidR="00C24BBC" w:rsidRPr="001E187B">
        <w:rPr>
          <w:i/>
          <w:szCs w:val="24"/>
          <w:lang w:val="en-US"/>
        </w:rPr>
        <w:t>used</w:t>
      </w:r>
      <w:r w:rsidR="00C24BBC" w:rsidRPr="001E187B">
        <w:rPr>
          <w:szCs w:val="24"/>
          <w:lang w:val="en-US"/>
        </w:rPr>
        <w:t>] and [</w:t>
      </w:r>
      <w:r w:rsidR="00C24BBC" w:rsidRPr="001E187B">
        <w:rPr>
          <w:i/>
          <w:szCs w:val="24"/>
          <w:lang w:val="en-US"/>
        </w:rPr>
        <w:t>was generated by</w:t>
      </w:r>
      <w:r w:rsidR="00C24BBC" w:rsidRPr="001E187B">
        <w:rPr>
          <w:szCs w:val="24"/>
          <w:lang w:val="en-US"/>
        </w:rPr>
        <w:t>] edges, one timestamp can be used to express when the event happened. For [</w:t>
      </w:r>
      <w:r w:rsidR="00C24BBC" w:rsidRPr="001E187B">
        <w:rPr>
          <w:i/>
          <w:szCs w:val="24"/>
          <w:lang w:val="en-US"/>
        </w:rPr>
        <w:t>was controlled by</w:t>
      </w:r>
      <w:r w:rsidR="00C24BBC" w:rsidRPr="001E187B">
        <w:rPr>
          <w:szCs w:val="24"/>
          <w:lang w:val="en-US"/>
        </w:rPr>
        <w:t>] edge two timestamps marks when the process started and terminated. For [</w:t>
      </w:r>
      <w:r w:rsidR="00C24BBC" w:rsidRPr="001E187B">
        <w:rPr>
          <w:i/>
          <w:szCs w:val="24"/>
          <w:lang w:val="en-US"/>
        </w:rPr>
        <w:t>was derived from</w:t>
      </w:r>
      <w:r w:rsidR="00C24BBC" w:rsidRPr="001E187B">
        <w:rPr>
          <w:szCs w:val="24"/>
          <w:lang w:val="en-US"/>
        </w:rPr>
        <w:t>] and [</w:t>
      </w:r>
      <w:r w:rsidR="00C24BBC" w:rsidRPr="001E187B">
        <w:rPr>
          <w:i/>
          <w:szCs w:val="24"/>
          <w:lang w:val="en-US"/>
        </w:rPr>
        <w:t>was triggered by</w:t>
      </w:r>
      <w:r w:rsidR="00C24BBC" w:rsidRPr="001E187B">
        <w:rPr>
          <w:szCs w:val="24"/>
          <w:lang w:val="en-US"/>
        </w:rPr>
        <w:t>] edges, one timestamp to indicate when the artifact was used. Despite using timestamp, the time of occurrence itself is not enough to imply causality. The fact that process P</w:t>
      </w:r>
      <w:r w:rsidR="00C24BBC" w:rsidRPr="001E187B">
        <w:rPr>
          <w:szCs w:val="24"/>
          <w:vertAlign w:val="subscript"/>
          <w:lang w:val="en-US"/>
        </w:rPr>
        <w:t>1</w:t>
      </w:r>
      <w:r w:rsidR="00C24BBC" w:rsidRPr="001E187B">
        <w:rPr>
          <w:szCs w:val="24"/>
          <w:lang w:val="en-US"/>
        </w:rPr>
        <w:t xml:space="preserve"> happened before P</w:t>
      </w:r>
      <w:r w:rsidR="00C24BBC" w:rsidRPr="001E187B">
        <w:rPr>
          <w:szCs w:val="24"/>
          <w:vertAlign w:val="subscript"/>
          <w:lang w:val="en-US"/>
        </w:rPr>
        <w:t>2</w:t>
      </w:r>
      <w:r w:rsidR="00C24BBC" w:rsidRPr="001E187B">
        <w:rPr>
          <w:szCs w:val="24"/>
          <w:lang w:val="en-US"/>
        </w:rPr>
        <w:t xml:space="preserve"> is not enough information to infer that P</w:t>
      </w:r>
      <w:r w:rsidR="00C24BBC" w:rsidRPr="001E187B">
        <w:rPr>
          <w:szCs w:val="24"/>
          <w:vertAlign w:val="subscript"/>
          <w:lang w:val="en-US"/>
        </w:rPr>
        <w:t>1</w:t>
      </w:r>
      <w:r w:rsidR="00C24BBC" w:rsidRPr="001E187B">
        <w:rPr>
          <w:szCs w:val="24"/>
          <w:lang w:val="en-US"/>
        </w:rPr>
        <w:t xml:space="preserve"> caused P</w:t>
      </w:r>
      <w:r w:rsidR="00C24BBC" w:rsidRPr="001E187B">
        <w:rPr>
          <w:szCs w:val="24"/>
          <w:vertAlign w:val="subscript"/>
          <w:lang w:val="en-US"/>
        </w:rPr>
        <w:t>2</w:t>
      </w:r>
      <w:r w:rsidR="00C24BBC" w:rsidRPr="001E187B">
        <w:rPr>
          <w:szCs w:val="24"/>
          <w:lang w:val="en-US"/>
        </w:rPr>
        <w:t xml:space="preserve"> to happen.</w:t>
      </w:r>
    </w:p>
    <w:p w:rsidR="00BF66D1" w:rsidRPr="001E187B" w:rsidRDefault="00BF66D1" w:rsidP="00BF66D1">
      <w:pPr>
        <w:pStyle w:val="Heading3"/>
        <w:rPr>
          <w:lang w:val="en-US"/>
        </w:rPr>
      </w:pPr>
      <w:bookmarkStart w:id="26" w:name="_Toc352784493"/>
      <w:r>
        <w:rPr>
          <w:lang w:val="en-US"/>
        </w:rPr>
        <w:t>Completion Rules</w:t>
      </w:r>
      <w:bookmarkEnd w:id="26"/>
    </w:p>
    <w:p w:rsidR="00C24BBC" w:rsidRPr="001E187B" w:rsidRDefault="00C24BBC" w:rsidP="00C24BBC">
      <w:pPr>
        <w:rPr>
          <w:szCs w:val="24"/>
          <w:lang w:val="en-US"/>
        </w:rPr>
      </w:pPr>
      <w:r w:rsidRPr="001E187B">
        <w:rPr>
          <w:szCs w:val="24"/>
          <w:lang w:val="en-US"/>
        </w:rP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p>
    <w:p w:rsidR="00C24BBC" w:rsidRPr="001E187B" w:rsidRDefault="00C24BBC" w:rsidP="00C24BBC">
      <w:pPr>
        <w:rPr>
          <w:szCs w:val="24"/>
          <w:lang w:val="en-US"/>
        </w:rPr>
      </w:pPr>
      <w:r w:rsidRPr="001E187B">
        <w:rPr>
          <w:szCs w:val="24"/>
          <w:lang w:val="en-US"/>
        </w:rPr>
        <w:t xml:space="preserve">For completion rules, there is the artifact elimination, also known as forward transformation. </w:t>
      </w:r>
      <w:fldSimple w:instr=" REF _Ref335234162 \h  \* MERGEFORMAT ">
        <w:r w:rsidR="00D35FBE" w:rsidRPr="00D35FBE">
          <w:rPr>
            <w:szCs w:val="24"/>
            <w:lang w:val="en-US"/>
          </w:rPr>
          <w:t xml:space="preserve">Figure </w:t>
        </w:r>
        <w:r w:rsidR="00D35FBE" w:rsidRPr="00D35FBE">
          <w:rPr>
            <w:noProof/>
            <w:szCs w:val="24"/>
            <w:lang w:val="en-US"/>
          </w:rPr>
          <w:t>2</w:t>
        </w:r>
      </w:fldSimple>
      <w:r w:rsidRPr="001E187B">
        <w:rPr>
          <w:szCs w:val="24"/>
          <w:lang w:val="en-US"/>
        </w:rPr>
        <w:t xml:space="preserve"> shows such transformation. The edge [</w:t>
      </w:r>
      <w:r w:rsidRPr="001E187B">
        <w:rPr>
          <w:i/>
          <w:szCs w:val="24"/>
          <w:lang w:val="en-US"/>
        </w:rPr>
        <w:t>was triggered by</w:t>
      </w:r>
      <w:r w:rsidRPr="001E187B">
        <w:rPr>
          <w:szCs w:val="24"/>
          <w:lang w:val="en-US"/>
        </w:rPr>
        <w:t>] can be obtained from the existence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edges. Also in the same figure, there is another completion rule, called artifact introduction, which establishes that the [</w:t>
      </w:r>
      <w:r w:rsidRPr="001E187B">
        <w:rPr>
          <w:i/>
          <w:szCs w:val="24"/>
          <w:lang w:val="en-US"/>
        </w:rPr>
        <w:t>was triggered by</w:t>
      </w:r>
      <w:r w:rsidRPr="001E187B">
        <w:rPr>
          <w:szCs w:val="24"/>
          <w:lang w:val="en-US"/>
        </w:rPr>
        <w:t>] edge is hiding the existence of an artifact used by P</w:t>
      </w:r>
      <w:r w:rsidRPr="001E187B">
        <w:rPr>
          <w:szCs w:val="24"/>
          <w:vertAlign w:val="subscript"/>
          <w:lang w:val="en-US"/>
        </w:rPr>
        <w:t>2</w:t>
      </w:r>
      <w:r w:rsidRPr="001E187B">
        <w:rPr>
          <w:szCs w:val="24"/>
          <w:lang w:val="en-US"/>
        </w:rPr>
        <w:t xml:space="preserve"> and generated by P</w:t>
      </w:r>
      <w:r w:rsidRPr="001E187B">
        <w:rPr>
          <w:szCs w:val="24"/>
          <w:vertAlign w:val="subscript"/>
          <w:lang w:val="en-US"/>
        </w:rPr>
        <w:t>1</w:t>
      </w:r>
      <w:r w:rsidRPr="001E187B">
        <w:rPr>
          <w:szCs w:val="24"/>
          <w:lang w:val="en-US"/>
        </w:rPr>
        <w:t>.  The completion rules allow the establishment of the existence of some artifacts but it does not make explicit their identities. This is the consequence of using [</w:t>
      </w:r>
      <w:r w:rsidRPr="001E187B">
        <w:rPr>
          <w:i/>
          <w:szCs w:val="24"/>
          <w:lang w:val="en-US"/>
        </w:rPr>
        <w:t>was triggered by</w:t>
      </w:r>
      <w:r w:rsidRPr="001E187B">
        <w:rPr>
          <w:szCs w:val="24"/>
          <w:lang w:val="en-US"/>
        </w:rPr>
        <w:t>], which is a composition of [</w:t>
      </w:r>
      <w:r w:rsidRPr="001E187B">
        <w:rPr>
          <w:i/>
          <w:szCs w:val="24"/>
          <w:lang w:val="en-US"/>
        </w:rPr>
        <w:t>used</w:t>
      </w:r>
      <w:r w:rsidRPr="001E187B">
        <w:rPr>
          <w:szCs w:val="24"/>
          <w:lang w:val="en-US"/>
        </w:rPr>
        <w:t>] and [</w:t>
      </w:r>
      <w:r w:rsidRPr="001E187B">
        <w:rPr>
          <w:i/>
          <w:szCs w:val="24"/>
          <w:lang w:val="en-US"/>
        </w:rPr>
        <w:t>was generated by</w:t>
      </w:r>
      <w:r w:rsidRPr="001E187B">
        <w:rPr>
          <w:szCs w:val="24"/>
          <w:lang w:val="en-US"/>
        </w:rPr>
        <w:t xml:space="preserve">]. On the other hand, </w:t>
      </w:r>
      <w:fldSimple w:instr=" REF _Ref335235276 \h  \* MERGEFORMAT ">
        <w:r w:rsidR="00D35FBE" w:rsidRPr="00D35FBE">
          <w:rPr>
            <w:szCs w:val="24"/>
            <w:lang w:val="en-US"/>
          </w:rPr>
          <w:t xml:space="preserve">Figure </w:t>
        </w:r>
        <w:r w:rsidR="00D35FBE" w:rsidRPr="00D35FBE">
          <w:rPr>
            <w:noProof/>
            <w:szCs w:val="24"/>
            <w:lang w:val="en-US"/>
          </w:rPr>
          <w:t>3</w:t>
        </w:r>
      </w:fldSimple>
      <w:r w:rsidRPr="001E187B">
        <w:rPr>
          <w:szCs w:val="24"/>
          <w:lang w:val="en-US"/>
        </w:rPr>
        <w:t xml:space="preserve"> presents a completion rule regarding </w:t>
      </w:r>
      <w:r w:rsidRPr="001E187B">
        <w:rPr>
          <w:i/>
          <w:szCs w:val="24"/>
          <w:lang w:val="en-US"/>
        </w:rPr>
        <w:t>process introduction</w:t>
      </w:r>
      <w:r w:rsidRPr="001E187B">
        <w:rPr>
          <w:szCs w:val="24"/>
          <w:lang w:val="en-US"/>
        </w:rPr>
        <w:t>. The edge [</w:t>
      </w:r>
      <w:r w:rsidRPr="001E187B">
        <w:rPr>
          <w:i/>
          <w:szCs w:val="24"/>
          <w:lang w:val="en-US"/>
        </w:rPr>
        <w:t>was derived from</w:t>
      </w:r>
      <w:r w:rsidRPr="001E187B">
        <w:rPr>
          <w:szCs w:val="24"/>
          <w:lang w:val="en-US"/>
        </w:rPr>
        <w:t>] hide the presence of an intermediary process. However, the converse rule does not work without some internal knowledge of P, which is fundamental to ascertain if there is an actual dependency between A</w:t>
      </w:r>
      <w:r w:rsidRPr="001E187B">
        <w:rPr>
          <w:szCs w:val="24"/>
          <w:vertAlign w:val="subscript"/>
          <w:lang w:val="en-US"/>
        </w:rPr>
        <w:t>1</w:t>
      </w:r>
      <w:r w:rsidRPr="001E187B">
        <w:rPr>
          <w:szCs w:val="24"/>
          <w:lang w:val="en-US"/>
        </w:rPr>
        <w:t xml:space="preserve"> and A</w:t>
      </w:r>
      <w:r w:rsidRPr="001E187B">
        <w:rPr>
          <w:szCs w:val="24"/>
          <w:vertAlign w:val="subscript"/>
          <w:lang w:val="en-US"/>
        </w:rPr>
        <w:t>2</w:t>
      </w:r>
      <w:r w:rsidRPr="001E187B">
        <w:rPr>
          <w:szCs w:val="24"/>
          <w:lang w:val="en-US"/>
        </w:rPr>
        <w:t>.</w:t>
      </w:r>
    </w:p>
    <w:p w:rsidR="00C24BBC" w:rsidRPr="001E187B" w:rsidRDefault="00C24BBC" w:rsidP="00B50956">
      <w:pPr>
        <w:framePr w:hSpace="187" w:wrap="notBeside" w:hAnchor="text" w:yAlign="bottom"/>
        <w:jc w:val="center"/>
        <w:rPr>
          <w:lang w:val="en-US"/>
        </w:rPr>
      </w:pPr>
      <w:r w:rsidRPr="001E187B">
        <w:rPr>
          <w:noProof/>
          <w:lang w:val="en-US"/>
        </w:rPr>
        <w:lastRenderedPageBreak/>
        <w:drawing>
          <wp:inline distT="0" distB="0" distL="0" distR="0">
            <wp:extent cx="3000375" cy="176476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03939" cy="1766863"/>
                    </a:xfrm>
                    <a:prstGeom prst="rect">
                      <a:avLst/>
                    </a:prstGeom>
                    <a:noFill/>
                    <a:ln w="9525">
                      <a:noFill/>
                      <a:miter lim="800000"/>
                      <a:headEnd/>
                      <a:tailEnd/>
                    </a:ln>
                  </pic:spPr>
                </pic:pic>
              </a:graphicData>
            </a:graphic>
          </wp:inline>
        </w:drawing>
      </w:r>
    </w:p>
    <w:p w:rsidR="00C24BBC" w:rsidRPr="001E187B" w:rsidRDefault="00C24BBC" w:rsidP="00B50956">
      <w:pPr>
        <w:pStyle w:val="Caption"/>
        <w:framePr w:hSpace="187" w:wrap="notBeside" w:hAnchor="text" w:yAlign="bottom"/>
        <w:rPr>
          <w:lang w:val="en-US"/>
        </w:rPr>
      </w:pPr>
      <w:bookmarkStart w:id="27" w:name="_Toc352776693"/>
      <w:bookmarkStart w:id="28" w:name="_Ref335234162"/>
      <w:r w:rsidRPr="001E187B">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2</w:t>
      </w:r>
      <w:r w:rsidR="004E05F3">
        <w:rPr>
          <w:lang w:val="en-US"/>
        </w:rPr>
        <w:fldChar w:fldCharType="end"/>
      </w:r>
      <w:bookmarkEnd w:id="28"/>
      <w:r w:rsidRPr="001E187B">
        <w:rPr>
          <w:lang w:val="en-US"/>
        </w:rPr>
        <w:t>: Artifact introdu</w:t>
      </w:r>
      <w:r w:rsidR="002D2142">
        <w:rPr>
          <w:lang w:val="en-US"/>
        </w:rPr>
        <w:t xml:space="preserve">ction and elimination. Source: </w:t>
      </w:r>
      <w:r w:rsidR="005D747B">
        <w:rPr>
          <w:lang w:val="en-US"/>
        </w:rPr>
        <w:fldChar w:fldCharType="begin"/>
      </w:r>
      <w:r w:rsidR="002D2142">
        <w:rPr>
          <w:lang w:val="en-US"/>
        </w:rPr>
        <w:instrText xml:space="preserve"> ADDIN ZOTERO_ITEM {"citationID":"isl8mNcm","properties":{"formattedCitation":"{\\rtf (MOREAU \\i et al.\\i0{}, 2007)}","plainCitation":"(MOREAU et al., 2007)"},"citationItems":[{"id":37,"uris":["http://zotero.org/users/1122386/items/4UM2NPVP"],"uri":["http://zotero.org/users/1122386/items/4UM2NPVP"]}]} </w:instrText>
      </w:r>
      <w:r w:rsidR="005D747B">
        <w:rPr>
          <w:lang w:val="en-US"/>
        </w:rPr>
        <w:fldChar w:fldCharType="separate"/>
      </w:r>
      <w:r w:rsidR="002D2142" w:rsidRPr="00B45E81">
        <w:rPr>
          <w:rFonts w:cs="Times New Roman"/>
          <w:szCs w:val="24"/>
          <w:lang w:val="en-US"/>
        </w:rPr>
        <w:t xml:space="preserve">(MOREAU </w:t>
      </w:r>
      <w:r w:rsidR="002D2142" w:rsidRPr="00B45E81">
        <w:rPr>
          <w:rFonts w:cs="Times New Roman"/>
          <w:i/>
          <w:iCs/>
          <w:szCs w:val="24"/>
          <w:lang w:val="en-US"/>
        </w:rPr>
        <w:t>et al.</w:t>
      </w:r>
      <w:r w:rsidR="002D2142" w:rsidRPr="00B45E81">
        <w:rPr>
          <w:rFonts w:cs="Times New Roman"/>
          <w:szCs w:val="24"/>
          <w:lang w:val="en-US"/>
        </w:rPr>
        <w:t>, 2007)</w:t>
      </w:r>
      <w:r w:rsidR="005D747B">
        <w:rPr>
          <w:lang w:val="en-US"/>
        </w:rPr>
        <w:fldChar w:fldCharType="end"/>
      </w:r>
      <w:r w:rsidRPr="001E187B">
        <w:rPr>
          <w:lang w:val="en-US"/>
        </w:rPr>
        <w:t>.</w:t>
      </w:r>
      <w:bookmarkEnd w:id="27"/>
    </w:p>
    <w:p w:rsidR="00C24BBC" w:rsidRPr="001E187B" w:rsidRDefault="00C24BBC" w:rsidP="00C24BBC">
      <w:pPr>
        <w:rPr>
          <w:szCs w:val="24"/>
          <w:lang w:val="en-US"/>
        </w:rPr>
      </w:pPr>
      <w:r w:rsidRPr="001E187B">
        <w:rPr>
          <w:szCs w:val="24"/>
          <w:lang w:val="en-US"/>
        </w:rPr>
        <w:t xml:space="preserve">When users want to find out the causes of an artifact or a process, their interest is in indirect causes that involve multiple transitions. For this purpose, a set of new relationships </w:t>
      </w:r>
      <w:r w:rsidR="00B50956">
        <w:rPr>
          <w:szCs w:val="24"/>
          <w:lang w:val="en-US"/>
        </w:rPr>
        <w:t>was created:</w:t>
      </w:r>
    </w:p>
    <w:p w:rsidR="00C24BBC" w:rsidRPr="001E187B" w:rsidRDefault="00C24BBC" w:rsidP="00C24BBC">
      <w:pPr>
        <w:rPr>
          <w:i/>
          <w:szCs w:val="24"/>
          <w:lang w:val="en-US"/>
        </w:rPr>
      </w:pPr>
      <w:r w:rsidRPr="001E187B">
        <w:rPr>
          <w:b/>
          <w:szCs w:val="24"/>
          <w:lang w:val="en-US"/>
        </w:rPr>
        <w:t>Multi-step "</w:t>
      </w:r>
      <w:proofErr w:type="spellStart"/>
      <w:r w:rsidRPr="001E187B">
        <w:rPr>
          <w:b/>
          <w:szCs w:val="24"/>
          <w:lang w:val="en-US"/>
        </w:rPr>
        <w:t>wasDerivedFrom</w:t>
      </w:r>
      <w:proofErr w:type="spellEnd"/>
      <w:r w:rsidRPr="001E187B">
        <w:rPr>
          <w:b/>
          <w:szCs w:val="24"/>
          <w:lang w:val="en-US"/>
        </w:rPr>
        <w:t>"</w:t>
      </w:r>
      <w:r w:rsidRPr="001E187B">
        <w:rPr>
          <w:szCs w:val="24"/>
          <w:lang w:val="en-US"/>
        </w:rPr>
        <w:t>: An artifact</w:t>
      </w:r>
      <w:r w:rsidRPr="001E187B">
        <w:rPr>
          <w:i/>
          <w:szCs w:val="24"/>
          <w:lang w:val="en-US"/>
        </w:rPr>
        <w:t xml:space="preserve"> a</w:t>
      </w:r>
      <w:r w:rsidRPr="001E187B">
        <w:rPr>
          <w:i/>
          <w:szCs w:val="24"/>
          <w:vertAlign w:val="subscript"/>
          <w:lang w:val="en-US"/>
        </w:rPr>
        <w:t>1</w:t>
      </w:r>
      <w:r w:rsidRPr="001E187B">
        <w:rPr>
          <w:i/>
          <w:szCs w:val="24"/>
          <w:lang w:val="en-US"/>
        </w:rPr>
        <w:t xml:space="preserve"> </w:t>
      </w:r>
      <w:r w:rsidRPr="001E187B">
        <w:rPr>
          <w:szCs w:val="24"/>
          <w:lang w:val="en-US"/>
        </w:rPr>
        <w:t xml:space="preserve">was derived from </w:t>
      </w:r>
      <w:r w:rsidRPr="001E187B">
        <w:rPr>
          <w:i/>
          <w:szCs w:val="24"/>
          <w:lang w:val="en-US"/>
        </w:rPr>
        <w:t>A</w:t>
      </w:r>
      <w:r w:rsidRPr="001E187B">
        <w:rPr>
          <w:i/>
          <w:szCs w:val="24"/>
          <w:vertAlign w:val="subscript"/>
          <w:lang w:val="en-US"/>
        </w:rPr>
        <w:t xml:space="preserve">2 </w:t>
      </w:r>
      <w:r w:rsidRPr="001E187B">
        <w:rPr>
          <w:szCs w:val="24"/>
          <w:lang w:val="en-US"/>
        </w:rPr>
        <w:t xml:space="preserve">(possibly using multiple steps), written as </w:t>
      </w:r>
      <w:r w:rsidRPr="001E187B">
        <w:rPr>
          <w:i/>
          <w:szCs w:val="24"/>
          <w:lang w:val="en-US"/>
        </w:rPr>
        <w:t>a</w:t>
      </w:r>
      <w:r w:rsidRPr="001E187B">
        <w:rPr>
          <w:i/>
          <w:szCs w:val="24"/>
          <w:vertAlign w:val="subscript"/>
          <w:lang w:val="en-US"/>
        </w:rPr>
        <w:t>1</w:t>
      </w:r>
      <w:r w:rsidRPr="001E187B">
        <w:rPr>
          <w:rFonts w:ascii="CMSY10" w:hAnsi="CMSY10" w:cs="CMSY10"/>
          <w:i/>
          <w:szCs w:val="24"/>
          <w:lang w:val="en-US"/>
        </w:rPr>
        <w:sym w:font="Wingdings" w:char="F0E0"/>
      </w:r>
      <w:r w:rsidRPr="001E187B">
        <w:rPr>
          <w:rFonts w:ascii="CMSY10" w:hAnsi="CMSY10" w:cs="CMSY10"/>
          <w:i/>
          <w:szCs w:val="24"/>
          <w:lang w:val="en-US"/>
        </w:rPr>
        <w:t xml:space="preserve">* </w:t>
      </w:r>
      <w:r w:rsidRPr="001E187B">
        <w:rPr>
          <w:i/>
          <w:szCs w:val="24"/>
          <w:lang w:val="en-US"/>
        </w:rPr>
        <w:t>a</w:t>
      </w:r>
      <w:r w:rsidRPr="001E187B">
        <w:rPr>
          <w:i/>
          <w:szCs w:val="24"/>
          <w:vertAlign w:val="subscript"/>
          <w:lang w:val="en-US"/>
        </w:rPr>
        <w:t>2</w:t>
      </w:r>
      <w:r w:rsidRPr="001E187B">
        <w:rPr>
          <w:szCs w:val="24"/>
          <w:lang w:val="en-US"/>
        </w:rPr>
        <w:t>, if</w:t>
      </w:r>
      <w:r w:rsidRPr="001E187B">
        <w:rPr>
          <w:i/>
          <w:szCs w:val="24"/>
          <w:lang w:val="en-US"/>
        </w:rPr>
        <w:t xml:space="preserve"> a</w:t>
      </w:r>
      <w:r w:rsidRPr="001E187B">
        <w:rPr>
          <w:i/>
          <w:szCs w:val="24"/>
          <w:vertAlign w:val="subscript"/>
          <w:lang w:val="en-US"/>
        </w:rPr>
        <w:t>1</w:t>
      </w:r>
      <w:r w:rsidRPr="001E187B">
        <w:rPr>
          <w:szCs w:val="24"/>
          <w:lang w:val="en-US"/>
        </w:rPr>
        <w:t xml:space="preserve"> was derived from</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 xml:space="preserve">or from an artifact that was itself derived from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(possibly using multiple steps). In other words, it is the transitive closure of the edge [</w:t>
      </w:r>
      <w:r w:rsidRPr="001E187B">
        <w:rPr>
          <w:i/>
          <w:szCs w:val="24"/>
          <w:lang w:val="en-US"/>
        </w:rPr>
        <w:t>was derived from</w:t>
      </w:r>
      <w:r w:rsidRPr="001E187B">
        <w:rPr>
          <w:szCs w:val="24"/>
          <w:lang w:val="en-US"/>
        </w:rPr>
        <w:t xml:space="preserve">]. It expresses that artifact </w:t>
      </w:r>
      <w:r w:rsidRPr="001E187B">
        <w:rPr>
          <w:rFonts w:ascii="CMMI10" w:hAnsi="CMMI10" w:cs="CMMI10"/>
          <w:i/>
          <w:szCs w:val="24"/>
          <w:lang w:val="en-US"/>
        </w:rPr>
        <w:t>a</w:t>
      </w:r>
      <w:r w:rsidRPr="001E187B">
        <w:rPr>
          <w:rFonts w:ascii="CMR7" w:hAnsi="CMR7" w:cs="CMR7"/>
          <w:i/>
          <w:szCs w:val="24"/>
          <w:vertAlign w:val="subscript"/>
          <w:lang w:val="en-US"/>
        </w:rPr>
        <w:t>2</w:t>
      </w:r>
      <w:r w:rsidRPr="001E187B">
        <w:rPr>
          <w:rFonts w:ascii="CMR7" w:hAnsi="CMR7" w:cs="CMR7"/>
          <w:i/>
          <w:szCs w:val="24"/>
          <w:lang w:val="en-US"/>
        </w:rPr>
        <w:t xml:space="preserve"> </w:t>
      </w:r>
      <w:r w:rsidRPr="001E187B">
        <w:rPr>
          <w:szCs w:val="24"/>
          <w:lang w:val="en-US"/>
        </w:rPr>
        <w:t>had an influence on artifact</w:t>
      </w:r>
      <w:r w:rsidRPr="001E187B">
        <w:rPr>
          <w:i/>
          <w:szCs w:val="24"/>
          <w:lang w:val="en-US"/>
        </w:rPr>
        <w:t xml:space="preserve"> </w:t>
      </w:r>
      <w:r w:rsidRPr="001E187B">
        <w:rPr>
          <w:rFonts w:ascii="CMMI10" w:hAnsi="CMMI10" w:cs="CMMI10"/>
          <w:i/>
          <w:szCs w:val="24"/>
          <w:lang w:val="en-US"/>
        </w:rPr>
        <w:t>a</w:t>
      </w:r>
      <w:r w:rsidRPr="001E187B">
        <w:rPr>
          <w:rFonts w:ascii="CMR7" w:hAnsi="CMR7" w:cs="CMR7"/>
          <w:i/>
          <w:szCs w:val="24"/>
          <w:vertAlign w:val="subscript"/>
          <w:lang w:val="en-US"/>
        </w:rPr>
        <w:t>1</w:t>
      </w:r>
      <w:r w:rsidRPr="001E187B">
        <w:rPr>
          <w:i/>
          <w:szCs w:val="24"/>
          <w:lang w:val="en-US"/>
        </w:rPr>
        <w:t>.</w:t>
      </w:r>
    </w:p>
    <w:p w:rsidR="00D35FBE" w:rsidRDefault="00D35FBE" w:rsidP="00D35FBE">
      <w:pPr>
        <w:framePr w:hSpace="187" w:wrap="around" w:hAnchor="text" w:yAlign="top"/>
        <w:jc w:val="center"/>
        <w:rPr>
          <w:lang w:val="en-US"/>
        </w:rPr>
      </w:pPr>
      <w:r w:rsidRPr="001E187B">
        <w:rPr>
          <w:noProof/>
          <w:szCs w:val="24"/>
          <w:lang w:val="en-US"/>
        </w:rPr>
        <w:drawing>
          <wp:inline distT="0" distB="0" distL="0" distR="0">
            <wp:extent cx="2886075" cy="1191588"/>
            <wp:effectExtent l="19050" t="0" r="952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903436" cy="1198756"/>
                    </a:xfrm>
                    <a:prstGeom prst="rect">
                      <a:avLst/>
                    </a:prstGeom>
                    <a:noFill/>
                    <a:ln w="9525">
                      <a:noFill/>
                      <a:miter lim="800000"/>
                      <a:headEnd/>
                      <a:tailEnd/>
                    </a:ln>
                  </pic:spPr>
                </pic:pic>
              </a:graphicData>
            </a:graphic>
          </wp:inline>
        </w:drawing>
      </w:r>
    </w:p>
    <w:p w:rsidR="00D35FBE" w:rsidRPr="00B45E81" w:rsidRDefault="00D35FBE" w:rsidP="00D35FBE">
      <w:pPr>
        <w:pStyle w:val="Caption"/>
        <w:framePr w:hSpace="187" w:wrap="around" w:hAnchor="text" w:yAlign="top"/>
        <w:rPr>
          <w:lang w:val="en-US"/>
        </w:rPr>
      </w:pPr>
      <w:bookmarkStart w:id="29" w:name="_Toc352776694"/>
      <w:bookmarkStart w:id="30" w:name="_Ref335235276"/>
      <w:r w:rsidRPr="00B45E81">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3</w:t>
      </w:r>
      <w:r w:rsidR="004E05F3">
        <w:rPr>
          <w:lang w:val="en-US"/>
        </w:rPr>
        <w:fldChar w:fldCharType="end"/>
      </w:r>
      <w:bookmarkEnd w:id="30"/>
      <w:r w:rsidRPr="00B45E81">
        <w:rPr>
          <w:lang w:val="en-US"/>
        </w:rPr>
        <w:t xml:space="preserve">: Process introduction. Source: </w:t>
      </w:r>
      <w:r w:rsidR="005D747B" w:rsidRPr="00B45E81">
        <w:rPr>
          <w:lang w:val="en-US"/>
        </w:rPr>
        <w:fldChar w:fldCharType="begin"/>
      </w:r>
      <w:r w:rsidRPr="00B45E81">
        <w:rPr>
          <w:lang w:val="en-US"/>
        </w:rPr>
        <w:instrText xml:space="preserve"> ADDIN ZOTERO_ITEM {"citationID":"7eN7zglG","properties":{"formattedCitation":"{\\rtf (MOREAU \\i et al.\\i0{}, 2007)}","plainCitation":"(MOREAU et al., 2007)"},"citationItems":[{"id":37,"uris":["http://zotero.org/users/1122386/items/4UM2NPVP"],"uri":["http://zotero.org/users/1122386/items/4UM2NPVP"]}]} </w:instrText>
      </w:r>
      <w:r w:rsidR="005D747B" w:rsidRPr="00B45E81">
        <w:rPr>
          <w:lang w:val="en-US"/>
        </w:rPr>
        <w:fldChar w:fldCharType="separate"/>
      </w:r>
      <w:r w:rsidRPr="00B45E81">
        <w:rPr>
          <w:rFonts w:cs="Times New Roman"/>
          <w:lang w:val="en-US"/>
        </w:rPr>
        <w:t xml:space="preserve">(MOREAU </w:t>
      </w:r>
      <w:r w:rsidRPr="00B45E81">
        <w:rPr>
          <w:rFonts w:cs="Times New Roman"/>
          <w:i/>
          <w:iCs/>
          <w:lang w:val="en-US"/>
        </w:rPr>
        <w:t>et al.</w:t>
      </w:r>
      <w:r w:rsidRPr="00B45E81">
        <w:rPr>
          <w:rFonts w:cs="Times New Roman"/>
          <w:lang w:val="en-US"/>
        </w:rPr>
        <w:t>, 2007)</w:t>
      </w:r>
      <w:r w:rsidR="005D747B" w:rsidRPr="00B45E81">
        <w:rPr>
          <w:lang w:val="en-US"/>
        </w:rPr>
        <w:fldChar w:fldCharType="end"/>
      </w:r>
      <w:r w:rsidRPr="00B45E81">
        <w:rPr>
          <w:lang w:val="en-US"/>
        </w:rPr>
        <w:t>.</w:t>
      </w:r>
      <w:bookmarkEnd w:id="29"/>
    </w:p>
    <w:p w:rsidR="00C24BBC" w:rsidRPr="001E187B" w:rsidRDefault="00C24BBC" w:rsidP="00C24BBC">
      <w:pPr>
        <w:rPr>
          <w:szCs w:val="24"/>
          <w:lang w:val="en-US"/>
        </w:rPr>
      </w:pPr>
      <w:r w:rsidRPr="001E187B">
        <w:rPr>
          <w:b/>
          <w:szCs w:val="24"/>
          <w:lang w:val="en-US"/>
        </w:rPr>
        <w:t>Secondary Multi-Step Edges</w:t>
      </w:r>
      <w:r w:rsidRPr="001E187B">
        <w:rPr>
          <w:szCs w:val="24"/>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 xml:space="preserve">used artifact </w:t>
      </w:r>
      <w:r w:rsidRPr="00CE31F6">
        <w:rPr>
          <w:rFonts w:ascii="CMMI10" w:hAnsi="CMMI10" w:cs="CMMI10"/>
          <w:b/>
          <w:i/>
          <w:lang w:val="en-US"/>
        </w:rPr>
        <w:t>a</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 xml:space="preserve">written </w:t>
      </w:r>
      <w:r w:rsidRPr="00CE31F6">
        <w:rPr>
          <w:rFonts w:ascii="CMMI10" w:hAnsi="CMMI10" w:cs="CMMI10"/>
          <w:i/>
          <w:lang w:val="en-US"/>
        </w:rPr>
        <w:t xml:space="preserve">p </w:t>
      </w:r>
      <w:r w:rsidRPr="001E187B">
        <w:rPr>
          <w:rFonts w:ascii="CMSY10" w:hAnsi="CMSY10" w:cs="CMSY10"/>
          <w:i/>
          <w:lang w:val="en-US"/>
        </w:rPr>
        <w:sym w:font="Wingdings" w:char="F0E0"/>
      </w:r>
      <w:r w:rsidRPr="00CE31F6">
        <w:rPr>
          <w:rFonts w:ascii="CMSY10" w:hAnsi="CMSY10" w:cs="CMSY10"/>
          <w:i/>
          <w:lang w:val="en-US"/>
        </w:rPr>
        <w:t>*</w:t>
      </w:r>
      <w:r w:rsidRPr="00CE31F6">
        <w:rPr>
          <w:rFonts w:ascii="CMSY7" w:hAnsi="CMSY7" w:cs="CMSY7"/>
          <w:i/>
          <w:lang w:val="en-US"/>
        </w:rPr>
        <w:t xml:space="preserve"> </w:t>
      </w:r>
      <w:r w:rsidRPr="00CE31F6">
        <w:rPr>
          <w:rFonts w:ascii="CMMI10" w:hAnsi="CMMI10" w:cs="CMMI10"/>
          <w:i/>
          <w:lang w:val="en-US"/>
        </w:rPr>
        <w:t>a</w:t>
      </w:r>
      <w:r w:rsidRPr="00CE31F6">
        <w:rPr>
          <w:lang w:val="en-US"/>
        </w:rPr>
        <w:t xml:space="preserve">, if </w:t>
      </w:r>
      <w:r w:rsidRPr="00CE31F6">
        <w:rPr>
          <w:rFonts w:ascii="CMMI10" w:hAnsi="CMMI10" w:cs="CMMI10"/>
          <w:i/>
          <w:lang w:val="en-US"/>
        </w:rPr>
        <w:t>p</w:t>
      </w:r>
      <w:r w:rsidRPr="00CE31F6">
        <w:rPr>
          <w:rFonts w:ascii="CMMI10" w:hAnsi="CMMI10" w:cs="CMMI10"/>
          <w:lang w:val="en-US"/>
        </w:rPr>
        <w:t xml:space="preserve"> </w:t>
      </w:r>
      <w:r w:rsidRPr="00CE31F6">
        <w:rPr>
          <w:lang w:val="en-US"/>
        </w:rPr>
        <w:t xml:space="preserve">used an artifact </w:t>
      </w:r>
      <w:proofErr w:type="gramStart"/>
      <w:r w:rsidRPr="00CE31F6">
        <w:rPr>
          <w:rFonts w:ascii="CMMI10" w:hAnsi="CMMI10" w:cs="CMMI10"/>
          <w:i/>
          <w:lang w:val="en-US"/>
        </w:rPr>
        <w:t>a</w:t>
      </w:r>
      <w:r w:rsidRPr="00CE31F6">
        <w:rPr>
          <w:rFonts w:ascii="CMMI10" w:hAnsi="CMMI10" w:cs="CMMI10"/>
          <w:lang w:val="en-US"/>
        </w:rPr>
        <w:t xml:space="preserve"> </w:t>
      </w:r>
      <w:r w:rsidRPr="00CE31F6">
        <w:rPr>
          <w:lang w:val="en-US"/>
        </w:rPr>
        <w:t>or</w:t>
      </w:r>
      <w:proofErr w:type="gramEnd"/>
      <w:r w:rsidRPr="00CE31F6">
        <w:rPr>
          <w:lang w:val="en-US"/>
        </w:rPr>
        <w:t xml:space="preserve"> an artifact that derived </w:t>
      </w:r>
      <w:r w:rsidRPr="00CE31F6">
        <w:rPr>
          <w:rFonts w:ascii="CMMI10" w:hAnsi="CMMI10" w:cs="CMMI10"/>
          <w:i/>
          <w:lang w:val="en-US"/>
        </w:rPr>
        <w:t>a</w:t>
      </w:r>
      <w:r w:rsidRPr="00CE31F6">
        <w:rPr>
          <w:rFonts w:ascii="CMMI10" w:hAnsi="CMMI10" w:cs="CMMI10"/>
          <w:lang w:val="en-US"/>
        </w:rPr>
        <w:t xml:space="preserve"> </w:t>
      </w:r>
      <w:r w:rsidRPr="00CE31F6">
        <w:rPr>
          <w:lang w:val="en-US"/>
        </w:rPr>
        <w:t>(possibly using multiple steps).</w:t>
      </w:r>
    </w:p>
    <w:p w:rsidR="00C24BBC" w:rsidRPr="00CE31F6" w:rsidRDefault="00C24BBC" w:rsidP="00CE31F6">
      <w:pPr>
        <w:rPr>
          <w:i/>
          <w:lang w:val="en-US"/>
        </w:rPr>
      </w:pPr>
      <w:r w:rsidRPr="00CE31F6">
        <w:rPr>
          <w:b/>
          <w:lang w:val="en-US"/>
        </w:rPr>
        <w:t xml:space="preserve">Artifact </w:t>
      </w:r>
      <w:proofErr w:type="gramStart"/>
      <w:r w:rsidRPr="00CE31F6">
        <w:rPr>
          <w:rFonts w:ascii="CMMI10" w:hAnsi="CMMI10" w:cs="CMMI10"/>
          <w:b/>
          <w:i/>
          <w:lang w:val="en-US"/>
        </w:rPr>
        <w:t>a</w:t>
      </w:r>
      <w:r w:rsidRPr="00CE31F6">
        <w:rPr>
          <w:rFonts w:ascii="CMMI10" w:hAnsi="CMMI10" w:cs="CMMI10"/>
          <w:b/>
          <w:lang w:val="en-US"/>
        </w:rPr>
        <w:t xml:space="preserve"> </w:t>
      </w:r>
      <w:r w:rsidRPr="00CE31F6">
        <w:rPr>
          <w:b/>
          <w:lang w:val="en-US"/>
        </w:rPr>
        <w:t>was</w:t>
      </w:r>
      <w:proofErr w:type="gramEnd"/>
      <w:r w:rsidRPr="00CE31F6">
        <w:rPr>
          <w:b/>
          <w:lang w:val="en-US"/>
        </w:rPr>
        <w:t xml:space="preserve"> generated by process </w:t>
      </w:r>
      <w:r w:rsidRPr="00CE31F6">
        <w:rPr>
          <w:rFonts w:ascii="CMMI10" w:hAnsi="CMMI10" w:cs="CMMI10"/>
          <w:b/>
          <w:i/>
          <w:lang w:val="en-US"/>
        </w:rPr>
        <w:t>p</w:t>
      </w:r>
      <w:r w:rsidRPr="00CE31F6">
        <w:rPr>
          <w:rFonts w:ascii="CMMI10" w:hAnsi="CMMI10" w:cs="CMMI10"/>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written</w:t>
      </w:r>
      <w:r w:rsidRPr="00CE31F6">
        <w:rPr>
          <w:i/>
          <w:lang w:val="en-US"/>
        </w:rPr>
        <w:t xml:space="preserve"> </w:t>
      </w:r>
      <w:r w:rsidRPr="00CE31F6">
        <w:rPr>
          <w:rFonts w:ascii="CMMI10" w:hAnsi="CMMI10" w:cs="CMMI10"/>
          <w:i/>
          <w:lang w:val="en-US"/>
        </w:rPr>
        <w:t xml:space="preserve">a </w:t>
      </w:r>
      <w:r w:rsidRPr="001E187B">
        <w:rPr>
          <w:rFonts w:ascii="CMSY10" w:hAnsi="CMSY10" w:cs="CMSY10"/>
          <w:lang w:val="en-US"/>
        </w:rPr>
        <w:sym w:font="Wingdings" w:char="F0E0"/>
      </w:r>
      <w:r w:rsidRPr="00CE31F6">
        <w:rPr>
          <w:rFonts w:ascii="CMSY10" w:hAnsi="CMSY10" w:cs="CMSY10"/>
          <w:lang w:val="en-US"/>
        </w:rPr>
        <w:t xml:space="preserve">* </w:t>
      </w:r>
      <w:r w:rsidRPr="00CE31F6">
        <w:rPr>
          <w:rFonts w:ascii="CMMI10" w:hAnsi="CMMI10" w:cs="CMMI10"/>
          <w:i/>
          <w:lang w:val="en-US"/>
        </w:rPr>
        <w:t>p</w:t>
      </w:r>
      <w:r w:rsidRPr="00CE31F6">
        <w:rPr>
          <w:lang w:val="en-US"/>
        </w:rPr>
        <w:t>, if</w:t>
      </w:r>
      <w:r w:rsidRPr="00CE31F6">
        <w:rPr>
          <w:i/>
          <w:lang w:val="en-US"/>
        </w:rPr>
        <w:t xml:space="preserve"> </w:t>
      </w:r>
      <w:r w:rsidRPr="00CE31F6">
        <w:rPr>
          <w:rFonts w:ascii="CMMI10" w:hAnsi="CMMI10" w:cs="CMMI10"/>
          <w:lang w:val="en-US"/>
        </w:rPr>
        <w:t xml:space="preserve">a </w:t>
      </w:r>
      <w:r w:rsidRPr="00CE31F6">
        <w:rPr>
          <w:lang w:val="en-US"/>
        </w:rPr>
        <w:t>or an artifact that derived</w:t>
      </w:r>
      <w:r w:rsidRPr="00CE31F6">
        <w:rPr>
          <w:i/>
          <w:lang w:val="en-US"/>
        </w:rPr>
        <w:t xml:space="preserve"> </w:t>
      </w:r>
      <w:r w:rsidRPr="00CE31F6">
        <w:rPr>
          <w:rFonts w:ascii="CMMI10" w:hAnsi="CMMI10" w:cs="CMMI10"/>
          <w:i/>
          <w:lang w:val="en-US"/>
        </w:rPr>
        <w:t>a</w:t>
      </w:r>
      <w:r w:rsidRPr="00CE31F6">
        <w:rPr>
          <w:i/>
          <w:lang w:val="en-US"/>
        </w:rPr>
        <w:t xml:space="preserve"> </w:t>
      </w:r>
      <w:r w:rsidRPr="00CE31F6">
        <w:rPr>
          <w:lang w:val="en-US"/>
        </w:rPr>
        <w:t>(possibly using multiple steps) that was generated by</w:t>
      </w:r>
      <w:r w:rsidRPr="00CE31F6">
        <w:rPr>
          <w:i/>
          <w:lang w:val="en-US"/>
        </w:rPr>
        <w:t xml:space="preserve"> </w:t>
      </w:r>
      <w:r w:rsidRPr="00CE31F6">
        <w:rPr>
          <w:rFonts w:ascii="CMMI10" w:hAnsi="CMMI10" w:cs="CMMI10"/>
          <w:i/>
          <w:lang w:val="en-US"/>
        </w:rPr>
        <w:t>p</w:t>
      </w:r>
      <w:r w:rsidRPr="00CE31F6">
        <w:rPr>
          <w:i/>
          <w:lang w:val="en-US"/>
        </w:rPr>
        <w:t>.</w:t>
      </w:r>
    </w:p>
    <w:p w:rsidR="00C24BBC" w:rsidRPr="00CE31F6" w:rsidRDefault="00C24BBC" w:rsidP="00CE31F6">
      <w:pPr>
        <w:rPr>
          <w:i/>
          <w:lang w:val="en-US"/>
        </w:rPr>
      </w:pPr>
      <w:r w:rsidRPr="00CE31F6">
        <w:rPr>
          <w:b/>
          <w:lang w:val="en-US"/>
        </w:rPr>
        <w:t xml:space="preserve">Process </w:t>
      </w:r>
      <w:r w:rsidRPr="00CE31F6">
        <w:rPr>
          <w:rFonts w:ascii="CMMI10" w:hAnsi="CMMI10" w:cs="CMMI10"/>
          <w:b/>
          <w:i/>
          <w:lang w:val="en-US"/>
        </w:rPr>
        <w:t>p</w:t>
      </w:r>
      <w:r w:rsidRPr="00CE31F6">
        <w:rPr>
          <w:rFonts w:ascii="CMR7" w:hAnsi="CMR7" w:cs="CMR7"/>
          <w:b/>
          <w:i/>
          <w:vertAlign w:val="subscript"/>
          <w:lang w:val="en-US"/>
        </w:rPr>
        <w:t>1</w:t>
      </w:r>
      <w:r w:rsidRPr="00CE31F6">
        <w:rPr>
          <w:rFonts w:ascii="CMR7" w:hAnsi="CMR7" w:cs="CMR7"/>
          <w:b/>
          <w:lang w:val="en-US"/>
        </w:rPr>
        <w:t xml:space="preserve"> </w:t>
      </w:r>
      <w:r w:rsidRPr="00CE31F6">
        <w:rPr>
          <w:b/>
          <w:lang w:val="en-US"/>
        </w:rPr>
        <w:t xml:space="preserve">was triggered by process </w:t>
      </w:r>
      <w:r w:rsidRPr="00CE31F6">
        <w:rPr>
          <w:rFonts w:ascii="CMMI10" w:hAnsi="CMMI10" w:cs="CMMI10"/>
          <w:b/>
          <w:i/>
          <w:lang w:val="en-US"/>
        </w:rPr>
        <w:t>p</w:t>
      </w:r>
      <w:r w:rsidRPr="00CE31F6">
        <w:rPr>
          <w:rFonts w:ascii="CMR7" w:hAnsi="CMR7" w:cs="CMR7"/>
          <w:b/>
          <w:i/>
          <w:vertAlign w:val="subscript"/>
          <w:lang w:val="en-US"/>
        </w:rPr>
        <w:t>2</w:t>
      </w:r>
      <w:r w:rsidRPr="00CE31F6">
        <w:rPr>
          <w:rFonts w:ascii="CMR7" w:hAnsi="CMR7" w:cs="CMR7"/>
          <w:b/>
          <w:lang w:val="en-US"/>
        </w:rPr>
        <w:t xml:space="preserve"> </w:t>
      </w:r>
      <w:r w:rsidRPr="00CE31F6">
        <w:rPr>
          <w:b/>
          <w:lang w:val="en-US"/>
        </w:rPr>
        <w:t>(possibly using multiple steps)</w:t>
      </w:r>
      <w:r w:rsidRPr="00CE31F6">
        <w:rPr>
          <w:lang w:val="en-US"/>
        </w:rPr>
        <w:t>:</w:t>
      </w:r>
      <w:r w:rsidRPr="00CE31F6">
        <w:rPr>
          <w:i/>
          <w:lang w:val="en-US"/>
        </w:rPr>
        <w:t xml:space="preserve"> </w:t>
      </w:r>
      <w:r w:rsidRPr="00CE31F6">
        <w:rPr>
          <w:lang w:val="en-US"/>
        </w:rPr>
        <w:t xml:space="preserve">written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1E187B">
        <w:rPr>
          <w:rFonts w:ascii="CMSY10" w:hAnsi="CMSY10" w:cs="CMSY10"/>
          <w:lang w:val="en-US"/>
        </w:rPr>
        <w:sym w:font="Wingdings" w:char="F0E0"/>
      </w:r>
      <w:r w:rsidRPr="00CE31F6">
        <w:rPr>
          <w:rFonts w:ascii="CMSY10" w:hAnsi="CMSY10" w:cs="CMSY10"/>
          <w:lang w:val="en-US"/>
        </w:rPr>
        <w:t>*</w:t>
      </w:r>
      <w:r w:rsidRPr="00CE31F6">
        <w:rPr>
          <w:rFonts w:ascii="CMSY7" w:hAnsi="CMSY7" w:cs="CMSY7"/>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r w:rsidRPr="00CE31F6">
        <w:rPr>
          <w:lang w:val="en-US"/>
        </w:rPr>
        <w:t xml:space="preserve"> if</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1</w:t>
      </w:r>
      <w:r w:rsidRPr="00CE31F6">
        <w:rPr>
          <w:rFonts w:ascii="CMR7" w:hAnsi="CMR7" w:cs="CMR7"/>
          <w:i/>
          <w:lang w:val="en-US"/>
        </w:rPr>
        <w:t xml:space="preserve"> </w:t>
      </w:r>
      <w:r w:rsidRPr="00CE31F6">
        <w:rPr>
          <w:lang w:val="en-US"/>
        </w:rPr>
        <w:t>used an artifact that was generated or was derived from an artifact (possibly using multiple steps) that was itself generated by</w:t>
      </w:r>
      <w:r w:rsidRPr="00CE31F6">
        <w:rPr>
          <w:i/>
          <w:lang w:val="en-US"/>
        </w:rPr>
        <w:t xml:space="preserve"> </w:t>
      </w:r>
      <w:r w:rsidRPr="00CE31F6">
        <w:rPr>
          <w:rFonts w:ascii="CMMI10" w:hAnsi="CMMI10" w:cs="CMMI10"/>
          <w:i/>
          <w:lang w:val="en-US"/>
        </w:rPr>
        <w:t>p</w:t>
      </w:r>
      <w:r w:rsidRPr="00CE31F6">
        <w:rPr>
          <w:rFonts w:ascii="CMR7" w:hAnsi="CMR7" w:cs="CMR7"/>
          <w:i/>
          <w:vertAlign w:val="subscript"/>
          <w:lang w:val="en-US"/>
        </w:rPr>
        <w:t>2</w:t>
      </w:r>
      <w:r w:rsidRPr="00CE31F6">
        <w:rPr>
          <w:i/>
          <w:lang w:val="en-US"/>
        </w:rPr>
        <w:t>.</w:t>
      </w:r>
    </w:p>
    <w:p w:rsidR="00C24BBC" w:rsidRPr="001E187B" w:rsidRDefault="00C24BBC" w:rsidP="00C24BBC">
      <w:pPr>
        <w:rPr>
          <w:lang w:val="en-US"/>
        </w:rPr>
      </w:pPr>
      <w:r w:rsidRPr="001E187B">
        <w:rPr>
          <w:szCs w:val="24"/>
          <w:lang w:val="en-US"/>
        </w:rPr>
        <w:t xml:space="preserve">Multi-step edges can be inferred from single step edges by eliminating artifacts that occur in chains of dependencies. Analyzing </w:t>
      </w:r>
      <w:fldSimple w:instr=" REF _Ref335238875 \h  \* MERGEFORMAT ">
        <w:r w:rsidRPr="001E187B">
          <w:rPr>
            <w:szCs w:val="24"/>
            <w:lang w:val="en-US"/>
          </w:rPr>
          <w:t>Figure 4</w:t>
        </w:r>
      </w:fldSimple>
      <w:r w:rsidRPr="001E187B">
        <w:rPr>
          <w:szCs w:val="24"/>
          <w:lang w:val="en-US"/>
        </w:rPr>
        <w:t xml:space="preserve">, it is possible to infer that process </w:t>
      </w:r>
      <w:r w:rsidRPr="001E187B">
        <w:rPr>
          <w:i/>
          <w:szCs w:val="24"/>
          <w:lang w:val="en-US"/>
        </w:rPr>
        <w:t>p</w:t>
      </w:r>
      <w:r w:rsidRPr="001E187B">
        <w:rPr>
          <w:i/>
          <w:szCs w:val="24"/>
          <w:vertAlign w:val="subscript"/>
          <w:lang w:val="en-US"/>
        </w:rPr>
        <w:t>2</w:t>
      </w:r>
      <w:r w:rsidRPr="001E187B">
        <w:rPr>
          <w:szCs w:val="24"/>
          <w:lang w:val="en-US"/>
        </w:rPr>
        <w:t xml:space="preserve"> was triggered by </w:t>
      </w:r>
      <w:proofErr w:type="gramStart"/>
      <w:r w:rsidRPr="001E187B">
        <w:rPr>
          <w:i/>
          <w:szCs w:val="24"/>
          <w:lang w:val="en-US"/>
        </w:rPr>
        <w:t>p</w:t>
      </w:r>
      <w:r w:rsidRPr="001E187B">
        <w:rPr>
          <w:i/>
          <w:szCs w:val="24"/>
          <w:vertAlign w:val="subscript"/>
          <w:lang w:val="en-US"/>
        </w:rPr>
        <w:t>1</w:t>
      </w:r>
      <w:r w:rsidRPr="001E187B">
        <w:rPr>
          <w:szCs w:val="24"/>
          <w:lang w:val="en-US"/>
        </w:rPr>
        <w:t>,</w:t>
      </w:r>
      <w:proofErr w:type="gramEnd"/>
      <w:r w:rsidRPr="001E187B">
        <w:rPr>
          <w:szCs w:val="24"/>
          <w:lang w:val="en-US"/>
        </w:rPr>
        <w:t xml:space="preserve"> omitting the fact that </w:t>
      </w:r>
      <w:r w:rsidRPr="001E187B">
        <w:rPr>
          <w:i/>
          <w:szCs w:val="24"/>
          <w:lang w:val="en-US"/>
        </w:rPr>
        <w:t>p</w:t>
      </w:r>
      <w:r w:rsidRPr="001E187B">
        <w:rPr>
          <w:i/>
          <w:szCs w:val="24"/>
          <w:vertAlign w:val="subscript"/>
          <w:lang w:val="en-US"/>
        </w:rPr>
        <w:t>2</w:t>
      </w:r>
      <w:r w:rsidRPr="001E187B">
        <w:rPr>
          <w:szCs w:val="24"/>
          <w:lang w:val="en-US"/>
        </w:rPr>
        <w:t xml:space="preserve"> used </w:t>
      </w:r>
      <w:r w:rsidRPr="001E187B">
        <w:rPr>
          <w:i/>
          <w:szCs w:val="24"/>
          <w:lang w:val="en-US"/>
        </w:rPr>
        <w:t>a</w:t>
      </w:r>
      <w:r w:rsidRPr="001E187B">
        <w:rPr>
          <w:i/>
          <w:szCs w:val="24"/>
          <w:vertAlign w:val="subscript"/>
          <w:lang w:val="en-US"/>
        </w:rPr>
        <w:t>3</w:t>
      </w:r>
      <w:r w:rsidRPr="001E187B">
        <w:rPr>
          <w:szCs w:val="24"/>
          <w:lang w:val="en-US"/>
        </w:rPr>
        <w:t xml:space="preserve">, which was derived from </w:t>
      </w:r>
      <w:r w:rsidRPr="001E187B">
        <w:rPr>
          <w:i/>
          <w:szCs w:val="24"/>
          <w:lang w:val="en-US"/>
        </w:rPr>
        <w:t>a</w:t>
      </w:r>
      <w:r w:rsidRPr="001E187B">
        <w:rPr>
          <w:i/>
          <w:szCs w:val="24"/>
          <w:vertAlign w:val="subscript"/>
          <w:lang w:val="en-US"/>
        </w:rPr>
        <w:t>2</w:t>
      </w:r>
      <w:r w:rsidRPr="001E187B">
        <w:rPr>
          <w:szCs w:val="24"/>
          <w:lang w:val="en-US"/>
        </w:rPr>
        <w:t xml:space="preserve"> that in turn was derived from </w:t>
      </w:r>
      <w:r w:rsidRPr="001E187B">
        <w:rPr>
          <w:i/>
          <w:szCs w:val="24"/>
          <w:lang w:val="en-US"/>
        </w:rPr>
        <w:t>a</w:t>
      </w:r>
      <w:r w:rsidRPr="001E187B">
        <w:rPr>
          <w:i/>
          <w:szCs w:val="24"/>
          <w:vertAlign w:val="subscript"/>
          <w:lang w:val="en-US"/>
        </w:rPr>
        <w:t>1</w:t>
      </w:r>
      <w:r w:rsidRPr="001E187B">
        <w:rPr>
          <w:szCs w:val="24"/>
          <w:lang w:val="en-US"/>
        </w:rPr>
        <w:t xml:space="preserve">, which was generated by </w:t>
      </w:r>
      <w:r w:rsidRPr="001E187B">
        <w:rPr>
          <w:i/>
          <w:szCs w:val="24"/>
          <w:lang w:val="en-US"/>
        </w:rPr>
        <w:t>p</w:t>
      </w:r>
      <w:r w:rsidRPr="001E187B">
        <w:rPr>
          <w:i/>
          <w:szCs w:val="24"/>
          <w:vertAlign w:val="subscript"/>
          <w:lang w:val="en-US"/>
        </w:rPr>
        <w:t>1</w:t>
      </w:r>
      <w:r w:rsidRPr="001E187B">
        <w:rPr>
          <w:szCs w:val="24"/>
          <w:lang w:val="en-US"/>
        </w:rPr>
        <w:t xml:space="preserve">. Other inferences are also illustrated in </w:t>
      </w:r>
      <w:fldSimple w:instr=" REF _Ref335238875 \h  \* MERGEFORMAT ">
        <w:r w:rsidRPr="001E187B">
          <w:rPr>
            <w:szCs w:val="24"/>
            <w:lang w:val="en-US"/>
          </w:rPr>
          <w:t>Figure 4</w:t>
        </w:r>
      </w:fldSimple>
      <w:r w:rsidRPr="001E187B">
        <w:rPr>
          <w:lang w:val="en-US"/>
        </w:rPr>
        <w:t>.</w:t>
      </w:r>
    </w:p>
    <w:p w:rsidR="00A21DEA" w:rsidRDefault="00A21DEA" w:rsidP="00A21DEA">
      <w:pPr>
        <w:rPr>
          <w:rStyle w:val="TabelaChar"/>
          <w:rFonts w:cstheme="majorBidi"/>
          <w:b w:val="0"/>
          <w:color w:val="auto"/>
          <w:sz w:val="24"/>
          <w:lang w:val="en-US"/>
        </w:rPr>
      </w:pPr>
      <w:r w:rsidRPr="00A21DEA">
        <w:rPr>
          <w:rStyle w:val="TabelaChar"/>
          <w:rFonts w:cstheme="majorBidi"/>
          <w:b w:val="0"/>
          <w:color w:val="auto"/>
          <w:sz w:val="24"/>
          <w:lang w:val="en-US"/>
        </w:rPr>
        <w:lastRenderedPageBreak/>
        <w:t xml:space="preserve">Lastly, the </w:t>
      </w:r>
      <w:r w:rsidRPr="00A21DEA">
        <w:rPr>
          <w:rStyle w:val="TabelaChar"/>
          <w:rFonts w:cstheme="majorBidi"/>
          <w:b w:val="0"/>
          <w:i/>
          <w:color w:val="auto"/>
          <w:sz w:val="24"/>
          <w:lang w:val="en-US"/>
        </w:rPr>
        <w:t>Open Provenance Model</w:t>
      </w:r>
      <w:r w:rsidR="00284A7F">
        <w:rPr>
          <w:rStyle w:val="TabelaChar"/>
          <w:rFonts w:cstheme="majorBidi"/>
          <w:b w:val="0"/>
          <w:color w:val="auto"/>
          <w:sz w:val="24"/>
          <w:lang w:val="en-US"/>
        </w:rPr>
        <w:t xml:space="preserve"> has a modular design</w:t>
      </w:r>
      <w:r w:rsidRPr="00A21DEA">
        <w:rPr>
          <w:rStyle w:val="TabelaChar"/>
          <w:rFonts w:cstheme="majorBidi"/>
          <w:b w:val="0"/>
          <w:color w:val="auto"/>
          <w:sz w:val="24"/>
          <w:lang w:val="en-US"/>
        </w:rPr>
        <w:t xml:space="preserve"> as illustrated by</w:t>
      </w:r>
      <w:r>
        <w:rPr>
          <w:rStyle w:val="TabelaChar"/>
          <w:rFonts w:cstheme="majorBidi"/>
          <w:b w:val="0"/>
          <w:color w:val="auto"/>
          <w:sz w:val="24"/>
          <w:lang w:val="en-US"/>
        </w:rPr>
        <w:t xml:space="preserve"> </w:t>
      </w:r>
      <w:r w:rsidR="005D747B">
        <w:rPr>
          <w:rStyle w:val="TabelaChar"/>
          <w:rFonts w:cstheme="majorBidi"/>
          <w:b w:val="0"/>
          <w:color w:val="auto"/>
          <w:sz w:val="24"/>
          <w:lang w:val="en-US"/>
        </w:rPr>
        <w:fldChar w:fldCharType="begin"/>
      </w:r>
      <w:r>
        <w:rPr>
          <w:rStyle w:val="TabelaChar"/>
          <w:rFonts w:cstheme="majorBidi"/>
          <w:b w:val="0"/>
          <w:color w:val="auto"/>
          <w:sz w:val="24"/>
          <w:lang w:val="en-US"/>
        </w:rPr>
        <w:instrText xml:space="preserve"> REF _Ref352684871 \h </w:instrText>
      </w:r>
      <w:r w:rsidR="005D747B">
        <w:rPr>
          <w:rStyle w:val="TabelaChar"/>
          <w:rFonts w:cstheme="majorBidi"/>
          <w:b w:val="0"/>
          <w:color w:val="auto"/>
          <w:sz w:val="24"/>
          <w:lang w:val="en-US"/>
        </w:rPr>
      </w:r>
      <w:r w:rsidR="005D747B">
        <w:rPr>
          <w:rStyle w:val="TabelaChar"/>
          <w:rFonts w:cstheme="majorBidi"/>
          <w:b w:val="0"/>
          <w:color w:val="auto"/>
          <w:sz w:val="24"/>
          <w:lang w:val="en-US"/>
        </w:rPr>
        <w:fldChar w:fldCharType="separate"/>
      </w:r>
      <w:r w:rsidRPr="00A21DEA">
        <w:rPr>
          <w:lang w:val="en-US"/>
        </w:rPr>
        <w:t xml:space="preserve">Figure </w:t>
      </w:r>
      <w:r w:rsidRPr="00A21DEA">
        <w:rPr>
          <w:noProof/>
          <w:lang w:val="en-US"/>
        </w:rPr>
        <w:t>5</w:t>
      </w:r>
      <w:r w:rsidR="005D747B">
        <w:rPr>
          <w:rStyle w:val="TabelaChar"/>
          <w:rFonts w:cstheme="majorBidi"/>
          <w:b w:val="0"/>
          <w:color w:val="auto"/>
          <w:sz w:val="24"/>
          <w:lang w:val="en-US"/>
        </w:rPr>
        <w:fldChar w:fldCharType="end"/>
      </w:r>
      <w:r>
        <w:rPr>
          <w:rStyle w:val="TabelaChar"/>
          <w:rFonts w:cstheme="majorBidi"/>
          <w:b w:val="0"/>
          <w:color w:val="auto"/>
          <w:sz w:val="24"/>
          <w:lang w:val="en-US"/>
        </w:rPr>
        <w:t>. However, specifications</w:t>
      </w:r>
      <w:r w:rsidR="00284A7F">
        <w:rPr>
          <w:rStyle w:val="TabelaChar"/>
          <w:rFonts w:cstheme="majorBidi"/>
          <w:b w:val="0"/>
          <w:color w:val="auto"/>
          <w:sz w:val="24"/>
          <w:lang w:val="en-US"/>
        </w:rPr>
        <w:t xml:space="preserve"> for all layers in the design</w:t>
      </w:r>
      <w:r>
        <w:rPr>
          <w:rStyle w:val="TabelaChar"/>
          <w:rFonts w:cstheme="majorBidi"/>
          <w:b w:val="0"/>
          <w:color w:val="auto"/>
          <w:sz w:val="24"/>
          <w:lang w:val="en-US"/>
        </w:rPr>
        <w:t xml:space="preserve"> have not been produced yet. </w:t>
      </w:r>
      <w:r w:rsidR="00284A7F">
        <w:rPr>
          <w:rStyle w:val="TabelaChar"/>
          <w:rFonts w:cstheme="majorBidi"/>
          <w:b w:val="0"/>
          <w:color w:val="auto"/>
          <w:sz w:val="24"/>
          <w:lang w:val="en-US"/>
        </w:rPr>
        <w:t>A</w:t>
      </w:r>
      <w:r>
        <w:rPr>
          <w:rStyle w:val="TabelaChar"/>
          <w:rFonts w:cstheme="majorBidi"/>
          <w:b w:val="0"/>
          <w:color w:val="auto"/>
          <w:sz w:val="24"/>
          <w:lang w:val="en-US"/>
        </w:rPr>
        <w:t>t</w:t>
      </w:r>
      <w:r w:rsidR="00284A7F">
        <w:rPr>
          <w:rStyle w:val="TabelaChar"/>
          <w:rFonts w:cstheme="majorBidi"/>
          <w:b w:val="0"/>
          <w:color w:val="auto"/>
          <w:sz w:val="24"/>
          <w:lang w:val="en-US"/>
        </w:rPr>
        <w:t xml:space="preserve"> t</w:t>
      </w:r>
      <w:r>
        <w:rPr>
          <w:rStyle w:val="TabelaChar"/>
          <w:rFonts w:cstheme="majorBidi"/>
          <w:b w:val="0"/>
          <w:color w:val="auto"/>
          <w:sz w:val="24"/>
          <w:lang w:val="en-US"/>
        </w:rPr>
        <w:t>he bottom layer</w:t>
      </w:r>
      <w:r w:rsidR="00284A7F">
        <w:rPr>
          <w:rStyle w:val="TabelaChar"/>
          <w:rFonts w:cstheme="majorBidi"/>
          <w:b w:val="0"/>
          <w:color w:val="auto"/>
          <w:sz w:val="24"/>
          <w:lang w:val="en-US"/>
        </w:rPr>
        <w:t xml:space="preserve"> is located</w:t>
      </w:r>
      <w:r>
        <w:rPr>
          <w:rStyle w:val="TabelaChar"/>
          <w:rFonts w:cstheme="majorBidi"/>
          <w:b w:val="0"/>
          <w:color w:val="auto"/>
          <w:sz w:val="24"/>
          <w:lang w:val="en-US"/>
        </w:rPr>
        <w:t xml:space="preserve"> the abstract model </w:t>
      </w:r>
      <w:r w:rsidR="005D747B">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{"citationID":"1sc55r32q8","properties":{"formattedCitation":"{\\rtf (MOREAU \\i et al.\\i0{}, 2007)}","plainCitation":"(MOREAU et al., 2007)"},"citationItems":[{"id":37,"uris":["http://zotero.org/users/1122386/items/4UM2NPVP"],"uri":["http://zotero.org/users/1122386/items/4UM2NPVP"]}]} </w:instrText>
      </w:r>
      <w:r w:rsidR="005D747B">
        <w:rPr>
          <w:rStyle w:val="TabelaChar"/>
          <w:rFonts w:cstheme="majorBidi"/>
          <w:b w:val="0"/>
          <w:color w:val="auto"/>
          <w:sz w:val="24"/>
          <w:lang w:val="en-US"/>
        </w:rPr>
        <w:fldChar w:fldCharType="separate"/>
      </w:r>
      <w:r w:rsidR="009B2B06" w:rsidRPr="009B2B06">
        <w:rPr>
          <w:rFonts w:cs="Times New Roman"/>
          <w:szCs w:val="24"/>
          <w:lang w:val="en-US"/>
        </w:rPr>
        <w:t xml:space="preserve">(MOREAU </w:t>
      </w:r>
      <w:r w:rsidR="009B2B06" w:rsidRPr="009B2B06">
        <w:rPr>
          <w:rFonts w:cs="Times New Roman"/>
          <w:i/>
          <w:iCs/>
          <w:szCs w:val="24"/>
          <w:lang w:val="en-US"/>
        </w:rPr>
        <w:t>et al.</w:t>
      </w:r>
      <w:r w:rsidR="009B2B06" w:rsidRPr="009B2B06">
        <w:rPr>
          <w:rFonts w:cs="Times New Roman"/>
          <w:szCs w:val="24"/>
          <w:lang w:val="en-US"/>
        </w:rPr>
        <w:t>, 2007)</w:t>
      </w:r>
      <w:r w:rsidR="005D747B">
        <w:rPr>
          <w:rStyle w:val="TabelaChar"/>
          <w:rFonts w:cstheme="majorBidi"/>
          <w:b w:val="0"/>
          <w:color w:val="auto"/>
          <w:sz w:val="24"/>
          <w:lang w:val="en-US"/>
        </w:rPr>
        <w:fldChar w:fldCharType="end"/>
      </w:r>
      <w:r w:rsidR="00284A7F">
        <w:rPr>
          <w:rStyle w:val="TabelaChar"/>
          <w:rFonts w:cstheme="majorBidi"/>
          <w:b w:val="0"/>
          <w:color w:val="auto"/>
          <w:sz w:val="24"/>
          <w:lang w:val="en-US"/>
        </w:rPr>
        <w:t>. O</w:t>
      </w:r>
      <w:r>
        <w:rPr>
          <w:rStyle w:val="TabelaChar"/>
          <w:rFonts w:cstheme="majorBidi"/>
          <w:b w:val="0"/>
          <w:color w:val="auto"/>
          <w:sz w:val="24"/>
          <w:lang w:val="en-US"/>
        </w:rPr>
        <w:t>n the left side</w:t>
      </w:r>
      <w:r w:rsidR="009B2B06">
        <w:rPr>
          <w:rStyle w:val="TabelaChar"/>
          <w:rFonts w:cstheme="majorBidi"/>
          <w:b w:val="0"/>
          <w:color w:val="auto"/>
          <w:sz w:val="24"/>
          <w:lang w:val="en-US"/>
        </w:rPr>
        <w:t>,</w:t>
      </w:r>
      <w:r>
        <w:rPr>
          <w:rStyle w:val="TabelaChar"/>
          <w:rFonts w:cstheme="majorBidi"/>
          <w:b w:val="0"/>
          <w:color w:val="auto"/>
          <w:sz w:val="24"/>
          <w:lang w:val="en-US"/>
        </w:rPr>
        <w:t xml:space="preserve"> a serialization to </w:t>
      </w:r>
      <w:r w:rsidR="009B2B06" w:rsidRPr="009B2B06">
        <w:rPr>
          <w:rStyle w:val="TabelaChar"/>
          <w:rFonts w:cstheme="majorBidi"/>
          <w:b w:val="0"/>
          <w:i/>
          <w:color w:val="auto"/>
          <w:sz w:val="24"/>
          <w:lang w:val="en-US"/>
        </w:rPr>
        <w:t>xml</w:t>
      </w:r>
      <w:r w:rsidR="00284A7F">
        <w:rPr>
          <w:rStyle w:val="TabelaChar"/>
          <w:rFonts w:cstheme="majorBidi"/>
          <w:b w:val="0"/>
          <w:color w:val="auto"/>
          <w:sz w:val="24"/>
          <w:lang w:val="en-US"/>
        </w:rPr>
        <w:t xml:space="preserve">, </w:t>
      </w:r>
      <w:r>
        <w:rPr>
          <w:rStyle w:val="TabelaChar"/>
          <w:rFonts w:cstheme="majorBidi"/>
          <w:b w:val="0"/>
          <w:color w:val="auto"/>
          <w:sz w:val="24"/>
          <w:lang w:val="en-US"/>
        </w:rPr>
        <w:t xml:space="preserve">defined </w:t>
      </w:r>
      <w:r w:rsidR="00284A7F">
        <w:rPr>
          <w:rStyle w:val="TabelaChar"/>
          <w:rFonts w:cstheme="majorBidi"/>
          <w:b w:val="0"/>
          <w:color w:val="auto"/>
          <w:sz w:val="24"/>
          <w:lang w:val="en-US"/>
        </w:rPr>
        <w:t>by</w:t>
      </w:r>
      <w:r>
        <w:rPr>
          <w:rStyle w:val="TabelaChar"/>
          <w:rFonts w:cstheme="majorBidi"/>
          <w:b w:val="0"/>
          <w:color w:val="auto"/>
          <w:sz w:val="24"/>
          <w:lang w:val="en-US"/>
        </w:rPr>
        <w:t xml:space="preserve"> OPMX</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XML Schema)</w:t>
      </w:r>
      <w:r w:rsidRPr="00284A7F">
        <w:rPr>
          <w:rStyle w:val="TabelaChar"/>
          <w:rFonts w:cstheme="majorBidi"/>
          <w:b w:val="0"/>
          <w:color w:val="auto"/>
          <w:sz w:val="24"/>
          <w:szCs w:val="24"/>
          <w:lang w:val="en-US"/>
        </w:rPr>
        <w:t xml:space="preserve"> </w:t>
      </w:r>
      <w:r w:rsidR="005D747B">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{"citationID":"1l235diqhb","properties":{"formattedCitation":"{\\rtf (MOREAU; GROTH; \\i et al.\\i0{}, 2010)}","plainCitation":"(MOREAU; GROTH; et al., 2010)"},"citationItems":[{"id":161,"uris":["http://zotero.org/users/1122386/items/C4TNNAZ6"],"uri":["http://zotero.org/users/1122386/items/C4TNNAZ6"]}]} </w:instrText>
      </w:r>
      <w:r w:rsidR="005D747B">
        <w:rPr>
          <w:rStyle w:val="TabelaChar"/>
          <w:rFonts w:cstheme="majorBidi"/>
          <w:b w:val="0"/>
          <w:color w:val="auto"/>
          <w:sz w:val="24"/>
          <w:lang w:val="en-US"/>
        </w:rPr>
        <w:fldChar w:fldCharType="separate"/>
      </w:r>
      <w:r w:rsidR="009B2B06" w:rsidRPr="009B2B06">
        <w:rPr>
          <w:rFonts w:cs="Times New Roman"/>
          <w:szCs w:val="24"/>
          <w:lang w:val="en-US"/>
        </w:rPr>
        <w:t xml:space="preserve">(MOREAU; GROTH; </w:t>
      </w:r>
      <w:r w:rsidR="009B2B06" w:rsidRPr="009B2B06">
        <w:rPr>
          <w:rFonts w:cs="Times New Roman"/>
          <w:i/>
          <w:iCs/>
          <w:szCs w:val="24"/>
          <w:lang w:val="en-US"/>
        </w:rPr>
        <w:t>et al.</w:t>
      </w:r>
      <w:r w:rsidR="009B2B06" w:rsidRPr="009B2B06">
        <w:rPr>
          <w:rFonts w:cs="Times New Roman"/>
          <w:szCs w:val="24"/>
          <w:lang w:val="en-US"/>
        </w:rPr>
        <w:t>, 2010)</w:t>
      </w:r>
      <w:r w:rsidR="005D747B">
        <w:rPr>
          <w:rStyle w:val="TabelaChar"/>
          <w:rFonts w:cstheme="majorBidi"/>
          <w:b w:val="0"/>
          <w:color w:val="auto"/>
          <w:sz w:val="24"/>
          <w:lang w:val="en-US"/>
        </w:rPr>
        <w:fldChar w:fldCharType="end"/>
      </w:r>
      <w:r w:rsidR="00284A7F">
        <w:rPr>
          <w:rStyle w:val="TabelaChar"/>
          <w:rFonts w:cstheme="majorBidi"/>
          <w:b w:val="0"/>
          <w:color w:val="auto"/>
          <w:sz w:val="24"/>
          <w:lang w:val="en-US"/>
        </w:rPr>
        <w:t>,</w:t>
      </w:r>
      <w:r w:rsidR="009B2B06">
        <w:rPr>
          <w:rStyle w:val="TabelaChar"/>
          <w:rFonts w:cstheme="majorBidi"/>
          <w:b w:val="0"/>
          <w:color w:val="auto"/>
          <w:sz w:val="24"/>
          <w:lang w:val="en-US"/>
        </w:rPr>
        <w:t xml:space="preserve"> </w:t>
      </w:r>
      <w:r w:rsidR="00284A7F">
        <w:rPr>
          <w:rStyle w:val="TabelaChar"/>
          <w:rFonts w:cstheme="majorBidi"/>
          <w:b w:val="0"/>
          <w:color w:val="auto"/>
          <w:sz w:val="24"/>
          <w:lang w:val="en-US"/>
        </w:rPr>
        <w:t>and</w:t>
      </w:r>
      <w:r w:rsidR="009B2B06">
        <w:rPr>
          <w:rStyle w:val="TabelaChar"/>
          <w:rFonts w:cstheme="majorBidi"/>
          <w:b w:val="0"/>
          <w:color w:val="auto"/>
          <w:sz w:val="24"/>
          <w:lang w:val="en-US"/>
        </w:rPr>
        <w:t xml:space="preserve"> a mapping to RDF with OPMV</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Vocabulary)</w:t>
      </w:r>
      <w:r w:rsidR="009B2B06">
        <w:rPr>
          <w:rStyle w:val="TabelaChar"/>
          <w:rFonts w:cstheme="majorBidi"/>
          <w:b w:val="0"/>
          <w:color w:val="auto"/>
          <w:sz w:val="24"/>
          <w:lang w:val="en-US"/>
        </w:rPr>
        <w:t xml:space="preserve"> </w:t>
      </w:r>
      <w:r w:rsidR="005D747B">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{"citationID":"20i04nvm9m","properties":{"formattedCitation":"(ZHAO, 2010)","plainCitation":"(ZHAO, 2010)"},"citationItems":[{"id":163,"uris":["http://zotero.org/users/1122386/items/K688M6BU"],"uri":["http://zotero.org/users/1122386/items/K688M6BU"]}]} </w:instrText>
      </w:r>
      <w:r w:rsidR="005D747B">
        <w:rPr>
          <w:rStyle w:val="TabelaChar"/>
          <w:rFonts w:cstheme="majorBidi"/>
          <w:b w:val="0"/>
          <w:color w:val="auto"/>
          <w:sz w:val="24"/>
          <w:lang w:val="en-US"/>
        </w:rPr>
        <w:fldChar w:fldCharType="separate"/>
      </w:r>
      <w:r w:rsidR="009B2B06" w:rsidRPr="009B2B06">
        <w:rPr>
          <w:rFonts w:cs="Times New Roman"/>
          <w:lang w:val="en-US"/>
        </w:rPr>
        <w:t>(ZHAO, 2010)</w:t>
      </w:r>
      <w:r w:rsidR="005D747B">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and OPMO</w:t>
      </w:r>
      <w:r w:rsidR="00284A7F" w:rsidRPr="00284A7F">
        <w:rPr>
          <w:rStyle w:val="TabelaChar"/>
          <w:rFonts w:cstheme="majorBidi"/>
          <w:b w:val="0"/>
          <w:color w:val="auto"/>
          <w:sz w:val="24"/>
          <w:szCs w:val="24"/>
          <w:lang w:val="en-US"/>
        </w:rPr>
        <w:t xml:space="preserve"> (</w:t>
      </w:r>
      <w:r w:rsidR="00284A7F" w:rsidRPr="00284A7F">
        <w:rPr>
          <w:rStyle w:val="Emphasis"/>
          <w:color w:val="000000"/>
          <w:szCs w:val="24"/>
          <w:lang w:val="en-US"/>
        </w:rPr>
        <w:t>The Open Provenance Model OWL Ontology)</w:t>
      </w:r>
      <w:r w:rsidR="009B2B06">
        <w:rPr>
          <w:rStyle w:val="TabelaChar"/>
          <w:rFonts w:cstheme="majorBidi"/>
          <w:b w:val="0"/>
          <w:color w:val="auto"/>
          <w:sz w:val="24"/>
          <w:lang w:val="en-US"/>
        </w:rPr>
        <w:t xml:space="preserve"> </w:t>
      </w:r>
      <w:r w:rsidR="005D747B">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{"citationID":"lmjuu0ovt","properties":{"formattedCitation":"{\\rtf (MOREAU; DING; \\i et al.\\i0{}, 2010)}","plainCitation":"(MOREAU; DING; et al., 2010)"},"citationItems":[{"id":169,"uris":["http://zotero.org/users/1122386/items/M7MRMHIF"],"uri":["http://zotero.org/users/1122386/items/M7MRMHIF"]}]} </w:instrText>
      </w:r>
      <w:r w:rsidR="005D747B">
        <w:rPr>
          <w:rStyle w:val="TabelaChar"/>
          <w:rFonts w:cstheme="majorBidi"/>
          <w:b w:val="0"/>
          <w:color w:val="auto"/>
          <w:sz w:val="24"/>
          <w:lang w:val="en-US"/>
        </w:rPr>
        <w:fldChar w:fldCharType="separate"/>
      </w:r>
      <w:r w:rsidR="009B2B06" w:rsidRPr="009B2B06">
        <w:rPr>
          <w:rFonts w:cs="Times New Roman"/>
          <w:szCs w:val="24"/>
          <w:lang w:val="en-US"/>
        </w:rPr>
        <w:t xml:space="preserve">(MOREAU; DING; </w:t>
      </w:r>
      <w:r w:rsidR="009B2B06" w:rsidRPr="009B2B06">
        <w:rPr>
          <w:rFonts w:cs="Times New Roman"/>
          <w:i/>
          <w:iCs/>
          <w:szCs w:val="24"/>
          <w:lang w:val="en-US"/>
        </w:rPr>
        <w:t>et al.</w:t>
      </w:r>
      <w:r w:rsidR="009B2B06" w:rsidRPr="009B2B06">
        <w:rPr>
          <w:rFonts w:cs="Times New Roman"/>
          <w:szCs w:val="24"/>
          <w:lang w:val="en-US"/>
        </w:rPr>
        <w:t>, 2010)</w:t>
      </w:r>
      <w:r w:rsidR="005D747B">
        <w:rPr>
          <w:rStyle w:val="TabelaChar"/>
          <w:rFonts w:cstheme="majorBidi"/>
          <w:b w:val="0"/>
          <w:color w:val="auto"/>
          <w:sz w:val="24"/>
          <w:lang w:val="en-US"/>
        </w:rPr>
        <w:fldChar w:fldCharType="end"/>
      </w:r>
      <w:r w:rsidR="009B2B06">
        <w:rPr>
          <w:rStyle w:val="TabelaChar"/>
          <w:rFonts w:cstheme="majorBidi"/>
          <w:b w:val="0"/>
          <w:color w:val="auto"/>
          <w:sz w:val="24"/>
          <w:lang w:val="en-US"/>
        </w:rPr>
        <w:t>. Those are the onl</w:t>
      </w:r>
      <w:r w:rsidR="00284A7F">
        <w:rPr>
          <w:rStyle w:val="TabelaChar"/>
          <w:rFonts w:cstheme="majorBidi"/>
          <w:b w:val="0"/>
          <w:color w:val="auto"/>
          <w:sz w:val="24"/>
          <w:lang w:val="en-US"/>
        </w:rPr>
        <w:t>y specifications produced</w:t>
      </w:r>
      <w:r w:rsidR="009B2B06">
        <w:rPr>
          <w:rStyle w:val="TabelaChar"/>
          <w:rFonts w:cstheme="majorBidi"/>
          <w:b w:val="0"/>
          <w:color w:val="auto"/>
          <w:sz w:val="24"/>
          <w:lang w:val="en-US"/>
        </w:rPr>
        <w:t xml:space="preserve">, along with the </w:t>
      </w:r>
      <w:r w:rsidR="009B2B06">
        <w:rPr>
          <w:rStyle w:val="TabelaChar"/>
          <w:rFonts w:cstheme="majorBidi"/>
          <w:b w:val="0"/>
          <w:i/>
          <w:color w:val="auto"/>
          <w:sz w:val="24"/>
          <w:lang w:val="en-US"/>
        </w:rPr>
        <w:t xml:space="preserve">Open Provenance Model Java Library </w:t>
      </w:r>
      <w:r w:rsidR="005D747B">
        <w:rPr>
          <w:rStyle w:val="TabelaChar"/>
          <w:rFonts w:cstheme="majorBidi"/>
          <w:b w:val="0"/>
          <w:i/>
          <w:color w:val="auto"/>
          <w:sz w:val="24"/>
          <w:lang w:val="en-US"/>
        </w:rPr>
        <w:fldChar w:fldCharType="begin"/>
      </w:r>
      <w:r w:rsidR="009B2B06">
        <w:rPr>
          <w:rStyle w:val="TabelaChar"/>
          <w:rFonts w:cstheme="majorBidi"/>
          <w:b w:val="0"/>
          <w:i/>
          <w:color w:val="auto"/>
          <w:sz w:val="24"/>
          <w:lang w:val="en-US"/>
        </w:rPr>
        <w:instrText xml:space="preserve"> ADDIN ZOTERO_ITEM {"citationID":"15h34ncv5s","properties":{"formattedCitation":"(MOREAU, 2010b)","plainCitation":"(MOREAU, 2010b)"},"citationItems":[{"id":171,"uris":["http://zotero.org/users/1122386/items/CS3ZTRZJ"],"uri":["http://zotero.org/users/1122386/items/CS3ZTRZJ"]}]} </w:instrText>
      </w:r>
      <w:r w:rsidR="005D747B">
        <w:rPr>
          <w:rStyle w:val="TabelaChar"/>
          <w:rFonts w:cstheme="majorBidi"/>
          <w:b w:val="0"/>
          <w:i/>
          <w:color w:val="auto"/>
          <w:sz w:val="24"/>
          <w:lang w:val="en-US"/>
        </w:rPr>
        <w:fldChar w:fldCharType="separate"/>
      </w:r>
      <w:r w:rsidR="009B2B06" w:rsidRPr="009B2B06">
        <w:rPr>
          <w:rFonts w:cs="Times New Roman"/>
          <w:lang w:val="en-US"/>
        </w:rPr>
        <w:t>(MOREAU, 2010b)</w:t>
      </w:r>
      <w:r w:rsidR="005D747B">
        <w:rPr>
          <w:rStyle w:val="TabelaChar"/>
          <w:rFonts w:cstheme="majorBidi"/>
          <w:b w:val="0"/>
          <w:i/>
          <w:color w:val="auto"/>
          <w:sz w:val="24"/>
          <w:lang w:val="en-US"/>
        </w:rPr>
        <w:fldChar w:fldCharType="end"/>
      </w:r>
      <w:r w:rsidR="009B2B06">
        <w:rPr>
          <w:rStyle w:val="TabelaChar"/>
          <w:rFonts w:cstheme="majorBidi"/>
          <w:b w:val="0"/>
          <w:color w:val="auto"/>
          <w:sz w:val="24"/>
          <w:lang w:val="en-US"/>
        </w:rPr>
        <w:t xml:space="preserve">, a JAXB-generated Java Library used by </w:t>
      </w:r>
      <w:r w:rsidR="009B2B06" w:rsidRPr="009B2B06">
        <w:rPr>
          <w:rStyle w:val="TabelaChar"/>
          <w:rFonts w:cstheme="majorBidi"/>
          <w:b w:val="0"/>
          <w:i/>
          <w:color w:val="auto"/>
          <w:sz w:val="24"/>
          <w:lang w:val="en-US"/>
        </w:rPr>
        <w:t>OPM Toolbox</w:t>
      </w:r>
      <w:r w:rsidR="009B2B06">
        <w:rPr>
          <w:rStyle w:val="TabelaChar"/>
          <w:rFonts w:cstheme="majorBidi"/>
          <w:b w:val="0"/>
          <w:color w:val="auto"/>
          <w:sz w:val="24"/>
          <w:lang w:val="en-US"/>
        </w:rPr>
        <w:t xml:space="preserve"> </w:t>
      </w:r>
      <w:r w:rsidR="005D747B">
        <w:rPr>
          <w:rStyle w:val="TabelaChar"/>
          <w:rFonts w:cstheme="majorBidi"/>
          <w:b w:val="0"/>
          <w:color w:val="auto"/>
          <w:sz w:val="24"/>
          <w:lang w:val="en-US"/>
        </w:rPr>
        <w:fldChar w:fldCharType="begin"/>
      </w:r>
      <w:r w:rsidR="009B2B06">
        <w:rPr>
          <w:rStyle w:val="TabelaChar"/>
          <w:rFonts w:cstheme="majorBidi"/>
          <w:b w:val="0"/>
          <w:color w:val="auto"/>
          <w:sz w:val="24"/>
          <w:lang w:val="en-US"/>
        </w:rPr>
        <w:instrText xml:space="preserve"> ADDIN ZOTERO_ITEM {"citationID":"22sobnn2ao","properties":{"formattedCitation":"(MOREAU, 2010a)","plainCitation":"(MOREAU, 2010a)"},"citationItems":[{"id":173,"uris":["http://zotero.org/users/1122386/items/ATPSKK9T"],"uri":["http://zotero.org/users/1122386/items/ATPSKK9T"]}]} </w:instrText>
      </w:r>
      <w:r w:rsidR="005D747B">
        <w:rPr>
          <w:rStyle w:val="TabelaChar"/>
          <w:rFonts w:cstheme="majorBidi"/>
          <w:b w:val="0"/>
          <w:color w:val="auto"/>
          <w:sz w:val="24"/>
          <w:lang w:val="en-US"/>
        </w:rPr>
        <w:fldChar w:fldCharType="separate"/>
      </w:r>
      <w:r w:rsidR="009B2B06" w:rsidRPr="009B2B06">
        <w:rPr>
          <w:rFonts w:cs="Times New Roman"/>
          <w:lang w:val="en-US"/>
        </w:rPr>
        <w:t>(MOREAU, 2010a)</w:t>
      </w:r>
      <w:r w:rsidR="005D747B">
        <w:rPr>
          <w:rStyle w:val="TabelaChar"/>
          <w:rFonts w:cstheme="majorBidi"/>
          <w:b w:val="0"/>
          <w:color w:val="auto"/>
          <w:sz w:val="24"/>
          <w:lang w:val="en-US"/>
        </w:rPr>
        <w:fldChar w:fldCharType="end"/>
      </w:r>
      <w:r w:rsidR="009B2B06">
        <w:rPr>
          <w:rStyle w:val="TabelaChar"/>
          <w:rFonts w:cstheme="majorBidi"/>
          <w:b w:val="0"/>
          <w:color w:val="auto"/>
          <w:sz w:val="24"/>
          <w:lang w:val="en-US"/>
        </w:rPr>
        <w:t xml:space="preserve"> for creating a Java representation of OPM graphs and serializing them to</w:t>
      </w:r>
      <w:r w:rsidR="00E97829">
        <w:rPr>
          <w:rStyle w:val="TabelaChar"/>
          <w:rFonts w:cstheme="majorBidi"/>
          <w:b w:val="0"/>
          <w:color w:val="auto"/>
          <w:sz w:val="24"/>
          <w:lang w:val="en-US"/>
        </w:rPr>
        <w:t xml:space="preserve"> or from a</w:t>
      </w:r>
      <w:r w:rsidR="009B2B06">
        <w:rPr>
          <w:rStyle w:val="TabelaChar"/>
          <w:rFonts w:cstheme="majorBidi"/>
          <w:b w:val="0"/>
          <w:color w:val="auto"/>
          <w:sz w:val="24"/>
          <w:lang w:val="en-US"/>
        </w:rPr>
        <w:t xml:space="preserve"> </w:t>
      </w:r>
      <w:r w:rsidR="009B2B06" w:rsidRPr="009B2B06">
        <w:rPr>
          <w:rStyle w:val="TabelaChar"/>
          <w:rFonts w:cstheme="majorBidi"/>
          <w:b w:val="0"/>
          <w:i/>
          <w:color w:val="auto"/>
          <w:sz w:val="24"/>
          <w:lang w:val="en-US"/>
        </w:rPr>
        <w:t>xml</w:t>
      </w:r>
      <w:r w:rsidR="00E97829">
        <w:rPr>
          <w:rStyle w:val="TabelaChar"/>
          <w:rFonts w:cstheme="majorBidi"/>
          <w:b w:val="0"/>
          <w:i/>
          <w:color w:val="auto"/>
          <w:sz w:val="24"/>
          <w:lang w:val="en-US"/>
        </w:rPr>
        <w:t xml:space="preserve"> </w:t>
      </w:r>
      <w:r w:rsidR="00E97829">
        <w:rPr>
          <w:rStyle w:val="TabelaChar"/>
          <w:rFonts w:cstheme="majorBidi"/>
          <w:b w:val="0"/>
          <w:color w:val="auto"/>
          <w:sz w:val="24"/>
          <w:lang w:val="en-US"/>
        </w:rPr>
        <w:t xml:space="preserve"> file</w:t>
      </w:r>
      <w:r w:rsidR="009B2B06">
        <w:rPr>
          <w:rStyle w:val="TabelaChar"/>
          <w:rFonts w:cstheme="majorBidi"/>
          <w:b w:val="0"/>
          <w:color w:val="auto"/>
          <w:sz w:val="24"/>
          <w:lang w:val="en-US"/>
        </w:rPr>
        <w:t>.</w:t>
      </w:r>
      <w:r w:rsidR="00284A7F">
        <w:rPr>
          <w:rStyle w:val="TabelaChar"/>
          <w:rFonts w:cstheme="majorBidi"/>
          <w:b w:val="0"/>
          <w:color w:val="auto"/>
          <w:sz w:val="24"/>
          <w:lang w:val="en-US"/>
        </w:rPr>
        <w:t xml:space="preserve"> With the development of PROV, these other </w:t>
      </w:r>
      <w:r w:rsidR="009312C1">
        <w:rPr>
          <w:rStyle w:val="TabelaChar"/>
          <w:rFonts w:cstheme="majorBidi"/>
          <w:b w:val="0"/>
          <w:color w:val="auto"/>
          <w:sz w:val="24"/>
          <w:lang w:val="en-US"/>
        </w:rPr>
        <w:t xml:space="preserve">OPM </w:t>
      </w:r>
      <w:r w:rsidR="00284A7F">
        <w:rPr>
          <w:rStyle w:val="TabelaChar"/>
          <w:rFonts w:cstheme="majorBidi"/>
          <w:b w:val="0"/>
          <w:color w:val="auto"/>
          <w:sz w:val="24"/>
          <w:lang w:val="en-US"/>
        </w:rPr>
        <w:t>specifications were left unfinished.</w:t>
      </w:r>
    </w:p>
    <w:p w:rsidR="000A2DB9" w:rsidRPr="000A2DB9" w:rsidRDefault="000A2DB9" w:rsidP="000A2DB9">
      <w:pPr>
        <w:keepNext/>
        <w:framePr w:hSpace="187" w:wrap="around" w:hAnchor="text" w:yAlign="top"/>
        <w:ind w:left="709" w:firstLine="0"/>
        <w:jc w:val="center"/>
        <w:rPr>
          <w:lang w:val="en-US"/>
        </w:rPr>
      </w:pPr>
      <w:r w:rsidRPr="001E187B">
        <w:rPr>
          <w:noProof/>
          <w:lang w:val="en-US"/>
        </w:rPr>
        <w:drawing>
          <wp:inline distT="0" distB="0" distL="0" distR="0">
            <wp:extent cx="2886075" cy="2223058"/>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887777" cy="2224369"/>
                    </a:xfrm>
                    <a:prstGeom prst="rect">
                      <a:avLst/>
                    </a:prstGeom>
                    <a:noFill/>
                    <a:ln w="9525">
                      <a:noFill/>
                      <a:miter lim="800000"/>
                      <a:headEnd/>
                      <a:tailEnd/>
                    </a:ln>
                  </pic:spPr>
                </pic:pic>
              </a:graphicData>
            </a:graphic>
          </wp:inline>
        </w:drawing>
      </w:r>
    </w:p>
    <w:p w:rsidR="000A2DB9" w:rsidRDefault="000A2DB9" w:rsidP="000A2DB9">
      <w:pPr>
        <w:pStyle w:val="Caption"/>
        <w:framePr w:hSpace="187" w:wrap="around" w:hAnchor="text" w:yAlign="top"/>
        <w:ind w:left="709" w:firstLine="0"/>
        <w:rPr>
          <w:lang w:val="en-US"/>
        </w:rPr>
      </w:pPr>
      <w:bookmarkStart w:id="31" w:name="_Toc352776695"/>
      <w:bookmarkStart w:id="32" w:name="_Ref335238875"/>
      <w:r w:rsidRPr="00B50956">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4</w:t>
      </w:r>
      <w:r w:rsidR="004E05F3">
        <w:rPr>
          <w:lang w:val="en-US"/>
        </w:rPr>
        <w:fldChar w:fldCharType="end"/>
      </w:r>
      <w:bookmarkEnd w:id="32"/>
      <w:r>
        <w:rPr>
          <w:lang w:val="en-US"/>
        </w:rPr>
        <w:t xml:space="preserve">: Inference. Source: </w:t>
      </w:r>
      <w:r w:rsidR="005D747B">
        <w:rPr>
          <w:lang w:val="en-US"/>
        </w:rPr>
        <w:fldChar w:fldCharType="begin"/>
      </w:r>
      <w:r>
        <w:rPr>
          <w:lang w:val="en-US"/>
        </w:rPr>
        <w:instrText xml:space="preserve"> ADDIN ZOTERO_ITEM {"citationID":"qGkQ6uqr","properties":{"formattedCitation":"{\\rtf (MOREAU \\i et al.\\i0{}, 2007)}","plainCitation":"(MOREAU et al., 2007)"},"citationItems":[{"id":37,"uris":["http://zotero.org/users/1122386/items/4UM2NPVP"],"uri":["http://zotero.org/users/1122386/items/4UM2NPVP"]}]} </w:instrText>
      </w:r>
      <w:r w:rsidR="005D747B">
        <w:rPr>
          <w:lang w:val="en-US"/>
        </w:rPr>
        <w:fldChar w:fldCharType="separate"/>
      </w:r>
      <w:r w:rsidRPr="00D35FBE">
        <w:rPr>
          <w:rFonts w:cs="Times New Roman"/>
          <w:szCs w:val="24"/>
          <w:lang w:val="en-US"/>
        </w:rPr>
        <w:t xml:space="preserve">(MOREAU </w:t>
      </w:r>
      <w:r w:rsidRPr="00D35FBE">
        <w:rPr>
          <w:rFonts w:cs="Times New Roman"/>
          <w:i/>
          <w:iCs/>
          <w:szCs w:val="24"/>
          <w:lang w:val="en-US"/>
        </w:rPr>
        <w:t>et al.</w:t>
      </w:r>
      <w:r w:rsidRPr="00D35FBE">
        <w:rPr>
          <w:rFonts w:cs="Times New Roman"/>
          <w:szCs w:val="24"/>
          <w:lang w:val="en-US"/>
        </w:rPr>
        <w:t>, 2007)</w:t>
      </w:r>
      <w:r w:rsidR="005D747B">
        <w:rPr>
          <w:lang w:val="en-US"/>
        </w:rPr>
        <w:fldChar w:fldCharType="end"/>
      </w:r>
      <w:r w:rsidRPr="00B50956">
        <w:rPr>
          <w:lang w:val="en-US"/>
        </w:rPr>
        <w:t>.</w:t>
      </w:r>
      <w:bookmarkEnd w:id="31"/>
    </w:p>
    <w:p w:rsidR="000A2DB9" w:rsidRPr="00A21DEA" w:rsidRDefault="000A2DB9" w:rsidP="000A2DB9">
      <w:pPr>
        <w:keepNext/>
        <w:framePr w:hSpace="187" w:wrap="around" w:hAnchor="text" w:yAlign="top"/>
        <w:jc w:val="center"/>
        <w:rPr>
          <w:lang w:val="en-US"/>
        </w:rPr>
      </w:pPr>
      <w:r w:rsidRPr="00A21DEA">
        <w:rPr>
          <w:noProof/>
          <w:lang w:val="en-US"/>
        </w:rPr>
        <w:drawing>
          <wp:inline distT="0" distB="0" distL="0" distR="0">
            <wp:extent cx="3762375" cy="1869611"/>
            <wp:effectExtent l="19050" t="0" r="9525" b="0"/>
            <wp:docPr id="27" name="Picture 1" descr="http://openprovenance.org/opm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penprovenance.org/opmlayers.jpg"/>
                    <pic:cNvPicPr>
                      <a:picLocks noChangeAspect="1" noChangeArrowheads="1"/>
                    </pic:cNvPicPr>
                  </pic:nvPicPr>
                  <pic:blipFill>
                    <a:blip r:embed="rId14" cstate="print"/>
                    <a:srcRect/>
                    <a:stretch>
                      <a:fillRect/>
                    </a:stretch>
                  </pic:blipFill>
                  <pic:spPr bwMode="auto">
                    <a:xfrm>
                      <a:off x="0" y="0"/>
                      <a:ext cx="3760717" cy="1868787"/>
                    </a:xfrm>
                    <a:prstGeom prst="rect">
                      <a:avLst/>
                    </a:prstGeom>
                    <a:noFill/>
                    <a:ln w="9525">
                      <a:noFill/>
                      <a:miter lim="800000"/>
                      <a:headEnd/>
                      <a:tailEnd/>
                    </a:ln>
                  </pic:spPr>
                </pic:pic>
              </a:graphicData>
            </a:graphic>
          </wp:inline>
        </w:drawing>
      </w:r>
    </w:p>
    <w:p w:rsidR="000A2DB9" w:rsidRPr="000A2DB9" w:rsidRDefault="000A2DB9" w:rsidP="000A2DB9">
      <w:pPr>
        <w:pStyle w:val="Caption"/>
        <w:framePr w:hSpace="187" w:wrap="around" w:hAnchor="text" w:yAlign="top"/>
        <w:rPr>
          <w:rFonts w:cstheme="majorBidi"/>
          <w:szCs w:val="20"/>
          <w:lang w:val="en-US"/>
        </w:rPr>
      </w:pPr>
      <w:bookmarkStart w:id="33" w:name="_Ref352684862"/>
      <w:bookmarkStart w:id="34" w:name="_Toc352776696"/>
      <w:bookmarkStart w:id="35" w:name="_Ref352684871"/>
      <w:r w:rsidRPr="00A21DEA">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5</w:t>
      </w:r>
      <w:r w:rsidR="004E05F3">
        <w:rPr>
          <w:lang w:val="en-US"/>
        </w:rPr>
        <w:fldChar w:fldCharType="end"/>
      </w:r>
      <w:bookmarkEnd w:id="35"/>
      <w:r w:rsidRPr="00A21DEA">
        <w:rPr>
          <w:lang w:val="en-US"/>
        </w:rPr>
        <w:t>: OPM</w:t>
      </w:r>
      <w:r w:rsidR="009E0252">
        <w:rPr>
          <w:lang w:val="en-US"/>
        </w:rPr>
        <w:t>’s</w:t>
      </w:r>
      <w:r w:rsidRPr="00A21DEA">
        <w:rPr>
          <w:lang w:val="en-US"/>
        </w:rPr>
        <w:t xml:space="preserve"> Layered Architecture</w:t>
      </w:r>
      <w:bookmarkEnd w:id="33"/>
      <w:r>
        <w:rPr>
          <w:lang w:val="en-US"/>
        </w:rPr>
        <w:t xml:space="preserve">. Source: </w:t>
      </w:r>
      <w:r w:rsidR="005D747B">
        <w:rPr>
          <w:lang w:val="en-US"/>
        </w:rPr>
        <w:fldChar w:fldCharType="begin"/>
      </w:r>
      <w:r>
        <w:rPr>
          <w:lang w:val="en-US"/>
        </w:rPr>
        <w:instrText xml:space="preserve"> ADDIN ZOTERO_ITEM {"citationID":"5zC96VW1","properties":{"formattedCitation":"{\\rtf (MOREAU \\i et al.\\i0{}, 2007)}","plainCitation":"(MOREAU et al., 2007)"},"citationItems":[{"id":37,"uris":["http://zotero.org/users/1122386/items/4UM2NPVP"],"uri":["http://zotero.org/users/1122386/items/4UM2NPVP"]}]} </w:instrText>
      </w:r>
      <w:r w:rsidR="005D747B">
        <w:rPr>
          <w:lang w:val="en-US"/>
        </w:rPr>
        <w:fldChar w:fldCharType="separate"/>
      </w:r>
      <w:r w:rsidRPr="000A2DB9">
        <w:rPr>
          <w:rFonts w:cs="Times New Roman"/>
          <w:szCs w:val="24"/>
          <w:lang w:val="en-US"/>
        </w:rPr>
        <w:t xml:space="preserve">(MOREAU </w:t>
      </w:r>
      <w:r w:rsidRPr="000A2DB9">
        <w:rPr>
          <w:rFonts w:cs="Times New Roman"/>
          <w:i/>
          <w:iCs/>
          <w:szCs w:val="24"/>
          <w:lang w:val="en-US"/>
        </w:rPr>
        <w:t>et al.</w:t>
      </w:r>
      <w:r w:rsidRPr="000A2DB9">
        <w:rPr>
          <w:rFonts w:cs="Times New Roman"/>
          <w:szCs w:val="24"/>
          <w:lang w:val="en-US"/>
        </w:rPr>
        <w:t>, 2007)</w:t>
      </w:r>
      <w:bookmarkEnd w:id="34"/>
      <w:r w:rsidR="005D747B">
        <w:rPr>
          <w:lang w:val="en-US"/>
        </w:rPr>
        <w:fldChar w:fldCharType="end"/>
      </w:r>
    </w:p>
    <w:p w:rsidR="0056035F" w:rsidRPr="00A21DEA" w:rsidRDefault="0056035F" w:rsidP="0056035F">
      <w:pPr>
        <w:pStyle w:val="Heading2"/>
        <w:rPr>
          <w:rStyle w:val="TabelaChar"/>
          <w:rFonts w:cstheme="majorBidi"/>
          <w:b/>
          <w:color w:val="auto"/>
          <w:sz w:val="24"/>
          <w:lang w:val="en-US"/>
        </w:rPr>
      </w:pPr>
      <w:bookmarkStart w:id="36" w:name="_Toc352784494"/>
      <w:bookmarkStart w:id="37" w:name="_Ref353029653"/>
      <w:r w:rsidRPr="00A21DEA">
        <w:rPr>
          <w:rStyle w:val="TabelaChar"/>
          <w:rFonts w:cstheme="majorBidi"/>
          <w:b/>
          <w:color w:val="auto"/>
          <w:sz w:val="24"/>
          <w:lang w:val="en-US"/>
        </w:rPr>
        <w:t>PROV</w:t>
      </w:r>
      <w:bookmarkEnd w:id="36"/>
      <w:bookmarkEnd w:id="37"/>
    </w:p>
    <w:p w:rsidR="00C14D4B" w:rsidRDefault="00EF4196" w:rsidP="00C14D4B">
      <w:pPr>
        <w:rPr>
          <w:lang w:val="en-US"/>
        </w:rPr>
      </w:pPr>
      <w:r>
        <w:rPr>
          <w:lang w:val="en-US"/>
        </w:rPr>
        <w:t xml:space="preserve">PROV is a family of specifications proposed by W3C group to express provenance of digital objects, containing descriptions of the entities and activities involved in producing and </w:t>
      </w:r>
      <w:r>
        <w:rPr>
          <w:lang w:val="en-US"/>
        </w:rPr>
        <w:lastRenderedPageBreak/>
        <w:t>delivering</w:t>
      </w:r>
      <w:r w:rsidR="005F6E44">
        <w:rPr>
          <w:lang w:val="en-US"/>
        </w:rPr>
        <w:t xml:space="preserve"> an object. In their view, provenance is information about entities, activities, and people involved in producing a piece of data which can be used to form assessments about its quality, reliability or trustworthiness. The goal of this provenance model is to enable the wide publication and interchange of provenance on the </w:t>
      </w:r>
      <w:r w:rsidR="005F6E44">
        <w:rPr>
          <w:i/>
          <w:lang w:val="en-US"/>
        </w:rPr>
        <w:t>web</w:t>
      </w:r>
      <w:r w:rsidR="005F6E44">
        <w:rPr>
          <w:lang w:val="en-US"/>
        </w:rPr>
        <w:t xml:space="preserve"> and other information systems. The PROV model enables the representation and interchange of provenance information using widely known and available formats such as </w:t>
      </w:r>
      <w:r w:rsidR="005F6E44">
        <w:rPr>
          <w:i/>
          <w:lang w:val="en-US"/>
        </w:rPr>
        <w:t>RDF</w:t>
      </w:r>
      <w:r w:rsidR="005F6E44">
        <w:rPr>
          <w:lang w:val="en-US"/>
        </w:rPr>
        <w:t xml:space="preserve"> and </w:t>
      </w:r>
      <w:r w:rsidR="005F6E44">
        <w:rPr>
          <w:i/>
          <w:lang w:val="en-US"/>
        </w:rPr>
        <w:t xml:space="preserve">xml </w:t>
      </w:r>
      <w:r w:rsidR="005D747B">
        <w:rPr>
          <w:i/>
          <w:lang w:val="en-US"/>
        </w:rPr>
        <w:fldChar w:fldCharType="begin"/>
      </w:r>
      <w:r w:rsidR="005F6E44">
        <w:rPr>
          <w:i/>
          <w:lang w:val="en-US"/>
        </w:rPr>
        <w:instrText xml:space="preserve"> ADDIN ZOTERO_ITEM {"citationID":"2et096ftel","properties":{"formattedCitation":"(GROTH; MOREAU, 2010)","plainCitation":"(GROTH; MOREAU, 2010)"},"citationItems":[{"id":143,"uris":["http://zotero.org/users/1122386/items/IX55WPSC"],"uri":["http://zotero.org/users/1122386/items/IX55WPSC"]}]} </w:instrText>
      </w:r>
      <w:r w:rsidR="005D747B">
        <w:rPr>
          <w:i/>
          <w:lang w:val="en-US"/>
        </w:rPr>
        <w:fldChar w:fldCharType="separate"/>
      </w:r>
      <w:r w:rsidR="005F6E44" w:rsidRPr="005F6E44">
        <w:rPr>
          <w:rFonts w:cs="Times New Roman"/>
          <w:lang w:val="en-US"/>
        </w:rPr>
        <w:t>(GROTH; MOREAU, 2010)</w:t>
      </w:r>
      <w:r w:rsidR="005D747B">
        <w:rPr>
          <w:i/>
          <w:lang w:val="en-US"/>
        </w:rPr>
        <w:fldChar w:fldCharType="end"/>
      </w:r>
      <w:r w:rsidR="005F6E44">
        <w:rPr>
          <w:lang w:val="en-US"/>
        </w:rPr>
        <w:t>.</w:t>
      </w:r>
    </w:p>
    <w:p w:rsidR="005F6E44" w:rsidRDefault="005F6E44" w:rsidP="00C14D4B">
      <w:pPr>
        <w:rPr>
          <w:lang w:val="en-US"/>
        </w:rPr>
      </w:pPr>
      <w:r>
        <w:rPr>
          <w:lang w:val="en-US"/>
        </w:rPr>
        <w:t xml:space="preserve">The discussion group that gave developed PROV was officially launched concurrently to the forth </w:t>
      </w:r>
      <w:r w:rsidRPr="005F6E44">
        <w:rPr>
          <w:i/>
          <w:lang w:val="en-US"/>
        </w:rPr>
        <w:t>Provenance Challenge</w:t>
      </w:r>
      <w:r>
        <w:rPr>
          <w:lang w:val="en-US"/>
        </w:rPr>
        <w:t xml:space="preserve"> </w:t>
      </w:r>
      <w:r w:rsidR="005D747B">
        <w:rPr>
          <w:lang w:val="en-US"/>
        </w:rPr>
        <w:fldChar w:fldCharType="begin"/>
      </w:r>
      <w:r>
        <w:rPr>
          <w:lang w:val="en-US"/>
        </w:rPr>
        <w:instrText xml:space="preserve"> ADDIN ZOTERO_ITEM {"citationID":"mkoeis1cr","properties":{"formattedCitation":"{\\rtf (\\uc0\\u8220{}Provenance Challenge WIKI\\uc0\\u8221{}, 2010)}","plainCitation":"(“Provenance Challenge WIKI”, 2010)"},"citationItems":[{"id":137,"uris":["http://zotero.org/users/1122386/items/4R6U2JV6"],"uri":["http://zotero.org/users/1122386/items/4R6U2JV6"]}]} </w:instrText>
      </w:r>
      <w:r w:rsidR="005D747B">
        <w:rPr>
          <w:lang w:val="en-US"/>
        </w:rPr>
        <w:fldChar w:fldCharType="separate"/>
      </w:r>
      <w:r w:rsidRPr="005F6E44">
        <w:rPr>
          <w:rFonts w:cs="Times New Roman"/>
          <w:szCs w:val="24"/>
          <w:lang w:val="en-US"/>
        </w:rPr>
        <w:t>(“Provenance Challenge WIKI”, 2010)</w:t>
      </w:r>
      <w:r w:rsidR="005D747B">
        <w:rPr>
          <w:lang w:val="en-US"/>
        </w:rPr>
        <w:fldChar w:fldCharType="end"/>
      </w:r>
      <w:r>
        <w:rPr>
          <w:lang w:val="en-US"/>
        </w:rPr>
        <w:t xml:space="preserve">. The specifications that make up the provenance model PROV were divided into several documents that details different aspects of it: </w:t>
      </w:r>
      <w:r w:rsidRPr="005F6E44">
        <w:rPr>
          <w:lang w:val="en-US"/>
        </w:rPr>
        <w:t xml:space="preserve">PROV </w:t>
      </w:r>
      <w:r w:rsidRPr="005F6E44">
        <w:rPr>
          <w:i/>
          <w:lang w:val="en-US"/>
        </w:rPr>
        <w:t xml:space="preserve">Overview (PROV-OVERVIEW) </w:t>
      </w:r>
      <w:r w:rsidR="005D747B">
        <w:rPr>
          <w:i/>
        </w:rPr>
        <w:fldChar w:fldCharType="begin"/>
      </w:r>
      <w:r>
        <w:rPr>
          <w:i/>
          <w:lang w:val="en-US"/>
        </w:rPr>
        <w:instrText xml:space="preserve"> ADDIN ZOTERO_ITEM {"citationID":"UUCDTTQy","properties":{"formattedCitation":"(GROTH; MOREAU, 2010)","plainCitation":"(GROTH; MOREAU, 2010)"},"citationItems":[{"id":143,"uris":["http://zotero.org/users/1122386/items/IX55WPSC"],"uri":["http://zotero.org/users/1122386/items/IX55WPSC"]}]} </w:instrText>
      </w:r>
      <w:r w:rsidR="005D747B">
        <w:rPr>
          <w:i/>
        </w:rPr>
        <w:fldChar w:fldCharType="separate"/>
      </w:r>
      <w:r w:rsidRPr="005F6E44">
        <w:rPr>
          <w:rFonts w:cs="Times New Roman"/>
          <w:lang w:val="en-US"/>
        </w:rPr>
        <w:t>(GROTH; MOREAU, 2010)</w:t>
      </w:r>
      <w:r w:rsidR="005D747B">
        <w:rPr>
          <w:i/>
        </w:rPr>
        <w:fldChar w:fldCharType="end"/>
      </w:r>
      <w:r w:rsidRPr="005F6E44">
        <w:rPr>
          <w:lang w:val="en-US"/>
        </w:rPr>
        <w:t xml:space="preserve">, PROV </w:t>
      </w:r>
      <w:r w:rsidRPr="005F6E44">
        <w:rPr>
          <w:i/>
          <w:lang w:val="en-US"/>
        </w:rPr>
        <w:t xml:space="preserve">Primer (PROV-PRIMER) </w:t>
      </w:r>
      <w:r w:rsidR="005D747B">
        <w:fldChar w:fldCharType="begin"/>
      </w:r>
      <w:r>
        <w:rPr>
          <w:lang w:val="en-US"/>
        </w:rPr>
        <w:instrText xml:space="preserve"> ADDIN ZOTERO_ITEM {"citationID":"3dudiWwf","properties":{"formattedCitation":"(GIL; MILES, 2010)","plainCitation":"(GIL; MILES, 2010)"},"citationItems":[{"id":124,"uris":["http://zotero.org/users/1122386/items/CAD8KI9G"],"uri":["http://zotero.org/users/1122386/items/CAD8KI9G"]}]} </w:instrText>
      </w:r>
      <w:r w:rsidR="005D747B">
        <w:fldChar w:fldCharType="separate"/>
      </w:r>
      <w:r w:rsidRPr="005F6E44">
        <w:rPr>
          <w:rFonts w:cs="Times New Roman"/>
          <w:lang w:val="en-US"/>
        </w:rPr>
        <w:t>(GIL; MILES, 2010)</w:t>
      </w:r>
      <w:r w:rsidR="005D747B">
        <w:fldChar w:fldCharType="end"/>
      </w:r>
      <w:r w:rsidRPr="005F6E44">
        <w:rPr>
          <w:lang w:val="en-US"/>
        </w:rPr>
        <w:t xml:space="preserve">, </w:t>
      </w:r>
      <w:proofErr w:type="spellStart"/>
      <w:r w:rsidRPr="005F6E44">
        <w:rPr>
          <w:lang w:val="en-US"/>
        </w:rPr>
        <w:t>Prov</w:t>
      </w:r>
      <w:proofErr w:type="spellEnd"/>
      <w:r w:rsidRPr="005F6E44">
        <w:rPr>
          <w:lang w:val="en-US"/>
        </w:rPr>
        <w:t xml:space="preserve"> </w:t>
      </w:r>
      <w:r w:rsidRPr="005F6E44">
        <w:rPr>
          <w:i/>
          <w:lang w:val="en-US"/>
        </w:rPr>
        <w:t xml:space="preserve">Ontology (PROV-O) </w:t>
      </w:r>
      <w:r w:rsidR="005D747B">
        <w:fldChar w:fldCharType="begin"/>
      </w:r>
      <w:r>
        <w:rPr>
          <w:lang w:val="en-US"/>
        </w:rPr>
        <w:instrText xml:space="preserve"> ADDIN ZOTERO_ITEM {"citationID":"vnSXoo3F","properties":{"formattedCitation":"(LEBO; SAHOO; MCGUINESS, 2010)","plainCitation":"(LEBO; SAHOO; MCGUINESS, 2010)"},"citationItems":[{"id":122,"uris":["http://zotero.org/users/1122386/items/QNUPGKQI"],"uri":["http://zotero.org/users/1122386/items/QNUPGKQI"]}]} </w:instrText>
      </w:r>
      <w:r w:rsidR="005D747B">
        <w:fldChar w:fldCharType="separate"/>
      </w:r>
      <w:r w:rsidRPr="005F6E44">
        <w:rPr>
          <w:rFonts w:cs="Times New Roman"/>
          <w:lang w:val="en-US"/>
        </w:rPr>
        <w:t>(LEBO; SAHOO; MCGUINESS, 2010)</w:t>
      </w:r>
      <w:r w:rsidR="005D747B">
        <w:fldChar w:fldCharType="end"/>
      </w:r>
      <w:r w:rsidRPr="005F6E44">
        <w:rPr>
          <w:lang w:val="en-US"/>
        </w:rPr>
        <w:t xml:space="preserve">, PROV </w:t>
      </w:r>
      <w:r w:rsidRPr="005F6E44">
        <w:rPr>
          <w:i/>
          <w:lang w:val="en-US"/>
        </w:rPr>
        <w:t xml:space="preserve">Data Model (PROV-DM) </w:t>
      </w:r>
      <w:r w:rsidR="005D747B">
        <w:fldChar w:fldCharType="begin"/>
      </w:r>
      <w:r>
        <w:rPr>
          <w:lang w:val="en-US"/>
        </w:rPr>
        <w:instrText xml:space="preserve"> ADDIN ZOTERO_ITEM {"citationID":"pcnw7E8A","properties":{"formattedCitation":"(MOREAU; MISSIER, 2010a)","plainCitation":"(MOREAU; MISSIER, 2010a)"},"citationItems":[{"id":76,"uris":["http://zotero.org/users/1122386/items/K8JAIXTU"],"uri":["http://zotero.org/users/1122386/items/K8JAIXTU"]}]} </w:instrText>
      </w:r>
      <w:r w:rsidR="005D747B">
        <w:fldChar w:fldCharType="separate"/>
      </w:r>
      <w:r w:rsidRPr="005F6E44">
        <w:rPr>
          <w:rFonts w:cs="Times New Roman"/>
          <w:lang w:val="en-US"/>
        </w:rPr>
        <w:t>(MOREAU; MISSIER, 2010a)</w:t>
      </w:r>
      <w:r w:rsidR="005D747B">
        <w:fldChar w:fldCharType="end"/>
      </w:r>
      <w:r w:rsidRPr="005F6E44">
        <w:rPr>
          <w:lang w:val="en-US"/>
        </w:rPr>
        <w:t xml:space="preserve">, PROV </w:t>
      </w:r>
      <w:r w:rsidRPr="005F6E44">
        <w:rPr>
          <w:i/>
          <w:lang w:val="en-US"/>
        </w:rPr>
        <w:t xml:space="preserve">Constraints (PROV-CONSTRAINTS) </w:t>
      </w:r>
      <w:r w:rsidR="005D747B">
        <w:fldChar w:fldCharType="begin"/>
      </w:r>
      <w:r>
        <w:rPr>
          <w:lang w:val="en-US"/>
        </w:rPr>
        <w:instrText xml:space="preserve"> ADDIN ZOTERO_ITEM {"citationID":"m3pESOiP","properties":{"formattedCitation":"{\\rtf (NIES \\i et al.\\i0{}, 2010)}","plainCitation":"(NIES et al., 2010)"},"citationItems":[{"id":126,"uris":["http://zotero.org/users/1122386/items/GN9AMRVX"],"uri":["http://zotero.org/users/1122386/items/GN9AMRVX"]}]} </w:instrText>
      </w:r>
      <w:r w:rsidR="005D747B">
        <w:fldChar w:fldCharType="separate"/>
      </w:r>
      <w:r w:rsidRPr="005F6E44">
        <w:rPr>
          <w:rFonts w:cs="Times New Roman"/>
          <w:szCs w:val="24"/>
          <w:lang w:val="en-US"/>
        </w:rPr>
        <w:t xml:space="preserve">(NIES </w:t>
      </w:r>
      <w:r w:rsidRPr="005F6E44">
        <w:rPr>
          <w:rFonts w:cs="Times New Roman"/>
          <w:i/>
          <w:iCs/>
          <w:szCs w:val="24"/>
          <w:lang w:val="en-US"/>
        </w:rPr>
        <w:t>et al.</w:t>
      </w:r>
      <w:r w:rsidRPr="005F6E44">
        <w:rPr>
          <w:rFonts w:cs="Times New Roman"/>
          <w:szCs w:val="24"/>
          <w:lang w:val="en-US"/>
        </w:rPr>
        <w:t>, 2010)</w:t>
      </w:r>
      <w:r w:rsidR="005D747B">
        <w:fldChar w:fldCharType="end"/>
      </w:r>
      <w:r w:rsidRPr="005F6E44">
        <w:rPr>
          <w:lang w:val="en-US"/>
        </w:rPr>
        <w:t xml:space="preserve">, PROV </w:t>
      </w:r>
      <w:r w:rsidRPr="005F6E44">
        <w:rPr>
          <w:i/>
          <w:lang w:val="en-US"/>
        </w:rPr>
        <w:t xml:space="preserve">Notation (PROV-N) </w:t>
      </w:r>
      <w:r w:rsidR="005D747B">
        <w:fldChar w:fldCharType="begin"/>
      </w:r>
      <w:r>
        <w:rPr>
          <w:lang w:val="en-US"/>
        </w:rPr>
        <w:instrText xml:space="preserve"> ADDIN ZOTERO_ITEM {"citationID":"ndkSZT8F","properties":{"formattedCitation":"(MOREAU; MISSIER, 2010b)","plainCitation":"(MOREAU; MISSIER, 2010b)"},"citationItems":[{"id":118,"uris":["http://zotero.org/users/1122386/items/VSJXMF4F"],"uri":["http://zotero.org/users/1122386/items/VSJXMF4F"]}]} </w:instrText>
      </w:r>
      <w:r w:rsidR="005D747B">
        <w:fldChar w:fldCharType="separate"/>
      </w:r>
      <w:r w:rsidRPr="005F6E44">
        <w:rPr>
          <w:rFonts w:cs="Times New Roman"/>
          <w:lang w:val="en-US"/>
        </w:rPr>
        <w:t>(MOREAU; MISSIER, 2010b)</w:t>
      </w:r>
      <w:r w:rsidR="005D747B">
        <w:fldChar w:fldCharType="end"/>
      </w:r>
      <w:r w:rsidRPr="005F6E44">
        <w:rPr>
          <w:lang w:val="en-US"/>
        </w:rPr>
        <w:t xml:space="preserve">, PROV XML (PROV-XML) </w:t>
      </w:r>
      <w:r w:rsidR="005D747B">
        <w:fldChar w:fldCharType="begin"/>
      </w:r>
      <w:r>
        <w:rPr>
          <w:lang w:val="en-US"/>
        </w:rPr>
        <w:instrText xml:space="preserve"> ADDIN ZOTERO_ITEM {"citationID":"B2ruce8b","properties":{"formattedCitation":"{\\rtf (HUA \\i et al.\\i0{}, 2010)}","plainCitation":"(HUA et al., 2010)"},"citationItems":[{"id":141,"uris":["http://zotero.org/users/1122386/items/ZJUGUHBU"],"uri":["http://zotero.org/users/1122386/items/ZJUGUHBU"]}]} </w:instrText>
      </w:r>
      <w:r w:rsidR="005D747B">
        <w:fldChar w:fldCharType="separate"/>
      </w:r>
      <w:r w:rsidRPr="005F6E44">
        <w:rPr>
          <w:rFonts w:cs="Times New Roman"/>
          <w:szCs w:val="24"/>
          <w:lang w:val="en-US"/>
        </w:rPr>
        <w:t xml:space="preserve">(HUA </w:t>
      </w:r>
      <w:r w:rsidRPr="005F6E44">
        <w:rPr>
          <w:rFonts w:cs="Times New Roman"/>
          <w:i/>
          <w:iCs/>
          <w:szCs w:val="24"/>
          <w:lang w:val="en-US"/>
        </w:rPr>
        <w:t>et al.</w:t>
      </w:r>
      <w:r w:rsidRPr="005F6E44">
        <w:rPr>
          <w:rFonts w:cs="Times New Roman"/>
          <w:szCs w:val="24"/>
          <w:lang w:val="en-US"/>
        </w:rPr>
        <w:t>, 2010)</w:t>
      </w:r>
      <w:r w:rsidR="005D747B">
        <w:fldChar w:fldCharType="end"/>
      </w:r>
      <w:r w:rsidRPr="005F6E44">
        <w:rPr>
          <w:lang w:val="en-US"/>
        </w:rPr>
        <w:t xml:space="preserve">, PROV </w:t>
      </w:r>
      <w:r w:rsidRPr="005F6E44">
        <w:rPr>
          <w:i/>
          <w:lang w:val="en-US"/>
        </w:rPr>
        <w:t xml:space="preserve">Dublin Core Mapping (PROV-DC) </w:t>
      </w:r>
      <w:r w:rsidR="005D747B">
        <w:rPr>
          <w:i/>
        </w:rPr>
        <w:fldChar w:fldCharType="begin"/>
      </w:r>
      <w:r>
        <w:rPr>
          <w:i/>
          <w:lang w:val="en-US"/>
        </w:rPr>
        <w:instrText xml:space="preserve"> ADDIN ZOTERO_ITEM {"citationID":"5qR74Byu","properties":{"formattedCitation":"{\\rtf (GARIJO \\i et al.\\i0{}, 2010)}","plainCitation":"(GARIJO et al., 2010)"},"citationItems":[{"id":145,"uris":["http://zotero.org/users/1122386/items/WZS6RICF"],"uri":["http://zotero.org/users/1122386/items/WZS6RICF"]}]} </w:instrText>
      </w:r>
      <w:r w:rsidR="005D747B">
        <w:rPr>
          <w:i/>
        </w:rPr>
        <w:fldChar w:fldCharType="separate"/>
      </w:r>
      <w:r w:rsidRPr="005F6E44">
        <w:rPr>
          <w:rFonts w:cs="Times New Roman"/>
          <w:szCs w:val="24"/>
          <w:lang w:val="en-US"/>
        </w:rPr>
        <w:t xml:space="preserve">(GARIJO </w:t>
      </w:r>
      <w:r w:rsidRPr="005F6E44">
        <w:rPr>
          <w:rFonts w:cs="Times New Roman"/>
          <w:i/>
          <w:iCs/>
          <w:szCs w:val="24"/>
          <w:lang w:val="en-US"/>
        </w:rPr>
        <w:t>et al.</w:t>
      </w:r>
      <w:r w:rsidRPr="005F6E44">
        <w:rPr>
          <w:rFonts w:cs="Times New Roman"/>
          <w:szCs w:val="24"/>
          <w:lang w:val="en-US"/>
        </w:rPr>
        <w:t>, 2010)</w:t>
      </w:r>
      <w:r w:rsidR="005D747B">
        <w:rPr>
          <w:i/>
        </w:rPr>
        <w:fldChar w:fldCharType="end"/>
      </w:r>
      <w:r w:rsidRPr="005F6E44">
        <w:rPr>
          <w:lang w:val="en-US"/>
        </w:rPr>
        <w:t xml:space="preserve">, PROV </w:t>
      </w:r>
      <w:r w:rsidRPr="005F6E44">
        <w:rPr>
          <w:i/>
          <w:lang w:val="en-US"/>
        </w:rPr>
        <w:t xml:space="preserve">Links </w:t>
      </w:r>
      <w:r w:rsidR="005D747B">
        <w:rPr>
          <w:i/>
        </w:rPr>
        <w:fldChar w:fldCharType="begin"/>
      </w:r>
      <w:r w:rsidR="001E5F1C">
        <w:rPr>
          <w:i/>
          <w:lang w:val="en-US"/>
        </w:rPr>
        <w:instrText xml:space="preserve"> ADDIN ZOTERO_ITEM {"citationID":"0LmWlqvc","properties":{"formattedCitation":"(MOREAU; LEBO, 2010)","plainCitation":"(MOREAU; LEBO, 2010)"},"citationItems":[{"id":147,"uris":["http://zotero.org/users/1122386/items/TQF82DCZ"],"uri":["http://zotero.org/users/1122386/items/TQF82DCZ"]}]} </w:instrText>
      </w:r>
      <w:r w:rsidR="005D747B">
        <w:rPr>
          <w:i/>
        </w:rPr>
        <w:fldChar w:fldCharType="separate"/>
      </w:r>
      <w:r w:rsidR="001E5F1C" w:rsidRPr="001E5F1C">
        <w:rPr>
          <w:rFonts w:cs="Times New Roman"/>
          <w:lang w:val="en-US"/>
        </w:rPr>
        <w:t>(MOREAU; LEBO, 2010)</w:t>
      </w:r>
      <w:r w:rsidR="005D747B">
        <w:rPr>
          <w:i/>
        </w:rPr>
        <w:fldChar w:fldCharType="end"/>
      </w:r>
      <w:r w:rsidRPr="005F6E44">
        <w:rPr>
          <w:lang w:val="en-US"/>
        </w:rPr>
        <w:t xml:space="preserve">, PROV </w:t>
      </w:r>
      <w:r w:rsidRPr="005F6E44">
        <w:rPr>
          <w:i/>
          <w:lang w:val="en-US"/>
        </w:rPr>
        <w:t xml:space="preserve">Access and Query (PROV-AQ) </w:t>
      </w:r>
      <w:r w:rsidR="005D747B">
        <w:fldChar w:fldCharType="begin"/>
      </w:r>
      <w:r>
        <w:rPr>
          <w:lang w:val="en-US"/>
        </w:rPr>
        <w:instrText xml:space="preserve"> ADDIN ZOTERO_ITEM {"citationID":"w3A3qbIL","properties":{"formattedCitation":"{\\rtf (WEITZNER \\i et al.\\i0{}, 2008)}","plainCitation":"(WEITZNER et al., 2008)"},"citationItems":[{"id":23,"uris":["http://zotero.org/users/1122386/items/859XEV2D"],"uri":["http://zotero.org/users/1122386/items/859XEV2D"]}]} </w:instrText>
      </w:r>
      <w:r w:rsidR="005D747B">
        <w:fldChar w:fldCharType="separate"/>
      </w:r>
      <w:r w:rsidRPr="005F6E44">
        <w:rPr>
          <w:rFonts w:cs="Times New Roman"/>
          <w:szCs w:val="24"/>
          <w:lang w:val="en-US"/>
        </w:rPr>
        <w:t xml:space="preserve">(WEITZNER </w:t>
      </w:r>
      <w:r w:rsidRPr="005F6E44">
        <w:rPr>
          <w:rFonts w:cs="Times New Roman"/>
          <w:i/>
          <w:iCs/>
          <w:szCs w:val="24"/>
          <w:lang w:val="en-US"/>
        </w:rPr>
        <w:t>et al.</w:t>
      </w:r>
      <w:r w:rsidRPr="005F6E44">
        <w:rPr>
          <w:rFonts w:cs="Times New Roman"/>
          <w:szCs w:val="24"/>
          <w:lang w:val="en-US"/>
        </w:rPr>
        <w:t>, 2008)</w:t>
      </w:r>
      <w:r w:rsidR="005D747B">
        <w:fldChar w:fldCharType="end"/>
      </w:r>
      <w:r w:rsidRPr="005F6E44">
        <w:rPr>
          <w:lang w:val="en-US"/>
        </w:rPr>
        <w:t xml:space="preserve">, PROV </w:t>
      </w:r>
      <w:r w:rsidRPr="005F6E44">
        <w:rPr>
          <w:i/>
          <w:lang w:val="en-US"/>
        </w:rPr>
        <w:t xml:space="preserve">Dictionary (PROV-DICTIONARY) </w:t>
      </w:r>
      <w:r w:rsidR="005D747B">
        <w:rPr>
          <w:i/>
        </w:rPr>
        <w:fldChar w:fldCharType="begin"/>
      </w:r>
      <w:r>
        <w:rPr>
          <w:i/>
          <w:lang w:val="en-US"/>
        </w:rPr>
        <w:instrText xml:space="preserve"> ADDIN ZOTERO_ITEM {"citationID":"58S8dcnd","properties":{"formattedCitation":"{\\rtf (MISSIER \\i et al.\\i0{}, 2010)}","plainCitation":"(MISSIER et al., 2010)"},"citationItems":[{"id":149,"uris":["http://zotero.org/users/1122386/items/N3SRV2BD"],"uri":["http://zotero.org/users/1122386/items/N3SRV2BD"]}]} </w:instrText>
      </w:r>
      <w:r w:rsidR="005D747B">
        <w:rPr>
          <w:i/>
        </w:rPr>
        <w:fldChar w:fldCharType="separate"/>
      </w:r>
      <w:r w:rsidRPr="005F6E44">
        <w:rPr>
          <w:rFonts w:cs="Times New Roman"/>
          <w:szCs w:val="24"/>
          <w:lang w:val="en-US"/>
        </w:rPr>
        <w:t xml:space="preserve">(MISSIER </w:t>
      </w:r>
      <w:r w:rsidRPr="005F6E44">
        <w:rPr>
          <w:rFonts w:cs="Times New Roman"/>
          <w:i/>
          <w:iCs/>
          <w:szCs w:val="24"/>
          <w:lang w:val="en-US"/>
        </w:rPr>
        <w:t>et al.</w:t>
      </w:r>
      <w:r w:rsidRPr="005F6E44">
        <w:rPr>
          <w:rFonts w:cs="Times New Roman"/>
          <w:szCs w:val="24"/>
          <w:lang w:val="en-US"/>
        </w:rPr>
        <w:t>, 2010)</w:t>
      </w:r>
      <w:r w:rsidR="005D747B">
        <w:rPr>
          <w:i/>
        </w:rPr>
        <w:fldChar w:fldCharType="end"/>
      </w:r>
      <w:r w:rsidRPr="005F6E44">
        <w:rPr>
          <w:lang w:val="en-US"/>
        </w:rPr>
        <w:t xml:space="preserve">, PROV </w:t>
      </w:r>
      <w:r w:rsidRPr="005F6E44">
        <w:rPr>
          <w:i/>
          <w:lang w:val="en-US"/>
        </w:rPr>
        <w:t xml:space="preserve">Semantics (PROV-SEM) </w:t>
      </w:r>
      <w:r w:rsidR="005D747B">
        <w:rPr>
          <w:i/>
        </w:rPr>
        <w:fldChar w:fldCharType="begin"/>
      </w:r>
      <w:r w:rsidR="001E5F1C">
        <w:rPr>
          <w:i/>
          <w:lang w:val="en-US"/>
        </w:rPr>
        <w:instrText xml:space="preserve"> ADDIN ZOTERO_ITEM {"citationID":"N1AKeaRW","properties":{"formattedCitation":"(CHENEY, 2010)","plainCitation":"(CHENEY, 2010)"},"citationItems":[{"id":151,"uris":["http://zotero.org/users/1122386/items/FJERU6QC"],"uri":["http://zotero.org/users/1122386/items/FJERU6QC"]}]} </w:instrText>
      </w:r>
      <w:r w:rsidR="005D747B">
        <w:rPr>
          <w:i/>
        </w:rPr>
        <w:fldChar w:fldCharType="separate"/>
      </w:r>
      <w:r w:rsidR="001E5F1C" w:rsidRPr="001E5F1C">
        <w:rPr>
          <w:rFonts w:cs="Times New Roman"/>
          <w:lang w:val="en-US"/>
        </w:rPr>
        <w:t>(CHENEY, 2010)</w:t>
      </w:r>
      <w:r w:rsidR="005D747B">
        <w:rPr>
          <w:i/>
        </w:rPr>
        <w:fldChar w:fldCharType="end"/>
      </w:r>
      <w:r>
        <w:rPr>
          <w:lang w:val="en-US"/>
        </w:rPr>
        <w:t xml:space="preserve"> and</w:t>
      </w:r>
      <w:r w:rsidRPr="005F6E44">
        <w:rPr>
          <w:lang w:val="en-US"/>
        </w:rPr>
        <w:t xml:space="preserve"> PROV </w:t>
      </w:r>
      <w:r w:rsidRPr="005F6E44">
        <w:rPr>
          <w:i/>
          <w:lang w:val="en-US"/>
        </w:rPr>
        <w:t xml:space="preserve">Implementations </w:t>
      </w:r>
      <w:r w:rsidR="005D747B">
        <w:rPr>
          <w:i/>
        </w:rPr>
        <w:fldChar w:fldCharType="begin"/>
      </w:r>
      <w:r>
        <w:rPr>
          <w:i/>
          <w:lang w:val="en-US"/>
        </w:rPr>
        <w:instrText xml:space="preserve"> ADDIN ZOTERO_ITEM {"citationID":"S4dCTGaN","properties":{"formattedCitation":"{\\rtf (GROTH \\i et al.\\i0{}, 2012)}","plainCitation":"(GROTH et al., 2012)"},"citationItems":[{"id":153,"uris":["http://zotero.org/users/1122386/items/UTTQIU2U"],"uri":["http://zotero.org/users/1122386/items/UTTQIU2U"]}]} </w:instrText>
      </w:r>
      <w:r w:rsidR="005D747B">
        <w:rPr>
          <w:i/>
        </w:rPr>
        <w:fldChar w:fldCharType="separate"/>
      </w:r>
      <w:r w:rsidRPr="001E5F1C">
        <w:rPr>
          <w:rFonts w:cs="Times New Roman"/>
          <w:szCs w:val="24"/>
          <w:lang w:val="en-US"/>
        </w:rPr>
        <w:t xml:space="preserve">(GROTH </w:t>
      </w:r>
      <w:r w:rsidRPr="001E5F1C">
        <w:rPr>
          <w:rFonts w:cs="Times New Roman"/>
          <w:i/>
          <w:iCs/>
          <w:szCs w:val="24"/>
          <w:lang w:val="en-US"/>
        </w:rPr>
        <w:t>et al.</w:t>
      </w:r>
      <w:r w:rsidRPr="001E5F1C">
        <w:rPr>
          <w:rFonts w:cs="Times New Roman"/>
          <w:szCs w:val="24"/>
          <w:lang w:val="en-US"/>
        </w:rPr>
        <w:t>, 2012)</w:t>
      </w:r>
      <w:r w:rsidR="005D747B">
        <w:rPr>
          <w:i/>
        </w:rPr>
        <w:fldChar w:fldCharType="end"/>
      </w:r>
      <w:r>
        <w:rPr>
          <w:lang w:val="en-US"/>
        </w:rPr>
        <w:t xml:space="preserve"> .</w:t>
      </w:r>
    </w:p>
    <w:p w:rsidR="005F6E44" w:rsidRDefault="005D747B" w:rsidP="00C14D4B">
      <w:pPr>
        <w:rPr>
          <w:lang w:val="en-US"/>
        </w:rPr>
      </w:pPr>
      <w:r>
        <w:rPr>
          <w:lang w:val="en-US"/>
        </w:rPr>
        <w:fldChar w:fldCharType="begin"/>
      </w:r>
      <w:r w:rsidR="002D2142">
        <w:rPr>
          <w:lang w:val="en-US"/>
        </w:rPr>
        <w:instrText xml:space="preserve"> REF _Ref352760846 \h </w:instrText>
      </w:r>
      <w:r>
        <w:rPr>
          <w:lang w:val="en-US"/>
        </w:rPr>
      </w:r>
      <w:r>
        <w:rPr>
          <w:lang w:val="en-US"/>
        </w:rPr>
        <w:fldChar w:fldCharType="separate"/>
      </w:r>
      <w:r w:rsidR="002D2142" w:rsidRPr="002D2142">
        <w:rPr>
          <w:lang w:val="en-US"/>
        </w:rPr>
        <w:t xml:space="preserve">Figure </w:t>
      </w:r>
      <w:r w:rsidR="002D2142" w:rsidRPr="002D2142">
        <w:rPr>
          <w:noProof/>
          <w:lang w:val="en-US"/>
        </w:rPr>
        <w:t>6</w:t>
      </w:r>
      <w:r>
        <w:rPr>
          <w:lang w:val="en-US"/>
        </w:rPr>
        <w:fldChar w:fldCharType="end"/>
      </w:r>
      <w:r w:rsidR="005F6E44">
        <w:rPr>
          <w:lang w:val="en-US"/>
        </w:rPr>
        <w:t xml:space="preserve"> illustrates the organization of PROV. At its core, is a conceptual data model which defines a common vocabulary used to describe provenance. To help developers and users, a set of constraints are defined to create provenance </w:t>
      </w:r>
      <w:proofErr w:type="spellStart"/>
      <w:r w:rsidR="005F6E44">
        <w:rPr>
          <w:lang w:val="en-US"/>
        </w:rPr>
        <w:t>validators</w:t>
      </w:r>
      <w:proofErr w:type="spellEnd"/>
      <w:r w:rsidR="005F6E44">
        <w:rPr>
          <w:lang w:val="en-US"/>
        </w:rPr>
        <w:t>. Lastly, to support the interchange of provenance, other definitions are provided for protocols to locate and access provenance</w:t>
      </w:r>
      <w:r w:rsidR="002D2142">
        <w:rPr>
          <w:lang w:val="en-US"/>
        </w:rPr>
        <w:t>, connect sets of provenance and define how to interoperate.</w:t>
      </w:r>
    </w:p>
    <w:p w:rsidR="002D2142" w:rsidRDefault="002D2142" w:rsidP="002D2142">
      <w:pPr>
        <w:keepNext/>
        <w:framePr w:hSpace="180" w:wrap="around" w:vAnchor="text" w:hAnchor="text" w:y="1"/>
        <w:jc w:val="center"/>
      </w:pPr>
      <w:r>
        <w:rPr>
          <w:noProof/>
          <w:lang w:val="en-US"/>
        </w:rPr>
        <w:drawing>
          <wp:inline distT="0" distB="0" distL="0" distR="0">
            <wp:extent cx="3810000" cy="1562003"/>
            <wp:effectExtent l="19050" t="0" r="0" b="0"/>
            <wp:docPr id="4" name="Picture 1" descr="Organization of PR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PROV"/>
                    <pic:cNvPicPr>
                      <a:picLocks noChangeAspect="1" noChangeArrowheads="1"/>
                    </pic:cNvPicPr>
                  </pic:nvPicPr>
                  <pic:blipFill>
                    <a:blip r:embed="rId15" cstate="print"/>
                    <a:srcRect/>
                    <a:stretch>
                      <a:fillRect/>
                    </a:stretch>
                  </pic:blipFill>
                  <pic:spPr bwMode="auto">
                    <a:xfrm>
                      <a:off x="0" y="0"/>
                      <a:ext cx="3813943" cy="1563620"/>
                    </a:xfrm>
                    <a:prstGeom prst="rect">
                      <a:avLst/>
                    </a:prstGeom>
                    <a:noFill/>
                    <a:ln w="9525">
                      <a:noFill/>
                      <a:miter lim="800000"/>
                      <a:headEnd/>
                      <a:tailEnd/>
                    </a:ln>
                  </pic:spPr>
                </pic:pic>
              </a:graphicData>
            </a:graphic>
          </wp:inline>
        </w:drawing>
      </w:r>
    </w:p>
    <w:p w:rsidR="002D2142" w:rsidRPr="005F6E44" w:rsidRDefault="002D2142" w:rsidP="002D2142">
      <w:pPr>
        <w:pStyle w:val="Caption"/>
        <w:framePr w:hSpace="180" w:wrap="around" w:vAnchor="text" w:hAnchor="text" w:y="1"/>
        <w:rPr>
          <w:lang w:val="en-US"/>
        </w:rPr>
      </w:pPr>
      <w:bookmarkStart w:id="38" w:name="_Toc352776697"/>
      <w:bookmarkStart w:id="39" w:name="_Ref352760846"/>
      <w:r w:rsidRPr="002D2142">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6</w:t>
      </w:r>
      <w:r w:rsidR="004E05F3">
        <w:rPr>
          <w:lang w:val="en-US"/>
        </w:rPr>
        <w:fldChar w:fldCharType="end"/>
      </w:r>
      <w:bookmarkEnd w:id="39"/>
      <w:r w:rsidRPr="002D2142">
        <w:rPr>
          <w:lang w:val="en-US"/>
        </w:rPr>
        <w:t xml:space="preserve">: PROV organization. Source: </w:t>
      </w:r>
      <w:r w:rsidR="005D747B">
        <w:fldChar w:fldCharType="begin"/>
      </w:r>
      <w:r>
        <w:rPr>
          <w:lang w:val="en-US"/>
        </w:rPr>
        <w:instrText xml:space="preserve"> ADDIN ZOTERO_ITEM {"citationID":"lpnhpb0co","properties":{"formattedCitation":"(GROTH; MOREAU, 2010)","plainCitation":"(GROTH; MOREAU, 2010)"},"citationItems":[{"id":143,"uris":["http://zotero.org/users/1122386/items/IX55WPSC"],"uri":["http://zotero.org/users/1122386/items/IX55WPSC"]}]} </w:instrText>
      </w:r>
      <w:r w:rsidR="005D747B">
        <w:fldChar w:fldCharType="separate"/>
      </w:r>
      <w:r w:rsidRPr="002D2142">
        <w:rPr>
          <w:rFonts w:cs="Times New Roman"/>
          <w:lang w:val="en-US"/>
        </w:rPr>
        <w:t>(GROTH; MOREAU, 2010)</w:t>
      </w:r>
      <w:bookmarkEnd w:id="38"/>
      <w:r w:rsidR="005D747B">
        <w:fldChar w:fldCharType="end"/>
      </w:r>
    </w:p>
    <w:p w:rsidR="007C1F1C" w:rsidRDefault="007C1F1C" w:rsidP="007C1F1C">
      <w:pPr>
        <w:rPr>
          <w:lang w:val="en-US"/>
        </w:rPr>
      </w:pPr>
      <w:r>
        <w:rPr>
          <w:lang w:val="en-US"/>
        </w:rPr>
        <w:t xml:space="preserve">Provenance can be used for many purposes, such as understanding how the data was collected in order to use it meaningfully, determining the object’s ownership and rights, making judgments about the information to determine whether to trust it, verify the process </w:t>
      </w:r>
      <w:r>
        <w:rPr>
          <w:lang w:val="en-US"/>
        </w:rPr>
        <w:lastRenderedPageBreak/>
        <w:t>and steps used to obtain the result complies with given requirements, and lastly, to reproduce how something was generated. As a specification for provenance, the PROV model accommodates all those uses of provenance. However, different people may have different perspectives on provenance</w:t>
      </w:r>
      <w:r w:rsidR="000A2DB9">
        <w:rPr>
          <w:lang w:val="en-US"/>
        </w:rPr>
        <w:t>. Because of this,</w:t>
      </w:r>
      <w:r>
        <w:rPr>
          <w:lang w:val="en-US"/>
        </w:rPr>
        <w:t xml:space="preserve"> there are three different types of information that might be captured in provenance records:</w:t>
      </w:r>
    </w:p>
    <w:p w:rsidR="007C1F1C" w:rsidRPr="00CE31F6" w:rsidRDefault="007C1F1C" w:rsidP="001805A8">
      <w:pPr>
        <w:rPr>
          <w:lang w:val="en-US"/>
        </w:rPr>
      </w:pPr>
      <w:r w:rsidRPr="00CE31F6">
        <w:rPr>
          <w:b/>
          <w:i/>
          <w:lang w:val="en-US"/>
        </w:rPr>
        <w:t>Agent-centered provenance</w:t>
      </w:r>
      <w:r w:rsidRPr="00CE31F6">
        <w:rPr>
          <w:lang w:val="en-US"/>
        </w:rPr>
        <w:t>: describes which entities were involved in generating or manipulating the information in question.</w:t>
      </w:r>
    </w:p>
    <w:p w:rsidR="007C1F1C" w:rsidRPr="00CE31F6" w:rsidRDefault="007C1F1C" w:rsidP="001805A8">
      <w:pPr>
        <w:rPr>
          <w:lang w:val="en-US"/>
        </w:rPr>
      </w:pPr>
      <w:r w:rsidRPr="00CE31F6">
        <w:rPr>
          <w:b/>
          <w:i/>
          <w:lang w:val="en-US"/>
        </w:rPr>
        <w:t>Object-centered provenance</w:t>
      </w:r>
      <w:r w:rsidRPr="00CE31F6">
        <w:rPr>
          <w:lang w:val="en-US"/>
        </w:rPr>
        <w:t>: traces the origins of portions of a document to other documents.</w:t>
      </w:r>
    </w:p>
    <w:p w:rsidR="007C1F1C" w:rsidRPr="00CE31F6" w:rsidRDefault="007C1F1C" w:rsidP="001805A8">
      <w:pPr>
        <w:rPr>
          <w:lang w:val="en-US"/>
        </w:rPr>
      </w:pPr>
      <w:r w:rsidRPr="00CE31F6">
        <w:rPr>
          <w:b/>
          <w:i/>
          <w:lang w:val="en-US"/>
        </w:rPr>
        <w:t>Process-centered provenance</w:t>
      </w:r>
      <w:r w:rsidRPr="00CE31F6">
        <w:rPr>
          <w:lang w:val="en-US"/>
        </w:rPr>
        <w:t>: captures the actions and steps taken to generate the information in question.</w:t>
      </w:r>
    </w:p>
    <w:p w:rsidR="00BF66D1" w:rsidRDefault="00BF66D1" w:rsidP="00BF66D1">
      <w:pPr>
        <w:pStyle w:val="Heading3"/>
        <w:rPr>
          <w:lang w:val="en-US"/>
        </w:rPr>
      </w:pPr>
      <w:bookmarkStart w:id="40" w:name="_Toc352784495"/>
      <w:r>
        <w:rPr>
          <w:lang w:val="en-US"/>
        </w:rPr>
        <w:t>Types and Notations</w:t>
      </w:r>
      <w:bookmarkEnd w:id="40"/>
    </w:p>
    <w:p w:rsidR="000A2DB9" w:rsidRDefault="00866A1D" w:rsidP="007C1F1C">
      <w:pPr>
        <w:rPr>
          <w:lang w:val="en-US"/>
        </w:rPr>
      </w:pPr>
      <w:r>
        <w:rPr>
          <w:lang w:val="en-US"/>
        </w:rPr>
        <w:t xml:space="preserve">PROV also uses a graph to represent provenance information. This graph is characterized by three types of vertices: </w:t>
      </w:r>
      <w:r>
        <w:rPr>
          <w:i/>
          <w:lang w:val="en-US"/>
        </w:rPr>
        <w:t>Entities</w:t>
      </w:r>
      <w:r>
        <w:rPr>
          <w:lang w:val="en-US"/>
        </w:rPr>
        <w:t xml:space="preserve">, </w:t>
      </w:r>
      <w:r>
        <w:rPr>
          <w:i/>
          <w:lang w:val="en-US"/>
        </w:rPr>
        <w:t>Activities</w:t>
      </w:r>
      <w:r>
        <w:rPr>
          <w:lang w:val="en-US"/>
        </w:rPr>
        <w:t xml:space="preserve">, and </w:t>
      </w:r>
      <w:r>
        <w:rPr>
          <w:i/>
          <w:lang w:val="en-US"/>
        </w:rPr>
        <w:t>Agents</w:t>
      </w:r>
      <w:r>
        <w:rPr>
          <w:lang w:val="en-US"/>
        </w:rPr>
        <w:t>.</w:t>
      </w:r>
    </w:p>
    <w:p w:rsidR="00866A1D" w:rsidRPr="00CE31F6" w:rsidRDefault="00866A1D" w:rsidP="005E7532">
      <w:pPr>
        <w:rPr>
          <w:lang w:val="en-US"/>
        </w:rPr>
      </w:pPr>
      <w:r w:rsidRPr="00CE31F6">
        <w:rPr>
          <w:b/>
          <w:i/>
          <w:lang w:val="en-US"/>
        </w:rPr>
        <w:t>Entities</w:t>
      </w:r>
      <w:r w:rsidRPr="00CE31F6">
        <w:rPr>
          <w:lang w:val="en-US"/>
        </w:rPr>
        <w:t>: physical, digital, conceptual, or other kinds of things. Examples are web pages, charts and spellcheckers. They may also be described as having different attributes and be described from different perspectives.</w:t>
      </w:r>
    </w:p>
    <w:p w:rsidR="00866A1D" w:rsidRPr="00CE31F6" w:rsidRDefault="00866A1D" w:rsidP="005E7532">
      <w:pPr>
        <w:rPr>
          <w:lang w:val="en-US"/>
        </w:rPr>
      </w:pPr>
      <w:r w:rsidRPr="00CE31F6">
        <w:rPr>
          <w:b/>
          <w:i/>
          <w:lang w:val="en-US"/>
        </w:rPr>
        <w:t>Activities</w:t>
      </w:r>
      <w:r w:rsidRPr="00CE31F6">
        <w:rPr>
          <w:lang w:val="en-US"/>
        </w:rPr>
        <w:t xml:space="preserve">: how entities came into existence and how their attributes changed to become new entities, often making use of previously existing entities. </w:t>
      </w:r>
      <w:r w:rsidRPr="00CE31F6">
        <w:rPr>
          <w:i/>
          <w:lang w:val="en-US"/>
        </w:rPr>
        <w:t>Activities</w:t>
      </w:r>
      <w:r w:rsidRPr="00CE31F6">
        <w:rPr>
          <w:lang w:val="en-US"/>
        </w:rPr>
        <w:t xml:space="preserve"> are dynamic aspects of the world, such as actions and processes. </w:t>
      </w:r>
    </w:p>
    <w:p w:rsidR="00866A1D" w:rsidRPr="00CE31F6" w:rsidRDefault="00866A1D" w:rsidP="005E7532">
      <w:pPr>
        <w:rPr>
          <w:lang w:val="en-US"/>
        </w:rPr>
      </w:pPr>
      <w:r w:rsidRPr="00CE31F6">
        <w:rPr>
          <w:b/>
          <w:i/>
          <w:lang w:val="en-US"/>
        </w:rPr>
        <w:t>Agents</w:t>
      </w:r>
      <w:r w:rsidRPr="00CE31F6">
        <w:rPr>
          <w:lang w:val="en-US"/>
        </w:rPr>
        <w:t xml:space="preserve">: person, a piece of software, an inanimate object, an organization, or other </w:t>
      </w:r>
      <w:r w:rsidRPr="00CE31F6">
        <w:rPr>
          <w:i/>
          <w:lang w:val="en-US"/>
        </w:rPr>
        <w:t>entities</w:t>
      </w:r>
      <w:r w:rsidRPr="00CE31F6">
        <w:rPr>
          <w:lang w:val="en-US"/>
        </w:rPr>
        <w:t xml:space="preserve"> that may be ascribed responsibility. An </w:t>
      </w:r>
      <w:r w:rsidRPr="00CE31F6">
        <w:rPr>
          <w:i/>
          <w:lang w:val="en-US"/>
        </w:rPr>
        <w:t>agent</w:t>
      </w:r>
      <w:r w:rsidRPr="00CE31F6">
        <w:rPr>
          <w:lang w:val="en-US"/>
        </w:rPr>
        <w:t xml:space="preserve"> takes a role in an </w:t>
      </w:r>
      <w:r w:rsidRPr="00CE31F6">
        <w:rPr>
          <w:i/>
          <w:lang w:val="en-US"/>
        </w:rPr>
        <w:t>activity</w:t>
      </w:r>
      <w:r w:rsidRPr="00CE31F6">
        <w:rPr>
          <w:lang w:val="en-US"/>
        </w:rPr>
        <w:t xml:space="preserve"> such that the </w:t>
      </w:r>
      <w:r w:rsidRPr="00CE31F6">
        <w:rPr>
          <w:i/>
          <w:lang w:val="en-US"/>
        </w:rPr>
        <w:t>agent</w:t>
      </w:r>
      <w:r w:rsidRPr="00CE31F6">
        <w:rPr>
          <w:lang w:val="en-US"/>
        </w:rPr>
        <w:t xml:space="preserve"> can be assigned some degree of responsibility for the </w:t>
      </w:r>
      <w:r w:rsidRPr="00CE31F6">
        <w:rPr>
          <w:i/>
          <w:lang w:val="en-US"/>
        </w:rPr>
        <w:t>activity</w:t>
      </w:r>
      <w:r w:rsidRPr="00CE31F6">
        <w:rPr>
          <w:lang w:val="en-US"/>
        </w:rPr>
        <w:t xml:space="preserve"> taking place.</w:t>
      </w:r>
    </w:p>
    <w:p w:rsidR="0065708F" w:rsidRDefault="0065708F" w:rsidP="0065708F">
      <w:pPr>
        <w:rPr>
          <w:lang w:val="en-US"/>
        </w:rPr>
      </w:pPr>
      <w:r>
        <w:rPr>
          <w:lang w:val="en-US"/>
        </w:rPr>
        <w:t xml:space="preserve">When an </w:t>
      </w:r>
      <w:r>
        <w:rPr>
          <w:i/>
          <w:lang w:val="en-US"/>
        </w:rPr>
        <w:t>agent</w:t>
      </w:r>
      <w:r>
        <w:rPr>
          <w:lang w:val="en-US"/>
        </w:rPr>
        <w:t xml:space="preserve"> has some responsibility for an </w:t>
      </w:r>
      <w:r>
        <w:rPr>
          <w:i/>
          <w:lang w:val="en-US"/>
        </w:rPr>
        <w:t>activity</w:t>
      </w:r>
      <w:r>
        <w:rPr>
          <w:lang w:val="en-US"/>
        </w:rPr>
        <w:t xml:space="preserve">, that </w:t>
      </w:r>
      <w:r>
        <w:rPr>
          <w:i/>
          <w:lang w:val="en-US"/>
        </w:rPr>
        <w:t>agent</w:t>
      </w:r>
      <w:r>
        <w:rPr>
          <w:lang w:val="en-US"/>
        </w:rPr>
        <w:t xml:space="preserve"> was associated with the </w:t>
      </w:r>
      <w:r>
        <w:rPr>
          <w:i/>
          <w:lang w:val="en-US"/>
        </w:rPr>
        <w:t>activity</w:t>
      </w:r>
      <w:r>
        <w:rPr>
          <w:lang w:val="en-US"/>
        </w:rPr>
        <w:t xml:space="preserve">. Several </w:t>
      </w:r>
      <w:r>
        <w:rPr>
          <w:i/>
          <w:lang w:val="en-US"/>
        </w:rPr>
        <w:t>agents</w:t>
      </w:r>
      <w:r>
        <w:rPr>
          <w:lang w:val="en-US"/>
        </w:rPr>
        <w:t xml:space="preserve"> may be associated with an </w:t>
      </w:r>
      <w:r>
        <w:rPr>
          <w:i/>
          <w:lang w:val="en-US"/>
        </w:rPr>
        <w:t>activity</w:t>
      </w:r>
      <w:r>
        <w:rPr>
          <w:lang w:val="en-US"/>
        </w:rPr>
        <w:t xml:space="preserve"> and vice-versa. An </w:t>
      </w:r>
      <w:r>
        <w:rPr>
          <w:i/>
          <w:lang w:val="en-US"/>
        </w:rPr>
        <w:t>agent</w:t>
      </w:r>
      <w:r>
        <w:rPr>
          <w:lang w:val="en-US"/>
        </w:rPr>
        <w:t xml:space="preserve"> may also be acting on behalf of other </w:t>
      </w:r>
      <w:r>
        <w:rPr>
          <w:i/>
          <w:lang w:val="en-US"/>
        </w:rPr>
        <w:t>agents</w:t>
      </w:r>
      <w:r>
        <w:rPr>
          <w:lang w:val="en-US"/>
        </w:rPr>
        <w:t xml:space="preserve">. Such types of relations are represented by edges in the provenance graph. </w:t>
      </w:r>
      <w:r w:rsidR="005D747B">
        <w:rPr>
          <w:lang w:val="en-US"/>
        </w:rPr>
        <w:fldChar w:fldCharType="begin"/>
      </w:r>
      <w:r w:rsidR="009E1563">
        <w:rPr>
          <w:lang w:val="en-US"/>
        </w:rPr>
        <w:instrText xml:space="preserve"> REF _Ref352767570 \h </w:instrText>
      </w:r>
      <w:r w:rsidR="005D747B">
        <w:rPr>
          <w:lang w:val="en-US"/>
        </w:rPr>
      </w:r>
      <w:r w:rsidR="005D747B">
        <w:rPr>
          <w:lang w:val="en-US"/>
        </w:rPr>
        <w:fldChar w:fldCharType="separate"/>
      </w:r>
      <w:r w:rsidR="009E1563" w:rsidRPr="00697499">
        <w:rPr>
          <w:lang w:val="en-US"/>
        </w:rPr>
        <w:t xml:space="preserve">Figure </w:t>
      </w:r>
      <w:r w:rsidR="009E1563" w:rsidRPr="00697499">
        <w:rPr>
          <w:noProof/>
          <w:lang w:val="en-US"/>
        </w:rPr>
        <w:t>7</w:t>
      </w:r>
      <w:r w:rsidR="005D747B">
        <w:rPr>
          <w:lang w:val="en-US"/>
        </w:rPr>
        <w:fldChar w:fldCharType="end"/>
      </w:r>
      <w:r w:rsidR="004A0194">
        <w:rPr>
          <w:lang w:val="en-US"/>
        </w:rPr>
        <w:t xml:space="preserve"> </w:t>
      </w:r>
      <w:r w:rsidR="00697499">
        <w:rPr>
          <w:lang w:val="en-US"/>
        </w:rPr>
        <w:t xml:space="preserve">illustrates </w:t>
      </w:r>
      <w:r w:rsidR="009E1563">
        <w:rPr>
          <w:lang w:val="en-US"/>
        </w:rPr>
        <w:t>those vertices</w:t>
      </w:r>
      <w:r w:rsidR="00697499">
        <w:rPr>
          <w:lang w:val="en-US"/>
        </w:rPr>
        <w:t xml:space="preserve"> types</w:t>
      </w:r>
      <w:r w:rsidR="009E1563">
        <w:rPr>
          <w:lang w:val="en-US"/>
        </w:rPr>
        <w:t xml:space="preserve"> and some possible relations between them</w:t>
      </w:r>
      <w:r w:rsidR="004A0194">
        <w:rPr>
          <w:lang w:val="en-US"/>
        </w:rPr>
        <w:t>. Those relations, as well as other</w:t>
      </w:r>
      <w:r w:rsidR="00904149">
        <w:rPr>
          <w:lang w:val="en-US"/>
        </w:rPr>
        <w:t xml:space="preserve"> possible relations</w:t>
      </w:r>
      <w:r w:rsidR="004A0194">
        <w:rPr>
          <w:lang w:val="en-US"/>
        </w:rPr>
        <w:t xml:space="preserve"> are defined </w:t>
      </w:r>
      <w:r w:rsidR="00697499">
        <w:rPr>
          <w:lang w:val="en-US"/>
        </w:rPr>
        <w:t>below according to</w:t>
      </w:r>
      <w:r w:rsidR="004A0194">
        <w:rPr>
          <w:lang w:val="en-US"/>
        </w:rPr>
        <w:t xml:space="preserve"> PROV-DM</w:t>
      </w:r>
      <w:r w:rsidR="00697499">
        <w:rPr>
          <w:lang w:val="en-US"/>
        </w:rPr>
        <w:t xml:space="preserve"> </w:t>
      </w:r>
      <w:r w:rsidR="005D747B">
        <w:rPr>
          <w:lang w:val="en-US"/>
        </w:rPr>
        <w:fldChar w:fldCharType="begin"/>
      </w:r>
      <w:r w:rsidR="00697499">
        <w:rPr>
          <w:lang w:val="en-US"/>
        </w:rPr>
        <w:instrText xml:space="preserve"> ADDIN ZOTERO_ITEM {"citationID":"29bvgon5il","properties":{"formattedCitation":"(MOREAU; MISSIER, 2010a)","plainCitation":"(MOREAU; MISSIER, 2010a)"},"citationItems":[{"id":76,"uris":["http://zotero.org/users/1122386/items/K8JAIXTU"],"uri":["http://zotero.org/users/1122386/items/K8JAIXTU"]}]} </w:instrText>
      </w:r>
      <w:r w:rsidR="005D747B">
        <w:rPr>
          <w:lang w:val="en-US"/>
        </w:rPr>
        <w:fldChar w:fldCharType="separate"/>
      </w:r>
      <w:r w:rsidR="00697499" w:rsidRPr="00697499">
        <w:rPr>
          <w:rFonts w:cs="Times New Roman"/>
          <w:lang w:val="en-US"/>
        </w:rPr>
        <w:t>(MOREAU; MISSIER, 2010a)</w:t>
      </w:r>
      <w:r w:rsidR="005D747B">
        <w:rPr>
          <w:lang w:val="en-US"/>
        </w:rPr>
        <w:fldChar w:fldCharType="end"/>
      </w:r>
      <w:r>
        <w:rPr>
          <w:lang w:val="en-US"/>
        </w:rPr>
        <w:t>:</w:t>
      </w:r>
    </w:p>
    <w:p w:rsidR="004A0194" w:rsidRDefault="004A0194" w:rsidP="004A0194">
      <w:pPr>
        <w:keepNext/>
        <w:framePr w:hSpace="180" w:wrap="around" w:vAnchor="text" w:hAnchor="text" w:y="1"/>
        <w:jc w:val="center"/>
      </w:pPr>
      <w:r>
        <w:rPr>
          <w:noProof/>
          <w:lang w:val="en-US"/>
        </w:rPr>
        <w:lastRenderedPageBreak/>
        <w:drawing>
          <wp:inline distT="0" distB="0" distL="0" distR="0">
            <wp:extent cx="3041765" cy="1876425"/>
            <wp:effectExtent l="0" t="0" r="6235" b="0"/>
            <wp:docPr id="28" name="Picture 4" descr="PROV key concepts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V key concepts overview"/>
                    <pic:cNvPicPr>
                      <a:picLocks noChangeAspect="1" noChangeArrowheads="1"/>
                    </pic:cNvPicPr>
                  </pic:nvPicPr>
                  <pic:blipFill>
                    <a:blip r:embed="rId16" cstate="print"/>
                    <a:srcRect/>
                    <a:stretch>
                      <a:fillRect/>
                    </a:stretch>
                  </pic:blipFill>
                  <pic:spPr bwMode="auto">
                    <a:xfrm>
                      <a:off x="0" y="0"/>
                      <a:ext cx="3051846" cy="1882644"/>
                    </a:xfrm>
                    <a:prstGeom prst="rect">
                      <a:avLst/>
                    </a:prstGeom>
                    <a:noFill/>
                    <a:ln w="9525">
                      <a:noFill/>
                      <a:miter lim="800000"/>
                      <a:headEnd/>
                      <a:tailEnd/>
                    </a:ln>
                  </pic:spPr>
                </pic:pic>
              </a:graphicData>
            </a:graphic>
          </wp:inline>
        </w:drawing>
      </w:r>
    </w:p>
    <w:p w:rsidR="004A0194" w:rsidRPr="009E1563" w:rsidRDefault="004A0194" w:rsidP="004A0194">
      <w:pPr>
        <w:pStyle w:val="Caption"/>
        <w:framePr w:hSpace="180" w:wrap="around" w:vAnchor="text" w:hAnchor="text" w:y="1"/>
        <w:rPr>
          <w:lang w:val="en-US"/>
        </w:rPr>
      </w:pPr>
      <w:bookmarkStart w:id="41" w:name="_Toc352776698"/>
      <w:bookmarkStart w:id="42" w:name="_Ref352767570"/>
      <w:r w:rsidRPr="009E1563">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7</w:t>
      </w:r>
      <w:r w:rsidR="004E05F3">
        <w:rPr>
          <w:lang w:val="en-US"/>
        </w:rPr>
        <w:fldChar w:fldCharType="end"/>
      </w:r>
      <w:bookmarkEnd w:id="42"/>
      <w:r w:rsidR="009E1563" w:rsidRPr="009E1563">
        <w:rPr>
          <w:lang w:val="en-US"/>
        </w:rPr>
        <w:t>: PROV</w:t>
      </w:r>
      <w:r w:rsidRPr="009E1563">
        <w:rPr>
          <w:lang w:val="en-US"/>
        </w:rPr>
        <w:t xml:space="preserve"> Entities and relations</w:t>
      </w:r>
      <w:r w:rsidR="00FD5A35">
        <w:rPr>
          <w:lang w:val="en-US"/>
        </w:rPr>
        <w:t xml:space="preserve">. Source: </w:t>
      </w:r>
      <w:r w:rsidR="005D747B">
        <w:rPr>
          <w:lang w:val="en-US"/>
        </w:rPr>
        <w:fldChar w:fldCharType="begin"/>
      </w:r>
      <w:r w:rsidR="00FD5A35">
        <w:rPr>
          <w:lang w:val="en-US"/>
        </w:rPr>
        <w:instrText xml:space="preserve"> ADDIN ZOTERO_ITEM {"citationID":"c2v6rkncu","properties":{"formattedCitation":"(GIL; MILES, 2010)","plainCitation":"(GIL; MILES, 2010)"},"citationItems":[{"id":124,"uris":["http://zotero.org/users/1122386/items/CAD8KI9G"],"uri":["http://zotero.org/users/1122386/items/CAD8KI9G"]}]} </w:instrText>
      </w:r>
      <w:r w:rsidR="005D747B">
        <w:rPr>
          <w:lang w:val="en-US"/>
        </w:rPr>
        <w:fldChar w:fldCharType="separate"/>
      </w:r>
      <w:r w:rsidR="00FD5A35" w:rsidRPr="00BF66D1">
        <w:rPr>
          <w:rFonts w:cs="Times New Roman"/>
          <w:lang w:val="en-US"/>
        </w:rPr>
        <w:t>(GIL; MILES, 2010)</w:t>
      </w:r>
      <w:bookmarkEnd w:id="41"/>
      <w:r w:rsidR="005D747B">
        <w:rPr>
          <w:lang w:val="en-US"/>
        </w:rPr>
        <w:fldChar w:fldCharType="end"/>
      </w:r>
    </w:p>
    <w:p w:rsidR="0065708F" w:rsidRDefault="00E402CF" w:rsidP="0065708F">
      <w:pPr>
        <w:rPr>
          <w:szCs w:val="24"/>
          <w:lang w:val="en-US"/>
        </w:rPr>
      </w:pPr>
      <w:r w:rsidRPr="0097740B">
        <w:rPr>
          <w:b/>
          <w:lang w:val="en-US"/>
        </w:rPr>
        <w:t>Usage</w:t>
      </w:r>
      <w:r w:rsidR="0065708F">
        <w:rPr>
          <w:lang w:val="en-US"/>
        </w:rPr>
        <w:t xml:space="preserve">: </w:t>
      </w:r>
      <w:r w:rsidR="0065708F" w:rsidRPr="001E187B">
        <w:rPr>
          <w:szCs w:val="24"/>
          <w:lang w:val="en-US"/>
        </w:rPr>
        <w:t>A [</w:t>
      </w:r>
      <w:r w:rsidR="0065708F" w:rsidRPr="001E187B">
        <w:rPr>
          <w:i/>
          <w:szCs w:val="24"/>
          <w:lang w:val="en-US"/>
        </w:rPr>
        <w:t>used</w:t>
      </w:r>
      <w:r w:rsidR="0065708F" w:rsidRPr="001E187B">
        <w:rPr>
          <w:szCs w:val="24"/>
          <w:lang w:val="en-US"/>
        </w:rPr>
        <w:t xml:space="preserve">] edge from </w:t>
      </w:r>
      <w:r w:rsidR="0065708F">
        <w:rPr>
          <w:i/>
          <w:szCs w:val="24"/>
          <w:lang w:val="en-US"/>
        </w:rPr>
        <w:t>activity</w:t>
      </w:r>
      <w:r w:rsidR="0065708F" w:rsidRPr="001E187B">
        <w:rPr>
          <w:szCs w:val="24"/>
          <w:lang w:val="en-US"/>
        </w:rPr>
        <w:t xml:space="preserve"> to an </w:t>
      </w:r>
      <w:r w:rsidR="0065708F">
        <w:rPr>
          <w:i/>
          <w:szCs w:val="24"/>
          <w:lang w:val="en-US"/>
        </w:rPr>
        <w:t>entity</w:t>
      </w:r>
      <w:r w:rsidR="0065708F" w:rsidRPr="001E187B">
        <w:rPr>
          <w:szCs w:val="24"/>
          <w:lang w:val="en-US"/>
        </w:rPr>
        <w:t xml:space="preserve"> indicate</w:t>
      </w:r>
      <w:r w:rsidR="0065708F">
        <w:rPr>
          <w:szCs w:val="24"/>
          <w:lang w:val="en-US"/>
        </w:rPr>
        <w:t>s</w:t>
      </w:r>
      <w:r w:rsidR="0065708F" w:rsidRPr="001E187B">
        <w:rPr>
          <w:szCs w:val="24"/>
          <w:lang w:val="en-US"/>
        </w:rPr>
        <w:t xml:space="preserve"> that </w:t>
      </w:r>
      <w:r w:rsidR="0065708F">
        <w:rPr>
          <w:szCs w:val="24"/>
          <w:lang w:val="en-US"/>
        </w:rPr>
        <w:t xml:space="preserve">is the beginning of utilizing an </w:t>
      </w:r>
      <w:r w:rsidR="0065708F">
        <w:rPr>
          <w:i/>
          <w:szCs w:val="24"/>
          <w:lang w:val="en-US"/>
        </w:rPr>
        <w:t>entity</w:t>
      </w:r>
      <w:r w:rsidR="0065708F">
        <w:rPr>
          <w:szCs w:val="24"/>
          <w:lang w:val="en-US"/>
        </w:rPr>
        <w:t xml:space="preserve"> by an </w:t>
      </w:r>
      <w:r w:rsidR="0065708F">
        <w:rPr>
          <w:i/>
          <w:szCs w:val="24"/>
          <w:lang w:val="en-US"/>
        </w:rPr>
        <w:t>activity</w:t>
      </w:r>
      <w:r w:rsidR="0065708F">
        <w:rPr>
          <w:szCs w:val="24"/>
          <w:lang w:val="en-US"/>
        </w:rPr>
        <w:t xml:space="preserve">. Before </w:t>
      </w:r>
      <w:r w:rsidR="0065708F">
        <w:rPr>
          <w:i/>
          <w:szCs w:val="24"/>
          <w:lang w:val="en-US"/>
        </w:rPr>
        <w:t>used</w:t>
      </w:r>
      <w:r w:rsidR="0065708F">
        <w:rPr>
          <w:szCs w:val="24"/>
          <w:lang w:val="en-US"/>
        </w:rPr>
        <w:t xml:space="preserve">, the </w:t>
      </w:r>
      <w:r w:rsidR="0065708F">
        <w:rPr>
          <w:i/>
          <w:szCs w:val="24"/>
          <w:lang w:val="en-US"/>
        </w:rPr>
        <w:t>activity</w:t>
      </w:r>
      <w:r w:rsidR="0065708F">
        <w:rPr>
          <w:szCs w:val="24"/>
          <w:lang w:val="en-US"/>
        </w:rPr>
        <w:t xml:space="preserve"> had not begun to utilize the </w:t>
      </w:r>
      <w:r w:rsidR="0065708F">
        <w:rPr>
          <w:i/>
          <w:szCs w:val="24"/>
          <w:lang w:val="en-US"/>
        </w:rPr>
        <w:t>entity</w:t>
      </w:r>
      <w:r w:rsidR="0065708F">
        <w:rPr>
          <w:szCs w:val="24"/>
          <w:lang w:val="en-US"/>
        </w:rPr>
        <w:t xml:space="preserve"> and could not have been affected by it.</w:t>
      </w:r>
    </w:p>
    <w:p w:rsidR="00E402CF" w:rsidRPr="00BF41CF" w:rsidRDefault="00E402CF" w:rsidP="0065708F">
      <w:pPr>
        <w:rPr>
          <w:szCs w:val="24"/>
          <w:lang w:val="en-US"/>
        </w:rPr>
      </w:pPr>
      <w:r w:rsidRPr="0097740B">
        <w:rPr>
          <w:b/>
          <w:szCs w:val="24"/>
          <w:lang w:val="en-US"/>
        </w:rPr>
        <w:t>Start</w:t>
      </w:r>
      <w:r>
        <w:rPr>
          <w:szCs w:val="24"/>
          <w:lang w:val="en-US"/>
        </w:rPr>
        <w:t>:</w:t>
      </w:r>
      <w:r w:rsidR="00BF41CF">
        <w:rPr>
          <w:szCs w:val="24"/>
          <w:lang w:val="en-US"/>
        </w:rPr>
        <w:t xml:space="preserve"> A [</w:t>
      </w:r>
      <w:proofErr w:type="spellStart"/>
      <w:r w:rsidR="00BF41CF">
        <w:rPr>
          <w:i/>
          <w:szCs w:val="24"/>
          <w:lang w:val="en-US"/>
        </w:rPr>
        <w:t>wasStartedBy</w:t>
      </w:r>
      <w:proofErr w:type="spellEnd"/>
      <w:r w:rsidR="00BF41CF">
        <w:rPr>
          <w:szCs w:val="24"/>
          <w:lang w:val="en-US"/>
        </w:rPr>
        <w:t xml:space="preserve">] edge indicates when an </w:t>
      </w:r>
      <w:r w:rsidR="00BF41CF">
        <w:rPr>
          <w:i/>
          <w:szCs w:val="24"/>
          <w:lang w:val="en-US"/>
        </w:rPr>
        <w:t>activity</w:t>
      </w:r>
      <w:r w:rsidR="00BF41CF">
        <w:rPr>
          <w:szCs w:val="24"/>
          <w:lang w:val="en-US"/>
        </w:rPr>
        <w:t xml:space="preserve"> is deemed to have been started by an </w:t>
      </w:r>
      <w:r w:rsidR="00BF41CF">
        <w:rPr>
          <w:i/>
          <w:szCs w:val="24"/>
          <w:lang w:val="en-US"/>
        </w:rPr>
        <w:t>entity</w:t>
      </w:r>
      <w:r w:rsidR="00BF41CF">
        <w:rPr>
          <w:szCs w:val="24"/>
          <w:lang w:val="en-US"/>
        </w:rPr>
        <w:t xml:space="preserve">, known as </w:t>
      </w:r>
      <w:r w:rsidR="00BF41CF" w:rsidRPr="00F66384">
        <w:rPr>
          <w:b/>
          <w:szCs w:val="24"/>
          <w:lang w:val="en-US"/>
        </w:rPr>
        <w:t>trigger</w:t>
      </w:r>
      <w:r w:rsidR="00BF41CF">
        <w:rPr>
          <w:szCs w:val="24"/>
          <w:lang w:val="en-US"/>
        </w:rPr>
        <w:t xml:space="preserve">. The </w:t>
      </w:r>
      <w:r w:rsidR="00BF41CF" w:rsidRPr="00BF41CF">
        <w:rPr>
          <w:i/>
          <w:szCs w:val="24"/>
          <w:lang w:val="en-US"/>
        </w:rPr>
        <w:t>activity</w:t>
      </w:r>
      <w:r w:rsidR="00BF41CF">
        <w:rPr>
          <w:szCs w:val="24"/>
          <w:lang w:val="en-US"/>
        </w:rPr>
        <w:t xml:space="preserve"> did not exist before its start. Any usage, generation, or invalidation involving </w:t>
      </w:r>
      <w:r w:rsidR="00E20C8D">
        <w:rPr>
          <w:szCs w:val="24"/>
          <w:lang w:val="en-US"/>
        </w:rPr>
        <w:t>the</w:t>
      </w:r>
      <w:r w:rsidR="00BF41CF">
        <w:rPr>
          <w:szCs w:val="24"/>
          <w:lang w:val="en-US"/>
        </w:rPr>
        <w:t xml:space="preserve"> </w:t>
      </w:r>
      <w:r w:rsidR="00BF41CF" w:rsidRPr="00BF41CF">
        <w:rPr>
          <w:i/>
          <w:szCs w:val="24"/>
          <w:lang w:val="en-US"/>
        </w:rPr>
        <w:t>activity</w:t>
      </w:r>
      <w:r w:rsidR="00BF41CF">
        <w:rPr>
          <w:szCs w:val="24"/>
          <w:lang w:val="en-US"/>
        </w:rPr>
        <w:t xml:space="preserve"> follows the </w:t>
      </w:r>
      <w:r w:rsidR="00BF41CF" w:rsidRPr="00BF41CF">
        <w:rPr>
          <w:i/>
          <w:szCs w:val="24"/>
          <w:lang w:val="en-US"/>
        </w:rPr>
        <w:t>activity’s</w:t>
      </w:r>
      <w:r w:rsidR="00BF41CF">
        <w:rPr>
          <w:szCs w:val="24"/>
          <w:lang w:val="en-US"/>
        </w:rPr>
        <w:t xml:space="preserve"> start. A start may refer t a trigger </w:t>
      </w:r>
      <w:r w:rsidR="00BF41CF" w:rsidRPr="00BF41CF">
        <w:rPr>
          <w:i/>
          <w:szCs w:val="24"/>
          <w:lang w:val="en-US"/>
        </w:rPr>
        <w:t>entity</w:t>
      </w:r>
      <w:r w:rsidR="00BF41CF">
        <w:rPr>
          <w:szCs w:val="24"/>
          <w:lang w:val="en-US"/>
        </w:rPr>
        <w:t xml:space="preserve"> that set off the </w:t>
      </w:r>
      <w:r w:rsidR="00BF41CF" w:rsidRPr="00BF41CF">
        <w:rPr>
          <w:i/>
          <w:szCs w:val="24"/>
          <w:lang w:val="en-US"/>
        </w:rPr>
        <w:t>activity</w:t>
      </w:r>
      <w:r w:rsidR="00BF41CF">
        <w:rPr>
          <w:szCs w:val="24"/>
          <w:lang w:val="en-US"/>
        </w:rPr>
        <w:t xml:space="preserve">, or to another </w:t>
      </w:r>
      <w:r w:rsidR="00BF41CF" w:rsidRPr="00BF41CF">
        <w:rPr>
          <w:i/>
          <w:szCs w:val="24"/>
          <w:lang w:val="en-US"/>
        </w:rPr>
        <w:t>activity</w:t>
      </w:r>
      <w:r w:rsidR="00BF41CF">
        <w:rPr>
          <w:szCs w:val="24"/>
          <w:lang w:val="en-US"/>
        </w:rPr>
        <w:t xml:space="preserve">, known as </w:t>
      </w:r>
      <w:r w:rsidR="00BF41CF" w:rsidRPr="00F66384">
        <w:rPr>
          <w:b/>
          <w:szCs w:val="24"/>
          <w:lang w:val="en-US"/>
        </w:rPr>
        <w:t>starter</w:t>
      </w:r>
      <w:r w:rsidR="00F66384">
        <w:rPr>
          <w:b/>
          <w:szCs w:val="24"/>
          <w:lang w:val="en-US"/>
        </w:rPr>
        <w:t>,</w:t>
      </w:r>
      <w:r w:rsidR="00BF41CF">
        <w:rPr>
          <w:szCs w:val="24"/>
          <w:lang w:val="en-US"/>
        </w:rPr>
        <w:t xml:space="preserve"> that generated the trigger.</w:t>
      </w:r>
    </w:p>
    <w:p w:rsidR="00E402CF" w:rsidRPr="00E20C8D" w:rsidRDefault="00E402CF" w:rsidP="00E402CF">
      <w:pPr>
        <w:rPr>
          <w:szCs w:val="24"/>
          <w:lang w:val="en-US"/>
        </w:rPr>
      </w:pPr>
      <w:r w:rsidRPr="0097740B">
        <w:rPr>
          <w:b/>
          <w:szCs w:val="24"/>
          <w:lang w:val="en-US"/>
        </w:rPr>
        <w:t>End</w:t>
      </w:r>
      <w:r>
        <w:rPr>
          <w:szCs w:val="24"/>
          <w:lang w:val="en-US"/>
        </w:rPr>
        <w:t>:</w:t>
      </w:r>
      <w:r w:rsidR="00E20C8D">
        <w:rPr>
          <w:szCs w:val="24"/>
          <w:lang w:val="en-US"/>
        </w:rPr>
        <w:t xml:space="preserve"> A [</w:t>
      </w:r>
      <w:proofErr w:type="spellStart"/>
      <w:r w:rsidR="00E20C8D">
        <w:rPr>
          <w:i/>
          <w:szCs w:val="24"/>
          <w:lang w:val="en-US"/>
        </w:rPr>
        <w:t>wasEndedBy</w:t>
      </w:r>
      <w:proofErr w:type="spellEnd"/>
      <w:r w:rsidR="00E20C8D">
        <w:rPr>
          <w:szCs w:val="24"/>
          <w:lang w:val="en-US"/>
        </w:rPr>
        <w:t xml:space="preserve">] edge indicates when an </w:t>
      </w:r>
      <w:r w:rsidR="00E20C8D" w:rsidRPr="00E20C8D">
        <w:rPr>
          <w:i/>
          <w:szCs w:val="24"/>
          <w:lang w:val="en-US"/>
        </w:rPr>
        <w:t>activity</w:t>
      </w:r>
      <w:r w:rsidR="00E20C8D">
        <w:rPr>
          <w:szCs w:val="24"/>
          <w:lang w:val="en-US"/>
        </w:rPr>
        <w:t xml:space="preserve"> is deemed to have been ended by an </w:t>
      </w:r>
      <w:r w:rsidR="00E20C8D" w:rsidRPr="00E20C8D">
        <w:rPr>
          <w:i/>
          <w:szCs w:val="24"/>
          <w:lang w:val="en-US"/>
        </w:rPr>
        <w:t>entity</w:t>
      </w:r>
      <w:r w:rsidR="00E20C8D">
        <w:rPr>
          <w:szCs w:val="24"/>
          <w:lang w:val="en-US"/>
        </w:rPr>
        <w:t xml:space="preserve">, known as </w:t>
      </w:r>
      <w:r w:rsidR="00E20C8D" w:rsidRPr="00F66384">
        <w:rPr>
          <w:b/>
          <w:szCs w:val="24"/>
          <w:lang w:val="en-US"/>
        </w:rPr>
        <w:t>trigger</w:t>
      </w:r>
      <w:r w:rsidR="00E20C8D">
        <w:rPr>
          <w:szCs w:val="24"/>
          <w:lang w:val="en-US"/>
        </w:rPr>
        <w:t xml:space="preserve">. The </w:t>
      </w:r>
      <w:r w:rsidR="00E20C8D" w:rsidRPr="00E20C8D">
        <w:rPr>
          <w:i/>
          <w:szCs w:val="24"/>
          <w:lang w:val="en-US"/>
        </w:rPr>
        <w:t>activity</w:t>
      </w:r>
      <w:r w:rsidR="00E20C8D">
        <w:rPr>
          <w:szCs w:val="24"/>
          <w:lang w:val="en-US"/>
        </w:rPr>
        <w:t xml:space="preserve"> no longer exists after its end. Any usage, generation, or invalidation involving the </w:t>
      </w:r>
      <w:r w:rsidR="00E20C8D" w:rsidRPr="00E20C8D">
        <w:rPr>
          <w:i/>
          <w:szCs w:val="24"/>
          <w:lang w:val="en-US"/>
        </w:rPr>
        <w:t>activity</w:t>
      </w:r>
      <w:r w:rsidR="00E20C8D">
        <w:rPr>
          <w:szCs w:val="24"/>
          <w:lang w:val="en-US"/>
        </w:rPr>
        <w:t xml:space="preserve"> precedes the </w:t>
      </w:r>
      <w:r w:rsidR="00E20C8D" w:rsidRPr="00E20C8D">
        <w:rPr>
          <w:i/>
          <w:szCs w:val="24"/>
          <w:lang w:val="en-US"/>
        </w:rPr>
        <w:t>activity’s</w:t>
      </w:r>
      <w:r w:rsidR="00E20C8D">
        <w:rPr>
          <w:szCs w:val="24"/>
          <w:lang w:val="en-US"/>
        </w:rPr>
        <w:t xml:space="preserve"> end. An end</w:t>
      </w:r>
      <w:r w:rsidR="00F66384">
        <w:rPr>
          <w:szCs w:val="24"/>
          <w:lang w:val="en-US"/>
        </w:rPr>
        <w:t xml:space="preserve"> may refer to a trigger </w:t>
      </w:r>
      <w:r w:rsidR="00F66384" w:rsidRPr="00F66384">
        <w:rPr>
          <w:i/>
          <w:szCs w:val="24"/>
          <w:lang w:val="en-US"/>
        </w:rPr>
        <w:t>entity</w:t>
      </w:r>
      <w:r w:rsidR="00F66384">
        <w:rPr>
          <w:szCs w:val="24"/>
          <w:lang w:val="en-US"/>
        </w:rPr>
        <w:t xml:space="preserve"> that terminated the </w:t>
      </w:r>
      <w:r w:rsidR="00F66384" w:rsidRPr="00F66384">
        <w:rPr>
          <w:i/>
          <w:szCs w:val="24"/>
          <w:lang w:val="en-US"/>
        </w:rPr>
        <w:t>activity</w:t>
      </w:r>
      <w:r w:rsidR="00F66384">
        <w:rPr>
          <w:szCs w:val="24"/>
          <w:lang w:val="en-US"/>
        </w:rPr>
        <w:t xml:space="preserve">, or to an </w:t>
      </w:r>
      <w:r w:rsidR="00F66384" w:rsidRPr="00F66384">
        <w:rPr>
          <w:i/>
          <w:szCs w:val="24"/>
          <w:lang w:val="en-US"/>
        </w:rPr>
        <w:t>activity</w:t>
      </w:r>
      <w:r w:rsidR="00F66384">
        <w:rPr>
          <w:szCs w:val="24"/>
          <w:lang w:val="en-US"/>
        </w:rPr>
        <w:t xml:space="preserve">, known as </w:t>
      </w:r>
      <w:r w:rsidR="00F66384" w:rsidRPr="00F66384">
        <w:rPr>
          <w:b/>
          <w:szCs w:val="24"/>
          <w:lang w:val="en-US"/>
        </w:rPr>
        <w:t>ender</w:t>
      </w:r>
      <w:r w:rsidR="00F66384">
        <w:rPr>
          <w:szCs w:val="24"/>
          <w:lang w:val="en-US"/>
        </w:rPr>
        <w:t>, that generated the trigger.</w:t>
      </w:r>
    </w:p>
    <w:p w:rsidR="0065708F" w:rsidRDefault="00E402CF" w:rsidP="0065708F">
      <w:pPr>
        <w:rPr>
          <w:lang w:val="en-US"/>
        </w:rPr>
      </w:pPr>
      <w:r w:rsidRPr="0097740B">
        <w:rPr>
          <w:b/>
          <w:lang w:val="en-US"/>
        </w:rPr>
        <w:t>Generation</w:t>
      </w:r>
      <w:r>
        <w:rPr>
          <w:lang w:val="en-US"/>
        </w:rPr>
        <w:t>:</w:t>
      </w:r>
      <w:r w:rsidR="0065708F">
        <w:rPr>
          <w:lang w:val="en-US"/>
        </w:rPr>
        <w:t xml:space="preserve"> A [</w:t>
      </w:r>
      <w:proofErr w:type="spellStart"/>
      <w:r w:rsidR="0065708F">
        <w:rPr>
          <w:i/>
          <w:lang w:val="en-US"/>
        </w:rPr>
        <w:t>wasGeneratedBy</w:t>
      </w:r>
      <w:proofErr w:type="spellEnd"/>
      <w:r w:rsidR="0065708F">
        <w:rPr>
          <w:lang w:val="en-US"/>
        </w:rPr>
        <w:t xml:space="preserve">] edge from an </w:t>
      </w:r>
      <w:r w:rsidR="0065708F">
        <w:rPr>
          <w:i/>
          <w:lang w:val="en-US"/>
        </w:rPr>
        <w:t>entity</w:t>
      </w:r>
      <w:r w:rsidR="0065708F">
        <w:rPr>
          <w:lang w:val="en-US"/>
        </w:rPr>
        <w:t xml:space="preserve"> to an </w:t>
      </w:r>
      <w:r w:rsidR="0065708F">
        <w:rPr>
          <w:i/>
          <w:lang w:val="en-US"/>
        </w:rPr>
        <w:t>activity</w:t>
      </w:r>
      <w:r w:rsidR="0065708F">
        <w:rPr>
          <w:lang w:val="en-US"/>
        </w:rPr>
        <w:t xml:space="preserve"> indicates that</w:t>
      </w:r>
      <w:r w:rsidR="009F2600">
        <w:rPr>
          <w:lang w:val="en-US"/>
        </w:rPr>
        <w:t xml:space="preserve"> the </w:t>
      </w:r>
      <w:r w:rsidR="009F2600">
        <w:rPr>
          <w:i/>
          <w:lang w:val="en-US"/>
        </w:rPr>
        <w:t>entity</w:t>
      </w:r>
      <w:r w:rsidR="009F2600">
        <w:rPr>
          <w:lang w:val="en-US"/>
        </w:rPr>
        <w:t xml:space="preserve"> was generated by the </w:t>
      </w:r>
      <w:r w:rsidR="009F2600">
        <w:rPr>
          <w:i/>
          <w:lang w:val="en-US"/>
        </w:rPr>
        <w:t>activity</w:t>
      </w:r>
      <w:r w:rsidR="009F2600">
        <w:rPr>
          <w:lang w:val="en-US"/>
        </w:rPr>
        <w:t xml:space="preserve">. The </w:t>
      </w:r>
      <w:r w:rsidR="009F2600">
        <w:rPr>
          <w:i/>
          <w:lang w:val="en-US"/>
        </w:rPr>
        <w:t>entity</w:t>
      </w:r>
      <w:r w:rsidR="009F2600">
        <w:rPr>
          <w:lang w:val="en-US"/>
        </w:rPr>
        <w:t xml:space="preserve"> did not exist before generation and becomes available for usage after this generation.</w:t>
      </w:r>
    </w:p>
    <w:p w:rsidR="00E402CF" w:rsidRPr="00F7419C" w:rsidRDefault="00E402CF" w:rsidP="0065708F">
      <w:pPr>
        <w:rPr>
          <w:lang w:val="en-US"/>
        </w:rPr>
      </w:pPr>
      <w:r w:rsidRPr="0097740B">
        <w:rPr>
          <w:b/>
          <w:lang w:val="en-US"/>
        </w:rPr>
        <w:t>Invalidation</w:t>
      </w:r>
      <w:r>
        <w:rPr>
          <w:lang w:val="en-US"/>
        </w:rPr>
        <w:t>: A [</w:t>
      </w:r>
      <w:proofErr w:type="spellStart"/>
      <w:r>
        <w:rPr>
          <w:i/>
          <w:lang w:val="en-US"/>
        </w:rPr>
        <w:t>wasI</w:t>
      </w:r>
      <w:r w:rsidR="00F7419C">
        <w:rPr>
          <w:i/>
          <w:lang w:val="en-US"/>
        </w:rPr>
        <w:t>nvalidadedBy</w:t>
      </w:r>
      <w:proofErr w:type="spellEnd"/>
      <w:r w:rsidR="00F7419C">
        <w:rPr>
          <w:lang w:val="en-US"/>
        </w:rPr>
        <w:t xml:space="preserve">] edge is the start of the destruction, cessation, or expiry of an existing </w:t>
      </w:r>
      <w:r w:rsidR="00F7419C">
        <w:rPr>
          <w:i/>
          <w:lang w:val="en-US"/>
        </w:rPr>
        <w:t>entity</w:t>
      </w:r>
      <w:r w:rsidR="00F7419C">
        <w:rPr>
          <w:lang w:val="en-US"/>
        </w:rPr>
        <w:t xml:space="preserve"> by an </w:t>
      </w:r>
      <w:r w:rsidR="00F7419C">
        <w:rPr>
          <w:i/>
          <w:lang w:val="en-US"/>
        </w:rPr>
        <w:t>activity</w:t>
      </w:r>
      <w:r w:rsidR="00F7419C">
        <w:rPr>
          <w:lang w:val="en-US"/>
        </w:rPr>
        <w:t xml:space="preserve">. The </w:t>
      </w:r>
      <w:r w:rsidR="00F7419C">
        <w:rPr>
          <w:i/>
          <w:lang w:val="en-US"/>
        </w:rPr>
        <w:t>entity</w:t>
      </w:r>
      <w:r w:rsidR="00F7419C">
        <w:rPr>
          <w:lang w:val="en-US"/>
        </w:rPr>
        <w:t xml:space="preserve"> is no longer available for use after invalidation. Any generation or usage of an </w:t>
      </w:r>
      <w:r w:rsidR="00F7419C">
        <w:rPr>
          <w:i/>
          <w:lang w:val="en-US"/>
        </w:rPr>
        <w:t>entity</w:t>
      </w:r>
      <w:r w:rsidR="00F7419C">
        <w:rPr>
          <w:lang w:val="en-US"/>
        </w:rPr>
        <w:t xml:space="preserve"> precedes its invalidation.</w:t>
      </w:r>
    </w:p>
    <w:p w:rsidR="00E402CF" w:rsidRPr="00E402CF" w:rsidRDefault="00E402CF" w:rsidP="0065708F">
      <w:pPr>
        <w:rPr>
          <w:lang w:val="en-US"/>
        </w:rPr>
      </w:pPr>
      <w:r w:rsidRPr="0097740B">
        <w:rPr>
          <w:b/>
          <w:lang w:val="en-US"/>
        </w:rPr>
        <w:t>Communication</w:t>
      </w:r>
      <w:r>
        <w:rPr>
          <w:lang w:val="en-US"/>
        </w:rPr>
        <w:t>: A [</w:t>
      </w:r>
      <w:proofErr w:type="spellStart"/>
      <w:r>
        <w:rPr>
          <w:i/>
          <w:lang w:val="en-US"/>
        </w:rPr>
        <w:t>wasInformedBy</w:t>
      </w:r>
      <w:proofErr w:type="spellEnd"/>
      <w:r>
        <w:rPr>
          <w:lang w:val="en-US"/>
        </w:rPr>
        <w:t xml:space="preserve">] edge is the exchange of some unspecified </w:t>
      </w:r>
      <w:r>
        <w:rPr>
          <w:i/>
          <w:lang w:val="en-US"/>
        </w:rPr>
        <w:t>entity</w:t>
      </w:r>
      <w:r>
        <w:rPr>
          <w:lang w:val="en-US"/>
        </w:rPr>
        <w:t xml:space="preserve"> between two </w:t>
      </w:r>
      <w:r>
        <w:rPr>
          <w:i/>
          <w:lang w:val="en-US"/>
        </w:rPr>
        <w:t>activities</w:t>
      </w:r>
      <w:r>
        <w:rPr>
          <w:lang w:val="en-US"/>
        </w:rPr>
        <w:t xml:space="preserve">, one </w:t>
      </w:r>
      <w:r>
        <w:rPr>
          <w:i/>
          <w:lang w:val="en-US"/>
        </w:rPr>
        <w:t>activity</w:t>
      </w:r>
      <w:r>
        <w:rPr>
          <w:lang w:val="en-US"/>
        </w:rPr>
        <w:t xml:space="preserve"> using some </w:t>
      </w:r>
      <w:r>
        <w:rPr>
          <w:i/>
          <w:lang w:val="en-US"/>
        </w:rPr>
        <w:t>entity</w:t>
      </w:r>
      <w:r>
        <w:rPr>
          <w:lang w:val="en-US"/>
        </w:rPr>
        <w:t xml:space="preserve"> generated by the other </w:t>
      </w:r>
      <w:r>
        <w:rPr>
          <w:i/>
          <w:lang w:val="en-US"/>
        </w:rPr>
        <w:t>activity</w:t>
      </w:r>
      <w:r>
        <w:rPr>
          <w:lang w:val="en-US"/>
        </w:rPr>
        <w:t>.</w:t>
      </w:r>
    </w:p>
    <w:p w:rsidR="00E402CF" w:rsidRPr="00E402CF" w:rsidRDefault="00E402CF" w:rsidP="0065708F">
      <w:pPr>
        <w:rPr>
          <w:lang w:val="en-US"/>
        </w:rPr>
      </w:pPr>
      <w:r w:rsidRPr="0097740B">
        <w:rPr>
          <w:b/>
          <w:lang w:val="en-US"/>
        </w:rPr>
        <w:t>Derivation</w:t>
      </w:r>
      <w:r>
        <w:rPr>
          <w:lang w:val="en-US"/>
        </w:rPr>
        <w:t>: A [</w:t>
      </w:r>
      <w:proofErr w:type="spellStart"/>
      <w:r>
        <w:rPr>
          <w:i/>
          <w:lang w:val="en-US"/>
        </w:rPr>
        <w:t>wasDerivedFrom</w:t>
      </w:r>
      <w:proofErr w:type="spellEnd"/>
      <w:r>
        <w:rPr>
          <w:lang w:val="en-US"/>
        </w:rPr>
        <w:t xml:space="preserve">] edge is the transformation of an </w:t>
      </w:r>
      <w:r>
        <w:rPr>
          <w:i/>
          <w:lang w:val="en-US"/>
        </w:rPr>
        <w:t>entity</w:t>
      </w:r>
      <w:r>
        <w:rPr>
          <w:lang w:val="en-US"/>
        </w:rPr>
        <w:t xml:space="preserve"> into another, an update of the </w:t>
      </w:r>
      <w:r>
        <w:rPr>
          <w:i/>
          <w:lang w:val="en-US"/>
        </w:rPr>
        <w:t>entity</w:t>
      </w:r>
      <w:r>
        <w:rPr>
          <w:lang w:val="en-US"/>
        </w:rPr>
        <w:t xml:space="preserve"> resulting in a new one, or the construction of a new </w:t>
      </w:r>
      <w:r>
        <w:rPr>
          <w:i/>
          <w:lang w:val="en-US"/>
        </w:rPr>
        <w:t>entity</w:t>
      </w:r>
      <w:r>
        <w:rPr>
          <w:lang w:val="en-US"/>
        </w:rPr>
        <w:t xml:space="preserve"> based on a pre-existing </w:t>
      </w:r>
      <w:r>
        <w:rPr>
          <w:i/>
          <w:lang w:val="en-US"/>
        </w:rPr>
        <w:t>entity</w:t>
      </w:r>
      <w:r>
        <w:rPr>
          <w:lang w:val="en-US"/>
        </w:rPr>
        <w:t>.</w:t>
      </w:r>
    </w:p>
    <w:p w:rsidR="009F2600" w:rsidRDefault="00E402CF" w:rsidP="0065708F">
      <w:pPr>
        <w:rPr>
          <w:lang w:val="en-US"/>
        </w:rPr>
      </w:pPr>
      <w:r w:rsidRPr="0097740B">
        <w:rPr>
          <w:b/>
          <w:lang w:val="en-US"/>
        </w:rPr>
        <w:lastRenderedPageBreak/>
        <w:t>Attribution</w:t>
      </w:r>
      <w:r w:rsidR="009F2600">
        <w:rPr>
          <w:lang w:val="en-US"/>
        </w:rPr>
        <w:t>: The [</w:t>
      </w:r>
      <w:proofErr w:type="spellStart"/>
      <w:r w:rsidR="009F2600">
        <w:rPr>
          <w:i/>
          <w:lang w:val="en-US"/>
        </w:rPr>
        <w:t>wasAttributedTo</w:t>
      </w:r>
      <w:proofErr w:type="spellEnd"/>
      <w:r w:rsidR="009F2600">
        <w:rPr>
          <w:lang w:val="en-US"/>
        </w:rPr>
        <w:t xml:space="preserve">] edge from an </w:t>
      </w:r>
      <w:r w:rsidR="009F2600">
        <w:rPr>
          <w:i/>
          <w:lang w:val="en-US"/>
        </w:rPr>
        <w:t>entity</w:t>
      </w:r>
      <w:r w:rsidR="009F2600">
        <w:rPr>
          <w:lang w:val="en-US"/>
        </w:rPr>
        <w:t xml:space="preserve"> to an </w:t>
      </w:r>
      <w:r w:rsidR="009F2600">
        <w:rPr>
          <w:i/>
          <w:lang w:val="en-US"/>
        </w:rPr>
        <w:t>agent</w:t>
      </w:r>
      <w:r w:rsidR="009F2600">
        <w:rPr>
          <w:lang w:val="en-US"/>
        </w:rPr>
        <w:t xml:space="preserve"> is the ascribing of the </w:t>
      </w:r>
      <w:r w:rsidR="009F2600">
        <w:rPr>
          <w:i/>
          <w:lang w:val="en-US"/>
        </w:rPr>
        <w:t>entity</w:t>
      </w:r>
      <w:r w:rsidR="009F2600">
        <w:rPr>
          <w:lang w:val="en-US"/>
        </w:rPr>
        <w:t xml:space="preserve"> to the </w:t>
      </w:r>
      <w:r w:rsidR="009F2600">
        <w:rPr>
          <w:i/>
          <w:lang w:val="en-US"/>
        </w:rPr>
        <w:t>agent</w:t>
      </w:r>
      <w:r w:rsidR="009F2600">
        <w:rPr>
          <w:lang w:val="en-US"/>
        </w:rPr>
        <w:t>.</w:t>
      </w:r>
    </w:p>
    <w:p w:rsidR="00E402CF" w:rsidRDefault="00E402CF" w:rsidP="00E402CF">
      <w:pPr>
        <w:rPr>
          <w:lang w:val="en-US"/>
        </w:rPr>
      </w:pPr>
      <w:r w:rsidRPr="0097740B">
        <w:rPr>
          <w:b/>
          <w:lang w:val="en-US"/>
        </w:rPr>
        <w:t>Association</w:t>
      </w:r>
      <w:r>
        <w:rPr>
          <w:lang w:val="en-US"/>
        </w:rPr>
        <w:t>: A [</w:t>
      </w:r>
      <w:proofErr w:type="spellStart"/>
      <w:r>
        <w:rPr>
          <w:i/>
          <w:lang w:val="en-US"/>
        </w:rPr>
        <w:t>wasAssociatedWith</w:t>
      </w:r>
      <w:proofErr w:type="spellEnd"/>
      <w:r>
        <w:rPr>
          <w:lang w:val="en-US"/>
        </w:rPr>
        <w:t xml:space="preserve">] edge from an </w:t>
      </w:r>
      <w:r>
        <w:rPr>
          <w:i/>
          <w:lang w:val="en-US"/>
        </w:rPr>
        <w:t>activity</w:t>
      </w:r>
      <w:r>
        <w:rPr>
          <w:lang w:val="en-US"/>
        </w:rPr>
        <w:t xml:space="preserve"> to an </w:t>
      </w:r>
      <w:r>
        <w:rPr>
          <w:i/>
          <w:lang w:val="en-US"/>
        </w:rPr>
        <w:t>agent</w:t>
      </w:r>
      <w:r>
        <w:rPr>
          <w:lang w:val="en-US"/>
        </w:rPr>
        <w:t xml:space="preserve"> is an assignment of responsibility to the </w:t>
      </w:r>
      <w:r>
        <w:rPr>
          <w:i/>
          <w:lang w:val="en-US"/>
        </w:rPr>
        <w:t>agent</w:t>
      </w:r>
      <w:r>
        <w:rPr>
          <w:lang w:val="en-US"/>
        </w:rPr>
        <w:t xml:space="preserve"> for the </w:t>
      </w:r>
      <w:r>
        <w:rPr>
          <w:i/>
          <w:lang w:val="en-US"/>
        </w:rPr>
        <w:t>activity</w:t>
      </w:r>
      <w:r>
        <w:rPr>
          <w:lang w:val="en-US"/>
        </w:rPr>
        <w:t xml:space="preserve">, indicating that the </w:t>
      </w:r>
      <w:r>
        <w:rPr>
          <w:i/>
          <w:lang w:val="en-US"/>
        </w:rPr>
        <w:t>agent</w:t>
      </w:r>
      <w:r>
        <w:rPr>
          <w:lang w:val="en-US"/>
        </w:rPr>
        <w:t xml:space="preserve"> had a role in the </w:t>
      </w:r>
      <w:r>
        <w:rPr>
          <w:i/>
          <w:lang w:val="en-US"/>
        </w:rPr>
        <w:t>activity</w:t>
      </w:r>
      <w:r>
        <w:rPr>
          <w:lang w:val="en-US"/>
        </w:rPr>
        <w:t>.</w:t>
      </w:r>
    </w:p>
    <w:p w:rsidR="00E402CF" w:rsidRDefault="00E402CF" w:rsidP="0097740B">
      <w:pPr>
        <w:rPr>
          <w:lang w:val="en-US"/>
        </w:rPr>
      </w:pPr>
      <w:r w:rsidRPr="0097740B">
        <w:rPr>
          <w:b/>
          <w:lang w:val="en-US"/>
        </w:rPr>
        <w:t>Delegation</w:t>
      </w:r>
      <w:r w:rsidR="009F2600">
        <w:rPr>
          <w:lang w:val="en-US"/>
        </w:rPr>
        <w:t>: The [</w:t>
      </w:r>
      <w:proofErr w:type="spellStart"/>
      <w:r w:rsidR="009F2600">
        <w:rPr>
          <w:i/>
          <w:lang w:val="en-US"/>
        </w:rPr>
        <w:t>actedOnBehalfOf</w:t>
      </w:r>
      <w:proofErr w:type="spellEnd"/>
      <w:r w:rsidR="009F2600">
        <w:rPr>
          <w:lang w:val="en-US"/>
        </w:rPr>
        <w:t xml:space="preserve">] edge from </w:t>
      </w:r>
      <w:r w:rsidR="009F2600">
        <w:rPr>
          <w:i/>
          <w:lang w:val="en-US"/>
        </w:rPr>
        <w:t>agent</w:t>
      </w:r>
      <w:r w:rsidR="009F2600">
        <w:rPr>
          <w:lang w:val="en-US"/>
        </w:rPr>
        <w:t xml:space="preserve"> to another indicates the assignment of authority and responsibility to the </w:t>
      </w:r>
      <w:r w:rsidR="009F2600">
        <w:rPr>
          <w:i/>
          <w:lang w:val="en-US"/>
        </w:rPr>
        <w:t>agent</w:t>
      </w:r>
      <w:r w:rsidR="009F2600">
        <w:rPr>
          <w:lang w:val="en-US"/>
        </w:rPr>
        <w:t xml:space="preserve"> to carry out a specific </w:t>
      </w:r>
      <w:r w:rsidR="009F2600">
        <w:rPr>
          <w:i/>
          <w:lang w:val="en-US"/>
        </w:rPr>
        <w:t>activity</w:t>
      </w:r>
      <w:r w:rsidR="009F2600">
        <w:rPr>
          <w:lang w:val="en-US"/>
        </w:rPr>
        <w:t xml:space="preserve"> as a delegate or representative, while the </w:t>
      </w:r>
      <w:r w:rsidR="009F2600">
        <w:rPr>
          <w:i/>
          <w:lang w:val="en-US"/>
        </w:rPr>
        <w:t>agent</w:t>
      </w:r>
      <w:r w:rsidR="009F2600">
        <w:rPr>
          <w:lang w:val="en-US"/>
        </w:rPr>
        <w:t xml:space="preserve"> it acts on behalf of retains some responsibility for the outcome of the delegated work.</w:t>
      </w:r>
    </w:p>
    <w:p w:rsidR="00443D17" w:rsidRPr="0070570F" w:rsidRDefault="00443D17" w:rsidP="0097740B">
      <w:pPr>
        <w:rPr>
          <w:lang w:val="en-US"/>
        </w:rPr>
      </w:pPr>
      <w:r>
        <w:rPr>
          <w:b/>
          <w:lang w:val="en-US"/>
        </w:rPr>
        <w:t>Revision</w:t>
      </w:r>
      <w:r>
        <w:rPr>
          <w:lang w:val="en-US"/>
        </w:rPr>
        <w:t>: A [</w:t>
      </w:r>
      <w:proofErr w:type="spellStart"/>
      <w:r>
        <w:rPr>
          <w:i/>
          <w:lang w:val="en-US"/>
        </w:rPr>
        <w:t>wasRevisionOf</w:t>
      </w:r>
      <w:proofErr w:type="spellEnd"/>
      <w:r>
        <w:rPr>
          <w:lang w:val="en-US"/>
        </w:rPr>
        <w:t>] edge</w:t>
      </w:r>
      <w:r w:rsidR="0070570F">
        <w:rPr>
          <w:lang w:val="en-US"/>
        </w:rPr>
        <w:t xml:space="preserve"> indicates a derivation for which the resulting </w:t>
      </w:r>
      <w:r w:rsidR="0070570F">
        <w:rPr>
          <w:i/>
          <w:lang w:val="en-US"/>
        </w:rPr>
        <w:t>entity</w:t>
      </w:r>
      <w:r w:rsidR="0070570F">
        <w:rPr>
          <w:lang w:val="en-US"/>
        </w:rPr>
        <w:t xml:space="preserve"> is a revised version of the original </w:t>
      </w:r>
      <w:r w:rsidR="0070570F">
        <w:rPr>
          <w:i/>
          <w:lang w:val="en-US"/>
        </w:rPr>
        <w:t>entity</w:t>
      </w:r>
      <w:r w:rsidR="0070570F">
        <w:rPr>
          <w:lang w:val="en-US"/>
        </w:rPr>
        <w:t>.</w:t>
      </w:r>
    </w:p>
    <w:p w:rsidR="00443D17" w:rsidRPr="0070570F" w:rsidRDefault="00443D17" w:rsidP="0097740B">
      <w:pPr>
        <w:rPr>
          <w:lang w:val="en-US"/>
        </w:rPr>
      </w:pPr>
      <w:r>
        <w:rPr>
          <w:b/>
          <w:lang w:val="en-US"/>
        </w:rPr>
        <w:t>Quotation</w:t>
      </w:r>
      <w:r>
        <w:rPr>
          <w:lang w:val="en-US"/>
        </w:rPr>
        <w:t>: A [</w:t>
      </w:r>
      <w:proofErr w:type="spellStart"/>
      <w:r>
        <w:rPr>
          <w:i/>
          <w:lang w:val="en-US"/>
        </w:rPr>
        <w:t>wasQuotedFrom</w:t>
      </w:r>
      <w:proofErr w:type="spellEnd"/>
      <w:r>
        <w:rPr>
          <w:lang w:val="en-US"/>
        </w:rPr>
        <w:t>] edge</w:t>
      </w:r>
      <w:r w:rsidR="0070570F">
        <w:rPr>
          <w:lang w:val="en-US"/>
        </w:rPr>
        <w:t xml:space="preserve"> indicates the repeat of an </w:t>
      </w:r>
      <w:r w:rsidR="0070570F">
        <w:rPr>
          <w:i/>
          <w:lang w:val="en-US"/>
        </w:rPr>
        <w:t>entity</w:t>
      </w:r>
      <w:r w:rsidR="0070570F">
        <w:rPr>
          <w:lang w:val="en-US"/>
        </w:rPr>
        <w:t>, such as text or image, by someone who may or may not be its original author.</w:t>
      </w:r>
    </w:p>
    <w:p w:rsidR="00E402CF" w:rsidRPr="00E402CF" w:rsidRDefault="00E402CF" w:rsidP="0065708F">
      <w:pPr>
        <w:rPr>
          <w:i/>
          <w:lang w:val="en-US"/>
        </w:rPr>
      </w:pPr>
      <w:r w:rsidRPr="0097740B">
        <w:rPr>
          <w:b/>
          <w:lang w:val="en-US"/>
        </w:rPr>
        <w:t>Influence</w:t>
      </w:r>
      <w:r>
        <w:rPr>
          <w:lang w:val="en-US"/>
        </w:rPr>
        <w:t>: A [</w:t>
      </w:r>
      <w:proofErr w:type="spellStart"/>
      <w:r>
        <w:rPr>
          <w:i/>
          <w:lang w:val="en-US"/>
        </w:rPr>
        <w:t>wasInfluencedBy</w:t>
      </w:r>
      <w:proofErr w:type="spellEnd"/>
      <w:r>
        <w:rPr>
          <w:lang w:val="en-US"/>
        </w:rPr>
        <w:t xml:space="preserve">] edge indicates that the </w:t>
      </w:r>
      <w:r>
        <w:rPr>
          <w:i/>
          <w:lang w:val="en-US"/>
        </w:rPr>
        <w:t>entity, activity</w:t>
      </w:r>
      <w:r>
        <w:rPr>
          <w:lang w:val="en-US"/>
        </w:rPr>
        <w:t xml:space="preserve"> or</w:t>
      </w:r>
      <w:r>
        <w:rPr>
          <w:i/>
          <w:lang w:val="en-US"/>
        </w:rPr>
        <w:t xml:space="preserve"> agent</w:t>
      </w:r>
      <w:r>
        <w:rPr>
          <w:lang w:val="en-US"/>
        </w:rPr>
        <w:t xml:space="preserve"> had an effect on the character, development, or behavior of another by the means of </w:t>
      </w:r>
      <w:r>
        <w:rPr>
          <w:i/>
          <w:lang w:val="en-US"/>
        </w:rPr>
        <w:t xml:space="preserve">usage, start, end, generation, invalidation, communication, derivation, attribution, association, </w:t>
      </w:r>
      <w:r>
        <w:rPr>
          <w:lang w:val="en-US"/>
        </w:rPr>
        <w:t xml:space="preserve">or </w:t>
      </w:r>
      <w:r>
        <w:rPr>
          <w:i/>
          <w:lang w:val="en-US"/>
        </w:rPr>
        <w:t>delegation.</w:t>
      </w:r>
    </w:p>
    <w:p w:rsidR="009F2600" w:rsidRPr="009F2600" w:rsidRDefault="00BF66D1" w:rsidP="00BF66D1">
      <w:pPr>
        <w:pStyle w:val="Heading3"/>
        <w:rPr>
          <w:lang w:val="en-US"/>
        </w:rPr>
      </w:pPr>
      <w:bookmarkStart w:id="43" w:name="_Toc352784496"/>
      <w:r>
        <w:rPr>
          <w:lang w:val="en-US"/>
        </w:rPr>
        <w:t>Further Notations</w:t>
      </w:r>
      <w:bookmarkEnd w:id="43"/>
    </w:p>
    <w:p w:rsidR="006C4782" w:rsidRDefault="006C4782" w:rsidP="0065708F">
      <w:pPr>
        <w:rPr>
          <w:lang w:val="en-US"/>
        </w:rPr>
      </w:pPr>
      <w:r>
        <w:rPr>
          <w:lang w:val="en-US"/>
        </w:rPr>
        <w:t xml:space="preserve">Besides the relations mentioned in the previous subsection, the PROV model has support for a few more: Specialization, Alternate, and the possibility of extending existing structures. These extended structures are defined by a variety of mechanisms: </w:t>
      </w:r>
      <w:proofErr w:type="spellStart"/>
      <w:r>
        <w:rPr>
          <w:lang w:val="en-US"/>
        </w:rPr>
        <w:t>subtyping</w:t>
      </w:r>
      <w:proofErr w:type="spellEnd"/>
      <w:r>
        <w:rPr>
          <w:lang w:val="en-US"/>
        </w:rPr>
        <w:t>, expanded relations, optional identification, and new relations.</w:t>
      </w:r>
    </w:p>
    <w:p w:rsidR="006C4782" w:rsidRDefault="006C4782" w:rsidP="0065708F">
      <w:pPr>
        <w:rPr>
          <w:lang w:val="en-US"/>
        </w:rPr>
      </w:pPr>
      <w:r w:rsidRPr="006C4782">
        <w:rPr>
          <w:b/>
          <w:i/>
          <w:lang w:val="en-US"/>
        </w:rPr>
        <w:t>Specialization</w:t>
      </w:r>
      <w:r>
        <w:rPr>
          <w:lang w:val="en-US"/>
        </w:rPr>
        <w:t>: A [</w:t>
      </w:r>
      <w:proofErr w:type="spellStart"/>
      <w:r w:rsidRPr="006C4782">
        <w:rPr>
          <w:i/>
          <w:lang w:val="en-US"/>
        </w:rPr>
        <w:t>specializationOf</w:t>
      </w:r>
      <w:proofErr w:type="spellEnd"/>
      <w:r>
        <w:rPr>
          <w:lang w:val="en-US"/>
        </w:rPr>
        <w:t xml:space="preserve">] edge from an </w:t>
      </w:r>
      <w:r w:rsidRPr="006C4782">
        <w:rPr>
          <w:i/>
          <w:lang w:val="en-US"/>
        </w:rPr>
        <w:t>entity</w:t>
      </w:r>
      <w:r>
        <w:rPr>
          <w:lang w:val="en-US"/>
        </w:rPr>
        <w:t xml:space="preserve"> to another indicates that the first </w:t>
      </w:r>
      <w:r w:rsidRPr="006C4782">
        <w:rPr>
          <w:i/>
          <w:lang w:val="en-US"/>
        </w:rPr>
        <w:t>entity</w:t>
      </w:r>
      <w:r>
        <w:rPr>
          <w:lang w:val="en-US"/>
        </w:rPr>
        <w:t xml:space="preserve"> shares all aspects of the latter, and additionally presents more specific aspects of the same thing as the latter. In particular, the lifetime of the </w:t>
      </w:r>
      <w:r w:rsidRPr="006C4782">
        <w:rPr>
          <w:i/>
          <w:lang w:val="en-US"/>
        </w:rPr>
        <w:t>entity</w:t>
      </w:r>
      <w:r>
        <w:rPr>
          <w:lang w:val="en-US"/>
        </w:rPr>
        <w:t xml:space="preserve"> being specialized contains that of any specialization. A specialization is not defined as an influence.</w:t>
      </w:r>
    </w:p>
    <w:p w:rsidR="006C4782" w:rsidRDefault="006C4782" w:rsidP="0065708F">
      <w:pPr>
        <w:rPr>
          <w:lang w:val="en-US"/>
        </w:rPr>
      </w:pPr>
      <w:r w:rsidRPr="006C4782">
        <w:rPr>
          <w:b/>
          <w:i/>
          <w:lang w:val="en-US"/>
        </w:rPr>
        <w:t>Alternate</w:t>
      </w:r>
      <w:r>
        <w:rPr>
          <w:lang w:val="en-US"/>
        </w:rPr>
        <w:t>: A [</w:t>
      </w:r>
      <w:proofErr w:type="spellStart"/>
      <w:r w:rsidRPr="006C4782">
        <w:rPr>
          <w:i/>
          <w:lang w:val="en-US"/>
        </w:rPr>
        <w:t>alternateOf</w:t>
      </w:r>
      <w:proofErr w:type="spellEnd"/>
      <w:r>
        <w:rPr>
          <w:lang w:val="en-US"/>
        </w:rPr>
        <w:t xml:space="preserve">] edge from an </w:t>
      </w:r>
      <w:r w:rsidRPr="006C4782">
        <w:rPr>
          <w:i/>
          <w:lang w:val="en-US"/>
        </w:rPr>
        <w:t>entity</w:t>
      </w:r>
      <w:r>
        <w:rPr>
          <w:lang w:val="en-US"/>
        </w:rPr>
        <w:t xml:space="preserve"> to another indicates that both of them present aspects of the same thing. These aspects may be the same or different, and the alternate </w:t>
      </w:r>
      <w:r w:rsidRPr="006C4782">
        <w:rPr>
          <w:i/>
          <w:lang w:val="en-US"/>
        </w:rPr>
        <w:t>entities</w:t>
      </w:r>
      <w:r>
        <w:rPr>
          <w:lang w:val="en-US"/>
        </w:rPr>
        <w:t xml:space="preserve"> may or may not overlap in time. Alternate is not defined as an influence. The alternate relationship is a necessary general relationship that only states that both alternate </w:t>
      </w:r>
      <w:r w:rsidRPr="006C4782">
        <w:rPr>
          <w:i/>
          <w:lang w:val="en-US"/>
        </w:rPr>
        <w:t>entities</w:t>
      </w:r>
      <w:r>
        <w:rPr>
          <w:lang w:val="en-US"/>
        </w:rPr>
        <w:t xml:space="preserve"> respectively fix some aspects of some common thing, and so there is some relevant connection between the </w:t>
      </w:r>
      <w:r w:rsidR="00187E28">
        <w:rPr>
          <w:lang w:val="en-US"/>
        </w:rPr>
        <w:t>provenances</w:t>
      </w:r>
      <w:r>
        <w:rPr>
          <w:lang w:val="en-US"/>
        </w:rPr>
        <w:t xml:space="preserve"> of the alternates.</w:t>
      </w:r>
    </w:p>
    <w:p w:rsidR="006C4782" w:rsidRDefault="00D1292D" w:rsidP="0065708F">
      <w:pPr>
        <w:rPr>
          <w:lang w:val="en-US"/>
        </w:rPr>
      </w:pPr>
      <w:proofErr w:type="spellStart"/>
      <w:r w:rsidRPr="00D1292D">
        <w:rPr>
          <w:b/>
          <w:i/>
          <w:lang w:val="en-US"/>
        </w:rPr>
        <w:t>Subtyping</w:t>
      </w:r>
      <w:proofErr w:type="spellEnd"/>
      <w:r>
        <w:rPr>
          <w:lang w:val="en-US"/>
        </w:rPr>
        <w:t xml:space="preserve">: can be applied to core types. For example, a </w:t>
      </w:r>
      <w:r w:rsidRPr="00D1292D">
        <w:rPr>
          <w:i/>
          <w:lang w:val="en-US"/>
        </w:rPr>
        <w:t>software</w:t>
      </w:r>
      <w:r>
        <w:rPr>
          <w:lang w:val="en-US"/>
        </w:rPr>
        <w:t xml:space="preserve"> </w:t>
      </w:r>
      <w:r w:rsidRPr="00D1292D">
        <w:rPr>
          <w:i/>
          <w:lang w:val="en-US"/>
        </w:rPr>
        <w:t>agent</w:t>
      </w:r>
      <w:r>
        <w:rPr>
          <w:lang w:val="en-US"/>
        </w:rPr>
        <w:t xml:space="preserve"> is special kind of </w:t>
      </w:r>
      <w:r w:rsidRPr="00D1292D">
        <w:rPr>
          <w:i/>
          <w:lang w:val="en-US"/>
        </w:rPr>
        <w:t>agent</w:t>
      </w:r>
      <w:r>
        <w:rPr>
          <w:lang w:val="en-US"/>
        </w:rPr>
        <w:t xml:space="preserve">. </w:t>
      </w:r>
      <w:proofErr w:type="spellStart"/>
      <w:r w:rsidRPr="00D1292D">
        <w:rPr>
          <w:i/>
          <w:lang w:val="en-US"/>
        </w:rPr>
        <w:t>Subtyping</w:t>
      </w:r>
      <w:proofErr w:type="spellEnd"/>
      <w:r>
        <w:rPr>
          <w:lang w:val="en-US"/>
        </w:rPr>
        <w:t xml:space="preserve"> can also be applied to core relations. For example, a </w:t>
      </w:r>
      <w:r w:rsidRPr="00D1292D">
        <w:rPr>
          <w:i/>
          <w:lang w:val="en-US"/>
        </w:rPr>
        <w:t>revision</w:t>
      </w:r>
      <w:r>
        <w:rPr>
          <w:lang w:val="en-US"/>
        </w:rPr>
        <w:t xml:space="preserve"> is a special </w:t>
      </w:r>
      <w:r>
        <w:rPr>
          <w:lang w:val="en-US"/>
        </w:rPr>
        <w:lastRenderedPageBreak/>
        <w:t xml:space="preserve">kind of </w:t>
      </w:r>
      <w:r w:rsidRPr="00D1292D">
        <w:rPr>
          <w:i/>
          <w:lang w:val="en-US"/>
        </w:rPr>
        <w:t>derivation</w:t>
      </w:r>
      <w:r>
        <w:rPr>
          <w:lang w:val="en-US"/>
        </w:rPr>
        <w:t xml:space="preserve">: </w:t>
      </w:r>
      <w:r w:rsidRPr="00D1292D">
        <w:rPr>
          <w:i/>
          <w:lang w:val="en-US"/>
        </w:rPr>
        <w:t>revision</w:t>
      </w:r>
      <w:r>
        <w:rPr>
          <w:lang w:val="en-US"/>
        </w:rPr>
        <w:t xml:space="preserve"> is a </w:t>
      </w:r>
      <w:r w:rsidRPr="00D1292D">
        <w:rPr>
          <w:i/>
          <w:lang w:val="en-US"/>
        </w:rPr>
        <w:t>derivation</w:t>
      </w:r>
      <w:r>
        <w:rPr>
          <w:lang w:val="en-US"/>
        </w:rPr>
        <w:t xml:space="preserve"> for which the resulting </w:t>
      </w:r>
      <w:r w:rsidRPr="00D1292D">
        <w:rPr>
          <w:i/>
          <w:lang w:val="en-US"/>
        </w:rPr>
        <w:t>entity</w:t>
      </w:r>
      <w:r>
        <w:rPr>
          <w:lang w:val="en-US"/>
        </w:rPr>
        <w:t xml:space="preserve"> is a revised version of the original.</w:t>
      </w:r>
    </w:p>
    <w:p w:rsidR="00D1292D" w:rsidRDefault="00D1292D" w:rsidP="0065708F">
      <w:pPr>
        <w:rPr>
          <w:lang w:val="en-US"/>
        </w:rPr>
      </w:pPr>
      <w:r w:rsidRPr="00D1292D">
        <w:rPr>
          <w:b/>
          <w:i/>
          <w:lang w:val="en-US"/>
        </w:rPr>
        <w:t>Expanded Relations</w:t>
      </w:r>
      <w:r>
        <w:rPr>
          <w:lang w:val="en-US"/>
        </w:rPr>
        <w:t xml:space="preserve">: Binary relations can be expanded by applications and filled in with further application details. For example, in a </w:t>
      </w:r>
      <w:r w:rsidRPr="00D1292D">
        <w:rPr>
          <w:i/>
          <w:lang w:val="en-US"/>
        </w:rPr>
        <w:t>derivation</w:t>
      </w:r>
      <w:r>
        <w:rPr>
          <w:lang w:val="en-US"/>
        </w:rPr>
        <w:t xml:space="preserve"> relationship the application may decide to expand that relationship to describe how the </w:t>
      </w:r>
      <w:r w:rsidRPr="00D1292D">
        <w:rPr>
          <w:i/>
          <w:lang w:val="en-US"/>
        </w:rPr>
        <w:t>entity</w:t>
      </w:r>
      <w:r>
        <w:rPr>
          <w:lang w:val="en-US"/>
        </w:rPr>
        <w:t xml:space="preserve"> was derived from another. Another example is with </w:t>
      </w:r>
      <w:r w:rsidRPr="00D1292D">
        <w:rPr>
          <w:i/>
          <w:lang w:val="en-US"/>
        </w:rPr>
        <w:t>agents</w:t>
      </w:r>
      <w:r>
        <w:rPr>
          <w:lang w:val="en-US"/>
        </w:rPr>
        <w:t xml:space="preserve">, which may rely on </w:t>
      </w:r>
      <w:r w:rsidRPr="00D1292D">
        <w:rPr>
          <w:i/>
          <w:lang w:val="en-US"/>
        </w:rPr>
        <w:t>plans</w:t>
      </w:r>
      <w:r>
        <w:rPr>
          <w:lang w:val="en-US"/>
        </w:rPr>
        <w:t xml:space="preserve"> (set of actions or steps necessary to achieve their goals in the context of an activity). </w:t>
      </w:r>
      <w:r w:rsidRPr="00D1292D">
        <w:rPr>
          <w:i/>
          <w:lang w:val="en-US"/>
        </w:rPr>
        <w:t>Plan</w:t>
      </w:r>
      <w:r>
        <w:rPr>
          <w:lang w:val="en-US"/>
        </w:rPr>
        <w:t xml:space="preserve"> is defined by </w:t>
      </w:r>
      <w:proofErr w:type="spellStart"/>
      <w:r w:rsidRPr="00D1292D">
        <w:rPr>
          <w:i/>
          <w:lang w:val="en-US"/>
        </w:rPr>
        <w:t>subtying</w:t>
      </w:r>
      <w:proofErr w:type="spellEnd"/>
      <w:r>
        <w:rPr>
          <w:lang w:val="en-US"/>
        </w:rPr>
        <w:t xml:space="preserve">: A </w:t>
      </w:r>
      <w:r w:rsidRPr="00D1292D">
        <w:rPr>
          <w:i/>
          <w:lang w:val="en-US"/>
        </w:rPr>
        <w:t>plan</w:t>
      </w:r>
      <w:r>
        <w:rPr>
          <w:lang w:val="en-US"/>
        </w:rPr>
        <w:t xml:space="preserve"> is an </w:t>
      </w:r>
      <w:r w:rsidRPr="00D1292D">
        <w:rPr>
          <w:i/>
          <w:lang w:val="en-US"/>
        </w:rPr>
        <w:t>entity</w:t>
      </w:r>
      <w:r>
        <w:rPr>
          <w:lang w:val="en-US"/>
        </w:rPr>
        <w:t xml:space="preserve"> that represents a set of actions or steps intended by one or more </w:t>
      </w:r>
      <w:r w:rsidRPr="00D1292D">
        <w:rPr>
          <w:i/>
          <w:lang w:val="en-US"/>
        </w:rPr>
        <w:t>agents</w:t>
      </w:r>
      <w:r>
        <w:rPr>
          <w:lang w:val="en-US"/>
        </w:rPr>
        <w:t xml:space="preserve"> to achieve some goals.</w:t>
      </w:r>
      <w:r w:rsidR="0052234F">
        <w:rPr>
          <w:lang w:val="en-US"/>
        </w:rPr>
        <w:t xml:space="preserve"> </w:t>
      </w:r>
      <w:r w:rsidR="005D747B">
        <w:rPr>
          <w:lang w:val="en-US"/>
        </w:rPr>
        <w:fldChar w:fldCharType="begin"/>
      </w:r>
      <w:r w:rsidR="00180058">
        <w:rPr>
          <w:lang w:val="en-US"/>
        </w:rPr>
        <w:instrText xml:space="preserve"> REF _Ref352774073 \h </w:instrText>
      </w:r>
      <w:r w:rsidR="005D747B">
        <w:rPr>
          <w:lang w:val="en-US"/>
        </w:rPr>
      </w:r>
      <w:r w:rsidR="005D747B">
        <w:rPr>
          <w:lang w:val="en-US"/>
        </w:rPr>
        <w:fldChar w:fldCharType="separate"/>
      </w:r>
      <w:r w:rsidR="00180058" w:rsidRPr="0052234F">
        <w:rPr>
          <w:lang w:val="en-US"/>
        </w:rPr>
        <w:t xml:space="preserve">Figure </w:t>
      </w:r>
      <w:r w:rsidR="00180058" w:rsidRPr="0052234F">
        <w:rPr>
          <w:noProof/>
          <w:lang w:val="en-US"/>
        </w:rPr>
        <w:t>8</w:t>
      </w:r>
      <w:r w:rsidR="005D747B">
        <w:rPr>
          <w:lang w:val="en-US"/>
        </w:rPr>
        <w:fldChar w:fldCharType="end"/>
      </w:r>
      <w:r w:rsidR="0052234F">
        <w:rPr>
          <w:lang w:val="en-US"/>
        </w:rPr>
        <w:t xml:space="preserve"> illustrates the usage of the expanded relation </w:t>
      </w:r>
      <w:r w:rsidR="0052234F">
        <w:rPr>
          <w:i/>
          <w:lang w:val="en-US"/>
        </w:rPr>
        <w:t xml:space="preserve">plan </w:t>
      </w:r>
      <w:r w:rsidR="0052234F">
        <w:rPr>
          <w:lang w:val="en-US"/>
        </w:rPr>
        <w:t>in the [</w:t>
      </w:r>
      <w:proofErr w:type="spellStart"/>
      <w:r w:rsidR="0052234F" w:rsidRPr="0052234F">
        <w:rPr>
          <w:i/>
          <w:lang w:val="en-US"/>
        </w:rPr>
        <w:t>hadPlan</w:t>
      </w:r>
      <w:proofErr w:type="spellEnd"/>
      <w:r w:rsidR="0052234F">
        <w:rPr>
          <w:lang w:val="en-US"/>
        </w:rPr>
        <w:t>] edge connecting the edge [</w:t>
      </w:r>
      <w:proofErr w:type="spellStart"/>
      <w:r w:rsidR="0052234F" w:rsidRPr="0052234F">
        <w:rPr>
          <w:i/>
          <w:lang w:val="en-US"/>
        </w:rPr>
        <w:t>wasAssociatedWith</w:t>
      </w:r>
      <w:proofErr w:type="spellEnd"/>
      <w:r w:rsidR="0052234F">
        <w:rPr>
          <w:lang w:val="en-US"/>
        </w:rPr>
        <w:t xml:space="preserve">], from an </w:t>
      </w:r>
      <w:r w:rsidR="0052234F" w:rsidRPr="0052234F">
        <w:rPr>
          <w:i/>
          <w:lang w:val="en-US"/>
        </w:rPr>
        <w:t>agent</w:t>
      </w:r>
      <w:r w:rsidR="0052234F">
        <w:rPr>
          <w:lang w:val="en-US"/>
        </w:rPr>
        <w:t xml:space="preserve"> (</w:t>
      </w:r>
      <w:proofErr w:type="spellStart"/>
      <w:proofErr w:type="gramStart"/>
      <w:r w:rsidR="0052234F">
        <w:rPr>
          <w:lang w:val="en-US"/>
        </w:rPr>
        <w:t>edith</w:t>
      </w:r>
      <w:proofErr w:type="spellEnd"/>
      <w:proofErr w:type="gramEnd"/>
      <w:r w:rsidR="0052234F">
        <w:rPr>
          <w:lang w:val="en-US"/>
        </w:rPr>
        <w:t xml:space="preserve">) and an </w:t>
      </w:r>
      <w:r w:rsidR="0052234F" w:rsidRPr="0052234F">
        <w:rPr>
          <w:i/>
          <w:lang w:val="en-US"/>
        </w:rPr>
        <w:t>activity</w:t>
      </w:r>
      <w:r w:rsidR="0052234F">
        <w:rPr>
          <w:lang w:val="en-US"/>
        </w:rPr>
        <w:t xml:space="preserve"> (correct), with an </w:t>
      </w:r>
      <w:r w:rsidR="0052234F" w:rsidRPr="0052234F">
        <w:rPr>
          <w:i/>
          <w:lang w:val="en-US"/>
        </w:rPr>
        <w:t>entity</w:t>
      </w:r>
      <w:r w:rsidR="0052234F">
        <w:rPr>
          <w:lang w:val="en-US"/>
        </w:rPr>
        <w:t xml:space="preserve"> (instructions).</w:t>
      </w:r>
    </w:p>
    <w:p w:rsidR="0052234F" w:rsidRDefault="0052234F" w:rsidP="0052234F">
      <w:pPr>
        <w:keepNext/>
        <w:framePr w:hSpace="180" w:wrap="around" w:vAnchor="text" w:hAnchor="text" w:y="1"/>
        <w:jc w:val="center"/>
      </w:pPr>
      <w:r>
        <w:rPr>
          <w:noProof/>
          <w:lang w:val="en-US"/>
        </w:rPr>
        <w:drawing>
          <wp:inline distT="0" distB="0" distL="0" distR="0">
            <wp:extent cx="4143375" cy="1019175"/>
            <wp:effectExtent l="19050" t="0" r="9525" b="0"/>
            <wp:docPr id="36" name="Picture 10" descr="Annotaion of example provenance graph with plan fo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notaion of example provenance graph with plan followed"/>
                    <pic:cNvPicPr>
                      <a:picLocks noChangeAspect="1" noChangeArrowheads="1"/>
                    </pic:cNvPicPr>
                  </pic:nvPicPr>
                  <pic:blipFill>
                    <a:blip r:embed="rId17" cstate="print"/>
                    <a:srcRect/>
                    <a:stretch>
                      <a:fillRect/>
                    </a:stretch>
                  </pic:blipFill>
                  <pic:spPr bwMode="auto">
                    <a:xfrm>
                      <a:off x="0" y="0"/>
                      <a:ext cx="4143375" cy="1019175"/>
                    </a:xfrm>
                    <a:prstGeom prst="rect">
                      <a:avLst/>
                    </a:prstGeom>
                    <a:noFill/>
                    <a:ln w="9525">
                      <a:noFill/>
                      <a:miter lim="800000"/>
                      <a:headEnd/>
                      <a:tailEnd/>
                    </a:ln>
                  </pic:spPr>
                </pic:pic>
              </a:graphicData>
            </a:graphic>
          </wp:inline>
        </w:drawing>
      </w:r>
    </w:p>
    <w:p w:rsidR="0052234F" w:rsidRPr="0052234F" w:rsidRDefault="0052234F" w:rsidP="0052234F">
      <w:pPr>
        <w:pStyle w:val="Caption"/>
        <w:framePr w:hSpace="180" w:wrap="around" w:vAnchor="text" w:hAnchor="text" w:y="1"/>
        <w:rPr>
          <w:lang w:val="en-US"/>
        </w:rPr>
      </w:pPr>
      <w:bookmarkStart w:id="44" w:name="_Toc352776699"/>
      <w:bookmarkStart w:id="45" w:name="_Ref352774073"/>
      <w:r w:rsidRPr="0052234F">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8</w:t>
      </w:r>
      <w:r w:rsidR="004E05F3">
        <w:rPr>
          <w:lang w:val="en-US"/>
        </w:rPr>
        <w:fldChar w:fldCharType="end"/>
      </w:r>
      <w:bookmarkEnd w:id="45"/>
      <w:r w:rsidRPr="0052234F">
        <w:rPr>
          <w:lang w:val="en-US"/>
        </w:rPr>
        <w:t xml:space="preserve">: Using </w:t>
      </w:r>
      <w:r w:rsidRPr="0062039C">
        <w:rPr>
          <w:i/>
          <w:lang w:val="en-US"/>
        </w:rPr>
        <w:t>Expanded Relations</w:t>
      </w:r>
      <w:r w:rsidRPr="0052234F">
        <w:rPr>
          <w:lang w:val="en-US"/>
        </w:rPr>
        <w:t>. Source</w:t>
      </w:r>
      <w:r>
        <w:rPr>
          <w:lang w:val="en-US"/>
        </w:rPr>
        <w:t xml:space="preserve">: </w:t>
      </w:r>
      <w:r w:rsidR="005D747B">
        <w:rPr>
          <w:lang w:val="en-US"/>
        </w:rPr>
        <w:fldChar w:fldCharType="begin"/>
      </w:r>
      <w:r>
        <w:rPr>
          <w:lang w:val="en-US"/>
        </w:rPr>
        <w:instrText xml:space="preserve"> ADDIN ZOTERO_ITEM {"citationID":"18p56u7tgg","properties":{"formattedCitation":"(GIL; MILES, 2010)","plainCitation":"(GIL; MILES, 2010)"},"citationItems":[{"id":124,"uris":["http://zotero.org/users/1122386/items/CAD8KI9G"],"uri":["http://zotero.org/users/1122386/items/CAD8KI9G"]}]} </w:instrText>
      </w:r>
      <w:r w:rsidR="005D747B">
        <w:rPr>
          <w:lang w:val="en-US"/>
        </w:rPr>
        <w:fldChar w:fldCharType="separate"/>
      </w:r>
      <w:r w:rsidRPr="00180058">
        <w:rPr>
          <w:rFonts w:cs="Times New Roman"/>
          <w:lang w:val="en-US"/>
        </w:rPr>
        <w:t>(GIL; MILES, 2010)</w:t>
      </w:r>
      <w:bookmarkEnd w:id="44"/>
      <w:r w:rsidR="005D747B">
        <w:rPr>
          <w:lang w:val="en-US"/>
        </w:rPr>
        <w:fldChar w:fldCharType="end"/>
      </w:r>
    </w:p>
    <w:p w:rsidR="00783908" w:rsidRDefault="00783908" w:rsidP="0065708F">
      <w:pPr>
        <w:rPr>
          <w:lang w:val="en-US"/>
        </w:rPr>
      </w:pPr>
      <w:r w:rsidRPr="00783908">
        <w:rPr>
          <w:b/>
          <w:i/>
          <w:lang w:val="en-US"/>
        </w:rPr>
        <w:t>Optional Identification</w:t>
      </w:r>
      <w:r>
        <w:rPr>
          <w:lang w:val="en-US"/>
        </w:rPr>
        <w:t>:</w:t>
      </w:r>
      <w:r w:rsidR="002874E8">
        <w:rPr>
          <w:lang w:val="en-US"/>
        </w:rPr>
        <w:t xml:space="preserve"> The PROV model also allows for an opti</w:t>
      </w:r>
      <w:r w:rsidR="0098195F">
        <w:rPr>
          <w:lang w:val="en-US"/>
        </w:rPr>
        <w:t>o</w:t>
      </w:r>
      <w:r w:rsidR="002874E8">
        <w:rPr>
          <w:lang w:val="en-US"/>
        </w:rPr>
        <w:t xml:space="preserve">nal identifier to </w:t>
      </w:r>
      <w:r w:rsidR="0098195F">
        <w:rPr>
          <w:lang w:val="en-US"/>
        </w:rPr>
        <w:t>express</w:t>
      </w:r>
      <w:r w:rsidR="002874E8">
        <w:rPr>
          <w:lang w:val="en-US"/>
        </w:rPr>
        <w:t xml:space="preserve"> an instance of an association between two or more elements.</w:t>
      </w:r>
      <w:r w:rsidR="0098195F">
        <w:rPr>
          <w:lang w:val="en-US"/>
        </w:rPr>
        <w:t xml:space="preserve"> This option identifier can then be used to refer to an instance as part of other concepts.</w:t>
      </w:r>
    </w:p>
    <w:p w:rsidR="00783908" w:rsidRDefault="00783908" w:rsidP="0065708F">
      <w:pPr>
        <w:rPr>
          <w:lang w:val="en-US"/>
        </w:rPr>
      </w:pPr>
      <w:r w:rsidRPr="00783908">
        <w:rPr>
          <w:b/>
          <w:i/>
          <w:lang w:val="en-US"/>
        </w:rPr>
        <w:t>Further Relations</w:t>
      </w:r>
      <w:r>
        <w:rPr>
          <w:lang w:val="en-US"/>
        </w:rPr>
        <w:t xml:space="preserve">: The PROV model also supports further relations that are not </w:t>
      </w:r>
      <w:r w:rsidRPr="00783908">
        <w:rPr>
          <w:i/>
          <w:lang w:val="en-US"/>
        </w:rPr>
        <w:t>subtypes</w:t>
      </w:r>
      <w:r>
        <w:rPr>
          <w:lang w:val="en-US"/>
        </w:rPr>
        <w:t xml:space="preserve"> or </w:t>
      </w:r>
      <w:r w:rsidRPr="00783908">
        <w:rPr>
          <w:i/>
          <w:lang w:val="en-US"/>
        </w:rPr>
        <w:t>expanded versions</w:t>
      </w:r>
      <w:r>
        <w:rPr>
          <w:lang w:val="en-US"/>
        </w:rPr>
        <w:t xml:space="preserve"> of existing relations. For example, </w:t>
      </w:r>
      <w:r w:rsidRPr="00783908">
        <w:rPr>
          <w:i/>
          <w:lang w:val="en-US"/>
        </w:rPr>
        <w:t>specialization</w:t>
      </w:r>
      <w:r>
        <w:rPr>
          <w:lang w:val="en-US"/>
        </w:rPr>
        <w:t xml:space="preserve"> and </w:t>
      </w:r>
      <w:r w:rsidRPr="00783908">
        <w:rPr>
          <w:i/>
          <w:lang w:val="en-US"/>
        </w:rPr>
        <w:t>alternate</w:t>
      </w:r>
      <w:r>
        <w:rPr>
          <w:lang w:val="en-US"/>
        </w:rPr>
        <w:t xml:space="preserve"> can be considered new relations.</w:t>
      </w:r>
      <w:r w:rsidR="00180058">
        <w:rPr>
          <w:lang w:val="en-US"/>
        </w:rPr>
        <w:t xml:space="preserve"> </w:t>
      </w:r>
      <w:r w:rsidR="005D747B">
        <w:rPr>
          <w:lang w:val="en-US"/>
        </w:rPr>
        <w:fldChar w:fldCharType="begin"/>
      </w:r>
      <w:r w:rsidR="00F5710E">
        <w:rPr>
          <w:lang w:val="en-US"/>
        </w:rPr>
        <w:instrText xml:space="preserve"> REF _Ref352774428 \h </w:instrText>
      </w:r>
      <w:r w:rsidR="005D747B">
        <w:rPr>
          <w:lang w:val="en-US"/>
        </w:rPr>
      </w:r>
      <w:r w:rsidR="005D747B">
        <w:rPr>
          <w:lang w:val="en-US"/>
        </w:rPr>
        <w:fldChar w:fldCharType="separate"/>
      </w:r>
      <w:r w:rsidR="00F5710E" w:rsidRPr="00180058">
        <w:rPr>
          <w:lang w:val="en-US"/>
        </w:rPr>
        <w:t xml:space="preserve">Figure </w:t>
      </w:r>
      <w:r w:rsidR="00F5710E" w:rsidRPr="00180058">
        <w:rPr>
          <w:noProof/>
          <w:lang w:val="en-US"/>
        </w:rPr>
        <w:t>9</w:t>
      </w:r>
      <w:r w:rsidR="005D747B">
        <w:rPr>
          <w:lang w:val="en-US"/>
        </w:rPr>
        <w:fldChar w:fldCharType="end"/>
      </w:r>
      <w:r w:rsidR="00180058">
        <w:rPr>
          <w:lang w:val="en-US"/>
        </w:rPr>
        <w:t xml:space="preserve"> illustrates the usage of further relations (</w:t>
      </w:r>
      <w:r w:rsidR="00180058" w:rsidRPr="00180058">
        <w:rPr>
          <w:i/>
          <w:lang w:val="en-US"/>
        </w:rPr>
        <w:t>specialization</w:t>
      </w:r>
      <w:r w:rsidR="00180058">
        <w:rPr>
          <w:lang w:val="en-US"/>
        </w:rPr>
        <w:t xml:space="preserve"> and </w:t>
      </w:r>
      <w:r w:rsidR="00180058" w:rsidRPr="00180058">
        <w:rPr>
          <w:i/>
          <w:lang w:val="en-US"/>
        </w:rPr>
        <w:t>alternate</w:t>
      </w:r>
      <w:r w:rsidR="00180058">
        <w:rPr>
          <w:lang w:val="en-US"/>
        </w:rPr>
        <w:t>), as well as an optional identification (“Crime rises in cities”).</w:t>
      </w:r>
    </w:p>
    <w:p w:rsidR="00180058" w:rsidRDefault="00180058" w:rsidP="00180058">
      <w:pPr>
        <w:keepNext/>
        <w:framePr w:hSpace="180" w:wrap="around" w:vAnchor="text" w:hAnchor="text" w:y="1"/>
        <w:jc w:val="center"/>
      </w:pPr>
      <w:r>
        <w:rPr>
          <w:noProof/>
          <w:lang w:val="en-US"/>
        </w:rPr>
        <w:drawing>
          <wp:inline distT="0" distB="0" distL="0" distR="0">
            <wp:extent cx="4876800" cy="1457325"/>
            <wp:effectExtent l="19050" t="0" r="0" b="0"/>
            <wp:docPr id="37" name="Picture 13" descr="Specialization and alternate links between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ecialization and alternate links between entities"/>
                    <pic:cNvPicPr>
                      <a:picLocks noChangeAspect="1" noChangeArrowheads="1"/>
                    </pic:cNvPicPr>
                  </pic:nvPicPr>
                  <pic:blipFill>
                    <a:blip r:embed="rId18" cstate="print"/>
                    <a:srcRect/>
                    <a:stretch>
                      <a:fillRect/>
                    </a:stretch>
                  </pic:blipFill>
                  <pic:spPr bwMode="auto">
                    <a:xfrm>
                      <a:off x="0" y="0"/>
                      <a:ext cx="4876800" cy="1457325"/>
                    </a:xfrm>
                    <a:prstGeom prst="rect">
                      <a:avLst/>
                    </a:prstGeom>
                    <a:noFill/>
                    <a:ln w="9525">
                      <a:noFill/>
                      <a:miter lim="800000"/>
                      <a:headEnd/>
                      <a:tailEnd/>
                    </a:ln>
                  </pic:spPr>
                </pic:pic>
              </a:graphicData>
            </a:graphic>
          </wp:inline>
        </w:drawing>
      </w:r>
    </w:p>
    <w:p w:rsidR="00180058" w:rsidRPr="00180058" w:rsidRDefault="00180058" w:rsidP="00180058">
      <w:pPr>
        <w:pStyle w:val="Caption"/>
        <w:framePr w:hSpace="180" w:wrap="around" w:vAnchor="text" w:hAnchor="text" w:y="1"/>
        <w:rPr>
          <w:lang w:val="en-US"/>
        </w:rPr>
      </w:pPr>
      <w:bookmarkStart w:id="46" w:name="_Toc352776700"/>
      <w:bookmarkStart w:id="47" w:name="_Ref352774428"/>
      <w:r w:rsidRPr="00180058">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9</w:t>
      </w:r>
      <w:r w:rsidR="004E05F3">
        <w:rPr>
          <w:lang w:val="en-US"/>
        </w:rPr>
        <w:fldChar w:fldCharType="end"/>
      </w:r>
      <w:bookmarkEnd w:id="47"/>
      <w:r w:rsidRPr="00180058">
        <w:rPr>
          <w:lang w:val="en-US"/>
        </w:rPr>
        <w:t xml:space="preserve">: </w:t>
      </w:r>
      <w:r w:rsidRPr="00180058">
        <w:rPr>
          <w:i/>
          <w:lang w:val="en-US"/>
        </w:rPr>
        <w:t xml:space="preserve">Optional </w:t>
      </w:r>
      <w:r w:rsidR="00130A1C">
        <w:rPr>
          <w:i/>
          <w:lang w:val="en-US"/>
        </w:rPr>
        <w:t>ID</w:t>
      </w:r>
      <w:r w:rsidRPr="00180058">
        <w:rPr>
          <w:lang w:val="en-US"/>
        </w:rPr>
        <w:t xml:space="preserve"> and </w:t>
      </w:r>
      <w:r w:rsidRPr="00180058">
        <w:rPr>
          <w:i/>
          <w:lang w:val="en-US"/>
        </w:rPr>
        <w:t>Further Relations</w:t>
      </w:r>
      <w:r>
        <w:rPr>
          <w:lang w:val="en-US"/>
        </w:rPr>
        <w:t>.</w:t>
      </w:r>
      <w:r w:rsidRPr="00180058">
        <w:rPr>
          <w:lang w:val="en-US"/>
        </w:rPr>
        <w:t xml:space="preserve"> </w:t>
      </w:r>
      <w:r w:rsidRPr="00F5710E">
        <w:rPr>
          <w:lang w:val="en-US"/>
        </w:rPr>
        <w:t xml:space="preserve">Source: </w:t>
      </w:r>
      <w:r w:rsidR="005D747B" w:rsidRPr="00180058">
        <w:fldChar w:fldCharType="begin"/>
      </w:r>
      <w:r w:rsidRPr="00F5710E">
        <w:rPr>
          <w:lang w:val="en-US"/>
        </w:rPr>
        <w:instrText xml:space="preserve"> ADDIN ZOTERO_ITEM {"citationID":"2942b8ljd0","properties":{"formattedCitation":"(GIL; MILES, 2010)","plainCitation":"(GIL; MILES, 2010)"},"citationItems":[{"id":124,"uris":["http://zotero.org/users/1122386/items/CAD8KI9G"],"uri":["http://zotero.org/users/1122386/items/CAD8KI9G"]}]} </w:instrText>
      </w:r>
      <w:r w:rsidR="005D747B" w:rsidRPr="00180058">
        <w:fldChar w:fldCharType="separate"/>
      </w:r>
      <w:r w:rsidRPr="00F5710E">
        <w:rPr>
          <w:lang w:val="en-US"/>
        </w:rPr>
        <w:t>(GIL; MILES, 2010)</w:t>
      </w:r>
      <w:bookmarkEnd w:id="46"/>
      <w:r w:rsidR="005D747B" w:rsidRPr="00180058">
        <w:fldChar w:fldCharType="end"/>
      </w:r>
    </w:p>
    <w:p w:rsidR="004D1C88" w:rsidRDefault="004D1C88" w:rsidP="004D1C88">
      <w:pPr>
        <w:rPr>
          <w:lang w:val="en-US"/>
        </w:rPr>
      </w:pPr>
      <w:r>
        <w:rPr>
          <w:lang w:val="en-US"/>
        </w:rPr>
        <w:t xml:space="preserve">The PROV data model also has a set of pre-defined </w:t>
      </w:r>
      <w:r w:rsidR="006169FC">
        <w:rPr>
          <w:lang w:val="en-US"/>
        </w:rPr>
        <w:t xml:space="preserve">(optional) </w:t>
      </w:r>
      <w:r>
        <w:rPr>
          <w:lang w:val="en-US"/>
        </w:rPr>
        <w:t>attributes: label, location, role, type, and value.</w:t>
      </w:r>
    </w:p>
    <w:p w:rsidR="004D1C88" w:rsidRDefault="004D1C88" w:rsidP="004D1C88">
      <w:pPr>
        <w:rPr>
          <w:lang w:val="en-US"/>
        </w:rPr>
      </w:pPr>
      <w:r w:rsidRPr="004D1C88">
        <w:rPr>
          <w:b/>
          <w:i/>
          <w:lang w:val="en-US"/>
        </w:rPr>
        <w:lastRenderedPageBreak/>
        <w:t>Label</w:t>
      </w:r>
      <w:r>
        <w:rPr>
          <w:lang w:val="en-US"/>
        </w:rPr>
        <w:t>: provides a human-readable representation of an instance of types (</w:t>
      </w:r>
      <w:r w:rsidRPr="004D1C88">
        <w:rPr>
          <w:i/>
          <w:lang w:val="en-US"/>
        </w:rPr>
        <w:t>agents</w:t>
      </w:r>
      <w:r>
        <w:rPr>
          <w:lang w:val="en-US"/>
        </w:rPr>
        <w:t xml:space="preserve">, </w:t>
      </w:r>
      <w:r w:rsidRPr="004D1C88">
        <w:rPr>
          <w:i/>
          <w:lang w:val="en-US"/>
        </w:rPr>
        <w:t>entity</w:t>
      </w:r>
      <w:r>
        <w:rPr>
          <w:lang w:val="en-US"/>
        </w:rPr>
        <w:t xml:space="preserve">, </w:t>
      </w:r>
      <w:r w:rsidR="004C19D1" w:rsidRPr="004C19D1">
        <w:rPr>
          <w:lang w:val="en-US"/>
        </w:rPr>
        <w:t>and</w:t>
      </w:r>
      <w:r w:rsidR="004C19D1" w:rsidRPr="004D1C88">
        <w:rPr>
          <w:i/>
          <w:lang w:val="en-US"/>
        </w:rPr>
        <w:t xml:space="preserve"> activity</w:t>
      </w:r>
      <w:r>
        <w:rPr>
          <w:lang w:val="en-US"/>
        </w:rPr>
        <w:t>) or relationships.</w:t>
      </w:r>
    </w:p>
    <w:p w:rsidR="004D1C88" w:rsidRDefault="004D1C88" w:rsidP="004D1C88">
      <w:pPr>
        <w:rPr>
          <w:lang w:val="en-US"/>
        </w:rPr>
      </w:pPr>
      <w:r w:rsidRPr="004D1C88">
        <w:rPr>
          <w:b/>
          <w:i/>
          <w:lang w:val="en-US"/>
        </w:rPr>
        <w:t>Location</w:t>
      </w:r>
      <w:r>
        <w:rPr>
          <w:lang w:val="en-US"/>
        </w:rPr>
        <w:t>: provides an identifiable place, for example: geographic, directory, row, column, address, landmark, coordinates, and so forth.</w:t>
      </w:r>
    </w:p>
    <w:p w:rsidR="004D1C88" w:rsidRDefault="004D1C88" w:rsidP="004D1C88">
      <w:pPr>
        <w:rPr>
          <w:lang w:val="en-US"/>
        </w:rPr>
      </w:pPr>
      <w:r w:rsidRPr="004D1C88">
        <w:rPr>
          <w:b/>
          <w:i/>
          <w:lang w:val="en-US"/>
        </w:rPr>
        <w:t>Role</w:t>
      </w:r>
      <w:r>
        <w:rPr>
          <w:lang w:val="en-US"/>
        </w:rPr>
        <w:t xml:space="preserve">: provides the function of an </w:t>
      </w:r>
      <w:r w:rsidRPr="004D1C88">
        <w:rPr>
          <w:i/>
          <w:lang w:val="en-US"/>
        </w:rPr>
        <w:t>entity</w:t>
      </w:r>
      <w:r>
        <w:rPr>
          <w:lang w:val="en-US"/>
        </w:rPr>
        <w:t xml:space="preserve"> or </w:t>
      </w:r>
      <w:r w:rsidRPr="004D1C88">
        <w:rPr>
          <w:i/>
          <w:lang w:val="en-US"/>
        </w:rPr>
        <w:t>agent</w:t>
      </w:r>
      <w:r>
        <w:rPr>
          <w:lang w:val="en-US"/>
        </w:rPr>
        <w:t xml:space="preserve"> with respect to an </w:t>
      </w:r>
      <w:r w:rsidRPr="004D1C88">
        <w:rPr>
          <w:i/>
          <w:lang w:val="en-US"/>
        </w:rPr>
        <w:t>activity</w:t>
      </w:r>
      <w:r>
        <w:rPr>
          <w:lang w:val="en-US"/>
        </w:rPr>
        <w:t>.</w:t>
      </w:r>
    </w:p>
    <w:p w:rsidR="004D1C88" w:rsidRDefault="004D1C88" w:rsidP="004D1C88">
      <w:pPr>
        <w:rPr>
          <w:lang w:val="en-US"/>
        </w:rPr>
      </w:pPr>
      <w:r w:rsidRPr="004D1C88">
        <w:rPr>
          <w:b/>
          <w:i/>
          <w:lang w:val="en-US"/>
        </w:rPr>
        <w:t>Type</w:t>
      </w:r>
      <w:r>
        <w:rPr>
          <w:lang w:val="en-US"/>
        </w:rPr>
        <w:t xml:space="preserve">: provides further typing information for any construct with an optional set of attribute-value pairs. Example: Bundle, collection, organization, person, </w:t>
      </w:r>
      <w:r w:rsidRPr="00605FFB">
        <w:rPr>
          <w:i/>
          <w:lang w:val="en-US"/>
        </w:rPr>
        <w:t>plan</w:t>
      </w:r>
      <w:r>
        <w:rPr>
          <w:lang w:val="en-US"/>
        </w:rPr>
        <w:t xml:space="preserve">, </w:t>
      </w:r>
      <w:proofErr w:type="spellStart"/>
      <w:r w:rsidR="00605FFB" w:rsidRPr="00605FFB">
        <w:rPr>
          <w:i/>
          <w:lang w:val="en-US"/>
        </w:rPr>
        <w:t>softwareAgent</w:t>
      </w:r>
      <w:proofErr w:type="spellEnd"/>
      <w:r w:rsidR="00605FFB">
        <w:rPr>
          <w:lang w:val="en-US"/>
        </w:rPr>
        <w:t>.</w:t>
      </w:r>
    </w:p>
    <w:p w:rsidR="00605FFB" w:rsidRDefault="00605FFB" w:rsidP="00605FFB">
      <w:pPr>
        <w:rPr>
          <w:lang w:val="en-US"/>
        </w:rPr>
      </w:pPr>
      <w:r w:rsidRPr="00605FFB">
        <w:rPr>
          <w:b/>
          <w:i/>
          <w:lang w:val="en-US"/>
        </w:rPr>
        <w:t>Value</w:t>
      </w:r>
      <w:r>
        <w:rPr>
          <w:lang w:val="en-US"/>
        </w:rPr>
        <w:t xml:space="preserve">: provides a value that is a direct representation of an </w:t>
      </w:r>
      <w:r w:rsidRPr="00605FFB">
        <w:rPr>
          <w:i/>
          <w:lang w:val="en-US"/>
        </w:rPr>
        <w:t>entity</w:t>
      </w:r>
      <w:r>
        <w:rPr>
          <w:lang w:val="en-US"/>
        </w:rPr>
        <w:t xml:space="preserve">. A </w:t>
      </w:r>
      <w:r w:rsidRPr="00605FFB">
        <w:rPr>
          <w:i/>
          <w:lang w:val="en-US"/>
        </w:rPr>
        <w:t>value</w:t>
      </w:r>
      <w:r>
        <w:rPr>
          <w:lang w:val="en-US"/>
        </w:rPr>
        <w:t xml:space="preserve"> is a constant such as string, number, time, qualified name, encoded binary data, and so forth. </w:t>
      </w:r>
      <w:r w:rsidR="005D747B">
        <w:rPr>
          <w:lang w:val="en-US"/>
        </w:rPr>
        <w:fldChar w:fldCharType="begin"/>
      </w:r>
      <w:r w:rsidR="006169FC">
        <w:rPr>
          <w:lang w:val="en-US"/>
        </w:rPr>
        <w:instrText xml:space="preserve"> REF _Ref352775643 \h </w:instrText>
      </w:r>
      <w:r w:rsidR="005D747B">
        <w:rPr>
          <w:lang w:val="en-US"/>
        </w:rPr>
      </w:r>
      <w:r w:rsidR="005D747B">
        <w:rPr>
          <w:lang w:val="en-US"/>
        </w:rPr>
        <w:fldChar w:fldCharType="separate"/>
      </w:r>
      <w:r w:rsidR="006169FC" w:rsidRPr="006169FC">
        <w:rPr>
          <w:lang w:val="en-US"/>
        </w:rPr>
        <w:t xml:space="preserve">Table </w:t>
      </w:r>
      <w:r w:rsidR="006169FC" w:rsidRPr="006169FC">
        <w:rPr>
          <w:noProof/>
          <w:lang w:val="en-US"/>
        </w:rPr>
        <w:t>1</w:t>
      </w:r>
      <w:r w:rsidR="005D747B">
        <w:rPr>
          <w:lang w:val="en-US"/>
        </w:rPr>
        <w:fldChar w:fldCharType="end"/>
      </w:r>
      <w:r>
        <w:rPr>
          <w:lang w:val="en-US"/>
        </w:rPr>
        <w:t xml:space="preserve"> describes which constructs are allowed the usage of </w:t>
      </w:r>
      <w:r w:rsidR="006169FC">
        <w:rPr>
          <w:lang w:val="en-US"/>
        </w:rPr>
        <w:t>attribute</w:t>
      </w:r>
      <w:r w:rsidR="001448B7">
        <w:rPr>
          <w:lang w:val="en-US"/>
        </w:rPr>
        <w:t>s</w:t>
      </w:r>
      <w:r w:rsidR="00CD3A2E">
        <w:rPr>
          <w:lang w:val="en-US"/>
        </w:rPr>
        <w:t xml:space="preserve"> and if there is any restriction of its value</w:t>
      </w:r>
      <w:r>
        <w:rPr>
          <w:lang w:val="en-US"/>
        </w:rPr>
        <w:t>.</w:t>
      </w:r>
    </w:p>
    <w:p w:rsidR="00605FFB" w:rsidRDefault="00605FFB" w:rsidP="004C19D1">
      <w:pPr>
        <w:pStyle w:val="Caption"/>
        <w:keepNext/>
        <w:framePr w:hSpace="180" w:wrap="around" w:vAnchor="text" w:hAnchor="text" w:y="1"/>
      </w:pPr>
      <w:bookmarkStart w:id="48" w:name="_Ref352775643"/>
      <w:bookmarkStart w:id="49" w:name="_Toc352776626"/>
      <w:proofErr w:type="spellStart"/>
      <w:r>
        <w:t>Table</w:t>
      </w:r>
      <w:proofErr w:type="spellEnd"/>
      <w:r>
        <w:t xml:space="preserve"> </w:t>
      </w:r>
      <w:fldSimple w:instr=" SEQ Table \* ARABIC ">
        <w:r w:rsidR="007C1794">
          <w:rPr>
            <w:noProof/>
          </w:rPr>
          <w:t>1</w:t>
        </w:r>
      </w:fldSimple>
      <w:bookmarkEnd w:id="48"/>
      <w:r>
        <w:rPr>
          <w:noProof/>
        </w:rPr>
        <w:t xml:space="preserve">: PROV </w:t>
      </w:r>
      <w:r w:rsidR="0018463A">
        <w:rPr>
          <w:noProof/>
        </w:rPr>
        <w:t xml:space="preserve">optional </w:t>
      </w:r>
      <w:r>
        <w:rPr>
          <w:noProof/>
        </w:rPr>
        <w:t>attributes</w:t>
      </w:r>
      <w:bookmarkEnd w:id="49"/>
    </w:p>
    <w:tbl>
      <w:tblPr>
        <w:tblStyle w:val="LightGrid"/>
        <w:tblW w:w="0" w:type="auto"/>
        <w:tblLook w:val="04A0"/>
      </w:tblPr>
      <w:tblGrid>
        <w:gridCol w:w="1121"/>
        <w:gridCol w:w="6021"/>
        <w:gridCol w:w="2117"/>
      </w:tblGrid>
      <w:tr w:rsidR="00605FFB" w:rsidTr="00605FFB">
        <w:trPr>
          <w:cnfStyle w:val="1000000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Attribute</w:t>
            </w:r>
          </w:p>
        </w:tc>
        <w:tc>
          <w:tcPr>
            <w:tcW w:w="6021"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Allowed in</w:t>
            </w:r>
          </w:p>
        </w:tc>
        <w:tc>
          <w:tcPr>
            <w:tcW w:w="2117" w:type="dxa"/>
          </w:tcPr>
          <w:p w:rsidR="00605FFB" w:rsidRPr="00605FFB" w:rsidRDefault="00605FFB" w:rsidP="004C19D1">
            <w:pPr>
              <w:framePr w:hSpace="180" w:wrap="around" w:vAnchor="text" w:hAnchor="text" w:y="1"/>
              <w:ind w:firstLine="0"/>
              <w:jc w:val="center"/>
              <w:cnfStyle w:val="100000000000"/>
              <w:rPr>
                <w:sz w:val="20"/>
                <w:lang w:val="en-US"/>
              </w:rPr>
            </w:pPr>
            <w:r w:rsidRPr="00605FFB">
              <w:rPr>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Label</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r w:rsidRPr="00605FFB">
              <w:rPr>
                <w:sz w:val="20"/>
                <w:lang w:val="en-US"/>
              </w:rPr>
              <w:t xml:space="preserve"> of type </w:t>
            </w:r>
            <w:r w:rsidRPr="00605FFB">
              <w:rPr>
                <w:i/>
                <w:sz w:val="20"/>
                <w:lang w:val="en-US"/>
              </w:rPr>
              <w:t>String</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Location</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Entity</w:t>
            </w:r>
            <w:r w:rsidRPr="00605FFB">
              <w:rPr>
                <w:sz w:val="20"/>
                <w:lang w:val="en-US"/>
              </w:rPr>
              <w:t xml:space="preserve">, </w:t>
            </w:r>
            <w:r w:rsidRPr="00605FFB">
              <w:rPr>
                <w:i/>
                <w:sz w:val="20"/>
                <w:lang w:val="en-US"/>
              </w:rPr>
              <w:t>Activity</w:t>
            </w:r>
            <w:r w:rsidRPr="00605FFB">
              <w:rPr>
                <w:sz w:val="20"/>
                <w:lang w:val="en-US"/>
              </w:rPr>
              <w:t xml:space="preserve">, </w:t>
            </w:r>
            <w:r w:rsidRPr="00605FFB">
              <w:rPr>
                <w:i/>
                <w:sz w:val="20"/>
                <w:lang w:val="en-US"/>
              </w:rPr>
              <w:t>Agent</w:t>
            </w:r>
            <w:r w:rsidRPr="00605FFB">
              <w:rPr>
                <w:sz w:val="20"/>
                <w:lang w:val="en-US"/>
              </w:rPr>
              <w:t xml:space="preserve">, </w:t>
            </w: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Role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Usage</w:t>
            </w:r>
            <w:r w:rsidRPr="00605FFB">
              <w:rPr>
                <w:sz w:val="20"/>
                <w:lang w:val="en-US"/>
              </w:rPr>
              <w:t xml:space="preserve">, </w:t>
            </w:r>
            <w:r w:rsidRPr="00605FFB">
              <w:rPr>
                <w:i/>
                <w:sz w:val="20"/>
                <w:lang w:val="en-US"/>
              </w:rPr>
              <w:t>Generation</w:t>
            </w:r>
            <w:r w:rsidRPr="00605FFB">
              <w:rPr>
                <w:sz w:val="20"/>
                <w:lang w:val="en-US"/>
              </w:rPr>
              <w:t xml:space="preserve">, </w:t>
            </w:r>
            <w:r w:rsidRPr="00605FFB">
              <w:rPr>
                <w:i/>
                <w:sz w:val="20"/>
                <w:lang w:val="en-US"/>
              </w:rPr>
              <w:t>Invalidation</w:t>
            </w:r>
            <w:r w:rsidRPr="00605FFB">
              <w:rPr>
                <w:sz w:val="20"/>
                <w:lang w:val="en-US"/>
              </w:rPr>
              <w:t xml:space="preserve">, </w:t>
            </w:r>
            <w:r w:rsidRPr="00605FFB">
              <w:rPr>
                <w:i/>
                <w:sz w:val="20"/>
                <w:lang w:val="en-US"/>
              </w:rPr>
              <w:t>Association</w:t>
            </w:r>
            <w:r w:rsidRPr="00605FFB">
              <w:rPr>
                <w:sz w:val="20"/>
                <w:lang w:val="en-US"/>
              </w:rPr>
              <w:t xml:space="preserve">, </w:t>
            </w:r>
            <w:r w:rsidRPr="00605FFB">
              <w:rPr>
                <w:i/>
                <w:sz w:val="20"/>
                <w:lang w:val="en-US"/>
              </w:rPr>
              <w:t>Start</w:t>
            </w:r>
            <w:r w:rsidRPr="00605FFB">
              <w:rPr>
                <w:sz w:val="20"/>
                <w:lang w:val="en-US"/>
              </w:rPr>
              <w:t xml:space="preserve"> and </w:t>
            </w:r>
            <w:r w:rsidRPr="00605FFB">
              <w:rPr>
                <w:i/>
                <w:sz w:val="20"/>
                <w:lang w:val="en-US"/>
              </w:rPr>
              <w:t>End</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r w:rsidR="00605FFB" w:rsidTr="00605FFB">
        <w:trPr>
          <w:cnfStyle w:val="00000001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Type</w:t>
            </w:r>
          </w:p>
        </w:tc>
        <w:tc>
          <w:tcPr>
            <w:tcW w:w="6021"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sz w:val="20"/>
                <w:lang w:val="en-US"/>
              </w:rPr>
              <w:t>Any</w:t>
            </w:r>
            <w:r>
              <w:rPr>
                <w:sz w:val="20"/>
                <w:lang w:val="en-US"/>
              </w:rPr>
              <w:t xml:space="preserve"> constructs</w:t>
            </w:r>
          </w:p>
        </w:tc>
        <w:tc>
          <w:tcPr>
            <w:tcW w:w="2117" w:type="dxa"/>
          </w:tcPr>
          <w:p w:rsidR="00605FFB" w:rsidRPr="00605FFB" w:rsidRDefault="00605FFB" w:rsidP="004C19D1">
            <w:pPr>
              <w:framePr w:hSpace="180" w:wrap="around" w:vAnchor="text" w:hAnchor="text" w:y="1"/>
              <w:ind w:firstLine="0"/>
              <w:jc w:val="center"/>
              <w:cnfStyle w:val="000000010000"/>
              <w:rPr>
                <w:sz w:val="20"/>
                <w:lang w:val="en-US"/>
              </w:rPr>
            </w:pPr>
            <w:r w:rsidRPr="00605FFB">
              <w:rPr>
                <w:i/>
                <w:sz w:val="20"/>
                <w:lang w:val="en-US"/>
              </w:rPr>
              <w:t>Value</w:t>
            </w:r>
          </w:p>
        </w:tc>
      </w:tr>
      <w:tr w:rsidR="00605FFB" w:rsidTr="00605FFB">
        <w:trPr>
          <w:cnfStyle w:val="000000100000"/>
        </w:trPr>
        <w:tc>
          <w:tcPr>
            <w:cnfStyle w:val="001000000000"/>
            <w:tcW w:w="1121" w:type="dxa"/>
          </w:tcPr>
          <w:p w:rsidR="00605FFB" w:rsidRPr="00605FFB" w:rsidRDefault="00605FFB" w:rsidP="004C19D1">
            <w:pPr>
              <w:framePr w:hSpace="180" w:wrap="around" w:vAnchor="text" w:hAnchor="text" w:y="1"/>
              <w:ind w:firstLine="0"/>
              <w:jc w:val="center"/>
              <w:rPr>
                <w:sz w:val="20"/>
                <w:lang w:val="en-US"/>
              </w:rPr>
            </w:pPr>
            <w:r w:rsidRPr="00605FFB">
              <w:rPr>
                <w:sz w:val="20"/>
                <w:lang w:val="en-US"/>
              </w:rPr>
              <w:t>Value</w:t>
            </w:r>
          </w:p>
        </w:tc>
        <w:tc>
          <w:tcPr>
            <w:tcW w:w="6021"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Entity</w:t>
            </w:r>
          </w:p>
        </w:tc>
        <w:tc>
          <w:tcPr>
            <w:tcW w:w="2117" w:type="dxa"/>
          </w:tcPr>
          <w:p w:rsidR="00605FFB" w:rsidRPr="00605FFB" w:rsidRDefault="00605FFB" w:rsidP="004C19D1">
            <w:pPr>
              <w:framePr w:hSpace="180" w:wrap="around" w:vAnchor="text" w:hAnchor="text" w:y="1"/>
              <w:ind w:firstLine="0"/>
              <w:jc w:val="center"/>
              <w:cnfStyle w:val="000000100000"/>
              <w:rPr>
                <w:sz w:val="20"/>
                <w:lang w:val="en-US"/>
              </w:rPr>
            </w:pPr>
            <w:r w:rsidRPr="00605FFB">
              <w:rPr>
                <w:i/>
                <w:sz w:val="20"/>
                <w:lang w:val="en-US"/>
              </w:rPr>
              <w:t>Value</w:t>
            </w:r>
          </w:p>
        </w:tc>
      </w:tr>
    </w:tbl>
    <w:p w:rsidR="00605FFB" w:rsidRDefault="00605FFB" w:rsidP="004C19D1">
      <w:pPr>
        <w:rPr>
          <w:lang w:val="en-US"/>
        </w:rPr>
      </w:pPr>
    </w:p>
    <w:p w:rsidR="00BF66D1" w:rsidRDefault="00BF66D1" w:rsidP="00BF66D1">
      <w:pPr>
        <w:pStyle w:val="Heading3"/>
        <w:rPr>
          <w:lang w:val="en-US"/>
        </w:rPr>
      </w:pPr>
      <w:bookmarkStart w:id="50" w:name="_Toc352784497"/>
      <w:r>
        <w:rPr>
          <w:lang w:val="en-US"/>
        </w:rPr>
        <w:t>Time Information</w:t>
      </w:r>
      <w:bookmarkEnd w:id="50"/>
    </w:p>
    <w:p w:rsidR="0018463A" w:rsidRPr="0018463A" w:rsidRDefault="0018463A" w:rsidP="0018463A">
      <w:pPr>
        <w:rPr>
          <w:lang w:val="en-US"/>
        </w:rPr>
      </w:pPr>
      <w:r w:rsidRPr="0018463A">
        <w:rPr>
          <w:lang w:val="en-US"/>
        </w:rPr>
        <w:t xml:space="preserve">The PROV model offers the ability to store </w:t>
      </w:r>
      <w:r w:rsidR="00083B38">
        <w:rPr>
          <w:lang w:val="en-US"/>
        </w:rPr>
        <w:t xml:space="preserve">information </w:t>
      </w:r>
      <w:r w:rsidRPr="0018463A">
        <w:rPr>
          <w:lang w:val="en-US"/>
        </w:rPr>
        <w:t xml:space="preserve">data </w:t>
      </w:r>
      <w:r w:rsidR="00083B38">
        <w:rPr>
          <w:lang w:val="en-US"/>
        </w:rPr>
        <w:t>from the time of origin</w:t>
      </w:r>
      <w:r w:rsidRPr="0018463A">
        <w:rPr>
          <w:lang w:val="en-US"/>
        </w:rPr>
        <w:t xml:space="preserve"> due to the importance of temporal information in some scenarios. It is allowed to store date and time relating to </w:t>
      </w:r>
      <w:r w:rsidRPr="00083B38">
        <w:rPr>
          <w:i/>
          <w:lang w:val="en-US"/>
        </w:rPr>
        <w:t>entities</w:t>
      </w:r>
      <w:r w:rsidRPr="0018463A">
        <w:rPr>
          <w:lang w:val="en-US"/>
        </w:rPr>
        <w:t xml:space="preserve"> or </w:t>
      </w:r>
      <w:r w:rsidRPr="00083B38">
        <w:rPr>
          <w:i/>
          <w:lang w:val="en-US"/>
        </w:rPr>
        <w:t>activities</w:t>
      </w:r>
      <w:r w:rsidRPr="0018463A">
        <w:rPr>
          <w:lang w:val="en-US"/>
        </w:rPr>
        <w:t xml:space="preserve">. For </w:t>
      </w:r>
      <w:r w:rsidRPr="00083B38">
        <w:rPr>
          <w:i/>
          <w:lang w:val="en-US"/>
        </w:rPr>
        <w:t>entities</w:t>
      </w:r>
      <w:r w:rsidRPr="0018463A">
        <w:rPr>
          <w:lang w:val="en-US"/>
        </w:rPr>
        <w:t xml:space="preserve">, is allowed to store information </w:t>
      </w:r>
      <w:r w:rsidR="00083B38">
        <w:rPr>
          <w:lang w:val="en-US"/>
        </w:rPr>
        <w:t>from its generation or usage</w:t>
      </w:r>
      <w:r w:rsidRPr="0018463A">
        <w:rPr>
          <w:lang w:val="en-US"/>
        </w:rPr>
        <w:t xml:space="preserve">. As for </w:t>
      </w:r>
      <w:r w:rsidRPr="00083B38">
        <w:rPr>
          <w:i/>
          <w:lang w:val="en-US"/>
        </w:rPr>
        <w:t>activities</w:t>
      </w:r>
      <w:r w:rsidRPr="0018463A">
        <w:rPr>
          <w:lang w:val="en-US"/>
        </w:rPr>
        <w:t xml:space="preserve">, </w:t>
      </w:r>
      <w:r w:rsidR="00083B38">
        <w:rPr>
          <w:lang w:val="en-US"/>
        </w:rPr>
        <w:t>it</w:t>
      </w:r>
      <w:r w:rsidRPr="0018463A">
        <w:rPr>
          <w:lang w:val="en-US"/>
        </w:rPr>
        <w:t xml:space="preserve"> is allowed to store</w:t>
      </w:r>
      <w:r w:rsidR="00083B38">
        <w:rPr>
          <w:lang w:val="en-US"/>
        </w:rPr>
        <w:t xml:space="preserve"> information from when it</w:t>
      </w:r>
      <w:r w:rsidRPr="0018463A">
        <w:rPr>
          <w:lang w:val="en-US"/>
        </w:rPr>
        <w:t xml:space="preserve"> start</w:t>
      </w:r>
      <w:r w:rsidR="00083B38">
        <w:rPr>
          <w:lang w:val="en-US"/>
        </w:rPr>
        <w:t>ed</w:t>
      </w:r>
      <w:r w:rsidRPr="0018463A">
        <w:rPr>
          <w:lang w:val="en-US"/>
        </w:rPr>
        <w:t xml:space="preserve"> and end</w:t>
      </w:r>
      <w:r w:rsidR="00083B38">
        <w:rPr>
          <w:lang w:val="en-US"/>
        </w:rPr>
        <w:t>ed</w:t>
      </w:r>
      <w:r w:rsidRPr="0018463A">
        <w:rPr>
          <w:lang w:val="en-US"/>
        </w:rPr>
        <w:t xml:space="preserve"> </w:t>
      </w:r>
      <w:r w:rsidR="00083B38">
        <w:rPr>
          <w:lang w:val="en-US"/>
        </w:rPr>
        <w:t>its</w:t>
      </w:r>
      <w:r w:rsidRPr="0018463A">
        <w:rPr>
          <w:lang w:val="en-US"/>
        </w:rPr>
        <w:t xml:space="preserve"> execution. This</w:t>
      </w:r>
      <w:r w:rsidR="00083B38">
        <w:rPr>
          <w:lang w:val="en-US"/>
        </w:rPr>
        <w:t xml:space="preserve"> </w:t>
      </w:r>
      <w:r w:rsidRPr="0018463A">
        <w:rPr>
          <w:lang w:val="en-US"/>
        </w:rPr>
        <w:t>information</w:t>
      </w:r>
      <w:r w:rsidR="00083B38">
        <w:rPr>
          <w:lang w:val="en-US"/>
        </w:rPr>
        <w:t xml:space="preserve"> can be</w:t>
      </w:r>
      <w:r w:rsidRPr="0018463A">
        <w:rPr>
          <w:lang w:val="en-US"/>
        </w:rPr>
        <w:t xml:space="preserve"> stored in tickets </w:t>
      </w:r>
      <w:r w:rsidR="00083B38">
        <w:rPr>
          <w:lang w:val="en-US"/>
        </w:rPr>
        <w:t xml:space="preserve">in the </w:t>
      </w:r>
      <w:r w:rsidR="00083B38" w:rsidRPr="00083B38">
        <w:rPr>
          <w:i/>
          <w:lang w:val="en-US"/>
        </w:rPr>
        <w:t>activity</w:t>
      </w:r>
      <w:r w:rsidR="00083B38">
        <w:rPr>
          <w:lang w:val="en-US"/>
        </w:rPr>
        <w:t xml:space="preserve"> or </w:t>
      </w:r>
      <w:r w:rsidRPr="0018463A">
        <w:rPr>
          <w:lang w:val="en-US"/>
        </w:rPr>
        <w:t>in</w:t>
      </w:r>
      <w:r w:rsidR="00083B38">
        <w:rPr>
          <w:lang w:val="en-US"/>
        </w:rPr>
        <w:t xml:space="preserve"> the relationships, as illustrated by </w:t>
      </w:r>
      <w:r w:rsidR="005D747B">
        <w:rPr>
          <w:lang w:val="en-US"/>
        </w:rPr>
        <w:fldChar w:fldCharType="begin"/>
      </w:r>
      <w:r w:rsidR="00083B38">
        <w:rPr>
          <w:lang w:val="en-US"/>
        </w:rPr>
        <w:instrText xml:space="preserve"> REF _Ref352777030 \h </w:instrText>
      </w:r>
      <w:r w:rsidR="005D747B">
        <w:rPr>
          <w:lang w:val="en-US"/>
        </w:rPr>
      </w:r>
      <w:r w:rsidR="005D747B">
        <w:rPr>
          <w:lang w:val="en-US"/>
        </w:rPr>
        <w:fldChar w:fldCharType="separate"/>
      </w:r>
      <w:r w:rsidR="00083B38" w:rsidRPr="007023D0">
        <w:rPr>
          <w:lang w:val="en-US"/>
        </w:rPr>
        <w:t xml:space="preserve">Figure </w:t>
      </w:r>
      <w:r w:rsidR="00083B38" w:rsidRPr="007023D0">
        <w:rPr>
          <w:noProof/>
          <w:lang w:val="en-US"/>
        </w:rPr>
        <w:t>10</w:t>
      </w:r>
      <w:r w:rsidR="005D747B">
        <w:rPr>
          <w:lang w:val="en-US"/>
        </w:rPr>
        <w:fldChar w:fldCharType="end"/>
      </w:r>
      <w:r w:rsidR="00083B38">
        <w:rPr>
          <w:lang w:val="en-US"/>
        </w:rPr>
        <w:t xml:space="preserve"> showing the </w:t>
      </w:r>
      <w:proofErr w:type="spellStart"/>
      <w:r w:rsidR="00083B38" w:rsidRPr="00083B38">
        <w:rPr>
          <w:i/>
          <w:lang w:val="en-US"/>
        </w:rPr>
        <w:t>startedAtTime</w:t>
      </w:r>
      <w:proofErr w:type="spellEnd"/>
      <w:r w:rsidR="00083B38">
        <w:rPr>
          <w:lang w:val="en-US"/>
        </w:rPr>
        <w:t xml:space="preserve">, </w:t>
      </w:r>
      <w:proofErr w:type="spellStart"/>
      <w:r w:rsidR="00083B38" w:rsidRPr="00083B38">
        <w:rPr>
          <w:i/>
          <w:lang w:val="en-US"/>
        </w:rPr>
        <w:t>endedAtTime</w:t>
      </w:r>
      <w:proofErr w:type="spellEnd"/>
      <w:r w:rsidR="00083B38">
        <w:rPr>
          <w:lang w:val="en-US"/>
        </w:rPr>
        <w:t xml:space="preserve"> and </w:t>
      </w:r>
      <w:proofErr w:type="spellStart"/>
      <w:r w:rsidR="00083B38" w:rsidRPr="00083B38">
        <w:rPr>
          <w:i/>
          <w:lang w:val="en-US"/>
        </w:rPr>
        <w:t>generatedAtTime</w:t>
      </w:r>
      <w:proofErr w:type="spellEnd"/>
      <w:r w:rsidR="00083B38">
        <w:rPr>
          <w:lang w:val="en-US"/>
        </w:rPr>
        <w:t xml:space="preserve"> in the </w:t>
      </w:r>
      <w:r w:rsidR="00083B38">
        <w:rPr>
          <w:i/>
          <w:lang w:val="en-US"/>
        </w:rPr>
        <w:t>activities</w:t>
      </w:r>
      <w:r w:rsidR="00083B38">
        <w:rPr>
          <w:lang w:val="en-US"/>
        </w:rPr>
        <w:t xml:space="preserve"> and relationships</w:t>
      </w:r>
      <w:r w:rsidRPr="0018463A">
        <w:rPr>
          <w:lang w:val="en-US"/>
        </w:rPr>
        <w:t xml:space="preserve">. These tickets can also be used to store </w:t>
      </w:r>
      <w:r w:rsidR="00083B38">
        <w:rPr>
          <w:lang w:val="en-US"/>
        </w:rPr>
        <w:t xml:space="preserve">other </w:t>
      </w:r>
      <w:r w:rsidRPr="0018463A">
        <w:rPr>
          <w:lang w:val="en-US"/>
        </w:rPr>
        <w:t xml:space="preserve">information </w:t>
      </w:r>
      <w:r w:rsidR="00083B38">
        <w:rPr>
          <w:lang w:val="en-US"/>
        </w:rPr>
        <w:t xml:space="preserve">details, as in the usage of </w:t>
      </w:r>
      <w:r w:rsidR="00083B38" w:rsidRPr="00083B38">
        <w:rPr>
          <w:i/>
          <w:lang w:val="en-US"/>
        </w:rPr>
        <w:t>Optional Identification</w:t>
      </w:r>
      <w:r w:rsidR="00083B38">
        <w:rPr>
          <w:lang w:val="en-US"/>
        </w:rPr>
        <w:t xml:space="preserve"> as mentioned in the previous subsection</w:t>
      </w:r>
      <w:r w:rsidRPr="0018463A">
        <w:rPr>
          <w:lang w:val="en-US"/>
        </w:rPr>
        <w:t>.</w:t>
      </w:r>
    </w:p>
    <w:p w:rsidR="007023D0" w:rsidRPr="0018463A" w:rsidRDefault="007023D0" w:rsidP="007023D0">
      <w:pPr>
        <w:keepNext/>
        <w:framePr w:hSpace="180" w:wrap="around" w:vAnchor="text" w:hAnchor="text" w:y="1"/>
        <w:ind w:left="709" w:firstLine="0"/>
        <w:jc w:val="center"/>
        <w:rPr>
          <w:lang w:val="en-US"/>
        </w:rPr>
      </w:pPr>
      <w:r>
        <w:rPr>
          <w:noProof/>
          <w:lang w:val="en-US"/>
        </w:rPr>
        <w:lastRenderedPageBreak/>
        <w:drawing>
          <wp:inline distT="0" distB="0" distL="0" distR="0">
            <wp:extent cx="5208148" cy="1514475"/>
            <wp:effectExtent l="19050" t="0" r="0" b="0"/>
            <wp:docPr id="38" name="Picture 16" descr="Annotation of provenance graph with example timest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notation of provenance graph with example timestamps"/>
                    <pic:cNvPicPr>
                      <a:picLocks noChangeAspect="1" noChangeArrowheads="1"/>
                    </pic:cNvPicPr>
                  </pic:nvPicPr>
                  <pic:blipFill>
                    <a:blip r:embed="rId19" cstate="print"/>
                    <a:srcRect/>
                    <a:stretch>
                      <a:fillRect/>
                    </a:stretch>
                  </pic:blipFill>
                  <pic:spPr bwMode="auto">
                    <a:xfrm>
                      <a:off x="0" y="0"/>
                      <a:ext cx="5205852" cy="1513807"/>
                    </a:xfrm>
                    <a:prstGeom prst="rect">
                      <a:avLst/>
                    </a:prstGeom>
                    <a:noFill/>
                    <a:ln w="9525">
                      <a:noFill/>
                      <a:miter lim="800000"/>
                      <a:headEnd/>
                      <a:tailEnd/>
                    </a:ln>
                  </pic:spPr>
                </pic:pic>
              </a:graphicData>
            </a:graphic>
          </wp:inline>
        </w:drawing>
      </w:r>
    </w:p>
    <w:p w:rsidR="007023D0" w:rsidRDefault="007023D0" w:rsidP="007023D0">
      <w:pPr>
        <w:pStyle w:val="Caption"/>
        <w:framePr w:hSpace="180" w:wrap="around" w:vAnchor="text" w:hAnchor="text" w:y="1"/>
        <w:rPr>
          <w:lang w:val="en-US"/>
        </w:rPr>
      </w:pPr>
      <w:bookmarkStart w:id="51" w:name="_Toc352776701"/>
      <w:bookmarkStart w:id="52" w:name="_Ref352777030"/>
      <w:r w:rsidRPr="007023D0">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10</w:t>
      </w:r>
      <w:r w:rsidR="004E05F3">
        <w:rPr>
          <w:lang w:val="en-US"/>
        </w:rPr>
        <w:fldChar w:fldCharType="end"/>
      </w:r>
      <w:bookmarkEnd w:id="52"/>
      <w:r w:rsidRPr="007023D0">
        <w:rPr>
          <w:noProof/>
          <w:lang w:val="en-US"/>
        </w:rPr>
        <w:t>: Time information. Source</w:t>
      </w:r>
      <w:r w:rsidR="00221B3A">
        <w:rPr>
          <w:noProof/>
          <w:lang w:val="en-US"/>
        </w:rPr>
        <w:t>:</w:t>
      </w:r>
      <w:r w:rsidRPr="007023D0">
        <w:rPr>
          <w:noProof/>
          <w:lang w:val="en-US"/>
        </w:rPr>
        <w:t xml:space="preserve"> </w:t>
      </w:r>
      <w:r w:rsidR="005D747B">
        <w:rPr>
          <w:noProof/>
        </w:rPr>
        <w:fldChar w:fldCharType="begin"/>
      </w:r>
      <w:r>
        <w:rPr>
          <w:noProof/>
          <w:lang w:val="en-US"/>
        </w:rPr>
        <w:instrText xml:space="preserve"> ADDIN ZOTERO_ITEM {"citationID":"149mco1nqt","properties":{"formattedCitation":"(GIL; MILES, 2010)","plainCitation":"(GIL; MILES, 2010)"},"citationItems":[{"id":124,"uris":["http://zotero.org/users/1122386/items/CAD8KI9G"],"uri":["http://zotero.org/users/1122386/items/CAD8KI9G"]}]} </w:instrText>
      </w:r>
      <w:r w:rsidR="005D747B">
        <w:rPr>
          <w:noProof/>
        </w:rPr>
        <w:fldChar w:fldCharType="separate"/>
      </w:r>
      <w:r w:rsidRPr="007023D0">
        <w:rPr>
          <w:rFonts w:cs="Times New Roman"/>
          <w:lang w:val="en-US"/>
        </w:rPr>
        <w:t>(GIL; MILES, 2010)</w:t>
      </w:r>
      <w:bookmarkEnd w:id="51"/>
      <w:r w:rsidR="005D747B">
        <w:rPr>
          <w:noProof/>
        </w:rPr>
        <w:fldChar w:fldCharType="end"/>
      </w:r>
    </w:p>
    <w:p w:rsidR="00BF66D1" w:rsidRDefault="00BF66D1" w:rsidP="00BF66D1">
      <w:pPr>
        <w:pStyle w:val="Heading3"/>
        <w:rPr>
          <w:lang w:val="en-US"/>
        </w:rPr>
      </w:pPr>
      <w:bookmarkStart w:id="53" w:name="_Toc352784498"/>
      <w:r>
        <w:rPr>
          <w:lang w:val="en-US"/>
        </w:rPr>
        <w:t>Inference</w:t>
      </w:r>
      <w:bookmarkEnd w:id="53"/>
    </w:p>
    <w:p w:rsidR="00C40996" w:rsidRDefault="00192402" w:rsidP="00DC7C72">
      <w:pPr>
        <w:rPr>
          <w:lang w:val="en-US"/>
        </w:rPr>
      </w:pPr>
      <w:r>
        <w:rPr>
          <w:lang w:val="en-US"/>
        </w:rPr>
        <w:t xml:space="preserve">Like OPM, the PROV model also supports the usage of inferences on provenance data, preserving </w:t>
      </w:r>
      <w:r w:rsidRPr="00192402">
        <w:rPr>
          <w:i/>
          <w:lang w:val="en-US"/>
        </w:rPr>
        <w:t>equivalence</w:t>
      </w:r>
      <w:r>
        <w:rPr>
          <w:lang w:val="en-US"/>
        </w:rPr>
        <w:t xml:space="preserve"> on </w:t>
      </w:r>
      <w:r w:rsidRPr="00192402">
        <w:rPr>
          <w:i/>
          <w:lang w:val="en-US"/>
        </w:rPr>
        <w:t>valid</w:t>
      </w:r>
      <w:r>
        <w:rPr>
          <w:lang w:val="en-US"/>
        </w:rPr>
        <w:t xml:space="preserve"> PROV instances. A PROV instance is </w:t>
      </w:r>
      <w:r w:rsidRPr="00192402">
        <w:rPr>
          <w:i/>
          <w:lang w:val="en-US"/>
        </w:rPr>
        <w:t>valid</w:t>
      </w:r>
      <w:r>
        <w:rPr>
          <w:lang w:val="en-US"/>
        </w:rPr>
        <w:t xml:space="preserve"> if its </w:t>
      </w:r>
      <w:r w:rsidRPr="00192402">
        <w:rPr>
          <w:i/>
          <w:lang w:val="en-US"/>
        </w:rPr>
        <w:t>normal</w:t>
      </w:r>
      <w:r>
        <w:rPr>
          <w:lang w:val="en-US"/>
        </w:rPr>
        <w:t xml:space="preserve"> </w:t>
      </w:r>
      <w:r w:rsidRPr="00192402">
        <w:rPr>
          <w:i/>
          <w:lang w:val="en-US"/>
        </w:rPr>
        <w:t>form</w:t>
      </w:r>
      <w:r>
        <w:rPr>
          <w:lang w:val="en-US"/>
        </w:rPr>
        <w:t xml:space="preserve"> exists and all of the validity constraints succeed on the </w:t>
      </w:r>
      <w:r w:rsidRPr="00192402">
        <w:rPr>
          <w:i/>
          <w:lang w:val="en-US"/>
        </w:rPr>
        <w:t>normal</w:t>
      </w:r>
      <w:r>
        <w:rPr>
          <w:lang w:val="en-US"/>
        </w:rPr>
        <w:t xml:space="preserve"> </w:t>
      </w:r>
      <w:r w:rsidRPr="00192402">
        <w:rPr>
          <w:i/>
          <w:lang w:val="en-US"/>
        </w:rPr>
        <w:t>form</w:t>
      </w:r>
      <w:r>
        <w:rPr>
          <w:lang w:val="en-US"/>
        </w:rPr>
        <w:t xml:space="preserve">. PROV defines the </w:t>
      </w:r>
      <w:r w:rsidRPr="00192402">
        <w:rPr>
          <w:i/>
          <w:lang w:val="en-US"/>
        </w:rPr>
        <w:t>normal form</w:t>
      </w:r>
      <w:r>
        <w:rPr>
          <w:lang w:val="en-US"/>
        </w:rPr>
        <w:t xml:space="preserve"> of a PROV instance as the set of provenance statements resulting from applying all definitions, inferences, and uniqueness constraints. This can be obtained as follows </w:t>
      </w:r>
      <w:r w:rsidR="005D747B">
        <w:rPr>
          <w:lang w:val="en-US"/>
        </w:rPr>
        <w:fldChar w:fldCharType="begin"/>
      </w:r>
      <w:r>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5D747B">
        <w:rPr>
          <w:lang w:val="en-US"/>
        </w:rPr>
        <w:fldChar w:fldCharType="separate"/>
      </w:r>
      <w:r w:rsidRPr="00192402">
        <w:rPr>
          <w:rFonts w:cs="Times New Roman"/>
          <w:szCs w:val="24"/>
        </w:rPr>
        <w:t xml:space="preserve">(NIES </w:t>
      </w:r>
      <w:r w:rsidRPr="00192402">
        <w:rPr>
          <w:rFonts w:cs="Times New Roman"/>
          <w:i/>
          <w:iCs/>
          <w:szCs w:val="24"/>
        </w:rPr>
        <w:t>et al.</w:t>
      </w:r>
      <w:r w:rsidRPr="00192402">
        <w:rPr>
          <w:rFonts w:cs="Times New Roman"/>
          <w:szCs w:val="24"/>
        </w:rPr>
        <w:t>, 2010)</w:t>
      </w:r>
      <w:r w:rsidR="005D747B">
        <w:rPr>
          <w:lang w:val="en-US"/>
        </w:rPr>
        <w:fldChar w:fldCharType="end"/>
      </w:r>
      <w:r>
        <w:rPr>
          <w:lang w:val="en-US"/>
        </w:rPr>
        <w:t>:</w:t>
      </w:r>
    </w:p>
    <w:p w:rsidR="00192402" w:rsidRDefault="00192402" w:rsidP="00192402">
      <w:pPr>
        <w:pStyle w:val="ListParagraph"/>
        <w:numPr>
          <w:ilvl w:val="0"/>
          <w:numId w:val="13"/>
        </w:numPr>
        <w:rPr>
          <w:lang w:val="en-US"/>
        </w:rPr>
      </w:pPr>
      <w:r>
        <w:rPr>
          <w:lang w:val="en-US"/>
        </w:rPr>
        <w:t xml:space="preserve">Apply all definitions to instance </w:t>
      </w:r>
      <w:proofErr w:type="gramStart"/>
      <w:r w:rsidRPr="00192402">
        <w:rPr>
          <w:i/>
          <w:lang w:val="en-US"/>
        </w:rPr>
        <w:t>I</w:t>
      </w:r>
      <w:proofErr w:type="gramEnd"/>
      <w:r>
        <w:rPr>
          <w:lang w:val="en-US"/>
        </w:rPr>
        <w:t xml:space="preserve"> by replacing each defined statement by its definition, yielding an instance </w:t>
      </w:r>
      <w:r w:rsidRPr="00192402">
        <w:rPr>
          <w:i/>
          <w:lang w:val="en-US"/>
        </w:rPr>
        <w:t>I</w:t>
      </w:r>
      <w:r w:rsidRPr="00192402">
        <w:rPr>
          <w:i/>
          <w:vertAlign w:val="subscript"/>
          <w:lang w:val="en-US"/>
        </w:rPr>
        <w:t>1</w:t>
      </w:r>
      <w:r>
        <w:rPr>
          <w:lang w:val="en-US"/>
        </w:rPr>
        <w:t>.</w:t>
      </w:r>
    </w:p>
    <w:p w:rsidR="00192402" w:rsidRDefault="00192402" w:rsidP="00192402">
      <w:pPr>
        <w:pStyle w:val="ListParagraph"/>
        <w:numPr>
          <w:ilvl w:val="0"/>
          <w:numId w:val="13"/>
        </w:numPr>
        <w:rPr>
          <w:lang w:val="en-US"/>
        </w:rPr>
      </w:pPr>
      <w:r>
        <w:rPr>
          <w:lang w:val="en-US"/>
        </w:rPr>
        <w:t xml:space="preserve">Apply all inferences to </w:t>
      </w:r>
      <w:r w:rsidRPr="00192402">
        <w:rPr>
          <w:i/>
          <w:lang w:val="en-US"/>
        </w:rPr>
        <w:t>I</w:t>
      </w:r>
      <w:r w:rsidRPr="00192402">
        <w:rPr>
          <w:i/>
          <w:vertAlign w:val="subscript"/>
          <w:lang w:val="en-US"/>
        </w:rPr>
        <w:t>1</w:t>
      </w:r>
      <w:r>
        <w:rPr>
          <w:lang w:val="en-US"/>
        </w:rPr>
        <w:t xml:space="preserve"> by adding the conclusion of each inference whose hypotheses are satisfied and whose entire conclusion does not already hold, yielding an instance </w:t>
      </w:r>
      <w:r w:rsidRPr="00192402">
        <w:rPr>
          <w:i/>
          <w:lang w:val="en-US"/>
        </w:rPr>
        <w:t>I</w:t>
      </w:r>
      <w:r w:rsidRPr="00192402">
        <w:rPr>
          <w:i/>
          <w:vertAlign w:val="subscript"/>
          <w:lang w:val="en-US"/>
        </w:rPr>
        <w:t>2</w:t>
      </w:r>
      <w:r>
        <w:rPr>
          <w:lang w:val="en-US"/>
        </w:rPr>
        <w:t>.</w:t>
      </w:r>
    </w:p>
    <w:p w:rsidR="00192402" w:rsidRPr="00192402" w:rsidRDefault="00192402" w:rsidP="00192402">
      <w:pPr>
        <w:pStyle w:val="ListParagraph"/>
        <w:numPr>
          <w:ilvl w:val="0"/>
          <w:numId w:val="13"/>
        </w:numPr>
        <w:rPr>
          <w:lang w:val="en-US"/>
        </w:rPr>
      </w:pPr>
      <w:r w:rsidRPr="00192402">
        <w:rPr>
          <w:shd w:val="clear" w:color="auto" w:fill="FFFFFF"/>
          <w:lang w:val="en-US"/>
        </w:rPr>
        <w:t>Apply all uniqueness constraints to</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2</w:t>
      </w:r>
      <w:r w:rsidRPr="00192402">
        <w:rPr>
          <w:rStyle w:val="apple-converted-space"/>
          <w:rFonts w:ascii="Arial" w:hAnsi="Arial" w:cs="Arial"/>
          <w:color w:val="000000"/>
          <w:sz w:val="27"/>
          <w:szCs w:val="27"/>
          <w:shd w:val="clear" w:color="auto" w:fill="FFFFFF"/>
          <w:lang w:val="en-US"/>
        </w:rPr>
        <w:t> </w:t>
      </w:r>
      <w:r w:rsidRPr="00192402">
        <w:rPr>
          <w:shd w:val="clear" w:color="auto" w:fill="FFFFFF"/>
          <w:lang w:val="en-US"/>
        </w:rPr>
        <w:t>by unifying terms or merging statements and applying the resulting substitution to the instance, yielding an instance</w:t>
      </w:r>
      <w:r w:rsidRPr="00192402">
        <w:rPr>
          <w:rStyle w:val="apple-converted-space"/>
          <w:rFonts w:ascii="Arial" w:hAnsi="Arial" w:cs="Arial"/>
          <w:color w:val="000000"/>
          <w:sz w:val="27"/>
          <w:szCs w:val="27"/>
          <w:shd w:val="clear" w:color="auto" w:fill="FFFFFF"/>
          <w:lang w:val="en-US"/>
        </w:rPr>
        <w:t> </w:t>
      </w:r>
      <w:r w:rsidRPr="00192402">
        <w:rPr>
          <w:rStyle w:val="math"/>
          <w:i/>
          <w:iCs/>
          <w:color w:val="000000"/>
          <w:sz w:val="27"/>
          <w:szCs w:val="27"/>
          <w:shd w:val="clear" w:color="auto" w:fill="FFFFFF"/>
          <w:lang w:val="en-US"/>
        </w:rPr>
        <w:t>I</w:t>
      </w:r>
      <w:r w:rsidRPr="00192402">
        <w:rPr>
          <w:rStyle w:val="math"/>
          <w:i/>
          <w:iCs/>
          <w:color w:val="000000"/>
          <w:sz w:val="27"/>
          <w:szCs w:val="27"/>
          <w:shd w:val="clear" w:color="auto" w:fill="FFFFFF"/>
          <w:vertAlign w:val="subscript"/>
          <w:lang w:val="en-US"/>
        </w:rPr>
        <w:t>3</w:t>
      </w:r>
      <w:r w:rsidRPr="00192402">
        <w:rPr>
          <w:shd w:val="clear" w:color="auto" w:fill="FFFFFF"/>
          <w:lang w:val="en-US"/>
        </w:rPr>
        <w:t>. If some uniqueness constraint cannot be applied, then normalization fails.</w:t>
      </w:r>
    </w:p>
    <w:p w:rsidR="00192402" w:rsidRPr="00192402" w:rsidRDefault="00192402" w:rsidP="00192402">
      <w:pPr>
        <w:pStyle w:val="ListParagraph"/>
        <w:numPr>
          <w:ilvl w:val="0"/>
          <w:numId w:val="13"/>
        </w:numPr>
        <w:rPr>
          <w:lang w:val="en-US"/>
        </w:rPr>
      </w:pPr>
      <w:r w:rsidRPr="00192402">
        <w:rPr>
          <w:lang w:val="en-US"/>
        </w:rPr>
        <w:t>If no definitions, inferences, or uniqueness constraints can be applied to instance </w:t>
      </w:r>
      <w:r w:rsidRPr="00192402">
        <w:rPr>
          <w:rFonts w:cs="Times New Roman"/>
          <w:i/>
          <w:iCs/>
          <w:lang w:val="en-US"/>
        </w:rPr>
        <w:t>I</w:t>
      </w:r>
      <w:r w:rsidRPr="00192402">
        <w:rPr>
          <w:rFonts w:cs="Times New Roman"/>
          <w:i/>
          <w:iCs/>
          <w:vertAlign w:val="subscript"/>
          <w:lang w:val="en-US"/>
        </w:rPr>
        <w:t>3</w:t>
      </w:r>
      <w:r w:rsidRPr="00192402">
        <w:rPr>
          <w:lang w:val="en-US"/>
        </w:rPr>
        <w:t>, then </w:t>
      </w:r>
      <w:r w:rsidRPr="00192402">
        <w:rPr>
          <w:rFonts w:cs="Times New Roman"/>
          <w:i/>
          <w:iCs/>
          <w:lang w:val="en-US"/>
        </w:rPr>
        <w:t>I</w:t>
      </w:r>
      <w:r w:rsidRPr="00192402">
        <w:rPr>
          <w:rFonts w:cs="Times New Roman"/>
          <w:i/>
          <w:iCs/>
          <w:vertAlign w:val="subscript"/>
          <w:lang w:val="en-US"/>
        </w:rPr>
        <w:t>3</w:t>
      </w:r>
      <w:r w:rsidRPr="00192402">
        <w:rPr>
          <w:lang w:val="en-US"/>
        </w:rPr>
        <w:t> is the normal form of </w:t>
      </w:r>
      <w:proofErr w:type="gramStart"/>
      <w:r w:rsidRPr="00192402">
        <w:rPr>
          <w:rFonts w:cs="Times New Roman"/>
          <w:i/>
          <w:iCs/>
          <w:lang w:val="en-US"/>
        </w:rPr>
        <w:t>I</w:t>
      </w:r>
      <w:proofErr w:type="gramEnd"/>
      <w:r w:rsidRPr="00192402">
        <w:rPr>
          <w:lang w:val="en-US"/>
        </w:rPr>
        <w:t>.</w:t>
      </w:r>
    </w:p>
    <w:p w:rsidR="00192402" w:rsidRDefault="00192402" w:rsidP="00192402">
      <w:pPr>
        <w:pStyle w:val="ListParagraph"/>
        <w:numPr>
          <w:ilvl w:val="0"/>
          <w:numId w:val="13"/>
        </w:numPr>
        <w:rPr>
          <w:lang w:val="en-US"/>
        </w:rPr>
      </w:pPr>
      <w:r w:rsidRPr="00192402">
        <w:rPr>
          <w:lang w:val="en-US"/>
        </w:rPr>
        <w:t>Otherwise, the normal form of </w:t>
      </w:r>
      <w:r w:rsidRPr="00192402">
        <w:rPr>
          <w:rFonts w:cs="Times New Roman"/>
          <w:i/>
          <w:iCs/>
          <w:lang w:val="en-US"/>
        </w:rPr>
        <w:t>I</w:t>
      </w:r>
      <w:r w:rsidRPr="00192402">
        <w:rPr>
          <w:lang w:val="en-US"/>
        </w:rPr>
        <w:t> is the same as the normal form of </w:t>
      </w:r>
      <w:r w:rsidRPr="00192402">
        <w:rPr>
          <w:rFonts w:cs="Times New Roman"/>
          <w:i/>
          <w:iCs/>
          <w:lang w:val="en-US"/>
        </w:rPr>
        <w:t>I</w:t>
      </w:r>
      <w:r w:rsidRPr="00192402">
        <w:rPr>
          <w:rFonts w:cs="Times New Roman"/>
          <w:i/>
          <w:iCs/>
          <w:vertAlign w:val="subscript"/>
          <w:lang w:val="en-US"/>
        </w:rPr>
        <w:t>3</w:t>
      </w:r>
      <w:r w:rsidRPr="00192402">
        <w:rPr>
          <w:lang w:val="en-US"/>
        </w:rPr>
        <w:t xml:space="preserve"> (that is, </w:t>
      </w:r>
      <w:proofErr w:type="gramStart"/>
      <w:r w:rsidRPr="00192402">
        <w:rPr>
          <w:lang w:val="en-US"/>
        </w:rPr>
        <w:t>proceed</w:t>
      </w:r>
      <w:proofErr w:type="gramEnd"/>
      <w:r w:rsidRPr="00192402">
        <w:rPr>
          <w:lang w:val="en-US"/>
        </w:rPr>
        <w:t xml:space="preserve"> by normalizing </w:t>
      </w:r>
      <w:r w:rsidRPr="00192402">
        <w:rPr>
          <w:rFonts w:cs="Times New Roman"/>
          <w:i/>
          <w:iCs/>
          <w:lang w:val="en-US"/>
        </w:rPr>
        <w:t>I</w:t>
      </w:r>
      <w:r w:rsidRPr="00192402">
        <w:rPr>
          <w:rFonts w:cs="Times New Roman"/>
          <w:i/>
          <w:iCs/>
          <w:vertAlign w:val="subscript"/>
          <w:lang w:val="en-US"/>
        </w:rPr>
        <w:t>3</w:t>
      </w:r>
      <w:r w:rsidRPr="00192402">
        <w:rPr>
          <w:lang w:val="en-US"/>
        </w:rPr>
        <w:t> at step 1).</w:t>
      </w:r>
    </w:p>
    <w:p w:rsidR="00192402" w:rsidRDefault="004243A7" w:rsidP="00DC7C72">
      <w:pPr>
        <w:rPr>
          <w:lang w:val="en-US"/>
        </w:rPr>
      </w:pPr>
      <w:r>
        <w:rPr>
          <w:lang w:val="en-US"/>
        </w:rPr>
        <w:t>So, in order to test the PROV instance validity, the following steps must be followed</w:t>
      </w:r>
      <w:r w:rsidR="00B610DB">
        <w:rPr>
          <w:lang w:val="en-US"/>
        </w:rPr>
        <w:t xml:space="preserve"> </w:t>
      </w:r>
      <w:r w:rsidR="005D747B">
        <w:rPr>
          <w:lang w:val="en-US"/>
        </w:rPr>
        <w:fldChar w:fldCharType="begin"/>
      </w:r>
      <w:r w:rsidR="00B610DB">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5D747B">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5D747B">
        <w:rPr>
          <w:lang w:val="en-US"/>
        </w:rPr>
        <w:fldChar w:fldCharType="end"/>
      </w:r>
      <w:r>
        <w:rPr>
          <w:lang w:val="en-US"/>
        </w:rPr>
        <w:t>:</w:t>
      </w:r>
    </w:p>
    <w:p w:rsidR="004243A7" w:rsidRPr="004243A7" w:rsidRDefault="004243A7" w:rsidP="004243A7">
      <w:pPr>
        <w:pStyle w:val="ListParagraph"/>
        <w:numPr>
          <w:ilvl w:val="0"/>
          <w:numId w:val="16"/>
        </w:numPr>
        <w:rPr>
          <w:lang w:val="en-US"/>
        </w:rPr>
      </w:pPr>
      <w:r w:rsidRPr="004243A7">
        <w:rPr>
          <w:lang w:val="en-US"/>
        </w:rPr>
        <w:t>Normalize the instance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obtaining normal form</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lang w:val="en-US"/>
        </w:rPr>
        <w:t>. If normalization fails,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lastRenderedPageBreak/>
        <w:t>Apply all event ordering constraints to</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r w:rsidRPr="004243A7">
        <w:rPr>
          <w:lang w:val="en-US"/>
        </w:rPr>
        <w:t>to build a graph</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whose nodes are event identifiers and edges are labeled by "precedes" and "strictly precedes" relationships among events induced by the constraints.</w:t>
      </w:r>
    </w:p>
    <w:p w:rsidR="004243A7" w:rsidRPr="004243A7" w:rsidRDefault="004243A7" w:rsidP="004243A7">
      <w:pPr>
        <w:pStyle w:val="ListParagraph"/>
        <w:numPr>
          <w:ilvl w:val="0"/>
          <w:numId w:val="16"/>
        </w:numPr>
        <w:rPr>
          <w:lang w:val="en-US"/>
        </w:rPr>
      </w:pPr>
      <w:r w:rsidRPr="004243A7">
        <w:rPr>
          <w:lang w:val="en-US"/>
        </w:rPr>
        <w:t>Determine whether there is a cycle in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G</w:t>
      </w:r>
      <w:r w:rsidRPr="004243A7">
        <w:rPr>
          <w:rStyle w:val="apple-converted-space"/>
          <w:rFonts w:ascii="Arial" w:hAnsi="Arial" w:cs="Arial"/>
          <w:color w:val="000000"/>
          <w:sz w:val="27"/>
          <w:szCs w:val="27"/>
          <w:lang w:val="en-US"/>
        </w:rPr>
        <w:t> </w:t>
      </w:r>
      <w:r w:rsidRPr="004243A7">
        <w:rPr>
          <w:lang w:val="en-US"/>
        </w:rPr>
        <w:t xml:space="preserve">that contains a "strictly </w:t>
      </w:r>
      <w:proofErr w:type="gramStart"/>
      <w:r w:rsidRPr="004243A7">
        <w:rPr>
          <w:lang w:val="en-US"/>
        </w:rPr>
        <w:t>precedes</w:t>
      </w:r>
      <w:proofErr w:type="gramEnd"/>
      <w:r w:rsidRPr="004243A7">
        <w:rPr>
          <w:lang w:val="en-US"/>
        </w:rPr>
        <w:t>" edge.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w:t>
      </w:r>
    </w:p>
    <w:p w:rsidR="004243A7" w:rsidRPr="004243A7" w:rsidRDefault="004243A7" w:rsidP="004243A7">
      <w:pPr>
        <w:pStyle w:val="ListParagraph"/>
        <w:numPr>
          <w:ilvl w:val="0"/>
          <w:numId w:val="16"/>
        </w:numPr>
        <w:rPr>
          <w:lang w:val="en-US"/>
        </w:rPr>
      </w:pPr>
      <w:r w:rsidRPr="004243A7">
        <w:rPr>
          <w:lang w:val="en-US"/>
        </w:rPr>
        <w:t xml:space="preserve">Apply the </w:t>
      </w:r>
      <w:r w:rsidRPr="004243A7">
        <w:rPr>
          <w:i/>
          <w:lang w:val="en-US"/>
        </w:rPr>
        <w:t>type constraints</w:t>
      </w:r>
      <w:r>
        <w:rPr>
          <w:lang w:val="en-US"/>
        </w:rPr>
        <w:t xml:space="preserve"> (defined at section 6.3 of PROV-CONSTRAINTS </w:t>
      </w:r>
      <w:r w:rsidR="005D747B">
        <w:rPr>
          <w:lang w:val="en-US"/>
        </w:rPr>
        <w:fldChar w:fldCharType="begin"/>
      </w:r>
      <w:r>
        <w:rPr>
          <w:lang w:val="en-US"/>
        </w:rPr>
        <w:instrText xml:space="preserve"> ADDIN ZOTERO_ITEM {"citationID":"1burfmtof","properties":{"formattedCitation":"{\\rtf (NIES \\i et al.\\i0{}, 2010)}","plainCitation":"(NIES et al., 2010)"},"citationItems":[{"id":126,"uris":["http://zotero.org/users/1122386/items/GN9AMRVX"],"uri":["http://zotero.org/users/1122386/items/GN9AMRVX"]}]} </w:instrText>
      </w:r>
      <w:r w:rsidR="005D747B">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sidR="005D747B">
        <w:rPr>
          <w:lang w:val="en-US"/>
        </w:rPr>
        <w:fldChar w:fldCharType="end"/>
      </w:r>
      <w:r>
        <w:rPr>
          <w:lang w:val="en-US"/>
        </w:rPr>
        <w:t>)</w:t>
      </w:r>
      <w:r w:rsidRPr="004243A7">
        <w:rPr>
          <w:rStyle w:val="apple-converted-space"/>
          <w:rFonts w:ascii="Arial" w:hAnsi="Arial" w:cs="Arial"/>
          <w:color w:val="000000"/>
          <w:sz w:val="27"/>
          <w:szCs w:val="27"/>
          <w:lang w:val="en-US"/>
        </w:rPr>
        <w:t> </w:t>
      </w:r>
      <w:r w:rsidRPr="004243A7">
        <w:rPr>
          <w:lang w:val="en-US"/>
        </w:rPr>
        <w:t xml:space="preserve">to determine whether there are any violations of </w:t>
      </w:r>
      <w:r>
        <w:rPr>
          <w:lang w:val="en-US"/>
        </w:rPr>
        <w:t>disjunction</w:t>
      </w:r>
      <w:r w:rsidRPr="004243A7">
        <w:rPr>
          <w:lang w:val="en-US"/>
        </w:rPr>
        <w:t>. If so,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w:t>
      </w:r>
      <w:r w:rsidRPr="004243A7">
        <w:rPr>
          <w:rStyle w:val="apple-converted-space"/>
          <w:rFonts w:ascii="Arial" w:hAnsi="Arial" w:cs="Arial"/>
          <w:color w:val="000000"/>
          <w:sz w:val="27"/>
          <w:szCs w:val="27"/>
          <w:lang w:val="en-US"/>
        </w:rPr>
        <w:t> </w:t>
      </w:r>
      <w:r w:rsidRPr="004243A7">
        <w:rPr>
          <w:lang w:val="en-US"/>
        </w:rPr>
        <w:t>valid.</w:t>
      </w:r>
    </w:p>
    <w:p w:rsidR="004243A7" w:rsidRPr="004243A7" w:rsidRDefault="004243A7" w:rsidP="004243A7">
      <w:pPr>
        <w:pStyle w:val="ListParagraph"/>
        <w:numPr>
          <w:ilvl w:val="0"/>
          <w:numId w:val="16"/>
        </w:numPr>
        <w:rPr>
          <w:lang w:val="en-US"/>
        </w:rPr>
      </w:pPr>
      <w:r w:rsidRPr="004243A7">
        <w:rPr>
          <w:lang w:val="en-US"/>
        </w:rPr>
        <w:t xml:space="preserve">Check that none of the </w:t>
      </w:r>
      <w:r w:rsidRPr="004243A7">
        <w:rPr>
          <w:i/>
          <w:lang w:val="en-US"/>
        </w:rPr>
        <w:t>impossibility constraints</w:t>
      </w:r>
      <w:r>
        <w:rPr>
          <w:lang w:val="en-US"/>
        </w:rPr>
        <w:t xml:space="preserve"> (defined section 6.4 of PROV-CONSTRAINTS </w:t>
      </w:r>
      <w:r w:rsidR="005D747B">
        <w:rPr>
          <w:lang w:val="en-US"/>
        </w:rPr>
        <w:fldChar w:fldCharType="begin"/>
      </w:r>
      <w:r w:rsidR="00A713F6">
        <w:rPr>
          <w:lang w:val="en-US"/>
        </w:rPr>
        <w:instrText xml:space="preserve"> ADDIN ZOTERO_ITEM {"citationID":"ZyyVqPNz","properties":{"formattedCitation":"{\\rtf (NIES \\i et al.\\i0{}, 2010)}","plainCitation":"(NIES et al., 2010)"},"citationItems":[{"id":126,"uris":["http://zotero.org/users/1122386/items/GN9AMRVX"],"uri":["http://zotero.org/users/1122386/items/GN9AMRVX"]}]} </w:instrText>
      </w:r>
      <w:r w:rsidR="005D747B">
        <w:rPr>
          <w:lang w:val="en-US"/>
        </w:rPr>
        <w:fldChar w:fldCharType="separate"/>
      </w:r>
      <w:r w:rsidRPr="004243A7">
        <w:rPr>
          <w:rFonts w:cs="Times New Roman"/>
          <w:szCs w:val="24"/>
          <w:lang w:val="en-US"/>
        </w:rPr>
        <w:t xml:space="preserve">(NIES </w:t>
      </w:r>
      <w:r w:rsidRPr="004243A7">
        <w:rPr>
          <w:rFonts w:cs="Times New Roman"/>
          <w:i/>
          <w:iCs/>
          <w:szCs w:val="24"/>
          <w:lang w:val="en-US"/>
        </w:rPr>
        <w:t>et al.</w:t>
      </w:r>
      <w:r w:rsidRPr="004243A7">
        <w:rPr>
          <w:rFonts w:cs="Times New Roman"/>
          <w:szCs w:val="24"/>
          <w:lang w:val="en-US"/>
        </w:rPr>
        <w:t>, 2010)</w:t>
      </w:r>
      <w:r w:rsidR="005D747B">
        <w:rPr>
          <w:lang w:val="en-US"/>
        </w:rPr>
        <w:fldChar w:fldCharType="end"/>
      </w:r>
      <w:r>
        <w:rPr>
          <w:lang w:val="en-US"/>
        </w:rPr>
        <w:t>)</w:t>
      </w:r>
      <w:r w:rsidRPr="004243A7">
        <w:rPr>
          <w:rStyle w:val="apple-converted-space"/>
          <w:rFonts w:ascii="Arial" w:hAnsi="Arial" w:cs="Arial"/>
          <w:color w:val="000000"/>
          <w:sz w:val="27"/>
          <w:szCs w:val="27"/>
          <w:lang w:val="en-US"/>
        </w:rPr>
        <w:t> </w:t>
      </w:r>
      <w:r w:rsidRPr="004243A7">
        <w:rPr>
          <w:lang w:val="en-US"/>
        </w:rPr>
        <w:t>are violated. If any are violated, then</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lang w:val="en-US"/>
        </w:rPr>
        <w:t xml:space="preserve"> not valid. Otherwise,</w:t>
      </w:r>
      <w:r w:rsidRPr="004243A7">
        <w:rPr>
          <w:rStyle w:val="apple-converted-space"/>
          <w:rFonts w:ascii="Arial" w:hAnsi="Arial" w:cs="Arial"/>
          <w:color w:val="000000"/>
          <w:sz w:val="27"/>
          <w:szCs w:val="27"/>
          <w:lang w:val="en-US"/>
        </w:rPr>
        <w:t> </w:t>
      </w:r>
      <w:r w:rsidRPr="004243A7">
        <w:rPr>
          <w:rStyle w:val="math"/>
          <w:i/>
          <w:iCs/>
          <w:color w:val="000000"/>
          <w:sz w:val="27"/>
          <w:szCs w:val="27"/>
          <w:lang w:val="en-US"/>
        </w:rPr>
        <w:t>I</w:t>
      </w:r>
      <w:r w:rsidRPr="004243A7">
        <w:rPr>
          <w:rStyle w:val="apple-converted-space"/>
          <w:rFonts w:ascii="Arial" w:hAnsi="Arial" w:cs="Arial"/>
          <w:color w:val="000000"/>
          <w:sz w:val="27"/>
          <w:szCs w:val="27"/>
          <w:lang w:val="en-US"/>
        </w:rPr>
        <w:t> </w:t>
      </w:r>
      <w:proofErr w:type="gramStart"/>
      <w:r w:rsidRPr="004243A7">
        <w:rPr>
          <w:lang w:val="en-US"/>
        </w:rPr>
        <w:t>is</w:t>
      </w:r>
      <w:proofErr w:type="gramEnd"/>
      <w:r w:rsidRPr="004243A7">
        <w:rPr>
          <w:rStyle w:val="apple-converted-space"/>
          <w:rFonts w:ascii="Arial" w:hAnsi="Arial" w:cs="Arial"/>
          <w:color w:val="000000"/>
          <w:sz w:val="27"/>
          <w:szCs w:val="27"/>
          <w:lang w:val="en-US"/>
        </w:rPr>
        <w:t> </w:t>
      </w:r>
      <w:r w:rsidRPr="004243A7">
        <w:rPr>
          <w:lang w:val="en-US"/>
        </w:rPr>
        <w:t>valid.</w:t>
      </w:r>
    </w:p>
    <w:p w:rsidR="004243A7" w:rsidRDefault="004243A7" w:rsidP="004243A7">
      <w:pPr>
        <w:rPr>
          <w:lang w:val="en-US"/>
        </w:rPr>
      </w:pPr>
      <w:r>
        <w:rPr>
          <w:lang w:val="en-US"/>
        </w:rPr>
        <w:t xml:space="preserve">Finally, two </w:t>
      </w:r>
      <w:r w:rsidRPr="004243A7">
        <w:rPr>
          <w:i/>
          <w:lang w:val="en-US"/>
        </w:rPr>
        <w:t>valid</w:t>
      </w:r>
      <w:r>
        <w:rPr>
          <w:lang w:val="en-US"/>
        </w:rPr>
        <w:t xml:space="preserve"> PROV instances are </w:t>
      </w:r>
      <w:r w:rsidRPr="004243A7">
        <w:rPr>
          <w:i/>
          <w:lang w:val="en-US"/>
        </w:rPr>
        <w:t>equivalent</w:t>
      </w:r>
      <w:r>
        <w:rPr>
          <w:lang w:val="en-US"/>
        </w:rPr>
        <w:t xml:space="preserve"> if they have an isomorphic normal form, which means that after applying all possible inference rules, both instances produce the same set of PROV statements. Equivalence can also be checked by pairs of PROV instances that are not </w:t>
      </w:r>
      <w:r w:rsidRPr="004243A7">
        <w:rPr>
          <w:i/>
          <w:lang w:val="en-US"/>
        </w:rPr>
        <w:t>valid</w:t>
      </w:r>
      <w:r>
        <w:rPr>
          <w:lang w:val="en-US"/>
        </w:rPr>
        <w:t>, according to the following rules</w:t>
      </w:r>
      <w:r w:rsidR="00B610DB">
        <w:rPr>
          <w:lang w:val="en-US"/>
        </w:rPr>
        <w:t xml:space="preserve"> </w:t>
      </w:r>
      <w:r w:rsidR="005D747B">
        <w:rPr>
          <w:lang w:val="en-US"/>
        </w:rPr>
        <w:fldChar w:fldCharType="begin"/>
      </w:r>
      <w:r w:rsidR="00B610DB">
        <w:rPr>
          <w:lang w:val="en-US"/>
        </w:rPr>
        <w:instrText xml:space="preserve"> ADDIN ZOTERO_ITEM {"citationID":"962v17vt0","properties":{"formattedCitation":"{\\rtf (NIES \\i et al.\\i0{}, 2010)}","plainCitation":"(NIES et al., 2010)"},"citationItems":[{"id":126,"uris":["http://zotero.org/users/1122386/items/GN9AMRVX"],"uri":["http://zotero.org/users/1122386/items/GN9AMRVX"]}]} </w:instrText>
      </w:r>
      <w:r w:rsidR="005D747B">
        <w:rPr>
          <w:lang w:val="en-US"/>
        </w:rPr>
        <w:fldChar w:fldCharType="separate"/>
      </w:r>
      <w:r w:rsidR="00B610DB" w:rsidRPr="00B610DB">
        <w:rPr>
          <w:rFonts w:cs="Times New Roman"/>
          <w:szCs w:val="24"/>
          <w:lang w:val="en-US"/>
        </w:rPr>
        <w:t xml:space="preserve">(NIES </w:t>
      </w:r>
      <w:r w:rsidR="00B610DB" w:rsidRPr="00B610DB">
        <w:rPr>
          <w:rFonts w:cs="Times New Roman"/>
          <w:i/>
          <w:iCs/>
          <w:szCs w:val="24"/>
          <w:lang w:val="en-US"/>
        </w:rPr>
        <w:t>et al.</w:t>
      </w:r>
      <w:r w:rsidR="00B610DB" w:rsidRPr="00B610DB">
        <w:rPr>
          <w:rFonts w:cs="Times New Roman"/>
          <w:szCs w:val="24"/>
          <w:lang w:val="en-US"/>
        </w:rPr>
        <w:t>, 2010)</w:t>
      </w:r>
      <w:r w:rsidR="005D747B">
        <w:rPr>
          <w:lang w:val="en-US"/>
        </w:rPr>
        <w:fldChar w:fldCharType="end"/>
      </w:r>
      <w:r>
        <w:rPr>
          <w:lang w:val="en-US"/>
        </w:rPr>
        <w:t>:</w:t>
      </w:r>
    </w:p>
    <w:p w:rsidR="006B2C3F" w:rsidRPr="006B2C3F" w:rsidRDefault="006B2C3F" w:rsidP="006B2C3F">
      <w:pPr>
        <w:pStyle w:val="ListParagraph"/>
        <w:numPr>
          <w:ilvl w:val="0"/>
          <w:numId w:val="20"/>
        </w:numPr>
        <w:rPr>
          <w:lang w:val="en-US"/>
        </w:rPr>
      </w:pPr>
      <w:r w:rsidRPr="006B2C3F">
        <w:rPr>
          <w:lang w:val="en-US"/>
        </w:rPr>
        <w:t>If both are valid, then equivalence is defined above.</w:t>
      </w:r>
    </w:p>
    <w:p w:rsidR="006B2C3F" w:rsidRDefault="006B2C3F" w:rsidP="006B2C3F">
      <w:pPr>
        <w:pStyle w:val="ListParagraph"/>
        <w:numPr>
          <w:ilvl w:val="0"/>
          <w:numId w:val="20"/>
        </w:numPr>
        <w:rPr>
          <w:lang w:val="en-US"/>
        </w:rPr>
      </w:pPr>
      <w:r w:rsidRPr="006B2C3F">
        <w:rPr>
          <w:lang w:val="en-US"/>
        </w:rPr>
        <w:t>If both are invalid, then equivalence can be implemented in any way provided it is reflexive, symmetric, and transitive</w:t>
      </w:r>
      <w:r>
        <w:rPr>
          <w:lang w:val="en-US"/>
        </w:rPr>
        <w:t>.</w:t>
      </w:r>
    </w:p>
    <w:p w:rsidR="006B2C3F" w:rsidRPr="006B2C3F" w:rsidRDefault="006B2C3F" w:rsidP="006B2C3F">
      <w:pPr>
        <w:pStyle w:val="ListParagraph"/>
        <w:numPr>
          <w:ilvl w:val="0"/>
          <w:numId w:val="20"/>
        </w:numPr>
        <w:rPr>
          <w:lang w:val="en-US"/>
        </w:rPr>
      </w:pPr>
      <w:r w:rsidRPr="006B2C3F">
        <w:rPr>
          <w:lang w:val="en-US"/>
        </w:rPr>
        <w:t>If one instance is valid and the other is invalid, then the two instances are not equivalent.</w:t>
      </w:r>
    </w:p>
    <w:p w:rsidR="004243A7" w:rsidRDefault="006B2C3F" w:rsidP="004243A7">
      <w:pPr>
        <w:rPr>
          <w:lang w:val="en-US"/>
        </w:rPr>
      </w:pPr>
      <w:r>
        <w:rPr>
          <w:lang w:val="en-US"/>
        </w:rPr>
        <w:t xml:space="preserve">In </w:t>
      </w:r>
      <w:r w:rsidRPr="006B2C3F">
        <w:rPr>
          <w:i/>
          <w:lang w:val="en-US"/>
        </w:rPr>
        <w:t>equivalence</w:t>
      </w:r>
      <w:r>
        <w:rPr>
          <w:lang w:val="en-US"/>
        </w:rPr>
        <w:t>, the order of provenance statements is irrelevant to the meaning of the instance. The order of attribute</w:t>
      </w:r>
      <w:r w:rsidR="008F537C">
        <w:rPr>
          <w:lang w:val="en-US"/>
        </w:rPr>
        <w:t xml:space="preserve">s and </w:t>
      </w:r>
      <w:r>
        <w:rPr>
          <w:lang w:val="en-US"/>
        </w:rPr>
        <w:t>value</w:t>
      </w:r>
      <w:r w:rsidR="008F537C">
        <w:rPr>
          <w:lang w:val="en-US"/>
        </w:rPr>
        <w:t>s</w:t>
      </w:r>
      <w:r>
        <w:rPr>
          <w:lang w:val="en-US"/>
        </w:rPr>
        <w:t xml:space="preserve"> pair in the attribute lists is also irrelevant. Names can also be renamed without changing the meaning, so particular choices of names of existential variables are also irrelevant. Finally, </w:t>
      </w:r>
      <w:r w:rsidRPr="006B2C3F">
        <w:rPr>
          <w:i/>
          <w:lang w:val="en-US"/>
        </w:rPr>
        <w:t>equivalence</w:t>
      </w:r>
      <w:r>
        <w:rPr>
          <w:lang w:val="en-US"/>
        </w:rPr>
        <w:t xml:space="preserve"> is reflexive, symmetric, and transitive.</w:t>
      </w:r>
    </w:p>
    <w:p w:rsidR="00A713F6" w:rsidRPr="00A713F6" w:rsidRDefault="006B2C3F" w:rsidP="00A713F6">
      <w:pPr>
        <w:rPr>
          <w:sz w:val="16"/>
          <w:lang w:val="en-US"/>
        </w:rPr>
      </w:pPr>
      <w:r>
        <w:rPr>
          <w:lang w:val="en-US"/>
        </w:rPr>
        <w:t xml:space="preserve">An </w:t>
      </w:r>
      <w:r w:rsidRPr="006B2C3F">
        <w:rPr>
          <w:i/>
          <w:lang w:val="en-US"/>
        </w:rPr>
        <w:t>inference</w:t>
      </w:r>
      <w:r>
        <w:rPr>
          <w:lang w:val="en-US"/>
        </w:rPr>
        <w:t xml:space="preserve"> in PROV is a rule that can be applied to PROV instances to add new statements, while a </w:t>
      </w:r>
      <w:r w:rsidRPr="006B2C3F">
        <w:rPr>
          <w:i/>
          <w:lang w:val="en-US"/>
        </w:rPr>
        <w:t>definition</w:t>
      </w:r>
      <w:r>
        <w:rPr>
          <w:lang w:val="en-US"/>
        </w:rPr>
        <w:t xml:space="preserve"> is a rule that can be applied to instances to replace defined statements with other statements. In other words, a </w:t>
      </w:r>
      <w:r w:rsidRPr="006B2C3F">
        <w:rPr>
          <w:i/>
          <w:lang w:val="en-US"/>
        </w:rPr>
        <w:t>definition</w:t>
      </w:r>
      <w:r>
        <w:rPr>
          <w:lang w:val="en-US"/>
        </w:rPr>
        <w:t xml:space="preserve"> states that a provenance statement is equivalent to some other statements, while an </w:t>
      </w:r>
      <w:r w:rsidRPr="006B2C3F">
        <w:rPr>
          <w:i/>
          <w:lang w:val="en-US"/>
        </w:rPr>
        <w:t>inference</w:t>
      </w:r>
      <w:r>
        <w:rPr>
          <w:lang w:val="en-US"/>
        </w:rPr>
        <w:t xml:space="preserve"> only states one direction of an implication. </w:t>
      </w:r>
      <w:r w:rsidR="00A713F6" w:rsidRPr="00FF6F24">
        <w:rPr>
          <w:i/>
          <w:lang w:val="en-US"/>
        </w:rPr>
        <w:t>Definitions</w:t>
      </w:r>
      <w:r w:rsidR="00A713F6">
        <w:rPr>
          <w:lang w:val="en-US"/>
        </w:rPr>
        <w:t xml:space="preserve"> and </w:t>
      </w:r>
      <w:r w:rsidR="00A713F6" w:rsidRPr="00FF6F24">
        <w:rPr>
          <w:i/>
          <w:lang w:val="en-US"/>
        </w:rPr>
        <w:t>inferences</w:t>
      </w:r>
      <w:r w:rsidR="00A713F6">
        <w:rPr>
          <w:lang w:val="en-US"/>
        </w:rPr>
        <w:t xml:space="preserve"> can also be viewed as logical formulas </w:t>
      </w:r>
      <w:r w:rsidR="005D747B">
        <w:rPr>
          <w:lang w:val="en-US"/>
        </w:rPr>
        <w:fldChar w:fldCharType="begin"/>
      </w:r>
      <w:r w:rsidR="00A713F6">
        <w:rPr>
          <w:lang w:val="en-US"/>
        </w:rPr>
        <w:instrText xml:space="preserve"> ADDIN ZOTERO_ITEM {"citationID":"283gbshr5f","properties":{"formattedCitation":"{\\rtf (NIES \\i et al.\\i0{}, 2010)}","plainCitation":"(NIES et al., 2010)"},"citationItems":[{"id":126,"uris":["http://zotero.org/users/1122386/items/GN9AMRVX"],"uri":["http://zotero.org/users/1122386/items/GN9AMRVX"]}]} </w:instrText>
      </w:r>
      <w:r w:rsidR="005D747B">
        <w:rPr>
          <w:lang w:val="en-US"/>
        </w:rPr>
        <w:fldChar w:fldCharType="separate"/>
      </w:r>
      <w:r w:rsidR="00A713F6" w:rsidRPr="00A713F6">
        <w:rPr>
          <w:rFonts w:cs="Times New Roman"/>
          <w:szCs w:val="24"/>
          <w:lang w:val="en-US"/>
        </w:rPr>
        <w:t xml:space="preserve">(NIES </w:t>
      </w:r>
      <w:r w:rsidR="00A713F6" w:rsidRPr="00A713F6">
        <w:rPr>
          <w:rFonts w:cs="Times New Roman"/>
          <w:i/>
          <w:iCs/>
          <w:szCs w:val="24"/>
          <w:lang w:val="en-US"/>
        </w:rPr>
        <w:t>et al.</w:t>
      </w:r>
      <w:r w:rsidR="00A713F6" w:rsidRPr="00A713F6">
        <w:rPr>
          <w:rFonts w:cs="Times New Roman"/>
          <w:szCs w:val="24"/>
          <w:lang w:val="en-US"/>
        </w:rPr>
        <w:t>, 2010)</w:t>
      </w:r>
      <w:r w:rsidR="005D747B">
        <w:rPr>
          <w:lang w:val="en-US"/>
        </w:rPr>
        <w:fldChar w:fldCharType="end"/>
      </w:r>
      <w:r w:rsidR="00A713F6">
        <w:rPr>
          <w:lang w:val="en-US"/>
        </w:rPr>
        <w:t>.</w:t>
      </w:r>
    </w:p>
    <w:p w:rsidR="0056035F" w:rsidRDefault="000D6AC9" w:rsidP="0056035F">
      <w:pPr>
        <w:pStyle w:val="Heading2"/>
        <w:rPr>
          <w:lang w:val="en-US"/>
        </w:rPr>
      </w:pPr>
      <w:bookmarkStart w:id="54" w:name="_Toc352784499"/>
      <w:bookmarkStart w:id="55" w:name="_Ref353029704"/>
      <w:r w:rsidRPr="001E187B">
        <w:rPr>
          <w:lang w:val="en-US"/>
        </w:rPr>
        <w:lastRenderedPageBreak/>
        <w:t>Comparison Between Models</w:t>
      </w:r>
      <w:bookmarkEnd w:id="54"/>
      <w:bookmarkEnd w:id="55"/>
    </w:p>
    <w:p w:rsidR="00CB4647" w:rsidRDefault="00CB4647" w:rsidP="00CB4647">
      <w:pPr>
        <w:rPr>
          <w:lang w:val="en-US"/>
        </w:rPr>
      </w:pPr>
      <w:r>
        <w:rPr>
          <w:lang w:val="en-US"/>
        </w:rPr>
        <w:t xml:space="preserve">In terms of key elements of the two provenance models, it is possible to make a direct mapping between key concepts by associating </w:t>
      </w:r>
      <w:r w:rsidRPr="00CB4647">
        <w:rPr>
          <w:i/>
          <w:lang w:val="en-US"/>
        </w:rPr>
        <w:t>artifacts</w:t>
      </w:r>
      <w:r>
        <w:rPr>
          <w:lang w:val="en-US"/>
        </w:rPr>
        <w:t xml:space="preserve">, </w:t>
      </w:r>
      <w:r w:rsidRPr="00CB4647">
        <w:rPr>
          <w:i/>
          <w:lang w:val="en-US"/>
        </w:rPr>
        <w:t>process</w:t>
      </w:r>
      <w:r>
        <w:rPr>
          <w:lang w:val="en-US"/>
        </w:rPr>
        <w:t xml:space="preserve"> and </w:t>
      </w:r>
      <w:r w:rsidRPr="00CB4647">
        <w:rPr>
          <w:i/>
          <w:lang w:val="en-US"/>
        </w:rPr>
        <w:t>agents</w:t>
      </w:r>
      <w:r>
        <w:rPr>
          <w:lang w:val="en-US"/>
        </w:rPr>
        <w:t xml:space="preserve"> from OPM to </w:t>
      </w:r>
      <w:r w:rsidRPr="00CB4647">
        <w:rPr>
          <w:i/>
          <w:lang w:val="en-US"/>
        </w:rPr>
        <w:t>entities</w:t>
      </w:r>
      <w:r>
        <w:rPr>
          <w:lang w:val="en-US"/>
        </w:rPr>
        <w:t xml:space="preserve">, </w:t>
      </w:r>
      <w:r w:rsidRPr="00CB4647">
        <w:rPr>
          <w:i/>
          <w:lang w:val="en-US"/>
        </w:rPr>
        <w:t>activities</w:t>
      </w:r>
      <w:r>
        <w:rPr>
          <w:lang w:val="en-US"/>
        </w:rPr>
        <w:t xml:space="preserve"> and </w:t>
      </w:r>
      <w:r w:rsidRPr="00CB4647">
        <w:rPr>
          <w:i/>
          <w:lang w:val="en-US"/>
        </w:rPr>
        <w:t>agents</w:t>
      </w:r>
      <w:r>
        <w:rPr>
          <w:lang w:val="en-US"/>
        </w:rPr>
        <w:t xml:space="preserve"> in PROV, respectively. </w:t>
      </w:r>
      <w:r w:rsidR="00707F34">
        <w:rPr>
          <w:lang w:val="en-US"/>
        </w:rPr>
        <w:t>Both model presents way</w:t>
      </w:r>
      <w:r w:rsidR="00A445F3">
        <w:rPr>
          <w:lang w:val="en-US"/>
        </w:rPr>
        <w:t>s</w:t>
      </w:r>
      <w:r w:rsidR="00707F34">
        <w:rPr>
          <w:lang w:val="en-US"/>
        </w:rPr>
        <w:t xml:space="preserve"> of marking time of execution and provid</w:t>
      </w:r>
      <w:r w:rsidR="00A445F3">
        <w:rPr>
          <w:lang w:val="en-US"/>
        </w:rPr>
        <w:t>es</w:t>
      </w:r>
      <w:r w:rsidR="00707F34">
        <w:rPr>
          <w:lang w:val="en-US"/>
        </w:rPr>
        <w:t xml:space="preserve"> rules for inference. </w:t>
      </w:r>
      <w:r w:rsidR="00A445F3">
        <w:rPr>
          <w:lang w:val="en-US"/>
        </w:rPr>
        <w:t xml:space="preserve">However, PROV also provide support for extending existing features, like </w:t>
      </w:r>
      <w:proofErr w:type="spellStart"/>
      <w:r w:rsidR="00A445F3">
        <w:rPr>
          <w:lang w:val="en-US"/>
        </w:rPr>
        <w:t>subtyping</w:t>
      </w:r>
      <w:proofErr w:type="spellEnd"/>
      <w:r w:rsidR="00A445F3">
        <w:rPr>
          <w:lang w:val="en-US"/>
        </w:rPr>
        <w:t xml:space="preserve">, expanding and creating new relationships. </w:t>
      </w:r>
      <w:r>
        <w:rPr>
          <w:lang w:val="en-US"/>
        </w:rPr>
        <w:t>Some relationships from both models are</w:t>
      </w:r>
      <w:r w:rsidR="00707F34">
        <w:rPr>
          <w:lang w:val="en-US"/>
        </w:rPr>
        <w:t xml:space="preserve"> also</w:t>
      </w:r>
      <w:r>
        <w:rPr>
          <w:lang w:val="en-US"/>
        </w:rPr>
        <w:t xml:space="preserve"> compatible because, besides having same names, they also carry the same causal relationship between objects. These </w:t>
      </w:r>
      <w:r w:rsidR="00707F34">
        <w:rPr>
          <w:lang w:val="en-US"/>
        </w:rPr>
        <w:t xml:space="preserve">common </w:t>
      </w:r>
      <w:r>
        <w:rPr>
          <w:lang w:val="en-US"/>
        </w:rPr>
        <w:t xml:space="preserve">relationships are: </w:t>
      </w:r>
      <w:r w:rsidRPr="00CB4647">
        <w:rPr>
          <w:i/>
          <w:lang w:val="en-US"/>
        </w:rPr>
        <w:t>used</w:t>
      </w:r>
      <w:r>
        <w:rPr>
          <w:lang w:val="en-US"/>
        </w:rPr>
        <w:t xml:space="preserve">, </w:t>
      </w:r>
      <w:proofErr w:type="spellStart"/>
      <w:r w:rsidRPr="00CB4647">
        <w:rPr>
          <w:i/>
          <w:lang w:val="en-US"/>
        </w:rPr>
        <w:t>wasGeneratedBy</w:t>
      </w:r>
      <w:proofErr w:type="spellEnd"/>
      <w:r>
        <w:rPr>
          <w:lang w:val="en-US"/>
        </w:rPr>
        <w:t xml:space="preserve">, and </w:t>
      </w:r>
      <w:proofErr w:type="spellStart"/>
      <w:r w:rsidRPr="00CB4647">
        <w:rPr>
          <w:i/>
          <w:lang w:val="en-US"/>
        </w:rPr>
        <w:t>wasDerivedFrom</w:t>
      </w:r>
      <w:proofErr w:type="spellEnd"/>
      <w:r>
        <w:rPr>
          <w:lang w:val="en-US"/>
        </w:rPr>
        <w:t>.</w:t>
      </w:r>
    </w:p>
    <w:p w:rsidR="00CB4647" w:rsidRDefault="00CB4647" w:rsidP="00CB4647">
      <w:pPr>
        <w:rPr>
          <w:lang w:val="en-US"/>
        </w:rPr>
      </w:pPr>
      <w:r>
        <w:rPr>
          <w:lang w:val="en-US"/>
        </w:rPr>
        <w:t xml:space="preserve">However, the relationship </w:t>
      </w:r>
      <w:proofErr w:type="spellStart"/>
      <w:r w:rsidRPr="00CB4647">
        <w:rPr>
          <w:i/>
          <w:lang w:val="en-US"/>
        </w:rPr>
        <w:t>wasControlledBy</w:t>
      </w:r>
      <w:proofErr w:type="spellEnd"/>
      <w:r>
        <w:rPr>
          <w:lang w:val="en-US"/>
        </w:rPr>
        <w:t xml:space="preserve"> from OPM doesn’t have one from PROV with the same name, but the relationship </w:t>
      </w:r>
      <w:proofErr w:type="spellStart"/>
      <w:r w:rsidRPr="00CB4647">
        <w:rPr>
          <w:i/>
          <w:lang w:val="en-US"/>
        </w:rPr>
        <w:t>wasAssociatedWith</w:t>
      </w:r>
      <w:proofErr w:type="spellEnd"/>
      <w:r>
        <w:rPr>
          <w:lang w:val="en-US"/>
        </w:rPr>
        <w:t xml:space="preserve"> from PROV has the same function, linking </w:t>
      </w:r>
      <w:r w:rsidRPr="00CB4647">
        <w:rPr>
          <w:i/>
          <w:lang w:val="en-US"/>
        </w:rPr>
        <w:t>activities</w:t>
      </w:r>
      <w:r>
        <w:rPr>
          <w:lang w:val="en-US"/>
        </w:rPr>
        <w:t xml:space="preserve"> (</w:t>
      </w:r>
      <w:r w:rsidRPr="00CB4647">
        <w:rPr>
          <w:i/>
          <w:lang w:val="en-US"/>
        </w:rPr>
        <w:t>processes</w:t>
      </w:r>
      <w:r>
        <w:rPr>
          <w:lang w:val="en-US"/>
        </w:rPr>
        <w:t xml:space="preserve"> in OPM) to </w:t>
      </w:r>
      <w:r w:rsidRPr="00CB4647">
        <w:rPr>
          <w:i/>
          <w:lang w:val="en-US"/>
        </w:rPr>
        <w:t>agents</w:t>
      </w:r>
      <w:r>
        <w:rPr>
          <w:lang w:val="en-US"/>
        </w:rPr>
        <w:t xml:space="preserve"> in both models. </w:t>
      </w:r>
      <w:r w:rsidRPr="00CB4647">
        <w:rPr>
          <w:lang w:val="en-US"/>
        </w:rPr>
        <w:t xml:space="preserve">The </w:t>
      </w:r>
      <w:r>
        <w:rPr>
          <w:lang w:val="en-US"/>
        </w:rPr>
        <w:t xml:space="preserve">relationship </w:t>
      </w:r>
      <w:proofErr w:type="spellStart"/>
      <w:r w:rsidRPr="00CB4647">
        <w:rPr>
          <w:i/>
          <w:lang w:val="en-US"/>
        </w:rPr>
        <w:t>wasTriggedBy</w:t>
      </w:r>
      <w:proofErr w:type="spellEnd"/>
      <w:r w:rsidRPr="00CB4647">
        <w:rPr>
          <w:lang w:val="en-US"/>
        </w:rPr>
        <w:t xml:space="preserve"> is a relationship between two </w:t>
      </w:r>
      <w:r w:rsidRPr="00CB4647">
        <w:rPr>
          <w:i/>
          <w:lang w:val="en-US"/>
        </w:rPr>
        <w:t>processes</w:t>
      </w:r>
      <w:r w:rsidRPr="00CB4647">
        <w:rPr>
          <w:lang w:val="en-US"/>
        </w:rPr>
        <w:t xml:space="preserve"> </w:t>
      </w:r>
      <w:r>
        <w:rPr>
          <w:lang w:val="en-US"/>
        </w:rPr>
        <w:t>in</w:t>
      </w:r>
      <w:r w:rsidRPr="00CB4647">
        <w:rPr>
          <w:lang w:val="en-US"/>
        </w:rPr>
        <w:t xml:space="preserve"> OPM</w:t>
      </w:r>
      <w:r w:rsidR="007C1794">
        <w:rPr>
          <w:lang w:val="en-US"/>
        </w:rPr>
        <w:t xml:space="preserve"> and d</w:t>
      </w:r>
      <w:r w:rsidRPr="00CB4647">
        <w:rPr>
          <w:lang w:val="en-US"/>
        </w:rPr>
        <w:t xml:space="preserve">espite PROV also </w:t>
      </w:r>
      <w:r>
        <w:rPr>
          <w:lang w:val="en-US"/>
        </w:rPr>
        <w:t>having</w:t>
      </w:r>
      <w:r w:rsidRPr="00CB4647">
        <w:rPr>
          <w:lang w:val="en-US"/>
        </w:rPr>
        <w:t xml:space="preserve"> a relationship between two </w:t>
      </w:r>
      <w:r w:rsidRPr="00CB4647">
        <w:rPr>
          <w:i/>
          <w:lang w:val="en-US"/>
        </w:rPr>
        <w:t>activities</w:t>
      </w:r>
      <w:r w:rsidRPr="00CB4647">
        <w:rPr>
          <w:lang w:val="en-US"/>
        </w:rPr>
        <w:t xml:space="preserve"> (equivalent to </w:t>
      </w:r>
      <w:r w:rsidRPr="00CB4647">
        <w:rPr>
          <w:i/>
          <w:lang w:val="en-US"/>
        </w:rPr>
        <w:t>processes</w:t>
      </w:r>
      <w:r w:rsidRPr="00CB4647">
        <w:rPr>
          <w:lang w:val="en-US"/>
        </w:rPr>
        <w:t xml:space="preserve"> in OPM) among its set of relationships, the relationship </w:t>
      </w:r>
      <w:proofErr w:type="spellStart"/>
      <w:r w:rsidRPr="00CB4647">
        <w:rPr>
          <w:i/>
          <w:lang w:val="en-US"/>
        </w:rPr>
        <w:t>wasInformedBy</w:t>
      </w:r>
      <w:proofErr w:type="spellEnd"/>
      <w:r w:rsidRPr="00CB4647">
        <w:rPr>
          <w:lang w:val="en-US"/>
        </w:rPr>
        <w:t xml:space="preserve"> has a different purpose. This relationship aims to show that a particular </w:t>
      </w:r>
      <w:r w:rsidRPr="00CB4647">
        <w:rPr>
          <w:i/>
          <w:lang w:val="en-US"/>
        </w:rPr>
        <w:t>activity</w:t>
      </w:r>
      <w:r w:rsidRPr="00CB4647">
        <w:rPr>
          <w:lang w:val="en-US"/>
        </w:rPr>
        <w:t xml:space="preserve"> reported something to the other, while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indicates that a </w:t>
      </w:r>
      <w:r w:rsidRPr="00CB4647">
        <w:rPr>
          <w:i/>
          <w:lang w:val="en-US"/>
        </w:rPr>
        <w:t>process</w:t>
      </w:r>
      <w:r w:rsidRPr="00CB4647">
        <w:rPr>
          <w:lang w:val="en-US"/>
        </w:rPr>
        <w:t xml:space="preserve"> has been initiated by another. Finally, there is a relationship in PROV (</w:t>
      </w:r>
      <w:proofErr w:type="spellStart"/>
      <w:r w:rsidRPr="00CB4647">
        <w:rPr>
          <w:i/>
          <w:lang w:val="en-US"/>
        </w:rPr>
        <w:t>wasStartedBy</w:t>
      </w:r>
      <w:proofErr w:type="spellEnd"/>
      <w:r w:rsidRPr="00CB4647">
        <w:rPr>
          <w:lang w:val="en-US"/>
        </w:rPr>
        <w:t>) which equals</w:t>
      </w:r>
      <w:r>
        <w:rPr>
          <w:lang w:val="en-US"/>
        </w:rPr>
        <w:t xml:space="preserve"> to</w:t>
      </w:r>
      <w:r w:rsidRPr="00CB4647">
        <w:rPr>
          <w:lang w:val="en-US"/>
        </w:rPr>
        <w:t xml:space="preserve"> </w:t>
      </w:r>
      <w:proofErr w:type="spellStart"/>
      <w:r w:rsidRPr="00CB4647">
        <w:rPr>
          <w:i/>
          <w:lang w:val="en-US"/>
        </w:rPr>
        <w:t>wasTriggedBy</w:t>
      </w:r>
      <w:proofErr w:type="spellEnd"/>
      <w:r w:rsidRPr="00CB4647">
        <w:rPr>
          <w:lang w:val="en-US"/>
        </w:rPr>
        <w:t xml:space="preserve"> </w:t>
      </w:r>
      <w:r>
        <w:rPr>
          <w:lang w:val="en-US"/>
        </w:rPr>
        <w:t xml:space="preserve">from </w:t>
      </w:r>
      <w:r w:rsidRPr="00CB4647">
        <w:rPr>
          <w:lang w:val="en-US"/>
        </w:rPr>
        <w:t xml:space="preserve">OPM. However, this relationship is more comprehensive as it can occur not only between two </w:t>
      </w:r>
      <w:r w:rsidRPr="00CB4647">
        <w:rPr>
          <w:i/>
          <w:lang w:val="en-US"/>
        </w:rPr>
        <w:t>activities</w:t>
      </w:r>
      <w:r w:rsidRPr="00CB4647">
        <w:rPr>
          <w:lang w:val="en-US"/>
        </w:rPr>
        <w:t xml:space="preserve">, but also between an </w:t>
      </w:r>
      <w:r w:rsidRPr="00CB4647">
        <w:rPr>
          <w:i/>
          <w:lang w:val="en-US"/>
        </w:rPr>
        <w:t>entity</w:t>
      </w:r>
      <w:r w:rsidRPr="00CB4647">
        <w:rPr>
          <w:lang w:val="en-US"/>
        </w:rPr>
        <w:t xml:space="preserve"> and an </w:t>
      </w:r>
      <w:r w:rsidRPr="00CB4647">
        <w:rPr>
          <w:i/>
          <w:lang w:val="en-US"/>
        </w:rPr>
        <w:t>activity</w:t>
      </w:r>
      <w:r w:rsidRPr="00CB4647">
        <w:rPr>
          <w:lang w:val="en-US"/>
        </w:rPr>
        <w:t>.</w:t>
      </w:r>
    </w:p>
    <w:p w:rsidR="007C1794" w:rsidRDefault="007C1794" w:rsidP="00CB4647">
      <w:pPr>
        <w:rPr>
          <w:lang w:val="en-US"/>
        </w:rPr>
      </w:pPr>
      <w:r>
        <w:rPr>
          <w:lang w:val="en-US"/>
        </w:rPr>
        <w:t xml:space="preserve">The </w:t>
      </w:r>
      <w:r w:rsidRPr="007C1794">
        <w:rPr>
          <w:lang w:val="en-US"/>
        </w:rPr>
        <w:t xml:space="preserve">PROV model </w:t>
      </w:r>
      <w:r>
        <w:rPr>
          <w:lang w:val="en-US"/>
        </w:rPr>
        <w:t>has</w:t>
      </w:r>
      <w:r w:rsidRPr="007C1794">
        <w:rPr>
          <w:lang w:val="en-US"/>
        </w:rPr>
        <w:t xml:space="preserve"> four relationships that were not found in OPM: the aforementioned </w:t>
      </w:r>
      <w:proofErr w:type="spellStart"/>
      <w:r w:rsidRPr="007C1794">
        <w:rPr>
          <w:i/>
          <w:lang w:val="en-US"/>
        </w:rPr>
        <w:t>wasInformedBy</w:t>
      </w:r>
      <w:proofErr w:type="spellEnd"/>
      <w:r w:rsidRPr="007C1794">
        <w:rPr>
          <w:lang w:val="en-US"/>
        </w:rPr>
        <w:t xml:space="preserve">, </w:t>
      </w:r>
      <w:proofErr w:type="spellStart"/>
      <w:r w:rsidRPr="007C1794">
        <w:rPr>
          <w:i/>
          <w:lang w:val="en-US"/>
        </w:rPr>
        <w:t>wasEndedBy</w:t>
      </w:r>
      <w:proofErr w:type="spellEnd"/>
      <w:r w:rsidRPr="007C1794">
        <w:rPr>
          <w:lang w:val="en-US"/>
        </w:rPr>
        <w:t xml:space="preserve">, </w:t>
      </w:r>
      <w:proofErr w:type="spellStart"/>
      <w:r>
        <w:rPr>
          <w:i/>
          <w:lang w:val="en-US"/>
        </w:rPr>
        <w:t>a</w:t>
      </w:r>
      <w:r w:rsidRPr="007C1794">
        <w:rPr>
          <w:i/>
          <w:lang w:val="en-US"/>
        </w:rPr>
        <w:t>ctedOnBehalfOf</w:t>
      </w:r>
      <w:proofErr w:type="spellEnd"/>
      <w:r>
        <w:rPr>
          <w:lang w:val="en-US"/>
        </w:rPr>
        <w:t>, and</w:t>
      </w:r>
      <w:r w:rsidRPr="007C1794">
        <w:rPr>
          <w:lang w:val="en-US"/>
        </w:rPr>
        <w:t xml:space="preserve"> </w:t>
      </w:r>
      <w:proofErr w:type="spellStart"/>
      <w:r>
        <w:rPr>
          <w:i/>
          <w:lang w:val="en-US"/>
        </w:rPr>
        <w:t>w</w:t>
      </w:r>
      <w:r w:rsidRPr="007C1794">
        <w:rPr>
          <w:i/>
          <w:lang w:val="en-US"/>
        </w:rPr>
        <w:t>asAttributedTo</w:t>
      </w:r>
      <w:proofErr w:type="spellEnd"/>
      <w:r w:rsidRPr="007C1794">
        <w:rPr>
          <w:lang w:val="en-US"/>
        </w:rPr>
        <w:t>. The relations</w:t>
      </w:r>
      <w:r>
        <w:rPr>
          <w:lang w:val="en-US"/>
        </w:rPr>
        <w:t>hips</w:t>
      </w:r>
      <w:r w:rsidRPr="007C1794">
        <w:rPr>
          <w:lang w:val="en-US"/>
        </w:rPr>
        <w:t xml:space="preserve"> </w:t>
      </w:r>
      <w:proofErr w:type="spellStart"/>
      <w:r>
        <w:rPr>
          <w:i/>
          <w:lang w:val="en-US"/>
        </w:rPr>
        <w:t>a</w:t>
      </w:r>
      <w:r w:rsidRPr="007C1794">
        <w:rPr>
          <w:i/>
          <w:lang w:val="en-US"/>
        </w:rPr>
        <w:t>ctedOnBehalfOf</w:t>
      </w:r>
      <w:proofErr w:type="spellEnd"/>
      <w:r w:rsidRPr="007C1794">
        <w:rPr>
          <w:lang w:val="en-US"/>
        </w:rPr>
        <w:t xml:space="preserve"> and </w:t>
      </w:r>
      <w:proofErr w:type="spellStart"/>
      <w:r>
        <w:rPr>
          <w:i/>
          <w:lang w:val="en-US"/>
        </w:rPr>
        <w:t>w</w:t>
      </w:r>
      <w:r w:rsidRPr="007C1794">
        <w:rPr>
          <w:i/>
          <w:lang w:val="en-US"/>
        </w:rPr>
        <w:t>asAttributedTo</w:t>
      </w:r>
      <w:proofErr w:type="spellEnd"/>
      <w:r w:rsidRPr="007C1794">
        <w:rPr>
          <w:lang w:val="en-US"/>
        </w:rPr>
        <w:t xml:space="preserve"> </w:t>
      </w:r>
      <w:r>
        <w:rPr>
          <w:lang w:val="en-US"/>
        </w:rPr>
        <w:t xml:space="preserve">are </w:t>
      </w:r>
      <w:r w:rsidRPr="007C1794">
        <w:rPr>
          <w:lang w:val="en-US"/>
        </w:rPr>
        <w:t xml:space="preserve">delegation and association of </w:t>
      </w:r>
      <w:r w:rsidRPr="007C1794">
        <w:rPr>
          <w:i/>
          <w:lang w:val="en-US"/>
        </w:rPr>
        <w:t>agents</w:t>
      </w:r>
      <w:r w:rsidRPr="007C1794">
        <w:rPr>
          <w:lang w:val="en-US"/>
        </w:rPr>
        <w:t xml:space="preserve"> to </w:t>
      </w:r>
      <w:r w:rsidRPr="007C1794">
        <w:rPr>
          <w:i/>
          <w:lang w:val="en-US"/>
        </w:rPr>
        <w:t>entities</w:t>
      </w:r>
      <w:r w:rsidRPr="007C1794">
        <w:rPr>
          <w:lang w:val="en-US"/>
        </w:rPr>
        <w:t xml:space="preserve"> and </w:t>
      </w:r>
      <w:r w:rsidRPr="007C1794">
        <w:rPr>
          <w:i/>
          <w:lang w:val="en-US"/>
        </w:rPr>
        <w:t>activities</w:t>
      </w:r>
      <w:r w:rsidRPr="007C1794">
        <w:rPr>
          <w:lang w:val="en-US"/>
        </w:rPr>
        <w:t xml:space="preserve">. These are extremely important because PROV aim to provide provenance information also centered on </w:t>
      </w:r>
      <w:r w:rsidRPr="007C1794">
        <w:rPr>
          <w:i/>
          <w:lang w:val="en-US"/>
        </w:rPr>
        <w:t>agents</w:t>
      </w:r>
      <w:r w:rsidRPr="007C1794">
        <w:rPr>
          <w:lang w:val="en-US"/>
        </w:rPr>
        <w:t xml:space="preserve">, something that does not occur in OPM. However, the relationship </w:t>
      </w:r>
      <w:proofErr w:type="spellStart"/>
      <w:r w:rsidRPr="007C1794">
        <w:rPr>
          <w:i/>
          <w:lang w:val="en-US"/>
        </w:rPr>
        <w:t>wasEndedBy</w:t>
      </w:r>
      <w:proofErr w:type="spellEnd"/>
      <w:r w:rsidRPr="007C1794">
        <w:rPr>
          <w:lang w:val="en-US"/>
        </w:rPr>
        <w:t xml:space="preserve"> aims to represent the</w:t>
      </w:r>
      <w:r>
        <w:rPr>
          <w:lang w:val="en-US"/>
        </w:rPr>
        <w:t xml:space="preserve"> </w:t>
      </w:r>
      <w:r w:rsidRPr="007C1794">
        <w:rPr>
          <w:i/>
          <w:lang w:val="en-US"/>
        </w:rPr>
        <w:t>activity</w:t>
      </w:r>
      <w:r>
        <w:rPr>
          <w:i/>
          <w:lang w:val="en-US"/>
        </w:rPr>
        <w:t>’s</w:t>
      </w:r>
      <w:r>
        <w:rPr>
          <w:lang w:val="en-US"/>
        </w:rPr>
        <w:t xml:space="preserve"> finalization</w:t>
      </w:r>
      <w:r w:rsidRPr="007C1794">
        <w:rPr>
          <w:lang w:val="en-US"/>
        </w:rPr>
        <w:t>.</w:t>
      </w:r>
    </w:p>
    <w:p w:rsidR="004E05F3" w:rsidRDefault="007C1794" w:rsidP="004E05F3">
      <w:pPr>
        <w:rPr>
          <w:lang w:val="en-US"/>
        </w:rPr>
      </w:pPr>
      <w:r w:rsidRPr="007C1794">
        <w:rPr>
          <w:lang w:val="en-US"/>
        </w:rPr>
        <w:t>From these relations</w:t>
      </w:r>
      <w:r>
        <w:rPr>
          <w:lang w:val="en-US"/>
        </w:rPr>
        <w:t>hips</w:t>
      </w:r>
      <w:r w:rsidRPr="007C1794">
        <w:rPr>
          <w:lang w:val="en-US"/>
        </w:rPr>
        <w:t xml:space="preserve"> without direct equivalence</w:t>
      </w:r>
      <w:r>
        <w:rPr>
          <w:lang w:val="en-US"/>
        </w:rPr>
        <w:t>s</w:t>
      </w:r>
      <w:r w:rsidRPr="007C1794">
        <w:rPr>
          <w:lang w:val="en-US"/>
        </w:rPr>
        <w:t xml:space="preserve">, it is possible to observe </w:t>
      </w:r>
      <w:r>
        <w:rPr>
          <w:lang w:val="en-US"/>
        </w:rPr>
        <w:t xml:space="preserve">the </w:t>
      </w:r>
      <w:r w:rsidRPr="007C1794">
        <w:rPr>
          <w:lang w:val="en-US"/>
        </w:rPr>
        <w:t xml:space="preserve">differences between models. The OPM is </w:t>
      </w:r>
      <w:r>
        <w:rPr>
          <w:lang w:val="en-US"/>
        </w:rPr>
        <w:t xml:space="preserve">a </w:t>
      </w:r>
      <w:r w:rsidRPr="007C1794">
        <w:rPr>
          <w:lang w:val="en-US"/>
        </w:rPr>
        <w:t xml:space="preserve">simpler, </w:t>
      </w:r>
      <w:r>
        <w:rPr>
          <w:lang w:val="en-US"/>
        </w:rPr>
        <w:t xml:space="preserve">and </w:t>
      </w:r>
      <w:r w:rsidRPr="007C1794">
        <w:rPr>
          <w:lang w:val="en-US"/>
        </w:rPr>
        <w:t>apparently aime</w:t>
      </w:r>
      <w:r>
        <w:rPr>
          <w:lang w:val="en-US"/>
        </w:rPr>
        <w:t>d to control flows of execution</w:t>
      </w:r>
      <w:r w:rsidRPr="007C1794">
        <w:rPr>
          <w:lang w:val="en-US"/>
        </w:rPr>
        <w:t xml:space="preserve"> taking particular indication </w:t>
      </w:r>
      <w:r>
        <w:rPr>
          <w:lang w:val="en-US"/>
        </w:rPr>
        <w:t xml:space="preserve">of a </w:t>
      </w:r>
      <w:r w:rsidRPr="007C1794">
        <w:rPr>
          <w:i/>
          <w:lang w:val="en-US"/>
        </w:rPr>
        <w:t>process</w:t>
      </w:r>
      <w:r>
        <w:rPr>
          <w:lang w:val="en-US"/>
        </w:rPr>
        <w:t xml:space="preserve"> being started by </w:t>
      </w:r>
      <w:proofErr w:type="spellStart"/>
      <w:r>
        <w:rPr>
          <w:lang w:val="en-US"/>
        </w:rPr>
        <w:t>anothe</w:t>
      </w:r>
      <w:proofErr w:type="spellEnd"/>
      <w:r w:rsidRPr="007C1794">
        <w:rPr>
          <w:lang w:val="en-US"/>
        </w:rPr>
        <w:t xml:space="preserve">. Meanwhile, PROV appears to be more focused on issues of responsibility and historical data, having several relationships between </w:t>
      </w:r>
      <w:r w:rsidRPr="007C1794">
        <w:rPr>
          <w:i/>
          <w:lang w:val="en-US"/>
        </w:rPr>
        <w:t>agents</w:t>
      </w:r>
      <w:r w:rsidRPr="007C1794">
        <w:rPr>
          <w:lang w:val="en-US"/>
        </w:rPr>
        <w:t xml:space="preserve"> and the other types (</w:t>
      </w:r>
      <w:r w:rsidRPr="007C1794">
        <w:rPr>
          <w:i/>
          <w:lang w:val="en-US"/>
        </w:rPr>
        <w:t>entities</w:t>
      </w:r>
      <w:r w:rsidRPr="007C1794">
        <w:rPr>
          <w:lang w:val="en-US"/>
        </w:rPr>
        <w:t xml:space="preserve"> and </w:t>
      </w:r>
      <w:r w:rsidRPr="007C1794">
        <w:rPr>
          <w:i/>
          <w:lang w:val="en-US"/>
        </w:rPr>
        <w:t>activities</w:t>
      </w:r>
      <w:r w:rsidRPr="007C1794">
        <w:rPr>
          <w:lang w:val="en-US"/>
        </w:rPr>
        <w:t xml:space="preserve">), but also being </w:t>
      </w:r>
      <w:r>
        <w:rPr>
          <w:lang w:val="en-US"/>
        </w:rPr>
        <w:t>more</w:t>
      </w:r>
      <w:r w:rsidRPr="007C1794">
        <w:rPr>
          <w:lang w:val="en-US"/>
        </w:rPr>
        <w:t xml:space="preserve"> complete, having all relationships equivalent to the OPM. </w:t>
      </w:r>
      <w:r>
        <w:rPr>
          <w:lang w:val="en-US"/>
        </w:rPr>
        <w:t xml:space="preserve">This is possible due to the fact that </w:t>
      </w:r>
      <w:r>
        <w:rPr>
          <w:lang w:val="en-US"/>
        </w:rPr>
        <w:lastRenderedPageBreak/>
        <w:t xml:space="preserve">the majority of OPM’s designers also participated in the creation of PROV. </w:t>
      </w:r>
      <w:r w:rsidR="004E05F3">
        <w:rPr>
          <w:lang w:val="en-US"/>
        </w:rPr>
        <w:fldChar w:fldCharType="begin"/>
      </w:r>
      <w:r w:rsidR="004E05F3">
        <w:rPr>
          <w:lang w:val="en-US"/>
        </w:rPr>
        <w:instrText xml:space="preserve"> REF _Ref353025208 \h </w:instrText>
      </w:r>
      <w:r w:rsidR="004E05F3">
        <w:rPr>
          <w:lang w:val="en-US"/>
        </w:rPr>
      </w:r>
      <w:r w:rsidR="004E05F3">
        <w:rPr>
          <w:lang w:val="en-US"/>
        </w:rPr>
        <w:fldChar w:fldCharType="separate"/>
      </w:r>
      <w:r w:rsidR="004E05F3" w:rsidRPr="004E05F3">
        <w:rPr>
          <w:lang w:val="en-US"/>
        </w:rPr>
        <w:t xml:space="preserve">Table </w:t>
      </w:r>
      <w:r w:rsidR="004E05F3" w:rsidRPr="004E05F3">
        <w:rPr>
          <w:noProof/>
          <w:lang w:val="en-US"/>
        </w:rPr>
        <w:t>2</w:t>
      </w:r>
      <w:r w:rsidR="004E05F3">
        <w:rPr>
          <w:lang w:val="en-US"/>
        </w:rPr>
        <w:fldChar w:fldCharType="end"/>
      </w:r>
      <w:r w:rsidR="004E05F3">
        <w:rPr>
          <w:lang w:val="en-US"/>
        </w:rPr>
        <w:t xml:space="preserve"> </w:t>
      </w:r>
      <w:r w:rsidRPr="007C1794">
        <w:rPr>
          <w:lang w:val="en-US"/>
        </w:rPr>
        <w:t>illustrates the comparison of the relations</w:t>
      </w:r>
      <w:r>
        <w:rPr>
          <w:lang w:val="en-US"/>
        </w:rPr>
        <w:t>hips</w:t>
      </w:r>
      <w:r w:rsidRPr="007C1794">
        <w:rPr>
          <w:lang w:val="en-US"/>
        </w:rPr>
        <w:t xml:space="preserve"> between </w:t>
      </w:r>
      <w:r>
        <w:rPr>
          <w:lang w:val="en-US"/>
        </w:rPr>
        <w:t>both provenance</w:t>
      </w:r>
      <w:r w:rsidRPr="007C1794">
        <w:rPr>
          <w:lang w:val="en-US"/>
        </w:rPr>
        <w:t xml:space="preserve"> models.</w:t>
      </w:r>
    </w:p>
    <w:p w:rsidR="004E05F3" w:rsidRDefault="004E05F3" w:rsidP="004E05F3">
      <w:pPr>
        <w:pStyle w:val="Caption"/>
        <w:keepNext/>
      </w:pPr>
      <w:bookmarkStart w:id="56" w:name="_Ref353025208"/>
      <w:proofErr w:type="spellStart"/>
      <w:r>
        <w:t>Table</w:t>
      </w:r>
      <w:proofErr w:type="spellEnd"/>
      <w:r>
        <w:t xml:space="preserve"> </w:t>
      </w:r>
      <w:fldSimple w:instr=" SEQ Table \* ARABIC ">
        <w:r>
          <w:rPr>
            <w:noProof/>
          </w:rPr>
          <w:t>2</w:t>
        </w:r>
      </w:fldSimple>
      <w:bookmarkEnd w:id="56"/>
      <w:r>
        <w:rPr>
          <w:noProof/>
        </w:rPr>
        <w:t xml:space="preserve">: </w:t>
      </w:r>
      <w:r w:rsidRPr="00A654C7">
        <w:rPr>
          <w:noProof/>
        </w:rPr>
        <w:t>OPM x PROV</w:t>
      </w:r>
    </w:p>
    <w:tbl>
      <w:tblPr>
        <w:tblStyle w:val="LightGrid"/>
        <w:tblW w:w="0" w:type="auto"/>
        <w:tblInd w:w="2889" w:type="dxa"/>
        <w:tblLook w:val="04A0"/>
      </w:tblPr>
      <w:tblGrid>
        <w:gridCol w:w="1866"/>
        <w:gridCol w:w="2038"/>
      </w:tblGrid>
      <w:tr w:rsidR="004E05F3" w:rsidRPr="00FB1EF7" w:rsidTr="004E05F3">
        <w:trPr>
          <w:cnfStyle w:val="100000000000"/>
          <w:trHeight w:val="215"/>
        </w:trPr>
        <w:tc>
          <w:tcPr>
            <w:cnfStyle w:val="001000000000"/>
            <w:tcW w:w="1866" w:type="dxa"/>
          </w:tcPr>
          <w:p w:rsidR="004E05F3" w:rsidRPr="00D76FA1" w:rsidRDefault="004E05F3" w:rsidP="004E05F3">
            <w:pPr>
              <w:ind w:firstLine="0"/>
              <w:jc w:val="center"/>
              <w:rPr>
                <w:i/>
              </w:rPr>
            </w:pPr>
            <w:r w:rsidRPr="00D76FA1">
              <w:t>OPM</w:t>
            </w:r>
          </w:p>
        </w:tc>
        <w:tc>
          <w:tcPr>
            <w:tcW w:w="2038" w:type="dxa"/>
          </w:tcPr>
          <w:p w:rsidR="004E05F3" w:rsidRPr="00D76FA1" w:rsidRDefault="004E05F3" w:rsidP="004E05F3">
            <w:pPr>
              <w:ind w:firstLine="0"/>
              <w:jc w:val="center"/>
              <w:cnfStyle w:val="100000000000"/>
            </w:pPr>
            <w:r w:rsidRPr="00D76FA1">
              <w:t>PROV</w:t>
            </w:r>
          </w:p>
        </w:tc>
      </w:tr>
      <w:tr w:rsidR="004E05F3" w:rsidRPr="00FB1EF7" w:rsidTr="004E05F3">
        <w:trPr>
          <w:cnfStyle w:val="000000100000"/>
          <w:trHeight w:val="243"/>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used</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used</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wasGeneratedBy</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wasGeneratedBy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wasControlledBy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wasAssociatedWith</w:t>
            </w:r>
            <w:proofErr w:type="spellEnd"/>
            <w:proofErr w:type="gramEnd"/>
          </w:p>
        </w:tc>
      </w:tr>
      <w:tr w:rsidR="004E05F3" w:rsidRPr="00FB1EF7" w:rsidTr="004E05F3">
        <w:trPr>
          <w:cnfStyle w:val="000000010000"/>
          <w:trHeight w:val="207"/>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wasDerivedFrom</w:t>
            </w:r>
            <w:proofErr w:type="spellEnd"/>
            <w:proofErr w:type="gramEnd"/>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wasDerivedFrom</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ind w:firstLine="0"/>
              <w:jc w:val="center"/>
              <w:rPr>
                <w:i/>
                <w:sz w:val="20"/>
              </w:rPr>
            </w:pPr>
            <w:proofErr w:type="spellStart"/>
            <w:proofErr w:type="gramStart"/>
            <w:r w:rsidRPr="00504956">
              <w:rPr>
                <w:i/>
                <w:sz w:val="20"/>
              </w:rPr>
              <w:t>wasTriggeredBy</w:t>
            </w:r>
            <w:proofErr w:type="spellEnd"/>
            <w:proofErr w:type="gramEnd"/>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wasStartedBy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wasEndedBy</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wasRevisionOf</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wasAttributtedTo</w:t>
            </w:r>
            <w:proofErr w:type="spellEnd"/>
            <w:proofErr w:type="gramEnd"/>
          </w:p>
        </w:tc>
      </w:tr>
      <w:tr w:rsidR="004E05F3" w:rsidRPr="00FB1EF7" w:rsidTr="004E05F3">
        <w:trPr>
          <w:cnfStyle w:val="00000010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100000"/>
              <w:rPr>
                <w:b/>
                <w:i/>
                <w:sz w:val="20"/>
              </w:rPr>
            </w:pPr>
            <w:proofErr w:type="spellStart"/>
            <w:proofErr w:type="gramStart"/>
            <w:r w:rsidRPr="00504956">
              <w:rPr>
                <w:b/>
                <w:i/>
                <w:sz w:val="20"/>
              </w:rPr>
              <w:t>wasInformedBy</w:t>
            </w:r>
            <w:proofErr w:type="spellEnd"/>
            <w:proofErr w:type="gramEnd"/>
          </w:p>
        </w:tc>
      </w:tr>
      <w:tr w:rsidR="004E05F3" w:rsidRPr="00FB1EF7" w:rsidTr="004E05F3">
        <w:trPr>
          <w:cnfStyle w:val="000000010000"/>
          <w:trHeight w:val="215"/>
        </w:trPr>
        <w:tc>
          <w:tcPr>
            <w:cnfStyle w:val="001000000000"/>
            <w:tcW w:w="1866" w:type="dxa"/>
          </w:tcPr>
          <w:p w:rsidR="004E05F3" w:rsidRPr="00504956" w:rsidRDefault="004E05F3" w:rsidP="004E05F3">
            <w:pPr>
              <w:jc w:val="center"/>
              <w:rPr>
                <w:i/>
                <w:sz w:val="20"/>
              </w:rPr>
            </w:pPr>
          </w:p>
        </w:tc>
        <w:tc>
          <w:tcPr>
            <w:tcW w:w="2038" w:type="dxa"/>
          </w:tcPr>
          <w:p w:rsidR="004E05F3" w:rsidRPr="00504956" w:rsidRDefault="004E05F3" w:rsidP="004E05F3">
            <w:pPr>
              <w:ind w:firstLine="0"/>
              <w:jc w:val="center"/>
              <w:cnfStyle w:val="000000010000"/>
              <w:rPr>
                <w:b/>
                <w:i/>
                <w:sz w:val="20"/>
              </w:rPr>
            </w:pPr>
            <w:proofErr w:type="spellStart"/>
            <w:proofErr w:type="gramStart"/>
            <w:r w:rsidRPr="00504956">
              <w:rPr>
                <w:b/>
                <w:i/>
                <w:sz w:val="20"/>
              </w:rPr>
              <w:t>actedOnBehalfOf</w:t>
            </w:r>
            <w:proofErr w:type="spellEnd"/>
            <w:proofErr w:type="gramEnd"/>
          </w:p>
        </w:tc>
      </w:tr>
    </w:tbl>
    <w:p w:rsidR="000D6AC9" w:rsidRPr="001E187B" w:rsidRDefault="000D6AC9" w:rsidP="000D6AC9">
      <w:pPr>
        <w:pStyle w:val="Heading2"/>
        <w:rPr>
          <w:lang w:val="en-US"/>
        </w:rPr>
      </w:pPr>
      <w:bookmarkStart w:id="57" w:name="_Toc352784500"/>
      <w:bookmarkStart w:id="58" w:name="_Ref353029726"/>
      <w:r w:rsidRPr="001E187B">
        <w:rPr>
          <w:lang w:val="en-US"/>
        </w:rPr>
        <w:t>Final Considerations</w:t>
      </w:r>
      <w:bookmarkEnd w:id="57"/>
      <w:bookmarkEnd w:id="58"/>
    </w:p>
    <w:p w:rsidR="0056035F" w:rsidRDefault="00A855EC" w:rsidP="00A855EC">
      <w:pPr>
        <w:rPr>
          <w:lang w:val="en-US"/>
        </w:rPr>
      </w:pPr>
      <w:r>
        <w:rPr>
          <w:lang w:val="en-US"/>
        </w:rPr>
        <w:t>In this chapter was presented</w:t>
      </w:r>
      <w:r w:rsidR="00712E92">
        <w:rPr>
          <w:lang w:val="en-US"/>
        </w:rPr>
        <w:t xml:space="preserve"> the concepts of provenance to gather historical information about objects for further analysis.</w:t>
      </w:r>
      <w:r>
        <w:rPr>
          <w:lang w:val="en-US"/>
        </w:rPr>
        <w:t xml:space="preserve"> </w:t>
      </w:r>
      <w:r w:rsidR="00712E92">
        <w:rPr>
          <w:lang w:val="en-US"/>
        </w:rPr>
        <w:t xml:space="preserve">It was also presented existing provenance models (OPM and PROV) that can also be used for provenance of digital information. Later was made a comparison between models, pointing out their similarities. It might be also possible to attribute the lack of documentation for OPM due to the fact that the same designers were involved in the creation of PROV around the same year that OPM updates stopped (at 2010). By studying both provenance models, </w:t>
      </w:r>
      <w:r w:rsidR="00504956">
        <w:rPr>
          <w:lang w:val="en-US"/>
        </w:rPr>
        <w:t>three</w:t>
      </w:r>
      <w:r w:rsidR="00712E92">
        <w:rPr>
          <w:lang w:val="en-US"/>
        </w:rPr>
        <w:t xml:space="preserve"> key points led to the construction of a new approach for games:</w:t>
      </w:r>
    </w:p>
    <w:p w:rsidR="00712E92" w:rsidRDefault="00712E92" w:rsidP="00712E92">
      <w:pPr>
        <w:pStyle w:val="ListParagraph"/>
        <w:numPr>
          <w:ilvl w:val="0"/>
          <w:numId w:val="21"/>
        </w:numPr>
        <w:rPr>
          <w:lang w:val="en-US"/>
        </w:rPr>
      </w:pPr>
      <w:r>
        <w:rPr>
          <w:lang w:val="en-US"/>
        </w:rPr>
        <w:t>Provenance of objects, allowing for a detailed study of an object’s life cycle.</w:t>
      </w:r>
    </w:p>
    <w:p w:rsidR="00712E92" w:rsidRDefault="00712E92" w:rsidP="00712E92">
      <w:pPr>
        <w:pStyle w:val="ListParagraph"/>
        <w:numPr>
          <w:ilvl w:val="0"/>
          <w:numId w:val="21"/>
        </w:numPr>
        <w:rPr>
          <w:lang w:val="en-US"/>
        </w:rPr>
      </w:pPr>
      <w:r>
        <w:rPr>
          <w:lang w:val="en-US"/>
        </w:rPr>
        <w:t xml:space="preserve">Provenance inferences, which allows </w:t>
      </w:r>
      <w:r w:rsidR="002354D6">
        <w:rPr>
          <w:lang w:val="en-US"/>
        </w:rPr>
        <w:t>hiding</w:t>
      </w:r>
      <w:r w:rsidR="005168CF">
        <w:rPr>
          <w:lang w:val="en-US"/>
        </w:rPr>
        <w:t xml:space="preserve"> unimportant facts in order to reach conclusions about the object’s history.</w:t>
      </w:r>
    </w:p>
    <w:p w:rsidR="005168CF" w:rsidRDefault="002354D6" w:rsidP="00712E92">
      <w:pPr>
        <w:pStyle w:val="ListParagraph"/>
        <w:numPr>
          <w:ilvl w:val="0"/>
          <w:numId w:val="21"/>
        </w:numPr>
        <w:rPr>
          <w:lang w:val="en-US"/>
        </w:rPr>
      </w:pPr>
      <w:r>
        <w:rPr>
          <w:lang w:val="en-US"/>
        </w:rPr>
        <w:t xml:space="preserve">Provenance Graph, </w:t>
      </w:r>
      <w:r w:rsidR="0015630F">
        <w:rPr>
          <w:lang w:val="en-US"/>
        </w:rPr>
        <w:t xml:space="preserve">analyzing the object’s </w:t>
      </w:r>
      <w:r>
        <w:rPr>
          <w:lang w:val="en-US"/>
        </w:rPr>
        <w:t xml:space="preserve">interactions and influences </w:t>
      </w:r>
      <w:r w:rsidR="0015630F">
        <w:rPr>
          <w:lang w:val="en-US"/>
        </w:rPr>
        <w:t xml:space="preserve">from other entities </w:t>
      </w:r>
      <w:r>
        <w:rPr>
          <w:lang w:val="en-US"/>
        </w:rPr>
        <w:t>throughout its life</w:t>
      </w:r>
      <w:r w:rsidR="0015630F">
        <w:rPr>
          <w:lang w:val="en-US"/>
        </w:rPr>
        <w:t xml:space="preserve"> cycle</w:t>
      </w:r>
      <w:r>
        <w:rPr>
          <w:lang w:val="en-US"/>
        </w:rPr>
        <w:t>.</w:t>
      </w:r>
    </w:p>
    <w:p w:rsidR="0056035F" w:rsidRPr="001E187B" w:rsidRDefault="00FD2C4F" w:rsidP="007674D2">
      <w:pPr>
        <w:rPr>
          <w:rFonts w:eastAsiaTheme="majorEastAsia" w:cstheme="majorBidi"/>
          <w:b/>
          <w:bCs/>
          <w:caps/>
          <w:sz w:val="28"/>
          <w:szCs w:val="28"/>
          <w:lang w:val="en-US"/>
        </w:rPr>
      </w:pPr>
      <w:r>
        <w:rPr>
          <w:lang w:val="en-US"/>
        </w:rPr>
        <w:t xml:space="preserve">From this it is proposed a new approach to </w:t>
      </w:r>
      <w:r w:rsidRPr="00FD2C4F">
        <w:rPr>
          <w:lang w:val="en-US"/>
        </w:rPr>
        <w:t xml:space="preserve">improve the player’s understanding of the game flow, providing insights on how the story progressed and </w:t>
      </w:r>
      <w:r w:rsidR="007674D2">
        <w:rPr>
          <w:lang w:val="en-US"/>
        </w:rPr>
        <w:t>what influenced</w:t>
      </w:r>
      <w:r w:rsidRPr="00FD2C4F">
        <w:rPr>
          <w:lang w:val="en-US"/>
        </w:rPr>
        <w:t xml:space="preserve"> in the outcome</w:t>
      </w:r>
      <w:r w:rsidR="007674D2">
        <w:rPr>
          <w:lang w:val="en-US"/>
        </w:rPr>
        <w:t>s</w:t>
      </w:r>
      <w:r w:rsidRPr="00FD2C4F">
        <w:rPr>
          <w:lang w:val="en-US"/>
        </w:rPr>
        <w:t xml:space="preserve">. In order to improve understanding, </w:t>
      </w:r>
      <w:r>
        <w:rPr>
          <w:lang w:val="en-US"/>
        </w:rPr>
        <w:t>it is</w:t>
      </w:r>
      <w:r w:rsidRPr="00FD2C4F">
        <w:rPr>
          <w:lang w:val="en-US"/>
        </w:rPr>
        <w:t xml:space="preserve"> provide</w:t>
      </w:r>
      <w:r>
        <w:rPr>
          <w:lang w:val="en-US"/>
        </w:rPr>
        <w:t>d</w:t>
      </w:r>
      <w:r w:rsidRPr="00FD2C4F">
        <w:rPr>
          <w:lang w:val="en-US"/>
        </w:rPr>
        <w:t xml:space="preserve"> the means to analyze the game flow by using provenance</w:t>
      </w:r>
      <w:r>
        <w:rPr>
          <w:lang w:val="en-US"/>
        </w:rPr>
        <w:t>.</w:t>
      </w:r>
      <w:r w:rsidR="007674D2">
        <w:rPr>
          <w:lang w:val="en-US"/>
        </w:rPr>
        <w:t xml:space="preserve"> This new approach, called </w:t>
      </w:r>
      <w:r w:rsidR="007674D2" w:rsidRPr="007674D2">
        <w:rPr>
          <w:i/>
          <w:lang w:val="en-US"/>
        </w:rPr>
        <w:t>Provenance in Games</w:t>
      </w:r>
      <w:r w:rsidR="007674D2">
        <w:rPr>
          <w:lang w:val="en-US"/>
        </w:rPr>
        <w:t xml:space="preserve">, is presented in </w:t>
      </w:r>
      <w:r w:rsidR="007674D2">
        <w:rPr>
          <w:lang w:val="en-US"/>
        </w:rPr>
        <w:fldChar w:fldCharType="begin"/>
      </w:r>
      <w:r w:rsidR="007674D2">
        <w:rPr>
          <w:lang w:val="en-US"/>
        </w:rPr>
        <w:instrText xml:space="preserve"> REF _Ref353029502 \r \h </w:instrText>
      </w:r>
      <w:r w:rsidR="007674D2">
        <w:rPr>
          <w:lang w:val="en-US"/>
        </w:rPr>
      </w:r>
      <w:r w:rsidR="007674D2">
        <w:rPr>
          <w:lang w:val="en-US"/>
        </w:rPr>
        <w:fldChar w:fldCharType="separate"/>
      </w:r>
      <w:r w:rsidR="007674D2">
        <w:rPr>
          <w:lang w:val="en-US"/>
        </w:rPr>
        <w:t>Chapter 4</w:t>
      </w:r>
      <w:r w:rsidR="007674D2">
        <w:rPr>
          <w:lang w:val="en-US"/>
        </w:rPr>
        <w:fldChar w:fldCharType="end"/>
      </w:r>
      <w:r w:rsidR="007674D2">
        <w:rPr>
          <w:lang w:val="en-US"/>
        </w:rPr>
        <w:t>.</w:t>
      </w:r>
      <w:r w:rsidR="0056035F" w:rsidRPr="001E187B">
        <w:rPr>
          <w:lang w:val="en-US"/>
        </w:rPr>
        <w:br w:type="page"/>
      </w:r>
    </w:p>
    <w:p w:rsidR="0056035F" w:rsidRPr="001E187B" w:rsidRDefault="0056035F" w:rsidP="0056035F">
      <w:pPr>
        <w:pStyle w:val="Heading1"/>
        <w:rPr>
          <w:lang w:val="en-US"/>
        </w:rPr>
      </w:pPr>
      <w:bookmarkStart w:id="59" w:name="_Toc352784501"/>
      <w:bookmarkStart w:id="60" w:name="_Ref353029502"/>
      <w:r w:rsidRPr="001E187B">
        <w:rPr>
          <w:lang w:val="en-US"/>
        </w:rPr>
        <w:lastRenderedPageBreak/>
        <w:t xml:space="preserve">– </w:t>
      </w:r>
      <w:r w:rsidR="000D6AC9" w:rsidRPr="001E187B">
        <w:rPr>
          <w:lang w:val="en-US"/>
        </w:rPr>
        <w:t>Provenance in Games</w:t>
      </w:r>
      <w:bookmarkEnd w:id="59"/>
      <w:bookmarkEnd w:id="60"/>
    </w:p>
    <w:p w:rsidR="00DC2A53" w:rsidRPr="00211678" w:rsidRDefault="000D6AC9" w:rsidP="00211678">
      <w:pPr>
        <w:pStyle w:val="Heading2"/>
        <w:rPr>
          <w:lang w:val="en-US"/>
        </w:rPr>
      </w:pPr>
      <w:bookmarkStart w:id="61" w:name="_Toc352784502"/>
      <w:r w:rsidRPr="001E187B">
        <w:rPr>
          <w:lang w:val="en-US"/>
        </w:rPr>
        <w:t>Introcution</w:t>
      </w:r>
      <w:bookmarkEnd w:id="61"/>
    </w:p>
    <w:p w:rsidR="0056035F" w:rsidRPr="001E187B" w:rsidRDefault="000D6AC9" w:rsidP="0056035F">
      <w:pPr>
        <w:pStyle w:val="Heading2"/>
        <w:rPr>
          <w:rStyle w:val="TabelaChar"/>
          <w:rFonts w:cstheme="majorBidi"/>
          <w:b/>
          <w:color w:val="auto"/>
          <w:sz w:val="24"/>
          <w:lang w:val="en-US"/>
        </w:rPr>
      </w:pPr>
      <w:bookmarkStart w:id="62" w:name="_Toc352784503"/>
      <w:r w:rsidRPr="001E187B">
        <w:rPr>
          <w:rStyle w:val="TabelaChar"/>
          <w:rFonts w:cstheme="majorBidi"/>
          <w:b/>
          <w:color w:val="auto"/>
          <w:sz w:val="24"/>
          <w:lang w:val="en-US"/>
        </w:rPr>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Model</w:t>
      </w:r>
      <w:bookmarkEnd w:id="62"/>
    </w:p>
    <w:p w:rsidR="00211678" w:rsidRPr="001E187B" w:rsidRDefault="00211678" w:rsidP="00211678">
      <w:pPr>
        <w:rPr>
          <w:lang w:val="en-US"/>
        </w:rPr>
      </w:pPr>
      <w:r w:rsidRPr="001E187B">
        <w:rPr>
          <w:lang w:val="en-US"/>
        </w:rPr>
        <w:t xml:space="preserve">In this work we propose the adoption of provenance in the context of games. For this, it is necessary to map each node of a provenance graph to elements that can be represented in the game. As was mentioned earlier, the Open Provenance Model has three types of nodes: </w:t>
      </w:r>
      <w:r w:rsidRPr="001E187B">
        <w:rPr>
          <w:i/>
          <w:lang w:val="en-US"/>
        </w:rPr>
        <w:t>Artifacts</w:t>
      </w:r>
      <w:r w:rsidRPr="001E187B">
        <w:rPr>
          <w:lang w:val="en-US"/>
        </w:rPr>
        <w:t xml:space="preserve">, </w:t>
      </w:r>
      <w:r w:rsidRPr="001E187B">
        <w:rPr>
          <w:i/>
          <w:lang w:val="en-US"/>
        </w:rPr>
        <w:t>Process</w:t>
      </w:r>
      <w:r w:rsidRPr="001E187B">
        <w:rPr>
          <w:lang w:val="en-US"/>
        </w:rPr>
        <w:t xml:space="preserve"> and </w:t>
      </w:r>
      <w:r w:rsidRPr="001E187B">
        <w:rPr>
          <w:i/>
          <w:lang w:val="en-US"/>
        </w:rPr>
        <w:t>Agents</w:t>
      </w:r>
      <w:r w:rsidRPr="001E187B">
        <w:rPr>
          <w:lang w:val="en-US"/>
        </w:rPr>
        <w:t>. In order to map them, it is necessary to find similarities in a game context.</w:t>
      </w:r>
    </w:p>
    <w:p w:rsidR="00211678" w:rsidRPr="001E187B" w:rsidRDefault="00211678" w:rsidP="00211678">
      <w:pPr>
        <w:rPr>
          <w:lang w:val="en-US"/>
        </w:rPr>
      </w:pPr>
      <w:r w:rsidRPr="001E187B">
        <w:rPr>
          <w:lang w:val="en-US"/>
        </w:rPr>
        <w:t xml:space="preserve">Starting with </w:t>
      </w:r>
      <w:r w:rsidRPr="001E187B">
        <w:rPr>
          <w:i/>
          <w:lang w:val="en-US"/>
        </w:rPr>
        <w:t>Artifacts</w:t>
      </w:r>
      <w:r w:rsidRPr="001E187B">
        <w:rPr>
          <w:lang w:val="en-US"/>
        </w:rPr>
        <w:t>, their provenance definition states that they are "</w:t>
      </w:r>
      <w:r w:rsidRPr="001E187B">
        <w:rPr>
          <w:i/>
          <w:lang w:val="en-US"/>
        </w:rPr>
        <w:t>an immutable piece of state that can represent a physical object</w:t>
      </w:r>
      <w:r w:rsidRPr="001E187B">
        <w:rPr>
          <w:lang w:val="en-US"/>
        </w:rPr>
        <w:t xml:space="preserve"> […]". Its definition already gives a clue on which role they can represent in the game context: objects. An object can be anything used in the game, for example in the case of an RPG, </w:t>
      </w:r>
      <w:r w:rsidRPr="001E187B">
        <w:rPr>
          <w:i/>
          <w:lang w:val="en-US"/>
        </w:rPr>
        <w:t>Artifacts</w:t>
      </w:r>
      <w:r w:rsidRPr="001E187B">
        <w:rPr>
          <w:lang w:val="en-US"/>
        </w:rPr>
        <w:t xml:space="preserve"> can represent weapons, potions, legendary artifacts, magical objects, etc. It can represent anything meaningful to the development of the game history.</w:t>
      </w:r>
    </w:p>
    <w:p w:rsidR="00211678" w:rsidRPr="001E187B" w:rsidRDefault="00211678" w:rsidP="00211678">
      <w:pPr>
        <w:rPr>
          <w:lang w:val="en-US"/>
        </w:rPr>
      </w:pPr>
      <w:r w:rsidRPr="001E187B">
        <w:rPr>
          <w:lang w:val="en-US"/>
        </w:rPr>
        <w:t xml:space="preserve">On the other hand, </w:t>
      </w:r>
      <w:r w:rsidRPr="001E187B">
        <w:rPr>
          <w:i/>
          <w:lang w:val="en-US"/>
        </w:rPr>
        <w:t>agents</w:t>
      </w:r>
      <w:r w:rsidRPr="001E187B">
        <w:rPr>
          <w:lang w:val="en-US"/>
        </w:rPr>
        <w:t xml:space="preserve"> "</w:t>
      </w:r>
      <w:r w:rsidRPr="001E187B">
        <w:rPr>
          <w:i/>
          <w:lang w:val="en-US"/>
        </w:rPr>
        <w:t>are contextual entities acting as a catalyst of a process that can enable, facilitate, control or affect its execution</w:t>
      </w:r>
      <w:r w:rsidRPr="001E187B">
        <w:rPr>
          <w:lang w:val="en-US"/>
        </w:rPr>
        <w:t>". In a game context, agents can be mapped as people represented in the game, non-playable characters (NPCs), monsters, and players.</w:t>
      </w:r>
    </w:p>
    <w:p w:rsidR="00211678" w:rsidRPr="001E187B" w:rsidRDefault="00211678" w:rsidP="00211678">
      <w:pPr>
        <w:rPr>
          <w:lang w:val="en-US"/>
        </w:rPr>
      </w:pPr>
      <w:r w:rsidRPr="001E187B">
        <w:rPr>
          <w:lang w:val="en-US"/>
        </w:rPr>
        <w:t xml:space="preserve">Lastly, </w:t>
      </w:r>
      <w:r w:rsidRPr="001E187B">
        <w:rPr>
          <w:i/>
          <w:lang w:val="en-US"/>
        </w:rPr>
        <w:t>Processes</w:t>
      </w:r>
      <w:r w:rsidRPr="001E187B">
        <w:rPr>
          <w:lang w:val="en-US"/>
        </w:rPr>
        <w:t xml:space="preserve"> according to its definition are "</w:t>
      </w:r>
      <w:r w:rsidRPr="001E187B">
        <w:rPr>
          <w:i/>
          <w:lang w:val="en-US"/>
        </w:rPr>
        <w:t>actions or a sequence of actions performed or caused by artifacts</w:t>
      </w:r>
      <w:r w:rsidRPr="001E187B">
        <w:rPr>
          <w:lang w:val="en-US"/>
        </w:rPr>
        <w:t xml:space="preserve"> […]". So, in a game context, </w:t>
      </w:r>
      <w:r w:rsidRPr="001E187B">
        <w:rPr>
          <w:i/>
          <w:lang w:val="en-US"/>
        </w:rPr>
        <w:t>Processes</w:t>
      </w:r>
      <w:r w:rsidRPr="001E187B">
        <w:rPr>
          <w:lang w:val="en-US"/>
        </w:rPr>
        <w:t xml:space="preserve"> can be viewed as actions or events made by living or intelligent entities that are present in the game. Note that it was made a difference between living and intelligent. This difference is important to mention because, for example, in an RPG environment a sword can be expressed as an agent because this sword has intelligence on its own. Despite being an object (sword), it can think and by an extent act, therefore it cannot be considered only as an object. It can also be as complex as being both an object and an agent at the same time.</w:t>
      </w:r>
    </w:p>
    <w:p w:rsidR="00211678" w:rsidRPr="001E187B" w:rsidRDefault="00211678" w:rsidP="00211678">
      <w:pPr>
        <w:rPr>
          <w:lang w:val="en-US"/>
        </w:rPr>
      </w:pPr>
      <w:r w:rsidRPr="001E187B">
        <w:rPr>
          <w:lang w:val="en-US"/>
        </w:rPr>
        <w:t xml:space="preserve">Now, with all three types of nodes mapped into the game context, it is also necessary to map their causal relations to create the provenance graph. The Open Provenance Model defines a few causal relations which can be used similarly to their original context, but can be extended to be more suitable to the game context if necessary. Also, the Open Provenance Model can deal well with the aspect of time, which can be heavily explored in games, </w:t>
      </w:r>
      <w:r w:rsidRPr="001E187B">
        <w:rPr>
          <w:lang w:val="en-US"/>
        </w:rPr>
        <w:lastRenderedPageBreak/>
        <w:t xml:space="preserve">especially on games focused on storytelling, recording when each event happened and using this information to generate other events. </w:t>
      </w:r>
    </w:p>
    <w:p w:rsidR="00211678" w:rsidRDefault="00211678" w:rsidP="00211678">
      <w:pPr>
        <w:rPr>
          <w:lang w:val="en-US"/>
        </w:rPr>
      </w:pPr>
      <w:r w:rsidRPr="001E187B">
        <w:rPr>
          <w:lang w:val="en-US"/>
        </w:rPr>
        <w:t>To generate actions and control events, each NPC in the game will require a decision tree in order to control his actions, providing an array of behavior possibilities. Event triggers can also be controlled by decisions tree. The next subsection describes which information is stored in actions, events, objects, and agents. We also describe how the impact decisions tree can be achieved by actions and how this information can be processed in order allow further provenance analysis.</w:t>
      </w:r>
    </w:p>
    <w:p w:rsidR="00DC2A53" w:rsidRPr="001E187B" w:rsidRDefault="00DC2A53" w:rsidP="00211678">
      <w:pPr>
        <w:rPr>
          <w:lang w:val="en-US"/>
        </w:rPr>
      </w:pPr>
      <w:r w:rsidRPr="001E187B">
        <w:rPr>
          <w:lang w:val="en-US"/>
        </w:rPr>
        <w:t xml:space="preserve">Actions can be represented by a series of attributes that describe it and the context it was involved, allowing the creation of a provenance graph. As illustrated by </w:t>
      </w:r>
      <w:fldSimple w:instr=" REF _Ref335238960 \h  \* MERGEFORMAT ">
        <w:r w:rsidRPr="001E187B">
          <w:rPr>
            <w:lang w:val="en-US"/>
          </w:rPr>
          <w:t>Figure 5</w:t>
        </w:r>
      </w:fldSimple>
      <w:r w:rsidRPr="001E187B">
        <w:rPr>
          <w:lang w:val="en-US"/>
        </w:rPr>
        <w:t xml:space="preserve">, every action needs some information: a reason for its existence, why the action was performed, what triggered it, and who performed the action. In addition, the time of its occurrence can be important depending of the reason of using provenance. The main reason of using provenance, as discussed in this paper, is to produce a graph containing details that can be tracked to determine why something occurred the way it did. Therefore, with this assumption, the time of the action, the person who did it, what the action produced, and what it affect are recorded for further analysis. </w:t>
      </w:r>
    </w:p>
    <w:p w:rsidR="00DC2A53" w:rsidRPr="001E187B" w:rsidRDefault="00DC2A53" w:rsidP="00211678">
      <w:pPr>
        <w:rPr>
          <w:lang w:val="en-US"/>
        </w:rPr>
      </w:pPr>
      <w:r w:rsidRPr="001E187B">
        <w:rPr>
          <w:lang w:val="en-US"/>
        </w:rPr>
        <w:t xml:space="preserve">Events also work in a similar way as action, with the difference in who triggered them, since events are not necessary tied to persons. For objects, its name, type, location, importance and the events that are generated by it can be stored to aid in the construction of the graph. Lastly, agents can have their names, attributes, goals, and current location recorded. </w:t>
      </w:r>
      <w:fldSimple w:instr=" REF _Ref335238960 \h  \* MERGEFORMAT ">
        <w:r w:rsidRPr="001E187B">
          <w:rPr>
            <w:lang w:val="en-US"/>
          </w:rPr>
          <w:t>Figure 5</w:t>
        </w:r>
      </w:fldSimple>
      <w:r w:rsidRPr="001E187B">
        <w:rPr>
          <w:lang w:val="en-US"/>
        </w:rPr>
        <w:t xml:space="preserve"> illustrates this model.</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3" w:name="_Toc352776702"/>
      <w:bookmarkStart w:id="64" w:name="_Ref335238960"/>
      <w:r w:rsidRPr="001E187B">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12</w:t>
      </w:r>
      <w:r w:rsidR="004E05F3">
        <w:rPr>
          <w:lang w:val="en-US"/>
        </w:rPr>
        <w:fldChar w:fldCharType="end"/>
      </w:r>
      <w:bookmarkEnd w:id="64"/>
      <w:r w:rsidRPr="001E187B">
        <w:rPr>
          <w:lang w:val="en-US"/>
        </w:rPr>
        <w:t xml:space="preserve">: Data model diagram. </w:t>
      </w:r>
      <w:proofErr w:type="gramStart"/>
      <w:r w:rsidRPr="001E187B">
        <w:rPr>
          <w:lang w:val="en-US"/>
        </w:rPr>
        <w:t>Gray classes represents</w:t>
      </w:r>
      <w:proofErr w:type="gramEnd"/>
      <w:r w:rsidRPr="001E187B">
        <w:rPr>
          <w:lang w:val="en-US"/>
        </w:rPr>
        <w:t xml:space="preserve"> provenance classes.</w:t>
      </w:r>
      <w:bookmarkEnd w:id="63"/>
    </w:p>
    <w:p w:rsidR="00DC2A53" w:rsidRPr="001E187B" w:rsidRDefault="00DC2A53" w:rsidP="00DC2A53">
      <w:pPr>
        <w:keepNext/>
        <w:rPr>
          <w:lang w:val="en-US"/>
        </w:rPr>
      </w:pPr>
    </w:p>
    <w:p w:rsidR="00DC2A53" w:rsidRPr="001E187B" w:rsidRDefault="00DC2A53" w:rsidP="00DC2A53">
      <w:pPr>
        <w:rPr>
          <w:lang w:val="en-US"/>
        </w:rPr>
      </w:pPr>
    </w:p>
    <w:p w:rsidR="0056035F" w:rsidRPr="001E187B" w:rsidRDefault="000D6AC9" w:rsidP="0056035F">
      <w:pPr>
        <w:pStyle w:val="Heading2"/>
        <w:rPr>
          <w:rStyle w:val="TabelaChar"/>
          <w:rFonts w:cstheme="majorBidi"/>
          <w:b/>
          <w:color w:val="auto"/>
          <w:sz w:val="24"/>
          <w:lang w:val="en-US"/>
        </w:rPr>
      </w:pPr>
      <w:bookmarkStart w:id="65" w:name="_Toc352784504"/>
      <w:r w:rsidRPr="001E187B">
        <w:rPr>
          <w:rStyle w:val="TabelaChar"/>
          <w:rFonts w:cstheme="majorBidi"/>
          <w:b/>
          <w:color w:val="auto"/>
          <w:sz w:val="24"/>
          <w:lang w:val="en-US"/>
        </w:rPr>
        <w:lastRenderedPageBreak/>
        <w:t>Data</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Structure</w:t>
      </w:r>
      <w:bookmarkEnd w:id="65"/>
    </w:p>
    <w:p w:rsidR="00DC2A53" w:rsidRPr="001E187B" w:rsidRDefault="00DC2A53" w:rsidP="00DC2A53">
      <w:pPr>
        <w:rPr>
          <w:lang w:val="en-US"/>
        </w:rPr>
      </w:pPr>
      <w:r w:rsidRPr="001E187B">
        <w:rPr>
          <w:lang w:val="en-US"/>
        </w:rPr>
        <w:t xml:space="preserve">In order to store all the necessary data to be used later for provenance reasons, it is required a storage structure. Depending on the information structure, it is possible to use the structure itself for inference in provenance, simplifying some unnecessary information. </w:t>
      </w:r>
    </w:p>
    <w:p w:rsidR="00DC2A53" w:rsidRPr="001E187B" w:rsidRDefault="00DC2A53" w:rsidP="00DC2A53">
      <w:pPr>
        <w:rPr>
          <w:lang w:val="en-US"/>
        </w:rPr>
      </w:pPr>
      <w:r w:rsidRPr="001E187B">
        <w:rPr>
          <w:lang w:val="en-US"/>
        </w:rPr>
        <w:t xml:space="preserve">Considering the generation of actions, which are executed by an entity, the action information can be stored in a list. Each entity will then have a list of actions that contains all executed actions. This allows inferring who executed each action by simply looking at whose list it belongs to, without the need to explicitly say who executed the action. For event analysis it is possible to use an analogous approach. In the case there was an external influence that resulted in the triggering of an action, </w:t>
      </w:r>
      <w:proofErr w:type="gramStart"/>
      <w:r w:rsidRPr="001E187B">
        <w:rPr>
          <w:lang w:val="en-US"/>
        </w:rPr>
        <w:t>then</w:t>
      </w:r>
      <w:proofErr w:type="gramEnd"/>
      <w:r w:rsidRPr="001E187B">
        <w:rPr>
          <w:lang w:val="en-US"/>
        </w:rPr>
        <w:t xml:space="preserve"> the generated action is linked to the influence, which also has links to the actions that generated the influence. Since actions belong to lists that are linked to entities, then it is possible to infer who influenced the outcome of the action by following the links.</w:t>
      </w:r>
    </w:p>
    <w:p w:rsidR="00DC2A53" w:rsidRPr="001E187B" w:rsidRDefault="00DC2A53" w:rsidP="00DC2A53">
      <w:pPr>
        <w:rPr>
          <w:lang w:val="en-US"/>
        </w:rPr>
      </w:pPr>
      <w:r w:rsidRPr="001E187B">
        <w:rPr>
          <w:lang w:val="en-US"/>
        </w:rPr>
        <w:t xml:space="preserve">Entities present in a scene, or place, can be represented in a similar way as actions. Each scene has a list of entities that belong to it. To represent a world, a list of scenes is created, which in turn contains list of entities that are in the scene. Each entity in turn has a list of performed actions, which have links to influences. Using this structure, it is possible to simplify some inferences in the provenance model, such as to show only relevant actions, which has external influences, to evaluate the outcome of a game session. An example of such structure is shown at </w:t>
      </w:r>
      <w:fldSimple w:instr=" REF _Ref335239044 \h  \* MERGEFORMAT ">
        <w:r w:rsidRPr="001E187B">
          <w:rPr>
            <w:lang w:val="en-US"/>
          </w:rPr>
          <w:t>Figure 6</w:t>
        </w:r>
      </w:fldSimple>
      <w:r w:rsidRPr="001E187B">
        <w:rPr>
          <w:lang w:val="en-US"/>
        </w:rPr>
        <w:t>, where the world has a list of scenes, each scene a list of all entities, and lastly each entity has a list of performed actions.</w:t>
      </w:r>
    </w:p>
    <w:p w:rsidR="00DC2A53" w:rsidRPr="001E187B" w:rsidRDefault="00DC2A53" w:rsidP="00DC2A53">
      <w:pPr>
        <w:keepNext/>
        <w:framePr w:hSpace="180" w:wrap="around" w:vAnchor="text" w:hAnchor="text" w:y="1"/>
        <w:jc w:val="center"/>
        <w:rPr>
          <w:lang w:val="en-US"/>
        </w:rPr>
      </w:pPr>
      <w:r w:rsidRPr="001E187B">
        <w:rPr>
          <w:noProof/>
          <w:lang w:val="en-US"/>
        </w:rPr>
        <w:drawing>
          <wp:inline distT="0" distB="0" distL="0" distR="0">
            <wp:extent cx="1838325" cy="1981200"/>
            <wp:effectExtent l="19050" t="0" r="9525" b="0"/>
            <wp:docPr id="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1838325" cy="1981200"/>
                    </a:xfrm>
                    <a:prstGeom prst="rect">
                      <a:avLst/>
                    </a:prstGeom>
                    <a:noFill/>
                    <a:ln w="9525">
                      <a:noFill/>
                      <a:miter lim="800000"/>
                      <a:headEnd/>
                      <a:tailEnd/>
                    </a:ln>
                  </pic:spPr>
                </pic:pic>
              </a:graphicData>
            </a:graphic>
          </wp:inline>
        </w:drawing>
      </w:r>
    </w:p>
    <w:p w:rsidR="00DC2A53" w:rsidRPr="001E187B" w:rsidRDefault="00DC2A53" w:rsidP="00DC2A53">
      <w:pPr>
        <w:pStyle w:val="Caption"/>
        <w:framePr w:hSpace="180" w:wrap="around" w:vAnchor="text" w:hAnchor="text" w:y="1"/>
        <w:rPr>
          <w:lang w:val="en-US"/>
        </w:rPr>
      </w:pPr>
      <w:bookmarkStart w:id="66" w:name="_Toc352776703"/>
      <w:bookmarkStart w:id="67" w:name="_Ref335239044"/>
      <w:r w:rsidRPr="001E187B">
        <w:rPr>
          <w:lang w:val="en-US"/>
        </w:rPr>
        <w:t xml:space="preserve">Figure </w:t>
      </w:r>
      <w:r w:rsidR="004E05F3">
        <w:rPr>
          <w:lang w:val="en-US"/>
        </w:rPr>
        <w:fldChar w:fldCharType="begin"/>
      </w:r>
      <w:r w:rsidR="004E05F3">
        <w:rPr>
          <w:lang w:val="en-US"/>
        </w:rPr>
        <w:instrText xml:space="preserve"> SEQ Figure \* ARABIC </w:instrText>
      </w:r>
      <w:r w:rsidR="004E05F3">
        <w:rPr>
          <w:lang w:val="en-US"/>
        </w:rPr>
        <w:fldChar w:fldCharType="separate"/>
      </w:r>
      <w:r w:rsidR="004E05F3">
        <w:rPr>
          <w:noProof/>
          <w:lang w:val="en-US"/>
        </w:rPr>
        <w:t>13</w:t>
      </w:r>
      <w:r w:rsidR="004E05F3">
        <w:rPr>
          <w:lang w:val="en-US"/>
        </w:rPr>
        <w:fldChar w:fldCharType="end"/>
      </w:r>
      <w:bookmarkEnd w:id="67"/>
      <w:r w:rsidRPr="001E187B">
        <w:rPr>
          <w:lang w:val="en-US"/>
        </w:rPr>
        <w:t>: Example of structure</w:t>
      </w:r>
      <w:bookmarkEnd w:id="66"/>
    </w:p>
    <w:p w:rsidR="00DC2A53" w:rsidRPr="001E187B" w:rsidRDefault="00DC2A53" w:rsidP="00DC2A53">
      <w:pPr>
        <w:rPr>
          <w:lang w:val="en-US"/>
        </w:rPr>
      </w:pPr>
    </w:p>
    <w:p w:rsidR="0056035F" w:rsidRPr="001E187B" w:rsidRDefault="000D6AC9" w:rsidP="0056035F">
      <w:pPr>
        <w:pStyle w:val="Heading2"/>
        <w:rPr>
          <w:lang w:val="en-US"/>
        </w:rPr>
      </w:pPr>
      <w:bookmarkStart w:id="68" w:name="_Toc352784505"/>
      <w:r w:rsidRPr="001E187B">
        <w:rPr>
          <w:lang w:val="en-US"/>
        </w:rPr>
        <w:lastRenderedPageBreak/>
        <w:t>Provenance</w:t>
      </w:r>
      <w:r w:rsidR="0056035F" w:rsidRPr="001E187B">
        <w:rPr>
          <w:lang w:val="en-US"/>
        </w:rPr>
        <w:t xml:space="preserve"> </w:t>
      </w:r>
      <w:r w:rsidRPr="001E187B">
        <w:rPr>
          <w:lang w:val="en-US"/>
        </w:rPr>
        <w:t>Visualization</w:t>
      </w:r>
      <w:bookmarkEnd w:id="68"/>
    </w:p>
    <w:p w:rsidR="00DC2A53" w:rsidRPr="001E187B" w:rsidRDefault="00DC2A53" w:rsidP="00DC2A53">
      <w:pPr>
        <w:rPr>
          <w:lang w:val="en-US"/>
        </w:rPr>
      </w:pPr>
      <w:r w:rsidRPr="001E187B">
        <w:rPr>
          <w:lang w:val="en-US"/>
        </w:rPr>
        <w:t>The purpose of collecting information during a game session is to be able to use provenance techniques to analyze and infer the reasons of the outcome. In the previous sections, we introduced a framework to store such information. However, not all stored information is relevant for the analysis. The provenance graph contains replication of actions that did not provoke any significant change. These elements act as noise and can be omitted during provenance analysis by using completion and inference rules.</w:t>
      </w:r>
    </w:p>
    <w:p w:rsidR="00DC2A53" w:rsidRPr="001E187B" w:rsidRDefault="00DC2A53" w:rsidP="00DC2A53">
      <w:pPr>
        <w:rPr>
          <w:lang w:val="en-US"/>
        </w:rPr>
      </w:pPr>
      <w:r w:rsidRPr="001E187B">
        <w:rPr>
          <w:lang w:val="en-US"/>
        </w:rPr>
        <w:t xml:space="preserve">With the aim of finding actions that had an impact in the story, the actions that did not cause any dramatic change are omitted using multi-step inference rules. As an example, we may have a player in combat with an enemy and only after a few rounds it falls under the player's attacks. With the proposed framework, every round creates a node to represent the action taken by the player, which is attacking the enemy. This causes replication of data that is unnecessary for analysis, so it is possible to reduce all these individual attack nodes to simply one node. </w:t>
      </w:r>
    </w:p>
    <w:p w:rsidR="00D53F4E" w:rsidRDefault="00DC2A53" w:rsidP="00DC2A53">
      <w:pPr>
        <w:rPr>
          <w:lang w:val="en-US"/>
        </w:rPr>
      </w:pPr>
      <w:r w:rsidRPr="001E187B">
        <w:rPr>
          <w:lang w:val="en-US"/>
        </w:rPr>
        <w:t xml:space="preserve">However, that is not always true. The player could have made other actions against the enemy, which are also considered a form of attack, such as casting a spell, or a special attack maneuver, or even healing himself in order to survive. These actions are not duplicated, but can still be encapsulated for a superficial analysis, and if necessary can be expanded for a detailed analysis. Note that all collected information is preserved and the only change made is on how it is displayed. Since provenance is an analysis from the present to the past, the outcome of the battle is already known and can be used to decide which actions were relevant. </w:t>
      </w:r>
    </w:p>
    <w:p w:rsidR="00DC2A53" w:rsidRPr="001E187B" w:rsidRDefault="00DC2A53" w:rsidP="00DC2A53">
      <w:pPr>
        <w:rPr>
          <w:lang w:val="en-US"/>
        </w:rPr>
      </w:pPr>
      <w:r w:rsidRPr="001E187B">
        <w:rPr>
          <w:lang w:val="en-US"/>
        </w:rPr>
        <w:t>If the player was victorious with minor challenge, did not suffer severe wounds, or barely used any resources at his disposal, then the entire combat can be simplified to just one node representing that the player attacked the enemy and was victorious. However, if the combat was challenging or the player lost, it is interesting to show all action nodes for analysis so the player can deeply understand the combat and decide what and when something went wrong. The ways to determine which groups of actions can be encapsulated to only one node, omitting all events in that group, is a future work of this research. However, such decisions are also dependable of the context.</w:t>
      </w:r>
    </w:p>
    <w:p w:rsidR="000D6AC9" w:rsidRPr="001E187B" w:rsidRDefault="000D6AC9" w:rsidP="000D6AC9">
      <w:pPr>
        <w:pStyle w:val="Heading2"/>
        <w:rPr>
          <w:lang w:val="en-US"/>
        </w:rPr>
      </w:pPr>
      <w:bookmarkStart w:id="69" w:name="_Toc352784506"/>
      <w:r w:rsidRPr="001E187B">
        <w:rPr>
          <w:lang w:val="en-US"/>
        </w:rPr>
        <w:t>Final Considerations</w:t>
      </w:r>
      <w:bookmarkEnd w:id="69"/>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70" w:name="_Toc352784507"/>
      <w:r w:rsidRPr="001E187B">
        <w:rPr>
          <w:lang w:val="en-US"/>
        </w:rPr>
        <w:lastRenderedPageBreak/>
        <w:t xml:space="preserve">– </w:t>
      </w:r>
      <w:r w:rsidR="000D6AC9" w:rsidRPr="001E187B">
        <w:rPr>
          <w:lang w:val="en-US"/>
        </w:rPr>
        <w:t>Implementation</w:t>
      </w:r>
      <w:bookmarkEnd w:id="70"/>
    </w:p>
    <w:p w:rsidR="0056035F" w:rsidRPr="00235EA1" w:rsidRDefault="000D6AC9" w:rsidP="00235EA1">
      <w:pPr>
        <w:pStyle w:val="Heading2"/>
        <w:rPr>
          <w:lang w:val="en-US"/>
        </w:rPr>
      </w:pPr>
      <w:bookmarkStart w:id="71" w:name="_Toc352784508"/>
      <w:r w:rsidRPr="001E187B">
        <w:rPr>
          <w:lang w:val="en-US"/>
        </w:rPr>
        <w:t>Introduction</w:t>
      </w:r>
      <w:bookmarkEnd w:id="71"/>
    </w:p>
    <w:p w:rsidR="0056035F" w:rsidRPr="001E187B" w:rsidRDefault="0056035F" w:rsidP="0056035F">
      <w:pPr>
        <w:pStyle w:val="Heading2"/>
        <w:rPr>
          <w:rStyle w:val="TabelaChar"/>
          <w:rFonts w:cstheme="majorBidi"/>
          <w:b/>
          <w:color w:val="auto"/>
          <w:sz w:val="24"/>
          <w:lang w:val="en-US"/>
        </w:rPr>
      </w:pPr>
      <w:bookmarkStart w:id="72" w:name="_Toc352784509"/>
      <w:r w:rsidRPr="001E187B">
        <w:rPr>
          <w:rStyle w:val="TabelaChar"/>
          <w:rFonts w:cstheme="majorBidi"/>
          <w:b/>
          <w:color w:val="auto"/>
          <w:sz w:val="24"/>
          <w:lang w:val="en-US"/>
        </w:rPr>
        <w:t>SDM</w:t>
      </w:r>
      <w:bookmarkEnd w:id="72"/>
    </w:p>
    <w:p w:rsidR="0056035F" w:rsidRPr="001E187B" w:rsidRDefault="000D6AC9" w:rsidP="0056035F">
      <w:pPr>
        <w:pStyle w:val="Heading2"/>
        <w:rPr>
          <w:rStyle w:val="TabelaChar"/>
          <w:rFonts w:cstheme="majorBidi"/>
          <w:b/>
          <w:color w:val="auto"/>
          <w:sz w:val="24"/>
          <w:szCs w:val="26"/>
          <w:lang w:val="en-US"/>
        </w:rPr>
      </w:pPr>
      <w:bookmarkStart w:id="73" w:name="_Toc352784510"/>
      <w:r w:rsidRPr="001E187B">
        <w:rPr>
          <w:rStyle w:val="TabelaChar"/>
          <w:rFonts w:cstheme="majorBidi"/>
          <w:b/>
          <w:color w:val="auto"/>
          <w:sz w:val="24"/>
          <w:lang w:val="en-US"/>
        </w:rPr>
        <w:t>Guiding</w:t>
      </w:r>
      <w:r w:rsidR="0056035F" w:rsidRPr="001E187B">
        <w:rPr>
          <w:rStyle w:val="TabelaChar"/>
          <w:rFonts w:cstheme="majorBidi"/>
          <w:b/>
          <w:color w:val="auto"/>
          <w:sz w:val="24"/>
          <w:lang w:val="en-US"/>
        </w:rPr>
        <w:t xml:space="preserve"> </w:t>
      </w:r>
      <w:r w:rsidRPr="001E187B">
        <w:rPr>
          <w:rStyle w:val="TabelaChar"/>
          <w:rFonts w:cstheme="majorBidi"/>
          <w:b/>
          <w:color w:val="auto"/>
          <w:sz w:val="24"/>
          <w:lang w:val="en-US"/>
        </w:rPr>
        <w:t>Example</w:t>
      </w:r>
      <w:bookmarkEnd w:id="73"/>
    </w:p>
    <w:p w:rsidR="0056035F" w:rsidRDefault="000D6AC9" w:rsidP="0056035F">
      <w:pPr>
        <w:pStyle w:val="Heading2"/>
        <w:rPr>
          <w:lang w:val="en-US"/>
        </w:rPr>
      </w:pPr>
      <w:bookmarkStart w:id="74" w:name="_Toc352784511"/>
      <w:r w:rsidRPr="001E187B">
        <w:rPr>
          <w:lang w:val="en-US"/>
        </w:rPr>
        <w:t>Provenance</w:t>
      </w:r>
      <w:r w:rsidR="0056035F" w:rsidRPr="001E187B">
        <w:rPr>
          <w:lang w:val="en-US"/>
        </w:rPr>
        <w:t xml:space="preserve"> </w:t>
      </w:r>
      <w:r w:rsidRPr="001E187B">
        <w:rPr>
          <w:lang w:val="en-US"/>
        </w:rPr>
        <w:t>Gathering</w:t>
      </w:r>
      <w:bookmarkEnd w:id="74"/>
    </w:p>
    <w:p w:rsidR="00211678" w:rsidRPr="00211678" w:rsidRDefault="00211678" w:rsidP="00211678">
      <w:pPr>
        <w:pStyle w:val="Heading3"/>
        <w:rPr>
          <w:lang w:val="en-US"/>
        </w:rPr>
      </w:pPr>
      <w:bookmarkStart w:id="75" w:name="_Toc352784512"/>
      <w:r w:rsidRPr="001E187B">
        <w:rPr>
          <w:lang w:val="en-US"/>
        </w:rPr>
        <w:t>Information Storage</w:t>
      </w:r>
      <w:bookmarkEnd w:id="75"/>
    </w:p>
    <w:p w:rsidR="0056035F" w:rsidRPr="001E187B" w:rsidRDefault="000D6AC9" w:rsidP="0056035F">
      <w:pPr>
        <w:pStyle w:val="Heading2"/>
        <w:rPr>
          <w:lang w:val="en-US"/>
        </w:rPr>
      </w:pPr>
      <w:bookmarkStart w:id="76" w:name="_Toc352784513"/>
      <w:r w:rsidRPr="001E187B">
        <w:rPr>
          <w:lang w:val="en-US"/>
        </w:rPr>
        <w:t>Provenance</w:t>
      </w:r>
      <w:r w:rsidR="0056035F" w:rsidRPr="001E187B">
        <w:rPr>
          <w:lang w:val="en-US"/>
        </w:rPr>
        <w:t xml:space="preserve"> </w:t>
      </w:r>
      <w:r w:rsidRPr="001E187B">
        <w:rPr>
          <w:lang w:val="en-US"/>
        </w:rPr>
        <w:t>Analysis</w:t>
      </w:r>
      <w:bookmarkEnd w:id="76"/>
    </w:p>
    <w:p w:rsidR="0056035F" w:rsidRPr="001E187B" w:rsidRDefault="000D6AC9" w:rsidP="0056035F">
      <w:pPr>
        <w:pStyle w:val="Heading3"/>
        <w:rPr>
          <w:lang w:val="en-US"/>
        </w:rPr>
      </w:pPr>
      <w:bookmarkStart w:id="77" w:name="_Toc352784514"/>
      <w:r w:rsidRPr="001E187B">
        <w:rPr>
          <w:lang w:val="en-US"/>
        </w:rPr>
        <w:t>Node</w:t>
      </w:r>
      <w:r w:rsidR="0056035F" w:rsidRPr="001E187B">
        <w:rPr>
          <w:lang w:val="en-US"/>
        </w:rPr>
        <w:t xml:space="preserve"> </w:t>
      </w:r>
      <w:r w:rsidRPr="001E187B">
        <w:rPr>
          <w:lang w:val="en-US"/>
        </w:rPr>
        <w:t>Representations</w:t>
      </w:r>
      <w:bookmarkEnd w:id="77"/>
    </w:p>
    <w:p w:rsidR="0056035F" w:rsidRPr="001E187B" w:rsidRDefault="000D6AC9" w:rsidP="0056035F">
      <w:pPr>
        <w:pStyle w:val="Heading3"/>
        <w:rPr>
          <w:lang w:val="en-US"/>
        </w:rPr>
      </w:pPr>
      <w:bookmarkStart w:id="78" w:name="_Toc352784515"/>
      <w:r w:rsidRPr="001E187B">
        <w:rPr>
          <w:lang w:val="en-US"/>
        </w:rPr>
        <w:t>Edge</w:t>
      </w:r>
      <w:r w:rsidR="0056035F" w:rsidRPr="001E187B">
        <w:rPr>
          <w:lang w:val="en-US"/>
        </w:rPr>
        <w:t xml:space="preserve"> </w:t>
      </w:r>
      <w:r w:rsidRPr="001E187B">
        <w:rPr>
          <w:lang w:val="en-US"/>
        </w:rPr>
        <w:t>Representations</w:t>
      </w:r>
      <w:bookmarkEnd w:id="78"/>
    </w:p>
    <w:p w:rsidR="0056035F" w:rsidRPr="001E187B" w:rsidRDefault="000D6AC9" w:rsidP="0056035F">
      <w:pPr>
        <w:pStyle w:val="Heading3"/>
        <w:rPr>
          <w:lang w:val="en-US"/>
        </w:rPr>
      </w:pPr>
      <w:bookmarkStart w:id="79" w:name="_Toc352784516"/>
      <w:r w:rsidRPr="001E187B">
        <w:rPr>
          <w:lang w:val="en-US"/>
        </w:rPr>
        <w:t>Node Filters</w:t>
      </w:r>
      <w:bookmarkEnd w:id="79"/>
    </w:p>
    <w:p w:rsidR="0056035F" w:rsidRPr="001E187B" w:rsidRDefault="000D6AC9" w:rsidP="0056035F">
      <w:pPr>
        <w:pStyle w:val="Heading3"/>
        <w:rPr>
          <w:lang w:val="en-US"/>
        </w:rPr>
      </w:pPr>
      <w:bookmarkStart w:id="80" w:name="_Toc352784517"/>
      <w:r w:rsidRPr="001E187B">
        <w:rPr>
          <w:lang w:val="en-US"/>
        </w:rPr>
        <w:t>Edge</w:t>
      </w:r>
      <w:r w:rsidR="0056035F" w:rsidRPr="001E187B">
        <w:rPr>
          <w:lang w:val="en-US"/>
        </w:rPr>
        <w:t xml:space="preserve"> </w:t>
      </w:r>
      <w:r w:rsidRPr="001E187B">
        <w:rPr>
          <w:lang w:val="en-US"/>
        </w:rPr>
        <w:t>Filters</w:t>
      </w:r>
      <w:bookmarkEnd w:id="80"/>
    </w:p>
    <w:p w:rsidR="000D6AC9" w:rsidRPr="001E187B" w:rsidRDefault="000D6AC9" w:rsidP="000D6AC9">
      <w:pPr>
        <w:pStyle w:val="Heading2"/>
        <w:rPr>
          <w:lang w:val="en-US"/>
        </w:rPr>
      </w:pPr>
      <w:bookmarkStart w:id="81" w:name="_Toc352784518"/>
      <w:r w:rsidRPr="001E187B">
        <w:rPr>
          <w:lang w:val="en-US"/>
        </w:rPr>
        <w:t>Final Considerations</w:t>
      </w:r>
      <w:bookmarkEnd w:id="81"/>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82" w:name="_Toc352784519"/>
      <w:r w:rsidRPr="001E187B">
        <w:rPr>
          <w:lang w:val="en-US"/>
        </w:rPr>
        <w:lastRenderedPageBreak/>
        <w:t xml:space="preserve">– </w:t>
      </w:r>
      <w:r w:rsidR="000D6AC9" w:rsidRPr="001E187B">
        <w:rPr>
          <w:lang w:val="en-US"/>
        </w:rPr>
        <w:t>Evaluation</w:t>
      </w:r>
      <w:bookmarkEnd w:id="82"/>
    </w:p>
    <w:p w:rsidR="0056035F" w:rsidRPr="00740C64" w:rsidRDefault="000D6AC9" w:rsidP="00740C64">
      <w:pPr>
        <w:pStyle w:val="Heading2"/>
        <w:rPr>
          <w:lang w:val="en-US"/>
        </w:rPr>
      </w:pPr>
      <w:bookmarkStart w:id="83" w:name="_Toc352784520"/>
      <w:r w:rsidRPr="001E187B">
        <w:rPr>
          <w:lang w:val="en-US"/>
        </w:rPr>
        <w:t>Introduction</w:t>
      </w:r>
      <w:bookmarkEnd w:id="83"/>
    </w:p>
    <w:p w:rsidR="0056035F" w:rsidRPr="001E187B" w:rsidRDefault="000D6AC9" w:rsidP="0056035F">
      <w:pPr>
        <w:pStyle w:val="Heading2"/>
        <w:rPr>
          <w:rStyle w:val="TabelaChar"/>
          <w:rFonts w:cstheme="majorBidi"/>
          <w:b/>
          <w:color w:val="auto"/>
          <w:sz w:val="24"/>
          <w:lang w:val="en-US"/>
        </w:rPr>
      </w:pPr>
      <w:bookmarkStart w:id="84" w:name="_Toc352784521"/>
      <w:r w:rsidRPr="001E187B">
        <w:rPr>
          <w:rStyle w:val="TabelaChar"/>
          <w:rFonts w:cstheme="majorBidi"/>
          <w:b/>
          <w:color w:val="auto"/>
          <w:sz w:val="24"/>
          <w:lang w:val="en-US"/>
        </w:rPr>
        <w:t>Experiment Planning</w:t>
      </w:r>
      <w:bookmarkEnd w:id="84"/>
    </w:p>
    <w:p w:rsidR="0056035F" w:rsidRPr="001E187B" w:rsidRDefault="000D6AC9" w:rsidP="0056035F">
      <w:pPr>
        <w:pStyle w:val="Heading2"/>
        <w:rPr>
          <w:rStyle w:val="TabelaChar"/>
          <w:rFonts w:cstheme="majorBidi"/>
          <w:b/>
          <w:color w:val="auto"/>
          <w:sz w:val="24"/>
          <w:szCs w:val="26"/>
          <w:lang w:val="en-US"/>
        </w:rPr>
      </w:pPr>
      <w:bookmarkStart w:id="85" w:name="_Toc352784522"/>
      <w:r w:rsidRPr="001E187B">
        <w:rPr>
          <w:rStyle w:val="TabelaChar"/>
          <w:rFonts w:cstheme="majorBidi"/>
          <w:b/>
          <w:color w:val="auto"/>
          <w:sz w:val="24"/>
          <w:lang w:val="en-US"/>
        </w:rPr>
        <w:t>Experiment Execution</w:t>
      </w:r>
      <w:bookmarkEnd w:id="85"/>
    </w:p>
    <w:p w:rsidR="0056035F" w:rsidRPr="001E187B" w:rsidRDefault="000D6AC9" w:rsidP="0056035F">
      <w:pPr>
        <w:pStyle w:val="Heading2"/>
        <w:rPr>
          <w:lang w:val="en-US"/>
        </w:rPr>
      </w:pPr>
      <w:bookmarkStart w:id="86" w:name="_Toc352784523"/>
      <w:r w:rsidRPr="001E187B">
        <w:rPr>
          <w:lang w:val="en-US"/>
        </w:rPr>
        <w:t>Statistical Analysis</w:t>
      </w:r>
      <w:bookmarkEnd w:id="86"/>
    </w:p>
    <w:p w:rsidR="0056035F" w:rsidRPr="001E187B" w:rsidRDefault="000D6AC9" w:rsidP="0056035F">
      <w:pPr>
        <w:pStyle w:val="Heading2"/>
        <w:rPr>
          <w:lang w:val="en-US"/>
        </w:rPr>
      </w:pPr>
      <w:bookmarkStart w:id="87" w:name="_Toc352784524"/>
      <w:r w:rsidRPr="001E187B">
        <w:rPr>
          <w:lang w:val="en-US"/>
        </w:rPr>
        <w:t>Threats to Validity</w:t>
      </w:r>
      <w:bookmarkEnd w:id="87"/>
    </w:p>
    <w:p w:rsidR="000D6AC9" w:rsidRPr="001E187B" w:rsidRDefault="000D6AC9" w:rsidP="000D6AC9">
      <w:pPr>
        <w:pStyle w:val="Heading2"/>
        <w:rPr>
          <w:lang w:val="en-US"/>
        </w:rPr>
      </w:pPr>
      <w:bookmarkStart w:id="88" w:name="_Toc352784525"/>
      <w:r w:rsidRPr="001E187B">
        <w:rPr>
          <w:lang w:val="en-US"/>
        </w:rPr>
        <w:t>Final Considerations</w:t>
      </w:r>
      <w:bookmarkEnd w:id="88"/>
    </w:p>
    <w:p w:rsidR="0056035F" w:rsidRPr="001E187B" w:rsidRDefault="0056035F">
      <w:pPr>
        <w:spacing w:after="200" w:line="276" w:lineRule="auto"/>
        <w:ind w:firstLine="0"/>
        <w:jc w:val="left"/>
        <w:rPr>
          <w:rFonts w:eastAsiaTheme="majorEastAsia" w:cstheme="majorBidi"/>
          <w:b/>
          <w:bCs/>
          <w:caps/>
          <w:sz w:val="28"/>
          <w:szCs w:val="28"/>
          <w:lang w:val="en-US"/>
        </w:rPr>
      </w:pPr>
      <w:r w:rsidRPr="001E187B">
        <w:rPr>
          <w:lang w:val="en-US"/>
        </w:rPr>
        <w:br w:type="page"/>
      </w:r>
    </w:p>
    <w:p w:rsidR="0056035F" w:rsidRPr="001E187B" w:rsidRDefault="0056035F" w:rsidP="0056035F">
      <w:pPr>
        <w:pStyle w:val="Heading1"/>
        <w:rPr>
          <w:lang w:val="en-US"/>
        </w:rPr>
      </w:pPr>
      <w:bookmarkStart w:id="89" w:name="_Toc352784526"/>
      <w:r w:rsidRPr="001E187B">
        <w:rPr>
          <w:lang w:val="en-US"/>
        </w:rPr>
        <w:lastRenderedPageBreak/>
        <w:t xml:space="preserve">– </w:t>
      </w:r>
      <w:r w:rsidR="000D6AC9" w:rsidRPr="001E187B">
        <w:rPr>
          <w:lang w:val="en-US"/>
        </w:rPr>
        <w:t>Conclusion</w:t>
      </w:r>
      <w:bookmarkEnd w:id="89"/>
    </w:p>
    <w:p w:rsidR="0056035F" w:rsidRPr="001E187B" w:rsidRDefault="000D6AC9" w:rsidP="0056035F">
      <w:pPr>
        <w:pStyle w:val="Heading2"/>
        <w:rPr>
          <w:lang w:val="en-US"/>
        </w:rPr>
      </w:pPr>
      <w:bookmarkStart w:id="90" w:name="_Toc352784527"/>
      <w:r w:rsidRPr="001E187B">
        <w:rPr>
          <w:lang w:val="en-US"/>
        </w:rPr>
        <w:t>Contributions</w:t>
      </w:r>
      <w:bookmarkEnd w:id="90"/>
    </w:p>
    <w:p w:rsidR="0056035F" w:rsidRPr="001E187B" w:rsidRDefault="000D6AC9" w:rsidP="0056035F">
      <w:pPr>
        <w:pStyle w:val="Heading2"/>
        <w:rPr>
          <w:rStyle w:val="TabelaChar"/>
          <w:rFonts w:cstheme="majorBidi"/>
          <w:b/>
          <w:color w:val="auto"/>
          <w:sz w:val="24"/>
          <w:lang w:val="en-US"/>
        </w:rPr>
      </w:pPr>
      <w:bookmarkStart w:id="91" w:name="_Toc352784528"/>
      <w:r w:rsidRPr="001E187B">
        <w:rPr>
          <w:rStyle w:val="TabelaChar"/>
          <w:rFonts w:cstheme="majorBidi"/>
          <w:b/>
          <w:color w:val="auto"/>
          <w:sz w:val="24"/>
          <w:lang w:val="en-US"/>
        </w:rPr>
        <w:t>Limitations</w:t>
      </w:r>
      <w:bookmarkEnd w:id="91"/>
    </w:p>
    <w:p w:rsidR="0056035F" w:rsidRPr="001E187B" w:rsidRDefault="000D6AC9" w:rsidP="0056035F">
      <w:pPr>
        <w:pStyle w:val="Heading2"/>
        <w:rPr>
          <w:rStyle w:val="TabelaChar"/>
          <w:rFonts w:cstheme="majorBidi"/>
          <w:b/>
          <w:color w:val="auto"/>
          <w:sz w:val="24"/>
          <w:szCs w:val="26"/>
          <w:lang w:val="en-US"/>
        </w:rPr>
      </w:pPr>
      <w:bookmarkStart w:id="92" w:name="_Toc352784529"/>
      <w:r w:rsidRPr="001E187B">
        <w:rPr>
          <w:rStyle w:val="TabelaChar"/>
          <w:rFonts w:cstheme="majorBidi"/>
          <w:b/>
          <w:color w:val="auto"/>
          <w:sz w:val="24"/>
          <w:lang w:val="en-US"/>
        </w:rPr>
        <w:t>Future Work</w:t>
      </w:r>
      <w:bookmarkEnd w:id="92"/>
    </w:p>
    <w:p w:rsidR="0056035F" w:rsidRPr="001E187B" w:rsidRDefault="0056035F" w:rsidP="0056035F">
      <w:pPr>
        <w:rPr>
          <w:lang w:val="en-US"/>
        </w:rPr>
      </w:pPr>
    </w:p>
    <w:p w:rsidR="00895E77" w:rsidRPr="001E187B" w:rsidRDefault="00895E77" w:rsidP="0056035F">
      <w:pPr>
        <w:pStyle w:val="Heading2"/>
        <w:rPr>
          <w:lang w:val="en-US"/>
        </w:rPr>
      </w:pPr>
      <w:r w:rsidRPr="001E187B">
        <w:rPr>
          <w:lang w:val="en-US"/>
        </w:rPr>
        <w:br w:type="page"/>
      </w:r>
    </w:p>
    <w:p w:rsidR="00E274CE" w:rsidRPr="001E187B" w:rsidRDefault="000D6AC9" w:rsidP="000D6AC9">
      <w:pPr>
        <w:pStyle w:val="Heading1"/>
        <w:numPr>
          <w:ilvl w:val="0"/>
          <w:numId w:val="0"/>
        </w:numPr>
        <w:rPr>
          <w:lang w:val="en-US"/>
        </w:rPr>
      </w:pPr>
      <w:bookmarkStart w:id="93" w:name="_Toc352784530"/>
      <w:r w:rsidRPr="001E187B">
        <w:rPr>
          <w:lang w:val="en-US"/>
        </w:rPr>
        <w:lastRenderedPageBreak/>
        <w:t>References</w:t>
      </w:r>
      <w:bookmarkEnd w:id="93"/>
    </w:p>
    <w:p w:rsidR="00A713F6" w:rsidRPr="00A713F6" w:rsidRDefault="005D747B" w:rsidP="00A713F6">
      <w:pPr>
        <w:pStyle w:val="Bibliography"/>
        <w:rPr>
          <w:rFonts w:cs="Times New Roman"/>
          <w:lang w:val="en-US"/>
        </w:rPr>
      </w:pPr>
      <w:r w:rsidRPr="001E187B">
        <w:rPr>
          <w:lang w:val="en-US"/>
        </w:rPr>
        <w:fldChar w:fldCharType="begin"/>
      </w:r>
      <w:r w:rsidR="001E5F1C">
        <w:rPr>
          <w:lang w:val="en-US"/>
        </w:rPr>
        <w:instrText xml:space="preserve"> ADDIN ZOTERO_BIBL {"custom":[]} </w:instrText>
      </w:r>
      <w:r w:rsidRPr="001E187B">
        <w:rPr>
          <w:lang w:val="en-US"/>
        </w:rPr>
        <w:fldChar w:fldCharType="separate"/>
      </w:r>
      <w:r w:rsidR="00A713F6" w:rsidRPr="00A713F6">
        <w:rPr>
          <w:rFonts w:cs="Times New Roman"/>
          <w:lang w:val="en-US"/>
        </w:rPr>
        <w:t xml:space="preserve">BOSE, Rajendra; FOSTER, Ian; MOREAU, Luc. Report on the International Provenance and Annotation Workshop: (IPAW’06) 3-5 May 2006, Chicago. </w:t>
      </w:r>
      <w:r w:rsidR="00A713F6" w:rsidRPr="00A713F6">
        <w:rPr>
          <w:rFonts w:cs="Times New Roman"/>
          <w:i/>
          <w:iCs/>
          <w:lang w:val="en-US"/>
        </w:rPr>
        <w:t>SIGMOD Rec.</w:t>
      </w:r>
      <w:r w:rsidR="00A713F6" w:rsidRPr="00A713F6">
        <w:rPr>
          <w:rFonts w:cs="Times New Roman"/>
          <w:lang w:val="en-US"/>
        </w:rPr>
        <w:t>, v. 35, n. 3, p. 51–53, set. 2006. Accessed: 2 abr. 2013.</w:t>
      </w:r>
    </w:p>
    <w:p w:rsidR="00A713F6" w:rsidRPr="00A713F6" w:rsidRDefault="00A713F6" w:rsidP="00A713F6">
      <w:pPr>
        <w:pStyle w:val="Bibliography"/>
        <w:rPr>
          <w:rFonts w:cs="Times New Roman"/>
          <w:lang w:val="en-US"/>
        </w:rPr>
      </w:pPr>
      <w:r w:rsidRPr="00A713F6">
        <w:rPr>
          <w:rFonts w:cs="Times New Roman"/>
          <w:lang w:val="en-US"/>
        </w:rPr>
        <w:t xml:space="preserve">CHENEY, James. </w:t>
      </w:r>
      <w:r w:rsidRPr="00A713F6">
        <w:rPr>
          <w:rFonts w:cs="Times New Roman"/>
          <w:i/>
          <w:iCs/>
          <w:lang w:val="en-US"/>
        </w:rPr>
        <w:t>Semantics of the PROV Data Model</w:t>
      </w:r>
      <w:r w:rsidRPr="00A713F6">
        <w:rPr>
          <w:rFonts w:cs="Times New Roman"/>
          <w:lang w:val="en-US"/>
        </w:rPr>
        <w:t xml:space="preserve">. Available: &lt;http://www.w3.org/TR/2013/WD-prov-sem-20130312/&gt;.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DAVIDSON, Susan B.; FREIRE, Juliana. Provenance and scientific workflows: challenges and opportunities. SIGMOD  ’08, 2008, New York, NY, USA. </w:t>
      </w:r>
      <w:r w:rsidRPr="00A713F6">
        <w:rPr>
          <w:rFonts w:cs="Times New Roman"/>
          <w:i/>
          <w:iCs/>
          <w:lang w:val="en-US"/>
        </w:rPr>
        <w:t>Anais</w:t>
      </w:r>
      <w:r w:rsidRPr="00A713F6">
        <w:rPr>
          <w:rFonts w:cs="Times New Roman"/>
          <w:lang w:val="en-US"/>
        </w:rPr>
        <w:t xml:space="preserve">... New York, NY, USA: ACM, 2008. p. 1345–1350. Available: &lt;http://doi.acm.org/10.1145/1376616.1376772&gt;.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FREIRE, J. </w:t>
      </w:r>
      <w:r w:rsidRPr="00A713F6">
        <w:rPr>
          <w:rFonts w:cs="Times New Roman"/>
          <w:i/>
          <w:iCs/>
          <w:lang w:val="en-US"/>
        </w:rPr>
        <w:t>et al.</w:t>
      </w:r>
      <w:r w:rsidRPr="00A713F6">
        <w:rPr>
          <w:rFonts w:cs="Times New Roman"/>
          <w:lang w:val="en-US"/>
        </w:rPr>
        <w:t xml:space="preserve"> Provenance for Computational Tasks: A Survey. </w:t>
      </w:r>
      <w:r w:rsidRPr="00A713F6">
        <w:rPr>
          <w:rFonts w:cs="Times New Roman"/>
          <w:i/>
          <w:iCs/>
          <w:lang w:val="en-US"/>
        </w:rPr>
        <w:t>Computing in Science Engineering</w:t>
      </w:r>
      <w:r w:rsidRPr="00A713F6">
        <w:rPr>
          <w:rFonts w:cs="Times New Roman"/>
          <w:lang w:val="en-US"/>
        </w:rPr>
        <w:t>, v. 10, n. 3, p. 11–21, 2008.</w:t>
      </w:r>
    </w:p>
    <w:p w:rsidR="00A713F6" w:rsidRPr="00A713F6" w:rsidRDefault="00A713F6" w:rsidP="00A713F6">
      <w:pPr>
        <w:pStyle w:val="Bibliography"/>
        <w:rPr>
          <w:rFonts w:cs="Times New Roman"/>
          <w:lang w:val="en-US"/>
        </w:rPr>
      </w:pPr>
      <w:r w:rsidRPr="00A713F6">
        <w:rPr>
          <w:rFonts w:cs="Times New Roman"/>
          <w:lang w:val="en-US"/>
        </w:rPr>
        <w:t xml:space="preserve">GARIJO, Daniel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Dublin Core to PROV Mapping</w:t>
      </w:r>
      <w:r w:rsidRPr="00A713F6">
        <w:rPr>
          <w:rFonts w:cs="Times New Roman"/>
          <w:lang w:val="en-US"/>
        </w:rPr>
        <w:t xml:space="preserve">. Available: &lt;http://www.w3.org/TR/2013/WD-prov-dc-20130312/&gt;.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GIL, Yolanda </w:t>
      </w:r>
      <w:r w:rsidRPr="00A713F6">
        <w:rPr>
          <w:rFonts w:cs="Times New Roman"/>
          <w:i/>
          <w:iCs/>
          <w:lang w:val="en-US"/>
        </w:rPr>
        <w:t>et al.</w:t>
      </w:r>
      <w:r w:rsidRPr="00A713F6">
        <w:rPr>
          <w:rFonts w:cs="Times New Roman"/>
          <w:lang w:val="en-US"/>
        </w:rPr>
        <w:t xml:space="preserve"> Examining the Challenges of Scientific Workflows. </w:t>
      </w:r>
      <w:r w:rsidRPr="00A713F6">
        <w:rPr>
          <w:rFonts w:cs="Times New Roman"/>
          <w:i/>
          <w:iCs/>
          <w:lang w:val="en-US"/>
        </w:rPr>
        <w:t>Computer</w:t>
      </w:r>
      <w:r w:rsidRPr="00A713F6">
        <w:rPr>
          <w:rFonts w:cs="Times New Roman"/>
          <w:lang w:val="en-US"/>
        </w:rPr>
        <w:t>, v. 40, n. 12, p. 24–32, dez. 2007. Accessed: 2 abr. 2013.</w:t>
      </w:r>
    </w:p>
    <w:p w:rsidR="00A713F6" w:rsidRPr="00A713F6" w:rsidRDefault="00A713F6" w:rsidP="00A713F6">
      <w:pPr>
        <w:pStyle w:val="Bibliography"/>
        <w:rPr>
          <w:rFonts w:cs="Times New Roman"/>
          <w:lang w:val="en-US"/>
        </w:rPr>
      </w:pPr>
      <w:r w:rsidRPr="00A713F6">
        <w:rPr>
          <w:rFonts w:cs="Times New Roman"/>
          <w:lang w:val="en-US"/>
        </w:rPr>
        <w:t xml:space="preserve">GIL, Yolanda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W3C Provenance Incubator Group</w:t>
      </w:r>
      <w:r w:rsidRPr="00A713F6">
        <w:rPr>
          <w:rFonts w:cs="Times New Roman"/>
          <w:lang w:val="en-US"/>
        </w:rPr>
        <w:t xml:space="preserve">. Available: &lt;http://www.w3.org/2005/Incubator/prov/wiki/Main_Page&gt;. Accessed: 22 mar. 2013. </w:t>
      </w:r>
    </w:p>
    <w:p w:rsidR="00A713F6" w:rsidRPr="00A713F6" w:rsidRDefault="00A713F6" w:rsidP="00A713F6">
      <w:pPr>
        <w:pStyle w:val="Bibliography"/>
        <w:rPr>
          <w:rFonts w:cs="Times New Roman"/>
          <w:lang w:val="en-US"/>
        </w:rPr>
      </w:pPr>
      <w:r w:rsidRPr="00A713F6">
        <w:rPr>
          <w:rFonts w:cs="Times New Roman"/>
          <w:lang w:val="en-US"/>
        </w:rPr>
        <w:t xml:space="preserve">GIL, Yolanda; MILES, Simon. </w:t>
      </w:r>
      <w:r w:rsidRPr="00A713F6">
        <w:rPr>
          <w:rFonts w:cs="Times New Roman"/>
          <w:i/>
          <w:iCs/>
          <w:lang w:val="en-US"/>
        </w:rPr>
        <w:t>PROV Model Primer</w:t>
      </w:r>
      <w:r w:rsidRPr="00A713F6">
        <w:rPr>
          <w:rFonts w:cs="Times New Roman"/>
          <w:lang w:val="en-US"/>
        </w:rPr>
        <w:t xml:space="preserve">. Available: &lt;http://www.w3.org/TR/prov-primer/&gt;. Accessed: 21 mar. 2013. </w:t>
      </w:r>
    </w:p>
    <w:p w:rsidR="00A713F6" w:rsidRPr="00A713F6" w:rsidRDefault="00A713F6" w:rsidP="00A713F6">
      <w:pPr>
        <w:pStyle w:val="Bibliography"/>
        <w:rPr>
          <w:rFonts w:cs="Times New Roman"/>
          <w:lang w:val="en-US"/>
        </w:rPr>
      </w:pPr>
      <w:r w:rsidRPr="00A713F6">
        <w:rPr>
          <w:rFonts w:cs="Times New Roman"/>
          <w:lang w:val="en-US"/>
        </w:rPr>
        <w:t xml:space="preserve">GROTH, Paul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ProvImplementations</w:t>
      </w:r>
      <w:r w:rsidRPr="00A713F6">
        <w:rPr>
          <w:rFonts w:cs="Times New Roman"/>
          <w:lang w:val="en-US"/>
        </w:rPr>
        <w:t xml:space="preserve">. Available: &lt;http://www.w3.org/2011/prov/wiki/ProvImplementations&gt;.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GROTH, Paul; MOREAU, Luc. </w:t>
      </w:r>
      <w:r w:rsidRPr="00A713F6">
        <w:rPr>
          <w:rFonts w:cs="Times New Roman"/>
          <w:i/>
          <w:iCs/>
          <w:lang w:val="en-US"/>
        </w:rPr>
        <w:t>PROV-Overview</w:t>
      </w:r>
      <w:r w:rsidRPr="00A713F6">
        <w:rPr>
          <w:rFonts w:cs="Times New Roman"/>
          <w:lang w:val="en-US"/>
        </w:rPr>
        <w:t xml:space="preserve">. Available: &lt;http://www.w3.org/TR/prov-overview/&gt;.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HUA, Hook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PROV-XML: The PROV XML Schema</w:t>
      </w:r>
      <w:r w:rsidRPr="00A713F6">
        <w:rPr>
          <w:rFonts w:cs="Times New Roman"/>
          <w:lang w:val="en-US"/>
        </w:rPr>
        <w:t xml:space="preserve">. Available: &lt;http://www.w3.org/TR/prov-xml/&gt;.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LEBO, Timothy; SAHOO, Satya; MCGUINESS, Deborah. </w:t>
      </w:r>
      <w:r w:rsidRPr="00A713F6">
        <w:rPr>
          <w:rFonts w:cs="Times New Roman"/>
          <w:i/>
          <w:iCs/>
          <w:lang w:val="en-US"/>
        </w:rPr>
        <w:t>PROV-O: The PROV Ontology</w:t>
      </w:r>
      <w:r w:rsidRPr="00A713F6">
        <w:rPr>
          <w:rFonts w:cs="Times New Roman"/>
          <w:lang w:val="en-US"/>
        </w:rPr>
        <w:t xml:space="preserve">. Available: &lt;http://www.w3.org/TR/prov-o/&gt;. Accessed: 21 mar. 2013. </w:t>
      </w:r>
    </w:p>
    <w:p w:rsidR="00A713F6" w:rsidRPr="00A713F6" w:rsidRDefault="00A713F6" w:rsidP="00A713F6">
      <w:pPr>
        <w:pStyle w:val="Bibliography"/>
        <w:rPr>
          <w:rFonts w:cs="Times New Roman"/>
          <w:lang w:val="en-US"/>
        </w:rPr>
      </w:pPr>
      <w:r w:rsidRPr="00A713F6">
        <w:rPr>
          <w:rFonts w:cs="Times New Roman"/>
          <w:lang w:val="en-US"/>
        </w:rPr>
        <w:t xml:space="preserve">MISSIER, Paolo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PROV Dictionary</w:t>
      </w:r>
      <w:r w:rsidRPr="00A713F6">
        <w:rPr>
          <w:rFonts w:cs="Times New Roman"/>
          <w:lang w:val="en-US"/>
        </w:rPr>
        <w:t xml:space="preserve">. Available: &lt;http://www.w3.org/TR/2013/WD-prov-dictionary-20130312/&gt;.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MOREAU, Luc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IPAW</w:t>
      </w:r>
      <w:r w:rsidRPr="00A713F6">
        <w:rPr>
          <w:rFonts w:cs="Times New Roman"/>
          <w:lang w:val="en-US"/>
        </w:rPr>
        <w:t xml:space="preserve">. Available: &lt;http://www.ipaw.info/&gt;. Accessed: 2 abr. 2013. </w:t>
      </w:r>
    </w:p>
    <w:p w:rsidR="00A713F6" w:rsidRPr="00A713F6" w:rsidRDefault="00A713F6" w:rsidP="00A713F6">
      <w:pPr>
        <w:pStyle w:val="Bibliography"/>
        <w:rPr>
          <w:rFonts w:cs="Times New Roman"/>
          <w:lang w:val="en-US"/>
        </w:rPr>
      </w:pPr>
      <w:r w:rsidRPr="00A713F6">
        <w:rPr>
          <w:rFonts w:cs="Times New Roman"/>
          <w:lang w:val="en-US"/>
        </w:rPr>
        <w:t xml:space="preserve">MOREAU, Luc; DING, Li;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Open Provenance Model (OPM) OWL Specification</w:t>
      </w:r>
      <w:r w:rsidRPr="00A713F6">
        <w:rPr>
          <w:rFonts w:cs="Times New Roman"/>
          <w:lang w:val="en-US"/>
        </w:rPr>
        <w:t xml:space="preserve">. Available: &lt;http://openprovenance.org/model/opmo&gt;. Accessed: 2 abr. 2013. </w:t>
      </w:r>
    </w:p>
    <w:p w:rsidR="00A713F6" w:rsidRPr="00A713F6" w:rsidRDefault="00A713F6" w:rsidP="00A713F6">
      <w:pPr>
        <w:pStyle w:val="Bibliography"/>
        <w:rPr>
          <w:rFonts w:cs="Times New Roman"/>
          <w:lang w:val="en-US"/>
        </w:rPr>
      </w:pPr>
      <w:r w:rsidRPr="00A713F6">
        <w:rPr>
          <w:rFonts w:cs="Times New Roman"/>
          <w:lang w:val="en-US"/>
        </w:rPr>
        <w:t xml:space="preserve">MOREAU, Luc; GROTH, Paul;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Open Provenance Model (OPM) XML Schema Specification</w:t>
      </w:r>
      <w:r w:rsidRPr="00A713F6">
        <w:rPr>
          <w:rFonts w:cs="Times New Roman"/>
          <w:lang w:val="en-US"/>
        </w:rPr>
        <w:t xml:space="preserve">. Available: &lt;http://openprovenance.org/model/opmx&gt;. Accessed: 2 abr. 2013. </w:t>
      </w:r>
    </w:p>
    <w:p w:rsidR="00A713F6" w:rsidRPr="00A713F6" w:rsidRDefault="00A713F6" w:rsidP="00A713F6">
      <w:pPr>
        <w:pStyle w:val="Bibliography"/>
        <w:rPr>
          <w:rFonts w:cs="Times New Roman"/>
          <w:lang w:val="en-US"/>
        </w:rPr>
      </w:pPr>
      <w:r w:rsidRPr="00A713F6">
        <w:rPr>
          <w:rFonts w:cs="Times New Roman"/>
          <w:lang w:val="en-US"/>
        </w:rPr>
        <w:lastRenderedPageBreak/>
        <w:t xml:space="preserve">MOREAU, Luc. </w:t>
      </w:r>
      <w:r w:rsidRPr="00A713F6">
        <w:rPr>
          <w:rFonts w:cs="Times New Roman"/>
          <w:i/>
          <w:iCs/>
          <w:lang w:val="en-US"/>
        </w:rPr>
        <w:t>OPM Toolbox</w:t>
      </w:r>
      <w:r w:rsidRPr="00A713F6">
        <w:rPr>
          <w:rFonts w:cs="Times New Roman"/>
          <w:lang w:val="en-US"/>
        </w:rPr>
        <w:t xml:space="preserve">. Available: &lt;http://openprovenance.org/toolbox.html&gt;. Accessed: 2 abr. 2013a. </w:t>
      </w:r>
    </w:p>
    <w:p w:rsidR="00A713F6" w:rsidRPr="00A713F6" w:rsidRDefault="00A713F6" w:rsidP="00A713F6">
      <w:pPr>
        <w:pStyle w:val="Bibliography"/>
        <w:rPr>
          <w:rFonts w:cs="Times New Roman"/>
          <w:lang w:val="en-US"/>
        </w:rPr>
      </w:pPr>
      <w:r w:rsidRPr="00A713F6">
        <w:rPr>
          <w:rFonts w:cs="Times New Roman"/>
          <w:lang w:val="en-US"/>
        </w:rPr>
        <w:t xml:space="preserve">MOREAU, Luc. </w:t>
      </w:r>
      <w:r w:rsidRPr="00A713F6">
        <w:rPr>
          <w:rFonts w:cs="Times New Roman"/>
          <w:i/>
          <w:iCs/>
          <w:lang w:val="en-US"/>
        </w:rPr>
        <w:t>OPM4J: The Open Provenance Model Java Library</w:t>
      </w:r>
      <w:r w:rsidRPr="00A713F6">
        <w:rPr>
          <w:rFonts w:cs="Times New Roman"/>
          <w:lang w:val="en-US"/>
        </w:rPr>
        <w:t xml:space="preserve">. Available: &lt;http://openprovenance.org/java/site/1_1_8/apidocs/org/openprovenance/model/package-summary.html&gt;. Accessed: 2 abr. 2013b. </w:t>
      </w:r>
    </w:p>
    <w:p w:rsidR="00A713F6" w:rsidRPr="00A713F6" w:rsidRDefault="00A713F6" w:rsidP="00A713F6">
      <w:pPr>
        <w:pStyle w:val="Bibliography"/>
        <w:rPr>
          <w:rFonts w:cs="Times New Roman"/>
          <w:lang w:val="en-US"/>
        </w:rPr>
      </w:pPr>
      <w:r w:rsidRPr="00A713F6">
        <w:rPr>
          <w:rFonts w:cs="Times New Roman"/>
          <w:lang w:val="en-US"/>
        </w:rPr>
        <w:t xml:space="preserve">MOREAU, Luc </w:t>
      </w:r>
      <w:r w:rsidRPr="00A713F6">
        <w:rPr>
          <w:rFonts w:cs="Times New Roman"/>
          <w:i/>
          <w:iCs/>
          <w:lang w:val="en-US"/>
        </w:rPr>
        <w:t>et al.</w:t>
      </w:r>
      <w:r w:rsidRPr="00A713F6">
        <w:rPr>
          <w:rFonts w:cs="Times New Roman"/>
          <w:lang w:val="en-US"/>
        </w:rPr>
        <w:t xml:space="preserve"> The Open Provenance Model core specification (v1.1). </w:t>
      </w:r>
      <w:r w:rsidRPr="00A713F6">
        <w:rPr>
          <w:rFonts w:cs="Times New Roman"/>
          <w:i/>
          <w:iCs/>
          <w:lang w:val="en-US"/>
        </w:rPr>
        <w:t>In: Future Generation Computer Systems</w:t>
      </w:r>
      <w:r w:rsidRPr="00A713F6">
        <w:rPr>
          <w:rFonts w:cs="Times New Roman"/>
          <w:lang w:val="en-US"/>
        </w:rPr>
        <w:t>, v. 27, n. 6, p. 743–756, 2007. Accessed: 10 jun. 2012.</w:t>
      </w:r>
    </w:p>
    <w:p w:rsidR="00A713F6" w:rsidRPr="00A713F6" w:rsidRDefault="00A713F6" w:rsidP="00A713F6">
      <w:pPr>
        <w:pStyle w:val="Bibliography"/>
        <w:rPr>
          <w:rFonts w:cs="Times New Roman"/>
          <w:lang w:val="en-US"/>
        </w:rPr>
      </w:pPr>
      <w:r w:rsidRPr="00A713F6">
        <w:rPr>
          <w:rFonts w:cs="Times New Roman"/>
          <w:lang w:val="en-US"/>
        </w:rPr>
        <w:t xml:space="preserve">MOREAU, Luc; LEBO, Timothy. </w:t>
      </w:r>
      <w:r w:rsidRPr="00A713F6">
        <w:rPr>
          <w:rFonts w:cs="Times New Roman"/>
          <w:i/>
          <w:iCs/>
          <w:lang w:val="en-US"/>
        </w:rPr>
        <w:t>Linking Across Provenance Bundles</w:t>
      </w:r>
      <w:r w:rsidRPr="00A713F6">
        <w:rPr>
          <w:rFonts w:cs="Times New Roman"/>
          <w:lang w:val="en-US"/>
        </w:rPr>
        <w:t xml:space="preserve">. Available: &lt;http://www.w3.org/TR/2013/WD-prov-links-20130312/&gt;.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MOREAU, Luc; MISSIER, Paolo. </w:t>
      </w:r>
      <w:r w:rsidRPr="00A713F6">
        <w:rPr>
          <w:rFonts w:cs="Times New Roman"/>
          <w:i/>
          <w:iCs/>
          <w:lang w:val="en-US"/>
        </w:rPr>
        <w:t>PROV-DM: The PROV Data Model</w:t>
      </w:r>
      <w:r w:rsidRPr="00A713F6">
        <w:rPr>
          <w:rFonts w:cs="Times New Roman"/>
          <w:lang w:val="en-US"/>
        </w:rPr>
        <w:t xml:space="preserve">. Available: &lt;http://www.w3.org/TR/prov-dm/&gt;. </w:t>
      </w:r>
    </w:p>
    <w:p w:rsidR="00A713F6" w:rsidRPr="00A713F6" w:rsidRDefault="00A713F6" w:rsidP="00A713F6">
      <w:pPr>
        <w:pStyle w:val="Bibliography"/>
        <w:rPr>
          <w:rFonts w:cs="Times New Roman"/>
          <w:lang w:val="en-US"/>
        </w:rPr>
      </w:pPr>
      <w:r w:rsidRPr="00A713F6">
        <w:rPr>
          <w:rFonts w:cs="Times New Roman"/>
          <w:lang w:val="en-US"/>
        </w:rPr>
        <w:t xml:space="preserve">MOREAU, Luc; MISSIER, Paolo. </w:t>
      </w:r>
      <w:r w:rsidRPr="00A713F6">
        <w:rPr>
          <w:rFonts w:cs="Times New Roman"/>
          <w:i/>
          <w:iCs/>
          <w:lang w:val="en-US"/>
        </w:rPr>
        <w:t>PROV-N: The Provenance Notation</w:t>
      </w:r>
      <w:r w:rsidRPr="00A713F6">
        <w:rPr>
          <w:rFonts w:cs="Times New Roman"/>
          <w:lang w:val="en-US"/>
        </w:rPr>
        <w:t xml:space="preserve">. Available: &lt;http://www.w3.org/TR/prov-n/&gt;. Accessed: 21 mar. 2013b. </w:t>
      </w:r>
    </w:p>
    <w:p w:rsidR="00A713F6" w:rsidRPr="00A713F6" w:rsidRDefault="00A713F6" w:rsidP="00A713F6">
      <w:pPr>
        <w:pStyle w:val="Bibliography"/>
        <w:rPr>
          <w:rFonts w:cs="Times New Roman"/>
          <w:lang w:val="en-US"/>
        </w:rPr>
      </w:pPr>
      <w:r w:rsidRPr="00A713F6">
        <w:rPr>
          <w:rFonts w:cs="Times New Roman"/>
          <w:lang w:val="en-US"/>
        </w:rPr>
        <w:t xml:space="preserve">NIES, Tom De </w:t>
      </w:r>
      <w:r w:rsidRPr="00A713F6">
        <w:rPr>
          <w:rFonts w:cs="Times New Roman"/>
          <w:i/>
          <w:iCs/>
          <w:lang w:val="en-US"/>
        </w:rPr>
        <w:t>et al.</w:t>
      </w:r>
      <w:r w:rsidRPr="00A713F6">
        <w:rPr>
          <w:rFonts w:cs="Times New Roman"/>
          <w:lang w:val="en-US"/>
        </w:rPr>
        <w:t xml:space="preserve"> </w:t>
      </w:r>
      <w:r w:rsidRPr="00A713F6">
        <w:rPr>
          <w:rFonts w:cs="Times New Roman"/>
          <w:i/>
          <w:iCs/>
          <w:lang w:val="en-US"/>
        </w:rPr>
        <w:t>Constraints of the PROV Data Model</w:t>
      </w:r>
      <w:r w:rsidRPr="00A713F6">
        <w:rPr>
          <w:rFonts w:cs="Times New Roman"/>
          <w:lang w:val="en-US"/>
        </w:rPr>
        <w:t xml:space="preserve">. Available: &lt;http://www.w3.org/TR/prov-constraints/&gt;. Accessed: 21 mar. 2013. </w:t>
      </w:r>
    </w:p>
    <w:p w:rsidR="00A713F6" w:rsidRPr="00A713F6" w:rsidRDefault="00A713F6" w:rsidP="00A713F6">
      <w:pPr>
        <w:pStyle w:val="Bibliography"/>
        <w:rPr>
          <w:rFonts w:cs="Times New Roman"/>
          <w:lang w:val="en-US"/>
        </w:rPr>
      </w:pPr>
      <w:r w:rsidRPr="00A713F6">
        <w:rPr>
          <w:rFonts w:cs="Times New Roman"/>
          <w:lang w:val="en-US"/>
        </w:rPr>
        <w:t xml:space="preserve">PREMIS WORKING GROUP. </w:t>
      </w:r>
      <w:r w:rsidRPr="00A713F6">
        <w:rPr>
          <w:rFonts w:cs="Times New Roman"/>
          <w:i/>
          <w:iCs/>
          <w:lang w:val="en-US"/>
        </w:rPr>
        <w:t>Data Dictionary for Preservation Metadata</w:t>
      </w:r>
      <w:r w:rsidRPr="00A713F6">
        <w:rPr>
          <w:rFonts w:cs="Times New Roman"/>
          <w:lang w:val="en-US"/>
        </w:rPr>
        <w:t>. Technical, n</w:t>
      </w:r>
      <w:r w:rsidRPr="00A713F6">
        <w:rPr>
          <w:rFonts w:cs="Times New Roman"/>
          <w:vertAlign w:val="superscript"/>
          <w:lang w:val="en-US"/>
        </w:rPr>
        <w:t>o</w:t>
      </w:r>
      <w:r w:rsidRPr="00A713F6">
        <w:rPr>
          <w:rFonts w:cs="Times New Roman"/>
          <w:lang w:val="en-US"/>
        </w:rPr>
        <w:t xml:space="preserve"> Final Report of the PREMIS Working Group. Preservation Metadata: Implementation Strategies (PREMIS), 2005. Available: &lt;http://www.oclc.org/research/projects/ pmwg/premis-final.pdf&gt;.</w:t>
      </w:r>
    </w:p>
    <w:p w:rsidR="00A713F6" w:rsidRPr="00A713F6" w:rsidRDefault="00A713F6" w:rsidP="00A713F6">
      <w:pPr>
        <w:pStyle w:val="Bibliography"/>
        <w:rPr>
          <w:rFonts w:cs="Times New Roman"/>
          <w:lang w:val="en-US"/>
        </w:rPr>
      </w:pPr>
      <w:r w:rsidRPr="00A713F6">
        <w:rPr>
          <w:rFonts w:cs="Times New Roman"/>
          <w:i/>
          <w:iCs/>
          <w:lang w:val="en-US"/>
        </w:rPr>
        <w:t>Provenance Challenge WIKI</w:t>
      </w:r>
      <w:r w:rsidRPr="00A713F6">
        <w:rPr>
          <w:rFonts w:cs="Times New Roman"/>
          <w:lang w:val="en-US"/>
        </w:rPr>
        <w:t xml:space="preserve">. Available: &lt;http://twiki.ipaw.info/bin/view/Challenge/&gt;. Accessed: 26 mar. 2013. </w:t>
      </w:r>
    </w:p>
    <w:p w:rsidR="00A713F6" w:rsidRPr="00A713F6" w:rsidRDefault="00A713F6" w:rsidP="00A713F6">
      <w:pPr>
        <w:pStyle w:val="Bibliography"/>
        <w:rPr>
          <w:rFonts w:cs="Times New Roman"/>
          <w:lang w:val="en-US"/>
        </w:rPr>
      </w:pPr>
      <w:r w:rsidRPr="00A713F6">
        <w:rPr>
          <w:rFonts w:cs="Times New Roman"/>
          <w:lang w:val="en-US"/>
        </w:rPr>
        <w:t xml:space="preserve">SIMMHAN, Yogesh L.; PLALE, Beth; GANNON, Dennis. A survey of data provenance in e-science. </w:t>
      </w:r>
      <w:r w:rsidRPr="00A713F6">
        <w:rPr>
          <w:rFonts w:cs="Times New Roman"/>
          <w:i/>
          <w:iCs/>
          <w:lang w:val="en-US"/>
        </w:rPr>
        <w:t>SIGMOD Rec.</w:t>
      </w:r>
      <w:r w:rsidRPr="00A713F6">
        <w:rPr>
          <w:rFonts w:cs="Times New Roman"/>
          <w:lang w:val="en-US"/>
        </w:rPr>
        <w:t>, v. 34, n. 3, p. 31–36, set. 2005. Accessed: 2 abr. 2013.</w:t>
      </w:r>
    </w:p>
    <w:p w:rsidR="00A713F6" w:rsidRPr="00A713F6" w:rsidRDefault="00A713F6" w:rsidP="00A713F6">
      <w:pPr>
        <w:pStyle w:val="Bibliography"/>
        <w:rPr>
          <w:rFonts w:cs="Times New Roman"/>
          <w:lang w:val="en-US"/>
        </w:rPr>
      </w:pPr>
      <w:r w:rsidRPr="00A713F6">
        <w:rPr>
          <w:rFonts w:cs="Times New Roman"/>
          <w:lang w:val="en-US"/>
        </w:rPr>
        <w:t xml:space="preserve">WEITZNER, Daniel J. </w:t>
      </w:r>
      <w:r w:rsidRPr="00A713F6">
        <w:rPr>
          <w:rFonts w:cs="Times New Roman"/>
          <w:i/>
          <w:iCs/>
          <w:lang w:val="en-US"/>
        </w:rPr>
        <w:t>et al.</w:t>
      </w:r>
      <w:r w:rsidRPr="00A713F6">
        <w:rPr>
          <w:rFonts w:cs="Times New Roman"/>
          <w:lang w:val="en-US"/>
        </w:rPr>
        <w:t xml:space="preserve"> Information accountability. </w:t>
      </w:r>
      <w:r w:rsidRPr="00A713F6">
        <w:rPr>
          <w:rFonts w:cs="Times New Roman"/>
          <w:i/>
          <w:iCs/>
          <w:lang w:val="en-US"/>
        </w:rPr>
        <w:t>Communications of the ACM</w:t>
      </w:r>
      <w:r w:rsidRPr="00A713F6">
        <w:rPr>
          <w:rFonts w:cs="Times New Roman"/>
          <w:lang w:val="en-US"/>
        </w:rPr>
        <w:t>, v. 51, n. 6, p. 82–87, 1 jun. 2008. Accessed: 21 mar. 2013.</w:t>
      </w:r>
    </w:p>
    <w:p w:rsidR="00A713F6" w:rsidRPr="00A713F6" w:rsidRDefault="00A713F6" w:rsidP="00A713F6">
      <w:pPr>
        <w:pStyle w:val="Bibliography"/>
        <w:rPr>
          <w:rFonts w:cs="Times New Roman"/>
        </w:rPr>
      </w:pPr>
      <w:r w:rsidRPr="00A713F6">
        <w:rPr>
          <w:rFonts w:cs="Times New Roman"/>
          <w:lang w:val="en-US"/>
        </w:rPr>
        <w:t xml:space="preserve">ZHAO, Jun. </w:t>
      </w:r>
      <w:r w:rsidRPr="00A713F6">
        <w:rPr>
          <w:rFonts w:cs="Times New Roman"/>
          <w:i/>
          <w:iCs/>
          <w:lang w:val="en-US"/>
        </w:rPr>
        <w:t>Open Provenance Model Vocabulary Specification</w:t>
      </w:r>
      <w:r w:rsidRPr="00A713F6">
        <w:rPr>
          <w:rFonts w:cs="Times New Roman"/>
          <w:lang w:val="en-US"/>
        </w:rPr>
        <w:t xml:space="preserve">. Available: &lt;http://open-biomed.sourceforge.net/opmv/ns.html&gt;. </w:t>
      </w:r>
      <w:r w:rsidRPr="00A713F6">
        <w:rPr>
          <w:rFonts w:cs="Times New Roman"/>
        </w:rPr>
        <w:t xml:space="preserve">Accessed: 2 abr. 2013. </w:t>
      </w:r>
    </w:p>
    <w:p w:rsidR="00E274CE" w:rsidRPr="006D4E74" w:rsidRDefault="005D747B" w:rsidP="00F24FE9">
      <w:pPr>
        <w:pStyle w:val="RefernciasBibliogrficas"/>
      </w:pPr>
      <w:r w:rsidRPr="001E187B">
        <w:rPr>
          <w:lang w:val="en-US"/>
        </w:rPr>
        <w:fldChar w:fldCharType="end"/>
      </w:r>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0D6AC9" w:rsidP="000D6AC9">
      <w:pPr>
        <w:pStyle w:val="Heading1"/>
        <w:numPr>
          <w:ilvl w:val="0"/>
          <w:numId w:val="0"/>
        </w:numPr>
      </w:pPr>
      <w:bookmarkStart w:id="94" w:name="_Toc352784531"/>
      <w:r w:rsidRPr="006D4E74">
        <w:lastRenderedPageBreak/>
        <w:t>Glossary</w:t>
      </w:r>
      <w:bookmarkEnd w:id="94"/>
    </w:p>
    <w:bookmarkStart w:id="95" w:name="Texto10"/>
    <w:p w:rsidR="00E274CE" w:rsidRPr="006D4E74" w:rsidRDefault="005D747B" w:rsidP="004913AD">
      <w:pPr>
        <w:ind w:firstLine="0"/>
      </w:pPr>
      <w:r w:rsidRPr="001E187B">
        <w:rPr>
          <w:lang w:val="en-US"/>
        </w:rPr>
        <w:fldChar w:fldCharType="begin">
          <w:ffData>
            <w:name w:val="Texto10"/>
            <w:enabled/>
            <w:calcOnExit w:val="0"/>
            <w:textInput>
              <w:default w:val="Elemento opcional, elaborado em ordem alfabética."/>
            </w:textInput>
          </w:ffData>
        </w:fldChar>
      </w:r>
      <w:r w:rsidR="007372F3" w:rsidRPr="006D4E74">
        <w:instrText xml:space="preserve"> FORMTEXT </w:instrText>
      </w:r>
      <w:r w:rsidRPr="001E187B">
        <w:rPr>
          <w:lang w:val="en-US"/>
        </w:rPr>
      </w:r>
      <w:r w:rsidRPr="001E187B">
        <w:rPr>
          <w:lang w:val="en-US"/>
        </w:rPr>
        <w:fldChar w:fldCharType="separate"/>
      </w:r>
      <w:r w:rsidR="00A019A3" w:rsidRPr="006D4E74">
        <w:rPr>
          <w:noProof/>
        </w:rPr>
        <w:t>"El</w:t>
      </w:r>
      <w:r w:rsidR="007372F3" w:rsidRPr="006D4E74">
        <w:rPr>
          <w:noProof/>
        </w:rPr>
        <w:t>emento opcional, elaborado em ordem alfabética</w:t>
      </w:r>
      <w:r w:rsidR="00A019A3" w:rsidRPr="006D4E74">
        <w:rPr>
          <w:noProof/>
        </w:rPr>
        <w:t xml:space="preserve">" </w:t>
      </w:r>
      <w:r w:rsidR="00F24FE9" w:rsidRPr="006D4E74">
        <w:rPr>
          <w:rFonts w:cs="Times New Roman"/>
        </w:rPr>
        <w:t>(ABNT, 2005)</w:t>
      </w:r>
      <w:r w:rsidR="007372F3" w:rsidRPr="006D4E74">
        <w:rPr>
          <w:noProof/>
        </w:rPr>
        <w:t>.</w:t>
      </w:r>
      <w:r w:rsidRPr="001E187B">
        <w:rPr>
          <w:lang w:val="en-US"/>
        </w:rPr>
        <w:fldChar w:fldCharType="end"/>
      </w:r>
      <w:bookmarkEnd w:id="95"/>
    </w:p>
    <w:p w:rsidR="00E274CE" w:rsidRPr="006D4E74" w:rsidRDefault="00E274CE" w:rsidP="00895E77">
      <w:pPr>
        <w:rPr>
          <w:rFonts w:ascii="Arial,Bold" w:hAnsi="Arial,Bold" w:cs="Arial,Bold"/>
          <w:bCs/>
        </w:rPr>
      </w:pPr>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96" w:name="_Toc352784532"/>
      <w:r>
        <w:lastRenderedPageBreak/>
        <w:t>Appendix</w:t>
      </w:r>
      <w:r w:rsidR="007372F3" w:rsidRPr="006D4E74">
        <w:t xml:space="preserve"> A – </w:t>
      </w:r>
      <w:bookmarkStart w:id="97" w:name="Texto9"/>
      <w:r w:rsidR="005D747B" w:rsidRPr="001E187B">
        <w:rPr>
          <w:lang w:val="en-US"/>
        </w:rPr>
        <w:fldChar w:fldCharType="begin">
          <w:ffData>
            <w:name w:val="Texto9"/>
            <w:enabled/>
            <w:calcOnExit w:val="0"/>
            <w:textInput>
              <w:default w:val="Título do Apêndice"/>
            </w:textInput>
          </w:ffData>
        </w:fldChar>
      </w:r>
      <w:r w:rsidR="007372F3" w:rsidRPr="006D4E74">
        <w:instrText xml:space="preserve"> FORMTEXT </w:instrText>
      </w:r>
      <w:r w:rsidR="005D747B" w:rsidRPr="001E187B">
        <w:rPr>
          <w:lang w:val="en-US"/>
        </w:rPr>
      </w:r>
      <w:r w:rsidR="005D747B" w:rsidRPr="001E187B">
        <w:rPr>
          <w:lang w:val="en-US"/>
        </w:rPr>
        <w:fldChar w:fldCharType="separate"/>
      </w:r>
      <w:r w:rsidR="007372F3" w:rsidRPr="006D4E74">
        <w:t>Título do Apêndice</w:t>
      </w:r>
      <w:bookmarkEnd w:id="96"/>
      <w:r w:rsidR="005D747B" w:rsidRPr="001E187B">
        <w:rPr>
          <w:lang w:val="en-US"/>
        </w:rPr>
        <w:fldChar w:fldCharType="end"/>
      </w:r>
      <w:bookmarkEnd w:id="97"/>
    </w:p>
    <w:bookmarkStart w:id="98" w:name="Texto8"/>
    <w:p w:rsidR="00E274CE" w:rsidRPr="006D4E74" w:rsidRDefault="005D747B" w:rsidP="004913AD">
      <w:pPr>
        <w:ind w:firstLine="0"/>
        <w:rPr>
          <w:rFonts w:cs="Times New Roman"/>
          <w:bCs/>
        </w:rPr>
      </w:pPr>
      <w:r w:rsidRPr="001E187B">
        <w:rPr>
          <w:rFonts w:cs="Times New Roman"/>
          <w:bCs/>
          <w:lang w:val="en-US"/>
        </w:rPr>
        <w:fldChar w:fldCharType="begin">
          <w:ffData>
            <w:name w:val="Texto8"/>
            <w:enabled/>
            <w:calcOnExit w:val="0"/>
            <w:textInput>
              <w:default w:val="Elemento opcional. O(s) apêndice(s) são identificados por letras maiúsculas consecutivas, travessão e pelos respectivos títulos. Excepcionalmente utilizam-se letras maiúsculas dobradas, na identificação, quando esgotadas as 23 letras do alfabeto."/>
            </w:textInput>
          </w:ffData>
        </w:fldChar>
      </w:r>
      <w:r w:rsidR="007372F3" w:rsidRPr="006D4E74">
        <w:rPr>
          <w:rFonts w:cs="Times New Roman"/>
          <w:bCs/>
        </w:rPr>
        <w:instrText xml:space="preserve"> FORMTEXT </w:instrText>
      </w:r>
      <w:r w:rsidRPr="001E187B">
        <w:rPr>
          <w:rFonts w:cs="Times New Roman"/>
          <w:bCs/>
          <w:lang w:val="en-US"/>
        </w:rPr>
      </w:r>
      <w:r w:rsidRPr="001E187B">
        <w:rPr>
          <w:rFonts w:cs="Times New Roman"/>
          <w:bCs/>
          <w:lang w:val="en-US"/>
        </w:rPr>
        <w:fldChar w:fldCharType="separate"/>
      </w:r>
      <w:r w:rsidR="00A019A3" w:rsidRPr="006D4E74">
        <w:rPr>
          <w:rFonts w:cs="Times New Roman"/>
          <w:bCs/>
          <w:noProof/>
        </w:rPr>
        <w:t>"E</w:t>
      </w:r>
      <w:r w:rsidR="007372F3" w:rsidRPr="006D4E74">
        <w:rPr>
          <w:rFonts w:cs="Times New Roman"/>
          <w:bCs/>
          <w:noProof/>
        </w:rPr>
        <w:t>lemento opcional. O(s) apêndice(s) são identificados por letras maiúsculas consecutivas, travessão e pelos respectivos títulos. Excepcionalmente utilizam-se letras maiúsculas dobradas, na identificação, quando esgotadas as 23 letras do alfabeto</w:t>
      </w:r>
      <w:r w:rsidR="00A019A3" w:rsidRPr="006D4E74">
        <w:rPr>
          <w:rFonts w:cs="Times New Roman"/>
          <w:bCs/>
          <w:noProof/>
        </w:rPr>
        <w:t xml:space="preserve">" </w:t>
      </w:r>
      <w:r w:rsidR="00F24FE9" w:rsidRPr="006D4E74">
        <w:rPr>
          <w:rFonts w:cs="Times New Roman"/>
        </w:rPr>
        <w:t>(ABNT, 2005)</w:t>
      </w:r>
      <w:r w:rsidR="007372F3" w:rsidRPr="006D4E74">
        <w:rPr>
          <w:rFonts w:cs="Times New Roman"/>
          <w:bCs/>
          <w:noProof/>
        </w:rPr>
        <w:t>.</w:t>
      </w:r>
      <w:r w:rsidRPr="001E187B">
        <w:rPr>
          <w:rFonts w:cs="Times New Roman"/>
          <w:bCs/>
          <w:lang w:val="en-US"/>
        </w:rPr>
        <w:fldChar w:fldCharType="end"/>
      </w:r>
      <w:bookmarkEnd w:id="98"/>
    </w:p>
    <w:p w:rsidR="00895E77" w:rsidRPr="006D4E74" w:rsidRDefault="00895E77">
      <w:pPr>
        <w:spacing w:after="200" w:line="276" w:lineRule="auto"/>
        <w:jc w:val="left"/>
        <w:rPr>
          <w:rFonts w:cs="Arial"/>
          <w:caps/>
          <w:color w:val="000000"/>
          <w:szCs w:val="20"/>
        </w:rPr>
      </w:pPr>
      <w:r w:rsidRPr="006D4E74">
        <w:br w:type="page"/>
      </w:r>
    </w:p>
    <w:p w:rsidR="00E274CE" w:rsidRPr="006D4E74" w:rsidRDefault="0019204B" w:rsidP="0019204B">
      <w:pPr>
        <w:pStyle w:val="Heading1"/>
        <w:numPr>
          <w:ilvl w:val="0"/>
          <w:numId w:val="0"/>
        </w:numPr>
        <w:ind w:left="432"/>
      </w:pPr>
      <w:bookmarkStart w:id="99" w:name="_Toc352784533"/>
      <w:r>
        <w:lastRenderedPageBreak/>
        <w:t>Annex</w:t>
      </w:r>
      <w:r w:rsidR="00483167" w:rsidRPr="006D4E74">
        <w:t xml:space="preserve"> A – </w:t>
      </w:r>
      <w:bookmarkStart w:id="100" w:name="Texto7"/>
      <w:r w:rsidR="005D747B" w:rsidRPr="001E187B">
        <w:rPr>
          <w:lang w:val="en-US"/>
        </w:rPr>
        <w:fldChar w:fldCharType="begin">
          <w:ffData>
            <w:name w:val="Texto7"/>
            <w:enabled/>
            <w:calcOnExit w:val="0"/>
            <w:textInput>
              <w:default w:val="Título do Anexo"/>
            </w:textInput>
          </w:ffData>
        </w:fldChar>
      </w:r>
      <w:r w:rsidR="00483167" w:rsidRPr="006D4E74">
        <w:instrText xml:space="preserve"> FORMTEXT </w:instrText>
      </w:r>
      <w:r w:rsidR="005D747B" w:rsidRPr="001E187B">
        <w:rPr>
          <w:lang w:val="en-US"/>
        </w:rPr>
      </w:r>
      <w:r w:rsidR="005D747B" w:rsidRPr="001E187B">
        <w:rPr>
          <w:lang w:val="en-US"/>
        </w:rPr>
        <w:fldChar w:fldCharType="separate"/>
      </w:r>
      <w:r w:rsidR="00483167" w:rsidRPr="006D4E74">
        <w:t>Título do Anexo</w:t>
      </w:r>
      <w:bookmarkEnd w:id="99"/>
      <w:r w:rsidR="005D747B" w:rsidRPr="001E187B">
        <w:rPr>
          <w:lang w:val="en-US"/>
        </w:rPr>
        <w:fldChar w:fldCharType="end"/>
      </w:r>
      <w:bookmarkEnd w:id="100"/>
    </w:p>
    <w:bookmarkStart w:id="101" w:name="Texto6"/>
    <w:p w:rsidR="00895E77" w:rsidRPr="006D4E74" w:rsidRDefault="005D747B" w:rsidP="004913AD">
      <w:pPr>
        <w:ind w:firstLine="0"/>
      </w:pPr>
      <w:r w:rsidRPr="001E187B">
        <w:rPr>
          <w:lang w:val="en-US"/>
        </w:rPr>
        <w:fldChar w:fldCharType="begin">
          <w:ffData>
            <w:name w:val="Texto6"/>
            <w:enabled/>
            <w:calcOnExit w:val="0"/>
            <w:textInput>
              <w:default w:val="Elemento opcional. O(s) anexo(s) são identificados por letras maiúsculas consecutivas, travessão e pelos respectivos títulos. Excepcionalmente utilizam-se letras maiúsculas dobradas, na identificação dos anexos, quando esgotadas as 23 letras do alfabeto."/>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O(s) anexo(s) são identificados por letras maiúsculas consecutivas, travessão e pelos respectivos títulos. Excepcionalmente utilizam-se letras maiúsculas dobradas, na identificação dos anexos, quando esgotadas as 23 letras do alfabeto</w:t>
      </w:r>
      <w:r w:rsidR="00A019A3" w:rsidRPr="006D4E74">
        <w:rPr>
          <w:noProof/>
        </w:rPr>
        <w:t xml:space="preserve">" </w:t>
      </w:r>
      <w:r w:rsidR="00F24FE9" w:rsidRPr="006D4E74">
        <w:rPr>
          <w:rFonts w:cs="Times New Roman"/>
        </w:rPr>
        <w:t>(ABNT, 2005)</w:t>
      </w:r>
      <w:r w:rsidR="00483167" w:rsidRPr="006D4E74">
        <w:rPr>
          <w:noProof/>
        </w:rPr>
        <w:t>.</w:t>
      </w:r>
      <w:r w:rsidRPr="001E187B">
        <w:rPr>
          <w:lang w:val="en-US"/>
        </w:rPr>
        <w:fldChar w:fldCharType="end"/>
      </w:r>
      <w:bookmarkEnd w:id="101"/>
    </w:p>
    <w:p w:rsidR="00895E77" w:rsidRPr="006D4E74" w:rsidRDefault="00895E77">
      <w:pPr>
        <w:spacing w:after="200" w:line="276" w:lineRule="auto"/>
        <w:jc w:val="left"/>
      </w:pPr>
      <w:r w:rsidRPr="006D4E74">
        <w:br w:type="page"/>
      </w:r>
    </w:p>
    <w:p w:rsidR="00E274CE" w:rsidRPr="006D4E74" w:rsidRDefault="0019204B" w:rsidP="0019204B">
      <w:pPr>
        <w:pStyle w:val="Heading1"/>
        <w:numPr>
          <w:ilvl w:val="0"/>
          <w:numId w:val="0"/>
        </w:numPr>
        <w:ind w:left="432"/>
      </w:pPr>
      <w:bookmarkStart w:id="102" w:name="_Toc352784534"/>
      <w:r>
        <w:lastRenderedPageBreak/>
        <w:t>Index</w:t>
      </w:r>
      <w:bookmarkEnd w:id="102"/>
    </w:p>
    <w:bookmarkStart w:id="103" w:name="Texto5"/>
    <w:p w:rsidR="008C0DA4" w:rsidRPr="00CB4647" w:rsidRDefault="005D747B" w:rsidP="004913AD">
      <w:pPr>
        <w:ind w:firstLine="0"/>
      </w:pPr>
      <w:r w:rsidRPr="001E187B">
        <w:rPr>
          <w:lang w:val="en-US"/>
        </w:rPr>
        <w:fldChar w:fldCharType="begin">
          <w:ffData>
            <w:name w:val="Texto5"/>
            <w:enabled/>
            <w:calcOnExit w:val="0"/>
            <w:textInput>
              <w:default w:val="Elemento opcional, elaborado conforme a ABNT NBR 6034."/>
            </w:textInput>
          </w:ffData>
        </w:fldChar>
      </w:r>
      <w:r w:rsidR="00483167" w:rsidRPr="006D4E74">
        <w:instrText xml:space="preserve"> FORMTEXT </w:instrText>
      </w:r>
      <w:r w:rsidRPr="001E187B">
        <w:rPr>
          <w:lang w:val="en-US"/>
        </w:rPr>
      </w:r>
      <w:r w:rsidRPr="001E187B">
        <w:rPr>
          <w:lang w:val="en-US"/>
        </w:rPr>
        <w:fldChar w:fldCharType="separate"/>
      </w:r>
      <w:r w:rsidR="00A019A3" w:rsidRPr="006D4E74">
        <w:rPr>
          <w:noProof/>
        </w:rPr>
        <w:t>"E</w:t>
      </w:r>
      <w:r w:rsidR="00483167" w:rsidRPr="006D4E74">
        <w:rPr>
          <w:noProof/>
        </w:rPr>
        <w:t>lemento opcional, elaborado conforme a ABNT NBR 6034</w:t>
      </w:r>
      <w:r w:rsidR="00024212" w:rsidRPr="006D4E74">
        <w:rPr>
          <w:noProof/>
        </w:rPr>
        <w:t xml:space="preserve">" </w:t>
      </w:r>
      <w:r w:rsidR="00F24FE9" w:rsidRPr="006D4E74">
        <w:rPr>
          <w:rFonts w:cs="Times New Roman"/>
        </w:rPr>
        <w:t>(ABNT, 2005</w:t>
      </w:r>
      <w:proofErr w:type="gramStart"/>
      <w:r w:rsidR="00F24FE9" w:rsidRPr="006D4E74">
        <w:rPr>
          <w:rFonts w:cs="Times New Roman"/>
        </w:rPr>
        <w:t>)</w:t>
      </w:r>
      <w:r w:rsidR="00483167" w:rsidRPr="006D4E74">
        <w:rPr>
          <w:noProof/>
        </w:rPr>
        <w:t>.</w:t>
      </w:r>
      <w:proofErr w:type="gramEnd"/>
      <w:r w:rsidRPr="001E187B">
        <w:rPr>
          <w:lang w:val="en-US"/>
        </w:rPr>
        <w:fldChar w:fldCharType="end"/>
      </w:r>
      <w:bookmarkEnd w:id="103"/>
    </w:p>
    <w:p w:rsidR="00F1255E" w:rsidRPr="006D4E74" w:rsidRDefault="00F1255E" w:rsidP="004913AD">
      <w:pPr>
        <w:ind w:firstLine="0"/>
      </w:pPr>
    </w:p>
    <w:sectPr w:rsidR="00F1255E" w:rsidRPr="006D4E74" w:rsidSect="00FE6AAA">
      <w:headerReference w:type="default" r:id="rId22"/>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FCC" w:rsidRDefault="002F5FCC" w:rsidP="00EA4B57">
      <w:pPr>
        <w:spacing w:line="240" w:lineRule="auto"/>
      </w:pPr>
      <w:r>
        <w:separator/>
      </w:r>
    </w:p>
  </w:endnote>
  <w:endnote w:type="continuationSeparator" w:id="0">
    <w:p w:rsidR="002F5FCC" w:rsidRDefault="002F5FCC" w:rsidP="00EA4B5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FCC" w:rsidRDefault="002F5FCC" w:rsidP="00EA4B57">
      <w:pPr>
        <w:spacing w:line="240" w:lineRule="auto"/>
      </w:pPr>
      <w:r>
        <w:separator/>
      </w:r>
    </w:p>
  </w:footnote>
  <w:footnote w:type="continuationSeparator" w:id="0">
    <w:p w:rsidR="002F5FCC" w:rsidRDefault="002F5FCC" w:rsidP="00EA4B5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E92" w:rsidRDefault="00712E92">
    <w:pPr>
      <w:pStyle w:val="Header"/>
      <w:jc w:val="right"/>
    </w:pPr>
  </w:p>
  <w:p w:rsidR="00712E92" w:rsidRDefault="00712E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E92" w:rsidRDefault="00712E92">
    <w:pPr>
      <w:pStyle w:val="Header"/>
      <w:jc w:val="right"/>
    </w:pPr>
  </w:p>
  <w:p w:rsidR="00712E92" w:rsidRDefault="00712E9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55981"/>
      <w:docPartObj>
        <w:docPartGallery w:val="Page Numbers (Top of Page)"/>
        <w:docPartUnique/>
      </w:docPartObj>
    </w:sdtPr>
    <w:sdtContent>
      <w:p w:rsidR="00712E92" w:rsidRDefault="00712E92">
        <w:pPr>
          <w:pStyle w:val="Header"/>
          <w:jc w:val="right"/>
        </w:pPr>
        <w:fldSimple w:instr=" PAGE   \* MERGEFORMAT ">
          <w:r w:rsidR="00BF5855">
            <w:rPr>
              <w:noProof/>
            </w:rPr>
            <w:t>34</w:t>
          </w:r>
        </w:fldSimple>
      </w:p>
    </w:sdtContent>
  </w:sdt>
  <w:p w:rsidR="00712E92" w:rsidRDefault="00712E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158"/>
    <w:multiLevelType w:val="hybridMultilevel"/>
    <w:tmpl w:val="547A1D56"/>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F3E66A6A"/>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18233AF3"/>
    <w:multiLevelType w:val="multilevel"/>
    <w:tmpl w:val="5F18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B8681B"/>
    <w:multiLevelType w:val="hybridMultilevel"/>
    <w:tmpl w:val="303245E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336E36B2"/>
    <w:multiLevelType w:val="hybridMultilevel"/>
    <w:tmpl w:val="F7CCDD6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E6A29E5"/>
    <w:multiLevelType w:val="hybridMultilevel"/>
    <w:tmpl w:val="F9E091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1E65429"/>
    <w:multiLevelType w:val="hybridMultilevel"/>
    <w:tmpl w:val="D30E774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nsid w:val="422B3883"/>
    <w:multiLevelType w:val="hybridMultilevel"/>
    <w:tmpl w:val="7C40149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3B409E9"/>
    <w:multiLevelType w:val="hybridMultilevel"/>
    <w:tmpl w:val="BA2498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6404334"/>
    <w:multiLevelType w:val="hybridMultilevel"/>
    <w:tmpl w:val="C1649B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C837486"/>
    <w:multiLevelType w:val="hybridMultilevel"/>
    <w:tmpl w:val="190E7982"/>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4F360250"/>
    <w:multiLevelType w:val="multilevel"/>
    <w:tmpl w:val="B98E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267B80"/>
    <w:multiLevelType w:val="hybridMultilevel"/>
    <w:tmpl w:val="A8B81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2E001BB"/>
    <w:multiLevelType w:val="hybridMultilevel"/>
    <w:tmpl w:val="04B4DB86"/>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37371D0"/>
    <w:multiLevelType w:val="hybridMultilevel"/>
    <w:tmpl w:val="0CC89AD2"/>
    <w:lvl w:ilvl="0" w:tplc="04090005">
      <w:start w:val="1"/>
      <w:numFmt w:val="bullet"/>
      <w:lvlText w:val=""/>
      <w:lvlJc w:val="left"/>
      <w:pPr>
        <w:ind w:left="1429" w:hanging="360"/>
      </w:pPr>
      <w:rPr>
        <w:rFonts w:ascii="Wingdings" w:hAnsi="Wingding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637A0F50"/>
    <w:multiLevelType w:val="multilevel"/>
    <w:tmpl w:val="69D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631BD"/>
    <w:multiLevelType w:val="hybridMultilevel"/>
    <w:tmpl w:val="CF54600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FAC5716"/>
    <w:multiLevelType w:val="hybridMultilevel"/>
    <w:tmpl w:val="404C36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234760B"/>
    <w:multiLevelType w:val="hybridMultilevel"/>
    <w:tmpl w:val="AE98747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75EC3671"/>
    <w:multiLevelType w:val="hybridMultilevel"/>
    <w:tmpl w:val="7C6217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18"/>
  </w:num>
  <w:num w:numId="4">
    <w:abstractNumId w:val="8"/>
  </w:num>
  <w:num w:numId="5">
    <w:abstractNumId w:val="17"/>
  </w:num>
  <w:num w:numId="6">
    <w:abstractNumId w:val="6"/>
  </w:num>
  <w:num w:numId="7">
    <w:abstractNumId w:val="14"/>
  </w:num>
  <w:num w:numId="8">
    <w:abstractNumId w:val="20"/>
  </w:num>
  <w:num w:numId="9">
    <w:abstractNumId w:val="11"/>
  </w:num>
  <w:num w:numId="10">
    <w:abstractNumId w:val="0"/>
  </w:num>
  <w:num w:numId="11">
    <w:abstractNumId w:val="19"/>
  </w:num>
  <w:num w:numId="12">
    <w:abstractNumId w:val="4"/>
  </w:num>
  <w:num w:numId="13">
    <w:abstractNumId w:val="13"/>
  </w:num>
  <w:num w:numId="14">
    <w:abstractNumId w:val="12"/>
  </w:num>
  <w:num w:numId="15">
    <w:abstractNumId w:val="3"/>
  </w:num>
  <w:num w:numId="16">
    <w:abstractNumId w:val="10"/>
  </w:num>
  <w:num w:numId="17">
    <w:abstractNumId w:val="16"/>
  </w:num>
  <w:num w:numId="18">
    <w:abstractNumId w:val="7"/>
  </w:num>
  <w:num w:numId="19">
    <w:abstractNumId w:val="5"/>
  </w:num>
  <w:num w:numId="20">
    <w:abstractNumId w:val="15"/>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69634"/>
  </w:hdrShapeDefaults>
  <w:footnotePr>
    <w:footnote w:id="-1"/>
    <w:footnote w:id="0"/>
  </w:footnotePr>
  <w:endnotePr>
    <w:endnote w:id="-1"/>
    <w:endnote w:id="0"/>
  </w:endnotePr>
  <w:compat/>
  <w:rsids>
    <w:rsidRoot w:val="00547078"/>
    <w:rsid w:val="00012A04"/>
    <w:rsid w:val="000153F1"/>
    <w:rsid w:val="00024212"/>
    <w:rsid w:val="00036EF7"/>
    <w:rsid w:val="00042591"/>
    <w:rsid w:val="00042F3B"/>
    <w:rsid w:val="000543B7"/>
    <w:rsid w:val="00062399"/>
    <w:rsid w:val="00071254"/>
    <w:rsid w:val="000742E2"/>
    <w:rsid w:val="00083B38"/>
    <w:rsid w:val="00085E18"/>
    <w:rsid w:val="00097A67"/>
    <w:rsid w:val="000A2DB9"/>
    <w:rsid w:val="000B2499"/>
    <w:rsid w:val="000C1F31"/>
    <w:rsid w:val="000D6AC9"/>
    <w:rsid w:val="00130936"/>
    <w:rsid w:val="00130A1C"/>
    <w:rsid w:val="00142A8A"/>
    <w:rsid w:val="001448B7"/>
    <w:rsid w:val="00144A67"/>
    <w:rsid w:val="001516CD"/>
    <w:rsid w:val="0015630F"/>
    <w:rsid w:val="00164D5D"/>
    <w:rsid w:val="00167748"/>
    <w:rsid w:val="00170830"/>
    <w:rsid w:val="00180058"/>
    <w:rsid w:val="001805A8"/>
    <w:rsid w:val="0018463A"/>
    <w:rsid w:val="00187E28"/>
    <w:rsid w:val="00190536"/>
    <w:rsid w:val="0019204B"/>
    <w:rsid w:val="00192402"/>
    <w:rsid w:val="00197C28"/>
    <w:rsid w:val="001B5E6A"/>
    <w:rsid w:val="001E187B"/>
    <w:rsid w:val="001E5F1C"/>
    <w:rsid w:val="00203594"/>
    <w:rsid w:val="00211678"/>
    <w:rsid w:val="0021402F"/>
    <w:rsid w:val="00215142"/>
    <w:rsid w:val="00221B3A"/>
    <w:rsid w:val="002243AB"/>
    <w:rsid w:val="002354D6"/>
    <w:rsid w:val="00235EA1"/>
    <w:rsid w:val="00240CD4"/>
    <w:rsid w:val="00246DD3"/>
    <w:rsid w:val="0027139B"/>
    <w:rsid w:val="00274BFA"/>
    <w:rsid w:val="0027507C"/>
    <w:rsid w:val="002830AC"/>
    <w:rsid w:val="002842C4"/>
    <w:rsid w:val="00284A7F"/>
    <w:rsid w:val="002874E8"/>
    <w:rsid w:val="00287FD9"/>
    <w:rsid w:val="002D2142"/>
    <w:rsid w:val="002D52D3"/>
    <w:rsid w:val="002E07E3"/>
    <w:rsid w:val="002F5FCC"/>
    <w:rsid w:val="0033028F"/>
    <w:rsid w:val="00330F8B"/>
    <w:rsid w:val="003505FE"/>
    <w:rsid w:val="00350D0A"/>
    <w:rsid w:val="003517BE"/>
    <w:rsid w:val="003677C4"/>
    <w:rsid w:val="003A0C7D"/>
    <w:rsid w:val="003D4877"/>
    <w:rsid w:val="003D5450"/>
    <w:rsid w:val="004006F9"/>
    <w:rsid w:val="00410EB5"/>
    <w:rsid w:val="004114FD"/>
    <w:rsid w:val="00414E07"/>
    <w:rsid w:val="004243A7"/>
    <w:rsid w:val="00426D80"/>
    <w:rsid w:val="00443D17"/>
    <w:rsid w:val="00481CD5"/>
    <w:rsid w:val="00483167"/>
    <w:rsid w:val="004913AD"/>
    <w:rsid w:val="00491E78"/>
    <w:rsid w:val="00496ACF"/>
    <w:rsid w:val="004972A4"/>
    <w:rsid w:val="004A0194"/>
    <w:rsid w:val="004C19D1"/>
    <w:rsid w:val="004C2BFD"/>
    <w:rsid w:val="004C4323"/>
    <w:rsid w:val="004D1C88"/>
    <w:rsid w:val="004D3A40"/>
    <w:rsid w:val="004E05F3"/>
    <w:rsid w:val="00504956"/>
    <w:rsid w:val="005168CF"/>
    <w:rsid w:val="0052234F"/>
    <w:rsid w:val="00525FCA"/>
    <w:rsid w:val="00543448"/>
    <w:rsid w:val="00547078"/>
    <w:rsid w:val="00552A48"/>
    <w:rsid w:val="0056035F"/>
    <w:rsid w:val="00560B32"/>
    <w:rsid w:val="00570D50"/>
    <w:rsid w:val="005A67AD"/>
    <w:rsid w:val="005C05FF"/>
    <w:rsid w:val="005C28E8"/>
    <w:rsid w:val="005D747B"/>
    <w:rsid w:val="005E7532"/>
    <w:rsid w:val="005F41C0"/>
    <w:rsid w:val="005F6E44"/>
    <w:rsid w:val="00601311"/>
    <w:rsid w:val="00605FFB"/>
    <w:rsid w:val="00610BB9"/>
    <w:rsid w:val="00611FBE"/>
    <w:rsid w:val="006169FC"/>
    <w:rsid w:val="0062039C"/>
    <w:rsid w:val="00635F23"/>
    <w:rsid w:val="00642114"/>
    <w:rsid w:val="00645486"/>
    <w:rsid w:val="0065708F"/>
    <w:rsid w:val="00663976"/>
    <w:rsid w:val="00696694"/>
    <w:rsid w:val="00697499"/>
    <w:rsid w:val="006A4744"/>
    <w:rsid w:val="006B2C3F"/>
    <w:rsid w:val="006C4782"/>
    <w:rsid w:val="006D4E74"/>
    <w:rsid w:val="006F38AF"/>
    <w:rsid w:val="007023D0"/>
    <w:rsid w:val="0070570F"/>
    <w:rsid w:val="00707F34"/>
    <w:rsid w:val="00712E92"/>
    <w:rsid w:val="007146E5"/>
    <w:rsid w:val="00726D3A"/>
    <w:rsid w:val="007344AB"/>
    <w:rsid w:val="007372F3"/>
    <w:rsid w:val="00740C64"/>
    <w:rsid w:val="007640CF"/>
    <w:rsid w:val="007674D2"/>
    <w:rsid w:val="007730AE"/>
    <w:rsid w:val="00783908"/>
    <w:rsid w:val="0079691A"/>
    <w:rsid w:val="007A10AA"/>
    <w:rsid w:val="007B6A5D"/>
    <w:rsid w:val="007C1794"/>
    <w:rsid w:val="007C1F1C"/>
    <w:rsid w:val="0081652D"/>
    <w:rsid w:val="00840B68"/>
    <w:rsid w:val="00866A1D"/>
    <w:rsid w:val="0087104D"/>
    <w:rsid w:val="00876D9C"/>
    <w:rsid w:val="008825D9"/>
    <w:rsid w:val="00883D22"/>
    <w:rsid w:val="00895E77"/>
    <w:rsid w:val="008C0DA4"/>
    <w:rsid w:val="008C60A3"/>
    <w:rsid w:val="008D1E27"/>
    <w:rsid w:val="008D4068"/>
    <w:rsid w:val="008F537C"/>
    <w:rsid w:val="008F6EEA"/>
    <w:rsid w:val="00904149"/>
    <w:rsid w:val="00915835"/>
    <w:rsid w:val="00921232"/>
    <w:rsid w:val="0093010D"/>
    <w:rsid w:val="009312C1"/>
    <w:rsid w:val="00941844"/>
    <w:rsid w:val="00964B2A"/>
    <w:rsid w:val="0097740B"/>
    <w:rsid w:val="00980561"/>
    <w:rsid w:val="0098195F"/>
    <w:rsid w:val="0098301A"/>
    <w:rsid w:val="00983761"/>
    <w:rsid w:val="00991E58"/>
    <w:rsid w:val="00995D27"/>
    <w:rsid w:val="009A22CB"/>
    <w:rsid w:val="009A4C4D"/>
    <w:rsid w:val="009B006B"/>
    <w:rsid w:val="009B21C0"/>
    <w:rsid w:val="009B2B06"/>
    <w:rsid w:val="009B5491"/>
    <w:rsid w:val="009C3E38"/>
    <w:rsid w:val="009C70C5"/>
    <w:rsid w:val="009E0252"/>
    <w:rsid w:val="009E1563"/>
    <w:rsid w:val="009F2600"/>
    <w:rsid w:val="009F29E2"/>
    <w:rsid w:val="009F4DCF"/>
    <w:rsid w:val="00A019A3"/>
    <w:rsid w:val="00A02750"/>
    <w:rsid w:val="00A21DEA"/>
    <w:rsid w:val="00A445F3"/>
    <w:rsid w:val="00A459C7"/>
    <w:rsid w:val="00A713F6"/>
    <w:rsid w:val="00A83D85"/>
    <w:rsid w:val="00A855EC"/>
    <w:rsid w:val="00A938DD"/>
    <w:rsid w:val="00AA2B1D"/>
    <w:rsid w:val="00AA5B30"/>
    <w:rsid w:val="00AB2F4D"/>
    <w:rsid w:val="00AB7C10"/>
    <w:rsid w:val="00AC1275"/>
    <w:rsid w:val="00AD22E3"/>
    <w:rsid w:val="00AE6BF4"/>
    <w:rsid w:val="00B0335C"/>
    <w:rsid w:val="00B0479A"/>
    <w:rsid w:val="00B05DF0"/>
    <w:rsid w:val="00B26129"/>
    <w:rsid w:val="00B317EB"/>
    <w:rsid w:val="00B4028D"/>
    <w:rsid w:val="00B41762"/>
    <w:rsid w:val="00B45E81"/>
    <w:rsid w:val="00B50956"/>
    <w:rsid w:val="00B610DB"/>
    <w:rsid w:val="00BA43F3"/>
    <w:rsid w:val="00BA4437"/>
    <w:rsid w:val="00BA7C04"/>
    <w:rsid w:val="00BB2E2C"/>
    <w:rsid w:val="00BB3EBC"/>
    <w:rsid w:val="00BF2ED4"/>
    <w:rsid w:val="00BF41CF"/>
    <w:rsid w:val="00BF5855"/>
    <w:rsid w:val="00BF66D1"/>
    <w:rsid w:val="00BF6F9A"/>
    <w:rsid w:val="00C0031C"/>
    <w:rsid w:val="00C10988"/>
    <w:rsid w:val="00C14D4B"/>
    <w:rsid w:val="00C24BBC"/>
    <w:rsid w:val="00C40996"/>
    <w:rsid w:val="00C442CC"/>
    <w:rsid w:val="00C56F47"/>
    <w:rsid w:val="00C56FA4"/>
    <w:rsid w:val="00C70480"/>
    <w:rsid w:val="00C7341E"/>
    <w:rsid w:val="00C815D6"/>
    <w:rsid w:val="00CB4647"/>
    <w:rsid w:val="00CC6450"/>
    <w:rsid w:val="00CC787F"/>
    <w:rsid w:val="00CD3A2E"/>
    <w:rsid w:val="00CE1780"/>
    <w:rsid w:val="00CE31F6"/>
    <w:rsid w:val="00CE60E0"/>
    <w:rsid w:val="00CE689D"/>
    <w:rsid w:val="00D1292D"/>
    <w:rsid w:val="00D35FBE"/>
    <w:rsid w:val="00D42F2F"/>
    <w:rsid w:val="00D53F4E"/>
    <w:rsid w:val="00D579EC"/>
    <w:rsid w:val="00D76FA1"/>
    <w:rsid w:val="00DC0CCA"/>
    <w:rsid w:val="00DC2A53"/>
    <w:rsid w:val="00DC7C72"/>
    <w:rsid w:val="00E00CBA"/>
    <w:rsid w:val="00E1450B"/>
    <w:rsid w:val="00E20C8D"/>
    <w:rsid w:val="00E274CE"/>
    <w:rsid w:val="00E402CF"/>
    <w:rsid w:val="00E53162"/>
    <w:rsid w:val="00E61A51"/>
    <w:rsid w:val="00E73D21"/>
    <w:rsid w:val="00E826AC"/>
    <w:rsid w:val="00E93374"/>
    <w:rsid w:val="00E97829"/>
    <w:rsid w:val="00EA0803"/>
    <w:rsid w:val="00EA4B57"/>
    <w:rsid w:val="00ED04EC"/>
    <w:rsid w:val="00ED619F"/>
    <w:rsid w:val="00EE070B"/>
    <w:rsid w:val="00EE29F8"/>
    <w:rsid w:val="00EF4196"/>
    <w:rsid w:val="00F0149E"/>
    <w:rsid w:val="00F1041D"/>
    <w:rsid w:val="00F11BBD"/>
    <w:rsid w:val="00F1255E"/>
    <w:rsid w:val="00F12674"/>
    <w:rsid w:val="00F137FE"/>
    <w:rsid w:val="00F14EC2"/>
    <w:rsid w:val="00F2494C"/>
    <w:rsid w:val="00F24FE9"/>
    <w:rsid w:val="00F269E3"/>
    <w:rsid w:val="00F26B07"/>
    <w:rsid w:val="00F26CFA"/>
    <w:rsid w:val="00F26FFA"/>
    <w:rsid w:val="00F513BD"/>
    <w:rsid w:val="00F5710E"/>
    <w:rsid w:val="00F57DA2"/>
    <w:rsid w:val="00F66384"/>
    <w:rsid w:val="00F7419C"/>
    <w:rsid w:val="00F91289"/>
    <w:rsid w:val="00FA750F"/>
    <w:rsid w:val="00FC0C54"/>
    <w:rsid w:val="00FC41B8"/>
    <w:rsid w:val="00FC6806"/>
    <w:rsid w:val="00FD2C4F"/>
    <w:rsid w:val="00FD5A35"/>
    <w:rsid w:val="00FE6AAA"/>
    <w:rsid w:val="00FF2E1E"/>
    <w:rsid w:val="00FF6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5C"/>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274BFA"/>
    <w:pPr>
      <w:keepNext/>
      <w:keepLines/>
      <w:numPr>
        <w:numId w:val="2"/>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D04EC"/>
    <w:pPr>
      <w:keepNext/>
      <w:keepLines/>
      <w:numPr>
        <w:ilvl w:val="1"/>
        <w:numId w:val="2"/>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274BFA"/>
    <w:pPr>
      <w:keepNext/>
      <w:keepLines/>
      <w:numPr>
        <w:ilvl w:val="2"/>
        <w:numId w:val="2"/>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74BFA"/>
    <w:pPr>
      <w:keepNext/>
      <w:keepLines/>
      <w:numPr>
        <w:ilvl w:val="3"/>
        <w:numId w:val="2"/>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274BFA"/>
    <w:pPr>
      <w:keepNext/>
      <w:keepLines/>
      <w:numPr>
        <w:ilvl w:val="4"/>
        <w:numId w:val="2"/>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274BFA"/>
    <w:pPr>
      <w:keepNext/>
      <w:keepLines/>
      <w:numPr>
        <w:ilvl w:val="5"/>
        <w:numId w:val="2"/>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274BFA"/>
    <w:pPr>
      <w:keepNext/>
      <w:keepLines/>
      <w:numPr>
        <w:ilvl w:val="6"/>
        <w:numId w:val="2"/>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274BFA"/>
    <w:pPr>
      <w:keepNext/>
      <w:keepLines/>
      <w:numPr>
        <w:ilvl w:val="7"/>
        <w:numId w:val="2"/>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274BFA"/>
    <w:pPr>
      <w:keepNext/>
      <w:keepLines/>
      <w:numPr>
        <w:ilvl w:val="8"/>
        <w:numId w:val="2"/>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s">
    <w:name w:val="Títulos"/>
    <w:basedOn w:val="Normal"/>
    <w:link w:val="TtulosChar"/>
    <w:qFormat/>
    <w:rsid w:val="007344AB"/>
    <w:pPr>
      <w:autoSpaceDE w:val="0"/>
      <w:autoSpaceDN w:val="0"/>
      <w:adjustRightInd w:val="0"/>
      <w:spacing w:after="30" w:line="480" w:lineRule="auto"/>
    </w:pPr>
    <w:rPr>
      <w:rFonts w:cs="Arial"/>
      <w:b/>
      <w:color w:val="000000"/>
      <w:sz w:val="26"/>
      <w:szCs w:val="20"/>
    </w:rPr>
  </w:style>
  <w:style w:type="paragraph" w:customStyle="1" w:styleId="TextoSimples">
    <w:name w:val="TextoSimples"/>
    <w:next w:val="Normal"/>
    <w:link w:val="TextoSimplesChar"/>
    <w:qFormat/>
    <w:rsid w:val="00483167"/>
    <w:pPr>
      <w:spacing w:after="0" w:line="360" w:lineRule="auto"/>
    </w:pPr>
    <w:rPr>
      <w:rFonts w:ascii="Times New Roman" w:hAnsi="Times New Roman"/>
      <w:sz w:val="24"/>
      <w:szCs w:val="24"/>
    </w:rPr>
  </w:style>
  <w:style w:type="character" w:customStyle="1" w:styleId="TtulosChar">
    <w:name w:val="Títulos Char"/>
    <w:basedOn w:val="DefaultParagraphFont"/>
    <w:link w:val="Ttulos"/>
    <w:rsid w:val="007344AB"/>
    <w:rPr>
      <w:rFonts w:ascii="Times New Roman" w:hAnsi="Times New Roman" w:cs="Arial"/>
      <w:b/>
      <w:color w:val="000000"/>
      <w:sz w:val="26"/>
      <w:szCs w:val="20"/>
    </w:rPr>
  </w:style>
  <w:style w:type="paragraph" w:customStyle="1" w:styleId="FiguraEtabela">
    <w:name w:val="FiguraEtabela"/>
    <w:basedOn w:val="TextoSimples"/>
    <w:link w:val="FiguraEtabelaChar"/>
    <w:qFormat/>
    <w:rsid w:val="0087104D"/>
    <w:rPr>
      <w:rFonts w:ascii="Helvetica" w:hAnsi="Helvetica"/>
      <w:sz w:val="20"/>
      <w:szCs w:val="20"/>
    </w:rPr>
  </w:style>
  <w:style w:type="character" w:customStyle="1" w:styleId="TextoSimplesChar">
    <w:name w:val="TextoSimples Char"/>
    <w:basedOn w:val="TtulosChar"/>
    <w:link w:val="TextoSimples"/>
    <w:rsid w:val="00483167"/>
    <w:rPr>
      <w:sz w:val="24"/>
      <w:szCs w:val="24"/>
    </w:rPr>
  </w:style>
  <w:style w:type="character" w:customStyle="1" w:styleId="FiguraEtabelaChar">
    <w:name w:val="FiguraEtabela Char"/>
    <w:basedOn w:val="TextoSimplesChar"/>
    <w:link w:val="FiguraEtabela"/>
    <w:rsid w:val="0087104D"/>
    <w:rPr>
      <w:rFonts w:ascii="Helvetica" w:hAnsi="Helvetica"/>
      <w:sz w:val="20"/>
      <w:szCs w:val="20"/>
    </w:rPr>
  </w:style>
  <w:style w:type="character" w:styleId="BookTitle">
    <w:name w:val="Book Title"/>
    <w:basedOn w:val="DefaultParagraphFont"/>
    <w:uiPriority w:val="33"/>
    <w:qFormat/>
    <w:rsid w:val="00496ACF"/>
    <w:rPr>
      <w:b/>
      <w:bCs/>
      <w:smallCaps/>
      <w:spacing w:val="5"/>
    </w:rPr>
  </w:style>
  <w:style w:type="character" w:styleId="PlaceholderText">
    <w:name w:val="Placeholder Text"/>
    <w:basedOn w:val="DefaultParagraphFont"/>
    <w:uiPriority w:val="99"/>
    <w:semiHidden/>
    <w:rsid w:val="00496ACF"/>
    <w:rPr>
      <w:color w:val="808080"/>
    </w:rPr>
  </w:style>
  <w:style w:type="paragraph" w:styleId="BalloonText">
    <w:name w:val="Balloon Text"/>
    <w:basedOn w:val="Normal"/>
    <w:link w:val="BalloonTextChar"/>
    <w:uiPriority w:val="99"/>
    <w:semiHidden/>
    <w:unhideWhenUsed/>
    <w:rsid w:val="00496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CF"/>
    <w:rPr>
      <w:rFonts w:ascii="Tahoma" w:hAnsi="Tahoma" w:cs="Tahoma"/>
      <w:sz w:val="16"/>
      <w:szCs w:val="16"/>
    </w:rPr>
  </w:style>
  <w:style w:type="paragraph" w:customStyle="1" w:styleId="Figuras">
    <w:name w:val="Figuras"/>
    <w:basedOn w:val="Ttulos"/>
    <w:link w:val="FigurasChar"/>
    <w:rsid w:val="00AE6BF4"/>
    <w:pPr>
      <w:jc w:val="center"/>
    </w:pPr>
    <w:rPr>
      <w:b w:val="0"/>
      <w:sz w:val="20"/>
      <w:szCs w:val="22"/>
    </w:rPr>
  </w:style>
  <w:style w:type="paragraph" w:styleId="Header">
    <w:name w:val="header"/>
    <w:basedOn w:val="Normal"/>
    <w:link w:val="HeaderChar"/>
    <w:uiPriority w:val="99"/>
    <w:unhideWhenUsed/>
    <w:rsid w:val="00426D80"/>
    <w:pPr>
      <w:tabs>
        <w:tab w:val="center" w:pos="4252"/>
        <w:tab w:val="right" w:pos="8504"/>
      </w:tabs>
      <w:spacing w:line="240" w:lineRule="auto"/>
    </w:pPr>
  </w:style>
  <w:style w:type="character" w:customStyle="1" w:styleId="FigurasChar">
    <w:name w:val="Figuras Char"/>
    <w:basedOn w:val="TtulosChar"/>
    <w:link w:val="Figuras"/>
    <w:rsid w:val="00AE6BF4"/>
    <w:rPr>
      <w:sz w:val="20"/>
    </w:rPr>
  </w:style>
  <w:style w:type="character" w:customStyle="1" w:styleId="HeaderChar">
    <w:name w:val="Header Char"/>
    <w:basedOn w:val="DefaultParagraphFont"/>
    <w:link w:val="Header"/>
    <w:uiPriority w:val="99"/>
    <w:rsid w:val="00426D80"/>
  </w:style>
  <w:style w:type="paragraph" w:styleId="Footer">
    <w:name w:val="footer"/>
    <w:basedOn w:val="Normal"/>
    <w:link w:val="FooterChar"/>
    <w:uiPriority w:val="99"/>
    <w:semiHidden/>
    <w:unhideWhenUsed/>
    <w:rsid w:val="00EA4B57"/>
    <w:pPr>
      <w:tabs>
        <w:tab w:val="center" w:pos="4252"/>
        <w:tab w:val="right" w:pos="8504"/>
      </w:tabs>
      <w:spacing w:line="240" w:lineRule="auto"/>
    </w:pPr>
  </w:style>
  <w:style w:type="character" w:customStyle="1" w:styleId="FooterChar">
    <w:name w:val="Footer Char"/>
    <w:basedOn w:val="DefaultParagraphFont"/>
    <w:link w:val="Footer"/>
    <w:uiPriority w:val="99"/>
    <w:semiHidden/>
    <w:rsid w:val="00EA4B57"/>
  </w:style>
  <w:style w:type="paragraph" w:customStyle="1" w:styleId="Seo">
    <w:name w:val="Seção"/>
    <w:basedOn w:val="Ttulos"/>
    <w:link w:val="SeoChar"/>
    <w:qFormat/>
    <w:rsid w:val="00483167"/>
    <w:pPr>
      <w:spacing w:after="0" w:line="360" w:lineRule="auto"/>
      <w:jc w:val="center"/>
    </w:pPr>
    <w:rPr>
      <w:b w:val="0"/>
      <w:caps/>
      <w:sz w:val="24"/>
    </w:rPr>
  </w:style>
  <w:style w:type="paragraph" w:customStyle="1" w:styleId="Sub-seo">
    <w:name w:val="Sub-seção"/>
    <w:basedOn w:val="Seo"/>
    <w:link w:val="Sub-seoChar"/>
    <w:qFormat/>
    <w:rsid w:val="007344AB"/>
    <w:pPr>
      <w:spacing w:before="30"/>
    </w:pPr>
  </w:style>
  <w:style w:type="character" w:customStyle="1" w:styleId="SeoChar">
    <w:name w:val="Seção Char"/>
    <w:basedOn w:val="TtulosChar"/>
    <w:link w:val="Seo"/>
    <w:rsid w:val="00483167"/>
    <w:rPr>
      <w:caps/>
      <w:sz w:val="24"/>
    </w:rPr>
  </w:style>
  <w:style w:type="character" w:customStyle="1" w:styleId="Sub-seoChar">
    <w:name w:val="Sub-seção Char"/>
    <w:basedOn w:val="SeoChar"/>
    <w:link w:val="Sub-seo"/>
    <w:rsid w:val="007344AB"/>
    <w:rPr>
      <w:b/>
    </w:rPr>
  </w:style>
  <w:style w:type="paragraph" w:customStyle="1" w:styleId="Tabela">
    <w:name w:val="Tabela"/>
    <w:basedOn w:val="Figuras"/>
    <w:link w:val="TabelaChar"/>
    <w:rsid w:val="00FC6806"/>
    <w:pPr>
      <w:spacing w:after="40"/>
    </w:pPr>
  </w:style>
  <w:style w:type="table" w:styleId="TableGrid">
    <w:name w:val="Table Grid"/>
    <w:basedOn w:val="TableNormal"/>
    <w:uiPriority w:val="59"/>
    <w:rsid w:val="00FC68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elaChar">
    <w:name w:val="Tabela Char"/>
    <w:basedOn w:val="FigurasChar"/>
    <w:link w:val="Tabela"/>
    <w:rsid w:val="00FC6806"/>
    <w:rPr>
      <w:b/>
    </w:rPr>
  </w:style>
  <w:style w:type="paragraph" w:customStyle="1" w:styleId="Rodap1">
    <w:name w:val="Rodapé1"/>
    <w:basedOn w:val="Footer"/>
    <w:link w:val="RodapChar"/>
    <w:qFormat/>
    <w:rsid w:val="00ED619F"/>
    <w:pPr>
      <w:ind w:left="1701"/>
    </w:pPr>
  </w:style>
  <w:style w:type="character" w:customStyle="1" w:styleId="RodapChar">
    <w:name w:val="Rodapé Char"/>
    <w:basedOn w:val="FooterChar"/>
    <w:link w:val="Rodap1"/>
    <w:rsid w:val="00ED619F"/>
  </w:style>
  <w:style w:type="paragraph" w:styleId="DocumentMap">
    <w:name w:val="Document Map"/>
    <w:basedOn w:val="Normal"/>
    <w:link w:val="DocumentMapChar"/>
    <w:uiPriority w:val="99"/>
    <w:semiHidden/>
    <w:unhideWhenUsed/>
    <w:rsid w:val="009418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1844"/>
    <w:rPr>
      <w:rFonts w:ascii="Tahoma" w:hAnsi="Tahoma" w:cs="Tahoma"/>
      <w:sz w:val="16"/>
      <w:szCs w:val="16"/>
    </w:rPr>
  </w:style>
  <w:style w:type="character" w:styleId="CommentReference">
    <w:name w:val="annotation reference"/>
    <w:basedOn w:val="DefaultParagraphFont"/>
    <w:uiPriority w:val="99"/>
    <w:semiHidden/>
    <w:unhideWhenUsed/>
    <w:rsid w:val="00525FCA"/>
    <w:rPr>
      <w:sz w:val="16"/>
      <w:szCs w:val="16"/>
    </w:rPr>
  </w:style>
  <w:style w:type="paragraph" w:styleId="CommentText">
    <w:name w:val="annotation text"/>
    <w:basedOn w:val="Normal"/>
    <w:link w:val="CommentTextChar"/>
    <w:uiPriority w:val="99"/>
    <w:semiHidden/>
    <w:unhideWhenUsed/>
    <w:rsid w:val="00525FCA"/>
    <w:pPr>
      <w:spacing w:line="240" w:lineRule="auto"/>
    </w:pPr>
    <w:rPr>
      <w:sz w:val="20"/>
      <w:szCs w:val="20"/>
    </w:rPr>
  </w:style>
  <w:style w:type="character" w:customStyle="1" w:styleId="CommentTextChar">
    <w:name w:val="Comment Text Char"/>
    <w:basedOn w:val="DefaultParagraphFont"/>
    <w:link w:val="CommentText"/>
    <w:uiPriority w:val="99"/>
    <w:semiHidden/>
    <w:rsid w:val="00525FC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5FCA"/>
    <w:rPr>
      <w:b/>
      <w:bCs/>
    </w:rPr>
  </w:style>
  <w:style w:type="character" w:customStyle="1" w:styleId="CommentSubjectChar">
    <w:name w:val="Comment Subject Char"/>
    <w:basedOn w:val="CommentTextChar"/>
    <w:link w:val="CommentSubject"/>
    <w:uiPriority w:val="99"/>
    <w:semiHidden/>
    <w:rsid w:val="00525FCA"/>
    <w:rPr>
      <w:b/>
      <w:bCs/>
    </w:rPr>
  </w:style>
  <w:style w:type="paragraph" w:styleId="ListParagraph">
    <w:name w:val="List Paragraph"/>
    <w:basedOn w:val="Normal"/>
    <w:uiPriority w:val="34"/>
    <w:qFormat/>
    <w:rsid w:val="009C70C5"/>
    <w:pPr>
      <w:ind w:left="720"/>
      <w:contextualSpacing/>
    </w:pPr>
  </w:style>
  <w:style w:type="table" w:styleId="MediumGrid3-Accent4">
    <w:name w:val="Medium Grid 3 Accent 4"/>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2">
    <w:name w:val="Medium Grid 3 Accent 2"/>
    <w:basedOn w:val="TableNormal"/>
    <w:uiPriority w:val="69"/>
    <w:rsid w:val="009C70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Heading1Char">
    <w:name w:val="Heading 1 Char"/>
    <w:basedOn w:val="DefaultParagraphFont"/>
    <w:link w:val="Heading1"/>
    <w:uiPriority w:val="9"/>
    <w:rsid w:val="00274BFA"/>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ED04EC"/>
    <w:rPr>
      <w:rFonts w:ascii="Times New Roman" w:eastAsiaTheme="majorEastAsia" w:hAnsi="Times New Roman" w:cstheme="majorBidi"/>
      <w:b/>
      <w:bCs/>
      <w:caps/>
      <w:sz w:val="24"/>
      <w:szCs w:val="26"/>
    </w:rPr>
  </w:style>
  <w:style w:type="character" w:customStyle="1" w:styleId="Heading3Char">
    <w:name w:val="Heading 3 Char"/>
    <w:basedOn w:val="DefaultParagraphFont"/>
    <w:link w:val="Heading3"/>
    <w:uiPriority w:val="9"/>
    <w:rsid w:val="00274BFA"/>
    <w:rPr>
      <w:rFonts w:ascii="Times New Roman" w:eastAsiaTheme="majorEastAsia" w:hAnsi="Times New Roman" w:cstheme="majorBidi"/>
      <w:b/>
      <w:bCs/>
      <w:caps/>
      <w:sz w:val="24"/>
    </w:rPr>
  </w:style>
  <w:style w:type="character" w:customStyle="1" w:styleId="Heading4Char">
    <w:name w:val="Heading 4 Char"/>
    <w:basedOn w:val="DefaultParagraphFont"/>
    <w:link w:val="Heading4"/>
    <w:uiPriority w:val="9"/>
    <w:rsid w:val="00274BFA"/>
    <w:rPr>
      <w:rFonts w:ascii="Times New Roman" w:eastAsiaTheme="majorEastAsia" w:hAnsi="Times New Roman" w:cstheme="majorBidi"/>
      <w:b/>
      <w:bCs/>
      <w:iCs/>
      <w:caps/>
      <w:sz w:val="24"/>
    </w:rPr>
  </w:style>
  <w:style w:type="character" w:customStyle="1" w:styleId="Heading5Char">
    <w:name w:val="Heading 5 Char"/>
    <w:basedOn w:val="DefaultParagraphFont"/>
    <w:link w:val="Heading5"/>
    <w:uiPriority w:val="9"/>
    <w:rsid w:val="00274BFA"/>
    <w:rPr>
      <w:rFonts w:ascii="Times New Roman" w:eastAsiaTheme="majorEastAsia" w:hAnsi="Times New Roman" w:cstheme="majorBidi"/>
      <w:b/>
      <w:caps/>
      <w:sz w:val="24"/>
    </w:rPr>
  </w:style>
  <w:style w:type="character" w:customStyle="1" w:styleId="Heading6Char">
    <w:name w:val="Heading 6 Char"/>
    <w:basedOn w:val="DefaultParagraphFont"/>
    <w:link w:val="Heading6"/>
    <w:uiPriority w:val="9"/>
    <w:rsid w:val="00274BFA"/>
    <w:rPr>
      <w:rFonts w:ascii="Times New Roman" w:eastAsiaTheme="majorEastAsia" w:hAnsi="Times New Roman" w:cstheme="majorBidi"/>
      <w:b/>
      <w:iCs/>
      <w:caps/>
      <w:sz w:val="24"/>
    </w:rPr>
  </w:style>
  <w:style w:type="character" w:customStyle="1" w:styleId="Heading7Char">
    <w:name w:val="Heading 7 Char"/>
    <w:basedOn w:val="DefaultParagraphFont"/>
    <w:link w:val="Heading7"/>
    <w:uiPriority w:val="9"/>
    <w:rsid w:val="00274BFA"/>
    <w:rPr>
      <w:rFonts w:ascii="Times New Roman" w:eastAsiaTheme="majorEastAsia" w:hAnsi="Times New Roman" w:cstheme="majorBidi"/>
      <w:b/>
      <w:iCs/>
      <w:caps/>
      <w:sz w:val="24"/>
    </w:rPr>
  </w:style>
  <w:style w:type="character" w:customStyle="1" w:styleId="Heading8Char">
    <w:name w:val="Heading 8 Char"/>
    <w:basedOn w:val="DefaultParagraphFont"/>
    <w:link w:val="Heading8"/>
    <w:uiPriority w:val="9"/>
    <w:rsid w:val="00274BFA"/>
    <w:rPr>
      <w:rFonts w:ascii="Times New Roman" w:eastAsiaTheme="majorEastAsia" w:hAnsi="Times New Roman" w:cstheme="majorBidi"/>
      <w:b/>
      <w:caps/>
      <w:sz w:val="24"/>
      <w:szCs w:val="20"/>
    </w:rPr>
  </w:style>
  <w:style w:type="character" w:customStyle="1" w:styleId="Heading9Char">
    <w:name w:val="Heading 9 Char"/>
    <w:basedOn w:val="DefaultParagraphFont"/>
    <w:link w:val="Heading9"/>
    <w:uiPriority w:val="9"/>
    <w:rsid w:val="00274BFA"/>
    <w:rPr>
      <w:rFonts w:ascii="Times New Roman" w:eastAsiaTheme="majorEastAsia" w:hAnsi="Times New Roman" w:cstheme="majorBidi"/>
      <w:b/>
      <w:iCs/>
      <w:caps/>
      <w:sz w:val="24"/>
      <w:szCs w:val="20"/>
    </w:rPr>
  </w:style>
  <w:style w:type="paragraph" w:styleId="Caption">
    <w:name w:val="caption"/>
    <w:basedOn w:val="Normal"/>
    <w:next w:val="Normal"/>
    <w:uiPriority w:val="99"/>
    <w:unhideWhenUsed/>
    <w:qFormat/>
    <w:rsid w:val="00B0335C"/>
    <w:pPr>
      <w:spacing w:after="200" w:line="240" w:lineRule="auto"/>
      <w:jc w:val="center"/>
    </w:pPr>
    <w:rPr>
      <w:b/>
      <w:bCs/>
      <w:szCs w:val="18"/>
    </w:rPr>
  </w:style>
  <w:style w:type="paragraph" w:styleId="TOCHeading">
    <w:name w:val="TOC Heading"/>
    <w:basedOn w:val="Heading1"/>
    <w:next w:val="Normal"/>
    <w:uiPriority w:val="39"/>
    <w:unhideWhenUsed/>
    <w:qFormat/>
    <w:rsid w:val="00144A67"/>
    <w:pPr>
      <w:numPr>
        <w:numId w:val="0"/>
      </w:numPr>
      <w:outlineLvl w:val="9"/>
    </w:pPr>
  </w:style>
  <w:style w:type="paragraph" w:styleId="TOC1">
    <w:name w:val="toc 1"/>
    <w:basedOn w:val="Normal"/>
    <w:next w:val="Normal"/>
    <w:autoRedefine/>
    <w:uiPriority w:val="39"/>
    <w:unhideWhenUsed/>
    <w:qFormat/>
    <w:rsid w:val="000742E2"/>
    <w:pPr>
      <w:spacing w:after="100"/>
    </w:pPr>
  </w:style>
  <w:style w:type="paragraph" w:styleId="TOC2">
    <w:name w:val="toc 2"/>
    <w:basedOn w:val="Normal"/>
    <w:next w:val="Normal"/>
    <w:autoRedefine/>
    <w:uiPriority w:val="39"/>
    <w:unhideWhenUsed/>
    <w:qFormat/>
    <w:rsid w:val="000742E2"/>
    <w:pPr>
      <w:spacing w:after="100"/>
      <w:ind w:left="240"/>
    </w:pPr>
  </w:style>
  <w:style w:type="paragraph" w:styleId="TOC3">
    <w:name w:val="toc 3"/>
    <w:basedOn w:val="Normal"/>
    <w:next w:val="Normal"/>
    <w:autoRedefine/>
    <w:uiPriority w:val="39"/>
    <w:unhideWhenUsed/>
    <w:qFormat/>
    <w:rsid w:val="000742E2"/>
    <w:pPr>
      <w:spacing w:after="100"/>
      <w:ind w:left="480"/>
    </w:pPr>
  </w:style>
  <w:style w:type="character" w:styleId="Hyperlink">
    <w:name w:val="Hyperlink"/>
    <w:basedOn w:val="DefaultParagraphFont"/>
    <w:uiPriority w:val="99"/>
    <w:unhideWhenUsed/>
    <w:rsid w:val="000742E2"/>
    <w:rPr>
      <w:color w:val="0000FF" w:themeColor="hyperlink"/>
      <w:u w:val="single"/>
    </w:rPr>
  </w:style>
  <w:style w:type="paragraph" w:styleId="TableofFigures">
    <w:name w:val="table of figures"/>
    <w:basedOn w:val="Normal"/>
    <w:next w:val="Normal"/>
    <w:uiPriority w:val="99"/>
    <w:unhideWhenUsed/>
    <w:rsid w:val="008C0DA4"/>
  </w:style>
  <w:style w:type="paragraph" w:customStyle="1" w:styleId="RefernciasBibliogrficas">
    <w:name w:val="Referências Bibliográficas"/>
    <w:basedOn w:val="Normal"/>
    <w:link w:val="RefernciasBibliogrficasChar"/>
    <w:rsid w:val="00F24FE9"/>
    <w:pPr>
      <w:widowControl w:val="0"/>
      <w:autoSpaceDE w:val="0"/>
      <w:autoSpaceDN w:val="0"/>
      <w:adjustRightInd w:val="0"/>
      <w:spacing w:after="120" w:line="240" w:lineRule="auto"/>
      <w:ind w:left="284" w:hanging="284"/>
    </w:pPr>
  </w:style>
  <w:style w:type="character" w:customStyle="1" w:styleId="RefernciasBibliogrficasChar">
    <w:name w:val="Referências Bibliográficas Char"/>
    <w:basedOn w:val="DefaultParagraphFont"/>
    <w:link w:val="RefernciasBibliogrficas"/>
    <w:rsid w:val="00F24FE9"/>
    <w:rPr>
      <w:rFonts w:ascii="Times New Roman" w:hAnsi="Times New Roman"/>
      <w:sz w:val="24"/>
    </w:rPr>
  </w:style>
  <w:style w:type="paragraph" w:styleId="Bibliography">
    <w:name w:val="Bibliography"/>
    <w:basedOn w:val="Normal"/>
    <w:next w:val="Normal"/>
    <w:uiPriority w:val="37"/>
    <w:unhideWhenUsed/>
    <w:rsid w:val="00964B2A"/>
    <w:pPr>
      <w:spacing w:after="240" w:line="240" w:lineRule="auto"/>
      <w:ind w:firstLine="0"/>
    </w:pPr>
  </w:style>
  <w:style w:type="character" w:styleId="Emphasis">
    <w:name w:val="Emphasis"/>
    <w:basedOn w:val="DefaultParagraphFont"/>
    <w:uiPriority w:val="20"/>
    <w:qFormat/>
    <w:rsid w:val="00284A7F"/>
    <w:rPr>
      <w:i/>
      <w:iCs/>
    </w:rPr>
  </w:style>
  <w:style w:type="table" w:customStyle="1" w:styleId="MediumShading1">
    <w:name w:val="Medium Shading 1"/>
    <w:basedOn w:val="TableNormal"/>
    <w:uiPriority w:val="63"/>
    <w:rsid w:val="00605FF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
    <w:name w:val="Light Grid"/>
    <w:basedOn w:val="TableNormal"/>
    <w:uiPriority w:val="62"/>
    <w:rsid w:val="00605FF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92402"/>
  </w:style>
  <w:style w:type="character" w:customStyle="1" w:styleId="math">
    <w:name w:val="math"/>
    <w:basedOn w:val="DefaultParagraphFont"/>
    <w:rsid w:val="00192402"/>
  </w:style>
  <w:style w:type="character" w:customStyle="1" w:styleId="name">
    <w:name w:val="name"/>
    <w:basedOn w:val="DefaultParagraphFont"/>
    <w:rsid w:val="00A713F6"/>
  </w:style>
  <w:style w:type="character" w:customStyle="1" w:styleId="conditional">
    <w:name w:val="conditional"/>
    <w:basedOn w:val="DefaultParagraphFont"/>
    <w:rsid w:val="00A713F6"/>
  </w:style>
</w:styles>
</file>

<file path=word/webSettings.xml><?xml version="1.0" encoding="utf-8"?>
<w:webSettings xmlns:r="http://schemas.openxmlformats.org/officeDocument/2006/relationships" xmlns:w="http://schemas.openxmlformats.org/wordprocessingml/2006/main">
  <w:divs>
    <w:div w:id="156845886">
      <w:bodyDiv w:val="1"/>
      <w:marLeft w:val="0"/>
      <w:marRight w:val="0"/>
      <w:marTop w:val="0"/>
      <w:marBottom w:val="0"/>
      <w:divBdr>
        <w:top w:val="none" w:sz="0" w:space="0" w:color="auto"/>
        <w:left w:val="none" w:sz="0" w:space="0" w:color="auto"/>
        <w:bottom w:val="none" w:sz="0" w:space="0" w:color="auto"/>
        <w:right w:val="none" w:sz="0" w:space="0" w:color="auto"/>
      </w:divBdr>
    </w:div>
    <w:div w:id="181285097">
      <w:bodyDiv w:val="1"/>
      <w:marLeft w:val="0"/>
      <w:marRight w:val="0"/>
      <w:marTop w:val="0"/>
      <w:marBottom w:val="0"/>
      <w:divBdr>
        <w:top w:val="none" w:sz="0" w:space="0" w:color="auto"/>
        <w:left w:val="none" w:sz="0" w:space="0" w:color="auto"/>
        <w:bottom w:val="none" w:sz="0" w:space="0" w:color="auto"/>
        <w:right w:val="none" w:sz="0" w:space="0" w:color="auto"/>
      </w:divBdr>
    </w:div>
    <w:div w:id="702637045">
      <w:bodyDiv w:val="1"/>
      <w:marLeft w:val="0"/>
      <w:marRight w:val="0"/>
      <w:marTop w:val="0"/>
      <w:marBottom w:val="0"/>
      <w:divBdr>
        <w:top w:val="none" w:sz="0" w:space="0" w:color="auto"/>
        <w:left w:val="none" w:sz="0" w:space="0" w:color="auto"/>
        <w:bottom w:val="none" w:sz="0" w:space="0" w:color="auto"/>
        <w:right w:val="none" w:sz="0" w:space="0" w:color="auto"/>
      </w:divBdr>
    </w:div>
    <w:div w:id="984358181">
      <w:bodyDiv w:val="1"/>
      <w:marLeft w:val="0"/>
      <w:marRight w:val="0"/>
      <w:marTop w:val="0"/>
      <w:marBottom w:val="0"/>
      <w:divBdr>
        <w:top w:val="none" w:sz="0" w:space="0" w:color="auto"/>
        <w:left w:val="none" w:sz="0" w:space="0" w:color="auto"/>
        <w:bottom w:val="none" w:sz="0" w:space="0" w:color="auto"/>
        <w:right w:val="none" w:sz="0" w:space="0" w:color="auto"/>
      </w:divBdr>
    </w:div>
    <w:div w:id="1022126250">
      <w:bodyDiv w:val="1"/>
      <w:marLeft w:val="0"/>
      <w:marRight w:val="0"/>
      <w:marTop w:val="0"/>
      <w:marBottom w:val="0"/>
      <w:divBdr>
        <w:top w:val="none" w:sz="0" w:space="0" w:color="auto"/>
        <w:left w:val="none" w:sz="0" w:space="0" w:color="auto"/>
        <w:bottom w:val="none" w:sz="0" w:space="0" w:color="auto"/>
        <w:right w:val="none" w:sz="0" w:space="0" w:color="auto"/>
      </w:divBdr>
    </w:div>
    <w:div w:id="20891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Dissertacao\pgc-uff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624A517BA9448DB101CA7990F6531B"/>
        <w:category>
          <w:name w:val="General"/>
          <w:gallery w:val="placeholder"/>
        </w:category>
        <w:types>
          <w:type w:val="bbPlcHdr"/>
        </w:types>
        <w:behaviors>
          <w:behavior w:val="content"/>
        </w:behaviors>
        <w:guid w:val="{3725CBC3-0D81-4F64-B4BA-59C79A975CAE}"/>
      </w:docPartPr>
      <w:docPartBody>
        <w:p w:rsidR="00F82650" w:rsidRDefault="007C69DD">
          <w:pPr>
            <w:pStyle w:val="B9624A517BA9448DB101CA7990F6531B"/>
          </w:pPr>
          <w:r w:rsidRPr="00C710EF">
            <w:rPr>
              <w:rStyle w:val="PlaceholderText"/>
            </w:rPr>
            <w:t>Escolher um item.</w:t>
          </w:r>
        </w:p>
      </w:docPartBody>
    </w:docPart>
    <w:docPart>
      <w:docPartPr>
        <w:name w:val="941057D524F142E1A759320B45F0C8B8"/>
        <w:category>
          <w:name w:val="General"/>
          <w:gallery w:val="placeholder"/>
        </w:category>
        <w:types>
          <w:type w:val="bbPlcHdr"/>
        </w:types>
        <w:behaviors>
          <w:behavior w:val="content"/>
        </w:behaviors>
        <w:guid w:val="{C6BBC487-8036-4A96-9EC1-923ACCD95BBC}"/>
      </w:docPartPr>
      <w:docPartBody>
        <w:p w:rsidR="00F82650" w:rsidRDefault="007C69DD">
          <w:pPr>
            <w:pStyle w:val="941057D524F142E1A759320B45F0C8B8"/>
          </w:pPr>
          <w:r w:rsidRPr="009058FD">
            <w:rPr>
              <w:rStyle w:val="PlaceholderText"/>
            </w:rPr>
            <w:t>Clique aqui para digitar texto.</w:t>
          </w:r>
        </w:p>
      </w:docPartBody>
    </w:docPart>
    <w:docPart>
      <w:docPartPr>
        <w:name w:val="0AE015B084FD40AB9D605D6CB02CDC59"/>
        <w:category>
          <w:name w:val="General"/>
          <w:gallery w:val="placeholder"/>
        </w:category>
        <w:types>
          <w:type w:val="bbPlcHdr"/>
        </w:types>
        <w:behaviors>
          <w:behavior w:val="content"/>
        </w:behaviors>
        <w:guid w:val="{D57E99E5-B916-41F7-9D64-D40DA6294165}"/>
      </w:docPartPr>
      <w:docPartBody>
        <w:p w:rsidR="00F82650" w:rsidRDefault="007C69DD">
          <w:pPr>
            <w:pStyle w:val="0AE015B084FD40AB9D605D6CB02CDC59"/>
          </w:pPr>
          <w:r w:rsidRPr="009058FD">
            <w:rPr>
              <w:rStyle w:val="PlaceholderText"/>
            </w:rPr>
            <w:t>Clique aqui para digitar texto.</w:t>
          </w:r>
        </w:p>
      </w:docPartBody>
    </w:docPart>
    <w:docPart>
      <w:docPartPr>
        <w:name w:val="AF8F68153F9040C7A84E3A86A48F3BD6"/>
        <w:category>
          <w:name w:val="General"/>
          <w:gallery w:val="placeholder"/>
        </w:category>
        <w:types>
          <w:type w:val="bbPlcHdr"/>
        </w:types>
        <w:behaviors>
          <w:behavior w:val="content"/>
        </w:behaviors>
        <w:guid w:val="{C5619112-D247-4D1F-ADA4-473C473462D1}"/>
      </w:docPartPr>
      <w:docPartBody>
        <w:p w:rsidR="00F82650" w:rsidRDefault="007C69DD">
          <w:pPr>
            <w:pStyle w:val="AF8F68153F9040C7A84E3A86A48F3BD6"/>
          </w:pPr>
          <w:r w:rsidRPr="00C710EF">
            <w:rPr>
              <w:rStyle w:val="PlaceholderText"/>
            </w:rPr>
            <w:t>Escolher um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20"/>
  <w:characterSpacingControl w:val="doNotCompress"/>
  <w:compat>
    <w:useFELayout/>
  </w:compat>
  <w:rsids>
    <w:rsidRoot w:val="007C69DD"/>
    <w:rsid w:val="007C69DD"/>
    <w:rsid w:val="009360BE"/>
    <w:rsid w:val="00A9036A"/>
    <w:rsid w:val="00AE4C5B"/>
    <w:rsid w:val="00F82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650"/>
    <w:rPr>
      <w:color w:val="808080"/>
    </w:rPr>
  </w:style>
  <w:style w:type="paragraph" w:customStyle="1" w:styleId="B9624A517BA9448DB101CA7990F6531B">
    <w:name w:val="B9624A517BA9448DB101CA7990F6531B"/>
    <w:rsid w:val="00F82650"/>
  </w:style>
  <w:style w:type="paragraph" w:customStyle="1" w:styleId="941057D524F142E1A759320B45F0C8B8">
    <w:name w:val="941057D524F142E1A759320B45F0C8B8"/>
    <w:rsid w:val="00F82650"/>
  </w:style>
  <w:style w:type="paragraph" w:customStyle="1" w:styleId="0AE015B084FD40AB9D605D6CB02CDC59">
    <w:name w:val="0AE015B084FD40AB9D605D6CB02CDC59"/>
    <w:rsid w:val="00F82650"/>
  </w:style>
  <w:style w:type="paragraph" w:customStyle="1" w:styleId="AF8F68153F9040C7A84E3A86A48F3BD6">
    <w:name w:val="AF8F68153F9040C7A84E3A86A48F3BD6"/>
    <w:rsid w:val="00F82650"/>
  </w:style>
  <w:style w:type="paragraph" w:customStyle="1" w:styleId="D4C3E2CCA33F487380A08EB70E23850C">
    <w:name w:val="D4C3E2CCA33F487380A08EB70E23850C"/>
    <w:rsid w:val="00F82650"/>
  </w:style>
  <w:style w:type="paragraph" w:customStyle="1" w:styleId="1276C1B27CB1416FB408EA3766F2954A">
    <w:name w:val="1276C1B27CB1416FB408EA3766F2954A"/>
    <w:rsid w:val="00F82650"/>
  </w:style>
  <w:style w:type="paragraph" w:customStyle="1" w:styleId="E6E8356944AB4C19B5E724BFC9DE379E">
    <w:name w:val="E6E8356944AB4C19B5E724BFC9DE379E"/>
    <w:rsid w:val="00F82650"/>
  </w:style>
  <w:style w:type="paragraph" w:customStyle="1" w:styleId="9E89D3646D06403E9400619DD795E188">
    <w:name w:val="9E89D3646D06403E9400619DD795E188"/>
    <w:rsid w:val="00F82650"/>
  </w:style>
  <w:style w:type="paragraph" w:customStyle="1" w:styleId="FFDE9DAF7F0F4C9B87D755717DE16A14">
    <w:name w:val="FFDE9DAF7F0F4C9B87D755717DE16A14"/>
    <w:rsid w:val="00F82650"/>
  </w:style>
  <w:style w:type="paragraph" w:customStyle="1" w:styleId="C8A2A5C7ED214983896A843754938D46">
    <w:name w:val="C8A2A5C7ED214983896A843754938D46"/>
    <w:rsid w:val="00F82650"/>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863B9-52CA-47BE-89C2-DA8E2F0F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pgc-uff_v2.dotx</Template>
  <TotalTime>664</TotalTime>
  <Pages>47</Pages>
  <Words>11220</Words>
  <Characters>63954</Characters>
  <Application>Microsoft Office Word</Application>
  <DocSecurity>0</DocSecurity>
  <Lines>532</Lines>
  <Paragraphs>150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 de Dissertações e Teses da UFF</vt:lpstr>
      <vt:lpstr>Template de Dissertações e Teses da UFF</vt:lpstr>
    </vt:vector>
  </TitlesOfParts>
  <Company/>
  <LinksUpToDate>false</LinksUpToDate>
  <CharactersWithSpaces>75024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de Dissertações e Teses da UFF</dc:title>
  <dc:creator>Kohwalter</dc:creator>
  <cp:lastModifiedBy>Kohwalter</cp:lastModifiedBy>
  <cp:revision>106</cp:revision>
  <dcterms:created xsi:type="dcterms:W3CDTF">2013-04-02T14:59:00Z</dcterms:created>
  <dcterms:modified xsi:type="dcterms:W3CDTF">2013-04-06T19:40:00Z</dcterms:modified>
  <cp:contentStatus>Em construção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id="aq3Yi3NO"/&gt;&lt;style id="http://www.zotero.org/styles/associacao-brasileira-de-normas-tecnicas-ufmg-face-full" hasBibliography="1" bibliographyStyleHasBeenSet="1"/&gt;&lt;prefs&gt;&lt;pref name="fieldType" valu</vt:lpwstr>
  </property>
  <property fmtid="{D5CDD505-2E9C-101B-9397-08002B2CF9AE}" pid="3" name="ZOTERO_PREF_2">
    <vt:lpwstr>e="Field"/&gt;&lt;pref name="storeReferences" value="false"/&gt;&lt;pref name="noteType" value="0"/&gt;&lt;/prefs&gt;&lt;/data&gt;</vt:lpwstr>
  </property>
</Properties>
</file>