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704F0" w14:textId="77777777" w:rsidR="005A0F52" w:rsidRPr="001E187B" w:rsidRDefault="005A0F52" w:rsidP="005A0F52">
      <w:pPr>
        <w:pStyle w:val="Heading1"/>
        <w:rPr>
          <w:lang w:val="en-US"/>
        </w:rPr>
      </w:pPr>
      <w:bookmarkStart w:id="0" w:name="_Ref353029502"/>
      <w:bookmarkStart w:id="1" w:name="_Toc354161730"/>
      <w:r w:rsidRPr="001E187B">
        <w:rPr>
          <w:lang w:val="en-US"/>
        </w:rPr>
        <w:t>– Provenance in Games</w:t>
      </w:r>
      <w:bookmarkEnd w:id="0"/>
      <w:bookmarkEnd w:id="1"/>
    </w:p>
    <w:p w14:paraId="0B253632" w14:textId="77777777" w:rsidR="005A0F52" w:rsidRDefault="005A0F52" w:rsidP="005A0F52">
      <w:pPr>
        <w:pStyle w:val="Heading2"/>
        <w:rPr>
          <w:lang w:val="en-US"/>
        </w:rPr>
      </w:pPr>
      <w:bookmarkStart w:id="2" w:name="_Toc354161731"/>
      <w:r>
        <w:rPr>
          <w:lang w:val="en-US"/>
        </w:rPr>
        <w:t>Introd</w:t>
      </w:r>
      <w:r w:rsidRPr="001E187B">
        <w:rPr>
          <w:lang w:val="en-US"/>
        </w:rPr>
        <w:t>u</w:t>
      </w:r>
      <w:r>
        <w:rPr>
          <w:lang w:val="en-US"/>
        </w:rPr>
        <w:t>c</w:t>
      </w:r>
      <w:r w:rsidRPr="001E187B">
        <w:rPr>
          <w:lang w:val="en-US"/>
        </w:rPr>
        <w:t>tion</w:t>
      </w:r>
      <w:bookmarkEnd w:id="2"/>
    </w:p>
    <w:p w14:paraId="2D9CC8D3" w14:textId="22D6CAE6" w:rsidR="005A0F52" w:rsidRDefault="005A0F52" w:rsidP="005A0F52">
      <w:pPr>
        <w:rPr>
          <w:lang w:val="en-US"/>
        </w:rPr>
      </w:pPr>
      <w:r w:rsidRPr="0096178A">
        <w:rPr>
          <w:rFonts w:eastAsia="Calibri"/>
          <w:lang w:val="en-US"/>
        </w:rPr>
        <w:t xml:space="preserve">The conclusion of a game session derives from a series of decisions and actions made </w:t>
      </w:r>
      <w:r>
        <w:rPr>
          <w:rFonts w:eastAsia="Calibri"/>
          <w:lang w:val="en-US"/>
        </w:rPr>
        <w:t>throughout</w:t>
      </w:r>
      <w:r w:rsidRPr="0096178A">
        <w:rPr>
          <w:rFonts w:eastAsia="Calibri"/>
          <w:lang w:val="en-US"/>
        </w:rPr>
        <w:t xml:space="preserve"> the game. In many situations, analyzing and understanding the events, mistake</w:t>
      </w:r>
      <w:r w:rsidR="003520CD">
        <w:rPr>
          <w:rFonts w:eastAsia="Calibri"/>
          <w:lang w:val="en-US"/>
        </w:rPr>
        <w:t xml:space="preserve">s, and flows of a concrete </w:t>
      </w:r>
      <w:r w:rsidR="003520CD" w:rsidRPr="0096178A">
        <w:rPr>
          <w:lang w:val="en-US"/>
        </w:rPr>
        <w:t>gameplay</w:t>
      </w:r>
      <w:commentRangeStart w:id="3"/>
      <w:r w:rsidR="003520CD">
        <w:rPr>
          <w:rStyle w:val="FootnoteReference"/>
          <w:lang w:val="en-US"/>
        </w:rPr>
        <w:footnoteReference w:id="1"/>
      </w:r>
      <w:commentRangeEnd w:id="3"/>
      <w:r w:rsidR="008E0013">
        <w:rPr>
          <w:rStyle w:val="CommentReference"/>
        </w:rPr>
        <w:commentReference w:id="3"/>
      </w:r>
      <w:r w:rsidR="009B1D87">
        <w:rPr>
          <w:lang w:val="en-US"/>
        </w:rPr>
        <w:t xml:space="preserve"> </w:t>
      </w:r>
      <w:r w:rsidR="003520CD">
        <w:rPr>
          <w:rFonts w:eastAsia="Calibri"/>
          <w:lang w:val="en-US"/>
        </w:rPr>
        <w:t xml:space="preserve">experience </w:t>
      </w:r>
      <w:r w:rsidRPr="0096178A">
        <w:rPr>
          <w:rFonts w:eastAsia="Calibri"/>
          <w:lang w:val="en-US"/>
        </w:rPr>
        <w:t xml:space="preserve">may be useful for understanding the achieved results. </w:t>
      </w:r>
      <w:r>
        <w:rPr>
          <w:lang w:val="en-US"/>
        </w:rPr>
        <w:t>A</w:t>
      </w:r>
      <w:r w:rsidRPr="0096178A">
        <w:rPr>
          <w:lang w:val="en-US"/>
        </w:rPr>
        <w:t xml:space="preserve"> game flow analysis </w:t>
      </w:r>
      <w:r>
        <w:rPr>
          <w:lang w:val="en-US"/>
        </w:rPr>
        <w:t>might be</w:t>
      </w:r>
      <w:r w:rsidRPr="0096178A">
        <w:rPr>
          <w:lang w:val="en-US"/>
        </w:rPr>
        <w:t xml:space="preserve"> fundamental for detecting symptoms of problems that occurred due to wrong decision-making or even bad </w:t>
      </w:r>
      <w:r w:rsidR="003520CD">
        <w:rPr>
          <w:lang w:val="en-US"/>
        </w:rPr>
        <w:t xml:space="preserve">gameplay </w:t>
      </w:r>
      <w:r w:rsidR="009B1D87">
        <w:rPr>
          <w:lang w:val="en-US"/>
        </w:rPr>
        <w:t>design</w:t>
      </w:r>
      <w:r w:rsidRPr="0096178A">
        <w:rPr>
          <w:lang w:val="en-US"/>
        </w:rPr>
        <w:t xml:space="preserve">. Without </w:t>
      </w:r>
      <w:r w:rsidR="009B1D87">
        <w:rPr>
          <w:lang w:val="en-US"/>
        </w:rPr>
        <w:t>this type of analysis</w:t>
      </w:r>
      <w:r w:rsidRPr="0096178A">
        <w:rPr>
          <w:lang w:val="en-US"/>
        </w:rPr>
        <w:t xml:space="preserve">, the player would be required to play the game again and make different decisions to intuitively guess which ones were not adequate to the situation. However, depending on the game dynamics and </w:t>
      </w:r>
      <w:del w:id="4" w:author="Leonardo Gresta Paulino Murta" w:date="2013-05-17T12:48:00Z">
        <w:r w:rsidRPr="0096178A" w:rsidDel="00595233">
          <w:rPr>
            <w:lang w:val="en-US"/>
          </w:rPr>
          <w:delText xml:space="preserve">its </w:delText>
        </w:r>
      </w:del>
      <w:r w:rsidRPr="0096178A">
        <w:rPr>
          <w:lang w:val="en-US"/>
        </w:rPr>
        <w:t xml:space="preserve">complexity, reproducing the same state can be unviable, making it difficult to replay and try new </w:t>
      </w:r>
      <w:proofErr w:type="gramStart"/>
      <w:r w:rsidRPr="0096178A">
        <w:rPr>
          <w:lang w:val="en-US"/>
        </w:rPr>
        <w:t>solutions</w:t>
      </w:r>
      <w:proofErr w:type="gramEnd"/>
      <w:r w:rsidRPr="0096178A">
        <w:rPr>
          <w:lang w:val="en-US"/>
        </w:rPr>
        <w:t xml:space="preserve">. </w:t>
      </w:r>
    </w:p>
    <w:p w14:paraId="72D10404" w14:textId="55347D78" w:rsidR="005A0F52" w:rsidRPr="0096178A" w:rsidRDefault="005A0F52" w:rsidP="005A0F52">
      <w:pPr>
        <w:rPr>
          <w:lang w:val="en-US"/>
        </w:rPr>
      </w:pPr>
      <w:r w:rsidRPr="0096178A">
        <w:rPr>
          <w:lang w:val="en-US"/>
        </w:rPr>
        <w:t>This game flow analysis deserve</w:t>
      </w:r>
      <w:ins w:id="5" w:author="Leonardo Gresta Paulino Murta" w:date="2013-05-17T12:49:00Z">
        <w:r w:rsidR="00F623EB">
          <w:rPr>
            <w:lang w:val="en-US"/>
          </w:rPr>
          <w:t>s</w:t>
        </w:r>
      </w:ins>
      <w:r w:rsidRPr="0096178A">
        <w:rPr>
          <w:lang w:val="en-US"/>
        </w:rPr>
        <w:t xml:space="preserve"> particular attention for serious games </w:t>
      </w:r>
      <w:r w:rsidR="007526E8" w:rsidRPr="003A6B92">
        <w:fldChar w:fldCharType="begin"/>
      </w:r>
      <w:r>
        <w:rPr>
          <w:lang w:val="en-US"/>
        </w:rPr>
        <w:instrText xml:space="preserve"> ADDIN ZOTERO_ITEM {"citationID":"IgTeBcJW","properties":{"formattedCitation":"(ABT, 1987)","plainCitation":"(ABT, 1987)"},"citationItems":[{"id":101,"uris":["http://zotero.org/users/1122386/items/QDZKG44F"],"uri":["http://zotero.org/users/1122386/items/QDZKG44F"]}]} </w:instrText>
      </w:r>
      <w:r w:rsidR="007526E8" w:rsidRPr="003A6B92">
        <w:fldChar w:fldCharType="separate"/>
      </w:r>
      <w:r w:rsidRPr="0096178A">
        <w:rPr>
          <w:rFonts w:cs="Times New Roman"/>
          <w:lang w:val="en-US"/>
        </w:rPr>
        <w:t>(ABT, 1987)</w:t>
      </w:r>
      <w:r w:rsidR="007526E8" w:rsidRPr="003A6B92">
        <w:fldChar w:fldCharType="end"/>
      </w:r>
      <w:r w:rsidRPr="0096178A">
        <w:rPr>
          <w:lang w:val="en-US"/>
        </w:rPr>
        <w:t xml:space="preserve">, which are games used for purposes other than entertainment while still providing pleasure. Serious games have been used for aiding students to learn and understand concepts taught in classrooms </w:t>
      </w:r>
      <w:commentRangeStart w:id="6"/>
      <w:r w:rsidR="007526E8" w:rsidRPr="003A6B92">
        <w:fldChar w:fldCharType="begin"/>
      </w:r>
      <w:r>
        <w:rPr>
          <w:lang w:val="en-US"/>
        </w:rPr>
        <w:instrText xml:space="preserve"> ADDIN ZOTERO_ITEM {"citationID":"RJru9eab","properties":{"unsorted":true,"formattedCitation":"(BAKER; NAVARRO; VAN DER HOEK, 2003; NAVARRO, 2006)","plainCitation":"(BAKER; NAVARRO; VAN DER HOEK, 2003; NAVARRO, 2006)"},"citationItems":[{"id":3,"uris":["http://zotero.org/users/1122386/items/IFHCHE9M"],"uri":["http://zotero.org/users/1122386/items/IFHCHE9M"],"label":"page"},{"id":113,"uris":["http://zotero.org/users/1122386/items/Q36ME54Z"],"uri":["http://zotero.org/users/1122386/items/Q36ME54Z"]}]} </w:instrText>
      </w:r>
      <w:r w:rsidR="007526E8" w:rsidRPr="003A6B92">
        <w:fldChar w:fldCharType="separate"/>
      </w:r>
      <w:r w:rsidRPr="0096178A">
        <w:rPr>
          <w:rFonts w:cs="Times New Roman"/>
          <w:lang w:val="en-US"/>
        </w:rPr>
        <w:t>(BAKER; NAVARRO; VAN DER HOEK, 2003; NAVARRO, 2006)</w:t>
      </w:r>
      <w:r w:rsidR="007526E8" w:rsidRPr="003A6B92">
        <w:fldChar w:fldCharType="end"/>
      </w:r>
      <w:commentRangeEnd w:id="6"/>
      <w:r w:rsidR="00CA5208">
        <w:rPr>
          <w:rStyle w:val="CommentReference"/>
        </w:rPr>
        <w:commentReference w:id="6"/>
      </w:r>
      <w:r w:rsidRPr="0096178A">
        <w:rPr>
          <w:lang w:val="en-US"/>
        </w:rPr>
        <w:t xml:space="preserve"> due to their </w:t>
      </w:r>
      <w:del w:id="7" w:author="Leonardo Gresta Paulino Murta" w:date="2013-05-17T12:51:00Z">
        <w:r w:rsidRPr="0096178A" w:rsidDel="00020063">
          <w:rPr>
            <w:lang w:val="en-US"/>
          </w:rPr>
          <w:delText xml:space="preserve">stimulating curiosity </w:delText>
        </w:r>
      </w:del>
      <w:r w:rsidRPr="0096178A">
        <w:rPr>
          <w:lang w:val="en-US"/>
        </w:rPr>
        <w:t xml:space="preserve">characteristic </w:t>
      </w:r>
      <w:ins w:id="8" w:author="Leonardo Gresta Paulino Murta" w:date="2013-05-17T12:51:00Z">
        <w:r w:rsidR="00020063">
          <w:rPr>
            <w:lang w:val="en-US"/>
          </w:rPr>
          <w:t xml:space="preserve">of </w:t>
        </w:r>
        <w:r w:rsidR="00020063" w:rsidRPr="0096178A">
          <w:rPr>
            <w:lang w:val="en-US"/>
          </w:rPr>
          <w:t xml:space="preserve">stimulating curiosity </w:t>
        </w:r>
      </w:ins>
      <w:r w:rsidRPr="0096178A">
        <w:rPr>
          <w:lang w:val="en-US"/>
        </w:rPr>
        <w:t xml:space="preserve">and for providing motivation for learning </w:t>
      </w:r>
      <w:r w:rsidR="007526E8" w:rsidRPr="003A6B92">
        <w:fldChar w:fldCharType="begin"/>
      </w:r>
      <w:r>
        <w:rPr>
          <w:lang w:val="en-US"/>
        </w:rPr>
        <w:instrText xml:space="preserve"> ADDIN ZOTERO_ITEM {"citationID":"om3j09i9e","properties":{"formattedCitation":"(PRENSKY, 2001)","plainCitation":"(PRENSKY, 2001)"},"citationItems":[{"id":25,"uris":["http://zotero.org/users/1122386/items/NMSC5CBC"],"uri":["http://zotero.org/users/1122386/items/NMSC5CBC"]}]} </w:instrText>
      </w:r>
      <w:r w:rsidR="007526E8" w:rsidRPr="003A6B92">
        <w:fldChar w:fldCharType="separate"/>
      </w:r>
      <w:r w:rsidRPr="0096178A">
        <w:rPr>
          <w:rFonts w:cs="Times New Roman"/>
          <w:lang w:val="en-US"/>
        </w:rPr>
        <w:t>(PRENSKY, 2001)</w:t>
      </w:r>
      <w:r w:rsidR="007526E8" w:rsidRPr="003A6B92">
        <w:fldChar w:fldCharType="end"/>
      </w:r>
      <w:r w:rsidRPr="0096178A">
        <w:rPr>
          <w:lang w:val="en-US"/>
        </w:rPr>
        <w:t>. Understanding the educational results obtained in a serious game is important to assimilate the knowledge and concepts passed in the game. In addition, examining the game flow allows</w:t>
      </w:r>
      <w:r>
        <w:rPr>
          <w:lang w:val="en-US"/>
        </w:rPr>
        <w:t xml:space="preserve"> for</w:t>
      </w:r>
      <w:r w:rsidRPr="0096178A">
        <w:rPr>
          <w:lang w:val="en-US"/>
        </w:rPr>
        <w:t xml:space="preserve"> the identification of good and bad attitudes made by the player</w:t>
      </w:r>
      <w:r w:rsidR="009B1D87">
        <w:rPr>
          <w:lang w:val="en-US"/>
        </w:rPr>
        <w:t xml:space="preserve"> or by </w:t>
      </w:r>
      <w:r w:rsidR="00AA10E8">
        <w:rPr>
          <w:lang w:val="en-US"/>
        </w:rPr>
        <w:t xml:space="preserve">game </w:t>
      </w:r>
      <w:r w:rsidR="009B1D87">
        <w:rPr>
          <w:lang w:val="en-US"/>
        </w:rPr>
        <w:t>developers</w:t>
      </w:r>
      <w:r w:rsidRPr="0096178A">
        <w:rPr>
          <w:lang w:val="en-US"/>
        </w:rPr>
        <w:t>. This knowledge can be used in future game sessions to avoid making the same mistakes or even to adjust gameplay features.</w:t>
      </w:r>
    </w:p>
    <w:p w14:paraId="57940497" w14:textId="2591AA82" w:rsidR="005A0F52" w:rsidRDefault="00BD713F" w:rsidP="005A0F52">
      <w:pPr>
        <w:rPr>
          <w:lang w:val="en-US"/>
        </w:rPr>
      </w:pPr>
      <w:ins w:id="9" w:author="Leonardo Gresta Paulino Murta" w:date="2013-05-17T12:54:00Z">
        <w:r>
          <w:rPr>
            <w:lang w:val="en-US"/>
          </w:rPr>
          <w:t xml:space="preserve">Additionally, </w:t>
        </w:r>
      </w:ins>
      <w:commentRangeStart w:id="10"/>
      <w:commentRangeStart w:id="11"/>
      <w:del w:id="12" w:author="Leonardo Gresta Paulino Murta" w:date="2013-05-17T12:54:00Z">
        <w:r w:rsidR="005A0F52" w:rsidRPr="0096178A" w:rsidDel="00BD713F">
          <w:rPr>
            <w:lang w:val="en-US"/>
          </w:rPr>
          <w:delText xml:space="preserve">Neural </w:delText>
        </w:r>
      </w:del>
      <w:ins w:id="13" w:author="Leonardo Gresta Paulino Murta" w:date="2013-05-17T12:54:00Z">
        <w:r>
          <w:rPr>
            <w:lang w:val="en-US"/>
          </w:rPr>
          <w:t>n</w:t>
        </w:r>
        <w:r w:rsidRPr="0096178A">
          <w:rPr>
            <w:lang w:val="en-US"/>
          </w:rPr>
          <w:t xml:space="preserve">eural </w:t>
        </w:r>
      </w:ins>
      <w:r w:rsidR="005A0F52" w:rsidRPr="0096178A">
        <w:rPr>
          <w:lang w:val="en-US"/>
        </w:rPr>
        <w:t xml:space="preserve">studies about the learning capability of human brain </w:t>
      </w:r>
      <w:r w:rsidR="007526E8" w:rsidRPr="003A6B92">
        <w:fldChar w:fldCharType="begin"/>
      </w:r>
      <w:r w:rsidR="005A0F52">
        <w:rPr>
          <w:lang w:val="en-US"/>
        </w:rPr>
        <w:instrText xml:space="preserve"> ADDIN ZOTERO_ITEM {"citationID":"1od9rmavq4","properties":{"formattedCitation":"(CHIALVO; BAK, 1999; CLARK, 1950)","plainCitation":"(CHIALVO;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7526E8" w:rsidRPr="003A6B92">
        <w:fldChar w:fldCharType="separate"/>
      </w:r>
      <w:r w:rsidR="005A0F52" w:rsidRPr="0096178A">
        <w:rPr>
          <w:rFonts w:cs="Times New Roman"/>
          <w:lang w:val="en-US"/>
        </w:rPr>
        <w:t>(CHIALVO; BAK, 1999; CLARK, 1950)</w:t>
      </w:r>
      <w:r w:rsidR="007526E8" w:rsidRPr="003A6B92">
        <w:fldChar w:fldCharType="end"/>
      </w:r>
      <w:r w:rsidR="005A0F52" w:rsidRPr="0096178A">
        <w:rPr>
          <w:lang w:val="en-US"/>
        </w:rPr>
        <w:t xml:space="preserve"> state that the process of learning by correcting past mistakes is efficient and, consequently, desirable for the learning process. This process increases the human ability to adapt to new situations due to the rule of changing synaptic strengths, which ensures that synaptic changes occur only at neurons involved in wrong outputs. Nevertheless, in order to correct mistakes, it is fundamental to know which mistakes occurred. </w:t>
      </w:r>
      <w:commentRangeEnd w:id="10"/>
      <w:r w:rsidR="00AA10E8">
        <w:rPr>
          <w:rStyle w:val="CommentReference"/>
        </w:rPr>
        <w:commentReference w:id="10"/>
      </w:r>
      <w:commentRangeEnd w:id="11"/>
      <w:r w:rsidR="0046208C">
        <w:rPr>
          <w:rStyle w:val="CommentReference"/>
        </w:rPr>
        <w:commentReference w:id="11"/>
      </w:r>
    </w:p>
    <w:p w14:paraId="6480E780" w14:textId="1362A155" w:rsidR="005A0F52" w:rsidRPr="0096178A" w:rsidRDefault="005A0F52" w:rsidP="005A0F52">
      <w:pPr>
        <w:rPr>
          <w:lang w:val="en-US"/>
        </w:rPr>
      </w:pPr>
      <w:commentRangeStart w:id="14"/>
      <w:r>
        <w:rPr>
          <w:lang w:val="en-US"/>
        </w:rPr>
        <w:t xml:space="preserve">As previously presented </w:t>
      </w:r>
      <w:r w:rsidR="00A43517">
        <w:rPr>
          <w:lang w:val="en-US"/>
        </w:rPr>
        <w:t>at</w:t>
      </w:r>
      <w:r>
        <w:rPr>
          <w:lang w:val="en-US"/>
        </w:rPr>
        <w:t xml:space="preserve"> Chapter 2</w:t>
      </w:r>
      <w:commentRangeEnd w:id="14"/>
      <w:r w:rsidR="00A43517">
        <w:rPr>
          <w:rStyle w:val="CommentReference"/>
        </w:rPr>
        <w:commentReference w:id="14"/>
      </w:r>
      <w:r>
        <w:rPr>
          <w:lang w:val="en-US"/>
        </w:rPr>
        <w:t>, t</w:t>
      </w:r>
      <w:r w:rsidRPr="0096178A">
        <w:rPr>
          <w:lang w:val="en-US"/>
        </w:rPr>
        <w:t xml:space="preserve">raditional games are limited in terms of analysis </w:t>
      </w:r>
      <w:r>
        <w:rPr>
          <w:lang w:val="en-US"/>
        </w:rPr>
        <w:t>from the</w:t>
      </w:r>
      <w:r w:rsidRPr="0096178A">
        <w:rPr>
          <w:lang w:val="en-US"/>
        </w:rPr>
        <w:t xml:space="preserve"> obtained results and</w:t>
      </w:r>
      <w:ins w:id="15" w:author="Leonardo Gresta Paulino Murta" w:date="2013-05-17T12:55:00Z">
        <w:r w:rsidR="0046208C">
          <w:rPr>
            <w:lang w:val="en-US"/>
          </w:rPr>
          <w:t>,</w:t>
        </w:r>
      </w:ins>
      <w:r w:rsidRPr="0096178A">
        <w:rPr>
          <w:lang w:val="en-US"/>
        </w:rPr>
        <w:t xml:space="preserve"> </w:t>
      </w:r>
      <w:r>
        <w:rPr>
          <w:lang w:val="en-US"/>
        </w:rPr>
        <w:t xml:space="preserve">as such, might compromise the player’s </w:t>
      </w:r>
      <w:ins w:id="16" w:author="Leonardo Gresta Paulino Murta" w:date="2013-05-17T12:59:00Z">
        <w:r w:rsidR="00B67D08">
          <w:rPr>
            <w:lang w:val="en-US"/>
          </w:rPr>
          <w:t xml:space="preserve">ability to </w:t>
        </w:r>
      </w:ins>
      <w:ins w:id="17" w:author="Leonardo Gresta Paulino Murta" w:date="2013-05-17T13:13:00Z">
        <w:r w:rsidR="00EE52F4">
          <w:rPr>
            <w:lang w:val="en-US"/>
          </w:rPr>
          <w:t>figure out</w:t>
        </w:r>
      </w:ins>
      <w:ins w:id="18" w:author="Leonardo Gresta Paulino Murta" w:date="2013-05-17T12:59:00Z">
        <w:r w:rsidR="00B67D08">
          <w:rPr>
            <w:lang w:val="en-US"/>
          </w:rPr>
          <w:t xml:space="preserve"> </w:t>
        </w:r>
      </w:ins>
      <w:ins w:id="19" w:author="Leonardo Gresta Paulino Murta" w:date="2013-05-17T13:00:00Z">
        <w:r w:rsidR="0067497F">
          <w:rPr>
            <w:lang w:val="en-US"/>
          </w:rPr>
          <w:t xml:space="preserve">the </w:t>
        </w:r>
      </w:ins>
      <w:ins w:id="20" w:author="Leonardo Gresta Paulino Murta" w:date="2013-05-17T13:12:00Z">
        <w:r w:rsidR="00DA5A97">
          <w:rPr>
            <w:lang w:val="en-US"/>
          </w:rPr>
          <w:lastRenderedPageBreak/>
          <w:t>effects caused by the actions taken during a game session</w:t>
        </w:r>
      </w:ins>
      <w:del w:id="21" w:author="Leonardo Gresta Paulino Murta" w:date="2013-05-17T13:00:00Z">
        <w:r w:rsidDel="00B67D08">
          <w:rPr>
            <w:lang w:val="en-US"/>
          </w:rPr>
          <w:delText>understanding of</w:delText>
        </w:r>
        <w:r w:rsidRPr="0096178A" w:rsidDel="00B67D08">
          <w:rPr>
            <w:lang w:val="en-US"/>
          </w:rPr>
          <w:delText xml:space="preserve"> </w:delText>
        </w:r>
      </w:del>
      <w:del w:id="22" w:author="Leonardo Gresta Paulino Murta" w:date="2013-05-17T13:12:00Z">
        <w:r w:rsidRPr="0096178A" w:rsidDel="00DA5A97">
          <w:rPr>
            <w:lang w:val="en-US"/>
          </w:rPr>
          <w:delText xml:space="preserve">the </w:delText>
        </w:r>
      </w:del>
      <w:del w:id="23" w:author="Leonardo Gresta Paulino Murta" w:date="2013-05-17T13:00:00Z">
        <w:r w:rsidRPr="0096178A" w:rsidDel="0067497F">
          <w:rPr>
            <w:lang w:val="en-US"/>
          </w:rPr>
          <w:delText>story</w:delText>
        </w:r>
        <w:r w:rsidRPr="0096178A" w:rsidDel="00B67D08">
          <w:rPr>
            <w:lang w:val="en-US"/>
          </w:rPr>
          <w:delText xml:space="preserve"> development throughout the game</w:delText>
        </w:r>
      </w:del>
      <w:r w:rsidRPr="0096178A">
        <w:rPr>
          <w:lang w:val="en-US"/>
        </w:rPr>
        <w:t>.</w:t>
      </w:r>
      <w:r>
        <w:rPr>
          <w:lang w:val="en-US"/>
        </w:rPr>
        <w:t xml:space="preserve"> Watching the game unfold again</w:t>
      </w:r>
      <w:ins w:id="24" w:author="Leonardo Gresta Paulino Murta" w:date="2013-05-17T12:58:00Z">
        <w:r w:rsidR="00832010">
          <w:rPr>
            <w:lang w:val="en-US"/>
          </w:rPr>
          <w:t>, through</w:t>
        </w:r>
      </w:ins>
      <w:r>
        <w:rPr>
          <w:lang w:val="en-US"/>
        </w:rPr>
        <w:t xml:space="preserve"> </w:t>
      </w:r>
      <w:del w:id="25" w:author="Leonardo Gresta Paulino Murta" w:date="2013-05-17T12:58:00Z">
        <w:r w:rsidDel="00832010">
          <w:rPr>
            <w:lang w:val="en-US"/>
          </w:rPr>
          <w:delText xml:space="preserve">for a second time </w:delText>
        </w:r>
        <w:r w:rsidR="00A43517" w:rsidDel="00832010">
          <w:rPr>
            <w:lang w:val="en-US"/>
          </w:rPr>
          <w:delText xml:space="preserve">by </w:delText>
        </w:r>
      </w:del>
      <w:r w:rsidR="00A43517">
        <w:rPr>
          <w:lang w:val="en-US"/>
        </w:rPr>
        <w:t>a replay</w:t>
      </w:r>
      <w:ins w:id="26" w:author="Leonardo Gresta Paulino Murta" w:date="2013-05-17T12:58:00Z">
        <w:r w:rsidR="00832010">
          <w:rPr>
            <w:lang w:val="en-US"/>
          </w:rPr>
          <w:t xml:space="preserve"> feature,</w:t>
        </w:r>
      </w:ins>
      <w:r w:rsidR="00A43517">
        <w:rPr>
          <w:lang w:val="en-US"/>
        </w:rPr>
        <w:t xml:space="preserve"> or looking at </w:t>
      </w:r>
      <w:del w:id="27" w:author="Leonardo Gresta Paulino Murta" w:date="2013-05-17T12:58:00Z">
        <w:r w:rsidR="00A43517" w:rsidDel="00B67D08">
          <w:rPr>
            <w:lang w:val="en-US"/>
          </w:rPr>
          <w:delText xml:space="preserve">the </w:delText>
        </w:r>
      </w:del>
      <w:r w:rsidR="00A43517">
        <w:rPr>
          <w:lang w:val="en-US"/>
        </w:rPr>
        <w:t xml:space="preserve">statistical graphs </w:t>
      </w:r>
      <w:r>
        <w:rPr>
          <w:lang w:val="en-US"/>
        </w:rPr>
        <w:t>might not be enough to understand the reasons that affected the outcome, or how something happened the way it did</w:t>
      </w:r>
      <w:r w:rsidR="00A43517">
        <w:rPr>
          <w:lang w:val="en-US"/>
        </w:rPr>
        <w:t xml:space="preserve"> and</w:t>
      </w:r>
      <w:r>
        <w:rPr>
          <w:lang w:val="en-US"/>
        </w:rPr>
        <w:t xml:space="preserve"> not the way it was expected to.</w:t>
      </w:r>
      <w:r w:rsidR="00A43517">
        <w:rPr>
          <w:lang w:val="en-US"/>
        </w:rPr>
        <w:t xml:space="preserve"> For example, </w:t>
      </w:r>
      <w:commentRangeStart w:id="28"/>
      <w:r w:rsidR="00A43517">
        <w:rPr>
          <w:lang w:val="en-US"/>
        </w:rPr>
        <w:t>why did the player lost his vastly superior army to the enemy’s inferior forces? Was it due to the terrain disadvantages? Or was</w:t>
      </w:r>
      <w:r w:rsidR="00A132AC">
        <w:rPr>
          <w:lang w:val="en-US"/>
        </w:rPr>
        <w:t xml:space="preserve"> it because of a</w:t>
      </w:r>
      <w:r w:rsidR="00A43517">
        <w:rPr>
          <w:lang w:val="en-US"/>
        </w:rPr>
        <w:t xml:space="preserve"> previously casted spell</w:t>
      </w:r>
      <w:r w:rsidR="00A132AC">
        <w:rPr>
          <w:lang w:val="en-US"/>
        </w:rPr>
        <w:t xml:space="preserve"> on </w:t>
      </w:r>
      <w:r w:rsidR="00AA10E8">
        <w:rPr>
          <w:lang w:val="en-US"/>
        </w:rPr>
        <w:t>the enemy’s</w:t>
      </w:r>
      <w:r w:rsidR="00A132AC">
        <w:rPr>
          <w:lang w:val="en-US"/>
        </w:rPr>
        <w:t xml:space="preserve"> armies that tipped in his favor</w:t>
      </w:r>
      <w:r w:rsidR="00A43517">
        <w:rPr>
          <w:lang w:val="en-US"/>
        </w:rPr>
        <w:t>?</w:t>
      </w:r>
      <w:r w:rsidR="00A132AC">
        <w:rPr>
          <w:lang w:val="en-US"/>
        </w:rPr>
        <w:t xml:space="preserve"> </w:t>
      </w:r>
      <w:commentRangeEnd w:id="28"/>
      <w:r w:rsidR="0034412C">
        <w:rPr>
          <w:rStyle w:val="CommentReference"/>
        </w:rPr>
        <w:commentReference w:id="28"/>
      </w:r>
      <w:r w:rsidR="00A132AC">
        <w:rPr>
          <w:lang w:val="en-US"/>
        </w:rPr>
        <w:t>Such questions are common to arise and somet</w:t>
      </w:r>
      <w:r w:rsidR="00AA10E8">
        <w:rPr>
          <w:lang w:val="en-US"/>
        </w:rPr>
        <w:t>imes their influences are not</w:t>
      </w:r>
      <w:r w:rsidR="00A132AC">
        <w:rPr>
          <w:lang w:val="en-US"/>
        </w:rPr>
        <w:t xml:space="preserve"> apparent to the player. </w:t>
      </w:r>
      <w:ins w:id="29" w:author="Leonardo Gresta Paulino Murta" w:date="2013-05-17T13:09:00Z">
        <w:r w:rsidR="003073CB">
          <w:rPr>
            <w:lang w:val="en-US"/>
          </w:rPr>
          <w:t xml:space="preserve">Nevertheless, </w:t>
        </w:r>
      </w:ins>
      <w:del w:id="30" w:author="Leonardo Gresta Paulino Murta" w:date="2013-05-17T13:07:00Z">
        <w:r w:rsidR="00A132AC" w:rsidDel="003073CB">
          <w:rPr>
            <w:lang w:val="en-US"/>
          </w:rPr>
          <w:delText xml:space="preserve">Or </w:delText>
        </w:r>
      </w:del>
      <w:r w:rsidR="00A132AC">
        <w:rPr>
          <w:lang w:val="en-US"/>
        </w:rPr>
        <w:t>even if they were</w:t>
      </w:r>
      <w:r w:rsidR="00AA10E8">
        <w:rPr>
          <w:lang w:val="en-US"/>
        </w:rPr>
        <w:t xml:space="preserve"> identified</w:t>
      </w:r>
      <w:r w:rsidR="00A132AC">
        <w:rPr>
          <w:lang w:val="en-US"/>
        </w:rPr>
        <w:t xml:space="preserve">, analyzing </w:t>
      </w:r>
      <w:del w:id="31" w:author="Leonardo Gresta Paulino Murta" w:date="2013-05-17T13:08:00Z">
        <w:r w:rsidR="00A132AC" w:rsidDel="003073CB">
          <w:rPr>
            <w:lang w:val="en-US"/>
          </w:rPr>
          <w:delText xml:space="preserve">it </w:delText>
        </w:r>
      </w:del>
      <w:ins w:id="32" w:author="Leonardo Gresta Paulino Murta" w:date="2013-05-17T13:08:00Z">
        <w:r w:rsidR="003073CB">
          <w:rPr>
            <w:lang w:val="en-US"/>
          </w:rPr>
          <w:t xml:space="preserve">them </w:t>
        </w:r>
      </w:ins>
      <w:r w:rsidR="00A132AC">
        <w:rPr>
          <w:lang w:val="en-US"/>
        </w:rPr>
        <w:t>in more details might provide useful insights for future occasions.</w:t>
      </w:r>
    </w:p>
    <w:p w14:paraId="403E00C0" w14:textId="71F734EF" w:rsidR="005A0F52" w:rsidRPr="0096178A" w:rsidRDefault="00AA10E8" w:rsidP="005A0F52">
      <w:pPr>
        <w:rPr>
          <w:lang w:val="en-US"/>
        </w:rPr>
      </w:pPr>
      <w:r>
        <w:rPr>
          <w:lang w:val="en-US"/>
        </w:rPr>
        <w:t>T</w:t>
      </w:r>
      <w:r w:rsidR="005A0F52" w:rsidRPr="0096178A">
        <w:rPr>
          <w:lang w:val="en-US"/>
        </w:rPr>
        <w:t xml:space="preserve">he goal of this </w:t>
      </w:r>
      <w:r w:rsidR="005A0F52">
        <w:rPr>
          <w:lang w:val="en-US"/>
        </w:rPr>
        <w:t>work</w:t>
      </w:r>
      <w:r w:rsidR="005A0F52" w:rsidRPr="0096178A">
        <w:rPr>
          <w:lang w:val="en-US"/>
        </w:rPr>
        <w:t xml:space="preserve"> is to improve the player’s understanding of the game flow, providing insights on how the story progressed and </w:t>
      </w:r>
      <w:r w:rsidR="00A132AC">
        <w:rPr>
          <w:lang w:val="en-US"/>
        </w:rPr>
        <w:t xml:space="preserve">the </w:t>
      </w:r>
      <w:r w:rsidR="005A0F52" w:rsidRPr="0096178A">
        <w:rPr>
          <w:lang w:val="en-US"/>
        </w:rPr>
        <w:t xml:space="preserve">influences in the outcome. In order to improve understanding, </w:t>
      </w:r>
      <w:r w:rsidR="00A132AC">
        <w:rPr>
          <w:lang w:val="en-US"/>
        </w:rPr>
        <w:t>this work</w:t>
      </w:r>
      <w:r w:rsidR="005A0F52" w:rsidRPr="0096178A">
        <w:rPr>
          <w:lang w:val="en-US"/>
        </w:rPr>
        <w:t xml:space="preserve"> provide</w:t>
      </w:r>
      <w:r w:rsidR="00A132AC">
        <w:rPr>
          <w:lang w:val="en-US"/>
        </w:rPr>
        <w:t>s</w:t>
      </w:r>
      <w:r w:rsidR="005A0F52" w:rsidRPr="0096178A">
        <w:rPr>
          <w:lang w:val="en-US"/>
        </w:rPr>
        <w:t xml:space="preserve"> the means </w:t>
      </w:r>
      <w:del w:id="33" w:author="Leonardo Gresta Paulino Murta" w:date="2013-05-17T13:10:00Z">
        <w:r w:rsidR="00A132AC" w:rsidDel="00FB7028">
          <w:rPr>
            <w:lang w:val="en-US"/>
          </w:rPr>
          <w:delText xml:space="preserve">of </w:delText>
        </w:r>
      </w:del>
      <w:ins w:id="34" w:author="Leonardo Gresta Paulino Murta" w:date="2013-05-17T13:10:00Z">
        <w:r w:rsidR="00FB7028">
          <w:rPr>
            <w:lang w:val="en-US"/>
          </w:rPr>
          <w:t xml:space="preserve">for </w:t>
        </w:r>
      </w:ins>
      <w:r w:rsidR="00A132AC">
        <w:rPr>
          <w:lang w:val="en-US"/>
        </w:rPr>
        <w:t>analyzing</w:t>
      </w:r>
      <w:r w:rsidR="005A0F52" w:rsidRPr="0096178A">
        <w:rPr>
          <w:lang w:val="en-US"/>
        </w:rPr>
        <w:t xml:space="preserve"> the game flow by using provenance. The provenance</w:t>
      </w:r>
      <w:r>
        <w:rPr>
          <w:lang w:val="en-US"/>
        </w:rPr>
        <w:t xml:space="preserve"> analysis is done by processing </w:t>
      </w:r>
      <w:r w:rsidR="005A0F52" w:rsidRPr="0096178A">
        <w:rPr>
          <w:lang w:val="en-US"/>
        </w:rPr>
        <w:t>collected gameplay data and generating a provenance graph, which relate</w:t>
      </w:r>
      <w:ins w:id="35" w:author="Leonardo Gresta Paulino Murta" w:date="2013-05-17T13:10:00Z">
        <w:r w:rsidR="00FB7028">
          <w:rPr>
            <w:lang w:val="en-US"/>
          </w:rPr>
          <w:t>s</w:t>
        </w:r>
      </w:ins>
      <w:r w:rsidR="005A0F52" w:rsidRPr="0096178A">
        <w:rPr>
          <w:lang w:val="en-US"/>
        </w:rPr>
        <w:t xml:space="preserve"> the actions and events that occurred during the game session. </w:t>
      </w:r>
      <w:commentRangeStart w:id="36"/>
      <w:r w:rsidR="005A0F52" w:rsidRPr="0096178A">
        <w:rPr>
          <w:lang w:val="en-US"/>
        </w:rPr>
        <w:t>This provenance graph allows the player</w:t>
      </w:r>
      <w:r w:rsidR="005A0F52">
        <w:rPr>
          <w:lang w:val="en-US"/>
        </w:rPr>
        <w:t xml:space="preserve">, or a third </w:t>
      </w:r>
      <w:del w:id="37" w:author="Leonardo Gresta Paulino Murta" w:date="2013-05-17T13:14:00Z">
        <w:r w:rsidR="005A0F52" w:rsidDel="004D6EFA">
          <w:rPr>
            <w:lang w:val="en-US"/>
          </w:rPr>
          <w:delText xml:space="preserve">user </w:delText>
        </w:r>
      </w:del>
      <w:ins w:id="38" w:author="Leonardo Gresta Paulino Murta" w:date="2013-05-17T13:14:00Z">
        <w:r w:rsidR="004D6EFA">
          <w:rPr>
            <w:lang w:val="en-US"/>
          </w:rPr>
          <w:t>person, such as a</w:t>
        </w:r>
      </w:ins>
      <w:del w:id="39" w:author="Leonardo Gresta Paulino Murta" w:date="2013-05-17T13:14:00Z">
        <w:r w:rsidR="005A0F52" w:rsidDel="004D6EFA">
          <w:rPr>
            <w:lang w:val="en-US"/>
          </w:rPr>
          <w:delText>(ex:</w:delText>
        </w:r>
      </w:del>
      <w:r w:rsidR="005A0F52">
        <w:rPr>
          <w:lang w:val="en-US"/>
        </w:rPr>
        <w:t xml:space="preserve"> </w:t>
      </w:r>
      <w:commentRangeStart w:id="40"/>
      <w:r w:rsidR="005A0F52">
        <w:rPr>
          <w:lang w:val="en-US"/>
        </w:rPr>
        <w:t>tutor</w:t>
      </w:r>
      <w:commentRangeEnd w:id="40"/>
      <w:r w:rsidR="005D4876">
        <w:rPr>
          <w:rStyle w:val="CommentReference"/>
        </w:rPr>
        <w:commentReference w:id="40"/>
      </w:r>
      <w:del w:id="41" w:author="Leonardo Gresta Paulino Murta" w:date="2013-05-17T13:14:00Z">
        <w:r w:rsidR="005A0F52" w:rsidDel="004D6EFA">
          <w:rPr>
            <w:lang w:val="en-US"/>
          </w:rPr>
          <w:delText>)</w:delText>
        </w:r>
      </w:del>
      <w:r w:rsidR="005A0F52">
        <w:rPr>
          <w:lang w:val="en-US"/>
        </w:rPr>
        <w:t>,</w:t>
      </w:r>
      <w:r w:rsidR="005A0F52" w:rsidRPr="0096178A">
        <w:rPr>
          <w:lang w:val="en-US"/>
        </w:rPr>
        <w:t xml:space="preserve"> to identify critical actions that influenced the game outcome and helps to understand how events were generated and which decisions influenced them. This process also aids in the identification of mistakes, allowing the player to reflect upon them for future interactions.</w:t>
      </w:r>
      <w:commentRangeEnd w:id="36"/>
      <w:r w:rsidR="00B6029F">
        <w:rPr>
          <w:rStyle w:val="CommentReference"/>
        </w:rPr>
        <w:commentReference w:id="36"/>
      </w:r>
    </w:p>
    <w:p w14:paraId="25AFAB21" w14:textId="77777777" w:rsidR="003C5447" w:rsidRDefault="00AA10E8" w:rsidP="005A0F52">
      <w:pPr>
        <w:rPr>
          <w:lang w:val="en-US"/>
        </w:rPr>
      </w:pPr>
      <w:r>
        <w:rPr>
          <w:lang w:val="en-US"/>
        </w:rPr>
        <w:t xml:space="preserve">Thus, </w:t>
      </w:r>
      <w:r w:rsidRPr="0096178A">
        <w:rPr>
          <w:lang w:val="en-US"/>
        </w:rPr>
        <w:t>th</w:t>
      </w:r>
      <w:r>
        <w:rPr>
          <w:lang w:val="en-US"/>
        </w:rPr>
        <w:t>is</w:t>
      </w:r>
      <w:r w:rsidRPr="0096178A">
        <w:rPr>
          <w:lang w:val="en-US"/>
        </w:rPr>
        <w:t xml:space="preserve"> work proposes</w:t>
      </w:r>
      <w:r w:rsidR="005A0F52" w:rsidRPr="0096178A">
        <w:rPr>
          <w:lang w:val="en-US"/>
        </w:rPr>
        <w:t xml:space="preserve"> a framework that collects information during a game session and maps it to provenance terms, </w:t>
      </w:r>
      <w:r>
        <w:rPr>
          <w:lang w:val="en-US"/>
        </w:rPr>
        <w:t>using</w:t>
      </w:r>
      <w:r w:rsidRPr="0096178A">
        <w:rPr>
          <w:lang w:val="en-US"/>
        </w:rPr>
        <w:t xml:space="preserve"> </w:t>
      </w:r>
      <w:r>
        <w:rPr>
          <w:lang w:val="en-US"/>
        </w:rPr>
        <w:t xml:space="preserve">digital </w:t>
      </w:r>
      <w:r w:rsidRPr="0096178A">
        <w:rPr>
          <w:lang w:val="en-US"/>
        </w:rPr>
        <w:t>provenance</w:t>
      </w:r>
      <w:r>
        <w:rPr>
          <w:lang w:val="en-US"/>
        </w:rPr>
        <w:t xml:space="preserve"> </w:t>
      </w:r>
      <w:r w:rsidRPr="003A6B92">
        <w:fldChar w:fldCharType="begin"/>
      </w:r>
      <w:r>
        <w:rPr>
          <w:lang w:val="en-US"/>
        </w:rPr>
        <w:instrText xml:space="preserve"> ADDIN ZOTERO_ITEM {"citationID":"CpTeI5RU","properties":{"formattedCitation":"{\\rtf (FREIRE \\i et al.\\i0{}, 2008b)}","plainCitation":"(FREIRE et al., 2008b)"},"citationItems":[{"id":103,"uris":["http://zotero.org/users/1122386/items/9BDWBWD6"],"uri":["http://zotero.org/users/1122386/items/9BDWBWD6"],"itemData":{"id":103,"type":"article-journal","title":"Provenance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Pr="003A6B92">
        <w:fldChar w:fldCharType="separate"/>
      </w:r>
      <w:r w:rsidRPr="002F44CD">
        <w:rPr>
          <w:rFonts w:cs="Times New Roman"/>
          <w:szCs w:val="24"/>
          <w:lang w:val="en-US"/>
        </w:rPr>
        <w:t xml:space="preserve">(FREIRE </w:t>
      </w:r>
      <w:r w:rsidRPr="002F44CD">
        <w:rPr>
          <w:rFonts w:cs="Times New Roman"/>
          <w:i/>
          <w:iCs/>
          <w:szCs w:val="24"/>
          <w:lang w:val="en-US"/>
        </w:rPr>
        <w:t>et al.</w:t>
      </w:r>
      <w:r w:rsidRPr="002F44CD">
        <w:rPr>
          <w:rFonts w:cs="Times New Roman"/>
          <w:szCs w:val="24"/>
          <w:lang w:val="en-US"/>
        </w:rPr>
        <w:t>, 2008b)</w:t>
      </w:r>
      <w:r w:rsidRPr="003A6B92">
        <w:fldChar w:fldCharType="end"/>
      </w:r>
      <w:r w:rsidRPr="0096178A">
        <w:rPr>
          <w:lang w:val="en-US"/>
        </w:rPr>
        <w:t xml:space="preserve"> concept</w:t>
      </w:r>
      <w:r>
        <w:rPr>
          <w:lang w:val="en-US"/>
        </w:rPr>
        <w:t>s</w:t>
      </w:r>
      <w:r w:rsidRPr="0096178A">
        <w:rPr>
          <w:lang w:val="en-US"/>
        </w:rPr>
        <w:t xml:space="preserve"> </w:t>
      </w:r>
      <w:r>
        <w:rPr>
          <w:lang w:val="en-US"/>
        </w:rPr>
        <w:t xml:space="preserve">for </w:t>
      </w:r>
      <w:r w:rsidRPr="0096178A">
        <w:rPr>
          <w:lang w:val="en-US"/>
        </w:rPr>
        <w:t>represent</w:t>
      </w:r>
      <w:r>
        <w:rPr>
          <w:lang w:val="en-US"/>
        </w:rPr>
        <w:t>ing</w:t>
      </w:r>
      <w:r w:rsidRPr="0096178A">
        <w:rPr>
          <w:lang w:val="en-US"/>
        </w:rPr>
        <w:t xml:space="preserve"> </w:t>
      </w:r>
      <w:r>
        <w:rPr>
          <w:lang w:val="en-US"/>
        </w:rPr>
        <w:t xml:space="preserve">the </w:t>
      </w:r>
      <w:r w:rsidRPr="0096178A">
        <w:rPr>
          <w:lang w:val="en-US"/>
        </w:rPr>
        <w:t>game flow</w:t>
      </w:r>
      <w:r>
        <w:rPr>
          <w:lang w:val="en-US"/>
        </w:rPr>
        <w:t xml:space="preserve">, and </w:t>
      </w:r>
      <w:r w:rsidR="005A0F52" w:rsidRPr="0096178A">
        <w:rPr>
          <w:lang w:val="en-US"/>
        </w:rPr>
        <w:t>providing the means</w:t>
      </w:r>
      <w:r>
        <w:rPr>
          <w:lang w:val="en-US"/>
        </w:rPr>
        <w:t xml:space="preserve"> for a post-game analysis. </w:t>
      </w:r>
      <w:r w:rsidR="005A0F52" w:rsidRPr="0096178A">
        <w:rPr>
          <w:lang w:val="en-US"/>
        </w:rPr>
        <w:t xml:space="preserve"> </w:t>
      </w:r>
      <w:commentRangeStart w:id="42"/>
      <w:r w:rsidR="005A0F52">
        <w:rPr>
          <w:lang w:val="en-US"/>
        </w:rPr>
        <w:t>In this</w:t>
      </w:r>
      <w:r w:rsidR="005A0F52" w:rsidRPr="0096178A">
        <w:rPr>
          <w:lang w:val="en-US"/>
        </w:rPr>
        <w:t xml:space="preserve"> </w:t>
      </w:r>
      <w:r w:rsidR="005A0F52">
        <w:rPr>
          <w:lang w:val="en-US"/>
        </w:rPr>
        <w:t>chapter it</w:t>
      </w:r>
      <w:r w:rsidR="005A0F52" w:rsidRPr="0096178A">
        <w:rPr>
          <w:lang w:val="en-US"/>
        </w:rPr>
        <w:t xml:space="preserve"> </w:t>
      </w:r>
      <w:r w:rsidR="005A0F52">
        <w:rPr>
          <w:lang w:val="en-US"/>
        </w:rPr>
        <w:t>will be explained</w:t>
      </w:r>
      <w:commentRangeEnd w:id="42"/>
      <w:r w:rsidR="00BD34E8">
        <w:rPr>
          <w:rStyle w:val="CommentReference"/>
        </w:rPr>
        <w:commentReference w:id="42"/>
      </w:r>
      <w:r w:rsidR="005A0F52">
        <w:rPr>
          <w:lang w:val="en-US"/>
        </w:rPr>
        <w:t xml:space="preserve"> the</w:t>
      </w:r>
      <w:r w:rsidR="005A0F52" w:rsidRPr="0096178A">
        <w:rPr>
          <w:lang w:val="en-US"/>
        </w:rPr>
        <w:t xml:space="preserve"> </w:t>
      </w:r>
      <w:r w:rsidR="005A0F52" w:rsidRPr="00F94124">
        <w:rPr>
          <w:i/>
          <w:lang w:val="en-US"/>
        </w:rPr>
        <w:t>Provenance in Games</w:t>
      </w:r>
      <w:r w:rsidR="005A0F52">
        <w:rPr>
          <w:lang w:val="en-US"/>
        </w:rPr>
        <w:t xml:space="preserve"> </w:t>
      </w:r>
      <w:r w:rsidR="005A0F52" w:rsidRPr="0096178A">
        <w:rPr>
          <w:lang w:val="en-US"/>
        </w:rPr>
        <w:t>framework</w:t>
      </w:r>
      <w:del w:id="43" w:author="Leonardo Gresta Paulino Murta" w:date="2013-05-17T13:21:00Z">
        <w:r w:rsidR="005A0F52" w:rsidDel="0007407A">
          <w:rPr>
            <w:lang w:val="en-US"/>
          </w:rPr>
          <w:delText>,</w:delText>
        </w:r>
      </w:del>
      <w:r w:rsidR="005A0F52">
        <w:rPr>
          <w:lang w:val="en-US"/>
        </w:rPr>
        <w:t xml:space="preserve"> along with the process of</w:t>
      </w:r>
      <w:r w:rsidR="005A0F52" w:rsidRPr="0096178A">
        <w:rPr>
          <w:lang w:val="en-US"/>
        </w:rPr>
        <w:t xml:space="preserve"> provenance </w:t>
      </w:r>
      <w:r w:rsidR="005A0F52">
        <w:rPr>
          <w:lang w:val="en-US"/>
        </w:rPr>
        <w:t>gathering,</w:t>
      </w:r>
      <w:r w:rsidR="005A0F52" w:rsidRPr="0096178A">
        <w:rPr>
          <w:lang w:val="en-US"/>
        </w:rPr>
        <w:t xml:space="preserve"> </w:t>
      </w:r>
      <w:r w:rsidR="005A0F52">
        <w:rPr>
          <w:lang w:val="en-US"/>
        </w:rPr>
        <w:t xml:space="preserve">the </w:t>
      </w:r>
      <w:r w:rsidR="005A0F52" w:rsidRPr="0096178A">
        <w:rPr>
          <w:lang w:val="en-US"/>
        </w:rPr>
        <w:t>provenance graph construction</w:t>
      </w:r>
      <w:r w:rsidR="003C5447">
        <w:rPr>
          <w:lang w:val="en-US"/>
        </w:rPr>
        <w:t>,</w:t>
      </w:r>
      <w:r w:rsidR="005A0F52">
        <w:rPr>
          <w:lang w:val="en-US"/>
        </w:rPr>
        <w:t xml:space="preserve"> and </w:t>
      </w:r>
      <w:r w:rsidR="003C5447">
        <w:rPr>
          <w:lang w:val="en-US"/>
        </w:rPr>
        <w:t xml:space="preserve">the provenance </w:t>
      </w:r>
      <w:r w:rsidR="005A0F52">
        <w:rPr>
          <w:lang w:val="en-US"/>
        </w:rPr>
        <w:t>visualization.</w:t>
      </w:r>
    </w:p>
    <w:p w14:paraId="5F44E19C" w14:textId="748B0806" w:rsidR="005A0F52" w:rsidRPr="0096178A" w:rsidRDefault="003C5447" w:rsidP="005A0F52">
      <w:pPr>
        <w:rPr>
          <w:lang w:val="en-US"/>
        </w:rPr>
      </w:pPr>
      <w:del w:id="44" w:author="Leonardo Gresta Paulino Murta" w:date="2013-05-17T13:21:00Z">
        <w:r w:rsidRPr="001E187B" w:rsidDel="0007407A">
          <w:rPr>
            <w:lang w:val="en-US"/>
          </w:rPr>
          <w:delText>As such, t</w:delText>
        </w:r>
      </w:del>
      <w:ins w:id="45" w:author="Leonardo Gresta Paulino Murta" w:date="2013-05-17T13:21:00Z">
        <w:r w:rsidR="0007407A">
          <w:rPr>
            <w:lang w:val="en-US"/>
          </w:rPr>
          <w:t>T</w:t>
        </w:r>
      </w:ins>
      <w:r w:rsidRPr="001E187B">
        <w:rPr>
          <w:lang w:val="en-US"/>
        </w:rPr>
        <w:t xml:space="preserve">his chapter is organized as follow: </w:t>
      </w:r>
      <w:r w:rsidR="00AA10E8">
        <w:rPr>
          <w:lang w:val="en-US"/>
        </w:rPr>
        <w:t xml:space="preserve">Section </w:t>
      </w:r>
      <w:r w:rsidR="00AA10E8">
        <w:rPr>
          <w:lang w:val="en-US"/>
        </w:rPr>
        <w:fldChar w:fldCharType="begin"/>
      </w:r>
      <w:r w:rsidR="00AA10E8">
        <w:rPr>
          <w:lang w:val="en-US"/>
        </w:rPr>
        <w:instrText xml:space="preserve"> REF _Ref355251916 \r \h </w:instrText>
      </w:r>
      <w:r w:rsidR="00AA10E8">
        <w:rPr>
          <w:lang w:val="en-US"/>
        </w:rPr>
      </w:r>
      <w:r w:rsidR="00AA10E8">
        <w:rPr>
          <w:lang w:val="en-US"/>
        </w:rPr>
        <w:fldChar w:fldCharType="separate"/>
      </w:r>
      <w:r w:rsidR="00AA10E8">
        <w:rPr>
          <w:lang w:val="en-US"/>
        </w:rPr>
        <w:t>4.2</w:t>
      </w:r>
      <w:r w:rsidR="00AA10E8">
        <w:rPr>
          <w:lang w:val="en-US"/>
        </w:rPr>
        <w:fldChar w:fldCharType="end"/>
      </w:r>
      <w:r w:rsidR="00AA10E8">
        <w:rPr>
          <w:lang w:val="en-US"/>
        </w:rPr>
        <w:t xml:space="preserve"> provides the mapping of provenance terms to the game context. Section </w:t>
      </w:r>
      <w:r w:rsidR="00AA10E8">
        <w:rPr>
          <w:lang w:val="en-US"/>
        </w:rPr>
        <w:fldChar w:fldCharType="begin"/>
      </w:r>
      <w:r w:rsidR="00AA10E8">
        <w:rPr>
          <w:lang w:val="en-US"/>
        </w:rPr>
        <w:instrText xml:space="preserve"> REF _Ref355251954 \r \h </w:instrText>
      </w:r>
      <w:r w:rsidR="00AA10E8">
        <w:rPr>
          <w:lang w:val="en-US"/>
        </w:rPr>
      </w:r>
      <w:r w:rsidR="00AA10E8">
        <w:rPr>
          <w:lang w:val="en-US"/>
        </w:rPr>
        <w:fldChar w:fldCharType="separate"/>
      </w:r>
      <w:r w:rsidR="00AA10E8">
        <w:rPr>
          <w:lang w:val="en-US"/>
        </w:rPr>
        <w:t>4.3</w:t>
      </w:r>
      <w:r w:rsidR="00AA10E8">
        <w:rPr>
          <w:lang w:val="en-US"/>
        </w:rPr>
        <w:fldChar w:fldCharType="end"/>
      </w:r>
      <w:r w:rsidR="00AA10E8">
        <w:rPr>
          <w:lang w:val="en-US"/>
        </w:rPr>
        <w:t xml:space="preserve"> </w:t>
      </w:r>
      <w:r w:rsidR="00BA7586">
        <w:rPr>
          <w:lang w:val="en-US"/>
        </w:rPr>
        <w:t xml:space="preserve">provides a storage structure for the information gathered from the game, while </w:t>
      </w:r>
      <w:r w:rsidR="00AA10E8">
        <w:rPr>
          <w:lang w:val="en-US"/>
        </w:rPr>
        <w:t xml:space="preserve">Section </w:t>
      </w:r>
      <w:r w:rsidR="00AA10E8">
        <w:rPr>
          <w:lang w:val="en-US"/>
        </w:rPr>
        <w:fldChar w:fldCharType="begin"/>
      </w:r>
      <w:r w:rsidR="00AA10E8">
        <w:rPr>
          <w:lang w:val="en-US"/>
        </w:rPr>
        <w:instrText xml:space="preserve"> REF _Ref355251958 \r \h </w:instrText>
      </w:r>
      <w:r w:rsidR="00AA10E8">
        <w:rPr>
          <w:lang w:val="en-US"/>
        </w:rPr>
      </w:r>
      <w:r w:rsidR="00AA10E8">
        <w:rPr>
          <w:lang w:val="en-US"/>
        </w:rPr>
        <w:fldChar w:fldCharType="separate"/>
      </w:r>
      <w:r w:rsidR="00AA10E8">
        <w:rPr>
          <w:lang w:val="en-US"/>
        </w:rPr>
        <w:t>4.4</w:t>
      </w:r>
      <w:r w:rsidR="00AA10E8">
        <w:rPr>
          <w:lang w:val="en-US"/>
        </w:rPr>
        <w:fldChar w:fldCharType="end"/>
      </w:r>
      <w:r w:rsidR="00AA10E8">
        <w:rPr>
          <w:lang w:val="en-US"/>
        </w:rPr>
        <w:t xml:space="preserve"> </w:t>
      </w:r>
      <w:r w:rsidR="00BA7586">
        <w:rPr>
          <w:lang w:val="en-US"/>
        </w:rPr>
        <w:t>introduces the provenance graph generation and visualization</w:t>
      </w:r>
      <w:r w:rsidR="00AA10E8">
        <w:rPr>
          <w:lang w:val="en-US"/>
        </w:rPr>
        <w:t xml:space="preserve">. Lastly, Section </w:t>
      </w:r>
      <w:r w:rsidR="00AA10E8">
        <w:rPr>
          <w:lang w:val="en-US"/>
        </w:rPr>
        <w:fldChar w:fldCharType="begin"/>
      </w:r>
      <w:r w:rsidR="00AA10E8">
        <w:rPr>
          <w:lang w:val="en-US"/>
        </w:rPr>
        <w:instrText xml:space="preserve"> REF _Ref355251961 \r \h </w:instrText>
      </w:r>
      <w:r w:rsidR="00AA10E8">
        <w:rPr>
          <w:lang w:val="en-US"/>
        </w:rPr>
      </w:r>
      <w:r w:rsidR="00AA10E8">
        <w:rPr>
          <w:lang w:val="en-US"/>
        </w:rPr>
        <w:fldChar w:fldCharType="separate"/>
      </w:r>
      <w:r w:rsidR="00AA10E8">
        <w:rPr>
          <w:lang w:val="en-US"/>
        </w:rPr>
        <w:t>4.5</w:t>
      </w:r>
      <w:r w:rsidR="00AA10E8">
        <w:rPr>
          <w:lang w:val="en-US"/>
        </w:rPr>
        <w:fldChar w:fldCharType="end"/>
      </w:r>
      <w:r w:rsidR="005A0F52" w:rsidRPr="0096178A">
        <w:rPr>
          <w:lang w:val="en-US"/>
        </w:rPr>
        <w:t xml:space="preserve"> </w:t>
      </w:r>
      <w:r w:rsidR="00AA10E8">
        <w:rPr>
          <w:lang w:val="en-US"/>
        </w:rPr>
        <w:t>presents the final considerations of this chapter.</w:t>
      </w:r>
    </w:p>
    <w:p w14:paraId="70900898" w14:textId="77777777" w:rsidR="005A0F52" w:rsidRPr="000E0E34" w:rsidRDefault="005A0F52" w:rsidP="000E0E34">
      <w:pPr>
        <w:pStyle w:val="Heading2"/>
        <w:rPr>
          <w:rStyle w:val="TabelaChar"/>
          <w:rFonts w:cstheme="majorBidi"/>
          <w:color w:val="auto"/>
          <w:sz w:val="24"/>
        </w:rPr>
      </w:pPr>
      <w:bookmarkStart w:id="46" w:name="_Toc354161732"/>
      <w:bookmarkStart w:id="47" w:name="_Ref355251916"/>
      <w:r w:rsidRPr="000E0E34">
        <w:rPr>
          <w:rStyle w:val="TabelaChar"/>
          <w:rFonts w:cstheme="majorBidi"/>
          <w:color w:val="auto"/>
          <w:sz w:val="24"/>
        </w:rPr>
        <w:t>Data Model</w:t>
      </w:r>
      <w:bookmarkEnd w:id="46"/>
      <w:bookmarkEnd w:id="47"/>
    </w:p>
    <w:p w14:paraId="60A690C6" w14:textId="30E1D4D4" w:rsidR="005A0F52" w:rsidRPr="001E187B" w:rsidRDefault="005A0F52" w:rsidP="005A0F52">
      <w:pPr>
        <w:rPr>
          <w:lang w:val="en-US"/>
        </w:rPr>
      </w:pPr>
      <w:r>
        <w:rPr>
          <w:lang w:val="en-US"/>
        </w:rPr>
        <w:t>In order to</w:t>
      </w:r>
      <w:r w:rsidRPr="001E187B">
        <w:rPr>
          <w:lang w:val="en-US"/>
        </w:rPr>
        <w:t xml:space="preserve"> adopt provenance </w:t>
      </w:r>
      <w:r>
        <w:rPr>
          <w:lang w:val="en-US"/>
        </w:rPr>
        <w:t>for the context of games,</w:t>
      </w:r>
      <w:r w:rsidRPr="001E187B">
        <w:rPr>
          <w:lang w:val="en-US"/>
        </w:rPr>
        <w:t xml:space="preserve"> it is necessary to map each</w:t>
      </w:r>
      <w:r>
        <w:rPr>
          <w:lang w:val="en-US"/>
        </w:rPr>
        <w:t xml:space="preserve"> type of</w:t>
      </w:r>
      <w:r w:rsidRPr="001E187B">
        <w:rPr>
          <w:lang w:val="en-US"/>
        </w:rPr>
        <w:t xml:space="preserve"> </w:t>
      </w:r>
      <w:r>
        <w:rPr>
          <w:lang w:val="en-US"/>
        </w:rPr>
        <w:t>vertices</w:t>
      </w:r>
      <w:r w:rsidRPr="001E187B">
        <w:rPr>
          <w:lang w:val="en-US"/>
        </w:rPr>
        <w:t xml:space="preserve"> of </w:t>
      </w:r>
      <w:r>
        <w:rPr>
          <w:lang w:val="en-US"/>
        </w:rPr>
        <w:t>the</w:t>
      </w:r>
      <w:r w:rsidRPr="001E187B">
        <w:rPr>
          <w:lang w:val="en-US"/>
        </w:rPr>
        <w:t xml:space="preserve"> provenance graph to elements that can be represented in game</w:t>
      </w:r>
      <w:r>
        <w:rPr>
          <w:lang w:val="en-US"/>
        </w:rPr>
        <w:t>s</w:t>
      </w:r>
      <w:r w:rsidRPr="001E187B">
        <w:rPr>
          <w:lang w:val="en-US"/>
        </w:rPr>
        <w:t xml:space="preserve">. As </w:t>
      </w:r>
      <w:del w:id="48" w:author="Leonardo Gresta Paulino Murta" w:date="2013-05-17T13:22:00Z">
        <w:r w:rsidRPr="001E187B" w:rsidDel="00E920A9">
          <w:rPr>
            <w:lang w:val="en-US"/>
          </w:rPr>
          <w:delText xml:space="preserve">was </w:delText>
        </w:r>
      </w:del>
      <w:r w:rsidRPr="001E187B">
        <w:rPr>
          <w:lang w:val="en-US"/>
        </w:rPr>
        <w:t xml:space="preserve">mentioned </w:t>
      </w:r>
      <w:r>
        <w:rPr>
          <w:lang w:val="en-US"/>
        </w:rPr>
        <w:t xml:space="preserve">in </w:t>
      </w:r>
      <w:commentRangeStart w:id="49"/>
      <w:r>
        <w:rPr>
          <w:lang w:val="en-US"/>
        </w:rPr>
        <w:t>the previous chapter</w:t>
      </w:r>
      <w:commentRangeEnd w:id="49"/>
      <w:r w:rsidR="00E920A9">
        <w:rPr>
          <w:rStyle w:val="CommentReference"/>
        </w:rPr>
        <w:commentReference w:id="49"/>
      </w:r>
      <w:r w:rsidRPr="001E187B">
        <w:rPr>
          <w:lang w:val="en-US"/>
        </w:rPr>
        <w:t xml:space="preserve">, the </w:t>
      </w:r>
      <w:r w:rsidRPr="002B20E8">
        <w:rPr>
          <w:i/>
          <w:lang w:val="en-US"/>
        </w:rPr>
        <w:t>Open Provenance Model</w:t>
      </w:r>
      <w:r w:rsidRPr="001E187B">
        <w:rPr>
          <w:lang w:val="en-US"/>
        </w:rPr>
        <w:t xml:space="preserve"> </w:t>
      </w:r>
      <w:r>
        <w:rPr>
          <w:lang w:val="en-US"/>
        </w:rPr>
        <w:t>and PROV use</w:t>
      </w:r>
      <w:r w:rsidRPr="001E187B">
        <w:rPr>
          <w:lang w:val="en-US"/>
        </w:rPr>
        <w:t xml:space="preserve"> three types of </w:t>
      </w:r>
      <w:r w:rsidR="009F5581">
        <w:rPr>
          <w:lang w:val="en-US"/>
        </w:rPr>
        <w:t>vertex</w:t>
      </w:r>
      <w:r w:rsidRPr="001E187B">
        <w:rPr>
          <w:lang w:val="en-US"/>
        </w:rPr>
        <w:t xml:space="preserve">: </w:t>
      </w:r>
      <w:r w:rsidRPr="001E187B">
        <w:rPr>
          <w:i/>
          <w:lang w:val="en-US"/>
        </w:rPr>
        <w:lastRenderedPageBreak/>
        <w:t>Artifacts</w:t>
      </w:r>
      <w:r>
        <w:rPr>
          <w:i/>
          <w:lang w:val="en-US"/>
        </w:rPr>
        <w:t>/Entities</w:t>
      </w:r>
      <w:r w:rsidRPr="001E187B">
        <w:rPr>
          <w:lang w:val="en-US"/>
        </w:rPr>
        <w:t xml:space="preserve">, </w:t>
      </w:r>
      <w:r w:rsidRPr="001E187B">
        <w:rPr>
          <w:i/>
          <w:lang w:val="en-US"/>
        </w:rPr>
        <w:t>Process</w:t>
      </w:r>
      <w:r>
        <w:rPr>
          <w:i/>
          <w:lang w:val="en-US"/>
        </w:rPr>
        <w:t>/Activities</w:t>
      </w:r>
      <w:r w:rsidRPr="001E187B">
        <w:rPr>
          <w:lang w:val="en-US"/>
        </w:rPr>
        <w:t xml:space="preserve"> and </w:t>
      </w:r>
      <w:r w:rsidRPr="001E187B">
        <w:rPr>
          <w:i/>
          <w:lang w:val="en-US"/>
        </w:rPr>
        <w:t>Agents</w:t>
      </w:r>
      <w:r w:rsidRPr="001E187B">
        <w:rPr>
          <w:lang w:val="en-US"/>
        </w:rPr>
        <w:t xml:space="preserve">. In order to </w:t>
      </w:r>
      <w:commentRangeStart w:id="50"/>
      <w:r w:rsidRPr="001E187B">
        <w:rPr>
          <w:lang w:val="en-US"/>
        </w:rPr>
        <w:t xml:space="preserve">map </w:t>
      </w:r>
      <w:commentRangeEnd w:id="50"/>
      <w:r w:rsidR="00C75198">
        <w:rPr>
          <w:rStyle w:val="CommentReference"/>
        </w:rPr>
        <w:commentReference w:id="50"/>
      </w:r>
      <w:r>
        <w:rPr>
          <w:lang w:val="en-US"/>
        </w:rPr>
        <w:t xml:space="preserve">these </w:t>
      </w:r>
      <w:r w:rsidR="009F5581">
        <w:rPr>
          <w:lang w:val="en-US"/>
        </w:rPr>
        <w:t>vertex</w:t>
      </w:r>
      <w:r>
        <w:rPr>
          <w:lang w:val="en-US"/>
        </w:rPr>
        <w:t xml:space="preserve"> types</w:t>
      </w:r>
      <w:r w:rsidRPr="001E187B">
        <w:rPr>
          <w:lang w:val="en-US"/>
        </w:rPr>
        <w:t xml:space="preserve">, it is </w:t>
      </w:r>
      <w:r>
        <w:rPr>
          <w:lang w:val="en-US"/>
        </w:rPr>
        <w:t xml:space="preserve">first </w:t>
      </w:r>
      <w:r w:rsidRPr="001E187B">
        <w:rPr>
          <w:lang w:val="en-US"/>
        </w:rPr>
        <w:t xml:space="preserve">necessary to find </w:t>
      </w:r>
      <w:r>
        <w:rPr>
          <w:lang w:val="en-US"/>
        </w:rPr>
        <w:t>their counterparts</w:t>
      </w:r>
      <w:r w:rsidRPr="001E187B">
        <w:rPr>
          <w:lang w:val="en-US"/>
        </w:rPr>
        <w:t xml:space="preserve"> in </w:t>
      </w:r>
      <w:r w:rsidR="00F038B3">
        <w:rPr>
          <w:lang w:val="en-US"/>
        </w:rPr>
        <w:t>the</w:t>
      </w:r>
      <w:r w:rsidRPr="001E187B">
        <w:rPr>
          <w:lang w:val="en-US"/>
        </w:rPr>
        <w:t xml:space="preserve"> game context.</w:t>
      </w:r>
      <w:r>
        <w:rPr>
          <w:lang w:val="en-US"/>
        </w:rPr>
        <w:t xml:space="preserve"> To avoid misunderstanding, </w:t>
      </w:r>
      <w:ins w:id="51" w:author="Leonardo Gresta Paulino Murta" w:date="2013-05-17T13:24:00Z">
        <w:r w:rsidR="00C75198">
          <w:rPr>
            <w:lang w:val="en-US"/>
          </w:rPr>
          <w:t>we</w:t>
        </w:r>
      </w:ins>
      <w:del w:id="52" w:author="Leonardo Gresta Paulino Murta" w:date="2013-05-17T13:24:00Z">
        <w:r w:rsidR="00AA10E8" w:rsidDel="00C75198">
          <w:rPr>
            <w:lang w:val="en-US"/>
          </w:rPr>
          <w:delText>it will be</w:delText>
        </w:r>
      </w:del>
      <w:r w:rsidR="00AA10E8">
        <w:rPr>
          <w:lang w:val="en-US"/>
        </w:rPr>
        <w:t xml:space="preserve"> adopt</w:t>
      </w:r>
      <w:ins w:id="53" w:author="Leonardo Gresta Paulino Murta" w:date="2013-05-17T13:24:00Z">
        <w:r w:rsidR="00C75198">
          <w:rPr>
            <w:lang w:val="en-US"/>
          </w:rPr>
          <w:t xml:space="preserve"> </w:t>
        </w:r>
      </w:ins>
      <w:del w:id="54" w:author="Leonardo Gresta Paulino Murta" w:date="2013-05-17T13:24:00Z">
        <w:r w:rsidR="00AA10E8" w:rsidDel="00C75198">
          <w:rPr>
            <w:lang w:val="en-US"/>
          </w:rPr>
          <w:delText xml:space="preserve">ed </w:delText>
        </w:r>
      </w:del>
      <w:r>
        <w:rPr>
          <w:lang w:val="en-US"/>
        </w:rPr>
        <w:t>throughout this chapter the terms used in PROV (</w:t>
      </w:r>
      <w:r>
        <w:rPr>
          <w:i/>
          <w:lang w:val="en-US"/>
        </w:rPr>
        <w:t>entities</w:t>
      </w:r>
      <w:r>
        <w:rPr>
          <w:lang w:val="en-US"/>
        </w:rPr>
        <w:t xml:space="preserve">, </w:t>
      </w:r>
      <w:r>
        <w:rPr>
          <w:i/>
          <w:lang w:val="en-US"/>
        </w:rPr>
        <w:t>activities</w:t>
      </w:r>
      <w:r>
        <w:rPr>
          <w:lang w:val="en-US"/>
        </w:rPr>
        <w:t xml:space="preserve">, and </w:t>
      </w:r>
      <w:r w:rsidRPr="002B20E8">
        <w:rPr>
          <w:i/>
          <w:lang w:val="en-US"/>
        </w:rPr>
        <w:t>agents</w:t>
      </w:r>
      <w:r>
        <w:rPr>
          <w:lang w:val="en-US"/>
        </w:rPr>
        <w:t>).</w:t>
      </w:r>
    </w:p>
    <w:p w14:paraId="710CE8F3" w14:textId="3E9692B4" w:rsidR="009F5581" w:rsidRDefault="005A0F52" w:rsidP="005A0F52">
      <w:pPr>
        <w:rPr>
          <w:lang w:val="en-US"/>
        </w:rPr>
      </w:pPr>
      <w:r w:rsidRPr="001E187B">
        <w:rPr>
          <w:lang w:val="en-US"/>
        </w:rPr>
        <w:t xml:space="preserve">Starting with </w:t>
      </w:r>
      <w:r>
        <w:rPr>
          <w:i/>
          <w:lang w:val="en-US"/>
        </w:rPr>
        <w:t>entities</w:t>
      </w:r>
      <w:r w:rsidRPr="001E187B">
        <w:rPr>
          <w:lang w:val="en-US"/>
        </w:rPr>
        <w:t xml:space="preserve">, their provenance definition states that they are </w:t>
      </w:r>
      <w:r w:rsidR="00F038B3">
        <w:rPr>
          <w:lang w:val="en-US"/>
        </w:rPr>
        <w:t>physical or digital objects</w:t>
      </w:r>
      <w:r w:rsidRPr="001E187B">
        <w:rPr>
          <w:lang w:val="en-US"/>
        </w:rPr>
        <w:t xml:space="preserve">. </w:t>
      </w:r>
      <w:r w:rsidR="00F038B3">
        <w:rPr>
          <w:lang w:val="en-US"/>
        </w:rPr>
        <w:t>This</w:t>
      </w:r>
      <w:r w:rsidRPr="001E187B">
        <w:rPr>
          <w:lang w:val="en-US"/>
        </w:rPr>
        <w:t xml:space="preserve"> de</w:t>
      </w:r>
      <w:r w:rsidR="00F038B3">
        <w:rPr>
          <w:lang w:val="en-US"/>
        </w:rPr>
        <w:t>finition already gives a clue</w:t>
      </w:r>
      <w:r w:rsidRPr="001E187B">
        <w:rPr>
          <w:lang w:val="en-US"/>
        </w:rPr>
        <w:t xml:space="preserve"> </w:t>
      </w:r>
      <w:ins w:id="55" w:author="Leonardo Gresta Paulino Murta" w:date="2013-05-17T13:26:00Z">
        <w:r w:rsidR="00B96653">
          <w:rPr>
            <w:lang w:val="en-US"/>
          </w:rPr>
          <w:t xml:space="preserve">about </w:t>
        </w:r>
      </w:ins>
      <w:r w:rsidRPr="001E187B">
        <w:rPr>
          <w:lang w:val="en-US"/>
        </w:rPr>
        <w:t xml:space="preserve">which role </w:t>
      </w:r>
      <w:r w:rsidR="00F038B3" w:rsidRPr="00F038B3">
        <w:rPr>
          <w:i/>
          <w:lang w:val="en-US"/>
        </w:rPr>
        <w:t>entities</w:t>
      </w:r>
      <w:r w:rsidRPr="001E187B">
        <w:rPr>
          <w:lang w:val="en-US"/>
        </w:rPr>
        <w:t xml:space="preserve"> can represent in the game context: objects. An object can be anything used in the game</w:t>
      </w:r>
      <w:ins w:id="56" w:author="Leonardo Gresta Paulino Murta" w:date="2013-05-17T13:26:00Z">
        <w:r w:rsidR="00B96653">
          <w:rPr>
            <w:lang w:val="en-US"/>
          </w:rPr>
          <w:t>.</w:t>
        </w:r>
      </w:ins>
      <w:del w:id="57" w:author="Leonardo Gresta Paulino Murta" w:date="2013-05-17T13:26:00Z">
        <w:r w:rsidRPr="001E187B" w:rsidDel="00B96653">
          <w:rPr>
            <w:lang w:val="en-US"/>
          </w:rPr>
          <w:delText>,</w:delText>
        </w:r>
      </w:del>
      <w:r w:rsidRPr="001E187B">
        <w:rPr>
          <w:lang w:val="en-US"/>
        </w:rPr>
        <w:t xml:space="preserve"> </w:t>
      </w:r>
      <w:ins w:id="58" w:author="Leonardo Gresta Paulino Murta" w:date="2013-05-17T13:26:00Z">
        <w:r w:rsidR="00B96653">
          <w:rPr>
            <w:lang w:val="en-US"/>
          </w:rPr>
          <w:t>F</w:t>
        </w:r>
      </w:ins>
      <w:del w:id="59" w:author="Leonardo Gresta Paulino Murta" w:date="2013-05-17T13:26:00Z">
        <w:r w:rsidRPr="001E187B" w:rsidDel="00B96653">
          <w:rPr>
            <w:lang w:val="en-US"/>
          </w:rPr>
          <w:delText>f</w:delText>
        </w:r>
      </w:del>
      <w:r w:rsidRPr="001E187B">
        <w:rPr>
          <w:lang w:val="en-US"/>
        </w:rPr>
        <w:t>or example</w:t>
      </w:r>
      <w:ins w:id="60" w:author="Leonardo Gresta Paulino Murta" w:date="2013-05-17T13:26:00Z">
        <w:r w:rsidR="00B96653">
          <w:rPr>
            <w:lang w:val="en-US"/>
          </w:rPr>
          <w:t>,</w:t>
        </w:r>
      </w:ins>
      <w:r w:rsidRPr="001E187B">
        <w:rPr>
          <w:lang w:val="en-US"/>
        </w:rPr>
        <w:t xml:space="preserve"> in the case of an RPG, </w:t>
      </w:r>
      <w:r>
        <w:rPr>
          <w:i/>
          <w:lang w:val="en-US"/>
        </w:rPr>
        <w:t>entities</w:t>
      </w:r>
      <w:r w:rsidRPr="001E187B">
        <w:rPr>
          <w:lang w:val="en-US"/>
        </w:rPr>
        <w:t xml:space="preserve"> can represent weapons, potions, legendary artifacts, magical objects, etc. It can represent anything meaningful to the development of the game history</w:t>
      </w:r>
      <w:r>
        <w:rPr>
          <w:lang w:val="en-US"/>
        </w:rPr>
        <w:t xml:space="preserve"> or even objects in a scene that someone interacted with</w:t>
      </w:r>
      <w:r w:rsidRPr="001E187B">
        <w:rPr>
          <w:lang w:val="en-US"/>
        </w:rPr>
        <w:t>.</w:t>
      </w:r>
      <w:r w:rsidR="009F5581">
        <w:rPr>
          <w:lang w:val="en-US"/>
        </w:rPr>
        <w:t xml:space="preserve"> </w:t>
      </w:r>
      <w:r w:rsidRPr="001E187B">
        <w:rPr>
          <w:lang w:val="en-US"/>
        </w:rPr>
        <w:t xml:space="preserve">On the other hand, </w:t>
      </w:r>
      <w:r>
        <w:rPr>
          <w:i/>
          <w:lang w:val="en-US"/>
        </w:rPr>
        <w:t>a</w:t>
      </w:r>
      <w:r w:rsidRPr="001E187B">
        <w:rPr>
          <w:i/>
          <w:lang w:val="en-US"/>
        </w:rPr>
        <w:t>gent</w:t>
      </w:r>
      <w:r w:rsidRPr="001E187B">
        <w:rPr>
          <w:lang w:val="en-US"/>
        </w:rPr>
        <w:t xml:space="preserve"> </w:t>
      </w:r>
      <w:r>
        <w:rPr>
          <w:lang w:val="en-US"/>
        </w:rPr>
        <w:t xml:space="preserve">definition is a </w:t>
      </w:r>
      <w:r w:rsidR="00F038B3">
        <w:rPr>
          <w:lang w:val="en-US"/>
        </w:rPr>
        <w:t>person, an organization, or anything with responsibilities</w:t>
      </w:r>
      <w:r w:rsidRPr="001E187B">
        <w:rPr>
          <w:lang w:val="en-US"/>
        </w:rPr>
        <w:t xml:space="preserve">. In </w:t>
      </w:r>
      <w:r w:rsidR="00F038B3">
        <w:rPr>
          <w:lang w:val="en-US"/>
        </w:rPr>
        <w:t>the</w:t>
      </w:r>
      <w:r w:rsidRPr="001E187B">
        <w:rPr>
          <w:lang w:val="en-US"/>
        </w:rPr>
        <w:t xml:space="preserve"> game context, </w:t>
      </w:r>
      <w:r w:rsidRPr="00A14DB4">
        <w:rPr>
          <w:i/>
          <w:lang w:val="en-US"/>
        </w:rPr>
        <w:t>agents</w:t>
      </w:r>
      <w:r w:rsidR="00F038B3">
        <w:rPr>
          <w:lang w:val="en-US"/>
        </w:rPr>
        <w:t xml:space="preserve"> can be mapped </w:t>
      </w:r>
      <w:del w:id="61" w:author="Leonardo Gresta Paulino Murta" w:date="2013-05-17T13:27:00Z">
        <w:r w:rsidR="00F038B3" w:rsidDel="00B96653">
          <w:rPr>
            <w:lang w:val="en-US"/>
          </w:rPr>
          <w:delText xml:space="preserve">as </w:delText>
        </w:r>
      </w:del>
      <w:ins w:id="62" w:author="Leonardo Gresta Paulino Murta" w:date="2013-05-17T13:27:00Z">
        <w:r w:rsidR="00B96653">
          <w:rPr>
            <w:lang w:val="en-US"/>
          </w:rPr>
          <w:t xml:space="preserve">to </w:t>
        </w:r>
      </w:ins>
      <w:r w:rsidR="00F038B3">
        <w:rPr>
          <w:lang w:val="en-US"/>
        </w:rPr>
        <w:t>people present</w:t>
      </w:r>
      <w:r w:rsidRPr="001E187B">
        <w:rPr>
          <w:lang w:val="en-US"/>
        </w:rPr>
        <w:t xml:space="preserve"> in the game</w:t>
      </w:r>
      <w:r w:rsidR="00F038B3">
        <w:rPr>
          <w:lang w:val="en-US"/>
        </w:rPr>
        <w:t>:</w:t>
      </w:r>
      <w:r w:rsidRPr="001E187B">
        <w:rPr>
          <w:lang w:val="en-US"/>
        </w:rPr>
        <w:t xml:space="preserve"> non-playable characters (NPCs), monsters, and players.</w:t>
      </w:r>
      <w:r>
        <w:rPr>
          <w:lang w:val="en-US"/>
        </w:rPr>
        <w:t xml:space="preserve"> It can also be used to map event controllers, plot triggers</w:t>
      </w:r>
      <w:r w:rsidR="00F038B3">
        <w:rPr>
          <w:lang w:val="en-US"/>
        </w:rPr>
        <w:t>,</w:t>
      </w:r>
      <w:r>
        <w:rPr>
          <w:lang w:val="en-US"/>
        </w:rPr>
        <w:t xml:space="preserve"> or </w:t>
      </w:r>
      <w:r w:rsidR="00F038B3">
        <w:rPr>
          <w:lang w:val="en-US"/>
        </w:rPr>
        <w:t>the game’s artificial intelligence overseer that manages the plot</w:t>
      </w:r>
      <w:r>
        <w:rPr>
          <w:lang w:val="en-US"/>
        </w:rPr>
        <w:t>.</w:t>
      </w:r>
      <w:r w:rsidR="009F5581">
        <w:rPr>
          <w:lang w:val="en-US"/>
        </w:rPr>
        <w:t xml:space="preserve"> </w:t>
      </w:r>
      <w:r w:rsidRPr="001E187B">
        <w:rPr>
          <w:lang w:val="en-US"/>
        </w:rPr>
        <w:t xml:space="preserve">Lastly, </w:t>
      </w:r>
      <w:r>
        <w:rPr>
          <w:i/>
          <w:lang w:val="en-US"/>
        </w:rPr>
        <w:t>activities</w:t>
      </w:r>
      <w:r w:rsidRPr="001E187B">
        <w:rPr>
          <w:lang w:val="en-US"/>
        </w:rPr>
        <w:t xml:space="preserve"> </w:t>
      </w:r>
      <w:del w:id="63" w:author="Leonardo Gresta Paulino Murta" w:date="2013-05-17T13:28:00Z">
        <w:r w:rsidRPr="001E187B" w:rsidDel="00AB5DE5">
          <w:rPr>
            <w:lang w:val="en-US"/>
          </w:rPr>
          <w:delText>according to its definition</w:delText>
        </w:r>
      </w:del>
      <w:ins w:id="64" w:author="Leonardo Gresta Paulino Murta" w:date="2013-05-17T13:28:00Z">
        <w:r w:rsidR="00AB5DE5">
          <w:rPr>
            <w:lang w:val="en-US"/>
          </w:rPr>
          <w:t>are defined as</w:t>
        </w:r>
      </w:ins>
      <w:del w:id="65" w:author="Leonardo Gresta Paulino Murta" w:date="2013-05-17T13:28:00Z">
        <w:r w:rsidRPr="001E187B" w:rsidDel="00AB5DE5">
          <w:rPr>
            <w:lang w:val="en-US"/>
          </w:rPr>
          <w:delText xml:space="preserve"> are</w:delText>
        </w:r>
      </w:del>
      <w:r w:rsidRPr="001E187B">
        <w:rPr>
          <w:lang w:val="en-US"/>
        </w:rPr>
        <w:t xml:space="preserve"> </w:t>
      </w:r>
      <w:r w:rsidR="009F5581">
        <w:rPr>
          <w:lang w:val="en-US"/>
        </w:rPr>
        <w:t xml:space="preserve">actions taken by </w:t>
      </w:r>
      <w:r w:rsidR="009F5581" w:rsidRPr="009F5581">
        <w:rPr>
          <w:i/>
          <w:lang w:val="en-US"/>
        </w:rPr>
        <w:t>agents</w:t>
      </w:r>
      <w:r w:rsidR="009F5581">
        <w:rPr>
          <w:lang w:val="en-US"/>
        </w:rPr>
        <w:t xml:space="preserve"> or interactions with other agents or </w:t>
      </w:r>
      <w:r w:rsidR="009F5581" w:rsidRPr="009F5581">
        <w:rPr>
          <w:i/>
          <w:lang w:val="en-US"/>
        </w:rPr>
        <w:t>entities</w:t>
      </w:r>
      <w:r w:rsidRPr="001E187B">
        <w:rPr>
          <w:lang w:val="en-US"/>
        </w:rPr>
        <w:t xml:space="preserve">. So, in a game context, </w:t>
      </w:r>
      <w:r>
        <w:rPr>
          <w:i/>
          <w:lang w:val="en-US"/>
        </w:rPr>
        <w:t>activities</w:t>
      </w:r>
      <w:r w:rsidRPr="001E187B">
        <w:rPr>
          <w:lang w:val="en-US"/>
        </w:rPr>
        <w:t xml:space="preserve"> can be viewed as actions or events </w:t>
      </w:r>
      <w:r w:rsidR="009F5581">
        <w:rPr>
          <w:lang w:val="en-US"/>
        </w:rPr>
        <w:t>executed throughout</w:t>
      </w:r>
      <w:r w:rsidRPr="001E187B">
        <w:rPr>
          <w:lang w:val="en-US"/>
        </w:rPr>
        <w:t xml:space="preserve"> the game</w:t>
      </w:r>
      <w:r w:rsidR="009F5581">
        <w:rPr>
          <w:lang w:val="en-US"/>
        </w:rPr>
        <w:t>, like attacking, dodging, and jumping.</w:t>
      </w:r>
    </w:p>
    <w:p w14:paraId="17519722" w14:textId="7EB2F330" w:rsidR="005A0F52" w:rsidRPr="001E187B" w:rsidRDefault="00BA7586" w:rsidP="005A0F52">
      <w:pPr>
        <w:rPr>
          <w:lang w:val="en-US"/>
        </w:rPr>
      </w:pPr>
      <w:r>
        <w:rPr>
          <w:lang w:val="en-US"/>
        </w:rPr>
        <w:t>W</w:t>
      </w:r>
      <w:r w:rsidR="005A0F52" w:rsidRPr="001E187B">
        <w:rPr>
          <w:lang w:val="en-US"/>
        </w:rPr>
        <w:t xml:space="preserve">ith all three types of </w:t>
      </w:r>
      <w:r w:rsidR="005A0F52">
        <w:rPr>
          <w:lang w:val="en-US"/>
        </w:rPr>
        <w:t>vert</w:t>
      </w:r>
      <w:r w:rsidR="009F5581">
        <w:rPr>
          <w:lang w:val="en-US"/>
        </w:rPr>
        <w:t>ex</w:t>
      </w:r>
      <w:r w:rsidR="005A0F52" w:rsidRPr="001E187B">
        <w:rPr>
          <w:lang w:val="en-US"/>
        </w:rPr>
        <w:t xml:space="preserve"> mapped into the game context, it is also necessary to map their causal relations to create the provenance graph. The </w:t>
      </w:r>
      <w:r w:rsidR="005A0F52">
        <w:rPr>
          <w:lang w:val="en-US"/>
        </w:rPr>
        <w:t>PROV</w:t>
      </w:r>
      <w:r w:rsidR="005A0F52" w:rsidRPr="001E187B">
        <w:rPr>
          <w:lang w:val="en-US"/>
        </w:rPr>
        <w:t xml:space="preserve"> </w:t>
      </w:r>
      <w:r w:rsidR="005A0F52">
        <w:rPr>
          <w:lang w:val="en-US"/>
        </w:rPr>
        <w:t xml:space="preserve">model </w:t>
      </w:r>
      <w:r w:rsidR="005A0F52" w:rsidRPr="001E187B">
        <w:rPr>
          <w:lang w:val="en-US"/>
        </w:rPr>
        <w:t xml:space="preserve">defines </w:t>
      </w:r>
      <w:r w:rsidR="005A0F52">
        <w:rPr>
          <w:lang w:val="en-US"/>
        </w:rPr>
        <w:t>some</w:t>
      </w:r>
      <w:r w:rsidR="005A0F52" w:rsidRPr="001E187B">
        <w:rPr>
          <w:lang w:val="en-US"/>
        </w:rPr>
        <w:t xml:space="preserve"> causal relations </w:t>
      </w:r>
      <w:r w:rsidR="005A0F52">
        <w:rPr>
          <w:lang w:val="en-US"/>
        </w:rPr>
        <w:t>that</w:t>
      </w:r>
      <w:r w:rsidR="005A0F52" w:rsidRPr="001E187B">
        <w:rPr>
          <w:lang w:val="en-US"/>
        </w:rPr>
        <w:t xml:space="preserve"> can be used similarly to their original context</w:t>
      </w:r>
      <w:ins w:id="66" w:author="Leonardo Gresta Paulino Murta" w:date="2013-05-17T13:30:00Z">
        <w:r w:rsidR="00681EDD">
          <w:rPr>
            <w:lang w:val="en-US"/>
          </w:rPr>
          <w:t xml:space="preserve">. </w:t>
        </w:r>
        <w:commentRangeStart w:id="67"/>
        <w:r w:rsidR="00681EDD">
          <w:rPr>
            <w:lang w:val="en-US"/>
          </w:rPr>
          <w:t>However, it</w:t>
        </w:r>
      </w:ins>
      <w:del w:id="68" w:author="Leonardo Gresta Paulino Murta" w:date="2013-05-17T13:30:00Z">
        <w:r w:rsidR="005A0F52" w:rsidRPr="001E187B" w:rsidDel="00681EDD">
          <w:rPr>
            <w:lang w:val="en-US"/>
          </w:rPr>
          <w:delText>, but</w:delText>
        </w:r>
      </w:del>
      <w:r w:rsidR="005A0F52" w:rsidRPr="001E187B">
        <w:rPr>
          <w:lang w:val="en-US"/>
        </w:rPr>
        <w:t xml:space="preserve"> </w:t>
      </w:r>
      <w:r w:rsidR="005A0F52">
        <w:rPr>
          <w:lang w:val="en-US"/>
        </w:rPr>
        <w:t xml:space="preserve">also </w:t>
      </w:r>
      <w:r w:rsidR="00D169A9">
        <w:rPr>
          <w:lang w:val="en-US"/>
        </w:rPr>
        <w:t>provides rules to</w:t>
      </w:r>
      <w:r w:rsidR="005A0F52" w:rsidRPr="001E187B">
        <w:rPr>
          <w:lang w:val="en-US"/>
        </w:rPr>
        <w:t xml:space="preserve"> extend</w:t>
      </w:r>
      <w:r w:rsidR="00D169A9">
        <w:rPr>
          <w:lang w:val="en-US"/>
        </w:rPr>
        <w:t xml:space="preserve"> these relationships</w:t>
      </w:r>
      <w:r w:rsidR="005A0F52" w:rsidRPr="001E187B">
        <w:rPr>
          <w:lang w:val="en-US"/>
        </w:rPr>
        <w:t xml:space="preserve"> to be more suitable to </w:t>
      </w:r>
      <w:r w:rsidR="00D169A9">
        <w:rPr>
          <w:lang w:val="en-US"/>
        </w:rPr>
        <w:t>a</w:t>
      </w:r>
      <w:r w:rsidR="005A0F52" w:rsidRPr="001E187B">
        <w:rPr>
          <w:lang w:val="en-US"/>
        </w:rPr>
        <w:t xml:space="preserve"> game context.</w:t>
      </w:r>
      <w:commentRangeEnd w:id="67"/>
      <w:r w:rsidR="00681EDD">
        <w:rPr>
          <w:rStyle w:val="CommentReference"/>
        </w:rPr>
        <w:commentReference w:id="67"/>
      </w:r>
      <w:r w:rsidR="005A0F52" w:rsidRPr="001E187B">
        <w:rPr>
          <w:lang w:val="en-US"/>
        </w:rPr>
        <w:t xml:space="preserve"> Also, the </w:t>
      </w:r>
      <w:r w:rsidR="005A0F52">
        <w:rPr>
          <w:lang w:val="en-US"/>
        </w:rPr>
        <w:t>PROV model</w:t>
      </w:r>
      <w:r w:rsidR="005A0F52" w:rsidRPr="001E187B">
        <w:rPr>
          <w:lang w:val="en-US"/>
        </w:rPr>
        <w:t xml:space="preserve"> deal</w:t>
      </w:r>
      <w:ins w:id="69" w:author="Leonardo Gresta Paulino Murta" w:date="2013-05-17T13:30:00Z">
        <w:r w:rsidR="00681EDD">
          <w:rPr>
            <w:lang w:val="en-US"/>
          </w:rPr>
          <w:t>s</w:t>
        </w:r>
      </w:ins>
      <w:r w:rsidR="005A0F52" w:rsidRPr="001E187B">
        <w:rPr>
          <w:lang w:val="en-US"/>
        </w:rPr>
        <w:t xml:space="preserve"> well with the aspect of time, which can be heavily explored in games, especially on games focused on storytelling</w:t>
      </w:r>
      <w:commentRangeStart w:id="70"/>
      <w:r w:rsidR="005A0F52" w:rsidRPr="001E187B">
        <w:rPr>
          <w:lang w:val="en-US"/>
        </w:rPr>
        <w:t>, recording when each event happened and using this information to generate other events</w:t>
      </w:r>
      <w:r w:rsidR="00D169A9">
        <w:rPr>
          <w:lang w:val="en-US"/>
        </w:rPr>
        <w:t xml:space="preserve"> without compromising continuity</w:t>
      </w:r>
      <w:commentRangeEnd w:id="70"/>
      <w:r w:rsidR="00E82A66">
        <w:rPr>
          <w:rStyle w:val="CommentReference"/>
        </w:rPr>
        <w:commentReference w:id="70"/>
      </w:r>
      <w:r w:rsidR="005A0F52" w:rsidRPr="001E187B">
        <w:rPr>
          <w:lang w:val="en-US"/>
        </w:rPr>
        <w:t xml:space="preserve">. </w:t>
      </w:r>
    </w:p>
    <w:p w14:paraId="301FB9B6" w14:textId="77777777" w:rsidR="005A0F52" w:rsidRDefault="005A0F52" w:rsidP="005A0F52">
      <w:pPr>
        <w:rPr>
          <w:lang w:val="en-US"/>
        </w:rPr>
      </w:pPr>
      <w:commentRangeStart w:id="71"/>
      <w:r w:rsidRPr="001E187B">
        <w:rPr>
          <w:lang w:val="en-US"/>
        </w:rPr>
        <w:t>To generate actions and control events</w:t>
      </w:r>
      <w:commentRangeEnd w:id="71"/>
      <w:r w:rsidR="00233C53">
        <w:rPr>
          <w:rStyle w:val="CommentReference"/>
        </w:rPr>
        <w:commentReference w:id="71"/>
      </w:r>
      <w:r w:rsidRPr="001E187B">
        <w:rPr>
          <w:lang w:val="en-US"/>
        </w:rPr>
        <w:t>, each NPC in the game require</w:t>
      </w:r>
      <w:r>
        <w:rPr>
          <w:lang w:val="en-US"/>
        </w:rPr>
        <w:t>s</w:t>
      </w:r>
      <w:r w:rsidRPr="001E187B">
        <w:rPr>
          <w:lang w:val="en-US"/>
        </w:rPr>
        <w:t xml:space="preserve"> a </w:t>
      </w:r>
      <w:r>
        <w:rPr>
          <w:lang w:val="en-US"/>
        </w:rPr>
        <w:t>behavior controller</w:t>
      </w:r>
      <w:r w:rsidRPr="001E187B">
        <w:rPr>
          <w:lang w:val="en-US"/>
        </w:rPr>
        <w:t xml:space="preserve"> in order to control his actions, providing an array of behavior possibilities.</w:t>
      </w:r>
      <w:r w:rsidR="00BA7586">
        <w:rPr>
          <w:lang w:val="en-US"/>
        </w:rPr>
        <w:t xml:space="preserve"> </w:t>
      </w:r>
      <w:commentRangeStart w:id="72"/>
      <w:r w:rsidR="00BA7586">
        <w:rPr>
          <w:lang w:val="en-US"/>
        </w:rPr>
        <w:t>It can be of any typ</w:t>
      </w:r>
      <w:r>
        <w:rPr>
          <w:lang w:val="en-US"/>
        </w:rPr>
        <w:t>e</w:t>
      </w:r>
      <w:r w:rsidR="00BA7586">
        <w:rPr>
          <w:lang w:val="en-US"/>
        </w:rPr>
        <w:t xml:space="preserve"> (for example, decision trees)</w:t>
      </w:r>
      <w:r>
        <w:rPr>
          <w:lang w:val="en-US"/>
        </w:rPr>
        <w:t>, as long as the information is recorded when executed. Event triggers are also analogous</w:t>
      </w:r>
      <w:r w:rsidRPr="001E187B">
        <w:rPr>
          <w:lang w:val="en-US"/>
        </w:rPr>
        <w:t xml:space="preserve">. </w:t>
      </w:r>
      <w:commentRangeEnd w:id="72"/>
      <w:r w:rsidR="00232F2E">
        <w:rPr>
          <w:rStyle w:val="CommentReference"/>
        </w:rPr>
        <w:commentReference w:id="72"/>
      </w:r>
      <w:r>
        <w:rPr>
          <w:lang w:val="en-US"/>
        </w:rPr>
        <w:t xml:space="preserve">The information extracted </w:t>
      </w:r>
      <w:r w:rsidR="00D169A9">
        <w:rPr>
          <w:lang w:val="en-US"/>
        </w:rPr>
        <w:t>is</w:t>
      </w:r>
      <w:r>
        <w:rPr>
          <w:lang w:val="en-US"/>
        </w:rPr>
        <w:t xml:space="preserve"> later used in the provenance graph, so it is recommended to store relevant data.</w:t>
      </w:r>
      <w:r w:rsidR="00D169A9">
        <w:rPr>
          <w:lang w:val="en-US"/>
        </w:rPr>
        <w:t xml:space="preserve"> </w:t>
      </w:r>
      <w:commentRangeStart w:id="73"/>
      <w:r w:rsidR="00D169A9">
        <w:rPr>
          <w:lang w:val="en-US"/>
        </w:rPr>
        <w:t xml:space="preserve">Relevancy </w:t>
      </w:r>
      <w:commentRangeEnd w:id="73"/>
      <w:r w:rsidR="00EC0149">
        <w:rPr>
          <w:rStyle w:val="CommentReference"/>
        </w:rPr>
        <w:commentReference w:id="73"/>
      </w:r>
      <w:r w:rsidR="00D169A9">
        <w:rPr>
          <w:lang w:val="en-US"/>
        </w:rPr>
        <w:t>varies from game to games but ideally it is any information that can be used to aid during analysis</w:t>
      </w:r>
      <w:r w:rsidR="00BA7586">
        <w:rPr>
          <w:lang w:val="en-US"/>
        </w:rPr>
        <w:t xml:space="preserve"> process</w:t>
      </w:r>
      <w:r w:rsidR="00D169A9">
        <w:rPr>
          <w:lang w:val="en-US"/>
        </w:rPr>
        <w:t>.</w:t>
      </w:r>
    </w:p>
    <w:p w14:paraId="4C244419" w14:textId="77777777" w:rsidR="000E0E34" w:rsidRDefault="005A0F52" w:rsidP="005A0F52">
      <w:pPr>
        <w:rPr>
          <w:lang w:val="en-US"/>
        </w:rPr>
      </w:pPr>
      <w:r w:rsidRPr="001E187B">
        <w:rPr>
          <w:lang w:val="en-US"/>
        </w:rPr>
        <w:t xml:space="preserve">Actions can be represented by a series of attributes that describe </w:t>
      </w:r>
      <w:commentRangeStart w:id="74"/>
      <w:r w:rsidRPr="001E187B">
        <w:rPr>
          <w:lang w:val="en-US"/>
        </w:rPr>
        <w:t xml:space="preserve">it </w:t>
      </w:r>
      <w:commentRangeEnd w:id="74"/>
      <w:r w:rsidR="000D13B9">
        <w:rPr>
          <w:rStyle w:val="CommentReference"/>
        </w:rPr>
        <w:commentReference w:id="74"/>
      </w:r>
      <w:r w:rsidRPr="001E187B">
        <w:rPr>
          <w:lang w:val="en-US"/>
        </w:rPr>
        <w:t xml:space="preserve">and the context </w:t>
      </w:r>
      <w:commentRangeStart w:id="75"/>
      <w:r w:rsidRPr="001E187B">
        <w:rPr>
          <w:lang w:val="en-US"/>
        </w:rPr>
        <w:t xml:space="preserve">it </w:t>
      </w:r>
      <w:commentRangeEnd w:id="75"/>
      <w:r w:rsidR="00C62A63">
        <w:rPr>
          <w:rStyle w:val="CommentReference"/>
        </w:rPr>
        <w:commentReference w:id="75"/>
      </w:r>
      <w:r w:rsidRPr="001E187B">
        <w:rPr>
          <w:lang w:val="en-US"/>
        </w:rPr>
        <w:t xml:space="preserve">was involved, allowing the creation of a provenance graph. As illustrated by </w:t>
      </w:r>
      <w:r w:rsidR="00020063">
        <w:fldChar w:fldCharType="begin"/>
      </w:r>
      <w:r w:rsidR="00020063">
        <w:instrText xml:space="preserve"> REF _Ref335238960 \h  \* MERGEFORMAT </w:instrText>
      </w:r>
      <w:r w:rsidR="00020063">
        <w:fldChar w:fldCharType="separate"/>
      </w:r>
      <w:r w:rsidR="00751516" w:rsidRPr="001E187B">
        <w:rPr>
          <w:lang w:val="en-US"/>
        </w:rPr>
        <w:t xml:space="preserve">Figure </w:t>
      </w:r>
      <w:r w:rsidR="00751516">
        <w:rPr>
          <w:lang w:val="en-US"/>
        </w:rPr>
        <w:t>1</w:t>
      </w:r>
      <w:r w:rsidR="00020063">
        <w:fldChar w:fldCharType="end"/>
      </w:r>
      <w:r w:rsidRPr="001E187B">
        <w:rPr>
          <w:lang w:val="en-US"/>
        </w:rPr>
        <w:t xml:space="preserve">, every action needs some information: a reason for its existence, why the action was performed, what triggered </w:t>
      </w:r>
      <w:r w:rsidRPr="001E187B">
        <w:rPr>
          <w:lang w:val="en-US"/>
        </w:rPr>
        <w:lastRenderedPageBreak/>
        <w:t xml:space="preserve">it, and who performed the action. In addition, the time of its occurrence can be important depending of the reason of using provenance. </w:t>
      </w:r>
      <w:r w:rsidR="00D169A9">
        <w:rPr>
          <w:lang w:val="en-US"/>
        </w:rPr>
        <w:t>The</w:t>
      </w:r>
      <w:r w:rsidRPr="001E187B">
        <w:rPr>
          <w:lang w:val="en-US"/>
        </w:rPr>
        <w:t xml:space="preserve"> m</w:t>
      </w:r>
      <w:r w:rsidR="00D169A9">
        <w:rPr>
          <w:lang w:val="en-US"/>
        </w:rPr>
        <w:t xml:space="preserve">ain reason of using provenance </w:t>
      </w:r>
      <w:r w:rsidRPr="001E187B">
        <w:rPr>
          <w:lang w:val="en-US"/>
        </w:rPr>
        <w:t>is to produce a graph containing details that can be tracked to determine why something occurred the way it did. Therefore, with this assumption, the time of the action, the person who did it, wha</w:t>
      </w:r>
      <w:r w:rsidR="00D169A9">
        <w:rPr>
          <w:lang w:val="en-US"/>
        </w:rPr>
        <w:t xml:space="preserve">t the action produced, and what </w:t>
      </w:r>
      <w:r w:rsidRPr="001E187B">
        <w:rPr>
          <w:lang w:val="en-US"/>
        </w:rPr>
        <w:t>it</w:t>
      </w:r>
      <w:r w:rsidR="00D169A9">
        <w:rPr>
          <w:lang w:val="en-US"/>
        </w:rPr>
        <w:t>s</w:t>
      </w:r>
      <w:r w:rsidRPr="001E187B">
        <w:rPr>
          <w:lang w:val="en-US"/>
        </w:rPr>
        <w:t xml:space="preserve"> affect </w:t>
      </w:r>
      <w:r w:rsidR="00D169A9">
        <w:rPr>
          <w:lang w:val="en-US"/>
        </w:rPr>
        <w:t>should be</w:t>
      </w:r>
      <w:r w:rsidRPr="001E187B">
        <w:rPr>
          <w:lang w:val="en-US"/>
        </w:rPr>
        <w:t xml:space="preserve"> recorded for analysis. </w:t>
      </w:r>
    </w:p>
    <w:p w14:paraId="265549C7" w14:textId="77777777" w:rsidR="000E0E34" w:rsidRPr="001E187B" w:rsidRDefault="000E0E34">
      <w:pPr>
        <w:keepNext/>
        <w:ind w:firstLine="0"/>
        <w:jc w:val="center"/>
        <w:rPr>
          <w:lang w:val="en-US"/>
        </w:rPr>
        <w:pPrChange w:id="76" w:author="Leonardo Gresta Paulino Murta" w:date="2013-05-17T13:42:00Z">
          <w:pPr>
            <w:keepNext/>
            <w:jc w:val="center"/>
          </w:pPr>
        </w:pPrChange>
      </w:pPr>
      <w:commentRangeStart w:id="77"/>
      <w:r>
        <w:rPr>
          <w:noProof/>
          <w:lang w:val="en-US"/>
        </w:rPr>
        <w:drawing>
          <wp:inline distT="0" distB="0" distL="0" distR="0" wp14:anchorId="51C8CF74" wp14:editId="1FCB7F51">
            <wp:extent cx="3619500" cy="28575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19500" cy="2857500"/>
                    </a:xfrm>
                    <a:prstGeom prst="rect">
                      <a:avLst/>
                    </a:prstGeom>
                    <a:noFill/>
                    <a:ln w="9525">
                      <a:noFill/>
                      <a:miter lim="800000"/>
                      <a:headEnd/>
                      <a:tailEnd/>
                    </a:ln>
                  </pic:spPr>
                </pic:pic>
              </a:graphicData>
            </a:graphic>
          </wp:inline>
        </w:drawing>
      </w:r>
    </w:p>
    <w:p w14:paraId="30FC10D7" w14:textId="4BE12BD8" w:rsidR="000E0E34" w:rsidRPr="001E187B" w:rsidRDefault="000E0E34">
      <w:pPr>
        <w:pStyle w:val="Caption"/>
        <w:ind w:firstLine="0"/>
        <w:rPr>
          <w:lang w:val="en-US"/>
        </w:rPr>
        <w:pPrChange w:id="78" w:author="Leonardo Gresta Paulino Murta" w:date="2013-05-17T13:42:00Z">
          <w:pPr>
            <w:pStyle w:val="Caption"/>
          </w:pPr>
        </w:pPrChange>
      </w:pPr>
      <w:bookmarkStart w:id="79" w:name="_Ref335238960"/>
      <w:bookmarkStart w:id="80" w:name="_Toc353465421"/>
      <w:r w:rsidRPr="001E187B">
        <w:rPr>
          <w:lang w:val="en-US"/>
        </w:rPr>
        <w:t xml:space="preserve">Figure </w:t>
      </w:r>
      <w:r w:rsidR="007526E8">
        <w:rPr>
          <w:lang w:val="en-US"/>
        </w:rPr>
        <w:fldChar w:fldCharType="begin"/>
      </w:r>
      <w:r>
        <w:rPr>
          <w:lang w:val="en-US"/>
        </w:rPr>
        <w:instrText xml:space="preserve"> SEQ Figure \* ARABIC </w:instrText>
      </w:r>
      <w:r w:rsidR="007526E8">
        <w:rPr>
          <w:lang w:val="en-US"/>
        </w:rPr>
        <w:fldChar w:fldCharType="separate"/>
      </w:r>
      <w:r w:rsidR="00751516">
        <w:rPr>
          <w:noProof/>
          <w:lang w:val="en-US"/>
        </w:rPr>
        <w:t>1</w:t>
      </w:r>
      <w:r w:rsidR="007526E8">
        <w:rPr>
          <w:lang w:val="en-US"/>
        </w:rPr>
        <w:fldChar w:fldCharType="end"/>
      </w:r>
      <w:bookmarkEnd w:id="79"/>
      <w:r w:rsidRPr="001E187B">
        <w:rPr>
          <w:lang w:val="en-US"/>
        </w:rPr>
        <w:t xml:space="preserve">: Data model diagram. Gray classes represent </w:t>
      </w:r>
      <w:ins w:id="81" w:author="Leonardo Gresta Paulino Murta" w:date="2013-05-17T13:42:00Z">
        <w:r w:rsidR="008E799A">
          <w:rPr>
            <w:lang w:val="en-US"/>
          </w:rPr>
          <w:t xml:space="preserve">generic </w:t>
        </w:r>
      </w:ins>
      <w:r w:rsidRPr="001E187B">
        <w:rPr>
          <w:lang w:val="en-US"/>
        </w:rPr>
        <w:t>provenance classes.</w:t>
      </w:r>
      <w:bookmarkEnd w:id="80"/>
    </w:p>
    <w:commentRangeEnd w:id="77"/>
    <w:p w14:paraId="511ECEC3" w14:textId="5E718861" w:rsidR="005A0F52" w:rsidRPr="001E187B" w:rsidRDefault="008E799A" w:rsidP="005A0F52">
      <w:pPr>
        <w:rPr>
          <w:lang w:val="en-US"/>
        </w:rPr>
      </w:pPr>
      <w:r>
        <w:rPr>
          <w:rStyle w:val="CommentReference"/>
        </w:rPr>
        <w:commentReference w:id="77"/>
      </w:r>
      <w:r w:rsidR="005A0F52">
        <w:rPr>
          <w:lang w:val="en-US"/>
        </w:rPr>
        <w:t>For example, a monster attacked the player and scored a hit causing some damage, which in turns decreases the player’s hit points (</w:t>
      </w:r>
      <w:proofErr w:type="spellStart"/>
      <w:r w:rsidR="005A0F52">
        <w:rPr>
          <w:lang w:val="en-US"/>
        </w:rPr>
        <w:t>hp</w:t>
      </w:r>
      <w:proofErr w:type="spellEnd"/>
      <w:r w:rsidR="005A0F52">
        <w:rPr>
          <w:lang w:val="en-US"/>
        </w:rPr>
        <w:t xml:space="preserve">). </w:t>
      </w:r>
      <w:commentRangeStart w:id="82"/>
      <w:r w:rsidR="005A0F52">
        <w:rPr>
          <w:lang w:val="en-US"/>
        </w:rPr>
        <w:t>For this action, the relevant information is</w:t>
      </w:r>
      <w:commentRangeEnd w:id="82"/>
      <w:r w:rsidR="0076145E">
        <w:rPr>
          <w:rStyle w:val="CommentReference"/>
        </w:rPr>
        <w:commentReference w:id="82"/>
      </w:r>
      <w:r w:rsidR="005A0F52">
        <w:rPr>
          <w:lang w:val="en-US"/>
        </w:rPr>
        <w:t xml:space="preserve">: when it was executed (time, turn, or combat round), who executed it (the monster), why it was executed (was it a special attack used because his </w:t>
      </w:r>
      <w:proofErr w:type="spellStart"/>
      <w:r w:rsidR="005A0F52">
        <w:rPr>
          <w:lang w:val="en-US"/>
        </w:rPr>
        <w:t>hp</w:t>
      </w:r>
      <w:proofErr w:type="spellEnd"/>
      <w:r w:rsidR="005A0F52">
        <w:rPr>
          <w:lang w:val="en-US"/>
        </w:rPr>
        <w:t xml:space="preserve"> was low? Or a normal attack?), who this action affected (</w:t>
      </w:r>
      <w:commentRangeStart w:id="83"/>
      <w:r w:rsidR="001D611A">
        <w:rPr>
          <w:lang w:val="en-US"/>
        </w:rPr>
        <w:t>in this case</w:t>
      </w:r>
      <w:commentRangeEnd w:id="83"/>
      <w:r w:rsidR="00B9527A">
        <w:rPr>
          <w:rStyle w:val="CommentReference"/>
        </w:rPr>
        <w:commentReference w:id="83"/>
      </w:r>
      <w:ins w:id="84" w:author="Leonardo Gresta Paulino Murta" w:date="2013-05-17T13:58:00Z">
        <w:r w:rsidR="00B9527A">
          <w:rPr>
            <w:lang w:val="en-US"/>
          </w:rPr>
          <w:t>,</w:t>
        </w:r>
      </w:ins>
      <w:r w:rsidR="001D611A">
        <w:rPr>
          <w:lang w:val="en-US"/>
        </w:rPr>
        <w:t xml:space="preserve"> </w:t>
      </w:r>
      <w:del w:id="85" w:author="Leonardo Gresta Paulino Murta" w:date="2013-05-17T13:58:00Z">
        <w:r w:rsidR="001D611A" w:rsidDel="00B9527A">
          <w:rPr>
            <w:lang w:val="en-US"/>
          </w:rPr>
          <w:delText xml:space="preserve">is </w:delText>
        </w:r>
      </w:del>
      <w:r w:rsidR="005A0F52">
        <w:rPr>
          <w:lang w:val="en-US"/>
        </w:rPr>
        <w:t xml:space="preserve">the player), and the consequences of this action (decreased the player’s </w:t>
      </w:r>
      <w:proofErr w:type="spellStart"/>
      <w:r w:rsidR="005A0F52">
        <w:rPr>
          <w:lang w:val="en-US"/>
        </w:rPr>
        <w:t>hp</w:t>
      </w:r>
      <w:proofErr w:type="spellEnd"/>
      <w:r w:rsidR="005A0F52">
        <w:rPr>
          <w:lang w:val="en-US"/>
        </w:rPr>
        <w:t xml:space="preserve">). If the action affects more than one </w:t>
      </w:r>
      <w:commentRangeStart w:id="86"/>
      <w:r w:rsidR="005A0F52">
        <w:rPr>
          <w:lang w:val="en-US"/>
        </w:rPr>
        <w:t>person</w:t>
      </w:r>
      <w:commentRangeEnd w:id="86"/>
      <w:r w:rsidR="00475DDE">
        <w:rPr>
          <w:rStyle w:val="CommentReference"/>
        </w:rPr>
        <w:commentReference w:id="86"/>
      </w:r>
      <w:r w:rsidR="005A0F52">
        <w:rPr>
          <w:lang w:val="en-US"/>
        </w:rPr>
        <w:t xml:space="preserve">, </w:t>
      </w:r>
      <w:commentRangeStart w:id="87"/>
      <w:r w:rsidR="005A0F52">
        <w:rPr>
          <w:lang w:val="en-US"/>
        </w:rPr>
        <w:t xml:space="preserve">then record </w:t>
      </w:r>
      <w:commentRangeEnd w:id="87"/>
      <w:r w:rsidR="00FD0125">
        <w:rPr>
          <w:rStyle w:val="CommentReference"/>
        </w:rPr>
        <w:commentReference w:id="87"/>
      </w:r>
      <w:r w:rsidR="005A0F52">
        <w:rPr>
          <w:lang w:val="en-US"/>
        </w:rPr>
        <w:t>all people involved and how the action affe</w:t>
      </w:r>
      <w:r w:rsidR="001D611A">
        <w:rPr>
          <w:lang w:val="en-US"/>
        </w:rPr>
        <w:t xml:space="preserve">cted each one. For example, </w:t>
      </w:r>
      <w:ins w:id="88" w:author="Leonardo Gresta Paulino Murta" w:date="2013-05-17T14:02:00Z">
        <w:r w:rsidR="00F206F5">
          <w:rPr>
            <w:lang w:val="en-US"/>
          </w:rPr>
          <w:t xml:space="preserve">suppose that </w:t>
        </w:r>
      </w:ins>
      <w:r w:rsidR="001D611A">
        <w:rPr>
          <w:lang w:val="en-US"/>
        </w:rPr>
        <w:t>the</w:t>
      </w:r>
      <w:r w:rsidR="005A0F52">
        <w:rPr>
          <w:lang w:val="en-US"/>
        </w:rPr>
        <w:t xml:space="preserve"> attack action was actually a buff</w:t>
      </w:r>
      <w:r w:rsidR="001D611A">
        <w:rPr>
          <w:lang w:val="en-US"/>
        </w:rPr>
        <w:t>ing</w:t>
      </w:r>
      <w:r w:rsidR="005A0F52">
        <w:rPr>
          <w:lang w:val="en-US"/>
        </w:rPr>
        <w:t xml:space="preserve"> attack, </w:t>
      </w:r>
      <w:r w:rsidR="001D611A">
        <w:rPr>
          <w:lang w:val="en-US"/>
        </w:rPr>
        <w:t xml:space="preserve">which </w:t>
      </w:r>
      <w:r w:rsidR="005A0F52">
        <w:rPr>
          <w:lang w:val="en-US"/>
        </w:rPr>
        <w:t>provid</w:t>
      </w:r>
      <w:r w:rsidR="001D611A">
        <w:rPr>
          <w:lang w:val="en-US"/>
        </w:rPr>
        <w:t>es</w:t>
      </w:r>
      <w:r w:rsidR="005A0F52">
        <w:rPr>
          <w:lang w:val="en-US"/>
        </w:rPr>
        <w:t xml:space="preserve"> a boost </w:t>
      </w:r>
      <w:ins w:id="89" w:author="Leonardo Gresta Paulino Murta" w:date="2013-05-17T14:02:00Z">
        <w:r w:rsidR="00F206F5">
          <w:rPr>
            <w:lang w:val="en-US"/>
          </w:rPr>
          <w:t xml:space="preserve">to </w:t>
        </w:r>
      </w:ins>
      <w:r w:rsidR="005A0F52">
        <w:rPr>
          <w:lang w:val="en-US"/>
        </w:rPr>
        <w:t>the monster’s allies</w:t>
      </w:r>
      <w:r w:rsidR="001D611A">
        <w:rPr>
          <w:lang w:val="en-US"/>
        </w:rPr>
        <w:t xml:space="preserve"> and does damage to the target</w:t>
      </w:r>
      <w:r w:rsidR="005A0F52">
        <w:rPr>
          <w:lang w:val="en-US"/>
        </w:rPr>
        <w:t xml:space="preserve">. </w:t>
      </w:r>
      <w:ins w:id="90" w:author="Leonardo Gresta Paulino Murta" w:date="2013-05-17T14:03:00Z">
        <w:r w:rsidR="00F206F5">
          <w:rPr>
            <w:lang w:val="en-US"/>
          </w:rPr>
          <w:t>In this case,</w:t>
        </w:r>
      </w:ins>
      <w:del w:id="91" w:author="Leonardo Gresta Paulino Murta" w:date="2013-05-17T14:03:00Z">
        <w:r w:rsidR="005A0F52" w:rsidDel="00F206F5">
          <w:rPr>
            <w:lang w:val="en-US"/>
          </w:rPr>
          <w:delText>So</w:delText>
        </w:r>
      </w:del>
      <w:r w:rsidR="005A0F52">
        <w:rPr>
          <w:lang w:val="en-US"/>
        </w:rPr>
        <w:t xml:space="preserve"> aside from recording the </w:t>
      </w:r>
      <w:ins w:id="92" w:author="Leonardo Gresta Paulino Murta" w:date="2013-05-17T14:03:00Z">
        <w:r w:rsidR="00F206F5">
          <w:rPr>
            <w:lang w:val="en-US"/>
          </w:rPr>
          <w:t xml:space="preserve">inflicted </w:t>
        </w:r>
      </w:ins>
      <w:r w:rsidR="005A0F52">
        <w:rPr>
          <w:lang w:val="en-US"/>
        </w:rPr>
        <w:t>damage</w:t>
      </w:r>
      <w:del w:id="93" w:author="Leonardo Gresta Paulino Murta" w:date="2013-05-17T14:03:00Z">
        <w:r w:rsidR="001D611A" w:rsidDel="00F206F5">
          <w:rPr>
            <w:lang w:val="en-US"/>
          </w:rPr>
          <w:delText xml:space="preserve"> inflicted</w:delText>
        </w:r>
      </w:del>
      <w:r w:rsidR="005A0F52">
        <w:rPr>
          <w:lang w:val="en-US"/>
        </w:rPr>
        <w:t xml:space="preserve">, </w:t>
      </w:r>
      <w:commentRangeStart w:id="94"/>
      <w:r w:rsidR="005A0F52">
        <w:rPr>
          <w:lang w:val="en-US"/>
        </w:rPr>
        <w:t xml:space="preserve">it </w:t>
      </w:r>
      <w:commentRangeEnd w:id="94"/>
      <w:r w:rsidR="00F206F5">
        <w:rPr>
          <w:rStyle w:val="CommentReference"/>
        </w:rPr>
        <w:commentReference w:id="94"/>
      </w:r>
      <w:r w:rsidR="005A0F52">
        <w:rPr>
          <w:lang w:val="en-US"/>
        </w:rPr>
        <w:t>should also be recorded the buff received</w:t>
      </w:r>
      <w:r w:rsidR="001D611A">
        <w:rPr>
          <w:lang w:val="en-US"/>
        </w:rPr>
        <w:t xml:space="preserve"> by the monster’s allies</w:t>
      </w:r>
      <w:r w:rsidR="005A0F52">
        <w:rPr>
          <w:lang w:val="en-US"/>
        </w:rPr>
        <w:t>.</w:t>
      </w:r>
    </w:p>
    <w:p w14:paraId="25EEF3B2" w14:textId="77777777" w:rsidR="005A0F52" w:rsidRPr="001E187B" w:rsidRDefault="005A0F52" w:rsidP="005A0F52">
      <w:pPr>
        <w:rPr>
          <w:lang w:val="en-US"/>
        </w:rPr>
      </w:pPr>
      <w:r w:rsidRPr="001E187B">
        <w:rPr>
          <w:lang w:val="en-US"/>
        </w:rPr>
        <w:t>Events also work in a similar way as action</w:t>
      </w:r>
      <w:r>
        <w:rPr>
          <w:lang w:val="en-US"/>
        </w:rPr>
        <w:t>s</w:t>
      </w:r>
      <w:r w:rsidRPr="001E187B">
        <w:rPr>
          <w:lang w:val="en-US"/>
        </w:rPr>
        <w:t xml:space="preserve">, with the difference in who triggered them, since events are not necessary tied to persons. For objects, its name, type, location, importance and the events that are generated by it can </w:t>
      </w:r>
      <w:r w:rsidR="000E0E34">
        <w:rPr>
          <w:lang w:val="en-US"/>
        </w:rPr>
        <w:t xml:space="preserve">also </w:t>
      </w:r>
      <w:r w:rsidRPr="001E187B">
        <w:rPr>
          <w:lang w:val="en-US"/>
        </w:rPr>
        <w:t xml:space="preserve">be stored to aid in the construction of the graph. Lastly, agents can have their names, attributes, goals, and current location recorded. </w:t>
      </w:r>
      <w:commentRangeStart w:id="95"/>
      <w:r w:rsidR="00020063">
        <w:fldChar w:fldCharType="begin"/>
      </w:r>
      <w:r w:rsidR="00020063">
        <w:instrText xml:space="preserve"> REF _Ref335238960 \h  \* MERGEFORMAT </w:instrText>
      </w:r>
      <w:r w:rsidR="00020063">
        <w:fldChar w:fldCharType="separate"/>
      </w:r>
      <w:r w:rsidR="00751516" w:rsidRPr="001E187B">
        <w:rPr>
          <w:lang w:val="en-US"/>
        </w:rPr>
        <w:t xml:space="preserve">Figure </w:t>
      </w:r>
      <w:r w:rsidR="00751516">
        <w:rPr>
          <w:lang w:val="en-US"/>
        </w:rPr>
        <w:t>1</w:t>
      </w:r>
      <w:r w:rsidR="00020063">
        <w:fldChar w:fldCharType="end"/>
      </w:r>
      <w:r w:rsidRPr="001E187B">
        <w:rPr>
          <w:lang w:val="en-US"/>
        </w:rPr>
        <w:t xml:space="preserve"> </w:t>
      </w:r>
      <w:r w:rsidRPr="001E187B">
        <w:rPr>
          <w:lang w:val="en-US"/>
        </w:rPr>
        <w:lastRenderedPageBreak/>
        <w:t xml:space="preserve">illustrates this </w:t>
      </w:r>
      <w:r>
        <w:rPr>
          <w:lang w:val="en-US"/>
        </w:rPr>
        <w:t xml:space="preserve">data </w:t>
      </w:r>
      <w:r w:rsidRPr="001E187B">
        <w:rPr>
          <w:lang w:val="en-US"/>
        </w:rPr>
        <w:t>model</w:t>
      </w:r>
      <w:r>
        <w:rPr>
          <w:lang w:val="en-US"/>
        </w:rPr>
        <w:t xml:space="preserve"> diagram, which maps provenance types to the context used in games. The gray classes are the original provenance objects used for the mapping. The diagram also exemplifies some basic information that should be considered </w:t>
      </w:r>
      <w:r w:rsidR="00462EC9">
        <w:rPr>
          <w:lang w:val="en-US"/>
        </w:rPr>
        <w:t>to be stored</w:t>
      </w:r>
      <w:r w:rsidRPr="001E187B">
        <w:rPr>
          <w:lang w:val="en-US"/>
        </w:rPr>
        <w:t>.</w:t>
      </w:r>
      <w:commentRangeEnd w:id="95"/>
      <w:r w:rsidR="00F14408">
        <w:rPr>
          <w:rStyle w:val="CommentReference"/>
        </w:rPr>
        <w:commentReference w:id="95"/>
      </w:r>
    </w:p>
    <w:p w14:paraId="5B07B9DF" w14:textId="77777777" w:rsidR="005A0F52" w:rsidRPr="000E0E34" w:rsidRDefault="005A0F52" w:rsidP="000E0E34">
      <w:pPr>
        <w:pStyle w:val="Heading2"/>
        <w:rPr>
          <w:rStyle w:val="TabelaChar"/>
          <w:rFonts w:cstheme="majorBidi"/>
          <w:color w:val="auto"/>
          <w:sz w:val="24"/>
        </w:rPr>
      </w:pPr>
      <w:bookmarkStart w:id="96" w:name="_Toc354161733"/>
      <w:bookmarkStart w:id="97" w:name="_Ref355251954"/>
      <w:r w:rsidRPr="000E0E34">
        <w:rPr>
          <w:rStyle w:val="TabelaChar"/>
          <w:rFonts w:cstheme="majorBidi"/>
          <w:color w:val="auto"/>
          <w:sz w:val="24"/>
        </w:rPr>
        <w:t>Provenance Gathering and Data Structure</w:t>
      </w:r>
      <w:bookmarkEnd w:id="96"/>
      <w:bookmarkEnd w:id="97"/>
    </w:p>
    <w:p w14:paraId="5272816B" w14:textId="1B4B3EBF" w:rsidR="005A0F52" w:rsidRDefault="005A0F52" w:rsidP="005A0F52">
      <w:pPr>
        <w:rPr>
          <w:lang w:val="en-US"/>
        </w:rPr>
      </w:pPr>
      <w:commentRangeStart w:id="98"/>
      <w:r w:rsidRPr="001E187B">
        <w:rPr>
          <w:lang w:val="en-US"/>
        </w:rPr>
        <w:t xml:space="preserve">In order to store </w:t>
      </w:r>
      <w:del w:id="99" w:author="Leonardo Gresta Paulino Murta" w:date="2013-05-17T14:06:00Z">
        <w:r w:rsidRPr="001E187B" w:rsidDel="004E727A">
          <w:rPr>
            <w:lang w:val="en-US"/>
          </w:rPr>
          <w:delText xml:space="preserve">all </w:delText>
        </w:r>
      </w:del>
      <w:r w:rsidRPr="001E187B">
        <w:rPr>
          <w:lang w:val="en-US"/>
        </w:rPr>
        <w:t xml:space="preserve">the necessary data to be used later for provenance </w:t>
      </w:r>
      <w:del w:id="100" w:author="Leonardo Gresta Paulino Murta" w:date="2013-05-17T14:06:00Z">
        <w:r w:rsidRPr="001E187B" w:rsidDel="004E727A">
          <w:rPr>
            <w:lang w:val="en-US"/>
          </w:rPr>
          <w:delText>reasons</w:delText>
        </w:r>
      </w:del>
      <w:ins w:id="101" w:author="Leonardo Gresta Paulino Murta" w:date="2013-05-17T14:06:00Z">
        <w:r w:rsidR="004E727A">
          <w:rPr>
            <w:lang w:val="en-US"/>
          </w:rPr>
          <w:t>analysis</w:t>
        </w:r>
      </w:ins>
      <w:r w:rsidRPr="001E187B">
        <w:rPr>
          <w:lang w:val="en-US"/>
        </w:rPr>
        <w:t xml:space="preserve">, it is required a storage structure. </w:t>
      </w:r>
      <w:commentRangeEnd w:id="98"/>
      <w:r w:rsidR="004E727A">
        <w:rPr>
          <w:rStyle w:val="CommentReference"/>
        </w:rPr>
        <w:commentReference w:id="98"/>
      </w:r>
      <w:r w:rsidRPr="001E187B">
        <w:rPr>
          <w:lang w:val="en-US"/>
        </w:rPr>
        <w:t xml:space="preserve">Depending on the </w:t>
      </w:r>
      <w:commentRangeStart w:id="102"/>
      <w:r w:rsidRPr="001E187B">
        <w:rPr>
          <w:lang w:val="en-US"/>
        </w:rPr>
        <w:t>information structure</w:t>
      </w:r>
      <w:commentRangeEnd w:id="102"/>
      <w:r w:rsidR="007D1BA2">
        <w:rPr>
          <w:rStyle w:val="CommentReference"/>
        </w:rPr>
        <w:commentReference w:id="102"/>
      </w:r>
      <w:r w:rsidRPr="001E187B">
        <w:rPr>
          <w:lang w:val="en-US"/>
        </w:rPr>
        <w:t xml:space="preserve">, it is possible to use the </w:t>
      </w:r>
      <w:commentRangeStart w:id="103"/>
      <w:r w:rsidRPr="001E187B">
        <w:rPr>
          <w:lang w:val="en-US"/>
        </w:rPr>
        <w:t>structure itself for inference in provenance</w:t>
      </w:r>
      <w:commentRangeEnd w:id="103"/>
      <w:r w:rsidR="00F81F9F">
        <w:rPr>
          <w:rStyle w:val="CommentReference"/>
        </w:rPr>
        <w:commentReference w:id="103"/>
      </w:r>
      <w:r w:rsidRPr="001E187B">
        <w:rPr>
          <w:lang w:val="en-US"/>
        </w:rPr>
        <w:t xml:space="preserve">, simplifying some unnecessary information. </w:t>
      </w:r>
      <w:r w:rsidR="00517646">
        <w:rPr>
          <w:lang w:val="en-US"/>
        </w:rPr>
        <w:t>The storage structure can be similar to</w:t>
      </w:r>
      <w:r>
        <w:rPr>
          <w:lang w:val="en-US"/>
        </w:rPr>
        <w:t xml:space="preserve"> list</w:t>
      </w:r>
      <w:r w:rsidR="00517646">
        <w:rPr>
          <w:lang w:val="en-US"/>
        </w:rPr>
        <w:t>s</w:t>
      </w:r>
      <w:r>
        <w:rPr>
          <w:lang w:val="en-US"/>
        </w:rPr>
        <w:t xml:space="preserve">. </w:t>
      </w:r>
      <w:r w:rsidR="00517646">
        <w:rPr>
          <w:lang w:val="en-US"/>
        </w:rPr>
        <w:t xml:space="preserve">For example, </w:t>
      </w:r>
      <w:r>
        <w:rPr>
          <w:lang w:val="en-US"/>
        </w:rPr>
        <w:t>e</w:t>
      </w:r>
      <w:r w:rsidRPr="001E187B">
        <w:rPr>
          <w:lang w:val="en-US"/>
        </w:rPr>
        <w:t xml:space="preserve">ach </w:t>
      </w:r>
      <w:r w:rsidRPr="00DC77AA">
        <w:rPr>
          <w:i/>
          <w:lang w:val="en-US"/>
        </w:rPr>
        <w:t>agent</w:t>
      </w:r>
      <w:r w:rsidRPr="001E187B">
        <w:rPr>
          <w:lang w:val="en-US"/>
        </w:rPr>
        <w:t xml:space="preserve"> </w:t>
      </w:r>
      <w:r w:rsidR="00517646">
        <w:rPr>
          <w:lang w:val="en-US"/>
        </w:rPr>
        <w:t>can</w:t>
      </w:r>
      <w:r w:rsidRPr="001E187B">
        <w:rPr>
          <w:lang w:val="en-US"/>
        </w:rPr>
        <w:t xml:space="preserve"> have a list of actions that contains all </w:t>
      </w:r>
      <w:r>
        <w:rPr>
          <w:lang w:val="en-US"/>
        </w:rPr>
        <w:t xml:space="preserve">his </w:t>
      </w:r>
      <w:r w:rsidRPr="001E187B">
        <w:rPr>
          <w:lang w:val="en-US"/>
        </w:rPr>
        <w:t xml:space="preserve">executed actions. </w:t>
      </w:r>
      <w:commentRangeStart w:id="104"/>
      <w:r>
        <w:rPr>
          <w:lang w:val="en-US"/>
        </w:rPr>
        <w:t>This structure</w:t>
      </w:r>
      <w:r w:rsidRPr="001E187B">
        <w:rPr>
          <w:lang w:val="en-US"/>
        </w:rPr>
        <w:t xml:space="preserve"> allows</w:t>
      </w:r>
      <w:r>
        <w:rPr>
          <w:lang w:val="en-US"/>
        </w:rPr>
        <w:t xml:space="preserve"> for</w:t>
      </w:r>
      <w:r w:rsidRPr="001E187B">
        <w:rPr>
          <w:lang w:val="en-US"/>
        </w:rPr>
        <w:t xml:space="preserve"> inferring </w:t>
      </w:r>
      <w:r>
        <w:rPr>
          <w:lang w:val="en-US"/>
        </w:rPr>
        <w:t xml:space="preserve">the </w:t>
      </w:r>
      <w:r w:rsidRPr="00DC77AA">
        <w:rPr>
          <w:i/>
          <w:lang w:val="en-US"/>
        </w:rPr>
        <w:t>agent</w:t>
      </w:r>
      <w:r>
        <w:rPr>
          <w:lang w:val="en-US"/>
        </w:rPr>
        <w:t xml:space="preserve"> that</w:t>
      </w:r>
      <w:r w:rsidRPr="001E187B">
        <w:rPr>
          <w:lang w:val="en-US"/>
        </w:rPr>
        <w:t xml:space="preserve"> executed each action by simply looking at whose list </w:t>
      </w:r>
      <w:r w:rsidR="00517646">
        <w:rPr>
          <w:lang w:val="en-US"/>
        </w:rPr>
        <w:t>the action</w:t>
      </w:r>
      <w:r w:rsidRPr="001E187B">
        <w:rPr>
          <w:lang w:val="en-US"/>
        </w:rPr>
        <w:t xml:space="preserve"> belongs to, without the need o</w:t>
      </w:r>
      <w:r w:rsidR="00517646">
        <w:rPr>
          <w:lang w:val="en-US"/>
        </w:rPr>
        <w:t>f</w:t>
      </w:r>
      <w:r w:rsidRPr="001E187B">
        <w:rPr>
          <w:lang w:val="en-US"/>
        </w:rPr>
        <w:t xml:space="preserve"> explicitly say</w:t>
      </w:r>
      <w:ins w:id="105" w:author="Leonardo Gresta Paulino Murta" w:date="2013-05-17T14:13:00Z">
        <w:r w:rsidR="007322E6">
          <w:rPr>
            <w:lang w:val="en-US"/>
          </w:rPr>
          <w:t>ing</w:t>
        </w:r>
      </w:ins>
      <w:r w:rsidRPr="001E187B">
        <w:rPr>
          <w:lang w:val="en-US"/>
        </w:rPr>
        <w:t xml:space="preserve"> who</w:t>
      </w:r>
      <w:r>
        <w:rPr>
          <w:lang w:val="en-US"/>
        </w:rPr>
        <w:t xml:space="preserve"> was responsible for the execution</w:t>
      </w:r>
      <w:r w:rsidRPr="001E187B">
        <w:rPr>
          <w:lang w:val="en-US"/>
        </w:rPr>
        <w:t xml:space="preserve"> </w:t>
      </w:r>
      <w:r>
        <w:rPr>
          <w:lang w:val="en-US"/>
        </w:rPr>
        <w:t xml:space="preserve">of </w:t>
      </w:r>
      <w:r w:rsidRPr="001E187B">
        <w:rPr>
          <w:lang w:val="en-US"/>
        </w:rPr>
        <w:t xml:space="preserve">the action. </w:t>
      </w:r>
      <w:r>
        <w:rPr>
          <w:lang w:val="en-US"/>
        </w:rPr>
        <w:t>For events, it is possible to use an analogous approach, storing all events by trigger.</w:t>
      </w:r>
      <w:commentRangeEnd w:id="104"/>
      <w:r w:rsidR="007322E6">
        <w:rPr>
          <w:rStyle w:val="CommentReference"/>
        </w:rPr>
        <w:commentReference w:id="104"/>
      </w:r>
    </w:p>
    <w:p w14:paraId="0DDBC4CF" w14:textId="412BB3AD" w:rsidR="005A0F52" w:rsidRDefault="005A0F52" w:rsidP="005A0F52">
      <w:pPr>
        <w:rPr>
          <w:lang w:val="en-US"/>
        </w:rPr>
      </w:pPr>
      <w:del w:id="106" w:author="Leonardo Gresta Paulino Murta" w:date="2013-05-17T14:15:00Z">
        <w:r w:rsidRPr="001E187B" w:rsidDel="00431709">
          <w:rPr>
            <w:lang w:val="en-US"/>
          </w:rPr>
          <w:delText xml:space="preserve">In the case </w:delText>
        </w:r>
        <w:r w:rsidDel="00431709">
          <w:rPr>
            <w:lang w:val="en-US"/>
          </w:rPr>
          <w:delText>of the</w:delText>
        </w:r>
      </w:del>
      <w:ins w:id="107" w:author="Leonardo Gresta Paulino Murta" w:date="2013-05-17T14:15:00Z">
        <w:r w:rsidR="00431709">
          <w:rPr>
            <w:lang w:val="en-US"/>
          </w:rPr>
          <w:t>When</w:t>
        </w:r>
      </w:ins>
      <w:ins w:id="108" w:author="Leonardo Gresta Paulino Murta" w:date="2013-05-17T14:16:00Z">
        <w:r w:rsidR="00431709">
          <w:rPr>
            <w:lang w:val="en-US"/>
          </w:rPr>
          <w:t xml:space="preserve"> an</w:t>
        </w:r>
      </w:ins>
      <w:r>
        <w:rPr>
          <w:lang w:val="en-US"/>
        </w:rPr>
        <w:t xml:space="preserve"> action </w:t>
      </w:r>
      <w:del w:id="109" w:author="Leonardo Gresta Paulino Murta" w:date="2013-05-17T14:15:00Z">
        <w:r w:rsidDel="00431709">
          <w:rPr>
            <w:lang w:val="en-US"/>
          </w:rPr>
          <w:delText xml:space="preserve">having an external </w:delText>
        </w:r>
      </w:del>
      <w:r>
        <w:rPr>
          <w:lang w:val="en-US"/>
        </w:rPr>
        <w:t>influence</w:t>
      </w:r>
      <w:ins w:id="110" w:author="Leonardo Gresta Paulino Murta" w:date="2013-05-17T14:16:00Z">
        <w:r w:rsidR="004F554E">
          <w:rPr>
            <w:lang w:val="en-US"/>
          </w:rPr>
          <w:t>s</w:t>
        </w:r>
      </w:ins>
      <w:r>
        <w:rPr>
          <w:lang w:val="en-US"/>
        </w:rPr>
        <w:t xml:space="preserve"> </w:t>
      </w:r>
      <w:del w:id="111" w:author="Leonardo Gresta Paulino Murta" w:date="2013-05-17T14:16:00Z">
        <w:r w:rsidDel="004F554E">
          <w:rPr>
            <w:lang w:val="en-US"/>
          </w:rPr>
          <w:delText xml:space="preserve">from </w:delText>
        </w:r>
      </w:del>
      <w:r>
        <w:rPr>
          <w:lang w:val="en-US"/>
        </w:rPr>
        <w:t>another action</w:t>
      </w:r>
      <w:ins w:id="112" w:author="Leonardo Gresta Paulino Murta" w:date="2013-05-17T14:15:00Z">
        <w:r w:rsidR="00431709">
          <w:rPr>
            <w:lang w:val="en-US"/>
          </w:rPr>
          <w:t>,</w:t>
        </w:r>
      </w:ins>
      <w:r>
        <w:rPr>
          <w:lang w:val="en-US"/>
        </w:rPr>
        <w:t xml:space="preserve"> executed by another </w:t>
      </w:r>
      <w:r w:rsidRPr="00AC5156">
        <w:rPr>
          <w:i/>
          <w:lang w:val="en-US"/>
        </w:rPr>
        <w:t>agent</w:t>
      </w:r>
      <w:r>
        <w:rPr>
          <w:lang w:val="en-US"/>
        </w:rPr>
        <w:t xml:space="preserve"> (for example, a buff spell), then the </w:t>
      </w:r>
      <w:commentRangeStart w:id="113"/>
      <w:r>
        <w:rPr>
          <w:lang w:val="en-US"/>
        </w:rPr>
        <w:t xml:space="preserve">action </w:t>
      </w:r>
      <w:commentRangeEnd w:id="113"/>
      <w:r w:rsidR="00431709">
        <w:rPr>
          <w:rStyle w:val="CommentReference"/>
        </w:rPr>
        <w:commentReference w:id="113"/>
      </w:r>
      <w:commentRangeStart w:id="114"/>
      <w:r>
        <w:rPr>
          <w:lang w:val="en-US"/>
        </w:rPr>
        <w:t xml:space="preserve">will have a pointer </w:t>
      </w:r>
      <w:commentRangeEnd w:id="114"/>
      <w:r w:rsidR="004F554E">
        <w:rPr>
          <w:rStyle w:val="CommentReference"/>
        </w:rPr>
        <w:commentReference w:id="114"/>
      </w:r>
      <w:r>
        <w:rPr>
          <w:lang w:val="en-US"/>
        </w:rPr>
        <w:t xml:space="preserve">to the action that influenced it. If an ally used a buff spell on </w:t>
      </w:r>
      <w:r w:rsidR="00462EC9">
        <w:rPr>
          <w:lang w:val="en-US"/>
        </w:rPr>
        <w:t>the player</w:t>
      </w:r>
      <w:r>
        <w:rPr>
          <w:lang w:val="en-US"/>
        </w:rPr>
        <w:t xml:space="preserve"> that </w:t>
      </w:r>
      <w:commentRangeStart w:id="115"/>
      <w:r>
        <w:rPr>
          <w:lang w:val="en-US"/>
        </w:rPr>
        <w:t xml:space="preserve">buff </w:t>
      </w:r>
      <w:commentRangeEnd w:id="115"/>
      <w:r w:rsidR="00701ACC">
        <w:rPr>
          <w:rStyle w:val="CommentReference"/>
        </w:rPr>
        <w:commentReference w:id="115"/>
      </w:r>
      <w:r w:rsidR="00462EC9">
        <w:rPr>
          <w:lang w:val="en-US"/>
        </w:rPr>
        <w:t>his</w:t>
      </w:r>
      <w:r>
        <w:rPr>
          <w:lang w:val="en-US"/>
        </w:rPr>
        <w:t xml:space="preserve"> attack rate</w:t>
      </w:r>
      <w:ins w:id="116" w:author="Leonardo Gresta Paulino Murta" w:date="2013-05-17T14:24:00Z">
        <w:r w:rsidR="00E67089">
          <w:rPr>
            <w:lang w:val="en-US"/>
          </w:rPr>
          <w:t>,</w:t>
        </w:r>
      </w:ins>
      <w:r>
        <w:rPr>
          <w:lang w:val="en-US"/>
        </w:rPr>
        <w:t xml:space="preserve"> then, when </w:t>
      </w:r>
      <w:r w:rsidR="00462EC9">
        <w:rPr>
          <w:lang w:val="en-US"/>
        </w:rPr>
        <w:t>the player’s</w:t>
      </w:r>
      <w:r>
        <w:rPr>
          <w:lang w:val="en-US"/>
        </w:rPr>
        <w:t xml:space="preserve"> attack action </w:t>
      </w:r>
      <w:r w:rsidR="00462EC9">
        <w:rPr>
          <w:lang w:val="en-US"/>
        </w:rPr>
        <w:t xml:space="preserve">is generated, it </w:t>
      </w:r>
      <w:commentRangeStart w:id="117"/>
      <w:r w:rsidR="00462EC9">
        <w:rPr>
          <w:lang w:val="en-US"/>
        </w:rPr>
        <w:t>will be stored</w:t>
      </w:r>
      <w:r>
        <w:rPr>
          <w:lang w:val="en-US"/>
        </w:rPr>
        <w:t xml:space="preserve"> the action’s details </w:t>
      </w:r>
      <w:commentRangeEnd w:id="117"/>
      <w:r w:rsidR="00E67089">
        <w:rPr>
          <w:rStyle w:val="CommentReference"/>
        </w:rPr>
        <w:commentReference w:id="117"/>
      </w:r>
      <w:r>
        <w:rPr>
          <w:lang w:val="en-US"/>
        </w:rPr>
        <w:t xml:space="preserve">and a pointer to </w:t>
      </w:r>
      <w:r w:rsidR="00462EC9">
        <w:rPr>
          <w:lang w:val="en-US"/>
        </w:rPr>
        <w:t>the</w:t>
      </w:r>
      <w:r>
        <w:rPr>
          <w:lang w:val="en-US"/>
        </w:rPr>
        <w:t xml:space="preserve"> ally’s action that provided the buff. There </w:t>
      </w:r>
      <w:commentRangeStart w:id="118"/>
      <w:r>
        <w:rPr>
          <w:lang w:val="en-US"/>
        </w:rPr>
        <w:t xml:space="preserve">will be </w:t>
      </w:r>
      <w:commentRangeEnd w:id="118"/>
      <w:r w:rsidR="00E67089">
        <w:rPr>
          <w:rStyle w:val="CommentReference"/>
        </w:rPr>
        <w:commentReference w:id="118"/>
      </w:r>
      <w:r>
        <w:rPr>
          <w:lang w:val="en-US"/>
        </w:rPr>
        <w:t>no need to explicitly mention the ally</w:t>
      </w:r>
      <w:commentRangeStart w:id="119"/>
      <w:r>
        <w:rPr>
          <w:lang w:val="en-US"/>
        </w:rPr>
        <w:t>, only his action</w:t>
      </w:r>
      <w:commentRangeEnd w:id="119"/>
      <w:r w:rsidR="00E67089">
        <w:rPr>
          <w:rStyle w:val="CommentReference"/>
        </w:rPr>
        <w:commentReference w:id="119"/>
      </w:r>
      <w:r>
        <w:rPr>
          <w:lang w:val="en-US"/>
        </w:rPr>
        <w:t xml:space="preserve"> because each action belongs to a list, which in turn belongs to an </w:t>
      </w:r>
      <w:r w:rsidRPr="00AC5156">
        <w:rPr>
          <w:i/>
          <w:lang w:val="en-US"/>
        </w:rPr>
        <w:t>agent</w:t>
      </w:r>
      <w:r>
        <w:rPr>
          <w:lang w:val="en-US"/>
        </w:rPr>
        <w:t>. With this structure, it is possible to infer</w:t>
      </w:r>
      <w:r w:rsidRPr="001E187B">
        <w:rPr>
          <w:lang w:val="en-US"/>
        </w:rPr>
        <w:t xml:space="preserve"> who influenced the action by following the links</w:t>
      </w:r>
      <w:r>
        <w:rPr>
          <w:lang w:val="en-US"/>
        </w:rPr>
        <w:t xml:space="preserve"> </w:t>
      </w:r>
      <w:r w:rsidR="00462EC9">
        <w:rPr>
          <w:lang w:val="en-US"/>
        </w:rPr>
        <w:t>from</w:t>
      </w:r>
      <w:r>
        <w:rPr>
          <w:lang w:val="en-US"/>
        </w:rPr>
        <w:t xml:space="preserve"> each action</w:t>
      </w:r>
      <w:r w:rsidRPr="001E187B">
        <w:rPr>
          <w:lang w:val="en-US"/>
        </w:rPr>
        <w:t>.</w:t>
      </w:r>
      <w:r>
        <w:rPr>
          <w:lang w:val="en-US"/>
        </w:rPr>
        <w:t xml:space="preserve"> If there were multiple influences in the executed action, then </w:t>
      </w:r>
      <w:commentRangeStart w:id="120"/>
      <w:r>
        <w:rPr>
          <w:lang w:val="en-US"/>
        </w:rPr>
        <w:t>it is necess</w:t>
      </w:r>
      <w:commentRangeEnd w:id="120"/>
      <w:r w:rsidR="009A1499">
        <w:rPr>
          <w:rStyle w:val="CommentReference"/>
        </w:rPr>
        <w:commentReference w:id="120"/>
      </w:r>
      <w:r>
        <w:rPr>
          <w:lang w:val="en-US"/>
        </w:rPr>
        <w:t xml:space="preserve">ary to </w:t>
      </w:r>
      <w:del w:id="121" w:author="Leonardo Gresta Paulino Murta" w:date="2013-05-17T14:27:00Z">
        <w:r w:rsidDel="009A1499">
          <w:rPr>
            <w:lang w:val="en-US"/>
          </w:rPr>
          <w:delText xml:space="preserve">have </w:delText>
        </w:r>
      </w:del>
      <w:ins w:id="122" w:author="Leonardo Gresta Paulino Murta" w:date="2013-05-17T14:27:00Z">
        <w:r w:rsidR="009A1499">
          <w:rPr>
            <w:lang w:val="en-US"/>
          </w:rPr>
          <w:t xml:space="preserve">store </w:t>
        </w:r>
      </w:ins>
      <w:r>
        <w:rPr>
          <w:lang w:val="en-US"/>
        </w:rPr>
        <w:t xml:space="preserve">a pointer </w:t>
      </w:r>
      <w:r w:rsidR="00462EC9">
        <w:rPr>
          <w:lang w:val="en-US"/>
        </w:rPr>
        <w:t>for</w:t>
      </w:r>
      <w:r>
        <w:rPr>
          <w:lang w:val="en-US"/>
        </w:rPr>
        <w:t xml:space="preserve"> each action that influenced it. In the case of an action generat</w:t>
      </w:r>
      <w:r w:rsidR="003936BA">
        <w:rPr>
          <w:lang w:val="en-US"/>
        </w:rPr>
        <w:t>ing</w:t>
      </w:r>
      <w:r>
        <w:rPr>
          <w:lang w:val="en-US"/>
        </w:rPr>
        <w:t xml:space="preserve"> influence, it is necessary to temporarily </w:t>
      </w:r>
      <w:del w:id="123" w:author="Leonardo Gresta Paulino Murta" w:date="2013-05-17T14:27:00Z">
        <w:r w:rsidDel="009A1499">
          <w:rPr>
            <w:lang w:val="en-US"/>
          </w:rPr>
          <w:delText xml:space="preserve">save </w:delText>
        </w:r>
      </w:del>
      <w:ins w:id="124" w:author="Leonardo Gresta Paulino Murta" w:date="2013-05-17T14:27:00Z">
        <w:r w:rsidR="009A1499">
          <w:rPr>
            <w:lang w:val="en-US"/>
          </w:rPr>
          <w:t xml:space="preserve">store </w:t>
        </w:r>
      </w:ins>
      <w:r>
        <w:rPr>
          <w:lang w:val="en-US"/>
        </w:rPr>
        <w:t xml:space="preserve">a pointer to this action for </w:t>
      </w:r>
      <w:r w:rsidR="00462EC9">
        <w:rPr>
          <w:lang w:val="en-US"/>
        </w:rPr>
        <w:t xml:space="preserve">future actions that might be affected by it, </w:t>
      </w:r>
      <w:commentRangeStart w:id="125"/>
      <w:r w:rsidR="00462EC9">
        <w:rPr>
          <w:lang w:val="en-US"/>
        </w:rPr>
        <w:t>while</w:t>
      </w:r>
      <w:r>
        <w:rPr>
          <w:lang w:val="en-US"/>
        </w:rPr>
        <w:t xml:space="preserve"> </w:t>
      </w:r>
      <w:r w:rsidR="00462EC9">
        <w:rPr>
          <w:lang w:val="en-US"/>
        </w:rPr>
        <w:t>a</w:t>
      </w:r>
      <w:r>
        <w:rPr>
          <w:lang w:val="en-US"/>
        </w:rPr>
        <w:t>lso</w:t>
      </w:r>
      <w:r w:rsidR="00462EC9">
        <w:rPr>
          <w:lang w:val="en-US"/>
        </w:rPr>
        <w:t xml:space="preserve"> indicating</w:t>
      </w:r>
      <w:r>
        <w:rPr>
          <w:lang w:val="en-US"/>
        </w:rPr>
        <w:t xml:space="preserve"> which type</w:t>
      </w:r>
      <w:r w:rsidR="00462EC9">
        <w:rPr>
          <w:lang w:val="en-US"/>
        </w:rPr>
        <w:t>s</w:t>
      </w:r>
      <w:r>
        <w:rPr>
          <w:lang w:val="en-US"/>
        </w:rPr>
        <w:t xml:space="preserve"> of action can be influenced.</w:t>
      </w:r>
      <w:commentRangeEnd w:id="125"/>
      <w:r w:rsidR="009A1499">
        <w:rPr>
          <w:rStyle w:val="CommentReference"/>
        </w:rPr>
        <w:commentReference w:id="125"/>
      </w:r>
    </w:p>
    <w:p w14:paraId="4319F1FF" w14:textId="7944BE28" w:rsidR="00462EC9" w:rsidRDefault="005A0F52" w:rsidP="005A0F52">
      <w:pPr>
        <w:rPr>
          <w:lang w:val="en-US"/>
        </w:rPr>
      </w:pPr>
      <w:r>
        <w:rPr>
          <w:lang w:val="en-US"/>
        </w:rPr>
        <w:t xml:space="preserve">For example, </w:t>
      </w:r>
      <w:del w:id="126" w:author="Leonardo Gresta Paulino Murta" w:date="2013-05-17T14:31:00Z">
        <w:r w:rsidDel="00055BC8">
          <w:rPr>
            <w:lang w:val="en-US"/>
          </w:rPr>
          <w:delText xml:space="preserve">imagine </w:delText>
        </w:r>
      </w:del>
      <w:ins w:id="127" w:author="Leonardo Gresta Paulino Murta" w:date="2013-05-17T14:31:00Z">
        <w:r w:rsidR="00055BC8">
          <w:rPr>
            <w:lang w:val="en-US"/>
          </w:rPr>
          <w:t xml:space="preserve">suppose </w:t>
        </w:r>
      </w:ins>
      <w:r>
        <w:rPr>
          <w:lang w:val="en-US"/>
        </w:rPr>
        <w:t xml:space="preserve">a battle between a mage and an </w:t>
      </w:r>
      <w:proofErr w:type="spellStart"/>
      <w:r>
        <w:rPr>
          <w:lang w:val="en-US"/>
        </w:rPr>
        <w:t>orc</w:t>
      </w:r>
      <w:proofErr w:type="spellEnd"/>
      <w:r>
        <w:rPr>
          <w:lang w:val="en-US"/>
        </w:rPr>
        <w:t xml:space="preserve"> fighter. At the beginning of the battle</w:t>
      </w:r>
      <w:r w:rsidR="00462EC9">
        <w:rPr>
          <w:lang w:val="en-US"/>
        </w:rPr>
        <w:t xml:space="preserve">, the mage </w:t>
      </w:r>
      <w:commentRangeStart w:id="128"/>
      <w:r w:rsidR="00462EC9">
        <w:rPr>
          <w:lang w:val="en-US"/>
        </w:rPr>
        <w:t>cast</w:t>
      </w:r>
      <w:ins w:id="129" w:author="Leonardo Gresta Paulino Murta" w:date="2013-05-17T14:31:00Z">
        <w:r w:rsidR="00F70F64">
          <w:rPr>
            <w:lang w:val="en-US"/>
          </w:rPr>
          <w:t>s</w:t>
        </w:r>
        <w:commentRangeEnd w:id="128"/>
        <w:r w:rsidR="00F70F64">
          <w:rPr>
            <w:rStyle w:val="CommentReference"/>
          </w:rPr>
          <w:commentReference w:id="128"/>
        </w:r>
      </w:ins>
      <w:r w:rsidR="00462EC9">
        <w:rPr>
          <w:lang w:val="en-US"/>
        </w:rPr>
        <w:t xml:space="preserve"> a spell called </w:t>
      </w:r>
      <w:r w:rsidR="00462EC9" w:rsidRPr="00462EC9">
        <w:rPr>
          <w:i/>
          <w:lang w:val="en-US"/>
        </w:rPr>
        <w:t>weakness</w:t>
      </w:r>
      <w:r>
        <w:rPr>
          <w:lang w:val="en-US"/>
        </w:rPr>
        <w:t xml:space="preserve"> </w:t>
      </w:r>
      <w:commentRangeStart w:id="131"/>
      <w:r>
        <w:rPr>
          <w:lang w:val="en-US"/>
        </w:rPr>
        <w:t xml:space="preserve">in </w:t>
      </w:r>
      <w:commentRangeEnd w:id="131"/>
      <w:r w:rsidR="00A148E5">
        <w:rPr>
          <w:rStyle w:val="CommentReference"/>
        </w:rPr>
        <w:commentReference w:id="131"/>
      </w:r>
      <w:r>
        <w:rPr>
          <w:lang w:val="en-US"/>
        </w:rPr>
        <w:t xml:space="preserve">the </w:t>
      </w:r>
      <w:proofErr w:type="spellStart"/>
      <w:r>
        <w:rPr>
          <w:lang w:val="en-US"/>
        </w:rPr>
        <w:t>orc</w:t>
      </w:r>
      <w:proofErr w:type="spellEnd"/>
      <w:r>
        <w:rPr>
          <w:lang w:val="en-US"/>
        </w:rPr>
        <w:t>. This spell gives a penalty to the next attack roll.</w:t>
      </w:r>
      <w:r w:rsidR="00462EC9">
        <w:rPr>
          <w:lang w:val="en-US"/>
        </w:rPr>
        <w:t xml:space="preserve"> Because this action (spell </w:t>
      </w:r>
      <w:r w:rsidRPr="00D92CFE">
        <w:rPr>
          <w:i/>
          <w:lang w:val="en-US"/>
        </w:rPr>
        <w:t>weakness</w:t>
      </w:r>
      <w:r>
        <w:rPr>
          <w:lang w:val="en-US"/>
        </w:rPr>
        <w:t xml:space="preserve">) generates an influence (in this case, a negative influence), it is necessary to save a pointer to this action to be used when the </w:t>
      </w:r>
      <w:proofErr w:type="spellStart"/>
      <w:r>
        <w:rPr>
          <w:lang w:val="en-US"/>
        </w:rPr>
        <w:t>orc</w:t>
      </w:r>
      <w:proofErr w:type="spellEnd"/>
      <w:r>
        <w:rPr>
          <w:lang w:val="en-US"/>
        </w:rPr>
        <w:t xml:space="preserve"> makes an attack action. Due to the distance between the </w:t>
      </w:r>
      <w:proofErr w:type="spellStart"/>
      <w:r>
        <w:rPr>
          <w:lang w:val="en-US"/>
        </w:rPr>
        <w:t>orc</w:t>
      </w:r>
      <w:proofErr w:type="spellEnd"/>
      <w:r>
        <w:rPr>
          <w:lang w:val="en-US"/>
        </w:rPr>
        <w:t xml:space="preserve"> and mage, the </w:t>
      </w:r>
      <w:proofErr w:type="spellStart"/>
      <w:r>
        <w:rPr>
          <w:lang w:val="en-US"/>
        </w:rPr>
        <w:t>orc</w:t>
      </w:r>
      <w:proofErr w:type="spellEnd"/>
      <w:r>
        <w:rPr>
          <w:lang w:val="en-US"/>
        </w:rPr>
        <w:t xml:space="preserve"> can’t make an attack action at th</w:t>
      </w:r>
      <w:r w:rsidR="00462EC9">
        <w:rPr>
          <w:lang w:val="en-US"/>
        </w:rPr>
        <w:t>e current</w:t>
      </w:r>
      <w:r>
        <w:rPr>
          <w:lang w:val="en-US"/>
        </w:rPr>
        <w:t xml:space="preserve"> turn, so he </w:t>
      </w:r>
      <w:commentRangeStart w:id="132"/>
      <w:r>
        <w:rPr>
          <w:lang w:val="en-US"/>
        </w:rPr>
        <w:t xml:space="preserve">charges </w:t>
      </w:r>
      <w:commentRangeEnd w:id="132"/>
      <w:r w:rsidR="00AD5CD4">
        <w:rPr>
          <w:rStyle w:val="CommentReference"/>
        </w:rPr>
        <w:commentReference w:id="132"/>
      </w:r>
      <w:r>
        <w:rPr>
          <w:lang w:val="en-US"/>
        </w:rPr>
        <w:t>in the direction of the mage to put him in melee range. On the next tur</w:t>
      </w:r>
      <w:r w:rsidR="00462EC9">
        <w:rPr>
          <w:lang w:val="en-US"/>
        </w:rPr>
        <w:t>n</w:t>
      </w:r>
      <w:ins w:id="133" w:author="Leonardo Gresta Paulino Murta" w:date="2013-05-17T14:34:00Z">
        <w:r w:rsidR="00AD5CD4">
          <w:rPr>
            <w:lang w:val="en-US"/>
          </w:rPr>
          <w:t>,</w:t>
        </w:r>
      </w:ins>
      <w:r w:rsidR="00462EC9">
        <w:rPr>
          <w:lang w:val="en-US"/>
        </w:rPr>
        <w:t xml:space="preserve"> the mage cast another spell (</w:t>
      </w:r>
      <w:proofErr w:type="spellStart"/>
      <w:r w:rsidRPr="00D92CFE">
        <w:rPr>
          <w:i/>
          <w:lang w:val="en-US"/>
        </w:rPr>
        <w:t>stonefist</w:t>
      </w:r>
      <w:proofErr w:type="spellEnd"/>
      <w:r>
        <w:rPr>
          <w:lang w:val="en-US"/>
        </w:rPr>
        <w:t xml:space="preserve">), which </w:t>
      </w:r>
      <w:r w:rsidR="00462EC9">
        <w:rPr>
          <w:lang w:val="en-US"/>
        </w:rPr>
        <w:t xml:space="preserve">only </w:t>
      </w:r>
      <w:r>
        <w:rPr>
          <w:lang w:val="en-US"/>
        </w:rPr>
        <w:t xml:space="preserve">causes damage. In the </w:t>
      </w:r>
      <w:proofErr w:type="spellStart"/>
      <w:r>
        <w:rPr>
          <w:lang w:val="en-US"/>
        </w:rPr>
        <w:t>orc’s</w:t>
      </w:r>
      <w:proofErr w:type="spellEnd"/>
      <w:r>
        <w:rPr>
          <w:lang w:val="en-US"/>
        </w:rPr>
        <w:t xml:space="preserve"> turn</w:t>
      </w:r>
      <w:r w:rsidR="00462EC9">
        <w:rPr>
          <w:lang w:val="en-US"/>
        </w:rPr>
        <w:t xml:space="preserve"> the </w:t>
      </w:r>
      <w:proofErr w:type="spellStart"/>
      <w:r w:rsidR="00462EC9">
        <w:rPr>
          <w:lang w:val="en-US"/>
        </w:rPr>
        <w:t>orc</w:t>
      </w:r>
      <w:proofErr w:type="spellEnd"/>
      <w:r w:rsidR="00462EC9">
        <w:rPr>
          <w:lang w:val="en-US"/>
        </w:rPr>
        <w:t xml:space="preserve"> </w:t>
      </w:r>
      <w:r w:rsidR="00462EC9">
        <w:rPr>
          <w:lang w:val="en-US"/>
        </w:rPr>
        <w:lastRenderedPageBreak/>
        <w:t xml:space="preserve">makes an attack action </w:t>
      </w:r>
      <w:r>
        <w:rPr>
          <w:lang w:val="en-US"/>
        </w:rPr>
        <w:t>because he is now in melee range of the mage. However, due to</w:t>
      </w:r>
      <w:r w:rsidR="00462EC9">
        <w:rPr>
          <w:lang w:val="en-US"/>
        </w:rPr>
        <w:t xml:space="preserve"> the spell casted by the mage (</w:t>
      </w:r>
      <w:r w:rsidRPr="00D92CFE">
        <w:rPr>
          <w:i/>
          <w:lang w:val="en-US"/>
        </w:rPr>
        <w:t>weakness</w:t>
      </w:r>
      <w:r>
        <w:rPr>
          <w:lang w:val="en-US"/>
        </w:rPr>
        <w:t xml:space="preserve">) </w:t>
      </w:r>
      <w:commentRangeStart w:id="134"/>
      <w:r>
        <w:rPr>
          <w:lang w:val="en-US"/>
        </w:rPr>
        <w:t>in the last turn</w:t>
      </w:r>
      <w:commentRangeEnd w:id="134"/>
      <w:r w:rsidR="00AD5CD4">
        <w:rPr>
          <w:rStyle w:val="CommentReference"/>
        </w:rPr>
        <w:commentReference w:id="134"/>
      </w:r>
      <w:r>
        <w:rPr>
          <w:lang w:val="en-US"/>
        </w:rPr>
        <w:t xml:space="preserve">, the </w:t>
      </w:r>
      <w:proofErr w:type="spellStart"/>
      <w:r>
        <w:rPr>
          <w:lang w:val="en-US"/>
        </w:rPr>
        <w:t>orc</w:t>
      </w:r>
      <w:proofErr w:type="spellEnd"/>
      <w:r>
        <w:rPr>
          <w:lang w:val="en-US"/>
        </w:rPr>
        <w:t xml:space="preserve"> suffers a penalty to his attack roll. </w:t>
      </w:r>
    </w:p>
    <w:p w14:paraId="55659156" w14:textId="6229CDF9" w:rsidR="005A0F52" w:rsidRDefault="005A0F52" w:rsidP="005A0F52">
      <w:pPr>
        <w:rPr>
          <w:lang w:val="en-US"/>
        </w:rPr>
      </w:pPr>
      <w:r>
        <w:rPr>
          <w:lang w:val="en-US"/>
        </w:rPr>
        <w:t xml:space="preserve">In other words, the attack action from the </w:t>
      </w:r>
      <w:proofErr w:type="spellStart"/>
      <w:r>
        <w:rPr>
          <w:lang w:val="en-US"/>
        </w:rPr>
        <w:t>orc</w:t>
      </w:r>
      <w:proofErr w:type="spellEnd"/>
      <w:r>
        <w:rPr>
          <w:lang w:val="en-US"/>
        </w:rPr>
        <w:t xml:space="preserve"> was influenced by the spell from the mage. When this happens, the attack action information that is stored will need to have a link to the spell action. Since a pointer to that particular action was already generated for future usage, </w:t>
      </w:r>
      <w:del w:id="135" w:author="Leonardo Gresta Paulino Murta" w:date="2013-05-17T14:35:00Z">
        <w:r w:rsidDel="00754A2E">
          <w:rPr>
            <w:lang w:val="en-US"/>
          </w:rPr>
          <w:delText xml:space="preserve">then </w:delText>
        </w:r>
      </w:del>
      <w:r>
        <w:rPr>
          <w:lang w:val="en-US"/>
        </w:rPr>
        <w:t xml:space="preserve">that pointer can be consumed (because the effect was only in the next attack) and used to link the actions. Without pre-generating the influence pointer, it would be necessary to check all lists in search of the action that influenced it. </w:t>
      </w:r>
      <w:commentRangeStart w:id="136"/>
      <w:r>
        <w:rPr>
          <w:lang w:val="en-US"/>
        </w:rPr>
        <w:t>If the spell had a duration that affected all attacks until it expires, then it can be used a stack of pointers, where each turn one pointer will be consumed (but not necessarily bound to another action).</w:t>
      </w:r>
      <w:commentRangeEnd w:id="136"/>
      <w:r w:rsidR="00754A2E">
        <w:rPr>
          <w:rStyle w:val="CommentReference"/>
        </w:rPr>
        <w:commentReference w:id="136"/>
      </w:r>
      <w:r>
        <w:rPr>
          <w:lang w:val="en-US"/>
        </w:rPr>
        <w:t xml:space="preserve"> When the stack empties, then </w:t>
      </w:r>
      <w:commentRangeStart w:id="137"/>
      <w:r>
        <w:rPr>
          <w:lang w:val="en-US"/>
        </w:rPr>
        <w:t xml:space="preserve">that action </w:t>
      </w:r>
      <w:commentRangeEnd w:id="137"/>
      <w:r w:rsidR="000504ED">
        <w:rPr>
          <w:rStyle w:val="CommentReference"/>
        </w:rPr>
        <w:commentReference w:id="137"/>
      </w:r>
      <w:r>
        <w:rPr>
          <w:lang w:val="en-US"/>
        </w:rPr>
        <w:t xml:space="preserve">cannot influence another because it expired. If the duration is not actually </w:t>
      </w:r>
      <w:r w:rsidR="00462EC9">
        <w:rPr>
          <w:lang w:val="en-US"/>
        </w:rPr>
        <w:t xml:space="preserve">in </w:t>
      </w:r>
      <w:r>
        <w:rPr>
          <w:lang w:val="en-US"/>
        </w:rPr>
        <w:t xml:space="preserve">turns, but </w:t>
      </w:r>
      <w:del w:id="138" w:author="Leonardo Gresta Paulino Murta" w:date="2013-05-17T14:40:00Z">
        <w:r w:rsidDel="006D5A33">
          <w:rPr>
            <w:lang w:val="en-US"/>
          </w:rPr>
          <w:delText xml:space="preserve">it </w:delText>
        </w:r>
      </w:del>
      <w:r>
        <w:rPr>
          <w:lang w:val="en-US"/>
        </w:rPr>
        <w:t xml:space="preserve">is </w:t>
      </w:r>
      <w:r w:rsidR="00462EC9">
        <w:rPr>
          <w:lang w:val="en-US"/>
        </w:rPr>
        <w:t>tied to the times used, the next five attacks for example</w:t>
      </w:r>
      <w:r>
        <w:rPr>
          <w:lang w:val="en-US"/>
        </w:rPr>
        <w:t>, t</w:t>
      </w:r>
      <w:r w:rsidR="00751516">
        <w:rPr>
          <w:lang w:val="en-US"/>
        </w:rPr>
        <w:t xml:space="preserve">hen each attack </w:t>
      </w:r>
      <w:r>
        <w:rPr>
          <w:lang w:val="en-US"/>
        </w:rPr>
        <w:t>will consume one pointer from the stack</w:t>
      </w:r>
      <w:del w:id="139" w:author="Leonardo Gresta Paulino Murta" w:date="2013-05-17T14:41:00Z">
        <w:r w:rsidDel="006D5A33">
          <w:rPr>
            <w:lang w:val="en-US"/>
          </w:rPr>
          <w:delText xml:space="preserve"> and used to </w:delText>
        </w:r>
        <w:r w:rsidR="00751516" w:rsidDel="006D5A33">
          <w:rPr>
            <w:lang w:val="en-US"/>
          </w:rPr>
          <w:delText>bind the</w:delText>
        </w:r>
        <w:r w:rsidDel="006D5A33">
          <w:rPr>
            <w:lang w:val="en-US"/>
          </w:rPr>
          <w:delText xml:space="preserve"> actions</w:delText>
        </w:r>
      </w:del>
      <w:r>
        <w:rPr>
          <w:lang w:val="en-US"/>
        </w:rPr>
        <w:t xml:space="preserve">. </w:t>
      </w:r>
      <w:r w:rsidR="00020063">
        <w:fldChar w:fldCharType="begin"/>
      </w:r>
      <w:r w:rsidR="00020063">
        <w:instrText xml:space="preserve"> REF _Ref335239044 \h  \* MERGEFORMAT </w:instrText>
      </w:r>
      <w:r w:rsidR="00020063">
        <w:fldChar w:fldCharType="separate"/>
      </w:r>
      <w:r w:rsidR="00751516" w:rsidRPr="001E187B">
        <w:rPr>
          <w:lang w:val="en-US"/>
        </w:rPr>
        <w:t xml:space="preserve">Figure </w:t>
      </w:r>
      <w:r w:rsidR="00751516">
        <w:rPr>
          <w:lang w:val="en-US"/>
        </w:rPr>
        <w:t>2</w:t>
      </w:r>
      <w:r w:rsidR="00020063">
        <w:fldChar w:fldCharType="end"/>
      </w:r>
      <w:r w:rsidRPr="00D92CFE">
        <w:rPr>
          <w:lang w:val="en-US"/>
        </w:rPr>
        <w:t xml:space="preserve"> illustrates</w:t>
      </w:r>
      <w:r>
        <w:rPr>
          <w:lang w:val="en-US"/>
        </w:rPr>
        <w:t xml:space="preserve"> this </w:t>
      </w:r>
      <w:r w:rsidR="008E1A74">
        <w:rPr>
          <w:lang w:val="en-US"/>
        </w:rPr>
        <w:t xml:space="preserve">example of </w:t>
      </w:r>
      <w:r>
        <w:rPr>
          <w:lang w:val="en-US"/>
        </w:rPr>
        <w:t xml:space="preserve">combat scenario between the mage and the </w:t>
      </w:r>
      <w:proofErr w:type="spellStart"/>
      <w:r>
        <w:rPr>
          <w:lang w:val="en-US"/>
        </w:rPr>
        <w:t>orc</w:t>
      </w:r>
      <w:proofErr w:type="spellEnd"/>
      <w:r>
        <w:rPr>
          <w:lang w:val="en-US"/>
        </w:rPr>
        <w:t>, includin</w:t>
      </w:r>
      <w:r w:rsidR="008E1A74">
        <w:rPr>
          <w:lang w:val="en-US"/>
        </w:rPr>
        <w:t xml:space="preserve">g the influence between the actions of casting spell </w:t>
      </w:r>
      <w:r w:rsidR="008E1A74" w:rsidRPr="008E1A74">
        <w:rPr>
          <w:i/>
          <w:lang w:val="en-US"/>
        </w:rPr>
        <w:t>weakness</w:t>
      </w:r>
      <w:r w:rsidR="008E1A74">
        <w:rPr>
          <w:lang w:val="en-US"/>
        </w:rPr>
        <w:t xml:space="preserve"> and the </w:t>
      </w:r>
      <w:proofErr w:type="spellStart"/>
      <w:r w:rsidR="008E1A74">
        <w:rPr>
          <w:lang w:val="en-US"/>
        </w:rPr>
        <w:t>orc</w:t>
      </w:r>
      <w:proofErr w:type="spellEnd"/>
      <w:r w:rsidR="008E1A74">
        <w:rPr>
          <w:lang w:val="en-US"/>
        </w:rPr>
        <w:t xml:space="preserve"> attack. </w:t>
      </w:r>
    </w:p>
    <w:p w14:paraId="348577F2" w14:textId="77777777" w:rsidR="00751516" w:rsidRPr="001E187B" w:rsidRDefault="009E0C21" w:rsidP="00751516">
      <w:pPr>
        <w:keepNext/>
        <w:jc w:val="center"/>
        <w:rPr>
          <w:lang w:val="en-US"/>
        </w:rPr>
      </w:pPr>
      <w:r>
        <w:rPr>
          <w:noProof/>
          <w:lang w:val="en-US"/>
        </w:rPr>
        <w:drawing>
          <wp:inline distT="0" distB="0" distL="0" distR="0" wp14:anchorId="5CE008A9" wp14:editId="19B92B1E">
            <wp:extent cx="2990850" cy="2200000"/>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995745" cy="2203601"/>
                    </a:xfrm>
                    <a:prstGeom prst="rect">
                      <a:avLst/>
                    </a:prstGeom>
                    <a:noFill/>
                    <a:ln w="9525">
                      <a:noFill/>
                      <a:miter lim="800000"/>
                      <a:headEnd/>
                      <a:tailEnd/>
                    </a:ln>
                  </pic:spPr>
                </pic:pic>
              </a:graphicData>
            </a:graphic>
          </wp:inline>
        </w:drawing>
      </w:r>
    </w:p>
    <w:p w14:paraId="7F57415F" w14:textId="77777777" w:rsidR="00751516" w:rsidRPr="001E187B" w:rsidRDefault="00751516" w:rsidP="00751516">
      <w:pPr>
        <w:pStyle w:val="Caption"/>
        <w:rPr>
          <w:lang w:val="en-US"/>
        </w:rPr>
      </w:pPr>
      <w:bookmarkStart w:id="140" w:name="_Ref335239044"/>
      <w:bookmarkStart w:id="141" w:name="_Toc353465422"/>
      <w:commentRangeStart w:id="142"/>
      <w:r w:rsidRPr="001E187B">
        <w:rPr>
          <w:lang w:val="en-US"/>
        </w:rPr>
        <w:t xml:space="preserve">Figure </w:t>
      </w:r>
      <w:commentRangeEnd w:id="142"/>
      <w:r w:rsidR="00124AB5">
        <w:rPr>
          <w:rStyle w:val="CommentReference"/>
          <w:b w:val="0"/>
          <w:bCs w:val="0"/>
        </w:rPr>
        <w:commentReference w:id="142"/>
      </w:r>
      <w:r w:rsidR="007526E8">
        <w:rPr>
          <w:lang w:val="en-US"/>
        </w:rPr>
        <w:fldChar w:fldCharType="begin"/>
      </w:r>
      <w:r>
        <w:rPr>
          <w:lang w:val="en-US"/>
        </w:rPr>
        <w:instrText xml:space="preserve"> SEQ Figure \* ARABIC </w:instrText>
      </w:r>
      <w:r w:rsidR="007526E8">
        <w:rPr>
          <w:lang w:val="en-US"/>
        </w:rPr>
        <w:fldChar w:fldCharType="separate"/>
      </w:r>
      <w:r>
        <w:rPr>
          <w:noProof/>
          <w:lang w:val="en-US"/>
        </w:rPr>
        <w:t>2</w:t>
      </w:r>
      <w:r w:rsidR="007526E8">
        <w:rPr>
          <w:lang w:val="en-US"/>
        </w:rPr>
        <w:fldChar w:fldCharType="end"/>
      </w:r>
      <w:bookmarkEnd w:id="140"/>
      <w:r w:rsidRPr="001E187B">
        <w:rPr>
          <w:lang w:val="en-US"/>
        </w:rPr>
        <w:t xml:space="preserve">: </w:t>
      </w:r>
      <w:bookmarkEnd w:id="141"/>
      <w:r w:rsidR="00216DCA">
        <w:rPr>
          <w:lang w:val="en-US"/>
        </w:rPr>
        <w:t>Provenance representation of a combat.</w:t>
      </w:r>
    </w:p>
    <w:p w14:paraId="5173DE22" w14:textId="706DBD2E" w:rsidR="005A0F52" w:rsidRDefault="005A0F52" w:rsidP="005A0F52">
      <w:pPr>
        <w:rPr>
          <w:lang w:val="en-US"/>
        </w:rPr>
      </w:pPr>
      <w:r w:rsidRPr="0036140E">
        <w:rPr>
          <w:i/>
          <w:lang w:val="en-US"/>
        </w:rPr>
        <w:t>Agents</w:t>
      </w:r>
      <w:r w:rsidRPr="001E187B">
        <w:rPr>
          <w:lang w:val="en-US"/>
        </w:rPr>
        <w:t xml:space="preserve"> present in a scene, or place, can </w:t>
      </w:r>
      <w:r>
        <w:rPr>
          <w:lang w:val="en-US"/>
        </w:rPr>
        <w:t xml:space="preserve">also </w:t>
      </w:r>
      <w:r w:rsidRPr="001E187B">
        <w:rPr>
          <w:lang w:val="en-US"/>
        </w:rPr>
        <w:t xml:space="preserve">be represented in a similar way as actions. Each scene </w:t>
      </w:r>
      <w:commentRangeStart w:id="143"/>
      <w:r>
        <w:rPr>
          <w:lang w:val="en-US"/>
        </w:rPr>
        <w:t xml:space="preserve">will </w:t>
      </w:r>
      <w:commentRangeEnd w:id="143"/>
      <w:r w:rsidR="00230F75">
        <w:rPr>
          <w:rStyle w:val="CommentReference"/>
        </w:rPr>
        <w:commentReference w:id="143"/>
      </w:r>
      <w:r>
        <w:rPr>
          <w:lang w:val="en-US"/>
        </w:rPr>
        <w:t>have</w:t>
      </w:r>
      <w:r w:rsidRPr="001E187B">
        <w:rPr>
          <w:lang w:val="en-US"/>
        </w:rPr>
        <w:t xml:space="preserve"> a list of </w:t>
      </w:r>
      <w:r w:rsidRPr="00D92CFE">
        <w:rPr>
          <w:i/>
          <w:lang w:val="en-US"/>
        </w:rPr>
        <w:t>entities</w:t>
      </w:r>
      <w:r w:rsidRPr="001E187B">
        <w:rPr>
          <w:lang w:val="en-US"/>
        </w:rPr>
        <w:t xml:space="preserve"> </w:t>
      </w:r>
      <w:r>
        <w:rPr>
          <w:lang w:val="en-US"/>
        </w:rPr>
        <w:t xml:space="preserve">and </w:t>
      </w:r>
      <w:r w:rsidRPr="00D92CFE">
        <w:rPr>
          <w:i/>
          <w:lang w:val="en-US"/>
        </w:rPr>
        <w:t>agents</w:t>
      </w:r>
      <w:r>
        <w:rPr>
          <w:lang w:val="en-US"/>
        </w:rPr>
        <w:t xml:space="preserve"> </w:t>
      </w:r>
      <w:r w:rsidRPr="001E187B">
        <w:rPr>
          <w:lang w:val="en-US"/>
        </w:rPr>
        <w:t xml:space="preserve">that </w:t>
      </w:r>
      <w:commentRangeStart w:id="144"/>
      <w:r w:rsidR="00751516">
        <w:rPr>
          <w:lang w:val="en-US"/>
        </w:rPr>
        <w:t xml:space="preserve">were </w:t>
      </w:r>
      <w:commentRangeEnd w:id="144"/>
      <w:r w:rsidR="008E2795">
        <w:rPr>
          <w:rStyle w:val="CommentReference"/>
        </w:rPr>
        <w:commentReference w:id="144"/>
      </w:r>
      <w:r w:rsidR="00751516">
        <w:rPr>
          <w:lang w:val="en-US"/>
        </w:rPr>
        <w:t>in</w:t>
      </w:r>
      <w:r w:rsidRPr="001E187B">
        <w:rPr>
          <w:lang w:val="en-US"/>
        </w:rPr>
        <w:t xml:space="preserve"> it</w:t>
      </w:r>
      <w:r w:rsidR="00F82FF7">
        <w:rPr>
          <w:lang w:val="en-US"/>
        </w:rPr>
        <w:t>, which</w:t>
      </w:r>
      <w:ins w:id="145" w:author="Leonardo Gresta Paulino Murta" w:date="2013-05-17T14:51:00Z">
        <w:r w:rsidR="008E2795">
          <w:rPr>
            <w:lang w:val="en-US"/>
          </w:rPr>
          <w:t>,</w:t>
        </w:r>
      </w:ins>
      <w:r w:rsidR="00F82FF7">
        <w:rPr>
          <w:lang w:val="en-US"/>
        </w:rPr>
        <w:t xml:space="preserve"> in turn</w:t>
      </w:r>
      <w:ins w:id="146" w:author="Leonardo Gresta Paulino Murta" w:date="2013-05-17T14:51:00Z">
        <w:r w:rsidR="008E2795">
          <w:rPr>
            <w:lang w:val="en-US"/>
          </w:rPr>
          <w:t>,</w:t>
        </w:r>
      </w:ins>
      <w:r w:rsidR="00F82FF7">
        <w:rPr>
          <w:lang w:val="en-US"/>
        </w:rPr>
        <w:t xml:space="preserve"> contain</w:t>
      </w:r>
      <w:ins w:id="147" w:author="Leonardo Gresta Paulino Murta" w:date="2013-05-17T14:51:00Z">
        <w:r w:rsidR="008E2795">
          <w:rPr>
            <w:lang w:val="en-US"/>
          </w:rPr>
          <w:t>s</w:t>
        </w:r>
      </w:ins>
      <w:r w:rsidR="00F82FF7">
        <w:rPr>
          <w:lang w:val="en-US"/>
        </w:rPr>
        <w:t xml:space="preserve"> a list of actions executed while in the scene</w:t>
      </w:r>
      <w:r w:rsidRPr="001E187B">
        <w:rPr>
          <w:lang w:val="en-US"/>
        </w:rPr>
        <w:t xml:space="preserve">. </w:t>
      </w:r>
      <w:r w:rsidR="00F82FF7">
        <w:rPr>
          <w:lang w:val="en-US"/>
        </w:rPr>
        <w:t xml:space="preserve">Since the sequence of actions in a game is important, situations where the same place </w:t>
      </w:r>
      <w:r w:rsidR="00C52158">
        <w:rPr>
          <w:lang w:val="en-US"/>
        </w:rPr>
        <w:t>is</w:t>
      </w:r>
      <w:r w:rsidR="00F82FF7">
        <w:rPr>
          <w:lang w:val="en-US"/>
        </w:rPr>
        <w:t xml:space="preserve"> visited multiple times throughout the game, like a city, </w:t>
      </w:r>
      <w:r w:rsidR="002B285B">
        <w:rPr>
          <w:lang w:val="en-US"/>
        </w:rPr>
        <w:t>might</w:t>
      </w:r>
      <w:r w:rsidR="00F82FF7">
        <w:rPr>
          <w:lang w:val="en-US"/>
        </w:rPr>
        <w:t xml:space="preserve"> cause </w:t>
      </w:r>
      <w:r w:rsidR="002B285B">
        <w:rPr>
          <w:lang w:val="en-US"/>
        </w:rPr>
        <w:t>complications</w:t>
      </w:r>
      <w:r w:rsidR="00F82FF7">
        <w:rPr>
          <w:lang w:val="en-US"/>
        </w:rPr>
        <w:t xml:space="preserve"> in graph</w:t>
      </w:r>
      <w:r w:rsidR="002B285B">
        <w:rPr>
          <w:lang w:val="en-US"/>
        </w:rPr>
        <w:t>, making it difficult to understand</w:t>
      </w:r>
      <w:r w:rsidR="00F82FF7">
        <w:rPr>
          <w:lang w:val="en-US"/>
        </w:rPr>
        <w:t>.</w:t>
      </w:r>
      <w:r w:rsidR="002B285B">
        <w:rPr>
          <w:lang w:val="en-US"/>
        </w:rPr>
        <w:t xml:space="preserve"> To avoid </w:t>
      </w:r>
      <w:commentRangeStart w:id="148"/>
      <w:r w:rsidR="002B285B">
        <w:rPr>
          <w:lang w:val="en-US"/>
        </w:rPr>
        <w:t>this</w:t>
      </w:r>
      <w:commentRangeEnd w:id="148"/>
      <w:r w:rsidR="00A02E98">
        <w:rPr>
          <w:rStyle w:val="CommentReference"/>
        </w:rPr>
        <w:commentReference w:id="148"/>
      </w:r>
      <w:r w:rsidR="002B285B">
        <w:rPr>
          <w:lang w:val="en-US"/>
        </w:rPr>
        <w:t xml:space="preserve">, instead of putting everything in the same scene, </w:t>
      </w:r>
      <w:commentRangeStart w:id="149"/>
      <w:r w:rsidR="002B285B">
        <w:rPr>
          <w:lang w:val="en-US"/>
        </w:rPr>
        <w:t xml:space="preserve">treat </w:t>
      </w:r>
      <w:commentRangeEnd w:id="149"/>
      <w:r w:rsidR="00CC69B4">
        <w:rPr>
          <w:rStyle w:val="CommentReference"/>
        </w:rPr>
        <w:commentReference w:id="149"/>
      </w:r>
      <w:r w:rsidR="002B285B">
        <w:rPr>
          <w:lang w:val="en-US"/>
        </w:rPr>
        <w:t xml:space="preserve">each visit to the place as a different instance. For example, if the player visited a city then went to an adventure in a nearby forest and later came back to the </w:t>
      </w:r>
      <w:r w:rsidR="002B285B">
        <w:rPr>
          <w:lang w:val="en-US"/>
        </w:rPr>
        <w:lastRenderedPageBreak/>
        <w:t xml:space="preserve">city, instead of grouping all actions from both times the player visited the city, </w:t>
      </w:r>
      <w:commentRangeStart w:id="150"/>
      <w:r w:rsidR="002B285B">
        <w:rPr>
          <w:lang w:val="en-US"/>
        </w:rPr>
        <w:t xml:space="preserve">break </w:t>
      </w:r>
      <w:commentRangeEnd w:id="150"/>
      <w:r w:rsidR="004165C0">
        <w:rPr>
          <w:rStyle w:val="CommentReference"/>
        </w:rPr>
        <w:commentReference w:id="150"/>
      </w:r>
      <w:r w:rsidR="002B285B">
        <w:rPr>
          <w:lang w:val="en-US"/>
        </w:rPr>
        <w:t>it apart and treat each visit as a different place, or instance.</w:t>
      </w:r>
      <w:r w:rsidR="00F82FF7">
        <w:rPr>
          <w:lang w:val="en-US"/>
        </w:rPr>
        <w:t xml:space="preserve"> </w:t>
      </w:r>
      <w:r w:rsidR="002B285B">
        <w:rPr>
          <w:lang w:val="en-US"/>
        </w:rPr>
        <w:t>This is reasonable because even if it is the same city, it was visited at different times</w:t>
      </w:r>
      <w:r w:rsidR="00C52158">
        <w:rPr>
          <w:lang w:val="en-US"/>
        </w:rPr>
        <w:t xml:space="preserve"> and might have different aspects</w:t>
      </w:r>
      <w:r w:rsidR="002B285B">
        <w:rPr>
          <w:lang w:val="en-US"/>
        </w:rPr>
        <w:t xml:space="preserve">. This </w:t>
      </w:r>
      <w:del w:id="151" w:author="Leonardo Gresta Paulino Murta" w:date="2013-05-17T14:55:00Z">
        <w:r w:rsidR="002B285B" w:rsidDel="004165C0">
          <w:rPr>
            <w:lang w:val="en-US"/>
          </w:rPr>
          <w:delText xml:space="preserve">way </w:delText>
        </w:r>
      </w:del>
      <w:ins w:id="152" w:author="Leonardo Gresta Paulino Murta" w:date="2013-05-17T14:55:00Z">
        <w:r w:rsidR="004165C0">
          <w:rPr>
            <w:lang w:val="en-US"/>
          </w:rPr>
          <w:t xml:space="preserve">approach </w:t>
        </w:r>
      </w:ins>
      <w:del w:id="153" w:author="Leonardo Gresta Paulino Murta" w:date="2013-05-17T14:55:00Z">
        <w:r w:rsidR="002B285B" w:rsidDel="004165C0">
          <w:rPr>
            <w:lang w:val="en-US"/>
          </w:rPr>
          <w:delText xml:space="preserve">will </w:delText>
        </w:r>
      </w:del>
      <w:r w:rsidR="002B285B">
        <w:rPr>
          <w:lang w:val="en-US"/>
        </w:rPr>
        <w:t>result</w:t>
      </w:r>
      <w:ins w:id="154" w:author="Leonardo Gresta Paulino Murta" w:date="2013-05-17T14:55:00Z">
        <w:r w:rsidR="004165C0">
          <w:rPr>
            <w:lang w:val="en-US"/>
          </w:rPr>
          <w:t>s</w:t>
        </w:r>
      </w:ins>
      <w:r w:rsidR="002B285B">
        <w:rPr>
          <w:lang w:val="en-US"/>
        </w:rPr>
        <w:t xml:space="preserve"> in a clearer visualization of the pl</w:t>
      </w:r>
      <w:r w:rsidR="00C52158">
        <w:rPr>
          <w:lang w:val="en-US"/>
        </w:rPr>
        <w:t>ayer’s journey and interactions and the sequence of places the player visited.</w:t>
      </w:r>
    </w:p>
    <w:p w14:paraId="651DABAC" w14:textId="4E9E0974" w:rsidR="005A0F52" w:rsidRDefault="005A0F52" w:rsidP="005A0F52">
      <w:pPr>
        <w:ind w:firstLine="576"/>
        <w:rPr>
          <w:lang w:val="en-US"/>
        </w:rPr>
      </w:pPr>
      <w:r>
        <w:rPr>
          <w:lang w:val="en-US"/>
        </w:rPr>
        <w:t xml:space="preserve">All these </w:t>
      </w:r>
      <w:commentRangeStart w:id="155"/>
      <w:r>
        <w:rPr>
          <w:lang w:val="en-US"/>
        </w:rPr>
        <w:t>collected information made throughout the game</w:t>
      </w:r>
      <w:commentRangeEnd w:id="155"/>
      <w:r w:rsidR="00002B8D">
        <w:rPr>
          <w:rStyle w:val="CommentReference"/>
        </w:rPr>
        <w:commentReference w:id="155"/>
      </w:r>
      <w:r>
        <w:rPr>
          <w:lang w:val="en-US"/>
        </w:rPr>
        <w:t xml:space="preserve">, as </w:t>
      </w:r>
      <w:commentRangeStart w:id="156"/>
      <w:r>
        <w:rPr>
          <w:lang w:val="en-US"/>
        </w:rPr>
        <w:t xml:space="preserve">they </w:t>
      </w:r>
      <w:commentRangeEnd w:id="156"/>
      <w:r w:rsidR="00002B8D">
        <w:rPr>
          <w:rStyle w:val="CommentReference"/>
        </w:rPr>
        <w:commentReference w:id="156"/>
      </w:r>
      <w:r>
        <w:rPr>
          <w:lang w:val="en-US"/>
        </w:rPr>
        <w:t xml:space="preserve">were executed, composes the </w:t>
      </w:r>
      <w:r w:rsidRPr="0044673D">
        <w:rPr>
          <w:i/>
          <w:lang w:val="en-US"/>
        </w:rPr>
        <w:t>game flow log</w:t>
      </w:r>
      <w:r w:rsidR="00C95A48" w:rsidRPr="00C95A48">
        <w:rPr>
          <w:rStyle w:val="FootnoteReference"/>
          <w:lang w:val="en-US"/>
        </w:rPr>
        <w:footnoteReference w:id="2"/>
      </w:r>
      <w:r w:rsidR="00C95A48">
        <w:rPr>
          <w:lang w:val="en-US"/>
        </w:rPr>
        <w:t xml:space="preserve"> </w:t>
      </w:r>
      <w:r>
        <w:rPr>
          <w:lang w:val="en-US"/>
        </w:rPr>
        <w:t xml:space="preserve">that </w:t>
      </w:r>
      <w:r w:rsidR="00751516">
        <w:rPr>
          <w:lang w:val="en-US"/>
        </w:rPr>
        <w:t>is</w:t>
      </w:r>
      <w:r>
        <w:rPr>
          <w:lang w:val="en-US"/>
        </w:rPr>
        <w:t xml:space="preserve"> used for the generation of a provenance graph. However, even using </w:t>
      </w:r>
      <w:commentRangeStart w:id="157"/>
      <w:r>
        <w:rPr>
          <w:lang w:val="en-US"/>
        </w:rPr>
        <w:t xml:space="preserve">this </w:t>
      </w:r>
      <w:r w:rsidR="00751516">
        <w:rPr>
          <w:lang w:val="en-US"/>
        </w:rPr>
        <w:t>storage</w:t>
      </w:r>
      <w:r>
        <w:rPr>
          <w:lang w:val="en-US"/>
        </w:rPr>
        <w:t xml:space="preserve"> </w:t>
      </w:r>
      <w:r w:rsidR="00751516">
        <w:rPr>
          <w:lang w:val="en-US"/>
        </w:rPr>
        <w:t>structure</w:t>
      </w:r>
      <w:commentRangeEnd w:id="157"/>
      <w:r w:rsidR="00E224DD">
        <w:rPr>
          <w:rStyle w:val="CommentReference"/>
        </w:rPr>
        <w:commentReference w:id="157"/>
      </w:r>
      <w:r w:rsidR="00751516">
        <w:rPr>
          <w:lang w:val="en-US"/>
        </w:rPr>
        <w:t>,</w:t>
      </w:r>
      <w:r>
        <w:rPr>
          <w:lang w:val="en-US"/>
        </w:rPr>
        <w:t xml:space="preserve"> the </w:t>
      </w:r>
      <w:r w:rsidRPr="0044673D">
        <w:rPr>
          <w:i/>
          <w:lang w:val="en-US"/>
        </w:rPr>
        <w:t>game flow log</w:t>
      </w:r>
      <w:r>
        <w:rPr>
          <w:lang w:val="en-US"/>
        </w:rPr>
        <w:t xml:space="preserve"> </w:t>
      </w:r>
      <w:r w:rsidR="00C52158">
        <w:rPr>
          <w:lang w:val="en-US"/>
        </w:rPr>
        <w:t>might</w:t>
      </w:r>
      <w:r>
        <w:rPr>
          <w:lang w:val="en-US"/>
        </w:rPr>
        <w:t xml:space="preserve"> still be huge, </w:t>
      </w:r>
      <w:r w:rsidR="00751516">
        <w:rPr>
          <w:lang w:val="en-US"/>
        </w:rPr>
        <w:t>increasing</w:t>
      </w:r>
      <w:r>
        <w:rPr>
          <w:lang w:val="en-US"/>
        </w:rPr>
        <w:t xml:space="preserve"> the size of the provenance graph. </w:t>
      </w:r>
      <w:r w:rsidR="00751516">
        <w:rPr>
          <w:lang w:val="en-US"/>
        </w:rPr>
        <w:t>To reduce the graph’s size, i</w:t>
      </w:r>
      <w:r>
        <w:rPr>
          <w:lang w:val="en-US"/>
        </w:rPr>
        <w:t>t is possible to make inferences</w:t>
      </w:r>
      <w:r w:rsidR="00751516">
        <w:rPr>
          <w:lang w:val="en-US"/>
        </w:rPr>
        <w:t xml:space="preserve"> thus omitting some information for a better analysis</w:t>
      </w:r>
      <w:r>
        <w:rPr>
          <w:lang w:val="en-US"/>
        </w:rPr>
        <w:t>. However</w:t>
      </w:r>
      <w:r w:rsidR="00751516">
        <w:rPr>
          <w:lang w:val="en-US"/>
        </w:rPr>
        <w:t>,</w:t>
      </w:r>
      <w:r>
        <w:rPr>
          <w:lang w:val="en-US"/>
        </w:rPr>
        <w:t xml:space="preserve"> all information present in the graph is preserved even when inferences are made. An inference only omits information and does not remove them from the graph. So</w:t>
      </w:r>
      <w:ins w:id="158" w:author="Leonardo Gresta Paulino Murta" w:date="2013-05-17T14:59:00Z">
        <w:r w:rsidR="004F0B4D">
          <w:rPr>
            <w:lang w:val="en-US"/>
          </w:rPr>
          <w:t>,</w:t>
        </w:r>
      </w:ins>
      <w:r>
        <w:rPr>
          <w:lang w:val="en-US"/>
        </w:rPr>
        <w:t xml:space="preserve"> instead of recording everything in the game, </w:t>
      </w:r>
      <w:r w:rsidR="00751516">
        <w:rPr>
          <w:lang w:val="en-US"/>
        </w:rPr>
        <w:t xml:space="preserve">deciding </w:t>
      </w:r>
      <w:r>
        <w:rPr>
          <w:lang w:val="en-US"/>
        </w:rPr>
        <w:t xml:space="preserve">which information </w:t>
      </w:r>
      <w:del w:id="159" w:author="Leonardo Gresta Paulino Murta" w:date="2013-05-17T14:59:00Z">
        <w:r w:rsidR="00751516" w:rsidDel="004F0B4D">
          <w:rPr>
            <w:lang w:val="en-US"/>
          </w:rPr>
          <w:delText xml:space="preserve">will </w:delText>
        </w:r>
      </w:del>
      <w:ins w:id="160" w:author="Leonardo Gresta Paulino Murta" w:date="2013-05-17T14:59:00Z">
        <w:r w:rsidR="004F0B4D">
          <w:rPr>
            <w:lang w:val="en-US"/>
          </w:rPr>
          <w:t xml:space="preserve">should </w:t>
        </w:r>
      </w:ins>
      <w:r w:rsidR="00751516">
        <w:rPr>
          <w:lang w:val="en-US"/>
        </w:rPr>
        <w:t>be</w:t>
      </w:r>
      <w:r>
        <w:rPr>
          <w:lang w:val="en-US"/>
        </w:rPr>
        <w:t xml:space="preserve"> stored </w:t>
      </w:r>
      <w:r w:rsidR="00751516">
        <w:rPr>
          <w:lang w:val="en-US"/>
        </w:rPr>
        <w:t>might be useful for reducing the provenance graph size</w:t>
      </w:r>
      <w:r w:rsidR="00C52158">
        <w:rPr>
          <w:lang w:val="en-US"/>
        </w:rPr>
        <w:t xml:space="preserve"> and, d</w:t>
      </w:r>
      <w:r w:rsidR="00751516">
        <w:rPr>
          <w:lang w:val="en-US"/>
        </w:rPr>
        <w:t>epending on how the</w:t>
      </w:r>
      <w:r>
        <w:rPr>
          <w:lang w:val="en-US"/>
        </w:rPr>
        <w:t xml:space="preserve"> filter</w:t>
      </w:r>
      <w:r w:rsidR="00751516">
        <w:rPr>
          <w:lang w:val="en-US"/>
        </w:rPr>
        <w:t>ing</w:t>
      </w:r>
      <w:r>
        <w:rPr>
          <w:lang w:val="en-US"/>
        </w:rPr>
        <w:t xml:space="preserve"> </w:t>
      </w:r>
      <w:r w:rsidR="00751516">
        <w:rPr>
          <w:lang w:val="en-US"/>
        </w:rPr>
        <w:t>is</w:t>
      </w:r>
      <w:r>
        <w:rPr>
          <w:lang w:val="en-US"/>
        </w:rPr>
        <w:t xml:space="preserve"> done</w:t>
      </w:r>
      <w:r w:rsidR="00751516">
        <w:rPr>
          <w:lang w:val="en-US"/>
        </w:rPr>
        <w:t>,</w:t>
      </w:r>
      <w:r>
        <w:rPr>
          <w:lang w:val="en-US"/>
        </w:rPr>
        <w:t xml:space="preserve"> </w:t>
      </w:r>
      <w:r w:rsidR="00751516">
        <w:rPr>
          <w:lang w:val="en-US"/>
        </w:rPr>
        <w:t>no</w:t>
      </w:r>
      <w:r>
        <w:rPr>
          <w:lang w:val="en-US"/>
        </w:rPr>
        <w:t xml:space="preserve"> relevant information from the game</w:t>
      </w:r>
      <w:r w:rsidR="00751516">
        <w:rPr>
          <w:lang w:val="en-US"/>
        </w:rPr>
        <w:t xml:space="preserve"> will be lost</w:t>
      </w:r>
      <w:r>
        <w:rPr>
          <w:lang w:val="en-US"/>
        </w:rPr>
        <w:t>.</w:t>
      </w:r>
    </w:p>
    <w:p w14:paraId="3E4FBFD9" w14:textId="5FF4D727" w:rsidR="005A0F52" w:rsidRDefault="005A0F52" w:rsidP="005A0F52">
      <w:pPr>
        <w:ind w:firstLine="576"/>
        <w:rPr>
          <w:lang w:val="en-US"/>
        </w:rPr>
      </w:pPr>
      <w:r>
        <w:rPr>
          <w:lang w:val="en-US"/>
        </w:rPr>
        <w:t xml:space="preserve">For example, depending on the place, the number of </w:t>
      </w:r>
      <w:r w:rsidRPr="0036140E">
        <w:rPr>
          <w:i/>
          <w:lang w:val="en-US"/>
        </w:rPr>
        <w:t>agents</w:t>
      </w:r>
      <w:r>
        <w:rPr>
          <w:lang w:val="en-US"/>
        </w:rPr>
        <w:t xml:space="preserve"> present in it can be </w:t>
      </w:r>
      <w:commentRangeStart w:id="161"/>
      <w:r>
        <w:rPr>
          <w:lang w:val="en-US"/>
        </w:rPr>
        <w:t>astronomical</w:t>
      </w:r>
      <w:commentRangeEnd w:id="161"/>
      <w:r w:rsidR="004F0B4D">
        <w:rPr>
          <w:rStyle w:val="CommentReference"/>
        </w:rPr>
        <w:commentReference w:id="161"/>
      </w:r>
      <w:r>
        <w:rPr>
          <w:lang w:val="en-US"/>
        </w:rPr>
        <w:t xml:space="preserve">. </w:t>
      </w:r>
      <w:commentRangeStart w:id="162"/>
      <w:r>
        <w:rPr>
          <w:lang w:val="en-US"/>
        </w:rPr>
        <w:t>Such is the case in cities or sometimes villages</w:t>
      </w:r>
      <w:commentRangeEnd w:id="162"/>
      <w:r w:rsidR="00EE5EBE">
        <w:rPr>
          <w:rStyle w:val="CommentReference"/>
        </w:rPr>
        <w:commentReference w:id="162"/>
      </w:r>
      <w:r>
        <w:rPr>
          <w:lang w:val="en-US"/>
        </w:rPr>
        <w:t>. So</w:t>
      </w:r>
      <w:ins w:id="163" w:author="Leonardo Gresta Paulino Murta" w:date="2013-05-17T15:02:00Z">
        <w:r w:rsidR="00EB1B26">
          <w:rPr>
            <w:lang w:val="en-US"/>
          </w:rPr>
          <w:t>,</w:t>
        </w:r>
      </w:ins>
      <w:r>
        <w:rPr>
          <w:lang w:val="en-US"/>
        </w:rPr>
        <w:t xml:space="preserve"> instead of collecting information from all </w:t>
      </w:r>
      <w:r>
        <w:rPr>
          <w:i/>
          <w:lang w:val="en-US"/>
        </w:rPr>
        <w:t>agents</w:t>
      </w:r>
      <w:r>
        <w:rPr>
          <w:lang w:val="en-US"/>
        </w:rPr>
        <w:t xml:space="preserve">, which most are there only walking around to give life to the city, it can be collected only from the ones that interacted with or influenced the actions of other </w:t>
      </w:r>
      <w:r w:rsidRPr="00182072">
        <w:rPr>
          <w:i/>
          <w:lang w:val="en-US"/>
        </w:rPr>
        <w:t>agents</w:t>
      </w:r>
      <w:r w:rsidR="00C52158">
        <w:rPr>
          <w:lang w:val="en-US"/>
        </w:rPr>
        <w:t xml:space="preserve"> relevant to the story.</w:t>
      </w:r>
      <w:r>
        <w:rPr>
          <w:lang w:val="en-US"/>
        </w:rPr>
        <w:t xml:space="preserve"> Doing this way, it </w:t>
      </w:r>
      <w:del w:id="164" w:author="Leonardo Gresta Paulino Murta" w:date="2013-05-17T15:02:00Z">
        <w:r w:rsidDel="00205C46">
          <w:rPr>
            <w:lang w:val="en-US"/>
          </w:rPr>
          <w:delText xml:space="preserve">will </w:delText>
        </w:r>
      </w:del>
      <w:r>
        <w:rPr>
          <w:lang w:val="en-US"/>
        </w:rPr>
        <w:t>filter</w:t>
      </w:r>
      <w:ins w:id="165" w:author="Leonardo Gresta Paulino Murta" w:date="2013-05-17T15:02:00Z">
        <w:r w:rsidR="00205C46">
          <w:rPr>
            <w:lang w:val="en-US"/>
          </w:rPr>
          <w:t>s</w:t>
        </w:r>
      </w:ins>
      <w:r>
        <w:rPr>
          <w:lang w:val="en-US"/>
        </w:rPr>
        <w:t xml:space="preserve"> </w:t>
      </w:r>
      <w:r>
        <w:rPr>
          <w:i/>
          <w:lang w:val="en-US"/>
        </w:rPr>
        <w:t>agents</w:t>
      </w:r>
      <w:r>
        <w:rPr>
          <w:lang w:val="en-US"/>
        </w:rPr>
        <w:t xml:space="preserve"> t</w:t>
      </w:r>
      <w:r w:rsidR="00C52158">
        <w:rPr>
          <w:lang w:val="en-US"/>
        </w:rPr>
        <w:t xml:space="preserve">hat are only there to </w:t>
      </w:r>
      <w:commentRangeStart w:id="166"/>
      <w:r w:rsidR="00C52158">
        <w:rPr>
          <w:lang w:val="en-US"/>
        </w:rPr>
        <w:t>simulate</w:t>
      </w:r>
      <w:r>
        <w:rPr>
          <w:lang w:val="en-US"/>
        </w:rPr>
        <w:t xml:space="preserve"> crowd</w:t>
      </w:r>
      <w:commentRangeEnd w:id="166"/>
      <w:r w:rsidR="00205C46">
        <w:rPr>
          <w:rStyle w:val="CommentReference"/>
        </w:rPr>
        <w:commentReference w:id="166"/>
      </w:r>
      <w:r>
        <w:rPr>
          <w:lang w:val="en-US"/>
        </w:rPr>
        <w:t>. Another possible filter is for actions. For example, actions like sitting in a bench, opening a window, or jumping around while walking can be filtered</w:t>
      </w:r>
      <w:r w:rsidR="00C52158">
        <w:rPr>
          <w:lang w:val="en-US"/>
        </w:rPr>
        <w:t xml:space="preserve"> depending on the context in which they were executed</w:t>
      </w:r>
      <w:r>
        <w:rPr>
          <w:lang w:val="en-US"/>
        </w:rPr>
        <w:t xml:space="preserve">. Filtering these types of non-essential actions or </w:t>
      </w:r>
      <w:r w:rsidRPr="00182072">
        <w:rPr>
          <w:i/>
          <w:lang w:val="en-US"/>
        </w:rPr>
        <w:t>agents</w:t>
      </w:r>
      <w:r>
        <w:rPr>
          <w:lang w:val="en-US"/>
        </w:rPr>
        <w:t xml:space="preserve"> </w:t>
      </w:r>
      <w:del w:id="167" w:author="Leonardo Gresta Paulino Murta" w:date="2013-05-17T15:03:00Z">
        <w:r w:rsidDel="00205C46">
          <w:rPr>
            <w:lang w:val="en-US"/>
          </w:rPr>
          <w:delText xml:space="preserve">will </w:delText>
        </w:r>
      </w:del>
      <w:r>
        <w:rPr>
          <w:lang w:val="en-US"/>
        </w:rPr>
        <w:t>decrease</w:t>
      </w:r>
      <w:ins w:id="168" w:author="Leonardo Gresta Paulino Murta" w:date="2013-05-17T15:03:00Z">
        <w:r w:rsidR="00205C46">
          <w:rPr>
            <w:lang w:val="en-US"/>
          </w:rPr>
          <w:t>s</w:t>
        </w:r>
      </w:ins>
      <w:r>
        <w:rPr>
          <w:lang w:val="en-US"/>
        </w:rPr>
        <w:t xml:space="preserve"> </w:t>
      </w:r>
      <w:r w:rsidR="00C95913">
        <w:rPr>
          <w:lang w:val="en-US"/>
        </w:rPr>
        <w:t>the quantity</w:t>
      </w:r>
      <w:r>
        <w:rPr>
          <w:lang w:val="en-US"/>
        </w:rPr>
        <w:t xml:space="preserve"> of </w:t>
      </w:r>
      <w:ins w:id="169" w:author="Leonardo Gresta Paulino Murta" w:date="2013-05-17T15:04:00Z">
        <w:r w:rsidR="00205C46">
          <w:rPr>
            <w:lang w:val="en-US"/>
          </w:rPr>
          <w:t xml:space="preserve">gathered </w:t>
        </w:r>
      </w:ins>
      <w:r>
        <w:rPr>
          <w:lang w:val="en-US"/>
        </w:rPr>
        <w:t>informati</w:t>
      </w:r>
      <w:r w:rsidR="00C95913">
        <w:rPr>
          <w:lang w:val="en-US"/>
        </w:rPr>
        <w:t>on</w:t>
      </w:r>
      <w:del w:id="170" w:author="Leonardo Gresta Paulino Murta" w:date="2013-05-17T15:04:00Z">
        <w:r w:rsidR="00C95913" w:rsidDel="00205C46">
          <w:rPr>
            <w:lang w:val="en-US"/>
          </w:rPr>
          <w:delText xml:space="preserve"> gathered</w:delText>
        </w:r>
      </w:del>
      <w:r w:rsidR="00C95913">
        <w:rPr>
          <w:lang w:val="en-US"/>
        </w:rPr>
        <w:t xml:space="preserve">, which in turn </w:t>
      </w:r>
      <w:r>
        <w:rPr>
          <w:lang w:val="en-US"/>
        </w:rPr>
        <w:t>reduce</w:t>
      </w:r>
      <w:r w:rsidR="00C95913">
        <w:rPr>
          <w:lang w:val="en-US"/>
        </w:rPr>
        <w:t>s</w:t>
      </w:r>
      <w:r>
        <w:rPr>
          <w:lang w:val="en-US"/>
        </w:rPr>
        <w:t xml:space="preserve"> the size of the provenance graph that </w:t>
      </w:r>
      <w:r w:rsidR="00C95913">
        <w:rPr>
          <w:lang w:val="en-US"/>
        </w:rPr>
        <w:t>is</w:t>
      </w:r>
      <w:r>
        <w:rPr>
          <w:lang w:val="en-US"/>
        </w:rPr>
        <w:t xml:space="preserve"> generated later.</w:t>
      </w:r>
    </w:p>
    <w:p w14:paraId="147FC3EC" w14:textId="56A4E87E" w:rsidR="005A0F52" w:rsidRPr="001E187B" w:rsidRDefault="005A0F52" w:rsidP="005A0F52">
      <w:pPr>
        <w:ind w:firstLine="576"/>
        <w:rPr>
          <w:lang w:val="en-US"/>
        </w:rPr>
      </w:pPr>
      <w:r>
        <w:rPr>
          <w:lang w:val="en-US"/>
        </w:rPr>
        <w:t xml:space="preserve">This filtering can also be done after the </w:t>
      </w:r>
      <w:r w:rsidRPr="0044673D">
        <w:rPr>
          <w:i/>
          <w:lang w:val="en-US"/>
        </w:rPr>
        <w:t>game flow log</w:t>
      </w:r>
      <w:r>
        <w:rPr>
          <w:lang w:val="en-US"/>
        </w:rPr>
        <w:t xml:space="preserve"> was generated </w:t>
      </w:r>
      <w:r w:rsidR="00016A50">
        <w:rPr>
          <w:lang w:val="en-US"/>
        </w:rPr>
        <w:t>and</w:t>
      </w:r>
      <w:r>
        <w:rPr>
          <w:lang w:val="en-US"/>
        </w:rPr>
        <w:t xml:space="preserve"> before it </w:t>
      </w:r>
      <w:r w:rsidR="00016A50">
        <w:rPr>
          <w:lang w:val="en-US"/>
        </w:rPr>
        <w:t>is</w:t>
      </w:r>
      <w:r>
        <w:rPr>
          <w:lang w:val="en-US"/>
        </w:rPr>
        <w:t xml:space="preserve"> used for the provenance graph. It can also be done in both stages, while the game </w:t>
      </w:r>
      <w:r w:rsidR="00016A50">
        <w:rPr>
          <w:lang w:val="en-US"/>
        </w:rPr>
        <w:t>is</w:t>
      </w:r>
      <w:r>
        <w:rPr>
          <w:lang w:val="en-US"/>
        </w:rPr>
        <w:t xml:space="preserve"> running and after the log </w:t>
      </w:r>
      <w:r w:rsidR="00016A50">
        <w:rPr>
          <w:lang w:val="en-US"/>
        </w:rPr>
        <w:t>is</w:t>
      </w:r>
      <w:r>
        <w:rPr>
          <w:lang w:val="en-US"/>
        </w:rPr>
        <w:t xml:space="preserve"> generated. Wh</w:t>
      </w:r>
      <w:r w:rsidR="00C52158">
        <w:rPr>
          <w:lang w:val="en-US"/>
        </w:rPr>
        <w:t>en</w:t>
      </w:r>
      <w:r>
        <w:rPr>
          <w:lang w:val="en-US"/>
        </w:rPr>
        <w:t xml:space="preserve"> the game session is running, minor filters </w:t>
      </w:r>
      <w:commentRangeStart w:id="171"/>
      <w:r w:rsidR="00016A50">
        <w:rPr>
          <w:lang w:val="en-US"/>
        </w:rPr>
        <w:t xml:space="preserve">can be </w:t>
      </w:r>
      <w:r>
        <w:rPr>
          <w:lang w:val="en-US"/>
        </w:rPr>
        <w:t>are used</w:t>
      </w:r>
      <w:commentRangeEnd w:id="171"/>
      <w:r w:rsidR="00E37609">
        <w:rPr>
          <w:rStyle w:val="CommentReference"/>
        </w:rPr>
        <w:commentReference w:id="171"/>
      </w:r>
      <w:r>
        <w:rPr>
          <w:lang w:val="en-US"/>
        </w:rPr>
        <w:t xml:space="preserve"> to reduce the </w:t>
      </w:r>
      <w:r w:rsidRPr="0044673D">
        <w:rPr>
          <w:i/>
          <w:lang w:val="en-US"/>
        </w:rPr>
        <w:t>game flow log</w:t>
      </w:r>
      <w:r w:rsidR="00016A50">
        <w:rPr>
          <w:lang w:val="en-US"/>
        </w:rPr>
        <w:t xml:space="preserve"> size a</w:t>
      </w:r>
      <w:r>
        <w:rPr>
          <w:lang w:val="en-US"/>
        </w:rPr>
        <w:t>nd</w:t>
      </w:r>
      <w:ins w:id="172" w:author="Leonardo Gresta Paulino Murta" w:date="2013-05-17T15:04:00Z">
        <w:r w:rsidR="00E37609">
          <w:rPr>
            <w:lang w:val="en-US"/>
          </w:rPr>
          <w:t>.</w:t>
        </w:r>
      </w:ins>
      <w:del w:id="173" w:author="Leonardo Gresta Paulino Murta" w:date="2013-05-17T15:04:00Z">
        <w:r w:rsidR="00C52158" w:rsidDel="00E37609">
          <w:rPr>
            <w:lang w:val="en-US"/>
          </w:rPr>
          <w:delText>,</w:delText>
        </w:r>
      </w:del>
      <w:r>
        <w:rPr>
          <w:lang w:val="en-US"/>
        </w:rPr>
        <w:t xml:space="preserve"> </w:t>
      </w:r>
      <w:del w:id="174" w:author="Leonardo Gresta Paulino Murta" w:date="2013-05-17T15:05:00Z">
        <w:r w:rsidDel="00E37609">
          <w:rPr>
            <w:lang w:val="en-US"/>
          </w:rPr>
          <w:delText xml:space="preserve">when </w:delText>
        </w:r>
      </w:del>
      <w:ins w:id="175" w:author="Leonardo Gresta Paulino Murta" w:date="2013-05-17T15:05:00Z">
        <w:r w:rsidR="00E37609">
          <w:rPr>
            <w:lang w:val="en-US"/>
          </w:rPr>
          <w:t xml:space="preserve">When </w:t>
        </w:r>
      </w:ins>
      <w:r>
        <w:rPr>
          <w:lang w:val="en-US"/>
        </w:rPr>
        <w:t xml:space="preserve">the session is over, </w:t>
      </w:r>
      <w:commentRangeStart w:id="176"/>
      <w:r>
        <w:rPr>
          <w:lang w:val="en-US"/>
        </w:rPr>
        <w:t xml:space="preserve">apply </w:t>
      </w:r>
      <w:commentRangeEnd w:id="176"/>
      <w:r w:rsidR="00E37609">
        <w:rPr>
          <w:rStyle w:val="CommentReference"/>
        </w:rPr>
        <w:commentReference w:id="176"/>
      </w:r>
      <w:r>
        <w:rPr>
          <w:lang w:val="en-US"/>
        </w:rPr>
        <w:t xml:space="preserve">other types of filters to reduce even more the size of the log. The more irrelevant information removed in this stage, </w:t>
      </w:r>
      <w:r w:rsidR="00C52158">
        <w:rPr>
          <w:lang w:val="en-US"/>
        </w:rPr>
        <w:t xml:space="preserve">the </w:t>
      </w:r>
      <w:r>
        <w:rPr>
          <w:lang w:val="en-US"/>
        </w:rPr>
        <w:t>fewer inferences</w:t>
      </w:r>
      <w:r w:rsidR="00016A50">
        <w:rPr>
          <w:lang w:val="en-US"/>
        </w:rPr>
        <w:t xml:space="preserve"> will be required</w:t>
      </w:r>
      <w:r>
        <w:rPr>
          <w:lang w:val="en-US"/>
        </w:rPr>
        <w:t xml:space="preserve"> during the graph visualization in order to clear the graph from </w:t>
      </w:r>
      <w:r>
        <w:rPr>
          <w:lang w:val="en-US"/>
        </w:rPr>
        <w:lastRenderedPageBreak/>
        <w:t>unnecessary information. This way</w:t>
      </w:r>
      <w:ins w:id="177" w:author="Leonardo Gresta Paulino Murta" w:date="2013-05-17T15:06:00Z">
        <w:r w:rsidR="00F10069">
          <w:rPr>
            <w:lang w:val="en-US"/>
          </w:rPr>
          <w:t>,</w:t>
        </w:r>
      </w:ins>
      <w:r>
        <w:rPr>
          <w:lang w:val="en-US"/>
        </w:rPr>
        <w:t xml:space="preserve"> the user </w:t>
      </w:r>
      <w:del w:id="178" w:author="Leonardo Gresta Paulino Murta" w:date="2013-05-17T15:06:00Z">
        <w:r w:rsidDel="00F10069">
          <w:rPr>
            <w:lang w:val="en-US"/>
          </w:rPr>
          <w:delText xml:space="preserve">will </w:delText>
        </w:r>
      </w:del>
      <w:ins w:id="179" w:author="Leonardo Gresta Paulino Murta" w:date="2013-05-17T15:06:00Z">
        <w:r w:rsidR="00F10069">
          <w:rPr>
            <w:lang w:val="en-US"/>
          </w:rPr>
          <w:t>is</w:t>
        </w:r>
      </w:ins>
      <w:del w:id="180" w:author="Leonardo Gresta Paulino Murta" w:date="2013-05-17T15:06:00Z">
        <w:r w:rsidDel="00F10069">
          <w:rPr>
            <w:lang w:val="en-US"/>
          </w:rPr>
          <w:delText>be</w:delText>
        </w:r>
      </w:del>
      <w:r>
        <w:rPr>
          <w:lang w:val="en-US"/>
        </w:rPr>
        <w:t xml:space="preserve"> able to devote more of his attention to analyz</w:t>
      </w:r>
      <w:ins w:id="181" w:author="Leonardo Gresta Paulino Murta" w:date="2013-05-17T15:06:00Z">
        <w:r w:rsidR="004E376B">
          <w:rPr>
            <w:lang w:val="en-US"/>
          </w:rPr>
          <w:t>e</w:t>
        </w:r>
      </w:ins>
      <w:del w:id="182" w:author="Leonardo Gresta Paulino Murta" w:date="2013-05-17T15:06:00Z">
        <w:r w:rsidDel="004E376B">
          <w:rPr>
            <w:lang w:val="en-US"/>
          </w:rPr>
          <w:delText>ing</w:delText>
        </w:r>
      </w:del>
      <w:r>
        <w:rPr>
          <w:lang w:val="en-US"/>
        </w:rPr>
        <w:t xml:space="preserve"> relevant data.</w:t>
      </w:r>
    </w:p>
    <w:p w14:paraId="048BF148" w14:textId="77777777" w:rsidR="005A0F52" w:rsidRPr="00397282" w:rsidRDefault="005A0F52" w:rsidP="005A0F52">
      <w:pPr>
        <w:pStyle w:val="Heading2"/>
        <w:rPr>
          <w:lang w:val="en-US"/>
        </w:rPr>
      </w:pPr>
      <w:bookmarkStart w:id="183" w:name="_Toc354161734"/>
      <w:bookmarkStart w:id="184" w:name="_Ref355251958"/>
      <w:r w:rsidRPr="001E187B">
        <w:rPr>
          <w:lang w:val="en-US"/>
        </w:rPr>
        <w:t>Provenance Visualization</w:t>
      </w:r>
      <w:bookmarkEnd w:id="183"/>
      <w:bookmarkEnd w:id="184"/>
    </w:p>
    <w:p w14:paraId="07B401A5" w14:textId="38EE7957" w:rsidR="00D86890" w:rsidRDefault="005A0F52" w:rsidP="005A0F52">
      <w:pPr>
        <w:rPr>
          <w:lang w:val="en-US"/>
        </w:rPr>
      </w:pPr>
      <w:r w:rsidRPr="0096178A">
        <w:rPr>
          <w:lang w:val="en-US"/>
        </w:rPr>
        <w:t xml:space="preserve">The purpose of collecting information during a game session is to be able to generate a provenance graph and use provenance techniques in order to analyze and infer the reasons of the outcome. </w:t>
      </w:r>
      <w:r w:rsidRPr="001E187B">
        <w:rPr>
          <w:lang w:val="en-US"/>
        </w:rPr>
        <w:t xml:space="preserve">In the previous sections, </w:t>
      </w:r>
      <w:del w:id="185" w:author="Leonardo Gresta Paulino Murta" w:date="2013-05-20T10:05:00Z">
        <w:r w:rsidDel="008E3CD9">
          <w:rPr>
            <w:lang w:val="en-US"/>
          </w:rPr>
          <w:delText>it was</w:delText>
        </w:r>
        <w:r w:rsidRPr="001E187B" w:rsidDel="008E3CD9">
          <w:rPr>
            <w:lang w:val="en-US"/>
          </w:rPr>
          <w:delText xml:space="preserve"> introduced </w:delText>
        </w:r>
      </w:del>
      <w:r>
        <w:rPr>
          <w:lang w:val="en-US"/>
        </w:rPr>
        <w:t>the</w:t>
      </w:r>
      <w:r w:rsidRPr="001E187B">
        <w:rPr>
          <w:lang w:val="en-US"/>
        </w:rPr>
        <w:t xml:space="preserve"> framework to store such information</w:t>
      </w:r>
      <w:ins w:id="186" w:author="Leonardo Gresta Paulino Murta" w:date="2013-05-20T10:05:00Z">
        <w:r w:rsidR="008E3CD9" w:rsidRPr="008E3CD9">
          <w:rPr>
            <w:lang w:val="en-US"/>
          </w:rPr>
          <w:t xml:space="preserve"> </w:t>
        </w:r>
        <w:r w:rsidR="008E3CD9">
          <w:rPr>
            <w:lang w:val="en-US"/>
          </w:rPr>
          <w:t>was</w:t>
        </w:r>
        <w:r w:rsidR="008E3CD9" w:rsidRPr="001E187B">
          <w:rPr>
            <w:lang w:val="en-US"/>
          </w:rPr>
          <w:t xml:space="preserve"> introduced</w:t>
        </w:r>
      </w:ins>
      <w:r w:rsidRPr="001E187B">
        <w:rPr>
          <w:lang w:val="en-US"/>
        </w:rPr>
        <w:t xml:space="preserve">. However, not all stored information </w:t>
      </w:r>
      <w:r w:rsidR="00647B5A">
        <w:rPr>
          <w:lang w:val="en-US"/>
        </w:rPr>
        <w:t xml:space="preserve">in the </w:t>
      </w:r>
      <w:r w:rsidR="00647B5A" w:rsidRPr="00647B5A">
        <w:rPr>
          <w:i/>
          <w:lang w:val="en-US"/>
        </w:rPr>
        <w:t>game flow log</w:t>
      </w:r>
      <w:r w:rsidR="00647B5A">
        <w:rPr>
          <w:lang w:val="en-US"/>
        </w:rPr>
        <w:t xml:space="preserve"> </w:t>
      </w:r>
      <w:r w:rsidRPr="001E187B">
        <w:rPr>
          <w:lang w:val="en-US"/>
        </w:rPr>
        <w:t>is relevant for the analysis</w:t>
      </w:r>
      <w:del w:id="187" w:author="Leonardo Gresta Paulino Murta" w:date="2013-05-20T10:05:00Z">
        <w:r w:rsidR="00D86890" w:rsidDel="008E3CD9">
          <w:rPr>
            <w:lang w:val="en-US"/>
          </w:rPr>
          <w:delText xml:space="preserve"> desired</w:delText>
        </w:r>
      </w:del>
      <w:r w:rsidR="00647B5A">
        <w:rPr>
          <w:lang w:val="en-US"/>
        </w:rPr>
        <w:t xml:space="preserve">, even </w:t>
      </w:r>
      <w:r w:rsidR="007E10F7">
        <w:rPr>
          <w:lang w:val="en-US"/>
        </w:rPr>
        <w:t xml:space="preserve">when </w:t>
      </w:r>
      <w:r w:rsidR="00647B5A">
        <w:rPr>
          <w:lang w:val="en-US"/>
        </w:rPr>
        <w:t>pre-filtering the information before processing the graph</w:t>
      </w:r>
      <w:r w:rsidRPr="001E187B">
        <w:rPr>
          <w:lang w:val="en-US"/>
        </w:rPr>
        <w:t xml:space="preserve">. These </w:t>
      </w:r>
      <w:ins w:id="188" w:author="Leonardo Gresta Paulino Murta" w:date="2013-05-20T10:06:00Z">
        <w:r w:rsidR="008E3CD9">
          <w:rPr>
            <w:lang w:val="en-US"/>
          </w:rPr>
          <w:t xml:space="preserve">irrelevant </w:t>
        </w:r>
      </w:ins>
      <w:r w:rsidRPr="001E187B">
        <w:rPr>
          <w:lang w:val="en-US"/>
        </w:rPr>
        <w:t xml:space="preserve">elements </w:t>
      </w:r>
      <w:del w:id="189" w:author="Leonardo Gresta Paulino Murta" w:date="2013-05-20T10:06:00Z">
        <w:r w:rsidR="00D86890" w:rsidDel="008E3CD9">
          <w:rPr>
            <w:lang w:val="en-US"/>
          </w:rPr>
          <w:delText xml:space="preserve">can </w:delText>
        </w:r>
      </w:del>
      <w:r w:rsidRPr="001E187B">
        <w:rPr>
          <w:lang w:val="en-US"/>
        </w:rPr>
        <w:t xml:space="preserve">act as noise and can be omitted </w:t>
      </w:r>
      <w:ins w:id="190" w:author="Leonardo Gresta Paulino Murta" w:date="2013-05-20T10:06:00Z">
        <w:r w:rsidR="008E3CD9" w:rsidRPr="001E187B">
          <w:rPr>
            <w:lang w:val="en-US"/>
          </w:rPr>
          <w:t>by inference</w:t>
        </w:r>
        <w:r w:rsidR="008E3CD9">
          <w:rPr>
            <w:lang w:val="en-US"/>
          </w:rPr>
          <w:t>s</w:t>
        </w:r>
        <w:r w:rsidR="008E3CD9" w:rsidRPr="001E187B">
          <w:rPr>
            <w:lang w:val="en-US"/>
          </w:rPr>
          <w:t xml:space="preserve"> </w:t>
        </w:r>
      </w:ins>
      <w:r w:rsidRPr="001E187B">
        <w:rPr>
          <w:lang w:val="en-US"/>
        </w:rPr>
        <w:t xml:space="preserve">during </w:t>
      </w:r>
      <w:ins w:id="191" w:author="Leonardo Gresta Paulino Murta" w:date="2013-05-20T10:07:00Z">
        <w:r w:rsidR="008E3CD9">
          <w:rPr>
            <w:lang w:val="en-US"/>
          </w:rPr>
          <w:t xml:space="preserve">some </w:t>
        </w:r>
      </w:ins>
      <w:r w:rsidRPr="001E187B">
        <w:rPr>
          <w:lang w:val="en-US"/>
        </w:rPr>
        <w:t>provenance analysis</w:t>
      </w:r>
      <w:del w:id="192" w:author="Leonardo Gresta Paulino Murta" w:date="2013-05-20T10:06:00Z">
        <w:r w:rsidRPr="001E187B" w:rsidDel="008E3CD9">
          <w:rPr>
            <w:lang w:val="en-US"/>
          </w:rPr>
          <w:delText xml:space="preserve"> by inference</w:delText>
        </w:r>
        <w:r w:rsidR="00D86890" w:rsidDel="008E3CD9">
          <w:rPr>
            <w:lang w:val="en-US"/>
          </w:rPr>
          <w:delText>s</w:delText>
        </w:r>
      </w:del>
      <w:r w:rsidR="00D86890">
        <w:rPr>
          <w:lang w:val="en-US"/>
        </w:rPr>
        <w:t>, since some actions might not be relevant for one type of analysis but essential for another type</w:t>
      </w:r>
      <w:r w:rsidRPr="001E187B">
        <w:rPr>
          <w:lang w:val="en-US"/>
        </w:rPr>
        <w:t>.</w:t>
      </w:r>
      <w:r>
        <w:rPr>
          <w:lang w:val="en-US"/>
        </w:rPr>
        <w:t xml:space="preserve"> </w:t>
      </w:r>
    </w:p>
    <w:p w14:paraId="1FAFCA0B" w14:textId="6D31EE63" w:rsidR="005A0F52" w:rsidRDefault="00D86890" w:rsidP="005A0F52">
      <w:pPr>
        <w:rPr>
          <w:lang w:val="en-US"/>
        </w:rPr>
      </w:pPr>
      <w:r>
        <w:rPr>
          <w:lang w:val="en-US"/>
        </w:rPr>
        <w:t>T</w:t>
      </w:r>
      <w:r w:rsidR="005A0F52">
        <w:rPr>
          <w:lang w:val="en-US"/>
        </w:rPr>
        <w:t>his section</w:t>
      </w:r>
      <w:r w:rsidR="005A0F52" w:rsidRPr="0096178A">
        <w:rPr>
          <w:lang w:val="en-US"/>
        </w:rPr>
        <w:t xml:space="preserve"> introduce</w:t>
      </w:r>
      <w:r w:rsidR="005A0F52">
        <w:rPr>
          <w:lang w:val="en-US"/>
        </w:rPr>
        <w:t>s</w:t>
      </w:r>
      <w:r w:rsidR="005A0F52" w:rsidRPr="0096178A">
        <w:rPr>
          <w:lang w:val="en-US"/>
        </w:rPr>
        <w:t xml:space="preserve"> a provenance visualization </w:t>
      </w:r>
      <w:commentRangeStart w:id="193"/>
      <w:r>
        <w:rPr>
          <w:lang w:val="en-US"/>
        </w:rPr>
        <w:t>tool</w:t>
      </w:r>
      <w:r w:rsidR="005A0F52" w:rsidRPr="0096178A">
        <w:rPr>
          <w:lang w:val="en-US"/>
        </w:rPr>
        <w:t xml:space="preserve"> </w:t>
      </w:r>
      <w:commentRangeEnd w:id="193"/>
      <w:r w:rsidR="00D54A40">
        <w:rPr>
          <w:rStyle w:val="CommentReference"/>
        </w:rPr>
        <w:commentReference w:id="193"/>
      </w:r>
      <w:r w:rsidR="005A0F52" w:rsidRPr="0096178A">
        <w:rPr>
          <w:lang w:val="en-US"/>
        </w:rPr>
        <w:t xml:space="preserve">named </w:t>
      </w:r>
      <w:r w:rsidR="005A0F52" w:rsidRPr="0096178A">
        <w:rPr>
          <w:i/>
          <w:lang w:val="en-US"/>
        </w:rPr>
        <w:t>Pr</w:t>
      </w:r>
      <w:commentRangeStart w:id="194"/>
      <w:r w:rsidR="005A0F52" w:rsidRPr="0096178A">
        <w:rPr>
          <w:i/>
          <w:lang w:val="en-US"/>
        </w:rPr>
        <w:t>oo</w:t>
      </w:r>
      <w:commentRangeEnd w:id="194"/>
      <w:r w:rsidR="00D54A40">
        <w:rPr>
          <w:rStyle w:val="CommentReference"/>
        </w:rPr>
        <w:commentReference w:id="194"/>
      </w:r>
      <w:r w:rsidR="005A0F52" w:rsidRPr="0096178A">
        <w:rPr>
          <w:i/>
          <w:lang w:val="en-US"/>
        </w:rPr>
        <w:t>f Viewer</w:t>
      </w:r>
      <w:r w:rsidR="005A0F52" w:rsidRPr="0096178A">
        <w:rPr>
          <w:lang w:val="en-US"/>
        </w:rPr>
        <w:t xml:space="preserve"> (Provenance Flow Viewer), which allows </w:t>
      </w:r>
      <w:del w:id="195" w:author="Leonardo Gresta Paulino Murta" w:date="2013-05-20T10:09:00Z">
        <w:r w:rsidR="005A0F52" w:rsidDel="00C43030">
          <w:rPr>
            <w:lang w:val="en-US"/>
          </w:rPr>
          <w:delText xml:space="preserve">for </w:delText>
        </w:r>
      </w:del>
      <w:r w:rsidR="005A0F52" w:rsidRPr="0096178A">
        <w:rPr>
          <w:lang w:val="en-US"/>
        </w:rPr>
        <w:t xml:space="preserve">the analysis of generated </w:t>
      </w:r>
      <w:r w:rsidR="005A0F52" w:rsidRPr="0044673D">
        <w:rPr>
          <w:i/>
          <w:lang w:val="en-US"/>
        </w:rPr>
        <w:t>game flow log</w:t>
      </w:r>
      <w:r w:rsidR="005A0F52" w:rsidRPr="0096178A">
        <w:rPr>
          <w:lang w:val="en-US"/>
        </w:rPr>
        <w:t xml:space="preserve"> through a </w:t>
      </w:r>
      <w:r>
        <w:rPr>
          <w:lang w:val="en-US"/>
        </w:rPr>
        <w:t xml:space="preserve">provenance </w:t>
      </w:r>
      <w:r w:rsidR="005A0F52" w:rsidRPr="0096178A">
        <w:rPr>
          <w:lang w:val="en-US"/>
        </w:rPr>
        <w:t xml:space="preserve">graph. A game using the </w:t>
      </w:r>
      <w:r w:rsidR="007E10F7">
        <w:rPr>
          <w:i/>
          <w:lang w:val="en-US"/>
        </w:rPr>
        <w:t>P</w:t>
      </w:r>
      <w:r w:rsidR="005A0F52" w:rsidRPr="00DD6F51">
        <w:rPr>
          <w:i/>
          <w:lang w:val="en-US"/>
        </w:rPr>
        <w:t xml:space="preserve">rovenance in </w:t>
      </w:r>
      <w:r w:rsidR="007E10F7">
        <w:rPr>
          <w:i/>
          <w:lang w:val="en-US"/>
        </w:rPr>
        <w:t>G</w:t>
      </w:r>
      <w:r w:rsidR="005A0F52" w:rsidRPr="00DD6F51">
        <w:rPr>
          <w:i/>
          <w:lang w:val="en-US"/>
        </w:rPr>
        <w:t>ames</w:t>
      </w:r>
      <w:r w:rsidR="005A0F52" w:rsidRPr="0096178A">
        <w:rPr>
          <w:lang w:val="en-US"/>
        </w:rPr>
        <w:t xml:space="preserve"> framework is able to generate a </w:t>
      </w:r>
      <w:r w:rsidR="005A0F52" w:rsidRPr="0044673D">
        <w:rPr>
          <w:i/>
          <w:lang w:val="en-US"/>
        </w:rPr>
        <w:t>game flow log</w:t>
      </w:r>
      <w:r w:rsidR="005A0F52" w:rsidRPr="0096178A">
        <w:rPr>
          <w:lang w:val="en-US"/>
        </w:rPr>
        <w:t xml:space="preserve"> that </w:t>
      </w:r>
      <w:commentRangeStart w:id="196"/>
      <w:r w:rsidR="005A0F52" w:rsidRPr="0096178A">
        <w:rPr>
          <w:lang w:val="en-US"/>
        </w:rPr>
        <w:t xml:space="preserve">can be analyzed by </w:t>
      </w:r>
      <w:r w:rsidR="005A0F52" w:rsidRPr="0096178A">
        <w:rPr>
          <w:i/>
          <w:lang w:val="en-US"/>
        </w:rPr>
        <w:t>Proof Viewer</w:t>
      </w:r>
      <w:commentRangeEnd w:id="196"/>
      <w:r w:rsidR="00C43030">
        <w:rPr>
          <w:rStyle w:val="CommentReference"/>
        </w:rPr>
        <w:commentReference w:id="196"/>
      </w:r>
      <w:r w:rsidR="005A0F52" w:rsidRPr="0096178A">
        <w:rPr>
          <w:lang w:val="en-US"/>
        </w:rPr>
        <w:t xml:space="preserve">. </w:t>
      </w:r>
      <w:r w:rsidR="007526E8">
        <w:fldChar w:fldCharType="begin"/>
      </w:r>
      <w:r w:rsidR="005A0F52" w:rsidRPr="0096178A">
        <w:rPr>
          <w:lang w:val="en-US"/>
        </w:rPr>
        <w:instrText xml:space="preserve"> REF _Ref342686854 \h </w:instrText>
      </w:r>
      <w:r w:rsidR="007526E8">
        <w:fldChar w:fldCharType="separate"/>
      </w:r>
      <w:r w:rsidR="00751516" w:rsidRPr="0096178A">
        <w:rPr>
          <w:lang w:val="en-US"/>
        </w:rPr>
        <w:t xml:space="preserve">Figure </w:t>
      </w:r>
      <w:r w:rsidR="00751516">
        <w:rPr>
          <w:noProof/>
          <w:lang w:val="en-US"/>
        </w:rPr>
        <w:t>3</w:t>
      </w:r>
      <w:r w:rsidR="007526E8">
        <w:fldChar w:fldCharType="end"/>
      </w:r>
      <w:r w:rsidR="005A0F52" w:rsidRPr="0096178A">
        <w:rPr>
          <w:lang w:val="en-US"/>
        </w:rPr>
        <w:t xml:space="preserve"> illustrates the relationships between the game, using the framework</w:t>
      </w:r>
      <w:r w:rsidR="005A0F52">
        <w:rPr>
          <w:lang w:val="en-US"/>
        </w:rPr>
        <w:t xml:space="preserve"> to generate the </w:t>
      </w:r>
      <w:r w:rsidR="005A0F52" w:rsidRPr="0044673D">
        <w:rPr>
          <w:i/>
          <w:lang w:val="en-US"/>
        </w:rPr>
        <w:t>game flow log</w:t>
      </w:r>
      <w:r w:rsidR="005A0F52">
        <w:rPr>
          <w:lang w:val="en-US"/>
        </w:rPr>
        <w:t xml:space="preserve"> from the game session</w:t>
      </w:r>
      <w:r w:rsidR="005A0F52" w:rsidRPr="0096178A">
        <w:rPr>
          <w:lang w:val="en-US"/>
        </w:rPr>
        <w:t>, and Proof Viewer.</w:t>
      </w:r>
    </w:p>
    <w:p w14:paraId="35E6DD31" w14:textId="77777777" w:rsidR="00D86890" w:rsidRDefault="00216DCA" w:rsidP="00D86890">
      <w:pPr>
        <w:keepNext/>
        <w:jc w:val="center"/>
      </w:pPr>
      <w:r>
        <w:rPr>
          <w:noProof/>
          <w:lang w:val="en-US"/>
        </w:rPr>
        <w:drawing>
          <wp:inline distT="0" distB="0" distL="0" distR="0" wp14:anchorId="6FB7CAB4" wp14:editId="78E84D0E">
            <wp:extent cx="3219450" cy="1490589"/>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19450" cy="1490589"/>
                    </a:xfrm>
                    <a:prstGeom prst="rect">
                      <a:avLst/>
                    </a:prstGeom>
                    <a:noFill/>
                    <a:ln w="9525">
                      <a:noFill/>
                      <a:miter lim="800000"/>
                      <a:headEnd/>
                      <a:tailEnd/>
                    </a:ln>
                  </pic:spPr>
                </pic:pic>
              </a:graphicData>
            </a:graphic>
          </wp:inline>
        </w:drawing>
      </w:r>
    </w:p>
    <w:p w14:paraId="74C0686E" w14:textId="77777777" w:rsidR="00D86890" w:rsidRPr="0096178A" w:rsidRDefault="00D86890" w:rsidP="00D86890">
      <w:pPr>
        <w:pStyle w:val="Caption"/>
        <w:rPr>
          <w:lang w:val="en-US"/>
        </w:rPr>
      </w:pPr>
      <w:bookmarkStart w:id="197" w:name="_Ref342686854"/>
      <w:bookmarkStart w:id="198" w:name="_Toc353465423"/>
      <w:commentRangeStart w:id="199"/>
      <w:r w:rsidRPr="0096178A">
        <w:rPr>
          <w:lang w:val="en-US"/>
        </w:rPr>
        <w:t xml:space="preserve">Figure </w:t>
      </w:r>
      <w:commentRangeEnd w:id="199"/>
      <w:r w:rsidR="000D1CBD">
        <w:rPr>
          <w:rStyle w:val="CommentReference"/>
          <w:b w:val="0"/>
          <w:bCs w:val="0"/>
        </w:rPr>
        <w:commentReference w:id="199"/>
      </w:r>
      <w:r w:rsidR="007526E8">
        <w:fldChar w:fldCharType="begin"/>
      </w:r>
      <w:r w:rsidRPr="0096178A">
        <w:rPr>
          <w:lang w:val="en-US"/>
        </w:rPr>
        <w:instrText xml:space="preserve"> SEQ Figure \* ARABIC </w:instrText>
      </w:r>
      <w:r w:rsidR="007526E8">
        <w:fldChar w:fldCharType="separate"/>
      </w:r>
      <w:r>
        <w:rPr>
          <w:noProof/>
          <w:lang w:val="en-US"/>
        </w:rPr>
        <w:t>3</w:t>
      </w:r>
      <w:r w:rsidR="007526E8">
        <w:fldChar w:fldCharType="end"/>
      </w:r>
      <w:bookmarkEnd w:id="197"/>
      <w:r>
        <w:rPr>
          <w:lang w:val="en-US"/>
        </w:rPr>
        <w:t>: Relationship</w:t>
      </w:r>
      <w:r w:rsidRPr="0096178A">
        <w:rPr>
          <w:lang w:val="en-US"/>
        </w:rPr>
        <w:t xml:space="preserve"> between </w:t>
      </w:r>
      <w:r>
        <w:rPr>
          <w:lang w:val="en-US"/>
        </w:rPr>
        <w:t>a</w:t>
      </w:r>
      <w:r w:rsidRPr="0096178A">
        <w:rPr>
          <w:lang w:val="en-US"/>
        </w:rPr>
        <w:t xml:space="preserve"> game using </w:t>
      </w:r>
      <w:r>
        <w:rPr>
          <w:lang w:val="en-US"/>
        </w:rPr>
        <w:t>the</w:t>
      </w:r>
      <w:r w:rsidRPr="0096178A">
        <w:rPr>
          <w:lang w:val="en-US"/>
        </w:rPr>
        <w:t xml:space="preserve"> framework and </w:t>
      </w:r>
      <w:r w:rsidRPr="0096178A">
        <w:rPr>
          <w:i/>
          <w:lang w:val="en-US"/>
        </w:rPr>
        <w:t>Proof Viewer</w:t>
      </w:r>
      <w:r w:rsidRPr="0096178A">
        <w:rPr>
          <w:lang w:val="en-US"/>
        </w:rPr>
        <w:t>.</w:t>
      </w:r>
      <w:bookmarkEnd w:id="198"/>
    </w:p>
    <w:p w14:paraId="147336AE" w14:textId="7C9D7788" w:rsidR="005A0F52" w:rsidRDefault="005A0F52" w:rsidP="005A0F52">
      <w:pPr>
        <w:rPr>
          <w:lang w:val="en-US"/>
        </w:rPr>
      </w:pPr>
      <w:r>
        <w:rPr>
          <w:lang w:val="en-US"/>
        </w:rPr>
        <w:t xml:space="preserve">At the end of the game session, or at any moment during it, the </w:t>
      </w:r>
      <w:r w:rsidRPr="0044673D">
        <w:rPr>
          <w:i/>
          <w:lang w:val="en-US"/>
        </w:rPr>
        <w:t>game flow log</w:t>
      </w:r>
      <w:r>
        <w:rPr>
          <w:lang w:val="en-US"/>
        </w:rPr>
        <w:t xml:space="preserve"> is generated containing all collected information </w:t>
      </w:r>
      <w:del w:id="200" w:author="Leonardo Gresta Paulino Murta" w:date="2013-05-20T10:12:00Z">
        <w:r w:rsidDel="00E174FD">
          <w:rPr>
            <w:lang w:val="en-US"/>
          </w:rPr>
          <w:delText>throughout the</w:delText>
        </w:r>
      </w:del>
      <w:ins w:id="201" w:author="Leonardo Gresta Paulino Murta" w:date="2013-05-20T10:12:00Z">
        <w:r w:rsidR="00E174FD">
          <w:rPr>
            <w:lang w:val="en-US"/>
          </w:rPr>
          <w:t>of the</w:t>
        </w:r>
      </w:ins>
      <w:r>
        <w:rPr>
          <w:lang w:val="en-US"/>
        </w:rPr>
        <w:t xml:space="preserve"> session</w:t>
      </w:r>
      <w:ins w:id="202" w:author="Leonardo Gresta Paulino Murta" w:date="2013-05-20T10:12:00Z">
        <w:r w:rsidR="00E174FD">
          <w:rPr>
            <w:lang w:val="en-US"/>
          </w:rPr>
          <w:t xml:space="preserve"> until that moment</w:t>
        </w:r>
      </w:ins>
      <w:r>
        <w:rPr>
          <w:lang w:val="en-US"/>
        </w:rPr>
        <w:t xml:space="preserve">. This log is then processed and used </w:t>
      </w:r>
      <w:r w:rsidRPr="0096178A">
        <w:rPr>
          <w:lang w:val="en-US"/>
        </w:rPr>
        <w:t xml:space="preserve">to generate a provenance graph. </w:t>
      </w:r>
      <w:r>
        <w:rPr>
          <w:lang w:val="en-US"/>
        </w:rPr>
        <w:t>The graph construction is based on the information contained in the log</w:t>
      </w:r>
      <w:ins w:id="203" w:author="Leonardo Gresta Paulino Murta" w:date="2013-05-20T10:14:00Z">
        <w:r w:rsidR="00875650">
          <w:rPr>
            <w:lang w:val="en-US"/>
          </w:rPr>
          <w:t>. The graph itself</w:t>
        </w:r>
      </w:ins>
      <w:del w:id="204" w:author="Leonardo Gresta Paulino Murta" w:date="2013-05-20T10:14:00Z">
        <w:r w:rsidDel="00875650">
          <w:rPr>
            <w:lang w:val="en-US"/>
          </w:rPr>
          <w:delText xml:space="preserve"> and it</w:delText>
        </w:r>
      </w:del>
      <w:r>
        <w:rPr>
          <w:lang w:val="en-US"/>
        </w:rPr>
        <w:t xml:space="preserve"> is a </w:t>
      </w:r>
      <w:r w:rsidR="001B4898">
        <w:rPr>
          <w:lang w:val="en-US"/>
        </w:rPr>
        <w:t xml:space="preserve">visual </w:t>
      </w:r>
      <w:r>
        <w:rPr>
          <w:lang w:val="en-US"/>
        </w:rPr>
        <w:t xml:space="preserve">representation of the </w:t>
      </w:r>
      <w:r>
        <w:rPr>
          <w:i/>
          <w:lang w:val="en-US"/>
        </w:rPr>
        <w:t>game flow log</w:t>
      </w:r>
      <w:r>
        <w:rPr>
          <w:lang w:val="en-US"/>
        </w:rPr>
        <w:t xml:space="preserve">, allowing the user to interact and analyze the information </w:t>
      </w:r>
      <w:r w:rsidR="0012729D">
        <w:rPr>
          <w:lang w:val="en-US"/>
        </w:rPr>
        <w:t>collected from the game session. This</w:t>
      </w:r>
      <w:r>
        <w:rPr>
          <w:lang w:val="en-US"/>
        </w:rPr>
        <w:t xml:space="preserve"> aid</w:t>
      </w:r>
      <w:r w:rsidR="0012729D">
        <w:rPr>
          <w:lang w:val="en-US"/>
        </w:rPr>
        <w:t>s</w:t>
      </w:r>
      <w:r>
        <w:rPr>
          <w:lang w:val="en-US"/>
        </w:rPr>
        <w:t xml:space="preserve"> </w:t>
      </w:r>
      <w:r w:rsidR="0012729D">
        <w:rPr>
          <w:lang w:val="en-US"/>
        </w:rPr>
        <w:t>the user</w:t>
      </w:r>
      <w:r>
        <w:rPr>
          <w:lang w:val="en-US"/>
        </w:rPr>
        <w:t xml:space="preserve"> </w:t>
      </w:r>
      <w:r w:rsidR="0012729D">
        <w:rPr>
          <w:lang w:val="en-US"/>
        </w:rPr>
        <w:t>in</w:t>
      </w:r>
      <w:r>
        <w:rPr>
          <w:lang w:val="en-US"/>
        </w:rPr>
        <w:t xml:space="preserve"> </w:t>
      </w:r>
      <w:del w:id="205" w:author="Leonardo Gresta Paulino Murta" w:date="2013-05-20T10:14:00Z">
        <w:r w:rsidDel="00875650">
          <w:rPr>
            <w:lang w:val="en-US"/>
          </w:rPr>
          <w:delText>reach</w:delText>
        </w:r>
        <w:r w:rsidR="0012729D" w:rsidDel="00875650">
          <w:rPr>
            <w:lang w:val="en-US"/>
          </w:rPr>
          <w:delText>ing</w:delText>
        </w:r>
        <w:r w:rsidDel="00875650">
          <w:rPr>
            <w:lang w:val="en-US"/>
          </w:rPr>
          <w:delText xml:space="preserve"> decisions</w:delText>
        </w:r>
      </w:del>
      <w:ins w:id="206" w:author="Leonardo Gresta Paulino Murta" w:date="2013-05-20T10:14:00Z">
        <w:r w:rsidR="00875650">
          <w:rPr>
            <w:lang w:val="en-US"/>
          </w:rPr>
          <w:t>understanding</w:t>
        </w:r>
      </w:ins>
      <w:r>
        <w:rPr>
          <w:lang w:val="en-US"/>
        </w:rPr>
        <w:t xml:space="preserve"> </w:t>
      </w:r>
      <w:del w:id="207" w:author="Leonardo Gresta Paulino Murta" w:date="2013-05-20T10:14:00Z">
        <w:r w:rsidDel="00875650">
          <w:rPr>
            <w:lang w:val="en-US"/>
          </w:rPr>
          <w:delText xml:space="preserve">about </w:delText>
        </w:r>
      </w:del>
      <w:r>
        <w:rPr>
          <w:lang w:val="en-US"/>
        </w:rPr>
        <w:t xml:space="preserve">how the events in the game occurred and how they affected the outcome. The graph also allows </w:t>
      </w:r>
      <w:r w:rsidR="0012729D">
        <w:rPr>
          <w:lang w:val="en-US"/>
        </w:rPr>
        <w:t>for the</w:t>
      </w:r>
      <w:r>
        <w:rPr>
          <w:lang w:val="en-US"/>
        </w:rPr>
        <w:t xml:space="preserve"> visualization of the consequences </w:t>
      </w:r>
      <w:ins w:id="208" w:author="Leonardo Gresta Paulino Murta" w:date="2013-05-20T10:15:00Z">
        <w:r w:rsidR="008A74E4">
          <w:rPr>
            <w:lang w:val="en-US"/>
          </w:rPr>
          <w:t xml:space="preserve">of </w:t>
        </w:r>
      </w:ins>
      <w:r>
        <w:rPr>
          <w:lang w:val="en-US"/>
        </w:rPr>
        <w:t>each action</w:t>
      </w:r>
      <w:del w:id="209" w:author="Leonardo Gresta Paulino Murta" w:date="2013-05-20T10:15:00Z">
        <w:r w:rsidDel="008A74E4">
          <w:rPr>
            <w:lang w:val="en-US"/>
          </w:rPr>
          <w:delText xml:space="preserve"> generated</w:delText>
        </w:r>
      </w:del>
      <w:r>
        <w:rPr>
          <w:lang w:val="en-US"/>
        </w:rPr>
        <w:t>, if any, on other elements in the game, either directly or indirectly.</w:t>
      </w:r>
    </w:p>
    <w:p w14:paraId="23056849" w14:textId="6FD72CBC" w:rsidR="005A0F52" w:rsidRPr="0096178A" w:rsidRDefault="005A0F52" w:rsidP="005A0F52">
      <w:pPr>
        <w:rPr>
          <w:lang w:val="en-US"/>
        </w:rPr>
      </w:pPr>
      <w:r>
        <w:rPr>
          <w:lang w:val="en-US"/>
        </w:rPr>
        <w:lastRenderedPageBreak/>
        <w:t xml:space="preserve">The construction of the graph is based on a set of rules that are used to interpret the information in the </w:t>
      </w:r>
      <w:r>
        <w:rPr>
          <w:i/>
          <w:lang w:val="en-US"/>
        </w:rPr>
        <w:t>game flow log</w:t>
      </w:r>
      <w:r>
        <w:rPr>
          <w:lang w:val="en-US"/>
        </w:rPr>
        <w:t xml:space="preserve">. The information is extracted from the log and used to </w:t>
      </w:r>
      <w:proofErr w:type="gramStart"/>
      <w:r>
        <w:rPr>
          <w:lang w:val="en-US"/>
        </w:rPr>
        <w:t>created</w:t>
      </w:r>
      <w:proofErr w:type="gramEnd"/>
      <w:r>
        <w:rPr>
          <w:lang w:val="en-US"/>
        </w:rPr>
        <w:t xml:space="preserve"> the</w:t>
      </w:r>
      <w:del w:id="210" w:author="Leonardo Gresta Paulino Murta" w:date="2013-05-20T10:16:00Z">
        <w:r w:rsidDel="00E56532">
          <w:rPr>
            <w:lang w:val="en-US"/>
          </w:rPr>
          <w:delText>ir</w:delText>
        </w:r>
      </w:del>
      <w:r>
        <w:rPr>
          <w:lang w:val="en-US"/>
        </w:rPr>
        <w:t xml:space="preserve"> respective visual representations in the graph</w:t>
      </w:r>
      <w:ins w:id="211" w:author="Leonardo Gresta Paulino Murta" w:date="2013-05-20T10:16:00Z">
        <w:r w:rsidR="00E56532">
          <w:rPr>
            <w:lang w:val="en-US"/>
          </w:rPr>
          <w:t>,</w:t>
        </w:r>
      </w:ins>
      <w:r>
        <w:rPr>
          <w:lang w:val="en-US"/>
        </w:rPr>
        <w:t xml:space="preserve"> </w:t>
      </w:r>
      <w:ins w:id="212" w:author="Leonardo Gresta Paulino Murta" w:date="2013-05-20T10:23:00Z">
        <w:r w:rsidR="00B5639C">
          <w:rPr>
            <w:lang w:val="en-US"/>
          </w:rPr>
          <w:t xml:space="preserve">motivating the creation of </w:t>
        </w:r>
      </w:ins>
      <w:del w:id="213" w:author="Leonardo Gresta Paulino Murta" w:date="2013-05-20T10:16:00Z">
        <w:r w:rsidR="00625A0D" w:rsidDel="00E56532">
          <w:rPr>
            <w:lang w:val="en-US"/>
          </w:rPr>
          <w:delText xml:space="preserve">by </w:delText>
        </w:r>
      </w:del>
      <w:del w:id="214" w:author="Leonardo Gresta Paulino Murta" w:date="2013-05-20T10:24:00Z">
        <w:r w:rsidDel="00B5639C">
          <w:rPr>
            <w:lang w:val="en-US"/>
          </w:rPr>
          <w:delText xml:space="preserve">either being </w:delText>
        </w:r>
      </w:del>
      <w:r>
        <w:rPr>
          <w:lang w:val="en-US"/>
        </w:rPr>
        <w:t xml:space="preserve">vertices </w:t>
      </w:r>
      <w:del w:id="215" w:author="Leonardo Gresta Paulino Murta" w:date="2013-05-20T10:24:00Z">
        <w:r w:rsidDel="00B5639C">
          <w:rPr>
            <w:lang w:val="en-US"/>
          </w:rPr>
          <w:delText xml:space="preserve">or </w:delText>
        </w:r>
      </w:del>
      <w:ins w:id="216" w:author="Leonardo Gresta Paulino Murta" w:date="2013-05-20T10:24:00Z">
        <w:r w:rsidR="00B5639C">
          <w:rPr>
            <w:lang w:val="en-US"/>
          </w:rPr>
          <w:t xml:space="preserve">and </w:t>
        </w:r>
      </w:ins>
      <w:r>
        <w:rPr>
          <w:lang w:val="en-US"/>
        </w:rPr>
        <w:t xml:space="preserve">edges. The vertices of the graph represent </w:t>
      </w:r>
      <w:r w:rsidRPr="00F65179">
        <w:rPr>
          <w:i/>
          <w:lang w:val="en-US"/>
        </w:rPr>
        <w:t>activities</w:t>
      </w:r>
      <w:r>
        <w:rPr>
          <w:lang w:val="en-US"/>
        </w:rPr>
        <w:t xml:space="preserve">, </w:t>
      </w:r>
      <w:r w:rsidRPr="00F65179">
        <w:rPr>
          <w:i/>
          <w:lang w:val="en-US"/>
        </w:rPr>
        <w:t>entities</w:t>
      </w:r>
      <w:ins w:id="217" w:author="Leonardo Gresta Paulino Murta" w:date="2013-05-20T10:24:00Z">
        <w:r w:rsidR="00B5639C">
          <w:rPr>
            <w:lang w:val="en-US"/>
          </w:rPr>
          <w:t>,</w:t>
        </w:r>
      </w:ins>
      <w:r>
        <w:rPr>
          <w:lang w:val="en-US"/>
        </w:rPr>
        <w:t xml:space="preserve"> and </w:t>
      </w:r>
      <w:r w:rsidRPr="00F65179">
        <w:rPr>
          <w:i/>
          <w:lang w:val="en-US"/>
        </w:rPr>
        <w:t>agents</w:t>
      </w:r>
      <w:r>
        <w:rPr>
          <w:lang w:val="en-US"/>
        </w:rPr>
        <w:t xml:space="preserve"> present in the game, whereas edges represent their relationships, which </w:t>
      </w:r>
      <w:r w:rsidR="00625A0D">
        <w:rPr>
          <w:lang w:val="en-US"/>
        </w:rPr>
        <w:t>are</w:t>
      </w:r>
      <w:r>
        <w:rPr>
          <w:lang w:val="en-US"/>
        </w:rPr>
        <w:t xml:space="preserve"> influences or associations. Direct influences are easily spotted by their corresponding edges. However, indirect influences might require some inferences until the user can </w:t>
      </w:r>
      <w:r w:rsidR="00BC425F">
        <w:rPr>
          <w:lang w:val="en-US"/>
        </w:rPr>
        <w:t xml:space="preserve">visually </w:t>
      </w:r>
      <w:r w:rsidR="00625A0D">
        <w:rPr>
          <w:lang w:val="en-US"/>
        </w:rPr>
        <w:t>identify</w:t>
      </w:r>
      <w:r>
        <w:rPr>
          <w:lang w:val="en-US"/>
        </w:rPr>
        <w:t xml:space="preserve"> them. </w:t>
      </w:r>
      <w:ins w:id="218" w:author="Leonardo Gresta Paulino Murta" w:date="2013-05-20T10:25:00Z">
        <w:r w:rsidR="00397578">
          <w:rPr>
            <w:lang w:val="en-US"/>
          </w:rPr>
          <w:t xml:space="preserve">For instance, </w:t>
        </w:r>
      </w:ins>
      <w:del w:id="219" w:author="Leonardo Gresta Paulino Murta" w:date="2013-05-20T10:25:00Z">
        <w:r w:rsidDel="00397578">
          <w:rPr>
            <w:lang w:val="en-US"/>
          </w:rPr>
          <w:delText xml:space="preserve">These inferences can be done by </w:delText>
        </w:r>
      </w:del>
      <w:r>
        <w:rPr>
          <w:lang w:val="en-US"/>
        </w:rPr>
        <w:t xml:space="preserve">collapsing chains of actions </w:t>
      </w:r>
      <w:ins w:id="220" w:author="Leonardo Gresta Paulino Murta" w:date="2013-05-20T10:25:00Z">
        <w:r w:rsidR="00397578">
          <w:rPr>
            <w:lang w:val="en-US"/>
          </w:rPr>
          <w:t xml:space="preserve">can highlight </w:t>
        </w:r>
      </w:ins>
      <w:del w:id="221" w:author="Leonardo Gresta Paulino Murta" w:date="2013-05-20T10:25:00Z">
        <w:r w:rsidDel="00397578">
          <w:rPr>
            <w:lang w:val="en-US"/>
          </w:rPr>
          <w:delText xml:space="preserve">to </w:delText>
        </w:r>
      </w:del>
      <w:r>
        <w:rPr>
          <w:lang w:val="en-US"/>
        </w:rPr>
        <w:t xml:space="preserve">find indirect influences. </w:t>
      </w:r>
      <w:ins w:id="222" w:author="Leonardo Gresta Paulino Murta" w:date="2013-05-20T10:25:00Z">
        <w:r w:rsidR="00397578">
          <w:rPr>
            <w:lang w:val="en-US"/>
          </w:rPr>
          <w:t>Moreover, o</w:t>
        </w:r>
      </w:ins>
      <w:del w:id="223" w:author="Leonardo Gresta Paulino Murta" w:date="2013-05-20T10:26:00Z">
        <w:r w:rsidDel="00397578">
          <w:rPr>
            <w:lang w:val="en-US"/>
          </w:rPr>
          <w:delText>O</w:delText>
        </w:r>
      </w:del>
      <w:r>
        <w:rPr>
          <w:lang w:val="en-US"/>
        </w:rPr>
        <w:t xml:space="preserve">mitting facts can also be used to remove unnecessary or irrelevant information </w:t>
      </w:r>
      <w:del w:id="224" w:author="Leonardo Gresta Paulino Murta" w:date="2013-05-20T10:26:00Z">
        <w:r w:rsidR="00BC425F" w:rsidDel="00397578">
          <w:rPr>
            <w:lang w:val="en-US"/>
          </w:rPr>
          <w:delText xml:space="preserve">(for the analysis) </w:delText>
        </w:r>
      </w:del>
      <w:r>
        <w:rPr>
          <w:lang w:val="en-US"/>
        </w:rPr>
        <w:t xml:space="preserve">that came with the </w:t>
      </w:r>
      <w:r w:rsidRPr="003F298C">
        <w:rPr>
          <w:i/>
          <w:lang w:val="en-US"/>
        </w:rPr>
        <w:t>game flow log</w:t>
      </w:r>
      <w:ins w:id="225" w:author="Leonardo Gresta Paulino Murta" w:date="2013-05-20T10:27:00Z">
        <w:r w:rsidR="00397578">
          <w:rPr>
            <w:lang w:val="en-US"/>
          </w:rPr>
          <w:t xml:space="preserve">, allowing </w:t>
        </w:r>
      </w:ins>
      <w:del w:id="226" w:author="Leonardo Gresta Paulino Murta" w:date="2013-05-20T10:27:00Z">
        <w:r w:rsidDel="00397578">
          <w:rPr>
            <w:lang w:val="en-US"/>
          </w:rPr>
          <w:delText xml:space="preserve"> for </w:delText>
        </w:r>
      </w:del>
      <w:r>
        <w:rPr>
          <w:lang w:val="en-US"/>
        </w:rPr>
        <w:t xml:space="preserve">a better understanding and clearer visualization of what is relevant for </w:t>
      </w:r>
      <w:del w:id="227" w:author="Leonardo Gresta Paulino Murta" w:date="2013-05-20T10:27:00Z">
        <w:r w:rsidDel="00397578">
          <w:rPr>
            <w:lang w:val="en-US"/>
          </w:rPr>
          <w:delText xml:space="preserve">the </w:delText>
        </w:r>
      </w:del>
      <w:ins w:id="228" w:author="Leonardo Gresta Paulino Murta" w:date="2013-05-20T10:27:00Z">
        <w:r w:rsidR="00397578">
          <w:rPr>
            <w:lang w:val="en-US"/>
          </w:rPr>
          <w:t xml:space="preserve">a specific </w:t>
        </w:r>
      </w:ins>
      <w:r>
        <w:rPr>
          <w:lang w:val="en-US"/>
        </w:rPr>
        <w:t xml:space="preserve">analysis. </w:t>
      </w:r>
      <w:r w:rsidRPr="0096178A">
        <w:rPr>
          <w:lang w:val="en-US"/>
        </w:rPr>
        <w:t xml:space="preserve">No information is lost in this process, so </w:t>
      </w:r>
      <w:r w:rsidR="00625A0D">
        <w:rPr>
          <w:lang w:val="en-US"/>
        </w:rPr>
        <w:t>it is possible to</w:t>
      </w:r>
      <w:r w:rsidRPr="0096178A">
        <w:rPr>
          <w:lang w:val="en-US"/>
        </w:rPr>
        <w:t xml:space="preserve"> undo </w:t>
      </w:r>
      <w:r w:rsidR="00625A0D">
        <w:rPr>
          <w:lang w:val="en-US"/>
        </w:rPr>
        <w:t xml:space="preserve">all </w:t>
      </w:r>
      <w:r w:rsidRPr="0096178A">
        <w:rPr>
          <w:lang w:val="en-US"/>
        </w:rPr>
        <w:t xml:space="preserve">changes made during </w:t>
      </w:r>
      <w:r w:rsidR="00BC425F">
        <w:rPr>
          <w:lang w:val="en-US"/>
        </w:rPr>
        <w:t xml:space="preserve">the </w:t>
      </w:r>
      <w:commentRangeStart w:id="229"/>
      <w:r w:rsidR="00BC425F">
        <w:rPr>
          <w:lang w:val="en-US"/>
        </w:rPr>
        <w:t>process</w:t>
      </w:r>
      <w:commentRangeEnd w:id="229"/>
      <w:r w:rsidR="006E3440">
        <w:rPr>
          <w:rStyle w:val="CommentReference"/>
        </w:rPr>
        <w:commentReference w:id="229"/>
      </w:r>
      <w:r w:rsidRPr="0096178A">
        <w:rPr>
          <w:lang w:val="en-US"/>
        </w:rPr>
        <w:t xml:space="preserve">. </w:t>
      </w:r>
    </w:p>
    <w:p w14:paraId="217E7F67" w14:textId="77777777" w:rsidR="005A0F52" w:rsidRPr="0096178A" w:rsidRDefault="005A0F52" w:rsidP="005A0F52">
      <w:pPr>
        <w:pStyle w:val="Heading3"/>
        <w:rPr>
          <w:lang w:val="en-US"/>
        </w:rPr>
      </w:pPr>
      <w:bookmarkStart w:id="230" w:name="_Toc354161735"/>
      <w:r>
        <w:rPr>
          <w:lang w:val="en-US"/>
        </w:rPr>
        <w:t>Shape and Color</w:t>
      </w:r>
      <w:bookmarkEnd w:id="230"/>
    </w:p>
    <w:p w14:paraId="0CEA65D1" w14:textId="38E4421F" w:rsidR="005A0F52" w:rsidRDefault="005A0F52" w:rsidP="005A0F52">
      <w:pPr>
        <w:rPr>
          <w:lang w:val="en-US"/>
        </w:rPr>
      </w:pPr>
      <w:r>
        <w:rPr>
          <w:lang w:val="en-US"/>
        </w:rPr>
        <w:t xml:space="preserve">Because </w:t>
      </w:r>
      <w:commentRangeStart w:id="231"/>
      <w:r>
        <w:rPr>
          <w:i/>
          <w:lang w:val="en-US"/>
        </w:rPr>
        <w:t>Proof Viewer</w:t>
      </w:r>
      <w:r>
        <w:rPr>
          <w:lang w:val="en-US"/>
        </w:rPr>
        <w:t xml:space="preserve"> is a visualization </w:t>
      </w:r>
      <w:commentRangeEnd w:id="231"/>
      <w:r w:rsidR="001C1A70">
        <w:rPr>
          <w:rStyle w:val="CommentReference"/>
        </w:rPr>
        <w:commentReference w:id="231"/>
      </w:r>
      <w:r>
        <w:rPr>
          <w:lang w:val="en-US"/>
        </w:rPr>
        <w:t xml:space="preserve">of the </w:t>
      </w:r>
      <w:r w:rsidRPr="002F18F3">
        <w:rPr>
          <w:i/>
          <w:lang w:val="en-US"/>
        </w:rPr>
        <w:t>game flow log</w:t>
      </w:r>
      <w:r>
        <w:rPr>
          <w:lang w:val="en-US"/>
        </w:rPr>
        <w:t xml:space="preserve"> by </w:t>
      </w:r>
      <w:del w:id="232" w:author="Leonardo Gresta Paulino Murta" w:date="2013-05-20T10:36:00Z">
        <w:r w:rsidDel="00FD6392">
          <w:rPr>
            <w:lang w:val="en-US"/>
          </w:rPr>
          <w:delText xml:space="preserve">the </w:delText>
        </w:r>
      </w:del>
      <w:r>
        <w:rPr>
          <w:lang w:val="en-US"/>
        </w:rPr>
        <w:t xml:space="preserve">means of a provenance graph, it </w:t>
      </w:r>
      <w:r w:rsidR="00005242">
        <w:rPr>
          <w:lang w:val="en-US"/>
        </w:rPr>
        <w:t>uses</w:t>
      </w:r>
      <w:r>
        <w:rPr>
          <w:lang w:val="en-US"/>
        </w:rPr>
        <w:t xml:space="preserve"> certain features to aid </w:t>
      </w:r>
      <w:del w:id="233" w:author="Leonardo Gresta Paulino Murta" w:date="2013-05-20T10:36:00Z">
        <w:r w:rsidR="00005242" w:rsidDel="00FD6392">
          <w:rPr>
            <w:lang w:val="en-US"/>
          </w:rPr>
          <w:delText xml:space="preserve">in </w:delText>
        </w:r>
      </w:del>
      <w:r>
        <w:rPr>
          <w:lang w:val="en-US"/>
        </w:rPr>
        <w:t xml:space="preserve">the visualization and distinction of the information displayed from the </w:t>
      </w:r>
      <w:r>
        <w:rPr>
          <w:i/>
          <w:lang w:val="en-US"/>
        </w:rPr>
        <w:t>game flow</w:t>
      </w:r>
      <w:r w:rsidRPr="00852356">
        <w:rPr>
          <w:i/>
          <w:lang w:val="en-US"/>
        </w:rPr>
        <w:t xml:space="preserve"> log</w:t>
      </w:r>
      <w:r>
        <w:rPr>
          <w:lang w:val="en-US"/>
        </w:rPr>
        <w:t>. One of such features is the vertex shape</w:t>
      </w:r>
      <w:r w:rsidR="00005242">
        <w:rPr>
          <w:lang w:val="en-US"/>
        </w:rPr>
        <w:t>.</w:t>
      </w:r>
      <w:r>
        <w:rPr>
          <w:lang w:val="en-US"/>
        </w:rPr>
        <w:t xml:space="preserve"> Other features include the usage of colors and borders to distinguish displayed information according to their relevance and impact. These features </w:t>
      </w:r>
      <w:commentRangeStart w:id="234"/>
      <w:r>
        <w:rPr>
          <w:lang w:val="en-US"/>
        </w:rPr>
        <w:t>use the information contained in the vertices and edges to determine their visual attributes</w:t>
      </w:r>
      <w:commentRangeEnd w:id="234"/>
      <w:r w:rsidR="00FD6392">
        <w:rPr>
          <w:rStyle w:val="CommentReference"/>
        </w:rPr>
        <w:commentReference w:id="234"/>
      </w:r>
      <w:r>
        <w:rPr>
          <w:lang w:val="en-US"/>
        </w:rPr>
        <w:t xml:space="preserve">. It is also possible to use labels to express some </w:t>
      </w:r>
      <w:del w:id="235" w:author="Leonardo Gresta Paulino Murta" w:date="2013-05-20T10:39:00Z">
        <w:r w:rsidDel="0006553D">
          <w:rPr>
            <w:lang w:val="en-US"/>
          </w:rPr>
          <w:delText xml:space="preserve">of the </w:delText>
        </w:r>
      </w:del>
      <w:r>
        <w:rPr>
          <w:lang w:val="en-US"/>
        </w:rPr>
        <w:t>information. For example, vertic</w:t>
      </w:r>
      <w:r w:rsidR="00005242">
        <w:rPr>
          <w:lang w:val="en-US"/>
        </w:rPr>
        <w:t xml:space="preserve">es can </w:t>
      </w:r>
      <w:del w:id="236" w:author="Leonardo Gresta Paulino Murta" w:date="2013-05-20T10:40:00Z">
        <w:r w:rsidR="00005242" w:rsidDel="0006553D">
          <w:rPr>
            <w:lang w:val="en-US"/>
          </w:rPr>
          <w:delText xml:space="preserve">use </w:delText>
        </w:r>
      </w:del>
      <w:ins w:id="237" w:author="Leonardo Gresta Paulino Murta" w:date="2013-05-20T10:40:00Z">
        <w:r w:rsidR="0006553D">
          <w:rPr>
            <w:lang w:val="en-US"/>
          </w:rPr>
          <w:t xml:space="preserve">show </w:t>
        </w:r>
      </w:ins>
      <w:r w:rsidR="00005242">
        <w:rPr>
          <w:lang w:val="en-US"/>
        </w:rPr>
        <w:t>their timestamps and</w:t>
      </w:r>
      <w:r>
        <w:rPr>
          <w:lang w:val="en-US"/>
        </w:rPr>
        <w:t xml:space="preserve"> names as labels while edges </w:t>
      </w:r>
      <w:ins w:id="238" w:author="Leonardo Gresta Paulino Murta" w:date="2013-05-20T10:40:00Z">
        <w:r w:rsidR="0006553D">
          <w:rPr>
            <w:lang w:val="en-US"/>
          </w:rPr>
          <w:t xml:space="preserve">can show </w:t>
        </w:r>
      </w:ins>
      <w:del w:id="239" w:author="Leonardo Gresta Paulino Murta" w:date="2013-05-20T10:40:00Z">
        <w:r w:rsidDel="0006553D">
          <w:rPr>
            <w:lang w:val="en-US"/>
          </w:rPr>
          <w:delText xml:space="preserve">use </w:delText>
        </w:r>
      </w:del>
      <w:r>
        <w:rPr>
          <w:lang w:val="en-US"/>
        </w:rPr>
        <w:t>their type of influence (ex: damage, healing, buff)</w:t>
      </w:r>
      <w:ins w:id="240" w:author="Leonardo Gresta Paulino Murta" w:date="2013-05-20T10:40:00Z">
        <w:r w:rsidR="0006553D">
          <w:rPr>
            <w:lang w:val="en-US"/>
          </w:rPr>
          <w:t xml:space="preserve"> as labels</w:t>
        </w:r>
      </w:ins>
      <w:r>
        <w:rPr>
          <w:lang w:val="en-US"/>
        </w:rPr>
        <w:t>.</w:t>
      </w:r>
    </w:p>
    <w:p w14:paraId="1750BCC6" w14:textId="3373DCBB" w:rsidR="005A0F52" w:rsidRDefault="005A0F52" w:rsidP="005A0F52">
      <w:pPr>
        <w:rPr>
          <w:lang w:val="en-US"/>
        </w:rPr>
      </w:pPr>
      <w:r w:rsidRPr="0096178A">
        <w:rPr>
          <w:lang w:val="en-US"/>
        </w:rPr>
        <w:t xml:space="preserve">As previously noted, </w:t>
      </w:r>
      <w:r>
        <w:rPr>
          <w:lang w:val="en-US"/>
        </w:rPr>
        <w:t>vertices</w:t>
      </w:r>
      <w:r w:rsidRPr="0096178A">
        <w:rPr>
          <w:lang w:val="en-US"/>
        </w:rPr>
        <w:t xml:space="preserve"> </w:t>
      </w:r>
      <w:r>
        <w:rPr>
          <w:lang w:val="en-US"/>
        </w:rPr>
        <w:t xml:space="preserve">can </w:t>
      </w:r>
      <w:r w:rsidRPr="0096178A">
        <w:rPr>
          <w:lang w:val="en-US"/>
        </w:rPr>
        <w:t>have different shapes according to their types.</w:t>
      </w:r>
      <w:r w:rsidR="008B16C0">
        <w:rPr>
          <w:lang w:val="en-US"/>
        </w:rPr>
        <w:t xml:space="preserve"> </w:t>
      </w:r>
      <w:r w:rsidR="008B16C0" w:rsidRPr="008B16C0">
        <w:rPr>
          <w:i/>
          <w:lang w:val="en-US"/>
        </w:rPr>
        <w:t>Activities</w:t>
      </w:r>
      <w:r w:rsidR="008B16C0">
        <w:rPr>
          <w:lang w:val="en-US"/>
        </w:rPr>
        <w:t xml:space="preserve"> are represented </w:t>
      </w:r>
      <w:del w:id="241" w:author="Leonardo Gresta Paulino Murta" w:date="2013-05-20T10:42:00Z">
        <w:r w:rsidR="008B16C0" w:rsidDel="008D09D1">
          <w:rPr>
            <w:lang w:val="en-US"/>
          </w:rPr>
          <w:delText xml:space="preserve">by </w:delText>
        </w:r>
      </w:del>
      <w:ins w:id="242" w:author="Leonardo Gresta Paulino Murta" w:date="2013-05-20T10:42:00Z">
        <w:r w:rsidR="008D09D1">
          <w:rPr>
            <w:lang w:val="en-US"/>
          </w:rPr>
          <w:t xml:space="preserve">as </w:t>
        </w:r>
      </w:ins>
      <w:r w:rsidR="008B16C0">
        <w:rPr>
          <w:lang w:val="en-US"/>
        </w:rPr>
        <w:t xml:space="preserve">squares, </w:t>
      </w:r>
      <w:r w:rsidR="008B16C0" w:rsidRPr="008B16C0">
        <w:rPr>
          <w:i/>
          <w:lang w:val="en-US"/>
        </w:rPr>
        <w:t>entities</w:t>
      </w:r>
      <w:r w:rsidR="008B16C0">
        <w:rPr>
          <w:lang w:val="en-US"/>
        </w:rPr>
        <w:t xml:space="preserve"> </w:t>
      </w:r>
      <w:del w:id="243" w:author="Leonardo Gresta Paulino Murta" w:date="2013-05-20T10:42:00Z">
        <w:r w:rsidR="008B16C0" w:rsidDel="008D09D1">
          <w:rPr>
            <w:lang w:val="en-US"/>
          </w:rPr>
          <w:delText xml:space="preserve">by </w:delText>
        </w:r>
      </w:del>
      <w:ins w:id="244" w:author="Leonardo Gresta Paulino Murta" w:date="2013-05-20T10:42:00Z">
        <w:r w:rsidR="008D09D1">
          <w:rPr>
            <w:lang w:val="en-US"/>
          </w:rPr>
          <w:t xml:space="preserve">as </w:t>
        </w:r>
      </w:ins>
      <w:r w:rsidR="008B16C0">
        <w:rPr>
          <w:lang w:val="en-US"/>
        </w:rPr>
        <w:t xml:space="preserve">circles, and </w:t>
      </w:r>
      <w:r w:rsidR="008B16C0" w:rsidRPr="008B16C0">
        <w:rPr>
          <w:i/>
          <w:lang w:val="en-US"/>
        </w:rPr>
        <w:t>agents</w:t>
      </w:r>
      <w:r w:rsidR="008B16C0">
        <w:rPr>
          <w:lang w:val="en-US"/>
        </w:rPr>
        <w:t xml:space="preserve"> </w:t>
      </w:r>
      <w:del w:id="245" w:author="Leonardo Gresta Paulino Murta" w:date="2013-05-20T10:42:00Z">
        <w:r w:rsidR="008B16C0" w:rsidDel="008D09D1">
          <w:rPr>
            <w:lang w:val="en-US"/>
          </w:rPr>
          <w:delText xml:space="preserve">by </w:delText>
        </w:r>
      </w:del>
      <w:ins w:id="246" w:author="Leonardo Gresta Paulino Murta" w:date="2013-05-20T10:42:00Z">
        <w:r w:rsidR="008D09D1">
          <w:rPr>
            <w:lang w:val="en-US"/>
          </w:rPr>
          <w:t xml:space="preserve">as </w:t>
        </w:r>
      </w:ins>
      <w:r w:rsidR="008B16C0">
        <w:rPr>
          <w:lang w:val="en-US"/>
        </w:rPr>
        <w:t>hexagons.</w:t>
      </w:r>
      <w:r w:rsidRPr="0096178A">
        <w:rPr>
          <w:lang w:val="en-US"/>
        </w:rPr>
        <w:t xml:space="preserve"> However, it is also possible to differentiate a </w:t>
      </w:r>
      <w:r>
        <w:rPr>
          <w:lang w:val="en-US"/>
        </w:rPr>
        <w:t>vertex</w:t>
      </w:r>
      <w:r w:rsidRPr="0096178A">
        <w:rPr>
          <w:lang w:val="en-US"/>
        </w:rPr>
        <w:t xml:space="preserve"> from another </w:t>
      </w:r>
      <w:r>
        <w:rPr>
          <w:lang w:val="en-US"/>
        </w:rPr>
        <w:t>by using</w:t>
      </w:r>
      <w:r w:rsidRPr="0096178A">
        <w:rPr>
          <w:lang w:val="en-US"/>
        </w:rPr>
        <w:t xml:space="preserve"> different borders </w:t>
      </w:r>
      <w:r>
        <w:rPr>
          <w:lang w:val="en-US"/>
        </w:rPr>
        <w:t>as well as</w:t>
      </w:r>
      <w:r w:rsidRPr="0096178A">
        <w:rPr>
          <w:lang w:val="en-US"/>
        </w:rPr>
        <w:t xml:space="preserve"> colors. As an example, </w:t>
      </w:r>
      <w:r>
        <w:rPr>
          <w:i/>
          <w:lang w:val="en-US"/>
        </w:rPr>
        <w:t>activities</w:t>
      </w:r>
      <w:r w:rsidRPr="0096178A">
        <w:rPr>
          <w:lang w:val="en-US"/>
        </w:rPr>
        <w:t xml:space="preserve"> that did not interact with other </w:t>
      </w:r>
      <w:r>
        <w:rPr>
          <w:i/>
          <w:lang w:val="en-US"/>
        </w:rPr>
        <w:t>activities</w:t>
      </w:r>
      <w:r w:rsidRPr="0096178A">
        <w:rPr>
          <w:lang w:val="en-US"/>
        </w:rPr>
        <w:t xml:space="preserve"> </w:t>
      </w:r>
      <w:commentRangeStart w:id="247"/>
      <w:r w:rsidRPr="0096178A">
        <w:rPr>
          <w:lang w:val="en-US"/>
        </w:rPr>
        <w:t xml:space="preserve">can be </w:t>
      </w:r>
      <w:commentRangeEnd w:id="247"/>
      <w:r w:rsidR="00E61D72">
        <w:rPr>
          <w:rStyle w:val="CommentReference"/>
        </w:rPr>
        <w:commentReference w:id="247"/>
      </w:r>
      <w:r w:rsidR="008B16C0">
        <w:rPr>
          <w:lang w:val="en-US"/>
        </w:rPr>
        <w:t>dashed</w:t>
      </w:r>
      <w:r w:rsidRPr="0096178A">
        <w:rPr>
          <w:lang w:val="en-US"/>
        </w:rPr>
        <w:t>, as illustrated in</w:t>
      </w:r>
      <w:r w:rsidR="008B16C0">
        <w:rPr>
          <w:lang w:val="en-US"/>
        </w:rPr>
        <w:t xml:space="preserve"> upper right corner of</w:t>
      </w:r>
      <w:r w:rsidRPr="0096178A">
        <w:rPr>
          <w:lang w:val="en-US"/>
        </w:rPr>
        <w:t xml:space="preserve"> </w:t>
      </w:r>
      <w:r w:rsidR="007526E8">
        <w:fldChar w:fldCharType="begin"/>
      </w:r>
      <w:r w:rsidRPr="0096178A">
        <w:rPr>
          <w:lang w:val="en-US"/>
        </w:rPr>
        <w:instrText xml:space="preserve"> REF _Ref341710011 \h </w:instrText>
      </w:r>
      <w:r w:rsidR="007526E8">
        <w:fldChar w:fldCharType="separate"/>
      </w:r>
      <w:r w:rsidR="00751516" w:rsidRPr="0096178A">
        <w:rPr>
          <w:lang w:val="en-US"/>
        </w:rPr>
        <w:t xml:space="preserve">Figure </w:t>
      </w:r>
      <w:r w:rsidR="00751516">
        <w:rPr>
          <w:noProof/>
          <w:lang w:val="en-US"/>
        </w:rPr>
        <w:t>4</w:t>
      </w:r>
      <w:r w:rsidR="007526E8">
        <w:fldChar w:fldCharType="end"/>
      </w:r>
      <w:r w:rsidRPr="0096178A">
        <w:rPr>
          <w:lang w:val="en-US"/>
        </w:rPr>
        <w:t>.</w:t>
      </w:r>
      <w:r>
        <w:rPr>
          <w:lang w:val="en-US"/>
        </w:rPr>
        <w:t xml:space="preserve"> </w:t>
      </w:r>
      <w:r w:rsidR="008B16C0">
        <w:rPr>
          <w:lang w:val="en-US"/>
        </w:rPr>
        <w:t xml:space="preserve">Also in </w:t>
      </w:r>
      <w:r w:rsidR="007526E8">
        <w:fldChar w:fldCharType="begin"/>
      </w:r>
      <w:r w:rsidR="008B16C0" w:rsidRPr="0096178A">
        <w:rPr>
          <w:lang w:val="en-US"/>
        </w:rPr>
        <w:instrText xml:space="preserve"> REF _Ref341710011 \h </w:instrText>
      </w:r>
      <w:r w:rsidR="007526E8">
        <w:fldChar w:fldCharType="separate"/>
      </w:r>
      <w:r w:rsidR="008B16C0" w:rsidRPr="0096178A">
        <w:rPr>
          <w:lang w:val="en-US"/>
        </w:rPr>
        <w:t xml:space="preserve">Figure </w:t>
      </w:r>
      <w:r w:rsidR="008B16C0">
        <w:rPr>
          <w:noProof/>
          <w:lang w:val="en-US"/>
        </w:rPr>
        <w:t>4</w:t>
      </w:r>
      <w:r w:rsidR="007526E8">
        <w:fldChar w:fldCharType="end"/>
      </w:r>
      <w:r w:rsidR="008B16C0" w:rsidRPr="008B16C0">
        <w:rPr>
          <w:lang w:val="en-US"/>
        </w:rPr>
        <w:t>, activ</w:t>
      </w:r>
      <w:r w:rsidR="008B16C0">
        <w:rPr>
          <w:lang w:val="en-US"/>
        </w:rPr>
        <w:t>i</w:t>
      </w:r>
      <w:r w:rsidR="008B16C0" w:rsidRPr="008B16C0">
        <w:rPr>
          <w:lang w:val="en-US"/>
        </w:rPr>
        <w:t>ties are</w:t>
      </w:r>
      <w:r w:rsidR="008B16C0">
        <w:rPr>
          <w:lang w:val="en-US"/>
        </w:rPr>
        <w:t xml:space="preserve"> colored as light gray, agents </w:t>
      </w:r>
      <w:r w:rsidR="007654AE">
        <w:rPr>
          <w:lang w:val="en-US"/>
        </w:rPr>
        <w:t>are</w:t>
      </w:r>
      <w:r w:rsidR="008B16C0">
        <w:rPr>
          <w:lang w:val="en-US"/>
        </w:rPr>
        <w:t xml:space="preserve"> dark blue, and </w:t>
      </w:r>
      <w:r w:rsidR="008B16C0" w:rsidRPr="007654AE">
        <w:rPr>
          <w:i/>
          <w:lang w:val="en-US"/>
        </w:rPr>
        <w:t>entities</w:t>
      </w:r>
      <w:r w:rsidR="008B16C0">
        <w:rPr>
          <w:lang w:val="en-US"/>
        </w:rPr>
        <w:t xml:space="preserve"> </w:t>
      </w:r>
      <w:r w:rsidR="007654AE">
        <w:rPr>
          <w:lang w:val="en-US"/>
        </w:rPr>
        <w:t>are</w:t>
      </w:r>
      <w:r w:rsidR="008B16C0">
        <w:rPr>
          <w:lang w:val="en-US"/>
        </w:rPr>
        <w:t xml:space="preserve"> beige and dark gray. </w:t>
      </w:r>
      <w:r>
        <w:rPr>
          <w:lang w:val="en-US"/>
        </w:rPr>
        <w:t xml:space="preserve">Color can also used to distinguish </w:t>
      </w:r>
      <w:r w:rsidRPr="005D76A7">
        <w:rPr>
          <w:i/>
          <w:lang w:val="en-US"/>
        </w:rPr>
        <w:t>agents</w:t>
      </w:r>
      <w:r w:rsidR="008B16C0">
        <w:rPr>
          <w:lang w:val="en-US"/>
        </w:rPr>
        <w:t xml:space="preserve">, </w:t>
      </w:r>
      <w:r w:rsidRPr="005D76A7">
        <w:rPr>
          <w:i/>
          <w:lang w:val="en-US"/>
        </w:rPr>
        <w:t>activities</w:t>
      </w:r>
      <w:r w:rsidR="008B16C0">
        <w:rPr>
          <w:lang w:val="en-US"/>
        </w:rPr>
        <w:t xml:space="preserve">, and </w:t>
      </w:r>
      <w:r w:rsidR="008B16C0" w:rsidRPr="008B16C0">
        <w:rPr>
          <w:i/>
          <w:lang w:val="en-US"/>
        </w:rPr>
        <w:t>entities</w:t>
      </w:r>
      <w:r w:rsidR="008B16C0">
        <w:rPr>
          <w:lang w:val="en-US"/>
        </w:rPr>
        <w:t xml:space="preserve"> </w:t>
      </w:r>
      <w:r>
        <w:rPr>
          <w:lang w:val="en-US"/>
        </w:rPr>
        <w:t>according to their relevance or sub-type</w:t>
      </w:r>
      <w:r w:rsidR="008B16C0">
        <w:rPr>
          <w:lang w:val="en-US"/>
        </w:rPr>
        <w:t xml:space="preserve">, like the </w:t>
      </w:r>
      <w:commentRangeStart w:id="248"/>
      <w:r w:rsidR="008B16C0">
        <w:rPr>
          <w:lang w:val="en-US"/>
        </w:rPr>
        <w:t xml:space="preserve">beige and dark gray </w:t>
      </w:r>
      <w:commentRangeEnd w:id="248"/>
      <w:r w:rsidR="00603716">
        <w:rPr>
          <w:rStyle w:val="CommentReference"/>
        </w:rPr>
        <w:commentReference w:id="248"/>
      </w:r>
      <w:r w:rsidR="008B16C0" w:rsidRPr="00FD0A60">
        <w:rPr>
          <w:i/>
          <w:lang w:val="en-US"/>
        </w:rPr>
        <w:t>entities</w:t>
      </w:r>
      <w:r w:rsidR="008B16C0">
        <w:rPr>
          <w:lang w:val="en-US"/>
        </w:rPr>
        <w:t xml:space="preserve"> in </w:t>
      </w:r>
      <w:r w:rsidR="007526E8">
        <w:fldChar w:fldCharType="begin"/>
      </w:r>
      <w:r w:rsidR="008B16C0" w:rsidRPr="0096178A">
        <w:rPr>
          <w:lang w:val="en-US"/>
        </w:rPr>
        <w:instrText xml:space="preserve"> REF _Ref341710011 \h </w:instrText>
      </w:r>
      <w:r w:rsidR="007526E8">
        <w:fldChar w:fldCharType="separate"/>
      </w:r>
      <w:r w:rsidR="008B16C0" w:rsidRPr="0096178A">
        <w:rPr>
          <w:lang w:val="en-US"/>
        </w:rPr>
        <w:t xml:space="preserve">Figure </w:t>
      </w:r>
      <w:r w:rsidR="008B16C0">
        <w:rPr>
          <w:noProof/>
          <w:lang w:val="en-US"/>
        </w:rPr>
        <w:t>4</w:t>
      </w:r>
      <w:r w:rsidR="007526E8">
        <w:fldChar w:fldCharType="end"/>
      </w:r>
      <w:r>
        <w:rPr>
          <w:lang w:val="en-US"/>
        </w:rPr>
        <w:t xml:space="preserve">. </w:t>
      </w:r>
      <w:r w:rsidR="008B16C0">
        <w:rPr>
          <w:lang w:val="en-US"/>
        </w:rPr>
        <w:t>This is useful because it is possible to</w:t>
      </w:r>
      <w:r>
        <w:rPr>
          <w:lang w:val="en-US"/>
        </w:rPr>
        <w:t xml:space="preserve"> distinguishing a player from monsters by using different colors since both types are </w:t>
      </w:r>
      <w:r w:rsidRPr="005D76A7">
        <w:rPr>
          <w:i/>
          <w:lang w:val="en-US"/>
        </w:rPr>
        <w:t>agents</w:t>
      </w:r>
      <w:r>
        <w:rPr>
          <w:lang w:val="en-US"/>
        </w:rPr>
        <w:t>, thus hav</w:t>
      </w:r>
      <w:r w:rsidR="00BC425F">
        <w:rPr>
          <w:lang w:val="en-US"/>
        </w:rPr>
        <w:t>e the same shape</w:t>
      </w:r>
      <w:r>
        <w:rPr>
          <w:lang w:val="en-US"/>
        </w:rPr>
        <w:t xml:space="preserve">. </w:t>
      </w:r>
    </w:p>
    <w:p w14:paraId="0F66B41A" w14:textId="77777777" w:rsidR="00BC425F" w:rsidRDefault="00BC425F" w:rsidP="00BC425F">
      <w:pPr>
        <w:keepNext/>
        <w:jc w:val="center"/>
      </w:pPr>
      <w:r>
        <w:rPr>
          <w:noProof/>
          <w:lang w:val="en-US"/>
        </w:rPr>
        <w:lastRenderedPageBreak/>
        <w:drawing>
          <wp:inline distT="0" distB="0" distL="0" distR="0" wp14:anchorId="02E1010F" wp14:editId="0CF25061">
            <wp:extent cx="3219450" cy="2729690"/>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225573" cy="2734881"/>
                    </a:xfrm>
                    <a:prstGeom prst="rect">
                      <a:avLst/>
                    </a:prstGeom>
                    <a:noFill/>
                    <a:ln w="9525">
                      <a:noFill/>
                      <a:miter lim="800000"/>
                      <a:headEnd/>
                      <a:tailEnd/>
                    </a:ln>
                  </pic:spPr>
                </pic:pic>
              </a:graphicData>
            </a:graphic>
          </wp:inline>
        </w:drawing>
      </w:r>
    </w:p>
    <w:p w14:paraId="7217F773" w14:textId="77777777" w:rsidR="00BC425F" w:rsidRPr="0096178A" w:rsidRDefault="00BC425F" w:rsidP="00BC425F">
      <w:pPr>
        <w:pStyle w:val="Caption"/>
        <w:rPr>
          <w:lang w:val="en-US"/>
        </w:rPr>
      </w:pPr>
      <w:bookmarkStart w:id="249" w:name="_Ref341710011"/>
      <w:bookmarkStart w:id="250" w:name="_Toc353465424"/>
      <w:r w:rsidRPr="0096178A">
        <w:rPr>
          <w:lang w:val="en-US"/>
        </w:rPr>
        <w:t xml:space="preserve">Figure </w:t>
      </w:r>
      <w:r>
        <w:fldChar w:fldCharType="begin"/>
      </w:r>
      <w:r w:rsidRPr="0096178A">
        <w:rPr>
          <w:lang w:val="en-US"/>
        </w:rPr>
        <w:instrText xml:space="preserve"> SEQ Figure \* ARABIC </w:instrText>
      </w:r>
      <w:r>
        <w:fldChar w:fldCharType="separate"/>
      </w:r>
      <w:r>
        <w:rPr>
          <w:noProof/>
          <w:lang w:val="en-US"/>
        </w:rPr>
        <w:t>4</w:t>
      </w:r>
      <w:r>
        <w:fldChar w:fldCharType="end"/>
      </w:r>
      <w:bookmarkEnd w:id="249"/>
      <w:r>
        <w:rPr>
          <w:lang w:val="en-US"/>
        </w:rPr>
        <w:t>:</w:t>
      </w:r>
      <w:r w:rsidRPr="0096178A">
        <w:rPr>
          <w:lang w:val="en-US"/>
        </w:rPr>
        <w:t xml:space="preserve"> Example of a generated provenance graph.</w:t>
      </w:r>
      <w:bookmarkEnd w:id="250"/>
    </w:p>
    <w:p w14:paraId="1C7CE4D9" w14:textId="5E2AF4E4" w:rsidR="005A0F52" w:rsidRDefault="005A0F52" w:rsidP="005A0F52">
      <w:pPr>
        <w:rPr>
          <w:lang w:val="en-US"/>
        </w:rPr>
      </w:pPr>
      <w:commentRangeStart w:id="251"/>
      <w:r>
        <w:rPr>
          <w:lang w:val="en-US"/>
        </w:rPr>
        <w:t>D</w:t>
      </w:r>
      <w:r w:rsidRPr="0096178A">
        <w:rPr>
          <w:lang w:val="en-US"/>
        </w:rPr>
        <w:t xml:space="preserve">ifferent formats </w:t>
      </w:r>
      <w:r>
        <w:rPr>
          <w:lang w:val="en-US"/>
        </w:rPr>
        <w:t xml:space="preserve">can also be used </w:t>
      </w:r>
      <w:r w:rsidRPr="0096178A">
        <w:rPr>
          <w:lang w:val="en-US"/>
        </w:rPr>
        <w:t>for edges</w:t>
      </w:r>
      <w:r>
        <w:rPr>
          <w:lang w:val="en-US"/>
        </w:rPr>
        <w:t>, as well as colors</w:t>
      </w:r>
      <w:del w:id="252" w:author="Leonardo Gresta Paulino Murta" w:date="2013-05-20T10:45:00Z">
        <w:r w:rsidDel="004C4E44">
          <w:rPr>
            <w:lang w:val="en-US"/>
          </w:rPr>
          <w:delText>, to distinguish them</w:delText>
        </w:r>
      </w:del>
      <w:r w:rsidRPr="0096178A">
        <w:rPr>
          <w:lang w:val="en-US"/>
        </w:rPr>
        <w:t xml:space="preserve">. The thickness can be interpreted as how strong the relationship is. If the edge represents a low influence on the </w:t>
      </w:r>
      <w:r>
        <w:rPr>
          <w:i/>
          <w:lang w:val="en-US"/>
        </w:rPr>
        <w:t>activity</w:t>
      </w:r>
      <w:r w:rsidRPr="0096178A">
        <w:rPr>
          <w:lang w:val="en-US"/>
        </w:rPr>
        <w:t>, it is drawn as a thin edge. If the influence is high, then i</w:t>
      </w:r>
      <w:r>
        <w:rPr>
          <w:lang w:val="en-US"/>
        </w:rPr>
        <w:t xml:space="preserve">t becomes </w:t>
      </w:r>
      <w:r w:rsidRPr="0096178A">
        <w:rPr>
          <w:lang w:val="en-US"/>
        </w:rPr>
        <w:t xml:space="preserve">thicker. </w:t>
      </w:r>
      <w:r w:rsidR="00FD0A60">
        <w:rPr>
          <w:lang w:val="en-US"/>
        </w:rPr>
        <w:t xml:space="preserve">This feature can be used to quickly identify strong influences in the graph just by looking at the edge’s thickness. </w:t>
      </w:r>
      <w:r>
        <w:rPr>
          <w:lang w:val="en-US"/>
        </w:rPr>
        <w:t xml:space="preserve">The edge’s color </w:t>
      </w:r>
      <w:r w:rsidR="00FD0A60">
        <w:rPr>
          <w:lang w:val="en-US"/>
        </w:rPr>
        <w:t>is</w:t>
      </w:r>
      <w:r>
        <w:rPr>
          <w:lang w:val="en-US"/>
        </w:rPr>
        <w:t xml:space="preserve"> used</w:t>
      </w:r>
      <w:r w:rsidRPr="0096178A">
        <w:rPr>
          <w:lang w:val="en-US"/>
        </w:rPr>
        <w:t xml:space="preserve"> to represent the type of relationship</w:t>
      </w:r>
      <w:r>
        <w:rPr>
          <w:lang w:val="en-US"/>
        </w:rPr>
        <w:t xml:space="preserve">, which can be any of these </w:t>
      </w:r>
      <w:r w:rsidRPr="0096178A">
        <w:rPr>
          <w:lang w:val="en-US"/>
        </w:rPr>
        <w:t>three types: positive, which indicates a beneficial relation; negative, which is a prejudicial relation</w:t>
      </w:r>
      <w:proofErr w:type="gramStart"/>
      <w:r w:rsidRPr="0096178A">
        <w:rPr>
          <w:lang w:val="en-US"/>
        </w:rPr>
        <w:t>;</w:t>
      </w:r>
      <w:proofErr w:type="gramEnd"/>
      <w:r w:rsidRPr="0096178A">
        <w:rPr>
          <w:lang w:val="en-US"/>
        </w:rPr>
        <w:t xml:space="preserve"> and neutral, which is neither beneficial nor prejudicial. For each type of relationship (positive, negative, and ne</w:t>
      </w:r>
      <w:r w:rsidRPr="00FD0A60">
        <w:rPr>
          <w:lang w:val="en-US"/>
        </w:rPr>
        <w:t xml:space="preserve">utral) a different color is used. Green is used for positive influences, red for negative, and black for neutral. </w:t>
      </w:r>
      <w:r w:rsidR="00FD0A60" w:rsidRPr="00FD0A60">
        <w:rPr>
          <w:lang w:val="en-US"/>
        </w:rPr>
        <w:t>It is also possible to make the edge to be dashed in order to</w:t>
      </w:r>
      <w:r w:rsidRPr="00FD0A60">
        <w:rPr>
          <w:lang w:val="en-US"/>
        </w:rPr>
        <w:t xml:space="preserve"> emphasize </w:t>
      </w:r>
      <w:r w:rsidR="00FD0A60" w:rsidRPr="00FD0A60">
        <w:rPr>
          <w:lang w:val="en-US"/>
        </w:rPr>
        <w:t>their importance, or lack of</w:t>
      </w:r>
      <w:r w:rsidRPr="00FD0A60">
        <w:rPr>
          <w:lang w:val="en-US"/>
        </w:rPr>
        <w:t>.</w:t>
      </w:r>
      <w:r w:rsidR="00FD0A60" w:rsidRPr="00FD0A60">
        <w:rPr>
          <w:lang w:val="en-US"/>
        </w:rPr>
        <w:t xml:space="preserve"> Also in </w:t>
      </w:r>
      <w:r w:rsidR="007526E8" w:rsidRPr="00FD0A60">
        <w:rPr>
          <w:lang w:val="en-US"/>
        </w:rPr>
        <w:fldChar w:fldCharType="begin"/>
      </w:r>
      <w:r w:rsidR="00FD0A60" w:rsidRPr="00FD0A60">
        <w:rPr>
          <w:lang w:val="en-US"/>
        </w:rPr>
        <w:instrText xml:space="preserve"> REF _Ref341710011 \h </w:instrText>
      </w:r>
      <w:r w:rsidR="007526E8" w:rsidRPr="00FD0A60">
        <w:rPr>
          <w:lang w:val="en-US"/>
        </w:rPr>
      </w:r>
      <w:r w:rsidR="007526E8" w:rsidRPr="00FD0A60">
        <w:rPr>
          <w:lang w:val="en-US"/>
        </w:rPr>
        <w:fldChar w:fldCharType="separate"/>
      </w:r>
      <w:r w:rsidR="00FD0A60" w:rsidRPr="00FD0A60">
        <w:rPr>
          <w:lang w:val="en-US"/>
        </w:rPr>
        <w:t xml:space="preserve">Figure </w:t>
      </w:r>
      <w:r w:rsidR="00FD0A60" w:rsidRPr="00FD0A60">
        <w:rPr>
          <w:noProof/>
          <w:lang w:val="en-US"/>
        </w:rPr>
        <w:t>4</w:t>
      </w:r>
      <w:r w:rsidR="007526E8" w:rsidRPr="00FD0A60">
        <w:rPr>
          <w:lang w:val="en-US"/>
        </w:rPr>
        <w:fldChar w:fldCharType="end"/>
      </w:r>
      <w:r w:rsidR="00FD0A60" w:rsidRPr="00FD0A60">
        <w:rPr>
          <w:lang w:val="en-US"/>
        </w:rPr>
        <w:t>, neutral edges are dashed to emphasize their lack of importance.</w:t>
      </w:r>
      <w:commentRangeEnd w:id="251"/>
      <w:r w:rsidR="004C4E44">
        <w:rPr>
          <w:rStyle w:val="CommentReference"/>
        </w:rPr>
        <w:commentReference w:id="251"/>
      </w:r>
    </w:p>
    <w:p w14:paraId="7E642C39" w14:textId="0677CFAF" w:rsidR="00353336" w:rsidRDefault="00353336" w:rsidP="005A0F52">
      <w:pPr>
        <w:rPr>
          <w:lang w:val="en-US"/>
        </w:rPr>
      </w:pPr>
      <w:commentRangeStart w:id="253"/>
      <w:r>
        <w:rPr>
          <w:lang w:val="en-US"/>
        </w:rPr>
        <w:t xml:space="preserve">Despite </w:t>
      </w:r>
      <w:del w:id="254" w:author="Leonardo Gresta Paulino Murta" w:date="2013-05-20T10:47:00Z">
        <w:r w:rsidDel="00AA0048">
          <w:rPr>
            <w:lang w:val="en-US"/>
          </w:rPr>
          <w:delText>mentioning only</w:delText>
        </w:r>
      </w:del>
      <w:ins w:id="255" w:author="Leonardo Gresta Paulino Murta" w:date="2013-05-20T10:47:00Z">
        <w:r w:rsidR="00AA0048">
          <w:rPr>
            <w:lang w:val="en-US"/>
          </w:rPr>
          <w:t>vertices that represent</w:t>
        </w:r>
      </w:ins>
      <w:r>
        <w:rPr>
          <w:lang w:val="en-US"/>
        </w:rPr>
        <w:t xml:space="preserve"> </w:t>
      </w:r>
      <w:r w:rsidRPr="009D6F2B">
        <w:rPr>
          <w:i/>
          <w:lang w:val="en-US"/>
        </w:rPr>
        <w:t>activities</w:t>
      </w:r>
      <w:r>
        <w:rPr>
          <w:lang w:val="en-US"/>
        </w:rPr>
        <w:t xml:space="preserve">, </w:t>
      </w:r>
      <w:r w:rsidRPr="009D6F2B">
        <w:rPr>
          <w:i/>
          <w:lang w:val="en-US"/>
        </w:rPr>
        <w:t>entities</w:t>
      </w:r>
      <w:r>
        <w:rPr>
          <w:lang w:val="en-US"/>
        </w:rPr>
        <w:t xml:space="preserve">, and </w:t>
      </w:r>
      <w:r w:rsidRPr="009D6F2B">
        <w:rPr>
          <w:i/>
          <w:lang w:val="en-US"/>
        </w:rPr>
        <w:t>agents</w:t>
      </w:r>
      <w:r>
        <w:rPr>
          <w:lang w:val="en-US"/>
        </w:rPr>
        <w:t xml:space="preserve">, it is </w:t>
      </w:r>
      <w:ins w:id="256" w:author="Leonardo Gresta Paulino Murta" w:date="2013-05-20T10:47:00Z">
        <w:r w:rsidR="00AA0048">
          <w:rPr>
            <w:lang w:val="en-US"/>
          </w:rPr>
          <w:t xml:space="preserve">also </w:t>
        </w:r>
      </w:ins>
      <w:r>
        <w:rPr>
          <w:lang w:val="en-US"/>
        </w:rPr>
        <w:t xml:space="preserve">possible to create other types of vertex for the graph in order to better organize it. For example, </w:t>
      </w:r>
      <w:ins w:id="257" w:author="Leonardo Gresta Paulino Murta" w:date="2013-05-20T10:48:00Z">
        <w:r w:rsidR="00AA0048">
          <w:rPr>
            <w:lang w:val="en-US"/>
          </w:rPr>
          <w:t xml:space="preserve">it is possible to </w:t>
        </w:r>
      </w:ins>
      <w:r>
        <w:rPr>
          <w:lang w:val="en-US"/>
        </w:rPr>
        <w:t>creat</w:t>
      </w:r>
      <w:ins w:id="258" w:author="Leonardo Gresta Paulino Murta" w:date="2013-05-20T10:48:00Z">
        <w:r w:rsidR="00AA0048">
          <w:rPr>
            <w:lang w:val="en-US"/>
          </w:rPr>
          <w:t>e</w:t>
        </w:r>
      </w:ins>
      <w:del w:id="259" w:author="Leonardo Gresta Paulino Murta" w:date="2013-05-20T10:48:00Z">
        <w:r w:rsidDel="00AA0048">
          <w:rPr>
            <w:lang w:val="en-US"/>
          </w:rPr>
          <w:delText>ing</w:delText>
        </w:r>
      </w:del>
      <w:r>
        <w:rPr>
          <w:lang w:val="en-US"/>
        </w:rPr>
        <w:t xml:space="preserve"> a vertex type to represent locations </w:t>
      </w:r>
      <w:del w:id="260" w:author="Leonardo Gresta Paulino Murta" w:date="2013-05-20T10:48:00Z">
        <w:r w:rsidDel="00AA0048">
          <w:rPr>
            <w:lang w:val="en-US"/>
          </w:rPr>
          <w:delText xml:space="preserve">from the game </w:delText>
        </w:r>
      </w:del>
      <w:r>
        <w:rPr>
          <w:lang w:val="en-US"/>
        </w:rPr>
        <w:t xml:space="preserve">and bind all actions that took place in each location, as well as instances of the agents that were </w:t>
      </w:r>
      <w:ins w:id="261" w:author="Leonardo Gresta Paulino Murta" w:date="2013-05-20T10:49:00Z">
        <w:r w:rsidR="00AA0048">
          <w:rPr>
            <w:lang w:val="en-US"/>
          </w:rPr>
          <w:t xml:space="preserve">also </w:t>
        </w:r>
      </w:ins>
      <w:r w:rsidR="00520CF7">
        <w:rPr>
          <w:lang w:val="en-US"/>
        </w:rPr>
        <w:t xml:space="preserve">in </w:t>
      </w:r>
      <w:del w:id="262" w:author="Leonardo Gresta Paulino Murta" w:date="2013-05-20T10:49:00Z">
        <w:r w:rsidR="00520CF7" w:rsidDel="00AA0048">
          <w:rPr>
            <w:lang w:val="en-US"/>
          </w:rPr>
          <w:delText>it</w:delText>
        </w:r>
      </w:del>
      <w:ins w:id="263" w:author="Leonardo Gresta Paulino Murta" w:date="2013-05-20T10:49:00Z">
        <w:r w:rsidR="00AA0048">
          <w:rPr>
            <w:lang w:val="en-US"/>
          </w:rPr>
          <w:t>the location</w:t>
        </w:r>
      </w:ins>
      <w:r>
        <w:rPr>
          <w:lang w:val="en-US"/>
        </w:rPr>
        <w:t xml:space="preserve">. </w:t>
      </w:r>
      <w:del w:id="264" w:author="Leonardo Gresta Paulino Murta" w:date="2013-05-20T10:49:00Z">
        <w:r w:rsidDel="00FC49D9">
          <w:rPr>
            <w:lang w:val="en-US"/>
          </w:rPr>
          <w:delText>Also</w:delText>
        </w:r>
      </w:del>
      <w:ins w:id="265" w:author="Leonardo Gresta Paulino Murta" w:date="2013-05-20T10:49:00Z">
        <w:r w:rsidR="00FC49D9">
          <w:rPr>
            <w:lang w:val="en-US"/>
          </w:rPr>
          <w:t>Moreover</w:t>
        </w:r>
      </w:ins>
      <w:r>
        <w:rPr>
          <w:lang w:val="en-US"/>
        </w:rPr>
        <w:t xml:space="preserve">, </w:t>
      </w:r>
      <w:del w:id="266" w:author="Leonardo Gresta Paulino Murta" w:date="2013-05-20T10:49:00Z">
        <w:r w:rsidDel="00FC49D9">
          <w:rPr>
            <w:lang w:val="en-US"/>
          </w:rPr>
          <w:delText xml:space="preserve">representing </w:delText>
        </w:r>
      </w:del>
      <w:proofErr w:type="gramStart"/>
      <w:r>
        <w:rPr>
          <w:lang w:val="en-US"/>
        </w:rPr>
        <w:t xml:space="preserve">the player’s journey </w:t>
      </w:r>
      <w:ins w:id="267" w:author="Leonardo Gresta Paulino Murta" w:date="2013-05-20T10:49:00Z">
        <w:r w:rsidR="00FC49D9">
          <w:rPr>
            <w:lang w:val="en-US"/>
          </w:rPr>
          <w:t xml:space="preserve">could be represented </w:t>
        </w:r>
      </w:ins>
      <w:del w:id="268" w:author="Leonardo Gresta Paulino Murta" w:date="2013-05-20T10:50:00Z">
        <w:r w:rsidDel="00FC49D9">
          <w:rPr>
            <w:lang w:val="en-US"/>
          </w:rPr>
          <w:delText xml:space="preserve">in the game </w:delText>
        </w:r>
      </w:del>
      <w:r>
        <w:rPr>
          <w:lang w:val="en-US"/>
        </w:rPr>
        <w:t>by linking each location according to order it was visited</w:t>
      </w:r>
      <w:proofErr w:type="gramEnd"/>
      <w:r>
        <w:rPr>
          <w:lang w:val="en-US"/>
        </w:rPr>
        <w:t>.</w:t>
      </w:r>
      <w:commentRangeEnd w:id="253"/>
      <w:r w:rsidR="00116C68">
        <w:rPr>
          <w:rStyle w:val="CommentReference"/>
        </w:rPr>
        <w:commentReference w:id="253"/>
      </w:r>
    </w:p>
    <w:p w14:paraId="64018D47" w14:textId="77777777" w:rsidR="005A0F52" w:rsidRPr="00F94124" w:rsidRDefault="005A0F52" w:rsidP="005A0F52">
      <w:pPr>
        <w:pStyle w:val="Heading3"/>
        <w:rPr>
          <w:lang w:val="en-US"/>
        </w:rPr>
      </w:pPr>
      <w:bookmarkStart w:id="269" w:name="_Toc354161736"/>
      <w:r>
        <w:rPr>
          <w:lang w:val="en-US"/>
        </w:rPr>
        <w:lastRenderedPageBreak/>
        <w:t>Filters</w:t>
      </w:r>
      <w:bookmarkEnd w:id="269"/>
    </w:p>
    <w:p w14:paraId="2A95BF53" w14:textId="316745C4" w:rsidR="005A0F52" w:rsidRDefault="005A0F52" w:rsidP="005A0F52">
      <w:pPr>
        <w:rPr>
          <w:lang w:val="en-US"/>
        </w:rPr>
      </w:pPr>
      <w:r w:rsidRPr="0096178A">
        <w:rPr>
          <w:lang w:val="en-US"/>
        </w:rPr>
        <w:t>Since the graph is ge</w:t>
      </w:r>
      <w:r w:rsidR="00A1750D">
        <w:rPr>
          <w:lang w:val="en-US"/>
        </w:rPr>
        <w:t>nerated from collected game data</w:t>
      </w:r>
      <w:r w:rsidRPr="0096178A">
        <w:rPr>
          <w:lang w:val="en-US"/>
        </w:rPr>
        <w:t>, not all collected information is relevant for every type of analysis. Thus, the provenance graph might contain actions that did not provoke any significant change</w:t>
      </w:r>
      <w:r>
        <w:rPr>
          <w:lang w:val="en-US"/>
        </w:rPr>
        <w:t xml:space="preserve"> or are not relevant for the</w:t>
      </w:r>
      <w:r w:rsidR="00A1750D">
        <w:rPr>
          <w:lang w:val="en-US"/>
        </w:rPr>
        <w:t xml:space="preserve"> desired</w:t>
      </w:r>
      <w:r>
        <w:rPr>
          <w:lang w:val="en-US"/>
        </w:rPr>
        <w:t xml:space="preserve"> analysis</w:t>
      </w:r>
      <w:r w:rsidRPr="0096178A">
        <w:rPr>
          <w:lang w:val="en-US"/>
        </w:rPr>
        <w:t xml:space="preserve">. These elements act as noise and can be omitted </w:t>
      </w:r>
      <w:ins w:id="270" w:author="Leonardo Gresta Paulino Murta" w:date="2013-05-20T10:59:00Z">
        <w:r w:rsidR="00334FA5">
          <w:rPr>
            <w:lang w:val="en-US"/>
          </w:rPr>
          <w:t xml:space="preserve">from the provenance graph </w:t>
        </w:r>
      </w:ins>
      <w:r w:rsidRPr="0096178A">
        <w:rPr>
          <w:lang w:val="en-US"/>
        </w:rPr>
        <w:t>during analysis</w:t>
      </w:r>
      <w:r>
        <w:rPr>
          <w:lang w:val="en-US"/>
        </w:rPr>
        <w:t xml:space="preserve"> </w:t>
      </w:r>
      <w:del w:id="271" w:author="Leonardo Gresta Paulino Murta" w:date="2013-05-20T10:59:00Z">
        <w:r w:rsidDel="00334FA5">
          <w:rPr>
            <w:lang w:val="en-US"/>
          </w:rPr>
          <w:delText xml:space="preserve">in the provenance graph </w:delText>
        </w:r>
      </w:del>
      <w:r>
        <w:rPr>
          <w:lang w:val="en-US"/>
        </w:rPr>
        <w:t>through filters</w:t>
      </w:r>
      <w:r w:rsidRPr="0096178A">
        <w:rPr>
          <w:lang w:val="en-US"/>
        </w:rPr>
        <w:t xml:space="preserve">. </w:t>
      </w:r>
      <w:r>
        <w:rPr>
          <w:lang w:val="en-US"/>
        </w:rPr>
        <w:t xml:space="preserve">These filters can be of three types: vertex filter, edge filter, and status filter. The first two filters are </w:t>
      </w:r>
      <w:r w:rsidR="00A1750D">
        <w:rPr>
          <w:lang w:val="en-US"/>
        </w:rPr>
        <w:t>related to the graph</w:t>
      </w:r>
      <w:ins w:id="272" w:author="Leonardo Gresta Paulino Murta" w:date="2013-05-20T11:00:00Z">
        <w:r w:rsidR="001A69B9">
          <w:rPr>
            <w:lang w:val="en-US"/>
          </w:rPr>
          <w:t xml:space="preserve"> elements themselves</w:t>
        </w:r>
      </w:ins>
      <w:r w:rsidR="00A1750D">
        <w:rPr>
          <w:lang w:val="en-US"/>
        </w:rPr>
        <w:t>, omitting</w:t>
      </w:r>
      <w:r>
        <w:rPr>
          <w:lang w:val="en-US"/>
        </w:rPr>
        <w:t xml:space="preserve"> vertices and edges. The last </w:t>
      </w:r>
      <w:proofErr w:type="gramStart"/>
      <w:r>
        <w:rPr>
          <w:lang w:val="en-US"/>
        </w:rPr>
        <w:t>one,</w:t>
      </w:r>
      <w:proofErr w:type="gramEnd"/>
      <w:r>
        <w:rPr>
          <w:lang w:val="en-US"/>
        </w:rPr>
        <w:t xml:space="preserve"> </w:t>
      </w:r>
      <w:del w:id="273" w:author="Leonardo Gresta Paulino Murta" w:date="2013-05-20T11:00:00Z">
        <w:r w:rsidDel="001A69B9">
          <w:rPr>
            <w:lang w:val="en-US"/>
          </w:rPr>
          <w:delText xml:space="preserve">status filter, </w:delText>
        </w:r>
      </w:del>
      <w:r>
        <w:rPr>
          <w:lang w:val="en-US"/>
        </w:rPr>
        <w:t>alters the</w:t>
      </w:r>
      <w:r w:rsidR="00A1750D">
        <w:rPr>
          <w:lang w:val="en-US"/>
        </w:rPr>
        <w:t xml:space="preserve"> way the</w:t>
      </w:r>
      <w:r>
        <w:rPr>
          <w:lang w:val="en-US"/>
        </w:rPr>
        <w:t xml:space="preserve"> information </w:t>
      </w:r>
      <w:r w:rsidR="00A1750D">
        <w:rPr>
          <w:lang w:val="en-US"/>
        </w:rPr>
        <w:t>is</w:t>
      </w:r>
      <w:r>
        <w:rPr>
          <w:lang w:val="en-US"/>
        </w:rPr>
        <w:t xml:space="preserve"> displayed. For example, to </w:t>
      </w:r>
      <w:ins w:id="274" w:author="Leonardo Gresta Paulino Murta" w:date="2013-05-20T11:00:00Z">
        <w:r w:rsidR="001A69B9">
          <w:rPr>
            <w:lang w:val="en-US"/>
          </w:rPr>
          <w:t xml:space="preserve">better </w:t>
        </w:r>
      </w:ins>
      <w:r>
        <w:rPr>
          <w:lang w:val="en-US"/>
        </w:rPr>
        <w:t>analyze</w:t>
      </w:r>
      <w:r w:rsidR="00A1750D">
        <w:rPr>
          <w:lang w:val="en-US"/>
        </w:rPr>
        <w:t xml:space="preserve"> the </w:t>
      </w:r>
      <w:proofErr w:type="spellStart"/>
      <w:ins w:id="275" w:author="Leonardo Gresta Paulino Murta" w:date="2013-05-20T11:00:00Z">
        <w:r w:rsidR="001A69B9" w:rsidRPr="001A69B9">
          <w:rPr>
            <w:i/>
            <w:lang w:val="en-US"/>
            <w:rPrChange w:id="276" w:author="Leonardo Gresta Paulino Murta" w:date="2013-05-20T11:00:00Z">
              <w:rPr>
                <w:lang w:val="en-US"/>
              </w:rPr>
            </w:rPrChange>
          </w:rPr>
          <w:t>hp</w:t>
        </w:r>
        <w:proofErr w:type="spellEnd"/>
        <w:r w:rsidR="001A69B9">
          <w:rPr>
            <w:lang w:val="en-US"/>
          </w:rPr>
          <w:t xml:space="preserve"> </w:t>
        </w:r>
      </w:ins>
      <w:r w:rsidR="00A1750D">
        <w:rPr>
          <w:lang w:val="en-US"/>
        </w:rPr>
        <w:t>attribute</w:t>
      </w:r>
      <w:del w:id="277" w:author="Leonardo Gresta Paulino Murta" w:date="2013-05-20T11:00:00Z">
        <w:r w:rsidDel="001A69B9">
          <w:rPr>
            <w:lang w:val="en-US"/>
          </w:rPr>
          <w:delText xml:space="preserve"> </w:delText>
        </w:r>
        <w:r w:rsidR="00A1750D" w:rsidDel="001A69B9">
          <w:rPr>
            <w:lang w:val="en-US"/>
          </w:rPr>
          <w:delText>hp</w:delText>
        </w:r>
      </w:del>
      <w:r>
        <w:rPr>
          <w:lang w:val="en-US"/>
        </w:rPr>
        <w:t xml:space="preserve">, both from monsters and players, </w:t>
      </w:r>
      <w:del w:id="278" w:author="Leonardo Gresta Paulino Murta" w:date="2013-05-20T11:00:00Z">
        <w:r w:rsidDel="001A69B9">
          <w:rPr>
            <w:lang w:val="en-US"/>
          </w:rPr>
          <w:delText xml:space="preserve">using </w:delText>
        </w:r>
      </w:del>
      <w:r>
        <w:rPr>
          <w:lang w:val="en-US"/>
        </w:rPr>
        <w:t xml:space="preserve">the </w:t>
      </w:r>
      <w:commentRangeStart w:id="279"/>
      <w:r>
        <w:rPr>
          <w:lang w:val="en-US"/>
        </w:rPr>
        <w:t xml:space="preserve">status filter </w:t>
      </w:r>
      <w:ins w:id="280" w:author="Leonardo Gresta Paulino Murta" w:date="2013-05-20T11:01:00Z">
        <w:r w:rsidR="001A69B9">
          <w:rPr>
            <w:lang w:val="en-US"/>
          </w:rPr>
          <w:t xml:space="preserve">may </w:t>
        </w:r>
      </w:ins>
      <w:del w:id="281" w:author="Leonardo Gresta Paulino Murta" w:date="2013-05-20T11:01:00Z">
        <w:r w:rsidDel="001A69B9">
          <w:rPr>
            <w:lang w:val="en-US"/>
          </w:rPr>
          <w:delText xml:space="preserve">will </w:delText>
        </w:r>
      </w:del>
      <w:r>
        <w:rPr>
          <w:lang w:val="en-US"/>
        </w:rPr>
        <w:t xml:space="preserve">change the </w:t>
      </w:r>
      <w:r w:rsidR="00A1750D">
        <w:rPr>
          <w:lang w:val="en-US"/>
        </w:rPr>
        <w:t>colors of all</w:t>
      </w:r>
      <w:r>
        <w:rPr>
          <w:lang w:val="en-US"/>
        </w:rPr>
        <w:t xml:space="preserve"> vertices that contain such attribute while keeping all other vertices intact</w:t>
      </w:r>
      <w:commentRangeEnd w:id="279"/>
      <w:r w:rsidR="001A69B9">
        <w:rPr>
          <w:rStyle w:val="CommentReference"/>
        </w:rPr>
        <w:commentReference w:id="279"/>
      </w:r>
      <w:r>
        <w:rPr>
          <w:lang w:val="en-US"/>
        </w:rPr>
        <w:t>.</w:t>
      </w:r>
    </w:p>
    <w:p w14:paraId="4DD9A785" w14:textId="079C0E3A" w:rsidR="005A0F52" w:rsidRDefault="005A0F52" w:rsidP="005A0F52">
      <w:pPr>
        <w:rPr>
          <w:lang w:val="en-US"/>
        </w:rPr>
      </w:pPr>
      <w:commentRangeStart w:id="282"/>
      <w:r>
        <w:rPr>
          <w:lang w:val="en-US"/>
        </w:rPr>
        <w:t>Filters can also be used to</w:t>
      </w:r>
      <w:r w:rsidRPr="0096178A">
        <w:rPr>
          <w:lang w:val="en-US"/>
        </w:rPr>
        <w:t xml:space="preserve"> collapse </w:t>
      </w:r>
      <w:r>
        <w:rPr>
          <w:lang w:val="en-US"/>
        </w:rPr>
        <w:t>vertices</w:t>
      </w:r>
      <w:r w:rsidRPr="0096178A">
        <w:rPr>
          <w:lang w:val="en-US"/>
        </w:rPr>
        <w:t xml:space="preserve"> in order to reduce the graph size by changing the information display scale grouping nearby </w:t>
      </w:r>
      <w:r>
        <w:rPr>
          <w:lang w:val="en-US"/>
        </w:rPr>
        <w:t>vertices</w:t>
      </w:r>
      <w:r w:rsidRPr="0096178A">
        <w:rPr>
          <w:lang w:val="en-US"/>
        </w:rPr>
        <w:t xml:space="preserve"> together and thus changing the graph </w:t>
      </w:r>
      <w:r>
        <w:rPr>
          <w:lang w:val="en-US"/>
        </w:rPr>
        <w:t xml:space="preserve">visualization </w:t>
      </w:r>
      <w:r w:rsidRPr="0096178A">
        <w:rPr>
          <w:lang w:val="en-US"/>
        </w:rPr>
        <w:t>granularity.</w:t>
      </w:r>
      <w:commentRangeEnd w:id="282"/>
      <w:r w:rsidR="00A426E2">
        <w:rPr>
          <w:rStyle w:val="CommentReference"/>
        </w:rPr>
        <w:commentReference w:id="282"/>
      </w:r>
      <w:r w:rsidRPr="0096178A">
        <w:rPr>
          <w:lang w:val="en-US"/>
        </w:rPr>
        <w:t xml:space="preserve"> </w:t>
      </w:r>
      <w:r>
        <w:rPr>
          <w:lang w:val="en-US"/>
        </w:rPr>
        <w:t xml:space="preserve">For example, instead of displaying information in a daily basis, </w:t>
      </w:r>
      <w:r w:rsidR="00A1750D">
        <w:rPr>
          <w:lang w:val="en-US"/>
        </w:rPr>
        <w:t xml:space="preserve">it is possible to </w:t>
      </w:r>
      <w:r>
        <w:rPr>
          <w:lang w:val="en-US"/>
        </w:rPr>
        <w:t xml:space="preserve">group </w:t>
      </w:r>
      <w:del w:id="283" w:author="Leonardo Gresta Paulino Murta" w:date="2013-05-20T11:05:00Z">
        <w:r w:rsidDel="00C65402">
          <w:rPr>
            <w:lang w:val="en-US"/>
          </w:rPr>
          <w:delText xml:space="preserve">them </w:delText>
        </w:r>
      </w:del>
      <w:r>
        <w:rPr>
          <w:lang w:val="en-US"/>
        </w:rPr>
        <w:t>together</w:t>
      </w:r>
      <w:ins w:id="284" w:author="Leonardo Gresta Paulino Murta" w:date="2013-05-20T11:05:00Z">
        <w:r w:rsidR="00C65402">
          <w:rPr>
            <w:lang w:val="en-US"/>
          </w:rPr>
          <w:t xml:space="preserve"> the each 7 days of information</w:t>
        </w:r>
      </w:ins>
      <w:r>
        <w:rPr>
          <w:lang w:val="en-US"/>
        </w:rPr>
        <w:t xml:space="preserve"> </w:t>
      </w:r>
      <w:r w:rsidR="00A1750D">
        <w:rPr>
          <w:lang w:val="en-US"/>
        </w:rPr>
        <w:t xml:space="preserve">in order </w:t>
      </w:r>
      <w:r>
        <w:rPr>
          <w:lang w:val="en-US"/>
        </w:rPr>
        <w:t>to display the summary of the events in a week</w:t>
      </w:r>
      <w:del w:id="285" w:author="Leonardo Gresta Paulino Murta" w:date="2013-05-20T11:05:00Z">
        <w:r w:rsidDel="00C65402">
          <w:rPr>
            <w:lang w:val="en-US"/>
          </w:rPr>
          <w:delText>ly</w:delText>
        </w:r>
      </w:del>
      <w:r>
        <w:rPr>
          <w:lang w:val="en-US"/>
        </w:rPr>
        <w:t xml:space="preserve"> scale. </w:t>
      </w:r>
      <w:r w:rsidRPr="0096178A">
        <w:rPr>
          <w:lang w:val="en-US"/>
        </w:rPr>
        <w:t xml:space="preserve">Another usage of collapse is to group </w:t>
      </w:r>
      <w:r>
        <w:rPr>
          <w:i/>
          <w:lang w:val="en-US"/>
        </w:rPr>
        <w:t>activities</w:t>
      </w:r>
      <w:r w:rsidRPr="0096178A">
        <w:rPr>
          <w:lang w:val="en-US"/>
        </w:rPr>
        <w:t xml:space="preserve"> from the same </w:t>
      </w:r>
      <w:r w:rsidRPr="0096178A">
        <w:rPr>
          <w:i/>
          <w:lang w:val="en-US"/>
        </w:rPr>
        <w:t>agent</w:t>
      </w:r>
      <w:r w:rsidRPr="0096178A">
        <w:rPr>
          <w:lang w:val="en-US"/>
        </w:rPr>
        <w:t xml:space="preserve">, making easier to see all influences </w:t>
      </w:r>
      <w:del w:id="286" w:author="Leonardo Gresta Paulino Murta" w:date="2013-05-20T11:06:00Z">
        <w:r w:rsidRPr="0096178A" w:rsidDel="00C65402">
          <w:rPr>
            <w:lang w:val="en-US"/>
          </w:rPr>
          <w:delText>and changes that</w:delText>
        </w:r>
      </w:del>
      <w:ins w:id="287" w:author="Leonardo Gresta Paulino Murta" w:date="2013-05-20T11:06:00Z">
        <w:r w:rsidR="00C65402">
          <w:rPr>
            <w:lang w:val="en-US"/>
          </w:rPr>
          <w:t>of</w:t>
        </w:r>
      </w:ins>
      <w:r w:rsidRPr="0096178A">
        <w:rPr>
          <w:lang w:val="en-US"/>
        </w:rPr>
        <w:t xml:space="preserve"> the </w:t>
      </w:r>
      <w:r w:rsidRPr="0096178A">
        <w:rPr>
          <w:i/>
          <w:lang w:val="en-US"/>
        </w:rPr>
        <w:t>agent</w:t>
      </w:r>
      <w:r w:rsidRPr="0096178A">
        <w:rPr>
          <w:lang w:val="en-US"/>
        </w:rPr>
        <w:t xml:space="preserve"> </w:t>
      </w:r>
      <w:del w:id="288" w:author="Leonardo Gresta Paulino Murta" w:date="2013-05-20T11:06:00Z">
        <w:r w:rsidRPr="0096178A" w:rsidDel="00C65402">
          <w:rPr>
            <w:lang w:val="en-US"/>
          </w:rPr>
          <w:delText xml:space="preserve">did </w:delText>
        </w:r>
      </w:del>
      <w:r w:rsidRPr="0096178A">
        <w:rPr>
          <w:lang w:val="en-US"/>
        </w:rPr>
        <w:t xml:space="preserve">throughout the game. </w:t>
      </w:r>
      <w:r w:rsidR="007526E8">
        <w:fldChar w:fldCharType="begin"/>
      </w:r>
      <w:r w:rsidRPr="0096178A">
        <w:rPr>
          <w:lang w:val="en-US"/>
        </w:rPr>
        <w:instrText xml:space="preserve"> REF _Ref341965572 \h </w:instrText>
      </w:r>
      <w:r w:rsidR="007526E8">
        <w:fldChar w:fldCharType="separate"/>
      </w:r>
      <w:r w:rsidR="00751516" w:rsidRPr="0096178A">
        <w:rPr>
          <w:lang w:val="en-US"/>
        </w:rPr>
        <w:t xml:space="preserve">Figure </w:t>
      </w:r>
      <w:r w:rsidR="00751516">
        <w:rPr>
          <w:noProof/>
          <w:lang w:val="en-US"/>
        </w:rPr>
        <w:t>5</w:t>
      </w:r>
      <w:r w:rsidR="007526E8">
        <w:fldChar w:fldCharType="end"/>
      </w:r>
      <w:r w:rsidRPr="0096178A">
        <w:rPr>
          <w:lang w:val="en-US"/>
        </w:rPr>
        <w:t xml:space="preserve"> illustrates a collapse by grouping </w:t>
      </w:r>
      <w:del w:id="289" w:author="Leonardo Gresta Paulino Murta" w:date="2013-05-20T11:07:00Z">
        <w:r w:rsidRPr="0096178A" w:rsidDel="007C4F5F">
          <w:rPr>
            <w:lang w:val="en-US"/>
          </w:rPr>
          <w:delText xml:space="preserve">an </w:delText>
        </w:r>
      </w:del>
      <w:ins w:id="290" w:author="Leonardo Gresta Paulino Murta" w:date="2013-05-20T11:07:00Z">
        <w:r w:rsidR="007C4F5F">
          <w:rPr>
            <w:lang w:val="en-US"/>
          </w:rPr>
          <w:t>the</w:t>
        </w:r>
        <w:r w:rsidR="007C4F5F" w:rsidRPr="0096178A">
          <w:rPr>
            <w:lang w:val="en-US"/>
          </w:rPr>
          <w:t xml:space="preserve"> </w:t>
        </w:r>
      </w:ins>
      <w:r w:rsidRPr="0096178A">
        <w:rPr>
          <w:i/>
          <w:lang w:val="en-US"/>
        </w:rPr>
        <w:t xml:space="preserve">agent’s </w:t>
      </w:r>
      <w:r>
        <w:rPr>
          <w:i/>
          <w:lang w:val="en-US"/>
        </w:rPr>
        <w:t>activities</w:t>
      </w:r>
      <w:del w:id="291" w:author="Leonardo Gresta Paulino Murta" w:date="2013-05-20T11:07:00Z">
        <w:r w:rsidRPr="0096178A" w:rsidDel="007C4F5F">
          <w:rPr>
            <w:lang w:val="en-US"/>
          </w:rPr>
          <w:delText xml:space="preserve"> with the </w:delText>
        </w:r>
        <w:r w:rsidRPr="0096178A" w:rsidDel="007C4F5F">
          <w:rPr>
            <w:i/>
            <w:lang w:val="en-US"/>
          </w:rPr>
          <w:delText>agent</w:delText>
        </w:r>
      </w:del>
      <w:r w:rsidRPr="0096178A">
        <w:rPr>
          <w:lang w:val="en-US"/>
        </w:rPr>
        <w:t xml:space="preserve">. Note the </w:t>
      </w:r>
      <w:r>
        <w:rPr>
          <w:lang w:val="en-US"/>
        </w:rPr>
        <w:t>vertex</w:t>
      </w:r>
      <w:r w:rsidRPr="0096178A">
        <w:rPr>
          <w:lang w:val="en-US"/>
        </w:rPr>
        <w:t xml:space="preserve"> size difference when collapsed. </w:t>
      </w:r>
      <w:r>
        <w:rPr>
          <w:lang w:val="en-US"/>
        </w:rPr>
        <w:t>Similar to the vertex filter, the</w:t>
      </w:r>
      <w:r w:rsidRPr="0096178A">
        <w:rPr>
          <w:lang w:val="en-US"/>
        </w:rPr>
        <w:t xml:space="preserve"> edge filter</w:t>
      </w:r>
      <w:r>
        <w:rPr>
          <w:lang w:val="en-US"/>
        </w:rPr>
        <w:t xml:space="preserve"> is used to omit information, in this case</w:t>
      </w:r>
      <w:ins w:id="292" w:author="Leonardo Gresta Paulino Murta" w:date="2013-05-20T11:08:00Z">
        <w:r w:rsidR="007C4F5F">
          <w:rPr>
            <w:lang w:val="en-US"/>
          </w:rPr>
          <w:t>,</w:t>
        </w:r>
      </w:ins>
      <w:r w:rsidR="00A1750D">
        <w:rPr>
          <w:lang w:val="en-US"/>
        </w:rPr>
        <w:t xml:space="preserve"> relationships between vertices</w:t>
      </w:r>
      <w:r>
        <w:rPr>
          <w:lang w:val="en-US"/>
        </w:rPr>
        <w:t xml:space="preserve"> by type</w:t>
      </w:r>
      <w:r w:rsidR="00FC2F25">
        <w:rPr>
          <w:lang w:val="en-US"/>
        </w:rPr>
        <w:t>s</w:t>
      </w:r>
      <w:r>
        <w:rPr>
          <w:lang w:val="en-US"/>
        </w:rPr>
        <w:t xml:space="preserve"> of relationship</w:t>
      </w:r>
      <w:r w:rsidR="00FC2F25">
        <w:rPr>
          <w:lang w:val="en-US"/>
        </w:rPr>
        <w:t>s</w:t>
      </w:r>
      <w:r w:rsidRPr="0096178A">
        <w:rPr>
          <w:lang w:val="en-US"/>
        </w:rPr>
        <w:t>.</w:t>
      </w:r>
      <w:r>
        <w:rPr>
          <w:lang w:val="en-US"/>
        </w:rPr>
        <w:t xml:space="preserve"> One example is to filter all edges that express damage done </w:t>
      </w:r>
      <w:commentRangeStart w:id="293"/>
      <w:r>
        <w:rPr>
          <w:lang w:val="en-US"/>
        </w:rPr>
        <w:t>(</w:t>
      </w:r>
      <w:r w:rsidR="00FC2F25">
        <w:rPr>
          <w:lang w:val="en-US"/>
        </w:rPr>
        <w:t>from</w:t>
      </w:r>
      <w:r>
        <w:rPr>
          <w:lang w:val="en-US"/>
        </w:rPr>
        <w:t xml:space="preserve"> anything to anything) </w:t>
      </w:r>
      <w:commentRangeEnd w:id="293"/>
      <w:r w:rsidR="007C4F5F">
        <w:rPr>
          <w:rStyle w:val="CommentReference"/>
        </w:rPr>
        <w:commentReference w:id="293"/>
      </w:r>
      <w:r>
        <w:rPr>
          <w:lang w:val="en-US"/>
        </w:rPr>
        <w:t>during the game.</w:t>
      </w:r>
    </w:p>
    <w:p w14:paraId="31FC8763" w14:textId="77777777" w:rsidR="00520CF7" w:rsidRDefault="00520CF7" w:rsidP="00520CF7">
      <w:pPr>
        <w:keepNext/>
        <w:jc w:val="center"/>
      </w:pPr>
      <w:r>
        <w:rPr>
          <w:noProof/>
          <w:lang w:val="en-US"/>
        </w:rPr>
        <w:drawing>
          <wp:inline distT="0" distB="0" distL="0" distR="0" wp14:anchorId="470247FF" wp14:editId="3D90D94B">
            <wp:extent cx="2457450" cy="1023838"/>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7300" cy="1023776"/>
                    </a:xfrm>
                    <a:prstGeom prst="rect">
                      <a:avLst/>
                    </a:prstGeom>
                    <a:noFill/>
                    <a:ln>
                      <a:noFill/>
                    </a:ln>
                  </pic:spPr>
                </pic:pic>
              </a:graphicData>
            </a:graphic>
          </wp:inline>
        </w:drawing>
      </w:r>
    </w:p>
    <w:p w14:paraId="3FE2B449" w14:textId="77777777" w:rsidR="00520CF7" w:rsidRDefault="00520CF7" w:rsidP="00520CF7">
      <w:pPr>
        <w:pStyle w:val="Caption"/>
        <w:rPr>
          <w:lang w:val="en-US"/>
        </w:rPr>
      </w:pPr>
      <w:bookmarkStart w:id="294" w:name="_Ref341965572"/>
      <w:bookmarkStart w:id="295" w:name="_Toc353465425"/>
      <w:commentRangeStart w:id="296"/>
      <w:r w:rsidRPr="0096178A">
        <w:rPr>
          <w:lang w:val="en-US"/>
        </w:rPr>
        <w:t xml:space="preserve">Figure </w:t>
      </w:r>
      <w:r>
        <w:fldChar w:fldCharType="begin"/>
      </w:r>
      <w:r w:rsidRPr="0096178A">
        <w:rPr>
          <w:lang w:val="en-US"/>
        </w:rPr>
        <w:instrText xml:space="preserve"> SEQ Figure \* ARABIC </w:instrText>
      </w:r>
      <w:r>
        <w:fldChar w:fldCharType="separate"/>
      </w:r>
      <w:r>
        <w:rPr>
          <w:noProof/>
          <w:lang w:val="en-US"/>
        </w:rPr>
        <w:t>5</w:t>
      </w:r>
      <w:r>
        <w:fldChar w:fldCharType="end"/>
      </w:r>
      <w:bookmarkEnd w:id="294"/>
      <w:r>
        <w:rPr>
          <w:lang w:val="en-US"/>
        </w:rPr>
        <w:t>:</w:t>
      </w:r>
      <w:r w:rsidRPr="0096178A">
        <w:rPr>
          <w:lang w:val="en-US"/>
        </w:rPr>
        <w:t xml:space="preserve"> Collapsing </w:t>
      </w:r>
      <w:bookmarkEnd w:id="295"/>
      <w:r>
        <w:rPr>
          <w:lang w:val="en-US"/>
        </w:rPr>
        <w:t>Vertices</w:t>
      </w:r>
    </w:p>
    <w:p w14:paraId="772B2DC2" w14:textId="77777777" w:rsidR="00520CF7" w:rsidRPr="0096178A" w:rsidRDefault="00520CF7" w:rsidP="00520CF7">
      <w:pPr>
        <w:pStyle w:val="Caption"/>
        <w:jc w:val="both"/>
        <w:rPr>
          <w:lang w:val="en-US"/>
        </w:rPr>
      </w:pPr>
      <w:proofErr w:type="gramStart"/>
      <w:r>
        <w:rPr>
          <w:lang w:val="en-US"/>
        </w:rPr>
        <w:t>Graph</w:t>
      </w:r>
      <w:r w:rsidRPr="0096178A">
        <w:rPr>
          <w:lang w:val="en-US"/>
        </w:rPr>
        <w:t xml:space="preserve"> containing an </w:t>
      </w:r>
      <w:r w:rsidRPr="00F659E6">
        <w:rPr>
          <w:i/>
          <w:lang w:val="en-US"/>
        </w:rPr>
        <w:t>entity</w:t>
      </w:r>
      <w:r w:rsidRPr="0096178A">
        <w:rPr>
          <w:lang w:val="en-US"/>
        </w:rPr>
        <w:t xml:space="preserve">, an </w:t>
      </w:r>
      <w:r w:rsidRPr="00F659E6">
        <w:rPr>
          <w:i/>
          <w:lang w:val="en-US"/>
        </w:rPr>
        <w:t>agent</w:t>
      </w:r>
      <w:r w:rsidRPr="0096178A">
        <w:rPr>
          <w:lang w:val="en-US"/>
        </w:rPr>
        <w:t xml:space="preserve">, and three </w:t>
      </w:r>
      <w:r w:rsidRPr="00F659E6">
        <w:rPr>
          <w:i/>
          <w:lang w:val="en-US"/>
        </w:rPr>
        <w:t>activities</w:t>
      </w:r>
      <w:r w:rsidRPr="0096178A">
        <w:rPr>
          <w:lang w:val="en-US"/>
        </w:rPr>
        <w:t xml:space="preserve"> (a)</w:t>
      </w:r>
      <w:r>
        <w:rPr>
          <w:lang w:val="en-US"/>
        </w:rPr>
        <w:t>,</w:t>
      </w:r>
      <w:r w:rsidRPr="0096178A">
        <w:rPr>
          <w:lang w:val="en-US"/>
        </w:rPr>
        <w:t xml:space="preserve"> and the </w:t>
      </w:r>
      <w:r>
        <w:rPr>
          <w:lang w:val="en-US"/>
        </w:rPr>
        <w:t>collapsing</w:t>
      </w:r>
      <w:r w:rsidRPr="0096178A">
        <w:rPr>
          <w:lang w:val="en-US"/>
        </w:rPr>
        <w:t xml:space="preserve"> of </w:t>
      </w:r>
      <w:r>
        <w:rPr>
          <w:lang w:val="en-US"/>
        </w:rPr>
        <w:t xml:space="preserve">the </w:t>
      </w:r>
      <w:r w:rsidRPr="0096178A">
        <w:rPr>
          <w:lang w:val="en-US"/>
        </w:rPr>
        <w:t>agent</w:t>
      </w:r>
      <w:r>
        <w:rPr>
          <w:lang w:val="en-US"/>
        </w:rPr>
        <w:t>s’</w:t>
      </w:r>
      <w:r w:rsidRPr="0096178A">
        <w:rPr>
          <w:lang w:val="en-US"/>
        </w:rPr>
        <w:t xml:space="preserve"> </w:t>
      </w:r>
      <w:r w:rsidRPr="00F659E6">
        <w:rPr>
          <w:i/>
          <w:lang w:val="en-US"/>
        </w:rPr>
        <w:t>activities</w:t>
      </w:r>
      <w:r>
        <w:rPr>
          <w:lang w:val="en-US"/>
        </w:rPr>
        <w:t xml:space="preserve"> into a single vertex</w:t>
      </w:r>
      <w:r w:rsidRPr="0096178A">
        <w:rPr>
          <w:lang w:val="en-US"/>
        </w:rPr>
        <w:t xml:space="preserve"> (b).</w:t>
      </w:r>
      <w:proofErr w:type="gramEnd"/>
    </w:p>
    <w:commentRangeEnd w:id="296"/>
    <w:p w14:paraId="4E875221" w14:textId="77777777" w:rsidR="005A0F52" w:rsidRPr="0096178A" w:rsidRDefault="007C4F5F" w:rsidP="005A0F52">
      <w:pPr>
        <w:rPr>
          <w:lang w:val="en-US"/>
        </w:rPr>
      </w:pPr>
      <w:r>
        <w:rPr>
          <w:rStyle w:val="CommentReference"/>
        </w:rPr>
        <w:commentReference w:id="296"/>
      </w:r>
      <w:commentRangeStart w:id="297"/>
      <w:r w:rsidR="005A0F52" w:rsidRPr="0096178A">
        <w:rPr>
          <w:lang w:val="en-US"/>
        </w:rPr>
        <w:t>The last filter is the status filter</w:t>
      </w:r>
      <w:commentRangeEnd w:id="297"/>
      <w:r w:rsidR="008B3D2D">
        <w:rPr>
          <w:rStyle w:val="CommentReference"/>
        </w:rPr>
        <w:commentReference w:id="297"/>
      </w:r>
      <w:r w:rsidR="005A0F52" w:rsidRPr="0096178A">
        <w:rPr>
          <w:lang w:val="en-US"/>
        </w:rPr>
        <w:t xml:space="preserve">. When selecting the desired attribute, all </w:t>
      </w:r>
      <w:r w:rsidR="005A0F52">
        <w:rPr>
          <w:lang w:val="en-US"/>
        </w:rPr>
        <w:t>vertices</w:t>
      </w:r>
      <w:r w:rsidR="005A0F52" w:rsidRPr="0096178A">
        <w:rPr>
          <w:lang w:val="en-US"/>
        </w:rPr>
        <w:t xml:space="preserve"> with the specified status will have their colors changed according to their respective values. It uses the traffic light scale </w:t>
      </w:r>
      <w:r w:rsidR="007526E8">
        <w:fldChar w:fldCharType="begin"/>
      </w:r>
      <w:r w:rsidR="005A0F52">
        <w:rPr>
          <w:lang w:val="en-US"/>
        </w:rPr>
        <w:instrText xml:space="preserve"> ADDIN ZOTERO_ITEM {"citationID":"1io2lg2n20","properties":{"formattedCitation":"(DIEHL, 2007)","plainCitation":"(DIEHL, 2007)"},"citationItems":[{"id":114,"uris":["http://zotero.org/users/1122386/items/ZAJ493IV"],"uri":["http://zotero.org/users/1122386/items/ZAJ493IV"]}]} </w:instrText>
      </w:r>
      <w:r w:rsidR="007526E8">
        <w:fldChar w:fldCharType="separate"/>
      </w:r>
      <w:r w:rsidR="005A0F52" w:rsidRPr="0096178A">
        <w:rPr>
          <w:rFonts w:cs="Times New Roman"/>
          <w:lang w:val="en-US"/>
        </w:rPr>
        <w:t>(DIEHL, 2007)</w:t>
      </w:r>
      <w:r w:rsidR="007526E8">
        <w:fldChar w:fldCharType="end"/>
      </w:r>
      <w:r w:rsidR="005A0F52" w:rsidRPr="0096178A">
        <w:rPr>
          <w:lang w:val="en-US"/>
        </w:rPr>
        <w:t xml:space="preserve">, which indicates the </w:t>
      </w:r>
      <w:commentRangeStart w:id="298"/>
      <w:r w:rsidR="005A0F52" w:rsidRPr="0096178A">
        <w:rPr>
          <w:lang w:val="en-US"/>
        </w:rPr>
        <w:t>status of the variable using red, yellow, or green color</w:t>
      </w:r>
      <w:commentRangeEnd w:id="298"/>
      <w:r w:rsidR="0005109B">
        <w:rPr>
          <w:rStyle w:val="CommentReference"/>
        </w:rPr>
        <w:commentReference w:id="298"/>
      </w:r>
      <w:r w:rsidR="005A0F52" w:rsidRPr="0096178A">
        <w:rPr>
          <w:lang w:val="en-US"/>
        </w:rPr>
        <w:t xml:space="preserve">. As an example, imagine that </w:t>
      </w:r>
      <w:r w:rsidR="0060523E">
        <w:rPr>
          <w:lang w:val="en-US"/>
        </w:rPr>
        <w:t>it is</w:t>
      </w:r>
      <w:r w:rsidR="005A0F52" w:rsidRPr="0096178A">
        <w:rPr>
          <w:lang w:val="en-US"/>
        </w:rPr>
        <w:t xml:space="preserve"> desire</w:t>
      </w:r>
      <w:r w:rsidR="0060523E">
        <w:rPr>
          <w:lang w:val="en-US"/>
        </w:rPr>
        <w:t>d</w:t>
      </w:r>
      <w:r w:rsidR="005A0F52" w:rsidRPr="0096178A">
        <w:rPr>
          <w:lang w:val="en-US"/>
        </w:rPr>
        <w:t xml:space="preserve"> to analyze the player’s </w:t>
      </w:r>
      <w:commentRangeStart w:id="299"/>
      <w:r w:rsidR="005A0F52" w:rsidRPr="0096178A">
        <w:rPr>
          <w:lang w:val="en-US"/>
        </w:rPr>
        <w:t>hit points (</w:t>
      </w:r>
      <w:proofErr w:type="spellStart"/>
      <w:r w:rsidR="005A0F52">
        <w:rPr>
          <w:lang w:val="en-US"/>
        </w:rPr>
        <w:t>hp</w:t>
      </w:r>
      <w:proofErr w:type="spellEnd"/>
      <w:r w:rsidR="005A0F52" w:rsidRPr="0096178A">
        <w:rPr>
          <w:lang w:val="en-US"/>
        </w:rPr>
        <w:t xml:space="preserve">) </w:t>
      </w:r>
      <w:commentRangeEnd w:id="299"/>
      <w:r w:rsidR="00D34C6D">
        <w:rPr>
          <w:rStyle w:val="CommentReference"/>
        </w:rPr>
        <w:commentReference w:id="299"/>
      </w:r>
      <w:r w:rsidR="005A0F52" w:rsidRPr="0096178A">
        <w:rPr>
          <w:lang w:val="en-US"/>
        </w:rPr>
        <w:t xml:space="preserve">value </w:t>
      </w:r>
      <w:proofErr w:type="gramStart"/>
      <w:r w:rsidR="005A0F52" w:rsidRPr="0096178A">
        <w:rPr>
          <w:lang w:val="en-US"/>
        </w:rPr>
        <w:lastRenderedPageBreak/>
        <w:t>throughout</w:t>
      </w:r>
      <w:proofErr w:type="gramEnd"/>
      <w:r w:rsidR="005A0F52" w:rsidRPr="0096178A">
        <w:rPr>
          <w:lang w:val="en-US"/>
        </w:rPr>
        <w:t xml:space="preserve"> the game. When filtered by player’s </w:t>
      </w:r>
      <w:proofErr w:type="spellStart"/>
      <w:r w:rsidR="005A0F52">
        <w:rPr>
          <w:lang w:val="en-US"/>
        </w:rPr>
        <w:t>hp</w:t>
      </w:r>
      <w:proofErr w:type="spellEnd"/>
      <w:r w:rsidR="005A0F52" w:rsidRPr="0096178A">
        <w:rPr>
          <w:lang w:val="en-US"/>
        </w:rPr>
        <w:t xml:space="preserve">, all </w:t>
      </w:r>
      <w:r w:rsidR="005A0F52">
        <w:rPr>
          <w:lang w:val="en-US"/>
        </w:rPr>
        <w:t>vertices</w:t>
      </w:r>
      <w:r w:rsidR="005A0F52" w:rsidRPr="0096178A">
        <w:rPr>
          <w:lang w:val="en-US"/>
        </w:rPr>
        <w:t xml:space="preserve"> that contain a player </w:t>
      </w:r>
      <w:proofErr w:type="spellStart"/>
      <w:r w:rsidR="005A0F52">
        <w:rPr>
          <w:lang w:val="en-US"/>
        </w:rPr>
        <w:t>hp</w:t>
      </w:r>
      <w:proofErr w:type="spellEnd"/>
      <w:r w:rsidR="005A0F52" w:rsidRPr="0096178A">
        <w:rPr>
          <w:lang w:val="en-US"/>
        </w:rPr>
        <w:t xml:space="preserve"> value will have their colors changed according to its value. Activating this type of filter allow</w:t>
      </w:r>
      <w:r w:rsidR="00FC2F25">
        <w:rPr>
          <w:lang w:val="en-US"/>
        </w:rPr>
        <w:t>s</w:t>
      </w:r>
      <w:r w:rsidR="005A0F52" w:rsidRPr="0096178A">
        <w:rPr>
          <w:lang w:val="en-US"/>
        </w:rPr>
        <w:t xml:space="preserve"> the user to </w:t>
      </w:r>
      <w:r w:rsidR="00FC2F25">
        <w:rPr>
          <w:lang w:val="en-US"/>
        </w:rPr>
        <w:t>quickly check</w:t>
      </w:r>
      <w:r w:rsidR="005A0F52" w:rsidRPr="0096178A">
        <w:rPr>
          <w:lang w:val="en-US"/>
        </w:rPr>
        <w:t xml:space="preserve"> the player’s </w:t>
      </w:r>
      <w:proofErr w:type="spellStart"/>
      <w:r w:rsidR="005A0F52">
        <w:rPr>
          <w:lang w:val="en-US"/>
        </w:rPr>
        <w:t>hp</w:t>
      </w:r>
      <w:proofErr w:type="spellEnd"/>
      <w:r w:rsidR="005A0F52" w:rsidRPr="0096178A">
        <w:rPr>
          <w:lang w:val="en-US"/>
        </w:rPr>
        <w:t xml:space="preserve"> throughout the game, making it easier to identify situations where he might have had </w:t>
      </w:r>
      <w:r w:rsidR="00FC2F25" w:rsidRPr="0096178A">
        <w:rPr>
          <w:lang w:val="en-US"/>
        </w:rPr>
        <w:t>trouble</w:t>
      </w:r>
      <w:r w:rsidR="00FC2F25">
        <w:rPr>
          <w:lang w:val="en-US"/>
        </w:rPr>
        <w:t xml:space="preserve">, which </w:t>
      </w:r>
      <w:commentRangeStart w:id="300"/>
      <w:r w:rsidR="00FC2F25">
        <w:rPr>
          <w:lang w:val="en-US"/>
        </w:rPr>
        <w:t>is distinguished by red color</w:t>
      </w:r>
      <w:commentRangeEnd w:id="300"/>
      <w:r w:rsidR="000253C0">
        <w:rPr>
          <w:rStyle w:val="CommentReference"/>
        </w:rPr>
        <w:commentReference w:id="300"/>
      </w:r>
      <w:r w:rsidR="005A0F52" w:rsidRPr="0096178A">
        <w:rPr>
          <w:lang w:val="en-US"/>
        </w:rPr>
        <w:t>.</w:t>
      </w:r>
    </w:p>
    <w:p w14:paraId="38669022" w14:textId="79865F92" w:rsidR="00CF614E" w:rsidRDefault="00FC2F25" w:rsidP="005A0F52">
      <w:pPr>
        <w:rPr>
          <w:lang w:val="en-US"/>
        </w:rPr>
      </w:pPr>
      <w:r>
        <w:rPr>
          <w:lang w:val="en-US"/>
        </w:rPr>
        <w:t xml:space="preserve">Depending on the game </w:t>
      </w:r>
      <w:del w:id="301" w:author="Leonardo Gresta Paulino Murta" w:date="2013-05-20T12:02:00Z">
        <w:r w:rsidDel="005054DC">
          <w:rPr>
            <w:lang w:val="en-US"/>
          </w:rPr>
          <w:delText>played</w:delText>
        </w:r>
      </w:del>
      <w:ins w:id="302" w:author="Leonardo Gresta Paulino Murta" w:date="2013-05-20T12:02:00Z">
        <w:r w:rsidR="005054DC">
          <w:rPr>
            <w:lang w:val="en-US"/>
          </w:rPr>
          <w:t>style</w:t>
        </w:r>
      </w:ins>
      <w:r>
        <w:rPr>
          <w:lang w:val="en-US"/>
        </w:rPr>
        <w:t xml:space="preserve">, a game session might take several hours to complete, or even days in case of RPGs. This will make the size of the provenance graph to be overwhelming to the user, </w:t>
      </w:r>
      <w:commentRangeStart w:id="303"/>
      <w:r>
        <w:rPr>
          <w:lang w:val="en-US"/>
        </w:rPr>
        <w:t xml:space="preserve">even </w:t>
      </w:r>
      <w:r w:rsidR="0060523E">
        <w:rPr>
          <w:lang w:val="en-US"/>
        </w:rPr>
        <w:t>when</w:t>
      </w:r>
      <w:r>
        <w:rPr>
          <w:lang w:val="en-US"/>
        </w:rPr>
        <w:t xml:space="preserve"> pre-filtering the </w:t>
      </w:r>
      <w:r w:rsidRPr="00FC2F25">
        <w:rPr>
          <w:i/>
          <w:lang w:val="en-US"/>
        </w:rPr>
        <w:t>game flow log</w:t>
      </w:r>
      <w:r>
        <w:rPr>
          <w:lang w:val="en-US"/>
        </w:rPr>
        <w:t xml:space="preserve"> before its use</w:t>
      </w:r>
      <w:r w:rsidR="0060523E">
        <w:rPr>
          <w:lang w:val="en-US"/>
        </w:rPr>
        <w:t xml:space="preserve"> in the graph</w:t>
      </w:r>
      <w:commentRangeEnd w:id="303"/>
      <w:r w:rsidR="00AF50C4">
        <w:rPr>
          <w:rStyle w:val="CommentReference"/>
        </w:rPr>
        <w:commentReference w:id="303"/>
      </w:r>
      <w:r>
        <w:rPr>
          <w:lang w:val="en-US"/>
        </w:rPr>
        <w:t xml:space="preserve">. One way to avoid such situations is to </w:t>
      </w:r>
      <w:commentRangeStart w:id="304"/>
      <w:r>
        <w:rPr>
          <w:lang w:val="en-US"/>
        </w:rPr>
        <w:t xml:space="preserve">show the provenance graph already filtered </w:t>
      </w:r>
      <w:commentRangeEnd w:id="304"/>
      <w:r w:rsidR="00AF50C4">
        <w:rPr>
          <w:rStyle w:val="CommentReference"/>
        </w:rPr>
        <w:commentReference w:id="304"/>
      </w:r>
      <w:r>
        <w:rPr>
          <w:lang w:val="en-US"/>
        </w:rPr>
        <w:t xml:space="preserve">instead of its full extension. For example, </w:t>
      </w:r>
      <w:r w:rsidR="00843F6A">
        <w:rPr>
          <w:lang w:val="en-US"/>
        </w:rPr>
        <w:t xml:space="preserve">before showing the graph to the user, </w:t>
      </w:r>
      <w:commentRangeStart w:id="305"/>
      <w:r w:rsidR="00843F6A">
        <w:rPr>
          <w:lang w:val="en-US"/>
        </w:rPr>
        <w:t>make some collapses</w:t>
      </w:r>
      <w:commentRangeEnd w:id="305"/>
      <w:r w:rsidR="0007023A">
        <w:rPr>
          <w:rStyle w:val="CommentReference"/>
        </w:rPr>
        <w:commentReference w:id="305"/>
      </w:r>
      <w:r w:rsidR="00843F6A">
        <w:rPr>
          <w:lang w:val="en-US"/>
        </w:rPr>
        <w:t xml:space="preserve"> to reduce its size. Combats can be </w:t>
      </w:r>
      <w:r w:rsidR="00CF614E">
        <w:rPr>
          <w:lang w:val="en-US"/>
        </w:rPr>
        <w:t xml:space="preserve">identified and </w:t>
      </w:r>
      <w:r w:rsidR="00843F6A">
        <w:rPr>
          <w:lang w:val="en-US"/>
        </w:rPr>
        <w:t xml:space="preserve">collapsed into </w:t>
      </w:r>
      <w:ins w:id="306" w:author="Leonardo Gresta Paulino Murta" w:date="2013-05-20T12:08:00Z">
        <w:r w:rsidR="00252545">
          <w:rPr>
            <w:lang w:val="en-US"/>
          </w:rPr>
          <w:t xml:space="preserve">a </w:t>
        </w:r>
      </w:ins>
      <w:r w:rsidR="00843F6A">
        <w:rPr>
          <w:lang w:val="en-US"/>
        </w:rPr>
        <w:t xml:space="preserve">single vertex for each instance. </w:t>
      </w:r>
      <w:r w:rsidR="00CF614E">
        <w:rPr>
          <w:lang w:val="en-US"/>
        </w:rPr>
        <w:t>Places</w:t>
      </w:r>
      <w:r w:rsidR="00F82FF7">
        <w:rPr>
          <w:lang w:val="en-US"/>
        </w:rPr>
        <w:t xml:space="preserve"> visited in the game</w:t>
      </w:r>
      <w:r w:rsidR="00CF614E">
        <w:rPr>
          <w:lang w:val="en-US"/>
        </w:rPr>
        <w:t xml:space="preserve"> can also be collapsed into </w:t>
      </w:r>
      <w:ins w:id="307" w:author="Leonardo Gresta Paulino Murta" w:date="2013-05-20T12:08:00Z">
        <w:r w:rsidR="00252545">
          <w:rPr>
            <w:lang w:val="en-US"/>
          </w:rPr>
          <w:t xml:space="preserve">a </w:t>
        </w:r>
      </w:ins>
      <w:r w:rsidR="00843F6A">
        <w:rPr>
          <w:lang w:val="en-US"/>
        </w:rPr>
        <w:t>single vertex</w:t>
      </w:r>
      <w:r w:rsidR="00F82FF7">
        <w:rPr>
          <w:lang w:val="en-US"/>
        </w:rPr>
        <w:t>, contain</w:t>
      </w:r>
      <w:r w:rsidR="00CF614E">
        <w:rPr>
          <w:lang w:val="en-US"/>
        </w:rPr>
        <w:t>ing</w:t>
      </w:r>
      <w:r w:rsidR="00F82FF7">
        <w:rPr>
          <w:lang w:val="en-US"/>
        </w:rPr>
        <w:t xml:space="preserve"> all interactions made </w:t>
      </w:r>
      <w:r w:rsidR="00CF614E">
        <w:rPr>
          <w:lang w:val="en-US"/>
        </w:rPr>
        <w:t>in that location, even combats</w:t>
      </w:r>
      <w:r w:rsidR="00843F6A">
        <w:rPr>
          <w:lang w:val="en-US"/>
        </w:rPr>
        <w:t>.</w:t>
      </w:r>
      <w:r w:rsidR="00CF614E">
        <w:rPr>
          <w:lang w:val="en-US"/>
        </w:rPr>
        <w:t xml:space="preserve"> </w:t>
      </w:r>
      <w:commentRangeStart w:id="308"/>
      <w:r w:rsidR="00CF614E">
        <w:rPr>
          <w:lang w:val="en-US"/>
        </w:rPr>
        <w:t xml:space="preserve">There is no problem </w:t>
      </w:r>
      <w:commentRangeEnd w:id="308"/>
      <w:r w:rsidR="00252545">
        <w:rPr>
          <w:rStyle w:val="CommentReference"/>
        </w:rPr>
        <w:commentReference w:id="308"/>
      </w:r>
      <w:r w:rsidR="00CF614E">
        <w:rPr>
          <w:lang w:val="en-US"/>
        </w:rPr>
        <w:t>of having collapses inside collapses</w:t>
      </w:r>
      <w:ins w:id="309" w:author="Leonardo Gresta Paulino Murta" w:date="2013-05-20T12:08:00Z">
        <w:r w:rsidR="00252545">
          <w:rPr>
            <w:lang w:val="en-US"/>
          </w:rPr>
          <w:t>.</w:t>
        </w:r>
      </w:ins>
      <w:del w:id="310" w:author="Leonardo Gresta Paulino Murta" w:date="2013-05-20T12:08:00Z">
        <w:r w:rsidR="00CF614E" w:rsidDel="00252545">
          <w:rPr>
            <w:lang w:val="en-US"/>
          </w:rPr>
          <w:delText>,</w:delText>
        </w:r>
      </w:del>
      <w:r w:rsidR="00CF614E">
        <w:rPr>
          <w:lang w:val="en-US"/>
        </w:rPr>
        <w:t xml:space="preserve"> </w:t>
      </w:r>
      <w:del w:id="311" w:author="Leonardo Gresta Paulino Murta" w:date="2013-05-20T12:08:00Z">
        <w:r w:rsidR="00CF614E" w:rsidDel="00252545">
          <w:rPr>
            <w:lang w:val="en-US"/>
          </w:rPr>
          <w:delText xml:space="preserve">in </w:delText>
        </w:r>
      </w:del>
      <w:ins w:id="312" w:author="Leonardo Gresta Paulino Murta" w:date="2013-05-20T12:08:00Z">
        <w:r w:rsidR="00252545">
          <w:rPr>
            <w:lang w:val="en-US"/>
          </w:rPr>
          <w:t xml:space="preserve">In </w:t>
        </w:r>
      </w:ins>
      <w:r w:rsidR="00CF614E">
        <w:rPr>
          <w:lang w:val="en-US"/>
        </w:rPr>
        <w:t>this case, a collapsed combat inside a collapsed area visited by the player</w:t>
      </w:r>
      <w:ins w:id="313" w:author="Leonardo Gresta Paulino Murta" w:date="2013-05-20T12:09:00Z">
        <w:r w:rsidR="00B52591">
          <w:rPr>
            <w:lang w:val="en-US"/>
          </w:rPr>
          <w:t xml:space="preserve"> may </w:t>
        </w:r>
      </w:ins>
      <w:del w:id="314" w:author="Leonardo Gresta Paulino Murta" w:date="2013-05-20T12:09:00Z">
        <w:r w:rsidR="00CF614E" w:rsidDel="00B52591">
          <w:rPr>
            <w:lang w:val="en-US"/>
          </w:rPr>
          <w:delText xml:space="preserve">, which </w:delText>
        </w:r>
      </w:del>
      <w:r w:rsidR="00CF614E">
        <w:rPr>
          <w:lang w:val="en-US"/>
        </w:rPr>
        <w:t>contain</w:t>
      </w:r>
      <w:del w:id="315" w:author="Leonardo Gresta Paulino Murta" w:date="2013-05-20T12:09:00Z">
        <w:r w:rsidR="00CF614E" w:rsidDel="00B52591">
          <w:rPr>
            <w:lang w:val="en-US"/>
          </w:rPr>
          <w:delText>s</w:delText>
        </w:r>
      </w:del>
      <w:r w:rsidR="00CF614E">
        <w:rPr>
          <w:lang w:val="en-US"/>
        </w:rPr>
        <w:t xml:space="preserve"> other actions aside from the combat</w:t>
      </w:r>
      <w:ins w:id="316" w:author="Leonardo Gresta Paulino Murta" w:date="2013-05-20T12:09:00Z">
        <w:r w:rsidR="00B52591">
          <w:rPr>
            <w:lang w:val="en-US"/>
          </w:rPr>
          <w:t>,</w:t>
        </w:r>
      </w:ins>
      <w:r w:rsidR="00CF614E">
        <w:rPr>
          <w:lang w:val="en-US"/>
        </w:rPr>
        <w:t xml:space="preserve"> </w:t>
      </w:r>
      <w:del w:id="317" w:author="Leonardo Gresta Paulino Murta" w:date="2013-05-20T12:09:00Z">
        <w:r w:rsidR="00CF614E" w:rsidDel="00B52591">
          <w:rPr>
            <w:lang w:val="en-US"/>
          </w:rPr>
          <w:delText xml:space="preserve">like </w:delText>
        </w:r>
      </w:del>
      <w:ins w:id="318" w:author="Leonardo Gresta Paulino Murta" w:date="2013-05-20T12:09:00Z">
        <w:r w:rsidR="00B52591">
          <w:rPr>
            <w:lang w:val="en-US"/>
          </w:rPr>
          <w:t xml:space="preserve">such as </w:t>
        </w:r>
      </w:ins>
      <w:r w:rsidR="00CF614E">
        <w:rPr>
          <w:lang w:val="en-US"/>
        </w:rPr>
        <w:t>interacti</w:t>
      </w:r>
      <w:ins w:id="319" w:author="Leonardo Gresta Paulino Murta" w:date="2013-05-20T12:09:00Z">
        <w:r w:rsidR="00B52591">
          <w:rPr>
            <w:lang w:val="en-US"/>
          </w:rPr>
          <w:t>on</w:t>
        </w:r>
      </w:ins>
      <w:ins w:id="320" w:author="Leonardo Gresta Paulino Murta" w:date="2013-05-20T12:10:00Z">
        <w:r w:rsidR="00B52591">
          <w:rPr>
            <w:lang w:val="en-US"/>
          </w:rPr>
          <w:t>s</w:t>
        </w:r>
      </w:ins>
      <w:del w:id="321" w:author="Leonardo Gresta Paulino Murta" w:date="2013-05-20T12:09:00Z">
        <w:r w:rsidR="00CF614E" w:rsidDel="00B52591">
          <w:rPr>
            <w:lang w:val="en-US"/>
          </w:rPr>
          <w:delText>ng</w:delText>
        </w:r>
      </w:del>
      <w:r w:rsidR="00CF614E">
        <w:rPr>
          <w:lang w:val="en-US"/>
        </w:rPr>
        <w:t xml:space="preserve"> with the ambient. This </w:t>
      </w:r>
      <w:del w:id="322" w:author="Leonardo Gresta Paulino Murta" w:date="2013-05-20T12:10:00Z">
        <w:r w:rsidR="00CF614E" w:rsidDel="0048546B">
          <w:rPr>
            <w:lang w:val="en-US"/>
          </w:rPr>
          <w:delText xml:space="preserve">will </w:delText>
        </w:r>
      </w:del>
      <w:r w:rsidR="00CF614E">
        <w:rPr>
          <w:lang w:val="en-US"/>
        </w:rPr>
        <w:t>give</w:t>
      </w:r>
      <w:ins w:id="323" w:author="Leonardo Gresta Paulino Murta" w:date="2013-05-20T12:10:00Z">
        <w:r w:rsidR="0048546B">
          <w:rPr>
            <w:lang w:val="en-US"/>
          </w:rPr>
          <w:t>s</w:t>
        </w:r>
      </w:ins>
      <w:r w:rsidR="00CF614E">
        <w:rPr>
          <w:lang w:val="en-US"/>
        </w:rPr>
        <w:t xml:space="preserve"> an impression of a map from the player’s journey, showing vertices for each location visited by the player, while allowing the player to expand only the </w:t>
      </w:r>
      <w:r w:rsidR="0060523E">
        <w:rPr>
          <w:lang w:val="en-US"/>
        </w:rPr>
        <w:t>situations</w:t>
      </w:r>
      <w:r w:rsidR="00CF614E">
        <w:rPr>
          <w:lang w:val="en-US"/>
        </w:rPr>
        <w:t xml:space="preserve"> he desires</w:t>
      </w:r>
      <w:r w:rsidR="0060523E">
        <w:rPr>
          <w:lang w:val="en-US"/>
        </w:rPr>
        <w:t xml:space="preserve"> to analyze</w:t>
      </w:r>
      <w:r w:rsidR="00CF614E">
        <w:rPr>
          <w:lang w:val="en-US"/>
        </w:rPr>
        <w:t xml:space="preserve">. </w:t>
      </w:r>
      <w:r w:rsidR="0060523E">
        <w:rPr>
          <w:lang w:val="en-US"/>
        </w:rPr>
        <w:t>It is s</w:t>
      </w:r>
      <w:r w:rsidR="00CF614E">
        <w:rPr>
          <w:lang w:val="en-US"/>
        </w:rPr>
        <w:t xml:space="preserve">imilar to </w:t>
      </w:r>
      <w:proofErr w:type="spellStart"/>
      <w:r w:rsidR="00CF614E">
        <w:rPr>
          <w:i/>
          <w:lang w:val="en-US"/>
        </w:rPr>
        <w:t>google</w:t>
      </w:r>
      <w:proofErr w:type="spellEnd"/>
      <w:r w:rsidR="00CF614E">
        <w:rPr>
          <w:i/>
          <w:lang w:val="en-US"/>
        </w:rPr>
        <w:t xml:space="preserve"> maps</w:t>
      </w:r>
      <w:r w:rsidR="00CF614E">
        <w:rPr>
          <w:lang w:val="en-US"/>
        </w:rPr>
        <w:t>, where it shows the entire world and allows the user to zoom in</w:t>
      </w:r>
      <w:ins w:id="324" w:author="Leonardo Gresta Paulino Murta" w:date="2013-05-20T12:10:00Z">
        <w:r w:rsidR="0048546B">
          <w:rPr>
            <w:lang w:val="en-US"/>
          </w:rPr>
          <w:t>to</w:t>
        </w:r>
      </w:ins>
      <w:r w:rsidR="00CF614E">
        <w:rPr>
          <w:lang w:val="en-US"/>
        </w:rPr>
        <w:t xml:space="preserve"> specific locations. However in this case, it </w:t>
      </w:r>
      <w:del w:id="325" w:author="Leonardo Gresta Paulino Murta" w:date="2013-05-20T12:10:00Z">
        <w:r w:rsidR="00CF614E" w:rsidDel="0048546B">
          <w:rPr>
            <w:lang w:val="en-US"/>
          </w:rPr>
          <w:delText xml:space="preserve">will </w:delText>
        </w:r>
      </w:del>
      <w:r w:rsidR="00CF614E">
        <w:rPr>
          <w:lang w:val="en-US"/>
        </w:rPr>
        <w:t>show</w:t>
      </w:r>
      <w:ins w:id="326" w:author="Leonardo Gresta Paulino Murta" w:date="2013-05-20T12:10:00Z">
        <w:r w:rsidR="0048546B">
          <w:rPr>
            <w:lang w:val="en-US"/>
          </w:rPr>
          <w:t>s</w:t>
        </w:r>
      </w:ins>
      <w:r w:rsidR="00CF614E">
        <w:rPr>
          <w:lang w:val="en-US"/>
        </w:rPr>
        <w:t xml:space="preserve"> instances of the</w:t>
      </w:r>
      <w:r w:rsidR="00CE1FBC">
        <w:rPr>
          <w:lang w:val="en-US"/>
        </w:rPr>
        <w:t xml:space="preserve"> journey taken by the player.</w:t>
      </w:r>
    </w:p>
    <w:p w14:paraId="51B44184" w14:textId="28F42479" w:rsidR="00CE1FBC" w:rsidRDefault="00CF614E" w:rsidP="00CE1FBC">
      <w:pPr>
        <w:rPr>
          <w:lang w:val="en-US"/>
        </w:rPr>
      </w:pPr>
      <w:r>
        <w:rPr>
          <w:lang w:val="en-US"/>
        </w:rPr>
        <w:t xml:space="preserve">It is also possible to go beyond that. Instead of collapsing all combats and locations, </w:t>
      </w:r>
      <w:commentRangeStart w:id="327"/>
      <w:r>
        <w:rPr>
          <w:lang w:val="en-US"/>
        </w:rPr>
        <w:t xml:space="preserve">collapse only those </w:t>
      </w:r>
      <w:commentRangeEnd w:id="327"/>
      <w:r w:rsidR="004D1A37">
        <w:rPr>
          <w:rStyle w:val="CommentReference"/>
        </w:rPr>
        <w:commentReference w:id="327"/>
      </w:r>
      <w:r>
        <w:rPr>
          <w:lang w:val="en-US"/>
        </w:rPr>
        <w:t xml:space="preserve">that were not relevant to the story, or had no noticeable impact in the player’s journey, while </w:t>
      </w:r>
      <w:r w:rsidR="00517775">
        <w:rPr>
          <w:lang w:val="en-US"/>
        </w:rPr>
        <w:t>keeping</w:t>
      </w:r>
      <w:r>
        <w:rPr>
          <w:lang w:val="en-US"/>
        </w:rPr>
        <w:t xml:space="preserve"> important events visible to the player.</w:t>
      </w:r>
      <w:r w:rsidR="00CE1FBC">
        <w:rPr>
          <w:lang w:val="en-US"/>
        </w:rPr>
        <w:t xml:space="preserve"> This is possible because </w:t>
      </w:r>
      <w:r w:rsidR="00CE1FBC" w:rsidRPr="0096178A">
        <w:rPr>
          <w:lang w:val="en-US"/>
        </w:rPr>
        <w:t>provenance is analyzed from the present to the past</w:t>
      </w:r>
      <w:ins w:id="328" w:author="Leonardo Gresta Paulino Murta" w:date="2013-05-20T12:15:00Z">
        <w:r w:rsidR="004D1A37">
          <w:rPr>
            <w:lang w:val="en-US"/>
          </w:rPr>
          <w:t>. This way</w:t>
        </w:r>
      </w:ins>
      <w:del w:id="329" w:author="Leonardo Gresta Paulino Murta" w:date="2013-05-20T12:15:00Z">
        <w:r w:rsidR="00CE1FBC" w:rsidRPr="0096178A" w:rsidDel="004D1A37">
          <w:rPr>
            <w:lang w:val="en-US"/>
          </w:rPr>
          <w:delText xml:space="preserve">, </w:delText>
        </w:r>
        <w:r w:rsidR="00CE1FBC" w:rsidDel="004D1A37">
          <w:rPr>
            <w:lang w:val="en-US"/>
          </w:rPr>
          <w:delText>so</w:delText>
        </w:r>
      </w:del>
      <w:ins w:id="330" w:author="Leonardo Gresta Paulino Murta" w:date="2013-05-20T12:15:00Z">
        <w:r w:rsidR="004D1A37">
          <w:rPr>
            <w:lang w:val="en-US"/>
          </w:rPr>
          <w:t>,</w:t>
        </w:r>
      </w:ins>
      <w:r w:rsidR="00CE1FBC">
        <w:rPr>
          <w:lang w:val="en-US"/>
        </w:rPr>
        <w:t xml:space="preserve"> </w:t>
      </w:r>
      <w:r w:rsidR="00CE1FBC" w:rsidRPr="0096178A">
        <w:rPr>
          <w:lang w:val="en-US"/>
        </w:rPr>
        <w:t xml:space="preserve">the </w:t>
      </w:r>
      <w:commentRangeStart w:id="331"/>
      <w:r w:rsidR="00CE1FBC" w:rsidRPr="0096178A">
        <w:rPr>
          <w:lang w:val="en-US"/>
        </w:rPr>
        <w:t xml:space="preserve">battle </w:t>
      </w:r>
      <w:commentRangeEnd w:id="331"/>
      <w:r w:rsidR="004D1A37">
        <w:rPr>
          <w:rStyle w:val="CommentReference"/>
        </w:rPr>
        <w:commentReference w:id="331"/>
      </w:r>
      <w:r w:rsidR="00CE1FBC" w:rsidRPr="0096178A">
        <w:rPr>
          <w:lang w:val="en-US"/>
        </w:rPr>
        <w:t xml:space="preserve">outcome is already known and can be used to decide if it was relevant or not. If the player was victorious with minor challenge, did not suffer severe wounds, or barely used any resources at his disposal, then the entire combat can be simplified into just one </w:t>
      </w:r>
      <w:r w:rsidR="00CE1FBC">
        <w:rPr>
          <w:lang w:val="en-US"/>
        </w:rPr>
        <w:t>vertex representing the</w:t>
      </w:r>
      <w:r w:rsidR="00CE1FBC" w:rsidRPr="0096178A">
        <w:rPr>
          <w:lang w:val="en-US"/>
        </w:rPr>
        <w:t xml:space="preserve"> </w:t>
      </w:r>
      <w:r w:rsidR="00CE1FBC">
        <w:rPr>
          <w:lang w:val="en-US"/>
        </w:rPr>
        <w:t>combat with</w:t>
      </w:r>
      <w:r w:rsidR="00CE1FBC" w:rsidRPr="0096178A">
        <w:rPr>
          <w:lang w:val="en-US"/>
        </w:rPr>
        <w:t xml:space="preserve"> the enemy. However, if the combat was challenging or the player lost, it is interesting to </w:t>
      </w:r>
      <w:r w:rsidR="00CE1FBC">
        <w:rPr>
          <w:lang w:val="en-US"/>
        </w:rPr>
        <w:t>display</w:t>
      </w:r>
      <w:r w:rsidR="00CE1FBC" w:rsidRPr="0096178A">
        <w:rPr>
          <w:lang w:val="en-US"/>
        </w:rPr>
        <w:t xml:space="preserve"> all action</w:t>
      </w:r>
      <w:r w:rsidR="00CE1FBC">
        <w:rPr>
          <w:lang w:val="en-US"/>
        </w:rPr>
        <w:t>s in it</w:t>
      </w:r>
      <w:r w:rsidR="00CE1FBC" w:rsidRPr="0096178A">
        <w:rPr>
          <w:lang w:val="en-US"/>
        </w:rPr>
        <w:t xml:space="preserve"> for analysis, allowing the player to identify important facts that influenced the combat </w:t>
      </w:r>
      <w:commentRangeStart w:id="332"/>
      <w:r w:rsidR="00CE1FBC" w:rsidRPr="0096178A">
        <w:rPr>
          <w:lang w:val="en-US"/>
        </w:rPr>
        <w:t>outcome</w:t>
      </w:r>
      <w:commentRangeEnd w:id="332"/>
      <w:r w:rsidR="00203993">
        <w:rPr>
          <w:rStyle w:val="CommentReference"/>
        </w:rPr>
        <w:commentReference w:id="332"/>
      </w:r>
      <w:r w:rsidR="00CE1FBC" w:rsidRPr="0096178A">
        <w:rPr>
          <w:lang w:val="en-US"/>
        </w:rPr>
        <w:t xml:space="preserve">. </w:t>
      </w:r>
    </w:p>
    <w:p w14:paraId="0B4244A4" w14:textId="77777777" w:rsidR="005A0F52" w:rsidRPr="001E187B" w:rsidRDefault="005A0F52" w:rsidP="005A0F52">
      <w:pPr>
        <w:pStyle w:val="Heading2"/>
        <w:rPr>
          <w:lang w:val="en-US"/>
        </w:rPr>
      </w:pPr>
      <w:bookmarkStart w:id="333" w:name="_Toc354161738"/>
      <w:bookmarkStart w:id="334" w:name="_Ref355251961"/>
      <w:r w:rsidRPr="001E187B">
        <w:rPr>
          <w:lang w:val="en-US"/>
        </w:rPr>
        <w:lastRenderedPageBreak/>
        <w:t>Final Considerations</w:t>
      </w:r>
      <w:bookmarkEnd w:id="333"/>
      <w:bookmarkEnd w:id="334"/>
    </w:p>
    <w:p w14:paraId="084FF956" w14:textId="1344AD3E" w:rsidR="00517775" w:rsidRDefault="00517775" w:rsidP="00CE1FBC">
      <w:pPr>
        <w:rPr>
          <w:lang w:val="en-US"/>
        </w:rPr>
      </w:pPr>
      <w:r>
        <w:rPr>
          <w:lang w:val="en-US"/>
        </w:rPr>
        <w:t xml:space="preserve">This chapter presented a framework to </w:t>
      </w:r>
      <w:commentRangeStart w:id="335"/>
      <w:r>
        <w:rPr>
          <w:lang w:val="en-US"/>
        </w:rPr>
        <w:t>bring provenance to games</w:t>
      </w:r>
      <w:commentRangeEnd w:id="335"/>
      <w:r w:rsidR="00791715">
        <w:rPr>
          <w:rStyle w:val="CommentReference"/>
        </w:rPr>
        <w:commentReference w:id="335"/>
      </w:r>
      <w:r>
        <w:rPr>
          <w:lang w:val="en-US"/>
        </w:rPr>
        <w:t xml:space="preserve">. The framework, called </w:t>
      </w:r>
      <w:r w:rsidRPr="00517775">
        <w:rPr>
          <w:i/>
          <w:lang w:val="en-US"/>
        </w:rPr>
        <w:t>Provenance in Games</w:t>
      </w:r>
      <w:r>
        <w:rPr>
          <w:lang w:val="en-US"/>
        </w:rPr>
        <w:t>, provides the necessary mapping</w:t>
      </w:r>
      <w:ins w:id="336" w:author="Leonardo Gresta Paulino Murta" w:date="2013-05-20T12:20:00Z">
        <w:r w:rsidR="005E21D7">
          <w:rPr>
            <w:lang w:val="en-US"/>
          </w:rPr>
          <w:t>s</w:t>
        </w:r>
      </w:ins>
      <w:r>
        <w:rPr>
          <w:lang w:val="en-US"/>
        </w:rPr>
        <w:t xml:space="preserve"> of provenance term</w:t>
      </w:r>
      <w:ins w:id="337" w:author="Leonardo Gresta Paulino Murta" w:date="2013-05-20T12:20:00Z">
        <w:r w:rsidR="005E21D7">
          <w:rPr>
            <w:lang w:val="en-US"/>
          </w:rPr>
          <w:t>s</w:t>
        </w:r>
      </w:ins>
      <w:r>
        <w:rPr>
          <w:lang w:val="en-US"/>
        </w:rPr>
        <w:t xml:space="preserve"> </w:t>
      </w:r>
      <w:ins w:id="338" w:author="Leonardo Gresta Paulino Murta" w:date="2013-05-20T12:20:00Z">
        <w:r w:rsidR="005E21D7">
          <w:rPr>
            <w:lang w:val="en-US"/>
          </w:rPr>
          <w:t>in</w:t>
        </w:r>
      </w:ins>
      <w:r>
        <w:rPr>
          <w:lang w:val="en-US"/>
        </w:rPr>
        <w:t xml:space="preserve">to </w:t>
      </w:r>
      <w:ins w:id="339" w:author="Leonardo Gresta Paulino Murta" w:date="2013-05-20T12:20:00Z">
        <w:r w:rsidR="005E21D7">
          <w:rPr>
            <w:lang w:val="en-US"/>
          </w:rPr>
          <w:t xml:space="preserve">the </w:t>
        </w:r>
      </w:ins>
      <w:r>
        <w:rPr>
          <w:lang w:val="en-US"/>
        </w:rPr>
        <w:t xml:space="preserve">game elements. It also provides a </w:t>
      </w:r>
      <w:commentRangeStart w:id="340"/>
      <w:r>
        <w:rPr>
          <w:lang w:val="en-US"/>
        </w:rPr>
        <w:t xml:space="preserve">method </w:t>
      </w:r>
      <w:del w:id="341" w:author="Leonardo Gresta Paulino Murta" w:date="2013-05-20T12:20:00Z">
        <w:r w:rsidDel="005E21D7">
          <w:rPr>
            <w:lang w:val="en-US"/>
          </w:rPr>
          <w:delText xml:space="preserve">of </w:delText>
        </w:r>
      </w:del>
      <w:ins w:id="342" w:author="Leonardo Gresta Paulino Murta" w:date="2013-05-20T12:20:00Z">
        <w:r w:rsidR="005E21D7">
          <w:rPr>
            <w:lang w:val="en-US"/>
          </w:rPr>
          <w:t xml:space="preserve">for </w:t>
        </w:r>
      </w:ins>
      <w:r>
        <w:rPr>
          <w:lang w:val="en-US"/>
        </w:rPr>
        <w:t xml:space="preserve">creating a </w:t>
      </w:r>
      <w:r w:rsidRPr="00517775">
        <w:rPr>
          <w:i/>
          <w:lang w:val="en-US"/>
        </w:rPr>
        <w:t>game flow log</w:t>
      </w:r>
      <w:r>
        <w:rPr>
          <w:lang w:val="en-US"/>
        </w:rPr>
        <w:t xml:space="preserve"> and analyzing it with a provenance graph for a better understanding of the events occurred during a game session</w:t>
      </w:r>
      <w:commentRangeEnd w:id="340"/>
      <w:r w:rsidR="005E21D7">
        <w:rPr>
          <w:rStyle w:val="CommentReference"/>
        </w:rPr>
        <w:commentReference w:id="340"/>
      </w:r>
      <w:r>
        <w:rPr>
          <w:lang w:val="en-US"/>
        </w:rPr>
        <w:t xml:space="preserve">. Lastly, it was presented the </w:t>
      </w:r>
      <w:r w:rsidRPr="00517775">
        <w:rPr>
          <w:i/>
          <w:lang w:val="en-US"/>
        </w:rPr>
        <w:t>Proof Viewer</w:t>
      </w:r>
      <w:r>
        <w:rPr>
          <w:lang w:val="en-US"/>
        </w:rPr>
        <w:t xml:space="preserve">, a </w:t>
      </w:r>
      <w:commentRangeStart w:id="343"/>
      <w:r>
        <w:rPr>
          <w:lang w:val="en-US"/>
        </w:rPr>
        <w:t xml:space="preserve">tool </w:t>
      </w:r>
      <w:commentRangeEnd w:id="343"/>
      <w:r w:rsidR="00AD1633">
        <w:rPr>
          <w:rStyle w:val="CommentReference"/>
        </w:rPr>
        <w:commentReference w:id="343"/>
      </w:r>
      <w:r>
        <w:rPr>
          <w:lang w:val="en-US"/>
        </w:rPr>
        <w:t xml:space="preserve">for generating a provenance graph from a </w:t>
      </w:r>
      <w:r w:rsidRPr="00517775">
        <w:rPr>
          <w:i/>
          <w:lang w:val="en-US"/>
        </w:rPr>
        <w:t>game flow log</w:t>
      </w:r>
      <w:r w:rsidR="004C23EC">
        <w:rPr>
          <w:lang w:val="en-US"/>
        </w:rPr>
        <w:t xml:space="preserve"> and aiding the analysis, as well as </w:t>
      </w:r>
      <w:commentRangeStart w:id="344"/>
      <w:r w:rsidR="004C23EC">
        <w:rPr>
          <w:lang w:val="en-US"/>
        </w:rPr>
        <w:t xml:space="preserve">tips </w:t>
      </w:r>
      <w:commentRangeEnd w:id="344"/>
      <w:r w:rsidR="00AD1633">
        <w:rPr>
          <w:rStyle w:val="CommentReference"/>
        </w:rPr>
        <w:commentReference w:id="344"/>
      </w:r>
      <w:r w:rsidR="004C23EC">
        <w:rPr>
          <w:lang w:val="en-US"/>
        </w:rPr>
        <w:t>on how to structure the information gathered.</w:t>
      </w:r>
    </w:p>
    <w:p w14:paraId="7F1CFCBB" w14:textId="52280EDE" w:rsidR="00CE1FBC" w:rsidRDefault="00CE1FBC" w:rsidP="00CE1FBC">
      <w:pPr>
        <w:rPr>
          <w:lang w:val="en-US"/>
        </w:rPr>
      </w:pPr>
      <w:r>
        <w:rPr>
          <w:lang w:val="en-US"/>
        </w:rPr>
        <w:t>Currently,</w:t>
      </w:r>
      <w:r w:rsidRPr="0096178A">
        <w:rPr>
          <w:lang w:val="en-US"/>
        </w:rPr>
        <w:t xml:space="preserve"> Proof Viewer does not provide inference for the user, only the </w:t>
      </w:r>
      <w:ins w:id="345" w:author="Leonardo Gresta Paulino Murta" w:date="2013-05-20T12:27:00Z">
        <w:r w:rsidR="00E77E7B" w:rsidRPr="0096178A">
          <w:rPr>
            <w:lang w:val="en-US"/>
          </w:rPr>
          <w:t xml:space="preserve">necessary </w:t>
        </w:r>
      </w:ins>
      <w:r w:rsidRPr="0096178A">
        <w:rPr>
          <w:lang w:val="en-US"/>
        </w:rPr>
        <w:t xml:space="preserve">means </w:t>
      </w:r>
      <w:del w:id="346" w:author="Leonardo Gresta Paulino Murta" w:date="2013-05-20T12:27:00Z">
        <w:r w:rsidRPr="0096178A" w:rsidDel="00E77E7B">
          <w:rPr>
            <w:lang w:val="en-US"/>
          </w:rPr>
          <w:delText xml:space="preserve">necessary </w:delText>
        </w:r>
      </w:del>
      <w:r w:rsidRPr="0096178A">
        <w:rPr>
          <w:lang w:val="en-US"/>
        </w:rPr>
        <w:t xml:space="preserve">to infer. </w:t>
      </w:r>
      <w:r w:rsidR="0071617E">
        <w:rPr>
          <w:lang w:val="en-US"/>
        </w:rPr>
        <w:t xml:space="preserve">The game developers </w:t>
      </w:r>
      <w:del w:id="347" w:author="Leonardo Gresta Paulino Murta" w:date="2013-05-20T12:27:00Z">
        <w:r w:rsidR="0071617E" w:rsidDel="00E77E7B">
          <w:rPr>
            <w:lang w:val="en-US"/>
          </w:rPr>
          <w:delText xml:space="preserve">will </w:delText>
        </w:r>
      </w:del>
      <w:r w:rsidR="0071617E">
        <w:rPr>
          <w:lang w:val="en-US"/>
        </w:rPr>
        <w:t>need to create inference rules customized to their games, such as clustering sequences of actions</w:t>
      </w:r>
      <w:ins w:id="348" w:author="Leonardo Gresta Paulino Murta" w:date="2013-05-20T12:27:00Z">
        <w:r w:rsidR="00E77E7B">
          <w:rPr>
            <w:lang w:val="en-US"/>
          </w:rPr>
          <w:t>,</w:t>
        </w:r>
      </w:ins>
      <w:r w:rsidR="0071617E">
        <w:rPr>
          <w:lang w:val="en-US"/>
        </w:rPr>
        <w:t xml:space="preserve"> and identify</w:t>
      </w:r>
      <w:del w:id="349" w:author="Leonardo Gresta Paulino Murta" w:date="2013-05-20T12:27:00Z">
        <w:r w:rsidR="0071617E" w:rsidDel="00E77E7B">
          <w:rPr>
            <w:lang w:val="en-US"/>
          </w:rPr>
          <w:delText>ing</w:delText>
        </w:r>
      </w:del>
      <w:r w:rsidR="0071617E">
        <w:rPr>
          <w:lang w:val="en-US"/>
        </w:rPr>
        <w:t xml:space="preserve"> irrelevant sections that can be omitted from the user.</w:t>
      </w:r>
      <w:r w:rsidR="00517775">
        <w:rPr>
          <w:lang w:val="en-US"/>
        </w:rPr>
        <w:t xml:space="preserve"> </w:t>
      </w:r>
      <w:commentRangeStart w:id="350"/>
      <w:r w:rsidRPr="0096178A">
        <w:rPr>
          <w:lang w:val="en-US"/>
        </w:rPr>
        <w:t xml:space="preserve">Providing a generic inference strategy is a future work. </w:t>
      </w:r>
      <w:commentRangeEnd w:id="350"/>
      <w:r w:rsidR="00E77E7B">
        <w:rPr>
          <w:rStyle w:val="CommentReference"/>
        </w:rPr>
        <w:commentReference w:id="350"/>
      </w:r>
      <w:r w:rsidRPr="0096178A">
        <w:rPr>
          <w:lang w:val="en-US"/>
        </w:rPr>
        <w:t xml:space="preserve">To infer something and decide if it is relevant or not for analysis is a complex process, which happens to be domain </w:t>
      </w:r>
      <w:del w:id="351" w:author="Leonardo Gresta Paulino Murta" w:date="2013-05-20T12:29:00Z">
        <w:r w:rsidRPr="0096178A" w:rsidDel="006A61C5">
          <w:rPr>
            <w:lang w:val="en-US"/>
          </w:rPr>
          <w:delText>sensitive</w:delText>
        </w:r>
      </w:del>
      <w:ins w:id="352" w:author="Leonardo Gresta Paulino Murta" w:date="2013-05-20T12:30:00Z">
        <w:r w:rsidR="006A61C5">
          <w:rPr>
            <w:lang w:val="en-US"/>
          </w:rPr>
          <w:t>specific</w:t>
        </w:r>
      </w:ins>
      <w:r w:rsidRPr="0096178A">
        <w:rPr>
          <w:lang w:val="en-US"/>
        </w:rPr>
        <w:t xml:space="preserve">. This type of decision making also involve other areas of research </w:t>
      </w:r>
      <w:r w:rsidR="007526E8">
        <w:fldChar w:fldCharType="begin"/>
      </w:r>
      <w:r>
        <w:rPr>
          <w:lang w:val="en-US"/>
        </w:rPr>
        <w:instrText xml:space="preserve"> ADDIN ZOTERO_ITEM {"citationID":"czTb2tcz","properties":{"formattedCitation":"(BRISTOL, 1977; CIOS; PEDRYCZ; SWINIARSKI, 1998; FAYYAD; PIATETSKY-SHAPIRO; SMYTH, 1996; HAN; KAMBER, 2006; WITTEN; FRANK, 2005)","plainCitation":"(BRISTOL, 1977; CIOS; PEDRYCZ; SWINIARSKI, 1998; FAYYAD; PIATETSKY-SHAPIRO; SMYTH, 1996; HAN; KAMBER, 2006; WITTEN; FRANK, 2005)"},"citationItems":[{"id":91,"uris":["http://zotero.org/users/1122386/items/36Q322NW"],"uri":["http://zotero.org/users/1122386/items/36Q322NW"]},{"id":99,"uris":["http://zotero.org/users/1122386/items/BZNHQUWN"],"uri":["http://zotero.org/users/1122386/items/BZNHQUWN"]},{"id":95,"uris":["http://zotero.org/users/1122386/items/J4Z35CTI"],"uri":["http://zotero.org/users/1122386/items/J4Z35CTI"]},{"id":89,"uris":["http://zotero.org/users/1122386/items/BXUFGW57"],"uri":["http://zotero.org/users/1122386/items/BXUFGW57"]},{"id":93,"uris":["http://zotero.org/users/1122386/items/PEMSP3GI"],"uri":["http://zotero.org/users/1122386/items/PEMSP3GI"]}]} </w:instrText>
      </w:r>
      <w:r w:rsidR="007526E8">
        <w:fldChar w:fldCharType="separate"/>
      </w:r>
      <w:r w:rsidRPr="0096178A">
        <w:rPr>
          <w:rFonts w:cs="Times New Roman"/>
          <w:lang w:val="en-US"/>
        </w:rPr>
        <w:t>(BRISTOL, 1977; CIOS; PEDRYCZ; SWINIARSKI, 1998; FAYYAD; PIATETSKY-SHAPIRO; SMYTH, 1996; HAN; KAMBER, 2006; WITTEN; FRANK, 2005)</w:t>
      </w:r>
      <w:r w:rsidR="007526E8">
        <w:fldChar w:fldCharType="end"/>
      </w:r>
      <w:r w:rsidR="0071617E">
        <w:rPr>
          <w:lang w:val="en-US"/>
        </w:rPr>
        <w:t xml:space="preserve"> and varies from games to games.</w:t>
      </w:r>
    </w:p>
    <w:p w14:paraId="16187D62" w14:textId="644DFE89" w:rsidR="0071617E" w:rsidRDefault="0071617E" w:rsidP="00CE1FBC">
      <w:pPr>
        <w:rPr>
          <w:lang w:val="en-US"/>
        </w:rPr>
      </w:pPr>
      <w:r>
        <w:rPr>
          <w:lang w:val="en-US"/>
        </w:rPr>
        <w:t xml:space="preserve">The next chapter presents a game that used the </w:t>
      </w:r>
      <w:r w:rsidRPr="0071617E">
        <w:rPr>
          <w:i/>
          <w:lang w:val="en-US"/>
        </w:rPr>
        <w:t>Provenance in Games</w:t>
      </w:r>
      <w:r>
        <w:rPr>
          <w:lang w:val="en-US"/>
        </w:rPr>
        <w:t xml:space="preserve"> </w:t>
      </w:r>
      <w:commentRangeStart w:id="353"/>
      <w:r>
        <w:rPr>
          <w:lang w:val="en-US"/>
        </w:rPr>
        <w:t xml:space="preserve">framework </w:t>
      </w:r>
      <w:commentRangeEnd w:id="353"/>
      <w:r w:rsidR="00ED32E8">
        <w:rPr>
          <w:rStyle w:val="CommentReference"/>
        </w:rPr>
        <w:commentReference w:id="353"/>
      </w:r>
      <w:r>
        <w:rPr>
          <w:lang w:val="en-US"/>
        </w:rPr>
        <w:t xml:space="preserve">to generate a </w:t>
      </w:r>
      <w:r w:rsidRPr="0071617E">
        <w:rPr>
          <w:i/>
          <w:lang w:val="en-US"/>
        </w:rPr>
        <w:t>game flow log</w:t>
      </w:r>
      <w:r>
        <w:rPr>
          <w:lang w:val="en-US"/>
        </w:rPr>
        <w:t>. The log is th</w:t>
      </w:r>
      <w:bookmarkStart w:id="354" w:name="_GoBack"/>
      <w:bookmarkEnd w:id="354"/>
      <w:r>
        <w:rPr>
          <w:lang w:val="en-US"/>
        </w:rPr>
        <w:t xml:space="preserve">en used in </w:t>
      </w:r>
      <w:r w:rsidRPr="0071617E">
        <w:rPr>
          <w:i/>
          <w:lang w:val="en-US"/>
        </w:rPr>
        <w:t>Proof Viewer</w:t>
      </w:r>
      <w:r>
        <w:rPr>
          <w:lang w:val="en-US"/>
        </w:rPr>
        <w:t xml:space="preserve"> to generate the provenance graph and visu</w:t>
      </w:r>
      <w:r w:rsidR="005F5B0A">
        <w:rPr>
          <w:lang w:val="en-US"/>
        </w:rPr>
        <w:t>ally represent the game session, while also giving examples of possible analysis.</w:t>
      </w:r>
      <w:r w:rsidR="004C23EC">
        <w:rPr>
          <w:lang w:val="en-US"/>
        </w:rPr>
        <w:t xml:space="preserve"> It also </w:t>
      </w:r>
      <w:del w:id="355" w:author="Leonardo Gresta Paulino Murta" w:date="2013-05-20T12:31:00Z">
        <w:r w:rsidR="004C23EC" w:rsidDel="00ED32E8">
          <w:rPr>
            <w:lang w:val="en-US"/>
          </w:rPr>
          <w:delText>enter in more details about</w:delText>
        </w:r>
      </w:del>
      <w:ins w:id="356" w:author="Leonardo Gresta Paulino Murta" w:date="2013-05-20T12:31:00Z">
        <w:r w:rsidR="00ED32E8">
          <w:rPr>
            <w:lang w:val="en-US"/>
          </w:rPr>
          <w:t>details</w:t>
        </w:r>
      </w:ins>
      <w:r w:rsidR="004C23EC">
        <w:rPr>
          <w:lang w:val="en-US"/>
        </w:rPr>
        <w:t xml:space="preserve"> implementation aspects</w:t>
      </w:r>
      <w:ins w:id="357" w:author="Leonardo Gresta Paulino Murta" w:date="2013-05-20T12:31:00Z">
        <w:r w:rsidR="00ED32E8">
          <w:rPr>
            <w:lang w:val="en-US"/>
          </w:rPr>
          <w:t xml:space="preserve"> of our approach</w:t>
        </w:r>
      </w:ins>
      <w:r w:rsidR="004C23EC">
        <w:rPr>
          <w:lang w:val="en-US"/>
        </w:rPr>
        <w:t>.</w:t>
      </w:r>
    </w:p>
    <w:p w14:paraId="448EDE5C" w14:textId="77777777" w:rsidR="00DC4DD4" w:rsidRPr="00CE1FBC" w:rsidRDefault="00DC4DD4">
      <w:pPr>
        <w:rPr>
          <w:lang w:val="en-US"/>
        </w:rPr>
      </w:pPr>
    </w:p>
    <w:p w14:paraId="37F54D62" w14:textId="77777777" w:rsidR="000E0E34" w:rsidRDefault="000E0E34">
      <w:pPr>
        <w:spacing w:after="200" w:line="276" w:lineRule="auto"/>
        <w:ind w:firstLine="0"/>
        <w:jc w:val="left"/>
        <w:rPr>
          <w:rFonts w:eastAsiaTheme="majorEastAsia" w:cstheme="majorBidi"/>
          <w:b/>
          <w:bCs/>
          <w:caps/>
          <w:sz w:val="28"/>
          <w:szCs w:val="28"/>
          <w:lang w:val="en-US"/>
        </w:rPr>
      </w:pPr>
      <w:bookmarkStart w:id="358" w:name="_Toc352784530"/>
      <w:r>
        <w:rPr>
          <w:lang w:val="en-US"/>
        </w:rPr>
        <w:br w:type="page"/>
      </w:r>
    </w:p>
    <w:p w14:paraId="58A679E6" w14:textId="77777777" w:rsidR="000E0E34" w:rsidRPr="001E187B" w:rsidRDefault="000E0E34" w:rsidP="000E0E34">
      <w:pPr>
        <w:pStyle w:val="Heading1"/>
        <w:numPr>
          <w:ilvl w:val="0"/>
          <w:numId w:val="0"/>
        </w:numPr>
        <w:rPr>
          <w:lang w:val="en-US"/>
        </w:rPr>
      </w:pPr>
      <w:r w:rsidRPr="001E187B">
        <w:rPr>
          <w:lang w:val="en-US"/>
        </w:rPr>
        <w:lastRenderedPageBreak/>
        <w:t>References</w:t>
      </w:r>
      <w:bookmarkEnd w:id="358"/>
    </w:p>
    <w:p w14:paraId="059F4978" w14:textId="77777777" w:rsidR="005A0F52" w:rsidRPr="005A0F52" w:rsidRDefault="007526E8" w:rsidP="005A0F52">
      <w:pPr>
        <w:pStyle w:val="Bibliography"/>
        <w:rPr>
          <w:rFonts w:cs="Times New Roman"/>
          <w:lang w:val="en-US"/>
        </w:rPr>
      </w:pPr>
      <w:r>
        <w:fldChar w:fldCharType="begin"/>
      </w:r>
      <w:r w:rsidR="005A0F52" w:rsidRPr="005A0F52">
        <w:rPr>
          <w:lang w:val="en-US"/>
        </w:rPr>
        <w:instrText xml:space="preserve"> ADDIN ZOTERO_BIBL {"custom":[]} CSL_BIBLIOGRAPHY </w:instrText>
      </w:r>
      <w:r>
        <w:fldChar w:fldCharType="separate"/>
      </w:r>
      <w:r w:rsidR="005A0F52" w:rsidRPr="005A0F52">
        <w:rPr>
          <w:rFonts w:cs="Times New Roman"/>
          <w:lang w:val="en-US"/>
        </w:rPr>
        <w:t xml:space="preserve">ABT, Clark C. </w:t>
      </w:r>
      <w:r w:rsidR="005A0F52" w:rsidRPr="005A0F52">
        <w:rPr>
          <w:rFonts w:cs="Times New Roman"/>
          <w:i/>
          <w:iCs/>
          <w:lang w:val="en-US"/>
        </w:rPr>
        <w:t>Serious Games</w:t>
      </w:r>
      <w:r w:rsidR="005A0F52" w:rsidRPr="005A0F52">
        <w:rPr>
          <w:rFonts w:cs="Times New Roman"/>
          <w:lang w:val="en-US"/>
        </w:rPr>
        <w:t xml:space="preserve">. 1. ed. Abt Books: University Press of America, 1987. </w:t>
      </w:r>
    </w:p>
    <w:p w14:paraId="4AD23D10" w14:textId="77777777" w:rsidR="005A0F52" w:rsidRPr="005A0F52" w:rsidRDefault="005A0F52" w:rsidP="005A0F52">
      <w:pPr>
        <w:pStyle w:val="Bibliography"/>
        <w:rPr>
          <w:rFonts w:cs="Times New Roman"/>
          <w:lang w:val="en-US"/>
        </w:rPr>
      </w:pPr>
      <w:r w:rsidRPr="005A0F52">
        <w:rPr>
          <w:rFonts w:cs="Times New Roman"/>
          <w:lang w:val="en-US"/>
        </w:rPr>
        <w:t xml:space="preserve">BAKER, Alex; NAVARRO, Emily; VAN DER HOEK, André. Problems and Programmers: An Educational Software Engineering Card Game. </w:t>
      </w:r>
      <w:r w:rsidRPr="005A0F52">
        <w:rPr>
          <w:rFonts w:cs="Times New Roman"/>
          <w:i/>
          <w:iCs/>
          <w:lang w:val="en-US"/>
        </w:rPr>
        <w:t>International Conference on Software Engineering(ICSE)</w:t>
      </w:r>
      <w:r w:rsidRPr="005A0F52">
        <w:rPr>
          <w:rFonts w:cs="Times New Roman"/>
          <w:lang w:val="en-US"/>
        </w:rPr>
        <w:t>, p. 614–621, 2003.</w:t>
      </w:r>
    </w:p>
    <w:p w14:paraId="7E7D58B0" w14:textId="77777777" w:rsidR="005A0F52" w:rsidRPr="005A0F52" w:rsidRDefault="005A0F52" w:rsidP="005A0F52">
      <w:pPr>
        <w:pStyle w:val="Bibliography"/>
        <w:rPr>
          <w:rFonts w:cs="Times New Roman"/>
          <w:lang w:val="en-US"/>
        </w:rPr>
      </w:pPr>
      <w:r w:rsidRPr="005A0F52">
        <w:rPr>
          <w:rFonts w:cs="Times New Roman"/>
          <w:lang w:val="en-US"/>
        </w:rPr>
        <w:t xml:space="preserve">BRISTOL, Edgar H. Pattern recognition: An alternative to parameter identification in adaptive control. </w:t>
      </w:r>
      <w:r w:rsidRPr="005A0F52">
        <w:rPr>
          <w:rFonts w:cs="Times New Roman"/>
          <w:i/>
          <w:iCs/>
          <w:lang w:val="en-US"/>
        </w:rPr>
        <w:t>Automatica</w:t>
      </w:r>
      <w:r w:rsidRPr="005A0F52">
        <w:rPr>
          <w:rFonts w:cs="Times New Roman"/>
          <w:lang w:val="en-US"/>
        </w:rPr>
        <w:t>, v. 13, n. 2, p. 197–202, mar. 1977. Accessed: 25 nov. 2012.</w:t>
      </w:r>
    </w:p>
    <w:p w14:paraId="29C05BE3" w14:textId="77777777" w:rsidR="005A0F52" w:rsidRPr="005A0F52" w:rsidRDefault="005A0F52" w:rsidP="005A0F52">
      <w:pPr>
        <w:pStyle w:val="Bibliography"/>
        <w:rPr>
          <w:rFonts w:cs="Times New Roman"/>
          <w:lang w:val="en-US"/>
        </w:rPr>
      </w:pPr>
      <w:r w:rsidRPr="005A0F52">
        <w:rPr>
          <w:rFonts w:cs="Times New Roman"/>
          <w:lang w:val="en-US"/>
        </w:rPr>
        <w:t xml:space="preserve">CHIALVO, D.R.; BAK, P. Learning from mistakes. </w:t>
      </w:r>
      <w:r w:rsidRPr="005A0F52">
        <w:rPr>
          <w:rFonts w:cs="Times New Roman"/>
          <w:i/>
          <w:iCs/>
          <w:lang w:val="en-US"/>
        </w:rPr>
        <w:t>Neuroscience</w:t>
      </w:r>
      <w:r w:rsidRPr="005A0F52">
        <w:rPr>
          <w:rFonts w:cs="Times New Roman"/>
          <w:lang w:val="en-US"/>
        </w:rPr>
        <w:t>, v. v. 90, n. 4, p. 1137–1148, jun. 1999. Accessed: 5 jul. 2012.</w:t>
      </w:r>
    </w:p>
    <w:p w14:paraId="5391E85C" w14:textId="77777777" w:rsidR="005A0F52" w:rsidRPr="005A0F52" w:rsidRDefault="005A0F52" w:rsidP="005A0F52">
      <w:pPr>
        <w:pStyle w:val="Bibliography"/>
        <w:rPr>
          <w:rFonts w:cs="Times New Roman"/>
          <w:lang w:val="en-US"/>
        </w:rPr>
      </w:pPr>
      <w:r w:rsidRPr="005A0F52">
        <w:rPr>
          <w:rFonts w:cs="Times New Roman"/>
          <w:lang w:val="en-US"/>
        </w:rPr>
        <w:t xml:space="preserve">CIOS, Krzysztof; PEDRYCZ, Witold; SWINIARSKI, Roman W. </w:t>
      </w:r>
      <w:r w:rsidRPr="005A0F52">
        <w:rPr>
          <w:rFonts w:cs="Times New Roman"/>
          <w:i/>
          <w:iCs/>
          <w:lang w:val="en-US"/>
        </w:rPr>
        <w:t>Data mining methods for knowledge discovery</w:t>
      </w:r>
      <w:r w:rsidRPr="005A0F52">
        <w:rPr>
          <w:rFonts w:cs="Times New Roman"/>
          <w:lang w:val="en-US"/>
        </w:rPr>
        <w:t xml:space="preserve">. Norwell, MA, USA: Kluwer Academic Publishers, 1998. </w:t>
      </w:r>
    </w:p>
    <w:p w14:paraId="1F8BE38C" w14:textId="77777777" w:rsidR="005A0F52" w:rsidRPr="005A0F52" w:rsidRDefault="005A0F52" w:rsidP="005A0F52">
      <w:pPr>
        <w:pStyle w:val="Bibliography"/>
        <w:rPr>
          <w:rFonts w:cs="Times New Roman"/>
          <w:lang w:val="en-US"/>
        </w:rPr>
      </w:pPr>
      <w:r w:rsidRPr="005A0F52">
        <w:rPr>
          <w:rFonts w:cs="Times New Roman"/>
          <w:lang w:val="en-US"/>
        </w:rPr>
        <w:t xml:space="preserve">CLARK, George. The organization of behavior: A neuropsychological theory. </w:t>
      </w:r>
      <w:r w:rsidRPr="005A0F52">
        <w:rPr>
          <w:rFonts w:cs="Times New Roman"/>
          <w:i/>
          <w:iCs/>
          <w:lang w:val="en-US"/>
        </w:rPr>
        <w:t>The Journal of Comparative Neurology</w:t>
      </w:r>
      <w:r w:rsidRPr="005A0F52">
        <w:rPr>
          <w:rFonts w:cs="Times New Roman"/>
          <w:lang w:val="en-US"/>
        </w:rPr>
        <w:t>, v. v. 93, n. 3, p. 459–460, 1950. Accessed: 5 jul. 2012.</w:t>
      </w:r>
    </w:p>
    <w:p w14:paraId="54A52855" w14:textId="77777777" w:rsidR="005A0F52" w:rsidRPr="005A0F52" w:rsidRDefault="005A0F52" w:rsidP="005A0F52">
      <w:pPr>
        <w:pStyle w:val="Bibliography"/>
        <w:rPr>
          <w:rFonts w:cs="Times New Roman"/>
          <w:lang w:val="en-US"/>
        </w:rPr>
      </w:pPr>
      <w:r w:rsidRPr="005A0F52">
        <w:rPr>
          <w:rFonts w:cs="Times New Roman"/>
          <w:lang w:val="en-US"/>
        </w:rPr>
        <w:t xml:space="preserve">DIEHL, Stephan. </w:t>
      </w:r>
      <w:r w:rsidRPr="005A0F52">
        <w:rPr>
          <w:rFonts w:cs="Times New Roman"/>
          <w:i/>
          <w:iCs/>
          <w:lang w:val="en-US"/>
        </w:rPr>
        <w:t>Software Visualization: Visualizing the Structure, Behaviour, and Evolution of Software</w:t>
      </w:r>
      <w:r w:rsidRPr="005A0F52">
        <w:rPr>
          <w:rFonts w:cs="Times New Roman"/>
          <w:lang w:val="en-US"/>
        </w:rPr>
        <w:t xml:space="preserve">. [S.l.]: Springer, 2007. </w:t>
      </w:r>
    </w:p>
    <w:p w14:paraId="5F0920BD" w14:textId="77777777" w:rsidR="005A0F52" w:rsidRPr="005A0F52" w:rsidRDefault="005A0F52" w:rsidP="005A0F52">
      <w:pPr>
        <w:pStyle w:val="Bibliography"/>
        <w:rPr>
          <w:rFonts w:cs="Times New Roman"/>
          <w:lang w:val="en-US"/>
        </w:rPr>
      </w:pPr>
      <w:r w:rsidRPr="005A0F52">
        <w:rPr>
          <w:rFonts w:cs="Times New Roman"/>
          <w:lang w:val="en-US"/>
        </w:rPr>
        <w:t xml:space="preserve">FAYYAD, Usama; PIATETSKY-SHAPIRO, Gregory; SMYTH, Padhraic. From Data Mining to Knowledge Discovery in Databases. </w:t>
      </w:r>
      <w:r w:rsidRPr="005A0F52">
        <w:rPr>
          <w:rFonts w:cs="Times New Roman"/>
          <w:i/>
          <w:iCs/>
          <w:lang w:val="en-US"/>
        </w:rPr>
        <w:t>AI Magazine</w:t>
      </w:r>
      <w:r w:rsidRPr="005A0F52">
        <w:rPr>
          <w:rFonts w:cs="Times New Roman"/>
          <w:lang w:val="en-US"/>
        </w:rPr>
        <w:t>, v. 17, n. 3, p. 37, 15 mar. 1996. Accessed: 25 nov. 2012.</w:t>
      </w:r>
    </w:p>
    <w:p w14:paraId="7C39E705" w14:textId="77777777" w:rsidR="005A0F52" w:rsidRPr="005A0F52" w:rsidRDefault="005A0F52" w:rsidP="005A0F52">
      <w:pPr>
        <w:pStyle w:val="Bibliography"/>
        <w:rPr>
          <w:rFonts w:cs="Times New Roman"/>
          <w:lang w:val="en-US"/>
        </w:rPr>
      </w:pPr>
      <w:r w:rsidRPr="005A0F52">
        <w:rPr>
          <w:rFonts w:cs="Times New Roman"/>
          <w:lang w:val="en-US"/>
        </w:rPr>
        <w:t xml:space="preserve">FREIRE, J. </w:t>
      </w:r>
      <w:r w:rsidRPr="005A0F52">
        <w:rPr>
          <w:rFonts w:cs="Times New Roman"/>
          <w:i/>
          <w:iCs/>
          <w:lang w:val="en-US"/>
        </w:rPr>
        <w:t>et al.</w:t>
      </w:r>
      <w:r w:rsidRPr="005A0F52">
        <w:rPr>
          <w:rFonts w:cs="Times New Roman"/>
          <w:lang w:val="en-US"/>
        </w:rPr>
        <w:t xml:space="preserve"> Provenance for Computational Tasks: A Survey. </w:t>
      </w:r>
      <w:r w:rsidRPr="005A0F52">
        <w:rPr>
          <w:rFonts w:cs="Times New Roman"/>
          <w:i/>
          <w:iCs/>
          <w:lang w:val="en-US"/>
        </w:rPr>
        <w:t>Computing in Science Engineering</w:t>
      </w:r>
      <w:r w:rsidRPr="005A0F52">
        <w:rPr>
          <w:rFonts w:cs="Times New Roman"/>
          <w:lang w:val="en-US"/>
        </w:rPr>
        <w:t>, v. 10, n. 3, p. 11 –21, jun. 2008.</w:t>
      </w:r>
    </w:p>
    <w:p w14:paraId="5460AE64" w14:textId="77777777" w:rsidR="005A0F52" w:rsidRPr="005A0F52" w:rsidRDefault="005A0F52" w:rsidP="005A0F52">
      <w:pPr>
        <w:pStyle w:val="Bibliography"/>
        <w:rPr>
          <w:rFonts w:cs="Times New Roman"/>
          <w:lang w:val="en-US"/>
        </w:rPr>
      </w:pPr>
      <w:r w:rsidRPr="005A0F52">
        <w:rPr>
          <w:rFonts w:cs="Times New Roman"/>
          <w:lang w:val="en-US"/>
        </w:rPr>
        <w:t xml:space="preserve">HAN, Jiawei; KAMBER, Micheline. </w:t>
      </w:r>
      <w:r w:rsidRPr="005A0F52">
        <w:rPr>
          <w:rFonts w:cs="Times New Roman"/>
          <w:i/>
          <w:iCs/>
          <w:lang w:val="en-US"/>
        </w:rPr>
        <w:t>Data Mining: Concepts and Techniques</w:t>
      </w:r>
      <w:r w:rsidRPr="005A0F52">
        <w:rPr>
          <w:rFonts w:cs="Times New Roman"/>
          <w:lang w:val="en-US"/>
        </w:rPr>
        <w:t xml:space="preserve">. [S.l.]: Morgan Kaufmann, 2006. </w:t>
      </w:r>
    </w:p>
    <w:p w14:paraId="1C0F0AAC" w14:textId="77777777" w:rsidR="005A0F52" w:rsidRPr="005A0F52" w:rsidRDefault="005A0F52" w:rsidP="005A0F52">
      <w:pPr>
        <w:pStyle w:val="Bibliography"/>
        <w:rPr>
          <w:rFonts w:cs="Times New Roman"/>
          <w:lang w:val="en-US"/>
        </w:rPr>
      </w:pPr>
      <w:r w:rsidRPr="005A0F52">
        <w:rPr>
          <w:rFonts w:cs="Times New Roman"/>
          <w:lang w:val="en-US"/>
        </w:rPr>
        <w:t xml:space="preserve">KOHWALTER, Troy; CLUA, Esteban; MURTA, Leonardo. Provenance in Games. In: 2012 XI BRAZILIAN SYMPOSIUM ON GAMES AND DIGITAL ENTERTAINMENT (SBGAMES), nov. 2012, Brasilia. </w:t>
      </w:r>
      <w:r w:rsidRPr="005A0F52">
        <w:rPr>
          <w:rFonts w:cs="Times New Roman"/>
          <w:i/>
          <w:iCs/>
          <w:lang w:val="en-US"/>
        </w:rPr>
        <w:t>Anais</w:t>
      </w:r>
      <w:r w:rsidRPr="005A0F52">
        <w:rPr>
          <w:rFonts w:cs="Times New Roman"/>
          <w:lang w:val="en-US"/>
        </w:rPr>
        <w:t xml:space="preserve">... Brasilia: In: XI SBGames, nov. 2012. </w:t>
      </w:r>
    </w:p>
    <w:p w14:paraId="081921E2" w14:textId="77777777" w:rsidR="005A0F52" w:rsidRPr="005A0F52" w:rsidRDefault="005A0F52" w:rsidP="005A0F52">
      <w:pPr>
        <w:pStyle w:val="Bibliography"/>
        <w:rPr>
          <w:rFonts w:cs="Times New Roman"/>
          <w:lang w:val="en-US"/>
        </w:rPr>
      </w:pPr>
      <w:r w:rsidRPr="005A0F52">
        <w:rPr>
          <w:rFonts w:cs="Times New Roman"/>
          <w:lang w:val="en-US"/>
        </w:rPr>
        <w:t xml:space="preserve">LINDLEY, Craig A. Narrative, Game Play, and Alternative Time Structures for Virtual Environments. In: GÖBEL, STEFAN </w:t>
      </w:r>
      <w:r w:rsidRPr="005A0F52">
        <w:rPr>
          <w:rFonts w:cs="Times New Roman"/>
          <w:i/>
          <w:iCs/>
          <w:lang w:val="en-US"/>
        </w:rPr>
        <w:t>et al.</w:t>
      </w:r>
      <w:r w:rsidRPr="005A0F52">
        <w:rPr>
          <w:rFonts w:cs="Times New Roman"/>
          <w:lang w:val="en-US"/>
        </w:rPr>
        <w:t xml:space="preserve"> (Org.). </w:t>
      </w:r>
      <w:r w:rsidRPr="005A0F52">
        <w:rPr>
          <w:rFonts w:cs="Times New Roman"/>
          <w:i/>
          <w:iCs/>
          <w:lang w:val="en-US"/>
        </w:rPr>
        <w:t>Technologies for Interactive Digital Storytelling and Entertainment</w:t>
      </w:r>
      <w:r w:rsidRPr="005A0F52">
        <w:rPr>
          <w:rFonts w:cs="Times New Roman"/>
          <w:lang w:val="en-US"/>
        </w:rPr>
        <w:t xml:space="preserve">. Lecture Notes in Computer Science. [S.l.]: Springer Berlin Heidelberg, 2004. p. 183–194. Available: &lt;http://link.springer.com/chapter/10.1007/978-3-540-27797-2_25&gt;. Accessed: 9 abr. 2013. </w:t>
      </w:r>
    </w:p>
    <w:p w14:paraId="473593D2" w14:textId="77777777" w:rsidR="005A0F52" w:rsidRPr="005A0F52" w:rsidRDefault="005A0F52" w:rsidP="005A0F52">
      <w:pPr>
        <w:pStyle w:val="Bibliography"/>
        <w:rPr>
          <w:rFonts w:cs="Times New Roman"/>
          <w:lang w:val="en-US"/>
        </w:rPr>
      </w:pPr>
      <w:r w:rsidRPr="005A0F52">
        <w:rPr>
          <w:rFonts w:cs="Times New Roman"/>
          <w:lang w:val="en-US"/>
        </w:rPr>
        <w:t xml:space="preserve">NAVARRO, Emily. </w:t>
      </w:r>
      <w:r w:rsidRPr="005A0F52">
        <w:rPr>
          <w:rFonts w:cs="Times New Roman"/>
          <w:i/>
          <w:iCs/>
          <w:lang w:val="en-US"/>
        </w:rPr>
        <w:t>Simse: a software engineering simulation environment for software process education</w:t>
      </w:r>
      <w:r w:rsidRPr="005A0F52">
        <w:rPr>
          <w:rFonts w:cs="Times New Roman"/>
          <w:lang w:val="en-US"/>
        </w:rPr>
        <w:t xml:space="preserve">. 2006. California State University at Long Beach, Long Beach, CA, USA, 2006. </w:t>
      </w:r>
    </w:p>
    <w:p w14:paraId="6D74CC62" w14:textId="77777777" w:rsidR="005A0F52" w:rsidRPr="005A0F52" w:rsidRDefault="005A0F52" w:rsidP="005A0F52">
      <w:pPr>
        <w:pStyle w:val="Bibliography"/>
        <w:rPr>
          <w:rFonts w:cs="Times New Roman"/>
          <w:lang w:val="en-US"/>
        </w:rPr>
      </w:pPr>
      <w:r w:rsidRPr="005A0F52">
        <w:rPr>
          <w:rFonts w:cs="Times New Roman"/>
          <w:lang w:val="en-US"/>
        </w:rPr>
        <w:t xml:space="preserve">OXLAND, Kevin. </w:t>
      </w:r>
      <w:r w:rsidRPr="005A0F52">
        <w:rPr>
          <w:rFonts w:cs="Times New Roman"/>
          <w:i/>
          <w:iCs/>
          <w:lang w:val="en-US"/>
        </w:rPr>
        <w:t>GAMEplay and Design</w:t>
      </w:r>
      <w:r w:rsidRPr="005A0F52">
        <w:rPr>
          <w:rFonts w:cs="Times New Roman"/>
          <w:lang w:val="en-US"/>
        </w:rPr>
        <w:t xml:space="preserve">. [S.l.]: Addison-Wesley, 2004. </w:t>
      </w:r>
    </w:p>
    <w:p w14:paraId="34D1B76D" w14:textId="77777777" w:rsidR="005A0F52" w:rsidRPr="005A0F52" w:rsidRDefault="005A0F52" w:rsidP="005A0F52">
      <w:pPr>
        <w:pStyle w:val="Bibliography"/>
        <w:rPr>
          <w:rFonts w:cs="Times New Roman"/>
          <w:lang w:val="en-US"/>
        </w:rPr>
      </w:pPr>
      <w:r w:rsidRPr="005A0F52">
        <w:rPr>
          <w:rFonts w:cs="Times New Roman"/>
          <w:lang w:val="en-US"/>
        </w:rPr>
        <w:lastRenderedPageBreak/>
        <w:t xml:space="preserve">PREMIS WORKING GROUP. </w:t>
      </w:r>
      <w:r w:rsidRPr="005A0F52">
        <w:rPr>
          <w:rFonts w:cs="Times New Roman"/>
          <w:i/>
          <w:iCs/>
          <w:lang w:val="en-US"/>
        </w:rPr>
        <w:t>Data Dictionary for Preservation Metadata</w:t>
      </w:r>
      <w:r w:rsidRPr="005A0F52">
        <w:rPr>
          <w:rFonts w:cs="Times New Roman"/>
          <w:lang w:val="en-US"/>
        </w:rPr>
        <w:t>. Technical, n</w:t>
      </w:r>
      <w:r w:rsidRPr="005A0F52">
        <w:rPr>
          <w:rFonts w:cs="Times New Roman"/>
          <w:vertAlign w:val="superscript"/>
          <w:lang w:val="en-US"/>
        </w:rPr>
        <w:t>o</w:t>
      </w:r>
      <w:r w:rsidRPr="005A0F52">
        <w:rPr>
          <w:rFonts w:cs="Times New Roman"/>
          <w:lang w:val="en-US"/>
        </w:rPr>
        <w:t xml:space="preserve"> Final Report of the PREMIS Working Group. Preservation Metadata: Implementation Strategies (PREMIS), 2005. Available: &lt;http://www.oclc.org/research/projects/ pmwg/premis-final.pdf&gt;.</w:t>
      </w:r>
    </w:p>
    <w:p w14:paraId="6C7692C2" w14:textId="77777777" w:rsidR="005A0F52" w:rsidRPr="005A0F52" w:rsidRDefault="005A0F52" w:rsidP="005A0F52">
      <w:pPr>
        <w:pStyle w:val="Bibliography"/>
        <w:rPr>
          <w:rFonts w:cs="Times New Roman"/>
          <w:lang w:val="en-US"/>
        </w:rPr>
      </w:pPr>
      <w:r w:rsidRPr="005A0F52">
        <w:rPr>
          <w:rFonts w:cs="Times New Roman"/>
          <w:lang w:val="en-US"/>
        </w:rPr>
        <w:t xml:space="preserve">PRENSKY, Marc. Fun, Play and Games: What Makes Games Engaging. </w:t>
      </w:r>
      <w:r w:rsidRPr="005A0F52">
        <w:rPr>
          <w:rFonts w:cs="Times New Roman"/>
          <w:i/>
          <w:iCs/>
          <w:lang w:val="en-US"/>
        </w:rPr>
        <w:t>Digital Game-Based Learning</w:t>
      </w:r>
      <w:r w:rsidRPr="005A0F52">
        <w:rPr>
          <w:rFonts w:cs="Times New Roman"/>
          <w:lang w:val="en-US"/>
        </w:rPr>
        <w:t>, p. 1–31, 2001.</w:t>
      </w:r>
    </w:p>
    <w:p w14:paraId="1BE9053B" w14:textId="77777777" w:rsidR="005A0F52" w:rsidRPr="005A0F52" w:rsidRDefault="005A0F52" w:rsidP="005A0F52">
      <w:pPr>
        <w:pStyle w:val="Bibliography"/>
        <w:rPr>
          <w:rFonts w:cs="Times New Roman"/>
        </w:rPr>
      </w:pPr>
      <w:r w:rsidRPr="005A0F52">
        <w:rPr>
          <w:rFonts w:cs="Times New Roman"/>
          <w:lang w:val="en-US"/>
        </w:rPr>
        <w:t xml:space="preserve">WITTEN, Ian H.; FRANK, Eibe. </w:t>
      </w:r>
      <w:r w:rsidRPr="005A0F52">
        <w:rPr>
          <w:rFonts w:cs="Times New Roman"/>
          <w:i/>
          <w:iCs/>
          <w:lang w:val="en-US"/>
        </w:rPr>
        <w:t>Data Mining: Practical Machine Learning Tools and Techniques, Second Edition</w:t>
      </w:r>
      <w:r w:rsidRPr="005A0F52">
        <w:rPr>
          <w:rFonts w:cs="Times New Roman"/>
          <w:lang w:val="en-US"/>
        </w:rPr>
        <w:t xml:space="preserve">. </w:t>
      </w:r>
      <w:r w:rsidRPr="005A0F52">
        <w:rPr>
          <w:rFonts w:cs="Times New Roman"/>
        </w:rPr>
        <w:t xml:space="preserve">[S.l.]: Morgan Kaufmann, 2005. </w:t>
      </w:r>
    </w:p>
    <w:p w14:paraId="557A5983" w14:textId="77777777" w:rsidR="005A0F52" w:rsidRDefault="007526E8">
      <w:r>
        <w:fldChar w:fldCharType="end"/>
      </w:r>
    </w:p>
    <w:sectPr w:rsidR="005A0F52" w:rsidSect="00DC4D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Leonardo Gresta Paulino Murta" w:date="2013-05-17T12:46:00Z" w:initials="LG">
    <w:p w14:paraId="78ECF0BA" w14:textId="77777777" w:rsidR="00ED32E8" w:rsidRDefault="00ED32E8">
      <w:pPr>
        <w:pStyle w:val="CommentText"/>
      </w:pPr>
      <w:r>
        <w:rPr>
          <w:rStyle w:val="CommentReference"/>
        </w:rPr>
        <w:annotationRef/>
      </w:r>
      <w:r>
        <w:t>Você que criou essa definição ou ela foi criada por outro trabalho? Se foi criada por outro trabalho, cite.</w:t>
      </w:r>
    </w:p>
  </w:comment>
  <w:comment w:id="6" w:author="Leonardo Gresta Paulino Murta" w:date="2013-05-17T12:51:00Z" w:initials="LG">
    <w:p w14:paraId="3764838E" w14:textId="7405C20E" w:rsidR="00ED32E8" w:rsidRDefault="00ED32E8">
      <w:pPr>
        <w:pStyle w:val="CommentText"/>
      </w:pPr>
      <w:r>
        <w:rPr>
          <w:rStyle w:val="CommentReference"/>
        </w:rPr>
        <w:annotationRef/>
      </w:r>
      <w:r>
        <w:t>Cite o SDM nessa lista tb.</w:t>
      </w:r>
    </w:p>
  </w:comment>
  <w:comment w:id="10" w:author="Kohwalter" w:date="2013-05-02T09:50:00Z" w:initials="K">
    <w:p w14:paraId="34DC11A6" w14:textId="77777777" w:rsidR="00ED32E8" w:rsidRDefault="00ED32E8">
      <w:pPr>
        <w:pStyle w:val="CommentText"/>
      </w:pPr>
      <w:r>
        <w:rPr>
          <w:rStyle w:val="CommentReference"/>
        </w:rPr>
        <w:annotationRef/>
      </w:r>
      <w:r>
        <w:t>Eu coloquei esse parágrafo, mas acho que não ficou adequado ao contexto. Provavelmente retirar ele?</w:t>
      </w:r>
    </w:p>
  </w:comment>
  <w:comment w:id="11" w:author="Leonardo Gresta Paulino Murta" w:date="2013-05-17T12:55:00Z" w:initials="LG">
    <w:p w14:paraId="4173AF47" w14:textId="5CB200CF" w:rsidR="00ED32E8" w:rsidRDefault="00ED32E8">
      <w:pPr>
        <w:pStyle w:val="CommentText"/>
      </w:pPr>
      <w:r>
        <w:rPr>
          <w:rStyle w:val="CommentReference"/>
        </w:rPr>
        <w:annotationRef/>
      </w:r>
      <w:r>
        <w:t>Acho que pode ficar sim... ele reforça o argumento.</w:t>
      </w:r>
    </w:p>
  </w:comment>
  <w:comment w:id="14" w:author="Kohwalter" w:date="2013-05-01T15:43:00Z" w:initials="K">
    <w:p w14:paraId="799DCD5D" w14:textId="77777777" w:rsidR="00ED32E8" w:rsidRDefault="00ED32E8">
      <w:pPr>
        <w:pStyle w:val="CommentText"/>
      </w:pPr>
      <w:r>
        <w:rPr>
          <w:rStyle w:val="CommentReference"/>
        </w:rPr>
        <w:annotationRef/>
      </w:r>
      <w:r>
        <w:t>Que ainda vai ser escrito...</w:t>
      </w:r>
    </w:p>
  </w:comment>
  <w:comment w:id="28" w:author="Leonardo Gresta Paulino Murta" w:date="2013-05-17T13:06:00Z" w:initials="LG">
    <w:p w14:paraId="1305A8AE" w14:textId="77777777" w:rsidR="00ED32E8" w:rsidRDefault="00ED32E8">
      <w:pPr>
        <w:pStyle w:val="CommentText"/>
      </w:pPr>
      <w:r>
        <w:rPr>
          <w:rStyle w:val="CommentReference"/>
        </w:rPr>
        <w:annotationRef/>
      </w:r>
      <w:r>
        <w:t>Achei estranho ter esses exemplos fora de jogos sérios depois do seu segundo parágrafo, que parecia colocar o foco nos jogos sérios. Uma opção é colocar o parágrafo de jogos sérios depois desse. Mas se no restante no capítulo continuar tendo exemplos que não são jogos sérios continuaria estranho. Outra solução é deixar claro lá no parágrafo de jogos sérios que aquele é um cenário particular de interesse, mas que o problema em questão é mais geral.</w:t>
      </w:r>
    </w:p>
    <w:p w14:paraId="5B24CFCF" w14:textId="77777777" w:rsidR="00ED32E8" w:rsidRDefault="00ED32E8">
      <w:pPr>
        <w:pStyle w:val="CommentText"/>
      </w:pPr>
    </w:p>
    <w:p w14:paraId="6CEE854B" w14:textId="1F93D9D1" w:rsidR="00ED32E8" w:rsidRDefault="00ED32E8">
      <w:pPr>
        <w:pStyle w:val="CommentText"/>
      </w:pPr>
      <w:r>
        <w:t xml:space="preserve">De </w:t>
      </w:r>
      <w:proofErr w:type="spellStart"/>
      <w:r>
        <w:t>qq</w:t>
      </w:r>
      <w:proofErr w:type="spellEnd"/>
      <w:r>
        <w:t xml:space="preserve"> forma, vale a pena uma reflexão se de fato devemos vincular esse cap. 4 com jogos sérios ou se tiramos isso daqui e usamos isso como motivação do cap. 5, logo na introdução, para justificar a escolha do SDM.</w:t>
      </w:r>
    </w:p>
  </w:comment>
  <w:comment w:id="40" w:author="Leonardo Gresta Paulino Murta" w:date="2013-05-17T13:20:00Z" w:initials="LG">
    <w:p w14:paraId="2729FDB5" w14:textId="2F984837" w:rsidR="00ED32E8" w:rsidRDefault="00ED32E8">
      <w:pPr>
        <w:pStyle w:val="CommentText"/>
      </w:pPr>
      <w:r>
        <w:rPr>
          <w:rStyle w:val="CommentReference"/>
        </w:rPr>
        <w:annotationRef/>
      </w:r>
      <w:r>
        <w:t>Se formos passar o foco de jogos sérios para o cap. 5, aqui não seria melhor mentor? Mentor parece ser apropriado inclusive para jogos convencionais, não?</w:t>
      </w:r>
    </w:p>
  </w:comment>
  <w:comment w:id="36" w:author="Leonardo Gresta Paulino Murta" w:date="2013-05-17T13:18:00Z" w:initials="LG">
    <w:p w14:paraId="650E7625" w14:textId="77777777" w:rsidR="00ED32E8" w:rsidRDefault="00ED32E8">
      <w:pPr>
        <w:pStyle w:val="CommentText"/>
      </w:pPr>
      <w:r>
        <w:rPr>
          <w:rStyle w:val="CommentReference"/>
        </w:rPr>
        <w:annotationRef/>
      </w:r>
      <w:r>
        <w:t xml:space="preserve">Aqui </w:t>
      </w:r>
      <w:proofErr w:type="spellStart"/>
      <w:r>
        <w:t>vc</w:t>
      </w:r>
      <w:proofErr w:type="spellEnd"/>
      <w:r>
        <w:t xml:space="preserve"> está afirmando. Mas na verdade, isso é uma hipótese, certo? Teria então que atenuar a frase deixando claro que isso é o que esperamos, ou mesmo colocar na forma de hipótese. </w:t>
      </w:r>
    </w:p>
    <w:p w14:paraId="76D76059" w14:textId="77777777" w:rsidR="00ED32E8" w:rsidRDefault="00ED32E8">
      <w:pPr>
        <w:pStyle w:val="CommentText"/>
      </w:pPr>
    </w:p>
    <w:p w14:paraId="2EA9E8CD" w14:textId="7E2471C8" w:rsidR="00ED32E8" w:rsidRDefault="00ED32E8">
      <w:pPr>
        <w:pStyle w:val="CommentText"/>
      </w:pPr>
      <w:r>
        <w:t>Para afirmar isso, ou precisaríamos citar alguém que mostra indícios nesse sentido, ou teria que ser depois do capítulo que apresenta o experimento, para usarmos nossos próprios resultados como indícios.</w:t>
      </w:r>
    </w:p>
  </w:comment>
  <w:comment w:id="42" w:author="Leonardo Gresta Paulino Murta" w:date="2013-05-17T13:19:00Z" w:initials="LG">
    <w:p w14:paraId="64775D2D" w14:textId="5BD0E698" w:rsidR="00ED32E8" w:rsidRDefault="00ED32E8">
      <w:pPr>
        <w:pStyle w:val="CommentText"/>
      </w:pPr>
      <w:r>
        <w:rPr>
          <w:rStyle w:val="CommentReference"/>
        </w:rPr>
        <w:annotationRef/>
      </w:r>
      <w:r>
        <w:t xml:space="preserve">Evite voz passiva em inglês. Além disso, evite futuro só </w:t>
      </w:r>
      <w:proofErr w:type="spellStart"/>
      <w:r>
        <w:t>pq</w:t>
      </w:r>
      <w:proofErr w:type="spellEnd"/>
      <w:r>
        <w:t xml:space="preserve"> o texto está mais para frente no documento: “</w:t>
      </w:r>
      <w:proofErr w:type="spellStart"/>
      <w:r>
        <w:t>This</w:t>
      </w:r>
      <w:proofErr w:type="spellEnd"/>
      <w:r>
        <w:t xml:space="preserve"> </w:t>
      </w:r>
      <w:proofErr w:type="spellStart"/>
      <w:r>
        <w:t>chapter</w:t>
      </w:r>
      <w:proofErr w:type="spellEnd"/>
      <w:r>
        <w:t xml:space="preserve"> </w:t>
      </w:r>
      <w:proofErr w:type="spellStart"/>
      <w:r>
        <w:t>explains</w:t>
      </w:r>
      <w:proofErr w:type="spellEnd"/>
      <w:r>
        <w:t>...”</w:t>
      </w:r>
    </w:p>
  </w:comment>
  <w:comment w:id="49" w:author="Leonardo Gresta Paulino Murta" w:date="2013-05-17T13:22:00Z" w:initials="LG">
    <w:p w14:paraId="3DDC1B8E" w14:textId="6E4AADDE" w:rsidR="00ED32E8" w:rsidRDefault="00ED32E8">
      <w:pPr>
        <w:pStyle w:val="CommentText"/>
      </w:pPr>
      <w:r>
        <w:rPr>
          <w:rStyle w:val="CommentReference"/>
        </w:rPr>
        <w:annotationRef/>
      </w:r>
      <w:r>
        <w:t xml:space="preserve">Evite citar de forma relativa. “Peça pelo número”: </w:t>
      </w:r>
      <w:proofErr w:type="spellStart"/>
      <w:r>
        <w:t>Chapter</w:t>
      </w:r>
      <w:proofErr w:type="spellEnd"/>
      <w:r>
        <w:t xml:space="preserve"> 3.</w:t>
      </w:r>
    </w:p>
  </w:comment>
  <w:comment w:id="50" w:author="Leonardo Gresta Paulino Murta" w:date="2013-05-17T13:25:00Z" w:initials="LG">
    <w:p w14:paraId="62AE9CB5" w14:textId="35052ECA" w:rsidR="00ED32E8" w:rsidRDefault="00ED32E8">
      <w:pPr>
        <w:pStyle w:val="CommentText"/>
      </w:pPr>
      <w:r>
        <w:rPr>
          <w:rStyle w:val="CommentReference"/>
        </w:rPr>
        <w:annotationRef/>
      </w:r>
      <w:r>
        <w:t>Mapear em que? A frase parece estranha.</w:t>
      </w:r>
    </w:p>
  </w:comment>
  <w:comment w:id="67" w:author="Leonardo Gresta Paulino Murta" w:date="2013-05-17T13:31:00Z" w:initials="LG">
    <w:p w14:paraId="32286216" w14:textId="2643984B" w:rsidR="00ED32E8" w:rsidRDefault="00ED32E8">
      <w:pPr>
        <w:pStyle w:val="CommentText"/>
      </w:pPr>
      <w:r>
        <w:rPr>
          <w:rStyle w:val="CommentReference"/>
        </w:rPr>
        <w:annotationRef/>
      </w:r>
      <w:r>
        <w:t>Senti falta de exemplos aqui.</w:t>
      </w:r>
    </w:p>
  </w:comment>
  <w:comment w:id="70" w:author="Leonardo Gresta Paulino Murta" w:date="2013-05-17T13:32:00Z" w:initials="LG">
    <w:p w14:paraId="3F37DD50" w14:textId="556E6AF2" w:rsidR="00ED32E8" w:rsidRDefault="00ED32E8">
      <w:pPr>
        <w:pStyle w:val="CommentText"/>
      </w:pPr>
      <w:r>
        <w:rPr>
          <w:rStyle w:val="CommentReference"/>
        </w:rPr>
        <w:annotationRef/>
      </w:r>
      <w:r>
        <w:t xml:space="preserve">Frase está longa e isso aqui está solto. Não sei se é um exemplo, a definição de </w:t>
      </w:r>
      <w:proofErr w:type="spellStart"/>
      <w:r>
        <w:t>storytelling</w:t>
      </w:r>
      <w:proofErr w:type="spellEnd"/>
      <w:r>
        <w:t>, etc. Rever.</w:t>
      </w:r>
    </w:p>
  </w:comment>
  <w:comment w:id="71" w:author="Leonardo Gresta Paulino Murta" w:date="2013-05-17T13:34:00Z" w:initials="LG">
    <w:p w14:paraId="0AFE1681" w14:textId="0CAD1C5B" w:rsidR="00ED32E8" w:rsidRDefault="00ED32E8">
      <w:pPr>
        <w:pStyle w:val="CommentText"/>
      </w:pPr>
      <w:r>
        <w:rPr>
          <w:rStyle w:val="CommentReference"/>
        </w:rPr>
        <w:annotationRef/>
      </w:r>
      <w:r>
        <w:t>Essa construção “</w:t>
      </w:r>
      <w:proofErr w:type="spellStart"/>
      <w:r>
        <w:t>To</w:t>
      </w:r>
      <w:proofErr w:type="spellEnd"/>
      <w:r>
        <w:t>...” é bem típica de brasileiros escrevendo em inglês. No geral, a escrita em inglês dá preferencia para causa -&gt; efeito e não efeito -&gt; causa.</w:t>
      </w:r>
    </w:p>
  </w:comment>
  <w:comment w:id="72" w:author="Leonardo Gresta Paulino Murta" w:date="2013-05-17T13:37:00Z" w:initials="LG">
    <w:p w14:paraId="29983BA8" w14:textId="3AF04B6F" w:rsidR="00ED32E8" w:rsidRDefault="00ED32E8">
      <w:pPr>
        <w:pStyle w:val="CommentText"/>
      </w:pPr>
      <w:r>
        <w:rPr>
          <w:rStyle w:val="CommentReference"/>
        </w:rPr>
        <w:annotationRef/>
      </w:r>
      <w:r>
        <w:t xml:space="preserve">Não gostei dessas frases. </w:t>
      </w:r>
      <w:proofErr w:type="spellStart"/>
      <w:r>
        <w:t>Can</w:t>
      </w:r>
      <w:proofErr w:type="spellEnd"/>
      <w:r>
        <w:t xml:space="preserve"> </w:t>
      </w:r>
      <w:proofErr w:type="spellStart"/>
      <w:r>
        <w:t>be</w:t>
      </w:r>
      <w:proofErr w:type="spellEnd"/>
      <w:r>
        <w:t xml:space="preserve"> </w:t>
      </w:r>
      <w:proofErr w:type="spellStart"/>
      <w:r>
        <w:t>of</w:t>
      </w:r>
      <w:proofErr w:type="spellEnd"/>
      <w:r>
        <w:t xml:space="preserve"> </w:t>
      </w:r>
      <w:proofErr w:type="spellStart"/>
      <w:r>
        <w:t>any</w:t>
      </w:r>
      <w:proofErr w:type="spellEnd"/>
      <w:r>
        <w:t xml:space="preserve"> </w:t>
      </w:r>
      <w:proofErr w:type="spellStart"/>
      <w:r>
        <w:t>type</w:t>
      </w:r>
      <w:proofErr w:type="spellEnd"/>
      <w:r>
        <w:t xml:space="preserve"> é algo bem genérico, né? </w:t>
      </w:r>
      <w:proofErr w:type="spellStart"/>
      <w:r>
        <w:t>Any</w:t>
      </w:r>
      <w:proofErr w:type="spellEnd"/>
      <w:r>
        <w:t xml:space="preserve">?!? Aí </w:t>
      </w:r>
      <w:proofErr w:type="spellStart"/>
      <w:r>
        <w:t>vc</w:t>
      </w:r>
      <w:proofErr w:type="spellEnd"/>
      <w:r>
        <w:t xml:space="preserve"> cita um exemplo e depois falar que </w:t>
      </w:r>
      <w:proofErr w:type="spellStart"/>
      <w:r>
        <w:t>event</w:t>
      </w:r>
      <w:proofErr w:type="spellEnd"/>
      <w:r>
        <w:t xml:space="preserve"> trigger é análogo. Análogo a que? É outro exemplo? Tente trabalhar melhor a explicação aqui.</w:t>
      </w:r>
    </w:p>
  </w:comment>
  <w:comment w:id="73" w:author="Leonardo Gresta Paulino Murta" w:date="2013-05-17T13:38:00Z" w:initials="LG">
    <w:p w14:paraId="6F51E259" w14:textId="02465F13" w:rsidR="00ED32E8" w:rsidRDefault="00ED32E8">
      <w:pPr>
        <w:pStyle w:val="CommentText"/>
      </w:pPr>
      <w:r>
        <w:rPr>
          <w:rStyle w:val="CommentReference"/>
        </w:rPr>
        <w:annotationRef/>
      </w:r>
      <w:r>
        <w:t xml:space="preserve">Início de frase estranho. Relevância de que? “The </w:t>
      </w:r>
      <w:proofErr w:type="spellStart"/>
      <w:r>
        <w:t>way</w:t>
      </w:r>
      <w:proofErr w:type="spellEnd"/>
      <w:r>
        <w:t xml:space="preserve"> </w:t>
      </w:r>
      <w:proofErr w:type="spellStart"/>
      <w:r>
        <w:t>of</w:t>
      </w:r>
      <w:proofErr w:type="spellEnd"/>
      <w:r>
        <w:t xml:space="preserve"> </w:t>
      </w:r>
      <w:proofErr w:type="spellStart"/>
      <w:r>
        <w:t>measuring</w:t>
      </w:r>
      <w:proofErr w:type="spellEnd"/>
      <w:r>
        <w:t xml:space="preserve"> </w:t>
      </w:r>
      <w:proofErr w:type="spellStart"/>
      <w:r>
        <w:t>relevance</w:t>
      </w:r>
      <w:proofErr w:type="spellEnd"/>
      <w:r>
        <w:t xml:space="preserve"> varies...”</w:t>
      </w:r>
    </w:p>
  </w:comment>
  <w:comment w:id="74" w:author="Leonardo Gresta Paulino Murta" w:date="2013-05-17T13:39:00Z" w:initials="LG">
    <w:p w14:paraId="63A8AEBA" w14:textId="44BB58EE" w:rsidR="00ED32E8" w:rsidRDefault="00ED32E8">
      <w:pPr>
        <w:pStyle w:val="CommentText"/>
      </w:pPr>
      <w:r>
        <w:rPr>
          <w:rStyle w:val="CommentReference"/>
        </w:rPr>
        <w:annotationRef/>
      </w:r>
      <w:r>
        <w:t>It aqui se refere a quem? Não tem ninguém no singular até então na frase!</w:t>
      </w:r>
    </w:p>
  </w:comment>
  <w:comment w:id="75" w:author="Leonardo Gresta Paulino Murta" w:date="2013-05-17T13:39:00Z" w:initials="LG">
    <w:p w14:paraId="436A29C5" w14:textId="27B8ECC9" w:rsidR="00ED32E8" w:rsidRDefault="00ED32E8">
      <w:pPr>
        <w:pStyle w:val="CommentText"/>
      </w:pPr>
      <w:r>
        <w:rPr>
          <w:rStyle w:val="CommentReference"/>
        </w:rPr>
        <w:annotationRef/>
      </w:r>
      <w:r>
        <w:t>Novamente.</w:t>
      </w:r>
    </w:p>
  </w:comment>
  <w:comment w:id="77" w:author="Leonardo Gresta Paulino Murta" w:date="2013-05-17T13:45:00Z" w:initials="LG">
    <w:p w14:paraId="0B03704C" w14:textId="77777777" w:rsidR="00ED32E8" w:rsidRDefault="00ED32E8">
      <w:pPr>
        <w:pStyle w:val="CommentText"/>
      </w:pPr>
      <w:r>
        <w:rPr>
          <w:rStyle w:val="CommentReference"/>
        </w:rPr>
        <w:annotationRef/>
      </w:r>
      <w:r>
        <w:t>Tire a endentação das figuras e legendas para que elas fiquem de fato centralizadas.</w:t>
      </w:r>
    </w:p>
    <w:p w14:paraId="1DF7D416" w14:textId="77777777" w:rsidR="00ED32E8" w:rsidRDefault="00ED32E8">
      <w:pPr>
        <w:pStyle w:val="CommentText"/>
      </w:pPr>
    </w:p>
    <w:p w14:paraId="5EA868A3" w14:textId="77777777" w:rsidR="00ED32E8" w:rsidRDefault="00ED32E8">
      <w:pPr>
        <w:pStyle w:val="CommentText"/>
      </w:pPr>
      <w:r>
        <w:t xml:space="preserve">Se </w:t>
      </w:r>
      <w:proofErr w:type="spellStart"/>
      <w:r>
        <w:t>vc</w:t>
      </w:r>
      <w:proofErr w:type="spellEnd"/>
      <w:r>
        <w:t xml:space="preserve"> fala antes que </w:t>
      </w:r>
      <w:proofErr w:type="spellStart"/>
      <w:r>
        <w:t>Decision</w:t>
      </w:r>
      <w:proofErr w:type="spellEnd"/>
      <w:r>
        <w:t xml:space="preserve"> </w:t>
      </w:r>
      <w:proofErr w:type="spellStart"/>
      <w:r>
        <w:t>Tree</w:t>
      </w:r>
      <w:proofErr w:type="spellEnd"/>
      <w:r>
        <w:t xml:space="preserve"> é só uma forma de implementar algo, o que deveria estar aqui no diagrama não seria o algo?</w:t>
      </w:r>
    </w:p>
    <w:p w14:paraId="7DC30F0D" w14:textId="77777777" w:rsidR="00ED32E8" w:rsidRDefault="00ED32E8">
      <w:pPr>
        <w:pStyle w:val="CommentText"/>
      </w:pPr>
    </w:p>
    <w:p w14:paraId="185BE7CB" w14:textId="1B850474" w:rsidR="00ED32E8" w:rsidRDefault="00ED32E8">
      <w:pPr>
        <w:pStyle w:val="CommentText"/>
      </w:pPr>
      <w:r>
        <w:t>Outra coisa: a influência entre atividades está como um relacionamento no domínio de jogos. Ela não deveria ser um conceito no domínio de proveniência com um vínculo a outro conceito no domínio de jogos?</w:t>
      </w:r>
    </w:p>
  </w:comment>
  <w:comment w:id="82" w:author="Leonardo Gresta Paulino Murta" w:date="2013-05-17T13:57:00Z" w:initials="LG">
    <w:p w14:paraId="20B27541" w14:textId="13BDCED8" w:rsidR="00ED32E8" w:rsidRDefault="00ED32E8">
      <w:pPr>
        <w:pStyle w:val="CommentText"/>
      </w:pPr>
      <w:r>
        <w:rPr>
          <w:rStyle w:val="CommentReference"/>
        </w:rPr>
        <w:annotationRef/>
      </w:r>
      <w:r>
        <w:t xml:space="preserve">Novamente, a inversão. Veja como fica mais claro: “The </w:t>
      </w:r>
      <w:proofErr w:type="spellStart"/>
      <w:r>
        <w:t>relevant</w:t>
      </w:r>
      <w:proofErr w:type="spellEnd"/>
      <w:r>
        <w:t xml:space="preserve"> </w:t>
      </w:r>
      <w:proofErr w:type="spellStart"/>
      <w:r>
        <w:t>information</w:t>
      </w:r>
      <w:proofErr w:type="spellEnd"/>
      <w:r>
        <w:t xml:space="preserve"> for </w:t>
      </w:r>
      <w:proofErr w:type="spellStart"/>
      <w:r>
        <w:t>this</w:t>
      </w:r>
      <w:proofErr w:type="spellEnd"/>
      <w:r>
        <w:t xml:space="preserve"> </w:t>
      </w:r>
      <w:proofErr w:type="spellStart"/>
      <w:r>
        <w:t>action</w:t>
      </w:r>
      <w:proofErr w:type="spellEnd"/>
      <w:r>
        <w:t xml:space="preserve"> </w:t>
      </w:r>
      <w:proofErr w:type="spellStart"/>
      <w:r>
        <w:t>is</w:t>
      </w:r>
      <w:proofErr w:type="spellEnd"/>
      <w:r>
        <w:t>:”</w:t>
      </w:r>
    </w:p>
  </w:comment>
  <w:comment w:id="83" w:author="Leonardo Gresta Paulino Murta" w:date="2013-05-17T13:58:00Z" w:initials="LG">
    <w:p w14:paraId="2CFE409E" w14:textId="16E12613" w:rsidR="00ED32E8" w:rsidRDefault="00ED32E8">
      <w:pPr>
        <w:pStyle w:val="CommentText"/>
      </w:pPr>
      <w:r>
        <w:rPr>
          <w:rStyle w:val="CommentReference"/>
        </w:rPr>
        <w:annotationRef/>
      </w:r>
      <w:r>
        <w:t xml:space="preserve">Por que aqui tem “in </w:t>
      </w:r>
      <w:proofErr w:type="spellStart"/>
      <w:r>
        <w:t>this</w:t>
      </w:r>
      <w:proofErr w:type="spellEnd"/>
      <w:r>
        <w:t xml:space="preserve"> case” e antes </w:t>
      </w:r>
      <w:proofErr w:type="spellStart"/>
      <w:r>
        <w:t>vc</w:t>
      </w:r>
      <w:proofErr w:type="spellEnd"/>
      <w:r>
        <w:t xml:space="preserve"> citou “</w:t>
      </w:r>
      <w:proofErr w:type="spellStart"/>
      <w:r>
        <w:t>the</w:t>
      </w:r>
      <w:proofErr w:type="spellEnd"/>
      <w:r>
        <w:t xml:space="preserve"> </w:t>
      </w:r>
      <w:proofErr w:type="spellStart"/>
      <w:r>
        <w:t>monster</w:t>
      </w:r>
      <w:proofErr w:type="spellEnd"/>
      <w:r>
        <w:t>” sem contexto?</w:t>
      </w:r>
    </w:p>
  </w:comment>
  <w:comment w:id="86" w:author="Leonardo Gresta Paulino Murta" w:date="2013-05-17T14:00:00Z" w:initials="LG">
    <w:p w14:paraId="5298A9DC" w14:textId="707EC597" w:rsidR="00ED32E8" w:rsidRDefault="00ED32E8">
      <w:pPr>
        <w:pStyle w:val="CommentText"/>
      </w:pPr>
      <w:r>
        <w:rPr>
          <w:rStyle w:val="CommentReference"/>
        </w:rPr>
        <w:annotationRef/>
      </w:r>
      <w:r>
        <w:t xml:space="preserve">Seria bom uniformizar a terminologia com o que </w:t>
      </w:r>
      <w:proofErr w:type="spellStart"/>
      <w:r>
        <w:t>vc</w:t>
      </w:r>
      <w:proofErr w:type="spellEnd"/>
      <w:r>
        <w:t xml:space="preserve"> definiu na figura 1: </w:t>
      </w:r>
      <w:proofErr w:type="spellStart"/>
      <w:r>
        <w:t>character</w:t>
      </w:r>
      <w:proofErr w:type="spellEnd"/>
      <w:r>
        <w:t>.</w:t>
      </w:r>
    </w:p>
  </w:comment>
  <w:comment w:id="87" w:author="Leonardo Gresta Paulino Murta" w:date="2013-05-17T14:00:00Z" w:initials="LG">
    <w:p w14:paraId="20A9DA56" w14:textId="67020035" w:rsidR="00ED32E8" w:rsidRDefault="00ED32E8">
      <w:pPr>
        <w:pStyle w:val="CommentText"/>
      </w:pPr>
      <w:r>
        <w:rPr>
          <w:rStyle w:val="CommentReference"/>
        </w:rPr>
        <w:annotationRef/>
      </w:r>
      <w:r>
        <w:t xml:space="preserve">Veja como isso aqui sai do estilo que </w:t>
      </w:r>
      <w:proofErr w:type="spellStart"/>
      <w:r>
        <w:t>vc</w:t>
      </w:r>
      <w:proofErr w:type="spellEnd"/>
      <w:r>
        <w:t xml:space="preserve"> tem usado. Aqui parece que </w:t>
      </w:r>
      <w:proofErr w:type="spellStart"/>
      <w:r>
        <w:t>vc</w:t>
      </w:r>
      <w:proofErr w:type="spellEnd"/>
      <w:r>
        <w:t xml:space="preserve"> está dando uma ordem ao leitor. Mas o que acho que </w:t>
      </w:r>
      <w:proofErr w:type="spellStart"/>
      <w:r>
        <w:t>vc</w:t>
      </w:r>
      <w:proofErr w:type="spellEnd"/>
      <w:r>
        <w:t xml:space="preserve"> quer dizer é que nessa </w:t>
      </w:r>
      <w:proofErr w:type="spellStart"/>
      <w:r>
        <w:t>situaçãoo</w:t>
      </w:r>
      <w:proofErr w:type="spellEnd"/>
      <w:r>
        <w:t xml:space="preserve"> é importante registrar todos...</w:t>
      </w:r>
    </w:p>
  </w:comment>
  <w:comment w:id="94" w:author="Leonardo Gresta Paulino Murta" w:date="2013-05-17T14:04:00Z" w:initials="LG">
    <w:p w14:paraId="4489D963" w14:textId="641AFA49" w:rsidR="00ED32E8" w:rsidRDefault="00ED32E8">
      <w:pPr>
        <w:pStyle w:val="CommentText"/>
      </w:pPr>
      <w:r>
        <w:rPr>
          <w:rStyle w:val="CommentReference"/>
        </w:rPr>
        <w:annotationRef/>
      </w:r>
      <w:r>
        <w:t>It quem?  Essa construção está estranha.</w:t>
      </w:r>
    </w:p>
  </w:comment>
  <w:comment w:id="95" w:author="Leonardo Gresta Paulino Murta" w:date="2013-05-17T14:06:00Z" w:initials="LG">
    <w:p w14:paraId="7A00B4B5" w14:textId="68B1D6CC" w:rsidR="00ED32E8" w:rsidRDefault="00ED32E8">
      <w:pPr>
        <w:pStyle w:val="CommentText"/>
      </w:pPr>
      <w:r>
        <w:rPr>
          <w:rStyle w:val="CommentReference"/>
        </w:rPr>
        <w:annotationRef/>
      </w:r>
      <w:r>
        <w:t xml:space="preserve">Isso aqui está redundante. </w:t>
      </w:r>
      <w:proofErr w:type="spellStart"/>
      <w:r>
        <w:t>Vc</w:t>
      </w:r>
      <w:proofErr w:type="spellEnd"/>
      <w:r>
        <w:t xml:space="preserve"> já apresentou a figura.</w:t>
      </w:r>
    </w:p>
  </w:comment>
  <w:comment w:id="98" w:author="Leonardo Gresta Paulino Murta" w:date="2013-05-17T14:08:00Z" w:initials="LG">
    <w:p w14:paraId="3CFBFF34" w14:textId="77777777" w:rsidR="00ED32E8" w:rsidRDefault="00ED32E8">
      <w:pPr>
        <w:pStyle w:val="CommentText"/>
      </w:pPr>
      <w:r>
        <w:rPr>
          <w:rStyle w:val="CommentReference"/>
        </w:rPr>
        <w:annotationRef/>
      </w:r>
      <w:r>
        <w:t xml:space="preserve">Daria para </w:t>
      </w:r>
      <w:proofErr w:type="spellStart"/>
      <w:r>
        <w:t>desinverter</w:t>
      </w:r>
      <w:proofErr w:type="spellEnd"/>
      <w:r>
        <w:t xml:space="preserve"> tb. A </w:t>
      </w:r>
      <w:proofErr w:type="spellStart"/>
      <w:r>
        <w:t>storage</w:t>
      </w:r>
      <w:proofErr w:type="spellEnd"/>
      <w:r>
        <w:t xml:space="preserve"> </w:t>
      </w:r>
      <w:proofErr w:type="spellStart"/>
      <w:r>
        <w:t>infrastructure</w:t>
      </w:r>
      <w:proofErr w:type="spellEnd"/>
      <w:r>
        <w:t xml:space="preserve"> </w:t>
      </w:r>
      <w:proofErr w:type="spellStart"/>
      <w:r>
        <w:t>is</w:t>
      </w:r>
      <w:proofErr w:type="spellEnd"/>
      <w:r>
        <w:t xml:space="preserve"> </w:t>
      </w:r>
      <w:proofErr w:type="spellStart"/>
      <w:r>
        <w:t>requied</w:t>
      </w:r>
      <w:proofErr w:type="spellEnd"/>
      <w:r>
        <w:t xml:space="preserve"> for...</w:t>
      </w:r>
    </w:p>
    <w:p w14:paraId="5BA51B9C" w14:textId="3459E8D6" w:rsidR="00ED32E8" w:rsidRDefault="00ED32E8">
      <w:pPr>
        <w:pStyle w:val="CommentText"/>
      </w:pPr>
      <w:r>
        <w:t xml:space="preserve">Ainda não está bom, </w:t>
      </w:r>
      <w:proofErr w:type="spellStart"/>
      <w:r>
        <w:t>pq</w:t>
      </w:r>
      <w:proofErr w:type="spellEnd"/>
      <w:r>
        <w:t xml:space="preserve"> continua a voz passiva. Mas melhora. Para tirar a voz passiva, precisa ver quem requer. Será que seria: </w:t>
      </w:r>
      <w:proofErr w:type="spellStart"/>
      <w:r>
        <w:t>Our</w:t>
      </w:r>
      <w:proofErr w:type="spellEnd"/>
      <w:r>
        <w:t xml:space="preserve"> framework </w:t>
      </w:r>
      <w:proofErr w:type="spellStart"/>
      <w:r>
        <w:t>requires</w:t>
      </w:r>
      <w:proofErr w:type="spellEnd"/>
      <w:r>
        <w:t xml:space="preserve"> a </w:t>
      </w:r>
      <w:proofErr w:type="spellStart"/>
      <w:r>
        <w:t>storage</w:t>
      </w:r>
      <w:proofErr w:type="spellEnd"/>
      <w:r>
        <w:t xml:space="preserve"> </w:t>
      </w:r>
      <w:proofErr w:type="spellStart"/>
      <w:r>
        <w:t>infrastructure</w:t>
      </w:r>
      <w:proofErr w:type="spellEnd"/>
      <w:r>
        <w:t xml:space="preserve"> for...?</w:t>
      </w:r>
    </w:p>
  </w:comment>
  <w:comment w:id="102" w:author="Leonardo Gresta Paulino Murta" w:date="2013-05-17T14:10:00Z" w:initials="LG">
    <w:p w14:paraId="43F408C1" w14:textId="6A9101A9" w:rsidR="00ED32E8" w:rsidRDefault="00ED32E8">
      <w:pPr>
        <w:pStyle w:val="CommentText"/>
      </w:pPr>
      <w:r>
        <w:rPr>
          <w:rStyle w:val="CommentReference"/>
        </w:rPr>
        <w:annotationRef/>
      </w:r>
      <w:r>
        <w:t xml:space="preserve">Estou confuso. No título </w:t>
      </w:r>
      <w:proofErr w:type="spellStart"/>
      <w:r>
        <w:t>vc</w:t>
      </w:r>
      <w:proofErr w:type="spellEnd"/>
      <w:r>
        <w:t xml:space="preserve"> fala data </w:t>
      </w:r>
      <w:proofErr w:type="spellStart"/>
      <w:r>
        <w:t>structure</w:t>
      </w:r>
      <w:proofErr w:type="spellEnd"/>
      <w:r>
        <w:t xml:space="preserve">. Na frase anterior, </w:t>
      </w:r>
      <w:proofErr w:type="spellStart"/>
      <w:r>
        <w:t>storage</w:t>
      </w:r>
      <w:proofErr w:type="spellEnd"/>
      <w:r>
        <w:t xml:space="preserve"> </w:t>
      </w:r>
      <w:proofErr w:type="spellStart"/>
      <w:r>
        <w:t>structure</w:t>
      </w:r>
      <w:proofErr w:type="spellEnd"/>
      <w:r>
        <w:t xml:space="preserve">. Agora, </w:t>
      </w:r>
      <w:proofErr w:type="spellStart"/>
      <w:r>
        <w:t>information</w:t>
      </w:r>
      <w:proofErr w:type="spellEnd"/>
      <w:r>
        <w:t xml:space="preserve"> </w:t>
      </w:r>
      <w:proofErr w:type="spellStart"/>
      <w:r>
        <w:t>structure</w:t>
      </w:r>
      <w:proofErr w:type="spellEnd"/>
      <w:r>
        <w:t xml:space="preserve">. É tudo a mesma coisa? Se sim, nada de sinônimos. Escolha um e use sempre. Se não são a mesma coisa, deixe claro o que é cada um. </w:t>
      </w:r>
    </w:p>
  </w:comment>
  <w:comment w:id="103" w:author="Leonardo Gresta Paulino Murta" w:date="2013-05-17T14:11:00Z" w:initials="LG">
    <w:p w14:paraId="4E66871F" w14:textId="29A205BA" w:rsidR="00ED32E8" w:rsidRDefault="00ED32E8">
      <w:pPr>
        <w:pStyle w:val="CommentText"/>
      </w:pPr>
      <w:r>
        <w:rPr>
          <w:rStyle w:val="CommentReference"/>
        </w:rPr>
        <w:annotationRef/>
      </w:r>
      <w:r>
        <w:t>Que estrutura é essa? Isso aqui está muito confuso. Você já falou dessa estrutura antes? Com esse nome? Relembre então o leitor do que se trata.</w:t>
      </w:r>
    </w:p>
  </w:comment>
  <w:comment w:id="104" w:author="Leonardo Gresta Paulino Murta" w:date="2013-05-17T14:14:00Z" w:initials="LG">
    <w:p w14:paraId="30B2D80A" w14:textId="17F93895" w:rsidR="00ED32E8" w:rsidRDefault="00ED32E8">
      <w:pPr>
        <w:pStyle w:val="CommentText"/>
      </w:pPr>
      <w:r>
        <w:rPr>
          <w:rStyle w:val="CommentReference"/>
        </w:rPr>
        <w:annotationRef/>
      </w:r>
      <w:r>
        <w:t xml:space="preserve">Aqui uma figura ajudaria muito na explicação. </w:t>
      </w:r>
      <w:proofErr w:type="spellStart"/>
      <w:r>
        <w:t>Vc</w:t>
      </w:r>
      <w:proofErr w:type="spellEnd"/>
      <w:r>
        <w:t xml:space="preserve"> poderia mostra uma ação e quais agentes estão relacionados.</w:t>
      </w:r>
    </w:p>
  </w:comment>
  <w:comment w:id="113" w:author="Leonardo Gresta Paulino Murta" w:date="2013-05-17T14:16:00Z" w:initials="LG">
    <w:p w14:paraId="3D5692BD" w14:textId="14CD3048" w:rsidR="00ED32E8" w:rsidRDefault="00ED32E8">
      <w:pPr>
        <w:pStyle w:val="CommentText"/>
      </w:pPr>
      <w:r>
        <w:rPr>
          <w:rStyle w:val="CommentReference"/>
        </w:rPr>
        <w:annotationRef/>
      </w:r>
      <w:r>
        <w:t>Qual das duas?</w:t>
      </w:r>
    </w:p>
  </w:comment>
  <w:comment w:id="114" w:author="Leonardo Gresta Paulino Murta" w:date="2013-05-17T14:22:00Z" w:initials="LG">
    <w:p w14:paraId="74FB3530" w14:textId="77777777" w:rsidR="00ED32E8" w:rsidRDefault="00ED32E8">
      <w:pPr>
        <w:pStyle w:val="CommentText"/>
      </w:pPr>
      <w:r>
        <w:rPr>
          <w:rStyle w:val="CommentReference"/>
        </w:rPr>
        <w:annotationRef/>
      </w:r>
      <w:r>
        <w:t xml:space="preserve">Acho que algo que está me incomodando é que às vezes parece que </w:t>
      </w:r>
      <w:proofErr w:type="spellStart"/>
      <w:r>
        <w:t>vc</w:t>
      </w:r>
      <w:proofErr w:type="spellEnd"/>
      <w:r>
        <w:t xml:space="preserve"> está só dando uma sugestão, e outras vezes parece que </w:t>
      </w:r>
      <w:proofErr w:type="spellStart"/>
      <w:r>
        <w:t>vc</w:t>
      </w:r>
      <w:proofErr w:type="spellEnd"/>
      <w:r>
        <w:t xml:space="preserve"> está estipulando algo. A meu ver, como se trata de um capítulo da sua abordagem, deveria estipular. Ou seja, o parágrafo anterior deveria ter determinado como é essa estrutura de dados, apresentando uma figura. Agora </w:t>
      </w:r>
      <w:proofErr w:type="spellStart"/>
      <w:r>
        <w:t>vc</w:t>
      </w:r>
      <w:proofErr w:type="spellEnd"/>
      <w:r>
        <w:t xml:space="preserve"> estaria falando de um ponteiro que consta na figura.</w:t>
      </w:r>
    </w:p>
    <w:p w14:paraId="64345D82" w14:textId="77777777" w:rsidR="00ED32E8" w:rsidRDefault="00ED32E8">
      <w:pPr>
        <w:pStyle w:val="CommentText"/>
      </w:pPr>
    </w:p>
    <w:p w14:paraId="16091E9F" w14:textId="0A54DCD7" w:rsidR="00ED32E8" w:rsidRDefault="00ED32E8">
      <w:pPr>
        <w:pStyle w:val="CommentText"/>
      </w:pPr>
      <w:r>
        <w:t>Apesar desse ponteiro ser a entidade que comentei antes (influência), que acho ser genérica de proveniência.</w:t>
      </w:r>
    </w:p>
  </w:comment>
  <w:comment w:id="115" w:author="Leonardo Gresta Paulino Murta" w:date="2013-05-17T14:24:00Z" w:initials="LG">
    <w:p w14:paraId="3C069311" w14:textId="4F0A2983" w:rsidR="00ED32E8" w:rsidRDefault="00ED32E8">
      <w:pPr>
        <w:pStyle w:val="CommentText"/>
      </w:pPr>
      <w:r>
        <w:rPr>
          <w:rStyle w:val="CommentReference"/>
        </w:rPr>
        <w:annotationRef/>
      </w:r>
      <w:r>
        <w:t xml:space="preserve">Qual o tempo verbal e o número? </w:t>
      </w:r>
      <w:proofErr w:type="spellStart"/>
      <w:r>
        <w:t>buffed</w:t>
      </w:r>
      <w:proofErr w:type="spellEnd"/>
      <w:r>
        <w:t xml:space="preserve">? </w:t>
      </w:r>
      <w:proofErr w:type="spellStart"/>
      <w:r>
        <w:t>buffs</w:t>
      </w:r>
      <w:proofErr w:type="spellEnd"/>
      <w:r>
        <w:t>?</w:t>
      </w:r>
    </w:p>
  </w:comment>
  <w:comment w:id="117" w:author="Leonardo Gresta Paulino Murta" w:date="2013-05-17T14:25:00Z" w:initials="LG">
    <w:p w14:paraId="4F094438" w14:textId="54DFAA21" w:rsidR="00ED32E8" w:rsidRDefault="00ED32E8">
      <w:pPr>
        <w:pStyle w:val="CommentText"/>
      </w:pPr>
      <w:r>
        <w:rPr>
          <w:rStyle w:val="CommentReference"/>
        </w:rPr>
        <w:annotationRef/>
      </w:r>
      <w:r>
        <w:t xml:space="preserve">Will </w:t>
      </w:r>
      <w:proofErr w:type="spellStart"/>
      <w:r>
        <w:t>be</w:t>
      </w:r>
      <w:proofErr w:type="spellEnd"/>
      <w:r>
        <w:t xml:space="preserve"> </w:t>
      </w:r>
      <w:proofErr w:type="spellStart"/>
      <w:r>
        <w:t>stored</w:t>
      </w:r>
      <w:proofErr w:type="spellEnd"/>
      <w:r>
        <w:t xml:space="preserve"> ou </w:t>
      </w:r>
      <w:proofErr w:type="spellStart"/>
      <w:r>
        <w:t>will</w:t>
      </w:r>
      <w:proofErr w:type="spellEnd"/>
      <w:r>
        <w:t xml:space="preserve"> </w:t>
      </w:r>
      <w:proofErr w:type="spellStart"/>
      <w:r>
        <w:t>store</w:t>
      </w:r>
      <w:proofErr w:type="spellEnd"/>
      <w:r>
        <w:t>?</w:t>
      </w:r>
    </w:p>
  </w:comment>
  <w:comment w:id="118" w:author="Leonardo Gresta Paulino Murta" w:date="2013-05-17T14:26:00Z" w:initials="LG">
    <w:p w14:paraId="238E8823" w14:textId="0F8674BC" w:rsidR="00ED32E8" w:rsidRDefault="00ED32E8">
      <w:pPr>
        <w:pStyle w:val="CommentText"/>
      </w:pPr>
      <w:r>
        <w:rPr>
          <w:rStyle w:val="CommentReference"/>
        </w:rPr>
        <w:annotationRef/>
      </w:r>
      <w:proofErr w:type="spellStart"/>
      <w:r>
        <w:t>Is</w:t>
      </w:r>
      <w:proofErr w:type="spellEnd"/>
      <w:r>
        <w:t>?</w:t>
      </w:r>
    </w:p>
  </w:comment>
  <w:comment w:id="119" w:author="Leonardo Gresta Paulino Murta" w:date="2013-05-17T14:27:00Z" w:initials="LG">
    <w:p w14:paraId="06F97015" w14:textId="0CDABB5A" w:rsidR="00ED32E8" w:rsidRDefault="00ED32E8">
      <w:pPr>
        <w:pStyle w:val="CommentText"/>
      </w:pPr>
      <w:r>
        <w:rPr>
          <w:rStyle w:val="CommentReference"/>
        </w:rPr>
        <w:annotationRef/>
      </w:r>
      <w:r>
        <w:t xml:space="preserve">Não pode escrever como se fala. Precisa estruturar. Esse </w:t>
      </w:r>
      <w:proofErr w:type="spellStart"/>
      <w:r>
        <w:t>only</w:t>
      </w:r>
      <w:proofErr w:type="spellEnd"/>
      <w:r>
        <w:t xml:space="preserve"> </w:t>
      </w:r>
      <w:proofErr w:type="spellStart"/>
      <w:r>
        <w:t>this</w:t>
      </w:r>
      <w:proofErr w:type="spellEnd"/>
      <w:r>
        <w:t xml:space="preserve"> </w:t>
      </w:r>
      <w:proofErr w:type="spellStart"/>
      <w:r>
        <w:t>action</w:t>
      </w:r>
      <w:proofErr w:type="spellEnd"/>
      <w:r>
        <w:t xml:space="preserve"> como oração subordinada está solto.</w:t>
      </w:r>
    </w:p>
  </w:comment>
  <w:comment w:id="120" w:author="Leonardo Gresta Paulino Murta" w:date="2013-05-17T14:31:00Z" w:initials="LG">
    <w:p w14:paraId="01B03B44" w14:textId="67D8F5B2" w:rsidR="00ED32E8" w:rsidRDefault="00ED32E8">
      <w:pPr>
        <w:pStyle w:val="CommentText"/>
      </w:pPr>
      <w:r>
        <w:rPr>
          <w:rStyle w:val="CommentReference"/>
        </w:rPr>
        <w:annotationRef/>
      </w:r>
      <w:r>
        <w:t xml:space="preserve">Esse parágrafo parece definir ao </w:t>
      </w:r>
      <w:proofErr w:type="spellStart"/>
      <w:r>
        <w:t>memo</w:t>
      </w:r>
      <w:proofErr w:type="spellEnd"/>
      <w:r>
        <w:t xml:space="preserve"> tempo a estrutura de dados e um algoritmo de povoamento e consulta dessa estrutura. Só que tudo em linguagem natural, de forma informal. Aqui </w:t>
      </w:r>
      <w:proofErr w:type="spellStart"/>
      <w:r>
        <w:t>vc</w:t>
      </w:r>
      <w:proofErr w:type="spellEnd"/>
      <w:r>
        <w:t xml:space="preserve"> </w:t>
      </w:r>
      <w:proofErr w:type="spellStart"/>
      <w:r>
        <w:t>poderi</w:t>
      </w:r>
      <w:proofErr w:type="spellEnd"/>
      <w:r>
        <w:t xml:space="preserve">, como já falei antes, ter alguma figura mostrando essa estrutura de dados e ter algoritmos de povoamento e de consulta definidos explicitamente. A expectativa da banca será ver algo mais formal. Afinal, </w:t>
      </w:r>
      <w:proofErr w:type="spellStart"/>
      <w:r>
        <w:t>vc</w:t>
      </w:r>
      <w:proofErr w:type="spellEnd"/>
      <w:r>
        <w:t xml:space="preserve"> está criando algo novo, que precisa ser compreendido.</w:t>
      </w:r>
    </w:p>
  </w:comment>
  <w:comment w:id="125" w:author="Leonardo Gresta Paulino Murta" w:date="2013-05-17T14:28:00Z" w:initials="LG">
    <w:p w14:paraId="0BDC913E" w14:textId="0D590E0C" w:rsidR="00ED32E8" w:rsidRDefault="00ED32E8">
      <w:pPr>
        <w:pStyle w:val="CommentText"/>
      </w:pPr>
      <w:r>
        <w:rPr>
          <w:rStyle w:val="CommentReference"/>
        </w:rPr>
        <w:annotationRef/>
      </w:r>
      <w:r>
        <w:t>Não entendi.</w:t>
      </w:r>
    </w:p>
  </w:comment>
  <w:comment w:id="128" w:author="Leonardo Gresta Paulino Murta" w:date="2013-05-17T14:32:00Z" w:initials="LG">
    <w:p w14:paraId="541A692F" w14:textId="063391C6" w:rsidR="00ED32E8" w:rsidRDefault="00ED32E8">
      <w:pPr>
        <w:pStyle w:val="CommentText"/>
      </w:pPr>
      <w:ins w:id="130" w:author="Leonardo Gresta Paulino Murta" w:date="2013-05-17T14:31:00Z">
        <w:r>
          <w:rPr>
            <w:rStyle w:val="CommentReference"/>
          </w:rPr>
          <w:annotationRef/>
        </w:r>
      </w:ins>
      <w:r>
        <w:t xml:space="preserve">Esse problema está recorrente. Eu sei que </w:t>
      </w:r>
      <w:proofErr w:type="spellStart"/>
      <w:r>
        <w:t>vc</w:t>
      </w:r>
      <w:proofErr w:type="spellEnd"/>
      <w:r>
        <w:t xml:space="preserve"> sabe que verbo no singular tem s no final. Mas como difere do português, é necessário se policiar.</w:t>
      </w:r>
    </w:p>
  </w:comment>
  <w:comment w:id="131" w:author="Leonardo Gresta Paulino Murta" w:date="2013-05-17T14:32:00Z" w:initials="LG">
    <w:p w14:paraId="3189F718" w14:textId="32284BF5" w:rsidR="00ED32E8" w:rsidRDefault="00ED32E8">
      <w:pPr>
        <w:pStyle w:val="CommentText"/>
      </w:pPr>
      <w:r>
        <w:rPr>
          <w:rStyle w:val="CommentReference"/>
        </w:rPr>
        <w:annotationRef/>
      </w:r>
      <w:r>
        <w:t>Over?</w:t>
      </w:r>
    </w:p>
  </w:comment>
  <w:comment w:id="132" w:author="Leonardo Gresta Paulino Murta" w:date="2013-05-17T14:34:00Z" w:initials="LG">
    <w:p w14:paraId="6DF116F6" w14:textId="0C929477" w:rsidR="00ED32E8" w:rsidRDefault="00ED32E8">
      <w:pPr>
        <w:pStyle w:val="CommentText"/>
      </w:pPr>
      <w:r>
        <w:rPr>
          <w:rStyle w:val="CommentReference"/>
        </w:rPr>
        <w:annotationRef/>
      </w:r>
      <w:r>
        <w:t>Esse verbo tem essa finalidade?</w:t>
      </w:r>
    </w:p>
  </w:comment>
  <w:comment w:id="134" w:author="Leonardo Gresta Paulino Murta" w:date="2013-05-17T14:35:00Z" w:initials="LG">
    <w:p w14:paraId="03E888F0" w14:textId="25F00C2B" w:rsidR="00ED32E8" w:rsidRDefault="00ED32E8">
      <w:pPr>
        <w:pStyle w:val="CommentText"/>
      </w:pPr>
      <w:r>
        <w:rPr>
          <w:rStyle w:val="CommentReference"/>
        </w:rPr>
        <w:annotationRef/>
      </w:r>
      <w:r>
        <w:t xml:space="preserve">Não foi </w:t>
      </w:r>
      <w:proofErr w:type="spellStart"/>
      <w:r>
        <w:t>two</w:t>
      </w:r>
      <w:proofErr w:type="spellEnd"/>
      <w:r>
        <w:t xml:space="preserve"> </w:t>
      </w:r>
      <w:proofErr w:type="spellStart"/>
      <w:r>
        <w:t>turns</w:t>
      </w:r>
      <w:proofErr w:type="spellEnd"/>
      <w:r>
        <w:t xml:space="preserve"> </w:t>
      </w:r>
      <w:proofErr w:type="spellStart"/>
      <w:r>
        <w:t>ago</w:t>
      </w:r>
      <w:proofErr w:type="spellEnd"/>
      <w:r>
        <w:t>?</w:t>
      </w:r>
    </w:p>
  </w:comment>
  <w:comment w:id="136" w:author="Leonardo Gresta Paulino Murta" w:date="2013-05-17T14:39:00Z" w:initials="LG">
    <w:p w14:paraId="1F9B8597" w14:textId="77777777" w:rsidR="00ED32E8" w:rsidRDefault="00ED32E8">
      <w:pPr>
        <w:pStyle w:val="CommentText"/>
      </w:pPr>
      <w:r>
        <w:rPr>
          <w:rStyle w:val="CommentReference"/>
        </w:rPr>
        <w:annotationRef/>
      </w:r>
      <w:r>
        <w:t>A frase anterior quebrou a ligação entre a frase que traz a questão de ser consumido com essa, que permite consumos múltiplos.</w:t>
      </w:r>
    </w:p>
    <w:p w14:paraId="334E025B" w14:textId="77777777" w:rsidR="00ED32E8" w:rsidRDefault="00ED32E8">
      <w:pPr>
        <w:pStyle w:val="CommentText"/>
      </w:pPr>
    </w:p>
    <w:p w14:paraId="4B0D3B30" w14:textId="082635CA" w:rsidR="00ED32E8" w:rsidRDefault="00ED32E8">
      <w:pPr>
        <w:pStyle w:val="CommentText"/>
      </w:pPr>
      <w:r>
        <w:t xml:space="preserve">No mais, o problema não poderia ser generalizado com </w:t>
      </w:r>
      <w:proofErr w:type="spellStart"/>
      <w:r>
        <w:t>stack</w:t>
      </w:r>
      <w:proofErr w:type="spellEnd"/>
      <w:r>
        <w:t xml:space="preserve"> sempre? Se só vale para o próximo uso, seria uma </w:t>
      </w:r>
      <w:proofErr w:type="spellStart"/>
      <w:r>
        <w:t>stack</w:t>
      </w:r>
      <w:proofErr w:type="spellEnd"/>
      <w:r>
        <w:t xml:space="preserve"> de um. Na verdade, nem sei se há a necessidade de ser </w:t>
      </w:r>
      <w:proofErr w:type="spellStart"/>
      <w:r>
        <w:t>stack</w:t>
      </w:r>
      <w:proofErr w:type="spellEnd"/>
      <w:r>
        <w:t xml:space="preserve"> ou se poderia ser um conjunto. Seria bom </w:t>
      </w:r>
      <w:proofErr w:type="spellStart"/>
      <w:r>
        <w:t>vc</w:t>
      </w:r>
      <w:proofErr w:type="spellEnd"/>
      <w:r>
        <w:t xml:space="preserve"> desenvolver o raciocínio e definir de forma precisa a sua solução. Como já disse ante, esse capítulo tem esse propósito.</w:t>
      </w:r>
    </w:p>
  </w:comment>
  <w:comment w:id="137" w:author="Leonardo Gresta Paulino Murta" w:date="2013-05-17T14:40:00Z" w:initials="LG">
    <w:p w14:paraId="2B876094" w14:textId="19173F14" w:rsidR="00ED32E8" w:rsidRDefault="00ED32E8">
      <w:pPr>
        <w:pStyle w:val="CommentText"/>
      </w:pPr>
      <w:r>
        <w:rPr>
          <w:rStyle w:val="CommentReference"/>
        </w:rPr>
        <w:annotationRef/>
      </w:r>
      <w:r>
        <w:t xml:space="preserve">Qual </w:t>
      </w:r>
      <w:proofErr w:type="spellStart"/>
      <w:r>
        <w:t>action</w:t>
      </w:r>
      <w:proofErr w:type="spellEnd"/>
      <w:r>
        <w:t xml:space="preserve">? Ficou estranha a construção. Se não tem nada na pilha, é estranho falar de uma </w:t>
      </w:r>
      <w:proofErr w:type="spellStart"/>
      <w:r>
        <w:t>action</w:t>
      </w:r>
      <w:proofErr w:type="spellEnd"/>
      <w:r>
        <w:t>.</w:t>
      </w:r>
    </w:p>
  </w:comment>
  <w:comment w:id="142" w:author="Leonardo Gresta Paulino Murta" w:date="2013-05-17T14:49:00Z" w:initials="LG">
    <w:p w14:paraId="2C3F3FCB" w14:textId="77777777" w:rsidR="00ED32E8" w:rsidRDefault="00ED32E8">
      <w:pPr>
        <w:pStyle w:val="CommentText"/>
      </w:pPr>
      <w:r>
        <w:rPr>
          <w:rStyle w:val="CommentReference"/>
        </w:rPr>
        <w:annotationRef/>
      </w:r>
      <w:r>
        <w:t xml:space="preserve">Aqui temos vários problemas. Primeiro, </w:t>
      </w:r>
      <w:proofErr w:type="spellStart"/>
      <w:r>
        <w:t>vc</w:t>
      </w:r>
      <w:proofErr w:type="spellEnd"/>
      <w:r>
        <w:t xml:space="preserve"> cita a figura mas não guia o leitor na sua leitura. Se tivesse citado a figura antes, poderia ir apontando aspectos da figura no decorrer da descrição textual do combate.</w:t>
      </w:r>
    </w:p>
    <w:p w14:paraId="78C744CE" w14:textId="77777777" w:rsidR="00ED32E8" w:rsidRDefault="00ED32E8">
      <w:pPr>
        <w:pStyle w:val="CommentText"/>
      </w:pPr>
    </w:p>
    <w:p w14:paraId="6425D2A2" w14:textId="77777777" w:rsidR="00ED32E8" w:rsidRDefault="00ED32E8">
      <w:pPr>
        <w:pStyle w:val="CommentText"/>
      </w:pPr>
      <w:r>
        <w:t xml:space="preserve">Outro problema é que </w:t>
      </w:r>
      <w:proofErr w:type="spellStart"/>
      <w:r>
        <w:t>vc</w:t>
      </w:r>
      <w:proofErr w:type="spellEnd"/>
      <w:r>
        <w:t xml:space="preserve"> usa cores, com aparentemente alguma semântica, mas não define uma legenda. A legenda é importante inclusive para permitir que um leitor que tenha impresso em preto e branco consiga entender.</w:t>
      </w:r>
    </w:p>
    <w:p w14:paraId="1A0E8C09" w14:textId="77777777" w:rsidR="00ED32E8" w:rsidRDefault="00ED32E8">
      <w:pPr>
        <w:pStyle w:val="CommentText"/>
      </w:pPr>
    </w:p>
    <w:p w14:paraId="385B0671" w14:textId="77777777" w:rsidR="00ED32E8" w:rsidRDefault="00ED32E8">
      <w:pPr>
        <w:pStyle w:val="CommentText"/>
      </w:pPr>
      <w:r>
        <w:t>Outra coisa: parece haver um eixo de tempo na vertical para baixo, mas isso não está explícito.</w:t>
      </w:r>
    </w:p>
    <w:p w14:paraId="1712F120" w14:textId="77777777" w:rsidR="00ED32E8" w:rsidRDefault="00ED32E8">
      <w:pPr>
        <w:pStyle w:val="CommentText"/>
      </w:pPr>
    </w:p>
    <w:p w14:paraId="3F295338" w14:textId="009D9F8A" w:rsidR="00ED32E8" w:rsidRDefault="00ED32E8">
      <w:pPr>
        <w:pStyle w:val="CommentText"/>
      </w:pPr>
      <w:r>
        <w:t xml:space="preserve">No mais, fiquei pensando se o ataque que errou tirou 3 </w:t>
      </w:r>
      <w:proofErr w:type="spellStart"/>
      <w:r>
        <w:t>hp</w:t>
      </w:r>
      <w:proofErr w:type="spellEnd"/>
      <w:r>
        <w:t xml:space="preserve"> do </w:t>
      </w:r>
      <w:proofErr w:type="spellStart"/>
      <w:r>
        <w:t>spell</w:t>
      </w:r>
      <w:proofErr w:type="spellEnd"/>
      <w:r>
        <w:t xml:space="preserve"> (</w:t>
      </w:r>
      <w:proofErr w:type="spellStart"/>
      <w:r>
        <w:t>weakness</w:t>
      </w:r>
      <w:proofErr w:type="spellEnd"/>
      <w:r>
        <w:t xml:space="preserve">) ou do mago. Sei que precisa de uma aresta para o </w:t>
      </w:r>
      <w:proofErr w:type="spellStart"/>
      <w:r>
        <w:t>spell</w:t>
      </w:r>
      <w:proofErr w:type="spellEnd"/>
      <w:r>
        <w:t xml:space="preserve">, mas me questionei se é essa mesma ou se seriam duas. Ou seja, assegure que a notação está consistente com o que </w:t>
      </w:r>
      <w:proofErr w:type="spellStart"/>
      <w:r>
        <w:t>vc</w:t>
      </w:r>
      <w:proofErr w:type="spellEnd"/>
      <w:r>
        <w:t xml:space="preserve"> pretende explicar no texto.</w:t>
      </w:r>
    </w:p>
  </w:comment>
  <w:comment w:id="143" w:author="Leonardo Gresta Paulino Murta" w:date="2013-05-17T14:50:00Z" w:initials="LG">
    <w:p w14:paraId="49D32DCB" w14:textId="3C77041E" w:rsidR="00ED32E8" w:rsidRDefault="00ED32E8">
      <w:pPr>
        <w:pStyle w:val="CommentText"/>
      </w:pPr>
      <w:r>
        <w:rPr>
          <w:rStyle w:val="CommentReference"/>
        </w:rPr>
        <w:annotationRef/>
      </w:r>
      <w:r>
        <w:t xml:space="preserve">Por que </w:t>
      </w:r>
      <w:proofErr w:type="spellStart"/>
      <w:r>
        <w:t>will</w:t>
      </w:r>
      <w:proofErr w:type="spellEnd"/>
      <w:r>
        <w:t xml:space="preserve">? </w:t>
      </w:r>
      <w:proofErr w:type="spellStart"/>
      <w:r>
        <w:t>Vc</w:t>
      </w:r>
      <w:proofErr w:type="spellEnd"/>
      <w:r>
        <w:t xml:space="preserve"> não está determinando? </w:t>
      </w:r>
      <w:proofErr w:type="spellStart"/>
      <w:r>
        <w:t>Each</w:t>
      </w:r>
      <w:proofErr w:type="spellEnd"/>
      <w:r>
        <w:t xml:space="preserve"> </w:t>
      </w:r>
      <w:proofErr w:type="spellStart"/>
      <w:r>
        <w:t>scene</w:t>
      </w:r>
      <w:proofErr w:type="spellEnd"/>
      <w:r>
        <w:t xml:space="preserve"> </w:t>
      </w:r>
      <w:proofErr w:type="spellStart"/>
      <w:r>
        <w:t>has</w:t>
      </w:r>
      <w:proofErr w:type="spellEnd"/>
      <w:r>
        <w:t>...</w:t>
      </w:r>
    </w:p>
  </w:comment>
  <w:comment w:id="144" w:author="Leonardo Gresta Paulino Murta" w:date="2013-05-17T14:52:00Z" w:initials="LG">
    <w:p w14:paraId="28EE607E" w14:textId="5C073EFA" w:rsidR="00ED32E8" w:rsidRDefault="00ED32E8">
      <w:pPr>
        <w:pStyle w:val="CommentText"/>
      </w:pPr>
      <w:r>
        <w:rPr>
          <w:rStyle w:val="CommentReference"/>
        </w:rPr>
        <w:annotationRef/>
      </w:r>
      <w:r>
        <w:t xml:space="preserve">Por que </w:t>
      </w:r>
      <w:proofErr w:type="spellStart"/>
      <w:r>
        <w:t>were</w:t>
      </w:r>
      <w:proofErr w:type="spellEnd"/>
      <w:r>
        <w:t>? Essa lista é temporal? Se sim, deveria ter falado (e mostrado) isso antes.</w:t>
      </w:r>
    </w:p>
  </w:comment>
  <w:comment w:id="148" w:author="Leonardo Gresta Paulino Murta" w:date="2013-05-17T14:53:00Z" w:initials="LG">
    <w:p w14:paraId="2A78BD19" w14:textId="572666B1" w:rsidR="00ED32E8" w:rsidRDefault="00ED32E8">
      <w:pPr>
        <w:pStyle w:val="CommentText"/>
      </w:pPr>
      <w:r>
        <w:rPr>
          <w:rStyle w:val="CommentReference"/>
        </w:rPr>
        <w:annotationRef/>
      </w:r>
      <w:proofErr w:type="spellStart"/>
      <w:r>
        <w:t>This</w:t>
      </w:r>
      <w:proofErr w:type="spellEnd"/>
      <w:r>
        <w:t xml:space="preserve"> o que?</w:t>
      </w:r>
    </w:p>
  </w:comment>
  <w:comment w:id="149" w:author="Leonardo Gresta Paulino Murta" w:date="2013-05-17T14:53:00Z" w:initials="LG">
    <w:p w14:paraId="600A7816" w14:textId="4361FED8" w:rsidR="00ED32E8" w:rsidRDefault="00ED32E8">
      <w:pPr>
        <w:pStyle w:val="CommentText"/>
      </w:pPr>
      <w:r>
        <w:rPr>
          <w:rStyle w:val="CommentReference"/>
        </w:rPr>
        <w:annotationRef/>
      </w:r>
      <w:r>
        <w:t xml:space="preserve">Novamente, parece que </w:t>
      </w:r>
      <w:proofErr w:type="spellStart"/>
      <w:r>
        <w:t>vc</w:t>
      </w:r>
      <w:proofErr w:type="spellEnd"/>
      <w:r>
        <w:t xml:space="preserve"> está dando uma ordem ao leitor e não contando como seu framework funciona.</w:t>
      </w:r>
    </w:p>
  </w:comment>
  <w:comment w:id="150" w:author="Leonardo Gresta Paulino Murta" w:date="2013-05-17T14:54:00Z" w:initials="LG">
    <w:p w14:paraId="3D2D4053" w14:textId="249FE4FD" w:rsidR="00ED32E8" w:rsidRDefault="00ED32E8">
      <w:pPr>
        <w:pStyle w:val="CommentText"/>
      </w:pPr>
      <w:r>
        <w:rPr>
          <w:rStyle w:val="CommentReference"/>
        </w:rPr>
        <w:annotationRef/>
      </w:r>
      <w:r>
        <w:t xml:space="preserve">Novamente. </w:t>
      </w:r>
    </w:p>
  </w:comment>
  <w:comment w:id="155" w:author="Leonardo Gresta Paulino Murta" w:date="2013-05-17T14:57:00Z" w:initials="LG">
    <w:p w14:paraId="161575C5" w14:textId="51EC9086" w:rsidR="00ED32E8" w:rsidRDefault="00ED32E8">
      <w:pPr>
        <w:pStyle w:val="CommentText"/>
      </w:pPr>
      <w:r>
        <w:rPr>
          <w:rStyle w:val="CommentReference"/>
        </w:rPr>
        <w:annotationRef/>
      </w:r>
      <w:r>
        <w:t>Não entendi.</w:t>
      </w:r>
    </w:p>
  </w:comment>
  <w:comment w:id="156" w:author="Leonardo Gresta Paulino Murta" w:date="2013-05-17T14:58:00Z" w:initials="LG">
    <w:p w14:paraId="384B8BA1" w14:textId="7A34F59F" w:rsidR="00ED32E8" w:rsidRDefault="00ED32E8">
      <w:pPr>
        <w:pStyle w:val="CommentText"/>
      </w:pPr>
      <w:r>
        <w:rPr>
          <w:rStyle w:val="CommentReference"/>
        </w:rPr>
        <w:annotationRef/>
      </w:r>
      <w:r>
        <w:t>Continuei sem entender. Como assim executar uma informação coletada?</w:t>
      </w:r>
    </w:p>
  </w:comment>
  <w:comment w:id="157" w:author="Leonardo Gresta Paulino Murta" w:date="2013-05-17T14:58:00Z" w:initials="LG">
    <w:p w14:paraId="14DA59C9" w14:textId="386D1D34" w:rsidR="00ED32E8" w:rsidRDefault="00ED32E8">
      <w:pPr>
        <w:pStyle w:val="CommentText"/>
      </w:pPr>
      <w:r>
        <w:rPr>
          <w:rStyle w:val="CommentReference"/>
        </w:rPr>
        <w:annotationRef/>
      </w:r>
      <w:r>
        <w:t>Qual? Apresente formalmente uma.</w:t>
      </w:r>
    </w:p>
  </w:comment>
  <w:comment w:id="161" w:author="Leonardo Gresta Paulino Murta" w:date="2013-05-17T15:00:00Z" w:initials="LG">
    <w:p w14:paraId="2834E3FB" w14:textId="7EC41333" w:rsidR="00ED32E8" w:rsidRDefault="00ED32E8">
      <w:pPr>
        <w:pStyle w:val="CommentText"/>
      </w:pPr>
      <w:r>
        <w:rPr>
          <w:rStyle w:val="CommentReference"/>
        </w:rPr>
        <w:annotationRef/>
      </w:r>
      <w:r>
        <w:t>Bem informal e impreciso isso.</w:t>
      </w:r>
    </w:p>
  </w:comment>
  <w:comment w:id="162" w:author="Leonardo Gresta Paulino Murta" w:date="2013-05-17T15:01:00Z" w:initials="LG">
    <w:p w14:paraId="733E7FA6" w14:textId="2D0C5A53" w:rsidR="00ED32E8" w:rsidRDefault="00ED32E8">
      <w:pPr>
        <w:pStyle w:val="CommentText"/>
      </w:pPr>
      <w:r>
        <w:rPr>
          <w:rStyle w:val="CommentReference"/>
        </w:rPr>
        <w:annotationRef/>
      </w:r>
      <w:r>
        <w:t xml:space="preserve">Desenvolva melhor o raciocínio. Repare que </w:t>
      </w:r>
      <w:proofErr w:type="spellStart"/>
      <w:r>
        <w:t>vc</w:t>
      </w:r>
      <w:proofErr w:type="spellEnd"/>
      <w:r>
        <w:t xml:space="preserve"> iniciou com “for </w:t>
      </w:r>
      <w:proofErr w:type="spellStart"/>
      <w:r>
        <w:t>example</w:t>
      </w:r>
      <w:proofErr w:type="spellEnd"/>
      <w:r>
        <w:t xml:space="preserve">”. Se </w:t>
      </w:r>
      <w:proofErr w:type="spellStart"/>
      <w:r>
        <w:t>vc</w:t>
      </w:r>
      <w:proofErr w:type="spellEnd"/>
      <w:r>
        <w:t xml:space="preserve"> está em um exemplo, faça o exemplo de forma concreta.</w:t>
      </w:r>
    </w:p>
  </w:comment>
  <w:comment w:id="166" w:author="Leonardo Gresta Paulino Murta" w:date="2013-05-17T15:03:00Z" w:initials="LG">
    <w:p w14:paraId="5A226E72" w14:textId="01A96AA0" w:rsidR="00ED32E8" w:rsidRDefault="00ED32E8">
      <w:pPr>
        <w:pStyle w:val="CommentText"/>
      </w:pPr>
      <w:r>
        <w:rPr>
          <w:rStyle w:val="CommentReference"/>
        </w:rPr>
        <w:annotationRef/>
      </w:r>
      <w:proofErr w:type="spellStart"/>
      <w:r>
        <w:t>Ref</w:t>
      </w:r>
      <w:proofErr w:type="spellEnd"/>
      <w:r>
        <w:t>?</w:t>
      </w:r>
    </w:p>
  </w:comment>
  <w:comment w:id="171" w:author="Leonardo Gresta Paulino Murta" w:date="2013-05-17T15:04:00Z" w:initials="LG">
    <w:p w14:paraId="11F84523" w14:textId="635F4B14" w:rsidR="00ED32E8" w:rsidRDefault="00ED32E8">
      <w:pPr>
        <w:pStyle w:val="CommentText"/>
      </w:pPr>
      <w:r>
        <w:rPr>
          <w:rStyle w:val="CommentReference"/>
        </w:rPr>
        <w:annotationRef/>
      </w:r>
      <w:r>
        <w:t>?</w:t>
      </w:r>
    </w:p>
  </w:comment>
  <w:comment w:id="176" w:author="Leonardo Gresta Paulino Murta" w:date="2013-05-17T15:05:00Z" w:initials="LG">
    <w:p w14:paraId="35D326B6" w14:textId="4E5CF300" w:rsidR="00ED32E8" w:rsidRDefault="00ED32E8">
      <w:pPr>
        <w:pStyle w:val="CommentText"/>
      </w:pPr>
      <w:r>
        <w:rPr>
          <w:rStyle w:val="CommentReference"/>
        </w:rPr>
        <w:annotationRef/>
      </w:r>
      <w:r>
        <w:t xml:space="preserve">Olha </w:t>
      </w:r>
      <w:proofErr w:type="spellStart"/>
      <w:r>
        <w:t>vc</w:t>
      </w:r>
      <w:proofErr w:type="spellEnd"/>
      <w:r>
        <w:t xml:space="preserve"> dando ordem para o leitor novamente. </w:t>
      </w:r>
    </w:p>
  </w:comment>
  <w:comment w:id="193" w:author="Leonardo Gresta Paulino Murta" w:date="2013-05-20T10:08:00Z" w:initials="LG">
    <w:p w14:paraId="3ECF5B2B" w14:textId="227AB021" w:rsidR="00ED32E8" w:rsidRDefault="00ED32E8">
      <w:pPr>
        <w:pStyle w:val="CommentText"/>
      </w:pPr>
      <w:r>
        <w:rPr>
          <w:rStyle w:val="CommentReference"/>
        </w:rPr>
        <w:annotationRef/>
      </w:r>
      <w:r>
        <w:t xml:space="preserve">Estranho </w:t>
      </w:r>
      <w:proofErr w:type="spellStart"/>
      <w:r>
        <w:t>vc</w:t>
      </w:r>
      <w:proofErr w:type="spellEnd"/>
      <w:r>
        <w:t xml:space="preserve"> falar em tool aqui nesse capítulo. A ideia desse capítulo não era apresentar a sua abordagem? Tool tem a ver com implementação.</w:t>
      </w:r>
    </w:p>
  </w:comment>
  <w:comment w:id="194" w:author="Leonardo Gresta Paulino Murta" w:date="2013-05-20T10:09:00Z" w:initials="LG">
    <w:p w14:paraId="57C3A5A6" w14:textId="36D8A5E3" w:rsidR="00ED32E8" w:rsidRDefault="00ED32E8">
      <w:pPr>
        <w:pStyle w:val="CommentText"/>
      </w:pPr>
      <w:r>
        <w:rPr>
          <w:rStyle w:val="CommentReference"/>
        </w:rPr>
        <w:annotationRef/>
      </w:r>
      <w:r>
        <w:t>Qual a relação dos dois “o” com o nome por extenso?</w:t>
      </w:r>
    </w:p>
  </w:comment>
  <w:comment w:id="196" w:author="Leonardo Gresta Paulino Murta" w:date="2013-05-20T10:10:00Z" w:initials="LG">
    <w:p w14:paraId="2F934BCB" w14:textId="50FC3ADA" w:rsidR="00ED32E8" w:rsidRDefault="00ED32E8">
      <w:pPr>
        <w:pStyle w:val="CommentText"/>
      </w:pPr>
      <w:r>
        <w:rPr>
          <w:rStyle w:val="CommentReference"/>
        </w:rPr>
        <w:annotationRef/>
      </w:r>
      <w:r>
        <w:t xml:space="preserve">Isso está impreciso. </w:t>
      </w:r>
      <w:proofErr w:type="spellStart"/>
      <w:r>
        <w:t>Proof</w:t>
      </w:r>
      <w:proofErr w:type="spellEnd"/>
      <w:r>
        <w:t xml:space="preserve"> </w:t>
      </w:r>
      <w:proofErr w:type="spellStart"/>
      <w:r>
        <w:t>Viewer</w:t>
      </w:r>
      <w:proofErr w:type="spellEnd"/>
      <w:r>
        <w:t xml:space="preserve"> não analisa a proveniência. Ele exibe a proveniência e permite que uma pessoa faça a análise.</w:t>
      </w:r>
    </w:p>
  </w:comment>
  <w:comment w:id="199" w:author="Leonardo Gresta Paulino Murta" w:date="2013-05-20T10:12:00Z" w:initials="LG">
    <w:p w14:paraId="2AC0B7BA" w14:textId="2748B9A0" w:rsidR="00ED32E8" w:rsidRDefault="00ED32E8">
      <w:pPr>
        <w:pStyle w:val="CommentText"/>
      </w:pPr>
      <w:r>
        <w:rPr>
          <w:rStyle w:val="CommentReference"/>
        </w:rPr>
        <w:annotationRef/>
      </w:r>
      <w:r>
        <w:t xml:space="preserve">Essa figura precisa ser explicada. O que é a notação? As caixas são o que? E as setas, representam fluxos de dados ou dependências? Quem gera o game </w:t>
      </w:r>
      <w:proofErr w:type="spellStart"/>
      <w:r>
        <w:t>flow</w:t>
      </w:r>
      <w:proofErr w:type="spellEnd"/>
      <w:r>
        <w:t xml:space="preserve"> log é o game ou o framework? Se for o game, qual é a função do framework? Em suma, o que </w:t>
      </w:r>
      <w:proofErr w:type="spellStart"/>
      <w:r>
        <w:t>vc</w:t>
      </w:r>
      <w:proofErr w:type="spellEnd"/>
      <w:r>
        <w:t xml:space="preserve"> quer que seu leitor veja aqui?</w:t>
      </w:r>
    </w:p>
  </w:comment>
  <w:comment w:id="229" w:author="Leonardo Gresta Paulino Murta" w:date="2013-05-20T10:29:00Z" w:initials="LG">
    <w:p w14:paraId="2803E4D0" w14:textId="20E817B7" w:rsidR="00ED32E8" w:rsidRDefault="00ED32E8">
      <w:pPr>
        <w:pStyle w:val="CommentText"/>
      </w:pPr>
      <w:r>
        <w:rPr>
          <w:rStyle w:val="CommentReference"/>
        </w:rPr>
        <w:annotationRef/>
      </w:r>
      <w:r>
        <w:t xml:space="preserve">Eu terminei de ler isso aqui e vi que tem uma subseção só sobre filtragem, que foi o que </w:t>
      </w:r>
      <w:proofErr w:type="spellStart"/>
      <w:r>
        <w:t>vc</w:t>
      </w:r>
      <w:proofErr w:type="spellEnd"/>
      <w:r>
        <w:t xml:space="preserve"> discutiu aqui. Seria bom ter um parágrafo antes de entrar nas subseções posicionando o leitor sobre o que virá pela frente. Isso ajuda a diminuir a sua ansiedade. </w:t>
      </w:r>
    </w:p>
  </w:comment>
  <w:comment w:id="231" w:author="Leonardo Gresta Paulino Murta" w:date="2013-05-20T10:36:00Z" w:initials="LG">
    <w:p w14:paraId="5E07FA51" w14:textId="238B6711" w:rsidR="00ED32E8" w:rsidRDefault="00ED32E8">
      <w:pPr>
        <w:pStyle w:val="CommentText"/>
      </w:pPr>
      <w:r>
        <w:rPr>
          <w:rStyle w:val="CommentReference"/>
        </w:rPr>
        <w:annotationRef/>
      </w:r>
      <w:r>
        <w:t xml:space="preserve">Falta de precisão novamente: </w:t>
      </w:r>
      <w:proofErr w:type="spellStart"/>
      <w:r>
        <w:t>Proof</w:t>
      </w:r>
      <w:proofErr w:type="spellEnd"/>
      <w:r>
        <w:t xml:space="preserve"> </w:t>
      </w:r>
      <w:proofErr w:type="spellStart"/>
      <w:r>
        <w:t>Viewer</w:t>
      </w:r>
      <w:proofErr w:type="spellEnd"/>
      <w:r>
        <w:t xml:space="preserve"> é uma visualização? Ou é uma abordagem para visualização? São coisas distintas, e precisa ficar claro.</w:t>
      </w:r>
    </w:p>
  </w:comment>
  <w:comment w:id="234" w:author="Leonardo Gresta Paulino Murta" w:date="2013-05-20T10:39:00Z" w:initials="LG">
    <w:p w14:paraId="1F07F88C" w14:textId="5FA07012" w:rsidR="00ED32E8" w:rsidRDefault="00ED32E8">
      <w:pPr>
        <w:pStyle w:val="CommentText"/>
      </w:pPr>
      <w:r>
        <w:rPr>
          <w:rStyle w:val="CommentReference"/>
        </w:rPr>
        <w:annotationRef/>
      </w:r>
      <w:r>
        <w:t>Pelo que está dito aqui, parece ser interessante explicar esse processo. Ou seja, a ferramenta gera um log (em qual notação?), e esse log é transformado em um grafo não visual (em qual notação?), certo? Só então esse grafo não visual é processado para compor um grafo visível na ferramenta. É isso? Essa frase me levou a uma percepção nesse sentido. Essa explicação deveria vir na seção 4.4, antes de entrar nas subseções.</w:t>
      </w:r>
    </w:p>
  </w:comment>
  <w:comment w:id="247" w:author="Leonardo Gresta Paulino Murta" w:date="2013-05-20T10:43:00Z" w:initials="LG">
    <w:p w14:paraId="5A9EA7F5" w14:textId="5316F64F" w:rsidR="00ED32E8" w:rsidRDefault="00ED32E8">
      <w:pPr>
        <w:pStyle w:val="CommentText"/>
      </w:pPr>
      <w:r>
        <w:rPr>
          <w:rStyle w:val="CommentReference"/>
        </w:rPr>
        <w:annotationRef/>
      </w:r>
      <w:r>
        <w:t>Novamente, esse capítulo é da sua abordagem. Esse can be dá uma ideia de algo opcional. Mas como a sua abordagem sugere que seja feito? Por que?</w:t>
      </w:r>
    </w:p>
  </w:comment>
  <w:comment w:id="248" w:author="Leonardo Gresta Paulino Murta" w:date="2013-05-20T10:45:00Z" w:initials="LG">
    <w:p w14:paraId="75BA5C93" w14:textId="291E99FB" w:rsidR="00ED32E8" w:rsidRDefault="00ED32E8">
      <w:pPr>
        <w:pStyle w:val="CommentText"/>
      </w:pPr>
      <w:r>
        <w:rPr>
          <w:rStyle w:val="CommentReference"/>
        </w:rPr>
        <w:annotationRef/>
      </w:r>
      <w:r>
        <w:t>Tá, mas o que cada uma dessas cores representa na sua abordagem? Que daria para usar N cores, isso é fato. Mas por que vc optou por usar essas duas nas entidades? O que difere?</w:t>
      </w:r>
    </w:p>
  </w:comment>
  <w:comment w:id="251" w:author="Leonardo Gresta Paulino Murta" w:date="2013-05-20T10:47:00Z" w:initials="LG">
    <w:p w14:paraId="15088422" w14:textId="2A747779" w:rsidR="00ED32E8" w:rsidRDefault="00ED32E8">
      <w:pPr>
        <w:pStyle w:val="CommentText"/>
      </w:pPr>
      <w:r>
        <w:rPr>
          <w:rStyle w:val="CommentReference"/>
        </w:rPr>
        <w:annotationRef/>
      </w:r>
      <w:r>
        <w:t xml:space="preserve">Veja que excelente esse parágrafo. </w:t>
      </w:r>
      <w:proofErr w:type="spellStart"/>
      <w:r>
        <w:t>Vc</w:t>
      </w:r>
      <w:proofErr w:type="spellEnd"/>
      <w:r>
        <w:t xml:space="preserve"> fala de tudo que pode ser usado mas deixa claro quais usos </w:t>
      </w:r>
      <w:proofErr w:type="spellStart"/>
      <w:r>
        <w:t>vc</w:t>
      </w:r>
      <w:proofErr w:type="spellEnd"/>
      <w:r>
        <w:t xml:space="preserve"> fez na sua abordagem e por que.</w:t>
      </w:r>
    </w:p>
  </w:comment>
  <w:comment w:id="253" w:author="Leonardo Gresta Paulino Murta" w:date="2013-05-20T10:52:00Z" w:initials="LG">
    <w:p w14:paraId="24E43476" w14:textId="5800A16A" w:rsidR="00ED32E8" w:rsidRDefault="00ED32E8" w:rsidP="00790AFC">
      <w:pPr>
        <w:pStyle w:val="CommentText"/>
      </w:pPr>
      <w:r>
        <w:rPr>
          <w:rStyle w:val="CommentReference"/>
        </w:rPr>
        <w:annotationRef/>
      </w:r>
      <w:r>
        <w:t xml:space="preserve">Isso aqui é bem interessante, mas tem como ser feito de forma genérica? Pelo que vi no diagrama da figura 1, </w:t>
      </w:r>
      <w:proofErr w:type="spellStart"/>
      <w:r>
        <w:t>object</w:t>
      </w:r>
      <w:proofErr w:type="spellEnd"/>
      <w:r>
        <w:t xml:space="preserve"> tem </w:t>
      </w:r>
      <w:proofErr w:type="spellStart"/>
      <w:r>
        <w:t>location</w:t>
      </w:r>
      <w:proofErr w:type="spellEnd"/>
      <w:r>
        <w:t>, mas os demais elementos não. Como seria possível então recuperar essa informação?</w:t>
      </w:r>
    </w:p>
  </w:comment>
  <w:comment w:id="279" w:author="Leonardo Gresta Paulino Murta" w:date="2013-05-20T11:02:00Z" w:initials="LG">
    <w:p w14:paraId="0D98074C" w14:textId="25C3AA44" w:rsidR="00ED32E8" w:rsidRDefault="00ED32E8">
      <w:pPr>
        <w:pStyle w:val="CommentText"/>
      </w:pPr>
      <w:r>
        <w:rPr>
          <w:rStyle w:val="CommentReference"/>
        </w:rPr>
        <w:annotationRef/>
      </w:r>
      <w:r>
        <w:t xml:space="preserve">Então... acho que esse cara não pode ser colocado como filtro. Filtro normalmente é algo que filtra (ou seja, remove informação). Esse sujeito não está removendo informação. Na verdade, ele está transformando (pintando) o grafo. Tente pensar sobre isso e discutir com o </w:t>
      </w:r>
      <w:proofErr w:type="spellStart"/>
      <w:r>
        <w:t>Esteban</w:t>
      </w:r>
      <w:proofErr w:type="spellEnd"/>
      <w:r>
        <w:t xml:space="preserve"> o nome mais apropriado.</w:t>
      </w:r>
    </w:p>
  </w:comment>
  <w:comment w:id="282" w:author="Leonardo Gresta Paulino Murta" w:date="2013-05-20T11:04:00Z" w:initials="LG">
    <w:p w14:paraId="6D41DAEF" w14:textId="4F82B6B5" w:rsidR="00ED32E8" w:rsidRDefault="00ED32E8">
      <w:pPr>
        <w:pStyle w:val="CommentText"/>
      </w:pPr>
      <w:r>
        <w:rPr>
          <w:rStyle w:val="CommentReference"/>
        </w:rPr>
        <w:annotationRef/>
      </w:r>
      <w:r>
        <w:t>Frase muito longa e sem nenhuma vírgula. Difícil de entender.</w:t>
      </w:r>
    </w:p>
  </w:comment>
  <w:comment w:id="293" w:author="Leonardo Gresta Paulino Murta" w:date="2013-05-20T11:09:00Z" w:initials="LG">
    <w:p w14:paraId="0193D4BE" w14:textId="039AF592" w:rsidR="00ED32E8" w:rsidRDefault="00ED32E8">
      <w:pPr>
        <w:pStyle w:val="CommentText"/>
      </w:pPr>
      <w:r>
        <w:rPr>
          <w:rStyle w:val="CommentReference"/>
        </w:rPr>
        <w:annotationRef/>
      </w:r>
      <w:r>
        <w:t>Exemplo deveria ser específico. Esse aqui é completamente genérico. Além disso, não tem figura para mostrar visualmente esse caso?</w:t>
      </w:r>
    </w:p>
  </w:comment>
  <w:comment w:id="296" w:author="Leonardo Gresta Paulino Murta" w:date="2013-05-20T11:10:00Z" w:initials="LG">
    <w:p w14:paraId="5D54DB51" w14:textId="7C3AF8DF" w:rsidR="00ED32E8" w:rsidRDefault="00ED32E8">
      <w:pPr>
        <w:pStyle w:val="CommentText"/>
      </w:pPr>
      <w:r>
        <w:rPr>
          <w:rStyle w:val="CommentReference"/>
        </w:rPr>
        <w:annotationRef/>
      </w:r>
      <w:r>
        <w:t xml:space="preserve">Estranha essa legenda em linhas separadas. Além disso, nessa figura não dá para ver o que se ganha em aplicar o filtro. Ou seja, no texto </w:t>
      </w:r>
      <w:proofErr w:type="spellStart"/>
      <w:r>
        <w:t>vc</w:t>
      </w:r>
      <w:proofErr w:type="spellEnd"/>
      <w:r>
        <w:t xml:space="preserve"> diz que “</w:t>
      </w:r>
      <w:proofErr w:type="spellStart"/>
      <w:r>
        <w:t>making</w:t>
      </w:r>
      <w:proofErr w:type="spellEnd"/>
      <w:r>
        <w:t xml:space="preserve"> </w:t>
      </w:r>
      <w:proofErr w:type="spellStart"/>
      <w:r>
        <w:t>easer</w:t>
      </w:r>
      <w:proofErr w:type="spellEnd"/>
      <w:r>
        <w:t xml:space="preserve"> </w:t>
      </w:r>
      <w:proofErr w:type="spellStart"/>
      <w:r>
        <w:t>to</w:t>
      </w:r>
      <w:proofErr w:type="spellEnd"/>
      <w:r>
        <w:t xml:space="preserve"> </w:t>
      </w:r>
      <w:proofErr w:type="spellStart"/>
      <w:r>
        <w:t>see</w:t>
      </w:r>
      <w:proofErr w:type="spellEnd"/>
      <w:r>
        <w:t xml:space="preserve"> </w:t>
      </w:r>
      <w:proofErr w:type="spellStart"/>
      <w:r>
        <w:t>all</w:t>
      </w:r>
      <w:proofErr w:type="spellEnd"/>
      <w:r>
        <w:t xml:space="preserve"> </w:t>
      </w:r>
      <w:proofErr w:type="spellStart"/>
      <w:r>
        <w:t>influences</w:t>
      </w:r>
      <w:proofErr w:type="spellEnd"/>
      <w:r>
        <w:t>”. Mas isso não é visível aqui.</w:t>
      </w:r>
    </w:p>
  </w:comment>
  <w:comment w:id="297" w:author="Leonardo Gresta Paulino Murta" w:date="2013-05-20T11:11:00Z" w:initials="LG">
    <w:p w14:paraId="345FD3C8" w14:textId="027513E5" w:rsidR="00ED32E8" w:rsidRDefault="00ED32E8">
      <w:pPr>
        <w:pStyle w:val="CommentText"/>
      </w:pPr>
      <w:r>
        <w:rPr>
          <w:rStyle w:val="CommentReference"/>
        </w:rPr>
        <w:annotationRef/>
      </w:r>
      <w:r>
        <w:t>Como disse antes, é um filtro mesmo?</w:t>
      </w:r>
    </w:p>
  </w:comment>
  <w:comment w:id="298" w:author="Leonardo Gresta Paulino Murta" w:date="2013-05-20T11:14:00Z" w:initials="LG">
    <w:p w14:paraId="48F42FC3" w14:textId="43BE6E71" w:rsidR="00ED32E8" w:rsidRDefault="00ED32E8">
      <w:pPr>
        <w:pStyle w:val="CommentText"/>
      </w:pPr>
      <w:r>
        <w:rPr>
          <w:rStyle w:val="CommentReference"/>
        </w:rPr>
        <w:annotationRef/>
      </w:r>
      <w:r>
        <w:t xml:space="preserve">Mas quando usa cada? Digo, no seu exemplo de hit point, quando seria </w:t>
      </w:r>
      <w:proofErr w:type="spellStart"/>
      <w:r>
        <w:t>red</w:t>
      </w:r>
      <w:proofErr w:type="spellEnd"/>
      <w:r>
        <w:t xml:space="preserve">, </w:t>
      </w:r>
      <w:proofErr w:type="spellStart"/>
      <w:r>
        <w:t>yellow</w:t>
      </w:r>
      <w:proofErr w:type="spellEnd"/>
      <w:r>
        <w:t xml:space="preserve"> e </w:t>
      </w:r>
      <w:proofErr w:type="spellStart"/>
      <w:r>
        <w:t>green</w:t>
      </w:r>
      <w:proofErr w:type="spellEnd"/>
      <w:r>
        <w:t xml:space="preserve">? Existe um critério genérico ou seria necessário de estabelecer esses limites para cada atributo? Se for necessário estabelecer, como </w:t>
      </w:r>
      <w:proofErr w:type="spellStart"/>
      <w:r>
        <w:t>vc</w:t>
      </w:r>
      <w:proofErr w:type="spellEnd"/>
      <w:r>
        <w:t xml:space="preserve"> imagina que isso poderia ser feito?</w:t>
      </w:r>
    </w:p>
  </w:comment>
  <w:comment w:id="299" w:author="Leonardo Gresta Paulino Murta" w:date="2013-05-20T11:12:00Z" w:initials="LG">
    <w:p w14:paraId="415C9754" w14:textId="2973E66F" w:rsidR="00ED32E8" w:rsidRDefault="00ED32E8">
      <w:pPr>
        <w:pStyle w:val="CommentText"/>
      </w:pPr>
      <w:r>
        <w:rPr>
          <w:rStyle w:val="CommentReference"/>
        </w:rPr>
        <w:annotationRef/>
      </w:r>
      <w:r>
        <w:t xml:space="preserve">Engraçado que </w:t>
      </w:r>
      <w:proofErr w:type="spellStart"/>
      <w:r>
        <w:t>vc</w:t>
      </w:r>
      <w:proofErr w:type="spellEnd"/>
      <w:r>
        <w:t xml:space="preserve"> usou </w:t>
      </w:r>
      <w:proofErr w:type="spellStart"/>
      <w:r>
        <w:t>hp</w:t>
      </w:r>
      <w:proofErr w:type="spellEnd"/>
      <w:r>
        <w:t xml:space="preserve"> há pouco tempo sem definir. Normalmente quando é sigla, coloco em maiúsculo. Defina na primeira ocorrência ou coloque sempre por extenso.</w:t>
      </w:r>
    </w:p>
  </w:comment>
  <w:comment w:id="300" w:author="Leonardo Gresta Paulino Murta" w:date="2013-05-20T11:18:00Z" w:initials="LG">
    <w:p w14:paraId="3DE015D0" w14:textId="27AE14DC" w:rsidR="00ED32E8" w:rsidRDefault="00ED32E8">
      <w:pPr>
        <w:pStyle w:val="CommentText"/>
      </w:pPr>
      <w:r>
        <w:rPr>
          <w:rStyle w:val="CommentReference"/>
        </w:rPr>
        <w:annotationRef/>
      </w:r>
      <w:r>
        <w:t xml:space="preserve">Figuras de exemplo sempre são boas para ajudar a pessoa a entender o que </w:t>
      </w:r>
      <w:proofErr w:type="spellStart"/>
      <w:r>
        <w:t>vc</w:t>
      </w:r>
      <w:proofErr w:type="spellEnd"/>
      <w:r>
        <w:t xml:space="preserve"> está explicando no texto.</w:t>
      </w:r>
    </w:p>
  </w:comment>
  <w:comment w:id="303" w:author="Leonardo Gresta Paulino Murta" w:date="2013-05-20T12:12:00Z" w:initials="LG">
    <w:p w14:paraId="33AFA4A7" w14:textId="7A701900" w:rsidR="00ED32E8" w:rsidRDefault="00ED32E8">
      <w:pPr>
        <w:pStyle w:val="CommentText"/>
      </w:pPr>
      <w:r>
        <w:rPr>
          <w:rStyle w:val="CommentReference"/>
        </w:rPr>
        <w:annotationRef/>
      </w:r>
      <w:r>
        <w:t xml:space="preserve">Fiquei meio confuso. Esse parágrafo tem o propósito de discutir qual </w:t>
      </w:r>
      <w:proofErr w:type="spellStart"/>
      <w:r>
        <w:t>feature</w:t>
      </w:r>
      <w:proofErr w:type="spellEnd"/>
      <w:r>
        <w:t xml:space="preserve"> da sua abordagem? É um dos três filtros? É um quarto filtro? Não ficou claro para mim.</w:t>
      </w:r>
    </w:p>
  </w:comment>
  <w:comment w:id="304" w:author="Leonardo Gresta Paulino Murta" w:date="2013-05-20T12:14:00Z" w:initials="LG">
    <w:p w14:paraId="18429C27" w14:textId="30533386" w:rsidR="00ED32E8" w:rsidRDefault="00ED32E8">
      <w:pPr>
        <w:pStyle w:val="CommentText"/>
      </w:pPr>
      <w:r>
        <w:rPr>
          <w:rStyle w:val="CommentReference"/>
        </w:rPr>
        <w:annotationRef/>
      </w:r>
      <w:r>
        <w:t>Então a ideia é aplicar um mecanismo automático que filtre antes de mostrar ao usuário? Mas o trecho marcado anteriormente já dá um pouco esse tipo de percepção ao citar “</w:t>
      </w:r>
      <w:proofErr w:type="spellStart"/>
      <w:r>
        <w:t>already</w:t>
      </w:r>
      <w:proofErr w:type="spellEnd"/>
      <w:r>
        <w:t xml:space="preserve"> </w:t>
      </w:r>
      <w:proofErr w:type="spellStart"/>
      <w:r>
        <w:t>filtered</w:t>
      </w:r>
      <w:proofErr w:type="spellEnd"/>
      <w:r>
        <w:t>”.</w:t>
      </w:r>
    </w:p>
    <w:p w14:paraId="65C0CBB1" w14:textId="77777777" w:rsidR="00ED32E8" w:rsidRDefault="00ED32E8">
      <w:pPr>
        <w:pStyle w:val="CommentText"/>
      </w:pPr>
    </w:p>
    <w:p w14:paraId="02EC5694" w14:textId="34A9243E" w:rsidR="00ED32E8" w:rsidRDefault="00ED32E8">
      <w:pPr>
        <w:pStyle w:val="CommentText"/>
      </w:pPr>
      <w:r>
        <w:t xml:space="preserve">De </w:t>
      </w:r>
      <w:proofErr w:type="spellStart"/>
      <w:r>
        <w:t>qq</w:t>
      </w:r>
      <w:proofErr w:type="spellEnd"/>
      <w:r>
        <w:t xml:space="preserve"> forma, </w:t>
      </w:r>
      <w:proofErr w:type="spellStart"/>
      <w:r>
        <w:t>vc</w:t>
      </w:r>
      <w:proofErr w:type="spellEnd"/>
      <w:r>
        <w:t xml:space="preserve"> fez isso? Há um filtrador automático? Precisa detalhar mais como isso funciona (quais critérios para escolher o que filtrar e o que não filtrar).</w:t>
      </w:r>
    </w:p>
  </w:comment>
  <w:comment w:id="305" w:author="Leonardo Gresta Paulino Murta" w:date="2013-05-20T12:07:00Z" w:initials="LG">
    <w:p w14:paraId="08CAB082" w14:textId="6B920F74" w:rsidR="00ED32E8" w:rsidRDefault="00ED32E8">
      <w:pPr>
        <w:pStyle w:val="CommentText"/>
      </w:pPr>
      <w:r>
        <w:rPr>
          <w:rStyle w:val="CommentReference"/>
        </w:rPr>
        <w:annotationRef/>
      </w:r>
      <w:r>
        <w:t xml:space="preserve">Aqui </w:t>
      </w:r>
      <w:proofErr w:type="spellStart"/>
      <w:r>
        <w:t>tb</w:t>
      </w:r>
      <w:proofErr w:type="spellEnd"/>
      <w:r>
        <w:t xml:space="preserve"> parece que </w:t>
      </w:r>
      <w:proofErr w:type="spellStart"/>
      <w:r>
        <w:t>vc</w:t>
      </w:r>
      <w:proofErr w:type="spellEnd"/>
      <w:r>
        <w:t xml:space="preserve"> está mandando seu leitor fazer isso. Reescreva.</w:t>
      </w:r>
    </w:p>
  </w:comment>
  <w:comment w:id="308" w:author="Leonardo Gresta Paulino Murta" w:date="2013-05-20T12:08:00Z" w:initials="LG">
    <w:p w14:paraId="7A9E689E" w14:textId="16C9D8FD" w:rsidR="00ED32E8" w:rsidRDefault="00ED32E8">
      <w:pPr>
        <w:pStyle w:val="CommentText"/>
      </w:pPr>
      <w:r>
        <w:rPr>
          <w:rStyle w:val="CommentReference"/>
        </w:rPr>
        <w:annotationRef/>
      </w:r>
      <w:r>
        <w:t>Que tal dizer que “Também é possível ter...”</w:t>
      </w:r>
    </w:p>
  </w:comment>
  <w:comment w:id="327" w:author="Leonardo Gresta Paulino Murta" w:date="2013-05-20T12:15:00Z" w:initials="LG">
    <w:p w14:paraId="5345AEA0" w14:textId="7E4E7C7D" w:rsidR="00ED32E8" w:rsidRDefault="00ED32E8">
      <w:pPr>
        <w:pStyle w:val="CommentText"/>
      </w:pPr>
      <w:r>
        <w:rPr>
          <w:rStyle w:val="CommentReference"/>
        </w:rPr>
        <w:annotationRef/>
      </w:r>
      <w:r>
        <w:t>Novamente, parece que está mandando o leitor fazer algo. Quem colapsa?</w:t>
      </w:r>
    </w:p>
  </w:comment>
  <w:comment w:id="331" w:author="Leonardo Gresta Paulino Murta" w:date="2013-05-20T12:16:00Z" w:initials="LG">
    <w:p w14:paraId="5B2F7BB0" w14:textId="58C814E7" w:rsidR="00ED32E8" w:rsidRDefault="00ED32E8">
      <w:pPr>
        <w:pStyle w:val="CommentText"/>
      </w:pPr>
      <w:r>
        <w:rPr>
          <w:rStyle w:val="CommentReference"/>
        </w:rPr>
        <w:annotationRef/>
      </w:r>
      <w:r>
        <w:t xml:space="preserve">Mas </w:t>
      </w:r>
      <w:proofErr w:type="spellStart"/>
      <w:r>
        <w:t>vc</w:t>
      </w:r>
      <w:proofErr w:type="spellEnd"/>
      <w:r>
        <w:t xml:space="preserve"> não está citando um exemplo nessa frase. Que </w:t>
      </w:r>
      <w:proofErr w:type="spellStart"/>
      <w:r>
        <w:t>battle</w:t>
      </w:r>
      <w:proofErr w:type="spellEnd"/>
      <w:r>
        <w:t xml:space="preserve"> é esse então?</w:t>
      </w:r>
    </w:p>
  </w:comment>
  <w:comment w:id="332" w:author="Leonardo Gresta Paulino Murta" w:date="2013-05-20T12:19:00Z" w:initials="LG">
    <w:p w14:paraId="2D9041F1" w14:textId="77777777" w:rsidR="00ED32E8" w:rsidRDefault="00ED32E8">
      <w:pPr>
        <w:pStyle w:val="CommentText"/>
      </w:pPr>
      <w:r>
        <w:rPr>
          <w:rStyle w:val="CommentReference"/>
        </w:rPr>
        <w:annotationRef/>
      </w:r>
      <w:r>
        <w:t>Aqui nesse parágrafo você dá a ideia de um critério de colapse automático. Mas o ideal seria apresentar esse critério de forma mais formal, usando o metamodelo da figura 1 para apontar quais dados são analizados lá para viabilisar a decisão. Por exemplo, provavelmente vc precisa de um threshold para poder indicar se algo foi ou não relevante. Onde e quem define isso? Você predefiniu algum valor padrão? Baseado em que?</w:t>
      </w:r>
    </w:p>
    <w:p w14:paraId="030CD07F" w14:textId="77777777" w:rsidR="00ED32E8" w:rsidRDefault="00ED32E8">
      <w:pPr>
        <w:pStyle w:val="CommentText"/>
      </w:pPr>
    </w:p>
    <w:p w14:paraId="6D428676" w14:textId="207B1BFC" w:rsidR="00ED32E8" w:rsidRDefault="00ED32E8">
      <w:pPr>
        <w:pStyle w:val="CommentText"/>
      </w:pPr>
      <w:r>
        <w:t>Mas veja, estou assumindo que tudo que vc colocou nesse capítulo da sua abordagem, você está de fato fazendo. Se não for o caso, o texto deveria estar em trabalhos futuros e não aqui.</w:t>
      </w:r>
    </w:p>
  </w:comment>
  <w:comment w:id="335" w:author="Leonardo Gresta Paulino Murta" w:date="2013-05-20T12:20:00Z" w:initials="LG">
    <w:p w14:paraId="272C772D" w14:textId="565D27C2" w:rsidR="00ED32E8" w:rsidRDefault="00ED32E8">
      <w:pPr>
        <w:pStyle w:val="CommentText"/>
      </w:pPr>
      <w:r>
        <w:rPr>
          <w:rStyle w:val="CommentReference"/>
        </w:rPr>
        <w:annotationRef/>
      </w:r>
      <w:r>
        <w:t>Muito informal. Tente explicar de forma mais precisa o seu propósito.</w:t>
      </w:r>
    </w:p>
  </w:comment>
  <w:comment w:id="340" w:author="Leonardo Gresta Paulino Murta" w:date="2013-05-20T12:24:00Z" w:initials="LG">
    <w:p w14:paraId="5BBD1169" w14:textId="77777777" w:rsidR="00ED32E8" w:rsidRDefault="00ED32E8">
      <w:pPr>
        <w:pStyle w:val="CommentText"/>
      </w:pPr>
      <w:r>
        <w:rPr>
          <w:rStyle w:val="CommentReference"/>
        </w:rPr>
        <w:annotationRef/>
      </w:r>
      <w:r>
        <w:t xml:space="preserve">Mas se ele provê isso, </w:t>
      </w:r>
      <w:proofErr w:type="spellStart"/>
      <w:r>
        <w:t>vc</w:t>
      </w:r>
      <w:proofErr w:type="spellEnd"/>
      <w:r>
        <w:t xml:space="preserve"> deveria ter discutido no capítulo. Por exemplo, </w:t>
      </w:r>
      <w:proofErr w:type="spellStart"/>
      <w:r>
        <w:t>vc</w:t>
      </w:r>
      <w:proofErr w:type="spellEnd"/>
      <w:r>
        <w:t xml:space="preserve"> não discute nada sobre o esquema que usou para o game </w:t>
      </w:r>
      <w:proofErr w:type="spellStart"/>
      <w:r>
        <w:t>flow</w:t>
      </w:r>
      <w:proofErr w:type="spellEnd"/>
      <w:r>
        <w:t xml:space="preserve"> log. Além disso, </w:t>
      </w:r>
      <w:proofErr w:type="spellStart"/>
      <w:r>
        <w:t>vc</w:t>
      </w:r>
      <w:proofErr w:type="spellEnd"/>
      <w:r>
        <w:t xml:space="preserve"> não falou nada sobre um método de análise. </w:t>
      </w:r>
      <w:proofErr w:type="spellStart"/>
      <w:r>
        <w:t>Vc</w:t>
      </w:r>
      <w:proofErr w:type="spellEnd"/>
      <w:r>
        <w:t xml:space="preserve"> só falou quais recursos ele oferece, mas um método seria algo assim: “Passo 1: o usuário deve abrir o grafo e identificar os vértices de interesse. Passo 2: com os vértices identificados, o filtro X deve ser aplicado para...”. </w:t>
      </w:r>
    </w:p>
    <w:p w14:paraId="7F51D57D" w14:textId="77777777" w:rsidR="00ED32E8" w:rsidRDefault="00ED32E8">
      <w:pPr>
        <w:pStyle w:val="CommentText"/>
      </w:pPr>
    </w:p>
    <w:p w14:paraId="679FA630" w14:textId="6064D050" w:rsidR="00ED32E8" w:rsidRDefault="00ED32E8">
      <w:pPr>
        <w:pStyle w:val="CommentText"/>
      </w:pPr>
      <w:r>
        <w:t xml:space="preserve">Tanto não temos um método que cada participante do experimento usou a ferramenta da forma que desejou para obter os resultados. Isso pode até ser a razão de termos uma </w:t>
      </w:r>
      <w:proofErr w:type="spellStart"/>
      <w:r>
        <w:t>variança</w:t>
      </w:r>
      <w:proofErr w:type="spellEnd"/>
      <w:r>
        <w:t xml:space="preserve"> grande em alguns casos. Se tivesse um método, todos teriam feito da mesma forma.</w:t>
      </w:r>
    </w:p>
  </w:comment>
  <w:comment w:id="343" w:author="Leonardo Gresta Paulino Murta" w:date="2013-05-20T12:26:00Z" w:initials="LG">
    <w:p w14:paraId="4EBB686B" w14:textId="57BFCDCD" w:rsidR="00ED32E8" w:rsidRDefault="00ED32E8">
      <w:pPr>
        <w:pStyle w:val="CommentText"/>
      </w:pPr>
      <w:r>
        <w:rPr>
          <w:rStyle w:val="CommentReference"/>
        </w:rPr>
        <w:annotationRef/>
      </w:r>
      <w:r>
        <w:t>Rever.</w:t>
      </w:r>
    </w:p>
  </w:comment>
  <w:comment w:id="344" w:author="Leonardo Gresta Paulino Murta" w:date="2013-05-20T12:27:00Z" w:initials="LG">
    <w:p w14:paraId="75B405A7" w14:textId="1BEA0694" w:rsidR="00ED32E8" w:rsidRDefault="00ED32E8">
      <w:pPr>
        <w:pStyle w:val="CommentText"/>
      </w:pPr>
      <w:r>
        <w:rPr>
          <w:rStyle w:val="CommentReference"/>
        </w:rPr>
        <w:annotationRef/>
      </w:r>
      <w:proofErr w:type="spellStart"/>
      <w:r>
        <w:t>Tips</w:t>
      </w:r>
      <w:proofErr w:type="spellEnd"/>
      <w:r>
        <w:t xml:space="preserve"> é algo muito informal para uma dissertação. </w:t>
      </w:r>
      <w:proofErr w:type="spellStart"/>
      <w:r>
        <w:t>Vc</w:t>
      </w:r>
      <w:proofErr w:type="spellEnd"/>
      <w:r>
        <w:t xml:space="preserve"> apresentou </w:t>
      </w:r>
      <w:proofErr w:type="spellStart"/>
      <w:r>
        <w:t>guidelines</w:t>
      </w:r>
      <w:proofErr w:type="spellEnd"/>
      <w:r>
        <w:t xml:space="preserve">? </w:t>
      </w:r>
    </w:p>
  </w:comment>
  <w:comment w:id="350" w:author="Leonardo Gresta Paulino Murta" w:date="2013-05-20T12:30:00Z" w:initials="LG">
    <w:p w14:paraId="746B84F2" w14:textId="77777777" w:rsidR="00ED32E8" w:rsidRDefault="00ED32E8">
      <w:pPr>
        <w:pStyle w:val="CommentText"/>
      </w:pPr>
      <w:r>
        <w:rPr>
          <w:rStyle w:val="CommentReference"/>
        </w:rPr>
        <w:annotationRef/>
      </w:r>
      <w:r>
        <w:t xml:space="preserve">Pois é... isso que ficou confuso por lá. Se algo é future </w:t>
      </w:r>
      <w:proofErr w:type="spellStart"/>
      <w:r>
        <w:t>work</w:t>
      </w:r>
      <w:proofErr w:type="spellEnd"/>
      <w:r>
        <w:t xml:space="preserve">, ele deveria estar na seção de future </w:t>
      </w:r>
      <w:proofErr w:type="spellStart"/>
      <w:r>
        <w:t>work</w:t>
      </w:r>
      <w:proofErr w:type="spellEnd"/>
      <w:r>
        <w:t>. Ao menos a discussão da generalidade/especificidade deveria estar lá no corpo do capítulo para ajudar o leitor a entender isso.</w:t>
      </w:r>
    </w:p>
    <w:p w14:paraId="0E52C6A7" w14:textId="77777777" w:rsidR="00ED32E8" w:rsidRDefault="00ED32E8">
      <w:pPr>
        <w:pStyle w:val="CommentText"/>
      </w:pPr>
    </w:p>
    <w:p w14:paraId="23496697" w14:textId="5DDAE21A" w:rsidR="00ED32E8" w:rsidRDefault="00ED32E8">
      <w:pPr>
        <w:pStyle w:val="CommentText"/>
      </w:pPr>
      <w:r>
        <w:t>Mas mesmo sendo específico de domínio, claro que dá para ter uma solução genérica. É só uma questão de investir no problema.</w:t>
      </w:r>
    </w:p>
  </w:comment>
  <w:comment w:id="353" w:author="Leonardo Gresta Paulino Murta" w:date="2013-05-20T12:46:00Z" w:initials="LG">
    <w:p w14:paraId="3E82243E" w14:textId="50EFE158" w:rsidR="00ED32E8" w:rsidRDefault="00ED32E8">
      <w:pPr>
        <w:pStyle w:val="CommentText"/>
      </w:pPr>
      <w:r>
        <w:rPr>
          <w:rStyle w:val="CommentReference"/>
        </w:rPr>
        <w:annotationRef/>
      </w:r>
      <w:r>
        <w:t xml:space="preserve">Uma coisa que pode estar gerando confusão para mim é a questão de framework. Quando pensamos em framework, temos em mente algo concreto e genérico, que pode ser instanciado em diferentes contextos. Mas seu framework não é assim, certo? Ele </w:t>
      </w:r>
      <w:r w:rsidR="00162F29">
        <w:t xml:space="preserve">não seria um framework conceitual? Veja aqui uma definição informal: </w:t>
      </w:r>
      <w:r w:rsidR="00162F29" w:rsidRPr="00162F29">
        <w:t>http://pt.wikipedia.org/wiki/Framework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52477" w14:textId="77777777" w:rsidR="00ED32E8" w:rsidRDefault="00ED32E8" w:rsidP="005A0F52">
      <w:pPr>
        <w:spacing w:line="240" w:lineRule="auto"/>
      </w:pPr>
      <w:r>
        <w:separator/>
      </w:r>
    </w:p>
  </w:endnote>
  <w:endnote w:type="continuationSeparator" w:id="0">
    <w:p w14:paraId="3592108D" w14:textId="77777777" w:rsidR="00ED32E8" w:rsidRDefault="00ED32E8" w:rsidP="005A0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20FAF" w14:textId="77777777" w:rsidR="00ED32E8" w:rsidRDefault="00ED32E8" w:rsidP="005A0F52">
      <w:pPr>
        <w:spacing w:line="240" w:lineRule="auto"/>
      </w:pPr>
      <w:r>
        <w:separator/>
      </w:r>
    </w:p>
  </w:footnote>
  <w:footnote w:type="continuationSeparator" w:id="0">
    <w:p w14:paraId="55C953C0" w14:textId="77777777" w:rsidR="00ED32E8" w:rsidRDefault="00ED32E8" w:rsidP="005A0F52">
      <w:pPr>
        <w:spacing w:line="240" w:lineRule="auto"/>
      </w:pPr>
      <w:r>
        <w:continuationSeparator/>
      </w:r>
    </w:p>
  </w:footnote>
  <w:footnote w:id="1">
    <w:p w14:paraId="60B8FE82" w14:textId="77777777" w:rsidR="00ED32E8" w:rsidRPr="00B552F5" w:rsidRDefault="00ED32E8" w:rsidP="003520CD">
      <w:pPr>
        <w:pStyle w:val="FootnoteText"/>
        <w:rPr>
          <w:lang w:val="en-US"/>
        </w:rPr>
      </w:pPr>
      <w:r>
        <w:rPr>
          <w:rStyle w:val="FootnoteReference"/>
        </w:rPr>
        <w:footnoteRef/>
      </w:r>
      <w:r w:rsidRPr="00671801">
        <w:rPr>
          <w:lang w:val="en-US"/>
        </w:rPr>
        <w:t xml:space="preserve"> </w:t>
      </w:r>
      <w:r>
        <w:rPr>
          <w:lang w:val="en-US"/>
        </w:rPr>
        <w:t>In this work, g</w:t>
      </w:r>
      <w:r w:rsidRPr="00671801">
        <w:rPr>
          <w:lang w:val="en-US"/>
        </w:rPr>
        <w:t xml:space="preserve">ameplay is </w:t>
      </w:r>
      <w:r>
        <w:rPr>
          <w:lang w:val="en-US"/>
        </w:rPr>
        <w:t>defined as the player’s experiences throughout the game session or the game’s rules and challenges.</w:t>
      </w:r>
    </w:p>
  </w:footnote>
  <w:footnote w:id="2">
    <w:p w14:paraId="3408A51B" w14:textId="77777777" w:rsidR="00ED32E8" w:rsidRPr="00C95A48" w:rsidRDefault="00ED32E8">
      <w:pPr>
        <w:pStyle w:val="FootnoteText"/>
        <w:rPr>
          <w:lang w:val="en-US"/>
        </w:rPr>
      </w:pPr>
      <w:r>
        <w:rPr>
          <w:rStyle w:val="FootnoteReference"/>
        </w:rPr>
        <w:footnoteRef/>
      </w:r>
      <w:r w:rsidRPr="00C95A48">
        <w:rPr>
          <w:lang w:val="en-US"/>
        </w:rPr>
        <w:t xml:space="preserve"> </w:t>
      </w:r>
      <w:r>
        <w:rPr>
          <w:lang w:val="en-US"/>
        </w:rPr>
        <w:t xml:space="preserve">The </w:t>
      </w:r>
      <w:r w:rsidRPr="00C95A48">
        <w:rPr>
          <w:i/>
          <w:lang w:val="en-US"/>
        </w:rPr>
        <w:t>game flow log</w:t>
      </w:r>
      <w:r>
        <w:rPr>
          <w:lang w:val="en-US"/>
        </w:rPr>
        <w:t xml:space="preserve"> can also be viewed as the player’s journey.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22975"/>
    <w:multiLevelType w:val="multilevel"/>
    <w:tmpl w:val="AE801570"/>
    <w:lvl w:ilvl="0">
      <w:start w:val="4"/>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0F52"/>
    <w:rsid w:val="00002B8D"/>
    <w:rsid w:val="00005242"/>
    <w:rsid w:val="00016A50"/>
    <w:rsid w:val="00020063"/>
    <w:rsid w:val="000253C0"/>
    <w:rsid w:val="000504ED"/>
    <w:rsid w:val="0005109B"/>
    <w:rsid w:val="00055BC8"/>
    <w:rsid w:val="0006553D"/>
    <w:rsid w:val="0007023A"/>
    <w:rsid w:val="0007407A"/>
    <w:rsid w:val="00083359"/>
    <w:rsid w:val="000D13B9"/>
    <w:rsid w:val="000D1CBD"/>
    <w:rsid w:val="000E0E34"/>
    <w:rsid w:val="00116C68"/>
    <w:rsid w:val="00124AB5"/>
    <w:rsid w:val="0012729D"/>
    <w:rsid w:val="001443FB"/>
    <w:rsid w:val="00162F29"/>
    <w:rsid w:val="00167EC0"/>
    <w:rsid w:val="0019763B"/>
    <w:rsid w:val="001A69B9"/>
    <w:rsid w:val="001B4898"/>
    <w:rsid w:val="001C1A70"/>
    <w:rsid w:val="001D611A"/>
    <w:rsid w:val="00203993"/>
    <w:rsid w:val="00205C46"/>
    <w:rsid w:val="00216DCA"/>
    <w:rsid w:val="002253FF"/>
    <w:rsid w:val="00230F75"/>
    <w:rsid w:val="00232F2E"/>
    <w:rsid w:val="00233C53"/>
    <w:rsid w:val="002524DE"/>
    <w:rsid w:val="00252545"/>
    <w:rsid w:val="002578B0"/>
    <w:rsid w:val="00261FDC"/>
    <w:rsid w:val="002670CF"/>
    <w:rsid w:val="002A195D"/>
    <w:rsid w:val="002A2277"/>
    <w:rsid w:val="002B285B"/>
    <w:rsid w:val="002E5685"/>
    <w:rsid w:val="003073CB"/>
    <w:rsid w:val="00322AD1"/>
    <w:rsid w:val="00334FA5"/>
    <w:rsid w:val="0034412C"/>
    <w:rsid w:val="003520CD"/>
    <w:rsid w:val="00353336"/>
    <w:rsid w:val="003556D8"/>
    <w:rsid w:val="003936BA"/>
    <w:rsid w:val="00397578"/>
    <w:rsid w:val="003C5447"/>
    <w:rsid w:val="003D5471"/>
    <w:rsid w:val="003F6ABB"/>
    <w:rsid w:val="004165C0"/>
    <w:rsid w:val="00426784"/>
    <w:rsid w:val="00431709"/>
    <w:rsid w:val="0046208C"/>
    <w:rsid w:val="00462EC9"/>
    <w:rsid w:val="00475DDE"/>
    <w:rsid w:val="0048546B"/>
    <w:rsid w:val="004C23EC"/>
    <w:rsid w:val="004C4E44"/>
    <w:rsid w:val="004D1A37"/>
    <w:rsid w:val="004D6EFA"/>
    <w:rsid w:val="004E376B"/>
    <w:rsid w:val="004E727A"/>
    <w:rsid w:val="004F0B4D"/>
    <w:rsid w:val="004F554E"/>
    <w:rsid w:val="005054DC"/>
    <w:rsid w:val="00517646"/>
    <w:rsid w:val="00517775"/>
    <w:rsid w:val="00520CF7"/>
    <w:rsid w:val="00595233"/>
    <w:rsid w:val="005A0F52"/>
    <w:rsid w:val="005D4876"/>
    <w:rsid w:val="005E21D7"/>
    <w:rsid w:val="005F217A"/>
    <w:rsid w:val="005F5B0A"/>
    <w:rsid w:val="00603716"/>
    <w:rsid w:val="0060523E"/>
    <w:rsid w:val="00625A0D"/>
    <w:rsid w:val="00647B5A"/>
    <w:rsid w:val="0067497F"/>
    <w:rsid w:val="00681EDD"/>
    <w:rsid w:val="006A61C5"/>
    <w:rsid w:val="006D5A33"/>
    <w:rsid w:val="006E3440"/>
    <w:rsid w:val="00701ACC"/>
    <w:rsid w:val="0071617E"/>
    <w:rsid w:val="007322E6"/>
    <w:rsid w:val="00751516"/>
    <w:rsid w:val="007515B2"/>
    <w:rsid w:val="007526E8"/>
    <w:rsid w:val="00754A2E"/>
    <w:rsid w:val="0076145E"/>
    <w:rsid w:val="007654AE"/>
    <w:rsid w:val="00790AFC"/>
    <w:rsid w:val="00791715"/>
    <w:rsid w:val="007C4F5F"/>
    <w:rsid w:val="007D1BA2"/>
    <w:rsid w:val="007E10F7"/>
    <w:rsid w:val="007F2013"/>
    <w:rsid w:val="00800EC2"/>
    <w:rsid w:val="00832010"/>
    <w:rsid w:val="00843F6A"/>
    <w:rsid w:val="00847564"/>
    <w:rsid w:val="00875650"/>
    <w:rsid w:val="008A74E4"/>
    <w:rsid w:val="008B16C0"/>
    <w:rsid w:val="008B3D2D"/>
    <w:rsid w:val="008D09D1"/>
    <w:rsid w:val="008E0013"/>
    <w:rsid w:val="008E1A74"/>
    <w:rsid w:val="008E2795"/>
    <w:rsid w:val="008E3CD9"/>
    <w:rsid w:val="008E799A"/>
    <w:rsid w:val="00990590"/>
    <w:rsid w:val="00995C3F"/>
    <w:rsid w:val="009A1499"/>
    <w:rsid w:val="009B1D87"/>
    <w:rsid w:val="009C4DD1"/>
    <w:rsid w:val="009D6F2B"/>
    <w:rsid w:val="009E0C21"/>
    <w:rsid w:val="009E1C0E"/>
    <w:rsid w:val="009F5581"/>
    <w:rsid w:val="00A02E98"/>
    <w:rsid w:val="00A132AC"/>
    <w:rsid w:val="00A148E5"/>
    <w:rsid w:val="00A1750D"/>
    <w:rsid w:val="00A426E2"/>
    <w:rsid w:val="00A43517"/>
    <w:rsid w:val="00A446A2"/>
    <w:rsid w:val="00AA0048"/>
    <w:rsid w:val="00AA10E8"/>
    <w:rsid w:val="00AB5DE5"/>
    <w:rsid w:val="00AD1633"/>
    <w:rsid w:val="00AD5CD4"/>
    <w:rsid w:val="00AE32B8"/>
    <w:rsid w:val="00AF50C4"/>
    <w:rsid w:val="00B00EE9"/>
    <w:rsid w:val="00B32C70"/>
    <w:rsid w:val="00B4373D"/>
    <w:rsid w:val="00B52591"/>
    <w:rsid w:val="00B5639C"/>
    <w:rsid w:val="00B57C4F"/>
    <w:rsid w:val="00B6029F"/>
    <w:rsid w:val="00B67D08"/>
    <w:rsid w:val="00B9527A"/>
    <w:rsid w:val="00B96653"/>
    <w:rsid w:val="00BA7586"/>
    <w:rsid w:val="00BC425F"/>
    <w:rsid w:val="00BD34E8"/>
    <w:rsid w:val="00BD713F"/>
    <w:rsid w:val="00BF17DB"/>
    <w:rsid w:val="00C05DCA"/>
    <w:rsid w:val="00C43030"/>
    <w:rsid w:val="00C52158"/>
    <w:rsid w:val="00C62A63"/>
    <w:rsid w:val="00C62C9C"/>
    <w:rsid w:val="00C65402"/>
    <w:rsid w:val="00C750D0"/>
    <w:rsid w:val="00C75198"/>
    <w:rsid w:val="00C844DC"/>
    <w:rsid w:val="00C95913"/>
    <w:rsid w:val="00C95A48"/>
    <w:rsid w:val="00CA0A52"/>
    <w:rsid w:val="00CA5208"/>
    <w:rsid w:val="00CB612F"/>
    <w:rsid w:val="00CC2F06"/>
    <w:rsid w:val="00CC69B4"/>
    <w:rsid w:val="00CE1FBC"/>
    <w:rsid w:val="00CF614E"/>
    <w:rsid w:val="00D169A9"/>
    <w:rsid w:val="00D34C6D"/>
    <w:rsid w:val="00D54A40"/>
    <w:rsid w:val="00D86890"/>
    <w:rsid w:val="00DA5A97"/>
    <w:rsid w:val="00DC4DD4"/>
    <w:rsid w:val="00DD25F1"/>
    <w:rsid w:val="00DD274F"/>
    <w:rsid w:val="00DF2576"/>
    <w:rsid w:val="00E174FD"/>
    <w:rsid w:val="00E224DD"/>
    <w:rsid w:val="00E309BF"/>
    <w:rsid w:val="00E37609"/>
    <w:rsid w:val="00E56532"/>
    <w:rsid w:val="00E61D72"/>
    <w:rsid w:val="00E67089"/>
    <w:rsid w:val="00E77E7B"/>
    <w:rsid w:val="00E82A66"/>
    <w:rsid w:val="00E920A9"/>
    <w:rsid w:val="00EB1B26"/>
    <w:rsid w:val="00EC0149"/>
    <w:rsid w:val="00ED32E8"/>
    <w:rsid w:val="00ED5104"/>
    <w:rsid w:val="00EE52F4"/>
    <w:rsid w:val="00EE5EBE"/>
    <w:rsid w:val="00F038B3"/>
    <w:rsid w:val="00F10069"/>
    <w:rsid w:val="00F14408"/>
    <w:rsid w:val="00F206F5"/>
    <w:rsid w:val="00F53DDE"/>
    <w:rsid w:val="00F623EB"/>
    <w:rsid w:val="00F70F64"/>
    <w:rsid w:val="00F81F9F"/>
    <w:rsid w:val="00F82FF7"/>
    <w:rsid w:val="00FB7028"/>
    <w:rsid w:val="00FC2F25"/>
    <w:rsid w:val="00FC49D9"/>
    <w:rsid w:val="00FD0125"/>
    <w:rsid w:val="00FD0A60"/>
    <w:rsid w:val="00FD6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2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F52"/>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5A0F52"/>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5A0F52"/>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5A0F52"/>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5A0F52"/>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5A0F52"/>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5A0F52"/>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5A0F52"/>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5A0F52"/>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5A0F52"/>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52"/>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5A0F52"/>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5A0F52"/>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5A0F52"/>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5A0F52"/>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5A0F52"/>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5A0F52"/>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5A0F52"/>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5A0F52"/>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5A0F52"/>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5A0F52"/>
    <w:rPr>
      <w:rFonts w:ascii="Times New Roman" w:hAnsi="Times New Roman" w:cs="Arial"/>
      <w:color w:val="000000"/>
      <w:sz w:val="20"/>
      <w:lang w:val="pt-BR"/>
    </w:rPr>
  </w:style>
  <w:style w:type="paragraph" w:styleId="Caption">
    <w:name w:val="caption"/>
    <w:basedOn w:val="Normal"/>
    <w:next w:val="Normal"/>
    <w:uiPriority w:val="35"/>
    <w:unhideWhenUsed/>
    <w:qFormat/>
    <w:rsid w:val="005A0F52"/>
    <w:pPr>
      <w:spacing w:after="200" w:line="240" w:lineRule="auto"/>
      <w:jc w:val="center"/>
    </w:pPr>
    <w:rPr>
      <w:b/>
      <w:bCs/>
      <w:szCs w:val="18"/>
    </w:rPr>
  </w:style>
  <w:style w:type="paragraph" w:styleId="FootnoteText">
    <w:name w:val="footnote text"/>
    <w:basedOn w:val="Normal"/>
    <w:link w:val="FootnoteTextChar"/>
    <w:unhideWhenUsed/>
    <w:rsid w:val="005A0F52"/>
    <w:pPr>
      <w:spacing w:line="240" w:lineRule="auto"/>
    </w:pPr>
    <w:rPr>
      <w:sz w:val="20"/>
      <w:szCs w:val="20"/>
    </w:rPr>
  </w:style>
  <w:style w:type="character" w:customStyle="1" w:styleId="FootnoteTextChar">
    <w:name w:val="Footnote Text Char"/>
    <w:basedOn w:val="DefaultParagraphFont"/>
    <w:link w:val="FootnoteText"/>
    <w:rsid w:val="005A0F52"/>
    <w:rPr>
      <w:rFonts w:ascii="Times New Roman" w:hAnsi="Times New Roman"/>
      <w:sz w:val="20"/>
      <w:szCs w:val="20"/>
      <w:lang w:val="pt-BR"/>
    </w:rPr>
  </w:style>
  <w:style w:type="character" w:styleId="FootnoteReference">
    <w:name w:val="footnote reference"/>
    <w:basedOn w:val="DefaultParagraphFont"/>
    <w:semiHidden/>
    <w:unhideWhenUsed/>
    <w:rsid w:val="005A0F52"/>
    <w:rPr>
      <w:vertAlign w:val="superscript"/>
    </w:rPr>
  </w:style>
  <w:style w:type="paragraph" w:styleId="BalloonText">
    <w:name w:val="Balloon Text"/>
    <w:basedOn w:val="Normal"/>
    <w:link w:val="BalloonTextChar"/>
    <w:uiPriority w:val="99"/>
    <w:semiHidden/>
    <w:unhideWhenUsed/>
    <w:rsid w:val="005A0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52"/>
    <w:rPr>
      <w:rFonts w:ascii="Tahoma" w:hAnsi="Tahoma" w:cs="Tahoma"/>
      <w:sz w:val="16"/>
      <w:szCs w:val="16"/>
      <w:lang w:val="pt-BR"/>
    </w:rPr>
  </w:style>
  <w:style w:type="paragraph" w:styleId="Bibliography">
    <w:name w:val="Bibliography"/>
    <w:basedOn w:val="Normal"/>
    <w:next w:val="Normal"/>
    <w:uiPriority w:val="37"/>
    <w:unhideWhenUsed/>
    <w:rsid w:val="005A0F52"/>
    <w:pPr>
      <w:spacing w:after="240" w:line="240" w:lineRule="auto"/>
      <w:ind w:firstLine="0"/>
    </w:pPr>
  </w:style>
  <w:style w:type="character" w:styleId="CommentReference">
    <w:name w:val="annotation reference"/>
    <w:basedOn w:val="DefaultParagraphFont"/>
    <w:uiPriority w:val="99"/>
    <w:semiHidden/>
    <w:unhideWhenUsed/>
    <w:rsid w:val="00A43517"/>
    <w:rPr>
      <w:sz w:val="16"/>
      <w:szCs w:val="16"/>
    </w:rPr>
  </w:style>
  <w:style w:type="paragraph" w:styleId="CommentText">
    <w:name w:val="annotation text"/>
    <w:basedOn w:val="Normal"/>
    <w:link w:val="CommentTextChar"/>
    <w:uiPriority w:val="99"/>
    <w:semiHidden/>
    <w:unhideWhenUsed/>
    <w:rsid w:val="00A43517"/>
    <w:pPr>
      <w:spacing w:line="240" w:lineRule="auto"/>
    </w:pPr>
    <w:rPr>
      <w:sz w:val="20"/>
      <w:szCs w:val="20"/>
    </w:rPr>
  </w:style>
  <w:style w:type="character" w:customStyle="1" w:styleId="CommentTextChar">
    <w:name w:val="Comment Text Char"/>
    <w:basedOn w:val="DefaultParagraphFont"/>
    <w:link w:val="CommentText"/>
    <w:uiPriority w:val="99"/>
    <w:semiHidden/>
    <w:rsid w:val="00A43517"/>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A43517"/>
    <w:rPr>
      <w:b/>
      <w:bCs/>
    </w:rPr>
  </w:style>
  <w:style w:type="character" w:customStyle="1" w:styleId="CommentSubjectChar">
    <w:name w:val="Comment Subject Char"/>
    <w:basedOn w:val="CommentTextChar"/>
    <w:link w:val="CommentSubject"/>
    <w:uiPriority w:val="99"/>
    <w:semiHidden/>
    <w:rsid w:val="00A43517"/>
    <w:rPr>
      <w:rFonts w:ascii="Times New Roman" w:hAnsi="Times New Roman"/>
      <w:b/>
      <w:bCs/>
      <w:sz w:val="20"/>
      <w:szCs w:val="20"/>
      <w:lang w:val="pt-BR"/>
    </w:rPr>
  </w:style>
  <w:style w:type="paragraph" w:styleId="Revision">
    <w:name w:val="Revision"/>
    <w:hidden/>
    <w:uiPriority w:val="99"/>
    <w:semiHidden/>
    <w:rsid w:val="00E67089"/>
    <w:pPr>
      <w:spacing w:after="0" w:line="240" w:lineRule="auto"/>
    </w:pPr>
    <w:rPr>
      <w:rFonts w:ascii="Times New Roman" w:hAnsi="Times New Roman"/>
      <w:sz w:val="24"/>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9898A9-EC58-DB4E-9411-9DB8B9162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15</Pages>
  <Words>5981</Words>
  <Characters>34093</Characters>
  <Application>Microsoft Macintosh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Leonardo Gresta Paulino Murta</cp:lastModifiedBy>
  <cp:revision>115</cp:revision>
  <dcterms:created xsi:type="dcterms:W3CDTF">2013-04-30T00:43:00Z</dcterms:created>
  <dcterms:modified xsi:type="dcterms:W3CDTF">2013-05-20T19:46:00Z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zotero-version="4.0.6"&gt;&lt;session id="Z5z6tuIx"/&gt;&lt;style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