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0D6B" w:rsidRPr="001E187B" w:rsidRDefault="00130D6B" w:rsidP="00130D6B">
      <w:pPr>
        <w:pStyle w:val="Heading1"/>
        <w:rPr>
          <w:lang w:val="en-US"/>
        </w:rPr>
      </w:pPr>
      <w:r w:rsidRPr="001E187B">
        <w:rPr>
          <w:lang w:val="en-US"/>
        </w:rPr>
        <w:t>Provenance</w:t>
      </w:r>
    </w:p>
    <w:p w:rsidR="00130D6B" w:rsidRPr="001E187B" w:rsidRDefault="00130D6B" w:rsidP="00130D6B">
      <w:pPr>
        <w:pStyle w:val="Heading2"/>
        <w:rPr>
          <w:lang w:val="en-US"/>
        </w:rPr>
      </w:pPr>
      <w:bookmarkStart w:id="0" w:name="_Toc352784489"/>
      <w:r w:rsidRPr="001E187B">
        <w:rPr>
          <w:lang w:val="en-US"/>
        </w:rPr>
        <w:t>Introduction</w:t>
      </w:r>
      <w:bookmarkEnd w:id="0"/>
    </w:p>
    <w:p w:rsidR="00130D6B" w:rsidRPr="001E187B" w:rsidRDefault="00130D6B" w:rsidP="00130D6B">
      <w:pPr>
        <w:rPr>
          <w:lang w:val="en-US"/>
        </w:rPr>
      </w:pPr>
      <w:r w:rsidRPr="001E187B">
        <w:rPr>
          <w:lang w:val="en-US"/>
        </w:rPr>
        <w:t>Results of scientific experiments cannot be understood without the knowledge of the meaning of data and circumstances occurred during their creation. This type of knowledge includes data provenance</w:t>
      </w:r>
      <w:r w:rsidRPr="001E187B">
        <w:rPr>
          <w:rFonts w:cs="Times New Roman"/>
          <w:szCs w:val="24"/>
          <w:lang w:val="en-US"/>
        </w:rPr>
        <w:t xml:space="preserve"> </w:t>
      </w:r>
      <w:r w:rsidR="001522CB" w:rsidRPr="001E187B">
        <w:rPr>
          <w:rFonts w:cs="Times New Roman"/>
          <w:szCs w:val="24"/>
          <w:lang w:val="en-US"/>
        </w:rPr>
        <w:fldChar w:fldCharType="begin"/>
      </w:r>
      <w:r w:rsidR="00421ADB">
        <w:rPr>
          <w:rFonts w:cs="Times New Roman"/>
          <w:szCs w:val="24"/>
          <w:lang w:val="en-US"/>
        </w:rPr>
        <w:instrText xml:space="preserve"> ADDIN ZOTERO_ITEM CSL_CITATION {"citationID":"1eg8brqq84","properties":{"formattedCitation":"{\\rtf (Davidson e Freire, 2008; Freire \\i et al.\\i0{}, 2008)}","plainCitation":"(Davidson e Freire, 2008; Freire et al., 2008)"},"citationItems":[{"id":135,"uris":["http://zotero.org/users/1122386/items/ZGJVZNQC"],"uri":["http://zotero.org/users/1122386/items/ZGJVZNQC"],"itemData":{"id":135,"type":"paper-conference","title":"Provenance and scientific workflows: challenges and opportunities","container-title":"Proceedings of the 2008 ACM SIGMOD international conference on Management of data","collection-title":"SIGMOD '08","publisher":"ACM","publisher-place":"New York, NY, USA","page":"1345–1350","source":"ACM Digital Library","event-place":"New York, NY, USA","abstract":"Provenance in the context of workflows, both for the data they derive and for their specification, is an essential component to allow for result reproducibility, sharing, and knowledge re-use in the scientific community. Several workshops have been held on the topic, and it has been the focus of many research projects and prototype systems. This tutorial provides an overview of research issues in provenance for scientific workflows, with a focus on recent literature and technology in this area. It is aimed at a general database research audience and at people who work with scientific data and workflows. We will (1) provide a general overview of scientific workflows, (2) describe research on provenance for scientific workflows and show in detail how provenance is supported in existing systems; (3) discuss emerging applications that are enabled by provenance; and (4) outline open problems and new directions for database-related research.","URL":"http://doi.acm.org/10.1145/1376616.1376772","DOI":"10.1145/1376616.1376772","ISBN":"978-1-60558-102-6","shortTitle":"Provenance and scientific workflows","author":[{"family":"Davidson","given":"Susan B."},{"family":"Freire","given":"Juliana"}],"issued":{"date-parts":[["2008"]]},"accessed":{"date-parts":[["2013",3,26]]}}},{"id":130,"uris":["http://zotero.org/users/1122386/items/382UXMFU"],"uri":["http://zotero.org/users/1122386/items/382UXMFU"],"itemData":{"id":130,"type":"article-journal","title":"Provenance for Computational Tasks: A Survey","container-title":"Computing in Science Engineering","page":"11-21","volume":"10","issue":"3","source":"IEEE Xplore","abstract":"The problem of systematically capturing and managing provenance for computational tasks has recently received significant attention because of its relevance to a wide range of domains and applications. The authors give an overview of important concepts related to provenance management, so that potential users can make informed decisions when selecting or designing a provenance solution.","DOI":"10.1109/MCSE.2008.79","ISSN":"1521-9615","shortTitle":"Provenance for Computational Tasks","author":[{"family":"Freire","given":"J."},{"family":"Koop","given":"D."},{"family":"Santos","given":"E."},{"family":"Silva","given":"C.T."}],"issued":{"date-parts":[["2008"]]}}}],"schema":"https://github.com/citation-style-language/schema/raw/master/csl-citation.json"} </w:instrText>
      </w:r>
      <w:r w:rsidR="001522CB" w:rsidRPr="001E187B">
        <w:rPr>
          <w:rFonts w:cs="Times New Roman"/>
          <w:szCs w:val="24"/>
          <w:lang w:val="en-US"/>
        </w:rPr>
        <w:fldChar w:fldCharType="separate"/>
      </w:r>
      <w:r w:rsidR="00421ADB" w:rsidRPr="00421ADB">
        <w:rPr>
          <w:rFonts w:cs="Times New Roman"/>
          <w:szCs w:val="24"/>
          <w:lang w:val="en-US"/>
        </w:rPr>
        <w:t xml:space="preserve">(Davidson e </w:t>
      </w:r>
      <w:proofErr w:type="spellStart"/>
      <w:r w:rsidR="00421ADB" w:rsidRPr="00421ADB">
        <w:rPr>
          <w:rFonts w:cs="Times New Roman"/>
          <w:szCs w:val="24"/>
          <w:lang w:val="en-US"/>
        </w:rPr>
        <w:t>Freire</w:t>
      </w:r>
      <w:proofErr w:type="spellEnd"/>
      <w:r w:rsidR="00421ADB" w:rsidRPr="00421ADB">
        <w:rPr>
          <w:rFonts w:cs="Times New Roman"/>
          <w:szCs w:val="24"/>
          <w:lang w:val="en-US"/>
        </w:rPr>
        <w:t xml:space="preserve">, 2008; </w:t>
      </w:r>
      <w:proofErr w:type="spellStart"/>
      <w:r w:rsidR="00421ADB" w:rsidRPr="00421ADB">
        <w:rPr>
          <w:rFonts w:cs="Times New Roman"/>
          <w:szCs w:val="24"/>
          <w:lang w:val="en-US"/>
        </w:rPr>
        <w:t>Freire</w:t>
      </w:r>
      <w:proofErr w:type="spellEnd"/>
      <w:r w:rsidR="00421ADB" w:rsidRPr="00421ADB">
        <w:rPr>
          <w:rFonts w:cs="Times New Roman"/>
          <w:szCs w:val="24"/>
          <w:lang w:val="en-US"/>
        </w:rPr>
        <w:t xml:space="preserve"> </w:t>
      </w:r>
      <w:r w:rsidR="00421ADB" w:rsidRPr="00421ADB">
        <w:rPr>
          <w:rFonts w:cs="Times New Roman"/>
          <w:i/>
          <w:iCs/>
          <w:szCs w:val="24"/>
          <w:lang w:val="en-US"/>
        </w:rPr>
        <w:t>et al.</w:t>
      </w:r>
      <w:r w:rsidR="00421ADB" w:rsidRPr="00421ADB">
        <w:rPr>
          <w:rFonts w:cs="Times New Roman"/>
          <w:szCs w:val="24"/>
          <w:lang w:val="en-US"/>
        </w:rPr>
        <w:t>, 2008)</w:t>
      </w:r>
      <w:r w:rsidR="001522CB" w:rsidRPr="001E187B">
        <w:rPr>
          <w:rFonts w:cs="Times New Roman"/>
          <w:szCs w:val="24"/>
          <w:lang w:val="en-US"/>
        </w:rPr>
        <w:fldChar w:fldCharType="end"/>
      </w:r>
      <w:r w:rsidRPr="001E187B">
        <w:rPr>
          <w:lang w:val="en-US"/>
        </w:rPr>
        <w:t xml:space="preserve">. </w:t>
      </w:r>
      <w:r>
        <w:rPr>
          <w:lang w:val="en-US"/>
        </w:rPr>
        <w:t xml:space="preserve">Provenance is </w:t>
      </w:r>
      <w:r w:rsidRPr="001E187B">
        <w:rPr>
          <w:lang w:val="en-US"/>
        </w:rPr>
        <w:t>well understood in the cont</w:t>
      </w:r>
      <w:r>
        <w:rPr>
          <w:lang w:val="en-US"/>
        </w:rPr>
        <w:t>ext of art or digital libraries</w:t>
      </w:r>
      <w:r w:rsidRPr="001E187B">
        <w:rPr>
          <w:lang w:val="en-US"/>
        </w:rPr>
        <w:t xml:space="preserve"> where historical documentation refers to an object’s life cycle </w:t>
      </w:r>
      <w:r w:rsidR="001522CB" w:rsidRPr="001E187B">
        <w:rPr>
          <w:lang w:val="en-US"/>
        </w:rPr>
        <w:fldChar w:fldCharType="begin"/>
      </w:r>
      <w:r w:rsidR="00421ADB">
        <w:rPr>
          <w:lang w:val="en-US"/>
        </w:rPr>
        <w:instrText xml:space="preserve"> ADDIN ZOTERO_ITEM CSL_CITATION {"citationID":"21hgcivolt","properties":{"formattedCitation":"(PREMIS Working Group, 2005)","plainCitation":"(PREMIS Working Group, 2005)"},"citationItems":[{"id":77,"uris":["http://zotero.org/users/1122386/items/DM3VUTFM"],"uri":["http://zotero.org/users/1122386/items/DM3VUTFM"],"itemData":{"id":77,"type":"report","title":"Data Dictionary for Preservation Metadata","publisher":"Implementation Strategies (PREMIS)","publisher-place":"Preservation Metadata","page":"237","genre":"Technical","event-place":"Preservation Metadata","URL":"http://www.oclc.org/research/projects/ pmwg/premis-final.pdf","number":"Final Report of the PREMIS Working Group","author":[{"family":"PREMIS Working Group","given":""}],"issued":{"date-parts":[["2005"]]}}}],"schema":"https://github.com/citation-style-language/schema/raw/master/csl-citation.json"} </w:instrText>
      </w:r>
      <w:r w:rsidR="001522CB" w:rsidRPr="001E187B">
        <w:rPr>
          <w:lang w:val="en-US"/>
        </w:rPr>
        <w:fldChar w:fldCharType="separate"/>
      </w:r>
      <w:r w:rsidR="00421ADB" w:rsidRPr="00421ADB">
        <w:rPr>
          <w:rFonts w:cs="Times New Roman"/>
          <w:lang w:val="en-US"/>
        </w:rPr>
        <w:t>(PREMIS Working Group, 2005)</w:t>
      </w:r>
      <w:r w:rsidR="001522CB" w:rsidRPr="001E187B">
        <w:rPr>
          <w:lang w:val="en-US"/>
        </w:rPr>
        <w:fldChar w:fldCharType="end"/>
      </w:r>
      <w:r w:rsidRPr="001E187B">
        <w:rPr>
          <w:lang w:val="en-US"/>
        </w:rPr>
        <w:t xml:space="preserve">. </w:t>
      </w:r>
      <w:r>
        <w:rPr>
          <w:lang w:val="en-US"/>
        </w:rPr>
        <w:t>Recently, d</w:t>
      </w:r>
      <w:r w:rsidRPr="001E187B">
        <w:rPr>
          <w:lang w:val="en-US"/>
        </w:rPr>
        <w:t xml:space="preserve">ata provenance in scientific experimentation has become such an important topic that workshops and conferences on the subject were specifically created </w:t>
      </w:r>
      <w:r w:rsidR="001522CB" w:rsidRPr="001E187B">
        <w:rPr>
          <w:lang w:val="en-US"/>
        </w:rPr>
        <w:fldChar w:fldCharType="begin"/>
      </w:r>
      <w:r w:rsidR="00421ADB">
        <w:rPr>
          <w:lang w:val="en-US"/>
        </w:rPr>
        <w:instrText xml:space="preserve"> ADDIN ZOTERO_ITEM CSL_CITATION {"citationID":"fnd5gao6b","properties":{"formattedCitation":"(Simmhan, Plale e Gannon, 2005)","plainCitation":"(Simmhan, Plale e Gannon, 2005)"},"citationItems":[{"id":156,"uris":["http://zotero.org/users/1122386/items/NKJS8ATK"],"uri":["http://zotero.org/users/1122386/items/NKJS8ATK"],"itemData":{"id":156,"type":"article-journal","title":"A survey of data provenance in e-science","container-title":"SIGMOD Rec.","page":"31–36","volume":"34","issue":"3","source":"ACM Digital Library","abstract":"Data management is growing in complexity as large-scale applications take advantage of the loosely coupled resources brought together by grid middleware and by abundant storage capacity. Metadata describing the data products used in and generated by these applications is essential to disambiguate the data and enable reuse. Data provenance, one kind of metadata, pertains to the derivation history of a data product starting from its original sources.In this paper we create a taxonomy of data provenance characteristics and apply it to current research efforts in e-science, focusing primarily on scientific workflow approaches. The main aspect of our taxonomy categorizes provenance systems based on why they record provenance, what they describe, how they represent and store provenance, and ways to disseminate it. The survey culminates with an identification of open research problems in the field.","DOI":"10.1145/1084805.1084812","ISSN":"0163-5808","author":[{"family":"Simmhan","given":"Yogesh L."},{"family":"Plale","given":"Beth"},{"family":"Gannon","given":"Dennis"}],"issued":{"date-parts":[["2005",9]]},"accessed":{"date-parts":[["2013",4,2]]}}}],"schema":"https://github.com/citation-style-language/schema/raw/master/csl-citation.json"} </w:instrText>
      </w:r>
      <w:r w:rsidR="001522CB" w:rsidRPr="001E187B">
        <w:rPr>
          <w:lang w:val="en-US"/>
        </w:rPr>
        <w:fldChar w:fldCharType="separate"/>
      </w:r>
      <w:r w:rsidR="00421ADB" w:rsidRPr="00421ADB">
        <w:rPr>
          <w:rFonts w:cs="Times New Roman"/>
          <w:lang w:val="en-US"/>
        </w:rPr>
        <w:t>(</w:t>
      </w:r>
      <w:proofErr w:type="spellStart"/>
      <w:r w:rsidR="00421ADB" w:rsidRPr="00421ADB">
        <w:rPr>
          <w:rFonts w:cs="Times New Roman"/>
          <w:lang w:val="en-US"/>
        </w:rPr>
        <w:t>Simmhan</w:t>
      </w:r>
      <w:proofErr w:type="spellEnd"/>
      <w:r w:rsidR="00421ADB" w:rsidRPr="00421ADB">
        <w:rPr>
          <w:rFonts w:cs="Times New Roman"/>
          <w:lang w:val="en-US"/>
        </w:rPr>
        <w:t xml:space="preserve">, </w:t>
      </w:r>
      <w:proofErr w:type="spellStart"/>
      <w:r w:rsidR="00421ADB" w:rsidRPr="00421ADB">
        <w:rPr>
          <w:rFonts w:cs="Times New Roman"/>
          <w:lang w:val="en-US"/>
        </w:rPr>
        <w:t>Plale</w:t>
      </w:r>
      <w:proofErr w:type="spellEnd"/>
      <w:r w:rsidR="00421ADB" w:rsidRPr="00421ADB">
        <w:rPr>
          <w:rFonts w:cs="Times New Roman"/>
          <w:lang w:val="en-US"/>
        </w:rPr>
        <w:t xml:space="preserve"> e Gannon, 2005)</w:t>
      </w:r>
      <w:r w:rsidR="001522CB" w:rsidRPr="001E187B">
        <w:rPr>
          <w:lang w:val="en-US"/>
        </w:rPr>
        <w:fldChar w:fldCharType="end"/>
      </w:r>
      <w:r w:rsidRPr="001E187B">
        <w:rPr>
          <w:lang w:val="en-US"/>
        </w:rPr>
        <w:t>.</w:t>
      </w:r>
    </w:p>
    <w:p w:rsidR="00130D6B" w:rsidRPr="001E187B" w:rsidRDefault="00130D6B" w:rsidP="00130D6B">
      <w:pPr>
        <w:rPr>
          <w:lang w:val="en-US"/>
        </w:rPr>
      </w:pPr>
      <w:r w:rsidRPr="001E187B">
        <w:rPr>
          <w:lang w:val="en-US"/>
        </w:rPr>
        <w:t xml:space="preserve">The </w:t>
      </w:r>
      <w:r w:rsidRPr="001E187B">
        <w:rPr>
          <w:i/>
          <w:lang w:val="en-US"/>
        </w:rPr>
        <w:t>International Provenance and Annotation Workshop</w:t>
      </w:r>
      <w:r w:rsidRPr="001E187B">
        <w:rPr>
          <w:lang w:val="en-US"/>
        </w:rPr>
        <w:t xml:space="preserve"> (IPAW) </w:t>
      </w:r>
      <w:r w:rsidR="001522CB" w:rsidRPr="001E187B">
        <w:rPr>
          <w:lang w:val="en-US"/>
        </w:rPr>
        <w:fldChar w:fldCharType="begin"/>
      </w:r>
      <w:r w:rsidR="00421ADB">
        <w:rPr>
          <w:lang w:val="en-US"/>
        </w:rPr>
        <w:instrText xml:space="preserve"> ADDIN ZOTERO_ITEM CSL_CITATION {"citationID":"1nqaa0nqj1","properties":{"formattedCitation":"{\\rtf (Moreau \\i et al.\\i0{}, 2002)}","plainCitation":"(Moreau et al., 2002)"},"citationItems":[{"id":136,"uris":["http://zotero.org/users/1122386/items/X4XTRDRT"],"uri":["http://zotero.org/users/1122386/items/X4XTRDRT"],"itemData":{"id":136,"type":"webpage","title":"IPAW","URL":"http://www.ipaw.info/","author":[{"family":"Moreau","given":"Luc"},{"family":"Foster","given":"Ian"},{"family":"Freire","given":"Juliana"},{"family":"Frew","given":"James"},{"family":"Groth","given":"Paul"},{"family":"McGuiness","given":"Deborah"}],"issued":{"date-parts":[["2002"]]},"accessed":{"date-parts":[["2013",4,2]]}}}],"schema":"https://github.com/citation-style-language/schema/raw/master/csl-citation.json"} </w:instrText>
      </w:r>
      <w:r w:rsidR="001522CB" w:rsidRPr="001E187B">
        <w:rPr>
          <w:lang w:val="en-US"/>
        </w:rPr>
        <w:fldChar w:fldCharType="separate"/>
      </w:r>
      <w:r w:rsidR="00421ADB" w:rsidRPr="00421ADB">
        <w:rPr>
          <w:rFonts w:cs="Times New Roman"/>
          <w:szCs w:val="24"/>
          <w:lang w:val="en-US"/>
        </w:rPr>
        <w:t xml:space="preserve">(Moreau </w:t>
      </w:r>
      <w:r w:rsidR="00421ADB" w:rsidRPr="00421ADB">
        <w:rPr>
          <w:rFonts w:cs="Times New Roman"/>
          <w:i/>
          <w:iCs/>
          <w:szCs w:val="24"/>
          <w:lang w:val="en-US"/>
        </w:rPr>
        <w:t>et al.</w:t>
      </w:r>
      <w:r w:rsidR="00421ADB" w:rsidRPr="00421ADB">
        <w:rPr>
          <w:rFonts w:cs="Times New Roman"/>
          <w:szCs w:val="24"/>
          <w:lang w:val="en-US"/>
        </w:rPr>
        <w:t>, 2002)</w:t>
      </w:r>
      <w:r w:rsidR="001522CB" w:rsidRPr="001E187B">
        <w:rPr>
          <w:lang w:val="en-US"/>
        </w:rPr>
        <w:fldChar w:fldCharType="end"/>
      </w:r>
      <w:r w:rsidRPr="001E187B">
        <w:rPr>
          <w:lang w:val="en-US"/>
        </w:rPr>
        <w:t xml:space="preserve"> was one of the first data provenance workshops to be created. In each edition, the scientific community listed challenges of data provenance to be solved and receive</w:t>
      </w:r>
      <w:r>
        <w:rPr>
          <w:lang w:val="en-US"/>
        </w:rPr>
        <w:t>d</w:t>
      </w:r>
      <w:r w:rsidRPr="001E187B">
        <w:rPr>
          <w:lang w:val="en-US"/>
        </w:rPr>
        <w:t xml:space="preserve"> many scientist</w:t>
      </w:r>
      <w:r>
        <w:rPr>
          <w:lang w:val="en-US"/>
        </w:rPr>
        <w:t>s</w:t>
      </w:r>
      <w:r w:rsidRPr="001E187B">
        <w:rPr>
          <w:lang w:val="en-US"/>
        </w:rPr>
        <w:t xml:space="preserve"> work with </w:t>
      </w:r>
      <w:r>
        <w:rPr>
          <w:lang w:val="en-US"/>
        </w:rPr>
        <w:t>possible</w:t>
      </w:r>
      <w:r w:rsidRPr="001E187B">
        <w:rPr>
          <w:lang w:val="en-US"/>
        </w:rPr>
        <w:t xml:space="preserve"> solutions. During IPAW’06, participants were interested in questions about provenance for the us</w:t>
      </w:r>
      <w:r>
        <w:rPr>
          <w:lang w:val="en-US"/>
        </w:rPr>
        <w:t>age</w:t>
      </w:r>
      <w:r w:rsidRPr="001E187B">
        <w:rPr>
          <w:lang w:val="en-US"/>
        </w:rPr>
        <w:t xml:space="preserve"> in digital data, involving topics related to documentation, data annotation and data derivations </w:t>
      </w:r>
      <w:r w:rsidR="001522CB" w:rsidRPr="001E187B">
        <w:rPr>
          <w:lang w:val="en-US"/>
        </w:rPr>
        <w:fldChar w:fldCharType="begin"/>
      </w:r>
      <w:r w:rsidR="00421ADB">
        <w:rPr>
          <w:lang w:val="en-US"/>
        </w:rPr>
        <w:instrText xml:space="preserve"> ADDIN ZOTERO_ITEM CSL_CITATION {"citationID":"eva0v02mb","properties":{"formattedCitation":"(Bose, Foster e Moreau, 2006)","plainCitation":"(Bose, Foster e Moreau, 2006)"},"citationItems":[{"id":159,"uris":["http://zotero.org/users/1122386/items/XKF5VFJH"],"uri":["http://zotero.org/users/1122386/items/XKF5VFJH"],"itemData":{"id":159,"type":"article-journal","title":"Report on the International Provenance and Annotation Workshop: (IPAW'06) 3-5 May 2006, Chicago","container-title":"SIGMOD Rec.","page":"51–53","volume":"35","issue":"3","source":"ACM Digital Library","abstract":"The provenance of a data item refers to its origins and processing history, while annotation is a term that refers to the process of adding notes or data to an existing structure. Because these terms are broad, and are used in slightly different ways by different communities, confusion is rampant. For example, consider that (1) annotating a data set with its provenance information, and (2) finding the provenance of a specific data annotation are both perfectly reasonable concepts.","DOI":"10.1145/1168092.1168102","ISSN":"0163-5808","shortTitle":"Report on the International Provenance and Annotation Workshop","author":[{"family":"Bose","given":"Rajendra"},{"family":"Foster","given":"Ian"},{"family":"Moreau","given":"Luc"}],"issued":{"date-parts":[["2006",9]]},"accessed":{"date-parts":[["2013",4,2]]}}}],"schema":"https://github.com/citation-style-language/schema/raw/master/csl-citation.json"} </w:instrText>
      </w:r>
      <w:r w:rsidR="001522CB" w:rsidRPr="001E187B">
        <w:rPr>
          <w:lang w:val="en-US"/>
        </w:rPr>
        <w:fldChar w:fldCharType="separate"/>
      </w:r>
      <w:r w:rsidR="00421ADB" w:rsidRPr="00421ADB">
        <w:rPr>
          <w:rFonts w:cs="Times New Roman"/>
          <w:lang w:val="en-US"/>
        </w:rPr>
        <w:t>(Bose, Foster e Moreau, 2006)</w:t>
      </w:r>
      <w:r w:rsidR="001522CB" w:rsidRPr="001E187B">
        <w:rPr>
          <w:lang w:val="en-US"/>
        </w:rPr>
        <w:fldChar w:fldCharType="end"/>
      </w:r>
      <w:r w:rsidRPr="001E187B">
        <w:rPr>
          <w:lang w:val="en-US"/>
        </w:rPr>
        <w:t xml:space="preserve">. As a result, the first model of digital provenance, the </w:t>
      </w:r>
      <w:r w:rsidRPr="001E187B">
        <w:rPr>
          <w:i/>
          <w:lang w:val="en-US"/>
        </w:rPr>
        <w:t>Open Provenance Model</w:t>
      </w:r>
      <w:r w:rsidRPr="001E187B">
        <w:rPr>
          <w:lang w:val="en-US"/>
        </w:rPr>
        <w:t xml:space="preserve"> (OPM) </w:t>
      </w:r>
      <w:r w:rsidR="001522CB" w:rsidRPr="001E187B">
        <w:rPr>
          <w:lang w:val="en-US"/>
        </w:rPr>
        <w:fldChar w:fldCharType="begin"/>
      </w:r>
      <w:r w:rsidR="00421ADB">
        <w:rPr>
          <w:lang w:val="en-US"/>
        </w:rPr>
        <w:instrText xml:space="preserve"> ADDIN ZOTERO_ITEM CSL_CITATION {"citationID":"1e3tur0abv","properties":{"formattedCitation":"{\\rtf (Moreau \\i et al.\\i0{}, 2007)}","plainCitation":"(Moreau et al., 2007)"},"citationItems":[{"id":37,"uris":["http://zotero.org/users/1122386/items/4UM2NPVP"],"uri":["http://zotero.org/users/1122386/items/4UM2NPVP"],"itemData":{"id":37,"type":"article-journal","title":"The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Van"}],"issued":{"date-parts":[["2007"]]},"accessed":{"date-parts":[["2012",6,10]]}}}],"schema":"https://github.com/citation-style-language/schema/raw/master/csl-citation.json"} </w:instrText>
      </w:r>
      <w:r w:rsidR="001522CB" w:rsidRPr="001E187B">
        <w:rPr>
          <w:lang w:val="en-US"/>
        </w:rPr>
        <w:fldChar w:fldCharType="separate"/>
      </w:r>
      <w:r w:rsidR="00421ADB" w:rsidRPr="00421ADB">
        <w:rPr>
          <w:rFonts w:cs="Times New Roman"/>
          <w:szCs w:val="24"/>
          <w:lang w:val="en-US"/>
        </w:rPr>
        <w:t xml:space="preserve">(Moreau </w:t>
      </w:r>
      <w:r w:rsidR="00421ADB" w:rsidRPr="00421ADB">
        <w:rPr>
          <w:rFonts w:cs="Times New Roman"/>
          <w:i/>
          <w:iCs/>
          <w:szCs w:val="24"/>
          <w:lang w:val="en-US"/>
        </w:rPr>
        <w:t>et al.</w:t>
      </w:r>
      <w:r w:rsidR="00421ADB" w:rsidRPr="00421ADB">
        <w:rPr>
          <w:rFonts w:cs="Times New Roman"/>
          <w:szCs w:val="24"/>
          <w:lang w:val="en-US"/>
        </w:rPr>
        <w:t>, 2007)</w:t>
      </w:r>
      <w:r w:rsidR="001522CB" w:rsidRPr="001E187B">
        <w:rPr>
          <w:lang w:val="en-US"/>
        </w:rPr>
        <w:fldChar w:fldCharType="end"/>
      </w:r>
      <w:r w:rsidRPr="001E187B">
        <w:rPr>
          <w:lang w:val="en-US"/>
        </w:rPr>
        <w:t xml:space="preserve">, was created. The OPM has been designed to address the issues raised during the </w:t>
      </w:r>
      <w:r w:rsidRPr="001E187B">
        <w:rPr>
          <w:i/>
          <w:lang w:val="en-US"/>
        </w:rPr>
        <w:t>Provenance Challenge</w:t>
      </w:r>
      <w:r w:rsidRPr="001E187B">
        <w:rPr>
          <w:lang w:val="en-US"/>
        </w:rPr>
        <w:t xml:space="preserve"> </w:t>
      </w:r>
      <w:r w:rsidR="001522CB" w:rsidRPr="001E187B">
        <w:rPr>
          <w:lang w:val="en-US"/>
        </w:rPr>
        <w:fldChar w:fldCharType="begin"/>
      </w:r>
      <w:r w:rsidR="00421ADB">
        <w:rPr>
          <w:lang w:val="en-US"/>
        </w:rPr>
        <w:instrText xml:space="preserve"> ADDIN ZOTERO_ITEM CSL_CITATION {"citationID":"jt0oe0ebk","properties":{"formattedCitation":"{\\rtf (\\uc0\\u8220{}Provenance Challenge WIKI\\uc0\\u8221{}, 2010)}","plainCitation":"(“Provenance Challenge WIKI”, 2010)"},"citationItems":[{"id":137,"uris":["http://zotero.org/users/1122386/items/4R6U2JV6"],"uri":["http://zotero.org/users/1122386/items/4R6U2JV6"],"itemData":{"id":137,"type":"webpage","title":"Provenance Challenge WIKI","URL":"http://twiki.ipaw.info/bin/view/Challenge/","issued":{"date-parts":[["2010"]]},"accessed":{"date-parts":[["2013",3,26]]}}}],"schema":"https://github.com/citation-style-language/schema/raw/master/csl-citation.json"} </w:instrText>
      </w:r>
      <w:r w:rsidR="001522CB" w:rsidRPr="001E187B">
        <w:rPr>
          <w:lang w:val="en-US"/>
        </w:rPr>
        <w:fldChar w:fldCharType="separate"/>
      </w:r>
      <w:r w:rsidRPr="001E187B">
        <w:rPr>
          <w:rFonts w:cs="Times New Roman"/>
          <w:szCs w:val="24"/>
          <w:lang w:val="en-US"/>
        </w:rPr>
        <w:t>(“Provenance Challenge WIKI”, 2010)</w:t>
      </w:r>
      <w:r w:rsidR="001522CB" w:rsidRPr="001E187B">
        <w:rPr>
          <w:lang w:val="en-US"/>
        </w:rPr>
        <w:fldChar w:fldCharType="end"/>
      </w:r>
      <w:r w:rsidRPr="001E187B">
        <w:rPr>
          <w:lang w:val="en-US"/>
        </w:rPr>
        <w:t>.</w:t>
      </w:r>
    </w:p>
    <w:p w:rsidR="00130D6B" w:rsidRPr="001E187B" w:rsidRDefault="00130D6B" w:rsidP="00130D6B">
      <w:pPr>
        <w:rPr>
          <w:lang w:val="en-US"/>
        </w:rPr>
      </w:pPr>
      <w:r w:rsidRPr="001E187B">
        <w:rPr>
          <w:lang w:val="en-US"/>
        </w:rPr>
        <w:t xml:space="preserve">Later, another provenance model, PROV </w:t>
      </w:r>
      <w:r w:rsidR="001522CB" w:rsidRPr="001E187B">
        <w:rPr>
          <w:lang w:val="en-US"/>
        </w:rPr>
        <w:fldChar w:fldCharType="begin"/>
      </w:r>
      <w:r w:rsidR="00421ADB">
        <w:rPr>
          <w:lang w:val="en-US"/>
        </w:rPr>
        <w:instrText xml:space="preserve"> ADDIN ZOTERO_ITEM CSL_CITATION {"citationID":"olhb0p2u4","properties":{"formattedCitation":"(Gil e Miles, 2010)","plainCitation":"(Gil e Miles, 2010)"},"citationItems":[{"id":124,"uris":["http://zotero.org/users/1122386/items/CAD8KI9G"],"uri":["http://zotero.org/users/1122386/items/CAD8KI9G"],"itemData":{"id":124,"type":"webpage","title":"PROV Model Primer","abstract":"This document provides an intuitive introduction and guide to the PROV specification for provenance on the Web. PROV is a core data model for provenance for building representations of the entities, people and processes involved in producing a piece of data or thing in the world. This primer explains the fundamental PROV concepts and provides examples of its use. The primer is intended as a starting point for those wishing to create or use PROV data.\n\nThe PROV Document Overview describes the overall state of PROV, and should be read before other PROV documents.","URL":"http://www.w3.org/TR/prov-primer/","author":[{"family":"Gil","given":"Yolanda"},{"family":"Miles","given":"Simon"}],"issued":{"date-parts":[["2010"]]},"accessed":{"date-parts":[["2013",3,21]]}}}],"schema":"https://github.com/citation-style-language/schema/raw/master/csl-citation.json"} </w:instrText>
      </w:r>
      <w:r w:rsidR="001522CB" w:rsidRPr="001E187B">
        <w:rPr>
          <w:lang w:val="en-US"/>
        </w:rPr>
        <w:fldChar w:fldCharType="separate"/>
      </w:r>
      <w:r w:rsidR="00421ADB" w:rsidRPr="00421ADB">
        <w:rPr>
          <w:rFonts w:cs="Times New Roman"/>
          <w:lang w:val="en-US"/>
        </w:rPr>
        <w:t>(Gil e Miles, 2010)</w:t>
      </w:r>
      <w:r w:rsidR="001522CB" w:rsidRPr="001E187B">
        <w:rPr>
          <w:lang w:val="en-US"/>
        </w:rPr>
        <w:fldChar w:fldCharType="end"/>
      </w:r>
      <w:r w:rsidRPr="001E187B">
        <w:rPr>
          <w:lang w:val="en-US"/>
        </w:rPr>
        <w:t xml:space="preserve">, was developed by the provenance incubator group W3C </w:t>
      </w:r>
      <w:r w:rsidR="001522CB" w:rsidRPr="001E187B">
        <w:rPr>
          <w:lang w:val="en-US"/>
        </w:rPr>
        <w:fldChar w:fldCharType="begin"/>
      </w:r>
      <w:r w:rsidR="00421ADB">
        <w:rPr>
          <w:lang w:val="en-US"/>
        </w:rPr>
        <w:instrText xml:space="preserve"> ADDIN ZOTERO_ITEM CSL_CITATION {"citationID":"cqfnsqf3h","properties":{"formattedCitation":"{\\rtf (Gil \\i et al.\\i0{}, 2009)}","plainCitation":"(Gil et al., 2009)"},"citationItems":[{"id":129,"uris":["http://zotero.org/users/1122386/items/WRUNNSAQ"],"uri":["http://zotero.org/users/1122386/items/WRUNNSAQ"],"itemData":{"id":129,"type":"webpage","title":"W3C Provenance Incubator Group","URL":"http://www.w3.org/2005/Incubator/prov/wiki/Main_Page","author":[{"family":"Gil","given":"Yolanda"},{"family":"Cheney","given":"James"},{"family":"Groth","given":"Paul"},{"family":"Hartig","given":"Olaf"},{"family":"Miles","given":"Simon"},{"family":"Moreau","given":"Luc"},{"family":"Silva","given":"Paulo"}],"issued":{"date-parts":[["2009"]]},"accessed":{"date-parts":[["2013",3,22]]}}}],"schema":"https://github.com/citation-style-language/schema/raw/master/csl-citation.json"} </w:instrText>
      </w:r>
      <w:r w:rsidR="001522CB" w:rsidRPr="001E187B">
        <w:rPr>
          <w:lang w:val="en-US"/>
        </w:rPr>
        <w:fldChar w:fldCharType="separate"/>
      </w:r>
      <w:r w:rsidR="00421ADB" w:rsidRPr="00421ADB">
        <w:rPr>
          <w:rFonts w:cs="Times New Roman"/>
          <w:szCs w:val="24"/>
          <w:lang w:val="en-US"/>
        </w:rPr>
        <w:t xml:space="preserve">(Gil </w:t>
      </w:r>
      <w:r w:rsidR="00421ADB" w:rsidRPr="00421ADB">
        <w:rPr>
          <w:rFonts w:cs="Times New Roman"/>
          <w:i/>
          <w:iCs/>
          <w:szCs w:val="24"/>
          <w:lang w:val="en-US"/>
        </w:rPr>
        <w:t>et al.</w:t>
      </w:r>
      <w:r w:rsidR="00421ADB" w:rsidRPr="00421ADB">
        <w:rPr>
          <w:rFonts w:cs="Times New Roman"/>
          <w:szCs w:val="24"/>
          <w:lang w:val="en-US"/>
        </w:rPr>
        <w:t>, 2009)</w:t>
      </w:r>
      <w:r w:rsidR="001522CB" w:rsidRPr="001E187B">
        <w:rPr>
          <w:lang w:val="en-US"/>
        </w:rPr>
        <w:fldChar w:fldCharType="end"/>
      </w:r>
      <w:r w:rsidRPr="001E187B">
        <w:rPr>
          <w:lang w:val="en-US"/>
        </w:rPr>
        <w:t xml:space="preserve">. According to the group, provenance of digital objects represents the object’s origins and PROV is a proposed specification to represent these provenance records. These records contain descriptions of the entities and activities involved in producing and delivering or otherwise influencing a given object. The usage of provenance, regardless of the model, provides a critical foundation for assessing the authenticity of data, enabling reliability and reproducibility and is crucial component of workflow systems </w:t>
      </w:r>
      <w:r w:rsidR="001522CB" w:rsidRPr="001E187B">
        <w:rPr>
          <w:lang w:val="en-US"/>
        </w:rPr>
        <w:fldChar w:fldCharType="begin"/>
      </w:r>
      <w:r w:rsidR="00421ADB">
        <w:rPr>
          <w:lang w:val="en-US"/>
        </w:rPr>
        <w:instrText xml:space="preserve"> ADDIN ZOTERO_ITEM CSL_CITATION {"citationID":"RmkOzfq7","properties":{"formattedCitation":"{\\rtf (Gil \\i et al.\\i0{}, 2007; Groth e Moreau, 2010)}","plainCitation":"(Gil et al., 2007; Groth e Moreau, 2010)"},"citationItems":[{"id":158,"uris":["http://zotero.org/users/1122386/items/VA7IGGBS"],"uri":["http://zotero.org/users/1122386/items/VA7IGGBS"],"itemData":{"id":158,"type":"article-journal","title":"Examining the Challenges of Scientific Workflows","container-title":"Computer","page":"24–32","volume":"40","issue":"12","source":"ACM Digital Library","abstract":"Workflows have emerged as a paradigm for representing and managing complex distributed computations and are used to accelerate the pace of scientific progress. A recent National Science Foundation workshop brought together domain, computer, and social scientists to discuss requirements of future scientific applications and the challenges they present to current workflow technologies.","DOI":"10.1109/MC.2007.421","ISSN":"0018-9162","author":[{"family":"Gil","given":"Yolanda"},{"family":"Deelman","given":"Ewa"},{"family":"Ellisman","given":"Mark"},{"family":"Fahringer","given":"Thomas"},{"family":"Fox","given":"Geoffrey"},{"family":"Gannon","given":"Dennis"},{"family":"Goble","given":"Carole"},{"family":"Livny","given":"Miron"},{"family":"Moreau","given":"Luc"},{"family":"Myers","given":"Jim"}],"issued":{"date-parts":[["2007",12]]},"accessed":{"date-parts":[["2013",4,2]]}}},{"id":143,"uris":["http://zotero.org/users/1122386/items/IX55WPSC"],"uri":["http://zotero.org/users/1122386/items/IX55WPSC"],"itemData":{"id":143,"type":"webpage","title":"PROV-Overview","URL":"http://www.w3.org/TR/prov-overview/","author":[{"family":"Groth","given":"Paul"},{"family":"Moreau","given":"Luc"}],"issued":{"date-parts":[["2010"]]},"accessed":{"date-parts":[["2013",3,26]]}}}],"schema":"https://github.com/citation-style-language/schema/raw/master/csl-citation.json"} </w:instrText>
      </w:r>
      <w:r w:rsidR="001522CB" w:rsidRPr="001E187B">
        <w:rPr>
          <w:lang w:val="en-US"/>
        </w:rPr>
        <w:fldChar w:fldCharType="separate"/>
      </w:r>
      <w:r w:rsidR="00421ADB" w:rsidRPr="00421ADB">
        <w:rPr>
          <w:rFonts w:cs="Times New Roman"/>
          <w:szCs w:val="24"/>
        </w:rPr>
        <w:t xml:space="preserve">(Gil </w:t>
      </w:r>
      <w:proofErr w:type="spellStart"/>
      <w:r w:rsidR="00421ADB" w:rsidRPr="00421ADB">
        <w:rPr>
          <w:rFonts w:cs="Times New Roman"/>
          <w:i/>
          <w:iCs/>
          <w:szCs w:val="24"/>
        </w:rPr>
        <w:t>et</w:t>
      </w:r>
      <w:proofErr w:type="spellEnd"/>
      <w:r w:rsidR="00421ADB" w:rsidRPr="00421ADB">
        <w:rPr>
          <w:rFonts w:cs="Times New Roman"/>
          <w:i/>
          <w:iCs/>
          <w:szCs w:val="24"/>
        </w:rPr>
        <w:t xml:space="preserve"> al.</w:t>
      </w:r>
      <w:r w:rsidR="00421ADB" w:rsidRPr="00421ADB">
        <w:rPr>
          <w:rFonts w:cs="Times New Roman"/>
          <w:szCs w:val="24"/>
        </w:rPr>
        <w:t xml:space="preserve">, 2007; </w:t>
      </w:r>
      <w:proofErr w:type="spellStart"/>
      <w:r w:rsidR="00421ADB" w:rsidRPr="00421ADB">
        <w:rPr>
          <w:rFonts w:cs="Times New Roman"/>
          <w:szCs w:val="24"/>
        </w:rPr>
        <w:t>Groth</w:t>
      </w:r>
      <w:proofErr w:type="spellEnd"/>
      <w:r w:rsidR="00421ADB" w:rsidRPr="00421ADB">
        <w:rPr>
          <w:rFonts w:cs="Times New Roman"/>
          <w:szCs w:val="24"/>
        </w:rPr>
        <w:t xml:space="preserve"> e </w:t>
      </w:r>
      <w:proofErr w:type="spellStart"/>
      <w:r w:rsidR="00421ADB" w:rsidRPr="00421ADB">
        <w:rPr>
          <w:rFonts w:cs="Times New Roman"/>
          <w:szCs w:val="24"/>
        </w:rPr>
        <w:t>Moreau</w:t>
      </w:r>
      <w:proofErr w:type="spellEnd"/>
      <w:r w:rsidR="00421ADB" w:rsidRPr="00421ADB">
        <w:rPr>
          <w:rFonts w:cs="Times New Roman"/>
          <w:szCs w:val="24"/>
        </w:rPr>
        <w:t>, 2010)</w:t>
      </w:r>
      <w:r w:rsidR="001522CB" w:rsidRPr="001E187B">
        <w:rPr>
          <w:lang w:val="en-US"/>
        </w:rPr>
        <w:fldChar w:fldCharType="end"/>
      </w:r>
      <w:r w:rsidRPr="001E187B">
        <w:rPr>
          <w:lang w:val="en-US"/>
        </w:rPr>
        <w:t>.</w:t>
      </w:r>
    </w:p>
    <w:p w:rsidR="00130D6B" w:rsidRPr="001E187B" w:rsidRDefault="00130D6B" w:rsidP="00130D6B">
      <w:pPr>
        <w:rPr>
          <w:lang w:val="en-US"/>
        </w:rPr>
      </w:pPr>
      <w:r w:rsidRPr="001E187B">
        <w:rPr>
          <w:lang w:val="en-US"/>
        </w:rPr>
        <w:t xml:space="preserve">When PROV was proposed, the OPM model was already being used in several approaches. However, the fact that PROV is supported by the W3C makes the possibility </w:t>
      </w:r>
      <w:r>
        <w:rPr>
          <w:lang w:val="en-US"/>
        </w:rPr>
        <w:t xml:space="preserve">of </w:t>
      </w:r>
      <w:r w:rsidRPr="001E187B">
        <w:rPr>
          <w:lang w:val="en-US"/>
        </w:rPr>
        <w:t>becoming the default provenance model, making the migration from OPM to PROV a possibility in the near future. With this, the aim of this chapter is to present a study of the digital provenance models, as well as comparing those models, pointing out their similarities and differences.</w:t>
      </w:r>
    </w:p>
    <w:p w:rsidR="00130D6B" w:rsidRPr="001E187B" w:rsidRDefault="00130D6B" w:rsidP="00130D6B">
      <w:pPr>
        <w:rPr>
          <w:lang w:val="en-US"/>
        </w:rPr>
      </w:pPr>
      <w:r w:rsidRPr="001E187B">
        <w:rPr>
          <w:lang w:val="en-US"/>
        </w:rPr>
        <w:lastRenderedPageBreak/>
        <w:t xml:space="preserve">As such, this chapter is organized as follow: </w:t>
      </w:r>
      <w:r>
        <w:rPr>
          <w:lang w:val="en-US"/>
        </w:rPr>
        <w:t xml:space="preserve">Section </w:t>
      </w:r>
      <w:r w:rsidR="001522CB">
        <w:rPr>
          <w:lang w:val="en-US"/>
        </w:rPr>
        <w:fldChar w:fldCharType="begin"/>
      </w:r>
      <w:r>
        <w:rPr>
          <w:lang w:val="en-US"/>
        </w:rPr>
        <w:instrText xml:space="preserve"> REF _Ref353029623 \r \h </w:instrText>
      </w:r>
      <w:r w:rsidR="001522CB">
        <w:rPr>
          <w:lang w:val="en-US"/>
        </w:rPr>
      </w:r>
      <w:r w:rsidR="001522CB">
        <w:rPr>
          <w:lang w:val="en-US"/>
        </w:rPr>
        <w:fldChar w:fldCharType="separate"/>
      </w:r>
      <w:r>
        <w:rPr>
          <w:lang w:val="en-US"/>
        </w:rPr>
        <w:t>3.2</w:t>
      </w:r>
      <w:r w:rsidR="001522CB">
        <w:rPr>
          <w:lang w:val="en-US"/>
        </w:rPr>
        <w:fldChar w:fldCharType="end"/>
      </w:r>
      <w:r>
        <w:rPr>
          <w:lang w:val="en-US"/>
        </w:rPr>
        <w:t xml:space="preserve"> and </w:t>
      </w:r>
      <w:r w:rsidR="001522CB">
        <w:rPr>
          <w:lang w:val="en-US"/>
        </w:rPr>
        <w:fldChar w:fldCharType="begin"/>
      </w:r>
      <w:r>
        <w:rPr>
          <w:lang w:val="en-US"/>
        </w:rPr>
        <w:instrText xml:space="preserve"> REF _Ref353029653 \r \h </w:instrText>
      </w:r>
      <w:r w:rsidR="001522CB">
        <w:rPr>
          <w:lang w:val="en-US"/>
        </w:rPr>
      </w:r>
      <w:r w:rsidR="001522CB">
        <w:rPr>
          <w:lang w:val="en-US"/>
        </w:rPr>
        <w:fldChar w:fldCharType="separate"/>
      </w:r>
      <w:r>
        <w:rPr>
          <w:lang w:val="en-US"/>
        </w:rPr>
        <w:t>3.3</w:t>
      </w:r>
      <w:r w:rsidR="001522CB">
        <w:rPr>
          <w:lang w:val="en-US"/>
        </w:rPr>
        <w:fldChar w:fldCharType="end"/>
      </w:r>
      <w:r>
        <w:rPr>
          <w:lang w:val="en-US"/>
        </w:rPr>
        <w:t xml:space="preserve"> describes the </w:t>
      </w:r>
      <w:r w:rsidRPr="00BF5855">
        <w:rPr>
          <w:i/>
          <w:lang w:val="en-US"/>
        </w:rPr>
        <w:t>Open Provenance Model</w:t>
      </w:r>
      <w:r>
        <w:rPr>
          <w:lang w:val="en-US"/>
        </w:rPr>
        <w:t xml:space="preserve"> and PRO, respectively. Section </w:t>
      </w:r>
      <w:r w:rsidR="001522CB">
        <w:rPr>
          <w:lang w:val="en-US"/>
        </w:rPr>
        <w:fldChar w:fldCharType="begin"/>
      </w:r>
      <w:r>
        <w:rPr>
          <w:lang w:val="en-US"/>
        </w:rPr>
        <w:instrText xml:space="preserve"> REF _Ref353029704 \r \h </w:instrText>
      </w:r>
      <w:r w:rsidR="001522CB">
        <w:rPr>
          <w:lang w:val="en-US"/>
        </w:rPr>
      </w:r>
      <w:r w:rsidR="001522CB">
        <w:rPr>
          <w:lang w:val="en-US"/>
        </w:rPr>
        <w:fldChar w:fldCharType="separate"/>
      </w:r>
      <w:r>
        <w:rPr>
          <w:lang w:val="en-US"/>
        </w:rPr>
        <w:t>3.4</w:t>
      </w:r>
      <w:r w:rsidR="001522CB">
        <w:rPr>
          <w:lang w:val="en-US"/>
        </w:rPr>
        <w:fldChar w:fldCharType="end"/>
      </w:r>
      <w:r>
        <w:rPr>
          <w:lang w:val="en-US"/>
        </w:rPr>
        <w:t xml:space="preserve"> compares both digital provenance models and lastly, section </w:t>
      </w:r>
      <w:r w:rsidR="001522CB">
        <w:rPr>
          <w:lang w:val="en-US"/>
        </w:rPr>
        <w:fldChar w:fldCharType="begin"/>
      </w:r>
      <w:r>
        <w:rPr>
          <w:lang w:val="en-US"/>
        </w:rPr>
        <w:instrText xml:space="preserve"> REF _Ref353029726 \r \h </w:instrText>
      </w:r>
      <w:r w:rsidR="001522CB">
        <w:rPr>
          <w:lang w:val="en-US"/>
        </w:rPr>
      </w:r>
      <w:r w:rsidR="001522CB">
        <w:rPr>
          <w:lang w:val="en-US"/>
        </w:rPr>
        <w:fldChar w:fldCharType="separate"/>
      </w:r>
      <w:r>
        <w:rPr>
          <w:lang w:val="en-US"/>
        </w:rPr>
        <w:t>3.5</w:t>
      </w:r>
      <w:r w:rsidR="001522CB">
        <w:rPr>
          <w:lang w:val="en-US"/>
        </w:rPr>
        <w:fldChar w:fldCharType="end"/>
      </w:r>
      <w:r>
        <w:rPr>
          <w:lang w:val="en-US"/>
        </w:rPr>
        <w:t xml:space="preserve"> presents the final considerations of this chapter.</w:t>
      </w:r>
    </w:p>
    <w:p w:rsidR="00130D6B" w:rsidRPr="001E187B" w:rsidRDefault="00130D6B" w:rsidP="00130D6B">
      <w:pPr>
        <w:pStyle w:val="Heading2"/>
        <w:rPr>
          <w:rStyle w:val="TabelaChar"/>
          <w:rFonts w:cstheme="majorBidi"/>
          <w:color w:val="auto"/>
          <w:sz w:val="24"/>
          <w:lang w:val="en-US"/>
        </w:rPr>
      </w:pPr>
      <w:bookmarkStart w:id="1" w:name="_Toc352784490"/>
      <w:bookmarkStart w:id="2" w:name="_Ref353029623"/>
      <w:r w:rsidRPr="001E187B">
        <w:rPr>
          <w:rStyle w:val="TabelaChar"/>
          <w:rFonts w:cstheme="majorBidi"/>
          <w:color w:val="auto"/>
          <w:sz w:val="24"/>
          <w:lang w:val="en-US"/>
        </w:rPr>
        <w:t>Open Provenance Model</w:t>
      </w:r>
      <w:bookmarkEnd w:id="1"/>
      <w:bookmarkEnd w:id="2"/>
    </w:p>
    <w:p w:rsidR="00130D6B" w:rsidRPr="001E187B" w:rsidRDefault="00130D6B" w:rsidP="00130D6B">
      <w:pPr>
        <w:rPr>
          <w:lang w:val="en-US"/>
        </w:rPr>
      </w:pPr>
      <w:r w:rsidRPr="001E187B">
        <w:rPr>
          <w:lang w:val="en-US"/>
        </w:rPr>
        <w:t xml:space="preserve">The </w:t>
      </w:r>
      <w:r w:rsidRPr="001E187B">
        <w:rPr>
          <w:i/>
          <w:lang w:val="en-US"/>
        </w:rPr>
        <w:t>Open Provenance Model</w:t>
      </w:r>
      <w:r w:rsidRPr="001E187B">
        <w:rPr>
          <w:lang w:val="en-US"/>
        </w:rPr>
        <w:t xml:space="preserve"> emerged as a result from the </w:t>
      </w:r>
      <w:r w:rsidRPr="001E187B">
        <w:rPr>
          <w:i/>
          <w:lang w:val="en-US"/>
        </w:rPr>
        <w:t>Provenance Challenges</w:t>
      </w:r>
      <w:r w:rsidRPr="001E187B">
        <w:rPr>
          <w:lang w:val="en-US"/>
        </w:rPr>
        <w:t xml:space="preserve"> proposed in the context of IPAW. The </w:t>
      </w:r>
      <w:r w:rsidRPr="001E187B">
        <w:rPr>
          <w:i/>
          <w:lang w:val="en-US"/>
        </w:rPr>
        <w:t>Provenance Challenges</w:t>
      </w:r>
      <w:r w:rsidRPr="001E187B">
        <w:rPr>
          <w:lang w:val="en-US"/>
        </w:rPr>
        <w:t xml:space="preserve"> came in four editions, one for each year from 2006 to 2010 and OPM resulted from the first two challenges and was used on the third challenge:</w:t>
      </w:r>
    </w:p>
    <w:p w:rsidR="00130D6B" w:rsidRPr="002E07E3" w:rsidRDefault="00130D6B" w:rsidP="00130D6B">
      <w:pPr>
        <w:rPr>
          <w:lang w:val="en-US"/>
        </w:rPr>
      </w:pPr>
      <w:r w:rsidRPr="002E07E3">
        <w:rPr>
          <w:i/>
          <w:u w:val="single"/>
          <w:lang w:val="en-US"/>
        </w:rPr>
        <w:t>1</w:t>
      </w:r>
      <w:r w:rsidRPr="002E07E3">
        <w:rPr>
          <w:i/>
          <w:u w:val="single"/>
          <w:vertAlign w:val="superscript"/>
          <w:lang w:val="en-US"/>
        </w:rPr>
        <w:t>st</w:t>
      </w:r>
      <w:r w:rsidRPr="002E07E3">
        <w:rPr>
          <w:i/>
          <w:u w:val="single"/>
          <w:lang w:val="en-US"/>
        </w:rPr>
        <w:t xml:space="preserve"> Challenge</w:t>
      </w:r>
      <w:r w:rsidRPr="002E07E3">
        <w:rPr>
          <w:lang w:val="en-US"/>
        </w:rPr>
        <w:t>: Aimed to provide a forum for the community to understand the capabilities of different provenance systems and express their provenance representations.</w:t>
      </w:r>
    </w:p>
    <w:p w:rsidR="00130D6B" w:rsidRPr="002E07E3" w:rsidRDefault="00130D6B" w:rsidP="00130D6B">
      <w:pPr>
        <w:rPr>
          <w:lang w:val="en-US"/>
        </w:rPr>
      </w:pPr>
      <w:r w:rsidRPr="002E07E3">
        <w:rPr>
          <w:i/>
          <w:u w:val="single"/>
          <w:lang w:val="en-US"/>
        </w:rPr>
        <w:t>2</w:t>
      </w:r>
      <w:r w:rsidRPr="002E07E3">
        <w:rPr>
          <w:i/>
          <w:u w:val="single"/>
          <w:vertAlign w:val="superscript"/>
          <w:lang w:val="en-US"/>
        </w:rPr>
        <w:t>nd</w:t>
      </w:r>
      <w:r w:rsidRPr="002E07E3">
        <w:rPr>
          <w:i/>
          <w:u w:val="single"/>
          <w:lang w:val="en-US"/>
        </w:rPr>
        <w:t xml:space="preserve"> Challenge</w:t>
      </w:r>
      <w:r w:rsidRPr="002E07E3">
        <w:rPr>
          <w:lang w:val="en-US"/>
        </w:rPr>
        <w:t>: Aimed to establish interoperability between systems through exchange of provenance information.</w:t>
      </w:r>
    </w:p>
    <w:p w:rsidR="00130D6B" w:rsidRPr="002E07E3" w:rsidRDefault="00130D6B" w:rsidP="00130D6B">
      <w:pPr>
        <w:rPr>
          <w:lang w:val="en-US"/>
        </w:rPr>
      </w:pPr>
      <w:r w:rsidRPr="002E07E3">
        <w:rPr>
          <w:i/>
          <w:u w:val="single"/>
          <w:lang w:val="en-US"/>
        </w:rPr>
        <w:t>3</w:t>
      </w:r>
      <w:r w:rsidRPr="002E07E3">
        <w:rPr>
          <w:i/>
          <w:u w:val="single"/>
          <w:vertAlign w:val="superscript"/>
          <w:lang w:val="en-US"/>
        </w:rPr>
        <w:t>rd</w:t>
      </w:r>
      <w:r w:rsidRPr="002E07E3">
        <w:rPr>
          <w:i/>
          <w:u w:val="single"/>
          <w:lang w:val="en-US"/>
        </w:rPr>
        <w:t xml:space="preserve"> Challenge</w:t>
      </w:r>
      <w:r w:rsidRPr="002E07E3">
        <w:rPr>
          <w:lang w:val="en-US"/>
        </w:rPr>
        <w:t>: Evaluate the OPM practically, from an inter-operability view-point.</w:t>
      </w:r>
    </w:p>
    <w:p w:rsidR="00130D6B" w:rsidRPr="001E187B" w:rsidRDefault="00130D6B" w:rsidP="00130D6B">
      <w:pPr>
        <w:rPr>
          <w:lang w:val="en-US"/>
        </w:rPr>
      </w:pPr>
      <w:r w:rsidRPr="001E187B">
        <w:rPr>
          <w:lang w:val="en-US"/>
        </w:rPr>
        <w:t xml:space="preserve">The </w:t>
      </w:r>
      <w:r w:rsidRPr="001E187B">
        <w:rPr>
          <w:i/>
          <w:lang w:val="en-US"/>
        </w:rPr>
        <w:t>Open Provenance Model</w:t>
      </w:r>
      <w:r w:rsidRPr="001E187B">
        <w:rPr>
          <w:lang w:val="en-US"/>
        </w:rPr>
        <w:t xml:space="preserve"> is a provenance model designed to meet the following requirements </w:t>
      </w:r>
      <w:r w:rsidR="001522CB" w:rsidRPr="001E187B">
        <w:rPr>
          <w:lang w:val="en-US"/>
        </w:rPr>
        <w:fldChar w:fldCharType="begin"/>
      </w:r>
      <w:r w:rsidR="00421ADB">
        <w:rPr>
          <w:lang w:val="en-US"/>
        </w:rPr>
        <w:instrText xml:space="preserve"> ADDIN ZOTERO_ITEM CSL_CITATION {"citationID":"e9241paih","properties":{"formattedCitation":"{\\rtf (Moreau \\i et al.\\i0{}, 2007)}","plainCitation":"(Moreau et al., 2007)"},"citationItems":[{"id":37,"uris":["http://zotero.org/users/1122386/items/4UM2NPVP"],"uri":["http://zotero.org/users/1122386/items/4UM2NPVP"],"itemData":{"id":37,"type":"article-journal","title":"The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Van"}],"issued":{"date-parts":[["2007"]]},"accessed":{"date-parts":[["2012",6,10]]}}}],"schema":"https://github.com/citation-style-language/schema/raw/master/csl-citation.json"} </w:instrText>
      </w:r>
      <w:r w:rsidR="001522CB" w:rsidRPr="001E187B">
        <w:rPr>
          <w:lang w:val="en-US"/>
        </w:rPr>
        <w:fldChar w:fldCharType="separate"/>
      </w:r>
      <w:r w:rsidR="00421ADB" w:rsidRPr="00421ADB">
        <w:rPr>
          <w:rFonts w:cs="Times New Roman"/>
          <w:szCs w:val="24"/>
          <w:lang w:val="en-US"/>
        </w:rPr>
        <w:t xml:space="preserve">(Moreau </w:t>
      </w:r>
      <w:r w:rsidR="00421ADB" w:rsidRPr="00421ADB">
        <w:rPr>
          <w:rFonts w:cs="Times New Roman"/>
          <w:i/>
          <w:iCs/>
          <w:szCs w:val="24"/>
          <w:lang w:val="en-US"/>
        </w:rPr>
        <w:t>et al.</w:t>
      </w:r>
      <w:r w:rsidR="00421ADB" w:rsidRPr="00421ADB">
        <w:rPr>
          <w:rFonts w:cs="Times New Roman"/>
          <w:szCs w:val="24"/>
          <w:lang w:val="en-US"/>
        </w:rPr>
        <w:t>, 2007)</w:t>
      </w:r>
      <w:r w:rsidR="001522CB" w:rsidRPr="001E187B">
        <w:rPr>
          <w:lang w:val="en-US"/>
        </w:rPr>
        <w:fldChar w:fldCharType="end"/>
      </w:r>
      <w:r w:rsidRPr="001E187B">
        <w:rPr>
          <w:lang w:val="en-US"/>
        </w:rPr>
        <w:t>:</w:t>
      </w:r>
    </w:p>
    <w:p w:rsidR="00130D6B" w:rsidRPr="001E187B" w:rsidRDefault="00130D6B" w:rsidP="00130D6B">
      <w:pPr>
        <w:pStyle w:val="ListParagraph"/>
        <w:numPr>
          <w:ilvl w:val="0"/>
          <w:numId w:val="5"/>
        </w:numPr>
        <w:rPr>
          <w:lang w:val="en-US"/>
        </w:rPr>
      </w:pPr>
      <w:r w:rsidRPr="001E187B">
        <w:rPr>
          <w:lang w:val="en-US"/>
        </w:rPr>
        <w:t>To allow provenance information to be exchanged between systems, by means of compatibility layer based on a shared provenance model.</w:t>
      </w:r>
    </w:p>
    <w:p w:rsidR="00130D6B" w:rsidRPr="001E187B" w:rsidRDefault="00130D6B" w:rsidP="00130D6B">
      <w:pPr>
        <w:pStyle w:val="ListParagraph"/>
        <w:numPr>
          <w:ilvl w:val="0"/>
          <w:numId w:val="5"/>
        </w:numPr>
        <w:rPr>
          <w:lang w:val="en-US"/>
        </w:rPr>
      </w:pPr>
      <w:r w:rsidRPr="001E187B">
        <w:rPr>
          <w:lang w:val="en-US"/>
        </w:rPr>
        <w:t>To allow developers to build and share tools that operates on such a provenance model.</w:t>
      </w:r>
    </w:p>
    <w:p w:rsidR="00130D6B" w:rsidRPr="001E187B" w:rsidRDefault="00130D6B" w:rsidP="00130D6B">
      <w:pPr>
        <w:pStyle w:val="ListParagraph"/>
        <w:numPr>
          <w:ilvl w:val="0"/>
          <w:numId w:val="5"/>
        </w:numPr>
        <w:rPr>
          <w:lang w:val="en-US"/>
        </w:rPr>
      </w:pPr>
      <w:r w:rsidRPr="001E187B">
        <w:rPr>
          <w:lang w:val="en-US"/>
        </w:rPr>
        <w:t>To define provenance in a precise, technology-agnostic manner.</w:t>
      </w:r>
    </w:p>
    <w:p w:rsidR="00130D6B" w:rsidRPr="001E187B" w:rsidRDefault="00130D6B" w:rsidP="00130D6B">
      <w:pPr>
        <w:pStyle w:val="ListParagraph"/>
        <w:numPr>
          <w:ilvl w:val="0"/>
          <w:numId w:val="5"/>
        </w:numPr>
        <w:rPr>
          <w:lang w:val="en-US"/>
        </w:rPr>
      </w:pPr>
      <w:r w:rsidRPr="001E187B">
        <w:rPr>
          <w:lang w:val="en-US"/>
        </w:rPr>
        <w:t>To support a digital representation of provenance for any “thing”, whether produced by computer systems or not.</w:t>
      </w:r>
    </w:p>
    <w:p w:rsidR="00130D6B" w:rsidRPr="001E187B" w:rsidRDefault="00130D6B" w:rsidP="00130D6B">
      <w:pPr>
        <w:pStyle w:val="ListParagraph"/>
        <w:numPr>
          <w:ilvl w:val="0"/>
          <w:numId w:val="5"/>
        </w:numPr>
        <w:rPr>
          <w:lang w:val="en-US"/>
        </w:rPr>
      </w:pPr>
      <w:r w:rsidRPr="001E187B">
        <w:rPr>
          <w:lang w:val="en-US"/>
        </w:rPr>
        <w:t>To allow multiple levels of descriptions to coexist.</w:t>
      </w:r>
    </w:p>
    <w:p w:rsidR="00130D6B" w:rsidRPr="001E187B" w:rsidRDefault="00130D6B" w:rsidP="00130D6B">
      <w:pPr>
        <w:pStyle w:val="ListParagraph"/>
        <w:numPr>
          <w:ilvl w:val="0"/>
          <w:numId w:val="5"/>
        </w:numPr>
        <w:rPr>
          <w:lang w:val="en-US"/>
        </w:rPr>
      </w:pPr>
      <w:r w:rsidRPr="001E187B">
        <w:rPr>
          <w:lang w:val="en-US"/>
        </w:rPr>
        <w:t>To define a core set of rules that identify the valid inferences that can be made on provenance representation.</w:t>
      </w:r>
    </w:p>
    <w:p w:rsidR="00130D6B" w:rsidRDefault="00130D6B" w:rsidP="00130D6B">
      <w:pPr>
        <w:rPr>
          <w:lang w:val="en-US"/>
        </w:rPr>
      </w:pPr>
      <w:r w:rsidRPr="001E187B">
        <w:rPr>
          <w:lang w:val="en-US"/>
        </w:rPr>
        <w:t xml:space="preserve">In </w:t>
      </w:r>
      <w:r w:rsidRPr="00A0147D">
        <w:rPr>
          <w:i/>
          <w:lang w:val="en-US"/>
        </w:rPr>
        <w:t>Open Provenance Model</w:t>
      </w:r>
      <w:r w:rsidRPr="001E187B">
        <w:rPr>
          <w:lang w:val="en-US"/>
        </w:rPr>
        <w:t xml:space="preserve">, it is assumed that provenance of objects is represented by an annotated causality graph, which is a directed acyclic graph with annotations </w:t>
      </w:r>
      <w:r w:rsidR="00DB0D39">
        <w:rPr>
          <w:lang w:val="en-US"/>
        </w:rPr>
        <w:t xml:space="preserve">to </w:t>
      </w:r>
      <w:r w:rsidRPr="001E187B">
        <w:rPr>
          <w:lang w:val="en-US"/>
        </w:rPr>
        <w:t>captur</w:t>
      </w:r>
      <w:r w:rsidR="00DB0D39">
        <w:rPr>
          <w:lang w:val="en-US"/>
        </w:rPr>
        <w:t>e</w:t>
      </w:r>
      <w:r w:rsidRPr="001E187B">
        <w:rPr>
          <w:lang w:val="en-US"/>
        </w:rPr>
        <w:t xml:space="preserve"> </w:t>
      </w:r>
      <w:r w:rsidR="00DB0D39">
        <w:rPr>
          <w:lang w:val="en-US"/>
        </w:rPr>
        <w:t>more detailed</w:t>
      </w:r>
      <w:r w:rsidRPr="001E187B">
        <w:rPr>
          <w:lang w:val="en-US"/>
        </w:rPr>
        <w:t xml:space="preserve"> information </w:t>
      </w:r>
      <w:r w:rsidR="00DB0D39">
        <w:rPr>
          <w:lang w:val="en-US"/>
        </w:rPr>
        <w:t>about its</w:t>
      </w:r>
      <w:r w:rsidRPr="001E187B">
        <w:rPr>
          <w:lang w:val="en-US"/>
        </w:rPr>
        <w:t xml:space="preserve"> execution. According to </w:t>
      </w:r>
      <w:r w:rsidRPr="001E187B">
        <w:rPr>
          <w:szCs w:val="24"/>
          <w:lang w:val="en-US"/>
        </w:rPr>
        <w:t xml:space="preserve">MOREAU </w:t>
      </w:r>
      <w:r w:rsidRPr="001E187B">
        <w:rPr>
          <w:i/>
          <w:iCs/>
          <w:szCs w:val="24"/>
          <w:lang w:val="en-US"/>
        </w:rPr>
        <w:t xml:space="preserve">et al. </w:t>
      </w:r>
      <w:r w:rsidR="001522CB" w:rsidRPr="001E187B">
        <w:rPr>
          <w:lang w:val="en-US"/>
        </w:rPr>
        <w:fldChar w:fldCharType="begin"/>
      </w:r>
      <w:r w:rsidR="00421ADB">
        <w:rPr>
          <w:lang w:val="en-US"/>
        </w:rPr>
        <w:instrText xml:space="preserve"> ADDIN ZOTERO_ITEM CSL_CITATION {"citationID":"0N2scAzH","properties":{"formattedCitation":"(2007)","plainCitation":"(2007)"},"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Van"}],"issued":{"date-parts":[["2007"]]},"accessed":{"date-parts":[["2012",6,10]]}},"suppress-author":true}],"schema":"https://github.com/citation-style-language/schema/raw/master/csl-citation.json"} </w:instrText>
      </w:r>
      <w:r w:rsidR="001522CB" w:rsidRPr="001E187B">
        <w:rPr>
          <w:lang w:val="en-US"/>
        </w:rPr>
        <w:fldChar w:fldCharType="separate"/>
      </w:r>
      <w:r w:rsidRPr="009B2B06">
        <w:rPr>
          <w:rFonts w:cs="Times New Roman"/>
          <w:lang w:val="en-US"/>
        </w:rPr>
        <w:t>(2007)</w:t>
      </w:r>
      <w:r w:rsidR="001522CB" w:rsidRPr="001E187B">
        <w:rPr>
          <w:lang w:val="en-US"/>
        </w:rPr>
        <w:fldChar w:fldCharType="end"/>
      </w:r>
      <w:r w:rsidRPr="001E187B">
        <w:rPr>
          <w:lang w:val="en-US"/>
        </w:rPr>
        <w:t xml:space="preserve">, a provenance graph is a record of a past or current execution, and not a description of something that could happen in the future. </w:t>
      </w:r>
    </w:p>
    <w:p w:rsidR="00130D6B" w:rsidRPr="001E187B" w:rsidRDefault="00130D6B" w:rsidP="00130D6B">
      <w:pPr>
        <w:pStyle w:val="Heading3"/>
        <w:rPr>
          <w:lang w:val="en-US"/>
        </w:rPr>
      </w:pPr>
      <w:bookmarkStart w:id="3" w:name="_Toc352784491"/>
      <w:r>
        <w:rPr>
          <w:lang w:val="en-US"/>
        </w:rPr>
        <w:lastRenderedPageBreak/>
        <w:t>Types and Relations</w:t>
      </w:r>
      <w:bookmarkEnd w:id="3"/>
    </w:p>
    <w:p w:rsidR="00130D6B" w:rsidRDefault="00130D6B" w:rsidP="00130D6B">
      <w:pPr>
        <w:rPr>
          <w:lang w:val="en-US"/>
        </w:rPr>
      </w:pPr>
      <w:r w:rsidRPr="001E187B">
        <w:rPr>
          <w:lang w:val="en-US"/>
        </w:rPr>
        <w:t>The causality graph</w:t>
      </w:r>
      <w:r>
        <w:rPr>
          <w:lang w:val="en-US"/>
        </w:rPr>
        <w:t xml:space="preserve"> used by the </w:t>
      </w:r>
      <w:r w:rsidRPr="00A0147D">
        <w:rPr>
          <w:i/>
          <w:lang w:val="en-US"/>
        </w:rPr>
        <w:t>Open Provenance Model</w:t>
      </w:r>
      <w:r w:rsidRPr="001E187B">
        <w:rPr>
          <w:lang w:val="en-US"/>
        </w:rPr>
        <w:t xml:space="preserve"> is composed of </w:t>
      </w:r>
      <w:r>
        <w:rPr>
          <w:lang w:val="en-US"/>
        </w:rPr>
        <w:t>vertices,</w:t>
      </w:r>
      <w:r w:rsidRPr="001E187B">
        <w:rPr>
          <w:lang w:val="en-US"/>
        </w:rPr>
        <w:t xml:space="preserve"> which can represent </w:t>
      </w:r>
      <w:r w:rsidRPr="001E187B">
        <w:rPr>
          <w:i/>
          <w:lang w:val="en-US"/>
        </w:rPr>
        <w:t>Artifacts</w:t>
      </w:r>
      <w:r w:rsidRPr="001E187B">
        <w:rPr>
          <w:lang w:val="en-US"/>
        </w:rPr>
        <w:t xml:space="preserve">, </w:t>
      </w:r>
      <w:r w:rsidRPr="001E187B">
        <w:rPr>
          <w:i/>
          <w:lang w:val="en-US"/>
        </w:rPr>
        <w:t>Processes</w:t>
      </w:r>
      <w:r w:rsidRPr="001E187B">
        <w:rPr>
          <w:lang w:val="en-US"/>
        </w:rPr>
        <w:t xml:space="preserve"> and </w:t>
      </w:r>
      <w:r w:rsidRPr="001E187B">
        <w:rPr>
          <w:i/>
          <w:lang w:val="en-US"/>
        </w:rPr>
        <w:t>Agents</w:t>
      </w:r>
      <w:r>
        <w:rPr>
          <w:lang w:val="en-US"/>
        </w:rPr>
        <w:t>, and edges that represent causal relationships between vertices. Below are the definitions for all three node types</w:t>
      </w:r>
      <w:r w:rsidR="00421ADB">
        <w:rPr>
          <w:lang w:val="en-US"/>
        </w:rPr>
        <w:fldChar w:fldCharType="begin"/>
      </w:r>
      <w:r w:rsidR="00421ADB">
        <w:rPr>
          <w:lang w:val="en-US"/>
        </w:rPr>
        <w:instrText xml:space="preserve"> ADDIN ZOTERO_ITEM CSL_CITATION {"citationID":"8b2kvo0sq","properties":{"formattedCitation":"{\\rtf (Moreau \\i et al.\\i0{}, 2007)}","plainCitation":"(Moreau et al., 2007)"},"citationItems":[{"id":37,"uris":["http://zotero.org/users/1122386/items/4UM2NPVP"],"uri":["http://zotero.org/users/1122386/items/4UM2NPVP"],"itemData":{"id":37,"type":"article-journal","title":"The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Van"}],"issued":{"date-parts":[["2007"]]},"accessed":{"date-parts":[["2012",6,10]]}}}],"schema":"https://github.com/citation-style-language/schema/raw/master/csl-citation.json"} </w:instrText>
      </w:r>
      <w:r w:rsidR="00421ADB">
        <w:rPr>
          <w:lang w:val="en-US"/>
        </w:rPr>
        <w:fldChar w:fldCharType="separate"/>
      </w:r>
      <w:r w:rsidR="00421ADB" w:rsidRPr="00421ADB">
        <w:rPr>
          <w:rFonts w:cs="Times New Roman"/>
          <w:szCs w:val="24"/>
          <w:lang w:val="en-US"/>
        </w:rPr>
        <w:t xml:space="preserve">(Moreau </w:t>
      </w:r>
      <w:r w:rsidR="00421ADB" w:rsidRPr="00421ADB">
        <w:rPr>
          <w:rFonts w:cs="Times New Roman"/>
          <w:i/>
          <w:iCs/>
          <w:szCs w:val="24"/>
          <w:lang w:val="en-US"/>
        </w:rPr>
        <w:t>et al.</w:t>
      </w:r>
      <w:r w:rsidR="00421ADB" w:rsidRPr="00421ADB">
        <w:rPr>
          <w:rFonts w:cs="Times New Roman"/>
          <w:szCs w:val="24"/>
          <w:lang w:val="en-US"/>
        </w:rPr>
        <w:t>, 2007)</w:t>
      </w:r>
      <w:r w:rsidR="00421ADB">
        <w:rPr>
          <w:lang w:val="en-US"/>
        </w:rPr>
        <w:fldChar w:fldCharType="end"/>
      </w:r>
      <w:r>
        <w:rPr>
          <w:lang w:val="en-US"/>
        </w:rPr>
        <w:t>:</w:t>
      </w:r>
      <w:r w:rsidRPr="001E187B">
        <w:rPr>
          <w:lang w:val="en-US"/>
        </w:rPr>
        <w:t xml:space="preserve"> </w:t>
      </w:r>
    </w:p>
    <w:p w:rsidR="00130D6B" w:rsidRPr="00CE31F6" w:rsidRDefault="00130D6B" w:rsidP="00130D6B">
      <w:pPr>
        <w:rPr>
          <w:lang w:val="en-US"/>
        </w:rPr>
      </w:pPr>
      <w:r w:rsidRPr="00CE31F6">
        <w:rPr>
          <w:b/>
          <w:i/>
          <w:lang w:val="en-US"/>
        </w:rPr>
        <w:t>Artifacts</w:t>
      </w:r>
      <w:r w:rsidRPr="00CE31F6">
        <w:rPr>
          <w:lang w:val="en-US"/>
        </w:rPr>
        <w:t xml:space="preserve"> are an immutable piece of state that can represent a physical object or a digital representation in a computer system. </w:t>
      </w:r>
    </w:p>
    <w:p w:rsidR="00130D6B" w:rsidRPr="00CE31F6" w:rsidRDefault="00130D6B" w:rsidP="00130D6B">
      <w:pPr>
        <w:rPr>
          <w:lang w:val="en-US"/>
        </w:rPr>
      </w:pPr>
      <w:r w:rsidRPr="00CE31F6">
        <w:rPr>
          <w:b/>
          <w:i/>
          <w:lang w:val="en-US"/>
        </w:rPr>
        <w:t>Processes</w:t>
      </w:r>
      <w:r w:rsidRPr="00CE31F6">
        <w:rPr>
          <w:lang w:val="en-US"/>
        </w:rPr>
        <w:t xml:space="preserve"> are actions or a sequence of actions performed or caused by artifacts and results in new artifacts. </w:t>
      </w:r>
    </w:p>
    <w:p w:rsidR="00130D6B" w:rsidRPr="00CE31F6" w:rsidRDefault="00130D6B" w:rsidP="00130D6B">
      <w:pPr>
        <w:rPr>
          <w:lang w:val="en-US"/>
        </w:rPr>
      </w:pPr>
      <w:r w:rsidRPr="00CE31F6">
        <w:rPr>
          <w:b/>
          <w:i/>
          <w:lang w:val="en-US"/>
        </w:rPr>
        <w:t>Agents</w:t>
      </w:r>
      <w:r w:rsidRPr="00CE31F6">
        <w:rPr>
          <w:lang w:val="en-US"/>
        </w:rPr>
        <w:t xml:space="preserve"> are contextual entities acting as a catalyst of a process that can enable, facilitate, control or affect its execution. </w:t>
      </w:r>
    </w:p>
    <w:p w:rsidR="00130D6B" w:rsidRPr="001E187B" w:rsidRDefault="00130D6B" w:rsidP="00130D6B">
      <w:pPr>
        <w:rPr>
          <w:lang w:val="en-US"/>
        </w:rPr>
      </w:pPr>
      <w:r w:rsidRPr="001E187B">
        <w:rPr>
          <w:lang w:val="en-US"/>
        </w:rPr>
        <w:t xml:space="preserve">The edges of the graph belong to one of the categories described in </w:t>
      </w:r>
      <w:fldSimple w:instr=" REF _Ref335238586 \h  \* MERGEFORMAT ">
        <w:r w:rsidRPr="001E187B">
          <w:rPr>
            <w:lang w:val="en-US"/>
          </w:rPr>
          <w:t xml:space="preserve">Figure </w:t>
        </w:r>
        <w:r>
          <w:rPr>
            <w:lang w:val="en-US"/>
          </w:rPr>
          <w:t>1</w:t>
        </w:r>
      </w:fldSimple>
      <w:r w:rsidRPr="001E187B">
        <w:rPr>
          <w:lang w:val="en-US"/>
        </w:rPr>
        <w:t xml:space="preserve">, representing a causal dependency between its source, denoting the effect, and its destination that denotes the cause. Below are some important definitions in the </w:t>
      </w:r>
      <w:r w:rsidRPr="0005487B">
        <w:rPr>
          <w:i/>
          <w:lang w:val="en-US"/>
        </w:rPr>
        <w:t xml:space="preserve">Open Provenance Model </w:t>
      </w:r>
      <w:r w:rsidRPr="001E187B">
        <w:rPr>
          <w:lang w:val="en-US"/>
        </w:rPr>
        <w:t xml:space="preserve">according to </w:t>
      </w:r>
      <w:r w:rsidRPr="001E187B">
        <w:rPr>
          <w:szCs w:val="24"/>
          <w:lang w:val="en-US"/>
        </w:rPr>
        <w:t xml:space="preserve">MOREAU </w:t>
      </w:r>
      <w:r w:rsidRPr="001E187B">
        <w:rPr>
          <w:i/>
          <w:iCs/>
          <w:szCs w:val="24"/>
          <w:lang w:val="en-US"/>
        </w:rPr>
        <w:t xml:space="preserve">et al. </w:t>
      </w:r>
      <w:r w:rsidR="001522CB" w:rsidRPr="001E187B">
        <w:rPr>
          <w:lang w:val="en-US"/>
        </w:rPr>
        <w:fldChar w:fldCharType="begin"/>
      </w:r>
      <w:r w:rsidR="00421ADB">
        <w:rPr>
          <w:lang w:val="en-US"/>
        </w:rPr>
        <w:instrText xml:space="preserve"> ADDIN ZOTERO_ITEM CSL_CITATION {"citationID":"kynlo2Xz","properties":{"formattedCitation":"(2007)","plainCitation":"(2007)"},"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Van"}],"issued":{"date-parts":[["2007"]]},"accessed":{"date-parts":[["2012",6,10]]}},"suppress-author":true}],"schema":"https://github.com/citation-style-language/schema/raw/master/csl-citation.json"} </w:instrText>
      </w:r>
      <w:r w:rsidR="001522CB" w:rsidRPr="001E187B">
        <w:rPr>
          <w:lang w:val="en-US"/>
        </w:rPr>
        <w:fldChar w:fldCharType="separate"/>
      </w:r>
      <w:r w:rsidRPr="009B2B06">
        <w:rPr>
          <w:rFonts w:cs="Times New Roman"/>
          <w:lang w:val="en-US"/>
        </w:rPr>
        <w:t>(2007)</w:t>
      </w:r>
      <w:r w:rsidR="001522CB" w:rsidRPr="001E187B">
        <w:rPr>
          <w:lang w:val="en-US"/>
        </w:rPr>
        <w:fldChar w:fldCharType="end"/>
      </w:r>
      <w:r w:rsidRPr="001E187B">
        <w:rPr>
          <w:lang w:val="en-US"/>
        </w:rPr>
        <w:t>.</w:t>
      </w:r>
    </w:p>
    <w:p w:rsidR="00130D6B" w:rsidRPr="001E187B" w:rsidRDefault="00130D6B" w:rsidP="00130D6B">
      <w:pPr>
        <w:pStyle w:val="Heading1"/>
        <w:framePr w:hSpace="187" w:wrap="notBeside" w:vAnchor="text" w:hAnchor="text" w:y="1"/>
        <w:numPr>
          <w:ilvl w:val="0"/>
          <w:numId w:val="0"/>
        </w:numPr>
        <w:rPr>
          <w:lang w:val="en-US"/>
        </w:rPr>
      </w:pPr>
      <w:r w:rsidRPr="001E187B">
        <w:rPr>
          <w:noProof/>
          <w:lang w:val="en-US"/>
        </w:rPr>
        <w:drawing>
          <wp:inline distT="0" distB="0" distL="0" distR="0">
            <wp:extent cx="2505075" cy="2580700"/>
            <wp:effectExtent l="19050" t="0" r="9525" b="0"/>
            <wp:docPr id="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2505075" cy="2580700"/>
                    </a:xfrm>
                    <a:prstGeom prst="rect">
                      <a:avLst/>
                    </a:prstGeom>
                    <a:noFill/>
                    <a:ln w="9525">
                      <a:noFill/>
                      <a:miter lim="800000"/>
                      <a:headEnd/>
                      <a:tailEnd/>
                    </a:ln>
                  </pic:spPr>
                </pic:pic>
              </a:graphicData>
            </a:graphic>
          </wp:inline>
        </w:drawing>
      </w:r>
    </w:p>
    <w:p w:rsidR="00130D6B" w:rsidRPr="001E187B" w:rsidRDefault="00130D6B" w:rsidP="00130D6B">
      <w:pPr>
        <w:pStyle w:val="Caption"/>
        <w:framePr w:hSpace="187" w:wrap="notBeside" w:vAnchor="text" w:hAnchor="text" w:y="1"/>
        <w:rPr>
          <w:lang w:val="en-US"/>
        </w:rPr>
      </w:pPr>
      <w:bookmarkStart w:id="4" w:name="_Ref335238586"/>
      <w:bookmarkStart w:id="5" w:name="_Toc352776692"/>
      <w:r w:rsidRPr="001E187B">
        <w:rPr>
          <w:lang w:val="en-US"/>
        </w:rPr>
        <w:t xml:space="preserve">Figure </w:t>
      </w:r>
      <w:r w:rsidR="001522CB">
        <w:rPr>
          <w:lang w:val="en-US"/>
        </w:rPr>
        <w:fldChar w:fldCharType="begin"/>
      </w:r>
      <w:r>
        <w:rPr>
          <w:lang w:val="en-US"/>
        </w:rPr>
        <w:instrText xml:space="preserve"> SEQ Figure \* ARABIC </w:instrText>
      </w:r>
      <w:r w:rsidR="001522CB">
        <w:rPr>
          <w:lang w:val="en-US"/>
        </w:rPr>
        <w:fldChar w:fldCharType="separate"/>
      </w:r>
      <w:r>
        <w:rPr>
          <w:noProof/>
          <w:lang w:val="en-US"/>
        </w:rPr>
        <w:t>1</w:t>
      </w:r>
      <w:r w:rsidR="001522CB">
        <w:rPr>
          <w:lang w:val="en-US"/>
        </w:rPr>
        <w:fldChar w:fldCharType="end"/>
      </w:r>
      <w:bookmarkEnd w:id="4"/>
      <w:r w:rsidRPr="001E187B">
        <w:rPr>
          <w:lang w:val="en-US"/>
        </w:rPr>
        <w:t xml:space="preserve">: Edges in OPM. Source: </w:t>
      </w:r>
      <w:r w:rsidR="001522CB">
        <w:rPr>
          <w:lang w:val="en-US"/>
        </w:rPr>
        <w:fldChar w:fldCharType="begin"/>
      </w:r>
      <w:r w:rsidR="00421ADB">
        <w:rPr>
          <w:lang w:val="en-US"/>
        </w:rPr>
        <w:instrText xml:space="preserve"> ADDIN ZOTERO_ITEM CSL_CITATION {"citationID":"kXjrqXsO","properties":{"formattedCitation":"{\\rtf (Moreau \\i et al.\\i0{}, 2007)}","plainCitation":"(Moreau et al., 2007)"},"citationItems":[{"id":37,"uris":["http://zotero.org/users/1122386/items/4UM2NPVP"],"uri":["http://zotero.org/users/1122386/items/4UM2NPVP"],"itemData":{"id":37,"type":"article-journal","title":"The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Van"}],"issued":{"date-parts":[["2007"]]},"accessed":{"date-parts":[["2012",6,10]]}}}],"schema":"https://github.com/citation-style-language/schema/raw/master/csl-citation.json"} </w:instrText>
      </w:r>
      <w:r w:rsidR="001522CB">
        <w:rPr>
          <w:lang w:val="en-US"/>
        </w:rPr>
        <w:fldChar w:fldCharType="separate"/>
      </w:r>
      <w:r w:rsidR="00421ADB" w:rsidRPr="00421ADB">
        <w:rPr>
          <w:rFonts w:cs="Times New Roman"/>
          <w:szCs w:val="24"/>
        </w:rPr>
        <w:t>(</w:t>
      </w:r>
      <w:proofErr w:type="spellStart"/>
      <w:r w:rsidR="00421ADB" w:rsidRPr="00421ADB">
        <w:rPr>
          <w:rFonts w:cs="Times New Roman"/>
          <w:szCs w:val="24"/>
        </w:rPr>
        <w:t>Moreau</w:t>
      </w:r>
      <w:proofErr w:type="spellEnd"/>
      <w:r w:rsidR="00421ADB" w:rsidRPr="00421ADB">
        <w:rPr>
          <w:rFonts w:cs="Times New Roman"/>
          <w:szCs w:val="24"/>
        </w:rPr>
        <w:t xml:space="preserve"> </w:t>
      </w:r>
      <w:proofErr w:type="spellStart"/>
      <w:r w:rsidR="00421ADB" w:rsidRPr="00421ADB">
        <w:rPr>
          <w:rFonts w:cs="Times New Roman"/>
          <w:i/>
          <w:iCs/>
          <w:szCs w:val="24"/>
        </w:rPr>
        <w:t>et</w:t>
      </w:r>
      <w:proofErr w:type="spellEnd"/>
      <w:r w:rsidR="00421ADB" w:rsidRPr="00421ADB">
        <w:rPr>
          <w:rFonts w:cs="Times New Roman"/>
          <w:i/>
          <w:iCs/>
          <w:szCs w:val="24"/>
        </w:rPr>
        <w:t xml:space="preserve"> al.</w:t>
      </w:r>
      <w:r w:rsidR="00421ADB" w:rsidRPr="00421ADB">
        <w:rPr>
          <w:rFonts w:cs="Times New Roman"/>
          <w:szCs w:val="24"/>
        </w:rPr>
        <w:t>, 2007)</w:t>
      </w:r>
      <w:r w:rsidR="001522CB">
        <w:rPr>
          <w:lang w:val="en-US"/>
        </w:rPr>
        <w:fldChar w:fldCharType="end"/>
      </w:r>
      <w:r w:rsidRPr="001E187B">
        <w:rPr>
          <w:lang w:val="en-US"/>
        </w:rPr>
        <w:t>.</w:t>
      </w:r>
      <w:bookmarkEnd w:id="5"/>
    </w:p>
    <w:p w:rsidR="00130D6B" w:rsidRPr="001E187B" w:rsidRDefault="00130D6B" w:rsidP="00130D6B">
      <w:pPr>
        <w:rPr>
          <w:szCs w:val="24"/>
          <w:lang w:val="en-US"/>
        </w:rPr>
      </w:pPr>
      <w:r w:rsidRPr="001E187B">
        <w:rPr>
          <w:b/>
          <w:szCs w:val="24"/>
          <w:lang w:val="en-US"/>
        </w:rPr>
        <w:t>Causal Relationship</w:t>
      </w:r>
      <w:r w:rsidRPr="001E187B">
        <w:rPr>
          <w:szCs w:val="24"/>
          <w:lang w:val="en-US"/>
        </w:rPr>
        <w:t>: Represented by an arc and denotes the presence of a causal dependency between the source (effect) and the destination (cause).</w:t>
      </w:r>
    </w:p>
    <w:p w:rsidR="00130D6B" w:rsidRPr="001E187B" w:rsidRDefault="00130D6B" w:rsidP="00130D6B">
      <w:pPr>
        <w:rPr>
          <w:szCs w:val="24"/>
          <w:lang w:val="en-US"/>
        </w:rPr>
      </w:pPr>
      <w:r w:rsidRPr="001E187B">
        <w:rPr>
          <w:b/>
          <w:szCs w:val="24"/>
          <w:lang w:val="en-US"/>
        </w:rPr>
        <w:t>Artifact Used by a Process</w:t>
      </w:r>
      <w:r w:rsidRPr="001E187B">
        <w:rPr>
          <w:szCs w:val="24"/>
          <w:lang w:val="en-US"/>
        </w:rPr>
        <w:t>:  A [</w:t>
      </w:r>
      <w:r w:rsidRPr="001E187B">
        <w:rPr>
          <w:i/>
          <w:szCs w:val="24"/>
          <w:lang w:val="en-US"/>
        </w:rPr>
        <w:t>used</w:t>
      </w:r>
      <w:r w:rsidRPr="001E187B">
        <w:rPr>
          <w:szCs w:val="24"/>
          <w:lang w:val="en-US"/>
        </w:rPr>
        <w:t xml:space="preserve">] edge from </w:t>
      </w:r>
      <w:r w:rsidRPr="00A0147D">
        <w:rPr>
          <w:i/>
          <w:szCs w:val="24"/>
          <w:lang w:val="en-US"/>
        </w:rPr>
        <w:t>process</w:t>
      </w:r>
      <w:r w:rsidRPr="001E187B">
        <w:rPr>
          <w:szCs w:val="24"/>
          <w:lang w:val="en-US"/>
        </w:rPr>
        <w:t xml:space="preserve"> to an </w:t>
      </w:r>
      <w:r w:rsidRPr="00A0147D">
        <w:rPr>
          <w:i/>
          <w:szCs w:val="24"/>
          <w:lang w:val="en-US"/>
        </w:rPr>
        <w:t>artifact</w:t>
      </w:r>
      <w:r w:rsidRPr="001E187B">
        <w:rPr>
          <w:szCs w:val="24"/>
          <w:lang w:val="en-US"/>
        </w:rPr>
        <w:t xml:space="preserve"> is a causal relationship intended to indicate that the </w:t>
      </w:r>
      <w:r w:rsidRPr="00A0147D">
        <w:rPr>
          <w:i/>
          <w:szCs w:val="24"/>
          <w:lang w:val="en-US"/>
        </w:rPr>
        <w:t>process</w:t>
      </w:r>
      <w:r w:rsidRPr="001E187B">
        <w:rPr>
          <w:szCs w:val="24"/>
          <w:lang w:val="en-US"/>
        </w:rPr>
        <w:t xml:space="preserve"> required the availability of the </w:t>
      </w:r>
      <w:r w:rsidRPr="00A0147D">
        <w:rPr>
          <w:i/>
          <w:szCs w:val="24"/>
          <w:lang w:val="en-US"/>
        </w:rPr>
        <w:t>artifact</w:t>
      </w:r>
      <w:r w:rsidRPr="001E187B">
        <w:rPr>
          <w:szCs w:val="24"/>
          <w:lang w:val="en-US"/>
        </w:rPr>
        <w:t xml:space="preserve"> to be able to complete its execution. When several </w:t>
      </w:r>
      <w:r w:rsidRPr="00A0147D">
        <w:rPr>
          <w:i/>
          <w:szCs w:val="24"/>
          <w:lang w:val="en-US"/>
        </w:rPr>
        <w:t>artifacts</w:t>
      </w:r>
      <w:r w:rsidRPr="001E187B">
        <w:rPr>
          <w:szCs w:val="24"/>
          <w:lang w:val="en-US"/>
        </w:rPr>
        <w:t xml:space="preserve"> are connected to a same </w:t>
      </w:r>
      <w:r w:rsidRPr="00A0147D">
        <w:rPr>
          <w:i/>
          <w:szCs w:val="24"/>
          <w:lang w:val="en-US"/>
        </w:rPr>
        <w:t>process</w:t>
      </w:r>
      <w:r w:rsidRPr="001E187B">
        <w:rPr>
          <w:szCs w:val="24"/>
          <w:lang w:val="en-US"/>
        </w:rPr>
        <w:t xml:space="preserve"> by multiple [</w:t>
      </w:r>
      <w:r w:rsidRPr="001E187B">
        <w:rPr>
          <w:i/>
          <w:szCs w:val="24"/>
          <w:lang w:val="en-US"/>
        </w:rPr>
        <w:t>used</w:t>
      </w:r>
      <w:r w:rsidRPr="001E187B">
        <w:rPr>
          <w:szCs w:val="24"/>
          <w:lang w:val="en-US"/>
        </w:rPr>
        <w:t xml:space="preserve">] edges, all of them were required for the </w:t>
      </w:r>
      <w:r w:rsidRPr="00A0147D">
        <w:rPr>
          <w:i/>
          <w:szCs w:val="24"/>
          <w:lang w:val="en-US"/>
        </w:rPr>
        <w:t>process</w:t>
      </w:r>
      <w:r w:rsidRPr="001E187B">
        <w:rPr>
          <w:szCs w:val="24"/>
          <w:lang w:val="en-US"/>
        </w:rPr>
        <w:t xml:space="preserve"> to complete.</w:t>
      </w:r>
    </w:p>
    <w:p w:rsidR="00130D6B" w:rsidRPr="001E187B" w:rsidRDefault="00130D6B" w:rsidP="00130D6B">
      <w:pPr>
        <w:rPr>
          <w:szCs w:val="24"/>
          <w:lang w:val="en-US"/>
        </w:rPr>
      </w:pPr>
      <w:r w:rsidRPr="001E187B">
        <w:rPr>
          <w:b/>
          <w:szCs w:val="24"/>
          <w:lang w:val="en-US"/>
        </w:rPr>
        <w:lastRenderedPageBreak/>
        <w:t>Artifacts Generated by Processes</w:t>
      </w:r>
      <w:r w:rsidRPr="001E187B">
        <w:rPr>
          <w:szCs w:val="24"/>
          <w:lang w:val="en-US"/>
        </w:rPr>
        <w:t>: A [</w:t>
      </w:r>
      <w:r w:rsidRPr="001E187B">
        <w:rPr>
          <w:i/>
          <w:szCs w:val="24"/>
          <w:lang w:val="en-US"/>
        </w:rPr>
        <w:t>was generated by</w:t>
      </w:r>
      <w:r w:rsidRPr="001E187B">
        <w:rPr>
          <w:szCs w:val="24"/>
          <w:lang w:val="en-US"/>
        </w:rPr>
        <w:t xml:space="preserve">] edge from an </w:t>
      </w:r>
      <w:r w:rsidRPr="00A0147D">
        <w:rPr>
          <w:i/>
          <w:szCs w:val="24"/>
          <w:lang w:val="en-US"/>
        </w:rPr>
        <w:t>artifact</w:t>
      </w:r>
      <w:r w:rsidRPr="001E187B">
        <w:rPr>
          <w:szCs w:val="24"/>
          <w:lang w:val="en-US"/>
        </w:rPr>
        <w:t xml:space="preserve"> to a </w:t>
      </w:r>
      <w:r w:rsidRPr="00A0147D">
        <w:rPr>
          <w:i/>
          <w:szCs w:val="24"/>
          <w:lang w:val="en-US"/>
        </w:rPr>
        <w:t>process</w:t>
      </w:r>
      <w:r w:rsidRPr="001E187B">
        <w:rPr>
          <w:szCs w:val="24"/>
          <w:lang w:val="en-US"/>
        </w:rPr>
        <w:t xml:space="preserve"> is a causal relationship intended to mean that the </w:t>
      </w:r>
      <w:r w:rsidRPr="00A0147D">
        <w:rPr>
          <w:i/>
          <w:szCs w:val="24"/>
          <w:lang w:val="en-US"/>
        </w:rPr>
        <w:t>process</w:t>
      </w:r>
      <w:r w:rsidRPr="001E187B">
        <w:rPr>
          <w:szCs w:val="24"/>
          <w:lang w:val="en-US"/>
        </w:rPr>
        <w:t xml:space="preserve"> was required to initiate its execution in order to generate the </w:t>
      </w:r>
      <w:r w:rsidRPr="00A0147D">
        <w:rPr>
          <w:i/>
          <w:szCs w:val="24"/>
          <w:lang w:val="en-US"/>
        </w:rPr>
        <w:t>artifact</w:t>
      </w:r>
      <w:r w:rsidRPr="001E187B">
        <w:rPr>
          <w:szCs w:val="24"/>
          <w:lang w:val="en-US"/>
        </w:rPr>
        <w:t xml:space="preserve">. When several </w:t>
      </w:r>
      <w:r w:rsidRPr="00A0147D">
        <w:rPr>
          <w:i/>
          <w:szCs w:val="24"/>
          <w:lang w:val="en-US"/>
        </w:rPr>
        <w:t>artifacts</w:t>
      </w:r>
      <w:r w:rsidRPr="001E187B">
        <w:rPr>
          <w:szCs w:val="24"/>
          <w:lang w:val="en-US"/>
        </w:rPr>
        <w:t xml:space="preserve"> are connected to the same </w:t>
      </w:r>
      <w:r w:rsidRPr="00A0147D">
        <w:rPr>
          <w:i/>
          <w:szCs w:val="24"/>
          <w:lang w:val="en-US"/>
        </w:rPr>
        <w:t>process</w:t>
      </w:r>
      <w:r w:rsidRPr="001E187B">
        <w:rPr>
          <w:szCs w:val="24"/>
          <w:lang w:val="en-US"/>
        </w:rPr>
        <w:t xml:space="preserve"> by multiple [</w:t>
      </w:r>
      <w:r w:rsidRPr="001E187B">
        <w:rPr>
          <w:i/>
          <w:szCs w:val="24"/>
          <w:lang w:val="en-US"/>
        </w:rPr>
        <w:t>was generated by</w:t>
      </w:r>
      <w:r w:rsidRPr="001E187B">
        <w:rPr>
          <w:szCs w:val="24"/>
          <w:lang w:val="en-US"/>
        </w:rPr>
        <w:t xml:space="preserve">] edges, the </w:t>
      </w:r>
      <w:r w:rsidRPr="00A0147D">
        <w:rPr>
          <w:i/>
          <w:szCs w:val="24"/>
          <w:lang w:val="en-US"/>
        </w:rPr>
        <w:t>process</w:t>
      </w:r>
      <w:r w:rsidRPr="001E187B">
        <w:rPr>
          <w:szCs w:val="24"/>
          <w:lang w:val="en-US"/>
        </w:rPr>
        <w:t xml:space="preserve"> must begin for all of them to be generated.</w:t>
      </w:r>
    </w:p>
    <w:p w:rsidR="00130D6B" w:rsidRPr="001E187B" w:rsidRDefault="00130D6B" w:rsidP="00130D6B">
      <w:pPr>
        <w:rPr>
          <w:szCs w:val="24"/>
          <w:lang w:val="en-US"/>
        </w:rPr>
      </w:pPr>
      <w:r w:rsidRPr="001E187B">
        <w:rPr>
          <w:b/>
          <w:szCs w:val="24"/>
          <w:lang w:val="en-US"/>
        </w:rPr>
        <w:t>Process Triggered by Process</w:t>
      </w:r>
      <w:r w:rsidRPr="001E187B">
        <w:rPr>
          <w:szCs w:val="24"/>
          <w:lang w:val="en-US"/>
        </w:rPr>
        <w:t>: An edge [</w:t>
      </w:r>
      <w:r w:rsidRPr="001E187B">
        <w:rPr>
          <w:i/>
          <w:szCs w:val="24"/>
          <w:lang w:val="en-US"/>
        </w:rPr>
        <w:t>was triggered by</w:t>
      </w:r>
      <w:r w:rsidRPr="001E187B">
        <w:rPr>
          <w:szCs w:val="24"/>
          <w:lang w:val="en-US"/>
        </w:rPr>
        <w:t xml:space="preserve">] from a </w:t>
      </w:r>
      <w:r w:rsidRPr="00A0147D">
        <w:rPr>
          <w:i/>
          <w:szCs w:val="24"/>
          <w:lang w:val="en-US"/>
        </w:rPr>
        <w:t>process</w:t>
      </w:r>
      <w:r w:rsidRPr="001E187B">
        <w:rPr>
          <w:szCs w:val="24"/>
          <w:lang w:val="en-US"/>
        </w:rPr>
        <w:t xml:space="preserve"> P</w:t>
      </w:r>
      <w:r w:rsidRPr="001E187B">
        <w:rPr>
          <w:szCs w:val="24"/>
          <w:vertAlign w:val="subscript"/>
          <w:lang w:val="en-US"/>
        </w:rPr>
        <w:t>2</w:t>
      </w:r>
      <w:r w:rsidRPr="001E187B">
        <w:rPr>
          <w:szCs w:val="24"/>
          <w:lang w:val="en-US"/>
        </w:rPr>
        <w:t xml:space="preserve"> to a </w:t>
      </w:r>
      <w:r w:rsidRPr="00A0147D">
        <w:rPr>
          <w:i/>
          <w:szCs w:val="24"/>
          <w:lang w:val="en-US"/>
        </w:rPr>
        <w:t>process</w:t>
      </w:r>
      <w:r w:rsidRPr="001E187B">
        <w:rPr>
          <w:szCs w:val="24"/>
          <w:lang w:val="en-US"/>
        </w:rPr>
        <w:t xml:space="preserve"> P</w:t>
      </w:r>
      <w:r w:rsidRPr="001E187B">
        <w:rPr>
          <w:szCs w:val="24"/>
          <w:vertAlign w:val="subscript"/>
          <w:lang w:val="en-US"/>
        </w:rPr>
        <w:t>1</w:t>
      </w:r>
      <w:r w:rsidRPr="001E187B">
        <w:rPr>
          <w:szCs w:val="24"/>
          <w:lang w:val="en-US"/>
        </w:rPr>
        <w:t xml:space="preserve"> is a causal dependency that indicates that the start of </w:t>
      </w:r>
      <w:r w:rsidRPr="00A0147D">
        <w:rPr>
          <w:i/>
          <w:szCs w:val="24"/>
          <w:lang w:val="en-US"/>
        </w:rPr>
        <w:t>process</w:t>
      </w:r>
      <w:r w:rsidRPr="001E187B">
        <w:rPr>
          <w:szCs w:val="24"/>
          <w:lang w:val="en-US"/>
        </w:rPr>
        <w:t xml:space="preserve"> P</w:t>
      </w:r>
      <w:r w:rsidRPr="001E187B">
        <w:rPr>
          <w:szCs w:val="24"/>
          <w:vertAlign w:val="subscript"/>
          <w:lang w:val="en-US"/>
        </w:rPr>
        <w:t>1</w:t>
      </w:r>
      <w:r w:rsidRPr="001E187B">
        <w:rPr>
          <w:szCs w:val="24"/>
          <w:lang w:val="en-US"/>
        </w:rPr>
        <w:t xml:space="preserve"> was required for P</w:t>
      </w:r>
      <w:r w:rsidRPr="001E187B">
        <w:rPr>
          <w:szCs w:val="24"/>
          <w:vertAlign w:val="subscript"/>
          <w:lang w:val="en-US"/>
        </w:rPr>
        <w:t>2</w:t>
      </w:r>
      <w:r w:rsidRPr="001E187B">
        <w:rPr>
          <w:szCs w:val="24"/>
          <w:lang w:val="en-US"/>
        </w:rPr>
        <w:t xml:space="preserve"> to be able to complete.</w:t>
      </w:r>
    </w:p>
    <w:p w:rsidR="00130D6B" w:rsidRPr="001E187B" w:rsidRDefault="00130D6B" w:rsidP="00130D6B">
      <w:pPr>
        <w:rPr>
          <w:szCs w:val="24"/>
          <w:lang w:val="en-US"/>
        </w:rPr>
      </w:pPr>
      <w:r w:rsidRPr="001E187B">
        <w:rPr>
          <w:b/>
          <w:szCs w:val="24"/>
          <w:lang w:val="en-US"/>
        </w:rPr>
        <w:t>Artifact Derived from Artifact</w:t>
      </w:r>
      <w:r w:rsidRPr="001E187B">
        <w:rPr>
          <w:szCs w:val="24"/>
          <w:lang w:val="en-US"/>
        </w:rPr>
        <w:t>: An edge [</w:t>
      </w:r>
      <w:r w:rsidRPr="001E187B">
        <w:rPr>
          <w:i/>
          <w:szCs w:val="24"/>
          <w:lang w:val="en-US"/>
        </w:rPr>
        <w:t>was derived from</w:t>
      </w:r>
      <w:r w:rsidRPr="001E187B">
        <w:rPr>
          <w:szCs w:val="24"/>
          <w:lang w:val="en-US"/>
        </w:rPr>
        <w:t xml:space="preserve">] from </w:t>
      </w:r>
      <w:r w:rsidRPr="00A0147D">
        <w:rPr>
          <w:i/>
          <w:szCs w:val="24"/>
          <w:lang w:val="en-US"/>
        </w:rPr>
        <w:t>artifact</w:t>
      </w:r>
      <w:r w:rsidRPr="001E187B">
        <w:rPr>
          <w:szCs w:val="24"/>
          <w:lang w:val="en-US"/>
        </w:rPr>
        <w:t xml:space="preserve"> A</w:t>
      </w:r>
      <w:r w:rsidRPr="001E187B">
        <w:rPr>
          <w:szCs w:val="24"/>
          <w:vertAlign w:val="subscript"/>
          <w:lang w:val="en-US"/>
        </w:rPr>
        <w:t>2</w:t>
      </w:r>
      <w:r w:rsidRPr="001E187B">
        <w:rPr>
          <w:szCs w:val="24"/>
          <w:lang w:val="en-US"/>
        </w:rPr>
        <w:t xml:space="preserve"> to </w:t>
      </w:r>
      <w:r w:rsidRPr="00A0147D">
        <w:rPr>
          <w:i/>
          <w:szCs w:val="24"/>
          <w:lang w:val="en-US"/>
        </w:rPr>
        <w:t>artifact</w:t>
      </w:r>
      <w:r w:rsidRPr="001E187B">
        <w:rPr>
          <w:szCs w:val="24"/>
          <w:lang w:val="en-US"/>
        </w:rPr>
        <w:t xml:space="preserve"> A</w:t>
      </w:r>
      <w:r w:rsidRPr="001E187B">
        <w:rPr>
          <w:szCs w:val="24"/>
          <w:vertAlign w:val="subscript"/>
          <w:lang w:val="en-US"/>
        </w:rPr>
        <w:t>1</w:t>
      </w:r>
      <w:r w:rsidRPr="001E187B">
        <w:rPr>
          <w:szCs w:val="24"/>
          <w:lang w:val="en-US"/>
        </w:rPr>
        <w:t xml:space="preserve"> is a causal relationship that indicates that </w:t>
      </w:r>
      <w:r w:rsidRPr="00A0147D">
        <w:rPr>
          <w:i/>
          <w:szCs w:val="24"/>
          <w:lang w:val="en-US"/>
        </w:rPr>
        <w:t>artifact</w:t>
      </w:r>
      <w:r w:rsidRPr="001E187B">
        <w:rPr>
          <w:szCs w:val="24"/>
          <w:lang w:val="en-US"/>
        </w:rPr>
        <w:t xml:space="preserve"> A</w:t>
      </w:r>
      <w:r w:rsidRPr="001E187B">
        <w:rPr>
          <w:szCs w:val="24"/>
          <w:vertAlign w:val="subscript"/>
          <w:lang w:val="en-US"/>
        </w:rPr>
        <w:t>1</w:t>
      </w:r>
      <w:r w:rsidRPr="001E187B">
        <w:rPr>
          <w:szCs w:val="24"/>
          <w:lang w:val="en-US"/>
        </w:rPr>
        <w:t xml:space="preserve"> should have been generated for A</w:t>
      </w:r>
      <w:r w:rsidRPr="001E187B">
        <w:rPr>
          <w:szCs w:val="24"/>
          <w:vertAlign w:val="subscript"/>
          <w:lang w:val="en-US"/>
        </w:rPr>
        <w:t>2</w:t>
      </w:r>
      <w:r w:rsidRPr="001E187B">
        <w:rPr>
          <w:szCs w:val="24"/>
          <w:lang w:val="en-US"/>
        </w:rPr>
        <w:t xml:space="preserve"> to be generated.  The piece of state associated with A</w:t>
      </w:r>
      <w:r w:rsidRPr="001E187B">
        <w:rPr>
          <w:szCs w:val="24"/>
          <w:vertAlign w:val="subscript"/>
          <w:lang w:val="en-US"/>
        </w:rPr>
        <w:t>2</w:t>
      </w:r>
      <w:r w:rsidRPr="001E187B">
        <w:rPr>
          <w:szCs w:val="24"/>
          <w:lang w:val="en-US"/>
        </w:rPr>
        <w:t xml:space="preserve"> is dependent on the presence of A</w:t>
      </w:r>
      <w:r w:rsidRPr="001E187B">
        <w:rPr>
          <w:szCs w:val="24"/>
          <w:vertAlign w:val="subscript"/>
          <w:lang w:val="en-US"/>
        </w:rPr>
        <w:t>1</w:t>
      </w:r>
      <w:r w:rsidRPr="001E187B">
        <w:rPr>
          <w:szCs w:val="24"/>
          <w:lang w:val="en-US"/>
        </w:rPr>
        <w:t xml:space="preserve"> or on the piece of state associated with A</w:t>
      </w:r>
      <w:r w:rsidRPr="001E187B">
        <w:rPr>
          <w:szCs w:val="24"/>
          <w:vertAlign w:val="subscript"/>
          <w:lang w:val="en-US"/>
        </w:rPr>
        <w:t>1</w:t>
      </w:r>
      <w:r w:rsidRPr="001E187B">
        <w:rPr>
          <w:szCs w:val="24"/>
          <w:lang w:val="en-US"/>
        </w:rPr>
        <w:t>.</w:t>
      </w:r>
    </w:p>
    <w:p w:rsidR="00130D6B" w:rsidRPr="001E187B" w:rsidRDefault="00130D6B" w:rsidP="00130D6B">
      <w:pPr>
        <w:rPr>
          <w:szCs w:val="24"/>
          <w:lang w:val="en-US"/>
        </w:rPr>
      </w:pPr>
      <w:r w:rsidRPr="001E187B">
        <w:rPr>
          <w:b/>
          <w:szCs w:val="24"/>
          <w:lang w:val="en-US"/>
        </w:rPr>
        <w:t>Process Controlled by Agent</w:t>
      </w:r>
      <w:r w:rsidRPr="001E187B">
        <w:rPr>
          <w:szCs w:val="24"/>
          <w:lang w:val="en-US"/>
        </w:rPr>
        <w:t>: An edge [</w:t>
      </w:r>
      <w:r w:rsidRPr="001E187B">
        <w:rPr>
          <w:i/>
          <w:szCs w:val="24"/>
          <w:lang w:val="en-US"/>
        </w:rPr>
        <w:t>was controlled by</w:t>
      </w:r>
      <w:r w:rsidRPr="001E187B">
        <w:rPr>
          <w:szCs w:val="24"/>
          <w:lang w:val="en-US"/>
        </w:rPr>
        <w:t xml:space="preserve">] from a </w:t>
      </w:r>
      <w:r w:rsidRPr="00A0147D">
        <w:rPr>
          <w:i/>
          <w:szCs w:val="24"/>
          <w:lang w:val="en-US"/>
        </w:rPr>
        <w:t>process</w:t>
      </w:r>
      <w:r w:rsidRPr="001E187B">
        <w:rPr>
          <w:szCs w:val="24"/>
          <w:lang w:val="en-US"/>
        </w:rPr>
        <w:t xml:space="preserve"> P to an </w:t>
      </w:r>
      <w:r w:rsidRPr="00A0147D">
        <w:rPr>
          <w:i/>
          <w:szCs w:val="24"/>
          <w:lang w:val="en-US"/>
        </w:rPr>
        <w:t>agent</w:t>
      </w:r>
      <w:r w:rsidRPr="001E187B">
        <w:rPr>
          <w:szCs w:val="24"/>
          <w:lang w:val="en-US"/>
        </w:rPr>
        <w:t xml:space="preserve"> Ag is a causal dependency that indicates that </w:t>
      </w:r>
      <w:r w:rsidRPr="00A0147D">
        <w:rPr>
          <w:i/>
          <w:szCs w:val="24"/>
          <w:lang w:val="en-US"/>
        </w:rPr>
        <w:t>agent</w:t>
      </w:r>
      <w:r w:rsidRPr="001E187B">
        <w:rPr>
          <w:szCs w:val="24"/>
          <w:lang w:val="en-US"/>
        </w:rPr>
        <w:t xml:space="preserve"> Ag controlled the start and end of </w:t>
      </w:r>
      <w:r w:rsidRPr="00A0147D">
        <w:rPr>
          <w:i/>
          <w:szCs w:val="24"/>
          <w:lang w:val="en-US"/>
        </w:rPr>
        <w:t>process</w:t>
      </w:r>
      <w:r w:rsidRPr="001E187B">
        <w:rPr>
          <w:szCs w:val="24"/>
          <w:lang w:val="en-US"/>
        </w:rPr>
        <w:t xml:space="preserve"> P.</w:t>
      </w:r>
    </w:p>
    <w:p w:rsidR="00130D6B" w:rsidRPr="001E187B" w:rsidRDefault="00130D6B" w:rsidP="00130D6B">
      <w:pPr>
        <w:rPr>
          <w:szCs w:val="24"/>
          <w:lang w:val="en-US"/>
        </w:rPr>
      </w:pPr>
      <w:r w:rsidRPr="001E187B">
        <w:rPr>
          <w:b/>
          <w:szCs w:val="24"/>
          <w:lang w:val="en-US"/>
        </w:rPr>
        <w:t>Role</w:t>
      </w:r>
      <w:r w:rsidRPr="001E187B">
        <w:rPr>
          <w:szCs w:val="24"/>
          <w:lang w:val="en-US"/>
        </w:rPr>
        <w:t xml:space="preserve">: Designates an </w:t>
      </w:r>
      <w:r w:rsidRPr="00A0147D">
        <w:rPr>
          <w:i/>
          <w:szCs w:val="24"/>
          <w:lang w:val="en-US"/>
        </w:rPr>
        <w:t>artifact</w:t>
      </w:r>
      <w:r w:rsidRPr="001E187B">
        <w:rPr>
          <w:szCs w:val="24"/>
          <w:lang w:val="en-US"/>
        </w:rPr>
        <w:t xml:space="preserve"> or </w:t>
      </w:r>
      <w:r w:rsidRPr="00A0147D">
        <w:rPr>
          <w:i/>
          <w:szCs w:val="24"/>
          <w:lang w:val="en-US"/>
        </w:rPr>
        <w:t>agent's</w:t>
      </w:r>
      <w:r w:rsidRPr="001E187B">
        <w:rPr>
          <w:szCs w:val="24"/>
          <w:lang w:val="en-US"/>
        </w:rPr>
        <w:t xml:space="preserve"> function in a </w:t>
      </w:r>
      <w:r w:rsidRPr="00A0147D">
        <w:rPr>
          <w:i/>
          <w:szCs w:val="24"/>
          <w:lang w:val="en-US"/>
        </w:rPr>
        <w:t>process</w:t>
      </w:r>
      <w:r w:rsidRPr="001E187B">
        <w:rPr>
          <w:szCs w:val="24"/>
          <w:lang w:val="en-US"/>
        </w:rPr>
        <w:t>.</w:t>
      </w:r>
    </w:p>
    <w:p w:rsidR="00130D6B" w:rsidRPr="001E187B" w:rsidRDefault="00130D6B" w:rsidP="00130D6B">
      <w:pPr>
        <w:rPr>
          <w:noProof/>
          <w:szCs w:val="24"/>
          <w:lang w:val="en-US"/>
        </w:rPr>
      </w:pPr>
      <w:r w:rsidRPr="001E187B">
        <w:rPr>
          <w:szCs w:val="24"/>
          <w:lang w:val="en-US"/>
        </w:rPr>
        <w:t xml:space="preserve">In </w:t>
      </w:r>
      <w:fldSimple w:instr=" REF _Ref335238586 \h  \* MERGEFORMAT ">
        <w:r w:rsidRPr="00130D6B">
          <w:rPr>
            <w:szCs w:val="24"/>
            <w:lang w:val="en-US"/>
          </w:rPr>
          <w:t>Figure 1</w:t>
        </w:r>
      </w:fldSimple>
      <w:r w:rsidRPr="001E187B">
        <w:rPr>
          <w:szCs w:val="24"/>
          <w:lang w:val="en-US"/>
        </w:rPr>
        <w:t>, the edge [</w:t>
      </w:r>
      <w:r w:rsidRPr="001E187B">
        <w:rPr>
          <w:i/>
          <w:szCs w:val="24"/>
          <w:lang w:val="en-US"/>
        </w:rPr>
        <w:t>used</w:t>
      </w:r>
      <w:r w:rsidRPr="001E187B">
        <w:rPr>
          <w:szCs w:val="24"/>
          <w:lang w:val="en-US"/>
        </w:rPr>
        <w:t xml:space="preserve">] say that a </w:t>
      </w:r>
      <w:r w:rsidRPr="00A0147D">
        <w:rPr>
          <w:i/>
          <w:szCs w:val="24"/>
          <w:lang w:val="en-US"/>
        </w:rPr>
        <w:t>process</w:t>
      </w:r>
      <w:r w:rsidRPr="001E187B">
        <w:rPr>
          <w:szCs w:val="24"/>
          <w:lang w:val="en-US"/>
        </w:rPr>
        <w:t xml:space="preserve"> used an </w:t>
      </w:r>
      <w:r w:rsidRPr="00A0147D">
        <w:rPr>
          <w:i/>
          <w:szCs w:val="24"/>
          <w:lang w:val="en-US"/>
        </w:rPr>
        <w:t>artifact</w:t>
      </w:r>
      <w:r w:rsidRPr="001E187B">
        <w:rPr>
          <w:szCs w:val="24"/>
          <w:lang w:val="en-US"/>
        </w:rPr>
        <w:t>, while the [</w:t>
      </w:r>
      <w:r w:rsidRPr="001E187B">
        <w:rPr>
          <w:i/>
          <w:szCs w:val="24"/>
          <w:lang w:val="en-US"/>
        </w:rPr>
        <w:t>was generated by</w:t>
      </w:r>
      <w:r w:rsidRPr="001E187B">
        <w:rPr>
          <w:szCs w:val="24"/>
          <w:lang w:val="en-US"/>
        </w:rPr>
        <w:t xml:space="preserve">] edge an </w:t>
      </w:r>
      <w:r w:rsidRPr="00A0147D">
        <w:rPr>
          <w:i/>
          <w:szCs w:val="24"/>
          <w:lang w:val="en-US"/>
        </w:rPr>
        <w:t>artifact</w:t>
      </w:r>
      <w:r w:rsidRPr="001E187B">
        <w:rPr>
          <w:szCs w:val="24"/>
          <w:lang w:val="en-US"/>
        </w:rPr>
        <w:t xml:space="preserve"> was generated by a </w:t>
      </w:r>
      <w:r w:rsidRPr="00A0147D">
        <w:rPr>
          <w:i/>
          <w:szCs w:val="24"/>
          <w:lang w:val="en-US"/>
        </w:rPr>
        <w:t>process</w:t>
      </w:r>
      <w:r w:rsidRPr="001E187B">
        <w:rPr>
          <w:szCs w:val="24"/>
          <w:lang w:val="en-US"/>
        </w:rPr>
        <w:t xml:space="preserve">. The letter "R" represents the roles under which these </w:t>
      </w:r>
      <w:r w:rsidRPr="00A0147D">
        <w:rPr>
          <w:i/>
          <w:szCs w:val="24"/>
          <w:lang w:val="en-US"/>
        </w:rPr>
        <w:t>artifacts</w:t>
      </w:r>
      <w:r w:rsidRPr="001E187B">
        <w:rPr>
          <w:szCs w:val="24"/>
          <w:lang w:val="en-US"/>
        </w:rPr>
        <w:t xml:space="preserve"> were used since a </w:t>
      </w:r>
      <w:r w:rsidRPr="00A0147D">
        <w:rPr>
          <w:i/>
          <w:szCs w:val="24"/>
          <w:lang w:val="en-US"/>
        </w:rPr>
        <w:t>process</w:t>
      </w:r>
      <w:r w:rsidRPr="001E187B">
        <w:rPr>
          <w:szCs w:val="24"/>
          <w:lang w:val="en-US"/>
        </w:rPr>
        <w:t xml:space="preserve"> may have used several </w:t>
      </w:r>
      <w:r w:rsidRPr="00A0147D">
        <w:rPr>
          <w:i/>
          <w:szCs w:val="24"/>
          <w:lang w:val="en-US"/>
        </w:rPr>
        <w:t>artifacts</w:t>
      </w:r>
      <w:r w:rsidRPr="001E187B">
        <w:rPr>
          <w:szCs w:val="24"/>
          <w:lang w:val="en-US"/>
        </w:rPr>
        <w:t xml:space="preserve">. Likewise, many </w:t>
      </w:r>
      <w:r w:rsidRPr="00A0147D">
        <w:rPr>
          <w:i/>
          <w:szCs w:val="24"/>
          <w:lang w:val="en-US"/>
        </w:rPr>
        <w:t>artifacts</w:t>
      </w:r>
      <w:r w:rsidRPr="001E187B">
        <w:rPr>
          <w:szCs w:val="24"/>
          <w:lang w:val="en-US"/>
        </w:rPr>
        <w:t xml:space="preserve"> may have been generated by a </w:t>
      </w:r>
      <w:r w:rsidRPr="00A0147D">
        <w:rPr>
          <w:i/>
          <w:szCs w:val="24"/>
          <w:lang w:val="en-US"/>
        </w:rPr>
        <w:t>process</w:t>
      </w:r>
      <w:r w:rsidRPr="001E187B">
        <w:rPr>
          <w:szCs w:val="24"/>
          <w:lang w:val="en-US"/>
        </w:rPr>
        <w:t xml:space="preserve">, and each would have a specific role. Roles are only meaningful in the context of the </w:t>
      </w:r>
      <w:r w:rsidRPr="00A0147D">
        <w:rPr>
          <w:i/>
          <w:szCs w:val="24"/>
          <w:lang w:val="en-US"/>
        </w:rPr>
        <w:t>process</w:t>
      </w:r>
      <w:r w:rsidRPr="001E187B">
        <w:rPr>
          <w:szCs w:val="24"/>
          <w:lang w:val="en-US"/>
        </w:rPr>
        <w:t xml:space="preserve"> where they are defined, and they are not defined by the OPM itself, but by the application domains. Roles are used on OPM just to distinguish the involvement of </w:t>
      </w:r>
      <w:r w:rsidRPr="00A0147D">
        <w:rPr>
          <w:i/>
          <w:szCs w:val="24"/>
          <w:lang w:val="en-US"/>
        </w:rPr>
        <w:t>artifacts</w:t>
      </w:r>
      <w:r w:rsidRPr="001E187B">
        <w:rPr>
          <w:szCs w:val="24"/>
          <w:lang w:val="en-US"/>
        </w:rPr>
        <w:t xml:space="preserve"> in </w:t>
      </w:r>
      <w:r w:rsidRPr="00A0147D">
        <w:rPr>
          <w:i/>
          <w:szCs w:val="24"/>
          <w:lang w:val="en-US"/>
        </w:rPr>
        <w:t>processes</w:t>
      </w:r>
      <w:r w:rsidRPr="001E187B">
        <w:rPr>
          <w:szCs w:val="24"/>
          <w:lang w:val="en-US"/>
        </w:rPr>
        <w:t>.</w:t>
      </w:r>
      <w:r w:rsidRPr="001E187B">
        <w:rPr>
          <w:noProof/>
          <w:szCs w:val="24"/>
          <w:lang w:val="en-US"/>
        </w:rPr>
        <w:t xml:space="preserve"> </w:t>
      </w:r>
    </w:p>
    <w:p w:rsidR="00130D6B" w:rsidRDefault="00130D6B" w:rsidP="00130D6B">
      <w:pPr>
        <w:rPr>
          <w:szCs w:val="24"/>
          <w:lang w:val="en-US"/>
        </w:rPr>
      </w:pPr>
      <w:r w:rsidRPr="001E187B">
        <w:rPr>
          <w:szCs w:val="24"/>
          <w:lang w:val="en-US"/>
        </w:rPr>
        <w:t>The edge [</w:t>
      </w:r>
      <w:r w:rsidRPr="001E187B">
        <w:rPr>
          <w:i/>
          <w:szCs w:val="24"/>
          <w:lang w:val="en-US"/>
        </w:rPr>
        <w:t>was controlled by</w:t>
      </w:r>
      <w:r w:rsidRPr="001E187B">
        <w:rPr>
          <w:szCs w:val="24"/>
          <w:lang w:val="en-US"/>
        </w:rPr>
        <w:t xml:space="preserve">] means the </w:t>
      </w:r>
      <w:r w:rsidRPr="00A0147D">
        <w:rPr>
          <w:i/>
          <w:szCs w:val="24"/>
          <w:lang w:val="en-US"/>
        </w:rPr>
        <w:t>process</w:t>
      </w:r>
      <w:r w:rsidRPr="001E187B">
        <w:rPr>
          <w:szCs w:val="24"/>
          <w:lang w:val="en-US"/>
        </w:rPr>
        <w:t xml:space="preserve"> was caused by an </w:t>
      </w:r>
      <w:r w:rsidRPr="00A0147D">
        <w:rPr>
          <w:i/>
          <w:szCs w:val="24"/>
          <w:lang w:val="en-US"/>
        </w:rPr>
        <w:t>agent</w:t>
      </w:r>
      <w:r w:rsidRPr="001E187B">
        <w:rPr>
          <w:szCs w:val="24"/>
          <w:lang w:val="en-US"/>
        </w:rPr>
        <w:t xml:space="preserve">, essentially acting as a catalyst or controller. Since a </w:t>
      </w:r>
      <w:r w:rsidRPr="00A0147D">
        <w:rPr>
          <w:i/>
          <w:szCs w:val="24"/>
          <w:lang w:val="en-US"/>
        </w:rPr>
        <w:t>process</w:t>
      </w:r>
      <w:r w:rsidRPr="001E187B">
        <w:rPr>
          <w:szCs w:val="24"/>
          <w:lang w:val="en-US"/>
        </w:rPr>
        <w:t xml:space="preserve"> may have been controlled by several </w:t>
      </w:r>
      <w:r w:rsidRPr="00A0147D">
        <w:rPr>
          <w:i/>
          <w:szCs w:val="24"/>
          <w:lang w:val="en-US"/>
        </w:rPr>
        <w:t>agents</w:t>
      </w:r>
      <w:r w:rsidRPr="001E187B">
        <w:rPr>
          <w:szCs w:val="24"/>
          <w:lang w:val="en-US"/>
        </w:rPr>
        <w:t>, their roles are also identified as controllers. This type of dependency represents a control relationship and not a data derivation. The edge [</w:t>
      </w:r>
      <w:r w:rsidRPr="001E187B">
        <w:rPr>
          <w:i/>
          <w:szCs w:val="24"/>
          <w:lang w:val="en-US"/>
        </w:rPr>
        <w:t>derived from</w:t>
      </w:r>
      <w:r w:rsidRPr="001E187B">
        <w:rPr>
          <w:szCs w:val="24"/>
          <w:lang w:val="en-US"/>
        </w:rPr>
        <w:t xml:space="preserve">] assert that </w:t>
      </w:r>
      <w:r w:rsidRPr="00A0147D">
        <w:rPr>
          <w:i/>
          <w:szCs w:val="24"/>
          <w:lang w:val="en-US"/>
        </w:rPr>
        <w:t>artifact</w:t>
      </w:r>
      <w:r w:rsidRPr="001E187B">
        <w:rPr>
          <w:szCs w:val="24"/>
          <w:lang w:val="en-US"/>
        </w:rPr>
        <w:t xml:space="preserve"> A</w:t>
      </w:r>
      <w:r w:rsidRPr="001E187B">
        <w:rPr>
          <w:szCs w:val="24"/>
          <w:vertAlign w:val="subscript"/>
          <w:lang w:val="en-US"/>
        </w:rPr>
        <w:t>2</w:t>
      </w:r>
      <w:r w:rsidRPr="001E187B">
        <w:rPr>
          <w:szCs w:val="24"/>
          <w:lang w:val="en-US"/>
        </w:rPr>
        <w:t xml:space="preserve"> was derived from another </w:t>
      </w:r>
      <w:r w:rsidRPr="00A0147D">
        <w:rPr>
          <w:i/>
          <w:szCs w:val="24"/>
          <w:lang w:val="en-US"/>
        </w:rPr>
        <w:t>artifact</w:t>
      </w:r>
      <w:r w:rsidRPr="001E187B">
        <w:rPr>
          <w:szCs w:val="24"/>
          <w:lang w:val="en-US"/>
        </w:rPr>
        <w:t xml:space="preserve"> A</w:t>
      </w:r>
      <w:r w:rsidRPr="001E187B">
        <w:rPr>
          <w:szCs w:val="24"/>
          <w:vertAlign w:val="subscript"/>
          <w:lang w:val="en-US"/>
        </w:rPr>
        <w:t>1</w:t>
      </w:r>
      <w:r w:rsidRPr="001E187B">
        <w:rPr>
          <w:szCs w:val="24"/>
          <w:lang w:val="en-US"/>
        </w:rPr>
        <w:t>, giving an oriented dataflow view of the provenance. In contrast to the edge [</w:t>
      </w:r>
      <w:r w:rsidRPr="001E187B">
        <w:rPr>
          <w:i/>
          <w:szCs w:val="24"/>
          <w:lang w:val="en-US"/>
        </w:rPr>
        <w:t>was derived from</w:t>
      </w:r>
      <w:r w:rsidRPr="001E187B">
        <w:rPr>
          <w:szCs w:val="24"/>
          <w:lang w:val="en-US"/>
        </w:rPr>
        <w:t>], an edge [</w:t>
      </w:r>
      <w:r w:rsidRPr="001E187B">
        <w:rPr>
          <w:i/>
          <w:szCs w:val="24"/>
          <w:lang w:val="en-US"/>
        </w:rPr>
        <w:t>was triggered by</w:t>
      </w:r>
      <w:r w:rsidRPr="001E187B">
        <w:rPr>
          <w:szCs w:val="24"/>
          <w:lang w:val="en-US"/>
        </w:rPr>
        <w:t xml:space="preserve">] allows a </w:t>
      </w:r>
      <w:r w:rsidRPr="00A0147D">
        <w:rPr>
          <w:i/>
          <w:szCs w:val="24"/>
          <w:lang w:val="en-US"/>
        </w:rPr>
        <w:t>process</w:t>
      </w:r>
      <w:r w:rsidRPr="001E187B">
        <w:rPr>
          <w:szCs w:val="24"/>
          <w:lang w:val="en-US"/>
        </w:rPr>
        <w:t xml:space="preserve"> to have an oriented view of past executions.</w:t>
      </w:r>
    </w:p>
    <w:p w:rsidR="00130D6B" w:rsidRPr="001E187B" w:rsidRDefault="00130D6B" w:rsidP="00130D6B">
      <w:pPr>
        <w:pStyle w:val="Heading3"/>
        <w:rPr>
          <w:lang w:val="en-US"/>
        </w:rPr>
      </w:pPr>
      <w:bookmarkStart w:id="6" w:name="_Toc352784492"/>
      <w:r>
        <w:rPr>
          <w:lang w:val="en-US"/>
        </w:rPr>
        <w:t>Time Information</w:t>
      </w:r>
      <w:bookmarkEnd w:id="6"/>
    </w:p>
    <w:p w:rsidR="00130D6B" w:rsidRPr="001E187B" w:rsidRDefault="00130D6B" w:rsidP="00130D6B">
      <w:pPr>
        <w:rPr>
          <w:szCs w:val="24"/>
          <w:lang w:val="en-US"/>
        </w:rPr>
      </w:pPr>
      <w:r w:rsidRPr="001E187B">
        <w:rPr>
          <w:szCs w:val="24"/>
          <w:lang w:val="en-US"/>
        </w:rPr>
        <w:t xml:space="preserve">Moreover, the </w:t>
      </w:r>
      <w:r w:rsidRPr="0005487B">
        <w:rPr>
          <w:i/>
          <w:szCs w:val="24"/>
          <w:lang w:val="en-US"/>
        </w:rPr>
        <w:t xml:space="preserve">Open Provenance Model </w:t>
      </w:r>
      <w:r w:rsidRPr="001E187B">
        <w:rPr>
          <w:szCs w:val="24"/>
          <w:lang w:val="en-US"/>
        </w:rPr>
        <w:t xml:space="preserve">allows causality graphs to be used with time information. In this model, </w:t>
      </w:r>
      <w:r w:rsidR="00421ADB">
        <w:rPr>
          <w:szCs w:val="24"/>
          <w:lang w:val="en-US"/>
        </w:rPr>
        <w:t>time is used</w:t>
      </w:r>
      <w:r w:rsidRPr="001E187B">
        <w:rPr>
          <w:szCs w:val="24"/>
          <w:lang w:val="en-US"/>
        </w:rPr>
        <w:t xml:space="preserve"> validate causality claims</w:t>
      </w:r>
      <w:r w:rsidR="00421ADB">
        <w:rPr>
          <w:szCs w:val="24"/>
          <w:lang w:val="en-US"/>
        </w:rPr>
        <w:t xml:space="preserve"> because</w:t>
      </w:r>
      <w:r w:rsidRPr="001E187B">
        <w:rPr>
          <w:szCs w:val="24"/>
          <w:lang w:val="en-US"/>
        </w:rPr>
        <w:t xml:space="preserve"> if the same time </w:t>
      </w:r>
      <w:r w:rsidRPr="001E187B">
        <w:rPr>
          <w:szCs w:val="24"/>
          <w:lang w:val="en-US"/>
        </w:rPr>
        <w:lastRenderedPageBreak/>
        <w:t xml:space="preserve">clock is used to measure the </w:t>
      </w:r>
      <w:r w:rsidR="00421ADB">
        <w:rPr>
          <w:szCs w:val="24"/>
          <w:lang w:val="en-US"/>
        </w:rPr>
        <w:t xml:space="preserve">passage of </w:t>
      </w:r>
      <w:r w:rsidRPr="001E187B">
        <w:rPr>
          <w:szCs w:val="24"/>
          <w:lang w:val="en-US"/>
        </w:rPr>
        <w:t xml:space="preserve">time for both the effect and cause, then the effect </w:t>
      </w:r>
      <w:r w:rsidR="00421ADB">
        <w:rPr>
          <w:szCs w:val="24"/>
          <w:lang w:val="en-US"/>
        </w:rPr>
        <w:t>will always come after the cause</w:t>
      </w:r>
      <w:r w:rsidRPr="001E187B">
        <w:rPr>
          <w:szCs w:val="24"/>
          <w:lang w:val="en-US"/>
        </w:rPr>
        <w:t>.</w:t>
      </w:r>
    </w:p>
    <w:p w:rsidR="00130D6B" w:rsidRPr="001E187B" w:rsidRDefault="00130D6B" w:rsidP="00130D6B">
      <w:pPr>
        <w:rPr>
          <w:szCs w:val="24"/>
          <w:lang w:val="en-US"/>
        </w:rPr>
      </w:pPr>
      <w:r w:rsidRPr="001E187B">
        <w:rPr>
          <w:szCs w:val="24"/>
          <w:lang w:val="en-US"/>
        </w:rPr>
        <w:t xml:space="preserve">In addition, time may be associated to </w:t>
      </w:r>
      <w:r w:rsidRPr="001E187B">
        <w:rPr>
          <w:i/>
          <w:szCs w:val="24"/>
          <w:lang w:val="en-US"/>
        </w:rPr>
        <w:t>instantaneous occurrences</w:t>
      </w:r>
      <w:r w:rsidRPr="001E187B">
        <w:rPr>
          <w:szCs w:val="24"/>
          <w:lang w:val="en-US"/>
        </w:rPr>
        <w:t xml:space="preserve"> in a </w:t>
      </w:r>
      <w:r w:rsidRPr="00CA3385">
        <w:rPr>
          <w:i/>
          <w:szCs w:val="24"/>
          <w:lang w:val="en-US"/>
        </w:rPr>
        <w:t>process</w:t>
      </w:r>
      <w:r w:rsidRPr="001E187B">
        <w:rPr>
          <w:szCs w:val="24"/>
          <w:lang w:val="en-US"/>
        </w:rPr>
        <w:t>. There are four types of this occurrences</w:t>
      </w:r>
      <w:r w:rsidR="00421ADB">
        <w:rPr>
          <w:szCs w:val="24"/>
          <w:lang w:val="en-US"/>
        </w:rPr>
        <w:t xml:space="preserve"> </w:t>
      </w:r>
      <w:r w:rsidR="00421ADB">
        <w:rPr>
          <w:szCs w:val="24"/>
          <w:lang w:val="en-US"/>
        </w:rPr>
        <w:fldChar w:fldCharType="begin"/>
      </w:r>
      <w:r w:rsidR="00421ADB">
        <w:rPr>
          <w:szCs w:val="24"/>
          <w:lang w:val="en-US"/>
        </w:rPr>
        <w:instrText xml:space="preserve"> ADDIN ZOTERO_ITEM CSL_CITATION {"citationID":"24ao1qb8v0","properties":{"formattedCitation":"{\\rtf (Moreau \\i et al.\\i0{}, 2007)}","plainCitation":"(Moreau et al., 2007)"},"citationItems":[{"id":37,"uris":["http://zotero.org/users/1122386/items/4UM2NPVP"],"uri":["http://zotero.org/users/1122386/items/4UM2NPVP"],"itemData":{"id":37,"type":"article-journal","title":"The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Van"}],"issued":{"date-parts":[["2007"]]},"accessed":{"date-parts":[["2012",6,10]]}}}],"schema":"https://github.com/citation-style-language/schema/raw/master/csl-citation.json"} </w:instrText>
      </w:r>
      <w:r w:rsidR="00421ADB">
        <w:rPr>
          <w:szCs w:val="24"/>
          <w:lang w:val="en-US"/>
        </w:rPr>
        <w:fldChar w:fldCharType="separate"/>
      </w:r>
      <w:r w:rsidR="00421ADB" w:rsidRPr="00421ADB">
        <w:rPr>
          <w:rFonts w:cs="Times New Roman"/>
          <w:szCs w:val="24"/>
          <w:lang w:val="en-US"/>
        </w:rPr>
        <w:t xml:space="preserve">(Moreau </w:t>
      </w:r>
      <w:r w:rsidR="00421ADB" w:rsidRPr="00421ADB">
        <w:rPr>
          <w:rFonts w:cs="Times New Roman"/>
          <w:i/>
          <w:iCs/>
          <w:szCs w:val="24"/>
          <w:lang w:val="en-US"/>
        </w:rPr>
        <w:t>et al.</w:t>
      </w:r>
      <w:r w:rsidR="00421ADB" w:rsidRPr="00421ADB">
        <w:rPr>
          <w:rFonts w:cs="Times New Roman"/>
          <w:szCs w:val="24"/>
          <w:lang w:val="en-US"/>
        </w:rPr>
        <w:t>, 2007)</w:t>
      </w:r>
      <w:r w:rsidR="00421ADB">
        <w:rPr>
          <w:szCs w:val="24"/>
          <w:lang w:val="en-US"/>
        </w:rPr>
        <w:fldChar w:fldCharType="end"/>
      </w:r>
      <w:r w:rsidR="00421ADB">
        <w:rPr>
          <w:szCs w:val="24"/>
          <w:lang w:val="en-US"/>
        </w:rPr>
        <w:t>:</w:t>
      </w:r>
      <w:r w:rsidRPr="001E187B">
        <w:rPr>
          <w:szCs w:val="24"/>
          <w:lang w:val="en-US"/>
        </w:rPr>
        <w:t xml:space="preserve"> </w:t>
      </w:r>
      <w:r w:rsidRPr="001E187B">
        <w:rPr>
          <w:i/>
          <w:szCs w:val="24"/>
          <w:lang w:val="en-US"/>
        </w:rPr>
        <w:t>creation</w:t>
      </w:r>
      <w:r w:rsidR="00421ADB">
        <w:rPr>
          <w:i/>
          <w:szCs w:val="24"/>
          <w:lang w:val="en-US"/>
        </w:rPr>
        <w:t>,</w:t>
      </w:r>
      <w:r w:rsidRPr="001E187B">
        <w:rPr>
          <w:szCs w:val="24"/>
          <w:lang w:val="en-US"/>
        </w:rPr>
        <w:t xml:space="preserve"> </w:t>
      </w:r>
      <w:r w:rsidRPr="001E187B">
        <w:rPr>
          <w:i/>
          <w:szCs w:val="24"/>
          <w:lang w:val="en-US"/>
        </w:rPr>
        <w:t>use</w:t>
      </w:r>
      <w:r w:rsidR="00421ADB">
        <w:rPr>
          <w:szCs w:val="24"/>
          <w:lang w:val="en-US"/>
        </w:rPr>
        <w:t>,</w:t>
      </w:r>
      <w:r w:rsidRPr="001E187B">
        <w:rPr>
          <w:szCs w:val="24"/>
          <w:lang w:val="en-US"/>
        </w:rPr>
        <w:t xml:space="preserve"> </w:t>
      </w:r>
      <w:r w:rsidRPr="001E187B">
        <w:rPr>
          <w:i/>
          <w:szCs w:val="24"/>
          <w:lang w:val="en-US"/>
        </w:rPr>
        <w:t>starting</w:t>
      </w:r>
      <w:r w:rsidRPr="001E187B">
        <w:rPr>
          <w:szCs w:val="24"/>
          <w:lang w:val="en-US"/>
        </w:rPr>
        <w:t xml:space="preserve"> and </w:t>
      </w:r>
      <w:r w:rsidRPr="001E187B">
        <w:rPr>
          <w:i/>
          <w:szCs w:val="24"/>
          <w:lang w:val="en-US"/>
        </w:rPr>
        <w:t>ending</w:t>
      </w:r>
      <w:r w:rsidR="00421ADB">
        <w:rPr>
          <w:szCs w:val="24"/>
          <w:lang w:val="en-US"/>
        </w:rPr>
        <w:t xml:space="preserve">. The first two are used for </w:t>
      </w:r>
      <w:r w:rsidR="00421ADB" w:rsidRPr="00421ADB">
        <w:rPr>
          <w:i/>
          <w:szCs w:val="24"/>
          <w:lang w:val="en-US"/>
        </w:rPr>
        <w:t>artifacts</w:t>
      </w:r>
      <w:r w:rsidR="00421ADB">
        <w:rPr>
          <w:szCs w:val="24"/>
          <w:lang w:val="en-US"/>
        </w:rPr>
        <w:t xml:space="preserve"> while the other two for </w:t>
      </w:r>
      <w:r w:rsidRPr="00CA3385">
        <w:rPr>
          <w:i/>
          <w:szCs w:val="24"/>
          <w:lang w:val="en-US"/>
        </w:rPr>
        <w:t>processes</w:t>
      </w:r>
      <w:r w:rsidRPr="001E187B">
        <w:rPr>
          <w:szCs w:val="24"/>
          <w:lang w:val="en-US"/>
        </w:rPr>
        <w:t xml:space="preserve">. </w:t>
      </w:r>
      <w:r w:rsidR="00421ADB">
        <w:rPr>
          <w:szCs w:val="24"/>
          <w:lang w:val="en-US"/>
        </w:rPr>
        <w:t xml:space="preserve">Because time is measured by someone, </w:t>
      </w:r>
      <w:r w:rsidRPr="001E187B">
        <w:rPr>
          <w:szCs w:val="24"/>
          <w:lang w:val="en-US"/>
        </w:rPr>
        <w:t xml:space="preserve">the model allows </w:t>
      </w:r>
      <w:r w:rsidR="00421ADB">
        <w:rPr>
          <w:szCs w:val="24"/>
          <w:lang w:val="en-US"/>
        </w:rPr>
        <w:t>for a margin of error when representing</w:t>
      </w:r>
      <w:r w:rsidRPr="001E187B">
        <w:rPr>
          <w:szCs w:val="24"/>
          <w:lang w:val="en-US"/>
        </w:rPr>
        <w:t xml:space="preserve"> time. </w:t>
      </w:r>
      <w:r w:rsidR="00421ADB">
        <w:rPr>
          <w:szCs w:val="24"/>
          <w:lang w:val="en-US"/>
        </w:rPr>
        <w:t>For example,</w:t>
      </w:r>
      <w:r w:rsidRPr="001E187B">
        <w:rPr>
          <w:szCs w:val="24"/>
          <w:lang w:val="en-US"/>
        </w:rPr>
        <w:t xml:space="preserve"> an </w:t>
      </w:r>
      <w:r w:rsidRPr="00CA3385">
        <w:rPr>
          <w:i/>
          <w:szCs w:val="24"/>
          <w:lang w:val="en-US"/>
        </w:rPr>
        <w:t>artifact</w:t>
      </w:r>
      <w:r w:rsidRPr="001E187B">
        <w:rPr>
          <w:szCs w:val="24"/>
          <w:lang w:val="en-US"/>
        </w:rPr>
        <w:t xml:space="preserve"> was used no earlier than time t</w:t>
      </w:r>
      <w:r w:rsidRPr="001E187B">
        <w:rPr>
          <w:szCs w:val="24"/>
          <w:vertAlign w:val="subscript"/>
          <w:lang w:val="en-US"/>
        </w:rPr>
        <w:t>1</w:t>
      </w:r>
      <w:r w:rsidRPr="001E187B">
        <w:rPr>
          <w:szCs w:val="24"/>
          <w:lang w:val="en-US"/>
        </w:rPr>
        <w:t xml:space="preserve"> and no later than time t</w:t>
      </w:r>
      <w:r w:rsidRPr="001E187B">
        <w:rPr>
          <w:szCs w:val="24"/>
          <w:vertAlign w:val="subscript"/>
          <w:lang w:val="en-US"/>
        </w:rPr>
        <w:t>2</w:t>
      </w:r>
      <w:r w:rsidRPr="001E187B">
        <w:rPr>
          <w:szCs w:val="24"/>
          <w:lang w:val="en-US"/>
        </w:rPr>
        <w:t xml:space="preserve">, as an example. This rationale is analogous for </w:t>
      </w:r>
      <w:r w:rsidRPr="00CA3385">
        <w:rPr>
          <w:i/>
          <w:szCs w:val="24"/>
          <w:lang w:val="en-US"/>
        </w:rPr>
        <w:t>processes</w:t>
      </w:r>
      <w:r w:rsidRPr="001E187B">
        <w:rPr>
          <w:szCs w:val="24"/>
          <w:lang w:val="en-US"/>
        </w:rPr>
        <w:t>.</w:t>
      </w:r>
    </w:p>
    <w:p w:rsidR="00130D6B" w:rsidRDefault="001522CB" w:rsidP="00130D6B">
      <w:pPr>
        <w:rPr>
          <w:szCs w:val="24"/>
          <w:lang w:val="en-US"/>
        </w:rPr>
      </w:pPr>
      <w:fldSimple w:instr=" REF _Ref335238586 \h  \* MERGEFORMAT ">
        <w:r w:rsidR="00130D6B" w:rsidRPr="00130D6B">
          <w:rPr>
            <w:szCs w:val="24"/>
            <w:lang w:val="en-US"/>
          </w:rPr>
          <w:t>Figure 1</w:t>
        </w:r>
      </w:fldSimple>
      <w:r w:rsidR="00130D6B" w:rsidRPr="001E187B">
        <w:rPr>
          <w:szCs w:val="24"/>
          <w:lang w:val="en-US"/>
        </w:rPr>
        <w:t xml:space="preserve"> indicates how time information can be expressed in the model. For [</w:t>
      </w:r>
      <w:r w:rsidR="00130D6B" w:rsidRPr="001E187B">
        <w:rPr>
          <w:i/>
          <w:szCs w:val="24"/>
          <w:lang w:val="en-US"/>
        </w:rPr>
        <w:t>used</w:t>
      </w:r>
      <w:r w:rsidR="00130D6B" w:rsidRPr="001E187B">
        <w:rPr>
          <w:szCs w:val="24"/>
          <w:lang w:val="en-US"/>
        </w:rPr>
        <w:t>] and [</w:t>
      </w:r>
      <w:r w:rsidR="00130D6B" w:rsidRPr="001E187B">
        <w:rPr>
          <w:i/>
          <w:szCs w:val="24"/>
          <w:lang w:val="en-US"/>
        </w:rPr>
        <w:t>was generated by</w:t>
      </w:r>
      <w:r w:rsidR="00130D6B" w:rsidRPr="001E187B">
        <w:rPr>
          <w:szCs w:val="24"/>
          <w:lang w:val="en-US"/>
        </w:rPr>
        <w:t>] edges, one timestamp can be used to express when the event happened. For [</w:t>
      </w:r>
      <w:r w:rsidR="00130D6B" w:rsidRPr="001E187B">
        <w:rPr>
          <w:i/>
          <w:szCs w:val="24"/>
          <w:lang w:val="en-US"/>
        </w:rPr>
        <w:t>was controlled by</w:t>
      </w:r>
      <w:r w:rsidR="00130D6B" w:rsidRPr="001E187B">
        <w:rPr>
          <w:szCs w:val="24"/>
          <w:lang w:val="en-US"/>
        </w:rPr>
        <w:t>] edge two timestamps marks when the process started and terminated. For [</w:t>
      </w:r>
      <w:r w:rsidR="00130D6B" w:rsidRPr="001E187B">
        <w:rPr>
          <w:i/>
          <w:szCs w:val="24"/>
          <w:lang w:val="en-US"/>
        </w:rPr>
        <w:t>was derived from</w:t>
      </w:r>
      <w:r w:rsidR="00130D6B" w:rsidRPr="001E187B">
        <w:rPr>
          <w:szCs w:val="24"/>
          <w:lang w:val="en-US"/>
        </w:rPr>
        <w:t>] and [</w:t>
      </w:r>
      <w:r w:rsidR="00130D6B" w:rsidRPr="001E187B">
        <w:rPr>
          <w:i/>
          <w:szCs w:val="24"/>
          <w:lang w:val="en-US"/>
        </w:rPr>
        <w:t>was triggered by</w:t>
      </w:r>
      <w:r w:rsidR="00130D6B" w:rsidRPr="001E187B">
        <w:rPr>
          <w:szCs w:val="24"/>
          <w:lang w:val="en-US"/>
        </w:rPr>
        <w:t xml:space="preserve">] edges, one timestamp to indicate when the </w:t>
      </w:r>
      <w:r w:rsidR="00130D6B" w:rsidRPr="00CA3385">
        <w:rPr>
          <w:i/>
          <w:szCs w:val="24"/>
          <w:lang w:val="en-US"/>
        </w:rPr>
        <w:t>artifact</w:t>
      </w:r>
      <w:r w:rsidR="00130D6B" w:rsidRPr="001E187B">
        <w:rPr>
          <w:szCs w:val="24"/>
          <w:lang w:val="en-US"/>
        </w:rPr>
        <w:t xml:space="preserve"> was used. Despite using timestamp, the time of occurrence itself is not enough to imply causality. The fact that </w:t>
      </w:r>
      <w:r w:rsidR="00130D6B" w:rsidRPr="00CA3385">
        <w:rPr>
          <w:i/>
          <w:szCs w:val="24"/>
          <w:lang w:val="en-US"/>
        </w:rPr>
        <w:t>process</w:t>
      </w:r>
      <w:r w:rsidR="00130D6B" w:rsidRPr="001E187B">
        <w:rPr>
          <w:szCs w:val="24"/>
          <w:lang w:val="en-US"/>
        </w:rPr>
        <w:t xml:space="preserve"> P</w:t>
      </w:r>
      <w:r w:rsidR="00130D6B" w:rsidRPr="001E187B">
        <w:rPr>
          <w:szCs w:val="24"/>
          <w:vertAlign w:val="subscript"/>
          <w:lang w:val="en-US"/>
        </w:rPr>
        <w:t>1</w:t>
      </w:r>
      <w:r w:rsidR="00130D6B" w:rsidRPr="001E187B">
        <w:rPr>
          <w:szCs w:val="24"/>
          <w:lang w:val="en-US"/>
        </w:rPr>
        <w:t xml:space="preserve"> happened before P</w:t>
      </w:r>
      <w:r w:rsidR="00130D6B" w:rsidRPr="001E187B">
        <w:rPr>
          <w:szCs w:val="24"/>
          <w:vertAlign w:val="subscript"/>
          <w:lang w:val="en-US"/>
        </w:rPr>
        <w:t>2</w:t>
      </w:r>
      <w:r w:rsidR="00130D6B" w:rsidRPr="001E187B">
        <w:rPr>
          <w:szCs w:val="24"/>
          <w:lang w:val="en-US"/>
        </w:rPr>
        <w:t xml:space="preserve"> is not enough information to infer that P</w:t>
      </w:r>
      <w:r w:rsidR="00130D6B" w:rsidRPr="001E187B">
        <w:rPr>
          <w:szCs w:val="24"/>
          <w:vertAlign w:val="subscript"/>
          <w:lang w:val="en-US"/>
        </w:rPr>
        <w:t>1</w:t>
      </w:r>
      <w:r w:rsidR="00130D6B" w:rsidRPr="001E187B">
        <w:rPr>
          <w:szCs w:val="24"/>
          <w:lang w:val="en-US"/>
        </w:rPr>
        <w:t xml:space="preserve"> </w:t>
      </w:r>
      <w:r w:rsidR="00B57631">
        <w:rPr>
          <w:szCs w:val="24"/>
          <w:lang w:val="en-US"/>
        </w:rPr>
        <w:t>is the cause for</w:t>
      </w:r>
      <w:r w:rsidR="00130D6B" w:rsidRPr="001E187B">
        <w:rPr>
          <w:szCs w:val="24"/>
          <w:lang w:val="en-US"/>
        </w:rPr>
        <w:t xml:space="preserve"> P</w:t>
      </w:r>
      <w:r w:rsidR="00130D6B" w:rsidRPr="001E187B">
        <w:rPr>
          <w:szCs w:val="24"/>
          <w:vertAlign w:val="subscript"/>
          <w:lang w:val="en-US"/>
        </w:rPr>
        <w:t>2</w:t>
      </w:r>
      <w:r w:rsidR="00130D6B" w:rsidRPr="001E187B">
        <w:rPr>
          <w:szCs w:val="24"/>
          <w:lang w:val="en-US"/>
        </w:rPr>
        <w:t xml:space="preserve"> </w:t>
      </w:r>
      <w:r w:rsidR="00B57631">
        <w:rPr>
          <w:szCs w:val="24"/>
          <w:lang w:val="en-US"/>
        </w:rPr>
        <w:t>existence</w:t>
      </w:r>
      <w:r w:rsidR="00130D6B" w:rsidRPr="001E187B">
        <w:rPr>
          <w:szCs w:val="24"/>
          <w:lang w:val="en-US"/>
        </w:rPr>
        <w:t>.</w:t>
      </w:r>
    </w:p>
    <w:p w:rsidR="00130D6B" w:rsidRPr="001E187B" w:rsidRDefault="00130D6B" w:rsidP="00130D6B">
      <w:pPr>
        <w:pStyle w:val="Heading3"/>
        <w:rPr>
          <w:lang w:val="en-US"/>
        </w:rPr>
      </w:pPr>
      <w:bookmarkStart w:id="7" w:name="_Toc352784493"/>
      <w:r>
        <w:rPr>
          <w:lang w:val="en-US"/>
        </w:rPr>
        <w:t>Completion Rules</w:t>
      </w:r>
      <w:bookmarkEnd w:id="7"/>
    </w:p>
    <w:p w:rsidR="00130D6B" w:rsidRPr="001E187B" w:rsidRDefault="00421ADB" w:rsidP="00130D6B">
      <w:pPr>
        <w:rPr>
          <w:szCs w:val="24"/>
          <w:lang w:val="en-US"/>
        </w:rPr>
      </w:pPr>
      <w:r>
        <w:rPr>
          <w:szCs w:val="24"/>
          <w:lang w:val="en-US"/>
        </w:rPr>
        <w:t>The</w:t>
      </w:r>
      <w:r w:rsidR="00130D6B" w:rsidRPr="001E187B">
        <w:rPr>
          <w:szCs w:val="24"/>
          <w:lang w:val="en-US"/>
        </w:rPr>
        <w:t xml:space="preserve"> </w:t>
      </w:r>
      <w:r w:rsidR="00130D6B" w:rsidRPr="0005487B">
        <w:rPr>
          <w:i/>
          <w:szCs w:val="24"/>
          <w:lang w:val="en-US"/>
        </w:rPr>
        <w:t xml:space="preserve">Open Provenance Model </w:t>
      </w:r>
      <w:r>
        <w:rPr>
          <w:szCs w:val="24"/>
          <w:lang w:val="en-US"/>
        </w:rPr>
        <w:t xml:space="preserve">also has </w:t>
      </w:r>
      <w:r w:rsidR="00130D6B" w:rsidRPr="001E187B">
        <w:rPr>
          <w:szCs w:val="24"/>
          <w:lang w:val="en-US"/>
        </w:rPr>
        <w:t>defined the notion of a graph based on a set of syntactic rules and topological constraints</w:t>
      </w:r>
      <w:r>
        <w:rPr>
          <w:szCs w:val="24"/>
          <w:lang w:val="en-US"/>
        </w:rPr>
        <w:t xml:space="preserve"> </w:t>
      </w:r>
      <w:r>
        <w:rPr>
          <w:szCs w:val="24"/>
          <w:lang w:val="en-US"/>
        </w:rPr>
        <w:fldChar w:fldCharType="begin"/>
      </w:r>
      <w:r>
        <w:rPr>
          <w:szCs w:val="24"/>
          <w:lang w:val="en-US"/>
        </w:rPr>
        <w:instrText xml:space="preserve"> ADDIN ZOTERO_ITEM CSL_CITATION {"citationID":"8qae829oo","properties":{"formattedCitation":"{\\rtf (Moreau \\i et al.\\i0{}, 2007)}","plainCitation":"(Moreau et al., 2007)"},"citationItems":[{"id":37,"uris":["http://zotero.org/users/1122386/items/4UM2NPVP"],"uri":["http://zotero.org/users/1122386/items/4UM2NPVP"],"itemData":{"id":37,"type":"article-journal","title":"The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Van"}],"issued":{"date-parts":[["2007"]]},"accessed":{"date-parts":[["2012",6,10]]}}}],"schema":"https://github.com/citation-style-language/schema/raw/master/csl-citation.json"} </w:instrText>
      </w:r>
      <w:r>
        <w:rPr>
          <w:szCs w:val="24"/>
          <w:lang w:val="en-US"/>
        </w:rPr>
        <w:fldChar w:fldCharType="separate"/>
      </w:r>
      <w:r w:rsidRPr="00421ADB">
        <w:rPr>
          <w:rFonts w:cs="Times New Roman"/>
          <w:szCs w:val="24"/>
          <w:lang w:val="en-US"/>
        </w:rPr>
        <w:t xml:space="preserve">(Moreau </w:t>
      </w:r>
      <w:r w:rsidRPr="00421ADB">
        <w:rPr>
          <w:rFonts w:cs="Times New Roman"/>
          <w:i/>
          <w:iCs/>
          <w:szCs w:val="24"/>
          <w:lang w:val="en-US"/>
        </w:rPr>
        <w:t>et al.</w:t>
      </w:r>
      <w:r w:rsidRPr="00421ADB">
        <w:rPr>
          <w:rFonts w:cs="Times New Roman"/>
          <w:szCs w:val="24"/>
          <w:lang w:val="en-US"/>
        </w:rPr>
        <w:t>, 2007)</w:t>
      </w:r>
      <w:r>
        <w:rPr>
          <w:szCs w:val="24"/>
          <w:lang w:val="en-US"/>
        </w:rPr>
        <w:fldChar w:fldCharType="end"/>
      </w:r>
      <w:r w:rsidR="00130D6B" w:rsidRPr="001E187B">
        <w:rPr>
          <w:szCs w:val="24"/>
          <w:lang w:val="en-US"/>
        </w:rPr>
        <w:t>. The provenance graph captures causal depe</w:t>
      </w:r>
      <w:r>
        <w:rPr>
          <w:szCs w:val="24"/>
          <w:lang w:val="en-US"/>
        </w:rPr>
        <w:t>ndencies that can be summarized by inferring facts, using transitive rules</w:t>
      </w:r>
      <w:r w:rsidR="00130D6B" w:rsidRPr="001E187B">
        <w:rPr>
          <w:szCs w:val="24"/>
          <w:lang w:val="en-US"/>
        </w:rPr>
        <w:t xml:space="preserve">. Because of this, </w:t>
      </w:r>
      <w:r>
        <w:rPr>
          <w:szCs w:val="24"/>
          <w:lang w:val="en-US"/>
        </w:rPr>
        <w:t xml:space="preserve">the </w:t>
      </w:r>
      <w:r w:rsidRPr="0005487B">
        <w:rPr>
          <w:i/>
          <w:szCs w:val="24"/>
          <w:lang w:val="en-US"/>
        </w:rPr>
        <w:t xml:space="preserve">Open Provenance Model </w:t>
      </w:r>
      <w:r>
        <w:rPr>
          <w:szCs w:val="24"/>
          <w:lang w:val="en-US"/>
        </w:rPr>
        <w:t>defined a</w:t>
      </w:r>
      <w:r w:rsidR="00130D6B" w:rsidRPr="001E187B">
        <w:rPr>
          <w:szCs w:val="24"/>
          <w:lang w:val="en-US"/>
        </w:rPr>
        <w:t xml:space="preserve"> set of completion rules and inferences </w:t>
      </w:r>
      <w:r>
        <w:rPr>
          <w:szCs w:val="24"/>
          <w:lang w:val="en-US"/>
        </w:rPr>
        <w:t xml:space="preserve">that </w:t>
      </w:r>
      <w:r w:rsidR="00130D6B" w:rsidRPr="001E187B">
        <w:rPr>
          <w:szCs w:val="24"/>
          <w:lang w:val="en-US"/>
        </w:rPr>
        <w:t>can be used in the graph</w:t>
      </w:r>
      <w:r>
        <w:rPr>
          <w:szCs w:val="24"/>
          <w:lang w:val="en-US"/>
        </w:rPr>
        <w:t xml:space="preserve"> to improve understanding by omitting unnecessary steps</w:t>
      </w:r>
      <w:r w:rsidR="00130D6B" w:rsidRPr="001E187B">
        <w:rPr>
          <w:szCs w:val="24"/>
          <w:lang w:val="en-US"/>
        </w:rPr>
        <w:t>.</w:t>
      </w:r>
    </w:p>
    <w:p w:rsidR="00C53559" w:rsidRDefault="00130D6B" w:rsidP="00130D6B">
      <w:pPr>
        <w:rPr>
          <w:szCs w:val="24"/>
          <w:lang w:val="en-US"/>
        </w:rPr>
      </w:pPr>
      <w:r w:rsidRPr="001E187B">
        <w:rPr>
          <w:szCs w:val="24"/>
          <w:lang w:val="en-US"/>
        </w:rPr>
        <w:t xml:space="preserve">For completion rules, there is the </w:t>
      </w:r>
      <w:r w:rsidRPr="005408A7">
        <w:rPr>
          <w:i/>
          <w:szCs w:val="24"/>
          <w:lang w:val="en-US"/>
        </w:rPr>
        <w:t>artifact elimination</w:t>
      </w:r>
      <w:r w:rsidR="004A1EF6">
        <w:rPr>
          <w:szCs w:val="24"/>
          <w:lang w:val="en-US"/>
        </w:rPr>
        <w:t xml:space="preserve"> and </w:t>
      </w:r>
      <w:r w:rsidR="004A1EF6">
        <w:rPr>
          <w:i/>
          <w:szCs w:val="24"/>
          <w:lang w:val="en-US"/>
        </w:rPr>
        <w:t>introduction</w:t>
      </w:r>
      <w:r w:rsidR="004A1EF6">
        <w:rPr>
          <w:szCs w:val="24"/>
          <w:lang w:val="en-US"/>
        </w:rPr>
        <w:t>.</w:t>
      </w:r>
      <w:r w:rsidRPr="001E187B">
        <w:rPr>
          <w:szCs w:val="24"/>
          <w:lang w:val="en-US"/>
        </w:rPr>
        <w:t xml:space="preserve"> </w:t>
      </w:r>
      <w:fldSimple w:instr=" REF _Ref335234162 \h  \* MERGEFORMAT ">
        <w:r w:rsidRPr="00130D6B">
          <w:rPr>
            <w:szCs w:val="24"/>
            <w:lang w:val="en-US"/>
          </w:rPr>
          <w:t xml:space="preserve">Figure </w:t>
        </w:r>
        <w:r w:rsidRPr="00130D6B">
          <w:rPr>
            <w:noProof/>
            <w:szCs w:val="24"/>
            <w:lang w:val="en-US"/>
          </w:rPr>
          <w:t>2</w:t>
        </w:r>
      </w:fldSimple>
      <w:r w:rsidRPr="001E187B">
        <w:rPr>
          <w:szCs w:val="24"/>
          <w:lang w:val="en-US"/>
        </w:rPr>
        <w:t xml:space="preserve"> shows </w:t>
      </w:r>
      <w:r w:rsidR="004A1EF6">
        <w:rPr>
          <w:szCs w:val="24"/>
          <w:lang w:val="en-US"/>
        </w:rPr>
        <w:t>both rules</w:t>
      </w:r>
      <w:r w:rsidRPr="001E187B">
        <w:rPr>
          <w:szCs w:val="24"/>
          <w:lang w:val="en-US"/>
        </w:rPr>
        <w:t xml:space="preserve">. </w:t>
      </w:r>
      <w:r w:rsidR="004A1EF6">
        <w:rPr>
          <w:szCs w:val="24"/>
          <w:lang w:val="en-US"/>
        </w:rPr>
        <w:t xml:space="preserve">For </w:t>
      </w:r>
      <w:r w:rsidR="004A1EF6">
        <w:rPr>
          <w:i/>
          <w:szCs w:val="24"/>
          <w:lang w:val="en-US"/>
        </w:rPr>
        <w:t xml:space="preserve">artifact </w:t>
      </w:r>
      <w:r w:rsidR="004A1EF6" w:rsidRPr="004A1EF6">
        <w:rPr>
          <w:i/>
          <w:szCs w:val="24"/>
          <w:lang w:val="en-US"/>
        </w:rPr>
        <w:t>elimination</w:t>
      </w:r>
      <w:r w:rsidR="004A1EF6">
        <w:rPr>
          <w:szCs w:val="24"/>
          <w:lang w:val="en-US"/>
        </w:rPr>
        <w:t xml:space="preserve">, the figure illustrates the transformation of the </w:t>
      </w:r>
      <w:r w:rsidRPr="001E187B">
        <w:rPr>
          <w:szCs w:val="24"/>
          <w:lang w:val="en-US"/>
        </w:rPr>
        <w:t>[</w:t>
      </w:r>
      <w:r w:rsidRPr="001E187B">
        <w:rPr>
          <w:i/>
          <w:szCs w:val="24"/>
          <w:lang w:val="en-US"/>
        </w:rPr>
        <w:t>used</w:t>
      </w:r>
      <w:r w:rsidRPr="001E187B">
        <w:rPr>
          <w:szCs w:val="24"/>
          <w:lang w:val="en-US"/>
        </w:rPr>
        <w:t xml:space="preserve">] </w:t>
      </w:r>
      <w:r w:rsidR="004A1EF6">
        <w:rPr>
          <w:szCs w:val="24"/>
          <w:lang w:val="en-US"/>
        </w:rPr>
        <w:t xml:space="preserve">edge and </w:t>
      </w:r>
      <w:r w:rsidRPr="001E187B">
        <w:rPr>
          <w:szCs w:val="24"/>
          <w:lang w:val="en-US"/>
        </w:rPr>
        <w:t>[</w:t>
      </w:r>
      <w:r w:rsidRPr="001E187B">
        <w:rPr>
          <w:i/>
          <w:szCs w:val="24"/>
          <w:lang w:val="en-US"/>
        </w:rPr>
        <w:t>was generated by</w:t>
      </w:r>
      <w:r w:rsidR="004A1EF6">
        <w:rPr>
          <w:szCs w:val="24"/>
          <w:lang w:val="en-US"/>
        </w:rPr>
        <w:t>] edge to t</w:t>
      </w:r>
      <w:r w:rsidR="004A1EF6" w:rsidRPr="004A1EF6">
        <w:rPr>
          <w:szCs w:val="24"/>
          <w:lang w:val="en-US"/>
        </w:rPr>
        <w:t>he</w:t>
      </w:r>
      <w:r w:rsidR="004A1EF6" w:rsidRPr="001E187B">
        <w:rPr>
          <w:szCs w:val="24"/>
          <w:lang w:val="en-US"/>
        </w:rPr>
        <w:t xml:space="preserve"> edge [</w:t>
      </w:r>
      <w:r w:rsidR="004A1EF6" w:rsidRPr="001E187B">
        <w:rPr>
          <w:i/>
          <w:szCs w:val="24"/>
          <w:lang w:val="en-US"/>
        </w:rPr>
        <w:t>was triggered by</w:t>
      </w:r>
      <w:r w:rsidR="004A1EF6">
        <w:rPr>
          <w:szCs w:val="24"/>
          <w:lang w:val="en-US"/>
        </w:rPr>
        <w:t xml:space="preserve">], hiding an </w:t>
      </w:r>
      <w:r w:rsidR="004A1EF6">
        <w:rPr>
          <w:i/>
          <w:szCs w:val="24"/>
          <w:lang w:val="en-US"/>
        </w:rPr>
        <w:t>artifact</w:t>
      </w:r>
      <w:r w:rsidR="004A1EF6">
        <w:rPr>
          <w:szCs w:val="24"/>
          <w:lang w:val="en-US"/>
        </w:rPr>
        <w:t xml:space="preserve">. This is possible because the </w:t>
      </w:r>
      <w:r w:rsidR="004A1EF6" w:rsidRPr="001E187B">
        <w:rPr>
          <w:szCs w:val="24"/>
          <w:lang w:val="en-US"/>
        </w:rPr>
        <w:t>[</w:t>
      </w:r>
      <w:r w:rsidR="004A1EF6" w:rsidRPr="001E187B">
        <w:rPr>
          <w:i/>
          <w:szCs w:val="24"/>
          <w:lang w:val="en-US"/>
        </w:rPr>
        <w:t>was triggered by</w:t>
      </w:r>
      <w:r w:rsidR="004A1EF6">
        <w:rPr>
          <w:szCs w:val="24"/>
          <w:lang w:val="en-US"/>
        </w:rPr>
        <w:t>] edge is a composition of both edges</w:t>
      </w:r>
      <w:r w:rsidRPr="001E187B">
        <w:rPr>
          <w:szCs w:val="24"/>
          <w:lang w:val="en-US"/>
        </w:rPr>
        <w:t xml:space="preserve">. </w:t>
      </w:r>
      <w:r w:rsidR="004A1EF6">
        <w:rPr>
          <w:szCs w:val="24"/>
          <w:lang w:val="en-US"/>
        </w:rPr>
        <w:t xml:space="preserve">Analogous, </w:t>
      </w:r>
      <w:r w:rsidRPr="001E187B">
        <w:rPr>
          <w:szCs w:val="24"/>
          <w:lang w:val="en-US"/>
        </w:rPr>
        <w:t>the [</w:t>
      </w:r>
      <w:r w:rsidRPr="001E187B">
        <w:rPr>
          <w:i/>
          <w:szCs w:val="24"/>
          <w:lang w:val="en-US"/>
        </w:rPr>
        <w:t>was triggered by</w:t>
      </w:r>
      <w:r w:rsidRPr="001E187B">
        <w:rPr>
          <w:szCs w:val="24"/>
          <w:lang w:val="en-US"/>
        </w:rPr>
        <w:t xml:space="preserve">] edge </w:t>
      </w:r>
      <w:r w:rsidR="004A1EF6">
        <w:rPr>
          <w:szCs w:val="24"/>
          <w:lang w:val="en-US"/>
        </w:rPr>
        <w:t>hides</w:t>
      </w:r>
      <w:r w:rsidRPr="001E187B">
        <w:rPr>
          <w:szCs w:val="24"/>
          <w:lang w:val="en-US"/>
        </w:rPr>
        <w:t xml:space="preserve"> the existence of an </w:t>
      </w:r>
      <w:r w:rsidRPr="005408A7">
        <w:rPr>
          <w:i/>
          <w:szCs w:val="24"/>
          <w:lang w:val="en-US"/>
        </w:rPr>
        <w:t>artifact</w:t>
      </w:r>
      <w:r w:rsidRPr="001E187B">
        <w:rPr>
          <w:szCs w:val="24"/>
          <w:lang w:val="en-US"/>
        </w:rPr>
        <w:t xml:space="preserve"> used by P</w:t>
      </w:r>
      <w:r w:rsidRPr="001E187B">
        <w:rPr>
          <w:szCs w:val="24"/>
          <w:vertAlign w:val="subscript"/>
          <w:lang w:val="en-US"/>
        </w:rPr>
        <w:t>2</w:t>
      </w:r>
      <w:r w:rsidRPr="001E187B">
        <w:rPr>
          <w:szCs w:val="24"/>
          <w:lang w:val="en-US"/>
        </w:rPr>
        <w:t xml:space="preserve"> and generated by P</w:t>
      </w:r>
      <w:r w:rsidRPr="001E187B">
        <w:rPr>
          <w:szCs w:val="24"/>
          <w:vertAlign w:val="subscript"/>
          <w:lang w:val="en-US"/>
        </w:rPr>
        <w:t>1</w:t>
      </w:r>
      <w:r w:rsidR="004A1EF6">
        <w:rPr>
          <w:szCs w:val="24"/>
          <w:lang w:val="en-US"/>
        </w:rPr>
        <w:t xml:space="preserve">, which can be introduced by the </w:t>
      </w:r>
      <w:r w:rsidR="004A1EF6">
        <w:rPr>
          <w:i/>
          <w:szCs w:val="24"/>
          <w:lang w:val="en-US"/>
        </w:rPr>
        <w:t>artifact introduction</w:t>
      </w:r>
      <w:r w:rsidR="004A1EF6">
        <w:rPr>
          <w:szCs w:val="24"/>
          <w:lang w:val="en-US"/>
        </w:rPr>
        <w:t xml:space="preserve"> rule. However, the identity of the artifact cannot be specified due to the lack of information, unless if that artifact was previously </w:t>
      </w:r>
      <w:r w:rsidR="00C53559">
        <w:rPr>
          <w:szCs w:val="24"/>
          <w:lang w:val="en-US"/>
        </w:rPr>
        <w:t xml:space="preserve">in the graph and removed by inference. </w:t>
      </w:r>
    </w:p>
    <w:p w:rsidR="00130D6B" w:rsidRPr="001E187B" w:rsidRDefault="001522CB" w:rsidP="00130D6B">
      <w:pPr>
        <w:rPr>
          <w:szCs w:val="24"/>
          <w:lang w:val="en-US"/>
        </w:rPr>
      </w:pPr>
      <w:fldSimple w:instr=" REF _Ref335235276 \h  \* MERGEFORMAT ">
        <w:r w:rsidR="00130D6B" w:rsidRPr="00130D6B">
          <w:rPr>
            <w:szCs w:val="24"/>
            <w:lang w:val="en-US"/>
          </w:rPr>
          <w:t xml:space="preserve">Figure </w:t>
        </w:r>
        <w:r w:rsidR="00130D6B" w:rsidRPr="00130D6B">
          <w:rPr>
            <w:noProof/>
            <w:szCs w:val="24"/>
            <w:lang w:val="en-US"/>
          </w:rPr>
          <w:t>3</w:t>
        </w:r>
      </w:fldSimple>
      <w:r w:rsidR="00130D6B" w:rsidRPr="001E187B">
        <w:rPr>
          <w:szCs w:val="24"/>
          <w:lang w:val="en-US"/>
        </w:rPr>
        <w:t xml:space="preserve"> </w:t>
      </w:r>
      <w:r w:rsidR="00C53559">
        <w:rPr>
          <w:szCs w:val="24"/>
          <w:lang w:val="en-US"/>
        </w:rPr>
        <w:t xml:space="preserve">also </w:t>
      </w:r>
      <w:r w:rsidR="00130D6B" w:rsidRPr="001E187B">
        <w:rPr>
          <w:szCs w:val="24"/>
          <w:lang w:val="en-US"/>
        </w:rPr>
        <w:t>presents a completion rule</w:t>
      </w:r>
      <w:r w:rsidR="00C53559">
        <w:rPr>
          <w:szCs w:val="24"/>
          <w:lang w:val="en-US"/>
        </w:rPr>
        <w:t>, which is</w:t>
      </w:r>
      <w:r w:rsidR="00130D6B" w:rsidRPr="001E187B">
        <w:rPr>
          <w:szCs w:val="24"/>
          <w:lang w:val="en-US"/>
        </w:rPr>
        <w:t xml:space="preserve"> </w:t>
      </w:r>
      <w:r w:rsidR="00C53559">
        <w:rPr>
          <w:szCs w:val="24"/>
          <w:lang w:val="en-US"/>
        </w:rPr>
        <w:t>the</w:t>
      </w:r>
      <w:r w:rsidR="00130D6B" w:rsidRPr="001E187B">
        <w:rPr>
          <w:szCs w:val="24"/>
          <w:lang w:val="en-US"/>
        </w:rPr>
        <w:t xml:space="preserve"> </w:t>
      </w:r>
      <w:r w:rsidR="00130D6B" w:rsidRPr="001E187B">
        <w:rPr>
          <w:i/>
          <w:szCs w:val="24"/>
          <w:lang w:val="en-US"/>
        </w:rPr>
        <w:t>process introduction</w:t>
      </w:r>
      <w:r w:rsidR="00130D6B" w:rsidRPr="001E187B">
        <w:rPr>
          <w:szCs w:val="24"/>
          <w:lang w:val="en-US"/>
        </w:rPr>
        <w:t xml:space="preserve">. </w:t>
      </w:r>
      <w:r w:rsidR="00C53559">
        <w:rPr>
          <w:szCs w:val="24"/>
          <w:lang w:val="en-US"/>
        </w:rPr>
        <w:t xml:space="preserve">Similar to the </w:t>
      </w:r>
      <w:r w:rsidR="00C53559" w:rsidRPr="001E187B">
        <w:rPr>
          <w:szCs w:val="24"/>
          <w:lang w:val="en-US"/>
        </w:rPr>
        <w:t>[</w:t>
      </w:r>
      <w:r w:rsidR="00C53559" w:rsidRPr="001E187B">
        <w:rPr>
          <w:i/>
          <w:szCs w:val="24"/>
          <w:lang w:val="en-US"/>
        </w:rPr>
        <w:t>was triggered by</w:t>
      </w:r>
      <w:r w:rsidR="00C53559">
        <w:rPr>
          <w:szCs w:val="24"/>
          <w:lang w:val="en-US"/>
        </w:rPr>
        <w:t>] edge, t</w:t>
      </w:r>
      <w:r w:rsidR="00130D6B" w:rsidRPr="001E187B">
        <w:rPr>
          <w:szCs w:val="24"/>
          <w:lang w:val="en-US"/>
        </w:rPr>
        <w:t>he [</w:t>
      </w:r>
      <w:r w:rsidR="00130D6B" w:rsidRPr="001E187B">
        <w:rPr>
          <w:i/>
          <w:szCs w:val="24"/>
          <w:lang w:val="en-US"/>
        </w:rPr>
        <w:t>was derived from</w:t>
      </w:r>
      <w:r w:rsidR="00130D6B" w:rsidRPr="001E187B">
        <w:rPr>
          <w:szCs w:val="24"/>
          <w:lang w:val="en-US"/>
        </w:rPr>
        <w:t>]</w:t>
      </w:r>
      <w:r w:rsidR="00C53559">
        <w:rPr>
          <w:szCs w:val="24"/>
          <w:lang w:val="en-US"/>
        </w:rPr>
        <w:t xml:space="preserve"> </w:t>
      </w:r>
      <w:r w:rsidR="00C53559" w:rsidRPr="001E187B">
        <w:rPr>
          <w:szCs w:val="24"/>
          <w:lang w:val="en-US"/>
        </w:rPr>
        <w:t>edge</w:t>
      </w:r>
      <w:r w:rsidR="00130D6B" w:rsidRPr="001E187B">
        <w:rPr>
          <w:szCs w:val="24"/>
          <w:lang w:val="en-US"/>
        </w:rPr>
        <w:t xml:space="preserve"> hide</w:t>
      </w:r>
      <w:r w:rsidR="00C53559">
        <w:rPr>
          <w:szCs w:val="24"/>
          <w:lang w:val="en-US"/>
        </w:rPr>
        <w:t>s</w:t>
      </w:r>
      <w:r w:rsidR="00130D6B" w:rsidRPr="001E187B">
        <w:rPr>
          <w:szCs w:val="24"/>
          <w:lang w:val="en-US"/>
        </w:rPr>
        <w:t xml:space="preserve"> the presence of an intermediary </w:t>
      </w:r>
      <w:r w:rsidR="00130D6B" w:rsidRPr="005408A7">
        <w:rPr>
          <w:i/>
          <w:szCs w:val="24"/>
          <w:lang w:val="en-US"/>
        </w:rPr>
        <w:t>process</w:t>
      </w:r>
      <w:r w:rsidR="00C53559">
        <w:rPr>
          <w:szCs w:val="24"/>
          <w:lang w:val="en-US"/>
        </w:rPr>
        <w:t xml:space="preserve">, instead of an </w:t>
      </w:r>
      <w:r w:rsidR="00C53559" w:rsidRPr="00C53559">
        <w:rPr>
          <w:i/>
          <w:szCs w:val="24"/>
          <w:lang w:val="en-US"/>
        </w:rPr>
        <w:t>artifact</w:t>
      </w:r>
      <w:r w:rsidR="00130D6B" w:rsidRPr="001E187B">
        <w:rPr>
          <w:szCs w:val="24"/>
          <w:lang w:val="en-US"/>
        </w:rPr>
        <w:t xml:space="preserve">. However, </w:t>
      </w:r>
      <w:r w:rsidR="00C53559">
        <w:rPr>
          <w:szCs w:val="24"/>
          <w:lang w:val="en-US"/>
        </w:rPr>
        <w:t>this rule can only be applied if</w:t>
      </w:r>
      <w:r w:rsidR="00130D6B" w:rsidRPr="001E187B">
        <w:rPr>
          <w:szCs w:val="24"/>
          <w:lang w:val="en-US"/>
        </w:rPr>
        <w:t xml:space="preserve"> A</w:t>
      </w:r>
      <w:r w:rsidR="00C53559">
        <w:rPr>
          <w:szCs w:val="24"/>
          <w:vertAlign w:val="subscript"/>
          <w:lang w:val="en-US"/>
        </w:rPr>
        <w:t>2</w:t>
      </w:r>
      <w:r w:rsidR="00130D6B" w:rsidRPr="001E187B">
        <w:rPr>
          <w:szCs w:val="24"/>
          <w:lang w:val="en-US"/>
        </w:rPr>
        <w:t xml:space="preserve"> </w:t>
      </w:r>
      <w:r w:rsidR="00C53559">
        <w:rPr>
          <w:szCs w:val="24"/>
          <w:lang w:val="en-US"/>
        </w:rPr>
        <w:t>is actually dependent of</w:t>
      </w:r>
      <w:r w:rsidR="00130D6B" w:rsidRPr="001E187B">
        <w:rPr>
          <w:szCs w:val="24"/>
          <w:lang w:val="en-US"/>
        </w:rPr>
        <w:t xml:space="preserve"> A</w:t>
      </w:r>
      <w:r w:rsidR="00C53559">
        <w:rPr>
          <w:szCs w:val="24"/>
          <w:vertAlign w:val="subscript"/>
          <w:lang w:val="en-US"/>
        </w:rPr>
        <w:t>1</w:t>
      </w:r>
      <w:r w:rsidR="00130D6B" w:rsidRPr="001E187B">
        <w:rPr>
          <w:szCs w:val="24"/>
          <w:lang w:val="en-US"/>
        </w:rPr>
        <w:t>.</w:t>
      </w:r>
    </w:p>
    <w:p w:rsidR="00130D6B" w:rsidRPr="001E187B" w:rsidRDefault="00130D6B" w:rsidP="00130D6B">
      <w:pPr>
        <w:framePr w:hSpace="187" w:wrap="notBeside" w:hAnchor="text" w:yAlign="top"/>
        <w:jc w:val="center"/>
        <w:rPr>
          <w:lang w:val="en-US"/>
        </w:rPr>
      </w:pPr>
      <w:r w:rsidRPr="001E187B">
        <w:rPr>
          <w:noProof/>
          <w:lang w:val="en-US"/>
        </w:rPr>
        <w:lastRenderedPageBreak/>
        <w:drawing>
          <wp:inline distT="0" distB="0" distL="0" distR="0">
            <wp:extent cx="3000375" cy="1764767"/>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003939" cy="1766863"/>
                    </a:xfrm>
                    <a:prstGeom prst="rect">
                      <a:avLst/>
                    </a:prstGeom>
                    <a:noFill/>
                    <a:ln w="9525">
                      <a:noFill/>
                      <a:miter lim="800000"/>
                      <a:headEnd/>
                      <a:tailEnd/>
                    </a:ln>
                  </pic:spPr>
                </pic:pic>
              </a:graphicData>
            </a:graphic>
          </wp:inline>
        </w:drawing>
      </w:r>
    </w:p>
    <w:p w:rsidR="00130D6B" w:rsidRPr="001E187B" w:rsidRDefault="00130D6B" w:rsidP="00130D6B">
      <w:pPr>
        <w:pStyle w:val="Caption"/>
        <w:framePr w:hSpace="187" w:wrap="notBeside" w:hAnchor="text" w:yAlign="top"/>
        <w:rPr>
          <w:lang w:val="en-US"/>
        </w:rPr>
      </w:pPr>
      <w:bookmarkStart w:id="8" w:name="_Ref335234162"/>
      <w:bookmarkStart w:id="9" w:name="_Toc352776693"/>
      <w:r w:rsidRPr="001E187B">
        <w:rPr>
          <w:lang w:val="en-US"/>
        </w:rPr>
        <w:t xml:space="preserve">Figure </w:t>
      </w:r>
      <w:r w:rsidR="001522CB">
        <w:rPr>
          <w:lang w:val="en-US"/>
        </w:rPr>
        <w:fldChar w:fldCharType="begin"/>
      </w:r>
      <w:r>
        <w:rPr>
          <w:lang w:val="en-US"/>
        </w:rPr>
        <w:instrText xml:space="preserve"> SEQ Figure \* ARABIC </w:instrText>
      </w:r>
      <w:r w:rsidR="001522CB">
        <w:rPr>
          <w:lang w:val="en-US"/>
        </w:rPr>
        <w:fldChar w:fldCharType="separate"/>
      </w:r>
      <w:r>
        <w:rPr>
          <w:noProof/>
          <w:lang w:val="en-US"/>
        </w:rPr>
        <w:t>2</w:t>
      </w:r>
      <w:r w:rsidR="001522CB">
        <w:rPr>
          <w:lang w:val="en-US"/>
        </w:rPr>
        <w:fldChar w:fldCharType="end"/>
      </w:r>
      <w:bookmarkEnd w:id="8"/>
      <w:r w:rsidRPr="001E187B">
        <w:rPr>
          <w:lang w:val="en-US"/>
        </w:rPr>
        <w:t>: Artifact introdu</w:t>
      </w:r>
      <w:r>
        <w:rPr>
          <w:lang w:val="en-US"/>
        </w:rPr>
        <w:t xml:space="preserve">ction and elimination. Source: </w:t>
      </w:r>
      <w:r w:rsidR="001522CB">
        <w:rPr>
          <w:lang w:val="en-US"/>
        </w:rPr>
        <w:fldChar w:fldCharType="begin"/>
      </w:r>
      <w:r w:rsidR="00421ADB">
        <w:rPr>
          <w:lang w:val="en-US"/>
        </w:rPr>
        <w:instrText xml:space="preserve"> ADDIN ZOTERO_ITEM CSL_CITATION {"citationID":"isl8mNcm","properties":{"formattedCitation":"{\\rtf (Moreau \\i et al.\\i0{}, 2007)}","plainCitation":"(Moreau et al., 2007)"},"citationItems":[{"id":37,"uris":["http://zotero.org/users/1122386/items/4UM2NPVP"],"uri":["http://zotero.org/users/1122386/items/4UM2NPVP"],"itemData":{"id":37,"type":"article-journal","title":"The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Van"}],"issued":{"date-parts":[["2007"]]},"accessed":{"date-parts":[["2012",6,10]]}}}],"schema":"https://github.com/citation-style-language/schema/raw/master/csl-citation.json"} </w:instrText>
      </w:r>
      <w:r w:rsidR="001522CB">
        <w:rPr>
          <w:lang w:val="en-US"/>
        </w:rPr>
        <w:fldChar w:fldCharType="separate"/>
      </w:r>
      <w:r w:rsidR="00421ADB" w:rsidRPr="00421ADB">
        <w:rPr>
          <w:rFonts w:cs="Times New Roman"/>
          <w:szCs w:val="24"/>
        </w:rPr>
        <w:t>(</w:t>
      </w:r>
      <w:proofErr w:type="spellStart"/>
      <w:r w:rsidR="00421ADB" w:rsidRPr="00421ADB">
        <w:rPr>
          <w:rFonts w:cs="Times New Roman"/>
          <w:szCs w:val="24"/>
        </w:rPr>
        <w:t>Moreau</w:t>
      </w:r>
      <w:proofErr w:type="spellEnd"/>
      <w:r w:rsidR="00421ADB" w:rsidRPr="00421ADB">
        <w:rPr>
          <w:rFonts w:cs="Times New Roman"/>
          <w:szCs w:val="24"/>
        </w:rPr>
        <w:t xml:space="preserve"> </w:t>
      </w:r>
      <w:proofErr w:type="spellStart"/>
      <w:r w:rsidR="00421ADB" w:rsidRPr="00421ADB">
        <w:rPr>
          <w:rFonts w:cs="Times New Roman"/>
          <w:i/>
          <w:iCs/>
          <w:szCs w:val="24"/>
        </w:rPr>
        <w:t>et</w:t>
      </w:r>
      <w:proofErr w:type="spellEnd"/>
      <w:r w:rsidR="00421ADB" w:rsidRPr="00421ADB">
        <w:rPr>
          <w:rFonts w:cs="Times New Roman"/>
          <w:i/>
          <w:iCs/>
          <w:szCs w:val="24"/>
        </w:rPr>
        <w:t xml:space="preserve"> al.</w:t>
      </w:r>
      <w:r w:rsidR="00421ADB" w:rsidRPr="00421ADB">
        <w:rPr>
          <w:rFonts w:cs="Times New Roman"/>
          <w:szCs w:val="24"/>
        </w:rPr>
        <w:t>, 2007)</w:t>
      </w:r>
      <w:r w:rsidR="001522CB">
        <w:rPr>
          <w:lang w:val="en-US"/>
        </w:rPr>
        <w:fldChar w:fldCharType="end"/>
      </w:r>
      <w:r w:rsidRPr="001E187B">
        <w:rPr>
          <w:lang w:val="en-US"/>
        </w:rPr>
        <w:t>.</w:t>
      </w:r>
      <w:bookmarkEnd w:id="9"/>
    </w:p>
    <w:p w:rsidR="00130D6B" w:rsidRPr="001E187B" w:rsidRDefault="00130D6B" w:rsidP="00130D6B">
      <w:pPr>
        <w:rPr>
          <w:szCs w:val="24"/>
          <w:lang w:val="en-US"/>
        </w:rPr>
      </w:pPr>
      <w:r w:rsidRPr="001E187B">
        <w:rPr>
          <w:szCs w:val="24"/>
          <w:lang w:val="en-US"/>
        </w:rPr>
        <w:t xml:space="preserve">When users want to find out the causes of an </w:t>
      </w:r>
      <w:r w:rsidRPr="00BE1A2F">
        <w:rPr>
          <w:i/>
          <w:szCs w:val="24"/>
          <w:lang w:val="en-US"/>
        </w:rPr>
        <w:t>artifact</w:t>
      </w:r>
      <w:r w:rsidRPr="001E187B">
        <w:rPr>
          <w:szCs w:val="24"/>
          <w:lang w:val="en-US"/>
        </w:rPr>
        <w:t xml:space="preserve"> or a </w:t>
      </w:r>
      <w:r w:rsidRPr="00BE1A2F">
        <w:rPr>
          <w:i/>
          <w:szCs w:val="24"/>
          <w:lang w:val="en-US"/>
        </w:rPr>
        <w:t>process</w:t>
      </w:r>
      <w:r w:rsidRPr="001E187B">
        <w:rPr>
          <w:szCs w:val="24"/>
          <w:lang w:val="en-US"/>
        </w:rPr>
        <w:t xml:space="preserve">, their interest is in indirect causes that involve multiple transitions. For this purpose, </w:t>
      </w:r>
      <w:r w:rsidR="00C53559">
        <w:rPr>
          <w:szCs w:val="24"/>
          <w:lang w:val="en-US"/>
        </w:rPr>
        <w:t xml:space="preserve">the </w:t>
      </w:r>
      <w:r w:rsidR="00C53559" w:rsidRPr="00C53559">
        <w:rPr>
          <w:i/>
          <w:szCs w:val="24"/>
          <w:lang w:val="en-US"/>
        </w:rPr>
        <w:t>Open Provenance Model</w:t>
      </w:r>
      <w:r w:rsidR="00C53559">
        <w:rPr>
          <w:szCs w:val="24"/>
          <w:lang w:val="en-US"/>
        </w:rPr>
        <w:t xml:space="preserve"> offers set of relationships</w:t>
      </w:r>
      <w:r w:rsidRPr="001E187B">
        <w:rPr>
          <w:szCs w:val="24"/>
          <w:lang w:val="en-US"/>
        </w:rPr>
        <w:t xml:space="preserve"> </w:t>
      </w:r>
      <w:r w:rsidR="00C53559">
        <w:rPr>
          <w:szCs w:val="24"/>
          <w:lang w:val="en-US"/>
        </w:rPr>
        <w:t xml:space="preserve">necessary for inferences. Their definitions, taken from </w:t>
      </w:r>
      <w:r w:rsidR="00C53559">
        <w:rPr>
          <w:szCs w:val="24"/>
          <w:lang w:val="en-US"/>
        </w:rPr>
        <w:fldChar w:fldCharType="begin"/>
      </w:r>
      <w:r w:rsidR="00C53559">
        <w:rPr>
          <w:szCs w:val="24"/>
          <w:lang w:val="en-US"/>
        </w:rPr>
        <w:instrText xml:space="preserve"> ADDIN ZOTERO_ITEM CSL_CITATION {"citationID":"1suvk60keb","properties":{"formattedCitation":"{\\rtf (Moreau \\i et al.\\i0{}, 2007)}","plainCitation":"(Moreau et al., 2007)"},"citationItems":[{"id":37,"uris":["http://zotero.org/users/1122386/items/4UM2NPVP"],"uri":["http://zotero.org/users/1122386/items/4UM2NPVP"],"itemData":{"id":37,"type":"article-journal","title":"The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Van"}],"issued":{"date-parts":[["2007"]]},"accessed":{"date-parts":[["2012",6,10]]}}}],"schema":"https://github.com/citation-style-language/schema/raw/master/csl-citation.json"} </w:instrText>
      </w:r>
      <w:r w:rsidR="00C53559">
        <w:rPr>
          <w:szCs w:val="24"/>
          <w:lang w:val="en-US"/>
        </w:rPr>
        <w:fldChar w:fldCharType="separate"/>
      </w:r>
      <w:r w:rsidR="00C53559" w:rsidRPr="00C53559">
        <w:rPr>
          <w:rFonts w:cs="Times New Roman"/>
          <w:szCs w:val="24"/>
          <w:lang w:val="en-US"/>
        </w:rPr>
        <w:t xml:space="preserve">(Moreau </w:t>
      </w:r>
      <w:r w:rsidR="00C53559" w:rsidRPr="00C53559">
        <w:rPr>
          <w:rFonts w:cs="Times New Roman"/>
          <w:i/>
          <w:iCs/>
          <w:szCs w:val="24"/>
          <w:lang w:val="en-US"/>
        </w:rPr>
        <w:t>et al.</w:t>
      </w:r>
      <w:r w:rsidR="00C53559" w:rsidRPr="00C53559">
        <w:rPr>
          <w:rFonts w:cs="Times New Roman"/>
          <w:szCs w:val="24"/>
          <w:lang w:val="en-US"/>
        </w:rPr>
        <w:t>, 2007)</w:t>
      </w:r>
      <w:r w:rsidR="00C53559">
        <w:rPr>
          <w:szCs w:val="24"/>
          <w:lang w:val="en-US"/>
        </w:rPr>
        <w:fldChar w:fldCharType="end"/>
      </w:r>
      <w:r>
        <w:rPr>
          <w:szCs w:val="24"/>
          <w:lang w:val="en-US"/>
        </w:rPr>
        <w:t>:</w:t>
      </w:r>
    </w:p>
    <w:p w:rsidR="00130D6B" w:rsidRPr="001E187B" w:rsidRDefault="00130D6B" w:rsidP="00130D6B">
      <w:pPr>
        <w:rPr>
          <w:i/>
          <w:szCs w:val="24"/>
          <w:lang w:val="en-US"/>
        </w:rPr>
      </w:pPr>
      <w:r w:rsidRPr="001E187B">
        <w:rPr>
          <w:b/>
          <w:szCs w:val="24"/>
          <w:lang w:val="en-US"/>
        </w:rPr>
        <w:t>Multi-step "</w:t>
      </w:r>
      <w:proofErr w:type="spellStart"/>
      <w:r w:rsidRPr="001E187B">
        <w:rPr>
          <w:b/>
          <w:szCs w:val="24"/>
          <w:lang w:val="en-US"/>
        </w:rPr>
        <w:t>wasDerivedFrom</w:t>
      </w:r>
      <w:proofErr w:type="spellEnd"/>
      <w:r w:rsidRPr="001E187B">
        <w:rPr>
          <w:b/>
          <w:szCs w:val="24"/>
          <w:lang w:val="en-US"/>
        </w:rPr>
        <w:t>"</w:t>
      </w:r>
      <w:r w:rsidRPr="001E187B">
        <w:rPr>
          <w:szCs w:val="24"/>
          <w:lang w:val="en-US"/>
        </w:rPr>
        <w:t xml:space="preserve">: An </w:t>
      </w:r>
      <w:r w:rsidRPr="0001488B">
        <w:rPr>
          <w:i/>
          <w:szCs w:val="24"/>
          <w:lang w:val="en-US"/>
        </w:rPr>
        <w:t>artifact</w:t>
      </w:r>
      <w:r w:rsidRPr="001E187B">
        <w:rPr>
          <w:i/>
          <w:szCs w:val="24"/>
          <w:lang w:val="en-US"/>
        </w:rPr>
        <w:t xml:space="preserve"> a</w:t>
      </w:r>
      <w:r w:rsidRPr="001E187B">
        <w:rPr>
          <w:i/>
          <w:szCs w:val="24"/>
          <w:vertAlign w:val="subscript"/>
          <w:lang w:val="en-US"/>
        </w:rPr>
        <w:t>1</w:t>
      </w:r>
      <w:r w:rsidRPr="001E187B">
        <w:rPr>
          <w:i/>
          <w:szCs w:val="24"/>
          <w:lang w:val="en-US"/>
        </w:rPr>
        <w:t xml:space="preserve"> </w:t>
      </w:r>
      <w:r w:rsidRPr="001E187B">
        <w:rPr>
          <w:szCs w:val="24"/>
          <w:lang w:val="en-US"/>
        </w:rPr>
        <w:t xml:space="preserve">was derived from </w:t>
      </w:r>
      <w:r w:rsidRPr="001E187B">
        <w:rPr>
          <w:i/>
          <w:szCs w:val="24"/>
          <w:lang w:val="en-US"/>
        </w:rPr>
        <w:t>A</w:t>
      </w:r>
      <w:r w:rsidRPr="001E187B">
        <w:rPr>
          <w:i/>
          <w:szCs w:val="24"/>
          <w:vertAlign w:val="subscript"/>
          <w:lang w:val="en-US"/>
        </w:rPr>
        <w:t xml:space="preserve">2 </w:t>
      </w:r>
      <w:r w:rsidRPr="001E187B">
        <w:rPr>
          <w:szCs w:val="24"/>
          <w:lang w:val="en-US"/>
        </w:rPr>
        <w:t xml:space="preserve">(possibly using multiple steps), written as </w:t>
      </w:r>
      <w:r w:rsidRPr="001E187B">
        <w:rPr>
          <w:i/>
          <w:szCs w:val="24"/>
          <w:lang w:val="en-US"/>
        </w:rPr>
        <w:t>a</w:t>
      </w:r>
      <w:r w:rsidRPr="001E187B">
        <w:rPr>
          <w:i/>
          <w:szCs w:val="24"/>
          <w:vertAlign w:val="subscript"/>
          <w:lang w:val="en-US"/>
        </w:rPr>
        <w:t>1</w:t>
      </w:r>
      <w:r w:rsidRPr="001E187B">
        <w:rPr>
          <w:rFonts w:ascii="CMSY10" w:hAnsi="CMSY10" w:cs="CMSY10"/>
          <w:i/>
          <w:szCs w:val="24"/>
          <w:lang w:val="en-US"/>
        </w:rPr>
        <w:sym w:font="Wingdings" w:char="F0E0"/>
      </w:r>
      <w:r w:rsidRPr="001E187B">
        <w:rPr>
          <w:rFonts w:ascii="CMSY10" w:hAnsi="CMSY10" w:cs="CMSY10"/>
          <w:i/>
          <w:szCs w:val="24"/>
          <w:lang w:val="en-US"/>
        </w:rPr>
        <w:t xml:space="preserve">* </w:t>
      </w:r>
      <w:r w:rsidRPr="001E187B">
        <w:rPr>
          <w:i/>
          <w:szCs w:val="24"/>
          <w:lang w:val="en-US"/>
        </w:rPr>
        <w:t>a</w:t>
      </w:r>
      <w:r w:rsidRPr="001E187B">
        <w:rPr>
          <w:i/>
          <w:szCs w:val="24"/>
          <w:vertAlign w:val="subscript"/>
          <w:lang w:val="en-US"/>
        </w:rPr>
        <w:t>2</w:t>
      </w:r>
      <w:r w:rsidRPr="001E187B">
        <w:rPr>
          <w:szCs w:val="24"/>
          <w:lang w:val="en-US"/>
        </w:rPr>
        <w:t>, if</w:t>
      </w:r>
      <w:r w:rsidRPr="001E187B">
        <w:rPr>
          <w:i/>
          <w:szCs w:val="24"/>
          <w:lang w:val="en-US"/>
        </w:rPr>
        <w:t xml:space="preserve"> a</w:t>
      </w:r>
      <w:r w:rsidRPr="001E187B">
        <w:rPr>
          <w:i/>
          <w:szCs w:val="24"/>
          <w:vertAlign w:val="subscript"/>
          <w:lang w:val="en-US"/>
        </w:rPr>
        <w:t>1</w:t>
      </w:r>
      <w:r w:rsidRPr="001E187B">
        <w:rPr>
          <w:szCs w:val="24"/>
          <w:lang w:val="en-US"/>
        </w:rPr>
        <w:t xml:space="preserve"> was derived from</w:t>
      </w:r>
      <w:r w:rsidRPr="001E187B">
        <w:rPr>
          <w:i/>
          <w:szCs w:val="24"/>
          <w:lang w:val="en-US"/>
        </w:rPr>
        <w:t xml:space="preserve"> </w:t>
      </w:r>
      <w:r w:rsidRPr="001E187B">
        <w:rPr>
          <w:rFonts w:ascii="CMMI10" w:hAnsi="CMMI10" w:cs="CMMI10"/>
          <w:i/>
          <w:szCs w:val="24"/>
          <w:lang w:val="en-US"/>
        </w:rPr>
        <w:t>a</w:t>
      </w:r>
      <w:r w:rsidRPr="001E187B">
        <w:rPr>
          <w:rFonts w:ascii="CMR7" w:hAnsi="CMR7" w:cs="CMR7"/>
          <w:i/>
          <w:szCs w:val="24"/>
          <w:vertAlign w:val="subscript"/>
          <w:lang w:val="en-US"/>
        </w:rPr>
        <w:t>2</w:t>
      </w:r>
      <w:r w:rsidRPr="001E187B">
        <w:rPr>
          <w:rFonts w:ascii="CMR7" w:hAnsi="CMR7" w:cs="CMR7"/>
          <w:i/>
          <w:szCs w:val="24"/>
          <w:lang w:val="en-US"/>
        </w:rPr>
        <w:t xml:space="preserve"> </w:t>
      </w:r>
      <w:r w:rsidRPr="001E187B">
        <w:rPr>
          <w:szCs w:val="24"/>
          <w:lang w:val="en-US"/>
        </w:rPr>
        <w:t xml:space="preserve">or from an </w:t>
      </w:r>
      <w:r w:rsidRPr="0001488B">
        <w:rPr>
          <w:i/>
          <w:szCs w:val="24"/>
          <w:lang w:val="en-US"/>
        </w:rPr>
        <w:t>artifact</w:t>
      </w:r>
      <w:r w:rsidRPr="001E187B">
        <w:rPr>
          <w:szCs w:val="24"/>
          <w:lang w:val="en-US"/>
        </w:rPr>
        <w:t xml:space="preserve"> that was itself derived from </w:t>
      </w:r>
      <w:r w:rsidRPr="001E187B">
        <w:rPr>
          <w:rFonts w:ascii="CMMI10" w:hAnsi="CMMI10" w:cs="CMMI10"/>
          <w:i/>
          <w:szCs w:val="24"/>
          <w:lang w:val="en-US"/>
        </w:rPr>
        <w:t>a</w:t>
      </w:r>
      <w:r w:rsidRPr="001E187B">
        <w:rPr>
          <w:rFonts w:ascii="CMR7" w:hAnsi="CMR7" w:cs="CMR7"/>
          <w:i/>
          <w:szCs w:val="24"/>
          <w:vertAlign w:val="subscript"/>
          <w:lang w:val="en-US"/>
        </w:rPr>
        <w:t>2</w:t>
      </w:r>
      <w:r w:rsidRPr="001E187B">
        <w:rPr>
          <w:rFonts w:ascii="CMR7" w:hAnsi="CMR7" w:cs="CMR7"/>
          <w:i/>
          <w:szCs w:val="24"/>
          <w:lang w:val="en-US"/>
        </w:rPr>
        <w:t xml:space="preserve"> </w:t>
      </w:r>
      <w:r w:rsidRPr="001E187B">
        <w:rPr>
          <w:szCs w:val="24"/>
          <w:lang w:val="en-US"/>
        </w:rPr>
        <w:t>(possibly using multiple steps). In other words, it is the transitive closure of the edge [</w:t>
      </w:r>
      <w:r w:rsidRPr="001E187B">
        <w:rPr>
          <w:i/>
          <w:szCs w:val="24"/>
          <w:lang w:val="en-US"/>
        </w:rPr>
        <w:t>was derived from</w:t>
      </w:r>
      <w:r w:rsidRPr="001E187B">
        <w:rPr>
          <w:szCs w:val="24"/>
          <w:lang w:val="en-US"/>
        </w:rPr>
        <w:t xml:space="preserve">]. It expresses that </w:t>
      </w:r>
      <w:r w:rsidRPr="0001488B">
        <w:rPr>
          <w:i/>
          <w:szCs w:val="24"/>
          <w:lang w:val="en-US"/>
        </w:rPr>
        <w:t>artifact</w:t>
      </w:r>
      <w:r w:rsidRPr="001E187B">
        <w:rPr>
          <w:szCs w:val="24"/>
          <w:lang w:val="en-US"/>
        </w:rPr>
        <w:t xml:space="preserve"> </w:t>
      </w:r>
      <w:r w:rsidRPr="001E187B">
        <w:rPr>
          <w:rFonts w:ascii="CMMI10" w:hAnsi="CMMI10" w:cs="CMMI10"/>
          <w:i/>
          <w:szCs w:val="24"/>
          <w:lang w:val="en-US"/>
        </w:rPr>
        <w:t>a</w:t>
      </w:r>
      <w:r w:rsidRPr="001E187B">
        <w:rPr>
          <w:rFonts w:ascii="CMR7" w:hAnsi="CMR7" w:cs="CMR7"/>
          <w:i/>
          <w:szCs w:val="24"/>
          <w:vertAlign w:val="subscript"/>
          <w:lang w:val="en-US"/>
        </w:rPr>
        <w:t>2</w:t>
      </w:r>
      <w:r w:rsidRPr="001E187B">
        <w:rPr>
          <w:rFonts w:ascii="CMR7" w:hAnsi="CMR7" w:cs="CMR7"/>
          <w:i/>
          <w:szCs w:val="24"/>
          <w:lang w:val="en-US"/>
        </w:rPr>
        <w:t xml:space="preserve"> </w:t>
      </w:r>
      <w:r w:rsidRPr="001E187B">
        <w:rPr>
          <w:szCs w:val="24"/>
          <w:lang w:val="en-US"/>
        </w:rPr>
        <w:t xml:space="preserve">had an influence on </w:t>
      </w:r>
      <w:r w:rsidRPr="0001488B">
        <w:rPr>
          <w:i/>
          <w:szCs w:val="24"/>
          <w:lang w:val="en-US"/>
        </w:rPr>
        <w:t>artifact</w:t>
      </w:r>
      <w:r w:rsidRPr="001E187B">
        <w:rPr>
          <w:i/>
          <w:szCs w:val="24"/>
          <w:lang w:val="en-US"/>
        </w:rPr>
        <w:t xml:space="preserve"> </w:t>
      </w:r>
      <w:r w:rsidRPr="001E187B">
        <w:rPr>
          <w:rFonts w:ascii="CMMI10" w:hAnsi="CMMI10" w:cs="CMMI10"/>
          <w:i/>
          <w:szCs w:val="24"/>
          <w:lang w:val="en-US"/>
        </w:rPr>
        <w:t>a</w:t>
      </w:r>
      <w:r w:rsidRPr="001E187B">
        <w:rPr>
          <w:rFonts w:ascii="CMR7" w:hAnsi="CMR7" w:cs="CMR7"/>
          <w:i/>
          <w:szCs w:val="24"/>
          <w:vertAlign w:val="subscript"/>
          <w:lang w:val="en-US"/>
        </w:rPr>
        <w:t>1</w:t>
      </w:r>
      <w:r w:rsidRPr="001E187B">
        <w:rPr>
          <w:i/>
          <w:szCs w:val="24"/>
          <w:lang w:val="en-US"/>
        </w:rPr>
        <w:t>.</w:t>
      </w:r>
    </w:p>
    <w:p w:rsidR="00130D6B" w:rsidRDefault="00130D6B" w:rsidP="00130D6B">
      <w:pPr>
        <w:framePr w:hSpace="187" w:wrap="around" w:hAnchor="text" w:yAlign="bottom"/>
        <w:jc w:val="center"/>
        <w:rPr>
          <w:lang w:val="en-US"/>
        </w:rPr>
      </w:pPr>
      <w:r w:rsidRPr="001E187B">
        <w:rPr>
          <w:noProof/>
          <w:szCs w:val="24"/>
          <w:lang w:val="en-US"/>
        </w:rPr>
        <w:drawing>
          <wp:inline distT="0" distB="0" distL="0" distR="0">
            <wp:extent cx="2886075" cy="1191588"/>
            <wp:effectExtent l="19050" t="0" r="9525" b="0"/>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2903436" cy="1198756"/>
                    </a:xfrm>
                    <a:prstGeom prst="rect">
                      <a:avLst/>
                    </a:prstGeom>
                    <a:noFill/>
                    <a:ln w="9525">
                      <a:noFill/>
                      <a:miter lim="800000"/>
                      <a:headEnd/>
                      <a:tailEnd/>
                    </a:ln>
                  </pic:spPr>
                </pic:pic>
              </a:graphicData>
            </a:graphic>
          </wp:inline>
        </w:drawing>
      </w:r>
    </w:p>
    <w:p w:rsidR="00130D6B" w:rsidRPr="00B45E81" w:rsidRDefault="00130D6B" w:rsidP="00130D6B">
      <w:pPr>
        <w:pStyle w:val="Caption"/>
        <w:framePr w:hSpace="187" w:wrap="around" w:hAnchor="text" w:yAlign="bottom"/>
        <w:rPr>
          <w:lang w:val="en-US"/>
        </w:rPr>
      </w:pPr>
      <w:bookmarkStart w:id="10" w:name="_Ref335235276"/>
      <w:bookmarkStart w:id="11" w:name="_Toc352776694"/>
      <w:r w:rsidRPr="00B45E81">
        <w:rPr>
          <w:lang w:val="en-US"/>
        </w:rPr>
        <w:t xml:space="preserve">Figure </w:t>
      </w:r>
      <w:r w:rsidR="001522CB">
        <w:rPr>
          <w:lang w:val="en-US"/>
        </w:rPr>
        <w:fldChar w:fldCharType="begin"/>
      </w:r>
      <w:r>
        <w:rPr>
          <w:lang w:val="en-US"/>
        </w:rPr>
        <w:instrText xml:space="preserve"> SEQ Figure \* ARABIC </w:instrText>
      </w:r>
      <w:r w:rsidR="001522CB">
        <w:rPr>
          <w:lang w:val="en-US"/>
        </w:rPr>
        <w:fldChar w:fldCharType="separate"/>
      </w:r>
      <w:r>
        <w:rPr>
          <w:noProof/>
          <w:lang w:val="en-US"/>
        </w:rPr>
        <w:t>3</w:t>
      </w:r>
      <w:r w:rsidR="001522CB">
        <w:rPr>
          <w:lang w:val="en-US"/>
        </w:rPr>
        <w:fldChar w:fldCharType="end"/>
      </w:r>
      <w:bookmarkEnd w:id="10"/>
      <w:r w:rsidRPr="00B45E81">
        <w:rPr>
          <w:lang w:val="en-US"/>
        </w:rPr>
        <w:t xml:space="preserve">: Process introduction. Source: </w:t>
      </w:r>
      <w:r w:rsidR="001522CB" w:rsidRPr="00B45E81">
        <w:rPr>
          <w:lang w:val="en-US"/>
        </w:rPr>
        <w:fldChar w:fldCharType="begin"/>
      </w:r>
      <w:r w:rsidR="00421ADB">
        <w:rPr>
          <w:lang w:val="en-US"/>
        </w:rPr>
        <w:instrText xml:space="preserve"> ADDIN ZOTERO_ITEM CSL_CITATION {"citationID":"7eN7zglG","properties":{"formattedCitation":"{\\rtf (Moreau \\i et al.\\i0{}, 2007)}","plainCitation":"(Moreau et al., 2007)"},"citationItems":[{"id":37,"uris":["http://zotero.org/users/1122386/items/4UM2NPVP"],"uri":["http://zotero.org/users/1122386/items/4UM2NPVP"],"itemData":{"id":37,"type":"article-journal","title":"The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Van"}],"issued":{"date-parts":[["2007"]]},"accessed":{"date-parts":[["2012",6,10]]}}}],"schema":"https://github.com/citation-style-language/schema/raw/master/csl-citation.json"} </w:instrText>
      </w:r>
      <w:r w:rsidR="001522CB" w:rsidRPr="00B45E81">
        <w:rPr>
          <w:lang w:val="en-US"/>
        </w:rPr>
        <w:fldChar w:fldCharType="separate"/>
      </w:r>
      <w:r w:rsidR="00421ADB" w:rsidRPr="00421ADB">
        <w:rPr>
          <w:rFonts w:cs="Times New Roman"/>
          <w:szCs w:val="24"/>
        </w:rPr>
        <w:t>(</w:t>
      </w:r>
      <w:proofErr w:type="spellStart"/>
      <w:r w:rsidR="00421ADB" w:rsidRPr="00421ADB">
        <w:rPr>
          <w:rFonts w:cs="Times New Roman"/>
          <w:szCs w:val="24"/>
        </w:rPr>
        <w:t>Moreau</w:t>
      </w:r>
      <w:proofErr w:type="spellEnd"/>
      <w:r w:rsidR="00421ADB" w:rsidRPr="00421ADB">
        <w:rPr>
          <w:rFonts w:cs="Times New Roman"/>
          <w:szCs w:val="24"/>
        </w:rPr>
        <w:t xml:space="preserve"> </w:t>
      </w:r>
      <w:proofErr w:type="spellStart"/>
      <w:r w:rsidR="00421ADB" w:rsidRPr="00421ADB">
        <w:rPr>
          <w:rFonts w:cs="Times New Roman"/>
          <w:i/>
          <w:iCs/>
          <w:szCs w:val="24"/>
        </w:rPr>
        <w:t>et</w:t>
      </w:r>
      <w:proofErr w:type="spellEnd"/>
      <w:r w:rsidR="00421ADB" w:rsidRPr="00421ADB">
        <w:rPr>
          <w:rFonts w:cs="Times New Roman"/>
          <w:i/>
          <w:iCs/>
          <w:szCs w:val="24"/>
        </w:rPr>
        <w:t xml:space="preserve"> al.</w:t>
      </w:r>
      <w:r w:rsidR="00421ADB" w:rsidRPr="00421ADB">
        <w:rPr>
          <w:rFonts w:cs="Times New Roman"/>
          <w:szCs w:val="24"/>
        </w:rPr>
        <w:t>, 2007)</w:t>
      </w:r>
      <w:r w:rsidR="001522CB" w:rsidRPr="00B45E81">
        <w:rPr>
          <w:lang w:val="en-US"/>
        </w:rPr>
        <w:fldChar w:fldCharType="end"/>
      </w:r>
      <w:r w:rsidRPr="00B45E81">
        <w:rPr>
          <w:lang w:val="en-US"/>
        </w:rPr>
        <w:t>.</w:t>
      </w:r>
      <w:bookmarkEnd w:id="11"/>
    </w:p>
    <w:p w:rsidR="00130D6B" w:rsidRPr="001E187B" w:rsidRDefault="00130D6B" w:rsidP="00130D6B">
      <w:pPr>
        <w:rPr>
          <w:szCs w:val="24"/>
          <w:lang w:val="en-US"/>
        </w:rPr>
      </w:pPr>
      <w:r w:rsidRPr="001E187B">
        <w:rPr>
          <w:b/>
          <w:szCs w:val="24"/>
          <w:lang w:val="en-US"/>
        </w:rPr>
        <w:t>Secondary Multi-Step Edges</w:t>
      </w:r>
      <w:r w:rsidRPr="001E187B">
        <w:rPr>
          <w:szCs w:val="24"/>
          <w:lang w:val="en-US"/>
        </w:rPr>
        <w:t>:</w:t>
      </w:r>
    </w:p>
    <w:p w:rsidR="00130D6B" w:rsidRPr="00CE31F6" w:rsidRDefault="00130D6B" w:rsidP="00130D6B">
      <w:pPr>
        <w:rPr>
          <w:i/>
          <w:lang w:val="en-US"/>
        </w:rPr>
      </w:pPr>
      <w:r w:rsidRPr="00CE31F6">
        <w:rPr>
          <w:b/>
          <w:lang w:val="en-US"/>
        </w:rPr>
        <w:t xml:space="preserve">Process </w:t>
      </w:r>
      <w:r w:rsidRPr="00CE31F6">
        <w:rPr>
          <w:rFonts w:ascii="CMMI10" w:hAnsi="CMMI10" w:cs="CMMI10"/>
          <w:b/>
          <w:i/>
          <w:lang w:val="en-US"/>
        </w:rPr>
        <w:t>p</w:t>
      </w:r>
      <w:r w:rsidRPr="00CE31F6">
        <w:rPr>
          <w:rFonts w:ascii="CMMI10" w:hAnsi="CMMI10" w:cs="CMMI10"/>
          <w:b/>
          <w:lang w:val="en-US"/>
        </w:rPr>
        <w:t xml:space="preserve"> </w:t>
      </w:r>
      <w:r w:rsidRPr="00CE31F6">
        <w:rPr>
          <w:b/>
          <w:lang w:val="en-US"/>
        </w:rPr>
        <w:t xml:space="preserve">used artifact </w:t>
      </w:r>
      <w:r w:rsidRPr="00CE31F6">
        <w:rPr>
          <w:rFonts w:ascii="CMMI10" w:hAnsi="CMMI10" w:cs="CMMI10"/>
          <w:b/>
          <w:i/>
          <w:lang w:val="en-US"/>
        </w:rPr>
        <w:t>a</w:t>
      </w:r>
      <w:r w:rsidRPr="00CE31F6">
        <w:rPr>
          <w:rFonts w:ascii="CMMI10" w:hAnsi="CMMI10" w:cs="CMMI10"/>
          <w:b/>
          <w:lang w:val="en-US"/>
        </w:rPr>
        <w:t xml:space="preserve"> </w:t>
      </w:r>
      <w:r w:rsidRPr="00CE31F6">
        <w:rPr>
          <w:b/>
          <w:lang w:val="en-US"/>
        </w:rPr>
        <w:t>(possibly using multiple steps)</w:t>
      </w:r>
      <w:r w:rsidRPr="00CE31F6">
        <w:rPr>
          <w:lang w:val="en-US"/>
        </w:rPr>
        <w:t>:</w:t>
      </w:r>
      <w:r w:rsidRPr="00CE31F6">
        <w:rPr>
          <w:i/>
          <w:lang w:val="en-US"/>
        </w:rPr>
        <w:t xml:space="preserve"> </w:t>
      </w:r>
      <w:r w:rsidRPr="00CE31F6">
        <w:rPr>
          <w:lang w:val="en-US"/>
        </w:rPr>
        <w:t>written</w:t>
      </w:r>
      <w:r>
        <w:rPr>
          <w:lang w:val="en-US"/>
        </w:rPr>
        <w:t xml:space="preserve"> as</w:t>
      </w:r>
      <w:r w:rsidRPr="00CE31F6">
        <w:rPr>
          <w:lang w:val="en-US"/>
        </w:rPr>
        <w:t xml:space="preserve"> </w:t>
      </w:r>
      <w:r w:rsidRPr="00CE31F6">
        <w:rPr>
          <w:rFonts w:ascii="CMMI10" w:hAnsi="CMMI10" w:cs="CMMI10"/>
          <w:i/>
          <w:lang w:val="en-US"/>
        </w:rPr>
        <w:t xml:space="preserve">p </w:t>
      </w:r>
      <w:r w:rsidRPr="001E187B">
        <w:rPr>
          <w:rFonts w:ascii="CMSY10" w:hAnsi="CMSY10" w:cs="CMSY10"/>
          <w:i/>
          <w:lang w:val="en-US"/>
        </w:rPr>
        <w:sym w:font="Wingdings" w:char="F0E0"/>
      </w:r>
      <w:r w:rsidRPr="00CE31F6">
        <w:rPr>
          <w:rFonts w:ascii="CMSY10" w:hAnsi="CMSY10" w:cs="CMSY10"/>
          <w:i/>
          <w:lang w:val="en-US"/>
        </w:rPr>
        <w:t>*</w:t>
      </w:r>
      <w:r w:rsidRPr="00CE31F6">
        <w:rPr>
          <w:rFonts w:ascii="CMSY7" w:hAnsi="CMSY7" w:cs="CMSY7"/>
          <w:i/>
          <w:lang w:val="en-US"/>
        </w:rPr>
        <w:t xml:space="preserve"> </w:t>
      </w:r>
      <w:r w:rsidRPr="00CE31F6">
        <w:rPr>
          <w:rFonts w:ascii="CMMI10" w:hAnsi="CMMI10" w:cs="CMMI10"/>
          <w:i/>
          <w:lang w:val="en-US"/>
        </w:rPr>
        <w:t>a</w:t>
      </w:r>
      <w:r w:rsidRPr="00CE31F6">
        <w:rPr>
          <w:lang w:val="en-US"/>
        </w:rPr>
        <w:t xml:space="preserve">, if </w:t>
      </w:r>
      <w:r w:rsidRPr="00CE31F6">
        <w:rPr>
          <w:rFonts w:ascii="CMMI10" w:hAnsi="CMMI10" w:cs="CMMI10"/>
          <w:i/>
          <w:lang w:val="en-US"/>
        </w:rPr>
        <w:t>p</w:t>
      </w:r>
      <w:r w:rsidRPr="00CE31F6">
        <w:rPr>
          <w:rFonts w:ascii="CMMI10" w:hAnsi="CMMI10" w:cs="CMMI10"/>
          <w:lang w:val="en-US"/>
        </w:rPr>
        <w:t xml:space="preserve"> </w:t>
      </w:r>
      <w:r w:rsidRPr="00CE31F6">
        <w:rPr>
          <w:lang w:val="en-US"/>
        </w:rPr>
        <w:t xml:space="preserve">used an </w:t>
      </w:r>
      <w:r w:rsidRPr="0001488B">
        <w:rPr>
          <w:i/>
          <w:lang w:val="en-US"/>
        </w:rPr>
        <w:t>artifact</w:t>
      </w:r>
      <w:r w:rsidRPr="00CE31F6">
        <w:rPr>
          <w:lang w:val="en-US"/>
        </w:rPr>
        <w:t xml:space="preserve"> </w:t>
      </w:r>
      <w:proofErr w:type="gramStart"/>
      <w:r w:rsidRPr="00CE31F6">
        <w:rPr>
          <w:rFonts w:ascii="CMMI10" w:hAnsi="CMMI10" w:cs="CMMI10"/>
          <w:i/>
          <w:lang w:val="en-US"/>
        </w:rPr>
        <w:t>a</w:t>
      </w:r>
      <w:r w:rsidRPr="00CE31F6">
        <w:rPr>
          <w:rFonts w:ascii="CMMI10" w:hAnsi="CMMI10" w:cs="CMMI10"/>
          <w:lang w:val="en-US"/>
        </w:rPr>
        <w:t xml:space="preserve"> </w:t>
      </w:r>
      <w:r w:rsidRPr="00CE31F6">
        <w:rPr>
          <w:lang w:val="en-US"/>
        </w:rPr>
        <w:t>or</w:t>
      </w:r>
      <w:proofErr w:type="gramEnd"/>
      <w:r w:rsidRPr="00CE31F6">
        <w:rPr>
          <w:lang w:val="en-US"/>
        </w:rPr>
        <w:t xml:space="preserve"> an </w:t>
      </w:r>
      <w:r w:rsidRPr="0001488B">
        <w:rPr>
          <w:i/>
          <w:lang w:val="en-US"/>
        </w:rPr>
        <w:t>artifact</w:t>
      </w:r>
      <w:r w:rsidRPr="00CE31F6">
        <w:rPr>
          <w:lang w:val="en-US"/>
        </w:rPr>
        <w:t xml:space="preserve"> that derived </w:t>
      </w:r>
      <w:r w:rsidRPr="00CE31F6">
        <w:rPr>
          <w:rFonts w:ascii="CMMI10" w:hAnsi="CMMI10" w:cs="CMMI10"/>
          <w:i/>
          <w:lang w:val="en-US"/>
        </w:rPr>
        <w:t>a</w:t>
      </w:r>
      <w:r w:rsidRPr="00CE31F6">
        <w:rPr>
          <w:rFonts w:ascii="CMMI10" w:hAnsi="CMMI10" w:cs="CMMI10"/>
          <w:lang w:val="en-US"/>
        </w:rPr>
        <w:t xml:space="preserve"> </w:t>
      </w:r>
      <w:r w:rsidRPr="00CE31F6">
        <w:rPr>
          <w:lang w:val="en-US"/>
        </w:rPr>
        <w:t>(possibly using multiple steps).</w:t>
      </w:r>
    </w:p>
    <w:p w:rsidR="00130D6B" w:rsidRPr="00CE31F6" w:rsidRDefault="00130D6B" w:rsidP="00130D6B">
      <w:pPr>
        <w:rPr>
          <w:i/>
          <w:lang w:val="en-US"/>
        </w:rPr>
      </w:pPr>
      <w:r w:rsidRPr="00CE31F6">
        <w:rPr>
          <w:b/>
          <w:lang w:val="en-US"/>
        </w:rPr>
        <w:t xml:space="preserve">Artifact </w:t>
      </w:r>
      <w:proofErr w:type="gramStart"/>
      <w:r w:rsidRPr="00CE31F6">
        <w:rPr>
          <w:rFonts w:ascii="CMMI10" w:hAnsi="CMMI10" w:cs="CMMI10"/>
          <w:b/>
          <w:i/>
          <w:lang w:val="en-US"/>
        </w:rPr>
        <w:t>a</w:t>
      </w:r>
      <w:r w:rsidRPr="00CE31F6">
        <w:rPr>
          <w:rFonts w:ascii="CMMI10" w:hAnsi="CMMI10" w:cs="CMMI10"/>
          <w:b/>
          <w:lang w:val="en-US"/>
        </w:rPr>
        <w:t xml:space="preserve"> </w:t>
      </w:r>
      <w:r w:rsidRPr="00CE31F6">
        <w:rPr>
          <w:b/>
          <w:lang w:val="en-US"/>
        </w:rPr>
        <w:t>was</w:t>
      </w:r>
      <w:proofErr w:type="gramEnd"/>
      <w:r w:rsidRPr="00CE31F6">
        <w:rPr>
          <w:b/>
          <w:lang w:val="en-US"/>
        </w:rPr>
        <w:t xml:space="preserve"> generated by process </w:t>
      </w:r>
      <w:r w:rsidRPr="00CE31F6">
        <w:rPr>
          <w:rFonts w:ascii="CMMI10" w:hAnsi="CMMI10" w:cs="CMMI10"/>
          <w:b/>
          <w:i/>
          <w:lang w:val="en-US"/>
        </w:rPr>
        <w:t>p</w:t>
      </w:r>
      <w:r w:rsidRPr="00CE31F6">
        <w:rPr>
          <w:rFonts w:ascii="CMMI10" w:hAnsi="CMMI10" w:cs="CMMI10"/>
          <w:b/>
          <w:lang w:val="en-US"/>
        </w:rPr>
        <w:t xml:space="preserve"> </w:t>
      </w:r>
      <w:r w:rsidRPr="00CE31F6">
        <w:rPr>
          <w:b/>
          <w:lang w:val="en-US"/>
        </w:rPr>
        <w:t>(possibly using multiple steps)</w:t>
      </w:r>
      <w:r w:rsidRPr="00CE31F6">
        <w:rPr>
          <w:lang w:val="en-US"/>
        </w:rPr>
        <w:t>:</w:t>
      </w:r>
      <w:r w:rsidRPr="00CE31F6">
        <w:rPr>
          <w:i/>
          <w:lang w:val="en-US"/>
        </w:rPr>
        <w:t xml:space="preserve"> </w:t>
      </w:r>
      <w:r w:rsidRPr="00CE31F6">
        <w:rPr>
          <w:lang w:val="en-US"/>
        </w:rPr>
        <w:t>written</w:t>
      </w:r>
      <w:r>
        <w:rPr>
          <w:lang w:val="en-US"/>
        </w:rPr>
        <w:t xml:space="preserve"> as</w:t>
      </w:r>
      <w:r w:rsidRPr="00CE31F6">
        <w:rPr>
          <w:i/>
          <w:lang w:val="en-US"/>
        </w:rPr>
        <w:t xml:space="preserve"> </w:t>
      </w:r>
      <w:r w:rsidRPr="00CE31F6">
        <w:rPr>
          <w:rFonts w:ascii="CMMI10" w:hAnsi="CMMI10" w:cs="CMMI10"/>
          <w:i/>
          <w:lang w:val="en-US"/>
        </w:rPr>
        <w:t xml:space="preserve">a </w:t>
      </w:r>
      <w:r w:rsidRPr="001E187B">
        <w:rPr>
          <w:rFonts w:ascii="CMSY10" w:hAnsi="CMSY10" w:cs="CMSY10"/>
          <w:lang w:val="en-US"/>
        </w:rPr>
        <w:sym w:font="Wingdings" w:char="F0E0"/>
      </w:r>
      <w:r w:rsidRPr="00CE31F6">
        <w:rPr>
          <w:rFonts w:ascii="CMSY10" w:hAnsi="CMSY10" w:cs="CMSY10"/>
          <w:lang w:val="en-US"/>
        </w:rPr>
        <w:t xml:space="preserve">* </w:t>
      </w:r>
      <w:r w:rsidRPr="00CE31F6">
        <w:rPr>
          <w:rFonts w:ascii="CMMI10" w:hAnsi="CMMI10" w:cs="CMMI10"/>
          <w:i/>
          <w:lang w:val="en-US"/>
        </w:rPr>
        <w:t>p</w:t>
      </w:r>
      <w:r w:rsidRPr="00CE31F6">
        <w:rPr>
          <w:lang w:val="en-US"/>
        </w:rPr>
        <w:t>, if</w:t>
      </w:r>
      <w:r w:rsidRPr="00CE31F6">
        <w:rPr>
          <w:i/>
          <w:lang w:val="en-US"/>
        </w:rPr>
        <w:t xml:space="preserve"> </w:t>
      </w:r>
      <w:r w:rsidRPr="00CE31F6">
        <w:rPr>
          <w:rFonts w:ascii="CMMI10" w:hAnsi="CMMI10" w:cs="CMMI10"/>
          <w:lang w:val="en-US"/>
        </w:rPr>
        <w:t xml:space="preserve">a </w:t>
      </w:r>
      <w:r w:rsidRPr="00CE31F6">
        <w:rPr>
          <w:lang w:val="en-US"/>
        </w:rPr>
        <w:t xml:space="preserve">or an </w:t>
      </w:r>
      <w:r w:rsidRPr="0001488B">
        <w:rPr>
          <w:i/>
          <w:lang w:val="en-US"/>
        </w:rPr>
        <w:t>artifact</w:t>
      </w:r>
      <w:r w:rsidRPr="00CE31F6">
        <w:rPr>
          <w:lang w:val="en-US"/>
        </w:rPr>
        <w:t xml:space="preserve"> that derived</w:t>
      </w:r>
      <w:r w:rsidRPr="00CE31F6">
        <w:rPr>
          <w:i/>
          <w:lang w:val="en-US"/>
        </w:rPr>
        <w:t xml:space="preserve"> </w:t>
      </w:r>
      <w:r w:rsidRPr="00CE31F6">
        <w:rPr>
          <w:rFonts w:ascii="CMMI10" w:hAnsi="CMMI10" w:cs="CMMI10"/>
          <w:i/>
          <w:lang w:val="en-US"/>
        </w:rPr>
        <w:t>a</w:t>
      </w:r>
      <w:r w:rsidRPr="00CE31F6">
        <w:rPr>
          <w:i/>
          <w:lang w:val="en-US"/>
        </w:rPr>
        <w:t xml:space="preserve"> </w:t>
      </w:r>
      <w:r w:rsidRPr="00CE31F6">
        <w:rPr>
          <w:lang w:val="en-US"/>
        </w:rPr>
        <w:t>(possibly using multiple steps) that was generated by</w:t>
      </w:r>
      <w:r w:rsidRPr="00CE31F6">
        <w:rPr>
          <w:i/>
          <w:lang w:val="en-US"/>
        </w:rPr>
        <w:t xml:space="preserve"> </w:t>
      </w:r>
      <w:r w:rsidRPr="00CE31F6">
        <w:rPr>
          <w:rFonts w:ascii="CMMI10" w:hAnsi="CMMI10" w:cs="CMMI10"/>
          <w:i/>
          <w:lang w:val="en-US"/>
        </w:rPr>
        <w:t>p</w:t>
      </w:r>
      <w:r w:rsidRPr="00CE31F6">
        <w:rPr>
          <w:i/>
          <w:lang w:val="en-US"/>
        </w:rPr>
        <w:t>.</w:t>
      </w:r>
    </w:p>
    <w:p w:rsidR="00130D6B" w:rsidRPr="00CE31F6" w:rsidRDefault="00130D6B" w:rsidP="00130D6B">
      <w:pPr>
        <w:rPr>
          <w:i/>
          <w:lang w:val="en-US"/>
        </w:rPr>
      </w:pPr>
      <w:r w:rsidRPr="00CE31F6">
        <w:rPr>
          <w:b/>
          <w:lang w:val="en-US"/>
        </w:rPr>
        <w:t xml:space="preserve">Process </w:t>
      </w:r>
      <w:r w:rsidRPr="00CE31F6">
        <w:rPr>
          <w:rFonts w:ascii="CMMI10" w:hAnsi="CMMI10" w:cs="CMMI10"/>
          <w:b/>
          <w:i/>
          <w:lang w:val="en-US"/>
        </w:rPr>
        <w:t>p</w:t>
      </w:r>
      <w:r w:rsidRPr="00CE31F6">
        <w:rPr>
          <w:rFonts w:ascii="CMR7" w:hAnsi="CMR7" w:cs="CMR7"/>
          <w:b/>
          <w:i/>
          <w:vertAlign w:val="subscript"/>
          <w:lang w:val="en-US"/>
        </w:rPr>
        <w:t>1</w:t>
      </w:r>
      <w:r w:rsidRPr="00CE31F6">
        <w:rPr>
          <w:rFonts w:ascii="CMR7" w:hAnsi="CMR7" w:cs="CMR7"/>
          <w:b/>
          <w:lang w:val="en-US"/>
        </w:rPr>
        <w:t xml:space="preserve"> </w:t>
      </w:r>
      <w:r w:rsidRPr="00CE31F6">
        <w:rPr>
          <w:b/>
          <w:lang w:val="en-US"/>
        </w:rPr>
        <w:t xml:space="preserve">was triggered by process </w:t>
      </w:r>
      <w:r w:rsidRPr="00CE31F6">
        <w:rPr>
          <w:rFonts w:ascii="CMMI10" w:hAnsi="CMMI10" w:cs="CMMI10"/>
          <w:b/>
          <w:i/>
          <w:lang w:val="en-US"/>
        </w:rPr>
        <w:t>p</w:t>
      </w:r>
      <w:r w:rsidRPr="00CE31F6">
        <w:rPr>
          <w:rFonts w:ascii="CMR7" w:hAnsi="CMR7" w:cs="CMR7"/>
          <w:b/>
          <w:i/>
          <w:vertAlign w:val="subscript"/>
          <w:lang w:val="en-US"/>
        </w:rPr>
        <w:t>2</w:t>
      </w:r>
      <w:r w:rsidRPr="00CE31F6">
        <w:rPr>
          <w:rFonts w:ascii="CMR7" w:hAnsi="CMR7" w:cs="CMR7"/>
          <w:b/>
          <w:lang w:val="en-US"/>
        </w:rPr>
        <w:t xml:space="preserve"> </w:t>
      </w:r>
      <w:r w:rsidRPr="00CE31F6">
        <w:rPr>
          <w:b/>
          <w:lang w:val="en-US"/>
        </w:rPr>
        <w:t>(possibly using multiple steps)</w:t>
      </w:r>
      <w:r w:rsidRPr="00CE31F6">
        <w:rPr>
          <w:lang w:val="en-US"/>
        </w:rPr>
        <w:t>:</w:t>
      </w:r>
      <w:r w:rsidRPr="00CE31F6">
        <w:rPr>
          <w:i/>
          <w:lang w:val="en-US"/>
        </w:rPr>
        <w:t xml:space="preserve"> </w:t>
      </w:r>
      <w:r w:rsidRPr="00CE31F6">
        <w:rPr>
          <w:lang w:val="en-US"/>
        </w:rPr>
        <w:t>written</w:t>
      </w:r>
      <w:r>
        <w:rPr>
          <w:lang w:val="en-US"/>
        </w:rPr>
        <w:t xml:space="preserve"> as</w:t>
      </w:r>
      <w:r w:rsidRPr="00CE31F6">
        <w:rPr>
          <w:lang w:val="en-US"/>
        </w:rPr>
        <w:t xml:space="preserve"> </w:t>
      </w:r>
      <w:r w:rsidRPr="00CE31F6">
        <w:rPr>
          <w:rFonts w:ascii="CMMI10" w:hAnsi="CMMI10" w:cs="CMMI10"/>
          <w:i/>
          <w:lang w:val="en-US"/>
        </w:rPr>
        <w:t>p</w:t>
      </w:r>
      <w:r w:rsidRPr="00CE31F6">
        <w:rPr>
          <w:rFonts w:ascii="CMR7" w:hAnsi="CMR7" w:cs="CMR7"/>
          <w:i/>
          <w:vertAlign w:val="subscript"/>
          <w:lang w:val="en-US"/>
        </w:rPr>
        <w:t>1</w:t>
      </w:r>
      <w:r w:rsidRPr="00CE31F6">
        <w:rPr>
          <w:rFonts w:ascii="CMR7" w:hAnsi="CMR7" w:cs="CMR7"/>
          <w:i/>
          <w:lang w:val="en-US"/>
        </w:rPr>
        <w:t xml:space="preserve"> </w:t>
      </w:r>
      <w:r w:rsidRPr="001E187B">
        <w:rPr>
          <w:rFonts w:ascii="CMSY10" w:hAnsi="CMSY10" w:cs="CMSY10"/>
          <w:lang w:val="en-US"/>
        </w:rPr>
        <w:sym w:font="Wingdings" w:char="F0E0"/>
      </w:r>
      <w:r w:rsidRPr="00CE31F6">
        <w:rPr>
          <w:rFonts w:ascii="CMSY10" w:hAnsi="CMSY10" w:cs="CMSY10"/>
          <w:lang w:val="en-US"/>
        </w:rPr>
        <w:t>*</w:t>
      </w:r>
      <w:r w:rsidRPr="00CE31F6">
        <w:rPr>
          <w:rFonts w:ascii="CMSY7" w:hAnsi="CMSY7" w:cs="CMSY7"/>
          <w:i/>
          <w:lang w:val="en-US"/>
        </w:rPr>
        <w:t xml:space="preserve"> </w:t>
      </w:r>
      <w:r w:rsidRPr="00CE31F6">
        <w:rPr>
          <w:rFonts w:ascii="CMMI10" w:hAnsi="CMMI10" w:cs="CMMI10"/>
          <w:i/>
          <w:lang w:val="en-US"/>
        </w:rPr>
        <w:t>p</w:t>
      </w:r>
      <w:r w:rsidRPr="00CE31F6">
        <w:rPr>
          <w:rFonts w:ascii="CMR7" w:hAnsi="CMR7" w:cs="CMR7"/>
          <w:i/>
          <w:vertAlign w:val="subscript"/>
          <w:lang w:val="en-US"/>
        </w:rPr>
        <w:t>2</w:t>
      </w:r>
      <w:r w:rsidRPr="00CE31F6">
        <w:rPr>
          <w:i/>
          <w:lang w:val="en-US"/>
        </w:rPr>
        <w:t>,</w:t>
      </w:r>
      <w:r w:rsidRPr="00CE31F6">
        <w:rPr>
          <w:lang w:val="en-US"/>
        </w:rPr>
        <w:t xml:space="preserve"> if</w:t>
      </w:r>
      <w:r w:rsidRPr="00CE31F6">
        <w:rPr>
          <w:i/>
          <w:lang w:val="en-US"/>
        </w:rPr>
        <w:t xml:space="preserve"> </w:t>
      </w:r>
      <w:r w:rsidRPr="00CE31F6">
        <w:rPr>
          <w:rFonts w:ascii="CMMI10" w:hAnsi="CMMI10" w:cs="CMMI10"/>
          <w:i/>
          <w:lang w:val="en-US"/>
        </w:rPr>
        <w:t>p</w:t>
      </w:r>
      <w:r w:rsidRPr="00CE31F6">
        <w:rPr>
          <w:rFonts w:ascii="CMR7" w:hAnsi="CMR7" w:cs="CMR7"/>
          <w:i/>
          <w:vertAlign w:val="subscript"/>
          <w:lang w:val="en-US"/>
        </w:rPr>
        <w:t>1</w:t>
      </w:r>
      <w:r w:rsidRPr="00CE31F6">
        <w:rPr>
          <w:rFonts w:ascii="CMR7" w:hAnsi="CMR7" w:cs="CMR7"/>
          <w:i/>
          <w:lang w:val="en-US"/>
        </w:rPr>
        <w:t xml:space="preserve"> </w:t>
      </w:r>
      <w:r w:rsidRPr="00CE31F6">
        <w:rPr>
          <w:lang w:val="en-US"/>
        </w:rPr>
        <w:t xml:space="preserve">used an </w:t>
      </w:r>
      <w:r w:rsidRPr="0001488B">
        <w:rPr>
          <w:i/>
          <w:lang w:val="en-US"/>
        </w:rPr>
        <w:t>artifact</w:t>
      </w:r>
      <w:r w:rsidRPr="00CE31F6">
        <w:rPr>
          <w:lang w:val="en-US"/>
        </w:rPr>
        <w:t xml:space="preserve"> that was generated or was derived from an </w:t>
      </w:r>
      <w:r w:rsidRPr="0001488B">
        <w:rPr>
          <w:i/>
          <w:lang w:val="en-US"/>
        </w:rPr>
        <w:t>artifact</w:t>
      </w:r>
      <w:r w:rsidRPr="00CE31F6">
        <w:rPr>
          <w:lang w:val="en-US"/>
        </w:rPr>
        <w:t xml:space="preserve"> (possibly using multiple steps) that was itself generated by</w:t>
      </w:r>
      <w:r w:rsidRPr="00CE31F6">
        <w:rPr>
          <w:i/>
          <w:lang w:val="en-US"/>
        </w:rPr>
        <w:t xml:space="preserve"> </w:t>
      </w:r>
      <w:r w:rsidRPr="00CE31F6">
        <w:rPr>
          <w:rFonts w:ascii="CMMI10" w:hAnsi="CMMI10" w:cs="CMMI10"/>
          <w:i/>
          <w:lang w:val="en-US"/>
        </w:rPr>
        <w:t>p</w:t>
      </w:r>
      <w:r w:rsidRPr="00CE31F6">
        <w:rPr>
          <w:rFonts w:ascii="CMR7" w:hAnsi="CMR7" w:cs="CMR7"/>
          <w:i/>
          <w:vertAlign w:val="subscript"/>
          <w:lang w:val="en-US"/>
        </w:rPr>
        <w:t>2</w:t>
      </w:r>
      <w:r w:rsidRPr="00CE31F6">
        <w:rPr>
          <w:i/>
          <w:lang w:val="en-US"/>
        </w:rPr>
        <w:t>.</w:t>
      </w:r>
    </w:p>
    <w:p w:rsidR="00130D6B" w:rsidRPr="001E187B" w:rsidRDefault="00130D6B" w:rsidP="00130D6B">
      <w:pPr>
        <w:rPr>
          <w:lang w:val="en-US"/>
        </w:rPr>
      </w:pPr>
      <w:r w:rsidRPr="001E187B">
        <w:rPr>
          <w:szCs w:val="24"/>
          <w:lang w:val="en-US"/>
        </w:rPr>
        <w:t xml:space="preserve">Multi-step edges can be inferred from single step edges by eliminating </w:t>
      </w:r>
      <w:r w:rsidRPr="00A504A0">
        <w:rPr>
          <w:i/>
          <w:szCs w:val="24"/>
          <w:lang w:val="en-US"/>
        </w:rPr>
        <w:t>artifacts</w:t>
      </w:r>
      <w:r w:rsidRPr="001E187B">
        <w:rPr>
          <w:szCs w:val="24"/>
          <w:lang w:val="en-US"/>
        </w:rPr>
        <w:t xml:space="preserve"> that occur in chains of dependencies. Analyzing </w:t>
      </w:r>
      <w:fldSimple w:instr=" REF _Ref335238875 \h  \* MERGEFORMAT ">
        <w:r w:rsidRPr="00130D6B">
          <w:rPr>
            <w:szCs w:val="24"/>
            <w:lang w:val="en-US"/>
          </w:rPr>
          <w:t>Figure 4</w:t>
        </w:r>
      </w:fldSimple>
      <w:r w:rsidRPr="001E187B">
        <w:rPr>
          <w:szCs w:val="24"/>
          <w:lang w:val="en-US"/>
        </w:rPr>
        <w:t xml:space="preserve">, it is possible to infer that </w:t>
      </w:r>
      <w:r w:rsidRPr="00A504A0">
        <w:rPr>
          <w:i/>
          <w:szCs w:val="24"/>
          <w:lang w:val="en-US"/>
        </w:rPr>
        <w:t>process</w:t>
      </w:r>
      <w:r w:rsidRPr="001E187B">
        <w:rPr>
          <w:szCs w:val="24"/>
          <w:lang w:val="en-US"/>
        </w:rPr>
        <w:t xml:space="preserve"> </w:t>
      </w:r>
      <w:r w:rsidRPr="001E187B">
        <w:rPr>
          <w:i/>
          <w:szCs w:val="24"/>
          <w:lang w:val="en-US"/>
        </w:rPr>
        <w:t>p</w:t>
      </w:r>
      <w:r w:rsidRPr="001E187B">
        <w:rPr>
          <w:i/>
          <w:szCs w:val="24"/>
          <w:vertAlign w:val="subscript"/>
          <w:lang w:val="en-US"/>
        </w:rPr>
        <w:t>2</w:t>
      </w:r>
      <w:r w:rsidRPr="001E187B">
        <w:rPr>
          <w:szCs w:val="24"/>
          <w:lang w:val="en-US"/>
        </w:rPr>
        <w:t xml:space="preserve"> was </w:t>
      </w:r>
      <w:r w:rsidRPr="001E187B">
        <w:rPr>
          <w:szCs w:val="24"/>
          <w:lang w:val="en-US"/>
        </w:rPr>
        <w:lastRenderedPageBreak/>
        <w:t xml:space="preserve">triggered by </w:t>
      </w:r>
      <w:proofErr w:type="gramStart"/>
      <w:r w:rsidRPr="001E187B">
        <w:rPr>
          <w:i/>
          <w:szCs w:val="24"/>
          <w:lang w:val="en-US"/>
        </w:rPr>
        <w:t>p</w:t>
      </w:r>
      <w:r w:rsidRPr="001E187B">
        <w:rPr>
          <w:i/>
          <w:szCs w:val="24"/>
          <w:vertAlign w:val="subscript"/>
          <w:lang w:val="en-US"/>
        </w:rPr>
        <w:t>1</w:t>
      </w:r>
      <w:r w:rsidRPr="001E187B">
        <w:rPr>
          <w:szCs w:val="24"/>
          <w:lang w:val="en-US"/>
        </w:rPr>
        <w:t>,</w:t>
      </w:r>
      <w:proofErr w:type="gramEnd"/>
      <w:r w:rsidRPr="001E187B">
        <w:rPr>
          <w:szCs w:val="24"/>
          <w:lang w:val="en-US"/>
        </w:rPr>
        <w:t xml:space="preserve"> omitting the fact that </w:t>
      </w:r>
      <w:r w:rsidRPr="001E187B">
        <w:rPr>
          <w:i/>
          <w:szCs w:val="24"/>
          <w:lang w:val="en-US"/>
        </w:rPr>
        <w:t>p</w:t>
      </w:r>
      <w:r w:rsidRPr="001E187B">
        <w:rPr>
          <w:i/>
          <w:szCs w:val="24"/>
          <w:vertAlign w:val="subscript"/>
          <w:lang w:val="en-US"/>
        </w:rPr>
        <w:t>2</w:t>
      </w:r>
      <w:r w:rsidRPr="001E187B">
        <w:rPr>
          <w:szCs w:val="24"/>
          <w:lang w:val="en-US"/>
        </w:rPr>
        <w:t xml:space="preserve"> used </w:t>
      </w:r>
      <w:r w:rsidRPr="001E187B">
        <w:rPr>
          <w:i/>
          <w:szCs w:val="24"/>
          <w:lang w:val="en-US"/>
        </w:rPr>
        <w:t>a</w:t>
      </w:r>
      <w:r w:rsidRPr="001E187B">
        <w:rPr>
          <w:i/>
          <w:szCs w:val="24"/>
          <w:vertAlign w:val="subscript"/>
          <w:lang w:val="en-US"/>
        </w:rPr>
        <w:t>3</w:t>
      </w:r>
      <w:r w:rsidRPr="001E187B">
        <w:rPr>
          <w:szCs w:val="24"/>
          <w:lang w:val="en-US"/>
        </w:rPr>
        <w:t xml:space="preserve">, which was derived from </w:t>
      </w:r>
      <w:r w:rsidRPr="001E187B">
        <w:rPr>
          <w:i/>
          <w:szCs w:val="24"/>
          <w:lang w:val="en-US"/>
        </w:rPr>
        <w:t>a</w:t>
      </w:r>
      <w:r w:rsidRPr="001E187B">
        <w:rPr>
          <w:i/>
          <w:szCs w:val="24"/>
          <w:vertAlign w:val="subscript"/>
          <w:lang w:val="en-US"/>
        </w:rPr>
        <w:t>2</w:t>
      </w:r>
      <w:r w:rsidRPr="001E187B">
        <w:rPr>
          <w:szCs w:val="24"/>
          <w:lang w:val="en-US"/>
        </w:rPr>
        <w:t xml:space="preserve"> that in turn was derived from </w:t>
      </w:r>
      <w:r w:rsidRPr="001E187B">
        <w:rPr>
          <w:i/>
          <w:szCs w:val="24"/>
          <w:lang w:val="en-US"/>
        </w:rPr>
        <w:t>a</w:t>
      </w:r>
      <w:r w:rsidRPr="001E187B">
        <w:rPr>
          <w:i/>
          <w:szCs w:val="24"/>
          <w:vertAlign w:val="subscript"/>
          <w:lang w:val="en-US"/>
        </w:rPr>
        <w:t>1</w:t>
      </w:r>
      <w:r w:rsidRPr="001E187B">
        <w:rPr>
          <w:szCs w:val="24"/>
          <w:lang w:val="en-US"/>
        </w:rPr>
        <w:t xml:space="preserve">, which was generated by </w:t>
      </w:r>
      <w:r w:rsidRPr="001E187B">
        <w:rPr>
          <w:i/>
          <w:szCs w:val="24"/>
          <w:lang w:val="en-US"/>
        </w:rPr>
        <w:t>p</w:t>
      </w:r>
      <w:r w:rsidRPr="001E187B">
        <w:rPr>
          <w:i/>
          <w:szCs w:val="24"/>
          <w:vertAlign w:val="subscript"/>
          <w:lang w:val="en-US"/>
        </w:rPr>
        <w:t>1</w:t>
      </w:r>
      <w:r w:rsidRPr="001E187B">
        <w:rPr>
          <w:szCs w:val="24"/>
          <w:lang w:val="en-US"/>
        </w:rPr>
        <w:t xml:space="preserve">. Other inferences are also illustrated in </w:t>
      </w:r>
      <w:fldSimple w:instr=" REF _Ref335238875 \h  \* MERGEFORMAT ">
        <w:r w:rsidRPr="00130D6B">
          <w:rPr>
            <w:szCs w:val="24"/>
            <w:lang w:val="en-US"/>
          </w:rPr>
          <w:t>Figure 4</w:t>
        </w:r>
      </w:fldSimple>
      <w:r w:rsidRPr="001E187B">
        <w:rPr>
          <w:lang w:val="en-US"/>
        </w:rPr>
        <w:t>.</w:t>
      </w:r>
    </w:p>
    <w:p w:rsidR="00130D6B" w:rsidRDefault="00130D6B" w:rsidP="00130D6B">
      <w:pPr>
        <w:rPr>
          <w:rStyle w:val="TabelaChar"/>
          <w:rFonts w:cstheme="majorBidi"/>
          <w:b w:val="0"/>
          <w:color w:val="auto"/>
          <w:sz w:val="24"/>
          <w:lang w:val="en-US"/>
        </w:rPr>
      </w:pPr>
      <w:r w:rsidRPr="00A21DEA">
        <w:rPr>
          <w:rStyle w:val="TabelaChar"/>
          <w:rFonts w:cstheme="majorBidi"/>
          <w:b w:val="0"/>
          <w:color w:val="auto"/>
          <w:sz w:val="24"/>
          <w:lang w:val="en-US"/>
        </w:rPr>
        <w:t xml:space="preserve">Lastly, the </w:t>
      </w:r>
      <w:r w:rsidRPr="00A21DEA">
        <w:rPr>
          <w:rStyle w:val="TabelaChar"/>
          <w:rFonts w:cstheme="majorBidi"/>
          <w:b w:val="0"/>
          <w:i/>
          <w:color w:val="auto"/>
          <w:sz w:val="24"/>
          <w:lang w:val="en-US"/>
        </w:rPr>
        <w:t>Open Provenance Model</w:t>
      </w:r>
      <w:r>
        <w:rPr>
          <w:rStyle w:val="TabelaChar"/>
          <w:rFonts w:cstheme="majorBidi"/>
          <w:b w:val="0"/>
          <w:color w:val="auto"/>
          <w:sz w:val="24"/>
          <w:lang w:val="en-US"/>
        </w:rPr>
        <w:t xml:space="preserve"> has a modular design</w:t>
      </w:r>
      <w:r w:rsidRPr="00A21DEA">
        <w:rPr>
          <w:rStyle w:val="TabelaChar"/>
          <w:rFonts w:cstheme="majorBidi"/>
          <w:b w:val="0"/>
          <w:color w:val="auto"/>
          <w:sz w:val="24"/>
          <w:lang w:val="en-US"/>
        </w:rPr>
        <w:t xml:space="preserve"> as illustrated by</w:t>
      </w:r>
      <w:r>
        <w:rPr>
          <w:rStyle w:val="TabelaChar"/>
          <w:rFonts w:cstheme="majorBidi"/>
          <w:b w:val="0"/>
          <w:color w:val="auto"/>
          <w:sz w:val="24"/>
          <w:lang w:val="en-US"/>
        </w:rPr>
        <w:t xml:space="preserve"> </w:t>
      </w:r>
      <w:r w:rsidR="001522CB">
        <w:rPr>
          <w:rStyle w:val="TabelaChar"/>
          <w:rFonts w:cstheme="majorBidi"/>
          <w:b w:val="0"/>
          <w:color w:val="auto"/>
          <w:sz w:val="24"/>
          <w:lang w:val="en-US"/>
        </w:rPr>
        <w:fldChar w:fldCharType="begin"/>
      </w:r>
      <w:r>
        <w:rPr>
          <w:rStyle w:val="TabelaChar"/>
          <w:rFonts w:cstheme="majorBidi"/>
          <w:b w:val="0"/>
          <w:color w:val="auto"/>
          <w:sz w:val="24"/>
          <w:lang w:val="en-US"/>
        </w:rPr>
        <w:instrText xml:space="preserve"> REF _Ref352684871 \h </w:instrText>
      </w:r>
      <w:r w:rsidR="001522CB">
        <w:rPr>
          <w:rStyle w:val="TabelaChar"/>
          <w:rFonts w:cstheme="majorBidi"/>
          <w:b w:val="0"/>
          <w:color w:val="auto"/>
          <w:sz w:val="24"/>
          <w:lang w:val="en-US"/>
        </w:rPr>
      </w:r>
      <w:r w:rsidR="001522CB">
        <w:rPr>
          <w:rStyle w:val="TabelaChar"/>
          <w:rFonts w:cstheme="majorBidi"/>
          <w:b w:val="0"/>
          <w:color w:val="auto"/>
          <w:sz w:val="24"/>
          <w:lang w:val="en-US"/>
        </w:rPr>
        <w:fldChar w:fldCharType="separate"/>
      </w:r>
      <w:r w:rsidRPr="00A21DEA">
        <w:rPr>
          <w:lang w:val="en-US"/>
        </w:rPr>
        <w:t xml:space="preserve">Figure </w:t>
      </w:r>
      <w:r>
        <w:rPr>
          <w:noProof/>
          <w:lang w:val="en-US"/>
        </w:rPr>
        <w:t>5</w:t>
      </w:r>
      <w:r w:rsidR="001522CB">
        <w:rPr>
          <w:rStyle w:val="TabelaChar"/>
          <w:rFonts w:cstheme="majorBidi"/>
          <w:b w:val="0"/>
          <w:color w:val="auto"/>
          <w:sz w:val="24"/>
          <w:lang w:val="en-US"/>
        </w:rPr>
        <w:fldChar w:fldCharType="end"/>
      </w:r>
      <w:r>
        <w:rPr>
          <w:rStyle w:val="TabelaChar"/>
          <w:rFonts w:cstheme="majorBidi"/>
          <w:b w:val="0"/>
          <w:color w:val="auto"/>
          <w:sz w:val="24"/>
          <w:lang w:val="en-US"/>
        </w:rPr>
        <w:t>. However, specifications for all layers in the design have not been produced</w:t>
      </w:r>
      <w:r w:rsidR="00C53559">
        <w:rPr>
          <w:rStyle w:val="TabelaChar"/>
          <w:rFonts w:cstheme="majorBidi"/>
          <w:b w:val="0"/>
          <w:color w:val="auto"/>
          <w:sz w:val="24"/>
          <w:lang w:val="en-US"/>
        </w:rPr>
        <w:t>, possibly because the development team started working on another provenance model, PROV</w:t>
      </w:r>
      <w:r>
        <w:rPr>
          <w:rStyle w:val="TabelaChar"/>
          <w:rFonts w:cstheme="majorBidi"/>
          <w:b w:val="0"/>
          <w:color w:val="auto"/>
          <w:sz w:val="24"/>
          <w:lang w:val="en-US"/>
        </w:rPr>
        <w:t xml:space="preserve">. </w:t>
      </w:r>
      <w:r w:rsidR="00C53559">
        <w:rPr>
          <w:rStyle w:val="TabelaChar"/>
          <w:rFonts w:cstheme="majorBidi"/>
          <w:b w:val="0"/>
          <w:color w:val="auto"/>
          <w:sz w:val="24"/>
          <w:lang w:val="en-US"/>
        </w:rPr>
        <w:t>Nevertheless, a</w:t>
      </w:r>
      <w:r>
        <w:rPr>
          <w:rStyle w:val="TabelaChar"/>
          <w:rFonts w:cstheme="majorBidi"/>
          <w:b w:val="0"/>
          <w:color w:val="auto"/>
          <w:sz w:val="24"/>
          <w:lang w:val="en-US"/>
        </w:rPr>
        <w:t xml:space="preserve">t the bottom layer is located the abstract model </w:t>
      </w:r>
      <w:r w:rsidR="001522CB">
        <w:rPr>
          <w:rStyle w:val="TabelaChar"/>
          <w:rFonts w:cstheme="majorBidi"/>
          <w:b w:val="0"/>
          <w:color w:val="auto"/>
          <w:sz w:val="24"/>
          <w:lang w:val="en-US"/>
        </w:rPr>
        <w:fldChar w:fldCharType="begin"/>
      </w:r>
      <w:r w:rsidR="00421ADB">
        <w:rPr>
          <w:rStyle w:val="TabelaChar"/>
          <w:rFonts w:cstheme="majorBidi"/>
          <w:b w:val="0"/>
          <w:color w:val="auto"/>
          <w:sz w:val="24"/>
          <w:lang w:val="en-US"/>
        </w:rPr>
        <w:instrText xml:space="preserve"> ADDIN ZOTERO_ITEM CSL_CITATION {"citationID":"1sc55r32q8","properties":{"formattedCitation":"{\\rtf (Moreau \\i et al.\\i0{}, 2007)}","plainCitation":"(Moreau et al., 2007)"},"citationItems":[{"id":37,"uris":["http://zotero.org/users/1122386/items/4UM2NPVP"],"uri":["http://zotero.org/users/1122386/items/4UM2NPVP"],"itemData":{"id":37,"type":"article-journal","title":"The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Van"}],"issued":{"date-parts":[["2007"]]},"accessed":{"date-parts":[["2012",6,10]]}}}],"schema":"https://github.com/citation-style-language/schema/raw/master/csl-citation.json"} </w:instrText>
      </w:r>
      <w:r w:rsidR="001522CB">
        <w:rPr>
          <w:rStyle w:val="TabelaChar"/>
          <w:rFonts w:cstheme="majorBidi"/>
          <w:b w:val="0"/>
          <w:color w:val="auto"/>
          <w:sz w:val="24"/>
          <w:lang w:val="en-US"/>
        </w:rPr>
        <w:fldChar w:fldCharType="separate"/>
      </w:r>
      <w:r w:rsidR="00421ADB" w:rsidRPr="00421ADB">
        <w:rPr>
          <w:rFonts w:cs="Times New Roman"/>
          <w:szCs w:val="24"/>
          <w:lang w:val="en-US"/>
        </w:rPr>
        <w:t xml:space="preserve">(Moreau </w:t>
      </w:r>
      <w:r w:rsidR="00421ADB" w:rsidRPr="00421ADB">
        <w:rPr>
          <w:rFonts w:cs="Times New Roman"/>
          <w:i/>
          <w:iCs/>
          <w:szCs w:val="24"/>
          <w:lang w:val="en-US"/>
        </w:rPr>
        <w:t>et al.</w:t>
      </w:r>
      <w:r w:rsidR="00421ADB" w:rsidRPr="00421ADB">
        <w:rPr>
          <w:rFonts w:cs="Times New Roman"/>
          <w:szCs w:val="24"/>
          <w:lang w:val="en-US"/>
        </w:rPr>
        <w:t>, 2007)</w:t>
      </w:r>
      <w:r w:rsidR="001522CB">
        <w:rPr>
          <w:rStyle w:val="TabelaChar"/>
          <w:rFonts w:cstheme="majorBidi"/>
          <w:b w:val="0"/>
          <w:color w:val="auto"/>
          <w:sz w:val="24"/>
          <w:lang w:val="en-US"/>
        </w:rPr>
        <w:fldChar w:fldCharType="end"/>
      </w:r>
      <w:r>
        <w:rPr>
          <w:rStyle w:val="TabelaChar"/>
          <w:rFonts w:cstheme="majorBidi"/>
          <w:b w:val="0"/>
          <w:color w:val="auto"/>
          <w:sz w:val="24"/>
          <w:lang w:val="en-US"/>
        </w:rPr>
        <w:t xml:space="preserve">. On the left side, a serialization to </w:t>
      </w:r>
      <w:r w:rsidRPr="009B2B06">
        <w:rPr>
          <w:rStyle w:val="TabelaChar"/>
          <w:rFonts w:cstheme="majorBidi"/>
          <w:b w:val="0"/>
          <w:i/>
          <w:color w:val="auto"/>
          <w:sz w:val="24"/>
          <w:lang w:val="en-US"/>
        </w:rPr>
        <w:t>xml</w:t>
      </w:r>
      <w:r>
        <w:rPr>
          <w:rStyle w:val="TabelaChar"/>
          <w:rFonts w:cstheme="majorBidi"/>
          <w:b w:val="0"/>
          <w:color w:val="auto"/>
          <w:sz w:val="24"/>
          <w:lang w:val="en-US"/>
        </w:rPr>
        <w:t>, defined by OPMX</w:t>
      </w:r>
      <w:r w:rsidRPr="00284A7F">
        <w:rPr>
          <w:rStyle w:val="TabelaChar"/>
          <w:rFonts w:cstheme="majorBidi"/>
          <w:b w:val="0"/>
          <w:color w:val="auto"/>
          <w:sz w:val="24"/>
          <w:szCs w:val="24"/>
          <w:lang w:val="en-US"/>
        </w:rPr>
        <w:t xml:space="preserve"> (</w:t>
      </w:r>
      <w:r w:rsidRPr="00284A7F">
        <w:rPr>
          <w:rStyle w:val="Emphasis"/>
          <w:color w:val="000000"/>
          <w:szCs w:val="24"/>
          <w:lang w:val="en-US"/>
        </w:rPr>
        <w:t>The Open Provenance Model XML Schema)</w:t>
      </w:r>
      <w:r w:rsidRPr="00284A7F">
        <w:rPr>
          <w:rStyle w:val="TabelaChar"/>
          <w:rFonts w:cstheme="majorBidi"/>
          <w:b w:val="0"/>
          <w:color w:val="auto"/>
          <w:sz w:val="24"/>
          <w:szCs w:val="24"/>
          <w:lang w:val="en-US"/>
        </w:rPr>
        <w:t xml:space="preserve"> </w:t>
      </w:r>
      <w:r w:rsidR="001522CB">
        <w:rPr>
          <w:rStyle w:val="TabelaChar"/>
          <w:rFonts w:cstheme="majorBidi"/>
          <w:b w:val="0"/>
          <w:color w:val="auto"/>
          <w:sz w:val="24"/>
          <w:lang w:val="en-US"/>
        </w:rPr>
        <w:fldChar w:fldCharType="begin"/>
      </w:r>
      <w:r w:rsidR="00421ADB">
        <w:rPr>
          <w:rStyle w:val="TabelaChar"/>
          <w:rFonts w:cstheme="majorBidi"/>
          <w:b w:val="0"/>
          <w:color w:val="auto"/>
          <w:sz w:val="24"/>
          <w:lang w:val="en-US"/>
        </w:rPr>
        <w:instrText xml:space="preserve"> ADDIN ZOTERO_ITEM CSL_CITATION {"citationID":"1l235diqhb","properties":{"formattedCitation":"{\\rtf (Moreau \\i et al.\\i0{}, 2010)}","plainCitation":"(Moreau et al., 2010)"},"citationItems":[{"id":161,"uris":["http://zotero.org/users/1122386/items/C4TNNAZ6"],"uri":["http://zotero.org/users/1122386/items/C4TNNAZ6"],"itemData":{"id":161,"type":"webpage","title":"Open Provenance Model (OPM) XML Schema Specification","URL":"http://openprovenance.org/model/opmx","author":[{"family":"Moreau","given":"Luc"},{"family":"Groth","given":"Paul"},{"family":"Clifford","given":"Ben"},{"family":"Miles","given":"Simon"}],"issued":{"date-parts":[["2010"]]},"accessed":{"date-parts":[["2013",4,2]]}}}],"schema":"https://github.com/citation-style-language/schema/raw/master/csl-citation.json"} </w:instrText>
      </w:r>
      <w:r w:rsidR="001522CB">
        <w:rPr>
          <w:rStyle w:val="TabelaChar"/>
          <w:rFonts w:cstheme="majorBidi"/>
          <w:b w:val="0"/>
          <w:color w:val="auto"/>
          <w:sz w:val="24"/>
          <w:lang w:val="en-US"/>
        </w:rPr>
        <w:fldChar w:fldCharType="separate"/>
      </w:r>
      <w:r w:rsidR="00421ADB" w:rsidRPr="00421ADB">
        <w:rPr>
          <w:rFonts w:cs="Times New Roman"/>
          <w:szCs w:val="24"/>
          <w:lang w:val="en-US"/>
        </w:rPr>
        <w:t xml:space="preserve">(Moreau </w:t>
      </w:r>
      <w:r w:rsidR="00421ADB" w:rsidRPr="00421ADB">
        <w:rPr>
          <w:rFonts w:cs="Times New Roman"/>
          <w:i/>
          <w:iCs/>
          <w:szCs w:val="24"/>
          <w:lang w:val="en-US"/>
        </w:rPr>
        <w:t>et al.</w:t>
      </w:r>
      <w:r w:rsidR="00421ADB" w:rsidRPr="00421ADB">
        <w:rPr>
          <w:rFonts w:cs="Times New Roman"/>
          <w:szCs w:val="24"/>
          <w:lang w:val="en-US"/>
        </w:rPr>
        <w:t>, 2010)</w:t>
      </w:r>
      <w:r w:rsidR="001522CB">
        <w:rPr>
          <w:rStyle w:val="TabelaChar"/>
          <w:rFonts w:cstheme="majorBidi"/>
          <w:b w:val="0"/>
          <w:color w:val="auto"/>
          <w:sz w:val="24"/>
          <w:lang w:val="en-US"/>
        </w:rPr>
        <w:fldChar w:fldCharType="end"/>
      </w:r>
      <w:r>
        <w:rPr>
          <w:rStyle w:val="TabelaChar"/>
          <w:rFonts w:cstheme="majorBidi"/>
          <w:b w:val="0"/>
          <w:color w:val="auto"/>
          <w:sz w:val="24"/>
          <w:lang w:val="en-US"/>
        </w:rPr>
        <w:t>, and a mapping to RDF with OPMV</w:t>
      </w:r>
      <w:r w:rsidRPr="00284A7F">
        <w:rPr>
          <w:rStyle w:val="TabelaChar"/>
          <w:rFonts w:cstheme="majorBidi"/>
          <w:b w:val="0"/>
          <w:color w:val="auto"/>
          <w:sz w:val="24"/>
          <w:szCs w:val="24"/>
          <w:lang w:val="en-US"/>
        </w:rPr>
        <w:t xml:space="preserve"> (</w:t>
      </w:r>
      <w:r w:rsidRPr="00284A7F">
        <w:rPr>
          <w:rStyle w:val="Emphasis"/>
          <w:color w:val="000000"/>
          <w:szCs w:val="24"/>
          <w:lang w:val="en-US"/>
        </w:rPr>
        <w:t>The Open Provenance Model Vocabulary)</w:t>
      </w:r>
      <w:r>
        <w:rPr>
          <w:rStyle w:val="TabelaChar"/>
          <w:rFonts w:cstheme="majorBidi"/>
          <w:b w:val="0"/>
          <w:color w:val="auto"/>
          <w:sz w:val="24"/>
          <w:lang w:val="en-US"/>
        </w:rPr>
        <w:t xml:space="preserve"> </w:t>
      </w:r>
      <w:r w:rsidR="001522CB">
        <w:rPr>
          <w:rStyle w:val="TabelaChar"/>
          <w:rFonts w:cstheme="majorBidi"/>
          <w:b w:val="0"/>
          <w:color w:val="auto"/>
          <w:sz w:val="24"/>
          <w:lang w:val="en-US"/>
        </w:rPr>
        <w:fldChar w:fldCharType="begin"/>
      </w:r>
      <w:r w:rsidR="00421ADB">
        <w:rPr>
          <w:rStyle w:val="TabelaChar"/>
          <w:rFonts w:cstheme="majorBidi"/>
          <w:b w:val="0"/>
          <w:color w:val="auto"/>
          <w:sz w:val="24"/>
          <w:lang w:val="en-US"/>
        </w:rPr>
        <w:instrText xml:space="preserve"> ADDIN ZOTERO_ITEM CSL_CITATION {"citationID":"20i04nvm9m","properties":{"formattedCitation":"(Zhao, 2010)","plainCitation":"(Zhao, 2010)"},"citationItems":[{"id":163,"uris":["http://zotero.org/users/1122386/items/K688M6BU"],"uri":["http://zotero.org/users/1122386/items/K688M6BU"],"itemData":{"id":163,"type":"webpage","title":"Open Provenance Model Vocabulary Specification","URL":"http://open-biomed.sourceforge.net/opmv/ns.html","author":[{"family":"Zhao","given":"Jun"}],"issued":{"date-parts":[["2010"]]},"accessed":{"date-parts":[["2013",4,2]]}}}],"schema":"https://github.com/citation-style-language/schema/raw/master/csl-citation.json"} </w:instrText>
      </w:r>
      <w:r w:rsidR="001522CB">
        <w:rPr>
          <w:rStyle w:val="TabelaChar"/>
          <w:rFonts w:cstheme="majorBidi"/>
          <w:b w:val="0"/>
          <w:color w:val="auto"/>
          <w:sz w:val="24"/>
          <w:lang w:val="en-US"/>
        </w:rPr>
        <w:fldChar w:fldCharType="separate"/>
      </w:r>
      <w:r w:rsidR="00421ADB" w:rsidRPr="00421ADB">
        <w:rPr>
          <w:rFonts w:cs="Times New Roman"/>
          <w:lang w:val="en-US"/>
        </w:rPr>
        <w:t>(Zhao, 2010)</w:t>
      </w:r>
      <w:r w:rsidR="001522CB">
        <w:rPr>
          <w:rStyle w:val="TabelaChar"/>
          <w:rFonts w:cstheme="majorBidi"/>
          <w:b w:val="0"/>
          <w:color w:val="auto"/>
          <w:sz w:val="24"/>
          <w:lang w:val="en-US"/>
        </w:rPr>
        <w:fldChar w:fldCharType="end"/>
      </w:r>
      <w:r>
        <w:rPr>
          <w:rStyle w:val="TabelaChar"/>
          <w:rFonts w:cstheme="majorBidi"/>
          <w:b w:val="0"/>
          <w:color w:val="auto"/>
          <w:sz w:val="24"/>
          <w:lang w:val="en-US"/>
        </w:rPr>
        <w:t xml:space="preserve"> and OPMO</w:t>
      </w:r>
      <w:r w:rsidRPr="00284A7F">
        <w:rPr>
          <w:rStyle w:val="TabelaChar"/>
          <w:rFonts w:cstheme="majorBidi"/>
          <w:b w:val="0"/>
          <w:color w:val="auto"/>
          <w:sz w:val="24"/>
          <w:szCs w:val="24"/>
          <w:lang w:val="en-US"/>
        </w:rPr>
        <w:t xml:space="preserve"> (</w:t>
      </w:r>
      <w:r w:rsidRPr="00284A7F">
        <w:rPr>
          <w:rStyle w:val="Emphasis"/>
          <w:color w:val="000000"/>
          <w:szCs w:val="24"/>
          <w:lang w:val="en-US"/>
        </w:rPr>
        <w:t>The Open Provenance Model OWL Ontology)</w:t>
      </w:r>
      <w:r>
        <w:rPr>
          <w:rStyle w:val="TabelaChar"/>
          <w:rFonts w:cstheme="majorBidi"/>
          <w:b w:val="0"/>
          <w:color w:val="auto"/>
          <w:sz w:val="24"/>
          <w:lang w:val="en-US"/>
        </w:rPr>
        <w:t xml:space="preserve"> </w:t>
      </w:r>
      <w:r w:rsidR="001522CB">
        <w:rPr>
          <w:rStyle w:val="TabelaChar"/>
          <w:rFonts w:cstheme="majorBidi"/>
          <w:b w:val="0"/>
          <w:color w:val="auto"/>
          <w:sz w:val="24"/>
          <w:lang w:val="en-US"/>
        </w:rPr>
        <w:fldChar w:fldCharType="begin"/>
      </w:r>
      <w:r w:rsidR="00421ADB">
        <w:rPr>
          <w:rStyle w:val="TabelaChar"/>
          <w:rFonts w:cstheme="majorBidi"/>
          <w:b w:val="0"/>
          <w:color w:val="auto"/>
          <w:sz w:val="24"/>
          <w:lang w:val="en-US"/>
        </w:rPr>
        <w:instrText xml:space="preserve"> ADDIN ZOTERO_ITEM CSL_CITATION {"citationID":"lmjuu0ovt","properties":{"formattedCitation":"{\\rtf (Moreau \\i et al.\\i0{}, 2010)}","plainCitation":"(Moreau et al., 2010)"},"citationItems":[{"id":169,"uris":["http://zotero.org/users/1122386/items/M7MRMHIF"],"uri":["http://zotero.org/users/1122386/items/M7MRMHIF"],"itemData":{"id":169,"type":"webpage","title":"Open Provenance Model (OPM) OWL Specification","URL":"http://openprovenance.org/model/opmo","author":[{"family":"Moreau","given":"Luc"},{"family":"Ding","given":"Li"},{"family":"Futrelle","given":"Joe"},{"family":"Garijo","given":"Daniel"},{"family":"Groth","given":"Paul"},{"family":"Jewell","given":"Mike"},{"family":"Miles","given":"Simon"},{"family":"Missier","given":"Paolo"},{"family":"Pan","given":"Jeff"},{"family":"Zhao","given":"Jun"}],"issued":{"date-parts":[["2010"]]},"accessed":{"date-parts":[["2013",4,2]]}}}],"schema":"https://github.com/citation-style-language/schema/raw/master/csl-citation.json"} </w:instrText>
      </w:r>
      <w:r w:rsidR="001522CB">
        <w:rPr>
          <w:rStyle w:val="TabelaChar"/>
          <w:rFonts w:cstheme="majorBidi"/>
          <w:b w:val="0"/>
          <w:color w:val="auto"/>
          <w:sz w:val="24"/>
          <w:lang w:val="en-US"/>
        </w:rPr>
        <w:fldChar w:fldCharType="separate"/>
      </w:r>
      <w:r w:rsidR="00421ADB" w:rsidRPr="00421ADB">
        <w:rPr>
          <w:rFonts w:cs="Times New Roman"/>
          <w:szCs w:val="24"/>
          <w:lang w:val="en-US"/>
        </w:rPr>
        <w:t xml:space="preserve">(Moreau </w:t>
      </w:r>
      <w:r w:rsidR="00421ADB" w:rsidRPr="00421ADB">
        <w:rPr>
          <w:rFonts w:cs="Times New Roman"/>
          <w:i/>
          <w:iCs/>
          <w:szCs w:val="24"/>
          <w:lang w:val="en-US"/>
        </w:rPr>
        <w:t>et al.</w:t>
      </w:r>
      <w:r w:rsidR="00421ADB" w:rsidRPr="00421ADB">
        <w:rPr>
          <w:rFonts w:cs="Times New Roman"/>
          <w:szCs w:val="24"/>
          <w:lang w:val="en-US"/>
        </w:rPr>
        <w:t>, 2010)</w:t>
      </w:r>
      <w:r w:rsidR="001522CB">
        <w:rPr>
          <w:rStyle w:val="TabelaChar"/>
          <w:rFonts w:cstheme="majorBidi"/>
          <w:b w:val="0"/>
          <w:color w:val="auto"/>
          <w:sz w:val="24"/>
          <w:lang w:val="en-US"/>
        </w:rPr>
        <w:fldChar w:fldCharType="end"/>
      </w:r>
      <w:r>
        <w:rPr>
          <w:rStyle w:val="TabelaChar"/>
          <w:rFonts w:cstheme="majorBidi"/>
          <w:b w:val="0"/>
          <w:color w:val="auto"/>
          <w:sz w:val="24"/>
          <w:lang w:val="en-US"/>
        </w:rPr>
        <w:t xml:space="preserve">. Those are the only specifications produced, along with the </w:t>
      </w:r>
      <w:r>
        <w:rPr>
          <w:rStyle w:val="TabelaChar"/>
          <w:rFonts w:cstheme="majorBidi"/>
          <w:b w:val="0"/>
          <w:i/>
          <w:color w:val="auto"/>
          <w:sz w:val="24"/>
          <w:lang w:val="en-US"/>
        </w:rPr>
        <w:t xml:space="preserve">Open Provenance Model Java Library </w:t>
      </w:r>
      <w:r w:rsidR="001522CB">
        <w:rPr>
          <w:rStyle w:val="TabelaChar"/>
          <w:rFonts w:cstheme="majorBidi"/>
          <w:b w:val="0"/>
          <w:i/>
          <w:color w:val="auto"/>
          <w:sz w:val="24"/>
          <w:lang w:val="en-US"/>
        </w:rPr>
        <w:fldChar w:fldCharType="begin"/>
      </w:r>
      <w:r w:rsidR="00421ADB">
        <w:rPr>
          <w:rStyle w:val="TabelaChar"/>
          <w:rFonts w:cstheme="majorBidi"/>
          <w:b w:val="0"/>
          <w:i/>
          <w:color w:val="auto"/>
          <w:sz w:val="24"/>
          <w:lang w:val="en-US"/>
        </w:rPr>
        <w:instrText xml:space="preserve"> ADDIN ZOTERO_ITEM CSL_CITATION {"citationID":"15h34ncv5s","properties":{"formattedCitation":"(Moreau, 2010)","plainCitation":"(Moreau, 2010)"},"citationItems":[{"id":171,"uris":["http://zotero.org/users/1122386/items/CS3ZTRZJ"],"uri":["http://zotero.org/users/1122386/items/CS3ZTRZJ"],"itemData":{"id":171,"type":"webpage","title":"OPM4J: The Open Provenance Model Java Library","URL":"http://openprovenance.org/java/site/1_1_8/apidocs/org/openprovenance/model/package-summary.html","author":[{"family":"Moreau","given":"Luc"}],"issued":{"date-parts":[["2010"]]},"accessed":{"date-parts":[["2013",4,2]]}}}],"schema":"https://github.com/citation-style-language/schema/raw/master/csl-citation.json"} </w:instrText>
      </w:r>
      <w:r w:rsidR="001522CB">
        <w:rPr>
          <w:rStyle w:val="TabelaChar"/>
          <w:rFonts w:cstheme="majorBidi"/>
          <w:b w:val="0"/>
          <w:i/>
          <w:color w:val="auto"/>
          <w:sz w:val="24"/>
          <w:lang w:val="en-US"/>
        </w:rPr>
        <w:fldChar w:fldCharType="separate"/>
      </w:r>
      <w:r w:rsidR="00421ADB" w:rsidRPr="00421ADB">
        <w:rPr>
          <w:rFonts w:cs="Times New Roman"/>
          <w:lang w:val="en-US"/>
        </w:rPr>
        <w:t>(Moreau, 2010)</w:t>
      </w:r>
      <w:r w:rsidR="001522CB">
        <w:rPr>
          <w:rStyle w:val="TabelaChar"/>
          <w:rFonts w:cstheme="majorBidi"/>
          <w:b w:val="0"/>
          <w:i/>
          <w:color w:val="auto"/>
          <w:sz w:val="24"/>
          <w:lang w:val="en-US"/>
        </w:rPr>
        <w:fldChar w:fldCharType="end"/>
      </w:r>
      <w:r>
        <w:rPr>
          <w:rStyle w:val="TabelaChar"/>
          <w:rFonts w:cstheme="majorBidi"/>
          <w:b w:val="0"/>
          <w:color w:val="auto"/>
          <w:sz w:val="24"/>
          <w:lang w:val="en-US"/>
        </w:rPr>
        <w:t xml:space="preserve">, a JAXB-generated Java Library used by </w:t>
      </w:r>
      <w:r w:rsidRPr="009B2B06">
        <w:rPr>
          <w:rStyle w:val="TabelaChar"/>
          <w:rFonts w:cstheme="majorBidi"/>
          <w:b w:val="0"/>
          <w:i/>
          <w:color w:val="auto"/>
          <w:sz w:val="24"/>
          <w:lang w:val="en-US"/>
        </w:rPr>
        <w:t>OPM Toolbox</w:t>
      </w:r>
      <w:r>
        <w:rPr>
          <w:rStyle w:val="TabelaChar"/>
          <w:rFonts w:cstheme="majorBidi"/>
          <w:b w:val="0"/>
          <w:color w:val="auto"/>
          <w:sz w:val="24"/>
          <w:lang w:val="en-US"/>
        </w:rPr>
        <w:t xml:space="preserve"> </w:t>
      </w:r>
      <w:r w:rsidR="001522CB">
        <w:rPr>
          <w:rStyle w:val="TabelaChar"/>
          <w:rFonts w:cstheme="majorBidi"/>
          <w:b w:val="0"/>
          <w:color w:val="auto"/>
          <w:sz w:val="24"/>
          <w:lang w:val="en-US"/>
        </w:rPr>
        <w:fldChar w:fldCharType="begin"/>
      </w:r>
      <w:r w:rsidR="00421ADB">
        <w:rPr>
          <w:rStyle w:val="TabelaChar"/>
          <w:rFonts w:cstheme="majorBidi"/>
          <w:b w:val="0"/>
          <w:color w:val="auto"/>
          <w:sz w:val="24"/>
          <w:lang w:val="en-US"/>
        </w:rPr>
        <w:instrText xml:space="preserve"> ADDIN ZOTERO_ITEM CSL_CITATION {"citationID":"22sobnn2ao","properties":{"formattedCitation":"(Moreau, 2010)","plainCitation":"(Moreau, 2010)"},"citationItems":[{"id":173,"uris":["http://zotero.org/users/1122386/items/ATPSKK9T"],"uri":["http://zotero.org/users/1122386/items/ATPSKK9T"],"itemData":{"id":173,"type":"webpage","title":"OPM Toolbox","URL":"http://openprovenance.org/toolbox.html","author":[{"family":"Moreau","given":"Luc"}],"issued":{"date-parts":[["2010"]]},"accessed":{"date-parts":[["2013",4,2]]}}}],"schema":"https://github.com/citation-style-language/schema/raw/master/csl-citation.json"} </w:instrText>
      </w:r>
      <w:r w:rsidR="001522CB">
        <w:rPr>
          <w:rStyle w:val="TabelaChar"/>
          <w:rFonts w:cstheme="majorBidi"/>
          <w:b w:val="0"/>
          <w:color w:val="auto"/>
          <w:sz w:val="24"/>
          <w:lang w:val="en-US"/>
        </w:rPr>
        <w:fldChar w:fldCharType="separate"/>
      </w:r>
      <w:r w:rsidR="00421ADB" w:rsidRPr="00421ADB">
        <w:rPr>
          <w:rFonts w:cs="Times New Roman"/>
          <w:lang w:val="en-US"/>
        </w:rPr>
        <w:t>(Moreau, 2010)</w:t>
      </w:r>
      <w:r w:rsidR="001522CB">
        <w:rPr>
          <w:rStyle w:val="TabelaChar"/>
          <w:rFonts w:cstheme="majorBidi"/>
          <w:b w:val="0"/>
          <w:color w:val="auto"/>
          <w:sz w:val="24"/>
          <w:lang w:val="en-US"/>
        </w:rPr>
        <w:fldChar w:fldCharType="end"/>
      </w:r>
      <w:r>
        <w:rPr>
          <w:rStyle w:val="TabelaChar"/>
          <w:rFonts w:cstheme="majorBidi"/>
          <w:b w:val="0"/>
          <w:color w:val="auto"/>
          <w:sz w:val="24"/>
          <w:lang w:val="en-US"/>
        </w:rPr>
        <w:t xml:space="preserve"> for creating a Java representation of OPM graphs and serializing them to or from a </w:t>
      </w:r>
      <w:r w:rsidRPr="009B2B06">
        <w:rPr>
          <w:rStyle w:val="TabelaChar"/>
          <w:rFonts w:cstheme="majorBidi"/>
          <w:b w:val="0"/>
          <w:i/>
          <w:color w:val="auto"/>
          <w:sz w:val="24"/>
          <w:lang w:val="en-US"/>
        </w:rPr>
        <w:t>xml</w:t>
      </w:r>
      <w:r>
        <w:rPr>
          <w:rStyle w:val="TabelaChar"/>
          <w:rFonts w:cstheme="majorBidi"/>
          <w:b w:val="0"/>
          <w:i/>
          <w:color w:val="auto"/>
          <w:sz w:val="24"/>
          <w:lang w:val="en-US"/>
        </w:rPr>
        <w:t xml:space="preserve"> </w:t>
      </w:r>
      <w:r>
        <w:rPr>
          <w:rStyle w:val="TabelaChar"/>
          <w:rFonts w:cstheme="majorBidi"/>
          <w:b w:val="0"/>
          <w:color w:val="auto"/>
          <w:sz w:val="24"/>
          <w:lang w:val="en-US"/>
        </w:rPr>
        <w:t xml:space="preserve"> file. With the development of PROV, these other OPM specifications were left unfinished.</w:t>
      </w:r>
    </w:p>
    <w:p w:rsidR="00130D6B" w:rsidRPr="000A2DB9" w:rsidRDefault="00130D6B" w:rsidP="00130D6B">
      <w:pPr>
        <w:keepNext/>
        <w:framePr w:hSpace="187" w:wrap="around" w:hAnchor="text" w:yAlign="top"/>
        <w:ind w:left="709" w:firstLine="0"/>
        <w:jc w:val="center"/>
        <w:rPr>
          <w:lang w:val="en-US"/>
        </w:rPr>
      </w:pPr>
      <w:r w:rsidRPr="001E187B">
        <w:rPr>
          <w:noProof/>
          <w:lang w:val="en-US"/>
        </w:rPr>
        <w:drawing>
          <wp:inline distT="0" distB="0" distL="0" distR="0">
            <wp:extent cx="2886075" cy="2223058"/>
            <wp:effectExtent l="19050" t="0" r="9525" b="0"/>
            <wp:docPr id="2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srcRect/>
                    <a:stretch>
                      <a:fillRect/>
                    </a:stretch>
                  </pic:blipFill>
                  <pic:spPr bwMode="auto">
                    <a:xfrm>
                      <a:off x="0" y="0"/>
                      <a:ext cx="2887777" cy="2224369"/>
                    </a:xfrm>
                    <a:prstGeom prst="rect">
                      <a:avLst/>
                    </a:prstGeom>
                    <a:noFill/>
                    <a:ln w="9525">
                      <a:noFill/>
                      <a:miter lim="800000"/>
                      <a:headEnd/>
                      <a:tailEnd/>
                    </a:ln>
                  </pic:spPr>
                </pic:pic>
              </a:graphicData>
            </a:graphic>
          </wp:inline>
        </w:drawing>
      </w:r>
    </w:p>
    <w:p w:rsidR="00130D6B" w:rsidRDefault="00130D6B" w:rsidP="00130D6B">
      <w:pPr>
        <w:pStyle w:val="Caption"/>
        <w:framePr w:hSpace="187" w:wrap="around" w:hAnchor="text" w:yAlign="top"/>
        <w:ind w:left="709" w:firstLine="0"/>
        <w:rPr>
          <w:lang w:val="en-US"/>
        </w:rPr>
      </w:pPr>
      <w:bookmarkStart w:id="12" w:name="_Ref335238875"/>
      <w:bookmarkStart w:id="13" w:name="_Toc352776695"/>
      <w:r w:rsidRPr="00B50956">
        <w:rPr>
          <w:lang w:val="en-US"/>
        </w:rPr>
        <w:t xml:space="preserve">Figure </w:t>
      </w:r>
      <w:r w:rsidR="001522CB">
        <w:rPr>
          <w:lang w:val="en-US"/>
        </w:rPr>
        <w:fldChar w:fldCharType="begin"/>
      </w:r>
      <w:r>
        <w:rPr>
          <w:lang w:val="en-US"/>
        </w:rPr>
        <w:instrText xml:space="preserve"> SEQ Figure \* ARABIC </w:instrText>
      </w:r>
      <w:r w:rsidR="001522CB">
        <w:rPr>
          <w:lang w:val="en-US"/>
        </w:rPr>
        <w:fldChar w:fldCharType="separate"/>
      </w:r>
      <w:r>
        <w:rPr>
          <w:noProof/>
          <w:lang w:val="en-US"/>
        </w:rPr>
        <w:t>4</w:t>
      </w:r>
      <w:r w:rsidR="001522CB">
        <w:rPr>
          <w:lang w:val="en-US"/>
        </w:rPr>
        <w:fldChar w:fldCharType="end"/>
      </w:r>
      <w:bookmarkEnd w:id="12"/>
      <w:r>
        <w:rPr>
          <w:lang w:val="en-US"/>
        </w:rPr>
        <w:t xml:space="preserve">: Inference. Source: </w:t>
      </w:r>
      <w:r w:rsidR="001522CB">
        <w:rPr>
          <w:lang w:val="en-US"/>
        </w:rPr>
        <w:fldChar w:fldCharType="begin"/>
      </w:r>
      <w:r w:rsidR="00421ADB">
        <w:rPr>
          <w:lang w:val="en-US"/>
        </w:rPr>
        <w:instrText xml:space="preserve"> ADDIN ZOTERO_ITEM CSL_CITATION {"citationID":"qGkQ6uqr","properties":{"formattedCitation":"{\\rtf (Moreau \\i et al.\\i0{}, 2007)}","plainCitation":"(Moreau et al., 2007)"},"citationItems":[{"id":37,"uris":["http://zotero.org/users/1122386/items/4UM2NPVP"],"uri":["http://zotero.org/users/1122386/items/4UM2NPVP"],"itemData":{"id":37,"type":"article-journal","title":"The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Van"}],"issued":{"date-parts":[["2007"]]},"accessed":{"date-parts":[["2012",6,10]]}}}],"schema":"https://github.com/citation-style-language/schema/raw/master/csl-citation.json"} </w:instrText>
      </w:r>
      <w:r w:rsidR="001522CB">
        <w:rPr>
          <w:lang w:val="en-US"/>
        </w:rPr>
        <w:fldChar w:fldCharType="separate"/>
      </w:r>
      <w:r w:rsidR="00421ADB" w:rsidRPr="00421ADB">
        <w:rPr>
          <w:rFonts w:cs="Times New Roman"/>
          <w:szCs w:val="24"/>
        </w:rPr>
        <w:t>(</w:t>
      </w:r>
      <w:proofErr w:type="spellStart"/>
      <w:r w:rsidR="00421ADB" w:rsidRPr="00421ADB">
        <w:rPr>
          <w:rFonts w:cs="Times New Roman"/>
          <w:szCs w:val="24"/>
        </w:rPr>
        <w:t>Moreau</w:t>
      </w:r>
      <w:proofErr w:type="spellEnd"/>
      <w:r w:rsidR="00421ADB" w:rsidRPr="00421ADB">
        <w:rPr>
          <w:rFonts w:cs="Times New Roman"/>
          <w:szCs w:val="24"/>
        </w:rPr>
        <w:t xml:space="preserve"> </w:t>
      </w:r>
      <w:proofErr w:type="spellStart"/>
      <w:r w:rsidR="00421ADB" w:rsidRPr="00421ADB">
        <w:rPr>
          <w:rFonts w:cs="Times New Roman"/>
          <w:i/>
          <w:iCs/>
          <w:szCs w:val="24"/>
        </w:rPr>
        <w:t>et</w:t>
      </w:r>
      <w:proofErr w:type="spellEnd"/>
      <w:r w:rsidR="00421ADB" w:rsidRPr="00421ADB">
        <w:rPr>
          <w:rFonts w:cs="Times New Roman"/>
          <w:i/>
          <w:iCs/>
          <w:szCs w:val="24"/>
        </w:rPr>
        <w:t xml:space="preserve"> al.</w:t>
      </w:r>
      <w:r w:rsidR="00421ADB" w:rsidRPr="00421ADB">
        <w:rPr>
          <w:rFonts w:cs="Times New Roman"/>
          <w:szCs w:val="24"/>
        </w:rPr>
        <w:t>, 2007)</w:t>
      </w:r>
      <w:r w:rsidR="001522CB">
        <w:rPr>
          <w:lang w:val="en-US"/>
        </w:rPr>
        <w:fldChar w:fldCharType="end"/>
      </w:r>
      <w:r w:rsidRPr="00B50956">
        <w:rPr>
          <w:lang w:val="en-US"/>
        </w:rPr>
        <w:t>.</w:t>
      </w:r>
      <w:bookmarkEnd w:id="13"/>
    </w:p>
    <w:p w:rsidR="00130D6B" w:rsidRPr="00A21DEA" w:rsidRDefault="00130D6B" w:rsidP="00130D6B">
      <w:pPr>
        <w:keepNext/>
        <w:framePr w:hSpace="187" w:wrap="around" w:hAnchor="text" w:yAlign="top"/>
        <w:jc w:val="center"/>
        <w:rPr>
          <w:lang w:val="en-US"/>
        </w:rPr>
      </w:pPr>
      <w:r w:rsidRPr="00A21DEA">
        <w:rPr>
          <w:noProof/>
          <w:lang w:val="en-US"/>
        </w:rPr>
        <w:drawing>
          <wp:inline distT="0" distB="0" distL="0" distR="0">
            <wp:extent cx="3762375" cy="1869611"/>
            <wp:effectExtent l="19050" t="0" r="9525" b="0"/>
            <wp:docPr id="27" name="Picture 1" descr="http://openprovenance.org/opmlay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penprovenance.org/opmlayers.jpg"/>
                    <pic:cNvPicPr>
                      <a:picLocks noChangeAspect="1" noChangeArrowheads="1"/>
                    </pic:cNvPicPr>
                  </pic:nvPicPr>
                  <pic:blipFill>
                    <a:blip r:embed="rId11" cstate="print"/>
                    <a:srcRect/>
                    <a:stretch>
                      <a:fillRect/>
                    </a:stretch>
                  </pic:blipFill>
                  <pic:spPr bwMode="auto">
                    <a:xfrm>
                      <a:off x="0" y="0"/>
                      <a:ext cx="3760717" cy="1868787"/>
                    </a:xfrm>
                    <a:prstGeom prst="rect">
                      <a:avLst/>
                    </a:prstGeom>
                    <a:noFill/>
                    <a:ln w="9525">
                      <a:noFill/>
                      <a:miter lim="800000"/>
                      <a:headEnd/>
                      <a:tailEnd/>
                    </a:ln>
                  </pic:spPr>
                </pic:pic>
              </a:graphicData>
            </a:graphic>
          </wp:inline>
        </w:drawing>
      </w:r>
    </w:p>
    <w:p w:rsidR="00130D6B" w:rsidRPr="000A2DB9" w:rsidRDefault="00130D6B" w:rsidP="00130D6B">
      <w:pPr>
        <w:pStyle w:val="Caption"/>
        <w:framePr w:hSpace="187" w:wrap="around" w:hAnchor="text" w:yAlign="top"/>
        <w:rPr>
          <w:rFonts w:cstheme="majorBidi"/>
          <w:szCs w:val="20"/>
          <w:lang w:val="en-US"/>
        </w:rPr>
      </w:pPr>
      <w:bookmarkStart w:id="14" w:name="_Ref352684871"/>
      <w:bookmarkStart w:id="15" w:name="_Ref352684862"/>
      <w:bookmarkStart w:id="16" w:name="_Toc352776696"/>
      <w:r w:rsidRPr="00A21DEA">
        <w:rPr>
          <w:lang w:val="en-US"/>
        </w:rPr>
        <w:t xml:space="preserve">Figure </w:t>
      </w:r>
      <w:r w:rsidR="001522CB">
        <w:rPr>
          <w:lang w:val="en-US"/>
        </w:rPr>
        <w:fldChar w:fldCharType="begin"/>
      </w:r>
      <w:r>
        <w:rPr>
          <w:lang w:val="en-US"/>
        </w:rPr>
        <w:instrText xml:space="preserve"> SEQ Figure \* ARABIC </w:instrText>
      </w:r>
      <w:r w:rsidR="001522CB">
        <w:rPr>
          <w:lang w:val="en-US"/>
        </w:rPr>
        <w:fldChar w:fldCharType="separate"/>
      </w:r>
      <w:r>
        <w:rPr>
          <w:noProof/>
          <w:lang w:val="en-US"/>
        </w:rPr>
        <w:t>5</w:t>
      </w:r>
      <w:r w:rsidR="001522CB">
        <w:rPr>
          <w:lang w:val="en-US"/>
        </w:rPr>
        <w:fldChar w:fldCharType="end"/>
      </w:r>
      <w:bookmarkEnd w:id="14"/>
      <w:r w:rsidRPr="00A21DEA">
        <w:rPr>
          <w:lang w:val="en-US"/>
        </w:rPr>
        <w:t>: OPM</w:t>
      </w:r>
      <w:r>
        <w:rPr>
          <w:lang w:val="en-US"/>
        </w:rPr>
        <w:t>’s</w:t>
      </w:r>
      <w:r w:rsidRPr="00A21DEA">
        <w:rPr>
          <w:lang w:val="en-US"/>
        </w:rPr>
        <w:t xml:space="preserve"> Layered Architecture</w:t>
      </w:r>
      <w:bookmarkEnd w:id="15"/>
      <w:r>
        <w:rPr>
          <w:lang w:val="en-US"/>
        </w:rPr>
        <w:t xml:space="preserve">. Source: </w:t>
      </w:r>
      <w:r w:rsidR="001522CB">
        <w:rPr>
          <w:lang w:val="en-US"/>
        </w:rPr>
        <w:fldChar w:fldCharType="begin"/>
      </w:r>
      <w:r w:rsidR="00421ADB">
        <w:rPr>
          <w:lang w:val="en-US"/>
        </w:rPr>
        <w:instrText xml:space="preserve"> ADDIN ZOTERO_ITEM CSL_CITATION {"citationID":"5zC96VW1","properties":{"formattedCitation":"{\\rtf (Moreau \\i et al.\\i0{}, 2007)}","plainCitation":"(Moreau et al., 2007)"},"citationItems":[{"id":37,"uris":["http://zotero.org/users/1122386/items/4UM2NPVP"],"uri":["http://zotero.org/users/1122386/items/4UM2NPVP"],"itemData":{"id":37,"type":"article-journal","title":"The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Van"}],"issued":{"date-parts":[["2007"]]},"accessed":{"date-parts":[["2012",6,10]]}}}],"schema":"https://github.com/citation-style-language/schema/raw/master/csl-citation.json"} </w:instrText>
      </w:r>
      <w:r w:rsidR="001522CB">
        <w:rPr>
          <w:lang w:val="en-US"/>
        </w:rPr>
        <w:fldChar w:fldCharType="separate"/>
      </w:r>
      <w:bookmarkEnd w:id="16"/>
      <w:r w:rsidR="00421ADB" w:rsidRPr="00421ADB">
        <w:rPr>
          <w:rFonts w:cs="Times New Roman"/>
          <w:szCs w:val="24"/>
        </w:rPr>
        <w:t>(</w:t>
      </w:r>
      <w:proofErr w:type="spellStart"/>
      <w:r w:rsidR="00421ADB" w:rsidRPr="00421ADB">
        <w:rPr>
          <w:rFonts w:cs="Times New Roman"/>
          <w:szCs w:val="24"/>
        </w:rPr>
        <w:t>Moreau</w:t>
      </w:r>
      <w:proofErr w:type="spellEnd"/>
      <w:r w:rsidR="00421ADB" w:rsidRPr="00421ADB">
        <w:rPr>
          <w:rFonts w:cs="Times New Roman"/>
          <w:szCs w:val="24"/>
        </w:rPr>
        <w:t xml:space="preserve"> </w:t>
      </w:r>
      <w:proofErr w:type="spellStart"/>
      <w:r w:rsidR="00421ADB" w:rsidRPr="00421ADB">
        <w:rPr>
          <w:rFonts w:cs="Times New Roman"/>
          <w:i/>
          <w:iCs/>
          <w:szCs w:val="24"/>
        </w:rPr>
        <w:t>et</w:t>
      </w:r>
      <w:proofErr w:type="spellEnd"/>
      <w:r w:rsidR="00421ADB" w:rsidRPr="00421ADB">
        <w:rPr>
          <w:rFonts w:cs="Times New Roman"/>
          <w:i/>
          <w:iCs/>
          <w:szCs w:val="24"/>
        </w:rPr>
        <w:t xml:space="preserve"> al.</w:t>
      </w:r>
      <w:r w:rsidR="00421ADB" w:rsidRPr="00421ADB">
        <w:rPr>
          <w:rFonts w:cs="Times New Roman"/>
          <w:szCs w:val="24"/>
        </w:rPr>
        <w:t>, 2007)</w:t>
      </w:r>
      <w:r w:rsidR="001522CB">
        <w:rPr>
          <w:lang w:val="en-US"/>
        </w:rPr>
        <w:fldChar w:fldCharType="end"/>
      </w:r>
    </w:p>
    <w:p w:rsidR="00130D6B" w:rsidRPr="00A21DEA" w:rsidRDefault="00130D6B" w:rsidP="00130D6B">
      <w:pPr>
        <w:pStyle w:val="Heading2"/>
        <w:rPr>
          <w:rStyle w:val="TabelaChar"/>
          <w:rFonts w:cstheme="majorBidi"/>
          <w:color w:val="auto"/>
          <w:sz w:val="24"/>
          <w:lang w:val="en-US"/>
        </w:rPr>
      </w:pPr>
      <w:bookmarkStart w:id="17" w:name="_Toc352784494"/>
      <w:bookmarkStart w:id="18" w:name="_Ref353029653"/>
      <w:r w:rsidRPr="00A21DEA">
        <w:rPr>
          <w:rStyle w:val="TabelaChar"/>
          <w:rFonts w:cstheme="majorBidi"/>
          <w:color w:val="auto"/>
          <w:sz w:val="24"/>
          <w:lang w:val="en-US"/>
        </w:rPr>
        <w:lastRenderedPageBreak/>
        <w:t>PROV</w:t>
      </w:r>
      <w:bookmarkEnd w:id="17"/>
      <w:bookmarkEnd w:id="18"/>
    </w:p>
    <w:p w:rsidR="00130D6B" w:rsidRDefault="00130D6B" w:rsidP="00130D6B">
      <w:pPr>
        <w:rPr>
          <w:lang w:val="en-US"/>
        </w:rPr>
      </w:pPr>
      <w:r>
        <w:rPr>
          <w:lang w:val="en-US"/>
        </w:rPr>
        <w:t xml:space="preserve">PROV is a family of specifications proposed by W3C group to express provenance of digital objects, containing descriptions of the entities and activities involved in producing and delivering an object. In their view, provenance is information about entities, activities, and people involved in producing a piece of data which can be used to form assessments about its quality, reliability or trustworthiness. The goal of this provenance model is to enable the wide publication and interchange of provenance on the </w:t>
      </w:r>
      <w:r>
        <w:rPr>
          <w:i/>
          <w:lang w:val="en-US"/>
        </w:rPr>
        <w:t>web</w:t>
      </w:r>
      <w:r>
        <w:rPr>
          <w:lang w:val="en-US"/>
        </w:rPr>
        <w:t xml:space="preserve"> and other information systems</w:t>
      </w:r>
      <w:r w:rsidR="0005487B">
        <w:rPr>
          <w:lang w:val="en-US"/>
        </w:rPr>
        <w:t xml:space="preserve"> </w:t>
      </w:r>
      <w:r w:rsidR="0005487B">
        <w:rPr>
          <w:lang w:val="en-US"/>
        </w:rPr>
        <w:fldChar w:fldCharType="begin"/>
      </w:r>
      <w:r w:rsidR="0005487B">
        <w:rPr>
          <w:lang w:val="en-US"/>
        </w:rPr>
        <w:instrText xml:space="preserve"> ADDIN ZOTERO_ITEM CSL_CITATION {"citationID":"10fg19sg2j","properties":{"formattedCitation":"(Groth e Moreau, 2010)","plainCitation":"(Groth e Moreau, 2010)"},"citationItems":[{"id":143,"uris":["http://zotero.org/users/1122386/items/IX55WPSC"],"uri":["http://zotero.org/users/1122386/items/IX55WPSC"],"itemData":{"id":143,"type":"webpage","title":"PROV-Overview","URL":"http://www.w3.org/TR/prov-overview/","author":[{"family":"Groth","given":"Paul"},{"family":"Moreau","given":"Luc"}],"issued":{"date-parts":[["2010"]]},"accessed":{"date-parts":[["2013",3,26]]}}}],"schema":"https://github.com/citation-style-language/schema/raw/master/csl-citation.json"} </w:instrText>
      </w:r>
      <w:r w:rsidR="0005487B">
        <w:rPr>
          <w:lang w:val="en-US"/>
        </w:rPr>
        <w:fldChar w:fldCharType="separate"/>
      </w:r>
      <w:r w:rsidR="0005487B" w:rsidRPr="0005487B">
        <w:rPr>
          <w:rFonts w:cs="Times New Roman"/>
          <w:lang w:val="en-US"/>
        </w:rPr>
        <w:t>(</w:t>
      </w:r>
      <w:proofErr w:type="spellStart"/>
      <w:r w:rsidR="0005487B" w:rsidRPr="0005487B">
        <w:rPr>
          <w:rFonts w:cs="Times New Roman"/>
          <w:lang w:val="en-US"/>
        </w:rPr>
        <w:t>Groth</w:t>
      </w:r>
      <w:proofErr w:type="spellEnd"/>
      <w:r w:rsidR="0005487B" w:rsidRPr="0005487B">
        <w:rPr>
          <w:rFonts w:cs="Times New Roman"/>
          <w:lang w:val="en-US"/>
        </w:rPr>
        <w:t xml:space="preserve"> e Moreau, 2010)</w:t>
      </w:r>
      <w:r w:rsidR="0005487B">
        <w:rPr>
          <w:lang w:val="en-US"/>
        </w:rPr>
        <w:fldChar w:fldCharType="end"/>
      </w:r>
      <w:r>
        <w:rPr>
          <w:lang w:val="en-US"/>
        </w:rPr>
        <w:t xml:space="preserve">. The PROV model enables the representation and interchange of provenance information using widely known and available formats such as </w:t>
      </w:r>
      <w:r>
        <w:rPr>
          <w:i/>
          <w:lang w:val="en-US"/>
        </w:rPr>
        <w:t>RDF</w:t>
      </w:r>
      <w:r>
        <w:rPr>
          <w:lang w:val="en-US"/>
        </w:rPr>
        <w:t xml:space="preserve"> and </w:t>
      </w:r>
      <w:r>
        <w:rPr>
          <w:i/>
          <w:lang w:val="en-US"/>
        </w:rPr>
        <w:t xml:space="preserve">xml </w:t>
      </w:r>
      <w:r w:rsidR="001522CB">
        <w:rPr>
          <w:i/>
          <w:lang w:val="en-US"/>
        </w:rPr>
        <w:fldChar w:fldCharType="begin"/>
      </w:r>
      <w:r w:rsidR="00421ADB">
        <w:rPr>
          <w:i/>
          <w:lang w:val="en-US"/>
        </w:rPr>
        <w:instrText xml:space="preserve"> ADDIN ZOTERO_ITEM CSL_CITATION {"citationID":"2et096ftel","properties":{"formattedCitation":"(Groth e Moreau, 2010)","plainCitation":"(Groth e Moreau, 2010)"},"citationItems":[{"id":143,"uris":["http://zotero.org/users/1122386/items/IX55WPSC"],"uri":["http://zotero.org/users/1122386/items/IX55WPSC"],"itemData":{"id":143,"type":"webpage","title":"PROV-Overview","URL":"http://www.w3.org/TR/prov-overview/","author":[{"family":"Groth","given":"Paul"},{"family":"Moreau","given":"Luc"}],"issued":{"date-parts":[["2010"]]},"accessed":{"date-parts":[["2013",3,26]]}}}],"schema":"https://github.com/citation-style-language/schema/raw/master/csl-citation.json"} </w:instrText>
      </w:r>
      <w:r w:rsidR="001522CB">
        <w:rPr>
          <w:i/>
          <w:lang w:val="en-US"/>
        </w:rPr>
        <w:fldChar w:fldCharType="separate"/>
      </w:r>
      <w:r w:rsidR="00421ADB" w:rsidRPr="00421ADB">
        <w:rPr>
          <w:rFonts w:cs="Times New Roman"/>
          <w:lang w:val="en-US"/>
        </w:rPr>
        <w:t>(</w:t>
      </w:r>
      <w:proofErr w:type="spellStart"/>
      <w:r w:rsidR="00421ADB" w:rsidRPr="00421ADB">
        <w:rPr>
          <w:rFonts w:cs="Times New Roman"/>
          <w:lang w:val="en-US"/>
        </w:rPr>
        <w:t>Groth</w:t>
      </w:r>
      <w:proofErr w:type="spellEnd"/>
      <w:r w:rsidR="00421ADB" w:rsidRPr="00421ADB">
        <w:rPr>
          <w:rFonts w:cs="Times New Roman"/>
          <w:lang w:val="en-US"/>
        </w:rPr>
        <w:t xml:space="preserve"> e Moreau, 2010)</w:t>
      </w:r>
      <w:r w:rsidR="001522CB">
        <w:rPr>
          <w:i/>
          <w:lang w:val="en-US"/>
        </w:rPr>
        <w:fldChar w:fldCharType="end"/>
      </w:r>
      <w:r>
        <w:rPr>
          <w:lang w:val="en-US"/>
        </w:rPr>
        <w:t>.</w:t>
      </w:r>
    </w:p>
    <w:p w:rsidR="00130D6B" w:rsidRDefault="00130D6B" w:rsidP="00130D6B">
      <w:pPr>
        <w:rPr>
          <w:lang w:val="en-US"/>
        </w:rPr>
      </w:pPr>
      <w:r>
        <w:rPr>
          <w:lang w:val="en-US"/>
        </w:rPr>
        <w:t xml:space="preserve">The discussion group that gave developed PROV was officially launched concurrently to the forth </w:t>
      </w:r>
      <w:r w:rsidRPr="005F6E44">
        <w:rPr>
          <w:i/>
          <w:lang w:val="en-US"/>
        </w:rPr>
        <w:t>Provenance Challenge</w:t>
      </w:r>
      <w:r>
        <w:rPr>
          <w:lang w:val="en-US"/>
        </w:rPr>
        <w:t xml:space="preserve"> </w:t>
      </w:r>
      <w:r w:rsidR="001522CB">
        <w:rPr>
          <w:lang w:val="en-US"/>
        </w:rPr>
        <w:fldChar w:fldCharType="begin"/>
      </w:r>
      <w:r w:rsidR="00421ADB">
        <w:rPr>
          <w:lang w:val="en-US"/>
        </w:rPr>
        <w:instrText xml:space="preserve"> ADDIN ZOTERO_ITEM CSL_CITATION {"citationID":"mkoeis1cr","properties":{"formattedCitation":"{\\rtf (\\uc0\\u8220{}Provenance Challenge WIKI\\uc0\\u8221{}, 2010)}","plainCitation":"(“Provenance Challenge WIKI”, 2010)"},"citationItems":[{"id":137,"uris":["http://zotero.org/users/1122386/items/4R6U2JV6"],"uri":["http://zotero.org/users/1122386/items/4R6U2JV6"],"itemData":{"id":137,"type":"webpage","title":"Provenance Challenge WIKI","URL":"http://twiki.ipaw.info/bin/view/Challenge/","issued":{"date-parts":[["2010"]]},"accessed":{"date-parts":[["2013",3,26]]}}}],"schema":"https://github.com/citation-style-language/schema/raw/master/csl-citation.json"} </w:instrText>
      </w:r>
      <w:r w:rsidR="001522CB">
        <w:rPr>
          <w:lang w:val="en-US"/>
        </w:rPr>
        <w:fldChar w:fldCharType="separate"/>
      </w:r>
      <w:r w:rsidRPr="005F6E44">
        <w:rPr>
          <w:rFonts w:cs="Times New Roman"/>
          <w:szCs w:val="24"/>
          <w:lang w:val="en-US"/>
        </w:rPr>
        <w:t>(“Provenance Challenge WIKI”, 2010)</w:t>
      </w:r>
      <w:r w:rsidR="001522CB">
        <w:rPr>
          <w:lang w:val="en-US"/>
        </w:rPr>
        <w:fldChar w:fldCharType="end"/>
      </w:r>
      <w:r>
        <w:rPr>
          <w:lang w:val="en-US"/>
        </w:rPr>
        <w:t xml:space="preserve">. The specifications that make up the provenance model PROV were divided into several documents that details different aspects of it: </w:t>
      </w:r>
      <w:r w:rsidRPr="005F6E44">
        <w:rPr>
          <w:lang w:val="en-US"/>
        </w:rPr>
        <w:t xml:space="preserve">PROV </w:t>
      </w:r>
      <w:r w:rsidRPr="005F6E44">
        <w:rPr>
          <w:i/>
          <w:lang w:val="en-US"/>
        </w:rPr>
        <w:t xml:space="preserve">Overview (PROV-OVERVIEW) </w:t>
      </w:r>
      <w:r w:rsidR="001522CB">
        <w:rPr>
          <w:i/>
        </w:rPr>
        <w:fldChar w:fldCharType="begin"/>
      </w:r>
      <w:r w:rsidR="00421ADB">
        <w:rPr>
          <w:i/>
          <w:lang w:val="en-US"/>
        </w:rPr>
        <w:instrText xml:space="preserve"> ADDIN ZOTERO_ITEM CSL_CITATION {"citationID":"UUCDTTQy","properties":{"formattedCitation":"(Groth e Moreau, 2010)","plainCitation":"(Groth e Moreau, 2010)"},"citationItems":[{"id":143,"uris":["http://zotero.org/users/1122386/items/IX55WPSC"],"uri":["http://zotero.org/users/1122386/items/IX55WPSC"],"itemData":{"id":143,"type":"webpage","title":"PROV-Overview","URL":"http://www.w3.org/TR/prov-overview/","author":[{"family":"Groth","given":"Paul"},{"family":"Moreau","given":"Luc"}],"issued":{"date-parts":[["2010"]]},"accessed":{"date-parts":[["2013",3,26]]}}}],"schema":"https://github.com/citation-style-language/schema/raw/master/csl-citation.json"} </w:instrText>
      </w:r>
      <w:r w:rsidR="001522CB">
        <w:rPr>
          <w:i/>
        </w:rPr>
        <w:fldChar w:fldCharType="separate"/>
      </w:r>
      <w:r w:rsidR="00421ADB" w:rsidRPr="00421ADB">
        <w:rPr>
          <w:rFonts w:cs="Times New Roman"/>
          <w:lang w:val="en-US"/>
        </w:rPr>
        <w:t>(</w:t>
      </w:r>
      <w:proofErr w:type="spellStart"/>
      <w:r w:rsidR="00421ADB" w:rsidRPr="00421ADB">
        <w:rPr>
          <w:rFonts w:cs="Times New Roman"/>
          <w:lang w:val="en-US"/>
        </w:rPr>
        <w:t>Groth</w:t>
      </w:r>
      <w:proofErr w:type="spellEnd"/>
      <w:r w:rsidR="00421ADB" w:rsidRPr="00421ADB">
        <w:rPr>
          <w:rFonts w:cs="Times New Roman"/>
          <w:lang w:val="en-US"/>
        </w:rPr>
        <w:t xml:space="preserve"> e Moreau, 2010)</w:t>
      </w:r>
      <w:r w:rsidR="001522CB">
        <w:rPr>
          <w:i/>
        </w:rPr>
        <w:fldChar w:fldCharType="end"/>
      </w:r>
      <w:r w:rsidRPr="005F6E44">
        <w:rPr>
          <w:lang w:val="en-US"/>
        </w:rPr>
        <w:t xml:space="preserve">, PROV </w:t>
      </w:r>
      <w:r w:rsidRPr="005F6E44">
        <w:rPr>
          <w:i/>
          <w:lang w:val="en-US"/>
        </w:rPr>
        <w:t xml:space="preserve">Primer (PROV-PRIMER) </w:t>
      </w:r>
      <w:r w:rsidR="001522CB">
        <w:fldChar w:fldCharType="begin"/>
      </w:r>
      <w:r w:rsidR="00421ADB">
        <w:rPr>
          <w:lang w:val="en-US"/>
        </w:rPr>
        <w:instrText xml:space="preserve"> ADDIN ZOTERO_ITEM CSL_CITATION {"citationID":"3dudiWwf","properties":{"formattedCitation":"(Gil e Miles, 2010)","plainCitation":"(Gil e Miles, 2010)"},"citationItems":[{"id":124,"uris":["http://zotero.org/users/1122386/items/CAD8KI9G"],"uri":["http://zotero.org/users/1122386/items/CAD8KI9G"],"itemData":{"id":124,"type":"webpage","title":"PROV Model Primer","abstract":"This document provides an intuitive introduction and guide to the PROV specification for provenance on the Web. PROV is a core data model for provenance for building representations of the entities, people and processes involved in producing a piece of data or thing in the world. This primer explains the fundamental PROV concepts and provides examples of its use. The primer is intended as a starting point for those wishing to create or use PROV data.\n\nThe PROV Document Overview describes the overall state of PROV, and should be read before other PROV documents.","URL":"http://www.w3.org/TR/prov-primer/","author":[{"family":"Gil","given":"Yolanda"},{"family":"Miles","given":"Simon"}],"issued":{"date-parts":[["2010"]]},"accessed":{"date-parts":[["2013",3,21]]}}}],"schema":"https://github.com/citation-style-language/schema/raw/master/csl-citation.json"} </w:instrText>
      </w:r>
      <w:r w:rsidR="001522CB">
        <w:fldChar w:fldCharType="separate"/>
      </w:r>
      <w:r w:rsidR="00421ADB" w:rsidRPr="00421ADB">
        <w:rPr>
          <w:rFonts w:cs="Times New Roman"/>
          <w:lang w:val="en-US"/>
        </w:rPr>
        <w:t>(Gil e Miles, 2010)</w:t>
      </w:r>
      <w:r w:rsidR="001522CB">
        <w:fldChar w:fldCharType="end"/>
      </w:r>
      <w:r w:rsidRPr="005F6E44">
        <w:rPr>
          <w:lang w:val="en-US"/>
        </w:rPr>
        <w:t xml:space="preserve">, </w:t>
      </w:r>
      <w:proofErr w:type="spellStart"/>
      <w:r w:rsidRPr="005F6E44">
        <w:rPr>
          <w:lang w:val="en-US"/>
        </w:rPr>
        <w:t>Prov</w:t>
      </w:r>
      <w:proofErr w:type="spellEnd"/>
      <w:r w:rsidRPr="005F6E44">
        <w:rPr>
          <w:lang w:val="en-US"/>
        </w:rPr>
        <w:t xml:space="preserve"> </w:t>
      </w:r>
      <w:r w:rsidRPr="005F6E44">
        <w:rPr>
          <w:i/>
          <w:lang w:val="en-US"/>
        </w:rPr>
        <w:t xml:space="preserve">Ontology (PROV-O) </w:t>
      </w:r>
      <w:r w:rsidR="001522CB">
        <w:fldChar w:fldCharType="begin"/>
      </w:r>
      <w:r w:rsidR="00421ADB">
        <w:rPr>
          <w:lang w:val="en-US"/>
        </w:rPr>
        <w:instrText xml:space="preserve"> ADDIN ZOTERO_ITEM CSL_CITATION {"citationID":"vnSXoo3F","properties":{"formattedCitation":"(Lebo, Sahoo e McGuiness, 2010)","plainCitation":"(Lebo, Sahoo e McGuiness, 2010)"},"citationItems":[{"id":122,"uris":["http://zotero.org/users/1122386/items/QNUPGKQI"],"uri":["http://zotero.org/users/1122386/items/QNUPGKQI"],"itemData":{"id":122,"type":"webpage","title":"PROV-O: The PROV Ontology","abstract":"The PROV Ontology (PROV-O) expresses the PROV Data Model [PROV-DM] using the OWL2 Web Ontology Language (OWL2) [OWL2-OVERVIEW]. It provides a set of classes, properties, and restrictions that can be used to represent and interchange provenance information generated in different systems and under different contexts. It can also be specialized to create new classes and properties to model provenance information for different applications and domains. The PROV Document Overview describes the overall state of PROV, and should be read before other PROV documents.","URL":"http://www.w3.org/TR/prov-o/","author":[{"family":"Lebo","given":"Timothy"},{"family":"Sahoo","given":"Satya"},{"family":"McGuiness","given":"Deborah"}],"issued":{"date-parts":[["2010"]]},"accessed":{"date-parts":[["2013",3,21]]}}}],"schema":"https://github.com/citation-style-language/schema/raw/master/csl-citation.json"} </w:instrText>
      </w:r>
      <w:r w:rsidR="001522CB">
        <w:fldChar w:fldCharType="separate"/>
      </w:r>
      <w:r w:rsidR="00421ADB" w:rsidRPr="00421ADB">
        <w:rPr>
          <w:rFonts w:cs="Times New Roman"/>
          <w:lang w:val="en-US"/>
        </w:rPr>
        <w:t xml:space="preserve">(Lebo, </w:t>
      </w:r>
      <w:proofErr w:type="spellStart"/>
      <w:r w:rsidR="00421ADB" w:rsidRPr="00421ADB">
        <w:rPr>
          <w:rFonts w:cs="Times New Roman"/>
          <w:lang w:val="en-US"/>
        </w:rPr>
        <w:t>Sahoo</w:t>
      </w:r>
      <w:proofErr w:type="spellEnd"/>
      <w:r w:rsidR="00421ADB" w:rsidRPr="00421ADB">
        <w:rPr>
          <w:rFonts w:cs="Times New Roman"/>
          <w:lang w:val="en-US"/>
        </w:rPr>
        <w:t xml:space="preserve"> e McGuiness, 2010)</w:t>
      </w:r>
      <w:r w:rsidR="001522CB">
        <w:fldChar w:fldCharType="end"/>
      </w:r>
      <w:r w:rsidRPr="005F6E44">
        <w:rPr>
          <w:lang w:val="en-US"/>
        </w:rPr>
        <w:t xml:space="preserve">, PROV </w:t>
      </w:r>
      <w:r w:rsidRPr="005F6E44">
        <w:rPr>
          <w:i/>
          <w:lang w:val="en-US"/>
        </w:rPr>
        <w:t xml:space="preserve">Data Model (PROV-DM) </w:t>
      </w:r>
      <w:r w:rsidR="001522CB">
        <w:fldChar w:fldCharType="begin"/>
      </w:r>
      <w:r w:rsidR="00421ADB">
        <w:rPr>
          <w:lang w:val="en-US"/>
        </w:rPr>
        <w:instrText xml:space="preserve"> ADDIN ZOTERO_ITEM CSL_CITATION {"citationID":"pcnw7E8A","properties":{"formattedCitation":"(Moreau e Missier, 2010)","plainCitation":"(Moreau e Missier, 2010)"},"citationItems":[{"id":76,"uris":["http://zotero.org/users/1122386/items/K8JAIXTU"],"uri":["http://zotero.org/users/1122386/items/K8JAIXTU"],"itemData":{"id":76,"type":"webpage","title":"PROV-DM: The PROV Data Model","URL":"http://www.w3.org/TR/prov-dm/","note":"Working Draft","shortTitle":"PROV-DM","language":"English","author":[{"family":"Moreau","given":"Luc"},{"family":"Missier","given":"Paolo"}],"issued":{"date-parts":[["2010"]]}}}],"schema":"https://github.com/citation-style-language/schema/raw/master/csl-citation.json"} </w:instrText>
      </w:r>
      <w:r w:rsidR="001522CB">
        <w:fldChar w:fldCharType="separate"/>
      </w:r>
      <w:r w:rsidR="00421ADB" w:rsidRPr="00421ADB">
        <w:rPr>
          <w:rFonts w:cs="Times New Roman"/>
          <w:lang w:val="en-US"/>
        </w:rPr>
        <w:t xml:space="preserve">(Moreau e </w:t>
      </w:r>
      <w:proofErr w:type="spellStart"/>
      <w:r w:rsidR="00421ADB" w:rsidRPr="00421ADB">
        <w:rPr>
          <w:rFonts w:cs="Times New Roman"/>
          <w:lang w:val="en-US"/>
        </w:rPr>
        <w:t>Missier</w:t>
      </w:r>
      <w:proofErr w:type="spellEnd"/>
      <w:r w:rsidR="00421ADB" w:rsidRPr="00421ADB">
        <w:rPr>
          <w:rFonts w:cs="Times New Roman"/>
          <w:lang w:val="en-US"/>
        </w:rPr>
        <w:t>, 2010)</w:t>
      </w:r>
      <w:r w:rsidR="001522CB">
        <w:fldChar w:fldCharType="end"/>
      </w:r>
      <w:r w:rsidRPr="005F6E44">
        <w:rPr>
          <w:lang w:val="en-US"/>
        </w:rPr>
        <w:t xml:space="preserve">, PROV </w:t>
      </w:r>
      <w:r w:rsidRPr="005F6E44">
        <w:rPr>
          <w:i/>
          <w:lang w:val="en-US"/>
        </w:rPr>
        <w:t xml:space="preserve">Constraints (PROV-CONSTRAINTS) </w:t>
      </w:r>
      <w:r w:rsidR="001522CB">
        <w:fldChar w:fldCharType="begin"/>
      </w:r>
      <w:r w:rsidR="00421ADB">
        <w:rPr>
          <w:lang w:val="en-US"/>
        </w:rPr>
        <w:instrText xml:space="preserve"> ADDIN ZOTERO_ITEM CSL_CITATION {"citationID":"m3pESOiP","properties":{"formattedCitation":"{\\rtf (Nies \\i et al.\\i0{}, 2010)}","plainCitation":"(Nies et al., 2010)"},"citationItems":[{"id":126,"uris":["http://zotero.org/users/1122386/items/GN9AMRVX"],"uri":["http://zotero.org/users/1122386/items/GN9AMRVX"],"itemData":{"id":126,"type":"webpage","title":"Constraints of the PROV Data Model","abstract":"Provenance is information about entities, activities, and people involved in producing a piece of data or thing, which can be used to form assessments about its quality, reliability or trustworthiness. PROV-DM is the conceptual data model that forms a basis for the W3C provenance (PROV) family of specifications.\n\nThis document defines a subset of PROV instances called valid PROV instances, by analogy with notions of validity for other Web standards. The intent of validation is to ensure that a PROV instance represents a consistent history of objects and their interactions that is safe to use for the purpose of logical reasoning and other kinds of analysis. Valid PROV instances satisfy certain definitions, inferences, and constraints. These definitions, inferences, and constraints provide a measure of consistency checking for provenance and reasoning over provenance. They can also be used to normalize PROV instances to forms that can easily be compared in order to determine whether two PROV instances are equivalent. Validity and equivalence are also defined for PROV bundles (that is, named instances) and documents (that is, a toplevel instance together with zero or more bundles).\n\nThe PROV Document Overview describes the overall state of PROV, and should be read before other PROV documents.","URL":"http://www.w3.org/TR/prov-constraints/","author":[{"family":"Nies","given":"Tom De"},{"family":"Cheney","given":"James"},{"family":"Missier","given":"Paolo"},{"family":"Moreau","given":"Luc"}],"issued":{"date-parts":[["2010"]]},"accessed":{"date-parts":[["2013",3,21]]}}}],"schema":"https://github.com/citation-style-language/schema/raw/master/csl-citation.json"} </w:instrText>
      </w:r>
      <w:r w:rsidR="001522CB">
        <w:fldChar w:fldCharType="separate"/>
      </w:r>
      <w:r w:rsidR="00421ADB" w:rsidRPr="00421ADB">
        <w:rPr>
          <w:rFonts w:cs="Times New Roman"/>
          <w:szCs w:val="24"/>
          <w:lang w:val="en-US"/>
        </w:rPr>
        <w:t>(</w:t>
      </w:r>
      <w:proofErr w:type="spellStart"/>
      <w:r w:rsidR="00421ADB" w:rsidRPr="00421ADB">
        <w:rPr>
          <w:rFonts w:cs="Times New Roman"/>
          <w:szCs w:val="24"/>
          <w:lang w:val="en-US"/>
        </w:rPr>
        <w:t>Nies</w:t>
      </w:r>
      <w:proofErr w:type="spellEnd"/>
      <w:r w:rsidR="00421ADB" w:rsidRPr="00421ADB">
        <w:rPr>
          <w:rFonts w:cs="Times New Roman"/>
          <w:szCs w:val="24"/>
          <w:lang w:val="en-US"/>
        </w:rPr>
        <w:t xml:space="preserve"> </w:t>
      </w:r>
      <w:r w:rsidR="00421ADB" w:rsidRPr="00421ADB">
        <w:rPr>
          <w:rFonts w:cs="Times New Roman"/>
          <w:i/>
          <w:iCs/>
          <w:szCs w:val="24"/>
          <w:lang w:val="en-US"/>
        </w:rPr>
        <w:t>et al.</w:t>
      </w:r>
      <w:r w:rsidR="00421ADB" w:rsidRPr="00421ADB">
        <w:rPr>
          <w:rFonts w:cs="Times New Roman"/>
          <w:szCs w:val="24"/>
          <w:lang w:val="en-US"/>
        </w:rPr>
        <w:t>, 2010)</w:t>
      </w:r>
      <w:r w:rsidR="001522CB">
        <w:fldChar w:fldCharType="end"/>
      </w:r>
      <w:r w:rsidRPr="005F6E44">
        <w:rPr>
          <w:lang w:val="en-US"/>
        </w:rPr>
        <w:t xml:space="preserve">, PROV </w:t>
      </w:r>
      <w:r w:rsidRPr="005F6E44">
        <w:rPr>
          <w:i/>
          <w:lang w:val="en-US"/>
        </w:rPr>
        <w:t xml:space="preserve">Notation (PROV-N) </w:t>
      </w:r>
      <w:r w:rsidR="001522CB">
        <w:fldChar w:fldCharType="begin"/>
      </w:r>
      <w:r w:rsidR="00421ADB">
        <w:rPr>
          <w:lang w:val="en-US"/>
        </w:rPr>
        <w:instrText xml:space="preserve"> ADDIN ZOTERO_ITEM CSL_CITATION {"citationID":"ndkSZT8F","properties":{"formattedCitation":"(Moreau e Missier, 2010)","plainCitation":"(Moreau e Missier, 2010)"},"citationItems":[{"id":118,"uris":["http://zotero.org/users/1122386/items/VSJXMF4F"],"uri":["http://zotero.org/users/1122386/items/VSJXMF4F"],"itemData":{"id":118,"type":"webpage","title":"PROV-N: The Provenance Notation","URL":"http://www.w3.org/TR/prov-n/","author":[{"family":"Moreau","given":"Luc"},{"family":"Missier","given":"Paolo"}],"issued":{"date-parts":[["2010"]]},"accessed":{"date-parts":[["2013",3,21]]}}}],"schema":"https://github.com/citation-style-language/schema/raw/master/csl-citation.json"} </w:instrText>
      </w:r>
      <w:r w:rsidR="001522CB">
        <w:fldChar w:fldCharType="separate"/>
      </w:r>
      <w:r w:rsidR="00421ADB" w:rsidRPr="00421ADB">
        <w:rPr>
          <w:rFonts w:cs="Times New Roman"/>
          <w:lang w:val="en-US"/>
        </w:rPr>
        <w:t xml:space="preserve">(Moreau e </w:t>
      </w:r>
      <w:proofErr w:type="spellStart"/>
      <w:r w:rsidR="00421ADB" w:rsidRPr="00421ADB">
        <w:rPr>
          <w:rFonts w:cs="Times New Roman"/>
          <w:lang w:val="en-US"/>
        </w:rPr>
        <w:t>Missier</w:t>
      </w:r>
      <w:proofErr w:type="spellEnd"/>
      <w:r w:rsidR="00421ADB" w:rsidRPr="00421ADB">
        <w:rPr>
          <w:rFonts w:cs="Times New Roman"/>
          <w:lang w:val="en-US"/>
        </w:rPr>
        <w:t>, 2010)</w:t>
      </w:r>
      <w:r w:rsidR="001522CB">
        <w:fldChar w:fldCharType="end"/>
      </w:r>
      <w:r w:rsidRPr="005F6E44">
        <w:rPr>
          <w:lang w:val="en-US"/>
        </w:rPr>
        <w:t xml:space="preserve">, PROV XML (PROV-XML) </w:t>
      </w:r>
      <w:r w:rsidR="001522CB">
        <w:fldChar w:fldCharType="begin"/>
      </w:r>
      <w:r w:rsidR="00421ADB">
        <w:rPr>
          <w:lang w:val="en-US"/>
        </w:rPr>
        <w:instrText xml:space="preserve"> ADDIN ZOTERO_ITEM CSL_CITATION {"citationID":"B2ruce8b","properties":{"formattedCitation":"{\\rtf (Hua \\i et al.\\i0{}, 2010)}","plainCitation":"(Hua et al., 2010)"},"citationItems":[{"id":141,"uris":["http://zotero.org/users/1122386/items/ZJUGUHBU"],"uri":["http://zotero.org/users/1122386/items/ZJUGUHBU"],"itemData":{"id":141,"type":"webpage","title":"PROV-XML: The PROV XML Schema","URL":"http://www.w3.org/TR/prov-xml/","author":[{"family":"Hua","given":"Hook"},{"family":"Tilmes","given":"Curt"},{"family":"Zednik","given":"Stephan"},{"family":"Moreau","given":"Luc"}],"issued":{"date-parts":[["2010"]]},"accessed":{"date-parts":[["2013",3,26]]}}}],"schema":"https://github.com/citation-style-language/schema/raw/master/csl-citation.json"} </w:instrText>
      </w:r>
      <w:r w:rsidR="001522CB">
        <w:fldChar w:fldCharType="separate"/>
      </w:r>
      <w:r w:rsidR="00421ADB" w:rsidRPr="00421ADB">
        <w:rPr>
          <w:rFonts w:cs="Times New Roman"/>
          <w:szCs w:val="24"/>
          <w:lang w:val="en-US"/>
        </w:rPr>
        <w:t>(</w:t>
      </w:r>
      <w:proofErr w:type="spellStart"/>
      <w:r w:rsidR="00421ADB" w:rsidRPr="00421ADB">
        <w:rPr>
          <w:rFonts w:cs="Times New Roman"/>
          <w:szCs w:val="24"/>
          <w:lang w:val="en-US"/>
        </w:rPr>
        <w:t>Hua</w:t>
      </w:r>
      <w:proofErr w:type="spellEnd"/>
      <w:r w:rsidR="00421ADB" w:rsidRPr="00421ADB">
        <w:rPr>
          <w:rFonts w:cs="Times New Roman"/>
          <w:szCs w:val="24"/>
          <w:lang w:val="en-US"/>
        </w:rPr>
        <w:t xml:space="preserve"> </w:t>
      </w:r>
      <w:r w:rsidR="00421ADB" w:rsidRPr="00421ADB">
        <w:rPr>
          <w:rFonts w:cs="Times New Roman"/>
          <w:i/>
          <w:iCs/>
          <w:szCs w:val="24"/>
          <w:lang w:val="en-US"/>
        </w:rPr>
        <w:t>et al.</w:t>
      </w:r>
      <w:r w:rsidR="00421ADB" w:rsidRPr="00421ADB">
        <w:rPr>
          <w:rFonts w:cs="Times New Roman"/>
          <w:szCs w:val="24"/>
          <w:lang w:val="en-US"/>
        </w:rPr>
        <w:t>, 2010)</w:t>
      </w:r>
      <w:r w:rsidR="001522CB">
        <w:fldChar w:fldCharType="end"/>
      </w:r>
      <w:r w:rsidRPr="005F6E44">
        <w:rPr>
          <w:lang w:val="en-US"/>
        </w:rPr>
        <w:t xml:space="preserve">, PROV </w:t>
      </w:r>
      <w:r w:rsidRPr="005F6E44">
        <w:rPr>
          <w:i/>
          <w:lang w:val="en-US"/>
        </w:rPr>
        <w:t xml:space="preserve">Dublin Core Mapping (PROV-DC) </w:t>
      </w:r>
      <w:r w:rsidR="001522CB">
        <w:rPr>
          <w:i/>
        </w:rPr>
        <w:fldChar w:fldCharType="begin"/>
      </w:r>
      <w:r w:rsidR="00421ADB">
        <w:rPr>
          <w:i/>
          <w:lang w:val="en-US"/>
        </w:rPr>
        <w:instrText xml:space="preserve"> ADDIN ZOTERO_ITEM CSL_CITATION {"citationID":"5qR74Byu","properties":{"formattedCitation":"{\\rtf (Garijo \\i et al.\\i0{}, 2010)}","plainCitation":"(Garijo et al., 2010)"},"citationItems":[{"id":145,"uris":["http://zotero.org/users/1122386/items/WZS6RICF"],"uri":["http://zotero.org/users/1122386/items/WZS6RICF"],"itemData":{"id":145,"type":"webpage","title":"Dublin Core to PROV Mapping","URL":"http://www.w3.org/TR/2013/WD-prov-dc-20130312/","author":[{"family":"Garijo","given":"Daniel"},{"family":"Eckert","given":"Kai"},{"family":"Miles","given":"Simon"},{"family":"Trim","given":"Craig M."},{"family":"Panzer","given":"Michael"}],"issued":{"date-parts":[["2010"]]},"accessed":{"date-parts":[["2013",3,26]]}}}],"schema":"https://github.com/citation-style-language/schema/raw/master/csl-citation.json"} </w:instrText>
      </w:r>
      <w:r w:rsidR="001522CB">
        <w:rPr>
          <w:i/>
        </w:rPr>
        <w:fldChar w:fldCharType="separate"/>
      </w:r>
      <w:r w:rsidR="00421ADB" w:rsidRPr="00421ADB">
        <w:rPr>
          <w:rFonts w:cs="Times New Roman"/>
          <w:szCs w:val="24"/>
          <w:lang w:val="en-US"/>
        </w:rPr>
        <w:t>(</w:t>
      </w:r>
      <w:proofErr w:type="spellStart"/>
      <w:r w:rsidR="00421ADB" w:rsidRPr="00421ADB">
        <w:rPr>
          <w:rFonts w:cs="Times New Roman"/>
          <w:szCs w:val="24"/>
          <w:lang w:val="en-US"/>
        </w:rPr>
        <w:t>Garijo</w:t>
      </w:r>
      <w:proofErr w:type="spellEnd"/>
      <w:r w:rsidR="00421ADB" w:rsidRPr="00421ADB">
        <w:rPr>
          <w:rFonts w:cs="Times New Roman"/>
          <w:szCs w:val="24"/>
          <w:lang w:val="en-US"/>
        </w:rPr>
        <w:t xml:space="preserve"> </w:t>
      </w:r>
      <w:r w:rsidR="00421ADB" w:rsidRPr="00421ADB">
        <w:rPr>
          <w:rFonts w:cs="Times New Roman"/>
          <w:i/>
          <w:iCs/>
          <w:szCs w:val="24"/>
          <w:lang w:val="en-US"/>
        </w:rPr>
        <w:t>et al.</w:t>
      </w:r>
      <w:r w:rsidR="00421ADB" w:rsidRPr="00421ADB">
        <w:rPr>
          <w:rFonts w:cs="Times New Roman"/>
          <w:szCs w:val="24"/>
          <w:lang w:val="en-US"/>
        </w:rPr>
        <w:t>, 2010)</w:t>
      </w:r>
      <w:r w:rsidR="001522CB">
        <w:rPr>
          <w:i/>
        </w:rPr>
        <w:fldChar w:fldCharType="end"/>
      </w:r>
      <w:r w:rsidRPr="005F6E44">
        <w:rPr>
          <w:lang w:val="en-US"/>
        </w:rPr>
        <w:t xml:space="preserve">, PROV </w:t>
      </w:r>
      <w:r w:rsidRPr="005F6E44">
        <w:rPr>
          <w:i/>
          <w:lang w:val="en-US"/>
        </w:rPr>
        <w:t xml:space="preserve">Links </w:t>
      </w:r>
      <w:r w:rsidR="001522CB">
        <w:rPr>
          <w:i/>
        </w:rPr>
        <w:fldChar w:fldCharType="begin"/>
      </w:r>
      <w:r w:rsidR="00421ADB">
        <w:rPr>
          <w:i/>
          <w:lang w:val="en-US"/>
        </w:rPr>
        <w:instrText xml:space="preserve"> ADDIN ZOTERO_ITEM CSL_CITATION {"citationID":"0LmWlqvc","properties":{"formattedCitation":"(Moreau e Lebo, 2010)","plainCitation":"(Moreau e Lebo, 2010)"},"citationItems":[{"id":147,"uris":["http://zotero.org/users/1122386/items/TQF82DCZ"],"uri":["http://zotero.org/users/1122386/items/TQF82DCZ"],"itemData":{"id":147,"type":"webpage","title":"Linking Across Provenance Bundles","URL":"http://www.w3.org/TR/2013/WD-prov-links-20130312/","author":[{"family":"Moreau","given":"Luc"},{"family":"Lebo","given":"Timothy"}],"issued":{"date-parts":[["2010"]]},"accessed":{"date-parts":[["2013",3,26]]}}}],"schema":"https://github.com/citation-style-language/schema/raw/master/csl-citation.json"} </w:instrText>
      </w:r>
      <w:r w:rsidR="001522CB">
        <w:rPr>
          <w:i/>
        </w:rPr>
        <w:fldChar w:fldCharType="separate"/>
      </w:r>
      <w:r w:rsidR="00421ADB" w:rsidRPr="00421ADB">
        <w:rPr>
          <w:rFonts w:cs="Times New Roman"/>
          <w:lang w:val="en-US"/>
        </w:rPr>
        <w:t>(Moreau e Lebo, 2010)</w:t>
      </w:r>
      <w:r w:rsidR="001522CB">
        <w:rPr>
          <w:i/>
        </w:rPr>
        <w:fldChar w:fldCharType="end"/>
      </w:r>
      <w:r w:rsidRPr="005F6E44">
        <w:rPr>
          <w:lang w:val="en-US"/>
        </w:rPr>
        <w:t xml:space="preserve">, PROV </w:t>
      </w:r>
      <w:r w:rsidRPr="005F6E44">
        <w:rPr>
          <w:i/>
          <w:lang w:val="en-US"/>
        </w:rPr>
        <w:t xml:space="preserve">Access and Query (PROV-AQ) </w:t>
      </w:r>
      <w:r w:rsidR="001522CB">
        <w:fldChar w:fldCharType="begin"/>
      </w:r>
      <w:r w:rsidR="00421ADB">
        <w:rPr>
          <w:lang w:val="en-US"/>
        </w:rPr>
        <w:instrText xml:space="preserve"> ADDIN ZOTERO_ITEM CSL_CITATION {"citationID":"w3A3qbIL","properties":{"formattedCitation":"{\\rtf (Weitzner \\i et al.\\i0{}, 2008)}","plainCitation":"(Weitzner et al., 2008)"},"citationItems":[{"id":23,"uris":["http://zotero.org/users/1122386/items/859XEV2D"],"uri":["http://zotero.org/users/1122386/items/859XEV2D"],"itemData":{"id":23,"type":"article-journal","title":"Information accountability","container-title":"Communications of the ACM","page":"82-87","volume":"51","issue":"6","source":"CrossRef","DOI":"10.1145/1349026.1349043","ISSN":"00010782","author":[{"family":"Weitzner","given":"Daniel J."},{"family":"Abelson","given":"Harold"},{"family":"Berners-Lee","given":"Tim"},{"family":"Feigenbaum","given":"Joan"},{"family":"Hendler","given":"James"},{"family":"Sussman","given":"Gerald Jay"}],"issued":{"date-parts":[["2008",6,1]]},"accessed":{"date-parts":[["2013",3,21]]}}}],"schema":"https://github.com/citation-style-language/schema/raw/master/csl-citation.json"} </w:instrText>
      </w:r>
      <w:r w:rsidR="001522CB">
        <w:fldChar w:fldCharType="separate"/>
      </w:r>
      <w:r w:rsidR="00421ADB" w:rsidRPr="00421ADB">
        <w:rPr>
          <w:rFonts w:cs="Times New Roman"/>
          <w:szCs w:val="24"/>
          <w:lang w:val="en-US"/>
        </w:rPr>
        <w:t>(</w:t>
      </w:r>
      <w:proofErr w:type="spellStart"/>
      <w:r w:rsidR="00421ADB" w:rsidRPr="00421ADB">
        <w:rPr>
          <w:rFonts w:cs="Times New Roman"/>
          <w:szCs w:val="24"/>
          <w:lang w:val="en-US"/>
        </w:rPr>
        <w:t>Weitzner</w:t>
      </w:r>
      <w:proofErr w:type="spellEnd"/>
      <w:r w:rsidR="00421ADB" w:rsidRPr="00421ADB">
        <w:rPr>
          <w:rFonts w:cs="Times New Roman"/>
          <w:szCs w:val="24"/>
          <w:lang w:val="en-US"/>
        </w:rPr>
        <w:t xml:space="preserve"> </w:t>
      </w:r>
      <w:r w:rsidR="00421ADB" w:rsidRPr="00421ADB">
        <w:rPr>
          <w:rFonts w:cs="Times New Roman"/>
          <w:i/>
          <w:iCs/>
          <w:szCs w:val="24"/>
          <w:lang w:val="en-US"/>
        </w:rPr>
        <w:t>et al.</w:t>
      </w:r>
      <w:r w:rsidR="00421ADB" w:rsidRPr="00421ADB">
        <w:rPr>
          <w:rFonts w:cs="Times New Roman"/>
          <w:szCs w:val="24"/>
          <w:lang w:val="en-US"/>
        </w:rPr>
        <w:t>, 2008)</w:t>
      </w:r>
      <w:r w:rsidR="001522CB">
        <w:fldChar w:fldCharType="end"/>
      </w:r>
      <w:r w:rsidRPr="005F6E44">
        <w:rPr>
          <w:lang w:val="en-US"/>
        </w:rPr>
        <w:t xml:space="preserve">, PROV </w:t>
      </w:r>
      <w:r w:rsidRPr="005F6E44">
        <w:rPr>
          <w:i/>
          <w:lang w:val="en-US"/>
        </w:rPr>
        <w:t xml:space="preserve">Dictionary (PROV-DICTIONARY) </w:t>
      </w:r>
      <w:r w:rsidR="001522CB">
        <w:rPr>
          <w:i/>
        </w:rPr>
        <w:fldChar w:fldCharType="begin"/>
      </w:r>
      <w:r w:rsidR="00421ADB">
        <w:rPr>
          <w:i/>
          <w:lang w:val="en-US"/>
        </w:rPr>
        <w:instrText xml:space="preserve"> ADDIN ZOTERO_ITEM CSL_CITATION {"citationID":"58S8dcnd","properties":{"formattedCitation":"{\\rtf (Missier \\i et al.\\i0{}, 2010)}","plainCitation":"(Missier et al., 2010)"},"citationItems":[{"id":149,"uris":["http://zotero.org/users/1122386/items/N3SRV2BD"],"uri":["http://zotero.org/users/1122386/items/N3SRV2BD"],"itemData":{"id":149,"type":"webpage","title":"PROV Dictionary","URL":"http://www.w3.org/TR/2013/WD-prov-dictionary-20130312/","author":[{"family":"Missier","given":"Paolo"},{"family":"Moreau","given":"Luc"},{"family":"Cheney","given":"James"},{"family":"Lebo","given":"Timothy"},{"family":"Soiland-Reyes","given":"Stian"},{"family":"Nies","given":"Tom De"},{"family":"Coppens","given":"Sam"}],"issued":{"date-parts":[["2010"]]},"accessed":{"date-parts":[["2013",3,26]]}}}],"schema":"https://github.com/citation-style-language/schema/raw/master/csl-citation.json"} </w:instrText>
      </w:r>
      <w:r w:rsidR="001522CB">
        <w:rPr>
          <w:i/>
        </w:rPr>
        <w:fldChar w:fldCharType="separate"/>
      </w:r>
      <w:r w:rsidR="00421ADB" w:rsidRPr="00421ADB">
        <w:rPr>
          <w:rFonts w:cs="Times New Roman"/>
          <w:szCs w:val="24"/>
          <w:lang w:val="en-US"/>
        </w:rPr>
        <w:t>(</w:t>
      </w:r>
      <w:proofErr w:type="spellStart"/>
      <w:r w:rsidR="00421ADB" w:rsidRPr="00421ADB">
        <w:rPr>
          <w:rFonts w:cs="Times New Roman"/>
          <w:szCs w:val="24"/>
          <w:lang w:val="en-US"/>
        </w:rPr>
        <w:t>Missier</w:t>
      </w:r>
      <w:proofErr w:type="spellEnd"/>
      <w:r w:rsidR="00421ADB" w:rsidRPr="00421ADB">
        <w:rPr>
          <w:rFonts w:cs="Times New Roman"/>
          <w:szCs w:val="24"/>
          <w:lang w:val="en-US"/>
        </w:rPr>
        <w:t xml:space="preserve"> </w:t>
      </w:r>
      <w:r w:rsidR="00421ADB" w:rsidRPr="00421ADB">
        <w:rPr>
          <w:rFonts w:cs="Times New Roman"/>
          <w:i/>
          <w:iCs/>
          <w:szCs w:val="24"/>
          <w:lang w:val="en-US"/>
        </w:rPr>
        <w:t>et al.</w:t>
      </w:r>
      <w:r w:rsidR="00421ADB" w:rsidRPr="00421ADB">
        <w:rPr>
          <w:rFonts w:cs="Times New Roman"/>
          <w:szCs w:val="24"/>
          <w:lang w:val="en-US"/>
        </w:rPr>
        <w:t>, 2010)</w:t>
      </w:r>
      <w:r w:rsidR="001522CB">
        <w:rPr>
          <w:i/>
        </w:rPr>
        <w:fldChar w:fldCharType="end"/>
      </w:r>
      <w:r w:rsidRPr="005F6E44">
        <w:rPr>
          <w:lang w:val="en-US"/>
        </w:rPr>
        <w:t xml:space="preserve">, PROV </w:t>
      </w:r>
      <w:r w:rsidRPr="005F6E44">
        <w:rPr>
          <w:i/>
          <w:lang w:val="en-US"/>
        </w:rPr>
        <w:t xml:space="preserve">Semantics (PROV-SEM) </w:t>
      </w:r>
      <w:r w:rsidR="001522CB">
        <w:rPr>
          <w:i/>
        </w:rPr>
        <w:fldChar w:fldCharType="begin"/>
      </w:r>
      <w:r w:rsidR="00421ADB">
        <w:rPr>
          <w:i/>
          <w:lang w:val="en-US"/>
        </w:rPr>
        <w:instrText xml:space="preserve"> ADDIN ZOTERO_ITEM CSL_CITATION {"citationID":"N1AKeaRW","properties":{"formattedCitation":"(Cheney, 2010)","plainCitation":"(Cheney, 2010)"},"citationItems":[{"id":151,"uris":["http://zotero.org/users/1122386/items/FJERU6QC"],"uri":["http://zotero.org/users/1122386/items/FJERU6QC"],"itemData":{"id":151,"type":"webpage","title":"Semantics of the PROV Data Model","URL":"http://www.w3.org/TR/2013/WD-prov-sem-20130312/","author":[{"family":"Cheney","given":"James"}],"issued":{"date-parts":[["2010"]]},"accessed":{"date-parts":[["2013",3,26]]}}}],"schema":"https://github.com/citation-style-language/schema/raw/master/csl-citation.json"} </w:instrText>
      </w:r>
      <w:r w:rsidR="001522CB">
        <w:rPr>
          <w:i/>
        </w:rPr>
        <w:fldChar w:fldCharType="separate"/>
      </w:r>
      <w:r w:rsidR="00421ADB" w:rsidRPr="00421ADB">
        <w:rPr>
          <w:rFonts w:cs="Times New Roman"/>
          <w:lang w:val="en-US"/>
        </w:rPr>
        <w:t>(Cheney, 2010)</w:t>
      </w:r>
      <w:r w:rsidR="001522CB">
        <w:rPr>
          <w:i/>
        </w:rPr>
        <w:fldChar w:fldCharType="end"/>
      </w:r>
      <w:r>
        <w:rPr>
          <w:lang w:val="en-US"/>
        </w:rPr>
        <w:t xml:space="preserve"> and</w:t>
      </w:r>
      <w:r w:rsidRPr="005F6E44">
        <w:rPr>
          <w:lang w:val="en-US"/>
        </w:rPr>
        <w:t xml:space="preserve"> PROV </w:t>
      </w:r>
      <w:r w:rsidRPr="005F6E44">
        <w:rPr>
          <w:i/>
          <w:lang w:val="en-US"/>
        </w:rPr>
        <w:t xml:space="preserve">Implementations </w:t>
      </w:r>
      <w:r w:rsidR="001522CB">
        <w:rPr>
          <w:i/>
        </w:rPr>
        <w:fldChar w:fldCharType="begin"/>
      </w:r>
      <w:r w:rsidR="00421ADB">
        <w:rPr>
          <w:i/>
          <w:lang w:val="en-US"/>
        </w:rPr>
        <w:instrText xml:space="preserve"> ADDIN ZOTERO_ITEM CSL_CITATION {"citationID":"S4dCTGaN","properties":{"formattedCitation":"{\\rtf (Groth \\i et al.\\i0{}, 2012)}","plainCitation":"(Groth et al., 2012)"},"citationItems":[{"id":153,"uris":["http://zotero.org/users/1122386/items/UTTQIU2U"],"uri":["http://zotero.org/users/1122386/items/UTTQIU2U"],"itemData":{"id":153,"type":"webpage","title":"ProvImplementations","URL":"http://www.w3.org/2011/prov/wiki/ProvImplementations","author":[{"family":"Groth","given":"Paul"},{"family":"Lebo","given":"Timothy"},{"family":"Moreau","given":"Luc"},{"family":"Soiland-Reyes","given":"Stian"},{"family":"Missier","given":"Paolo"},{"family":"Sahoo","given":"Satya"}],"issued":{"date-parts":[["2012"]]},"accessed":{"date-parts":[["2013",3,26]]}}}],"schema":"https://github.com/citation-style-language/schema/raw/master/csl-citation.json"} </w:instrText>
      </w:r>
      <w:r w:rsidR="001522CB">
        <w:rPr>
          <w:i/>
        </w:rPr>
        <w:fldChar w:fldCharType="separate"/>
      </w:r>
      <w:r w:rsidR="00421ADB" w:rsidRPr="00421ADB">
        <w:rPr>
          <w:rFonts w:cs="Times New Roman"/>
          <w:szCs w:val="24"/>
        </w:rPr>
        <w:t>(</w:t>
      </w:r>
      <w:proofErr w:type="spellStart"/>
      <w:r w:rsidR="00421ADB" w:rsidRPr="00421ADB">
        <w:rPr>
          <w:rFonts w:cs="Times New Roman"/>
          <w:szCs w:val="24"/>
        </w:rPr>
        <w:t>Groth</w:t>
      </w:r>
      <w:proofErr w:type="spellEnd"/>
      <w:r w:rsidR="00421ADB" w:rsidRPr="00421ADB">
        <w:rPr>
          <w:rFonts w:cs="Times New Roman"/>
          <w:szCs w:val="24"/>
        </w:rPr>
        <w:t xml:space="preserve"> </w:t>
      </w:r>
      <w:proofErr w:type="spellStart"/>
      <w:r w:rsidR="00421ADB" w:rsidRPr="00421ADB">
        <w:rPr>
          <w:rFonts w:cs="Times New Roman"/>
          <w:i/>
          <w:iCs/>
          <w:szCs w:val="24"/>
        </w:rPr>
        <w:t>et</w:t>
      </w:r>
      <w:proofErr w:type="spellEnd"/>
      <w:r w:rsidR="00421ADB" w:rsidRPr="00421ADB">
        <w:rPr>
          <w:rFonts w:cs="Times New Roman"/>
          <w:i/>
          <w:iCs/>
          <w:szCs w:val="24"/>
        </w:rPr>
        <w:t xml:space="preserve"> al.</w:t>
      </w:r>
      <w:r w:rsidR="00421ADB" w:rsidRPr="00421ADB">
        <w:rPr>
          <w:rFonts w:cs="Times New Roman"/>
          <w:szCs w:val="24"/>
        </w:rPr>
        <w:t>, 2012)</w:t>
      </w:r>
      <w:r w:rsidR="001522CB">
        <w:rPr>
          <w:i/>
        </w:rPr>
        <w:fldChar w:fldCharType="end"/>
      </w:r>
      <w:r>
        <w:rPr>
          <w:lang w:val="en-US"/>
        </w:rPr>
        <w:t xml:space="preserve"> .</w:t>
      </w:r>
    </w:p>
    <w:p w:rsidR="00130D6B" w:rsidRDefault="001522CB" w:rsidP="00130D6B">
      <w:pPr>
        <w:rPr>
          <w:lang w:val="en-US"/>
        </w:rPr>
      </w:pPr>
      <w:r>
        <w:rPr>
          <w:lang w:val="en-US"/>
        </w:rPr>
        <w:fldChar w:fldCharType="begin"/>
      </w:r>
      <w:r w:rsidR="00130D6B">
        <w:rPr>
          <w:lang w:val="en-US"/>
        </w:rPr>
        <w:instrText xml:space="preserve"> REF _Ref352760846 \h </w:instrText>
      </w:r>
      <w:r>
        <w:rPr>
          <w:lang w:val="en-US"/>
        </w:rPr>
      </w:r>
      <w:r>
        <w:rPr>
          <w:lang w:val="en-US"/>
        </w:rPr>
        <w:fldChar w:fldCharType="separate"/>
      </w:r>
      <w:r w:rsidR="00130D6B" w:rsidRPr="002D2142">
        <w:rPr>
          <w:lang w:val="en-US"/>
        </w:rPr>
        <w:t xml:space="preserve">Figure </w:t>
      </w:r>
      <w:r w:rsidR="00130D6B">
        <w:rPr>
          <w:noProof/>
          <w:lang w:val="en-US"/>
        </w:rPr>
        <w:t>6</w:t>
      </w:r>
      <w:r>
        <w:rPr>
          <w:lang w:val="en-US"/>
        </w:rPr>
        <w:fldChar w:fldCharType="end"/>
      </w:r>
      <w:r w:rsidR="00130D6B">
        <w:rPr>
          <w:lang w:val="en-US"/>
        </w:rPr>
        <w:t xml:space="preserve"> illustrates the organiz</w:t>
      </w:r>
      <w:r w:rsidR="0005487B">
        <w:rPr>
          <w:lang w:val="en-US"/>
        </w:rPr>
        <w:t>ation of PROV. At its core, is the</w:t>
      </w:r>
      <w:r w:rsidR="00130D6B">
        <w:rPr>
          <w:lang w:val="en-US"/>
        </w:rPr>
        <w:t xml:space="preserve"> conceptual data model </w:t>
      </w:r>
      <w:r w:rsidR="0005487B">
        <w:rPr>
          <w:lang w:val="en-US"/>
        </w:rPr>
        <w:t>that</w:t>
      </w:r>
      <w:r w:rsidR="00130D6B">
        <w:rPr>
          <w:lang w:val="en-US"/>
        </w:rPr>
        <w:t xml:space="preserve"> defines </w:t>
      </w:r>
      <w:r w:rsidR="0005487B">
        <w:rPr>
          <w:lang w:val="en-US"/>
        </w:rPr>
        <w:t>the</w:t>
      </w:r>
      <w:r w:rsidR="00130D6B">
        <w:rPr>
          <w:lang w:val="en-US"/>
        </w:rPr>
        <w:t xml:space="preserve"> common vocabulary used to describe provenance. </w:t>
      </w:r>
      <w:r w:rsidR="0005487B">
        <w:rPr>
          <w:lang w:val="en-US"/>
        </w:rPr>
        <w:t xml:space="preserve">Inside the data model, there is a set of </w:t>
      </w:r>
      <w:r w:rsidR="00130D6B">
        <w:rPr>
          <w:lang w:val="en-US"/>
        </w:rPr>
        <w:t xml:space="preserve">constraints defined </w:t>
      </w:r>
      <w:r w:rsidR="0005487B">
        <w:rPr>
          <w:lang w:val="en-US"/>
        </w:rPr>
        <w:t>to aid developers in creating</w:t>
      </w:r>
      <w:r w:rsidR="00130D6B">
        <w:rPr>
          <w:lang w:val="en-US"/>
        </w:rPr>
        <w:t xml:space="preserve"> provenance </w:t>
      </w:r>
      <w:proofErr w:type="spellStart"/>
      <w:r w:rsidR="00130D6B">
        <w:rPr>
          <w:lang w:val="en-US"/>
        </w:rPr>
        <w:t>validators</w:t>
      </w:r>
      <w:proofErr w:type="spellEnd"/>
      <w:r w:rsidR="00130D6B">
        <w:rPr>
          <w:rStyle w:val="FootnoteReference"/>
          <w:lang w:val="en-US"/>
        </w:rPr>
        <w:footnoteReference w:id="1"/>
      </w:r>
      <w:r w:rsidR="00130D6B">
        <w:rPr>
          <w:lang w:val="en-US"/>
        </w:rPr>
        <w:t xml:space="preserve">. </w:t>
      </w:r>
      <w:r w:rsidR="00A60F90">
        <w:rPr>
          <w:lang w:val="en-US"/>
        </w:rPr>
        <w:t xml:space="preserve">In order to </w:t>
      </w:r>
      <w:r w:rsidR="00130D6B">
        <w:rPr>
          <w:lang w:val="en-US"/>
        </w:rPr>
        <w:t xml:space="preserve">support the interchange of provenance, </w:t>
      </w:r>
      <w:r w:rsidR="00A60F90">
        <w:rPr>
          <w:lang w:val="en-US"/>
        </w:rPr>
        <w:t>the PROV defined</w:t>
      </w:r>
      <w:r w:rsidR="00130D6B">
        <w:rPr>
          <w:lang w:val="en-US"/>
        </w:rPr>
        <w:t xml:space="preserve"> protocols to locate and access provenance, </w:t>
      </w:r>
      <w:r w:rsidR="00A60F90">
        <w:rPr>
          <w:lang w:val="en-US"/>
        </w:rPr>
        <w:t xml:space="preserve">to </w:t>
      </w:r>
      <w:r w:rsidR="00130D6B">
        <w:rPr>
          <w:lang w:val="en-US"/>
        </w:rPr>
        <w:t>connect sets of provenance</w:t>
      </w:r>
      <w:r w:rsidR="00A60F90">
        <w:rPr>
          <w:lang w:val="en-US"/>
        </w:rPr>
        <w:t>,</w:t>
      </w:r>
      <w:r w:rsidR="00130D6B">
        <w:rPr>
          <w:lang w:val="en-US"/>
        </w:rPr>
        <w:t xml:space="preserve"> and define </w:t>
      </w:r>
      <w:r w:rsidR="00A60F90">
        <w:rPr>
          <w:lang w:val="en-US"/>
        </w:rPr>
        <w:t>their interoperability</w:t>
      </w:r>
      <w:r w:rsidR="00130D6B">
        <w:rPr>
          <w:lang w:val="en-US"/>
        </w:rPr>
        <w:t>.</w:t>
      </w:r>
    </w:p>
    <w:p w:rsidR="00130D6B" w:rsidRDefault="00130D6B" w:rsidP="00130D6B">
      <w:pPr>
        <w:keepNext/>
        <w:framePr w:hSpace="180" w:wrap="around" w:vAnchor="text" w:hAnchor="text" w:y="1"/>
        <w:jc w:val="center"/>
      </w:pPr>
      <w:r>
        <w:rPr>
          <w:noProof/>
          <w:lang w:val="en-US"/>
        </w:rPr>
        <w:lastRenderedPageBreak/>
        <w:drawing>
          <wp:inline distT="0" distB="0" distL="0" distR="0">
            <wp:extent cx="3066776" cy="1257300"/>
            <wp:effectExtent l="19050" t="0" r="274" b="0"/>
            <wp:docPr id="4" name="Picture 1" descr="Organization of PRO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ganization of PROV"/>
                    <pic:cNvPicPr>
                      <a:picLocks noChangeAspect="1" noChangeArrowheads="1"/>
                    </pic:cNvPicPr>
                  </pic:nvPicPr>
                  <pic:blipFill>
                    <a:blip r:embed="rId12" cstate="print"/>
                    <a:srcRect/>
                    <a:stretch>
                      <a:fillRect/>
                    </a:stretch>
                  </pic:blipFill>
                  <pic:spPr bwMode="auto">
                    <a:xfrm>
                      <a:off x="0" y="0"/>
                      <a:ext cx="3066776" cy="1257300"/>
                    </a:xfrm>
                    <a:prstGeom prst="rect">
                      <a:avLst/>
                    </a:prstGeom>
                    <a:noFill/>
                    <a:ln w="9525">
                      <a:noFill/>
                      <a:miter lim="800000"/>
                      <a:headEnd/>
                      <a:tailEnd/>
                    </a:ln>
                  </pic:spPr>
                </pic:pic>
              </a:graphicData>
            </a:graphic>
          </wp:inline>
        </w:drawing>
      </w:r>
    </w:p>
    <w:p w:rsidR="00130D6B" w:rsidRPr="005F6E44" w:rsidRDefault="00130D6B" w:rsidP="00130D6B">
      <w:pPr>
        <w:pStyle w:val="Caption"/>
        <w:framePr w:hSpace="180" w:wrap="around" w:vAnchor="text" w:hAnchor="text" w:y="1"/>
        <w:rPr>
          <w:lang w:val="en-US"/>
        </w:rPr>
      </w:pPr>
      <w:bookmarkStart w:id="19" w:name="_Ref352760846"/>
      <w:bookmarkStart w:id="20" w:name="_Toc352776697"/>
      <w:r w:rsidRPr="002D2142">
        <w:rPr>
          <w:lang w:val="en-US"/>
        </w:rPr>
        <w:t xml:space="preserve">Figure </w:t>
      </w:r>
      <w:r w:rsidR="001522CB">
        <w:rPr>
          <w:lang w:val="en-US"/>
        </w:rPr>
        <w:fldChar w:fldCharType="begin"/>
      </w:r>
      <w:r>
        <w:rPr>
          <w:lang w:val="en-US"/>
        </w:rPr>
        <w:instrText xml:space="preserve"> SEQ Figure \* ARABIC </w:instrText>
      </w:r>
      <w:r w:rsidR="001522CB">
        <w:rPr>
          <w:lang w:val="en-US"/>
        </w:rPr>
        <w:fldChar w:fldCharType="separate"/>
      </w:r>
      <w:r>
        <w:rPr>
          <w:noProof/>
          <w:lang w:val="en-US"/>
        </w:rPr>
        <w:t>6</w:t>
      </w:r>
      <w:r w:rsidR="001522CB">
        <w:rPr>
          <w:lang w:val="en-US"/>
        </w:rPr>
        <w:fldChar w:fldCharType="end"/>
      </w:r>
      <w:bookmarkEnd w:id="19"/>
      <w:r w:rsidRPr="002D2142">
        <w:rPr>
          <w:lang w:val="en-US"/>
        </w:rPr>
        <w:t xml:space="preserve">: PROV organization. Source: </w:t>
      </w:r>
      <w:r w:rsidR="001522CB">
        <w:fldChar w:fldCharType="begin"/>
      </w:r>
      <w:r w:rsidR="00421ADB">
        <w:rPr>
          <w:lang w:val="en-US"/>
        </w:rPr>
        <w:instrText xml:space="preserve"> ADDIN ZOTERO_ITEM CSL_CITATION {"citationID":"lpnhpb0co","properties":{"formattedCitation":"(Groth e Moreau, 2010)","plainCitation":"(Groth e Moreau, 2010)"},"citationItems":[{"id":143,"uris":["http://zotero.org/users/1122386/items/IX55WPSC"],"uri":["http://zotero.org/users/1122386/items/IX55WPSC"],"itemData":{"id":143,"type":"webpage","title":"PROV-Overview","URL":"http://www.w3.org/TR/prov-overview/","author":[{"family":"Groth","given":"Paul"},{"family":"Moreau","given":"Luc"}],"issued":{"date-parts":[["2010"]]},"accessed":{"date-parts":[["2013",3,26]]}}}],"schema":"https://github.com/citation-style-language/schema/raw/master/csl-citation.json"} </w:instrText>
      </w:r>
      <w:r w:rsidR="001522CB">
        <w:fldChar w:fldCharType="separate"/>
      </w:r>
      <w:bookmarkEnd w:id="20"/>
      <w:r w:rsidR="00421ADB" w:rsidRPr="00A60F90">
        <w:rPr>
          <w:rFonts w:cs="Times New Roman"/>
          <w:lang w:val="en-US"/>
        </w:rPr>
        <w:t>(</w:t>
      </w:r>
      <w:proofErr w:type="spellStart"/>
      <w:r w:rsidR="00421ADB" w:rsidRPr="00A60F90">
        <w:rPr>
          <w:rFonts w:cs="Times New Roman"/>
          <w:lang w:val="en-US"/>
        </w:rPr>
        <w:t>Groth</w:t>
      </w:r>
      <w:proofErr w:type="spellEnd"/>
      <w:r w:rsidR="00421ADB" w:rsidRPr="00A60F90">
        <w:rPr>
          <w:rFonts w:cs="Times New Roman"/>
          <w:lang w:val="en-US"/>
        </w:rPr>
        <w:t xml:space="preserve"> e Moreau, 2010)</w:t>
      </w:r>
      <w:r w:rsidR="001522CB">
        <w:fldChar w:fldCharType="end"/>
      </w:r>
    </w:p>
    <w:p w:rsidR="00130D6B" w:rsidRDefault="00130D6B" w:rsidP="00130D6B">
      <w:pPr>
        <w:rPr>
          <w:lang w:val="en-US"/>
        </w:rPr>
      </w:pPr>
      <w:r>
        <w:rPr>
          <w:lang w:val="en-US"/>
        </w:rPr>
        <w:t xml:space="preserve">Provenance can be used for many purposes, such as understanding how the data was collected in order to </w:t>
      </w:r>
      <w:r w:rsidR="00A60F90">
        <w:rPr>
          <w:lang w:val="en-US"/>
        </w:rPr>
        <w:t>use it meaningfully, determine</w:t>
      </w:r>
      <w:r>
        <w:rPr>
          <w:lang w:val="en-US"/>
        </w:rPr>
        <w:t xml:space="preserve"> the object’s ownership</w:t>
      </w:r>
      <w:r w:rsidR="00A60F90">
        <w:rPr>
          <w:lang w:val="en-US"/>
        </w:rPr>
        <w:t>, and make</w:t>
      </w:r>
      <w:r>
        <w:rPr>
          <w:lang w:val="en-US"/>
        </w:rPr>
        <w:t xml:space="preserve"> judgments </w:t>
      </w:r>
      <w:r w:rsidR="00A60F90">
        <w:rPr>
          <w:lang w:val="en-US"/>
        </w:rPr>
        <w:t>if</w:t>
      </w:r>
      <w:r>
        <w:rPr>
          <w:lang w:val="en-US"/>
        </w:rPr>
        <w:t xml:space="preserve"> </w:t>
      </w:r>
      <w:r w:rsidR="00A60F90">
        <w:rPr>
          <w:lang w:val="en-US"/>
        </w:rPr>
        <w:t>the information is trustworthy</w:t>
      </w:r>
      <w:r>
        <w:rPr>
          <w:lang w:val="en-US"/>
        </w:rPr>
        <w:t xml:space="preserve">. It can also </w:t>
      </w:r>
      <w:r w:rsidR="00A60F90">
        <w:rPr>
          <w:lang w:val="en-US"/>
        </w:rPr>
        <w:t>be used to check if the</w:t>
      </w:r>
      <w:r>
        <w:rPr>
          <w:lang w:val="en-US"/>
        </w:rPr>
        <w:t xml:space="preserve"> steps used </w:t>
      </w:r>
      <w:r w:rsidR="00A60F90">
        <w:rPr>
          <w:lang w:val="en-US"/>
        </w:rPr>
        <w:t xml:space="preserve">in the process </w:t>
      </w:r>
      <w:r>
        <w:rPr>
          <w:lang w:val="en-US"/>
        </w:rPr>
        <w:t>to obtain the result</w:t>
      </w:r>
      <w:r w:rsidR="00A60F90">
        <w:rPr>
          <w:lang w:val="en-US"/>
        </w:rPr>
        <w:t xml:space="preserve"> is compatible with the</w:t>
      </w:r>
      <w:r>
        <w:rPr>
          <w:lang w:val="en-US"/>
        </w:rPr>
        <w:t xml:space="preserve"> requirements. Lastly, to reproduce how something was generated. As a specification for provenance, the PROV model accommodates all those uses of provenance. However, different people may have different perspectives on provenance. Because of this, there are three different types of information that might be captured in provenance record</w:t>
      </w:r>
      <w:r w:rsidR="00A60F90">
        <w:rPr>
          <w:lang w:val="en-US"/>
        </w:rPr>
        <w:fldChar w:fldCharType="begin"/>
      </w:r>
      <w:r w:rsidR="00A60F90">
        <w:rPr>
          <w:lang w:val="en-US"/>
        </w:rPr>
        <w:instrText xml:space="preserve"> ADDIN ZOTERO_ITEM CSL_CITATION {"citationID":"213kh67qsj","properties":{"formattedCitation":"(Gil e Miles, 2010)","plainCitation":"(Gil e Miles, 2010)"},"citationItems":[{"id":124,"uris":["http://zotero.org/users/1122386/items/CAD8KI9G"],"uri":["http://zotero.org/users/1122386/items/CAD8KI9G"],"itemData":{"id":124,"type":"webpage","title":"PROV Model Primer","abstract":"This document provides an intuitive introduction and guide to the PROV specification for provenance on the Web. PROV is a core data model for provenance for building representations of the entities, people and processes involved in producing a piece of data or thing in the world. This primer explains the fundamental PROV concepts and provides examples of its use. The primer is intended as a starting point for those wishing to create or use PROV data.\n\nThe PROV Document Overview describes the overall state of PROV, and should be read before other PROV documents.","URL":"http://www.w3.org/TR/prov-primer/","author":[{"family":"Gil","given":"Yolanda"},{"family":"Miles","given":"Simon"}],"issued":{"date-parts":[["2010"]]},"accessed":{"date-parts":[["2013",3,21]]}}}],"schema":"https://github.com/citation-style-language/schema/raw/master/csl-citation.json"} </w:instrText>
      </w:r>
      <w:r w:rsidR="00A60F90">
        <w:rPr>
          <w:lang w:val="en-US"/>
        </w:rPr>
        <w:fldChar w:fldCharType="separate"/>
      </w:r>
      <w:r w:rsidR="00A60F90" w:rsidRPr="00A60F90">
        <w:rPr>
          <w:rFonts w:cs="Times New Roman"/>
          <w:lang w:val="en-US"/>
        </w:rPr>
        <w:t>(Gil e Miles, 2010)</w:t>
      </w:r>
      <w:r w:rsidR="00A60F90">
        <w:rPr>
          <w:lang w:val="en-US"/>
        </w:rPr>
        <w:fldChar w:fldCharType="end"/>
      </w:r>
      <w:r>
        <w:rPr>
          <w:lang w:val="en-US"/>
        </w:rPr>
        <w:t>s:</w:t>
      </w:r>
    </w:p>
    <w:p w:rsidR="00130D6B" w:rsidRPr="00CE31F6" w:rsidRDefault="00130D6B" w:rsidP="00130D6B">
      <w:pPr>
        <w:rPr>
          <w:lang w:val="en-US"/>
        </w:rPr>
      </w:pPr>
      <w:r w:rsidRPr="00CE31F6">
        <w:rPr>
          <w:b/>
          <w:i/>
          <w:lang w:val="en-US"/>
        </w:rPr>
        <w:t>Agent-centered provenance</w:t>
      </w:r>
      <w:r w:rsidRPr="00CE31F6">
        <w:rPr>
          <w:lang w:val="en-US"/>
        </w:rPr>
        <w:t>: describes which entities were involved in generating or manipulating the information in question.</w:t>
      </w:r>
    </w:p>
    <w:p w:rsidR="00130D6B" w:rsidRPr="00CE31F6" w:rsidRDefault="00130D6B" w:rsidP="00130D6B">
      <w:pPr>
        <w:rPr>
          <w:lang w:val="en-US"/>
        </w:rPr>
      </w:pPr>
      <w:r w:rsidRPr="00CE31F6">
        <w:rPr>
          <w:b/>
          <w:i/>
          <w:lang w:val="en-US"/>
        </w:rPr>
        <w:t>Object-centered provenance</w:t>
      </w:r>
      <w:r w:rsidRPr="00CE31F6">
        <w:rPr>
          <w:lang w:val="en-US"/>
        </w:rPr>
        <w:t>: traces the origins of portions of a document to other documents.</w:t>
      </w:r>
    </w:p>
    <w:p w:rsidR="00130D6B" w:rsidRPr="00CE31F6" w:rsidRDefault="00130D6B" w:rsidP="00130D6B">
      <w:pPr>
        <w:rPr>
          <w:lang w:val="en-US"/>
        </w:rPr>
      </w:pPr>
      <w:r w:rsidRPr="00CE31F6">
        <w:rPr>
          <w:b/>
          <w:i/>
          <w:lang w:val="en-US"/>
        </w:rPr>
        <w:t>Process-centered provenance</w:t>
      </w:r>
      <w:r w:rsidRPr="00CE31F6">
        <w:rPr>
          <w:lang w:val="en-US"/>
        </w:rPr>
        <w:t>: captures the actions and steps taken to generate the information in question.</w:t>
      </w:r>
    </w:p>
    <w:p w:rsidR="00130D6B" w:rsidRDefault="00130D6B" w:rsidP="00130D6B">
      <w:pPr>
        <w:pStyle w:val="Heading3"/>
        <w:rPr>
          <w:lang w:val="en-US"/>
        </w:rPr>
      </w:pPr>
      <w:bookmarkStart w:id="21" w:name="_Toc352784495"/>
      <w:r>
        <w:rPr>
          <w:lang w:val="en-US"/>
        </w:rPr>
        <w:t>Types and Notations</w:t>
      </w:r>
      <w:bookmarkEnd w:id="21"/>
    </w:p>
    <w:p w:rsidR="00130D6B" w:rsidRDefault="00130D6B" w:rsidP="00130D6B">
      <w:pPr>
        <w:rPr>
          <w:lang w:val="en-US"/>
        </w:rPr>
      </w:pPr>
      <w:r>
        <w:rPr>
          <w:lang w:val="en-US"/>
        </w:rPr>
        <w:t>PROV also uses a graph, similar to the provenance graph from OPM, to represent provenance information. This graph is also characterized by having edges representing relationships between vertices and three types of vertices</w:t>
      </w:r>
      <w:r w:rsidR="00A60F90">
        <w:rPr>
          <w:lang w:val="en-US"/>
        </w:rPr>
        <w:t xml:space="preserve"> </w:t>
      </w:r>
      <w:r w:rsidR="00A60F90">
        <w:rPr>
          <w:lang w:val="en-US"/>
        </w:rPr>
        <w:fldChar w:fldCharType="begin"/>
      </w:r>
      <w:r w:rsidR="00A60F90">
        <w:rPr>
          <w:lang w:val="en-US"/>
        </w:rPr>
        <w:instrText xml:space="preserve"> ADDIN ZOTERO_ITEM CSL_CITATION {"citationID":"2mnk95j0am","properties":{"formattedCitation":"(Gil e Miles, 2010)","plainCitation":"(Gil e Miles, 2010)"},"citationItems":[{"id":124,"uris":["http://zotero.org/users/1122386/items/CAD8KI9G"],"uri":["http://zotero.org/users/1122386/items/CAD8KI9G"],"itemData":{"id":124,"type":"webpage","title":"PROV Model Primer","abstract":"This document provides an intuitive introduction and guide to the PROV specification for provenance on the Web. PROV is a core data model for provenance for building representations of the entities, people and processes involved in producing a piece of data or thing in the world. This primer explains the fundamental PROV concepts and provides examples of its use. The primer is intended as a starting point for those wishing to create or use PROV data.\n\nThe PROV Document Overview describes the overall state of PROV, and should be read before other PROV documents.","URL":"http://www.w3.org/TR/prov-primer/","author":[{"family":"Gil","given":"Yolanda"},{"family":"Miles","given":"Simon"}],"issued":{"date-parts":[["2010"]]},"accessed":{"date-parts":[["2013",3,21]]}}}],"schema":"https://github.com/citation-style-language/schema/raw/master/csl-citation.json"} </w:instrText>
      </w:r>
      <w:r w:rsidR="00A60F90">
        <w:rPr>
          <w:lang w:val="en-US"/>
        </w:rPr>
        <w:fldChar w:fldCharType="separate"/>
      </w:r>
      <w:r w:rsidR="00A60F90" w:rsidRPr="00A60F90">
        <w:rPr>
          <w:rFonts w:cs="Times New Roman"/>
          <w:lang w:val="en-US"/>
        </w:rPr>
        <w:t>(Gil e Miles, 2010)</w:t>
      </w:r>
      <w:r w:rsidR="00A60F90">
        <w:rPr>
          <w:lang w:val="en-US"/>
        </w:rPr>
        <w:fldChar w:fldCharType="end"/>
      </w:r>
      <w:r>
        <w:rPr>
          <w:lang w:val="en-US"/>
        </w:rPr>
        <w:t xml:space="preserve">: </w:t>
      </w:r>
      <w:r>
        <w:rPr>
          <w:i/>
          <w:lang w:val="en-US"/>
        </w:rPr>
        <w:t>Entities</w:t>
      </w:r>
      <w:r>
        <w:rPr>
          <w:lang w:val="en-US"/>
        </w:rPr>
        <w:t xml:space="preserve">, </w:t>
      </w:r>
      <w:r>
        <w:rPr>
          <w:i/>
          <w:lang w:val="en-US"/>
        </w:rPr>
        <w:t>Activities</w:t>
      </w:r>
      <w:r>
        <w:rPr>
          <w:lang w:val="en-US"/>
        </w:rPr>
        <w:t xml:space="preserve">, and </w:t>
      </w:r>
      <w:r>
        <w:rPr>
          <w:i/>
          <w:lang w:val="en-US"/>
        </w:rPr>
        <w:t>Agents</w:t>
      </w:r>
      <w:r>
        <w:rPr>
          <w:lang w:val="en-US"/>
        </w:rPr>
        <w:t>.</w:t>
      </w:r>
    </w:p>
    <w:p w:rsidR="00130D6B" w:rsidRPr="00CE31F6" w:rsidRDefault="00130D6B" w:rsidP="00130D6B">
      <w:pPr>
        <w:rPr>
          <w:lang w:val="en-US"/>
        </w:rPr>
      </w:pPr>
      <w:r w:rsidRPr="00CE31F6">
        <w:rPr>
          <w:b/>
          <w:i/>
          <w:lang w:val="en-US"/>
        </w:rPr>
        <w:t>Entities</w:t>
      </w:r>
      <w:r w:rsidRPr="00CE31F6">
        <w:rPr>
          <w:lang w:val="en-US"/>
        </w:rPr>
        <w:t>: physical, digital, conceptual, or other kinds of things. Examples are web pages, charts and spellcheckers. They may also be described as having different attributes and be described from different perspectives.</w:t>
      </w:r>
    </w:p>
    <w:p w:rsidR="00130D6B" w:rsidRPr="00CE31F6" w:rsidRDefault="00130D6B" w:rsidP="00130D6B">
      <w:pPr>
        <w:rPr>
          <w:lang w:val="en-US"/>
        </w:rPr>
      </w:pPr>
      <w:r w:rsidRPr="00CE31F6">
        <w:rPr>
          <w:b/>
          <w:i/>
          <w:lang w:val="en-US"/>
        </w:rPr>
        <w:t>Activities</w:t>
      </w:r>
      <w:r w:rsidRPr="00CE31F6">
        <w:rPr>
          <w:lang w:val="en-US"/>
        </w:rPr>
        <w:t xml:space="preserve">: how </w:t>
      </w:r>
      <w:r w:rsidRPr="00CF42E7">
        <w:rPr>
          <w:i/>
          <w:lang w:val="en-US"/>
        </w:rPr>
        <w:t>entities</w:t>
      </w:r>
      <w:r w:rsidRPr="00CE31F6">
        <w:rPr>
          <w:lang w:val="en-US"/>
        </w:rPr>
        <w:t xml:space="preserve"> came into existence and how their attributes changed to become new </w:t>
      </w:r>
      <w:r w:rsidRPr="00CF42E7">
        <w:rPr>
          <w:i/>
          <w:lang w:val="en-US"/>
        </w:rPr>
        <w:t>entities</w:t>
      </w:r>
      <w:r w:rsidRPr="00CE31F6">
        <w:rPr>
          <w:lang w:val="en-US"/>
        </w:rPr>
        <w:t xml:space="preserve">, often making use of previously existing </w:t>
      </w:r>
      <w:r w:rsidRPr="00CF42E7">
        <w:rPr>
          <w:i/>
          <w:lang w:val="en-US"/>
        </w:rPr>
        <w:t>entities</w:t>
      </w:r>
      <w:r w:rsidRPr="00CE31F6">
        <w:rPr>
          <w:lang w:val="en-US"/>
        </w:rPr>
        <w:t xml:space="preserve">. </w:t>
      </w:r>
      <w:r w:rsidRPr="00CE31F6">
        <w:rPr>
          <w:i/>
          <w:lang w:val="en-US"/>
        </w:rPr>
        <w:t>Activities</w:t>
      </w:r>
      <w:r w:rsidRPr="00CE31F6">
        <w:rPr>
          <w:lang w:val="en-US"/>
        </w:rPr>
        <w:t xml:space="preserve"> are dynamic aspects of the world, such as actions and processes. </w:t>
      </w:r>
    </w:p>
    <w:p w:rsidR="00130D6B" w:rsidRPr="00CE31F6" w:rsidRDefault="00130D6B" w:rsidP="00130D6B">
      <w:pPr>
        <w:rPr>
          <w:lang w:val="en-US"/>
        </w:rPr>
      </w:pPr>
      <w:r w:rsidRPr="00CE31F6">
        <w:rPr>
          <w:b/>
          <w:i/>
          <w:lang w:val="en-US"/>
        </w:rPr>
        <w:lastRenderedPageBreak/>
        <w:t>Agents</w:t>
      </w:r>
      <w:r w:rsidRPr="00CE31F6">
        <w:rPr>
          <w:lang w:val="en-US"/>
        </w:rPr>
        <w:t xml:space="preserve">: person, a piece of software, an inanimate object, an organization, or other </w:t>
      </w:r>
      <w:r w:rsidRPr="00CE31F6">
        <w:rPr>
          <w:i/>
          <w:lang w:val="en-US"/>
        </w:rPr>
        <w:t>entities</w:t>
      </w:r>
      <w:r w:rsidRPr="00CE31F6">
        <w:rPr>
          <w:lang w:val="en-US"/>
        </w:rPr>
        <w:t xml:space="preserve"> that may be ascribed responsibility. An </w:t>
      </w:r>
      <w:r w:rsidRPr="00CE31F6">
        <w:rPr>
          <w:i/>
          <w:lang w:val="en-US"/>
        </w:rPr>
        <w:t>agent</w:t>
      </w:r>
      <w:r w:rsidRPr="00CE31F6">
        <w:rPr>
          <w:lang w:val="en-US"/>
        </w:rPr>
        <w:t xml:space="preserve"> takes a role in an </w:t>
      </w:r>
      <w:r w:rsidRPr="00CE31F6">
        <w:rPr>
          <w:i/>
          <w:lang w:val="en-US"/>
        </w:rPr>
        <w:t>activity</w:t>
      </w:r>
      <w:r w:rsidRPr="00CE31F6">
        <w:rPr>
          <w:lang w:val="en-US"/>
        </w:rPr>
        <w:t xml:space="preserve"> such that the </w:t>
      </w:r>
      <w:r w:rsidRPr="00CE31F6">
        <w:rPr>
          <w:i/>
          <w:lang w:val="en-US"/>
        </w:rPr>
        <w:t>agent</w:t>
      </w:r>
      <w:r w:rsidRPr="00CE31F6">
        <w:rPr>
          <w:lang w:val="en-US"/>
        </w:rPr>
        <w:t xml:space="preserve"> can be assigned some degree of responsibility for the </w:t>
      </w:r>
      <w:r w:rsidRPr="00CE31F6">
        <w:rPr>
          <w:i/>
          <w:lang w:val="en-US"/>
        </w:rPr>
        <w:t>activity</w:t>
      </w:r>
      <w:r w:rsidRPr="00CE31F6">
        <w:rPr>
          <w:lang w:val="en-US"/>
        </w:rPr>
        <w:t xml:space="preserve"> taking place.</w:t>
      </w:r>
    </w:p>
    <w:p w:rsidR="00130D6B" w:rsidRDefault="00A60F90" w:rsidP="00130D6B">
      <w:pPr>
        <w:rPr>
          <w:lang w:val="en-US"/>
        </w:rPr>
      </w:pPr>
      <w:r>
        <w:rPr>
          <w:lang w:val="en-US"/>
        </w:rPr>
        <w:t>If</w:t>
      </w:r>
      <w:r w:rsidR="00130D6B">
        <w:rPr>
          <w:lang w:val="en-US"/>
        </w:rPr>
        <w:t xml:space="preserve"> an </w:t>
      </w:r>
      <w:r w:rsidR="00130D6B">
        <w:rPr>
          <w:i/>
          <w:lang w:val="en-US"/>
        </w:rPr>
        <w:t>agent</w:t>
      </w:r>
      <w:r w:rsidR="00130D6B">
        <w:rPr>
          <w:lang w:val="en-US"/>
        </w:rPr>
        <w:t xml:space="preserve"> has responsibility for an </w:t>
      </w:r>
      <w:r w:rsidR="00130D6B">
        <w:rPr>
          <w:i/>
          <w:lang w:val="en-US"/>
        </w:rPr>
        <w:t>activity</w:t>
      </w:r>
      <w:r w:rsidR="00130D6B">
        <w:rPr>
          <w:lang w:val="en-US"/>
        </w:rPr>
        <w:t xml:space="preserve">, </w:t>
      </w:r>
      <w:r>
        <w:rPr>
          <w:lang w:val="en-US"/>
        </w:rPr>
        <w:t xml:space="preserve">then </w:t>
      </w:r>
      <w:r w:rsidR="00130D6B">
        <w:rPr>
          <w:lang w:val="en-US"/>
        </w:rPr>
        <w:t xml:space="preserve">that </w:t>
      </w:r>
      <w:r w:rsidR="00130D6B">
        <w:rPr>
          <w:i/>
          <w:lang w:val="en-US"/>
        </w:rPr>
        <w:t>agent</w:t>
      </w:r>
      <w:r w:rsidR="00130D6B">
        <w:rPr>
          <w:lang w:val="en-US"/>
        </w:rPr>
        <w:t xml:space="preserve"> </w:t>
      </w:r>
      <w:r>
        <w:rPr>
          <w:lang w:val="en-US"/>
        </w:rPr>
        <w:t>is</w:t>
      </w:r>
      <w:r w:rsidR="00130D6B">
        <w:rPr>
          <w:lang w:val="en-US"/>
        </w:rPr>
        <w:t xml:space="preserve"> associated with the </w:t>
      </w:r>
      <w:r w:rsidR="00130D6B">
        <w:rPr>
          <w:i/>
          <w:lang w:val="en-US"/>
        </w:rPr>
        <w:t>activity</w:t>
      </w:r>
      <w:r w:rsidR="00130D6B">
        <w:rPr>
          <w:lang w:val="en-US"/>
        </w:rPr>
        <w:t xml:space="preserve">. Several </w:t>
      </w:r>
      <w:r w:rsidR="00130D6B">
        <w:rPr>
          <w:i/>
          <w:lang w:val="en-US"/>
        </w:rPr>
        <w:t>agents</w:t>
      </w:r>
      <w:r w:rsidR="00130D6B">
        <w:rPr>
          <w:lang w:val="en-US"/>
        </w:rPr>
        <w:t xml:space="preserve"> </w:t>
      </w:r>
      <w:r>
        <w:rPr>
          <w:lang w:val="en-US"/>
        </w:rPr>
        <w:t>can</w:t>
      </w:r>
      <w:r w:rsidR="00130D6B">
        <w:rPr>
          <w:lang w:val="en-US"/>
        </w:rPr>
        <w:t xml:space="preserve"> be associated with </w:t>
      </w:r>
      <w:r>
        <w:rPr>
          <w:lang w:val="en-US"/>
        </w:rPr>
        <w:t>the same</w:t>
      </w:r>
      <w:r w:rsidR="00130D6B">
        <w:rPr>
          <w:lang w:val="en-US"/>
        </w:rPr>
        <w:t xml:space="preserve"> </w:t>
      </w:r>
      <w:r w:rsidR="00130D6B">
        <w:rPr>
          <w:i/>
          <w:lang w:val="en-US"/>
        </w:rPr>
        <w:t>activity</w:t>
      </w:r>
      <w:r>
        <w:rPr>
          <w:lang w:val="en-US"/>
        </w:rPr>
        <w:t xml:space="preserve">. It is also possible for an </w:t>
      </w:r>
      <w:r w:rsidRPr="00A60F90">
        <w:rPr>
          <w:i/>
          <w:lang w:val="en-US"/>
        </w:rPr>
        <w:t>agent</w:t>
      </w:r>
      <w:r>
        <w:rPr>
          <w:lang w:val="en-US"/>
        </w:rPr>
        <w:t xml:space="preserve"> to be responsible for multiple </w:t>
      </w:r>
      <w:r w:rsidRPr="00A60F90">
        <w:rPr>
          <w:i/>
          <w:lang w:val="en-US"/>
        </w:rPr>
        <w:t>activities</w:t>
      </w:r>
      <w:r>
        <w:rPr>
          <w:lang w:val="en-US"/>
        </w:rPr>
        <w:t xml:space="preserve">. </w:t>
      </w:r>
      <w:r w:rsidR="00130D6B" w:rsidRPr="00A60F90">
        <w:rPr>
          <w:lang w:val="en-US"/>
        </w:rPr>
        <w:t>An</w:t>
      </w:r>
      <w:r w:rsidR="00130D6B">
        <w:rPr>
          <w:lang w:val="en-US"/>
        </w:rPr>
        <w:t xml:space="preserve"> </w:t>
      </w:r>
      <w:r w:rsidR="00130D6B">
        <w:rPr>
          <w:i/>
          <w:lang w:val="en-US"/>
        </w:rPr>
        <w:t>agent</w:t>
      </w:r>
      <w:r w:rsidR="00130D6B">
        <w:rPr>
          <w:lang w:val="en-US"/>
        </w:rPr>
        <w:t xml:space="preserve"> </w:t>
      </w:r>
      <w:r>
        <w:rPr>
          <w:lang w:val="en-US"/>
        </w:rPr>
        <w:t xml:space="preserve">can </w:t>
      </w:r>
      <w:r w:rsidR="00130D6B">
        <w:rPr>
          <w:lang w:val="en-US"/>
        </w:rPr>
        <w:t xml:space="preserve">also </w:t>
      </w:r>
      <w:r>
        <w:rPr>
          <w:lang w:val="en-US"/>
        </w:rPr>
        <w:t>act</w:t>
      </w:r>
      <w:r w:rsidR="00130D6B">
        <w:rPr>
          <w:lang w:val="en-US"/>
        </w:rPr>
        <w:t xml:space="preserve"> on behalf of other </w:t>
      </w:r>
      <w:r w:rsidR="00130D6B">
        <w:rPr>
          <w:i/>
          <w:lang w:val="en-US"/>
        </w:rPr>
        <w:t>agents</w:t>
      </w:r>
      <w:r w:rsidR="00130D6B">
        <w:rPr>
          <w:lang w:val="en-US"/>
        </w:rPr>
        <w:t>. Such types of relations are represented by edges</w:t>
      </w:r>
      <w:r>
        <w:rPr>
          <w:lang w:val="en-US"/>
        </w:rPr>
        <w:t>, which represents causal relationships,</w:t>
      </w:r>
      <w:r w:rsidR="00130D6B">
        <w:rPr>
          <w:lang w:val="en-US"/>
        </w:rPr>
        <w:t xml:space="preserve"> in the provenance graph</w:t>
      </w:r>
      <w:r>
        <w:rPr>
          <w:lang w:val="en-US"/>
        </w:rPr>
        <w:t>, similar to OPM</w:t>
      </w:r>
      <w:r w:rsidR="00130D6B">
        <w:rPr>
          <w:lang w:val="en-US"/>
        </w:rPr>
        <w:t xml:space="preserve">. </w:t>
      </w:r>
      <w:r w:rsidR="001522CB">
        <w:rPr>
          <w:lang w:val="en-US"/>
        </w:rPr>
        <w:fldChar w:fldCharType="begin"/>
      </w:r>
      <w:r w:rsidR="00130D6B">
        <w:rPr>
          <w:lang w:val="en-US"/>
        </w:rPr>
        <w:instrText xml:space="preserve"> REF _Ref352767570 \h </w:instrText>
      </w:r>
      <w:r w:rsidR="001522CB">
        <w:rPr>
          <w:lang w:val="en-US"/>
        </w:rPr>
      </w:r>
      <w:r w:rsidR="001522CB">
        <w:rPr>
          <w:lang w:val="en-US"/>
        </w:rPr>
        <w:fldChar w:fldCharType="separate"/>
      </w:r>
      <w:r w:rsidR="00130D6B" w:rsidRPr="009E1563">
        <w:rPr>
          <w:lang w:val="en-US"/>
        </w:rPr>
        <w:t xml:space="preserve">Figure </w:t>
      </w:r>
      <w:r w:rsidR="00130D6B">
        <w:rPr>
          <w:noProof/>
          <w:lang w:val="en-US"/>
        </w:rPr>
        <w:t>7</w:t>
      </w:r>
      <w:r w:rsidR="001522CB">
        <w:rPr>
          <w:lang w:val="en-US"/>
        </w:rPr>
        <w:fldChar w:fldCharType="end"/>
      </w:r>
      <w:r w:rsidR="00130D6B">
        <w:rPr>
          <w:lang w:val="en-US"/>
        </w:rPr>
        <w:t xml:space="preserve"> illustrates those vertices types and their respective shapes in the graph along with some possible relations between them. These relations, as well as other possible relations, are defined below according to PROV-DM </w:t>
      </w:r>
      <w:r w:rsidR="001522CB">
        <w:rPr>
          <w:lang w:val="en-US"/>
        </w:rPr>
        <w:fldChar w:fldCharType="begin"/>
      </w:r>
      <w:r w:rsidR="00421ADB">
        <w:rPr>
          <w:lang w:val="en-US"/>
        </w:rPr>
        <w:instrText xml:space="preserve"> ADDIN ZOTERO_ITEM CSL_CITATION {"citationID":"29bvgon5il","properties":{"formattedCitation":"(Moreau e Missier, 2010)","plainCitation":"(Moreau e Missier, 2010)"},"citationItems":[{"id":76,"uris":["http://zotero.org/users/1122386/items/K8JAIXTU"],"uri":["http://zotero.org/users/1122386/items/K8JAIXTU"],"itemData":{"id":76,"type":"webpage","title":"PROV-DM: The PROV Data Model","URL":"http://www.w3.org/TR/prov-dm/","note":"Working Draft","shortTitle":"PROV-DM","language":"English","author":[{"family":"Moreau","given":"Luc"},{"family":"Missier","given":"Paolo"}],"issued":{"date-parts":[["2010"]]}}}],"schema":"https://github.com/citation-style-language/schema/raw/master/csl-citation.json"} </w:instrText>
      </w:r>
      <w:r w:rsidR="001522CB">
        <w:rPr>
          <w:lang w:val="en-US"/>
        </w:rPr>
        <w:fldChar w:fldCharType="separate"/>
      </w:r>
      <w:r w:rsidR="00421ADB" w:rsidRPr="00421ADB">
        <w:rPr>
          <w:rFonts w:cs="Times New Roman"/>
          <w:lang w:val="en-US"/>
        </w:rPr>
        <w:t xml:space="preserve">(Moreau e </w:t>
      </w:r>
      <w:proofErr w:type="spellStart"/>
      <w:r w:rsidR="00421ADB" w:rsidRPr="00421ADB">
        <w:rPr>
          <w:rFonts w:cs="Times New Roman"/>
          <w:lang w:val="en-US"/>
        </w:rPr>
        <w:t>Missier</w:t>
      </w:r>
      <w:proofErr w:type="spellEnd"/>
      <w:r w:rsidR="00421ADB" w:rsidRPr="00421ADB">
        <w:rPr>
          <w:rFonts w:cs="Times New Roman"/>
          <w:lang w:val="en-US"/>
        </w:rPr>
        <w:t>, 2010)</w:t>
      </w:r>
      <w:r w:rsidR="001522CB">
        <w:rPr>
          <w:lang w:val="en-US"/>
        </w:rPr>
        <w:fldChar w:fldCharType="end"/>
      </w:r>
      <w:r w:rsidR="00130D6B">
        <w:rPr>
          <w:lang w:val="en-US"/>
        </w:rPr>
        <w:t>:</w:t>
      </w:r>
    </w:p>
    <w:p w:rsidR="00130D6B" w:rsidRDefault="00130D6B" w:rsidP="00130D6B">
      <w:pPr>
        <w:keepNext/>
        <w:framePr w:hSpace="180" w:wrap="around" w:vAnchor="text" w:hAnchor="text" w:y="1"/>
        <w:jc w:val="center"/>
      </w:pPr>
      <w:r>
        <w:rPr>
          <w:noProof/>
          <w:lang w:val="en-US"/>
        </w:rPr>
        <w:drawing>
          <wp:inline distT="0" distB="0" distL="0" distR="0">
            <wp:extent cx="3041765" cy="1876425"/>
            <wp:effectExtent l="0" t="0" r="6235" b="0"/>
            <wp:docPr id="28" name="Picture 4" descr="PROV key concepts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OV key concepts overview"/>
                    <pic:cNvPicPr>
                      <a:picLocks noChangeAspect="1" noChangeArrowheads="1"/>
                    </pic:cNvPicPr>
                  </pic:nvPicPr>
                  <pic:blipFill>
                    <a:blip r:embed="rId13" cstate="print"/>
                    <a:srcRect/>
                    <a:stretch>
                      <a:fillRect/>
                    </a:stretch>
                  </pic:blipFill>
                  <pic:spPr bwMode="auto">
                    <a:xfrm>
                      <a:off x="0" y="0"/>
                      <a:ext cx="3051846" cy="1882644"/>
                    </a:xfrm>
                    <a:prstGeom prst="rect">
                      <a:avLst/>
                    </a:prstGeom>
                    <a:noFill/>
                    <a:ln w="9525">
                      <a:noFill/>
                      <a:miter lim="800000"/>
                      <a:headEnd/>
                      <a:tailEnd/>
                    </a:ln>
                  </pic:spPr>
                </pic:pic>
              </a:graphicData>
            </a:graphic>
          </wp:inline>
        </w:drawing>
      </w:r>
    </w:p>
    <w:p w:rsidR="00130D6B" w:rsidRPr="009E1563" w:rsidRDefault="00130D6B" w:rsidP="00130D6B">
      <w:pPr>
        <w:pStyle w:val="Caption"/>
        <w:framePr w:hSpace="180" w:wrap="around" w:vAnchor="text" w:hAnchor="text" w:y="1"/>
        <w:rPr>
          <w:lang w:val="en-US"/>
        </w:rPr>
      </w:pPr>
      <w:bookmarkStart w:id="22" w:name="_Ref352767570"/>
      <w:bookmarkStart w:id="23" w:name="_Toc352776698"/>
      <w:r w:rsidRPr="009E1563">
        <w:rPr>
          <w:lang w:val="en-US"/>
        </w:rPr>
        <w:t xml:space="preserve">Figure </w:t>
      </w:r>
      <w:r w:rsidR="001522CB">
        <w:rPr>
          <w:lang w:val="en-US"/>
        </w:rPr>
        <w:fldChar w:fldCharType="begin"/>
      </w:r>
      <w:r>
        <w:rPr>
          <w:lang w:val="en-US"/>
        </w:rPr>
        <w:instrText xml:space="preserve"> SEQ Figure \* ARABIC </w:instrText>
      </w:r>
      <w:r w:rsidR="001522CB">
        <w:rPr>
          <w:lang w:val="en-US"/>
        </w:rPr>
        <w:fldChar w:fldCharType="separate"/>
      </w:r>
      <w:r>
        <w:rPr>
          <w:noProof/>
          <w:lang w:val="en-US"/>
        </w:rPr>
        <w:t>7</w:t>
      </w:r>
      <w:r w:rsidR="001522CB">
        <w:rPr>
          <w:lang w:val="en-US"/>
        </w:rPr>
        <w:fldChar w:fldCharType="end"/>
      </w:r>
      <w:bookmarkEnd w:id="22"/>
      <w:r w:rsidRPr="009E1563">
        <w:rPr>
          <w:lang w:val="en-US"/>
        </w:rPr>
        <w:t>: PROV Entities and relations</w:t>
      </w:r>
      <w:r>
        <w:rPr>
          <w:lang w:val="en-US"/>
        </w:rPr>
        <w:t xml:space="preserve">. Source: </w:t>
      </w:r>
      <w:r w:rsidR="001522CB">
        <w:rPr>
          <w:lang w:val="en-US"/>
        </w:rPr>
        <w:fldChar w:fldCharType="begin"/>
      </w:r>
      <w:r w:rsidR="00421ADB">
        <w:rPr>
          <w:lang w:val="en-US"/>
        </w:rPr>
        <w:instrText xml:space="preserve"> ADDIN ZOTERO_ITEM CSL_CITATION {"citationID":"c2v6rkncu","properties":{"formattedCitation":"(Gil e Miles, 2010)","plainCitation":"(Gil e Miles, 2010)"},"citationItems":[{"id":124,"uris":["http://zotero.org/users/1122386/items/CAD8KI9G"],"uri":["http://zotero.org/users/1122386/items/CAD8KI9G"],"itemData":{"id":124,"type":"webpage","title":"PROV Model Primer","abstract":"This document provides an intuitive introduction and guide to the PROV specification for provenance on the Web. PROV is a core data model for provenance for building representations of the entities, people and processes involved in producing a piece of data or thing in the world. This primer explains the fundamental PROV concepts and provides examples of its use. The primer is intended as a starting point for those wishing to create or use PROV data.\n\nThe PROV Document Overview describes the overall state of PROV, and should be read before other PROV documents.","URL":"http://www.w3.org/TR/prov-primer/","author":[{"family":"Gil","given":"Yolanda"},{"family":"Miles","given":"Simon"}],"issued":{"date-parts":[["2010"]]},"accessed":{"date-parts":[["2013",3,21]]}}}],"schema":"https://github.com/citation-style-language/schema/raw/master/csl-citation.json"} </w:instrText>
      </w:r>
      <w:r w:rsidR="001522CB">
        <w:rPr>
          <w:lang w:val="en-US"/>
        </w:rPr>
        <w:fldChar w:fldCharType="separate"/>
      </w:r>
      <w:bookmarkEnd w:id="23"/>
      <w:r w:rsidR="00421ADB" w:rsidRPr="00421ADB">
        <w:rPr>
          <w:rFonts w:cs="Times New Roman"/>
        </w:rPr>
        <w:t>(Gil e Miles, 2010)</w:t>
      </w:r>
      <w:r w:rsidR="001522CB">
        <w:rPr>
          <w:lang w:val="en-US"/>
        </w:rPr>
        <w:fldChar w:fldCharType="end"/>
      </w:r>
    </w:p>
    <w:p w:rsidR="00130D6B" w:rsidRDefault="00130D6B" w:rsidP="00130D6B">
      <w:pPr>
        <w:rPr>
          <w:szCs w:val="24"/>
          <w:lang w:val="en-US"/>
        </w:rPr>
      </w:pPr>
      <w:r w:rsidRPr="0097740B">
        <w:rPr>
          <w:b/>
          <w:lang w:val="en-US"/>
        </w:rPr>
        <w:t>Usage</w:t>
      </w:r>
      <w:r>
        <w:rPr>
          <w:lang w:val="en-US"/>
        </w:rPr>
        <w:t xml:space="preserve">: </w:t>
      </w:r>
      <w:r w:rsidRPr="001E187B">
        <w:rPr>
          <w:szCs w:val="24"/>
          <w:lang w:val="en-US"/>
        </w:rPr>
        <w:t>A [</w:t>
      </w:r>
      <w:r w:rsidRPr="001E187B">
        <w:rPr>
          <w:i/>
          <w:szCs w:val="24"/>
          <w:lang w:val="en-US"/>
        </w:rPr>
        <w:t>used</w:t>
      </w:r>
      <w:r w:rsidRPr="001E187B">
        <w:rPr>
          <w:szCs w:val="24"/>
          <w:lang w:val="en-US"/>
        </w:rPr>
        <w:t xml:space="preserve">] edge from </w:t>
      </w:r>
      <w:r>
        <w:rPr>
          <w:i/>
          <w:szCs w:val="24"/>
          <w:lang w:val="en-US"/>
        </w:rPr>
        <w:t>activity</w:t>
      </w:r>
      <w:r w:rsidRPr="001E187B">
        <w:rPr>
          <w:szCs w:val="24"/>
          <w:lang w:val="en-US"/>
        </w:rPr>
        <w:t xml:space="preserve"> to an </w:t>
      </w:r>
      <w:r>
        <w:rPr>
          <w:i/>
          <w:szCs w:val="24"/>
          <w:lang w:val="en-US"/>
        </w:rPr>
        <w:t>entity</w:t>
      </w:r>
      <w:r w:rsidRPr="001E187B">
        <w:rPr>
          <w:szCs w:val="24"/>
          <w:lang w:val="en-US"/>
        </w:rPr>
        <w:t xml:space="preserve"> indicate</w:t>
      </w:r>
      <w:r>
        <w:rPr>
          <w:szCs w:val="24"/>
          <w:lang w:val="en-US"/>
        </w:rPr>
        <w:t>s</w:t>
      </w:r>
      <w:r w:rsidRPr="001E187B">
        <w:rPr>
          <w:szCs w:val="24"/>
          <w:lang w:val="en-US"/>
        </w:rPr>
        <w:t xml:space="preserve"> that </w:t>
      </w:r>
      <w:r>
        <w:rPr>
          <w:szCs w:val="24"/>
          <w:lang w:val="en-US"/>
        </w:rPr>
        <w:t xml:space="preserve">is the beginning of utilizing an </w:t>
      </w:r>
      <w:r>
        <w:rPr>
          <w:i/>
          <w:szCs w:val="24"/>
          <w:lang w:val="en-US"/>
        </w:rPr>
        <w:t>entity</w:t>
      </w:r>
      <w:r>
        <w:rPr>
          <w:szCs w:val="24"/>
          <w:lang w:val="en-US"/>
        </w:rPr>
        <w:t xml:space="preserve"> by an </w:t>
      </w:r>
      <w:r>
        <w:rPr>
          <w:i/>
          <w:szCs w:val="24"/>
          <w:lang w:val="en-US"/>
        </w:rPr>
        <w:t>activity</w:t>
      </w:r>
      <w:r>
        <w:rPr>
          <w:szCs w:val="24"/>
          <w:lang w:val="en-US"/>
        </w:rPr>
        <w:t xml:space="preserve">. Before </w:t>
      </w:r>
      <w:r>
        <w:rPr>
          <w:i/>
          <w:szCs w:val="24"/>
          <w:lang w:val="en-US"/>
        </w:rPr>
        <w:t>used</w:t>
      </w:r>
      <w:r>
        <w:rPr>
          <w:szCs w:val="24"/>
          <w:lang w:val="en-US"/>
        </w:rPr>
        <w:t xml:space="preserve">, the </w:t>
      </w:r>
      <w:r>
        <w:rPr>
          <w:i/>
          <w:szCs w:val="24"/>
          <w:lang w:val="en-US"/>
        </w:rPr>
        <w:t>activity</w:t>
      </w:r>
      <w:r>
        <w:rPr>
          <w:szCs w:val="24"/>
          <w:lang w:val="en-US"/>
        </w:rPr>
        <w:t xml:space="preserve"> had not begun to utilize the </w:t>
      </w:r>
      <w:r>
        <w:rPr>
          <w:i/>
          <w:szCs w:val="24"/>
          <w:lang w:val="en-US"/>
        </w:rPr>
        <w:t>entity</w:t>
      </w:r>
      <w:r>
        <w:rPr>
          <w:szCs w:val="24"/>
          <w:lang w:val="en-US"/>
        </w:rPr>
        <w:t xml:space="preserve"> and could not have been affected by it.</w:t>
      </w:r>
    </w:p>
    <w:p w:rsidR="00130D6B" w:rsidRPr="00BF41CF" w:rsidRDefault="00130D6B" w:rsidP="00130D6B">
      <w:pPr>
        <w:rPr>
          <w:szCs w:val="24"/>
          <w:lang w:val="en-US"/>
        </w:rPr>
      </w:pPr>
      <w:r w:rsidRPr="0097740B">
        <w:rPr>
          <w:b/>
          <w:szCs w:val="24"/>
          <w:lang w:val="en-US"/>
        </w:rPr>
        <w:t>Start</w:t>
      </w:r>
      <w:r>
        <w:rPr>
          <w:szCs w:val="24"/>
          <w:lang w:val="en-US"/>
        </w:rPr>
        <w:t>: A [</w:t>
      </w:r>
      <w:proofErr w:type="spellStart"/>
      <w:r>
        <w:rPr>
          <w:i/>
          <w:szCs w:val="24"/>
          <w:lang w:val="en-US"/>
        </w:rPr>
        <w:t>wasStartedBy</w:t>
      </w:r>
      <w:proofErr w:type="spellEnd"/>
      <w:r>
        <w:rPr>
          <w:szCs w:val="24"/>
          <w:lang w:val="en-US"/>
        </w:rPr>
        <w:t xml:space="preserve">] edge indicates when an </w:t>
      </w:r>
      <w:r>
        <w:rPr>
          <w:i/>
          <w:szCs w:val="24"/>
          <w:lang w:val="en-US"/>
        </w:rPr>
        <w:t>activity</w:t>
      </w:r>
      <w:r>
        <w:rPr>
          <w:szCs w:val="24"/>
          <w:lang w:val="en-US"/>
        </w:rPr>
        <w:t xml:space="preserve"> is deemed to have been started by an </w:t>
      </w:r>
      <w:r>
        <w:rPr>
          <w:i/>
          <w:szCs w:val="24"/>
          <w:lang w:val="en-US"/>
        </w:rPr>
        <w:t>entity</w:t>
      </w:r>
      <w:r>
        <w:rPr>
          <w:szCs w:val="24"/>
          <w:lang w:val="en-US"/>
        </w:rPr>
        <w:t xml:space="preserve">, known as </w:t>
      </w:r>
      <w:r w:rsidRPr="00F66384">
        <w:rPr>
          <w:b/>
          <w:szCs w:val="24"/>
          <w:lang w:val="en-US"/>
        </w:rPr>
        <w:t>trigger</w:t>
      </w:r>
      <w:r>
        <w:rPr>
          <w:szCs w:val="24"/>
          <w:lang w:val="en-US"/>
        </w:rPr>
        <w:t xml:space="preserve">. The </w:t>
      </w:r>
      <w:r w:rsidRPr="00BF41CF">
        <w:rPr>
          <w:i/>
          <w:szCs w:val="24"/>
          <w:lang w:val="en-US"/>
        </w:rPr>
        <w:t>activity</w:t>
      </w:r>
      <w:r>
        <w:rPr>
          <w:szCs w:val="24"/>
          <w:lang w:val="en-US"/>
        </w:rPr>
        <w:t xml:space="preserve"> did not exist before its start. Any usage, generation, or invalidation involving the </w:t>
      </w:r>
      <w:r w:rsidRPr="00BF41CF">
        <w:rPr>
          <w:i/>
          <w:szCs w:val="24"/>
          <w:lang w:val="en-US"/>
        </w:rPr>
        <w:t>activity</w:t>
      </w:r>
      <w:r>
        <w:rPr>
          <w:szCs w:val="24"/>
          <w:lang w:val="en-US"/>
        </w:rPr>
        <w:t xml:space="preserve"> follows the </w:t>
      </w:r>
      <w:r w:rsidRPr="00BF41CF">
        <w:rPr>
          <w:i/>
          <w:szCs w:val="24"/>
          <w:lang w:val="en-US"/>
        </w:rPr>
        <w:t>activity’s</w:t>
      </w:r>
      <w:r>
        <w:rPr>
          <w:szCs w:val="24"/>
          <w:lang w:val="en-US"/>
        </w:rPr>
        <w:t xml:space="preserve"> start. A start may refer to a trigger </w:t>
      </w:r>
      <w:r w:rsidRPr="00BF41CF">
        <w:rPr>
          <w:i/>
          <w:szCs w:val="24"/>
          <w:lang w:val="en-US"/>
        </w:rPr>
        <w:t>entity</w:t>
      </w:r>
      <w:r>
        <w:rPr>
          <w:szCs w:val="24"/>
          <w:lang w:val="en-US"/>
        </w:rPr>
        <w:t xml:space="preserve"> that set off the </w:t>
      </w:r>
      <w:r w:rsidRPr="00BF41CF">
        <w:rPr>
          <w:i/>
          <w:szCs w:val="24"/>
          <w:lang w:val="en-US"/>
        </w:rPr>
        <w:t>activity</w:t>
      </w:r>
      <w:r>
        <w:rPr>
          <w:szCs w:val="24"/>
          <w:lang w:val="en-US"/>
        </w:rPr>
        <w:t xml:space="preserve">, or to another </w:t>
      </w:r>
      <w:r w:rsidRPr="00BF41CF">
        <w:rPr>
          <w:i/>
          <w:szCs w:val="24"/>
          <w:lang w:val="en-US"/>
        </w:rPr>
        <w:t>activity</w:t>
      </w:r>
      <w:r>
        <w:rPr>
          <w:szCs w:val="24"/>
          <w:lang w:val="en-US"/>
        </w:rPr>
        <w:t xml:space="preserve">, known as </w:t>
      </w:r>
      <w:r w:rsidRPr="00F66384">
        <w:rPr>
          <w:b/>
          <w:szCs w:val="24"/>
          <w:lang w:val="en-US"/>
        </w:rPr>
        <w:t>starter</w:t>
      </w:r>
      <w:r>
        <w:rPr>
          <w:b/>
          <w:szCs w:val="24"/>
          <w:lang w:val="en-US"/>
        </w:rPr>
        <w:t>,</w:t>
      </w:r>
      <w:r>
        <w:rPr>
          <w:szCs w:val="24"/>
          <w:lang w:val="en-US"/>
        </w:rPr>
        <w:t xml:space="preserve"> that generated the trigger.</w:t>
      </w:r>
    </w:p>
    <w:p w:rsidR="00130D6B" w:rsidRPr="00E20C8D" w:rsidRDefault="00130D6B" w:rsidP="00130D6B">
      <w:pPr>
        <w:rPr>
          <w:szCs w:val="24"/>
          <w:lang w:val="en-US"/>
        </w:rPr>
      </w:pPr>
      <w:r w:rsidRPr="0097740B">
        <w:rPr>
          <w:b/>
          <w:szCs w:val="24"/>
          <w:lang w:val="en-US"/>
        </w:rPr>
        <w:t>End</w:t>
      </w:r>
      <w:r>
        <w:rPr>
          <w:szCs w:val="24"/>
          <w:lang w:val="en-US"/>
        </w:rPr>
        <w:t>: A [</w:t>
      </w:r>
      <w:proofErr w:type="spellStart"/>
      <w:r>
        <w:rPr>
          <w:i/>
          <w:szCs w:val="24"/>
          <w:lang w:val="en-US"/>
        </w:rPr>
        <w:t>wasEndedBy</w:t>
      </w:r>
      <w:proofErr w:type="spellEnd"/>
      <w:r>
        <w:rPr>
          <w:szCs w:val="24"/>
          <w:lang w:val="en-US"/>
        </w:rPr>
        <w:t xml:space="preserve">] edge indicates when an </w:t>
      </w:r>
      <w:r w:rsidRPr="00E20C8D">
        <w:rPr>
          <w:i/>
          <w:szCs w:val="24"/>
          <w:lang w:val="en-US"/>
        </w:rPr>
        <w:t>activity</w:t>
      </w:r>
      <w:r>
        <w:rPr>
          <w:szCs w:val="24"/>
          <w:lang w:val="en-US"/>
        </w:rPr>
        <w:t xml:space="preserve"> is deemed to have been ended by an </w:t>
      </w:r>
      <w:r w:rsidRPr="00E20C8D">
        <w:rPr>
          <w:i/>
          <w:szCs w:val="24"/>
          <w:lang w:val="en-US"/>
        </w:rPr>
        <w:t>entity</w:t>
      </w:r>
      <w:r>
        <w:rPr>
          <w:szCs w:val="24"/>
          <w:lang w:val="en-US"/>
        </w:rPr>
        <w:t xml:space="preserve">, known as </w:t>
      </w:r>
      <w:r w:rsidRPr="00F66384">
        <w:rPr>
          <w:b/>
          <w:szCs w:val="24"/>
          <w:lang w:val="en-US"/>
        </w:rPr>
        <w:t>trigger</w:t>
      </w:r>
      <w:r>
        <w:rPr>
          <w:szCs w:val="24"/>
          <w:lang w:val="en-US"/>
        </w:rPr>
        <w:t xml:space="preserve">. The </w:t>
      </w:r>
      <w:r w:rsidRPr="00E20C8D">
        <w:rPr>
          <w:i/>
          <w:szCs w:val="24"/>
          <w:lang w:val="en-US"/>
        </w:rPr>
        <w:t>activity</w:t>
      </w:r>
      <w:r>
        <w:rPr>
          <w:szCs w:val="24"/>
          <w:lang w:val="en-US"/>
        </w:rPr>
        <w:t xml:space="preserve"> no longer exists after its end. Any usage, generation, or invalidation involving the </w:t>
      </w:r>
      <w:r w:rsidRPr="00E20C8D">
        <w:rPr>
          <w:i/>
          <w:szCs w:val="24"/>
          <w:lang w:val="en-US"/>
        </w:rPr>
        <w:t>activity</w:t>
      </w:r>
      <w:r>
        <w:rPr>
          <w:szCs w:val="24"/>
          <w:lang w:val="en-US"/>
        </w:rPr>
        <w:t xml:space="preserve"> precedes the </w:t>
      </w:r>
      <w:r w:rsidRPr="00E20C8D">
        <w:rPr>
          <w:i/>
          <w:szCs w:val="24"/>
          <w:lang w:val="en-US"/>
        </w:rPr>
        <w:t>activity’s</w:t>
      </w:r>
      <w:r>
        <w:rPr>
          <w:szCs w:val="24"/>
          <w:lang w:val="en-US"/>
        </w:rPr>
        <w:t xml:space="preserve"> end. An end may refer to a trigger </w:t>
      </w:r>
      <w:r w:rsidRPr="00F66384">
        <w:rPr>
          <w:i/>
          <w:szCs w:val="24"/>
          <w:lang w:val="en-US"/>
        </w:rPr>
        <w:t>entity</w:t>
      </w:r>
      <w:r>
        <w:rPr>
          <w:szCs w:val="24"/>
          <w:lang w:val="en-US"/>
        </w:rPr>
        <w:t xml:space="preserve"> that terminated the </w:t>
      </w:r>
      <w:r w:rsidRPr="00F66384">
        <w:rPr>
          <w:i/>
          <w:szCs w:val="24"/>
          <w:lang w:val="en-US"/>
        </w:rPr>
        <w:t>activity</w:t>
      </w:r>
      <w:r>
        <w:rPr>
          <w:szCs w:val="24"/>
          <w:lang w:val="en-US"/>
        </w:rPr>
        <w:t xml:space="preserve">, or to an </w:t>
      </w:r>
      <w:r w:rsidRPr="00F66384">
        <w:rPr>
          <w:i/>
          <w:szCs w:val="24"/>
          <w:lang w:val="en-US"/>
        </w:rPr>
        <w:t>activity</w:t>
      </w:r>
      <w:r>
        <w:rPr>
          <w:szCs w:val="24"/>
          <w:lang w:val="en-US"/>
        </w:rPr>
        <w:t xml:space="preserve">, known as </w:t>
      </w:r>
      <w:r w:rsidRPr="00F66384">
        <w:rPr>
          <w:b/>
          <w:szCs w:val="24"/>
          <w:lang w:val="en-US"/>
        </w:rPr>
        <w:t>ender</w:t>
      </w:r>
      <w:r>
        <w:rPr>
          <w:szCs w:val="24"/>
          <w:lang w:val="en-US"/>
        </w:rPr>
        <w:t>, that generated the trigger.</w:t>
      </w:r>
    </w:p>
    <w:p w:rsidR="00130D6B" w:rsidRDefault="00130D6B" w:rsidP="00130D6B">
      <w:pPr>
        <w:rPr>
          <w:lang w:val="en-US"/>
        </w:rPr>
      </w:pPr>
      <w:r w:rsidRPr="0097740B">
        <w:rPr>
          <w:b/>
          <w:lang w:val="en-US"/>
        </w:rPr>
        <w:lastRenderedPageBreak/>
        <w:t>Generation</w:t>
      </w:r>
      <w:r>
        <w:rPr>
          <w:lang w:val="en-US"/>
        </w:rPr>
        <w:t>: A [</w:t>
      </w:r>
      <w:proofErr w:type="spellStart"/>
      <w:r>
        <w:rPr>
          <w:i/>
          <w:lang w:val="en-US"/>
        </w:rPr>
        <w:t>wasGeneratedBy</w:t>
      </w:r>
      <w:proofErr w:type="spellEnd"/>
      <w:r>
        <w:rPr>
          <w:lang w:val="en-US"/>
        </w:rPr>
        <w:t xml:space="preserve">] edge from an </w:t>
      </w:r>
      <w:r>
        <w:rPr>
          <w:i/>
          <w:lang w:val="en-US"/>
        </w:rPr>
        <w:t>entity</w:t>
      </w:r>
      <w:r>
        <w:rPr>
          <w:lang w:val="en-US"/>
        </w:rPr>
        <w:t xml:space="preserve"> to an </w:t>
      </w:r>
      <w:r>
        <w:rPr>
          <w:i/>
          <w:lang w:val="en-US"/>
        </w:rPr>
        <w:t>activity</w:t>
      </w:r>
      <w:r>
        <w:rPr>
          <w:lang w:val="en-US"/>
        </w:rPr>
        <w:t xml:space="preserve"> indicates that the </w:t>
      </w:r>
      <w:r>
        <w:rPr>
          <w:i/>
          <w:lang w:val="en-US"/>
        </w:rPr>
        <w:t>entity</w:t>
      </w:r>
      <w:r>
        <w:rPr>
          <w:lang w:val="en-US"/>
        </w:rPr>
        <w:t xml:space="preserve"> was generated by the </w:t>
      </w:r>
      <w:r>
        <w:rPr>
          <w:i/>
          <w:lang w:val="en-US"/>
        </w:rPr>
        <w:t>activity</w:t>
      </w:r>
      <w:r>
        <w:rPr>
          <w:lang w:val="en-US"/>
        </w:rPr>
        <w:t xml:space="preserve">. The </w:t>
      </w:r>
      <w:r>
        <w:rPr>
          <w:i/>
          <w:lang w:val="en-US"/>
        </w:rPr>
        <w:t>entity</w:t>
      </w:r>
      <w:r>
        <w:rPr>
          <w:lang w:val="en-US"/>
        </w:rPr>
        <w:t xml:space="preserve"> did not exist before generation and becomes available for usage after this generation.</w:t>
      </w:r>
    </w:p>
    <w:p w:rsidR="00130D6B" w:rsidRPr="00F7419C" w:rsidRDefault="00130D6B" w:rsidP="00130D6B">
      <w:pPr>
        <w:rPr>
          <w:lang w:val="en-US"/>
        </w:rPr>
      </w:pPr>
      <w:r w:rsidRPr="0097740B">
        <w:rPr>
          <w:b/>
          <w:lang w:val="en-US"/>
        </w:rPr>
        <w:t>Invalidation</w:t>
      </w:r>
      <w:r>
        <w:rPr>
          <w:lang w:val="en-US"/>
        </w:rPr>
        <w:t>: A [</w:t>
      </w:r>
      <w:proofErr w:type="spellStart"/>
      <w:r>
        <w:rPr>
          <w:i/>
          <w:lang w:val="en-US"/>
        </w:rPr>
        <w:t>wasInvalidadedBy</w:t>
      </w:r>
      <w:proofErr w:type="spellEnd"/>
      <w:r>
        <w:rPr>
          <w:lang w:val="en-US"/>
        </w:rPr>
        <w:t xml:space="preserve">] edge is the start of the destruction, cessation, or expiry of an existing </w:t>
      </w:r>
      <w:r>
        <w:rPr>
          <w:i/>
          <w:lang w:val="en-US"/>
        </w:rPr>
        <w:t>entity</w:t>
      </w:r>
      <w:r>
        <w:rPr>
          <w:lang w:val="en-US"/>
        </w:rPr>
        <w:t xml:space="preserve"> by an </w:t>
      </w:r>
      <w:r>
        <w:rPr>
          <w:i/>
          <w:lang w:val="en-US"/>
        </w:rPr>
        <w:t>activity</w:t>
      </w:r>
      <w:r>
        <w:rPr>
          <w:lang w:val="en-US"/>
        </w:rPr>
        <w:t xml:space="preserve">. The </w:t>
      </w:r>
      <w:r>
        <w:rPr>
          <w:i/>
          <w:lang w:val="en-US"/>
        </w:rPr>
        <w:t>entity</w:t>
      </w:r>
      <w:r>
        <w:rPr>
          <w:lang w:val="en-US"/>
        </w:rPr>
        <w:t xml:space="preserve"> is no longer available for use after invalidation. Any generation or usage of an </w:t>
      </w:r>
      <w:r>
        <w:rPr>
          <w:i/>
          <w:lang w:val="en-US"/>
        </w:rPr>
        <w:t>entity</w:t>
      </w:r>
      <w:r>
        <w:rPr>
          <w:lang w:val="en-US"/>
        </w:rPr>
        <w:t xml:space="preserve"> precedes its invalidation.</w:t>
      </w:r>
    </w:p>
    <w:p w:rsidR="00130D6B" w:rsidRPr="00E402CF" w:rsidRDefault="00130D6B" w:rsidP="00130D6B">
      <w:pPr>
        <w:rPr>
          <w:lang w:val="en-US"/>
        </w:rPr>
      </w:pPr>
      <w:r w:rsidRPr="0097740B">
        <w:rPr>
          <w:b/>
          <w:lang w:val="en-US"/>
        </w:rPr>
        <w:t>Communication</w:t>
      </w:r>
      <w:r>
        <w:rPr>
          <w:lang w:val="en-US"/>
        </w:rPr>
        <w:t>: A [</w:t>
      </w:r>
      <w:proofErr w:type="spellStart"/>
      <w:r>
        <w:rPr>
          <w:i/>
          <w:lang w:val="en-US"/>
        </w:rPr>
        <w:t>wasInformedBy</w:t>
      </w:r>
      <w:proofErr w:type="spellEnd"/>
      <w:r>
        <w:rPr>
          <w:lang w:val="en-US"/>
        </w:rPr>
        <w:t xml:space="preserve">] edge is the exchange of some unspecified </w:t>
      </w:r>
      <w:r>
        <w:rPr>
          <w:i/>
          <w:lang w:val="en-US"/>
        </w:rPr>
        <w:t>entity</w:t>
      </w:r>
      <w:r>
        <w:rPr>
          <w:lang w:val="en-US"/>
        </w:rPr>
        <w:t xml:space="preserve"> between two </w:t>
      </w:r>
      <w:r>
        <w:rPr>
          <w:i/>
          <w:lang w:val="en-US"/>
        </w:rPr>
        <w:t>activities</w:t>
      </w:r>
      <w:r>
        <w:rPr>
          <w:lang w:val="en-US"/>
        </w:rPr>
        <w:t xml:space="preserve">, one </w:t>
      </w:r>
      <w:r>
        <w:rPr>
          <w:i/>
          <w:lang w:val="en-US"/>
        </w:rPr>
        <w:t>activity</w:t>
      </w:r>
      <w:r>
        <w:rPr>
          <w:lang w:val="en-US"/>
        </w:rPr>
        <w:t xml:space="preserve"> using some </w:t>
      </w:r>
      <w:r>
        <w:rPr>
          <w:i/>
          <w:lang w:val="en-US"/>
        </w:rPr>
        <w:t>entity</w:t>
      </w:r>
      <w:r>
        <w:rPr>
          <w:lang w:val="en-US"/>
        </w:rPr>
        <w:t xml:space="preserve"> generated by the other </w:t>
      </w:r>
      <w:r>
        <w:rPr>
          <w:i/>
          <w:lang w:val="en-US"/>
        </w:rPr>
        <w:t>activity</w:t>
      </w:r>
      <w:r>
        <w:rPr>
          <w:lang w:val="en-US"/>
        </w:rPr>
        <w:t>.</w:t>
      </w:r>
    </w:p>
    <w:p w:rsidR="00130D6B" w:rsidRPr="00E402CF" w:rsidRDefault="00130D6B" w:rsidP="00130D6B">
      <w:pPr>
        <w:rPr>
          <w:lang w:val="en-US"/>
        </w:rPr>
      </w:pPr>
      <w:r w:rsidRPr="0097740B">
        <w:rPr>
          <w:b/>
          <w:lang w:val="en-US"/>
        </w:rPr>
        <w:t>Derivation</w:t>
      </w:r>
      <w:r>
        <w:rPr>
          <w:lang w:val="en-US"/>
        </w:rPr>
        <w:t>: A [</w:t>
      </w:r>
      <w:proofErr w:type="spellStart"/>
      <w:r>
        <w:rPr>
          <w:i/>
          <w:lang w:val="en-US"/>
        </w:rPr>
        <w:t>wasDerivedFrom</w:t>
      </w:r>
      <w:proofErr w:type="spellEnd"/>
      <w:r>
        <w:rPr>
          <w:lang w:val="en-US"/>
        </w:rPr>
        <w:t xml:space="preserve">] edge is the transformation of an </w:t>
      </w:r>
      <w:r>
        <w:rPr>
          <w:i/>
          <w:lang w:val="en-US"/>
        </w:rPr>
        <w:t>entity</w:t>
      </w:r>
      <w:r>
        <w:rPr>
          <w:lang w:val="en-US"/>
        </w:rPr>
        <w:t xml:space="preserve"> into another, an update of the </w:t>
      </w:r>
      <w:r>
        <w:rPr>
          <w:i/>
          <w:lang w:val="en-US"/>
        </w:rPr>
        <w:t>entity</w:t>
      </w:r>
      <w:r>
        <w:rPr>
          <w:lang w:val="en-US"/>
        </w:rPr>
        <w:t xml:space="preserve"> resulting in a new one, or the construction of a new </w:t>
      </w:r>
      <w:r>
        <w:rPr>
          <w:i/>
          <w:lang w:val="en-US"/>
        </w:rPr>
        <w:t>entity</w:t>
      </w:r>
      <w:r>
        <w:rPr>
          <w:lang w:val="en-US"/>
        </w:rPr>
        <w:t xml:space="preserve"> based on a pre-existing </w:t>
      </w:r>
      <w:r>
        <w:rPr>
          <w:i/>
          <w:lang w:val="en-US"/>
        </w:rPr>
        <w:t>entity</w:t>
      </w:r>
      <w:r>
        <w:rPr>
          <w:lang w:val="en-US"/>
        </w:rPr>
        <w:t>.</w:t>
      </w:r>
    </w:p>
    <w:p w:rsidR="00130D6B" w:rsidRDefault="00130D6B" w:rsidP="00130D6B">
      <w:pPr>
        <w:rPr>
          <w:lang w:val="en-US"/>
        </w:rPr>
      </w:pPr>
      <w:r w:rsidRPr="0097740B">
        <w:rPr>
          <w:b/>
          <w:lang w:val="en-US"/>
        </w:rPr>
        <w:t>Attribution</w:t>
      </w:r>
      <w:r>
        <w:rPr>
          <w:lang w:val="en-US"/>
        </w:rPr>
        <w:t>: The [</w:t>
      </w:r>
      <w:proofErr w:type="spellStart"/>
      <w:r>
        <w:rPr>
          <w:i/>
          <w:lang w:val="en-US"/>
        </w:rPr>
        <w:t>wasAttributedTo</w:t>
      </w:r>
      <w:proofErr w:type="spellEnd"/>
      <w:r>
        <w:rPr>
          <w:lang w:val="en-US"/>
        </w:rPr>
        <w:t xml:space="preserve">] edge from an </w:t>
      </w:r>
      <w:r>
        <w:rPr>
          <w:i/>
          <w:lang w:val="en-US"/>
        </w:rPr>
        <w:t>entity</w:t>
      </w:r>
      <w:r>
        <w:rPr>
          <w:lang w:val="en-US"/>
        </w:rPr>
        <w:t xml:space="preserve"> to an </w:t>
      </w:r>
      <w:r>
        <w:rPr>
          <w:i/>
          <w:lang w:val="en-US"/>
        </w:rPr>
        <w:t>agent</w:t>
      </w:r>
      <w:r>
        <w:rPr>
          <w:lang w:val="en-US"/>
        </w:rPr>
        <w:t xml:space="preserve"> is the ascribing of the </w:t>
      </w:r>
      <w:r>
        <w:rPr>
          <w:i/>
          <w:lang w:val="en-US"/>
        </w:rPr>
        <w:t>entity</w:t>
      </w:r>
      <w:r>
        <w:rPr>
          <w:lang w:val="en-US"/>
        </w:rPr>
        <w:t xml:space="preserve"> to the </w:t>
      </w:r>
      <w:r>
        <w:rPr>
          <w:i/>
          <w:lang w:val="en-US"/>
        </w:rPr>
        <w:t>agent</w:t>
      </w:r>
      <w:r>
        <w:rPr>
          <w:lang w:val="en-US"/>
        </w:rPr>
        <w:t>.</w:t>
      </w:r>
    </w:p>
    <w:p w:rsidR="00130D6B" w:rsidRDefault="00130D6B" w:rsidP="00130D6B">
      <w:pPr>
        <w:rPr>
          <w:lang w:val="en-US"/>
        </w:rPr>
      </w:pPr>
      <w:r w:rsidRPr="0097740B">
        <w:rPr>
          <w:b/>
          <w:lang w:val="en-US"/>
        </w:rPr>
        <w:t>Association</w:t>
      </w:r>
      <w:r>
        <w:rPr>
          <w:lang w:val="en-US"/>
        </w:rPr>
        <w:t>: A [</w:t>
      </w:r>
      <w:proofErr w:type="spellStart"/>
      <w:r>
        <w:rPr>
          <w:i/>
          <w:lang w:val="en-US"/>
        </w:rPr>
        <w:t>wasAssociatedWith</w:t>
      </w:r>
      <w:proofErr w:type="spellEnd"/>
      <w:r>
        <w:rPr>
          <w:lang w:val="en-US"/>
        </w:rPr>
        <w:t xml:space="preserve">] edge from an </w:t>
      </w:r>
      <w:r>
        <w:rPr>
          <w:i/>
          <w:lang w:val="en-US"/>
        </w:rPr>
        <w:t>activity</w:t>
      </w:r>
      <w:r>
        <w:rPr>
          <w:lang w:val="en-US"/>
        </w:rPr>
        <w:t xml:space="preserve"> to an </w:t>
      </w:r>
      <w:r>
        <w:rPr>
          <w:i/>
          <w:lang w:val="en-US"/>
        </w:rPr>
        <w:t>agent</w:t>
      </w:r>
      <w:r>
        <w:rPr>
          <w:lang w:val="en-US"/>
        </w:rPr>
        <w:t xml:space="preserve"> is an assignment of responsibility to the </w:t>
      </w:r>
      <w:r>
        <w:rPr>
          <w:i/>
          <w:lang w:val="en-US"/>
        </w:rPr>
        <w:t>agent</w:t>
      </w:r>
      <w:r>
        <w:rPr>
          <w:lang w:val="en-US"/>
        </w:rPr>
        <w:t xml:space="preserve"> for the </w:t>
      </w:r>
      <w:r>
        <w:rPr>
          <w:i/>
          <w:lang w:val="en-US"/>
        </w:rPr>
        <w:t>activity</w:t>
      </w:r>
      <w:r>
        <w:rPr>
          <w:lang w:val="en-US"/>
        </w:rPr>
        <w:t xml:space="preserve">, indicating that the </w:t>
      </w:r>
      <w:r>
        <w:rPr>
          <w:i/>
          <w:lang w:val="en-US"/>
        </w:rPr>
        <w:t>agent</w:t>
      </w:r>
      <w:r>
        <w:rPr>
          <w:lang w:val="en-US"/>
        </w:rPr>
        <w:t xml:space="preserve"> had a role in the </w:t>
      </w:r>
      <w:r>
        <w:rPr>
          <w:i/>
          <w:lang w:val="en-US"/>
        </w:rPr>
        <w:t>activity</w:t>
      </w:r>
      <w:r>
        <w:rPr>
          <w:lang w:val="en-US"/>
        </w:rPr>
        <w:t>.</w:t>
      </w:r>
    </w:p>
    <w:p w:rsidR="00130D6B" w:rsidRDefault="00130D6B" w:rsidP="00130D6B">
      <w:pPr>
        <w:rPr>
          <w:lang w:val="en-US"/>
        </w:rPr>
      </w:pPr>
      <w:r w:rsidRPr="0097740B">
        <w:rPr>
          <w:b/>
          <w:lang w:val="en-US"/>
        </w:rPr>
        <w:t>Delegation</w:t>
      </w:r>
      <w:r>
        <w:rPr>
          <w:lang w:val="en-US"/>
        </w:rPr>
        <w:t>: The [</w:t>
      </w:r>
      <w:proofErr w:type="spellStart"/>
      <w:r>
        <w:rPr>
          <w:i/>
          <w:lang w:val="en-US"/>
        </w:rPr>
        <w:t>actedOnBehalfOf</w:t>
      </w:r>
      <w:proofErr w:type="spellEnd"/>
      <w:r>
        <w:rPr>
          <w:lang w:val="en-US"/>
        </w:rPr>
        <w:t xml:space="preserve">] edge from </w:t>
      </w:r>
      <w:r>
        <w:rPr>
          <w:i/>
          <w:lang w:val="en-US"/>
        </w:rPr>
        <w:t>agent</w:t>
      </w:r>
      <w:r>
        <w:rPr>
          <w:lang w:val="en-US"/>
        </w:rPr>
        <w:t xml:space="preserve"> to another indicates the assignment of authority and responsibility to the </w:t>
      </w:r>
      <w:r>
        <w:rPr>
          <w:i/>
          <w:lang w:val="en-US"/>
        </w:rPr>
        <w:t>agent</w:t>
      </w:r>
      <w:r>
        <w:rPr>
          <w:lang w:val="en-US"/>
        </w:rPr>
        <w:t xml:space="preserve"> to carry out a specific </w:t>
      </w:r>
      <w:r>
        <w:rPr>
          <w:i/>
          <w:lang w:val="en-US"/>
        </w:rPr>
        <w:t>activity</w:t>
      </w:r>
      <w:r>
        <w:rPr>
          <w:lang w:val="en-US"/>
        </w:rPr>
        <w:t xml:space="preserve"> as a delegate or representative, while the </w:t>
      </w:r>
      <w:r>
        <w:rPr>
          <w:i/>
          <w:lang w:val="en-US"/>
        </w:rPr>
        <w:t>agent</w:t>
      </w:r>
      <w:r>
        <w:rPr>
          <w:lang w:val="en-US"/>
        </w:rPr>
        <w:t xml:space="preserve"> it acts on behalf of retains some responsibility for the outcome of the delegated work.</w:t>
      </w:r>
    </w:p>
    <w:p w:rsidR="00130D6B" w:rsidRPr="0070570F" w:rsidRDefault="00130D6B" w:rsidP="00130D6B">
      <w:pPr>
        <w:rPr>
          <w:lang w:val="en-US"/>
        </w:rPr>
      </w:pPr>
      <w:r>
        <w:rPr>
          <w:b/>
          <w:lang w:val="en-US"/>
        </w:rPr>
        <w:t>Revision</w:t>
      </w:r>
      <w:r>
        <w:rPr>
          <w:lang w:val="en-US"/>
        </w:rPr>
        <w:t>: A [</w:t>
      </w:r>
      <w:proofErr w:type="spellStart"/>
      <w:r>
        <w:rPr>
          <w:i/>
          <w:lang w:val="en-US"/>
        </w:rPr>
        <w:t>wasRevisionOf</w:t>
      </w:r>
      <w:proofErr w:type="spellEnd"/>
      <w:r>
        <w:rPr>
          <w:lang w:val="en-US"/>
        </w:rPr>
        <w:t xml:space="preserve">] edge indicates a derivation for which the resulting </w:t>
      </w:r>
      <w:r>
        <w:rPr>
          <w:i/>
          <w:lang w:val="en-US"/>
        </w:rPr>
        <w:t>entity</w:t>
      </w:r>
      <w:r>
        <w:rPr>
          <w:lang w:val="en-US"/>
        </w:rPr>
        <w:t xml:space="preserve"> is a revised version of the original </w:t>
      </w:r>
      <w:r>
        <w:rPr>
          <w:i/>
          <w:lang w:val="en-US"/>
        </w:rPr>
        <w:t>entity</w:t>
      </w:r>
      <w:r>
        <w:rPr>
          <w:lang w:val="en-US"/>
        </w:rPr>
        <w:t>.</w:t>
      </w:r>
    </w:p>
    <w:p w:rsidR="00130D6B" w:rsidRPr="0070570F" w:rsidRDefault="00130D6B" w:rsidP="00130D6B">
      <w:pPr>
        <w:rPr>
          <w:lang w:val="en-US"/>
        </w:rPr>
      </w:pPr>
      <w:r>
        <w:rPr>
          <w:b/>
          <w:lang w:val="en-US"/>
        </w:rPr>
        <w:t>Quotation</w:t>
      </w:r>
      <w:r>
        <w:rPr>
          <w:lang w:val="en-US"/>
        </w:rPr>
        <w:t>: A [</w:t>
      </w:r>
      <w:proofErr w:type="spellStart"/>
      <w:r>
        <w:rPr>
          <w:i/>
          <w:lang w:val="en-US"/>
        </w:rPr>
        <w:t>wasQuotedFrom</w:t>
      </w:r>
      <w:proofErr w:type="spellEnd"/>
      <w:r>
        <w:rPr>
          <w:lang w:val="en-US"/>
        </w:rPr>
        <w:t xml:space="preserve">] edge indicates the repeat of an </w:t>
      </w:r>
      <w:r>
        <w:rPr>
          <w:i/>
          <w:lang w:val="en-US"/>
        </w:rPr>
        <w:t>entity</w:t>
      </w:r>
      <w:r>
        <w:rPr>
          <w:lang w:val="en-US"/>
        </w:rPr>
        <w:t>, such as text or image, by someone who may or may not be its original author.</w:t>
      </w:r>
    </w:p>
    <w:p w:rsidR="00130D6B" w:rsidRPr="00E402CF" w:rsidRDefault="00130D6B" w:rsidP="00130D6B">
      <w:pPr>
        <w:rPr>
          <w:i/>
          <w:lang w:val="en-US"/>
        </w:rPr>
      </w:pPr>
      <w:r w:rsidRPr="0097740B">
        <w:rPr>
          <w:b/>
          <w:lang w:val="en-US"/>
        </w:rPr>
        <w:t>Influence</w:t>
      </w:r>
      <w:r>
        <w:rPr>
          <w:lang w:val="en-US"/>
        </w:rPr>
        <w:t>: A [</w:t>
      </w:r>
      <w:proofErr w:type="spellStart"/>
      <w:r>
        <w:rPr>
          <w:i/>
          <w:lang w:val="en-US"/>
        </w:rPr>
        <w:t>wasInfluencedBy</w:t>
      </w:r>
      <w:proofErr w:type="spellEnd"/>
      <w:r>
        <w:rPr>
          <w:lang w:val="en-US"/>
        </w:rPr>
        <w:t xml:space="preserve">] edge indicates that the </w:t>
      </w:r>
      <w:r>
        <w:rPr>
          <w:i/>
          <w:lang w:val="en-US"/>
        </w:rPr>
        <w:t>entity, activity</w:t>
      </w:r>
      <w:r>
        <w:rPr>
          <w:lang w:val="en-US"/>
        </w:rPr>
        <w:t xml:space="preserve"> or</w:t>
      </w:r>
      <w:r>
        <w:rPr>
          <w:i/>
          <w:lang w:val="en-US"/>
        </w:rPr>
        <w:t xml:space="preserve"> agent</w:t>
      </w:r>
      <w:r>
        <w:rPr>
          <w:lang w:val="en-US"/>
        </w:rPr>
        <w:t xml:space="preserve"> had an effect on the character, development, or behavior of another by the means of </w:t>
      </w:r>
      <w:r>
        <w:rPr>
          <w:i/>
          <w:lang w:val="en-US"/>
        </w:rPr>
        <w:t xml:space="preserve">usage, start, end, generation, invalidation, communication, derivation, attribution, association, </w:t>
      </w:r>
      <w:r>
        <w:rPr>
          <w:lang w:val="en-US"/>
        </w:rPr>
        <w:t xml:space="preserve">or </w:t>
      </w:r>
      <w:r>
        <w:rPr>
          <w:i/>
          <w:lang w:val="en-US"/>
        </w:rPr>
        <w:t>delegation.</w:t>
      </w:r>
    </w:p>
    <w:p w:rsidR="00130D6B" w:rsidRPr="009F2600" w:rsidRDefault="00130D6B" w:rsidP="00130D6B">
      <w:pPr>
        <w:pStyle w:val="Heading3"/>
        <w:rPr>
          <w:lang w:val="en-US"/>
        </w:rPr>
      </w:pPr>
      <w:bookmarkStart w:id="24" w:name="_Toc352784496"/>
      <w:r>
        <w:rPr>
          <w:lang w:val="en-US"/>
        </w:rPr>
        <w:t>Further Notations</w:t>
      </w:r>
      <w:bookmarkEnd w:id="24"/>
    </w:p>
    <w:p w:rsidR="00130D6B" w:rsidRDefault="00130D6B" w:rsidP="00130D6B">
      <w:pPr>
        <w:rPr>
          <w:lang w:val="en-US"/>
        </w:rPr>
      </w:pPr>
      <w:r>
        <w:rPr>
          <w:lang w:val="en-US"/>
        </w:rPr>
        <w:t xml:space="preserve">Besides the relations mentioned in the previous subsection, the PROV model has support for a few more: Specialization, Alternate, and the possibility of extending existing structures. These extended structures are defined by a variety of mechanisms: </w:t>
      </w:r>
      <w:proofErr w:type="spellStart"/>
      <w:r w:rsidRPr="00FE0D3B">
        <w:rPr>
          <w:i/>
          <w:lang w:val="en-US"/>
        </w:rPr>
        <w:t>subtyping</w:t>
      </w:r>
      <w:proofErr w:type="spellEnd"/>
      <w:r>
        <w:rPr>
          <w:lang w:val="en-US"/>
        </w:rPr>
        <w:t xml:space="preserve">, </w:t>
      </w:r>
      <w:r w:rsidRPr="00FE0D3B">
        <w:rPr>
          <w:i/>
          <w:lang w:val="en-US"/>
        </w:rPr>
        <w:t>expanded relations</w:t>
      </w:r>
      <w:r>
        <w:rPr>
          <w:lang w:val="en-US"/>
        </w:rPr>
        <w:t xml:space="preserve">, </w:t>
      </w:r>
      <w:r w:rsidRPr="00FE0D3B">
        <w:rPr>
          <w:i/>
          <w:lang w:val="en-US"/>
        </w:rPr>
        <w:t>optional identification</w:t>
      </w:r>
      <w:r>
        <w:rPr>
          <w:lang w:val="en-US"/>
        </w:rPr>
        <w:t xml:space="preserve">, and </w:t>
      </w:r>
      <w:r w:rsidRPr="00FE0D3B">
        <w:rPr>
          <w:i/>
          <w:lang w:val="en-US"/>
        </w:rPr>
        <w:t>new relations</w:t>
      </w:r>
      <w:r>
        <w:rPr>
          <w:lang w:val="en-US"/>
        </w:rPr>
        <w:t>.</w:t>
      </w:r>
      <w:r w:rsidR="005E2DA9">
        <w:rPr>
          <w:lang w:val="en-US"/>
        </w:rPr>
        <w:t xml:space="preserve"> Their definitions, taken from </w:t>
      </w:r>
      <w:r w:rsidR="005E2DA9">
        <w:rPr>
          <w:lang w:val="en-US"/>
        </w:rPr>
        <w:fldChar w:fldCharType="begin"/>
      </w:r>
      <w:r w:rsidR="005E2DA9">
        <w:rPr>
          <w:lang w:val="en-US"/>
        </w:rPr>
        <w:instrText xml:space="preserve"> ADDIN ZOTERO_ITEM CSL_CITATION {"citationID":"2f1v9oc6th","properties":{"formattedCitation":"(Moreau e Missier, 2010)","plainCitation":"(Moreau e Missier, 2010)"},"citationItems":[{"id":76,"uris":["http://zotero.org/users/1122386/items/K8JAIXTU"],"uri":["http://zotero.org/users/1122386/items/K8JAIXTU"],"itemData":{"id":76,"type":"webpage","title":"PROV-DM: The PROV Data Model","URL":"http://www.w3.org/TR/prov-dm/","note":"Working Draft","shortTitle":"PROV-DM","language":"English","author":[{"family":"Moreau","given":"Luc"},{"family":"Missier","given":"Paolo"}],"issued":{"date-parts":[["2010"]]}}}],"schema":"https://github.com/citation-style-language/schema/raw/master/csl-citation.json"} </w:instrText>
      </w:r>
      <w:r w:rsidR="005E2DA9">
        <w:rPr>
          <w:lang w:val="en-US"/>
        </w:rPr>
        <w:fldChar w:fldCharType="separate"/>
      </w:r>
      <w:r w:rsidR="005E2DA9" w:rsidRPr="005E2DA9">
        <w:rPr>
          <w:rFonts w:cs="Times New Roman"/>
        </w:rPr>
        <w:t>(</w:t>
      </w:r>
      <w:proofErr w:type="spellStart"/>
      <w:r w:rsidR="005E2DA9" w:rsidRPr="005E2DA9">
        <w:rPr>
          <w:rFonts w:cs="Times New Roman"/>
        </w:rPr>
        <w:t>Moreau</w:t>
      </w:r>
      <w:proofErr w:type="spellEnd"/>
      <w:r w:rsidR="005E2DA9" w:rsidRPr="005E2DA9">
        <w:rPr>
          <w:rFonts w:cs="Times New Roman"/>
        </w:rPr>
        <w:t xml:space="preserve"> e </w:t>
      </w:r>
      <w:proofErr w:type="spellStart"/>
      <w:r w:rsidR="005E2DA9" w:rsidRPr="005E2DA9">
        <w:rPr>
          <w:rFonts w:cs="Times New Roman"/>
        </w:rPr>
        <w:t>Missier</w:t>
      </w:r>
      <w:proofErr w:type="spellEnd"/>
      <w:r w:rsidR="005E2DA9" w:rsidRPr="005E2DA9">
        <w:rPr>
          <w:rFonts w:cs="Times New Roman"/>
        </w:rPr>
        <w:t>, 2010)</w:t>
      </w:r>
      <w:r w:rsidR="005E2DA9">
        <w:rPr>
          <w:lang w:val="en-US"/>
        </w:rPr>
        <w:fldChar w:fldCharType="end"/>
      </w:r>
      <w:r w:rsidR="005E2DA9">
        <w:rPr>
          <w:lang w:val="en-US"/>
        </w:rPr>
        <w:t xml:space="preserve"> are:</w:t>
      </w:r>
    </w:p>
    <w:p w:rsidR="00130D6B" w:rsidRDefault="00130D6B" w:rsidP="00130D6B">
      <w:pPr>
        <w:rPr>
          <w:lang w:val="en-US"/>
        </w:rPr>
      </w:pPr>
      <w:r w:rsidRPr="006C4782">
        <w:rPr>
          <w:b/>
          <w:i/>
          <w:lang w:val="en-US"/>
        </w:rPr>
        <w:lastRenderedPageBreak/>
        <w:t>Specialization</w:t>
      </w:r>
      <w:r>
        <w:rPr>
          <w:lang w:val="en-US"/>
        </w:rPr>
        <w:t>: A [</w:t>
      </w:r>
      <w:proofErr w:type="spellStart"/>
      <w:r w:rsidRPr="006C4782">
        <w:rPr>
          <w:i/>
          <w:lang w:val="en-US"/>
        </w:rPr>
        <w:t>specializationOf</w:t>
      </w:r>
      <w:proofErr w:type="spellEnd"/>
      <w:r>
        <w:rPr>
          <w:lang w:val="en-US"/>
        </w:rPr>
        <w:t xml:space="preserve">] edge from an </w:t>
      </w:r>
      <w:r w:rsidRPr="006C4782">
        <w:rPr>
          <w:i/>
          <w:lang w:val="en-US"/>
        </w:rPr>
        <w:t>entity</w:t>
      </w:r>
      <w:r>
        <w:rPr>
          <w:lang w:val="en-US"/>
        </w:rPr>
        <w:t xml:space="preserve"> to another indicates that the first </w:t>
      </w:r>
      <w:r w:rsidRPr="006C4782">
        <w:rPr>
          <w:i/>
          <w:lang w:val="en-US"/>
        </w:rPr>
        <w:t>entity</w:t>
      </w:r>
      <w:r>
        <w:rPr>
          <w:lang w:val="en-US"/>
        </w:rPr>
        <w:t xml:space="preserve"> shares all aspects of the latter, and additionally presents more specific aspects of the same thing as the latter. In particular, the lifetime of the </w:t>
      </w:r>
      <w:r w:rsidRPr="006C4782">
        <w:rPr>
          <w:i/>
          <w:lang w:val="en-US"/>
        </w:rPr>
        <w:t>entity</w:t>
      </w:r>
      <w:r>
        <w:rPr>
          <w:lang w:val="en-US"/>
        </w:rPr>
        <w:t xml:space="preserve"> being specialized contains that of any specialization. A specialization is not defined as an influence.</w:t>
      </w:r>
    </w:p>
    <w:p w:rsidR="00130D6B" w:rsidRDefault="00130D6B" w:rsidP="00130D6B">
      <w:pPr>
        <w:rPr>
          <w:lang w:val="en-US"/>
        </w:rPr>
      </w:pPr>
      <w:r w:rsidRPr="006C4782">
        <w:rPr>
          <w:b/>
          <w:i/>
          <w:lang w:val="en-US"/>
        </w:rPr>
        <w:t>Alternate</w:t>
      </w:r>
      <w:r>
        <w:rPr>
          <w:lang w:val="en-US"/>
        </w:rPr>
        <w:t>: A [</w:t>
      </w:r>
      <w:proofErr w:type="spellStart"/>
      <w:r w:rsidRPr="006C4782">
        <w:rPr>
          <w:i/>
          <w:lang w:val="en-US"/>
        </w:rPr>
        <w:t>alternateOf</w:t>
      </w:r>
      <w:proofErr w:type="spellEnd"/>
      <w:r>
        <w:rPr>
          <w:lang w:val="en-US"/>
        </w:rPr>
        <w:t xml:space="preserve">] edge from an </w:t>
      </w:r>
      <w:r w:rsidRPr="006C4782">
        <w:rPr>
          <w:i/>
          <w:lang w:val="en-US"/>
        </w:rPr>
        <w:t>entity</w:t>
      </w:r>
      <w:r>
        <w:rPr>
          <w:lang w:val="en-US"/>
        </w:rPr>
        <w:t xml:space="preserve"> to another indicates that both of them present aspects of the same thing. These aspects may be the same or different, and the alternate </w:t>
      </w:r>
      <w:r w:rsidRPr="006C4782">
        <w:rPr>
          <w:i/>
          <w:lang w:val="en-US"/>
        </w:rPr>
        <w:t>entities</w:t>
      </w:r>
      <w:r>
        <w:rPr>
          <w:lang w:val="en-US"/>
        </w:rPr>
        <w:t xml:space="preserve"> may or may not overlap in time. Alternate is not defined as an influence. The alternate relationship is a necessary general relationship that only states that both alternate </w:t>
      </w:r>
      <w:r w:rsidRPr="006C4782">
        <w:rPr>
          <w:i/>
          <w:lang w:val="en-US"/>
        </w:rPr>
        <w:t>entities</w:t>
      </w:r>
      <w:r>
        <w:rPr>
          <w:lang w:val="en-US"/>
        </w:rPr>
        <w:t xml:space="preserve"> respectively fix some aspects of some common thing, and so there is some relevant connection between the provenances of the alternates.</w:t>
      </w:r>
    </w:p>
    <w:p w:rsidR="00130D6B" w:rsidRDefault="00130D6B" w:rsidP="00130D6B">
      <w:pPr>
        <w:rPr>
          <w:lang w:val="en-US"/>
        </w:rPr>
      </w:pPr>
      <w:proofErr w:type="spellStart"/>
      <w:r w:rsidRPr="00D1292D">
        <w:rPr>
          <w:b/>
          <w:i/>
          <w:lang w:val="en-US"/>
        </w:rPr>
        <w:t>Subtyping</w:t>
      </w:r>
      <w:proofErr w:type="spellEnd"/>
      <w:r>
        <w:rPr>
          <w:lang w:val="en-US"/>
        </w:rPr>
        <w:t xml:space="preserve">: can be applied to core types. For example, a </w:t>
      </w:r>
      <w:r w:rsidRPr="00D1292D">
        <w:rPr>
          <w:i/>
          <w:lang w:val="en-US"/>
        </w:rPr>
        <w:t>software</w:t>
      </w:r>
      <w:r>
        <w:rPr>
          <w:lang w:val="en-US"/>
        </w:rPr>
        <w:t xml:space="preserve"> </w:t>
      </w:r>
      <w:r w:rsidRPr="00D1292D">
        <w:rPr>
          <w:i/>
          <w:lang w:val="en-US"/>
        </w:rPr>
        <w:t>agent</w:t>
      </w:r>
      <w:r>
        <w:rPr>
          <w:lang w:val="en-US"/>
        </w:rPr>
        <w:t xml:space="preserve"> is special kind of </w:t>
      </w:r>
      <w:r w:rsidRPr="00D1292D">
        <w:rPr>
          <w:i/>
          <w:lang w:val="en-US"/>
        </w:rPr>
        <w:t>agent</w:t>
      </w:r>
      <w:r>
        <w:rPr>
          <w:lang w:val="en-US"/>
        </w:rPr>
        <w:t xml:space="preserve">. </w:t>
      </w:r>
      <w:proofErr w:type="spellStart"/>
      <w:r w:rsidRPr="00D1292D">
        <w:rPr>
          <w:i/>
          <w:lang w:val="en-US"/>
        </w:rPr>
        <w:t>Subtyping</w:t>
      </w:r>
      <w:proofErr w:type="spellEnd"/>
      <w:r>
        <w:rPr>
          <w:lang w:val="en-US"/>
        </w:rPr>
        <w:t xml:space="preserve"> can also be applied to core relations. For example, a </w:t>
      </w:r>
      <w:r w:rsidRPr="00D1292D">
        <w:rPr>
          <w:i/>
          <w:lang w:val="en-US"/>
        </w:rPr>
        <w:t>revision</w:t>
      </w:r>
      <w:r>
        <w:rPr>
          <w:lang w:val="en-US"/>
        </w:rPr>
        <w:t xml:space="preserve"> is a special kind of </w:t>
      </w:r>
      <w:r w:rsidRPr="00D1292D">
        <w:rPr>
          <w:i/>
          <w:lang w:val="en-US"/>
        </w:rPr>
        <w:t>derivation</w:t>
      </w:r>
      <w:r>
        <w:rPr>
          <w:lang w:val="en-US"/>
        </w:rPr>
        <w:t xml:space="preserve">: </w:t>
      </w:r>
      <w:r w:rsidRPr="00D1292D">
        <w:rPr>
          <w:i/>
          <w:lang w:val="en-US"/>
        </w:rPr>
        <w:t>revision</w:t>
      </w:r>
      <w:r>
        <w:rPr>
          <w:lang w:val="en-US"/>
        </w:rPr>
        <w:t xml:space="preserve"> is a </w:t>
      </w:r>
      <w:r w:rsidRPr="00D1292D">
        <w:rPr>
          <w:i/>
          <w:lang w:val="en-US"/>
        </w:rPr>
        <w:t>derivation</w:t>
      </w:r>
      <w:r>
        <w:rPr>
          <w:lang w:val="en-US"/>
        </w:rPr>
        <w:t xml:space="preserve"> for which the resulting </w:t>
      </w:r>
      <w:r w:rsidRPr="00D1292D">
        <w:rPr>
          <w:i/>
          <w:lang w:val="en-US"/>
        </w:rPr>
        <w:t>entity</w:t>
      </w:r>
      <w:r>
        <w:rPr>
          <w:lang w:val="en-US"/>
        </w:rPr>
        <w:t xml:space="preserve"> is a revised version of the original.</w:t>
      </w:r>
    </w:p>
    <w:p w:rsidR="00130D6B" w:rsidRDefault="00130D6B" w:rsidP="00130D6B">
      <w:pPr>
        <w:rPr>
          <w:lang w:val="en-US"/>
        </w:rPr>
      </w:pPr>
      <w:r w:rsidRPr="00D1292D">
        <w:rPr>
          <w:b/>
          <w:i/>
          <w:lang w:val="en-US"/>
        </w:rPr>
        <w:t>Expanded Relations</w:t>
      </w:r>
      <w:r>
        <w:rPr>
          <w:lang w:val="en-US"/>
        </w:rPr>
        <w:t xml:space="preserve">: Binary relations can be expanded by applications and filled in with further application details. For example, in a </w:t>
      </w:r>
      <w:r w:rsidRPr="00D1292D">
        <w:rPr>
          <w:i/>
          <w:lang w:val="en-US"/>
        </w:rPr>
        <w:t>derivation</w:t>
      </w:r>
      <w:r>
        <w:rPr>
          <w:lang w:val="en-US"/>
        </w:rPr>
        <w:t xml:space="preserve"> relationship, the application may decide to expand that relationship in order to describe how the </w:t>
      </w:r>
      <w:r w:rsidRPr="00D1292D">
        <w:rPr>
          <w:i/>
          <w:lang w:val="en-US"/>
        </w:rPr>
        <w:t>entity</w:t>
      </w:r>
      <w:r>
        <w:rPr>
          <w:lang w:val="en-US"/>
        </w:rPr>
        <w:t xml:space="preserve"> was derived from another. Another example is with </w:t>
      </w:r>
      <w:r w:rsidRPr="00D1292D">
        <w:rPr>
          <w:i/>
          <w:lang w:val="en-US"/>
        </w:rPr>
        <w:t>agents</w:t>
      </w:r>
      <w:r>
        <w:rPr>
          <w:lang w:val="en-US"/>
        </w:rPr>
        <w:t xml:space="preserve"> who may rely on </w:t>
      </w:r>
      <w:r w:rsidRPr="00D1292D">
        <w:rPr>
          <w:i/>
          <w:lang w:val="en-US"/>
        </w:rPr>
        <w:t>plans</w:t>
      </w:r>
      <w:r>
        <w:rPr>
          <w:lang w:val="en-US"/>
        </w:rPr>
        <w:t xml:space="preserve">, which are defined as a set of actions or steps necessary to achieve their goals in the context of an </w:t>
      </w:r>
      <w:r w:rsidRPr="00FE0D3B">
        <w:rPr>
          <w:i/>
          <w:lang w:val="en-US"/>
        </w:rPr>
        <w:t>activity</w:t>
      </w:r>
      <w:r>
        <w:rPr>
          <w:lang w:val="en-US"/>
        </w:rPr>
        <w:t xml:space="preserve">. A </w:t>
      </w:r>
      <w:r>
        <w:rPr>
          <w:i/>
          <w:lang w:val="en-US"/>
        </w:rPr>
        <w:t>p</w:t>
      </w:r>
      <w:r w:rsidRPr="00D1292D">
        <w:rPr>
          <w:i/>
          <w:lang w:val="en-US"/>
        </w:rPr>
        <w:t>lan</w:t>
      </w:r>
      <w:r>
        <w:rPr>
          <w:lang w:val="en-US"/>
        </w:rPr>
        <w:t xml:space="preserve"> is defined by </w:t>
      </w:r>
      <w:proofErr w:type="spellStart"/>
      <w:r w:rsidRPr="00D1292D">
        <w:rPr>
          <w:i/>
          <w:lang w:val="en-US"/>
        </w:rPr>
        <w:t>subtying</w:t>
      </w:r>
      <w:proofErr w:type="spellEnd"/>
      <w:r>
        <w:rPr>
          <w:lang w:val="en-US"/>
        </w:rPr>
        <w:t xml:space="preserve">: A </w:t>
      </w:r>
      <w:r w:rsidRPr="00D1292D">
        <w:rPr>
          <w:i/>
          <w:lang w:val="en-US"/>
        </w:rPr>
        <w:t>plan</w:t>
      </w:r>
      <w:r>
        <w:rPr>
          <w:lang w:val="en-US"/>
        </w:rPr>
        <w:t xml:space="preserve"> is an </w:t>
      </w:r>
      <w:r w:rsidRPr="00D1292D">
        <w:rPr>
          <w:i/>
          <w:lang w:val="en-US"/>
        </w:rPr>
        <w:t>entity</w:t>
      </w:r>
      <w:r>
        <w:rPr>
          <w:lang w:val="en-US"/>
        </w:rPr>
        <w:t xml:space="preserve"> that represents a set of actions or steps intended by one or more </w:t>
      </w:r>
      <w:r w:rsidRPr="00D1292D">
        <w:rPr>
          <w:i/>
          <w:lang w:val="en-US"/>
        </w:rPr>
        <w:t>agents</w:t>
      </w:r>
      <w:r>
        <w:rPr>
          <w:lang w:val="en-US"/>
        </w:rPr>
        <w:t xml:space="preserve"> to achieve some goals. </w:t>
      </w:r>
      <w:r w:rsidR="001522CB">
        <w:rPr>
          <w:lang w:val="en-US"/>
        </w:rPr>
        <w:fldChar w:fldCharType="begin"/>
      </w:r>
      <w:r>
        <w:rPr>
          <w:lang w:val="en-US"/>
        </w:rPr>
        <w:instrText xml:space="preserve"> REF _Ref352774073 \h </w:instrText>
      </w:r>
      <w:r w:rsidR="001522CB">
        <w:rPr>
          <w:lang w:val="en-US"/>
        </w:rPr>
      </w:r>
      <w:r w:rsidR="001522CB">
        <w:rPr>
          <w:lang w:val="en-US"/>
        </w:rPr>
        <w:fldChar w:fldCharType="separate"/>
      </w:r>
      <w:r w:rsidRPr="0052234F">
        <w:rPr>
          <w:lang w:val="en-US"/>
        </w:rPr>
        <w:t xml:space="preserve">Figure </w:t>
      </w:r>
      <w:r>
        <w:rPr>
          <w:noProof/>
          <w:lang w:val="en-US"/>
        </w:rPr>
        <w:t>8</w:t>
      </w:r>
      <w:r w:rsidR="001522CB">
        <w:rPr>
          <w:lang w:val="en-US"/>
        </w:rPr>
        <w:fldChar w:fldCharType="end"/>
      </w:r>
      <w:r>
        <w:rPr>
          <w:lang w:val="en-US"/>
        </w:rPr>
        <w:t xml:space="preserve"> illustrates the usage of the </w:t>
      </w:r>
      <w:r w:rsidRPr="00FE0D3B">
        <w:rPr>
          <w:i/>
          <w:lang w:val="en-US"/>
        </w:rPr>
        <w:t>expanded relation</w:t>
      </w:r>
      <w:r>
        <w:rPr>
          <w:lang w:val="en-US"/>
        </w:rPr>
        <w:t xml:space="preserve"> </w:t>
      </w:r>
      <w:r>
        <w:rPr>
          <w:i/>
          <w:lang w:val="en-US"/>
        </w:rPr>
        <w:t xml:space="preserve">plan </w:t>
      </w:r>
      <w:r>
        <w:rPr>
          <w:lang w:val="en-US"/>
        </w:rPr>
        <w:t>in the [</w:t>
      </w:r>
      <w:proofErr w:type="spellStart"/>
      <w:r w:rsidRPr="0052234F">
        <w:rPr>
          <w:i/>
          <w:lang w:val="en-US"/>
        </w:rPr>
        <w:t>hadPlan</w:t>
      </w:r>
      <w:proofErr w:type="spellEnd"/>
      <w:r>
        <w:rPr>
          <w:lang w:val="en-US"/>
        </w:rPr>
        <w:t>] edge connecting the edge [</w:t>
      </w:r>
      <w:proofErr w:type="spellStart"/>
      <w:r w:rsidRPr="0052234F">
        <w:rPr>
          <w:i/>
          <w:lang w:val="en-US"/>
        </w:rPr>
        <w:t>wasAssociatedWith</w:t>
      </w:r>
      <w:proofErr w:type="spellEnd"/>
      <w:r>
        <w:rPr>
          <w:lang w:val="en-US"/>
        </w:rPr>
        <w:t xml:space="preserve">], from an </w:t>
      </w:r>
      <w:r w:rsidRPr="0052234F">
        <w:rPr>
          <w:i/>
          <w:lang w:val="en-US"/>
        </w:rPr>
        <w:t>agent</w:t>
      </w:r>
      <w:r>
        <w:rPr>
          <w:lang w:val="en-US"/>
        </w:rPr>
        <w:t xml:space="preserve"> (</w:t>
      </w:r>
      <w:proofErr w:type="spellStart"/>
      <w:proofErr w:type="gramStart"/>
      <w:r>
        <w:rPr>
          <w:lang w:val="en-US"/>
        </w:rPr>
        <w:t>edith</w:t>
      </w:r>
      <w:proofErr w:type="spellEnd"/>
      <w:proofErr w:type="gramEnd"/>
      <w:r>
        <w:rPr>
          <w:lang w:val="en-US"/>
        </w:rPr>
        <w:t xml:space="preserve">) and an </w:t>
      </w:r>
      <w:r w:rsidRPr="0052234F">
        <w:rPr>
          <w:i/>
          <w:lang w:val="en-US"/>
        </w:rPr>
        <w:t>activity</w:t>
      </w:r>
      <w:r>
        <w:rPr>
          <w:lang w:val="en-US"/>
        </w:rPr>
        <w:t xml:space="preserve"> (correct), with an </w:t>
      </w:r>
      <w:r w:rsidRPr="0052234F">
        <w:rPr>
          <w:i/>
          <w:lang w:val="en-US"/>
        </w:rPr>
        <w:t>entity</w:t>
      </w:r>
      <w:r>
        <w:rPr>
          <w:lang w:val="en-US"/>
        </w:rPr>
        <w:t xml:space="preserve"> (instructions).</w:t>
      </w:r>
    </w:p>
    <w:p w:rsidR="00130D6B" w:rsidRDefault="00130D6B" w:rsidP="00130D6B">
      <w:pPr>
        <w:keepNext/>
        <w:framePr w:hSpace="180" w:wrap="around" w:vAnchor="text" w:hAnchor="text" w:y="1"/>
        <w:jc w:val="center"/>
      </w:pPr>
      <w:r>
        <w:rPr>
          <w:noProof/>
          <w:lang w:val="en-US"/>
        </w:rPr>
        <w:drawing>
          <wp:inline distT="0" distB="0" distL="0" distR="0">
            <wp:extent cx="4143375" cy="1019175"/>
            <wp:effectExtent l="19050" t="0" r="9525" b="0"/>
            <wp:docPr id="36" name="Picture 10" descr="Annotaion of example provenance graph with plan follow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notaion of example provenance graph with plan followed"/>
                    <pic:cNvPicPr>
                      <a:picLocks noChangeAspect="1" noChangeArrowheads="1"/>
                    </pic:cNvPicPr>
                  </pic:nvPicPr>
                  <pic:blipFill>
                    <a:blip r:embed="rId14" cstate="print"/>
                    <a:srcRect/>
                    <a:stretch>
                      <a:fillRect/>
                    </a:stretch>
                  </pic:blipFill>
                  <pic:spPr bwMode="auto">
                    <a:xfrm>
                      <a:off x="0" y="0"/>
                      <a:ext cx="4143375" cy="1019175"/>
                    </a:xfrm>
                    <a:prstGeom prst="rect">
                      <a:avLst/>
                    </a:prstGeom>
                    <a:noFill/>
                    <a:ln w="9525">
                      <a:noFill/>
                      <a:miter lim="800000"/>
                      <a:headEnd/>
                      <a:tailEnd/>
                    </a:ln>
                  </pic:spPr>
                </pic:pic>
              </a:graphicData>
            </a:graphic>
          </wp:inline>
        </w:drawing>
      </w:r>
    </w:p>
    <w:p w:rsidR="00130D6B" w:rsidRPr="0052234F" w:rsidRDefault="00130D6B" w:rsidP="00130D6B">
      <w:pPr>
        <w:pStyle w:val="Caption"/>
        <w:framePr w:hSpace="180" w:wrap="around" w:vAnchor="text" w:hAnchor="text" w:y="1"/>
        <w:rPr>
          <w:lang w:val="en-US"/>
        </w:rPr>
      </w:pPr>
      <w:bookmarkStart w:id="25" w:name="_Ref352774073"/>
      <w:bookmarkStart w:id="26" w:name="_Toc352776699"/>
      <w:r w:rsidRPr="0052234F">
        <w:rPr>
          <w:lang w:val="en-US"/>
        </w:rPr>
        <w:t xml:space="preserve">Figure </w:t>
      </w:r>
      <w:r w:rsidR="001522CB">
        <w:rPr>
          <w:lang w:val="en-US"/>
        </w:rPr>
        <w:fldChar w:fldCharType="begin"/>
      </w:r>
      <w:r>
        <w:rPr>
          <w:lang w:val="en-US"/>
        </w:rPr>
        <w:instrText xml:space="preserve"> SEQ Figure \* ARABIC </w:instrText>
      </w:r>
      <w:r w:rsidR="001522CB">
        <w:rPr>
          <w:lang w:val="en-US"/>
        </w:rPr>
        <w:fldChar w:fldCharType="separate"/>
      </w:r>
      <w:r>
        <w:rPr>
          <w:noProof/>
          <w:lang w:val="en-US"/>
        </w:rPr>
        <w:t>8</w:t>
      </w:r>
      <w:r w:rsidR="001522CB">
        <w:rPr>
          <w:lang w:val="en-US"/>
        </w:rPr>
        <w:fldChar w:fldCharType="end"/>
      </w:r>
      <w:bookmarkEnd w:id="25"/>
      <w:r w:rsidRPr="0052234F">
        <w:rPr>
          <w:lang w:val="en-US"/>
        </w:rPr>
        <w:t xml:space="preserve">: Using </w:t>
      </w:r>
      <w:r w:rsidRPr="0062039C">
        <w:rPr>
          <w:i/>
          <w:lang w:val="en-US"/>
        </w:rPr>
        <w:t>Expanded Relations</w:t>
      </w:r>
      <w:r w:rsidRPr="0052234F">
        <w:rPr>
          <w:lang w:val="en-US"/>
        </w:rPr>
        <w:t>. Source</w:t>
      </w:r>
      <w:r>
        <w:rPr>
          <w:lang w:val="en-US"/>
        </w:rPr>
        <w:t xml:space="preserve">: </w:t>
      </w:r>
      <w:r w:rsidR="001522CB">
        <w:rPr>
          <w:lang w:val="en-US"/>
        </w:rPr>
        <w:fldChar w:fldCharType="begin"/>
      </w:r>
      <w:r w:rsidR="00421ADB">
        <w:rPr>
          <w:lang w:val="en-US"/>
        </w:rPr>
        <w:instrText xml:space="preserve"> ADDIN ZOTERO_ITEM CSL_CITATION {"citationID":"18p56u7tgg","properties":{"formattedCitation":"(Gil e Miles, 2010)","plainCitation":"(Gil e Miles, 2010)"},"citationItems":[{"id":124,"uris":["http://zotero.org/users/1122386/items/CAD8KI9G"],"uri":["http://zotero.org/users/1122386/items/CAD8KI9G"],"itemData":{"id":124,"type":"webpage","title":"PROV Model Primer","abstract":"This document provides an intuitive introduction and guide to the PROV specification for provenance on the Web. PROV is a core data model for provenance for building representations of the entities, people and processes involved in producing a piece of data or thing in the world. This primer explains the fundamental PROV concepts and provides examples of its use. The primer is intended as a starting point for those wishing to create or use PROV data.\n\nThe PROV Document Overview describes the overall state of PROV, and should be read before other PROV documents.","URL":"http://www.w3.org/TR/prov-primer/","author":[{"family":"Gil","given":"Yolanda"},{"family":"Miles","given":"Simon"}],"issued":{"date-parts":[["2010"]]},"accessed":{"date-parts":[["2013",3,21]]}}}],"schema":"https://github.com/citation-style-language/schema/raw/master/csl-citation.json"} </w:instrText>
      </w:r>
      <w:r w:rsidR="001522CB">
        <w:rPr>
          <w:lang w:val="en-US"/>
        </w:rPr>
        <w:fldChar w:fldCharType="separate"/>
      </w:r>
      <w:bookmarkEnd w:id="26"/>
      <w:r w:rsidR="00421ADB" w:rsidRPr="00421ADB">
        <w:rPr>
          <w:rFonts w:cs="Times New Roman"/>
        </w:rPr>
        <w:t>(Gil e Miles, 2010)</w:t>
      </w:r>
      <w:r w:rsidR="001522CB">
        <w:rPr>
          <w:lang w:val="en-US"/>
        </w:rPr>
        <w:fldChar w:fldCharType="end"/>
      </w:r>
    </w:p>
    <w:p w:rsidR="00130D6B" w:rsidRDefault="00130D6B" w:rsidP="00130D6B">
      <w:pPr>
        <w:rPr>
          <w:lang w:val="en-US"/>
        </w:rPr>
      </w:pPr>
      <w:r w:rsidRPr="00783908">
        <w:rPr>
          <w:b/>
          <w:i/>
          <w:lang w:val="en-US"/>
        </w:rPr>
        <w:t>Optional Identification</w:t>
      </w:r>
      <w:r>
        <w:rPr>
          <w:lang w:val="en-US"/>
        </w:rPr>
        <w:t>: The PROV model also allows for an optional identifier to express an instance of an association between two or more elements. This option identifier can then be used to refer to an instance as part of other concepts.</w:t>
      </w:r>
    </w:p>
    <w:p w:rsidR="00130D6B" w:rsidRDefault="00130D6B" w:rsidP="00130D6B">
      <w:pPr>
        <w:rPr>
          <w:lang w:val="en-US"/>
        </w:rPr>
      </w:pPr>
      <w:r w:rsidRPr="00783908">
        <w:rPr>
          <w:b/>
          <w:i/>
          <w:lang w:val="en-US"/>
        </w:rPr>
        <w:t>Further Relations</w:t>
      </w:r>
      <w:r>
        <w:rPr>
          <w:lang w:val="en-US"/>
        </w:rPr>
        <w:t xml:space="preserve">: The PROV model also supports further relations that are not </w:t>
      </w:r>
      <w:r w:rsidRPr="00783908">
        <w:rPr>
          <w:i/>
          <w:lang w:val="en-US"/>
        </w:rPr>
        <w:t>subtypes</w:t>
      </w:r>
      <w:r>
        <w:rPr>
          <w:lang w:val="en-US"/>
        </w:rPr>
        <w:t xml:space="preserve"> or </w:t>
      </w:r>
      <w:r w:rsidRPr="00783908">
        <w:rPr>
          <w:i/>
          <w:lang w:val="en-US"/>
        </w:rPr>
        <w:t>expanded versions</w:t>
      </w:r>
      <w:r>
        <w:rPr>
          <w:lang w:val="en-US"/>
        </w:rPr>
        <w:t xml:space="preserve"> of existing relations. For example, </w:t>
      </w:r>
      <w:r w:rsidRPr="00783908">
        <w:rPr>
          <w:i/>
          <w:lang w:val="en-US"/>
        </w:rPr>
        <w:t>specialization</w:t>
      </w:r>
      <w:r>
        <w:rPr>
          <w:lang w:val="en-US"/>
        </w:rPr>
        <w:t xml:space="preserve"> and </w:t>
      </w:r>
      <w:r w:rsidRPr="00783908">
        <w:rPr>
          <w:i/>
          <w:lang w:val="en-US"/>
        </w:rPr>
        <w:t>alternate</w:t>
      </w:r>
      <w:r>
        <w:rPr>
          <w:lang w:val="en-US"/>
        </w:rPr>
        <w:t xml:space="preserve"> </w:t>
      </w:r>
      <w:r>
        <w:rPr>
          <w:lang w:val="en-US"/>
        </w:rPr>
        <w:lastRenderedPageBreak/>
        <w:t xml:space="preserve">can be considered new relations. </w:t>
      </w:r>
      <w:r w:rsidR="001522CB">
        <w:rPr>
          <w:lang w:val="en-US"/>
        </w:rPr>
        <w:fldChar w:fldCharType="begin"/>
      </w:r>
      <w:r>
        <w:rPr>
          <w:lang w:val="en-US"/>
        </w:rPr>
        <w:instrText xml:space="preserve"> REF _Ref352774428 \h </w:instrText>
      </w:r>
      <w:r w:rsidR="001522CB">
        <w:rPr>
          <w:lang w:val="en-US"/>
        </w:rPr>
      </w:r>
      <w:r w:rsidR="001522CB">
        <w:rPr>
          <w:lang w:val="en-US"/>
        </w:rPr>
        <w:fldChar w:fldCharType="separate"/>
      </w:r>
      <w:r w:rsidRPr="00180058">
        <w:rPr>
          <w:lang w:val="en-US"/>
        </w:rPr>
        <w:t xml:space="preserve">Figure </w:t>
      </w:r>
      <w:r>
        <w:rPr>
          <w:noProof/>
          <w:lang w:val="en-US"/>
        </w:rPr>
        <w:t>9</w:t>
      </w:r>
      <w:r w:rsidR="001522CB">
        <w:rPr>
          <w:lang w:val="en-US"/>
        </w:rPr>
        <w:fldChar w:fldCharType="end"/>
      </w:r>
      <w:r>
        <w:rPr>
          <w:lang w:val="en-US"/>
        </w:rPr>
        <w:t xml:space="preserve"> illustrates the usage of further relations (</w:t>
      </w:r>
      <w:r w:rsidRPr="00180058">
        <w:rPr>
          <w:i/>
          <w:lang w:val="en-US"/>
        </w:rPr>
        <w:t>specialization</w:t>
      </w:r>
      <w:r>
        <w:rPr>
          <w:lang w:val="en-US"/>
        </w:rPr>
        <w:t xml:space="preserve"> and </w:t>
      </w:r>
      <w:r w:rsidRPr="00180058">
        <w:rPr>
          <w:i/>
          <w:lang w:val="en-US"/>
        </w:rPr>
        <w:t>alternate</w:t>
      </w:r>
      <w:r>
        <w:rPr>
          <w:lang w:val="en-US"/>
        </w:rPr>
        <w:t xml:space="preserve">), as well as an optional identification (“Crime rises in cities”) from the </w:t>
      </w:r>
      <w:r>
        <w:rPr>
          <w:i/>
          <w:lang w:val="en-US"/>
        </w:rPr>
        <w:t>entity</w:t>
      </w:r>
      <w:r>
        <w:rPr>
          <w:lang w:val="en-US"/>
        </w:rPr>
        <w:t xml:space="preserve"> “article”.</w:t>
      </w:r>
    </w:p>
    <w:p w:rsidR="00130D6B" w:rsidRDefault="00130D6B" w:rsidP="00130D6B">
      <w:pPr>
        <w:keepNext/>
        <w:framePr w:hSpace="180" w:wrap="around" w:vAnchor="text" w:hAnchor="text" w:y="1"/>
        <w:jc w:val="center"/>
      </w:pPr>
      <w:r>
        <w:rPr>
          <w:noProof/>
          <w:lang w:val="en-US"/>
        </w:rPr>
        <w:drawing>
          <wp:inline distT="0" distB="0" distL="0" distR="0">
            <wp:extent cx="4876800" cy="1457325"/>
            <wp:effectExtent l="19050" t="0" r="0" b="0"/>
            <wp:docPr id="37" name="Picture 13" descr="Specialization and alternate links between ent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pecialization and alternate links between entities"/>
                    <pic:cNvPicPr>
                      <a:picLocks noChangeAspect="1" noChangeArrowheads="1"/>
                    </pic:cNvPicPr>
                  </pic:nvPicPr>
                  <pic:blipFill>
                    <a:blip r:embed="rId15" cstate="print"/>
                    <a:srcRect/>
                    <a:stretch>
                      <a:fillRect/>
                    </a:stretch>
                  </pic:blipFill>
                  <pic:spPr bwMode="auto">
                    <a:xfrm>
                      <a:off x="0" y="0"/>
                      <a:ext cx="4876800" cy="1457325"/>
                    </a:xfrm>
                    <a:prstGeom prst="rect">
                      <a:avLst/>
                    </a:prstGeom>
                    <a:noFill/>
                    <a:ln w="9525">
                      <a:noFill/>
                      <a:miter lim="800000"/>
                      <a:headEnd/>
                      <a:tailEnd/>
                    </a:ln>
                  </pic:spPr>
                </pic:pic>
              </a:graphicData>
            </a:graphic>
          </wp:inline>
        </w:drawing>
      </w:r>
    </w:p>
    <w:p w:rsidR="00130D6B" w:rsidRPr="00180058" w:rsidRDefault="00130D6B" w:rsidP="00130D6B">
      <w:pPr>
        <w:pStyle w:val="Caption"/>
        <w:framePr w:hSpace="180" w:wrap="around" w:vAnchor="text" w:hAnchor="text" w:y="1"/>
        <w:rPr>
          <w:lang w:val="en-US"/>
        </w:rPr>
      </w:pPr>
      <w:bookmarkStart w:id="27" w:name="_Ref352774428"/>
      <w:bookmarkStart w:id="28" w:name="_Toc352776700"/>
      <w:r w:rsidRPr="00180058">
        <w:rPr>
          <w:lang w:val="en-US"/>
        </w:rPr>
        <w:t xml:space="preserve">Figure </w:t>
      </w:r>
      <w:r w:rsidR="001522CB">
        <w:rPr>
          <w:lang w:val="en-US"/>
        </w:rPr>
        <w:fldChar w:fldCharType="begin"/>
      </w:r>
      <w:r>
        <w:rPr>
          <w:lang w:val="en-US"/>
        </w:rPr>
        <w:instrText xml:space="preserve"> SEQ Figure \* ARABIC </w:instrText>
      </w:r>
      <w:r w:rsidR="001522CB">
        <w:rPr>
          <w:lang w:val="en-US"/>
        </w:rPr>
        <w:fldChar w:fldCharType="separate"/>
      </w:r>
      <w:r>
        <w:rPr>
          <w:noProof/>
          <w:lang w:val="en-US"/>
        </w:rPr>
        <w:t>9</w:t>
      </w:r>
      <w:r w:rsidR="001522CB">
        <w:rPr>
          <w:lang w:val="en-US"/>
        </w:rPr>
        <w:fldChar w:fldCharType="end"/>
      </w:r>
      <w:bookmarkEnd w:id="27"/>
      <w:r w:rsidRPr="00180058">
        <w:rPr>
          <w:lang w:val="en-US"/>
        </w:rPr>
        <w:t xml:space="preserve">: </w:t>
      </w:r>
      <w:r w:rsidRPr="00180058">
        <w:rPr>
          <w:i/>
          <w:lang w:val="en-US"/>
        </w:rPr>
        <w:t xml:space="preserve">Optional </w:t>
      </w:r>
      <w:r>
        <w:rPr>
          <w:i/>
          <w:lang w:val="en-US"/>
        </w:rPr>
        <w:t>ID</w:t>
      </w:r>
      <w:r w:rsidRPr="00180058">
        <w:rPr>
          <w:lang w:val="en-US"/>
        </w:rPr>
        <w:t xml:space="preserve"> and </w:t>
      </w:r>
      <w:r w:rsidRPr="00180058">
        <w:rPr>
          <w:i/>
          <w:lang w:val="en-US"/>
        </w:rPr>
        <w:t>Further Relations</w:t>
      </w:r>
      <w:r>
        <w:rPr>
          <w:lang w:val="en-US"/>
        </w:rPr>
        <w:t>.</w:t>
      </w:r>
      <w:r w:rsidRPr="00180058">
        <w:rPr>
          <w:lang w:val="en-US"/>
        </w:rPr>
        <w:t xml:space="preserve"> </w:t>
      </w:r>
      <w:r w:rsidRPr="00F5710E">
        <w:rPr>
          <w:lang w:val="en-US"/>
        </w:rPr>
        <w:t xml:space="preserve">Source: </w:t>
      </w:r>
      <w:r w:rsidR="001522CB" w:rsidRPr="00180058">
        <w:fldChar w:fldCharType="begin"/>
      </w:r>
      <w:r w:rsidR="00421ADB">
        <w:rPr>
          <w:lang w:val="en-US"/>
        </w:rPr>
        <w:instrText xml:space="preserve"> ADDIN ZOTERO_ITEM CSL_CITATION {"citationID":"2942b8ljd0","properties":{"formattedCitation":"(Gil e Miles, 2010)","plainCitation":"(Gil e Miles, 2010)"},"citationItems":[{"id":124,"uris":["http://zotero.org/users/1122386/items/CAD8KI9G"],"uri":["http://zotero.org/users/1122386/items/CAD8KI9G"],"itemData":{"id":124,"type":"webpage","title":"PROV Model Primer","abstract":"This document provides an intuitive introduction and guide to the PROV specification for provenance on the Web. PROV is a core data model for provenance for building representations of the entities, people and processes involved in producing a piece of data or thing in the world. This primer explains the fundamental PROV concepts and provides examples of its use. The primer is intended as a starting point for those wishing to create or use PROV data.\n\nThe PROV Document Overview describes the overall state of PROV, and should be read before other PROV documents.","URL":"http://www.w3.org/TR/prov-primer/","author":[{"family":"Gil","given":"Yolanda"},{"family":"Miles","given":"Simon"}],"issued":{"date-parts":[["2010"]]},"accessed":{"date-parts":[["2013",3,21]]}}}],"schema":"https://github.com/citation-style-language/schema/raw/master/csl-citation.json"} </w:instrText>
      </w:r>
      <w:r w:rsidR="001522CB" w:rsidRPr="00180058">
        <w:fldChar w:fldCharType="separate"/>
      </w:r>
      <w:bookmarkEnd w:id="28"/>
      <w:r w:rsidR="00421ADB" w:rsidRPr="00421ADB">
        <w:rPr>
          <w:rFonts w:cs="Times New Roman"/>
        </w:rPr>
        <w:t>(Gil e Miles, 2010)</w:t>
      </w:r>
      <w:r w:rsidR="001522CB" w:rsidRPr="00180058">
        <w:fldChar w:fldCharType="end"/>
      </w:r>
    </w:p>
    <w:p w:rsidR="00130D6B" w:rsidRDefault="00130D6B" w:rsidP="00130D6B">
      <w:pPr>
        <w:rPr>
          <w:lang w:val="en-US"/>
        </w:rPr>
      </w:pPr>
      <w:r>
        <w:rPr>
          <w:lang w:val="en-US"/>
        </w:rPr>
        <w:t xml:space="preserve">The PROV data model also has a set of pre-defined attributes that can be used to provide further details. These attributes are optional and can be up to five different types: </w:t>
      </w:r>
      <w:r w:rsidRPr="004C457F">
        <w:rPr>
          <w:i/>
          <w:lang w:val="en-US"/>
        </w:rPr>
        <w:t>label</w:t>
      </w:r>
      <w:r>
        <w:rPr>
          <w:lang w:val="en-US"/>
        </w:rPr>
        <w:t xml:space="preserve">, </w:t>
      </w:r>
      <w:r w:rsidRPr="004C457F">
        <w:rPr>
          <w:i/>
          <w:lang w:val="en-US"/>
        </w:rPr>
        <w:t>location</w:t>
      </w:r>
      <w:r>
        <w:rPr>
          <w:lang w:val="en-US"/>
        </w:rPr>
        <w:t xml:space="preserve">, </w:t>
      </w:r>
      <w:r w:rsidRPr="004C457F">
        <w:rPr>
          <w:i/>
          <w:lang w:val="en-US"/>
        </w:rPr>
        <w:t>role</w:t>
      </w:r>
      <w:r>
        <w:rPr>
          <w:lang w:val="en-US"/>
        </w:rPr>
        <w:t xml:space="preserve">, </w:t>
      </w:r>
      <w:r w:rsidRPr="004C457F">
        <w:rPr>
          <w:i/>
          <w:lang w:val="en-US"/>
        </w:rPr>
        <w:t>type</w:t>
      </w:r>
      <w:r>
        <w:rPr>
          <w:lang w:val="en-US"/>
        </w:rPr>
        <w:t xml:space="preserve">, and </w:t>
      </w:r>
      <w:r w:rsidRPr="004C457F">
        <w:rPr>
          <w:i/>
          <w:lang w:val="en-US"/>
        </w:rPr>
        <w:t>value</w:t>
      </w:r>
      <w:r>
        <w:rPr>
          <w:lang w:val="en-US"/>
        </w:rPr>
        <w:t>.</w:t>
      </w:r>
    </w:p>
    <w:p w:rsidR="00130D6B" w:rsidRDefault="00130D6B" w:rsidP="00130D6B">
      <w:pPr>
        <w:rPr>
          <w:lang w:val="en-US"/>
        </w:rPr>
      </w:pPr>
      <w:r w:rsidRPr="004D1C88">
        <w:rPr>
          <w:b/>
          <w:i/>
          <w:lang w:val="en-US"/>
        </w:rPr>
        <w:t>Label</w:t>
      </w:r>
      <w:r>
        <w:rPr>
          <w:lang w:val="en-US"/>
        </w:rPr>
        <w:t>: provides a human-readable representation of an instance of types (</w:t>
      </w:r>
      <w:r w:rsidRPr="004D1C88">
        <w:rPr>
          <w:i/>
          <w:lang w:val="en-US"/>
        </w:rPr>
        <w:t>agents</w:t>
      </w:r>
      <w:r>
        <w:rPr>
          <w:lang w:val="en-US"/>
        </w:rPr>
        <w:t xml:space="preserve">, </w:t>
      </w:r>
      <w:r w:rsidRPr="004D1C88">
        <w:rPr>
          <w:i/>
          <w:lang w:val="en-US"/>
        </w:rPr>
        <w:t>entity</w:t>
      </w:r>
      <w:r>
        <w:rPr>
          <w:lang w:val="en-US"/>
        </w:rPr>
        <w:t xml:space="preserve">, </w:t>
      </w:r>
      <w:r w:rsidRPr="004C19D1">
        <w:rPr>
          <w:lang w:val="en-US"/>
        </w:rPr>
        <w:t>and</w:t>
      </w:r>
      <w:r w:rsidRPr="004D1C88">
        <w:rPr>
          <w:i/>
          <w:lang w:val="en-US"/>
        </w:rPr>
        <w:t xml:space="preserve"> activity</w:t>
      </w:r>
      <w:r>
        <w:rPr>
          <w:lang w:val="en-US"/>
        </w:rPr>
        <w:t>) or relationships.</w:t>
      </w:r>
    </w:p>
    <w:p w:rsidR="00130D6B" w:rsidRDefault="00130D6B" w:rsidP="00130D6B">
      <w:pPr>
        <w:rPr>
          <w:lang w:val="en-US"/>
        </w:rPr>
      </w:pPr>
      <w:r w:rsidRPr="004D1C88">
        <w:rPr>
          <w:b/>
          <w:i/>
          <w:lang w:val="en-US"/>
        </w:rPr>
        <w:t>Location</w:t>
      </w:r>
      <w:r>
        <w:rPr>
          <w:lang w:val="en-US"/>
        </w:rPr>
        <w:t>: provides an identifiable place, for example: geographic, directory, row, column, address, landmark, coordinates, and so forth.</w:t>
      </w:r>
    </w:p>
    <w:p w:rsidR="00130D6B" w:rsidRDefault="00130D6B" w:rsidP="00130D6B">
      <w:pPr>
        <w:rPr>
          <w:lang w:val="en-US"/>
        </w:rPr>
      </w:pPr>
      <w:r w:rsidRPr="004D1C88">
        <w:rPr>
          <w:b/>
          <w:i/>
          <w:lang w:val="en-US"/>
        </w:rPr>
        <w:t>Role</w:t>
      </w:r>
      <w:r>
        <w:rPr>
          <w:lang w:val="en-US"/>
        </w:rPr>
        <w:t xml:space="preserve">: provides the function of an </w:t>
      </w:r>
      <w:r w:rsidRPr="004D1C88">
        <w:rPr>
          <w:i/>
          <w:lang w:val="en-US"/>
        </w:rPr>
        <w:t>entity</w:t>
      </w:r>
      <w:r>
        <w:rPr>
          <w:lang w:val="en-US"/>
        </w:rPr>
        <w:t xml:space="preserve"> or </w:t>
      </w:r>
      <w:r w:rsidRPr="004D1C88">
        <w:rPr>
          <w:i/>
          <w:lang w:val="en-US"/>
        </w:rPr>
        <w:t>agent</w:t>
      </w:r>
      <w:r>
        <w:rPr>
          <w:lang w:val="en-US"/>
        </w:rPr>
        <w:t xml:space="preserve"> with respect to an </w:t>
      </w:r>
      <w:r w:rsidRPr="004D1C88">
        <w:rPr>
          <w:i/>
          <w:lang w:val="en-US"/>
        </w:rPr>
        <w:t>activity</w:t>
      </w:r>
      <w:r>
        <w:rPr>
          <w:lang w:val="en-US"/>
        </w:rPr>
        <w:t>.</w:t>
      </w:r>
    </w:p>
    <w:p w:rsidR="00130D6B" w:rsidRDefault="00130D6B" w:rsidP="00130D6B">
      <w:pPr>
        <w:rPr>
          <w:lang w:val="en-US"/>
        </w:rPr>
      </w:pPr>
      <w:r w:rsidRPr="004D1C88">
        <w:rPr>
          <w:b/>
          <w:i/>
          <w:lang w:val="en-US"/>
        </w:rPr>
        <w:t>Type</w:t>
      </w:r>
      <w:r>
        <w:rPr>
          <w:lang w:val="en-US"/>
        </w:rPr>
        <w:t xml:space="preserve">: provides further typing information for any construct with an optional set of attribute-value pairs. Example: Bundle, collection, organization, person, </w:t>
      </w:r>
      <w:r w:rsidRPr="00605FFB">
        <w:rPr>
          <w:i/>
          <w:lang w:val="en-US"/>
        </w:rPr>
        <w:t>plan</w:t>
      </w:r>
      <w:r>
        <w:rPr>
          <w:lang w:val="en-US"/>
        </w:rPr>
        <w:t xml:space="preserve">, </w:t>
      </w:r>
      <w:proofErr w:type="spellStart"/>
      <w:r w:rsidRPr="00605FFB">
        <w:rPr>
          <w:i/>
          <w:lang w:val="en-US"/>
        </w:rPr>
        <w:t>softwareAgent</w:t>
      </w:r>
      <w:proofErr w:type="spellEnd"/>
      <w:r>
        <w:rPr>
          <w:lang w:val="en-US"/>
        </w:rPr>
        <w:t>.</w:t>
      </w:r>
    </w:p>
    <w:p w:rsidR="00130D6B" w:rsidRDefault="00130D6B" w:rsidP="00130D6B">
      <w:pPr>
        <w:rPr>
          <w:lang w:val="en-US"/>
        </w:rPr>
      </w:pPr>
      <w:r w:rsidRPr="00605FFB">
        <w:rPr>
          <w:b/>
          <w:i/>
          <w:lang w:val="en-US"/>
        </w:rPr>
        <w:t>Value</w:t>
      </w:r>
      <w:r>
        <w:rPr>
          <w:lang w:val="en-US"/>
        </w:rPr>
        <w:t xml:space="preserve">: provides a value that is a direct representation of an </w:t>
      </w:r>
      <w:r w:rsidRPr="00605FFB">
        <w:rPr>
          <w:i/>
          <w:lang w:val="en-US"/>
        </w:rPr>
        <w:t>entity</w:t>
      </w:r>
      <w:r>
        <w:rPr>
          <w:lang w:val="en-US"/>
        </w:rPr>
        <w:t xml:space="preserve">. A </w:t>
      </w:r>
      <w:r w:rsidRPr="00605FFB">
        <w:rPr>
          <w:i/>
          <w:lang w:val="en-US"/>
        </w:rPr>
        <w:t>value</w:t>
      </w:r>
      <w:r>
        <w:rPr>
          <w:lang w:val="en-US"/>
        </w:rPr>
        <w:t xml:space="preserve"> is a constant such as string, number, time, qualified name, encoded binary data, and so forth. </w:t>
      </w:r>
      <w:r w:rsidR="001522CB">
        <w:rPr>
          <w:lang w:val="en-US"/>
        </w:rPr>
        <w:fldChar w:fldCharType="begin"/>
      </w:r>
      <w:r>
        <w:rPr>
          <w:lang w:val="en-US"/>
        </w:rPr>
        <w:instrText xml:space="preserve"> REF _Ref352775643 \h </w:instrText>
      </w:r>
      <w:r w:rsidR="001522CB">
        <w:rPr>
          <w:lang w:val="en-US"/>
        </w:rPr>
      </w:r>
      <w:r w:rsidR="001522CB">
        <w:rPr>
          <w:lang w:val="en-US"/>
        </w:rPr>
        <w:fldChar w:fldCharType="separate"/>
      </w:r>
      <w:r w:rsidRPr="00130D6B">
        <w:rPr>
          <w:lang w:val="en-US"/>
        </w:rPr>
        <w:t xml:space="preserve">Table </w:t>
      </w:r>
      <w:r w:rsidRPr="00130D6B">
        <w:rPr>
          <w:noProof/>
          <w:lang w:val="en-US"/>
        </w:rPr>
        <w:t>1</w:t>
      </w:r>
      <w:r w:rsidR="001522CB">
        <w:rPr>
          <w:lang w:val="en-US"/>
        </w:rPr>
        <w:fldChar w:fldCharType="end"/>
      </w:r>
      <w:r>
        <w:rPr>
          <w:lang w:val="en-US"/>
        </w:rPr>
        <w:t xml:space="preserve"> describes which constructs are allowed the usage of attributes and if there is any restriction of its value.</w:t>
      </w:r>
    </w:p>
    <w:p w:rsidR="00130D6B" w:rsidRPr="005E2DA9" w:rsidRDefault="00130D6B" w:rsidP="00130D6B">
      <w:pPr>
        <w:pStyle w:val="Caption"/>
        <w:keepNext/>
        <w:framePr w:hSpace="180" w:wrap="around" w:vAnchor="text" w:hAnchor="text" w:y="1"/>
        <w:rPr>
          <w:lang w:val="en-US"/>
        </w:rPr>
      </w:pPr>
      <w:bookmarkStart w:id="29" w:name="_Ref352775643"/>
      <w:bookmarkStart w:id="30" w:name="_Toc352776626"/>
      <w:r w:rsidRPr="005E2DA9">
        <w:rPr>
          <w:lang w:val="en-US"/>
        </w:rPr>
        <w:t xml:space="preserve">Table </w:t>
      </w:r>
      <w:r w:rsidR="001522CB">
        <w:fldChar w:fldCharType="begin"/>
      </w:r>
      <w:r w:rsidR="001522CB" w:rsidRPr="005E2DA9">
        <w:rPr>
          <w:lang w:val="en-US"/>
        </w:rPr>
        <w:instrText xml:space="preserve"> SEQ Table \* ARABIC </w:instrText>
      </w:r>
      <w:r w:rsidR="001522CB">
        <w:fldChar w:fldCharType="separate"/>
      </w:r>
      <w:r w:rsidRPr="005E2DA9">
        <w:rPr>
          <w:noProof/>
          <w:lang w:val="en-US"/>
        </w:rPr>
        <w:t>1</w:t>
      </w:r>
      <w:r w:rsidR="001522CB">
        <w:fldChar w:fldCharType="end"/>
      </w:r>
      <w:bookmarkEnd w:id="29"/>
      <w:r w:rsidRPr="005E2DA9">
        <w:rPr>
          <w:noProof/>
          <w:lang w:val="en-US"/>
        </w:rPr>
        <w:t>: PROV optional attributes</w:t>
      </w:r>
      <w:bookmarkEnd w:id="30"/>
      <w:r w:rsidR="005E2DA9" w:rsidRPr="005E2DA9">
        <w:rPr>
          <w:noProof/>
          <w:lang w:val="en-US"/>
        </w:rPr>
        <w:t>. T</w:t>
      </w:r>
      <w:r w:rsidR="005E2DA9">
        <w:rPr>
          <w:noProof/>
          <w:lang w:val="en-US"/>
        </w:rPr>
        <w:t xml:space="preserve">able adapted from </w:t>
      </w:r>
      <w:r w:rsidR="005E2DA9">
        <w:rPr>
          <w:noProof/>
          <w:lang w:val="en-US"/>
        </w:rPr>
        <w:fldChar w:fldCharType="begin"/>
      </w:r>
      <w:r w:rsidR="005E2DA9">
        <w:rPr>
          <w:noProof/>
          <w:lang w:val="en-US"/>
        </w:rPr>
        <w:instrText xml:space="preserve"> ADDIN ZOTERO_ITEM CSL_CITATION {"citationID":"2gdmir51kh","properties":{"formattedCitation":"(Moreau e Missier, 2010)","plainCitation":"(Moreau e Missier, 2010)"},"citationItems":[{"id":76,"uris":["http://zotero.org/users/1122386/items/K8JAIXTU"],"uri":["http://zotero.org/users/1122386/items/K8JAIXTU"],"itemData":{"id":76,"type":"webpage","title":"PROV-DM: The PROV Data Model","URL":"http://www.w3.org/TR/prov-dm/","note":"Working Draft","shortTitle":"PROV-DM","language":"English","author":[{"family":"Moreau","given":"Luc"},{"family":"Missier","given":"Paolo"}],"issued":{"date-parts":[["2010"]]}}}],"schema":"https://github.com/citation-style-language/schema/raw/master/csl-citation.json"} </w:instrText>
      </w:r>
      <w:r w:rsidR="005E2DA9">
        <w:rPr>
          <w:noProof/>
          <w:lang w:val="en-US"/>
        </w:rPr>
        <w:fldChar w:fldCharType="separate"/>
      </w:r>
      <w:r w:rsidR="005E2DA9" w:rsidRPr="005E2DA9">
        <w:rPr>
          <w:rFonts w:cs="Times New Roman"/>
          <w:lang w:val="en-US"/>
        </w:rPr>
        <w:t xml:space="preserve">(Moreau e </w:t>
      </w:r>
      <w:proofErr w:type="spellStart"/>
      <w:r w:rsidR="005E2DA9" w:rsidRPr="005E2DA9">
        <w:rPr>
          <w:rFonts w:cs="Times New Roman"/>
          <w:lang w:val="en-US"/>
        </w:rPr>
        <w:t>Missier</w:t>
      </w:r>
      <w:proofErr w:type="spellEnd"/>
      <w:r w:rsidR="005E2DA9" w:rsidRPr="005E2DA9">
        <w:rPr>
          <w:rFonts w:cs="Times New Roman"/>
          <w:lang w:val="en-US"/>
        </w:rPr>
        <w:t>, 2010)</w:t>
      </w:r>
      <w:r w:rsidR="005E2DA9">
        <w:rPr>
          <w:noProof/>
          <w:lang w:val="en-US"/>
        </w:rPr>
        <w:fldChar w:fldCharType="end"/>
      </w:r>
    </w:p>
    <w:tbl>
      <w:tblPr>
        <w:tblStyle w:val="LightGrid1"/>
        <w:tblW w:w="0" w:type="auto"/>
        <w:tblLook w:val="04A0"/>
      </w:tblPr>
      <w:tblGrid>
        <w:gridCol w:w="1121"/>
        <w:gridCol w:w="6021"/>
        <w:gridCol w:w="2117"/>
      </w:tblGrid>
      <w:tr w:rsidR="00130D6B" w:rsidTr="00421ADB">
        <w:trPr>
          <w:cnfStyle w:val="100000000000"/>
        </w:trPr>
        <w:tc>
          <w:tcPr>
            <w:cnfStyle w:val="001000000000"/>
            <w:tcW w:w="1121" w:type="dxa"/>
          </w:tcPr>
          <w:p w:rsidR="00130D6B" w:rsidRPr="00605FFB" w:rsidRDefault="00130D6B" w:rsidP="00421ADB">
            <w:pPr>
              <w:framePr w:hSpace="180" w:wrap="around" w:vAnchor="text" w:hAnchor="text" w:y="1"/>
              <w:ind w:firstLine="0"/>
              <w:jc w:val="center"/>
              <w:rPr>
                <w:sz w:val="20"/>
                <w:lang w:val="en-US"/>
              </w:rPr>
            </w:pPr>
            <w:r w:rsidRPr="00605FFB">
              <w:rPr>
                <w:sz w:val="20"/>
                <w:lang w:val="en-US"/>
              </w:rPr>
              <w:t>Attribute</w:t>
            </w:r>
          </w:p>
        </w:tc>
        <w:tc>
          <w:tcPr>
            <w:tcW w:w="6021" w:type="dxa"/>
          </w:tcPr>
          <w:p w:rsidR="00130D6B" w:rsidRPr="00605FFB" w:rsidRDefault="00130D6B" w:rsidP="00421ADB">
            <w:pPr>
              <w:framePr w:hSpace="180" w:wrap="around" w:vAnchor="text" w:hAnchor="text" w:y="1"/>
              <w:ind w:firstLine="0"/>
              <w:jc w:val="center"/>
              <w:cnfStyle w:val="100000000000"/>
              <w:rPr>
                <w:sz w:val="20"/>
                <w:lang w:val="en-US"/>
              </w:rPr>
            </w:pPr>
            <w:r w:rsidRPr="00605FFB">
              <w:rPr>
                <w:sz w:val="20"/>
                <w:lang w:val="en-US"/>
              </w:rPr>
              <w:t>Allowed in</w:t>
            </w:r>
          </w:p>
        </w:tc>
        <w:tc>
          <w:tcPr>
            <w:tcW w:w="2117" w:type="dxa"/>
          </w:tcPr>
          <w:p w:rsidR="00130D6B" w:rsidRPr="00605FFB" w:rsidRDefault="00130D6B" w:rsidP="00421ADB">
            <w:pPr>
              <w:framePr w:hSpace="180" w:wrap="around" w:vAnchor="text" w:hAnchor="text" w:y="1"/>
              <w:ind w:firstLine="0"/>
              <w:jc w:val="center"/>
              <w:cnfStyle w:val="100000000000"/>
              <w:rPr>
                <w:sz w:val="20"/>
                <w:lang w:val="en-US"/>
              </w:rPr>
            </w:pPr>
            <w:r w:rsidRPr="00605FFB">
              <w:rPr>
                <w:sz w:val="20"/>
                <w:lang w:val="en-US"/>
              </w:rPr>
              <w:t>Value</w:t>
            </w:r>
          </w:p>
        </w:tc>
      </w:tr>
      <w:tr w:rsidR="00130D6B" w:rsidTr="00421ADB">
        <w:trPr>
          <w:cnfStyle w:val="000000100000"/>
        </w:trPr>
        <w:tc>
          <w:tcPr>
            <w:cnfStyle w:val="001000000000"/>
            <w:tcW w:w="1121" w:type="dxa"/>
          </w:tcPr>
          <w:p w:rsidR="00130D6B" w:rsidRPr="00605FFB" w:rsidRDefault="00130D6B" w:rsidP="00421ADB">
            <w:pPr>
              <w:framePr w:hSpace="180" w:wrap="around" w:vAnchor="text" w:hAnchor="text" w:y="1"/>
              <w:ind w:firstLine="0"/>
              <w:jc w:val="center"/>
              <w:rPr>
                <w:sz w:val="20"/>
                <w:lang w:val="en-US"/>
              </w:rPr>
            </w:pPr>
            <w:r w:rsidRPr="00605FFB">
              <w:rPr>
                <w:sz w:val="20"/>
                <w:lang w:val="en-US"/>
              </w:rPr>
              <w:t>Label</w:t>
            </w:r>
          </w:p>
        </w:tc>
        <w:tc>
          <w:tcPr>
            <w:tcW w:w="6021" w:type="dxa"/>
          </w:tcPr>
          <w:p w:rsidR="00130D6B" w:rsidRPr="00605FFB" w:rsidRDefault="00130D6B" w:rsidP="00421ADB">
            <w:pPr>
              <w:framePr w:hSpace="180" w:wrap="around" w:vAnchor="text" w:hAnchor="text" w:y="1"/>
              <w:ind w:firstLine="0"/>
              <w:jc w:val="center"/>
              <w:cnfStyle w:val="000000100000"/>
              <w:rPr>
                <w:sz w:val="20"/>
                <w:lang w:val="en-US"/>
              </w:rPr>
            </w:pPr>
            <w:r w:rsidRPr="00605FFB">
              <w:rPr>
                <w:sz w:val="20"/>
                <w:lang w:val="en-US"/>
              </w:rPr>
              <w:t>Any</w:t>
            </w:r>
            <w:r>
              <w:rPr>
                <w:sz w:val="20"/>
                <w:lang w:val="en-US"/>
              </w:rPr>
              <w:t xml:space="preserve"> constructs</w:t>
            </w:r>
          </w:p>
        </w:tc>
        <w:tc>
          <w:tcPr>
            <w:tcW w:w="2117" w:type="dxa"/>
          </w:tcPr>
          <w:p w:rsidR="00130D6B" w:rsidRPr="00605FFB" w:rsidRDefault="00130D6B" w:rsidP="00421ADB">
            <w:pPr>
              <w:framePr w:hSpace="180" w:wrap="around" w:vAnchor="text" w:hAnchor="text" w:y="1"/>
              <w:ind w:firstLine="0"/>
              <w:jc w:val="center"/>
              <w:cnfStyle w:val="000000100000"/>
              <w:rPr>
                <w:sz w:val="20"/>
                <w:lang w:val="en-US"/>
              </w:rPr>
            </w:pPr>
            <w:r w:rsidRPr="00605FFB">
              <w:rPr>
                <w:i/>
                <w:sz w:val="20"/>
                <w:lang w:val="en-US"/>
              </w:rPr>
              <w:t>Value</w:t>
            </w:r>
            <w:r w:rsidRPr="00605FFB">
              <w:rPr>
                <w:sz w:val="20"/>
                <w:lang w:val="en-US"/>
              </w:rPr>
              <w:t xml:space="preserve"> of type </w:t>
            </w:r>
            <w:r w:rsidRPr="00605FFB">
              <w:rPr>
                <w:i/>
                <w:sz w:val="20"/>
                <w:lang w:val="en-US"/>
              </w:rPr>
              <w:t>String</w:t>
            </w:r>
          </w:p>
        </w:tc>
      </w:tr>
      <w:tr w:rsidR="00130D6B" w:rsidTr="00421ADB">
        <w:trPr>
          <w:cnfStyle w:val="000000010000"/>
        </w:trPr>
        <w:tc>
          <w:tcPr>
            <w:cnfStyle w:val="001000000000"/>
            <w:tcW w:w="1121" w:type="dxa"/>
          </w:tcPr>
          <w:p w:rsidR="00130D6B" w:rsidRPr="00605FFB" w:rsidRDefault="00130D6B" w:rsidP="00421ADB">
            <w:pPr>
              <w:framePr w:hSpace="180" w:wrap="around" w:vAnchor="text" w:hAnchor="text" w:y="1"/>
              <w:ind w:firstLine="0"/>
              <w:jc w:val="center"/>
              <w:rPr>
                <w:sz w:val="20"/>
                <w:lang w:val="en-US"/>
              </w:rPr>
            </w:pPr>
            <w:r w:rsidRPr="00605FFB">
              <w:rPr>
                <w:sz w:val="20"/>
                <w:lang w:val="en-US"/>
              </w:rPr>
              <w:t>Location</w:t>
            </w:r>
          </w:p>
        </w:tc>
        <w:tc>
          <w:tcPr>
            <w:tcW w:w="6021" w:type="dxa"/>
          </w:tcPr>
          <w:p w:rsidR="00130D6B" w:rsidRPr="00605FFB" w:rsidRDefault="00130D6B" w:rsidP="00421ADB">
            <w:pPr>
              <w:framePr w:hSpace="180" w:wrap="around" w:vAnchor="text" w:hAnchor="text" w:y="1"/>
              <w:ind w:firstLine="0"/>
              <w:jc w:val="center"/>
              <w:cnfStyle w:val="000000010000"/>
              <w:rPr>
                <w:sz w:val="20"/>
                <w:lang w:val="en-US"/>
              </w:rPr>
            </w:pPr>
            <w:r w:rsidRPr="00605FFB">
              <w:rPr>
                <w:i/>
                <w:sz w:val="20"/>
                <w:lang w:val="en-US"/>
              </w:rPr>
              <w:t>Entity</w:t>
            </w:r>
            <w:r w:rsidRPr="00605FFB">
              <w:rPr>
                <w:sz w:val="20"/>
                <w:lang w:val="en-US"/>
              </w:rPr>
              <w:t xml:space="preserve">, </w:t>
            </w:r>
            <w:r w:rsidRPr="00605FFB">
              <w:rPr>
                <w:i/>
                <w:sz w:val="20"/>
                <w:lang w:val="en-US"/>
              </w:rPr>
              <w:t>Activity</w:t>
            </w:r>
            <w:r w:rsidRPr="00605FFB">
              <w:rPr>
                <w:sz w:val="20"/>
                <w:lang w:val="en-US"/>
              </w:rPr>
              <w:t xml:space="preserve">, </w:t>
            </w:r>
            <w:r w:rsidRPr="00605FFB">
              <w:rPr>
                <w:i/>
                <w:sz w:val="20"/>
                <w:lang w:val="en-US"/>
              </w:rPr>
              <w:t>Agent</w:t>
            </w:r>
            <w:r w:rsidRPr="00605FFB">
              <w:rPr>
                <w:sz w:val="20"/>
                <w:lang w:val="en-US"/>
              </w:rPr>
              <w:t xml:space="preserve">, </w:t>
            </w:r>
            <w:r w:rsidRPr="00605FFB">
              <w:rPr>
                <w:i/>
                <w:sz w:val="20"/>
                <w:lang w:val="en-US"/>
              </w:rPr>
              <w:t>Usage</w:t>
            </w:r>
            <w:r w:rsidRPr="00605FFB">
              <w:rPr>
                <w:sz w:val="20"/>
                <w:lang w:val="en-US"/>
              </w:rPr>
              <w:t xml:space="preserve">, </w:t>
            </w:r>
            <w:r w:rsidRPr="00605FFB">
              <w:rPr>
                <w:i/>
                <w:sz w:val="20"/>
                <w:lang w:val="en-US"/>
              </w:rPr>
              <w:t>Generation</w:t>
            </w:r>
            <w:r w:rsidRPr="00605FFB">
              <w:rPr>
                <w:sz w:val="20"/>
                <w:lang w:val="en-US"/>
              </w:rPr>
              <w:t xml:space="preserve">, </w:t>
            </w:r>
            <w:r w:rsidRPr="00605FFB">
              <w:rPr>
                <w:i/>
                <w:sz w:val="20"/>
                <w:lang w:val="en-US"/>
              </w:rPr>
              <w:t>Invalidation</w:t>
            </w:r>
            <w:r w:rsidRPr="00605FFB">
              <w:rPr>
                <w:sz w:val="20"/>
                <w:lang w:val="en-US"/>
              </w:rPr>
              <w:t xml:space="preserve">, </w:t>
            </w:r>
            <w:r w:rsidRPr="00605FFB">
              <w:rPr>
                <w:i/>
                <w:sz w:val="20"/>
                <w:lang w:val="en-US"/>
              </w:rPr>
              <w:t>Start</w:t>
            </w:r>
            <w:r w:rsidRPr="00605FFB">
              <w:rPr>
                <w:sz w:val="20"/>
                <w:lang w:val="en-US"/>
              </w:rPr>
              <w:t xml:space="preserve">, and </w:t>
            </w:r>
            <w:r w:rsidRPr="00605FFB">
              <w:rPr>
                <w:i/>
                <w:sz w:val="20"/>
                <w:lang w:val="en-US"/>
              </w:rPr>
              <w:t>End</w:t>
            </w:r>
          </w:p>
        </w:tc>
        <w:tc>
          <w:tcPr>
            <w:tcW w:w="2117" w:type="dxa"/>
          </w:tcPr>
          <w:p w:rsidR="00130D6B" w:rsidRPr="00605FFB" w:rsidRDefault="00130D6B" w:rsidP="00421ADB">
            <w:pPr>
              <w:framePr w:hSpace="180" w:wrap="around" w:vAnchor="text" w:hAnchor="text" w:y="1"/>
              <w:ind w:firstLine="0"/>
              <w:jc w:val="center"/>
              <w:cnfStyle w:val="000000010000"/>
              <w:rPr>
                <w:sz w:val="20"/>
                <w:lang w:val="en-US"/>
              </w:rPr>
            </w:pPr>
            <w:r w:rsidRPr="00605FFB">
              <w:rPr>
                <w:i/>
                <w:sz w:val="20"/>
                <w:lang w:val="en-US"/>
              </w:rPr>
              <w:t>Value</w:t>
            </w:r>
          </w:p>
        </w:tc>
      </w:tr>
      <w:tr w:rsidR="00130D6B" w:rsidTr="00421ADB">
        <w:trPr>
          <w:cnfStyle w:val="000000100000"/>
        </w:trPr>
        <w:tc>
          <w:tcPr>
            <w:cnfStyle w:val="001000000000"/>
            <w:tcW w:w="1121" w:type="dxa"/>
          </w:tcPr>
          <w:p w:rsidR="00130D6B" w:rsidRPr="00605FFB" w:rsidRDefault="00130D6B" w:rsidP="00421ADB">
            <w:pPr>
              <w:framePr w:hSpace="180" w:wrap="around" w:vAnchor="text" w:hAnchor="text" w:y="1"/>
              <w:ind w:firstLine="0"/>
              <w:jc w:val="center"/>
              <w:rPr>
                <w:sz w:val="20"/>
                <w:lang w:val="en-US"/>
              </w:rPr>
            </w:pPr>
            <w:r w:rsidRPr="00605FFB">
              <w:rPr>
                <w:sz w:val="20"/>
                <w:lang w:val="en-US"/>
              </w:rPr>
              <w:t>Role</w:t>
            </w:r>
          </w:p>
        </w:tc>
        <w:tc>
          <w:tcPr>
            <w:tcW w:w="6021" w:type="dxa"/>
          </w:tcPr>
          <w:p w:rsidR="00130D6B" w:rsidRPr="00605FFB" w:rsidRDefault="00130D6B" w:rsidP="00421ADB">
            <w:pPr>
              <w:framePr w:hSpace="180" w:wrap="around" w:vAnchor="text" w:hAnchor="text" w:y="1"/>
              <w:ind w:firstLine="0"/>
              <w:jc w:val="center"/>
              <w:cnfStyle w:val="000000100000"/>
              <w:rPr>
                <w:sz w:val="20"/>
                <w:lang w:val="en-US"/>
              </w:rPr>
            </w:pPr>
            <w:r w:rsidRPr="00605FFB">
              <w:rPr>
                <w:i/>
                <w:sz w:val="20"/>
                <w:lang w:val="en-US"/>
              </w:rPr>
              <w:t>Usage</w:t>
            </w:r>
            <w:r w:rsidRPr="00605FFB">
              <w:rPr>
                <w:sz w:val="20"/>
                <w:lang w:val="en-US"/>
              </w:rPr>
              <w:t xml:space="preserve">, </w:t>
            </w:r>
            <w:r w:rsidRPr="00605FFB">
              <w:rPr>
                <w:i/>
                <w:sz w:val="20"/>
                <w:lang w:val="en-US"/>
              </w:rPr>
              <w:t>Generation</w:t>
            </w:r>
            <w:r w:rsidRPr="00605FFB">
              <w:rPr>
                <w:sz w:val="20"/>
                <w:lang w:val="en-US"/>
              </w:rPr>
              <w:t xml:space="preserve">, </w:t>
            </w:r>
            <w:r w:rsidRPr="00605FFB">
              <w:rPr>
                <w:i/>
                <w:sz w:val="20"/>
                <w:lang w:val="en-US"/>
              </w:rPr>
              <w:t>Invalidation</w:t>
            </w:r>
            <w:r w:rsidRPr="00605FFB">
              <w:rPr>
                <w:sz w:val="20"/>
                <w:lang w:val="en-US"/>
              </w:rPr>
              <w:t xml:space="preserve">, </w:t>
            </w:r>
            <w:r w:rsidRPr="00605FFB">
              <w:rPr>
                <w:i/>
                <w:sz w:val="20"/>
                <w:lang w:val="en-US"/>
              </w:rPr>
              <w:t>Association</w:t>
            </w:r>
            <w:r w:rsidRPr="00605FFB">
              <w:rPr>
                <w:sz w:val="20"/>
                <w:lang w:val="en-US"/>
              </w:rPr>
              <w:t xml:space="preserve">, </w:t>
            </w:r>
            <w:r w:rsidRPr="00605FFB">
              <w:rPr>
                <w:i/>
                <w:sz w:val="20"/>
                <w:lang w:val="en-US"/>
              </w:rPr>
              <w:t>Start</w:t>
            </w:r>
            <w:r w:rsidRPr="00605FFB">
              <w:rPr>
                <w:sz w:val="20"/>
                <w:lang w:val="en-US"/>
              </w:rPr>
              <w:t xml:space="preserve"> and </w:t>
            </w:r>
            <w:r w:rsidRPr="00605FFB">
              <w:rPr>
                <w:i/>
                <w:sz w:val="20"/>
                <w:lang w:val="en-US"/>
              </w:rPr>
              <w:t>End</w:t>
            </w:r>
          </w:p>
        </w:tc>
        <w:tc>
          <w:tcPr>
            <w:tcW w:w="2117" w:type="dxa"/>
          </w:tcPr>
          <w:p w:rsidR="00130D6B" w:rsidRPr="00605FFB" w:rsidRDefault="00130D6B" w:rsidP="00421ADB">
            <w:pPr>
              <w:framePr w:hSpace="180" w:wrap="around" w:vAnchor="text" w:hAnchor="text" w:y="1"/>
              <w:ind w:firstLine="0"/>
              <w:jc w:val="center"/>
              <w:cnfStyle w:val="000000100000"/>
              <w:rPr>
                <w:sz w:val="20"/>
                <w:lang w:val="en-US"/>
              </w:rPr>
            </w:pPr>
            <w:r w:rsidRPr="00605FFB">
              <w:rPr>
                <w:i/>
                <w:sz w:val="20"/>
                <w:lang w:val="en-US"/>
              </w:rPr>
              <w:t>Value</w:t>
            </w:r>
          </w:p>
        </w:tc>
      </w:tr>
      <w:tr w:rsidR="00130D6B" w:rsidTr="00421ADB">
        <w:trPr>
          <w:cnfStyle w:val="000000010000"/>
        </w:trPr>
        <w:tc>
          <w:tcPr>
            <w:cnfStyle w:val="001000000000"/>
            <w:tcW w:w="1121" w:type="dxa"/>
          </w:tcPr>
          <w:p w:rsidR="00130D6B" w:rsidRPr="00605FFB" w:rsidRDefault="00130D6B" w:rsidP="00421ADB">
            <w:pPr>
              <w:framePr w:hSpace="180" w:wrap="around" w:vAnchor="text" w:hAnchor="text" w:y="1"/>
              <w:ind w:firstLine="0"/>
              <w:jc w:val="center"/>
              <w:rPr>
                <w:sz w:val="20"/>
                <w:lang w:val="en-US"/>
              </w:rPr>
            </w:pPr>
            <w:r w:rsidRPr="00605FFB">
              <w:rPr>
                <w:sz w:val="20"/>
                <w:lang w:val="en-US"/>
              </w:rPr>
              <w:t>Type</w:t>
            </w:r>
          </w:p>
        </w:tc>
        <w:tc>
          <w:tcPr>
            <w:tcW w:w="6021" w:type="dxa"/>
          </w:tcPr>
          <w:p w:rsidR="00130D6B" w:rsidRPr="00605FFB" w:rsidRDefault="00130D6B" w:rsidP="00421ADB">
            <w:pPr>
              <w:framePr w:hSpace="180" w:wrap="around" w:vAnchor="text" w:hAnchor="text" w:y="1"/>
              <w:ind w:firstLine="0"/>
              <w:jc w:val="center"/>
              <w:cnfStyle w:val="000000010000"/>
              <w:rPr>
                <w:sz w:val="20"/>
                <w:lang w:val="en-US"/>
              </w:rPr>
            </w:pPr>
            <w:r w:rsidRPr="00605FFB">
              <w:rPr>
                <w:sz w:val="20"/>
                <w:lang w:val="en-US"/>
              </w:rPr>
              <w:t>Any</w:t>
            </w:r>
            <w:r>
              <w:rPr>
                <w:sz w:val="20"/>
                <w:lang w:val="en-US"/>
              </w:rPr>
              <w:t xml:space="preserve"> constructs</w:t>
            </w:r>
          </w:p>
        </w:tc>
        <w:tc>
          <w:tcPr>
            <w:tcW w:w="2117" w:type="dxa"/>
          </w:tcPr>
          <w:p w:rsidR="00130D6B" w:rsidRPr="00605FFB" w:rsidRDefault="00130D6B" w:rsidP="00421ADB">
            <w:pPr>
              <w:framePr w:hSpace="180" w:wrap="around" w:vAnchor="text" w:hAnchor="text" w:y="1"/>
              <w:ind w:firstLine="0"/>
              <w:jc w:val="center"/>
              <w:cnfStyle w:val="000000010000"/>
              <w:rPr>
                <w:sz w:val="20"/>
                <w:lang w:val="en-US"/>
              </w:rPr>
            </w:pPr>
            <w:r w:rsidRPr="00605FFB">
              <w:rPr>
                <w:i/>
                <w:sz w:val="20"/>
                <w:lang w:val="en-US"/>
              </w:rPr>
              <w:t>Value</w:t>
            </w:r>
          </w:p>
        </w:tc>
      </w:tr>
      <w:tr w:rsidR="00130D6B" w:rsidTr="00421ADB">
        <w:trPr>
          <w:cnfStyle w:val="000000100000"/>
        </w:trPr>
        <w:tc>
          <w:tcPr>
            <w:cnfStyle w:val="001000000000"/>
            <w:tcW w:w="1121" w:type="dxa"/>
          </w:tcPr>
          <w:p w:rsidR="00130D6B" w:rsidRPr="00605FFB" w:rsidRDefault="00130D6B" w:rsidP="00421ADB">
            <w:pPr>
              <w:framePr w:hSpace="180" w:wrap="around" w:vAnchor="text" w:hAnchor="text" w:y="1"/>
              <w:ind w:firstLine="0"/>
              <w:jc w:val="center"/>
              <w:rPr>
                <w:sz w:val="20"/>
                <w:lang w:val="en-US"/>
              </w:rPr>
            </w:pPr>
            <w:r w:rsidRPr="00605FFB">
              <w:rPr>
                <w:sz w:val="20"/>
                <w:lang w:val="en-US"/>
              </w:rPr>
              <w:t>Value</w:t>
            </w:r>
          </w:p>
        </w:tc>
        <w:tc>
          <w:tcPr>
            <w:tcW w:w="6021" w:type="dxa"/>
          </w:tcPr>
          <w:p w:rsidR="00130D6B" w:rsidRPr="00605FFB" w:rsidRDefault="00130D6B" w:rsidP="00421ADB">
            <w:pPr>
              <w:framePr w:hSpace="180" w:wrap="around" w:vAnchor="text" w:hAnchor="text" w:y="1"/>
              <w:ind w:firstLine="0"/>
              <w:jc w:val="center"/>
              <w:cnfStyle w:val="000000100000"/>
              <w:rPr>
                <w:sz w:val="20"/>
                <w:lang w:val="en-US"/>
              </w:rPr>
            </w:pPr>
            <w:r w:rsidRPr="00605FFB">
              <w:rPr>
                <w:i/>
                <w:sz w:val="20"/>
                <w:lang w:val="en-US"/>
              </w:rPr>
              <w:t>Entity</w:t>
            </w:r>
          </w:p>
        </w:tc>
        <w:tc>
          <w:tcPr>
            <w:tcW w:w="2117" w:type="dxa"/>
          </w:tcPr>
          <w:p w:rsidR="00130D6B" w:rsidRPr="00605FFB" w:rsidRDefault="00130D6B" w:rsidP="00421ADB">
            <w:pPr>
              <w:framePr w:hSpace="180" w:wrap="around" w:vAnchor="text" w:hAnchor="text" w:y="1"/>
              <w:ind w:firstLine="0"/>
              <w:jc w:val="center"/>
              <w:cnfStyle w:val="000000100000"/>
              <w:rPr>
                <w:sz w:val="20"/>
                <w:lang w:val="en-US"/>
              </w:rPr>
            </w:pPr>
            <w:r w:rsidRPr="00605FFB">
              <w:rPr>
                <w:i/>
                <w:sz w:val="20"/>
                <w:lang w:val="en-US"/>
              </w:rPr>
              <w:t>Value</w:t>
            </w:r>
          </w:p>
        </w:tc>
      </w:tr>
    </w:tbl>
    <w:p w:rsidR="00130D6B" w:rsidRDefault="00130D6B" w:rsidP="00130D6B">
      <w:pPr>
        <w:rPr>
          <w:lang w:val="en-US"/>
        </w:rPr>
      </w:pPr>
    </w:p>
    <w:p w:rsidR="00130D6B" w:rsidRDefault="00130D6B" w:rsidP="00130D6B">
      <w:pPr>
        <w:pStyle w:val="Heading3"/>
        <w:rPr>
          <w:lang w:val="en-US"/>
        </w:rPr>
      </w:pPr>
      <w:bookmarkStart w:id="31" w:name="_Toc352784497"/>
      <w:r>
        <w:rPr>
          <w:lang w:val="en-US"/>
        </w:rPr>
        <w:lastRenderedPageBreak/>
        <w:t>Time Information</w:t>
      </w:r>
      <w:bookmarkEnd w:id="31"/>
    </w:p>
    <w:p w:rsidR="00130D6B" w:rsidRDefault="00130D6B" w:rsidP="00130D6B">
      <w:pPr>
        <w:rPr>
          <w:lang w:val="en-US"/>
        </w:rPr>
      </w:pPr>
      <w:r w:rsidRPr="0018463A">
        <w:rPr>
          <w:lang w:val="en-US"/>
        </w:rPr>
        <w:t xml:space="preserve">The PROV model offers the ability to store </w:t>
      </w:r>
      <w:r>
        <w:rPr>
          <w:lang w:val="en-US"/>
        </w:rPr>
        <w:t xml:space="preserve">information </w:t>
      </w:r>
      <w:r w:rsidRPr="0018463A">
        <w:rPr>
          <w:lang w:val="en-US"/>
        </w:rPr>
        <w:t xml:space="preserve">data </w:t>
      </w:r>
      <w:r>
        <w:rPr>
          <w:lang w:val="en-US"/>
        </w:rPr>
        <w:t>from the time of origin</w:t>
      </w:r>
      <w:r w:rsidRPr="0018463A">
        <w:rPr>
          <w:lang w:val="en-US"/>
        </w:rPr>
        <w:t xml:space="preserve"> due to the importance of temporal information in some scenarios. It is allowed to store date and time relating to </w:t>
      </w:r>
      <w:r w:rsidRPr="00083B38">
        <w:rPr>
          <w:i/>
          <w:lang w:val="en-US"/>
        </w:rPr>
        <w:t>entities</w:t>
      </w:r>
      <w:r w:rsidRPr="0018463A">
        <w:rPr>
          <w:lang w:val="en-US"/>
        </w:rPr>
        <w:t xml:space="preserve"> or </w:t>
      </w:r>
      <w:r w:rsidRPr="00083B38">
        <w:rPr>
          <w:i/>
          <w:lang w:val="en-US"/>
        </w:rPr>
        <w:t>activities</w:t>
      </w:r>
      <w:r w:rsidRPr="0018463A">
        <w:rPr>
          <w:lang w:val="en-US"/>
        </w:rPr>
        <w:t xml:space="preserve">. For </w:t>
      </w:r>
      <w:r w:rsidRPr="00083B38">
        <w:rPr>
          <w:i/>
          <w:lang w:val="en-US"/>
        </w:rPr>
        <w:t>entities</w:t>
      </w:r>
      <w:r w:rsidRPr="0018463A">
        <w:rPr>
          <w:lang w:val="en-US"/>
        </w:rPr>
        <w:t xml:space="preserve">, is allowed to store information </w:t>
      </w:r>
      <w:r>
        <w:rPr>
          <w:lang w:val="en-US"/>
        </w:rPr>
        <w:t>from its generation or usage</w:t>
      </w:r>
      <w:r w:rsidRPr="0018463A">
        <w:rPr>
          <w:lang w:val="en-US"/>
        </w:rPr>
        <w:t xml:space="preserve">. As for </w:t>
      </w:r>
      <w:r w:rsidRPr="00083B38">
        <w:rPr>
          <w:i/>
          <w:lang w:val="en-US"/>
        </w:rPr>
        <w:t>activities</w:t>
      </w:r>
      <w:r w:rsidRPr="0018463A">
        <w:rPr>
          <w:lang w:val="en-US"/>
        </w:rPr>
        <w:t xml:space="preserve">, </w:t>
      </w:r>
      <w:r>
        <w:rPr>
          <w:lang w:val="en-US"/>
        </w:rPr>
        <w:t>it</w:t>
      </w:r>
      <w:r w:rsidRPr="0018463A">
        <w:rPr>
          <w:lang w:val="en-US"/>
        </w:rPr>
        <w:t xml:space="preserve"> is allowed to store</w:t>
      </w:r>
      <w:r>
        <w:rPr>
          <w:lang w:val="en-US"/>
        </w:rPr>
        <w:t xml:space="preserve"> information from when it</w:t>
      </w:r>
      <w:r w:rsidRPr="0018463A">
        <w:rPr>
          <w:lang w:val="en-US"/>
        </w:rPr>
        <w:t xml:space="preserve"> start</w:t>
      </w:r>
      <w:r>
        <w:rPr>
          <w:lang w:val="en-US"/>
        </w:rPr>
        <w:t>ed</w:t>
      </w:r>
      <w:r w:rsidRPr="0018463A">
        <w:rPr>
          <w:lang w:val="en-US"/>
        </w:rPr>
        <w:t xml:space="preserve"> and end</w:t>
      </w:r>
      <w:r>
        <w:rPr>
          <w:lang w:val="en-US"/>
        </w:rPr>
        <w:t>ed</w:t>
      </w:r>
      <w:r w:rsidRPr="0018463A">
        <w:rPr>
          <w:lang w:val="en-US"/>
        </w:rPr>
        <w:t xml:space="preserve"> </w:t>
      </w:r>
      <w:r>
        <w:rPr>
          <w:lang w:val="en-US"/>
        </w:rPr>
        <w:t>its</w:t>
      </w:r>
      <w:r w:rsidRPr="0018463A">
        <w:rPr>
          <w:lang w:val="en-US"/>
        </w:rPr>
        <w:t xml:space="preserve"> execution. </w:t>
      </w:r>
    </w:p>
    <w:p w:rsidR="00130D6B" w:rsidRPr="0018463A" w:rsidRDefault="00130D6B" w:rsidP="00130D6B">
      <w:pPr>
        <w:rPr>
          <w:lang w:val="en-US"/>
        </w:rPr>
      </w:pPr>
      <w:r w:rsidRPr="0018463A">
        <w:rPr>
          <w:lang w:val="en-US"/>
        </w:rPr>
        <w:t>This</w:t>
      </w:r>
      <w:r>
        <w:rPr>
          <w:lang w:val="en-US"/>
        </w:rPr>
        <w:t xml:space="preserve"> </w:t>
      </w:r>
      <w:r w:rsidRPr="0018463A">
        <w:rPr>
          <w:lang w:val="en-US"/>
        </w:rPr>
        <w:t>information</w:t>
      </w:r>
      <w:r>
        <w:rPr>
          <w:lang w:val="en-US"/>
        </w:rPr>
        <w:t xml:space="preserve"> can be</w:t>
      </w:r>
      <w:r w:rsidRPr="0018463A">
        <w:rPr>
          <w:lang w:val="en-US"/>
        </w:rPr>
        <w:t xml:space="preserve"> stored in tickets </w:t>
      </w:r>
      <w:r>
        <w:rPr>
          <w:lang w:val="en-US"/>
        </w:rPr>
        <w:t xml:space="preserve">in the </w:t>
      </w:r>
      <w:r w:rsidRPr="00083B38">
        <w:rPr>
          <w:i/>
          <w:lang w:val="en-US"/>
        </w:rPr>
        <w:t>activity</w:t>
      </w:r>
      <w:r>
        <w:rPr>
          <w:lang w:val="en-US"/>
        </w:rPr>
        <w:t xml:space="preserve"> or </w:t>
      </w:r>
      <w:r w:rsidRPr="0018463A">
        <w:rPr>
          <w:lang w:val="en-US"/>
        </w:rPr>
        <w:t>in</w:t>
      </w:r>
      <w:r>
        <w:rPr>
          <w:lang w:val="en-US"/>
        </w:rPr>
        <w:t xml:space="preserve"> the relationships, as illustrated by </w:t>
      </w:r>
      <w:r w:rsidR="001522CB">
        <w:rPr>
          <w:lang w:val="en-US"/>
        </w:rPr>
        <w:fldChar w:fldCharType="begin"/>
      </w:r>
      <w:r>
        <w:rPr>
          <w:lang w:val="en-US"/>
        </w:rPr>
        <w:instrText xml:space="preserve"> REF _Ref352777030 \h </w:instrText>
      </w:r>
      <w:r w:rsidR="001522CB">
        <w:rPr>
          <w:lang w:val="en-US"/>
        </w:rPr>
      </w:r>
      <w:r w:rsidR="001522CB">
        <w:rPr>
          <w:lang w:val="en-US"/>
        </w:rPr>
        <w:fldChar w:fldCharType="separate"/>
      </w:r>
      <w:r w:rsidRPr="007023D0">
        <w:rPr>
          <w:lang w:val="en-US"/>
        </w:rPr>
        <w:t xml:space="preserve">Figure </w:t>
      </w:r>
      <w:r>
        <w:rPr>
          <w:noProof/>
          <w:lang w:val="en-US"/>
        </w:rPr>
        <w:t>10</w:t>
      </w:r>
      <w:r w:rsidR="001522CB">
        <w:rPr>
          <w:lang w:val="en-US"/>
        </w:rPr>
        <w:fldChar w:fldCharType="end"/>
      </w:r>
      <w:r>
        <w:rPr>
          <w:lang w:val="en-US"/>
        </w:rPr>
        <w:t xml:space="preserve">, showing the </w:t>
      </w:r>
      <w:proofErr w:type="spellStart"/>
      <w:r w:rsidRPr="00083B38">
        <w:rPr>
          <w:i/>
          <w:lang w:val="en-US"/>
        </w:rPr>
        <w:t>startedAtTime</w:t>
      </w:r>
      <w:proofErr w:type="spellEnd"/>
      <w:r>
        <w:rPr>
          <w:lang w:val="en-US"/>
        </w:rPr>
        <w:t xml:space="preserve"> and </w:t>
      </w:r>
      <w:proofErr w:type="spellStart"/>
      <w:r w:rsidRPr="00083B38">
        <w:rPr>
          <w:i/>
          <w:lang w:val="en-US"/>
        </w:rPr>
        <w:t>endedAtTime</w:t>
      </w:r>
      <w:proofErr w:type="spellEnd"/>
      <w:r>
        <w:rPr>
          <w:lang w:val="en-US"/>
        </w:rPr>
        <w:t xml:space="preserve"> in the </w:t>
      </w:r>
      <w:r w:rsidRPr="001379E7">
        <w:rPr>
          <w:i/>
          <w:lang w:val="en-US"/>
        </w:rPr>
        <w:t>activity</w:t>
      </w:r>
      <w:r>
        <w:rPr>
          <w:lang w:val="en-US"/>
        </w:rPr>
        <w:t xml:space="preserve"> “correct”, and the </w:t>
      </w:r>
      <w:proofErr w:type="spellStart"/>
      <w:r w:rsidRPr="00083B38">
        <w:rPr>
          <w:i/>
          <w:lang w:val="en-US"/>
        </w:rPr>
        <w:t>generatedAtTime</w:t>
      </w:r>
      <w:proofErr w:type="spellEnd"/>
      <w:r>
        <w:rPr>
          <w:lang w:val="en-US"/>
        </w:rPr>
        <w:t xml:space="preserve"> in the relationships </w:t>
      </w:r>
      <w:proofErr w:type="spellStart"/>
      <w:r w:rsidRPr="001379E7">
        <w:rPr>
          <w:i/>
          <w:lang w:val="en-US"/>
        </w:rPr>
        <w:t>wasGeneratedBy</w:t>
      </w:r>
      <w:proofErr w:type="spellEnd"/>
      <w:r w:rsidRPr="0018463A">
        <w:rPr>
          <w:lang w:val="en-US"/>
        </w:rPr>
        <w:t xml:space="preserve">. These tickets can also be used to store </w:t>
      </w:r>
      <w:r>
        <w:rPr>
          <w:lang w:val="en-US"/>
        </w:rPr>
        <w:t xml:space="preserve">other </w:t>
      </w:r>
      <w:r w:rsidRPr="0018463A">
        <w:rPr>
          <w:lang w:val="en-US"/>
        </w:rPr>
        <w:t xml:space="preserve">information </w:t>
      </w:r>
      <w:r>
        <w:rPr>
          <w:lang w:val="en-US"/>
        </w:rPr>
        <w:t xml:space="preserve">details, as in the usage of </w:t>
      </w:r>
      <w:r w:rsidRPr="00083B38">
        <w:rPr>
          <w:i/>
          <w:lang w:val="en-US"/>
        </w:rPr>
        <w:t>Optional Identification</w:t>
      </w:r>
      <w:r>
        <w:rPr>
          <w:lang w:val="en-US"/>
        </w:rPr>
        <w:t xml:space="preserve"> as mentioned in the previous subsection</w:t>
      </w:r>
      <w:r w:rsidRPr="0018463A">
        <w:rPr>
          <w:lang w:val="en-US"/>
        </w:rPr>
        <w:t>.</w:t>
      </w:r>
    </w:p>
    <w:p w:rsidR="00130D6B" w:rsidRPr="0018463A" w:rsidRDefault="00130D6B" w:rsidP="00130D6B">
      <w:pPr>
        <w:keepNext/>
        <w:framePr w:hSpace="180" w:wrap="around" w:vAnchor="text" w:hAnchor="text" w:y="1"/>
        <w:ind w:left="709" w:firstLine="0"/>
        <w:jc w:val="center"/>
        <w:rPr>
          <w:lang w:val="en-US"/>
        </w:rPr>
      </w:pPr>
      <w:r>
        <w:rPr>
          <w:noProof/>
          <w:lang w:val="en-US"/>
        </w:rPr>
        <w:drawing>
          <wp:inline distT="0" distB="0" distL="0" distR="0">
            <wp:extent cx="5208148" cy="1514475"/>
            <wp:effectExtent l="19050" t="0" r="0" b="0"/>
            <wp:docPr id="38" name="Picture 16" descr="Annotation of provenance graph with example timestam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nnotation of provenance graph with example timestamps"/>
                    <pic:cNvPicPr>
                      <a:picLocks noChangeAspect="1" noChangeArrowheads="1"/>
                    </pic:cNvPicPr>
                  </pic:nvPicPr>
                  <pic:blipFill>
                    <a:blip r:embed="rId16" cstate="print"/>
                    <a:srcRect/>
                    <a:stretch>
                      <a:fillRect/>
                    </a:stretch>
                  </pic:blipFill>
                  <pic:spPr bwMode="auto">
                    <a:xfrm>
                      <a:off x="0" y="0"/>
                      <a:ext cx="5205852" cy="1513807"/>
                    </a:xfrm>
                    <a:prstGeom prst="rect">
                      <a:avLst/>
                    </a:prstGeom>
                    <a:noFill/>
                    <a:ln w="9525">
                      <a:noFill/>
                      <a:miter lim="800000"/>
                      <a:headEnd/>
                      <a:tailEnd/>
                    </a:ln>
                  </pic:spPr>
                </pic:pic>
              </a:graphicData>
            </a:graphic>
          </wp:inline>
        </w:drawing>
      </w:r>
    </w:p>
    <w:p w:rsidR="00130D6B" w:rsidRDefault="00130D6B" w:rsidP="00130D6B">
      <w:pPr>
        <w:pStyle w:val="Caption"/>
        <w:framePr w:hSpace="180" w:wrap="around" w:vAnchor="text" w:hAnchor="text" w:y="1"/>
        <w:rPr>
          <w:lang w:val="en-US"/>
        </w:rPr>
      </w:pPr>
      <w:bookmarkStart w:id="32" w:name="_Ref352777030"/>
      <w:bookmarkStart w:id="33" w:name="_Toc352776701"/>
      <w:r w:rsidRPr="007023D0">
        <w:rPr>
          <w:lang w:val="en-US"/>
        </w:rPr>
        <w:t xml:space="preserve">Figure </w:t>
      </w:r>
      <w:r w:rsidR="001522CB">
        <w:rPr>
          <w:lang w:val="en-US"/>
        </w:rPr>
        <w:fldChar w:fldCharType="begin"/>
      </w:r>
      <w:r>
        <w:rPr>
          <w:lang w:val="en-US"/>
        </w:rPr>
        <w:instrText xml:space="preserve"> SEQ Figure \* ARABIC </w:instrText>
      </w:r>
      <w:r w:rsidR="001522CB">
        <w:rPr>
          <w:lang w:val="en-US"/>
        </w:rPr>
        <w:fldChar w:fldCharType="separate"/>
      </w:r>
      <w:r>
        <w:rPr>
          <w:noProof/>
          <w:lang w:val="en-US"/>
        </w:rPr>
        <w:t>10</w:t>
      </w:r>
      <w:r w:rsidR="001522CB">
        <w:rPr>
          <w:lang w:val="en-US"/>
        </w:rPr>
        <w:fldChar w:fldCharType="end"/>
      </w:r>
      <w:bookmarkEnd w:id="32"/>
      <w:r w:rsidRPr="007023D0">
        <w:rPr>
          <w:noProof/>
          <w:lang w:val="en-US"/>
        </w:rPr>
        <w:t>: Time information. Source</w:t>
      </w:r>
      <w:r>
        <w:rPr>
          <w:noProof/>
          <w:lang w:val="en-US"/>
        </w:rPr>
        <w:t>:</w:t>
      </w:r>
      <w:r w:rsidRPr="007023D0">
        <w:rPr>
          <w:noProof/>
          <w:lang w:val="en-US"/>
        </w:rPr>
        <w:t xml:space="preserve"> </w:t>
      </w:r>
      <w:r w:rsidR="001522CB">
        <w:rPr>
          <w:noProof/>
        </w:rPr>
        <w:fldChar w:fldCharType="begin"/>
      </w:r>
      <w:r w:rsidR="00421ADB">
        <w:rPr>
          <w:noProof/>
          <w:lang w:val="en-US"/>
        </w:rPr>
        <w:instrText xml:space="preserve"> ADDIN ZOTERO_ITEM CSL_CITATION {"citationID":"149mco1nqt","properties":{"formattedCitation":"(Gil e Miles, 2010)","plainCitation":"(Gil e Miles, 2010)"},"citationItems":[{"id":124,"uris":["http://zotero.org/users/1122386/items/CAD8KI9G"],"uri":["http://zotero.org/users/1122386/items/CAD8KI9G"],"itemData":{"id":124,"type":"webpage","title":"PROV Model Primer","abstract":"This document provides an intuitive introduction and guide to the PROV specification for provenance on the Web. PROV is a core data model for provenance for building representations of the entities, people and processes involved in producing a piece of data or thing in the world. This primer explains the fundamental PROV concepts and provides examples of its use. The primer is intended as a starting point for those wishing to create or use PROV data.\n\nThe PROV Document Overview describes the overall state of PROV, and should be read before other PROV documents.","URL":"http://www.w3.org/TR/prov-primer/","author":[{"family":"Gil","given":"Yolanda"},{"family":"Miles","given":"Simon"}],"issued":{"date-parts":[["2010"]]},"accessed":{"date-parts":[["2013",3,21]]}}}],"schema":"https://github.com/citation-style-language/schema/raw/master/csl-citation.json"} </w:instrText>
      </w:r>
      <w:r w:rsidR="001522CB">
        <w:rPr>
          <w:noProof/>
        </w:rPr>
        <w:fldChar w:fldCharType="separate"/>
      </w:r>
      <w:bookmarkEnd w:id="33"/>
      <w:r w:rsidR="00421ADB" w:rsidRPr="00421ADB">
        <w:rPr>
          <w:rFonts w:cs="Times New Roman"/>
        </w:rPr>
        <w:t>(Gil e Miles, 2010)</w:t>
      </w:r>
      <w:r w:rsidR="001522CB">
        <w:rPr>
          <w:noProof/>
        </w:rPr>
        <w:fldChar w:fldCharType="end"/>
      </w:r>
    </w:p>
    <w:p w:rsidR="00130D6B" w:rsidRDefault="00130D6B" w:rsidP="00130D6B">
      <w:pPr>
        <w:pStyle w:val="Heading3"/>
        <w:rPr>
          <w:lang w:val="en-US"/>
        </w:rPr>
      </w:pPr>
      <w:bookmarkStart w:id="34" w:name="_Toc352784498"/>
      <w:r>
        <w:rPr>
          <w:lang w:val="en-US"/>
        </w:rPr>
        <w:t>Inference</w:t>
      </w:r>
      <w:bookmarkEnd w:id="34"/>
    </w:p>
    <w:p w:rsidR="00130D6B" w:rsidRDefault="00130D6B" w:rsidP="00130D6B">
      <w:pPr>
        <w:rPr>
          <w:lang w:val="en-US"/>
        </w:rPr>
      </w:pPr>
      <w:r>
        <w:rPr>
          <w:lang w:val="en-US"/>
        </w:rPr>
        <w:t xml:space="preserve">Like OPM, the PROV model also supports the usage of inferences on provenance data, preserving </w:t>
      </w:r>
      <w:r w:rsidRPr="00192402">
        <w:rPr>
          <w:i/>
          <w:lang w:val="en-US"/>
        </w:rPr>
        <w:t>equivalence</w:t>
      </w:r>
      <w:r>
        <w:rPr>
          <w:lang w:val="en-US"/>
        </w:rPr>
        <w:t xml:space="preserve"> on </w:t>
      </w:r>
      <w:r w:rsidRPr="00192402">
        <w:rPr>
          <w:i/>
          <w:lang w:val="en-US"/>
        </w:rPr>
        <w:t>valid</w:t>
      </w:r>
      <w:r>
        <w:rPr>
          <w:lang w:val="en-US"/>
        </w:rPr>
        <w:t xml:space="preserve"> PROV instances. A PROV instance is </w:t>
      </w:r>
      <w:r w:rsidRPr="00192402">
        <w:rPr>
          <w:i/>
          <w:lang w:val="en-US"/>
        </w:rPr>
        <w:t>valid</w:t>
      </w:r>
      <w:r>
        <w:rPr>
          <w:lang w:val="en-US"/>
        </w:rPr>
        <w:t xml:space="preserve"> if its </w:t>
      </w:r>
      <w:r w:rsidRPr="00192402">
        <w:rPr>
          <w:i/>
          <w:lang w:val="en-US"/>
        </w:rPr>
        <w:t>normal</w:t>
      </w:r>
      <w:r>
        <w:rPr>
          <w:lang w:val="en-US"/>
        </w:rPr>
        <w:t xml:space="preserve"> </w:t>
      </w:r>
      <w:r w:rsidRPr="00192402">
        <w:rPr>
          <w:i/>
          <w:lang w:val="en-US"/>
        </w:rPr>
        <w:t>form</w:t>
      </w:r>
      <w:r>
        <w:rPr>
          <w:lang w:val="en-US"/>
        </w:rPr>
        <w:t xml:space="preserve"> exists and all of the validity constraints are true on the </w:t>
      </w:r>
      <w:r w:rsidRPr="00192402">
        <w:rPr>
          <w:i/>
          <w:lang w:val="en-US"/>
        </w:rPr>
        <w:t>normal</w:t>
      </w:r>
      <w:r>
        <w:rPr>
          <w:lang w:val="en-US"/>
        </w:rPr>
        <w:t xml:space="preserve"> </w:t>
      </w:r>
      <w:r w:rsidRPr="00192402">
        <w:rPr>
          <w:i/>
          <w:lang w:val="en-US"/>
        </w:rPr>
        <w:t>form</w:t>
      </w:r>
      <w:r>
        <w:rPr>
          <w:lang w:val="en-US"/>
        </w:rPr>
        <w:t xml:space="preserve">. PROV defines the </w:t>
      </w:r>
      <w:r w:rsidRPr="00192402">
        <w:rPr>
          <w:i/>
          <w:lang w:val="en-US"/>
        </w:rPr>
        <w:t>normal form</w:t>
      </w:r>
      <w:r>
        <w:rPr>
          <w:lang w:val="en-US"/>
        </w:rPr>
        <w:t xml:space="preserve"> of a PROV instance as the set of provenance statements resulting from applying all definitions, inferences, and uniqueness constraints. This can be obtained </w:t>
      </w:r>
      <w:r w:rsidR="005437C1">
        <w:rPr>
          <w:lang w:val="en-US"/>
        </w:rPr>
        <w:t>by following these steps</w:t>
      </w:r>
      <w:r w:rsidR="00E8171A">
        <w:rPr>
          <w:lang w:val="en-US"/>
        </w:rPr>
        <w:t xml:space="preserve"> taken from</w:t>
      </w:r>
      <w:r>
        <w:rPr>
          <w:lang w:val="en-US"/>
        </w:rPr>
        <w:t xml:space="preserve"> </w:t>
      </w:r>
      <w:r w:rsidR="001522CB">
        <w:rPr>
          <w:lang w:val="en-US"/>
        </w:rPr>
        <w:fldChar w:fldCharType="begin"/>
      </w:r>
      <w:r w:rsidR="00421ADB">
        <w:rPr>
          <w:lang w:val="en-US"/>
        </w:rPr>
        <w:instrText xml:space="preserve"> ADDIN ZOTERO_ITEM CSL_CITATION {"citationID":"962v17vt0","properties":{"formattedCitation":"{\\rtf (Nies \\i et al.\\i0{}, 2010)}","plainCitation":"(Nies et al., 2010)"},"citationItems":[{"id":126,"uris":["http://zotero.org/users/1122386/items/GN9AMRVX"],"uri":["http://zotero.org/users/1122386/items/GN9AMRVX"],"itemData":{"id":126,"type":"webpage","title":"Constraints of the PROV Data Model","abstract":"Provenance is information about entities, activities, and people involved in producing a piece of data or thing, which can be used to form assessments about its quality, reliability or trustworthiness. PROV-DM is the conceptual data model that forms a basis for the W3C provenance (PROV) family of specifications.\n\nThis document defines a subset of PROV instances called valid PROV instances, by analogy with notions of validity for other Web standards. The intent of validation is to ensure that a PROV instance represents a consistent history of objects and their interactions that is safe to use for the purpose of logical reasoning and other kinds of analysis. Valid PROV instances satisfy certain definitions, inferences, and constraints. These definitions, inferences, and constraints provide a measure of consistency checking for provenance and reasoning over provenance. They can also be used to normalize PROV instances to forms that can easily be compared in order to determine whether two PROV instances are equivalent. Validity and equivalence are also defined for PROV bundles (that is, named instances) and documents (that is, a toplevel instance together with zero or more bundles).\n\nThe PROV Document Overview describes the overall state of PROV, and should be read before other PROV documents.","URL":"http://www.w3.org/TR/prov-constraints/","author":[{"family":"Nies","given":"Tom De"},{"family":"Cheney","given":"James"},{"family":"Missier","given":"Paolo"},{"family":"Moreau","given":"Luc"}],"issued":{"date-parts":[["2010"]]},"accessed":{"date-parts":[["2013",3,21]]}}}],"schema":"https://github.com/citation-style-language/schema/raw/master/csl-citation.json"} </w:instrText>
      </w:r>
      <w:r w:rsidR="001522CB">
        <w:rPr>
          <w:lang w:val="en-US"/>
        </w:rPr>
        <w:fldChar w:fldCharType="separate"/>
      </w:r>
      <w:r w:rsidR="00421ADB" w:rsidRPr="005437C1">
        <w:rPr>
          <w:rFonts w:cs="Times New Roman"/>
          <w:szCs w:val="24"/>
          <w:lang w:val="en-US"/>
        </w:rPr>
        <w:t>(</w:t>
      </w:r>
      <w:proofErr w:type="spellStart"/>
      <w:r w:rsidR="00421ADB" w:rsidRPr="005437C1">
        <w:rPr>
          <w:rFonts w:cs="Times New Roman"/>
          <w:szCs w:val="24"/>
          <w:lang w:val="en-US"/>
        </w:rPr>
        <w:t>Nies</w:t>
      </w:r>
      <w:proofErr w:type="spellEnd"/>
      <w:r w:rsidR="00421ADB" w:rsidRPr="005437C1">
        <w:rPr>
          <w:rFonts w:cs="Times New Roman"/>
          <w:szCs w:val="24"/>
          <w:lang w:val="en-US"/>
        </w:rPr>
        <w:t xml:space="preserve"> </w:t>
      </w:r>
      <w:r w:rsidR="00421ADB" w:rsidRPr="005437C1">
        <w:rPr>
          <w:rFonts w:cs="Times New Roman"/>
          <w:i/>
          <w:iCs/>
          <w:szCs w:val="24"/>
          <w:lang w:val="en-US"/>
        </w:rPr>
        <w:t>et al.</w:t>
      </w:r>
      <w:r w:rsidR="00421ADB" w:rsidRPr="005437C1">
        <w:rPr>
          <w:rFonts w:cs="Times New Roman"/>
          <w:szCs w:val="24"/>
          <w:lang w:val="en-US"/>
        </w:rPr>
        <w:t>, 2010)</w:t>
      </w:r>
      <w:r w:rsidR="001522CB">
        <w:rPr>
          <w:lang w:val="en-US"/>
        </w:rPr>
        <w:fldChar w:fldCharType="end"/>
      </w:r>
      <w:r>
        <w:rPr>
          <w:lang w:val="en-US"/>
        </w:rPr>
        <w:t>:</w:t>
      </w:r>
    </w:p>
    <w:p w:rsidR="00130D6B" w:rsidRDefault="00130D6B" w:rsidP="00130D6B">
      <w:pPr>
        <w:pStyle w:val="ListParagraph"/>
        <w:numPr>
          <w:ilvl w:val="0"/>
          <w:numId w:val="13"/>
        </w:numPr>
        <w:rPr>
          <w:lang w:val="en-US"/>
        </w:rPr>
      </w:pPr>
      <w:r>
        <w:rPr>
          <w:lang w:val="en-US"/>
        </w:rPr>
        <w:t xml:space="preserve">Apply all definitions to instance </w:t>
      </w:r>
      <w:proofErr w:type="gramStart"/>
      <w:r w:rsidRPr="00192402">
        <w:rPr>
          <w:i/>
          <w:lang w:val="en-US"/>
        </w:rPr>
        <w:t>I</w:t>
      </w:r>
      <w:proofErr w:type="gramEnd"/>
      <w:r>
        <w:rPr>
          <w:lang w:val="en-US"/>
        </w:rPr>
        <w:t xml:space="preserve"> by replacing each defined statement by its definition, yielding an instance </w:t>
      </w:r>
      <w:r w:rsidRPr="00192402">
        <w:rPr>
          <w:i/>
          <w:lang w:val="en-US"/>
        </w:rPr>
        <w:t>I</w:t>
      </w:r>
      <w:r w:rsidRPr="00192402">
        <w:rPr>
          <w:i/>
          <w:vertAlign w:val="subscript"/>
          <w:lang w:val="en-US"/>
        </w:rPr>
        <w:t>1</w:t>
      </w:r>
      <w:r>
        <w:rPr>
          <w:lang w:val="en-US"/>
        </w:rPr>
        <w:t>.</w:t>
      </w:r>
    </w:p>
    <w:p w:rsidR="00130D6B" w:rsidRDefault="00130D6B" w:rsidP="00130D6B">
      <w:pPr>
        <w:pStyle w:val="ListParagraph"/>
        <w:numPr>
          <w:ilvl w:val="0"/>
          <w:numId w:val="13"/>
        </w:numPr>
        <w:rPr>
          <w:lang w:val="en-US"/>
        </w:rPr>
      </w:pPr>
      <w:r>
        <w:rPr>
          <w:lang w:val="en-US"/>
        </w:rPr>
        <w:t xml:space="preserve">Apply all inferences to </w:t>
      </w:r>
      <w:r w:rsidRPr="00192402">
        <w:rPr>
          <w:i/>
          <w:lang w:val="en-US"/>
        </w:rPr>
        <w:t>I</w:t>
      </w:r>
      <w:r w:rsidRPr="00192402">
        <w:rPr>
          <w:i/>
          <w:vertAlign w:val="subscript"/>
          <w:lang w:val="en-US"/>
        </w:rPr>
        <w:t>1</w:t>
      </w:r>
      <w:r>
        <w:rPr>
          <w:lang w:val="en-US"/>
        </w:rPr>
        <w:t xml:space="preserve"> by adding the conclusion of each inference whose hypotheses are satisfied and whose entire conclusion does not already hold, yielding an instance </w:t>
      </w:r>
      <w:r w:rsidRPr="00192402">
        <w:rPr>
          <w:i/>
          <w:lang w:val="en-US"/>
        </w:rPr>
        <w:t>I</w:t>
      </w:r>
      <w:r w:rsidRPr="00192402">
        <w:rPr>
          <w:i/>
          <w:vertAlign w:val="subscript"/>
          <w:lang w:val="en-US"/>
        </w:rPr>
        <w:t>2</w:t>
      </w:r>
      <w:r>
        <w:rPr>
          <w:lang w:val="en-US"/>
        </w:rPr>
        <w:t>.</w:t>
      </w:r>
    </w:p>
    <w:p w:rsidR="00130D6B" w:rsidRPr="00192402" w:rsidRDefault="00130D6B" w:rsidP="00130D6B">
      <w:pPr>
        <w:pStyle w:val="ListParagraph"/>
        <w:numPr>
          <w:ilvl w:val="0"/>
          <w:numId w:val="13"/>
        </w:numPr>
        <w:rPr>
          <w:lang w:val="en-US"/>
        </w:rPr>
      </w:pPr>
      <w:r w:rsidRPr="00192402">
        <w:rPr>
          <w:shd w:val="clear" w:color="auto" w:fill="FFFFFF"/>
          <w:lang w:val="en-US"/>
        </w:rPr>
        <w:lastRenderedPageBreak/>
        <w:t>Apply all uniqueness constraints to</w:t>
      </w:r>
      <w:r w:rsidRPr="00192402">
        <w:rPr>
          <w:rStyle w:val="apple-converted-space"/>
          <w:rFonts w:ascii="Arial" w:hAnsi="Arial" w:cs="Arial"/>
          <w:color w:val="000000"/>
          <w:sz w:val="27"/>
          <w:szCs w:val="27"/>
          <w:shd w:val="clear" w:color="auto" w:fill="FFFFFF"/>
          <w:lang w:val="en-US"/>
        </w:rPr>
        <w:t> </w:t>
      </w:r>
      <w:r w:rsidRPr="00192402">
        <w:rPr>
          <w:rStyle w:val="math"/>
          <w:i/>
          <w:iCs/>
          <w:color w:val="000000"/>
          <w:sz w:val="27"/>
          <w:szCs w:val="27"/>
          <w:shd w:val="clear" w:color="auto" w:fill="FFFFFF"/>
          <w:lang w:val="en-US"/>
        </w:rPr>
        <w:t>I</w:t>
      </w:r>
      <w:r w:rsidRPr="00192402">
        <w:rPr>
          <w:rStyle w:val="math"/>
          <w:i/>
          <w:iCs/>
          <w:color w:val="000000"/>
          <w:sz w:val="27"/>
          <w:szCs w:val="27"/>
          <w:shd w:val="clear" w:color="auto" w:fill="FFFFFF"/>
          <w:vertAlign w:val="subscript"/>
          <w:lang w:val="en-US"/>
        </w:rPr>
        <w:t>2</w:t>
      </w:r>
      <w:r w:rsidRPr="00192402">
        <w:rPr>
          <w:rStyle w:val="apple-converted-space"/>
          <w:rFonts w:ascii="Arial" w:hAnsi="Arial" w:cs="Arial"/>
          <w:color w:val="000000"/>
          <w:sz w:val="27"/>
          <w:szCs w:val="27"/>
          <w:shd w:val="clear" w:color="auto" w:fill="FFFFFF"/>
          <w:lang w:val="en-US"/>
        </w:rPr>
        <w:t> </w:t>
      </w:r>
      <w:r w:rsidRPr="00192402">
        <w:rPr>
          <w:shd w:val="clear" w:color="auto" w:fill="FFFFFF"/>
          <w:lang w:val="en-US"/>
        </w:rPr>
        <w:t>by unifying terms or merging statements and applying the resulting substitution to the instance, yielding an instance</w:t>
      </w:r>
      <w:r w:rsidRPr="00192402">
        <w:rPr>
          <w:rStyle w:val="apple-converted-space"/>
          <w:rFonts w:ascii="Arial" w:hAnsi="Arial" w:cs="Arial"/>
          <w:color w:val="000000"/>
          <w:sz w:val="27"/>
          <w:szCs w:val="27"/>
          <w:shd w:val="clear" w:color="auto" w:fill="FFFFFF"/>
          <w:lang w:val="en-US"/>
        </w:rPr>
        <w:t> </w:t>
      </w:r>
      <w:r w:rsidRPr="00192402">
        <w:rPr>
          <w:rStyle w:val="math"/>
          <w:i/>
          <w:iCs/>
          <w:color w:val="000000"/>
          <w:sz w:val="27"/>
          <w:szCs w:val="27"/>
          <w:shd w:val="clear" w:color="auto" w:fill="FFFFFF"/>
          <w:lang w:val="en-US"/>
        </w:rPr>
        <w:t>I</w:t>
      </w:r>
      <w:r w:rsidRPr="00192402">
        <w:rPr>
          <w:rStyle w:val="math"/>
          <w:i/>
          <w:iCs/>
          <w:color w:val="000000"/>
          <w:sz w:val="27"/>
          <w:szCs w:val="27"/>
          <w:shd w:val="clear" w:color="auto" w:fill="FFFFFF"/>
          <w:vertAlign w:val="subscript"/>
          <w:lang w:val="en-US"/>
        </w:rPr>
        <w:t>3</w:t>
      </w:r>
      <w:r w:rsidRPr="00192402">
        <w:rPr>
          <w:shd w:val="clear" w:color="auto" w:fill="FFFFFF"/>
          <w:lang w:val="en-US"/>
        </w:rPr>
        <w:t>. If some uniqueness constraint cannot be applied, then normalization fails.</w:t>
      </w:r>
    </w:p>
    <w:p w:rsidR="00130D6B" w:rsidRPr="00192402" w:rsidRDefault="00130D6B" w:rsidP="00130D6B">
      <w:pPr>
        <w:pStyle w:val="ListParagraph"/>
        <w:numPr>
          <w:ilvl w:val="0"/>
          <w:numId w:val="13"/>
        </w:numPr>
        <w:rPr>
          <w:lang w:val="en-US"/>
        </w:rPr>
      </w:pPr>
      <w:r w:rsidRPr="00192402">
        <w:rPr>
          <w:lang w:val="en-US"/>
        </w:rPr>
        <w:t>If no definitions, inferences, or uniqueness constraints can be applied to instance </w:t>
      </w:r>
      <w:r w:rsidRPr="00192402">
        <w:rPr>
          <w:rFonts w:cs="Times New Roman"/>
          <w:i/>
          <w:iCs/>
          <w:lang w:val="en-US"/>
        </w:rPr>
        <w:t>I</w:t>
      </w:r>
      <w:r w:rsidRPr="00192402">
        <w:rPr>
          <w:rFonts w:cs="Times New Roman"/>
          <w:i/>
          <w:iCs/>
          <w:vertAlign w:val="subscript"/>
          <w:lang w:val="en-US"/>
        </w:rPr>
        <w:t>3</w:t>
      </w:r>
      <w:r w:rsidRPr="00192402">
        <w:rPr>
          <w:lang w:val="en-US"/>
        </w:rPr>
        <w:t>, then </w:t>
      </w:r>
      <w:r w:rsidRPr="00192402">
        <w:rPr>
          <w:rFonts w:cs="Times New Roman"/>
          <w:i/>
          <w:iCs/>
          <w:lang w:val="en-US"/>
        </w:rPr>
        <w:t>I</w:t>
      </w:r>
      <w:r w:rsidRPr="00192402">
        <w:rPr>
          <w:rFonts w:cs="Times New Roman"/>
          <w:i/>
          <w:iCs/>
          <w:vertAlign w:val="subscript"/>
          <w:lang w:val="en-US"/>
        </w:rPr>
        <w:t>3</w:t>
      </w:r>
      <w:r w:rsidRPr="00192402">
        <w:rPr>
          <w:lang w:val="en-US"/>
        </w:rPr>
        <w:t> is the normal form of </w:t>
      </w:r>
      <w:proofErr w:type="gramStart"/>
      <w:r w:rsidRPr="00192402">
        <w:rPr>
          <w:rFonts w:cs="Times New Roman"/>
          <w:i/>
          <w:iCs/>
          <w:lang w:val="en-US"/>
        </w:rPr>
        <w:t>I</w:t>
      </w:r>
      <w:proofErr w:type="gramEnd"/>
      <w:r w:rsidRPr="00192402">
        <w:rPr>
          <w:lang w:val="en-US"/>
        </w:rPr>
        <w:t>.</w:t>
      </w:r>
    </w:p>
    <w:p w:rsidR="00130D6B" w:rsidRDefault="00130D6B" w:rsidP="00130D6B">
      <w:pPr>
        <w:pStyle w:val="ListParagraph"/>
        <w:numPr>
          <w:ilvl w:val="0"/>
          <w:numId w:val="13"/>
        </w:numPr>
        <w:rPr>
          <w:lang w:val="en-US"/>
        </w:rPr>
      </w:pPr>
      <w:r w:rsidRPr="00192402">
        <w:rPr>
          <w:lang w:val="en-US"/>
        </w:rPr>
        <w:t>Otherwise, the normal form of </w:t>
      </w:r>
      <w:r w:rsidRPr="00192402">
        <w:rPr>
          <w:rFonts w:cs="Times New Roman"/>
          <w:i/>
          <w:iCs/>
          <w:lang w:val="en-US"/>
        </w:rPr>
        <w:t>I</w:t>
      </w:r>
      <w:r w:rsidRPr="00192402">
        <w:rPr>
          <w:lang w:val="en-US"/>
        </w:rPr>
        <w:t> is the same as the normal form of </w:t>
      </w:r>
      <w:r w:rsidRPr="00192402">
        <w:rPr>
          <w:rFonts w:cs="Times New Roman"/>
          <w:i/>
          <w:iCs/>
          <w:lang w:val="en-US"/>
        </w:rPr>
        <w:t>I</w:t>
      </w:r>
      <w:r w:rsidRPr="00192402">
        <w:rPr>
          <w:rFonts w:cs="Times New Roman"/>
          <w:i/>
          <w:iCs/>
          <w:vertAlign w:val="subscript"/>
          <w:lang w:val="en-US"/>
        </w:rPr>
        <w:t>3</w:t>
      </w:r>
      <w:r w:rsidRPr="00192402">
        <w:rPr>
          <w:lang w:val="en-US"/>
        </w:rPr>
        <w:t xml:space="preserve"> (that is, </w:t>
      </w:r>
      <w:proofErr w:type="gramStart"/>
      <w:r w:rsidRPr="00192402">
        <w:rPr>
          <w:lang w:val="en-US"/>
        </w:rPr>
        <w:t>proceed</w:t>
      </w:r>
      <w:proofErr w:type="gramEnd"/>
      <w:r w:rsidRPr="00192402">
        <w:rPr>
          <w:lang w:val="en-US"/>
        </w:rPr>
        <w:t xml:space="preserve"> by normalizing </w:t>
      </w:r>
      <w:r w:rsidRPr="00192402">
        <w:rPr>
          <w:rFonts w:cs="Times New Roman"/>
          <w:i/>
          <w:iCs/>
          <w:lang w:val="en-US"/>
        </w:rPr>
        <w:t>I</w:t>
      </w:r>
      <w:r w:rsidRPr="00192402">
        <w:rPr>
          <w:rFonts w:cs="Times New Roman"/>
          <w:i/>
          <w:iCs/>
          <w:vertAlign w:val="subscript"/>
          <w:lang w:val="en-US"/>
        </w:rPr>
        <w:t>3</w:t>
      </w:r>
      <w:r w:rsidRPr="00192402">
        <w:rPr>
          <w:lang w:val="en-US"/>
        </w:rPr>
        <w:t> at step 1).</w:t>
      </w:r>
    </w:p>
    <w:p w:rsidR="00130D6B" w:rsidRDefault="00130D6B" w:rsidP="00130D6B">
      <w:pPr>
        <w:rPr>
          <w:lang w:val="en-US"/>
        </w:rPr>
      </w:pPr>
      <w:r>
        <w:rPr>
          <w:lang w:val="en-US"/>
        </w:rPr>
        <w:t xml:space="preserve">So, in order to test the PROV instance validity, the following steps must be followed </w:t>
      </w:r>
      <w:r w:rsidR="001522CB">
        <w:rPr>
          <w:lang w:val="en-US"/>
        </w:rPr>
        <w:fldChar w:fldCharType="begin"/>
      </w:r>
      <w:r w:rsidR="00421ADB">
        <w:rPr>
          <w:lang w:val="en-US"/>
        </w:rPr>
        <w:instrText xml:space="preserve"> ADDIN ZOTERO_ITEM CSL_CITATION {"citationID":"B4C1uQhW","properties":{"formattedCitation":"{\\rtf (Nies \\i et al.\\i0{}, 2010)}","plainCitation":"(Nies et al., 2010)"},"citationItems":[{"id":126,"uris":["http://zotero.org/users/1122386/items/GN9AMRVX"],"uri":["http://zotero.org/users/1122386/items/GN9AMRVX"],"itemData":{"id":126,"type":"webpage","title":"Constraints of the PROV Data Model","abstract":"Provenance is information about entities, activities, and people involved in producing a piece of data or thing, which can be used to form assessments about its quality, reliability or trustworthiness. PROV-DM is the conceptual data model that forms a basis for the W3C provenance (PROV) family of specifications.\n\nThis document defines a subset of PROV instances called valid PROV instances, by analogy with notions of validity for other Web standards. The intent of validation is to ensure that a PROV instance represents a consistent history of objects and their interactions that is safe to use for the purpose of logical reasoning and other kinds of analysis. Valid PROV instances satisfy certain definitions, inferences, and constraints. These definitions, inferences, and constraints provide a measure of consistency checking for provenance and reasoning over provenance. They can also be used to normalize PROV instances to forms that can easily be compared in order to determine whether two PROV instances are equivalent. Validity and equivalence are also defined for PROV bundles (that is, named instances) and documents (that is, a toplevel instance together with zero or more bundles).\n\nThe PROV Document Overview describes the overall state of PROV, and should be read before other PROV documents.","URL":"http://www.w3.org/TR/prov-constraints/","author":[{"family":"Nies","given":"Tom De"},{"family":"Cheney","given":"James"},{"family":"Missier","given":"Paolo"},{"family":"Moreau","given":"Luc"}],"issued":{"date-parts":[["2010"]]},"accessed":{"date-parts":[["2013",3,21]]}}}],"schema":"https://github.com/citation-style-language/schema/raw/master/csl-citation.json"} </w:instrText>
      </w:r>
      <w:r w:rsidR="001522CB">
        <w:rPr>
          <w:lang w:val="en-US"/>
        </w:rPr>
        <w:fldChar w:fldCharType="separate"/>
      </w:r>
      <w:r w:rsidR="00421ADB" w:rsidRPr="00421ADB">
        <w:rPr>
          <w:rFonts w:cs="Times New Roman"/>
          <w:szCs w:val="24"/>
          <w:lang w:val="en-US"/>
        </w:rPr>
        <w:t>(</w:t>
      </w:r>
      <w:proofErr w:type="spellStart"/>
      <w:r w:rsidR="00421ADB" w:rsidRPr="00421ADB">
        <w:rPr>
          <w:rFonts w:cs="Times New Roman"/>
          <w:szCs w:val="24"/>
          <w:lang w:val="en-US"/>
        </w:rPr>
        <w:t>Nies</w:t>
      </w:r>
      <w:proofErr w:type="spellEnd"/>
      <w:r w:rsidR="00421ADB" w:rsidRPr="00421ADB">
        <w:rPr>
          <w:rFonts w:cs="Times New Roman"/>
          <w:szCs w:val="24"/>
          <w:lang w:val="en-US"/>
        </w:rPr>
        <w:t xml:space="preserve"> </w:t>
      </w:r>
      <w:r w:rsidR="00421ADB" w:rsidRPr="00421ADB">
        <w:rPr>
          <w:rFonts w:cs="Times New Roman"/>
          <w:i/>
          <w:iCs/>
          <w:szCs w:val="24"/>
          <w:lang w:val="en-US"/>
        </w:rPr>
        <w:t>et al.</w:t>
      </w:r>
      <w:r w:rsidR="00421ADB" w:rsidRPr="00421ADB">
        <w:rPr>
          <w:rFonts w:cs="Times New Roman"/>
          <w:szCs w:val="24"/>
          <w:lang w:val="en-US"/>
        </w:rPr>
        <w:t>, 2010)</w:t>
      </w:r>
      <w:r w:rsidR="001522CB">
        <w:rPr>
          <w:lang w:val="en-US"/>
        </w:rPr>
        <w:fldChar w:fldCharType="end"/>
      </w:r>
      <w:r>
        <w:rPr>
          <w:lang w:val="en-US"/>
        </w:rPr>
        <w:t>:</w:t>
      </w:r>
    </w:p>
    <w:p w:rsidR="00130D6B" w:rsidRPr="004243A7" w:rsidRDefault="00130D6B" w:rsidP="00130D6B">
      <w:pPr>
        <w:pStyle w:val="ListParagraph"/>
        <w:numPr>
          <w:ilvl w:val="0"/>
          <w:numId w:val="16"/>
        </w:numPr>
        <w:rPr>
          <w:lang w:val="en-US"/>
        </w:rPr>
      </w:pPr>
      <w:r w:rsidRPr="004243A7">
        <w:rPr>
          <w:lang w:val="en-US"/>
        </w:rPr>
        <w:t>Normalize the instance</w:t>
      </w:r>
      <w:r w:rsidRPr="004243A7">
        <w:rPr>
          <w:rStyle w:val="apple-converted-space"/>
          <w:rFonts w:ascii="Arial" w:hAnsi="Arial" w:cs="Arial"/>
          <w:color w:val="000000"/>
          <w:sz w:val="27"/>
          <w:szCs w:val="27"/>
          <w:lang w:val="en-US"/>
        </w:rPr>
        <w:t> </w:t>
      </w:r>
      <w:r w:rsidRPr="004243A7">
        <w:rPr>
          <w:rStyle w:val="math"/>
          <w:i/>
          <w:iCs/>
          <w:color w:val="000000"/>
          <w:sz w:val="27"/>
          <w:szCs w:val="27"/>
          <w:lang w:val="en-US"/>
        </w:rPr>
        <w:t>I</w:t>
      </w:r>
      <w:r w:rsidRPr="004243A7">
        <w:rPr>
          <w:lang w:val="en-US"/>
        </w:rPr>
        <w:t>, obtaining normal form</w:t>
      </w:r>
      <w:r w:rsidRPr="004243A7">
        <w:rPr>
          <w:rStyle w:val="apple-converted-space"/>
          <w:rFonts w:ascii="Arial" w:hAnsi="Arial" w:cs="Arial"/>
          <w:color w:val="000000"/>
          <w:sz w:val="27"/>
          <w:szCs w:val="27"/>
          <w:lang w:val="en-US"/>
        </w:rPr>
        <w:t> </w:t>
      </w:r>
      <w:r w:rsidRPr="004243A7">
        <w:rPr>
          <w:rStyle w:val="math"/>
          <w:i/>
          <w:iCs/>
          <w:color w:val="000000"/>
          <w:sz w:val="27"/>
          <w:szCs w:val="27"/>
          <w:lang w:val="en-US"/>
        </w:rPr>
        <w:t>I'</w:t>
      </w:r>
      <w:r w:rsidRPr="004243A7">
        <w:rPr>
          <w:lang w:val="en-US"/>
        </w:rPr>
        <w:t>. If normalization fails, then</w:t>
      </w:r>
      <w:r w:rsidRPr="004243A7">
        <w:rPr>
          <w:rStyle w:val="apple-converted-space"/>
          <w:rFonts w:ascii="Arial" w:hAnsi="Arial" w:cs="Arial"/>
          <w:color w:val="000000"/>
          <w:sz w:val="27"/>
          <w:szCs w:val="27"/>
          <w:lang w:val="en-US"/>
        </w:rPr>
        <w:t> </w:t>
      </w:r>
      <w:r w:rsidRPr="004243A7">
        <w:rPr>
          <w:rStyle w:val="math"/>
          <w:i/>
          <w:iCs/>
          <w:color w:val="000000"/>
          <w:sz w:val="27"/>
          <w:szCs w:val="27"/>
          <w:lang w:val="en-US"/>
        </w:rPr>
        <w:t>I</w:t>
      </w:r>
      <w:r w:rsidRPr="004243A7">
        <w:rPr>
          <w:rStyle w:val="apple-converted-space"/>
          <w:rFonts w:ascii="Arial" w:hAnsi="Arial" w:cs="Arial"/>
          <w:color w:val="000000"/>
          <w:sz w:val="27"/>
          <w:szCs w:val="27"/>
          <w:lang w:val="en-US"/>
        </w:rPr>
        <w:t> </w:t>
      </w:r>
      <w:proofErr w:type="gramStart"/>
      <w:r w:rsidRPr="004243A7">
        <w:rPr>
          <w:lang w:val="en-US"/>
        </w:rPr>
        <w:t>is</w:t>
      </w:r>
      <w:proofErr w:type="gramEnd"/>
      <w:r w:rsidRPr="004243A7">
        <w:rPr>
          <w:lang w:val="en-US"/>
        </w:rPr>
        <w:t xml:space="preserve"> not valid.</w:t>
      </w:r>
    </w:p>
    <w:p w:rsidR="00130D6B" w:rsidRPr="004243A7" w:rsidRDefault="00130D6B" w:rsidP="00130D6B">
      <w:pPr>
        <w:pStyle w:val="ListParagraph"/>
        <w:numPr>
          <w:ilvl w:val="0"/>
          <w:numId w:val="16"/>
        </w:numPr>
        <w:rPr>
          <w:lang w:val="en-US"/>
        </w:rPr>
      </w:pPr>
      <w:r w:rsidRPr="004243A7">
        <w:rPr>
          <w:lang w:val="en-US"/>
        </w:rPr>
        <w:t>Apply all event ordering constraints to</w:t>
      </w:r>
      <w:r w:rsidRPr="004243A7">
        <w:rPr>
          <w:rStyle w:val="apple-converted-space"/>
          <w:rFonts w:ascii="Arial" w:hAnsi="Arial" w:cs="Arial"/>
          <w:color w:val="000000"/>
          <w:sz w:val="27"/>
          <w:szCs w:val="27"/>
          <w:lang w:val="en-US"/>
        </w:rPr>
        <w:t> </w:t>
      </w:r>
      <w:r w:rsidRPr="004243A7">
        <w:rPr>
          <w:rStyle w:val="math"/>
          <w:i/>
          <w:iCs/>
          <w:color w:val="000000"/>
          <w:sz w:val="27"/>
          <w:szCs w:val="27"/>
          <w:lang w:val="en-US"/>
        </w:rPr>
        <w:t>I'</w:t>
      </w:r>
      <w:r w:rsidRPr="004243A7">
        <w:rPr>
          <w:rStyle w:val="apple-converted-space"/>
          <w:rFonts w:ascii="Arial" w:hAnsi="Arial" w:cs="Arial"/>
          <w:color w:val="000000"/>
          <w:sz w:val="27"/>
          <w:szCs w:val="27"/>
          <w:lang w:val="en-US"/>
        </w:rPr>
        <w:t> </w:t>
      </w:r>
      <w:r w:rsidRPr="004243A7">
        <w:rPr>
          <w:lang w:val="en-US"/>
        </w:rPr>
        <w:t>to build a graph</w:t>
      </w:r>
      <w:r w:rsidRPr="004243A7">
        <w:rPr>
          <w:rStyle w:val="apple-converted-space"/>
          <w:rFonts w:ascii="Arial" w:hAnsi="Arial" w:cs="Arial"/>
          <w:color w:val="000000"/>
          <w:sz w:val="27"/>
          <w:szCs w:val="27"/>
          <w:lang w:val="en-US"/>
        </w:rPr>
        <w:t> </w:t>
      </w:r>
      <w:r w:rsidRPr="004243A7">
        <w:rPr>
          <w:rStyle w:val="math"/>
          <w:i/>
          <w:iCs/>
          <w:color w:val="000000"/>
          <w:sz w:val="27"/>
          <w:szCs w:val="27"/>
          <w:lang w:val="en-US"/>
        </w:rPr>
        <w:t>G</w:t>
      </w:r>
      <w:r w:rsidRPr="004243A7">
        <w:rPr>
          <w:rStyle w:val="apple-converted-space"/>
          <w:rFonts w:ascii="Arial" w:hAnsi="Arial" w:cs="Arial"/>
          <w:color w:val="000000"/>
          <w:sz w:val="27"/>
          <w:szCs w:val="27"/>
          <w:lang w:val="en-US"/>
        </w:rPr>
        <w:t> </w:t>
      </w:r>
      <w:r w:rsidRPr="004243A7">
        <w:rPr>
          <w:lang w:val="en-US"/>
        </w:rPr>
        <w:t xml:space="preserve">whose </w:t>
      </w:r>
      <w:r>
        <w:rPr>
          <w:lang w:val="en-US"/>
        </w:rPr>
        <w:t>vertices</w:t>
      </w:r>
      <w:r w:rsidRPr="004243A7">
        <w:rPr>
          <w:lang w:val="en-US"/>
        </w:rPr>
        <w:t xml:space="preserve"> are event identifiers and edges are labeled by "precedes" and "strictly precedes" relationships among events induced by the constraints.</w:t>
      </w:r>
    </w:p>
    <w:p w:rsidR="00130D6B" w:rsidRPr="004243A7" w:rsidRDefault="00130D6B" w:rsidP="00130D6B">
      <w:pPr>
        <w:pStyle w:val="ListParagraph"/>
        <w:numPr>
          <w:ilvl w:val="0"/>
          <w:numId w:val="16"/>
        </w:numPr>
        <w:rPr>
          <w:lang w:val="en-US"/>
        </w:rPr>
      </w:pPr>
      <w:r w:rsidRPr="004243A7">
        <w:rPr>
          <w:lang w:val="en-US"/>
        </w:rPr>
        <w:t>Determine whether there is a cycle in</w:t>
      </w:r>
      <w:r w:rsidRPr="004243A7">
        <w:rPr>
          <w:rStyle w:val="apple-converted-space"/>
          <w:rFonts w:ascii="Arial" w:hAnsi="Arial" w:cs="Arial"/>
          <w:color w:val="000000"/>
          <w:sz w:val="27"/>
          <w:szCs w:val="27"/>
          <w:lang w:val="en-US"/>
        </w:rPr>
        <w:t> </w:t>
      </w:r>
      <w:r w:rsidRPr="004243A7">
        <w:rPr>
          <w:rStyle w:val="math"/>
          <w:i/>
          <w:iCs/>
          <w:color w:val="000000"/>
          <w:sz w:val="27"/>
          <w:szCs w:val="27"/>
          <w:lang w:val="en-US"/>
        </w:rPr>
        <w:t>G</w:t>
      </w:r>
      <w:r w:rsidRPr="004243A7">
        <w:rPr>
          <w:rStyle w:val="apple-converted-space"/>
          <w:rFonts w:ascii="Arial" w:hAnsi="Arial" w:cs="Arial"/>
          <w:color w:val="000000"/>
          <w:sz w:val="27"/>
          <w:szCs w:val="27"/>
          <w:lang w:val="en-US"/>
        </w:rPr>
        <w:t> </w:t>
      </w:r>
      <w:r w:rsidRPr="004243A7">
        <w:rPr>
          <w:lang w:val="en-US"/>
        </w:rPr>
        <w:t xml:space="preserve">that contains a "strictly </w:t>
      </w:r>
      <w:proofErr w:type="gramStart"/>
      <w:r w:rsidRPr="004243A7">
        <w:rPr>
          <w:lang w:val="en-US"/>
        </w:rPr>
        <w:t>precedes</w:t>
      </w:r>
      <w:proofErr w:type="gramEnd"/>
      <w:r w:rsidRPr="004243A7">
        <w:rPr>
          <w:lang w:val="en-US"/>
        </w:rPr>
        <w:t>" edge. If so, then</w:t>
      </w:r>
      <w:r w:rsidRPr="004243A7">
        <w:rPr>
          <w:rStyle w:val="apple-converted-space"/>
          <w:rFonts w:ascii="Arial" w:hAnsi="Arial" w:cs="Arial"/>
          <w:color w:val="000000"/>
          <w:sz w:val="27"/>
          <w:szCs w:val="27"/>
          <w:lang w:val="en-US"/>
        </w:rPr>
        <w:t> </w:t>
      </w:r>
      <w:r w:rsidRPr="004243A7">
        <w:rPr>
          <w:rStyle w:val="math"/>
          <w:i/>
          <w:iCs/>
          <w:color w:val="000000"/>
          <w:sz w:val="27"/>
          <w:szCs w:val="27"/>
          <w:lang w:val="en-US"/>
        </w:rPr>
        <w:t>I</w:t>
      </w:r>
      <w:r w:rsidRPr="004243A7">
        <w:rPr>
          <w:rStyle w:val="apple-converted-space"/>
          <w:rFonts w:ascii="Arial" w:hAnsi="Arial" w:cs="Arial"/>
          <w:color w:val="000000"/>
          <w:sz w:val="27"/>
          <w:szCs w:val="27"/>
          <w:lang w:val="en-US"/>
        </w:rPr>
        <w:t> </w:t>
      </w:r>
      <w:proofErr w:type="gramStart"/>
      <w:r w:rsidRPr="004243A7">
        <w:rPr>
          <w:lang w:val="en-US"/>
        </w:rPr>
        <w:t>is</w:t>
      </w:r>
      <w:proofErr w:type="gramEnd"/>
      <w:r w:rsidRPr="004243A7">
        <w:rPr>
          <w:lang w:val="en-US"/>
        </w:rPr>
        <w:t xml:space="preserve"> not valid.</w:t>
      </w:r>
    </w:p>
    <w:p w:rsidR="00130D6B" w:rsidRPr="004243A7" w:rsidRDefault="00130D6B" w:rsidP="00130D6B">
      <w:pPr>
        <w:pStyle w:val="ListParagraph"/>
        <w:numPr>
          <w:ilvl w:val="0"/>
          <w:numId w:val="16"/>
        </w:numPr>
        <w:rPr>
          <w:lang w:val="en-US"/>
        </w:rPr>
      </w:pPr>
      <w:r w:rsidRPr="004243A7">
        <w:rPr>
          <w:lang w:val="en-US"/>
        </w:rPr>
        <w:t xml:space="preserve">Apply the </w:t>
      </w:r>
      <w:r w:rsidRPr="004243A7">
        <w:rPr>
          <w:i/>
          <w:lang w:val="en-US"/>
        </w:rPr>
        <w:t>type constraints</w:t>
      </w:r>
      <w:r>
        <w:rPr>
          <w:rStyle w:val="FootnoteReference"/>
          <w:i/>
          <w:lang w:val="en-US"/>
        </w:rPr>
        <w:footnoteReference w:id="2"/>
      </w:r>
      <w:r w:rsidRPr="004243A7">
        <w:rPr>
          <w:rStyle w:val="apple-converted-space"/>
          <w:rFonts w:ascii="Arial" w:hAnsi="Arial" w:cs="Arial"/>
          <w:color w:val="000000"/>
          <w:sz w:val="27"/>
          <w:szCs w:val="27"/>
          <w:lang w:val="en-US"/>
        </w:rPr>
        <w:t> </w:t>
      </w:r>
      <w:r w:rsidRPr="004243A7">
        <w:rPr>
          <w:lang w:val="en-US"/>
        </w:rPr>
        <w:t xml:space="preserve">to determine whether there are any violations of </w:t>
      </w:r>
      <w:r>
        <w:rPr>
          <w:lang w:val="en-US"/>
        </w:rPr>
        <w:t>disjunction</w:t>
      </w:r>
      <w:r w:rsidRPr="004243A7">
        <w:rPr>
          <w:lang w:val="en-US"/>
        </w:rPr>
        <w:t>. If so, then</w:t>
      </w:r>
      <w:r w:rsidRPr="004243A7">
        <w:rPr>
          <w:rStyle w:val="apple-converted-space"/>
          <w:rFonts w:ascii="Arial" w:hAnsi="Arial" w:cs="Arial"/>
          <w:color w:val="000000"/>
          <w:sz w:val="27"/>
          <w:szCs w:val="27"/>
          <w:lang w:val="en-US"/>
        </w:rPr>
        <w:t> </w:t>
      </w:r>
      <w:r w:rsidRPr="004243A7">
        <w:rPr>
          <w:rStyle w:val="math"/>
          <w:i/>
          <w:iCs/>
          <w:color w:val="000000"/>
          <w:sz w:val="27"/>
          <w:szCs w:val="27"/>
          <w:lang w:val="en-US"/>
        </w:rPr>
        <w:t>I</w:t>
      </w:r>
      <w:r w:rsidRPr="004243A7">
        <w:rPr>
          <w:rStyle w:val="apple-converted-space"/>
          <w:rFonts w:ascii="Arial" w:hAnsi="Arial" w:cs="Arial"/>
          <w:color w:val="000000"/>
          <w:sz w:val="27"/>
          <w:szCs w:val="27"/>
          <w:lang w:val="en-US"/>
        </w:rPr>
        <w:t> </w:t>
      </w:r>
      <w:proofErr w:type="gramStart"/>
      <w:r w:rsidRPr="004243A7">
        <w:rPr>
          <w:lang w:val="en-US"/>
        </w:rPr>
        <w:t>is</w:t>
      </w:r>
      <w:proofErr w:type="gramEnd"/>
      <w:r w:rsidRPr="004243A7">
        <w:rPr>
          <w:lang w:val="en-US"/>
        </w:rPr>
        <w:t xml:space="preserve"> not</w:t>
      </w:r>
      <w:r w:rsidRPr="004243A7">
        <w:rPr>
          <w:rStyle w:val="apple-converted-space"/>
          <w:rFonts w:ascii="Arial" w:hAnsi="Arial" w:cs="Arial"/>
          <w:color w:val="000000"/>
          <w:sz w:val="27"/>
          <w:szCs w:val="27"/>
          <w:lang w:val="en-US"/>
        </w:rPr>
        <w:t> </w:t>
      </w:r>
      <w:r w:rsidRPr="004243A7">
        <w:rPr>
          <w:lang w:val="en-US"/>
        </w:rPr>
        <w:t>valid.</w:t>
      </w:r>
    </w:p>
    <w:p w:rsidR="00130D6B" w:rsidRPr="004243A7" w:rsidRDefault="00130D6B" w:rsidP="00130D6B">
      <w:pPr>
        <w:pStyle w:val="ListParagraph"/>
        <w:numPr>
          <w:ilvl w:val="0"/>
          <w:numId w:val="16"/>
        </w:numPr>
        <w:rPr>
          <w:lang w:val="en-US"/>
        </w:rPr>
      </w:pPr>
      <w:r w:rsidRPr="004243A7">
        <w:rPr>
          <w:lang w:val="en-US"/>
        </w:rPr>
        <w:t xml:space="preserve">Check that none of the </w:t>
      </w:r>
      <w:r w:rsidRPr="004243A7">
        <w:rPr>
          <w:i/>
          <w:lang w:val="en-US"/>
        </w:rPr>
        <w:t>impossibility constraints</w:t>
      </w:r>
      <w:r>
        <w:rPr>
          <w:rStyle w:val="FootnoteReference"/>
          <w:i/>
          <w:lang w:val="en-US"/>
        </w:rPr>
        <w:footnoteReference w:id="3"/>
      </w:r>
      <w:r w:rsidRPr="004243A7">
        <w:rPr>
          <w:rStyle w:val="apple-converted-space"/>
          <w:rFonts w:ascii="Arial" w:hAnsi="Arial" w:cs="Arial"/>
          <w:color w:val="000000"/>
          <w:sz w:val="27"/>
          <w:szCs w:val="27"/>
          <w:lang w:val="en-US"/>
        </w:rPr>
        <w:t> </w:t>
      </w:r>
      <w:r w:rsidRPr="004243A7">
        <w:rPr>
          <w:lang w:val="en-US"/>
        </w:rPr>
        <w:t>are violated. If any are violated, then</w:t>
      </w:r>
      <w:r w:rsidRPr="004243A7">
        <w:rPr>
          <w:rStyle w:val="apple-converted-space"/>
          <w:rFonts w:ascii="Arial" w:hAnsi="Arial" w:cs="Arial"/>
          <w:color w:val="000000"/>
          <w:sz w:val="27"/>
          <w:szCs w:val="27"/>
          <w:lang w:val="en-US"/>
        </w:rPr>
        <w:t> </w:t>
      </w:r>
      <w:r w:rsidRPr="004243A7">
        <w:rPr>
          <w:rStyle w:val="math"/>
          <w:i/>
          <w:iCs/>
          <w:color w:val="000000"/>
          <w:sz w:val="27"/>
          <w:szCs w:val="27"/>
          <w:lang w:val="en-US"/>
        </w:rPr>
        <w:t>I</w:t>
      </w:r>
      <w:r w:rsidRPr="004243A7">
        <w:rPr>
          <w:rStyle w:val="apple-converted-space"/>
          <w:rFonts w:ascii="Arial" w:hAnsi="Arial" w:cs="Arial"/>
          <w:color w:val="000000"/>
          <w:sz w:val="27"/>
          <w:szCs w:val="27"/>
          <w:lang w:val="en-US"/>
        </w:rPr>
        <w:t> </w:t>
      </w:r>
      <w:proofErr w:type="gramStart"/>
      <w:r w:rsidRPr="004243A7">
        <w:rPr>
          <w:lang w:val="en-US"/>
        </w:rPr>
        <w:t>is</w:t>
      </w:r>
      <w:proofErr w:type="gramEnd"/>
      <w:r w:rsidRPr="004243A7">
        <w:rPr>
          <w:lang w:val="en-US"/>
        </w:rPr>
        <w:t xml:space="preserve"> not valid. Otherwise,</w:t>
      </w:r>
      <w:r w:rsidRPr="004243A7">
        <w:rPr>
          <w:rStyle w:val="apple-converted-space"/>
          <w:rFonts w:ascii="Arial" w:hAnsi="Arial" w:cs="Arial"/>
          <w:color w:val="000000"/>
          <w:sz w:val="27"/>
          <w:szCs w:val="27"/>
          <w:lang w:val="en-US"/>
        </w:rPr>
        <w:t> </w:t>
      </w:r>
      <w:r w:rsidRPr="004243A7">
        <w:rPr>
          <w:rStyle w:val="math"/>
          <w:i/>
          <w:iCs/>
          <w:color w:val="000000"/>
          <w:sz w:val="27"/>
          <w:szCs w:val="27"/>
          <w:lang w:val="en-US"/>
        </w:rPr>
        <w:t>I</w:t>
      </w:r>
      <w:r w:rsidRPr="004243A7">
        <w:rPr>
          <w:rStyle w:val="apple-converted-space"/>
          <w:rFonts w:ascii="Arial" w:hAnsi="Arial" w:cs="Arial"/>
          <w:color w:val="000000"/>
          <w:sz w:val="27"/>
          <w:szCs w:val="27"/>
          <w:lang w:val="en-US"/>
        </w:rPr>
        <w:t> </w:t>
      </w:r>
      <w:proofErr w:type="gramStart"/>
      <w:r w:rsidRPr="004243A7">
        <w:rPr>
          <w:lang w:val="en-US"/>
        </w:rPr>
        <w:t>is</w:t>
      </w:r>
      <w:proofErr w:type="gramEnd"/>
      <w:r w:rsidRPr="004243A7">
        <w:rPr>
          <w:rStyle w:val="apple-converted-space"/>
          <w:rFonts w:ascii="Arial" w:hAnsi="Arial" w:cs="Arial"/>
          <w:color w:val="000000"/>
          <w:sz w:val="27"/>
          <w:szCs w:val="27"/>
          <w:lang w:val="en-US"/>
        </w:rPr>
        <w:t> </w:t>
      </w:r>
      <w:r w:rsidRPr="004243A7">
        <w:rPr>
          <w:lang w:val="en-US"/>
        </w:rPr>
        <w:t>valid.</w:t>
      </w:r>
    </w:p>
    <w:p w:rsidR="00130D6B" w:rsidRDefault="00130D6B" w:rsidP="00130D6B">
      <w:pPr>
        <w:rPr>
          <w:lang w:val="en-US"/>
        </w:rPr>
      </w:pPr>
      <w:r>
        <w:rPr>
          <w:lang w:val="en-US"/>
        </w:rPr>
        <w:t xml:space="preserve">Finally, two </w:t>
      </w:r>
      <w:r w:rsidRPr="004243A7">
        <w:rPr>
          <w:i/>
          <w:lang w:val="en-US"/>
        </w:rPr>
        <w:t>valid</w:t>
      </w:r>
      <w:r>
        <w:rPr>
          <w:lang w:val="en-US"/>
        </w:rPr>
        <w:t xml:space="preserve"> PROV instances are </w:t>
      </w:r>
      <w:r w:rsidRPr="004243A7">
        <w:rPr>
          <w:i/>
          <w:lang w:val="en-US"/>
        </w:rPr>
        <w:t>equivalent</w:t>
      </w:r>
      <w:r>
        <w:rPr>
          <w:lang w:val="en-US"/>
        </w:rPr>
        <w:t xml:space="preserve"> if they have an isomorphic normal form, which means that after applying all possible inference rules, both instances produce the same set of PROV statements. Equivalence can also be checked by pairs of PROV instances that are not </w:t>
      </w:r>
      <w:r w:rsidRPr="004243A7">
        <w:rPr>
          <w:i/>
          <w:lang w:val="en-US"/>
        </w:rPr>
        <w:t>valid</w:t>
      </w:r>
      <w:r>
        <w:rPr>
          <w:lang w:val="en-US"/>
        </w:rPr>
        <w:t xml:space="preserve">, according to the following rules </w:t>
      </w:r>
      <w:r w:rsidR="001522CB">
        <w:rPr>
          <w:lang w:val="en-US"/>
        </w:rPr>
        <w:fldChar w:fldCharType="begin"/>
      </w:r>
      <w:r w:rsidR="00421ADB">
        <w:rPr>
          <w:lang w:val="en-US"/>
        </w:rPr>
        <w:instrText xml:space="preserve"> ADDIN ZOTERO_ITEM CSL_CITATION {"citationID":"6eqQ3N7S","properties":{"formattedCitation":"{\\rtf (Nies \\i et al.\\i0{}, 2010)}","plainCitation":"(Nies et al., 2010)"},"citationItems":[{"id":126,"uris":["http://zotero.org/users/1122386/items/GN9AMRVX"],"uri":["http://zotero.org/users/1122386/items/GN9AMRVX"],"itemData":{"id":126,"type":"webpage","title":"Constraints of the PROV Data Model","abstract":"Provenance is information about entities, activities, and people involved in producing a piece of data or thing, which can be used to form assessments about its quality, reliability or trustworthiness. PROV-DM is the conceptual data model that forms a basis for the W3C provenance (PROV) family of specifications.\n\nThis document defines a subset of PROV instances called valid PROV instances, by analogy with notions of validity for other Web standards. The intent of validation is to ensure that a PROV instance represents a consistent history of objects and their interactions that is safe to use for the purpose of logical reasoning and other kinds of analysis. Valid PROV instances satisfy certain definitions, inferences, and constraints. These definitions, inferences, and constraints provide a measure of consistency checking for provenance and reasoning over provenance. They can also be used to normalize PROV instances to forms that can easily be compared in order to determine whether two PROV instances are equivalent. Validity and equivalence are also defined for PROV bundles (that is, named instances) and documents (that is, a toplevel instance together with zero or more bundles).\n\nThe PROV Document Overview describes the overall state of PROV, and should be read before other PROV documents.","URL":"http://www.w3.org/TR/prov-constraints/","author":[{"family":"Nies","given":"Tom De"},{"family":"Cheney","given":"James"},{"family":"Missier","given":"Paolo"},{"family":"Moreau","given":"Luc"}],"issued":{"date-parts":[["2010"]]},"accessed":{"date-parts":[["2013",3,21]]}}}],"schema":"https://github.com/citation-style-language/schema/raw/master/csl-citation.json"} </w:instrText>
      </w:r>
      <w:r w:rsidR="001522CB">
        <w:rPr>
          <w:lang w:val="en-US"/>
        </w:rPr>
        <w:fldChar w:fldCharType="separate"/>
      </w:r>
      <w:r w:rsidR="00421ADB" w:rsidRPr="00421ADB">
        <w:rPr>
          <w:rFonts w:cs="Times New Roman"/>
          <w:szCs w:val="24"/>
          <w:lang w:val="en-US"/>
        </w:rPr>
        <w:t>(</w:t>
      </w:r>
      <w:proofErr w:type="spellStart"/>
      <w:r w:rsidR="00421ADB" w:rsidRPr="00421ADB">
        <w:rPr>
          <w:rFonts w:cs="Times New Roman"/>
          <w:szCs w:val="24"/>
          <w:lang w:val="en-US"/>
        </w:rPr>
        <w:t>Nies</w:t>
      </w:r>
      <w:proofErr w:type="spellEnd"/>
      <w:r w:rsidR="00421ADB" w:rsidRPr="00421ADB">
        <w:rPr>
          <w:rFonts w:cs="Times New Roman"/>
          <w:szCs w:val="24"/>
          <w:lang w:val="en-US"/>
        </w:rPr>
        <w:t xml:space="preserve"> </w:t>
      </w:r>
      <w:r w:rsidR="00421ADB" w:rsidRPr="00421ADB">
        <w:rPr>
          <w:rFonts w:cs="Times New Roman"/>
          <w:i/>
          <w:iCs/>
          <w:szCs w:val="24"/>
          <w:lang w:val="en-US"/>
        </w:rPr>
        <w:t>et al.</w:t>
      </w:r>
      <w:r w:rsidR="00421ADB" w:rsidRPr="00421ADB">
        <w:rPr>
          <w:rFonts w:cs="Times New Roman"/>
          <w:szCs w:val="24"/>
          <w:lang w:val="en-US"/>
        </w:rPr>
        <w:t>, 2010)</w:t>
      </w:r>
      <w:r w:rsidR="001522CB">
        <w:rPr>
          <w:lang w:val="en-US"/>
        </w:rPr>
        <w:fldChar w:fldCharType="end"/>
      </w:r>
      <w:r>
        <w:rPr>
          <w:lang w:val="en-US"/>
        </w:rPr>
        <w:t>:</w:t>
      </w:r>
    </w:p>
    <w:p w:rsidR="00130D6B" w:rsidRPr="006B2C3F" w:rsidRDefault="00130D6B" w:rsidP="00130D6B">
      <w:pPr>
        <w:pStyle w:val="ListParagraph"/>
        <w:numPr>
          <w:ilvl w:val="0"/>
          <w:numId w:val="20"/>
        </w:numPr>
        <w:rPr>
          <w:lang w:val="en-US"/>
        </w:rPr>
      </w:pPr>
      <w:r w:rsidRPr="006B2C3F">
        <w:rPr>
          <w:lang w:val="en-US"/>
        </w:rPr>
        <w:t>If both are valid, then equivalence is defined above.</w:t>
      </w:r>
    </w:p>
    <w:p w:rsidR="00130D6B" w:rsidRDefault="00130D6B" w:rsidP="00130D6B">
      <w:pPr>
        <w:pStyle w:val="ListParagraph"/>
        <w:numPr>
          <w:ilvl w:val="0"/>
          <w:numId w:val="20"/>
        </w:numPr>
        <w:rPr>
          <w:lang w:val="en-US"/>
        </w:rPr>
      </w:pPr>
      <w:r w:rsidRPr="006B2C3F">
        <w:rPr>
          <w:lang w:val="en-US"/>
        </w:rPr>
        <w:t>If both are invalid, then equivalence can be implemented in any way provided it is reflexive, symmetric, and transitive</w:t>
      </w:r>
      <w:r>
        <w:rPr>
          <w:lang w:val="en-US"/>
        </w:rPr>
        <w:t>.</w:t>
      </w:r>
    </w:p>
    <w:p w:rsidR="00130D6B" w:rsidRPr="006B2C3F" w:rsidRDefault="00130D6B" w:rsidP="00130D6B">
      <w:pPr>
        <w:pStyle w:val="ListParagraph"/>
        <w:numPr>
          <w:ilvl w:val="0"/>
          <w:numId w:val="20"/>
        </w:numPr>
        <w:rPr>
          <w:lang w:val="en-US"/>
        </w:rPr>
      </w:pPr>
      <w:r w:rsidRPr="006B2C3F">
        <w:rPr>
          <w:lang w:val="en-US"/>
        </w:rPr>
        <w:t>If one instance is valid and the other is invalid, then the two instances are not equivalent.</w:t>
      </w:r>
    </w:p>
    <w:p w:rsidR="00130D6B" w:rsidRDefault="00130D6B" w:rsidP="00130D6B">
      <w:pPr>
        <w:rPr>
          <w:lang w:val="en-US"/>
        </w:rPr>
      </w:pPr>
      <w:r>
        <w:rPr>
          <w:lang w:val="en-US"/>
        </w:rPr>
        <w:lastRenderedPageBreak/>
        <w:t xml:space="preserve">In </w:t>
      </w:r>
      <w:r w:rsidRPr="006B2C3F">
        <w:rPr>
          <w:i/>
          <w:lang w:val="en-US"/>
        </w:rPr>
        <w:t>equivalence</w:t>
      </w:r>
      <w:r>
        <w:rPr>
          <w:lang w:val="en-US"/>
        </w:rPr>
        <w:t xml:space="preserve">, the order of provenance statements is irrelevant </w:t>
      </w:r>
      <w:r w:rsidR="005437C1">
        <w:rPr>
          <w:lang w:val="en-US"/>
        </w:rPr>
        <w:t>for the</w:t>
      </w:r>
      <w:r>
        <w:rPr>
          <w:lang w:val="en-US"/>
        </w:rPr>
        <w:t xml:space="preserve"> meaning of the </w:t>
      </w:r>
      <w:r w:rsidR="005437C1">
        <w:rPr>
          <w:lang w:val="en-US"/>
        </w:rPr>
        <w:t>data</w:t>
      </w:r>
      <w:r>
        <w:rPr>
          <w:lang w:val="en-US"/>
        </w:rPr>
        <w:t xml:space="preserve">. The order of attributes and values pair in the attribute lists is also irrelevant. Names can also be renamed without changing the meaning, so </w:t>
      </w:r>
      <w:r w:rsidR="005437C1">
        <w:rPr>
          <w:lang w:val="en-US"/>
        </w:rPr>
        <w:t>names of existent</w:t>
      </w:r>
      <w:r>
        <w:rPr>
          <w:lang w:val="en-US"/>
        </w:rPr>
        <w:t xml:space="preserve"> variables are also irrelevant. Finally, </w:t>
      </w:r>
      <w:r w:rsidRPr="006B2C3F">
        <w:rPr>
          <w:i/>
          <w:lang w:val="en-US"/>
        </w:rPr>
        <w:t>equivalence</w:t>
      </w:r>
      <w:r>
        <w:rPr>
          <w:lang w:val="en-US"/>
        </w:rPr>
        <w:t xml:space="preserve"> is reflexive, symmetric, and transitive</w:t>
      </w:r>
      <w:r w:rsidR="005437C1">
        <w:rPr>
          <w:lang w:val="en-US"/>
        </w:rPr>
        <w:t xml:space="preserve"> </w:t>
      </w:r>
      <w:r w:rsidR="005437C1">
        <w:rPr>
          <w:lang w:val="en-US"/>
        </w:rPr>
        <w:fldChar w:fldCharType="begin"/>
      </w:r>
      <w:r w:rsidR="005437C1">
        <w:rPr>
          <w:lang w:val="en-US"/>
        </w:rPr>
        <w:instrText xml:space="preserve"> ADDIN ZOTERO_ITEM CSL_CITATION {"citationID":"28lobud8vk","properties":{"formattedCitation":"{\\rtf (Nies \\i et al.\\i0{}, 2010)}","plainCitation":"(Nies et al., 2010)"},"citationItems":[{"id":126,"uris":["http://zotero.org/users/1122386/items/GN9AMRVX"],"uri":["http://zotero.org/users/1122386/items/GN9AMRVX"],"itemData":{"id":126,"type":"webpage","title":"Constraints of the PROV Data Model","abstract":"Provenance is information about entities, activities, and people involved in producing a piece of data or thing, which can be used to form assessments about its quality, reliability or trustworthiness. PROV-DM is the conceptual data model that forms a basis for the W3C provenance (PROV) family of specifications.\n\nThis document defines a subset of PROV instances called valid PROV instances, by analogy with notions of validity for other Web standards. The intent of validation is to ensure that a PROV instance represents a consistent history of objects and their interactions that is safe to use for the purpose of logical reasoning and other kinds of analysis. Valid PROV instances satisfy certain definitions, inferences, and constraints. These definitions, inferences, and constraints provide a measure of consistency checking for provenance and reasoning over provenance. They can also be used to normalize PROV instances to forms that can easily be compared in order to determine whether two PROV instances are equivalent. Validity and equivalence are also defined for PROV bundles (that is, named instances) and documents (that is, a toplevel instance together with zero or more bundles).\n\nThe PROV Document Overview describes the overall state of PROV, and should be read before other PROV documents.","URL":"http://www.w3.org/TR/prov-constraints/","author":[{"family":"Nies","given":"Tom De"},{"family":"Cheney","given":"James"},{"family":"Missier","given":"Paolo"},{"family":"Moreau","given":"Luc"}],"issued":{"date-parts":[["2010"]]},"accessed":{"date-parts":[["2013",3,21]]}}}],"schema":"https://github.com/citation-style-language/schema/raw/master/csl-citation.json"} </w:instrText>
      </w:r>
      <w:r w:rsidR="005437C1">
        <w:rPr>
          <w:lang w:val="en-US"/>
        </w:rPr>
        <w:fldChar w:fldCharType="separate"/>
      </w:r>
      <w:r w:rsidR="005437C1" w:rsidRPr="005437C1">
        <w:rPr>
          <w:rFonts w:cs="Times New Roman"/>
          <w:szCs w:val="24"/>
          <w:lang w:val="en-US"/>
        </w:rPr>
        <w:t>(</w:t>
      </w:r>
      <w:proofErr w:type="spellStart"/>
      <w:r w:rsidR="005437C1" w:rsidRPr="005437C1">
        <w:rPr>
          <w:rFonts w:cs="Times New Roman"/>
          <w:szCs w:val="24"/>
          <w:lang w:val="en-US"/>
        </w:rPr>
        <w:t>Nies</w:t>
      </w:r>
      <w:proofErr w:type="spellEnd"/>
      <w:r w:rsidR="005437C1" w:rsidRPr="005437C1">
        <w:rPr>
          <w:rFonts w:cs="Times New Roman"/>
          <w:szCs w:val="24"/>
          <w:lang w:val="en-US"/>
        </w:rPr>
        <w:t xml:space="preserve"> </w:t>
      </w:r>
      <w:r w:rsidR="005437C1" w:rsidRPr="005437C1">
        <w:rPr>
          <w:rFonts w:cs="Times New Roman"/>
          <w:i/>
          <w:iCs/>
          <w:szCs w:val="24"/>
          <w:lang w:val="en-US"/>
        </w:rPr>
        <w:t>et al.</w:t>
      </w:r>
      <w:r w:rsidR="005437C1" w:rsidRPr="005437C1">
        <w:rPr>
          <w:rFonts w:cs="Times New Roman"/>
          <w:szCs w:val="24"/>
          <w:lang w:val="en-US"/>
        </w:rPr>
        <w:t>, 2010)</w:t>
      </w:r>
      <w:r w:rsidR="005437C1">
        <w:rPr>
          <w:lang w:val="en-US"/>
        </w:rPr>
        <w:fldChar w:fldCharType="end"/>
      </w:r>
      <w:r>
        <w:rPr>
          <w:lang w:val="en-US"/>
        </w:rPr>
        <w:t>.</w:t>
      </w:r>
    </w:p>
    <w:p w:rsidR="00130D6B" w:rsidRPr="00A713F6" w:rsidRDefault="00130D6B" w:rsidP="00130D6B">
      <w:pPr>
        <w:rPr>
          <w:sz w:val="16"/>
          <w:lang w:val="en-US"/>
        </w:rPr>
      </w:pPr>
      <w:r>
        <w:rPr>
          <w:lang w:val="en-US"/>
        </w:rPr>
        <w:t xml:space="preserve">An </w:t>
      </w:r>
      <w:r w:rsidRPr="006B2C3F">
        <w:rPr>
          <w:i/>
          <w:lang w:val="en-US"/>
        </w:rPr>
        <w:t>inference</w:t>
      </w:r>
      <w:r>
        <w:rPr>
          <w:lang w:val="en-US"/>
        </w:rPr>
        <w:t xml:space="preserve"> in PROV is a rule to add new statements</w:t>
      </w:r>
      <w:r w:rsidR="005437C1">
        <w:rPr>
          <w:lang w:val="en-US"/>
        </w:rPr>
        <w:t>, simplifying the information</w:t>
      </w:r>
      <w:r>
        <w:rPr>
          <w:lang w:val="en-US"/>
        </w:rPr>
        <w:t xml:space="preserve">, while a </w:t>
      </w:r>
      <w:r w:rsidRPr="006B2C3F">
        <w:rPr>
          <w:i/>
          <w:lang w:val="en-US"/>
        </w:rPr>
        <w:t>definition</w:t>
      </w:r>
      <w:r>
        <w:rPr>
          <w:lang w:val="en-US"/>
        </w:rPr>
        <w:t xml:space="preserve"> is a rule to replace defined statements. In other words, a </w:t>
      </w:r>
      <w:r w:rsidRPr="006B2C3F">
        <w:rPr>
          <w:i/>
          <w:lang w:val="en-US"/>
        </w:rPr>
        <w:t>definition</w:t>
      </w:r>
      <w:r>
        <w:rPr>
          <w:lang w:val="en-US"/>
        </w:rPr>
        <w:t xml:space="preserve"> states that a provenance statement is equivalent to </w:t>
      </w:r>
      <w:r w:rsidR="00CA61DE">
        <w:rPr>
          <w:lang w:val="en-US"/>
        </w:rPr>
        <w:t>another statement</w:t>
      </w:r>
      <w:r>
        <w:rPr>
          <w:lang w:val="en-US"/>
        </w:rPr>
        <w:t xml:space="preserve">, while an </w:t>
      </w:r>
      <w:r w:rsidRPr="006B2C3F">
        <w:rPr>
          <w:i/>
          <w:lang w:val="en-US"/>
        </w:rPr>
        <w:t>inference</w:t>
      </w:r>
      <w:r>
        <w:rPr>
          <w:lang w:val="en-US"/>
        </w:rPr>
        <w:t xml:space="preserve"> only states one direction of an implication. </w:t>
      </w:r>
      <w:r w:rsidRPr="00FF6F24">
        <w:rPr>
          <w:i/>
          <w:lang w:val="en-US"/>
        </w:rPr>
        <w:t>Definitions</w:t>
      </w:r>
      <w:r>
        <w:rPr>
          <w:lang w:val="en-US"/>
        </w:rPr>
        <w:t xml:space="preserve"> and </w:t>
      </w:r>
      <w:r w:rsidRPr="00FF6F24">
        <w:rPr>
          <w:i/>
          <w:lang w:val="en-US"/>
        </w:rPr>
        <w:t>inferences</w:t>
      </w:r>
      <w:r>
        <w:rPr>
          <w:lang w:val="en-US"/>
        </w:rPr>
        <w:t xml:space="preserve"> can also be viewed as logical formulas </w:t>
      </w:r>
      <w:r w:rsidR="001522CB">
        <w:rPr>
          <w:lang w:val="en-US"/>
        </w:rPr>
        <w:fldChar w:fldCharType="begin"/>
      </w:r>
      <w:r w:rsidR="00421ADB">
        <w:rPr>
          <w:lang w:val="en-US"/>
        </w:rPr>
        <w:instrText xml:space="preserve"> ADDIN ZOTERO_ITEM CSL_CITATION {"citationID":"283gbshr5f","properties":{"formattedCitation":"{\\rtf (Nies \\i et al.\\i0{}, 2010)}","plainCitation":"(Nies et al., 2010)"},"citationItems":[{"id":126,"uris":["http://zotero.org/users/1122386/items/GN9AMRVX"],"uri":["http://zotero.org/users/1122386/items/GN9AMRVX"],"itemData":{"id":126,"type":"webpage","title":"Constraints of the PROV Data Model","abstract":"Provenance is information about entities, activities, and people involved in producing a piece of data or thing, which can be used to form assessments about its quality, reliability or trustworthiness. PROV-DM is the conceptual data model that forms a basis for the W3C provenance (PROV) family of specifications.\n\nThis document defines a subset of PROV instances called valid PROV instances, by analogy with notions of validity for other Web standards. The intent of validation is to ensure that a PROV instance represents a consistent history of objects and their interactions that is safe to use for the purpose of logical reasoning and other kinds of analysis. Valid PROV instances satisfy certain definitions, inferences, and constraints. These definitions, inferences, and constraints provide a measure of consistency checking for provenance and reasoning over provenance. They can also be used to normalize PROV instances to forms that can easily be compared in order to determine whether two PROV instances are equivalent. Validity and equivalence are also defined for PROV bundles (that is, named instances) and documents (that is, a toplevel instance together with zero or more bundles).\n\nThe PROV Document Overview describes the overall state of PROV, and should be read before other PROV documents.","URL":"http://www.w3.org/TR/prov-constraints/","author":[{"family":"Nies","given":"Tom De"},{"family":"Cheney","given":"James"},{"family":"Missier","given":"Paolo"},{"family":"Moreau","given":"Luc"}],"issued":{"date-parts":[["2010"]]},"accessed":{"date-parts":[["2013",3,21]]}}}],"schema":"https://github.com/citation-style-language/schema/raw/master/csl-citation.json"} </w:instrText>
      </w:r>
      <w:r w:rsidR="001522CB">
        <w:rPr>
          <w:lang w:val="en-US"/>
        </w:rPr>
        <w:fldChar w:fldCharType="separate"/>
      </w:r>
      <w:r w:rsidR="00421ADB" w:rsidRPr="00421ADB">
        <w:rPr>
          <w:rFonts w:cs="Times New Roman"/>
          <w:szCs w:val="24"/>
          <w:lang w:val="en-US"/>
        </w:rPr>
        <w:t>(</w:t>
      </w:r>
      <w:proofErr w:type="spellStart"/>
      <w:r w:rsidR="00421ADB" w:rsidRPr="00421ADB">
        <w:rPr>
          <w:rFonts w:cs="Times New Roman"/>
          <w:szCs w:val="24"/>
          <w:lang w:val="en-US"/>
        </w:rPr>
        <w:t>Nies</w:t>
      </w:r>
      <w:proofErr w:type="spellEnd"/>
      <w:r w:rsidR="00421ADB" w:rsidRPr="00421ADB">
        <w:rPr>
          <w:rFonts w:cs="Times New Roman"/>
          <w:szCs w:val="24"/>
          <w:lang w:val="en-US"/>
        </w:rPr>
        <w:t xml:space="preserve"> </w:t>
      </w:r>
      <w:r w:rsidR="00421ADB" w:rsidRPr="00421ADB">
        <w:rPr>
          <w:rFonts w:cs="Times New Roman"/>
          <w:i/>
          <w:iCs/>
          <w:szCs w:val="24"/>
          <w:lang w:val="en-US"/>
        </w:rPr>
        <w:t>et al.</w:t>
      </w:r>
      <w:r w:rsidR="00421ADB" w:rsidRPr="00421ADB">
        <w:rPr>
          <w:rFonts w:cs="Times New Roman"/>
          <w:szCs w:val="24"/>
          <w:lang w:val="en-US"/>
        </w:rPr>
        <w:t>, 2010)</w:t>
      </w:r>
      <w:r w:rsidR="001522CB">
        <w:rPr>
          <w:lang w:val="en-US"/>
        </w:rPr>
        <w:fldChar w:fldCharType="end"/>
      </w:r>
      <w:r>
        <w:rPr>
          <w:lang w:val="en-US"/>
        </w:rPr>
        <w:t>.</w:t>
      </w:r>
    </w:p>
    <w:p w:rsidR="00130D6B" w:rsidRDefault="00130D6B" w:rsidP="00130D6B">
      <w:pPr>
        <w:pStyle w:val="Heading2"/>
        <w:rPr>
          <w:lang w:val="en-US"/>
        </w:rPr>
      </w:pPr>
      <w:bookmarkStart w:id="35" w:name="_Toc352784499"/>
      <w:bookmarkStart w:id="36" w:name="_Ref353029704"/>
      <w:r w:rsidRPr="001E187B">
        <w:rPr>
          <w:lang w:val="en-US"/>
        </w:rPr>
        <w:t>Comparison Between Models</w:t>
      </w:r>
      <w:bookmarkEnd w:id="35"/>
      <w:bookmarkEnd w:id="36"/>
    </w:p>
    <w:p w:rsidR="00130D6B" w:rsidRDefault="00130D6B" w:rsidP="00130D6B">
      <w:pPr>
        <w:rPr>
          <w:lang w:val="en-US"/>
        </w:rPr>
      </w:pPr>
      <w:r>
        <w:rPr>
          <w:lang w:val="en-US"/>
        </w:rPr>
        <w:t xml:space="preserve">In terms of key elements from both provenance models, it is possible to make a direct mapping between key concepts by associating </w:t>
      </w:r>
      <w:r w:rsidRPr="00CB4647">
        <w:rPr>
          <w:i/>
          <w:lang w:val="en-US"/>
        </w:rPr>
        <w:t>artifacts</w:t>
      </w:r>
      <w:r>
        <w:rPr>
          <w:lang w:val="en-US"/>
        </w:rPr>
        <w:t xml:space="preserve">, </w:t>
      </w:r>
      <w:r w:rsidRPr="00CB4647">
        <w:rPr>
          <w:i/>
          <w:lang w:val="en-US"/>
        </w:rPr>
        <w:t>process</w:t>
      </w:r>
      <w:r>
        <w:rPr>
          <w:lang w:val="en-US"/>
        </w:rPr>
        <w:t xml:space="preserve"> and </w:t>
      </w:r>
      <w:r w:rsidRPr="00CB4647">
        <w:rPr>
          <w:i/>
          <w:lang w:val="en-US"/>
        </w:rPr>
        <w:t>agents</w:t>
      </w:r>
      <w:r>
        <w:rPr>
          <w:lang w:val="en-US"/>
        </w:rPr>
        <w:t xml:space="preserve"> from OPM to </w:t>
      </w:r>
      <w:r w:rsidRPr="00CB4647">
        <w:rPr>
          <w:i/>
          <w:lang w:val="en-US"/>
        </w:rPr>
        <w:t>entities</w:t>
      </w:r>
      <w:r>
        <w:rPr>
          <w:lang w:val="en-US"/>
        </w:rPr>
        <w:t xml:space="preserve">, </w:t>
      </w:r>
      <w:r w:rsidRPr="00CB4647">
        <w:rPr>
          <w:i/>
          <w:lang w:val="en-US"/>
        </w:rPr>
        <w:t>activities</w:t>
      </w:r>
      <w:r>
        <w:rPr>
          <w:lang w:val="en-US"/>
        </w:rPr>
        <w:t xml:space="preserve"> and </w:t>
      </w:r>
      <w:r w:rsidRPr="00CB4647">
        <w:rPr>
          <w:i/>
          <w:lang w:val="en-US"/>
        </w:rPr>
        <w:t>agents</w:t>
      </w:r>
      <w:r>
        <w:rPr>
          <w:lang w:val="en-US"/>
        </w:rPr>
        <w:t xml:space="preserve"> in PROV, respectively. Both models present ways of marking the passage of time and execution, as well as providing rules for making inferences. However, PROV also provide explicit support for extending existing features, such as </w:t>
      </w:r>
      <w:proofErr w:type="spellStart"/>
      <w:r w:rsidRPr="008531AD">
        <w:rPr>
          <w:i/>
          <w:lang w:val="en-US"/>
        </w:rPr>
        <w:t>subtyping</w:t>
      </w:r>
      <w:proofErr w:type="spellEnd"/>
      <w:r>
        <w:rPr>
          <w:lang w:val="en-US"/>
        </w:rPr>
        <w:t xml:space="preserve">, expanding, and creating new relationships. Some relationships from both models are also compatible because, aside from having the same names, they also carry the same causal relationship between objects. These common relationships are: </w:t>
      </w:r>
      <w:r w:rsidRPr="00CB4647">
        <w:rPr>
          <w:i/>
          <w:lang w:val="en-US"/>
        </w:rPr>
        <w:t>used</w:t>
      </w:r>
      <w:r>
        <w:rPr>
          <w:lang w:val="en-US"/>
        </w:rPr>
        <w:t xml:space="preserve">, </w:t>
      </w:r>
      <w:proofErr w:type="spellStart"/>
      <w:r w:rsidRPr="00CB4647">
        <w:rPr>
          <w:i/>
          <w:lang w:val="en-US"/>
        </w:rPr>
        <w:t>wasGeneratedBy</w:t>
      </w:r>
      <w:proofErr w:type="spellEnd"/>
      <w:r>
        <w:rPr>
          <w:lang w:val="en-US"/>
        </w:rPr>
        <w:t xml:space="preserve">, and </w:t>
      </w:r>
      <w:proofErr w:type="spellStart"/>
      <w:r w:rsidRPr="00CB4647">
        <w:rPr>
          <w:i/>
          <w:lang w:val="en-US"/>
        </w:rPr>
        <w:t>wasDerivedFrom</w:t>
      </w:r>
      <w:proofErr w:type="spellEnd"/>
      <w:r>
        <w:rPr>
          <w:lang w:val="en-US"/>
        </w:rPr>
        <w:t>.</w:t>
      </w:r>
    </w:p>
    <w:p w:rsidR="00130D6B" w:rsidRDefault="00130D6B" w:rsidP="00130D6B">
      <w:pPr>
        <w:rPr>
          <w:lang w:val="en-US"/>
        </w:rPr>
      </w:pPr>
      <w:r>
        <w:rPr>
          <w:lang w:val="en-US"/>
        </w:rPr>
        <w:t xml:space="preserve">However, the relationship </w:t>
      </w:r>
      <w:proofErr w:type="spellStart"/>
      <w:r w:rsidRPr="00CB4647">
        <w:rPr>
          <w:i/>
          <w:lang w:val="en-US"/>
        </w:rPr>
        <w:t>wasControlledBy</w:t>
      </w:r>
      <w:proofErr w:type="spellEnd"/>
      <w:r>
        <w:rPr>
          <w:lang w:val="en-US"/>
        </w:rPr>
        <w:t xml:space="preserve"> from OPM doesn’t have one from PROV with the same name, but the relationship </w:t>
      </w:r>
      <w:proofErr w:type="spellStart"/>
      <w:r w:rsidRPr="00CB4647">
        <w:rPr>
          <w:i/>
          <w:lang w:val="en-US"/>
        </w:rPr>
        <w:t>wasAssociatedWith</w:t>
      </w:r>
      <w:proofErr w:type="spellEnd"/>
      <w:r>
        <w:rPr>
          <w:lang w:val="en-US"/>
        </w:rPr>
        <w:t xml:space="preserve"> from PROV has the same function, linking </w:t>
      </w:r>
      <w:r w:rsidRPr="00CB4647">
        <w:rPr>
          <w:i/>
          <w:lang w:val="en-US"/>
        </w:rPr>
        <w:t>activities</w:t>
      </w:r>
      <w:r>
        <w:rPr>
          <w:lang w:val="en-US"/>
        </w:rPr>
        <w:t xml:space="preserve"> (</w:t>
      </w:r>
      <w:r w:rsidRPr="00CB4647">
        <w:rPr>
          <w:i/>
          <w:lang w:val="en-US"/>
        </w:rPr>
        <w:t>processes</w:t>
      </w:r>
      <w:r>
        <w:rPr>
          <w:lang w:val="en-US"/>
        </w:rPr>
        <w:t xml:space="preserve"> in OPM) to </w:t>
      </w:r>
      <w:r w:rsidRPr="00CB4647">
        <w:rPr>
          <w:i/>
          <w:lang w:val="en-US"/>
        </w:rPr>
        <w:t>agents</w:t>
      </w:r>
      <w:r>
        <w:rPr>
          <w:lang w:val="en-US"/>
        </w:rPr>
        <w:t xml:space="preserve"> in both models. </w:t>
      </w:r>
      <w:r w:rsidRPr="00CB4647">
        <w:rPr>
          <w:lang w:val="en-US"/>
        </w:rPr>
        <w:t xml:space="preserve">The </w:t>
      </w:r>
      <w:r>
        <w:rPr>
          <w:lang w:val="en-US"/>
        </w:rPr>
        <w:t xml:space="preserve">relationship </w:t>
      </w:r>
      <w:proofErr w:type="spellStart"/>
      <w:r w:rsidRPr="00CB4647">
        <w:rPr>
          <w:i/>
          <w:lang w:val="en-US"/>
        </w:rPr>
        <w:t>wasTriggedBy</w:t>
      </w:r>
      <w:proofErr w:type="spellEnd"/>
      <w:r w:rsidRPr="00CB4647">
        <w:rPr>
          <w:lang w:val="en-US"/>
        </w:rPr>
        <w:t xml:space="preserve"> is a relationship between two </w:t>
      </w:r>
      <w:r w:rsidRPr="00CB4647">
        <w:rPr>
          <w:i/>
          <w:lang w:val="en-US"/>
        </w:rPr>
        <w:t>processes</w:t>
      </w:r>
      <w:r w:rsidRPr="00CB4647">
        <w:rPr>
          <w:lang w:val="en-US"/>
        </w:rPr>
        <w:t xml:space="preserve"> </w:t>
      </w:r>
      <w:r>
        <w:rPr>
          <w:lang w:val="en-US"/>
        </w:rPr>
        <w:t>in</w:t>
      </w:r>
      <w:r w:rsidRPr="00CB4647">
        <w:rPr>
          <w:lang w:val="en-US"/>
        </w:rPr>
        <w:t xml:space="preserve"> OPM</w:t>
      </w:r>
      <w:r>
        <w:rPr>
          <w:lang w:val="en-US"/>
        </w:rPr>
        <w:t xml:space="preserve"> and d</w:t>
      </w:r>
      <w:r w:rsidRPr="00CB4647">
        <w:rPr>
          <w:lang w:val="en-US"/>
        </w:rPr>
        <w:t xml:space="preserve">espite PROV also </w:t>
      </w:r>
      <w:r>
        <w:rPr>
          <w:lang w:val="en-US"/>
        </w:rPr>
        <w:t>having</w:t>
      </w:r>
      <w:r w:rsidRPr="00CB4647">
        <w:rPr>
          <w:lang w:val="en-US"/>
        </w:rPr>
        <w:t xml:space="preserve"> a relationship between two </w:t>
      </w:r>
      <w:r w:rsidRPr="00CB4647">
        <w:rPr>
          <w:i/>
          <w:lang w:val="en-US"/>
        </w:rPr>
        <w:t>activities</w:t>
      </w:r>
      <w:r w:rsidRPr="00CB4647">
        <w:rPr>
          <w:lang w:val="en-US"/>
        </w:rPr>
        <w:t xml:space="preserve"> (equivalent to </w:t>
      </w:r>
      <w:r w:rsidRPr="00CB4647">
        <w:rPr>
          <w:i/>
          <w:lang w:val="en-US"/>
        </w:rPr>
        <w:t>processes</w:t>
      </w:r>
      <w:r w:rsidRPr="00CB4647">
        <w:rPr>
          <w:lang w:val="en-US"/>
        </w:rPr>
        <w:t xml:space="preserve"> in OPM) among its set of relationships, the relationship </w:t>
      </w:r>
      <w:proofErr w:type="spellStart"/>
      <w:r w:rsidRPr="00CB4647">
        <w:rPr>
          <w:i/>
          <w:lang w:val="en-US"/>
        </w:rPr>
        <w:t>wasInformedBy</w:t>
      </w:r>
      <w:proofErr w:type="spellEnd"/>
      <w:r w:rsidRPr="00CB4647">
        <w:rPr>
          <w:lang w:val="en-US"/>
        </w:rPr>
        <w:t xml:space="preserve"> has a different purpose. This relationship aims to show that a particular </w:t>
      </w:r>
      <w:r w:rsidRPr="00CB4647">
        <w:rPr>
          <w:i/>
          <w:lang w:val="en-US"/>
        </w:rPr>
        <w:t>activity</w:t>
      </w:r>
      <w:r w:rsidRPr="00CB4647">
        <w:rPr>
          <w:lang w:val="en-US"/>
        </w:rPr>
        <w:t xml:space="preserve"> reported something to the other, while </w:t>
      </w:r>
      <w:proofErr w:type="spellStart"/>
      <w:r w:rsidRPr="00CB4647">
        <w:rPr>
          <w:i/>
          <w:lang w:val="en-US"/>
        </w:rPr>
        <w:t>wasTriggedBy</w:t>
      </w:r>
      <w:proofErr w:type="spellEnd"/>
      <w:r w:rsidRPr="00CB4647">
        <w:rPr>
          <w:lang w:val="en-US"/>
        </w:rPr>
        <w:t xml:space="preserve"> </w:t>
      </w:r>
      <w:r>
        <w:rPr>
          <w:lang w:val="en-US"/>
        </w:rPr>
        <w:t xml:space="preserve">from </w:t>
      </w:r>
      <w:r w:rsidRPr="00CB4647">
        <w:rPr>
          <w:lang w:val="en-US"/>
        </w:rPr>
        <w:t xml:space="preserve">OPM indicates that a </w:t>
      </w:r>
      <w:r w:rsidRPr="00CB4647">
        <w:rPr>
          <w:i/>
          <w:lang w:val="en-US"/>
        </w:rPr>
        <w:t>process</w:t>
      </w:r>
      <w:r w:rsidRPr="00CB4647">
        <w:rPr>
          <w:lang w:val="en-US"/>
        </w:rPr>
        <w:t xml:space="preserve"> has been initiated by another. </w:t>
      </w:r>
      <w:r>
        <w:rPr>
          <w:lang w:val="en-US"/>
        </w:rPr>
        <w:t>However</w:t>
      </w:r>
      <w:r w:rsidRPr="00CB4647">
        <w:rPr>
          <w:lang w:val="en-US"/>
        </w:rPr>
        <w:t>, there is a relationship in PROV (</w:t>
      </w:r>
      <w:proofErr w:type="spellStart"/>
      <w:r w:rsidRPr="00CB4647">
        <w:rPr>
          <w:i/>
          <w:lang w:val="en-US"/>
        </w:rPr>
        <w:t>wasStartedBy</w:t>
      </w:r>
      <w:proofErr w:type="spellEnd"/>
      <w:r w:rsidRPr="00CB4647">
        <w:rPr>
          <w:lang w:val="en-US"/>
        </w:rPr>
        <w:t>) which equals</w:t>
      </w:r>
      <w:r>
        <w:rPr>
          <w:lang w:val="en-US"/>
        </w:rPr>
        <w:t xml:space="preserve"> to</w:t>
      </w:r>
      <w:r w:rsidRPr="00CB4647">
        <w:rPr>
          <w:lang w:val="en-US"/>
        </w:rPr>
        <w:t xml:space="preserve"> </w:t>
      </w:r>
      <w:proofErr w:type="spellStart"/>
      <w:r w:rsidRPr="00CB4647">
        <w:rPr>
          <w:i/>
          <w:lang w:val="en-US"/>
        </w:rPr>
        <w:t>wasTriggedBy</w:t>
      </w:r>
      <w:proofErr w:type="spellEnd"/>
      <w:r w:rsidRPr="00CB4647">
        <w:rPr>
          <w:lang w:val="en-US"/>
        </w:rPr>
        <w:t xml:space="preserve"> </w:t>
      </w:r>
      <w:r>
        <w:rPr>
          <w:lang w:val="en-US"/>
        </w:rPr>
        <w:t xml:space="preserve">from </w:t>
      </w:r>
      <w:r w:rsidRPr="00CB4647">
        <w:rPr>
          <w:lang w:val="en-US"/>
        </w:rPr>
        <w:t xml:space="preserve">OPM. </w:t>
      </w:r>
      <w:r>
        <w:rPr>
          <w:lang w:val="en-US"/>
        </w:rPr>
        <w:t>Although</w:t>
      </w:r>
      <w:r w:rsidRPr="00CB4647">
        <w:rPr>
          <w:lang w:val="en-US"/>
        </w:rPr>
        <w:t xml:space="preserve"> th</w:t>
      </w:r>
      <w:r>
        <w:rPr>
          <w:lang w:val="en-US"/>
        </w:rPr>
        <w:t>e</w:t>
      </w:r>
      <w:r w:rsidRPr="00CB4647">
        <w:rPr>
          <w:lang w:val="en-US"/>
        </w:rPr>
        <w:t xml:space="preserve"> relationship</w:t>
      </w:r>
      <w:r>
        <w:rPr>
          <w:lang w:val="en-US"/>
        </w:rPr>
        <w:t xml:space="preserve"> </w:t>
      </w:r>
      <w:proofErr w:type="spellStart"/>
      <w:r w:rsidRPr="008531AD">
        <w:rPr>
          <w:i/>
          <w:lang w:val="en-US"/>
        </w:rPr>
        <w:t>wasStartedBy</w:t>
      </w:r>
      <w:proofErr w:type="spellEnd"/>
      <w:r w:rsidRPr="00CB4647">
        <w:rPr>
          <w:lang w:val="en-US"/>
        </w:rPr>
        <w:t xml:space="preserve"> is more comprehensive as it can occur not only between two </w:t>
      </w:r>
      <w:r w:rsidRPr="00CB4647">
        <w:rPr>
          <w:i/>
          <w:lang w:val="en-US"/>
        </w:rPr>
        <w:t>activities</w:t>
      </w:r>
      <w:r w:rsidRPr="00CB4647">
        <w:rPr>
          <w:lang w:val="en-US"/>
        </w:rPr>
        <w:t xml:space="preserve">, but also between an </w:t>
      </w:r>
      <w:r w:rsidRPr="00CB4647">
        <w:rPr>
          <w:i/>
          <w:lang w:val="en-US"/>
        </w:rPr>
        <w:t>entity</w:t>
      </w:r>
      <w:r w:rsidRPr="00CB4647">
        <w:rPr>
          <w:lang w:val="en-US"/>
        </w:rPr>
        <w:t xml:space="preserve"> and an </w:t>
      </w:r>
      <w:r w:rsidRPr="00CB4647">
        <w:rPr>
          <w:i/>
          <w:lang w:val="en-US"/>
        </w:rPr>
        <w:t>activity</w:t>
      </w:r>
      <w:r w:rsidRPr="00CB4647">
        <w:rPr>
          <w:lang w:val="en-US"/>
        </w:rPr>
        <w:t>.</w:t>
      </w:r>
    </w:p>
    <w:p w:rsidR="00130D6B" w:rsidRDefault="00130D6B" w:rsidP="00130D6B">
      <w:pPr>
        <w:rPr>
          <w:lang w:val="en-US"/>
        </w:rPr>
      </w:pPr>
      <w:r>
        <w:rPr>
          <w:lang w:val="en-US"/>
        </w:rPr>
        <w:t xml:space="preserve">Also, the </w:t>
      </w:r>
      <w:r w:rsidRPr="007C1794">
        <w:rPr>
          <w:lang w:val="en-US"/>
        </w:rPr>
        <w:t xml:space="preserve">PROV model </w:t>
      </w:r>
      <w:r>
        <w:rPr>
          <w:lang w:val="en-US"/>
        </w:rPr>
        <w:t>has</w:t>
      </w:r>
      <w:r w:rsidRPr="007C1794">
        <w:rPr>
          <w:lang w:val="en-US"/>
        </w:rPr>
        <w:t xml:space="preserve"> four relationships that were not found in OPM: the aforementioned </w:t>
      </w:r>
      <w:proofErr w:type="spellStart"/>
      <w:r w:rsidRPr="007C1794">
        <w:rPr>
          <w:i/>
          <w:lang w:val="en-US"/>
        </w:rPr>
        <w:t>wasInformedBy</w:t>
      </w:r>
      <w:proofErr w:type="spellEnd"/>
      <w:r w:rsidRPr="007C1794">
        <w:rPr>
          <w:lang w:val="en-US"/>
        </w:rPr>
        <w:t xml:space="preserve">, </w:t>
      </w:r>
      <w:proofErr w:type="spellStart"/>
      <w:r w:rsidRPr="007C1794">
        <w:rPr>
          <w:i/>
          <w:lang w:val="en-US"/>
        </w:rPr>
        <w:t>wasEndedBy</w:t>
      </w:r>
      <w:proofErr w:type="spellEnd"/>
      <w:r w:rsidRPr="007C1794">
        <w:rPr>
          <w:lang w:val="en-US"/>
        </w:rPr>
        <w:t xml:space="preserve">, </w:t>
      </w:r>
      <w:proofErr w:type="spellStart"/>
      <w:r>
        <w:rPr>
          <w:i/>
          <w:lang w:val="en-US"/>
        </w:rPr>
        <w:t>a</w:t>
      </w:r>
      <w:r w:rsidRPr="007C1794">
        <w:rPr>
          <w:i/>
          <w:lang w:val="en-US"/>
        </w:rPr>
        <w:t>ctedOnBehalfOf</w:t>
      </w:r>
      <w:proofErr w:type="spellEnd"/>
      <w:r>
        <w:rPr>
          <w:lang w:val="en-US"/>
        </w:rPr>
        <w:t>, and</w:t>
      </w:r>
      <w:r w:rsidRPr="007C1794">
        <w:rPr>
          <w:lang w:val="en-US"/>
        </w:rPr>
        <w:t xml:space="preserve"> </w:t>
      </w:r>
      <w:proofErr w:type="spellStart"/>
      <w:r>
        <w:rPr>
          <w:i/>
          <w:lang w:val="en-US"/>
        </w:rPr>
        <w:t>w</w:t>
      </w:r>
      <w:r w:rsidRPr="007C1794">
        <w:rPr>
          <w:i/>
          <w:lang w:val="en-US"/>
        </w:rPr>
        <w:t>asAttributedTo</w:t>
      </w:r>
      <w:proofErr w:type="spellEnd"/>
      <w:r w:rsidRPr="007C1794">
        <w:rPr>
          <w:lang w:val="en-US"/>
        </w:rPr>
        <w:t>. The relations</w:t>
      </w:r>
      <w:r>
        <w:rPr>
          <w:lang w:val="en-US"/>
        </w:rPr>
        <w:t>hips</w:t>
      </w:r>
      <w:r w:rsidRPr="007C1794">
        <w:rPr>
          <w:lang w:val="en-US"/>
        </w:rPr>
        <w:t xml:space="preserve"> </w:t>
      </w:r>
      <w:proofErr w:type="spellStart"/>
      <w:r>
        <w:rPr>
          <w:i/>
          <w:lang w:val="en-US"/>
        </w:rPr>
        <w:t>a</w:t>
      </w:r>
      <w:r w:rsidRPr="007C1794">
        <w:rPr>
          <w:i/>
          <w:lang w:val="en-US"/>
        </w:rPr>
        <w:t>ctedOnBehalfOf</w:t>
      </w:r>
      <w:proofErr w:type="spellEnd"/>
      <w:r w:rsidRPr="007C1794">
        <w:rPr>
          <w:lang w:val="en-US"/>
        </w:rPr>
        <w:t xml:space="preserve"> and </w:t>
      </w:r>
      <w:proofErr w:type="spellStart"/>
      <w:r>
        <w:rPr>
          <w:i/>
          <w:lang w:val="en-US"/>
        </w:rPr>
        <w:t>w</w:t>
      </w:r>
      <w:r w:rsidRPr="007C1794">
        <w:rPr>
          <w:i/>
          <w:lang w:val="en-US"/>
        </w:rPr>
        <w:t>asAttributedTo</w:t>
      </w:r>
      <w:proofErr w:type="spellEnd"/>
      <w:r w:rsidRPr="007C1794">
        <w:rPr>
          <w:lang w:val="en-US"/>
        </w:rPr>
        <w:t xml:space="preserve"> </w:t>
      </w:r>
      <w:r>
        <w:rPr>
          <w:lang w:val="en-US"/>
        </w:rPr>
        <w:t xml:space="preserve">are </w:t>
      </w:r>
      <w:r w:rsidRPr="007C1794">
        <w:rPr>
          <w:lang w:val="en-US"/>
        </w:rPr>
        <w:t xml:space="preserve">delegation and association of </w:t>
      </w:r>
      <w:r w:rsidRPr="007C1794">
        <w:rPr>
          <w:i/>
          <w:lang w:val="en-US"/>
        </w:rPr>
        <w:t>agents</w:t>
      </w:r>
      <w:r w:rsidRPr="007C1794">
        <w:rPr>
          <w:lang w:val="en-US"/>
        </w:rPr>
        <w:t xml:space="preserve"> </w:t>
      </w:r>
      <w:r w:rsidRPr="007C1794">
        <w:rPr>
          <w:lang w:val="en-US"/>
        </w:rPr>
        <w:lastRenderedPageBreak/>
        <w:t xml:space="preserve">to </w:t>
      </w:r>
      <w:r w:rsidRPr="007C1794">
        <w:rPr>
          <w:i/>
          <w:lang w:val="en-US"/>
        </w:rPr>
        <w:t>entities</w:t>
      </w:r>
      <w:r w:rsidRPr="007C1794">
        <w:rPr>
          <w:lang w:val="en-US"/>
        </w:rPr>
        <w:t xml:space="preserve"> and </w:t>
      </w:r>
      <w:r w:rsidRPr="007C1794">
        <w:rPr>
          <w:i/>
          <w:lang w:val="en-US"/>
        </w:rPr>
        <w:t>activities</w:t>
      </w:r>
      <w:r w:rsidRPr="007C1794">
        <w:rPr>
          <w:lang w:val="en-US"/>
        </w:rPr>
        <w:t xml:space="preserve">. These are extremely important because PROV aim to provide provenance information also centered on </w:t>
      </w:r>
      <w:r w:rsidRPr="007C1794">
        <w:rPr>
          <w:i/>
          <w:lang w:val="en-US"/>
        </w:rPr>
        <w:t>agents</w:t>
      </w:r>
      <w:r w:rsidRPr="007C1794">
        <w:rPr>
          <w:lang w:val="en-US"/>
        </w:rPr>
        <w:t xml:space="preserve">, something that does not occur </w:t>
      </w:r>
      <w:r>
        <w:rPr>
          <w:lang w:val="en-US"/>
        </w:rPr>
        <w:t xml:space="preserve">naturally </w:t>
      </w:r>
      <w:r w:rsidRPr="007C1794">
        <w:rPr>
          <w:lang w:val="en-US"/>
        </w:rPr>
        <w:t xml:space="preserve">in OPM. </w:t>
      </w:r>
      <w:r>
        <w:rPr>
          <w:lang w:val="en-US"/>
        </w:rPr>
        <w:t>Lastly</w:t>
      </w:r>
      <w:r w:rsidRPr="007C1794">
        <w:rPr>
          <w:lang w:val="en-US"/>
        </w:rPr>
        <w:t xml:space="preserve">, the relationship </w:t>
      </w:r>
      <w:proofErr w:type="spellStart"/>
      <w:r w:rsidRPr="007C1794">
        <w:rPr>
          <w:i/>
          <w:lang w:val="en-US"/>
        </w:rPr>
        <w:t>wasEndedBy</w:t>
      </w:r>
      <w:proofErr w:type="spellEnd"/>
      <w:r w:rsidRPr="007C1794">
        <w:rPr>
          <w:lang w:val="en-US"/>
        </w:rPr>
        <w:t xml:space="preserve"> aims to represent the</w:t>
      </w:r>
      <w:r>
        <w:rPr>
          <w:lang w:val="en-US"/>
        </w:rPr>
        <w:t xml:space="preserve"> </w:t>
      </w:r>
      <w:r w:rsidRPr="007C1794">
        <w:rPr>
          <w:i/>
          <w:lang w:val="en-US"/>
        </w:rPr>
        <w:t>activity</w:t>
      </w:r>
      <w:r>
        <w:rPr>
          <w:i/>
          <w:lang w:val="en-US"/>
        </w:rPr>
        <w:t>’s</w:t>
      </w:r>
      <w:r>
        <w:rPr>
          <w:lang w:val="en-US"/>
        </w:rPr>
        <w:t xml:space="preserve"> finalization</w:t>
      </w:r>
      <w:r w:rsidRPr="007C1794">
        <w:rPr>
          <w:lang w:val="en-US"/>
        </w:rPr>
        <w:t>.</w:t>
      </w:r>
      <w:r>
        <w:rPr>
          <w:lang w:val="en-US"/>
        </w:rPr>
        <w:t xml:space="preserve"> </w:t>
      </w:r>
      <w:r w:rsidR="001522CB">
        <w:rPr>
          <w:lang w:val="en-US"/>
        </w:rPr>
        <w:fldChar w:fldCharType="begin"/>
      </w:r>
      <w:r>
        <w:rPr>
          <w:lang w:val="en-US"/>
        </w:rPr>
        <w:instrText xml:space="preserve"> REF _Ref353025208 \h </w:instrText>
      </w:r>
      <w:r w:rsidR="001522CB">
        <w:rPr>
          <w:lang w:val="en-US"/>
        </w:rPr>
      </w:r>
      <w:r w:rsidR="001522CB">
        <w:rPr>
          <w:lang w:val="en-US"/>
        </w:rPr>
        <w:fldChar w:fldCharType="separate"/>
      </w:r>
      <w:r w:rsidRPr="00130D6B">
        <w:rPr>
          <w:lang w:val="en-US"/>
        </w:rPr>
        <w:t xml:space="preserve">Table </w:t>
      </w:r>
      <w:r w:rsidRPr="00130D6B">
        <w:rPr>
          <w:noProof/>
          <w:lang w:val="en-US"/>
        </w:rPr>
        <w:t>2</w:t>
      </w:r>
      <w:r w:rsidR="001522CB">
        <w:rPr>
          <w:lang w:val="en-US"/>
        </w:rPr>
        <w:fldChar w:fldCharType="end"/>
      </w:r>
      <w:r>
        <w:rPr>
          <w:lang w:val="en-US"/>
        </w:rPr>
        <w:t xml:space="preserve"> </w:t>
      </w:r>
      <w:r w:rsidRPr="007C1794">
        <w:rPr>
          <w:lang w:val="en-US"/>
        </w:rPr>
        <w:t xml:space="preserve">illustrates the comparison of the </w:t>
      </w:r>
      <w:r>
        <w:rPr>
          <w:lang w:val="en-US"/>
        </w:rPr>
        <w:t xml:space="preserve">existing </w:t>
      </w:r>
      <w:r w:rsidRPr="007C1794">
        <w:rPr>
          <w:lang w:val="en-US"/>
        </w:rPr>
        <w:t>relations</w:t>
      </w:r>
      <w:r>
        <w:rPr>
          <w:lang w:val="en-US"/>
        </w:rPr>
        <w:t>hips</w:t>
      </w:r>
      <w:r w:rsidRPr="007C1794">
        <w:rPr>
          <w:lang w:val="en-US"/>
        </w:rPr>
        <w:t xml:space="preserve"> </w:t>
      </w:r>
      <w:r>
        <w:rPr>
          <w:lang w:val="en-US"/>
        </w:rPr>
        <w:t>from</w:t>
      </w:r>
      <w:r w:rsidRPr="007C1794">
        <w:rPr>
          <w:lang w:val="en-US"/>
        </w:rPr>
        <w:t xml:space="preserve"> </w:t>
      </w:r>
      <w:r>
        <w:rPr>
          <w:lang w:val="en-US"/>
        </w:rPr>
        <w:t>both provenance</w:t>
      </w:r>
      <w:r w:rsidRPr="007C1794">
        <w:rPr>
          <w:lang w:val="en-US"/>
        </w:rPr>
        <w:t xml:space="preserve"> models.</w:t>
      </w:r>
    </w:p>
    <w:p w:rsidR="00130D6B" w:rsidRDefault="00130D6B" w:rsidP="00130D6B">
      <w:pPr>
        <w:rPr>
          <w:lang w:val="en-US"/>
        </w:rPr>
      </w:pPr>
      <w:r w:rsidRPr="007C1794">
        <w:rPr>
          <w:lang w:val="en-US"/>
        </w:rPr>
        <w:t>From these relations</w:t>
      </w:r>
      <w:r>
        <w:rPr>
          <w:lang w:val="en-US"/>
        </w:rPr>
        <w:t>hips</w:t>
      </w:r>
      <w:r w:rsidRPr="007C1794">
        <w:rPr>
          <w:lang w:val="en-US"/>
        </w:rPr>
        <w:t xml:space="preserve"> without direct equivalence</w:t>
      </w:r>
      <w:r>
        <w:rPr>
          <w:lang w:val="en-US"/>
        </w:rPr>
        <w:t>s</w:t>
      </w:r>
      <w:r w:rsidRPr="007C1794">
        <w:rPr>
          <w:lang w:val="en-US"/>
        </w:rPr>
        <w:t xml:space="preserve">, it is possible to observe differences between models. The OPM is </w:t>
      </w:r>
      <w:r>
        <w:rPr>
          <w:lang w:val="en-US"/>
        </w:rPr>
        <w:t xml:space="preserve">a </w:t>
      </w:r>
      <w:r w:rsidRPr="007C1794">
        <w:rPr>
          <w:lang w:val="en-US"/>
        </w:rPr>
        <w:t xml:space="preserve">simpler, </w:t>
      </w:r>
      <w:r>
        <w:rPr>
          <w:lang w:val="en-US"/>
        </w:rPr>
        <w:t xml:space="preserve">and </w:t>
      </w:r>
      <w:r w:rsidRPr="007C1794">
        <w:rPr>
          <w:lang w:val="en-US"/>
        </w:rPr>
        <w:t xml:space="preserve">apparently </w:t>
      </w:r>
      <w:r>
        <w:rPr>
          <w:lang w:val="en-US"/>
        </w:rPr>
        <w:t xml:space="preserve">is </w:t>
      </w:r>
      <w:r w:rsidRPr="007C1794">
        <w:rPr>
          <w:lang w:val="en-US"/>
        </w:rPr>
        <w:t>aime</w:t>
      </w:r>
      <w:r>
        <w:rPr>
          <w:lang w:val="en-US"/>
        </w:rPr>
        <w:t>d to control flows of execution</w:t>
      </w:r>
      <w:r w:rsidRPr="007C1794">
        <w:rPr>
          <w:lang w:val="en-US"/>
        </w:rPr>
        <w:t xml:space="preserve"> taking particular indication </w:t>
      </w:r>
      <w:r>
        <w:rPr>
          <w:lang w:val="en-US"/>
        </w:rPr>
        <w:t xml:space="preserve">of a </w:t>
      </w:r>
      <w:r w:rsidRPr="007C1794">
        <w:rPr>
          <w:i/>
          <w:lang w:val="en-US"/>
        </w:rPr>
        <w:t>process</w:t>
      </w:r>
      <w:r>
        <w:rPr>
          <w:lang w:val="en-US"/>
        </w:rPr>
        <w:t xml:space="preserve"> being started by another</w:t>
      </w:r>
      <w:r w:rsidRPr="007C1794">
        <w:rPr>
          <w:lang w:val="en-US"/>
        </w:rPr>
        <w:t xml:space="preserve">. Meanwhile, PROV appears to be more focused on issues of responsibility and historical data, having several relationships between </w:t>
      </w:r>
      <w:r w:rsidRPr="007C1794">
        <w:rPr>
          <w:i/>
          <w:lang w:val="en-US"/>
        </w:rPr>
        <w:t>agents</w:t>
      </w:r>
      <w:r w:rsidRPr="007C1794">
        <w:rPr>
          <w:lang w:val="en-US"/>
        </w:rPr>
        <w:t xml:space="preserve"> and the other types (</w:t>
      </w:r>
      <w:r w:rsidRPr="007C1794">
        <w:rPr>
          <w:i/>
          <w:lang w:val="en-US"/>
        </w:rPr>
        <w:t>entities</w:t>
      </w:r>
      <w:r w:rsidRPr="007C1794">
        <w:rPr>
          <w:lang w:val="en-US"/>
        </w:rPr>
        <w:t xml:space="preserve"> and </w:t>
      </w:r>
      <w:r w:rsidRPr="007C1794">
        <w:rPr>
          <w:i/>
          <w:lang w:val="en-US"/>
        </w:rPr>
        <w:t>activities</w:t>
      </w:r>
      <w:r w:rsidRPr="007C1794">
        <w:rPr>
          <w:lang w:val="en-US"/>
        </w:rPr>
        <w:t xml:space="preserve">), but also being </w:t>
      </w:r>
      <w:r>
        <w:rPr>
          <w:lang w:val="en-US"/>
        </w:rPr>
        <w:t>more</w:t>
      </w:r>
      <w:r w:rsidRPr="007C1794">
        <w:rPr>
          <w:lang w:val="en-US"/>
        </w:rPr>
        <w:t xml:space="preserve"> complete, having all relationships equivalent to the OPM. </w:t>
      </w:r>
      <w:r>
        <w:rPr>
          <w:lang w:val="en-US"/>
        </w:rPr>
        <w:t>This may be due to the fact that the majority of OPM’s designers also participated in the creation of PROV.</w:t>
      </w:r>
    </w:p>
    <w:p w:rsidR="00130D6B" w:rsidRDefault="00130D6B" w:rsidP="00130D6B">
      <w:pPr>
        <w:pStyle w:val="Caption"/>
        <w:keepNext/>
      </w:pPr>
      <w:bookmarkStart w:id="37" w:name="_Ref353025208"/>
      <w:proofErr w:type="spellStart"/>
      <w:r>
        <w:t>Table</w:t>
      </w:r>
      <w:proofErr w:type="spellEnd"/>
      <w:r>
        <w:t xml:space="preserve"> </w:t>
      </w:r>
      <w:fldSimple w:instr=" SEQ Table \* ARABIC ">
        <w:r>
          <w:rPr>
            <w:noProof/>
          </w:rPr>
          <w:t>2</w:t>
        </w:r>
      </w:fldSimple>
      <w:bookmarkEnd w:id="37"/>
      <w:r>
        <w:rPr>
          <w:noProof/>
        </w:rPr>
        <w:t xml:space="preserve">: </w:t>
      </w:r>
      <w:r w:rsidRPr="00A654C7">
        <w:rPr>
          <w:noProof/>
        </w:rPr>
        <w:t>OPM x PROV</w:t>
      </w:r>
    </w:p>
    <w:tbl>
      <w:tblPr>
        <w:tblStyle w:val="LightGrid1"/>
        <w:tblW w:w="0" w:type="auto"/>
        <w:tblInd w:w="2889" w:type="dxa"/>
        <w:tblLook w:val="04A0"/>
      </w:tblPr>
      <w:tblGrid>
        <w:gridCol w:w="1866"/>
        <w:gridCol w:w="2038"/>
      </w:tblGrid>
      <w:tr w:rsidR="00130D6B" w:rsidRPr="00FB1EF7" w:rsidTr="00421ADB">
        <w:trPr>
          <w:cnfStyle w:val="100000000000"/>
          <w:trHeight w:val="215"/>
        </w:trPr>
        <w:tc>
          <w:tcPr>
            <w:cnfStyle w:val="001000000000"/>
            <w:tcW w:w="1866" w:type="dxa"/>
          </w:tcPr>
          <w:p w:rsidR="00130D6B" w:rsidRPr="00D76FA1" w:rsidRDefault="00130D6B" w:rsidP="00421ADB">
            <w:pPr>
              <w:ind w:firstLine="0"/>
              <w:jc w:val="center"/>
              <w:rPr>
                <w:i/>
              </w:rPr>
            </w:pPr>
            <w:r w:rsidRPr="00D76FA1">
              <w:t>OPM</w:t>
            </w:r>
          </w:p>
        </w:tc>
        <w:tc>
          <w:tcPr>
            <w:tcW w:w="2038" w:type="dxa"/>
          </w:tcPr>
          <w:p w:rsidR="00130D6B" w:rsidRPr="00D76FA1" w:rsidRDefault="00130D6B" w:rsidP="00421ADB">
            <w:pPr>
              <w:ind w:firstLine="0"/>
              <w:jc w:val="center"/>
              <w:cnfStyle w:val="100000000000"/>
            </w:pPr>
            <w:r w:rsidRPr="00D76FA1">
              <w:t>PROV</w:t>
            </w:r>
          </w:p>
        </w:tc>
      </w:tr>
      <w:tr w:rsidR="00130D6B" w:rsidRPr="00FB1EF7" w:rsidTr="00421ADB">
        <w:trPr>
          <w:cnfStyle w:val="000000100000"/>
          <w:trHeight w:val="243"/>
        </w:trPr>
        <w:tc>
          <w:tcPr>
            <w:cnfStyle w:val="001000000000"/>
            <w:tcW w:w="1866" w:type="dxa"/>
          </w:tcPr>
          <w:p w:rsidR="00130D6B" w:rsidRPr="00504956" w:rsidRDefault="00130D6B" w:rsidP="00421ADB">
            <w:pPr>
              <w:ind w:firstLine="0"/>
              <w:jc w:val="center"/>
              <w:rPr>
                <w:i/>
                <w:sz w:val="20"/>
              </w:rPr>
            </w:pPr>
            <w:proofErr w:type="spellStart"/>
            <w:proofErr w:type="gramStart"/>
            <w:r w:rsidRPr="00504956">
              <w:rPr>
                <w:i/>
                <w:sz w:val="20"/>
              </w:rPr>
              <w:t>used</w:t>
            </w:r>
            <w:proofErr w:type="spellEnd"/>
            <w:proofErr w:type="gramEnd"/>
          </w:p>
        </w:tc>
        <w:tc>
          <w:tcPr>
            <w:tcW w:w="2038" w:type="dxa"/>
          </w:tcPr>
          <w:p w:rsidR="00130D6B" w:rsidRPr="00504956" w:rsidRDefault="00130D6B" w:rsidP="00421ADB">
            <w:pPr>
              <w:ind w:firstLine="0"/>
              <w:jc w:val="center"/>
              <w:cnfStyle w:val="000000100000"/>
              <w:rPr>
                <w:b/>
                <w:i/>
                <w:sz w:val="20"/>
              </w:rPr>
            </w:pPr>
            <w:proofErr w:type="spellStart"/>
            <w:proofErr w:type="gramStart"/>
            <w:r w:rsidRPr="00504956">
              <w:rPr>
                <w:b/>
                <w:i/>
                <w:sz w:val="20"/>
              </w:rPr>
              <w:t>used</w:t>
            </w:r>
            <w:proofErr w:type="spellEnd"/>
            <w:proofErr w:type="gramEnd"/>
          </w:p>
        </w:tc>
      </w:tr>
      <w:tr w:rsidR="00130D6B" w:rsidRPr="00FB1EF7" w:rsidTr="00421ADB">
        <w:trPr>
          <w:cnfStyle w:val="000000010000"/>
          <w:trHeight w:val="207"/>
        </w:trPr>
        <w:tc>
          <w:tcPr>
            <w:cnfStyle w:val="001000000000"/>
            <w:tcW w:w="1866" w:type="dxa"/>
          </w:tcPr>
          <w:p w:rsidR="00130D6B" w:rsidRPr="00504956" w:rsidRDefault="00130D6B" w:rsidP="00421ADB">
            <w:pPr>
              <w:ind w:firstLine="0"/>
              <w:jc w:val="center"/>
              <w:rPr>
                <w:i/>
                <w:sz w:val="20"/>
              </w:rPr>
            </w:pPr>
            <w:proofErr w:type="spellStart"/>
            <w:proofErr w:type="gramStart"/>
            <w:r w:rsidRPr="00504956">
              <w:rPr>
                <w:i/>
                <w:sz w:val="20"/>
              </w:rPr>
              <w:t>wasGeneratedBy</w:t>
            </w:r>
            <w:proofErr w:type="spellEnd"/>
            <w:proofErr w:type="gramEnd"/>
          </w:p>
        </w:tc>
        <w:tc>
          <w:tcPr>
            <w:tcW w:w="2038" w:type="dxa"/>
          </w:tcPr>
          <w:p w:rsidR="00130D6B" w:rsidRPr="00504956" w:rsidRDefault="00130D6B" w:rsidP="00421ADB">
            <w:pPr>
              <w:ind w:firstLine="0"/>
              <w:jc w:val="center"/>
              <w:cnfStyle w:val="000000010000"/>
              <w:rPr>
                <w:b/>
                <w:i/>
                <w:sz w:val="20"/>
              </w:rPr>
            </w:pPr>
            <w:proofErr w:type="spellStart"/>
            <w:proofErr w:type="gramStart"/>
            <w:r w:rsidRPr="00504956">
              <w:rPr>
                <w:b/>
                <w:i/>
                <w:sz w:val="20"/>
              </w:rPr>
              <w:t>wasGeneratedBy</w:t>
            </w:r>
            <w:proofErr w:type="spellEnd"/>
            <w:proofErr w:type="gramEnd"/>
          </w:p>
        </w:tc>
      </w:tr>
      <w:tr w:rsidR="00130D6B" w:rsidRPr="00FB1EF7" w:rsidTr="00421ADB">
        <w:trPr>
          <w:cnfStyle w:val="000000100000"/>
          <w:trHeight w:val="215"/>
        </w:trPr>
        <w:tc>
          <w:tcPr>
            <w:cnfStyle w:val="001000000000"/>
            <w:tcW w:w="1866" w:type="dxa"/>
          </w:tcPr>
          <w:p w:rsidR="00130D6B" w:rsidRPr="00504956" w:rsidRDefault="00130D6B" w:rsidP="00421ADB">
            <w:pPr>
              <w:ind w:firstLine="0"/>
              <w:jc w:val="center"/>
              <w:rPr>
                <w:i/>
                <w:sz w:val="20"/>
              </w:rPr>
            </w:pPr>
            <w:proofErr w:type="spellStart"/>
            <w:proofErr w:type="gramStart"/>
            <w:r w:rsidRPr="00504956">
              <w:rPr>
                <w:i/>
                <w:sz w:val="20"/>
              </w:rPr>
              <w:t>wasControlledBy</w:t>
            </w:r>
            <w:proofErr w:type="spellEnd"/>
            <w:proofErr w:type="gramEnd"/>
          </w:p>
        </w:tc>
        <w:tc>
          <w:tcPr>
            <w:tcW w:w="2038" w:type="dxa"/>
          </w:tcPr>
          <w:p w:rsidR="00130D6B" w:rsidRPr="00504956" w:rsidRDefault="00130D6B" w:rsidP="00421ADB">
            <w:pPr>
              <w:ind w:firstLine="0"/>
              <w:jc w:val="center"/>
              <w:cnfStyle w:val="000000100000"/>
              <w:rPr>
                <w:b/>
                <w:i/>
                <w:sz w:val="20"/>
              </w:rPr>
            </w:pPr>
            <w:proofErr w:type="spellStart"/>
            <w:proofErr w:type="gramStart"/>
            <w:r w:rsidRPr="00504956">
              <w:rPr>
                <w:b/>
                <w:i/>
                <w:sz w:val="20"/>
              </w:rPr>
              <w:t>wasAssociatedWith</w:t>
            </w:r>
            <w:proofErr w:type="spellEnd"/>
            <w:proofErr w:type="gramEnd"/>
          </w:p>
        </w:tc>
      </w:tr>
      <w:tr w:rsidR="00130D6B" w:rsidRPr="00FB1EF7" w:rsidTr="00421ADB">
        <w:trPr>
          <w:cnfStyle w:val="000000010000"/>
          <w:trHeight w:val="207"/>
        </w:trPr>
        <w:tc>
          <w:tcPr>
            <w:cnfStyle w:val="001000000000"/>
            <w:tcW w:w="1866" w:type="dxa"/>
          </w:tcPr>
          <w:p w:rsidR="00130D6B" w:rsidRPr="00504956" w:rsidRDefault="00130D6B" w:rsidP="00421ADB">
            <w:pPr>
              <w:ind w:firstLine="0"/>
              <w:jc w:val="center"/>
              <w:rPr>
                <w:i/>
                <w:sz w:val="20"/>
              </w:rPr>
            </w:pPr>
            <w:proofErr w:type="spellStart"/>
            <w:proofErr w:type="gramStart"/>
            <w:r w:rsidRPr="00504956">
              <w:rPr>
                <w:i/>
                <w:sz w:val="20"/>
              </w:rPr>
              <w:t>wasDerivedFrom</w:t>
            </w:r>
            <w:proofErr w:type="spellEnd"/>
            <w:proofErr w:type="gramEnd"/>
          </w:p>
        </w:tc>
        <w:tc>
          <w:tcPr>
            <w:tcW w:w="2038" w:type="dxa"/>
          </w:tcPr>
          <w:p w:rsidR="00130D6B" w:rsidRPr="00504956" w:rsidRDefault="00130D6B" w:rsidP="00421ADB">
            <w:pPr>
              <w:ind w:firstLine="0"/>
              <w:jc w:val="center"/>
              <w:cnfStyle w:val="000000010000"/>
              <w:rPr>
                <w:b/>
                <w:i/>
                <w:sz w:val="20"/>
              </w:rPr>
            </w:pPr>
            <w:proofErr w:type="spellStart"/>
            <w:proofErr w:type="gramStart"/>
            <w:r w:rsidRPr="00504956">
              <w:rPr>
                <w:b/>
                <w:i/>
                <w:sz w:val="20"/>
              </w:rPr>
              <w:t>wasDerivedFrom</w:t>
            </w:r>
            <w:proofErr w:type="spellEnd"/>
            <w:proofErr w:type="gramEnd"/>
          </w:p>
        </w:tc>
      </w:tr>
      <w:tr w:rsidR="00130D6B" w:rsidRPr="00FB1EF7" w:rsidTr="00421ADB">
        <w:trPr>
          <w:cnfStyle w:val="000000100000"/>
          <w:trHeight w:val="215"/>
        </w:trPr>
        <w:tc>
          <w:tcPr>
            <w:cnfStyle w:val="001000000000"/>
            <w:tcW w:w="1866" w:type="dxa"/>
          </w:tcPr>
          <w:p w:rsidR="00130D6B" w:rsidRPr="00504956" w:rsidRDefault="00130D6B" w:rsidP="00421ADB">
            <w:pPr>
              <w:ind w:firstLine="0"/>
              <w:jc w:val="center"/>
              <w:rPr>
                <w:i/>
                <w:sz w:val="20"/>
              </w:rPr>
            </w:pPr>
            <w:proofErr w:type="spellStart"/>
            <w:proofErr w:type="gramStart"/>
            <w:r w:rsidRPr="00504956">
              <w:rPr>
                <w:i/>
                <w:sz w:val="20"/>
              </w:rPr>
              <w:t>wasTriggeredBy</w:t>
            </w:r>
            <w:proofErr w:type="spellEnd"/>
            <w:proofErr w:type="gramEnd"/>
          </w:p>
        </w:tc>
        <w:tc>
          <w:tcPr>
            <w:tcW w:w="2038" w:type="dxa"/>
          </w:tcPr>
          <w:p w:rsidR="00130D6B" w:rsidRPr="00504956" w:rsidRDefault="00130D6B" w:rsidP="00421ADB">
            <w:pPr>
              <w:ind w:firstLine="0"/>
              <w:jc w:val="center"/>
              <w:cnfStyle w:val="000000100000"/>
              <w:rPr>
                <w:b/>
                <w:i/>
                <w:sz w:val="20"/>
              </w:rPr>
            </w:pPr>
            <w:proofErr w:type="spellStart"/>
            <w:proofErr w:type="gramStart"/>
            <w:r w:rsidRPr="00504956">
              <w:rPr>
                <w:b/>
                <w:i/>
                <w:sz w:val="20"/>
              </w:rPr>
              <w:t>wasStartedBy</w:t>
            </w:r>
            <w:proofErr w:type="spellEnd"/>
            <w:proofErr w:type="gramEnd"/>
          </w:p>
        </w:tc>
      </w:tr>
      <w:tr w:rsidR="00130D6B" w:rsidRPr="00FB1EF7" w:rsidTr="00421ADB">
        <w:trPr>
          <w:cnfStyle w:val="000000010000"/>
          <w:trHeight w:val="215"/>
        </w:trPr>
        <w:tc>
          <w:tcPr>
            <w:cnfStyle w:val="001000000000"/>
            <w:tcW w:w="1866" w:type="dxa"/>
          </w:tcPr>
          <w:p w:rsidR="00130D6B" w:rsidRPr="00504956" w:rsidRDefault="00130D6B" w:rsidP="00421ADB">
            <w:pPr>
              <w:jc w:val="center"/>
              <w:rPr>
                <w:i/>
                <w:sz w:val="20"/>
              </w:rPr>
            </w:pPr>
          </w:p>
        </w:tc>
        <w:tc>
          <w:tcPr>
            <w:tcW w:w="2038" w:type="dxa"/>
          </w:tcPr>
          <w:p w:rsidR="00130D6B" w:rsidRPr="00504956" w:rsidRDefault="00130D6B" w:rsidP="00421ADB">
            <w:pPr>
              <w:ind w:firstLine="0"/>
              <w:jc w:val="center"/>
              <w:cnfStyle w:val="000000010000"/>
              <w:rPr>
                <w:b/>
                <w:i/>
                <w:sz w:val="20"/>
              </w:rPr>
            </w:pPr>
            <w:proofErr w:type="spellStart"/>
            <w:proofErr w:type="gramStart"/>
            <w:r w:rsidRPr="00504956">
              <w:rPr>
                <w:b/>
                <w:i/>
                <w:sz w:val="20"/>
              </w:rPr>
              <w:t>wasEndedBy</w:t>
            </w:r>
            <w:proofErr w:type="spellEnd"/>
            <w:proofErr w:type="gramEnd"/>
          </w:p>
        </w:tc>
      </w:tr>
      <w:tr w:rsidR="00130D6B" w:rsidRPr="00FB1EF7" w:rsidTr="00421ADB">
        <w:trPr>
          <w:cnfStyle w:val="000000100000"/>
          <w:trHeight w:val="215"/>
        </w:trPr>
        <w:tc>
          <w:tcPr>
            <w:cnfStyle w:val="001000000000"/>
            <w:tcW w:w="1866" w:type="dxa"/>
          </w:tcPr>
          <w:p w:rsidR="00130D6B" w:rsidRPr="00504956" w:rsidRDefault="00130D6B" w:rsidP="00421ADB">
            <w:pPr>
              <w:jc w:val="center"/>
              <w:rPr>
                <w:i/>
                <w:sz w:val="20"/>
              </w:rPr>
            </w:pPr>
          </w:p>
        </w:tc>
        <w:tc>
          <w:tcPr>
            <w:tcW w:w="2038" w:type="dxa"/>
          </w:tcPr>
          <w:p w:rsidR="00130D6B" w:rsidRPr="00504956" w:rsidRDefault="00130D6B" w:rsidP="00421ADB">
            <w:pPr>
              <w:ind w:firstLine="0"/>
              <w:jc w:val="center"/>
              <w:cnfStyle w:val="000000100000"/>
              <w:rPr>
                <w:b/>
                <w:i/>
                <w:sz w:val="20"/>
              </w:rPr>
            </w:pPr>
            <w:proofErr w:type="spellStart"/>
            <w:proofErr w:type="gramStart"/>
            <w:r w:rsidRPr="00504956">
              <w:rPr>
                <w:b/>
                <w:i/>
                <w:sz w:val="20"/>
              </w:rPr>
              <w:t>wasRevisionOf</w:t>
            </w:r>
            <w:proofErr w:type="spellEnd"/>
            <w:proofErr w:type="gramEnd"/>
          </w:p>
        </w:tc>
      </w:tr>
      <w:tr w:rsidR="00130D6B" w:rsidRPr="00FB1EF7" w:rsidTr="00421ADB">
        <w:trPr>
          <w:cnfStyle w:val="000000010000"/>
          <w:trHeight w:val="215"/>
        </w:trPr>
        <w:tc>
          <w:tcPr>
            <w:cnfStyle w:val="001000000000"/>
            <w:tcW w:w="1866" w:type="dxa"/>
          </w:tcPr>
          <w:p w:rsidR="00130D6B" w:rsidRPr="00504956" w:rsidRDefault="00130D6B" w:rsidP="00421ADB">
            <w:pPr>
              <w:jc w:val="center"/>
              <w:rPr>
                <w:i/>
                <w:sz w:val="20"/>
              </w:rPr>
            </w:pPr>
          </w:p>
        </w:tc>
        <w:tc>
          <w:tcPr>
            <w:tcW w:w="2038" w:type="dxa"/>
          </w:tcPr>
          <w:p w:rsidR="00130D6B" w:rsidRPr="00504956" w:rsidRDefault="00130D6B" w:rsidP="00421ADB">
            <w:pPr>
              <w:ind w:firstLine="0"/>
              <w:jc w:val="center"/>
              <w:cnfStyle w:val="000000010000"/>
              <w:rPr>
                <w:b/>
                <w:i/>
                <w:sz w:val="20"/>
              </w:rPr>
            </w:pPr>
            <w:proofErr w:type="spellStart"/>
            <w:proofErr w:type="gramStart"/>
            <w:r w:rsidRPr="00504956">
              <w:rPr>
                <w:b/>
                <w:i/>
                <w:sz w:val="20"/>
              </w:rPr>
              <w:t>wasAttributtedTo</w:t>
            </w:r>
            <w:proofErr w:type="spellEnd"/>
            <w:proofErr w:type="gramEnd"/>
          </w:p>
        </w:tc>
      </w:tr>
      <w:tr w:rsidR="00130D6B" w:rsidRPr="00FB1EF7" w:rsidTr="00421ADB">
        <w:trPr>
          <w:cnfStyle w:val="000000100000"/>
          <w:trHeight w:val="215"/>
        </w:trPr>
        <w:tc>
          <w:tcPr>
            <w:cnfStyle w:val="001000000000"/>
            <w:tcW w:w="1866" w:type="dxa"/>
          </w:tcPr>
          <w:p w:rsidR="00130D6B" w:rsidRPr="00504956" w:rsidRDefault="00130D6B" w:rsidP="00421ADB">
            <w:pPr>
              <w:jc w:val="center"/>
              <w:rPr>
                <w:i/>
                <w:sz w:val="20"/>
              </w:rPr>
            </w:pPr>
          </w:p>
        </w:tc>
        <w:tc>
          <w:tcPr>
            <w:tcW w:w="2038" w:type="dxa"/>
          </w:tcPr>
          <w:p w:rsidR="00130D6B" w:rsidRPr="00504956" w:rsidRDefault="00130D6B" w:rsidP="00421ADB">
            <w:pPr>
              <w:ind w:firstLine="0"/>
              <w:jc w:val="center"/>
              <w:cnfStyle w:val="000000100000"/>
              <w:rPr>
                <w:b/>
                <w:i/>
                <w:sz w:val="20"/>
              </w:rPr>
            </w:pPr>
            <w:proofErr w:type="spellStart"/>
            <w:proofErr w:type="gramStart"/>
            <w:r w:rsidRPr="00504956">
              <w:rPr>
                <w:b/>
                <w:i/>
                <w:sz w:val="20"/>
              </w:rPr>
              <w:t>wasInformedBy</w:t>
            </w:r>
            <w:proofErr w:type="spellEnd"/>
            <w:proofErr w:type="gramEnd"/>
          </w:p>
        </w:tc>
      </w:tr>
      <w:tr w:rsidR="00130D6B" w:rsidRPr="00FB1EF7" w:rsidTr="00421ADB">
        <w:trPr>
          <w:cnfStyle w:val="000000010000"/>
          <w:trHeight w:val="215"/>
        </w:trPr>
        <w:tc>
          <w:tcPr>
            <w:cnfStyle w:val="001000000000"/>
            <w:tcW w:w="1866" w:type="dxa"/>
          </w:tcPr>
          <w:p w:rsidR="00130D6B" w:rsidRPr="00504956" w:rsidRDefault="00130D6B" w:rsidP="00421ADB">
            <w:pPr>
              <w:jc w:val="center"/>
              <w:rPr>
                <w:i/>
                <w:sz w:val="20"/>
              </w:rPr>
            </w:pPr>
          </w:p>
        </w:tc>
        <w:tc>
          <w:tcPr>
            <w:tcW w:w="2038" w:type="dxa"/>
          </w:tcPr>
          <w:p w:rsidR="00130D6B" w:rsidRPr="00504956" w:rsidRDefault="00130D6B" w:rsidP="00421ADB">
            <w:pPr>
              <w:ind w:firstLine="0"/>
              <w:jc w:val="center"/>
              <w:cnfStyle w:val="000000010000"/>
              <w:rPr>
                <w:b/>
                <w:i/>
                <w:sz w:val="20"/>
              </w:rPr>
            </w:pPr>
            <w:proofErr w:type="spellStart"/>
            <w:proofErr w:type="gramStart"/>
            <w:r w:rsidRPr="00504956">
              <w:rPr>
                <w:b/>
                <w:i/>
                <w:sz w:val="20"/>
              </w:rPr>
              <w:t>actedOnBehalfOf</w:t>
            </w:r>
            <w:proofErr w:type="spellEnd"/>
            <w:proofErr w:type="gramEnd"/>
          </w:p>
        </w:tc>
      </w:tr>
    </w:tbl>
    <w:p w:rsidR="00130D6B" w:rsidRPr="001E187B" w:rsidRDefault="00130D6B" w:rsidP="00130D6B">
      <w:pPr>
        <w:pStyle w:val="Heading2"/>
        <w:rPr>
          <w:lang w:val="en-US"/>
        </w:rPr>
      </w:pPr>
      <w:bookmarkStart w:id="38" w:name="_Toc352784500"/>
      <w:bookmarkStart w:id="39" w:name="_Ref353029726"/>
      <w:r w:rsidRPr="001E187B">
        <w:rPr>
          <w:lang w:val="en-US"/>
        </w:rPr>
        <w:t>Final Considerations</w:t>
      </w:r>
      <w:bookmarkEnd w:id="38"/>
      <w:bookmarkEnd w:id="39"/>
    </w:p>
    <w:p w:rsidR="00130D6B" w:rsidRDefault="00130D6B" w:rsidP="00130D6B">
      <w:pPr>
        <w:rPr>
          <w:lang w:val="en-US"/>
        </w:rPr>
      </w:pPr>
      <w:r>
        <w:rPr>
          <w:lang w:val="en-US"/>
        </w:rPr>
        <w:t>In this chapter was presented the concepts of provenance in order to gather historical information about objects for further analysis. It was also presented both the existing provenance models (OPM and PROV) that can be used for provenance of digital information. Later, a comparison between models was made, pointing out their similarities. It might be also possible to attribute the lack of documentation for OPM due to the fact that the same designers were involved in the creation of PROV, which occurred around the same year that OPM updates halted (at 2010). By analyzing both provenance models, there are three key points that led to the construction of a new approach of game flow analysis for games:</w:t>
      </w:r>
    </w:p>
    <w:p w:rsidR="00130D6B" w:rsidRDefault="00130D6B" w:rsidP="00130D6B">
      <w:pPr>
        <w:pStyle w:val="ListParagraph"/>
        <w:numPr>
          <w:ilvl w:val="0"/>
          <w:numId w:val="21"/>
        </w:numPr>
        <w:rPr>
          <w:lang w:val="en-US"/>
        </w:rPr>
      </w:pPr>
      <w:r>
        <w:rPr>
          <w:lang w:val="en-US"/>
        </w:rPr>
        <w:t>Provenance of objects, which allows for a detailed study of an object’s life cycle.</w:t>
      </w:r>
    </w:p>
    <w:p w:rsidR="00130D6B" w:rsidRDefault="00130D6B" w:rsidP="00130D6B">
      <w:pPr>
        <w:pStyle w:val="ListParagraph"/>
        <w:numPr>
          <w:ilvl w:val="0"/>
          <w:numId w:val="21"/>
        </w:numPr>
        <w:rPr>
          <w:lang w:val="en-US"/>
        </w:rPr>
      </w:pPr>
      <w:r>
        <w:rPr>
          <w:lang w:val="en-US"/>
        </w:rPr>
        <w:lastRenderedPageBreak/>
        <w:t>Provenance inferences, which allows making statements while at the same time hiding unimportant facts to reach conclusions about the object’s history.</w:t>
      </w:r>
    </w:p>
    <w:p w:rsidR="00130D6B" w:rsidRDefault="00130D6B" w:rsidP="00130D6B">
      <w:pPr>
        <w:pStyle w:val="ListParagraph"/>
        <w:numPr>
          <w:ilvl w:val="0"/>
          <w:numId w:val="21"/>
        </w:numPr>
        <w:rPr>
          <w:lang w:val="en-US"/>
        </w:rPr>
      </w:pPr>
      <w:r>
        <w:rPr>
          <w:lang w:val="en-US"/>
        </w:rPr>
        <w:t xml:space="preserve">Provenance Graph, which allows for an analysis of the object’s interactions and influences from other </w:t>
      </w:r>
      <w:r w:rsidRPr="00DF2EDB">
        <w:rPr>
          <w:i/>
          <w:lang w:val="en-US"/>
        </w:rPr>
        <w:t>entities</w:t>
      </w:r>
      <w:r>
        <w:rPr>
          <w:lang w:val="en-US"/>
        </w:rPr>
        <w:t xml:space="preserve"> throughout its life cycle.</w:t>
      </w:r>
    </w:p>
    <w:p w:rsidR="00130D6B" w:rsidRPr="001E187B" w:rsidRDefault="00130D6B" w:rsidP="00130D6B">
      <w:pPr>
        <w:rPr>
          <w:rFonts w:eastAsiaTheme="majorEastAsia" w:cstheme="majorBidi"/>
          <w:b/>
          <w:bCs/>
          <w:caps/>
          <w:sz w:val="28"/>
          <w:szCs w:val="28"/>
          <w:lang w:val="en-US"/>
        </w:rPr>
      </w:pPr>
      <w:r>
        <w:rPr>
          <w:lang w:val="en-US"/>
        </w:rPr>
        <w:t xml:space="preserve">With this, it is proposed a new approach to </w:t>
      </w:r>
      <w:r w:rsidRPr="00FD2C4F">
        <w:rPr>
          <w:lang w:val="en-US"/>
        </w:rPr>
        <w:t xml:space="preserve">improve the player’s understanding of the game flow, providing insights on how the story progressed and </w:t>
      </w:r>
      <w:r>
        <w:rPr>
          <w:lang w:val="en-US"/>
        </w:rPr>
        <w:t>what influenced</w:t>
      </w:r>
      <w:r w:rsidRPr="00FD2C4F">
        <w:rPr>
          <w:lang w:val="en-US"/>
        </w:rPr>
        <w:t xml:space="preserve"> in the outcome</w:t>
      </w:r>
      <w:r>
        <w:rPr>
          <w:lang w:val="en-US"/>
        </w:rPr>
        <w:t>s</w:t>
      </w:r>
      <w:r w:rsidRPr="00FD2C4F">
        <w:rPr>
          <w:lang w:val="en-US"/>
        </w:rPr>
        <w:t xml:space="preserve">. In order to improve understanding, </w:t>
      </w:r>
      <w:r>
        <w:rPr>
          <w:lang w:val="en-US"/>
        </w:rPr>
        <w:t>it is</w:t>
      </w:r>
      <w:r w:rsidRPr="00FD2C4F">
        <w:rPr>
          <w:lang w:val="en-US"/>
        </w:rPr>
        <w:t xml:space="preserve"> provide</w:t>
      </w:r>
      <w:r>
        <w:rPr>
          <w:lang w:val="en-US"/>
        </w:rPr>
        <w:t>d</w:t>
      </w:r>
      <w:r w:rsidRPr="00FD2C4F">
        <w:rPr>
          <w:lang w:val="en-US"/>
        </w:rPr>
        <w:t xml:space="preserve"> the means to analyze the game flow by using provenance</w:t>
      </w:r>
      <w:r>
        <w:rPr>
          <w:lang w:val="en-US"/>
        </w:rPr>
        <w:t xml:space="preserve">. This new approach, called </w:t>
      </w:r>
      <w:r w:rsidRPr="007674D2">
        <w:rPr>
          <w:i/>
          <w:lang w:val="en-US"/>
        </w:rPr>
        <w:t>Provenance in Games</w:t>
      </w:r>
      <w:r>
        <w:rPr>
          <w:lang w:val="en-US"/>
        </w:rPr>
        <w:t xml:space="preserve">, is presented in </w:t>
      </w:r>
      <w:r w:rsidR="00D076A8">
        <w:rPr>
          <w:lang w:val="en-US"/>
        </w:rPr>
        <w:t>Chapter 4</w:t>
      </w:r>
      <w:r>
        <w:rPr>
          <w:lang w:val="en-US"/>
        </w:rPr>
        <w:t>.</w:t>
      </w:r>
      <w:r w:rsidRPr="001E187B">
        <w:rPr>
          <w:lang w:val="en-US"/>
        </w:rPr>
        <w:br w:type="page"/>
      </w:r>
    </w:p>
    <w:p w:rsidR="00130D6B" w:rsidRPr="001E187B" w:rsidRDefault="00130D6B" w:rsidP="00130D6B">
      <w:pPr>
        <w:pStyle w:val="Heading1"/>
        <w:numPr>
          <w:ilvl w:val="0"/>
          <w:numId w:val="0"/>
        </w:numPr>
        <w:rPr>
          <w:lang w:val="en-US"/>
        </w:rPr>
      </w:pPr>
      <w:bookmarkStart w:id="40" w:name="_Toc352784530"/>
      <w:r w:rsidRPr="001E187B">
        <w:rPr>
          <w:lang w:val="en-US"/>
        </w:rPr>
        <w:lastRenderedPageBreak/>
        <w:t>References</w:t>
      </w:r>
      <w:bookmarkEnd w:id="40"/>
    </w:p>
    <w:p w:rsidR="005437C1" w:rsidRPr="005437C1" w:rsidRDefault="001522CB" w:rsidP="005437C1">
      <w:pPr>
        <w:pStyle w:val="Bibliography"/>
        <w:rPr>
          <w:rFonts w:cs="Times New Roman"/>
          <w:lang w:val="en-US"/>
        </w:rPr>
      </w:pPr>
      <w:r w:rsidRPr="001E187B">
        <w:rPr>
          <w:lang w:val="en-US"/>
        </w:rPr>
        <w:fldChar w:fldCharType="begin"/>
      </w:r>
      <w:r w:rsidR="00130D6B">
        <w:rPr>
          <w:lang w:val="en-US"/>
        </w:rPr>
        <w:instrText xml:space="preserve"> ADDIN ZOTERO_BIBL {"custom":[]} </w:instrText>
      </w:r>
      <w:r w:rsidRPr="001E187B">
        <w:rPr>
          <w:lang w:val="en-US"/>
        </w:rPr>
        <w:fldChar w:fldCharType="separate"/>
      </w:r>
      <w:r w:rsidR="005437C1" w:rsidRPr="005437C1">
        <w:rPr>
          <w:rFonts w:cs="Times New Roman"/>
          <w:lang w:val="en-US"/>
        </w:rPr>
        <w:t xml:space="preserve">BOSE, R.; FOSTER, I.; MOREAU, L. Report on the International Provenance and Annotation Workshop: (IPAW’06) 3-5 May 2006, Chicago. </w:t>
      </w:r>
      <w:r w:rsidR="005437C1" w:rsidRPr="005437C1">
        <w:rPr>
          <w:rFonts w:cs="Times New Roman"/>
          <w:b/>
          <w:bCs/>
          <w:lang w:val="en-US"/>
        </w:rPr>
        <w:t>SIGMOD Rec.</w:t>
      </w:r>
      <w:r w:rsidR="005437C1" w:rsidRPr="005437C1">
        <w:rPr>
          <w:rFonts w:cs="Times New Roman"/>
          <w:lang w:val="en-US"/>
        </w:rPr>
        <w:t xml:space="preserve">, v. 35, n. 3, p. 51–53, set. 2006. </w:t>
      </w:r>
    </w:p>
    <w:p w:rsidR="005437C1" w:rsidRPr="005437C1" w:rsidRDefault="005437C1" w:rsidP="005437C1">
      <w:pPr>
        <w:pStyle w:val="Bibliography"/>
        <w:rPr>
          <w:rFonts w:cs="Times New Roman"/>
          <w:lang w:val="en-US"/>
        </w:rPr>
      </w:pPr>
      <w:r w:rsidRPr="005437C1">
        <w:rPr>
          <w:rFonts w:cs="Times New Roman"/>
          <w:lang w:val="en-US"/>
        </w:rPr>
        <w:t xml:space="preserve">CHENEY, J. </w:t>
      </w:r>
      <w:r w:rsidRPr="005437C1">
        <w:rPr>
          <w:rFonts w:cs="Times New Roman"/>
          <w:b/>
          <w:bCs/>
          <w:lang w:val="en-US"/>
        </w:rPr>
        <w:t>Semantics of the PROV Data Model</w:t>
      </w:r>
      <w:r w:rsidRPr="005437C1">
        <w:rPr>
          <w:rFonts w:cs="Times New Roman"/>
          <w:lang w:val="en-US"/>
        </w:rPr>
        <w:t xml:space="preserve">. </w:t>
      </w:r>
      <w:r w:rsidRPr="005437C1">
        <w:rPr>
          <w:rFonts w:cs="Times New Roman"/>
        </w:rPr>
        <w:t xml:space="preserve">Disponível em: &lt;http://www.w3.org/TR/2013/WD-prov-sem-20130312/&gt;. </w:t>
      </w:r>
      <w:proofErr w:type="spellStart"/>
      <w:r w:rsidRPr="005437C1">
        <w:rPr>
          <w:rFonts w:cs="Times New Roman"/>
          <w:lang w:val="en-US"/>
        </w:rPr>
        <w:t>Acesso</w:t>
      </w:r>
      <w:proofErr w:type="spellEnd"/>
      <w:r w:rsidRPr="005437C1">
        <w:rPr>
          <w:rFonts w:cs="Times New Roman"/>
          <w:lang w:val="en-US"/>
        </w:rPr>
        <w:t xml:space="preserve"> </w:t>
      </w:r>
      <w:proofErr w:type="spellStart"/>
      <w:r w:rsidRPr="005437C1">
        <w:rPr>
          <w:rFonts w:cs="Times New Roman"/>
          <w:lang w:val="en-US"/>
        </w:rPr>
        <w:t>em</w:t>
      </w:r>
      <w:proofErr w:type="spellEnd"/>
      <w:r w:rsidRPr="005437C1">
        <w:rPr>
          <w:rFonts w:cs="Times New Roman"/>
          <w:lang w:val="en-US"/>
        </w:rPr>
        <w:t xml:space="preserve">: 26 mar. 2013. </w:t>
      </w:r>
    </w:p>
    <w:p w:rsidR="005437C1" w:rsidRPr="005437C1" w:rsidRDefault="005437C1" w:rsidP="005437C1">
      <w:pPr>
        <w:pStyle w:val="Bibliography"/>
        <w:rPr>
          <w:rFonts w:cs="Times New Roman"/>
        </w:rPr>
      </w:pPr>
      <w:r w:rsidRPr="005437C1">
        <w:rPr>
          <w:rFonts w:cs="Times New Roman"/>
          <w:lang w:val="en-US"/>
        </w:rPr>
        <w:t xml:space="preserve">DAVIDSON, S. B.; FREIRE, J. </w:t>
      </w:r>
      <w:r w:rsidRPr="005437C1">
        <w:rPr>
          <w:rFonts w:cs="Times New Roman"/>
          <w:b/>
          <w:bCs/>
          <w:lang w:val="en-US"/>
        </w:rPr>
        <w:t xml:space="preserve">Provenance and scientific workflows: challenges and </w:t>
      </w:r>
      <w:proofErr w:type="spellStart"/>
      <w:r w:rsidRPr="005437C1">
        <w:rPr>
          <w:rFonts w:cs="Times New Roman"/>
          <w:b/>
          <w:bCs/>
          <w:lang w:val="en-US"/>
        </w:rPr>
        <w:t>opportunities</w:t>
      </w:r>
      <w:r w:rsidRPr="005437C1">
        <w:rPr>
          <w:rFonts w:cs="Times New Roman"/>
          <w:lang w:val="en-US"/>
        </w:rPr>
        <w:t>Proceedings</w:t>
      </w:r>
      <w:proofErr w:type="spellEnd"/>
      <w:r w:rsidRPr="005437C1">
        <w:rPr>
          <w:rFonts w:cs="Times New Roman"/>
          <w:lang w:val="en-US"/>
        </w:rPr>
        <w:t xml:space="preserve"> of the 2008 ACM SIGMOD international conference on Management of data. </w:t>
      </w:r>
      <w:r w:rsidRPr="005437C1">
        <w:rPr>
          <w:rFonts w:cs="Times New Roman"/>
          <w:b/>
          <w:bCs/>
        </w:rPr>
        <w:t>Anais</w:t>
      </w:r>
      <w:r w:rsidRPr="005437C1">
        <w:rPr>
          <w:rFonts w:cs="Times New Roman"/>
        </w:rPr>
        <w:t>...: SIGMOD</w:t>
      </w:r>
      <w:proofErr w:type="gramStart"/>
      <w:r w:rsidRPr="005437C1">
        <w:rPr>
          <w:rFonts w:cs="Times New Roman"/>
        </w:rPr>
        <w:t xml:space="preserve">  </w:t>
      </w:r>
      <w:proofErr w:type="gramEnd"/>
      <w:r w:rsidRPr="005437C1">
        <w:rPr>
          <w:rFonts w:cs="Times New Roman"/>
        </w:rPr>
        <w:t>’08.</w:t>
      </w:r>
      <w:proofErr w:type="spellStart"/>
      <w:r w:rsidRPr="005437C1">
        <w:rPr>
          <w:rFonts w:cs="Times New Roman"/>
        </w:rPr>
        <w:t>New</w:t>
      </w:r>
      <w:proofErr w:type="spellEnd"/>
      <w:r w:rsidRPr="005437C1">
        <w:rPr>
          <w:rFonts w:cs="Times New Roman"/>
        </w:rPr>
        <w:t xml:space="preserve"> York, NY, USA: ACM, 2008Disponível em: &lt;http://doi.acm.org/10.1145/1376616.1376772&gt;. Acesso em: 26 mar. 2013</w:t>
      </w:r>
    </w:p>
    <w:p w:rsidR="005437C1" w:rsidRPr="005437C1" w:rsidRDefault="005437C1" w:rsidP="005437C1">
      <w:pPr>
        <w:pStyle w:val="Bibliography"/>
        <w:rPr>
          <w:rFonts w:cs="Times New Roman"/>
          <w:lang w:val="en-US"/>
        </w:rPr>
      </w:pPr>
      <w:r w:rsidRPr="005437C1">
        <w:rPr>
          <w:rFonts w:cs="Times New Roman"/>
        </w:rPr>
        <w:t xml:space="preserve">FREIRE, J. </w:t>
      </w:r>
      <w:proofErr w:type="spellStart"/>
      <w:proofErr w:type="gramStart"/>
      <w:r w:rsidRPr="005437C1">
        <w:rPr>
          <w:rFonts w:cs="Times New Roman"/>
          <w:i/>
          <w:iCs/>
        </w:rPr>
        <w:t>et</w:t>
      </w:r>
      <w:proofErr w:type="spellEnd"/>
      <w:proofErr w:type="gramEnd"/>
      <w:r w:rsidRPr="005437C1">
        <w:rPr>
          <w:rFonts w:cs="Times New Roman"/>
          <w:i/>
          <w:iCs/>
        </w:rPr>
        <w:t xml:space="preserve"> al.</w:t>
      </w:r>
      <w:r w:rsidRPr="005437C1">
        <w:rPr>
          <w:rFonts w:cs="Times New Roman"/>
        </w:rPr>
        <w:t xml:space="preserve"> </w:t>
      </w:r>
      <w:proofErr w:type="spellStart"/>
      <w:r w:rsidRPr="005437C1">
        <w:rPr>
          <w:rFonts w:cs="Times New Roman"/>
        </w:rPr>
        <w:t>Provenance</w:t>
      </w:r>
      <w:proofErr w:type="spellEnd"/>
      <w:r w:rsidRPr="005437C1">
        <w:rPr>
          <w:rFonts w:cs="Times New Roman"/>
        </w:rPr>
        <w:t xml:space="preserve"> for </w:t>
      </w:r>
      <w:proofErr w:type="spellStart"/>
      <w:r w:rsidRPr="005437C1">
        <w:rPr>
          <w:rFonts w:cs="Times New Roman"/>
        </w:rPr>
        <w:t>Computational</w:t>
      </w:r>
      <w:proofErr w:type="spellEnd"/>
      <w:r w:rsidRPr="005437C1">
        <w:rPr>
          <w:rFonts w:cs="Times New Roman"/>
        </w:rPr>
        <w:t xml:space="preserve"> </w:t>
      </w:r>
      <w:proofErr w:type="spellStart"/>
      <w:r w:rsidRPr="005437C1">
        <w:rPr>
          <w:rFonts w:cs="Times New Roman"/>
        </w:rPr>
        <w:t>Tasks</w:t>
      </w:r>
      <w:proofErr w:type="spellEnd"/>
      <w:r w:rsidRPr="005437C1">
        <w:rPr>
          <w:rFonts w:cs="Times New Roman"/>
        </w:rPr>
        <w:t xml:space="preserve">: A </w:t>
      </w:r>
      <w:proofErr w:type="spellStart"/>
      <w:r w:rsidRPr="005437C1">
        <w:rPr>
          <w:rFonts w:cs="Times New Roman"/>
        </w:rPr>
        <w:t>Survey</w:t>
      </w:r>
      <w:proofErr w:type="spellEnd"/>
      <w:r w:rsidRPr="005437C1">
        <w:rPr>
          <w:rFonts w:cs="Times New Roman"/>
        </w:rPr>
        <w:t xml:space="preserve">. </w:t>
      </w:r>
      <w:proofErr w:type="gramStart"/>
      <w:r w:rsidRPr="005437C1">
        <w:rPr>
          <w:rFonts w:cs="Times New Roman"/>
          <w:b/>
          <w:bCs/>
          <w:lang w:val="en-US"/>
        </w:rPr>
        <w:t>Computing in Science Engineering</w:t>
      </w:r>
      <w:r w:rsidRPr="005437C1">
        <w:rPr>
          <w:rFonts w:cs="Times New Roman"/>
          <w:lang w:val="en-US"/>
        </w:rPr>
        <w:t>, v. 10, n. 3, p. 11–21, 2008.</w:t>
      </w:r>
      <w:proofErr w:type="gramEnd"/>
      <w:r w:rsidRPr="005437C1">
        <w:rPr>
          <w:rFonts w:cs="Times New Roman"/>
          <w:lang w:val="en-US"/>
        </w:rPr>
        <w:t xml:space="preserve"> </w:t>
      </w:r>
    </w:p>
    <w:p w:rsidR="005437C1" w:rsidRPr="005437C1" w:rsidRDefault="005437C1" w:rsidP="005437C1">
      <w:pPr>
        <w:pStyle w:val="Bibliography"/>
        <w:rPr>
          <w:rFonts w:cs="Times New Roman"/>
          <w:lang w:val="en-US"/>
        </w:rPr>
      </w:pPr>
      <w:r w:rsidRPr="005437C1">
        <w:rPr>
          <w:rFonts w:cs="Times New Roman"/>
          <w:lang w:val="en-US"/>
        </w:rPr>
        <w:t xml:space="preserve">GARIJO, D. </w:t>
      </w:r>
      <w:r w:rsidRPr="005437C1">
        <w:rPr>
          <w:rFonts w:cs="Times New Roman"/>
          <w:i/>
          <w:iCs/>
          <w:lang w:val="en-US"/>
        </w:rPr>
        <w:t>et al.</w:t>
      </w:r>
      <w:r w:rsidRPr="005437C1">
        <w:rPr>
          <w:rFonts w:cs="Times New Roman"/>
          <w:lang w:val="en-US"/>
        </w:rPr>
        <w:t xml:space="preserve"> </w:t>
      </w:r>
      <w:r w:rsidRPr="005437C1">
        <w:rPr>
          <w:rFonts w:cs="Times New Roman"/>
          <w:b/>
          <w:bCs/>
          <w:lang w:val="en-US"/>
        </w:rPr>
        <w:t>Dublin Core to PROV Mapping</w:t>
      </w:r>
      <w:r w:rsidRPr="005437C1">
        <w:rPr>
          <w:rFonts w:cs="Times New Roman"/>
          <w:lang w:val="en-US"/>
        </w:rPr>
        <w:t xml:space="preserve">. </w:t>
      </w:r>
      <w:r w:rsidRPr="005437C1">
        <w:rPr>
          <w:rFonts w:cs="Times New Roman"/>
        </w:rPr>
        <w:t xml:space="preserve">Disponível em: &lt;http://www.w3.org/TR/2013/WD-prov-dc-20130312/&gt;. </w:t>
      </w:r>
      <w:proofErr w:type="spellStart"/>
      <w:r w:rsidRPr="005437C1">
        <w:rPr>
          <w:rFonts w:cs="Times New Roman"/>
          <w:lang w:val="en-US"/>
        </w:rPr>
        <w:t>Acesso</w:t>
      </w:r>
      <w:proofErr w:type="spellEnd"/>
      <w:r w:rsidRPr="005437C1">
        <w:rPr>
          <w:rFonts w:cs="Times New Roman"/>
          <w:lang w:val="en-US"/>
        </w:rPr>
        <w:t xml:space="preserve"> </w:t>
      </w:r>
      <w:proofErr w:type="spellStart"/>
      <w:r w:rsidRPr="005437C1">
        <w:rPr>
          <w:rFonts w:cs="Times New Roman"/>
          <w:lang w:val="en-US"/>
        </w:rPr>
        <w:t>em</w:t>
      </w:r>
      <w:proofErr w:type="spellEnd"/>
      <w:r w:rsidRPr="005437C1">
        <w:rPr>
          <w:rFonts w:cs="Times New Roman"/>
          <w:lang w:val="en-US"/>
        </w:rPr>
        <w:t xml:space="preserve">: 26 mar. 2013. </w:t>
      </w:r>
    </w:p>
    <w:p w:rsidR="005437C1" w:rsidRPr="005437C1" w:rsidRDefault="005437C1" w:rsidP="005437C1">
      <w:pPr>
        <w:pStyle w:val="Bibliography"/>
        <w:rPr>
          <w:rFonts w:cs="Times New Roman"/>
          <w:lang w:val="en-US"/>
        </w:rPr>
      </w:pPr>
      <w:proofErr w:type="gramStart"/>
      <w:r w:rsidRPr="005437C1">
        <w:rPr>
          <w:rFonts w:cs="Times New Roman"/>
          <w:lang w:val="en-US"/>
        </w:rPr>
        <w:t xml:space="preserve">GIL, Y. </w:t>
      </w:r>
      <w:r w:rsidRPr="005437C1">
        <w:rPr>
          <w:rFonts w:cs="Times New Roman"/>
          <w:i/>
          <w:iCs/>
          <w:lang w:val="en-US"/>
        </w:rPr>
        <w:t>et al.</w:t>
      </w:r>
      <w:r w:rsidRPr="005437C1">
        <w:rPr>
          <w:rFonts w:cs="Times New Roman"/>
          <w:lang w:val="en-US"/>
        </w:rPr>
        <w:t xml:space="preserve"> Examining the Challenges of Scientific Workflows.</w:t>
      </w:r>
      <w:proofErr w:type="gramEnd"/>
      <w:r w:rsidRPr="005437C1">
        <w:rPr>
          <w:rFonts w:cs="Times New Roman"/>
          <w:lang w:val="en-US"/>
        </w:rPr>
        <w:t xml:space="preserve"> </w:t>
      </w:r>
      <w:proofErr w:type="gramStart"/>
      <w:r w:rsidRPr="005437C1">
        <w:rPr>
          <w:rFonts w:cs="Times New Roman"/>
          <w:b/>
          <w:bCs/>
          <w:lang w:val="en-US"/>
        </w:rPr>
        <w:t>Computer</w:t>
      </w:r>
      <w:r w:rsidRPr="005437C1">
        <w:rPr>
          <w:rFonts w:cs="Times New Roman"/>
          <w:lang w:val="en-US"/>
        </w:rPr>
        <w:t xml:space="preserve">, v. 40, n. 12, p. 24–32, </w:t>
      </w:r>
      <w:proofErr w:type="spellStart"/>
      <w:r w:rsidRPr="005437C1">
        <w:rPr>
          <w:rFonts w:cs="Times New Roman"/>
          <w:lang w:val="en-US"/>
        </w:rPr>
        <w:t>dez</w:t>
      </w:r>
      <w:proofErr w:type="spellEnd"/>
      <w:r w:rsidRPr="005437C1">
        <w:rPr>
          <w:rFonts w:cs="Times New Roman"/>
          <w:lang w:val="en-US"/>
        </w:rPr>
        <w:t>.</w:t>
      </w:r>
      <w:proofErr w:type="gramEnd"/>
      <w:r w:rsidRPr="005437C1">
        <w:rPr>
          <w:rFonts w:cs="Times New Roman"/>
          <w:lang w:val="en-US"/>
        </w:rPr>
        <w:t xml:space="preserve"> 2007. </w:t>
      </w:r>
    </w:p>
    <w:p w:rsidR="005437C1" w:rsidRPr="005437C1" w:rsidRDefault="005437C1" w:rsidP="005437C1">
      <w:pPr>
        <w:pStyle w:val="Bibliography"/>
        <w:rPr>
          <w:rFonts w:cs="Times New Roman"/>
        </w:rPr>
      </w:pPr>
      <w:proofErr w:type="gramStart"/>
      <w:r w:rsidRPr="005437C1">
        <w:rPr>
          <w:rFonts w:cs="Times New Roman"/>
          <w:lang w:val="en-US"/>
        </w:rPr>
        <w:t xml:space="preserve">GIL, Y. </w:t>
      </w:r>
      <w:r w:rsidRPr="005437C1">
        <w:rPr>
          <w:rFonts w:cs="Times New Roman"/>
          <w:i/>
          <w:iCs/>
          <w:lang w:val="en-US"/>
        </w:rPr>
        <w:t>et al.</w:t>
      </w:r>
      <w:r w:rsidRPr="005437C1">
        <w:rPr>
          <w:rFonts w:cs="Times New Roman"/>
          <w:lang w:val="en-US"/>
        </w:rPr>
        <w:t xml:space="preserve"> </w:t>
      </w:r>
      <w:r w:rsidRPr="005437C1">
        <w:rPr>
          <w:rFonts w:cs="Times New Roman"/>
          <w:b/>
          <w:bCs/>
          <w:lang w:val="en-US"/>
        </w:rPr>
        <w:t>W3C Provenance Incubator Group</w:t>
      </w:r>
      <w:r w:rsidRPr="005437C1">
        <w:rPr>
          <w:rFonts w:cs="Times New Roman"/>
          <w:lang w:val="en-US"/>
        </w:rPr>
        <w:t>.</w:t>
      </w:r>
      <w:proofErr w:type="gramEnd"/>
      <w:r w:rsidRPr="005437C1">
        <w:rPr>
          <w:rFonts w:cs="Times New Roman"/>
          <w:lang w:val="en-US"/>
        </w:rPr>
        <w:t xml:space="preserve"> </w:t>
      </w:r>
      <w:r w:rsidRPr="005437C1">
        <w:rPr>
          <w:rFonts w:cs="Times New Roman"/>
        </w:rPr>
        <w:t xml:space="preserve">Disponível em: &lt;http://www.w3.org/2005/Incubator/prov/wiki/Main_Page&gt;. Acesso em: 22 mar. 2013. </w:t>
      </w:r>
    </w:p>
    <w:p w:rsidR="005437C1" w:rsidRPr="005437C1" w:rsidRDefault="005437C1" w:rsidP="005437C1">
      <w:pPr>
        <w:pStyle w:val="Bibliography"/>
        <w:rPr>
          <w:rFonts w:cs="Times New Roman"/>
        </w:rPr>
      </w:pPr>
      <w:r w:rsidRPr="005437C1">
        <w:rPr>
          <w:rFonts w:cs="Times New Roman"/>
        </w:rPr>
        <w:t>GIL, Y</w:t>
      </w:r>
      <w:proofErr w:type="gramStart"/>
      <w:r w:rsidRPr="005437C1">
        <w:rPr>
          <w:rFonts w:cs="Times New Roman"/>
        </w:rPr>
        <w:t>.;</w:t>
      </w:r>
      <w:proofErr w:type="gramEnd"/>
      <w:r w:rsidRPr="005437C1">
        <w:rPr>
          <w:rFonts w:cs="Times New Roman"/>
        </w:rPr>
        <w:t xml:space="preserve"> MILES, S. </w:t>
      </w:r>
      <w:r w:rsidRPr="005437C1">
        <w:rPr>
          <w:rFonts w:cs="Times New Roman"/>
          <w:b/>
          <w:bCs/>
        </w:rPr>
        <w:t xml:space="preserve">PROV </w:t>
      </w:r>
      <w:proofErr w:type="spellStart"/>
      <w:r w:rsidRPr="005437C1">
        <w:rPr>
          <w:rFonts w:cs="Times New Roman"/>
          <w:b/>
          <w:bCs/>
        </w:rPr>
        <w:t>Model</w:t>
      </w:r>
      <w:proofErr w:type="spellEnd"/>
      <w:r w:rsidRPr="005437C1">
        <w:rPr>
          <w:rFonts w:cs="Times New Roman"/>
          <w:b/>
          <w:bCs/>
        </w:rPr>
        <w:t xml:space="preserve"> </w:t>
      </w:r>
      <w:proofErr w:type="spellStart"/>
      <w:r w:rsidRPr="005437C1">
        <w:rPr>
          <w:rFonts w:cs="Times New Roman"/>
          <w:b/>
          <w:bCs/>
        </w:rPr>
        <w:t>Primer</w:t>
      </w:r>
      <w:proofErr w:type="spellEnd"/>
      <w:r w:rsidRPr="005437C1">
        <w:rPr>
          <w:rFonts w:cs="Times New Roman"/>
        </w:rPr>
        <w:t xml:space="preserve">. Disponível em: &lt;http://www.w3.org/TR/prov-primer/&gt;. Acesso em: 21 mar. 2013. </w:t>
      </w:r>
    </w:p>
    <w:p w:rsidR="005437C1" w:rsidRPr="005437C1" w:rsidRDefault="005437C1" w:rsidP="005437C1">
      <w:pPr>
        <w:pStyle w:val="Bibliography"/>
        <w:rPr>
          <w:rFonts w:cs="Times New Roman"/>
        </w:rPr>
      </w:pPr>
      <w:r w:rsidRPr="005437C1">
        <w:rPr>
          <w:rFonts w:cs="Times New Roman"/>
        </w:rPr>
        <w:t xml:space="preserve">GROTH, P. </w:t>
      </w:r>
      <w:proofErr w:type="spellStart"/>
      <w:proofErr w:type="gramStart"/>
      <w:r w:rsidRPr="005437C1">
        <w:rPr>
          <w:rFonts w:cs="Times New Roman"/>
          <w:i/>
          <w:iCs/>
        </w:rPr>
        <w:t>et</w:t>
      </w:r>
      <w:proofErr w:type="spellEnd"/>
      <w:proofErr w:type="gramEnd"/>
      <w:r w:rsidRPr="005437C1">
        <w:rPr>
          <w:rFonts w:cs="Times New Roman"/>
          <w:i/>
          <w:iCs/>
        </w:rPr>
        <w:t xml:space="preserve"> al.</w:t>
      </w:r>
      <w:r w:rsidRPr="005437C1">
        <w:rPr>
          <w:rFonts w:cs="Times New Roman"/>
        </w:rPr>
        <w:t xml:space="preserve"> </w:t>
      </w:r>
      <w:proofErr w:type="spellStart"/>
      <w:r w:rsidRPr="005437C1">
        <w:rPr>
          <w:rFonts w:cs="Times New Roman"/>
          <w:b/>
          <w:bCs/>
        </w:rPr>
        <w:t>ProvImplementations</w:t>
      </w:r>
      <w:proofErr w:type="spellEnd"/>
      <w:r w:rsidRPr="005437C1">
        <w:rPr>
          <w:rFonts w:cs="Times New Roman"/>
        </w:rPr>
        <w:t xml:space="preserve">. Disponível em: &lt;http://www.w3.org/2011/prov/wiki/ProvImplementations&gt;. Acesso em: 26 mar. 2013. </w:t>
      </w:r>
    </w:p>
    <w:p w:rsidR="005437C1" w:rsidRPr="005437C1" w:rsidRDefault="005437C1" w:rsidP="005437C1">
      <w:pPr>
        <w:pStyle w:val="Bibliography"/>
        <w:rPr>
          <w:rFonts w:cs="Times New Roman"/>
        </w:rPr>
      </w:pPr>
      <w:r w:rsidRPr="005437C1">
        <w:rPr>
          <w:rFonts w:cs="Times New Roman"/>
        </w:rPr>
        <w:t xml:space="preserve">GROTH, P.; MOREAU, L. </w:t>
      </w:r>
      <w:proofErr w:type="spellStart"/>
      <w:r w:rsidRPr="005437C1">
        <w:rPr>
          <w:rFonts w:cs="Times New Roman"/>
          <w:b/>
          <w:bCs/>
        </w:rPr>
        <w:t>PROV-Overview</w:t>
      </w:r>
      <w:proofErr w:type="spellEnd"/>
      <w:r w:rsidRPr="005437C1">
        <w:rPr>
          <w:rFonts w:cs="Times New Roman"/>
        </w:rPr>
        <w:t xml:space="preserve">. Disponível em: &lt;http://www.w3.org/TR/prov-overview/&gt;. Acesso em: 26 mar. 2013. </w:t>
      </w:r>
    </w:p>
    <w:p w:rsidR="005437C1" w:rsidRPr="005437C1" w:rsidRDefault="005437C1" w:rsidP="005437C1">
      <w:pPr>
        <w:pStyle w:val="Bibliography"/>
        <w:rPr>
          <w:rFonts w:cs="Times New Roman"/>
        </w:rPr>
      </w:pPr>
      <w:r w:rsidRPr="005437C1">
        <w:rPr>
          <w:rFonts w:cs="Times New Roman"/>
        </w:rPr>
        <w:t xml:space="preserve">HUA, H. </w:t>
      </w:r>
      <w:proofErr w:type="spellStart"/>
      <w:proofErr w:type="gramStart"/>
      <w:r w:rsidRPr="005437C1">
        <w:rPr>
          <w:rFonts w:cs="Times New Roman"/>
          <w:i/>
          <w:iCs/>
        </w:rPr>
        <w:t>et</w:t>
      </w:r>
      <w:proofErr w:type="spellEnd"/>
      <w:proofErr w:type="gramEnd"/>
      <w:r w:rsidRPr="005437C1">
        <w:rPr>
          <w:rFonts w:cs="Times New Roman"/>
          <w:i/>
          <w:iCs/>
        </w:rPr>
        <w:t xml:space="preserve"> al.</w:t>
      </w:r>
      <w:r w:rsidRPr="005437C1">
        <w:rPr>
          <w:rFonts w:cs="Times New Roman"/>
        </w:rPr>
        <w:t xml:space="preserve"> </w:t>
      </w:r>
      <w:r w:rsidRPr="005437C1">
        <w:rPr>
          <w:rFonts w:cs="Times New Roman"/>
          <w:b/>
          <w:bCs/>
        </w:rPr>
        <w:t xml:space="preserve">PROV-XML: </w:t>
      </w:r>
      <w:proofErr w:type="spellStart"/>
      <w:r w:rsidRPr="005437C1">
        <w:rPr>
          <w:rFonts w:cs="Times New Roman"/>
          <w:b/>
          <w:bCs/>
        </w:rPr>
        <w:t>The</w:t>
      </w:r>
      <w:proofErr w:type="spellEnd"/>
      <w:r w:rsidRPr="005437C1">
        <w:rPr>
          <w:rFonts w:cs="Times New Roman"/>
          <w:b/>
          <w:bCs/>
        </w:rPr>
        <w:t xml:space="preserve"> PROV XML </w:t>
      </w:r>
      <w:proofErr w:type="spellStart"/>
      <w:r w:rsidRPr="005437C1">
        <w:rPr>
          <w:rFonts w:cs="Times New Roman"/>
          <w:b/>
          <w:bCs/>
        </w:rPr>
        <w:t>Schema</w:t>
      </w:r>
      <w:proofErr w:type="spellEnd"/>
      <w:r w:rsidRPr="005437C1">
        <w:rPr>
          <w:rFonts w:cs="Times New Roman"/>
        </w:rPr>
        <w:t xml:space="preserve">. Disponível em: &lt;http://www.w3.org/TR/prov-xml/&gt;. Acesso em: 26 mar. 2013. </w:t>
      </w:r>
    </w:p>
    <w:p w:rsidR="005437C1" w:rsidRPr="005437C1" w:rsidRDefault="005437C1" w:rsidP="005437C1">
      <w:pPr>
        <w:pStyle w:val="Bibliography"/>
        <w:rPr>
          <w:rFonts w:cs="Times New Roman"/>
        </w:rPr>
      </w:pPr>
      <w:r w:rsidRPr="005437C1">
        <w:rPr>
          <w:rFonts w:cs="Times New Roman"/>
        </w:rPr>
        <w:t xml:space="preserve">LEBO, T.; SAHOO, S.; MCGUINESS, D. </w:t>
      </w:r>
      <w:r w:rsidRPr="005437C1">
        <w:rPr>
          <w:rFonts w:cs="Times New Roman"/>
          <w:b/>
          <w:bCs/>
        </w:rPr>
        <w:t xml:space="preserve">PROV-O: </w:t>
      </w:r>
      <w:proofErr w:type="spellStart"/>
      <w:r w:rsidRPr="005437C1">
        <w:rPr>
          <w:rFonts w:cs="Times New Roman"/>
          <w:b/>
          <w:bCs/>
        </w:rPr>
        <w:t>The</w:t>
      </w:r>
      <w:proofErr w:type="spellEnd"/>
      <w:r w:rsidRPr="005437C1">
        <w:rPr>
          <w:rFonts w:cs="Times New Roman"/>
          <w:b/>
          <w:bCs/>
        </w:rPr>
        <w:t xml:space="preserve"> PROV </w:t>
      </w:r>
      <w:proofErr w:type="spellStart"/>
      <w:r w:rsidRPr="005437C1">
        <w:rPr>
          <w:rFonts w:cs="Times New Roman"/>
          <w:b/>
          <w:bCs/>
        </w:rPr>
        <w:t>Ontology</w:t>
      </w:r>
      <w:proofErr w:type="spellEnd"/>
      <w:r w:rsidRPr="005437C1">
        <w:rPr>
          <w:rFonts w:cs="Times New Roman"/>
        </w:rPr>
        <w:t xml:space="preserve">. Disponível em: &lt;http://www.w3.org/TR/prov-o/&gt;. Acesso em: 21 mar. 2013. </w:t>
      </w:r>
    </w:p>
    <w:p w:rsidR="005437C1" w:rsidRPr="005437C1" w:rsidRDefault="005437C1" w:rsidP="005437C1">
      <w:pPr>
        <w:pStyle w:val="Bibliography"/>
        <w:rPr>
          <w:rFonts w:cs="Times New Roman"/>
        </w:rPr>
      </w:pPr>
      <w:r w:rsidRPr="005437C1">
        <w:rPr>
          <w:rFonts w:cs="Times New Roman"/>
        </w:rPr>
        <w:t xml:space="preserve">MISSIER, P. </w:t>
      </w:r>
      <w:proofErr w:type="spellStart"/>
      <w:proofErr w:type="gramStart"/>
      <w:r w:rsidRPr="005437C1">
        <w:rPr>
          <w:rFonts w:cs="Times New Roman"/>
          <w:i/>
          <w:iCs/>
        </w:rPr>
        <w:t>et</w:t>
      </w:r>
      <w:proofErr w:type="spellEnd"/>
      <w:proofErr w:type="gramEnd"/>
      <w:r w:rsidRPr="005437C1">
        <w:rPr>
          <w:rFonts w:cs="Times New Roman"/>
          <w:i/>
          <w:iCs/>
        </w:rPr>
        <w:t xml:space="preserve"> al.</w:t>
      </w:r>
      <w:r w:rsidRPr="005437C1">
        <w:rPr>
          <w:rFonts w:cs="Times New Roman"/>
        </w:rPr>
        <w:t xml:space="preserve"> </w:t>
      </w:r>
      <w:r w:rsidRPr="005437C1">
        <w:rPr>
          <w:rFonts w:cs="Times New Roman"/>
          <w:b/>
          <w:bCs/>
        </w:rPr>
        <w:t xml:space="preserve">PROV </w:t>
      </w:r>
      <w:proofErr w:type="spellStart"/>
      <w:r w:rsidRPr="005437C1">
        <w:rPr>
          <w:rFonts w:cs="Times New Roman"/>
          <w:b/>
          <w:bCs/>
        </w:rPr>
        <w:t>Dictionary</w:t>
      </w:r>
      <w:proofErr w:type="spellEnd"/>
      <w:r w:rsidRPr="005437C1">
        <w:rPr>
          <w:rFonts w:cs="Times New Roman"/>
        </w:rPr>
        <w:t xml:space="preserve">. Disponível em: &lt;http://www.w3.org/TR/2013/WD-prov-dictionary-20130312/&gt;. Acesso em: 26 mar. 2013. </w:t>
      </w:r>
    </w:p>
    <w:p w:rsidR="005437C1" w:rsidRPr="005437C1" w:rsidRDefault="005437C1" w:rsidP="005437C1">
      <w:pPr>
        <w:pStyle w:val="Bibliography"/>
        <w:rPr>
          <w:rFonts w:cs="Times New Roman"/>
        </w:rPr>
      </w:pPr>
      <w:r w:rsidRPr="005437C1">
        <w:rPr>
          <w:rFonts w:cs="Times New Roman"/>
        </w:rPr>
        <w:t xml:space="preserve">MOREAU, L. </w:t>
      </w:r>
      <w:proofErr w:type="spellStart"/>
      <w:proofErr w:type="gramStart"/>
      <w:r w:rsidRPr="005437C1">
        <w:rPr>
          <w:rFonts w:cs="Times New Roman"/>
          <w:i/>
          <w:iCs/>
        </w:rPr>
        <w:t>et</w:t>
      </w:r>
      <w:proofErr w:type="spellEnd"/>
      <w:proofErr w:type="gramEnd"/>
      <w:r w:rsidRPr="005437C1">
        <w:rPr>
          <w:rFonts w:cs="Times New Roman"/>
          <w:i/>
          <w:iCs/>
        </w:rPr>
        <w:t xml:space="preserve"> al.</w:t>
      </w:r>
      <w:r w:rsidRPr="005437C1">
        <w:rPr>
          <w:rFonts w:cs="Times New Roman"/>
        </w:rPr>
        <w:t xml:space="preserve"> </w:t>
      </w:r>
      <w:r w:rsidRPr="005437C1">
        <w:rPr>
          <w:rFonts w:cs="Times New Roman"/>
          <w:b/>
          <w:bCs/>
        </w:rPr>
        <w:t>IPAW</w:t>
      </w:r>
      <w:r w:rsidRPr="005437C1">
        <w:rPr>
          <w:rFonts w:cs="Times New Roman"/>
        </w:rPr>
        <w:t xml:space="preserve">. Disponível em: &lt;http://www.ipaw.info/&gt;. Acesso em: </w:t>
      </w:r>
      <w:proofErr w:type="gramStart"/>
      <w:r w:rsidRPr="005437C1">
        <w:rPr>
          <w:rFonts w:cs="Times New Roman"/>
        </w:rPr>
        <w:t>2</w:t>
      </w:r>
      <w:proofErr w:type="gramEnd"/>
      <w:r w:rsidRPr="005437C1">
        <w:rPr>
          <w:rFonts w:cs="Times New Roman"/>
        </w:rPr>
        <w:t xml:space="preserve"> abr. 2013. </w:t>
      </w:r>
    </w:p>
    <w:p w:rsidR="005437C1" w:rsidRPr="005437C1" w:rsidRDefault="005437C1" w:rsidP="005437C1">
      <w:pPr>
        <w:pStyle w:val="Bibliography"/>
        <w:rPr>
          <w:rFonts w:cs="Times New Roman"/>
          <w:lang w:val="en-US"/>
        </w:rPr>
      </w:pPr>
      <w:r w:rsidRPr="005437C1">
        <w:rPr>
          <w:rFonts w:cs="Times New Roman"/>
        </w:rPr>
        <w:t xml:space="preserve">MOREAU, L. </w:t>
      </w:r>
      <w:proofErr w:type="spellStart"/>
      <w:proofErr w:type="gramStart"/>
      <w:r w:rsidRPr="005437C1">
        <w:rPr>
          <w:rFonts w:cs="Times New Roman"/>
          <w:i/>
          <w:iCs/>
        </w:rPr>
        <w:t>et</w:t>
      </w:r>
      <w:proofErr w:type="spellEnd"/>
      <w:proofErr w:type="gramEnd"/>
      <w:r w:rsidRPr="005437C1">
        <w:rPr>
          <w:rFonts w:cs="Times New Roman"/>
          <w:i/>
          <w:iCs/>
        </w:rPr>
        <w:t xml:space="preserve"> al.</w:t>
      </w:r>
      <w:r w:rsidRPr="005437C1">
        <w:rPr>
          <w:rFonts w:cs="Times New Roman"/>
        </w:rPr>
        <w:t xml:space="preserve"> </w:t>
      </w:r>
      <w:r w:rsidRPr="005437C1">
        <w:rPr>
          <w:rFonts w:cs="Times New Roman"/>
          <w:lang w:val="en-US"/>
        </w:rPr>
        <w:t xml:space="preserve">The Open Provenance Model core specification (v1.1). </w:t>
      </w:r>
      <w:r w:rsidRPr="005437C1">
        <w:rPr>
          <w:rFonts w:cs="Times New Roman"/>
          <w:b/>
          <w:bCs/>
          <w:lang w:val="en-US"/>
        </w:rPr>
        <w:t>In: Future Generation Computer Systems</w:t>
      </w:r>
      <w:r w:rsidRPr="005437C1">
        <w:rPr>
          <w:rFonts w:cs="Times New Roman"/>
          <w:lang w:val="en-US"/>
        </w:rPr>
        <w:t xml:space="preserve">, v. 27, n. 6, p. 743–756, 2007. </w:t>
      </w:r>
    </w:p>
    <w:p w:rsidR="005437C1" w:rsidRPr="005437C1" w:rsidRDefault="005437C1" w:rsidP="005437C1">
      <w:pPr>
        <w:pStyle w:val="Bibliography"/>
        <w:rPr>
          <w:rFonts w:cs="Times New Roman"/>
        </w:rPr>
      </w:pPr>
      <w:r w:rsidRPr="005437C1">
        <w:rPr>
          <w:rFonts w:cs="Times New Roman"/>
          <w:lang w:val="en-US"/>
        </w:rPr>
        <w:t xml:space="preserve">MOREAU, L. </w:t>
      </w:r>
      <w:r w:rsidRPr="005437C1">
        <w:rPr>
          <w:rFonts w:cs="Times New Roman"/>
          <w:i/>
          <w:iCs/>
          <w:lang w:val="en-US"/>
        </w:rPr>
        <w:t>et al.</w:t>
      </w:r>
      <w:r w:rsidRPr="005437C1">
        <w:rPr>
          <w:rFonts w:cs="Times New Roman"/>
          <w:lang w:val="en-US"/>
        </w:rPr>
        <w:t xml:space="preserve"> </w:t>
      </w:r>
      <w:r w:rsidRPr="005437C1">
        <w:rPr>
          <w:rFonts w:cs="Times New Roman"/>
          <w:b/>
          <w:bCs/>
          <w:lang w:val="en-US"/>
        </w:rPr>
        <w:t>Open Provenance Model (OPM) XML Schema Specification</w:t>
      </w:r>
      <w:r w:rsidRPr="005437C1">
        <w:rPr>
          <w:rFonts w:cs="Times New Roman"/>
          <w:lang w:val="en-US"/>
        </w:rPr>
        <w:t xml:space="preserve">. </w:t>
      </w:r>
      <w:r w:rsidRPr="005437C1">
        <w:rPr>
          <w:rFonts w:cs="Times New Roman"/>
        </w:rPr>
        <w:t xml:space="preserve">Disponível em: &lt;http://openprovenance.org/model/opmx&gt;. Acesso em: </w:t>
      </w:r>
      <w:proofErr w:type="gramStart"/>
      <w:r w:rsidRPr="005437C1">
        <w:rPr>
          <w:rFonts w:cs="Times New Roman"/>
        </w:rPr>
        <w:t>2</w:t>
      </w:r>
      <w:proofErr w:type="gramEnd"/>
      <w:r w:rsidRPr="005437C1">
        <w:rPr>
          <w:rFonts w:cs="Times New Roman"/>
        </w:rPr>
        <w:t xml:space="preserve"> abr. 2013. </w:t>
      </w:r>
    </w:p>
    <w:p w:rsidR="005437C1" w:rsidRPr="005437C1" w:rsidRDefault="005437C1" w:rsidP="005437C1">
      <w:pPr>
        <w:pStyle w:val="Bibliography"/>
        <w:rPr>
          <w:rFonts w:cs="Times New Roman"/>
        </w:rPr>
      </w:pPr>
      <w:r w:rsidRPr="005437C1">
        <w:rPr>
          <w:rFonts w:cs="Times New Roman"/>
          <w:lang w:val="en-US"/>
        </w:rPr>
        <w:t xml:space="preserve">MOREAU, L. </w:t>
      </w:r>
      <w:r w:rsidRPr="005437C1">
        <w:rPr>
          <w:rFonts w:cs="Times New Roman"/>
          <w:i/>
          <w:iCs/>
          <w:lang w:val="en-US"/>
        </w:rPr>
        <w:t>et al.</w:t>
      </w:r>
      <w:r w:rsidRPr="005437C1">
        <w:rPr>
          <w:rFonts w:cs="Times New Roman"/>
          <w:lang w:val="en-US"/>
        </w:rPr>
        <w:t xml:space="preserve"> </w:t>
      </w:r>
      <w:r w:rsidRPr="005437C1">
        <w:rPr>
          <w:rFonts w:cs="Times New Roman"/>
          <w:b/>
          <w:bCs/>
          <w:lang w:val="en-US"/>
        </w:rPr>
        <w:t>Open Provenance Model (OPM) OWL Specification</w:t>
      </w:r>
      <w:r w:rsidRPr="005437C1">
        <w:rPr>
          <w:rFonts w:cs="Times New Roman"/>
          <w:lang w:val="en-US"/>
        </w:rPr>
        <w:t xml:space="preserve">. </w:t>
      </w:r>
      <w:r w:rsidRPr="005437C1">
        <w:rPr>
          <w:rFonts w:cs="Times New Roman"/>
        </w:rPr>
        <w:t xml:space="preserve">Disponível em: &lt;http://openprovenance.org/model/opmo&gt;. Acesso em: </w:t>
      </w:r>
      <w:proofErr w:type="gramStart"/>
      <w:r w:rsidRPr="005437C1">
        <w:rPr>
          <w:rFonts w:cs="Times New Roman"/>
        </w:rPr>
        <w:t>2</w:t>
      </w:r>
      <w:proofErr w:type="gramEnd"/>
      <w:r w:rsidRPr="005437C1">
        <w:rPr>
          <w:rFonts w:cs="Times New Roman"/>
        </w:rPr>
        <w:t xml:space="preserve"> abr. 2013. </w:t>
      </w:r>
    </w:p>
    <w:p w:rsidR="005437C1" w:rsidRPr="005437C1" w:rsidRDefault="005437C1" w:rsidP="005437C1">
      <w:pPr>
        <w:pStyle w:val="Bibliography"/>
        <w:rPr>
          <w:rFonts w:cs="Times New Roman"/>
        </w:rPr>
      </w:pPr>
      <w:r w:rsidRPr="005437C1">
        <w:rPr>
          <w:rFonts w:cs="Times New Roman"/>
          <w:lang w:val="en-US"/>
        </w:rPr>
        <w:t xml:space="preserve">MOREAU, L. </w:t>
      </w:r>
      <w:r w:rsidRPr="005437C1">
        <w:rPr>
          <w:rFonts w:cs="Times New Roman"/>
          <w:b/>
          <w:bCs/>
          <w:lang w:val="en-US"/>
        </w:rPr>
        <w:t>OPM4J: The Open Provenance Model Java Library</w:t>
      </w:r>
      <w:r w:rsidRPr="005437C1">
        <w:rPr>
          <w:rFonts w:cs="Times New Roman"/>
          <w:lang w:val="en-US"/>
        </w:rPr>
        <w:t xml:space="preserve">. </w:t>
      </w:r>
      <w:r w:rsidRPr="005437C1">
        <w:rPr>
          <w:rFonts w:cs="Times New Roman"/>
        </w:rPr>
        <w:t xml:space="preserve">Disponível em: &lt;http://openprovenance.org/java/site/1_1_8/apidocs/org/openprovenance/model/package-summary.html&gt;. Acesso em: </w:t>
      </w:r>
      <w:proofErr w:type="gramStart"/>
      <w:r w:rsidRPr="005437C1">
        <w:rPr>
          <w:rFonts w:cs="Times New Roman"/>
        </w:rPr>
        <w:t>2</w:t>
      </w:r>
      <w:proofErr w:type="gramEnd"/>
      <w:r w:rsidRPr="005437C1">
        <w:rPr>
          <w:rFonts w:cs="Times New Roman"/>
        </w:rPr>
        <w:t xml:space="preserve"> abr. 2013. </w:t>
      </w:r>
    </w:p>
    <w:p w:rsidR="005437C1" w:rsidRPr="005437C1" w:rsidRDefault="005437C1" w:rsidP="005437C1">
      <w:pPr>
        <w:pStyle w:val="Bibliography"/>
        <w:rPr>
          <w:rFonts w:cs="Times New Roman"/>
        </w:rPr>
      </w:pPr>
      <w:r w:rsidRPr="005437C1">
        <w:rPr>
          <w:rFonts w:cs="Times New Roman"/>
        </w:rPr>
        <w:t xml:space="preserve">MOREAU, L. </w:t>
      </w:r>
      <w:r w:rsidRPr="005437C1">
        <w:rPr>
          <w:rFonts w:cs="Times New Roman"/>
          <w:b/>
          <w:bCs/>
        </w:rPr>
        <w:t>OPM Toolbox</w:t>
      </w:r>
      <w:r w:rsidRPr="005437C1">
        <w:rPr>
          <w:rFonts w:cs="Times New Roman"/>
        </w:rPr>
        <w:t xml:space="preserve">. Disponível em: &lt;http://openprovenance.org/toolbox.html&gt;. Acesso em: </w:t>
      </w:r>
      <w:proofErr w:type="gramStart"/>
      <w:r w:rsidRPr="005437C1">
        <w:rPr>
          <w:rFonts w:cs="Times New Roman"/>
        </w:rPr>
        <w:t>2</w:t>
      </w:r>
      <w:proofErr w:type="gramEnd"/>
      <w:r w:rsidRPr="005437C1">
        <w:rPr>
          <w:rFonts w:cs="Times New Roman"/>
        </w:rPr>
        <w:t xml:space="preserve"> abr. 2013. </w:t>
      </w:r>
    </w:p>
    <w:p w:rsidR="005437C1" w:rsidRPr="005437C1" w:rsidRDefault="005437C1" w:rsidP="005437C1">
      <w:pPr>
        <w:pStyle w:val="Bibliography"/>
        <w:rPr>
          <w:rFonts w:cs="Times New Roman"/>
        </w:rPr>
      </w:pPr>
      <w:r w:rsidRPr="005437C1">
        <w:rPr>
          <w:rFonts w:cs="Times New Roman"/>
        </w:rPr>
        <w:t xml:space="preserve">MOREAU, L.; LEBO, T. </w:t>
      </w:r>
      <w:proofErr w:type="spellStart"/>
      <w:r w:rsidRPr="005437C1">
        <w:rPr>
          <w:rFonts w:cs="Times New Roman"/>
          <w:b/>
          <w:bCs/>
        </w:rPr>
        <w:t>Linking</w:t>
      </w:r>
      <w:proofErr w:type="spellEnd"/>
      <w:r w:rsidRPr="005437C1">
        <w:rPr>
          <w:rFonts w:cs="Times New Roman"/>
          <w:b/>
          <w:bCs/>
        </w:rPr>
        <w:t xml:space="preserve"> </w:t>
      </w:r>
      <w:proofErr w:type="spellStart"/>
      <w:r w:rsidRPr="005437C1">
        <w:rPr>
          <w:rFonts w:cs="Times New Roman"/>
          <w:b/>
          <w:bCs/>
        </w:rPr>
        <w:t>Across</w:t>
      </w:r>
      <w:proofErr w:type="spellEnd"/>
      <w:r w:rsidRPr="005437C1">
        <w:rPr>
          <w:rFonts w:cs="Times New Roman"/>
          <w:b/>
          <w:bCs/>
        </w:rPr>
        <w:t xml:space="preserve"> </w:t>
      </w:r>
      <w:proofErr w:type="spellStart"/>
      <w:r w:rsidRPr="005437C1">
        <w:rPr>
          <w:rFonts w:cs="Times New Roman"/>
          <w:b/>
          <w:bCs/>
        </w:rPr>
        <w:t>Provenance</w:t>
      </w:r>
      <w:proofErr w:type="spellEnd"/>
      <w:r w:rsidRPr="005437C1">
        <w:rPr>
          <w:rFonts w:cs="Times New Roman"/>
          <w:b/>
          <w:bCs/>
        </w:rPr>
        <w:t xml:space="preserve"> </w:t>
      </w:r>
      <w:proofErr w:type="spellStart"/>
      <w:r w:rsidRPr="005437C1">
        <w:rPr>
          <w:rFonts w:cs="Times New Roman"/>
          <w:b/>
          <w:bCs/>
        </w:rPr>
        <w:t>Bundles</w:t>
      </w:r>
      <w:proofErr w:type="spellEnd"/>
      <w:r w:rsidRPr="005437C1">
        <w:rPr>
          <w:rFonts w:cs="Times New Roman"/>
        </w:rPr>
        <w:t xml:space="preserve">. Disponível em: &lt;http://www.w3.org/TR/2013/WD-prov-links-20130312/&gt;. Acesso em: 26 mar. 2013. </w:t>
      </w:r>
    </w:p>
    <w:p w:rsidR="005437C1" w:rsidRPr="005437C1" w:rsidRDefault="005437C1" w:rsidP="005437C1">
      <w:pPr>
        <w:pStyle w:val="Bibliography"/>
        <w:rPr>
          <w:rFonts w:cs="Times New Roman"/>
        </w:rPr>
      </w:pPr>
      <w:r w:rsidRPr="005437C1">
        <w:rPr>
          <w:rFonts w:cs="Times New Roman"/>
        </w:rPr>
        <w:t xml:space="preserve">MOREAU, L.; MISSIER, P. </w:t>
      </w:r>
      <w:r w:rsidRPr="005437C1">
        <w:rPr>
          <w:rFonts w:cs="Times New Roman"/>
          <w:b/>
          <w:bCs/>
        </w:rPr>
        <w:t xml:space="preserve">PROV-DM: </w:t>
      </w:r>
      <w:proofErr w:type="spellStart"/>
      <w:r w:rsidRPr="005437C1">
        <w:rPr>
          <w:rFonts w:cs="Times New Roman"/>
          <w:b/>
          <w:bCs/>
        </w:rPr>
        <w:t>The</w:t>
      </w:r>
      <w:proofErr w:type="spellEnd"/>
      <w:r w:rsidRPr="005437C1">
        <w:rPr>
          <w:rFonts w:cs="Times New Roman"/>
          <w:b/>
          <w:bCs/>
        </w:rPr>
        <w:t xml:space="preserve"> PROV Data </w:t>
      </w:r>
      <w:proofErr w:type="spellStart"/>
      <w:r w:rsidRPr="005437C1">
        <w:rPr>
          <w:rFonts w:cs="Times New Roman"/>
          <w:b/>
          <w:bCs/>
        </w:rPr>
        <w:t>Model</w:t>
      </w:r>
      <w:proofErr w:type="spellEnd"/>
      <w:r w:rsidRPr="005437C1">
        <w:rPr>
          <w:rFonts w:cs="Times New Roman"/>
        </w:rPr>
        <w:t xml:space="preserve">. Disponível em: &lt;http://www.w3.org/TR/prov-dm/&gt;. </w:t>
      </w:r>
    </w:p>
    <w:p w:rsidR="005437C1" w:rsidRPr="005437C1" w:rsidRDefault="005437C1" w:rsidP="005437C1">
      <w:pPr>
        <w:pStyle w:val="Bibliography"/>
        <w:rPr>
          <w:rFonts w:cs="Times New Roman"/>
        </w:rPr>
      </w:pPr>
      <w:r w:rsidRPr="005437C1">
        <w:rPr>
          <w:rFonts w:cs="Times New Roman"/>
          <w:lang w:val="en-US"/>
        </w:rPr>
        <w:lastRenderedPageBreak/>
        <w:t xml:space="preserve">MOREAU, L.; MISSIER, P. </w:t>
      </w:r>
      <w:r w:rsidRPr="005437C1">
        <w:rPr>
          <w:rFonts w:cs="Times New Roman"/>
          <w:b/>
          <w:bCs/>
          <w:lang w:val="en-US"/>
        </w:rPr>
        <w:t>PROV-N: The Provenance Notation</w:t>
      </w:r>
      <w:r w:rsidRPr="005437C1">
        <w:rPr>
          <w:rFonts w:cs="Times New Roman"/>
          <w:lang w:val="en-US"/>
        </w:rPr>
        <w:t xml:space="preserve">. </w:t>
      </w:r>
      <w:r w:rsidRPr="005437C1">
        <w:rPr>
          <w:rFonts w:cs="Times New Roman"/>
        </w:rPr>
        <w:t xml:space="preserve">Disponível em: &lt;http://www.w3.org/TR/prov-n/&gt;. Acesso em: 21 mar. 2013. </w:t>
      </w:r>
    </w:p>
    <w:p w:rsidR="005437C1" w:rsidRPr="005437C1" w:rsidRDefault="005437C1" w:rsidP="005437C1">
      <w:pPr>
        <w:pStyle w:val="Bibliography"/>
        <w:rPr>
          <w:rFonts w:cs="Times New Roman"/>
          <w:lang w:val="en-US"/>
        </w:rPr>
      </w:pPr>
      <w:r w:rsidRPr="005437C1">
        <w:rPr>
          <w:rFonts w:cs="Times New Roman"/>
        </w:rPr>
        <w:t xml:space="preserve">NIES, T. </w:t>
      </w:r>
      <w:proofErr w:type="gramStart"/>
      <w:r w:rsidRPr="005437C1">
        <w:rPr>
          <w:rFonts w:cs="Times New Roman"/>
        </w:rPr>
        <w:t>D.</w:t>
      </w:r>
      <w:proofErr w:type="gramEnd"/>
      <w:r w:rsidRPr="005437C1">
        <w:rPr>
          <w:rFonts w:cs="Times New Roman"/>
        </w:rPr>
        <w:t xml:space="preserve"> </w:t>
      </w:r>
      <w:proofErr w:type="spellStart"/>
      <w:r w:rsidRPr="005437C1">
        <w:rPr>
          <w:rFonts w:cs="Times New Roman"/>
          <w:i/>
          <w:iCs/>
        </w:rPr>
        <w:t>et</w:t>
      </w:r>
      <w:proofErr w:type="spellEnd"/>
      <w:r w:rsidRPr="005437C1">
        <w:rPr>
          <w:rFonts w:cs="Times New Roman"/>
          <w:i/>
          <w:iCs/>
        </w:rPr>
        <w:t xml:space="preserve"> al.</w:t>
      </w:r>
      <w:r w:rsidRPr="005437C1">
        <w:rPr>
          <w:rFonts w:cs="Times New Roman"/>
        </w:rPr>
        <w:t xml:space="preserve"> </w:t>
      </w:r>
      <w:proofErr w:type="spellStart"/>
      <w:r w:rsidRPr="005437C1">
        <w:rPr>
          <w:rFonts w:cs="Times New Roman"/>
          <w:b/>
          <w:bCs/>
        </w:rPr>
        <w:t>Constraints</w:t>
      </w:r>
      <w:proofErr w:type="spellEnd"/>
      <w:r w:rsidRPr="005437C1">
        <w:rPr>
          <w:rFonts w:cs="Times New Roman"/>
          <w:b/>
          <w:bCs/>
        </w:rPr>
        <w:t xml:space="preserve"> </w:t>
      </w:r>
      <w:proofErr w:type="spellStart"/>
      <w:r w:rsidRPr="005437C1">
        <w:rPr>
          <w:rFonts w:cs="Times New Roman"/>
          <w:b/>
          <w:bCs/>
        </w:rPr>
        <w:t>of</w:t>
      </w:r>
      <w:proofErr w:type="spellEnd"/>
      <w:r w:rsidRPr="005437C1">
        <w:rPr>
          <w:rFonts w:cs="Times New Roman"/>
          <w:b/>
          <w:bCs/>
        </w:rPr>
        <w:t xml:space="preserve"> </w:t>
      </w:r>
      <w:proofErr w:type="spellStart"/>
      <w:r w:rsidRPr="005437C1">
        <w:rPr>
          <w:rFonts w:cs="Times New Roman"/>
          <w:b/>
          <w:bCs/>
        </w:rPr>
        <w:t>the</w:t>
      </w:r>
      <w:proofErr w:type="spellEnd"/>
      <w:r w:rsidRPr="005437C1">
        <w:rPr>
          <w:rFonts w:cs="Times New Roman"/>
          <w:b/>
          <w:bCs/>
        </w:rPr>
        <w:t xml:space="preserve"> PROV Data </w:t>
      </w:r>
      <w:proofErr w:type="spellStart"/>
      <w:r w:rsidRPr="005437C1">
        <w:rPr>
          <w:rFonts w:cs="Times New Roman"/>
          <w:b/>
          <w:bCs/>
        </w:rPr>
        <w:t>Model</w:t>
      </w:r>
      <w:proofErr w:type="spellEnd"/>
      <w:r w:rsidRPr="005437C1">
        <w:rPr>
          <w:rFonts w:cs="Times New Roman"/>
        </w:rPr>
        <w:t xml:space="preserve">. Disponível em: &lt;http://www.w3.org/TR/prov-constraints/&gt;. </w:t>
      </w:r>
      <w:proofErr w:type="spellStart"/>
      <w:r w:rsidRPr="005437C1">
        <w:rPr>
          <w:rFonts w:cs="Times New Roman"/>
          <w:lang w:val="en-US"/>
        </w:rPr>
        <w:t>Acesso</w:t>
      </w:r>
      <w:proofErr w:type="spellEnd"/>
      <w:r w:rsidRPr="005437C1">
        <w:rPr>
          <w:rFonts w:cs="Times New Roman"/>
          <w:lang w:val="en-US"/>
        </w:rPr>
        <w:t xml:space="preserve"> </w:t>
      </w:r>
      <w:proofErr w:type="spellStart"/>
      <w:r w:rsidRPr="005437C1">
        <w:rPr>
          <w:rFonts w:cs="Times New Roman"/>
          <w:lang w:val="en-US"/>
        </w:rPr>
        <w:t>em</w:t>
      </w:r>
      <w:proofErr w:type="spellEnd"/>
      <w:r w:rsidRPr="005437C1">
        <w:rPr>
          <w:rFonts w:cs="Times New Roman"/>
          <w:lang w:val="en-US"/>
        </w:rPr>
        <w:t xml:space="preserve">: 21 mar. 2013. </w:t>
      </w:r>
    </w:p>
    <w:p w:rsidR="005437C1" w:rsidRPr="005437C1" w:rsidRDefault="005437C1" w:rsidP="005437C1">
      <w:pPr>
        <w:pStyle w:val="Bibliography"/>
        <w:rPr>
          <w:rFonts w:cs="Times New Roman"/>
        </w:rPr>
      </w:pPr>
      <w:r w:rsidRPr="005437C1">
        <w:rPr>
          <w:rFonts w:cs="Times New Roman"/>
          <w:lang w:val="en-US"/>
        </w:rPr>
        <w:t xml:space="preserve">PREMIS WORKING GROUP. </w:t>
      </w:r>
      <w:proofErr w:type="gramStart"/>
      <w:r w:rsidRPr="005437C1">
        <w:rPr>
          <w:rFonts w:cs="Times New Roman"/>
          <w:b/>
          <w:bCs/>
          <w:lang w:val="en-US"/>
        </w:rPr>
        <w:t>Data Dictionary for Preservation Metadata</w:t>
      </w:r>
      <w:r w:rsidRPr="005437C1">
        <w:rPr>
          <w:rFonts w:cs="Times New Roman"/>
          <w:lang w:val="en-US"/>
        </w:rPr>
        <w:t>.</w:t>
      </w:r>
      <w:proofErr w:type="gramEnd"/>
      <w:r w:rsidRPr="005437C1">
        <w:rPr>
          <w:rFonts w:cs="Times New Roman"/>
          <w:lang w:val="en-US"/>
        </w:rPr>
        <w:t xml:space="preserve"> </w:t>
      </w:r>
      <w:proofErr w:type="spellStart"/>
      <w:r w:rsidRPr="005437C1">
        <w:rPr>
          <w:rFonts w:cs="Times New Roman"/>
        </w:rPr>
        <w:t>Preservation</w:t>
      </w:r>
      <w:proofErr w:type="spellEnd"/>
      <w:r w:rsidRPr="005437C1">
        <w:rPr>
          <w:rFonts w:cs="Times New Roman"/>
        </w:rPr>
        <w:t xml:space="preserve"> Metadata: </w:t>
      </w:r>
      <w:proofErr w:type="spellStart"/>
      <w:r w:rsidRPr="005437C1">
        <w:rPr>
          <w:rFonts w:cs="Times New Roman"/>
        </w:rPr>
        <w:t>Implementation</w:t>
      </w:r>
      <w:proofErr w:type="spellEnd"/>
      <w:r w:rsidRPr="005437C1">
        <w:rPr>
          <w:rFonts w:cs="Times New Roman"/>
        </w:rPr>
        <w:t xml:space="preserve"> </w:t>
      </w:r>
      <w:proofErr w:type="spellStart"/>
      <w:r w:rsidRPr="005437C1">
        <w:rPr>
          <w:rFonts w:cs="Times New Roman"/>
        </w:rPr>
        <w:t>Strategies</w:t>
      </w:r>
      <w:proofErr w:type="spellEnd"/>
      <w:r w:rsidRPr="005437C1">
        <w:rPr>
          <w:rFonts w:cs="Times New Roman"/>
        </w:rPr>
        <w:t xml:space="preserve"> (PREMIS), 2005. Disponível em: &lt;http://www.oclc.org/research/projects/ </w:t>
      </w:r>
      <w:proofErr w:type="spellStart"/>
      <w:r w:rsidRPr="005437C1">
        <w:rPr>
          <w:rFonts w:cs="Times New Roman"/>
        </w:rPr>
        <w:t>pmwg</w:t>
      </w:r>
      <w:proofErr w:type="spellEnd"/>
      <w:r w:rsidRPr="005437C1">
        <w:rPr>
          <w:rFonts w:cs="Times New Roman"/>
        </w:rPr>
        <w:t>/premis-final.pdf&gt;.</w:t>
      </w:r>
    </w:p>
    <w:p w:rsidR="005437C1" w:rsidRPr="005437C1" w:rsidRDefault="005437C1" w:rsidP="005437C1">
      <w:pPr>
        <w:pStyle w:val="Bibliography"/>
        <w:rPr>
          <w:rFonts w:cs="Times New Roman"/>
        </w:rPr>
      </w:pPr>
      <w:proofErr w:type="spellStart"/>
      <w:r w:rsidRPr="005437C1">
        <w:rPr>
          <w:rFonts w:cs="Times New Roman"/>
          <w:b/>
          <w:bCs/>
        </w:rPr>
        <w:t>Provenance</w:t>
      </w:r>
      <w:proofErr w:type="spellEnd"/>
      <w:r w:rsidRPr="005437C1">
        <w:rPr>
          <w:rFonts w:cs="Times New Roman"/>
          <w:b/>
          <w:bCs/>
        </w:rPr>
        <w:t xml:space="preserve"> </w:t>
      </w:r>
      <w:proofErr w:type="spellStart"/>
      <w:r w:rsidRPr="005437C1">
        <w:rPr>
          <w:rFonts w:cs="Times New Roman"/>
          <w:b/>
          <w:bCs/>
        </w:rPr>
        <w:t>Challenge</w:t>
      </w:r>
      <w:proofErr w:type="spellEnd"/>
      <w:r w:rsidRPr="005437C1">
        <w:rPr>
          <w:rFonts w:cs="Times New Roman"/>
          <w:b/>
          <w:bCs/>
        </w:rPr>
        <w:t xml:space="preserve"> WIKI</w:t>
      </w:r>
      <w:r w:rsidRPr="005437C1">
        <w:rPr>
          <w:rFonts w:cs="Times New Roman"/>
        </w:rPr>
        <w:t xml:space="preserve">. Disponível em: &lt;http://twiki.ipaw.info/bin/view/Challenge/&gt;. Acesso em: 26 mar. 2013. </w:t>
      </w:r>
    </w:p>
    <w:p w:rsidR="005437C1" w:rsidRPr="005437C1" w:rsidRDefault="005437C1" w:rsidP="005437C1">
      <w:pPr>
        <w:pStyle w:val="Bibliography"/>
        <w:rPr>
          <w:rFonts w:cs="Times New Roman"/>
          <w:lang w:val="en-US"/>
        </w:rPr>
      </w:pPr>
      <w:proofErr w:type="gramStart"/>
      <w:r w:rsidRPr="005437C1">
        <w:rPr>
          <w:rFonts w:cs="Times New Roman"/>
          <w:lang w:val="en-US"/>
        </w:rPr>
        <w:t>SIMMHAN, Y. L.; PLALE, B.; GANNON, D.</w:t>
      </w:r>
      <w:proofErr w:type="gramEnd"/>
      <w:r w:rsidRPr="005437C1">
        <w:rPr>
          <w:rFonts w:cs="Times New Roman"/>
          <w:lang w:val="en-US"/>
        </w:rPr>
        <w:t xml:space="preserve"> </w:t>
      </w:r>
      <w:proofErr w:type="gramStart"/>
      <w:r w:rsidRPr="005437C1">
        <w:rPr>
          <w:rFonts w:cs="Times New Roman"/>
          <w:lang w:val="en-US"/>
        </w:rPr>
        <w:t>A survey of data provenance in e-science.</w:t>
      </w:r>
      <w:proofErr w:type="gramEnd"/>
      <w:r w:rsidRPr="005437C1">
        <w:rPr>
          <w:rFonts w:cs="Times New Roman"/>
          <w:lang w:val="en-US"/>
        </w:rPr>
        <w:t xml:space="preserve"> </w:t>
      </w:r>
      <w:r w:rsidRPr="005437C1">
        <w:rPr>
          <w:rFonts w:cs="Times New Roman"/>
          <w:b/>
          <w:bCs/>
          <w:lang w:val="en-US"/>
        </w:rPr>
        <w:t>SIGMOD Rec.</w:t>
      </w:r>
      <w:r w:rsidRPr="005437C1">
        <w:rPr>
          <w:rFonts w:cs="Times New Roman"/>
          <w:lang w:val="en-US"/>
        </w:rPr>
        <w:t xml:space="preserve">, v. 34, n. 3, p. 31–36, set. 2005. </w:t>
      </w:r>
    </w:p>
    <w:p w:rsidR="005437C1" w:rsidRPr="005437C1" w:rsidRDefault="005437C1" w:rsidP="005437C1">
      <w:pPr>
        <w:pStyle w:val="Bibliography"/>
        <w:rPr>
          <w:rFonts w:cs="Times New Roman"/>
          <w:lang w:val="en-US"/>
        </w:rPr>
      </w:pPr>
      <w:proofErr w:type="gramStart"/>
      <w:r w:rsidRPr="005437C1">
        <w:rPr>
          <w:rFonts w:cs="Times New Roman"/>
          <w:lang w:val="en-US"/>
        </w:rPr>
        <w:t xml:space="preserve">WEITZNER, D. J. </w:t>
      </w:r>
      <w:r w:rsidRPr="005437C1">
        <w:rPr>
          <w:rFonts w:cs="Times New Roman"/>
          <w:i/>
          <w:iCs/>
          <w:lang w:val="en-US"/>
        </w:rPr>
        <w:t>et al.</w:t>
      </w:r>
      <w:r w:rsidRPr="005437C1">
        <w:rPr>
          <w:rFonts w:cs="Times New Roman"/>
          <w:lang w:val="en-US"/>
        </w:rPr>
        <w:t xml:space="preserve"> Information accountability.</w:t>
      </w:r>
      <w:proofErr w:type="gramEnd"/>
      <w:r w:rsidRPr="005437C1">
        <w:rPr>
          <w:rFonts w:cs="Times New Roman"/>
          <w:lang w:val="en-US"/>
        </w:rPr>
        <w:t xml:space="preserve"> </w:t>
      </w:r>
      <w:proofErr w:type="gramStart"/>
      <w:r w:rsidRPr="005437C1">
        <w:rPr>
          <w:rFonts w:cs="Times New Roman"/>
          <w:b/>
          <w:bCs/>
          <w:lang w:val="en-US"/>
        </w:rPr>
        <w:t>Communications of the ACM</w:t>
      </w:r>
      <w:r w:rsidRPr="005437C1">
        <w:rPr>
          <w:rFonts w:cs="Times New Roman"/>
          <w:lang w:val="en-US"/>
        </w:rPr>
        <w:t>, v. 51, n. 6, p. 82–87, 1 jun. 2008.</w:t>
      </w:r>
      <w:proofErr w:type="gramEnd"/>
      <w:r w:rsidRPr="005437C1">
        <w:rPr>
          <w:rFonts w:cs="Times New Roman"/>
          <w:lang w:val="en-US"/>
        </w:rPr>
        <w:t xml:space="preserve"> </w:t>
      </w:r>
    </w:p>
    <w:p w:rsidR="005437C1" w:rsidRPr="005437C1" w:rsidRDefault="005437C1" w:rsidP="005437C1">
      <w:pPr>
        <w:pStyle w:val="Bibliography"/>
        <w:rPr>
          <w:rFonts w:cs="Times New Roman"/>
        </w:rPr>
      </w:pPr>
      <w:r w:rsidRPr="005437C1">
        <w:rPr>
          <w:rFonts w:cs="Times New Roman"/>
          <w:lang w:val="en-US"/>
        </w:rPr>
        <w:t xml:space="preserve">ZHAO, J. </w:t>
      </w:r>
      <w:r w:rsidRPr="005437C1">
        <w:rPr>
          <w:rFonts w:cs="Times New Roman"/>
          <w:b/>
          <w:bCs/>
          <w:lang w:val="en-US"/>
        </w:rPr>
        <w:t>Open Provenance Model Vocabulary Specification</w:t>
      </w:r>
      <w:r w:rsidRPr="005437C1">
        <w:rPr>
          <w:rFonts w:cs="Times New Roman"/>
          <w:lang w:val="en-US"/>
        </w:rPr>
        <w:t xml:space="preserve">. </w:t>
      </w:r>
      <w:r w:rsidRPr="005437C1">
        <w:rPr>
          <w:rFonts w:cs="Times New Roman"/>
        </w:rPr>
        <w:t xml:space="preserve">Disponível em: &lt;http://open-biomed.sourceforge.net/opmv/ns.html&gt;. Acesso em: </w:t>
      </w:r>
      <w:proofErr w:type="gramStart"/>
      <w:r w:rsidRPr="005437C1">
        <w:rPr>
          <w:rFonts w:cs="Times New Roman"/>
        </w:rPr>
        <w:t>2</w:t>
      </w:r>
      <w:proofErr w:type="gramEnd"/>
      <w:r w:rsidRPr="005437C1">
        <w:rPr>
          <w:rFonts w:cs="Times New Roman"/>
        </w:rPr>
        <w:t xml:space="preserve"> abr. 2013. </w:t>
      </w:r>
    </w:p>
    <w:p w:rsidR="00130D6B" w:rsidRPr="006D4E74" w:rsidRDefault="001522CB" w:rsidP="00130D6B">
      <w:pPr>
        <w:pStyle w:val="RefernciasBibliogrficas"/>
      </w:pPr>
      <w:r w:rsidRPr="001E187B">
        <w:rPr>
          <w:lang w:val="en-US"/>
        </w:rPr>
        <w:fldChar w:fldCharType="end"/>
      </w:r>
    </w:p>
    <w:p w:rsidR="00130D6B" w:rsidRPr="006D4E74" w:rsidRDefault="00130D6B" w:rsidP="00130D6B">
      <w:pPr>
        <w:rPr>
          <w:rFonts w:ascii="Arial,Bold" w:hAnsi="Arial,Bold" w:cs="Arial,Bold"/>
          <w:bCs/>
        </w:rPr>
      </w:pPr>
    </w:p>
    <w:p w:rsidR="00130D6B" w:rsidRPr="00294E14" w:rsidRDefault="00130D6B" w:rsidP="00130D6B">
      <w:pPr>
        <w:spacing w:after="200" w:line="276" w:lineRule="auto"/>
        <w:ind w:firstLine="0"/>
        <w:jc w:val="left"/>
        <w:rPr>
          <w:rFonts w:cs="Arial"/>
          <w:caps/>
          <w:color w:val="000000"/>
          <w:szCs w:val="20"/>
        </w:rPr>
      </w:pPr>
    </w:p>
    <w:p w:rsidR="00DC4DD4" w:rsidRDefault="00DC4DD4"/>
    <w:sectPr w:rsidR="00DC4DD4" w:rsidSect="00421ADB">
      <w:headerReference w:type="default" r:id="rId17"/>
      <w:pgSz w:w="11906" w:h="16838"/>
      <w:pgMar w:top="1701"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09DB" w:rsidRDefault="002009DB" w:rsidP="00130D6B">
      <w:pPr>
        <w:spacing w:line="240" w:lineRule="auto"/>
      </w:pPr>
      <w:r>
        <w:separator/>
      </w:r>
    </w:p>
  </w:endnote>
  <w:endnote w:type="continuationSeparator" w:id="0">
    <w:p w:rsidR="002009DB" w:rsidRDefault="002009DB" w:rsidP="00130D6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MSY10">
    <w:altName w:val="Cambria"/>
    <w:panose1 w:val="00000000000000000000"/>
    <w:charset w:val="00"/>
    <w:family w:val="auto"/>
    <w:notTrueType/>
    <w:pitch w:val="default"/>
    <w:sig w:usb0="00000003" w:usb1="00000000" w:usb2="00000000" w:usb3="00000000" w:csb0="00000001" w:csb1="00000000"/>
  </w:font>
  <w:font w:name="CMMI10">
    <w:altName w:val="Cambria"/>
    <w:panose1 w:val="00000000000000000000"/>
    <w:charset w:val="00"/>
    <w:family w:val="auto"/>
    <w:notTrueType/>
    <w:pitch w:val="default"/>
    <w:sig w:usb0="00000003" w:usb1="00000000" w:usb2="00000000" w:usb3="00000000" w:csb0="00000001" w:csb1="00000000"/>
  </w:font>
  <w:font w:name="CMR7">
    <w:altName w:val="Cambria"/>
    <w:panose1 w:val="00000000000000000000"/>
    <w:charset w:val="00"/>
    <w:family w:val="auto"/>
    <w:notTrueType/>
    <w:pitch w:val="default"/>
    <w:sig w:usb0="00000003" w:usb1="00000000" w:usb2="00000000" w:usb3="00000000" w:csb0="00000001" w:csb1="00000000"/>
  </w:font>
  <w:font w:name="CMSY7">
    <w:altName w:val="Cambria"/>
    <w:panose1 w:val="00000000000000000000"/>
    <w:charset w:val="00"/>
    <w:family w:val="auto"/>
    <w:notTrueType/>
    <w:pitch w:val="default"/>
    <w:sig w:usb0="00000003" w:usb1="00000000" w:usb2="00000000" w:usb3="00000000" w:csb0="00000001" w:csb1="00000000"/>
  </w:font>
  <w:font w:name="Arial,Bold">
    <w:panose1 w:val="00000000000000000000"/>
    <w:charset w:val="00"/>
    <w:family w:val="swiss"/>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09DB" w:rsidRDefault="002009DB" w:rsidP="00130D6B">
      <w:pPr>
        <w:spacing w:line="240" w:lineRule="auto"/>
      </w:pPr>
      <w:r>
        <w:separator/>
      </w:r>
    </w:p>
  </w:footnote>
  <w:footnote w:type="continuationSeparator" w:id="0">
    <w:p w:rsidR="002009DB" w:rsidRDefault="002009DB" w:rsidP="00130D6B">
      <w:pPr>
        <w:spacing w:line="240" w:lineRule="auto"/>
      </w:pPr>
      <w:r>
        <w:continuationSeparator/>
      </w:r>
    </w:p>
  </w:footnote>
  <w:footnote w:id="1">
    <w:p w:rsidR="00A60F90" w:rsidRPr="00CF42E7" w:rsidRDefault="00A60F90" w:rsidP="00130D6B">
      <w:pPr>
        <w:pStyle w:val="FootnoteText"/>
        <w:rPr>
          <w:lang w:val="en-US"/>
        </w:rPr>
      </w:pPr>
      <w:r>
        <w:rPr>
          <w:rStyle w:val="FootnoteReference"/>
        </w:rPr>
        <w:footnoteRef/>
      </w:r>
      <w:r w:rsidRPr="00CF42E7">
        <w:rPr>
          <w:lang w:val="en-US"/>
        </w:rPr>
        <w:t xml:space="preserve"> </w:t>
      </w:r>
      <w:r w:rsidRPr="00CF42E7">
        <w:rPr>
          <w:sz w:val="16"/>
          <w:lang w:val="en-US"/>
        </w:rPr>
        <w:t>A </w:t>
      </w:r>
      <w:proofErr w:type="spellStart"/>
      <w:r w:rsidRPr="00CF42E7">
        <w:rPr>
          <w:sz w:val="16"/>
          <w:lang w:val="en-US"/>
        </w:rPr>
        <w:t>validator</w:t>
      </w:r>
      <w:proofErr w:type="spellEnd"/>
      <w:r w:rsidRPr="00CF42E7">
        <w:rPr>
          <w:sz w:val="16"/>
          <w:lang w:val="en-US"/>
        </w:rPr>
        <w:t> is a </w:t>
      </w:r>
      <w:hyperlink r:id="rId1" w:tooltip="Computer program" w:history="1">
        <w:r w:rsidRPr="00CF42E7">
          <w:rPr>
            <w:sz w:val="16"/>
            <w:lang w:val="en-US"/>
          </w:rPr>
          <w:t>computer program</w:t>
        </w:r>
      </w:hyperlink>
      <w:r w:rsidRPr="00CF42E7">
        <w:rPr>
          <w:sz w:val="16"/>
          <w:lang w:val="en-US"/>
        </w:rPr>
        <w:t> used to check the </w:t>
      </w:r>
      <w:hyperlink r:id="rId2" w:tooltip="Validity" w:history="1">
        <w:r w:rsidRPr="00CF42E7">
          <w:rPr>
            <w:sz w:val="16"/>
            <w:lang w:val="en-US"/>
          </w:rPr>
          <w:t>validity</w:t>
        </w:r>
      </w:hyperlink>
      <w:r w:rsidRPr="00CF42E7">
        <w:rPr>
          <w:sz w:val="16"/>
          <w:lang w:val="en-US"/>
        </w:rPr>
        <w:t xml:space="preserve"> or syntactical correctness of </w:t>
      </w:r>
      <w:r>
        <w:rPr>
          <w:sz w:val="16"/>
          <w:lang w:val="en-US"/>
        </w:rPr>
        <w:t>a fragment of code or document.</w:t>
      </w:r>
    </w:p>
  </w:footnote>
  <w:footnote w:id="2">
    <w:p w:rsidR="00A60F90" w:rsidRPr="001B5811" w:rsidRDefault="00A60F90" w:rsidP="00130D6B">
      <w:pPr>
        <w:pStyle w:val="FootnoteText"/>
        <w:rPr>
          <w:lang w:val="en-US"/>
        </w:rPr>
      </w:pPr>
      <w:r>
        <w:rPr>
          <w:rStyle w:val="FootnoteReference"/>
        </w:rPr>
        <w:footnoteRef/>
      </w:r>
      <w:r w:rsidRPr="001B5811">
        <w:rPr>
          <w:lang w:val="en-US"/>
        </w:rPr>
        <w:t xml:space="preserve"> </w:t>
      </w:r>
      <w:r w:rsidRPr="00A346A4">
        <w:rPr>
          <w:i/>
          <w:lang w:val="en-US"/>
        </w:rPr>
        <w:t>Type constraints</w:t>
      </w:r>
      <w:r>
        <w:rPr>
          <w:lang w:val="en-US"/>
        </w:rPr>
        <w:t xml:space="preserve"> are defined at section 6.3 of PROV-CONSTRAINTS </w:t>
      </w:r>
      <w:r>
        <w:rPr>
          <w:lang w:val="en-US"/>
        </w:rPr>
        <w:fldChar w:fldCharType="begin"/>
      </w:r>
      <w:r>
        <w:rPr>
          <w:lang w:val="en-US"/>
        </w:rPr>
        <w:instrText xml:space="preserve"> ADDIN ZOTERO_ITEM CSL_CITATION {"citationID":"1burfmtof","properties":{"formattedCitation":"{\\rtf (Nies \\i et al.\\i0{}, 2010)}","plainCitation":"(Nies et al., 2010)"},"citationItems":[{"id":126,"uris":["http://zotero.org/users/1122386/items/GN9AMRVX"],"uri":["http://zotero.org/users/1122386/items/GN9AMRVX"],"itemData":{"id":126,"type":"webpage","title":"Constraints of the PROV Data Model","abstract":"Provenance is information about entities, activities, and people involved in producing a piece of data or thing, which can be used to form assessments about its quality, reliability or trustworthiness. PROV-DM is the conceptual data model that forms a basis for the W3C provenance (PROV) family of specifications.\n\nThis document defines a subset of PROV instances called valid PROV instances, by analogy with notions of validity for other Web standards. The intent of validation is to ensure that a PROV instance represents a consistent history of objects and their interactions that is safe to use for the purpose of logical reasoning and other kinds of analysis. Valid PROV instances satisfy certain definitions, inferences, and constraints. These definitions, inferences, and constraints provide a measure of consistency checking for provenance and reasoning over provenance. They can also be used to normalize PROV instances to forms that can easily be compared in order to determine whether two PROV instances are equivalent. Validity and equivalence are also defined for PROV bundles (that is, named instances) and documents (that is, a toplevel instance together with zero or more bundles).\n\nThe PROV Document Overview describes the overall state of PROV, and should be read before other PROV documents.","URL":"http://www.w3.org/TR/prov-constraints/","author":[{"family":"Nies","given":"Tom De"},{"family":"Cheney","given":"James"},{"family":"Missier","given":"Paolo"},{"family":"Moreau","given":"Luc"}],"issued":{"date-parts":[["2010"]]},"accessed":{"date-parts":[["2013",3,21]]}}}],"schema":"https://github.com/citation-style-language/schema/raw/master/csl-citation.json"} </w:instrText>
      </w:r>
      <w:r>
        <w:rPr>
          <w:lang w:val="en-US"/>
        </w:rPr>
        <w:fldChar w:fldCharType="separate"/>
      </w:r>
      <w:r w:rsidRPr="00421ADB">
        <w:rPr>
          <w:rFonts w:cs="Times New Roman"/>
          <w:szCs w:val="24"/>
          <w:lang w:val="en-US"/>
        </w:rPr>
        <w:t xml:space="preserve">(Nies </w:t>
      </w:r>
      <w:r w:rsidRPr="00421ADB">
        <w:rPr>
          <w:rFonts w:cs="Times New Roman"/>
          <w:i/>
          <w:iCs/>
          <w:szCs w:val="24"/>
          <w:lang w:val="en-US"/>
        </w:rPr>
        <w:t>et al.</w:t>
      </w:r>
      <w:r w:rsidRPr="00421ADB">
        <w:rPr>
          <w:rFonts w:cs="Times New Roman"/>
          <w:szCs w:val="24"/>
          <w:lang w:val="en-US"/>
        </w:rPr>
        <w:t>, 2010)</w:t>
      </w:r>
      <w:r>
        <w:rPr>
          <w:lang w:val="en-US"/>
        </w:rPr>
        <w:fldChar w:fldCharType="end"/>
      </w:r>
    </w:p>
  </w:footnote>
  <w:footnote w:id="3">
    <w:p w:rsidR="00A60F90" w:rsidRPr="001B5811" w:rsidRDefault="00A60F90" w:rsidP="00130D6B">
      <w:pPr>
        <w:pStyle w:val="FootnoteText"/>
        <w:rPr>
          <w:lang w:val="en-US"/>
        </w:rPr>
      </w:pPr>
      <w:r>
        <w:rPr>
          <w:rStyle w:val="FootnoteReference"/>
        </w:rPr>
        <w:footnoteRef/>
      </w:r>
      <w:r w:rsidRPr="001B5811">
        <w:rPr>
          <w:lang w:val="en-US"/>
        </w:rPr>
        <w:t xml:space="preserve"> </w:t>
      </w:r>
      <w:r w:rsidRPr="00A346A4">
        <w:rPr>
          <w:i/>
          <w:lang w:val="en-US"/>
        </w:rPr>
        <w:t>Impossibility constraints</w:t>
      </w:r>
      <w:r>
        <w:rPr>
          <w:lang w:val="en-US"/>
        </w:rPr>
        <w:t xml:space="preserve"> are defined section 6.4 of PROV-CONSTRAINTS </w:t>
      </w:r>
      <w:r>
        <w:rPr>
          <w:lang w:val="en-US"/>
        </w:rPr>
        <w:fldChar w:fldCharType="begin"/>
      </w:r>
      <w:r>
        <w:rPr>
          <w:lang w:val="en-US"/>
        </w:rPr>
        <w:instrText xml:space="preserve"> ADDIN ZOTERO_ITEM CSL_CITATION {"citationID":"ZyyVqPNz","properties":{"formattedCitation":"{\\rtf (Nies \\i et al.\\i0{}, 2010)}","plainCitation":"(Nies et al., 2010)"},"citationItems":[{"id":126,"uris":["http://zotero.org/users/1122386/items/GN9AMRVX"],"uri":["http://zotero.org/users/1122386/items/GN9AMRVX"],"itemData":{"id":126,"type":"webpage","title":"Constraints of the PROV Data Model","abstract":"Provenance is information about entities, activities, and people involved in producing a piece of data or thing, which can be used to form assessments about its quality, reliability or trustworthiness. PROV-DM is the conceptual data model that forms a basis for the W3C provenance (PROV) family of specifications.\n\nThis document defines a subset of PROV instances called valid PROV instances, by analogy with notions of validity for other Web standards. The intent of validation is to ensure that a PROV instance represents a consistent history of objects and their interactions that is safe to use for the purpose of logical reasoning and other kinds of analysis. Valid PROV instances satisfy certain definitions, inferences, and constraints. These definitions, inferences, and constraints provide a measure of consistency checking for provenance and reasoning over provenance. They can also be used to normalize PROV instances to forms that can easily be compared in order to determine whether two PROV instances are equivalent. Validity and equivalence are also defined for PROV bundles (that is, named instances) and documents (that is, a toplevel instance together with zero or more bundles).\n\nThe PROV Document Overview describes the overall state of PROV, and should be read before other PROV documents.","URL":"http://www.w3.org/TR/prov-constraints/","author":[{"family":"Nies","given":"Tom De"},{"family":"Cheney","given":"James"},{"family":"Missier","given":"Paolo"},{"family":"Moreau","given":"Luc"}],"issued":{"date-parts":[["2010"]]},"accessed":{"date-parts":[["2013",3,21]]}}}],"schema":"https://github.com/citation-style-language/schema/raw/master/csl-citation.json"} </w:instrText>
      </w:r>
      <w:r>
        <w:rPr>
          <w:lang w:val="en-US"/>
        </w:rPr>
        <w:fldChar w:fldCharType="separate"/>
      </w:r>
      <w:r w:rsidRPr="00421ADB">
        <w:rPr>
          <w:rFonts w:cs="Times New Roman"/>
          <w:szCs w:val="24"/>
          <w:lang w:val="en-US"/>
        </w:rPr>
        <w:t xml:space="preserve">(Nies </w:t>
      </w:r>
      <w:r w:rsidRPr="00421ADB">
        <w:rPr>
          <w:rFonts w:cs="Times New Roman"/>
          <w:i/>
          <w:iCs/>
          <w:szCs w:val="24"/>
          <w:lang w:val="en-US"/>
        </w:rPr>
        <w:t>et al.</w:t>
      </w:r>
      <w:r w:rsidRPr="00421ADB">
        <w:rPr>
          <w:rFonts w:cs="Times New Roman"/>
          <w:szCs w:val="24"/>
          <w:lang w:val="en-US"/>
        </w:rPr>
        <w:t>, 2010)</w:t>
      </w:r>
      <w:r>
        <w:rPr>
          <w:lang w:val="en-US"/>
        </w:rPr>
        <w:fldChar w:fldCharType="end"/>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655981"/>
      <w:docPartObj>
        <w:docPartGallery w:val="Page Numbers (Top of Page)"/>
        <w:docPartUnique/>
      </w:docPartObj>
    </w:sdtPr>
    <w:sdtContent>
      <w:p w:rsidR="00A60F90" w:rsidRDefault="00A60F90">
        <w:pPr>
          <w:pStyle w:val="Header"/>
          <w:jc w:val="right"/>
        </w:pPr>
        <w:fldSimple w:instr=" PAGE   \* MERGEFORMAT ">
          <w:r w:rsidR="00E8171A">
            <w:rPr>
              <w:noProof/>
            </w:rPr>
            <w:t>15</w:t>
          </w:r>
        </w:fldSimple>
      </w:p>
    </w:sdtContent>
  </w:sdt>
  <w:p w:rsidR="00A60F90" w:rsidRDefault="00A60F9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20158"/>
    <w:multiLevelType w:val="hybridMultilevel"/>
    <w:tmpl w:val="547A1D56"/>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nsid w:val="0EEF09AC"/>
    <w:multiLevelType w:val="multilevel"/>
    <w:tmpl w:val="DBA4A7B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17C22975"/>
    <w:multiLevelType w:val="multilevel"/>
    <w:tmpl w:val="FDF8DCFC"/>
    <w:lvl w:ilvl="0">
      <w:start w:val="3"/>
      <w:numFmt w:val="decimal"/>
      <w:pStyle w:val="Heading1"/>
      <w:suff w:val="space"/>
      <w:lvlText w:val="Chapter %1"/>
      <w:lvlJc w:val="left"/>
      <w:pPr>
        <w:ind w:left="432" w:hanging="432"/>
      </w:pPr>
      <w:rPr>
        <w:rFonts w:ascii="Times New Roman" w:hAnsi="Times New Roman" w:hint="default"/>
        <w:b/>
        <w:i w:val="0"/>
        <w:caps/>
        <w:strike w:val="0"/>
        <w:dstrike w:val="0"/>
        <w:outline w:val="0"/>
        <w:shadow w:val="0"/>
        <w:emboss w:val="0"/>
        <w:imprint w:val="0"/>
        <w:vanish w:val="0"/>
        <w:sz w:val="28"/>
        <w:vertAlign w:val="baseline"/>
      </w:rPr>
    </w:lvl>
    <w:lvl w:ilvl="1">
      <w:start w:val="1"/>
      <w:numFmt w:val="decimal"/>
      <w:pStyle w:val="Heading2"/>
      <w:suff w:val="space"/>
      <w:lvlText w:val="%1.%2"/>
      <w:lvlJc w:val="left"/>
      <w:pPr>
        <w:ind w:left="576" w:hanging="576"/>
      </w:pPr>
      <w:rPr>
        <w:rFonts w:ascii="Times New Roman" w:hAnsi="Times New Roman" w:hint="default"/>
        <w:b/>
        <w:i w:val="0"/>
        <w:caps w:val="0"/>
        <w:strike w:val="0"/>
        <w:dstrike w:val="0"/>
        <w:outline w:val="0"/>
        <w:shadow w:val="0"/>
        <w:emboss w:val="0"/>
        <w:imprint w:val="0"/>
        <w:vanish w:val="0"/>
        <w:sz w:val="24"/>
        <w:vertAlign w:val="baseline"/>
      </w:rPr>
    </w:lvl>
    <w:lvl w:ilvl="2">
      <w:start w:val="1"/>
      <w:numFmt w:val="decimal"/>
      <w:pStyle w:val="Heading3"/>
      <w:suff w:val="space"/>
      <w:lvlText w:val="%1.%2.%3"/>
      <w:lvlJc w:val="left"/>
      <w:pPr>
        <w:ind w:left="720" w:hanging="720"/>
      </w:pPr>
      <w:rPr>
        <w:rFonts w:ascii="Times New Roman" w:hAnsi="Times New Roman" w:hint="default"/>
        <w:b/>
        <w:i w:val="0"/>
        <w:caps w:val="0"/>
        <w:strike w:val="0"/>
        <w:dstrike w:val="0"/>
        <w:outline w:val="0"/>
        <w:shadow w:val="0"/>
        <w:emboss w:val="0"/>
        <w:imprint w:val="0"/>
        <w:vanish w:val="0"/>
        <w:sz w:val="24"/>
        <w:vertAlign w:val="baseline"/>
      </w:rPr>
    </w:lvl>
    <w:lvl w:ilvl="3">
      <w:start w:val="1"/>
      <w:numFmt w:val="decimal"/>
      <w:pStyle w:val="Heading4"/>
      <w:suff w:val="space"/>
      <w:lvlText w:val="%1.%2.%3.%4"/>
      <w:lvlJc w:val="left"/>
      <w:pPr>
        <w:ind w:left="864" w:hanging="864"/>
      </w:pPr>
      <w:rPr>
        <w:rFonts w:ascii="Times New Roman" w:hAnsi="Times New Roman" w:hint="default"/>
        <w:b/>
        <w:i w:val="0"/>
        <w:caps w:val="0"/>
        <w:strike w:val="0"/>
        <w:dstrike w:val="0"/>
        <w:outline w:val="0"/>
        <w:shadow w:val="0"/>
        <w:emboss w:val="0"/>
        <w:imprint w:val="0"/>
        <w:vanish w:val="0"/>
        <w:sz w:val="24"/>
        <w:vertAlign w:val="baseline"/>
      </w:rPr>
    </w:lvl>
    <w:lvl w:ilvl="4">
      <w:start w:val="1"/>
      <w:numFmt w:val="decimal"/>
      <w:pStyle w:val="Heading5"/>
      <w:suff w:val="space"/>
      <w:lvlText w:val="%1.%2.%3.%4.%5"/>
      <w:lvlJc w:val="left"/>
      <w:pPr>
        <w:ind w:left="1008" w:hanging="1008"/>
      </w:pPr>
      <w:rPr>
        <w:rFonts w:ascii="Times New Roman" w:hAnsi="Times New Roman" w:hint="default"/>
        <w:b/>
        <w:i w:val="0"/>
        <w:caps w:val="0"/>
        <w:strike w:val="0"/>
        <w:dstrike w:val="0"/>
        <w:outline w:val="0"/>
        <w:shadow w:val="0"/>
        <w:emboss w:val="0"/>
        <w:imprint w:val="0"/>
        <w:vanish w:val="0"/>
        <w:sz w:val="24"/>
        <w:vertAlign w:val="baseline"/>
      </w:rPr>
    </w:lvl>
    <w:lvl w:ilvl="5">
      <w:start w:val="1"/>
      <w:numFmt w:val="decimal"/>
      <w:pStyle w:val="Heading6"/>
      <w:lvlText w:val="%1.%2.%3.%4.%5.%6"/>
      <w:lvlJc w:val="left"/>
      <w:pPr>
        <w:ind w:left="1152" w:hanging="1152"/>
      </w:pPr>
      <w:rPr>
        <w:rFonts w:ascii="Times New Roman" w:hAnsi="Times New Roman" w:hint="default"/>
        <w:b/>
        <w:i w:val="0"/>
        <w:caps w:val="0"/>
        <w:strike w:val="0"/>
        <w:dstrike w:val="0"/>
        <w:outline w:val="0"/>
        <w:shadow w:val="0"/>
        <w:emboss w:val="0"/>
        <w:imprint w:val="0"/>
        <w:vanish w:val="0"/>
        <w:sz w:val="24"/>
        <w:vertAlign w:val="baseline"/>
      </w:rPr>
    </w:lvl>
    <w:lvl w:ilvl="6">
      <w:start w:val="1"/>
      <w:numFmt w:val="decimal"/>
      <w:pStyle w:val="Heading7"/>
      <w:lvlText w:val="%1.%2.%3.%4.%5.%6.%7"/>
      <w:lvlJc w:val="left"/>
      <w:pPr>
        <w:ind w:left="1296" w:hanging="1296"/>
      </w:pPr>
      <w:rPr>
        <w:rFonts w:ascii="Times New Roman" w:hAnsi="Times New Roman" w:hint="default"/>
        <w:b/>
        <w:i w:val="0"/>
        <w:caps w:val="0"/>
        <w:strike w:val="0"/>
        <w:dstrike w:val="0"/>
        <w:outline w:val="0"/>
        <w:shadow w:val="0"/>
        <w:emboss w:val="0"/>
        <w:imprint w:val="0"/>
        <w:vanish w:val="0"/>
        <w:sz w:val="24"/>
        <w:vertAlign w:val="baseline"/>
      </w:rPr>
    </w:lvl>
    <w:lvl w:ilvl="7">
      <w:start w:val="1"/>
      <w:numFmt w:val="decimal"/>
      <w:pStyle w:val="Heading8"/>
      <w:lvlText w:val="%1.%2.%3.%4.%5.%6.%7.%8"/>
      <w:lvlJc w:val="left"/>
      <w:pPr>
        <w:ind w:left="1440" w:hanging="1440"/>
      </w:pPr>
      <w:rPr>
        <w:rFonts w:ascii="Times New Roman" w:hAnsi="Times New Roman" w:hint="default"/>
        <w:b/>
        <w:i w:val="0"/>
        <w:caps w:val="0"/>
        <w:strike w:val="0"/>
        <w:dstrike w:val="0"/>
        <w:outline w:val="0"/>
        <w:shadow w:val="0"/>
        <w:emboss w:val="0"/>
        <w:imprint w:val="0"/>
        <w:vanish w:val="0"/>
        <w:sz w:val="24"/>
        <w:vertAlign w:val="baseline"/>
      </w:rPr>
    </w:lvl>
    <w:lvl w:ilvl="8">
      <w:start w:val="1"/>
      <w:numFmt w:val="decimal"/>
      <w:pStyle w:val="Heading9"/>
      <w:lvlText w:val="%1.%2.%3.%4.%5.%6.%7.%8.%9"/>
      <w:lvlJc w:val="left"/>
      <w:pPr>
        <w:ind w:left="1584" w:hanging="1584"/>
      </w:pPr>
      <w:rPr>
        <w:rFonts w:ascii="Times New Roman" w:hAnsi="Times New Roman" w:hint="default"/>
        <w:b/>
        <w:i w:val="0"/>
        <w:caps w:val="0"/>
        <w:strike w:val="0"/>
        <w:dstrike w:val="0"/>
        <w:outline w:val="0"/>
        <w:shadow w:val="0"/>
        <w:emboss w:val="0"/>
        <w:imprint w:val="0"/>
        <w:vanish w:val="0"/>
        <w:sz w:val="24"/>
        <w:vertAlign w:val="baseline"/>
      </w:rPr>
    </w:lvl>
  </w:abstractNum>
  <w:abstractNum w:abstractNumId="3">
    <w:nsid w:val="18233AF3"/>
    <w:multiLevelType w:val="multilevel"/>
    <w:tmpl w:val="5F189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8B8681B"/>
    <w:multiLevelType w:val="hybridMultilevel"/>
    <w:tmpl w:val="303245EC"/>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nsid w:val="336E36B2"/>
    <w:multiLevelType w:val="hybridMultilevel"/>
    <w:tmpl w:val="F7CCDD60"/>
    <w:lvl w:ilvl="0" w:tplc="04090001">
      <w:start w:val="1"/>
      <w:numFmt w:val="bullet"/>
      <w:lvlText w:val=""/>
      <w:lvlJc w:val="left"/>
      <w:pPr>
        <w:ind w:left="1429" w:hanging="360"/>
      </w:pPr>
      <w:rPr>
        <w:rFonts w:ascii="Symbol" w:hAnsi="Symbol"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6">
    <w:nsid w:val="3E6A29E5"/>
    <w:multiLevelType w:val="hybridMultilevel"/>
    <w:tmpl w:val="F9E0912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nsid w:val="41E65429"/>
    <w:multiLevelType w:val="hybridMultilevel"/>
    <w:tmpl w:val="D30E7748"/>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8">
    <w:nsid w:val="422B3883"/>
    <w:multiLevelType w:val="hybridMultilevel"/>
    <w:tmpl w:val="7C401496"/>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nsid w:val="43B409E9"/>
    <w:multiLevelType w:val="hybridMultilevel"/>
    <w:tmpl w:val="BA24986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nsid w:val="46404334"/>
    <w:multiLevelType w:val="hybridMultilevel"/>
    <w:tmpl w:val="C1649B1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1">
    <w:nsid w:val="4C837486"/>
    <w:multiLevelType w:val="hybridMultilevel"/>
    <w:tmpl w:val="190E7982"/>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nsid w:val="4F360250"/>
    <w:multiLevelType w:val="multilevel"/>
    <w:tmpl w:val="B98E3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0267B80"/>
    <w:multiLevelType w:val="hybridMultilevel"/>
    <w:tmpl w:val="A8B81B2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4">
    <w:nsid w:val="62E001BB"/>
    <w:multiLevelType w:val="hybridMultilevel"/>
    <w:tmpl w:val="04B4DB86"/>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nsid w:val="637371D0"/>
    <w:multiLevelType w:val="hybridMultilevel"/>
    <w:tmpl w:val="0CC89AD2"/>
    <w:lvl w:ilvl="0" w:tplc="04090005">
      <w:start w:val="1"/>
      <w:numFmt w:val="bullet"/>
      <w:lvlText w:val=""/>
      <w:lvlJc w:val="left"/>
      <w:pPr>
        <w:ind w:left="1429" w:hanging="360"/>
      </w:pPr>
      <w:rPr>
        <w:rFonts w:ascii="Wingdings" w:hAnsi="Wingding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6">
    <w:nsid w:val="637A0F50"/>
    <w:multiLevelType w:val="multilevel"/>
    <w:tmpl w:val="69D47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E4631BD"/>
    <w:multiLevelType w:val="hybridMultilevel"/>
    <w:tmpl w:val="CF54600A"/>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nsid w:val="6FAC5716"/>
    <w:multiLevelType w:val="hybridMultilevel"/>
    <w:tmpl w:val="404C362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nsid w:val="7234760B"/>
    <w:multiLevelType w:val="hybridMultilevel"/>
    <w:tmpl w:val="AE98747A"/>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nsid w:val="75EC3671"/>
    <w:multiLevelType w:val="hybridMultilevel"/>
    <w:tmpl w:val="7C62173E"/>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
  </w:num>
  <w:num w:numId="2">
    <w:abstractNumId w:val="2"/>
  </w:num>
  <w:num w:numId="3">
    <w:abstractNumId w:val="18"/>
  </w:num>
  <w:num w:numId="4">
    <w:abstractNumId w:val="8"/>
  </w:num>
  <w:num w:numId="5">
    <w:abstractNumId w:val="17"/>
  </w:num>
  <w:num w:numId="6">
    <w:abstractNumId w:val="6"/>
  </w:num>
  <w:num w:numId="7">
    <w:abstractNumId w:val="14"/>
  </w:num>
  <w:num w:numId="8">
    <w:abstractNumId w:val="20"/>
  </w:num>
  <w:num w:numId="9">
    <w:abstractNumId w:val="11"/>
  </w:num>
  <w:num w:numId="10">
    <w:abstractNumId w:val="0"/>
  </w:num>
  <w:num w:numId="11">
    <w:abstractNumId w:val="19"/>
  </w:num>
  <w:num w:numId="12">
    <w:abstractNumId w:val="4"/>
  </w:num>
  <w:num w:numId="13">
    <w:abstractNumId w:val="13"/>
  </w:num>
  <w:num w:numId="14">
    <w:abstractNumId w:val="12"/>
  </w:num>
  <w:num w:numId="15">
    <w:abstractNumId w:val="3"/>
  </w:num>
  <w:num w:numId="16">
    <w:abstractNumId w:val="10"/>
  </w:num>
  <w:num w:numId="17">
    <w:abstractNumId w:val="16"/>
  </w:num>
  <w:num w:numId="18">
    <w:abstractNumId w:val="7"/>
  </w:num>
  <w:num w:numId="19">
    <w:abstractNumId w:val="5"/>
  </w:num>
  <w:num w:numId="20">
    <w:abstractNumId w:val="15"/>
  </w:num>
  <w:num w:numId="2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130D6B"/>
    <w:rsid w:val="0005487B"/>
    <w:rsid w:val="00130D6B"/>
    <w:rsid w:val="001522CB"/>
    <w:rsid w:val="002009DB"/>
    <w:rsid w:val="002253FF"/>
    <w:rsid w:val="00261FDC"/>
    <w:rsid w:val="002A2AAE"/>
    <w:rsid w:val="00341F75"/>
    <w:rsid w:val="00421ADB"/>
    <w:rsid w:val="004A1EF6"/>
    <w:rsid w:val="004E3AAA"/>
    <w:rsid w:val="005437C1"/>
    <w:rsid w:val="005E2DA9"/>
    <w:rsid w:val="00A54986"/>
    <w:rsid w:val="00A60F90"/>
    <w:rsid w:val="00B57631"/>
    <w:rsid w:val="00C53559"/>
    <w:rsid w:val="00CA61DE"/>
    <w:rsid w:val="00D076A8"/>
    <w:rsid w:val="00DB0D39"/>
    <w:rsid w:val="00DC4DD4"/>
    <w:rsid w:val="00E8171A"/>
    <w:rsid w:val="00F276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0D6B"/>
    <w:pPr>
      <w:spacing w:after="0" w:line="360" w:lineRule="auto"/>
      <w:ind w:firstLine="709"/>
      <w:jc w:val="both"/>
    </w:pPr>
    <w:rPr>
      <w:rFonts w:ascii="Times New Roman" w:hAnsi="Times New Roman"/>
      <w:sz w:val="24"/>
      <w:lang w:val="pt-BR"/>
    </w:rPr>
  </w:style>
  <w:style w:type="paragraph" w:styleId="Heading1">
    <w:name w:val="heading 1"/>
    <w:basedOn w:val="Normal"/>
    <w:next w:val="Normal"/>
    <w:link w:val="Heading1Char"/>
    <w:uiPriority w:val="9"/>
    <w:qFormat/>
    <w:rsid w:val="00130D6B"/>
    <w:pPr>
      <w:keepNext/>
      <w:keepLines/>
      <w:numPr>
        <w:numId w:val="2"/>
      </w:numPr>
      <w:spacing w:after="360"/>
      <w:jc w:val="center"/>
      <w:outlineLvl w:val="0"/>
    </w:pPr>
    <w:rPr>
      <w:rFonts w:eastAsiaTheme="majorEastAsia" w:cstheme="majorBidi"/>
      <w:b/>
      <w:bCs/>
      <w:caps/>
      <w:sz w:val="28"/>
      <w:szCs w:val="28"/>
    </w:rPr>
  </w:style>
  <w:style w:type="paragraph" w:styleId="Heading2">
    <w:name w:val="heading 2"/>
    <w:basedOn w:val="Normal"/>
    <w:next w:val="Normal"/>
    <w:link w:val="Heading2Char"/>
    <w:uiPriority w:val="9"/>
    <w:unhideWhenUsed/>
    <w:qFormat/>
    <w:rsid w:val="00130D6B"/>
    <w:pPr>
      <w:keepNext/>
      <w:keepLines/>
      <w:numPr>
        <w:ilvl w:val="1"/>
        <w:numId w:val="2"/>
      </w:numPr>
      <w:spacing w:before="240" w:after="120"/>
      <w:outlineLvl w:val="1"/>
    </w:pPr>
    <w:rPr>
      <w:rFonts w:eastAsiaTheme="majorEastAsia" w:cstheme="majorBidi"/>
      <w:b/>
      <w:bCs/>
      <w:caps/>
      <w:szCs w:val="26"/>
    </w:rPr>
  </w:style>
  <w:style w:type="paragraph" w:styleId="Heading3">
    <w:name w:val="heading 3"/>
    <w:basedOn w:val="Normal"/>
    <w:next w:val="Normal"/>
    <w:link w:val="Heading3Char"/>
    <w:uiPriority w:val="9"/>
    <w:unhideWhenUsed/>
    <w:qFormat/>
    <w:rsid w:val="00130D6B"/>
    <w:pPr>
      <w:keepNext/>
      <w:keepLines/>
      <w:numPr>
        <w:ilvl w:val="2"/>
        <w:numId w:val="2"/>
      </w:numPr>
      <w:spacing w:before="240" w:after="120"/>
      <w:outlineLvl w:val="2"/>
    </w:pPr>
    <w:rPr>
      <w:rFonts w:eastAsiaTheme="majorEastAsia" w:cstheme="majorBidi"/>
      <w:b/>
      <w:bCs/>
      <w:caps/>
    </w:rPr>
  </w:style>
  <w:style w:type="paragraph" w:styleId="Heading4">
    <w:name w:val="heading 4"/>
    <w:basedOn w:val="Normal"/>
    <w:next w:val="Normal"/>
    <w:link w:val="Heading4Char"/>
    <w:uiPriority w:val="9"/>
    <w:unhideWhenUsed/>
    <w:qFormat/>
    <w:rsid w:val="00130D6B"/>
    <w:pPr>
      <w:keepNext/>
      <w:keepLines/>
      <w:numPr>
        <w:ilvl w:val="3"/>
        <w:numId w:val="2"/>
      </w:numPr>
      <w:spacing w:before="240" w:after="120"/>
      <w:outlineLvl w:val="3"/>
    </w:pPr>
    <w:rPr>
      <w:rFonts w:eastAsiaTheme="majorEastAsia" w:cstheme="majorBidi"/>
      <w:b/>
      <w:bCs/>
      <w:iCs/>
      <w:caps/>
    </w:rPr>
  </w:style>
  <w:style w:type="paragraph" w:styleId="Heading5">
    <w:name w:val="heading 5"/>
    <w:basedOn w:val="Normal"/>
    <w:next w:val="Normal"/>
    <w:link w:val="Heading5Char"/>
    <w:uiPriority w:val="9"/>
    <w:unhideWhenUsed/>
    <w:qFormat/>
    <w:rsid w:val="00130D6B"/>
    <w:pPr>
      <w:keepNext/>
      <w:keepLines/>
      <w:numPr>
        <w:ilvl w:val="4"/>
        <w:numId w:val="2"/>
      </w:numPr>
      <w:spacing w:before="240" w:after="120"/>
      <w:outlineLvl w:val="4"/>
    </w:pPr>
    <w:rPr>
      <w:rFonts w:eastAsiaTheme="majorEastAsia" w:cstheme="majorBidi"/>
      <w:b/>
      <w:caps/>
    </w:rPr>
  </w:style>
  <w:style w:type="paragraph" w:styleId="Heading6">
    <w:name w:val="heading 6"/>
    <w:basedOn w:val="Normal"/>
    <w:next w:val="Normal"/>
    <w:link w:val="Heading6Char"/>
    <w:uiPriority w:val="9"/>
    <w:unhideWhenUsed/>
    <w:qFormat/>
    <w:rsid w:val="00130D6B"/>
    <w:pPr>
      <w:keepNext/>
      <w:keepLines/>
      <w:numPr>
        <w:ilvl w:val="5"/>
        <w:numId w:val="2"/>
      </w:numPr>
      <w:spacing w:before="240" w:after="120"/>
      <w:outlineLvl w:val="5"/>
    </w:pPr>
    <w:rPr>
      <w:rFonts w:eastAsiaTheme="majorEastAsia" w:cstheme="majorBidi"/>
      <w:b/>
      <w:iCs/>
      <w:caps/>
    </w:rPr>
  </w:style>
  <w:style w:type="paragraph" w:styleId="Heading7">
    <w:name w:val="heading 7"/>
    <w:basedOn w:val="Normal"/>
    <w:next w:val="Normal"/>
    <w:link w:val="Heading7Char"/>
    <w:uiPriority w:val="9"/>
    <w:unhideWhenUsed/>
    <w:qFormat/>
    <w:rsid w:val="00130D6B"/>
    <w:pPr>
      <w:keepNext/>
      <w:keepLines/>
      <w:numPr>
        <w:ilvl w:val="6"/>
        <w:numId w:val="2"/>
      </w:numPr>
      <w:spacing w:before="240" w:after="120"/>
      <w:outlineLvl w:val="6"/>
    </w:pPr>
    <w:rPr>
      <w:rFonts w:eastAsiaTheme="majorEastAsia" w:cstheme="majorBidi"/>
      <w:b/>
      <w:iCs/>
      <w:caps/>
    </w:rPr>
  </w:style>
  <w:style w:type="paragraph" w:styleId="Heading8">
    <w:name w:val="heading 8"/>
    <w:basedOn w:val="Normal"/>
    <w:next w:val="Normal"/>
    <w:link w:val="Heading8Char"/>
    <w:uiPriority w:val="9"/>
    <w:unhideWhenUsed/>
    <w:qFormat/>
    <w:rsid w:val="00130D6B"/>
    <w:pPr>
      <w:keepNext/>
      <w:keepLines/>
      <w:numPr>
        <w:ilvl w:val="7"/>
        <w:numId w:val="2"/>
      </w:numPr>
      <w:spacing w:before="240" w:after="120"/>
      <w:outlineLvl w:val="7"/>
    </w:pPr>
    <w:rPr>
      <w:rFonts w:eastAsiaTheme="majorEastAsia" w:cstheme="majorBidi"/>
      <w:b/>
      <w:caps/>
      <w:szCs w:val="20"/>
    </w:rPr>
  </w:style>
  <w:style w:type="paragraph" w:styleId="Heading9">
    <w:name w:val="heading 9"/>
    <w:basedOn w:val="Normal"/>
    <w:next w:val="Normal"/>
    <w:link w:val="Heading9Char"/>
    <w:uiPriority w:val="9"/>
    <w:unhideWhenUsed/>
    <w:qFormat/>
    <w:rsid w:val="00130D6B"/>
    <w:pPr>
      <w:keepNext/>
      <w:keepLines/>
      <w:numPr>
        <w:ilvl w:val="8"/>
        <w:numId w:val="2"/>
      </w:numPr>
      <w:spacing w:before="240" w:after="120"/>
      <w:outlineLvl w:val="8"/>
    </w:pPr>
    <w:rPr>
      <w:rFonts w:eastAsiaTheme="majorEastAsia" w:cstheme="majorBidi"/>
      <w:b/>
      <w:iCs/>
      <w:caps/>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D6B"/>
    <w:rPr>
      <w:rFonts w:ascii="Times New Roman" w:eastAsiaTheme="majorEastAsia" w:hAnsi="Times New Roman" w:cstheme="majorBidi"/>
      <w:b/>
      <w:bCs/>
      <w:caps/>
      <w:sz w:val="28"/>
      <w:szCs w:val="28"/>
      <w:lang w:val="pt-BR"/>
    </w:rPr>
  </w:style>
  <w:style w:type="character" w:customStyle="1" w:styleId="Heading2Char">
    <w:name w:val="Heading 2 Char"/>
    <w:basedOn w:val="DefaultParagraphFont"/>
    <w:link w:val="Heading2"/>
    <w:uiPriority w:val="9"/>
    <w:rsid w:val="00130D6B"/>
    <w:rPr>
      <w:rFonts w:ascii="Times New Roman" w:eastAsiaTheme="majorEastAsia" w:hAnsi="Times New Roman" w:cstheme="majorBidi"/>
      <w:b/>
      <w:bCs/>
      <w:caps/>
      <w:sz w:val="24"/>
      <w:szCs w:val="26"/>
      <w:lang w:val="pt-BR"/>
    </w:rPr>
  </w:style>
  <w:style w:type="character" w:customStyle="1" w:styleId="Heading3Char">
    <w:name w:val="Heading 3 Char"/>
    <w:basedOn w:val="DefaultParagraphFont"/>
    <w:link w:val="Heading3"/>
    <w:uiPriority w:val="9"/>
    <w:rsid w:val="00130D6B"/>
    <w:rPr>
      <w:rFonts w:ascii="Times New Roman" w:eastAsiaTheme="majorEastAsia" w:hAnsi="Times New Roman" w:cstheme="majorBidi"/>
      <w:b/>
      <w:bCs/>
      <w:caps/>
      <w:sz w:val="24"/>
      <w:lang w:val="pt-BR"/>
    </w:rPr>
  </w:style>
  <w:style w:type="character" w:customStyle="1" w:styleId="Heading4Char">
    <w:name w:val="Heading 4 Char"/>
    <w:basedOn w:val="DefaultParagraphFont"/>
    <w:link w:val="Heading4"/>
    <w:uiPriority w:val="9"/>
    <w:rsid w:val="00130D6B"/>
    <w:rPr>
      <w:rFonts w:ascii="Times New Roman" w:eastAsiaTheme="majorEastAsia" w:hAnsi="Times New Roman" w:cstheme="majorBidi"/>
      <w:b/>
      <w:bCs/>
      <w:iCs/>
      <w:caps/>
      <w:sz w:val="24"/>
      <w:lang w:val="pt-BR"/>
    </w:rPr>
  </w:style>
  <w:style w:type="character" w:customStyle="1" w:styleId="Heading5Char">
    <w:name w:val="Heading 5 Char"/>
    <w:basedOn w:val="DefaultParagraphFont"/>
    <w:link w:val="Heading5"/>
    <w:uiPriority w:val="9"/>
    <w:rsid w:val="00130D6B"/>
    <w:rPr>
      <w:rFonts w:ascii="Times New Roman" w:eastAsiaTheme="majorEastAsia" w:hAnsi="Times New Roman" w:cstheme="majorBidi"/>
      <w:b/>
      <w:caps/>
      <w:sz w:val="24"/>
      <w:lang w:val="pt-BR"/>
    </w:rPr>
  </w:style>
  <w:style w:type="character" w:customStyle="1" w:styleId="Heading6Char">
    <w:name w:val="Heading 6 Char"/>
    <w:basedOn w:val="DefaultParagraphFont"/>
    <w:link w:val="Heading6"/>
    <w:uiPriority w:val="9"/>
    <w:rsid w:val="00130D6B"/>
    <w:rPr>
      <w:rFonts w:ascii="Times New Roman" w:eastAsiaTheme="majorEastAsia" w:hAnsi="Times New Roman" w:cstheme="majorBidi"/>
      <w:b/>
      <w:iCs/>
      <w:caps/>
      <w:sz w:val="24"/>
      <w:lang w:val="pt-BR"/>
    </w:rPr>
  </w:style>
  <w:style w:type="character" w:customStyle="1" w:styleId="Heading7Char">
    <w:name w:val="Heading 7 Char"/>
    <w:basedOn w:val="DefaultParagraphFont"/>
    <w:link w:val="Heading7"/>
    <w:uiPriority w:val="9"/>
    <w:rsid w:val="00130D6B"/>
    <w:rPr>
      <w:rFonts w:ascii="Times New Roman" w:eastAsiaTheme="majorEastAsia" w:hAnsi="Times New Roman" w:cstheme="majorBidi"/>
      <w:b/>
      <w:iCs/>
      <w:caps/>
      <w:sz w:val="24"/>
      <w:lang w:val="pt-BR"/>
    </w:rPr>
  </w:style>
  <w:style w:type="character" w:customStyle="1" w:styleId="Heading8Char">
    <w:name w:val="Heading 8 Char"/>
    <w:basedOn w:val="DefaultParagraphFont"/>
    <w:link w:val="Heading8"/>
    <w:uiPriority w:val="9"/>
    <w:rsid w:val="00130D6B"/>
    <w:rPr>
      <w:rFonts w:ascii="Times New Roman" w:eastAsiaTheme="majorEastAsia" w:hAnsi="Times New Roman" w:cstheme="majorBidi"/>
      <w:b/>
      <w:caps/>
      <w:sz w:val="24"/>
      <w:szCs w:val="20"/>
      <w:lang w:val="pt-BR"/>
    </w:rPr>
  </w:style>
  <w:style w:type="character" w:customStyle="1" w:styleId="Heading9Char">
    <w:name w:val="Heading 9 Char"/>
    <w:basedOn w:val="DefaultParagraphFont"/>
    <w:link w:val="Heading9"/>
    <w:uiPriority w:val="9"/>
    <w:rsid w:val="00130D6B"/>
    <w:rPr>
      <w:rFonts w:ascii="Times New Roman" w:eastAsiaTheme="majorEastAsia" w:hAnsi="Times New Roman" w:cstheme="majorBidi"/>
      <w:b/>
      <w:iCs/>
      <w:caps/>
      <w:sz w:val="24"/>
      <w:szCs w:val="20"/>
      <w:lang w:val="pt-BR"/>
    </w:rPr>
  </w:style>
  <w:style w:type="paragraph" w:customStyle="1" w:styleId="Ttulos">
    <w:name w:val="Títulos"/>
    <w:basedOn w:val="Normal"/>
    <w:link w:val="TtulosChar"/>
    <w:qFormat/>
    <w:rsid w:val="00130D6B"/>
    <w:pPr>
      <w:autoSpaceDE w:val="0"/>
      <w:autoSpaceDN w:val="0"/>
      <w:adjustRightInd w:val="0"/>
      <w:spacing w:after="30" w:line="480" w:lineRule="auto"/>
    </w:pPr>
    <w:rPr>
      <w:rFonts w:cs="Arial"/>
      <w:b/>
      <w:color w:val="000000"/>
      <w:sz w:val="26"/>
      <w:szCs w:val="20"/>
    </w:rPr>
  </w:style>
  <w:style w:type="paragraph" w:customStyle="1" w:styleId="TextoSimples">
    <w:name w:val="TextoSimples"/>
    <w:next w:val="Normal"/>
    <w:link w:val="TextoSimplesChar"/>
    <w:qFormat/>
    <w:rsid w:val="00130D6B"/>
    <w:pPr>
      <w:spacing w:after="0" w:line="360" w:lineRule="auto"/>
    </w:pPr>
    <w:rPr>
      <w:rFonts w:ascii="Times New Roman" w:hAnsi="Times New Roman"/>
      <w:sz w:val="24"/>
      <w:szCs w:val="24"/>
      <w:lang w:val="pt-BR"/>
    </w:rPr>
  </w:style>
  <w:style w:type="character" w:customStyle="1" w:styleId="TtulosChar">
    <w:name w:val="Títulos Char"/>
    <w:basedOn w:val="DefaultParagraphFont"/>
    <w:link w:val="Ttulos"/>
    <w:rsid w:val="00130D6B"/>
    <w:rPr>
      <w:rFonts w:ascii="Times New Roman" w:hAnsi="Times New Roman" w:cs="Arial"/>
      <w:b/>
      <w:color w:val="000000"/>
      <w:sz w:val="26"/>
      <w:szCs w:val="20"/>
      <w:lang w:val="pt-BR"/>
    </w:rPr>
  </w:style>
  <w:style w:type="paragraph" w:customStyle="1" w:styleId="FiguraEtabela">
    <w:name w:val="FiguraEtabela"/>
    <w:basedOn w:val="TextoSimples"/>
    <w:link w:val="FiguraEtabelaChar"/>
    <w:qFormat/>
    <w:rsid w:val="00130D6B"/>
    <w:rPr>
      <w:rFonts w:ascii="Helvetica" w:hAnsi="Helvetica"/>
      <w:sz w:val="20"/>
      <w:szCs w:val="20"/>
    </w:rPr>
  </w:style>
  <w:style w:type="character" w:customStyle="1" w:styleId="TextoSimplesChar">
    <w:name w:val="TextoSimples Char"/>
    <w:basedOn w:val="TtulosChar"/>
    <w:link w:val="TextoSimples"/>
    <w:rsid w:val="00130D6B"/>
    <w:rPr>
      <w:sz w:val="24"/>
      <w:szCs w:val="24"/>
    </w:rPr>
  </w:style>
  <w:style w:type="character" w:customStyle="1" w:styleId="FiguraEtabelaChar">
    <w:name w:val="FiguraEtabela Char"/>
    <w:basedOn w:val="TextoSimplesChar"/>
    <w:link w:val="FiguraEtabela"/>
    <w:rsid w:val="00130D6B"/>
    <w:rPr>
      <w:rFonts w:ascii="Helvetica" w:hAnsi="Helvetica"/>
      <w:sz w:val="20"/>
      <w:szCs w:val="20"/>
    </w:rPr>
  </w:style>
  <w:style w:type="character" w:styleId="BookTitle">
    <w:name w:val="Book Title"/>
    <w:basedOn w:val="DefaultParagraphFont"/>
    <w:uiPriority w:val="33"/>
    <w:qFormat/>
    <w:rsid w:val="00130D6B"/>
    <w:rPr>
      <w:b/>
      <w:bCs/>
      <w:smallCaps/>
      <w:spacing w:val="5"/>
    </w:rPr>
  </w:style>
  <w:style w:type="character" w:styleId="PlaceholderText">
    <w:name w:val="Placeholder Text"/>
    <w:basedOn w:val="DefaultParagraphFont"/>
    <w:uiPriority w:val="99"/>
    <w:semiHidden/>
    <w:rsid w:val="00130D6B"/>
    <w:rPr>
      <w:color w:val="808080"/>
    </w:rPr>
  </w:style>
  <w:style w:type="paragraph" w:styleId="BalloonText">
    <w:name w:val="Balloon Text"/>
    <w:basedOn w:val="Normal"/>
    <w:link w:val="BalloonTextChar"/>
    <w:uiPriority w:val="99"/>
    <w:semiHidden/>
    <w:unhideWhenUsed/>
    <w:rsid w:val="00130D6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D6B"/>
    <w:rPr>
      <w:rFonts w:ascii="Tahoma" w:hAnsi="Tahoma" w:cs="Tahoma"/>
      <w:sz w:val="16"/>
      <w:szCs w:val="16"/>
      <w:lang w:val="pt-BR"/>
    </w:rPr>
  </w:style>
  <w:style w:type="paragraph" w:customStyle="1" w:styleId="Figuras">
    <w:name w:val="Figuras"/>
    <w:basedOn w:val="Ttulos"/>
    <w:link w:val="FigurasChar"/>
    <w:rsid w:val="00130D6B"/>
    <w:pPr>
      <w:jc w:val="center"/>
    </w:pPr>
    <w:rPr>
      <w:b w:val="0"/>
      <w:sz w:val="20"/>
      <w:szCs w:val="22"/>
    </w:rPr>
  </w:style>
  <w:style w:type="paragraph" w:styleId="Header">
    <w:name w:val="header"/>
    <w:basedOn w:val="Normal"/>
    <w:link w:val="HeaderChar"/>
    <w:uiPriority w:val="99"/>
    <w:unhideWhenUsed/>
    <w:rsid w:val="00130D6B"/>
    <w:pPr>
      <w:tabs>
        <w:tab w:val="center" w:pos="4252"/>
        <w:tab w:val="right" w:pos="8504"/>
      </w:tabs>
      <w:spacing w:line="240" w:lineRule="auto"/>
    </w:pPr>
  </w:style>
  <w:style w:type="character" w:customStyle="1" w:styleId="HeaderChar">
    <w:name w:val="Header Char"/>
    <w:basedOn w:val="DefaultParagraphFont"/>
    <w:link w:val="Header"/>
    <w:uiPriority w:val="99"/>
    <w:rsid w:val="00130D6B"/>
    <w:rPr>
      <w:rFonts w:ascii="Times New Roman" w:hAnsi="Times New Roman"/>
      <w:sz w:val="24"/>
      <w:lang w:val="pt-BR"/>
    </w:rPr>
  </w:style>
  <w:style w:type="character" w:customStyle="1" w:styleId="FigurasChar">
    <w:name w:val="Figuras Char"/>
    <w:basedOn w:val="TtulosChar"/>
    <w:link w:val="Figuras"/>
    <w:rsid w:val="00130D6B"/>
    <w:rPr>
      <w:sz w:val="20"/>
    </w:rPr>
  </w:style>
  <w:style w:type="paragraph" w:styleId="Footer">
    <w:name w:val="footer"/>
    <w:basedOn w:val="Normal"/>
    <w:link w:val="FooterChar"/>
    <w:uiPriority w:val="99"/>
    <w:semiHidden/>
    <w:unhideWhenUsed/>
    <w:rsid w:val="00130D6B"/>
    <w:pPr>
      <w:tabs>
        <w:tab w:val="center" w:pos="4252"/>
        <w:tab w:val="right" w:pos="8504"/>
      </w:tabs>
      <w:spacing w:line="240" w:lineRule="auto"/>
    </w:pPr>
  </w:style>
  <w:style w:type="character" w:customStyle="1" w:styleId="FooterChar">
    <w:name w:val="Footer Char"/>
    <w:basedOn w:val="DefaultParagraphFont"/>
    <w:link w:val="Footer"/>
    <w:uiPriority w:val="99"/>
    <w:semiHidden/>
    <w:rsid w:val="00130D6B"/>
    <w:rPr>
      <w:rFonts w:ascii="Times New Roman" w:hAnsi="Times New Roman"/>
      <w:sz w:val="24"/>
      <w:lang w:val="pt-BR"/>
    </w:rPr>
  </w:style>
  <w:style w:type="paragraph" w:customStyle="1" w:styleId="Seo">
    <w:name w:val="Seção"/>
    <w:basedOn w:val="Ttulos"/>
    <w:link w:val="SeoChar"/>
    <w:qFormat/>
    <w:rsid w:val="00130D6B"/>
    <w:pPr>
      <w:spacing w:after="0" w:line="360" w:lineRule="auto"/>
      <w:jc w:val="center"/>
    </w:pPr>
    <w:rPr>
      <w:b w:val="0"/>
      <w:caps/>
      <w:sz w:val="24"/>
    </w:rPr>
  </w:style>
  <w:style w:type="paragraph" w:customStyle="1" w:styleId="Sub-seo">
    <w:name w:val="Sub-seção"/>
    <w:basedOn w:val="Seo"/>
    <w:link w:val="Sub-seoChar"/>
    <w:qFormat/>
    <w:rsid w:val="00130D6B"/>
    <w:pPr>
      <w:spacing w:before="30"/>
    </w:pPr>
  </w:style>
  <w:style w:type="character" w:customStyle="1" w:styleId="SeoChar">
    <w:name w:val="Seção Char"/>
    <w:basedOn w:val="TtulosChar"/>
    <w:link w:val="Seo"/>
    <w:rsid w:val="00130D6B"/>
    <w:rPr>
      <w:caps/>
      <w:sz w:val="24"/>
    </w:rPr>
  </w:style>
  <w:style w:type="character" w:customStyle="1" w:styleId="Sub-seoChar">
    <w:name w:val="Sub-seção Char"/>
    <w:basedOn w:val="SeoChar"/>
    <w:link w:val="Sub-seo"/>
    <w:rsid w:val="00130D6B"/>
  </w:style>
  <w:style w:type="paragraph" w:customStyle="1" w:styleId="Tabela">
    <w:name w:val="Tabela"/>
    <w:basedOn w:val="Figuras"/>
    <w:link w:val="TabelaChar"/>
    <w:rsid w:val="00130D6B"/>
    <w:pPr>
      <w:spacing w:after="40"/>
    </w:pPr>
  </w:style>
  <w:style w:type="table" w:styleId="TableGrid">
    <w:name w:val="Table Grid"/>
    <w:basedOn w:val="TableNormal"/>
    <w:uiPriority w:val="59"/>
    <w:rsid w:val="00130D6B"/>
    <w:pPr>
      <w:spacing w:after="0" w:line="240" w:lineRule="auto"/>
    </w:pPr>
    <w:rPr>
      <w:lang w:val="pt-BR"/>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abelaChar">
    <w:name w:val="Tabela Char"/>
    <w:basedOn w:val="FigurasChar"/>
    <w:link w:val="Tabela"/>
    <w:rsid w:val="00130D6B"/>
  </w:style>
  <w:style w:type="paragraph" w:customStyle="1" w:styleId="Rodap1">
    <w:name w:val="Rodapé1"/>
    <w:basedOn w:val="Footer"/>
    <w:link w:val="RodapChar"/>
    <w:qFormat/>
    <w:rsid w:val="00130D6B"/>
    <w:pPr>
      <w:ind w:left="1701"/>
    </w:pPr>
  </w:style>
  <w:style w:type="character" w:customStyle="1" w:styleId="RodapChar">
    <w:name w:val="Rodapé Char"/>
    <w:basedOn w:val="FooterChar"/>
    <w:link w:val="Rodap1"/>
    <w:rsid w:val="00130D6B"/>
  </w:style>
  <w:style w:type="paragraph" w:styleId="DocumentMap">
    <w:name w:val="Document Map"/>
    <w:basedOn w:val="Normal"/>
    <w:link w:val="DocumentMapChar"/>
    <w:uiPriority w:val="99"/>
    <w:semiHidden/>
    <w:unhideWhenUsed/>
    <w:rsid w:val="00130D6B"/>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30D6B"/>
    <w:rPr>
      <w:rFonts w:ascii="Tahoma" w:hAnsi="Tahoma" w:cs="Tahoma"/>
      <w:sz w:val="16"/>
      <w:szCs w:val="16"/>
      <w:lang w:val="pt-BR"/>
    </w:rPr>
  </w:style>
  <w:style w:type="character" w:styleId="CommentReference">
    <w:name w:val="annotation reference"/>
    <w:basedOn w:val="DefaultParagraphFont"/>
    <w:uiPriority w:val="99"/>
    <w:semiHidden/>
    <w:unhideWhenUsed/>
    <w:rsid w:val="00130D6B"/>
    <w:rPr>
      <w:sz w:val="16"/>
      <w:szCs w:val="16"/>
    </w:rPr>
  </w:style>
  <w:style w:type="paragraph" w:styleId="CommentText">
    <w:name w:val="annotation text"/>
    <w:basedOn w:val="Normal"/>
    <w:link w:val="CommentTextChar"/>
    <w:uiPriority w:val="99"/>
    <w:semiHidden/>
    <w:unhideWhenUsed/>
    <w:rsid w:val="00130D6B"/>
    <w:pPr>
      <w:spacing w:line="240" w:lineRule="auto"/>
    </w:pPr>
    <w:rPr>
      <w:sz w:val="20"/>
      <w:szCs w:val="20"/>
    </w:rPr>
  </w:style>
  <w:style w:type="character" w:customStyle="1" w:styleId="CommentTextChar">
    <w:name w:val="Comment Text Char"/>
    <w:basedOn w:val="DefaultParagraphFont"/>
    <w:link w:val="CommentText"/>
    <w:uiPriority w:val="99"/>
    <w:semiHidden/>
    <w:rsid w:val="00130D6B"/>
    <w:rPr>
      <w:rFonts w:ascii="Times New Roman" w:hAnsi="Times New Roman"/>
      <w:sz w:val="20"/>
      <w:szCs w:val="20"/>
      <w:lang w:val="pt-BR"/>
    </w:rPr>
  </w:style>
  <w:style w:type="paragraph" w:styleId="CommentSubject">
    <w:name w:val="annotation subject"/>
    <w:basedOn w:val="CommentText"/>
    <w:next w:val="CommentText"/>
    <w:link w:val="CommentSubjectChar"/>
    <w:uiPriority w:val="99"/>
    <w:semiHidden/>
    <w:unhideWhenUsed/>
    <w:rsid w:val="00130D6B"/>
    <w:rPr>
      <w:b/>
      <w:bCs/>
    </w:rPr>
  </w:style>
  <w:style w:type="character" w:customStyle="1" w:styleId="CommentSubjectChar">
    <w:name w:val="Comment Subject Char"/>
    <w:basedOn w:val="CommentTextChar"/>
    <w:link w:val="CommentSubject"/>
    <w:uiPriority w:val="99"/>
    <w:semiHidden/>
    <w:rsid w:val="00130D6B"/>
    <w:rPr>
      <w:b/>
      <w:bCs/>
    </w:rPr>
  </w:style>
  <w:style w:type="paragraph" w:styleId="ListParagraph">
    <w:name w:val="List Paragraph"/>
    <w:basedOn w:val="Normal"/>
    <w:uiPriority w:val="34"/>
    <w:qFormat/>
    <w:rsid w:val="00130D6B"/>
    <w:pPr>
      <w:ind w:left="720"/>
      <w:contextualSpacing/>
    </w:pPr>
  </w:style>
  <w:style w:type="table" w:styleId="MediumGrid3-Accent4">
    <w:name w:val="Medium Grid 3 Accent 4"/>
    <w:basedOn w:val="TableNormal"/>
    <w:uiPriority w:val="69"/>
    <w:rsid w:val="00130D6B"/>
    <w:pPr>
      <w:spacing w:after="0" w:line="240" w:lineRule="auto"/>
    </w:pPr>
    <w:rPr>
      <w:lang w:val="pt-BR"/>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2">
    <w:name w:val="Medium Grid 3 Accent 2"/>
    <w:basedOn w:val="TableNormal"/>
    <w:uiPriority w:val="69"/>
    <w:rsid w:val="00130D6B"/>
    <w:pPr>
      <w:spacing w:after="0" w:line="240" w:lineRule="auto"/>
    </w:pPr>
    <w:rPr>
      <w:lang w:val="pt-BR"/>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paragraph" w:styleId="Caption">
    <w:name w:val="caption"/>
    <w:basedOn w:val="Normal"/>
    <w:next w:val="Normal"/>
    <w:uiPriority w:val="99"/>
    <w:unhideWhenUsed/>
    <w:qFormat/>
    <w:rsid w:val="00130D6B"/>
    <w:pPr>
      <w:spacing w:after="200" w:line="240" w:lineRule="auto"/>
      <w:jc w:val="center"/>
    </w:pPr>
    <w:rPr>
      <w:b/>
      <w:bCs/>
      <w:szCs w:val="18"/>
    </w:rPr>
  </w:style>
  <w:style w:type="paragraph" w:styleId="TOCHeading">
    <w:name w:val="TOC Heading"/>
    <w:basedOn w:val="Heading1"/>
    <w:next w:val="Normal"/>
    <w:uiPriority w:val="39"/>
    <w:unhideWhenUsed/>
    <w:qFormat/>
    <w:rsid w:val="00130D6B"/>
    <w:pPr>
      <w:numPr>
        <w:numId w:val="0"/>
      </w:numPr>
      <w:outlineLvl w:val="9"/>
    </w:pPr>
  </w:style>
  <w:style w:type="paragraph" w:styleId="TOC1">
    <w:name w:val="toc 1"/>
    <w:basedOn w:val="Normal"/>
    <w:next w:val="Normal"/>
    <w:autoRedefine/>
    <w:uiPriority w:val="39"/>
    <w:unhideWhenUsed/>
    <w:qFormat/>
    <w:rsid w:val="00130D6B"/>
    <w:pPr>
      <w:spacing w:after="100"/>
    </w:pPr>
  </w:style>
  <w:style w:type="paragraph" w:styleId="TOC2">
    <w:name w:val="toc 2"/>
    <w:basedOn w:val="Normal"/>
    <w:next w:val="Normal"/>
    <w:autoRedefine/>
    <w:uiPriority w:val="39"/>
    <w:unhideWhenUsed/>
    <w:qFormat/>
    <w:rsid w:val="00130D6B"/>
    <w:pPr>
      <w:spacing w:after="100"/>
      <w:ind w:left="240"/>
    </w:pPr>
  </w:style>
  <w:style w:type="paragraph" w:styleId="TOC3">
    <w:name w:val="toc 3"/>
    <w:basedOn w:val="Normal"/>
    <w:next w:val="Normal"/>
    <w:autoRedefine/>
    <w:uiPriority w:val="39"/>
    <w:unhideWhenUsed/>
    <w:qFormat/>
    <w:rsid w:val="00130D6B"/>
    <w:pPr>
      <w:spacing w:after="100"/>
      <w:ind w:left="480"/>
    </w:pPr>
  </w:style>
  <w:style w:type="character" w:styleId="Hyperlink">
    <w:name w:val="Hyperlink"/>
    <w:basedOn w:val="DefaultParagraphFont"/>
    <w:uiPriority w:val="99"/>
    <w:unhideWhenUsed/>
    <w:rsid w:val="00130D6B"/>
    <w:rPr>
      <w:color w:val="0000FF" w:themeColor="hyperlink"/>
      <w:u w:val="single"/>
    </w:rPr>
  </w:style>
  <w:style w:type="paragraph" w:styleId="TableofFigures">
    <w:name w:val="table of figures"/>
    <w:basedOn w:val="Normal"/>
    <w:next w:val="Normal"/>
    <w:uiPriority w:val="99"/>
    <w:unhideWhenUsed/>
    <w:rsid w:val="00130D6B"/>
  </w:style>
  <w:style w:type="paragraph" w:customStyle="1" w:styleId="RefernciasBibliogrficas">
    <w:name w:val="Referências Bibliográficas"/>
    <w:basedOn w:val="Normal"/>
    <w:link w:val="RefernciasBibliogrficasChar"/>
    <w:rsid w:val="00130D6B"/>
    <w:pPr>
      <w:widowControl w:val="0"/>
      <w:autoSpaceDE w:val="0"/>
      <w:autoSpaceDN w:val="0"/>
      <w:adjustRightInd w:val="0"/>
      <w:spacing w:after="120" w:line="240" w:lineRule="auto"/>
      <w:ind w:left="284" w:hanging="284"/>
    </w:pPr>
  </w:style>
  <w:style w:type="character" w:customStyle="1" w:styleId="RefernciasBibliogrficasChar">
    <w:name w:val="Referências Bibliográficas Char"/>
    <w:basedOn w:val="DefaultParagraphFont"/>
    <w:link w:val="RefernciasBibliogrficas"/>
    <w:rsid w:val="00130D6B"/>
    <w:rPr>
      <w:rFonts w:ascii="Times New Roman" w:hAnsi="Times New Roman"/>
      <w:sz w:val="24"/>
      <w:lang w:val="pt-BR"/>
    </w:rPr>
  </w:style>
  <w:style w:type="paragraph" w:styleId="Bibliography">
    <w:name w:val="Bibliography"/>
    <w:basedOn w:val="Normal"/>
    <w:next w:val="Normal"/>
    <w:uiPriority w:val="37"/>
    <w:unhideWhenUsed/>
    <w:rsid w:val="00130D6B"/>
    <w:pPr>
      <w:spacing w:line="240" w:lineRule="auto"/>
      <w:ind w:firstLine="0"/>
    </w:pPr>
  </w:style>
  <w:style w:type="character" w:styleId="Emphasis">
    <w:name w:val="Emphasis"/>
    <w:basedOn w:val="DefaultParagraphFont"/>
    <w:uiPriority w:val="20"/>
    <w:qFormat/>
    <w:rsid w:val="00130D6B"/>
    <w:rPr>
      <w:i/>
      <w:iCs/>
    </w:rPr>
  </w:style>
  <w:style w:type="table" w:customStyle="1" w:styleId="MediumShading11">
    <w:name w:val="Medium Shading 11"/>
    <w:basedOn w:val="TableNormal"/>
    <w:uiPriority w:val="63"/>
    <w:rsid w:val="00130D6B"/>
    <w:pPr>
      <w:spacing w:after="0" w:line="240" w:lineRule="auto"/>
    </w:pPr>
    <w:rPr>
      <w:lang w:val="pt-BR"/>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LightGrid1">
    <w:name w:val="Light Grid1"/>
    <w:basedOn w:val="TableNormal"/>
    <w:uiPriority w:val="62"/>
    <w:rsid w:val="00130D6B"/>
    <w:pPr>
      <w:spacing w:after="0" w:line="240" w:lineRule="auto"/>
    </w:pPr>
    <w:rPr>
      <w:lang w:val="pt-BR"/>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apple-converted-space">
    <w:name w:val="apple-converted-space"/>
    <w:basedOn w:val="DefaultParagraphFont"/>
    <w:rsid w:val="00130D6B"/>
  </w:style>
  <w:style w:type="character" w:customStyle="1" w:styleId="math">
    <w:name w:val="math"/>
    <w:basedOn w:val="DefaultParagraphFont"/>
    <w:rsid w:val="00130D6B"/>
  </w:style>
  <w:style w:type="character" w:customStyle="1" w:styleId="name">
    <w:name w:val="name"/>
    <w:basedOn w:val="DefaultParagraphFont"/>
    <w:rsid w:val="00130D6B"/>
  </w:style>
  <w:style w:type="character" w:customStyle="1" w:styleId="conditional">
    <w:name w:val="conditional"/>
    <w:basedOn w:val="DefaultParagraphFont"/>
    <w:rsid w:val="00130D6B"/>
  </w:style>
  <w:style w:type="paragraph" w:styleId="FootnoteText">
    <w:name w:val="footnote text"/>
    <w:basedOn w:val="Normal"/>
    <w:link w:val="FootnoteTextChar"/>
    <w:uiPriority w:val="99"/>
    <w:semiHidden/>
    <w:unhideWhenUsed/>
    <w:rsid w:val="00130D6B"/>
    <w:pPr>
      <w:spacing w:line="240" w:lineRule="auto"/>
    </w:pPr>
    <w:rPr>
      <w:sz w:val="20"/>
      <w:szCs w:val="20"/>
    </w:rPr>
  </w:style>
  <w:style w:type="character" w:customStyle="1" w:styleId="FootnoteTextChar">
    <w:name w:val="Footnote Text Char"/>
    <w:basedOn w:val="DefaultParagraphFont"/>
    <w:link w:val="FootnoteText"/>
    <w:uiPriority w:val="99"/>
    <w:semiHidden/>
    <w:rsid w:val="00130D6B"/>
    <w:rPr>
      <w:rFonts w:ascii="Times New Roman" w:hAnsi="Times New Roman"/>
      <w:sz w:val="20"/>
      <w:szCs w:val="20"/>
      <w:lang w:val="pt-BR"/>
    </w:rPr>
  </w:style>
  <w:style w:type="character" w:styleId="FootnoteReference">
    <w:name w:val="footnote reference"/>
    <w:basedOn w:val="DefaultParagraphFont"/>
    <w:uiPriority w:val="99"/>
    <w:semiHidden/>
    <w:unhideWhenUsed/>
    <w:rsid w:val="00130D6B"/>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footnotes.xml.rels><?xml version="1.0" encoding="UTF-8" standalone="yes"?>
<Relationships xmlns="http://schemas.openxmlformats.org/package/2006/relationships"><Relationship Id="rId2" Type="http://schemas.openxmlformats.org/officeDocument/2006/relationships/hyperlink" Target="http://en.wikipedia.org/wiki/Validity" TargetMode="External"/><Relationship Id="rId1" Type="http://schemas.openxmlformats.org/officeDocument/2006/relationships/hyperlink" Target="http://en.wikipedia.org/wiki/Computer_progr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20</Pages>
  <Words>17026</Words>
  <Characters>92968</Characters>
  <Application>Microsoft Office Word</Application>
  <DocSecurity>0</DocSecurity>
  <Lines>1631</Lines>
  <Paragraphs>658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Kohwalter</dc:creator>
  <cp:lastModifiedBy>Kohwalter</cp:lastModifiedBy>
  <cp:revision>9</cp:revision>
  <dcterms:created xsi:type="dcterms:W3CDTF">2013-04-08T22:15:00Z</dcterms:created>
  <dcterms:modified xsi:type="dcterms:W3CDTF">2013-04-24T05:10:00Z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zotero-version="4.0.5"&gt;&lt;session id="Qbj035Sv"/&gt;&lt;style id="http://www.zotero.org/styles/associacao-brasileira-de-normas-tecnicas" hasBibliography="1" bibliographyStyleHasBeenSet="1"/&gt;&lt;prefs&gt;&lt;pref name="fieldType" value="Field"/&gt;&lt;pref</vt:lpwstr>
  </property>
  <property fmtid="{D5CDD505-2E9C-101B-9397-08002B2CF9AE}" pid="3" name="ZOTERO_PREF_2">
    <vt:lpwstr> name="storeReferences" value="true"/&gt;&lt;pref name="automaticJournalAbbreviations" value="true"/&gt;&lt;pref name="noteType" value="0"/&gt;&lt;/prefs&gt;&lt;/data&gt;</vt:lpwstr>
  </property>
</Properties>
</file>