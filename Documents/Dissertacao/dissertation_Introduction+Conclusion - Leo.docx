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37297" w14:textId="77777777"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14:paraId="076FD8A3" w14:textId="77777777" w:rsidR="00234CEF" w:rsidRDefault="007469ED" w:rsidP="007469ED">
      <w:pPr>
        <w:rPr>
          <w:rFonts w:eastAsia="Calibri"/>
          <w:lang w:val="en-US"/>
        </w:rPr>
      </w:pPr>
      <w:r w:rsidRPr="00C131F8">
        <w:rPr>
          <w:rFonts w:eastAsia="Calibri"/>
          <w:lang w:val="en-US"/>
        </w:rPr>
        <w:t>Winning or losing a game session is the final consequence of a series of decisions and actions made during the game. The analysis and understanding of events, mistakes, and flows of a concrete game play may be useful for different reasons: understanding problems of gameplay, data mining of specific situations, and even understanding educational aspects in serious games.</w:t>
      </w:r>
      <w:r>
        <w:rPr>
          <w:rFonts w:eastAsia="Calibri"/>
          <w:lang w:val="en-US"/>
        </w:rPr>
        <w:t xml:space="preserve"> </w:t>
      </w:r>
      <w:r w:rsidRPr="007469ED">
        <w:rPr>
          <w:rFonts w:eastAsia="Calibri"/>
          <w:lang w:val="en-US"/>
        </w:rPr>
        <w:t>Mistakes made by players may result in failure to complete the game objectives. These mistakes, which are usually difficult to spot or</w:t>
      </w:r>
      <w:r>
        <w:rPr>
          <w:rFonts w:eastAsia="Calibri"/>
          <w:lang w:val="en-US"/>
        </w:rPr>
        <w:t xml:space="preserve"> to</w:t>
      </w:r>
      <w:r w:rsidRPr="007469ED">
        <w:rPr>
          <w:rFonts w:eastAsia="Calibri"/>
          <w:lang w:val="en-US"/>
        </w:rPr>
        <w:t xml:space="preserve"> reproduce in subsequent trials, directly jeopardize the learning capabilities of </w:t>
      </w:r>
      <w:del w:id="2" w:author="Leonardo Murta" w:date="2013-07-06T18:57:00Z">
        <w:r w:rsidRPr="007469ED" w:rsidDel="00D34031">
          <w:rPr>
            <w:rFonts w:eastAsia="Calibri"/>
            <w:lang w:val="en-US"/>
          </w:rPr>
          <w:delText xml:space="preserve">the </w:delText>
        </w:r>
      </w:del>
      <w:r w:rsidRPr="007469ED">
        <w:rPr>
          <w:rFonts w:eastAsia="Calibri"/>
          <w:lang w:val="en-US"/>
        </w:rPr>
        <w:t>serious games</w:t>
      </w:r>
      <w:r>
        <w:rPr>
          <w:rFonts w:eastAsia="Calibri"/>
          <w:lang w:val="en-US"/>
        </w:rPr>
        <w:t xml:space="preserve">. </w:t>
      </w:r>
      <w:r w:rsidRPr="007469ED">
        <w:rPr>
          <w:rFonts w:eastAsia="Calibri"/>
          <w:lang w:val="en-US"/>
        </w:rPr>
        <w:t>In order to solve this issue</w:t>
      </w:r>
      <w:r>
        <w:rPr>
          <w:rFonts w:eastAsia="Calibri"/>
          <w:lang w:val="en-US"/>
        </w:rPr>
        <w:t xml:space="preserve"> </w:t>
      </w:r>
      <w:r w:rsidRPr="00C131F8">
        <w:rPr>
          <w:rFonts w:eastAsia="Calibri"/>
          <w:lang w:val="en-US"/>
        </w:rPr>
        <w:t xml:space="preserve">we introduce a novel approach based on provenance concepts </w:t>
      </w:r>
      <w:del w:id="3" w:author="Leonardo Murta" w:date="2013-07-06T18:57:00Z">
        <w:r w:rsidRPr="00C131F8" w:rsidDel="00D34031">
          <w:rPr>
            <w:rFonts w:eastAsia="Calibri"/>
            <w:lang w:val="en-US"/>
          </w:rPr>
          <w:delText xml:space="preserve">in order </w:delText>
        </w:r>
      </w:del>
      <w:r w:rsidRPr="00C131F8">
        <w:rPr>
          <w:rFonts w:eastAsia="Calibri"/>
          <w:lang w:val="en-US"/>
        </w:rPr>
        <w:t>to model and represent a game flow. We model the game data and map it to provenance</w:t>
      </w:r>
      <w:ins w:id="4" w:author="Leonardo Murta" w:date="2013-07-06T18:58:00Z">
        <w:r w:rsidR="00D34031">
          <w:rPr>
            <w:rFonts w:eastAsia="Calibri"/>
            <w:lang w:val="en-US"/>
          </w:rPr>
          <w:t>,</w:t>
        </w:r>
      </w:ins>
      <w:r w:rsidRPr="00C131F8">
        <w:rPr>
          <w:rFonts w:eastAsia="Calibri"/>
          <w:lang w:val="en-US"/>
        </w:rPr>
        <w:t xml:space="preserve"> </w:t>
      </w:r>
      <w:del w:id="5" w:author="Leonardo Murta" w:date="2013-07-06T18:58:00Z">
        <w:r w:rsidRPr="00C131F8" w:rsidDel="00D34031">
          <w:rPr>
            <w:rFonts w:eastAsia="Calibri"/>
            <w:lang w:val="en-US"/>
          </w:rPr>
          <w:delText xml:space="preserve">in order to </w:delText>
        </w:r>
      </w:del>
      <w:r w:rsidRPr="00C131F8">
        <w:rPr>
          <w:rFonts w:eastAsia="Calibri"/>
          <w:lang w:val="en-US"/>
        </w:rPr>
        <w:t>generat</w:t>
      </w:r>
      <w:ins w:id="6" w:author="Leonardo Murta" w:date="2013-07-06T18:58:00Z">
        <w:r w:rsidR="00D34031">
          <w:rPr>
            <w:rFonts w:eastAsia="Calibri"/>
            <w:lang w:val="en-US"/>
          </w:rPr>
          <w:t>ing</w:t>
        </w:r>
      </w:ins>
      <w:del w:id="7" w:author="Leonardo Murta" w:date="2013-07-06T18:58:00Z">
        <w:r w:rsidRPr="00C131F8" w:rsidDel="00D34031">
          <w:rPr>
            <w:rFonts w:eastAsia="Calibri"/>
            <w:lang w:val="en-US"/>
          </w:rPr>
          <w:delText>e</w:delText>
        </w:r>
      </w:del>
      <w:r w:rsidRPr="00C131F8">
        <w:rPr>
          <w:rFonts w:eastAsia="Calibri"/>
          <w:lang w:val="en-US"/>
        </w:rPr>
        <w:t xml:space="preserv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gameplay data. </w:t>
      </w:r>
    </w:p>
    <w:p w14:paraId="68D68728" w14:textId="77777777" w:rsidR="007469ED" w:rsidRDefault="00C95E4F" w:rsidP="00786F2F">
      <w:pPr>
        <w:rPr>
          <w:rFonts w:eastAsia="Calibri"/>
          <w:lang w:val="en-US"/>
        </w:rPr>
      </w:pPr>
      <w:r>
        <w:rPr>
          <w:rFonts w:eastAsia="Calibri"/>
          <w:lang w:val="en-US"/>
        </w:rPr>
        <w:t xml:space="preserve">Keywords: Game flow, </w:t>
      </w:r>
      <w:r w:rsidR="00031FDC">
        <w:rPr>
          <w:rFonts w:eastAsia="Calibri"/>
          <w:lang w:val="en-US"/>
        </w:rPr>
        <w:t>analysis</w:t>
      </w:r>
      <w:r>
        <w:rPr>
          <w:rFonts w:eastAsia="Calibri"/>
          <w:lang w:val="en-US"/>
        </w:rPr>
        <w:t xml:space="preserve">, player behavior, data logging, </w:t>
      </w:r>
      <w:r w:rsidR="003800AA">
        <w:rPr>
          <w:rFonts w:eastAsia="Calibri"/>
          <w:lang w:val="en-US"/>
        </w:rPr>
        <w:t xml:space="preserve">gameplay, </w:t>
      </w:r>
      <w:r>
        <w:rPr>
          <w:rFonts w:eastAsia="Calibri"/>
          <w:lang w:val="en-US"/>
        </w:rPr>
        <w:t>provenance, graph.</w:t>
      </w:r>
    </w:p>
    <w:p w14:paraId="090BEE3D" w14:textId="77777777" w:rsidR="00234CEF" w:rsidRPr="007B6341" w:rsidRDefault="00234CEF" w:rsidP="00234CEF">
      <w:pPr>
        <w:pStyle w:val="Heading1"/>
        <w:numPr>
          <w:ilvl w:val="0"/>
          <w:numId w:val="0"/>
        </w:numPr>
        <w:ind w:left="432"/>
        <w:rPr>
          <w:rFonts w:eastAsia="Calibri"/>
        </w:rPr>
      </w:pPr>
      <w:commentRangeStart w:id="8"/>
      <w:r w:rsidRPr="007B6341">
        <w:rPr>
          <w:rFonts w:eastAsia="Calibri"/>
        </w:rPr>
        <w:t>Resumo</w:t>
      </w:r>
      <w:commentRangeEnd w:id="8"/>
      <w:r w:rsidR="00D323B9">
        <w:rPr>
          <w:rStyle w:val="CommentReference"/>
          <w:rFonts w:eastAsiaTheme="minorHAnsi" w:cstheme="minorBidi"/>
          <w:b w:val="0"/>
          <w:bCs w:val="0"/>
          <w:caps w:val="0"/>
        </w:rPr>
        <w:commentReference w:id="8"/>
      </w:r>
    </w:p>
    <w:p w14:paraId="29BF526F" w14:textId="77777777" w:rsidR="00C131F8" w:rsidRDefault="00AE6A78" w:rsidP="00600D04">
      <w:r w:rsidRPr="00AE6A78">
        <w:t xml:space="preserve">Ganhar ou perder uma sessão de jogo é a consequência final de uma série de decisões e ações feitas durante o jogo. A análise e compreensão dos eventos, erros, e os fluxos de um jogo concreto pode ser útil por diversos motivos: compreender os problemas de jogabilidade, </w:t>
      </w:r>
      <w:del w:id="9" w:author="Leonardo Murta" w:date="2013-07-06T19:00:00Z">
        <w:r w:rsidRPr="00AE6A78" w:rsidDel="00D34031">
          <w:delText>mineração de</w:delText>
        </w:r>
      </w:del>
      <w:ins w:id="10" w:author="Leonardo Murta" w:date="2013-07-06T19:00:00Z">
        <w:r w:rsidR="00D34031">
          <w:t>mineirar</w:t>
        </w:r>
      </w:ins>
      <w:r w:rsidRPr="00AE6A78">
        <w:t xml:space="preserve"> dados de situações específicas</w:t>
      </w:r>
      <w:del w:id="11" w:author="Leonardo Murta" w:date="2013-07-06T19:00:00Z">
        <w:r w:rsidRPr="00AE6A78" w:rsidDel="00D34031">
          <w:delText>,</w:delText>
        </w:r>
      </w:del>
      <w:r w:rsidRPr="00AE6A78">
        <w:t xml:space="preserve"> e até mesmo entender os aspectos educacionais em jogos sérios. Erros cometidos pelos jogadores podem resultar em falha para completar os objetivos do jogo. Estes erros, que normalmente são difíceis de detectar ou reproduzir em </w:t>
      </w:r>
      <w:r w:rsidR="00D1449F">
        <w:t>sessões</w:t>
      </w:r>
      <w:r w:rsidRPr="00AE6A78">
        <w:t xml:space="preserve"> subsequentes, prejudica</w:t>
      </w:r>
      <w:r w:rsidR="00D1449F">
        <w:t>m diretamente a capacidade</w:t>
      </w:r>
      <w:r w:rsidRPr="00AE6A78">
        <w:t xml:space="preserve"> de aprendizagem dos jogos sérios. Para resolver esta questão, apresentamos uma nova abordagem basea</w:t>
      </w:r>
      <w:r w:rsidR="00D1449F">
        <w:t>da em conceitos de proveniência</w:t>
      </w:r>
      <w:r w:rsidRPr="00AE6A78">
        <w:t xml:space="preserve"> a fim de modelar e representar um fluxo de jogo. </w:t>
      </w:r>
      <w:ins w:id="12" w:author="Leonardo Murta" w:date="2013-07-06T19:01:00Z">
        <w:r w:rsidR="00AF7E20">
          <w:t xml:space="preserve">Desta forma, </w:t>
        </w:r>
      </w:ins>
      <w:del w:id="13" w:author="Leonardo Murta" w:date="2013-07-06T19:01:00Z">
        <w:r w:rsidR="00D1449F" w:rsidRPr="00AE6A78" w:rsidDel="00AF7E20">
          <w:delText>Modelam-se</w:delText>
        </w:r>
        <w:r w:rsidRPr="00AE6A78" w:rsidDel="00AF7E20">
          <w:delText xml:space="preserve"> </w:delText>
        </w:r>
      </w:del>
      <w:r w:rsidRPr="00AE6A78">
        <w:t xml:space="preserve">os dados do jogo </w:t>
      </w:r>
      <w:ins w:id="14" w:author="Leonardo Murta" w:date="2013-07-06T19:01:00Z">
        <w:r w:rsidR="00AF7E20">
          <w:t xml:space="preserve">são modelados e </w:t>
        </w:r>
      </w:ins>
      <w:del w:id="15" w:author="Leonardo Murta" w:date="2013-07-06T19:01:00Z">
        <w:r w:rsidRPr="00AE6A78" w:rsidDel="00AF7E20">
          <w:delText xml:space="preserve">e </w:delText>
        </w:r>
        <w:r w:rsidR="00D1449F" w:rsidDel="00AF7E20">
          <w:delText xml:space="preserve">os </w:delText>
        </w:r>
      </w:del>
      <w:r w:rsidR="00D1449F">
        <w:t>mape</w:t>
      </w:r>
      <w:del w:id="16" w:author="Leonardo Murta" w:date="2013-07-06T19:01:00Z">
        <w:r w:rsidR="00D1449F" w:rsidDel="00AF7E20">
          <w:delText>i</w:delText>
        </w:r>
      </w:del>
      <w:r w:rsidR="00D1449F">
        <w:t>a</w:t>
      </w:r>
      <w:ins w:id="17" w:author="Leonardo Murta" w:date="2013-07-06T19:01:00Z">
        <w:r w:rsidR="00AF7E20">
          <w:t>dos</w:t>
        </w:r>
      </w:ins>
      <w:del w:id="18" w:author="Leonardo Murta" w:date="2013-07-06T19:01:00Z">
        <w:r w:rsidR="00D1449F" w:rsidDel="00AF7E20">
          <w:delText>m</w:delText>
        </w:r>
      </w:del>
      <w:r w:rsidRPr="00AE6A78">
        <w:t xml:space="preserve"> </w:t>
      </w:r>
      <w:r w:rsidR="00D1449F">
        <w:t>par</w:t>
      </w:r>
      <w:r w:rsidRPr="00AE6A78">
        <w:t>a proveniência, a fim d</w:t>
      </w:r>
      <w:r w:rsidR="00D1449F">
        <w:t>e gerar um grafo proveniência que é utilizado</w:t>
      </w:r>
      <w:r w:rsidRPr="00AE6A78">
        <w:t xml:space="preserve"> para análise. Como prova de conceito, </w:t>
      </w:r>
      <w:r w:rsidR="00D1449F">
        <w:t>a abordagem proposta</w:t>
      </w:r>
      <w:r w:rsidRPr="00AE6A78">
        <w:t xml:space="preserve"> e </w:t>
      </w:r>
      <w:r w:rsidR="00D1449F">
        <w:t>a geração do</w:t>
      </w:r>
      <w:r w:rsidRPr="00AE6A78">
        <w:t xml:space="preserve"> gr</w:t>
      </w:r>
      <w:r w:rsidR="00D1449F">
        <w:t xml:space="preserve">afo </w:t>
      </w:r>
      <w:del w:id="19" w:author="Leonardo Murta" w:date="2013-07-06T19:02:00Z">
        <w:r w:rsidR="00D1449F" w:rsidDel="00AF7E20">
          <w:delText xml:space="preserve">são </w:delText>
        </w:r>
      </w:del>
      <w:ins w:id="20" w:author="Leonardo Murta" w:date="2013-07-06T19:02:00Z">
        <w:r w:rsidR="00AF7E20">
          <w:t xml:space="preserve">foram </w:t>
        </w:r>
      </w:ins>
      <w:r w:rsidR="00D1449F">
        <w:t>instanciadas</w:t>
      </w:r>
      <w:r w:rsidRPr="00AE6A78">
        <w:t xml:space="preserve"> em um jogo de Engenharia de Software, </w:t>
      </w:r>
      <w:r w:rsidR="00D1449F">
        <w:t>permitindo</w:t>
      </w:r>
      <w:r w:rsidRPr="00AE6A78">
        <w:t xml:space="preserve"> </w:t>
      </w:r>
      <w:r w:rsidR="00D1449F">
        <w:t>jogadores</w:t>
      </w:r>
      <w:r w:rsidRPr="00AE6A78">
        <w:t xml:space="preserve"> identificar</w:t>
      </w:r>
      <w:ins w:id="21" w:author="Leonardo Murta" w:date="2013-07-06T19:02:00Z">
        <w:r w:rsidR="00AF7E20">
          <w:t>em</w:t>
        </w:r>
      </w:ins>
      <w:r w:rsidRPr="00AE6A78">
        <w:t xml:space="preserve"> seus erros e aprender</w:t>
      </w:r>
      <w:ins w:id="22" w:author="Leonardo Murta" w:date="2013-07-06T19:02:00Z">
        <w:r w:rsidR="00AF7E20">
          <w:t>em</w:t>
        </w:r>
      </w:ins>
      <w:r w:rsidRPr="00AE6A78">
        <w:t xml:space="preserve"> </w:t>
      </w:r>
      <w:r w:rsidRPr="00AE6A78">
        <w:lastRenderedPageBreak/>
        <w:t xml:space="preserve">com eles, </w:t>
      </w:r>
      <w:r w:rsidR="00D1449F">
        <w:t xml:space="preserve">através de </w:t>
      </w:r>
      <w:r w:rsidRPr="00AE6A78">
        <w:t>analis</w:t>
      </w:r>
      <w:r w:rsidR="00D1449F">
        <w:t>es</w:t>
      </w:r>
      <w:r w:rsidRPr="00AE6A78">
        <w:t xml:space="preserve"> </w:t>
      </w:r>
      <w:r w:rsidR="00D1449F">
        <w:t>n</w:t>
      </w:r>
      <w:r w:rsidRPr="00AE6A78">
        <w:t>o gr</w:t>
      </w:r>
      <w:r w:rsidR="00D1449F">
        <w:t>afo de</w:t>
      </w:r>
      <w:r w:rsidRPr="00AE6A78">
        <w:t xml:space="preserve"> proveniência gerado a partir de dados coletados d</w:t>
      </w:r>
      <w:r w:rsidR="00D1449F">
        <w:t>o</w:t>
      </w:r>
      <w:r w:rsidRPr="00AE6A78">
        <w:t xml:space="preserve"> jogo.</w:t>
      </w:r>
    </w:p>
    <w:p w14:paraId="2BCA2F9D" w14:textId="77777777" w:rsidR="00C95E4F" w:rsidRPr="00AE6A78" w:rsidRDefault="00C95E4F" w:rsidP="00600D04">
      <w:r>
        <w:t xml:space="preserve">Palavras-chaves: fluxo de jogo, analise, comportamento de jogadores, registro de dados, </w:t>
      </w:r>
      <w:commentRangeStart w:id="23"/>
      <w:r w:rsidR="003800AA">
        <w:t>gameplay</w:t>
      </w:r>
      <w:commentRangeEnd w:id="23"/>
      <w:r w:rsidR="007710A8">
        <w:rPr>
          <w:rStyle w:val="CommentReference"/>
        </w:rPr>
        <w:commentReference w:id="23"/>
      </w:r>
      <w:r w:rsidR="003800AA">
        <w:t xml:space="preserve">, </w:t>
      </w:r>
      <w:r>
        <w:t xml:space="preserve">proveniência, grafo. </w:t>
      </w:r>
    </w:p>
    <w:p w14:paraId="069151DC" w14:textId="77777777" w:rsidR="000B3833" w:rsidRPr="00AE6A78" w:rsidRDefault="000B3833">
      <w:pPr>
        <w:spacing w:after="200" w:line="276" w:lineRule="auto"/>
        <w:ind w:firstLine="0"/>
        <w:jc w:val="left"/>
        <w:rPr>
          <w:rFonts w:eastAsiaTheme="majorEastAsia" w:cstheme="majorBidi"/>
          <w:b/>
          <w:bCs/>
          <w:caps/>
          <w:sz w:val="28"/>
          <w:szCs w:val="28"/>
        </w:rPr>
      </w:pPr>
      <w:r w:rsidRPr="00AE6A78">
        <w:br w:type="page"/>
      </w:r>
    </w:p>
    <w:p w14:paraId="0FFE24C4" w14:textId="77777777" w:rsidR="00600D04" w:rsidRPr="00C1684F" w:rsidRDefault="00600D04" w:rsidP="00600D04">
      <w:pPr>
        <w:pStyle w:val="Heading1"/>
        <w:rPr>
          <w:lang w:val="en-US"/>
        </w:rPr>
      </w:pPr>
      <w:bookmarkStart w:id="24" w:name="_Ref360712612"/>
      <w:r w:rsidRPr="00C1684F">
        <w:rPr>
          <w:lang w:val="en-US"/>
        </w:rPr>
        <w:lastRenderedPageBreak/>
        <w:t>– Introduction</w:t>
      </w:r>
      <w:bookmarkEnd w:id="0"/>
      <w:bookmarkEnd w:id="24"/>
    </w:p>
    <w:p w14:paraId="23D51D64" w14:textId="77777777" w:rsidR="00600D04" w:rsidRDefault="00600D04" w:rsidP="00600D04">
      <w:pPr>
        <w:pStyle w:val="Heading2"/>
        <w:rPr>
          <w:lang w:val="en-US"/>
        </w:rPr>
      </w:pPr>
      <w:bookmarkStart w:id="25" w:name="_Toc354161706"/>
      <w:r w:rsidRPr="00C1684F">
        <w:rPr>
          <w:lang w:val="en-US"/>
        </w:rPr>
        <w:t>Motivation</w:t>
      </w:r>
      <w:bookmarkEnd w:id="25"/>
    </w:p>
    <w:p w14:paraId="41D542EB" w14:textId="5E1C9A8E" w:rsidR="007F777A" w:rsidRPr="0064482A" w:rsidRDefault="00D343BE" w:rsidP="007F777A">
      <w:pPr>
        <w:rPr>
          <w:lang w:val="en-US"/>
        </w:rPr>
      </w:pPr>
      <w:commentRangeStart w:id="26"/>
      <w:r w:rsidRPr="00D343BE">
        <w:rPr>
          <w:lang w:val="en-US"/>
        </w:rPr>
        <w:t>A</w:t>
      </w:r>
      <w:r w:rsidR="007F777A" w:rsidRPr="00D343BE">
        <w:rPr>
          <w:lang w:val="en-US"/>
        </w:rPr>
        <w:t xml:space="preserve"> game session </w:t>
      </w:r>
      <w:r>
        <w:rPr>
          <w:lang w:val="en-US"/>
        </w:rPr>
        <w:t>is composed of</w:t>
      </w:r>
      <w:r w:rsidR="007F777A" w:rsidRPr="00D343BE">
        <w:rPr>
          <w:lang w:val="en-US"/>
        </w:rPr>
        <w:t xml:space="preserve"> a series of decisions and actions </w:t>
      </w:r>
      <w:r>
        <w:rPr>
          <w:lang w:val="en-US"/>
        </w:rPr>
        <w:t xml:space="preserve">that were </w:t>
      </w:r>
      <w:r w:rsidR="007F777A" w:rsidRPr="00D343BE">
        <w:rPr>
          <w:lang w:val="en-US"/>
        </w:rPr>
        <w:t>made throughout the game</w:t>
      </w:r>
      <w:commentRangeEnd w:id="26"/>
      <w:r w:rsidR="005120EE">
        <w:rPr>
          <w:rStyle w:val="CommentReference"/>
        </w:rPr>
        <w:commentReference w:id="26"/>
      </w:r>
      <w:r w:rsidR="007F777A" w:rsidRPr="00D343BE">
        <w:rPr>
          <w:lang w:val="en-US"/>
        </w:rPr>
        <w:t xml:space="preserve">. </w:t>
      </w:r>
      <w:r w:rsidR="007F777A" w:rsidRPr="007F777A">
        <w:rPr>
          <w:lang w:val="en-US"/>
        </w:rPr>
        <w:t xml:space="preserve">In many situations, analyzing and understanding the events, mistakes, and flows of a concrete </w:t>
      </w:r>
      <w:commentRangeStart w:id="27"/>
      <w:commentRangeStart w:id="28"/>
      <w:r w:rsidR="007F777A" w:rsidRPr="007F777A">
        <w:rPr>
          <w:lang w:val="en-US"/>
        </w:rPr>
        <w:t>gameplay</w:t>
      </w:r>
      <w:commentRangeEnd w:id="27"/>
      <w:r w:rsidR="00F178F6">
        <w:rPr>
          <w:rStyle w:val="CommentReference"/>
        </w:rPr>
        <w:commentReference w:id="27"/>
      </w:r>
      <w:commentRangeEnd w:id="28"/>
      <w:r w:rsidR="00A8681B">
        <w:rPr>
          <w:rStyle w:val="CommentReference"/>
        </w:rPr>
        <w:commentReference w:id="28"/>
      </w:r>
      <w:r w:rsidR="007F777A">
        <w:rPr>
          <w:rStyle w:val="FootnoteReference"/>
        </w:rPr>
        <w:footnoteReference w:id="1"/>
      </w:r>
      <w:r w:rsidR="007F777A" w:rsidRPr="007F777A">
        <w:rPr>
          <w:lang w:val="en-US"/>
        </w:rPr>
        <w:t xml:space="preserve"> experience</w:t>
      </w:r>
      <w:ins w:id="29" w:author="Leonardo Murta" w:date="2013-07-06T19:16:00Z">
        <w:r w:rsidR="00E5674B">
          <w:rPr>
            <w:lang w:val="en-US"/>
          </w:rPr>
          <w:t>, known as game flow analysis,</w:t>
        </w:r>
      </w:ins>
      <w:r w:rsidR="007F777A" w:rsidRPr="007F777A">
        <w:rPr>
          <w:lang w:val="en-US"/>
        </w:rPr>
        <w:t xml:space="preserve"> </w:t>
      </w:r>
      <w:commentRangeStart w:id="30"/>
      <w:commentRangeStart w:id="31"/>
      <w:r w:rsidR="007F777A" w:rsidRPr="007F777A">
        <w:rPr>
          <w:lang w:val="en-US"/>
        </w:rPr>
        <w:t xml:space="preserve">may </w:t>
      </w:r>
      <w:commentRangeEnd w:id="31"/>
      <w:r w:rsidR="005120EE">
        <w:rPr>
          <w:rStyle w:val="CommentReference"/>
        </w:rPr>
        <w:commentReference w:id="31"/>
      </w:r>
      <w:r w:rsidR="007F777A" w:rsidRPr="007F777A">
        <w:rPr>
          <w:lang w:val="en-US"/>
        </w:rPr>
        <w:t>be useful for understanding the achieved results</w:t>
      </w:r>
      <w:r>
        <w:rPr>
          <w:lang w:val="en-US"/>
        </w:rPr>
        <w:t xml:space="preserve"> from the session</w:t>
      </w:r>
      <w:commentRangeEnd w:id="30"/>
      <w:r w:rsidR="005120EE">
        <w:rPr>
          <w:rStyle w:val="CommentReference"/>
        </w:rPr>
        <w:commentReference w:id="30"/>
      </w:r>
      <w:r w:rsidR="007F777A" w:rsidRPr="007F777A">
        <w:rPr>
          <w:lang w:val="en-US"/>
        </w:rPr>
        <w:t xml:space="preserve">. </w:t>
      </w:r>
      <w:ins w:id="32" w:author="Leonardo Murta" w:date="2013-07-06T19:16:00Z">
        <w:r w:rsidR="00E5674B">
          <w:rPr>
            <w:lang w:val="en-US"/>
          </w:rPr>
          <w:t>G</w:t>
        </w:r>
      </w:ins>
      <w:del w:id="33" w:author="Leonardo Murta" w:date="2013-07-06T19:16:00Z">
        <w:r w:rsidR="007F777A" w:rsidRPr="0064482A" w:rsidDel="00E5674B">
          <w:rPr>
            <w:lang w:val="en-US"/>
          </w:rPr>
          <w:delText>A g</w:delText>
        </w:r>
      </w:del>
      <w:r w:rsidR="007F777A" w:rsidRPr="0064482A">
        <w:rPr>
          <w:lang w:val="en-US"/>
        </w:rPr>
        <w:t xml:space="preserve">ame flow analysis </w:t>
      </w:r>
      <w:commentRangeStart w:id="34"/>
      <w:r w:rsidR="007F777A" w:rsidRPr="0064482A">
        <w:rPr>
          <w:lang w:val="en-US"/>
        </w:rPr>
        <w:t xml:space="preserve">may </w:t>
      </w:r>
      <w:commentRangeEnd w:id="34"/>
      <w:r w:rsidR="005120EE">
        <w:rPr>
          <w:rStyle w:val="CommentReference"/>
        </w:rPr>
        <w:commentReference w:id="34"/>
      </w:r>
      <w:ins w:id="35" w:author="Leonardo Murta" w:date="2013-07-06T19:16:00Z">
        <w:r w:rsidR="00E5674B" w:rsidRPr="0064482A">
          <w:rPr>
            <w:lang w:val="en-US"/>
          </w:rPr>
          <w:t xml:space="preserve">be </w:t>
        </w:r>
      </w:ins>
      <w:r w:rsidR="007F777A" w:rsidRPr="0064482A">
        <w:rPr>
          <w:lang w:val="en-US"/>
        </w:rPr>
        <w:t xml:space="preserve">also </w:t>
      </w:r>
      <w:commentRangeStart w:id="36"/>
      <w:del w:id="37" w:author="Leonardo Murta" w:date="2013-07-06T19:16:00Z">
        <w:r w:rsidR="007F777A" w:rsidRPr="0064482A" w:rsidDel="00E5674B">
          <w:rPr>
            <w:lang w:val="en-US"/>
          </w:rPr>
          <w:delText xml:space="preserve">be </w:delText>
        </w:r>
      </w:del>
      <w:r w:rsidR="007F777A" w:rsidRPr="0064482A">
        <w:rPr>
          <w:lang w:val="en-US"/>
        </w:rPr>
        <w:t>fundamental for detecting symptoms of problems that occurred due to wrong decision-making or even bad gameplay design</w:t>
      </w:r>
      <w:commentRangeEnd w:id="36"/>
      <w:r w:rsidR="005120EE">
        <w:rPr>
          <w:rStyle w:val="CommentReference"/>
        </w:rPr>
        <w:commentReference w:id="36"/>
      </w:r>
      <w:r w:rsidR="007F777A" w:rsidRPr="0064482A">
        <w:rPr>
          <w:lang w:val="en-US"/>
        </w:rPr>
        <w:t xml:space="preserve">. </w:t>
      </w:r>
      <w:r w:rsidR="00210DA2">
        <w:rPr>
          <w:lang w:val="en-US"/>
        </w:rPr>
        <w:t>T</w:t>
      </w:r>
      <w:r w:rsidR="007F777A" w:rsidRPr="0064482A">
        <w:rPr>
          <w:lang w:val="en-US"/>
        </w:rPr>
        <w:t xml:space="preserve">his type of analysis </w:t>
      </w:r>
      <w:commentRangeStart w:id="38"/>
      <w:r w:rsidR="007F777A" w:rsidRPr="0064482A">
        <w:rPr>
          <w:lang w:val="en-US"/>
        </w:rPr>
        <w:t xml:space="preserve">may </w:t>
      </w:r>
      <w:commentRangeEnd w:id="38"/>
      <w:r w:rsidR="000378CA">
        <w:rPr>
          <w:rStyle w:val="CommentReference"/>
        </w:rPr>
        <w:commentReference w:id="38"/>
      </w:r>
      <w:r w:rsidR="007F777A" w:rsidRPr="0064482A">
        <w:rPr>
          <w:lang w:val="en-US"/>
        </w:rPr>
        <w:t xml:space="preserve">be </w:t>
      </w:r>
      <w:commentRangeStart w:id="39"/>
      <w:r w:rsidR="007F777A" w:rsidRPr="0064482A">
        <w:rPr>
          <w:lang w:val="en-US"/>
        </w:rPr>
        <w:t>subjective</w:t>
      </w:r>
      <w:r w:rsidR="00210DA2">
        <w:rPr>
          <w:lang w:val="en-US"/>
        </w:rPr>
        <w:t xml:space="preserve"> when there is no formalized process</w:t>
      </w:r>
      <w:commentRangeEnd w:id="39"/>
      <w:r w:rsidR="009A6C01">
        <w:rPr>
          <w:rStyle w:val="CommentReference"/>
        </w:rPr>
        <w:commentReference w:id="39"/>
      </w:r>
      <w:r w:rsidR="00210DA2">
        <w:rPr>
          <w:lang w:val="en-US"/>
        </w:rPr>
        <w:t>. Furthermore,</w:t>
      </w:r>
      <w:r w:rsidR="007F777A" w:rsidRPr="0064482A">
        <w:rPr>
          <w:lang w:val="en-US"/>
        </w:rPr>
        <w:t xml:space="preserve"> depending on the game dynamics and its complexity, it would requir</w:t>
      </w:r>
      <w:r w:rsidR="00210DA2">
        <w:rPr>
          <w:lang w:val="en-US"/>
        </w:rPr>
        <w:t>e playing the game successively by making the same decisions</w:t>
      </w:r>
      <w:r w:rsidR="007F777A" w:rsidRPr="0064482A">
        <w:rPr>
          <w:lang w:val="en-US"/>
        </w:rPr>
        <w:t xml:space="preserve"> to intuitively guess which ones were responsible for generating the observed </w:t>
      </w:r>
      <w:r w:rsidR="00210DA2">
        <w:rPr>
          <w:lang w:val="en-US"/>
        </w:rPr>
        <w:t>outcomes. Therefore</w:t>
      </w:r>
      <w:r w:rsidR="007F777A" w:rsidRPr="0064482A">
        <w:rPr>
          <w:lang w:val="en-US"/>
        </w:rPr>
        <w:t>, reproducing</w:t>
      </w:r>
      <w:r w:rsidR="00210DA2">
        <w:rPr>
          <w:lang w:val="en-US"/>
        </w:rPr>
        <w:t xml:space="preserve"> the same state can be unviable due to the difficulty of</w:t>
      </w:r>
      <w:r w:rsidR="007F777A" w:rsidRPr="0064482A">
        <w:rPr>
          <w:lang w:val="en-US"/>
        </w:rPr>
        <w:t xml:space="preserve"> </w:t>
      </w:r>
      <w:r w:rsidR="00210DA2">
        <w:rPr>
          <w:lang w:val="en-US"/>
        </w:rPr>
        <w:t>generating the same game state</w:t>
      </w:r>
      <w:r w:rsidR="007F777A" w:rsidRPr="0064482A">
        <w:rPr>
          <w:lang w:val="en-US"/>
        </w:rPr>
        <w:t xml:space="preserve"> </w:t>
      </w:r>
      <w:r w:rsidR="00210DA2">
        <w:rPr>
          <w:lang w:val="en-US"/>
        </w:rPr>
        <w:t>in order to</w:t>
      </w:r>
      <w:r w:rsidR="007F777A" w:rsidRPr="0064482A">
        <w:rPr>
          <w:lang w:val="en-US"/>
        </w:rPr>
        <w:t xml:space="preserve"> identify, in a trial and error approach, the source of </w:t>
      </w:r>
      <w:del w:id="40" w:author="Leonardo Murta" w:date="2013-07-06T19:19:00Z">
        <w:r w:rsidR="007F777A" w:rsidRPr="0064482A" w:rsidDel="0056017A">
          <w:rPr>
            <w:lang w:val="en-US"/>
          </w:rPr>
          <w:delText xml:space="preserve">the </w:delText>
        </w:r>
      </w:del>
      <w:ins w:id="41" w:author="Leonardo Murta" w:date="2013-07-06T19:19:00Z">
        <w:r w:rsidR="0056017A">
          <w:rPr>
            <w:lang w:val="en-US"/>
          </w:rPr>
          <w:t>a</w:t>
        </w:r>
        <w:r w:rsidR="0056017A" w:rsidRPr="0064482A">
          <w:rPr>
            <w:lang w:val="en-US"/>
          </w:rPr>
          <w:t xml:space="preserve"> </w:t>
        </w:r>
      </w:ins>
      <w:r w:rsidR="007F777A" w:rsidRPr="0064482A">
        <w:rPr>
          <w:lang w:val="en-US"/>
        </w:rPr>
        <w:t>problem. In addition, examining the game flow allows the identification of good and bad</w:t>
      </w:r>
      <w:r w:rsidR="00210DA2">
        <w:rPr>
          <w:lang w:val="en-US"/>
        </w:rPr>
        <w:t xml:space="preserve"> attitudes made by</w:t>
      </w:r>
      <w:r w:rsidR="007F777A" w:rsidRPr="0064482A">
        <w:rPr>
          <w:lang w:val="en-US"/>
        </w:rPr>
        <w:t xml:space="preserve"> player</w:t>
      </w:r>
      <w:r w:rsidR="00210DA2">
        <w:rPr>
          <w:lang w:val="en-US"/>
        </w:rPr>
        <w:t>s</w:t>
      </w:r>
      <w:r w:rsidR="007F777A" w:rsidRPr="0064482A">
        <w:rPr>
          <w:lang w:val="en-US"/>
        </w:rPr>
        <w:t xml:space="preserve">. </w:t>
      </w:r>
    </w:p>
    <w:p w14:paraId="2D75170D" w14:textId="02678CBE" w:rsidR="0064482A" w:rsidRPr="0064482A" w:rsidRDefault="0064482A" w:rsidP="007F777A">
      <w:pPr>
        <w:rPr>
          <w:lang w:val="en-US"/>
        </w:rPr>
      </w:pPr>
      <w:r w:rsidRPr="0064482A">
        <w:rPr>
          <w:lang w:val="en-US"/>
        </w:rPr>
        <w:t xml:space="preserve">Game flow analysis techniques involve </w:t>
      </w:r>
      <w:commentRangeStart w:id="42"/>
      <w:r w:rsidRPr="0064482A">
        <w:rPr>
          <w:lang w:val="en-US"/>
        </w:rPr>
        <w:t>two phases</w:t>
      </w:r>
      <w:commentRangeEnd w:id="42"/>
      <w:r w:rsidR="009F0076">
        <w:rPr>
          <w:rStyle w:val="CommentReference"/>
        </w:rPr>
        <w:commentReference w:id="42"/>
      </w:r>
      <w:r w:rsidRPr="0064482A">
        <w:rPr>
          <w:lang w:val="en-US"/>
        </w:rPr>
        <w:t>: data logging and visualization. The data logging phase is responsible for collecting gameplay information during a gaming session</w:t>
      </w:r>
      <w:r w:rsidR="002F51B7">
        <w:rPr>
          <w:lang w:val="en-US"/>
        </w:rPr>
        <w:t xml:space="preserve"> to be used in the visualization phase</w:t>
      </w:r>
      <w:r w:rsidRPr="0064482A">
        <w:rPr>
          <w:lang w:val="en-US"/>
        </w:rPr>
        <w:t>.</w:t>
      </w:r>
      <w:r w:rsidR="00347E41">
        <w:rPr>
          <w:lang w:val="en-US"/>
        </w:rPr>
        <w:t xml:space="preserve"> The visualization phase display</w:t>
      </w:r>
      <w:ins w:id="43" w:author="Leonardo Murta" w:date="2013-07-06T19:20:00Z">
        <w:r w:rsidR="009F0076">
          <w:rPr>
            <w:lang w:val="en-US"/>
          </w:rPr>
          <w:t>s</w:t>
        </w:r>
      </w:ins>
      <w:r w:rsidR="00347E41">
        <w:rPr>
          <w:lang w:val="en-US"/>
        </w:rPr>
        <w:t xml:space="preserve"> the gathered gameplay information in the form of graphics and graphs</w:t>
      </w:r>
      <w:r w:rsidR="002F51B7">
        <w:rPr>
          <w:lang w:val="en-US"/>
        </w:rPr>
        <w:t xml:space="preserve"> for analysis</w:t>
      </w:r>
      <w:r w:rsidR="00347E41">
        <w:rPr>
          <w:lang w:val="en-US"/>
        </w:rPr>
        <w:t xml:space="preserve">. </w:t>
      </w:r>
      <w:ins w:id="44" w:author="Leonardo Murta" w:date="2013-07-06T19:21:00Z">
        <w:r w:rsidR="00360C2A">
          <w:rPr>
            <w:lang w:val="en-US"/>
          </w:rPr>
          <w:t xml:space="preserve">Developers and gam designers use </w:t>
        </w:r>
      </w:ins>
      <w:del w:id="45" w:author="Leonardo Murta" w:date="2013-07-06T19:21:00Z">
        <w:r w:rsidR="00347E41" w:rsidDel="00360C2A">
          <w:rPr>
            <w:lang w:val="en-US"/>
          </w:rPr>
          <w:delText xml:space="preserve">These </w:delText>
        </w:r>
      </w:del>
      <w:ins w:id="46" w:author="Leonardo Murta" w:date="2013-07-06T19:21:00Z">
        <w:r w:rsidR="00360C2A">
          <w:rPr>
            <w:lang w:val="en-US"/>
          </w:rPr>
          <w:t xml:space="preserve">these </w:t>
        </w:r>
      </w:ins>
      <w:commentRangeStart w:id="47"/>
      <w:r w:rsidR="00347E41">
        <w:rPr>
          <w:lang w:val="en-US"/>
        </w:rPr>
        <w:t xml:space="preserve">graphs </w:t>
      </w:r>
      <w:commentRangeEnd w:id="47"/>
      <w:r w:rsidR="009F0076">
        <w:rPr>
          <w:rStyle w:val="CommentReference"/>
        </w:rPr>
        <w:commentReference w:id="47"/>
      </w:r>
      <w:del w:id="48" w:author="Leonardo Murta" w:date="2013-07-06T19:21:00Z">
        <w:r w:rsidR="00347E41" w:rsidDel="00360C2A">
          <w:rPr>
            <w:lang w:val="en-US"/>
          </w:rPr>
          <w:delText xml:space="preserve">are used by developers and game designers </w:delText>
        </w:r>
      </w:del>
      <w:r w:rsidR="00347E41">
        <w:rPr>
          <w:lang w:val="en-US"/>
        </w:rPr>
        <w:t>to study</w:t>
      </w:r>
      <w:r w:rsidR="007D615A">
        <w:rPr>
          <w:lang w:val="en-US"/>
        </w:rPr>
        <w:t xml:space="preserve"> certain aspects of the game, providing insights about player behavior or game issues.</w:t>
      </w:r>
    </w:p>
    <w:p w14:paraId="000213DC" w14:textId="00DB3889" w:rsidR="00750F08" w:rsidRDefault="007D615A" w:rsidP="009E2A6E">
      <w:pPr>
        <w:rPr>
          <w:lang w:val="en-US"/>
        </w:rPr>
      </w:pPr>
      <w:r>
        <w:rPr>
          <w:lang w:val="en-US"/>
        </w:rPr>
        <w:t>Therefore, a</w:t>
      </w:r>
      <w:r w:rsidR="00750F08">
        <w:rPr>
          <w:lang w:val="en-US"/>
        </w:rPr>
        <w:t>lmost all AAA</w:t>
      </w:r>
      <w:r w:rsidR="00750F08">
        <w:rPr>
          <w:rStyle w:val="FootnoteReference"/>
          <w:lang w:val="en-US"/>
        </w:rPr>
        <w:footnoteReference w:id="2"/>
      </w:r>
      <w:r w:rsidR="00750F08">
        <w:rPr>
          <w:lang w:val="en-US"/>
        </w:rPr>
        <w:t xml:space="preserve"> </w:t>
      </w:r>
      <w:r w:rsidR="00560823">
        <w:rPr>
          <w:lang w:val="en-US"/>
        </w:rPr>
        <w:t xml:space="preserve">game </w:t>
      </w:r>
      <w:r w:rsidR="00750F08">
        <w:rPr>
          <w:lang w:val="en-US"/>
        </w:rPr>
        <w:t>titles have some form of game development telemetry</w:t>
      </w:r>
      <w:r w:rsidR="00560823">
        <w:rPr>
          <w:lang w:val="en-US"/>
        </w:rPr>
        <w:t xml:space="preserve"> </w:t>
      </w:r>
      <w:r w:rsidR="00C91F20">
        <w:rPr>
          <w:lang w:val="en-US"/>
        </w:rPr>
        <w:t>(</w:t>
      </w:r>
      <w:commentRangeStart w:id="51"/>
      <w:r w:rsidR="00C91F20">
        <w:rPr>
          <w:lang w:val="en-US"/>
        </w:rPr>
        <w:t>GDT</w:t>
      </w:r>
      <w:commentRangeEnd w:id="51"/>
      <w:r w:rsidR="00A438C9">
        <w:rPr>
          <w:rStyle w:val="CommentReference"/>
        </w:rPr>
        <w:commentReference w:id="51"/>
      </w:r>
      <w:r w:rsidR="00C91F20">
        <w:rPr>
          <w:lang w:val="en-US"/>
        </w:rPr>
        <w:t xml:space="preserve">) </w:t>
      </w:r>
      <w:r w:rsidR="00E659E0">
        <w:rPr>
          <w:lang w:val="en-US"/>
        </w:rPr>
        <w:t>due to the importance of</w:t>
      </w:r>
      <w:r w:rsidR="00560823">
        <w:rPr>
          <w:lang w:val="en-US"/>
        </w:rPr>
        <w:t xml:space="preserve"> game flow analysis </w:t>
      </w:r>
      <w:r w:rsidR="00851FBE">
        <w:rPr>
          <w:lang w:val="en-US"/>
        </w:rPr>
        <w:fldChar w:fldCharType="begin"/>
      </w:r>
      <w:r w:rsidR="00750F08">
        <w:rPr>
          <w:lang w:val="en-US"/>
        </w:rPr>
        <w:instrText xml:space="preserve"> ADDIN ZOTERO_ITEM CSL_CITATION {"citationID":"19vmdmhgi2","properties":{"formattedCitation":"(ZOELLER,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750F08" w:rsidRPr="00750F08">
        <w:rPr>
          <w:rFonts w:cs="Times New Roman"/>
          <w:lang w:val="en-US"/>
        </w:rPr>
        <w:t>(ZOELLER, 2010)</w:t>
      </w:r>
      <w:r w:rsidR="00851FBE">
        <w:rPr>
          <w:lang w:val="en-US"/>
        </w:rPr>
        <w:fldChar w:fldCharType="end"/>
      </w:r>
      <w:r w:rsidR="00750F08">
        <w:rPr>
          <w:lang w:val="en-US"/>
        </w:rPr>
        <w:t xml:space="preserve">. </w:t>
      </w:r>
      <w:r w:rsidR="00871885">
        <w:rPr>
          <w:lang w:val="en-US"/>
        </w:rPr>
        <w:t>According to ZOELLER</w:t>
      </w:r>
      <w:r w:rsidR="00C207F8">
        <w:rPr>
          <w:rStyle w:val="FootnoteReference"/>
          <w:lang w:val="en-US"/>
        </w:rPr>
        <w:footnoteReference w:id="3"/>
      </w:r>
      <w:r w:rsidR="00871885">
        <w:rPr>
          <w:lang w:val="en-US"/>
        </w:rPr>
        <w:t xml:space="preserve"> </w:t>
      </w:r>
      <w:r w:rsidR="00851FBE">
        <w:rPr>
          <w:lang w:val="en-US"/>
        </w:rPr>
        <w:fldChar w:fldCharType="begin"/>
      </w:r>
      <w:r w:rsidR="00871885">
        <w:rPr>
          <w:lang w:val="en-US"/>
        </w:rPr>
        <w:instrText xml:space="preserve"> ADDIN ZOTERO_ITEM CSL_CITATION {"citationID":"6UnEVzTO","properties":{"formattedCitation":"(2010)","plainCitation":"(2010)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uppress-author":true}],"schema":"https://github.com/citation-style-language/schema/raw/master/csl-citation.json"} </w:instrText>
      </w:r>
      <w:r w:rsidR="00851FBE">
        <w:rPr>
          <w:lang w:val="en-US"/>
        </w:rPr>
        <w:fldChar w:fldCharType="separate"/>
      </w:r>
      <w:r w:rsidR="00871885" w:rsidRPr="00871885">
        <w:rPr>
          <w:rFonts w:cs="Times New Roman"/>
          <w:lang w:val="en-US"/>
        </w:rPr>
        <w:t>(2010)</w:t>
      </w:r>
      <w:r w:rsidR="00851FBE">
        <w:rPr>
          <w:lang w:val="en-US"/>
        </w:rPr>
        <w:fldChar w:fldCharType="end"/>
      </w:r>
      <w:r w:rsidR="00871885">
        <w:rPr>
          <w:lang w:val="en-US"/>
        </w:rPr>
        <w:t xml:space="preserve">, </w:t>
      </w:r>
      <w:r w:rsidR="00560823">
        <w:rPr>
          <w:lang w:val="en-US"/>
        </w:rPr>
        <w:t>GDT</w:t>
      </w:r>
      <w:r w:rsidR="00750F08">
        <w:rPr>
          <w:lang w:val="en-US"/>
        </w:rPr>
        <w:t xml:space="preserve"> is an “</w:t>
      </w:r>
      <w:r w:rsidR="00750F08" w:rsidRPr="0008578C">
        <w:rPr>
          <w:i/>
          <w:lang w:val="en-US"/>
        </w:rPr>
        <w:t>automatic measurement and transmission of data from game executable, build pipeline and development tools for recording, analysis, and workflow improvement</w:t>
      </w:r>
      <w:r w:rsidR="00750F08">
        <w:rPr>
          <w:lang w:val="en-US"/>
        </w:rPr>
        <w:t>”.</w:t>
      </w:r>
      <w:r w:rsidR="00560823">
        <w:rPr>
          <w:lang w:val="en-US"/>
        </w:rPr>
        <w:t xml:space="preserve"> GDTs are mainly used by the game industry to analyze gameplay data to </w:t>
      </w:r>
      <w:r w:rsidR="00560823">
        <w:rPr>
          <w:lang w:val="en-US"/>
        </w:rPr>
        <w:lastRenderedPageBreak/>
        <w:t xml:space="preserve">understand the customer’s experiences in the game, to identify </w:t>
      </w:r>
      <w:del w:id="52" w:author="Leonardo Murta" w:date="2013-07-06T19:23:00Z">
        <w:r w:rsidR="00560823" w:rsidDel="000E3AC0">
          <w:rPr>
            <w:lang w:val="en-US"/>
          </w:rPr>
          <w:delText xml:space="preserve">issues </w:delText>
        </w:r>
      </w:del>
      <w:r w:rsidR="00560823">
        <w:rPr>
          <w:lang w:val="en-US"/>
        </w:rPr>
        <w:t>post launch</w:t>
      </w:r>
      <w:ins w:id="53" w:author="Leonardo Murta" w:date="2013-07-06T19:23:00Z">
        <w:r w:rsidR="000E3AC0" w:rsidRPr="000E3AC0">
          <w:rPr>
            <w:lang w:val="en-US"/>
          </w:rPr>
          <w:t xml:space="preserve"> </w:t>
        </w:r>
        <w:r w:rsidR="000E3AC0">
          <w:rPr>
            <w:lang w:val="en-US"/>
          </w:rPr>
          <w:t>issues</w:t>
        </w:r>
      </w:ins>
      <w:r w:rsidR="00560823">
        <w:rPr>
          <w:lang w:val="en-US"/>
        </w:rPr>
        <w:t xml:space="preserve">, and </w:t>
      </w:r>
      <w:r w:rsidR="0008578C">
        <w:rPr>
          <w:lang w:val="en-US"/>
        </w:rPr>
        <w:t xml:space="preserve">to </w:t>
      </w:r>
      <w:r w:rsidR="00560823">
        <w:rPr>
          <w:lang w:val="en-US"/>
        </w:rPr>
        <w:t>understand the market for future games releases</w:t>
      </w:r>
      <w:r w:rsidR="00F36BAE">
        <w:rPr>
          <w:lang w:val="en-US"/>
        </w:rPr>
        <w:t xml:space="preserve"> </w:t>
      </w:r>
      <w:r w:rsidR="00851FBE">
        <w:rPr>
          <w:lang w:val="en-US"/>
        </w:rPr>
        <w:fldChar w:fldCharType="begin"/>
      </w:r>
      <w:r w:rsidR="00871885">
        <w:rPr>
          <w:lang w:val="en-US"/>
        </w:rPr>
        <w:instrText xml:space="preserve"> ADDIN ZOTERO_ITEM CSL_CITATION {"citationID":"WgzHkuNT","properties":{"formattedCitation":"(ZOELLER,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F36BAE" w:rsidRPr="00750F08">
        <w:rPr>
          <w:rFonts w:cs="Times New Roman"/>
          <w:lang w:val="en-US"/>
        </w:rPr>
        <w:t>(ZOELLER, 2010)</w:t>
      </w:r>
      <w:r w:rsidR="00851FBE">
        <w:rPr>
          <w:lang w:val="en-US"/>
        </w:rPr>
        <w:fldChar w:fldCharType="end"/>
      </w:r>
      <w:r w:rsidR="00560823">
        <w:rPr>
          <w:lang w:val="en-US"/>
        </w:rPr>
        <w:t>.</w:t>
      </w:r>
    </w:p>
    <w:p w14:paraId="6AC092FF" w14:textId="77777777" w:rsidR="00560823" w:rsidRDefault="00E659E0" w:rsidP="00560823">
      <w:pPr>
        <w:rPr>
          <w:lang w:val="en-US"/>
        </w:rPr>
      </w:pPr>
      <w:r>
        <w:rPr>
          <w:lang w:val="en-US"/>
        </w:rPr>
        <w:t>R</w:t>
      </w:r>
      <w:r w:rsidR="00560823">
        <w:rPr>
          <w:lang w:val="en-US"/>
        </w:rPr>
        <w:t xml:space="preserve">esearches </w:t>
      </w:r>
      <w:r w:rsidR="00C91F20">
        <w:rPr>
          <w:lang w:val="en-US"/>
        </w:rPr>
        <w:t>focus</w:t>
      </w:r>
      <w:r>
        <w:rPr>
          <w:lang w:val="en-US"/>
        </w:rPr>
        <w:t>ing</w:t>
      </w:r>
      <w:r w:rsidR="00560823">
        <w:rPr>
          <w:lang w:val="en-US"/>
        </w:rPr>
        <w:t xml:space="preserve"> on game flow analysis</w:t>
      </w:r>
      <w:r w:rsidR="00C91F20">
        <w:rPr>
          <w:lang w:val="en-US"/>
        </w:rPr>
        <w:t xml:space="preserve"> </w:t>
      </w:r>
      <w:commentRangeStart w:id="54"/>
      <w:r>
        <w:rPr>
          <w:lang w:val="en-US"/>
        </w:rPr>
        <w:t xml:space="preserve">and </w:t>
      </w:r>
      <w:commentRangeEnd w:id="54"/>
      <w:r w:rsidR="00CE05DC">
        <w:rPr>
          <w:rStyle w:val="CommentReference"/>
        </w:rPr>
        <w:commentReference w:id="54"/>
      </w:r>
      <w:r>
        <w:rPr>
          <w:lang w:val="en-US"/>
        </w:rPr>
        <w:t>game telemetry are becoming important because game development is a new industry and the game industry is still learning</w:t>
      </w:r>
      <w:r w:rsidR="00604A48">
        <w:rPr>
          <w:lang w:val="en-US"/>
        </w:rPr>
        <w:t xml:space="preserve"> new ways to improve their games</w:t>
      </w:r>
      <w:r w:rsidR="00560823">
        <w:rPr>
          <w:lang w:val="en-US"/>
        </w:rPr>
        <w:t xml:space="preserve">. However, the main usage of existing approaches for </w:t>
      </w:r>
      <w:r w:rsidR="00604A48">
        <w:rPr>
          <w:lang w:val="en-US"/>
        </w:rPr>
        <w:t xml:space="preserve">a </w:t>
      </w:r>
      <w:r w:rsidR="00560823">
        <w:rPr>
          <w:lang w:val="en-US"/>
        </w:rPr>
        <w:t>game flow analysis is to improve quality assurance (</w:t>
      </w:r>
      <w:commentRangeStart w:id="55"/>
      <w:r w:rsidR="00560823">
        <w:rPr>
          <w:lang w:val="en-US"/>
        </w:rPr>
        <w:t>QA</w:t>
      </w:r>
      <w:commentRangeEnd w:id="55"/>
      <w:r w:rsidR="00912FCD">
        <w:rPr>
          <w:rStyle w:val="CommentReference"/>
        </w:rPr>
        <w:commentReference w:id="55"/>
      </w:r>
      <w:r w:rsidR="00560823">
        <w:rPr>
          <w:lang w:val="en-US"/>
        </w:rPr>
        <w:t>) and game testing</w:t>
      </w:r>
      <w:commentRangeStart w:id="56"/>
      <w:r w:rsidR="00560823">
        <w:rPr>
          <w:rStyle w:val="FootnoteReference"/>
          <w:lang w:val="en-US"/>
        </w:rPr>
        <w:footnoteReference w:id="4"/>
      </w:r>
      <w:commentRangeEnd w:id="56"/>
      <w:r w:rsidR="00AF486C">
        <w:rPr>
          <w:rStyle w:val="CommentReference"/>
        </w:rPr>
        <w:commentReference w:id="56"/>
      </w:r>
      <w:r w:rsidR="00560823">
        <w:rPr>
          <w:lang w:val="en-US"/>
        </w:rPr>
        <w:t xml:space="preserve">. Common </w:t>
      </w:r>
      <w:r w:rsidR="00C91F20">
        <w:rPr>
          <w:lang w:val="en-US"/>
        </w:rPr>
        <w:t>approaches</w:t>
      </w:r>
      <w:r w:rsidR="00560823">
        <w:rPr>
          <w:lang w:val="en-US"/>
        </w:rPr>
        <w:t xml:space="preserve"> involve</w:t>
      </w:r>
      <w:del w:id="57" w:author="Leonardo Murta" w:date="2013-07-06T19:31:00Z">
        <w:r w:rsidR="00560823" w:rsidDel="00B902CB">
          <w:rPr>
            <w:lang w:val="en-US"/>
          </w:rPr>
          <w:delText>s</w:delText>
        </w:r>
      </w:del>
      <w:r w:rsidR="00560823">
        <w:rPr>
          <w:lang w:val="en-US"/>
        </w:rPr>
        <w:t xml:space="preserve"> gathering information about player behavior </w:t>
      </w:r>
      <w:r w:rsidR="00851FBE">
        <w:rPr>
          <w:lang w:val="en-US"/>
        </w:rPr>
        <w:fldChar w:fldCharType="begin"/>
      </w:r>
      <w:r w:rsidR="00560823">
        <w:rPr>
          <w:lang w:val="en-US"/>
        </w:rPr>
        <w:instrText xml:space="preserve"> ADDIN ZOTERO_ITEM CSL_CITATION {"citationID":"KV2r4kjb","properties":{"formattedCitation":"{\\rtf (DIXIT; YOUNGBLOOD, 2008; HOOBLER \\i et al.\\i0{}, 2004; LIU \\i et al.\\i0{}, 2011; WALLNER, 2013)}","plainCitation":"(DIXIT; YOUNGBLOOD, 2008; HOOBLER et al., 2004; LIU et al., 2011; WALLNER, 2013)"},"citationItems":[{"id":203,"uris":["http://zotero.org/users/1122386/items/XG2CGI7E"],"uri":["http://zotero.org/users/1122386/items/XG2CGI7E"],"itemData":{"id":203,"type":"article-journal","title":"Understanding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id":204,"uris":["http://zotero.org/users/1122386/items/83CR2ZZX"],"uri":["http://zotero.org/users/1122386/items/83CR2ZZX"],"itemData":{"id":204,"type":"article-journal","title":"Visualizing Competitive Behaviors in Multi-User Virtual Environments","container-title":"Proceedings of the conference on Visualization (VIS)","page":"163–170","source":"ACM Digital Library","abstract":"We present a system for enhancing observation of user interactions in virtual environments. In particular, we focus on analyzing behavior patterns in the popular team-based first-person perspective game Return to Castle Wolfenstein: Enemy Territory. This game belongs to a genre characterized by two moderate-sized teams (usually 6 to 12 players each) competing over a set of objectives. Our system allows spectators to visualize global features such as large-scale behaviors and team strategies, as opposed to the limited, local view that traditional spectating modes provide. We also add overlay visualizations of semantic information related to the action that might be important to a spectator in order to reduce the information overload that plagues traditional overview visualizations. These overlays can visualize information about abstract concepts such as player distribution over time and areas of intense combat activity, and also highlight important features like player paths, fire coverage, etc. This added information allows spectators to identify important game events more easily and reveals large-scale player behaviors that might otherwise be overlooked.","DOI":"10.1109/VISUAL.2004.120","author":[{"family":"Hoobler","given":"Nate"},{"family":"Humphreys","given":"Greg"},{"family":"Agrawala","given":"Maneesh"}],"issued":{"date-parts":[["2004"]]}}},{"id":196,"uris":["http://zotero.org/users/1122386/items/CE32FQ8P"],"uri":["http://zotero.org/users/1122386/items/CE32FQ8P"],"itemData":{"id":196,"type":"article-journal","title":"Feature-based projections for effective playtrace analysis","container-title":"Proceedings of the 6th International Conference on Foundations of Digital Games (FDG)","page":"69–76","source":"ACM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 (FDG)","page":"253-260","author":[{"family":"Wallner","given":"Günter"}],"issued":{"date-parts":[["2013"]]}}}],"schema":"https://github.com/citation-style-language/schema/raw/master/csl-citation.json"} </w:instrText>
      </w:r>
      <w:r w:rsidR="00851FBE">
        <w:rPr>
          <w:lang w:val="en-US"/>
        </w:rPr>
        <w:fldChar w:fldCharType="separate"/>
      </w:r>
      <w:r w:rsidR="00560823" w:rsidRPr="00255539">
        <w:rPr>
          <w:rFonts w:cs="Times New Roman"/>
          <w:szCs w:val="24"/>
          <w:lang w:val="en-US"/>
        </w:rPr>
        <w:t xml:space="preserve">(DIXIT; YOUNGBLOOD, 2008; HOOBLER </w:t>
      </w:r>
      <w:r w:rsidR="00560823" w:rsidRPr="00255539">
        <w:rPr>
          <w:rFonts w:cs="Times New Roman"/>
          <w:i/>
          <w:iCs/>
          <w:szCs w:val="24"/>
          <w:lang w:val="en-US"/>
        </w:rPr>
        <w:t>et al.</w:t>
      </w:r>
      <w:r w:rsidR="00560823" w:rsidRPr="00255539">
        <w:rPr>
          <w:rFonts w:cs="Times New Roman"/>
          <w:szCs w:val="24"/>
          <w:lang w:val="en-US"/>
        </w:rPr>
        <w:t xml:space="preserve">, 2004; LIU </w:t>
      </w:r>
      <w:r w:rsidR="00560823" w:rsidRPr="00255539">
        <w:rPr>
          <w:rFonts w:cs="Times New Roman"/>
          <w:i/>
          <w:iCs/>
          <w:szCs w:val="24"/>
          <w:lang w:val="en-US"/>
        </w:rPr>
        <w:t>et al.</w:t>
      </w:r>
      <w:r w:rsidR="00560823" w:rsidRPr="00255539">
        <w:rPr>
          <w:rFonts w:cs="Times New Roman"/>
          <w:szCs w:val="24"/>
          <w:lang w:val="en-US"/>
        </w:rPr>
        <w:t>, 2011; WALLNER, 2013)</w:t>
      </w:r>
      <w:r w:rsidR="00851FBE">
        <w:rPr>
          <w:lang w:val="en-US"/>
        </w:rPr>
        <w:fldChar w:fldCharType="end"/>
      </w:r>
      <w:r w:rsidR="00560823">
        <w:rPr>
          <w:lang w:val="en-US"/>
        </w:rPr>
        <w:t xml:space="preserve">, statistical data mining </w:t>
      </w:r>
      <w:r w:rsidR="00851FBE">
        <w:rPr>
          <w:lang w:val="en-US"/>
        </w:rPr>
        <w:fldChar w:fldCharType="begin"/>
      </w:r>
      <w:r w:rsidR="00560823">
        <w:rPr>
          <w:lang w:val="en-US"/>
        </w:rPr>
        <w:instrText xml:space="preserve"> ADDIN ZOTERO_ITEM CSL_CITATION {"citationID":"DLf7MPwp","properties":{"formattedCitation":"(AMBINDER, 2009; ROMERO, 2008; THOMPSON, CLIVE, 2007; ZOELLER, 2010)","plainCitation":"(AMBINDER, 2009; ROMERO, 2008; THOMPSON, CLIVE, 2007; ZOELLER, 2010)"},"citationItems":[{"id":202,"uris":["http://zotero.org/users/1122386/items/3FCNHKHV"],"uri":["http://zotero.org/users/1122386/items/3FCNHKHV"],"itemData":{"id":202,"type":"article-journal","title":"Valve's approach to playtesting: The application of empiricism.","container-title":"Game Developer Conference (GDC)","URL":"http://www.gdcvault.com/play/1566/Valve-s-Approach-to-Playtesting","language":"English","author":[{"family":"Ambinder","given":"Mike"}],"issued":{"date-parts":[["2009"]]}}},{"id":206,"uris":["http://zotero.org/users/1122386/items/UV3RV6SB"],"uri":["http://zotero.org/users/1122386/items/UV3RV6SB"],"itemData":{"id":206,"type":"article-journal","title":"Tracking attitudes and behaviors to improve games","container-title":"Game Developer Conference (GDC)","language":"English","author":[{"family":"Romero","given":"Ramon"}],"issued":{"date-parts":[["2008"]]}}},{"id":207,"uris":["http://zotero.org/users/1122386/items/VHG8A9CR"],"uri":["http://zotero.org/users/1122386/items/VHG8A9CR"],"itemData":{"id":207,"type":"article-magazine","title":"Halo 3: How Microsoft Labs Invented a New Science of Play","container-title":"Wired Magazine","volume":"15","issue":"9","abstract":"Sitting in an office chair and frowning slightly, Randy Pagulayan peers through a one-way mirror. The scene on the other side looks like the game room in a typical suburban house: There's a large flat-panel TV hooked up to an Xbox 360, and a 34-year-old woman is sprawled in a comfy chair, blasting away at huge Sasquatchian aliens. It's June, and the woman is among the luckier geeks on the planet. She's playing Halo 3, the latest sequel to one of the most innovative and beloved videogames of all time, months before its September 25 release","URL":"http://www.wired.com/gaming/virtualworlds/magazine/15-09/ff_halo","author":[{"family":"Thompson","given":"Clive"}],"issued":{"date-parts":[["2007"]]}}},{"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560823" w:rsidRPr="00255539">
        <w:rPr>
          <w:rFonts w:cs="Times New Roman"/>
          <w:lang w:val="en-US"/>
        </w:rPr>
        <w:t>(AMBINDER, 2009; ROMERO, 2008; THOMPSON, CLIVE, 2007; ZOELLER, 2010)</w:t>
      </w:r>
      <w:r w:rsidR="00851FBE">
        <w:rPr>
          <w:lang w:val="en-US"/>
        </w:rPr>
        <w:fldChar w:fldCharType="end"/>
      </w:r>
      <w:r w:rsidR="00560823">
        <w:rPr>
          <w:lang w:val="en-US"/>
        </w:rPr>
        <w:t xml:space="preserve">, and aiding </w:t>
      </w:r>
      <w:r w:rsidR="00604A48">
        <w:rPr>
          <w:lang w:val="en-US"/>
        </w:rPr>
        <w:t>during</w:t>
      </w:r>
      <w:r w:rsidR="00560823">
        <w:rPr>
          <w:lang w:val="en-US"/>
        </w:rPr>
        <w:t xml:space="preserve"> the </w:t>
      </w:r>
      <w:commentRangeStart w:id="58"/>
      <w:r w:rsidR="00560823">
        <w:rPr>
          <w:lang w:val="en-US"/>
        </w:rPr>
        <w:t>playtesting</w:t>
      </w:r>
      <w:r w:rsidR="00560823">
        <w:rPr>
          <w:rStyle w:val="FootnoteReference"/>
          <w:lang w:val="en-US"/>
        </w:rPr>
        <w:footnoteReference w:id="5"/>
      </w:r>
      <w:commentRangeEnd w:id="58"/>
      <w:r w:rsidR="00652A0A">
        <w:rPr>
          <w:rStyle w:val="CommentReference"/>
        </w:rPr>
        <w:commentReference w:id="58"/>
      </w:r>
      <w:r w:rsidR="00560823">
        <w:rPr>
          <w:lang w:val="en-US"/>
        </w:rPr>
        <w:t xml:space="preserve"> phase </w:t>
      </w:r>
      <w:r w:rsidR="00851FBE">
        <w:rPr>
          <w:lang w:val="en-US"/>
        </w:rPr>
        <w:fldChar w:fldCharType="begin"/>
      </w:r>
      <w:r w:rsidR="00560823">
        <w:rPr>
          <w:lang w:val="en-US"/>
        </w:rPr>
        <w:instrText xml:space="preserve"> ADDIN ZOTERO_ITEM CSL_CITATION {"citationID":"jmVefCNW","properties":{"formattedCitation":"(DANKOFF,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560823" w:rsidRPr="00255539">
        <w:rPr>
          <w:rFonts w:cs="Times New Roman"/>
          <w:lang w:val="en-US"/>
        </w:rPr>
        <w:t>(DANKOFF, 2011; ZOELLER, 2010)</w:t>
      </w:r>
      <w:r w:rsidR="00851FBE">
        <w:rPr>
          <w:lang w:val="en-US"/>
        </w:rPr>
        <w:fldChar w:fldCharType="end"/>
      </w:r>
      <w:r w:rsidR="00560823">
        <w:rPr>
          <w:lang w:val="en-US"/>
        </w:rPr>
        <w:t>.</w:t>
      </w:r>
    </w:p>
    <w:p w14:paraId="78D423B1" w14:textId="609D1053" w:rsidR="00347E41" w:rsidRDefault="00347E41" w:rsidP="00560823">
      <w:pPr>
        <w:rPr>
          <w:lang w:val="en-US"/>
        </w:rPr>
      </w:pPr>
      <w:r>
        <w:rPr>
          <w:lang w:val="en-US"/>
        </w:rPr>
        <w:t xml:space="preserve">All these approaches are developer-oriented, which means that the game analysis is done by developers to improve their games. </w:t>
      </w:r>
      <w:r w:rsidR="00926564">
        <w:rPr>
          <w:lang w:val="en-US"/>
        </w:rPr>
        <w:t xml:space="preserve">However, </w:t>
      </w:r>
      <w:r w:rsidR="00280E7D">
        <w:rPr>
          <w:lang w:val="en-US"/>
        </w:rPr>
        <w:t xml:space="preserve">we believe that players can also directly benefit from game flow analysis by understanding how the game reacted to </w:t>
      </w:r>
      <w:del w:id="59" w:author="Leonardo Murta" w:date="2013-07-06T19:34:00Z">
        <w:r w:rsidR="00280E7D" w:rsidDel="002B3B5C">
          <w:rPr>
            <w:lang w:val="en-US"/>
          </w:rPr>
          <w:delText xml:space="preserve">his </w:delText>
        </w:r>
      </w:del>
      <w:ins w:id="60" w:author="Leonardo Murta" w:date="2013-07-06T19:34:00Z">
        <w:r w:rsidR="002B3B5C">
          <w:rPr>
            <w:lang w:val="en-US"/>
          </w:rPr>
          <w:t xml:space="preserve">their </w:t>
        </w:r>
      </w:ins>
      <w:r w:rsidR="00280E7D">
        <w:rPr>
          <w:lang w:val="en-US"/>
        </w:rPr>
        <w:t xml:space="preserve">actions and decisions. Existing approaches for this purpose, such as </w:t>
      </w:r>
      <w:r w:rsidR="004C7BB5">
        <w:rPr>
          <w:lang w:val="en-US"/>
        </w:rPr>
        <w:t xml:space="preserve">the </w:t>
      </w:r>
      <w:r w:rsidR="00280E7D">
        <w:rPr>
          <w:lang w:val="en-US"/>
        </w:rPr>
        <w:t>replay of a game session, only show</w:t>
      </w:r>
      <w:del w:id="61" w:author="Leonardo Murta" w:date="2013-07-06T19:34:00Z">
        <w:r w:rsidR="00280E7D" w:rsidDel="002B3B5C">
          <w:rPr>
            <w:lang w:val="en-US"/>
          </w:rPr>
          <w:delText>s</w:delText>
        </w:r>
      </w:del>
      <w:r w:rsidR="00280E7D">
        <w:rPr>
          <w:lang w:val="en-US"/>
        </w:rPr>
        <w:t xml:space="preserve"> explicit influences. For example, in a replay of a racing game, it is possible to identify </w:t>
      </w:r>
      <w:ins w:id="62" w:author="Leonardo Murta" w:date="2013-07-06T19:37:00Z">
        <w:r w:rsidR="00CB67F5">
          <w:rPr>
            <w:lang w:val="en-US"/>
          </w:rPr>
          <w:t>only shallow</w:t>
        </w:r>
      </w:ins>
      <w:ins w:id="63" w:author="Leonardo Murta" w:date="2013-07-06T19:36:00Z">
        <w:r w:rsidR="009E1AF2">
          <w:rPr>
            <w:lang w:val="en-US"/>
          </w:rPr>
          <w:t xml:space="preserve"> </w:t>
        </w:r>
      </w:ins>
      <w:del w:id="64" w:author="Leonardo Murta" w:date="2013-07-06T19:37:00Z">
        <w:r w:rsidR="00280E7D" w:rsidDel="00CB67F5">
          <w:rPr>
            <w:lang w:val="en-US"/>
          </w:rPr>
          <w:delText xml:space="preserve">the </w:delText>
        </w:r>
      </w:del>
      <w:r w:rsidR="00280E7D">
        <w:rPr>
          <w:lang w:val="en-US"/>
        </w:rPr>
        <w:t>reason</w:t>
      </w:r>
      <w:ins w:id="65" w:author="Leonardo Murta" w:date="2013-07-06T19:37:00Z">
        <w:r w:rsidR="00CB67F5">
          <w:rPr>
            <w:lang w:val="en-US"/>
          </w:rPr>
          <w:t>s, such as</w:t>
        </w:r>
      </w:ins>
      <w:r w:rsidR="00280E7D">
        <w:rPr>
          <w:lang w:val="en-US"/>
        </w:rPr>
        <w:t xml:space="preserve"> </w:t>
      </w:r>
      <w:ins w:id="66" w:author="Leonardo Murta" w:date="2013-07-06T19:36:00Z">
        <w:r w:rsidR="009E1AF2">
          <w:rPr>
            <w:lang w:val="en-US"/>
          </w:rPr>
          <w:t xml:space="preserve">that </w:t>
        </w:r>
      </w:ins>
      <w:r w:rsidR="00280E7D">
        <w:rPr>
          <w:lang w:val="en-US"/>
        </w:rPr>
        <w:t xml:space="preserve">the car </w:t>
      </w:r>
      <w:r w:rsidR="004C7BB5">
        <w:rPr>
          <w:lang w:val="en-US"/>
        </w:rPr>
        <w:t>roll</w:t>
      </w:r>
      <w:ins w:id="67" w:author="Leonardo Murta" w:date="2013-07-06T19:36:00Z">
        <w:r w:rsidR="009E1AF2">
          <w:rPr>
            <w:lang w:val="en-US"/>
          </w:rPr>
          <w:t xml:space="preserve">ed </w:t>
        </w:r>
      </w:ins>
      <w:r w:rsidR="004C7BB5">
        <w:rPr>
          <w:lang w:val="en-US"/>
        </w:rPr>
        <w:t>over from tight turns or collid</w:t>
      </w:r>
      <w:ins w:id="68" w:author="Leonardo Murta" w:date="2013-07-06T19:36:00Z">
        <w:r w:rsidR="009E1AF2">
          <w:rPr>
            <w:lang w:val="en-US"/>
          </w:rPr>
          <w:t>ed</w:t>
        </w:r>
      </w:ins>
      <w:del w:id="69" w:author="Leonardo Murta" w:date="2013-07-06T19:36:00Z">
        <w:r w:rsidR="004C7BB5" w:rsidDel="009E1AF2">
          <w:rPr>
            <w:lang w:val="en-US"/>
          </w:rPr>
          <w:delText>ing</w:delText>
        </w:r>
      </w:del>
      <w:r w:rsidR="004C7BB5">
        <w:rPr>
          <w:lang w:val="en-US"/>
        </w:rPr>
        <w:t xml:space="preserve"> with a fence. However</w:t>
      </w:r>
      <w:ins w:id="70" w:author="Leonardo Murta" w:date="2013-07-06T19:38:00Z">
        <w:r w:rsidR="00CB67F5">
          <w:rPr>
            <w:lang w:val="en-US"/>
          </w:rPr>
          <w:t>,</w:t>
        </w:r>
      </w:ins>
      <w:r w:rsidR="004C7BB5">
        <w:rPr>
          <w:lang w:val="en-US"/>
        </w:rPr>
        <w:t xml:space="preserve"> other </w:t>
      </w:r>
      <w:del w:id="71" w:author="Leonardo Murta" w:date="2013-07-06T19:37:00Z">
        <w:r w:rsidR="004C7BB5" w:rsidDel="00CB67F5">
          <w:rPr>
            <w:lang w:val="en-US"/>
          </w:rPr>
          <w:delText xml:space="preserve">possible </w:delText>
        </w:r>
      </w:del>
      <w:ins w:id="72" w:author="Leonardo Murta" w:date="2013-07-06T19:37:00Z">
        <w:r w:rsidR="00CB67F5">
          <w:rPr>
            <w:lang w:val="en-US"/>
          </w:rPr>
          <w:t xml:space="preserve">deeper </w:t>
        </w:r>
      </w:ins>
      <w:r w:rsidR="004C7BB5">
        <w:rPr>
          <w:lang w:val="en-US"/>
        </w:rPr>
        <w:t xml:space="preserve">reasons </w:t>
      </w:r>
      <w:ins w:id="73" w:author="Leonardo Murta" w:date="2013-07-06T19:38:00Z">
        <w:r w:rsidR="00CB67F5">
          <w:rPr>
            <w:lang w:val="en-US"/>
          </w:rPr>
          <w:t xml:space="preserve">may </w:t>
        </w:r>
      </w:ins>
      <w:r w:rsidR="004C7BB5">
        <w:rPr>
          <w:lang w:val="en-US"/>
        </w:rPr>
        <w:t>involve the car’s tire</w:t>
      </w:r>
      <w:ins w:id="74" w:author="Leonardo Murta" w:date="2013-07-06T19:38:00Z">
        <w:r w:rsidR="00CB67F5">
          <w:rPr>
            <w:lang w:val="en-US"/>
          </w:rPr>
          <w:t xml:space="preserve"> pressure</w:t>
        </w:r>
      </w:ins>
      <w:r w:rsidR="004C7BB5">
        <w:rPr>
          <w:lang w:val="en-US"/>
        </w:rPr>
        <w:t xml:space="preserve"> or </w:t>
      </w:r>
      <w:del w:id="75" w:author="Leonardo Murta" w:date="2013-07-06T19:38:00Z">
        <w:r w:rsidR="00F16324" w:rsidDel="00CB67F5">
          <w:rPr>
            <w:lang w:val="en-US"/>
          </w:rPr>
          <w:delText xml:space="preserve">performance </w:delText>
        </w:r>
      </w:del>
      <w:ins w:id="76" w:author="Leonardo Murta" w:date="2013-07-06T19:39:00Z">
        <w:r w:rsidR="00786F13">
          <w:rPr>
            <w:lang w:val="en-US"/>
          </w:rPr>
          <w:t>suspension tuning</w:t>
        </w:r>
      </w:ins>
      <w:del w:id="77" w:author="Leonardo Murta" w:date="2013-07-06T19:39:00Z">
        <w:r w:rsidR="00F16324" w:rsidDel="00786F13">
          <w:rPr>
            <w:lang w:val="en-US"/>
          </w:rPr>
          <w:delText>stats</w:delText>
        </w:r>
      </w:del>
      <w:r w:rsidR="00F16324">
        <w:rPr>
          <w:lang w:val="en-US"/>
        </w:rPr>
        <w:t>, which can be customized by the player</w:t>
      </w:r>
      <w:r w:rsidR="004C7BB5">
        <w:rPr>
          <w:lang w:val="en-US"/>
        </w:rPr>
        <w:t xml:space="preserve">. These other </w:t>
      </w:r>
      <w:r w:rsidR="00F16324">
        <w:rPr>
          <w:lang w:val="en-US"/>
        </w:rPr>
        <w:t xml:space="preserve">possible </w:t>
      </w:r>
      <w:r w:rsidR="004C7BB5">
        <w:rPr>
          <w:lang w:val="en-US"/>
        </w:rPr>
        <w:t xml:space="preserve">reasons are difficult to </w:t>
      </w:r>
      <w:r w:rsidR="00F16324">
        <w:rPr>
          <w:lang w:val="en-US"/>
        </w:rPr>
        <w:t xml:space="preserve">visually </w:t>
      </w:r>
      <w:r w:rsidR="004C7BB5">
        <w:rPr>
          <w:lang w:val="en-US"/>
        </w:rPr>
        <w:t>identify when watching a replay</w:t>
      </w:r>
      <w:r w:rsidR="00296BDD">
        <w:rPr>
          <w:lang w:val="en-US"/>
        </w:rPr>
        <w:t xml:space="preserve"> and can be unnoticeable to less experienced players.</w:t>
      </w:r>
    </w:p>
    <w:p w14:paraId="7D6A29F2" w14:textId="78538929" w:rsidR="009E2A6E" w:rsidRPr="007F777A" w:rsidRDefault="00CE25AE" w:rsidP="00B91B65">
      <w:pPr>
        <w:rPr>
          <w:lang w:val="en-US"/>
        </w:rPr>
      </w:pPr>
      <w:r>
        <w:rPr>
          <w:lang w:val="en-US"/>
        </w:rPr>
        <w:t>Therefore, t</w:t>
      </w:r>
      <w:r w:rsidR="00926564">
        <w:rPr>
          <w:lang w:val="en-US"/>
        </w:rPr>
        <w:t xml:space="preserve">his work main motivation is to facilitate player’s understanding about how events </w:t>
      </w:r>
      <w:del w:id="78" w:author="Leonardo Murta" w:date="2013-07-06T19:40:00Z">
        <w:r w:rsidR="00926564" w:rsidDel="00786F13">
          <w:rPr>
            <w:lang w:val="en-US"/>
          </w:rPr>
          <w:delText>transpired</w:delText>
        </w:r>
      </w:del>
      <w:ins w:id="79" w:author="Leonardo Murta" w:date="2013-07-06T19:40:00Z">
        <w:r w:rsidR="00786F13">
          <w:rPr>
            <w:lang w:val="en-US"/>
          </w:rPr>
          <w:t>emerged</w:t>
        </w:r>
      </w:ins>
      <w:r w:rsidR="00926564">
        <w:rPr>
          <w:lang w:val="en-US"/>
        </w:rPr>
        <w:t xml:space="preserve"> during the game session and how each action influenced the outcomes.</w:t>
      </w:r>
      <w:r w:rsidR="00122A19">
        <w:rPr>
          <w:lang w:val="en-US"/>
        </w:rPr>
        <w:t xml:space="preserve"> </w:t>
      </w:r>
      <w:r w:rsidR="00894B60" w:rsidRPr="0064482A">
        <w:rPr>
          <w:lang w:val="en-US"/>
        </w:rPr>
        <w:t>This knowledge can be used in future game sessions to avoid making the same mistakes or even to adjust gameplay features.</w:t>
      </w:r>
    </w:p>
    <w:p w14:paraId="6CD81170" w14:textId="77777777" w:rsidR="00600D04" w:rsidRDefault="00600D04" w:rsidP="00CB74E7">
      <w:pPr>
        <w:pStyle w:val="Heading2"/>
        <w:rPr>
          <w:rStyle w:val="TabelaChar"/>
          <w:rFonts w:cstheme="majorBidi"/>
          <w:color w:val="auto"/>
          <w:sz w:val="24"/>
          <w:lang w:val="en-US"/>
        </w:rPr>
      </w:pPr>
      <w:bookmarkStart w:id="80" w:name="_Toc354161707"/>
      <w:r w:rsidRPr="00C1684F">
        <w:rPr>
          <w:rStyle w:val="TabelaChar"/>
          <w:rFonts w:cstheme="majorBidi"/>
          <w:color w:val="auto"/>
          <w:sz w:val="24"/>
          <w:lang w:val="en-US"/>
        </w:rPr>
        <w:t>Goals</w:t>
      </w:r>
      <w:bookmarkEnd w:id="80"/>
    </w:p>
    <w:p w14:paraId="3821DE83" w14:textId="473FEBC0" w:rsidR="009E2A6E" w:rsidRPr="0096178A" w:rsidRDefault="009E2A6E" w:rsidP="009E2A6E">
      <w:pPr>
        <w:rPr>
          <w:lang w:val="en-US"/>
        </w:rPr>
      </w:pPr>
      <w:r w:rsidRPr="009E2A6E">
        <w:rPr>
          <w:lang w:val="en-US"/>
        </w:rPr>
        <w:t xml:space="preserve">Given the </w:t>
      </w:r>
      <w:del w:id="81" w:author="Leonardo Murta" w:date="2013-07-06T19:40:00Z">
        <w:r w:rsidRPr="009E2A6E" w:rsidDel="001236C5">
          <w:rPr>
            <w:lang w:val="en-US"/>
          </w:rPr>
          <w:delText>above</w:delText>
        </w:r>
      </w:del>
      <w:ins w:id="82" w:author="Leonardo Murta" w:date="2013-07-06T19:40:00Z">
        <w:r w:rsidR="001236C5">
          <w:rPr>
            <w:lang w:val="en-US"/>
          </w:rPr>
          <w:t>aforementioned motivation</w:t>
        </w:r>
      </w:ins>
      <w:r w:rsidRPr="009E2A6E">
        <w:rPr>
          <w:lang w:val="en-US"/>
        </w:rPr>
        <w:t xml:space="preserve">, the aim of this </w:t>
      </w:r>
      <w:r>
        <w:rPr>
          <w:lang w:val="en-US"/>
        </w:rPr>
        <w:t>work</w:t>
      </w:r>
      <w:r w:rsidRPr="009E2A6E">
        <w:rPr>
          <w:lang w:val="en-US"/>
        </w:rPr>
        <w:t xml:space="preserve"> is to present a new approach </w:t>
      </w:r>
      <w:r w:rsidR="007564BB">
        <w:rPr>
          <w:lang w:val="en-US"/>
        </w:rPr>
        <w:t>for</w:t>
      </w:r>
      <w:r>
        <w:rPr>
          <w:lang w:val="en-US"/>
        </w:rPr>
        <w:t xml:space="preserve"> game flow analysis</w:t>
      </w:r>
      <w:del w:id="83" w:author="Leonardo Murta" w:date="2013-07-06T19:41:00Z">
        <w:r w:rsidR="00BA3775" w:rsidDel="005C7BC8">
          <w:rPr>
            <w:lang w:val="en-US"/>
          </w:rPr>
          <w:delText>, from</w:delText>
        </w:r>
        <w:r w:rsidDel="005C7BC8">
          <w:rPr>
            <w:lang w:val="en-US"/>
          </w:rPr>
          <w:delText xml:space="preserve"> data logging </w:delText>
        </w:r>
        <w:r w:rsidR="00BA3775" w:rsidDel="005C7BC8">
          <w:rPr>
            <w:lang w:val="en-US"/>
          </w:rPr>
          <w:delText xml:space="preserve">to data </w:delText>
        </w:r>
        <w:r w:rsidDel="005C7BC8">
          <w:rPr>
            <w:lang w:val="en-US"/>
          </w:rPr>
          <w:delText>visualization</w:delText>
        </w:r>
      </w:del>
      <w:r>
        <w:rPr>
          <w:lang w:val="en-US"/>
        </w:rPr>
        <w:t xml:space="preserve">. The goal </w:t>
      </w:r>
      <w:r w:rsidRPr="0096178A">
        <w:rPr>
          <w:lang w:val="en-US"/>
        </w:rPr>
        <w:t xml:space="preserve">is to improve the player’s understanding of the game flow, </w:t>
      </w:r>
      <w:r w:rsidRPr="0096178A">
        <w:rPr>
          <w:lang w:val="en-US"/>
        </w:rPr>
        <w:lastRenderedPageBreak/>
        <w:t xml:space="preserve">providing insights on how the story progressed and </w:t>
      </w:r>
      <w:r>
        <w:rPr>
          <w:lang w:val="en-US"/>
        </w:rPr>
        <w:t xml:space="preserve">the </w:t>
      </w:r>
      <w:r w:rsidRPr="0096178A">
        <w:rPr>
          <w:lang w:val="en-US"/>
        </w:rPr>
        <w:t xml:space="preserve">influences </w:t>
      </w:r>
      <w:del w:id="84" w:author="Leonardo Murta" w:date="2013-07-06T19:41:00Z">
        <w:r w:rsidRPr="0096178A" w:rsidDel="005C7BC8">
          <w:rPr>
            <w:lang w:val="en-US"/>
          </w:rPr>
          <w:delText xml:space="preserve">in </w:delText>
        </w:r>
      </w:del>
      <w:ins w:id="85" w:author="Leonardo Murta" w:date="2013-07-06T19:41:00Z">
        <w:r w:rsidR="005C7BC8">
          <w:rPr>
            <w:lang w:val="en-US"/>
          </w:rPr>
          <w:t>on</w:t>
        </w:r>
        <w:r w:rsidR="005C7BC8" w:rsidRPr="0096178A">
          <w:rPr>
            <w:lang w:val="en-US"/>
          </w:rPr>
          <w:t xml:space="preserve"> </w:t>
        </w:r>
      </w:ins>
      <w:r w:rsidRPr="0096178A">
        <w:rPr>
          <w:lang w:val="en-US"/>
        </w:rPr>
        <w:t>the outcome</w:t>
      </w:r>
      <w:ins w:id="86" w:author="Leonardo Murta" w:date="2013-07-06T19:42:00Z">
        <w:r w:rsidR="005C7BC8">
          <w:rPr>
            <w:lang w:val="en-US"/>
          </w:rPr>
          <w:t>s</w:t>
        </w:r>
      </w:ins>
      <w:r w:rsidRPr="0096178A">
        <w:rPr>
          <w:lang w:val="en-US"/>
        </w:rPr>
        <w:t xml:space="preserve">. In order to improve understanding, </w:t>
      </w:r>
      <w:r>
        <w:rPr>
          <w:lang w:val="en-US"/>
        </w:rPr>
        <w:t>this work</w:t>
      </w:r>
      <w:r w:rsidRPr="0096178A">
        <w:rPr>
          <w:lang w:val="en-US"/>
        </w:rPr>
        <w:t xml:space="preserve"> provide</w:t>
      </w:r>
      <w:r>
        <w:rPr>
          <w:lang w:val="en-US"/>
        </w:rPr>
        <w:t>s</w:t>
      </w:r>
      <w:r w:rsidRPr="0096178A">
        <w:rPr>
          <w:lang w:val="en-US"/>
        </w:rPr>
        <w:t xml:space="preserve"> the means </w:t>
      </w:r>
      <w:r>
        <w:rPr>
          <w:lang w:val="en-US"/>
        </w:rPr>
        <w:t>for analyzing</w:t>
      </w:r>
      <w:r w:rsidRPr="0096178A">
        <w:rPr>
          <w:lang w:val="en-US"/>
        </w:rPr>
        <w:t xml:space="preserve"> the game flow by using </w:t>
      </w:r>
      <w:commentRangeStart w:id="87"/>
      <w:r w:rsidRPr="0096178A">
        <w:rPr>
          <w:lang w:val="en-US"/>
        </w:rPr>
        <w:t>provenance</w:t>
      </w:r>
      <w:commentRangeEnd w:id="87"/>
      <w:r w:rsidR="00136C31">
        <w:rPr>
          <w:rStyle w:val="CommentReference"/>
        </w:rPr>
        <w:commentReference w:id="87"/>
      </w:r>
      <w:r w:rsidRPr="0096178A">
        <w:rPr>
          <w:lang w:val="en-US"/>
        </w:rPr>
        <w:t xml:space="preserve">. </w:t>
      </w:r>
      <w:ins w:id="88" w:author="Leonardo Murta" w:date="2013-07-06T19:42:00Z">
        <w:r w:rsidR="005C7BC8">
          <w:rPr>
            <w:lang w:val="en-US"/>
          </w:rPr>
          <w:t>P</w:t>
        </w:r>
      </w:ins>
      <w:del w:id="89" w:author="Leonardo Murta" w:date="2013-07-06T19:42:00Z">
        <w:r w:rsidRPr="0096178A" w:rsidDel="005C7BC8">
          <w:rPr>
            <w:lang w:val="en-US"/>
          </w:rPr>
          <w:delText>The p</w:delText>
        </w:r>
      </w:del>
      <w:r w:rsidRPr="0096178A">
        <w:rPr>
          <w:lang w:val="en-US"/>
        </w:rPr>
        <w:t>rovenance</w:t>
      </w:r>
      <w:r>
        <w:rPr>
          <w:lang w:val="en-US"/>
        </w:rPr>
        <w:t xml:space="preserve"> analysis is done by processing </w:t>
      </w:r>
      <w:r w:rsidRPr="0096178A">
        <w:rPr>
          <w:lang w:val="en-US"/>
        </w:rPr>
        <w:t>collected gameplay data and generating a provenance graph, which relate</w:t>
      </w:r>
      <w:r>
        <w:rPr>
          <w:lang w:val="en-US"/>
        </w:rPr>
        <w:t>s</w:t>
      </w:r>
      <w:r w:rsidRPr="0096178A">
        <w:rPr>
          <w:lang w:val="en-US"/>
        </w:rPr>
        <w:t xml:space="preserve"> the actions and events that occurred during the game session. This provenance graph allow</w:t>
      </w:r>
      <w:r>
        <w:rPr>
          <w:lang w:val="en-US"/>
        </w:rPr>
        <w:t>s</w:t>
      </w:r>
      <w:r w:rsidRPr="0096178A">
        <w:rPr>
          <w:lang w:val="en-US"/>
        </w:rPr>
        <w:t xml:space="preserve"> the player to identify critical actions that influenced the game outcome and helps to understand how events were generated and which decisions influenced them. This process </w:t>
      </w:r>
      <w:r>
        <w:rPr>
          <w:lang w:val="en-US"/>
        </w:rPr>
        <w:t xml:space="preserve">may </w:t>
      </w:r>
      <w:r w:rsidRPr="0096178A">
        <w:rPr>
          <w:lang w:val="en-US"/>
        </w:rPr>
        <w:t>also aid in the identification of mistakes, allowing the player to reflect upon them for future interactions.</w:t>
      </w:r>
    </w:p>
    <w:p w14:paraId="066225EE" w14:textId="66281FBD" w:rsidR="009E2A6E" w:rsidRDefault="009E2A6E" w:rsidP="009E2A6E">
      <w:pPr>
        <w:rPr>
          <w:lang w:val="en-US"/>
        </w:rPr>
      </w:pPr>
      <w:r>
        <w:rPr>
          <w:lang w:val="en-US"/>
        </w:rPr>
        <w:t xml:space="preserve">Thus, </w:t>
      </w:r>
      <w:r w:rsidRPr="0096178A">
        <w:rPr>
          <w:lang w:val="en-US"/>
        </w:rPr>
        <w:t>th</w:t>
      </w:r>
      <w:r>
        <w:rPr>
          <w:lang w:val="en-US"/>
        </w:rPr>
        <w:t>is</w:t>
      </w:r>
      <w:r w:rsidRPr="0096178A">
        <w:rPr>
          <w:lang w:val="en-US"/>
        </w:rPr>
        <w:t xml:space="preserve"> work proposes a </w:t>
      </w:r>
      <w:r>
        <w:rPr>
          <w:lang w:val="en-US"/>
        </w:rPr>
        <w:t xml:space="preserve">conceptual </w:t>
      </w:r>
      <w:r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851FBE" w:rsidRPr="003A6B92">
        <w:fldChar w:fldCharType="begin"/>
      </w:r>
      <w:r>
        <w:rPr>
          <w:lang w:val="en-US"/>
        </w:rPr>
        <w:instrText xml:space="preserve"> ADDIN ZOTERO_ITEM CSL_CITATION {"citationID":"CpTeI5RU","properties":{"formattedCitation":"{\\rtf (FREIRE \\i et al.\\i0{}, 2008)}","plainCitation":"(FREIRE et al., 2008)"},"citationItems":[{"id":103,"uris":["http://zotero.org/users/1122386/items/9BDWBWD6"],"uri":["http://zotero.org/users/1122386/items/9BDWBWD6"],"itemData":{"id":103,"type":"article-journal","title":"Provenance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851FBE" w:rsidRPr="003A6B92">
        <w:fldChar w:fldCharType="separate"/>
      </w:r>
      <w:r w:rsidR="00255539" w:rsidRPr="00255539">
        <w:rPr>
          <w:rFonts w:cs="Times New Roman"/>
          <w:szCs w:val="24"/>
          <w:lang w:val="en-US"/>
        </w:rPr>
        <w:t xml:space="preserve">(FREIRE </w:t>
      </w:r>
      <w:r w:rsidR="00255539" w:rsidRPr="00255539">
        <w:rPr>
          <w:rFonts w:cs="Times New Roman"/>
          <w:i/>
          <w:iCs/>
          <w:szCs w:val="24"/>
          <w:lang w:val="en-US"/>
        </w:rPr>
        <w:t>et al.</w:t>
      </w:r>
      <w:r w:rsidR="00255539" w:rsidRPr="00255539">
        <w:rPr>
          <w:rFonts w:cs="Times New Roman"/>
          <w:szCs w:val="24"/>
          <w:lang w:val="en-US"/>
        </w:rPr>
        <w:t>, 2008)</w:t>
      </w:r>
      <w:r w:rsidR="00851FBE"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sidR="00855C51">
        <w:rPr>
          <w:lang w:val="en-US"/>
        </w:rPr>
        <w:t xml:space="preserve">. The conceptual framework </w:t>
      </w:r>
      <w:r w:rsidRPr="0096178A">
        <w:rPr>
          <w:lang w:val="en-US"/>
        </w:rPr>
        <w:t>provid</w:t>
      </w:r>
      <w:r w:rsidR="00855C51">
        <w:rPr>
          <w:lang w:val="en-US"/>
        </w:rPr>
        <w:t>es</w:t>
      </w:r>
      <w:r w:rsidRPr="0096178A">
        <w:rPr>
          <w:lang w:val="en-US"/>
        </w:rPr>
        <w:t xml:space="preserve"> the means</w:t>
      </w:r>
      <w:r>
        <w:rPr>
          <w:lang w:val="en-US"/>
        </w:rPr>
        <w:t xml:space="preserve"> for</w:t>
      </w:r>
      <w:del w:id="90" w:author="Leonardo Murta" w:date="2013-07-06T19:44:00Z">
        <w:r w:rsidDel="00136C31">
          <w:rPr>
            <w:lang w:val="en-US"/>
          </w:rPr>
          <w:delText xml:space="preserve"> a</w:delText>
        </w:r>
      </w:del>
      <w:r>
        <w:rPr>
          <w:lang w:val="en-US"/>
        </w:rPr>
        <w:t xml:space="preserve"> game </w:t>
      </w:r>
      <w:r w:rsidR="003601C8">
        <w:rPr>
          <w:lang w:val="en-US"/>
        </w:rPr>
        <w:t xml:space="preserve">flow </w:t>
      </w:r>
      <w:r>
        <w:rPr>
          <w:lang w:val="en-US"/>
        </w:rPr>
        <w:t>analysis</w:t>
      </w:r>
      <w:r w:rsidR="00855C51">
        <w:rPr>
          <w:lang w:val="en-US"/>
        </w:rPr>
        <w:t xml:space="preserve"> by using </w:t>
      </w:r>
      <w:r w:rsidR="003601C8">
        <w:rPr>
          <w:lang w:val="en-US"/>
        </w:rPr>
        <w:t xml:space="preserve">and manipulating a </w:t>
      </w:r>
      <w:r w:rsidR="00855C51">
        <w:rPr>
          <w:lang w:val="en-US"/>
        </w:rPr>
        <w:t>prov</w:t>
      </w:r>
      <w:r w:rsidR="003601C8">
        <w:rPr>
          <w:lang w:val="en-US"/>
        </w:rPr>
        <w:t>enance graph</w:t>
      </w:r>
      <w:r w:rsidR="00855C51">
        <w:rPr>
          <w:lang w:val="en-US"/>
        </w:rPr>
        <w:t xml:space="preserve"> </w:t>
      </w:r>
      <w:del w:id="91" w:author="Leonardo Murta" w:date="2013-07-06T19:44:00Z">
        <w:r w:rsidR="00855C51" w:rsidDel="00136C31">
          <w:rPr>
            <w:lang w:val="en-US"/>
          </w:rPr>
          <w:delText xml:space="preserve">to </w:delText>
        </w:r>
      </w:del>
      <w:ins w:id="92" w:author="Leonardo Murta" w:date="2013-07-06T19:44:00Z">
        <w:r w:rsidR="00136C31">
          <w:rPr>
            <w:lang w:val="en-US"/>
          </w:rPr>
          <w:t xml:space="preserve">that </w:t>
        </w:r>
      </w:ins>
      <w:r w:rsidR="00855C51">
        <w:rPr>
          <w:lang w:val="en-US"/>
        </w:rPr>
        <w:t>represent the gathered game information</w:t>
      </w:r>
      <w:r>
        <w:rPr>
          <w:lang w:val="en-US"/>
        </w:rPr>
        <w:t>.</w:t>
      </w:r>
    </w:p>
    <w:p w14:paraId="7E55C2DF" w14:textId="77777777" w:rsidR="00255539" w:rsidRDefault="00255539" w:rsidP="00255539">
      <w:pPr>
        <w:rPr>
          <w:lang w:val="en-US"/>
        </w:rPr>
      </w:pPr>
      <w:r w:rsidRPr="00607C9C">
        <w:rPr>
          <w:lang w:val="en-US"/>
        </w:rPr>
        <w:t xml:space="preserve">Even though </w:t>
      </w:r>
      <w:commentRangeStart w:id="93"/>
      <w:r w:rsidRPr="00607C9C">
        <w:rPr>
          <w:lang w:val="en-US"/>
        </w:rPr>
        <w:t xml:space="preserve">the scenario used in this </w:t>
      </w:r>
      <w:r>
        <w:rPr>
          <w:lang w:val="en-US"/>
        </w:rPr>
        <w:t>work</w:t>
      </w:r>
      <w:r w:rsidRPr="00607C9C">
        <w:rPr>
          <w:lang w:val="en-US"/>
        </w:rPr>
        <w:t xml:space="preserve"> is over a serious game</w:t>
      </w:r>
      <w:commentRangeEnd w:id="93"/>
      <w:r w:rsidR="00136C31">
        <w:rPr>
          <w:rStyle w:val="CommentReference"/>
        </w:rPr>
        <w:commentReference w:id="93"/>
      </w:r>
      <w:r w:rsidRPr="00607C9C">
        <w:rPr>
          <w:lang w:val="en-US"/>
        </w:rPr>
        <w:t>, we believe that the concepts discussed here are applicable to any kind of game and are useful to support advanced game flow analysis, such as gameplay design</w:t>
      </w:r>
      <w:r>
        <w:rPr>
          <w:lang w:val="en-US"/>
        </w:rPr>
        <w:t>,</w:t>
      </w:r>
      <w:r w:rsidRPr="00607C9C">
        <w:rPr>
          <w:lang w:val="en-US"/>
        </w:rPr>
        <w:t xml:space="preserve"> </w:t>
      </w:r>
      <w:r>
        <w:rPr>
          <w:lang w:val="en-US"/>
        </w:rPr>
        <w:t>gameplay</w:t>
      </w:r>
      <w:r w:rsidRPr="00607C9C">
        <w:rPr>
          <w:lang w:val="en-US"/>
        </w:rPr>
        <w:t xml:space="preserve"> balancing, </w:t>
      </w:r>
      <w:r>
        <w:rPr>
          <w:lang w:val="en-US"/>
        </w:rPr>
        <w:t xml:space="preserve">gameplay metrics, </w:t>
      </w:r>
      <w:r w:rsidRPr="00607C9C">
        <w:rPr>
          <w:lang w:val="en-US"/>
        </w:rPr>
        <w:t>data mining, and even for storytelling.</w:t>
      </w:r>
    </w:p>
    <w:p w14:paraId="3B21D3AE" w14:textId="77777777" w:rsidR="00600D04" w:rsidRDefault="00600D04" w:rsidP="00600D04">
      <w:pPr>
        <w:pStyle w:val="Heading2"/>
        <w:rPr>
          <w:rStyle w:val="TabelaChar"/>
          <w:rFonts w:cstheme="majorBidi"/>
          <w:color w:val="auto"/>
          <w:sz w:val="24"/>
          <w:lang w:val="en-US"/>
        </w:rPr>
      </w:pPr>
      <w:bookmarkStart w:id="94" w:name="_Toc354161708"/>
      <w:r w:rsidRPr="00C1684F">
        <w:rPr>
          <w:rStyle w:val="TabelaChar"/>
          <w:rFonts w:cstheme="majorBidi"/>
          <w:color w:val="auto"/>
          <w:sz w:val="24"/>
          <w:lang w:val="en-US"/>
        </w:rPr>
        <w:t>Research Questions</w:t>
      </w:r>
      <w:bookmarkEnd w:id="94"/>
    </w:p>
    <w:p w14:paraId="1BC29EFE" w14:textId="1365F93A" w:rsidR="00C13CA8" w:rsidRPr="00AC6038" w:rsidRDefault="00AC6038" w:rsidP="00C13CA8">
      <w:pPr>
        <w:rPr>
          <w:lang w:val="en-US"/>
        </w:rPr>
      </w:pPr>
      <w:del w:id="95" w:author="Leonardo Murta" w:date="2013-07-06T19:46:00Z">
        <w:r w:rsidRPr="00AC6038" w:rsidDel="001F4E76">
          <w:rPr>
            <w:lang w:val="en-US"/>
          </w:rPr>
          <w:delText>The construction of th</w:delText>
        </w:r>
      </w:del>
      <w:ins w:id="96" w:author="Leonardo Murta" w:date="2013-07-06T19:46:00Z">
        <w:r w:rsidR="001F4E76">
          <w:rPr>
            <w:lang w:val="en-US"/>
          </w:rPr>
          <w:t>Our</w:t>
        </w:r>
      </w:ins>
      <w:del w:id="97" w:author="Leonardo Murta" w:date="2013-07-06T19:46:00Z">
        <w:r w:rsidRPr="00AC6038" w:rsidDel="001F4E76">
          <w:rPr>
            <w:lang w:val="en-US"/>
          </w:rPr>
          <w:delText>e</w:delText>
        </w:r>
      </w:del>
      <w:r w:rsidRPr="00AC6038">
        <w:rPr>
          <w:lang w:val="en-US"/>
        </w:rPr>
        <w:t xml:space="preserve"> approach and </w:t>
      </w:r>
      <w:del w:id="98" w:author="Leonardo Murta" w:date="2013-07-06T19:46:00Z">
        <w:r w:rsidRPr="00AC6038" w:rsidDel="001F4E76">
          <w:rPr>
            <w:lang w:val="en-US"/>
          </w:rPr>
          <w:delText xml:space="preserve">the </w:delText>
        </w:r>
      </w:del>
      <w:ins w:id="99" w:author="Leonardo Murta" w:date="2013-07-06T19:46:00Z">
        <w:r w:rsidR="001F4E76">
          <w:rPr>
            <w:lang w:val="en-US"/>
          </w:rPr>
          <w:t>its</w:t>
        </w:r>
        <w:r w:rsidR="001F4E76" w:rsidRPr="00AC6038">
          <w:rPr>
            <w:lang w:val="en-US"/>
          </w:rPr>
          <w:t xml:space="preserve"> </w:t>
        </w:r>
      </w:ins>
      <w:r w:rsidRPr="00AC6038">
        <w:rPr>
          <w:lang w:val="en-US"/>
        </w:rPr>
        <w:t xml:space="preserve">evaluation </w:t>
      </w:r>
      <w:del w:id="100" w:author="Leonardo Murta" w:date="2013-07-06T19:47:00Z">
        <w:r w:rsidRPr="00AC6038" w:rsidDel="001F4E76">
          <w:rPr>
            <w:lang w:val="en-US"/>
          </w:rPr>
          <w:delText xml:space="preserve">of results through experiments </w:delText>
        </w:r>
      </w:del>
      <w:r w:rsidRPr="00AC6038">
        <w:rPr>
          <w:lang w:val="en-US"/>
        </w:rPr>
        <w:t>have as main objective to answer t</w:t>
      </w:r>
      <w:r>
        <w:rPr>
          <w:lang w:val="en-US"/>
        </w:rPr>
        <w:t>he following research questions</w:t>
      </w:r>
      <w:r w:rsidR="00C13CA8" w:rsidRPr="00AC6038">
        <w:rPr>
          <w:lang w:val="en-US"/>
        </w:rPr>
        <w:t>:</w:t>
      </w:r>
    </w:p>
    <w:p w14:paraId="145A3584" w14:textId="3F06F970" w:rsidR="00C13CA8" w:rsidRDefault="00C13CA8" w:rsidP="00C13CA8">
      <w:pPr>
        <w:pStyle w:val="ListParagraph"/>
        <w:numPr>
          <w:ilvl w:val="0"/>
          <w:numId w:val="4"/>
        </w:numPr>
        <w:rPr>
          <w:lang w:val="en-US"/>
        </w:rPr>
      </w:pPr>
      <w:r>
        <w:rPr>
          <w:lang w:val="en-US"/>
        </w:rPr>
        <w:t xml:space="preserve">Does provenance analysis help to understand events that emerged during </w:t>
      </w:r>
      <w:del w:id="101" w:author="Leonardo Murta" w:date="2013-07-06T19:47:00Z">
        <w:r w:rsidDel="001F4E76">
          <w:rPr>
            <w:lang w:val="en-US"/>
          </w:rPr>
          <w:delText xml:space="preserve">the </w:delText>
        </w:r>
      </w:del>
      <w:ins w:id="102" w:author="Leonardo Murta" w:date="2013-07-06T19:47:00Z">
        <w:r w:rsidR="001F4E76">
          <w:rPr>
            <w:lang w:val="en-US"/>
          </w:rPr>
          <w:t xml:space="preserve">a </w:t>
        </w:r>
      </w:ins>
      <w:r>
        <w:rPr>
          <w:lang w:val="en-US"/>
        </w:rPr>
        <w:t>game</w:t>
      </w:r>
      <w:ins w:id="103" w:author="Leonardo Murta" w:date="2013-07-06T19:47:00Z">
        <w:r w:rsidR="001F4E76">
          <w:rPr>
            <w:lang w:val="en-US"/>
          </w:rPr>
          <w:t xml:space="preserve"> session</w:t>
        </w:r>
      </w:ins>
      <w:r>
        <w:rPr>
          <w:lang w:val="en-US"/>
        </w:rPr>
        <w:t>?</w:t>
      </w:r>
    </w:p>
    <w:p w14:paraId="63C3C81E" w14:textId="77777777"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14:paraId="68E10575" w14:textId="77777777"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14:paraId="1B9B3C30" w14:textId="77777777" w:rsidR="00600D04" w:rsidRPr="00C1684F" w:rsidRDefault="00600D04" w:rsidP="00600D04">
      <w:pPr>
        <w:pStyle w:val="Heading2"/>
        <w:rPr>
          <w:lang w:val="en-US"/>
        </w:rPr>
      </w:pPr>
      <w:bookmarkStart w:id="104" w:name="_Toc354161709"/>
      <w:r w:rsidRPr="00C1684F">
        <w:rPr>
          <w:lang w:val="en-US"/>
        </w:rPr>
        <w:t>Contributions</w:t>
      </w:r>
      <w:bookmarkEnd w:id="104"/>
    </w:p>
    <w:p w14:paraId="2D60B962" w14:textId="44507DBC" w:rsidR="003601C8" w:rsidRPr="007D7DA9" w:rsidRDefault="00600D04" w:rsidP="00255539">
      <w:pPr>
        <w:rPr>
          <w:lang w:val="en-US"/>
        </w:rPr>
      </w:pPr>
      <w:r w:rsidRPr="007D7DA9">
        <w:rPr>
          <w:lang w:val="en-US"/>
        </w:rPr>
        <w:t xml:space="preserve">This </w:t>
      </w:r>
      <w:r w:rsidR="00D36437" w:rsidRPr="007D7DA9">
        <w:rPr>
          <w:lang w:val="en-US"/>
        </w:rPr>
        <w:t>work</w:t>
      </w:r>
      <w:r w:rsidRPr="007D7DA9">
        <w:rPr>
          <w:lang w:val="en-US"/>
        </w:rPr>
        <w:t xml:space="preserve"> introduces new perspectives on </w:t>
      </w:r>
      <w:r w:rsidR="009E2A6E">
        <w:rPr>
          <w:lang w:val="en-US"/>
        </w:rPr>
        <w:t>game flow analysis</w:t>
      </w:r>
      <w:r w:rsidRPr="007D7DA9">
        <w:rPr>
          <w:lang w:val="en-US"/>
        </w:rPr>
        <w:t xml:space="preserve">, </w:t>
      </w:r>
      <w:commentRangeStart w:id="105"/>
      <w:r w:rsidRPr="007D7DA9">
        <w:rPr>
          <w:lang w:val="en-US"/>
        </w:rPr>
        <w:t>to a level where the game provenance can produce and consolidate knowledge</w:t>
      </w:r>
      <w:commentRangeEnd w:id="105"/>
      <w:r w:rsidR="007B72F0">
        <w:rPr>
          <w:rStyle w:val="CommentReference"/>
        </w:rPr>
        <w:commentReference w:id="105"/>
      </w:r>
      <w:r w:rsidR="007564BB">
        <w:rPr>
          <w:lang w:val="en-US"/>
        </w:rPr>
        <w:t>. This knowledge can help on</w:t>
      </w:r>
      <w:r w:rsidRPr="007D7DA9">
        <w:rPr>
          <w:lang w:val="en-US"/>
        </w:rPr>
        <w:t xml:space="preserve"> confirming the hypotheses formulated by </w:t>
      </w:r>
      <w:r w:rsidR="008D6741" w:rsidRPr="007D7DA9">
        <w:rPr>
          <w:lang w:val="en-US"/>
        </w:rPr>
        <w:t>players on how events affected the game</w:t>
      </w:r>
      <w:r w:rsidR="007564BB">
        <w:rPr>
          <w:lang w:val="en-US"/>
        </w:rPr>
        <w:t>,</w:t>
      </w:r>
      <w:r w:rsidRPr="007D7DA9">
        <w:rPr>
          <w:lang w:val="en-US"/>
        </w:rPr>
        <w:t xml:space="preserve"> supporting tutors for a better </w:t>
      </w:r>
      <w:r w:rsidRPr="007D7DA9">
        <w:rPr>
          <w:lang w:val="en-US"/>
        </w:rPr>
        <w:lastRenderedPageBreak/>
        <w:t>guidance</w:t>
      </w:r>
      <w:r w:rsidR="008D6741" w:rsidRPr="007D7DA9">
        <w:rPr>
          <w:lang w:val="en-US"/>
        </w:rPr>
        <w:t xml:space="preserve"> when </w:t>
      </w:r>
      <w:del w:id="106" w:author="Leonardo Murta" w:date="2013-07-06T19:49:00Z">
        <w:r w:rsidR="008D6741" w:rsidRPr="007D7DA9" w:rsidDel="007B72F0">
          <w:rPr>
            <w:lang w:val="en-US"/>
          </w:rPr>
          <w:delText>apply</w:delText>
        </w:r>
      </w:del>
      <w:ins w:id="107" w:author="Leonardo Murta" w:date="2013-07-06T19:49:00Z">
        <w:r w:rsidR="007B72F0" w:rsidRPr="007D7DA9">
          <w:rPr>
            <w:lang w:val="en-US"/>
          </w:rPr>
          <w:t>appli</w:t>
        </w:r>
        <w:r w:rsidR="007B72F0">
          <w:rPr>
            <w:lang w:val="en-US"/>
          </w:rPr>
          <w:t>ed</w:t>
        </w:r>
      </w:ins>
      <w:del w:id="108" w:author="Leonardo Murta" w:date="2013-07-06T19:48:00Z">
        <w:r w:rsidR="008D6741" w:rsidRPr="007D7DA9" w:rsidDel="007B72F0">
          <w:rPr>
            <w:lang w:val="en-US"/>
          </w:rPr>
          <w:delText>ing</w:delText>
        </w:r>
      </w:del>
      <w:r w:rsidR="008D6741" w:rsidRPr="007D7DA9">
        <w:rPr>
          <w:lang w:val="en-US"/>
        </w:rPr>
        <w:t xml:space="preserve"> in a serious game</w:t>
      </w:r>
      <w:r w:rsidRPr="007D7DA9">
        <w:rPr>
          <w:lang w:val="en-US"/>
        </w:rPr>
        <w:t xml:space="preserve">, </w:t>
      </w:r>
      <w:r w:rsidR="007564BB">
        <w:rPr>
          <w:lang w:val="en-US"/>
        </w:rPr>
        <w:t>and</w:t>
      </w:r>
      <w:r w:rsidRPr="007D7DA9">
        <w:rPr>
          <w:lang w:val="en-US"/>
        </w:rPr>
        <w:t xml:space="preserve"> extracting behavior patterns from individual sessions or groups of sessions. </w:t>
      </w:r>
      <w:r w:rsidR="00042526" w:rsidRPr="007D7DA9">
        <w:rPr>
          <w:lang w:val="en-US"/>
        </w:rPr>
        <w:t>The provenance gathering also opens</w:t>
      </w:r>
      <w:r w:rsidR="009E2A6E">
        <w:rPr>
          <w:lang w:val="en-US"/>
        </w:rPr>
        <w:t xml:space="preserve"> new research possibilities for</w:t>
      </w:r>
      <w:r w:rsidR="00042526" w:rsidRPr="007D7DA9">
        <w:rPr>
          <w:lang w:val="en-US"/>
        </w:rPr>
        <w:t xml:space="preserve"> behavior pattern data mining, provenance in storytelling, detecting gameplay design issues, gameplay metrics, and gameplay refinement and balance.</w:t>
      </w:r>
    </w:p>
    <w:p w14:paraId="72B4A410" w14:textId="77777777" w:rsidR="00600D04" w:rsidRDefault="00600D04" w:rsidP="00600D04">
      <w:pPr>
        <w:rPr>
          <w:lang w:val="en-US"/>
        </w:rPr>
      </w:pPr>
      <w:r w:rsidRPr="00C1684F">
        <w:rPr>
          <w:lang w:val="en-US"/>
        </w:rPr>
        <w:t xml:space="preserve">The provenance visualization can occur both on-the-fly or in post-mortem sessions. It allows </w:t>
      </w:r>
      <w:r w:rsidR="007564BB">
        <w:rPr>
          <w:lang w:val="en-US"/>
        </w:rPr>
        <w:t xml:space="preserve">for </w:t>
      </w:r>
      <w:r w:rsidRPr="00C1684F">
        <w:rPr>
          <w:lang w:val="en-US"/>
        </w:rPr>
        <w:t>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r w:rsidR="009E2A6E">
        <w:rPr>
          <w:lang w:val="en-US"/>
        </w:rPr>
        <w:t xml:space="preserve"> </w:t>
      </w:r>
      <w:commentRangeStart w:id="109"/>
      <w:r w:rsidRPr="00C1684F">
        <w:rPr>
          <w:lang w:val="en-US"/>
        </w:rPr>
        <w:t xml:space="preserve">Currently, we do not make 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omitted from the user without affecting the overall analysis.</w:t>
      </w:r>
      <w:commentRangeEnd w:id="109"/>
      <w:r w:rsidR="00E13592">
        <w:rPr>
          <w:rStyle w:val="CommentReference"/>
        </w:rPr>
        <w:commentReference w:id="109"/>
      </w:r>
      <w:r w:rsidRPr="00C1684F">
        <w:rPr>
          <w:lang w:val="en-US"/>
        </w:rPr>
        <w:t xml:space="preserve"> </w:t>
      </w:r>
    </w:p>
    <w:p w14:paraId="1706F440" w14:textId="77777777" w:rsidR="00600D04" w:rsidRPr="00C1684F" w:rsidRDefault="00600D04" w:rsidP="00600D04">
      <w:pPr>
        <w:pStyle w:val="Heading2"/>
        <w:rPr>
          <w:lang w:val="en-US"/>
        </w:rPr>
      </w:pPr>
      <w:bookmarkStart w:id="110" w:name="_Toc354161710"/>
      <w:r w:rsidRPr="00C1684F">
        <w:rPr>
          <w:lang w:val="en-US"/>
        </w:rPr>
        <w:t>Organization</w:t>
      </w:r>
      <w:bookmarkEnd w:id="110"/>
    </w:p>
    <w:p w14:paraId="00D4E73D" w14:textId="0429CF76"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w:t>
      </w:r>
      <w:commentRangeStart w:id="111"/>
      <w:r w:rsidR="003270F8">
        <w:rPr>
          <w:rFonts w:cs="Times New Roman"/>
          <w:szCs w:val="24"/>
          <w:lang w:val="en-US" w:eastAsia="pt-BR"/>
        </w:rPr>
        <w:t>part of the knowledge base necessary for understanding this work</w:t>
      </w:r>
      <w:commentRangeEnd w:id="111"/>
      <w:r w:rsidR="00070A8C">
        <w:rPr>
          <w:rStyle w:val="CommentReference"/>
        </w:rPr>
        <w:commentReference w:id="111"/>
      </w:r>
      <w:r w:rsidR="003270F8">
        <w:rPr>
          <w:rFonts w:cs="Times New Roman"/>
          <w:szCs w:val="24"/>
          <w:lang w:val="en-US" w:eastAsia="pt-BR"/>
        </w:rPr>
        <w:t>.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w:t>
      </w:r>
      <w:del w:id="112" w:author="Leonardo Murta" w:date="2013-07-06T19:55:00Z">
        <w:r w:rsidR="003270F8" w:rsidDel="004504EC">
          <w:rPr>
            <w:lang w:val="en-US"/>
          </w:rPr>
          <w:delText xml:space="preserve">for </w:delText>
        </w:r>
      </w:del>
      <w:ins w:id="113" w:author="Leonardo Murta" w:date="2013-07-06T19:55:00Z">
        <w:r w:rsidR="004504EC">
          <w:rPr>
            <w:lang w:val="en-US"/>
          </w:rPr>
          <w:t xml:space="preserve">of </w:t>
        </w:r>
      </w:ins>
      <w:r w:rsidR="00E82865">
        <w:rPr>
          <w:lang w:val="en-US"/>
        </w:rPr>
        <w:t xml:space="preserve">game flow analysis, </w:t>
      </w:r>
      <w:ins w:id="114" w:author="Leonardo Murta" w:date="2013-07-06T19:55:00Z">
        <w:r w:rsidR="004504EC">
          <w:rPr>
            <w:lang w:val="en-US"/>
          </w:rPr>
          <w:t xml:space="preserve">ranging </w:t>
        </w:r>
      </w:ins>
      <w:r w:rsidR="00E82865">
        <w:rPr>
          <w:lang w:val="en-US"/>
        </w:rPr>
        <w:t xml:space="preserve">from </w:t>
      </w:r>
      <w:r w:rsidR="003270F8">
        <w:rPr>
          <w:lang w:val="en-US"/>
        </w:rPr>
        <w:t xml:space="preserve">gameplay data logging </w:t>
      </w:r>
      <w:r w:rsidR="00E82865">
        <w:rPr>
          <w:lang w:val="en-US"/>
        </w:rPr>
        <w:t>to game</w:t>
      </w:r>
      <w:r w:rsidR="003270F8">
        <w:rPr>
          <w:lang w:val="en-US"/>
        </w:rPr>
        <w:t xml:space="preserve"> analysis in the game industry.</w:t>
      </w:r>
      <w:r w:rsidR="0009573D">
        <w:rPr>
          <w:lang w:val="en-US"/>
        </w:rPr>
        <w:t xml:space="preserve"> </w:t>
      </w:r>
      <w:r w:rsidR="003270F8">
        <w:rPr>
          <w:lang w:val="en-US"/>
        </w:rPr>
        <w:t>Then</w:t>
      </w:r>
      <w:ins w:id="115" w:author="Leonardo Murta" w:date="2013-07-06T19:55:00Z">
        <w:r w:rsidR="004504EC">
          <w:rPr>
            <w:lang w:val="en-US"/>
          </w:rPr>
          <w:t>,</w:t>
        </w:r>
      </w:ins>
      <w:r w:rsidR="003270F8">
        <w:rPr>
          <w:lang w:val="en-US"/>
        </w:rPr>
        <w:t xml:space="preserve"> it describes known </w:t>
      </w:r>
      <w:r w:rsidR="0009573D">
        <w:rPr>
          <w:lang w:val="en-US"/>
        </w:rPr>
        <w:t>approaches for gameplay</w:t>
      </w:r>
      <w:r w:rsidR="003270F8">
        <w:rPr>
          <w:lang w:val="en-US"/>
        </w:rPr>
        <w:t xml:space="preserve"> data logging and gameplay data visualization</w:t>
      </w:r>
      <w:r w:rsidR="00517814">
        <w:rPr>
          <w:lang w:val="en-US"/>
        </w:rPr>
        <w:t xml:space="preserve">. </w:t>
      </w:r>
    </w:p>
    <w:p w14:paraId="02B7B42E" w14:textId="5E2A0EF6"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 xml:space="preserve">outlines </w:t>
      </w:r>
      <w:commentRangeStart w:id="116"/>
      <w:r w:rsidR="00E82865">
        <w:rPr>
          <w:lang w:val="en-US"/>
        </w:rPr>
        <w:t>another</w:t>
      </w:r>
      <w:r>
        <w:rPr>
          <w:lang w:val="en-US"/>
        </w:rPr>
        <w:t xml:space="preserve"> </w:t>
      </w:r>
      <w:commentRangeEnd w:id="116"/>
      <w:r w:rsidR="00CA7988">
        <w:rPr>
          <w:rStyle w:val="CommentReference"/>
        </w:rPr>
        <w:commentReference w:id="116"/>
      </w:r>
      <w:r>
        <w:rPr>
          <w:lang w:val="en-US"/>
        </w:rPr>
        <w:t>part of the</w:t>
      </w:r>
      <w:r w:rsidR="00E82865">
        <w:rPr>
          <w:lang w:val="en-US"/>
        </w:rPr>
        <w:t xml:space="preserve"> necessary</w:t>
      </w:r>
      <w:r>
        <w:rPr>
          <w:lang w:val="en-US"/>
        </w:rPr>
        <w:t xml:space="preserve"> knowledge base for this work.</w:t>
      </w:r>
      <w:r w:rsidR="0009573D">
        <w:rPr>
          <w:lang w:val="en-US"/>
        </w:rPr>
        <w:t xml:space="preserve"> </w:t>
      </w:r>
      <w:r>
        <w:rPr>
          <w:lang w:val="en-US"/>
        </w:rPr>
        <w:t xml:space="preserve">It describes </w:t>
      </w:r>
      <w:r w:rsidR="0009573D">
        <w:rPr>
          <w:lang w:val="en-US"/>
        </w:rPr>
        <w:t xml:space="preserve">concepts of provenance in order to gather historical information about objects for further analysis. It also presents </w:t>
      </w:r>
      <w:del w:id="117" w:author="Leonardo Murta" w:date="2013-07-06T19:57:00Z">
        <w:r w:rsidR="0009573D" w:rsidDel="00CA7988">
          <w:rPr>
            <w:lang w:val="en-US"/>
          </w:rPr>
          <w:delText xml:space="preserve">both </w:delText>
        </w:r>
      </w:del>
      <w:ins w:id="118" w:author="Leonardo Murta" w:date="2013-07-06T19:57:00Z">
        <w:r w:rsidR="00CA7988">
          <w:rPr>
            <w:lang w:val="en-US"/>
          </w:rPr>
          <w:t xml:space="preserve">the </w:t>
        </w:r>
      </w:ins>
      <w:r w:rsidR="0009573D">
        <w:rPr>
          <w:lang w:val="en-US"/>
        </w:rPr>
        <w:t>existing provenance models (OPM and PROV) that can be used for provenance of digital information. Lastly, it presents a comparison between models, pointing out their similarities.</w:t>
      </w:r>
    </w:p>
    <w:p w14:paraId="5C87F1D9" w14:textId="7F2C192E" w:rsidR="00411FD5" w:rsidRDefault="0009573D" w:rsidP="001C398F">
      <w:pPr>
        <w:rPr>
          <w:rFonts w:cs="Times New Roman"/>
          <w:szCs w:val="24"/>
          <w:lang w:val="en-US" w:eastAsia="pt-BR"/>
        </w:rPr>
      </w:pPr>
      <w:r>
        <w:rPr>
          <w:rFonts w:cs="Times New Roman"/>
          <w:szCs w:val="24"/>
          <w:lang w:val="en-US" w:eastAsia="pt-BR"/>
        </w:rPr>
        <w:t>The proposed conceptual fram</w:t>
      </w:r>
      <w:r w:rsidR="001C398F">
        <w:rPr>
          <w:rFonts w:cs="Times New Roman"/>
          <w:szCs w:val="24"/>
          <w:lang w:val="en-US" w:eastAsia="pt-BR"/>
        </w:rPr>
        <w:t xml:space="preserve">ework </w:t>
      </w:r>
      <w:commentRangeStart w:id="119"/>
      <w:r w:rsidR="001C398F">
        <w:rPr>
          <w:rFonts w:cs="Times New Roman"/>
          <w:szCs w:val="24"/>
          <w:lang w:val="en-US" w:eastAsia="pt-BR"/>
        </w:rPr>
        <w:t xml:space="preserve">is presented </w:t>
      </w:r>
      <w:commentRangeEnd w:id="119"/>
      <w:r w:rsidR="005133B1">
        <w:rPr>
          <w:rStyle w:val="CommentReference"/>
        </w:rPr>
        <w:commentReference w:id="119"/>
      </w:r>
      <w:r w:rsidR="001C398F">
        <w:rPr>
          <w:rFonts w:cs="Times New Roman"/>
          <w:szCs w:val="24"/>
          <w:lang w:val="en-US" w:eastAsia="pt-BR"/>
        </w:rPr>
        <w:t xml:space="preserve">at Chapter 4, denominated as </w:t>
      </w:r>
      <w:r w:rsidR="001C398F" w:rsidRPr="001C398F">
        <w:rPr>
          <w:rFonts w:cs="Times New Roman"/>
          <w:i/>
          <w:szCs w:val="24"/>
          <w:lang w:val="en-US" w:eastAsia="pt-BR"/>
        </w:rPr>
        <w:t>provenance in games</w:t>
      </w:r>
      <w:r w:rsidR="001C398F">
        <w:rPr>
          <w:rFonts w:cs="Times New Roman"/>
          <w:szCs w:val="24"/>
          <w:lang w:val="en-US" w:eastAsia="pt-BR"/>
        </w:rPr>
        <w:t xml:space="preserve">. </w:t>
      </w:r>
      <w:del w:id="120" w:author="Leonardo Murta" w:date="2013-07-06T19:58:00Z">
        <w:r w:rsidR="001C398F" w:rsidDel="00BC1325">
          <w:rPr>
            <w:rFonts w:cs="Times New Roman"/>
            <w:szCs w:val="24"/>
            <w:lang w:val="en-US" w:eastAsia="pt-BR"/>
          </w:rPr>
          <w:delText xml:space="preserve">Subsections </w:delText>
        </w:r>
      </w:del>
      <w:ins w:id="121" w:author="Leonardo Murta" w:date="2013-07-06T19:58:00Z">
        <w:r w:rsidR="00BC1325">
          <w:rPr>
            <w:rFonts w:cs="Times New Roman"/>
            <w:szCs w:val="24"/>
            <w:lang w:val="en-US" w:eastAsia="pt-BR"/>
          </w:rPr>
          <w:t xml:space="preserve">This chapter </w:t>
        </w:r>
      </w:ins>
      <w:r w:rsidR="001C398F">
        <w:rPr>
          <w:rFonts w:cs="Times New Roman"/>
          <w:szCs w:val="24"/>
          <w:lang w:val="en-US" w:eastAsia="pt-BR"/>
        </w:rPr>
        <w:t>describe</w:t>
      </w:r>
      <w:ins w:id="122" w:author="Leonardo Murta" w:date="2013-07-06T19:58:00Z">
        <w:r w:rsidR="00BC1325">
          <w:rPr>
            <w:rFonts w:cs="Times New Roman"/>
            <w:szCs w:val="24"/>
            <w:lang w:val="en-US" w:eastAsia="pt-BR"/>
          </w:rPr>
          <w:t>s</w:t>
        </w:r>
      </w:ins>
      <w:r w:rsidR="001C398F">
        <w:rPr>
          <w:rFonts w:cs="Times New Roman"/>
          <w:szCs w:val="24"/>
          <w:lang w:val="en-US" w:eastAsia="pt-BR"/>
        </w:rPr>
        <w:t xml:space="preserve"> how the gameplay data is gathered and structured to be used in a provenance graph. Then</w:t>
      </w:r>
      <w:ins w:id="123" w:author="Leonardo Murta" w:date="2013-07-06T19:58:00Z">
        <w:r w:rsidR="00BC1325">
          <w:rPr>
            <w:rFonts w:cs="Times New Roman"/>
            <w:szCs w:val="24"/>
            <w:lang w:val="en-US" w:eastAsia="pt-BR"/>
          </w:rPr>
          <w:t>,</w:t>
        </w:r>
      </w:ins>
      <w:r w:rsidR="001C398F">
        <w:rPr>
          <w:rFonts w:cs="Times New Roman"/>
          <w:szCs w:val="24"/>
          <w:lang w:val="en-US" w:eastAsia="pt-BR"/>
        </w:rPr>
        <w:t xml:space="preserve"> it </w:t>
      </w:r>
      <w:r w:rsidR="00E82865">
        <w:rPr>
          <w:rFonts w:cs="Times New Roman"/>
          <w:szCs w:val="24"/>
          <w:lang w:val="en-US" w:eastAsia="pt-BR"/>
        </w:rPr>
        <w:t>outlines</w:t>
      </w:r>
      <w:r w:rsidR="001C398F">
        <w:rPr>
          <w:rFonts w:cs="Times New Roman"/>
          <w:szCs w:val="24"/>
          <w:lang w:val="en-US" w:eastAsia="pt-BR"/>
        </w:rPr>
        <w:t xml:space="preserve"> rules to interpret the gathered data for the</w:t>
      </w:r>
      <w:r w:rsidR="00E82865">
        <w:rPr>
          <w:rFonts w:cs="Times New Roman"/>
          <w:szCs w:val="24"/>
          <w:lang w:val="en-US" w:eastAsia="pt-BR"/>
        </w:rPr>
        <w:t xml:space="preserve"> generation of the</w:t>
      </w:r>
      <w:r w:rsidR="001C398F">
        <w:rPr>
          <w:rFonts w:cs="Times New Roman"/>
          <w:szCs w:val="24"/>
          <w:lang w:val="en-US" w:eastAsia="pt-BR"/>
        </w:rPr>
        <w:t xml:space="preserve"> provenance graph. Lastly, it describes </w:t>
      </w:r>
      <w:ins w:id="124" w:author="Leonardo Murta" w:date="2013-07-06T19:58:00Z">
        <w:r w:rsidR="00BC1325">
          <w:rPr>
            <w:rFonts w:cs="Times New Roman"/>
            <w:szCs w:val="24"/>
            <w:lang w:val="en-US" w:eastAsia="pt-BR"/>
          </w:rPr>
          <w:t xml:space="preserve">some </w:t>
        </w:r>
      </w:ins>
      <w:r w:rsidR="001C398F">
        <w:rPr>
          <w:rFonts w:cs="Times New Roman"/>
          <w:szCs w:val="24"/>
          <w:lang w:val="en-US" w:eastAsia="pt-BR"/>
        </w:rPr>
        <w:t xml:space="preserve">features to distinguish information in the graph and </w:t>
      </w:r>
      <w:del w:id="125" w:author="Leonardo Murta" w:date="2013-07-06T19:58:00Z">
        <w:r w:rsidR="001C398F" w:rsidDel="00BC1325">
          <w:rPr>
            <w:rFonts w:cs="Times New Roman"/>
            <w:szCs w:val="24"/>
            <w:lang w:val="en-US" w:eastAsia="pt-BR"/>
          </w:rPr>
          <w:delText xml:space="preserve">existing visualization features </w:delText>
        </w:r>
      </w:del>
      <w:r w:rsidR="001C398F">
        <w:rPr>
          <w:rFonts w:cs="Times New Roman"/>
          <w:szCs w:val="24"/>
          <w:lang w:val="en-US" w:eastAsia="pt-BR"/>
        </w:rPr>
        <w:t>to aid in the analysis.</w:t>
      </w:r>
    </w:p>
    <w:p w14:paraId="6655EC74" w14:textId="37E5659C"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del w:id="126" w:author="Leonardo Murta" w:date="2013-07-06T19:59:00Z">
        <w:r w:rsidR="00411FD5" w:rsidRPr="00411FD5" w:rsidDel="00AE7800">
          <w:rPr>
            <w:rFonts w:cs="Times New Roman"/>
            <w:szCs w:val="24"/>
            <w:lang w:val="en-US" w:eastAsia="pt-BR"/>
          </w:rPr>
          <w:delText>The subsections</w:delText>
        </w:r>
      </w:del>
      <w:ins w:id="127" w:author="Leonardo Murta" w:date="2013-07-06T19:59:00Z">
        <w:r w:rsidR="00AE7800">
          <w:rPr>
            <w:rFonts w:cs="Times New Roman"/>
            <w:szCs w:val="24"/>
            <w:lang w:val="en-US" w:eastAsia="pt-BR"/>
          </w:rPr>
          <w:t>It</w:t>
        </w:r>
      </w:ins>
      <w:r w:rsidR="00411FD5" w:rsidRPr="00411FD5">
        <w:rPr>
          <w:rFonts w:cs="Times New Roman"/>
          <w:szCs w:val="24"/>
          <w:lang w:val="en-US" w:eastAsia="pt-BR"/>
        </w:rPr>
        <w:t xml:space="preserve"> provide</w:t>
      </w:r>
      <w:ins w:id="128" w:author="Leonardo Murta" w:date="2013-07-06T19:59:00Z">
        <w:r w:rsidR="00AE7800">
          <w:rPr>
            <w:rFonts w:cs="Times New Roman"/>
            <w:szCs w:val="24"/>
            <w:lang w:val="en-US" w:eastAsia="pt-BR"/>
          </w:rPr>
          <w:t>s</w:t>
        </w:r>
      </w:ins>
      <w:r w:rsidR="00411FD5" w:rsidRPr="00411FD5">
        <w:rPr>
          <w:rFonts w:cs="Times New Roman"/>
          <w:szCs w:val="24"/>
          <w:lang w:val="en-US" w:eastAsia="pt-BR"/>
        </w:rPr>
        <w:t xml:space="preserve"> an overview of </w:t>
      </w:r>
      <w:r w:rsidR="00E82865">
        <w:rPr>
          <w:rFonts w:cs="Times New Roman"/>
          <w:szCs w:val="24"/>
          <w:lang w:val="en-US" w:eastAsia="pt-BR"/>
        </w:rPr>
        <w:t xml:space="preserve">a </w:t>
      </w:r>
      <w:r w:rsidR="000B02E0">
        <w:rPr>
          <w:rFonts w:cs="Times New Roman"/>
          <w:szCs w:val="24"/>
          <w:lang w:val="en-US" w:eastAsia="pt-BR"/>
        </w:rPr>
        <w:lastRenderedPageBreak/>
        <w:t>serious game</w:t>
      </w:r>
      <w:r w:rsidR="00E82865">
        <w:rPr>
          <w:rFonts w:cs="Times New Roman"/>
          <w:szCs w:val="24"/>
          <w:lang w:val="en-US" w:eastAsia="pt-BR"/>
        </w:rPr>
        <w:t xml:space="preserve"> </w:t>
      </w:r>
      <w:ins w:id="129" w:author="Leonardo Murta" w:date="2013-07-06T19:59:00Z">
        <w:r w:rsidR="00AE7800">
          <w:rPr>
            <w:rFonts w:cs="Times New Roman"/>
            <w:szCs w:val="24"/>
            <w:lang w:val="en-US" w:eastAsia="pt-BR"/>
          </w:rPr>
          <w:t xml:space="preserve">named </w:t>
        </w:r>
      </w:ins>
      <w:del w:id="130" w:author="Leonardo Murta" w:date="2013-07-06T19:59:00Z">
        <w:r w:rsidR="00E82865" w:rsidDel="00AE7800">
          <w:rPr>
            <w:rFonts w:cs="Times New Roman"/>
            <w:szCs w:val="24"/>
            <w:lang w:val="en-US" w:eastAsia="pt-BR"/>
          </w:rPr>
          <w:delText>(</w:delText>
        </w:r>
      </w:del>
      <w:r w:rsidR="00E82865">
        <w:rPr>
          <w:rFonts w:cs="Times New Roman"/>
          <w:szCs w:val="24"/>
          <w:lang w:val="en-US" w:eastAsia="pt-BR"/>
        </w:rPr>
        <w:t>SDM</w:t>
      </w:r>
      <w:del w:id="131" w:author="Leonardo Murta" w:date="2013-07-06T19:59:00Z">
        <w:r w:rsidR="00E82865" w:rsidDel="00AE7800">
          <w:rPr>
            <w:rFonts w:cs="Times New Roman"/>
            <w:szCs w:val="24"/>
            <w:lang w:val="en-US" w:eastAsia="pt-BR"/>
          </w:rPr>
          <w:delText>)</w:delText>
        </w:r>
      </w:del>
      <w:r w:rsidR="001C398F">
        <w:rPr>
          <w:rFonts w:cs="Times New Roman"/>
          <w:szCs w:val="24"/>
          <w:lang w:val="en-US" w:eastAsia="pt-BR"/>
        </w:rPr>
        <w:t>, describing the game and ho</w:t>
      </w:r>
      <w:r w:rsidR="00E82865">
        <w:rPr>
          <w:rFonts w:cs="Times New Roman"/>
          <w:szCs w:val="24"/>
          <w:lang w:val="en-US" w:eastAsia="pt-BR"/>
        </w:rPr>
        <w:t>w the gameplay data is gathered. It also outlines</w:t>
      </w:r>
      <w:r w:rsidR="000B02E0">
        <w:rPr>
          <w:rFonts w:cs="Times New Roman"/>
          <w:szCs w:val="24"/>
          <w:lang w:val="en-US" w:eastAsia="pt-BR"/>
        </w:rPr>
        <w:t xml:space="preserve">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w:t>
      </w:r>
      <w:r w:rsidR="00E82865">
        <w:rPr>
          <w:rFonts w:cs="Times New Roman"/>
          <w:szCs w:val="24"/>
          <w:lang w:val="en-US" w:eastAsia="pt-BR"/>
        </w:rPr>
        <w:t xml:space="preserve">Furthermore, </w:t>
      </w:r>
      <w:ins w:id="132" w:author="Leonardo Murta" w:date="2013-07-06T19:59:00Z">
        <w:r w:rsidR="002A6002">
          <w:rPr>
            <w:rFonts w:cs="Times New Roman"/>
            <w:szCs w:val="24"/>
            <w:lang w:val="en-US" w:eastAsia="pt-BR"/>
          </w:rPr>
          <w:t>it introduces</w:t>
        </w:r>
      </w:ins>
      <w:del w:id="133" w:author="Leonardo Murta" w:date="2013-07-06T19:59:00Z">
        <w:r w:rsidR="00E82865" w:rsidDel="002A6002">
          <w:rPr>
            <w:rFonts w:cs="Times New Roman"/>
            <w:szCs w:val="24"/>
            <w:lang w:val="en-US" w:eastAsia="pt-BR"/>
          </w:rPr>
          <w:delText>there is</w:delText>
        </w:r>
      </w:del>
      <w:r w:rsidR="00411FD5" w:rsidRPr="00411FD5">
        <w:rPr>
          <w:rFonts w:cs="Times New Roman"/>
          <w:szCs w:val="24"/>
          <w:lang w:val="en-US" w:eastAsia="pt-BR"/>
        </w:rPr>
        <w:t xml:space="preserve"> </w:t>
      </w:r>
      <w:r w:rsidR="00411FD5">
        <w:rPr>
          <w:rFonts w:cs="Times New Roman"/>
          <w:szCs w:val="24"/>
          <w:lang w:val="en-US" w:eastAsia="pt-BR"/>
        </w:rPr>
        <w:t xml:space="preserve">a </w:t>
      </w:r>
      <w:del w:id="134" w:author="Leonardo Murta" w:date="2013-07-06T20:00:00Z">
        <w:r w:rsidR="00411FD5" w:rsidDel="002A6002">
          <w:rPr>
            <w:rFonts w:cs="Times New Roman"/>
            <w:szCs w:val="24"/>
            <w:lang w:val="en-US" w:eastAsia="pt-BR"/>
          </w:rPr>
          <w:delText>guiding</w:delText>
        </w:r>
        <w:r w:rsidR="000B02E0" w:rsidDel="002A6002">
          <w:rPr>
            <w:rFonts w:cs="Times New Roman"/>
            <w:szCs w:val="24"/>
            <w:lang w:val="en-US" w:eastAsia="pt-BR"/>
          </w:rPr>
          <w:delText xml:space="preserve"> </w:delText>
        </w:r>
      </w:del>
      <w:ins w:id="135" w:author="Leonardo Murta" w:date="2013-07-06T20:42:00Z">
        <w:r w:rsidR="006D281A">
          <w:rPr>
            <w:rFonts w:cs="Times New Roman"/>
            <w:szCs w:val="24"/>
            <w:lang w:val="en-US" w:eastAsia="pt-BR"/>
          </w:rPr>
          <w:t>guiding</w:t>
        </w:r>
      </w:ins>
      <w:ins w:id="136" w:author="Leonardo Murta" w:date="2013-07-06T20:00:00Z">
        <w:r w:rsidR="002A6002">
          <w:rPr>
            <w:rFonts w:cs="Times New Roman"/>
            <w:szCs w:val="24"/>
            <w:lang w:val="en-US" w:eastAsia="pt-BR"/>
          </w:rPr>
          <w:t xml:space="preserve"> example</w:t>
        </w:r>
      </w:ins>
      <w:del w:id="137" w:author="Leonardo Murta" w:date="2013-07-06T20:00:00Z">
        <w:r w:rsidR="000B02E0" w:rsidDel="002A6002">
          <w:rPr>
            <w:rFonts w:cs="Times New Roman"/>
            <w:szCs w:val="24"/>
            <w:lang w:val="en-US" w:eastAsia="pt-BR"/>
          </w:rPr>
          <w:delText>game session</w:delText>
        </w:r>
        <w:r w:rsidR="00411FD5" w:rsidDel="002A6002">
          <w:rPr>
            <w:rFonts w:cs="Times New Roman"/>
            <w:szCs w:val="24"/>
            <w:lang w:val="en-US" w:eastAsia="pt-BR"/>
          </w:rPr>
          <w:delText xml:space="preserve"> example</w:delText>
        </w:r>
      </w:del>
      <w:r w:rsidR="00411FD5">
        <w:rPr>
          <w:rFonts w:cs="Times New Roman"/>
          <w:szCs w:val="24"/>
          <w:lang w:val="en-US" w:eastAsia="pt-BR"/>
        </w:rPr>
        <w:t xml:space="preserve">, which is the same game session used at Chapter 6 </w:t>
      </w:r>
      <w:ins w:id="138" w:author="Leonardo Murta" w:date="2013-07-06T20:00:00Z">
        <w:r w:rsidR="002A6002">
          <w:rPr>
            <w:rFonts w:cs="Times New Roman"/>
            <w:szCs w:val="24"/>
            <w:lang w:val="en-US" w:eastAsia="pt-BR"/>
          </w:rPr>
          <w:t xml:space="preserve">during the </w:t>
        </w:r>
      </w:ins>
      <w:r w:rsidR="00411FD5">
        <w:rPr>
          <w:rFonts w:cs="Times New Roman"/>
          <w:szCs w:val="24"/>
          <w:lang w:val="en-US" w:eastAsia="pt-BR"/>
        </w:rPr>
        <w:t>experime</w:t>
      </w:r>
      <w:r w:rsidR="000B02E0">
        <w:rPr>
          <w:rFonts w:cs="Times New Roman"/>
          <w:szCs w:val="24"/>
          <w:lang w:val="en-US" w:eastAsia="pt-BR"/>
        </w:rPr>
        <w:t>nt</w:t>
      </w:r>
      <w:del w:id="139" w:author="Leonardo Murta" w:date="2013-07-06T20:00:00Z">
        <w:r w:rsidR="00E82865" w:rsidDel="002A6002">
          <w:rPr>
            <w:rFonts w:cs="Times New Roman"/>
            <w:szCs w:val="24"/>
            <w:lang w:val="en-US" w:eastAsia="pt-BR"/>
          </w:rPr>
          <w:delText>, to facilitate understanding of the presented features</w:delText>
        </w:r>
      </w:del>
      <w:r w:rsidR="000B02E0">
        <w:rPr>
          <w:rFonts w:cs="Times New Roman"/>
          <w:szCs w:val="24"/>
          <w:lang w:val="en-US" w:eastAsia="pt-BR"/>
        </w:rPr>
        <w:t xml:space="preserve">.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 xml:space="preserve">details about </w:t>
      </w:r>
      <w:r w:rsidR="00E82865">
        <w:rPr>
          <w:rFonts w:cs="Times New Roman"/>
          <w:szCs w:val="24"/>
          <w:lang w:val="en-US" w:eastAsia="pt-BR"/>
        </w:rPr>
        <w:t xml:space="preserve">generating the </w:t>
      </w:r>
      <w:r w:rsidR="001C398F">
        <w:rPr>
          <w:rFonts w:cs="Times New Roman"/>
          <w:szCs w:val="24"/>
          <w:lang w:val="en-US" w:eastAsia="pt-BR"/>
        </w:rPr>
        <w:t>provenance graph from the gathered information,</w:t>
      </w:r>
      <w:r w:rsidR="000B02E0">
        <w:rPr>
          <w:rFonts w:cs="Times New Roman"/>
          <w:szCs w:val="24"/>
          <w:lang w:val="en-US" w:eastAsia="pt-BR"/>
        </w:rPr>
        <w:t xml:space="preserve"> 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w:t>
      </w:r>
      <w:ins w:id="140" w:author="Leonardo Murta" w:date="2013-07-06T20:00:00Z">
        <w:r w:rsidR="002A6002">
          <w:rPr>
            <w:rFonts w:cs="Times New Roman"/>
            <w:szCs w:val="24"/>
            <w:lang w:val="en-US" w:eastAsia="pt-BR"/>
          </w:rPr>
          <w:t xml:space="preserve"> over the </w:t>
        </w:r>
      </w:ins>
      <w:ins w:id="141" w:author="Leonardo Murta" w:date="2013-07-06T20:42:00Z">
        <w:r w:rsidR="006D281A">
          <w:rPr>
            <w:rFonts w:cs="Times New Roman"/>
            <w:szCs w:val="24"/>
            <w:lang w:val="en-US" w:eastAsia="pt-BR"/>
          </w:rPr>
          <w:t>guiding</w:t>
        </w:r>
      </w:ins>
      <w:ins w:id="142" w:author="Leonardo Murta" w:date="2013-07-06T20:00:00Z">
        <w:r w:rsidR="002A6002">
          <w:rPr>
            <w:rFonts w:cs="Times New Roman"/>
            <w:szCs w:val="24"/>
            <w:lang w:val="en-US" w:eastAsia="pt-BR"/>
          </w:rPr>
          <w:t xml:space="preserve"> example</w:t>
        </w:r>
      </w:ins>
      <w:r w:rsidR="000B02E0">
        <w:rPr>
          <w:rFonts w:cs="Times New Roman"/>
          <w:szCs w:val="24"/>
          <w:lang w:val="en-US" w:eastAsia="pt-BR"/>
        </w:rPr>
        <w:t>.</w:t>
      </w:r>
    </w:p>
    <w:p w14:paraId="095D0ED6" w14:textId="23D775DD" w:rsidR="0009573D" w:rsidRDefault="0009573D" w:rsidP="00C13CA8">
      <w:pPr>
        <w:rPr>
          <w:rFonts w:cs="Times New Roman"/>
          <w:szCs w:val="24"/>
          <w:lang w:val="en-US" w:eastAsia="pt-BR"/>
        </w:rPr>
      </w:pPr>
      <w:r>
        <w:rPr>
          <w:rFonts w:cs="Times New Roman"/>
          <w:szCs w:val="24"/>
          <w:lang w:val="en-US" w:eastAsia="pt-BR"/>
        </w:rPr>
        <w:t xml:space="preserve">After describing the approach and the graph visualization tool, </w:t>
      </w:r>
      <w:r w:rsidR="00E82865">
        <w:rPr>
          <w:rFonts w:cs="Times New Roman"/>
          <w:szCs w:val="24"/>
          <w:lang w:val="en-US" w:eastAsia="pt-BR"/>
        </w:rPr>
        <w:t xml:space="preserve">the next chapter, </w:t>
      </w:r>
      <w:r>
        <w:rPr>
          <w:rFonts w:cs="Times New Roman"/>
          <w:szCs w:val="24"/>
          <w:lang w:val="en-US" w:eastAsia="pt-BR"/>
        </w:rPr>
        <w:t>Chapter 6</w:t>
      </w:r>
      <w:r w:rsidR="00E82865">
        <w:rPr>
          <w:rFonts w:cs="Times New Roman"/>
          <w:szCs w:val="24"/>
          <w:lang w:val="en-US" w:eastAsia="pt-BR"/>
        </w:rPr>
        <w:t>,</w:t>
      </w:r>
      <w:r>
        <w:rPr>
          <w:rFonts w:cs="Times New Roman"/>
          <w:szCs w:val="24"/>
          <w:lang w:val="en-US" w:eastAsia="pt-BR"/>
        </w:rPr>
        <w:t xml:space="preserve">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planning and execution of the experiments are </w:t>
      </w:r>
      <w:del w:id="143" w:author="Leonardo Murta" w:date="2013-07-06T20:01:00Z">
        <w:r w:rsidR="008D46EE" w:rsidRPr="008D46EE" w:rsidDel="00C31448">
          <w:rPr>
            <w:rFonts w:cs="Times New Roman"/>
            <w:szCs w:val="24"/>
            <w:lang w:val="en-US" w:eastAsia="pt-BR"/>
          </w:rPr>
          <w:delText>mentioned</w:delText>
        </w:r>
      </w:del>
      <w:ins w:id="144" w:author="Leonardo Murta" w:date="2013-07-06T20:01:00Z">
        <w:r w:rsidR="00C31448">
          <w:rPr>
            <w:rFonts w:cs="Times New Roman"/>
            <w:szCs w:val="24"/>
            <w:lang w:val="en-US" w:eastAsia="pt-BR"/>
          </w:rPr>
          <w:t>detailed,</w:t>
        </w:r>
      </w:ins>
      <w:del w:id="145" w:author="Leonardo Murta" w:date="2013-07-06T20:01:00Z">
        <w:r w:rsidR="008D46EE" w:rsidRPr="008D46EE" w:rsidDel="00C31448">
          <w:rPr>
            <w:rFonts w:cs="Times New Roman"/>
            <w:szCs w:val="24"/>
            <w:lang w:val="en-US" w:eastAsia="pt-BR"/>
          </w:rPr>
          <w:delText xml:space="preserve"> in subsections</w:delText>
        </w:r>
      </w:del>
      <w:r w:rsidR="008D46EE" w:rsidRPr="008D46EE">
        <w:rPr>
          <w:rFonts w:cs="Times New Roman"/>
          <w:szCs w:val="24"/>
          <w:lang w:val="en-US" w:eastAsia="pt-BR"/>
        </w:rPr>
        <w:t xml:space="preserve">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 xml:space="preserve">data for the assessment. The </w:t>
      </w:r>
      <w:ins w:id="146" w:author="Leonardo Murta" w:date="2013-07-06T20:02:00Z">
        <w:r w:rsidR="001F7B30">
          <w:rPr>
            <w:rFonts w:cs="Times New Roman"/>
            <w:szCs w:val="24"/>
            <w:lang w:val="en-US" w:eastAsia="pt-BR"/>
          </w:rPr>
          <w:t xml:space="preserve">results are </w:t>
        </w:r>
      </w:ins>
      <w:del w:id="147" w:author="Leonardo Murta" w:date="2013-07-06T20:02:00Z">
        <w:r w:rsidR="008D46EE" w:rsidRPr="008D46EE" w:rsidDel="001F7B30">
          <w:rPr>
            <w:rFonts w:cs="Times New Roman"/>
            <w:szCs w:val="24"/>
            <w:lang w:val="en-US" w:eastAsia="pt-BR"/>
          </w:rPr>
          <w:delText>analy</w:delText>
        </w:r>
      </w:del>
      <w:ins w:id="148" w:author="Leonardo Murta" w:date="2013-07-06T20:02:00Z">
        <w:r w:rsidR="001F7B30" w:rsidRPr="008D46EE">
          <w:rPr>
            <w:rFonts w:cs="Times New Roman"/>
            <w:szCs w:val="24"/>
            <w:lang w:val="en-US" w:eastAsia="pt-BR"/>
          </w:rPr>
          <w:t>analy</w:t>
        </w:r>
        <w:r w:rsidR="001F7B30">
          <w:rPr>
            <w:rFonts w:cs="Times New Roman"/>
            <w:szCs w:val="24"/>
            <w:lang w:val="en-US" w:eastAsia="pt-BR"/>
          </w:rPr>
          <w:t>zed</w:t>
        </w:r>
      </w:ins>
      <w:del w:id="149" w:author="Leonardo Murta" w:date="2013-07-06T20:02:00Z">
        <w:r w:rsidR="008D46EE" w:rsidRPr="008D46EE" w:rsidDel="001F7B30">
          <w:rPr>
            <w:rFonts w:cs="Times New Roman"/>
            <w:szCs w:val="24"/>
            <w:lang w:val="en-US" w:eastAsia="pt-BR"/>
          </w:rPr>
          <w:delText>sis</w:delText>
        </w:r>
      </w:del>
      <w:r w:rsidR="008D46EE" w:rsidRPr="008D46EE">
        <w:rPr>
          <w:rFonts w:cs="Times New Roman"/>
          <w:szCs w:val="24"/>
          <w:lang w:val="en-US" w:eastAsia="pt-BR"/>
        </w:rPr>
        <w:t xml:space="preserve"> </w:t>
      </w:r>
      <w:del w:id="150" w:author="Leonardo Murta" w:date="2013-07-06T20:02:00Z">
        <w:r w:rsidR="008D46EE" w:rsidRPr="008D46EE" w:rsidDel="001F7B30">
          <w:rPr>
            <w:rFonts w:cs="Times New Roman"/>
            <w:szCs w:val="24"/>
            <w:lang w:val="en-US" w:eastAsia="pt-BR"/>
          </w:rPr>
          <w:delText xml:space="preserve">is detailed </w:delText>
        </w:r>
      </w:del>
      <w:r w:rsidR="008D46EE" w:rsidRPr="008D46EE">
        <w:rPr>
          <w:rFonts w:cs="Times New Roman"/>
          <w:szCs w:val="24"/>
          <w:lang w:val="en-US" w:eastAsia="pt-BR"/>
        </w:rPr>
        <w:t xml:space="preserve">through hypothesis testing. Finally, it presents </w:t>
      </w:r>
      <w:del w:id="151" w:author="Leonardo Murta" w:date="2013-07-06T20:02:00Z">
        <w:r w:rsidR="008D46EE" w:rsidRPr="008D46EE" w:rsidDel="001F7B30">
          <w:rPr>
            <w:rFonts w:cs="Times New Roman"/>
            <w:szCs w:val="24"/>
            <w:lang w:val="en-US" w:eastAsia="pt-BR"/>
          </w:rPr>
          <w:delText xml:space="preserve">the </w:delText>
        </w:r>
      </w:del>
      <w:ins w:id="152" w:author="Leonardo Murta" w:date="2013-07-06T20:02:00Z">
        <w:r w:rsidR="001F7B30">
          <w:rPr>
            <w:rFonts w:cs="Times New Roman"/>
            <w:szCs w:val="24"/>
            <w:lang w:val="en-US" w:eastAsia="pt-BR"/>
          </w:rPr>
          <w:t>some</w:t>
        </w:r>
        <w:r w:rsidR="001F7B30" w:rsidRPr="008D46EE">
          <w:rPr>
            <w:rFonts w:cs="Times New Roman"/>
            <w:szCs w:val="24"/>
            <w:lang w:val="en-US" w:eastAsia="pt-BR"/>
          </w:rPr>
          <w:t xml:space="preserve"> </w:t>
        </w:r>
      </w:ins>
      <w:r w:rsidR="008D46EE" w:rsidRPr="008D46EE">
        <w:rPr>
          <w:rFonts w:cs="Times New Roman"/>
          <w:szCs w:val="24"/>
          <w:lang w:val="en-US" w:eastAsia="pt-BR"/>
        </w:rPr>
        <w:t xml:space="preserve">threats to validity of </w:t>
      </w:r>
      <w:ins w:id="153" w:author="Leonardo Murta" w:date="2013-07-06T20:02:00Z">
        <w:r w:rsidR="001F7B30">
          <w:rPr>
            <w:rFonts w:cs="Times New Roman"/>
            <w:szCs w:val="24"/>
            <w:lang w:val="en-US" w:eastAsia="pt-BR"/>
          </w:rPr>
          <w:t xml:space="preserve">the </w:t>
        </w:r>
      </w:ins>
      <w:r w:rsidR="008D46EE" w:rsidRPr="008D46EE">
        <w:rPr>
          <w:rFonts w:cs="Times New Roman"/>
          <w:szCs w:val="24"/>
          <w:lang w:val="en-US" w:eastAsia="pt-BR"/>
        </w:rPr>
        <w:t>experiments.</w:t>
      </w:r>
    </w:p>
    <w:p w14:paraId="520EE269" w14:textId="4DA7D7BA" w:rsidR="000B3833" w:rsidRPr="008D6741" w:rsidRDefault="008D46EE" w:rsidP="008D6741">
      <w:pPr>
        <w:rPr>
          <w:rFonts w:cs="Times New Roman"/>
          <w:szCs w:val="24"/>
          <w:lang w:val="en-US" w:eastAsia="pt-BR"/>
        </w:rPr>
      </w:pPr>
      <w:r w:rsidRPr="008D46EE">
        <w:rPr>
          <w:rFonts w:cs="Times New Roman"/>
          <w:szCs w:val="24"/>
          <w:lang w:val="en-US" w:eastAsia="pt-BR"/>
        </w:rPr>
        <w:t xml:space="preserve">Finally, Chapter </w:t>
      </w:r>
      <w:ins w:id="154" w:author="Leonardo Murta" w:date="2013-07-06T20:02:00Z">
        <w:r w:rsidR="001F7B30">
          <w:rPr>
            <w:rFonts w:cs="Times New Roman"/>
            <w:szCs w:val="24"/>
            <w:lang w:val="en-US" w:eastAsia="pt-BR"/>
          </w:rPr>
          <w:t>7</w:t>
        </w:r>
      </w:ins>
      <w:del w:id="155" w:author="Leonardo Murta" w:date="2013-07-06T20:02:00Z">
        <w:r w:rsidRPr="008D46EE" w:rsidDel="001F7B30">
          <w:rPr>
            <w:rFonts w:cs="Times New Roman"/>
            <w:szCs w:val="24"/>
            <w:lang w:val="en-US" w:eastAsia="pt-BR"/>
          </w:rPr>
          <w:delText>6</w:delText>
        </w:r>
      </w:del>
      <w:r w:rsidRPr="008D46EE">
        <w:rPr>
          <w:rFonts w:cs="Times New Roman"/>
          <w:szCs w:val="24"/>
          <w:lang w:val="en-US" w:eastAsia="pt-BR"/>
        </w:rPr>
        <w:t xml:space="preserve"> concludes th</w:t>
      </w:r>
      <w:r>
        <w:rPr>
          <w:rFonts w:cs="Times New Roman"/>
          <w:szCs w:val="24"/>
          <w:lang w:val="en-US" w:eastAsia="pt-BR"/>
        </w:rPr>
        <w:t>is</w:t>
      </w:r>
      <w:r w:rsidRPr="008D46EE">
        <w:rPr>
          <w:rFonts w:cs="Times New Roman"/>
          <w:szCs w:val="24"/>
          <w:lang w:val="en-US" w:eastAsia="pt-BR"/>
        </w:rPr>
        <w:t xml:space="preserve"> work, listing contributions, limitations</w:t>
      </w:r>
      <w:ins w:id="156" w:author="Leonardo Murta" w:date="2013-07-06T20:02:00Z">
        <w:r w:rsidR="001F7B30">
          <w:rPr>
            <w:rFonts w:cs="Times New Roman"/>
            <w:szCs w:val="24"/>
            <w:lang w:val="en-US" w:eastAsia="pt-BR"/>
          </w:rPr>
          <w:t>,</w:t>
        </w:r>
      </w:ins>
      <w:r w:rsidRPr="008D46EE">
        <w:rPr>
          <w:rFonts w:cs="Times New Roman"/>
          <w:szCs w:val="24"/>
          <w:lang w:val="en-US" w:eastAsia="pt-BR"/>
        </w:rPr>
        <w:t xml:space="preserve"> and future work.</w:t>
      </w:r>
    </w:p>
    <w:p w14:paraId="2010B89A" w14:textId="77777777"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14:paraId="3C86B959" w14:textId="77777777" w:rsidR="00FC3C04" w:rsidRPr="00C1684F" w:rsidRDefault="00FC3C04" w:rsidP="00600D04">
      <w:pPr>
        <w:pStyle w:val="Heading1"/>
        <w:numPr>
          <w:ilvl w:val="0"/>
          <w:numId w:val="3"/>
        </w:numPr>
        <w:rPr>
          <w:lang w:val="en-US"/>
        </w:rPr>
      </w:pPr>
      <w:r w:rsidRPr="00C1684F">
        <w:rPr>
          <w:lang w:val="en-US"/>
        </w:rPr>
        <w:lastRenderedPageBreak/>
        <w:t xml:space="preserve">– </w:t>
      </w:r>
      <w:commentRangeStart w:id="157"/>
      <w:commentRangeStart w:id="158"/>
      <w:r w:rsidRPr="00C1684F">
        <w:rPr>
          <w:lang w:val="en-US"/>
        </w:rPr>
        <w:t>Conclusion</w:t>
      </w:r>
      <w:bookmarkEnd w:id="1"/>
      <w:commentRangeEnd w:id="157"/>
      <w:r w:rsidR="009A1B32">
        <w:rPr>
          <w:rStyle w:val="CommentReference"/>
          <w:rFonts w:eastAsiaTheme="minorHAnsi" w:cstheme="minorBidi"/>
          <w:b w:val="0"/>
          <w:bCs w:val="0"/>
          <w:caps w:val="0"/>
        </w:rPr>
        <w:commentReference w:id="157"/>
      </w:r>
      <w:commentRangeEnd w:id="158"/>
      <w:r w:rsidR="00B00635">
        <w:rPr>
          <w:rStyle w:val="CommentReference"/>
          <w:rFonts w:eastAsiaTheme="minorHAnsi" w:cstheme="minorBidi"/>
          <w:b w:val="0"/>
          <w:bCs w:val="0"/>
          <w:caps w:val="0"/>
        </w:rPr>
        <w:commentReference w:id="158"/>
      </w:r>
    </w:p>
    <w:p w14:paraId="1781572A" w14:textId="77777777" w:rsidR="00FC3C04" w:rsidRPr="00C1684F" w:rsidRDefault="00FC3C04" w:rsidP="00FC3C04">
      <w:pPr>
        <w:pStyle w:val="Heading2"/>
        <w:rPr>
          <w:lang w:val="en-US"/>
        </w:rPr>
      </w:pPr>
      <w:bookmarkStart w:id="159" w:name="_Toc354161759"/>
      <w:r w:rsidRPr="00C1684F">
        <w:rPr>
          <w:lang w:val="en-US"/>
        </w:rPr>
        <w:t>Contributions</w:t>
      </w:r>
      <w:bookmarkEnd w:id="159"/>
    </w:p>
    <w:p w14:paraId="57F992D7" w14:textId="0FE2777F" w:rsidR="00234CEF" w:rsidRDefault="00C131F8" w:rsidP="00B013AB">
      <w:pPr>
        <w:rPr>
          <w:lang w:val="en-US"/>
        </w:rPr>
      </w:pPr>
      <w:bookmarkStart w:id="160" w:name="_Toc354161760"/>
      <w:r>
        <w:rPr>
          <w:lang w:val="en-US"/>
        </w:rPr>
        <w:t xml:space="preserve">This work introduced a new approach for gameplay data logging and visualization, </w:t>
      </w:r>
      <w:del w:id="161" w:author="Leonardo Murta" w:date="2013-07-06T20:05:00Z">
        <w:r w:rsidDel="00B00635">
          <w:rPr>
            <w:lang w:val="en-US"/>
          </w:rPr>
          <w:delText xml:space="preserve">denominated </w:delText>
        </w:r>
      </w:del>
      <w:ins w:id="162" w:author="Leonardo Murta" w:date="2013-07-06T20:05:00Z">
        <w:r w:rsidR="00B00635">
          <w:rPr>
            <w:lang w:val="en-US"/>
          </w:rPr>
          <w:t xml:space="preserve">entitled </w:t>
        </w:r>
      </w:ins>
      <w:commentRangeStart w:id="163"/>
      <w:r w:rsidRPr="00C131F8">
        <w:rPr>
          <w:i/>
          <w:lang w:val="en-US"/>
        </w:rPr>
        <w:t>provenance in games</w:t>
      </w:r>
      <w:commentRangeEnd w:id="163"/>
      <w:r w:rsidR="00B00635">
        <w:rPr>
          <w:rStyle w:val="CommentReference"/>
        </w:rPr>
        <w:commentReference w:id="163"/>
      </w:r>
      <w:r>
        <w:rPr>
          <w:lang w:val="en-US"/>
        </w:rPr>
        <w:t>. This approach collects gameplay</w:t>
      </w:r>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w:t>
      </w:r>
      <w:del w:id="164" w:author="Leonardo Murta" w:date="2013-07-06T20:05:00Z">
        <w:r w:rsidR="003D4185" w:rsidDel="004F4E0D">
          <w:rPr>
            <w:lang w:val="en-US"/>
          </w:rPr>
          <w:delText>while also</w:delText>
        </w:r>
        <w:r w:rsidR="00234CEF" w:rsidDel="004F4E0D">
          <w:rPr>
            <w:lang w:val="en-US"/>
          </w:rPr>
          <w:delText xml:space="preserve"> </w:delText>
        </w:r>
      </w:del>
      <w:del w:id="165" w:author="Leonardo Murta" w:date="2013-07-06T20:06:00Z">
        <w:r w:rsidR="00234CEF" w:rsidDel="004F4E0D">
          <w:rPr>
            <w:lang w:val="en-US"/>
          </w:rPr>
          <w:delText>log</w:delText>
        </w:r>
      </w:del>
      <w:del w:id="166" w:author="Leonardo Murta" w:date="2013-07-06T20:05:00Z">
        <w:r w:rsidR="003D4185" w:rsidDel="004F4E0D">
          <w:rPr>
            <w:lang w:val="en-US"/>
          </w:rPr>
          <w:delText>ging</w:delText>
        </w:r>
      </w:del>
      <w:ins w:id="167" w:author="Leonardo Murta" w:date="2013-07-06T20:06:00Z">
        <w:r w:rsidR="004F4E0D">
          <w:rPr>
            <w:lang w:val="en-US"/>
          </w:rPr>
          <w:t>records</w:t>
        </w:r>
      </w:ins>
      <w:r w:rsidR="00234CEF">
        <w:rPr>
          <w:lang w:val="en-US"/>
        </w:rPr>
        <w:t xml:space="preserve"> related information, including the characters </w:t>
      </w:r>
      <w:r w:rsidR="003D4185">
        <w:rPr>
          <w:lang w:val="en-US"/>
        </w:rPr>
        <w:t>involved,</w:t>
      </w:r>
      <w:r w:rsidR="00234CEF">
        <w:rPr>
          <w:lang w:val="en-US"/>
        </w:rPr>
        <w:t xml:space="preserve"> those </w:t>
      </w:r>
      <w:r w:rsidR="003D4185">
        <w:rPr>
          <w:lang w:val="en-US"/>
        </w:rPr>
        <w:t xml:space="preserve">that were affected by the action or event, and the </w:t>
      </w:r>
      <w:ins w:id="168" w:author="Leonardo Murta" w:date="2013-07-06T20:06:00Z">
        <w:r w:rsidR="004F4E0D">
          <w:rPr>
            <w:lang w:val="en-US"/>
          </w:rPr>
          <w:t xml:space="preserve">generated </w:t>
        </w:r>
      </w:ins>
      <w:r w:rsidR="003D4185">
        <w:rPr>
          <w:lang w:val="en-US"/>
        </w:rPr>
        <w:t>influences</w:t>
      </w:r>
      <w:del w:id="169" w:author="Leonardo Murta" w:date="2013-07-06T20:06:00Z">
        <w:r w:rsidR="003D4185" w:rsidDel="004F4E0D">
          <w:rPr>
            <w:lang w:val="en-US"/>
          </w:rPr>
          <w:delText xml:space="preserve"> generated</w:delText>
        </w:r>
      </w:del>
      <w:r w:rsidR="00234CEF">
        <w:rPr>
          <w:lang w:val="en-US"/>
        </w:rPr>
        <w:t>.</w:t>
      </w:r>
      <w:r w:rsidR="003D4185">
        <w:rPr>
          <w:lang w:val="en-US"/>
        </w:rPr>
        <w:t xml:space="preserve"> It also records game states for each entity (characters and objects) and the influences that changed their states.</w:t>
      </w:r>
      <w:r w:rsidR="00234CEF">
        <w:rPr>
          <w:lang w:val="en-US"/>
        </w:rPr>
        <w:t xml:space="preserve"> After the completion of the gaming session, the collected information, denominated as </w:t>
      </w:r>
      <w:r w:rsidR="00234CEF" w:rsidRPr="00234CEF">
        <w:rPr>
          <w:i/>
          <w:lang w:val="en-US"/>
        </w:rPr>
        <w:t>game flow log</w:t>
      </w:r>
      <w:r w:rsidR="00234CEF">
        <w:rPr>
          <w:lang w:val="en-US"/>
        </w:rPr>
        <w:t>, is exported to an external provenance graph visualization tool</w:t>
      </w:r>
      <w:ins w:id="170" w:author="Leonardo Murta" w:date="2013-07-06T20:06:00Z">
        <w:r w:rsidR="00506E91">
          <w:rPr>
            <w:lang w:val="en-US"/>
          </w:rPr>
          <w:t>:</w:t>
        </w:r>
      </w:ins>
      <w:del w:id="171" w:author="Leonardo Murta" w:date="2013-07-06T20:06:00Z">
        <w:r w:rsidR="00234CEF" w:rsidDel="00506E91">
          <w:rPr>
            <w:lang w:val="en-US"/>
          </w:rPr>
          <w:delText>,</w:delText>
        </w:r>
      </w:del>
      <w:r w:rsidR="00234CEF">
        <w:rPr>
          <w:lang w:val="en-US"/>
        </w:rPr>
        <w:t xml:space="preserve"> </w:t>
      </w:r>
      <w:r w:rsidR="00234CEF" w:rsidRPr="00234CEF">
        <w:rPr>
          <w:i/>
          <w:lang w:val="en-US"/>
        </w:rPr>
        <w:t>Prov Viewer</w:t>
      </w:r>
      <w:r w:rsidR="00234CEF">
        <w:rPr>
          <w:lang w:val="en-US"/>
        </w:rPr>
        <w:t xml:space="preserve">. The </w:t>
      </w:r>
      <w:r w:rsidR="00234CEF" w:rsidRPr="00234CEF">
        <w:rPr>
          <w:i/>
          <w:lang w:val="en-US"/>
        </w:rPr>
        <w:t>game flow log</w:t>
      </w:r>
      <w:r w:rsidR="00234CEF">
        <w:rPr>
          <w:lang w:val="en-US"/>
        </w:rPr>
        <w:t xml:space="preserve"> contains </w:t>
      </w:r>
      <w:del w:id="172" w:author="Leonardo Murta" w:date="2013-07-06T20:07:00Z">
        <w:r w:rsidR="00234CEF" w:rsidDel="00506E91">
          <w:rPr>
            <w:lang w:val="en-US"/>
          </w:rPr>
          <w:delText xml:space="preserve">the </w:delText>
        </w:r>
      </w:del>
      <w:r w:rsidR="00234CEF">
        <w:rPr>
          <w:lang w:val="en-US"/>
        </w:rPr>
        <w:t xml:space="preserve">provenance information from the gaming session and is used by </w:t>
      </w:r>
      <w:r w:rsidR="00234CEF" w:rsidRPr="00234CEF">
        <w:rPr>
          <w:i/>
          <w:lang w:val="en-US"/>
        </w:rPr>
        <w:t>Prov Viewer</w:t>
      </w:r>
      <w:r w:rsidR="00234CEF">
        <w:rPr>
          <w:lang w:val="en-US"/>
        </w:rPr>
        <w:t xml:space="preserve"> to plot the game’s provenance graph.</w:t>
      </w:r>
    </w:p>
    <w:p w14:paraId="1C831EDF" w14:textId="1110C2CA" w:rsidR="000274F3" w:rsidRDefault="00234CEF" w:rsidP="000274F3">
      <w:pPr>
        <w:rPr>
          <w:lang w:val="en-US"/>
        </w:rPr>
      </w:pPr>
      <w:r>
        <w:rPr>
          <w:lang w:val="en-US"/>
        </w:rPr>
        <w:t xml:space="preserve"> The provenance graph </w:t>
      </w:r>
      <w:r w:rsidR="000274F3" w:rsidRPr="000274F3">
        <w:rPr>
          <w:lang w:val="en-US"/>
        </w:rPr>
        <w:t>allows post game analysis to discover issues that contributed to specific game flows and results achieved throughout the gam</w:t>
      </w:r>
      <w:ins w:id="173" w:author="Leonardo Murta" w:date="2013-07-06T20:07:00Z">
        <w:r w:rsidR="00506E91">
          <w:rPr>
            <w:lang w:val="en-US"/>
          </w:rPr>
          <w:t>e</w:t>
        </w:r>
      </w:ins>
      <w:del w:id="174" w:author="Leonardo Murta" w:date="2013-07-06T20:07:00Z">
        <w:r w:rsidR="000274F3" w:rsidRPr="000274F3" w:rsidDel="00506E91">
          <w:rPr>
            <w:lang w:val="en-US"/>
          </w:rPr>
          <w:delText>ing</w:delText>
        </w:r>
      </w:del>
      <w:r w:rsidR="000274F3" w:rsidRPr="000274F3">
        <w:rPr>
          <w:lang w:val="en-US"/>
        </w:rPr>
        <w:t xml:space="preserve"> session. This analysis can be used </w:t>
      </w:r>
      <w:del w:id="175" w:author="Leonardo Murta" w:date="2013-07-06T20:07:00Z">
        <w:r w:rsidR="000274F3" w:rsidRPr="000274F3" w:rsidDel="00892A39">
          <w:rPr>
            <w:lang w:val="en-US"/>
          </w:rPr>
          <w:delText xml:space="preserve">on games </w:delText>
        </w:r>
      </w:del>
      <w:r w:rsidR="000274F3" w:rsidRPr="000274F3">
        <w:rPr>
          <w:lang w:val="en-US"/>
        </w:rPr>
        <w:t xml:space="preserve">to improve understanding of the game flow and </w:t>
      </w:r>
      <w:r w:rsidR="00037A16">
        <w:rPr>
          <w:lang w:val="en-US"/>
        </w:rPr>
        <w:t xml:space="preserve">to </w:t>
      </w:r>
      <w:r w:rsidR="000274F3" w:rsidRPr="000274F3">
        <w:rPr>
          <w:lang w:val="en-US"/>
        </w:rPr>
        <w:t xml:space="preserve">identify actions that influenced the outcome, aiding the player to understand why they happened the way they did. It can also be used to analyze </w:t>
      </w:r>
      <w:r w:rsidR="003D4185">
        <w:rPr>
          <w:lang w:val="en-US"/>
        </w:rPr>
        <w:t>the</w:t>
      </w:r>
      <w:r w:rsidR="000274F3" w:rsidRPr="000274F3">
        <w:rPr>
          <w:lang w:val="en-US"/>
        </w:rPr>
        <w:t xml:space="preserve"> game story development, how it was generated, and which events affected it</w:t>
      </w:r>
      <w:r w:rsidR="00037A16">
        <w:rPr>
          <w:lang w:val="en-US"/>
        </w:rPr>
        <w:t>.</w:t>
      </w:r>
    </w:p>
    <w:p w14:paraId="6D43FF8A" w14:textId="6BA8FAF5" w:rsidR="00037A16" w:rsidRDefault="00037A16" w:rsidP="000274F3">
      <w:pPr>
        <w:rPr>
          <w:lang w:val="en-US"/>
        </w:rPr>
      </w:pPr>
      <w:del w:id="176" w:author="Leonardo Murta" w:date="2013-07-06T20:08:00Z">
        <w:r w:rsidDel="00892A39">
          <w:rPr>
            <w:lang w:val="en-US"/>
          </w:rPr>
          <w:delText xml:space="preserve">The provenance graph visualization tool </w:delText>
        </w:r>
      </w:del>
      <w:r w:rsidRPr="00037A16">
        <w:rPr>
          <w:i/>
          <w:lang w:val="en-US"/>
        </w:rPr>
        <w:t>Prov Viewer</w:t>
      </w:r>
      <w:r>
        <w:rPr>
          <w:lang w:val="en-US"/>
        </w:rPr>
        <w:t xml:space="preserve"> </w:t>
      </w:r>
      <w:del w:id="177" w:author="Leonardo Murta" w:date="2013-07-06T20:08:00Z">
        <w:r w:rsidDel="00892A39">
          <w:rPr>
            <w:lang w:val="en-US"/>
          </w:rPr>
          <w:delText xml:space="preserve">utilizes </w:delText>
        </w:r>
      </w:del>
      <w:ins w:id="178" w:author="Leonardo Murta" w:date="2013-07-06T20:08:00Z">
        <w:r w:rsidR="00892A39">
          <w:rPr>
            <w:lang w:val="en-US"/>
          </w:rPr>
          <w:t xml:space="preserve">uses </w:t>
        </w:r>
      </w:ins>
      <w:r>
        <w:rPr>
          <w:lang w:val="en-US"/>
        </w:rPr>
        <w:t xml:space="preserve">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 xml:space="preserve">This allows for faster identification of the influences in the game, which is possible due </w:t>
      </w:r>
      <w:del w:id="179" w:author="Leonardo Murta" w:date="2013-07-06T20:09:00Z">
        <w:r w:rsidR="00332969" w:rsidDel="00892A39">
          <w:rPr>
            <w:lang w:val="en-US"/>
          </w:rPr>
          <w:delText xml:space="preserve">how </w:delText>
        </w:r>
      </w:del>
      <w:ins w:id="180" w:author="Leonardo Murta" w:date="2013-07-06T20:09:00Z">
        <w:r w:rsidR="00892A39">
          <w:rPr>
            <w:lang w:val="en-US"/>
          </w:rPr>
          <w:t xml:space="preserve">the way </w:t>
        </w:r>
      </w:ins>
      <w:r w:rsidR="00332969">
        <w:rPr>
          <w:lang w:val="en-US"/>
        </w:rPr>
        <w:t>the provenance graph is structured.</w:t>
      </w:r>
    </w:p>
    <w:p w14:paraId="64AF499E" w14:textId="28CCF21D" w:rsidR="00332969" w:rsidRDefault="000B3833" w:rsidP="000274F3">
      <w:pPr>
        <w:rPr>
          <w:lang w:val="en-US"/>
        </w:rPr>
      </w:pPr>
      <w:del w:id="181" w:author="Leonardo Murta" w:date="2013-07-06T20:10:00Z">
        <w:r w:rsidDel="00AF2AB4">
          <w:rPr>
            <w:lang w:val="en-US"/>
          </w:rPr>
          <w:delText xml:space="preserve">The usage of provenance graph for analysis provides faster and more precise answers when determining the reasons of </w:delText>
        </w:r>
      </w:del>
      <w:del w:id="182" w:author="Leonardo Murta" w:date="2013-07-06T20:09:00Z">
        <w:r w:rsidDel="00AF2AB4">
          <w:rPr>
            <w:lang w:val="en-US"/>
          </w:rPr>
          <w:delText xml:space="preserve">events </w:delText>
        </w:r>
      </w:del>
      <w:del w:id="183" w:author="Leonardo Murta" w:date="2013-07-06T20:10:00Z">
        <w:r w:rsidDel="00AF2AB4">
          <w:rPr>
            <w:lang w:val="en-US"/>
          </w:rPr>
          <w:delText xml:space="preserve">outcomes in a game, in comparison with watching a replay of the game session. </w:delText>
        </w:r>
      </w:del>
      <w:r>
        <w:rPr>
          <w:lang w:val="en-US"/>
        </w:rPr>
        <w:t xml:space="preserve">Both precision and agility were evaluated by an experiment where </w:t>
      </w:r>
      <w:r w:rsidR="00AA4316">
        <w:rPr>
          <w:lang w:val="en-US"/>
        </w:rPr>
        <w:t xml:space="preserve">volunteers </w:t>
      </w:r>
      <w:r>
        <w:rPr>
          <w:lang w:val="en-US"/>
        </w:rPr>
        <w:t xml:space="preserve">watched a game session and answered a questionnaire </w:t>
      </w:r>
      <w:r w:rsidR="00AA4316">
        <w:rPr>
          <w:lang w:val="en-US"/>
        </w:rPr>
        <w:t>containing</w:t>
      </w:r>
      <w:r>
        <w:rPr>
          <w:lang w:val="en-US"/>
        </w:rPr>
        <w:t xml:space="preserve"> specific questions about certain events that occurred in the game.</w:t>
      </w:r>
      <w:r w:rsidR="00AA4316">
        <w:rPr>
          <w:lang w:val="en-US"/>
        </w:rPr>
        <w:t xml:space="preserve"> Half the volunteers in the experiment had access to the provenance graph while the other half had only access to the replay.</w:t>
      </w:r>
      <w:ins w:id="184" w:author="Leonardo Murta" w:date="2013-07-06T20:10:00Z">
        <w:r w:rsidR="00AF2AB4" w:rsidRPr="00AF2AB4">
          <w:rPr>
            <w:lang w:val="en-US"/>
          </w:rPr>
          <w:t xml:space="preserve"> </w:t>
        </w:r>
        <w:r w:rsidR="00AF2AB4">
          <w:rPr>
            <w:lang w:val="en-US"/>
          </w:rPr>
          <w:t xml:space="preserve">As a result, we could conclude that </w:t>
        </w:r>
      </w:ins>
      <w:ins w:id="185" w:author="Leonardo Murta" w:date="2013-07-06T20:11:00Z">
        <w:r w:rsidR="00AF2AB4">
          <w:rPr>
            <w:lang w:val="en-US"/>
          </w:rPr>
          <w:t xml:space="preserve">in the experiment context </w:t>
        </w:r>
      </w:ins>
      <w:ins w:id="186" w:author="Leonardo Murta" w:date="2013-07-06T20:10:00Z">
        <w:r w:rsidR="00AF2AB4">
          <w:rPr>
            <w:lang w:val="en-US"/>
          </w:rPr>
          <w:t>the usage of provenance graph for analysis provided faster and more precise answers when determining the reasons of outcomes in a game, in comparison with watching a replay of the game session.</w:t>
        </w:r>
      </w:ins>
    </w:p>
    <w:p w14:paraId="33A80F3C" w14:textId="3292845B" w:rsidR="004E41A8" w:rsidRDefault="004E41A8" w:rsidP="000274F3">
      <w:pPr>
        <w:rPr>
          <w:lang w:val="en-US"/>
        </w:rPr>
      </w:pPr>
      <w:r w:rsidRPr="004E41A8">
        <w:rPr>
          <w:lang w:val="en-US"/>
        </w:rPr>
        <w:lastRenderedPageBreak/>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w:t>
      </w:r>
      <w:ins w:id="187" w:author="Leonardo Murta" w:date="2013-07-06T20:11:00Z">
        <w:r w:rsidR="00705EA5">
          <w:rPr>
            <w:lang w:val="en-US"/>
          </w:rPr>
          <w:t xml:space="preserve">here </w:t>
        </w:r>
      </w:ins>
      <w:r w:rsidRPr="004E41A8">
        <w:rPr>
          <w:lang w:val="en-US"/>
        </w:rPr>
        <w:t xml:space="preserve">are applicable to other kinds of games and useful to support advanced </w:t>
      </w:r>
      <w:r>
        <w:rPr>
          <w:lang w:val="en-US"/>
        </w:rPr>
        <w:t xml:space="preserve">forms of </w:t>
      </w:r>
      <w:r w:rsidRPr="004E41A8">
        <w:rPr>
          <w:lang w:val="en-US"/>
        </w:rPr>
        <w:t>analysis</w:t>
      </w:r>
      <w:r>
        <w:rPr>
          <w:lang w:val="en-US"/>
        </w:rPr>
        <w:t>.</w:t>
      </w:r>
      <w:r w:rsidRPr="004E41A8">
        <w:rPr>
          <w:lang w:val="en-US"/>
        </w:rPr>
        <w:t xml:space="preserve"> </w:t>
      </w:r>
      <w:r>
        <w:rPr>
          <w:lang w:val="en-US"/>
        </w:rPr>
        <w:t>The</w:t>
      </w:r>
      <w:ins w:id="188" w:author="Leonardo Murta" w:date="2013-07-06T20:12:00Z">
        <w:r w:rsidR="00705EA5">
          <w:rPr>
            <w:lang w:val="en-US"/>
          </w:rPr>
          <w:t>se</w:t>
        </w:r>
      </w:ins>
      <w:r>
        <w:rPr>
          <w:lang w:val="en-US"/>
        </w:rPr>
        <w:t xml:space="preserve"> concepts </w:t>
      </w:r>
      <w:del w:id="189" w:author="Leonardo Murta" w:date="2013-07-06T20:12:00Z">
        <w:r w:rsidDel="00705EA5">
          <w:rPr>
            <w:lang w:val="en-US"/>
          </w:rPr>
          <w:delText xml:space="preserve">presented </w:delText>
        </w:r>
      </w:del>
      <w:r>
        <w:rPr>
          <w:lang w:val="en-US"/>
        </w:rPr>
        <w:t xml:space="preserve">may be useful for </w:t>
      </w:r>
      <w:r w:rsidRPr="004E41A8">
        <w:rPr>
          <w:lang w:val="en-US"/>
        </w:rPr>
        <w:t>gameplay balancing</w:t>
      </w:r>
      <w:r>
        <w:rPr>
          <w:lang w:val="en-US"/>
        </w:rPr>
        <w:t xml:space="preserve"> and design</w:t>
      </w:r>
      <w:r w:rsidRPr="004E41A8">
        <w:rPr>
          <w:lang w:val="en-US"/>
        </w:rPr>
        <w:t xml:space="preserve">, </w:t>
      </w:r>
      <w:del w:id="190" w:author="Leonardo Murta" w:date="2013-07-06T20:12:00Z">
        <w:r w:rsidRPr="004E41A8" w:rsidDel="00705EA5">
          <w:rPr>
            <w:lang w:val="en-US"/>
          </w:rPr>
          <w:delText xml:space="preserve">behaviors </w:delText>
        </w:r>
      </w:del>
      <w:r w:rsidRPr="004E41A8">
        <w:rPr>
          <w:lang w:val="en-US"/>
        </w:rPr>
        <w:t>data mining</w:t>
      </w:r>
      <w:ins w:id="191" w:author="Leonardo Murta" w:date="2013-07-06T20:12:00Z">
        <w:r w:rsidR="00705EA5">
          <w:rPr>
            <w:lang w:val="en-US"/>
          </w:rPr>
          <w:t xml:space="preserve"> of </w:t>
        </w:r>
        <w:r w:rsidR="00705EA5" w:rsidRPr="004E41A8">
          <w:rPr>
            <w:lang w:val="en-US"/>
          </w:rPr>
          <w:t>behaviors</w:t>
        </w:r>
      </w:ins>
      <w:r w:rsidRPr="004E41A8">
        <w:rPr>
          <w:lang w:val="en-US"/>
        </w:rPr>
        <w:t>, storytelling</w:t>
      </w:r>
      <w:r>
        <w:rPr>
          <w:lang w:val="en-US"/>
        </w:rPr>
        <w:t xml:space="preserve">, gameplay metrics, and </w:t>
      </w:r>
      <w:r w:rsidR="003D4185">
        <w:rPr>
          <w:lang w:val="en-US"/>
        </w:rPr>
        <w:t>aiding developers by</w:t>
      </w:r>
      <w:r>
        <w:rPr>
          <w:lang w:val="en-US"/>
        </w:rPr>
        <w:t xml:space="preserve"> detect</w:t>
      </w:r>
      <w:r w:rsidR="003D4185">
        <w:rPr>
          <w:lang w:val="en-US"/>
        </w:rPr>
        <w:t>ing</w:t>
      </w:r>
      <w:r>
        <w:rPr>
          <w:lang w:val="en-US"/>
        </w:rPr>
        <w:t xml:space="preserve"> gameplay issues</w:t>
      </w:r>
      <w:r w:rsidRPr="004E41A8">
        <w:rPr>
          <w:lang w:val="en-US"/>
        </w:rPr>
        <w:t xml:space="preserve">.  </w:t>
      </w:r>
    </w:p>
    <w:p w14:paraId="515D4CA9" w14:textId="77777777" w:rsidR="00180F33" w:rsidRDefault="00180F33" w:rsidP="000274F3">
      <w:pPr>
        <w:rPr>
          <w:lang w:val="en-US"/>
        </w:rPr>
      </w:pPr>
      <w:commentRangeStart w:id="192"/>
      <w:r>
        <w:rPr>
          <w:lang w:val="en-US"/>
        </w:rPr>
        <w:t xml:space="preserve">These features </w:t>
      </w:r>
      <w:r w:rsidR="00214586">
        <w:rPr>
          <w:lang w:val="en-US"/>
        </w:rPr>
        <w:t xml:space="preserve">from the provenance in games approach are at </w:t>
      </w:r>
      <w:r w:rsidR="00851FBE">
        <w:rPr>
          <w:lang w:val="en-US"/>
        </w:rPr>
        <w:fldChar w:fldCharType="begin"/>
      </w:r>
      <w:r w:rsidR="00171BB4">
        <w:rPr>
          <w:lang w:val="en-US"/>
        </w:rPr>
        <w:instrText xml:space="preserve"> REF _Ref360735368 \h </w:instrText>
      </w:r>
      <w:r w:rsidR="00851FBE">
        <w:rPr>
          <w:lang w:val="en-US"/>
        </w:rPr>
      </w:r>
      <w:r w:rsidR="00851FBE">
        <w:rPr>
          <w:lang w:val="en-US"/>
        </w:rPr>
        <w:fldChar w:fldCharType="separate"/>
      </w:r>
      <w:r w:rsidR="00171BB4" w:rsidRPr="00171BB4">
        <w:rPr>
          <w:lang w:val="en-US"/>
        </w:rPr>
        <w:t xml:space="preserve">Table </w:t>
      </w:r>
      <w:r w:rsidR="00171BB4" w:rsidRPr="00171BB4">
        <w:rPr>
          <w:noProof/>
          <w:lang w:val="en-US"/>
        </w:rPr>
        <w:t>1</w:t>
      </w:r>
      <w:r w:rsidR="00851FBE">
        <w:rPr>
          <w:lang w:val="en-US"/>
        </w:rPr>
        <w:fldChar w:fldCharType="end"/>
      </w:r>
      <w:r w:rsidR="00214586">
        <w:rPr>
          <w:lang w:val="en-US"/>
        </w:rPr>
        <w:t>, which is an extension</w:t>
      </w:r>
      <w:r w:rsidR="00A5640C">
        <w:rPr>
          <w:lang w:val="en-US"/>
        </w:rPr>
        <w:t>, adding our approach,</w:t>
      </w:r>
      <w:r w:rsidR="00214586">
        <w:rPr>
          <w:lang w:val="en-US"/>
        </w:rPr>
        <w:t xml:space="preserve"> of Table </w:t>
      </w:r>
      <w:commentRangeStart w:id="193"/>
      <w:r w:rsidR="00214586">
        <w:rPr>
          <w:lang w:val="en-US"/>
        </w:rPr>
        <w:t>Y</w:t>
      </w:r>
      <w:commentRangeEnd w:id="193"/>
      <w:r w:rsidR="00171BB4">
        <w:rPr>
          <w:rStyle w:val="CommentReference"/>
        </w:rPr>
        <w:commentReference w:id="193"/>
      </w:r>
      <w:r w:rsidR="00214586">
        <w:rPr>
          <w:lang w:val="en-US"/>
        </w:rPr>
        <w:t xml:space="preserve"> from Section 2.6 </w:t>
      </w:r>
      <w:r w:rsidR="00171BB4">
        <w:rPr>
          <w:lang w:val="en-US"/>
        </w:rPr>
        <w:t>from</w:t>
      </w:r>
      <w:r w:rsidR="00214586">
        <w:rPr>
          <w:lang w:val="en-US"/>
        </w:rPr>
        <w:t xml:space="preserve"> Chapter 2.</w:t>
      </w:r>
      <w:r>
        <w:rPr>
          <w:lang w:val="en-US"/>
        </w:rPr>
        <w:t xml:space="preserve"> </w:t>
      </w:r>
      <w:commentRangeEnd w:id="192"/>
      <w:r w:rsidR="00705EA5">
        <w:rPr>
          <w:rStyle w:val="CommentReference"/>
        </w:rPr>
        <w:commentReference w:id="192"/>
      </w:r>
    </w:p>
    <w:p w14:paraId="0352BD66" w14:textId="77777777" w:rsidR="001C6913" w:rsidRPr="001C6913" w:rsidRDefault="001C6913" w:rsidP="001C6913">
      <w:pPr>
        <w:rPr>
          <w:lang w:val="en-US"/>
        </w:rPr>
      </w:pPr>
    </w:p>
    <w:p w14:paraId="1838A8E8" w14:textId="3F2DB84A" w:rsidR="00171BB4" w:rsidRPr="00171BB4" w:rsidRDefault="00171BB4" w:rsidP="00171BB4">
      <w:pPr>
        <w:pStyle w:val="Caption"/>
        <w:keepNext/>
        <w:ind w:firstLine="0"/>
        <w:jc w:val="center"/>
        <w:rPr>
          <w:color w:val="auto"/>
          <w:sz w:val="24"/>
        </w:rPr>
      </w:pPr>
      <w:bookmarkStart w:id="194" w:name="_Ref360735368"/>
      <w:r w:rsidRPr="00171BB4">
        <w:rPr>
          <w:color w:val="auto"/>
          <w:sz w:val="24"/>
        </w:rPr>
        <w:t xml:space="preserve">Table </w:t>
      </w:r>
      <w:r w:rsidR="00851FBE" w:rsidRPr="00171BB4">
        <w:rPr>
          <w:color w:val="auto"/>
          <w:sz w:val="24"/>
        </w:rPr>
        <w:fldChar w:fldCharType="begin"/>
      </w:r>
      <w:r w:rsidRPr="00171BB4">
        <w:rPr>
          <w:color w:val="auto"/>
          <w:sz w:val="24"/>
        </w:rPr>
        <w:instrText xml:space="preserve"> SEQ Table \* ARABIC </w:instrText>
      </w:r>
      <w:r w:rsidR="00851FBE" w:rsidRPr="00171BB4">
        <w:rPr>
          <w:color w:val="auto"/>
          <w:sz w:val="24"/>
        </w:rPr>
        <w:fldChar w:fldCharType="separate"/>
      </w:r>
      <w:r w:rsidRPr="00171BB4">
        <w:rPr>
          <w:noProof/>
          <w:color w:val="auto"/>
          <w:sz w:val="24"/>
        </w:rPr>
        <w:t>1</w:t>
      </w:r>
      <w:r w:rsidR="00851FBE" w:rsidRPr="00171BB4">
        <w:rPr>
          <w:color w:val="auto"/>
          <w:sz w:val="24"/>
        </w:rPr>
        <w:fldChar w:fldCharType="end"/>
      </w:r>
      <w:bookmarkEnd w:id="194"/>
      <w:r w:rsidRPr="00171BB4">
        <w:rPr>
          <w:color w:val="auto"/>
          <w:sz w:val="24"/>
        </w:rPr>
        <w:t xml:space="preserve">: Comparative chart </w:t>
      </w:r>
      <w:del w:id="195" w:author="Leonardo Murta" w:date="2013-07-06T20:15:00Z">
        <w:r w:rsidRPr="00171BB4" w:rsidDel="004F4972">
          <w:rPr>
            <w:color w:val="auto"/>
            <w:sz w:val="24"/>
          </w:rPr>
          <w:delText xml:space="preserve">between </w:delText>
        </w:r>
      </w:del>
      <w:ins w:id="196" w:author="Leonardo Murta" w:date="2013-07-06T20:15:00Z">
        <w:r w:rsidR="004F4972">
          <w:rPr>
            <w:color w:val="auto"/>
            <w:sz w:val="24"/>
          </w:rPr>
          <w:t>among</w:t>
        </w:r>
        <w:r w:rsidR="004F4972" w:rsidRPr="00171BB4">
          <w:rPr>
            <w:color w:val="auto"/>
            <w:sz w:val="24"/>
          </w:rPr>
          <w:t xml:space="preserve"> </w:t>
        </w:r>
      </w:ins>
      <w:r w:rsidRPr="00171BB4">
        <w:rPr>
          <w:color w:val="auto"/>
          <w:sz w:val="24"/>
        </w:rPr>
        <w:t>approaches</w:t>
      </w:r>
    </w:p>
    <w:tbl>
      <w:tblPr>
        <w:tblStyle w:val="MediumGrid3-Accent1"/>
        <w:tblW w:w="0" w:type="auto"/>
        <w:jc w:val="center"/>
        <w:tblLook w:val="04A0" w:firstRow="1" w:lastRow="0" w:firstColumn="1" w:lastColumn="0" w:noHBand="0" w:noVBand="1"/>
      </w:tblPr>
      <w:tblGrid>
        <w:gridCol w:w="1977"/>
        <w:gridCol w:w="612"/>
        <w:gridCol w:w="612"/>
        <w:gridCol w:w="612"/>
        <w:gridCol w:w="612"/>
        <w:gridCol w:w="612"/>
      </w:tblGrid>
      <w:tr w:rsidR="001C6913" w14:paraId="5054C545" w14:textId="77777777" w:rsidTr="00171BB4">
        <w:trPr>
          <w:cnfStyle w:val="100000000000" w:firstRow="1" w:lastRow="0" w:firstColumn="0" w:lastColumn="0" w:oddVBand="0" w:evenVBand="0" w:oddHBand="0" w:evenHBand="0" w:firstRowFirstColumn="0" w:firstRowLastColumn="0" w:lastRowFirstColumn="0" w:lastRowLastColumn="0"/>
          <w:cantSplit/>
          <w:trHeight w:val="2392"/>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B47E43" w14:textId="77777777" w:rsidR="001C6913" w:rsidRDefault="00056E0E" w:rsidP="006D6E16">
            <w:pPr>
              <w:ind w:firstLine="0"/>
              <w:jc w:val="center"/>
              <w:rPr>
                <w:lang w:val="en-US"/>
              </w:rPr>
            </w:pPr>
            <w:commentRangeStart w:id="197"/>
            <w:r>
              <w:rPr>
                <w:lang w:val="en-US"/>
              </w:rPr>
              <w:t>Features</w:t>
            </w:r>
            <w:commentRangeEnd w:id="197"/>
            <w:r w:rsidR="00705EA5">
              <w:rPr>
                <w:rStyle w:val="CommentReference"/>
                <w:b w:val="0"/>
                <w:bCs w:val="0"/>
                <w:color w:val="auto"/>
              </w:rPr>
              <w:commentReference w:id="197"/>
            </w:r>
          </w:p>
        </w:tc>
        <w:tc>
          <w:tcPr>
            <w:tcW w:w="612" w:type="dxa"/>
            <w:textDirection w:val="btLr"/>
          </w:tcPr>
          <w:p w14:paraId="375CA0BD" w14:textId="77777777" w:rsidR="001C6913" w:rsidRDefault="001C6913" w:rsidP="006D6E16">
            <w:pPr>
              <w:ind w:left="113" w:right="113" w:firstLine="0"/>
              <w:jc w:val="center"/>
              <w:cnfStyle w:val="100000000000" w:firstRow="1" w:lastRow="0" w:firstColumn="0" w:lastColumn="0" w:oddVBand="0" w:evenVBand="0" w:oddHBand="0" w:evenHBand="0" w:firstRowFirstColumn="0" w:firstRowLastColumn="0" w:lastRowFirstColumn="0" w:lastRowLastColumn="0"/>
              <w:rPr>
                <w:lang w:val="en-US"/>
              </w:rPr>
            </w:pPr>
            <w:commentRangeStart w:id="198"/>
            <w:commentRangeStart w:id="199"/>
            <w:r>
              <w:rPr>
                <w:lang w:val="en-US"/>
              </w:rPr>
              <w:t>GVM</w:t>
            </w:r>
            <w:commentRangeEnd w:id="198"/>
            <w:r w:rsidR="00326203">
              <w:rPr>
                <w:rStyle w:val="CommentReference"/>
                <w:b w:val="0"/>
                <w:bCs w:val="0"/>
                <w:color w:val="auto"/>
              </w:rPr>
              <w:commentReference w:id="198"/>
            </w:r>
            <w:commentRangeEnd w:id="199"/>
            <w:r w:rsidR="00B00635">
              <w:rPr>
                <w:rStyle w:val="CommentReference"/>
                <w:b w:val="0"/>
                <w:bCs w:val="0"/>
                <w:color w:val="auto"/>
              </w:rPr>
              <w:commentReference w:id="199"/>
            </w:r>
          </w:p>
        </w:tc>
        <w:tc>
          <w:tcPr>
            <w:tcW w:w="612" w:type="dxa"/>
            <w:textDirection w:val="btLr"/>
          </w:tcPr>
          <w:p w14:paraId="778F48AD" w14:textId="77777777" w:rsidR="001C6913" w:rsidRDefault="001C6913" w:rsidP="006D6E16">
            <w:pPr>
              <w:ind w:left="113" w:right="113" w:firstLine="0"/>
              <w:jc w:val="center"/>
              <w:cnfStyle w:val="100000000000" w:firstRow="1" w:lastRow="0" w:firstColumn="0" w:lastColumn="0" w:oddVBand="0" w:evenVBand="0" w:oddHBand="0" w:evenHBand="0" w:firstRowFirstColumn="0" w:firstRowLastColumn="0" w:lastRowFirstColumn="0" w:lastRowLastColumn="0"/>
              <w:rPr>
                <w:lang w:val="en-US"/>
              </w:rPr>
            </w:pPr>
            <w:commentRangeStart w:id="200"/>
            <w:r>
              <w:rPr>
                <w:lang w:val="en-US"/>
              </w:rPr>
              <w:t>TRUE</w:t>
            </w:r>
            <w:commentRangeEnd w:id="200"/>
            <w:r w:rsidR="00326203">
              <w:rPr>
                <w:rStyle w:val="CommentReference"/>
                <w:b w:val="0"/>
                <w:bCs w:val="0"/>
                <w:color w:val="auto"/>
              </w:rPr>
              <w:commentReference w:id="200"/>
            </w:r>
          </w:p>
        </w:tc>
        <w:tc>
          <w:tcPr>
            <w:tcW w:w="612" w:type="dxa"/>
            <w:textDirection w:val="btLr"/>
          </w:tcPr>
          <w:p w14:paraId="4EE402C4" w14:textId="77777777" w:rsidR="001C6913" w:rsidRDefault="001C6913" w:rsidP="006D6E16">
            <w:pPr>
              <w:ind w:left="113" w:right="113" w:firstLine="0"/>
              <w:jc w:val="center"/>
              <w:cnfStyle w:val="100000000000" w:firstRow="1" w:lastRow="0" w:firstColumn="0" w:lastColumn="0" w:oddVBand="0" w:evenVBand="0" w:oddHBand="0" w:evenHBand="0" w:firstRowFirstColumn="0" w:firstRowLastColumn="0" w:lastRowFirstColumn="0" w:lastRowLastColumn="0"/>
              <w:rPr>
                <w:lang w:val="en-US"/>
              </w:rPr>
            </w:pPr>
            <w:commentRangeStart w:id="201"/>
            <w:r>
              <w:rPr>
                <w:lang w:val="en-US"/>
              </w:rPr>
              <w:t>Playtracer</w:t>
            </w:r>
            <w:commentRangeEnd w:id="201"/>
            <w:r w:rsidR="00326203">
              <w:rPr>
                <w:rStyle w:val="CommentReference"/>
                <w:b w:val="0"/>
                <w:bCs w:val="0"/>
                <w:color w:val="auto"/>
              </w:rPr>
              <w:commentReference w:id="201"/>
            </w:r>
          </w:p>
        </w:tc>
        <w:tc>
          <w:tcPr>
            <w:tcW w:w="612" w:type="dxa"/>
            <w:textDirection w:val="btLr"/>
          </w:tcPr>
          <w:p w14:paraId="1C4B0507" w14:textId="77777777" w:rsidR="001C6913" w:rsidRDefault="001C6913" w:rsidP="006D6E16">
            <w:pPr>
              <w:ind w:left="113" w:right="113" w:firstLine="0"/>
              <w:jc w:val="center"/>
              <w:cnfStyle w:val="100000000000" w:firstRow="1" w:lastRow="0" w:firstColumn="0" w:lastColumn="0" w:oddVBand="0" w:evenVBand="0" w:oddHBand="0" w:evenHBand="0" w:firstRowFirstColumn="0" w:firstRowLastColumn="0" w:lastRowFirstColumn="0" w:lastRowLastColumn="0"/>
              <w:rPr>
                <w:lang w:val="en-US"/>
              </w:rPr>
            </w:pPr>
            <w:commentRangeStart w:id="202"/>
            <w:r>
              <w:rPr>
                <w:lang w:val="en-US"/>
              </w:rPr>
              <w:t>Play-Graph</w:t>
            </w:r>
            <w:commentRangeEnd w:id="202"/>
            <w:r w:rsidR="00326203">
              <w:rPr>
                <w:rStyle w:val="CommentReference"/>
                <w:b w:val="0"/>
                <w:bCs w:val="0"/>
                <w:color w:val="auto"/>
              </w:rPr>
              <w:commentReference w:id="202"/>
            </w:r>
          </w:p>
        </w:tc>
        <w:tc>
          <w:tcPr>
            <w:tcW w:w="612" w:type="dxa"/>
            <w:textDirection w:val="btLr"/>
          </w:tcPr>
          <w:p w14:paraId="050C9FA2" w14:textId="77777777" w:rsidR="001C6913" w:rsidRDefault="006D6E16" w:rsidP="006D6E16">
            <w:pPr>
              <w:ind w:left="113" w:right="113"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Provenance in Games</w:t>
            </w:r>
          </w:p>
        </w:tc>
      </w:tr>
      <w:tr w:rsidR="001C6913" w14:paraId="3814A509" w14:textId="77777777" w:rsidTr="00171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7" w:type="dxa"/>
          </w:tcPr>
          <w:p w14:paraId="5F20C37A" w14:textId="77777777" w:rsidR="001C6913" w:rsidRDefault="001C6913" w:rsidP="00326203">
            <w:pPr>
              <w:ind w:firstLine="0"/>
              <w:jc w:val="right"/>
              <w:rPr>
                <w:lang w:val="en-US"/>
              </w:rPr>
            </w:pPr>
            <w:r>
              <w:rPr>
                <w:lang w:val="en-US"/>
              </w:rPr>
              <w:t>Graph</w:t>
            </w:r>
          </w:p>
        </w:tc>
        <w:tc>
          <w:tcPr>
            <w:tcW w:w="612" w:type="dxa"/>
          </w:tcPr>
          <w:p w14:paraId="06F8103E"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7593C3BB"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40C8D964"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74489FED"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212C35B2"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1C6913" w14:paraId="668AA15C" w14:textId="77777777" w:rsidTr="00171BB4">
        <w:trPr>
          <w:jc w:val="center"/>
        </w:trPr>
        <w:tc>
          <w:tcPr>
            <w:cnfStyle w:val="001000000000" w:firstRow="0" w:lastRow="0" w:firstColumn="1" w:lastColumn="0" w:oddVBand="0" w:evenVBand="0" w:oddHBand="0" w:evenHBand="0" w:firstRowFirstColumn="0" w:firstRowLastColumn="0" w:lastRowFirstColumn="0" w:lastRowLastColumn="0"/>
            <w:tcW w:w="1977" w:type="dxa"/>
          </w:tcPr>
          <w:p w14:paraId="0B0C2D07" w14:textId="77777777" w:rsidR="001C6913" w:rsidRDefault="001C6913" w:rsidP="0007703C">
            <w:pPr>
              <w:ind w:firstLine="0"/>
              <w:jc w:val="right"/>
              <w:rPr>
                <w:lang w:val="en-US"/>
              </w:rPr>
            </w:pPr>
            <w:r>
              <w:rPr>
                <w:lang w:val="en-US"/>
              </w:rPr>
              <w:t>Graphic</w:t>
            </w:r>
          </w:p>
        </w:tc>
        <w:tc>
          <w:tcPr>
            <w:tcW w:w="612" w:type="dxa"/>
          </w:tcPr>
          <w:p w14:paraId="6D282874"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38A4CBD9"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252D1847"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4E092A78"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50AF0CCB"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1C6913" w14:paraId="083F60AF" w14:textId="77777777" w:rsidTr="00171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7" w:type="dxa"/>
          </w:tcPr>
          <w:p w14:paraId="6F5D298D" w14:textId="77777777" w:rsidR="001C6913" w:rsidRDefault="001C6913" w:rsidP="00326203">
            <w:pPr>
              <w:ind w:firstLine="0"/>
              <w:jc w:val="right"/>
              <w:rPr>
                <w:lang w:val="en-US"/>
              </w:rPr>
            </w:pPr>
            <w:r>
              <w:rPr>
                <w:lang w:val="en-US"/>
              </w:rPr>
              <w:t>State Machine</w:t>
            </w:r>
          </w:p>
        </w:tc>
        <w:tc>
          <w:tcPr>
            <w:tcW w:w="612" w:type="dxa"/>
          </w:tcPr>
          <w:p w14:paraId="640FEBF9"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51DCA312" w14:textId="77777777" w:rsidR="001C6913" w:rsidRDefault="006D6E16"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12" w:type="dxa"/>
          </w:tcPr>
          <w:p w14:paraId="1868CDCC"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07ABBFF0"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62EF0FD6"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1C6913" w14:paraId="670E02B9" w14:textId="77777777" w:rsidTr="00171BB4">
        <w:trPr>
          <w:jc w:val="center"/>
        </w:trPr>
        <w:tc>
          <w:tcPr>
            <w:cnfStyle w:val="001000000000" w:firstRow="0" w:lastRow="0" w:firstColumn="1" w:lastColumn="0" w:oddVBand="0" w:evenVBand="0" w:oddHBand="0" w:evenHBand="0" w:firstRowFirstColumn="0" w:firstRowLastColumn="0" w:lastRowFirstColumn="0" w:lastRowLastColumn="0"/>
            <w:tcW w:w="1977" w:type="dxa"/>
          </w:tcPr>
          <w:p w14:paraId="026CC82F" w14:textId="77777777" w:rsidR="001C6913" w:rsidRDefault="001C6913" w:rsidP="00326203">
            <w:pPr>
              <w:ind w:firstLine="0"/>
              <w:jc w:val="right"/>
              <w:rPr>
                <w:lang w:val="en-US"/>
              </w:rPr>
            </w:pPr>
            <w:r>
              <w:rPr>
                <w:lang w:val="en-US"/>
              </w:rPr>
              <w:t>Data logging</w:t>
            </w:r>
          </w:p>
        </w:tc>
        <w:tc>
          <w:tcPr>
            <w:tcW w:w="612" w:type="dxa"/>
          </w:tcPr>
          <w:p w14:paraId="224865CE"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4E764231"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29D61EAE" w14:textId="77777777" w:rsidR="001C6913" w:rsidRDefault="006D6E16"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12" w:type="dxa"/>
          </w:tcPr>
          <w:p w14:paraId="1663BAA0" w14:textId="77777777" w:rsidR="001C6913" w:rsidRDefault="006D6E16"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12" w:type="dxa"/>
          </w:tcPr>
          <w:p w14:paraId="0AFB558F"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1C6913" w14:paraId="66DB20EE" w14:textId="77777777" w:rsidTr="00171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7" w:type="dxa"/>
          </w:tcPr>
          <w:p w14:paraId="1F8B60C1" w14:textId="77777777" w:rsidR="001C6913" w:rsidRDefault="001C6913" w:rsidP="00326203">
            <w:pPr>
              <w:ind w:firstLine="0"/>
              <w:jc w:val="right"/>
              <w:rPr>
                <w:lang w:val="en-US"/>
              </w:rPr>
            </w:pPr>
            <w:r>
              <w:rPr>
                <w:lang w:val="en-US"/>
              </w:rPr>
              <w:t>Event Context</w:t>
            </w:r>
          </w:p>
        </w:tc>
        <w:tc>
          <w:tcPr>
            <w:tcW w:w="612" w:type="dxa"/>
          </w:tcPr>
          <w:p w14:paraId="410B9505"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7460B08A"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3C61822A"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03CB4B9F"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2920B561"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1C6913" w14:paraId="5E1AC7A5" w14:textId="77777777" w:rsidTr="00171BB4">
        <w:trPr>
          <w:jc w:val="center"/>
        </w:trPr>
        <w:tc>
          <w:tcPr>
            <w:cnfStyle w:val="001000000000" w:firstRow="0" w:lastRow="0" w:firstColumn="1" w:lastColumn="0" w:oddVBand="0" w:evenVBand="0" w:oddHBand="0" w:evenHBand="0" w:firstRowFirstColumn="0" w:firstRowLastColumn="0" w:lastRowFirstColumn="0" w:lastRowLastColumn="0"/>
            <w:tcW w:w="1977" w:type="dxa"/>
          </w:tcPr>
          <w:p w14:paraId="7F8B2A5E" w14:textId="77777777" w:rsidR="001C6913" w:rsidRDefault="001C6913" w:rsidP="00326203">
            <w:pPr>
              <w:ind w:firstLine="0"/>
              <w:jc w:val="right"/>
              <w:rPr>
                <w:lang w:val="en-US"/>
              </w:rPr>
            </w:pPr>
            <w:r>
              <w:rPr>
                <w:lang w:val="en-US"/>
              </w:rPr>
              <w:t>Player Behavior</w:t>
            </w:r>
          </w:p>
        </w:tc>
        <w:tc>
          <w:tcPr>
            <w:tcW w:w="612" w:type="dxa"/>
          </w:tcPr>
          <w:p w14:paraId="18E5452C" w14:textId="77777777" w:rsidR="001C6913" w:rsidRDefault="00056E0E"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12" w:type="dxa"/>
          </w:tcPr>
          <w:p w14:paraId="2E9B678D"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1AE05967"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2BD27B58"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44D297EA"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1C6913" w14:paraId="0C28955E" w14:textId="77777777" w:rsidTr="00171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7" w:type="dxa"/>
          </w:tcPr>
          <w:p w14:paraId="4469E466" w14:textId="77777777" w:rsidR="001C6913" w:rsidRDefault="001C6913" w:rsidP="00326203">
            <w:pPr>
              <w:ind w:firstLine="0"/>
              <w:jc w:val="right"/>
              <w:rPr>
                <w:lang w:val="en-US"/>
              </w:rPr>
            </w:pPr>
            <w:r>
              <w:rPr>
                <w:lang w:val="en-US"/>
              </w:rPr>
              <w:t>Actions</w:t>
            </w:r>
          </w:p>
        </w:tc>
        <w:tc>
          <w:tcPr>
            <w:tcW w:w="612" w:type="dxa"/>
          </w:tcPr>
          <w:p w14:paraId="2D6C06A1"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244725B5"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587E54B6"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612" w:type="dxa"/>
          </w:tcPr>
          <w:p w14:paraId="0184C0A8"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5CDFAE24"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1C6913" w14:paraId="72C09D04" w14:textId="77777777" w:rsidTr="00171BB4">
        <w:trPr>
          <w:jc w:val="center"/>
        </w:trPr>
        <w:tc>
          <w:tcPr>
            <w:cnfStyle w:val="001000000000" w:firstRow="0" w:lastRow="0" w:firstColumn="1" w:lastColumn="0" w:oddVBand="0" w:evenVBand="0" w:oddHBand="0" w:evenHBand="0" w:firstRowFirstColumn="0" w:firstRowLastColumn="0" w:lastRowFirstColumn="0" w:lastRowLastColumn="0"/>
            <w:tcW w:w="1977" w:type="dxa"/>
          </w:tcPr>
          <w:p w14:paraId="0BF6E083" w14:textId="77777777" w:rsidR="001C6913" w:rsidRDefault="001C6913" w:rsidP="00326203">
            <w:pPr>
              <w:ind w:firstLine="0"/>
              <w:jc w:val="right"/>
              <w:rPr>
                <w:lang w:val="en-US"/>
              </w:rPr>
            </w:pPr>
            <w:r>
              <w:rPr>
                <w:lang w:val="en-US"/>
              </w:rPr>
              <w:t>Statistical data mining</w:t>
            </w:r>
          </w:p>
        </w:tc>
        <w:tc>
          <w:tcPr>
            <w:tcW w:w="612" w:type="dxa"/>
          </w:tcPr>
          <w:p w14:paraId="190FBF42"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0C290D43"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1DEE855B"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627EA882"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12" w:type="dxa"/>
          </w:tcPr>
          <w:p w14:paraId="301362C3"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1C6913" w14:paraId="6EA21FA8" w14:textId="77777777" w:rsidTr="00171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7" w:type="dxa"/>
          </w:tcPr>
          <w:p w14:paraId="62549BE9" w14:textId="77777777" w:rsidR="001C6913" w:rsidRDefault="001C6913" w:rsidP="00326203">
            <w:pPr>
              <w:ind w:firstLine="0"/>
              <w:jc w:val="right"/>
              <w:rPr>
                <w:lang w:val="en-US"/>
              </w:rPr>
            </w:pPr>
            <w:r>
              <w:rPr>
                <w:lang w:val="en-US"/>
              </w:rPr>
              <w:t>Developer-Oriented</w:t>
            </w:r>
          </w:p>
        </w:tc>
        <w:tc>
          <w:tcPr>
            <w:tcW w:w="612" w:type="dxa"/>
          </w:tcPr>
          <w:p w14:paraId="62EE246A"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64F7F07D"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16D1E087"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0C9F4ADA"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612" w:type="dxa"/>
          </w:tcPr>
          <w:p w14:paraId="56073C53" w14:textId="77777777" w:rsidR="001C6913" w:rsidRDefault="001C6913" w:rsidP="0032620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1C6913" w14:paraId="3A51C33B" w14:textId="77777777" w:rsidTr="00171BB4">
        <w:trPr>
          <w:jc w:val="center"/>
        </w:trPr>
        <w:tc>
          <w:tcPr>
            <w:cnfStyle w:val="001000000000" w:firstRow="0" w:lastRow="0" w:firstColumn="1" w:lastColumn="0" w:oddVBand="0" w:evenVBand="0" w:oddHBand="0" w:evenHBand="0" w:firstRowFirstColumn="0" w:firstRowLastColumn="0" w:lastRowFirstColumn="0" w:lastRowLastColumn="0"/>
            <w:tcW w:w="1977" w:type="dxa"/>
          </w:tcPr>
          <w:p w14:paraId="5CA55243" w14:textId="77777777" w:rsidR="001C6913" w:rsidRDefault="001C6913" w:rsidP="00326203">
            <w:pPr>
              <w:ind w:firstLine="0"/>
              <w:jc w:val="right"/>
              <w:rPr>
                <w:lang w:val="en-US"/>
              </w:rPr>
            </w:pPr>
            <w:r>
              <w:rPr>
                <w:lang w:val="en-US"/>
              </w:rPr>
              <w:t>Player-Oriented</w:t>
            </w:r>
          </w:p>
        </w:tc>
        <w:tc>
          <w:tcPr>
            <w:tcW w:w="612" w:type="dxa"/>
          </w:tcPr>
          <w:p w14:paraId="4D51B346"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52576396"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7D94658D"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4108E049"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612" w:type="dxa"/>
          </w:tcPr>
          <w:p w14:paraId="0C913959" w14:textId="77777777" w:rsidR="001C6913" w:rsidRDefault="001C6913" w:rsidP="0032620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6DBB753D" w14:textId="77777777" w:rsidR="006D6E16" w:rsidRDefault="006D6E16" w:rsidP="00171BB4">
      <w:pPr>
        <w:ind w:firstLine="0"/>
        <w:rPr>
          <w:lang w:val="en-US"/>
        </w:rPr>
      </w:pPr>
    </w:p>
    <w:p w14:paraId="4B8D97F3" w14:textId="77777777" w:rsidR="00326203" w:rsidRDefault="00326203" w:rsidP="004F4FD2">
      <w:pPr>
        <w:rPr>
          <w:lang w:val="en-US"/>
        </w:rPr>
      </w:pPr>
      <w:commentRangeStart w:id="203"/>
      <w:r w:rsidRPr="00D205F7">
        <w:rPr>
          <w:b/>
          <w:u w:val="single"/>
          <w:lang w:val="en-US"/>
        </w:rPr>
        <w:t>Legend</w:t>
      </w:r>
      <w:r>
        <w:rPr>
          <w:lang w:val="en-US"/>
        </w:rPr>
        <w:t>:</w:t>
      </w:r>
    </w:p>
    <w:p w14:paraId="120B299C" w14:textId="77777777" w:rsidR="00CB11B1" w:rsidRDefault="00CB11B1" w:rsidP="004F4FD2">
      <w:pPr>
        <w:rPr>
          <w:lang w:val="en-US"/>
        </w:rPr>
      </w:pPr>
      <w:r>
        <w:rPr>
          <w:lang w:val="en-US"/>
        </w:rPr>
        <w:t xml:space="preserve">The </w:t>
      </w:r>
      <w:r w:rsidR="006D6E16">
        <w:rPr>
          <w:lang w:val="en-US"/>
        </w:rPr>
        <w:t>“</w:t>
      </w:r>
      <w:commentRangeStart w:id="204"/>
      <w:r>
        <w:rPr>
          <w:lang w:val="en-US"/>
        </w:rPr>
        <w:t>X</w:t>
      </w:r>
      <w:commentRangeEnd w:id="204"/>
      <w:r w:rsidR="004F4972">
        <w:rPr>
          <w:rStyle w:val="CommentReference"/>
        </w:rPr>
        <w:commentReference w:id="204"/>
      </w:r>
      <w:r w:rsidR="006D6E16">
        <w:rPr>
          <w:lang w:val="en-US"/>
        </w:rPr>
        <w:t>”</w:t>
      </w:r>
      <w:r>
        <w:rPr>
          <w:lang w:val="en-US"/>
        </w:rPr>
        <w:t xml:space="preserve"> </w:t>
      </w:r>
      <w:r w:rsidR="007049AE">
        <w:rPr>
          <w:lang w:val="en-US"/>
        </w:rPr>
        <w:t>indicates</w:t>
      </w:r>
      <w:r>
        <w:rPr>
          <w:lang w:val="en-US"/>
        </w:rPr>
        <w:t xml:space="preserve"> the approach has the specified characteristic.</w:t>
      </w:r>
    </w:p>
    <w:p w14:paraId="51480177" w14:textId="77777777" w:rsidR="006D6E16" w:rsidRDefault="006D6E16" w:rsidP="004F4FD2">
      <w:pPr>
        <w:rPr>
          <w:lang w:val="en-US"/>
        </w:rPr>
      </w:pPr>
      <w:r>
        <w:rPr>
          <w:lang w:val="en-US"/>
        </w:rPr>
        <w:t>The “?” indicates unspecified information from documented sources.</w:t>
      </w:r>
    </w:p>
    <w:p w14:paraId="526D0A1F" w14:textId="77777777" w:rsidR="00326203" w:rsidRDefault="00326203" w:rsidP="00326203">
      <w:pPr>
        <w:rPr>
          <w:lang w:val="en-US"/>
        </w:rPr>
      </w:pPr>
      <w:r w:rsidRPr="00CB11B1">
        <w:rPr>
          <w:b/>
          <w:lang w:val="en-US"/>
        </w:rPr>
        <w:t>Graphs</w:t>
      </w:r>
      <w:r>
        <w:rPr>
          <w:lang w:val="en-US"/>
        </w:rPr>
        <w:t>: Indicates if the approach uses graph to represent information.</w:t>
      </w:r>
    </w:p>
    <w:p w14:paraId="3C2A2393" w14:textId="77777777" w:rsidR="00326203" w:rsidRDefault="00326203" w:rsidP="00326203">
      <w:pPr>
        <w:rPr>
          <w:lang w:val="en-US"/>
        </w:rPr>
      </w:pPr>
      <w:r w:rsidRPr="00CB11B1">
        <w:rPr>
          <w:b/>
          <w:lang w:val="en-US"/>
        </w:rPr>
        <w:lastRenderedPageBreak/>
        <w:t>Graphics</w:t>
      </w:r>
      <w:r>
        <w:rPr>
          <w:lang w:val="en-US"/>
        </w:rPr>
        <w:t xml:space="preserve">: Indicates if the </w:t>
      </w:r>
      <w:r w:rsidR="0007703C">
        <w:rPr>
          <w:lang w:val="en-US"/>
        </w:rPr>
        <w:t>approach explicitly uses</w:t>
      </w:r>
      <w:r>
        <w:rPr>
          <w:lang w:val="en-US"/>
        </w:rPr>
        <w:t xml:space="preserve"> graphical charts to represent information.</w:t>
      </w:r>
    </w:p>
    <w:p w14:paraId="37A38FDA" w14:textId="77777777" w:rsidR="00326203" w:rsidRDefault="00326203" w:rsidP="00326203">
      <w:pPr>
        <w:rPr>
          <w:lang w:val="en-US"/>
        </w:rPr>
      </w:pPr>
      <w:r w:rsidRPr="00CB11B1">
        <w:rPr>
          <w:b/>
          <w:lang w:val="en-US"/>
        </w:rPr>
        <w:t>State Machine</w:t>
      </w:r>
      <w:r>
        <w:rPr>
          <w:lang w:val="en-US"/>
        </w:rPr>
        <w:t xml:space="preserve">: Indicates if the approach </w:t>
      </w:r>
      <w:r w:rsidR="0007703C">
        <w:rPr>
          <w:lang w:val="en-US"/>
        </w:rPr>
        <w:t>display</w:t>
      </w:r>
      <w:r>
        <w:rPr>
          <w:lang w:val="en-US"/>
        </w:rPr>
        <w:t xml:space="preserve"> states </w:t>
      </w:r>
      <w:r w:rsidR="0007703C">
        <w:rPr>
          <w:lang w:val="en-US"/>
        </w:rPr>
        <w:t>transitions</w:t>
      </w:r>
      <w:r>
        <w:rPr>
          <w:lang w:val="en-US"/>
        </w:rPr>
        <w:t>.</w:t>
      </w:r>
    </w:p>
    <w:p w14:paraId="18D262AF" w14:textId="77777777" w:rsidR="00326203" w:rsidRDefault="00326203" w:rsidP="00326203">
      <w:pPr>
        <w:rPr>
          <w:lang w:val="en-US"/>
        </w:rPr>
      </w:pPr>
      <w:r w:rsidRPr="00CB11B1">
        <w:rPr>
          <w:b/>
          <w:lang w:val="en-US"/>
        </w:rPr>
        <w:t>Data Logging</w:t>
      </w:r>
      <w:r>
        <w:rPr>
          <w:lang w:val="en-US"/>
        </w:rPr>
        <w:t xml:space="preserve">: Indicates if the approach </w:t>
      </w:r>
      <w:r w:rsidR="0007703C">
        <w:rPr>
          <w:lang w:val="en-US"/>
        </w:rPr>
        <w:t>includes</w:t>
      </w:r>
      <w:r>
        <w:rPr>
          <w:lang w:val="en-US"/>
        </w:rPr>
        <w:t xml:space="preserve"> the data logging process.</w:t>
      </w:r>
    </w:p>
    <w:p w14:paraId="5A2087CC" w14:textId="77777777" w:rsidR="00326203" w:rsidRDefault="00326203" w:rsidP="00326203">
      <w:pPr>
        <w:rPr>
          <w:lang w:val="en-US"/>
        </w:rPr>
      </w:pPr>
      <w:r w:rsidRPr="00CB11B1">
        <w:rPr>
          <w:b/>
          <w:lang w:val="en-US"/>
        </w:rPr>
        <w:t>Event Context</w:t>
      </w:r>
      <w:r>
        <w:rPr>
          <w:lang w:val="en-US"/>
        </w:rPr>
        <w:t>: Indicates if the approach gathers contextual information from events and actions.</w:t>
      </w:r>
    </w:p>
    <w:p w14:paraId="2D068E1A" w14:textId="77777777" w:rsidR="00326203" w:rsidRDefault="00326203" w:rsidP="00326203">
      <w:pPr>
        <w:rPr>
          <w:lang w:val="en-US"/>
        </w:rPr>
      </w:pPr>
      <w:r w:rsidRPr="00CB11B1">
        <w:rPr>
          <w:b/>
          <w:lang w:val="en-US"/>
        </w:rPr>
        <w:t>Player Behavior</w:t>
      </w:r>
      <w:r>
        <w:rPr>
          <w:lang w:val="en-US"/>
        </w:rPr>
        <w:t>: Indicates if the approach can analyze player behaviors.</w:t>
      </w:r>
    </w:p>
    <w:p w14:paraId="6F8651FC" w14:textId="77777777" w:rsidR="00326203" w:rsidRDefault="00326203" w:rsidP="00326203">
      <w:pPr>
        <w:rPr>
          <w:lang w:val="en-US"/>
        </w:rPr>
      </w:pPr>
      <w:r w:rsidRPr="00CB11B1">
        <w:rPr>
          <w:b/>
          <w:lang w:val="en-US"/>
        </w:rPr>
        <w:t>Actions</w:t>
      </w:r>
      <w:r>
        <w:rPr>
          <w:lang w:val="en-US"/>
        </w:rPr>
        <w:t xml:space="preserve">: Indicates if the approach </w:t>
      </w:r>
      <w:r w:rsidR="0007703C">
        <w:rPr>
          <w:lang w:val="en-US"/>
        </w:rPr>
        <w:t>collects</w:t>
      </w:r>
      <w:r>
        <w:rPr>
          <w:lang w:val="en-US"/>
        </w:rPr>
        <w:t xml:space="preserve"> the actions performed in the game, instead of only</w:t>
      </w:r>
      <w:r w:rsidR="0007703C">
        <w:rPr>
          <w:lang w:val="en-US"/>
        </w:rPr>
        <w:t xml:space="preserve"> collecting</w:t>
      </w:r>
      <w:r>
        <w:rPr>
          <w:lang w:val="en-US"/>
        </w:rPr>
        <w:t xml:space="preserve"> the action’s outcomes.</w:t>
      </w:r>
    </w:p>
    <w:p w14:paraId="0F0428E3" w14:textId="77777777" w:rsidR="00326203" w:rsidRDefault="00326203" w:rsidP="00326203">
      <w:pPr>
        <w:rPr>
          <w:lang w:val="en-US"/>
        </w:rPr>
      </w:pPr>
      <w:r w:rsidRPr="00CB11B1">
        <w:rPr>
          <w:b/>
          <w:lang w:val="en-US"/>
        </w:rPr>
        <w:t>Statistical data mining</w:t>
      </w:r>
      <w:r>
        <w:rPr>
          <w:lang w:val="en-US"/>
        </w:rPr>
        <w:t>: Indicates if the information gathered and/or displayed by the approach can be used for statistical mining</w:t>
      </w:r>
      <w:r w:rsidR="00904B5D">
        <w:rPr>
          <w:lang w:val="en-US"/>
        </w:rPr>
        <w:t xml:space="preserve"> (gameplay metrics)</w:t>
      </w:r>
      <w:r>
        <w:rPr>
          <w:lang w:val="en-US"/>
        </w:rPr>
        <w:t>.</w:t>
      </w:r>
    </w:p>
    <w:p w14:paraId="2DA13527" w14:textId="77777777" w:rsidR="00326203" w:rsidRDefault="00326203" w:rsidP="00326203">
      <w:pPr>
        <w:rPr>
          <w:lang w:val="en-US"/>
        </w:rPr>
      </w:pPr>
      <w:r w:rsidRPr="00CB11B1">
        <w:rPr>
          <w:b/>
          <w:lang w:val="en-US"/>
        </w:rPr>
        <w:t>Developer-Oriented</w:t>
      </w:r>
      <w:r>
        <w:rPr>
          <w:lang w:val="en-US"/>
        </w:rPr>
        <w:t>: Indicates if the approach can be used for playtesting.</w:t>
      </w:r>
    </w:p>
    <w:p w14:paraId="1C80E4D9" w14:textId="77777777" w:rsidR="00326203" w:rsidRDefault="00326203" w:rsidP="00326203">
      <w:pPr>
        <w:rPr>
          <w:lang w:val="en-US"/>
        </w:rPr>
      </w:pPr>
      <w:r w:rsidRPr="00CB11B1">
        <w:rPr>
          <w:b/>
          <w:lang w:val="en-US"/>
        </w:rPr>
        <w:t>Player-Oriented</w:t>
      </w:r>
      <w:r>
        <w:rPr>
          <w:lang w:val="en-US"/>
        </w:rPr>
        <w:t xml:space="preserve">: Indicates if the approach can be used by players in order to </w:t>
      </w:r>
      <w:r w:rsidR="0007703C">
        <w:rPr>
          <w:lang w:val="en-US"/>
        </w:rPr>
        <w:t xml:space="preserve">better </w:t>
      </w:r>
      <w:r>
        <w:rPr>
          <w:lang w:val="en-US"/>
        </w:rPr>
        <w:t>understand the game</w:t>
      </w:r>
      <w:r w:rsidR="0007703C">
        <w:rPr>
          <w:lang w:val="en-US"/>
        </w:rPr>
        <w:t xml:space="preserve"> flow</w:t>
      </w:r>
      <w:r>
        <w:rPr>
          <w:lang w:val="en-US"/>
        </w:rPr>
        <w:t>.</w:t>
      </w:r>
    </w:p>
    <w:commentRangeEnd w:id="203"/>
    <w:p w14:paraId="17D81DD8" w14:textId="77777777" w:rsidR="00072159" w:rsidRPr="004F4FD2" w:rsidRDefault="00072159" w:rsidP="00B1764E">
      <w:pPr>
        <w:ind w:firstLine="0"/>
        <w:rPr>
          <w:lang w:val="en-US"/>
        </w:rPr>
      </w:pPr>
      <w:r>
        <w:rPr>
          <w:rStyle w:val="CommentReference"/>
        </w:rPr>
        <w:commentReference w:id="203"/>
      </w:r>
    </w:p>
    <w:p w14:paraId="58FDA61C" w14:textId="77777777"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t>Limitations</w:t>
      </w:r>
      <w:bookmarkEnd w:id="160"/>
    </w:p>
    <w:p w14:paraId="15DA5452" w14:textId="55619BA3" w:rsidR="00E04B5C" w:rsidRPr="00C1684F" w:rsidRDefault="00531AB3" w:rsidP="00E04B5C">
      <w:pPr>
        <w:rPr>
          <w:lang w:val="en-US"/>
        </w:rPr>
      </w:pPr>
      <w:r>
        <w:rPr>
          <w:lang w:val="en-US"/>
        </w:rPr>
        <w:t>One</w:t>
      </w:r>
      <w:r w:rsidR="00E04B5C" w:rsidRPr="00C1684F">
        <w:rPr>
          <w:lang w:val="en-US"/>
        </w:rPr>
        <w:t xml:space="preserve"> limitation </w:t>
      </w:r>
      <w:del w:id="205" w:author="Leonardo Murta" w:date="2013-07-06T20:20:00Z">
        <w:r w:rsidR="00E04B5C" w:rsidRPr="00C1684F" w:rsidDel="002E3FEB">
          <w:rPr>
            <w:lang w:val="en-US"/>
          </w:rPr>
          <w:delText xml:space="preserve">in </w:delText>
        </w:r>
      </w:del>
      <w:ins w:id="206" w:author="Leonardo Murta" w:date="2013-07-06T20:20:00Z">
        <w:r w:rsidR="002E3FEB">
          <w:rPr>
            <w:lang w:val="en-US"/>
          </w:rPr>
          <w:t>of</w:t>
        </w:r>
      </w:ins>
      <w:ins w:id="207" w:author="Leonardo Murta" w:date="2013-07-06T20:21:00Z">
        <w:r w:rsidR="00B0283A">
          <w:rPr>
            <w:lang w:val="en-US"/>
          </w:rPr>
          <w:t xml:space="preserve"> the current version of</w:t>
        </w:r>
      </w:ins>
      <w:ins w:id="208" w:author="Leonardo Murta" w:date="2013-07-06T20:20:00Z">
        <w:r w:rsidR="002E3FEB" w:rsidRPr="00C1684F">
          <w:rPr>
            <w:lang w:val="en-US"/>
          </w:rPr>
          <w:t xml:space="preserve"> </w:t>
        </w:r>
      </w:ins>
      <w:del w:id="209" w:author="Leonardo Murta" w:date="2013-07-06T20:20:00Z">
        <w:r w:rsidR="00E04B5C" w:rsidRPr="00C1684F" w:rsidDel="002E3FEB">
          <w:rPr>
            <w:lang w:val="en-US"/>
          </w:rPr>
          <w:delText xml:space="preserve">the </w:delText>
        </w:r>
      </w:del>
      <w:commentRangeStart w:id="210"/>
      <w:commentRangeStart w:id="211"/>
      <w:r w:rsidR="00E04B5C" w:rsidRPr="00C1684F">
        <w:rPr>
          <w:i/>
          <w:lang w:val="en-US"/>
        </w:rPr>
        <w:t>Prov Viewer</w:t>
      </w:r>
      <w:r w:rsidR="00E04B5C" w:rsidRPr="00C1684F">
        <w:rPr>
          <w:lang w:val="en-US"/>
        </w:rPr>
        <w:t xml:space="preserve"> </w:t>
      </w:r>
      <w:commentRangeEnd w:id="210"/>
      <w:r w:rsidR="00F5195B">
        <w:rPr>
          <w:rStyle w:val="CommentReference"/>
        </w:rPr>
        <w:commentReference w:id="210"/>
      </w:r>
      <w:commentRangeEnd w:id="211"/>
      <w:r w:rsidR="002E3FEB">
        <w:rPr>
          <w:rStyle w:val="CommentReference"/>
        </w:rPr>
        <w:commentReference w:id="211"/>
      </w:r>
      <w:r w:rsidR="00E04B5C" w:rsidRPr="00C1684F">
        <w:rPr>
          <w:lang w:val="en-US"/>
        </w:rPr>
        <w:t xml:space="preserve">is related to scalability, </w:t>
      </w:r>
      <w:del w:id="212" w:author="Leonardo Murta" w:date="2013-07-06T20:20:00Z">
        <w:r w:rsidR="00E04B5C" w:rsidRPr="00C1684F" w:rsidDel="00B0283A">
          <w:rPr>
            <w:lang w:val="en-US"/>
          </w:rPr>
          <w:delText>involv</w:delText>
        </w:r>
        <w:r w:rsidR="00F5195B" w:rsidDel="00B0283A">
          <w:rPr>
            <w:lang w:val="en-US"/>
          </w:rPr>
          <w:delText>ing</w:delText>
        </w:r>
        <w:r w:rsidR="00E04B5C" w:rsidRPr="00C1684F" w:rsidDel="00B0283A">
          <w:rPr>
            <w:lang w:val="en-US"/>
          </w:rPr>
          <w:delText xml:space="preserve"> </w:delText>
        </w:r>
      </w:del>
      <w:ins w:id="213" w:author="Leonardo Murta" w:date="2013-07-06T20:20:00Z">
        <w:r w:rsidR="00B0283A">
          <w:rPr>
            <w:lang w:val="en-US"/>
          </w:rPr>
          <w:t>regarding processing</w:t>
        </w:r>
        <w:r w:rsidR="00B0283A" w:rsidRPr="00C1684F">
          <w:rPr>
            <w:lang w:val="en-US"/>
          </w:rPr>
          <w:t xml:space="preserve"> </w:t>
        </w:r>
      </w:ins>
      <w:r w:rsidR="00E04B5C" w:rsidRPr="00C1684F">
        <w:rPr>
          <w:lang w:val="en-US"/>
        </w:rPr>
        <w:t xml:space="preserve">performance. Algorithms in </w:t>
      </w:r>
      <w:r w:rsidR="00E04B5C" w:rsidRPr="00C1684F">
        <w:rPr>
          <w:i/>
          <w:lang w:val="en-US"/>
        </w:rPr>
        <w:t>Prov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del w:id="214" w:author="Leonardo Murta" w:date="2013-07-06T20:20:00Z">
        <w:r w:rsidR="00C131F8" w:rsidDel="00B0283A">
          <w:rPr>
            <w:lang w:val="en-US"/>
          </w:rPr>
          <w:delText>be</w:delText>
        </w:r>
        <w:r w:rsidR="00E04B5C" w:rsidRPr="00C1684F" w:rsidDel="00B0283A">
          <w:rPr>
            <w:lang w:val="en-US"/>
          </w:rPr>
          <w:delText xml:space="preserve"> compromised</w:delText>
        </w:r>
      </w:del>
      <w:ins w:id="215" w:author="Leonardo Murta" w:date="2013-07-06T20:20:00Z">
        <w:r w:rsidR="00B0283A">
          <w:rPr>
            <w:lang w:val="en-US"/>
          </w:rPr>
          <w:t>degrade</w:t>
        </w:r>
      </w:ins>
      <w:r w:rsidR="00E04B5C" w:rsidRPr="00C1684F">
        <w:rPr>
          <w:lang w:val="en-US"/>
        </w:rPr>
        <w:t xml:space="preserve"> </w:t>
      </w:r>
      <w:r>
        <w:rPr>
          <w:lang w:val="en-US"/>
        </w:rPr>
        <w:t>when</w:t>
      </w:r>
      <w:r w:rsidR="00E04B5C" w:rsidRPr="00C1684F">
        <w:rPr>
          <w:lang w:val="en-US"/>
        </w:rPr>
        <w:t xml:space="preserve"> dealing with such graph sizes.</w:t>
      </w:r>
    </w:p>
    <w:p w14:paraId="73E18096" w14:textId="4900F2A4" w:rsidR="00E04B5C" w:rsidRDefault="00DA2BBD" w:rsidP="00E04B5C">
      <w:pPr>
        <w:rPr>
          <w:lang w:val="en-US"/>
        </w:rPr>
      </w:pPr>
      <w:commentRangeStart w:id="216"/>
      <w:r w:rsidRPr="00C1684F">
        <w:rPr>
          <w:lang w:val="en-US"/>
        </w:rPr>
        <w:t xml:space="preserve">Another current limitation is </w:t>
      </w:r>
      <w:del w:id="217" w:author="Leonardo Murta" w:date="2013-07-06T20:21:00Z">
        <w:r w:rsidRPr="00C1684F" w:rsidDel="00B0283A">
          <w:rPr>
            <w:lang w:val="en-US"/>
          </w:rPr>
          <w:delText xml:space="preserve">based </w:delText>
        </w:r>
      </w:del>
      <w:ins w:id="218" w:author="Leonardo Murta" w:date="2013-07-06T20:21:00Z">
        <w:r w:rsidR="00B0283A">
          <w:rPr>
            <w:lang w:val="en-US"/>
          </w:rPr>
          <w:t>related to</w:t>
        </w:r>
      </w:ins>
      <w:del w:id="219" w:author="Leonardo Murta" w:date="2013-07-06T20:21:00Z">
        <w:r w:rsidRPr="00C1684F" w:rsidDel="00B0283A">
          <w:rPr>
            <w:lang w:val="en-US"/>
          </w:rPr>
          <w:delText>on</w:delText>
        </w:r>
      </w:del>
      <w:r w:rsidRPr="00C1684F">
        <w:rPr>
          <w:lang w:val="en-US"/>
        </w:rPr>
        <w:t xml:space="preserve"> inferences, which </w:t>
      </w:r>
      <w:r w:rsidRPr="00C1684F">
        <w:rPr>
          <w:i/>
          <w:lang w:val="en-US"/>
        </w:rPr>
        <w:t>Prov Viewer</w:t>
      </w:r>
      <w:r w:rsidR="00FB4476" w:rsidRPr="00C1684F">
        <w:rPr>
          <w:lang w:val="en-US"/>
        </w:rPr>
        <w:t xml:space="preserve"> does not automatically make</w:t>
      </w:r>
      <w:r w:rsidRPr="00C1684F">
        <w:rPr>
          <w:lang w:val="en-US"/>
        </w:rPr>
        <w:t xml:space="preserve">. All inferences must be done by the user. </w:t>
      </w:r>
      <w:r w:rsidR="00FB4476" w:rsidRPr="00C1684F">
        <w:rPr>
          <w:lang w:val="en-US"/>
        </w:rPr>
        <w:t>This might cause visualizations problems at a first glance due to the size of the graphs at their full extension</w:t>
      </w:r>
      <w:r w:rsidR="00740E89">
        <w:rPr>
          <w:lang w:val="en-US"/>
        </w:rPr>
        <w:t>, overwhelming the user</w:t>
      </w:r>
      <w:r w:rsidR="00FB4476" w:rsidRPr="00C1684F">
        <w:rPr>
          <w:lang w:val="en-US"/>
        </w:rPr>
        <w:t xml:space="preserve">. </w:t>
      </w:r>
      <w:r w:rsidRPr="00C1684F">
        <w:rPr>
          <w:lang w:val="en-US"/>
        </w:rPr>
        <w:t xml:space="preserve">However </w:t>
      </w:r>
      <w:r w:rsidRPr="00C1684F">
        <w:rPr>
          <w:i/>
          <w:lang w:val="en-US"/>
        </w:rPr>
        <w:t>Prov Viewer</w:t>
      </w:r>
      <w:r w:rsidR="00740E89">
        <w:rPr>
          <w:lang w:val="en-US"/>
        </w:rPr>
        <w:t xml:space="preserve"> supports </w:t>
      </w:r>
      <w:r w:rsidRPr="00C1684F">
        <w:rPr>
          <w:lang w:val="en-US"/>
        </w:rPr>
        <w:t xml:space="preserve">inference and provides the necessary features for implementing </w:t>
      </w:r>
      <w:r w:rsidR="00740E89">
        <w:rPr>
          <w:lang w:val="en-US"/>
        </w:rPr>
        <w:t>automatic filters and clustering</w:t>
      </w:r>
      <w:r w:rsidRPr="00C1684F">
        <w:rPr>
          <w:lang w:val="en-US"/>
        </w:rPr>
        <w:t>.</w:t>
      </w:r>
      <w:commentRangeEnd w:id="216"/>
      <w:r w:rsidR="00F44DB6">
        <w:rPr>
          <w:rStyle w:val="CommentReference"/>
        </w:rPr>
        <w:commentReference w:id="216"/>
      </w:r>
    </w:p>
    <w:p w14:paraId="2D0F008A" w14:textId="60A463D4" w:rsidR="00531AB3" w:rsidRPr="00C1684F" w:rsidRDefault="00531AB3" w:rsidP="00E04B5C">
      <w:pPr>
        <w:rPr>
          <w:lang w:val="en-US"/>
        </w:rPr>
      </w:pPr>
      <w:r>
        <w:rPr>
          <w:lang w:val="en-US"/>
        </w:rPr>
        <w:t xml:space="preserve">Currently, </w:t>
      </w:r>
      <w:r w:rsidRPr="00531AB3">
        <w:rPr>
          <w:i/>
          <w:lang w:val="en-US"/>
        </w:rPr>
        <w:t>Prov Viewer</w:t>
      </w:r>
      <w:del w:id="220" w:author="Leonardo Murta" w:date="2013-07-06T20:22:00Z">
        <w:r w:rsidRPr="00531AB3" w:rsidDel="00B0283A">
          <w:rPr>
            <w:i/>
            <w:lang w:val="en-US"/>
          </w:rPr>
          <w:delText>’s</w:delText>
        </w:r>
      </w:del>
      <w:r>
        <w:rPr>
          <w:lang w:val="en-US"/>
        </w:rPr>
        <w:t xml:space="preserve"> is not compatible with other provenance applications due to the input file format. The current input format uses a</w:t>
      </w:r>
      <w:ins w:id="221" w:author="Leonardo Murta" w:date="2013-07-06T20:22:00Z">
        <w:r w:rsidR="00681AC6">
          <w:rPr>
            <w:lang w:val="en-US"/>
          </w:rPr>
          <w:t xml:space="preserve"> text-based </w:t>
        </w:r>
      </w:ins>
      <w:del w:id="222" w:author="Leonardo Murta" w:date="2013-07-06T20:22:00Z">
        <w:r w:rsidDel="00681AC6">
          <w:rPr>
            <w:lang w:val="en-US"/>
          </w:rPr>
          <w:delText xml:space="preserve">n unspecified and undefined </w:delText>
        </w:r>
      </w:del>
      <w:r>
        <w:rPr>
          <w:lang w:val="en-US"/>
        </w:rPr>
        <w:t xml:space="preserve">structure </w:t>
      </w:r>
      <w:ins w:id="223" w:author="Leonardo Murta" w:date="2013-07-06T20:22:00Z">
        <w:r w:rsidR="00681AC6">
          <w:rPr>
            <w:lang w:val="en-US"/>
          </w:rPr>
          <w:t>exported by</w:t>
        </w:r>
      </w:ins>
      <w:del w:id="224" w:author="Leonardo Murta" w:date="2013-07-06T20:22:00Z">
        <w:r w:rsidDel="00681AC6">
          <w:rPr>
            <w:lang w:val="en-US"/>
          </w:rPr>
          <w:delText>from the</w:delText>
        </w:r>
      </w:del>
      <w:r>
        <w:rPr>
          <w:lang w:val="en-US"/>
        </w:rPr>
        <w:t xml:space="preserve"> SDM</w:t>
      </w:r>
      <w:del w:id="225" w:author="Leonardo Murta" w:date="2013-07-06T20:22:00Z">
        <w:r w:rsidDel="00681AC6">
          <w:rPr>
            <w:lang w:val="en-US"/>
          </w:rPr>
          <w:delText xml:space="preserve"> game</w:delText>
        </w:r>
      </w:del>
      <w:r>
        <w:rPr>
          <w:lang w:val="en-US"/>
        </w:rPr>
        <w:t>.</w:t>
      </w:r>
      <w:r w:rsidR="005F2ADA">
        <w:rPr>
          <w:lang w:val="en-US"/>
        </w:rPr>
        <w:t xml:space="preserve"> Nevertheless,</w:t>
      </w:r>
      <w:r>
        <w:rPr>
          <w:lang w:val="en-US"/>
        </w:rPr>
        <w:t xml:space="preserve"> </w:t>
      </w:r>
      <w:r w:rsidR="005F2ADA">
        <w:rPr>
          <w:lang w:val="en-US"/>
        </w:rPr>
        <w:t xml:space="preserve">it can be adapted for known formats, such as </w:t>
      </w:r>
      <w:commentRangeStart w:id="226"/>
      <w:r w:rsidR="005F2ADA">
        <w:rPr>
          <w:lang w:val="en-US"/>
        </w:rPr>
        <w:t>XML</w:t>
      </w:r>
      <w:commentRangeEnd w:id="226"/>
      <w:r w:rsidR="00681AC6">
        <w:rPr>
          <w:rStyle w:val="CommentReference"/>
        </w:rPr>
        <w:commentReference w:id="226"/>
      </w:r>
      <w:r w:rsidR="00582DBF">
        <w:rPr>
          <w:lang w:val="en-US"/>
        </w:rPr>
        <w:t xml:space="preserve">, by modifying how </w:t>
      </w:r>
      <w:r w:rsidR="00582DBF" w:rsidRPr="00582DBF">
        <w:rPr>
          <w:i/>
          <w:lang w:val="en-US"/>
        </w:rPr>
        <w:t>Prov Viewer</w:t>
      </w:r>
      <w:r w:rsidR="00582DBF">
        <w:rPr>
          <w:lang w:val="en-US"/>
        </w:rPr>
        <w:t xml:space="preserve"> reads a file</w:t>
      </w:r>
      <w:r w:rsidR="005F2ADA">
        <w:rPr>
          <w:lang w:val="en-US"/>
        </w:rPr>
        <w:t>.</w:t>
      </w:r>
    </w:p>
    <w:p w14:paraId="33948653" w14:textId="77777777" w:rsidR="00FC3C04" w:rsidRPr="00C1684F" w:rsidRDefault="00FC3C04" w:rsidP="00FC3C04">
      <w:pPr>
        <w:pStyle w:val="Heading2"/>
        <w:rPr>
          <w:rStyle w:val="TabelaChar"/>
          <w:rFonts w:cstheme="majorBidi"/>
          <w:color w:val="auto"/>
          <w:sz w:val="24"/>
          <w:lang w:val="en-US"/>
        </w:rPr>
      </w:pPr>
      <w:bookmarkStart w:id="227" w:name="_Toc354161761"/>
      <w:r w:rsidRPr="00C1684F">
        <w:rPr>
          <w:rStyle w:val="TabelaChar"/>
          <w:rFonts w:cstheme="majorBidi"/>
          <w:color w:val="auto"/>
          <w:sz w:val="24"/>
          <w:lang w:val="en-US"/>
        </w:rPr>
        <w:lastRenderedPageBreak/>
        <w:t>Future Work</w:t>
      </w:r>
      <w:bookmarkEnd w:id="227"/>
    </w:p>
    <w:p w14:paraId="63F1EFF9" w14:textId="18BB1224"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w:t>
      </w:r>
      <w:del w:id="228" w:author="Leonardo Murta" w:date="2013-07-06T20:26:00Z">
        <w:r w:rsidDel="00BF17BC">
          <w:rPr>
            <w:lang w:val="en-US"/>
          </w:rPr>
          <w:delText xml:space="preserve">the </w:delText>
        </w:r>
      </w:del>
      <w:del w:id="229" w:author="Leonardo Murta" w:date="2013-07-06T20:25:00Z">
        <w:r w:rsidDel="00BF17BC">
          <w:rPr>
            <w:lang w:val="en-US"/>
          </w:rPr>
          <w:delText xml:space="preserve">provenance graph viewer tool </w:delText>
        </w:r>
      </w:del>
      <w:r w:rsidRPr="00C1684F">
        <w:rPr>
          <w:i/>
          <w:lang w:val="en-US"/>
        </w:rPr>
        <w:t>Prov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w:t>
      </w:r>
      <w:r w:rsidR="00C32D0F">
        <w:rPr>
          <w:lang w:val="en-US"/>
        </w:rPr>
        <w:t>paragraphs</w:t>
      </w:r>
      <w:r w:rsidR="003952CD">
        <w:rPr>
          <w:lang w:val="en-US"/>
        </w:rPr>
        <w:t xml:space="preserve">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952CD" w:rsidRPr="003952CD">
        <w:rPr>
          <w:i/>
          <w:lang w:val="en-US"/>
        </w:rPr>
        <w:t>provenance in games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w:t>
      </w:r>
      <w:ins w:id="230" w:author="Leonardo Murta" w:date="2013-07-06T20:26:00Z">
        <w:r w:rsidR="00BF17BC">
          <w:rPr>
            <w:lang w:val="en-US"/>
          </w:rPr>
          <w:t xml:space="preserve">in </w:t>
        </w:r>
      </w:ins>
      <w:r w:rsidR="004C38B1">
        <w:rPr>
          <w:lang w:val="en-US"/>
        </w:rPr>
        <w:t>the</w:t>
      </w:r>
      <w:r w:rsidR="003952CD">
        <w:rPr>
          <w:lang w:val="en-US"/>
        </w:rPr>
        <w:t xml:space="preserve"> </w:t>
      </w:r>
      <w:r w:rsidR="003952CD" w:rsidRPr="003952CD">
        <w:rPr>
          <w:i/>
          <w:lang w:val="en-US"/>
        </w:rPr>
        <w:t>Prov Viewer</w:t>
      </w:r>
      <w:r w:rsidR="004C38B1">
        <w:rPr>
          <w:lang w:val="en-US"/>
        </w:rPr>
        <w:t xml:space="preserve"> provenance graph visualization tool.</w:t>
      </w:r>
    </w:p>
    <w:p w14:paraId="53900AC8" w14:textId="2E510357" w:rsidR="00FC3C04" w:rsidRPr="00C1684F" w:rsidRDefault="00B2703E" w:rsidP="00FC3C04">
      <w:pPr>
        <w:rPr>
          <w:lang w:val="en-US"/>
        </w:rPr>
      </w:pPr>
      <w:r>
        <w:rPr>
          <w:lang w:val="en-US"/>
        </w:rPr>
        <w:t>A possible improvement in the visualization tool is related with accessibility</w:t>
      </w:r>
      <w:ins w:id="231" w:author="Leonardo Murta" w:date="2013-07-06T20:26:00Z">
        <w:r w:rsidR="00B31997">
          <w:rPr>
            <w:lang w:val="en-US"/>
          </w:rPr>
          <w:t>,</w:t>
        </w:r>
      </w:ins>
      <w:r>
        <w:rPr>
          <w:lang w:val="en-US"/>
        </w:rPr>
        <w:t xml:space="preserve"> by</w:t>
      </w:r>
      <w:r w:rsidR="00B013AB" w:rsidRPr="00C1684F">
        <w:rPr>
          <w:lang w:val="en-US"/>
        </w:rPr>
        <w:t xml:space="preserve"> </w:t>
      </w:r>
      <w:r>
        <w:rPr>
          <w:lang w:val="en-US"/>
        </w:rPr>
        <w:t>making</w:t>
      </w:r>
      <w:r w:rsidR="00FC3C04" w:rsidRPr="00C1684F">
        <w:rPr>
          <w:lang w:val="en-US"/>
        </w:rPr>
        <w:t xml:space="preserve"> </w:t>
      </w:r>
      <w:r w:rsidR="00FC3C04" w:rsidRPr="00C1684F">
        <w:rPr>
          <w:i/>
          <w:lang w:val="en-US"/>
        </w:rPr>
        <w:t>Prov Viewer</w:t>
      </w:r>
      <w:r w:rsidR="00FC3C04" w:rsidRPr="00C1684F">
        <w:rPr>
          <w:lang w:val="en-US"/>
        </w:rPr>
        <w:t xml:space="preserve"> less context sensitive</w:t>
      </w:r>
      <w:r>
        <w:rPr>
          <w:lang w:val="en-US"/>
        </w:rPr>
        <w:t xml:space="preserve">, </w:t>
      </w:r>
      <w:r w:rsidR="00FC3C04" w:rsidRPr="00C1684F">
        <w:rPr>
          <w:lang w:val="en-US"/>
        </w:rPr>
        <w:t xml:space="preserve">allowing the user to customize filters (edge filters and attribute status visualization) without the need of hard coding it in the application. For example, </w:t>
      </w:r>
      <w:del w:id="232" w:author="Leonardo Murta" w:date="2013-07-06T20:26:00Z">
        <w:r w:rsidR="00FC3C04" w:rsidRPr="00C1684F" w:rsidDel="00B31997">
          <w:rPr>
            <w:lang w:val="en-US"/>
          </w:rPr>
          <w:delText xml:space="preserve">allowing </w:delText>
        </w:r>
      </w:del>
      <w:ins w:id="233" w:author="Leonardo Murta" w:date="2013-07-06T20:26:00Z">
        <w:r w:rsidR="00B31997">
          <w:rPr>
            <w:lang w:val="en-US"/>
          </w:rPr>
          <w:t>we could allow</w:t>
        </w:r>
        <w:r w:rsidR="00B31997" w:rsidRPr="00C1684F">
          <w:rPr>
            <w:lang w:val="en-US"/>
          </w:rPr>
          <w:t xml:space="preserve"> </w:t>
        </w:r>
      </w:ins>
      <w:r w:rsidR="00FC3C04" w:rsidRPr="00C1684F">
        <w:rPr>
          <w:lang w:val="en-US"/>
        </w:rPr>
        <w:t xml:space="preserve">the user to provide a configuration file that specifies the type of each filter. Thus, this would make </w:t>
      </w:r>
      <w:commentRangeStart w:id="234"/>
      <w:r w:rsidR="00FC3C04" w:rsidRPr="00C1684F">
        <w:rPr>
          <w:i/>
          <w:lang w:val="en-US"/>
        </w:rPr>
        <w:t>Prov Viewer</w:t>
      </w:r>
      <w:r w:rsidR="00FC3C04" w:rsidRPr="00C1684F">
        <w:rPr>
          <w:lang w:val="en-US"/>
        </w:rPr>
        <w:t xml:space="preserve"> compatible with other games or provenance applications without the need of tinkering with the source code</w:t>
      </w:r>
      <w:commentRangeEnd w:id="234"/>
      <w:r w:rsidR="00DD24F7">
        <w:rPr>
          <w:rStyle w:val="CommentReference"/>
        </w:rPr>
        <w:commentReference w:id="234"/>
      </w:r>
      <w:r w:rsidR="00FC3C04" w:rsidRPr="00C1684F">
        <w:rPr>
          <w:lang w:val="en-US"/>
        </w:rPr>
        <w:t>.</w:t>
      </w:r>
    </w:p>
    <w:p w14:paraId="57FA8700" w14:textId="77777777" w:rsidR="00FC3C04" w:rsidRPr="00C1684F" w:rsidRDefault="00B013AB" w:rsidP="00FC3C04">
      <w:pPr>
        <w:rPr>
          <w:lang w:val="en-US"/>
        </w:rPr>
      </w:pPr>
      <w:commentRangeStart w:id="235"/>
      <w:r w:rsidRPr="00C1684F">
        <w:rPr>
          <w:lang w:val="en-US"/>
        </w:rPr>
        <w:t xml:space="preserve">Another </w:t>
      </w:r>
      <w:r w:rsidR="00893E99">
        <w:rPr>
          <w:lang w:val="en-US"/>
        </w:rPr>
        <w:t>improvement</w:t>
      </w:r>
      <w:r w:rsidRPr="00C1684F">
        <w:rPr>
          <w:lang w:val="en-US"/>
        </w:rPr>
        <w:t xml:space="preserve"> </w:t>
      </w:r>
      <w:r w:rsidR="00893E99">
        <w:rPr>
          <w:lang w:val="en-US"/>
        </w:rPr>
        <w:t>is</w:t>
      </w:r>
      <w:r w:rsidRPr="00C1684F">
        <w:rPr>
          <w:lang w:val="en-US"/>
        </w:rPr>
        <w:t xml:space="preserve"> related to</w:t>
      </w:r>
      <w:r w:rsidR="00FC3C04" w:rsidRPr="00C1684F">
        <w:rPr>
          <w:lang w:val="en-US"/>
        </w:rPr>
        <w:t xml:space="preserve"> </w:t>
      </w:r>
      <w:r w:rsidR="00FC3C04" w:rsidRPr="00C1684F">
        <w:rPr>
          <w:i/>
          <w:lang w:val="en-US"/>
        </w:rPr>
        <w:t>Prov Viewer’s</w:t>
      </w:r>
      <w:r w:rsidR="00FC3C04" w:rsidRPr="00C1684F">
        <w:rPr>
          <w:lang w:val="en-US"/>
        </w:rPr>
        <w:t xml:space="preserve"> input file format. Currently, the </w:t>
      </w:r>
      <w:r w:rsidR="00FC3C04" w:rsidRPr="00C1684F">
        <w:rPr>
          <w:i/>
          <w:lang w:val="en-US"/>
        </w:rPr>
        <w:t>game flow log</w:t>
      </w:r>
      <w:r w:rsidR="00FC3C04" w:rsidRPr="00C1684F">
        <w:rPr>
          <w:lang w:val="en-US"/>
        </w:rPr>
        <w:t xml:space="preserve"> is a </w:t>
      </w:r>
      <w:del w:id="236" w:author="Leonardo Murta" w:date="2013-07-06T20:28:00Z">
        <w:r w:rsidR="00893E99" w:rsidDel="0023699C">
          <w:rPr>
            <w:lang w:val="en-US"/>
          </w:rPr>
          <w:delText>“</w:delText>
        </w:r>
      </w:del>
      <w:r w:rsidR="00FC3C04" w:rsidRPr="00C1684F">
        <w:rPr>
          <w:lang w:val="en-US"/>
        </w:rPr>
        <w:t>tab separated value</w:t>
      </w:r>
      <w:del w:id="237" w:author="Leonardo Murta" w:date="2013-07-06T20:28:00Z">
        <w:r w:rsidR="00893E99" w:rsidDel="0023699C">
          <w:rPr>
            <w:lang w:val="en-US"/>
          </w:rPr>
          <w:delText>”</w:delText>
        </w:r>
      </w:del>
      <w:r w:rsidR="00FC3C04" w:rsidRPr="00C1684F">
        <w:rPr>
          <w:lang w:val="en-US"/>
        </w:rPr>
        <w:t xml:space="preserve"> text file. However, there are plans to modify the structure to use some semi-structured format such as JSON or XML for greater compatibility with other applications. Thus, it w</w:t>
      </w:r>
      <w:r w:rsidRPr="00C1684F">
        <w:rPr>
          <w:lang w:val="en-US"/>
        </w:rPr>
        <w:t>ould</w:t>
      </w:r>
      <w:r w:rsidR="00FC3C04" w:rsidRPr="00C1684F">
        <w:rPr>
          <w:lang w:val="en-US"/>
        </w:rPr>
        <w:t xml:space="preserve"> allow </w:t>
      </w:r>
      <w:r w:rsidR="00FC3C04" w:rsidRPr="00C1684F">
        <w:rPr>
          <w:i/>
          <w:lang w:val="en-US"/>
        </w:rPr>
        <w:t>Prov Viewer</w:t>
      </w:r>
      <w:r w:rsidR="00FC3C04" w:rsidRPr="00C1684F">
        <w:rPr>
          <w:lang w:val="en-US"/>
        </w:rPr>
        <w:t xml:space="preserve"> to be more accessible by other applications due to the usage of </w:t>
      </w:r>
      <w:r w:rsidR="00893E99">
        <w:rPr>
          <w:lang w:val="en-US"/>
        </w:rPr>
        <w:t xml:space="preserve">a well known </w:t>
      </w:r>
      <w:r w:rsidR="00FC3C04" w:rsidRPr="00C1684F">
        <w:rPr>
          <w:lang w:val="en-US"/>
        </w:rPr>
        <w:t xml:space="preserve">semi-structured format. </w:t>
      </w:r>
      <w:commentRangeEnd w:id="235"/>
      <w:r w:rsidR="00291DF4">
        <w:rPr>
          <w:rStyle w:val="CommentReference"/>
        </w:rPr>
        <w:commentReference w:id="235"/>
      </w:r>
    </w:p>
    <w:p w14:paraId="4119FDDE" w14:textId="01E8EFF4"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w:t>
      </w:r>
      <w:r w:rsidR="00FD1E41">
        <w:rPr>
          <w:lang w:val="en-US"/>
        </w:rPr>
        <w:t xml:space="preserve">greatly </w:t>
      </w:r>
      <w:r w:rsidRPr="00C1684F">
        <w:rPr>
          <w:lang w:val="en-US"/>
        </w:rPr>
        <w:t xml:space="preserve">improving accessibility for </w:t>
      </w:r>
      <w:r w:rsidRPr="00C1684F">
        <w:rPr>
          <w:i/>
          <w:lang w:val="en-US"/>
        </w:rPr>
        <w:t>Prov Viewer</w:t>
      </w:r>
      <w:r w:rsidRPr="00C1684F">
        <w:rPr>
          <w:lang w:val="en-US"/>
        </w:rPr>
        <w:t xml:space="preserve"> would be in creating an extension for existing game engines (i.e.</w:t>
      </w:r>
      <w:ins w:id="238" w:author="Leonardo Murta" w:date="2013-07-06T20:31:00Z">
        <w:r w:rsidR="00F44DB6">
          <w:rPr>
            <w:lang w:val="en-US"/>
          </w:rPr>
          <w:t>,</w:t>
        </w:r>
      </w:ins>
      <w:r w:rsidRPr="00C1684F">
        <w:rPr>
          <w:lang w:val="en-US"/>
        </w:rPr>
        <w:t xml:space="preserve"> Unity3D).</w:t>
      </w:r>
      <w:r w:rsidR="009B571A" w:rsidRPr="00C1684F">
        <w:rPr>
          <w:lang w:val="en-US"/>
        </w:rPr>
        <w:t xml:space="preserve"> This extension, when enabled, would automatically capture gameplay information when executing events</w:t>
      </w:r>
      <w:r w:rsidR="00FD1E41">
        <w:rPr>
          <w:lang w:val="en-US"/>
        </w:rPr>
        <w:t xml:space="preserve"> by using the </w:t>
      </w:r>
      <w:r w:rsidR="00FD1E41" w:rsidRPr="00FD1E41">
        <w:rPr>
          <w:i/>
          <w:lang w:val="en-US"/>
        </w:rPr>
        <w:t>provenance in games</w:t>
      </w:r>
      <w:r w:rsidR="00FD1E41">
        <w:rPr>
          <w:lang w:val="en-US"/>
        </w:rPr>
        <w:t xml:space="preserve"> conceptual framework.</w:t>
      </w:r>
      <w:r w:rsidR="009B571A" w:rsidRPr="00C1684F">
        <w:rPr>
          <w:lang w:val="en-US"/>
        </w:rPr>
        <w:t xml:space="preserve"> </w:t>
      </w:r>
      <w:r w:rsidR="00FD1E41">
        <w:rPr>
          <w:lang w:val="en-US"/>
        </w:rPr>
        <w:t>T</w:t>
      </w:r>
      <w:r w:rsidR="009B571A" w:rsidRPr="00C1684F">
        <w:rPr>
          <w:lang w:val="en-US"/>
        </w:rPr>
        <w:t>hus</w:t>
      </w:r>
      <w:r w:rsidR="00FD1E41">
        <w:rPr>
          <w:lang w:val="en-US"/>
        </w:rPr>
        <w:t>,</w:t>
      </w:r>
      <w:r w:rsidR="009B571A" w:rsidRPr="00C1684F">
        <w:rPr>
          <w:lang w:val="en-US"/>
        </w:rPr>
        <w:t xml:space="preserve"> </w:t>
      </w:r>
      <w:r w:rsidR="00FD1E41">
        <w:rPr>
          <w:lang w:val="en-US"/>
        </w:rPr>
        <w:t xml:space="preserve">it would be possible to </w:t>
      </w:r>
      <w:r w:rsidR="009B571A" w:rsidRPr="00C1684F">
        <w:rPr>
          <w:lang w:val="en-US"/>
        </w:rPr>
        <w:t>generat</w:t>
      </w:r>
      <w:r w:rsidR="00FD1E41">
        <w:rPr>
          <w:lang w:val="en-US"/>
        </w:rPr>
        <w:t>e</w:t>
      </w:r>
      <w:r w:rsidR="009B571A" w:rsidRPr="00C1684F">
        <w:rPr>
          <w:lang w:val="en-US"/>
        </w:rPr>
        <w:t xml:space="preserve"> a </w:t>
      </w:r>
      <w:r w:rsidR="009B571A" w:rsidRPr="00C1684F">
        <w:rPr>
          <w:i/>
          <w:lang w:val="en-US"/>
        </w:rPr>
        <w:t>game flow log</w:t>
      </w:r>
      <w:r w:rsidR="009B571A" w:rsidRPr="00C1684F">
        <w:rPr>
          <w:lang w:val="en-US"/>
        </w:rPr>
        <w:t xml:space="preserve"> without the need of changing the game’s source code.</w:t>
      </w:r>
    </w:p>
    <w:p w14:paraId="1D2CF296" w14:textId="77777777" w:rsidR="00FC3C04" w:rsidRPr="00C1684F" w:rsidRDefault="00A75AD1" w:rsidP="00FC3C04">
      <w:pPr>
        <w:rPr>
          <w:lang w:val="en-US"/>
        </w:rPr>
      </w:pPr>
      <w:commentRangeStart w:id="239"/>
      <w:r w:rsidRPr="00C1684F">
        <w:rPr>
          <w:lang w:val="en-US"/>
        </w:rPr>
        <w:t xml:space="preserve">One of the current draw-backs of </w:t>
      </w:r>
      <w:r w:rsidRPr="00C1684F">
        <w:rPr>
          <w:i/>
          <w:lang w:val="en-US"/>
        </w:rPr>
        <w:t>Prov Viewer</w:t>
      </w:r>
      <w:r w:rsidRPr="00C1684F">
        <w:rPr>
          <w:lang w:val="en-US"/>
        </w:rPr>
        <w:t xml:space="preserve"> </w:t>
      </w:r>
      <w:commentRangeEnd w:id="239"/>
      <w:r w:rsidR="00162E08">
        <w:rPr>
          <w:rStyle w:val="CommentReference"/>
        </w:rPr>
        <w:commentReference w:id="239"/>
      </w:r>
      <w:r w:rsidRPr="00C1684F">
        <w:rPr>
          <w:lang w:val="en-US"/>
        </w:rPr>
        <w:t>is related to inferences.</w:t>
      </w:r>
      <w:r w:rsidR="003E0BF3" w:rsidRPr="00C1684F">
        <w:rPr>
          <w:lang w:val="en-US"/>
        </w:rPr>
        <w:t xml:space="preserve"> Currently, </w:t>
      </w:r>
      <w:r w:rsidR="00FD1E41">
        <w:rPr>
          <w:lang w:val="en-US"/>
        </w:rPr>
        <w:t>it</w:t>
      </w:r>
      <w:r w:rsidR="003E0BF3" w:rsidRPr="00C1684F">
        <w:rPr>
          <w:lang w:val="en-US"/>
        </w:rPr>
        <w:t xml:space="preserve"> do</w:t>
      </w:r>
      <w:r w:rsidR="00FD1E41">
        <w:rPr>
          <w:lang w:val="en-US"/>
        </w:rPr>
        <w:t>es</w:t>
      </w:r>
      <w:r w:rsidR="003E0BF3" w:rsidRPr="00C1684F">
        <w:rPr>
          <w:lang w:val="en-US"/>
        </w:rPr>
        <w:t xml:space="preserve"> not</w:t>
      </w:r>
      <w:r w:rsidR="00FD1E41">
        <w:rPr>
          <w:lang w:val="en-US"/>
        </w:rPr>
        <w:t xml:space="preserve"> automatically</w:t>
      </w:r>
      <w:r w:rsidR="003E0BF3" w:rsidRPr="00C1684F">
        <w:rPr>
          <w:lang w:val="en-US"/>
        </w:rPr>
        <w:t xml:space="preserve"> make inferences to the user, but let the user or developers decide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w:t>
      </w:r>
      <w:r w:rsidR="00FD1E41">
        <w:rPr>
          <w:lang w:val="en-US"/>
        </w:rPr>
        <w:t>ould</w:t>
      </w:r>
      <w:r w:rsidR="003E0BF3" w:rsidRPr="00C1684F">
        <w:rPr>
          <w:lang w:val="en-US"/>
        </w:rPr>
        <w:t xml:space="preserve"> be used in any game.</w:t>
      </w:r>
    </w:p>
    <w:p w14:paraId="60631C2A" w14:textId="12CCC201" w:rsidR="00FC3C04" w:rsidRPr="00C1684F" w:rsidRDefault="00087669" w:rsidP="00FC3C04">
      <w:pPr>
        <w:rPr>
          <w:lang w:val="en-US"/>
        </w:rPr>
      </w:pPr>
      <w:r w:rsidRPr="00C1684F">
        <w:rPr>
          <w:lang w:val="en-US"/>
        </w:rPr>
        <w:t xml:space="preserve">Another area to be worked upon is related to the graph </w:t>
      </w:r>
      <w:ins w:id="240" w:author="Leonardo Murta" w:date="2013-07-06T20:35:00Z">
        <w:r w:rsidR="00184A21">
          <w:rPr>
            <w:lang w:val="en-US"/>
          </w:rPr>
          <w:t xml:space="preserve">visualization </w:t>
        </w:r>
      </w:ins>
      <w:r w:rsidRPr="00C1684F">
        <w:rPr>
          <w:lang w:val="en-US"/>
        </w:rPr>
        <w:t xml:space="preserve">scalability. </w:t>
      </w:r>
      <w:r w:rsidR="00FC3C04" w:rsidRPr="00C1684F">
        <w:rPr>
          <w:lang w:val="en-US"/>
        </w:rPr>
        <w:t xml:space="preserve">Depending on the game style, a game session might take several hours to complete, or even days in case of RPGs. This makes the size of the provenance graph to be overwhelming to the user, </w:t>
      </w:r>
      <w:r w:rsidR="00FC3C04" w:rsidRPr="00C1684F">
        <w:rPr>
          <w:lang w:val="en-US"/>
        </w:rPr>
        <w:lastRenderedPageBreak/>
        <w:t xml:space="preserve">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r w:rsidR="00FC3C04" w:rsidRPr="00C1684F">
        <w:rPr>
          <w:i/>
          <w:lang w:val="en-US"/>
        </w:rPr>
        <w:t>google maps</w:t>
      </w:r>
      <w:r w:rsidR="00FC3C04" w:rsidRPr="00C1684F">
        <w:rPr>
          <w:lang w:val="en-US"/>
        </w:rPr>
        <w:t>, where it shows the entire world and allows the user to zoom into specific locations. However in this case, it shows instances of the journey taken by the player.</w:t>
      </w:r>
    </w:p>
    <w:p w14:paraId="553C4F86" w14:textId="3373E83C" w:rsidR="00FC3C04" w:rsidRPr="00C1684F" w:rsidRDefault="00FC3C04" w:rsidP="00FC3C04">
      <w:pPr>
        <w:rPr>
          <w:lang w:val="en-US"/>
        </w:rPr>
      </w:pPr>
      <w:r w:rsidRPr="00C1684F">
        <w:rPr>
          <w:lang w:val="en-US"/>
        </w:rPr>
        <w:t>It is also possible to go beyond that</w:t>
      </w:r>
      <w:r w:rsidR="00FD1E41">
        <w:rPr>
          <w:lang w:val="en-US"/>
        </w:rPr>
        <w:t xml:space="preserve"> by using automatic inferences algorithms</w:t>
      </w:r>
      <w:r w:rsidRPr="00C1684F">
        <w:rPr>
          <w:lang w:val="en-US"/>
        </w:rPr>
        <w:t xml:space="preserve">. Instead of collapsing all combats and locations, </w:t>
      </w:r>
      <w:r w:rsidR="00FD1E41">
        <w:rPr>
          <w:lang w:val="en-US"/>
        </w:rPr>
        <w:t>inference algorithms</w:t>
      </w:r>
      <w:r w:rsidRPr="00C1684F">
        <w:rPr>
          <w:lang w:val="en-US"/>
        </w:rPr>
        <w:t xml:space="preserve"> </w:t>
      </w:r>
      <w:del w:id="241" w:author="Leonardo Murta" w:date="2013-07-06T20:36:00Z">
        <w:r w:rsidRPr="00C1684F" w:rsidDel="00184A21">
          <w:rPr>
            <w:lang w:val="en-US"/>
          </w:rPr>
          <w:delText xml:space="preserve">can </w:delText>
        </w:r>
      </w:del>
      <w:ins w:id="242" w:author="Leonardo Murta" w:date="2013-07-06T20:36:00Z">
        <w:r w:rsidR="00184A21">
          <w:rPr>
            <w:lang w:val="en-US"/>
          </w:rPr>
          <w:t>could</w:t>
        </w:r>
        <w:r w:rsidR="00184A21" w:rsidRPr="00C1684F">
          <w:rPr>
            <w:lang w:val="en-US"/>
          </w:rPr>
          <w:t xml:space="preserve"> </w:t>
        </w:r>
      </w:ins>
      <w:r w:rsidRPr="00C1684F">
        <w:rPr>
          <w:lang w:val="en-US"/>
        </w:rPr>
        <w:t xml:space="preserve">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w:t>
      </w:r>
      <w:r w:rsidR="00FD1E41">
        <w:rPr>
          <w:lang w:val="en-US"/>
        </w:rPr>
        <w:t>s’</w:t>
      </w:r>
      <w:r w:rsidR="008B6705">
        <w:rPr>
          <w:lang w:val="en-US"/>
        </w:rPr>
        <w:t xml:space="preserve"> </w:t>
      </w:r>
      <w:r w:rsidR="008B6705" w:rsidRPr="00C1684F">
        <w:rPr>
          <w:lang w:val="en-US"/>
        </w:rPr>
        <w:t>outcomes</w:t>
      </w:r>
      <w:r w:rsidRPr="00C1684F">
        <w:rPr>
          <w:lang w:val="en-US"/>
        </w:rPr>
        <w:t xml:space="preserve"> are known and can be used to decide if </w:t>
      </w:r>
      <w:del w:id="243" w:author="Leonardo Murta" w:date="2013-07-06T20:37:00Z">
        <w:r w:rsidRPr="00C1684F" w:rsidDel="009929B8">
          <w:rPr>
            <w:lang w:val="en-US"/>
          </w:rPr>
          <w:delText xml:space="preserve">it </w:delText>
        </w:r>
      </w:del>
      <w:r w:rsidRPr="00C1684F">
        <w:rPr>
          <w:lang w:val="en-US"/>
        </w:rPr>
        <w:t>they are relevant or not. If the player was victorious with minor challenge, did not suffer severe wounds, or barely used any resources at his disposal, then the entire combat can be simplified into just one vertex</w:t>
      </w:r>
      <w:ins w:id="244" w:author="Leonardo Murta" w:date="2013-07-06T20:37:00Z">
        <w:r w:rsidR="009929B8">
          <w:rPr>
            <w:lang w:val="en-US"/>
          </w:rPr>
          <w:t>,</w:t>
        </w:r>
      </w:ins>
      <w:r w:rsidRPr="00C1684F">
        <w:rPr>
          <w:lang w:val="en-US"/>
        </w:rPr>
        <w:t xml:space="preserve"> representing the combat with the enemy. However, if the combat was challenging or the player lost, it is interesting to display all actions in it for analysis, allowing the player to identify important facts that influenced the combat outcome. </w:t>
      </w:r>
    </w:p>
    <w:p w14:paraId="05C3A079" w14:textId="29E02FB4" w:rsidR="0004330D" w:rsidRDefault="00952409" w:rsidP="0004330D">
      <w:pPr>
        <w:rPr>
          <w:rFonts w:eastAsiaTheme="majorEastAsia" w:cstheme="majorBidi"/>
          <w:b/>
          <w:bCs/>
          <w:caps/>
          <w:sz w:val="28"/>
          <w:szCs w:val="28"/>
          <w:lang w:val="en-US"/>
        </w:rPr>
      </w:pPr>
      <w:r>
        <w:rPr>
          <w:lang w:val="en-US"/>
        </w:rPr>
        <w:t xml:space="preserve">Although the proposed approach </w:t>
      </w:r>
      <w:r w:rsidR="0060676F">
        <w:rPr>
          <w:lang w:val="en-US"/>
        </w:rPr>
        <w:t>was</w:t>
      </w:r>
      <w:r>
        <w:rPr>
          <w:lang w:val="en-US"/>
        </w:rPr>
        <w:t xml:space="preserve"> used </w:t>
      </w:r>
      <w:r w:rsidR="00FD1E41">
        <w:rPr>
          <w:lang w:val="en-US"/>
        </w:rPr>
        <w:t>for</w:t>
      </w:r>
      <w:r>
        <w:rPr>
          <w:lang w:val="en-US"/>
        </w:rPr>
        <w:t xml:space="preserve"> assist</w:t>
      </w:r>
      <w:r w:rsidR="00FD1E41">
        <w:rPr>
          <w:lang w:val="en-US"/>
        </w:rPr>
        <w:t>ing</w:t>
      </w:r>
      <w:r>
        <w:rPr>
          <w:lang w:val="en-US"/>
        </w:rPr>
        <w:t xml:space="preserve"> players to understand game events, it can also be used to open new researches in the field of behavior patterns data mining, gameplay design</w:t>
      </w:r>
      <w:r w:rsidR="00174931">
        <w:rPr>
          <w:lang w:val="en-US"/>
        </w:rPr>
        <w:t xml:space="preserve">, </w:t>
      </w:r>
      <w:del w:id="245" w:author="Leonardo Murta" w:date="2013-07-06T20:38:00Z">
        <w:r w:rsidDel="003048B9">
          <w:rPr>
            <w:lang w:val="en-US"/>
          </w:rPr>
          <w:delText xml:space="preserve">detecting </w:delText>
        </w:r>
      </w:del>
      <w:ins w:id="246" w:author="Leonardo Murta" w:date="2013-07-06T20:38:00Z">
        <w:r w:rsidR="003048B9">
          <w:rPr>
            <w:lang w:val="en-US"/>
          </w:rPr>
          <w:t xml:space="preserve">detection of </w:t>
        </w:r>
      </w:ins>
      <w:r>
        <w:rPr>
          <w:lang w:val="en-US"/>
        </w:rPr>
        <w:t xml:space="preserve">gameplay issues, and </w:t>
      </w:r>
      <w:del w:id="247" w:author="Leonardo Murta" w:date="2013-07-06T20:38:00Z">
        <w:r w:rsidDel="003048B9">
          <w:rPr>
            <w:lang w:val="en-US"/>
          </w:rPr>
          <w:delText>adjust</w:delText>
        </w:r>
        <w:r w:rsidR="0060676F" w:rsidDel="003048B9">
          <w:rPr>
            <w:lang w:val="en-US"/>
          </w:rPr>
          <w:delText>ing</w:delText>
        </w:r>
        <w:r w:rsidDel="003048B9">
          <w:rPr>
            <w:lang w:val="en-US"/>
          </w:rPr>
          <w:delText xml:space="preserve"> </w:delText>
        </w:r>
      </w:del>
      <w:ins w:id="248" w:author="Leonardo Murta" w:date="2013-07-06T20:38:00Z">
        <w:r w:rsidR="003048B9">
          <w:rPr>
            <w:lang w:val="en-US"/>
          </w:rPr>
          <w:t xml:space="preserve">adjustment of </w:t>
        </w:r>
      </w:ins>
      <w:r>
        <w:rPr>
          <w:lang w:val="en-US"/>
        </w:rPr>
        <w:t xml:space="preserve">gameplay features. </w:t>
      </w:r>
      <w:commentRangeStart w:id="249"/>
      <w:r>
        <w:rPr>
          <w:lang w:val="en-US"/>
        </w:rPr>
        <w:t xml:space="preserve">It might also be possible to modify the proposed approach to </w:t>
      </w:r>
      <w:r w:rsidR="0028706A">
        <w:rPr>
          <w:lang w:val="en-US"/>
        </w:rPr>
        <w:t>use</w:t>
      </w:r>
      <w:r>
        <w:rPr>
          <w:lang w:val="en-US"/>
        </w:rPr>
        <w:t xml:space="preserve"> </w:t>
      </w:r>
      <w:del w:id="250" w:author="Leonardo Murta" w:date="2013-07-06T20:38:00Z">
        <w:r w:rsidR="0028706A" w:rsidDel="003048B9">
          <w:rPr>
            <w:lang w:val="en-US"/>
          </w:rPr>
          <w:delText>in</w:delText>
        </w:r>
        <w:r w:rsidDel="003048B9">
          <w:rPr>
            <w:lang w:val="en-US"/>
          </w:rPr>
          <w:delText xml:space="preserve"> </w:delText>
        </w:r>
      </w:del>
      <w:r>
        <w:rPr>
          <w:lang w:val="en-US"/>
        </w:rPr>
        <w:t>artificial intelligence</w:t>
      </w:r>
      <w:del w:id="251" w:author="Leonardo Murta" w:date="2013-07-06T20:38:00Z">
        <w:r w:rsidDel="003048B9">
          <w:rPr>
            <w:lang w:val="en-US"/>
          </w:rPr>
          <w:delText xml:space="preserve"> (AI)</w:delText>
        </w:r>
      </w:del>
      <w:r w:rsidR="0028706A">
        <w:rPr>
          <w:lang w:val="en-US"/>
        </w:rPr>
        <w:t xml:space="preserve"> algorithms</w:t>
      </w:r>
      <w:r w:rsidR="0060676F">
        <w:rPr>
          <w:lang w:val="en-US"/>
        </w:rPr>
        <w:t>.</w:t>
      </w:r>
      <w:r>
        <w:rPr>
          <w:lang w:val="en-US"/>
        </w:rPr>
        <w:t xml:space="preserve"> </w:t>
      </w:r>
      <w:r w:rsidR="0060676F">
        <w:rPr>
          <w:lang w:val="en-US"/>
        </w:rPr>
        <w:t>Th</w:t>
      </w:r>
      <w:ins w:id="252" w:author="Leonardo Murta" w:date="2013-07-06T20:38:00Z">
        <w:r w:rsidR="003048B9">
          <w:rPr>
            <w:lang w:val="en-US"/>
          </w:rPr>
          <w:t xml:space="preserve">ese algorithms </w:t>
        </w:r>
      </w:ins>
      <w:del w:id="253" w:author="Leonardo Murta" w:date="2013-07-06T20:38:00Z">
        <w:r w:rsidR="0060676F" w:rsidDel="003048B9">
          <w:rPr>
            <w:lang w:val="en-US"/>
          </w:rPr>
          <w:delText>e</w:delText>
        </w:r>
        <w:r w:rsidDel="003048B9">
          <w:rPr>
            <w:lang w:val="en-US"/>
          </w:rPr>
          <w:delText xml:space="preserve"> AI </w:delText>
        </w:r>
      </w:del>
      <w:r>
        <w:rPr>
          <w:lang w:val="en-US"/>
        </w:rPr>
        <w:t xml:space="preserve">would </w:t>
      </w:r>
      <w:r w:rsidR="00FD1E41">
        <w:rPr>
          <w:lang w:val="en-US"/>
        </w:rPr>
        <w:t xml:space="preserve">gather </w:t>
      </w:r>
      <w:r w:rsidR="004E71A8">
        <w:rPr>
          <w:lang w:val="en-US"/>
        </w:rPr>
        <w:t xml:space="preserve">gameplay information, according to its perception limitations (if any), </w:t>
      </w:r>
      <w:r w:rsidR="00C74FE8">
        <w:rPr>
          <w:lang w:val="en-US"/>
        </w:rPr>
        <w:t xml:space="preserve">and </w:t>
      </w:r>
      <w:r>
        <w:rPr>
          <w:lang w:val="en-US"/>
        </w:rPr>
        <w:t xml:space="preserve">analyze </w:t>
      </w:r>
      <w:r w:rsidR="00FD1E41">
        <w:rPr>
          <w:lang w:val="en-US"/>
        </w:rPr>
        <w:t xml:space="preserve">the </w:t>
      </w:r>
      <w:r w:rsidR="00C74FE8">
        <w:rPr>
          <w:lang w:val="en-US"/>
        </w:rPr>
        <w:t>provenance</w:t>
      </w:r>
      <w:r>
        <w:rPr>
          <w:lang w:val="en-US"/>
        </w:rPr>
        <w:t xml:space="preserve"> </w:t>
      </w:r>
      <w:r w:rsidR="00FD1E41">
        <w:rPr>
          <w:lang w:val="en-US"/>
        </w:rPr>
        <w:t xml:space="preserve">of the </w:t>
      </w:r>
      <w:r>
        <w:rPr>
          <w:lang w:val="en-US"/>
        </w:rPr>
        <w:t xml:space="preserve">information </w:t>
      </w:r>
      <w:r w:rsidR="0035231D">
        <w:rPr>
          <w:lang w:val="en-US"/>
        </w:rPr>
        <w:t xml:space="preserve">in order </w:t>
      </w:r>
      <w:r>
        <w:rPr>
          <w:lang w:val="en-US"/>
        </w:rPr>
        <w:t xml:space="preserve">to improve its performance </w:t>
      </w:r>
      <w:r w:rsidR="00C74FE8">
        <w:rPr>
          <w:lang w:val="en-US"/>
        </w:rPr>
        <w:t xml:space="preserve">and adapt </w:t>
      </w:r>
      <w:r>
        <w:rPr>
          <w:lang w:val="en-US"/>
        </w:rPr>
        <w:t xml:space="preserve">through </w:t>
      </w:r>
      <w:del w:id="254" w:author="Leonardo Murta" w:date="2013-07-06T20:39:00Z">
        <w:r w:rsidR="0060676F" w:rsidDel="009255DB">
          <w:rPr>
            <w:lang w:val="en-US"/>
          </w:rPr>
          <w:delText xml:space="preserve">past </w:delText>
        </w:r>
      </w:del>
      <w:r>
        <w:rPr>
          <w:lang w:val="en-US"/>
        </w:rPr>
        <w:t>experience</w:t>
      </w:r>
      <w:r w:rsidR="0060676F">
        <w:rPr>
          <w:lang w:val="en-US"/>
        </w:rPr>
        <w:t>s</w:t>
      </w:r>
      <w:r w:rsidR="0004330D">
        <w:rPr>
          <w:lang w:val="en-US"/>
        </w:rPr>
        <w:t>.</w:t>
      </w:r>
      <w:commentRangeEnd w:id="249"/>
      <w:r w:rsidR="009255DB">
        <w:rPr>
          <w:rStyle w:val="CommentReference"/>
        </w:rPr>
        <w:commentReference w:id="249"/>
      </w:r>
      <w:r w:rsidR="0004330D">
        <w:rPr>
          <w:lang w:val="en-US"/>
        </w:rPr>
        <w:br w:type="page"/>
      </w:r>
    </w:p>
    <w:p w14:paraId="3CEFFECD" w14:textId="77777777" w:rsidR="00347CF9" w:rsidRDefault="00347CF9" w:rsidP="00347CF9">
      <w:pPr>
        <w:pStyle w:val="Heading1"/>
        <w:numPr>
          <w:ilvl w:val="0"/>
          <w:numId w:val="0"/>
        </w:numPr>
        <w:ind w:left="432"/>
        <w:jc w:val="both"/>
        <w:rPr>
          <w:lang w:val="en-US"/>
        </w:rPr>
      </w:pPr>
      <w:commentRangeStart w:id="255"/>
      <w:r>
        <w:rPr>
          <w:lang w:val="en-US"/>
        </w:rPr>
        <w:lastRenderedPageBreak/>
        <w:t>References</w:t>
      </w:r>
      <w:commentRangeEnd w:id="255"/>
      <w:r w:rsidR="00672010">
        <w:rPr>
          <w:rStyle w:val="CommentReference"/>
          <w:rFonts w:eastAsiaTheme="minorHAnsi" w:cstheme="minorBidi"/>
          <w:b w:val="0"/>
          <w:bCs w:val="0"/>
          <w:caps w:val="0"/>
        </w:rPr>
        <w:commentReference w:id="255"/>
      </w:r>
    </w:p>
    <w:p w14:paraId="5E0EC4D4" w14:textId="77777777" w:rsidR="00871885" w:rsidRPr="00871885" w:rsidRDefault="00851FBE" w:rsidP="00871885">
      <w:pPr>
        <w:pStyle w:val="Bibliography"/>
        <w:rPr>
          <w:rFonts w:cs="Times New Roman"/>
          <w:lang w:val="en-US"/>
        </w:rPr>
      </w:pPr>
      <w:r>
        <w:rPr>
          <w:lang w:val="en-US"/>
        </w:rPr>
        <w:fldChar w:fldCharType="begin"/>
      </w:r>
      <w:r w:rsidR="00560823">
        <w:rPr>
          <w:lang w:val="en-US"/>
        </w:rPr>
        <w:instrText xml:space="preserve"> ADDIN ZOTERO_BIBL {"custom":[]} CSL_BIBLIOGRAPHY </w:instrText>
      </w:r>
      <w:r>
        <w:rPr>
          <w:lang w:val="en-US"/>
        </w:rPr>
        <w:fldChar w:fldCharType="separate"/>
      </w:r>
      <w:r w:rsidR="00871885" w:rsidRPr="00871885">
        <w:rPr>
          <w:rFonts w:cs="Times New Roman"/>
          <w:lang w:val="en-US"/>
        </w:rPr>
        <w:t xml:space="preserve">AMBINDER, Mike. Valve’s approach to playtesting: The application of empiricism. </w:t>
      </w:r>
      <w:r w:rsidR="00871885" w:rsidRPr="00871885">
        <w:rPr>
          <w:rFonts w:cs="Times New Roman"/>
          <w:i/>
          <w:iCs/>
          <w:lang w:val="en-US"/>
        </w:rPr>
        <w:t>Game Developer Conference (GDC)</w:t>
      </w:r>
      <w:r w:rsidR="00871885" w:rsidRPr="00871885">
        <w:rPr>
          <w:rFonts w:cs="Times New Roman"/>
          <w:lang w:val="en-US"/>
        </w:rPr>
        <w:t>, 2009. Available: &lt;http://www.gdcvault.com/play/1566/Valve-s-Approach-to-Playtesting&gt;.</w:t>
      </w:r>
    </w:p>
    <w:p w14:paraId="77A1E85B" w14:textId="77777777" w:rsidR="00871885" w:rsidRPr="00871885" w:rsidRDefault="00871885" w:rsidP="00871885">
      <w:pPr>
        <w:pStyle w:val="Bibliography"/>
        <w:rPr>
          <w:rFonts w:cs="Times New Roman"/>
          <w:lang w:val="en-US"/>
        </w:rPr>
      </w:pPr>
      <w:r w:rsidRPr="00871885">
        <w:rPr>
          <w:rFonts w:cs="Times New Roman"/>
          <w:lang w:val="en-US"/>
        </w:rPr>
        <w:t xml:space="preserve">BATES, Bob. </w:t>
      </w:r>
      <w:r w:rsidRPr="00871885">
        <w:rPr>
          <w:rFonts w:cs="Times New Roman"/>
          <w:i/>
          <w:iCs/>
          <w:lang w:val="en-US"/>
        </w:rPr>
        <w:t>Game design the art &amp; business of creating games</w:t>
      </w:r>
      <w:r w:rsidRPr="00871885">
        <w:rPr>
          <w:rFonts w:cs="Times New Roman"/>
          <w:lang w:val="en-US"/>
        </w:rPr>
        <w:t xml:space="preserve">. 2. ed. Cambridge, Mass.: Thomson Course Technology, 2004. Available: &lt;http://site.ebrary.com/id/10073606&gt;. </w:t>
      </w:r>
    </w:p>
    <w:p w14:paraId="195BE81E" w14:textId="77777777" w:rsidR="00871885" w:rsidRPr="00871885" w:rsidRDefault="00871885" w:rsidP="00871885">
      <w:pPr>
        <w:pStyle w:val="Bibliography"/>
        <w:rPr>
          <w:rFonts w:cs="Times New Roman"/>
          <w:lang w:val="en-US"/>
        </w:rPr>
      </w:pPr>
      <w:r w:rsidRPr="00871885">
        <w:rPr>
          <w:rFonts w:cs="Times New Roman"/>
          <w:lang w:val="en-US"/>
        </w:rPr>
        <w:t xml:space="preserve">DANKOFF, Jonathan. Game telemetry with playtest DNA on Assassin’s Creed. </w:t>
      </w:r>
      <w:r w:rsidRPr="00871885">
        <w:rPr>
          <w:rFonts w:cs="Times New Roman"/>
          <w:i/>
          <w:iCs/>
          <w:lang w:val="en-US"/>
        </w:rPr>
        <w:t>Ubisoft Montreal</w:t>
      </w:r>
      <w:r w:rsidRPr="00871885">
        <w:rPr>
          <w:rFonts w:cs="Times New Roman"/>
          <w:lang w:val="en-US"/>
        </w:rPr>
        <w:t>, 2011. Available: &lt;http://engineroom.ubi.com/game-telemetry-with-playtest-dna-on-assassins-creed/&gt;.</w:t>
      </w:r>
    </w:p>
    <w:p w14:paraId="75E48084" w14:textId="77777777" w:rsidR="00871885" w:rsidRPr="00871885" w:rsidRDefault="00871885" w:rsidP="00871885">
      <w:pPr>
        <w:pStyle w:val="Bibliography"/>
        <w:rPr>
          <w:rFonts w:cs="Times New Roman"/>
          <w:lang w:val="en-US"/>
        </w:rPr>
      </w:pPr>
      <w:r w:rsidRPr="00871885">
        <w:rPr>
          <w:rFonts w:cs="Times New Roman"/>
          <w:lang w:val="en-US"/>
        </w:rPr>
        <w:t xml:space="preserve">DIXIT, Priyesh; YOUNGBLOOD, Michael. Understanding playtest data through visual data mining in interactive 3D environments. </w:t>
      </w:r>
      <w:r w:rsidRPr="00871885">
        <w:rPr>
          <w:rFonts w:cs="Times New Roman"/>
          <w:i/>
          <w:iCs/>
          <w:lang w:val="en-US"/>
        </w:rPr>
        <w:t>12th International Conference on Computer Games: AI, Animation, Mobile, Interactive Multimedia and Serious Games (CGAMES)</w:t>
      </w:r>
      <w:r w:rsidRPr="00871885">
        <w:rPr>
          <w:rFonts w:cs="Times New Roman"/>
          <w:lang w:val="en-US"/>
        </w:rPr>
        <w:t>, p. 34–42, 2008.</w:t>
      </w:r>
    </w:p>
    <w:p w14:paraId="5A233BF1" w14:textId="77777777" w:rsidR="00871885" w:rsidRPr="00871885" w:rsidRDefault="00871885" w:rsidP="00871885">
      <w:pPr>
        <w:pStyle w:val="Bibliography"/>
        <w:rPr>
          <w:rFonts w:cs="Times New Roman"/>
          <w:lang w:val="en-US"/>
        </w:rPr>
      </w:pPr>
      <w:r w:rsidRPr="00871885">
        <w:rPr>
          <w:rFonts w:cs="Times New Roman"/>
          <w:lang w:val="en-US"/>
        </w:rPr>
        <w:t xml:space="preserve">FREIRE, J. </w:t>
      </w:r>
      <w:r w:rsidRPr="00871885">
        <w:rPr>
          <w:rFonts w:cs="Times New Roman"/>
          <w:i/>
          <w:iCs/>
          <w:lang w:val="en-US"/>
        </w:rPr>
        <w:t>et al.</w:t>
      </w:r>
      <w:r w:rsidRPr="00871885">
        <w:rPr>
          <w:rFonts w:cs="Times New Roman"/>
          <w:lang w:val="en-US"/>
        </w:rPr>
        <w:t xml:space="preserve"> Provenance for Computational Tasks: A Survey. </w:t>
      </w:r>
      <w:r w:rsidRPr="00871885">
        <w:rPr>
          <w:rFonts w:cs="Times New Roman"/>
          <w:i/>
          <w:iCs/>
          <w:lang w:val="en-US"/>
        </w:rPr>
        <w:t>Computing in Science Engineering</w:t>
      </w:r>
      <w:r w:rsidRPr="00871885">
        <w:rPr>
          <w:rFonts w:cs="Times New Roman"/>
          <w:lang w:val="en-US"/>
        </w:rPr>
        <w:t>, v. 10, n. 3, p. 11 –21, jun. 2008.</w:t>
      </w:r>
    </w:p>
    <w:p w14:paraId="14BF6D49" w14:textId="77777777" w:rsidR="00871885" w:rsidRPr="00871885" w:rsidRDefault="00871885" w:rsidP="00871885">
      <w:pPr>
        <w:pStyle w:val="Bibliography"/>
        <w:rPr>
          <w:rFonts w:cs="Times New Roman"/>
          <w:lang w:val="en-US"/>
        </w:rPr>
      </w:pPr>
      <w:r w:rsidRPr="00871885">
        <w:rPr>
          <w:rFonts w:cs="Times New Roman"/>
          <w:lang w:val="en-US"/>
        </w:rPr>
        <w:t xml:space="preserve">HOOBLER, Nate </w:t>
      </w:r>
      <w:r w:rsidRPr="00871885">
        <w:rPr>
          <w:rFonts w:cs="Times New Roman"/>
          <w:i/>
          <w:iCs/>
          <w:lang w:val="en-US"/>
        </w:rPr>
        <w:t>et al.</w:t>
      </w:r>
      <w:r w:rsidRPr="00871885">
        <w:rPr>
          <w:rFonts w:cs="Times New Roman"/>
          <w:lang w:val="en-US"/>
        </w:rPr>
        <w:t xml:space="preserve"> Visualizing Competitive Behaviors in Multi-User Virtual Environments. </w:t>
      </w:r>
      <w:r w:rsidRPr="00871885">
        <w:rPr>
          <w:rFonts w:cs="Times New Roman"/>
          <w:i/>
          <w:iCs/>
          <w:lang w:val="en-US"/>
        </w:rPr>
        <w:t>Proceedings of the conference on Visualization (VIS)</w:t>
      </w:r>
      <w:r w:rsidRPr="00871885">
        <w:rPr>
          <w:rFonts w:cs="Times New Roman"/>
          <w:lang w:val="en-US"/>
        </w:rPr>
        <w:t>, p. 163–170, 2004.</w:t>
      </w:r>
    </w:p>
    <w:p w14:paraId="0ED0501B" w14:textId="77777777" w:rsidR="00871885" w:rsidRPr="00871885" w:rsidRDefault="00871885" w:rsidP="00871885">
      <w:pPr>
        <w:pStyle w:val="Bibliography"/>
        <w:rPr>
          <w:rFonts w:cs="Times New Roman"/>
          <w:lang w:val="en-US"/>
        </w:rPr>
      </w:pPr>
      <w:r w:rsidRPr="00871885">
        <w:rPr>
          <w:rFonts w:cs="Times New Roman"/>
          <w:lang w:val="en-US"/>
        </w:rPr>
        <w:t xml:space="preserve">ISBISTER, Katherine. </w:t>
      </w:r>
      <w:r w:rsidRPr="00871885">
        <w:rPr>
          <w:rFonts w:cs="Times New Roman"/>
          <w:i/>
          <w:iCs/>
          <w:lang w:val="en-US"/>
        </w:rPr>
        <w:t>Game usability advancing the player experience</w:t>
      </w:r>
      <w:r w:rsidRPr="00871885">
        <w:rPr>
          <w:rFonts w:cs="Times New Roman"/>
          <w:lang w:val="en-US"/>
        </w:rPr>
        <w:t xml:space="preserve">. 1. ed. San Francisco, Calif.; Oxford: Morgan Kaufmann ; Elsevier Science, 2008. Available: &lt;http://www.sciencedirect.com/science/book/9780123744470&gt;. </w:t>
      </w:r>
    </w:p>
    <w:p w14:paraId="689DD354" w14:textId="77777777" w:rsidR="00871885" w:rsidRPr="00871885" w:rsidRDefault="00871885" w:rsidP="00871885">
      <w:pPr>
        <w:pStyle w:val="Bibliography"/>
        <w:rPr>
          <w:rFonts w:cs="Times New Roman"/>
          <w:lang w:val="en-US"/>
        </w:rPr>
      </w:pPr>
      <w:r w:rsidRPr="00871885">
        <w:rPr>
          <w:rFonts w:cs="Times New Roman"/>
          <w:lang w:val="en-US"/>
        </w:rPr>
        <w:t xml:space="preserve">LIU, Yun-En </w:t>
      </w:r>
      <w:r w:rsidRPr="00871885">
        <w:rPr>
          <w:rFonts w:cs="Times New Roman"/>
          <w:i/>
          <w:iCs/>
          <w:lang w:val="en-US"/>
        </w:rPr>
        <w:t>et al.</w:t>
      </w:r>
      <w:r w:rsidRPr="00871885">
        <w:rPr>
          <w:rFonts w:cs="Times New Roman"/>
          <w:lang w:val="en-US"/>
        </w:rPr>
        <w:t xml:space="preserve"> Feature-based projections for effective playtrace analysis. </w:t>
      </w:r>
      <w:r w:rsidRPr="00871885">
        <w:rPr>
          <w:rFonts w:cs="Times New Roman"/>
          <w:i/>
          <w:iCs/>
          <w:lang w:val="en-US"/>
        </w:rPr>
        <w:t>Proceedings of the 6th International Conference on Foundations of Digital Games (FDG)</w:t>
      </w:r>
      <w:r w:rsidRPr="00871885">
        <w:rPr>
          <w:rFonts w:cs="Times New Roman"/>
          <w:lang w:val="en-US"/>
        </w:rPr>
        <w:t>, p. 69–76, 2011. Accessed: 24 jun. 2013.</w:t>
      </w:r>
    </w:p>
    <w:p w14:paraId="09C12E36" w14:textId="77777777" w:rsidR="00871885" w:rsidRPr="00871885" w:rsidRDefault="00871885" w:rsidP="00871885">
      <w:pPr>
        <w:pStyle w:val="Bibliography"/>
        <w:rPr>
          <w:rFonts w:cs="Times New Roman"/>
          <w:lang w:val="en-US"/>
        </w:rPr>
      </w:pPr>
      <w:r w:rsidRPr="00871885">
        <w:rPr>
          <w:rFonts w:cs="Times New Roman"/>
          <w:lang w:val="en-US"/>
        </w:rPr>
        <w:t xml:space="preserve">ROMERO, Ramon. Tracking attitudes and behaviors to improve games. </w:t>
      </w:r>
      <w:r w:rsidRPr="00871885">
        <w:rPr>
          <w:rFonts w:cs="Times New Roman"/>
          <w:i/>
          <w:iCs/>
          <w:lang w:val="en-US"/>
        </w:rPr>
        <w:t>Game Developer Conference (GDC)</w:t>
      </w:r>
      <w:r w:rsidRPr="00871885">
        <w:rPr>
          <w:rFonts w:cs="Times New Roman"/>
          <w:lang w:val="en-US"/>
        </w:rPr>
        <w:t>, 2008.</w:t>
      </w:r>
    </w:p>
    <w:p w14:paraId="53168849" w14:textId="77777777" w:rsidR="00871885" w:rsidRPr="00871885" w:rsidRDefault="00871885" w:rsidP="00871885">
      <w:pPr>
        <w:pStyle w:val="Bibliography"/>
        <w:rPr>
          <w:rFonts w:cs="Times New Roman"/>
          <w:lang w:val="en-US"/>
        </w:rPr>
      </w:pPr>
      <w:r w:rsidRPr="00871885">
        <w:rPr>
          <w:rFonts w:cs="Times New Roman"/>
          <w:lang w:val="en-US"/>
        </w:rPr>
        <w:t xml:space="preserve">SCHULTZ, Warren. </w:t>
      </w:r>
      <w:r w:rsidRPr="00871885">
        <w:rPr>
          <w:rFonts w:cs="Times New Roman"/>
          <w:i/>
          <w:iCs/>
          <w:lang w:val="en-US"/>
        </w:rPr>
        <w:t>AAA Game</w:t>
      </w:r>
      <w:r w:rsidRPr="00871885">
        <w:rPr>
          <w:rFonts w:cs="Times New Roman"/>
          <w:lang w:val="en-US"/>
        </w:rPr>
        <w:t xml:space="preserve">. Available: &lt;http://gameindustry.about.com/od/glossary/g/Aaa-Game.htm&gt;. Accessed: 3 jul. 2013. </w:t>
      </w:r>
    </w:p>
    <w:p w14:paraId="22773AFA" w14:textId="77777777" w:rsidR="00871885" w:rsidRPr="00871885" w:rsidRDefault="00871885" w:rsidP="00871885">
      <w:pPr>
        <w:pStyle w:val="Bibliography"/>
        <w:rPr>
          <w:rFonts w:cs="Times New Roman"/>
          <w:lang w:val="en-US"/>
        </w:rPr>
      </w:pPr>
      <w:r w:rsidRPr="00871885">
        <w:rPr>
          <w:rFonts w:cs="Times New Roman"/>
          <w:lang w:val="en-US"/>
        </w:rPr>
        <w:t xml:space="preserve">THOMPSON, Clive. Halo 3: How Microsoft Labs Invented a New Science of Play. </w:t>
      </w:r>
      <w:r w:rsidRPr="00871885">
        <w:rPr>
          <w:rFonts w:cs="Times New Roman"/>
          <w:i/>
          <w:iCs/>
          <w:lang w:val="en-US"/>
        </w:rPr>
        <w:t>Wired Magazine</w:t>
      </w:r>
      <w:r w:rsidRPr="00871885">
        <w:rPr>
          <w:rFonts w:cs="Times New Roman"/>
          <w:lang w:val="en-US"/>
        </w:rPr>
        <w:t>, v. 15, n. 9, 2007. Available: &lt;http://www.wired.com/gaming/virtualworlds/magazine/15-09/ff_halo&gt;.</w:t>
      </w:r>
    </w:p>
    <w:p w14:paraId="531E5638" w14:textId="77777777" w:rsidR="00871885" w:rsidRPr="00871885" w:rsidRDefault="00871885" w:rsidP="00871885">
      <w:pPr>
        <w:pStyle w:val="Bibliography"/>
        <w:rPr>
          <w:rFonts w:cs="Times New Roman"/>
          <w:lang w:val="en-US"/>
        </w:rPr>
      </w:pPr>
      <w:r w:rsidRPr="00871885">
        <w:rPr>
          <w:rFonts w:cs="Times New Roman"/>
          <w:lang w:val="en-US"/>
        </w:rPr>
        <w:t xml:space="preserve">THOMPSON, Jim </w:t>
      </w:r>
      <w:r w:rsidRPr="00871885">
        <w:rPr>
          <w:rFonts w:cs="Times New Roman"/>
          <w:i/>
          <w:iCs/>
          <w:lang w:val="en-US"/>
        </w:rPr>
        <w:t>et al.</w:t>
      </w:r>
      <w:r w:rsidRPr="00871885">
        <w:rPr>
          <w:rFonts w:cs="Times New Roman"/>
          <w:lang w:val="en-US"/>
        </w:rPr>
        <w:t xml:space="preserve"> </w:t>
      </w:r>
      <w:r w:rsidRPr="00871885">
        <w:rPr>
          <w:rFonts w:cs="Times New Roman"/>
          <w:i/>
          <w:iCs/>
          <w:lang w:val="en-US"/>
        </w:rPr>
        <w:t>Game Design: Principles, Practice, and Techniques - The Ultimate Guide for the Aspiring Game Designer</w:t>
      </w:r>
      <w:r w:rsidRPr="00871885">
        <w:rPr>
          <w:rFonts w:cs="Times New Roman"/>
          <w:lang w:val="en-US"/>
        </w:rPr>
        <w:t xml:space="preserve">. 1. ed. United States: Wiley, 2007. </w:t>
      </w:r>
    </w:p>
    <w:p w14:paraId="4DDE9489" w14:textId="77777777" w:rsidR="00871885" w:rsidRPr="00871885" w:rsidRDefault="00871885" w:rsidP="00871885">
      <w:pPr>
        <w:pStyle w:val="Bibliography"/>
        <w:rPr>
          <w:rFonts w:cs="Times New Roman"/>
          <w:lang w:val="en-US"/>
        </w:rPr>
      </w:pPr>
      <w:r w:rsidRPr="00871885">
        <w:rPr>
          <w:rFonts w:cs="Times New Roman"/>
          <w:lang w:val="en-US"/>
        </w:rPr>
        <w:t xml:space="preserve">WALLNER, Günter. Play-Graph: A Methodology and Visualization Approach for the Analysis of Gameplay Data. </w:t>
      </w:r>
      <w:r w:rsidRPr="00871885">
        <w:rPr>
          <w:rFonts w:cs="Times New Roman"/>
          <w:i/>
          <w:iCs/>
          <w:lang w:val="en-US"/>
        </w:rPr>
        <w:t>Proceedings of the 8th International Conference on the Foundations of Digital Games (FDG)</w:t>
      </w:r>
      <w:r w:rsidRPr="00871885">
        <w:rPr>
          <w:rFonts w:cs="Times New Roman"/>
          <w:lang w:val="en-US"/>
        </w:rPr>
        <w:t>, p. 253–260, 2013.</w:t>
      </w:r>
    </w:p>
    <w:p w14:paraId="6EF51EB6" w14:textId="77777777" w:rsidR="00871885" w:rsidRPr="00871885" w:rsidRDefault="00871885" w:rsidP="00871885">
      <w:pPr>
        <w:pStyle w:val="Bibliography"/>
        <w:rPr>
          <w:rFonts w:cs="Times New Roman"/>
        </w:rPr>
      </w:pPr>
      <w:r w:rsidRPr="00871885">
        <w:rPr>
          <w:rFonts w:cs="Times New Roman"/>
          <w:lang w:val="en-US"/>
        </w:rPr>
        <w:lastRenderedPageBreak/>
        <w:t xml:space="preserve">ZOELLER, Georg. </w:t>
      </w:r>
      <w:r w:rsidRPr="00871885">
        <w:rPr>
          <w:rFonts w:cs="Times New Roman"/>
          <w:i/>
          <w:iCs/>
          <w:lang w:val="en-US"/>
        </w:rPr>
        <w:t>Development telemetry in video games projects</w:t>
      </w:r>
      <w:r w:rsidRPr="00871885">
        <w:rPr>
          <w:rFonts w:cs="Times New Roman"/>
          <w:lang w:val="en-US"/>
        </w:rPr>
        <w:t xml:space="preserve">. Available: &lt;http://gdc.gulbsoft.org/talk&gt;. </w:t>
      </w:r>
      <w:r w:rsidRPr="00871885">
        <w:rPr>
          <w:rFonts w:cs="Times New Roman"/>
        </w:rPr>
        <w:t xml:space="preserve">Accessed: 28 jun. 2013. </w:t>
      </w:r>
    </w:p>
    <w:p w14:paraId="4CA82F3E" w14:textId="77777777" w:rsidR="00347CF9" w:rsidRPr="00171BB4" w:rsidRDefault="00851FBE" w:rsidP="00347CF9">
      <w:r>
        <w:rPr>
          <w:lang w:val="en-US"/>
        </w:rPr>
        <w:fldChar w:fldCharType="end"/>
      </w:r>
    </w:p>
    <w:p w14:paraId="6B293291" w14:textId="77777777" w:rsidR="009A1295" w:rsidRPr="00171BB4" w:rsidRDefault="009A1295">
      <w:pPr>
        <w:spacing w:after="200" w:line="276" w:lineRule="auto"/>
        <w:ind w:firstLine="0"/>
        <w:jc w:val="left"/>
      </w:pPr>
      <w:r w:rsidRPr="00171BB4">
        <w:br w:type="page"/>
      </w:r>
    </w:p>
    <w:p w14:paraId="2685C4BC" w14:textId="77777777" w:rsidR="009A1295" w:rsidRPr="00171BB4" w:rsidRDefault="009A1295" w:rsidP="009A1295">
      <w:pPr>
        <w:pStyle w:val="Heading1"/>
        <w:numPr>
          <w:ilvl w:val="0"/>
          <w:numId w:val="0"/>
        </w:numPr>
      </w:pPr>
      <w:commentRangeStart w:id="256"/>
      <w:commentRangeStart w:id="257"/>
      <w:r w:rsidRPr="00171BB4">
        <w:lastRenderedPageBreak/>
        <w:t>Appendix A</w:t>
      </w:r>
      <w:commentRangeEnd w:id="256"/>
      <w:r w:rsidR="00543336">
        <w:rPr>
          <w:rStyle w:val="CommentReference"/>
          <w:rFonts w:eastAsiaTheme="minorHAnsi" w:cstheme="minorBidi"/>
          <w:b w:val="0"/>
          <w:bCs w:val="0"/>
          <w:caps w:val="0"/>
        </w:rPr>
        <w:commentReference w:id="256"/>
      </w:r>
      <w:commentRangeEnd w:id="257"/>
      <w:r w:rsidR="00AC05A2">
        <w:rPr>
          <w:rStyle w:val="CommentReference"/>
          <w:rFonts w:eastAsiaTheme="minorHAnsi" w:cstheme="minorBidi"/>
          <w:b w:val="0"/>
          <w:bCs w:val="0"/>
          <w:caps w:val="0"/>
        </w:rPr>
        <w:commentReference w:id="257"/>
      </w:r>
    </w:p>
    <w:p w14:paraId="74D9350A" w14:textId="77777777" w:rsidR="00A854EF" w:rsidRPr="00A24C71" w:rsidRDefault="00A854EF" w:rsidP="00A854EF">
      <w:pPr>
        <w:pStyle w:val="ABNT2"/>
        <w:spacing w:before="0" w:after="0"/>
        <w:ind w:firstLine="0"/>
        <w:jc w:val="center"/>
        <w:rPr>
          <w:b/>
          <w:sz w:val="22"/>
          <w:szCs w:val="28"/>
        </w:rPr>
      </w:pPr>
      <w:r w:rsidRPr="00A24C71">
        <w:rPr>
          <w:b/>
          <w:sz w:val="22"/>
          <w:szCs w:val="28"/>
        </w:rPr>
        <w:t>Formulário de Consentimento</w:t>
      </w:r>
    </w:p>
    <w:p w14:paraId="4BD4AB2E" w14:textId="77777777" w:rsidR="00A854EF" w:rsidRPr="00A24C71" w:rsidRDefault="00A854EF" w:rsidP="00A854EF">
      <w:pPr>
        <w:pStyle w:val="ABNT2"/>
        <w:spacing w:before="0" w:after="0" w:line="240" w:lineRule="auto"/>
        <w:ind w:firstLine="0"/>
        <w:rPr>
          <w:b/>
          <w:sz w:val="20"/>
        </w:rPr>
      </w:pPr>
      <w:r w:rsidRPr="00A24C71">
        <w:rPr>
          <w:b/>
          <w:sz w:val="20"/>
        </w:rPr>
        <w:t>Estudo</w:t>
      </w:r>
    </w:p>
    <w:p w14:paraId="38B7E8F1" w14:textId="77777777" w:rsidR="00A854EF" w:rsidRDefault="00A854EF" w:rsidP="00A854EF">
      <w:pPr>
        <w:pStyle w:val="ABNT2"/>
        <w:spacing w:before="0" w:after="0" w:line="240" w:lineRule="auto"/>
        <w:rPr>
          <w:sz w:val="20"/>
        </w:rPr>
      </w:pPr>
      <w:r w:rsidRPr="00A24C71">
        <w:rPr>
          <w:sz w:val="20"/>
        </w:rPr>
        <w:t>Este estudo visa avaliar o quanto as técnicas de Proveniência em Jogos, apresentadas através de um cenário de jogo do SDM, são beneficentes para o aprendizado, tanto para um aluno experiente quanto para um aluno novo no assunto.</w:t>
      </w:r>
    </w:p>
    <w:p w14:paraId="0270283E" w14:textId="77777777" w:rsidR="00A854EF" w:rsidRPr="00A24C71" w:rsidRDefault="00A854EF" w:rsidP="00A854EF">
      <w:pPr>
        <w:pStyle w:val="ABNT2"/>
        <w:spacing w:before="0" w:after="0" w:line="240" w:lineRule="auto"/>
        <w:rPr>
          <w:sz w:val="20"/>
        </w:rPr>
      </w:pPr>
    </w:p>
    <w:p w14:paraId="23C478F7" w14:textId="77777777" w:rsidR="00A854EF" w:rsidRPr="00A24C71" w:rsidRDefault="00A854EF" w:rsidP="00A854EF">
      <w:pPr>
        <w:pStyle w:val="ABNT2"/>
        <w:spacing w:before="0" w:after="0" w:line="240" w:lineRule="auto"/>
        <w:ind w:firstLine="0"/>
        <w:rPr>
          <w:b/>
          <w:sz w:val="20"/>
        </w:rPr>
      </w:pPr>
      <w:r w:rsidRPr="00A24C71">
        <w:rPr>
          <w:b/>
          <w:sz w:val="20"/>
        </w:rPr>
        <w:t>Idade</w:t>
      </w:r>
    </w:p>
    <w:p w14:paraId="4361562D" w14:textId="77777777" w:rsidR="00A854EF" w:rsidRDefault="00A854EF" w:rsidP="00A854EF">
      <w:pPr>
        <w:pStyle w:val="ABNT2"/>
        <w:spacing w:before="0" w:after="0" w:line="240" w:lineRule="auto"/>
        <w:rPr>
          <w:sz w:val="20"/>
        </w:rPr>
      </w:pPr>
      <w:r w:rsidRPr="00A24C71">
        <w:rPr>
          <w:sz w:val="20"/>
        </w:rPr>
        <w:t xml:space="preserve">Eu declaro ter mais de 18 anos de idade e concordar em participar de um estudo conduzido por </w:t>
      </w:r>
      <w:r w:rsidRPr="00A24C71">
        <w:rPr>
          <w:i/>
          <w:sz w:val="20"/>
        </w:rPr>
        <w:t>Troy Costa Kohwalter</w:t>
      </w:r>
      <w:r w:rsidRPr="00A24C71">
        <w:rPr>
          <w:sz w:val="20"/>
        </w:rPr>
        <w:t xml:space="preserve"> da Universidade Federal Fluminense.</w:t>
      </w:r>
    </w:p>
    <w:p w14:paraId="0833E0E8" w14:textId="77777777" w:rsidR="00A854EF" w:rsidRPr="00A24C71" w:rsidRDefault="00A854EF" w:rsidP="00A854EF">
      <w:pPr>
        <w:pStyle w:val="ABNT2"/>
        <w:spacing w:before="0" w:after="0" w:line="240" w:lineRule="auto"/>
        <w:rPr>
          <w:sz w:val="20"/>
        </w:rPr>
      </w:pPr>
    </w:p>
    <w:p w14:paraId="4947CE9E" w14:textId="77777777" w:rsidR="00A854EF" w:rsidRPr="00A24C71" w:rsidRDefault="00A854EF" w:rsidP="00A854EF">
      <w:pPr>
        <w:pStyle w:val="ABNT2"/>
        <w:spacing w:before="0" w:after="0" w:line="240" w:lineRule="auto"/>
        <w:ind w:firstLine="0"/>
        <w:rPr>
          <w:b/>
          <w:sz w:val="20"/>
        </w:rPr>
      </w:pPr>
      <w:r w:rsidRPr="00A24C71">
        <w:rPr>
          <w:b/>
          <w:sz w:val="20"/>
        </w:rPr>
        <w:t>Procedimento</w:t>
      </w:r>
    </w:p>
    <w:p w14:paraId="62CE4EED" w14:textId="77777777" w:rsidR="00A854EF" w:rsidRDefault="00A854EF" w:rsidP="00A854EF">
      <w:pPr>
        <w:pStyle w:val="ABNT2"/>
        <w:spacing w:before="0" w:after="0" w:line="240" w:lineRule="auto"/>
        <w:rPr>
          <w:sz w:val="20"/>
        </w:rPr>
      </w:pPr>
      <w:r w:rsidRPr="00A24C71">
        <w:rPr>
          <w:sz w:val="20"/>
        </w:rPr>
        <w:t xml:space="preserve">Este estudo acontecerá em uma única sessão, que incluirá a apresentação de um vídeo do jogo SDM, documentos auxiliares para o entendimento do procedimento, um questionário, e em alguns casos a utilização da ferramenta </w:t>
      </w:r>
      <w:r w:rsidRPr="00A24C71">
        <w:rPr>
          <w:i/>
          <w:sz w:val="20"/>
        </w:rPr>
        <w:t>Proof Viewer</w:t>
      </w:r>
      <w:r w:rsidRPr="00A24C71">
        <w:rPr>
          <w:sz w:val="20"/>
        </w:rPr>
        <w:t>. Eu entendo que, uma vez que o experimento tenha terminado, os trabalhos que desenvolvi serão estudados visando entender a eficácia do modelo proposto.</w:t>
      </w:r>
    </w:p>
    <w:p w14:paraId="1FB6B789" w14:textId="77777777" w:rsidR="00A854EF" w:rsidRPr="00A24C71" w:rsidRDefault="00A854EF" w:rsidP="00A854EF">
      <w:pPr>
        <w:pStyle w:val="ABNT2"/>
        <w:spacing w:before="0" w:after="0" w:line="240" w:lineRule="auto"/>
        <w:rPr>
          <w:sz w:val="20"/>
        </w:rPr>
      </w:pPr>
    </w:p>
    <w:p w14:paraId="3FABC9A7" w14:textId="77777777" w:rsidR="00A854EF" w:rsidRPr="00A24C71" w:rsidRDefault="00A854EF" w:rsidP="00A854EF">
      <w:pPr>
        <w:pStyle w:val="ABNT2"/>
        <w:spacing w:before="0" w:after="0" w:line="240" w:lineRule="auto"/>
        <w:ind w:firstLine="0"/>
        <w:rPr>
          <w:b/>
          <w:sz w:val="20"/>
        </w:rPr>
      </w:pPr>
      <w:r w:rsidRPr="00A24C71">
        <w:rPr>
          <w:b/>
          <w:sz w:val="20"/>
        </w:rPr>
        <w:t>Confidencialidade</w:t>
      </w:r>
    </w:p>
    <w:p w14:paraId="3C63DF10" w14:textId="77777777" w:rsidR="00A854EF" w:rsidRDefault="00A854EF" w:rsidP="00A854EF">
      <w:pPr>
        <w:pStyle w:val="ABNT2"/>
        <w:spacing w:before="0" w:after="0" w:line="240" w:lineRule="auto"/>
        <w:rPr>
          <w:sz w:val="20"/>
        </w:rPr>
      </w:pPr>
      <w:r w:rsidRPr="00A24C71">
        <w:rPr>
          <w:sz w:val="20"/>
        </w:rPr>
        <w:t>Toda informação coletada neste estudo é confidencial, e meu nome não será divulgado. Da mesma forma, me comprometo a não comunicar os meus resultados enquanto não terminar o estudo, bem como manter sigilo das técnicas e documentos apresentados e que fazem parte do experimento.</w:t>
      </w:r>
    </w:p>
    <w:p w14:paraId="5E714905" w14:textId="77777777" w:rsidR="00A854EF" w:rsidRPr="00A24C71" w:rsidRDefault="00A854EF" w:rsidP="00A854EF">
      <w:pPr>
        <w:pStyle w:val="ABNT2"/>
        <w:spacing w:before="0" w:after="0" w:line="240" w:lineRule="auto"/>
        <w:rPr>
          <w:sz w:val="20"/>
        </w:rPr>
      </w:pPr>
    </w:p>
    <w:p w14:paraId="3B0B2759" w14:textId="77777777" w:rsidR="00A854EF" w:rsidRPr="00A24C71" w:rsidRDefault="00A854EF" w:rsidP="00A854EF">
      <w:pPr>
        <w:pStyle w:val="ABNT2"/>
        <w:spacing w:before="0" w:after="0" w:line="240" w:lineRule="auto"/>
        <w:ind w:firstLine="0"/>
        <w:rPr>
          <w:b/>
          <w:sz w:val="20"/>
        </w:rPr>
      </w:pPr>
      <w:r w:rsidRPr="00A24C71">
        <w:rPr>
          <w:b/>
          <w:sz w:val="20"/>
        </w:rPr>
        <w:t>Benefícios e liberdade de desistência</w:t>
      </w:r>
    </w:p>
    <w:p w14:paraId="35F155B4" w14:textId="77777777" w:rsidR="00A854EF" w:rsidRPr="00A24C71" w:rsidRDefault="00A854EF" w:rsidP="00A854EF">
      <w:pPr>
        <w:pStyle w:val="ABNT2"/>
        <w:spacing w:before="0" w:after="0" w:line="240" w:lineRule="auto"/>
        <w:rPr>
          <w:sz w:val="20"/>
        </w:rPr>
      </w:pPr>
      <w:r w:rsidRPr="00A24C71">
        <w:rPr>
          <w:sz w:val="20"/>
        </w:rPr>
        <w:t>Eu entendo que os benefícios que receberei deste estudo são limitados ao aprendizado do material que é distribuído e apresentado. Eu entendo que sou livre para realizar perguntas a qualquer momento ou solicitar que qualquer informação relacionada à minha pessoa não seja incluída no estudo. Eu entendo que participo de livre e espontânea vontade com o único intuito de contribuir para o avanço e desenvolvimento de técnicas de ensino para a Engenharia de Software.</w:t>
      </w:r>
    </w:p>
    <w:p w14:paraId="0671A21A" w14:textId="77777777" w:rsidR="00A854EF" w:rsidRPr="00A24C71" w:rsidRDefault="00A854EF" w:rsidP="00A854EF">
      <w:pPr>
        <w:pStyle w:val="ABNT2"/>
        <w:spacing w:before="0" w:after="0" w:line="240" w:lineRule="auto"/>
        <w:rPr>
          <w:sz w:val="20"/>
        </w:rPr>
      </w:pPr>
    </w:p>
    <w:p w14:paraId="50646C67" w14:textId="77777777" w:rsidR="00A854EF" w:rsidRPr="00A24C71" w:rsidRDefault="00A854EF" w:rsidP="00A854EF">
      <w:pPr>
        <w:pStyle w:val="ABNT2"/>
        <w:spacing w:before="0" w:after="0" w:line="240" w:lineRule="auto"/>
        <w:ind w:firstLine="0"/>
        <w:rPr>
          <w:b/>
          <w:sz w:val="20"/>
        </w:rPr>
      </w:pPr>
      <w:r w:rsidRPr="00A24C71">
        <w:rPr>
          <w:b/>
          <w:sz w:val="20"/>
        </w:rPr>
        <w:t>Pesquisador responsável</w:t>
      </w:r>
    </w:p>
    <w:p w14:paraId="379F84A9" w14:textId="77777777" w:rsidR="00A854EF" w:rsidRPr="00A24C71" w:rsidRDefault="00A854EF" w:rsidP="00A854EF">
      <w:pPr>
        <w:pStyle w:val="ABNT2"/>
        <w:spacing w:before="0" w:after="0" w:line="240" w:lineRule="auto"/>
        <w:ind w:firstLine="0"/>
        <w:rPr>
          <w:sz w:val="20"/>
        </w:rPr>
      </w:pPr>
      <w:r w:rsidRPr="00A24C71">
        <w:rPr>
          <w:sz w:val="20"/>
        </w:rPr>
        <w:t>Troy Costa Kohwalter</w:t>
      </w:r>
    </w:p>
    <w:p w14:paraId="7DB107AE" w14:textId="77777777"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14:paraId="0B809893" w14:textId="77777777" w:rsidR="00A854EF" w:rsidRPr="00A24C71" w:rsidRDefault="00A854EF" w:rsidP="00A854EF">
      <w:pPr>
        <w:pStyle w:val="ABNT2"/>
        <w:spacing w:before="0" w:after="0" w:line="240" w:lineRule="auto"/>
        <w:ind w:firstLine="0"/>
        <w:rPr>
          <w:b/>
          <w:sz w:val="20"/>
        </w:rPr>
      </w:pPr>
      <w:r w:rsidRPr="00A24C71">
        <w:rPr>
          <w:b/>
          <w:sz w:val="20"/>
        </w:rPr>
        <w:t>Professores responsáveis (Orientadores)</w:t>
      </w:r>
    </w:p>
    <w:p w14:paraId="5F69E457" w14:textId="7677D82D" w:rsidR="00A854EF" w:rsidRPr="00A24C71" w:rsidRDefault="00A854EF" w:rsidP="00A854EF">
      <w:pPr>
        <w:pStyle w:val="ABNT2"/>
        <w:spacing w:before="0" w:after="0" w:line="240" w:lineRule="auto"/>
        <w:ind w:firstLine="0"/>
        <w:rPr>
          <w:sz w:val="20"/>
        </w:rPr>
      </w:pPr>
      <w:r w:rsidRPr="00A24C71">
        <w:rPr>
          <w:sz w:val="20"/>
        </w:rPr>
        <w:t xml:space="preserve">Prof Leonardo </w:t>
      </w:r>
      <w:ins w:id="259" w:author="Leonardo Murta" w:date="2013-07-06T20:42:00Z">
        <w:r w:rsidR="006D281A">
          <w:rPr>
            <w:sz w:val="20"/>
          </w:rPr>
          <w:t xml:space="preserve">Gresta </w:t>
        </w:r>
      </w:ins>
      <w:r w:rsidRPr="00A24C71">
        <w:rPr>
          <w:sz w:val="20"/>
        </w:rPr>
        <w:t>Paulino Murta</w:t>
      </w:r>
    </w:p>
    <w:p w14:paraId="7C69CC7F" w14:textId="77777777"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14:paraId="01D71DC0" w14:textId="77777777" w:rsidR="00A854EF" w:rsidRPr="00A24C71" w:rsidRDefault="00A854EF" w:rsidP="00A854EF">
      <w:pPr>
        <w:pStyle w:val="ABNT2"/>
        <w:spacing w:before="0" w:after="0" w:line="240" w:lineRule="auto"/>
        <w:ind w:firstLine="0"/>
        <w:rPr>
          <w:sz w:val="20"/>
        </w:rPr>
      </w:pPr>
      <w:r w:rsidRPr="00A24C71">
        <w:rPr>
          <w:sz w:val="20"/>
        </w:rPr>
        <w:t>Prof Esteban W. Gonzalez Clua</w:t>
      </w:r>
    </w:p>
    <w:p w14:paraId="349CFABC" w14:textId="77777777"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14:paraId="054BC9AE" w14:textId="77777777" w:rsidR="00A854EF" w:rsidRPr="00A24C71" w:rsidRDefault="00A854EF" w:rsidP="00A854EF">
      <w:pPr>
        <w:pStyle w:val="ABNT2"/>
        <w:spacing w:before="0" w:after="0" w:line="240" w:lineRule="auto"/>
        <w:ind w:firstLine="0"/>
        <w:rPr>
          <w:sz w:val="20"/>
        </w:rPr>
      </w:pPr>
    </w:p>
    <w:p w14:paraId="4784D859" w14:textId="77777777" w:rsidR="00A854EF" w:rsidRPr="00A24C71" w:rsidRDefault="00A854EF" w:rsidP="00A854EF">
      <w:pPr>
        <w:pStyle w:val="ABNT2"/>
        <w:spacing w:before="0" w:after="0" w:line="240" w:lineRule="auto"/>
        <w:rPr>
          <w:b/>
          <w:sz w:val="20"/>
        </w:rPr>
      </w:pPr>
      <w:r w:rsidRPr="00A24C71">
        <w:rPr>
          <w:b/>
          <w:sz w:val="20"/>
        </w:rPr>
        <w:t>Nome:_____________________________________________________</w:t>
      </w:r>
    </w:p>
    <w:p w14:paraId="4E6CBAC1" w14:textId="77777777" w:rsidR="00A854EF" w:rsidRPr="00A24C71" w:rsidRDefault="00A854EF" w:rsidP="00A854EF">
      <w:pPr>
        <w:pStyle w:val="ABNT2"/>
        <w:spacing w:before="0" w:after="0" w:line="240" w:lineRule="auto"/>
        <w:rPr>
          <w:b/>
          <w:sz w:val="20"/>
        </w:rPr>
      </w:pPr>
      <w:r w:rsidRPr="00A24C71">
        <w:rPr>
          <w:b/>
          <w:sz w:val="20"/>
        </w:rPr>
        <w:t>Assinatura: ________________________________________________</w:t>
      </w:r>
    </w:p>
    <w:p w14:paraId="3C455195" w14:textId="77777777" w:rsidR="00A854EF" w:rsidRPr="00A24C71" w:rsidRDefault="00A854EF" w:rsidP="00A854EF">
      <w:pPr>
        <w:pStyle w:val="ABNT2"/>
        <w:spacing w:before="0" w:after="0" w:line="240" w:lineRule="auto"/>
        <w:rPr>
          <w:b/>
          <w:sz w:val="20"/>
        </w:rPr>
      </w:pPr>
      <w:r w:rsidRPr="00A24C71">
        <w:rPr>
          <w:b/>
          <w:sz w:val="20"/>
        </w:rPr>
        <w:t>Data:___/___/___</w:t>
      </w:r>
    </w:p>
    <w:p w14:paraId="4A57A84E" w14:textId="77777777" w:rsidR="00A854EF" w:rsidRPr="00A24C71" w:rsidRDefault="00A854EF" w:rsidP="00A854EF">
      <w:pPr>
        <w:pStyle w:val="ABNT2"/>
        <w:spacing w:before="0" w:after="0" w:line="240" w:lineRule="auto"/>
        <w:rPr>
          <w:b/>
          <w:sz w:val="20"/>
        </w:rPr>
      </w:pPr>
    </w:p>
    <w:p w14:paraId="1FE096BF" w14:textId="77777777" w:rsidR="00A854EF" w:rsidRPr="00A24C71" w:rsidRDefault="00A854EF" w:rsidP="00A854EF">
      <w:pPr>
        <w:pStyle w:val="ABNT2"/>
        <w:spacing w:before="0" w:after="0" w:line="240" w:lineRule="auto"/>
        <w:rPr>
          <w:b/>
          <w:sz w:val="20"/>
        </w:rPr>
      </w:pPr>
      <w:r w:rsidRPr="00A24C71">
        <w:rPr>
          <w:b/>
          <w:sz w:val="20"/>
        </w:rPr>
        <w:t>Este formulário está dividido Formulário de Consentimento, Questionário de Caracterização e um Questionário de Conteúdo.</w:t>
      </w:r>
    </w:p>
    <w:p w14:paraId="0603F222" w14:textId="77777777" w:rsidR="00A854EF" w:rsidRPr="00A24C71" w:rsidRDefault="00A854EF" w:rsidP="00A854EF">
      <w:pPr>
        <w:pStyle w:val="ABNT2"/>
        <w:spacing w:before="0" w:after="0" w:line="240" w:lineRule="auto"/>
        <w:rPr>
          <w:b/>
          <w:sz w:val="20"/>
        </w:rPr>
      </w:pPr>
      <w:r w:rsidRPr="00A24C71">
        <w:rPr>
          <w:b/>
          <w:sz w:val="20"/>
        </w:rPr>
        <w:t>Desde já, agradecemos a sua disponibilidade.</w:t>
      </w:r>
    </w:p>
    <w:p w14:paraId="606CC689" w14:textId="77777777" w:rsidR="00A854EF" w:rsidRDefault="00A854EF" w:rsidP="00A854EF"/>
    <w:p w14:paraId="48095AD9" w14:textId="77777777" w:rsidR="00A854EF" w:rsidRDefault="00A854EF">
      <w:pPr>
        <w:spacing w:after="200" w:line="276" w:lineRule="auto"/>
        <w:ind w:firstLine="0"/>
        <w:jc w:val="left"/>
        <w:rPr>
          <w:rFonts w:eastAsiaTheme="majorEastAsia" w:cstheme="majorBidi"/>
          <w:b/>
          <w:bCs/>
          <w:caps/>
          <w:sz w:val="28"/>
          <w:szCs w:val="28"/>
        </w:rPr>
      </w:pPr>
      <w:r>
        <w:br w:type="page"/>
      </w:r>
    </w:p>
    <w:p w14:paraId="29EF11F2" w14:textId="77777777" w:rsidR="00A854EF" w:rsidRDefault="00A854EF" w:rsidP="00A854EF">
      <w:pPr>
        <w:pStyle w:val="Heading1"/>
        <w:numPr>
          <w:ilvl w:val="0"/>
          <w:numId w:val="0"/>
        </w:numPr>
        <w:spacing w:after="0"/>
      </w:pPr>
      <w:r>
        <w:lastRenderedPageBreak/>
        <w:t xml:space="preserve">Appendix </w:t>
      </w:r>
      <w:r w:rsidR="00150FB2">
        <w:t>B</w:t>
      </w:r>
    </w:p>
    <w:p w14:paraId="539045F5" w14:textId="77777777" w:rsidR="00A854EF" w:rsidRPr="00A24C71" w:rsidRDefault="00A854EF" w:rsidP="00A854EF">
      <w:pPr>
        <w:pStyle w:val="ABNT2"/>
        <w:ind w:firstLine="0"/>
        <w:jc w:val="center"/>
        <w:rPr>
          <w:b/>
          <w:sz w:val="22"/>
          <w:szCs w:val="28"/>
        </w:rPr>
      </w:pPr>
      <w:r w:rsidRPr="00A24C71">
        <w:rPr>
          <w:b/>
          <w:sz w:val="22"/>
          <w:szCs w:val="28"/>
        </w:rPr>
        <w:t>Questionário de Caracterização do participante</w:t>
      </w:r>
    </w:p>
    <w:p w14:paraId="60D8A80F" w14:textId="77777777" w:rsidR="00A854EF" w:rsidRPr="00A24C71" w:rsidRDefault="00A854EF" w:rsidP="00A854EF">
      <w:pPr>
        <w:pStyle w:val="ABNT2"/>
        <w:numPr>
          <w:ilvl w:val="0"/>
          <w:numId w:val="6"/>
        </w:numPr>
        <w:rPr>
          <w:sz w:val="20"/>
        </w:rPr>
      </w:pPr>
      <w:r w:rsidRPr="00A24C71">
        <w:rPr>
          <w:sz w:val="20"/>
        </w:rPr>
        <w:t>Formação Acadêmica</w:t>
      </w:r>
    </w:p>
    <w:p w14:paraId="72B44267" w14:textId="77777777" w:rsidR="00A854EF" w:rsidRPr="00A24C71" w:rsidRDefault="00A854EF" w:rsidP="00A854EF">
      <w:pPr>
        <w:pStyle w:val="ABNT2"/>
        <w:ind w:left="708" w:firstLine="0"/>
        <w:rPr>
          <w:sz w:val="20"/>
        </w:rPr>
      </w:pPr>
      <w:r w:rsidRPr="00A24C71">
        <w:rPr>
          <w:sz w:val="20"/>
        </w:rPr>
        <w:t>( ) Doutorado</w:t>
      </w:r>
    </w:p>
    <w:p w14:paraId="08646C65" w14:textId="77777777" w:rsidR="00A854EF" w:rsidRPr="00A24C71" w:rsidRDefault="00A854EF" w:rsidP="00A854EF">
      <w:pPr>
        <w:pStyle w:val="ABNT2"/>
        <w:ind w:left="708" w:firstLine="0"/>
        <w:rPr>
          <w:sz w:val="20"/>
        </w:rPr>
      </w:pPr>
      <w:r w:rsidRPr="00A24C71">
        <w:rPr>
          <w:sz w:val="20"/>
        </w:rPr>
        <w:t>( ) Doutorando</w:t>
      </w:r>
    </w:p>
    <w:p w14:paraId="0F9F25A7" w14:textId="77777777" w:rsidR="00A854EF" w:rsidRPr="00A24C71" w:rsidRDefault="00A854EF" w:rsidP="00A854EF">
      <w:pPr>
        <w:pStyle w:val="ABNT2"/>
        <w:ind w:left="708" w:firstLine="0"/>
        <w:rPr>
          <w:sz w:val="20"/>
        </w:rPr>
      </w:pPr>
      <w:r w:rsidRPr="00A24C71">
        <w:rPr>
          <w:sz w:val="20"/>
        </w:rPr>
        <w:t>( ) Mestrado</w:t>
      </w:r>
    </w:p>
    <w:p w14:paraId="67742BAB" w14:textId="77777777" w:rsidR="00A854EF" w:rsidRPr="00A24C71" w:rsidRDefault="00A854EF" w:rsidP="00A854EF">
      <w:pPr>
        <w:pStyle w:val="ABNT2"/>
        <w:ind w:left="708" w:firstLine="0"/>
        <w:rPr>
          <w:sz w:val="20"/>
        </w:rPr>
      </w:pPr>
      <w:r w:rsidRPr="00A24C71">
        <w:rPr>
          <w:sz w:val="20"/>
        </w:rPr>
        <w:t>( ) Mestrando</w:t>
      </w:r>
    </w:p>
    <w:p w14:paraId="6EBC1B35" w14:textId="77777777" w:rsidR="00A854EF" w:rsidRPr="00A24C71" w:rsidRDefault="00A854EF" w:rsidP="00A854EF">
      <w:pPr>
        <w:pStyle w:val="ABNT2"/>
        <w:ind w:left="708" w:firstLine="0"/>
        <w:rPr>
          <w:sz w:val="20"/>
        </w:rPr>
      </w:pPr>
      <w:r w:rsidRPr="00A24C71">
        <w:rPr>
          <w:sz w:val="20"/>
        </w:rPr>
        <w:t>( ) Graduação</w:t>
      </w:r>
    </w:p>
    <w:p w14:paraId="416CA329" w14:textId="77777777" w:rsidR="00A854EF" w:rsidRPr="00A24C71" w:rsidRDefault="00A854EF" w:rsidP="00A854EF">
      <w:pPr>
        <w:pStyle w:val="ABNT2"/>
        <w:ind w:left="708" w:firstLine="0"/>
        <w:rPr>
          <w:sz w:val="20"/>
        </w:rPr>
      </w:pPr>
      <w:r w:rsidRPr="00A24C71">
        <w:rPr>
          <w:sz w:val="20"/>
        </w:rPr>
        <w:t>( ) Graduando</w:t>
      </w:r>
    </w:p>
    <w:p w14:paraId="7FBC2CBD" w14:textId="77777777" w:rsidR="00A854EF" w:rsidRPr="00A24C71" w:rsidRDefault="00A854EF" w:rsidP="009A5D3A">
      <w:pPr>
        <w:pStyle w:val="ABNT2"/>
        <w:ind w:firstLine="708"/>
        <w:rPr>
          <w:sz w:val="20"/>
        </w:rPr>
      </w:pPr>
      <w:r w:rsidRPr="00A24C71">
        <w:rPr>
          <w:sz w:val="20"/>
        </w:rPr>
        <w:t>Ano de ingresso: ________ Ano de conclusão (ou previsão de conclusão): _________</w:t>
      </w:r>
    </w:p>
    <w:p w14:paraId="710D4E7C" w14:textId="77777777" w:rsidR="00A854EF" w:rsidRPr="00A24C71" w:rsidRDefault="00A854EF" w:rsidP="00A854EF">
      <w:pPr>
        <w:pStyle w:val="ABNT2"/>
        <w:numPr>
          <w:ilvl w:val="0"/>
          <w:numId w:val="6"/>
        </w:numPr>
        <w:rPr>
          <w:sz w:val="20"/>
        </w:rPr>
      </w:pPr>
      <w:r w:rsidRPr="00A24C71">
        <w:rPr>
          <w:sz w:val="20"/>
        </w:rPr>
        <w:t>Formação Geral</w:t>
      </w:r>
    </w:p>
    <w:p w14:paraId="2688E6C1" w14:textId="77777777" w:rsidR="00A854EF" w:rsidRPr="00A24C71" w:rsidRDefault="00A854EF" w:rsidP="00A854EF">
      <w:pPr>
        <w:pStyle w:val="ABNT2"/>
        <w:numPr>
          <w:ilvl w:val="1"/>
          <w:numId w:val="6"/>
        </w:numPr>
        <w:rPr>
          <w:sz w:val="20"/>
        </w:rPr>
      </w:pPr>
      <w:r w:rsidRPr="00A24C71">
        <w:rPr>
          <w:sz w:val="20"/>
        </w:rPr>
        <w:t>Qual é sua experiência em Engenharia de Software? (marque aqueles itens que melhor se aplicam)</w:t>
      </w:r>
    </w:p>
    <w:p w14:paraId="6D094FC1" w14:textId="77777777" w:rsidR="00A854EF" w:rsidRPr="00A24C71" w:rsidRDefault="00A854EF" w:rsidP="00A854EF">
      <w:pPr>
        <w:pStyle w:val="ABNT2"/>
        <w:ind w:left="708" w:firstLine="708"/>
        <w:rPr>
          <w:sz w:val="20"/>
        </w:rPr>
      </w:pPr>
      <w:r w:rsidRPr="00A24C71">
        <w:rPr>
          <w:sz w:val="20"/>
        </w:rPr>
        <w:t>( ) Nunca aprendi Engenharia de Software.</w:t>
      </w:r>
    </w:p>
    <w:p w14:paraId="1945908F" w14:textId="77777777" w:rsidR="00A854EF" w:rsidRPr="00A24C71" w:rsidRDefault="00A854EF" w:rsidP="00A854EF">
      <w:pPr>
        <w:pStyle w:val="ABNT2"/>
        <w:ind w:left="708" w:firstLine="708"/>
        <w:rPr>
          <w:sz w:val="20"/>
        </w:rPr>
      </w:pPr>
      <w:r w:rsidRPr="00A24C71">
        <w:rPr>
          <w:sz w:val="20"/>
        </w:rPr>
        <w:t>( ) Já li material sobre Engenharia de Software.</w:t>
      </w:r>
    </w:p>
    <w:p w14:paraId="1CC771BA" w14:textId="77777777" w:rsidR="00A854EF" w:rsidRPr="00A24C71" w:rsidRDefault="00A854EF" w:rsidP="00A854EF">
      <w:pPr>
        <w:pStyle w:val="ABNT2"/>
        <w:ind w:left="708" w:firstLine="708"/>
        <w:rPr>
          <w:sz w:val="20"/>
        </w:rPr>
      </w:pPr>
      <w:r w:rsidRPr="00A24C71">
        <w:rPr>
          <w:sz w:val="20"/>
        </w:rPr>
        <w:t>( ) Estou fazendo uma disciplina sobre Engenharia de Software.</w:t>
      </w:r>
    </w:p>
    <w:p w14:paraId="2A62B3C1" w14:textId="77777777" w:rsidR="00A854EF" w:rsidRPr="00A24C71" w:rsidRDefault="00A854EF" w:rsidP="00A854EF">
      <w:pPr>
        <w:pStyle w:val="ABNT2"/>
        <w:ind w:left="708" w:firstLine="708"/>
        <w:rPr>
          <w:sz w:val="20"/>
        </w:rPr>
      </w:pPr>
      <w:r w:rsidRPr="00A24C71">
        <w:rPr>
          <w:sz w:val="20"/>
        </w:rPr>
        <w:t>( ) Já fiz uma disciplina de Engenharia de Software.</w:t>
      </w:r>
    </w:p>
    <w:p w14:paraId="2796BC05" w14:textId="77777777" w:rsidR="00A854EF" w:rsidRDefault="00A854EF" w:rsidP="00A854EF">
      <w:pPr>
        <w:pStyle w:val="ABNT2"/>
        <w:ind w:left="708" w:firstLine="708"/>
        <w:rPr>
          <w:sz w:val="20"/>
        </w:rPr>
      </w:pPr>
      <w:r w:rsidRPr="00A24C71">
        <w:rPr>
          <w:sz w:val="20"/>
        </w:rPr>
        <w:t>( ) Dou aula de Engenharia de Software.</w:t>
      </w:r>
    </w:p>
    <w:p w14:paraId="5CB7DB8A" w14:textId="77777777" w:rsidR="0066432D" w:rsidRPr="0066432D" w:rsidRDefault="0066432D" w:rsidP="0066432D">
      <w:pPr>
        <w:pStyle w:val="ABNT2"/>
        <w:ind w:firstLine="0"/>
        <w:jc w:val="left"/>
        <w:rPr>
          <w:b/>
          <w:sz w:val="28"/>
        </w:rPr>
      </w:pPr>
      <w:r w:rsidRPr="0066432D">
        <w:rPr>
          <w:b/>
          <w:sz w:val="28"/>
          <w:lang w:val="en-US"/>
        </w:rPr>
        <w:t>Results</w:t>
      </w:r>
      <w:r w:rsidRPr="0066432D">
        <w:rPr>
          <w:b/>
          <w:sz w:val="28"/>
        </w:rPr>
        <w:t>:</w:t>
      </w:r>
    </w:p>
    <w:p w14:paraId="146E212A" w14:textId="77777777" w:rsidR="00F34AF0" w:rsidRDefault="00EC4295" w:rsidP="00F34AF0">
      <w:pPr>
        <w:keepNext/>
        <w:ind w:firstLine="0"/>
      </w:pPr>
      <w:commentRangeStart w:id="260"/>
      <w:commentRangeStart w:id="261"/>
      <w:r>
        <w:rPr>
          <w:noProof/>
          <w:lang w:val="en-US"/>
        </w:rPr>
        <w:drawing>
          <wp:inline distT="0" distB="0" distL="0" distR="0" wp14:anchorId="11936925" wp14:editId="5F3572E7">
            <wp:extent cx="5600700" cy="22669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00700" cy="2266950"/>
                    </a:xfrm>
                    <a:prstGeom prst="rect">
                      <a:avLst/>
                    </a:prstGeom>
                    <a:noFill/>
                    <a:ln w="9525">
                      <a:noFill/>
                      <a:miter lim="800000"/>
                      <a:headEnd/>
                      <a:tailEnd/>
                    </a:ln>
                  </pic:spPr>
                </pic:pic>
              </a:graphicData>
            </a:graphic>
          </wp:inline>
        </w:drawing>
      </w:r>
      <w:commentRangeEnd w:id="260"/>
      <w:r w:rsidR="0004330D">
        <w:rPr>
          <w:rStyle w:val="CommentReference"/>
        </w:rPr>
        <w:commentReference w:id="260"/>
      </w:r>
      <w:commentRangeEnd w:id="261"/>
      <w:r w:rsidR="00AC05A2">
        <w:rPr>
          <w:rStyle w:val="CommentReference"/>
        </w:rPr>
        <w:commentReference w:id="261"/>
      </w:r>
    </w:p>
    <w:p w14:paraId="5FFB0E8A" w14:textId="77777777" w:rsidR="00A854EF" w:rsidRPr="00041DA9" w:rsidRDefault="00F34AF0" w:rsidP="00041DA9">
      <w:pPr>
        <w:pStyle w:val="Caption"/>
        <w:jc w:val="center"/>
        <w:rPr>
          <w:color w:val="auto"/>
          <w:sz w:val="24"/>
          <w:lang w:val="en-US"/>
        </w:rPr>
      </w:pPr>
      <w:r w:rsidRPr="00F34AF0">
        <w:rPr>
          <w:color w:val="auto"/>
          <w:sz w:val="24"/>
          <w:lang w:val="en-US"/>
        </w:rPr>
        <w:t xml:space="preserve">Figure </w:t>
      </w:r>
      <w:r w:rsidR="00851FBE" w:rsidRPr="00F34AF0">
        <w:rPr>
          <w:color w:val="auto"/>
          <w:sz w:val="24"/>
          <w:lang w:val="en-US"/>
        </w:rPr>
        <w:fldChar w:fldCharType="begin"/>
      </w:r>
      <w:r w:rsidRPr="00F34AF0">
        <w:rPr>
          <w:color w:val="auto"/>
          <w:sz w:val="24"/>
          <w:lang w:val="en-US"/>
        </w:rPr>
        <w:instrText xml:space="preserve"> SEQ Figure \* ARABIC </w:instrText>
      </w:r>
      <w:r w:rsidR="00851FBE" w:rsidRPr="00F34AF0">
        <w:rPr>
          <w:color w:val="auto"/>
          <w:sz w:val="24"/>
          <w:lang w:val="en-US"/>
        </w:rPr>
        <w:fldChar w:fldCharType="separate"/>
      </w:r>
      <w:r w:rsidRPr="00F34AF0">
        <w:rPr>
          <w:noProof/>
          <w:color w:val="auto"/>
          <w:sz w:val="24"/>
          <w:lang w:val="en-US"/>
        </w:rPr>
        <w:t>1</w:t>
      </w:r>
      <w:r w:rsidR="00851FBE" w:rsidRPr="00F34AF0">
        <w:rPr>
          <w:color w:val="auto"/>
          <w:sz w:val="24"/>
          <w:lang w:val="en-US"/>
        </w:rPr>
        <w:fldChar w:fldCharType="end"/>
      </w:r>
      <w:r w:rsidRPr="00F34AF0">
        <w:rPr>
          <w:color w:val="auto"/>
          <w:sz w:val="24"/>
          <w:lang w:val="en-US"/>
        </w:rPr>
        <w:t>: Volunteer</w:t>
      </w:r>
      <w:r w:rsidR="00EF7355">
        <w:rPr>
          <w:color w:val="auto"/>
          <w:sz w:val="24"/>
          <w:lang w:val="en-US"/>
        </w:rPr>
        <w:t>’s</w:t>
      </w:r>
      <w:r w:rsidRPr="00F34AF0">
        <w:rPr>
          <w:color w:val="auto"/>
          <w:sz w:val="24"/>
          <w:lang w:val="en-US"/>
        </w:rPr>
        <w:t xml:space="preserve"> characterization results</w:t>
      </w:r>
    </w:p>
    <w:p w14:paraId="3D69AC82" w14:textId="77777777" w:rsidR="00A854EF" w:rsidRPr="00171BB4" w:rsidRDefault="00A854EF" w:rsidP="00A854EF">
      <w:pPr>
        <w:pStyle w:val="Heading1"/>
        <w:numPr>
          <w:ilvl w:val="0"/>
          <w:numId w:val="0"/>
        </w:numPr>
        <w:spacing w:after="0"/>
        <w:rPr>
          <w:lang w:val="en-US"/>
        </w:rPr>
      </w:pPr>
      <w:r w:rsidRPr="00171BB4">
        <w:rPr>
          <w:lang w:val="en-US"/>
        </w:rPr>
        <w:lastRenderedPageBreak/>
        <w:t xml:space="preserve">Appendix </w:t>
      </w:r>
      <w:r w:rsidR="00150FB2" w:rsidRPr="00171BB4">
        <w:rPr>
          <w:lang w:val="en-US"/>
        </w:rPr>
        <w:t>C</w:t>
      </w:r>
    </w:p>
    <w:p w14:paraId="1A0BD20B" w14:textId="77777777" w:rsidR="00A854EF" w:rsidRPr="00A24C71" w:rsidRDefault="00A854EF" w:rsidP="00A854EF">
      <w:pPr>
        <w:pStyle w:val="ABNT2"/>
        <w:ind w:firstLine="0"/>
        <w:jc w:val="center"/>
        <w:rPr>
          <w:b/>
          <w:sz w:val="22"/>
          <w:szCs w:val="28"/>
        </w:rPr>
      </w:pPr>
      <w:r>
        <w:rPr>
          <w:b/>
          <w:sz w:val="22"/>
          <w:szCs w:val="28"/>
        </w:rPr>
        <w:t xml:space="preserve">Experimento piloto: </w:t>
      </w:r>
      <w:r w:rsidRPr="00A24C71">
        <w:rPr>
          <w:b/>
          <w:sz w:val="22"/>
          <w:szCs w:val="28"/>
        </w:rPr>
        <w:t>Questionário de Avaliação do Conteúdo</w:t>
      </w:r>
    </w:p>
    <w:p w14:paraId="5285A92A" w14:textId="77777777" w:rsidR="00A854EF" w:rsidRPr="00A24C71" w:rsidRDefault="00A854EF" w:rsidP="00A854EF">
      <w:pPr>
        <w:pStyle w:val="ABNT2"/>
        <w:numPr>
          <w:ilvl w:val="0"/>
          <w:numId w:val="7"/>
        </w:numPr>
        <w:spacing w:before="0" w:after="0" w:line="240" w:lineRule="auto"/>
        <w:rPr>
          <w:sz w:val="20"/>
        </w:rPr>
      </w:pPr>
      <w:r w:rsidRPr="00A24C71">
        <w:rPr>
          <w:sz w:val="20"/>
        </w:rPr>
        <w:t>Hora de inicio: _____________________</w:t>
      </w:r>
    </w:p>
    <w:p w14:paraId="6CB7A0CC" w14:textId="77777777" w:rsidR="00A854EF" w:rsidRPr="00A24C71" w:rsidRDefault="00A854EF" w:rsidP="00A854EF">
      <w:pPr>
        <w:pStyle w:val="ABNT2"/>
        <w:numPr>
          <w:ilvl w:val="0"/>
          <w:numId w:val="7"/>
        </w:numPr>
        <w:spacing w:before="0" w:after="0" w:line="240" w:lineRule="auto"/>
        <w:rPr>
          <w:sz w:val="20"/>
        </w:rPr>
      </w:pPr>
      <w:r w:rsidRPr="00A24C71">
        <w:rPr>
          <w:sz w:val="20"/>
        </w:rPr>
        <w:t xml:space="preserve">Utilizou o </w:t>
      </w:r>
      <w:r w:rsidRPr="00A24C71">
        <w:rPr>
          <w:i/>
          <w:sz w:val="20"/>
        </w:rPr>
        <w:t>Proof Viewer</w:t>
      </w:r>
      <w:r w:rsidRPr="00A24C71">
        <w:rPr>
          <w:sz w:val="20"/>
        </w:rPr>
        <w:t>?</w:t>
      </w:r>
    </w:p>
    <w:p w14:paraId="5BA0AB91" w14:textId="77777777" w:rsidR="00A854EF" w:rsidRPr="00A24C71" w:rsidRDefault="00A854EF" w:rsidP="00A854EF">
      <w:pPr>
        <w:pStyle w:val="ABNT2"/>
        <w:spacing w:before="0" w:after="0"/>
        <w:ind w:left="706" w:firstLine="706"/>
        <w:rPr>
          <w:sz w:val="20"/>
        </w:rPr>
      </w:pPr>
      <w:r w:rsidRPr="00A24C71">
        <w:rPr>
          <w:sz w:val="20"/>
        </w:rPr>
        <w:t>( ) Sim.</w:t>
      </w:r>
    </w:p>
    <w:p w14:paraId="3DE2C473" w14:textId="77777777" w:rsidR="00A854EF" w:rsidRPr="00A24C71" w:rsidRDefault="00A854EF" w:rsidP="00A854EF">
      <w:pPr>
        <w:pStyle w:val="ABNT2"/>
        <w:spacing w:before="0" w:after="0"/>
        <w:ind w:left="706" w:firstLine="706"/>
        <w:rPr>
          <w:sz w:val="20"/>
        </w:rPr>
      </w:pPr>
      <w:r w:rsidRPr="00A24C71">
        <w:rPr>
          <w:sz w:val="20"/>
        </w:rPr>
        <w:t>( ) Não.</w:t>
      </w:r>
    </w:p>
    <w:p w14:paraId="3F974366" w14:textId="77777777" w:rsidR="00A854EF" w:rsidRPr="00A24C71" w:rsidRDefault="00A854EF" w:rsidP="00A854EF">
      <w:pPr>
        <w:pStyle w:val="ABNT2"/>
        <w:numPr>
          <w:ilvl w:val="0"/>
          <w:numId w:val="7"/>
        </w:numPr>
        <w:spacing w:before="0" w:after="0"/>
        <w:rPr>
          <w:sz w:val="20"/>
        </w:rPr>
      </w:pPr>
      <w:r w:rsidRPr="00A24C71">
        <w:rPr>
          <w:sz w:val="20"/>
        </w:rPr>
        <w:t>Considerando que nos dias três e quatro, o funcionário Urias exerceu a mesma tarefa (Elicitação sem protótipo), por que seu desempenho foi quase um terço (1/3) no dia quatro em comparação ao dia três?</w:t>
      </w:r>
    </w:p>
    <w:p w14:paraId="29016ECE" w14:textId="77777777"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14:paraId="3704AB01" w14:textId="77777777" w:rsidR="00A854EF" w:rsidRPr="00A24C71" w:rsidRDefault="00A854EF" w:rsidP="00A854EF">
      <w:pPr>
        <w:pStyle w:val="ABNT2"/>
        <w:numPr>
          <w:ilvl w:val="0"/>
          <w:numId w:val="7"/>
        </w:numPr>
        <w:spacing w:before="0" w:after="0" w:line="240" w:lineRule="auto"/>
        <w:rPr>
          <w:sz w:val="20"/>
        </w:rPr>
      </w:pPr>
      <w:r w:rsidRPr="00A24C71">
        <w:rPr>
          <w:sz w:val="20"/>
        </w:rPr>
        <w:t xml:space="preserve">Descreva os motivos que levaram a funcionária Emmy pedir demissão no dia 15. </w:t>
      </w:r>
    </w:p>
    <w:p w14:paraId="49211ADB" w14:textId="77777777" w:rsidR="00A854EF" w:rsidRPr="00A24C71" w:rsidRDefault="00A854EF" w:rsidP="00A854EF">
      <w:pPr>
        <w:pStyle w:val="ABNT2"/>
        <w:spacing w:before="0" w:after="0" w:line="480" w:lineRule="auto"/>
        <w:ind w:left="1440" w:firstLine="0"/>
        <w:rPr>
          <w:sz w:val="20"/>
        </w:rPr>
      </w:pPr>
      <w:r w:rsidRPr="00A24C71">
        <w:rPr>
          <w:sz w:val="20"/>
        </w:rPr>
        <w:t>____________________________________________________________________________________________________________________</w:t>
      </w:r>
      <w:r w:rsidR="00BE22DE">
        <w:rPr>
          <w:sz w:val="20"/>
        </w:rPr>
        <w:t>_______________________________________</w:t>
      </w:r>
    </w:p>
    <w:p w14:paraId="16102711" w14:textId="77777777" w:rsidR="00A854EF" w:rsidRPr="00A24C71" w:rsidRDefault="00A854EF" w:rsidP="00A854EF">
      <w:pPr>
        <w:pStyle w:val="ABNT2"/>
        <w:numPr>
          <w:ilvl w:val="0"/>
          <w:numId w:val="7"/>
        </w:numPr>
        <w:spacing w:before="0" w:after="0"/>
        <w:rPr>
          <w:sz w:val="20"/>
        </w:rPr>
      </w:pPr>
      <w:r w:rsidRPr="00A24C71">
        <w:rPr>
          <w:sz w:val="20"/>
        </w:rPr>
        <w:t>Identifique a semana com o maior índice de produtividade. Aponte os fatores que levaram essa conclusão.</w:t>
      </w:r>
    </w:p>
    <w:p w14:paraId="04B7730C" w14:textId="77777777"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14:paraId="0CC54BDC" w14:textId="77777777" w:rsidR="00A854EF" w:rsidRPr="00A24C71" w:rsidRDefault="00A854EF" w:rsidP="00A854EF">
      <w:pPr>
        <w:pStyle w:val="ABNT2"/>
        <w:numPr>
          <w:ilvl w:val="0"/>
          <w:numId w:val="7"/>
        </w:numPr>
        <w:spacing w:before="0" w:after="0"/>
        <w:rPr>
          <w:sz w:val="20"/>
        </w:rPr>
      </w:pPr>
      <w:r w:rsidRPr="00A24C71">
        <w:rPr>
          <w:sz w:val="20"/>
        </w:rPr>
        <w:t>Identifique a semana com menor índice de produtividade. Aponte os fatores que levaram essa conclusão.</w:t>
      </w:r>
    </w:p>
    <w:p w14:paraId="07FBE8C1" w14:textId="77777777"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14:paraId="661CDF92" w14:textId="77777777" w:rsidR="00A854EF" w:rsidRPr="00A24C71" w:rsidRDefault="00A854EF" w:rsidP="00A854EF">
      <w:pPr>
        <w:pStyle w:val="ABNT2"/>
        <w:numPr>
          <w:ilvl w:val="0"/>
          <w:numId w:val="7"/>
        </w:numPr>
        <w:spacing w:before="0" w:after="0"/>
        <w:rPr>
          <w:sz w:val="20"/>
        </w:rPr>
      </w:pPr>
      <w:r w:rsidRPr="00A24C71">
        <w:rPr>
          <w:sz w:val="20"/>
        </w:rPr>
        <w:t>Identifique os fatores que levaram a demissão de diversos funcionários durante a quinta e sexta semanas (dias 26 a 34).</w:t>
      </w:r>
    </w:p>
    <w:p w14:paraId="7CB9CB5D" w14:textId="77777777"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14:paraId="7EBB9B21" w14:textId="77777777" w:rsidR="00A854EF" w:rsidRPr="00A24C71" w:rsidRDefault="00A854EF" w:rsidP="00A854EF">
      <w:pPr>
        <w:pStyle w:val="ABNT2"/>
        <w:numPr>
          <w:ilvl w:val="0"/>
          <w:numId w:val="7"/>
        </w:numPr>
        <w:spacing w:before="0" w:after="0"/>
        <w:rPr>
          <w:sz w:val="20"/>
        </w:rPr>
      </w:pPr>
      <w:r w:rsidRPr="00A24C71">
        <w:rPr>
          <w:sz w:val="20"/>
        </w:rPr>
        <w:t>Identifique os fatores mais contribuintes que levaram a falta de Creditos apresentada na quarta semana (dias 20 a 26).</w:t>
      </w:r>
    </w:p>
    <w:p w14:paraId="7E3B3400" w14:textId="77777777"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_______________________________________</w:t>
      </w:r>
    </w:p>
    <w:p w14:paraId="4046DD4F" w14:textId="77777777" w:rsidR="00A854EF" w:rsidRDefault="00A854EF" w:rsidP="00A854EF">
      <w:pPr>
        <w:pStyle w:val="ABNT2"/>
        <w:numPr>
          <w:ilvl w:val="0"/>
          <w:numId w:val="7"/>
        </w:numPr>
        <w:spacing w:before="0" w:after="0" w:line="480" w:lineRule="auto"/>
        <w:rPr>
          <w:sz w:val="20"/>
        </w:rPr>
      </w:pPr>
      <w:r w:rsidRPr="00A24C71">
        <w:rPr>
          <w:sz w:val="20"/>
        </w:rPr>
        <w:t>Hora de término: _____________________</w:t>
      </w:r>
    </w:p>
    <w:p w14:paraId="79A4FC88" w14:textId="77777777" w:rsidR="00DF0926" w:rsidRDefault="00DF0926" w:rsidP="00DF0926">
      <w:pPr>
        <w:pStyle w:val="ABNT2"/>
        <w:spacing w:before="0" w:after="0" w:line="480" w:lineRule="auto"/>
        <w:rPr>
          <w:sz w:val="20"/>
        </w:rPr>
      </w:pPr>
    </w:p>
    <w:p w14:paraId="4978EFA2" w14:textId="77777777" w:rsidR="00DF0926" w:rsidRDefault="00DF0926" w:rsidP="00DF0926">
      <w:pPr>
        <w:pStyle w:val="ABNT2"/>
        <w:spacing w:before="0" w:after="0" w:line="480" w:lineRule="auto"/>
        <w:rPr>
          <w:sz w:val="20"/>
        </w:rPr>
      </w:pPr>
    </w:p>
    <w:p w14:paraId="3F8DE801" w14:textId="77777777" w:rsidR="00DF0926" w:rsidRDefault="00DF0926" w:rsidP="00DF0926">
      <w:pPr>
        <w:pStyle w:val="ABNT2"/>
        <w:spacing w:before="0" w:after="0" w:line="480" w:lineRule="auto"/>
        <w:rPr>
          <w:sz w:val="20"/>
        </w:rPr>
      </w:pPr>
    </w:p>
    <w:p w14:paraId="420A3326" w14:textId="77777777" w:rsidR="00DF0926" w:rsidRDefault="00DF0926" w:rsidP="00DF0926">
      <w:pPr>
        <w:pStyle w:val="ABNT2"/>
        <w:spacing w:before="0" w:after="0" w:line="480" w:lineRule="auto"/>
        <w:rPr>
          <w:sz w:val="20"/>
        </w:rPr>
      </w:pPr>
    </w:p>
    <w:p w14:paraId="1C5908E8" w14:textId="77777777" w:rsidR="00DF0926" w:rsidRDefault="00344FC9" w:rsidP="00DF0926">
      <w:pPr>
        <w:pStyle w:val="ABNT2"/>
        <w:ind w:hanging="360"/>
        <w:jc w:val="center"/>
        <w:rPr>
          <w:b/>
          <w:sz w:val="22"/>
          <w:szCs w:val="28"/>
        </w:rPr>
      </w:pPr>
      <w:r>
        <w:rPr>
          <w:b/>
          <w:sz w:val="22"/>
          <w:szCs w:val="28"/>
        </w:rPr>
        <w:lastRenderedPageBreak/>
        <w:t xml:space="preserve">Experimento piloto: </w:t>
      </w:r>
      <w:r w:rsidR="00DF0926" w:rsidRPr="00985ADE">
        <w:rPr>
          <w:b/>
          <w:sz w:val="22"/>
          <w:szCs w:val="28"/>
        </w:rPr>
        <w:t>Questionário de Avaliação do Conteúdo</w:t>
      </w:r>
    </w:p>
    <w:p w14:paraId="1EB7666E" w14:textId="77777777" w:rsidR="00DF0926" w:rsidRDefault="00DF0926" w:rsidP="00DF0926">
      <w:pPr>
        <w:pStyle w:val="ABNT2"/>
        <w:ind w:hanging="360"/>
        <w:jc w:val="center"/>
        <w:rPr>
          <w:b/>
          <w:sz w:val="22"/>
          <w:szCs w:val="28"/>
        </w:rPr>
      </w:pPr>
      <w:r>
        <w:rPr>
          <w:b/>
          <w:sz w:val="22"/>
          <w:szCs w:val="28"/>
        </w:rPr>
        <w:t xml:space="preserve">Gabarito </w:t>
      </w:r>
    </w:p>
    <w:p w14:paraId="7CE13BA3" w14:textId="77777777" w:rsidR="00DF0926" w:rsidRDefault="00DF0926" w:rsidP="00DF0926">
      <w:pPr>
        <w:pStyle w:val="ABNT2"/>
        <w:ind w:hanging="360"/>
        <w:jc w:val="center"/>
        <w:rPr>
          <w:b/>
          <w:sz w:val="22"/>
          <w:szCs w:val="28"/>
        </w:rPr>
      </w:pPr>
      <w:r>
        <w:rPr>
          <w:b/>
          <w:sz w:val="22"/>
          <w:szCs w:val="28"/>
        </w:rPr>
        <w:t>(Resposta similar ou com mesmo sentido/significado é considerado correto)</w:t>
      </w:r>
    </w:p>
    <w:p w14:paraId="67B9C676" w14:textId="77777777" w:rsidR="00DF0926" w:rsidRPr="00A24C71" w:rsidRDefault="00DF0926" w:rsidP="00DF0926">
      <w:pPr>
        <w:pStyle w:val="ABNT2"/>
        <w:numPr>
          <w:ilvl w:val="0"/>
          <w:numId w:val="13"/>
        </w:numPr>
        <w:spacing w:before="0" w:after="0" w:line="240" w:lineRule="auto"/>
        <w:rPr>
          <w:sz w:val="20"/>
        </w:rPr>
      </w:pPr>
      <w:r w:rsidRPr="00A24C71">
        <w:rPr>
          <w:sz w:val="20"/>
        </w:rPr>
        <w:t>Hora de inicio: _____________________</w:t>
      </w:r>
    </w:p>
    <w:p w14:paraId="5CFF8C95" w14:textId="77777777" w:rsidR="00DF0926" w:rsidRPr="00A24C71" w:rsidRDefault="00DF0926" w:rsidP="00DF0926">
      <w:pPr>
        <w:pStyle w:val="ABNT2"/>
        <w:numPr>
          <w:ilvl w:val="0"/>
          <w:numId w:val="13"/>
        </w:numPr>
        <w:spacing w:before="0" w:after="0" w:line="240" w:lineRule="auto"/>
        <w:rPr>
          <w:sz w:val="20"/>
        </w:rPr>
      </w:pPr>
      <w:r w:rsidRPr="00A24C71">
        <w:rPr>
          <w:sz w:val="20"/>
        </w:rPr>
        <w:t xml:space="preserve">Utilizou o </w:t>
      </w:r>
      <w:r w:rsidRPr="00A24C71">
        <w:rPr>
          <w:i/>
          <w:sz w:val="20"/>
        </w:rPr>
        <w:t>Proof Viewer</w:t>
      </w:r>
      <w:r w:rsidRPr="00A24C71">
        <w:rPr>
          <w:sz w:val="20"/>
        </w:rPr>
        <w:t>?</w:t>
      </w:r>
    </w:p>
    <w:p w14:paraId="52C129A9" w14:textId="77777777" w:rsidR="00DF0926" w:rsidRPr="00A24C71" w:rsidRDefault="00DF0926" w:rsidP="00DF0926">
      <w:pPr>
        <w:pStyle w:val="ABNT2"/>
        <w:spacing w:before="0" w:after="0"/>
        <w:ind w:left="706" w:firstLine="706"/>
        <w:rPr>
          <w:sz w:val="20"/>
        </w:rPr>
      </w:pPr>
      <w:r w:rsidRPr="00A24C71">
        <w:rPr>
          <w:sz w:val="20"/>
        </w:rPr>
        <w:t>( ) Sim.</w:t>
      </w:r>
    </w:p>
    <w:p w14:paraId="57682A0F" w14:textId="77777777" w:rsidR="00DF0926" w:rsidRPr="00A24C71" w:rsidRDefault="00DF0926" w:rsidP="00DF0926">
      <w:pPr>
        <w:pStyle w:val="ABNT2"/>
        <w:spacing w:before="0" w:after="0"/>
        <w:ind w:left="706" w:firstLine="706"/>
        <w:rPr>
          <w:sz w:val="20"/>
        </w:rPr>
      </w:pPr>
      <w:r w:rsidRPr="00A24C71">
        <w:rPr>
          <w:sz w:val="20"/>
        </w:rPr>
        <w:t>( ) Não.</w:t>
      </w:r>
    </w:p>
    <w:p w14:paraId="52227058" w14:textId="77777777" w:rsidR="00DF0926" w:rsidRPr="00A24C71" w:rsidRDefault="00DF0926" w:rsidP="00DF0926">
      <w:pPr>
        <w:pStyle w:val="ABNT2"/>
        <w:numPr>
          <w:ilvl w:val="0"/>
          <w:numId w:val="13"/>
        </w:numPr>
        <w:spacing w:before="0" w:after="0"/>
        <w:rPr>
          <w:sz w:val="20"/>
        </w:rPr>
      </w:pPr>
      <w:r w:rsidRPr="00A24C71">
        <w:rPr>
          <w:sz w:val="20"/>
        </w:rPr>
        <w:t>Considerando que nos dias três e quatro, o funcionário Urias exerceu a mesma tarefa (Elicitação sem protótipo), por que seu desempenho foi quase um terço (1/3) no dia quatro em comparação ao dia três?</w:t>
      </w:r>
    </w:p>
    <w:p w14:paraId="0E3CB338" w14:textId="77777777" w:rsidR="00DF0926" w:rsidRPr="00DF0926" w:rsidRDefault="00DF0926" w:rsidP="00DF0926">
      <w:pPr>
        <w:pStyle w:val="ABNT2"/>
        <w:spacing w:before="0" w:after="0" w:line="480" w:lineRule="auto"/>
        <w:ind w:left="1416" w:firstLine="0"/>
        <w:rPr>
          <w:sz w:val="20"/>
          <w:u w:val="single"/>
        </w:rPr>
      </w:pPr>
      <w:r w:rsidRPr="00DF0926">
        <w:rPr>
          <w:sz w:val="20"/>
          <w:u w:val="single"/>
        </w:rPr>
        <w:t>Por causa da influencia negativa da Edda</w:t>
      </w:r>
    </w:p>
    <w:p w14:paraId="49B41740" w14:textId="77777777" w:rsidR="00DF0926" w:rsidRPr="00A24C71" w:rsidRDefault="00DF0926" w:rsidP="00DF0926">
      <w:pPr>
        <w:pStyle w:val="ABNT2"/>
        <w:numPr>
          <w:ilvl w:val="0"/>
          <w:numId w:val="13"/>
        </w:numPr>
        <w:spacing w:before="0" w:after="0" w:line="240" w:lineRule="auto"/>
        <w:rPr>
          <w:sz w:val="20"/>
        </w:rPr>
      </w:pPr>
      <w:r w:rsidRPr="00A24C71">
        <w:rPr>
          <w:sz w:val="20"/>
        </w:rPr>
        <w:t xml:space="preserve">Descreva os motivos que levaram a funcionária Emmy pedir demissão no dia 15. </w:t>
      </w:r>
    </w:p>
    <w:p w14:paraId="1CECDD06" w14:textId="77777777" w:rsidR="00DF0926" w:rsidRPr="00DF0926" w:rsidRDefault="00DF0926" w:rsidP="00DF0926">
      <w:pPr>
        <w:pStyle w:val="ABNT2"/>
        <w:spacing w:before="0" w:after="0" w:line="480" w:lineRule="auto"/>
        <w:ind w:left="1440" w:firstLine="0"/>
        <w:rPr>
          <w:sz w:val="20"/>
          <w:u w:val="single"/>
        </w:rPr>
      </w:pPr>
      <w:r w:rsidRPr="00DF0926">
        <w:rPr>
          <w:sz w:val="20"/>
          <w:u w:val="single"/>
        </w:rPr>
        <w:t>Horas extras decrementaram a estamina e consequentemente o moral</w:t>
      </w:r>
    </w:p>
    <w:p w14:paraId="45E802CD" w14:textId="77777777" w:rsidR="00DF0926" w:rsidRPr="00A24C71" w:rsidRDefault="00DF0926" w:rsidP="00DF0926">
      <w:pPr>
        <w:pStyle w:val="ABNT2"/>
        <w:numPr>
          <w:ilvl w:val="0"/>
          <w:numId w:val="13"/>
        </w:numPr>
        <w:spacing w:before="0" w:after="0"/>
        <w:rPr>
          <w:sz w:val="20"/>
        </w:rPr>
      </w:pPr>
      <w:r w:rsidRPr="00A24C71">
        <w:rPr>
          <w:sz w:val="20"/>
        </w:rPr>
        <w:t>Identifique a semana com o maior índice de produtividade. Aponte os fatores que levaram essa conclusão.</w:t>
      </w:r>
    </w:p>
    <w:p w14:paraId="70C04138" w14:textId="77777777" w:rsidR="00DF0926" w:rsidRPr="00DF0926" w:rsidRDefault="00DF0926" w:rsidP="00DF0926">
      <w:pPr>
        <w:pStyle w:val="ABNT2"/>
        <w:spacing w:before="0" w:after="0" w:line="480" w:lineRule="auto"/>
        <w:ind w:left="1416" w:firstLine="0"/>
        <w:rPr>
          <w:sz w:val="20"/>
          <w:u w:val="single"/>
        </w:rPr>
      </w:pPr>
      <w:r w:rsidRPr="00DF0926">
        <w:rPr>
          <w:sz w:val="20"/>
          <w:u w:val="single"/>
        </w:rPr>
        <w:t>Semana 3 (dias 14-20). Alteração da carga horária de 8 para 16 horas diárias</w:t>
      </w:r>
    </w:p>
    <w:p w14:paraId="1A92FDE1" w14:textId="77777777" w:rsidR="00DF0926" w:rsidRPr="00A24C71" w:rsidRDefault="00DF0926" w:rsidP="00DF0926">
      <w:pPr>
        <w:pStyle w:val="ABNT2"/>
        <w:numPr>
          <w:ilvl w:val="0"/>
          <w:numId w:val="13"/>
        </w:numPr>
        <w:spacing w:before="0" w:after="0"/>
        <w:rPr>
          <w:sz w:val="20"/>
        </w:rPr>
      </w:pPr>
      <w:r w:rsidRPr="00A24C71">
        <w:rPr>
          <w:sz w:val="20"/>
        </w:rPr>
        <w:t>Identifique a semana com menor índice de produtividade. Aponte os fatores que levaram essa conclusão.</w:t>
      </w:r>
    </w:p>
    <w:p w14:paraId="14225005" w14:textId="77777777" w:rsidR="00DF0926" w:rsidRPr="00DF0926" w:rsidRDefault="00DF0926" w:rsidP="00DF0926">
      <w:pPr>
        <w:pStyle w:val="ABNT2"/>
        <w:spacing w:before="0" w:after="0" w:line="480" w:lineRule="auto"/>
        <w:ind w:left="1416" w:firstLine="0"/>
        <w:rPr>
          <w:sz w:val="20"/>
          <w:u w:val="single"/>
        </w:rPr>
      </w:pPr>
      <w:r w:rsidRPr="00DF0926">
        <w:rPr>
          <w:sz w:val="20"/>
          <w:u w:val="single"/>
        </w:rPr>
        <w:t>Semana 5 (dias 28-34). Estamina e Moral baixos. Iniciou a semana com metade da equipe por causa de pedidos de demissão</w:t>
      </w:r>
    </w:p>
    <w:p w14:paraId="03649AE6" w14:textId="77777777" w:rsidR="00DF0926" w:rsidRPr="00A24C71" w:rsidRDefault="00DF0926" w:rsidP="00DF0926">
      <w:pPr>
        <w:pStyle w:val="ABNT2"/>
        <w:numPr>
          <w:ilvl w:val="0"/>
          <w:numId w:val="13"/>
        </w:numPr>
        <w:spacing w:before="0" w:after="0"/>
        <w:rPr>
          <w:sz w:val="20"/>
        </w:rPr>
      </w:pPr>
      <w:r w:rsidRPr="00A24C71">
        <w:rPr>
          <w:sz w:val="20"/>
        </w:rPr>
        <w:t>Identifique os fatores que levaram a demissão de diversos funcionários durante a quinta e sexta semanas (dias 26 a 34).</w:t>
      </w:r>
    </w:p>
    <w:p w14:paraId="45971D2E" w14:textId="77777777" w:rsidR="00DF0926" w:rsidRPr="00DF0926" w:rsidRDefault="00DF0926" w:rsidP="00DF0926">
      <w:pPr>
        <w:pStyle w:val="ABNT2"/>
        <w:spacing w:before="0" w:after="0" w:line="480" w:lineRule="auto"/>
        <w:ind w:left="1416" w:firstLine="0"/>
        <w:rPr>
          <w:sz w:val="20"/>
          <w:u w:val="single"/>
        </w:rPr>
      </w:pPr>
      <w:r w:rsidRPr="00DF0926">
        <w:rPr>
          <w:sz w:val="20"/>
          <w:u w:val="single"/>
        </w:rPr>
        <w:t>Moral baixa por causa de horas extras e falta de pagamentos nos dias 23 a 28</w:t>
      </w:r>
    </w:p>
    <w:p w14:paraId="51474D52" w14:textId="77777777" w:rsidR="00DF0926" w:rsidRPr="00A24C71" w:rsidRDefault="00DF0926" w:rsidP="00DF0926">
      <w:pPr>
        <w:pStyle w:val="ABNT2"/>
        <w:numPr>
          <w:ilvl w:val="0"/>
          <w:numId w:val="13"/>
        </w:numPr>
        <w:spacing w:before="0" w:after="0"/>
        <w:rPr>
          <w:sz w:val="20"/>
        </w:rPr>
      </w:pPr>
      <w:r w:rsidRPr="00A24C71">
        <w:rPr>
          <w:sz w:val="20"/>
        </w:rPr>
        <w:t>Identifique os fatores mais contribuintes que levaram a falta de Creditos apresentada na quarta semana (dias 20 a 26).</w:t>
      </w:r>
    </w:p>
    <w:p w14:paraId="376E13F0" w14:textId="77777777" w:rsidR="00DF0926" w:rsidRPr="00DF0926" w:rsidRDefault="00DF0926" w:rsidP="00DF0926">
      <w:pPr>
        <w:pStyle w:val="ABNT2"/>
        <w:spacing w:before="0" w:after="0" w:line="480" w:lineRule="auto"/>
        <w:ind w:left="1416" w:firstLine="0"/>
        <w:rPr>
          <w:sz w:val="20"/>
          <w:u w:val="single"/>
        </w:rPr>
      </w:pPr>
      <w:r w:rsidRPr="00DF0926">
        <w:rPr>
          <w:sz w:val="20"/>
          <w:u w:val="single"/>
        </w:rPr>
        <w:t>Horas extras dobraram as despesas e as contratações iniciais</w:t>
      </w:r>
    </w:p>
    <w:p w14:paraId="14FFAD2A" w14:textId="77777777" w:rsidR="00DF0926" w:rsidRDefault="00DF0926" w:rsidP="00DF0926">
      <w:pPr>
        <w:pStyle w:val="ABNT2"/>
        <w:numPr>
          <w:ilvl w:val="0"/>
          <w:numId w:val="13"/>
        </w:numPr>
        <w:spacing w:before="0" w:after="0" w:line="480" w:lineRule="auto"/>
        <w:rPr>
          <w:sz w:val="20"/>
        </w:rPr>
      </w:pPr>
      <w:r w:rsidRPr="00A24C71">
        <w:rPr>
          <w:sz w:val="20"/>
        </w:rPr>
        <w:t>Hora de término: _____________________</w:t>
      </w:r>
    </w:p>
    <w:p w14:paraId="2FA2E8F8" w14:textId="77777777" w:rsidR="00A854EF" w:rsidRDefault="00A854EF">
      <w:pPr>
        <w:spacing w:after="200" w:line="276" w:lineRule="auto"/>
        <w:ind w:firstLine="0"/>
        <w:jc w:val="left"/>
        <w:rPr>
          <w:rFonts w:eastAsiaTheme="majorEastAsia" w:cstheme="majorBidi"/>
          <w:b/>
          <w:bCs/>
          <w:caps/>
          <w:sz w:val="28"/>
          <w:szCs w:val="28"/>
        </w:rPr>
      </w:pPr>
      <w:r>
        <w:br w:type="page"/>
      </w:r>
    </w:p>
    <w:p w14:paraId="17D03B3A" w14:textId="77777777" w:rsidR="00A854EF" w:rsidRDefault="00A854EF" w:rsidP="00A854EF">
      <w:pPr>
        <w:pStyle w:val="Heading1"/>
        <w:numPr>
          <w:ilvl w:val="0"/>
          <w:numId w:val="0"/>
        </w:numPr>
        <w:spacing w:after="0"/>
      </w:pPr>
      <w:r>
        <w:lastRenderedPageBreak/>
        <w:t xml:space="preserve">Appendix </w:t>
      </w:r>
      <w:r w:rsidR="00150FB2">
        <w:t>D</w:t>
      </w:r>
    </w:p>
    <w:p w14:paraId="2A7CDE56" w14:textId="77777777" w:rsidR="00A854EF" w:rsidRPr="00A854EF" w:rsidRDefault="00A854EF" w:rsidP="00A854EF">
      <w:pPr>
        <w:pStyle w:val="ABNT2"/>
        <w:ind w:hanging="360"/>
        <w:jc w:val="center"/>
        <w:rPr>
          <w:b/>
          <w:sz w:val="22"/>
          <w:szCs w:val="28"/>
        </w:rPr>
      </w:pPr>
      <w:r>
        <w:rPr>
          <w:b/>
          <w:sz w:val="22"/>
          <w:szCs w:val="28"/>
        </w:rPr>
        <w:t xml:space="preserve">Experimento: </w:t>
      </w:r>
      <w:r w:rsidRPr="00A854EF">
        <w:rPr>
          <w:b/>
          <w:sz w:val="22"/>
          <w:szCs w:val="28"/>
        </w:rPr>
        <w:t>Questionário de Avaliação do Conteúdo</w:t>
      </w:r>
    </w:p>
    <w:p w14:paraId="136A60E9" w14:textId="77777777" w:rsidR="00A854EF" w:rsidRPr="00A854EF" w:rsidRDefault="00A854EF" w:rsidP="00A854EF">
      <w:pPr>
        <w:pStyle w:val="ABNT2"/>
        <w:numPr>
          <w:ilvl w:val="0"/>
          <w:numId w:val="9"/>
        </w:numPr>
        <w:autoSpaceDN w:val="0"/>
        <w:spacing w:before="0" w:after="0" w:line="240" w:lineRule="auto"/>
        <w:ind w:hanging="360"/>
        <w:textAlignment w:val="baseline"/>
        <w:rPr>
          <w:sz w:val="20"/>
        </w:rPr>
      </w:pPr>
      <w:r w:rsidRPr="00A854EF">
        <w:rPr>
          <w:sz w:val="20"/>
        </w:rPr>
        <w:t>Hora de inicio: _____________________</w:t>
      </w:r>
    </w:p>
    <w:p w14:paraId="7314920C" w14:textId="77777777" w:rsidR="00A854EF" w:rsidRP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 xml:space="preserve">Utilizou o </w:t>
      </w:r>
      <w:r w:rsidRPr="00A854EF">
        <w:rPr>
          <w:i/>
          <w:sz w:val="20"/>
        </w:rPr>
        <w:t>Proof Viewer</w:t>
      </w:r>
      <w:r w:rsidRPr="00A854EF">
        <w:rPr>
          <w:sz w:val="20"/>
        </w:rPr>
        <w:t>?</w:t>
      </w:r>
    </w:p>
    <w:p w14:paraId="7733DA88" w14:textId="77777777" w:rsidR="00A854EF" w:rsidRPr="00A854EF" w:rsidRDefault="00A854EF" w:rsidP="00A854EF">
      <w:pPr>
        <w:pStyle w:val="ABNT2"/>
        <w:spacing w:before="0" w:after="0" w:line="240" w:lineRule="auto"/>
        <w:ind w:left="706" w:hanging="360"/>
        <w:rPr>
          <w:sz w:val="20"/>
        </w:rPr>
      </w:pPr>
      <w:r w:rsidRPr="00A854EF">
        <w:rPr>
          <w:sz w:val="20"/>
        </w:rPr>
        <w:t>( ) Sim.</w:t>
      </w:r>
    </w:p>
    <w:p w14:paraId="1B537D22" w14:textId="77777777" w:rsidR="00A854EF" w:rsidRPr="00A854EF" w:rsidRDefault="00A854EF" w:rsidP="00A854EF">
      <w:pPr>
        <w:pStyle w:val="ABNT2"/>
        <w:spacing w:before="0" w:after="0" w:line="240" w:lineRule="auto"/>
        <w:ind w:left="706" w:hanging="360"/>
        <w:rPr>
          <w:sz w:val="20"/>
        </w:rPr>
      </w:pPr>
      <w:r w:rsidRPr="00A854EF">
        <w:rPr>
          <w:sz w:val="20"/>
        </w:rPr>
        <w:t>( ) Não.</w:t>
      </w:r>
    </w:p>
    <w:p w14:paraId="6CF44037"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Arden</w:t>
      </w:r>
      <w:r w:rsidRPr="00A854EF">
        <w:rPr>
          <w:sz w:val="20"/>
        </w:rPr>
        <w:t xml:space="preserve"> que consequentemente levou a seu pedido de demissão?</w:t>
      </w:r>
    </w:p>
    <w:p w14:paraId="71506707" w14:textId="77777777" w:rsidR="00A854EF" w:rsidRPr="00A854EF" w:rsidRDefault="00A854EF" w:rsidP="00A854EF">
      <w:pPr>
        <w:pStyle w:val="ABNT2"/>
        <w:spacing w:before="0" w:after="0"/>
        <w:ind w:firstLine="0"/>
        <w:rPr>
          <w:sz w:val="20"/>
        </w:rPr>
      </w:pPr>
      <w:r w:rsidRPr="00A854EF">
        <w:rPr>
          <w:sz w:val="20"/>
        </w:rPr>
        <w:t>______________________________________________________________________</w:t>
      </w:r>
      <w:r w:rsidR="00EB2BB4">
        <w:rPr>
          <w:sz w:val="20"/>
        </w:rPr>
        <w:t>___________________</w:t>
      </w:r>
    </w:p>
    <w:p w14:paraId="348D6ADC"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Daniel</w:t>
      </w:r>
      <w:r w:rsidRPr="00A854EF">
        <w:rPr>
          <w:sz w:val="20"/>
        </w:rPr>
        <w:t xml:space="preserve"> que consequentemente levou a seu pedido de demissão?</w:t>
      </w:r>
    </w:p>
    <w:p w14:paraId="30494261" w14:textId="77777777" w:rsidR="00A854EF" w:rsidRPr="00A854EF" w:rsidRDefault="00A854EF" w:rsidP="00A854EF">
      <w:pPr>
        <w:pStyle w:val="ABNT2"/>
        <w:ind w:hanging="360"/>
        <w:rPr>
          <w:sz w:val="20"/>
        </w:rPr>
      </w:pPr>
      <w:r w:rsidRPr="00A854EF">
        <w:rPr>
          <w:sz w:val="20"/>
        </w:rPr>
        <w:tab/>
        <w:t>______________________________________________________________________</w:t>
      </w:r>
      <w:r w:rsidR="00EB2BB4">
        <w:rPr>
          <w:sz w:val="20"/>
        </w:rPr>
        <w:t>____________________</w:t>
      </w:r>
    </w:p>
    <w:p w14:paraId="05844F85"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9, 10, e 11 o funcionário </w:t>
      </w:r>
      <w:r w:rsidRPr="00A854EF">
        <w:rPr>
          <w:i/>
          <w:sz w:val="20"/>
        </w:rPr>
        <w:t>Tornik</w:t>
      </w:r>
      <w:r w:rsidRPr="00A854EF">
        <w:rPr>
          <w:sz w:val="20"/>
        </w:rPr>
        <w:t xml:space="preserve"> não obteve progresso na sua função de </w:t>
      </w:r>
      <w:r w:rsidRPr="00A854EF">
        <w:rPr>
          <w:i/>
          <w:sz w:val="20"/>
        </w:rPr>
        <w:t>elicitação</w:t>
      </w:r>
      <w:r w:rsidRPr="00A854EF">
        <w:rPr>
          <w:sz w:val="20"/>
        </w:rPr>
        <w:t xml:space="preserve"> (não teve aumento nos requisitos de cliente)?</w:t>
      </w:r>
    </w:p>
    <w:p w14:paraId="3FEB5159" w14:textId="77777777"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14:paraId="419C875E"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10 e 11 o rendimento de Daniel na sua função de </w:t>
      </w:r>
      <w:r w:rsidRPr="00A854EF">
        <w:rPr>
          <w:i/>
          <w:sz w:val="20"/>
        </w:rPr>
        <w:t>especificação</w:t>
      </w:r>
      <w:r w:rsidRPr="00A854EF">
        <w:rPr>
          <w:sz w:val="20"/>
        </w:rPr>
        <w:t xml:space="preserve"> teve uma discrepância muito grande (342 </w:t>
      </w:r>
      <w:r w:rsidRPr="00A854EF">
        <w:rPr>
          <w:i/>
          <w:sz w:val="20"/>
        </w:rPr>
        <w:t>validation</w:t>
      </w:r>
      <w:r w:rsidRPr="00A854EF">
        <w:rPr>
          <w:sz w:val="20"/>
        </w:rPr>
        <w:t xml:space="preserve"> vs 34 </w:t>
      </w:r>
      <w:r w:rsidRPr="00A854EF">
        <w:rPr>
          <w:i/>
          <w:sz w:val="20"/>
        </w:rPr>
        <w:t>validation</w:t>
      </w:r>
      <w:r w:rsidRPr="00A854EF">
        <w:rPr>
          <w:sz w:val="20"/>
        </w:rPr>
        <w:t>)?</w:t>
      </w:r>
    </w:p>
    <w:p w14:paraId="2D01F84B" w14:textId="77777777"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14:paraId="3F9F123D"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Mesmo entregando o projeto com </w:t>
      </w:r>
      <w:r w:rsidRPr="00A854EF">
        <w:rPr>
          <w:i/>
          <w:sz w:val="20"/>
        </w:rPr>
        <w:t>bugs</w:t>
      </w:r>
      <w:r w:rsidRPr="00A854EF">
        <w:rPr>
          <w:sz w:val="20"/>
        </w:rPr>
        <w:t xml:space="preserve"> não encontrados/corrigidos, qual foi o maior fator contribuinte que permitiu entregar o projeto a tempo?</w:t>
      </w:r>
    </w:p>
    <w:p w14:paraId="548B8274" w14:textId="77777777"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14:paraId="0718833F"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Identifique os dois fatores mais contribuintes que levaram a falta de Creditos apresentada a partir do dia 11.</w:t>
      </w:r>
    </w:p>
    <w:p w14:paraId="526FB8F7" w14:textId="77777777"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14:paraId="2317B499" w14:textId="77777777"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Um funcionário ficou sem nenhuma tarefa durante quatro dias. Quem foi esse funcionário?</w:t>
      </w:r>
    </w:p>
    <w:p w14:paraId="5F781564" w14:textId="77777777" w:rsidR="00EB2BB4"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14:paraId="1CD985EE" w14:textId="77777777" w:rsid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Hora de término: _____________________</w:t>
      </w:r>
    </w:p>
    <w:p w14:paraId="5FF3C4D0" w14:textId="77777777" w:rsidR="00A854EF" w:rsidRPr="00A854EF" w:rsidRDefault="00A854EF" w:rsidP="00A854EF">
      <w:pPr>
        <w:pStyle w:val="ABNT2"/>
        <w:autoSpaceDN w:val="0"/>
        <w:spacing w:before="0" w:after="0" w:line="240" w:lineRule="auto"/>
        <w:textAlignment w:val="baseline"/>
        <w:rPr>
          <w:sz w:val="20"/>
        </w:rPr>
      </w:pPr>
    </w:p>
    <w:p w14:paraId="25D25919" w14:textId="77777777" w:rsidR="00F4060E" w:rsidRPr="00A854EF" w:rsidRDefault="00A854EF" w:rsidP="00F4060E">
      <w:pPr>
        <w:pStyle w:val="ABNT2"/>
        <w:spacing w:before="0" w:after="0" w:line="240" w:lineRule="auto"/>
        <w:ind w:left="720" w:hanging="360"/>
        <w:rPr>
          <w:sz w:val="20"/>
        </w:rPr>
      </w:pPr>
      <w:r w:rsidRPr="00A854EF">
        <w:rPr>
          <w:sz w:val="20"/>
        </w:rPr>
        <w:t>Se tiver alguma sugestão, escreva no verso. Obrigado.</w:t>
      </w:r>
    </w:p>
    <w:p w14:paraId="11B0DF63" w14:textId="77777777" w:rsidR="00A854EF" w:rsidRPr="00410668" w:rsidRDefault="00A854EF" w:rsidP="00A854EF">
      <w:pPr>
        <w:ind w:hanging="360"/>
      </w:pPr>
    </w:p>
    <w:p w14:paraId="4976A17F" w14:textId="77777777" w:rsidR="00A854EF" w:rsidRDefault="00A854EF" w:rsidP="00A854EF"/>
    <w:p w14:paraId="671E5861" w14:textId="77777777" w:rsidR="00985ADE" w:rsidRDefault="00985ADE">
      <w:pPr>
        <w:spacing w:after="200" w:line="276" w:lineRule="auto"/>
        <w:ind w:firstLine="0"/>
        <w:jc w:val="left"/>
        <w:rPr>
          <w:rFonts w:eastAsiaTheme="majorEastAsia" w:cstheme="majorBidi"/>
          <w:b/>
          <w:bCs/>
          <w:caps/>
          <w:sz w:val="28"/>
          <w:szCs w:val="28"/>
        </w:rPr>
      </w:pPr>
      <w:r>
        <w:br w:type="page"/>
      </w:r>
    </w:p>
    <w:p w14:paraId="123179E0" w14:textId="77777777" w:rsidR="00985ADE" w:rsidRDefault="00344FC9" w:rsidP="00985ADE">
      <w:pPr>
        <w:pStyle w:val="ABNT2"/>
        <w:ind w:hanging="360"/>
        <w:jc w:val="center"/>
        <w:rPr>
          <w:b/>
          <w:sz w:val="22"/>
          <w:szCs w:val="28"/>
        </w:rPr>
      </w:pPr>
      <w:r>
        <w:rPr>
          <w:b/>
          <w:sz w:val="22"/>
          <w:szCs w:val="28"/>
        </w:rPr>
        <w:lastRenderedPageBreak/>
        <w:t xml:space="preserve">Experimento: </w:t>
      </w:r>
      <w:r w:rsidR="00985ADE" w:rsidRPr="00985ADE">
        <w:rPr>
          <w:b/>
          <w:sz w:val="22"/>
          <w:szCs w:val="28"/>
        </w:rPr>
        <w:t>Questionário de Avaliação do Conteúdo</w:t>
      </w:r>
    </w:p>
    <w:p w14:paraId="0F1D4ACA" w14:textId="77777777" w:rsidR="0043296E" w:rsidRDefault="00C122B0" w:rsidP="00985ADE">
      <w:pPr>
        <w:pStyle w:val="ABNT2"/>
        <w:ind w:hanging="360"/>
        <w:jc w:val="center"/>
        <w:rPr>
          <w:b/>
          <w:sz w:val="22"/>
          <w:szCs w:val="28"/>
        </w:rPr>
      </w:pPr>
      <w:r>
        <w:rPr>
          <w:b/>
          <w:sz w:val="22"/>
          <w:szCs w:val="28"/>
        </w:rPr>
        <w:t>Gabarito</w:t>
      </w:r>
      <w:r w:rsidR="0043296E">
        <w:rPr>
          <w:b/>
          <w:sz w:val="22"/>
          <w:szCs w:val="28"/>
        </w:rPr>
        <w:t xml:space="preserve"> </w:t>
      </w:r>
    </w:p>
    <w:p w14:paraId="71CAD4A3" w14:textId="77777777" w:rsidR="00C122B0" w:rsidRPr="00985ADE" w:rsidRDefault="00532F40" w:rsidP="00985ADE">
      <w:pPr>
        <w:pStyle w:val="ABNT2"/>
        <w:ind w:hanging="360"/>
        <w:jc w:val="center"/>
        <w:rPr>
          <w:b/>
          <w:sz w:val="22"/>
          <w:szCs w:val="28"/>
        </w:rPr>
      </w:pPr>
      <w:r>
        <w:rPr>
          <w:b/>
          <w:sz w:val="22"/>
          <w:szCs w:val="28"/>
        </w:rPr>
        <w:t xml:space="preserve">(Resposta similar ou </w:t>
      </w:r>
      <w:r w:rsidR="003B7C9F">
        <w:rPr>
          <w:b/>
          <w:sz w:val="22"/>
          <w:szCs w:val="28"/>
        </w:rPr>
        <w:t>c</w:t>
      </w:r>
      <w:r w:rsidR="0043296E">
        <w:rPr>
          <w:b/>
          <w:sz w:val="22"/>
          <w:szCs w:val="28"/>
        </w:rPr>
        <w:t>o</w:t>
      </w:r>
      <w:r w:rsidR="003B7C9F">
        <w:rPr>
          <w:b/>
          <w:sz w:val="22"/>
          <w:szCs w:val="28"/>
        </w:rPr>
        <w:t>m</w:t>
      </w:r>
      <w:r w:rsidR="0043296E">
        <w:rPr>
          <w:b/>
          <w:sz w:val="22"/>
          <w:szCs w:val="28"/>
        </w:rPr>
        <w:t xml:space="preserve"> mesmo sentido/significado é considerado correto)</w:t>
      </w:r>
    </w:p>
    <w:p w14:paraId="0D4C6655" w14:textId="77777777"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inicio: _____________________</w:t>
      </w:r>
    </w:p>
    <w:p w14:paraId="46FE7AC2" w14:textId="77777777"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 xml:space="preserve">Utilizou o </w:t>
      </w:r>
      <w:r w:rsidRPr="00985ADE">
        <w:rPr>
          <w:i/>
          <w:sz w:val="20"/>
        </w:rPr>
        <w:t>Proof Viewer</w:t>
      </w:r>
      <w:r w:rsidRPr="00985ADE">
        <w:rPr>
          <w:sz w:val="20"/>
        </w:rPr>
        <w:t>?</w:t>
      </w:r>
    </w:p>
    <w:p w14:paraId="2BB840F1" w14:textId="77777777" w:rsidR="00985ADE" w:rsidRPr="00985ADE" w:rsidRDefault="00985ADE" w:rsidP="00F4060E">
      <w:pPr>
        <w:pStyle w:val="ABNT2"/>
        <w:spacing w:before="0" w:after="0" w:line="240" w:lineRule="auto"/>
        <w:rPr>
          <w:sz w:val="20"/>
        </w:rPr>
      </w:pPr>
      <w:r w:rsidRPr="00985ADE">
        <w:rPr>
          <w:sz w:val="20"/>
        </w:rPr>
        <w:t>( ) Sim.</w:t>
      </w:r>
    </w:p>
    <w:p w14:paraId="56A01692" w14:textId="77777777" w:rsidR="00985ADE" w:rsidRPr="00985ADE" w:rsidRDefault="00985ADE" w:rsidP="00F4060E">
      <w:pPr>
        <w:pStyle w:val="ABNT2"/>
        <w:spacing w:before="0" w:after="0" w:line="240" w:lineRule="auto"/>
        <w:rPr>
          <w:sz w:val="20"/>
        </w:rPr>
      </w:pPr>
      <w:r w:rsidRPr="00985ADE">
        <w:rPr>
          <w:sz w:val="20"/>
        </w:rPr>
        <w:t>( ) Não.</w:t>
      </w:r>
    </w:p>
    <w:p w14:paraId="568EC1A5"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Arden</w:t>
      </w:r>
      <w:r w:rsidRPr="00985ADE">
        <w:rPr>
          <w:sz w:val="20"/>
        </w:rPr>
        <w:t xml:space="preserve"> que consequentemente levou a seu pedido de demissão?</w:t>
      </w:r>
    </w:p>
    <w:p w14:paraId="3DA7B248"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Falta de pagamentos</w:t>
      </w:r>
    </w:p>
    <w:p w14:paraId="656F37BD"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Daniel</w:t>
      </w:r>
      <w:r w:rsidRPr="00985ADE">
        <w:rPr>
          <w:sz w:val="20"/>
        </w:rPr>
        <w:t xml:space="preserve"> que consequentemente levou a seu pedido de demissão?</w:t>
      </w:r>
    </w:p>
    <w:p w14:paraId="76BA47B7"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Exaustão</w:t>
      </w:r>
      <w:r w:rsidR="00150FB2">
        <w:rPr>
          <w:sz w:val="20"/>
          <w:u w:val="single"/>
        </w:rPr>
        <w:t xml:space="preserve"> por horas extras</w:t>
      </w:r>
    </w:p>
    <w:p w14:paraId="635E338F"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9, 10, e 11 o funcionário </w:t>
      </w:r>
      <w:r w:rsidRPr="00985ADE">
        <w:rPr>
          <w:i/>
          <w:sz w:val="20"/>
        </w:rPr>
        <w:t>Tornik</w:t>
      </w:r>
      <w:r w:rsidRPr="00985ADE">
        <w:rPr>
          <w:sz w:val="20"/>
        </w:rPr>
        <w:t xml:space="preserve"> não obteve progresso na sua função de </w:t>
      </w:r>
      <w:r w:rsidRPr="00985ADE">
        <w:rPr>
          <w:i/>
          <w:sz w:val="20"/>
        </w:rPr>
        <w:t>elicitação</w:t>
      </w:r>
      <w:r w:rsidRPr="00985ADE">
        <w:rPr>
          <w:sz w:val="20"/>
        </w:rPr>
        <w:t xml:space="preserve"> (não teve aumento nos requisitos de cliente)?</w:t>
      </w:r>
    </w:p>
    <w:p w14:paraId="2FECED5C"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 xml:space="preserve"> </w:t>
      </w:r>
      <w:r w:rsidR="00236418">
        <w:rPr>
          <w:sz w:val="20"/>
          <w:u w:val="single"/>
        </w:rPr>
        <w:t>“</w:t>
      </w:r>
      <w:r w:rsidR="007958AA">
        <w:rPr>
          <w:sz w:val="20"/>
          <w:u w:val="single"/>
        </w:rPr>
        <w:t>Fez e</w:t>
      </w:r>
      <w:r w:rsidRPr="00985ADE">
        <w:rPr>
          <w:sz w:val="20"/>
          <w:u w:val="single"/>
        </w:rPr>
        <w:t xml:space="preserve">licitação </w:t>
      </w:r>
      <w:r w:rsidR="007958AA">
        <w:rPr>
          <w:sz w:val="20"/>
          <w:u w:val="single"/>
        </w:rPr>
        <w:t>através de</w:t>
      </w:r>
      <w:r w:rsidRPr="00985ADE">
        <w:rPr>
          <w:sz w:val="20"/>
          <w:u w:val="single"/>
        </w:rPr>
        <w:t xml:space="preserve"> </w:t>
      </w:r>
      <w:r w:rsidR="007958AA">
        <w:rPr>
          <w:sz w:val="20"/>
          <w:u w:val="single"/>
        </w:rPr>
        <w:t>r</w:t>
      </w:r>
      <w:r w:rsidRPr="00985ADE">
        <w:rPr>
          <w:sz w:val="20"/>
          <w:u w:val="single"/>
        </w:rPr>
        <w:t>evisão de requisitos</w:t>
      </w:r>
      <w:r w:rsidR="00236418">
        <w:rPr>
          <w:sz w:val="20"/>
          <w:u w:val="single"/>
        </w:rPr>
        <w:t>”</w:t>
      </w:r>
      <w:r w:rsidR="00266FCE">
        <w:rPr>
          <w:sz w:val="20"/>
          <w:u w:val="single"/>
        </w:rPr>
        <w:t xml:space="preserve"> ou “</w:t>
      </w:r>
      <w:r w:rsidR="00266FCE" w:rsidRPr="00985ADE">
        <w:rPr>
          <w:sz w:val="20"/>
          <w:u w:val="single"/>
        </w:rPr>
        <w:t>Falta de protótipos</w:t>
      </w:r>
      <w:r w:rsidR="00266FCE">
        <w:rPr>
          <w:sz w:val="20"/>
          <w:u w:val="single"/>
        </w:rPr>
        <w:t>”</w:t>
      </w:r>
    </w:p>
    <w:p w14:paraId="2F5AB84B"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10 e 11 o rendimento de Daniel na sua função de </w:t>
      </w:r>
      <w:r w:rsidRPr="00985ADE">
        <w:rPr>
          <w:i/>
          <w:sz w:val="20"/>
        </w:rPr>
        <w:t>especificação</w:t>
      </w:r>
      <w:r w:rsidRPr="00985ADE">
        <w:rPr>
          <w:sz w:val="20"/>
        </w:rPr>
        <w:t xml:space="preserve"> teve uma discrepância muito grande (342 </w:t>
      </w:r>
      <w:r w:rsidRPr="00985ADE">
        <w:rPr>
          <w:i/>
          <w:sz w:val="20"/>
        </w:rPr>
        <w:t>validation</w:t>
      </w:r>
      <w:r w:rsidRPr="00985ADE">
        <w:rPr>
          <w:sz w:val="20"/>
        </w:rPr>
        <w:t xml:space="preserve"> vs 34 </w:t>
      </w:r>
      <w:r w:rsidRPr="00985ADE">
        <w:rPr>
          <w:i/>
          <w:sz w:val="20"/>
        </w:rPr>
        <w:t>validation</w:t>
      </w:r>
      <w:r w:rsidRPr="00985ADE">
        <w:rPr>
          <w:sz w:val="20"/>
        </w:rPr>
        <w:t>)?</w:t>
      </w:r>
    </w:p>
    <w:p w14:paraId="465CCEDE"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Influencia negativa</w:t>
      </w:r>
    </w:p>
    <w:p w14:paraId="7178E845"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Mesmo entregando o projeto com </w:t>
      </w:r>
      <w:r w:rsidRPr="00985ADE">
        <w:rPr>
          <w:i/>
          <w:sz w:val="20"/>
        </w:rPr>
        <w:t>bugs</w:t>
      </w:r>
      <w:r w:rsidRPr="00985ADE">
        <w:rPr>
          <w:sz w:val="20"/>
        </w:rPr>
        <w:t xml:space="preserve"> não encontrados/corrigidos, qual foi o maior fator contribuinte que permitiu entregar o projeto a tempo?</w:t>
      </w:r>
    </w:p>
    <w:p w14:paraId="4673A629"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Negociação por mais tempo (estender deadline)</w:t>
      </w:r>
    </w:p>
    <w:p w14:paraId="5DBA5FEA"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Identifique os dois fatores mais contribuintes que levaram a falta de Creditos apresentada a partir do dia 11.</w:t>
      </w:r>
    </w:p>
    <w:p w14:paraId="51FE78DC"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Contratação e treinamento</w:t>
      </w:r>
    </w:p>
    <w:p w14:paraId="2A6F7C7F" w14:textId="77777777" w:rsidR="00985ADE" w:rsidRPr="00985ADE" w:rsidRDefault="00985ADE" w:rsidP="00F4060E">
      <w:pPr>
        <w:pStyle w:val="ABNT2"/>
        <w:numPr>
          <w:ilvl w:val="0"/>
          <w:numId w:val="11"/>
        </w:numPr>
        <w:autoSpaceDN w:val="0"/>
        <w:spacing w:before="0" w:after="0"/>
        <w:textAlignment w:val="baseline"/>
        <w:rPr>
          <w:sz w:val="20"/>
        </w:rPr>
      </w:pPr>
      <w:r w:rsidRPr="00985ADE">
        <w:rPr>
          <w:sz w:val="20"/>
        </w:rPr>
        <w:t>Um funcionário ficou sem nenhuma tarefa durante quatro dias. Quem foi esse funcionário?</w:t>
      </w:r>
    </w:p>
    <w:p w14:paraId="1207CF2F" w14:textId="77777777" w:rsidR="00985ADE" w:rsidRPr="00985ADE" w:rsidRDefault="00985ADE" w:rsidP="00F4060E">
      <w:pPr>
        <w:pStyle w:val="ABNT2"/>
        <w:autoSpaceDN w:val="0"/>
        <w:spacing w:before="0" w:after="0"/>
        <w:textAlignment w:val="baseline"/>
        <w:rPr>
          <w:sz w:val="20"/>
          <w:u w:val="single"/>
        </w:rPr>
      </w:pPr>
      <w:r w:rsidRPr="00985ADE">
        <w:rPr>
          <w:sz w:val="20"/>
          <w:u w:val="single"/>
        </w:rPr>
        <w:t>Arden</w:t>
      </w:r>
    </w:p>
    <w:p w14:paraId="50A3F6A5" w14:textId="77777777" w:rsid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término: _____________________</w:t>
      </w:r>
    </w:p>
    <w:p w14:paraId="3D39F71A" w14:textId="77777777" w:rsidR="00985ADE" w:rsidRPr="00985ADE" w:rsidRDefault="00985ADE" w:rsidP="00985ADE">
      <w:pPr>
        <w:pStyle w:val="ABNT2"/>
        <w:autoSpaceDN w:val="0"/>
        <w:spacing w:before="0" w:after="0" w:line="240" w:lineRule="auto"/>
        <w:textAlignment w:val="baseline"/>
        <w:rPr>
          <w:sz w:val="20"/>
        </w:rPr>
      </w:pPr>
    </w:p>
    <w:p w14:paraId="73C96E25" w14:textId="77777777" w:rsidR="00985ADE" w:rsidRPr="00B1764E" w:rsidRDefault="00985ADE" w:rsidP="00B1764E">
      <w:pPr>
        <w:pStyle w:val="ABNT2"/>
        <w:spacing w:before="0" w:after="0" w:line="240" w:lineRule="auto"/>
        <w:ind w:left="720" w:hanging="360"/>
        <w:rPr>
          <w:sz w:val="20"/>
        </w:rPr>
      </w:pPr>
      <w:r w:rsidRPr="00985ADE">
        <w:rPr>
          <w:sz w:val="20"/>
        </w:rPr>
        <w:t>Se tiver alguma sugestão, escreva no verso. Obrigado.</w:t>
      </w:r>
    </w:p>
    <w:sectPr w:rsidR="00985ADE" w:rsidRPr="00B1764E" w:rsidSect="00DC4DD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ohwalter" w:date="2013-07-04T21:28:00Z" w:initials="K">
    <w:p w14:paraId="2085E62E" w14:textId="77777777" w:rsidR="00AC05A2" w:rsidRDefault="00AC05A2">
      <w:pPr>
        <w:pStyle w:val="CommentText"/>
      </w:pPr>
      <w:r>
        <w:rPr>
          <w:rStyle w:val="CommentReference"/>
        </w:rPr>
        <w:annotationRef/>
      </w:r>
      <w:r>
        <w:t>Apesar de não ter nenhuma regra quando é em ingles, precisa do Resumo porque a coordenação pede para poder colocar no site.</w:t>
      </w:r>
    </w:p>
  </w:comment>
  <w:comment w:id="23" w:author="Leonardo Murta" w:date="2013-07-06T19:04:00Z" w:initials="LM">
    <w:p w14:paraId="4BDC3985" w14:textId="77777777" w:rsidR="00AC05A2" w:rsidRDefault="00AC05A2">
      <w:pPr>
        <w:pStyle w:val="CommentText"/>
      </w:pPr>
      <w:r>
        <w:rPr>
          <w:rStyle w:val="CommentReference"/>
        </w:rPr>
        <w:annotationRef/>
      </w:r>
      <w:r>
        <w:t>O que é isso em português? Jogabilidade?</w:t>
      </w:r>
    </w:p>
  </w:comment>
  <w:comment w:id="26" w:author="Leonardo Murta" w:date="2013-07-06T19:17:00Z" w:initials="LM">
    <w:p w14:paraId="7C060250" w14:textId="73586693" w:rsidR="00AC05A2" w:rsidRDefault="00AC05A2">
      <w:pPr>
        <w:pStyle w:val="CommentText"/>
      </w:pPr>
      <w:r>
        <w:rPr>
          <w:rStyle w:val="CommentReference"/>
        </w:rPr>
        <w:annotationRef/>
      </w:r>
      <w:r>
        <w:t>Ref?</w:t>
      </w:r>
    </w:p>
  </w:comment>
  <w:comment w:id="27" w:author="Kohwalter" w:date="2013-07-03T19:10:00Z" w:initials="K">
    <w:p w14:paraId="5A976FBE" w14:textId="77777777" w:rsidR="00AC05A2" w:rsidRDefault="00AC05A2">
      <w:pPr>
        <w:pStyle w:val="CommentText"/>
      </w:pPr>
      <w:r>
        <w:rPr>
          <w:rStyle w:val="CommentReference"/>
        </w:rPr>
        <w:annotationRef/>
      </w:r>
      <w:r>
        <w:t>Será que vale a pena repetir a explicação desses itens (gameplay, game testing, playtesting) nos ultimos capítulos quando aparecerem novamente (para relembrar)?</w:t>
      </w:r>
    </w:p>
  </w:comment>
  <w:comment w:id="28" w:author="Leonardo Murta" w:date="2013-07-06T19:05:00Z" w:initials="LM">
    <w:p w14:paraId="14B3C813" w14:textId="741A69EB" w:rsidR="00AC05A2" w:rsidRDefault="00AC05A2">
      <w:pPr>
        <w:pStyle w:val="CommentText"/>
      </w:pPr>
      <w:r>
        <w:rPr>
          <w:rStyle w:val="CommentReference"/>
        </w:rPr>
        <w:annotationRef/>
      </w:r>
      <w:r>
        <w:t>Em princípio não. Se reclamarem na defesa vc repete.</w:t>
      </w:r>
    </w:p>
  </w:comment>
  <w:comment w:id="31" w:author="Leonardo Murta" w:date="2013-07-06T19:17:00Z" w:initials="LM">
    <w:p w14:paraId="14E09F68" w14:textId="03A23E41" w:rsidR="00AC05A2" w:rsidRDefault="00AC05A2">
      <w:pPr>
        <w:pStyle w:val="CommentText"/>
      </w:pPr>
      <w:r>
        <w:rPr>
          <w:rStyle w:val="CommentReference"/>
        </w:rPr>
        <w:annotationRef/>
      </w:r>
      <w:r>
        <w:t>May be ou is?</w:t>
      </w:r>
    </w:p>
  </w:comment>
  <w:comment w:id="30" w:author="Leonardo Murta" w:date="2013-07-06T19:17:00Z" w:initials="LM">
    <w:p w14:paraId="0C458994" w14:textId="52615BA7" w:rsidR="00AC05A2" w:rsidRDefault="00AC05A2">
      <w:pPr>
        <w:pStyle w:val="CommentText"/>
      </w:pPr>
      <w:r>
        <w:rPr>
          <w:rStyle w:val="CommentReference"/>
        </w:rPr>
        <w:annotationRef/>
      </w:r>
      <w:r>
        <w:t>Ref?</w:t>
      </w:r>
    </w:p>
  </w:comment>
  <w:comment w:id="34" w:author="Leonardo Murta" w:date="2013-07-06T19:18:00Z" w:initials="LM">
    <w:p w14:paraId="023AF24C" w14:textId="28E9DBB9" w:rsidR="00AC05A2" w:rsidRDefault="00AC05A2">
      <w:pPr>
        <w:pStyle w:val="CommentText"/>
      </w:pPr>
      <w:r>
        <w:rPr>
          <w:rStyle w:val="CommentReference"/>
        </w:rPr>
        <w:annotationRef/>
      </w:r>
      <w:r>
        <w:t>May be ou is?</w:t>
      </w:r>
    </w:p>
  </w:comment>
  <w:comment w:id="36" w:author="Leonardo Murta" w:date="2013-07-06T19:17:00Z" w:initials="LM">
    <w:p w14:paraId="2163FBE8" w14:textId="56AA1213" w:rsidR="00AC05A2" w:rsidRDefault="00AC05A2">
      <w:pPr>
        <w:pStyle w:val="CommentText"/>
      </w:pPr>
      <w:r>
        <w:rPr>
          <w:rStyle w:val="CommentReference"/>
        </w:rPr>
        <w:annotationRef/>
      </w:r>
      <w:r>
        <w:t>Ref?</w:t>
      </w:r>
    </w:p>
  </w:comment>
  <w:comment w:id="38" w:author="Leonardo Murta" w:date="2013-07-06T19:18:00Z" w:initials="LM">
    <w:p w14:paraId="1CFB9746" w14:textId="0ED73CE7" w:rsidR="00AC05A2" w:rsidRDefault="00AC05A2">
      <w:pPr>
        <w:pStyle w:val="CommentText"/>
      </w:pPr>
      <w:r>
        <w:rPr>
          <w:rStyle w:val="CommentReference"/>
        </w:rPr>
        <w:annotationRef/>
      </w:r>
      <w:r>
        <w:t>May be ou is?</w:t>
      </w:r>
    </w:p>
  </w:comment>
  <w:comment w:id="39" w:author="Leonardo Murta" w:date="2013-07-06T19:18:00Z" w:initials="LM">
    <w:p w14:paraId="3F382290" w14:textId="045D5A1F" w:rsidR="00AC05A2" w:rsidRDefault="00AC05A2">
      <w:pPr>
        <w:pStyle w:val="CommentText"/>
      </w:pPr>
      <w:r>
        <w:rPr>
          <w:rStyle w:val="CommentReference"/>
        </w:rPr>
        <w:annotationRef/>
      </w:r>
      <w:r>
        <w:t>Ref?</w:t>
      </w:r>
    </w:p>
  </w:comment>
  <w:comment w:id="42" w:author="Leonardo Murta" w:date="2013-07-06T19:19:00Z" w:initials="LM">
    <w:p w14:paraId="6B4F6D63" w14:textId="0F1B272B" w:rsidR="00AC05A2" w:rsidRDefault="00AC05A2">
      <w:pPr>
        <w:pStyle w:val="CommentText"/>
      </w:pPr>
      <w:r>
        <w:rPr>
          <w:rStyle w:val="CommentReference"/>
        </w:rPr>
        <w:annotationRef/>
      </w:r>
      <w:r>
        <w:t>Ref antes do “:”.</w:t>
      </w:r>
    </w:p>
  </w:comment>
  <w:comment w:id="47" w:author="Leonardo Murta" w:date="2013-07-06T19:20:00Z" w:initials="LM">
    <w:p w14:paraId="4CB05D73" w14:textId="0EB5D19C" w:rsidR="00AC05A2" w:rsidRDefault="00AC05A2">
      <w:pPr>
        <w:pStyle w:val="CommentText"/>
      </w:pPr>
      <w:r>
        <w:rPr>
          <w:rStyle w:val="CommentReference"/>
        </w:rPr>
        <w:annotationRef/>
      </w:r>
      <w:r>
        <w:t>Só o graph?</w:t>
      </w:r>
    </w:p>
  </w:comment>
  <w:comment w:id="51" w:author="Leonardo Murta" w:date="2013-07-06T19:27:00Z" w:initials="LM">
    <w:p w14:paraId="2826686B" w14:textId="50C0FC7F" w:rsidR="00AC05A2" w:rsidRDefault="00AC05A2">
      <w:pPr>
        <w:pStyle w:val="CommentText"/>
      </w:pPr>
      <w:r>
        <w:rPr>
          <w:rStyle w:val="CommentReference"/>
        </w:rPr>
        <w:annotationRef/>
      </w:r>
      <w:r>
        <w:t>Você usa essa sigla mais para frente? Se não, é melhor não definir. Se for um termo local, fale por extenso e em algum momento (como vc faz no parágrafo seguinte) mapeie para o termo que vc irá usar no decorrer do trabalho.</w:t>
      </w:r>
    </w:p>
  </w:comment>
  <w:comment w:id="54" w:author="Leonardo Murta" w:date="2013-07-06T19:27:00Z" w:initials="LM">
    <w:p w14:paraId="6E4C8512" w14:textId="4E7B550B" w:rsidR="00AC05A2" w:rsidRDefault="00AC05A2">
      <w:pPr>
        <w:pStyle w:val="CommentText"/>
      </w:pPr>
      <w:r>
        <w:rPr>
          <w:rStyle w:val="CommentReference"/>
        </w:rPr>
        <w:annotationRef/>
      </w:r>
      <w:r>
        <w:t>And ou or? Não é a mesma coisa?</w:t>
      </w:r>
    </w:p>
  </w:comment>
  <w:comment w:id="55" w:author="Leonardo Murta" w:date="2013-07-06T19:31:00Z" w:initials="LM">
    <w:p w14:paraId="1ACC5079" w14:textId="12FDCEE1" w:rsidR="00AC05A2" w:rsidRDefault="00AC05A2">
      <w:pPr>
        <w:pStyle w:val="CommentText"/>
      </w:pPr>
      <w:r>
        <w:rPr>
          <w:rStyle w:val="CommentReference"/>
        </w:rPr>
        <w:annotationRef/>
      </w:r>
      <w:r>
        <w:t>Repense se precisa de fato da sigla. Evite um texto cheio de siglas. Só use o que for de fato necessário.</w:t>
      </w:r>
    </w:p>
  </w:comment>
  <w:comment w:id="56" w:author="Leonardo Murta" w:date="2013-07-06T19:30:00Z" w:initials="LM">
    <w:p w14:paraId="197C43DD" w14:textId="46D95630" w:rsidR="00AC05A2" w:rsidRDefault="00AC05A2">
      <w:pPr>
        <w:pStyle w:val="CommentText"/>
      </w:pPr>
      <w:r>
        <w:rPr>
          <w:rStyle w:val="CommentReference"/>
        </w:rPr>
        <w:annotationRef/>
      </w:r>
      <w:r>
        <w:t>Cuidado: teste não encontra defeitos. Teste encontra error ou failure. Debug que encontra defeito.</w:t>
      </w:r>
    </w:p>
  </w:comment>
  <w:comment w:id="58" w:author="Leonardo Murta" w:date="2013-07-06T19:34:00Z" w:initials="LM">
    <w:p w14:paraId="6E379F9E" w14:textId="2DA204E7" w:rsidR="00AC05A2" w:rsidRDefault="00AC05A2">
      <w:pPr>
        <w:pStyle w:val="CommentText"/>
      </w:pPr>
      <w:r>
        <w:rPr>
          <w:rStyle w:val="CommentReference"/>
        </w:rPr>
        <w:annotationRef/>
      </w:r>
      <w:r>
        <w:t xml:space="preserve">Use então a nomenclatura de ES. O teste anterior é verification (ou test somente) e esse é validation (ou </w:t>
      </w:r>
      <w:r w:rsidRPr="002B3B5C">
        <w:t>acceptance test</w:t>
      </w:r>
      <w:r>
        <w:t xml:space="preserve">). </w:t>
      </w:r>
    </w:p>
    <w:p w14:paraId="5D0F439F" w14:textId="77777777" w:rsidR="00AC05A2" w:rsidRDefault="00AC05A2">
      <w:pPr>
        <w:pStyle w:val="CommentText"/>
      </w:pPr>
    </w:p>
    <w:p w14:paraId="3BA2D91A" w14:textId="65F4146F" w:rsidR="00AC05A2" w:rsidRDefault="00AC05A2">
      <w:pPr>
        <w:pStyle w:val="CommentText"/>
      </w:pPr>
      <w:r>
        <w:t>Além disso, a citação lá na nota de rodapé está maior que o normal.</w:t>
      </w:r>
    </w:p>
  </w:comment>
  <w:comment w:id="87" w:author="Leonardo Murta" w:date="2013-07-06T19:44:00Z" w:initials="LM">
    <w:p w14:paraId="5B7D098E" w14:textId="0B5FBBF8" w:rsidR="00AC05A2" w:rsidRDefault="00AC05A2">
      <w:pPr>
        <w:pStyle w:val="CommentText"/>
      </w:pPr>
      <w:r>
        <w:rPr>
          <w:rStyle w:val="CommentReference"/>
        </w:rPr>
        <w:annotationRef/>
      </w:r>
      <w:r>
        <w:t>O que é? Nem que seja via nota de rodapé, defina.</w:t>
      </w:r>
    </w:p>
  </w:comment>
  <w:comment w:id="93" w:author="Leonardo Murta" w:date="2013-07-06T19:46:00Z" w:initials="LM">
    <w:p w14:paraId="2C568036" w14:textId="4377A4BE" w:rsidR="00AC05A2" w:rsidRDefault="00AC05A2">
      <w:pPr>
        <w:pStyle w:val="CommentText"/>
      </w:pPr>
      <w:r>
        <w:rPr>
          <w:rStyle w:val="CommentReference"/>
        </w:rPr>
        <w:annotationRef/>
      </w:r>
      <w:r>
        <w:t>Você fala isso aqui como se o leitor soubesse. Entre com um parágrafo antes desse para contar ao leitor que seu trabalho também tem como objetivo instanciar esse framework em um jogo sério...</w:t>
      </w:r>
    </w:p>
  </w:comment>
  <w:comment w:id="105" w:author="Leonardo Murta" w:date="2013-07-06T19:48:00Z" w:initials="LM">
    <w:p w14:paraId="2EF5850F" w14:textId="0965F463" w:rsidR="00AC05A2" w:rsidRDefault="00AC05A2">
      <w:pPr>
        <w:pStyle w:val="CommentText"/>
      </w:pPr>
      <w:r>
        <w:rPr>
          <w:rStyle w:val="CommentReference"/>
        </w:rPr>
        <w:annotationRef/>
      </w:r>
      <w:r>
        <w:t>Ficou estranho esse fim de frase.</w:t>
      </w:r>
    </w:p>
  </w:comment>
  <w:comment w:id="109" w:author="Leonardo Murta" w:date="2013-07-06T19:51:00Z" w:initials="LM">
    <w:p w14:paraId="582BE9EF" w14:textId="46E48D63" w:rsidR="00AC05A2" w:rsidRDefault="00AC05A2">
      <w:pPr>
        <w:pStyle w:val="CommentText"/>
      </w:pPr>
      <w:r>
        <w:rPr>
          <w:rStyle w:val="CommentReference"/>
        </w:rPr>
        <w:annotationRef/>
      </w:r>
      <w:r>
        <w:t>Fiquei em dúvida se vale a pena falar isso aqui ou deixar na parte de trabalhos futuros da conclusão.</w:t>
      </w:r>
    </w:p>
  </w:comment>
  <w:comment w:id="111" w:author="Leonardo Murta" w:date="2013-07-06T19:56:00Z" w:initials="LM">
    <w:p w14:paraId="5B3AD29F" w14:textId="14E40A95" w:rsidR="00AC05A2" w:rsidRDefault="00AC05A2">
      <w:pPr>
        <w:pStyle w:val="CommentText"/>
      </w:pPr>
      <w:r>
        <w:rPr>
          <w:rStyle w:val="CommentReference"/>
        </w:rPr>
        <w:annotationRef/>
      </w:r>
      <w:r>
        <w:t>Esse não é de related work? Acho que poderia deixar claro aqui que esse é de related work.</w:t>
      </w:r>
    </w:p>
  </w:comment>
  <w:comment w:id="116" w:author="Leonardo Murta" w:date="2013-07-06T19:56:00Z" w:initials="LM">
    <w:p w14:paraId="163EA1F1" w14:textId="6D360674" w:rsidR="00AC05A2" w:rsidRDefault="00AC05A2">
      <w:pPr>
        <w:pStyle w:val="CommentText"/>
      </w:pPr>
      <w:r>
        <w:rPr>
          <w:rStyle w:val="CommentReference"/>
        </w:rPr>
        <w:annotationRef/>
      </w:r>
      <w:r>
        <w:t>Se atender ao comentário anterior, isso some.</w:t>
      </w:r>
    </w:p>
  </w:comment>
  <w:comment w:id="119" w:author="Leonardo Murta" w:date="2013-07-06T19:57:00Z" w:initials="LM">
    <w:p w14:paraId="58DC0F08" w14:textId="60D7252F" w:rsidR="00AC05A2" w:rsidRDefault="00AC05A2">
      <w:pPr>
        <w:pStyle w:val="CommentText"/>
      </w:pPr>
      <w:r>
        <w:rPr>
          <w:rStyle w:val="CommentReference"/>
        </w:rPr>
        <w:annotationRef/>
      </w:r>
      <w:r>
        <w:t>Evite voz passiva em inglês. Chapter 4 presents...</w:t>
      </w:r>
    </w:p>
  </w:comment>
  <w:comment w:id="157" w:author="Kohwalter" w:date="2013-07-04T19:24:00Z" w:initials="K">
    <w:p w14:paraId="7EA6B059" w14:textId="77777777" w:rsidR="00AC05A2" w:rsidRDefault="00AC05A2">
      <w:pPr>
        <w:pStyle w:val="CommentText"/>
      </w:pPr>
      <w:r>
        <w:rPr>
          <w:rStyle w:val="CommentReference"/>
        </w:rPr>
        <w:annotationRef/>
      </w:r>
      <w:r>
        <w:t>Eu estava pensando na tabela comparando as abordagens do capitulo 2 e a minha (que nem a da sua dissertação).</w:t>
      </w:r>
    </w:p>
    <w:p w14:paraId="5BC84EDA" w14:textId="77777777" w:rsidR="00AC05A2" w:rsidRDefault="00AC05A2">
      <w:pPr>
        <w:pStyle w:val="CommentText"/>
      </w:pPr>
    </w:p>
    <w:p w14:paraId="2E85D93D" w14:textId="77777777" w:rsidR="00AC05A2" w:rsidRDefault="00AC05A2">
      <w:pPr>
        <w:pStyle w:val="CommentText"/>
      </w:pPr>
      <w:r>
        <w:t>No entanto, cada uma tem uma função diferente.</w:t>
      </w:r>
    </w:p>
    <w:p w14:paraId="5FEBBD0B" w14:textId="77777777" w:rsidR="00AC05A2" w:rsidRDefault="00AC05A2">
      <w:pPr>
        <w:pStyle w:val="CommentText"/>
      </w:pPr>
      <w:r>
        <w:t>A primeira é um framework para data logging</w:t>
      </w:r>
    </w:p>
    <w:p w14:paraId="71C03E90" w14:textId="77777777" w:rsidR="00AC05A2" w:rsidRDefault="00AC05A2">
      <w:pPr>
        <w:pStyle w:val="CommentText"/>
      </w:pPr>
    </w:p>
    <w:p w14:paraId="772D05E8" w14:textId="77777777" w:rsidR="00AC05A2" w:rsidRDefault="00AC05A2">
      <w:pPr>
        <w:pStyle w:val="CommentText"/>
      </w:pPr>
      <w:r>
        <w:t>A segunda e terceira são para analizar comportamento dos jogadores (como eles progridem no jogo). Mas não dizem como que coletam a informação. Utilizam grafo e maquina de estado.</w:t>
      </w:r>
    </w:p>
    <w:p w14:paraId="15488F31" w14:textId="77777777" w:rsidR="00AC05A2" w:rsidRDefault="00AC05A2">
      <w:pPr>
        <w:pStyle w:val="CommentText"/>
      </w:pPr>
    </w:p>
    <w:p w14:paraId="1BAA12A9" w14:textId="77777777" w:rsidR="00AC05A2" w:rsidRDefault="00AC05A2" w:rsidP="004F4FD2">
      <w:pPr>
        <w:pStyle w:val="CommentText"/>
      </w:pPr>
      <w:r>
        <w:t>O meu diz como que coleta e utiliza grafo.Utiliza proveniência para representar os estados do jogo e as ações/interações.</w:t>
      </w:r>
    </w:p>
    <w:p w14:paraId="669A9849" w14:textId="77777777" w:rsidR="00AC05A2" w:rsidRDefault="00AC05A2">
      <w:pPr>
        <w:pStyle w:val="CommentText"/>
      </w:pPr>
    </w:p>
    <w:p w14:paraId="53D11FE1" w14:textId="77777777" w:rsidR="00AC05A2" w:rsidRDefault="00AC05A2">
      <w:pPr>
        <w:pStyle w:val="CommentText"/>
      </w:pPr>
    </w:p>
  </w:comment>
  <w:comment w:id="158" w:author="Leonardo Murta" w:date="2013-07-06T20:04:00Z" w:initials="LM">
    <w:p w14:paraId="6DA1ED55" w14:textId="67FD2F48" w:rsidR="00AC05A2" w:rsidRDefault="00AC05A2">
      <w:pPr>
        <w:pStyle w:val="CommentText"/>
      </w:pPr>
      <w:r>
        <w:rPr>
          <w:rStyle w:val="CommentReference"/>
        </w:rPr>
        <w:annotationRef/>
      </w:r>
      <w:r>
        <w:t>Não entendi esse comentário. Vc colocou a tabela. Parece ok.</w:t>
      </w:r>
    </w:p>
  </w:comment>
  <w:comment w:id="163" w:author="Leonardo Murta" w:date="2013-07-06T20:05:00Z" w:initials="LM">
    <w:p w14:paraId="5FB1742E" w14:textId="3F0A9700" w:rsidR="00AC05A2" w:rsidRDefault="00AC05A2">
      <w:pPr>
        <w:pStyle w:val="CommentText"/>
      </w:pPr>
      <w:r>
        <w:rPr>
          <w:rStyle w:val="CommentReference"/>
        </w:rPr>
        <w:annotationRef/>
      </w:r>
      <w:r>
        <w:t>O P e o G não deveriam estar em maiúsculas? Se sim, revise em todo o texto.</w:t>
      </w:r>
    </w:p>
  </w:comment>
  <w:comment w:id="193" w:author="Kohwalter" w:date="2013-07-04T21:07:00Z" w:initials="K">
    <w:p w14:paraId="18C0E224" w14:textId="77777777" w:rsidR="00AC05A2" w:rsidRDefault="00AC05A2">
      <w:pPr>
        <w:pStyle w:val="CommentText"/>
      </w:pPr>
      <w:r>
        <w:rPr>
          <w:rStyle w:val="CommentReference"/>
        </w:rPr>
        <w:annotationRef/>
      </w:r>
      <w:r>
        <w:t>Referencia para a tabela do cap 2</w:t>
      </w:r>
    </w:p>
  </w:comment>
  <w:comment w:id="192" w:author="Leonardo Murta" w:date="2013-07-06T20:13:00Z" w:initials="LM">
    <w:p w14:paraId="39EC60A4" w14:textId="1FBD3D30" w:rsidR="00AC05A2" w:rsidRDefault="00AC05A2">
      <w:pPr>
        <w:pStyle w:val="CommentText"/>
      </w:pPr>
      <w:r>
        <w:rPr>
          <w:rStyle w:val="CommentReference"/>
        </w:rPr>
        <w:annotationRef/>
      </w:r>
      <w:r>
        <w:t>Explique isso melhor. Ficou muito quebrado e confuso.</w:t>
      </w:r>
    </w:p>
  </w:comment>
  <w:comment w:id="197" w:author="Leonardo Murta" w:date="2013-07-06T20:15:00Z" w:initials="LM">
    <w:p w14:paraId="0CEF4CA4" w14:textId="71E99445" w:rsidR="00AC05A2" w:rsidRDefault="00AC05A2" w:rsidP="004F4972">
      <w:pPr>
        <w:pStyle w:val="CommentText"/>
      </w:pPr>
      <w:r>
        <w:rPr>
          <w:rStyle w:val="CommentReference"/>
        </w:rPr>
        <w:annotationRef/>
      </w:r>
      <w:r>
        <w:t>Repare que tem palavra com todas as primeiras letras em maiúscula e outras não. Uniformize.</w:t>
      </w:r>
    </w:p>
    <w:p w14:paraId="162BFCD8" w14:textId="77777777" w:rsidR="00AC05A2" w:rsidRDefault="00AC05A2">
      <w:pPr>
        <w:pStyle w:val="CommentText"/>
      </w:pPr>
    </w:p>
    <w:p w14:paraId="308FA909" w14:textId="6AF4BF55" w:rsidR="00AC05A2" w:rsidRDefault="00AC05A2">
      <w:pPr>
        <w:pStyle w:val="CommentText"/>
      </w:pPr>
      <w:r>
        <w:t>Dá para alargar um pouco e manter todas as linhas com a mesma altura.</w:t>
      </w:r>
    </w:p>
  </w:comment>
  <w:comment w:id="198" w:author="Kohwalter" w:date="2013-07-04T19:48:00Z" w:initials="K">
    <w:p w14:paraId="3AB04C08" w14:textId="77777777" w:rsidR="00AC05A2" w:rsidRDefault="00AC05A2">
      <w:pPr>
        <w:pStyle w:val="CommentText"/>
      </w:pPr>
      <w:r>
        <w:rPr>
          <w:rStyle w:val="CommentReference"/>
        </w:rPr>
        <w:annotationRef/>
      </w:r>
      <w:r>
        <w:t>É o nome do framework de data logging. Item 2.2 do cap 2</w:t>
      </w:r>
    </w:p>
  </w:comment>
  <w:comment w:id="199" w:author="Leonardo Murta" w:date="2013-07-06T20:04:00Z" w:initials="LM">
    <w:p w14:paraId="51EA55E2" w14:textId="27DD3E0B" w:rsidR="00AC05A2" w:rsidRDefault="00AC05A2">
      <w:pPr>
        <w:pStyle w:val="CommentText"/>
      </w:pPr>
      <w:r>
        <w:rPr>
          <w:rStyle w:val="CommentReference"/>
        </w:rPr>
        <w:annotationRef/>
      </w:r>
      <w:r>
        <w:t>Coloque ref. do lado de cada nome.</w:t>
      </w:r>
    </w:p>
  </w:comment>
  <w:comment w:id="200" w:author="Kohwalter" w:date="2013-07-04T19:48:00Z" w:initials="K">
    <w:p w14:paraId="1861974A" w14:textId="77777777" w:rsidR="00AC05A2" w:rsidRDefault="00AC05A2" w:rsidP="00326203">
      <w:pPr>
        <w:pStyle w:val="CommentText"/>
        <w:ind w:firstLine="0"/>
      </w:pPr>
      <w:r>
        <w:rPr>
          <w:rStyle w:val="CommentReference"/>
        </w:rPr>
        <w:annotationRef/>
      </w:r>
      <w:r>
        <w:t>Item 2.3</w:t>
      </w:r>
    </w:p>
  </w:comment>
  <w:comment w:id="201" w:author="Kohwalter" w:date="2013-07-04T19:48:00Z" w:initials="K">
    <w:p w14:paraId="72F5B730" w14:textId="77777777" w:rsidR="00AC05A2" w:rsidRDefault="00AC05A2">
      <w:pPr>
        <w:pStyle w:val="CommentText"/>
      </w:pPr>
      <w:r>
        <w:rPr>
          <w:rStyle w:val="CommentReference"/>
        </w:rPr>
        <w:annotationRef/>
      </w:r>
      <w:r>
        <w:t>Item 2.4</w:t>
      </w:r>
    </w:p>
  </w:comment>
  <w:comment w:id="202" w:author="Kohwalter" w:date="2013-07-04T20:25:00Z" w:initials="K">
    <w:p w14:paraId="5781AD50" w14:textId="77777777" w:rsidR="00AC05A2" w:rsidRPr="00214586" w:rsidRDefault="00AC05A2">
      <w:pPr>
        <w:pStyle w:val="CommentText"/>
      </w:pPr>
      <w:r w:rsidRPr="00214586">
        <w:rPr>
          <w:rStyle w:val="CommentReference"/>
        </w:rPr>
        <w:annotationRef/>
      </w:r>
      <w:r w:rsidRPr="00214586">
        <w:t>Item 2.5 do capitulo 2</w:t>
      </w:r>
    </w:p>
  </w:comment>
  <w:comment w:id="204" w:author="Leonardo Murta" w:date="2013-07-06T20:19:00Z" w:initials="LM">
    <w:p w14:paraId="5803BC82" w14:textId="5CC10431" w:rsidR="00AC05A2" w:rsidRDefault="00AC05A2">
      <w:pPr>
        <w:pStyle w:val="CommentText"/>
      </w:pPr>
      <w:r>
        <w:rPr>
          <w:rStyle w:val="CommentReference"/>
        </w:rPr>
        <w:annotationRef/>
      </w:r>
      <w:r>
        <w:t xml:space="preserve">Será que é um bom símbolo? Que tal </w:t>
      </w:r>
      <w:r>
        <w:sym w:font="Symbol" w:char="F0D6"/>
      </w:r>
      <w:r>
        <w:t xml:space="preserve"> em verde? Acho que X parece negação.</w:t>
      </w:r>
    </w:p>
    <w:p w14:paraId="73CABEE3" w14:textId="77777777" w:rsidR="00AC05A2" w:rsidRDefault="00AC05A2">
      <w:pPr>
        <w:pStyle w:val="CommentText"/>
      </w:pPr>
    </w:p>
    <w:p w14:paraId="440A0AAB" w14:textId="434B0167" w:rsidR="00AC05A2" w:rsidRDefault="00AC05A2">
      <w:pPr>
        <w:pStyle w:val="CommentText"/>
      </w:pPr>
      <w:r>
        <w:t>Outra coisa: acho que vc deveria diferenciar TER de GERAR INFO. Por exemplo, não temos mineração. Quem olha rápido na tabela acha que temos. Pense nisso.</w:t>
      </w:r>
    </w:p>
  </w:comment>
  <w:comment w:id="203" w:author="Kohwalter" w:date="2013-07-04T19:59:00Z" w:initials="K">
    <w:p w14:paraId="24E2C017" w14:textId="77777777" w:rsidR="00AC05A2" w:rsidRDefault="00AC05A2">
      <w:pPr>
        <w:pStyle w:val="CommentText"/>
      </w:pPr>
      <w:r>
        <w:rPr>
          <w:rStyle w:val="CommentReference"/>
        </w:rPr>
        <w:annotationRef/>
      </w:r>
      <w:r>
        <w:t>Isso vai ser explicado no capitulo 2, em uma seção própria antes das considerações finais. So coloquei aqui para vc ter ideia o que é cada item da tabela.</w:t>
      </w:r>
    </w:p>
  </w:comment>
  <w:comment w:id="210" w:author="Kohwalter" w:date="2013-07-04T17:35:00Z" w:initials="K">
    <w:p w14:paraId="29EFE6A8" w14:textId="77777777" w:rsidR="00AC05A2" w:rsidRDefault="00AC05A2" w:rsidP="00F5195B">
      <w:pPr>
        <w:pStyle w:val="CommentText"/>
      </w:pPr>
      <w:r>
        <w:rPr>
          <w:rStyle w:val="CommentReference"/>
        </w:rPr>
        <w:annotationRef/>
      </w:r>
      <w:r>
        <w:t>Eu nunca mencionei, mas enquanto escrevia a conclusão eu fiquei pensando, principalmente nas limitações.</w:t>
      </w:r>
    </w:p>
    <w:p w14:paraId="73708CA0" w14:textId="77777777" w:rsidR="00AC05A2" w:rsidRDefault="00AC05A2" w:rsidP="00F5195B">
      <w:pPr>
        <w:pStyle w:val="CommentText"/>
      </w:pPr>
    </w:p>
    <w:p w14:paraId="3FCFCEE9" w14:textId="77777777" w:rsidR="00AC05A2" w:rsidRDefault="00AC05A2" w:rsidP="00F5195B">
      <w:pPr>
        <w:pStyle w:val="CommentText"/>
      </w:pPr>
      <w:r>
        <w:t>O Prov Viewer não deixa de ser um protótipo...Será que vale a pena mencionar tanto no capitulo da implementação quanto na conclusão?</w:t>
      </w:r>
    </w:p>
  </w:comment>
  <w:comment w:id="211" w:author="Leonardo Murta" w:date="2013-07-06T20:20:00Z" w:initials="LM">
    <w:p w14:paraId="2F81A582" w14:textId="60DCADC9" w:rsidR="00AC05A2" w:rsidRDefault="00AC05A2">
      <w:pPr>
        <w:pStyle w:val="CommentText"/>
      </w:pPr>
      <w:r>
        <w:rPr>
          <w:rStyle w:val="CommentReference"/>
        </w:rPr>
        <w:annotationRef/>
      </w:r>
      <w:r>
        <w:t>Acho que pode mencionar aqui somente.</w:t>
      </w:r>
    </w:p>
  </w:comment>
  <w:comment w:id="216" w:author="Leonardo Murta" w:date="2013-07-06T20:32:00Z" w:initials="LM">
    <w:p w14:paraId="604A11DF" w14:textId="31E483ED" w:rsidR="00AC05A2" w:rsidRDefault="00AC05A2">
      <w:pPr>
        <w:pStyle w:val="CommentText"/>
      </w:pPr>
      <w:r>
        <w:rPr>
          <w:rStyle w:val="CommentReference"/>
        </w:rPr>
        <w:annotationRef/>
      </w:r>
      <w:r>
        <w:t>Não acho que isso seja limitação. Acho que está mais para trabalho futuro. Veja um comentário que fiz mais para frente diferenciando limitação de trabalho futuro.</w:t>
      </w:r>
    </w:p>
  </w:comment>
  <w:comment w:id="226" w:author="Leonardo Murta" w:date="2013-07-06T20:23:00Z" w:initials="LM">
    <w:p w14:paraId="1D96A631" w14:textId="3B0E10FD" w:rsidR="00AC05A2" w:rsidRDefault="00AC05A2">
      <w:pPr>
        <w:pStyle w:val="CommentText"/>
      </w:pPr>
      <w:r>
        <w:rPr>
          <w:rStyle w:val="CommentReference"/>
        </w:rPr>
        <w:annotationRef/>
      </w:r>
      <w:r>
        <w:t>Cite JSON tb.</w:t>
      </w:r>
    </w:p>
  </w:comment>
  <w:comment w:id="234" w:author="Leonardo Murta" w:date="2013-07-06T20:27:00Z" w:initials="LM">
    <w:p w14:paraId="3FEE51F8" w14:textId="24B82D3F" w:rsidR="00AC05A2" w:rsidRDefault="00AC05A2">
      <w:pPr>
        <w:pStyle w:val="CommentText"/>
      </w:pPr>
      <w:r>
        <w:rPr>
          <w:rStyle w:val="CommentReference"/>
        </w:rPr>
        <w:annotationRef/>
      </w:r>
      <w:r>
        <w:t>Isso não poderia ter sido citado em limitação: a necessidade de editar o código do Prov Viewer para aplicá-lo em outro jogo?</w:t>
      </w:r>
    </w:p>
  </w:comment>
  <w:comment w:id="235" w:author="Leonardo Murta" w:date="2013-07-06T20:31:00Z" w:initials="LM">
    <w:p w14:paraId="4D9FB2BA" w14:textId="33F34031" w:rsidR="00AC05A2" w:rsidRDefault="00AC05A2">
      <w:pPr>
        <w:pStyle w:val="CommentText"/>
      </w:pPr>
      <w:r>
        <w:rPr>
          <w:rStyle w:val="CommentReference"/>
        </w:rPr>
        <w:annotationRef/>
      </w:r>
      <w:r>
        <w:t xml:space="preserve">Repare a diferença de limitação para trabalho futuro: limitação é normalmente algo que vc queria ter feito, mas não fez. Trabalho futuro é algo que só é possível pela existência do que vc fez, e normalmente caberia em outra dissertação de mestrado ou tese de doutorado. Sendo assim, tanto esse quanto o parágrafo anterior deixaria só lá em limitações. É obvio que corrigir as limitações é um trabalho futuro, mas não se cita isso. O foco aqui é em coisas mais importantes de pesquisa. </w:t>
      </w:r>
    </w:p>
  </w:comment>
  <w:comment w:id="239" w:author="Leonardo Murta" w:date="2013-07-06T20:36:00Z" w:initials="LM">
    <w:p w14:paraId="1B0C63BD" w14:textId="543B4B39" w:rsidR="00AC05A2" w:rsidRDefault="00AC05A2">
      <w:pPr>
        <w:pStyle w:val="CommentText"/>
      </w:pPr>
      <w:r>
        <w:rPr>
          <w:rStyle w:val="CommentReference"/>
        </w:rPr>
        <w:annotationRef/>
      </w:r>
      <w:r>
        <w:t>Se for manter aqui (por mim, manteria), mude o discurso para vender como perspectiva e não limitação.</w:t>
      </w:r>
    </w:p>
  </w:comment>
  <w:comment w:id="249" w:author="Leonardo Murta" w:date="2013-07-06T20:39:00Z" w:initials="LM">
    <w:p w14:paraId="0248FD4F" w14:textId="51102244" w:rsidR="00AC05A2" w:rsidRDefault="00AC05A2">
      <w:pPr>
        <w:pStyle w:val="CommentText"/>
      </w:pPr>
      <w:r>
        <w:rPr>
          <w:rStyle w:val="CommentReference"/>
        </w:rPr>
        <w:annotationRef/>
      </w:r>
      <w:r>
        <w:t>Não entendi.</w:t>
      </w:r>
    </w:p>
  </w:comment>
  <w:comment w:id="255" w:author="Leonardo Murta" w:date="2013-07-06T20:41:00Z" w:initials="LM">
    <w:p w14:paraId="5055BE90" w14:textId="041A20FD" w:rsidR="00AC05A2" w:rsidRDefault="00AC05A2">
      <w:pPr>
        <w:pStyle w:val="CommentText"/>
      </w:pPr>
      <w:r>
        <w:rPr>
          <w:rStyle w:val="CommentReference"/>
        </w:rPr>
        <w:annotationRef/>
      </w:r>
      <w:r>
        <w:t>Rever! Coloque link só no que é de fato página web (que deve ser o mínimo possível). Se for artigo, livro, relatório técnico, etc. não coloque link.</w:t>
      </w:r>
    </w:p>
    <w:p w14:paraId="797047DF" w14:textId="77777777" w:rsidR="00AC05A2" w:rsidRDefault="00AC05A2">
      <w:pPr>
        <w:pStyle w:val="CommentText"/>
      </w:pPr>
    </w:p>
    <w:p w14:paraId="63823E87" w14:textId="61B5AF73" w:rsidR="00AC05A2" w:rsidRDefault="00AC05A2">
      <w:pPr>
        <w:pStyle w:val="CommentText"/>
      </w:pPr>
      <w:r>
        <w:t>Tire os “Proceeding of the”. Coloque só o Nome (Sigla).</w:t>
      </w:r>
    </w:p>
  </w:comment>
  <w:comment w:id="256" w:author="Kohwalter" w:date="2013-07-04T14:42:00Z" w:initials="K">
    <w:p w14:paraId="224192FE" w14:textId="77777777" w:rsidR="00AC05A2" w:rsidRDefault="00AC05A2">
      <w:pPr>
        <w:pStyle w:val="CommentText"/>
      </w:pPr>
      <w:r>
        <w:rPr>
          <w:rStyle w:val="CommentReference"/>
        </w:rPr>
        <w:annotationRef/>
      </w:r>
      <w:r>
        <w:t>No capitulo de experimento vc (Leo) pediu para colocar as perguntas no corpo do texto. No entanto, as perguntas estão no apêndice.</w:t>
      </w:r>
    </w:p>
    <w:p w14:paraId="48B0E5A7" w14:textId="77777777" w:rsidR="00AC05A2" w:rsidRDefault="00AC05A2">
      <w:pPr>
        <w:pStyle w:val="CommentText"/>
      </w:pPr>
    </w:p>
    <w:p w14:paraId="4567072B" w14:textId="77777777" w:rsidR="00AC05A2" w:rsidRDefault="00AC05A2">
      <w:pPr>
        <w:pStyle w:val="CommentText"/>
      </w:pPr>
      <w:r>
        <w:t>Talvez só mencionar no texto as perguntas que destacaram nos resultados (questões 3 e 9), dizendo que tipo de conhecimento elas requeriam do jogador?</w:t>
      </w:r>
    </w:p>
    <w:p w14:paraId="1C8ACBBF" w14:textId="77777777" w:rsidR="00AC05A2" w:rsidRDefault="00AC05A2">
      <w:pPr>
        <w:pStyle w:val="CommentText"/>
      </w:pPr>
    </w:p>
    <w:p w14:paraId="13B73109" w14:textId="77777777" w:rsidR="00AC05A2" w:rsidRDefault="00AC05A2">
      <w:pPr>
        <w:pStyle w:val="CommentText"/>
      </w:pPr>
      <w:r>
        <w:t>O cenário do experimento foi descrito no capitulo da implementação (o guiding example), e o vídeo vou colocar no gems, passando o link na dissertação como nota de rodapé</w:t>
      </w:r>
    </w:p>
  </w:comment>
  <w:comment w:id="257" w:author="Leonardo Murta" w:date="2013-07-06T20:47:00Z" w:initials="LM">
    <w:p w14:paraId="553FBC4B" w14:textId="1D86EDD7" w:rsidR="00AC05A2" w:rsidRDefault="00AC05A2">
      <w:pPr>
        <w:pStyle w:val="CommentText"/>
      </w:pPr>
      <w:r>
        <w:rPr>
          <w:rStyle w:val="CommentReference"/>
        </w:rPr>
        <w:annotationRef/>
      </w:r>
      <w:r>
        <w:t>Então... quando li lá senti muita falta do cenário e das perguntas. Acho que colocaria lá em uma tabela</w:t>
      </w:r>
      <w:r w:rsidR="00211636">
        <w:t>. Texto de apêndice é de leitura opcional. Essas perguntas não são, pois sem elas os resultados numéricos e os testes de hipóteses ficam sem sentido.</w:t>
      </w:r>
    </w:p>
    <w:p w14:paraId="5C5EFFDC" w14:textId="77777777" w:rsidR="00211636" w:rsidRDefault="00211636">
      <w:pPr>
        <w:pStyle w:val="CommentText"/>
      </w:pPr>
    </w:p>
    <w:p w14:paraId="438A81F3" w14:textId="7849FF18" w:rsidR="00211636" w:rsidRDefault="00211636">
      <w:pPr>
        <w:pStyle w:val="CommentText"/>
      </w:pPr>
      <w:r>
        <w:t>Ou seja: poderia manter o form aqui, mas listar as perguntas lá em uma tabela.</w:t>
      </w:r>
      <w:bookmarkStart w:id="258" w:name="_GoBack"/>
      <w:bookmarkEnd w:id="258"/>
    </w:p>
  </w:comment>
  <w:comment w:id="260" w:author="Kohwalter" w:date="2013-07-04T21:12:00Z" w:initials="K">
    <w:p w14:paraId="75E0E728" w14:textId="77777777" w:rsidR="00AC05A2" w:rsidRDefault="00AC05A2" w:rsidP="0004330D">
      <w:pPr>
        <w:pStyle w:val="CommentText"/>
      </w:pPr>
      <w:r>
        <w:rPr>
          <w:rStyle w:val="CommentReference"/>
        </w:rPr>
        <w:annotationRef/>
      </w:r>
      <w:r>
        <w:t>Fiquei na duvida se coloco esses gráficos...</w:t>
      </w:r>
    </w:p>
  </w:comment>
  <w:comment w:id="261" w:author="Leonardo Murta" w:date="2013-07-06T20:44:00Z" w:initials="LM">
    <w:p w14:paraId="449358EC" w14:textId="1F88916D" w:rsidR="00AC05A2" w:rsidRDefault="00AC05A2">
      <w:pPr>
        <w:pStyle w:val="CommentText"/>
      </w:pPr>
      <w:r>
        <w:rPr>
          <w:rStyle w:val="CommentReference"/>
        </w:rPr>
        <w:annotationRef/>
      </w:r>
      <w:r>
        <w:t>Acho que isso deveria aparecer no capítulo e não no apêndice. Quando vc citar sobre os participantes, poderia apresentar essas estatísticas.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1AEEA" w14:textId="77777777" w:rsidR="00AC05A2" w:rsidRDefault="00AC05A2" w:rsidP="007F777A">
      <w:pPr>
        <w:spacing w:line="240" w:lineRule="auto"/>
      </w:pPr>
      <w:r>
        <w:separator/>
      </w:r>
    </w:p>
  </w:endnote>
  <w:endnote w:type="continuationSeparator" w:id="0">
    <w:p w14:paraId="209D4B83" w14:textId="77777777" w:rsidR="00AC05A2" w:rsidRDefault="00AC05A2" w:rsidP="007F7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E9158" w14:textId="77777777" w:rsidR="00AC05A2" w:rsidRDefault="00AC05A2" w:rsidP="007F777A">
      <w:pPr>
        <w:spacing w:line="240" w:lineRule="auto"/>
      </w:pPr>
      <w:r>
        <w:separator/>
      </w:r>
    </w:p>
  </w:footnote>
  <w:footnote w:type="continuationSeparator" w:id="0">
    <w:p w14:paraId="649EED92" w14:textId="77777777" w:rsidR="00AC05A2" w:rsidRDefault="00AC05A2" w:rsidP="007F777A">
      <w:pPr>
        <w:spacing w:line="240" w:lineRule="auto"/>
      </w:pPr>
      <w:r>
        <w:continuationSeparator/>
      </w:r>
    </w:p>
  </w:footnote>
  <w:footnote w:id="1">
    <w:p w14:paraId="17175A92" w14:textId="77777777" w:rsidR="00AC05A2" w:rsidRPr="007F777A" w:rsidRDefault="00AC05A2">
      <w:pPr>
        <w:pStyle w:val="FootnoteText"/>
        <w:rPr>
          <w:lang w:val="en-US"/>
        </w:rPr>
      </w:pPr>
      <w:r>
        <w:rPr>
          <w:rStyle w:val="FootnoteReference"/>
        </w:rPr>
        <w:footnoteRef/>
      </w:r>
      <w:r w:rsidRPr="007F777A">
        <w:rPr>
          <w:lang w:val="en-US"/>
        </w:rPr>
        <w:t xml:space="preserve"> </w:t>
      </w:r>
      <w:r>
        <w:rPr>
          <w:lang w:val="en-US"/>
        </w:rPr>
        <w:t>G</w:t>
      </w:r>
      <w:r w:rsidRPr="00671801">
        <w:rPr>
          <w:lang w:val="en-US"/>
        </w:rPr>
        <w:t xml:space="preserve">ameplay is </w:t>
      </w:r>
      <w:r>
        <w:rPr>
          <w:lang w:val="en-US"/>
        </w:rPr>
        <w:t xml:space="preserve">defined as “the total experience provided by a game’s structure and mechanics” </w:t>
      </w:r>
      <w:r>
        <w:rPr>
          <w:lang w:val="en-US"/>
        </w:rPr>
        <w:fldChar w:fldCharType="begin"/>
      </w:r>
      <w:r>
        <w:rPr>
          <w:lang w:val="en-US"/>
        </w:rPr>
        <w:instrText xml:space="preserve"> ADDIN ZOTERO_ITEM CSL_CITATION {"citationID":"2e0r48iut0","properties":{"formattedCitation":"{\\rtf (THOMPSON, JIM \\i et al.\\i0{}, 2007)}","plainCitation":"(THOMPSON, JIM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Pr>
          <w:lang w:val="en-US"/>
        </w:rPr>
        <w:fldChar w:fldCharType="separate"/>
      </w:r>
      <w:r w:rsidRPr="00255539">
        <w:rPr>
          <w:rFonts w:cs="Times New Roman"/>
          <w:szCs w:val="24"/>
          <w:lang w:val="en-US"/>
        </w:rPr>
        <w:t xml:space="preserve">(THOMPSON, JIM </w:t>
      </w:r>
      <w:r w:rsidRPr="00255539">
        <w:rPr>
          <w:rFonts w:cs="Times New Roman"/>
          <w:i/>
          <w:iCs/>
          <w:szCs w:val="24"/>
          <w:lang w:val="en-US"/>
        </w:rPr>
        <w:t>et al.</w:t>
      </w:r>
      <w:r w:rsidRPr="00255539">
        <w:rPr>
          <w:rFonts w:cs="Times New Roman"/>
          <w:szCs w:val="24"/>
          <w:lang w:val="en-US"/>
        </w:rPr>
        <w:t>, 2007)</w:t>
      </w:r>
      <w:r>
        <w:rPr>
          <w:lang w:val="en-US"/>
        </w:rPr>
        <w:fldChar w:fldCharType="end"/>
      </w:r>
      <w:r>
        <w:rPr>
          <w:lang w:val="en-US"/>
        </w:rPr>
        <w:t>.</w:t>
      </w:r>
    </w:p>
  </w:footnote>
  <w:footnote w:id="2">
    <w:p w14:paraId="75FA40D1" w14:textId="77777777" w:rsidR="00AC05A2" w:rsidRPr="00750F08" w:rsidRDefault="00AC05A2">
      <w:pPr>
        <w:pStyle w:val="FootnoteText"/>
        <w:rPr>
          <w:lang w:val="en-US"/>
        </w:rPr>
      </w:pPr>
      <w:r>
        <w:rPr>
          <w:rStyle w:val="FootnoteReference"/>
        </w:rPr>
        <w:footnoteRef/>
      </w:r>
      <w:r w:rsidRPr="00750F08">
        <w:rPr>
          <w:lang w:val="en-US"/>
        </w:rPr>
        <w:t xml:space="preserve"> </w:t>
      </w:r>
      <w:r>
        <w:rPr>
          <w:lang w:val="en-US"/>
        </w:rPr>
        <w:t>AAA</w:t>
      </w:r>
      <w:del w:id="49" w:author="Leonardo Murta" w:date="2013-07-06T19:22:00Z">
        <w:r w:rsidDel="00360C2A">
          <w:rPr>
            <w:lang w:val="en-US"/>
          </w:rPr>
          <w:delText>,</w:delText>
        </w:r>
      </w:del>
      <w:r>
        <w:rPr>
          <w:lang w:val="en-US"/>
        </w:rPr>
        <w:t xml:space="preserve"> or triple-A</w:t>
      </w:r>
      <w:del w:id="50" w:author="Leonardo Murta" w:date="2013-07-06T19:22:00Z">
        <w:r w:rsidDel="00360C2A">
          <w:rPr>
            <w:lang w:val="en-US"/>
          </w:rPr>
          <w:delText>,</w:delText>
        </w:r>
      </w:del>
      <w:r>
        <w:rPr>
          <w:lang w:val="en-US"/>
        </w:rPr>
        <w:t xml:space="preserve"> game is a game developed by a large studio and funded by massive budget </w:t>
      </w:r>
      <w:r>
        <w:rPr>
          <w:lang w:val="en-US"/>
        </w:rPr>
        <w:fldChar w:fldCharType="begin"/>
      </w:r>
      <w:r>
        <w:rPr>
          <w:lang w:val="en-US"/>
        </w:rPr>
        <w:instrText xml:space="preserve"> ADDIN ZOTERO_ITEM CSL_CITATION {"citationID":"2m5t7212hg","properties":{"formattedCitation":"(SCHULTZ, 2006)","plainCitation":"(SCHULTZ, 2006)"},"citationItems":[{"id":226,"uris":["http://zotero.org/users/1122386/items/QXBPGB2M"],"uri":["http://zotero.org/users/1122386/items/QXBPGB2M"],"itemData":{"id":226,"type":"webpage","title":"AAA Game","container-title":"About.com Game Industry","abstract":"A high-quality title with a large budget.","URL":"http://gameindustry.about.com/od/glossary/g/Aaa-Game.htm","author":[{"family":"Schultz","given":"Warren"}],"issued":{"date-parts":[["2006"]]},"accessed":{"date-parts":[["2013",7,3]]}}}],"schema":"https://github.com/citation-style-language/schema/raw/master/csl-citation.json"} </w:instrText>
      </w:r>
      <w:r>
        <w:rPr>
          <w:lang w:val="en-US"/>
        </w:rPr>
        <w:fldChar w:fldCharType="separate"/>
      </w:r>
      <w:r w:rsidRPr="00560823">
        <w:rPr>
          <w:rFonts w:cs="Times New Roman"/>
          <w:lang w:val="en-US"/>
        </w:rPr>
        <w:t>(SCHULTZ, 2006)</w:t>
      </w:r>
      <w:r>
        <w:rPr>
          <w:lang w:val="en-US"/>
        </w:rPr>
        <w:fldChar w:fldCharType="end"/>
      </w:r>
      <w:r>
        <w:rPr>
          <w:lang w:val="en-US"/>
        </w:rPr>
        <w:t>.</w:t>
      </w:r>
    </w:p>
  </w:footnote>
  <w:footnote w:id="3">
    <w:p w14:paraId="1C959175" w14:textId="77777777" w:rsidR="00AC05A2" w:rsidRPr="00C207F8" w:rsidRDefault="00AC05A2">
      <w:pPr>
        <w:pStyle w:val="FootnoteText"/>
        <w:rPr>
          <w:lang w:val="en-US"/>
        </w:rPr>
      </w:pPr>
      <w:r>
        <w:rPr>
          <w:rStyle w:val="FootnoteReference"/>
        </w:rPr>
        <w:footnoteRef/>
      </w:r>
      <w:r w:rsidRPr="00C207F8">
        <w:rPr>
          <w:lang w:val="en-US"/>
        </w:rPr>
        <w:t xml:space="preserve"> </w:t>
      </w:r>
      <w:r>
        <w:rPr>
          <w:lang w:val="en-US"/>
        </w:rPr>
        <w:t>Georg Zoeller is the Lead Technical Designer for BioWare Austin.</w:t>
      </w:r>
    </w:p>
  </w:footnote>
  <w:footnote w:id="4">
    <w:p w14:paraId="30F9EEFA" w14:textId="77777777" w:rsidR="00AC05A2" w:rsidRPr="008F050C" w:rsidRDefault="00AC05A2" w:rsidP="00560823">
      <w:pPr>
        <w:pStyle w:val="FootnoteText"/>
        <w:rPr>
          <w:lang w:val="en-US"/>
        </w:rPr>
      </w:pPr>
      <w:r>
        <w:rPr>
          <w:rStyle w:val="FootnoteReference"/>
        </w:rPr>
        <w:footnoteRef/>
      </w:r>
      <w:r w:rsidRPr="008F050C">
        <w:rPr>
          <w:lang w:val="en-US"/>
        </w:rPr>
        <w:t xml:space="preserve"> </w:t>
      </w:r>
      <w:r>
        <w:rPr>
          <w:lang w:val="en-US"/>
        </w:rPr>
        <w:t xml:space="preserve">Game testing is a software testing process for detecting defects, also known as bugs, in the game and is directly related to quality control in games </w:t>
      </w:r>
      <w:r>
        <w:rPr>
          <w:lang w:val="en-US"/>
        </w:rPr>
        <w:fldChar w:fldCharType="begin"/>
      </w:r>
      <w:r>
        <w:rPr>
          <w:lang w:val="en-US"/>
        </w:rPr>
        <w:instrText xml:space="preserve"> ADDIN ZOTERO_ITEM CSL_CITATION {"citationID":"t3t0728h2","properties":{"formattedCitation":"(BATES, 2004)","plainCitation":"(BATES, 2004)"},"citationItems":[{"id":221,"uris":["http://zotero.org/users/1122386/items/45ZXXBCN"],"uri":["http://zotero.org/users/1122386/items/45ZXXBCN"],"itemData":{"id":221,"type":"book","title":"Game design the art &amp; business of creating games","publisher":"Thomson Course Technology","publisher-place":"Cambridge, Mass.","number-of-pages":"376","edition":"2","source":"Open WorldCat","event-place":"Cambridge, Mass.","URL":"http://site.ebrary.com/id/10073606","ISBN":"9781592004935  1592004938","shortTitle":"Game design","language":"English","author":[{"family":"Bates","given":"Bob"}],"issued":{"date-parts":[["2004"]]}}}],"schema":"https://github.com/citation-style-language/schema/raw/master/csl-citation.json"} </w:instrText>
      </w:r>
      <w:r>
        <w:rPr>
          <w:lang w:val="en-US"/>
        </w:rPr>
        <w:fldChar w:fldCharType="separate"/>
      </w:r>
      <w:r w:rsidRPr="00255539">
        <w:rPr>
          <w:rFonts w:cs="Times New Roman"/>
          <w:lang w:val="en-US"/>
        </w:rPr>
        <w:t>(BATES, 2004)</w:t>
      </w:r>
      <w:r>
        <w:rPr>
          <w:lang w:val="en-US"/>
        </w:rPr>
        <w:fldChar w:fldCharType="end"/>
      </w:r>
      <w:r>
        <w:rPr>
          <w:lang w:val="en-US"/>
        </w:rPr>
        <w:t>.</w:t>
      </w:r>
    </w:p>
  </w:footnote>
  <w:footnote w:id="5">
    <w:p w14:paraId="7F51AC81" w14:textId="77777777" w:rsidR="00AC05A2" w:rsidRPr="00157AB9" w:rsidRDefault="00AC05A2" w:rsidP="00560823">
      <w:pPr>
        <w:pStyle w:val="FootnoteText"/>
        <w:rPr>
          <w:lang w:val="en-US"/>
        </w:rPr>
      </w:pPr>
      <w:r>
        <w:rPr>
          <w:rStyle w:val="FootnoteReference"/>
        </w:rPr>
        <w:footnoteRef/>
      </w:r>
      <w:r w:rsidRPr="00157AB9">
        <w:rPr>
          <w:lang w:val="en-US"/>
        </w:rPr>
        <w:t xml:space="preserve"> </w:t>
      </w:r>
      <w:r>
        <w:rPr>
          <w:lang w:val="en-US"/>
        </w:rPr>
        <w:t xml:space="preserve">Playtesting is the process of exposing the game, before its release, to the intended audience in order to find bugs and design flaws </w:t>
      </w:r>
      <w:r>
        <w:rPr>
          <w:lang w:val="en-US"/>
        </w:rPr>
        <w:fldChar w:fldCharType="begin"/>
      </w:r>
      <w:r>
        <w:rPr>
          <w:lang w:val="en-US"/>
        </w:rPr>
        <w:instrText xml:space="preserve"> ADDIN ZOTERO_ITEM CSL_CITATION {"citationID":"h9cag998p","properties":{"formattedCitation":"(ISBISTER, 2008)","plainCitation":"(ISBISTER, 2008)"},"citationItems":[{"id":205,"uris":["http://zotero.org/users/1122386/items/S6ISGFGT"],"uri":["http://zotero.org/users/1122386/items/S6ISGFGT"],"itemData":{"id":205,"type":"book","title":"Game usability advancing the player experience","publisher":"Morgan Kaufmann ; Elsevier Science","publisher-place":"San Francisco, Calif.; Oxford","number-of-pages":"400","edition":"1","source":"Open WorldCat","event-place":"San Francisco, Calif.; Oxford","abstract":"Computers used to be for geeks. And geeks were fine with dealing with a difficult and finicky interface--they liked this--it was even a sort of badge of honor (e.g. the Unix geeks). But making the interface really intuitive and useful--think about the first Macintosh computers--took computers far far beyond the geek crowd. The Mac made HCI (human computer interaction) and usability very popular topics in the productivity software industry. Suddenly a new kind of experience was crucial to the success of software - the user experience. Now, 20 years later, developers are applying and extending these ideas to games. Game companies are now trying to take games beyond the 'hardcore' gamer market--the people who love challenge and are happy to master a complicated or highly genre-constrained interface. Right about now (with the growth of interest in casual games) game companies are truly realizing that usability matters, particularly to mainstream audiences. If it's not seamless and easy to use and engaging, players will just not stay to get to the 'good stuff'. By definition, usability is the ease with which people can emplo a particular tool in order to achieve a particular goal. Usability refers to a computer program's efficiency or elegance. This book gives game designers a better understanding of how player characteristics impact usability strategy, and offers specific methods and measures to employ in game usability practice. The book also includes practical advice on how to include usability in already tight development timelines, and how to advocate for usability and communicate results to higher-ups effectively. 1. AUTHORITATIVE: The book brings together the foremost experts in game usability, including great minds from Microsoft, Maxis, Sega, Ubisoft, Sony Online, Nintendo). 2. PRACTICAL: The book gives readers instantly applicable theory and tactics for designing game usability methods to improve and enhance games. Designers can pick methods to suit their needs (example Lazarro's 4 Fun Keys theory to help organize designer decisions.) 3. INSPIRING NEW TECHNIQUES: Contributors are at the vanguard of using physiological techniques (like measuring heart rate, tiny muscle movements, and so forth in players as they play) to measure success and game play experience - cutting-edge, future-facing techniques. 4. CAREER-ENHANCING: Suggestions included on selling usability to managers, and how best to report results.","URL":"http://www.sciencedirect.com/science/book/9780123744470","ISBN":"9780123744470 0123744474 9780080922423 0080922422","shortTitle":"Game Usability","language":"English","author":[{"family":"Isbister","given":"Katherine"}],"issued":{"date-parts":[["2008"]]}}}],"schema":"https://github.com/citation-style-language/schema/raw/master/csl-citation.json"} </w:instrText>
      </w:r>
      <w:r>
        <w:rPr>
          <w:lang w:val="en-US"/>
        </w:rPr>
        <w:fldChar w:fldCharType="separate"/>
      </w:r>
      <w:r w:rsidRPr="00255539">
        <w:rPr>
          <w:rFonts w:cs="Times New Roman"/>
          <w:sz w:val="24"/>
          <w:lang w:val="en-US"/>
        </w:rPr>
        <w:t>(ISBISTER, 2008)</w:t>
      </w:r>
      <w:r>
        <w:rPr>
          <w:lang w:val="en-US"/>
        </w:rPr>
        <w:fldChar w:fldCharType="end"/>
      </w:r>
      <w:r>
        <w:rPr>
          <w:lang w:val="en-US"/>
        </w:rPr>
        <w:t>. Playtesting differs from QA testing because it does not use professional testers, but actual players. It can be run as an open (commonly known as Beta Test in games) or closed playtesting (commonly known as Alpha Test in games).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90912" w14:textId="77777777" w:rsidR="00AC05A2" w:rsidRDefault="00AC05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31D2"/>
    <w:multiLevelType w:val="multilevel"/>
    <w:tmpl w:val="71D0C6FA"/>
    <w:lvl w:ilvl="0">
      <w:start w:val="1"/>
      <w:numFmt w:val="upperLetter"/>
      <w:lvlText w:val="%1."/>
      <w:lvlJc w:val="left"/>
      <w:pPr>
        <w:ind w:left="340" w:hanging="340"/>
      </w:pPr>
      <w:rPr>
        <w:rFonts w:hint="default"/>
      </w:rPr>
    </w:lvl>
    <w:lvl w:ilvl="1">
      <w:start w:val="1"/>
      <w:numFmt w:val="decimal"/>
      <w:pStyle w:val="Apendice2"/>
      <w:lvlText w:val="%1.%2."/>
      <w:lvlJc w:val="left"/>
      <w:pPr>
        <w:ind w:left="482" w:hanging="340"/>
      </w:pPr>
      <w:rPr>
        <w:rFonts w:hint="default"/>
      </w:rPr>
    </w:lvl>
    <w:lvl w:ilvl="2">
      <w:start w:val="1"/>
      <w:numFmt w:val="decimal"/>
      <w:pStyle w:val="Apendice3"/>
      <w:lvlText w:val="%1.%2.%3."/>
      <w:lvlJc w:val="left"/>
      <w:pPr>
        <w:ind w:left="340" w:hanging="340"/>
      </w:pPr>
      <w:rPr>
        <w:rFonts w:hint="default"/>
      </w:rPr>
    </w:lvl>
    <w:lvl w:ilvl="3">
      <w:start w:val="1"/>
      <w:numFmt w:val="decimal"/>
      <w:pStyle w:val="Apendice4"/>
      <w:lvlText w:val="%1.%2.%3.%4."/>
      <w:lvlJc w:val="left"/>
      <w:pPr>
        <w:ind w:left="340" w:hanging="340"/>
      </w:pPr>
      <w:rPr>
        <w:rFonts w:hint="default"/>
      </w:rPr>
    </w:lvl>
    <w:lvl w:ilvl="4">
      <w:start w:val="1"/>
      <w:numFmt w:val="decimal"/>
      <w:pStyle w:val="Apendice5"/>
      <w:lvlText w:val="%1.%2.%3.%4.%5."/>
      <w:lvlJc w:val="left"/>
      <w:pPr>
        <w:ind w:left="340" w:hanging="340"/>
      </w:pPr>
      <w:rPr>
        <w:rFonts w:hint="default"/>
      </w:rPr>
    </w:lvl>
    <w:lvl w:ilvl="5">
      <w:start w:val="1"/>
      <w:numFmt w:val="decimal"/>
      <w:pStyle w:val="Apendice6"/>
      <w:lvlText w:val="%1.%2.%3.%4.%5.%6."/>
      <w:lvlJc w:val="left"/>
      <w:pPr>
        <w:ind w:left="340" w:hanging="340"/>
      </w:pPr>
      <w:rPr>
        <w:rFonts w:hint="default"/>
      </w:rPr>
    </w:lvl>
    <w:lvl w:ilvl="6">
      <w:start w:val="1"/>
      <w:numFmt w:val="decimal"/>
      <w:pStyle w:val="Apendice7"/>
      <w:lvlText w:val="%1.%2.%3.%4.%5.%6.%7."/>
      <w:lvlJc w:val="left"/>
      <w:pPr>
        <w:ind w:left="340" w:hanging="340"/>
      </w:pPr>
      <w:rPr>
        <w:rFonts w:hint="default"/>
      </w:rPr>
    </w:lvl>
    <w:lvl w:ilvl="7">
      <w:start w:val="1"/>
      <w:numFmt w:val="decimal"/>
      <w:pStyle w:val="Apendice8"/>
      <w:lvlText w:val="%1.%2.%3.%4.%5.%6.%7.%8."/>
      <w:lvlJc w:val="left"/>
      <w:pPr>
        <w:ind w:left="340" w:hanging="340"/>
      </w:pPr>
      <w:rPr>
        <w:rFonts w:hint="default"/>
      </w:rPr>
    </w:lvl>
    <w:lvl w:ilvl="8">
      <w:start w:val="1"/>
      <w:numFmt w:val="decimal"/>
      <w:pStyle w:val="Apendice9"/>
      <w:lvlText w:val="%1.%2.%3.%4.%5.%6.%7.%8.%9."/>
      <w:lvlJc w:val="left"/>
      <w:pPr>
        <w:ind w:left="340" w:hanging="340"/>
      </w:pPr>
      <w:rPr>
        <w:rFont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2E8903C4"/>
    <w:multiLevelType w:val="hybridMultilevel"/>
    <w:tmpl w:val="69403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8424F"/>
    <w:multiLevelType w:val="hybridMultilevel"/>
    <w:tmpl w:val="20B2D3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4FBB7948"/>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00A47E5"/>
    <w:multiLevelType w:val="hybridMultilevel"/>
    <w:tmpl w:val="CF62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C5604"/>
    <w:multiLevelType w:val="multilevel"/>
    <w:tmpl w:val="3C2E34F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9182F7F"/>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C090C93"/>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0"/>
  </w:num>
  <w:num w:numId="7">
    <w:abstractNumId w:val="5"/>
  </w:num>
  <w:num w:numId="8">
    <w:abstractNumId w:val="7"/>
  </w:num>
  <w:num w:numId="9">
    <w:abstractNumId w:val="7"/>
    <w:lvlOverride w:ilvl="0">
      <w:startOverride w:val="1"/>
    </w:lvlOverride>
  </w:num>
  <w:num w:numId="10">
    <w:abstractNumId w:val="6"/>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3C04"/>
    <w:rsid w:val="00004009"/>
    <w:rsid w:val="00005960"/>
    <w:rsid w:val="00005AA1"/>
    <w:rsid w:val="000274F3"/>
    <w:rsid w:val="00031FDC"/>
    <w:rsid w:val="00034600"/>
    <w:rsid w:val="000378CA"/>
    <w:rsid w:val="00037A16"/>
    <w:rsid w:val="00041DA9"/>
    <w:rsid w:val="00042526"/>
    <w:rsid w:val="0004330D"/>
    <w:rsid w:val="000540A2"/>
    <w:rsid w:val="00056E0E"/>
    <w:rsid w:val="00070A8C"/>
    <w:rsid w:val="00072159"/>
    <w:rsid w:val="0007703C"/>
    <w:rsid w:val="0008578C"/>
    <w:rsid w:val="00087669"/>
    <w:rsid w:val="0009573D"/>
    <w:rsid w:val="000B02E0"/>
    <w:rsid w:val="000B3833"/>
    <w:rsid w:val="000E3AC0"/>
    <w:rsid w:val="000F3F68"/>
    <w:rsid w:val="00117BD5"/>
    <w:rsid w:val="00122A19"/>
    <w:rsid w:val="001236C5"/>
    <w:rsid w:val="00136C31"/>
    <w:rsid w:val="00136F12"/>
    <w:rsid w:val="001508D5"/>
    <w:rsid w:val="00150FB2"/>
    <w:rsid w:val="00152B51"/>
    <w:rsid w:val="001536B9"/>
    <w:rsid w:val="00157AB9"/>
    <w:rsid w:val="00162E08"/>
    <w:rsid w:val="00162EDA"/>
    <w:rsid w:val="00165A2E"/>
    <w:rsid w:val="00171BB4"/>
    <w:rsid w:val="00174761"/>
    <w:rsid w:val="00174931"/>
    <w:rsid w:val="00177DA6"/>
    <w:rsid w:val="00180F33"/>
    <w:rsid w:val="00184A21"/>
    <w:rsid w:val="001C2A32"/>
    <w:rsid w:val="001C398F"/>
    <w:rsid w:val="001C6913"/>
    <w:rsid w:val="001E1382"/>
    <w:rsid w:val="001F4E76"/>
    <w:rsid w:val="001F7B30"/>
    <w:rsid w:val="00210DA2"/>
    <w:rsid w:val="00211636"/>
    <w:rsid w:val="00214586"/>
    <w:rsid w:val="002151D0"/>
    <w:rsid w:val="002253FF"/>
    <w:rsid w:val="00234CEF"/>
    <w:rsid w:val="00236418"/>
    <w:rsid w:val="0023699C"/>
    <w:rsid w:val="00255539"/>
    <w:rsid w:val="00261FDC"/>
    <w:rsid w:val="00266FCE"/>
    <w:rsid w:val="00272E11"/>
    <w:rsid w:val="00280E7D"/>
    <w:rsid w:val="0028706A"/>
    <w:rsid w:val="00291DF4"/>
    <w:rsid w:val="00296BDD"/>
    <w:rsid w:val="002A6002"/>
    <w:rsid w:val="002B3B5C"/>
    <w:rsid w:val="002C6B57"/>
    <w:rsid w:val="002E3FEB"/>
    <w:rsid w:val="002F51B7"/>
    <w:rsid w:val="002F7C46"/>
    <w:rsid w:val="003048B9"/>
    <w:rsid w:val="00326203"/>
    <w:rsid w:val="003270F8"/>
    <w:rsid w:val="00332969"/>
    <w:rsid w:val="00344FC9"/>
    <w:rsid w:val="00347CF9"/>
    <w:rsid w:val="00347E41"/>
    <w:rsid w:val="00350418"/>
    <w:rsid w:val="0035231D"/>
    <w:rsid w:val="003601C8"/>
    <w:rsid w:val="00360C2A"/>
    <w:rsid w:val="0036376B"/>
    <w:rsid w:val="003800AA"/>
    <w:rsid w:val="00394E80"/>
    <w:rsid w:val="003952CD"/>
    <w:rsid w:val="003B048D"/>
    <w:rsid w:val="003B7C9F"/>
    <w:rsid w:val="003D4185"/>
    <w:rsid w:val="003D4DA1"/>
    <w:rsid w:val="003E0BF3"/>
    <w:rsid w:val="003E1764"/>
    <w:rsid w:val="00411FD5"/>
    <w:rsid w:val="00416544"/>
    <w:rsid w:val="0043296E"/>
    <w:rsid w:val="004344F8"/>
    <w:rsid w:val="004504EC"/>
    <w:rsid w:val="004523D1"/>
    <w:rsid w:val="00470342"/>
    <w:rsid w:val="004C38B1"/>
    <w:rsid w:val="004C7BB5"/>
    <w:rsid w:val="004E41A8"/>
    <w:rsid w:val="004E71A8"/>
    <w:rsid w:val="004F4972"/>
    <w:rsid w:val="004F4E0D"/>
    <w:rsid w:val="004F4FD2"/>
    <w:rsid w:val="00506E91"/>
    <w:rsid w:val="005120EE"/>
    <w:rsid w:val="005133B1"/>
    <w:rsid w:val="00517814"/>
    <w:rsid w:val="00530ED3"/>
    <w:rsid w:val="00531AB3"/>
    <w:rsid w:val="00532F40"/>
    <w:rsid w:val="00543336"/>
    <w:rsid w:val="0056017A"/>
    <w:rsid w:val="00560823"/>
    <w:rsid w:val="005642CA"/>
    <w:rsid w:val="00582DBF"/>
    <w:rsid w:val="005957F0"/>
    <w:rsid w:val="005B78FC"/>
    <w:rsid w:val="005C7BC8"/>
    <w:rsid w:val="005F2ADA"/>
    <w:rsid w:val="00600D04"/>
    <w:rsid w:val="00604A48"/>
    <w:rsid w:val="0060676F"/>
    <w:rsid w:val="00607C9C"/>
    <w:rsid w:val="00610935"/>
    <w:rsid w:val="00627319"/>
    <w:rsid w:val="0064482A"/>
    <w:rsid w:val="00652A0A"/>
    <w:rsid w:val="0066432D"/>
    <w:rsid w:val="00672010"/>
    <w:rsid w:val="00681AC6"/>
    <w:rsid w:val="00687419"/>
    <w:rsid w:val="006878E6"/>
    <w:rsid w:val="006D281A"/>
    <w:rsid w:val="006D6E16"/>
    <w:rsid w:val="006E133A"/>
    <w:rsid w:val="006F261E"/>
    <w:rsid w:val="007049AE"/>
    <w:rsid w:val="00705EA5"/>
    <w:rsid w:val="00710B7C"/>
    <w:rsid w:val="00740E89"/>
    <w:rsid w:val="007469ED"/>
    <w:rsid w:val="00750F08"/>
    <w:rsid w:val="007564BB"/>
    <w:rsid w:val="00761C6F"/>
    <w:rsid w:val="007710A8"/>
    <w:rsid w:val="00786F13"/>
    <w:rsid w:val="00786F2F"/>
    <w:rsid w:val="0079016E"/>
    <w:rsid w:val="007958AA"/>
    <w:rsid w:val="007B6341"/>
    <w:rsid w:val="007B72F0"/>
    <w:rsid w:val="007D615A"/>
    <w:rsid w:val="007D7DA9"/>
    <w:rsid w:val="007F1247"/>
    <w:rsid w:val="007F64DF"/>
    <w:rsid w:val="007F777A"/>
    <w:rsid w:val="0081369A"/>
    <w:rsid w:val="00851FBE"/>
    <w:rsid w:val="00855C51"/>
    <w:rsid w:val="0086293C"/>
    <w:rsid w:val="00871885"/>
    <w:rsid w:val="00892A39"/>
    <w:rsid w:val="00893E99"/>
    <w:rsid w:val="00894B60"/>
    <w:rsid w:val="008B25ED"/>
    <w:rsid w:val="008B6705"/>
    <w:rsid w:val="008D46EE"/>
    <w:rsid w:val="008D6741"/>
    <w:rsid w:val="008F050C"/>
    <w:rsid w:val="008F4EF9"/>
    <w:rsid w:val="00904B5D"/>
    <w:rsid w:val="00906236"/>
    <w:rsid w:val="00912FCD"/>
    <w:rsid w:val="0091406C"/>
    <w:rsid w:val="009255DB"/>
    <w:rsid w:val="00926564"/>
    <w:rsid w:val="009318EF"/>
    <w:rsid w:val="00952409"/>
    <w:rsid w:val="009802B6"/>
    <w:rsid w:val="00982FEC"/>
    <w:rsid w:val="00983ECD"/>
    <w:rsid w:val="00985ADE"/>
    <w:rsid w:val="009929B8"/>
    <w:rsid w:val="009969D4"/>
    <w:rsid w:val="009A1295"/>
    <w:rsid w:val="009A1B32"/>
    <w:rsid w:val="009A5D3A"/>
    <w:rsid w:val="009A6C01"/>
    <w:rsid w:val="009B3892"/>
    <w:rsid w:val="009B4367"/>
    <w:rsid w:val="009B571A"/>
    <w:rsid w:val="009C1EA8"/>
    <w:rsid w:val="009D53CB"/>
    <w:rsid w:val="009E1AF2"/>
    <w:rsid w:val="009E2A6E"/>
    <w:rsid w:val="009F0076"/>
    <w:rsid w:val="00A10BE9"/>
    <w:rsid w:val="00A438C9"/>
    <w:rsid w:val="00A5640C"/>
    <w:rsid w:val="00A75AD1"/>
    <w:rsid w:val="00A854EF"/>
    <w:rsid w:val="00A8681B"/>
    <w:rsid w:val="00AA4316"/>
    <w:rsid w:val="00AC05A2"/>
    <w:rsid w:val="00AC6038"/>
    <w:rsid w:val="00AE6A78"/>
    <w:rsid w:val="00AE7800"/>
    <w:rsid w:val="00AF2AB4"/>
    <w:rsid w:val="00AF486C"/>
    <w:rsid w:val="00AF5D65"/>
    <w:rsid w:val="00AF7E20"/>
    <w:rsid w:val="00B00635"/>
    <w:rsid w:val="00B013AB"/>
    <w:rsid w:val="00B0283A"/>
    <w:rsid w:val="00B1764E"/>
    <w:rsid w:val="00B2703E"/>
    <w:rsid w:val="00B31997"/>
    <w:rsid w:val="00B71DA4"/>
    <w:rsid w:val="00B902CB"/>
    <w:rsid w:val="00B91B65"/>
    <w:rsid w:val="00BA2495"/>
    <w:rsid w:val="00BA3775"/>
    <w:rsid w:val="00BA6197"/>
    <w:rsid w:val="00BB70A5"/>
    <w:rsid w:val="00BC1325"/>
    <w:rsid w:val="00BE22DE"/>
    <w:rsid w:val="00BF17BC"/>
    <w:rsid w:val="00C122B0"/>
    <w:rsid w:val="00C131F8"/>
    <w:rsid w:val="00C13CA8"/>
    <w:rsid w:val="00C1684F"/>
    <w:rsid w:val="00C20795"/>
    <w:rsid w:val="00C207F8"/>
    <w:rsid w:val="00C31448"/>
    <w:rsid w:val="00C323D0"/>
    <w:rsid w:val="00C32D0F"/>
    <w:rsid w:val="00C65EDA"/>
    <w:rsid w:val="00C74FE8"/>
    <w:rsid w:val="00C91F20"/>
    <w:rsid w:val="00C95E4F"/>
    <w:rsid w:val="00CA7988"/>
    <w:rsid w:val="00CB11B1"/>
    <w:rsid w:val="00CB67F5"/>
    <w:rsid w:val="00CB74E7"/>
    <w:rsid w:val="00CC30AA"/>
    <w:rsid w:val="00CE05DC"/>
    <w:rsid w:val="00CE25AE"/>
    <w:rsid w:val="00D03DAF"/>
    <w:rsid w:val="00D05A1D"/>
    <w:rsid w:val="00D118BB"/>
    <w:rsid w:val="00D12CBC"/>
    <w:rsid w:val="00D1449F"/>
    <w:rsid w:val="00D205F7"/>
    <w:rsid w:val="00D323B9"/>
    <w:rsid w:val="00D34031"/>
    <w:rsid w:val="00D343BE"/>
    <w:rsid w:val="00D36437"/>
    <w:rsid w:val="00D90A38"/>
    <w:rsid w:val="00DA2BBD"/>
    <w:rsid w:val="00DC4DD4"/>
    <w:rsid w:val="00DD24F7"/>
    <w:rsid w:val="00DF0926"/>
    <w:rsid w:val="00E04B5C"/>
    <w:rsid w:val="00E13592"/>
    <w:rsid w:val="00E5674B"/>
    <w:rsid w:val="00E659E0"/>
    <w:rsid w:val="00E671AC"/>
    <w:rsid w:val="00E7121D"/>
    <w:rsid w:val="00E82865"/>
    <w:rsid w:val="00E953E2"/>
    <w:rsid w:val="00EB2BB4"/>
    <w:rsid w:val="00EC4295"/>
    <w:rsid w:val="00ED4C2E"/>
    <w:rsid w:val="00ED5E4A"/>
    <w:rsid w:val="00ED7602"/>
    <w:rsid w:val="00EF7355"/>
    <w:rsid w:val="00F16324"/>
    <w:rsid w:val="00F178F6"/>
    <w:rsid w:val="00F34AF0"/>
    <w:rsid w:val="00F36BAE"/>
    <w:rsid w:val="00F379C1"/>
    <w:rsid w:val="00F4060E"/>
    <w:rsid w:val="00F40AA7"/>
    <w:rsid w:val="00F44DB6"/>
    <w:rsid w:val="00F5195B"/>
    <w:rsid w:val="00FB4476"/>
    <w:rsid w:val="00FC3C04"/>
    <w:rsid w:val="00FD1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3E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 w:type="paragraph" w:styleId="FootnoteText">
    <w:name w:val="footnote text"/>
    <w:basedOn w:val="Normal"/>
    <w:link w:val="FootnoteTextChar"/>
    <w:uiPriority w:val="99"/>
    <w:unhideWhenUsed/>
    <w:rsid w:val="007F777A"/>
    <w:pPr>
      <w:spacing w:line="240" w:lineRule="auto"/>
    </w:pPr>
    <w:rPr>
      <w:sz w:val="20"/>
      <w:szCs w:val="20"/>
    </w:rPr>
  </w:style>
  <w:style w:type="character" w:customStyle="1" w:styleId="FootnoteTextChar">
    <w:name w:val="Footnote Text Char"/>
    <w:basedOn w:val="DefaultParagraphFont"/>
    <w:link w:val="FootnoteText"/>
    <w:uiPriority w:val="99"/>
    <w:rsid w:val="007F777A"/>
    <w:rPr>
      <w:rFonts w:ascii="Times New Roman" w:hAnsi="Times New Roman"/>
      <w:sz w:val="20"/>
      <w:szCs w:val="20"/>
      <w:lang w:val="pt-BR"/>
    </w:rPr>
  </w:style>
  <w:style w:type="character" w:styleId="FootnoteReference">
    <w:name w:val="footnote reference"/>
    <w:basedOn w:val="DefaultParagraphFont"/>
    <w:uiPriority w:val="99"/>
    <w:semiHidden/>
    <w:unhideWhenUsed/>
    <w:rsid w:val="007F777A"/>
    <w:rPr>
      <w:vertAlign w:val="superscript"/>
    </w:rPr>
  </w:style>
  <w:style w:type="paragraph" w:styleId="Bibliography">
    <w:name w:val="Bibliography"/>
    <w:basedOn w:val="Normal"/>
    <w:next w:val="Normal"/>
    <w:uiPriority w:val="37"/>
    <w:unhideWhenUsed/>
    <w:rsid w:val="00347CF9"/>
    <w:pPr>
      <w:spacing w:after="240" w:line="240" w:lineRule="auto"/>
      <w:ind w:firstLine="0"/>
    </w:pPr>
  </w:style>
  <w:style w:type="paragraph" w:styleId="CommentSubject">
    <w:name w:val="annotation subject"/>
    <w:basedOn w:val="CommentText"/>
    <w:next w:val="CommentText"/>
    <w:link w:val="CommentSubjectChar"/>
    <w:uiPriority w:val="99"/>
    <w:semiHidden/>
    <w:unhideWhenUsed/>
    <w:rsid w:val="00F178F6"/>
    <w:rPr>
      <w:b/>
      <w:bCs/>
    </w:rPr>
  </w:style>
  <w:style w:type="character" w:customStyle="1" w:styleId="CommentSubjectChar">
    <w:name w:val="Comment Subject Char"/>
    <w:basedOn w:val="CommentTextChar"/>
    <w:link w:val="CommentSubject"/>
    <w:uiPriority w:val="99"/>
    <w:semiHidden/>
    <w:rsid w:val="00F178F6"/>
    <w:rPr>
      <w:rFonts w:ascii="Times New Roman" w:hAnsi="Times New Roman"/>
      <w:b/>
      <w:bCs/>
      <w:sz w:val="20"/>
      <w:szCs w:val="20"/>
      <w:lang w:val="pt-BR"/>
    </w:rPr>
  </w:style>
  <w:style w:type="paragraph" w:customStyle="1" w:styleId="Apendice2">
    <w:name w:val="Apendice 2"/>
    <w:basedOn w:val="Normal"/>
    <w:rsid w:val="00A854EF"/>
    <w:pPr>
      <w:numPr>
        <w:ilvl w:val="1"/>
        <w:numId w:val="5"/>
      </w:numPr>
    </w:pPr>
  </w:style>
  <w:style w:type="paragraph" w:customStyle="1" w:styleId="Apendice3">
    <w:name w:val="Apendice 3"/>
    <w:basedOn w:val="Normal"/>
    <w:rsid w:val="00A854EF"/>
    <w:pPr>
      <w:numPr>
        <w:ilvl w:val="2"/>
        <w:numId w:val="5"/>
      </w:numPr>
    </w:pPr>
  </w:style>
  <w:style w:type="paragraph" w:customStyle="1" w:styleId="Apendice4">
    <w:name w:val="Apendice 4"/>
    <w:basedOn w:val="Normal"/>
    <w:rsid w:val="00A854EF"/>
    <w:pPr>
      <w:numPr>
        <w:ilvl w:val="3"/>
        <w:numId w:val="5"/>
      </w:numPr>
    </w:pPr>
  </w:style>
  <w:style w:type="paragraph" w:customStyle="1" w:styleId="Apendice5">
    <w:name w:val="Apendice 5"/>
    <w:basedOn w:val="Normal"/>
    <w:rsid w:val="00A854EF"/>
    <w:pPr>
      <w:numPr>
        <w:ilvl w:val="4"/>
        <w:numId w:val="5"/>
      </w:numPr>
    </w:pPr>
  </w:style>
  <w:style w:type="paragraph" w:customStyle="1" w:styleId="Apendice6">
    <w:name w:val="Apendice 6"/>
    <w:basedOn w:val="Normal"/>
    <w:rsid w:val="00A854EF"/>
    <w:pPr>
      <w:numPr>
        <w:ilvl w:val="5"/>
        <w:numId w:val="5"/>
      </w:numPr>
    </w:pPr>
  </w:style>
  <w:style w:type="paragraph" w:customStyle="1" w:styleId="Apendice7">
    <w:name w:val="Apendice 7"/>
    <w:basedOn w:val="Normal"/>
    <w:rsid w:val="00A854EF"/>
    <w:pPr>
      <w:numPr>
        <w:ilvl w:val="6"/>
        <w:numId w:val="5"/>
      </w:numPr>
    </w:pPr>
  </w:style>
  <w:style w:type="paragraph" w:customStyle="1" w:styleId="Apendice8">
    <w:name w:val="Apendice 8"/>
    <w:basedOn w:val="Normal"/>
    <w:rsid w:val="00A854EF"/>
    <w:pPr>
      <w:numPr>
        <w:ilvl w:val="7"/>
        <w:numId w:val="5"/>
      </w:numPr>
    </w:pPr>
  </w:style>
  <w:style w:type="paragraph" w:customStyle="1" w:styleId="Apendice9">
    <w:name w:val="Apendice 9"/>
    <w:basedOn w:val="Normal"/>
    <w:rsid w:val="00A854EF"/>
    <w:pPr>
      <w:numPr>
        <w:ilvl w:val="8"/>
        <w:numId w:val="5"/>
      </w:numPr>
    </w:pPr>
  </w:style>
  <w:style w:type="paragraph" w:customStyle="1" w:styleId="ABNT2">
    <w:name w:val="ABNT_2"/>
    <w:basedOn w:val="Normal"/>
    <w:qFormat/>
    <w:rsid w:val="00A854EF"/>
    <w:pPr>
      <w:suppressAutoHyphens/>
      <w:spacing w:before="120" w:after="120"/>
      <w:ind w:firstLine="1134"/>
    </w:pPr>
    <w:rPr>
      <w:rFonts w:eastAsia="Calibri" w:cs="Times New Roman"/>
      <w:szCs w:val="24"/>
      <w:shd w:val="clear" w:color="auto" w:fill="FFFFFF"/>
      <w:lang w:eastAsia="ar-SA"/>
    </w:rPr>
  </w:style>
  <w:style w:type="numbering" w:customStyle="1" w:styleId="WWNum5">
    <w:name w:val="WWNum5"/>
    <w:basedOn w:val="NoList"/>
    <w:rsid w:val="00A854EF"/>
    <w:pPr>
      <w:numPr>
        <w:numId w:val="8"/>
      </w:numPr>
    </w:pPr>
  </w:style>
  <w:style w:type="paragraph" w:styleId="Header">
    <w:name w:val="header"/>
    <w:basedOn w:val="Normal"/>
    <w:link w:val="HeaderChar"/>
    <w:uiPriority w:val="99"/>
    <w:unhideWhenUsed/>
    <w:rsid w:val="00F40AA7"/>
    <w:pPr>
      <w:tabs>
        <w:tab w:val="center" w:pos="4680"/>
        <w:tab w:val="right" w:pos="9360"/>
      </w:tabs>
      <w:spacing w:line="240" w:lineRule="auto"/>
    </w:pPr>
  </w:style>
  <w:style w:type="character" w:customStyle="1" w:styleId="HeaderChar">
    <w:name w:val="Header Char"/>
    <w:basedOn w:val="DefaultParagraphFont"/>
    <w:link w:val="Header"/>
    <w:uiPriority w:val="99"/>
    <w:rsid w:val="00F40AA7"/>
    <w:rPr>
      <w:rFonts w:ascii="Times New Roman" w:hAnsi="Times New Roman"/>
      <w:sz w:val="24"/>
      <w:lang w:val="pt-BR"/>
    </w:rPr>
  </w:style>
  <w:style w:type="paragraph" w:styleId="Footer">
    <w:name w:val="footer"/>
    <w:basedOn w:val="Normal"/>
    <w:link w:val="FooterChar"/>
    <w:uiPriority w:val="99"/>
    <w:semiHidden/>
    <w:unhideWhenUsed/>
    <w:rsid w:val="00F40AA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0AA7"/>
    <w:rPr>
      <w:rFonts w:ascii="Times New Roman" w:hAnsi="Times New Roman"/>
      <w:sz w:val="24"/>
      <w:lang w:val="pt-BR"/>
    </w:rPr>
  </w:style>
  <w:style w:type="paragraph" w:styleId="Caption">
    <w:name w:val="caption"/>
    <w:basedOn w:val="Normal"/>
    <w:next w:val="Normal"/>
    <w:uiPriority w:val="35"/>
    <w:unhideWhenUsed/>
    <w:qFormat/>
    <w:rsid w:val="00F34AF0"/>
    <w:pPr>
      <w:spacing w:after="200" w:line="240" w:lineRule="auto"/>
    </w:pPr>
    <w:rPr>
      <w:b/>
      <w:bCs/>
      <w:color w:val="4F81BD" w:themeColor="accent1"/>
      <w:sz w:val="18"/>
      <w:szCs w:val="18"/>
    </w:rPr>
  </w:style>
  <w:style w:type="table" w:styleId="TableGrid">
    <w:name w:val="Table Grid"/>
    <w:basedOn w:val="TableNormal"/>
    <w:uiPriority w:val="59"/>
    <w:rsid w:val="004F4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262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262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8A43B8-3251-E74E-A745-DB40CC91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20</Pages>
  <Words>7300</Words>
  <Characters>41614</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Kohwalter</dc:creator>
  <cp:lastModifiedBy>Leonardo Murta</cp:lastModifiedBy>
  <cp:revision>202</cp:revision>
  <dcterms:created xsi:type="dcterms:W3CDTF">2013-07-01T17:55:00Z</dcterms:created>
  <dcterms:modified xsi:type="dcterms:W3CDTF">2013-07-06T23:47:00Z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id="wyvPsG8S"/&gt;&lt;style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