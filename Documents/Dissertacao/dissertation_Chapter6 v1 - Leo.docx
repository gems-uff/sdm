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006CE" w14:textId="77777777" w:rsidR="004B6C97" w:rsidRPr="001E187B" w:rsidRDefault="004B6C97" w:rsidP="004B6C97">
      <w:pPr>
        <w:pStyle w:val="Heading1"/>
        <w:rPr>
          <w:lang w:val="en-US"/>
        </w:rPr>
      </w:pPr>
      <w:bookmarkStart w:id="0" w:name="_Toc354161751"/>
      <w:r w:rsidRPr="001E187B">
        <w:rPr>
          <w:lang w:val="en-US"/>
        </w:rPr>
        <w:t>– Evaluation</w:t>
      </w:r>
      <w:bookmarkEnd w:id="0"/>
    </w:p>
    <w:p w14:paraId="5B21D9F0" w14:textId="77777777" w:rsidR="004B6C97" w:rsidRDefault="004B6C97" w:rsidP="004B6C97">
      <w:pPr>
        <w:pStyle w:val="Heading2"/>
        <w:rPr>
          <w:lang w:val="en-US"/>
        </w:rPr>
      </w:pPr>
      <w:bookmarkStart w:id="1" w:name="_Toc354161752"/>
      <w:r w:rsidRPr="001E187B">
        <w:rPr>
          <w:lang w:val="en-US"/>
        </w:rPr>
        <w:t>Introduction</w:t>
      </w:r>
      <w:bookmarkEnd w:id="1"/>
    </w:p>
    <w:p w14:paraId="3CB2A281" w14:textId="77777777" w:rsidR="00A01FF5" w:rsidRDefault="00A01FF5" w:rsidP="00A01FF5">
      <w:pPr>
        <w:rPr>
          <w:lang w:val="en-US"/>
        </w:rPr>
      </w:pPr>
      <w:r>
        <w:rPr>
          <w:lang w:val="en-US"/>
        </w:rPr>
        <w:t xml:space="preserve">The main motivation of this chapter is to answer the following research questions defined </w:t>
      </w:r>
      <w:del w:id="2" w:author="Leonardo Murta" w:date="2013-06-25T09:12:00Z">
        <w:r w:rsidDel="00D135CF">
          <w:rPr>
            <w:lang w:val="en-US"/>
          </w:rPr>
          <w:delText xml:space="preserve">at </w:delText>
        </w:r>
      </w:del>
      <w:ins w:id="3" w:author="Leonardo Murta" w:date="2013-06-25T09:12:00Z">
        <w:r w:rsidR="00D135CF">
          <w:rPr>
            <w:lang w:val="en-US"/>
          </w:rPr>
          <w:t xml:space="preserve">in </w:t>
        </w:r>
      </w:ins>
      <w:r>
        <w:rPr>
          <w:lang w:val="en-US"/>
        </w:rPr>
        <w:t>Chapter 1:</w:t>
      </w:r>
    </w:p>
    <w:p w14:paraId="2C11124B" w14:textId="77777777" w:rsidR="00763A2E" w:rsidRDefault="00763A2E" w:rsidP="00763A2E">
      <w:pPr>
        <w:pStyle w:val="ListParagraph"/>
        <w:numPr>
          <w:ilvl w:val="0"/>
          <w:numId w:val="2"/>
        </w:numPr>
        <w:rPr>
          <w:lang w:val="en-US"/>
        </w:rPr>
      </w:pPr>
      <w:commentRangeStart w:id="4"/>
      <w:del w:id="5" w:author="Leonardo Murta" w:date="2013-06-25T09:13:00Z">
        <w:r w:rsidDel="00D135CF">
          <w:rPr>
            <w:lang w:val="en-US"/>
          </w:rPr>
          <w:delText>Is it possible to use</w:delText>
        </w:r>
      </w:del>
      <w:ins w:id="6" w:author="Leonardo Murta" w:date="2013-06-25T09:13:00Z">
        <w:r w:rsidR="00D135CF">
          <w:rPr>
            <w:lang w:val="en-US"/>
          </w:rPr>
          <w:t>Does</w:t>
        </w:r>
      </w:ins>
      <w:r>
        <w:rPr>
          <w:lang w:val="en-US"/>
        </w:rPr>
        <w:t xml:space="preserve"> provenance</w:t>
      </w:r>
      <w:ins w:id="7" w:author="Leonardo Murta" w:date="2013-06-25T09:15:00Z">
        <w:r w:rsidR="00492CF7">
          <w:rPr>
            <w:lang w:val="en-US"/>
          </w:rPr>
          <w:t xml:space="preserve"> analysis</w:t>
        </w:r>
      </w:ins>
      <w:r>
        <w:rPr>
          <w:lang w:val="en-US"/>
        </w:rPr>
        <w:t xml:space="preserve"> </w:t>
      </w:r>
      <w:del w:id="8" w:author="Leonardo Murta" w:date="2013-06-25T09:13:00Z">
        <w:r w:rsidDel="00D135CF">
          <w:rPr>
            <w:lang w:val="en-US"/>
          </w:rPr>
          <w:delText>analysis in order to</w:delText>
        </w:r>
      </w:del>
      <w:ins w:id="9" w:author="Leonardo Murta" w:date="2013-06-25T09:13:00Z">
        <w:r w:rsidR="00D135CF">
          <w:rPr>
            <w:lang w:val="en-US"/>
          </w:rPr>
          <w:t>help to</w:t>
        </w:r>
      </w:ins>
      <w:r>
        <w:rPr>
          <w:lang w:val="en-US"/>
        </w:rPr>
        <w:t xml:space="preserve"> understand events </w:t>
      </w:r>
      <w:r w:rsidR="00A96065">
        <w:rPr>
          <w:lang w:val="en-US"/>
        </w:rPr>
        <w:t xml:space="preserve">that </w:t>
      </w:r>
      <w:del w:id="10" w:author="Leonardo Murta" w:date="2013-06-25T09:13:00Z">
        <w:r w:rsidDel="00D135CF">
          <w:rPr>
            <w:lang w:val="en-US"/>
          </w:rPr>
          <w:delText>transpired</w:delText>
        </w:r>
      </w:del>
      <w:ins w:id="11" w:author="Leonardo Murta" w:date="2013-06-25T09:13:00Z">
        <w:r w:rsidR="00D135CF">
          <w:rPr>
            <w:lang w:val="en-US"/>
          </w:rPr>
          <w:t>emerged</w:t>
        </w:r>
      </w:ins>
      <w:r>
        <w:rPr>
          <w:lang w:val="en-US"/>
        </w:rPr>
        <w:t xml:space="preserve"> during the game?</w:t>
      </w:r>
      <w:commentRangeEnd w:id="4"/>
      <w:r w:rsidR="00CE01C6">
        <w:rPr>
          <w:rStyle w:val="CommentReference"/>
        </w:rPr>
        <w:commentReference w:id="4"/>
      </w:r>
    </w:p>
    <w:p w14:paraId="25F7A283" w14:textId="46DA13AF" w:rsidR="00A01FF5" w:rsidRPr="001914E2" w:rsidRDefault="001914E2" w:rsidP="001914E2">
      <w:pPr>
        <w:pStyle w:val="ListParagraph"/>
        <w:numPr>
          <w:ilvl w:val="0"/>
          <w:numId w:val="2"/>
        </w:numPr>
        <w:rPr>
          <w:lang w:val="en-US"/>
        </w:rPr>
      </w:pPr>
      <w:r w:rsidRPr="001914E2">
        <w:rPr>
          <w:lang w:val="en-US"/>
        </w:rPr>
        <w:t xml:space="preserve">Is </w:t>
      </w:r>
      <w:ins w:id="12" w:author="Leonardo Murta" w:date="2013-06-25T09:15:00Z">
        <w:r w:rsidR="00492CF7">
          <w:rPr>
            <w:lang w:val="en-US"/>
          </w:rPr>
          <w:t xml:space="preserve">provenance analysis </w:t>
        </w:r>
      </w:ins>
      <w:del w:id="13" w:author="Leonardo Murta" w:date="2013-06-25T09:15:00Z">
        <w:r w:rsidRPr="001914E2" w:rsidDel="00492CF7">
          <w:rPr>
            <w:lang w:val="en-US"/>
          </w:rPr>
          <w:delText xml:space="preserve">it </w:delText>
        </w:r>
      </w:del>
      <w:r w:rsidRPr="001914E2">
        <w:rPr>
          <w:lang w:val="en-US"/>
        </w:rPr>
        <w:t xml:space="preserve">faster </w:t>
      </w:r>
      <w:ins w:id="14" w:author="Leonardo Murta" w:date="2013-06-25T09:15:00Z">
        <w:r w:rsidR="00492CF7">
          <w:rPr>
            <w:lang w:val="en-US"/>
          </w:rPr>
          <w:t xml:space="preserve">than </w:t>
        </w:r>
      </w:ins>
      <w:ins w:id="15" w:author="Leonardo Murta" w:date="2013-06-25T09:38:00Z">
        <w:r w:rsidR="005A6B0B">
          <w:rPr>
            <w:lang w:val="en-US"/>
          </w:rPr>
          <w:t xml:space="preserve">only </w:t>
        </w:r>
      </w:ins>
      <w:ins w:id="16" w:author="Leonardo Murta" w:date="2013-06-25T09:15:00Z">
        <w:r w:rsidR="00492CF7" w:rsidRPr="001914E2">
          <w:rPr>
            <w:lang w:val="en-US"/>
          </w:rPr>
          <w:t xml:space="preserve">watching a replay of the </w:t>
        </w:r>
        <w:r w:rsidR="00492CF7">
          <w:rPr>
            <w:lang w:val="en-US"/>
          </w:rPr>
          <w:t xml:space="preserve">game </w:t>
        </w:r>
        <w:r w:rsidR="00492CF7" w:rsidRPr="001914E2">
          <w:rPr>
            <w:lang w:val="en-US"/>
          </w:rPr>
          <w:t>session</w:t>
        </w:r>
      </w:ins>
      <w:del w:id="17" w:author="Leonardo Murta" w:date="2013-06-25T09:15:00Z">
        <w:r w:rsidR="00A01FF5" w:rsidRPr="001914E2" w:rsidDel="00492CF7">
          <w:rPr>
            <w:lang w:val="en-US"/>
          </w:rPr>
          <w:delText xml:space="preserve">to analyze the game by using provenance instead of watching a replay of the </w:delText>
        </w:r>
        <w:r w:rsidR="00D65810" w:rsidDel="00492CF7">
          <w:rPr>
            <w:lang w:val="en-US"/>
          </w:rPr>
          <w:delText xml:space="preserve">game </w:delText>
        </w:r>
        <w:r w:rsidR="00A01FF5" w:rsidRPr="001914E2" w:rsidDel="00492CF7">
          <w:rPr>
            <w:lang w:val="en-US"/>
          </w:rPr>
          <w:delText>session</w:delText>
        </w:r>
      </w:del>
      <w:r w:rsidR="00A01FF5" w:rsidRPr="001914E2">
        <w:rPr>
          <w:lang w:val="en-US"/>
        </w:rPr>
        <w:t>?</w:t>
      </w:r>
    </w:p>
    <w:p w14:paraId="28223835" w14:textId="3732056E" w:rsidR="00A01FF5" w:rsidRDefault="00C02DB9" w:rsidP="001914E2">
      <w:pPr>
        <w:pStyle w:val="ListParagraph"/>
        <w:numPr>
          <w:ilvl w:val="0"/>
          <w:numId w:val="2"/>
        </w:numPr>
        <w:rPr>
          <w:lang w:val="en-US"/>
        </w:rPr>
      </w:pPr>
      <w:del w:id="18" w:author="Leonardo Murta" w:date="2013-06-25T09:16:00Z">
        <w:r w:rsidDel="00594C2B">
          <w:rPr>
            <w:lang w:val="en-US"/>
          </w:rPr>
          <w:delText>Is</w:delText>
        </w:r>
        <w:r w:rsidR="001914E2" w:rsidRPr="001914E2" w:rsidDel="00594C2B">
          <w:rPr>
            <w:lang w:val="en-US"/>
          </w:rPr>
          <w:delText xml:space="preserve"> </w:delText>
        </w:r>
      </w:del>
      <w:ins w:id="19" w:author="Leonardo Murta" w:date="2013-06-25T09:22:00Z">
        <w:r w:rsidR="00CE01C6">
          <w:rPr>
            <w:lang w:val="en-US"/>
          </w:rPr>
          <w:t>Is</w:t>
        </w:r>
      </w:ins>
      <w:ins w:id="20" w:author="Leonardo Murta" w:date="2013-06-25T09:16:00Z">
        <w:r w:rsidR="00594C2B" w:rsidRPr="001914E2">
          <w:rPr>
            <w:lang w:val="en-US"/>
          </w:rPr>
          <w:t xml:space="preserve"> </w:t>
        </w:r>
        <w:r w:rsidR="00594C2B">
          <w:rPr>
            <w:lang w:val="en-US"/>
          </w:rPr>
          <w:t xml:space="preserve">provenance analysis </w:t>
        </w:r>
      </w:ins>
      <w:ins w:id="21" w:author="Leonardo Murta" w:date="2013-06-25T09:22:00Z">
        <w:r w:rsidR="00CE01C6">
          <w:rPr>
            <w:lang w:val="en-US"/>
          </w:rPr>
          <w:t xml:space="preserve">more accurate than </w:t>
        </w:r>
      </w:ins>
      <w:ins w:id="22" w:author="Leonardo Murta" w:date="2013-06-25T09:38:00Z">
        <w:r w:rsidR="005A6B0B">
          <w:rPr>
            <w:lang w:val="en-US"/>
          </w:rPr>
          <w:t xml:space="preserve">only </w:t>
        </w:r>
      </w:ins>
      <w:del w:id="23" w:author="Leonardo Murta" w:date="2013-06-25T09:23:00Z">
        <w:r w:rsidR="00A96065" w:rsidDel="00CE01C6">
          <w:rPr>
            <w:lang w:val="en-US"/>
          </w:rPr>
          <w:delText xml:space="preserve">it better to do </w:delText>
        </w:r>
        <w:r w:rsidR="00763A2E" w:rsidDel="00CE01C6">
          <w:rPr>
            <w:lang w:val="en-US"/>
          </w:rPr>
          <w:delText xml:space="preserve">provenance analysis </w:delText>
        </w:r>
        <w:r w:rsidR="00A96065" w:rsidDel="00CE01C6">
          <w:rPr>
            <w:lang w:val="en-US"/>
          </w:rPr>
          <w:delText xml:space="preserve">or </w:delText>
        </w:r>
        <w:r w:rsidR="003D3D71" w:rsidDel="00CE01C6">
          <w:rPr>
            <w:lang w:val="en-US"/>
          </w:rPr>
          <w:delText xml:space="preserve">to </w:delText>
        </w:r>
      </w:del>
      <w:r w:rsidR="00A96065">
        <w:rPr>
          <w:lang w:val="en-US"/>
        </w:rPr>
        <w:t>watch</w:t>
      </w:r>
      <w:ins w:id="24" w:author="Leonardo Murta" w:date="2013-06-25T09:23:00Z">
        <w:r w:rsidR="00CE01C6">
          <w:rPr>
            <w:lang w:val="en-US"/>
          </w:rPr>
          <w:t>ing</w:t>
        </w:r>
      </w:ins>
      <w:r w:rsidR="00A96065">
        <w:rPr>
          <w:lang w:val="en-US"/>
        </w:rPr>
        <w:t xml:space="preserve"> a</w:t>
      </w:r>
      <w:r w:rsidR="001914E2" w:rsidRPr="001914E2">
        <w:rPr>
          <w:lang w:val="en-US"/>
        </w:rPr>
        <w:t xml:space="preserve"> replay</w:t>
      </w:r>
      <w:r w:rsidR="00763A2E">
        <w:rPr>
          <w:lang w:val="en-US"/>
        </w:rPr>
        <w:t xml:space="preserve"> of </w:t>
      </w:r>
      <w:r w:rsidR="00A96065">
        <w:rPr>
          <w:lang w:val="en-US"/>
        </w:rPr>
        <w:t xml:space="preserve">the game </w:t>
      </w:r>
      <w:ins w:id="25" w:author="Leonardo Murta" w:date="2013-06-25T09:23:00Z">
        <w:r w:rsidR="00CE01C6">
          <w:rPr>
            <w:lang w:val="en-US"/>
          </w:rPr>
          <w:t>session</w:t>
        </w:r>
      </w:ins>
      <w:del w:id="26" w:author="Leonardo Murta" w:date="2013-06-25T09:23:00Z">
        <w:r w:rsidR="00A96065" w:rsidDel="00CE01C6">
          <w:rPr>
            <w:lang w:val="en-US"/>
          </w:rPr>
          <w:delText xml:space="preserve">to know how the events occurred </w:delText>
        </w:r>
        <w:r w:rsidR="003D3D71" w:rsidDel="00CE01C6">
          <w:rPr>
            <w:lang w:val="en-US"/>
          </w:rPr>
          <w:delText>in</w:delText>
        </w:r>
        <w:r w:rsidR="00A96065" w:rsidDel="00CE01C6">
          <w:rPr>
            <w:lang w:val="en-US"/>
          </w:rPr>
          <w:delText xml:space="preserve"> the game</w:delText>
        </w:r>
      </w:del>
      <w:r w:rsidR="001914E2" w:rsidRPr="001914E2">
        <w:rPr>
          <w:lang w:val="en-US"/>
        </w:rPr>
        <w:t>?</w:t>
      </w:r>
    </w:p>
    <w:p w14:paraId="43D32112" w14:textId="4C6D9A24" w:rsidR="00AA3634" w:rsidRDefault="006E53E0" w:rsidP="00A01FF5">
      <w:pPr>
        <w:rPr>
          <w:lang w:val="en-US"/>
        </w:rPr>
      </w:pPr>
      <w:r>
        <w:rPr>
          <w:lang w:val="en-US"/>
        </w:rPr>
        <w:t>To assess the possibility of using provenance analysis for improving understanding,</w:t>
      </w:r>
      <w:r w:rsidR="00AA3634">
        <w:rPr>
          <w:lang w:val="en-US"/>
        </w:rPr>
        <w:t xml:space="preserve"> </w:t>
      </w:r>
      <w:del w:id="27" w:author="Leonardo Murta" w:date="2013-06-25T09:17:00Z">
        <w:r w:rsidR="00AA3634" w:rsidDel="00594C2B">
          <w:rPr>
            <w:lang w:val="en-US"/>
          </w:rPr>
          <w:delText>it was necessary to</w:delText>
        </w:r>
      </w:del>
      <w:ins w:id="28" w:author="Leonardo Murta" w:date="2013-06-25T09:17:00Z">
        <w:r w:rsidR="00594C2B">
          <w:rPr>
            <w:lang w:val="en-US"/>
          </w:rPr>
          <w:t>we</w:t>
        </w:r>
      </w:ins>
      <w:r w:rsidR="00AA3634">
        <w:rPr>
          <w:lang w:val="en-US"/>
        </w:rPr>
        <w:t xml:space="preserve"> generate</w:t>
      </w:r>
      <w:ins w:id="29" w:author="Leonardo Murta" w:date="2013-06-25T09:17:00Z">
        <w:r w:rsidR="00594C2B">
          <w:rPr>
            <w:lang w:val="en-US"/>
          </w:rPr>
          <w:t>d</w:t>
        </w:r>
      </w:ins>
      <w:r w:rsidR="00AA3634">
        <w:rPr>
          <w:lang w:val="en-US"/>
        </w:rPr>
        <w:t xml:space="preserve"> a replay of a game session and compare</w:t>
      </w:r>
      <w:ins w:id="30" w:author="Leonardo Murta" w:date="2013-06-25T09:17:00Z">
        <w:r w:rsidR="00594C2B">
          <w:rPr>
            <w:lang w:val="en-US"/>
          </w:rPr>
          <w:t>d it</w:t>
        </w:r>
      </w:ins>
      <w:del w:id="31" w:author="Leonardo Murta" w:date="2013-06-25T09:17:00Z">
        <w:r w:rsidR="00AA3634" w:rsidDel="00594C2B">
          <w:rPr>
            <w:lang w:val="en-US"/>
          </w:rPr>
          <w:delText xml:space="preserve"> </w:delText>
        </w:r>
        <w:r w:rsidR="00AB1713" w:rsidDel="00594C2B">
          <w:rPr>
            <w:lang w:val="en-US"/>
          </w:rPr>
          <w:delText>a</w:delText>
        </w:r>
        <w:r w:rsidR="00AA3634" w:rsidDel="00594C2B">
          <w:rPr>
            <w:lang w:val="en-US"/>
          </w:rPr>
          <w:delText xml:space="preserve"> replay analysis</w:delText>
        </w:r>
      </w:del>
      <w:r w:rsidR="00AA3634">
        <w:rPr>
          <w:lang w:val="en-US"/>
        </w:rPr>
        <w:t xml:space="preserve"> with</w:t>
      </w:r>
      <w:del w:id="32" w:author="Leonardo Murta" w:date="2013-06-25T09:17:00Z">
        <w:r w:rsidR="00AA3634" w:rsidDel="00594C2B">
          <w:rPr>
            <w:lang w:val="en-US"/>
          </w:rPr>
          <w:delText xml:space="preserve"> a</w:delText>
        </w:r>
      </w:del>
      <w:r w:rsidR="00AA3634">
        <w:rPr>
          <w:lang w:val="en-US"/>
        </w:rPr>
        <w:t xml:space="preserve"> provenance analysis using a provenance graph. This comparison was conducted through a questionnaire containing specific questions about events</w:t>
      </w:r>
      <w:r w:rsidR="00AB1713">
        <w:rPr>
          <w:lang w:val="en-US"/>
        </w:rPr>
        <w:t xml:space="preserve"> that</w:t>
      </w:r>
      <w:r w:rsidR="00AA3634">
        <w:rPr>
          <w:lang w:val="en-US"/>
        </w:rPr>
        <w:t xml:space="preserve"> occurred during the game session. Volunteers were </w:t>
      </w:r>
      <w:ins w:id="33" w:author="Leonardo Murta" w:date="2013-06-25T09:18:00Z">
        <w:r w:rsidR="00F76775">
          <w:rPr>
            <w:lang w:val="en-US"/>
          </w:rPr>
          <w:t>divided into two groups</w:t>
        </w:r>
      </w:ins>
      <w:ins w:id="34" w:author="Leonardo Murta" w:date="2013-06-25T09:37:00Z">
        <w:r w:rsidR="008B5D58">
          <w:rPr>
            <w:lang w:val="en-US"/>
          </w:rPr>
          <w:t>: replay group and provenance group</w:t>
        </w:r>
      </w:ins>
      <w:ins w:id="35" w:author="Leonardo Murta" w:date="2013-06-25T09:18:00Z">
        <w:r w:rsidR="00F76775">
          <w:rPr>
            <w:lang w:val="en-US"/>
          </w:rPr>
          <w:t xml:space="preserve">. </w:t>
        </w:r>
      </w:ins>
      <w:ins w:id="36" w:author="Leonardo Murta" w:date="2013-06-25T09:36:00Z">
        <w:r w:rsidR="008B5D58">
          <w:rPr>
            <w:lang w:val="en-US"/>
          </w:rPr>
          <w:t xml:space="preserve">Both groups watched the replay of the game session. </w:t>
        </w:r>
      </w:ins>
      <w:ins w:id="37" w:author="Leonardo Murta" w:date="2013-06-25T09:37:00Z">
        <w:r w:rsidR="008B5D58">
          <w:rPr>
            <w:lang w:val="en-US"/>
          </w:rPr>
          <w:t xml:space="preserve">The </w:t>
        </w:r>
      </w:ins>
      <w:del w:id="38" w:author="Leonardo Murta" w:date="2013-06-25T09:37:00Z">
        <w:r w:rsidR="00AA3634" w:rsidDel="008B5D58">
          <w:rPr>
            <w:lang w:val="en-US"/>
          </w:rPr>
          <w:delText>required to watch the video</w:delText>
        </w:r>
      </w:del>
      <w:del w:id="39" w:author="Leonardo Murta" w:date="2013-06-25T09:36:00Z">
        <w:r w:rsidR="00AA3634" w:rsidDel="008B5D58">
          <w:rPr>
            <w:lang w:val="en-US"/>
          </w:rPr>
          <w:delText xml:space="preserve"> </w:delText>
        </w:r>
      </w:del>
      <w:del w:id="40" w:author="Leonardo Murta" w:date="2013-06-25T09:37:00Z">
        <w:r w:rsidR="00AA3634" w:rsidDel="008B5D58">
          <w:rPr>
            <w:lang w:val="en-US"/>
          </w:rPr>
          <w:delText xml:space="preserve">and </w:delText>
        </w:r>
      </w:del>
      <w:del w:id="41" w:author="Leonardo Murta" w:date="2013-06-25T09:20:00Z">
        <w:r w:rsidR="00AA3634" w:rsidDel="00363F60">
          <w:rPr>
            <w:lang w:val="en-US"/>
          </w:rPr>
          <w:delText xml:space="preserve">then </w:delText>
        </w:r>
      </w:del>
      <w:del w:id="42" w:author="Leonardo Murta" w:date="2013-06-25T09:37:00Z">
        <w:r w:rsidR="00AA3634" w:rsidDel="008B5D58">
          <w:rPr>
            <w:lang w:val="en-US"/>
          </w:rPr>
          <w:delText>answer the questionnaire</w:delText>
        </w:r>
      </w:del>
      <w:del w:id="43" w:author="Leonardo Murta" w:date="2013-06-25T09:20:00Z">
        <w:r w:rsidR="00AA3634" w:rsidDel="00F76775">
          <w:rPr>
            <w:lang w:val="en-US"/>
          </w:rPr>
          <w:delText xml:space="preserve"> </w:delText>
        </w:r>
      </w:del>
      <w:del w:id="44" w:author="Leonardo Murta" w:date="2013-06-25T09:19:00Z">
        <w:r w:rsidR="00AA3634" w:rsidDel="00F76775">
          <w:rPr>
            <w:lang w:val="en-US"/>
          </w:rPr>
          <w:delText xml:space="preserve">by consulting </w:delText>
        </w:r>
        <w:r w:rsidR="00AB1713" w:rsidDel="00F76775">
          <w:rPr>
            <w:lang w:val="en-US"/>
          </w:rPr>
          <w:delText>the video</w:delText>
        </w:r>
        <w:r w:rsidR="00AA3634" w:rsidDel="00F76775">
          <w:rPr>
            <w:lang w:val="en-US"/>
          </w:rPr>
          <w:delText xml:space="preserve"> </w:delText>
        </w:r>
      </w:del>
      <w:del w:id="45" w:author="Leonardo Murta" w:date="2013-06-25T09:20:00Z">
        <w:r w:rsidR="00AA3634" w:rsidDel="00F76775">
          <w:rPr>
            <w:lang w:val="en-US"/>
          </w:rPr>
          <w:delText xml:space="preserve">(denominated </w:delText>
        </w:r>
        <w:r w:rsidR="00AB1713" w:rsidDel="00F76775">
          <w:rPr>
            <w:lang w:val="en-US"/>
          </w:rPr>
          <w:delText>r</w:delText>
        </w:r>
        <w:r w:rsidR="00AA3634" w:rsidDel="00F76775">
          <w:rPr>
            <w:lang w:val="en-US"/>
          </w:rPr>
          <w:delText>eplay group)</w:delText>
        </w:r>
      </w:del>
      <w:ins w:id="46" w:author="Leonardo Murta" w:date="2013-06-25T09:20:00Z">
        <w:r w:rsidR="008B5D58">
          <w:rPr>
            <w:lang w:val="en-US"/>
          </w:rPr>
          <w:t>provenance group</w:t>
        </w:r>
      </w:ins>
      <w:ins w:id="47" w:author="Leonardo Murta" w:date="2013-06-25T09:19:00Z">
        <w:r w:rsidR="00F76775">
          <w:rPr>
            <w:lang w:val="en-US"/>
          </w:rPr>
          <w:t xml:space="preserve"> </w:t>
        </w:r>
      </w:ins>
      <w:ins w:id="48" w:author="Leonardo Murta" w:date="2013-06-25T09:39:00Z">
        <w:r w:rsidR="005A6B0B">
          <w:rPr>
            <w:lang w:val="en-US"/>
          </w:rPr>
          <w:t xml:space="preserve">also </w:t>
        </w:r>
      </w:ins>
      <w:ins w:id="49" w:author="Leonardo Murta" w:date="2013-06-25T09:37:00Z">
        <w:r w:rsidR="008B5D58">
          <w:rPr>
            <w:lang w:val="en-US"/>
          </w:rPr>
          <w:t>had access to</w:t>
        </w:r>
      </w:ins>
      <w:ins w:id="50" w:author="Leonardo Murta" w:date="2013-06-25T09:39:00Z">
        <w:r w:rsidR="005A6B0B">
          <w:rPr>
            <w:lang w:val="en-US"/>
          </w:rPr>
          <w:t xml:space="preserve"> the</w:t>
        </w:r>
      </w:ins>
      <w:ins w:id="51" w:author="Leonardo Murta" w:date="2013-06-25T09:37:00Z">
        <w:r w:rsidR="008B5D58">
          <w:rPr>
            <w:lang w:val="en-US"/>
          </w:rPr>
          <w:t xml:space="preserve"> </w:t>
        </w:r>
      </w:ins>
      <w:del w:id="52" w:author="Leonardo Murta" w:date="2013-06-25T09:19:00Z">
        <w:r w:rsidR="00AA3634" w:rsidDel="00F76775">
          <w:rPr>
            <w:lang w:val="en-US"/>
          </w:rPr>
          <w:delText xml:space="preserve"> or by</w:delText>
        </w:r>
      </w:del>
      <w:del w:id="53" w:author="Leonardo Murta" w:date="2013-06-25T09:37:00Z">
        <w:r w:rsidR="00AA3634" w:rsidDel="008B5D58">
          <w:rPr>
            <w:lang w:val="en-US"/>
          </w:rPr>
          <w:delText xml:space="preserve"> analy</w:delText>
        </w:r>
      </w:del>
      <w:del w:id="54" w:author="Leonardo Murta" w:date="2013-06-25T09:19:00Z">
        <w:r w:rsidR="00AA3634" w:rsidDel="00F76775">
          <w:rPr>
            <w:lang w:val="en-US"/>
          </w:rPr>
          <w:delText>zing</w:delText>
        </w:r>
      </w:del>
      <w:del w:id="55" w:author="Leonardo Murta" w:date="2013-06-25T09:37:00Z">
        <w:r w:rsidR="00AA3634" w:rsidDel="008B5D58">
          <w:rPr>
            <w:lang w:val="en-US"/>
          </w:rPr>
          <w:delText xml:space="preserve"> the </w:delText>
        </w:r>
      </w:del>
      <w:r w:rsidR="00AA3634">
        <w:rPr>
          <w:lang w:val="en-US"/>
        </w:rPr>
        <w:t>provenance graph</w:t>
      </w:r>
      <w:ins w:id="56" w:author="Leonardo Murta" w:date="2013-06-25T09:37:00Z">
        <w:r w:rsidR="008B5D58">
          <w:rPr>
            <w:lang w:val="en-US"/>
          </w:rPr>
          <w:t>. At the end, both groups</w:t>
        </w:r>
      </w:ins>
      <w:ins w:id="57" w:author="Leonardo Murta" w:date="2013-06-25T09:21:00Z">
        <w:r w:rsidR="00363F60">
          <w:rPr>
            <w:lang w:val="en-US"/>
          </w:rPr>
          <w:t xml:space="preserve"> </w:t>
        </w:r>
      </w:ins>
      <w:ins w:id="58" w:author="Leonardo Murta" w:date="2013-06-25T09:20:00Z">
        <w:r w:rsidR="00363F60">
          <w:rPr>
            <w:lang w:val="en-US"/>
          </w:rPr>
          <w:t>answer</w:t>
        </w:r>
      </w:ins>
      <w:ins w:id="59" w:author="Leonardo Murta" w:date="2013-06-25T09:38:00Z">
        <w:r w:rsidR="008B5D58">
          <w:rPr>
            <w:lang w:val="en-US"/>
          </w:rPr>
          <w:t>ed</w:t>
        </w:r>
      </w:ins>
      <w:ins w:id="60" w:author="Leonardo Murta" w:date="2013-06-25T09:20:00Z">
        <w:r w:rsidR="00363F60">
          <w:rPr>
            <w:lang w:val="en-US"/>
          </w:rPr>
          <w:t xml:space="preserve"> the questionnaire</w:t>
        </w:r>
      </w:ins>
      <w:del w:id="61" w:author="Leonardo Murta" w:date="2013-06-25T09:19:00Z">
        <w:r w:rsidR="00AA3634" w:rsidDel="00F76775">
          <w:rPr>
            <w:lang w:val="en-US"/>
          </w:rPr>
          <w:delText xml:space="preserve"> (denominated </w:delText>
        </w:r>
        <w:r w:rsidR="00AB1713" w:rsidDel="00F76775">
          <w:rPr>
            <w:lang w:val="en-US"/>
          </w:rPr>
          <w:delText>p</w:delText>
        </w:r>
        <w:r w:rsidR="00AA3634" w:rsidDel="00F76775">
          <w:rPr>
            <w:lang w:val="en-US"/>
          </w:rPr>
          <w:delText>rovenance group)</w:delText>
        </w:r>
      </w:del>
      <w:r w:rsidR="00AA3634">
        <w:rPr>
          <w:lang w:val="en-US"/>
        </w:rPr>
        <w:t>.</w:t>
      </w:r>
    </w:p>
    <w:p w14:paraId="15A884E3" w14:textId="77777777" w:rsidR="001914E2" w:rsidRDefault="00AA3634" w:rsidP="00A01FF5">
      <w:pPr>
        <w:rPr>
          <w:lang w:val="en-US"/>
        </w:rPr>
      </w:pPr>
      <w:r>
        <w:rPr>
          <w:lang w:val="en-US"/>
        </w:rPr>
        <w:t xml:space="preserve">Lastly, </w:t>
      </w:r>
      <w:ins w:id="62" w:author="Leonardo Murta" w:date="2013-06-25T09:21:00Z">
        <w:r w:rsidR="00363F60">
          <w:rPr>
            <w:lang w:val="en-US"/>
          </w:rPr>
          <w:t xml:space="preserve">we used two metrics </w:t>
        </w:r>
      </w:ins>
      <w:r>
        <w:rPr>
          <w:lang w:val="en-US"/>
        </w:rPr>
        <w:t>to compare the results obtained by both groups</w:t>
      </w:r>
      <w:del w:id="63" w:author="Leonardo Murta" w:date="2013-06-25T09:21:00Z">
        <w:r w:rsidDel="00363F60">
          <w:rPr>
            <w:lang w:val="en-US"/>
          </w:rPr>
          <w:delText>, we utilized two metrics</w:delText>
        </w:r>
      </w:del>
      <w:r>
        <w:rPr>
          <w:lang w:val="en-US"/>
        </w:rPr>
        <w:t xml:space="preserve">: accuracy and time. The first metric, accuracy, </w:t>
      </w:r>
      <w:r w:rsidR="00F51492">
        <w:rPr>
          <w:lang w:val="en-US"/>
        </w:rPr>
        <w:t>has the intention to verify the answers provided by both groups. The second metric, time, is used to measure the time each volunteer took to answer all questions in the questionnaire, thus allowing to know which method (replay or provenance) is faster.</w:t>
      </w:r>
    </w:p>
    <w:p w14:paraId="7CFEA7AB" w14:textId="6565B90B" w:rsidR="00F51492" w:rsidRDefault="00F51492" w:rsidP="00A01FF5">
      <w:pPr>
        <w:rPr>
          <w:lang w:val="en-US"/>
        </w:rPr>
      </w:pPr>
      <w:r>
        <w:rPr>
          <w:lang w:val="en-US"/>
        </w:rPr>
        <w:t xml:space="preserve">This chapter is organized as follows: Section </w:t>
      </w:r>
      <w:r w:rsidR="00A135D0">
        <w:rPr>
          <w:lang w:val="en-US"/>
        </w:rPr>
        <w:fldChar w:fldCharType="begin"/>
      </w:r>
      <w:r>
        <w:rPr>
          <w:lang w:val="en-US"/>
        </w:rPr>
        <w:instrText xml:space="preserve"> REF _Ref358651554 \r \h </w:instrText>
      </w:r>
      <w:r w:rsidR="00A135D0">
        <w:rPr>
          <w:lang w:val="en-US"/>
        </w:rPr>
      </w:r>
      <w:r w:rsidR="00A135D0">
        <w:rPr>
          <w:lang w:val="en-US"/>
        </w:rPr>
        <w:fldChar w:fldCharType="separate"/>
      </w:r>
      <w:r w:rsidR="00B919CC">
        <w:rPr>
          <w:lang w:val="en-US"/>
        </w:rPr>
        <w:t>6.2</w:t>
      </w:r>
      <w:r w:rsidR="00A135D0">
        <w:rPr>
          <w:lang w:val="en-US"/>
        </w:rPr>
        <w:fldChar w:fldCharType="end"/>
      </w:r>
      <w:r>
        <w:rPr>
          <w:lang w:val="en-US"/>
        </w:rPr>
        <w:t xml:space="preserve"> describes details about the experiment planning. Section </w:t>
      </w:r>
      <w:r w:rsidR="00A135D0">
        <w:rPr>
          <w:lang w:val="en-US"/>
        </w:rPr>
        <w:fldChar w:fldCharType="begin"/>
      </w:r>
      <w:r>
        <w:rPr>
          <w:lang w:val="en-US"/>
        </w:rPr>
        <w:instrText xml:space="preserve"> REF _Ref358651579 \r \h </w:instrText>
      </w:r>
      <w:r w:rsidR="00A135D0">
        <w:rPr>
          <w:lang w:val="en-US"/>
        </w:rPr>
      </w:r>
      <w:r w:rsidR="00A135D0">
        <w:rPr>
          <w:lang w:val="en-US"/>
        </w:rPr>
        <w:fldChar w:fldCharType="separate"/>
      </w:r>
      <w:r w:rsidR="00B919CC">
        <w:rPr>
          <w:lang w:val="en-US"/>
        </w:rPr>
        <w:t>6.3</w:t>
      </w:r>
      <w:r w:rsidR="00A135D0">
        <w:rPr>
          <w:lang w:val="en-US"/>
        </w:rPr>
        <w:fldChar w:fldCharType="end"/>
      </w:r>
      <w:r>
        <w:rPr>
          <w:lang w:val="en-US"/>
        </w:rPr>
        <w:t xml:space="preserve"> explains the experiment execution, while section </w:t>
      </w:r>
      <w:r w:rsidR="00A135D0">
        <w:rPr>
          <w:lang w:val="en-US"/>
        </w:rPr>
        <w:fldChar w:fldCharType="begin"/>
      </w:r>
      <w:r>
        <w:rPr>
          <w:lang w:val="en-US"/>
        </w:rPr>
        <w:instrText xml:space="preserve"> REF _Ref358651597 \r \h </w:instrText>
      </w:r>
      <w:r w:rsidR="00A135D0">
        <w:rPr>
          <w:lang w:val="en-US"/>
        </w:rPr>
      </w:r>
      <w:r w:rsidR="00A135D0">
        <w:rPr>
          <w:lang w:val="en-US"/>
        </w:rPr>
        <w:fldChar w:fldCharType="separate"/>
      </w:r>
      <w:r w:rsidR="00B919CC">
        <w:rPr>
          <w:lang w:val="en-US"/>
        </w:rPr>
        <w:t>6.4</w:t>
      </w:r>
      <w:r w:rsidR="00A135D0">
        <w:rPr>
          <w:lang w:val="en-US"/>
        </w:rPr>
        <w:fldChar w:fldCharType="end"/>
      </w:r>
      <w:r>
        <w:rPr>
          <w:lang w:val="en-US"/>
        </w:rPr>
        <w:t xml:space="preserve"> provides a statistical analysis by detailing tests, their results</w:t>
      </w:r>
      <w:ins w:id="64" w:author="Leonardo Murta" w:date="2013-06-25T09:24:00Z">
        <w:r w:rsidR="003E263E">
          <w:rPr>
            <w:lang w:val="en-US"/>
          </w:rPr>
          <w:t>,</w:t>
        </w:r>
      </w:ins>
      <w:r>
        <w:rPr>
          <w:lang w:val="en-US"/>
        </w:rPr>
        <w:t xml:space="preserve"> and conclusions on the </w:t>
      </w:r>
      <w:ins w:id="65" w:author="Leonardo Murta" w:date="2013-06-25T09:25:00Z">
        <w:r w:rsidR="003E263E">
          <w:rPr>
            <w:lang w:val="en-US"/>
          </w:rPr>
          <w:t xml:space="preserve">obtained </w:t>
        </w:r>
      </w:ins>
      <w:r>
        <w:rPr>
          <w:lang w:val="en-US"/>
        </w:rPr>
        <w:t>data</w:t>
      </w:r>
      <w:del w:id="66" w:author="Leonardo Murta" w:date="2013-06-25T09:25:00Z">
        <w:r w:rsidDel="003E263E">
          <w:rPr>
            <w:lang w:val="en-US"/>
          </w:rPr>
          <w:delText xml:space="preserve"> obtained</w:delText>
        </w:r>
      </w:del>
      <w:r>
        <w:rPr>
          <w:lang w:val="en-US"/>
        </w:rPr>
        <w:t xml:space="preserve">. Section </w:t>
      </w:r>
      <w:r w:rsidR="00A135D0">
        <w:rPr>
          <w:lang w:val="en-US"/>
        </w:rPr>
        <w:fldChar w:fldCharType="begin"/>
      </w:r>
      <w:r>
        <w:rPr>
          <w:lang w:val="en-US"/>
        </w:rPr>
        <w:instrText xml:space="preserve"> REF _Ref358651691 \r \h </w:instrText>
      </w:r>
      <w:r w:rsidR="00A135D0">
        <w:rPr>
          <w:lang w:val="en-US"/>
        </w:rPr>
      </w:r>
      <w:r w:rsidR="00A135D0">
        <w:rPr>
          <w:lang w:val="en-US"/>
        </w:rPr>
        <w:fldChar w:fldCharType="separate"/>
      </w:r>
      <w:r w:rsidR="00B919CC">
        <w:rPr>
          <w:lang w:val="en-US"/>
        </w:rPr>
        <w:t>6.5</w:t>
      </w:r>
      <w:r w:rsidR="00A135D0">
        <w:rPr>
          <w:lang w:val="en-US"/>
        </w:rPr>
        <w:fldChar w:fldCharType="end"/>
      </w:r>
      <w:r>
        <w:rPr>
          <w:lang w:val="en-US"/>
        </w:rPr>
        <w:t xml:space="preserve"> </w:t>
      </w:r>
      <w:del w:id="67" w:author="Leonardo Murta" w:date="2013-06-25T09:25:00Z">
        <w:r w:rsidDel="003E263E">
          <w:rPr>
            <w:lang w:val="en-US"/>
          </w:rPr>
          <w:delText xml:space="preserve">describes </w:delText>
        </w:r>
      </w:del>
      <w:ins w:id="68" w:author="Leonardo Murta" w:date="2013-06-25T09:25:00Z">
        <w:r w:rsidR="003E263E">
          <w:rPr>
            <w:lang w:val="en-US"/>
          </w:rPr>
          <w:t xml:space="preserve">discusses some </w:t>
        </w:r>
      </w:ins>
      <w:r>
        <w:rPr>
          <w:lang w:val="en-US"/>
        </w:rPr>
        <w:t xml:space="preserve">threats to validity of the experiment. Lastly, Section </w:t>
      </w:r>
      <w:r w:rsidR="00A135D0">
        <w:rPr>
          <w:lang w:val="en-US"/>
        </w:rPr>
        <w:fldChar w:fldCharType="begin"/>
      </w:r>
      <w:r>
        <w:rPr>
          <w:lang w:val="en-US"/>
        </w:rPr>
        <w:instrText xml:space="preserve"> REF _Ref358651727 \r \h </w:instrText>
      </w:r>
      <w:r w:rsidR="00A135D0">
        <w:rPr>
          <w:lang w:val="en-US"/>
        </w:rPr>
      </w:r>
      <w:r w:rsidR="00A135D0">
        <w:rPr>
          <w:lang w:val="en-US"/>
        </w:rPr>
        <w:fldChar w:fldCharType="separate"/>
      </w:r>
      <w:r w:rsidR="00B919CC">
        <w:rPr>
          <w:lang w:val="en-US"/>
        </w:rPr>
        <w:t>6.6</w:t>
      </w:r>
      <w:r w:rsidR="00A135D0">
        <w:rPr>
          <w:lang w:val="en-US"/>
        </w:rPr>
        <w:fldChar w:fldCharType="end"/>
      </w:r>
      <w:r>
        <w:rPr>
          <w:lang w:val="en-US"/>
        </w:rPr>
        <w:t xml:space="preserve"> presents the final considerations of this chapter.</w:t>
      </w:r>
    </w:p>
    <w:p w14:paraId="50733598" w14:textId="77777777" w:rsidR="004B6C97" w:rsidRDefault="004B6C97" w:rsidP="004B6C97">
      <w:pPr>
        <w:pStyle w:val="Heading2"/>
        <w:rPr>
          <w:rStyle w:val="TabelaChar"/>
          <w:lang w:val="en-US"/>
        </w:rPr>
      </w:pPr>
      <w:bookmarkStart w:id="69" w:name="_Toc354161753"/>
      <w:bookmarkStart w:id="70" w:name="_Ref358651554"/>
      <w:r w:rsidRPr="001E187B">
        <w:rPr>
          <w:rStyle w:val="TabelaChar"/>
          <w:lang w:val="en-US"/>
        </w:rPr>
        <w:t>Experiment Planning</w:t>
      </w:r>
      <w:bookmarkEnd w:id="69"/>
      <w:bookmarkEnd w:id="70"/>
    </w:p>
    <w:p w14:paraId="6EDBE667" w14:textId="77777777" w:rsidR="00721C86" w:rsidRDefault="003F1975" w:rsidP="00763A2E">
      <w:pPr>
        <w:rPr>
          <w:lang w:val="en-US"/>
        </w:rPr>
      </w:pPr>
      <w:commentRangeStart w:id="71"/>
      <w:r>
        <w:rPr>
          <w:lang w:val="en-US"/>
        </w:rPr>
        <w:t>It is necessary to analyze a game session i</w:t>
      </w:r>
      <w:r w:rsidR="002049BD">
        <w:rPr>
          <w:lang w:val="en-US"/>
        </w:rPr>
        <w:t xml:space="preserve">n order to verify the possibility of using provenance </w:t>
      </w:r>
      <w:r w:rsidR="0014542E">
        <w:rPr>
          <w:lang w:val="en-US"/>
        </w:rPr>
        <w:t>for</w:t>
      </w:r>
      <w:r w:rsidR="002049BD">
        <w:rPr>
          <w:lang w:val="en-US"/>
        </w:rPr>
        <w:t xml:space="preserve"> aid</w:t>
      </w:r>
      <w:r w:rsidR="0014542E">
        <w:rPr>
          <w:lang w:val="en-US"/>
        </w:rPr>
        <w:t>ing</w:t>
      </w:r>
      <w:r w:rsidR="002049BD">
        <w:rPr>
          <w:lang w:val="en-US"/>
        </w:rPr>
        <w:t xml:space="preserve"> </w:t>
      </w:r>
      <w:r w:rsidR="0014542E">
        <w:rPr>
          <w:lang w:val="en-US"/>
        </w:rPr>
        <w:t xml:space="preserve">in </w:t>
      </w:r>
      <w:r w:rsidR="002049BD">
        <w:rPr>
          <w:lang w:val="en-US"/>
        </w:rPr>
        <w:t xml:space="preserve">understanding </w:t>
      </w:r>
      <w:r w:rsidR="0014542E">
        <w:rPr>
          <w:lang w:val="en-US"/>
        </w:rPr>
        <w:t>the</w:t>
      </w:r>
      <w:r>
        <w:rPr>
          <w:lang w:val="en-US"/>
        </w:rPr>
        <w:t xml:space="preserve"> events in a game</w:t>
      </w:r>
      <w:r w:rsidR="002049BD">
        <w:rPr>
          <w:lang w:val="en-US"/>
        </w:rPr>
        <w:t xml:space="preserve">. </w:t>
      </w:r>
      <w:commentRangeEnd w:id="71"/>
      <w:r w:rsidR="00817C83">
        <w:rPr>
          <w:rStyle w:val="CommentReference"/>
        </w:rPr>
        <w:commentReference w:id="71"/>
      </w:r>
      <w:commentRangeStart w:id="72"/>
      <w:r w:rsidR="002049BD">
        <w:rPr>
          <w:lang w:val="en-US"/>
        </w:rPr>
        <w:t xml:space="preserve">Initially, </w:t>
      </w:r>
      <w:r>
        <w:rPr>
          <w:lang w:val="en-US"/>
        </w:rPr>
        <w:t>we</w:t>
      </w:r>
      <w:r w:rsidR="002049BD">
        <w:rPr>
          <w:lang w:val="en-US"/>
        </w:rPr>
        <w:t xml:space="preserve"> planned to allow volunteers to play the game and to answer a questionnaire at the end of the game session. Half </w:t>
      </w:r>
      <w:r w:rsidR="002049BD">
        <w:rPr>
          <w:lang w:val="en-US"/>
        </w:rPr>
        <w:lastRenderedPageBreak/>
        <w:t>the volunteers would answer the questionnaire while having access to the provenance of the game session</w:t>
      </w:r>
      <w:r>
        <w:rPr>
          <w:lang w:val="en-US"/>
        </w:rPr>
        <w:t xml:space="preserve"> (provenance group)</w:t>
      </w:r>
      <w:r w:rsidR="002049BD">
        <w:rPr>
          <w:lang w:val="en-US"/>
        </w:rPr>
        <w:t xml:space="preserve">. The other half would answer the questionnaire </w:t>
      </w:r>
      <w:r>
        <w:rPr>
          <w:lang w:val="en-US"/>
        </w:rPr>
        <w:t>without using provenance (replay group)</w:t>
      </w:r>
      <w:r w:rsidR="002049BD">
        <w:rPr>
          <w:lang w:val="en-US"/>
        </w:rPr>
        <w:t>.</w:t>
      </w:r>
      <w:r w:rsidR="00721C86">
        <w:rPr>
          <w:lang w:val="en-US"/>
        </w:rPr>
        <w:t xml:space="preserve"> However, the formulation of the questionnaire would be impractical due to the </w:t>
      </w:r>
      <w:r w:rsidR="00A44F8B">
        <w:rPr>
          <w:lang w:val="en-US"/>
        </w:rPr>
        <w:t xml:space="preserve">random </w:t>
      </w:r>
      <w:r w:rsidR="00721C86">
        <w:rPr>
          <w:lang w:val="en-US"/>
        </w:rPr>
        <w:t>nature</w:t>
      </w:r>
      <w:r w:rsidR="00A44F8B">
        <w:rPr>
          <w:lang w:val="en-US"/>
        </w:rPr>
        <w:t xml:space="preserve"> of a</w:t>
      </w:r>
      <w:r w:rsidR="00721C86">
        <w:rPr>
          <w:lang w:val="en-US"/>
        </w:rPr>
        <w:t xml:space="preserve"> game session, even when restrictions are placed in order to control the outcome. </w:t>
      </w:r>
      <w:r w:rsidR="00A44F8B">
        <w:rPr>
          <w:lang w:val="en-US"/>
        </w:rPr>
        <w:t>Thus, e</w:t>
      </w:r>
      <w:r w:rsidR="00721C86">
        <w:rPr>
          <w:lang w:val="en-US"/>
        </w:rPr>
        <w:t>vents that occurred to one player might not be true to another</w:t>
      </w:r>
      <w:r>
        <w:rPr>
          <w:lang w:val="en-US"/>
        </w:rPr>
        <w:t>, making more difficult to formulate the questions</w:t>
      </w:r>
      <w:r w:rsidR="0014542E">
        <w:rPr>
          <w:lang w:val="en-US"/>
        </w:rPr>
        <w:t>.</w:t>
      </w:r>
      <w:commentRangeEnd w:id="72"/>
      <w:r w:rsidR="00FF71A3">
        <w:rPr>
          <w:rStyle w:val="CommentReference"/>
        </w:rPr>
        <w:commentReference w:id="72"/>
      </w:r>
    </w:p>
    <w:p w14:paraId="0522E3A0" w14:textId="77777777" w:rsidR="00763A2E" w:rsidRDefault="00721C86" w:rsidP="00763A2E">
      <w:pPr>
        <w:rPr>
          <w:lang w:val="en-US"/>
        </w:rPr>
      </w:pPr>
      <w:r>
        <w:rPr>
          <w:lang w:val="en-US"/>
        </w:rPr>
        <w:t xml:space="preserve">To deal with this issue, we opted for a more controlled environment. Instead of playing the game, volunteers watch </w:t>
      </w:r>
      <w:r w:rsidR="0014542E">
        <w:rPr>
          <w:lang w:val="en-US"/>
        </w:rPr>
        <w:t>a</w:t>
      </w:r>
      <w:r>
        <w:rPr>
          <w:lang w:val="en-US"/>
        </w:rPr>
        <w:t xml:space="preserve"> </w:t>
      </w:r>
      <w:r w:rsidR="003F1975">
        <w:rPr>
          <w:lang w:val="en-US"/>
        </w:rPr>
        <w:t xml:space="preserve">recorded </w:t>
      </w:r>
      <w:r>
        <w:rPr>
          <w:lang w:val="en-US"/>
        </w:rPr>
        <w:t>game session played by a third person. Thus,</w:t>
      </w:r>
      <w:r w:rsidR="008771C9">
        <w:rPr>
          <w:lang w:val="en-US"/>
        </w:rPr>
        <w:t xml:space="preserve"> </w:t>
      </w:r>
      <w:r w:rsidR="0014542E">
        <w:rPr>
          <w:lang w:val="en-US"/>
        </w:rPr>
        <w:t>t</w:t>
      </w:r>
      <w:r w:rsidR="008771C9">
        <w:rPr>
          <w:lang w:val="en-US"/>
        </w:rPr>
        <w:t>he questionnaire c</w:t>
      </w:r>
      <w:r w:rsidR="00A13675">
        <w:rPr>
          <w:lang w:val="en-US"/>
        </w:rPr>
        <w:t>an</w:t>
      </w:r>
      <w:r w:rsidR="008771C9">
        <w:rPr>
          <w:lang w:val="en-US"/>
        </w:rPr>
        <w:t xml:space="preserve"> be customized</w:t>
      </w:r>
      <w:r w:rsidR="0014542E">
        <w:rPr>
          <w:lang w:val="en-US"/>
        </w:rPr>
        <w:t xml:space="preserve"> to the game session, allowing</w:t>
      </w:r>
      <w:r w:rsidR="008771C9">
        <w:rPr>
          <w:lang w:val="en-US"/>
        </w:rPr>
        <w:t xml:space="preserve"> </w:t>
      </w:r>
      <w:r w:rsidR="0014542E">
        <w:rPr>
          <w:lang w:val="en-US"/>
        </w:rPr>
        <w:t xml:space="preserve">asking </w:t>
      </w:r>
      <w:r w:rsidR="008771C9">
        <w:rPr>
          <w:lang w:val="en-US"/>
        </w:rPr>
        <w:t>specific questions</w:t>
      </w:r>
      <w:r w:rsidR="00A44F8B">
        <w:rPr>
          <w:lang w:val="en-US"/>
        </w:rPr>
        <w:t xml:space="preserve"> about events that occurred</w:t>
      </w:r>
      <w:r w:rsidR="003F1975">
        <w:rPr>
          <w:lang w:val="en-US"/>
        </w:rPr>
        <w:t xml:space="preserve"> in that particular session</w:t>
      </w:r>
      <w:r w:rsidR="008771C9">
        <w:rPr>
          <w:lang w:val="en-US"/>
        </w:rPr>
        <w:t>.</w:t>
      </w:r>
      <w:r w:rsidR="00A02BD4">
        <w:rPr>
          <w:lang w:val="en-US"/>
        </w:rPr>
        <w:t xml:space="preserve"> </w:t>
      </w:r>
      <w:r w:rsidR="006E6A7A">
        <w:rPr>
          <w:lang w:val="en-US"/>
        </w:rPr>
        <w:t>Also, t</w:t>
      </w:r>
      <w:r w:rsidR="00A02BD4">
        <w:rPr>
          <w:lang w:val="en-US"/>
        </w:rPr>
        <w:t xml:space="preserve">he questionnaire </w:t>
      </w:r>
      <w:r w:rsidR="006E6A7A">
        <w:rPr>
          <w:lang w:val="en-US"/>
        </w:rPr>
        <w:t>is</w:t>
      </w:r>
      <w:r w:rsidR="00A02BD4">
        <w:rPr>
          <w:lang w:val="en-US"/>
        </w:rPr>
        <w:t xml:space="preserve"> designed to measure the </w:t>
      </w:r>
      <w:commentRangeStart w:id="73"/>
      <w:r w:rsidR="00A02BD4">
        <w:rPr>
          <w:lang w:val="en-US"/>
        </w:rPr>
        <w:t xml:space="preserve">accuracy </w:t>
      </w:r>
      <w:commentRangeEnd w:id="73"/>
      <w:r w:rsidR="005B1FAC">
        <w:rPr>
          <w:rStyle w:val="CommentReference"/>
        </w:rPr>
        <w:commentReference w:id="73"/>
      </w:r>
      <w:r w:rsidR="00A02BD4">
        <w:rPr>
          <w:lang w:val="en-US"/>
        </w:rPr>
        <w:t xml:space="preserve">of the answers </w:t>
      </w:r>
      <w:r w:rsidR="003F1975">
        <w:rPr>
          <w:lang w:val="en-US"/>
        </w:rPr>
        <w:t xml:space="preserve">provided by both groups (replay and provenance) </w:t>
      </w:r>
      <w:r w:rsidR="00A02BD4">
        <w:rPr>
          <w:lang w:val="en-US"/>
        </w:rPr>
        <w:t xml:space="preserve">and the </w:t>
      </w:r>
      <w:commentRangeStart w:id="74"/>
      <w:r w:rsidR="00A02BD4">
        <w:rPr>
          <w:lang w:val="en-US"/>
        </w:rPr>
        <w:t xml:space="preserve">time </w:t>
      </w:r>
      <w:commentRangeEnd w:id="74"/>
      <w:r w:rsidR="008009F2">
        <w:rPr>
          <w:rStyle w:val="CommentReference"/>
        </w:rPr>
        <w:commentReference w:id="74"/>
      </w:r>
      <w:r w:rsidR="00A02BD4">
        <w:rPr>
          <w:lang w:val="en-US"/>
        </w:rPr>
        <w:t xml:space="preserve">volunteers took to </w:t>
      </w:r>
      <w:r w:rsidR="006E6A7A">
        <w:rPr>
          <w:lang w:val="en-US"/>
        </w:rPr>
        <w:t>finish it</w:t>
      </w:r>
      <w:r w:rsidR="00A02BD4">
        <w:rPr>
          <w:lang w:val="en-US"/>
        </w:rPr>
        <w:t>.</w:t>
      </w:r>
    </w:p>
    <w:p w14:paraId="26831B50" w14:textId="5509022C" w:rsidR="002D2296" w:rsidRDefault="0014542E" w:rsidP="003F1975">
      <w:pPr>
        <w:rPr>
          <w:lang w:val="en-US"/>
        </w:rPr>
      </w:pPr>
      <w:commentRangeStart w:id="75"/>
      <w:r>
        <w:rPr>
          <w:lang w:val="en-US"/>
        </w:rPr>
        <w:t>Lastly</w:t>
      </w:r>
      <w:commentRangeEnd w:id="75"/>
      <w:r w:rsidR="00C15522">
        <w:rPr>
          <w:rStyle w:val="CommentReference"/>
        </w:rPr>
        <w:commentReference w:id="75"/>
      </w:r>
      <w:r>
        <w:rPr>
          <w:lang w:val="en-US"/>
        </w:rPr>
        <w:t xml:space="preserve">, volunteers are required to </w:t>
      </w:r>
      <w:r w:rsidR="00A44F8B">
        <w:rPr>
          <w:lang w:val="en-US"/>
        </w:rPr>
        <w:t xml:space="preserve">read and </w:t>
      </w:r>
      <w:r>
        <w:rPr>
          <w:lang w:val="en-US"/>
        </w:rPr>
        <w:t xml:space="preserve">watch tutorials due to the unfamiliarity with the game and the </w:t>
      </w:r>
      <w:r w:rsidRPr="00690D69">
        <w:rPr>
          <w:i/>
          <w:lang w:val="en-US"/>
        </w:rPr>
        <w:t>Pro</w:t>
      </w:r>
      <w:r w:rsidR="00A44F8B">
        <w:rPr>
          <w:i/>
          <w:lang w:val="en-US"/>
        </w:rPr>
        <w:t>v</w:t>
      </w:r>
      <w:r w:rsidRPr="00690D69">
        <w:rPr>
          <w:i/>
          <w:lang w:val="en-US"/>
        </w:rPr>
        <w:t xml:space="preserve"> Viewer</w:t>
      </w:r>
      <w:r>
        <w:rPr>
          <w:lang w:val="en-US"/>
        </w:rPr>
        <w:t xml:space="preserve">. </w:t>
      </w:r>
      <w:r w:rsidR="003F1975">
        <w:rPr>
          <w:lang w:val="en-US"/>
        </w:rPr>
        <w:t xml:space="preserve">Before finalizing the experiment plan, we </w:t>
      </w:r>
      <w:del w:id="76" w:author="Leonardo Murta" w:date="2013-06-25T09:35:00Z">
        <w:r w:rsidR="002D2296" w:rsidDel="00E53128">
          <w:rPr>
            <w:lang w:val="en-US"/>
          </w:rPr>
          <w:delText>decided to make</w:delText>
        </w:r>
        <w:r w:rsidR="00230F72" w:rsidDel="00E53128">
          <w:rPr>
            <w:lang w:val="en-US"/>
          </w:rPr>
          <w:delText xml:space="preserve"> </w:delText>
        </w:r>
      </w:del>
      <w:ins w:id="77" w:author="Leonardo Murta" w:date="2013-06-25T09:35:00Z">
        <w:r w:rsidR="00E53128">
          <w:rPr>
            <w:lang w:val="en-US"/>
          </w:rPr>
          <w:t>run a pilot of the experiment</w:t>
        </w:r>
      </w:ins>
      <w:del w:id="78" w:author="Leonardo Murta" w:date="2013-06-25T09:35:00Z">
        <w:r w:rsidR="00230F72" w:rsidDel="00E53128">
          <w:rPr>
            <w:lang w:val="en-US"/>
          </w:rPr>
          <w:delText>a test session</w:delText>
        </w:r>
      </w:del>
      <w:r w:rsidR="00230F72">
        <w:rPr>
          <w:lang w:val="en-US"/>
        </w:rPr>
        <w:t>, which</w:t>
      </w:r>
      <w:r w:rsidR="002D2296">
        <w:rPr>
          <w:lang w:val="en-US"/>
        </w:rPr>
        <w:t xml:space="preserve"> </w:t>
      </w:r>
      <w:r w:rsidR="00230F72">
        <w:rPr>
          <w:lang w:val="en-US"/>
        </w:rPr>
        <w:t>was structured as follows:</w:t>
      </w:r>
      <w:r w:rsidR="003F1975">
        <w:rPr>
          <w:lang w:val="en-US"/>
        </w:rPr>
        <w:t xml:space="preserve"> volunteers </w:t>
      </w:r>
      <w:del w:id="79" w:author="Leonardo Murta" w:date="2013-06-25T09:35:00Z">
        <w:r w:rsidR="00B579E6" w:rsidDel="00E53128">
          <w:rPr>
            <w:lang w:val="en-US"/>
          </w:rPr>
          <w:delText xml:space="preserve">are </w:delText>
        </w:r>
      </w:del>
      <w:ins w:id="80" w:author="Leonardo Murta" w:date="2013-06-25T09:35:00Z">
        <w:r w:rsidR="00E53128">
          <w:rPr>
            <w:lang w:val="en-US"/>
          </w:rPr>
          <w:t xml:space="preserve">were </w:t>
        </w:r>
      </w:ins>
      <w:r w:rsidR="00B579E6">
        <w:rPr>
          <w:lang w:val="en-US"/>
        </w:rPr>
        <w:t>divided in</w:t>
      </w:r>
      <w:ins w:id="81" w:author="Leonardo Murta" w:date="2013-06-25T09:35:00Z">
        <w:r w:rsidR="00E53128">
          <w:rPr>
            <w:lang w:val="en-US"/>
          </w:rPr>
          <w:t>to</w:t>
        </w:r>
      </w:ins>
      <w:r w:rsidR="00B579E6">
        <w:rPr>
          <w:lang w:val="en-US"/>
        </w:rPr>
        <w:t xml:space="preserve"> two </w:t>
      </w:r>
      <w:del w:id="82" w:author="Leonardo Murta" w:date="2013-06-25T09:35:00Z">
        <w:r w:rsidR="00B579E6" w:rsidDel="00E53128">
          <w:rPr>
            <w:lang w:val="en-US"/>
          </w:rPr>
          <w:delText xml:space="preserve">grounds </w:delText>
        </w:r>
      </w:del>
      <w:ins w:id="83" w:author="Leonardo Murta" w:date="2013-06-25T09:35:00Z">
        <w:r w:rsidR="00E53128">
          <w:rPr>
            <w:lang w:val="en-US"/>
          </w:rPr>
          <w:t xml:space="preserve">groups </w:t>
        </w:r>
      </w:ins>
      <w:r w:rsidR="00B579E6">
        <w:rPr>
          <w:lang w:val="en-US"/>
        </w:rPr>
        <w:t xml:space="preserve">and </w:t>
      </w:r>
      <w:r w:rsidR="002D2296">
        <w:rPr>
          <w:lang w:val="en-US"/>
        </w:rPr>
        <w:t>start</w:t>
      </w:r>
      <w:r w:rsidR="003F1975">
        <w:rPr>
          <w:lang w:val="en-US"/>
        </w:rPr>
        <w:t xml:space="preserve"> the experiment by watching the SDM tutorial, then the </w:t>
      </w:r>
      <w:r w:rsidR="003F1975" w:rsidRPr="0033593F">
        <w:rPr>
          <w:i/>
          <w:lang w:val="en-US"/>
        </w:rPr>
        <w:t>Prov Viewer</w:t>
      </w:r>
      <w:r w:rsidR="003F1975">
        <w:rPr>
          <w:lang w:val="en-US"/>
        </w:rPr>
        <w:t xml:space="preserve"> tutorial </w:t>
      </w:r>
      <w:r w:rsidR="00A84BD8">
        <w:rPr>
          <w:lang w:val="en-US"/>
        </w:rPr>
        <w:t>(</w:t>
      </w:r>
      <w:ins w:id="84" w:author="Leonardo Murta" w:date="2013-06-25T09:36:00Z">
        <w:r w:rsidR="008B5D58">
          <w:rPr>
            <w:lang w:val="en-US"/>
          </w:rPr>
          <w:t xml:space="preserve">only </w:t>
        </w:r>
      </w:ins>
      <w:r w:rsidR="00A84BD8">
        <w:rPr>
          <w:lang w:val="en-US"/>
        </w:rPr>
        <w:t xml:space="preserve">for the provenance group) </w:t>
      </w:r>
      <w:r w:rsidR="003F1975">
        <w:rPr>
          <w:lang w:val="en-US"/>
        </w:rPr>
        <w:t xml:space="preserve">and the </w:t>
      </w:r>
      <w:del w:id="85" w:author="Leonardo Murta" w:date="2013-06-25T09:39:00Z">
        <w:r w:rsidR="003F1975" w:rsidDel="005A6B0B">
          <w:rPr>
            <w:lang w:val="en-US"/>
          </w:rPr>
          <w:delText xml:space="preserve">gameplay </w:delText>
        </w:r>
      </w:del>
      <w:ins w:id="86" w:author="Leonardo Murta" w:date="2013-06-25T09:39:00Z">
        <w:r w:rsidR="005A6B0B">
          <w:rPr>
            <w:lang w:val="en-US"/>
          </w:rPr>
          <w:t xml:space="preserve">replay of the game session </w:t>
        </w:r>
      </w:ins>
      <w:r w:rsidR="003F1975">
        <w:rPr>
          <w:lang w:val="en-US"/>
        </w:rPr>
        <w:t>video.</w:t>
      </w:r>
      <w:r w:rsidR="002D2296">
        <w:rPr>
          <w:lang w:val="en-US"/>
        </w:rPr>
        <w:t xml:space="preserve"> </w:t>
      </w:r>
      <w:r w:rsidR="00B579E6">
        <w:rPr>
          <w:lang w:val="en-US"/>
        </w:rPr>
        <w:t xml:space="preserve">Lastly, </w:t>
      </w:r>
      <w:r w:rsidR="002D2296">
        <w:rPr>
          <w:lang w:val="en-US"/>
        </w:rPr>
        <w:t>they receive the questionnaire.</w:t>
      </w:r>
      <w:r w:rsidR="003F1975">
        <w:rPr>
          <w:lang w:val="en-US"/>
        </w:rPr>
        <w:t xml:space="preserve"> </w:t>
      </w:r>
    </w:p>
    <w:p w14:paraId="0EBB89A8" w14:textId="178BFD23" w:rsidR="003F1975" w:rsidRDefault="003F1975" w:rsidP="002D2296">
      <w:pPr>
        <w:rPr>
          <w:lang w:val="en-US"/>
        </w:rPr>
      </w:pPr>
      <w:r>
        <w:rPr>
          <w:lang w:val="en-US"/>
        </w:rPr>
        <w:t xml:space="preserve">This order was </w:t>
      </w:r>
      <w:r w:rsidR="002D2296">
        <w:rPr>
          <w:lang w:val="en-US"/>
        </w:rPr>
        <w:t xml:space="preserve">later </w:t>
      </w:r>
      <w:r>
        <w:rPr>
          <w:lang w:val="en-US"/>
        </w:rPr>
        <w:t xml:space="preserve">changed </w:t>
      </w:r>
      <w:r w:rsidR="002D2296">
        <w:rPr>
          <w:lang w:val="en-US"/>
        </w:rPr>
        <w:t xml:space="preserve">for </w:t>
      </w:r>
      <w:r>
        <w:rPr>
          <w:lang w:val="en-US"/>
        </w:rPr>
        <w:t xml:space="preserve">the experiment due </w:t>
      </w:r>
      <w:r w:rsidR="002D2296">
        <w:rPr>
          <w:lang w:val="en-US"/>
        </w:rPr>
        <w:t>to the fact that</w:t>
      </w:r>
      <w:r>
        <w:rPr>
          <w:lang w:val="en-US"/>
        </w:rPr>
        <w:t xml:space="preserve"> volunteers were reviewing the </w:t>
      </w:r>
      <w:r w:rsidRPr="0033593F">
        <w:rPr>
          <w:i/>
          <w:lang w:val="en-US"/>
        </w:rPr>
        <w:t>Prov Viewer</w:t>
      </w:r>
      <w:r>
        <w:rPr>
          <w:lang w:val="en-US"/>
        </w:rPr>
        <w:t xml:space="preserve"> tutorial while answering the questionnaire. This happen</w:t>
      </w:r>
      <w:r w:rsidR="002D2296">
        <w:rPr>
          <w:lang w:val="en-US"/>
        </w:rPr>
        <w:t>ed</w:t>
      </w:r>
      <w:r>
        <w:rPr>
          <w:lang w:val="en-US"/>
        </w:rPr>
        <w:t xml:space="preserve"> because they were forgetting how to operate the tool after watching the </w:t>
      </w:r>
      <w:commentRangeStart w:id="87"/>
      <w:r>
        <w:rPr>
          <w:lang w:val="en-US"/>
        </w:rPr>
        <w:t xml:space="preserve">gameplay </w:t>
      </w:r>
      <w:commentRangeEnd w:id="87"/>
      <w:r w:rsidR="005A6B0B">
        <w:rPr>
          <w:rStyle w:val="CommentReference"/>
        </w:rPr>
        <w:commentReference w:id="87"/>
      </w:r>
      <w:r>
        <w:rPr>
          <w:lang w:val="en-US"/>
        </w:rPr>
        <w:t>video</w:t>
      </w:r>
      <w:r w:rsidR="002D2296">
        <w:rPr>
          <w:lang w:val="en-US"/>
        </w:rPr>
        <w:t xml:space="preserve">, which </w:t>
      </w:r>
      <w:del w:id="88" w:author="Leonardo Murta" w:date="2013-06-25T09:41:00Z">
        <w:r w:rsidR="002D2296" w:rsidDel="00C871C1">
          <w:rPr>
            <w:lang w:val="en-US"/>
          </w:rPr>
          <w:delText xml:space="preserve">was </w:delText>
        </w:r>
      </w:del>
      <w:ins w:id="89" w:author="Leonardo Murta" w:date="2013-06-25T09:41:00Z">
        <w:r w:rsidR="00C871C1">
          <w:rPr>
            <w:lang w:val="en-US"/>
          </w:rPr>
          <w:t xml:space="preserve">takes </w:t>
        </w:r>
      </w:ins>
      <w:r w:rsidR="002D2296">
        <w:rPr>
          <w:lang w:val="en-US"/>
        </w:rPr>
        <w:t>around seven minutes</w:t>
      </w:r>
      <w:del w:id="90" w:author="Leonardo Murta" w:date="2013-06-25T09:41:00Z">
        <w:r w:rsidR="002D2296" w:rsidDel="00C871C1">
          <w:rPr>
            <w:lang w:val="en-US"/>
          </w:rPr>
          <w:delText xml:space="preserve"> long</w:delText>
        </w:r>
      </w:del>
      <w:r>
        <w:rPr>
          <w:lang w:val="en-US"/>
        </w:rPr>
        <w:t>. Another change made for the experiment was related to the questions in the questionnaire. Some questions were leaving room for different interpretations, which caused too many mistakes on both groups. Thus</w:t>
      </w:r>
      <w:ins w:id="91" w:author="Leonardo Murta" w:date="2013-06-25T09:41:00Z">
        <w:r w:rsidR="00C871C1">
          <w:rPr>
            <w:lang w:val="en-US"/>
          </w:rPr>
          <w:t>,</w:t>
        </w:r>
      </w:ins>
      <w:r>
        <w:rPr>
          <w:lang w:val="en-US"/>
        </w:rPr>
        <w:t xml:space="preserve"> we decided to create a new scenario (and video) with a different set of questions. Lastly, during the </w:t>
      </w:r>
      <w:del w:id="92" w:author="Leonardo Murta" w:date="2013-06-25T09:42:00Z">
        <w:r w:rsidDel="00C871C1">
          <w:rPr>
            <w:lang w:val="en-US"/>
          </w:rPr>
          <w:delText xml:space="preserve">test </w:delText>
        </w:r>
      </w:del>
      <w:ins w:id="93" w:author="Leonardo Murta" w:date="2013-06-25T09:42:00Z">
        <w:r w:rsidR="00C871C1">
          <w:rPr>
            <w:lang w:val="en-US"/>
          </w:rPr>
          <w:t xml:space="preserve">pilot </w:t>
        </w:r>
      </w:ins>
      <w:r>
        <w:rPr>
          <w:lang w:val="en-US"/>
        </w:rPr>
        <w:t xml:space="preserve">we allowed each volunteer to watch the videos at their own pace, causing chaos </w:t>
      </w:r>
      <w:del w:id="94" w:author="Leonardo Murta" w:date="2013-06-25T09:42:00Z">
        <w:r w:rsidDel="00C871C1">
          <w:rPr>
            <w:lang w:val="en-US"/>
          </w:rPr>
          <w:delText xml:space="preserve">during the test </w:delText>
        </w:r>
      </w:del>
      <w:r>
        <w:rPr>
          <w:lang w:val="en-US"/>
        </w:rPr>
        <w:t xml:space="preserve">because of undisciplined behavior from the volunteers. They were also deceiving the time they took to answer the questionnaire. Thus, </w:t>
      </w:r>
      <w:r w:rsidR="002D2296">
        <w:rPr>
          <w:lang w:val="en-US"/>
        </w:rPr>
        <w:t>we decided to</w:t>
      </w:r>
      <w:r>
        <w:rPr>
          <w:lang w:val="en-US"/>
        </w:rPr>
        <w:t xml:space="preserve"> </w:t>
      </w:r>
      <w:r w:rsidR="002D2296">
        <w:rPr>
          <w:lang w:val="en-US"/>
        </w:rPr>
        <w:t xml:space="preserve">impose </w:t>
      </w:r>
      <w:r>
        <w:rPr>
          <w:lang w:val="en-US"/>
        </w:rPr>
        <w:t>a stricter timetable</w:t>
      </w:r>
      <w:r w:rsidR="002D2296">
        <w:rPr>
          <w:lang w:val="en-US"/>
        </w:rPr>
        <w:t xml:space="preserve">, </w:t>
      </w:r>
      <w:del w:id="95" w:author="Leonardo Murta" w:date="2013-06-25T09:43:00Z">
        <w:r w:rsidR="002D2296" w:rsidDel="008615B9">
          <w:rPr>
            <w:lang w:val="en-US"/>
          </w:rPr>
          <w:delText xml:space="preserve">restricting the time that the volunteers received </w:delText>
        </w:r>
      </w:del>
      <w:ins w:id="96" w:author="Leonardo Murta" w:date="2013-06-25T09:43:00Z">
        <w:r w:rsidR="008615B9">
          <w:rPr>
            <w:lang w:val="en-US"/>
          </w:rPr>
          <w:t xml:space="preserve">providing </w:t>
        </w:r>
      </w:ins>
      <w:r w:rsidR="002D2296">
        <w:rPr>
          <w:lang w:val="en-US"/>
        </w:rPr>
        <w:t xml:space="preserve">the questionnaire only </w:t>
      </w:r>
      <w:del w:id="97" w:author="Leonardo Murta" w:date="2013-06-25T09:43:00Z">
        <w:r w:rsidR="002D2296" w:rsidDel="008615B9">
          <w:rPr>
            <w:lang w:val="en-US"/>
          </w:rPr>
          <w:delText xml:space="preserve">when </w:delText>
        </w:r>
      </w:del>
      <w:ins w:id="98" w:author="Leonardo Murta" w:date="2013-06-25T09:43:00Z">
        <w:r w:rsidR="008615B9">
          <w:rPr>
            <w:lang w:val="en-US"/>
          </w:rPr>
          <w:t xml:space="preserve">after </w:t>
        </w:r>
      </w:ins>
      <w:r w:rsidR="002D2296">
        <w:rPr>
          <w:lang w:val="en-US"/>
        </w:rPr>
        <w:t>all volunteers of the same group finish</w:t>
      </w:r>
      <w:del w:id="99" w:author="Leonardo Murta" w:date="2013-06-25T09:43:00Z">
        <w:r w:rsidR="002D2296" w:rsidDel="008615B9">
          <w:rPr>
            <w:lang w:val="en-US"/>
          </w:rPr>
          <w:delText>ed</w:delText>
        </w:r>
      </w:del>
      <w:r w:rsidR="002D2296">
        <w:rPr>
          <w:lang w:val="en-US"/>
        </w:rPr>
        <w:t xml:space="preserve"> watching the videos.</w:t>
      </w:r>
    </w:p>
    <w:p w14:paraId="4B9CB158" w14:textId="0622BCB5" w:rsidR="00230F72" w:rsidRDefault="002D2296" w:rsidP="00230F72">
      <w:pPr>
        <w:rPr>
          <w:lang w:val="en-US"/>
        </w:rPr>
      </w:pPr>
      <w:r>
        <w:rPr>
          <w:lang w:val="en-US"/>
        </w:rPr>
        <w:t xml:space="preserve">With the changes made after the </w:t>
      </w:r>
      <w:del w:id="100" w:author="Leonardo Murta" w:date="2013-06-25T09:43:00Z">
        <w:r w:rsidDel="004069C6">
          <w:rPr>
            <w:lang w:val="en-US"/>
          </w:rPr>
          <w:delText>test</w:delText>
        </w:r>
      </w:del>
      <w:ins w:id="101" w:author="Leonardo Murta" w:date="2013-06-25T09:43:00Z">
        <w:r w:rsidR="004069C6">
          <w:rPr>
            <w:lang w:val="en-US"/>
          </w:rPr>
          <w:t>pilot</w:t>
        </w:r>
      </w:ins>
      <w:r w:rsidR="0014542E">
        <w:rPr>
          <w:lang w:val="en-US"/>
        </w:rPr>
        <w:t xml:space="preserve">, the experiment </w:t>
      </w:r>
      <w:r>
        <w:rPr>
          <w:lang w:val="en-US"/>
        </w:rPr>
        <w:t xml:space="preserve">plan is illustrated by </w:t>
      </w:r>
      <w:r w:rsidR="00A135D0">
        <w:rPr>
          <w:lang w:val="en-US"/>
        </w:rPr>
        <w:fldChar w:fldCharType="begin"/>
      </w:r>
      <w:r w:rsidR="00A44F8B">
        <w:rPr>
          <w:lang w:val="en-US"/>
        </w:rPr>
        <w:instrText xml:space="preserve"> REF _Ref358305441 \h </w:instrText>
      </w:r>
      <w:r w:rsidR="00A135D0">
        <w:rPr>
          <w:lang w:val="en-US"/>
        </w:rPr>
      </w:r>
      <w:r w:rsidR="00A135D0">
        <w:rPr>
          <w:lang w:val="en-US"/>
        </w:rPr>
        <w:fldChar w:fldCharType="separate"/>
      </w:r>
      <w:r w:rsidR="00B919CC" w:rsidRPr="00FD46C2">
        <w:rPr>
          <w:lang w:val="en-US"/>
        </w:rPr>
        <w:t xml:space="preserve">Figure </w:t>
      </w:r>
      <w:r w:rsidR="00B919CC">
        <w:rPr>
          <w:noProof/>
          <w:lang w:val="en-US"/>
        </w:rPr>
        <w:t>1</w:t>
      </w:r>
      <w:r w:rsidR="00A135D0">
        <w:rPr>
          <w:lang w:val="en-US"/>
        </w:rPr>
        <w:fldChar w:fldCharType="end"/>
      </w:r>
      <w:r>
        <w:rPr>
          <w:lang w:val="en-US"/>
        </w:rPr>
        <w:t xml:space="preserve"> and </w:t>
      </w:r>
      <w:r w:rsidR="004058FD">
        <w:rPr>
          <w:lang w:val="en-US"/>
        </w:rPr>
        <w:t xml:space="preserve">is </w:t>
      </w:r>
      <w:r>
        <w:rPr>
          <w:lang w:val="en-US"/>
        </w:rPr>
        <w:t>divided</w:t>
      </w:r>
      <w:r w:rsidRPr="002D2296">
        <w:rPr>
          <w:lang w:val="en-US"/>
        </w:rPr>
        <w:t xml:space="preserve"> </w:t>
      </w:r>
      <w:r>
        <w:rPr>
          <w:lang w:val="en-US"/>
        </w:rPr>
        <w:t>in three stages</w:t>
      </w:r>
      <w:r w:rsidR="0014542E">
        <w:rPr>
          <w:lang w:val="en-US"/>
        </w:rPr>
        <w:t>: Generating the questionnaire, running the experiment with volunte</w:t>
      </w:r>
      <w:r w:rsidR="00230F72">
        <w:rPr>
          <w:lang w:val="en-US"/>
        </w:rPr>
        <w:t xml:space="preserve">ers, </w:t>
      </w:r>
      <w:r w:rsidR="00230F72">
        <w:rPr>
          <w:lang w:val="en-US"/>
        </w:rPr>
        <w:lastRenderedPageBreak/>
        <w:t xml:space="preserve">and analyzing the results. </w:t>
      </w:r>
      <w:del w:id="102" w:author="Leonardo Murta" w:date="2013-06-25T09:44:00Z">
        <w:r w:rsidR="00230F72" w:rsidDel="004069C6">
          <w:rPr>
            <w:lang w:val="en-US"/>
          </w:rPr>
          <w:delText xml:space="preserve">Following </w:delText>
        </w:r>
      </w:del>
      <w:ins w:id="103" w:author="Leonardo Murta" w:date="2013-06-25T09:44:00Z">
        <w:r w:rsidR="004069C6">
          <w:rPr>
            <w:lang w:val="en-US"/>
          </w:rPr>
          <w:t xml:space="preserve">According to </w:t>
        </w:r>
      </w:ins>
      <w:r w:rsidR="00230F72">
        <w:rPr>
          <w:lang w:val="en-US"/>
        </w:rPr>
        <w:t xml:space="preserve">the plan </w:t>
      </w:r>
      <w:del w:id="104" w:author="Leonardo Murta" w:date="2013-06-25T09:44:00Z">
        <w:r w:rsidR="00230F72" w:rsidDel="004069C6">
          <w:rPr>
            <w:lang w:val="en-US"/>
          </w:rPr>
          <w:delText xml:space="preserve">from </w:delText>
        </w:r>
      </w:del>
      <w:ins w:id="105" w:author="Leonardo Murta" w:date="2013-06-25T09:44:00Z">
        <w:r w:rsidR="004069C6">
          <w:rPr>
            <w:lang w:val="en-US"/>
          </w:rPr>
          <w:t xml:space="preserve">shown in </w:t>
        </w:r>
      </w:ins>
      <w:r w:rsidR="00230F72">
        <w:rPr>
          <w:lang w:val="en-US"/>
        </w:rPr>
        <w:fldChar w:fldCharType="begin"/>
      </w:r>
      <w:r w:rsidR="00230F72">
        <w:rPr>
          <w:lang w:val="en-US"/>
        </w:rPr>
        <w:instrText xml:space="preserve"> REF _Ref358305441 \h </w:instrText>
      </w:r>
      <w:r w:rsidR="00230F72">
        <w:rPr>
          <w:lang w:val="en-US"/>
        </w:rPr>
      </w:r>
      <w:r w:rsidR="00230F72">
        <w:rPr>
          <w:lang w:val="en-US"/>
        </w:rPr>
        <w:fldChar w:fldCharType="separate"/>
      </w:r>
      <w:r w:rsidR="00B919CC" w:rsidRPr="00FD46C2">
        <w:rPr>
          <w:lang w:val="en-US"/>
        </w:rPr>
        <w:t xml:space="preserve">Figure </w:t>
      </w:r>
      <w:r w:rsidR="00B919CC">
        <w:rPr>
          <w:noProof/>
          <w:lang w:val="en-US"/>
        </w:rPr>
        <w:t>1</w:t>
      </w:r>
      <w:r w:rsidR="00230F72">
        <w:rPr>
          <w:lang w:val="en-US"/>
        </w:rPr>
        <w:fldChar w:fldCharType="end"/>
      </w:r>
      <w:r w:rsidR="00230F72">
        <w:rPr>
          <w:lang w:val="en-US"/>
        </w:rPr>
        <w:t xml:space="preserve">, the first stage (Generate Questionnaire) is executed before running the experiment with volunteers. We created a </w:t>
      </w:r>
      <w:commentRangeStart w:id="106"/>
      <w:r w:rsidR="00230F72">
        <w:rPr>
          <w:lang w:val="en-US"/>
        </w:rPr>
        <w:t>video of a recorded game session</w:t>
      </w:r>
      <w:commentRangeEnd w:id="106"/>
      <w:r w:rsidR="004069C6">
        <w:rPr>
          <w:rStyle w:val="CommentReference"/>
        </w:rPr>
        <w:commentReference w:id="106"/>
      </w:r>
      <w:r w:rsidR="00230F72">
        <w:rPr>
          <w:lang w:val="en-US"/>
        </w:rPr>
        <w:t xml:space="preserve"> from SDM that</w:t>
      </w:r>
      <w:del w:id="107" w:author="Leonardo Murta" w:date="2013-06-25T09:45:00Z">
        <w:r w:rsidR="00230F72" w:rsidDel="001249D8">
          <w:rPr>
            <w:lang w:val="en-US"/>
          </w:rPr>
          <w:delText xml:space="preserve"> at the same time</w:delText>
        </w:r>
      </w:del>
      <w:r w:rsidR="00230F72">
        <w:rPr>
          <w:lang w:val="en-US"/>
        </w:rPr>
        <w:t xml:space="preserve"> narrates the player’s decisions throughout the game. Then</w:t>
      </w:r>
      <w:ins w:id="108" w:author="Leonardo Murta" w:date="2013-06-25T09:46:00Z">
        <w:r w:rsidR="001249D8">
          <w:rPr>
            <w:lang w:val="en-US"/>
          </w:rPr>
          <w:t>,</w:t>
        </w:r>
      </w:ins>
      <w:r w:rsidR="00230F72">
        <w:rPr>
          <w:lang w:val="en-US"/>
        </w:rPr>
        <w:t xml:space="preserve"> the questionnaire was designed based on the video, </w:t>
      </w:r>
      <w:del w:id="109" w:author="Leonardo Murta" w:date="2013-06-25T09:46:00Z">
        <w:r w:rsidR="00230F72" w:rsidDel="001249D8">
          <w:rPr>
            <w:lang w:val="en-US"/>
          </w:rPr>
          <w:delText xml:space="preserve">which </w:delText>
        </w:r>
      </w:del>
      <w:r w:rsidR="00230F72">
        <w:rPr>
          <w:lang w:val="en-US"/>
        </w:rPr>
        <w:t>consist</w:t>
      </w:r>
      <w:ins w:id="110" w:author="Leonardo Murta" w:date="2013-06-25T09:46:00Z">
        <w:r w:rsidR="001249D8">
          <w:rPr>
            <w:lang w:val="en-US"/>
          </w:rPr>
          <w:t>ing</w:t>
        </w:r>
      </w:ins>
      <w:del w:id="111" w:author="Leonardo Murta" w:date="2013-06-25T09:46:00Z">
        <w:r w:rsidR="00230F72" w:rsidDel="001249D8">
          <w:rPr>
            <w:lang w:val="en-US"/>
          </w:rPr>
          <w:delText>s</w:delText>
        </w:r>
      </w:del>
      <w:r w:rsidR="00230F72">
        <w:rPr>
          <w:lang w:val="en-US"/>
        </w:rPr>
        <w:t xml:space="preserve"> of ten questions. The first and </w:t>
      </w:r>
      <w:ins w:id="112" w:author="Leonardo Murta" w:date="2013-06-25T09:46:00Z">
        <w:r w:rsidR="001249D8">
          <w:rPr>
            <w:lang w:val="en-US"/>
          </w:rPr>
          <w:t xml:space="preserve">the </w:t>
        </w:r>
      </w:ins>
      <w:r w:rsidR="00230F72">
        <w:rPr>
          <w:lang w:val="en-US"/>
        </w:rPr>
        <w:t>last questions are related to time measure</w:t>
      </w:r>
      <w:ins w:id="113" w:author="Leonardo Murta" w:date="2013-06-25T09:46:00Z">
        <w:r w:rsidR="001249D8">
          <w:rPr>
            <w:lang w:val="en-US"/>
          </w:rPr>
          <w:t>ments:</w:t>
        </w:r>
      </w:ins>
      <w:del w:id="114" w:author="Leonardo Murta" w:date="2013-06-25T09:46:00Z">
        <w:r w:rsidR="00230F72" w:rsidDel="001249D8">
          <w:rPr>
            <w:lang w:val="en-US"/>
          </w:rPr>
          <w:delText>,</w:delText>
        </w:r>
      </w:del>
      <w:r w:rsidR="00230F72">
        <w:rPr>
          <w:lang w:val="en-US"/>
        </w:rPr>
        <w:t xml:space="preserve"> the times when the volunteer started and </w:t>
      </w:r>
      <w:r w:rsidR="004058FD">
        <w:rPr>
          <w:lang w:val="en-US"/>
        </w:rPr>
        <w:t>finished</w:t>
      </w:r>
      <w:r w:rsidR="00230F72">
        <w:rPr>
          <w:lang w:val="en-US"/>
        </w:rPr>
        <w:t xml:space="preserve"> the questionnaire. The second question is designed to identify </w:t>
      </w:r>
      <w:del w:id="115" w:author="Leonardo Murta" w:date="2013-06-25T09:47:00Z">
        <w:r w:rsidR="00230F72" w:rsidDel="001249D8">
          <w:rPr>
            <w:lang w:val="en-US"/>
          </w:rPr>
          <w:delText xml:space="preserve">which </w:delText>
        </w:r>
      </w:del>
      <w:ins w:id="116" w:author="Leonardo Murta" w:date="2013-06-25T09:47:00Z">
        <w:r w:rsidR="001249D8">
          <w:rPr>
            <w:lang w:val="en-US"/>
          </w:rPr>
          <w:t xml:space="preserve">the </w:t>
        </w:r>
      </w:ins>
      <w:r w:rsidR="00230F72">
        <w:rPr>
          <w:lang w:val="en-US"/>
        </w:rPr>
        <w:t xml:space="preserve">group </w:t>
      </w:r>
      <w:ins w:id="117" w:author="Leonardo Murta" w:date="2013-06-25T09:47:00Z">
        <w:r w:rsidR="001249D8">
          <w:rPr>
            <w:lang w:val="en-US"/>
          </w:rPr>
          <w:t xml:space="preserve">of </w:t>
        </w:r>
      </w:ins>
      <w:r w:rsidR="00230F72">
        <w:rPr>
          <w:lang w:val="en-US"/>
        </w:rPr>
        <w:t>the volunteer</w:t>
      </w:r>
      <w:del w:id="118" w:author="Leonardo Murta" w:date="2013-06-25T09:47:00Z">
        <w:r w:rsidR="00230F72" w:rsidDel="001249D8">
          <w:rPr>
            <w:lang w:val="en-US"/>
          </w:rPr>
          <w:delText xml:space="preserve"> belongs to</w:delText>
        </w:r>
      </w:del>
      <w:r w:rsidR="00230F72">
        <w:rPr>
          <w:lang w:val="en-US"/>
        </w:rPr>
        <w:t xml:space="preserve">: provenance, which uses </w:t>
      </w:r>
      <w:r w:rsidR="00230F72" w:rsidRPr="00A874B0">
        <w:rPr>
          <w:i/>
          <w:lang w:val="en-US"/>
        </w:rPr>
        <w:t>Prov Viewer</w:t>
      </w:r>
      <w:r w:rsidR="00230F72">
        <w:rPr>
          <w:lang w:val="en-US"/>
        </w:rPr>
        <w:t xml:space="preserve"> while answering the questionnaire, or replay, which answers the questionnaire without using the tool. The other seven questions are related to events that </w:t>
      </w:r>
      <w:del w:id="119" w:author="Leonardo Murta" w:date="2013-06-25T09:47:00Z">
        <w:r w:rsidR="00230F72" w:rsidDel="001249D8">
          <w:rPr>
            <w:lang w:val="en-US"/>
          </w:rPr>
          <w:delText>transpired</w:delText>
        </w:r>
      </w:del>
      <w:ins w:id="120" w:author="Leonardo Murta" w:date="2013-06-25T09:47:00Z">
        <w:r w:rsidR="001249D8">
          <w:rPr>
            <w:lang w:val="en-US"/>
          </w:rPr>
          <w:t>emerged</w:t>
        </w:r>
      </w:ins>
      <w:r w:rsidR="00230F72">
        <w:rPr>
          <w:lang w:val="en-US"/>
        </w:rPr>
        <w:t xml:space="preserve"> during the game, </w:t>
      </w:r>
      <w:commentRangeStart w:id="121"/>
      <w:r w:rsidR="00230F72">
        <w:rPr>
          <w:lang w:val="en-US"/>
        </w:rPr>
        <w:t xml:space="preserve">with four questions designed for provenance analysis </w:t>
      </w:r>
      <w:commentRangeEnd w:id="121"/>
      <w:r w:rsidR="00B43DBB">
        <w:rPr>
          <w:rStyle w:val="CommentReference"/>
        </w:rPr>
        <w:commentReference w:id="121"/>
      </w:r>
      <w:r w:rsidR="00230F72">
        <w:rPr>
          <w:lang w:val="en-US"/>
        </w:rPr>
        <w:t>(</w:t>
      </w:r>
      <w:commentRangeStart w:id="122"/>
      <w:r w:rsidR="00230F72">
        <w:rPr>
          <w:lang w:val="en-US"/>
        </w:rPr>
        <w:t>questions 3, 5, 6, and 9</w:t>
      </w:r>
      <w:commentRangeEnd w:id="122"/>
      <w:r w:rsidR="00F20D42">
        <w:rPr>
          <w:rStyle w:val="CommentReference"/>
        </w:rPr>
        <w:commentReference w:id="122"/>
      </w:r>
      <w:r w:rsidR="00230F72">
        <w:rPr>
          <w:lang w:val="en-US"/>
        </w:rPr>
        <w:t xml:space="preserve">) and three to be </w:t>
      </w:r>
      <w:commentRangeStart w:id="123"/>
      <w:r w:rsidR="00230F72">
        <w:rPr>
          <w:lang w:val="en-US"/>
        </w:rPr>
        <w:t xml:space="preserve">easily answered by both methods </w:t>
      </w:r>
      <w:commentRangeEnd w:id="123"/>
      <w:r w:rsidR="00506A3E">
        <w:rPr>
          <w:rStyle w:val="CommentReference"/>
        </w:rPr>
        <w:commentReference w:id="123"/>
      </w:r>
      <w:r w:rsidR="00230F72">
        <w:rPr>
          <w:lang w:val="en-US"/>
        </w:rPr>
        <w:t>(provenance and replay).</w:t>
      </w:r>
    </w:p>
    <w:p w14:paraId="554C6977" w14:textId="430C9731" w:rsidR="0014542E" w:rsidRDefault="00230F72" w:rsidP="0014542E">
      <w:pPr>
        <w:rPr>
          <w:lang w:val="en-US"/>
        </w:rPr>
      </w:pPr>
      <w:r>
        <w:rPr>
          <w:lang w:val="en-US"/>
        </w:rPr>
        <w:t>The next stage is to run the experiment with volunteers. Before participating in the experiment, volunteers are required to read and sign a consent form. Then, volunteers watch a tutorial video from SDM, which explains details about the game</w:t>
      </w:r>
      <w:del w:id="124" w:author="Leonardo Murta" w:date="2013-06-25T09:54:00Z">
        <w:r w:rsidDel="00520693">
          <w:rPr>
            <w:lang w:val="en-US"/>
          </w:rPr>
          <w:delText>’s</w:delText>
        </w:r>
      </w:del>
      <w:r>
        <w:rPr>
          <w:lang w:val="en-US"/>
        </w:rPr>
        <w:t xml:space="preserve"> interface, and read a written document summarizing key features. </w:t>
      </w:r>
      <w:del w:id="125" w:author="Leonardo Murta" w:date="2013-06-25T09:54:00Z">
        <w:r w:rsidDel="00520693">
          <w:rPr>
            <w:lang w:val="en-US"/>
          </w:rPr>
          <w:delText xml:space="preserve">Then </w:delText>
        </w:r>
      </w:del>
      <w:ins w:id="126" w:author="Leonardo Murta" w:date="2013-06-25T09:55:00Z">
        <w:r w:rsidR="00B30EB2">
          <w:rPr>
            <w:lang w:val="en-US"/>
          </w:rPr>
          <w:t>Subsequently</w:t>
        </w:r>
      </w:ins>
      <w:ins w:id="127" w:author="Leonardo Murta" w:date="2013-06-25T09:54:00Z">
        <w:r w:rsidR="00520693">
          <w:rPr>
            <w:lang w:val="en-US"/>
          </w:rPr>
          <w:t xml:space="preserve">, </w:t>
        </w:r>
      </w:ins>
      <w:r>
        <w:rPr>
          <w:lang w:val="en-US"/>
        </w:rPr>
        <w:t xml:space="preserve">they watch the </w:t>
      </w:r>
      <w:commentRangeStart w:id="128"/>
      <w:r>
        <w:rPr>
          <w:lang w:val="en-US"/>
        </w:rPr>
        <w:t xml:space="preserve">gameplay </w:t>
      </w:r>
      <w:commentRangeEnd w:id="128"/>
      <w:r w:rsidR="00520693">
        <w:rPr>
          <w:rStyle w:val="CommentReference"/>
        </w:rPr>
        <w:commentReference w:id="128"/>
      </w:r>
      <w:r>
        <w:rPr>
          <w:lang w:val="en-US"/>
        </w:rPr>
        <w:t xml:space="preserve">video and are divided in two groups: those that will use </w:t>
      </w:r>
      <w:r w:rsidRPr="00230F72">
        <w:rPr>
          <w:lang w:val="en-US"/>
        </w:rPr>
        <w:t>provenance</w:t>
      </w:r>
      <w:r>
        <w:rPr>
          <w:lang w:val="en-US"/>
        </w:rPr>
        <w:t xml:space="preserve"> and those that will not. After </w:t>
      </w:r>
      <w:ins w:id="129" w:author="Leonardo Murta" w:date="2013-06-25T09:55:00Z">
        <w:r w:rsidR="00B30EB2">
          <w:rPr>
            <w:lang w:val="en-US"/>
          </w:rPr>
          <w:t xml:space="preserve">watching </w:t>
        </w:r>
      </w:ins>
      <w:r>
        <w:rPr>
          <w:lang w:val="en-US"/>
        </w:rPr>
        <w:t xml:space="preserve">the </w:t>
      </w:r>
      <w:commentRangeStart w:id="130"/>
      <w:r>
        <w:rPr>
          <w:lang w:val="en-US"/>
        </w:rPr>
        <w:t xml:space="preserve">gameplay </w:t>
      </w:r>
      <w:commentRangeEnd w:id="130"/>
      <w:r w:rsidR="00B30EB2">
        <w:rPr>
          <w:rStyle w:val="CommentReference"/>
        </w:rPr>
        <w:commentReference w:id="130"/>
      </w:r>
      <w:r>
        <w:rPr>
          <w:lang w:val="en-US"/>
        </w:rPr>
        <w:t xml:space="preserve">video, the volunteers are handed the questionnaire. However, the provenance group </w:t>
      </w:r>
      <w:del w:id="131" w:author="Leonardo Murta" w:date="2013-06-25T09:55:00Z">
        <w:r w:rsidDel="00B30EB2">
          <w:rPr>
            <w:lang w:val="en-US"/>
          </w:rPr>
          <w:delText xml:space="preserve">has to </w:delText>
        </w:r>
      </w:del>
      <w:r>
        <w:rPr>
          <w:lang w:val="en-US"/>
        </w:rPr>
        <w:t xml:space="preserve">watch another tutorial video for the tool before receiving the questionnaire. This stage also has a time limit to avoid fatigue. All documents used at this stage are available at </w:t>
      </w:r>
      <w:commentRangeStart w:id="132"/>
      <w:r>
        <w:rPr>
          <w:lang w:val="en-US"/>
        </w:rPr>
        <w:t>Appendix A</w:t>
      </w:r>
      <w:commentRangeEnd w:id="132"/>
      <w:r w:rsidR="00B30EB2">
        <w:rPr>
          <w:rStyle w:val="CommentReference"/>
        </w:rPr>
        <w:commentReference w:id="132"/>
      </w:r>
      <w:r>
        <w:rPr>
          <w:lang w:val="en-US"/>
        </w:rPr>
        <w:t xml:space="preserve">. </w:t>
      </w:r>
      <w:r w:rsidR="004058FD">
        <w:rPr>
          <w:lang w:val="en-US"/>
        </w:rPr>
        <w:t xml:space="preserve">Lastly, </w:t>
      </w:r>
      <w:ins w:id="133" w:author="Leonardo Murta" w:date="2013-06-25T09:56:00Z">
        <w:r w:rsidR="00D91B9E">
          <w:rPr>
            <w:lang w:val="en-US"/>
          </w:rPr>
          <w:t xml:space="preserve">we performed </w:t>
        </w:r>
      </w:ins>
      <w:ins w:id="134" w:author="Leonardo Murta" w:date="2013-06-25T09:57:00Z">
        <w:r w:rsidR="00D91B9E">
          <w:rPr>
            <w:lang w:val="en-US"/>
          </w:rPr>
          <w:t xml:space="preserve">a </w:t>
        </w:r>
      </w:ins>
      <w:del w:id="135" w:author="Leonardo Murta" w:date="2013-06-25T09:57:00Z">
        <w:r w:rsidR="004058FD" w:rsidDel="00D91B9E">
          <w:rPr>
            <w:lang w:val="en-US"/>
          </w:rPr>
          <w:delText>r</w:delText>
        </w:r>
        <w:r w:rsidR="007A048B" w:rsidDel="00D91B9E">
          <w:rPr>
            <w:lang w:val="en-US"/>
          </w:rPr>
          <w:delText>esult</w:delText>
        </w:r>
        <w:r w:rsidR="006942CA" w:rsidDel="00D91B9E">
          <w:rPr>
            <w:lang w:val="en-US"/>
          </w:rPr>
          <w:delText>s</w:delText>
        </w:r>
        <w:r w:rsidDel="00D91B9E">
          <w:rPr>
            <w:lang w:val="en-US"/>
          </w:rPr>
          <w:delText xml:space="preserve"> are </w:delText>
        </w:r>
      </w:del>
      <w:r w:rsidR="006942CA">
        <w:rPr>
          <w:lang w:val="en-US"/>
        </w:rPr>
        <w:t>statistica</w:t>
      </w:r>
      <w:r w:rsidR="004058FD">
        <w:rPr>
          <w:lang w:val="en-US"/>
        </w:rPr>
        <w:t>l</w:t>
      </w:r>
      <w:del w:id="136" w:author="Leonardo Murta" w:date="2013-06-25T09:57:00Z">
        <w:r w:rsidR="006942CA" w:rsidDel="00D91B9E">
          <w:rPr>
            <w:lang w:val="en-US"/>
          </w:rPr>
          <w:delText>l</w:delText>
        </w:r>
        <w:r w:rsidR="004058FD" w:rsidDel="00D91B9E">
          <w:rPr>
            <w:lang w:val="en-US"/>
          </w:rPr>
          <w:delText>y</w:delText>
        </w:r>
      </w:del>
      <w:r w:rsidR="004058FD">
        <w:rPr>
          <w:lang w:val="en-US"/>
        </w:rPr>
        <w:t xml:space="preserve"> analy</w:t>
      </w:r>
      <w:ins w:id="137" w:author="Leonardo Murta" w:date="2013-06-25T09:57:00Z">
        <w:r w:rsidR="00D91B9E">
          <w:rPr>
            <w:lang w:val="en-US"/>
          </w:rPr>
          <w:t>sis over the results by means of</w:t>
        </w:r>
      </w:ins>
      <w:del w:id="138" w:author="Leonardo Murta" w:date="2013-06-25T09:57:00Z">
        <w:r w:rsidR="004058FD" w:rsidDel="00D91B9E">
          <w:rPr>
            <w:lang w:val="en-US"/>
          </w:rPr>
          <w:delText>zed</w:delText>
        </w:r>
        <w:r w:rsidR="006942CA" w:rsidDel="00D91B9E">
          <w:rPr>
            <w:lang w:val="en-US"/>
          </w:rPr>
          <w:delText xml:space="preserve"> </w:delText>
        </w:r>
        <w:r w:rsidR="007A048B" w:rsidDel="00D91B9E">
          <w:rPr>
            <w:lang w:val="en-US"/>
          </w:rPr>
          <w:delText xml:space="preserve">using </w:delText>
        </w:r>
        <w:r w:rsidR="006942CA" w:rsidDel="00D91B9E">
          <w:rPr>
            <w:lang w:val="en-US"/>
          </w:rPr>
          <w:delText>the</w:delText>
        </w:r>
      </w:del>
      <w:r w:rsidR="006942CA">
        <w:rPr>
          <w:lang w:val="en-US"/>
        </w:rPr>
        <w:t xml:space="preserve"> </w:t>
      </w:r>
      <w:r w:rsidR="007A048B">
        <w:rPr>
          <w:lang w:val="en-US"/>
        </w:rPr>
        <w:t>hypothesis</w:t>
      </w:r>
      <w:r w:rsidR="006942CA">
        <w:rPr>
          <w:lang w:val="en-US"/>
        </w:rPr>
        <w:t xml:space="preserve"> test</w:t>
      </w:r>
      <w:r w:rsidR="007A048B">
        <w:rPr>
          <w:lang w:val="en-US"/>
        </w:rPr>
        <w:t xml:space="preserve"> </w:t>
      </w:r>
      <w:r w:rsidR="006942CA">
        <w:rPr>
          <w:lang w:val="en-US"/>
        </w:rPr>
        <w:t xml:space="preserve">in order </w:t>
      </w:r>
      <w:r w:rsidR="007A048B">
        <w:rPr>
          <w:lang w:val="en-US"/>
        </w:rPr>
        <w:t>to compare the obtained results</w:t>
      </w:r>
      <w:r w:rsidR="006942CA">
        <w:rPr>
          <w:lang w:val="en-US"/>
        </w:rPr>
        <w:t xml:space="preserve"> from both methods (provenance and replay).</w:t>
      </w:r>
    </w:p>
    <w:p w14:paraId="6F76D4AB" w14:textId="77777777" w:rsidR="008D6C68" w:rsidRDefault="008D6C68" w:rsidP="0014542E">
      <w:pPr>
        <w:rPr>
          <w:lang w:val="en-US"/>
        </w:rPr>
      </w:pPr>
    </w:p>
    <w:p w14:paraId="3CC9872D" w14:textId="77777777" w:rsidR="0014542E" w:rsidRDefault="0014542E" w:rsidP="0014542E">
      <w:pPr>
        <w:keepNext/>
        <w:ind w:firstLine="0"/>
        <w:jc w:val="center"/>
      </w:pPr>
      <w:r>
        <w:rPr>
          <w:noProof/>
          <w:lang w:val="en-US"/>
        </w:rPr>
        <w:lastRenderedPageBreak/>
        <w:drawing>
          <wp:inline distT="0" distB="0" distL="0" distR="0" wp14:anchorId="7A31D2C9" wp14:editId="647073B6">
            <wp:extent cx="5934075" cy="2400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14:paraId="1A53A849" w14:textId="77777777" w:rsidR="00DE4D84" w:rsidRPr="00DE4D84" w:rsidRDefault="0014542E" w:rsidP="003D4653">
      <w:pPr>
        <w:pStyle w:val="Caption"/>
        <w:jc w:val="center"/>
        <w:rPr>
          <w:lang w:val="en-US"/>
        </w:rPr>
      </w:pPr>
      <w:bookmarkStart w:id="139" w:name="_Ref358305441"/>
      <w:commentRangeStart w:id="140"/>
      <w:r w:rsidRPr="00FD46C2">
        <w:rPr>
          <w:lang w:val="en-US"/>
        </w:rPr>
        <w:t xml:space="preserve">Figure </w:t>
      </w:r>
      <w:commentRangeEnd w:id="140"/>
      <w:r w:rsidR="00D91B9E">
        <w:rPr>
          <w:rStyle w:val="CommentReference"/>
          <w:b w:val="0"/>
          <w:bCs w:val="0"/>
        </w:rPr>
        <w:commentReference w:id="140"/>
      </w:r>
      <w:r w:rsidR="00A135D0">
        <w:fldChar w:fldCharType="begin"/>
      </w:r>
      <w:r w:rsidRPr="00FD46C2">
        <w:rPr>
          <w:lang w:val="en-US"/>
        </w:rPr>
        <w:instrText xml:space="preserve"> SEQ Figure \* ARABIC </w:instrText>
      </w:r>
      <w:r w:rsidR="00A135D0">
        <w:fldChar w:fldCharType="separate"/>
      </w:r>
      <w:r w:rsidR="00B919CC">
        <w:rPr>
          <w:noProof/>
          <w:lang w:val="en-US"/>
        </w:rPr>
        <w:t>1</w:t>
      </w:r>
      <w:r w:rsidR="00A135D0">
        <w:fldChar w:fldCharType="end"/>
      </w:r>
      <w:bookmarkEnd w:id="139"/>
      <w:r w:rsidRPr="00FD46C2">
        <w:rPr>
          <w:lang w:val="en-US"/>
        </w:rPr>
        <w:t>: Experiment Execution Flowchart</w:t>
      </w:r>
    </w:p>
    <w:p w14:paraId="166BB151" w14:textId="649D7D69" w:rsidR="00BE3833" w:rsidRPr="00BE3833" w:rsidRDefault="00BE3833" w:rsidP="00BE3833">
      <w:pPr>
        <w:rPr>
          <w:lang w:val="en-US"/>
        </w:rPr>
      </w:pPr>
      <w:r>
        <w:rPr>
          <w:lang w:val="en-US"/>
        </w:rPr>
        <w:t xml:space="preserve">Another important factor for the design of the experiment concerns the definition of the significance level to be used </w:t>
      </w:r>
      <w:del w:id="141" w:author="Leonardo Murta" w:date="2013-06-25T10:02:00Z">
        <w:r w:rsidDel="00B95B30">
          <w:rPr>
            <w:lang w:val="en-US"/>
          </w:rPr>
          <w:delText xml:space="preserve">for </w:delText>
        </w:r>
      </w:del>
      <w:ins w:id="142" w:author="Leonardo Murta" w:date="2013-06-25T10:02:00Z">
        <w:r w:rsidR="00B95B30">
          <w:rPr>
            <w:lang w:val="en-US"/>
          </w:rPr>
          <w:t xml:space="preserve">during </w:t>
        </w:r>
      </w:ins>
      <w:del w:id="143" w:author="Leonardo Murta" w:date="2013-06-25T10:02:00Z">
        <w:r w:rsidDel="00B95B30">
          <w:rPr>
            <w:lang w:val="en-US"/>
          </w:rPr>
          <w:delText xml:space="preserve">the </w:delText>
        </w:r>
      </w:del>
      <w:r>
        <w:rPr>
          <w:lang w:val="en-US"/>
        </w:rPr>
        <w:t xml:space="preserve">statistical analysis. For the experiments performed in this work we used a confidence interval of 95%, which translates to </w:t>
      </w:r>
      <w:r>
        <w:rPr>
          <w:rFonts w:cs="Times New Roman"/>
          <w:lang w:val="en-US"/>
        </w:rPr>
        <w:t xml:space="preserve">α = 0.05 where α is the maximum probability of </w:t>
      </w:r>
      <w:ins w:id="144" w:author="Leonardo Murta" w:date="2013-06-25T10:04:00Z">
        <w:r w:rsidR="00966FA8">
          <w:rPr>
            <w:rFonts w:cs="Times New Roman"/>
            <w:lang w:val="en-US"/>
          </w:rPr>
          <w:t xml:space="preserve">incorrect </w:t>
        </w:r>
      </w:ins>
      <w:r>
        <w:rPr>
          <w:rFonts w:cs="Times New Roman"/>
          <w:lang w:val="en-US"/>
        </w:rPr>
        <w:t xml:space="preserve">rejecting </w:t>
      </w:r>
      <w:ins w:id="145" w:author="Leonardo Murta" w:date="2013-06-25T10:05:00Z">
        <w:r w:rsidR="000B1CC2">
          <w:rPr>
            <w:rFonts w:cs="Times New Roman"/>
            <w:lang w:val="en-US"/>
          </w:rPr>
          <w:t>the</w:t>
        </w:r>
      </w:ins>
      <w:del w:id="146" w:author="Leonardo Murta" w:date="2013-06-25T10:05:00Z">
        <w:r w:rsidDel="000B1CC2">
          <w:rPr>
            <w:rFonts w:cs="Times New Roman"/>
            <w:lang w:val="en-US"/>
          </w:rPr>
          <w:delText>a</w:delText>
        </w:r>
      </w:del>
      <w:r>
        <w:rPr>
          <w:rFonts w:cs="Times New Roman"/>
          <w:lang w:val="en-US"/>
        </w:rPr>
        <w:t xml:space="preserve"> </w:t>
      </w:r>
      <w:del w:id="147" w:author="Leonardo Murta" w:date="2013-06-25T10:04:00Z">
        <w:r w:rsidDel="00966FA8">
          <w:rPr>
            <w:rFonts w:cs="Times New Roman"/>
            <w:lang w:val="en-US"/>
          </w:rPr>
          <w:delText xml:space="preserve">true </w:delText>
        </w:r>
      </w:del>
      <w:r>
        <w:rPr>
          <w:rFonts w:cs="Times New Roman"/>
          <w:lang w:val="en-US"/>
        </w:rPr>
        <w:t>null hypothesis</w:t>
      </w:r>
      <w:ins w:id="148" w:author="Leonardo Murta" w:date="2013-06-25T10:04:00Z">
        <w:r w:rsidR="00966FA8">
          <w:rPr>
            <w:rFonts w:cs="Times New Roman"/>
            <w:lang w:val="en-US"/>
          </w:rPr>
          <w:t xml:space="preserve"> (Type I error)</w:t>
        </w:r>
      </w:ins>
      <w:r>
        <w:rPr>
          <w:rFonts w:cs="Times New Roman"/>
          <w:lang w:val="en-US"/>
        </w:rPr>
        <w:t>.</w:t>
      </w:r>
    </w:p>
    <w:p w14:paraId="3C7E3E21" w14:textId="77777777" w:rsidR="004B6C97" w:rsidRDefault="004B6C97" w:rsidP="004B6C97">
      <w:pPr>
        <w:pStyle w:val="Heading2"/>
        <w:rPr>
          <w:rStyle w:val="TabelaChar"/>
          <w:lang w:val="en-US"/>
        </w:rPr>
      </w:pPr>
      <w:bookmarkStart w:id="149" w:name="_Toc354161754"/>
      <w:bookmarkStart w:id="150" w:name="_Ref358651579"/>
      <w:commentRangeStart w:id="151"/>
      <w:r w:rsidRPr="001E187B">
        <w:rPr>
          <w:rStyle w:val="TabelaChar"/>
          <w:lang w:val="en-US"/>
        </w:rPr>
        <w:t>Experiment Execution</w:t>
      </w:r>
      <w:bookmarkEnd w:id="149"/>
      <w:bookmarkEnd w:id="150"/>
      <w:commentRangeEnd w:id="151"/>
      <w:r w:rsidR="00571C38">
        <w:rPr>
          <w:rStyle w:val="CommentReference"/>
          <w:rFonts w:eastAsiaTheme="minorHAnsi" w:cstheme="minorBidi"/>
          <w:b w:val="0"/>
          <w:bCs w:val="0"/>
          <w:caps w:val="0"/>
        </w:rPr>
        <w:commentReference w:id="151"/>
      </w:r>
    </w:p>
    <w:p w14:paraId="52223953" w14:textId="00FFBA28" w:rsidR="00230F72" w:rsidRDefault="00230F72" w:rsidP="00BD273A">
      <w:pPr>
        <w:rPr>
          <w:lang w:val="en-US"/>
        </w:rPr>
      </w:pPr>
      <w:r>
        <w:rPr>
          <w:lang w:val="en-US"/>
        </w:rPr>
        <w:t xml:space="preserve">The </w:t>
      </w:r>
      <w:del w:id="152" w:author="Leonardo Murta" w:date="2013-06-25T10:35:00Z">
        <w:r w:rsidDel="00DB1B81">
          <w:rPr>
            <w:lang w:val="en-US"/>
          </w:rPr>
          <w:delText xml:space="preserve">test </w:delText>
        </w:r>
      </w:del>
      <w:ins w:id="153" w:author="Leonardo Murta" w:date="2013-06-25T10:35:00Z">
        <w:r w:rsidR="00DB1B81">
          <w:rPr>
            <w:lang w:val="en-US"/>
          </w:rPr>
          <w:t xml:space="preserve">pilot </w:t>
        </w:r>
      </w:ins>
      <w:r>
        <w:rPr>
          <w:lang w:val="en-US"/>
        </w:rPr>
        <w:t>was applied to an undergrad</w:t>
      </w:r>
      <w:ins w:id="154" w:author="Leonardo Murta" w:date="2013-06-25T10:35:00Z">
        <w:r w:rsidR="00DB1B81">
          <w:rPr>
            <w:lang w:val="en-US"/>
          </w:rPr>
          <w:t>uat</w:t>
        </w:r>
        <w:r w:rsidR="00816F8C">
          <w:rPr>
            <w:lang w:val="en-US"/>
          </w:rPr>
          <w:t>e</w:t>
        </w:r>
      </w:ins>
      <w:r>
        <w:rPr>
          <w:lang w:val="en-US"/>
        </w:rPr>
        <w:t xml:space="preserve"> class composed of 2</w:t>
      </w:r>
      <w:r w:rsidR="00AA4542">
        <w:rPr>
          <w:lang w:val="en-US"/>
        </w:rPr>
        <w:t>8</w:t>
      </w:r>
      <w:r>
        <w:rPr>
          <w:lang w:val="en-US"/>
        </w:rPr>
        <w:t xml:space="preserve"> volunteers. The </w:t>
      </w:r>
      <w:ins w:id="155" w:author="Leonardo Murta" w:date="2013-06-25T10:37:00Z">
        <w:r w:rsidR="00816F8C">
          <w:rPr>
            <w:lang w:val="en-US"/>
          </w:rPr>
          <w:t xml:space="preserve">obtained </w:t>
        </w:r>
      </w:ins>
      <w:r>
        <w:rPr>
          <w:lang w:val="en-US"/>
        </w:rPr>
        <w:t xml:space="preserve">results </w:t>
      </w:r>
      <w:del w:id="156" w:author="Leonardo Murta" w:date="2013-06-25T10:37:00Z">
        <w:r w:rsidDel="00816F8C">
          <w:rPr>
            <w:lang w:val="en-US"/>
          </w:rPr>
          <w:delText>obtained</w:delText>
        </w:r>
        <w:r w:rsidR="00646610" w:rsidDel="00816F8C">
          <w:rPr>
            <w:lang w:val="en-US"/>
          </w:rPr>
          <w:delText xml:space="preserve"> </w:delText>
        </w:r>
      </w:del>
      <w:r w:rsidR="00646610">
        <w:rPr>
          <w:lang w:val="en-US"/>
        </w:rPr>
        <w:t xml:space="preserve">are described </w:t>
      </w:r>
      <w:del w:id="157" w:author="Leonardo Murta" w:date="2013-06-25T10:37:00Z">
        <w:r w:rsidR="00646610" w:rsidDel="00816F8C">
          <w:rPr>
            <w:lang w:val="en-US"/>
          </w:rPr>
          <w:delText xml:space="preserve">by </w:delText>
        </w:r>
      </w:del>
      <w:ins w:id="158" w:author="Leonardo Murta" w:date="2013-06-25T10:37:00Z">
        <w:r w:rsidR="00816F8C">
          <w:rPr>
            <w:lang w:val="en-US"/>
          </w:rPr>
          <w:t xml:space="preserve">in </w:t>
        </w:r>
      </w:ins>
      <w:r w:rsidR="00DE4D84">
        <w:rPr>
          <w:lang w:val="en-US"/>
        </w:rPr>
        <w:fldChar w:fldCharType="begin"/>
      </w:r>
      <w:r w:rsidR="00DE4D84">
        <w:rPr>
          <w:lang w:val="en-US"/>
        </w:rPr>
        <w:instrText xml:space="preserve"> REF _Ref358902383 \h </w:instrText>
      </w:r>
      <w:r w:rsidR="00DE4D84">
        <w:rPr>
          <w:lang w:val="en-US"/>
        </w:rPr>
      </w:r>
      <w:r w:rsidR="00DE4D84">
        <w:rPr>
          <w:lang w:val="en-US"/>
        </w:rPr>
        <w:fldChar w:fldCharType="separate"/>
      </w:r>
      <w:r w:rsidR="00B919CC" w:rsidRPr="00DE4D84">
        <w:rPr>
          <w:lang w:val="en-US"/>
        </w:rPr>
        <w:t xml:space="preserve">Table </w:t>
      </w:r>
      <w:r w:rsidR="00B919CC">
        <w:rPr>
          <w:noProof/>
          <w:lang w:val="en-US"/>
        </w:rPr>
        <w:t>1</w:t>
      </w:r>
      <w:r w:rsidR="00DE4D84">
        <w:rPr>
          <w:lang w:val="en-US"/>
        </w:rPr>
        <w:fldChar w:fldCharType="end"/>
      </w:r>
      <w:r w:rsidR="00646610">
        <w:rPr>
          <w:lang w:val="en-US"/>
        </w:rPr>
        <w:t xml:space="preserve"> and </w:t>
      </w:r>
      <w:r w:rsidR="00DE4D84">
        <w:rPr>
          <w:lang w:val="en-US"/>
        </w:rPr>
        <w:fldChar w:fldCharType="begin"/>
      </w:r>
      <w:r w:rsidR="00DE4D84">
        <w:rPr>
          <w:lang w:val="en-US"/>
        </w:rPr>
        <w:instrText xml:space="preserve"> REF _Ref358902388 \h </w:instrText>
      </w:r>
      <w:r w:rsidR="00DE4D84">
        <w:rPr>
          <w:lang w:val="en-US"/>
        </w:rPr>
      </w:r>
      <w:r w:rsidR="00DE4D84">
        <w:rPr>
          <w:lang w:val="en-US"/>
        </w:rPr>
        <w:fldChar w:fldCharType="separate"/>
      </w:r>
      <w:r w:rsidR="00B919CC" w:rsidRPr="00B919CC">
        <w:rPr>
          <w:lang w:val="en-US"/>
        </w:rPr>
        <w:t xml:space="preserve">Table </w:t>
      </w:r>
      <w:r w:rsidR="00B919CC">
        <w:rPr>
          <w:noProof/>
          <w:lang w:val="en-US"/>
        </w:rPr>
        <w:t>2</w:t>
      </w:r>
      <w:r w:rsidR="00DE4D84">
        <w:rPr>
          <w:lang w:val="en-US"/>
        </w:rPr>
        <w:fldChar w:fldCharType="end"/>
      </w:r>
      <w:r w:rsidR="00F827D1">
        <w:rPr>
          <w:lang w:val="en-US"/>
        </w:rPr>
        <w:t xml:space="preserve">, </w:t>
      </w:r>
      <w:commentRangeStart w:id="159"/>
      <w:r w:rsidR="00F827D1">
        <w:rPr>
          <w:lang w:val="en-US"/>
        </w:rPr>
        <w:t>where M represents the mean and SD the standard deviation</w:t>
      </w:r>
      <w:commentRangeEnd w:id="159"/>
      <w:r w:rsidR="009525E7">
        <w:rPr>
          <w:rStyle w:val="CommentReference"/>
        </w:rPr>
        <w:commentReference w:id="159"/>
      </w:r>
      <w:r w:rsidR="00646610">
        <w:rPr>
          <w:lang w:val="en-US"/>
        </w:rPr>
        <w:t>.</w:t>
      </w:r>
      <w:r w:rsidR="0044397E">
        <w:rPr>
          <w:lang w:val="en-US"/>
        </w:rPr>
        <w:t xml:space="preserve"> </w:t>
      </w:r>
      <w:r w:rsidR="00B04EFC">
        <w:rPr>
          <w:lang w:val="en-US"/>
        </w:rPr>
        <w:t xml:space="preserve">All questions have the same weight and </w:t>
      </w:r>
      <w:ins w:id="160" w:author="Leonardo Murta" w:date="2013-06-25T10:46:00Z">
        <w:r w:rsidR="005460F7">
          <w:rPr>
            <w:lang w:val="en-US"/>
          </w:rPr>
          <w:t xml:space="preserve">the </w:t>
        </w:r>
      </w:ins>
      <w:r w:rsidR="00B04EFC">
        <w:rPr>
          <w:lang w:val="en-US"/>
        </w:rPr>
        <w:t>values vary</w:t>
      </w:r>
      <w:del w:id="161" w:author="Leonardo Murta" w:date="2013-06-25T10:46:00Z">
        <w:r w:rsidR="00B04EFC" w:rsidDel="005460F7">
          <w:rPr>
            <w:lang w:val="en-US"/>
          </w:rPr>
          <w:delText>ing</w:delText>
        </w:r>
      </w:del>
      <w:r w:rsidR="00B04EFC">
        <w:rPr>
          <w:lang w:val="en-US"/>
        </w:rPr>
        <w:t xml:space="preserve"> from </w:t>
      </w:r>
      <w:commentRangeStart w:id="162"/>
      <w:r w:rsidR="00B04EFC">
        <w:rPr>
          <w:lang w:val="en-US"/>
        </w:rPr>
        <w:t>0 to 1, depending on the answer provided</w:t>
      </w:r>
      <w:commentRangeEnd w:id="162"/>
      <w:r w:rsidR="005460F7">
        <w:rPr>
          <w:rStyle w:val="CommentReference"/>
        </w:rPr>
        <w:commentReference w:id="162"/>
      </w:r>
      <w:ins w:id="163" w:author="Leonardo Murta" w:date="2013-06-25T10:41:00Z">
        <w:r w:rsidR="00E04963">
          <w:rPr>
            <w:lang w:val="en-US"/>
          </w:rPr>
          <w:t xml:space="preserve">. The </w:t>
        </w:r>
      </w:ins>
      <w:del w:id="164" w:author="Leonardo Murta" w:date="2013-06-25T10:41:00Z">
        <w:r w:rsidR="00B04EFC" w:rsidDel="00E04963">
          <w:rPr>
            <w:lang w:val="en-US"/>
          </w:rPr>
          <w:delText>, and</w:delText>
        </w:r>
      </w:del>
      <w:r w:rsidR="00B04EFC">
        <w:rPr>
          <w:lang w:val="en-US"/>
        </w:rPr>
        <w:t xml:space="preserve"> duration values expressed in minutes. However, th</w:t>
      </w:r>
      <w:r w:rsidR="004852AE">
        <w:rPr>
          <w:lang w:val="en-US"/>
        </w:rPr>
        <w:t>is</w:t>
      </w:r>
      <w:r w:rsidR="00B04EFC">
        <w:rPr>
          <w:lang w:val="en-US"/>
        </w:rPr>
        <w:t xml:space="preserve"> </w:t>
      </w:r>
      <w:r w:rsidR="004852AE">
        <w:rPr>
          <w:lang w:val="en-US"/>
        </w:rPr>
        <w:t>data</w:t>
      </w:r>
      <w:r w:rsidR="00B04EFC">
        <w:rPr>
          <w:lang w:val="en-US"/>
        </w:rPr>
        <w:t xml:space="preserve"> </w:t>
      </w:r>
      <w:r w:rsidR="004852AE">
        <w:rPr>
          <w:lang w:val="en-US"/>
        </w:rPr>
        <w:t>was</w:t>
      </w:r>
      <w:r w:rsidR="00B04EFC">
        <w:rPr>
          <w:lang w:val="en-US"/>
        </w:rPr>
        <w:t xml:space="preserve"> not used for the experim</w:t>
      </w:r>
      <w:r w:rsidR="004852AE">
        <w:rPr>
          <w:lang w:val="en-US"/>
        </w:rPr>
        <w:t xml:space="preserve">ent or the statistical analysis due to the changes made after the </w:t>
      </w:r>
      <w:del w:id="165" w:author="Leonardo Murta" w:date="2013-06-25T10:41:00Z">
        <w:r w:rsidR="004852AE" w:rsidDel="00E04963">
          <w:rPr>
            <w:lang w:val="en-US"/>
          </w:rPr>
          <w:delText>test</w:delText>
        </w:r>
      </w:del>
      <w:ins w:id="166" w:author="Leonardo Murta" w:date="2013-06-25T10:41:00Z">
        <w:r w:rsidR="00E04963">
          <w:rPr>
            <w:lang w:val="en-US"/>
          </w:rPr>
          <w:t>pilot</w:t>
        </w:r>
      </w:ins>
      <w:r w:rsidR="004852AE">
        <w:rPr>
          <w:lang w:val="en-US"/>
        </w:rPr>
        <w:t>.</w:t>
      </w:r>
    </w:p>
    <w:p w14:paraId="05FE0DFB" w14:textId="77777777" w:rsidR="00DE4D84" w:rsidRDefault="00DE4D84" w:rsidP="00BD273A">
      <w:pPr>
        <w:rPr>
          <w:lang w:val="en-US"/>
        </w:rPr>
      </w:pPr>
    </w:p>
    <w:p w14:paraId="7E6B0E14" w14:textId="42312D89" w:rsidR="00DE4D84" w:rsidRPr="00DE4D84" w:rsidRDefault="00DE4D84" w:rsidP="00DE4D84">
      <w:pPr>
        <w:pStyle w:val="Caption"/>
        <w:keepNext/>
        <w:ind w:firstLine="0"/>
        <w:jc w:val="center"/>
        <w:rPr>
          <w:lang w:val="en-US"/>
        </w:rPr>
      </w:pPr>
      <w:bookmarkStart w:id="167" w:name="_Ref358902383"/>
      <w:r w:rsidRPr="00DE4D84">
        <w:rPr>
          <w:lang w:val="en-US"/>
        </w:rPr>
        <w:t xml:space="preserve">Table </w:t>
      </w:r>
      <w:r>
        <w:fldChar w:fldCharType="begin"/>
      </w:r>
      <w:r w:rsidRPr="00DE4D84">
        <w:rPr>
          <w:lang w:val="en-US"/>
        </w:rPr>
        <w:instrText xml:space="preserve"> SEQ Table \* ARABIC </w:instrText>
      </w:r>
      <w:r>
        <w:fldChar w:fldCharType="separate"/>
      </w:r>
      <w:r w:rsidR="00B919CC">
        <w:rPr>
          <w:noProof/>
          <w:lang w:val="en-US"/>
        </w:rPr>
        <w:t>1</w:t>
      </w:r>
      <w:r>
        <w:fldChar w:fldCharType="end"/>
      </w:r>
      <w:bookmarkEnd w:id="167"/>
      <w:r w:rsidRPr="00DE4D84">
        <w:rPr>
          <w:lang w:val="en-US"/>
        </w:rPr>
        <w:t xml:space="preserve">: </w:t>
      </w:r>
      <w:ins w:id="168" w:author="Leonardo Murta" w:date="2013-06-25T10:42:00Z">
        <w:r w:rsidR="00E04963">
          <w:rPr>
            <w:lang w:val="en-US"/>
          </w:rPr>
          <w:t xml:space="preserve">Pilot </w:t>
        </w:r>
      </w:ins>
      <w:del w:id="169" w:author="Leonardo Murta" w:date="2013-06-25T10:42:00Z">
        <w:r w:rsidRPr="00DE4D84" w:rsidDel="00E04963">
          <w:rPr>
            <w:lang w:val="en-US"/>
          </w:rPr>
          <w:delText xml:space="preserve">Test </w:delText>
        </w:r>
      </w:del>
      <w:r w:rsidRPr="00DE4D84">
        <w:rPr>
          <w:lang w:val="en-US"/>
        </w:rPr>
        <w:t>Provenance Group Results</w:t>
      </w:r>
    </w:p>
    <w:tbl>
      <w:tblPr>
        <w:tblStyle w:val="MediumGrid3-Accent1"/>
        <w:tblW w:w="0" w:type="auto"/>
        <w:jc w:val="center"/>
        <w:tblLook w:val="04A0" w:firstRow="1" w:lastRow="0" w:firstColumn="1" w:lastColumn="0" w:noHBand="0" w:noVBand="1"/>
        <w:tblPrChange w:id="170" w:author="Leonardo Murta" w:date="2013-06-25T10:42:00Z">
          <w:tblPr>
            <w:tblStyle w:val="MediumGrid3-Accent1"/>
            <w:tblW w:w="8022" w:type="dxa"/>
            <w:jc w:val="center"/>
            <w:tblLook w:val="04A0" w:firstRow="1" w:lastRow="0" w:firstColumn="1" w:lastColumn="0" w:noHBand="0" w:noVBand="1"/>
          </w:tblPr>
        </w:tblPrChange>
      </w:tblPr>
      <w:tblGrid>
        <w:gridCol w:w="1027"/>
        <w:gridCol w:w="419"/>
        <w:gridCol w:w="419"/>
        <w:gridCol w:w="419"/>
        <w:gridCol w:w="419"/>
        <w:gridCol w:w="419"/>
        <w:gridCol w:w="419"/>
        <w:gridCol w:w="419"/>
        <w:gridCol w:w="419"/>
        <w:gridCol w:w="379"/>
        <w:gridCol w:w="419"/>
        <w:gridCol w:w="419"/>
        <w:gridCol w:w="419"/>
        <w:gridCol w:w="419"/>
        <w:gridCol w:w="533"/>
        <w:gridCol w:w="579"/>
        <w:tblGridChange w:id="171">
          <w:tblGrid>
            <w:gridCol w:w="1027"/>
            <w:gridCol w:w="458"/>
            <w:gridCol w:w="458"/>
            <w:gridCol w:w="458"/>
            <w:gridCol w:w="458"/>
            <w:gridCol w:w="458"/>
            <w:gridCol w:w="458"/>
            <w:gridCol w:w="458"/>
            <w:gridCol w:w="458"/>
            <w:gridCol w:w="458"/>
            <w:gridCol w:w="458"/>
            <w:gridCol w:w="458"/>
            <w:gridCol w:w="499"/>
            <w:gridCol w:w="458"/>
            <w:gridCol w:w="533"/>
            <w:gridCol w:w="579"/>
          </w:tblGrid>
        </w:tblGridChange>
      </w:tblGrid>
      <w:tr w:rsidR="00C423C2" w:rsidRPr="00016900" w14:paraId="3D951D34" w14:textId="77777777" w:rsidTr="00E04963">
        <w:trPr>
          <w:cnfStyle w:val="100000000000" w:firstRow="1" w:lastRow="0" w:firstColumn="0" w:lastColumn="0" w:oddVBand="0" w:evenVBand="0" w:oddHBand="0" w:evenHBand="0" w:firstRowFirstColumn="0" w:firstRowLastColumn="0" w:lastRowFirstColumn="0" w:lastRowLastColumn="0"/>
          <w:trHeight w:val="300"/>
          <w:jc w:val="center"/>
          <w:trPrChange w:id="172"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gridSpan w:val="14"/>
            <w:noWrap/>
            <w:hideMark/>
            <w:tcPrChange w:id="173" w:author="Leonardo Murta" w:date="2013-06-25T10:42:00Z">
              <w:tcPr>
                <w:tcW w:w="7022" w:type="dxa"/>
                <w:gridSpan w:val="14"/>
                <w:noWrap/>
                <w:hideMark/>
              </w:tcPr>
            </w:tcPrChange>
          </w:tcPr>
          <w:p w14:paraId="6C08026F" w14:textId="77777777" w:rsidR="00C423C2" w:rsidRPr="00DE4D84" w:rsidRDefault="00C423C2" w:rsidP="00DE4D84">
            <w:pPr>
              <w:spacing w:line="240" w:lineRule="auto"/>
              <w:ind w:firstLine="0"/>
              <w:jc w:val="center"/>
              <w:cnfStyle w:val="101000000000" w:firstRow="1" w:lastRow="0" w:firstColumn="1" w:lastColumn="0" w:oddVBand="0" w:evenVBand="0" w:oddHBand="0" w:evenHBand="0" w:firstRowFirstColumn="0" w:firstRowLastColumn="0" w:lastRowFirstColumn="0" w:lastRowLastColumn="0"/>
              <w:rPr>
                <w:rFonts w:ascii="Calibri" w:eastAsia="Times New Roman" w:hAnsi="Calibri" w:cs="Calibri"/>
                <w:lang w:val="en-US"/>
              </w:rPr>
            </w:pPr>
            <w:r w:rsidRPr="00DE4D84">
              <w:rPr>
                <w:rFonts w:ascii="Calibri" w:eastAsia="Times New Roman" w:hAnsi="Calibri" w:cs="Calibri"/>
                <w:lang w:val="en-US"/>
              </w:rPr>
              <w:t>Results</w:t>
            </w:r>
          </w:p>
        </w:tc>
        <w:tc>
          <w:tcPr>
            <w:tcW w:w="0" w:type="auto"/>
            <w:noWrap/>
            <w:hideMark/>
            <w:tcPrChange w:id="174" w:author="Leonardo Murta" w:date="2013-06-25T10:42:00Z">
              <w:tcPr>
                <w:tcW w:w="500" w:type="dxa"/>
                <w:noWrap/>
                <w:hideMark/>
              </w:tcPr>
            </w:tcPrChange>
          </w:tcPr>
          <w:p w14:paraId="0A524F31" w14:textId="62965AF5" w:rsidR="00C423C2" w:rsidRPr="009525E7" w:rsidRDefault="00816F8C" w:rsidP="00DE4D8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Change w:id="175" w:author="Leonardo Murta" w:date="2013-06-25T10:40:00Z">
                  <w:rPr>
                    <w:rFonts w:ascii="Calibri" w:eastAsia="Times New Roman" w:hAnsi="Calibri" w:cs="Calibri"/>
                    <w:lang w:val="en-US"/>
                  </w:rPr>
                </w:rPrChange>
              </w:rPr>
            </w:pPr>
            <w:ins w:id="176" w:author="Leonardo Murta" w:date="2013-06-25T10:37:00Z">
              <w:r w:rsidRPr="009525E7">
                <w:rPr>
                  <w:rFonts w:ascii="Calibri" w:eastAsia="Times New Roman" w:hAnsi="Calibri" w:cs="Calibri" w:hint="eastAsia"/>
                  <w:lang w:val="en-US"/>
                  <w:rPrChange w:id="177" w:author="Leonardo Murta" w:date="2013-06-25T10:41:00Z">
                    <w:rPr>
                      <w:rFonts w:ascii="Lucida Grande" w:hAnsi="Lucida Grande" w:hint="eastAsia"/>
                      <w:color w:val="000000"/>
                    </w:rPr>
                  </w:rPrChange>
                </w:rPr>
                <w:t>μ</w:t>
              </w:r>
            </w:ins>
            <w:del w:id="178" w:author="Leonardo Murta" w:date="2013-06-25T10:40:00Z">
              <w:r w:rsidR="00C423C2" w:rsidRPr="009525E7" w:rsidDel="009525E7">
                <w:rPr>
                  <w:rFonts w:ascii="Calibri" w:eastAsia="Times New Roman" w:hAnsi="Calibri" w:cs="Calibri"/>
                  <w:lang w:val="en-US"/>
                </w:rPr>
                <w:delText>M</w:delText>
              </w:r>
            </w:del>
          </w:p>
        </w:tc>
        <w:tc>
          <w:tcPr>
            <w:tcW w:w="0" w:type="auto"/>
            <w:noWrap/>
            <w:hideMark/>
            <w:tcPrChange w:id="179" w:author="Leonardo Murta" w:date="2013-06-25T10:42:00Z">
              <w:tcPr>
                <w:tcW w:w="500" w:type="dxa"/>
                <w:noWrap/>
                <w:hideMark/>
              </w:tcPr>
            </w:tcPrChange>
          </w:tcPr>
          <w:p w14:paraId="12B4CFD0" w14:textId="7BD1029D" w:rsidR="00C423C2" w:rsidRPr="009525E7" w:rsidRDefault="00C423C2" w:rsidP="00DE4D8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Change w:id="180" w:author="Leonardo Murta" w:date="2013-06-25T10:40:00Z">
                  <w:rPr>
                    <w:rFonts w:ascii="Calibri" w:eastAsia="Times New Roman" w:hAnsi="Calibri" w:cs="Calibri"/>
                    <w:lang w:val="en-US"/>
                  </w:rPr>
                </w:rPrChange>
              </w:rPr>
            </w:pPr>
            <w:del w:id="181" w:author="Leonardo Murta" w:date="2013-06-25T10:40:00Z">
              <w:r w:rsidRPr="009525E7" w:rsidDel="009525E7">
                <w:rPr>
                  <w:rFonts w:ascii="Calibri" w:eastAsia="Times New Roman" w:hAnsi="Calibri" w:cs="Calibri"/>
                  <w:lang w:val="en-US"/>
                </w:rPr>
                <w:delText>SD</w:delText>
              </w:r>
            </w:del>
            <w:ins w:id="182" w:author="Leonardo Murta" w:date="2013-06-25T10:39:00Z">
              <w:r w:rsidR="009525E7" w:rsidRPr="009525E7">
                <w:rPr>
                  <w:rFonts w:ascii="Calibri" w:eastAsia="Times New Roman" w:hAnsi="Calibri" w:cs="Calibri"/>
                  <w:lang w:val="en-US"/>
                </w:rPr>
                <w:t>σ</w:t>
              </w:r>
            </w:ins>
          </w:p>
        </w:tc>
      </w:tr>
      <w:tr w:rsidR="00C423C2" w:rsidRPr="00016900" w14:paraId="70166626" w14:textId="77777777" w:rsidTr="00E04963">
        <w:trPr>
          <w:cnfStyle w:val="000000100000" w:firstRow="0" w:lastRow="0" w:firstColumn="0" w:lastColumn="0" w:oddVBand="0" w:evenVBand="0" w:oddHBand="1" w:evenHBand="0" w:firstRowFirstColumn="0" w:firstRowLastColumn="0" w:lastRowFirstColumn="0" w:lastRowLastColumn="0"/>
          <w:trHeight w:val="300"/>
          <w:jc w:val="center"/>
          <w:trPrChange w:id="183"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184" w:author="Leonardo Murta" w:date="2013-06-25T10:42:00Z">
              <w:tcPr>
                <w:tcW w:w="1027" w:type="dxa"/>
                <w:noWrap/>
                <w:hideMark/>
              </w:tcPr>
            </w:tcPrChange>
          </w:tcPr>
          <w:p w14:paraId="1C8E280A" w14:textId="77777777" w:rsidR="00C423C2" w:rsidRPr="00646610" w:rsidRDefault="00C423C2" w:rsidP="00DE4D84">
            <w:pPr>
              <w:spacing w:line="240" w:lineRule="auto"/>
              <w:ind w:firstLine="0"/>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0" w:type="auto"/>
            <w:noWrap/>
            <w:hideMark/>
            <w:tcPrChange w:id="185" w:author="Leonardo Murta" w:date="2013-06-25T10:42:00Z">
              <w:tcPr>
                <w:tcW w:w="458" w:type="dxa"/>
                <w:noWrap/>
                <w:hideMark/>
              </w:tcPr>
            </w:tcPrChange>
          </w:tcPr>
          <w:p w14:paraId="14A2BA70"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186" w:author="Leonardo Murta" w:date="2013-06-25T10:42:00Z">
              <w:tcPr>
                <w:tcW w:w="458" w:type="dxa"/>
                <w:noWrap/>
                <w:hideMark/>
              </w:tcPr>
            </w:tcPrChange>
          </w:tcPr>
          <w:p w14:paraId="41D71402"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187" w:author="Leonardo Murta" w:date="2013-06-25T10:42:00Z">
              <w:tcPr>
                <w:tcW w:w="458" w:type="dxa"/>
                <w:noWrap/>
                <w:hideMark/>
              </w:tcPr>
            </w:tcPrChange>
          </w:tcPr>
          <w:p w14:paraId="732768D7"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188" w:author="Leonardo Murta" w:date="2013-06-25T10:42:00Z">
              <w:tcPr>
                <w:tcW w:w="458" w:type="dxa"/>
                <w:noWrap/>
                <w:hideMark/>
              </w:tcPr>
            </w:tcPrChange>
          </w:tcPr>
          <w:p w14:paraId="49EDF152"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189" w:author="Leonardo Murta" w:date="2013-06-25T10:42:00Z">
              <w:tcPr>
                <w:tcW w:w="458" w:type="dxa"/>
                <w:noWrap/>
                <w:hideMark/>
              </w:tcPr>
            </w:tcPrChange>
          </w:tcPr>
          <w:p w14:paraId="484FC250"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190" w:author="Leonardo Murta" w:date="2013-06-25T10:42:00Z">
              <w:tcPr>
                <w:tcW w:w="458" w:type="dxa"/>
                <w:noWrap/>
                <w:hideMark/>
              </w:tcPr>
            </w:tcPrChange>
          </w:tcPr>
          <w:p w14:paraId="36DE43A4"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191" w:author="Leonardo Murta" w:date="2013-06-25T10:42:00Z">
              <w:tcPr>
                <w:tcW w:w="458" w:type="dxa"/>
                <w:noWrap/>
                <w:hideMark/>
              </w:tcPr>
            </w:tcPrChange>
          </w:tcPr>
          <w:p w14:paraId="07D5B67C"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192" w:author="Leonardo Murta" w:date="2013-06-25T10:42:00Z">
              <w:tcPr>
                <w:tcW w:w="458" w:type="dxa"/>
                <w:noWrap/>
                <w:hideMark/>
              </w:tcPr>
            </w:tcPrChange>
          </w:tcPr>
          <w:p w14:paraId="2CC66699"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193" w:author="Leonardo Murta" w:date="2013-06-25T10:42:00Z">
              <w:tcPr>
                <w:tcW w:w="458" w:type="dxa"/>
                <w:noWrap/>
                <w:hideMark/>
              </w:tcPr>
            </w:tcPrChange>
          </w:tcPr>
          <w:p w14:paraId="525AD439"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194" w:author="Leonardo Murta" w:date="2013-06-25T10:42:00Z">
              <w:tcPr>
                <w:tcW w:w="458" w:type="dxa"/>
                <w:noWrap/>
                <w:hideMark/>
              </w:tcPr>
            </w:tcPrChange>
          </w:tcPr>
          <w:p w14:paraId="018C63FB"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195" w:author="Leonardo Murta" w:date="2013-06-25T10:42:00Z">
              <w:tcPr>
                <w:tcW w:w="458" w:type="dxa"/>
                <w:noWrap/>
                <w:hideMark/>
              </w:tcPr>
            </w:tcPrChange>
          </w:tcPr>
          <w:p w14:paraId="01E43C6D"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196" w:author="Leonardo Murta" w:date="2013-06-25T10:42:00Z">
              <w:tcPr>
                <w:tcW w:w="499" w:type="dxa"/>
                <w:noWrap/>
                <w:hideMark/>
              </w:tcPr>
            </w:tcPrChange>
          </w:tcPr>
          <w:p w14:paraId="2BEEC378"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197" w:author="Leonardo Murta" w:date="2013-06-25T10:42:00Z">
              <w:tcPr>
                <w:tcW w:w="458" w:type="dxa"/>
                <w:noWrap/>
                <w:hideMark/>
              </w:tcPr>
            </w:tcPrChange>
          </w:tcPr>
          <w:p w14:paraId="01CD9578"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198" w:author="Leonardo Murta" w:date="2013-06-25T10:42:00Z">
              <w:tcPr>
                <w:tcW w:w="500" w:type="dxa"/>
                <w:noWrap/>
                <w:hideMark/>
              </w:tcPr>
            </w:tcPrChange>
          </w:tcPr>
          <w:p w14:paraId="46EBD0A2"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0.3</w:t>
            </w:r>
          </w:p>
        </w:tc>
        <w:tc>
          <w:tcPr>
            <w:tcW w:w="0" w:type="auto"/>
            <w:noWrap/>
            <w:hideMark/>
            <w:tcPrChange w:id="199" w:author="Leonardo Murta" w:date="2013-06-25T10:42:00Z">
              <w:tcPr>
                <w:tcW w:w="500" w:type="dxa"/>
                <w:noWrap/>
                <w:hideMark/>
              </w:tcPr>
            </w:tcPrChange>
          </w:tcPr>
          <w:p w14:paraId="5FAFA33E"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0.48</w:t>
            </w:r>
          </w:p>
        </w:tc>
      </w:tr>
      <w:tr w:rsidR="00C423C2" w:rsidRPr="00016900" w14:paraId="0A2FB459" w14:textId="77777777" w:rsidTr="00E04963">
        <w:trPr>
          <w:trHeight w:val="300"/>
          <w:jc w:val="center"/>
          <w:trPrChange w:id="200"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201" w:author="Leonardo Murta" w:date="2013-06-25T10:42:00Z">
              <w:tcPr>
                <w:tcW w:w="1027" w:type="dxa"/>
                <w:noWrap/>
                <w:hideMark/>
              </w:tcPr>
            </w:tcPrChange>
          </w:tcPr>
          <w:p w14:paraId="2659BDD6" w14:textId="77777777"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0" w:type="auto"/>
            <w:noWrap/>
            <w:hideMark/>
            <w:tcPrChange w:id="202" w:author="Leonardo Murta" w:date="2013-06-25T10:42:00Z">
              <w:tcPr>
                <w:tcW w:w="458" w:type="dxa"/>
                <w:noWrap/>
                <w:hideMark/>
              </w:tcPr>
            </w:tcPrChange>
          </w:tcPr>
          <w:p w14:paraId="5BD4824C"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03" w:author="Leonardo Murta" w:date="2013-06-25T10:42:00Z">
              <w:tcPr>
                <w:tcW w:w="458" w:type="dxa"/>
                <w:noWrap/>
                <w:hideMark/>
              </w:tcPr>
            </w:tcPrChange>
          </w:tcPr>
          <w:p w14:paraId="0297895C"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04" w:author="Leonardo Murta" w:date="2013-06-25T10:42:00Z">
              <w:tcPr>
                <w:tcW w:w="458" w:type="dxa"/>
                <w:noWrap/>
                <w:hideMark/>
              </w:tcPr>
            </w:tcPrChange>
          </w:tcPr>
          <w:p w14:paraId="0A7D498B"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05" w:author="Leonardo Murta" w:date="2013-06-25T10:42:00Z">
              <w:tcPr>
                <w:tcW w:w="458" w:type="dxa"/>
                <w:noWrap/>
                <w:hideMark/>
              </w:tcPr>
            </w:tcPrChange>
          </w:tcPr>
          <w:p w14:paraId="037B190B"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06" w:author="Leonardo Murta" w:date="2013-06-25T10:42:00Z">
              <w:tcPr>
                <w:tcW w:w="458" w:type="dxa"/>
                <w:noWrap/>
                <w:hideMark/>
              </w:tcPr>
            </w:tcPrChange>
          </w:tcPr>
          <w:p w14:paraId="247C604E"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07" w:author="Leonardo Murta" w:date="2013-06-25T10:42:00Z">
              <w:tcPr>
                <w:tcW w:w="458" w:type="dxa"/>
                <w:noWrap/>
                <w:hideMark/>
              </w:tcPr>
            </w:tcPrChange>
          </w:tcPr>
          <w:p w14:paraId="52874616"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08" w:author="Leonardo Murta" w:date="2013-06-25T10:42:00Z">
              <w:tcPr>
                <w:tcW w:w="458" w:type="dxa"/>
                <w:noWrap/>
                <w:hideMark/>
              </w:tcPr>
            </w:tcPrChange>
          </w:tcPr>
          <w:p w14:paraId="2A98A451"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09" w:author="Leonardo Murta" w:date="2013-06-25T10:42:00Z">
              <w:tcPr>
                <w:tcW w:w="458" w:type="dxa"/>
                <w:noWrap/>
                <w:hideMark/>
              </w:tcPr>
            </w:tcPrChange>
          </w:tcPr>
          <w:p w14:paraId="3CE48799"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10" w:author="Leonardo Murta" w:date="2013-06-25T10:42:00Z">
              <w:tcPr>
                <w:tcW w:w="458" w:type="dxa"/>
                <w:noWrap/>
                <w:hideMark/>
              </w:tcPr>
            </w:tcPrChange>
          </w:tcPr>
          <w:p w14:paraId="2632E00F"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11" w:author="Leonardo Murta" w:date="2013-06-25T10:42:00Z">
              <w:tcPr>
                <w:tcW w:w="458" w:type="dxa"/>
                <w:noWrap/>
                <w:hideMark/>
              </w:tcPr>
            </w:tcPrChange>
          </w:tcPr>
          <w:p w14:paraId="08CA735F"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12" w:author="Leonardo Murta" w:date="2013-06-25T10:42:00Z">
              <w:tcPr>
                <w:tcW w:w="458" w:type="dxa"/>
                <w:noWrap/>
                <w:hideMark/>
              </w:tcPr>
            </w:tcPrChange>
          </w:tcPr>
          <w:p w14:paraId="59B8C7C5"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13" w:author="Leonardo Murta" w:date="2013-06-25T10:42:00Z">
              <w:tcPr>
                <w:tcW w:w="499" w:type="dxa"/>
                <w:noWrap/>
                <w:hideMark/>
              </w:tcPr>
            </w:tcPrChange>
          </w:tcPr>
          <w:p w14:paraId="20D4BC9D"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14" w:author="Leonardo Murta" w:date="2013-06-25T10:42:00Z">
              <w:tcPr>
                <w:tcW w:w="458" w:type="dxa"/>
                <w:noWrap/>
                <w:hideMark/>
              </w:tcPr>
            </w:tcPrChange>
          </w:tcPr>
          <w:p w14:paraId="1C54AA08"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15" w:author="Leonardo Murta" w:date="2013-06-25T10:42:00Z">
              <w:tcPr>
                <w:tcW w:w="500" w:type="dxa"/>
                <w:noWrap/>
                <w:hideMark/>
              </w:tcPr>
            </w:tcPrChange>
          </w:tcPr>
          <w:p w14:paraId="770BA3F5"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16" w:author="Leonardo Murta" w:date="2013-06-25T10:42:00Z">
              <w:tcPr>
                <w:tcW w:w="500" w:type="dxa"/>
                <w:noWrap/>
                <w:hideMark/>
              </w:tcPr>
            </w:tcPrChange>
          </w:tcPr>
          <w:p w14:paraId="149DF0E8"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r>
      <w:tr w:rsidR="00C423C2" w:rsidRPr="00016900" w14:paraId="05A42EA7" w14:textId="77777777" w:rsidTr="00E04963">
        <w:trPr>
          <w:cnfStyle w:val="000000100000" w:firstRow="0" w:lastRow="0" w:firstColumn="0" w:lastColumn="0" w:oddVBand="0" w:evenVBand="0" w:oddHBand="1" w:evenHBand="0" w:firstRowFirstColumn="0" w:firstRowLastColumn="0" w:lastRowFirstColumn="0" w:lastRowLastColumn="0"/>
          <w:trHeight w:val="300"/>
          <w:jc w:val="center"/>
          <w:trPrChange w:id="217"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218" w:author="Leonardo Murta" w:date="2013-06-25T10:42:00Z">
              <w:tcPr>
                <w:tcW w:w="1027" w:type="dxa"/>
                <w:noWrap/>
                <w:hideMark/>
              </w:tcPr>
            </w:tcPrChange>
          </w:tcPr>
          <w:p w14:paraId="6326796B" w14:textId="77777777" w:rsidR="00C423C2" w:rsidRPr="00646610" w:rsidRDefault="00C423C2" w:rsidP="00DE4D84">
            <w:pPr>
              <w:spacing w:line="240" w:lineRule="auto"/>
              <w:ind w:firstLine="0"/>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0" w:type="auto"/>
            <w:noWrap/>
            <w:hideMark/>
            <w:tcPrChange w:id="219" w:author="Leonardo Murta" w:date="2013-06-25T10:42:00Z">
              <w:tcPr>
                <w:tcW w:w="458" w:type="dxa"/>
                <w:noWrap/>
                <w:hideMark/>
              </w:tcPr>
            </w:tcPrChange>
          </w:tcPr>
          <w:p w14:paraId="560CFBD3"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220" w:author="Leonardo Murta" w:date="2013-06-25T10:42:00Z">
              <w:tcPr>
                <w:tcW w:w="458" w:type="dxa"/>
                <w:noWrap/>
                <w:hideMark/>
              </w:tcPr>
            </w:tcPrChange>
          </w:tcPr>
          <w:p w14:paraId="4B25B474"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21" w:author="Leonardo Murta" w:date="2013-06-25T10:42:00Z">
              <w:tcPr>
                <w:tcW w:w="458" w:type="dxa"/>
                <w:noWrap/>
                <w:hideMark/>
              </w:tcPr>
            </w:tcPrChange>
          </w:tcPr>
          <w:p w14:paraId="0088A813"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22" w:author="Leonardo Murta" w:date="2013-06-25T10:42:00Z">
              <w:tcPr>
                <w:tcW w:w="458" w:type="dxa"/>
                <w:noWrap/>
                <w:hideMark/>
              </w:tcPr>
            </w:tcPrChange>
          </w:tcPr>
          <w:p w14:paraId="15A4A3E4"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223" w:author="Leonardo Murta" w:date="2013-06-25T10:42:00Z">
              <w:tcPr>
                <w:tcW w:w="458" w:type="dxa"/>
                <w:noWrap/>
                <w:hideMark/>
              </w:tcPr>
            </w:tcPrChange>
          </w:tcPr>
          <w:p w14:paraId="68302424"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224" w:author="Leonardo Murta" w:date="2013-06-25T10:42:00Z">
              <w:tcPr>
                <w:tcW w:w="458" w:type="dxa"/>
                <w:noWrap/>
                <w:hideMark/>
              </w:tcPr>
            </w:tcPrChange>
          </w:tcPr>
          <w:p w14:paraId="19E754E8"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225" w:author="Leonardo Murta" w:date="2013-06-25T10:42:00Z">
              <w:tcPr>
                <w:tcW w:w="458" w:type="dxa"/>
                <w:noWrap/>
                <w:hideMark/>
              </w:tcPr>
            </w:tcPrChange>
          </w:tcPr>
          <w:p w14:paraId="5AB0FF94"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26" w:author="Leonardo Murta" w:date="2013-06-25T10:42:00Z">
              <w:tcPr>
                <w:tcW w:w="458" w:type="dxa"/>
                <w:noWrap/>
                <w:hideMark/>
              </w:tcPr>
            </w:tcPrChange>
          </w:tcPr>
          <w:p w14:paraId="5349AC8D"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27" w:author="Leonardo Murta" w:date="2013-06-25T10:42:00Z">
              <w:tcPr>
                <w:tcW w:w="458" w:type="dxa"/>
                <w:noWrap/>
                <w:hideMark/>
              </w:tcPr>
            </w:tcPrChange>
          </w:tcPr>
          <w:p w14:paraId="4C6D8A9E"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28" w:author="Leonardo Murta" w:date="2013-06-25T10:42:00Z">
              <w:tcPr>
                <w:tcW w:w="458" w:type="dxa"/>
                <w:noWrap/>
                <w:hideMark/>
              </w:tcPr>
            </w:tcPrChange>
          </w:tcPr>
          <w:p w14:paraId="216BB0BC"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229" w:author="Leonardo Murta" w:date="2013-06-25T10:42:00Z">
              <w:tcPr>
                <w:tcW w:w="458" w:type="dxa"/>
                <w:noWrap/>
                <w:hideMark/>
              </w:tcPr>
            </w:tcPrChange>
          </w:tcPr>
          <w:p w14:paraId="3B67CDE6"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0.8</w:t>
            </w:r>
          </w:p>
        </w:tc>
        <w:tc>
          <w:tcPr>
            <w:tcW w:w="0" w:type="auto"/>
            <w:noWrap/>
            <w:hideMark/>
            <w:tcPrChange w:id="230" w:author="Leonardo Murta" w:date="2013-06-25T10:42:00Z">
              <w:tcPr>
                <w:tcW w:w="499" w:type="dxa"/>
                <w:noWrap/>
                <w:hideMark/>
              </w:tcPr>
            </w:tcPrChange>
          </w:tcPr>
          <w:p w14:paraId="1852D3D6"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31" w:author="Leonardo Murta" w:date="2013-06-25T10:42:00Z">
              <w:tcPr>
                <w:tcW w:w="458" w:type="dxa"/>
                <w:noWrap/>
                <w:hideMark/>
              </w:tcPr>
            </w:tcPrChange>
          </w:tcPr>
          <w:p w14:paraId="3C958612"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232" w:author="Leonardo Murta" w:date="2013-06-25T10:42:00Z">
              <w:tcPr>
                <w:tcW w:w="500" w:type="dxa"/>
                <w:noWrap/>
                <w:hideMark/>
              </w:tcPr>
            </w:tcPrChange>
          </w:tcPr>
          <w:p w14:paraId="4F452566"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0.52</w:t>
            </w:r>
          </w:p>
        </w:tc>
        <w:tc>
          <w:tcPr>
            <w:tcW w:w="0" w:type="auto"/>
            <w:noWrap/>
            <w:hideMark/>
            <w:tcPrChange w:id="233" w:author="Leonardo Murta" w:date="2013-06-25T10:42:00Z">
              <w:tcPr>
                <w:tcW w:w="500" w:type="dxa"/>
                <w:noWrap/>
                <w:hideMark/>
              </w:tcPr>
            </w:tcPrChange>
          </w:tcPr>
          <w:p w14:paraId="2AB8911F"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r>
      <w:tr w:rsidR="00C423C2" w:rsidRPr="00016900" w14:paraId="0492D044" w14:textId="77777777" w:rsidTr="00E04963">
        <w:trPr>
          <w:trHeight w:val="300"/>
          <w:jc w:val="center"/>
          <w:trPrChange w:id="234"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235" w:author="Leonardo Murta" w:date="2013-06-25T10:42:00Z">
              <w:tcPr>
                <w:tcW w:w="1027" w:type="dxa"/>
                <w:noWrap/>
                <w:hideMark/>
              </w:tcPr>
            </w:tcPrChange>
          </w:tcPr>
          <w:p w14:paraId="069E6EB9" w14:textId="77777777"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0" w:type="auto"/>
            <w:noWrap/>
            <w:hideMark/>
            <w:tcPrChange w:id="236" w:author="Leonardo Murta" w:date="2013-06-25T10:42:00Z">
              <w:tcPr>
                <w:tcW w:w="458" w:type="dxa"/>
                <w:noWrap/>
                <w:hideMark/>
              </w:tcPr>
            </w:tcPrChange>
          </w:tcPr>
          <w:p w14:paraId="070A6F93"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0.5</w:t>
            </w:r>
          </w:p>
        </w:tc>
        <w:tc>
          <w:tcPr>
            <w:tcW w:w="0" w:type="auto"/>
            <w:noWrap/>
            <w:hideMark/>
            <w:tcPrChange w:id="237" w:author="Leonardo Murta" w:date="2013-06-25T10:42:00Z">
              <w:tcPr>
                <w:tcW w:w="458" w:type="dxa"/>
                <w:noWrap/>
                <w:hideMark/>
              </w:tcPr>
            </w:tcPrChange>
          </w:tcPr>
          <w:p w14:paraId="36670F01"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38" w:author="Leonardo Murta" w:date="2013-06-25T10:42:00Z">
              <w:tcPr>
                <w:tcW w:w="458" w:type="dxa"/>
                <w:noWrap/>
                <w:hideMark/>
              </w:tcPr>
            </w:tcPrChange>
          </w:tcPr>
          <w:p w14:paraId="2AB76079"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39" w:author="Leonardo Murta" w:date="2013-06-25T10:42:00Z">
              <w:tcPr>
                <w:tcW w:w="458" w:type="dxa"/>
                <w:noWrap/>
                <w:hideMark/>
              </w:tcPr>
            </w:tcPrChange>
          </w:tcPr>
          <w:p w14:paraId="57FCC3E5"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40" w:author="Leonardo Murta" w:date="2013-06-25T10:42:00Z">
              <w:tcPr>
                <w:tcW w:w="458" w:type="dxa"/>
                <w:noWrap/>
                <w:hideMark/>
              </w:tcPr>
            </w:tcPrChange>
          </w:tcPr>
          <w:p w14:paraId="16F3FC0A"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41" w:author="Leonardo Murta" w:date="2013-06-25T10:42:00Z">
              <w:tcPr>
                <w:tcW w:w="458" w:type="dxa"/>
                <w:noWrap/>
                <w:hideMark/>
              </w:tcPr>
            </w:tcPrChange>
          </w:tcPr>
          <w:p w14:paraId="2918C8ED"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42" w:author="Leonardo Murta" w:date="2013-06-25T10:42:00Z">
              <w:tcPr>
                <w:tcW w:w="458" w:type="dxa"/>
                <w:noWrap/>
                <w:hideMark/>
              </w:tcPr>
            </w:tcPrChange>
          </w:tcPr>
          <w:p w14:paraId="36E0F5E7"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243" w:author="Leonardo Murta" w:date="2013-06-25T10:42:00Z">
              <w:tcPr>
                <w:tcW w:w="458" w:type="dxa"/>
                <w:noWrap/>
                <w:hideMark/>
              </w:tcPr>
            </w:tcPrChange>
          </w:tcPr>
          <w:p w14:paraId="6F467588"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44" w:author="Leonardo Murta" w:date="2013-06-25T10:42:00Z">
              <w:tcPr>
                <w:tcW w:w="458" w:type="dxa"/>
                <w:noWrap/>
                <w:hideMark/>
              </w:tcPr>
            </w:tcPrChange>
          </w:tcPr>
          <w:p w14:paraId="7D17E1B5"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45" w:author="Leonardo Murta" w:date="2013-06-25T10:42:00Z">
              <w:tcPr>
                <w:tcW w:w="458" w:type="dxa"/>
                <w:noWrap/>
                <w:hideMark/>
              </w:tcPr>
            </w:tcPrChange>
          </w:tcPr>
          <w:p w14:paraId="183ACDF9"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246" w:author="Leonardo Murta" w:date="2013-06-25T10:42:00Z">
              <w:tcPr>
                <w:tcW w:w="458" w:type="dxa"/>
                <w:noWrap/>
                <w:hideMark/>
              </w:tcPr>
            </w:tcPrChange>
          </w:tcPr>
          <w:p w14:paraId="22FC8E9E"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47" w:author="Leonardo Murta" w:date="2013-06-25T10:42:00Z">
              <w:tcPr>
                <w:tcW w:w="499" w:type="dxa"/>
                <w:noWrap/>
                <w:hideMark/>
              </w:tcPr>
            </w:tcPrChange>
          </w:tcPr>
          <w:p w14:paraId="4DF80FFA"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248" w:author="Leonardo Murta" w:date="2013-06-25T10:42:00Z">
              <w:tcPr>
                <w:tcW w:w="458" w:type="dxa"/>
                <w:noWrap/>
                <w:hideMark/>
              </w:tcPr>
            </w:tcPrChange>
          </w:tcPr>
          <w:p w14:paraId="4089B5B9"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249" w:author="Leonardo Murta" w:date="2013-06-25T10:42:00Z">
              <w:tcPr>
                <w:tcW w:w="500" w:type="dxa"/>
                <w:noWrap/>
                <w:hideMark/>
              </w:tcPr>
            </w:tcPrChange>
          </w:tcPr>
          <w:p w14:paraId="7E0D541E"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0.54</w:t>
            </w:r>
          </w:p>
        </w:tc>
        <w:tc>
          <w:tcPr>
            <w:tcW w:w="0" w:type="auto"/>
            <w:noWrap/>
            <w:hideMark/>
            <w:tcPrChange w:id="250" w:author="Leonardo Murta" w:date="2013-06-25T10:42:00Z">
              <w:tcPr>
                <w:tcW w:w="500" w:type="dxa"/>
                <w:noWrap/>
                <w:hideMark/>
              </w:tcPr>
            </w:tcPrChange>
          </w:tcPr>
          <w:p w14:paraId="606101E6"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0.37</w:t>
            </w:r>
          </w:p>
        </w:tc>
      </w:tr>
      <w:tr w:rsidR="00C423C2" w:rsidRPr="00016900" w14:paraId="3555472E" w14:textId="77777777" w:rsidTr="00E04963">
        <w:trPr>
          <w:cnfStyle w:val="000000100000" w:firstRow="0" w:lastRow="0" w:firstColumn="0" w:lastColumn="0" w:oddVBand="0" w:evenVBand="0" w:oddHBand="1" w:evenHBand="0" w:firstRowFirstColumn="0" w:firstRowLastColumn="0" w:lastRowFirstColumn="0" w:lastRowLastColumn="0"/>
          <w:trHeight w:val="300"/>
          <w:jc w:val="center"/>
          <w:trPrChange w:id="251"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252" w:author="Leonardo Murta" w:date="2013-06-25T10:42:00Z">
              <w:tcPr>
                <w:tcW w:w="1027" w:type="dxa"/>
                <w:noWrap/>
                <w:hideMark/>
              </w:tcPr>
            </w:tcPrChange>
          </w:tcPr>
          <w:p w14:paraId="0F4C6FE9" w14:textId="77777777" w:rsidR="00C423C2" w:rsidRPr="00646610" w:rsidRDefault="00C423C2" w:rsidP="00DE4D84">
            <w:pPr>
              <w:spacing w:line="240" w:lineRule="auto"/>
              <w:ind w:firstLine="0"/>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0" w:type="auto"/>
            <w:noWrap/>
            <w:hideMark/>
            <w:tcPrChange w:id="253" w:author="Leonardo Murta" w:date="2013-06-25T10:42:00Z">
              <w:tcPr>
                <w:tcW w:w="458" w:type="dxa"/>
                <w:noWrap/>
                <w:hideMark/>
              </w:tcPr>
            </w:tcPrChange>
          </w:tcPr>
          <w:p w14:paraId="026E01C2"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0.5</w:t>
            </w:r>
          </w:p>
        </w:tc>
        <w:tc>
          <w:tcPr>
            <w:tcW w:w="0" w:type="auto"/>
            <w:noWrap/>
            <w:hideMark/>
            <w:tcPrChange w:id="254" w:author="Leonardo Murta" w:date="2013-06-25T10:42:00Z">
              <w:tcPr>
                <w:tcW w:w="458" w:type="dxa"/>
                <w:noWrap/>
                <w:hideMark/>
              </w:tcPr>
            </w:tcPrChange>
          </w:tcPr>
          <w:p w14:paraId="51462739"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55" w:author="Leonardo Murta" w:date="2013-06-25T10:42:00Z">
              <w:tcPr>
                <w:tcW w:w="458" w:type="dxa"/>
                <w:noWrap/>
                <w:hideMark/>
              </w:tcPr>
            </w:tcPrChange>
          </w:tcPr>
          <w:p w14:paraId="0B5B94F2"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56" w:author="Leonardo Murta" w:date="2013-06-25T10:42:00Z">
              <w:tcPr>
                <w:tcW w:w="458" w:type="dxa"/>
                <w:noWrap/>
                <w:hideMark/>
              </w:tcPr>
            </w:tcPrChange>
          </w:tcPr>
          <w:p w14:paraId="536DCD39"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57" w:author="Leonardo Murta" w:date="2013-06-25T10:42:00Z">
              <w:tcPr>
                <w:tcW w:w="458" w:type="dxa"/>
                <w:noWrap/>
                <w:hideMark/>
              </w:tcPr>
            </w:tcPrChange>
          </w:tcPr>
          <w:p w14:paraId="3666DE39"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58" w:author="Leonardo Murta" w:date="2013-06-25T10:42:00Z">
              <w:tcPr>
                <w:tcW w:w="458" w:type="dxa"/>
                <w:noWrap/>
                <w:hideMark/>
              </w:tcPr>
            </w:tcPrChange>
          </w:tcPr>
          <w:p w14:paraId="2367F45F"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59" w:author="Leonardo Murta" w:date="2013-06-25T10:42:00Z">
              <w:tcPr>
                <w:tcW w:w="458" w:type="dxa"/>
                <w:noWrap/>
                <w:hideMark/>
              </w:tcPr>
            </w:tcPrChange>
          </w:tcPr>
          <w:p w14:paraId="661694CF"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260" w:author="Leonardo Murta" w:date="2013-06-25T10:42:00Z">
              <w:tcPr>
                <w:tcW w:w="458" w:type="dxa"/>
                <w:noWrap/>
                <w:hideMark/>
              </w:tcPr>
            </w:tcPrChange>
          </w:tcPr>
          <w:p w14:paraId="0B57C12A"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61" w:author="Leonardo Murta" w:date="2013-06-25T10:42:00Z">
              <w:tcPr>
                <w:tcW w:w="458" w:type="dxa"/>
                <w:noWrap/>
                <w:hideMark/>
              </w:tcPr>
            </w:tcPrChange>
          </w:tcPr>
          <w:p w14:paraId="409A1451"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262" w:author="Leonardo Murta" w:date="2013-06-25T10:42:00Z">
              <w:tcPr>
                <w:tcW w:w="458" w:type="dxa"/>
                <w:noWrap/>
                <w:hideMark/>
              </w:tcPr>
            </w:tcPrChange>
          </w:tcPr>
          <w:p w14:paraId="720A39C5"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263" w:author="Leonardo Murta" w:date="2013-06-25T10:42:00Z">
              <w:tcPr>
                <w:tcW w:w="458" w:type="dxa"/>
                <w:noWrap/>
                <w:hideMark/>
              </w:tcPr>
            </w:tcPrChange>
          </w:tcPr>
          <w:p w14:paraId="0D572C50"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264" w:author="Leonardo Murta" w:date="2013-06-25T10:42:00Z">
              <w:tcPr>
                <w:tcW w:w="499" w:type="dxa"/>
                <w:noWrap/>
                <w:hideMark/>
              </w:tcPr>
            </w:tcPrChange>
          </w:tcPr>
          <w:p w14:paraId="644BA259"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65" w:author="Leonardo Murta" w:date="2013-06-25T10:42:00Z">
              <w:tcPr>
                <w:tcW w:w="458" w:type="dxa"/>
                <w:noWrap/>
                <w:hideMark/>
              </w:tcPr>
            </w:tcPrChange>
          </w:tcPr>
          <w:p w14:paraId="44A00D65"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266" w:author="Leonardo Murta" w:date="2013-06-25T10:42:00Z">
              <w:tcPr>
                <w:tcW w:w="500" w:type="dxa"/>
                <w:noWrap/>
                <w:hideMark/>
              </w:tcPr>
            </w:tcPrChange>
          </w:tcPr>
          <w:p w14:paraId="4B2EA618"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0.54</w:t>
            </w:r>
          </w:p>
        </w:tc>
        <w:tc>
          <w:tcPr>
            <w:tcW w:w="0" w:type="auto"/>
            <w:noWrap/>
            <w:hideMark/>
            <w:tcPrChange w:id="267" w:author="Leonardo Murta" w:date="2013-06-25T10:42:00Z">
              <w:tcPr>
                <w:tcW w:w="500" w:type="dxa"/>
                <w:noWrap/>
                <w:hideMark/>
              </w:tcPr>
            </w:tcPrChange>
          </w:tcPr>
          <w:p w14:paraId="57A6CEB8"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0.25</w:t>
            </w:r>
          </w:p>
        </w:tc>
      </w:tr>
      <w:tr w:rsidR="00C423C2" w:rsidRPr="00016900" w14:paraId="34EC979A" w14:textId="77777777" w:rsidTr="00E04963">
        <w:trPr>
          <w:trHeight w:val="300"/>
          <w:jc w:val="center"/>
          <w:trPrChange w:id="268"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269" w:author="Leonardo Murta" w:date="2013-06-25T10:42:00Z">
              <w:tcPr>
                <w:tcW w:w="1027" w:type="dxa"/>
                <w:noWrap/>
                <w:hideMark/>
              </w:tcPr>
            </w:tcPrChange>
          </w:tcPr>
          <w:p w14:paraId="23987D7D" w14:textId="77777777"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0" w:type="auto"/>
            <w:noWrap/>
            <w:hideMark/>
            <w:tcPrChange w:id="270" w:author="Leonardo Murta" w:date="2013-06-25T10:42:00Z">
              <w:tcPr>
                <w:tcW w:w="458" w:type="dxa"/>
                <w:noWrap/>
                <w:hideMark/>
              </w:tcPr>
            </w:tcPrChange>
          </w:tcPr>
          <w:p w14:paraId="2C12ECB8"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271" w:author="Leonardo Murta" w:date="2013-06-25T10:42:00Z">
              <w:tcPr>
                <w:tcW w:w="458" w:type="dxa"/>
                <w:noWrap/>
                <w:hideMark/>
              </w:tcPr>
            </w:tcPrChange>
          </w:tcPr>
          <w:p w14:paraId="6D100D2F"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72" w:author="Leonardo Murta" w:date="2013-06-25T10:42:00Z">
              <w:tcPr>
                <w:tcW w:w="458" w:type="dxa"/>
                <w:noWrap/>
                <w:hideMark/>
              </w:tcPr>
            </w:tcPrChange>
          </w:tcPr>
          <w:p w14:paraId="1BD6A2B6" w14:textId="77777777" w:rsidR="00C423C2" w:rsidRPr="00016900" w:rsidRDefault="00C423C2"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73" w:author="Leonardo Murta" w:date="2013-06-25T10:42:00Z">
              <w:tcPr>
                <w:tcW w:w="458" w:type="dxa"/>
                <w:noWrap/>
                <w:hideMark/>
              </w:tcPr>
            </w:tcPrChange>
          </w:tcPr>
          <w:p w14:paraId="142CE37B"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74" w:author="Leonardo Murta" w:date="2013-06-25T10:42:00Z">
              <w:tcPr>
                <w:tcW w:w="458" w:type="dxa"/>
                <w:noWrap/>
                <w:hideMark/>
              </w:tcPr>
            </w:tcPrChange>
          </w:tcPr>
          <w:p w14:paraId="191FA47A"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75" w:author="Leonardo Murta" w:date="2013-06-25T10:42:00Z">
              <w:tcPr>
                <w:tcW w:w="458" w:type="dxa"/>
                <w:noWrap/>
                <w:hideMark/>
              </w:tcPr>
            </w:tcPrChange>
          </w:tcPr>
          <w:p w14:paraId="6DF59809"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76" w:author="Leonardo Murta" w:date="2013-06-25T10:42:00Z">
              <w:tcPr>
                <w:tcW w:w="458" w:type="dxa"/>
                <w:noWrap/>
                <w:hideMark/>
              </w:tcPr>
            </w:tcPrChange>
          </w:tcPr>
          <w:p w14:paraId="01D6888F"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277" w:author="Leonardo Murta" w:date="2013-06-25T10:42:00Z">
              <w:tcPr>
                <w:tcW w:w="458" w:type="dxa"/>
                <w:noWrap/>
                <w:hideMark/>
              </w:tcPr>
            </w:tcPrChange>
          </w:tcPr>
          <w:p w14:paraId="1E419005"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278" w:author="Leonardo Murta" w:date="2013-06-25T10:42:00Z">
              <w:tcPr>
                <w:tcW w:w="458" w:type="dxa"/>
                <w:noWrap/>
                <w:hideMark/>
              </w:tcPr>
            </w:tcPrChange>
          </w:tcPr>
          <w:p w14:paraId="543EE0E4"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279" w:author="Leonardo Murta" w:date="2013-06-25T10:42:00Z">
              <w:tcPr>
                <w:tcW w:w="458" w:type="dxa"/>
                <w:noWrap/>
                <w:hideMark/>
              </w:tcPr>
            </w:tcPrChange>
          </w:tcPr>
          <w:p w14:paraId="0B4669D7"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280" w:author="Leonardo Murta" w:date="2013-06-25T10:42:00Z">
              <w:tcPr>
                <w:tcW w:w="458" w:type="dxa"/>
                <w:noWrap/>
                <w:hideMark/>
              </w:tcPr>
            </w:tcPrChange>
          </w:tcPr>
          <w:p w14:paraId="27571CDF"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281" w:author="Leonardo Murta" w:date="2013-06-25T10:42:00Z">
              <w:tcPr>
                <w:tcW w:w="499" w:type="dxa"/>
                <w:noWrap/>
                <w:hideMark/>
              </w:tcPr>
            </w:tcPrChange>
          </w:tcPr>
          <w:p w14:paraId="53FB6097"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282" w:author="Leonardo Murta" w:date="2013-06-25T10:42:00Z">
              <w:tcPr>
                <w:tcW w:w="458" w:type="dxa"/>
                <w:noWrap/>
                <w:hideMark/>
              </w:tcPr>
            </w:tcPrChange>
          </w:tcPr>
          <w:p w14:paraId="6DB568EE"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283" w:author="Leonardo Murta" w:date="2013-06-25T10:42:00Z">
              <w:tcPr>
                <w:tcW w:w="500" w:type="dxa"/>
                <w:noWrap/>
                <w:hideMark/>
              </w:tcPr>
            </w:tcPrChange>
          </w:tcPr>
          <w:p w14:paraId="638757C3"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0.46</w:t>
            </w:r>
          </w:p>
        </w:tc>
        <w:tc>
          <w:tcPr>
            <w:tcW w:w="0" w:type="auto"/>
            <w:noWrap/>
            <w:hideMark/>
            <w:tcPrChange w:id="284" w:author="Leonardo Murta" w:date="2013-06-25T10:42:00Z">
              <w:tcPr>
                <w:tcW w:w="500" w:type="dxa"/>
                <w:noWrap/>
                <w:hideMark/>
              </w:tcPr>
            </w:tcPrChange>
          </w:tcPr>
          <w:p w14:paraId="5A3EC3DB" w14:textId="77777777" w:rsidR="00C423C2"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0.32</w:t>
            </w:r>
          </w:p>
        </w:tc>
      </w:tr>
      <w:tr w:rsidR="00C423C2" w:rsidRPr="00016900" w14:paraId="4BA78717" w14:textId="77777777" w:rsidTr="00E04963">
        <w:trPr>
          <w:cnfStyle w:val="000000100000" w:firstRow="0" w:lastRow="0" w:firstColumn="0" w:lastColumn="0" w:oddVBand="0" w:evenVBand="0" w:oddHBand="1" w:evenHBand="0" w:firstRowFirstColumn="0" w:firstRowLastColumn="0" w:lastRowFirstColumn="0" w:lastRowLastColumn="0"/>
          <w:trHeight w:val="300"/>
          <w:jc w:val="center"/>
          <w:trPrChange w:id="285"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286" w:author="Leonardo Murta" w:date="2013-06-25T10:42:00Z">
              <w:tcPr>
                <w:tcW w:w="1027" w:type="dxa"/>
                <w:noWrap/>
                <w:hideMark/>
              </w:tcPr>
            </w:tcPrChange>
          </w:tcPr>
          <w:p w14:paraId="7380D020" w14:textId="77777777" w:rsidR="00C423C2" w:rsidRPr="00646610" w:rsidRDefault="00C423C2" w:rsidP="00DE4D84">
            <w:pPr>
              <w:spacing w:line="240" w:lineRule="auto"/>
              <w:ind w:firstLine="0"/>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0" w:type="auto"/>
            <w:noWrap/>
            <w:hideMark/>
            <w:tcPrChange w:id="287" w:author="Leonardo Murta" w:date="2013-06-25T10:42:00Z">
              <w:tcPr>
                <w:tcW w:w="458" w:type="dxa"/>
                <w:noWrap/>
                <w:hideMark/>
              </w:tcPr>
            </w:tcPrChange>
          </w:tcPr>
          <w:p w14:paraId="2FBD4C05"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Change w:id="288" w:author="Leonardo Murta" w:date="2013-06-25T10:42:00Z">
              <w:tcPr>
                <w:tcW w:w="458" w:type="dxa"/>
                <w:noWrap/>
                <w:hideMark/>
              </w:tcPr>
            </w:tcPrChange>
          </w:tcPr>
          <w:p w14:paraId="0C1A20FB"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20</w:t>
            </w:r>
          </w:p>
        </w:tc>
        <w:tc>
          <w:tcPr>
            <w:tcW w:w="0" w:type="auto"/>
            <w:noWrap/>
            <w:hideMark/>
            <w:tcPrChange w:id="289" w:author="Leonardo Murta" w:date="2013-06-25T10:42:00Z">
              <w:tcPr>
                <w:tcW w:w="458" w:type="dxa"/>
                <w:noWrap/>
                <w:hideMark/>
              </w:tcPr>
            </w:tcPrChange>
          </w:tcPr>
          <w:p w14:paraId="616FE365"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22</w:t>
            </w:r>
          </w:p>
        </w:tc>
        <w:tc>
          <w:tcPr>
            <w:tcW w:w="0" w:type="auto"/>
            <w:noWrap/>
            <w:hideMark/>
            <w:tcPrChange w:id="290" w:author="Leonardo Murta" w:date="2013-06-25T10:42:00Z">
              <w:tcPr>
                <w:tcW w:w="458" w:type="dxa"/>
                <w:noWrap/>
                <w:hideMark/>
              </w:tcPr>
            </w:tcPrChange>
          </w:tcPr>
          <w:p w14:paraId="1C738BF6"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23</w:t>
            </w:r>
          </w:p>
        </w:tc>
        <w:tc>
          <w:tcPr>
            <w:tcW w:w="0" w:type="auto"/>
            <w:noWrap/>
            <w:hideMark/>
            <w:tcPrChange w:id="291" w:author="Leonardo Murta" w:date="2013-06-25T10:42:00Z">
              <w:tcPr>
                <w:tcW w:w="458" w:type="dxa"/>
                <w:noWrap/>
                <w:hideMark/>
              </w:tcPr>
            </w:tcPrChange>
          </w:tcPr>
          <w:p w14:paraId="17CD0FEC"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Change w:id="292" w:author="Leonardo Murta" w:date="2013-06-25T10:42:00Z">
              <w:tcPr>
                <w:tcW w:w="458" w:type="dxa"/>
                <w:noWrap/>
                <w:hideMark/>
              </w:tcPr>
            </w:tcPrChange>
          </w:tcPr>
          <w:p w14:paraId="30E88303"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Change w:id="293" w:author="Leonardo Murta" w:date="2013-06-25T10:42:00Z">
              <w:tcPr>
                <w:tcW w:w="458" w:type="dxa"/>
                <w:noWrap/>
                <w:hideMark/>
              </w:tcPr>
            </w:tcPrChange>
          </w:tcPr>
          <w:p w14:paraId="62F6DF5B"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Change w:id="294" w:author="Leonardo Murta" w:date="2013-06-25T10:42:00Z">
              <w:tcPr>
                <w:tcW w:w="458" w:type="dxa"/>
                <w:noWrap/>
                <w:hideMark/>
              </w:tcPr>
            </w:tcPrChange>
          </w:tcPr>
          <w:p w14:paraId="33E39B06"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33</w:t>
            </w:r>
          </w:p>
        </w:tc>
        <w:tc>
          <w:tcPr>
            <w:tcW w:w="0" w:type="auto"/>
            <w:noWrap/>
            <w:hideMark/>
            <w:tcPrChange w:id="295" w:author="Leonardo Murta" w:date="2013-06-25T10:42:00Z">
              <w:tcPr>
                <w:tcW w:w="458" w:type="dxa"/>
                <w:noWrap/>
                <w:hideMark/>
              </w:tcPr>
            </w:tcPrChange>
          </w:tcPr>
          <w:p w14:paraId="3DBEFD69"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34</w:t>
            </w:r>
          </w:p>
        </w:tc>
        <w:tc>
          <w:tcPr>
            <w:tcW w:w="0" w:type="auto"/>
            <w:noWrap/>
            <w:hideMark/>
            <w:tcPrChange w:id="296" w:author="Leonardo Murta" w:date="2013-06-25T10:42:00Z">
              <w:tcPr>
                <w:tcW w:w="458" w:type="dxa"/>
                <w:noWrap/>
                <w:hideMark/>
              </w:tcPr>
            </w:tcPrChange>
          </w:tcPr>
          <w:p w14:paraId="630C82E1"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40</w:t>
            </w:r>
          </w:p>
        </w:tc>
        <w:tc>
          <w:tcPr>
            <w:tcW w:w="0" w:type="auto"/>
            <w:noWrap/>
            <w:hideMark/>
            <w:tcPrChange w:id="297" w:author="Leonardo Murta" w:date="2013-06-25T10:42:00Z">
              <w:tcPr>
                <w:tcW w:w="458" w:type="dxa"/>
                <w:noWrap/>
                <w:hideMark/>
              </w:tcPr>
            </w:tcPrChange>
          </w:tcPr>
          <w:p w14:paraId="7205D47E"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36</w:t>
            </w:r>
          </w:p>
        </w:tc>
        <w:tc>
          <w:tcPr>
            <w:tcW w:w="0" w:type="auto"/>
            <w:noWrap/>
            <w:hideMark/>
            <w:tcPrChange w:id="298" w:author="Leonardo Murta" w:date="2013-06-25T10:42:00Z">
              <w:tcPr>
                <w:tcW w:w="499" w:type="dxa"/>
                <w:noWrap/>
                <w:hideMark/>
              </w:tcPr>
            </w:tcPrChange>
          </w:tcPr>
          <w:p w14:paraId="64B5CF0C"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24</w:t>
            </w:r>
          </w:p>
        </w:tc>
        <w:tc>
          <w:tcPr>
            <w:tcW w:w="0" w:type="auto"/>
            <w:noWrap/>
            <w:hideMark/>
            <w:tcPrChange w:id="299" w:author="Leonardo Murta" w:date="2013-06-25T10:42:00Z">
              <w:tcPr>
                <w:tcW w:w="458" w:type="dxa"/>
                <w:noWrap/>
                <w:hideMark/>
              </w:tcPr>
            </w:tcPrChange>
          </w:tcPr>
          <w:p w14:paraId="2DD4E124" w14:textId="77777777" w:rsidR="00C423C2" w:rsidRPr="00016900" w:rsidRDefault="00C423C2"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41</w:t>
            </w:r>
          </w:p>
        </w:tc>
        <w:tc>
          <w:tcPr>
            <w:tcW w:w="0" w:type="auto"/>
            <w:noWrap/>
            <w:hideMark/>
            <w:tcPrChange w:id="300" w:author="Leonardo Murta" w:date="2013-06-25T10:42:00Z">
              <w:tcPr>
                <w:tcW w:w="500" w:type="dxa"/>
                <w:noWrap/>
                <w:hideMark/>
              </w:tcPr>
            </w:tcPrChange>
          </w:tcPr>
          <w:p w14:paraId="5ACDFD7D"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27.9</w:t>
            </w:r>
          </w:p>
        </w:tc>
        <w:tc>
          <w:tcPr>
            <w:tcW w:w="0" w:type="auto"/>
            <w:noWrap/>
            <w:hideMark/>
            <w:tcPrChange w:id="301" w:author="Leonardo Murta" w:date="2013-06-25T10:42:00Z">
              <w:tcPr>
                <w:tcW w:w="500" w:type="dxa"/>
                <w:noWrap/>
                <w:hideMark/>
              </w:tcPr>
            </w:tcPrChange>
          </w:tcPr>
          <w:p w14:paraId="2B829554" w14:textId="77777777" w:rsidR="00C423C2"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8.03</w:t>
            </w:r>
          </w:p>
        </w:tc>
      </w:tr>
    </w:tbl>
    <w:p w14:paraId="74F65372" w14:textId="77777777" w:rsidR="00C423C2" w:rsidRDefault="00C423C2" w:rsidP="00BD273A">
      <w:pPr>
        <w:rPr>
          <w:lang w:val="en-US"/>
        </w:rPr>
      </w:pPr>
    </w:p>
    <w:p w14:paraId="28EC314E" w14:textId="54F63286" w:rsidR="00DE4D84" w:rsidRPr="00B919CC" w:rsidRDefault="00DE4D84" w:rsidP="00DE4D84">
      <w:pPr>
        <w:pStyle w:val="Caption"/>
        <w:keepNext/>
        <w:ind w:firstLine="0"/>
        <w:jc w:val="center"/>
        <w:rPr>
          <w:lang w:val="en-US"/>
        </w:rPr>
      </w:pPr>
      <w:bookmarkStart w:id="302" w:name="_Ref358902388"/>
      <w:r w:rsidRPr="00B919CC">
        <w:rPr>
          <w:lang w:val="en-US"/>
        </w:rPr>
        <w:lastRenderedPageBreak/>
        <w:t xml:space="preserve">Table </w:t>
      </w:r>
      <w:r>
        <w:fldChar w:fldCharType="begin"/>
      </w:r>
      <w:r w:rsidRPr="00B919CC">
        <w:rPr>
          <w:lang w:val="en-US"/>
        </w:rPr>
        <w:instrText xml:space="preserve"> SEQ Table \* ARABIC </w:instrText>
      </w:r>
      <w:r>
        <w:fldChar w:fldCharType="separate"/>
      </w:r>
      <w:r w:rsidR="00B919CC">
        <w:rPr>
          <w:noProof/>
          <w:lang w:val="en-US"/>
        </w:rPr>
        <w:t>2</w:t>
      </w:r>
      <w:r>
        <w:fldChar w:fldCharType="end"/>
      </w:r>
      <w:bookmarkEnd w:id="302"/>
      <w:r w:rsidRPr="00B919CC">
        <w:rPr>
          <w:lang w:val="en-US"/>
        </w:rPr>
        <w:t xml:space="preserve">: </w:t>
      </w:r>
      <w:del w:id="303" w:author="Leonardo Murta" w:date="2013-06-25T10:43:00Z">
        <w:r w:rsidRPr="00B919CC" w:rsidDel="00E04963">
          <w:rPr>
            <w:lang w:val="en-US"/>
          </w:rPr>
          <w:delText xml:space="preserve">Test </w:delText>
        </w:r>
      </w:del>
      <w:ins w:id="304" w:author="Leonardo Murta" w:date="2013-06-25T10:43:00Z">
        <w:r w:rsidR="00E04963">
          <w:rPr>
            <w:lang w:val="en-US"/>
          </w:rPr>
          <w:t>Pilot</w:t>
        </w:r>
        <w:r w:rsidR="00E04963" w:rsidRPr="00B919CC">
          <w:rPr>
            <w:lang w:val="en-US"/>
          </w:rPr>
          <w:t xml:space="preserve"> </w:t>
        </w:r>
      </w:ins>
      <w:r w:rsidRPr="00B919CC">
        <w:rPr>
          <w:lang w:val="en-US"/>
        </w:rPr>
        <w:t>Replay Group Results</w:t>
      </w:r>
    </w:p>
    <w:tbl>
      <w:tblPr>
        <w:tblStyle w:val="MediumGrid3-Accent1"/>
        <w:tblW w:w="0" w:type="auto"/>
        <w:jc w:val="center"/>
        <w:tblLook w:val="04A0" w:firstRow="1" w:lastRow="0" w:firstColumn="1" w:lastColumn="0" w:noHBand="0" w:noVBand="1"/>
        <w:tblPrChange w:id="305" w:author="Leonardo Murta" w:date="2013-06-25T10:42:00Z">
          <w:tblPr>
            <w:tblStyle w:val="MediumGrid3-Accent1"/>
            <w:tblW w:w="9059" w:type="dxa"/>
            <w:jc w:val="center"/>
            <w:tblLook w:val="04A0" w:firstRow="1" w:lastRow="0" w:firstColumn="1" w:lastColumn="0" w:noHBand="0" w:noVBand="1"/>
          </w:tblPr>
        </w:tblPrChange>
      </w:tblPr>
      <w:tblGrid>
        <w:gridCol w:w="1027"/>
        <w:gridCol w:w="379"/>
        <w:gridCol w:w="419"/>
        <w:gridCol w:w="419"/>
        <w:gridCol w:w="379"/>
        <w:gridCol w:w="419"/>
        <w:gridCol w:w="419"/>
        <w:gridCol w:w="419"/>
        <w:gridCol w:w="419"/>
        <w:gridCol w:w="419"/>
        <w:gridCol w:w="419"/>
        <w:gridCol w:w="419"/>
        <w:gridCol w:w="419"/>
        <w:gridCol w:w="419"/>
        <w:gridCol w:w="419"/>
        <w:gridCol w:w="419"/>
        <w:gridCol w:w="533"/>
        <w:gridCol w:w="579"/>
        <w:tblGridChange w:id="306">
          <w:tblGrid>
            <w:gridCol w:w="1027"/>
            <w:gridCol w:w="458"/>
            <w:gridCol w:w="458"/>
            <w:gridCol w:w="458"/>
            <w:gridCol w:w="458"/>
            <w:gridCol w:w="458"/>
            <w:gridCol w:w="458"/>
            <w:gridCol w:w="458"/>
            <w:gridCol w:w="458"/>
            <w:gridCol w:w="458"/>
            <w:gridCol w:w="458"/>
            <w:gridCol w:w="458"/>
            <w:gridCol w:w="499"/>
            <w:gridCol w:w="458"/>
            <w:gridCol w:w="499"/>
            <w:gridCol w:w="458"/>
            <w:gridCol w:w="533"/>
            <w:gridCol w:w="579"/>
          </w:tblGrid>
        </w:tblGridChange>
      </w:tblGrid>
      <w:tr w:rsidR="00DE4D84" w:rsidRPr="00016900" w14:paraId="5F7654F8" w14:textId="77777777" w:rsidTr="00E04963">
        <w:trPr>
          <w:cnfStyle w:val="100000000000" w:firstRow="1" w:lastRow="0" w:firstColumn="0" w:lastColumn="0" w:oddVBand="0" w:evenVBand="0" w:oddHBand="0" w:evenHBand="0" w:firstRowFirstColumn="0" w:firstRowLastColumn="0" w:lastRowFirstColumn="0" w:lastRowLastColumn="0"/>
          <w:trHeight w:val="300"/>
          <w:jc w:val="center"/>
          <w:trPrChange w:id="307"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gridSpan w:val="16"/>
            <w:noWrap/>
            <w:hideMark/>
            <w:tcPrChange w:id="308" w:author="Leonardo Murta" w:date="2013-06-25T10:42:00Z">
              <w:tcPr>
                <w:tcW w:w="7979" w:type="dxa"/>
                <w:gridSpan w:val="16"/>
                <w:noWrap/>
                <w:hideMark/>
              </w:tcPr>
            </w:tcPrChange>
          </w:tcPr>
          <w:p w14:paraId="082C3E9A" w14:textId="77777777" w:rsidR="00DE4D84" w:rsidRPr="003D4653" w:rsidRDefault="00DE4D84" w:rsidP="00DE4D84">
            <w:pPr>
              <w:spacing w:line="240" w:lineRule="auto"/>
              <w:ind w:firstLine="0"/>
              <w:jc w:val="center"/>
              <w:cnfStyle w:val="101000000000" w:firstRow="1" w:lastRow="0" w:firstColumn="1" w:lastColumn="0" w:oddVBand="0" w:evenVBand="0" w:oddHBand="0" w:evenHBand="0" w:firstRowFirstColumn="0" w:firstRowLastColumn="0" w:lastRowFirstColumn="0" w:lastRowLastColumn="0"/>
              <w:rPr>
                <w:rFonts w:ascii="Calibri" w:eastAsia="Times New Roman" w:hAnsi="Calibri" w:cs="Calibri"/>
                <w:lang w:val="en-US"/>
              </w:rPr>
            </w:pPr>
            <w:r w:rsidRPr="003D4653">
              <w:rPr>
                <w:rFonts w:ascii="Calibri" w:eastAsia="Times New Roman" w:hAnsi="Calibri" w:cs="Calibri"/>
                <w:lang w:val="en-US"/>
              </w:rPr>
              <w:t>Results</w:t>
            </w:r>
          </w:p>
        </w:tc>
        <w:tc>
          <w:tcPr>
            <w:tcW w:w="0" w:type="auto"/>
            <w:tcPrChange w:id="309" w:author="Leonardo Murta" w:date="2013-06-25T10:42:00Z">
              <w:tcPr>
                <w:tcW w:w="500" w:type="dxa"/>
              </w:tcPr>
            </w:tcPrChange>
          </w:tcPr>
          <w:p w14:paraId="246A5571" w14:textId="35C0B9B8" w:rsidR="00DE4D84" w:rsidRPr="00BD273A" w:rsidRDefault="00E04963" w:rsidP="00DE4D8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val="en-US"/>
              </w:rPr>
            </w:pPr>
            <w:ins w:id="310" w:author="Leonardo Murta" w:date="2013-06-25T10:42:00Z">
              <w:r w:rsidRPr="0081111B">
                <w:rPr>
                  <w:rFonts w:ascii="Calibri" w:eastAsia="Times New Roman" w:hAnsi="Calibri" w:cs="Calibri" w:hint="eastAsia"/>
                  <w:lang w:val="en-US"/>
                </w:rPr>
                <w:t>μ</w:t>
              </w:r>
            </w:ins>
            <w:del w:id="311" w:author="Leonardo Murta" w:date="2013-06-25T10:42:00Z">
              <w:r w:rsidR="00DE4D84" w:rsidDel="00E04963">
                <w:rPr>
                  <w:rFonts w:ascii="Calibri" w:eastAsia="Times New Roman" w:hAnsi="Calibri" w:cs="Calibri"/>
                  <w:bCs w:val="0"/>
                  <w:lang w:val="en-US"/>
                </w:rPr>
                <w:delText>M</w:delText>
              </w:r>
            </w:del>
          </w:p>
        </w:tc>
        <w:tc>
          <w:tcPr>
            <w:tcW w:w="0" w:type="auto"/>
            <w:tcPrChange w:id="312" w:author="Leonardo Murta" w:date="2013-06-25T10:42:00Z">
              <w:tcPr>
                <w:tcW w:w="580" w:type="dxa"/>
              </w:tcPr>
            </w:tcPrChange>
          </w:tcPr>
          <w:p w14:paraId="1E5C8C12" w14:textId="64E08B5B" w:rsidR="00DE4D84" w:rsidRPr="003D4653" w:rsidRDefault="00E04963" w:rsidP="00DE4D8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rPr>
            </w:pPr>
            <w:ins w:id="313" w:author="Leonardo Murta" w:date="2013-06-25T10:42:00Z">
              <w:r w:rsidRPr="009525E7">
                <w:rPr>
                  <w:rFonts w:ascii="Calibri" w:eastAsia="Times New Roman" w:hAnsi="Calibri" w:cs="Calibri"/>
                  <w:lang w:val="en-US"/>
                </w:rPr>
                <w:t>σ</w:t>
              </w:r>
            </w:ins>
            <w:del w:id="314" w:author="Leonardo Murta" w:date="2013-06-25T10:42:00Z">
              <w:r w:rsidR="00DE4D84" w:rsidRPr="003D4653" w:rsidDel="00E04963">
                <w:rPr>
                  <w:rFonts w:ascii="Calibri" w:eastAsia="Times New Roman" w:hAnsi="Calibri" w:cs="Calibri"/>
                  <w:lang w:val="en-US"/>
                </w:rPr>
                <w:delText>SD</w:delText>
              </w:r>
            </w:del>
          </w:p>
        </w:tc>
      </w:tr>
      <w:tr w:rsidR="00DE4D84" w:rsidRPr="00016900" w14:paraId="43857D50" w14:textId="77777777" w:rsidTr="00E04963">
        <w:trPr>
          <w:cnfStyle w:val="000000100000" w:firstRow="0" w:lastRow="0" w:firstColumn="0" w:lastColumn="0" w:oddVBand="0" w:evenVBand="0" w:oddHBand="1" w:evenHBand="0" w:firstRowFirstColumn="0" w:firstRowLastColumn="0" w:lastRowFirstColumn="0" w:lastRowLastColumn="0"/>
          <w:trHeight w:val="300"/>
          <w:jc w:val="center"/>
          <w:trPrChange w:id="315"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316" w:author="Leonardo Murta" w:date="2013-06-25T10:42:00Z">
              <w:tcPr>
                <w:tcW w:w="1027" w:type="dxa"/>
                <w:noWrap/>
                <w:hideMark/>
              </w:tcPr>
            </w:tcPrChange>
          </w:tcPr>
          <w:p w14:paraId="59A6A467" w14:textId="77777777" w:rsidR="00DE4D84" w:rsidRPr="00646610" w:rsidRDefault="00DE4D84" w:rsidP="00DE4D84">
            <w:pPr>
              <w:spacing w:line="240" w:lineRule="auto"/>
              <w:ind w:firstLine="0"/>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0" w:type="auto"/>
            <w:noWrap/>
            <w:hideMark/>
            <w:tcPrChange w:id="317" w:author="Leonardo Murta" w:date="2013-06-25T10:42:00Z">
              <w:tcPr>
                <w:tcW w:w="458" w:type="dxa"/>
                <w:noWrap/>
                <w:hideMark/>
              </w:tcPr>
            </w:tcPrChange>
          </w:tcPr>
          <w:p w14:paraId="68FDFC5A"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18" w:author="Leonardo Murta" w:date="2013-06-25T10:42:00Z">
              <w:tcPr>
                <w:tcW w:w="458" w:type="dxa"/>
                <w:noWrap/>
                <w:hideMark/>
              </w:tcPr>
            </w:tcPrChange>
          </w:tcPr>
          <w:p w14:paraId="72C6E8FA"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19" w:author="Leonardo Murta" w:date="2013-06-25T10:42:00Z">
              <w:tcPr>
                <w:tcW w:w="458" w:type="dxa"/>
                <w:noWrap/>
                <w:hideMark/>
              </w:tcPr>
            </w:tcPrChange>
          </w:tcPr>
          <w:p w14:paraId="53E4A852"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20" w:author="Leonardo Murta" w:date="2013-06-25T10:42:00Z">
              <w:tcPr>
                <w:tcW w:w="458" w:type="dxa"/>
                <w:noWrap/>
                <w:hideMark/>
              </w:tcPr>
            </w:tcPrChange>
          </w:tcPr>
          <w:p w14:paraId="061A220B"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21" w:author="Leonardo Murta" w:date="2013-06-25T10:42:00Z">
              <w:tcPr>
                <w:tcW w:w="458" w:type="dxa"/>
                <w:noWrap/>
                <w:hideMark/>
              </w:tcPr>
            </w:tcPrChange>
          </w:tcPr>
          <w:p w14:paraId="3398A1B7"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22" w:author="Leonardo Murta" w:date="2013-06-25T10:42:00Z">
              <w:tcPr>
                <w:tcW w:w="458" w:type="dxa"/>
                <w:noWrap/>
                <w:hideMark/>
              </w:tcPr>
            </w:tcPrChange>
          </w:tcPr>
          <w:p w14:paraId="0180B949"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23" w:author="Leonardo Murta" w:date="2013-06-25T10:42:00Z">
              <w:tcPr>
                <w:tcW w:w="458" w:type="dxa"/>
                <w:noWrap/>
                <w:hideMark/>
              </w:tcPr>
            </w:tcPrChange>
          </w:tcPr>
          <w:p w14:paraId="4250C3CA"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24" w:author="Leonardo Murta" w:date="2013-06-25T10:42:00Z">
              <w:tcPr>
                <w:tcW w:w="458" w:type="dxa"/>
                <w:noWrap/>
                <w:hideMark/>
              </w:tcPr>
            </w:tcPrChange>
          </w:tcPr>
          <w:p w14:paraId="2F7404E9"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25" w:author="Leonardo Murta" w:date="2013-06-25T10:42:00Z">
              <w:tcPr>
                <w:tcW w:w="458" w:type="dxa"/>
                <w:noWrap/>
                <w:hideMark/>
              </w:tcPr>
            </w:tcPrChange>
          </w:tcPr>
          <w:p w14:paraId="10ED2C80"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26" w:author="Leonardo Murta" w:date="2013-06-25T10:42:00Z">
              <w:tcPr>
                <w:tcW w:w="458" w:type="dxa"/>
                <w:noWrap/>
                <w:hideMark/>
              </w:tcPr>
            </w:tcPrChange>
          </w:tcPr>
          <w:p w14:paraId="75D0D368"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27" w:author="Leonardo Murta" w:date="2013-06-25T10:42:00Z">
              <w:tcPr>
                <w:tcW w:w="458" w:type="dxa"/>
                <w:noWrap/>
                <w:hideMark/>
              </w:tcPr>
            </w:tcPrChange>
          </w:tcPr>
          <w:p w14:paraId="674B43BA"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328" w:author="Leonardo Murta" w:date="2013-06-25T10:42:00Z">
              <w:tcPr>
                <w:tcW w:w="499" w:type="dxa"/>
                <w:noWrap/>
                <w:hideMark/>
              </w:tcPr>
            </w:tcPrChange>
          </w:tcPr>
          <w:p w14:paraId="4D7215A7"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29" w:author="Leonardo Murta" w:date="2013-06-25T10:42:00Z">
              <w:tcPr>
                <w:tcW w:w="458" w:type="dxa"/>
                <w:noWrap/>
                <w:hideMark/>
              </w:tcPr>
            </w:tcPrChange>
          </w:tcPr>
          <w:p w14:paraId="2CB594C4"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30" w:author="Leonardo Murta" w:date="2013-06-25T10:42:00Z">
              <w:tcPr>
                <w:tcW w:w="499" w:type="dxa"/>
                <w:noWrap/>
                <w:hideMark/>
              </w:tcPr>
            </w:tcPrChange>
          </w:tcPr>
          <w:p w14:paraId="4D18E8A9"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31" w:author="Leonardo Murta" w:date="2013-06-25T10:42:00Z">
              <w:tcPr>
                <w:tcW w:w="458" w:type="dxa"/>
                <w:noWrap/>
                <w:hideMark/>
              </w:tcPr>
            </w:tcPrChange>
          </w:tcPr>
          <w:p w14:paraId="4FA283D8"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32" w:author="Leonardo Murta" w:date="2013-06-25T10:42:00Z">
              <w:tcPr>
                <w:tcW w:w="500" w:type="dxa"/>
                <w:noWrap/>
                <w:hideMark/>
              </w:tcPr>
            </w:tcPrChange>
          </w:tcPr>
          <w:p w14:paraId="28A8D740"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0.07</w:t>
            </w:r>
          </w:p>
        </w:tc>
        <w:tc>
          <w:tcPr>
            <w:tcW w:w="0" w:type="auto"/>
            <w:tcPrChange w:id="333" w:author="Leonardo Murta" w:date="2013-06-25T10:42:00Z">
              <w:tcPr>
                <w:tcW w:w="580" w:type="dxa"/>
              </w:tcPr>
            </w:tcPrChange>
          </w:tcPr>
          <w:p w14:paraId="70568DA9"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0.26</w:t>
            </w:r>
          </w:p>
        </w:tc>
      </w:tr>
      <w:tr w:rsidR="00DE4D84" w:rsidRPr="00016900" w14:paraId="0A75ADDC" w14:textId="77777777" w:rsidTr="00E04963">
        <w:trPr>
          <w:trHeight w:val="300"/>
          <w:jc w:val="center"/>
          <w:trPrChange w:id="334"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335" w:author="Leonardo Murta" w:date="2013-06-25T10:42:00Z">
              <w:tcPr>
                <w:tcW w:w="1027" w:type="dxa"/>
                <w:noWrap/>
                <w:hideMark/>
              </w:tcPr>
            </w:tcPrChange>
          </w:tcPr>
          <w:p w14:paraId="732535B5" w14:textId="77777777"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0" w:type="auto"/>
            <w:noWrap/>
            <w:hideMark/>
            <w:tcPrChange w:id="336" w:author="Leonardo Murta" w:date="2013-06-25T10:42:00Z">
              <w:tcPr>
                <w:tcW w:w="458" w:type="dxa"/>
                <w:noWrap/>
                <w:hideMark/>
              </w:tcPr>
            </w:tcPrChange>
          </w:tcPr>
          <w:p w14:paraId="758A642D"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337" w:author="Leonardo Murta" w:date="2013-06-25T10:42:00Z">
              <w:tcPr>
                <w:tcW w:w="458" w:type="dxa"/>
                <w:noWrap/>
                <w:hideMark/>
              </w:tcPr>
            </w:tcPrChange>
          </w:tcPr>
          <w:p w14:paraId="59320343"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38" w:author="Leonardo Murta" w:date="2013-06-25T10:42:00Z">
              <w:tcPr>
                <w:tcW w:w="458" w:type="dxa"/>
                <w:noWrap/>
                <w:hideMark/>
              </w:tcPr>
            </w:tcPrChange>
          </w:tcPr>
          <w:p w14:paraId="6EB41759"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39" w:author="Leonardo Murta" w:date="2013-06-25T10:42:00Z">
              <w:tcPr>
                <w:tcW w:w="458" w:type="dxa"/>
                <w:noWrap/>
                <w:hideMark/>
              </w:tcPr>
            </w:tcPrChange>
          </w:tcPr>
          <w:p w14:paraId="0DF0B4C2"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40" w:author="Leonardo Murta" w:date="2013-06-25T10:42:00Z">
              <w:tcPr>
                <w:tcW w:w="458" w:type="dxa"/>
                <w:noWrap/>
                <w:hideMark/>
              </w:tcPr>
            </w:tcPrChange>
          </w:tcPr>
          <w:p w14:paraId="66534107"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41" w:author="Leonardo Murta" w:date="2013-06-25T10:42:00Z">
              <w:tcPr>
                <w:tcW w:w="458" w:type="dxa"/>
                <w:noWrap/>
                <w:hideMark/>
              </w:tcPr>
            </w:tcPrChange>
          </w:tcPr>
          <w:p w14:paraId="22F29F7B"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42" w:author="Leonardo Murta" w:date="2013-06-25T10:42:00Z">
              <w:tcPr>
                <w:tcW w:w="458" w:type="dxa"/>
                <w:noWrap/>
                <w:hideMark/>
              </w:tcPr>
            </w:tcPrChange>
          </w:tcPr>
          <w:p w14:paraId="50DD07C7"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343" w:author="Leonardo Murta" w:date="2013-06-25T10:42:00Z">
              <w:tcPr>
                <w:tcW w:w="458" w:type="dxa"/>
                <w:noWrap/>
                <w:hideMark/>
              </w:tcPr>
            </w:tcPrChange>
          </w:tcPr>
          <w:p w14:paraId="4A802BD1"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44" w:author="Leonardo Murta" w:date="2013-06-25T10:42:00Z">
              <w:tcPr>
                <w:tcW w:w="458" w:type="dxa"/>
                <w:noWrap/>
                <w:hideMark/>
              </w:tcPr>
            </w:tcPrChange>
          </w:tcPr>
          <w:p w14:paraId="321DD88E"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345" w:author="Leonardo Murta" w:date="2013-06-25T10:42:00Z">
              <w:tcPr>
                <w:tcW w:w="458" w:type="dxa"/>
                <w:noWrap/>
                <w:hideMark/>
              </w:tcPr>
            </w:tcPrChange>
          </w:tcPr>
          <w:p w14:paraId="3E097B14"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346" w:author="Leonardo Murta" w:date="2013-06-25T10:42:00Z">
              <w:tcPr>
                <w:tcW w:w="458" w:type="dxa"/>
                <w:noWrap/>
                <w:hideMark/>
              </w:tcPr>
            </w:tcPrChange>
          </w:tcPr>
          <w:p w14:paraId="0CC390A6"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347" w:author="Leonardo Murta" w:date="2013-06-25T10:42:00Z">
              <w:tcPr>
                <w:tcW w:w="499" w:type="dxa"/>
                <w:noWrap/>
                <w:hideMark/>
              </w:tcPr>
            </w:tcPrChange>
          </w:tcPr>
          <w:p w14:paraId="4590F6BD"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48" w:author="Leonardo Murta" w:date="2013-06-25T10:42:00Z">
              <w:tcPr>
                <w:tcW w:w="458" w:type="dxa"/>
                <w:noWrap/>
                <w:hideMark/>
              </w:tcPr>
            </w:tcPrChange>
          </w:tcPr>
          <w:p w14:paraId="6556809B"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49" w:author="Leonardo Murta" w:date="2013-06-25T10:42:00Z">
              <w:tcPr>
                <w:tcW w:w="499" w:type="dxa"/>
                <w:noWrap/>
                <w:hideMark/>
              </w:tcPr>
            </w:tcPrChange>
          </w:tcPr>
          <w:p w14:paraId="4290B33E"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50" w:author="Leonardo Murta" w:date="2013-06-25T10:42:00Z">
              <w:tcPr>
                <w:tcW w:w="458" w:type="dxa"/>
                <w:noWrap/>
                <w:hideMark/>
              </w:tcPr>
            </w:tcPrChange>
          </w:tcPr>
          <w:p w14:paraId="443931CE"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51" w:author="Leonardo Murta" w:date="2013-06-25T10:42:00Z">
              <w:tcPr>
                <w:tcW w:w="500" w:type="dxa"/>
                <w:noWrap/>
                <w:hideMark/>
              </w:tcPr>
            </w:tcPrChange>
          </w:tcPr>
          <w:p w14:paraId="61389555"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tcPrChange w:id="352" w:author="Leonardo Murta" w:date="2013-06-25T10:42:00Z">
              <w:tcPr>
                <w:tcW w:w="580" w:type="dxa"/>
              </w:tcPr>
            </w:tcPrChange>
          </w:tcPr>
          <w:p w14:paraId="52C5D47D"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r>
      <w:tr w:rsidR="00DE4D84" w:rsidRPr="00016900" w14:paraId="696D5F16" w14:textId="77777777" w:rsidTr="00E04963">
        <w:trPr>
          <w:cnfStyle w:val="000000100000" w:firstRow="0" w:lastRow="0" w:firstColumn="0" w:lastColumn="0" w:oddVBand="0" w:evenVBand="0" w:oddHBand="1" w:evenHBand="0" w:firstRowFirstColumn="0" w:firstRowLastColumn="0" w:lastRowFirstColumn="0" w:lastRowLastColumn="0"/>
          <w:trHeight w:val="300"/>
          <w:jc w:val="center"/>
          <w:trPrChange w:id="353"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354" w:author="Leonardo Murta" w:date="2013-06-25T10:42:00Z">
              <w:tcPr>
                <w:tcW w:w="1027" w:type="dxa"/>
                <w:noWrap/>
                <w:hideMark/>
              </w:tcPr>
            </w:tcPrChange>
          </w:tcPr>
          <w:p w14:paraId="5F9B7A5B" w14:textId="77777777" w:rsidR="00DE4D84" w:rsidRPr="00646610" w:rsidRDefault="00DE4D84" w:rsidP="00DE4D84">
            <w:pPr>
              <w:spacing w:line="240" w:lineRule="auto"/>
              <w:ind w:firstLine="0"/>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0" w:type="auto"/>
            <w:noWrap/>
            <w:hideMark/>
            <w:tcPrChange w:id="355" w:author="Leonardo Murta" w:date="2013-06-25T10:42:00Z">
              <w:tcPr>
                <w:tcW w:w="458" w:type="dxa"/>
                <w:noWrap/>
                <w:hideMark/>
              </w:tcPr>
            </w:tcPrChange>
          </w:tcPr>
          <w:p w14:paraId="6AB1E00E"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56" w:author="Leonardo Murta" w:date="2013-06-25T10:42:00Z">
              <w:tcPr>
                <w:tcW w:w="458" w:type="dxa"/>
                <w:noWrap/>
                <w:hideMark/>
              </w:tcPr>
            </w:tcPrChange>
          </w:tcPr>
          <w:p w14:paraId="44ED619C"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57" w:author="Leonardo Murta" w:date="2013-06-25T10:42:00Z">
              <w:tcPr>
                <w:tcW w:w="458" w:type="dxa"/>
                <w:noWrap/>
                <w:hideMark/>
              </w:tcPr>
            </w:tcPrChange>
          </w:tcPr>
          <w:p w14:paraId="61C6866B"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58" w:author="Leonardo Murta" w:date="2013-06-25T10:42:00Z">
              <w:tcPr>
                <w:tcW w:w="458" w:type="dxa"/>
                <w:noWrap/>
                <w:hideMark/>
              </w:tcPr>
            </w:tcPrChange>
          </w:tcPr>
          <w:p w14:paraId="181FB487"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59" w:author="Leonardo Murta" w:date="2013-06-25T10:42:00Z">
              <w:tcPr>
                <w:tcW w:w="458" w:type="dxa"/>
                <w:noWrap/>
                <w:hideMark/>
              </w:tcPr>
            </w:tcPrChange>
          </w:tcPr>
          <w:p w14:paraId="135D69F9"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60" w:author="Leonardo Murta" w:date="2013-06-25T10:42:00Z">
              <w:tcPr>
                <w:tcW w:w="458" w:type="dxa"/>
                <w:noWrap/>
                <w:hideMark/>
              </w:tcPr>
            </w:tcPrChange>
          </w:tcPr>
          <w:p w14:paraId="01B74183"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61" w:author="Leonardo Murta" w:date="2013-06-25T10:42:00Z">
              <w:tcPr>
                <w:tcW w:w="458" w:type="dxa"/>
                <w:noWrap/>
                <w:hideMark/>
              </w:tcPr>
            </w:tcPrChange>
          </w:tcPr>
          <w:p w14:paraId="6E590013"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62" w:author="Leonardo Murta" w:date="2013-06-25T10:42:00Z">
              <w:tcPr>
                <w:tcW w:w="458" w:type="dxa"/>
                <w:noWrap/>
                <w:hideMark/>
              </w:tcPr>
            </w:tcPrChange>
          </w:tcPr>
          <w:p w14:paraId="6764CFAA"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63" w:author="Leonardo Murta" w:date="2013-06-25T10:42:00Z">
              <w:tcPr>
                <w:tcW w:w="458" w:type="dxa"/>
                <w:noWrap/>
                <w:hideMark/>
              </w:tcPr>
            </w:tcPrChange>
          </w:tcPr>
          <w:p w14:paraId="217F99C8"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64" w:author="Leonardo Murta" w:date="2013-06-25T10:42:00Z">
              <w:tcPr>
                <w:tcW w:w="458" w:type="dxa"/>
                <w:noWrap/>
                <w:hideMark/>
              </w:tcPr>
            </w:tcPrChange>
          </w:tcPr>
          <w:p w14:paraId="373B4C26"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365" w:author="Leonardo Murta" w:date="2013-06-25T10:42:00Z">
              <w:tcPr>
                <w:tcW w:w="458" w:type="dxa"/>
                <w:noWrap/>
                <w:hideMark/>
              </w:tcPr>
            </w:tcPrChange>
          </w:tcPr>
          <w:p w14:paraId="78E51402"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66" w:author="Leonardo Murta" w:date="2013-06-25T10:42:00Z">
              <w:tcPr>
                <w:tcW w:w="499" w:type="dxa"/>
                <w:noWrap/>
                <w:hideMark/>
              </w:tcPr>
            </w:tcPrChange>
          </w:tcPr>
          <w:p w14:paraId="073D9880"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67" w:author="Leonardo Murta" w:date="2013-06-25T10:42:00Z">
              <w:tcPr>
                <w:tcW w:w="458" w:type="dxa"/>
                <w:noWrap/>
                <w:hideMark/>
              </w:tcPr>
            </w:tcPrChange>
          </w:tcPr>
          <w:p w14:paraId="61101F12"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68" w:author="Leonardo Murta" w:date="2013-06-25T10:42:00Z">
              <w:tcPr>
                <w:tcW w:w="499" w:type="dxa"/>
                <w:noWrap/>
                <w:hideMark/>
              </w:tcPr>
            </w:tcPrChange>
          </w:tcPr>
          <w:p w14:paraId="4284D4B3"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69" w:author="Leonardo Murta" w:date="2013-06-25T10:42:00Z">
              <w:tcPr>
                <w:tcW w:w="458" w:type="dxa"/>
                <w:noWrap/>
                <w:hideMark/>
              </w:tcPr>
            </w:tcPrChange>
          </w:tcPr>
          <w:p w14:paraId="7CE0A4B9"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70" w:author="Leonardo Murta" w:date="2013-06-25T10:42:00Z">
              <w:tcPr>
                <w:tcW w:w="500" w:type="dxa"/>
                <w:noWrap/>
                <w:hideMark/>
              </w:tcPr>
            </w:tcPrChange>
          </w:tcPr>
          <w:p w14:paraId="511C5B45"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0.53</w:t>
            </w:r>
          </w:p>
        </w:tc>
        <w:tc>
          <w:tcPr>
            <w:tcW w:w="0" w:type="auto"/>
            <w:tcPrChange w:id="371" w:author="Leonardo Murta" w:date="2013-06-25T10:42:00Z">
              <w:tcPr>
                <w:tcW w:w="580" w:type="dxa"/>
              </w:tcPr>
            </w:tcPrChange>
          </w:tcPr>
          <w:p w14:paraId="47E64EE4"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0.51</w:t>
            </w:r>
          </w:p>
        </w:tc>
      </w:tr>
      <w:tr w:rsidR="00DE4D84" w:rsidRPr="00016900" w14:paraId="12626FEC" w14:textId="77777777" w:rsidTr="00E04963">
        <w:trPr>
          <w:trHeight w:val="300"/>
          <w:jc w:val="center"/>
          <w:trPrChange w:id="372"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373" w:author="Leonardo Murta" w:date="2013-06-25T10:42:00Z">
              <w:tcPr>
                <w:tcW w:w="1027" w:type="dxa"/>
                <w:noWrap/>
                <w:hideMark/>
              </w:tcPr>
            </w:tcPrChange>
          </w:tcPr>
          <w:p w14:paraId="23E5BC2A" w14:textId="77777777"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0" w:type="auto"/>
            <w:noWrap/>
            <w:hideMark/>
            <w:tcPrChange w:id="374" w:author="Leonardo Murta" w:date="2013-06-25T10:42:00Z">
              <w:tcPr>
                <w:tcW w:w="458" w:type="dxa"/>
                <w:noWrap/>
                <w:hideMark/>
              </w:tcPr>
            </w:tcPrChange>
          </w:tcPr>
          <w:p w14:paraId="3F7063AF"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75" w:author="Leonardo Murta" w:date="2013-06-25T10:42:00Z">
              <w:tcPr>
                <w:tcW w:w="458" w:type="dxa"/>
                <w:noWrap/>
                <w:hideMark/>
              </w:tcPr>
            </w:tcPrChange>
          </w:tcPr>
          <w:p w14:paraId="55AD14E7"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76" w:author="Leonardo Murta" w:date="2013-06-25T10:42:00Z">
              <w:tcPr>
                <w:tcW w:w="458" w:type="dxa"/>
                <w:noWrap/>
                <w:hideMark/>
              </w:tcPr>
            </w:tcPrChange>
          </w:tcPr>
          <w:p w14:paraId="6C07C412"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77" w:author="Leonardo Murta" w:date="2013-06-25T10:42:00Z">
              <w:tcPr>
                <w:tcW w:w="458" w:type="dxa"/>
                <w:noWrap/>
                <w:hideMark/>
              </w:tcPr>
            </w:tcPrChange>
          </w:tcPr>
          <w:p w14:paraId="00F9E4CC"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78" w:author="Leonardo Murta" w:date="2013-06-25T10:42:00Z">
              <w:tcPr>
                <w:tcW w:w="458" w:type="dxa"/>
                <w:noWrap/>
                <w:hideMark/>
              </w:tcPr>
            </w:tcPrChange>
          </w:tcPr>
          <w:p w14:paraId="0DCB1C23"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79" w:author="Leonardo Murta" w:date="2013-06-25T10:42:00Z">
              <w:tcPr>
                <w:tcW w:w="458" w:type="dxa"/>
                <w:noWrap/>
                <w:hideMark/>
              </w:tcPr>
            </w:tcPrChange>
          </w:tcPr>
          <w:p w14:paraId="44031CC5"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80" w:author="Leonardo Murta" w:date="2013-06-25T10:42:00Z">
              <w:tcPr>
                <w:tcW w:w="458" w:type="dxa"/>
                <w:noWrap/>
                <w:hideMark/>
              </w:tcPr>
            </w:tcPrChange>
          </w:tcPr>
          <w:p w14:paraId="46737D6E"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81" w:author="Leonardo Murta" w:date="2013-06-25T10:42:00Z">
              <w:tcPr>
                <w:tcW w:w="458" w:type="dxa"/>
                <w:noWrap/>
                <w:hideMark/>
              </w:tcPr>
            </w:tcPrChange>
          </w:tcPr>
          <w:p w14:paraId="579FCE9C"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82" w:author="Leonardo Murta" w:date="2013-06-25T10:42:00Z">
              <w:tcPr>
                <w:tcW w:w="458" w:type="dxa"/>
                <w:noWrap/>
                <w:hideMark/>
              </w:tcPr>
            </w:tcPrChange>
          </w:tcPr>
          <w:p w14:paraId="28C614DC"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383" w:author="Leonardo Murta" w:date="2013-06-25T10:42:00Z">
              <w:tcPr>
                <w:tcW w:w="458" w:type="dxa"/>
                <w:noWrap/>
                <w:hideMark/>
              </w:tcPr>
            </w:tcPrChange>
          </w:tcPr>
          <w:p w14:paraId="521AFBC3"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Change w:id="384" w:author="Leonardo Murta" w:date="2013-06-25T10:42:00Z">
              <w:tcPr>
                <w:tcW w:w="458" w:type="dxa"/>
                <w:noWrap/>
                <w:hideMark/>
              </w:tcPr>
            </w:tcPrChange>
          </w:tcPr>
          <w:p w14:paraId="70393863"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85" w:author="Leonardo Murta" w:date="2013-06-25T10:42:00Z">
              <w:tcPr>
                <w:tcW w:w="499" w:type="dxa"/>
                <w:noWrap/>
                <w:hideMark/>
              </w:tcPr>
            </w:tcPrChange>
          </w:tcPr>
          <w:p w14:paraId="5E3511EB"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386" w:author="Leonardo Murta" w:date="2013-06-25T10:42:00Z">
              <w:tcPr>
                <w:tcW w:w="458" w:type="dxa"/>
                <w:noWrap/>
                <w:hideMark/>
              </w:tcPr>
            </w:tcPrChange>
          </w:tcPr>
          <w:p w14:paraId="34FD4A33"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87" w:author="Leonardo Murta" w:date="2013-06-25T10:42:00Z">
              <w:tcPr>
                <w:tcW w:w="499" w:type="dxa"/>
                <w:noWrap/>
                <w:hideMark/>
              </w:tcPr>
            </w:tcPrChange>
          </w:tcPr>
          <w:p w14:paraId="74145A98"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88" w:author="Leonardo Murta" w:date="2013-06-25T10:42:00Z">
              <w:tcPr>
                <w:tcW w:w="458" w:type="dxa"/>
                <w:noWrap/>
                <w:hideMark/>
              </w:tcPr>
            </w:tcPrChange>
          </w:tcPr>
          <w:p w14:paraId="4BE471C7"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89" w:author="Leonardo Murta" w:date="2013-06-25T10:42:00Z">
              <w:tcPr>
                <w:tcW w:w="500" w:type="dxa"/>
                <w:noWrap/>
                <w:hideMark/>
              </w:tcPr>
            </w:tcPrChange>
          </w:tcPr>
          <w:p w14:paraId="15EDC32D"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0.33</w:t>
            </w:r>
          </w:p>
        </w:tc>
        <w:tc>
          <w:tcPr>
            <w:tcW w:w="0" w:type="auto"/>
            <w:tcPrChange w:id="390" w:author="Leonardo Murta" w:date="2013-06-25T10:42:00Z">
              <w:tcPr>
                <w:tcW w:w="580" w:type="dxa"/>
              </w:tcPr>
            </w:tcPrChange>
          </w:tcPr>
          <w:p w14:paraId="5D654DB1"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0.49</w:t>
            </w:r>
          </w:p>
        </w:tc>
      </w:tr>
      <w:tr w:rsidR="00DE4D84" w:rsidRPr="00016900" w14:paraId="474EC1CB" w14:textId="77777777" w:rsidTr="00E04963">
        <w:trPr>
          <w:cnfStyle w:val="000000100000" w:firstRow="0" w:lastRow="0" w:firstColumn="0" w:lastColumn="0" w:oddVBand="0" w:evenVBand="0" w:oddHBand="1" w:evenHBand="0" w:firstRowFirstColumn="0" w:firstRowLastColumn="0" w:lastRowFirstColumn="0" w:lastRowLastColumn="0"/>
          <w:trHeight w:val="300"/>
          <w:jc w:val="center"/>
          <w:trPrChange w:id="391"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392" w:author="Leonardo Murta" w:date="2013-06-25T10:42:00Z">
              <w:tcPr>
                <w:tcW w:w="1027" w:type="dxa"/>
                <w:noWrap/>
                <w:hideMark/>
              </w:tcPr>
            </w:tcPrChange>
          </w:tcPr>
          <w:p w14:paraId="656C646F" w14:textId="77777777" w:rsidR="00DE4D84" w:rsidRPr="00646610" w:rsidRDefault="00DE4D84" w:rsidP="00DE4D84">
            <w:pPr>
              <w:spacing w:line="240" w:lineRule="auto"/>
              <w:ind w:firstLine="0"/>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0" w:type="auto"/>
            <w:noWrap/>
            <w:hideMark/>
            <w:tcPrChange w:id="393" w:author="Leonardo Murta" w:date="2013-06-25T10:42:00Z">
              <w:tcPr>
                <w:tcW w:w="458" w:type="dxa"/>
                <w:noWrap/>
                <w:hideMark/>
              </w:tcPr>
            </w:tcPrChange>
          </w:tcPr>
          <w:p w14:paraId="0A55DCE8"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394" w:author="Leonardo Murta" w:date="2013-06-25T10:42:00Z">
              <w:tcPr>
                <w:tcW w:w="458" w:type="dxa"/>
                <w:noWrap/>
                <w:hideMark/>
              </w:tcPr>
            </w:tcPrChange>
          </w:tcPr>
          <w:p w14:paraId="1B0856F2"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395" w:author="Leonardo Murta" w:date="2013-06-25T10:42:00Z">
              <w:tcPr>
                <w:tcW w:w="458" w:type="dxa"/>
                <w:noWrap/>
                <w:hideMark/>
              </w:tcPr>
            </w:tcPrChange>
          </w:tcPr>
          <w:p w14:paraId="29FC5144"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396" w:author="Leonardo Murta" w:date="2013-06-25T10:42:00Z">
              <w:tcPr>
                <w:tcW w:w="458" w:type="dxa"/>
                <w:noWrap/>
                <w:hideMark/>
              </w:tcPr>
            </w:tcPrChange>
          </w:tcPr>
          <w:p w14:paraId="4FC65EE4"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397" w:author="Leonardo Murta" w:date="2013-06-25T10:42:00Z">
              <w:tcPr>
                <w:tcW w:w="458" w:type="dxa"/>
                <w:noWrap/>
                <w:hideMark/>
              </w:tcPr>
            </w:tcPrChange>
          </w:tcPr>
          <w:p w14:paraId="08332BB8"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398" w:author="Leonardo Murta" w:date="2013-06-25T10:42:00Z">
              <w:tcPr>
                <w:tcW w:w="458" w:type="dxa"/>
                <w:noWrap/>
                <w:hideMark/>
              </w:tcPr>
            </w:tcPrChange>
          </w:tcPr>
          <w:p w14:paraId="2E20F1FC"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399" w:author="Leonardo Murta" w:date="2013-06-25T10:42:00Z">
              <w:tcPr>
                <w:tcW w:w="458" w:type="dxa"/>
                <w:noWrap/>
                <w:hideMark/>
              </w:tcPr>
            </w:tcPrChange>
          </w:tcPr>
          <w:p w14:paraId="40F0169B"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400" w:author="Leonardo Murta" w:date="2013-06-25T10:42:00Z">
              <w:tcPr>
                <w:tcW w:w="458" w:type="dxa"/>
                <w:noWrap/>
                <w:hideMark/>
              </w:tcPr>
            </w:tcPrChange>
          </w:tcPr>
          <w:p w14:paraId="55A00BC7"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01" w:author="Leonardo Murta" w:date="2013-06-25T10:42:00Z">
              <w:tcPr>
                <w:tcW w:w="458" w:type="dxa"/>
                <w:noWrap/>
                <w:hideMark/>
              </w:tcPr>
            </w:tcPrChange>
          </w:tcPr>
          <w:p w14:paraId="77F0B877"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402" w:author="Leonardo Murta" w:date="2013-06-25T10:42:00Z">
              <w:tcPr>
                <w:tcW w:w="458" w:type="dxa"/>
                <w:noWrap/>
                <w:hideMark/>
              </w:tcPr>
            </w:tcPrChange>
          </w:tcPr>
          <w:p w14:paraId="68E1B200"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403" w:author="Leonardo Murta" w:date="2013-06-25T10:42:00Z">
              <w:tcPr>
                <w:tcW w:w="458" w:type="dxa"/>
                <w:noWrap/>
                <w:hideMark/>
              </w:tcPr>
            </w:tcPrChange>
          </w:tcPr>
          <w:p w14:paraId="3576A51C"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404" w:author="Leonardo Murta" w:date="2013-06-25T10:42:00Z">
              <w:tcPr>
                <w:tcW w:w="499" w:type="dxa"/>
                <w:noWrap/>
                <w:hideMark/>
              </w:tcPr>
            </w:tcPrChange>
          </w:tcPr>
          <w:p w14:paraId="23A8E75C"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05" w:author="Leonardo Murta" w:date="2013-06-25T10:42:00Z">
              <w:tcPr>
                <w:tcW w:w="458" w:type="dxa"/>
                <w:noWrap/>
                <w:hideMark/>
              </w:tcPr>
            </w:tcPrChange>
          </w:tcPr>
          <w:p w14:paraId="21C07324"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06" w:author="Leonardo Murta" w:date="2013-06-25T10:42:00Z">
              <w:tcPr>
                <w:tcW w:w="499" w:type="dxa"/>
                <w:noWrap/>
                <w:hideMark/>
              </w:tcPr>
            </w:tcPrChange>
          </w:tcPr>
          <w:p w14:paraId="6F0DE0D3"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07" w:author="Leonardo Murta" w:date="2013-06-25T10:42:00Z">
              <w:tcPr>
                <w:tcW w:w="458" w:type="dxa"/>
                <w:noWrap/>
                <w:hideMark/>
              </w:tcPr>
            </w:tcPrChange>
          </w:tcPr>
          <w:p w14:paraId="0276FA10"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08" w:author="Leonardo Murta" w:date="2013-06-25T10:42:00Z">
              <w:tcPr>
                <w:tcW w:w="500" w:type="dxa"/>
                <w:noWrap/>
                <w:hideMark/>
              </w:tcPr>
            </w:tcPrChange>
          </w:tcPr>
          <w:p w14:paraId="2963F195"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0.43</w:t>
            </w:r>
          </w:p>
        </w:tc>
        <w:tc>
          <w:tcPr>
            <w:tcW w:w="0" w:type="auto"/>
            <w:tcPrChange w:id="409" w:author="Leonardo Murta" w:date="2013-06-25T10:42:00Z">
              <w:tcPr>
                <w:tcW w:w="580" w:type="dxa"/>
              </w:tcPr>
            </w:tcPrChange>
          </w:tcPr>
          <w:p w14:paraId="7A37BCB1"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0.17</w:t>
            </w:r>
          </w:p>
        </w:tc>
      </w:tr>
      <w:tr w:rsidR="00DE4D84" w:rsidRPr="00016900" w14:paraId="07D18C9E" w14:textId="77777777" w:rsidTr="00E04963">
        <w:trPr>
          <w:trHeight w:val="300"/>
          <w:jc w:val="center"/>
          <w:trPrChange w:id="410"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411" w:author="Leonardo Murta" w:date="2013-06-25T10:42:00Z">
              <w:tcPr>
                <w:tcW w:w="1027" w:type="dxa"/>
                <w:noWrap/>
                <w:hideMark/>
              </w:tcPr>
            </w:tcPrChange>
          </w:tcPr>
          <w:p w14:paraId="336D6D60" w14:textId="77777777"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0" w:type="auto"/>
            <w:noWrap/>
            <w:hideMark/>
            <w:tcPrChange w:id="412" w:author="Leonardo Murta" w:date="2013-06-25T10:42:00Z">
              <w:tcPr>
                <w:tcW w:w="458" w:type="dxa"/>
                <w:noWrap/>
                <w:hideMark/>
              </w:tcPr>
            </w:tcPrChange>
          </w:tcPr>
          <w:p w14:paraId="0809D38B"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413" w:author="Leonardo Murta" w:date="2013-06-25T10:42:00Z">
              <w:tcPr>
                <w:tcW w:w="458" w:type="dxa"/>
                <w:noWrap/>
                <w:hideMark/>
              </w:tcPr>
            </w:tcPrChange>
          </w:tcPr>
          <w:p w14:paraId="7C0542E6"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14" w:author="Leonardo Murta" w:date="2013-06-25T10:42:00Z">
              <w:tcPr>
                <w:tcW w:w="458" w:type="dxa"/>
                <w:noWrap/>
                <w:hideMark/>
              </w:tcPr>
            </w:tcPrChange>
          </w:tcPr>
          <w:p w14:paraId="70E475BA"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15" w:author="Leonardo Murta" w:date="2013-06-25T10:42:00Z">
              <w:tcPr>
                <w:tcW w:w="458" w:type="dxa"/>
                <w:noWrap/>
                <w:hideMark/>
              </w:tcPr>
            </w:tcPrChange>
          </w:tcPr>
          <w:p w14:paraId="07854A4C"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416" w:author="Leonardo Murta" w:date="2013-06-25T10:42:00Z">
              <w:tcPr>
                <w:tcW w:w="458" w:type="dxa"/>
                <w:noWrap/>
                <w:hideMark/>
              </w:tcPr>
            </w:tcPrChange>
          </w:tcPr>
          <w:p w14:paraId="1F80047A"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Change w:id="417" w:author="Leonardo Murta" w:date="2013-06-25T10:42:00Z">
              <w:tcPr>
                <w:tcW w:w="458" w:type="dxa"/>
                <w:noWrap/>
                <w:hideMark/>
              </w:tcPr>
            </w:tcPrChange>
          </w:tcPr>
          <w:p w14:paraId="0D387F03"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418" w:author="Leonardo Murta" w:date="2013-06-25T10:42:00Z">
              <w:tcPr>
                <w:tcW w:w="458" w:type="dxa"/>
                <w:noWrap/>
                <w:hideMark/>
              </w:tcPr>
            </w:tcPrChange>
          </w:tcPr>
          <w:p w14:paraId="4B6D3C87"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419" w:author="Leonardo Murta" w:date="2013-06-25T10:42:00Z">
              <w:tcPr>
                <w:tcW w:w="458" w:type="dxa"/>
                <w:noWrap/>
                <w:hideMark/>
              </w:tcPr>
            </w:tcPrChange>
          </w:tcPr>
          <w:p w14:paraId="38B7E7DA"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20" w:author="Leonardo Murta" w:date="2013-06-25T10:42:00Z">
              <w:tcPr>
                <w:tcW w:w="458" w:type="dxa"/>
                <w:noWrap/>
                <w:hideMark/>
              </w:tcPr>
            </w:tcPrChange>
          </w:tcPr>
          <w:p w14:paraId="024663C0"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421" w:author="Leonardo Murta" w:date="2013-06-25T10:42:00Z">
              <w:tcPr>
                <w:tcW w:w="458" w:type="dxa"/>
                <w:noWrap/>
                <w:hideMark/>
              </w:tcPr>
            </w:tcPrChange>
          </w:tcPr>
          <w:p w14:paraId="616D7026"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Change w:id="422" w:author="Leonardo Murta" w:date="2013-06-25T10:42:00Z">
              <w:tcPr>
                <w:tcW w:w="458" w:type="dxa"/>
                <w:noWrap/>
                <w:hideMark/>
              </w:tcPr>
            </w:tcPrChange>
          </w:tcPr>
          <w:p w14:paraId="3E7452E0"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Change w:id="423" w:author="Leonardo Murta" w:date="2013-06-25T10:42:00Z">
              <w:tcPr>
                <w:tcW w:w="499" w:type="dxa"/>
                <w:noWrap/>
                <w:hideMark/>
              </w:tcPr>
            </w:tcPrChange>
          </w:tcPr>
          <w:p w14:paraId="0F9C2987"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424" w:author="Leonardo Murta" w:date="2013-06-25T10:42:00Z">
              <w:tcPr>
                <w:tcW w:w="458" w:type="dxa"/>
                <w:noWrap/>
                <w:hideMark/>
              </w:tcPr>
            </w:tcPrChange>
          </w:tcPr>
          <w:p w14:paraId="74F1E4D3"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25" w:author="Leonardo Murta" w:date="2013-06-25T10:42:00Z">
              <w:tcPr>
                <w:tcW w:w="499" w:type="dxa"/>
                <w:noWrap/>
                <w:hideMark/>
              </w:tcPr>
            </w:tcPrChange>
          </w:tcPr>
          <w:p w14:paraId="7EE4691C"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Change w:id="426" w:author="Leonardo Murta" w:date="2013-06-25T10:42:00Z">
              <w:tcPr>
                <w:tcW w:w="458" w:type="dxa"/>
                <w:noWrap/>
                <w:hideMark/>
              </w:tcPr>
            </w:tcPrChange>
          </w:tcPr>
          <w:p w14:paraId="1BA15E1F"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Change w:id="427" w:author="Leonardo Murta" w:date="2013-06-25T10:42:00Z">
              <w:tcPr>
                <w:tcW w:w="500" w:type="dxa"/>
                <w:noWrap/>
                <w:hideMark/>
              </w:tcPr>
            </w:tcPrChange>
          </w:tcPr>
          <w:p w14:paraId="18A483FC" w14:textId="756E0EB9"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w:t>
            </w:r>
            <w:ins w:id="428" w:author="Leonardo Murta" w:date="2013-06-25T10:43:00Z">
              <w:r w:rsidR="00E04963">
                <w:rPr>
                  <w:rFonts w:ascii="Calibri" w:eastAsia="Times New Roman" w:hAnsi="Calibri" w:cs="Calibri"/>
                  <w:sz w:val="16"/>
                  <w:lang w:val="en-US"/>
                </w:rPr>
                <w:t>.</w:t>
              </w:r>
            </w:ins>
            <w:r>
              <w:rPr>
                <w:rFonts w:ascii="Calibri" w:eastAsia="Times New Roman" w:hAnsi="Calibri" w:cs="Calibri"/>
                <w:sz w:val="16"/>
                <w:lang w:val="en-US"/>
              </w:rPr>
              <w:t>37</w:t>
            </w:r>
          </w:p>
        </w:tc>
        <w:tc>
          <w:tcPr>
            <w:tcW w:w="0" w:type="auto"/>
            <w:tcPrChange w:id="429" w:author="Leonardo Murta" w:date="2013-06-25T10:42:00Z">
              <w:tcPr>
                <w:tcW w:w="580" w:type="dxa"/>
              </w:tcPr>
            </w:tcPrChange>
          </w:tcPr>
          <w:p w14:paraId="7A682147" w14:textId="77777777" w:rsidR="00DE4D84" w:rsidRPr="00016900" w:rsidRDefault="00DE4D84" w:rsidP="00DE4D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Pr>
                <w:rFonts w:ascii="Calibri" w:eastAsia="Times New Roman" w:hAnsi="Calibri" w:cs="Calibri"/>
                <w:sz w:val="16"/>
                <w:lang w:val="en-US"/>
              </w:rPr>
              <w:t>0.35</w:t>
            </w:r>
          </w:p>
        </w:tc>
      </w:tr>
      <w:tr w:rsidR="00DE4D84" w:rsidRPr="00016900" w14:paraId="639C8D84" w14:textId="77777777" w:rsidTr="00E04963">
        <w:trPr>
          <w:cnfStyle w:val="000000100000" w:firstRow="0" w:lastRow="0" w:firstColumn="0" w:lastColumn="0" w:oddVBand="0" w:evenVBand="0" w:oddHBand="1" w:evenHBand="0" w:firstRowFirstColumn="0" w:firstRowLastColumn="0" w:lastRowFirstColumn="0" w:lastRowLastColumn="0"/>
          <w:trHeight w:val="300"/>
          <w:jc w:val="center"/>
          <w:trPrChange w:id="430" w:author="Leonardo Murta" w:date="2013-06-25T10:42: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hideMark/>
            <w:tcPrChange w:id="431" w:author="Leonardo Murta" w:date="2013-06-25T10:42:00Z">
              <w:tcPr>
                <w:tcW w:w="1027" w:type="dxa"/>
                <w:noWrap/>
                <w:hideMark/>
              </w:tcPr>
            </w:tcPrChange>
          </w:tcPr>
          <w:p w14:paraId="0D0C4B90" w14:textId="77777777" w:rsidR="00DE4D84" w:rsidRPr="00646610" w:rsidRDefault="00DE4D84" w:rsidP="00DE4D84">
            <w:pPr>
              <w:spacing w:line="240" w:lineRule="auto"/>
              <w:ind w:firstLine="0"/>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0" w:type="auto"/>
            <w:noWrap/>
            <w:hideMark/>
            <w:tcPrChange w:id="432" w:author="Leonardo Murta" w:date="2013-06-25T10:42:00Z">
              <w:tcPr>
                <w:tcW w:w="458" w:type="dxa"/>
                <w:noWrap/>
                <w:hideMark/>
              </w:tcPr>
            </w:tcPrChange>
          </w:tcPr>
          <w:p w14:paraId="2BBB95B3"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10</w:t>
            </w:r>
          </w:p>
        </w:tc>
        <w:tc>
          <w:tcPr>
            <w:tcW w:w="0" w:type="auto"/>
            <w:noWrap/>
            <w:hideMark/>
            <w:tcPrChange w:id="433" w:author="Leonardo Murta" w:date="2013-06-25T10:42:00Z">
              <w:tcPr>
                <w:tcW w:w="458" w:type="dxa"/>
                <w:noWrap/>
                <w:hideMark/>
              </w:tcPr>
            </w:tcPrChange>
          </w:tcPr>
          <w:p w14:paraId="566ACB51"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24</w:t>
            </w:r>
          </w:p>
        </w:tc>
        <w:tc>
          <w:tcPr>
            <w:tcW w:w="0" w:type="auto"/>
            <w:noWrap/>
            <w:hideMark/>
            <w:tcPrChange w:id="434" w:author="Leonardo Murta" w:date="2013-06-25T10:42:00Z">
              <w:tcPr>
                <w:tcW w:w="458" w:type="dxa"/>
                <w:noWrap/>
                <w:hideMark/>
              </w:tcPr>
            </w:tcPrChange>
          </w:tcPr>
          <w:p w14:paraId="5A06D3B7"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10</w:t>
            </w:r>
          </w:p>
        </w:tc>
        <w:tc>
          <w:tcPr>
            <w:tcW w:w="0" w:type="auto"/>
            <w:noWrap/>
            <w:hideMark/>
            <w:tcPrChange w:id="435" w:author="Leonardo Murta" w:date="2013-06-25T10:42:00Z">
              <w:tcPr>
                <w:tcW w:w="458" w:type="dxa"/>
                <w:noWrap/>
                <w:hideMark/>
              </w:tcPr>
            </w:tcPrChange>
          </w:tcPr>
          <w:p w14:paraId="52F505E5"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Change w:id="436" w:author="Leonardo Murta" w:date="2013-06-25T10:42:00Z">
              <w:tcPr>
                <w:tcW w:w="458" w:type="dxa"/>
                <w:noWrap/>
                <w:hideMark/>
              </w:tcPr>
            </w:tcPrChange>
          </w:tcPr>
          <w:p w14:paraId="1CF00A0B"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16</w:t>
            </w:r>
          </w:p>
        </w:tc>
        <w:tc>
          <w:tcPr>
            <w:tcW w:w="0" w:type="auto"/>
            <w:noWrap/>
            <w:hideMark/>
            <w:tcPrChange w:id="437" w:author="Leonardo Murta" w:date="2013-06-25T10:42:00Z">
              <w:tcPr>
                <w:tcW w:w="458" w:type="dxa"/>
                <w:noWrap/>
                <w:hideMark/>
              </w:tcPr>
            </w:tcPrChange>
          </w:tcPr>
          <w:p w14:paraId="3FBE1865"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Change w:id="438" w:author="Leonardo Murta" w:date="2013-06-25T10:42:00Z">
              <w:tcPr>
                <w:tcW w:w="458" w:type="dxa"/>
                <w:noWrap/>
                <w:hideMark/>
              </w:tcPr>
            </w:tcPrChange>
          </w:tcPr>
          <w:p w14:paraId="7ABAB0B5"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17</w:t>
            </w:r>
          </w:p>
        </w:tc>
        <w:tc>
          <w:tcPr>
            <w:tcW w:w="0" w:type="auto"/>
            <w:noWrap/>
            <w:hideMark/>
            <w:tcPrChange w:id="439" w:author="Leonardo Murta" w:date="2013-06-25T10:42:00Z">
              <w:tcPr>
                <w:tcW w:w="458" w:type="dxa"/>
                <w:noWrap/>
                <w:hideMark/>
              </w:tcPr>
            </w:tcPrChange>
          </w:tcPr>
          <w:p w14:paraId="6719FDAC"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11</w:t>
            </w:r>
          </w:p>
        </w:tc>
        <w:tc>
          <w:tcPr>
            <w:tcW w:w="0" w:type="auto"/>
            <w:noWrap/>
            <w:hideMark/>
            <w:tcPrChange w:id="440" w:author="Leonardo Murta" w:date="2013-06-25T10:42:00Z">
              <w:tcPr>
                <w:tcW w:w="458" w:type="dxa"/>
                <w:noWrap/>
                <w:hideMark/>
              </w:tcPr>
            </w:tcPrChange>
          </w:tcPr>
          <w:p w14:paraId="6B259B4E"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Change w:id="441" w:author="Leonardo Murta" w:date="2013-06-25T10:42:00Z">
              <w:tcPr>
                <w:tcW w:w="458" w:type="dxa"/>
                <w:noWrap/>
                <w:hideMark/>
              </w:tcPr>
            </w:tcPrChange>
          </w:tcPr>
          <w:p w14:paraId="1CC3E7CA"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30</w:t>
            </w:r>
          </w:p>
        </w:tc>
        <w:tc>
          <w:tcPr>
            <w:tcW w:w="0" w:type="auto"/>
            <w:noWrap/>
            <w:hideMark/>
            <w:tcPrChange w:id="442" w:author="Leonardo Murta" w:date="2013-06-25T10:42:00Z">
              <w:tcPr>
                <w:tcW w:w="458" w:type="dxa"/>
                <w:noWrap/>
                <w:hideMark/>
              </w:tcPr>
            </w:tcPrChange>
          </w:tcPr>
          <w:p w14:paraId="229FEBF4"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Change w:id="443" w:author="Leonardo Murta" w:date="2013-06-25T10:42:00Z">
              <w:tcPr>
                <w:tcW w:w="499" w:type="dxa"/>
                <w:noWrap/>
                <w:hideMark/>
              </w:tcPr>
            </w:tcPrChange>
          </w:tcPr>
          <w:p w14:paraId="6C2BB2A0"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22</w:t>
            </w:r>
          </w:p>
        </w:tc>
        <w:tc>
          <w:tcPr>
            <w:tcW w:w="0" w:type="auto"/>
            <w:noWrap/>
            <w:hideMark/>
            <w:tcPrChange w:id="444" w:author="Leonardo Murta" w:date="2013-06-25T10:42:00Z">
              <w:tcPr>
                <w:tcW w:w="458" w:type="dxa"/>
                <w:noWrap/>
                <w:hideMark/>
              </w:tcPr>
            </w:tcPrChange>
          </w:tcPr>
          <w:p w14:paraId="63708CCC"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8</w:t>
            </w:r>
          </w:p>
        </w:tc>
        <w:tc>
          <w:tcPr>
            <w:tcW w:w="0" w:type="auto"/>
            <w:noWrap/>
            <w:hideMark/>
            <w:tcPrChange w:id="445" w:author="Leonardo Murta" w:date="2013-06-25T10:42:00Z">
              <w:tcPr>
                <w:tcW w:w="499" w:type="dxa"/>
                <w:noWrap/>
                <w:hideMark/>
              </w:tcPr>
            </w:tcPrChange>
          </w:tcPr>
          <w:p w14:paraId="6FD664DE"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16</w:t>
            </w:r>
          </w:p>
        </w:tc>
        <w:tc>
          <w:tcPr>
            <w:tcW w:w="0" w:type="auto"/>
            <w:noWrap/>
            <w:hideMark/>
            <w:tcPrChange w:id="446" w:author="Leonardo Murta" w:date="2013-06-25T10:42:00Z">
              <w:tcPr>
                <w:tcW w:w="458" w:type="dxa"/>
                <w:noWrap/>
                <w:hideMark/>
              </w:tcPr>
            </w:tcPrChange>
          </w:tcPr>
          <w:p w14:paraId="0EE89508"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34</w:t>
            </w:r>
          </w:p>
        </w:tc>
        <w:tc>
          <w:tcPr>
            <w:tcW w:w="0" w:type="auto"/>
            <w:noWrap/>
            <w:hideMark/>
            <w:tcPrChange w:id="447" w:author="Leonardo Murta" w:date="2013-06-25T10:42:00Z">
              <w:tcPr>
                <w:tcW w:w="500" w:type="dxa"/>
                <w:noWrap/>
                <w:hideMark/>
              </w:tcPr>
            </w:tcPrChange>
          </w:tcPr>
          <w:p w14:paraId="0BAA1B77"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17.9</w:t>
            </w:r>
          </w:p>
        </w:tc>
        <w:tc>
          <w:tcPr>
            <w:tcW w:w="0" w:type="auto"/>
            <w:tcPrChange w:id="448" w:author="Leonardo Murta" w:date="2013-06-25T10:42:00Z">
              <w:tcPr>
                <w:tcW w:w="580" w:type="dxa"/>
              </w:tcPr>
            </w:tcPrChange>
          </w:tcPr>
          <w:p w14:paraId="17EC699E" w14:textId="77777777" w:rsidR="00DE4D84" w:rsidRPr="00016900" w:rsidRDefault="00DE4D84" w:rsidP="00DE4D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Pr>
                <w:rFonts w:ascii="Calibri" w:eastAsia="Times New Roman" w:hAnsi="Calibri" w:cs="Calibri"/>
                <w:color w:val="000000"/>
                <w:sz w:val="16"/>
                <w:lang w:val="en-US"/>
              </w:rPr>
              <w:t>7.62</w:t>
            </w:r>
          </w:p>
        </w:tc>
      </w:tr>
    </w:tbl>
    <w:p w14:paraId="07EDE6DC" w14:textId="77777777" w:rsidR="00C423C2" w:rsidRDefault="00C423C2" w:rsidP="009E71FC">
      <w:pPr>
        <w:ind w:firstLine="0"/>
        <w:rPr>
          <w:lang w:val="en-US"/>
        </w:rPr>
      </w:pPr>
    </w:p>
    <w:p w14:paraId="4CBE3A99" w14:textId="2BE0FC55" w:rsidR="003F5AAB" w:rsidRDefault="00A313B2" w:rsidP="00E61AC7">
      <w:pPr>
        <w:rPr>
          <w:lang w:val="en-US"/>
        </w:rPr>
      </w:pPr>
      <w:r>
        <w:rPr>
          <w:lang w:val="en-US"/>
        </w:rPr>
        <w:t xml:space="preserve">After the </w:t>
      </w:r>
      <w:del w:id="449" w:author="Leonardo Murta" w:date="2013-06-25T10:43:00Z">
        <w:r w:rsidDel="006D3B24">
          <w:rPr>
            <w:lang w:val="en-US"/>
          </w:rPr>
          <w:delText>test</w:delText>
        </w:r>
        <w:r w:rsidR="003272C5" w:rsidDel="006D3B24">
          <w:rPr>
            <w:lang w:val="en-US"/>
          </w:rPr>
          <w:delText xml:space="preserve"> </w:delText>
        </w:r>
      </w:del>
      <w:ins w:id="450" w:author="Leonardo Murta" w:date="2013-06-25T10:43:00Z">
        <w:r w:rsidR="006D3B24">
          <w:rPr>
            <w:lang w:val="en-US"/>
          </w:rPr>
          <w:t xml:space="preserve">pilot </w:t>
        </w:r>
      </w:ins>
      <w:r w:rsidR="003272C5">
        <w:rPr>
          <w:lang w:val="en-US"/>
        </w:rPr>
        <w:t>and making the appropriate changes</w:t>
      </w:r>
      <w:r w:rsidR="00230F72">
        <w:rPr>
          <w:lang w:val="en-US"/>
        </w:rPr>
        <w:t xml:space="preserve"> in the plan</w:t>
      </w:r>
      <w:r>
        <w:rPr>
          <w:lang w:val="en-US"/>
        </w:rPr>
        <w:t>, we applied the experiment in two different undergrad classes, composed of 18 and 19 volunteers each.</w:t>
      </w:r>
      <w:r w:rsidR="00BB247D">
        <w:rPr>
          <w:lang w:val="en-US"/>
        </w:rPr>
        <w:t xml:space="preserve"> From tho</w:t>
      </w:r>
      <w:r>
        <w:rPr>
          <w:lang w:val="en-US"/>
        </w:rPr>
        <w:t xml:space="preserve">se 37 volunteers, only 32 were able to finish the experiment in the allocated time, thus </w:t>
      </w:r>
      <w:del w:id="451" w:author="Leonardo Murta" w:date="2013-06-25T10:44:00Z">
        <w:r w:rsidDel="006D3B24">
          <w:rPr>
            <w:lang w:val="en-US"/>
          </w:rPr>
          <w:delText xml:space="preserve">discarding </w:delText>
        </w:r>
      </w:del>
      <w:r>
        <w:rPr>
          <w:lang w:val="en-US"/>
        </w:rPr>
        <w:t xml:space="preserve">5 </w:t>
      </w:r>
      <w:r w:rsidR="000811CD">
        <w:rPr>
          <w:lang w:val="en-US"/>
        </w:rPr>
        <w:t>partially answered questionnaires</w:t>
      </w:r>
      <w:ins w:id="452" w:author="Leonardo Murta" w:date="2013-06-25T10:44:00Z">
        <w:r w:rsidR="006D3B24">
          <w:rPr>
            <w:lang w:val="en-US"/>
          </w:rPr>
          <w:t xml:space="preserve"> were discarded</w:t>
        </w:r>
      </w:ins>
      <w:r>
        <w:rPr>
          <w:lang w:val="en-US"/>
        </w:rPr>
        <w:t>.</w:t>
      </w:r>
      <w:r w:rsidR="00B82FFC">
        <w:rPr>
          <w:lang w:val="en-US"/>
        </w:rPr>
        <w:t xml:space="preserve"> After running the experiment on both classes, t</w:t>
      </w:r>
      <w:r w:rsidR="00016900">
        <w:rPr>
          <w:lang w:val="en-US"/>
        </w:rPr>
        <w:t>he questionnaires were analyzed</w:t>
      </w:r>
      <w:r w:rsidR="00F0055E">
        <w:rPr>
          <w:lang w:val="en-US"/>
        </w:rPr>
        <w:t xml:space="preserve"> and</w:t>
      </w:r>
      <w:r w:rsidR="00016900">
        <w:rPr>
          <w:lang w:val="en-US"/>
        </w:rPr>
        <w:t xml:space="preserve"> </w:t>
      </w:r>
      <w:r w:rsidR="00B82FFC">
        <w:rPr>
          <w:lang w:val="en-US"/>
        </w:rPr>
        <w:t>yield</w:t>
      </w:r>
      <w:r w:rsidR="00F0055E">
        <w:rPr>
          <w:lang w:val="en-US"/>
        </w:rPr>
        <w:t>ed</w:t>
      </w:r>
      <w:r w:rsidR="00B82FFC">
        <w:rPr>
          <w:lang w:val="en-US"/>
        </w:rPr>
        <w:t xml:space="preserve"> the results </w:t>
      </w:r>
      <w:r w:rsidR="00F0055E">
        <w:rPr>
          <w:lang w:val="en-US"/>
        </w:rPr>
        <w:t xml:space="preserve">described </w:t>
      </w:r>
      <w:commentRangeStart w:id="453"/>
      <w:r w:rsidR="00F0055E">
        <w:rPr>
          <w:lang w:val="en-US"/>
        </w:rPr>
        <w:t>by</w:t>
      </w:r>
      <w:r w:rsidR="00016900">
        <w:rPr>
          <w:lang w:val="en-US"/>
        </w:rPr>
        <w:t xml:space="preserve"> </w:t>
      </w:r>
      <w:r w:rsidR="00D135CF">
        <w:fldChar w:fldCharType="begin"/>
      </w:r>
      <w:r w:rsidR="00D135CF">
        <w:instrText xml:space="preserve"> REF _Ref358307865 \h  \* MERGEFORMAT </w:instrText>
      </w:r>
      <w:r w:rsidR="00D135CF">
        <w:fldChar w:fldCharType="separate"/>
      </w:r>
      <w:r w:rsidR="00B919CC" w:rsidRPr="00B919CC">
        <w:rPr>
          <w:lang w:val="en-US"/>
        </w:rPr>
        <w:t>Table 3</w:t>
      </w:r>
      <w:r w:rsidR="00D135CF">
        <w:fldChar w:fldCharType="end"/>
      </w:r>
      <w:r w:rsidR="00A02BD4">
        <w:rPr>
          <w:lang w:val="en-US"/>
        </w:rPr>
        <w:t xml:space="preserve"> and </w:t>
      </w:r>
      <w:r w:rsidR="009E71FC">
        <w:rPr>
          <w:lang w:val="en-US"/>
        </w:rPr>
        <w:fldChar w:fldCharType="begin"/>
      </w:r>
      <w:r w:rsidR="009E71FC">
        <w:rPr>
          <w:lang w:val="en-US"/>
        </w:rPr>
        <w:instrText xml:space="preserve"> REF _Ref358902608 \h </w:instrText>
      </w:r>
      <w:r w:rsidR="009E71FC">
        <w:rPr>
          <w:lang w:val="en-US"/>
        </w:rPr>
      </w:r>
      <w:r w:rsidR="009E71FC">
        <w:rPr>
          <w:lang w:val="en-US"/>
        </w:rPr>
        <w:fldChar w:fldCharType="separate"/>
      </w:r>
      <w:r w:rsidR="009E71FC" w:rsidRPr="009E71FC">
        <w:rPr>
          <w:lang w:val="en-US"/>
        </w:rPr>
        <w:t xml:space="preserve">Table </w:t>
      </w:r>
      <w:r w:rsidR="009E71FC" w:rsidRPr="009E71FC">
        <w:rPr>
          <w:noProof/>
          <w:lang w:val="en-US"/>
        </w:rPr>
        <w:t>4</w:t>
      </w:r>
      <w:r w:rsidR="009E71FC">
        <w:rPr>
          <w:lang w:val="en-US"/>
        </w:rPr>
        <w:fldChar w:fldCharType="end"/>
      </w:r>
      <w:commentRangeEnd w:id="453"/>
      <w:r w:rsidR="006D3B24">
        <w:rPr>
          <w:rStyle w:val="CommentReference"/>
        </w:rPr>
        <w:commentReference w:id="453"/>
      </w:r>
      <w:r w:rsidR="009E71FC">
        <w:rPr>
          <w:lang w:val="en-US"/>
        </w:rPr>
        <w:t>.</w:t>
      </w:r>
    </w:p>
    <w:p w14:paraId="38DACDA8" w14:textId="77777777" w:rsidR="00230F72" w:rsidRDefault="00230F72" w:rsidP="00BD273A">
      <w:pPr>
        <w:rPr>
          <w:lang w:val="en-US"/>
        </w:rPr>
      </w:pPr>
    </w:p>
    <w:p w14:paraId="3D108A36" w14:textId="77777777" w:rsidR="00A34535" w:rsidRDefault="00A34535" w:rsidP="00A34535">
      <w:pPr>
        <w:pStyle w:val="Caption"/>
        <w:keepNext/>
        <w:ind w:firstLine="0"/>
        <w:jc w:val="center"/>
      </w:pPr>
      <w:bookmarkStart w:id="454" w:name="_Ref358307865"/>
      <w:r>
        <w:t xml:space="preserve">Table </w:t>
      </w:r>
      <w:r w:rsidR="00D135CF">
        <w:fldChar w:fldCharType="begin"/>
      </w:r>
      <w:r w:rsidR="00D135CF">
        <w:instrText xml:space="preserve"> SEQ Table \* ARABIC </w:instrText>
      </w:r>
      <w:r w:rsidR="00D135CF">
        <w:fldChar w:fldCharType="separate"/>
      </w:r>
      <w:r w:rsidR="00B919CC">
        <w:rPr>
          <w:noProof/>
        </w:rPr>
        <w:t>3</w:t>
      </w:r>
      <w:r w:rsidR="00D135CF">
        <w:rPr>
          <w:noProof/>
        </w:rPr>
        <w:fldChar w:fldCharType="end"/>
      </w:r>
      <w:bookmarkEnd w:id="454"/>
      <w:r>
        <w:t>: Provenance Group Results</w:t>
      </w:r>
    </w:p>
    <w:tbl>
      <w:tblPr>
        <w:tblStyle w:val="MediumGrid3-Accent1"/>
        <w:tblW w:w="8456" w:type="dxa"/>
        <w:jc w:val="center"/>
        <w:tblLook w:val="04A0" w:firstRow="1" w:lastRow="0" w:firstColumn="1" w:lastColumn="0" w:noHBand="0" w:noVBand="1"/>
      </w:tblPr>
      <w:tblGrid>
        <w:gridCol w:w="1027"/>
        <w:gridCol w:w="458"/>
        <w:gridCol w:w="458"/>
        <w:gridCol w:w="458"/>
        <w:gridCol w:w="458"/>
        <w:gridCol w:w="458"/>
        <w:gridCol w:w="458"/>
        <w:gridCol w:w="458"/>
        <w:gridCol w:w="458"/>
        <w:gridCol w:w="458"/>
        <w:gridCol w:w="458"/>
        <w:gridCol w:w="458"/>
        <w:gridCol w:w="499"/>
        <w:gridCol w:w="458"/>
        <w:gridCol w:w="499"/>
        <w:gridCol w:w="458"/>
        <w:gridCol w:w="499"/>
      </w:tblGrid>
      <w:tr w:rsidR="00BD273A" w:rsidRPr="00016900" w14:paraId="2A86AAE0" w14:textId="77777777" w:rsidTr="006B1E4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456" w:type="dxa"/>
            <w:gridSpan w:val="17"/>
            <w:noWrap/>
            <w:hideMark/>
          </w:tcPr>
          <w:p w14:paraId="3E930DD6" w14:textId="77777777" w:rsidR="00BD273A" w:rsidRPr="003D4653" w:rsidRDefault="00BD273A" w:rsidP="00016900">
            <w:pPr>
              <w:spacing w:line="240" w:lineRule="auto"/>
              <w:ind w:firstLine="0"/>
              <w:jc w:val="center"/>
              <w:rPr>
                <w:rFonts w:ascii="Calibri" w:eastAsia="Times New Roman" w:hAnsi="Calibri" w:cs="Calibri"/>
                <w:lang w:val="en-US"/>
              </w:rPr>
            </w:pPr>
            <w:r w:rsidRPr="003D4653">
              <w:rPr>
                <w:rFonts w:ascii="Calibri" w:eastAsia="Times New Roman" w:hAnsi="Calibri" w:cs="Calibri"/>
                <w:lang w:val="en-US"/>
              </w:rPr>
              <w:t>Results</w:t>
            </w:r>
          </w:p>
        </w:tc>
      </w:tr>
      <w:tr w:rsidR="00646610" w:rsidRPr="00016900" w14:paraId="32817E1A" w14:textId="77777777" w:rsidTr="006B1E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14:paraId="0B562EF1" w14:textId="77777777"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58" w:type="dxa"/>
            <w:noWrap/>
            <w:hideMark/>
          </w:tcPr>
          <w:p w14:paraId="045385AF"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133C2B8C"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065F4A58"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10B3B317"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58EA37C5"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2C6A662C"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08DE6527"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56DB415D"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34676F77"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7F2C0A88"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579D0F99"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14:paraId="3F6C34BA"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352F9CBC"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7E9CB7FA"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5D4AF04C"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1EF184D4"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r>
      <w:tr w:rsidR="00A02BD4" w:rsidRPr="00016900" w14:paraId="47E669F4" w14:textId="77777777" w:rsidTr="006B1E4F">
        <w:trPr>
          <w:trHeight w:val="300"/>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14:paraId="2CCF710E" w14:textId="77777777"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58" w:type="dxa"/>
            <w:noWrap/>
            <w:hideMark/>
          </w:tcPr>
          <w:p w14:paraId="2D30F61C"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4A5E69B6"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230A4748"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5C5D58AA"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041F64DA"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436CB2AC"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3C0F4228"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3069D1EC"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66A718F5"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3375611F"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391BAE3D"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noWrap/>
            <w:hideMark/>
          </w:tcPr>
          <w:p w14:paraId="75F83B0A"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4EFDE984"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noWrap/>
            <w:hideMark/>
          </w:tcPr>
          <w:p w14:paraId="7DF44298"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1EABB2AA"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3BF1D789"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r>
      <w:tr w:rsidR="00646610" w:rsidRPr="00016900" w14:paraId="3E991E06" w14:textId="77777777" w:rsidTr="006B1E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14:paraId="6D7B7E8B" w14:textId="77777777"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58" w:type="dxa"/>
            <w:noWrap/>
            <w:hideMark/>
          </w:tcPr>
          <w:p w14:paraId="35B29096"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1E618829"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1EB1532E"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13D0CDBA"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4C710D05"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280D585A"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23033EE0"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4E8FEA78"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0222E84C"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103651E7"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0EF0B76E"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14:paraId="43B9BD65"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47A39BA4"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6A96B526"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32B05317"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31705C7E"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14:paraId="1F15DBE8" w14:textId="77777777" w:rsidTr="006B1E4F">
        <w:trPr>
          <w:trHeight w:val="300"/>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14:paraId="13219444" w14:textId="77777777"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58" w:type="dxa"/>
            <w:noWrap/>
            <w:hideMark/>
          </w:tcPr>
          <w:p w14:paraId="0A419E24"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125C8FB7"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040221A5"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60D17954"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5F2862CE"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2B636A21"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1FEB400B"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1F04A77C"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109A1073"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0175BB70"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1CA458E2"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14:paraId="67F29B7C"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6143D107"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01B6EE23"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61DA5A1A"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10BF89CB"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r>
      <w:tr w:rsidR="00646610" w:rsidRPr="00016900" w14:paraId="7EE8725B" w14:textId="77777777" w:rsidTr="006B1E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14:paraId="24A21EBC" w14:textId="77777777"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58" w:type="dxa"/>
            <w:noWrap/>
            <w:hideMark/>
          </w:tcPr>
          <w:p w14:paraId="7A81E8C3"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64CB7234"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6BE92E59"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6BA3F707"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0C48BA90"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5D29D2E5"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288C77F4"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2FE2A089"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243579E5"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3291FCAA"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2596E19F"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14:paraId="285A5EC4"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2DF23C0D"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40F69710"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4F0E2092"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6C04601F"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14:paraId="2DDD96A3" w14:textId="77777777" w:rsidTr="006B1E4F">
        <w:trPr>
          <w:trHeight w:val="300"/>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14:paraId="3677F8E2" w14:textId="77777777"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58" w:type="dxa"/>
            <w:noWrap/>
            <w:hideMark/>
          </w:tcPr>
          <w:p w14:paraId="3393B844"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4510CB17"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304C08A6"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6FF4933B"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14C130DA"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527BDCC2"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74D0D5D7"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0AA8915E"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7FDD8B27"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7130465C"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6408268A"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14:paraId="27BB645C"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noWrap/>
            <w:hideMark/>
          </w:tcPr>
          <w:p w14:paraId="5B05EA4C"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0CFA4D63"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noWrap/>
            <w:hideMark/>
          </w:tcPr>
          <w:p w14:paraId="79779864"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14:paraId="7C1E34D4"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0.5</w:t>
            </w:r>
          </w:p>
        </w:tc>
      </w:tr>
      <w:tr w:rsidR="00646610" w:rsidRPr="00016900" w14:paraId="2D6024BE" w14:textId="77777777" w:rsidTr="006B1E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14:paraId="28E8BB2A" w14:textId="77777777"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Q9</w:t>
            </w:r>
          </w:p>
        </w:tc>
        <w:tc>
          <w:tcPr>
            <w:tcW w:w="458" w:type="dxa"/>
            <w:noWrap/>
            <w:hideMark/>
          </w:tcPr>
          <w:p w14:paraId="03610CD5"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3D36014D"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5BDCAA1B"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3B76C46C"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565A2B50"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5C3C9239"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1AC27FB5"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32AA04EB"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14:paraId="3F8B6DC2"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14:paraId="62FE82C4"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14:paraId="58EB8A7E"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noWrap/>
            <w:hideMark/>
          </w:tcPr>
          <w:p w14:paraId="5F2CF630"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5AED7749"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noWrap/>
            <w:hideMark/>
          </w:tcPr>
          <w:p w14:paraId="63062247"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14:paraId="7D5DFA2C"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noWrap/>
            <w:hideMark/>
          </w:tcPr>
          <w:p w14:paraId="195357E8" w14:textId="77777777" w:rsidR="00A02BD4" w:rsidRPr="00016900" w:rsidRDefault="00A02BD4" w:rsidP="000169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val="en-US"/>
              </w:rPr>
            </w:pPr>
            <w:r w:rsidRPr="00016900">
              <w:rPr>
                <w:rFonts w:ascii="Calibri" w:eastAsia="Times New Roman" w:hAnsi="Calibri" w:cs="Calibri"/>
                <w:sz w:val="16"/>
                <w:lang w:val="en-US"/>
              </w:rPr>
              <w:t>1</w:t>
            </w:r>
          </w:p>
        </w:tc>
      </w:tr>
      <w:tr w:rsidR="005D5529" w:rsidRPr="00016900" w14:paraId="731C7F71" w14:textId="77777777" w:rsidTr="006B1E4F">
        <w:trPr>
          <w:trHeight w:val="300"/>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14:paraId="5C6E4F1C" w14:textId="77777777"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58" w:type="dxa"/>
            <w:noWrap/>
            <w:hideMark/>
          </w:tcPr>
          <w:p w14:paraId="0EDDC6F5"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25</w:t>
            </w:r>
          </w:p>
        </w:tc>
        <w:tc>
          <w:tcPr>
            <w:tcW w:w="458" w:type="dxa"/>
            <w:noWrap/>
            <w:hideMark/>
          </w:tcPr>
          <w:p w14:paraId="6D265A0D"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noWrap/>
            <w:hideMark/>
          </w:tcPr>
          <w:p w14:paraId="735995A3"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noWrap/>
            <w:hideMark/>
          </w:tcPr>
          <w:p w14:paraId="4ECE843A"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noWrap/>
            <w:hideMark/>
          </w:tcPr>
          <w:p w14:paraId="63B38234"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noWrap/>
            <w:hideMark/>
          </w:tcPr>
          <w:p w14:paraId="7896FC9F"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noWrap/>
            <w:hideMark/>
          </w:tcPr>
          <w:p w14:paraId="53666A01"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noWrap/>
            <w:hideMark/>
          </w:tcPr>
          <w:p w14:paraId="1AFD8726"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noWrap/>
            <w:hideMark/>
          </w:tcPr>
          <w:p w14:paraId="0B368E08"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58" w:type="dxa"/>
            <w:noWrap/>
            <w:hideMark/>
          </w:tcPr>
          <w:p w14:paraId="46F3787C"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noWrap/>
            <w:hideMark/>
          </w:tcPr>
          <w:p w14:paraId="05621401"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99" w:type="dxa"/>
            <w:noWrap/>
            <w:hideMark/>
          </w:tcPr>
          <w:p w14:paraId="1EA60D82"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29</w:t>
            </w:r>
          </w:p>
        </w:tc>
        <w:tc>
          <w:tcPr>
            <w:tcW w:w="458" w:type="dxa"/>
            <w:noWrap/>
            <w:hideMark/>
          </w:tcPr>
          <w:p w14:paraId="6360EEF8"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26</w:t>
            </w:r>
          </w:p>
        </w:tc>
        <w:tc>
          <w:tcPr>
            <w:tcW w:w="499" w:type="dxa"/>
            <w:noWrap/>
            <w:hideMark/>
          </w:tcPr>
          <w:p w14:paraId="18BC8985"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27</w:t>
            </w:r>
          </w:p>
        </w:tc>
        <w:tc>
          <w:tcPr>
            <w:tcW w:w="458" w:type="dxa"/>
            <w:noWrap/>
            <w:hideMark/>
          </w:tcPr>
          <w:p w14:paraId="13F47C99"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20</w:t>
            </w:r>
          </w:p>
        </w:tc>
        <w:tc>
          <w:tcPr>
            <w:tcW w:w="499" w:type="dxa"/>
            <w:noWrap/>
            <w:hideMark/>
          </w:tcPr>
          <w:p w14:paraId="255CC5C9" w14:textId="77777777" w:rsidR="00A02BD4" w:rsidRPr="00016900" w:rsidRDefault="00A02BD4" w:rsidP="000169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30</w:t>
            </w:r>
          </w:p>
        </w:tc>
      </w:tr>
    </w:tbl>
    <w:p w14:paraId="27520092" w14:textId="77777777" w:rsidR="00B049AE" w:rsidRDefault="00B049AE" w:rsidP="003D4653">
      <w:pPr>
        <w:pStyle w:val="Caption"/>
        <w:keepNext/>
        <w:ind w:firstLine="0"/>
      </w:pPr>
      <w:bookmarkStart w:id="455" w:name="_Ref358307871"/>
    </w:p>
    <w:p w14:paraId="0FECB7E2" w14:textId="77777777" w:rsidR="00A34535" w:rsidRDefault="00A34535" w:rsidP="00A34535">
      <w:pPr>
        <w:pStyle w:val="Caption"/>
        <w:keepNext/>
        <w:ind w:firstLine="0"/>
        <w:jc w:val="center"/>
      </w:pPr>
      <w:bookmarkStart w:id="456" w:name="_Ref358902608"/>
      <w:r>
        <w:t xml:space="preserve">Table </w:t>
      </w:r>
      <w:r w:rsidR="00D135CF">
        <w:fldChar w:fldCharType="begin"/>
      </w:r>
      <w:r w:rsidR="00D135CF">
        <w:instrText xml:space="preserve"> SEQ Table \* ARABIC </w:instrText>
      </w:r>
      <w:r w:rsidR="00D135CF">
        <w:fldChar w:fldCharType="separate"/>
      </w:r>
      <w:r w:rsidR="00B919CC">
        <w:rPr>
          <w:noProof/>
        </w:rPr>
        <w:t>4</w:t>
      </w:r>
      <w:r w:rsidR="00D135CF">
        <w:rPr>
          <w:noProof/>
        </w:rPr>
        <w:fldChar w:fldCharType="end"/>
      </w:r>
      <w:bookmarkEnd w:id="455"/>
      <w:bookmarkEnd w:id="456"/>
      <w:r>
        <w:t>: Replay Group Results</w:t>
      </w:r>
    </w:p>
    <w:tbl>
      <w:tblPr>
        <w:tblStyle w:val="MediumGrid3-Accent1"/>
        <w:tblW w:w="8648" w:type="dxa"/>
        <w:jc w:val="center"/>
        <w:tblLook w:val="04A0" w:firstRow="1" w:lastRow="0" w:firstColumn="1" w:lastColumn="0" w:noHBand="0" w:noVBand="1"/>
      </w:tblPr>
      <w:tblGrid>
        <w:gridCol w:w="1115"/>
        <w:gridCol w:w="458"/>
        <w:gridCol w:w="458"/>
        <w:gridCol w:w="458"/>
        <w:gridCol w:w="458"/>
        <w:gridCol w:w="458"/>
        <w:gridCol w:w="458"/>
        <w:gridCol w:w="458"/>
        <w:gridCol w:w="458"/>
        <w:gridCol w:w="458"/>
        <w:gridCol w:w="458"/>
        <w:gridCol w:w="499"/>
        <w:gridCol w:w="499"/>
        <w:gridCol w:w="458"/>
        <w:gridCol w:w="499"/>
        <w:gridCol w:w="499"/>
        <w:gridCol w:w="499"/>
      </w:tblGrid>
      <w:tr w:rsidR="00BD273A" w:rsidRPr="00A02BD4" w14:paraId="3489D8E9" w14:textId="77777777" w:rsidTr="006B1E4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8" w:type="dxa"/>
            <w:gridSpan w:val="17"/>
            <w:noWrap/>
            <w:hideMark/>
          </w:tcPr>
          <w:p w14:paraId="07572096" w14:textId="77777777" w:rsidR="00BD273A" w:rsidRPr="003D4653" w:rsidRDefault="00BD273A" w:rsidP="00A02BD4">
            <w:pPr>
              <w:spacing w:line="240" w:lineRule="auto"/>
              <w:ind w:firstLine="0"/>
              <w:jc w:val="center"/>
              <w:rPr>
                <w:rFonts w:ascii="Calibri" w:eastAsia="Times New Roman" w:hAnsi="Calibri" w:cs="Calibri"/>
                <w:color w:val="000000"/>
                <w:sz w:val="16"/>
                <w:szCs w:val="16"/>
                <w:lang w:val="en-US"/>
              </w:rPr>
            </w:pPr>
            <w:r w:rsidRPr="003D4653">
              <w:rPr>
                <w:rFonts w:ascii="Calibri" w:eastAsia="Times New Roman" w:hAnsi="Calibri" w:cs="Calibri"/>
                <w:lang w:val="en-US"/>
              </w:rPr>
              <w:t>Results</w:t>
            </w:r>
          </w:p>
        </w:tc>
      </w:tr>
      <w:tr w:rsidR="00A02BD4" w:rsidRPr="00A02BD4" w14:paraId="6216B614" w14:textId="77777777" w:rsidTr="006B1E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5" w:type="dxa"/>
            <w:noWrap/>
            <w:hideMark/>
          </w:tcPr>
          <w:p w14:paraId="275321E3" w14:textId="77777777"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58" w:type="dxa"/>
            <w:noWrap/>
            <w:hideMark/>
          </w:tcPr>
          <w:p w14:paraId="3B47C0A1"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4AB5BF0C"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396F120A"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7513EBF0"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184F3C05"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32BE3999"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46B47BBF"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14FC2E13"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298040A8"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383D37E3"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1F95C48D"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4FA21AD5"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18EC2D68"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3796A1F5"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28D0102B"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51090521"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14:paraId="7E4AA36E" w14:textId="77777777" w:rsidTr="006B1E4F">
        <w:trPr>
          <w:trHeight w:val="300"/>
          <w:jc w:val="center"/>
        </w:trPr>
        <w:tc>
          <w:tcPr>
            <w:cnfStyle w:val="001000000000" w:firstRow="0" w:lastRow="0" w:firstColumn="1" w:lastColumn="0" w:oddVBand="0" w:evenVBand="0" w:oddHBand="0" w:evenHBand="0" w:firstRowFirstColumn="0" w:firstRowLastColumn="0" w:lastRowFirstColumn="0" w:lastRowLastColumn="0"/>
            <w:tcW w:w="1115" w:type="dxa"/>
            <w:noWrap/>
            <w:hideMark/>
          </w:tcPr>
          <w:p w14:paraId="1C53F71B" w14:textId="77777777"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58" w:type="dxa"/>
            <w:noWrap/>
            <w:hideMark/>
          </w:tcPr>
          <w:p w14:paraId="5C3B987B"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75558012"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6C1F2720"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022CE8BF"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0FE98D14"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0DD5F9C2"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64DB4883"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4B79BCE7"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1850D8AA"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7094B710"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14:paraId="143FE1B1"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14:paraId="71C206F5"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3B91E608"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14:paraId="673292A7"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14:paraId="1A30F107"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14:paraId="629B63A5"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14:paraId="41BB197D" w14:textId="77777777" w:rsidTr="006B1E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5" w:type="dxa"/>
            <w:noWrap/>
            <w:hideMark/>
          </w:tcPr>
          <w:p w14:paraId="106CA1C8" w14:textId="77777777"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58" w:type="dxa"/>
            <w:noWrap/>
            <w:hideMark/>
          </w:tcPr>
          <w:p w14:paraId="32874202"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09FC2417"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29014645"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30F19C95"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4010DFF6"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626CC66B"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0204DFDA"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100C4DAB"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430C57B0"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4B8CDF1E"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7658561D"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35EC9D08"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5151178B"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2F010EF5"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56A79037"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75546532"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14:paraId="3443C8AB" w14:textId="77777777" w:rsidTr="006B1E4F">
        <w:trPr>
          <w:trHeight w:val="300"/>
          <w:jc w:val="center"/>
        </w:trPr>
        <w:tc>
          <w:tcPr>
            <w:cnfStyle w:val="001000000000" w:firstRow="0" w:lastRow="0" w:firstColumn="1" w:lastColumn="0" w:oddVBand="0" w:evenVBand="0" w:oddHBand="0" w:evenHBand="0" w:firstRowFirstColumn="0" w:firstRowLastColumn="0" w:lastRowFirstColumn="0" w:lastRowLastColumn="0"/>
            <w:tcW w:w="1115" w:type="dxa"/>
            <w:noWrap/>
            <w:hideMark/>
          </w:tcPr>
          <w:p w14:paraId="41CDA0A9" w14:textId="77777777"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58" w:type="dxa"/>
            <w:noWrap/>
            <w:hideMark/>
          </w:tcPr>
          <w:p w14:paraId="08993B7B"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798B871E"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78CB74E5"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30505DB8"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16281E4F"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1C1F7499"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7DC8D863"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1D2240C2"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461B1071"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1752A136"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57FF4625"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7732D5C0"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743F1E8F"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34843EDF"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506CD2A5"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79D9D16A"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14:paraId="72B9019F" w14:textId="77777777" w:rsidTr="006B1E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5" w:type="dxa"/>
            <w:noWrap/>
            <w:hideMark/>
          </w:tcPr>
          <w:p w14:paraId="27761706" w14:textId="77777777"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58" w:type="dxa"/>
            <w:noWrap/>
            <w:hideMark/>
          </w:tcPr>
          <w:p w14:paraId="785DFEEB"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490970FC"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0A4057E1"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61780E88"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55D24F4C"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0038F2ED"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23CC192F"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67EEE48F"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52C32AEC"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24528BEF"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14:paraId="0DCF0E65"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5B67DF81"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3AF63526"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1261D21E"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4DC67E2C"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52E33D71"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14:paraId="3E12BB1A" w14:textId="77777777" w:rsidTr="006B1E4F">
        <w:trPr>
          <w:trHeight w:val="300"/>
          <w:jc w:val="center"/>
        </w:trPr>
        <w:tc>
          <w:tcPr>
            <w:cnfStyle w:val="001000000000" w:firstRow="0" w:lastRow="0" w:firstColumn="1" w:lastColumn="0" w:oddVBand="0" w:evenVBand="0" w:oddHBand="0" w:evenHBand="0" w:firstRowFirstColumn="0" w:firstRowLastColumn="0" w:lastRowFirstColumn="0" w:lastRowLastColumn="0"/>
            <w:tcW w:w="1115" w:type="dxa"/>
            <w:noWrap/>
            <w:hideMark/>
          </w:tcPr>
          <w:p w14:paraId="3E802E58" w14:textId="77777777"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58" w:type="dxa"/>
            <w:noWrap/>
            <w:hideMark/>
          </w:tcPr>
          <w:p w14:paraId="567EA9ED"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5449DFA2"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31153154" w14:textId="77777777" w:rsidR="00A02BD4" w:rsidRPr="00A02BD4" w:rsidRDefault="00591038"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458" w:type="dxa"/>
            <w:noWrap/>
            <w:hideMark/>
          </w:tcPr>
          <w:p w14:paraId="15123770"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76E587F2"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5E9D3AF6"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50EBC682"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002B4C96"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1825C46D"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7BED4A55"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5949AB0D"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noWrap/>
            <w:hideMark/>
          </w:tcPr>
          <w:p w14:paraId="7A33EDA8"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58" w:type="dxa"/>
            <w:noWrap/>
            <w:hideMark/>
          </w:tcPr>
          <w:p w14:paraId="3531415D"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3DA56606"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noWrap/>
            <w:hideMark/>
          </w:tcPr>
          <w:p w14:paraId="0D47DAD6"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noWrap/>
            <w:hideMark/>
          </w:tcPr>
          <w:p w14:paraId="18A2F160"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r>
      <w:tr w:rsidR="00A02BD4" w:rsidRPr="00A02BD4" w14:paraId="18E2D683" w14:textId="77777777" w:rsidTr="006B1E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5" w:type="dxa"/>
            <w:noWrap/>
            <w:hideMark/>
          </w:tcPr>
          <w:p w14:paraId="6FA0BC5E" w14:textId="77777777"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lastRenderedPageBreak/>
              <w:t>Q9</w:t>
            </w:r>
          </w:p>
        </w:tc>
        <w:tc>
          <w:tcPr>
            <w:tcW w:w="458" w:type="dxa"/>
            <w:noWrap/>
            <w:hideMark/>
          </w:tcPr>
          <w:p w14:paraId="04675FE2"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0CD60CCA"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0AB550E4"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68ECF472"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656AAD67"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488B2926"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1DB683C1"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7DE93AA2"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14:paraId="777B498A"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4FC13A87"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14:paraId="42EF2F93"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14:paraId="6D00EEC5"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14:paraId="57D4E9A3"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1E13E59D"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7C5C71E0"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14:paraId="0189A746" w14:textId="77777777" w:rsidR="00A02BD4" w:rsidRPr="00A02BD4" w:rsidRDefault="00A02BD4" w:rsidP="00A02BD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r>
      <w:tr w:rsidR="00A313B2" w:rsidRPr="00A02BD4" w14:paraId="75C9C51D" w14:textId="77777777" w:rsidTr="006B1E4F">
        <w:trPr>
          <w:trHeight w:val="300"/>
          <w:jc w:val="center"/>
        </w:trPr>
        <w:tc>
          <w:tcPr>
            <w:cnfStyle w:val="001000000000" w:firstRow="0" w:lastRow="0" w:firstColumn="1" w:lastColumn="0" w:oddVBand="0" w:evenVBand="0" w:oddHBand="0" w:evenHBand="0" w:firstRowFirstColumn="0" w:firstRowLastColumn="0" w:lastRowFirstColumn="0" w:lastRowLastColumn="0"/>
            <w:tcW w:w="1115" w:type="dxa"/>
            <w:noWrap/>
            <w:hideMark/>
          </w:tcPr>
          <w:p w14:paraId="514C2E44" w14:textId="77777777"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58" w:type="dxa"/>
            <w:noWrap/>
            <w:hideMark/>
          </w:tcPr>
          <w:p w14:paraId="7297C167"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20</w:t>
            </w:r>
          </w:p>
        </w:tc>
        <w:tc>
          <w:tcPr>
            <w:tcW w:w="458" w:type="dxa"/>
            <w:noWrap/>
            <w:hideMark/>
          </w:tcPr>
          <w:p w14:paraId="42E374B8"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58" w:type="dxa"/>
            <w:noWrap/>
            <w:hideMark/>
          </w:tcPr>
          <w:p w14:paraId="2B018AB1"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33</w:t>
            </w:r>
          </w:p>
        </w:tc>
        <w:tc>
          <w:tcPr>
            <w:tcW w:w="458" w:type="dxa"/>
            <w:noWrap/>
            <w:hideMark/>
          </w:tcPr>
          <w:p w14:paraId="75326597"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58" w:type="dxa"/>
            <w:noWrap/>
            <w:hideMark/>
          </w:tcPr>
          <w:p w14:paraId="29704206"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noWrap/>
            <w:hideMark/>
          </w:tcPr>
          <w:p w14:paraId="52A1B6DF"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noWrap/>
            <w:hideMark/>
          </w:tcPr>
          <w:p w14:paraId="20F168EC"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48</w:t>
            </w:r>
          </w:p>
        </w:tc>
        <w:tc>
          <w:tcPr>
            <w:tcW w:w="458" w:type="dxa"/>
            <w:noWrap/>
            <w:hideMark/>
          </w:tcPr>
          <w:p w14:paraId="6852EC64"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42</w:t>
            </w:r>
          </w:p>
        </w:tc>
        <w:tc>
          <w:tcPr>
            <w:tcW w:w="458" w:type="dxa"/>
            <w:noWrap/>
            <w:hideMark/>
          </w:tcPr>
          <w:p w14:paraId="50439D2E"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58" w:type="dxa"/>
            <w:noWrap/>
            <w:hideMark/>
          </w:tcPr>
          <w:p w14:paraId="4CF1DA48"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99" w:type="dxa"/>
            <w:noWrap/>
            <w:hideMark/>
          </w:tcPr>
          <w:p w14:paraId="754FDD8F"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31</w:t>
            </w:r>
          </w:p>
        </w:tc>
        <w:tc>
          <w:tcPr>
            <w:tcW w:w="499" w:type="dxa"/>
            <w:noWrap/>
            <w:hideMark/>
          </w:tcPr>
          <w:p w14:paraId="13F3BC40"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14</w:t>
            </w:r>
          </w:p>
        </w:tc>
        <w:tc>
          <w:tcPr>
            <w:tcW w:w="458" w:type="dxa"/>
            <w:noWrap/>
            <w:hideMark/>
          </w:tcPr>
          <w:p w14:paraId="08899C20"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c>
          <w:tcPr>
            <w:tcW w:w="499" w:type="dxa"/>
            <w:noWrap/>
            <w:hideMark/>
          </w:tcPr>
          <w:p w14:paraId="223725EF"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8</w:t>
            </w:r>
          </w:p>
        </w:tc>
        <w:tc>
          <w:tcPr>
            <w:tcW w:w="499" w:type="dxa"/>
            <w:noWrap/>
            <w:hideMark/>
          </w:tcPr>
          <w:p w14:paraId="38B6FF0B"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29</w:t>
            </w:r>
          </w:p>
        </w:tc>
        <w:tc>
          <w:tcPr>
            <w:tcW w:w="499" w:type="dxa"/>
            <w:noWrap/>
            <w:hideMark/>
          </w:tcPr>
          <w:p w14:paraId="5F630BD5" w14:textId="77777777" w:rsidR="00A02BD4" w:rsidRPr="00A02BD4" w:rsidRDefault="00A02BD4" w:rsidP="00A02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r>
    </w:tbl>
    <w:p w14:paraId="589BE876" w14:textId="77777777" w:rsidR="00A02BD4" w:rsidRDefault="00A02BD4" w:rsidP="00654B32">
      <w:pPr>
        <w:rPr>
          <w:lang w:val="en-US"/>
        </w:rPr>
      </w:pPr>
    </w:p>
    <w:p w14:paraId="7031EBAE" w14:textId="77777777" w:rsidR="004B6C97" w:rsidRDefault="004B6C97" w:rsidP="004B6C97">
      <w:pPr>
        <w:pStyle w:val="Heading2"/>
        <w:rPr>
          <w:lang w:val="en-US"/>
        </w:rPr>
      </w:pPr>
      <w:bookmarkStart w:id="457" w:name="_Toc354161755"/>
      <w:bookmarkStart w:id="458" w:name="_Ref358651597"/>
      <w:r w:rsidRPr="001E187B">
        <w:rPr>
          <w:lang w:val="en-US"/>
        </w:rPr>
        <w:t>Statistical Analysis</w:t>
      </w:r>
      <w:bookmarkEnd w:id="457"/>
      <w:bookmarkEnd w:id="458"/>
    </w:p>
    <w:p w14:paraId="462B52DE" w14:textId="7C47E92B" w:rsidR="00740279" w:rsidRDefault="00FD46C2" w:rsidP="00740279">
      <w:pPr>
        <w:rPr>
          <w:lang w:val="en-US"/>
        </w:rPr>
      </w:pPr>
      <w:r>
        <w:rPr>
          <w:lang w:val="en-US"/>
        </w:rPr>
        <w:t xml:space="preserve">The statistical analysis was performed with the intention of checking the obtained results and </w:t>
      </w:r>
      <w:del w:id="459" w:author="Leonardo Murta" w:date="2013-06-25T11:37:00Z">
        <w:r w:rsidDel="00506BDD">
          <w:rPr>
            <w:lang w:val="en-US"/>
          </w:rPr>
          <w:delText xml:space="preserve">to </w:delText>
        </w:r>
      </w:del>
      <w:r>
        <w:rPr>
          <w:lang w:val="en-US"/>
        </w:rPr>
        <w:t>verify</w:t>
      </w:r>
      <w:ins w:id="460" w:author="Leonardo Murta" w:date="2013-06-25T11:37:00Z">
        <w:r w:rsidR="00506BDD">
          <w:rPr>
            <w:lang w:val="en-US"/>
          </w:rPr>
          <w:t>ing</w:t>
        </w:r>
      </w:ins>
      <w:r>
        <w:rPr>
          <w:lang w:val="en-US"/>
        </w:rPr>
        <w:t xml:space="preserve"> if they have any significant difference. The main idea is to compare the results obtained from the questionnaire and the elapsed </w:t>
      </w:r>
      <w:r w:rsidR="001740DB">
        <w:rPr>
          <w:lang w:val="en-US"/>
        </w:rPr>
        <w:t xml:space="preserve">time </w:t>
      </w:r>
      <w:del w:id="461" w:author="Leonardo Murta" w:date="2013-06-25T11:37:00Z">
        <w:r w:rsidR="001740DB" w:rsidDel="00506BDD">
          <w:rPr>
            <w:lang w:val="en-US"/>
          </w:rPr>
          <w:delText xml:space="preserve">from </w:delText>
        </w:r>
      </w:del>
      <w:ins w:id="462" w:author="Leonardo Murta" w:date="2013-06-25T11:37:00Z">
        <w:r w:rsidR="00506BDD">
          <w:rPr>
            <w:lang w:val="en-US"/>
          </w:rPr>
          <w:t xml:space="preserve">of </w:t>
        </w:r>
      </w:ins>
      <w:r w:rsidR="001740DB">
        <w:rPr>
          <w:lang w:val="en-US"/>
        </w:rPr>
        <w:t xml:space="preserve">both </w:t>
      </w:r>
      <w:del w:id="463" w:author="Leonardo Murta" w:date="2013-06-25T11:37:00Z">
        <w:r w:rsidR="001740DB" w:rsidDel="00506BDD">
          <w:rPr>
            <w:lang w:val="en-US"/>
          </w:rPr>
          <w:delText>methods</w:delText>
        </w:r>
      </w:del>
      <w:ins w:id="464" w:author="Leonardo Murta" w:date="2013-06-25T11:37:00Z">
        <w:r w:rsidR="00506BDD">
          <w:rPr>
            <w:lang w:val="en-US"/>
          </w:rPr>
          <w:t>groups</w:t>
        </w:r>
      </w:ins>
      <w:del w:id="465" w:author="Leonardo Murta" w:date="2013-06-25T11:37:00Z">
        <w:r w:rsidR="001740DB" w:rsidDel="00506BDD">
          <w:rPr>
            <w:lang w:val="en-US"/>
          </w:rPr>
          <w:delText xml:space="preserve"> of analyz</w:delText>
        </w:r>
        <w:r w:rsidDel="00506BDD">
          <w:rPr>
            <w:lang w:val="en-US"/>
          </w:rPr>
          <w:delText>i</w:delText>
        </w:r>
        <w:r w:rsidR="001740DB" w:rsidDel="00506BDD">
          <w:rPr>
            <w:lang w:val="en-US"/>
          </w:rPr>
          <w:delText>ng</w:delText>
        </w:r>
        <w:r w:rsidDel="00506BDD">
          <w:rPr>
            <w:lang w:val="en-US"/>
          </w:rPr>
          <w:delText xml:space="preserve"> a game flow</w:delText>
        </w:r>
      </w:del>
      <w:r>
        <w:rPr>
          <w:lang w:val="en-US"/>
        </w:rPr>
        <w:t xml:space="preserve">. All tests were done in the </w:t>
      </w:r>
      <w:del w:id="466" w:author="Leonardo Murta" w:date="2013-06-25T11:39:00Z">
        <w:r w:rsidDel="0064421A">
          <w:rPr>
            <w:lang w:val="en-US"/>
          </w:rPr>
          <w:delText xml:space="preserve">free </w:delText>
        </w:r>
      </w:del>
      <w:ins w:id="467" w:author="Leonardo Murta" w:date="2013-06-25T11:39:00Z">
        <w:r w:rsidR="0064421A">
          <w:rPr>
            <w:lang w:val="en-US"/>
          </w:rPr>
          <w:t xml:space="preserve">open source </w:t>
        </w:r>
      </w:ins>
      <w:r>
        <w:rPr>
          <w:lang w:val="en-US"/>
        </w:rPr>
        <w:t>software R</w:t>
      </w:r>
      <w:r w:rsidR="00312C87" w:rsidRPr="0033551E">
        <w:rPr>
          <w:rStyle w:val="FootnoteReference"/>
        </w:rPr>
        <w:footnoteReference w:id="1"/>
      </w:r>
      <w:r>
        <w:rPr>
          <w:lang w:val="en-US"/>
        </w:rPr>
        <w:t>, which is commonly used for statistical analysis and graph construction</w:t>
      </w:r>
      <w:ins w:id="468" w:author="Leonardo Murta" w:date="2013-06-25T11:39:00Z">
        <w:r w:rsidR="0064421A">
          <w:rPr>
            <w:lang w:val="en-US"/>
          </w:rPr>
          <w:t>,</w:t>
        </w:r>
      </w:ins>
      <w:r w:rsidR="00AE5C25">
        <w:rPr>
          <w:lang w:val="en-US"/>
        </w:rPr>
        <w:t xml:space="preserve"> with</w:t>
      </w:r>
      <w:ins w:id="469" w:author="Leonardo Murta" w:date="2013-06-25T11:39:00Z">
        <w:r w:rsidR="0064421A">
          <w:rPr>
            <w:lang w:val="en-US"/>
          </w:rPr>
          <w:t>in</w:t>
        </w:r>
      </w:ins>
      <w:r w:rsidR="00AE5C25">
        <w:rPr>
          <w:lang w:val="en-US"/>
        </w:rPr>
        <w:t xml:space="preserve"> the IDE </w:t>
      </w:r>
      <w:r w:rsidR="00AE5C25" w:rsidRPr="00614CF3">
        <w:rPr>
          <w:i/>
          <w:lang w:val="en-US"/>
        </w:rPr>
        <w:t>RStudio</w:t>
      </w:r>
      <w:r w:rsidR="00312C87" w:rsidRPr="0033551E">
        <w:rPr>
          <w:rStyle w:val="FootnoteReference"/>
        </w:rPr>
        <w:footnoteReference w:id="2"/>
      </w:r>
      <w:r w:rsidR="00AE5C25">
        <w:rPr>
          <w:lang w:val="en-US"/>
        </w:rPr>
        <w:t>.</w:t>
      </w:r>
    </w:p>
    <w:p w14:paraId="0716F4C8" w14:textId="77777777" w:rsidR="00AE5C25" w:rsidRDefault="00AE5C25" w:rsidP="00AE5C25">
      <w:pPr>
        <w:pStyle w:val="Heading3"/>
        <w:rPr>
          <w:lang w:val="en-US"/>
        </w:rPr>
      </w:pPr>
      <w:r>
        <w:rPr>
          <w:lang w:val="en-US"/>
        </w:rPr>
        <w:t>Normality Test</w:t>
      </w:r>
    </w:p>
    <w:p w14:paraId="16B93FE0" w14:textId="06697F22" w:rsidR="00AE5C25" w:rsidRDefault="00AE5C25" w:rsidP="00AE5C25">
      <w:pPr>
        <w:rPr>
          <w:rFonts w:cs="Times New Roman"/>
          <w:lang w:val="en-US"/>
        </w:rPr>
      </w:pPr>
      <w:commentRangeStart w:id="470"/>
      <w:del w:id="471" w:author="Leonardo Murta" w:date="2013-06-25T11:39:00Z">
        <w:r w:rsidDel="0064421A">
          <w:rPr>
            <w:lang w:val="en-US"/>
          </w:rPr>
          <w:delText xml:space="preserve">The </w:delText>
        </w:r>
      </w:del>
      <w:ins w:id="472" w:author="Leonardo Murta" w:date="2013-06-25T11:39:00Z">
        <w:r w:rsidR="0064421A">
          <w:rPr>
            <w:lang w:val="en-US"/>
          </w:rPr>
          <w:t xml:space="preserve">A </w:t>
        </w:r>
      </w:ins>
      <w:r>
        <w:rPr>
          <w:lang w:val="en-US"/>
        </w:rPr>
        <w:t xml:space="preserve">fundamental part of </w:t>
      </w:r>
      <w:ins w:id="473" w:author="Leonardo Murta" w:date="2013-06-25T11:40:00Z">
        <w:r w:rsidR="0064421A">
          <w:rPr>
            <w:lang w:val="en-US"/>
          </w:rPr>
          <w:t>the</w:t>
        </w:r>
      </w:ins>
      <w:del w:id="474" w:author="Leonardo Murta" w:date="2013-06-25T11:40:00Z">
        <w:r w:rsidDel="0064421A">
          <w:rPr>
            <w:lang w:val="en-US"/>
          </w:rPr>
          <w:delText>a</w:delText>
        </w:r>
      </w:del>
      <w:r>
        <w:rPr>
          <w:lang w:val="en-US"/>
        </w:rPr>
        <w:t xml:space="preserve"> statistical analysis of an experiment is the hypothesis test</w:t>
      </w:r>
      <w:r w:rsidR="00857868">
        <w:rPr>
          <w:lang w:val="en-US"/>
        </w:rPr>
        <w:t xml:space="preserve"> </w:t>
      </w:r>
      <w:r w:rsidR="00A135D0">
        <w:rPr>
          <w:lang w:val="en-US"/>
        </w:rPr>
        <w:fldChar w:fldCharType="begin"/>
      </w:r>
      <w:r w:rsidR="00857868">
        <w:rPr>
          <w:lang w:val="en-US"/>
        </w:rPr>
        <w:instrText xml:space="preserve"> ADDIN ZOTERO_ITEM CSL_CITATION {"citationID":"1nto4n9p0o","properties":{"formattedCitation":"{\\rtf (WOHLIN \\i et al.\\i0{}, 2000)}","plainCitation":"(WOHLIN et al., 2000)"},"citationItems":[{"id":184,"uris":["http://zotero.org/users/1122386/items/DKWXSAKR"],"uri":["http://zotero.org/users/1122386/items/DKWXSAKR"],"itemData":{"id":184,"type":"book","title":"Experimentation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A135D0">
        <w:rPr>
          <w:lang w:val="en-US"/>
        </w:rPr>
        <w:fldChar w:fldCharType="separate"/>
      </w:r>
      <w:r w:rsidR="00857868" w:rsidRPr="00857868">
        <w:rPr>
          <w:rFonts w:cs="Times New Roman"/>
          <w:szCs w:val="24"/>
          <w:lang w:val="en-US"/>
        </w:rPr>
        <w:t xml:space="preserve">(WOHLIN </w:t>
      </w:r>
      <w:r w:rsidR="00857868" w:rsidRPr="00857868">
        <w:rPr>
          <w:rFonts w:cs="Times New Roman"/>
          <w:i/>
          <w:iCs/>
          <w:szCs w:val="24"/>
          <w:lang w:val="en-US"/>
        </w:rPr>
        <w:t>et al.</w:t>
      </w:r>
      <w:r w:rsidR="00857868" w:rsidRPr="00857868">
        <w:rPr>
          <w:rFonts w:cs="Times New Roman"/>
          <w:szCs w:val="24"/>
          <w:lang w:val="en-US"/>
        </w:rPr>
        <w:t>, 2000)</w:t>
      </w:r>
      <w:r w:rsidR="00A135D0">
        <w:rPr>
          <w:lang w:val="en-US"/>
        </w:rPr>
        <w:fldChar w:fldCharType="end"/>
      </w:r>
      <w:r>
        <w:rPr>
          <w:lang w:val="en-US"/>
        </w:rPr>
        <w:t>. In th</w:t>
      </w:r>
      <w:r w:rsidR="00857868">
        <w:rPr>
          <w:lang w:val="en-US"/>
        </w:rPr>
        <w:t>e hypothesis</w:t>
      </w:r>
      <w:r>
        <w:rPr>
          <w:lang w:val="en-US"/>
        </w:rPr>
        <w:t xml:space="preserve"> test, two hypotheses are proposed and used to validate the collected data. </w:t>
      </w:r>
      <w:commentRangeEnd w:id="470"/>
      <w:r w:rsidR="00B274CC">
        <w:rPr>
          <w:rStyle w:val="CommentReference"/>
        </w:rPr>
        <w:commentReference w:id="470"/>
      </w:r>
      <w:commentRangeStart w:id="475"/>
      <w:r w:rsidR="00593EE8">
        <w:rPr>
          <w:lang w:val="en-US"/>
        </w:rPr>
        <w:t>On a normality test, t</w:t>
      </w:r>
      <w:r>
        <w:rPr>
          <w:lang w:val="en-US"/>
        </w:rPr>
        <w:t>he first hypothesis is the null hypothesis H</w:t>
      </w:r>
      <w:r w:rsidRPr="00593EE8">
        <w:rPr>
          <w:vertAlign w:val="subscript"/>
          <w:lang w:val="en-US"/>
        </w:rPr>
        <w:t>0</w:t>
      </w:r>
      <w:commentRangeEnd w:id="475"/>
      <w:r w:rsidR="00FE44A0">
        <w:rPr>
          <w:rStyle w:val="CommentReference"/>
        </w:rPr>
        <w:commentReference w:id="475"/>
      </w:r>
      <w:r>
        <w:rPr>
          <w:lang w:val="en-US"/>
        </w:rPr>
        <w:t xml:space="preserve">, </w:t>
      </w:r>
      <w:r w:rsidR="00593EE8">
        <w:rPr>
          <w:lang w:val="en-US"/>
        </w:rPr>
        <w:t>which</w:t>
      </w:r>
      <w:r>
        <w:rPr>
          <w:lang w:val="en-US"/>
        </w:rPr>
        <w:t xml:space="preserve"> states</w:t>
      </w:r>
      <w:r w:rsidR="00593EE8">
        <w:rPr>
          <w:lang w:val="en-US"/>
        </w:rPr>
        <w:t xml:space="preserve"> that the </w:t>
      </w:r>
      <w:ins w:id="476" w:author="Leonardo Murta" w:date="2013-06-25T11:44:00Z">
        <w:r w:rsidR="00501320">
          <w:rPr>
            <w:lang w:val="en-US"/>
          </w:rPr>
          <w:t xml:space="preserve">collected </w:t>
        </w:r>
      </w:ins>
      <w:r w:rsidR="00593EE8">
        <w:rPr>
          <w:lang w:val="en-US"/>
        </w:rPr>
        <w:t xml:space="preserve">data </w:t>
      </w:r>
      <w:del w:id="477" w:author="Leonardo Murta" w:date="2013-06-25T11:44:00Z">
        <w:r w:rsidR="00593EE8" w:rsidDel="00501320">
          <w:rPr>
            <w:lang w:val="en-US"/>
          </w:rPr>
          <w:delText xml:space="preserve">collected </w:delText>
        </w:r>
        <w:r w:rsidR="00ED78A3" w:rsidDel="00501320">
          <w:rPr>
            <w:lang w:val="en-US"/>
          </w:rPr>
          <w:delText>have</w:delText>
        </w:r>
      </w:del>
      <w:ins w:id="478" w:author="Leonardo Murta" w:date="2013-06-25T11:44:00Z">
        <w:r w:rsidR="00501320">
          <w:rPr>
            <w:lang w:val="en-US"/>
          </w:rPr>
          <w:t>follows</w:t>
        </w:r>
      </w:ins>
      <w:r w:rsidR="00593EE8">
        <w:rPr>
          <w:lang w:val="en-US"/>
        </w:rPr>
        <w:t xml:space="preserve"> a normal distribution. The </w:t>
      </w:r>
      <w:del w:id="479" w:author="Leonardo Murta" w:date="2013-06-25T11:44:00Z">
        <w:r w:rsidR="00593EE8" w:rsidDel="00501320">
          <w:rPr>
            <w:lang w:val="en-US"/>
          </w:rPr>
          <w:delText xml:space="preserve">second </w:delText>
        </w:r>
      </w:del>
      <w:ins w:id="480" w:author="Leonardo Murta" w:date="2013-06-25T11:44:00Z">
        <w:r w:rsidR="00501320">
          <w:rPr>
            <w:lang w:val="en-US"/>
          </w:rPr>
          <w:t xml:space="preserve">alternative </w:t>
        </w:r>
      </w:ins>
      <w:r w:rsidR="00593EE8">
        <w:rPr>
          <w:lang w:val="en-US"/>
        </w:rPr>
        <w:t>hypothesis, H</w:t>
      </w:r>
      <w:r w:rsidR="00593EE8" w:rsidRPr="00593EE8">
        <w:rPr>
          <w:vertAlign w:val="subscript"/>
          <w:lang w:val="en-US"/>
        </w:rPr>
        <w:t>1</w:t>
      </w:r>
      <w:r w:rsidR="00593EE8">
        <w:rPr>
          <w:lang w:val="en-US"/>
        </w:rPr>
        <w:t xml:space="preserve">, states that the </w:t>
      </w:r>
      <w:ins w:id="481" w:author="Leonardo Murta" w:date="2013-06-25T11:44:00Z">
        <w:r w:rsidR="00501320">
          <w:rPr>
            <w:lang w:val="en-US"/>
          </w:rPr>
          <w:t xml:space="preserve">collected </w:t>
        </w:r>
      </w:ins>
      <w:r w:rsidR="00593EE8">
        <w:rPr>
          <w:lang w:val="en-US"/>
        </w:rPr>
        <w:t xml:space="preserve">data </w:t>
      </w:r>
      <w:del w:id="482" w:author="Leonardo Murta" w:date="2013-06-25T11:44:00Z">
        <w:r w:rsidR="00593EE8" w:rsidDel="00501320">
          <w:rPr>
            <w:lang w:val="en-US"/>
          </w:rPr>
          <w:delText xml:space="preserve">collected </w:delText>
        </w:r>
      </w:del>
      <w:r w:rsidR="00593EE8">
        <w:rPr>
          <w:lang w:val="en-US"/>
        </w:rPr>
        <w:t xml:space="preserve">does not </w:t>
      </w:r>
      <w:del w:id="483" w:author="Leonardo Murta" w:date="2013-06-25T11:44:00Z">
        <w:r w:rsidR="00593EE8" w:rsidDel="00501320">
          <w:rPr>
            <w:lang w:val="en-US"/>
          </w:rPr>
          <w:delText xml:space="preserve">have </w:delText>
        </w:r>
      </w:del>
      <w:ins w:id="484" w:author="Leonardo Murta" w:date="2013-06-25T11:44:00Z">
        <w:r w:rsidR="00501320">
          <w:rPr>
            <w:lang w:val="en-US"/>
          </w:rPr>
          <w:t xml:space="preserve">follow </w:t>
        </w:r>
      </w:ins>
      <w:r w:rsidR="00593EE8">
        <w:rPr>
          <w:lang w:val="en-US"/>
        </w:rPr>
        <w:t xml:space="preserve">a normal distribution. </w:t>
      </w:r>
      <w:commentRangeStart w:id="485"/>
      <w:r w:rsidR="00593EE8">
        <w:rPr>
          <w:lang w:val="en-US"/>
        </w:rPr>
        <w:t xml:space="preserve">However, </w:t>
      </w:r>
      <w:del w:id="486" w:author="Leonardo Murta" w:date="2013-06-25T11:44:00Z">
        <w:r w:rsidR="00593EE8" w:rsidDel="00501320">
          <w:rPr>
            <w:lang w:val="en-US"/>
          </w:rPr>
          <w:delText xml:space="preserve">testing </w:delText>
        </w:r>
      </w:del>
      <w:r w:rsidR="00593EE8">
        <w:rPr>
          <w:lang w:val="en-US"/>
        </w:rPr>
        <w:t xml:space="preserve">hypothesis </w:t>
      </w:r>
      <w:ins w:id="487" w:author="Leonardo Murta" w:date="2013-06-25T11:44:00Z">
        <w:r w:rsidR="00501320">
          <w:rPr>
            <w:lang w:val="en-US"/>
          </w:rPr>
          <w:t xml:space="preserve">testing </w:t>
        </w:r>
      </w:ins>
      <w:del w:id="488" w:author="Leonardo Murta" w:date="2013-06-25T11:44:00Z">
        <w:r w:rsidR="00593EE8" w:rsidDel="00501320">
          <w:rPr>
            <w:lang w:val="en-US"/>
          </w:rPr>
          <w:delText>involve</w:delText>
        </w:r>
      </w:del>
      <w:ins w:id="489" w:author="Leonardo Murta" w:date="2013-06-25T11:44:00Z">
        <w:r w:rsidR="00501320">
          <w:rPr>
            <w:lang w:val="en-US"/>
          </w:rPr>
          <w:t>involves</w:t>
        </w:r>
      </w:ins>
      <w:r w:rsidR="00593EE8">
        <w:rPr>
          <w:lang w:val="en-US"/>
        </w:rPr>
        <w:t xml:space="preserve"> two types of </w:t>
      </w:r>
      <w:r w:rsidR="00D75CD2">
        <w:rPr>
          <w:lang w:val="en-US"/>
        </w:rPr>
        <w:t>error</w:t>
      </w:r>
      <w:r w:rsidR="00593EE8">
        <w:rPr>
          <w:lang w:val="en-US"/>
        </w:rPr>
        <w:t xml:space="preserve">: Type-I and Type-II. The Type-I error refers to the rejection of the null hypothesis </w:t>
      </w:r>
      <w:del w:id="490" w:author="Leonardo Murta" w:date="2013-06-25T11:45:00Z">
        <w:r w:rsidR="00593EE8" w:rsidDel="00321516">
          <w:rPr>
            <w:lang w:val="en-US"/>
          </w:rPr>
          <w:delText>H</w:delText>
        </w:r>
        <w:r w:rsidR="00593EE8" w:rsidRPr="00593EE8" w:rsidDel="00321516">
          <w:rPr>
            <w:vertAlign w:val="subscript"/>
            <w:lang w:val="en-US"/>
          </w:rPr>
          <w:delText>0</w:delText>
        </w:r>
        <w:r w:rsidR="00593EE8" w:rsidDel="00321516">
          <w:rPr>
            <w:lang w:val="en-US"/>
          </w:rPr>
          <w:delText xml:space="preserve"> </w:delText>
        </w:r>
      </w:del>
      <w:r w:rsidR="00593EE8">
        <w:rPr>
          <w:lang w:val="en-US"/>
        </w:rPr>
        <w:t xml:space="preserve">even when it is true, while the Type-II error </w:t>
      </w:r>
      <w:ins w:id="491" w:author="Leonardo Murta" w:date="2013-06-25T11:44:00Z">
        <w:r w:rsidR="00321516">
          <w:rPr>
            <w:lang w:val="en-US"/>
          </w:rPr>
          <w:t xml:space="preserve">refers to the </w:t>
        </w:r>
      </w:ins>
      <w:del w:id="492" w:author="Leonardo Murta" w:date="2013-06-25T11:45:00Z">
        <w:r w:rsidR="00593EE8" w:rsidDel="00321516">
          <w:rPr>
            <w:lang w:val="en-US"/>
          </w:rPr>
          <w:delText xml:space="preserve">accepts </w:delText>
        </w:r>
      </w:del>
      <w:ins w:id="493" w:author="Leonardo Murta" w:date="2013-06-25T11:45:00Z">
        <w:r w:rsidR="00321516">
          <w:rPr>
            <w:lang w:val="en-US"/>
          </w:rPr>
          <w:t xml:space="preserve">acceptance of </w:t>
        </w:r>
      </w:ins>
      <w:r w:rsidR="00593EE8">
        <w:rPr>
          <w:lang w:val="en-US"/>
        </w:rPr>
        <w:t xml:space="preserve">the null hypothesis </w:t>
      </w:r>
      <w:del w:id="494" w:author="Leonardo Murta" w:date="2013-06-25T11:45:00Z">
        <w:r w:rsidR="00593EE8" w:rsidDel="00321516">
          <w:rPr>
            <w:lang w:val="en-US"/>
          </w:rPr>
          <w:delText>H</w:delText>
        </w:r>
        <w:r w:rsidR="00593EE8" w:rsidRPr="00593EE8" w:rsidDel="00321516">
          <w:rPr>
            <w:vertAlign w:val="subscript"/>
            <w:lang w:val="en-US"/>
          </w:rPr>
          <w:delText>0</w:delText>
        </w:r>
        <w:r w:rsidR="00593EE8" w:rsidDel="00321516">
          <w:rPr>
            <w:lang w:val="en-US"/>
          </w:rPr>
          <w:delText xml:space="preserve"> </w:delText>
        </w:r>
      </w:del>
      <w:r w:rsidR="00593EE8">
        <w:rPr>
          <w:lang w:val="en-US"/>
        </w:rPr>
        <w:t xml:space="preserve">when it is false. These errors </w:t>
      </w:r>
      <w:del w:id="495" w:author="Leonardo Murta" w:date="2013-06-25T11:45:00Z">
        <w:r w:rsidR="00593EE8" w:rsidDel="00321516">
          <w:rPr>
            <w:lang w:val="en-US"/>
          </w:rPr>
          <w:delText>are dependable</w:delText>
        </w:r>
      </w:del>
      <w:ins w:id="496" w:author="Leonardo Murta" w:date="2013-06-25T11:45:00Z">
        <w:r w:rsidR="00321516">
          <w:rPr>
            <w:lang w:val="en-US"/>
          </w:rPr>
          <w:t>depend</w:t>
        </w:r>
      </w:ins>
      <w:r w:rsidR="00593EE8">
        <w:rPr>
          <w:lang w:val="en-US"/>
        </w:rPr>
        <w:t xml:space="preserve"> on the power of the test C, which is </w:t>
      </w:r>
      <w:commentRangeStart w:id="497"/>
      <w:r w:rsidR="00593EE8">
        <w:rPr>
          <w:lang w:val="en-US"/>
        </w:rPr>
        <w:t xml:space="preserve">the probability of 1 - </w:t>
      </w:r>
      <w:r w:rsidR="00593EE8">
        <w:rPr>
          <w:rFonts w:cs="Times New Roman"/>
          <w:lang w:val="en-US"/>
        </w:rPr>
        <w:t>α</w:t>
      </w:r>
      <w:r w:rsidR="00593EE8">
        <w:rPr>
          <w:lang w:val="en-US"/>
        </w:rPr>
        <w:t xml:space="preserve"> that the test is true if H</w:t>
      </w:r>
      <w:r w:rsidR="00593EE8" w:rsidRPr="00593EE8">
        <w:rPr>
          <w:vertAlign w:val="subscript"/>
          <w:lang w:val="en-US"/>
        </w:rPr>
        <w:t>0</w:t>
      </w:r>
      <w:r w:rsidR="00D75CD2">
        <w:rPr>
          <w:lang w:val="en-US"/>
        </w:rPr>
        <w:t xml:space="preserve"> is false</w:t>
      </w:r>
      <w:r w:rsidR="00593EE8">
        <w:rPr>
          <w:lang w:val="en-US"/>
        </w:rPr>
        <w:t xml:space="preserve"> </w:t>
      </w:r>
      <w:r w:rsidR="00D75CD2">
        <w:rPr>
          <w:lang w:val="en-US"/>
        </w:rPr>
        <w:t>and</w:t>
      </w:r>
      <w:r w:rsidR="00593EE8">
        <w:rPr>
          <w:lang w:val="en-US"/>
        </w:rPr>
        <w:t xml:space="preserve"> </w:t>
      </w:r>
      <w:r w:rsidR="00593EE8">
        <w:rPr>
          <w:rFonts w:cs="Times New Roman"/>
          <w:lang w:val="en-US"/>
        </w:rPr>
        <w:t>α is the probability of committing the error Type-II</w:t>
      </w:r>
      <w:commentRangeEnd w:id="497"/>
      <w:r w:rsidR="00365477">
        <w:rPr>
          <w:rStyle w:val="CommentReference"/>
        </w:rPr>
        <w:commentReference w:id="497"/>
      </w:r>
      <w:r w:rsidR="00593EE8">
        <w:rPr>
          <w:rFonts w:cs="Times New Roman"/>
          <w:lang w:val="en-US"/>
        </w:rPr>
        <w:t xml:space="preserve">. </w:t>
      </w:r>
      <w:commentRangeEnd w:id="485"/>
      <w:r w:rsidR="00365477">
        <w:rPr>
          <w:rStyle w:val="CommentReference"/>
        </w:rPr>
        <w:commentReference w:id="485"/>
      </w:r>
      <w:r w:rsidR="00593EE8">
        <w:rPr>
          <w:rFonts w:cs="Times New Roman"/>
          <w:lang w:val="en-US"/>
        </w:rPr>
        <w:t>Given this,</w:t>
      </w:r>
      <w:r w:rsidR="00ED78A3">
        <w:rPr>
          <w:rFonts w:cs="Times New Roman"/>
          <w:lang w:val="en-US"/>
        </w:rPr>
        <w:t xml:space="preserve"> </w:t>
      </w:r>
      <w:commentRangeStart w:id="498"/>
      <w:r w:rsidR="00ED78A3">
        <w:rPr>
          <w:rFonts w:cs="Times New Roman"/>
          <w:lang w:val="en-US"/>
        </w:rPr>
        <w:t xml:space="preserve">a normality analysis from the obtained data is required to decide between </w:t>
      </w:r>
      <w:r w:rsidR="00D75CD2">
        <w:rPr>
          <w:rFonts w:cs="Times New Roman"/>
          <w:lang w:val="en-US"/>
        </w:rPr>
        <w:t xml:space="preserve">using </w:t>
      </w:r>
      <w:r w:rsidR="00ED78A3">
        <w:rPr>
          <w:rFonts w:cs="Times New Roman"/>
          <w:lang w:val="en-US"/>
        </w:rPr>
        <w:t xml:space="preserve">parametric </w:t>
      </w:r>
      <w:r w:rsidR="00D75CD2">
        <w:rPr>
          <w:rFonts w:cs="Times New Roman"/>
          <w:lang w:val="en-US"/>
        </w:rPr>
        <w:t>or</w:t>
      </w:r>
      <w:r w:rsidR="00ED78A3">
        <w:rPr>
          <w:rFonts w:cs="Times New Roman"/>
          <w:lang w:val="en-US"/>
        </w:rPr>
        <w:t xml:space="preserve"> non-parametric tests</w:t>
      </w:r>
      <w:commentRangeEnd w:id="498"/>
      <w:r w:rsidR="00AE1B62">
        <w:rPr>
          <w:rStyle w:val="CommentReference"/>
        </w:rPr>
        <w:commentReference w:id="498"/>
      </w:r>
      <w:r w:rsidR="00ED78A3">
        <w:rPr>
          <w:rFonts w:cs="Times New Roman"/>
          <w:lang w:val="en-US"/>
        </w:rPr>
        <w:t xml:space="preserve">. Thus, we used the Shapiro-Wilk test </w:t>
      </w:r>
      <w:r w:rsidR="00A135D0">
        <w:rPr>
          <w:rFonts w:cs="Times New Roman"/>
          <w:lang w:val="en-US"/>
        </w:rPr>
        <w:fldChar w:fldCharType="begin"/>
      </w:r>
      <w:r w:rsidR="00ED78A3">
        <w:rPr>
          <w:rFonts w:cs="Times New Roman"/>
          <w:lang w:val="en-US"/>
        </w:rPr>
        <w:instrText xml:space="preserve"> ADDIN ZOTERO_ITEM CSL_CITATION {"citationID":"2ihflju5rc","properties":{"formattedCitation":"(SHAPIRO; WILK, 1965)","plainCitation":"(SHAPIRO; WILK, 1965)"},"citationItems":[{"id":160,"uris":["http://zotero.org/users/1122386/items/CVCHIRMZ"],"uri":["http://zotero.org/users/1122386/items/CVCHIRMZ"],"itemData":{"id":160,"type":"article-journal","title":"An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B."}],"issued":{"date-parts":[["1965",12]]},"accessed":{"date-parts":[["2013",6,5]]}}}],"schema":"https://github.com/citation-style-language/schema/raw/master/csl-citation.json"} </w:instrText>
      </w:r>
      <w:r w:rsidR="00A135D0">
        <w:rPr>
          <w:rFonts w:cs="Times New Roman"/>
          <w:lang w:val="en-US"/>
        </w:rPr>
        <w:fldChar w:fldCharType="separate"/>
      </w:r>
      <w:r w:rsidR="00ED78A3" w:rsidRPr="00ED78A3">
        <w:rPr>
          <w:rFonts w:cs="Times New Roman"/>
          <w:lang w:val="en-US"/>
        </w:rPr>
        <w:t>(SHAPIRO; WILK, 1965)</w:t>
      </w:r>
      <w:r w:rsidR="00A135D0">
        <w:rPr>
          <w:rFonts w:cs="Times New Roman"/>
          <w:lang w:val="en-US"/>
        </w:rPr>
        <w:fldChar w:fldCharType="end"/>
      </w:r>
      <w:r w:rsidR="00ED78A3">
        <w:rPr>
          <w:rFonts w:cs="Times New Roman"/>
          <w:lang w:val="en-US"/>
        </w:rPr>
        <w:t xml:space="preserve"> with the following hypotheses:</w:t>
      </w:r>
    </w:p>
    <w:p w14:paraId="5BD43616" w14:textId="77777777" w:rsidR="00ED78A3" w:rsidRDefault="00ED78A3" w:rsidP="00AE5C25">
      <w:pPr>
        <w:rPr>
          <w:rFonts w:cs="Times New Roman"/>
          <w:lang w:val="en-US"/>
        </w:rPr>
      </w:pPr>
    </w:p>
    <w:p w14:paraId="772BCF4B" w14:textId="77777777" w:rsidR="00ED78A3" w:rsidRDefault="00D135CF" w:rsidP="00AE5C25">
      <w:pPr>
        <w:rPr>
          <w:rFonts w:eastAsiaTheme="minorEastAsia" w:cs="Times New Roman"/>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14:paraId="66BC6043" w14:textId="77777777" w:rsidR="00ED78A3" w:rsidRDefault="00ED78A3" w:rsidP="00AE5C25">
      <w:pPr>
        <w:rPr>
          <w:rFonts w:eastAsiaTheme="minorEastAsia" w:cs="Times New Roman"/>
        </w:rPr>
      </w:pPr>
    </w:p>
    <w:p w14:paraId="63C5D975" w14:textId="465E16AE" w:rsidR="00E972A7" w:rsidRDefault="00ED78A3" w:rsidP="00E972A7">
      <w:pPr>
        <w:rPr>
          <w:rFonts w:cs="Times New Roman"/>
          <w:lang w:val="en-US"/>
        </w:rPr>
      </w:pPr>
      <w:r>
        <w:rPr>
          <w:rFonts w:cs="Times New Roman"/>
          <w:lang w:val="en-US"/>
        </w:rPr>
        <w:lastRenderedPageBreak/>
        <w:t xml:space="preserve">This test is executed in R by the command </w:t>
      </w:r>
      <w:r>
        <w:rPr>
          <w:rFonts w:cs="Times New Roman"/>
          <w:i/>
          <w:lang w:val="en-US"/>
        </w:rPr>
        <w:t>s</w:t>
      </w:r>
      <w:r w:rsidRPr="00ED78A3">
        <w:rPr>
          <w:rFonts w:cs="Times New Roman"/>
          <w:i/>
          <w:lang w:val="en-US"/>
        </w:rPr>
        <w:t>hapiro.test(x)</w:t>
      </w:r>
      <w:r>
        <w:rPr>
          <w:rFonts w:cs="Times New Roman"/>
          <w:lang w:val="en-US"/>
        </w:rPr>
        <w:t xml:space="preserve">, where </w:t>
      </w:r>
      <w:r w:rsidRPr="00ED78A3">
        <w:rPr>
          <w:rFonts w:cs="Times New Roman"/>
          <w:i/>
          <w:lang w:val="en-US"/>
        </w:rPr>
        <w:t>x</w:t>
      </w:r>
      <w:r>
        <w:rPr>
          <w:rFonts w:cs="Times New Roman"/>
          <w:lang w:val="en-US"/>
        </w:rPr>
        <w:t xml:space="preserve"> is the vector containing the data to be analyzed.</w:t>
      </w:r>
      <w:r w:rsidR="00E86459">
        <w:rPr>
          <w:rFonts w:cs="Times New Roman"/>
          <w:lang w:val="en-US"/>
        </w:rPr>
        <w:t xml:space="preserve"> It is provided as output the statistical value </w:t>
      </w:r>
      <w:r w:rsidR="00E86459" w:rsidRPr="00312C87">
        <w:rPr>
          <w:rFonts w:cs="Times New Roman"/>
          <w:i/>
          <w:lang w:val="en-US"/>
        </w:rPr>
        <w:t>W</w:t>
      </w:r>
      <w:r w:rsidR="00312C87" w:rsidRPr="0033551E">
        <w:rPr>
          <w:rStyle w:val="FootnoteReference"/>
        </w:rPr>
        <w:footnoteReference w:id="3"/>
      </w:r>
      <w:r w:rsidR="00E86459">
        <w:rPr>
          <w:rFonts w:cs="Times New Roman"/>
          <w:lang w:val="en-US"/>
        </w:rPr>
        <w:t xml:space="preserve"> from the Shapiro-Wilk test and its </w:t>
      </w:r>
      <w:r w:rsidR="00E86459" w:rsidRPr="00312C87">
        <w:rPr>
          <w:rFonts w:cs="Times New Roman"/>
          <w:i/>
          <w:lang w:val="en-US"/>
        </w:rPr>
        <w:t>p-value</w:t>
      </w:r>
      <w:r w:rsidR="00312C87" w:rsidRPr="0033551E">
        <w:rPr>
          <w:rStyle w:val="FootnoteReference"/>
        </w:rPr>
        <w:footnoteReference w:id="4"/>
      </w:r>
      <w:r w:rsidR="00E972A7">
        <w:rPr>
          <w:rFonts w:cs="Times New Roman"/>
          <w:lang w:val="en-US"/>
        </w:rPr>
        <w:t>, as can be seen by</w:t>
      </w:r>
      <w:r w:rsidR="00D75CD2">
        <w:rPr>
          <w:rFonts w:cs="Times New Roman"/>
          <w:lang w:val="en-US"/>
        </w:rPr>
        <w:t xml:space="preserve"> </w:t>
      </w:r>
      <w:r w:rsidR="00D75CD2">
        <w:rPr>
          <w:rFonts w:cs="Times New Roman"/>
          <w:lang w:val="en-US"/>
        </w:rPr>
        <w:fldChar w:fldCharType="begin"/>
      </w:r>
      <w:r w:rsidR="00D75CD2">
        <w:rPr>
          <w:rFonts w:cs="Times New Roman"/>
          <w:lang w:val="en-US"/>
        </w:rPr>
        <w:instrText xml:space="preserve"> REF _Ref358903677 \h </w:instrText>
      </w:r>
      <w:r w:rsidR="00D75CD2">
        <w:rPr>
          <w:rFonts w:cs="Times New Roman"/>
          <w:lang w:val="en-US"/>
        </w:rPr>
      </w:r>
      <w:r w:rsidR="00D75CD2">
        <w:rPr>
          <w:rFonts w:cs="Times New Roman"/>
          <w:lang w:val="en-US"/>
        </w:rPr>
        <w:fldChar w:fldCharType="separate"/>
      </w:r>
      <w:r w:rsidR="00D75CD2" w:rsidRPr="00F97737">
        <w:rPr>
          <w:lang w:val="en-US"/>
        </w:rPr>
        <w:t xml:space="preserve">Figure </w:t>
      </w:r>
      <w:r w:rsidR="00D75CD2">
        <w:rPr>
          <w:noProof/>
          <w:lang w:val="en-US"/>
        </w:rPr>
        <w:t>2</w:t>
      </w:r>
      <w:r w:rsidR="00D75CD2">
        <w:rPr>
          <w:rFonts w:cs="Times New Roman"/>
          <w:lang w:val="en-US"/>
        </w:rPr>
        <w:fldChar w:fldCharType="end"/>
      </w:r>
      <w:r w:rsidR="00E972A7">
        <w:rPr>
          <w:rFonts w:cs="Times New Roman"/>
          <w:lang w:val="en-US"/>
        </w:rPr>
        <w:t>.</w:t>
      </w:r>
      <w:r w:rsidR="00E86459">
        <w:rPr>
          <w:rFonts w:cs="Times New Roman"/>
          <w:lang w:val="en-US"/>
        </w:rPr>
        <w:t xml:space="preserve"> </w:t>
      </w:r>
      <w:r w:rsidR="00312C87">
        <w:rPr>
          <w:rFonts w:cs="Times New Roman"/>
          <w:lang w:val="en-US"/>
        </w:rPr>
        <w:t>The null hypothesis is rejected i</w:t>
      </w:r>
      <w:r w:rsidR="00E86459">
        <w:rPr>
          <w:rFonts w:cs="Times New Roman"/>
          <w:lang w:val="en-US"/>
        </w:rPr>
        <w:t xml:space="preserve">f </w:t>
      </w:r>
      <w:r w:rsidR="00E86459" w:rsidRPr="0061622E">
        <w:rPr>
          <w:rFonts w:cs="Times New Roman"/>
          <w:i/>
          <w:lang w:val="en-US"/>
        </w:rPr>
        <w:t>p-value</w:t>
      </w:r>
      <w:r w:rsidR="00E86459">
        <w:rPr>
          <w:rFonts w:cs="Times New Roman"/>
          <w:lang w:val="en-US"/>
        </w:rPr>
        <w:t xml:space="preserve"> is lower than the significance level α</w:t>
      </w:r>
      <w:r w:rsidR="00312C87">
        <w:rPr>
          <w:rFonts w:cs="Times New Roman"/>
          <w:lang w:val="en-US"/>
        </w:rPr>
        <w:t xml:space="preserve">, thus concluding that the data </w:t>
      </w:r>
      <w:del w:id="499" w:author="Leonardo Murta" w:date="2013-06-25T12:01:00Z">
        <w:r w:rsidR="00312C87" w:rsidDel="00E05733">
          <w:rPr>
            <w:rFonts w:cs="Times New Roman"/>
            <w:lang w:val="en-US"/>
          </w:rPr>
          <w:delText xml:space="preserve">did </w:delText>
        </w:r>
      </w:del>
      <w:ins w:id="500" w:author="Leonardo Murta" w:date="2013-06-25T12:01:00Z">
        <w:r w:rsidR="00E05733">
          <w:rPr>
            <w:rFonts w:cs="Times New Roman"/>
            <w:lang w:val="en-US"/>
          </w:rPr>
          <w:t xml:space="preserve">do </w:t>
        </w:r>
      </w:ins>
      <w:r w:rsidR="00312C87">
        <w:rPr>
          <w:rFonts w:cs="Times New Roman"/>
          <w:lang w:val="en-US"/>
        </w:rPr>
        <w:t>not have a normal distribution.</w:t>
      </w:r>
    </w:p>
    <w:p w14:paraId="383445A8" w14:textId="77777777" w:rsidR="00E972A7" w:rsidRDefault="00CB5092" w:rsidP="00CB5092">
      <w:pPr>
        <w:ind w:firstLine="0"/>
        <w:jc w:val="center"/>
        <w:rPr>
          <w:rFonts w:cs="Times New Roman"/>
          <w:lang w:val="en-US"/>
        </w:rPr>
      </w:pPr>
      <w:r>
        <w:rPr>
          <w:rFonts w:cs="Times New Roman"/>
          <w:noProof/>
          <w:lang w:val="en-US"/>
        </w:rPr>
        <w:drawing>
          <wp:inline distT="0" distB="0" distL="0" distR="0" wp14:anchorId="4913EF59" wp14:editId="1CD20832">
            <wp:extent cx="3324225" cy="1181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24225" cy="1181100"/>
                    </a:xfrm>
                    <a:prstGeom prst="rect">
                      <a:avLst/>
                    </a:prstGeom>
                    <a:noFill/>
                    <a:ln w="9525">
                      <a:noFill/>
                      <a:miter lim="800000"/>
                      <a:headEnd/>
                      <a:tailEnd/>
                    </a:ln>
                  </pic:spPr>
                </pic:pic>
              </a:graphicData>
            </a:graphic>
          </wp:inline>
        </w:drawing>
      </w:r>
    </w:p>
    <w:p w14:paraId="486103F0" w14:textId="77777777" w:rsidR="00E972A7" w:rsidRDefault="005E2B94" w:rsidP="005E2B94">
      <w:pPr>
        <w:pStyle w:val="Caption"/>
        <w:jc w:val="center"/>
        <w:rPr>
          <w:rFonts w:cs="Times New Roman"/>
          <w:lang w:val="en-US"/>
        </w:rPr>
      </w:pPr>
      <w:bookmarkStart w:id="501" w:name="_Ref358903677"/>
      <w:r w:rsidRPr="00F97737">
        <w:rPr>
          <w:lang w:val="en-US"/>
        </w:rPr>
        <w:t xml:space="preserve">Figure </w:t>
      </w:r>
      <w:r w:rsidR="00A135D0">
        <w:fldChar w:fldCharType="begin"/>
      </w:r>
      <w:r w:rsidRPr="00F97737">
        <w:rPr>
          <w:lang w:val="en-US"/>
        </w:rPr>
        <w:instrText xml:space="preserve"> SEQ Figure \* ARABIC </w:instrText>
      </w:r>
      <w:r w:rsidR="00A135D0">
        <w:fldChar w:fldCharType="separate"/>
      </w:r>
      <w:r w:rsidR="00B919CC">
        <w:rPr>
          <w:noProof/>
          <w:lang w:val="en-US"/>
        </w:rPr>
        <w:t>2</w:t>
      </w:r>
      <w:r w:rsidR="00A135D0">
        <w:fldChar w:fldCharType="end"/>
      </w:r>
      <w:bookmarkEnd w:id="501"/>
      <w:r w:rsidRPr="00F97737">
        <w:rPr>
          <w:lang w:val="en-US"/>
        </w:rPr>
        <w:t xml:space="preserve">: </w:t>
      </w:r>
      <w:r w:rsidR="00F97737" w:rsidRPr="00F97737">
        <w:rPr>
          <w:lang w:val="en-US"/>
        </w:rPr>
        <w:t xml:space="preserve">Example of </w:t>
      </w:r>
      <w:r w:rsidRPr="00F97737">
        <w:rPr>
          <w:lang w:val="en-US"/>
        </w:rPr>
        <w:t>R’s output for Shapiro-Wilk test</w:t>
      </w:r>
    </w:p>
    <w:p w14:paraId="4CE0FA15" w14:textId="5BFF42C2" w:rsidR="0061622E" w:rsidRDefault="0061622E" w:rsidP="00AE5C25">
      <w:pPr>
        <w:rPr>
          <w:rFonts w:cs="Times New Roman"/>
          <w:lang w:val="en-US"/>
        </w:rPr>
      </w:pPr>
      <w:r>
        <w:rPr>
          <w:rFonts w:cs="Times New Roman"/>
          <w:lang w:val="en-US"/>
        </w:rPr>
        <w:t xml:space="preserve">The normality assumption was violated for all obtained results from the experiment because </w:t>
      </w:r>
      <w:r w:rsidRPr="0015275D">
        <w:rPr>
          <w:rFonts w:cs="Times New Roman"/>
          <w:i/>
          <w:lang w:val="en-US"/>
        </w:rPr>
        <w:t>p-value</w:t>
      </w:r>
      <w:r>
        <w:rPr>
          <w:rFonts w:cs="Times New Roman"/>
          <w:lang w:val="en-US"/>
        </w:rPr>
        <w:t xml:space="preserve"> &lt; 0.01. It is possible to verify that </w:t>
      </w:r>
      <w:r w:rsidRPr="0061622E">
        <w:rPr>
          <w:rFonts w:cs="Times New Roman"/>
          <w:i/>
          <w:lang w:val="en-US"/>
        </w:rPr>
        <w:t>p-value</w:t>
      </w:r>
      <w:r>
        <w:rPr>
          <w:rFonts w:cs="Times New Roman"/>
          <w:lang w:val="en-US"/>
        </w:rPr>
        <w:t xml:space="preserve"> &lt; α since α = 0.05 and </w:t>
      </w:r>
      <w:r w:rsidRPr="0061622E">
        <w:rPr>
          <w:rFonts w:cs="Times New Roman"/>
          <w:i/>
          <w:lang w:val="en-US"/>
        </w:rPr>
        <w:t>p-value</w:t>
      </w:r>
      <w:r>
        <w:rPr>
          <w:rFonts w:cs="Times New Roman"/>
          <w:lang w:val="en-US"/>
        </w:rPr>
        <w:t xml:space="preserve"> &lt; 0.01, thus rejecting the null hypothesis.</w:t>
      </w:r>
      <w:r w:rsidR="008B061A">
        <w:rPr>
          <w:rFonts w:cs="Times New Roman"/>
          <w:lang w:val="en-US"/>
        </w:rPr>
        <w:t xml:space="preserve"> The results can be seen </w:t>
      </w:r>
      <w:commentRangeStart w:id="502"/>
      <w:del w:id="503" w:author="Leonardo Murta" w:date="2013-06-25T12:04:00Z">
        <w:r w:rsidR="008B061A" w:rsidDel="009036E9">
          <w:rPr>
            <w:rFonts w:cs="Times New Roman"/>
            <w:lang w:val="en-US"/>
          </w:rPr>
          <w:delText xml:space="preserve">at </w:delText>
        </w:r>
      </w:del>
      <w:ins w:id="504" w:author="Leonardo Murta" w:date="2013-06-25T12:04:00Z">
        <w:r w:rsidR="009036E9">
          <w:rPr>
            <w:rFonts w:cs="Times New Roman"/>
            <w:lang w:val="en-US"/>
          </w:rPr>
          <w:t xml:space="preserve">in </w:t>
        </w:r>
      </w:ins>
      <w:r w:rsidR="00A135D0">
        <w:rPr>
          <w:rFonts w:cs="Times New Roman"/>
          <w:lang w:val="en-US"/>
        </w:rPr>
        <w:fldChar w:fldCharType="begin"/>
      </w:r>
      <w:r w:rsidR="008B061A">
        <w:rPr>
          <w:rFonts w:cs="Times New Roman"/>
          <w:lang w:val="en-US"/>
        </w:rPr>
        <w:instrText xml:space="preserve"> REF _Ref358218906 \h </w:instrText>
      </w:r>
      <w:r w:rsidR="00A135D0">
        <w:rPr>
          <w:rFonts w:cs="Times New Roman"/>
          <w:lang w:val="en-US"/>
        </w:rPr>
      </w:r>
      <w:r w:rsidR="00A135D0">
        <w:rPr>
          <w:rFonts w:cs="Times New Roman"/>
          <w:lang w:val="en-US"/>
        </w:rPr>
        <w:fldChar w:fldCharType="separate"/>
      </w:r>
      <w:r w:rsidR="00B919CC" w:rsidRPr="008B061A">
        <w:rPr>
          <w:lang w:val="en-US"/>
        </w:rPr>
        <w:t xml:space="preserve">Table </w:t>
      </w:r>
      <w:r w:rsidR="00B919CC">
        <w:rPr>
          <w:noProof/>
          <w:lang w:val="en-US"/>
        </w:rPr>
        <w:t>5</w:t>
      </w:r>
      <w:r w:rsidR="00A135D0">
        <w:rPr>
          <w:rFonts w:cs="Times New Roman"/>
          <w:lang w:val="en-US"/>
        </w:rPr>
        <w:fldChar w:fldCharType="end"/>
      </w:r>
      <w:r w:rsidR="006D31A2">
        <w:rPr>
          <w:rFonts w:cs="Times New Roman"/>
          <w:lang w:val="en-US"/>
        </w:rPr>
        <w:t xml:space="preserve"> and </w:t>
      </w:r>
      <w:r w:rsidR="006D31A2">
        <w:rPr>
          <w:rFonts w:cs="Times New Roman"/>
          <w:lang w:val="en-US"/>
        </w:rPr>
        <w:fldChar w:fldCharType="begin"/>
      </w:r>
      <w:r w:rsidR="006D31A2">
        <w:rPr>
          <w:rFonts w:cs="Times New Roman"/>
          <w:lang w:val="en-US"/>
        </w:rPr>
        <w:instrText xml:space="preserve"> REF _Ref358900707 \h </w:instrText>
      </w:r>
      <w:r w:rsidR="006D31A2">
        <w:rPr>
          <w:rFonts w:cs="Times New Roman"/>
          <w:lang w:val="en-US"/>
        </w:rPr>
      </w:r>
      <w:r w:rsidR="006D31A2">
        <w:rPr>
          <w:rFonts w:cs="Times New Roman"/>
          <w:lang w:val="en-US"/>
        </w:rPr>
        <w:fldChar w:fldCharType="separate"/>
      </w:r>
      <w:r w:rsidR="00B919CC" w:rsidRPr="008B061A">
        <w:rPr>
          <w:lang w:val="en-US"/>
        </w:rPr>
        <w:t xml:space="preserve">Table </w:t>
      </w:r>
      <w:r w:rsidR="00B919CC">
        <w:rPr>
          <w:noProof/>
          <w:lang w:val="en-US"/>
        </w:rPr>
        <w:t>6</w:t>
      </w:r>
      <w:r w:rsidR="006D31A2">
        <w:rPr>
          <w:rFonts w:cs="Times New Roman"/>
          <w:lang w:val="en-US"/>
        </w:rPr>
        <w:fldChar w:fldCharType="end"/>
      </w:r>
      <w:commentRangeEnd w:id="502"/>
      <w:r w:rsidR="00B3464C">
        <w:rPr>
          <w:rStyle w:val="CommentReference"/>
        </w:rPr>
        <w:commentReference w:id="502"/>
      </w:r>
      <w:r w:rsidR="008B061A">
        <w:rPr>
          <w:rFonts w:cs="Times New Roman"/>
          <w:lang w:val="en-US"/>
        </w:rPr>
        <w:t xml:space="preserve">. Note that </w:t>
      </w:r>
      <w:r w:rsidR="009E3BED" w:rsidRPr="009E3BED">
        <w:rPr>
          <w:rFonts w:cs="Times New Roman"/>
          <w:lang w:val="en-US"/>
        </w:rPr>
        <w:t>r</w:t>
      </w:r>
      <w:r w:rsidR="00B20AF8" w:rsidRPr="009E3BED">
        <w:rPr>
          <w:rFonts w:cs="Times New Roman"/>
          <w:lang w:val="en-US"/>
        </w:rPr>
        <w:t xml:space="preserve">eplay’s </w:t>
      </w:r>
      <w:r w:rsidR="009E3BED">
        <w:rPr>
          <w:rFonts w:cs="Times New Roman"/>
          <w:lang w:val="en-US"/>
        </w:rPr>
        <w:t>duration</w:t>
      </w:r>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greater than 0.05</w:t>
      </w:r>
      <w:r w:rsidR="00D75CD2">
        <w:rPr>
          <w:rFonts w:cs="Times New Roman"/>
          <w:lang w:val="en-US"/>
        </w:rPr>
        <w:t xml:space="preserve"> (0.73)</w:t>
      </w:r>
      <w:r w:rsidR="008B061A">
        <w:rPr>
          <w:rFonts w:cs="Times New Roman"/>
          <w:lang w:val="en-US"/>
        </w:rPr>
        <w:t xml:space="preserve">. However, </w:t>
      </w:r>
      <w:r w:rsidR="009E3BED">
        <w:rPr>
          <w:rFonts w:cs="Times New Roman"/>
          <w:lang w:val="en-US"/>
        </w:rPr>
        <w:t>p</w:t>
      </w:r>
      <w:r w:rsidR="008B061A" w:rsidRPr="009E3BED">
        <w:rPr>
          <w:rFonts w:cs="Times New Roman"/>
          <w:lang w:val="en-US"/>
        </w:rPr>
        <w:t>rov</w:t>
      </w:r>
      <w:r w:rsidR="009E3BED">
        <w:rPr>
          <w:rFonts w:cs="Times New Roman"/>
          <w:lang w:val="en-US"/>
        </w:rPr>
        <w:t>enance</w:t>
      </w:r>
      <w:r w:rsidR="008B061A" w:rsidRPr="009E3BED">
        <w:rPr>
          <w:rFonts w:cs="Times New Roman"/>
          <w:lang w:val="en-US"/>
        </w:rPr>
        <w:t>’s</w:t>
      </w:r>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0.04337, which is </w:t>
      </w:r>
      <w:r w:rsidR="00B20AF8">
        <w:rPr>
          <w:rFonts w:cs="Times New Roman"/>
          <w:lang w:val="en-US"/>
        </w:rPr>
        <w:t>lesser</w:t>
      </w:r>
      <w:r w:rsidR="008B061A">
        <w:rPr>
          <w:rFonts w:cs="Times New Roman"/>
          <w:lang w:val="en-US"/>
        </w:rPr>
        <w:t xml:space="preserve"> than α = 0.05. </w:t>
      </w:r>
      <w:r w:rsidR="006D31A2">
        <w:rPr>
          <w:rFonts w:cs="Times New Roman"/>
          <w:lang w:val="en-US"/>
        </w:rPr>
        <w:t>Null</w:t>
      </w:r>
      <w:r w:rsidR="00D75CD2">
        <w:rPr>
          <w:rFonts w:cs="Times New Roman"/>
          <w:lang w:val="en-US"/>
        </w:rPr>
        <w:t xml:space="preserve"> values in the tables</w:t>
      </w:r>
      <w:r w:rsidR="006D31A2">
        <w:rPr>
          <w:rFonts w:cs="Times New Roman"/>
          <w:lang w:val="en-US"/>
        </w:rPr>
        <w:t xml:space="preserve"> </w:t>
      </w:r>
      <w:ins w:id="505" w:author="Leonardo Murta" w:date="2013-06-25T12:06:00Z">
        <w:r w:rsidR="00B3464C">
          <w:rPr>
            <w:rFonts w:cs="Times New Roman"/>
            <w:lang w:val="en-US"/>
          </w:rPr>
          <w:t xml:space="preserve">come from </w:t>
        </w:r>
      </w:ins>
      <w:del w:id="506" w:author="Leonardo Murta" w:date="2013-06-25T12:04:00Z">
        <w:r w:rsidR="006D31A2" w:rsidDel="009036E9">
          <w:rPr>
            <w:rFonts w:cs="Times New Roman"/>
            <w:lang w:val="en-US"/>
          </w:rPr>
          <w:delText xml:space="preserve">represents that all values </w:delText>
        </w:r>
        <w:r w:rsidR="009E3BED" w:rsidDel="009036E9">
          <w:rPr>
            <w:rFonts w:cs="Times New Roman"/>
            <w:lang w:val="en-US"/>
          </w:rPr>
          <w:delText>were</w:delText>
        </w:r>
        <w:r w:rsidR="006D31A2" w:rsidDel="009036E9">
          <w:rPr>
            <w:rFonts w:cs="Times New Roman"/>
            <w:lang w:val="en-US"/>
          </w:rPr>
          <w:delText xml:space="preserve"> identical</w:delText>
        </w:r>
      </w:del>
      <w:ins w:id="507" w:author="Leonardo Murta" w:date="2013-06-25T12:04:00Z">
        <w:r w:rsidR="009036E9">
          <w:rPr>
            <w:rFonts w:cs="Times New Roman"/>
            <w:lang w:val="en-US"/>
          </w:rPr>
          <w:t>constant observations</w:t>
        </w:r>
      </w:ins>
      <w:r w:rsidR="006D31A2">
        <w:rPr>
          <w:rFonts w:cs="Times New Roman"/>
          <w:lang w:val="en-US"/>
        </w:rPr>
        <w:t xml:space="preserve">, thus not </w:t>
      </w:r>
      <w:ins w:id="508" w:author="Leonardo Murta" w:date="2013-06-25T12:05:00Z">
        <w:r w:rsidR="009036E9">
          <w:rPr>
            <w:rFonts w:cs="Times New Roman"/>
            <w:lang w:val="en-US"/>
          </w:rPr>
          <w:t xml:space="preserve">being </w:t>
        </w:r>
      </w:ins>
      <w:r w:rsidR="006D31A2">
        <w:rPr>
          <w:rFonts w:cs="Times New Roman"/>
          <w:lang w:val="en-US"/>
        </w:rPr>
        <w:t xml:space="preserve">possible to </w:t>
      </w:r>
      <w:del w:id="509" w:author="Leonardo Murta" w:date="2013-06-25T12:05:00Z">
        <w:r w:rsidR="006D31A2" w:rsidDel="009036E9">
          <w:rPr>
            <w:rFonts w:cs="Times New Roman"/>
            <w:lang w:val="en-US"/>
          </w:rPr>
          <w:delText>calculate the</w:delText>
        </w:r>
      </w:del>
      <w:ins w:id="510" w:author="Leonardo Murta" w:date="2013-06-25T12:05:00Z">
        <w:r w:rsidR="009036E9">
          <w:rPr>
            <w:rFonts w:cs="Times New Roman"/>
            <w:lang w:val="en-US"/>
          </w:rPr>
          <w:t>test</w:t>
        </w:r>
      </w:ins>
      <w:r w:rsidR="006D31A2">
        <w:rPr>
          <w:rFonts w:cs="Times New Roman"/>
          <w:lang w:val="en-US"/>
        </w:rPr>
        <w:t xml:space="preserve"> normality </w:t>
      </w:r>
      <w:r w:rsidR="00D75CD2">
        <w:rPr>
          <w:rFonts w:cs="Times New Roman"/>
          <w:lang w:val="en-US"/>
        </w:rPr>
        <w:t>with</w:t>
      </w:r>
      <w:r w:rsidR="006D31A2">
        <w:rPr>
          <w:rFonts w:cs="Times New Roman"/>
          <w:lang w:val="en-US"/>
        </w:rPr>
        <w:t xml:space="preserve"> Shapiro-Wilk</w:t>
      </w:r>
      <w:ins w:id="511" w:author="Leonardo Murta" w:date="2013-06-25T12:05:00Z">
        <w:r w:rsidR="009036E9">
          <w:rPr>
            <w:rFonts w:cs="Times New Roman"/>
            <w:lang w:val="en-US"/>
          </w:rPr>
          <w:t xml:space="preserve">, </w:t>
        </w:r>
      </w:ins>
      <w:ins w:id="512" w:author="Leonardo Murta" w:date="2013-06-25T12:06:00Z">
        <w:r w:rsidR="00B3464C">
          <w:rPr>
            <w:rFonts w:cs="Times New Roman"/>
            <w:lang w:val="en-US"/>
          </w:rPr>
          <w:t xml:space="preserve">but </w:t>
        </w:r>
      </w:ins>
      <w:ins w:id="513" w:author="Leonardo Murta" w:date="2013-06-25T12:05:00Z">
        <w:r w:rsidR="009036E9">
          <w:rPr>
            <w:rFonts w:cs="Times New Roman"/>
            <w:lang w:val="en-US"/>
          </w:rPr>
          <w:t xml:space="preserve">indicating </w:t>
        </w:r>
        <w:r w:rsidR="00B3464C">
          <w:rPr>
            <w:rFonts w:cs="Times New Roman"/>
            <w:lang w:val="en-US"/>
          </w:rPr>
          <w:t>that the data does not follow a normal distribution</w:t>
        </w:r>
      </w:ins>
      <w:r w:rsidR="008B061A">
        <w:rPr>
          <w:rFonts w:cs="Times New Roman"/>
          <w:lang w:val="en-US"/>
        </w:rPr>
        <w:t xml:space="preserve">. </w:t>
      </w:r>
    </w:p>
    <w:p w14:paraId="6DE6E70B" w14:textId="77777777" w:rsidR="008B7ECF" w:rsidRDefault="008B7ECF" w:rsidP="00AE5C25">
      <w:pPr>
        <w:rPr>
          <w:rFonts w:cs="Times New Roman"/>
          <w:lang w:val="en-US"/>
        </w:rPr>
      </w:pPr>
    </w:p>
    <w:p w14:paraId="4E3A9505" w14:textId="77777777" w:rsidR="0061622E" w:rsidRPr="008B061A" w:rsidRDefault="0061622E" w:rsidP="0061622E">
      <w:pPr>
        <w:pStyle w:val="Caption"/>
        <w:keepNext/>
        <w:ind w:firstLine="0"/>
        <w:jc w:val="center"/>
        <w:rPr>
          <w:lang w:val="en-US"/>
        </w:rPr>
      </w:pPr>
      <w:bookmarkStart w:id="514" w:name="_Ref358218906"/>
      <w:r w:rsidRPr="008B061A">
        <w:rPr>
          <w:lang w:val="en-US"/>
        </w:rPr>
        <w:t xml:space="preserve">Table </w:t>
      </w:r>
      <w:r w:rsidR="00A135D0">
        <w:fldChar w:fldCharType="begin"/>
      </w:r>
      <w:r w:rsidRPr="008B061A">
        <w:rPr>
          <w:lang w:val="en-US"/>
        </w:rPr>
        <w:instrText xml:space="preserve"> SEQ Table \* ARABIC </w:instrText>
      </w:r>
      <w:r w:rsidR="00A135D0">
        <w:fldChar w:fldCharType="separate"/>
      </w:r>
      <w:r w:rsidR="00B919CC">
        <w:rPr>
          <w:noProof/>
          <w:lang w:val="en-US"/>
        </w:rPr>
        <w:t>5</w:t>
      </w:r>
      <w:r w:rsidR="00A135D0">
        <w:fldChar w:fldCharType="end"/>
      </w:r>
      <w:bookmarkEnd w:id="514"/>
      <w:r w:rsidRPr="008B061A">
        <w:rPr>
          <w:lang w:val="en-US"/>
        </w:rPr>
        <w:t>: Normality Test Results</w:t>
      </w:r>
      <w:r w:rsidR="006D31A2">
        <w:rPr>
          <w:lang w:val="en-US"/>
        </w:rPr>
        <w:t xml:space="preserve"> with Outliers</w:t>
      </w:r>
    </w:p>
    <w:tbl>
      <w:tblPr>
        <w:tblStyle w:val="MediumGrid3-Accent1"/>
        <w:tblW w:w="0" w:type="auto"/>
        <w:tblLook w:val="04A0" w:firstRow="1" w:lastRow="0" w:firstColumn="1" w:lastColumn="0" w:noHBand="0" w:noVBand="1"/>
      </w:tblPr>
      <w:tblGrid>
        <w:gridCol w:w="957"/>
        <w:gridCol w:w="953"/>
        <w:gridCol w:w="952"/>
        <w:gridCol w:w="952"/>
        <w:gridCol w:w="953"/>
        <w:gridCol w:w="953"/>
        <w:gridCol w:w="953"/>
        <w:gridCol w:w="953"/>
        <w:gridCol w:w="1072"/>
      </w:tblGrid>
      <w:tr w:rsidR="0061622E" w14:paraId="53576D63" w14:textId="77777777" w:rsidTr="00616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873BCC1" w14:textId="77777777" w:rsidR="0061622E" w:rsidRDefault="0061622E" w:rsidP="0061622E">
            <w:pPr>
              <w:ind w:firstLine="0"/>
              <w:jc w:val="center"/>
              <w:rPr>
                <w:rFonts w:cs="Times New Roman"/>
                <w:lang w:val="en-US"/>
              </w:rPr>
            </w:pPr>
          </w:p>
        </w:tc>
        <w:tc>
          <w:tcPr>
            <w:tcW w:w="953" w:type="dxa"/>
          </w:tcPr>
          <w:p w14:paraId="4B1D0D15" w14:textId="77777777" w:rsidR="0061622E" w:rsidRDefault="0061622E" w:rsidP="0061622E">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Q3</w:t>
            </w:r>
          </w:p>
        </w:tc>
        <w:tc>
          <w:tcPr>
            <w:tcW w:w="952" w:type="dxa"/>
          </w:tcPr>
          <w:p w14:paraId="348BB7B8" w14:textId="77777777" w:rsidR="0061622E" w:rsidRDefault="0061622E" w:rsidP="0061622E">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Q4</w:t>
            </w:r>
          </w:p>
        </w:tc>
        <w:tc>
          <w:tcPr>
            <w:tcW w:w="952" w:type="dxa"/>
          </w:tcPr>
          <w:p w14:paraId="6F13E68E" w14:textId="77777777" w:rsidR="0061622E" w:rsidRDefault="0061622E" w:rsidP="0061622E">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Q5</w:t>
            </w:r>
          </w:p>
        </w:tc>
        <w:tc>
          <w:tcPr>
            <w:tcW w:w="953" w:type="dxa"/>
          </w:tcPr>
          <w:p w14:paraId="6980D82F" w14:textId="77777777" w:rsidR="0061622E" w:rsidRDefault="0061622E" w:rsidP="0061622E">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Q6</w:t>
            </w:r>
          </w:p>
        </w:tc>
        <w:tc>
          <w:tcPr>
            <w:tcW w:w="953" w:type="dxa"/>
          </w:tcPr>
          <w:p w14:paraId="0EF273FF" w14:textId="77777777" w:rsidR="0061622E" w:rsidRDefault="0061622E" w:rsidP="0061622E">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Q7</w:t>
            </w:r>
          </w:p>
        </w:tc>
        <w:tc>
          <w:tcPr>
            <w:tcW w:w="953" w:type="dxa"/>
          </w:tcPr>
          <w:p w14:paraId="0658A6DA" w14:textId="77777777" w:rsidR="0061622E" w:rsidRDefault="0061622E" w:rsidP="0061622E">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Q8</w:t>
            </w:r>
          </w:p>
        </w:tc>
        <w:tc>
          <w:tcPr>
            <w:tcW w:w="953" w:type="dxa"/>
          </w:tcPr>
          <w:p w14:paraId="1205A8EE" w14:textId="77777777" w:rsidR="0061622E" w:rsidRDefault="0061622E" w:rsidP="0061622E">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Q9</w:t>
            </w:r>
          </w:p>
        </w:tc>
        <w:tc>
          <w:tcPr>
            <w:tcW w:w="999" w:type="dxa"/>
          </w:tcPr>
          <w:p w14:paraId="7E2E5A9E" w14:textId="77777777" w:rsidR="0061622E" w:rsidRDefault="0061622E" w:rsidP="0061622E">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Duration</w:t>
            </w:r>
          </w:p>
        </w:tc>
      </w:tr>
      <w:tr w:rsidR="0061622E" w14:paraId="13B2DE80" w14:textId="77777777" w:rsidTr="006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5C0C50E5" w14:textId="77777777" w:rsidR="0061622E" w:rsidRDefault="0061622E" w:rsidP="0061622E">
            <w:pPr>
              <w:ind w:firstLine="0"/>
              <w:jc w:val="center"/>
              <w:rPr>
                <w:rFonts w:cs="Times New Roman"/>
                <w:lang w:val="en-US"/>
              </w:rPr>
            </w:pPr>
            <w:r>
              <w:rPr>
                <w:rFonts w:cs="Times New Roman"/>
                <w:lang w:val="en-US"/>
              </w:rPr>
              <w:t>Prov</w:t>
            </w:r>
          </w:p>
        </w:tc>
        <w:tc>
          <w:tcPr>
            <w:tcW w:w="953" w:type="dxa"/>
          </w:tcPr>
          <w:p w14:paraId="5F884A8A" w14:textId="77777777" w:rsidR="0061622E" w:rsidRPr="0061622E" w:rsidRDefault="0061622E" w:rsidP="0061622E">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4.34e-05</w:t>
            </w:r>
          </w:p>
        </w:tc>
        <w:tc>
          <w:tcPr>
            <w:tcW w:w="952" w:type="dxa"/>
          </w:tcPr>
          <w:p w14:paraId="0AA078D0" w14:textId="77777777" w:rsidR="0061622E" w:rsidRPr="0061622E" w:rsidRDefault="0061622E" w:rsidP="0061622E">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4.553e-08</w:t>
            </w:r>
          </w:p>
        </w:tc>
        <w:tc>
          <w:tcPr>
            <w:tcW w:w="952" w:type="dxa"/>
          </w:tcPr>
          <w:p w14:paraId="49476D86" w14:textId="77777777" w:rsidR="0061622E" w:rsidRPr="0061622E" w:rsidRDefault="0061622E" w:rsidP="0061622E">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1.575e-08</w:t>
            </w:r>
          </w:p>
        </w:tc>
        <w:tc>
          <w:tcPr>
            <w:tcW w:w="953" w:type="dxa"/>
          </w:tcPr>
          <w:p w14:paraId="54417CBA" w14:textId="77777777" w:rsidR="0061622E" w:rsidRPr="0061622E" w:rsidRDefault="0061622E" w:rsidP="0061622E">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Null</w:t>
            </w:r>
          </w:p>
        </w:tc>
        <w:tc>
          <w:tcPr>
            <w:tcW w:w="953" w:type="dxa"/>
          </w:tcPr>
          <w:p w14:paraId="6F5ADD9C" w14:textId="77777777" w:rsidR="0061622E" w:rsidRPr="0061622E" w:rsidRDefault="0061622E" w:rsidP="0061622E">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2.566e-05</w:t>
            </w:r>
          </w:p>
        </w:tc>
        <w:tc>
          <w:tcPr>
            <w:tcW w:w="953" w:type="dxa"/>
          </w:tcPr>
          <w:p w14:paraId="0BF4950C" w14:textId="77777777" w:rsidR="0061622E" w:rsidRPr="0061622E" w:rsidRDefault="0061622E" w:rsidP="0061622E">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1.213e-05</w:t>
            </w:r>
          </w:p>
        </w:tc>
        <w:tc>
          <w:tcPr>
            <w:tcW w:w="953" w:type="dxa"/>
          </w:tcPr>
          <w:p w14:paraId="4106AC13" w14:textId="77777777" w:rsidR="0061622E" w:rsidRPr="0061622E" w:rsidRDefault="0061622E" w:rsidP="0061622E">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1.575e-06</w:t>
            </w:r>
          </w:p>
        </w:tc>
        <w:tc>
          <w:tcPr>
            <w:tcW w:w="999" w:type="dxa"/>
          </w:tcPr>
          <w:p w14:paraId="38043004" w14:textId="77777777" w:rsidR="0061622E" w:rsidRPr="0061622E" w:rsidRDefault="0061622E" w:rsidP="0061622E">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0.04337</w:t>
            </w:r>
          </w:p>
        </w:tc>
      </w:tr>
      <w:tr w:rsidR="0061622E" w14:paraId="7656BB7C" w14:textId="77777777" w:rsidTr="0061622E">
        <w:tc>
          <w:tcPr>
            <w:cnfStyle w:val="001000000000" w:firstRow="0" w:lastRow="0" w:firstColumn="1" w:lastColumn="0" w:oddVBand="0" w:evenVBand="0" w:oddHBand="0" w:evenHBand="0" w:firstRowFirstColumn="0" w:firstRowLastColumn="0" w:lastRowFirstColumn="0" w:lastRowLastColumn="0"/>
            <w:tcW w:w="957" w:type="dxa"/>
          </w:tcPr>
          <w:p w14:paraId="500E8E32" w14:textId="77777777" w:rsidR="0061622E" w:rsidRDefault="0061622E" w:rsidP="0061622E">
            <w:pPr>
              <w:ind w:firstLine="0"/>
              <w:jc w:val="center"/>
              <w:rPr>
                <w:rFonts w:cs="Times New Roman"/>
                <w:lang w:val="en-US"/>
              </w:rPr>
            </w:pPr>
            <w:r>
              <w:rPr>
                <w:rFonts w:cs="Times New Roman"/>
                <w:lang w:val="en-US"/>
              </w:rPr>
              <w:t>Replay</w:t>
            </w:r>
          </w:p>
        </w:tc>
        <w:tc>
          <w:tcPr>
            <w:tcW w:w="953" w:type="dxa"/>
          </w:tcPr>
          <w:p w14:paraId="5971E8C2" w14:textId="77777777" w:rsidR="0061622E" w:rsidRPr="0061622E" w:rsidRDefault="0061622E" w:rsidP="0061622E">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sidRPr="0061622E">
              <w:rPr>
                <w:rFonts w:cs="Times New Roman"/>
                <w:sz w:val="18"/>
                <w:lang w:val="en-US"/>
              </w:rPr>
              <w:t>4.553e-08</w:t>
            </w:r>
          </w:p>
        </w:tc>
        <w:tc>
          <w:tcPr>
            <w:tcW w:w="952" w:type="dxa"/>
          </w:tcPr>
          <w:p w14:paraId="01FB3718" w14:textId="77777777" w:rsidR="0061622E" w:rsidRPr="0061622E" w:rsidRDefault="0061622E" w:rsidP="0061622E">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sidRPr="0061622E">
              <w:rPr>
                <w:rFonts w:cs="Times New Roman"/>
                <w:sz w:val="18"/>
                <w:lang w:val="en-US"/>
              </w:rPr>
              <w:t>3.408e-07</w:t>
            </w:r>
          </w:p>
        </w:tc>
        <w:tc>
          <w:tcPr>
            <w:tcW w:w="952" w:type="dxa"/>
          </w:tcPr>
          <w:p w14:paraId="1D7D3451" w14:textId="77777777" w:rsidR="0061622E" w:rsidRPr="0061622E" w:rsidRDefault="0061622E" w:rsidP="0061622E">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sidRPr="0061622E">
              <w:rPr>
                <w:rFonts w:cs="Times New Roman"/>
                <w:sz w:val="18"/>
                <w:lang w:val="en-US"/>
              </w:rPr>
              <w:t>1.575e-06</w:t>
            </w:r>
          </w:p>
        </w:tc>
        <w:tc>
          <w:tcPr>
            <w:tcW w:w="953" w:type="dxa"/>
          </w:tcPr>
          <w:p w14:paraId="674CBB6D" w14:textId="77777777" w:rsidR="0061622E" w:rsidRPr="0061622E" w:rsidRDefault="0061622E" w:rsidP="0061622E">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Null</w:t>
            </w:r>
          </w:p>
        </w:tc>
        <w:tc>
          <w:tcPr>
            <w:tcW w:w="953" w:type="dxa"/>
          </w:tcPr>
          <w:p w14:paraId="05BF37B1" w14:textId="77777777" w:rsidR="0061622E" w:rsidRPr="0061622E" w:rsidRDefault="0061622E" w:rsidP="0061622E">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sidRPr="0061622E">
              <w:rPr>
                <w:rFonts w:cs="Times New Roman"/>
                <w:sz w:val="18"/>
                <w:lang w:val="en-US"/>
              </w:rPr>
              <w:t>5.272e-06</w:t>
            </w:r>
          </w:p>
        </w:tc>
        <w:tc>
          <w:tcPr>
            <w:tcW w:w="953" w:type="dxa"/>
          </w:tcPr>
          <w:p w14:paraId="13C834C8" w14:textId="77777777" w:rsidR="0061622E" w:rsidRPr="0061622E" w:rsidRDefault="002279D1" w:rsidP="002279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1</w:t>
            </w:r>
            <w:r w:rsidR="0061622E" w:rsidRPr="0061622E">
              <w:rPr>
                <w:rFonts w:cs="Times New Roman"/>
                <w:sz w:val="18"/>
                <w:lang w:val="en-US"/>
              </w:rPr>
              <w:t>.</w:t>
            </w:r>
            <w:r>
              <w:rPr>
                <w:rFonts w:cs="Times New Roman"/>
                <w:sz w:val="18"/>
                <w:lang w:val="en-US"/>
              </w:rPr>
              <w:t>33</w:t>
            </w:r>
            <w:r w:rsidR="0061622E" w:rsidRPr="0061622E">
              <w:rPr>
                <w:rFonts w:cs="Times New Roman"/>
                <w:sz w:val="18"/>
                <w:lang w:val="en-US"/>
              </w:rPr>
              <w:t>e-05</w:t>
            </w:r>
          </w:p>
        </w:tc>
        <w:tc>
          <w:tcPr>
            <w:tcW w:w="953" w:type="dxa"/>
          </w:tcPr>
          <w:p w14:paraId="029D87F8" w14:textId="77777777" w:rsidR="0061622E" w:rsidRPr="0061622E" w:rsidRDefault="0061622E" w:rsidP="0061622E">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sidRPr="0061622E">
              <w:rPr>
                <w:rFonts w:cs="Times New Roman"/>
                <w:sz w:val="18"/>
                <w:lang w:val="en-US"/>
              </w:rPr>
              <w:t>4.34e-05</w:t>
            </w:r>
          </w:p>
        </w:tc>
        <w:tc>
          <w:tcPr>
            <w:tcW w:w="999" w:type="dxa"/>
          </w:tcPr>
          <w:p w14:paraId="7075E81E" w14:textId="77777777" w:rsidR="0061622E" w:rsidRPr="0061622E" w:rsidRDefault="0061622E" w:rsidP="0061622E">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sidRPr="0061622E">
              <w:rPr>
                <w:rFonts w:cs="Times New Roman"/>
                <w:sz w:val="18"/>
                <w:lang w:val="en-US"/>
              </w:rPr>
              <w:t>0.7363</w:t>
            </w:r>
          </w:p>
        </w:tc>
      </w:tr>
    </w:tbl>
    <w:p w14:paraId="78638D3D" w14:textId="77777777" w:rsidR="0061622E" w:rsidRDefault="0061622E" w:rsidP="00DE4D84">
      <w:pPr>
        <w:ind w:firstLine="0"/>
        <w:rPr>
          <w:rFonts w:cs="Times New Roman"/>
          <w:lang w:val="en-US"/>
        </w:rPr>
      </w:pPr>
    </w:p>
    <w:p w14:paraId="1E2E4D7B" w14:textId="77777777" w:rsidR="006D31A2" w:rsidRPr="008B061A" w:rsidRDefault="006D31A2" w:rsidP="006D31A2">
      <w:pPr>
        <w:pStyle w:val="Caption"/>
        <w:keepNext/>
        <w:ind w:firstLine="0"/>
        <w:jc w:val="center"/>
        <w:rPr>
          <w:lang w:val="en-US"/>
        </w:rPr>
      </w:pPr>
      <w:bookmarkStart w:id="515" w:name="_Ref358900707"/>
      <w:r w:rsidRPr="008B061A">
        <w:rPr>
          <w:lang w:val="en-US"/>
        </w:rPr>
        <w:t xml:space="preserve">Table </w:t>
      </w:r>
      <w:r>
        <w:fldChar w:fldCharType="begin"/>
      </w:r>
      <w:r w:rsidRPr="008B061A">
        <w:rPr>
          <w:lang w:val="en-US"/>
        </w:rPr>
        <w:instrText xml:space="preserve"> SEQ Table \* ARABIC </w:instrText>
      </w:r>
      <w:r>
        <w:fldChar w:fldCharType="separate"/>
      </w:r>
      <w:r w:rsidR="00B919CC">
        <w:rPr>
          <w:noProof/>
          <w:lang w:val="en-US"/>
        </w:rPr>
        <w:t>6</w:t>
      </w:r>
      <w:r>
        <w:fldChar w:fldCharType="end"/>
      </w:r>
      <w:bookmarkEnd w:id="515"/>
      <w:r w:rsidRPr="008B061A">
        <w:rPr>
          <w:lang w:val="en-US"/>
        </w:rPr>
        <w:t>: Normality Test Results</w:t>
      </w:r>
      <w:r>
        <w:rPr>
          <w:lang w:val="en-US"/>
        </w:rPr>
        <w:t xml:space="preserve"> without Outliers</w:t>
      </w:r>
    </w:p>
    <w:tbl>
      <w:tblPr>
        <w:tblStyle w:val="MediumGrid3-Accent1"/>
        <w:tblW w:w="0" w:type="auto"/>
        <w:tblLook w:val="04A0" w:firstRow="1" w:lastRow="0" w:firstColumn="1" w:lastColumn="0" w:noHBand="0" w:noVBand="1"/>
      </w:tblPr>
      <w:tblGrid>
        <w:gridCol w:w="957"/>
        <w:gridCol w:w="953"/>
        <w:gridCol w:w="952"/>
        <w:gridCol w:w="952"/>
        <w:gridCol w:w="953"/>
        <w:gridCol w:w="953"/>
        <w:gridCol w:w="953"/>
        <w:gridCol w:w="953"/>
        <w:gridCol w:w="1072"/>
      </w:tblGrid>
      <w:tr w:rsidR="006D31A2" w14:paraId="6DF44E13" w14:textId="77777777" w:rsidTr="00DE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15F25F2" w14:textId="77777777" w:rsidR="006D31A2" w:rsidRDefault="006D31A2" w:rsidP="00DE4D84">
            <w:pPr>
              <w:ind w:firstLine="0"/>
              <w:jc w:val="center"/>
              <w:rPr>
                <w:rFonts w:cs="Times New Roman"/>
                <w:lang w:val="en-US"/>
              </w:rPr>
            </w:pPr>
          </w:p>
        </w:tc>
        <w:tc>
          <w:tcPr>
            <w:tcW w:w="953" w:type="dxa"/>
          </w:tcPr>
          <w:p w14:paraId="6A3FB2F1" w14:textId="77777777" w:rsidR="006D31A2" w:rsidRDefault="006D31A2" w:rsidP="00DE4D84">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Q3</w:t>
            </w:r>
          </w:p>
        </w:tc>
        <w:tc>
          <w:tcPr>
            <w:tcW w:w="952" w:type="dxa"/>
          </w:tcPr>
          <w:p w14:paraId="28C0B579" w14:textId="77777777" w:rsidR="006D31A2" w:rsidRDefault="006D31A2" w:rsidP="00DE4D84">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Q4</w:t>
            </w:r>
          </w:p>
        </w:tc>
        <w:tc>
          <w:tcPr>
            <w:tcW w:w="952" w:type="dxa"/>
          </w:tcPr>
          <w:p w14:paraId="03FEA858" w14:textId="77777777" w:rsidR="006D31A2" w:rsidRDefault="006D31A2" w:rsidP="00DE4D84">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Q5</w:t>
            </w:r>
          </w:p>
        </w:tc>
        <w:tc>
          <w:tcPr>
            <w:tcW w:w="953" w:type="dxa"/>
          </w:tcPr>
          <w:p w14:paraId="5B8CF316" w14:textId="77777777" w:rsidR="006D31A2" w:rsidRDefault="006D31A2" w:rsidP="00DE4D84">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Q6</w:t>
            </w:r>
          </w:p>
        </w:tc>
        <w:tc>
          <w:tcPr>
            <w:tcW w:w="953" w:type="dxa"/>
          </w:tcPr>
          <w:p w14:paraId="495678E5" w14:textId="77777777" w:rsidR="006D31A2" w:rsidRDefault="006D31A2" w:rsidP="00DE4D84">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Q7</w:t>
            </w:r>
          </w:p>
        </w:tc>
        <w:tc>
          <w:tcPr>
            <w:tcW w:w="953" w:type="dxa"/>
          </w:tcPr>
          <w:p w14:paraId="1568C43B" w14:textId="77777777" w:rsidR="006D31A2" w:rsidRDefault="006D31A2" w:rsidP="00DE4D84">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Q8</w:t>
            </w:r>
          </w:p>
        </w:tc>
        <w:tc>
          <w:tcPr>
            <w:tcW w:w="953" w:type="dxa"/>
          </w:tcPr>
          <w:p w14:paraId="6F3CD982" w14:textId="77777777" w:rsidR="006D31A2" w:rsidRDefault="006D31A2" w:rsidP="00DE4D84">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Q9</w:t>
            </w:r>
          </w:p>
        </w:tc>
        <w:tc>
          <w:tcPr>
            <w:tcW w:w="999" w:type="dxa"/>
          </w:tcPr>
          <w:p w14:paraId="0C713469" w14:textId="77777777" w:rsidR="006D31A2" w:rsidRDefault="006D31A2" w:rsidP="00DE4D84">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Duration</w:t>
            </w:r>
          </w:p>
        </w:tc>
      </w:tr>
      <w:tr w:rsidR="006D31A2" w14:paraId="38569D61" w14:textId="77777777" w:rsidTr="00DE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50641601" w14:textId="77777777" w:rsidR="006D31A2" w:rsidRDefault="006D31A2" w:rsidP="00DE4D84">
            <w:pPr>
              <w:ind w:firstLine="0"/>
              <w:jc w:val="center"/>
              <w:rPr>
                <w:rFonts w:cs="Times New Roman"/>
                <w:lang w:val="en-US"/>
              </w:rPr>
            </w:pPr>
            <w:r>
              <w:rPr>
                <w:rFonts w:cs="Times New Roman"/>
                <w:lang w:val="en-US"/>
              </w:rPr>
              <w:t>Prov</w:t>
            </w:r>
          </w:p>
        </w:tc>
        <w:tc>
          <w:tcPr>
            <w:tcW w:w="953" w:type="dxa"/>
          </w:tcPr>
          <w:p w14:paraId="2AACFBCE" w14:textId="77777777" w:rsidR="006D31A2" w:rsidRPr="0061622E" w:rsidRDefault="006D31A2" w:rsidP="00DE4D84">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4.34e-05</w:t>
            </w:r>
          </w:p>
        </w:tc>
        <w:tc>
          <w:tcPr>
            <w:tcW w:w="952" w:type="dxa"/>
          </w:tcPr>
          <w:p w14:paraId="4944E6B3" w14:textId="77777777" w:rsidR="006D31A2" w:rsidRPr="0061622E" w:rsidRDefault="006D31A2" w:rsidP="00DE4D84">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Null</w:t>
            </w:r>
          </w:p>
        </w:tc>
        <w:tc>
          <w:tcPr>
            <w:tcW w:w="952" w:type="dxa"/>
          </w:tcPr>
          <w:p w14:paraId="73534B33" w14:textId="77777777" w:rsidR="006D31A2" w:rsidRPr="0061622E" w:rsidRDefault="006D31A2" w:rsidP="00DE4D84">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Null</w:t>
            </w:r>
          </w:p>
        </w:tc>
        <w:tc>
          <w:tcPr>
            <w:tcW w:w="953" w:type="dxa"/>
          </w:tcPr>
          <w:p w14:paraId="5D78CC20" w14:textId="77777777" w:rsidR="006D31A2" w:rsidRPr="0061622E" w:rsidRDefault="006D31A2" w:rsidP="00DE4D84">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Null</w:t>
            </w:r>
          </w:p>
        </w:tc>
        <w:tc>
          <w:tcPr>
            <w:tcW w:w="953" w:type="dxa"/>
          </w:tcPr>
          <w:p w14:paraId="7E3BD757" w14:textId="77777777" w:rsidR="006D31A2" w:rsidRPr="0061622E" w:rsidRDefault="006D31A2" w:rsidP="00DE4D84">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2.566e-05</w:t>
            </w:r>
          </w:p>
        </w:tc>
        <w:tc>
          <w:tcPr>
            <w:tcW w:w="953" w:type="dxa"/>
          </w:tcPr>
          <w:p w14:paraId="58C11E23" w14:textId="77777777" w:rsidR="006D31A2" w:rsidRPr="0061622E" w:rsidRDefault="006D31A2" w:rsidP="006D31A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3</w:t>
            </w:r>
            <w:r w:rsidRPr="0061622E">
              <w:rPr>
                <w:rFonts w:cs="Times New Roman"/>
                <w:sz w:val="18"/>
                <w:lang w:val="en-US"/>
              </w:rPr>
              <w:t>.</w:t>
            </w:r>
            <w:r>
              <w:rPr>
                <w:rFonts w:cs="Times New Roman"/>
                <w:sz w:val="18"/>
                <w:lang w:val="en-US"/>
              </w:rPr>
              <w:t>481</w:t>
            </w:r>
            <w:r w:rsidRPr="0061622E">
              <w:rPr>
                <w:rFonts w:cs="Times New Roman"/>
                <w:sz w:val="18"/>
                <w:lang w:val="en-US"/>
              </w:rPr>
              <w:t>e-0</w:t>
            </w:r>
            <w:r>
              <w:rPr>
                <w:rFonts w:cs="Times New Roman"/>
                <w:sz w:val="18"/>
                <w:lang w:val="en-US"/>
              </w:rPr>
              <w:t>6</w:t>
            </w:r>
          </w:p>
        </w:tc>
        <w:tc>
          <w:tcPr>
            <w:tcW w:w="953" w:type="dxa"/>
          </w:tcPr>
          <w:p w14:paraId="03AE1689" w14:textId="77777777" w:rsidR="006D31A2" w:rsidRPr="0061622E" w:rsidRDefault="006D31A2" w:rsidP="00DE4D84">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Null</w:t>
            </w:r>
          </w:p>
        </w:tc>
        <w:tc>
          <w:tcPr>
            <w:tcW w:w="999" w:type="dxa"/>
          </w:tcPr>
          <w:p w14:paraId="48A335E0" w14:textId="77777777" w:rsidR="006D31A2" w:rsidRPr="0061622E" w:rsidRDefault="006D31A2" w:rsidP="00DE4D84">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sidRPr="0061622E">
              <w:rPr>
                <w:rFonts w:cs="Times New Roman"/>
                <w:sz w:val="18"/>
                <w:lang w:val="en-US"/>
              </w:rPr>
              <w:t>0.04337</w:t>
            </w:r>
          </w:p>
        </w:tc>
      </w:tr>
      <w:tr w:rsidR="006D31A2" w14:paraId="48A8F82D" w14:textId="77777777" w:rsidTr="00DE4D84">
        <w:tc>
          <w:tcPr>
            <w:cnfStyle w:val="001000000000" w:firstRow="0" w:lastRow="0" w:firstColumn="1" w:lastColumn="0" w:oddVBand="0" w:evenVBand="0" w:oddHBand="0" w:evenHBand="0" w:firstRowFirstColumn="0" w:firstRowLastColumn="0" w:lastRowFirstColumn="0" w:lastRowLastColumn="0"/>
            <w:tcW w:w="957" w:type="dxa"/>
          </w:tcPr>
          <w:p w14:paraId="6DE06542" w14:textId="77777777" w:rsidR="006D31A2" w:rsidRDefault="006D31A2" w:rsidP="00DE4D84">
            <w:pPr>
              <w:ind w:firstLine="0"/>
              <w:jc w:val="center"/>
              <w:rPr>
                <w:rFonts w:cs="Times New Roman"/>
                <w:lang w:val="en-US"/>
              </w:rPr>
            </w:pPr>
            <w:r>
              <w:rPr>
                <w:rFonts w:cs="Times New Roman"/>
                <w:lang w:val="en-US"/>
              </w:rPr>
              <w:t>Replay</w:t>
            </w:r>
          </w:p>
        </w:tc>
        <w:tc>
          <w:tcPr>
            <w:tcW w:w="953" w:type="dxa"/>
          </w:tcPr>
          <w:p w14:paraId="549978B5" w14:textId="77777777" w:rsidR="006D31A2" w:rsidRPr="0061622E" w:rsidRDefault="006D31A2" w:rsidP="00DE4D84">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Null</w:t>
            </w:r>
          </w:p>
        </w:tc>
        <w:tc>
          <w:tcPr>
            <w:tcW w:w="952" w:type="dxa"/>
          </w:tcPr>
          <w:p w14:paraId="1EB8889B" w14:textId="77777777" w:rsidR="006D31A2" w:rsidRPr="0061622E" w:rsidRDefault="006D31A2" w:rsidP="00DE4D84">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Null</w:t>
            </w:r>
          </w:p>
        </w:tc>
        <w:tc>
          <w:tcPr>
            <w:tcW w:w="952" w:type="dxa"/>
          </w:tcPr>
          <w:p w14:paraId="285D5569" w14:textId="77777777" w:rsidR="006D31A2" w:rsidRPr="0061622E" w:rsidRDefault="006D31A2" w:rsidP="00DE4D84">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Null</w:t>
            </w:r>
          </w:p>
        </w:tc>
        <w:tc>
          <w:tcPr>
            <w:tcW w:w="953" w:type="dxa"/>
          </w:tcPr>
          <w:p w14:paraId="1FA27257" w14:textId="77777777" w:rsidR="006D31A2" w:rsidRPr="0061622E" w:rsidRDefault="006D31A2" w:rsidP="00DE4D84">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Null</w:t>
            </w:r>
          </w:p>
        </w:tc>
        <w:tc>
          <w:tcPr>
            <w:tcW w:w="953" w:type="dxa"/>
          </w:tcPr>
          <w:p w14:paraId="36093B3D" w14:textId="77777777" w:rsidR="006D31A2" w:rsidRPr="0061622E" w:rsidRDefault="006D31A2" w:rsidP="00DE4D84">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sidRPr="0061622E">
              <w:rPr>
                <w:rFonts w:cs="Times New Roman"/>
                <w:sz w:val="18"/>
                <w:lang w:val="en-US"/>
              </w:rPr>
              <w:t>5.272e-06</w:t>
            </w:r>
          </w:p>
        </w:tc>
        <w:tc>
          <w:tcPr>
            <w:tcW w:w="953" w:type="dxa"/>
          </w:tcPr>
          <w:p w14:paraId="1B325F84" w14:textId="77777777" w:rsidR="006D31A2" w:rsidRPr="0061622E" w:rsidRDefault="006D31A2" w:rsidP="00DE4D84">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1</w:t>
            </w:r>
            <w:r w:rsidRPr="0061622E">
              <w:rPr>
                <w:rFonts w:cs="Times New Roman"/>
                <w:sz w:val="18"/>
                <w:lang w:val="en-US"/>
              </w:rPr>
              <w:t>.</w:t>
            </w:r>
            <w:r>
              <w:rPr>
                <w:rFonts w:cs="Times New Roman"/>
                <w:sz w:val="18"/>
                <w:lang w:val="en-US"/>
              </w:rPr>
              <w:t>33</w:t>
            </w:r>
            <w:r w:rsidRPr="0061622E">
              <w:rPr>
                <w:rFonts w:cs="Times New Roman"/>
                <w:sz w:val="18"/>
                <w:lang w:val="en-US"/>
              </w:rPr>
              <w:t>e-05</w:t>
            </w:r>
          </w:p>
        </w:tc>
        <w:tc>
          <w:tcPr>
            <w:tcW w:w="953" w:type="dxa"/>
          </w:tcPr>
          <w:p w14:paraId="768701F3" w14:textId="77777777" w:rsidR="006D31A2" w:rsidRPr="0061622E" w:rsidRDefault="006D31A2" w:rsidP="00DE4D84">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sidRPr="0061622E">
              <w:rPr>
                <w:rFonts w:cs="Times New Roman"/>
                <w:sz w:val="18"/>
                <w:lang w:val="en-US"/>
              </w:rPr>
              <w:t>4.34e-05</w:t>
            </w:r>
          </w:p>
        </w:tc>
        <w:tc>
          <w:tcPr>
            <w:tcW w:w="999" w:type="dxa"/>
          </w:tcPr>
          <w:p w14:paraId="3462AD8E" w14:textId="77777777" w:rsidR="006D31A2" w:rsidRPr="0061622E" w:rsidRDefault="006D31A2" w:rsidP="00DE4D84">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sidRPr="0061622E">
              <w:rPr>
                <w:rFonts w:cs="Times New Roman"/>
                <w:sz w:val="18"/>
                <w:lang w:val="en-US"/>
              </w:rPr>
              <w:t>0.7363</w:t>
            </w:r>
          </w:p>
        </w:tc>
      </w:tr>
    </w:tbl>
    <w:p w14:paraId="1545BD27" w14:textId="77777777" w:rsidR="006D31A2" w:rsidRDefault="006D31A2" w:rsidP="00DE4D84">
      <w:pPr>
        <w:ind w:firstLine="0"/>
        <w:rPr>
          <w:rFonts w:cs="Times New Roman"/>
          <w:lang w:val="en-US"/>
        </w:rPr>
      </w:pPr>
    </w:p>
    <w:p w14:paraId="2F763CBD" w14:textId="197E9EAB" w:rsidR="00312C87" w:rsidRDefault="0015275D" w:rsidP="00AE5C25">
      <w:pPr>
        <w:rPr>
          <w:rFonts w:cs="Times New Roman"/>
          <w:lang w:val="en-US"/>
        </w:rPr>
      </w:pPr>
      <w:r>
        <w:rPr>
          <w:rFonts w:cs="Times New Roman"/>
          <w:lang w:val="en-US"/>
        </w:rPr>
        <w:t>Therefore, non-parametric tests were used for statistical analysis</w:t>
      </w:r>
      <w:del w:id="516" w:author="Leonardo Murta" w:date="2013-06-25T12:08:00Z">
        <w:r w:rsidDel="0098403F">
          <w:rPr>
            <w:rFonts w:cs="Times New Roman"/>
            <w:lang w:val="en-US"/>
          </w:rPr>
          <w:delText xml:space="preserve"> of data</w:delText>
        </w:r>
      </w:del>
      <w:r>
        <w:rPr>
          <w:rFonts w:cs="Times New Roman"/>
          <w:lang w:val="en-US"/>
        </w:rPr>
        <w:t xml:space="preserve">. The test used </w:t>
      </w:r>
      <w:r w:rsidR="0068051B">
        <w:rPr>
          <w:rFonts w:cs="Times New Roman"/>
          <w:lang w:val="en-US"/>
        </w:rPr>
        <w:t>to compare the means</w:t>
      </w:r>
      <w:r>
        <w:rPr>
          <w:rFonts w:cs="Times New Roman"/>
          <w:lang w:val="en-US"/>
        </w:rPr>
        <w:t xml:space="preserve"> was Mann-Whitney, which is also known as Wilcoxon rank-sum</w:t>
      </w:r>
      <w:r>
        <w:rPr>
          <w:rStyle w:val="FootnoteReference"/>
          <w:rFonts w:cs="Times New Roman"/>
          <w:lang w:val="en-US"/>
        </w:rPr>
        <w:footnoteReference w:id="5"/>
      </w:r>
      <w:r>
        <w:rPr>
          <w:rFonts w:cs="Times New Roman"/>
          <w:lang w:val="en-US"/>
        </w:rPr>
        <w:t xml:space="preserve"> test.</w:t>
      </w:r>
      <w:r w:rsidR="0068051B">
        <w:rPr>
          <w:rFonts w:cs="Times New Roman"/>
          <w:lang w:val="en-US"/>
        </w:rPr>
        <w:t xml:space="preserve"> There are other non-parametric tests</w:t>
      </w:r>
      <w:ins w:id="517" w:author="Leonardo Murta" w:date="2013-06-25T12:08:00Z">
        <w:r w:rsidR="0098403F">
          <w:rPr>
            <w:rFonts w:cs="Times New Roman"/>
            <w:lang w:val="en-US"/>
          </w:rPr>
          <w:t xml:space="preserve">, such as </w:t>
        </w:r>
      </w:ins>
      <w:del w:id="518" w:author="Leonardo Murta" w:date="2013-06-25T12:08:00Z">
        <w:r w:rsidR="0068051B" w:rsidDel="0098403F">
          <w:rPr>
            <w:rFonts w:cs="Times New Roman"/>
            <w:lang w:val="en-US"/>
          </w:rPr>
          <w:delText xml:space="preserve"> (</w:delText>
        </w:r>
      </w:del>
      <w:r w:rsidR="0068051B">
        <w:rPr>
          <w:rFonts w:cs="Times New Roman"/>
          <w:lang w:val="en-US"/>
        </w:rPr>
        <w:t>Chi-2</w:t>
      </w:r>
      <w:ins w:id="519" w:author="Leonardo Murta" w:date="2013-06-25T12:08:00Z">
        <w:r w:rsidR="0098403F">
          <w:rPr>
            <w:rFonts w:cs="Times New Roman"/>
            <w:lang w:val="en-US"/>
          </w:rPr>
          <w:t xml:space="preserve"> and</w:t>
        </w:r>
      </w:ins>
      <w:del w:id="520" w:author="Leonardo Murta" w:date="2013-06-25T12:08:00Z">
        <w:r w:rsidR="0068051B" w:rsidDel="0098403F">
          <w:rPr>
            <w:rFonts w:cs="Times New Roman"/>
            <w:lang w:val="en-US"/>
          </w:rPr>
          <w:delText>,</w:delText>
        </w:r>
      </w:del>
      <w:r w:rsidR="0068051B">
        <w:rPr>
          <w:rFonts w:cs="Times New Roman"/>
          <w:lang w:val="en-US"/>
        </w:rPr>
        <w:t xml:space="preserve"> Kruskal-Wallis</w:t>
      </w:r>
      <w:del w:id="521" w:author="Leonardo Murta" w:date="2013-06-25T12:08:00Z">
        <w:r w:rsidR="0068051B" w:rsidDel="0098403F">
          <w:rPr>
            <w:rFonts w:cs="Times New Roman"/>
            <w:lang w:val="en-US"/>
          </w:rPr>
          <w:delText>)</w:delText>
        </w:r>
      </w:del>
      <w:r w:rsidR="0068051B">
        <w:rPr>
          <w:rFonts w:cs="Times New Roman"/>
          <w:lang w:val="en-US"/>
        </w:rPr>
        <w:t xml:space="preserve">, however Mann-Whitney was chosen because it compares two </w:t>
      </w:r>
      <w:r w:rsidR="006F3303">
        <w:rPr>
          <w:rFonts w:cs="Times New Roman"/>
          <w:lang w:val="en-US"/>
        </w:rPr>
        <w:t>means from two different samples</w:t>
      </w:r>
      <w:r w:rsidR="0068051B">
        <w:rPr>
          <w:rFonts w:cs="Times New Roman"/>
          <w:lang w:val="en-US"/>
        </w:rPr>
        <w:t xml:space="preserve"> against the same alternative hypothesis</w:t>
      </w:r>
      <w:ins w:id="522" w:author="Leonardo Murta" w:date="2013-06-25T12:09:00Z">
        <w:r w:rsidR="0098403F">
          <w:rPr>
            <w:rFonts w:cs="Times New Roman"/>
            <w:lang w:val="en-US"/>
          </w:rPr>
          <w:t>, which fits to our experiment design</w:t>
        </w:r>
      </w:ins>
      <w:r w:rsidR="0068051B">
        <w:rPr>
          <w:rFonts w:cs="Times New Roman"/>
          <w:lang w:val="en-US"/>
        </w:rPr>
        <w:t>.</w:t>
      </w:r>
      <w:r w:rsidR="004A135B">
        <w:rPr>
          <w:rFonts w:cs="Times New Roman"/>
          <w:lang w:val="en-US"/>
        </w:rPr>
        <w:t xml:space="preserve"> The next section presents the results obtained from </w:t>
      </w:r>
      <w:r w:rsidR="006D31A2">
        <w:rPr>
          <w:rFonts w:cs="Times New Roman"/>
          <w:lang w:val="en-US"/>
        </w:rPr>
        <w:t xml:space="preserve">Mann-Whitney </w:t>
      </w:r>
      <w:r w:rsidR="004A135B">
        <w:rPr>
          <w:rFonts w:cs="Times New Roman"/>
          <w:lang w:val="en-US"/>
        </w:rPr>
        <w:t xml:space="preserve">test to verify if </w:t>
      </w:r>
      <w:del w:id="523" w:author="Leonardo Murta" w:date="2013-06-25T12:10:00Z">
        <w:r w:rsidR="004A135B" w:rsidDel="0098403F">
          <w:rPr>
            <w:rFonts w:cs="Times New Roman"/>
            <w:lang w:val="en-US"/>
          </w:rPr>
          <w:delText xml:space="preserve">both </w:delText>
        </w:r>
      </w:del>
      <w:ins w:id="524" w:author="Leonardo Murta" w:date="2013-06-25T12:10:00Z">
        <w:r w:rsidR="0098403F">
          <w:rPr>
            <w:rFonts w:cs="Times New Roman"/>
            <w:lang w:val="en-US"/>
          </w:rPr>
          <w:t xml:space="preserve">the </w:t>
        </w:r>
      </w:ins>
      <w:del w:id="525" w:author="Leonardo Murta" w:date="2013-06-25T12:09:00Z">
        <w:r w:rsidR="004A135B" w:rsidDel="0098403F">
          <w:rPr>
            <w:rFonts w:cs="Times New Roman"/>
            <w:lang w:val="en-US"/>
          </w:rPr>
          <w:delText>methods (using provenance and watching</w:delText>
        </w:r>
        <w:r w:rsidR="00D75CD2" w:rsidDel="0098403F">
          <w:rPr>
            <w:rFonts w:cs="Times New Roman"/>
            <w:lang w:val="en-US"/>
          </w:rPr>
          <w:delText xml:space="preserve"> a</w:delText>
        </w:r>
        <w:r w:rsidR="004A135B" w:rsidDel="0098403F">
          <w:rPr>
            <w:rFonts w:cs="Times New Roman"/>
            <w:lang w:val="en-US"/>
          </w:rPr>
          <w:delText xml:space="preserve"> replay)</w:delText>
        </w:r>
      </w:del>
      <w:ins w:id="526" w:author="Leonardo Murta" w:date="2013-06-25T12:09:00Z">
        <w:r w:rsidR="0098403F">
          <w:rPr>
            <w:rFonts w:cs="Times New Roman"/>
            <w:lang w:val="en-US"/>
          </w:rPr>
          <w:t>group</w:t>
        </w:r>
      </w:ins>
      <w:r w:rsidR="004A135B">
        <w:rPr>
          <w:rFonts w:cs="Times New Roman"/>
          <w:lang w:val="en-US"/>
        </w:rPr>
        <w:t xml:space="preserve"> results</w:t>
      </w:r>
      <w:ins w:id="527" w:author="Leonardo Murta" w:date="2013-06-25T12:10:00Z">
        <w:r w:rsidR="00601016">
          <w:rPr>
            <w:rFonts w:cs="Times New Roman"/>
            <w:lang w:val="en-US"/>
          </w:rPr>
          <w:t>, with and without provenance,</w:t>
        </w:r>
      </w:ins>
      <w:r w:rsidR="004A135B">
        <w:rPr>
          <w:rFonts w:cs="Times New Roman"/>
          <w:lang w:val="en-US"/>
        </w:rPr>
        <w:t xml:space="preserve"> are equals.</w:t>
      </w:r>
    </w:p>
    <w:p w14:paraId="6604E1A5" w14:textId="77777777" w:rsidR="0033551E" w:rsidRDefault="0033551E" w:rsidP="0033551E">
      <w:pPr>
        <w:pStyle w:val="Heading3"/>
        <w:rPr>
          <w:lang w:val="en-US"/>
        </w:rPr>
      </w:pPr>
      <w:r>
        <w:rPr>
          <w:lang w:val="en-US"/>
        </w:rPr>
        <w:t>Comparison</w:t>
      </w:r>
      <w:r w:rsidR="00024892">
        <w:rPr>
          <w:lang w:val="en-US"/>
        </w:rPr>
        <w:t xml:space="preserve"> of Means</w:t>
      </w:r>
    </w:p>
    <w:p w14:paraId="64515F9D" w14:textId="18E4EBDB" w:rsidR="0068051B" w:rsidRDefault="00601016" w:rsidP="0068051B">
      <w:pPr>
        <w:rPr>
          <w:lang w:val="en-US"/>
        </w:rPr>
      </w:pPr>
      <w:ins w:id="528" w:author="Leonardo Murta" w:date="2013-06-25T12:10:00Z">
        <w:r>
          <w:rPr>
            <w:lang w:val="en-US"/>
          </w:rPr>
          <w:t xml:space="preserve">We </w:t>
        </w:r>
      </w:ins>
      <w:ins w:id="529" w:author="Leonardo Murta" w:date="2013-06-25T12:11:00Z">
        <w:r>
          <w:rPr>
            <w:lang w:val="en-US"/>
          </w:rPr>
          <w:t>adopted</w:t>
        </w:r>
      </w:ins>
      <w:ins w:id="530" w:author="Leonardo Murta" w:date="2013-06-25T12:10:00Z">
        <w:r>
          <w:rPr>
            <w:lang w:val="en-US"/>
          </w:rPr>
          <w:t xml:space="preserve"> the following </w:t>
        </w:r>
      </w:ins>
      <w:del w:id="531" w:author="Leonardo Murta" w:date="2013-06-25T12:10:00Z">
        <w:r w:rsidR="00B6221A" w:rsidDel="00601016">
          <w:rPr>
            <w:lang w:val="en-US"/>
          </w:rPr>
          <w:delText xml:space="preserve">The </w:delText>
        </w:r>
      </w:del>
      <w:r w:rsidR="00B6221A">
        <w:rPr>
          <w:lang w:val="en-US"/>
        </w:rPr>
        <w:t>hypothesis</w:t>
      </w:r>
      <w:ins w:id="532" w:author="Leonardo Murta" w:date="2013-06-25T12:11:00Z">
        <w:r>
          <w:rPr>
            <w:lang w:val="en-US"/>
          </w:rPr>
          <w:t xml:space="preserve"> in our tests</w:t>
        </w:r>
      </w:ins>
      <w:del w:id="533" w:author="Leonardo Murta" w:date="2013-06-25T12:10:00Z">
        <w:r w:rsidR="00B6221A" w:rsidDel="00601016">
          <w:rPr>
            <w:lang w:val="en-US"/>
          </w:rPr>
          <w:delText xml:space="preserve"> used for </w:delText>
        </w:r>
        <w:r w:rsidR="006D31A2" w:rsidDel="00601016">
          <w:rPr>
            <w:rFonts w:cs="Times New Roman"/>
            <w:lang w:val="en-US"/>
          </w:rPr>
          <w:delText xml:space="preserve">Mann-Whitney </w:delText>
        </w:r>
        <w:r w:rsidR="00B6221A" w:rsidDel="00601016">
          <w:rPr>
            <w:lang w:val="en-US"/>
          </w:rPr>
          <w:delText>test to verify the results are</w:delText>
        </w:r>
      </w:del>
      <w:r w:rsidR="00B6221A">
        <w:rPr>
          <w:lang w:val="en-US"/>
        </w:rPr>
        <w:t>:</w:t>
      </w:r>
    </w:p>
    <w:p w14:paraId="20CE00B9" w14:textId="77777777" w:rsidR="000318DB" w:rsidRDefault="000318DB" w:rsidP="0068051B">
      <w:pPr>
        <w:rPr>
          <w:lang w:val="en-US"/>
        </w:rPr>
      </w:pPr>
    </w:p>
    <w:p w14:paraId="19FE8842" w14:textId="77777777" w:rsidR="00B6221A" w:rsidRPr="00B6221A" w:rsidRDefault="00D135CF" w:rsidP="0068051B">
      <w:pPr>
        <w:rPr>
          <w:rFonts w:eastAsiaTheme="minorEastAsia"/>
          <w:szCs w:val="24"/>
        </w:rPr>
      </w:pPr>
      <m:oMathPara>
        <m:oMath>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
        </m:oMath>
      </m:oMathPara>
    </w:p>
    <w:p w14:paraId="54BE17A7" w14:textId="77777777" w:rsidR="004231B6" w:rsidRDefault="004231B6" w:rsidP="0068051B">
      <w:pPr>
        <w:rPr>
          <w:rFonts w:eastAsiaTheme="minorEastAsia"/>
          <w:lang w:val="en-US"/>
        </w:rPr>
      </w:pPr>
    </w:p>
    <w:p w14:paraId="1B9E4D0B" w14:textId="48A0C4A6" w:rsidR="00B6221A" w:rsidRDefault="00B6221A" w:rsidP="0068051B">
      <w:pPr>
        <w:rPr>
          <w:rFonts w:eastAsiaTheme="minorEastAsia"/>
          <w:lang w:val="en-US"/>
        </w:rPr>
      </w:pPr>
      <w:r>
        <w:rPr>
          <w:rFonts w:eastAsiaTheme="minorEastAsia"/>
          <w:lang w:val="en-US"/>
        </w:rPr>
        <w:t xml:space="preserve">The mean is calculated for each question </w:t>
      </w:r>
      <w:r w:rsidR="0078578E">
        <w:rPr>
          <w:rFonts w:eastAsiaTheme="minorEastAsia"/>
          <w:lang w:val="en-US"/>
        </w:rPr>
        <w:t>from</w:t>
      </w:r>
      <w:r>
        <w:rPr>
          <w:rFonts w:eastAsiaTheme="minorEastAsia"/>
          <w:lang w:val="en-US"/>
        </w:rPr>
        <w:t xml:space="preserve"> the questionnaire and </w:t>
      </w:r>
      <w:ins w:id="534" w:author="Leonardo Murta" w:date="2013-06-25T12:12:00Z">
        <w:r w:rsidR="00143F26">
          <w:rPr>
            <w:rFonts w:eastAsiaTheme="minorEastAsia"/>
            <w:lang w:val="en-US"/>
          </w:rPr>
          <w:t xml:space="preserve">for </w:t>
        </w:r>
      </w:ins>
      <w:r>
        <w:rPr>
          <w:rFonts w:eastAsiaTheme="minorEastAsia"/>
          <w:lang w:val="en-US"/>
        </w:rPr>
        <w:t xml:space="preserve">the duration </w:t>
      </w:r>
      <w:r w:rsidR="0078578E">
        <w:rPr>
          <w:rFonts w:eastAsiaTheme="minorEastAsia"/>
          <w:lang w:val="en-US"/>
        </w:rPr>
        <w:t>that</w:t>
      </w:r>
      <w:r>
        <w:rPr>
          <w:rFonts w:eastAsiaTheme="minorEastAsia"/>
          <w:lang w:val="en-US"/>
        </w:rPr>
        <w:t xml:space="preserve"> each volunteer to</w:t>
      </w:r>
      <w:r w:rsidR="0078578E">
        <w:rPr>
          <w:rFonts w:eastAsiaTheme="minorEastAsia"/>
          <w:lang w:val="en-US"/>
        </w:rPr>
        <w:t>ok to</w:t>
      </w:r>
      <w:r>
        <w:rPr>
          <w:rFonts w:eastAsiaTheme="minorEastAsia"/>
          <w:lang w:val="en-US"/>
        </w:rPr>
        <w:t xml:space="preserve"> finish </w:t>
      </w:r>
      <w:r w:rsidR="004E4BFD">
        <w:rPr>
          <w:rFonts w:eastAsiaTheme="minorEastAsia"/>
          <w:lang w:val="en-US"/>
        </w:rPr>
        <w:t>it</w:t>
      </w:r>
      <w:r>
        <w:rPr>
          <w:rFonts w:eastAsiaTheme="minorEastAsia"/>
          <w:lang w:val="en-US"/>
        </w:rPr>
        <w:t xml:space="preserve">. </w:t>
      </w:r>
      <w:r w:rsidR="00A135D0">
        <w:rPr>
          <w:rFonts w:eastAsiaTheme="minorEastAsia"/>
          <w:lang w:val="en-US"/>
        </w:rPr>
        <w:fldChar w:fldCharType="begin"/>
      </w:r>
      <w:r w:rsidR="001F2784">
        <w:rPr>
          <w:rFonts w:eastAsiaTheme="minorEastAsia"/>
          <w:lang w:val="en-US"/>
        </w:rPr>
        <w:instrText xml:space="preserve"> REF _Ref358231367 \h </w:instrText>
      </w:r>
      <w:r w:rsidR="00A135D0">
        <w:rPr>
          <w:rFonts w:eastAsiaTheme="minorEastAsia"/>
          <w:lang w:val="en-US"/>
        </w:rPr>
      </w:r>
      <w:r w:rsidR="00A135D0">
        <w:rPr>
          <w:rFonts w:eastAsiaTheme="minorEastAsia"/>
          <w:lang w:val="en-US"/>
        </w:rPr>
        <w:fldChar w:fldCharType="separate"/>
      </w:r>
      <w:r w:rsidR="00B919CC" w:rsidRPr="001F2784">
        <w:rPr>
          <w:lang w:val="en-US"/>
        </w:rPr>
        <w:t xml:space="preserve">Table </w:t>
      </w:r>
      <w:r w:rsidR="00B919CC">
        <w:rPr>
          <w:noProof/>
          <w:lang w:val="en-US"/>
        </w:rPr>
        <w:t>7</w:t>
      </w:r>
      <w:r w:rsidR="00A135D0">
        <w:rPr>
          <w:rFonts w:eastAsiaTheme="minorEastAsia"/>
          <w:lang w:val="en-US"/>
        </w:rPr>
        <w:fldChar w:fldCharType="end"/>
      </w:r>
      <w:r>
        <w:rPr>
          <w:rFonts w:eastAsiaTheme="minorEastAsia"/>
          <w:lang w:val="en-US"/>
        </w:rPr>
        <w:t xml:space="preserve"> illustrates </w:t>
      </w:r>
      <w:del w:id="535" w:author="Leonardo Murta" w:date="2013-06-25T12:13:00Z">
        <w:r w:rsidDel="00143F26">
          <w:rPr>
            <w:rFonts w:eastAsiaTheme="minorEastAsia"/>
            <w:lang w:val="en-US"/>
          </w:rPr>
          <w:delText xml:space="preserve">the </w:delText>
        </w:r>
      </w:del>
      <w:ins w:id="536" w:author="Leonardo Murta" w:date="2013-06-25T12:13:00Z">
        <w:r w:rsidR="00143F26">
          <w:rPr>
            <w:rFonts w:eastAsiaTheme="minorEastAsia"/>
            <w:lang w:val="en-US"/>
          </w:rPr>
          <w:t xml:space="preserve">the mean the standard deviation </w:t>
        </w:r>
      </w:ins>
      <w:del w:id="537" w:author="Leonardo Murta" w:date="2013-06-25T12:13:00Z">
        <w:r w:rsidR="0078578E" w:rsidDel="00143F26">
          <w:rPr>
            <w:rFonts w:eastAsiaTheme="minorEastAsia"/>
            <w:lang w:val="en-US"/>
          </w:rPr>
          <w:delText xml:space="preserve">resulting </w:delText>
        </w:r>
        <w:r w:rsidDel="00143F26">
          <w:rPr>
            <w:rFonts w:eastAsiaTheme="minorEastAsia"/>
            <w:lang w:val="en-US"/>
          </w:rPr>
          <w:delText>values</w:delText>
        </w:r>
      </w:del>
      <w:ins w:id="538" w:author="Leonardo Murta" w:date="2013-06-25T12:13:00Z">
        <w:r w:rsidR="00143F26">
          <w:rPr>
            <w:rFonts w:eastAsiaTheme="minorEastAsia"/>
            <w:lang w:val="en-US"/>
          </w:rPr>
          <w:t>of each question</w:t>
        </w:r>
      </w:ins>
      <w:del w:id="539" w:author="Leonardo Murta" w:date="2013-06-25T12:13:00Z">
        <w:r w:rsidDel="00143F26">
          <w:rPr>
            <w:rFonts w:eastAsiaTheme="minorEastAsia"/>
            <w:lang w:val="en-US"/>
          </w:rPr>
          <w:delText xml:space="preserve"> for the mean and</w:delText>
        </w:r>
      </w:del>
      <w:r>
        <w:rPr>
          <w:rFonts w:eastAsiaTheme="minorEastAsia"/>
          <w:lang w:val="en-US"/>
        </w:rPr>
        <w:t xml:space="preserve"> </w:t>
      </w:r>
      <w:del w:id="540" w:author="Leonardo Murta" w:date="2013-06-25T12:13:00Z">
        <w:r w:rsidDel="00143F26">
          <w:rPr>
            <w:rFonts w:eastAsiaTheme="minorEastAsia"/>
            <w:lang w:val="en-US"/>
          </w:rPr>
          <w:delText xml:space="preserve">standard deviation </w:delText>
        </w:r>
      </w:del>
      <w:r>
        <w:rPr>
          <w:rFonts w:eastAsiaTheme="minorEastAsia"/>
          <w:lang w:val="en-US"/>
        </w:rPr>
        <w:t>for both methods</w:t>
      </w:r>
      <w:ins w:id="541" w:author="Leonardo Murta" w:date="2013-06-25T12:13:00Z">
        <w:r w:rsidR="00143F26">
          <w:rPr>
            <w:rFonts w:eastAsiaTheme="minorEastAsia"/>
            <w:lang w:val="en-US"/>
          </w:rPr>
          <w:t>, based on the data</w:t>
        </w:r>
      </w:ins>
      <w:r w:rsidR="00D75CD2">
        <w:rPr>
          <w:rFonts w:eastAsiaTheme="minorEastAsia"/>
          <w:lang w:val="en-US"/>
        </w:rPr>
        <w:t xml:space="preserve"> presented </w:t>
      </w:r>
      <w:del w:id="542" w:author="Leonardo Murta" w:date="2013-06-25T12:13:00Z">
        <w:r w:rsidR="00D75CD2" w:rsidDel="00143F26">
          <w:rPr>
            <w:rFonts w:eastAsiaTheme="minorEastAsia"/>
            <w:lang w:val="en-US"/>
          </w:rPr>
          <w:delText xml:space="preserve">at </w:delText>
        </w:r>
      </w:del>
      <w:ins w:id="543" w:author="Leonardo Murta" w:date="2013-06-25T12:13:00Z">
        <w:r w:rsidR="00143F26">
          <w:rPr>
            <w:rFonts w:eastAsiaTheme="minorEastAsia"/>
            <w:lang w:val="en-US"/>
          </w:rPr>
          <w:t xml:space="preserve">in </w:t>
        </w:r>
      </w:ins>
      <w:r w:rsidR="00D75CD2">
        <w:rPr>
          <w:rFonts w:eastAsiaTheme="minorEastAsia"/>
          <w:lang w:val="en-US"/>
        </w:rPr>
        <w:fldChar w:fldCharType="begin"/>
      </w:r>
      <w:r w:rsidR="00D75CD2">
        <w:rPr>
          <w:rFonts w:eastAsiaTheme="minorEastAsia"/>
          <w:lang w:val="en-US"/>
        </w:rPr>
        <w:instrText xml:space="preserve"> REF _Ref358307865 \h </w:instrText>
      </w:r>
      <w:r w:rsidR="00D75CD2">
        <w:rPr>
          <w:rFonts w:eastAsiaTheme="minorEastAsia"/>
          <w:lang w:val="en-US"/>
        </w:rPr>
      </w:r>
      <w:r w:rsidR="00D75CD2">
        <w:rPr>
          <w:rFonts w:eastAsiaTheme="minorEastAsia"/>
          <w:lang w:val="en-US"/>
        </w:rPr>
        <w:fldChar w:fldCharType="separate"/>
      </w:r>
      <w:r w:rsidR="00D75CD2" w:rsidRPr="00D75CD2">
        <w:rPr>
          <w:lang w:val="en-US"/>
        </w:rPr>
        <w:t xml:space="preserve">Table </w:t>
      </w:r>
      <w:r w:rsidR="00D75CD2" w:rsidRPr="00D75CD2">
        <w:rPr>
          <w:noProof/>
          <w:lang w:val="en-US"/>
        </w:rPr>
        <w:t>3</w:t>
      </w:r>
      <w:r w:rsidR="00D75CD2">
        <w:rPr>
          <w:rFonts w:eastAsiaTheme="minorEastAsia"/>
          <w:lang w:val="en-US"/>
        </w:rPr>
        <w:fldChar w:fldCharType="end"/>
      </w:r>
      <w:r w:rsidR="00D75CD2">
        <w:rPr>
          <w:rFonts w:eastAsiaTheme="minorEastAsia"/>
          <w:lang w:val="en-US"/>
        </w:rPr>
        <w:t xml:space="preserve"> and </w:t>
      </w:r>
      <w:r w:rsidR="00D75CD2">
        <w:rPr>
          <w:rFonts w:eastAsiaTheme="minorEastAsia"/>
          <w:lang w:val="en-US"/>
        </w:rPr>
        <w:fldChar w:fldCharType="begin"/>
      </w:r>
      <w:r w:rsidR="00D75CD2">
        <w:rPr>
          <w:rFonts w:eastAsiaTheme="minorEastAsia"/>
          <w:lang w:val="en-US"/>
        </w:rPr>
        <w:instrText xml:space="preserve"> REF _Ref358902608 \h </w:instrText>
      </w:r>
      <w:r w:rsidR="00D75CD2">
        <w:rPr>
          <w:rFonts w:eastAsiaTheme="minorEastAsia"/>
          <w:lang w:val="en-US"/>
        </w:rPr>
      </w:r>
      <w:r w:rsidR="00D75CD2">
        <w:rPr>
          <w:rFonts w:eastAsiaTheme="minorEastAsia"/>
          <w:lang w:val="en-US"/>
        </w:rPr>
        <w:fldChar w:fldCharType="separate"/>
      </w:r>
      <w:r w:rsidR="00D75CD2" w:rsidRPr="00D75CD2">
        <w:rPr>
          <w:lang w:val="en-US"/>
        </w:rPr>
        <w:t xml:space="preserve">Table </w:t>
      </w:r>
      <w:r w:rsidR="00D75CD2" w:rsidRPr="00D75CD2">
        <w:rPr>
          <w:noProof/>
          <w:lang w:val="en-US"/>
        </w:rPr>
        <w:t>4</w:t>
      </w:r>
      <w:r w:rsidR="00D75CD2">
        <w:rPr>
          <w:rFonts w:eastAsiaTheme="minorEastAsia"/>
          <w:lang w:val="en-US"/>
        </w:rPr>
        <w:fldChar w:fldCharType="end"/>
      </w:r>
      <w:r>
        <w:rPr>
          <w:rFonts w:eastAsiaTheme="minorEastAsia"/>
          <w:lang w:val="en-US"/>
        </w:rPr>
        <w:t>:</w:t>
      </w:r>
    </w:p>
    <w:p w14:paraId="22FE5DA3" w14:textId="77777777" w:rsidR="006D31A2" w:rsidRDefault="006D31A2" w:rsidP="0068051B">
      <w:pPr>
        <w:rPr>
          <w:rFonts w:eastAsiaTheme="minorEastAsia"/>
          <w:lang w:val="en-US"/>
        </w:rPr>
      </w:pPr>
    </w:p>
    <w:p w14:paraId="135B0A5D" w14:textId="5DB3B889" w:rsidR="000627F7" w:rsidRPr="001F2784" w:rsidRDefault="000627F7" w:rsidP="000627F7">
      <w:pPr>
        <w:pStyle w:val="Caption"/>
        <w:keepNext/>
        <w:ind w:firstLine="0"/>
        <w:jc w:val="center"/>
        <w:rPr>
          <w:lang w:val="en-US"/>
        </w:rPr>
      </w:pPr>
      <w:bookmarkStart w:id="544" w:name="_Ref358231367"/>
      <w:commentRangeStart w:id="545"/>
      <w:r w:rsidRPr="001F2784">
        <w:rPr>
          <w:lang w:val="en-US"/>
        </w:rPr>
        <w:t xml:space="preserve">Table </w:t>
      </w:r>
      <w:commentRangeEnd w:id="545"/>
      <w:r w:rsidR="00A63724">
        <w:rPr>
          <w:rStyle w:val="CommentReference"/>
          <w:b w:val="0"/>
          <w:bCs w:val="0"/>
        </w:rPr>
        <w:commentReference w:id="545"/>
      </w:r>
      <w:r w:rsidR="00A135D0">
        <w:fldChar w:fldCharType="begin"/>
      </w:r>
      <w:r w:rsidRPr="001F2784">
        <w:rPr>
          <w:lang w:val="en-US"/>
        </w:rPr>
        <w:instrText xml:space="preserve"> SEQ Table \* ARABIC </w:instrText>
      </w:r>
      <w:r w:rsidR="00A135D0">
        <w:fldChar w:fldCharType="separate"/>
      </w:r>
      <w:r w:rsidR="00B919CC">
        <w:rPr>
          <w:noProof/>
          <w:lang w:val="en-US"/>
        </w:rPr>
        <w:t>7</w:t>
      </w:r>
      <w:r w:rsidR="00A135D0">
        <w:fldChar w:fldCharType="end"/>
      </w:r>
      <w:bookmarkEnd w:id="544"/>
      <w:r w:rsidRPr="001F2784">
        <w:rPr>
          <w:lang w:val="en-US"/>
        </w:rPr>
        <w:t xml:space="preserve">: Mean and Standard </w:t>
      </w:r>
      <w:r w:rsidR="006D31A2" w:rsidRPr="001F2784">
        <w:rPr>
          <w:lang w:val="en-US"/>
        </w:rPr>
        <w:t>Deviation</w:t>
      </w:r>
      <w:r w:rsidRPr="001F2784">
        <w:rPr>
          <w:lang w:val="en-US"/>
        </w:rPr>
        <w:t xml:space="preserve"> for </w:t>
      </w:r>
      <w:ins w:id="546" w:author="Leonardo Murta" w:date="2013-06-25T12:14:00Z">
        <w:r w:rsidR="000E6108">
          <w:rPr>
            <w:lang w:val="en-US"/>
          </w:rPr>
          <w:t>each question</w:t>
        </w:r>
      </w:ins>
      <w:del w:id="547" w:author="Leonardo Murta" w:date="2013-06-25T12:14:00Z">
        <w:r w:rsidRPr="001F2784" w:rsidDel="000E6108">
          <w:rPr>
            <w:lang w:val="en-US"/>
          </w:rPr>
          <w:delText>the results</w:delText>
        </w:r>
      </w:del>
    </w:p>
    <w:tbl>
      <w:tblPr>
        <w:tblStyle w:val="MediumGrid3-Accent1"/>
        <w:tblW w:w="9251" w:type="dxa"/>
        <w:tblLook w:val="04A0" w:firstRow="1" w:lastRow="0" w:firstColumn="1" w:lastColumn="0" w:noHBand="0" w:noVBand="1"/>
      </w:tblPr>
      <w:tblGrid>
        <w:gridCol w:w="954"/>
        <w:gridCol w:w="1701"/>
        <w:gridCol w:w="801"/>
        <w:gridCol w:w="801"/>
        <w:gridCol w:w="801"/>
        <w:gridCol w:w="608"/>
        <w:gridCol w:w="801"/>
        <w:gridCol w:w="801"/>
        <w:gridCol w:w="801"/>
        <w:gridCol w:w="1182"/>
      </w:tblGrid>
      <w:tr w:rsidR="00B6221A" w14:paraId="4A3CCC78" w14:textId="77777777" w:rsidTr="0025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6A94497" w14:textId="77777777" w:rsidR="00B6221A" w:rsidRDefault="00B6221A" w:rsidP="000627F7">
            <w:pPr>
              <w:ind w:firstLine="0"/>
              <w:jc w:val="center"/>
              <w:rPr>
                <w:rFonts w:cs="Times New Roman"/>
                <w:lang w:val="en-US"/>
              </w:rPr>
            </w:pPr>
          </w:p>
        </w:tc>
        <w:tc>
          <w:tcPr>
            <w:tcW w:w="1701" w:type="dxa"/>
          </w:tcPr>
          <w:p w14:paraId="46B90E2D" w14:textId="77777777" w:rsidR="00B6221A" w:rsidRDefault="00B6221A" w:rsidP="000627F7">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p>
        </w:tc>
        <w:tc>
          <w:tcPr>
            <w:tcW w:w="801" w:type="dxa"/>
          </w:tcPr>
          <w:p w14:paraId="4461AC77" w14:textId="77777777" w:rsidR="00B6221A" w:rsidRDefault="00B6221A" w:rsidP="000627F7">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Q3</w:t>
            </w:r>
          </w:p>
        </w:tc>
        <w:tc>
          <w:tcPr>
            <w:tcW w:w="801" w:type="dxa"/>
          </w:tcPr>
          <w:p w14:paraId="72221C15" w14:textId="77777777" w:rsidR="00B6221A" w:rsidRDefault="00B6221A" w:rsidP="000627F7">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Q4</w:t>
            </w:r>
          </w:p>
        </w:tc>
        <w:tc>
          <w:tcPr>
            <w:tcW w:w="801" w:type="dxa"/>
          </w:tcPr>
          <w:p w14:paraId="219C3D14" w14:textId="77777777" w:rsidR="00B6221A" w:rsidRDefault="00B6221A" w:rsidP="000627F7">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Q5</w:t>
            </w:r>
          </w:p>
        </w:tc>
        <w:tc>
          <w:tcPr>
            <w:tcW w:w="608" w:type="dxa"/>
          </w:tcPr>
          <w:p w14:paraId="01DFEE07" w14:textId="77777777" w:rsidR="00B6221A" w:rsidRDefault="00B6221A" w:rsidP="000627F7">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Q6</w:t>
            </w:r>
          </w:p>
        </w:tc>
        <w:tc>
          <w:tcPr>
            <w:tcW w:w="801" w:type="dxa"/>
          </w:tcPr>
          <w:p w14:paraId="06BB3A25" w14:textId="77777777" w:rsidR="00B6221A" w:rsidRDefault="00B6221A" w:rsidP="000627F7">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Q7</w:t>
            </w:r>
          </w:p>
        </w:tc>
        <w:tc>
          <w:tcPr>
            <w:tcW w:w="801" w:type="dxa"/>
          </w:tcPr>
          <w:p w14:paraId="57B24860" w14:textId="77777777" w:rsidR="00B6221A" w:rsidRDefault="00B6221A" w:rsidP="000627F7">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Q8</w:t>
            </w:r>
          </w:p>
        </w:tc>
        <w:tc>
          <w:tcPr>
            <w:tcW w:w="801" w:type="dxa"/>
          </w:tcPr>
          <w:p w14:paraId="6D8F7EC7" w14:textId="77777777" w:rsidR="00B6221A" w:rsidRDefault="00B6221A" w:rsidP="000627F7">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Q9</w:t>
            </w:r>
          </w:p>
        </w:tc>
        <w:tc>
          <w:tcPr>
            <w:tcW w:w="1182" w:type="dxa"/>
          </w:tcPr>
          <w:p w14:paraId="34FF8923" w14:textId="77777777" w:rsidR="00B6221A" w:rsidRDefault="00B6221A" w:rsidP="000627F7">
            <w:pPr>
              <w:ind w:firstLine="0"/>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Duration</w:t>
            </w:r>
          </w:p>
        </w:tc>
      </w:tr>
      <w:tr w:rsidR="00B6221A" w14:paraId="62E9CDC6" w14:textId="77777777" w:rsidTr="0025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vMerge w:val="restart"/>
          </w:tcPr>
          <w:p w14:paraId="197CFFBF" w14:textId="77777777" w:rsidR="00B6221A" w:rsidRDefault="00B6221A" w:rsidP="000627F7">
            <w:pPr>
              <w:ind w:firstLine="0"/>
              <w:rPr>
                <w:rFonts w:cs="Times New Roman"/>
                <w:lang w:val="en-US"/>
              </w:rPr>
            </w:pPr>
            <w:r>
              <w:rPr>
                <w:rFonts w:cs="Times New Roman"/>
                <w:lang w:val="en-US"/>
              </w:rPr>
              <w:t>Prov</w:t>
            </w:r>
          </w:p>
        </w:tc>
        <w:tc>
          <w:tcPr>
            <w:tcW w:w="1701" w:type="dxa"/>
          </w:tcPr>
          <w:p w14:paraId="6B6C084B" w14:textId="77777777" w:rsidR="00B6221A" w:rsidRPr="00BE059C"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b/>
                <w:sz w:val="16"/>
                <w:lang w:val="en-US"/>
              </w:rPr>
            </w:pPr>
            <w:r w:rsidRPr="00BE059C">
              <w:rPr>
                <w:rFonts w:cs="Times New Roman"/>
                <w:b/>
                <w:sz w:val="16"/>
                <w:lang w:val="en-US"/>
              </w:rPr>
              <w:t>Mean</w:t>
            </w:r>
          </w:p>
        </w:tc>
        <w:tc>
          <w:tcPr>
            <w:tcW w:w="801" w:type="dxa"/>
          </w:tcPr>
          <w:p w14:paraId="2A871125"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0.5</w:t>
            </w:r>
          </w:p>
        </w:tc>
        <w:tc>
          <w:tcPr>
            <w:tcW w:w="801" w:type="dxa"/>
          </w:tcPr>
          <w:p w14:paraId="1AA98180"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0.9375</w:t>
            </w:r>
          </w:p>
        </w:tc>
        <w:tc>
          <w:tcPr>
            <w:tcW w:w="801" w:type="dxa"/>
          </w:tcPr>
          <w:p w14:paraId="73D9C2CB"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0.1875</w:t>
            </w:r>
          </w:p>
        </w:tc>
        <w:tc>
          <w:tcPr>
            <w:tcW w:w="608" w:type="dxa"/>
          </w:tcPr>
          <w:p w14:paraId="0412E7E7"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w:t>
            </w:r>
          </w:p>
        </w:tc>
        <w:tc>
          <w:tcPr>
            <w:tcW w:w="801" w:type="dxa"/>
          </w:tcPr>
          <w:p w14:paraId="645729A9"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0.375</w:t>
            </w:r>
          </w:p>
        </w:tc>
        <w:tc>
          <w:tcPr>
            <w:tcW w:w="801" w:type="dxa"/>
          </w:tcPr>
          <w:p w14:paraId="7EE620B1"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0.1562</w:t>
            </w:r>
          </w:p>
        </w:tc>
        <w:tc>
          <w:tcPr>
            <w:tcW w:w="801" w:type="dxa"/>
          </w:tcPr>
          <w:p w14:paraId="5D812082"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0.8125</w:t>
            </w:r>
          </w:p>
        </w:tc>
        <w:tc>
          <w:tcPr>
            <w:tcW w:w="1182" w:type="dxa"/>
          </w:tcPr>
          <w:p w14:paraId="3DC8FEF5"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23.1875</w:t>
            </w:r>
          </w:p>
        </w:tc>
      </w:tr>
      <w:tr w:rsidR="00B6221A" w14:paraId="1641B92F" w14:textId="77777777" w:rsidTr="002505EF">
        <w:tc>
          <w:tcPr>
            <w:cnfStyle w:val="001000000000" w:firstRow="0" w:lastRow="0" w:firstColumn="1" w:lastColumn="0" w:oddVBand="0" w:evenVBand="0" w:oddHBand="0" w:evenHBand="0" w:firstRowFirstColumn="0" w:firstRowLastColumn="0" w:lastRowFirstColumn="0" w:lastRowLastColumn="0"/>
            <w:tcW w:w="954" w:type="dxa"/>
            <w:vMerge/>
          </w:tcPr>
          <w:p w14:paraId="3E881DCA" w14:textId="77777777" w:rsidR="00B6221A" w:rsidRDefault="00B6221A" w:rsidP="000627F7">
            <w:pPr>
              <w:ind w:firstLine="0"/>
              <w:jc w:val="center"/>
              <w:rPr>
                <w:rFonts w:cs="Times New Roman"/>
                <w:lang w:val="en-US"/>
              </w:rPr>
            </w:pPr>
          </w:p>
        </w:tc>
        <w:tc>
          <w:tcPr>
            <w:tcW w:w="1701" w:type="dxa"/>
          </w:tcPr>
          <w:p w14:paraId="06EBA7B3" w14:textId="77777777" w:rsidR="00B6221A" w:rsidRPr="00BE059C"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b/>
                <w:sz w:val="16"/>
                <w:lang w:val="en-US"/>
              </w:rPr>
            </w:pPr>
            <w:r w:rsidRPr="00BE059C">
              <w:rPr>
                <w:rFonts w:cs="Times New Roman"/>
                <w:b/>
                <w:sz w:val="16"/>
                <w:lang w:val="en-US"/>
              </w:rPr>
              <w:t>Standard Deviation</w:t>
            </w:r>
          </w:p>
        </w:tc>
        <w:tc>
          <w:tcPr>
            <w:tcW w:w="801" w:type="dxa"/>
          </w:tcPr>
          <w:p w14:paraId="198D4549"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0.5164</w:t>
            </w:r>
          </w:p>
        </w:tc>
        <w:tc>
          <w:tcPr>
            <w:tcW w:w="801" w:type="dxa"/>
          </w:tcPr>
          <w:p w14:paraId="5BA7D164"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0.25</w:t>
            </w:r>
          </w:p>
        </w:tc>
        <w:tc>
          <w:tcPr>
            <w:tcW w:w="801" w:type="dxa"/>
          </w:tcPr>
          <w:p w14:paraId="5018DB4B"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0.4031</w:t>
            </w:r>
          </w:p>
        </w:tc>
        <w:tc>
          <w:tcPr>
            <w:tcW w:w="608" w:type="dxa"/>
          </w:tcPr>
          <w:p w14:paraId="64A1B0A6"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w:t>
            </w:r>
          </w:p>
        </w:tc>
        <w:tc>
          <w:tcPr>
            <w:tcW w:w="801" w:type="dxa"/>
          </w:tcPr>
          <w:p w14:paraId="2A02B96E"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0.5</w:t>
            </w:r>
          </w:p>
        </w:tc>
        <w:tc>
          <w:tcPr>
            <w:tcW w:w="801" w:type="dxa"/>
          </w:tcPr>
          <w:p w14:paraId="459084BB"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0.3010</w:t>
            </w:r>
          </w:p>
        </w:tc>
        <w:tc>
          <w:tcPr>
            <w:tcW w:w="801" w:type="dxa"/>
          </w:tcPr>
          <w:p w14:paraId="5440D69E"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0.4031</w:t>
            </w:r>
          </w:p>
        </w:tc>
        <w:tc>
          <w:tcPr>
            <w:tcW w:w="1182" w:type="dxa"/>
          </w:tcPr>
          <w:p w14:paraId="56765FB0"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4.246</w:t>
            </w:r>
            <w:r w:rsidR="002505EF">
              <w:rPr>
                <w:rFonts w:cs="Times New Roman"/>
                <w:sz w:val="18"/>
                <w:lang w:val="en-US"/>
              </w:rPr>
              <w:t>1</w:t>
            </w:r>
          </w:p>
        </w:tc>
      </w:tr>
      <w:tr w:rsidR="00B6221A" w14:paraId="44A2C66B" w14:textId="77777777" w:rsidTr="0025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vMerge w:val="restart"/>
          </w:tcPr>
          <w:p w14:paraId="7269F62B" w14:textId="77777777" w:rsidR="00B6221A" w:rsidRDefault="00B6221A" w:rsidP="000627F7">
            <w:pPr>
              <w:ind w:firstLine="0"/>
              <w:rPr>
                <w:rFonts w:cs="Times New Roman"/>
                <w:lang w:val="en-US"/>
              </w:rPr>
            </w:pPr>
            <w:r>
              <w:rPr>
                <w:rFonts w:cs="Times New Roman"/>
                <w:lang w:val="en-US"/>
              </w:rPr>
              <w:t>Replay</w:t>
            </w:r>
          </w:p>
        </w:tc>
        <w:tc>
          <w:tcPr>
            <w:tcW w:w="1701" w:type="dxa"/>
          </w:tcPr>
          <w:p w14:paraId="6615D55E" w14:textId="77777777" w:rsidR="00B6221A" w:rsidRPr="00BE059C"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b/>
                <w:sz w:val="16"/>
                <w:lang w:val="en-US"/>
              </w:rPr>
            </w:pPr>
            <w:r w:rsidRPr="00BE059C">
              <w:rPr>
                <w:rFonts w:cs="Times New Roman"/>
                <w:b/>
                <w:sz w:val="16"/>
                <w:lang w:val="en-US"/>
              </w:rPr>
              <w:t>Mean</w:t>
            </w:r>
          </w:p>
        </w:tc>
        <w:tc>
          <w:tcPr>
            <w:tcW w:w="801" w:type="dxa"/>
          </w:tcPr>
          <w:p w14:paraId="6EA759D4"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0.0625</w:t>
            </w:r>
          </w:p>
        </w:tc>
        <w:tc>
          <w:tcPr>
            <w:tcW w:w="801" w:type="dxa"/>
          </w:tcPr>
          <w:p w14:paraId="252DFC53"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0.875</w:t>
            </w:r>
          </w:p>
        </w:tc>
        <w:tc>
          <w:tcPr>
            <w:tcW w:w="801" w:type="dxa"/>
          </w:tcPr>
          <w:p w14:paraId="7035BB9D"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0.1875</w:t>
            </w:r>
          </w:p>
        </w:tc>
        <w:tc>
          <w:tcPr>
            <w:tcW w:w="608" w:type="dxa"/>
          </w:tcPr>
          <w:p w14:paraId="586B7078" w14:textId="77777777" w:rsidR="00B6221A"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w:t>
            </w:r>
          </w:p>
        </w:tc>
        <w:tc>
          <w:tcPr>
            <w:tcW w:w="801" w:type="dxa"/>
          </w:tcPr>
          <w:p w14:paraId="2CC67DF1"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0.25</w:t>
            </w:r>
          </w:p>
        </w:tc>
        <w:tc>
          <w:tcPr>
            <w:tcW w:w="801" w:type="dxa"/>
          </w:tcPr>
          <w:p w14:paraId="55DA51ED" w14:textId="77777777" w:rsidR="00B6221A" w:rsidRPr="0061622E" w:rsidRDefault="00B6221A" w:rsidP="002279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0.1</w:t>
            </w:r>
            <w:r w:rsidR="002279D1">
              <w:rPr>
                <w:rFonts w:cs="Times New Roman"/>
                <w:sz w:val="18"/>
                <w:lang w:val="en-US"/>
              </w:rPr>
              <w:t>562</w:t>
            </w:r>
          </w:p>
        </w:tc>
        <w:tc>
          <w:tcPr>
            <w:tcW w:w="801" w:type="dxa"/>
          </w:tcPr>
          <w:p w14:paraId="3385E6F6"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0.5</w:t>
            </w:r>
          </w:p>
        </w:tc>
        <w:tc>
          <w:tcPr>
            <w:tcW w:w="1182" w:type="dxa"/>
          </w:tcPr>
          <w:p w14:paraId="32FA3A7E" w14:textId="77777777" w:rsidR="00B6221A" w:rsidRPr="0061622E" w:rsidRDefault="00B6221A" w:rsidP="000627F7">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18"/>
                <w:lang w:val="en-US"/>
              </w:rPr>
            </w:pPr>
            <w:r>
              <w:rPr>
                <w:rFonts w:cs="Times New Roman"/>
                <w:sz w:val="18"/>
                <w:lang w:val="en-US"/>
              </w:rPr>
              <w:t>28.9375</w:t>
            </w:r>
          </w:p>
        </w:tc>
      </w:tr>
      <w:tr w:rsidR="00B6221A" w14:paraId="7F680C91" w14:textId="77777777" w:rsidTr="002505EF">
        <w:tc>
          <w:tcPr>
            <w:cnfStyle w:val="001000000000" w:firstRow="0" w:lastRow="0" w:firstColumn="1" w:lastColumn="0" w:oddVBand="0" w:evenVBand="0" w:oddHBand="0" w:evenHBand="0" w:firstRowFirstColumn="0" w:firstRowLastColumn="0" w:lastRowFirstColumn="0" w:lastRowLastColumn="0"/>
            <w:tcW w:w="954" w:type="dxa"/>
            <w:vMerge/>
          </w:tcPr>
          <w:p w14:paraId="33A2DE20" w14:textId="77777777" w:rsidR="00B6221A" w:rsidRDefault="00B6221A" w:rsidP="000627F7">
            <w:pPr>
              <w:ind w:firstLine="0"/>
              <w:jc w:val="center"/>
              <w:rPr>
                <w:rFonts w:cs="Times New Roman"/>
                <w:lang w:val="en-US"/>
              </w:rPr>
            </w:pPr>
          </w:p>
        </w:tc>
        <w:tc>
          <w:tcPr>
            <w:tcW w:w="1701" w:type="dxa"/>
          </w:tcPr>
          <w:p w14:paraId="0A3030A5" w14:textId="77777777" w:rsidR="00B6221A" w:rsidRPr="00BE059C"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b/>
                <w:sz w:val="16"/>
                <w:lang w:val="en-US"/>
              </w:rPr>
            </w:pPr>
            <w:r w:rsidRPr="00BE059C">
              <w:rPr>
                <w:rFonts w:cs="Times New Roman"/>
                <w:b/>
                <w:sz w:val="16"/>
                <w:lang w:val="en-US"/>
              </w:rPr>
              <w:t>Standard Deviation</w:t>
            </w:r>
          </w:p>
        </w:tc>
        <w:tc>
          <w:tcPr>
            <w:tcW w:w="801" w:type="dxa"/>
          </w:tcPr>
          <w:p w14:paraId="75C6D433"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0.25</w:t>
            </w:r>
          </w:p>
        </w:tc>
        <w:tc>
          <w:tcPr>
            <w:tcW w:w="801" w:type="dxa"/>
          </w:tcPr>
          <w:p w14:paraId="67C79373"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0.3416</w:t>
            </w:r>
          </w:p>
        </w:tc>
        <w:tc>
          <w:tcPr>
            <w:tcW w:w="801" w:type="dxa"/>
          </w:tcPr>
          <w:p w14:paraId="6E708468"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0.4031</w:t>
            </w:r>
          </w:p>
        </w:tc>
        <w:tc>
          <w:tcPr>
            <w:tcW w:w="608" w:type="dxa"/>
          </w:tcPr>
          <w:p w14:paraId="6D947D9E" w14:textId="77777777" w:rsidR="00B6221A"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w:t>
            </w:r>
          </w:p>
        </w:tc>
        <w:tc>
          <w:tcPr>
            <w:tcW w:w="801" w:type="dxa"/>
          </w:tcPr>
          <w:p w14:paraId="74A40FB4"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0.4472</w:t>
            </w:r>
          </w:p>
        </w:tc>
        <w:tc>
          <w:tcPr>
            <w:tcW w:w="801" w:type="dxa"/>
          </w:tcPr>
          <w:p w14:paraId="54FB6F97" w14:textId="77777777" w:rsidR="00B6221A" w:rsidRPr="0061622E" w:rsidRDefault="00B6221A" w:rsidP="002279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0.23</w:t>
            </w:r>
            <w:r w:rsidR="002279D1">
              <w:rPr>
                <w:rFonts w:cs="Times New Roman"/>
                <w:sz w:val="18"/>
                <w:lang w:val="en-US"/>
              </w:rPr>
              <w:t>94</w:t>
            </w:r>
          </w:p>
        </w:tc>
        <w:tc>
          <w:tcPr>
            <w:tcW w:w="801" w:type="dxa"/>
          </w:tcPr>
          <w:p w14:paraId="4CF4CFCB"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0.5162</w:t>
            </w:r>
          </w:p>
        </w:tc>
        <w:tc>
          <w:tcPr>
            <w:tcW w:w="1182" w:type="dxa"/>
          </w:tcPr>
          <w:p w14:paraId="66D473B6" w14:textId="77777777" w:rsidR="00B6221A" w:rsidRPr="0061622E" w:rsidRDefault="00B6221A" w:rsidP="000627F7">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18"/>
                <w:lang w:val="en-US"/>
              </w:rPr>
            </w:pPr>
            <w:r>
              <w:rPr>
                <w:rFonts w:cs="Times New Roman"/>
                <w:sz w:val="18"/>
                <w:lang w:val="en-US"/>
              </w:rPr>
              <w:t>10.579</w:t>
            </w:r>
            <w:r w:rsidR="002505EF">
              <w:rPr>
                <w:rFonts w:cs="Times New Roman"/>
                <w:sz w:val="18"/>
                <w:lang w:val="en-US"/>
              </w:rPr>
              <w:t>7</w:t>
            </w:r>
          </w:p>
        </w:tc>
      </w:tr>
    </w:tbl>
    <w:p w14:paraId="55B715C1" w14:textId="77777777" w:rsidR="00B919CC" w:rsidRDefault="00B919CC" w:rsidP="00B919CC">
      <w:pPr>
        <w:ind w:firstLine="0"/>
        <w:rPr>
          <w:lang w:val="en-US"/>
        </w:rPr>
      </w:pPr>
    </w:p>
    <w:p w14:paraId="6BCA6959" w14:textId="66F7D4DB" w:rsidR="00CB5092" w:rsidRPr="006D31A2" w:rsidRDefault="00B919CC" w:rsidP="00D75CD2">
      <w:pPr>
        <w:ind w:firstLine="720"/>
        <w:rPr>
          <w:lang w:val="en-US"/>
        </w:rPr>
      </w:pPr>
      <w:r>
        <w:rPr>
          <w:lang w:val="en-US"/>
        </w:rPr>
        <w:t>It is possible to assert that exist</w:t>
      </w:r>
      <w:ins w:id="548" w:author="Leonardo Murta" w:date="2013-06-25T12:15:00Z">
        <w:r w:rsidR="0064739E">
          <w:rPr>
            <w:lang w:val="en-US"/>
          </w:rPr>
          <w:t>s</w:t>
        </w:r>
      </w:ins>
      <w:r>
        <w:rPr>
          <w:lang w:val="en-US"/>
        </w:rPr>
        <w:t xml:space="preserve"> a difference in means if the null hypothesis</w:t>
      </w:r>
      <w:del w:id="549" w:author="Leonardo Murta" w:date="2013-06-25T12:16:00Z">
        <w:r w:rsidDel="0064739E">
          <w:rPr>
            <w:lang w:val="en-US"/>
          </w:rPr>
          <w:delText xml:space="preserve"> H</w:delText>
        </w:r>
        <w:r w:rsidRPr="00120571" w:rsidDel="0064739E">
          <w:rPr>
            <w:vertAlign w:val="subscript"/>
            <w:lang w:val="en-US"/>
          </w:rPr>
          <w:delText>0</w:delText>
        </w:r>
      </w:del>
      <w:r>
        <w:rPr>
          <w:lang w:val="en-US"/>
        </w:rPr>
        <w:t xml:space="preserve"> is rejected. The </w:t>
      </w:r>
      <w:r>
        <w:rPr>
          <w:rFonts w:cs="Times New Roman"/>
          <w:lang w:val="en-US"/>
        </w:rPr>
        <w:t>Mann-Whitney</w:t>
      </w:r>
      <w:r>
        <w:rPr>
          <w:lang w:val="en-US"/>
        </w:rPr>
        <w:t xml:space="preserve"> test is performed in R by the command </w:t>
      </w:r>
      <w:r w:rsidRPr="00CB5092">
        <w:rPr>
          <w:i/>
          <w:lang w:val="en-US"/>
        </w:rPr>
        <w:t>wilcox.test(x, y, conf.int = T)</w:t>
      </w:r>
      <w:r>
        <w:rPr>
          <w:lang w:val="en-US"/>
        </w:rPr>
        <w:t xml:space="preserve">, where </w:t>
      </w:r>
      <w:r w:rsidRPr="00D75CD2">
        <w:rPr>
          <w:i/>
          <w:lang w:val="en-US"/>
        </w:rPr>
        <w:t>x</w:t>
      </w:r>
      <w:r>
        <w:rPr>
          <w:lang w:val="en-US"/>
        </w:rPr>
        <w:t xml:space="preserve"> and </w:t>
      </w:r>
      <w:r w:rsidRPr="00D75CD2">
        <w:rPr>
          <w:i/>
          <w:lang w:val="en-US"/>
        </w:rPr>
        <w:t>y</w:t>
      </w:r>
      <w:r>
        <w:rPr>
          <w:lang w:val="en-US"/>
        </w:rPr>
        <w:t xml:space="preserve"> are vectors to be tested and </w:t>
      </w:r>
      <w:r w:rsidRPr="00CB5092">
        <w:rPr>
          <w:i/>
          <w:lang w:val="en-US"/>
        </w:rPr>
        <w:t xml:space="preserve">conf.int </w:t>
      </w:r>
      <w:r>
        <w:rPr>
          <w:lang w:val="en-US"/>
        </w:rPr>
        <w:t xml:space="preserve">is used to display the confidence interval. As default, the </w:t>
      </w:r>
      <w:r w:rsidRPr="00B919CC">
        <w:rPr>
          <w:i/>
          <w:lang w:val="en-US"/>
        </w:rPr>
        <w:t>wilcox.test</w:t>
      </w:r>
      <w:r>
        <w:rPr>
          <w:lang w:val="en-US"/>
        </w:rPr>
        <w:t xml:space="preserve"> paired attribute is set to false, representing the </w:t>
      </w:r>
      <w:r>
        <w:rPr>
          <w:rFonts w:cs="Times New Roman"/>
          <w:lang w:val="en-US"/>
        </w:rPr>
        <w:t>Mann-Whitney</w:t>
      </w:r>
      <w:r>
        <w:rPr>
          <w:lang w:val="en-US"/>
        </w:rPr>
        <w:t xml:space="preserve"> test. </w:t>
      </w:r>
      <w:r w:rsidR="00D135CF">
        <w:fldChar w:fldCharType="begin"/>
      </w:r>
      <w:r w:rsidR="00D135CF">
        <w:instrText xml:space="preserve"> REF _Ref358232880 \h  \* MERGEFORMAT </w:instrText>
      </w:r>
      <w:r w:rsidR="00D135CF">
        <w:fldChar w:fldCharType="separate"/>
      </w:r>
      <w:r w:rsidRPr="00983EE5">
        <w:rPr>
          <w:lang w:val="en-US"/>
        </w:rPr>
        <w:t xml:space="preserve">Figure </w:t>
      </w:r>
      <w:r>
        <w:rPr>
          <w:lang w:val="en-US"/>
        </w:rPr>
        <w:t>3</w:t>
      </w:r>
      <w:r w:rsidR="00D135CF">
        <w:fldChar w:fldCharType="end"/>
      </w:r>
      <w:r>
        <w:rPr>
          <w:lang w:val="en-US"/>
        </w:rPr>
        <w:t xml:space="preserve"> illustrates an example of the output from this command in R </w:t>
      </w:r>
      <w:commentRangeStart w:id="550"/>
      <w:r>
        <w:rPr>
          <w:lang w:val="en-US"/>
        </w:rPr>
        <w:t xml:space="preserve">with </w:t>
      </w:r>
      <w:r>
        <w:rPr>
          <w:rFonts w:cs="Times New Roman"/>
          <w:lang w:val="en-US"/>
        </w:rPr>
        <w:t>α</w:t>
      </w:r>
      <w:r>
        <w:rPr>
          <w:lang w:val="en-US"/>
        </w:rPr>
        <w:t xml:space="preserve"> = 0.05</w:t>
      </w:r>
      <w:commentRangeEnd w:id="550"/>
      <w:r w:rsidR="00183A79">
        <w:rPr>
          <w:rStyle w:val="CommentReference"/>
        </w:rPr>
        <w:commentReference w:id="550"/>
      </w:r>
      <w:r>
        <w:rPr>
          <w:lang w:val="en-US"/>
        </w:rPr>
        <w:t xml:space="preserve">, while </w:t>
      </w:r>
      <w:r>
        <w:rPr>
          <w:lang w:val="en-US"/>
        </w:rPr>
        <w:fldChar w:fldCharType="begin"/>
      </w:r>
      <w:r>
        <w:rPr>
          <w:lang w:val="en-US"/>
        </w:rPr>
        <w:instrText xml:space="preserve"> REF _Ref358902506 \h </w:instrText>
      </w:r>
      <w:r>
        <w:rPr>
          <w:lang w:val="en-US"/>
        </w:rPr>
      </w:r>
      <w:r>
        <w:rPr>
          <w:lang w:val="en-US"/>
        </w:rPr>
        <w:fldChar w:fldCharType="separate"/>
      </w:r>
      <w:r w:rsidRPr="00CA28ED">
        <w:rPr>
          <w:lang w:val="en-US"/>
        </w:rPr>
        <w:t xml:space="preserve">Table </w:t>
      </w:r>
      <w:r>
        <w:rPr>
          <w:noProof/>
          <w:lang w:val="en-US"/>
        </w:rPr>
        <w:t>8</w:t>
      </w:r>
      <w:r>
        <w:rPr>
          <w:lang w:val="en-US"/>
        </w:rPr>
        <w:fldChar w:fldCharType="end"/>
      </w:r>
      <w:r w:rsidR="00CA28ED">
        <w:rPr>
          <w:rFonts w:eastAsiaTheme="minorEastAsia"/>
          <w:lang w:val="en-US"/>
        </w:rPr>
        <w:t xml:space="preserve"> illustrates </w:t>
      </w:r>
      <w:r w:rsidR="00AF2361">
        <w:rPr>
          <w:rFonts w:eastAsiaTheme="minorEastAsia"/>
          <w:lang w:val="en-US"/>
        </w:rPr>
        <w:t>all</w:t>
      </w:r>
      <w:r w:rsidR="00CA28ED">
        <w:rPr>
          <w:rFonts w:eastAsiaTheme="minorEastAsia"/>
          <w:lang w:val="en-US"/>
        </w:rPr>
        <w:t xml:space="preserve"> </w:t>
      </w:r>
      <w:ins w:id="551" w:author="Leonardo Murta" w:date="2013-06-25T12:17:00Z">
        <w:r w:rsidR="00186562">
          <w:rPr>
            <w:rFonts w:eastAsiaTheme="minorEastAsia"/>
            <w:lang w:val="en-US"/>
          </w:rPr>
          <w:t xml:space="preserve">obtained </w:t>
        </w:r>
      </w:ins>
      <w:r w:rsidR="00CA28ED">
        <w:rPr>
          <w:rFonts w:eastAsiaTheme="minorEastAsia"/>
          <w:lang w:val="en-US"/>
        </w:rPr>
        <w:t>results</w:t>
      </w:r>
      <w:del w:id="552" w:author="Leonardo Murta" w:date="2013-06-25T12:17:00Z">
        <w:r w:rsidR="00CA28ED" w:rsidDel="00186562">
          <w:rPr>
            <w:rFonts w:eastAsiaTheme="minorEastAsia"/>
            <w:lang w:val="en-US"/>
          </w:rPr>
          <w:delText xml:space="preserve"> obtained</w:delText>
        </w:r>
      </w:del>
      <w:r w:rsidR="00CA28ED">
        <w:rPr>
          <w:rFonts w:eastAsiaTheme="minorEastAsia"/>
          <w:lang w:val="en-US"/>
        </w:rPr>
        <w:t>.</w:t>
      </w:r>
    </w:p>
    <w:p w14:paraId="4F386C2C" w14:textId="77777777" w:rsidR="00983EE5" w:rsidRDefault="00CB5092" w:rsidP="00983EE5">
      <w:pPr>
        <w:keepNext/>
        <w:ind w:firstLine="0"/>
        <w:jc w:val="center"/>
      </w:pPr>
      <w:r>
        <w:rPr>
          <w:rFonts w:eastAsiaTheme="minorEastAsia"/>
          <w:noProof/>
          <w:lang w:val="en-US"/>
        </w:rPr>
        <w:lastRenderedPageBreak/>
        <w:drawing>
          <wp:inline distT="0" distB="0" distL="0" distR="0" wp14:anchorId="409117FE" wp14:editId="19523D19">
            <wp:extent cx="47720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772025" cy="1866900"/>
                    </a:xfrm>
                    <a:prstGeom prst="rect">
                      <a:avLst/>
                    </a:prstGeom>
                    <a:noFill/>
                    <a:ln w="9525">
                      <a:noFill/>
                      <a:miter lim="800000"/>
                      <a:headEnd/>
                      <a:tailEnd/>
                    </a:ln>
                  </pic:spPr>
                </pic:pic>
              </a:graphicData>
            </a:graphic>
          </wp:inline>
        </w:drawing>
      </w:r>
    </w:p>
    <w:p w14:paraId="429AC31A" w14:textId="77777777" w:rsidR="00AE4057" w:rsidRPr="00AE4057" w:rsidRDefault="00983EE5" w:rsidP="00B13305">
      <w:pPr>
        <w:pStyle w:val="Caption"/>
        <w:jc w:val="center"/>
        <w:rPr>
          <w:lang w:val="en-US"/>
        </w:rPr>
      </w:pPr>
      <w:bookmarkStart w:id="553" w:name="_Ref358232880"/>
      <w:r w:rsidRPr="00983EE5">
        <w:rPr>
          <w:lang w:val="en-US"/>
        </w:rPr>
        <w:t xml:space="preserve">Figure </w:t>
      </w:r>
      <w:r w:rsidR="00A135D0">
        <w:fldChar w:fldCharType="begin"/>
      </w:r>
      <w:r w:rsidRPr="00983EE5">
        <w:rPr>
          <w:lang w:val="en-US"/>
        </w:rPr>
        <w:instrText xml:space="preserve"> SEQ Figure \* ARABIC </w:instrText>
      </w:r>
      <w:r w:rsidR="00A135D0">
        <w:fldChar w:fldCharType="separate"/>
      </w:r>
      <w:r w:rsidR="00B919CC">
        <w:rPr>
          <w:noProof/>
          <w:lang w:val="en-US"/>
        </w:rPr>
        <w:t>3</w:t>
      </w:r>
      <w:r w:rsidR="00A135D0">
        <w:fldChar w:fldCharType="end"/>
      </w:r>
      <w:bookmarkEnd w:id="553"/>
      <w:r w:rsidRPr="00983EE5">
        <w:rPr>
          <w:lang w:val="en-US"/>
        </w:rPr>
        <w:t xml:space="preserve">: R's output for </w:t>
      </w:r>
      <w:r w:rsidR="006D31A2">
        <w:rPr>
          <w:rFonts w:cs="Times New Roman"/>
          <w:lang w:val="en-US"/>
        </w:rPr>
        <w:t>Mann-Whitney</w:t>
      </w:r>
      <w:r w:rsidR="006D31A2" w:rsidRPr="00983EE5">
        <w:rPr>
          <w:lang w:val="en-US"/>
        </w:rPr>
        <w:t xml:space="preserve"> </w:t>
      </w:r>
      <w:r w:rsidRPr="00983EE5">
        <w:rPr>
          <w:lang w:val="en-US"/>
        </w:rPr>
        <w:t>test</w:t>
      </w:r>
    </w:p>
    <w:p w14:paraId="463BA498" w14:textId="77777777" w:rsidR="00591038" w:rsidRDefault="00591038" w:rsidP="00CA28ED">
      <w:pPr>
        <w:pStyle w:val="Caption"/>
        <w:keepNext/>
        <w:ind w:firstLine="0"/>
        <w:jc w:val="center"/>
        <w:rPr>
          <w:lang w:val="en-US"/>
        </w:rPr>
      </w:pPr>
      <w:bookmarkStart w:id="554" w:name="_Ref358233366"/>
    </w:p>
    <w:p w14:paraId="7926477D" w14:textId="77777777" w:rsidR="00CA28ED" w:rsidRPr="00CA28ED" w:rsidRDefault="00CA28ED" w:rsidP="00CA28ED">
      <w:pPr>
        <w:pStyle w:val="Caption"/>
        <w:keepNext/>
        <w:ind w:firstLine="0"/>
        <w:jc w:val="center"/>
        <w:rPr>
          <w:lang w:val="en-US"/>
        </w:rPr>
      </w:pPr>
      <w:bookmarkStart w:id="555" w:name="_Ref358902506"/>
      <w:r w:rsidRPr="00CA28ED">
        <w:rPr>
          <w:lang w:val="en-US"/>
        </w:rPr>
        <w:t xml:space="preserve">Table </w:t>
      </w:r>
      <w:r w:rsidR="00A135D0">
        <w:fldChar w:fldCharType="begin"/>
      </w:r>
      <w:r w:rsidRPr="00CA28ED">
        <w:rPr>
          <w:lang w:val="en-US"/>
        </w:rPr>
        <w:instrText xml:space="preserve"> SEQ Table \* ARABIC </w:instrText>
      </w:r>
      <w:r w:rsidR="00A135D0">
        <w:fldChar w:fldCharType="separate"/>
      </w:r>
      <w:r w:rsidR="00B919CC">
        <w:rPr>
          <w:noProof/>
          <w:lang w:val="en-US"/>
        </w:rPr>
        <w:t>8</w:t>
      </w:r>
      <w:r w:rsidR="00A135D0">
        <w:fldChar w:fldCharType="end"/>
      </w:r>
      <w:bookmarkEnd w:id="554"/>
      <w:bookmarkEnd w:id="555"/>
      <w:r w:rsidRPr="00CA28ED">
        <w:rPr>
          <w:lang w:val="en-US"/>
        </w:rPr>
        <w:t xml:space="preserve">: Results obtained from the </w:t>
      </w:r>
      <w:r w:rsidR="006D31A2">
        <w:rPr>
          <w:rFonts w:cs="Times New Roman"/>
          <w:lang w:val="en-US"/>
        </w:rPr>
        <w:t>Mann-Whitney</w:t>
      </w:r>
      <w:r w:rsidR="006D31A2" w:rsidRPr="00CA28ED">
        <w:rPr>
          <w:lang w:val="en-US"/>
        </w:rPr>
        <w:t xml:space="preserve"> </w:t>
      </w:r>
      <w:r w:rsidRPr="00CA28ED">
        <w:rPr>
          <w:lang w:val="en-US"/>
        </w:rPr>
        <w:t>test</w:t>
      </w:r>
    </w:p>
    <w:tbl>
      <w:tblPr>
        <w:tblStyle w:val="MediumGrid3-Accent1"/>
        <w:tblW w:w="0" w:type="auto"/>
        <w:tblLook w:val="04A0" w:firstRow="1" w:lastRow="0" w:firstColumn="1" w:lastColumn="0" w:noHBand="0" w:noVBand="1"/>
      </w:tblPr>
      <w:tblGrid>
        <w:gridCol w:w="1063"/>
        <w:gridCol w:w="1064"/>
        <w:gridCol w:w="1063"/>
        <w:gridCol w:w="1062"/>
        <w:gridCol w:w="1062"/>
        <w:gridCol w:w="1063"/>
        <w:gridCol w:w="1063"/>
        <w:gridCol w:w="1064"/>
        <w:gridCol w:w="1072"/>
      </w:tblGrid>
      <w:tr w:rsidR="00120571" w14:paraId="098E0EDB" w14:textId="77777777" w:rsidTr="00CA2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14:paraId="4C91724E" w14:textId="77777777" w:rsidR="00120571" w:rsidRDefault="001E5FF4" w:rsidP="00120571">
            <w:pPr>
              <w:ind w:firstLine="0"/>
              <w:jc w:val="center"/>
              <w:rPr>
                <w:lang w:val="en-US"/>
              </w:rPr>
            </w:pPr>
            <w:r w:rsidRPr="001E5FF4">
              <w:rPr>
                <w:lang w:val="en-US"/>
              </w:rPr>
              <w:t>α = 0.05</w:t>
            </w:r>
          </w:p>
        </w:tc>
        <w:tc>
          <w:tcPr>
            <w:tcW w:w="1064" w:type="dxa"/>
          </w:tcPr>
          <w:p w14:paraId="02DB09C2" w14:textId="77777777" w:rsidR="00120571" w:rsidRDefault="00120571" w:rsidP="00120571">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Q3</w:t>
            </w:r>
          </w:p>
        </w:tc>
        <w:tc>
          <w:tcPr>
            <w:tcW w:w="1063" w:type="dxa"/>
          </w:tcPr>
          <w:p w14:paraId="28120EC7" w14:textId="77777777" w:rsidR="00120571" w:rsidRDefault="00120571" w:rsidP="00120571">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Q4</w:t>
            </w:r>
          </w:p>
        </w:tc>
        <w:tc>
          <w:tcPr>
            <w:tcW w:w="1062" w:type="dxa"/>
          </w:tcPr>
          <w:p w14:paraId="57CD9DB8" w14:textId="77777777" w:rsidR="00120571" w:rsidRDefault="00120571" w:rsidP="00120571">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Q5</w:t>
            </w:r>
          </w:p>
        </w:tc>
        <w:tc>
          <w:tcPr>
            <w:tcW w:w="1062" w:type="dxa"/>
          </w:tcPr>
          <w:p w14:paraId="062879E2" w14:textId="77777777" w:rsidR="00120571" w:rsidRDefault="00120571" w:rsidP="00120571">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Q6</w:t>
            </w:r>
          </w:p>
        </w:tc>
        <w:tc>
          <w:tcPr>
            <w:tcW w:w="1063" w:type="dxa"/>
          </w:tcPr>
          <w:p w14:paraId="59D88501" w14:textId="77777777" w:rsidR="00120571" w:rsidRDefault="00120571" w:rsidP="00120571">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Q7</w:t>
            </w:r>
          </w:p>
        </w:tc>
        <w:tc>
          <w:tcPr>
            <w:tcW w:w="1063" w:type="dxa"/>
          </w:tcPr>
          <w:p w14:paraId="62735027" w14:textId="77777777" w:rsidR="00120571" w:rsidRDefault="00120571" w:rsidP="00120571">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Q8</w:t>
            </w:r>
          </w:p>
        </w:tc>
        <w:tc>
          <w:tcPr>
            <w:tcW w:w="1064" w:type="dxa"/>
          </w:tcPr>
          <w:p w14:paraId="7CD6CB5F" w14:textId="77777777" w:rsidR="00120571" w:rsidRDefault="00120571" w:rsidP="00120571">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Q9</w:t>
            </w:r>
          </w:p>
        </w:tc>
        <w:tc>
          <w:tcPr>
            <w:tcW w:w="1072" w:type="dxa"/>
          </w:tcPr>
          <w:p w14:paraId="5744E83B" w14:textId="77777777" w:rsidR="00120571" w:rsidRDefault="00120571" w:rsidP="00120571">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Duration</w:t>
            </w:r>
          </w:p>
        </w:tc>
      </w:tr>
      <w:tr w:rsidR="00120571" w14:paraId="30D01C51" w14:textId="77777777" w:rsidTr="00CA2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14:paraId="29DC9EDB" w14:textId="77777777" w:rsidR="00120571" w:rsidRDefault="00120571" w:rsidP="00120571">
            <w:pPr>
              <w:ind w:firstLine="0"/>
              <w:jc w:val="center"/>
              <w:rPr>
                <w:lang w:val="en-US"/>
              </w:rPr>
            </w:pPr>
            <w:r>
              <w:rPr>
                <w:lang w:val="en-US"/>
              </w:rPr>
              <w:t>p-value</w:t>
            </w:r>
          </w:p>
        </w:tc>
        <w:tc>
          <w:tcPr>
            <w:tcW w:w="1064" w:type="dxa"/>
          </w:tcPr>
          <w:p w14:paraId="0FC71359" w14:textId="77777777" w:rsidR="00120571" w:rsidRDefault="00120571" w:rsidP="00120571">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0.007259</w:t>
            </w:r>
          </w:p>
        </w:tc>
        <w:tc>
          <w:tcPr>
            <w:tcW w:w="1063" w:type="dxa"/>
          </w:tcPr>
          <w:p w14:paraId="633E045D" w14:textId="77777777" w:rsidR="00120571" w:rsidRDefault="00120571" w:rsidP="00120571">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0.5757</w:t>
            </w:r>
          </w:p>
        </w:tc>
        <w:tc>
          <w:tcPr>
            <w:tcW w:w="1062" w:type="dxa"/>
          </w:tcPr>
          <w:p w14:paraId="5D3A451E" w14:textId="77777777" w:rsidR="00120571" w:rsidRDefault="00120571" w:rsidP="00120571">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62" w:type="dxa"/>
          </w:tcPr>
          <w:p w14:paraId="1F7A67DE" w14:textId="77777777" w:rsidR="00120571" w:rsidRDefault="007E5449" w:rsidP="00120571">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00120571">
              <w:rPr>
                <w:lang w:val="en-US"/>
              </w:rPr>
              <w:t>ull</w:t>
            </w:r>
          </w:p>
        </w:tc>
        <w:tc>
          <w:tcPr>
            <w:tcW w:w="1063" w:type="dxa"/>
          </w:tcPr>
          <w:p w14:paraId="35EF6C91" w14:textId="77777777" w:rsidR="00120571" w:rsidRDefault="00120571" w:rsidP="00120571">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0.467</w:t>
            </w:r>
          </w:p>
        </w:tc>
        <w:tc>
          <w:tcPr>
            <w:tcW w:w="1063" w:type="dxa"/>
          </w:tcPr>
          <w:p w14:paraId="3D24C401" w14:textId="77777777" w:rsidR="00120571" w:rsidRDefault="00120571" w:rsidP="002279D1">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2279D1">
              <w:rPr>
                <w:lang w:val="en-US"/>
              </w:rPr>
              <w:t>8</w:t>
            </w:r>
            <w:r>
              <w:rPr>
                <w:lang w:val="en-US"/>
              </w:rPr>
              <w:t>09</w:t>
            </w:r>
            <w:r w:rsidR="002279D1">
              <w:rPr>
                <w:lang w:val="en-US"/>
              </w:rPr>
              <w:t>9</w:t>
            </w:r>
          </w:p>
        </w:tc>
        <w:tc>
          <w:tcPr>
            <w:tcW w:w="1064" w:type="dxa"/>
          </w:tcPr>
          <w:p w14:paraId="46801F39" w14:textId="77777777" w:rsidR="00120571" w:rsidRDefault="00120571" w:rsidP="00120571">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0.07049</w:t>
            </w:r>
          </w:p>
        </w:tc>
        <w:tc>
          <w:tcPr>
            <w:tcW w:w="1072" w:type="dxa"/>
          </w:tcPr>
          <w:p w14:paraId="3C3AA4C6" w14:textId="77777777" w:rsidR="00120571" w:rsidRDefault="00120571" w:rsidP="00120571">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0.03595</w:t>
            </w:r>
          </w:p>
        </w:tc>
      </w:tr>
      <w:tr w:rsidR="0027119A" w14:paraId="3F408DB8" w14:textId="77777777" w:rsidTr="00CA28ED">
        <w:tc>
          <w:tcPr>
            <w:cnfStyle w:val="001000000000" w:firstRow="0" w:lastRow="0" w:firstColumn="1" w:lastColumn="0" w:oddVBand="0" w:evenVBand="0" w:oddHBand="0" w:evenHBand="0" w:firstRowFirstColumn="0" w:firstRowLastColumn="0" w:lastRowFirstColumn="0" w:lastRowLastColumn="0"/>
            <w:tcW w:w="1063" w:type="dxa"/>
          </w:tcPr>
          <w:p w14:paraId="3ADB27D8" w14:textId="77777777" w:rsidR="0027119A" w:rsidRDefault="0027119A" w:rsidP="00120571">
            <w:pPr>
              <w:ind w:firstLine="0"/>
              <w:jc w:val="center"/>
              <w:rPr>
                <w:lang w:val="en-US"/>
              </w:rPr>
            </w:pPr>
            <w:r>
              <w:rPr>
                <w:lang w:val="en-US"/>
              </w:rPr>
              <w:t>CI</w:t>
            </w:r>
          </w:p>
        </w:tc>
        <w:tc>
          <w:tcPr>
            <w:tcW w:w="1064" w:type="dxa"/>
          </w:tcPr>
          <w:p w14:paraId="049449D6" w14:textId="77777777" w:rsidR="0027119A" w:rsidRDefault="0027119A" w:rsidP="00120571">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&lt; 0.001</w:t>
            </w:r>
          </w:p>
        </w:tc>
        <w:tc>
          <w:tcPr>
            <w:tcW w:w="1063" w:type="dxa"/>
          </w:tcPr>
          <w:p w14:paraId="47E14B57" w14:textId="77777777" w:rsidR="0027119A" w:rsidRDefault="0027119A" w:rsidP="00120571">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&lt; 0.001</w:t>
            </w:r>
          </w:p>
        </w:tc>
        <w:tc>
          <w:tcPr>
            <w:tcW w:w="1062" w:type="dxa"/>
          </w:tcPr>
          <w:p w14:paraId="29143614" w14:textId="77777777" w:rsidR="0027119A" w:rsidRDefault="0027119A" w:rsidP="00120571">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&lt; 0.001</w:t>
            </w:r>
          </w:p>
        </w:tc>
        <w:tc>
          <w:tcPr>
            <w:tcW w:w="1062" w:type="dxa"/>
          </w:tcPr>
          <w:p w14:paraId="076B5F35" w14:textId="77777777" w:rsidR="0027119A" w:rsidRDefault="0027119A" w:rsidP="00120571">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&lt; 0.001</w:t>
            </w:r>
          </w:p>
        </w:tc>
        <w:tc>
          <w:tcPr>
            <w:tcW w:w="1063" w:type="dxa"/>
          </w:tcPr>
          <w:p w14:paraId="3D3021BC" w14:textId="77777777" w:rsidR="0027119A" w:rsidRDefault="0027119A" w:rsidP="00120571">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&lt; 0.001</w:t>
            </w:r>
          </w:p>
        </w:tc>
        <w:tc>
          <w:tcPr>
            <w:tcW w:w="1063" w:type="dxa"/>
          </w:tcPr>
          <w:p w14:paraId="7A8B0CF3" w14:textId="77777777" w:rsidR="0027119A" w:rsidRDefault="0027119A" w:rsidP="00120571">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&lt; 0.001</w:t>
            </w:r>
          </w:p>
        </w:tc>
        <w:tc>
          <w:tcPr>
            <w:tcW w:w="1064" w:type="dxa"/>
          </w:tcPr>
          <w:p w14:paraId="437CB672" w14:textId="77777777" w:rsidR="0027119A" w:rsidRDefault="0027119A" w:rsidP="00120571">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&lt; 0.001</w:t>
            </w:r>
          </w:p>
        </w:tc>
        <w:tc>
          <w:tcPr>
            <w:tcW w:w="1072" w:type="dxa"/>
          </w:tcPr>
          <w:p w14:paraId="22700A1C" w14:textId="77777777" w:rsidR="0027119A" w:rsidRDefault="0027119A" w:rsidP="00120571">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&lt; 0.001</w:t>
            </w:r>
          </w:p>
        </w:tc>
      </w:tr>
    </w:tbl>
    <w:p w14:paraId="2A899281" w14:textId="77777777" w:rsidR="00AE4057" w:rsidRDefault="00AE4057" w:rsidP="00983EE5">
      <w:pPr>
        <w:rPr>
          <w:rFonts w:cs="Times New Roman"/>
          <w:lang w:val="en-US"/>
        </w:rPr>
      </w:pPr>
    </w:p>
    <w:p w14:paraId="7AC61D5A" w14:textId="1953F062" w:rsidR="00120571" w:rsidRDefault="00782D77" w:rsidP="006D31A2">
      <w:pPr>
        <w:rPr>
          <w:lang w:val="en-US"/>
        </w:rPr>
      </w:pPr>
      <w:r>
        <w:rPr>
          <w:lang w:val="en-US"/>
        </w:rPr>
        <w:t xml:space="preserve">The null hypothesis is not rejected if </w:t>
      </w:r>
      <w:r w:rsidRPr="00782D77">
        <w:rPr>
          <w:i/>
          <w:lang w:val="en-US"/>
        </w:rPr>
        <w:t>p-value</w:t>
      </w:r>
      <w:r>
        <w:rPr>
          <w:lang w:val="en-US"/>
        </w:rPr>
        <w:t xml:space="preserve"> is greater than significance level α. In other words, there is not enough evidence to assert a difference between results. When the null hypothesis is rejected (</w:t>
      </w:r>
      <w:r w:rsidRPr="00782D77">
        <w:rPr>
          <w:i/>
          <w:lang w:val="en-US"/>
        </w:rPr>
        <w:t>p-value</w:t>
      </w:r>
      <w:r>
        <w:rPr>
          <w:lang w:val="en-US"/>
        </w:rPr>
        <w:t xml:space="preserve"> &lt; α), it is necessary to identify which method is superior by analyzing the confidence interval </w:t>
      </w:r>
      <w:r w:rsidRPr="00782D77">
        <w:rPr>
          <w:i/>
          <w:lang w:val="en-US"/>
        </w:rPr>
        <w:t>CI</w:t>
      </w:r>
      <w:r>
        <w:rPr>
          <w:lang w:val="en-US"/>
        </w:rPr>
        <w:t xml:space="preserve">. If </w:t>
      </w:r>
      <w:r w:rsidRPr="00782D77">
        <w:rPr>
          <w:i/>
          <w:lang w:val="en-US"/>
        </w:rPr>
        <w:t>CI</w:t>
      </w:r>
      <w:r>
        <w:rPr>
          <w:lang w:val="en-US"/>
        </w:rPr>
        <w:t xml:space="preserve"> – α &lt; 0, then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lang w:val="en-US"/>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rFonts w:eastAsiaTheme="minorEastAsia"/>
          <w:szCs w:val="24"/>
          <w:lang w:val="en-US"/>
        </w:rPr>
        <w:t xml:space="preserve">. Otherwise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lang w:val="en-US"/>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rFonts w:eastAsiaTheme="minorEastAsia"/>
          <w:szCs w:val="24"/>
          <w:lang w:val="en-US"/>
        </w:rPr>
        <w:t>.</w:t>
      </w:r>
      <w:r w:rsidR="008E32CC">
        <w:rPr>
          <w:rFonts w:eastAsiaTheme="minorEastAsia"/>
          <w:szCs w:val="24"/>
          <w:lang w:val="en-US"/>
        </w:rPr>
        <w:t xml:space="preserve"> By analyzing the </w:t>
      </w:r>
      <w:r w:rsidR="008E32CC" w:rsidRPr="008E32CC">
        <w:rPr>
          <w:rFonts w:eastAsiaTheme="minorEastAsia"/>
          <w:i/>
          <w:szCs w:val="24"/>
          <w:lang w:val="en-US"/>
        </w:rPr>
        <w:t>p-values</w:t>
      </w:r>
      <w:r w:rsidR="008E32CC">
        <w:rPr>
          <w:rFonts w:eastAsiaTheme="minorEastAsia"/>
          <w:szCs w:val="24"/>
          <w:lang w:val="en-US"/>
        </w:rPr>
        <w:t xml:space="preserve"> from</w:t>
      </w:r>
      <w:r w:rsidR="00D75CD2">
        <w:rPr>
          <w:rFonts w:eastAsiaTheme="minorEastAsia"/>
          <w:szCs w:val="24"/>
          <w:lang w:val="en-US"/>
        </w:rPr>
        <w:t xml:space="preserve"> </w:t>
      </w:r>
      <w:r w:rsidR="00D75CD2">
        <w:rPr>
          <w:rFonts w:eastAsiaTheme="minorEastAsia"/>
          <w:szCs w:val="24"/>
          <w:lang w:val="en-US"/>
        </w:rPr>
        <w:fldChar w:fldCharType="begin"/>
      </w:r>
      <w:r w:rsidR="00D75CD2">
        <w:rPr>
          <w:rFonts w:eastAsiaTheme="minorEastAsia"/>
          <w:szCs w:val="24"/>
          <w:lang w:val="en-US"/>
        </w:rPr>
        <w:instrText xml:space="preserve"> REF _Ref358902506 \h </w:instrText>
      </w:r>
      <w:r w:rsidR="00D75CD2">
        <w:rPr>
          <w:rFonts w:eastAsiaTheme="minorEastAsia"/>
          <w:szCs w:val="24"/>
          <w:lang w:val="en-US"/>
        </w:rPr>
      </w:r>
      <w:r w:rsidR="00D75CD2">
        <w:rPr>
          <w:rFonts w:eastAsiaTheme="minorEastAsia"/>
          <w:szCs w:val="24"/>
          <w:lang w:val="en-US"/>
        </w:rPr>
        <w:fldChar w:fldCharType="separate"/>
      </w:r>
      <w:r w:rsidR="00D75CD2" w:rsidRPr="00CA28ED">
        <w:rPr>
          <w:lang w:val="en-US"/>
        </w:rPr>
        <w:t xml:space="preserve">Table </w:t>
      </w:r>
      <w:r w:rsidR="00D75CD2">
        <w:rPr>
          <w:noProof/>
          <w:lang w:val="en-US"/>
        </w:rPr>
        <w:t>8</w:t>
      </w:r>
      <w:r w:rsidR="00D75CD2">
        <w:rPr>
          <w:rFonts w:eastAsiaTheme="minorEastAsia"/>
          <w:szCs w:val="24"/>
          <w:lang w:val="en-US"/>
        </w:rPr>
        <w:fldChar w:fldCharType="end"/>
      </w:r>
      <w:r w:rsidR="008E32CC">
        <w:rPr>
          <w:rFonts w:eastAsiaTheme="minorEastAsia"/>
          <w:szCs w:val="24"/>
          <w:lang w:val="en-US"/>
        </w:rPr>
        <w:t xml:space="preserve">, the usage of provenance analysis provided better results </w:t>
      </w:r>
      <w:r w:rsidR="00D75CD2">
        <w:rPr>
          <w:rFonts w:eastAsiaTheme="minorEastAsia"/>
          <w:szCs w:val="24"/>
          <w:lang w:val="en-US"/>
        </w:rPr>
        <w:t>i</w:t>
      </w:r>
      <w:r w:rsidR="008E32CC">
        <w:rPr>
          <w:rFonts w:eastAsiaTheme="minorEastAsia"/>
          <w:szCs w:val="24"/>
          <w:lang w:val="en-US"/>
        </w:rPr>
        <w:t xml:space="preserve">n </w:t>
      </w:r>
      <w:commentRangeStart w:id="556"/>
      <w:r w:rsidR="008E32CC">
        <w:rPr>
          <w:rFonts w:eastAsiaTheme="minorEastAsia"/>
          <w:szCs w:val="24"/>
          <w:lang w:val="en-US"/>
        </w:rPr>
        <w:t xml:space="preserve">question 3 </w:t>
      </w:r>
      <w:commentRangeEnd w:id="556"/>
      <w:r w:rsidR="00861F3C">
        <w:rPr>
          <w:rStyle w:val="CommentReference"/>
        </w:rPr>
        <w:commentReference w:id="556"/>
      </w:r>
      <w:r w:rsidR="008E32CC">
        <w:rPr>
          <w:rFonts w:eastAsiaTheme="minorEastAsia"/>
          <w:szCs w:val="24"/>
          <w:lang w:val="en-US"/>
        </w:rPr>
        <w:t>and in the time required to finish the questionnaire (duration),</w:t>
      </w:r>
      <w:r w:rsidR="00E335B9">
        <w:rPr>
          <w:rFonts w:eastAsiaTheme="minorEastAsia"/>
          <w:szCs w:val="24"/>
          <w:lang w:val="en-US"/>
        </w:rPr>
        <w:t xml:space="preserve"> while </w:t>
      </w:r>
      <w:del w:id="557" w:author="Leonardo Murta" w:date="2013-06-25T12:19:00Z">
        <w:r w:rsidR="00E335B9" w:rsidDel="00861F3C">
          <w:rPr>
            <w:rFonts w:eastAsiaTheme="minorEastAsia"/>
            <w:szCs w:val="24"/>
            <w:lang w:val="en-US"/>
          </w:rPr>
          <w:delText xml:space="preserve">the other occasions </w:delText>
        </w:r>
      </w:del>
      <w:r w:rsidR="00E335B9">
        <w:rPr>
          <w:rFonts w:eastAsiaTheme="minorEastAsia"/>
          <w:szCs w:val="24"/>
          <w:lang w:val="en-US"/>
        </w:rPr>
        <w:t>there is no</w:t>
      </w:r>
      <w:r w:rsidR="00D75CD2">
        <w:rPr>
          <w:rFonts w:eastAsiaTheme="minorEastAsia"/>
          <w:szCs w:val="24"/>
          <w:lang w:val="en-US"/>
        </w:rPr>
        <w:t>t enough</w:t>
      </w:r>
      <w:r w:rsidR="00E335B9">
        <w:rPr>
          <w:rFonts w:eastAsiaTheme="minorEastAsia"/>
          <w:szCs w:val="24"/>
          <w:lang w:val="en-US"/>
        </w:rPr>
        <w:t xml:space="preserve"> evidence to assert difference between results</w:t>
      </w:r>
      <w:ins w:id="558" w:author="Leonardo Murta" w:date="2013-06-25T12:19:00Z">
        <w:r w:rsidR="00861F3C">
          <w:rPr>
            <w:rFonts w:eastAsiaTheme="minorEastAsia"/>
            <w:szCs w:val="24"/>
            <w:lang w:val="en-US"/>
          </w:rPr>
          <w:t xml:space="preserve"> for the other questions</w:t>
        </w:r>
      </w:ins>
      <w:r w:rsidR="00E335B9">
        <w:rPr>
          <w:rFonts w:eastAsiaTheme="minorEastAsia"/>
          <w:szCs w:val="24"/>
          <w:lang w:val="en-US"/>
        </w:rPr>
        <w:t xml:space="preserve"> (</w:t>
      </w:r>
      <w:r w:rsidR="00E335B9" w:rsidRPr="00E335B9">
        <w:rPr>
          <w:rFonts w:eastAsiaTheme="minorEastAsia"/>
          <w:i/>
          <w:szCs w:val="24"/>
          <w:lang w:val="en-US"/>
        </w:rPr>
        <w:t>p-value</w:t>
      </w:r>
      <w:r w:rsidR="00E335B9">
        <w:rPr>
          <w:rFonts w:eastAsiaTheme="minorEastAsia"/>
          <w:szCs w:val="24"/>
          <w:lang w:val="en-US"/>
        </w:rPr>
        <w:t xml:space="preserve"> &gt; </w:t>
      </w:r>
      <w:r w:rsidR="00E335B9">
        <w:rPr>
          <w:lang w:val="en-US"/>
        </w:rPr>
        <w:t>α).</w:t>
      </w:r>
    </w:p>
    <w:p w14:paraId="1D60F245" w14:textId="094AD3C5" w:rsidR="00091905" w:rsidRDefault="00091905" w:rsidP="00983EE5">
      <w:pPr>
        <w:rPr>
          <w:lang w:val="en-US"/>
        </w:rPr>
      </w:pPr>
      <w:r>
        <w:rPr>
          <w:lang w:val="en-US"/>
        </w:rPr>
        <w:t xml:space="preserve">The </w:t>
      </w:r>
      <w:r w:rsidR="00C7026F">
        <w:rPr>
          <w:i/>
          <w:lang w:val="en-US"/>
        </w:rPr>
        <w:t>b</w:t>
      </w:r>
      <w:r w:rsidRPr="00091905">
        <w:rPr>
          <w:i/>
          <w:lang w:val="en-US"/>
        </w:rPr>
        <w:t>oxplot</w:t>
      </w:r>
      <w:ins w:id="559" w:author="Leonardo Murta" w:date="2013-06-25T12:21:00Z">
        <w:r w:rsidR="0036549F">
          <w:rPr>
            <w:i/>
            <w:lang w:val="en-US"/>
          </w:rPr>
          <w:t>s</w:t>
        </w:r>
      </w:ins>
      <w:r>
        <w:rPr>
          <w:lang w:val="en-US"/>
        </w:rPr>
        <w:t xml:space="preserve"> </w:t>
      </w:r>
      <w:del w:id="560" w:author="Leonardo Murta" w:date="2013-06-25T12:21:00Z">
        <w:r w:rsidDel="0036549F">
          <w:rPr>
            <w:lang w:val="en-US"/>
          </w:rPr>
          <w:delText xml:space="preserve">graphs </w:delText>
        </w:r>
      </w:del>
      <w:r>
        <w:rPr>
          <w:lang w:val="en-US"/>
        </w:rPr>
        <w:t xml:space="preserve">shown </w:t>
      </w:r>
      <w:del w:id="561" w:author="Leonardo Murta" w:date="2013-06-25T12:21:00Z">
        <w:r w:rsidR="00D75CD2" w:rsidDel="0036549F">
          <w:rPr>
            <w:lang w:val="en-US"/>
          </w:rPr>
          <w:delText>by</w:delText>
        </w:r>
        <w:r w:rsidDel="0036549F">
          <w:rPr>
            <w:lang w:val="en-US"/>
          </w:rPr>
          <w:delText xml:space="preserve"> </w:delText>
        </w:r>
      </w:del>
      <w:ins w:id="562" w:author="Leonardo Murta" w:date="2013-06-25T12:21:00Z">
        <w:r w:rsidR="0036549F">
          <w:rPr>
            <w:lang w:val="en-US"/>
          </w:rPr>
          <w:t xml:space="preserve">in </w:t>
        </w:r>
      </w:ins>
      <w:r w:rsidR="00A135D0">
        <w:rPr>
          <w:lang w:val="en-US"/>
        </w:rPr>
        <w:fldChar w:fldCharType="begin"/>
      </w:r>
      <w:r w:rsidR="00C7026F">
        <w:rPr>
          <w:lang w:val="en-US"/>
        </w:rPr>
        <w:instrText xml:space="preserve"> REF _Ref358238630 \h </w:instrText>
      </w:r>
      <w:r w:rsidR="00A135D0">
        <w:rPr>
          <w:lang w:val="en-US"/>
        </w:rPr>
      </w:r>
      <w:r w:rsidR="00A135D0">
        <w:rPr>
          <w:lang w:val="en-US"/>
        </w:rPr>
        <w:fldChar w:fldCharType="separate"/>
      </w:r>
      <w:r w:rsidR="00B919CC" w:rsidRPr="00A44F8B">
        <w:rPr>
          <w:lang w:val="en-US"/>
        </w:rPr>
        <w:t xml:space="preserve">Figure </w:t>
      </w:r>
      <w:r w:rsidR="00B919CC">
        <w:rPr>
          <w:noProof/>
          <w:lang w:val="en-US"/>
        </w:rPr>
        <w:t>4</w:t>
      </w:r>
      <w:r w:rsidR="00A135D0">
        <w:rPr>
          <w:lang w:val="en-US"/>
        </w:rPr>
        <w:fldChar w:fldCharType="end"/>
      </w:r>
      <w:r>
        <w:rPr>
          <w:lang w:val="en-US"/>
        </w:rPr>
        <w:t xml:space="preserve"> aim</w:t>
      </w:r>
      <w:del w:id="563" w:author="Leonardo Murta" w:date="2013-06-25T12:21:00Z">
        <w:r w:rsidDel="0036549F">
          <w:rPr>
            <w:lang w:val="en-US"/>
          </w:rPr>
          <w:delText>s</w:delText>
        </w:r>
      </w:del>
      <w:r>
        <w:rPr>
          <w:lang w:val="en-US"/>
        </w:rPr>
        <w:t xml:space="preserve"> </w:t>
      </w:r>
      <w:del w:id="564" w:author="Leonardo Murta" w:date="2013-06-25T12:20:00Z">
        <w:r w:rsidDel="004858C2">
          <w:rPr>
            <w:lang w:val="en-US"/>
          </w:rPr>
          <w:delText xml:space="preserve">to </w:delText>
        </w:r>
      </w:del>
      <w:ins w:id="565" w:author="Leonardo Murta" w:date="2013-06-25T12:20:00Z">
        <w:r w:rsidR="004858C2">
          <w:rPr>
            <w:lang w:val="en-US"/>
          </w:rPr>
          <w:t xml:space="preserve">at </w:t>
        </w:r>
      </w:ins>
      <w:r>
        <w:rPr>
          <w:lang w:val="en-US"/>
        </w:rPr>
        <w:t>summariz</w:t>
      </w:r>
      <w:ins w:id="566" w:author="Leonardo Murta" w:date="2013-06-25T12:20:00Z">
        <w:r w:rsidR="004858C2">
          <w:rPr>
            <w:lang w:val="en-US"/>
          </w:rPr>
          <w:t>ing</w:t>
        </w:r>
      </w:ins>
      <w:del w:id="567" w:author="Leonardo Murta" w:date="2013-06-25T12:20:00Z">
        <w:r w:rsidDel="004858C2">
          <w:rPr>
            <w:lang w:val="en-US"/>
          </w:rPr>
          <w:delText>e</w:delText>
        </w:r>
      </w:del>
      <w:r>
        <w:rPr>
          <w:lang w:val="en-US"/>
        </w:rPr>
        <w:t xml:space="preserve"> the distributions </w:t>
      </w:r>
      <w:del w:id="568" w:author="Leonardo Murta" w:date="2013-06-25T12:21:00Z">
        <w:r w:rsidDel="0036549F">
          <w:rPr>
            <w:lang w:val="en-US"/>
          </w:rPr>
          <w:delText xml:space="preserve">for </w:delText>
        </w:r>
      </w:del>
      <w:ins w:id="569" w:author="Leonardo Murta" w:date="2013-06-25T12:21:00Z">
        <w:r w:rsidR="0036549F">
          <w:rPr>
            <w:lang w:val="en-US"/>
          </w:rPr>
          <w:t xml:space="preserve">of </w:t>
        </w:r>
      </w:ins>
      <w:r>
        <w:rPr>
          <w:lang w:val="en-US"/>
        </w:rPr>
        <w:t xml:space="preserve">both </w:t>
      </w:r>
      <w:commentRangeStart w:id="570"/>
      <w:r w:rsidR="006D31A2">
        <w:rPr>
          <w:lang w:val="en-US"/>
        </w:rPr>
        <w:t>p</w:t>
      </w:r>
      <w:r>
        <w:rPr>
          <w:lang w:val="en-US"/>
        </w:rPr>
        <w:t>rov</w:t>
      </w:r>
      <w:r w:rsidR="006D31A2">
        <w:rPr>
          <w:lang w:val="en-US"/>
        </w:rPr>
        <w:t>enance</w:t>
      </w:r>
      <w:r>
        <w:rPr>
          <w:lang w:val="en-US"/>
        </w:rPr>
        <w:t xml:space="preserve"> and </w:t>
      </w:r>
      <w:r w:rsidR="006D31A2">
        <w:rPr>
          <w:lang w:val="en-US"/>
        </w:rPr>
        <w:t>r</w:t>
      </w:r>
      <w:r>
        <w:rPr>
          <w:lang w:val="en-US"/>
        </w:rPr>
        <w:t>eplay methods</w:t>
      </w:r>
      <w:commentRangeEnd w:id="570"/>
      <w:r w:rsidR="0036549F">
        <w:rPr>
          <w:rStyle w:val="CommentReference"/>
        </w:rPr>
        <w:commentReference w:id="570"/>
      </w:r>
      <w:del w:id="571" w:author="Leonardo Murta" w:date="2013-06-25T12:21:00Z">
        <w:r w:rsidDel="0036549F">
          <w:rPr>
            <w:lang w:val="en-US"/>
          </w:rPr>
          <w:delText>, providing another view of the tests described above</w:delText>
        </w:r>
      </w:del>
      <w:r>
        <w:rPr>
          <w:lang w:val="en-US"/>
        </w:rPr>
        <w:t>.</w:t>
      </w:r>
      <w:r w:rsidR="006D03E5">
        <w:rPr>
          <w:lang w:val="en-US"/>
        </w:rPr>
        <w:t xml:space="preserve"> In these graphs, the boxes represent part of the central distribution, which contains 50% of data. Thus, the data scattering is proportional with the box’s height. The median is represented by a black line inside the box.</w:t>
      </w:r>
      <w:ins w:id="572" w:author="Leonardo Murta" w:date="2013-06-25T12:22:00Z">
        <w:r w:rsidR="00306E29">
          <w:rPr>
            <w:lang w:val="en-US"/>
          </w:rPr>
          <w:t xml:space="preserve"> This way,</w:t>
        </w:r>
      </w:ins>
      <w:r w:rsidR="006D03E5">
        <w:rPr>
          <w:lang w:val="en-US"/>
        </w:rPr>
        <w:t xml:space="preserve"> 25% of data is between the box’s edges and the median</w:t>
      </w:r>
      <w:r w:rsidR="00D75CD2">
        <w:rPr>
          <w:lang w:val="en-US"/>
        </w:rPr>
        <w:t>. The median location indicates</w:t>
      </w:r>
      <w:r w:rsidR="006D03E5">
        <w:rPr>
          <w:lang w:val="en-US"/>
        </w:rPr>
        <w:t xml:space="preserve"> </w:t>
      </w:r>
      <w:r w:rsidR="00D95FA6">
        <w:rPr>
          <w:lang w:val="en-US"/>
        </w:rPr>
        <w:t xml:space="preserve">if </w:t>
      </w:r>
      <w:r w:rsidR="006D03E5">
        <w:rPr>
          <w:lang w:val="en-US"/>
        </w:rPr>
        <w:t>the distributions are symmetrical in the experiments.</w:t>
      </w:r>
      <w:r w:rsidR="00EC3380">
        <w:rPr>
          <w:lang w:val="en-US"/>
        </w:rPr>
        <w:t xml:space="preserve"> </w:t>
      </w:r>
      <w:commentRangeStart w:id="573"/>
      <w:r w:rsidR="00EC3380">
        <w:rPr>
          <w:lang w:val="en-US"/>
        </w:rPr>
        <w:t>Lastly, circles indicate outliers, which are data with more than 1.5 interquartile range (Q3 – Q1) from other</w:t>
      </w:r>
      <w:r w:rsidR="00D95FA6">
        <w:rPr>
          <w:lang w:val="en-US"/>
        </w:rPr>
        <w:t xml:space="preserve"> data</w:t>
      </w:r>
      <w:r w:rsidR="00EC3380">
        <w:rPr>
          <w:lang w:val="en-US"/>
        </w:rPr>
        <w:t>.</w:t>
      </w:r>
      <w:commentRangeEnd w:id="573"/>
      <w:r w:rsidR="00306E29">
        <w:rPr>
          <w:rStyle w:val="CommentReference"/>
        </w:rPr>
        <w:commentReference w:id="573"/>
      </w:r>
    </w:p>
    <w:p w14:paraId="2B3AFC30" w14:textId="77777777" w:rsidR="006D03E5" w:rsidRDefault="00FE2659" w:rsidP="006D03E5">
      <w:pPr>
        <w:keepNext/>
        <w:ind w:firstLine="0"/>
      </w:pPr>
      <w:r>
        <w:rPr>
          <w:noProof/>
          <w:lang w:val="en-US"/>
        </w:rPr>
        <w:lastRenderedPageBreak/>
        <w:drawing>
          <wp:inline distT="0" distB="0" distL="0" distR="0" wp14:anchorId="02FEA90D" wp14:editId="7EA7F757">
            <wp:extent cx="5934075" cy="32194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34075" cy="3219450"/>
                    </a:xfrm>
                    <a:prstGeom prst="rect">
                      <a:avLst/>
                    </a:prstGeom>
                    <a:noFill/>
                    <a:ln w="9525">
                      <a:noFill/>
                      <a:miter lim="800000"/>
                      <a:headEnd/>
                      <a:tailEnd/>
                    </a:ln>
                  </pic:spPr>
                </pic:pic>
              </a:graphicData>
            </a:graphic>
          </wp:inline>
        </w:drawing>
      </w:r>
    </w:p>
    <w:p w14:paraId="10E97CFB" w14:textId="77777777" w:rsidR="00FE2659" w:rsidRDefault="006D03E5" w:rsidP="006D03E5">
      <w:pPr>
        <w:pStyle w:val="Caption"/>
        <w:ind w:firstLine="0"/>
        <w:jc w:val="center"/>
        <w:rPr>
          <w:lang w:val="en-US"/>
        </w:rPr>
      </w:pPr>
      <w:bookmarkStart w:id="574" w:name="_Ref358238630"/>
      <w:r w:rsidRPr="00A44F8B">
        <w:rPr>
          <w:lang w:val="en-US"/>
        </w:rPr>
        <w:t xml:space="preserve">Figure </w:t>
      </w:r>
      <w:r w:rsidR="00A135D0">
        <w:fldChar w:fldCharType="begin"/>
      </w:r>
      <w:r w:rsidR="009765FF" w:rsidRPr="00A44F8B">
        <w:rPr>
          <w:lang w:val="en-US"/>
        </w:rPr>
        <w:instrText xml:space="preserve"> SEQ Figure \* ARABIC </w:instrText>
      </w:r>
      <w:r w:rsidR="00A135D0">
        <w:fldChar w:fldCharType="separate"/>
      </w:r>
      <w:r w:rsidR="00B919CC">
        <w:rPr>
          <w:noProof/>
          <w:lang w:val="en-US"/>
        </w:rPr>
        <w:t>4</w:t>
      </w:r>
      <w:r w:rsidR="00A135D0">
        <w:fldChar w:fldCharType="end"/>
      </w:r>
      <w:bookmarkEnd w:id="574"/>
      <w:r w:rsidRPr="00A44F8B">
        <w:rPr>
          <w:lang w:val="en-US"/>
        </w:rPr>
        <w:t>: Boxplots from the experiment</w:t>
      </w:r>
    </w:p>
    <w:p w14:paraId="686C5DDB" w14:textId="2764D8C1" w:rsidR="00D75CD2" w:rsidRPr="00D75CD2" w:rsidRDefault="00D75CD2" w:rsidP="00D75CD2">
      <w:pPr>
        <w:rPr>
          <w:lang w:val="en-US"/>
        </w:rPr>
      </w:pPr>
      <w:r>
        <w:rPr>
          <w:lang w:val="en-US"/>
        </w:rPr>
        <w:t xml:space="preserve">By analyzing </w:t>
      </w:r>
      <w:r>
        <w:rPr>
          <w:lang w:val="en-US"/>
        </w:rPr>
        <w:fldChar w:fldCharType="begin"/>
      </w:r>
      <w:r>
        <w:rPr>
          <w:lang w:val="en-US"/>
        </w:rPr>
        <w:instrText xml:space="preserve"> REF _Ref358238630 \h </w:instrText>
      </w:r>
      <w:r>
        <w:rPr>
          <w:lang w:val="en-US"/>
        </w:rPr>
      </w:r>
      <w:r>
        <w:rPr>
          <w:lang w:val="en-US"/>
        </w:rPr>
        <w:fldChar w:fldCharType="separate"/>
      </w:r>
      <w:r w:rsidRPr="00A44F8B">
        <w:rPr>
          <w:lang w:val="en-US"/>
        </w:rPr>
        <w:t xml:space="preserve">Figure </w:t>
      </w:r>
      <w:r>
        <w:rPr>
          <w:noProof/>
          <w:lang w:val="en-US"/>
        </w:rPr>
        <w:t>4</w:t>
      </w:r>
      <w:r>
        <w:rPr>
          <w:lang w:val="en-US"/>
        </w:rPr>
        <w:fldChar w:fldCharType="end"/>
      </w:r>
      <w:r>
        <w:rPr>
          <w:lang w:val="en-US"/>
        </w:rPr>
        <w:t xml:space="preserve">, it is possible to infer that question 3 yielded better results by using provenance while questions 4 and 5 had equal results. Meanwhile, questions 7 and 8 results were similar but with varying scattering. Even though results are matching with </w:t>
      </w:r>
      <w:r>
        <w:rPr>
          <w:rFonts w:cs="Times New Roman"/>
          <w:lang w:val="en-US"/>
        </w:rPr>
        <w:t>Mann-Whitney</w:t>
      </w:r>
      <w:r>
        <w:rPr>
          <w:lang w:val="en-US"/>
        </w:rPr>
        <w:t xml:space="preserve"> test data, question 9 has a different behavior due to the small difference from </w:t>
      </w:r>
      <w:r w:rsidRPr="000F5C8B">
        <w:rPr>
          <w:i/>
          <w:lang w:val="en-US"/>
        </w:rPr>
        <w:t>p-value</w:t>
      </w:r>
      <w:r>
        <w:rPr>
          <w:lang w:val="en-US"/>
        </w:rPr>
        <w:t xml:space="preserve"> to </w:t>
      </w:r>
      <w:r>
        <w:rPr>
          <w:rFonts w:cs="Times New Roman"/>
          <w:lang w:val="en-US"/>
        </w:rPr>
        <w:t>α</w:t>
      </w:r>
      <w:r>
        <w:rPr>
          <w:lang w:val="en-US"/>
        </w:rPr>
        <w:t xml:space="preserve"> (</w:t>
      </w:r>
      <w:r w:rsidRPr="009D75BD">
        <w:rPr>
          <w:i/>
          <w:lang w:val="en-US"/>
        </w:rPr>
        <w:t>p-value</w:t>
      </w:r>
      <w:r>
        <w:rPr>
          <w:lang w:val="en-US"/>
        </w:rPr>
        <w:t xml:space="preserve"> = 0.07 against </w:t>
      </w:r>
      <w:r>
        <w:rPr>
          <w:rFonts w:cs="Times New Roman"/>
          <w:lang w:val="en-US"/>
        </w:rPr>
        <w:t>α</w:t>
      </w:r>
      <w:r>
        <w:rPr>
          <w:lang w:val="en-US"/>
        </w:rPr>
        <w:t xml:space="preserve"> = 0.05). By analyzing the </w:t>
      </w:r>
      <w:r w:rsidRPr="000F5C8B">
        <w:rPr>
          <w:i/>
          <w:lang w:val="en-US"/>
        </w:rPr>
        <w:t>boxplot</w:t>
      </w:r>
      <w:r>
        <w:rPr>
          <w:lang w:val="en-US"/>
        </w:rPr>
        <w:t xml:space="preserve"> for question 9, the results for using provenance </w:t>
      </w:r>
      <w:ins w:id="575" w:author="Leonardo Murta" w:date="2013-06-25T12:26:00Z">
        <w:r w:rsidR="00C84564">
          <w:rPr>
            <w:lang w:val="en-US"/>
          </w:rPr>
          <w:t>are</w:t>
        </w:r>
      </w:ins>
      <w:del w:id="576" w:author="Leonardo Murta" w:date="2013-06-25T12:26:00Z">
        <w:r w:rsidDel="00C84564">
          <w:rPr>
            <w:lang w:val="en-US"/>
          </w:rPr>
          <w:delText>is</w:delText>
        </w:r>
      </w:del>
      <w:r>
        <w:rPr>
          <w:lang w:val="en-US"/>
        </w:rPr>
        <w:t xml:space="preserve"> greater than the replay method. While replay’s data is scattered around the </w:t>
      </w:r>
      <w:r w:rsidR="00A57CB3">
        <w:rPr>
          <w:lang w:val="en-US"/>
        </w:rPr>
        <w:t>maximum and minimum values</w:t>
      </w:r>
      <w:r>
        <w:rPr>
          <w:lang w:val="en-US"/>
        </w:rPr>
        <w:t xml:space="preserve"> with the median at the middle, the provenance’s median is located at the maximum value</w:t>
      </w:r>
      <w:del w:id="577" w:author="Leonardo Murta" w:date="2013-06-25T12:27:00Z">
        <w:r w:rsidDel="007E7BFA">
          <w:rPr>
            <w:lang w:val="en-US"/>
          </w:rPr>
          <w:delText>, yielding greater results</w:delText>
        </w:r>
      </w:del>
      <w:r>
        <w:rPr>
          <w:lang w:val="en-US"/>
        </w:rPr>
        <w:t xml:space="preserve">. Lastly, as </w:t>
      </w:r>
      <w:del w:id="578" w:author="Leonardo Murta" w:date="2013-06-25T12:27:00Z">
        <w:r w:rsidDel="007E7BFA">
          <w:rPr>
            <w:lang w:val="en-US"/>
          </w:rPr>
          <w:delText xml:space="preserve">proven </w:delText>
        </w:r>
      </w:del>
      <w:ins w:id="579" w:author="Leonardo Murta" w:date="2013-06-25T12:27:00Z">
        <w:r w:rsidR="007E7BFA">
          <w:rPr>
            <w:lang w:val="en-US"/>
          </w:rPr>
          <w:t xml:space="preserve">shown </w:t>
        </w:r>
      </w:ins>
      <w:r>
        <w:rPr>
          <w:lang w:val="en-US"/>
        </w:rPr>
        <w:t xml:space="preserve">by the </w:t>
      </w:r>
      <w:r>
        <w:rPr>
          <w:rFonts w:cs="Times New Roman"/>
          <w:lang w:val="en-US"/>
        </w:rPr>
        <w:t>Mann-Whitney</w:t>
      </w:r>
      <w:r>
        <w:rPr>
          <w:lang w:val="en-US"/>
        </w:rPr>
        <w:t xml:space="preserve"> test, using provenance for analysis provides faster answers than analyzing the game session’s replay. This is clearly seen by comparing the medians between </w:t>
      </w:r>
      <w:ins w:id="580" w:author="Leonardo Murta" w:date="2013-06-25T12:27:00Z">
        <w:r w:rsidR="007E7BFA">
          <w:rPr>
            <w:lang w:val="en-US"/>
          </w:rPr>
          <w:t xml:space="preserve">both </w:t>
        </w:r>
      </w:ins>
      <w:r>
        <w:rPr>
          <w:lang w:val="en-US"/>
        </w:rPr>
        <w:t xml:space="preserve">methods and the box’s scattering (height) </w:t>
      </w:r>
      <w:del w:id="581" w:author="Leonardo Murta" w:date="2013-06-25T12:27:00Z">
        <w:r w:rsidDel="007E7BFA">
          <w:rPr>
            <w:lang w:val="en-US"/>
          </w:rPr>
          <w:delText xml:space="preserve">and </w:delText>
        </w:r>
      </w:del>
      <w:r>
        <w:rPr>
          <w:lang w:val="en-US"/>
        </w:rPr>
        <w:t xml:space="preserve">position. </w:t>
      </w:r>
      <w:r w:rsidR="00A57CB3">
        <w:rPr>
          <w:lang w:val="en-US"/>
        </w:rPr>
        <w:t xml:space="preserve">The </w:t>
      </w:r>
      <w:r w:rsidR="00A57CB3" w:rsidRPr="00A57CB3">
        <w:rPr>
          <w:i/>
          <w:lang w:val="en-US"/>
        </w:rPr>
        <w:t>boxplot</w:t>
      </w:r>
      <w:r w:rsidR="00A57CB3">
        <w:rPr>
          <w:lang w:val="en-US"/>
        </w:rPr>
        <w:t xml:space="preserve"> for q</w:t>
      </w:r>
      <w:r>
        <w:rPr>
          <w:lang w:val="en-US"/>
        </w:rPr>
        <w:t xml:space="preserve">uestion 6 was discarded because both methods had equal values and were </w:t>
      </w:r>
      <w:r w:rsidR="00A57CB3">
        <w:rPr>
          <w:lang w:val="en-US"/>
        </w:rPr>
        <w:t xml:space="preserve">all </w:t>
      </w:r>
      <w:r>
        <w:rPr>
          <w:lang w:val="en-US"/>
        </w:rPr>
        <w:t>zero (without outliers).</w:t>
      </w:r>
    </w:p>
    <w:p w14:paraId="20598F00" w14:textId="77777777" w:rsidR="004B6C97" w:rsidRDefault="004B6C97" w:rsidP="004B6C97">
      <w:pPr>
        <w:pStyle w:val="Heading2"/>
        <w:rPr>
          <w:lang w:val="en-US"/>
        </w:rPr>
      </w:pPr>
      <w:bookmarkStart w:id="582" w:name="_Toc354161756"/>
      <w:bookmarkStart w:id="583" w:name="_Ref358651691"/>
      <w:r w:rsidRPr="001E187B">
        <w:rPr>
          <w:lang w:val="en-US"/>
        </w:rPr>
        <w:t>Threats to Validity</w:t>
      </w:r>
      <w:bookmarkEnd w:id="582"/>
      <w:bookmarkEnd w:id="583"/>
    </w:p>
    <w:p w14:paraId="26CFB0D1" w14:textId="1C53EB50" w:rsidR="00DA6FBC" w:rsidRDefault="00DA6FBC" w:rsidP="001D7A4A">
      <w:pPr>
        <w:rPr>
          <w:lang w:val="en-US"/>
        </w:rPr>
      </w:pPr>
      <w:r>
        <w:rPr>
          <w:lang w:val="en-US"/>
        </w:rPr>
        <w:t>Despite the care in reducing the threats to the validity of the experiment, there are factors that can influence the results. In relation to internal validity,</w:t>
      </w:r>
      <w:r w:rsidR="00EF270A">
        <w:rPr>
          <w:lang w:val="en-US"/>
        </w:rPr>
        <w:t xml:space="preserve"> the selection for both groups (</w:t>
      </w:r>
      <w:r w:rsidR="000F2D7A">
        <w:rPr>
          <w:lang w:val="en-US"/>
        </w:rPr>
        <w:t>p</w:t>
      </w:r>
      <w:r w:rsidR="00EF270A">
        <w:rPr>
          <w:lang w:val="en-US"/>
        </w:rPr>
        <w:t xml:space="preserve">rovenance and </w:t>
      </w:r>
      <w:r w:rsidR="000F2D7A">
        <w:rPr>
          <w:lang w:val="en-US"/>
        </w:rPr>
        <w:t>r</w:t>
      </w:r>
      <w:r w:rsidR="00EF270A">
        <w:rPr>
          <w:lang w:val="en-US"/>
        </w:rPr>
        <w:t xml:space="preserve">eplay) can affect the results because of the natural variation in human performance. Furthermore, the experiment was executed with volunteers, which generally are </w:t>
      </w:r>
      <w:r w:rsidR="00EF270A">
        <w:rPr>
          <w:lang w:val="en-US"/>
        </w:rPr>
        <w:lastRenderedPageBreak/>
        <w:t xml:space="preserve">more motivated for executing tasks. Anyone from the class could choose to be dismissed from the experiment and be released earlier. Lastly, the experiment was the first </w:t>
      </w:r>
      <w:del w:id="584" w:author="Leonardo Murta" w:date="2013-06-25T12:29:00Z">
        <w:r w:rsidR="00EF270A" w:rsidDel="00736CE3">
          <w:rPr>
            <w:lang w:val="en-US"/>
          </w:rPr>
          <w:delText xml:space="preserve">time volunteers had </w:delText>
        </w:r>
      </w:del>
      <w:r w:rsidR="00EF270A">
        <w:rPr>
          <w:lang w:val="en-US"/>
        </w:rPr>
        <w:t xml:space="preserve">contact </w:t>
      </w:r>
      <w:ins w:id="585" w:author="Leonardo Murta" w:date="2013-06-25T12:29:00Z">
        <w:r w:rsidR="00736CE3">
          <w:rPr>
            <w:lang w:val="en-US"/>
          </w:rPr>
          <w:t xml:space="preserve">of the volunteers </w:t>
        </w:r>
      </w:ins>
      <w:r w:rsidR="00EF270A">
        <w:rPr>
          <w:lang w:val="en-US"/>
        </w:rPr>
        <w:t xml:space="preserve">with both the game and the tool. </w:t>
      </w:r>
      <w:r w:rsidR="000F2D7A">
        <w:rPr>
          <w:lang w:val="en-US"/>
        </w:rPr>
        <w:t>Thus</w:t>
      </w:r>
      <w:ins w:id="586" w:author="Leonardo Murta" w:date="2013-06-25T12:29:00Z">
        <w:r w:rsidR="00736CE3">
          <w:rPr>
            <w:lang w:val="en-US"/>
          </w:rPr>
          <w:t>,</w:t>
        </w:r>
      </w:ins>
      <w:r w:rsidR="000F2D7A">
        <w:rPr>
          <w:lang w:val="en-US"/>
        </w:rPr>
        <w:t xml:space="preserve"> t</w:t>
      </w:r>
      <w:r w:rsidR="00EF270A">
        <w:rPr>
          <w:lang w:val="en-US"/>
        </w:rPr>
        <w:t xml:space="preserve">he lack of experience </w:t>
      </w:r>
      <w:del w:id="587" w:author="Leonardo Murta" w:date="2013-06-25T12:29:00Z">
        <w:r w:rsidR="00EF270A" w:rsidDel="00736CE3">
          <w:rPr>
            <w:lang w:val="en-US"/>
          </w:rPr>
          <w:delText xml:space="preserve">with either </w:delText>
        </w:r>
      </w:del>
      <w:r w:rsidR="00EF270A">
        <w:rPr>
          <w:lang w:val="en-US"/>
        </w:rPr>
        <w:t>can affect the results, even when minimized by the usage of tutorials.</w:t>
      </w:r>
      <w:r w:rsidR="009048C8">
        <w:rPr>
          <w:lang w:val="en-US"/>
        </w:rPr>
        <w:t xml:space="preserve"> </w:t>
      </w:r>
      <w:commentRangeStart w:id="588"/>
      <w:r w:rsidR="009048C8">
        <w:rPr>
          <w:lang w:val="en-US"/>
        </w:rPr>
        <w:t xml:space="preserve">For external validity, volunteers were from </w:t>
      </w:r>
      <w:ins w:id="589" w:author="Leonardo Murta" w:date="2013-06-25T12:32:00Z">
        <w:r w:rsidR="00AF111E">
          <w:rPr>
            <w:lang w:val="en-US"/>
          </w:rPr>
          <w:t>two different classes of the same discipline</w:t>
        </w:r>
      </w:ins>
      <w:del w:id="590" w:author="Leonardo Murta" w:date="2013-06-25T12:32:00Z">
        <w:r w:rsidR="009048C8" w:rsidDel="00AF111E">
          <w:rPr>
            <w:lang w:val="en-US"/>
          </w:rPr>
          <w:delText xml:space="preserve">the same </w:delText>
        </w:r>
        <w:r w:rsidR="00042953" w:rsidDel="00AF111E">
          <w:rPr>
            <w:lang w:val="en-US"/>
          </w:rPr>
          <w:delText>course</w:delText>
        </w:r>
      </w:del>
      <w:r w:rsidR="009048C8">
        <w:rPr>
          <w:lang w:val="en-US"/>
        </w:rPr>
        <w:t xml:space="preserve"> (</w:t>
      </w:r>
      <w:r w:rsidR="000F2D7A">
        <w:rPr>
          <w:lang w:val="en-US"/>
        </w:rPr>
        <w:t>Introduction to computer programming</w:t>
      </w:r>
      <w:r w:rsidR="009048C8">
        <w:rPr>
          <w:lang w:val="en-US"/>
        </w:rPr>
        <w:t xml:space="preserve">), which </w:t>
      </w:r>
      <w:del w:id="591" w:author="Leonardo Murta" w:date="2013-06-25T12:30:00Z">
        <w:r w:rsidR="009048C8" w:rsidDel="00736CE3">
          <w:rPr>
            <w:lang w:val="en-US"/>
          </w:rPr>
          <w:delText>is from</w:delText>
        </w:r>
      </w:del>
      <w:ins w:id="592" w:author="Leonardo Murta" w:date="2013-06-25T12:30:00Z">
        <w:r w:rsidR="00736CE3">
          <w:rPr>
            <w:lang w:val="en-US"/>
          </w:rPr>
          <w:t>occurs in</w:t>
        </w:r>
      </w:ins>
      <w:r w:rsidR="009048C8">
        <w:rPr>
          <w:lang w:val="en-US"/>
        </w:rPr>
        <w:t xml:space="preserve"> the first period</w:t>
      </w:r>
      <w:r w:rsidR="00042953">
        <w:rPr>
          <w:lang w:val="en-US"/>
        </w:rPr>
        <w:t xml:space="preserve"> </w:t>
      </w:r>
      <w:ins w:id="593" w:author="Leonardo Murta" w:date="2013-06-25T12:30:00Z">
        <w:r w:rsidR="00736CE3">
          <w:rPr>
            <w:lang w:val="en-US"/>
          </w:rPr>
          <w:t xml:space="preserve">of </w:t>
        </w:r>
      </w:ins>
      <w:del w:id="594" w:author="Leonardo Murta" w:date="2013-06-25T12:30:00Z">
        <w:r w:rsidR="00042953" w:rsidDel="00AF111E">
          <w:rPr>
            <w:lang w:val="en-US"/>
          </w:rPr>
          <w:delText xml:space="preserve">for the </w:delText>
        </w:r>
      </w:del>
      <w:r w:rsidR="00042953">
        <w:rPr>
          <w:lang w:val="en-US"/>
        </w:rPr>
        <w:t>undergrad</w:t>
      </w:r>
      <w:ins w:id="595" w:author="Leonardo Murta" w:date="2013-06-25T12:30:00Z">
        <w:r w:rsidR="00736CE3">
          <w:rPr>
            <w:lang w:val="en-US"/>
          </w:rPr>
          <w:t>uate</w:t>
        </w:r>
      </w:ins>
      <w:r w:rsidR="00042953">
        <w:rPr>
          <w:lang w:val="en-US"/>
        </w:rPr>
        <w:t xml:space="preserve"> </w:t>
      </w:r>
      <w:del w:id="596" w:author="Leonardo Murta" w:date="2013-06-25T12:31:00Z">
        <w:r w:rsidR="00042953" w:rsidDel="00AF111E">
          <w:rPr>
            <w:lang w:val="en-US"/>
          </w:rPr>
          <w:delText>courses</w:delText>
        </w:r>
      </w:del>
      <w:ins w:id="597" w:author="Leonardo Murta" w:date="2013-06-25T12:31:00Z">
        <w:r w:rsidR="00AF111E">
          <w:rPr>
            <w:lang w:val="en-US"/>
          </w:rPr>
          <w:t>course in Computer Science at Universidade Federal Fluminense</w:t>
        </w:r>
      </w:ins>
      <w:r w:rsidR="009048C8">
        <w:rPr>
          <w:lang w:val="en-US"/>
        </w:rPr>
        <w:t>.</w:t>
      </w:r>
      <w:commentRangeEnd w:id="588"/>
      <w:r w:rsidR="00AF111E">
        <w:rPr>
          <w:rStyle w:val="CommentReference"/>
        </w:rPr>
        <w:commentReference w:id="588"/>
      </w:r>
    </w:p>
    <w:p w14:paraId="08BF1626" w14:textId="76F42E9E" w:rsidR="009048C8" w:rsidRDefault="009048C8" w:rsidP="001D7A4A">
      <w:pPr>
        <w:rPr>
          <w:lang w:val="en-US"/>
        </w:rPr>
      </w:pPr>
      <w:del w:id="598" w:author="Leonardo Murta" w:date="2013-06-25T12:33:00Z">
        <w:r w:rsidDel="00076291">
          <w:rPr>
            <w:lang w:val="en-US"/>
          </w:rPr>
          <w:delText xml:space="preserve">For </w:delText>
        </w:r>
      </w:del>
      <w:ins w:id="599" w:author="Leonardo Murta" w:date="2013-06-25T12:33:00Z">
        <w:r w:rsidR="00076291">
          <w:rPr>
            <w:lang w:val="en-US"/>
          </w:rPr>
          <w:t xml:space="preserve">Regarding </w:t>
        </w:r>
      </w:ins>
      <w:r>
        <w:rPr>
          <w:lang w:val="en-US"/>
        </w:rPr>
        <w:t xml:space="preserve">construct validity, the questionnaires were composed of multiple questions to reduce threats related to </w:t>
      </w:r>
      <w:commentRangeStart w:id="600"/>
      <w:r w:rsidR="00042953">
        <w:rPr>
          <w:lang w:val="en-US"/>
        </w:rPr>
        <w:t>failing</w:t>
      </w:r>
      <w:r>
        <w:rPr>
          <w:lang w:val="en-US"/>
        </w:rPr>
        <w:t xml:space="preserve"> </w:t>
      </w:r>
      <w:r w:rsidR="00042953">
        <w:rPr>
          <w:lang w:val="en-US"/>
        </w:rPr>
        <w:t>to answer the</w:t>
      </w:r>
      <w:r>
        <w:rPr>
          <w:lang w:val="en-US"/>
        </w:rPr>
        <w:t xml:space="preserve"> questions</w:t>
      </w:r>
      <w:r w:rsidR="00042953">
        <w:rPr>
          <w:lang w:val="en-US"/>
        </w:rPr>
        <w:t xml:space="preserve"> by not identifying the correct </w:t>
      </w:r>
      <w:r w:rsidR="00074B1D">
        <w:rPr>
          <w:lang w:val="en-US"/>
        </w:rPr>
        <w:t>reason</w:t>
      </w:r>
      <w:commentRangeEnd w:id="600"/>
      <w:r w:rsidR="00076291">
        <w:rPr>
          <w:rStyle w:val="CommentReference"/>
        </w:rPr>
        <w:commentReference w:id="600"/>
      </w:r>
      <w:r>
        <w:rPr>
          <w:lang w:val="en-US"/>
        </w:rPr>
        <w:t xml:space="preserve">. Another risk is related to people being afraid of being evaluated, thus </w:t>
      </w:r>
      <w:commentRangeStart w:id="601"/>
      <w:r>
        <w:rPr>
          <w:lang w:val="en-US"/>
        </w:rPr>
        <w:t>try</w:t>
      </w:r>
      <w:r w:rsidR="00664677">
        <w:rPr>
          <w:lang w:val="en-US"/>
        </w:rPr>
        <w:t>ing</w:t>
      </w:r>
      <w:r>
        <w:rPr>
          <w:lang w:val="en-US"/>
        </w:rPr>
        <w:t xml:space="preserve"> to look better by changing answers</w:t>
      </w:r>
      <w:commentRangeEnd w:id="601"/>
      <w:r w:rsidR="004D0D9E">
        <w:rPr>
          <w:rStyle w:val="CommentReference"/>
        </w:rPr>
        <w:commentReference w:id="601"/>
      </w:r>
      <w:r>
        <w:rPr>
          <w:lang w:val="en-US"/>
        </w:rPr>
        <w:t>. This is the case of</w:t>
      </w:r>
      <w:ins w:id="602" w:author="Leonardo Murta" w:date="2013-06-25T12:35:00Z">
        <w:r w:rsidR="004D0D9E">
          <w:rPr>
            <w:lang w:val="en-US"/>
          </w:rPr>
          <w:t xml:space="preserve"> how long </w:t>
        </w:r>
      </w:ins>
      <w:del w:id="603" w:author="Leonardo Murta" w:date="2013-06-25T12:35:00Z">
        <w:r w:rsidDel="004D0D9E">
          <w:rPr>
            <w:lang w:val="en-US"/>
          </w:rPr>
          <w:delText xml:space="preserve"> the duration </w:delText>
        </w:r>
      </w:del>
      <w:r>
        <w:rPr>
          <w:lang w:val="en-US"/>
        </w:rPr>
        <w:t>they took to finish answering the questionnaire. To minimize this, we had a strict timetable for each activity, stating the exact time they began answering the questionnaire and verifying the time they finished</w:t>
      </w:r>
      <w:r w:rsidR="00664677">
        <w:rPr>
          <w:lang w:val="en-US"/>
        </w:rPr>
        <w:t xml:space="preserve"> and delivered</w:t>
      </w:r>
      <w:r>
        <w:rPr>
          <w:lang w:val="en-US"/>
        </w:rPr>
        <w:t xml:space="preserve"> </w:t>
      </w:r>
      <w:r w:rsidR="00664677">
        <w:rPr>
          <w:lang w:val="en-US"/>
        </w:rPr>
        <w:t>the questionnaire</w:t>
      </w:r>
      <w:r>
        <w:rPr>
          <w:lang w:val="en-US"/>
        </w:rPr>
        <w:t>.</w:t>
      </w:r>
    </w:p>
    <w:p w14:paraId="25C16994" w14:textId="0AA54726" w:rsidR="009048C8" w:rsidRDefault="009048C8" w:rsidP="001D7A4A">
      <w:pPr>
        <w:rPr>
          <w:lang w:val="en-US"/>
        </w:rPr>
      </w:pPr>
      <w:r>
        <w:rPr>
          <w:lang w:val="en-US"/>
        </w:rPr>
        <w:t>In relation to conclusion validity,</w:t>
      </w:r>
      <w:r w:rsidR="00042953">
        <w:rPr>
          <w:lang w:val="en-US"/>
        </w:rPr>
        <w:t xml:space="preserve"> </w:t>
      </w:r>
      <w:commentRangeStart w:id="604"/>
      <w:r w:rsidR="00042953">
        <w:rPr>
          <w:lang w:val="en-US"/>
        </w:rPr>
        <w:t>there is the reliability of measures</w:t>
      </w:r>
      <w:commentRangeEnd w:id="604"/>
      <w:r w:rsidR="007C3167">
        <w:rPr>
          <w:rStyle w:val="CommentReference"/>
        </w:rPr>
        <w:commentReference w:id="604"/>
      </w:r>
      <w:r w:rsidR="00042953">
        <w:rPr>
          <w:lang w:val="en-US"/>
        </w:rPr>
        <w:t>. This is dependent on factors like question wording, which may allow for different interpretations</w:t>
      </w:r>
      <w:r w:rsidR="00030958">
        <w:rPr>
          <w:lang w:val="en-US"/>
        </w:rPr>
        <w:t>, and the graph layout</w:t>
      </w:r>
      <w:r w:rsidR="00042953">
        <w:rPr>
          <w:lang w:val="en-US"/>
        </w:rPr>
        <w:t xml:space="preserve">. To minimize </w:t>
      </w:r>
      <w:commentRangeStart w:id="605"/>
      <w:r w:rsidR="00042953">
        <w:rPr>
          <w:lang w:val="en-US"/>
        </w:rPr>
        <w:t>this</w:t>
      </w:r>
      <w:commentRangeEnd w:id="605"/>
      <w:r w:rsidR="00FD0CA2">
        <w:rPr>
          <w:rStyle w:val="CommentReference"/>
        </w:rPr>
        <w:commentReference w:id="605"/>
      </w:r>
      <w:r w:rsidR="00042953">
        <w:rPr>
          <w:lang w:val="en-US"/>
        </w:rPr>
        <w:t>, we answered any doubts voiced by volunteers related to the questions in the questionnaire</w:t>
      </w:r>
      <w:r w:rsidR="00030958">
        <w:rPr>
          <w:lang w:val="en-US"/>
        </w:rPr>
        <w:t xml:space="preserve"> or </w:t>
      </w:r>
      <w:ins w:id="606" w:author="Leonardo Murta" w:date="2013-06-25T12:39:00Z">
        <w:r w:rsidR="005744F3">
          <w:rPr>
            <w:lang w:val="en-US"/>
          </w:rPr>
          <w:t xml:space="preserve">regarding </w:t>
        </w:r>
      </w:ins>
      <w:r w:rsidR="00030958">
        <w:rPr>
          <w:lang w:val="en-US"/>
        </w:rPr>
        <w:t>the tool (</w:t>
      </w:r>
      <w:r w:rsidR="00030958" w:rsidRPr="00030958">
        <w:rPr>
          <w:i/>
          <w:lang w:val="en-US"/>
        </w:rPr>
        <w:t>Prov Viewer</w:t>
      </w:r>
      <w:r w:rsidR="00030958">
        <w:rPr>
          <w:lang w:val="en-US"/>
        </w:rPr>
        <w:t>)</w:t>
      </w:r>
      <w:r w:rsidR="00042953">
        <w:rPr>
          <w:lang w:val="en-US"/>
        </w:rPr>
        <w:t>.</w:t>
      </w:r>
      <w:r w:rsidR="00074B1D">
        <w:rPr>
          <w:lang w:val="en-US"/>
        </w:rPr>
        <w:t xml:space="preserve"> Another threat is related to the size of the population</w:t>
      </w:r>
      <w:del w:id="607" w:author="Leonardo Murta" w:date="2013-06-25T12:39:00Z">
        <w:r w:rsidR="00074B1D" w:rsidDel="005744F3">
          <w:rPr>
            <w:lang w:val="en-US"/>
          </w:rPr>
          <w:delText xml:space="preserve"> evaluated</w:delText>
        </w:r>
      </w:del>
      <w:r w:rsidR="00074B1D">
        <w:rPr>
          <w:lang w:val="en-US"/>
        </w:rPr>
        <w:t xml:space="preserve">, which is composed of 37 volunteers. </w:t>
      </w:r>
      <w:commentRangeStart w:id="608"/>
      <w:r w:rsidR="00074B1D">
        <w:rPr>
          <w:lang w:val="en-US"/>
        </w:rPr>
        <w:t>Thus to minimize this threat, we used non-parametric tests to evaluate the obtained results</w:t>
      </w:r>
      <w:commentRangeEnd w:id="608"/>
      <w:r w:rsidR="008320DB">
        <w:rPr>
          <w:rStyle w:val="CommentReference"/>
        </w:rPr>
        <w:commentReference w:id="608"/>
      </w:r>
      <w:r w:rsidR="00074B1D">
        <w:rPr>
          <w:lang w:val="en-US"/>
        </w:rPr>
        <w:t>.</w:t>
      </w:r>
    </w:p>
    <w:p w14:paraId="07FC07F8" w14:textId="77777777" w:rsidR="00B17667" w:rsidRPr="00B17667" w:rsidRDefault="004B6C97" w:rsidP="00B17667">
      <w:pPr>
        <w:pStyle w:val="Heading2"/>
        <w:rPr>
          <w:lang w:val="en-US"/>
        </w:rPr>
      </w:pPr>
      <w:bookmarkStart w:id="609" w:name="_Toc354161757"/>
      <w:bookmarkStart w:id="610" w:name="_Ref358651727"/>
      <w:r w:rsidRPr="001E187B">
        <w:rPr>
          <w:lang w:val="en-US"/>
        </w:rPr>
        <w:t>Final Considerations</w:t>
      </w:r>
      <w:bookmarkEnd w:id="609"/>
      <w:bookmarkEnd w:id="610"/>
    </w:p>
    <w:p w14:paraId="6ACA6738" w14:textId="38AD2D6C" w:rsidR="009818FE" w:rsidRDefault="00B17667" w:rsidP="00B17667">
      <w:pPr>
        <w:spacing w:after="200"/>
        <w:ind w:firstLine="576"/>
        <w:rPr>
          <w:lang w:val="en-US"/>
        </w:rPr>
      </w:pPr>
      <w:r w:rsidRPr="00B17667">
        <w:rPr>
          <w:lang w:val="en-US"/>
        </w:rPr>
        <w:t xml:space="preserve">This chapter presented the evaluation of </w:t>
      </w:r>
      <w:del w:id="611" w:author="Leonardo Murta" w:date="2013-06-25T12:41:00Z">
        <w:r w:rsidRPr="00B17667" w:rsidDel="00443F7B">
          <w:rPr>
            <w:lang w:val="en-US"/>
          </w:rPr>
          <w:delText xml:space="preserve">using </w:delText>
        </w:r>
      </w:del>
      <w:ins w:id="612" w:author="Leonardo Murta" w:date="2013-06-25T12:41:00Z">
        <w:r w:rsidR="00443F7B">
          <w:rPr>
            <w:lang w:val="en-US"/>
          </w:rPr>
          <w:t>the adoption of</w:t>
        </w:r>
        <w:r w:rsidR="00443F7B" w:rsidRPr="00B17667">
          <w:rPr>
            <w:lang w:val="en-US"/>
          </w:rPr>
          <w:t xml:space="preserve"> </w:t>
        </w:r>
      </w:ins>
      <w:r w:rsidRPr="00B17667">
        <w:rPr>
          <w:lang w:val="en-US"/>
        </w:rPr>
        <w:t xml:space="preserve">provenance </w:t>
      </w:r>
      <w:del w:id="613" w:author="Leonardo Murta" w:date="2013-06-25T12:41:00Z">
        <w:r w:rsidRPr="00B17667" w:rsidDel="00443F7B">
          <w:rPr>
            <w:lang w:val="en-US"/>
          </w:rPr>
          <w:delText>analysis</w:delText>
        </w:r>
        <w:r w:rsidDel="00443F7B">
          <w:rPr>
            <w:lang w:val="en-US"/>
          </w:rPr>
          <w:delText xml:space="preserve"> </w:delText>
        </w:r>
      </w:del>
      <w:r>
        <w:rPr>
          <w:lang w:val="en-US"/>
        </w:rPr>
        <w:t>to analyze a game flow</w:t>
      </w:r>
      <w:ins w:id="614" w:author="Leonardo Murta" w:date="2013-06-25T12:41:00Z">
        <w:r w:rsidR="00443F7B">
          <w:rPr>
            <w:lang w:val="en-US"/>
          </w:rPr>
          <w:t>. This evaluation was performed using</w:t>
        </w:r>
      </w:ins>
      <w:del w:id="615" w:author="Leonardo Murta" w:date="2013-06-25T12:42:00Z">
        <w:r w:rsidDel="00443F7B">
          <w:rPr>
            <w:lang w:val="en-US"/>
          </w:rPr>
          <w:delText xml:space="preserve"> thought a</w:delText>
        </w:r>
      </w:del>
      <w:r>
        <w:rPr>
          <w:lang w:val="en-US"/>
        </w:rPr>
        <w:t xml:space="preserve"> statistical analysis on the values </w:t>
      </w:r>
      <w:ins w:id="616" w:author="Leonardo Murta" w:date="2013-06-25T12:42:00Z">
        <w:r w:rsidR="00443F7B">
          <w:rPr>
            <w:lang w:val="en-US"/>
          </w:rPr>
          <w:t xml:space="preserve">obtained </w:t>
        </w:r>
      </w:ins>
      <w:r>
        <w:rPr>
          <w:lang w:val="en-US"/>
        </w:rPr>
        <w:t xml:space="preserve">from the </w:t>
      </w:r>
      <w:del w:id="617" w:author="Leonardo Murta" w:date="2013-06-25T12:42:00Z">
        <w:r w:rsidDel="00443F7B">
          <w:rPr>
            <w:lang w:val="en-US"/>
          </w:rPr>
          <w:delText xml:space="preserve">performed </w:delText>
        </w:r>
      </w:del>
      <w:r>
        <w:rPr>
          <w:lang w:val="en-US"/>
        </w:rPr>
        <w:t xml:space="preserve">experiments. The results demonstrate that </w:t>
      </w:r>
      <w:commentRangeStart w:id="618"/>
      <w:r w:rsidR="00CB5DE5">
        <w:rPr>
          <w:lang w:val="en-US"/>
        </w:rPr>
        <w:t>it is possible</w:t>
      </w:r>
      <w:commentRangeEnd w:id="618"/>
      <w:r w:rsidR="00443F7B">
        <w:rPr>
          <w:rStyle w:val="CommentReference"/>
        </w:rPr>
        <w:commentReference w:id="618"/>
      </w:r>
      <w:r w:rsidR="00CB5DE5">
        <w:rPr>
          <w:lang w:val="en-US"/>
        </w:rPr>
        <w:t xml:space="preserve"> to </w:t>
      </w:r>
      <w:r w:rsidR="009818FE">
        <w:rPr>
          <w:lang w:val="en-US"/>
        </w:rPr>
        <w:t>analyz</w:t>
      </w:r>
      <w:r w:rsidR="00CB5DE5">
        <w:rPr>
          <w:lang w:val="en-US"/>
        </w:rPr>
        <w:t>e</w:t>
      </w:r>
      <w:r w:rsidR="009818FE">
        <w:rPr>
          <w:lang w:val="en-US"/>
        </w:rPr>
        <w:t xml:space="preserve"> </w:t>
      </w:r>
      <w:r w:rsidR="00CB5DE5">
        <w:rPr>
          <w:lang w:val="en-US"/>
        </w:rPr>
        <w:t>the game f</w:t>
      </w:r>
      <w:r w:rsidR="009818FE">
        <w:rPr>
          <w:lang w:val="en-US"/>
        </w:rPr>
        <w:t xml:space="preserve">low by </w:t>
      </w:r>
      <w:r>
        <w:rPr>
          <w:lang w:val="en-US"/>
        </w:rPr>
        <w:t xml:space="preserve">using provenance </w:t>
      </w:r>
      <w:commentRangeStart w:id="619"/>
      <w:r>
        <w:rPr>
          <w:lang w:val="en-US"/>
        </w:rPr>
        <w:t>provides</w:t>
      </w:r>
      <w:r w:rsidR="00CB5DE5">
        <w:rPr>
          <w:lang w:val="en-US"/>
        </w:rPr>
        <w:t xml:space="preserve"> </w:t>
      </w:r>
      <w:commentRangeEnd w:id="619"/>
      <w:r w:rsidR="00000423">
        <w:rPr>
          <w:rStyle w:val="CommentReference"/>
        </w:rPr>
        <w:commentReference w:id="619"/>
      </w:r>
      <w:r w:rsidR="00CB5DE5">
        <w:rPr>
          <w:lang w:val="en-US"/>
        </w:rPr>
        <w:t xml:space="preserve">in order to understand the outcome since the obtained results were equal or greater than watching a replay. Furthermore, analyzing the game flow with provenance </w:t>
      </w:r>
      <w:del w:id="620" w:author="Leonardo Murta" w:date="2013-06-25T12:44:00Z">
        <w:r w:rsidR="00CB5DE5" w:rsidDel="00000423">
          <w:rPr>
            <w:lang w:val="en-US"/>
          </w:rPr>
          <w:delText xml:space="preserve">provides </w:delText>
        </w:r>
      </w:del>
      <w:ins w:id="621" w:author="Leonardo Murta" w:date="2013-06-25T12:44:00Z">
        <w:r w:rsidR="00000423">
          <w:rPr>
            <w:lang w:val="en-US"/>
          </w:rPr>
          <w:t xml:space="preserve">is </w:t>
        </w:r>
      </w:ins>
      <w:r>
        <w:rPr>
          <w:lang w:val="en-US"/>
        </w:rPr>
        <w:t>faster</w:t>
      </w:r>
      <w:ins w:id="622" w:author="Leonardo Murta" w:date="2013-06-25T12:44:00Z">
        <w:r w:rsidR="00000423">
          <w:rPr>
            <w:lang w:val="en-US"/>
          </w:rPr>
          <w:t xml:space="preserve"> </w:t>
        </w:r>
      </w:ins>
      <w:del w:id="623" w:author="Leonardo Murta" w:date="2013-06-25T12:44:00Z">
        <w:r w:rsidDel="00000423">
          <w:rPr>
            <w:lang w:val="en-US"/>
          </w:rPr>
          <w:delText xml:space="preserve"> results when compared to </w:delText>
        </w:r>
      </w:del>
      <w:ins w:id="624" w:author="Leonardo Murta" w:date="2013-06-25T12:44:00Z">
        <w:r w:rsidR="00000423">
          <w:rPr>
            <w:lang w:val="en-US"/>
          </w:rPr>
          <w:t xml:space="preserve">than only </w:t>
        </w:r>
      </w:ins>
      <w:r>
        <w:rPr>
          <w:lang w:val="en-US"/>
        </w:rPr>
        <w:t>watching a replay</w:t>
      </w:r>
      <w:r w:rsidR="009818FE">
        <w:rPr>
          <w:lang w:val="en-US"/>
        </w:rPr>
        <w:t xml:space="preserve"> of the game session</w:t>
      </w:r>
      <w:r>
        <w:rPr>
          <w:lang w:val="en-US"/>
        </w:rPr>
        <w:t xml:space="preserve">. </w:t>
      </w:r>
    </w:p>
    <w:p w14:paraId="71E6BD09" w14:textId="5DA9934C" w:rsidR="00DC4DD4" w:rsidRDefault="00B17667" w:rsidP="00B17667">
      <w:pPr>
        <w:spacing w:after="200"/>
        <w:ind w:firstLine="576"/>
        <w:rPr>
          <w:lang w:val="en-US"/>
        </w:rPr>
      </w:pPr>
      <w:r>
        <w:rPr>
          <w:lang w:val="en-US"/>
        </w:rPr>
        <w:t xml:space="preserve">In relation to </w:t>
      </w:r>
      <w:commentRangeStart w:id="625"/>
      <w:r>
        <w:rPr>
          <w:lang w:val="en-US"/>
        </w:rPr>
        <w:t xml:space="preserve">correctly </w:t>
      </w:r>
      <w:commentRangeEnd w:id="625"/>
      <w:r w:rsidR="00000423">
        <w:rPr>
          <w:rStyle w:val="CommentReference"/>
        </w:rPr>
        <w:commentReference w:id="625"/>
      </w:r>
      <w:r>
        <w:rPr>
          <w:lang w:val="en-US"/>
        </w:rPr>
        <w:t xml:space="preserve">identify the causes of the events in the game, using provenance provided </w:t>
      </w:r>
      <w:commentRangeStart w:id="626"/>
      <w:r>
        <w:rPr>
          <w:lang w:val="en-US"/>
        </w:rPr>
        <w:t xml:space="preserve">better </w:t>
      </w:r>
      <w:r w:rsidR="009818FE">
        <w:rPr>
          <w:lang w:val="en-US"/>
        </w:rPr>
        <w:t xml:space="preserve">statistical </w:t>
      </w:r>
      <w:r>
        <w:rPr>
          <w:lang w:val="en-US"/>
        </w:rPr>
        <w:t xml:space="preserve">results in at least one case (question 3), </w:t>
      </w:r>
      <w:commentRangeEnd w:id="626"/>
      <w:r w:rsidR="00523EAD">
        <w:rPr>
          <w:rStyle w:val="CommentReference"/>
        </w:rPr>
        <w:commentReference w:id="626"/>
      </w:r>
      <w:r>
        <w:rPr>
          <w:lang w:val="en-US"/>
        </w:rPr>
        <w:t xml:space="preserve">and slightly better results in </w:t>
      </w:r>
      <w:commentRangeStart w:id="627"/>
      <w:r>
        <w:rPr>
          <w:lang w:val="en-US"/>
        </w:rPr>
        <w:t xml:space="preserve">another (question 9). </w:t>
      </w:r>
      <w:commentRangeEnd w:id="627"/>
      <w:r w:rsidR="00C8619C">
        <w:rPr>
          <w:rStyle w:val="CommentReference"/>
        </w:rPr>
        <w:commentReference w:id="627"/>
      </w:r>
      <w:r w:rsidR="009818FE">
        <w:rPr>
          <w:lang w:val="en-US"/>
        </w:rPr>
        <w:t>The</w:t>
      </w:r>
      <w:r>
        <w:rPr>
          <w:lang w:val="en-US"/>
        </w:rPr>
        <w:t xml:space="preserve"> other cases were </w:t>
      </w:r>
      <w:ins w:id="628" w:author="Leonardo Murta" w:date="2013-06-25T12:47:00Z">
        <w:r w:rsidR="000F11DC">
          <w:rPr>
            <w:lang w:val="en-US"/>
          </w:rPr>
          <w:t xml:space="preserve">not </w:t>
        </w:r>
      </w:ins>
      <w:r w:rsidR="009818FE">
        <w:rPr>
          <w:lang w:val="en-US"/>
        </w:rPr>
        <w:t xml:space="preserve">statistically </w:t>
      </w:r>
      <w:del w:id="629" w:author="Leonardo Murta" w:date="2013-06-25T12:47:00Z">
        <w:r w:rsidR="009818FE" w:rsidDel="000F11DC">
          <w:rPr>
            <w:lang w:val="en-US"/>
          </w:rPr>
          <w:delText>equal</w:delText>
        </w:r>
        <w:r w:rsidDel="000F11DC">
          <w:rPr>
            <w:lang w:val="en-US"/>
          </w:rPr>
          <w:delText xml:space="preserve"> </w:delText>
        </w:r>
      </w:del>
      <w:ins w:id="630" w:author="Leonardo Murta" w:date="2013-06-25T12:47:00Z">
        <w:r w:rsidR="000F11DC">
          <w:rPr>
            <w:lang w:val="en-US"/>
          </w:rPr>
          <w:t>different</w:t>
        </w:r>
      </w:ins>
      <w:del w:id="631" w:author="Leonardo Murta" w:date="2013-06-25T12:47:00Z">
        <w:r w:rsidDel="000F11DC">
          <w:rPr>
            <w:lang w:val="en-US"/>
          </w:rPr>
          <w:delText>on both methods</w:delText>
        </w:r>
      </w:del>
      <w:r w:rsidR="009818FE">
        <w:rPr>
          <w:lang w:val="en-US"/>
        </w:rPr>
        <w:t xml:space="preserve"> with the current sample size. However, by directly comparing their means, analyzing the game flow with provenance yielded </w:t>
      </w:r>
      <w:commentRangeStart w:id="632"/>
      <w:r w:rsidR="009818FE">
        <w:rPr>
          <w:lang w:val="en-US"/>
        </w:rPr>
        <w:lastRenderedPageBreak/>
        <w:t>better results in most cases and equal values in the ones it did not</w:t>
      </w:r>
      <w:commentRangeEnd w:id="632"/>
      <w:r w:rsidR="00262F88">
        <w:rPr>
          <w:rStyle w:val="CommentReference"/>
        </w:rPr>
        <w:commentReference w:id="632"/>
      </w:r>
      <w:r w:rsidR="009818FE">
        <w:rPr>
          <w:lang w:val="en-US"/>
        </w:rPr>
        <w:t xml:space="preserve">. Nevertheless, </w:t>
      </w:r>
      <w:commentRangeStart w:id="633"/>
      <w:r w:rsidR="009818FE">
        <w:rPr>
          <w:lang w:val="en-US"/>
        </w:rPr>
        <w:t xml:space="preserve">due to the sample size </w:t>
      </w:r>
      <w:commentRangeEnd w:id="633"/>
      <w:r w:rsidR="00DD35F8">
        <w:rPr>
          <w:rStyle w:val="CommentReference"/>
        </w:rPr>
        <w:commentReference w:id="633"/>
      </w:r>
      <w:r w:rsidR="009818FE">
        <w:rPr>
          <w:lang w:val="en-US"/>
        </w:rPr>
        <w:t xml:space="preserve">these results </w:t>
      </w:r>
      <w:del w:id="635" w:author="Leonardo Murta" w:date="2013-06-25T12:49:00Z">
        <w:r w:rsidR="009818FE" w:rsidDel="00262F88">
          <w:rPr>
            <w:lang w:val="en-US"/>
          </w:rPr>
          <w:delText xml:space="preserve">did </w:delText>
        </w:r>
      </w:del>
      <w:ins w:id="636" w:author="Leonardo Murta" w:date="2013-06-25T12:49:00Z">
        <w:r w:rsidR="00262F88">
          <w:rPr>
            <w:lang w:val="en-US"/>
          </w:rPr>
          <w:t>do</w:t>
        </w:r>
        <w:r w:rsidR="00262F88">
          <w:rPr>
            <w:lang w:val="en-US"/>
          </w:rPr>
          <w:t xml:space="preserve"> </w:t>
        </w:r>
      </w:ins>
      <w:r w:rsidR="009818FE">
        <w:rPr>
          <w:lang w:val="en-US"/>
        </w:rPr>
        <w:t>not provide a statistical relevance.</w:t>
      </w:r>
    </w:p>
    <w:p w14:paraId="3BEEFF7A" w14:textId="77777777" w:rsidR="00B17667" w:rsidRPr="00B17667" w:rsidRDefault="00B17667" w:rsidP="00B17667">
      <w:pPr>
        <w:spacing w:after="200" w:line="276" w:lineRule="auto"/>
        <w:ind w:firstLine="576"/>
        <w:rPr>
          <w:lang w:val="en-US"/>
        </w:rPr>
      </w:pPr>
    </w:p>
    <w:p w14:paraId="5ACBB2E0" w14:textId="77777777" w:rsidR="007177AF" w:rsidRPr="00B17667" w:rsidRDefault="007177AF" w:rsidP="00B17667">
      <w:pPr>
        <w:spacing w:after="200" w:line="276" w:lineRule="auto"/>
        <w:ind w:firstLine="0"/>
        <w:rPr>
          <w:rFonts w:eastAsiaTheme="majorEastAsia" w:cstheme="majorBidi"/>
          <w:b/>
          <w:bCs/>
          <w:caps/>
          <w:szCs w:val="26"/>
          <w:lang w:val="en-US"/>
        </w:rPr>
      </w:pPr>
      <w:r w:rsidRPr="00B17667">
        <w:rPr>
          <w:lang w:val="en-US"/>
        </w:rPr>
        <w:br w:type="page"/>
      </w:r>
    </w:p>
    <w:p w14:paraId="539A271F" w14:textId="77777777" w:rsidR="00E86459" w:rsidRPr="00B17667" w:rsidRDefault="00E86459" w:rsidP="007177AF">
      <w:pPr>
        <w:pStyle w:val="Heading2"/>
        <w:numPr>
          <w:ilvl w:val="0"/>
          <w:numId w:val="0"/>
        </w:numPr>
        <w:ind w:left="576"/>
        <w:rPr>
          <w:lang w:val="en-US"/>
        </w:rPr>
      </w:pPr>
      <w:r w:rsidRPr="00B17667">
        <w:rPr>
          <w:lang w:val="en-US"/>
        </w:rPr>
        <w:lastRenderedPageBreak/>
        <w:t>References</w:t>
      </w:r>
    </w:p>
    <w:p w14:paraId="5BDBB1BE" w14:textId="77777777" w:rsidR="00857868" w:rsidRPr="00857868" w:rsidRDefault="00A135D0" w:rsidP="00857868">
      <w:pPr>
        <w:pStyle w:val="Bibliography"/>
        <w:rPr>
          <w:rFonts w:cs="Times New Roman"/>
        </w:rPr>
      </w:pPr>
      <w:r>
        <w:fldChar w:fldCharType="begin"/>
      </w:r>
      <w:r w:rsidR="00E86459" w:rsidRPr="00E86459">
        <w:rPr>
          <w:lang w:val="en-US"/>
        </w:rPr>
        <w:instrText xml:space="preserve"> ADDIN ZOTERO_BIBL {"custom":[]} CSL_BIBLIOGRAPHY </w:instrText>
      </w:r>
      <w:r>
        <w:fldChar w:fldCharType="separate"/>
      </w:r>
      <w:r w:rsidR="00857868" w:rsidRPr="00857868">
        <w:rPr>
          <w:rFonts w:cs="Times New Roman"/>
          <w:lang w:val="en-US"/>
        </w:rPr>
        <w:t xml:space="preserve">SHAPIRO, S. S.; WILK, M. B. An Analysis of Variance Test for Normality (Complete Samples). </w:t>
      </w:r>
      <w:r w:rsidR="00857868" w:rsidRPr="00857868">
        <w:rPr>
          <w:rFonts w:cs="Times New Roman"/>
          <w:i/>
          <w:iCs/>
        </w:rPr>
        <w:t>Biometrika</w:t>
      </w:r>
      <w:r w:rsidR="00857868" w:rsidRPr="00857868">
        <w:rPr>
          <w:rFonts w:cs="Times New Roman"/>
        </w:rPr>
        <w:t>, v. 52, n. 3/4, p. 591, dez. 1965. Acesso em: 5 jun. 2013.</w:t>
      </w:r>
    </w:p>
    <w:p w14:paraId="163EABEE" w14:textId="77777777" w:rsidR="00857868" w:rsidRPr="00857868" w:rsidRDefault="00857868" w:rsidP="00857868">
      <w:pPr>
        <w:pStyle w:val="Bibliography"/>
        <w:rPr>
          <w:rFonts w:cs="Times New Roman"/>
        </w:rPr>
      </w:pPr>
      <w:r w:rsidRPr="00857868">
        <w:rPr>
          <w:rFonts w:cs="Times New Roman"/>
        </w:rPr>
        <w:t xml:space="preserve">WOHLIN, Claes </w:t>
      </w:r>
      <w:r w:rsidRPr="00857868">
        <w:rPr>
          <w:rFonts w:cs="Times New Roman"/>
          <w:i/>
          <w:iCs/>
        </w:rPr>
        <w:t>et al.</w:t>
      </w:r>
      <w:r w:rsidRPr="00857868">
        <w:rPr>
          <w:rFonts w:cs="Times New Roman"/>
        </w:rPr>
        <w:t xml:space="preserve"> </w:t>
      </w:r>
      <w:r w:rsidRPr="00857868">
        <w:rPr>
          <w:rFonts w:cs="Times New Roman"/>
          <w:i/>
          <w:iCs/>
          <w:lang w:val="en-US"/>
        </w:rPr>
        <w:t>Experimentation in software engineering: an introduction</w:t>
      </w:r>
      <w:r w:rsidRPr="00857868">
        <w:rPr>
          <w:rFonts w:cs="Times New Roman"/>
          <w:lang w:val="en-US"/>
        </w:rPr>
        <w:t xml:space="preserve">. </w:t>
      </w:r>
      <w:r w:rsidRPr="00857868">
        <w:rPr>
          <w:rFonts w:cs="Times New Roman"/>
        </w:rPr>
        <w:t xml:space="preserve">Norwell, MA, USA: Kluwer Academic Publishers, 2000. </w:t>
      </w:r>
    </w:p>
    <w:p w14:paraId="7D567E22" w14:textId="77777777" w:rsidR="00E86459" w:rsidRDefault="00A135D0" w:rsidP="0091189D">
      <w:pPr>
        <w:spacing w:after="200" w:line="276" w:lineRule="auto"/>
        <w:ind w:firstLine="0"/>
        <w:jc w:val="left"/>
      </w:pPr>
      <w:r>
        <w:fldChar w:fldCharType="end"/>
      </w:r>
    </w:p>
    <w:sectPr w:rsidR="00E86459" w:rsidSect="00DC4D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Leonardo Murta" w:date="2013-06-25T09:24:00Z" w:initials="LM">
    <w:p w14:paraId="0CC8B77A" w14:textId="77777777" w:rsidR="000F11DC" w:rsidRDefault="000F11DC">
      <w:pPr>
        <w:pStyle w:val="CommentText"/>
      </w:pPr>
      <w:r>
        <w:rPr>
          <w:rStyle w:val="CommentReference"/>
        </w:rPr>
        <w:annotationRef/>
      </w:r>
      <w:r>
        <w:t>Não consegui ver como essa questão mapeia para o restante. Ou essa seria uma questão mais genérica, que é respondida indiretamente pela resposta das outras duas?</w:t>
      </w:r>
    </w:p>
  </w:comment>
  <w:comment w:id="71" w:author="Leonardo Murta" w:date="2013-06-25T09:29:00Z" w:initials="LM">
    <w:p w14:paraId="7A6975E9" w14:textId="68720F8F" w:rsidR="000F11DC" w:rsidRDefault="000F11DC">
      <w:pPr>
        <w:pStyle w:val="CommentText"/>
      </w:pPr>
      <w:r>
        <w:rPr>
          <w:rStyle w:val="CommentReference"/>
        </w:rPr>
        <w:annotationRef/>
      </w:r>
      <w:r>
        <w:t>Não tentendi. Parece algo recursivo. Proveniência é justamente para analisar o game session, e vc fala que é necessário analisar para poder decidir se usará proveniência?!? Não fez sentido para mim.</w:t>
      </w:r>
    </w:p>
  </w:comment>
  <w:comment w:id="72" w:author="Leonardo Murta" w:date="2013-06-25T09:31:00Z" w:initials="LM">
    <w:p w14:paraId="24F74376" w14:textId="6BED421B" w:rsidR="000F11DC" w:rsidRDefault="000F11DC">
      <w:pPr>
        <w:pStyle w:val="CommentText"/>
      </w:pPr>
      <w:r>
        <w:rPr>
          <w:rStyle w:val="CommentReference"/>
        </w:rPr>
        <w:annotationRef/>
      </w:r>
      <w:r>
        <w:t>Não acho que vc deva reportar os caminhos que não seguimos. Acho que vc deve falar como planejamos o experimento e justificar. A nossa decisão foi justamente para aumentar o controle do experimento, reduzindo variáveis independentes que estariam fora do nosso controle. Essa é a ideia de experimento controlado.</w:t>
      </w:r>
    </w:p>
  </w:comment>
  <w:comment w:id="73" w:author="Leonardo Murta" w:date="2013-06-25T09:33:00Z" w:initials="LM">
    <w:p w14:paraId="4377CDD7" w14:textId="238EFED2" w:rsidR="000F11DC" w:rsidRDefault="000F11DC">
      <w:pPr>
        <w:pStyle w:val="CommentText"/>
      </w:pPr>
      <w:r>
        <w:rPr>
          <w:rStyle w:val="CommentReference"/>
        </w:rPr>
        <w:annotationRef/>
      </w:r>
      <w:r>
        <w:t>Em algum momento vc precisará deixar claro como essas variáveis dependentes são coletadas. Por exemplo, como vc obtem acurácia? Em information retrieval existem duas métricas: Precisão e Cobertura. Precisão mede a corretude e Cobertura mede a completude. No seu caso, acurácia mede o que? Há alguma referência que possa ser usada?</w:t>
      </w:r>
    </w:p>
  </w:comment>
  <w:comment w:id="74" w:author="Leonardo Murta" w:date="2013-06-25T09:33:00Z" w:initials="LM">
    <w:p w14:paraId="3345F462" w14:textId="329D7E4C" w:rsidR="000F11DC" w:rsidRDefault="000F11DC">
      <w:pPr>
        <w:pStyle w:val="CommentText"/>
      </w:pPr>
      <w:r>
        <w:rPr>
          <w:rStyle w:val="CommentReference"/>
        </w:rPr>
        <w:annotationRef/>
      </w:r>
      <w:r>
        <w:t>Tb é necessário, em algum momento, deixar claro como foi coletado o tempo.</w:t>
      </w:r>
    </w:p>
  </w:comment>
  <w:comment w:id="75" w:author="Leonardo Murta" w:date="2013-06-25T09:34:00Z" w:initials="LM">
    <w:p w14:paraId="502C0B26" w14:textId="1DA0A270" w:rsidR="000F11DC" w:rsidRDefault="000F11DC">
      <w:pPr>
        <w:pStyle w:val="CommentText"/>
      </w:pPr>
      <w:r>
        <w:rPr>
          <w:rStyle w:val="CommentReference"/>
        </w:rPr>
        <w:annotationRef/>
      </w:r>
      <w:r>
        <w:t>Mas eles leem os tutoriais depois de preencherem os questionários? Essa ordem está confusa, e esse Lastly faz ficar ainda mais confuso.</w:t>
      </w:r>
    </w:p>
  </w:comment>
  <w:comment w:id="87" w:author="Leonardo Murta" w:date="2013-06-25T09:41:00Z" w:initials="LM">
    <w:p w14:paraId="304ED6A1" w14:textId="34CAA078" w:rsidR="000F11DC" w:rsidRDefault="000F11DC">
      <w:pPr>
        <w:pStyle w:val="CommentText"/>
      </w:pPr>
      <w:r>
        <w:rPr>
          <w:rStyle w:val="CommentReference"/>
        </w:rPr>
        <w:annotationRef/>
      </w:r>
      <w:r>
        <w:t>“Gameplay vídeo” é sinônimo de “replay of the game session vídeo”? Se sim, uniformize. No final do parágrafo anterior eu já troquei. Mas garanta que não há sinônimos no domínio do discurso.</w:t>
      </w:r>
    </w:p>
  </w:comment>
  <w:comment w:id="106" w:author="Leonardo Murta" w:date="2013-06-25T09:45:00Z" w:initials="LM">
    <w:p w14:paraId="4897AAF3" w14:textId="3AE05D54" w:rsidR="000F11DC" w:rsidRDefault="000F11DC">
      <w:pPr>
        <w:pStyle w:val="CommentText"/>
      </w:pPr>
      <w:r>
        <w:rPr>
          <w:rStyle w:val="CommentReference"/>
        </w:rPr>
        <w:annotationRef/>
      </w:r>
      <w:r>
        <w:t>Mais um nome para replay e gameplay. Uniformize.</w:t>
      </w:r>
    </w:p>
  </w:comment>
  <w:comment w:id="121" w:author="Leonardo Murta" w:date="2013-06-25T09:51:00Z" w:initials="LM">
    <w:p w14:paraId="63A39EB7" w14:textId="708774EF" w:rsidR="000F11DC" w:rsidRDefault="000F11DC">
      <w:pPr>
        <w:pStyle w:val="CommentText"/>
      </w:pPr>
      <w:r>
        <w:rPr>
          <w:rStyle w:val="CommentReference"/>
        </w:rPr>
        <w:annotationRef/>
      </w:r>
      <w:r>
        <w:t xml:space="preserve">Isso mata o experimento. Como assim? Acho que vc precisa sair desse alto nível e apresentar para o leitor o cenário adotado, o grafo de proveniência desse cenário e as questões em uma tabela, assim como as suas respostas. O leitor tem que ter capacidade de auditar o que vc está falando. O próprio vídeo poderia estar sendo referenciado em um link. Ao falar que vc projetou 4 questões para proveniência, vc compromete muito os resultados. As questões devem explorar aspectos diferenciados da sessão de jogo, que eventualmente requeiram um conhecimento profundo, mas não serem projetadas para proveniência. </w:t>
      </w:r>
    </w:p>
  </w:comment>
  <w:comment w:id="122" w:author="Leonardo Murta" w:date="2013-06-25T09:53:00Z" w:initials="LM">
    <w:p w14:paraId="4B1FFABA" w14:textId="21069B1C" w:rsidR="000F11DC" w:rsidRDefault="000F11DC">
      <w:pPr>
        <w:pStyle w:val="CommentText"/>
      </w:pPr>
      <w:r>
        <w:rPr>
          <w:rStyle w:val="CommentReference"/>
        </w:rPr>
        <w:annotationRef/>
      </w:r>
      <w:r>
        <w:t>Sem a apresentação das questões, esses números aqui não servem de nada!</w:t>
      </w:r>
    </w:p>
  </w:comment>
  <w:comment w:id="123" w:author="Leonardo Murta" w:date="2013-06-25T09:53:00Z" w:initials="LM">
    <w:p w14:paraId="1A4A924B" w14:textId="7440DC6D" w:rsidR="000F11DC" w:rsidRDefault="000F11DC">
      <w:pPr>
        <w:pStyle w:val="CommentText"/>
      </w:pPr>
      <w:r>
        <w:rPr>
          <w:rStyle w:val="CommentReference"/>
        </w:rPr>
        <w:annotationRef/>
      </w:r>
      <w:r>
        <w:t>Pense assim: o propósito de uma prova não pode ser beneficiar um aluno específico. Tem que ser a cobertura de situações diversificadas. Isso aqui tem que ser melhor tratado!</w:t>
      </w:r>
    </w:p>
  </w:comment>
  <w:comment w:id="128" w:author="Leonardo Murta" w:date="2013-06-25T09:54:00Z" w:initials="LM">
    <w:p w14:paraId="5235FFE6" w14:textId="61930427" w:rsidR="000F11DC" w:rsidRDefault="000F11DC">
      <w:pPr>
        <w:pStyle w:val="CommentText"/>
      </w:pPr>
      <w:r>
        <w:rPr>
          <w:rStyle w:val="CommentReference"/>
        </w:rPr>
        <w:annotationRef/>
      </w:r>
      <w:r>
        <w:t>Uniformizar.</w:t>
      </w:r>
    </w:p>
  </w:comment>
  <w:comment w:id="130" w:author="Leonardo Murta" w:date="2013-06-25T09:54:00Z" w:initials="LM">
    <w:p w14:paraId="74F1F58A" w14:textId="352F6620" w:rsidR="000F11DC" w:rsidRDefault="000F11DC">
      <w:pPr>
        <w:pStyle w:val="CommentText"/>
      </w:pPr>
      <w:r>
        <w:rPr>
          <w:rStyle w:val="CommentReference"/>
        </w:rPr>
        <w:annotationRef/>
      </w:r>
      <w:r>
        <w:t>Idem.</w:t>
      </w:r>
    </w:p>
  </w:comment>
  <w:comment w:id="132" w:author="Leonardo Murta" w:date="2013-06-25T09:56:00Z" w:initials="LM">
    <w:p w14:paraId="2A6B2D8B" w14:textId="227B291C" w:rsidR="000F11DC" w:rsidRDefault="000F11DC">
      <w:pPr>
        <w:pStyle w:val="CommentText"/>
      </w:pPr>
      <w:r>
        <w:rPr>
          <w:rStyle w:val="CommentReference"/>
        </w:rPr>
        <w:annotationRef/>
      </w:r>
      <w:r>
        <w:t>Beleza. Mas o cenário, o grafo de proveniência e o questionário deveriam estar aqui no corpo da dissertação, deixando claro o que foi feito nesse experimento.</w:t>
      </w:r>
    </w:p>
  </w:comment>
  <w:comment w:id="140" w:author="Leonardo Murta" w:date="2013-06-25T10:02:00Z" w:initials="LM">
    <w:p w14:paraId="20DE7452" w14:textId="77777777" w:rsidR="000F11DC" w:rsidRDefault="000F11DC">
      <w:pPr>
        <w:pStyle w:val="CommentText"/>
      </w:pPr>
      <w:r>
        <w:rPr>
          <w:rStyle w:val="CommentReference"/>
        </w:rPr>
        <w:annotationRef/>
      </w:r>
      <w:r>
        <w:t>Use diagrama de atividades da UML aqui. Aí vc não precisa explicar essa notação que vc criou.</w:t>
      </w:r>
    </w:p>
    <w:p w14:paraId="42D75368" w14:textId="77777777" w:rsidR="000F11DC" w:rsidRDefault="000F11DC">
      <w:pPr>
        <w:pStyle w:val="CommentText"/>
      </w:pPr>
    </w:p>
    <w:p w14:paraId="23EDDCF8" w14:textId="4AE6F337" w:rsidR="000F11DC" w:rsidRDefault="000F11DC">
      <w:pPr>
        <w:pStyle w:val="CommentText"/>
      </w:pPr>
      <w:r>
        <w:t xml:space="preserve">Como papeis diferentes atuam em cada uma das etapas (pesquisador, voluntário), poderia usar raias. Isso precisa ficar mais preciso. </w:t>
      </w:r>
    </w:p>
    <w:p w14:paraId="2498CE58" w14:textId="77777777" w:rsidR="000F11DC" w:rsidRDefault="000F11DC">
      <w:pPr>
        <w:pStyle w:val="CommentText"/>
      </w:pPr>
    </w:p>
    <w:p w14:paraId="4E7113DA" w14:textId="69F62FE8" w:rsidR="000F11DC" w:rsidRDefault="000F11DC">
      <w:pPr>
        <w:pStyle w:val="CommentText"/>
      </w:pPr>
      <w:r>
        <w:t>Essa divisão em dois grupos, usando o símbolo de decisão, fica confusa. Não seria o símbolo de paralelismo?</w:t>
      </w:r>
    </w:p>
    <w:p w14:paraId="63137EFD" w14:textId="77777777" w:rsidR="000F11DC" w:rsidRDefault="000F11DC">
      <w:pPr>
        <w:pStyle w:val="CommentText"/>
      </w:pPr>
    </w:p>
    <w:p w14:paraId="1507B6F5" w14:textId="77777777" w:rsidR="000F11DC" w:rsidRDefault="000F11DC">
      <w:pPr>
        <w:pStyle w:val="CommentText"/>
      </w:pPr>
      <w:r>
        <w:t>Veja que Answer Questionnaire está repetido nos dois lados. Não deveria aparecer depois do símbolo de merge?</w:t>
      </w:r>
    </w:p>
    <w:p w14:paraId="64029DE8" w14:textId="77777777" w:rsidR="000F11DC" w:rsidRDefault="000F11DC">
      <w:pPr>
        <w:pStyle w:val="CommentText"/>
      </w:pPr>
    </w:p>
    <w:p w14:paraId="11942B5F" w14:textId="71A21F42" w:rsidR="000F11DC" w:rsidRDefault="000F11DC">
      <w:pPr>
        <w:pStyle w:val="CommentText"/>
      </w:pPr>
      <w:r>
        <w:t>O Correct não seria Grade? Onde está o teste de hipóteses?</w:t>
      </w:r>
    </w:p>
  </w:comment>
  <w:comment w:id="151" w:author="Leonardo Murta" w:date="2013-06-25T10:48:00Z" w:initials="LM">
    <w:p w14:paraId="4DCC365B" w14:textId="7033088B" w:rsidR="000F11DC" w:rsidRDefault="000F11DC">
      <w:pPr>
        <w:pStyle w:val="CommentText"/>
      </w:pPr>
      <w:r>
        <w:rPr>
          <w:rStyle w:val="CommentReference"/>
        </w:rPr>
        <w:annotationRef/>
      </w:r>
      <w:r>
        <w:t>Essa fonte parece estar bem menor que as demais.</w:t>
      </w:r>
    </w:p>
  </w:comment>
  <w:comment w:id="159" w:author="Leonardo Murta" w:date="2013-06-25T10:40:00Z" w:initials="LM">
    <w:p w14:paraId="05A07279" w14:textId="74D62538" w:rsidR="000F11DC" w:rsidRDefault="000F11DC">
      <w:pPr>
        <w:pStyle w:val="CommentText"/>
      </w:pPr>
      <w:r>
        <w:rPr>
          <w:rStyle w:val="CommentReference"/>
        </w:rPr>
        <w:annotationRef/>
      </w:r>
      <w:r>
        <w:t>Que tal usar as letras gregas? Coloquei na tabela. Veja...</w:t>
      </w:r>
    </w:p>
  </w:comment>
  <w:comment w:id="162" w:author="Leonardo Murta" w:date="2013-06-25T10:48:00Z" w:initials="LM">
    <w:p w14:paraId="231C321E" w14:textId="3E8E5BF7" w:rsidR="000F11DC" w:rsidRDefault="000F11DC">
      <w:pPr>
        <w:pStyle w:val="CommentText"/>
      </w:pPr>
      <w:r>
        <w:rPr>
          <w:rStyle w:val="CommentReference"/>
        </w:rPr>
        <w:annotationRef/>
      </w:r>
      <w:r>
        <w:t>Acho que não está claro o processo de atribuição de notas para as respostas. Isso deveria estar melhor definido no planejamento. Ou seja, o que significa 0.5? Tem um que tem 0.8. Qual o critério? Como foi você mesmo que "corrigiu", esse critério tem que ser explícito, pois senão abre margem para questionamento.</w:t>
      </w:r>
    </w:p>
  </w:comment>
  <w:comment w:id="453" w:author="Leonardo Murta" w:date="2013-06-25T10:45:00Z" w:initials="LM">
    <w:p w14:paraId="298DEA28" w14:textId="046ABEEE" w:rsidR="000F11DC" w:rsidRDefault="000F11DC">
      <w:pPr>
        <w:pStyle w:val="CommentText"/>
      </w:pPr>
      <w:r>
        <w:rPr>
          <w:rStyle w:val="CommentReference"/>
        </w:rPr>
        <w:annotationRef/>
      </w:r>
      <w:r>
        <w:t>Por que aqui não tem média e desvio padrão?</w:t>
      </w:r>
    </w:p>
  </w:comment>
  <w:comment w:id="470" w:author="Leonardo Murta" w:date="2013-06-25T11:42:00Z" w:initials="LM">
    <w:p w14:paraId="77F4E8C6" w14:textId="0B2A46F3" w:rsidR="000F11DC" w:rsidRDefault="000F11DC">
      <w:pPr>
        <w:pStyle w:val="CommentText"/>
      </w:pPr>
      <w:r>
        <w:rPr>
          <w:rStyle w:val="CommentReference"/>
        </w:rPr>
        <w:annotationRef/>
      </w:r>
      <w:r>
        <w:t>Isso aqui parece colocado no lugar errado. Que tal antes de entrar nas subseções vc dar a dica para o leitor do que virá pela frente? Isso aqui é independente de teste de normalidade.</w:t>
      </w:r>
    </w:p>
  </w:comment>
  <w:comment w:id="475" w:author="Leonardo Murta" w:date="2013-06-25T11:43:00Z" w:initials="LM">
    <w:p w14:paraId="0C596798" w14:textId="77777777" w:rsidR="000F11DC" w:rsidRDefault="000F11DC">
      <w:pPr>
        <w:pStyle w:val="CommentText"/>
      </w:pPr>
      <w:r>
        <w:rPr>
          <w:rStyle w:val="CommentReference"/>
        </w:rPr>
        <w:annotationRef/>
      </w:r>
      <w:r>
        <w:t>Novamente, H0 é sempre a primeira hipótese. O que vc poderia falar aqui é que no caso de teste de normalidade ela representa a distribuição ser normal.</w:t>
      </w:r>
    </w:p>
    <w:p w14:paraId="49A85536" w14:textId="77777777" w:rsidR="000F11DC" w:rsidRDefault="000F11DC">
      <w:pPr>
        <w:pStyle w:val="CommentText"/>
      </w:pPr>
    </w:p>
    <w:p w14:paraId="69C08028" w14:textId="74F2B5D3" w:rsidR="000F11DC" w:rsidRDefault="000F11DC">
      <w:pPr>
        <w:pStyle w:val="CommentText"/>
      </w:pPr>
      <w:r>
        <w:t>Mas antes de falar disso, seria bom falar o que é teste de normalidade e por que ele é relevante.</w:t>
      </w:r>
    </w:p>
  </w:comment>
  <w:comment w:id="497" w:author="Leonardo Murta" w:date="2013-06-25T11:51:00Z" w:initials="LM">
    <w:p w14:paraId="1BF7A329" w14:textId="677721A1" w:rsidR="000F11DC" w:rsidRDefault="000F11DC">
      <w:pPr>
        <w:pStyle w:val="CommentText"/>
      </w:pPr>
      <w:r>
        <w:rPr>
          <w:rStyle w:val="CommentReference"/>
        </w:rPr>
        <w:annotationRef/>
      </w:r>
      <w:r>
        <w:t>Isso aqui esta ERRADO! Se for falar sobre algo, tenha certeza que está correto. Power é 1 – beta.</w:t>
      </w:r>
    </w:p>
  </w:comment>
  <w:comment w:id="485" w:author="Leonardo Murta" w:date="2013-06-25T11:49:00Z" w:initials="LM">
    <w:p w14:paraId="19686190" w14:textId="7C5D475B" w:rsidR="000F11DC" w:rsidRDefault="000F11DC">
      <w:pPr>
        <w:pStyle w:val="CommentText"/>
      </w:pPr>
      <w:r>
        <w:rPr>
          <w:rStyle w:val="CommentReference"/>
        </w:rPr>
        <w:annotationRef/>
      </w:r>
      <w:r>
        <w:t>Isso aqui tb é genérico. Deveria ter vindo antes.</w:t>
      </w:r>
    </w:p>
  </w:comment>
  <w:comment w:id="498" w:author="Leonardo Murta" w:date="2013-06-25T11:53:00Z" w:initials="LM">
    <w:p w14:paraId="5FCAFF52" w14:textId="77777777" w:rsidR="000F11DC" w:rsidRDefault="000F11DC">
      <w:pPr>
        <w:pStyle w:val="CommentText"/>
      </w:pPr>
      <w:r>
        <w:rPr>
          <w:rStyle w:val="CommentReference"/>
        </w:rPr>
        <w:annotationRef/>
      </w:r>
      <w:r>
        <w:t>A explicação não está muito didática. Vc não fala que parabétrico tem maior power, e por isso é sempre preferível, mas que só pode ser usado sobre dados que seguem uma distribuição normal.</w:t>
      </w:r>
    </w:p>
    <w:p w14:paraId="7FAF1BEA" w14:textId="77777777" w:rsidR="000F11DC" w:rsidRDefault="000F11DC">
      <w:pPr>
        <w:pStyle w:val="CommentText"/>
      </w:pPr>
    </w:p>
    <w:p w14:paraId="31D2AD1D" w14:textId="60BAF753" w:rsidR="000F11DC" w:rsidRDefault="000F11DC">
      <w:pPr>
        <w:pStyle w:val="CommentText"/>
      </w:pPr>
      <w:r>
        <w:t>Lembre-se que vc está contando uma história, e as coisas têm que fazer sentido para quem le.</w:t>
      </w:r>
    </w:p>
  </w:comment>
  <w:comment w:id="502" w:author="Leonardo Murta" w:date="2013-06-25T12:08:00Z" w:initials="LM">
    <w:p w14:paraId="7A7B4F3F" w14:textId="4876544C" w:rsidR="000F11DC" w:rsidRDefault="000F11DC">
      <w:pPr>
        <w:pStyle w:val="CommentText"/>
      </w:pPr>
      <w:r>
        <w:rPr>
          <w:rStyle w:val="CommentReference"/>
        </w:rPr>
        <w:annotationRef/>
      </w:r>
      <w:r>
        <w:t>Não pode jogar coisas implícitas para o leitor. A tabela 6 é após remoção de outliers. É importante deixar claro que houve esse passo de remoção de outliers e dizer qual critério foi utilizado.</w:t>
      </w:r>
    </w:p>
  </w:comment>
  <w:comment w:id="545" w:author="Leonardo Murta" w:date="2013-06-25T12:15:00Z" w:initials="LM">
    <w:p w14:paraId="10871AE7" w14:textId="6C6390A6" w:rsidR="000F11DC" w:rsidRDefault="000F11DC">
      <w:pPr>
        <w:pStyle w:val="CommentText"/>
      </w:pPr>
      <w:r>
        <w:rPr>
          <w:rStyle w:val="CommentReference"/>
        </w:rPr>
        <w:annotationRef/>
      </w:r>
      <w:r>
        <w:t>Seria bom aproximar o boxplot daqui, pois é bem mais fácil ver nele.</w:t>
      </w:r>
    </w:p>
  </w:comment>
  <w:comment w:id="550" w:author="Leonardo Murta" w:date="2013-06-25T12:18:00Z" w:initials="LM">
    <w:p w14:paraId="69BC9A36" w14:textId="23860C6E" w:rsidR="000F11DC" w:rsidRDefault="000F11DC">
      <w:pPr>
        <w:pStyle w:val="CommentText"/>
      </w:pPr>
      <w:r>
        <w:rPr>
          <w:rStyle w:val="CommentReference"/>
        </w:rPr>
        <w:annotationRef/>
      </w:r>
      <w:r>
        <w:t>Como assim? Vc conseguiu passar o alfa para o R? Como?</w:t>
      </w:r>
    </w:p>
  </w:comment>
  <w:comment w:id="556" w:author="Leonardo Murta" w:date="2013-06-25T12:20:00Z" w:initials="LM">
    <w:p w14:paraId="17FCCBE3" w14:textId="17F36F6D" w:rsidR="000F11DC" w:rsidRDefault="000F11DC">
      <w:pPr>
        <w:pStyle w:val="CommentText"/>
      </w:pPr>
      <w:r>
        <w:rPr>
          <w:rStyle w:val="CommentReference"/>
        </w:rPr>
        <w:annotationRef/>
      </w:r>
      <w:r>
        <w:t>Algo natural é querer saber que tipo de conhecimento está embutido nessa questão 3 que fez com que a proveniência fosse tão útil.</w:t>
      </w:r>
    </w:p>
  </w:comment>
  <w:comment w:id="570" w:author="Leonardo Murta" w:date="2013-06-25T12:22:00Z" w:initials="LM">
    <w:p w14:paraId="1A679A7D" w14:textId="22B677C8" w:rsidR="000F11DC" w:rsidRDefault="000F11DC">
      <w:pPr>
        <w:pStyle w:val="CommentText"/>
      </w:pPr>
      <w:r>
        <w:rPr>
          <w:rStyle w:val="CommentReference"/>
        </w:rPr>
        <w:annotationRef/>
      </w:r>
      <w:r>
        <w:t>Eu andei corrigindo isso no texto. Acho errado chamar de “replay method”, pois na proveniência tb há acesso ao replay. Acho que seria mais correto diferir entre com e sem proveniência.</w:t>
      </w:r>
    </w:p>
  </w:comment>
  <w:comment w:id="573" w:author="Leonardo Murta" w:date="2013-06-25T12:24:00Z" w:initials="LM">
    <w:p w14:paraId="169D1A07" w14:textId="608A8D65" w:rsidR="000F11DC" w:rsidRDefault="000F11DC">
      <w:pPr>
        <w:pStyle w:val="CommentText"/>
      </w:pPr>
      <w:r>
        <w:rPr>
          <w:rStyle w:val="CommentReference"/>
        </w:rPr>
        <w:annotationRef/>
      </w:r>
      <w:r>
        <w:t>Só aqui fica claro o que é outlier. Se vc inverter e mostrar lá no início  (junto a tabela 3 e 4) as médias, desvios e boxplot, conseguirá explicar melhor na parte de teste de normalidade o que é a tal remoção de outliers.</w:t>
      </w:r>
    </w:p>
  </w:comment>
  <w:comment w:id="588" w:author="Leonardo Murta" w:date="2013-06-25T12:33:00Z" w:initials="LM">
    <w:p w14:paraId="5A770E57" w14:textId="67291430" w:rsidR="000F11DC" w:rsidRDefault="000F11DC">
      <w:pPr>
        <w:pStyle w:val="CommentText"/>
      </w:pPr>
      <w:r>
        <w:rPr>
          <w:rStyle w:val="CommentReference"/>
        </w:rPr>
        <w:annotationRef/>
      </w:r>
      <w:r>
        <w:t>Mas não ficou clara para mim a ameaça que vc está discutindo. Aqui é importante deixar claro as ameaças e o que foi feito para contornar essa ameaça. Por exemplo, serem todos de uma mesma disciplina parece bom, para nivelar experiência.</w:t>
      </w:r>
    </w:p>
  </w:comment>
  <w:comment w:id="600" w:author="Leonardo Murta" w:date="2013-06-25T12:34:00Z" w:initials="LM">
    <w:p w14:paraId="5EF1115B" w14:textId="3F1229B4" w:rsidR="000F11DC" w:rsidRDefault="000F11DC">
      <w:pPr>
        <w:pStyle w:val="CommentText"/>
      </w:pPr>
      <w:r>
        <w:rPr>
          <w:rStyle w:val="CommentReference"/>
        </w:rPr>
        <w:annotationRef/>
      </w:r>
      <w:r>
        <w:t>Não entendi.</w:t>
      </w:r>
    </w:p>
  </w:comment>
  <w:comment w:id="601" w:author="Leonardo Murta" w:date="2013-06-25T12:35:00Z" w:initials="LM">
    <w:p w14:paraId="10904276" w14:textId="638F2DCD" w:rsidR="000F11DC" w:rsidRDefault="000F11DC">
      <w:pPr>
        <w:pStyle w:val="CommentText"/>
      </w:pPr>
      <w:r>
        <w:rPr>
          <w:rStyle w:val="CommentReference"/>
        </w:rPr>
        <w:annotationRef/>
      </w:r>
      <w:r>
        <w:t>Não entendi.</w:t>
      </w:r>
    </w:p>
  </w:comment>
  <w:comment w:id="604" w:author="Leonardo Murta" w:date="2013-06-25T12:37:00Z" w:initials="LM">
    <w:p w14:paraId="743CEC01" w14:textId="14924A28" w:rsidR="000F11DC" w:rsidRDefault="000F11DC">
      <w:pPr>
        <w:pStyle w:val="CommentText"/>
      </w:pPr>
      <w:r>
        <w:rPr>
          <w:rStyle w:val="CommentReference"/>
        </w:rPr>
        <w:annotationRef/>
      </w:r>
      <w:r>
        <w:t>Está tudo muito estranho aqui. Como assim there is? Tente escrever de forma mais encadeada. Vc quer dizer que uma ameaça se refere a confiabilidade das medições? Se sim, fale de forma clara e precisa. Não dá para ser “tem a confiabilidade das medições”.</w:t>
      </w:r>
    </w:p>
  </w:comment>
  <w:comment w:id="605" w:author="Leonardo Murta" w:date="2013-06-25T12:39:00Z" w:initials="LM">
    <w:p w14:paraId="47007DC4" w14:textId="7757D838" w:rsidR="000F11DC" w:rsidRDefault="000F11DC">
      <w:pPr>
        <w:pStyle w:val="CommentText"/>
      </w:pPr>
      <w:r>
        <w:rPr>
          <w:rStyle w:val="CommentReference"/>
        </w:rPr>
        <w:annotationRef/>
      </w:r>
      <w:r>
        <w:t>Repare que esse “this” é diferente do “this” da frase anterior. Na frase anterior, o “this” é a confiabilidade das medições. Aqui o “this” é a ameaça, afinal, seria estranho vc querer minimizar a confiabilidade das medições. Precisa de precisão!</w:t>
      </w:r>
    </w:p>
  </w:comment>
  <w:comment w:id="608" w:author="Leonardo Murta" w:date="2013-06-25T12:41:00Z" w:initials="LM">
    <w:p w14:paraId="28E555B0" w14:textId="24DB29CB" w:rsidR="000F11DC" w:rsidRDefault="000F11DC">
      <w:pPr>
        <w:pStyle w:val="CommentText"/>
      </w:pPr>
      <w:r>
        <w:rPr>
          <w:rStyle w:val="CommentReference"/>
        </w:rPr>
        <w:annotationRef/>
      </w:r>
      <w:r>
        <w:t>Foi essa a razão de usar testes não paramétricos? Até então parecia que a razão era relacionada aos dados não seguirem uma distribuição normal. Mas se há tb essa razão, não poderia surgir só agora. Além disso, teria que fundamentar com alguma ref. na literatura que diga que métodos não paramétricos são melhores para populações pequenas.</w:t>
      </w:r>
    </w:p>
  </w:comment>
  <w:comment w:id="618" w:author="Leonardo Murta" w:date="2013-06-25T12:43:00Z" w:initials="LM">
    <w:p w14:paraId="1C2C75C8" w14:textId="0D7E65D9" w:rsidR="000F11DC" w:rsidRDefault="000F11DC">
      <w:pPr>
        <w:pStyle w:val="CommentText"/>
      </w:pPr>
      <w:r>
        <w:rPr>
          <w:rStyle w:val="CommentReference"/>
        </w:rPr>
        <w:annotationRef/>
      </w:r>
      <w:r>
        <w:t>Isso é muito fraco. Ser possível não significa muito. Seria melhor focar na acurácia e na velocidade, como vc definiu no início.</w:t>
      </w:r>
    </w:p>
  </w:comment>
  <w:comment w:id="619" w:author="Leonardo Murta" w:date="2013-06-25T12:43:00Z" w:initials="LM">
    <w:p w14:paraId="18D6BA97" w14:textId="05069CA1" w:rsidR="000F11DC" w:rsidRDefault="000F11DC">
      <w:pPr>
        <w:pStyle w:val="CommentText"/>
      </w:pPr>
      <w:r>
        <w:rPr>
          <w:rStyle w:val="CommentReference"/>
        </w:rPr>
        <w:annotationRef/>
      </w:r>
      <w:r>
        <w:t>Frase quebrada!</w:t>
      </w:r>
    </w:p>
  </w:comment>
  <w:comment w:id="625" w:author="Leonardo Murta" w:date="2013-06-25T12:45:00Z" w:initials="LM">
    <w:p w14:paraId="7AE3F54C" w14:textId="27662F86" w:rsidR="000F11DC" w:rsidRDefault="000F11DC">
      <w:pPr>
        <w:pStyle w:val="CommentText"/>
      </w:pPr>
      <w:r>
        <w:rPr>
          <w:rStyle w:val="CommentReference"/>
        </w:rPr>
        <w:annotationRef/>
      </w:r>
      <w:r>
        <w:t>Mas não era acurácia? Acurácia é corretude? Eu estava entendendo que era um misto de corretude e completude. Realmente, a definição de acurácia e o médodo de compto precisam ficar explícitos.</w:t>
      </w:r>
    </w:p>
  </w:comment>
  <w:comment w:id="626" w:author="Leonardo Murta" w:date="2013-06-25T12:46:00Z" w:initials="LM">
    <w:p w14:paraId="31D71619" w14:textId="62F80B90" w:rsidR="000F11DC" w:rsidRDefault="000F11DC">
      <w:pPr>
        <w:pStyle w:val="CommentText"/>
      </w:pPr>
      <w:r>
        <w:rPr>
          <w:rStyle w:val="CommentReference"/>
        </w:rPr>
        <w:annotationRef/>
      </w:r>
      <w:r>
        <w:t>O mais importante não foi dito: por que isso acontece. Qual característica que essa questão explora que demanda proveniência?</w:t>
      </w:r>
    </w:p>
  </w:comment>
  <w:comment w:id="627" w:author="Leonardo Murta" w:date="2013-06-25T12:46:00Z" w:initials="LM">
    <w:p w14:paraId="6FE24027" w14:textId="50F6F999" w:rsidR="000F11DC" w:rsidRDefault="000F11DC">
      <w:pPr>
        <w:pStyle w:val="CommentText"/>
      </w:pPr>
      <w:r>
        <w:rPr>
          <w:rStyle w:val="CommentReference"/>
        </w:rPr>
        <w:annotationRef/>
      </w:r>
      <w:r>
        <w:t>Idem.</w:t>
      </w:r>
    </w:p>
  </w:comment>
  <w:comment w:id="632" w:author="Leonardo Murta" w:date="2013-06-25T12:48:00Z" w:initials="LM">
    <w:p w14:paraId="3CE44889" w14:textId="1ABA3E94" w:rsidR="00262F88" w:rsidRDefault="00262F88">
      <w:pPr>
        <w:pStyle w:val="CommentText"/>
      </w:pPr>
      <w:r>
        <w:rPr>
          <w:rStyle w:val="CommentReference"/>
        </w:rPr>
        <w:annotationRef/>
      </w:r>
      <w:r>
        <w:t>Não é isso que eu vejo no boxplot. Vejo 3 resultados melhores de média e 4 iguais.</w:t>
      </w:r>
    </w:p>
  </w:comment>
  <w:comment w:id="633" w:author="Leonardo Murta" w:date="2013-06-25T12:49:00Z" w:initials="LM">
    <w:p w14:paraId="16BFDA10" w14:textId="4DB695D0" w:rsidR="00DD35F8" w:rsidRDefault="00DD35F8">
      <w:pPr>
        <w:pStyle w:val="CommentText"/>
      </w:pPr>
      <w:r>
        <w:rPr>
          <w:rStyle w:val="CommentReference"/>
        </w:rPr>
        <w:annotationRef/>
      </w:r>
      <w:r>
        <w:t>Como vc pode afirmar que os resultados não tem significância por causa do tamanho da amostra? Se aumentarmos a amostra passará a der significância? Não vejo como afirmar isso?</w:t>
      </w:r>
      <w:bookmarkStart w:id="634" w:name="_GoBack"/>
      <w:bookmarkEnd w:id="63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6113E" w14:textId="77777777" w:rsidR="000F11DC" w:rsidRDefault="000F11DC" w:rsidP="00312C87">
      <w:pPr>
        <w:spacing w:line="240" w:lineRule="auto"/>
      </w:pPr>
      <w:r>
        <w:separator/>
      </w:r>
    </w:p>
  </w:endnote>
  <w:endnote w:type="continuationSeparator" w:id="0">
    <w:p w14:paraId="6E88CA0F" w14:textId="77777777" w:rsidR="000F11DC" w:rsidRDefault="000F11DC" w:rsidP="00312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1BE29" w14:textId="77777777" w:rsidR="000F11DC" w:rsidRDefault="000F11DC" w:rsidP="00312C87">
      <w:pPr>
        <w:spacing w:line="240" w:lineRule="auto"/>
      </w:pPr>
      <w:r>
        <w:separator/>
      </w:r>
    </w:p>
  </w:footnote>
  <w:footnote w:type="continuationSeparator" w:id="0">
    <w:p w14:paraId="197AB344" w14:textId="77777777" w:rsidR="000F11DC" w:rsidRDefault="000F11DC" w:rsidP="00312C87">
      <w:pPr>
        <w:spacing w:line="240" w:lineRule="auto"/>
      </w:pPr>
      <w:r>
        <w:continuationSeparator/>
      </w:r>
    </w:p>
  </w:footnote>
  <w:footnote w:id="1">
    <w:p w14:paraId="788CB4E1" w14:textId="77777777" w:rsidR="000F11DC" w:rsidRPr="00312C87" w:rsidRDefault="000F11DC">
      <w:pPr>
        <w:pStyle w:val="FootnoteText"/>
        <w:rPr>
          <w:lang w:val="en-US"/>
        </w:rPr>
      </w:pPr>
      <w:r w:rsidRPr="0033551E">
        <w:rPr>
          <w:rStyle w:val="FootnoteReference"/>
        </w:rPr>
        <w:footnoteRef/>
      </w:r>
      <w:r>
        <w:t xml:space="preserve"> </w:t>
      </w:r>
      <w:r w:rsidRPr="00FA69A1">
        <w:t>http://www.r-project.org/</w:t>
      </w:r>
    </w:p>
  </w:footnote>
  <w:footnote w:id="2">
    <w:p w14:paraId="49041F16" w14:textId="77777777" w:rsidR="000F11DC" w:rsidRPr="001E5FF4" w:rsidRDefault="000F11DC">
      <w:pPr>
        <w:pStyle w:val="FootnoteText"/>
        <w:rPr>
          <w:lang w:val="en-US"/>
        </w:rPr>
      </w:pPr>
      <w:r w:rsidRPr="0033551E">
        <w:rPr>
          <w:rStyle w:val="FootnoteReference"/>
        </w:rPr>
        <w:footnoteRef/>
      </w:r>
      <w:r w:rsidRPr="001E5FF4">
        <w:rPr>
          <w:lang w:val="en-US"/>
        </w:rPr>
        <w:t xml:space="preserve"> http://www.rstudio.com/</w:t>
      </w:r>
    </w:p>
  </w:footnote>
  <w:footnote w:id="3">
    <w:p w14:paraId="3E2978DE" w14:textId="77777777" w:rsidR="000F11DC" w:rsidRPr="0078117B" w:rsidRDefault="000F11DC">
      <w:pPr>
        <w:pStyle w:val="FootnoteText"/>
        <w:rPr>
          <w:lang w:val="en-US"/>
        </w:rPr>
      </w:pPr>
      <w:r w:rsidRPr="0033551E">
        <w:rPr>
          <w:rStyle w:val="FootnoteReference"/>
        </w:rPr>
        <w:footnoteRef/>
      </w:r>
      <w:r w:rsidRPr="0078117B">
        <w:rPr>
          <w:lang w:val="en-US"/>
        </w:rPr>
        <w:t xml:space="preserve"> </w:t>
      </w:r>
      <w:r>
        <w:rPr>
          <w:rFonts w:cs="Times New Roman"/>
          <w:lang w:val="en-US"/>
        </w:rPr>
        <w:t>The W statistic check</w:t>
      </w:r>
      <w:r w:rsidRPr="0078117B">
        <w:rPr>
          <w:rFonts w:cs="Times New Roman"/>
          <w:lang w:val="en-US"/>
        </w:rPr>
        <w:t xml:space="preserve">s </w:t>
      </w:r>
      <w:r>
        <w:rPr>
          <w:rFonts w:cs="Times New Roman"/>
          <w:lang w:val="en-US"/>
        </w:rPr>
        <w:t>if</w:t>
      </w:r>
      <w:r w:rsidRPr="0078117B">
        <w:rPr>
          <w:rFonts w:cs="Times New Roman"/>
          <w:lang w:val="en-US"/>
        </w:rPr>
        <w:t xml:space="preserve"> the sample is from a normal distribution.</w:t>
      </w:r>
      <w:r>
        <w:rPr>
          <w:rFonts w:cs="Times New Roman"/>
          <w:lang w:val="en-US"/>
        </w:rPr>
        <w:t xml:space="preserve"> Data normalization is shown by low values.</w:t>
      </w:r>
    </w:p>
  </w:footnote>
  <w:footnote w:id="4">
    <w:p w14:paraId="580EA960" w14:textId="77777777" w:rsidR="000F11DC" w:rsidRPr="0078117B" w:rsidRDefault="000F11DC">
      <w:pPr>
        <w:pStyle w:val="FootnoteText"/>
        <w:rPr>
          <w:lang w:val="en-US"/>
        </w:rPr>
      </w:pPr>
      <w:r w:rsidRPr="0033551E">
        <w:rPr>
          <w:rStyle w:val="FootnoteReference"/>
        </w:rPr>
        <w:footnoteRef/>
      </w:r>
      <w:r w:rsidRPr="0078117B">
        <w:rPr>
          <w:lang w:val="en-US"/>
        </w:rPr>
        <w:t xml:space="preserve"> </w:t>
      </w:r>
      <w:r>
        <w:rPr>
          <w:i/>
          <w:lang w:val="en-US"/>
        </w:rPr>
        <w:t>p</w:t>
      </w:r>
      <w:r w:rsidRPr="00452242">
        <w:rPr>
          <w:i/>
          <w:lang w:val="en-US"/>
        </w:rPr>
        <w:t>-value</w:t>
      </w:r>
      <w:r>
        <w:rPr>
          <w:lang w:val="en-US"/>
        </w:rPr>
        <w:t xml:space="preserve"> is the </w:t>
      </w:r>
      <w:r>
        <w:rPr>
          <w:rFonts w:cs="Times New Roman"/>
          <w:lang w:val="en-US"/>
        </w:rPr>
        <w:t>l</w:t>
      </w:r>
      <w:r w:rsidRPr="0078117B">
        <w:rPr>
          <w:rFonts w:cs="Times New Roman"/>
          <w:lang w:val="en-US"/>
        </w:rPr>
        <w:t>owest level of significance at which the null hypothesis could be rejected for the given observations.</w:t>
      </w:r>
    </w:p>
  </w:footnote>
  <w:footnote w:id="5">
    <w:p w14:paraId="4584A1B7" w14:textId="77777777" w:rsidR="000F11DC" w:rsidRPr="001E5FF4" w:rsidRDefault="000F11DC">
      <w:pPr>
        <w:pStyle w:val="FootnoteText"/>
        <w:rPr>
          <w:lang w:val="en-US"/>
        </w:rPr>
      </w:pPr>
      <w:r>
        <w:rPr>
          <w:rStyle w:val="FootnoteReference"/>
        </w:rPr>
        <w:footnoteRef/>
      </w:r>
      <w:r w:rsidRPr="001E5FF4">
        <w:rPr>
          <w:lang w:val="en-US"/>
        </w:rPr>
        <w:t xml:space="preserve"> </w:t>
      </w:r>
      <w:hyperlink r:id="rId1" w:history="1">
        <w:r w:rsidRPr="001E5FF4">
          <w:rPr>
            <w:rStyle w:val="Hyperlink"/>
            <w:lang w:val="en-US"/>
          </w:rPr>
          <w:t>http://stat.ethz.ch/R-manual/R-patched/library/stats/html/wilcox.test.html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22975"/>
    <w:multiLevelType w:val="multilevel"/>
    <w:tmpl w:val="35E62E16"/>
    <w:lvl w:ilvl="0">
      <w:start w:val="6"/>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1">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97"/>
    <w:rsid w:val="00000423"/>
    <w:rsid w:val="00016900"/>
    <w:rsid w:val="00024892"/>
    <w:rsid w:val="00030958"/>
    <w:rsid w:val="000318DB"/>
    <w:rsid w:val="00042953"/>
    <w:rsid w:val="000627F7"/>
    <w:rsid w:val="00074B1D"/>
    <w:rsid w:val="00074E69"/>
    <w:rsid w:val="00076291"/>
    <w:rsid w:val="000811CD"/>
    <w:rsid w:val="00091905"/>
    <w:rsid w:val="000A26A8"/>
    <w:rsid w:val="000A66D6"/>
    <w:rsid w:val="000B1CC2"/>
    <w:rsid w:val="000E6108"/>
    <w:rsid w:val="000F11DC"/>
    <w:rsid w:val="000F2D7A"/>
    <w:rsid w:val="000F5C8B"/>
    <w:rsid w:val="00107CAC"/>
    <w:rsid w:val="00120571"/>
    <w:rsid w:val="001249D8"/>
    <w:rsid w:val="00143F26"/>
    <w:rsid w:val="0014542E"/>
    <w:rsid w:val="0015275D"/>
    <w:rsid w:val="0016295F"/>
    <w:rsid w:val="00162D1B"/>
    <w:rsid w:val="001740DB"/>
    <w:rsid w:val="00183A79"/>
    <w:rsid w:val="00186562"/>
    <w:rsid w:val="001914E2"/>
    <w:rsid w:val="001D1FDE"/>
    <w:rsid w:val="001D7A4A"/>
    <w:rsid w:val="001E5FF4"/>
    <w:rsid w:val="001F2784"/>
    <w:rsid w:val="002049BD"/>
    <w:rsid w:val="002253FF"/>
    <w:rsid w:val="002279D1"/>
    <w:rsid w:val="00230F72"/>
    <w:rsid w:val="00244809"/>
    <w:rsid w:val="002505EF"/>
    <w:rsid w:val="00261FDC"/>
    <w:rsid w:val="00262F88"/>
    <w:rsid w:val="00263BCD"/>
    <w:rsid w:val="0027119A"/>
    <w:rsid w:val="002A0697"/>
    <w:rsid w:val="002B5FEB"/>
    <w:rsid w:val="002D2296"/>
    <w:rsid w:val="00305B21"/>
    <w:rsid w:val="00306E29"/>
    <w:rsid w:val="003102BB"/>
    <w:rsid w:val="00312C87"/>
    <w:rsid w:val="00321516"/>
    <w:rsid w:val="003272C5"/>
    <w:rsid w:val="0033551E"/>
    <w:rsid w:val="0033593F"/>
    <w:rsid w:val="00363F60"/>
    <w:rsid w:val="00365477"/>
    <w:rsid w:val="0036549F"/>
    <w:rsid w:val="00376378"/>
    <w:rsid w:val="003917B2"/>
    <w:rsid w:val="00392CC3"/>
    <w:rsid w:val="003A056D"/>
    <w:rsid w:val="003D3D71"/>
    <w:rsid w:val="003D4653"/>
    <w:rsid w:val="003E0D90"/>
    <w:rsid w:val="003E263E"/>
    <w:rsid w:val="003F1975"/>
    <w:rsid w:val="003F5AAB"/>
    <w:rsid w:val="004058FD"/>
    <w:rsid w:val="004069C6"/>
    <w:rsid w:val="004231B6"/>
    <w:rsid w:val="00442A2B"/>
    <w:rsid w:val="0044397E"/>
    <w:rsid w:val="00443F7B"/>
    <w:rsid w:val="00452242"/>
    <w:rsid w:val="0048488C"/>
    <w:rsid w:val="004852AE"/>
    <w:rsid w:val="004858C2"/>
    <w:rsid w:val="00492CF7"/>
    <w:rsid w:val="004A08DD"/>
    <w:rsid w:val="004A135B"/>
    <w:rsid w:val="004A1D09"/>
    <w:rsid w:val="004B6C97"/>
    <w:rsid w:val="004C2FC7"/>
    <w:rsid w:val="004D0D9E"/>
    <w:rsid w:val="004D4D7F"/>
    <w:rsid w:val="004E4BFD"/>
    <w:rsid w:val="00501320"/>
    <w:rsid w:val="00506A3E"/>
    <w:rsid w:val="00506BDD"/>
    <w:rsid w:val="00520693"/>
    <w:rsid w:val="00523EAD"/>
    <w:rsid w:val="005460F7"/>
    <w:rsid w:val="00571C38"/>
    <w:rsid w:val="005744F3"/>
    <w:rsid w:val="00577A77"/>
    <w:rsid w:val="00591038"/>
    <w:rsid w:val="00593EE8"/>
    <w:rsid w:val="00594C2B"/>
    <w:rsid w:val="005A60DA"/>
    <w:rsid w:val="005A6B0B"/>
    <w:rsid w:val="005B1FAC"/>
    <w:rsid w:val="005B2B9F"/>
    <w:rsid w:val="005D5529"/>
    <w:rsid w:val="005E2B94"/>
    <w:rsid w:val="00601016"/>
    <w:rsid w:val="00614CF3"/>
    <w:rsid w:val="0061622E"/>
    <w:rsid w:val="0064421A"/>
    <w:rsid w:val="00646610"/>
    <w:rsid w:val="0064739E"/>
    <w:rsid w:val="00654B32"/>
    <w:rsid w:val="00664677"/>
    <w:rsid w:val="00671254"/>
    <w:rsid w:val="0068051B"/>
    <w:rsid w:val="00690D69"/>
    <w:rsid w:val="006942CA"/>
    <w:rsid w:val="006B1E4F"/>
    <w:rsid w:val="006D03E5"/>
    <w:rsid w:val="006D31A2"/>
    <w:rsid w:val="006D3B24"/>
    <w:rsid w:val="006E53E0"/>
    <w:rsid w:val="006E62DC"/>
    <w:rsid w:val="006E6A7A"/>
    <w:rsid w:val="006F3303"/>
    <w:rsid w:val="007177AF"/>
    <w:rsid w:val="00721C86"/>
    <w:rsid w:val="00736CE3"/>
    <w:rsid w:val="00737D46"/>
    <w:rsid w:val="00740279"/>
    <w:rsid w:val="00763A2E"/>
    <w:rsid w:val="0078117B"/>
    <w:rsid w:val="00781279"/>
    <w:rsid w:val="00782D77"/>
    <w:rsid w:val="0078578E"/>
    <w:rsid w:val="0079199C"/>
    <w:rsid w:val="0079218A"/>
    <w:rsid w:val="007A048B"/>
    <w:rsid w:val="007C3167"/>
    <w:rsid w:val="007C7235"/>
    <w:rsid w:val="007E40E4"/>
    <w:rsid w:val="007E5449"/>
    <w:rsid w:val="007E7BFA"/>
    <w:rsid w:val="008009F2"/>
    <w:rsid w:val="008161F1"/>
    <w:rsid w:val="00816F8C"/>
    <w:rsid w:val="00817C83"/>
    <w:rsid w:val="008320DB"/>
    <w:rsid w:val="00857868"/>
    <w:rsid w:val="008615B9"/>
    <w:rsid w:val="00861F3C"/>
    <w:rsid w:val="00866779"/>
    <w:rsid w:val="008771C9"/>
    <w:rsid w:val="008B061A"/>
    <w:rsid w:val="008B5D58"/>
    <w:rsid w:val="008B7ECF"/>
    <w:rsid w:val="008D6C68"/>
    <w:rsid w:val="008E321C"/>
    <w:rsid w:val="008E32CC"/>
    <w:rsid w:val="009036E9"/>
    <w:rsid w:val="0090438F"/>
    <w:rsid w:val="009048C8"/>
    <w:rsid w:val="0091189D"/>
    <w:rsid w:val="00911F00"/>
    <w:rsid w:val="00925397"/>
    <w:rsid w:val="009268FD"/>
    <w:rsid w:val="009525E7"/>
    <w:rsid w:val="00966FA8"/>
    <w:rsid w:val="0097229D"/>
    <w:rsid w:val="00974CAA"/>
    <w:rsid w:val="009765FF"/>
    <w:rsid w:val="009818FE"/>
    <w:rsid w:val="00983EE5"/>
    <w:rsid w:val="0098403F"/>
    <w:rsid w:val="00992814"/>
    <w:rsid w:val="009D75BD"/>
    <w:rsid w:val="009E3BED"/>
    <w:rsid w:val="009E71FC"/>
    <w:rsid w:val="00A01FF5"/>
    <w:rsid w:val="00A02BD4"/>
    <w:rsid w:val="00A053EC"/>
    <w:rsid w:val="00A0644F"/>
    <w:rsid w:val="00A135D0"/>
    <w:rsid w:val="00A13675"/>
    <w:rsid w:val="00A22AA5"/>
    <w:rsid w:val="00A313B2"/>
    <w:rsid w:val="00A34535"/>
    <w:rsid w:val="00A43A52"/>
    <w:rsid w:val="00A44F8B"/>
    <w:rsid w:val="00A574FE"/>
    <w:rsid w:val="00A57CB3"/>
    <w:rsid w:val="00A63724"/>
    <w:rsid w:val="00A6737E"/>
    <w:rsid w:val="00A84BD8"/>
    <w:rsid w:val="00A874B0"/>
    <w:rsid w:val="00A96065"/>
    <w:rsid w:val="00AA0383"/>
    <w:rsid w:val="00AA3634"/>
    <w:rsid w:val="00AA4542"/>
    <w:rsid w:val="00AB1713"/>
    <w:rsid w:val="00AB563D"/>
    <w:rsid w:val="00AB5819"/>
    <w:rsid w:val="00AD6A75"/>
    <w:rsid w:val="00AE1B62"/>
    <w:rsid w:val="00AE4057"/>
    <w:rsid w:val="00AE5C25"/>
    <w:rsid w:val="00AF111E"/>
    <w:rsid w:val="00AF2361"/>
    <w:rsid w:val="00B01E94"/>
    <w:rsid w:val="00B038BB"/>
    <w:rsid w:val="00B049AE"/>
    <w:rsid w:val="00B04EFC"/>
    <w:rsid w:val="00B13305"/>
    <w:rsid w:val="00B170C1"/>
    <w:rsid w:val="00B17667"/>
    <w:rsid w:val="00B20AF8"/>
    <w:rsid w:val="00B274CC"/>
    <w:rsid w:val="00B30EB2"/>
    <w:rsid w:val="00B3464C"/>
    <w:rsid w:val="00B43DBB"/>
    <w:rsid w:val="00B515D6"/>
    <w:rsid w:val="00B579E6"/>
    <w:rsid w:val="00B6221A"/>
    <w:rsid w:val="00B637FB"/>
    <w:rsid w:val="00B66071"/>
    <w:rsid w:val="00B82FFC"/>
    <w:rsid w:val="00B919CC"/>
    <w:rsid w:val="00B92211"/>
    <w:rsid w:val="00B95B30"/>
    <w:rsid w:val="00BB247D"/>
    <w:rsid w:val="00BD273A"/>
    <w:rsid w:val="00BE059C"/>
    <w:rsid w:val="00BE3833"/>
    <w:rsid w:val="00BF58BB"/>
    <w:rsid w:val="00C02DB9"/>
    <w:rsid w:val="00C15522"/>
    <w:rsid w:val="00C224A3"/>
    <w:rsid w:val="00C32959"/>
    <w:rsid w:val="00C423C2"/>
    <w:rsid w:val="00C523E0"/>
    <w:rsid w:val="00C63244"/>
    <w:rsid w:val="00C6501E"/>
    <w:rsid w:val="00C7026F"/>
    <w:rsid w:val="00C763AC"/>
    <w:rsid w:val="00C84564"/>
    <w:rsid w:val="00C8619C"/>
    <w:rsid w:val="00C871C1"/>
    <w:rsid w:val="00CA28ED"/>
    <w:rsid w:val="00CB2416"/>
    <w:rsid w:val="00CB5092"/>
    <w:rsid w:val="00CB5DE5"/>
    <w:rsid w:val="00CD18B9"/>
    <w:rsid w:val="00CE01C6"/>
    <w:rsid w:val="00CE628E"/>
    <w:rsid w:val="00D04903"/>
    <w:rsid w:val="00D050E4"/>
    <w:rsid w:val="00D135CF"/>
    <w:rsid w:val="00D65810"/>
    <w:rsid w:val="00D664D4"/>
    <w:rsid w:val="00D75CD2"/>
    <w:rsid w:val="00D86267"/>
    <w:rsid w:val="00D91B9E"/>
    <w:rsid w:val="00D92F33"/>
    <w:rsid w:val="00D95FA6"/>
    <w:rsid w:val="00DA6FBC"/>
    <w:rsid w:val="00DA7288"/>
    <w:rsid w:val="00DB1B81"/>
    <w:rsid w:val="00DB4025"/>
    <w:rsid w:val="00DB6710"/>
    <w:rsid w:val="00DC0E4A"/>
    <w:rsid w:val="00DC4DD4"/>
    <w:rsid w:val="00DD35F8"/>
    <w:rsid w:val="00DE4D84"/>
    <w:rsid w:val="00E04963"/>
    <w:rsid w:val="00E05733"/>
    <w:rsid w:val="00E335B9"/>
    <w:rsid w:val="00E53128"/>
    <w:rsid w:val="00E61AC7"/>
    <w:rsid w:val="00E728AC"/>
    <w:rsid w:val="00E86459"/>
    <w:rsid w:val="00E972A7"/>
    <w:rsid w:val="00EA652E"/>
    <w:rsid w:val="00EB5B2D"/>
    <w:rsid w:val="00EC3380"/>
    <w:rsid w:val="00ED2142"/>
    <w:rsid w:val="00ED78A3"/>
    <w:rsid w:val="00EE3CD5"/>
    <w:rsid w:val="00EF270A"/>
    <w:rsid w:val="00F0055E"/>
    <w:rsid w:val="00F20D42"/>
    <w:rsid w:val="00F51492"/>
    <w:rsid w:val="00F76775"/>
    <w:rsid w:val="00F827D1"/>
    <w:rsid w:val="00F9246E"/>
    <w:rsid w:val="00F97737"/>
    <w:rsid w:val="00FB37F8"/>
    <w:rsid w:val="00FD0CA2"/>
    <w:rsid w:val="00FD4276"/>
    <w:rsid w:val="00FD46C2"/>
    <w:rsid w:val="00FD649F"/>
    <w:rsid w:val="00FE2659"/>
    <w:rsid w:val="00FE44A0"/>
    <w:rsid w:val="00FF7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F0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97"/>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4B6C97"/>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B6C97"/>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4B6C97"/>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4B6C97"/>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4B6C97"/>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4B6C97"/>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4B6C97"/>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4B6C97"/>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4B6C97"/>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97"/>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4B6C97"/>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4B6C97"/>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4B6C97"/>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4B6C97"/>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4B6C97"/>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4B6C97"/>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4B6C97"/>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4B6C97"/>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4B6C97"/>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4B6C97"/>
    <w:rPr>
      <w:rFonts w:ascii="Times New Roman" w:hAnsi="Times New Roman" w:cs="Arial"/>
      <w:color w:val="000000"/>
      <w:sz w:val="20"/>
      <w:lang w:val="pt-BR"/>
    </w:rPr>
  </w:style>
  <w:style w:type="paragraph" w:styleId="ListParagraph">
    <w:name w:val="List Paragraph"/>
    <w:basedOn w:val="Normal"/>
    <w:uiPriority w:val="34"/>
    <w:qFormat/>
    <w:rsid w:val="001914E2"/>
    <w:pPr>
      <w:ind w:left="720"/>
      <w:contextualSpacing/>
    </w:pPr>
  </w:style>
  <w:style w:type="paragraph" w:styleId="BalloonText">
    <w:name w:val="Balloon Text"/>
    <w:basedOn w:val="Normal"/>
    <w:link w:val="BalloonTextChar"/>
    <w:uiPriority w:val="99"/>
    <w:semiHidden/>
    <w:unhideWhenUsed/>
    <w:rsid w:val="005A6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DA"/>
    <w:rPr>
      <w:rFonts w:ascii="Tahoma" w:hAnsi="Tahoma" w:cs="Tahoma"/>
      <w:sz w:val="16"/>
      <w:szCs w:val="16"/>
      <w:lang w:val="pt-BR"/>
    </w:rPr>
  </w:style>
  <w:style w:type="paragraph" w:styleId="Caption">
    <w:name w:val="caption"/>
    <w:basedOn w:val="Normal"/>
    <w:next w:val="Normal"/>
    <w:uiPriority w:val="35"/>
    <w:unhideWhenUsed/>
    <w:qFormat/>
    <w:rsid w:val="00AB563D"/>
    <w:pPr>
      <w:spacing w:after="200" w:line="240" w:lineRule="auto"/>
    </w:pPr>
    <w:rPr>
      <w:b/>
      <w:bCs/>
      <w:szCs w:val="18"/>
    </w:rPr>
  </w:style>
  <w:style w:type="character" w:styleId="CommentReference">
    <w:name w:val="annotation reference"/>
    <w:basedOn w:val="DefaultParagraphFont"/>
    <w:uiPriority w:val="99"/>
    <w:semiHidden/>
    <w:unhideWhenUsed/>
    <w:rsid w:val="001D1FDE"/>
    <w:rPr>
      <w:sz w:val="16"/>
      <w:szCs w:val="16"/>
    </w:rPr>
  </w:style>
  <w:style w:type="paragraph" w:styleId="CommentText">
    <w:name w:val="annotation text"/>
    <w:basedOn w:val="Normal"/>
    <w:link w:val="CommentTextChar"/>
    <w:uiPriority w:val="99"/>
    <w:semiHidden/>
    <w:unhideWhenUsed/>
    <w:rsid w:val="001D1FDE"/>
    <w:pPr>
      <w:spacing w:line="240" w:lineRule="auto"/>
    </w:pPr>
    <w:rPr>
      <w:sz w:val="20"/>
      <w:szCs w:val="20"/>
    </w:rPr>
  </w:style>
  <w:style w:type="character" w:customStyle="1" w:styleId="CommentTextChar">
    <w:name w:val="Comment Text Char"/>
    <w:basedOn w:val="DefaultParagraphFont"/>
    <w:link w:val="CommentText"/>
    <w:uiPriority w:val="99"/>
    <w:semiHidden/>
    <w:rsid w:val="001D1FD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D1FDE"/>
    <w:rPr>
      <w:b/>
      <w:bCs/>
    </w:rPr>
  </w:style>
  <w:style w:type="character" w:customStyle="1" w:styleId="CommentSubjectChar">
    <w:name w:val="Comment Subject Char"/>
    <w:basedOn w:val="CommentTextChar"/>
    <w:link w:val="CommentSubject"/>
    <w:uiPriority w:val="99"/>
    <w:semiHidden/>
    <w:rsid w:val="001D1FDE"/>
    <w:rPr>
      <w:rFonts w:ascii="Times New Roman" w:hAnsi="Times New Roman"/>
      <w:b/>
      <w:bCs/>
      <w:sz w:val="20"/>
      <w:szCs w:val="20"/>
      <w:lang w:val="pt-BR"/>
    </w:rPr>
  </w:style>
  <w:style w:type="paragraph" w:styleId="Bibliography">
    <w:name w:val="Bibliography"/>
    <w:basedOn w:val="Normal"/>
    <w:next w:val="Normal"/>
    <w:uiPriority w:val="37"/>
    <w:unhideWhenUsed/>
    <w:rsid w:val="00E86459"/>
    <w:pPr>
      <w:spacing w:after="240" w:line="240" w:lineRule="auto"/>
      <w:ind w:firstLine="0"/>
    </w:pPr>
  </w:style>
  <w:style w:type="paragraph" w:styleId="FootnoteText">
    <w:name w:val="footnote text"/>
    <w:basedOn w:val="Normal"/>
    <w:link w:val="FootnoteTextChar"/>
    <w:uiPriority w:val="99"/>
    <w:unhideWhenUsed/>
    <w:rsid w:val="00312C87"/>
    <w:pPr>
      <w:spacing w:line="240" w:lineRule="auto"/>
    </w:pPr>
    <w:rPr>
      <w:sz w:val="20"/>
      <w:szCs w:val="20"/>
    </w:rPr>
  </w:style>
  <w:style w:type="character" w:customStyle="1" w:styleId="FootnoteTextChar">
    <w:name w:val="Footnote Text Char"/>
    <w:basedOn w:val="DefaultParagraphFont"/>
    <w:link w:val="FootnoteText"/>
    <w:uiPriority w:val="99"/>
    <w:rsid w:val="00312C87"/>
    <w:rPr>
      <w:rFonts w:ascii="Times New Roman" w:hAnsi="Times New Roman"/>
      <w:sz w:val="20"/>
      <w:szCs w:val="20"/>
      <w:lang w:val="pt-BR"/>
    </w:rPr>
  </w:style>
  <w:style w:type="character" w:styleId="FootnoteReference">
    <w:name w:val="footnote reference"/>
    <w:basedOn w:val="DefaultParagraphFont"/>
    <w:uiPriority w:val="99"/>
    <w:semiHidden/>
    <w:unhideWhenUsed/>
    <w:rsid w:val="00312C87"/>
    <w:rPr>
      <w:vertAlign w:val="superscript"/>
    </w:rPr>
  </w:style>
  <w:style w:type="character" w:styleId="EndnoteReference">
    <w:name w:val="endnote reference"/>
    <w:basedOn w:val="DefaultParagraphFont"/>
    <w:uiPriority w:val="99"/>
    <w:semiHidden/>
    <w:unhideWhenUsed/>
    <w:rsid w:val="0033551E"/>
    <w:rPr>
      <w:vertAlign w:val="superscript"/>
    </w:rPr>
  </w:style>
  <w:style w:type="table" w:styleId="TableGrid">
    <w:name w:val="Table Grid"/>
    <w:basedOn w:val="TableNormal"/>
    <w:uiPriority w:val="59"/>
    <w:rsid w:val="00616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6162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162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Cdigo">
    <w:name w:val="Código"/>
    <w:basedOn w:val="Normal"/>
    <w:link w:val="CdigoChar"/>
    <w:qFormat/>
    <w:rsid w:val="00E972A7"/>
    <w:pPr>
      <w:spacing w:line="240" w:lineRule="auto"/>
      <w:ind w:firstLine="0"/>
    </w:pPr>
    <w:rPr>
      <w:rFonts w:ascii="Courier New" w:hAnsi="Courier New" w:cs="Courier New"/>
      <w:sz w:val="20"/>
      <w:lang w:val="en-US" w:eastAsia="pt-BR"/>
    </w:rPr>
  </w:style>
  <w:style w:type="character" w:customStyle="1" w:styleId="CdigoChar">
    <w:name w:val="Código Char"/>
    <w:basedOn w:val="DefaultParagraphFont"/>
    <w:link w:val="Cdigo"/>
    <w:rsid w:val="00E972A7"/>
    <w:rPr>
      <w:rFonts w:ascii="Courier New" w:hAnsi="Courier New" w:cs="Courier New"/>
      <w:sz w:val="20"/>
      <w:lang w:eastAsia="pt-BR"/>
    </w:rPr>
  </w:style>
  <w:style w:type="character" w:styleId="Hyperlink">
    <w:name w:val="Hyperlink"/>
    <w:basedOn w:val="DefaultParagraphFont"/>
    <w:uiPriority w:val="99"/>
    <w:semiHidden/>
    <w:unhideWhenUsed/>
    <w:rsid w:val="0015275D"/>
    <w:rPr>
      <w:color w:val="0000FF"/>
      <w:u w:val="single"/>
    </w:rPr>
  </w:style>
  <w:style w:type="table" w:styleId="MediumShading1-Accent1">
    <w:name w:val="Medium Shading 1 Accent 1"/>
    <w:basedOn w:val="TableNormal"/>
    <w:uiPriority w:val="63"/>
    <w:rsid w:val="0064661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817C83"/>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85065">
      <w:bodyDiv w:val="1"/>
      <w:marLeft w:val="0"/>
      <w:marRight w:val="0"/>
      <w:marTop w:val="0"/>
      <w:marBottom w:val="0"/>
      <w:divBdr>
        <w:top w:val="none" w:sz="0" w:space="0" w:color="auto"/>
        <w:left w:val="none" w:sz="0" w:space="0" w:color="auto"/>
        <w:bottom w:val="none" w:sz="0" w:space="0" w:color="auto"/>
        <w:right w:val="none" w:sz="0" w:space="0" w:color="auto"/>
      </w:divBdr>
    </w:div>
    <w:div w:id="495456420">
      <w:bodyDiv w:val="1"/>
      <w:marLeft w:val="0"/>
      <w:marRight w:val="0"/>
      <w:marTop w:val="0"/>
      <w:marBottom w:val="0"/>
      <w:divBdr>
        <w:top w:val="none" w:sz="0" w:space="0" w:color="auto"/>
        <w:left w:val="none" w:sz="0" w:space="0" w:color="auto"/>
        <w:bottom w:val="none" w:sz="0" w:space="0" w:color="auto"/>
        <w:right w:val="none" w:sz="0" w:space="0" w:color="auto"/>
      </w:divBdr>
    </w:div>
    <w:div w:id="882445206">
      <w:bodyDiv w:val="1"/>
      <w:marLeft w:val="0"/>
      <w:marRight w:val="0"/>
      <w:marTop w:val="0"/>
      <w:marBottom w:val="0"/>
      <w:divBdr>
        <w:top w:val="none" w:sz="0" w:space="0" w:color="auto"/>
        <w:left w:val="none" w:sz="0" w:space="0" w:color="auto"/>
        <w:bottom w:val="none" w:sz="0" w:space="0" w:color="auto"/>
        <w:right w:val="none" w:sz="0" w:space="0" w:color="auto"/>
      </w:divBdr>
    </w:div>
    <w:div w:id="14062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tat.ethz.ch/R-manual/R-patched/library/stats/html/wilcox.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70117B-9B37-A44E-8CEA-4A16D9D3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13</Pages>
  <Words>3709</Words>
  <Characters>21142</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Leonardo Murta</cp:lastModifiedBy>
  <cp:revision>189</cp:revision>
  <dcterms:created xsi:type="dcterms:W3CDTF">2013-05-31T16:32:00Z</dcterms:created>
  <dcterms:modified xsi:type="dcterms:W3CDTF">2013-06-25T15:49:00Z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id="Nn3abcOX"/&gt;&lt;style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